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52778D" w:rsidRPr="00305C60" w14:paraId="57F36FFE" w14:textId="77777777" w:rsidTr="00212DEB">
        <w:trPr>
          <w:cantSplit/>
          <w:jc w:val="center"/>
        </w:trPr>
        <w:tc>
          <w:tcPr>
            <w:tcW w:w="1004" w:type="dxa"/>
          </w:tcPr>
          <w:p w14:paraId="3C7111FA" w14:textId="77777777" w:rsidR="0052778D" w:rsidRPr="00BA059D" w:rsidRDefault="0052778D" w:rsidP="00BA059D">
            <w:pPr>
              <w:pStyle w:val="TableHeading"/>
              <w:jc w:val="center"/>
              <w:rPr>
                <w:rFonts w:ascii="Calibri" w:hAnsi="Calibri"/>
                <w:sz w:val="22"/>
              </w:rPr>
            </w:pPr>
            <w:bookmarkStart w:id="0" w:name="_GoBack"/>
            <w:bookmarkEnd w:id="0"/>
            <w:r w:rsidRPr="00BA059D">
              <w:rPr>
                <w:rFonts w:ascii="Calibri" w:hAnsi="Calibri"/>
                <w:sz w:val="22"/>
              </w:rPr>
              <w:t>Version</w:t>
            </w:r>
          </w:p>
        </w:tc>
        <w:tc>
          <w:tcPr>
            <w:tcW w:w="1980" w:type="dxa"/>
          </w:tcPr>
          <w:p w14:paraId="58CB6A2D" w14:textId="77777777" w:rsidR="0052778D" w:rsidRPr="00BA059D" w:rsidRDefault="0052778D" w:rsidP="00BA059D">
            <w:pPr>
              <w:pStyle w:val="TableHeading"/>
              <w:jc w:val="center"/>
              <w:rPr>
                <w:rFonts w:ascii="Calibri" w:hAnsi="Calibri"/>
                <w:sz w:val="22"/>
              </w:rPr>
            </w:pPr>
            <w:r w:rsidRPr="00BA059D">
              <w:rPr>
                <w:rFonts w:ascii="Calibri" w:hAnsi="Calibri"/>
                <w:sz w:val="22"/>
              </w:rPr>
              <w:t>Date</w:t>
            </w:r>
          </w:p>
        </w:tc>
        <w:tc>
          <w:tcPr>
            <w:tcW w:w="5863" w:type="dxa"/>
          </w:tcPr>
          <w:p w14:paraId="0EB52FB2" w14:textId="77777777" w:rsidR="0052778D" w:rsidRPr="00BA059D" w:rsidRDefault="0052778D" w:rsidP="00BA059D">
            <w:pPr>
              <w:pStyle w:val="TableHeading"/>
              <w:jc w:val="center"/>
              <w:rPr>
                <w:rFonts w:ascii="Calibri" w:hAnsi="Calibri"/>
                <w:sz w:val="22"/>
              </w:rPr>
            </w:pPr>
            <w:r w:rsidRPr="00BA059D">
              <w:rPr>
                <w:rFonts w:ascii="Calibri" w:hAnsi="Calibri"/>
                <w:sz w:val="22"/>
              </w:rPr>
              <w:t>Description of Revisions</w:t>
            </w:r>
          </w:p>
        </w:tc>
      </w:tr>
      <w:tr w:rsidR="0052778D" w:rsidRPr="00305C60" w14:paraId="21857598" w14:textId="77777777" w:rsidTr="00212DEB">
        <w:trPr>
          <w:cantSplit/>
          <w:jc w:val="center"/>
        </w:trPr>
        <w:tc>
          <w:tcPr>
            <w:tcW w:w="1004" w:type="dxa"/>
          </w:tcPr>
          <w:p w14:paraId="311C432F" w14:textId="77777777" w:rsidR="0052778D" w:rsidRPr="00BA059D" w:rsidRDefault="0052778D" w:rsidP="000B0D3E">
            <w:pPr>
              <w:pStyle w:val="NormalTableText"/>
              <w:jc w:val="center"/>
              <w:rPr>
                <w:rFonts w:ascii="Calibri" w:hAnsi="Calibri"/>
                <w:sz w:val="22"/>
              </w:rPr>
            </w:pPr>
            <w:r w:rsidRPr="00BA059D">
              <w:rPr>
                <w:rFonts w:ascii="Calibri" w:hAnsi="Calibri"/>
                <w:sz w:val="22"/>
              </w:rPr>
              <w:t>1</w:t>
            </w:r>
          </w:p>
        </w:tc>
        <w:tc>
          <w:tcPr>
            <w:tcW w:w="1980" w:type="dxa"/>
          </w:tcPr>
          <w:p w14:paraId="244A28BC" w14:textId="77777777" w:rsidR="0052778D" w:rsidRPr="00BA059D" w:rsidRDefault="0052778D" w:rsidP="00212DEB">
            <w:pPr>
              <w:pStyle w:val="NormalTableText"/>
              <w:rPr>
                <w:rFonts w:ascii="Calibri" w:hAnsi="Calibri"/>
                <w:sz w:val="22"/>
              </w:rPr>
            </w:pPr>
            <w:r w:rsidRPr="00BA059D">
              <w:rPr>
                <w:rFonts w:ascii="Calibri" w:hAnsi="Calibri"/>
                <w:sz w:val="22"/>
              </w:rPr>
              <w:t>August 3</w:t>
            </w:r>
            <w:r w:rsidR="00687C30" w:rsidRPr="00BA059D">
              <w:rPr>
                <w:rFonts w:ascii="Calibri" w:hAnsi="Calibri"/>
                <w:sz w:val="22"/>
              </w:rPr>
              <w:t>0</w:t>
            </w:r>
            <w:r w:rsidRPr="00BA059D">
              <w:rPr>
                <w:rFonts w:ascii="Calibri" w:hAnsi="Calibri"/>
                <w:sz w:val="22"/>
              </w:rPr>
              <w:t>, 2006</w:t>
            </w:r>
          </w:p>
        </w:tc>
        <w:tc>
          <w:tcPr>
            <w:tcW w:w="5863" w:type="dxa"/>
          </w:tcPr>
          <w:p w14:paraId="4C0972C9" w14:textId="77777777" w:rsidR="0052778D" w:rsidRPr="00BA059D" w:rsidRDefault="0052778D" w:rsidP="00212DEB">
            <w:pPr>
              <w:pStyle w:val="NormalTableText"/>
              <w:rPr>
                <w:rFonts w:ascii="Calibri" w:hAnsi="Calibri"/>
                <w:sz w:val="22"/>
              </w:rPr>
            </w:pPr>
            <w:r w:rsidRPr="00BA059D">
              <w:rPr>
                <w:rFonts w:ascii="Calibri" w:hAnsi="Calibri"/>
                <w:sz w:val="22"/>
              </w:rPr>
              <w:t>Approved final document.</w:t>
            </w:r>
          </w:p>
        </w:tc>
      </w:tr>
      <w:tr w:rsidR="0052778D" w:rsidRPr="00305C60" w14:paraId="0B92DA8F" w14:textId="77777777" w:rsidTr="00212DEB">
        <w:trPr>
          <w:cantSplit/>
          <w:jc w:val="center"/>
        </w:trPr>
        <w:tc>
          <w:tcPr>
            <w:tcW w:w="1004" w:type="dxa"/>
          </w:tcPr>
          <w:p w14:paraId="17FD0344" w14:textId="77777777" w:rsidR="0052778D" w:rsidRPr="00BA059D" w:rsidRDefault="001F055F" w:rsidP="000B0D3E">
            <w:pPr>
              <w:pStyle w:val="NormalTableText"/>
              <w:jc w:val="center"/>
              <w:rPr>
                <w:rFonts w:ascii="Calibri" w:hAnsi="Calibri"/>
                <w:sz w:val="22"/>
              </w:rPr>
            </w:pPr>
            <w:r w:rsidRPr="00BA059D">
              <w:rPr>
                <w:rFonts w:ascii="Calibri" w:hAnsi="Calibri"/>
                <w:sz w:val="22"/>
              </w:rPr>
              <w:t>2</w:t>
            </w:r>
          </w:p>
        </w:tc>
        <w:tc>
          <w:tcPr>
            <w:tcW w:w="1980" w:type="dxa"/>
          </w:tcPr>
          <w:p w14:paraId="60730046" w14:textId="77777777" w:rsidR="0052778D" w:rsidRPr="00BA059D" w:rsidRDefault="001F055F" w:rsidP="00212DEB">
            <w:pPr>
              <w:pStyle w:val="NormalTableText"/>
              <w:rPr>
                <w:rFonts w:ascii="Calibri" w:hAnsi="Calibri"/>
                <w:sz w:val="22"/>
              </w:rPr>
            </w:pPr>
            <w:r w:rsidRPr="00BA059D">
              <w:rPr>
                <w:rFonts w:ascii="Calibri" w:hAnsi="Calibri"/>
                <w:sz w:val="22"/>
              </w:rPr>
              <w:t>November 5, 2007</w:t>
            </w:r>
          </w:p>
        </w:tc>
        <w:tc>
          <w:tcPr>
            <w:tcW w:w="5863" w:type="dxa"/>
          </w:tcPr>
          <w:p w14:paraId="36DE5C97" w14:textId="77777777" w:rsidR="0052778D" w:rsidRPr="00BA059D" w:rsidRDefault="001F055F" w:rsidP="00212DEB">
            <w:pPr>
              <w:pStyle w:val="NormalTableText"/>
              <w:rPr>
                <w:rFonts w:ascii="Calibri" w:hAnsi="Calibri"/>
                <w:sz w:val="22"/>
              </w:rPr>
            </w:pPr>
            <w:r w:rsidRPr="00BA059D">
              <w:rPr>
                <w:rFonts w:ascii="Calibri" w:hAnsi="Calibri"/>
                <w:sz w:val="22"/>
              </w:rPr>
              <w:t>Minor revisions by Legal Services.</w:t>
            </w:r>
          </w:p>
        </w:tc>
      </w:tr>
      <w:tr w:rsidR="000700BB" w:rsidRPr="00305C60" w14:paraId="5B8BFA3D" w14:textId="77777777" w:rsidTr="00212DEB">
        <w:trPr>
          <w:cantSplit/>
          <w:trHeight w:val="65"/>
          <w:jc w:val="center"/>
        </w:trPr>
        <w:tc>
          <w:tcPr>
            <w:tcW w:w="1004" w:type="dxa"/>
          </w:tcPr>
          <w:p w14:paraId="1BD7614A" w14:textId="77777777" w:rsidR="000700BB" w:rsidRPr="00BA059D" w:rsidRDefault="000700BB" w:rsidP="000B0D3E">
            <w:pPr>
              <w:pStyle w:val="NormalTableText"/>
              <w:jc w:val="center"/>
              <w:rPr>
                <w:rFonts w:ascii="Calibri" w:hAnsi="Calibri"/>
                <w:sz w:val="22"/>
              </w:rPr>
            </w:pPr>
            <w:r w:rsidRPr="00BA059D">
              <w:rPr>
                <w:rFonts w:ascii="Calibri" w:hAnsi="Calibri"/>
                <w:sz w:val="22"/>
              </w:rPr>
              <w:t>3</w:t>
            </w:r>
          </w:p>
        </w:tc>
        <w:tc>
          <w:tcPr>
            <w:tcW w:w="1980" w:type="dxa"/>
          </w:tcPr>
          <w:p w14:paraId="30BC1658" w14:textId="77777777" w:rsidR="000700BB" w:rsidRPr="00BA059D" w:rsidRDefault="000700BB" w:rsidP="00212DEB">
            <w:pPr>
              <w:pStyle w:val="NormalTableText"/>
              <w:rPr>
                <w:rFonts w:ascii="Calibri" w:hAnsi="Calibri"/>
                <w:sz w:val="22"/>
              </w:rPr>
            </w:pPr>
            <w:r w:rsidRPr="00BA059D">
              <w:rPr>
                <w:rFonts w:ascii="Calibri" w:hAnsi="Calibri"/>
                <w:sz w:val="22"/>
              </w:rPr>
              <w:t>November 13, 2009</w:t>
            </w:r>
          </w:p>
        </w:tc>
        <w:tc>
          <w:tcPr>
            <w:tcW w:w="5863" w:type="dxa"/>
          </w:tcPr>
          <w:p w14:paraId="3AB20C3B" w14:textId="77777777" w:rsidR="000700BB" w:rsidRPr="00BA059D" w:rsidRDefault="000700BB" w:rsidP="00212DEB">
            <w:pPr>
              <w:pStyle w:val="NormalTableText"/>
              <w:rPr>
                <w:rFonts w:ascii="Calibri" w:hAnsi="Calibri"/>
                <w:sz w:val="22"/>
              </w:rPr>
            </w:pPr>
            <w:r w:rsidRPr="00BA059D">
              <w:rPr>
                <w:rFonts w:ascii="Calibri" w:hAnsi="Calibri"/>
                <w:sz w:val="22"/>
              </w:rPr>
              <w:t>Modified ‘Related Section’</w:t>
            </w:r>
          </w:p>
        </w:tc>
      </w:tr>
      <w:tr w:rsidR="00B351E4" w:rsidRPr="00305C60" w14:paraId="7F2C9F45" w14:textId="77777777" w:rsidTr="00212DEB">
        <w:trPr>
          <w:cantSplit/>
          <w:jc w:val="center"/>
        </w:trPr>
        <w:tc>
          <w:tcPr>
            <w:tcW w:w="1004" w:type="dxa"/>
          </w:tcPr>
          <w:p w14:paraId="240BE8F4" w14:textId="77777777" w:rsidR="00B351E4" w:rsidRPr="00BA059D" w:rsidRDefault="00B351E4" w:rsidP="000B0D3E">
            <w:pPr>
              <w:pStyle w:val="NormalTableText"/>
              <w:jc w:val="center"/>
              <w:rPr>
                <w:rFonts w:ascii="Calibri" w:hAnsi="Calibri"/>
                <w:sz w:val="22"/>
              </w:rPr>
            </w:pPr>
            <w:r w:rsidRPr="00BA059D">
              <w:rPr>
                <w:rFonts w:ascii="Calibri" w:hAnsi="Calibri"/>
                <w:sz w:val="22"/>
              </w:rPr>
              <w:t>4</w:t>
            </w:r>
          </w:p>
        </w:tc>
        <w:tc>
          <w:tcPr>
            <w:tcW w:w="1980" w:type="dxa"/>
          </w:tcPr>
          <w:p w14:paraId="77F4969A" w14:textId="77777777" w:rsidR="00B351E4" w:rsidRPr="00BA059D" w:rsidRDefault="00B351E4" w:rsidP="00212DEB">
            <w:pPr>
              <w:pStyle w:val="NormalTableText"/>
              <w:rPr>
                <w:rFonts w:ascii="Calibri" w:hAnsi="Calibri"/>
                <w:sz w:val="22"/>
              </w:rPr>
            </w:pPr>
            <w:r w:rsidRPr="00BA059D">
              <w:rPr>
                <w:rFonts w:ascii="Calibri" w:hAnsi="Calibri"/>
                <w:sz w:val="22"/>
              </w:rPr>
              <w:t>March 15, 2011</w:t>
            </w:r>
          </w:p>
        </w:tc>
        <w:tc>
          <w:tcPr>
            <w:tcW w:w="5863" w:type="dxa"/>
          </w:tcPr>
          <w:p w14:paraId="7D429A76" w14:textId="77777777" w:rsidR="00B351E4" w:rsidRPr="00BA059D" w:rsidRDefault="00B351E4" w:rsidP="00212DEB">
            <w:pPr>
              <w:pStyle w:val="NormalTableText"/>
              <w:rPr>
                <w:rFonts w:ascii="Calibri" w:hAnsi="Calibri"/>
                <w:sz w:val="22"/>
              </w:rPr>
            </w:pPr>
            <w:r w:rsidRPr="00BA059D">
              <w:rPr>
                <w:rFonts w:ascii="Calibri" w:hAnsi="Calibri"/>
                <w:sz w:val="22"/>
              </w:rPr>
              <w:t>Minor changes from Legal</w:t>
            </w:r>
          </w:p>
        </w:tc>
      </w:tr>
      <w:tr w:rsidR="000700BB" w:rsidRPr="00305C60" w14:paraId="16537581" w14:textId="77777777" w:rsidTr="00212DEB">
        <w:trPr>
          <w:cantSplit/>
          <w:jc w:val="center"/>
        </w:trPr>
        <w:tc>
          <w:tcPr>
            <w:tcW w:w="1004" w:type="dxa"/>
          </w:tcPr>
          <w:p w14:paraId="6DE70463" w14:textId="77777777" w:rsidR="000700BB" w:rsidRPr="00BA059D" w:rsidRDefault="00AF5AA6" w:rsidP="000B0D3E">
            <w:pPr>
              <w:pStyle w:val="NormalTableText"/>
              <w:jc w:val="center"/>
              <w:rPr>
                <w:rFonts w:ascii="Calibri" w:hAnsi="Calibri"/>
                <w:sz w:val="22"/>
              </w:rPr>
            </w:pPr>
            <w:r w:rsidRPr="00BA059D">
              <w:rPr>
                <w:rFonts w:ascii="Calibri" w:hAnsi="Calibri"/>
                <w:sz w:val="22"/>
              </w:rPr>
              <w:t>5</w:t>
            </w:r>
          </w:p>
        </w:tc>
        <w:tc>
          <w:tcPr>
            <w:tcW w:w="1980" w:type="dxa"/>
          </w:tcPr>
          <w:p w14:paraId="52A04093" w14:textId="77777777" w:rsidR="000700BB" w:rsidRPr="00BA059D" w:rsidRDefault="00AF5AA6" w:rsidP="00212DEB">
            <w:pPr>
              <w:pStyle w:val="NormalTableText"/>
              <w:rPr>
                <w:rFonts w:ascii="Calibri" w:hAnsi="Calibri"/>
                <w:sz w:val="22"/>
              </w:rPr>
            </w:pPr>
            <w:r w:rsidRPr="00BA059D">
              <w:rPr>
                <w:rFonts w:ascii="Calibri" w:hAnsi="Calibri"/>
                <w:sz w:val="22"/>
              </w:rPr>
              <w:t>June 5, 2012</w:t>
            </w:r>
          </w:p>
        </w:tc>
        <w:tc>
          <w:tcPr>
            <w:tcW w:w="5863" w:type="dxa"/>
          </w:tcPr>
          <w:p w14:paraId="68DA35EB" w14:textId="77777777" w:rsidR="000700BB" w:rsidRPr="00BA059D" w:rsidRDefault="00AF5AA6" w:rsidP="00212DEB">
            <w:pPr>
              <w:pStyle w:val="NormalTableText"/>
              <w:rPr>
                <w:rFonts w:ascii="Calibri" w:hAnsi="Calibri"/>
                <w:sz w:val="22"/>
              </w:rPr>
            </w:pPr>
            <w:r w:rsidRPr="00BA059D">
              <w:rPr>
                <w:rFonts w:ascii="Calibri" w:hAnsi="Calibri"/>
                <w:sz w:val="22"/>
              </w:rPr>
              <w:t>Added References and Replacement Parts Section</w:t>
            </w:r>
          </w:p>
        </w:tc>
      </w:tr>
      <w:tr w:rsidR="0055263C" w:rsidRPr="00305C60" w14:paraId="041A6596" w14:textId="77777777" w:rsidTr="00212DEB">
        <w:trPr>
          <w:cantSplit/>
          <w:jc w:val="center"/>
        </w:trPr>
        <w:tc>
          <w:tcPr>
            <w:tcW w:w="1004" w:type="dxa"/>
          </w:tcPr>
          <w:p w14:paraId="1ACF9661" w14:textId="77777777" w:rsidR="0055263C" w:rsidRPr="00BA059D" w:rsidRDefault="0055263C" w:rsidP="000B0D3E">
            <w:pPr>
              <w:pStyle w:val="NormalTableText"/>
              <w:jc w:val="center"/>
              <w:rPr>
                <w:rFonts w:ascii="Calibri" w:hAnsi="Calibri"/>
                <w:sz w:val="22"/>
              </w:rPr>
            </w:pPr>
            <w:r w:rsidRPr="00BA059D">
              <w:rPr>
                <w:rFonts w:ascii="Calibri" w:hAnsi="Calibri"/>
                <w:sz w:val="22"/>
              </w:rPr>
              <w:t>6</w:t>
            </w:r>
          </w:p>
        </w:tc>
        <w:tc>
          <w:tcPr>
            <w:tcW w:w="1980" w:type="dxa"/>
          </w:tcPr>
          <w:p w14:paraId="28C8C9C7" w14:textId="77777777" w:rsidR="0055263C" w:rsidRPr="00BA059D" w:rsidRDefault="0055263C" w:rsidP="00212DEB">
            <w:pPr>
              <w:pStyle w:val="NormalTableText"/>
              <w:rPr>
                <w:rFonts w:ascii="Calibri" w:hAnsi="Calibri"/>
                <w:sz w:val="22"/>
              </w:rPr>
            </w:pPr>
            <w:r w:rsidRPr="00BA059D">
              <w:rPr>
                <w:rFonts w:ascii="Calibri" w:hAnsi="Calibri"/>
                <w:sz w:val="22"/>
              </w:rPr>
              <w:t>June 29, 2012</w:t>
            </w:r>
          </w:p>
        </w:tc>
        <w:tc>
          <w:tcPr>
            <w:tcW w:w="5863" w:type="dxa"/>
          </w:tcPr>
          <w:p w14:paraId="39F19629" w14:textId="77777777" w:rsidR="0055263C" w:rsidRPr="00BA059D" w:rsidRDefault="0055263C" w:rsidP="00212DEB">
            <w:pPr>
              <w:pStyle w:val="NormalTableText"/>
              <w:rPr>
                <w:rFonts w:ascii="Calibri" w:hAnsi="Calibri"/>
                <w:sz w:val="22"/>
              </w:rPr>
            </w:pPr>
            <w:r w:rsidRPr="00BA059D">
              <w:rPr>
                <w:rFonts w:ascii="Calibri" w:hAnsi="Calibri"/>
                <w:sz w:val="22"/>
              </w:rPr>
              <w:t>Reformatted to Remove White Space</w:t>
            </w:r>
          </w:p>
        </w:tc>
      </w:tr>
      <w:tr w:rsidR="00B661F0" w:rsidRPr="00305C60" w14:paraId="377FD32A" w14:textId="77777777" w:rsidTr="00212DEB">
        <w:trPr>
          <w:cantSplit/>
          <w:jc w:val="center"/>
        </w:trPr>
        <w:tc>
          <w:tcPr>
            <w:tcW w:w="1004" w:type="dxa"/>
          </w:tcPr>
          <w:p w14:paraId="03B7D1EF" w14:textId="77777777" w:rsidR="00B661F0" w:rsidRPr="00BA059D" w:rsidRDefault="00B661F0" w:rsidP="000B0D3E">
            <w:pPr>
              <w:pStyle w:val="NormalTableText"/>
              <w:jc w:val="center"/>
              <w:rPr>
                <w:rFonts w:ascii="Calibri" w:hAnsi="Calibri"/>
                <w:sz w:val="22"/>
              </w:rPr>
            </w:pPr>
            <w:r w:rsidRPr="00BA059D">
              <w:rPr>
                <w:rFonts w:ascii="Calibri" w:hAnsi="Calibri"/>
                <w:sz w:val="22"/>
              </w:rPr>
              <w:t>7</w:t>
            </w:r>
          </w:p>
        </w:tc>
        <w:tc>
          <w:tcPr>
            <w:tcW w:w="1980" w:type="dxa"/>
          </w:tcPr>
          <w:p w14:paraId="3DFD7845" w14:textId="77777777" w:rsidR="00B661F0" w:rsidRPr="00BA059D" w:rsidRDefault="00B661F0" w:rsidP="00212DEB">
            <w:pPr>
              <w:pStyle w:val="NormalTableText"/>
              <w:rPr>
                <w:rFonts w:ascii="Calibri" w:hAnsi="Calibri"/>
                <w:sz w:val="22"/>
              </w:rPr>
            </w:pPr>
            <w:r w:rsidRPr="00BA059D">
              <w:rPr>
                <w:rFonts w:ascii="Calibri" w:hAnsi="Calibri"/>
                <w:sz w:val="22"/>
              </w:rPr>
              <w:t>April 24, 2015</w:t>
            </w:r>
          </w:p>
        </w:tc>
        <w:tc>
          <w:tcPr>
            <w:tcW w:w="5863" w:type="dxa"/>
          </w:tcPr>
          <w:p w14:paraId="3FFBBC9E" w14:textId="77777777" w:rsidR="00B661F0" w:rsidRPr="00BA059D" w:rsidRDefault="00B661F0" w:rsidP="00212DEB">
            <w:pPr>
              <w:pStyle w:val="NormalTableText"/>
              <w:rPr>
                <w:rFonts w:ascii="Calibri" w:hAnsi="Calibri"/>
                <w:sz w:val="22"/>
              </w:rPr>
            </w:pPr>
            <w:r w:rsidRPr="00BA059D">
              <w:rPr>
                <w:rFonts w:ascii="Calibri" w:hAnsi="Calibri"/>
                <w:sz w:val="22"/>
              </w:rPr>
              <w:t>General formatting</w:t>
            </w:r>
          </w:p>
        </w:tc>
      </w:tr>
      <w:tr w:rsidR="00CA5110" w:rsidRPr="00305C60" w14:paraId="152C7722" w14:textId="77777777" w:rsidTr="00212DEB">
        <w:trPr>
          <w:cantSplit/>
          <w:jc w:val="center"/>
        </w:trPr>
        <w:tc>
          <w:tcPr>
            <w:tcW w:w="1004" w:type="dxa"/>
          </w:tcPr>
          <w:p w14:paraId="3DD4BCF6" w14:textId="77777777" w:rsidR="00CA5110" w:rsidRPr="00BA059D" w:rsidRDefault="00CA5110" w:rsidP="000B0D3E">
            <w:pPr>
              <w:pStyle w:val="NormalTableText"/>
              <w:jc w:val="center"/>
              <w:rPr>
                <w:rFonts w:ascii="Calibri" w:hAnsi="Calibri"/>
                <w:sz w:val="22"/>
              </w:rPr>
            </w:pPr>
            <w:r w:rsidRPr="00BA059D">
              <w:rPr>
                <w:rFonts w:ascii="Calibri" w:hAnsi="Calibri"/>
                <w:sz w:val="22"/>
              </w:rPr>
              <w:t>8</w:t>
            </w:r>
          </w:p>
        </w:tc>
        <w:tc>
          <w:tcPr>
            <w:tcW w:w="1980" w:type="dxa"/>
          </w:tcPr>
          <w:p w14:paraId="256206E1" w14:textId="77777777" w:rsidR="00CA5110" w:rsidRPr="00BA059D" w:rsidRDefault="00CA5110" w:rsidP="00212DEB">
            <w:pPr>
              <w:pStyle w:val="NormalTableText"/>
              <w:rPr>
                <w:rFonts w:ascii="Calibri" w:hAnsi="Calibri"/>
                <w:sz w:val="22"/>
              </w:rPr>
            </w:pPr>
            <w:r w:rsidRPr="00BA059D">
              <w:rPr>
                <w:rFonts w:ascii="Calibri" w:hAnsi="Calibri"/>
                <w:sz w:val="22"/>
              </w:rPr>
              <w:t>August 17, 2015</w:t>
            </w:r>
          </w:p>
        </w:tc>
        <w:tc>
          <w:tcPr>
            <w:tcW w:w="5863" w:type="dxa"/>
          </w:tcPr>
          <w:p w14:paraId="3CAEB397" w14:textId="77777777" w:rsidR="00CA5110" w:rsidRPr="00BA059D" w:rsidRDefault="00B33229" w:rsidP="00212DEB">
            <w:pPr>
              <w:pStyle w:val="NormalTableText"/>
              <w:rPr>
                <w:rFonts w:ascii="Calibri" w:hAnsi="Calibri"/>
                <w:sz w:val="22"/>
              </w:rPr>
            </w:pPr>
            <w:r w:rsidRPr="00BA059D">
              <w:rPr>
                <w:rFonts w:ascii="Calibri" w:hAnsi="Calibri"/>
                <w:sz w:val="22"/>
                <w:lang w:val="en-CA"/>
              </w:rPr>
              <w:t>First draft review of updated spec. (AV)</w:t>
            </w:r>
          </w:p>
        </w:tc>
      </w:tr>
      <w:tr w:rsidR="00BA059D" w:rsidRPr="00305C60" w14:paraId="6A822FFD" w14:textId="77777777" w:rsidTr="00212DEB">
        <w:trPr>
          <w:cantSplit/>
          <w:jc w:val="center"/>
        </w:trPr>
        <w:tc>
          <w:tcPr>
            <w:tcW w:w="1004" w:type="dxa"/>
            <w:vAlign w:val="center"/>
          </w:tcPr>
          <w:p w14:paraId="65E30D92" w14:textId="77777777" w:rsidR="00BA059D" w:rsidRPr="00212DEB" w:rsidRDefault="00BA059D" w:rsidP="000B0D3E">
            <w:pPr>
              <w:pStyle w:val="NormalTableText"/>
              <w:jc w:val="center"/>
              <w:rPr>
                <w:rFonts w:ascii="Calibri" w:hAnsi="Calibri"/>
                <w:sz w:val="22"/>
              </w:rPr>
            </w:pPr>
            <w:r w:rsidRPr="00212DEB">
              <w:rPr>
                <w:rFonts w:ascii="Calibri" w:hAnsi="Calibri"/>
                <w:sz w:val="22"/>
              </w:rPr>
              <w:t>9</w:t>
            </w:r>
          </w:p>
        </w:tc>
        <w:tc>
          <w:tcPr>
            <w:tcW w:w="1980" w:type="dxa"/>
            <w:vAlign w:val="center"/>
          </w:tcPr>
          <w:p w14:paraId="528C790C" w14:textId="77777777" w:rsidR="00BA059D" w:rsidRPr="00212DEB" w:rsidRDefault="00BA059D" w:rsidP="00212DEB">
            <w:pPr>
              <w:pStyle w:val="NormalTableText"/>
              <w:rPr>
                <w:rFonts w:ascii="Calibri" w:hAnsi="Calibri"/>
                <w:sz w:val="22"/>
              </w:rPr>
            </w:pPr>
            <w:r w:rsidRPr="00212DEB">
              <w:rPr>
                <w:rFonts w:ascii="Calibri" w:hAnsi="Calibri"/>
                <w:sz w:val="22"/>
              </w:rPr>
              <w:t>September 16, 2015</w:t>
            </w:r>
          </w:p>
        </w:tc>
        <w:tc>
          <w:tcPr>
            <w:tcW w:w="5863" w:type="dxa"/>
            <w:vAlign w:val="center"/>
          </w:tcPr>
          <w:p w14:paraId="720CA77C" w14:textId="77777777" w:rsidR="00BA059D" w:rsidRPr="000E58EB" w:rsidRDefault="00BA059D" w:rsidP="00212DEB">
            <w:pPr>
              <w:pStyle w:val="NormalTableText"/>
              <w:rPr>
                <w:rFonts w:ascii="Calibri" w:hAnsi="Calibri"/>
                <w:sz w:val="22"/>
              </w:rPr>
            </w:pPr>
            <w:r w:rsidRPr="00212DEB">
              <w:rPr>
                <w:rFonts w:ascii="Calibri" w:hAnsi="Calibri"/>
                <w:sz w:val="22"/>
                <w:lang w:val="en-US"/>
              </w:rPr>
              <w:t>Updated, Finalized Specification – Reference eDOCS #</w:t>
            </w:r>
            <w:r w:rsidR="00142523" w:rsidRPr="00212DEB">
              <w:rPr>
                <w:rFonts w:ascii="Calibri" w:hAnsi="Calibri"/>
                <w:sz w:val="22"/>
                <w:lang w:val="en-US"/>
              </w:rPr>
              <w:t>626</w:t>
            </w:r>
            <w:r w:rsidRPr="00212DEB">
              <w:rPr>
                <w:rFonts w:ascii="Calibri" w:hAnsi="Calibri"/>
                <w:sz w:val="22"/>
                <w:lang w:val="en-US"/>
              </w:rPr>
              <w:t>3147-v3 (AV)</w:t>
            </w:r>
          </w:p>
        </w:tc>
      </w:tr>
      <w:tr w:rsidR="00AB00E4" w:rsidRPr="00305C60" w14:paraId="7E531EA6" w14:textId="77777777" w:rsidTr="00212DEB">
        <w:trPr>
          <w:cantSplit/>
          <w:jc w:val="center"/>
        </w:trPr>
        <w:tc>
          <w:tcPr>
            <w:tcW w:w="1004" w:type="dxa"/>
            <w:vAlign w:val="center"/>
          </w:tcPr>
          <w:p w14:paraId="1F77E523" w14:textId="77777777" w:rsidR="00AB00E4" w:rsidRPr="00AB00E4" w:rsidRDefault="00AB00E4" w:rsidP="000B0D3E">
            <w:pPr>
              <w:pStyle w:val="NormalTableText"/>
              <w:jc w:val="center"/>
              <w:rPr>
                <w:rFonts w:ascii="Calibri" w:hAnsi="Calibri"/>
                <w:sz w:val="22"/>
              </w:rPr>
            </w:pPr>
            <w:r w:rsidRPr="00AB00E4">
              <w:rPr>
                <w:rFonts w:ascii="Calibri" w:hAnsi="Calibri"/>
                <w:sz w:val="22"/>
              </w:rPr>
              <w:t>10</w:t>
            </w:r>
          </w:p>
        </w:tc>
        <w:tc>
          <w:tcPr>
            <w:tcW w:w="1980" w:type="dxa"/>
            <w:vAlign w:val="center"/>
          </w:tcPr>
          <w:p w14:paraId="559E3C97" w14:textId="77777777" w:rsidR="00AB00E4" w:rsidRPr="00AB00E4" w:rsidRDefault="00AB00E4" w:rsidP="00212DEB">
            <w:pPr>
              <w:pStyle w:val="NormalTableText"/>
              <w:rPr>
                <w:rFonts w:ascii="Calibri" w:hAnsi="Calibri"/>
                <w:sz w:val="22"/>
              </w:rPr>
            </w:pPr>
            <w:r w:rsidRPr="00AB00E4">
              <w:rPr>
                <w:rFonts w:ascii="Calibri" w:hAnsi="Calibri"/>
                <w:sz w:val="22"/>
              </w:rPr>
              <w:t>April 26, 2018</w:t>
            </w:r>
          </w:p>
        </w:tc>
        <w:tc>
          <w:tcPr>
            <w:tcW w:w="5863" w:type="dxa"/>
            <w:vAlign w:val="center"/>
          </w:tcPr>
          <w:p w14:paraId="328754A2" w14:textId="77777777" w:rsidR="00AB00E4" w:rsidRPr="00212DEB" w:rsidRDefault="00AB00E4" w:rsidP="00212DEB">
            <w:pPr>
              <w:pStyle w:val="NormalTableText"/>
              <w:spacing w:before="0" w:after="0"/>
              <w:rPr>
                <w:rFonts w:ascii="Calibri" w:hAnsi="Calibri"/>
                <w:sz w:val="22"/>
                <w:lang w:val="en-US"/>
              </w:rPr>
            </w:pPr>
            <w:r w:rsidRPr="00212DEB">
              <w:rPr>
                <w:rFonts w:ascii="Calibri" w:hAnsi="Calibri"/>
                <w:sz w:val="22"/>
                <w:lang w:val="en-US"/>
              </w:rPr>
              <w:t>2.1.10</w:t>
            </w:r>
            <w:r>
              <w:rPr>
                <w:rFonts w:ascii="Calibri" w:hAnsi="Calibri"/>
                <w:sz w:val="22"/>
                <w:lang w:val="en-US"/>
              </w:rPr>
              <w:t xml:space="preserve"> Removed manufacturers and products</w:t>
            </w:r>
            <w:r w:rsidR="000B0D3E">
              <w:rPr>
                <w:rFonts w:ascii="Calibri" w:hAnsi="Calibri"/>
                <w:sz w:val="22"/>
                <w:lang w:val="en-US"/>
              </w:rPr>
              <w:t>, added performance specification</w:t>
            </w:r>
          </w:p>
          <w:p w14:paraId="0CC69449" w14:textId="77777777" w:rsidR="008A77E8" w:rsidRDefault="00AB00E4" w:rsidP="00212DEB">
            <w:pPr>
              <w:pStyle w:val="NormalTableText"/>
              <w:spacing w:before="0" w:after="0"/>
              <w:rPr>
                <w:rFonts w:ascii="Calibri" w:hAnsi="Calibri"/>
                <w:sz w:val="22"/>
                <w:lang w:val="en-US"/>
              </w:rPr>
            </w:pPr>
            <w:r w:rsidRPr="00212DEB">
              <w:rPr>
                <w:rFonts w:ascii="Calibri" w:hAnsi="Calibri"/>
                <w:sz w:val="22"/>
                <w:lang w:val="en-US"/>
              </w:rPr>
              <w:t>2.1.11</w:t>
            </w:r>
            <w:r>
              <w:rPr>
                <w:rFonts w:ascii="Calibri" w:hAnsi="Calibri"/>
                <w:sz w:val="22"/>
                <w:lang w:val="en-US"/>
              </w:rPr>
              <w:t xml:space="preserve"> Removed manufacturers and products</w:t>
            </w:r>
            <w:r w:rsidR="000B0D3E">
              <w:rPr>
                <w:rFonts w:ascii="Calibri" w:hAnsi="Calibri"/>
                <w:sz w:val="22"/>
                <w:lang w:val="en-US"/>
              </w:rPr>
              <w:t>, added performance specification</w:t>
            </w:r>
            <w:r w:rsidR="0028196D">
              <w:rPr>
                <w:rFonts w:ascii="Calibri" w:hAnsi="Calibri"/>
                <w:sz w:val="22"/>
                <w:lang w:val="en-US"/>
              </w:rPr>
              <w:t xml:space="preserve"> </w:t>
            </w:r>
          </w:p>
          <w:p w14:paraId="3933684C" w14:textId="77777777" w:rsidR="00111915" w:rsidRDefault="00111915" w:rsidP="00212DEB">
            <w:pPr>
              <w:pStyle w:val="NormalTableText"/>
              <w:spacing w:before="0" w:after="0"/>
              <w:rPr>
                <w:rFonts w:ascii="Calibri" w:hAnsi="Calibri"/>
                <w:sz w:val="22"/>
                <w:lang w:val="en-US"/>
              </w:rPr>
            </w:pPr>
            <w:r>
              <w:rPr>
                <w:rFonts w:ascii="Calibri" w:hAnsi="Calibri"/>
                <w:sz w:val="22"/>
                <w:lang w:val="en-US"/>
              </w:rPr>
              <w:t>3.4.1 Added inspection requirement</w:t>
            </w:r>
          </w:p>
          <w:p w14:paraId="0434F2CC" w14:textId="77777777" w:rsidR="00AB00E4" w:rsidRPr="0037787C" w:rsidRDefault="0028196D" w:rsidP="00212DEB">
            <w:pPr>
              <w:pStyle w:val="NormalTableText"/>
              <w:spacing w:before="0" w:after="0"/>
              <w:rPr>
                <w:rFonts w:ascii="Calibri" w:hAnsi="Calibri"/>
                <w:b/>
                <w:sz w:val="22"/>
                <w:lang w:val="en-US"/>
              </w:rPr>
            </w:pPr>
            <w:r>
              <w:rPr>
                <w:rFonts w:ascii="Calibri" w:hAnsi="Calibri"/>
                <w:sz w:val="22"/>
                <w:lang w:val="en-US"/>
              </w:rPr>
              <w:t>(BM)</w:t>
            </w:r>
          </w:p>
        </w:tc>
      </w:tr>
      <w:tr w:rsidR="0058087B" w:rsidRPr="00305C60" w14:paraId="6F9BB629" w14:textId="77777777" w:rsidTr="00212DEB">
        <w:trPr>
          <w:cantSplit/>
          <w:jc w:val="center"/>
        </w:trPr>
        <w:tc>
          <w:tcPr>
            <w:tcW w:w="1004" w:type="dxa"/>
            <w:vAlign w:val="center"/>
          </w:tcPr>
          <w:p w14:paraId="55CBBC64" w14:textId="77777777" w:rsidR="0058087B" w:rsidRPr="00AB00E4" w:rsidRDefault="0058087B" w:rsidP="000B0D3E">
            <w:pPr>
              <w:pStyle w:val="NormalTableText"/>
              <w:jc w:val="center"/>
              <w:rPr>
                <w:rFonts w:ascii="Calibri" w:hAnsi="Calibri"/>
                <w:sz w:val="22"/>
              </w:rPr>
            </w:pPr>
            <w:r>
              <w:rPr>
                <w:rFonts w:ascii="Calibri" w:hAnsi="Calibri"/>
                <w:sz w:val="22"/>
              </w:rPr>
              <w:t>11</w:t>
            </w:r>
          </w:p>
        </w:tc>
        <w:tc>
          <w:tcPr>
            <w:tcW w:w="1980" w:type="dxa"/>
            <w:vAlign w:val="center"/>
          </w:tcPr>
          <w:p w14:paraId="04072C5D" w14:textId="77777777" w:rsidR="0058087B" w:rsidRPr="00AB00E4" w:rsidRDefault="00831D3D" w:rsidP="000B0D3E">
            <w:pPr>
              <w:pStyle w:val="NormalTableText"/>
              <w:rPr>
                <w:rFonts w:ascii="Calibri" w:hAnsi="Calibri"/>
                <w:sz w:val="22"/>
              </w:rPr>
            </w:pPr>
            <w:r>
              <w:rPr>
                <w:rFonts w:ascii="Calibri" w:hAnsi="Calibri"/>
                <w:sz w:val="22"/>
              </w:rPr>
              <w:t>March</w:t>
            </w:r>
            <w:r w:rsidR="0058087B">
              <w:rPr>
                <w:rFonts w:ascii="Calibri" w:hAnsi="Calibri"/>
                <w:sz w:val="22"/>
              </w:rPr>
              <w:t xml:space="preserve"> 31, 2020</w:t>
            </w:r>
          </w:p>
        </w:tc>
        <w:tc>
          <w:tcPr>
            <w:tcW w:w="5863" w:type="dxa"/>
            <w:vAlign w:val="center"/>
          </w:tcPr>
          <w:p w14:paraId="223D8BB5" w14:textId="77777777" w:rsidR="0058087B" w:rsidRDefault="005B2770" w:rsidP="00212DEB">
            <w:pPr>
              <w:pStyle w:val="NormalTableText"/>
              <w:spacing w:before="0" w:after="0"/>
              <w:rPr>
                <w:rFonts w:ascii="Calibri" w:hAnsi="Calibri"/>
                <w:sz w:val="22"/>
                <w:lang w:val="en-US"/>
              </w:rPr>
            </w:pPr>
            <w:r>
              <w:rPr>
                <w:rFonts w:ascii="Calibri" w:hAnsi="Calibri"/>
                <w:sz w:val="22"/>
                <w:lang w:val="en-US"/>
              </w:rPr>
              <w:t xml:space="preserve">References updated throughout </w:t>
            </w:r>
          </w:p>
          <w:p w14:paraId="2E2560C4" w14:textId="77777777" w:rsidR="005B2770" w:rsidRDefault="00831D3D" w:rsidP="00212DEB">
            <w:pPr>
              <w:pStyle w:val="NormalTableText"/>
              <w:spacing w:before="0" w:after="0"/>
              <w:rPr>
                <w:rFonts w:ascii="Calibri" w:hAnsi="Calibri"/>
                <w:sz w:val="22"/>
                <w:lang w:val="en-US"/>
              </w:rPr>
            </w:pPr>
            <w:r>
              <w:rPr>
                <w:rFonts w:ascii="Calibri" w:hAnsi="Calibri"/>
                <w:sz w:val="22"/>
                <w:lang w:val="en-US"/>
              </w:rPr>
              <w:t>2.1 materials revised</w:t>
            </w:r>
          </w:p>
          <w:p w14:paraId="6AFE1A04" w14:textId="77777777" w:rsidR="00831D3D" w:rsidRDefault="00831D3D" w:rsidP="00212DEB">
            <w:pPr>
              <w:pStyle w:val="NormalTableText"/>
              <w:spacing w:before="0" w:after="0"/>
              <w:rPr>
                <w:rFonts w:ascii="Calibri" w:hAnsi="Calibri"/>
                <w:sz w:val="22"/>
                <w:lang w:val="en-US"/>
              </w:rPr>
            </w:pPr>
            <w:r>
              <w:rPr>
                <w:rFonts w:ascii="Calibri" w:hAnsi="Calibri"/>
                <w:sz w:val="22"/>
                <w:lang w:val="en-US"/>
              </w:rPr>
              <w:t>3.1 revised</w:t>
            </w:r>
          </w:p>
          <w:p w14:paraId="3138EAFD" w14:textId="77777777" w:rsidR="00831D3D" w:rsidRPr="0058087B" w:rsidRDefault="00831D3D" w:rsidP="00212DEB">
            <w:pPr>
              <w:pStyle w:val="NormalTableText"/>
              <w:spacing w:before="0" w:after="0"/>
              <w:rPr>
                <w:rFonts w:ascii="Calibri" w:hAnsi="Calibri"/>
                <w:sz w:val="22"/>
                <w:lang w:val="en-US"/>
              </w:rPr>
            </w:pPr>
            <w:r>
              <w:rPr>
                <w:rFonts w:ascii="Calibri" w:hAnsi="Calibri"/>
                <w:sz w:val="22"/>
                <w:lang w:val="en-US"/>
              </w:rPr>
              <w:t>3.4 revised (BM)</w:t>
            </w:r>
          </w:p>
        </w:tc>
      </w:tr>
    </w:tbl>
    <w:p w14:paraId="43A84352" w14:textId="77777777" w:rsidR="0052778D" w:rsidRPr="00305C60" w:rsidRDefault="0052778D" w:rsidP="0052778D">
      <w:pPr>
        <w:pStyle w:val="Heading1"/>
        <w:numPr>
          <w:ilvl w:val="0"/>
          <w:numId w:val="0"/>
        </w:numPr>
        <w:tabs>
          <w:tab w:val="left" w:pos="1080"/>
        </w:tabs>
      </w:pPr>
    </w:p>
    <w:p w14:paraId="292B8784" w14:textId="77777777" w:rsidR="0052778D" w:rsidRPr="00305C60" w:rsidRDefault="0052778D" w:rsidP="0052778D">
      <w:pPr>
        <w:pStyle w:val="BodyText"/>
        <w:rPr>
          <w:rFonts w:ascii="Calibri" w:hAnsi="Calibri"/>
        </w:rPr>
      </w:pPr>
    </w:p>
    <w:p w14:paraId="05FAADEC" w14:textId="77777777" w:rsidR="0052778D" w:rsidRPr="00305C60" w:rsidDel="00D60BD4" w:rsidRDefault="0052778D" w:rsidP="0052778D">
      <w:pPr>
        <w:pStyle w:val="BodyText"/>
        <w:pBdr>
          <w:top w:val="single" w:sz="4" w:space="1" w:color="auto"/>
          <w:left w:val="single" w:sz="4" w:space="0" w:color="auto"/>
          <w:bottom w:val="single" w:sz="4" w:space="1" w:color="auto"/>
          <w:right w:val="single" w:sz="4" w:space="4" w:color="auto"/>
        </w:pBdr>
        <w:rPr>
          <w:del w:id="1" w:author="Paul Shi" w:date="2022-03-22T18:20:00Z"/>
          <w:rFonts w:ascii="Calibri" w:hAnsi="Calibri"/>
        </w:rPr>
      </w:pPr>
      <w:del w:id="2" w:author="Paul Shi" w:date="2022-03-22T18:20:00Z">
        <w:r w:rsidRPr="00305C60" w:rsidDel="00D60BD4">
          <w:rPr>
            <w:rFonts w:ascii="Calibri" w:hAnsi="Calibri"/>
          </w:rPr>
          <w:delText>NOTE:</w:delText>
        </w:r>
      </w:del>
    </w:p>
    <w:p w14:paraId="7CEED77A" w14:textId="77777777" w:rsidR="0052778D" w:rsidRPr="00305C60" w:rsidDel="00D60BD4" w:rsidRDefault="0052778D" w:rsidP="0052778D">
      <w:pPr>
        <w:pStyle w:val="BodyText"/>
        <w:pBdr>
          <w:top w:val="single" w:sz="4" w:space="1" w:color="auto"/>
          <w:left w:val="single" w:sz="4" w:space="0" w:color="auto"/>
          <w:bottom w:val="single" w:sz="4" w:space="1" w:color="auto"/>
          <w:right w:val="single" w:sz="4" w:space="4" w:color="auto"/>
        </w:pBdr>
        <w:rPr>
          <w:del w:id="3" w:author="Paul Shi" w:date="2022-03-22T18:20:00Z"/>
          <w:rFonts w:ascii="Calibri" w:hAnsi="Calibri"/>
        </w:rPr>
      </w:pPr>
      <w:del w:id="4" w:author="Paul Shi" w:date="2022-03-22T18:20:00Z">
        <w:r w:rsidRPr="00305C60" w:rsidDel="00D60BD4">
          <w:rPr>
            <w:rFonts w:ascii="Calibri" w:hAnsi="Calibri"/>
          </w:rPr>
          <w:delText>This is a CONTROLLED Document. Any documents appearing in paper form are not controlled and should be checked against the on-line file version prior to use.</w:delText>
        </w:r>
      </w:del>
    </w:p>
    <w:p w14:paraId="71CD4B9E" w14:textId="77777777" w:rsidR="0052778D" w:rsidRPr="00305C60" w:rsidDel="00D60BD4" w:rsidRDefault="0052778D" w:rsidP="0052778D">
      <w:pPr>
        <w:pStyle w:val="BodyText"/>
        <w:pBdr>
          <w:top w:val="single" w:sz="4" w:space="1" w:color="auto"/>
          <w:left w:val="single" w:sz="4" w:space="0" w:color="auto"/>
          <w:bottom w:val="single" w:sz="4" w:space="1" w:color="auto"/>
          <w:right w:val="single" w:sz="4" w:space="4" w:color="auto"/>
        </w:pBdr>
        <w:rPr>
          <w:del w:id="5" w:author="Paul Shi" w:date="2022-03-22T18:20:00Z"/>
          <w:rFonts w:ascii="Calibri" w:hAnsi="Calibri"/>
        </w:rPr>
      </w:pPr>
      <w:del w:id="6" w:author="Paul Shi" w:date="2022-03-22T18:20:00Z">
        <w:r w:rsidRPr="00305C60" w:rsidDel="00D60BD4">
          <w:rPr>
            <w:rFonts w:ascii="Calibri" w:hAnsi="Calibri"/>
            <w:b/>
            <w:bCs/>
          </w:rPr>
          <w:delText xml:space="preserve">Notice: </w:delText>
        </w:r>
        <w:r w:rsidRPr="00305C60" w:rsidDel="00D60BD4">
          <w:rPr>
            <w:rFonts w:ascii="Calibri" w:hAnsi="Calibri"/>
          </w:rPr>
          <w:delText>This Document hardcopy must be used for reference purpose only.</w:delText>
        </w:r>
      </w:del>
    </w:p>
    <w:p w14:paraId="6BDAE69B" w14:textId="77777777" w:rsidR="0052778D" w:rsidRPr="00305C60" w:rsidDel="00D60BD4" w:rsidRDefault="0052778D" w:rsidP="0052778D">
      <w:pPr>
        <w:pStyle w:val="BodyText"/>
        <w:pBdr>
          <w:top w:val="single" w:sz="4" w:space="1" w:color="auto"/>
          <w:left w:val="single" w:sz="4" w:space="0" w:color="auto"/>
          <w:bottom w:val="single" w:sz="4" w:space="1" w:color="auto"/>
          <w:right w:val="single" w:sz="4" w:space="4" w:color="auto"/>
        </w:pBdr>
        <w:rPr>
          <w:del w:id="7" w:author="Paul Shi" w:date="2022-03-22T18:20:00Z"/>
          <w:rFonts w:ascii="Calibri" w:hAnsi="Calibri"/>
          <w:b/>
          <w:bCs/>
        </w:rPr>
      </w:pPr>
      <w:del w:id="8" w:author="Paul Shi" w:date="2022-03-22T18:20:00Z">
        <w:r w:rsidRPr="00305C60" w:rsidDel="00D60BD4">
          <w:rPr>
            <w:rFonts w:ascii="Calibri" w:hAnsi="Calibri"/>
            <w:b/>
          </w:rPr>
          <w:delText>The on-line copy is the current version of the document.</w:delText>
        </w:r>
      </w:del>
    </w:p>
    <w:p w14:paraId="47CDAC0A" w14:textId="77777777" w:rsidR="00AF5AA6" w:rsidRPr="00305C60" w:rsidRDefault="00AF5AA6" w:rsidP="0052778D">
      <w:pPr>
        <w:pStyle w:val="BodyText"/>
        <w:rPr>
          <w:rFonts w:ascii="Calibri" w:hAnsi="Calibri"/>
        </w:rPr>
      </w:pPr>
    </w:p>
    <w:p w14:paraId="384DCC7B" w14:textId="77777777" w:rsidR="005930BE" w:rsidRPr="00305C60" w:rsidRDefault="005930BE" w:rsidP="00BA059D">
      <w:pPr>
        <w:pStyle w:val="Heading1"/>
      </w:pPr>
      <w:r>
        <w:br w:type="page"/>
      </w:r>
      <w:r>
        <w:lastRenderedPageBreak/>
        <w:t>GENERAL</w:t>
      </w:r>
    </w:p>
    <w:p w14:paraId="1BAA6427" w14:textId="77777777" w:rsidR="00ED1742" w:rsidRPr="00305C60" w:rsidRDefault="00D749CB" w:rsidP="00BA059D">
      <w:pPr>
        <w:pStyle w:val="Heading2"/>
      </w:pPr>
      <w:r w:rsidRPr="00305C60">
        <w:t>Related Sections</w:t>
      </w:r>
    </w:p>
    <w:p w14:paraId="72D0DAFF" w14:textId="77777777" w:rsidR="00102DE6" w:rsidRPr="00C061D2" w:rsidDel="00D60BD4" w:rsidRDefault="00102DE6" w:rsidP="00DA4A1E">
      <w:pPr>
        <w:pStyle w:val="Heading3"/>
        <w:numPr>
          <w:ilvl w:val="0"/>
          <w:numId w:val="0"/>
        </w:numPr>
        <w:tabs>
          <w:tab w:val="left" w:pos="709"/>
        </w:tabs>
        <w:ind w:left="709"/>
        <w:rPr>
          <w:del w:id="9" w:author="Paul Shi" w:date="2022-03-22T18:21:00Z"/>
          <w:rFonts w:cs="Arial"/>
          <w:i/>
          <w:highlight w:val="yellow"/>
        </w:rPr>
      </w:pPr>
      <w:del w:id="10" w:author="Paul Shi" w:date="2022-03-22T18:21:00Z">
        <w:r w:rsidRPr="00C061D2" w:rsidDel="00D60BD4">
          <w:rPr>
            <w:rFonts w:cs="Arial"/>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16E56A1" w14:textId="77777777" w:rsidR="00102DE6" w:rsidRPr="00C061D2" w:rsidDel="00D60BD4" w:rsidRDefault="00102DE6" w:rsidP="00DA4A1E">
      <w:pPr>
        <w:pStyle w:val="Heading3"/>
        <w:numPr>
          <w:ilvl w:val="0"/>
          <w:numId w:val="0"/>
        </w:numPr>
        <w:tabs>
          <w:tab w:val="left" w:pos="709"/>
        </w:tabs>
        <w:ind w:left="709"/>
        <w:rPr>
          <w:del w:id="11" w:author="Paul Shi" w:date="2022-03-22T18:21:00Z"/>
          <w:rFonts w:cs="Arial"/>
          <w:i/>
          <w:highlight w:val="yellow"/>
        </w:rPr>
      </w:pPr>
    </w:p>
    <w:p w14:paraId="10FE5135" w14:textId="77777777" w:rsidR="00102DE6" w:rsidRPr="00C061D2" w:rsidDel="00D60BD4" w:rsidRDefault="00102DE6" w:rsidP="00DA4A1E">
      <w:pPr>
        <w:pStyle w:val="Heading3"/>
        <w:numPr>
          <w:ilvl w:val="0"/>
          <w:numId w:val="0"/>
        </w:numPr>
        <w:tabs>
          <w:tab w:val="left" w:pos="709"/>
        </w:tabs>
        <w:ind w:left="709"/>
        <w:rPr>
          <w:del w:id="12" w:author="Paul Shi" w:date="2022-03-22T18:21:00Z"/>
          <w:rFonts w:cs="Arial"/>
          <w:i/>
          <w:highlight w:val="yellow"/>
        </w:rPr>
      </w:pPr>
      <w:del w:id="13" w:author="Paul Shi" w:date="2022-03-22T18:21:00Z">
        <w:r w:rsidRPr="00C061D2" w:rsidDel="00D60BD4">
          <w:rPr>
            <w:rFonts w:cs="Arial"/>
            <w:i/>
            <w:highlight w:val="yellow"/>
          </w:rPr>
          <w:delText>Cross-referencing here may also be used to coordinate assemblies or systems whose components may span multiple Sections and which must meet certain performance requirements as an assembly or system.</w:delText>
        </w:r>
      </w:del>
    </w:p>
    <w:p w14:paraId="077E1541" w14:textId="77777777" w:rsidR="00102DE6" w:rsidRPr="00C061D2" w:rsidDel="00D60BD4" w:rsidRDefault="00102DE6" w:rsidP="00DA4A1E">
      <w:pPr>
        <w:pStyle w:val="Heading3"/>
        <w:numPr>
          <w:ilvl w:val="0"/>
          <w:numId w:val="0"/>
        </w:numPr>
        <w:tabs>
          <w:tab w:val="left" w:pos="709"/>
        </w:tabs>
        <w:ind w:left="709"/>
        <w:rPr>
          <w:del w:id="14" w:author="Paul Shi" w:date="2022-03-22T18:21:00Z"/>
          <w:rFonts w:cs="Arial"/>
          <w:i/>
          <w:highlight w:val="yellow"/>
        </w:rPr>
      </w:pPr>
    </w:p>
    <w:p w14:paraId="0B021E88" w14:textId="77777777" w:rsidR="00102DE6" w:rsidRPr="00C061D2" w:rsidDel="00D60BD4" w:rsidRDefault="00102DE6" w:rsidP="00DA4A1E">
      <w:pPr>
        <w:pStyle w:val="Heading3"/>
        <w:numPr>
          <w:ilvl w:val="0"/>
          <w:numId w:val="0"/>
        </w:numPr>
        <w:tabs>
          <w:tab w:val="left" w:pos="709"/>
        </w:tabs>
        <w:ind w:left="709"/>
        <w:rPr>
          <w:del w:id="15" w:author="Paul Shi" w:date="2022-03-22T18:21:00Z"/>
          <w:rFonts w:cs="Arial"/>
          <w:i/>
          <w:highlight w:val="yellow"/>
        </w:rPr>
      </w:pPr>
      <w:del w:id="16" w:author="Paul Shi" w:date="2022-03-22T18:21:00Z">
        <w:r w:rsidRPr="00C061D2" w:rsidDel="00D60BD4">
          <w:rPr>
            <w:rFonts w:cs="Arial"/>
            <w:i/>
            <w:highlight w:val="yellow"/>
          </w:rPr>
          <w:delText>Contractor is responsible for coordination of the Work.</w:delText>
        </w:r>
      </w:del>
    </w:p>
    <w:p w14:paraId="6B59F88F" w14:textId="77777777" w:rsidR="00102DE6" w:rsidRPr="00C061D2" w:rsidDel="00D60BD4" w:rsidRDefault="00102DE6" w:rsidP="00DA4A1E">
      <w:pPr>
        <w:pStyle w:val="Heading3"/>
        <w:numPr>
          <w:ilvl w:val="0"/>
          <w:numId w:val="0"/>
        </w:numPr>
        <w:tabs>
          <w:tab w:val="left" w:pos="709"/>
        </w:tabs>
        <w:ind w:left="709"/>
        <w:rPr>
          <w:del w:id="17" w:author="Paul Shi" w:date="2022-03-22T18:21:00Z"/>
          <w:rFonts w:cs="Arial"/>
          <w:i/>
          <w:highlight w:val="yellow"/>
        </w:rPr>
      </w:pPr>
    </w:p>
    <w:p w14:paraId="75A165C8" w14:textId="77777777" w:rsidR="00102DE6" w:rsidRPr="00C061D2" w:rsidDel="00D60BD4" w:rsidRDefault="00102DE6" w:rsidP="00DA4A1E">
      <w:pPr>
        <w:pStyle w:val="Heading3"/>
        <w:numPr>
          <w:ilvl w:val="0"/>
          <w:numId w:val="0"/>
        </w:numPr>
        <w:tabs>
          <w:tab w:val="left" w:pos="709"/>
        </w:tabs>
        <w:ind w:left="709"/>
        <w:rPr>
          <w:del w:id="18" w:author="Paul Shi" w:date="2022-03-22T18:21:00Z"/>
          <w:rFonts w:cs="Arial"/>
          <w:i/>
          <w:highlight w:val="yellow"/>
        </w:rPr>
      </w:pPr>
      <w:del w:id="19" w:author="Paul Shi" w:date="2022-03-22T18:21:00Z">
        <w:r w:rsidRPr="00C061D2" w:rsidDel="00D60BD4">
          <w:rPr>
            <w:rFonts w:cs="Arial"/>
            <w:i/>
            <w:highlight w:val="yellow"/>
          </w:rPr>
          <w:delText>This Section is to be completed/updated during the design development by the Consultant. If it is not applicable to the section for the specific project it may be deleted.]</w:delText>
        </w:r>
      </w:del>
    </w:p>
    <w:p w14:paraId="4BCA8FC8" w14:textId="77777777" w:rsidR="00102DE6" w:rsidRPr="00C061D2" w:rsidDel="00D60BD4" w:rsidRDefault="00102DE6" w:rsidP="00DA4A1E">
      <w:pPr>
        <w:pStyle w:val="Heading3"/>
        <w:numPr>
          <w:ilvl w:val="0"/>
          <w:numId w:val="0"/>
        </w:numPr>
        <w:tabs>
          <w:tab w:val="left" w:pos="709"/>
        </w:tabs>
        <w:ind w:left="709"/>
        <w:rPr>
          <w:del w:id="20" w:author="Paul Shi" w:date="2022-03-22T18:21:00Z"/>
          <w:rFonts w:cs="Arial"/>
          <w:i/>
          <w:highlight w:val="yellow"/>
        </w:rPr>
      </w:pPr>
    </w:p>
    <w:p w14:paraId="34FADBAD" w14:textId="77777777" w:rsidR="00102DE6" w:rsidRPr="00C061D2" w:rsidDel="00D60BD4" w:rsidRDefault="00102DE6" w:rsidP="00DA4A1E">
      <w:pPr>
        <w:pStyle w:val="Heading3"/>
        <w:numPr>
          <w:ilvl w:val="0"/>
          <w:numId w:val="0"/>
        </w:numPr>
        <w:tabs>
          <w:tab w:val="left" w:pos="709"/>
        </w:tabs>
        <w:ind w:left="709"/>
        <w:rPr>
          <w:del w:id="21" w:author="Paul Shi" w:date="2022-03-22T18:21:00Z"/>
          <w:rFonts w:cs="Arial"/>
          <w:i/>
        </w:rPr>
      </w:pPr>
      <w:del w:id="22" w:author="Paul Shi" w:date="2022-03-22T18:21:00Z">
        <w:r w:rsidRPr="00C061D2" w:rsidDel="00D60BD4">
          <w:rPr>
            <w:rFonts w:cs="Arial"/>
            <w:i/>
            <w:highlight w:val="yellow"/>
          </w:rPr>
          <w:delText>[List Sections specifying installation of products supplied but not installed under this Section and indicate specific items.]</w:delText>
        </w:r>
      </w:del>
    </w:p>
    <w:p w14:paraId="16CA4488" w14:textId="77777777" w:rsidR="00102DE6" w:rsidRPr="00305C60" w:rsidDel="001B779B" w:rsidRDefault="00102DE6" w:rsidP="00D45060">
      <w:pPr>
        <w:pStyle w:val="Heading3"/>
        <w:tabs>
          <w:tab w:val="clear" w:pos="1440"/>
          <w:tab w:val="left" w:pos="1418"/>
        </w:tabs>
        <w:ind w:left="1418" w:hanging="709"/>
        <w:rPr>
          <w:del w:id="23" w:author="Paul Shi" w:date="2022-04-12T16:25:00Z"/>
        </w:rPr>
      </w:pPr>
      <w:del w:id="24" w:author="Paul Shi" w:date="2022-04-12T16:25:00Z">
        <w:r w:rsidRPr="00305C60" w:rsidDel="001B779B">
          <w:delText xml:space="preserve">Section </w:delText>
        </w:r>
        <w:r w:rsidRPr="00C061D2" w:rsidDel="001B779B">
          <w:rPr>
            <w:highlight w:val="yellow"/>
          </w:rPr>
          <w:delText>[______ – ____________]:</w:delText>
        </w:r>
        <w:r w:rsidRPr="00305C60" w:rsidDel="001B779B">
          <w:delText xml:space="preserve">  Execution requirements for </w:delText>
        </w:r>
        <w:r w:rsidRPr="00C061D2" w:rsidDel="001B779B">
          <w:rPr>
            <w:highlight w:val="yellow"/>
          </w:rPr>
          <w:delText>...[item]...</w:delText>
        </w:r>
        <w:r w:rsidRPr="00305C60" w:rsidDel="001B779B">
          <w:delText xml:space="preserve">  specified under this Section.</w:delText>
        </w:r>
      </w:del>
    </w:p>
    <w:p w14:paraId="68B3D039" w14:textId="77777777" w:rsidR="00102DE6" w:rsidRPr="00305C60" w:rsidDel="001B779B" w:rsidRDefault="00102DE6" w:rsidP="00102DE6">
      <w:pPr>
        <w:pStyle w:val="Heading3"/>
        <w:numPr>
          <w:ilvl w:val="0"/>
          <w:numId w:val="0"/>
        </w:numPr>
        <w:ind w:left="4320"/>
        <w:rPr>
          <w:del w:id="25" w:author="Paul Shi" w:date="2022-04-12T16:25:00Z"/>
          <w:rFonts w:cs="Arial"/>
        </w:rPr>
      </w:pPr>
    </w:p>
    <w:p w14:paraId="55480B19" w14:textId="77777777" w:rsidR="00102DE6" w:rsidRPr="00C061D2" w:rsidDel="001B779B" w:rsidRDefault="00102DE6" w:rsidP="00D45060">
      <w:pPr>
        <w:pStyle w:val="Heading3"/>
        <w:numPr>
          <w:ilvl w:val="0"/>
          <w:numId w:val="0"/>
        </w:numPr>
        <w:tabs>
          <w:tab w:val="left" w:pos="709"/>
        </w:tabs>
        <w:ind w:left="709"/>
        <w:rPr>
          <w:del w:id="26" w:author="Paul Shi" w:date="2022-04-12T16:25:00Z"/>
          <w:rFonts w:cs="Arial"/>
          <w:i/>
        </w:rPr>
      </w:pPr>
      <w:del w:id="27" w:author="Paul Shi" w:date="2022-04-12T16:25:00Z">
        <w:r w:rsidRPr="00C061D2" w:rsidDel="001B779B">
          <w:rPr>
            <w:rFonts w:cs="Arial"/>
            <w:i/>
            <w:highlight w:val="yellow"/>
          </w:rPr>
          <w:delText>[List Sections specifying products installed but not supplied under this Section and indicate specific items.]</w:delText>
        </w:r>
      </w:del>
    </w:p>
    <w:p w14:paraId="47DEA99B" w14:textId="77777777" w:rsidR="00102DE6" w:rsidRPr="00305C60" w:rsidDel="001B779B" w:rsidRDefault="00102DE6" w:rsidP="00D45060">
      <w:pPr>
        <w:pStyle w:val="Heading3"/>
        <w:tabs>
          <w:tab w:val="clear" w:pos="1440"/>
          <w:tab w:val="left" w:pos="1418"/>
        </w:tabs>
        <w:ind w:left="1418" w:hanging="709"/>
        <w:rPr>
          <w:del w:id="28" w:author="Paul Shi" w:date="2022-04-12T16:25:00Z"/>
        </w:rPr>
      </w:pPr>
      <w:del w:id="29" w:author="Paul Shi" w:date="2022-04-12T16:25:00Z">
        <w:r w:rsidRPr="00305C60" w:rsidDel="001B779B">
          <w:delText xml:space="preserve">Section </w:delText>
        </w:r>
        <w:r w:rsidRPr="00C061D2" w:rsidDel="001B779B">
          <w:rPr>
            <w:highlight w:val="yellow"/>
          </w:rPr>
          <w:delText>[______ – ____________]:</w:delText>
        </w:r>
        <w:r w:rsidRPr="00305C60" w:rsidDel="001B779B">
          <w:delText xml:space="preserve">  Product requirements for </w:delText>
        </w:r>
        <w:r w:rsidRPr="00C061D2" w:rsidDel="001B779B">
          <w:rPr>
            <w:highlight w:val="yellow"/>
          </w:rPr>
          <w:delText>...[item]...</w:delText>
        </w:r>
        <w:r w:rsidRPr="00305C60" w:rsidDel="001B779B">
          <w:delText xml:space="preserve">  for installation under this Section.</w:delText>
        </w:r>
      </w:del>
    </w:p>
    <w:p w14:paraId="441D6BE3" w14:textId="77777777" w:rsidR="00102DE6" w:rsidRPr="00305C60" w:rsidDel="001B779B" w:rsidRDefault="00102DE6" w:rsidP="00102DE6">
      <w:pPr>
        <w:pStyle w:val="Heading3"/>
        <w:numPr>
          <w:ilvl w:val="0"/>
          <w:numId w:val="0"/>
        </w:numPr>
        <w:ind w:left="4320"/>
        <w:rPr>
          <w:del w:id="30" w:author="Paul Shi" w:date="2022-04-12T16:25:00Z"/>
          <w:rFonts w:cs="Arial"/>
        </w:rPr>
      </w:pPr>
    </w:p>
    <w:p w14:paraId="37C0AF5E" w14:textId="77777777" w:rsidR="00102DE6" w:rsidRPr="00C061D2" w:rsidDel="001B779B" w:rsidRDefault="00102DE6" w:rsidP="00D45060">
      <w:pPr>
        <w:pStyle w:val="Heading3"/>
        <w:numPr>
          <w:ilvl w:val="0"/>
          <w:numId w:val="0"/>
        </w:numPr>
        <w:tabs>
          <w:tab w:val="left" w:pos="709"/>
        </w:tabs>
        <w:ind w:left="709"/>
        <w:rPr>
          <w:del w:id="31" w:author="Paul Shi" w:date="2022-04-12T16:25:00Z"/>
          <w:rFonts w:cs="Arial"/>
          <w:i/>
        </w:rPr>
      </w:pPr>
      <w:del w:id="32" w:author="Paul Shi" w:date="2022-04-12T16:25:00Z">
        <w:r w:rsidRPr="00C061D2" w:rsidDel="001B779B">
          <w:rPr>
            <w:rFonts w:cs="Arial"/>
            <w:i/>
            <w:highlight w:val="yellow"/>
          </w:rPr>
          <w:delText>[List Sections specifying related requirements.]</w:delText>
        </w:r>
      </w:del>
    </w:p>
    <w:p w14:paraId="7614830F" w14:textId="77777777" w:rsidR="00102DE6" w:rsidDel="001B779B" w:rsidRDefault="00102DE6" w:rsidP="00D45060">
      <w:pPr>
        <w:pStyle w:val="Heading3"/>
        <w:tabs>
          <w:tab w:val="clear" w:pos="1440"/>
          <w:tab w:val="left" w:pos="1418"/>
        </w:tabs>
        <w:ind w:left="1418" w:hanging="709"/>
        <w:rPr>
          <w:del w:id="33" w:author="Paul Shi" w:date="2022-04-12T16:25:00Z"/>
          <w:highlight w:val="yellow"/>
        </w:rPr>
      </w:pPr>
      <w:del w:id="34" w:author="Paul Shi" w:date="2022-04-12T16:25:00Z">
        <w:r w:rsidRPr="00305C60" w:rsidDel="001B779B">
          <w:delText xml:space="preserve">Section </w:delText>
        </w:r>
        <w:r w:rsidRPr="00C061D2" w:rsidDel="001B779B">
          <w:rPr>
            <w:highlight w:val="yellow"/>
          </w:rPr>
          <w:delText>[______ – ____________]:  [Optional short phrase indicating relationship].</w:delText>
        </w:r>
      </w:del>
    </w:p>
    <w:p w14:paraId="0BF4D575" w14:textId="77777777" w:rsidR="001B779B" w:rsidRDefault="001B779B" w:rsidP="001B779B">
      <w:pPr>
        <w:pStyle w:val="Heading3"/>
        <w:rPr>
          <w:ins w:id="35" w:author="Paul Shi" w:date="2022-04-12T16:25:00Z"/>
        </w:rPr>
      </w:pPr>
      <w:ins w:id="36" w:author="Paul Shi" w:date="2022-04-12T16:25:00Z">
        <w:r>
          <w:t>Section 01300 – Submittals</w:t>
        </w:r>
      </w:ins>
    </w:p>
    <w:p w14:paraId="4AAD987C" w14:textId="77777777" w:rsidR="001B779B" w:rsidRDefault="001B779B" w:rsidP="001B779B">
      <w:pPr>
        <w:pStyle w:val="Heading3"/>
        <w:rPr>
          <w:ins w:id="37" w:author="Paul Shi" w:date="2022-04-12T16:26:00Z"/>
        </w:rPr>
      </w:pPr>
      <w:ins w:id="38" w:author="Paul Shi" w:date="2022-04-12T16:25:00Z">
        <w:r>
          <w:t>Section 03100 – Concrete Forms and Accessories</w:t>
        </w:r>
      </w:ins>
    </w:p>
    <w:p w14:paraId="00BFA29F" w14:textId="77777777" w:rsidR="001B779B" w:rsidRDefault="001B779B" w:rsidP="001B779B">
      <w:pPr>
        <w:pStyle w:val="Heading3"/>
        <w:rPr>
          <w:ins w:id="39" w:author="Paul Shi" w:date="2022-04-12T16:25:00Z"/>
        </w:rPr>
      </w:pPr>
      <w:ins w:id="40" w:author="Paul Shi" w:date="2022-04-12T16:26:00Z">
        <w:r w:rsidRPr="001B779B">
          <w:t>Section 03</w:t>
        </w:r>
        <w:r>
          <w:t>3</w:t>
        </w:r>
        <w:r w:rsidRPr="001B779B">
          <w:t xml:space="preserve">00 – </w:t>
        </w:r>
        <w:r>
          <w:t>Cast in Place</w:t>
        </w:r>
        <w:r w:rsidRPr="001B779B">
          <w:t xml:space="preserve"> </w:t>
        </w:r>
        <w:r>
          <w:t>Concrete</w:t>
        </w:r>
      </w:ins>
    </w:p>
    <w:p w14:paraId="52CE4B82" w14:textId="77777777" w:rsidR="001B779B" w:rsidRDefault="001B779B" w:rsidP="001B779B">
      <w:pPr>
        <w:pStyle w:val="Heading3"/>
        <w:rPr>
          <w:ins w:id="41" w:author="Paul Shi" w:date="2022-04-12T16:25:00Z"/>
        </w:rPr>
      </w:pPr>
      <w:ins w:id="42" w:author="Paul Shi" w:date="2022-04-12T16:25:00Z">
        <w:r>
          <w:t>Section 03345 – Concrete Curing and Finishing</w:t>
        </w:r>
      </w:ins>
    </w:p>
    <w:p w14:paraId="4F339856" w14:textId="77777777" w:rsidR="001B779B" w:rsidRDefault="001B779B" w:rsidP="001B779B">
      <w:pPr>
        <w:pStyle w:val="Heading3"/>
        <w:rPr>
          <w:ins w:id="43" w:author="Paul Shi" w:date="2022-04-12T16:25:00Z"/>
        </w:rPr>
      </w:pPr>
      <w:ins w:id="44" w:author="Paul Shi" w:date="2022-04-12T16:25:00Z">
        <w:r>
          <w:t>Section 04051 – Masonry procedures</w:t>
        </w:r>
      </w:ins>
    </w:p>
    <w:p w14:paraId="096805F2" w14:textId="77777777" w:rsidR="001B779B" w:rsidRPr="00C061D2" w:rsidRDefault="001B779B" w:rsidP="001B779B">
      <w:pPr>
        <w:pStyle w:val="Heading3"/>
        <w:numPr>
          <w:ilvl w:val="0"/>
          <w:numId w:val="0"/>
        </w:numPr>
        <w:tabs>
          <w:tab w:val="left" w:pos="1418"/>
        </w:tabs>
        <w:ind w:left="1418"/>
        <w:rPr>
          <w:ins w:id="45" w:author="Paul Shi" w:date="2022-04-12T16:25:00Z"/>
          <w:highlight w:val="yellow"/>
        </w:rPr>
        <w:pPrChange w:id="46" w:author="Paul Shi" w:date="2022-04-12T16:25:00Z">
          <w:pPr>
            <w:pStyle w:val="Heading3"/>
            <w:tabs>
              <w:tab w:val="clear" w:pos="1440"/>
              <w:tab w:val="left" w:pos="1418"/>
            </w:tabs>
            <w:ind w:left="1418" w:hanging="709"/>
          </w:pPr>
        </w:pPrChange>
      </w:pPr>
    </w:p>
    <w:p w14:paraId="76B8BB33" w14:textId="77777777" w:rsidR="00ED1742" w:rsidRPr="00305C60" w:rsidRDefault="00D749CB" w:rsidP="00BA059D">
      <w:pPr>
        <w:pStyle w:val="Heading2"/>
      </w:pPr>
      <w:r w:rsidRPr="00305C60">
        <w:t>Measurement</w:t>
      </w:r>
      <w:r w:rsidR="00CA5110">
        <w:t xml:space="preserve"> </w:t>
      </w:r>
      <w:r w:rsidRPr="00305C60">
        <w:t>and Payment</w:t>
      </w:r>
    </w:p>
    <w:p w14:paraId="27F28CC3" w14:textId="77777777" w:rsidR="005930BE" w:rsidRPr="008D7A5F" w:rsidDel="00323767" w:rsidRDefault="005930BE" w:rsidP="005930BE">
      <w:pPr>
        <w:pStyle w:val="PlainText"/>
        <w:tabs>
          <w:tab w:val="left" w:pos="2160"/>
          <w:tab w:val="left" w:pos="2880"/>
        </w:tabs>
        <w:ind w:left="1440" w:hanging="720"/>
        <w:jc w:val="both"/>
        <w:rPr>
          <w:del w:id="47" w:author="Mabel Chow" w:date="2022-04-25T11:25:00Z"/>
          <w:rFonts w:ascii="Calibri" w:hAnsi="Calibri"/>
          <w:i/>
          <w:sz w:val="22"/>
          <w:highlight w:val="yellow"/>
        </w:rPr>
      </w:pPr>
      <w:del w:id="48" w:author="Mabel Chow" w:date="2022-04-25T11:25:00Z">
        <w:r w:rsidRPr="008D7A5F" w:rsidDel="00323767">
          <w:rPr>
            <w:rFonts w:ascii="Calibri" w:hAnsi="Calibri"/>
            <w:i/>
            <w:sz w:val="22"/>
            <w:highlight w:val="yellow"/>
          </w:rPr>
          <w:delText>[Choose one of the following payment language provisions that best suits the individual project.</w:delText>
        </w:r>
      </w:del>
    </w:p>
    <w:p w14:paraId="1F0EEAC9" w14:textId="77777777" w:rsidR="005930BE" w:rsidRPr="008D7A5F" w:rsidDel="00323767" w:rsidRDefault="005930BE" w:rsidP="005930BE">
      <w:pPr>
        <w:pStyle w:val="PlainText"/>
        <w:tabs>
          <w:tab w:val="left" w:pos="2160"/>
          <w:tab w:val="left" w:pos="2880"/>
        </w:tabs>
        <w:ind w:left="1440" w:hanging="720"/>
        <w:jc w:val="both"/>
        <w:rPr>
          <w:del w:id="49" w:author="Mabel Chow" w:date="2022-04-25T11:25:00Z"/>
          <w:rFonts w:ascii="Calibri" w:hAnsi="Calibri"/>
          <w:i/>
          <w:sz w:val="22"/>
          <w:highlight w:val="yellow"/>
        </w:rPr>
      </w:pPr>
      <w:del w:id="50" w:author="Mabel Chow" w:date="2022-04-25T11:25:00Z">
        <w:r w:rsidRPr="008D7A5F" w:rsidDel="00323767">
          <w:rPr>
            <w:rFonts w:ascii="Calibri" w:hAnsi="Calibri"/>
            <w:i/>
            <w:sz w:val="22"/>
            <w:highlight w:val="yellow"/>
          </w:rPr>
          <w:delText>If this Section is not specifically referenced by an item in the Bid Form, please use the following language:</w:delText>
        </w:r>
      </w:del>
    </w:p>
    <w:p w14:paraId="1A51E19C" w14:textId="77777777" w:rsidR="005930BE" w:rsidRPr="008D7A5F" w:rsidDel="00323767" w:rsidRDefault="005930BE" w:rsidP="005930BE">
      <w:pPr>
        <w:pStyle w:val="PlainText"/>
        <w:tabs>
          <w:tab w:val="left" w:pos="1440"/>
          <w:tab w:val="left" w:pos="2160"/>
        </w:tabs>
        <w:spacing w:before="80"/>
        <w:ind w:left="1440" w:hanging="720"/>
        <w:jc w:val="both"/>
        <w:rPr>
          <w:del w:id="51" w:author="Mabel Chow" w:date="2022-04-25T11:25:00Z"/>
          <w:rFonts w:ascii="Calibri" w:hAnsi="Calibri"/>
          <w:sz w:val="22"/>
          <w:highlight w:val="yellow"/>
        </w:rPr>
      </w:pPr>
      <w:del w:id="52" w:author="Mabel Chow" w:date="2022-04-25T11:25:00Z">
        <w:r w:rsidRPr="008D7A5F" w:rsidDel="00323767">
          <w:rPr>
            <w:rFonts w:ascii="Calibri" w:hAnsi="Calibri"/>
            <w:sz w:val="22"/>
            <w:highlight w:val="yellow"/>
          </w:rPr>
          <w:delText>.1</w:delText>
        </w:r>
        <w:r w:rsidRPr="008D7A5F" w:rsidDel="00323767">
          <w:rPr>
            <w:rFonts w:ascii="Calibri" w:hAnsi="Calibri"/>
            <w:sz w:val="22"/>
            <w:highlight w:val="yellow"/>
          </w:rPr>
          <w:tab/>
          <w:delText>The work of this Section will not be measured separately for payment.  All costs associated with the work of this Section shall be included in the Contract Price.</w:delText>
        </w:r>
      </w:del>
    </w:p>
    <w:p w14:paraId="5248E72D" w14:textId="77777777" w:rsidR="005930BE" w:rsidRPr="008D7A5F" w:rsidDel="00323767" w:rsidRDefault="005930BE" w:rsidP="005930BE">
      <w:pPr>
        <w:pStyle w:val="PlainText"/>
        <w:tabs>
          <w:tab w:val="left" w:pos="2160"/>
          <w:tab w:val="left" w:pos="2880"/>
        </w:tabs>
        <w:spacing w:before="80"/>
        <w:ind w:left="1440" w:hanging="720"/>
        <w:jc w:val="both"/>
        <w:rPr>
          <w:del w:id="53" w:author="Mabel Chow" w:date="2022-04-25T11:25:00Z"/>
          <w:rFonts w:ascii="Calibri" w:hAnsi="Calibri"/>
          <w:i/>
          <w:sz w:val="22"/>
          <w:highlight w:val="yellow"/>
        </w:rPr>
      </w:pPr>
      <w:del w:id="54" w:author="Mabel Chow" w:date="2022-04-25T11:25:00Z">
        <w:r w:rsidRPr="008D7A5F" w:rsidDel="00323767">
          <w:rPr>
            <w:rFonts w:ascii="Calibri" w:hAnsi="Calibri"/>
            <w:i/>
            <w:sz w:val="22"/>
            <w:highlight w:val="yellow"/>
          </w:rPr>
          <w:delText>OR If this Section is specifically referenced in the Bid Form, use the following language and identify the relevant item in the Bid Form:</w:delText>
        </w:r>
      </w:del>
    </w:p>
    <w:p w14:paraId="51D98A74" w14:textId="77777777" w:rsidR="005930BE" w:rsidRPr="008D7A5F" w:rsidRDefault="005930BE" w:rsidP="005930BE">
      <w:pPr>
        <w:pStyle w:val="PlainText"/>
        <w:tabs>
          <w:tab w:val="left" w:pos="1440"/>
          <w:tab w:val="left" w:pos="2160"/>
        </w:tabs>
        <w:spacing w:before="80"/>
        <w:ind w:left="1440" w:hanging="720"/>
        <w:jc w:val="both"/>
        <w:rPr>
          <w:rFonts w:ascii="Calibri" w:hAnsi="Calibri"/>
          <w:sz w:val="22"/>
          <w:highlight w:val="yellow"/>
        </w:rPr>
      </w:pPr>
      <w:r w:rsidRPr="008D7A5F">
        <w:rPr>
          <w:rFonts w:ascii="Calibri" w:hAnsi="Calibri"/>
          <w:sz w:val="22"/>
          <w:highlight w:val="yellow"/>
        </w:rPr>
        <w:t>.1</w:t>
      </w:r>
      <w:r w:rsidRPr="008D7A5F">
        <w:rPr>
          <w:rFonts w:ascii="Calibri" w:hAnsi="Calibri"/>
          <w:sz w:val="22"/>
          <w:highlight w:val="yellow"/>
        </w:rPr>
        <w:tab/>
        <w:t xml:space="preserve">All costs associated with the work of this Section shall be included in the price(s) for </w:t>
      </w:r>
      <w:commentRangeStart w:id="55"/>
      <w:r w:rsidRPr="008D7A5F">
        <w:rPr>
          <w:rFonts w:ascii="Calibri" w:hAnsi="Calibri"/>
          <w:sz w:val="22"/>
          <w:highlight w:val="yellow"/>
        </w:rPr>
        <w:t xml:space="preserve">Item No(s). ___ </w:t>
      </w:r>
      <w:commentRangeEnd w:id="55"/>
      <w:r w:rsidR="006E7AD3">
        <w:rPr>
          <w:rStyle w:val="CommentReference"/>
        </w:rPr>
        <w:commentReference w:id="55"/>
      </w:r>
      <w:r w:rsidRPr="008D7A5F">
        <w:rPr>
          <w:rFonts w:ascii="Calibri" w:hAnsi="Calibri"/>
          <w:sz w:val="22"/>
          <w:highlight w:val="yellow"/>
        </w:rPr>
        <w:t>in the Bid Form.</w:t>
      </w:r>
    </w:p>
    <w:p w14:paraId="21A16D91" w14:textId="77777777" w:rsidR="005930BE" w:rsidDel="00323767" w:rsidRDefault="005930BE" w:rsidP="00BA059D">
      <w:pPr>
        <w:pStyle w:val="Heading2"/>
        <w:numPr>
          <w:ilvl w:val="0"/>
          <w:numId w:val="0"/>
        </w:numPr>
        <w:ind w:left="720"/>
        <w:rPr>
          <w:del w:id="56" w:author="Mabel Chow" w:date="2022-04-25T11:25:00Z"/>
        </w:rPr>
      </w:pPr>
      <w:del w:id="57" w:author="Mabel Chow" w:date="2022-04-25T11:25:00Z">
        <w:r w:rsidRPr="008D7A5F" w:rsidDel="00323767">
          <w:rPr>
            <w:highlight w:val="yellow"/>
          </w:rPr>
          <w:delText>If the work of this Section is to be measured and paid for by several different methods, please amend the standard wording given above to reflect the different methods of measurement and payment.]</w:delText>
        </w:r>
      </w:del>
    </w:p>
    <w:p w14:paraId="48F51CF5" w14:textId="77777777" w:rsidR="00ED1742" w:rsidRPr="00BA059D" w:rsidDel="00323767" w:rsidRDefault="00ED1742" w:rsidP="00BA059D">
      <w:pPr>
        <w:pStyle w:val="Heading2"/>
        <w:rPr>
          <w:del w:id="58" w:author="Mabel Chow" w:date="2022-04-25T11:25:00Z"/>
          <w:u w:val="single"/>
        </w:rPr>
      </w:pPr>
      <w:del w:id="59" w:author="Mabel Chow" w:date="2022-04-25T11:25:00Z">
        <w:r w:rsidRPr="00BA059D" w:rsidDel="00323767">
          <w:rPr>
            <w:u w:val="single"/>
          </w:rPr>
          <w:delText>References</w:delText>
        </w:r>
      </w:del>
    </w:p>
    <w:p w14:paraId="7E64AF34" w14:textId="77777777" w:rsidR="00E47235" w:rsidRDefault="00E47235" w:rsidP="007C401E">
      <w:pPr>
        <w:pStyle w:val="Heading3"/>
        <w:tabs>
          <w:tab w:val="clear" w:pos="1440"/>
          <w:tab w:val="left" w:pos="1418"/>
        </w:tabs>
        <w:ind w:left="1418" w:hanging="709"/>
      </w:pPr>
      <w:r>
        <w:lastRenderedPageBreak/>
        <w:t>Reinforcing Steel Institute of Canada, Reinforcing Steel Manual of Standard Practice.</w:t>
      </w:r>
    </w:p>
    <w:p w14:paraId="77A253AD" w14:textId="77777777" w:rsidR="00EA34DE" w:rsidRDefault="00EA34DE" w:rsidP="007C401E">
      <w:pPr>
        <w:pStyle w:val="Heading3"/>
        <w:tabs>
          <w:tab w:val="clear" w:pos="1440"/>
          <w:tab w:val="left" w:pos="1418"/>
        </w:tabs>
        <w:ind w:left="1418" w:hanging="709"/>
      </w:pPr>
      <w:r>
        <w:t>American Concrete Institute (ACI)</w:t>
      </w:r>
    </w:p>
    <w:p w14:paraId="2971025E" w14:textId="77777777" w:rsidR="00EA34DE" w:rsidRDefault="00EA34DE" w:rsidP="00212DEB">
      <w:pPr>
        <w:pStyle w:val="Heading4"/>
      </w:pPr>
      <w:r>
        <w:t xml:space="preserve">SP-066(04), </w:t>
      </w:r>
      <w:r w:rsidRPr="00EA34DE">
        <w:t>ACI Detailing Manual-2004</w:t>
      </w:r>
    </w:p>
    <w:p w14:paraId="6F74A6FD" w14:textId="77777777" w:rsidR="00ED1742" w:rsidRPr="00305C60" w:rsidRDefault="00ED1742" w:rsidP="007C401E">
      <w:pPr>
        <w:pStyle w:val="Heading3"/>
        <w:tabs>
          <w:tab w:val="clear" w:pos="1440"/>
          <w:tab w:val="left" w:pos="1418"/>
        </w:tabs>
        <w:ind w:left="1418" w:hanging="709"/>
      </w:pPr>
      <w:r w:rsidRPr="00305C60">
        <w:t>American Society for Testing and Materials (ASTM)</w:t>
      </w:r>
    </w:p>
    <w:p w14:paraId="693725C1" w14:textId="77777777" w:rsidR="00ED1742" w:rsidRDefault="00ED1742" w:rsidP="00BA059D">
      <w:pPr>
        <w:pStyle w:val="Heading4"/>
      </w:pPr>
      <w:r w:rsidRPr="00BA059D">
        <w:t>ASTM A775</w:t>
      </w:r>
      <w:r w:rsidRPr="00305C60">
        <w:t>/A775M</w:t>
      </w:r>
      <w:r w:rsidR="00833229">
        <w:t>-</w:t>
      </w:r>
      <w:r w:rsidR="00553A6E">
        <w:t>19</w:t>
      </w:r>
      <w:r w:rsidRPr="00305C60">
        <w:t xml:space="preserve">, </w:t>
      </w:r>
      <w:r w:rsidR="00833229">
        <w:t xml:space="preserve">Standard </w:t>
      </w:r>
      <w:r w:rsidRPr="00305C60">
        <w:t>Specification for Epoxy</w:t>
      </w:r>
      <w:r w:rsidR="00833229">
        <w:t>-</w:t>
      </w:r>
      <w:r w:rsidRPr="00305C60">
        <w:t xml:space="preserve">Coated </w:t>
      </w:r>
      <w:r w:rsidR="00833229">
        <w:t xml:space="preserve">Steel </w:t>
      </w:r>
      <w:r w:rsidRPr="00305C60">
        <w:t>Reinforcing Bars.</w:t>
      </w:r>
    </w:p>
    <w:p w14:paraId="03B0420C" w14:textId="77777777" w:rsidR="00E47235" w:rsidRDefault="00E47235" w:rsidP="00BA059D">
      <w:pPr>
        <w:pStyle w:val="Heading4"/>
      </w:pPr>
      <w:r w:rsidRPr="00BA059D">
        <w:t>ASTM A123/A123M-1</w:t>
      </w:r>
      <w:r w:rsidR="00553A6E">
        <w:t>7</w:t>
      </w:r>
      <w:r w:rsidRPr="00BA059D">
        <w:t>, Standard Specification for Zinc (Hot-Dip Galvanized) Coatings on Iron and Steel Products</w:t>
      </w:r>
      <w:r w:rsidRPr="00E47235">
        <w:t>.</w:t>
      </w:r>
    </w:p>
    <w:p w14:paraId="1BE26D2D" w14:textId="77777777" w:rsidR="00E47235" w:rsidRPr="00E47235" w:rsidRDefault="00E47235" w:rsidP="00BA059D">
      <w:pPr>
        <w:pStyle w:val="Heading4"/>
      </w:pPr>
      <w:r w:rsidRPr="00E47235">
        <w:t>ASTM A1064/A1064M-1</w:t>
      </w:r>
      <w:r w:rsidR="00553A6E">
        <w:t>8a</w:t>
      </w:r>
      <w:r w:rsidRPr="00E47235">
        <w:t>, Standard Specification for Carbon-Steel Wire and Welded Wire Reinforcement, Plain and Deformed, for Concrete.</w:t>
      </w:r>
    </w:p>
    <w:p w14:paraId="58830E45" w14:textId="77777777" w:rsidR="00ED1742" w:rsidRPr="00305C60" w:rsidRDefault="00ED1742" w:rsidP="007C401E">
      <w:pPr>
        <w:pStyle w:val="Heading3"/>
        <w:tabs>
          <w:tab w:val="clear" w:pos="1440"/>
          <w:tab w:val="left" w:pos="1418"/>
        </w:tabs>
        <w:ind w:left="1418" w:hanging="709"/>
      </w:pPr>
      <w:r w:rsidRPr="00305C60">
        <w:t>Canadian Standards Association (CSA)</w:t>
      </w:r>
    </w:p>
    <w:p w14:paraId="36C74C60" w14:textId="77777777" w:rsidR="00ED1742" w:rsidRDefault="00ED1742" w:rsidP="00BA059D">
      <w:pPr>
        <w:pStyle w:val="Heading4"/>
      </w:pPr>
      <w:r w:rsidRPr="00305C60">
        <w:t>CSA A23.</w:t>
      </w:r>
      <w:r w:rsidR="008B6BC4">
        <w:t>1</w:t>
      </w:r>
      <w:r w:rsidR="00571259">
        <w:t>-1</w:t>
      </w:r>
      <w:ins w:id="60" w:author="Mabel Chow" w:date="2022-04-22T10:30:00Z">
        <w:r w:rsidR="00656561">
          <w:t>9</w:t>
        </w:r>
      </w:ins>
      <w:del w:id="61" w:author="Mabel Chow" w:date="2022-04-22T10:30:00Z">
        <w:r w:rsidRPr="00305C60" w:rsidDel="00656561">
          <w:delText>4</w:delText>
        </w:r>
      </w:del>
      <w:r w:rsidRPr="00305C60">
        <w:t>, Concrete Materials and Methods of Concrete Construction.</w:t>
      </w:r>
    </w:p>
    <w:p w14:paraId="16C9DA84" w14:textId="77777777" w:rsidR="00ED1742" w:rsidRDefault="008B6BC4" w:rsidP="00BA059D">
      <w:pPr>
        <w:pStyle w:val="Heading4"/>
      </w:pPr>
      <w:r>
        <w:t>CSA</w:t>
      </w:r>
      <w:r w:rsidR="00ED1742" w:rsidRPr="00305C60">
        <w:t xml:space="preserve"> A23.3</w:t>
      </w:r>
      <w:r w:rsidR="00571259">
        <w:t>-1</w:t>
      </w:r>
      <w:ins w:id="62" w:author="Mabel Chow" w:date="2022-04-22T10:30:00Z">
        <w:r w:rsidR="00656561">
          <w:t>9</w:t>
        </w:r>
      </w:ins>
      <w:del w:id="63" w:author="Mabel Chow" w:date="2022-04-22T10:30:00Z">
        <w:r w:rsidR="00ED1742" w:rsidRPr="00305C60" w:rsidDel="00656561">
          <w:delText>4</w:delText>
        </w:r>
      </w:del>
      <w:r w:rsidR="00ED1742" w:rsidRPr="00305C60">
        <w:t>, Design of Concrete Structures for Buildings.</w:t>
      </w:r>
    </w:p>
    <w:p w14:paraId="58D0B30C" w14:textId="77777777" w:rsidR="000B0D3E" w:rsidRPr="00305C60" w:rsidRDefault="000B0D3E" w:rsidP="000B0D3E">
      <w:pPr>
        <w:pStyle w:val="Heading4"/>
      </w:pPr>
      <w:r w:rsidRPr="000B0D3E">
        <w:t>CSA G30.18</w:t>
      </w:r>
      <w:r>
        <w:t>-09</w:t>
      </w:r>
      <w:r w:rsidR="004D15D1">
        <w:t xml:space="preserve"> (R2019)</w:t>
      </w:r>
      <w:r>
        <w:t xml:space="preserve">, </w:t>
      </w:r>
      <w:r w:rsidRPr="000B0D3E">
        <w:t>Carbon Steel Bars for Concrete Reinforcement</w:t>
      </w:r>
      <w:r>
        <w:t>.</w:t>
      </w:r>
    </w:p>
    <w:p w14:paraId="5971BCEF" w14:textId="77777777" w:rsidR="004D15D1" w:rsidRPr="00305C60" w:rsidRDefault="004D15D1" w:rsidP="004D15D1">
      <w:pPr>
        <w:pStyle w:val="Heading4"/>
      </w:pPr>
      <w:r>
        <w:t xml:space="preserve">CSA G40.20-13/G40.21-13 (R2018), </w:t>
      </w:r>
      <w:r w:rsidRPr="00305C60">
        <w:t>General Req</w:t>
      </w:r>
      <w:r>
        <w:t xml:space="preserve">uirements for Rolled or Welded </w:t>
      </w:r>
      <w:r w:rsidRPr="00305C60">
        <w:t>Structural Quality Steel</w:t>
      </w:r>
      <w:r>
        <w:t>/Structural Quality Steel</w:t>
      </w:r>
      <w:r w:rsidRPr="00305C60">
        <w:t>.</w:t>
      </w:r>
    </w:p>
    <w:p w14:paraId="7B69F40A" w14:textId="77777777" w:rsidR="00ED1742" w:rsidRDefault="00ED1742" w:rsidP="00BA059D">
      <w:pPr>
        <w:pStyle w:val="Heading4"/>
      </w:pPr>
      <w:r w:rsidRPr="00305C60">
        <w:t>CSA W186 M1990</w:t>
      </w:r>
      <w:r w:rsidR="00553A6E">
        <w:t xml:space="preserve"> </w:t>
      </w:r>
      <w:r w:rsidRPr="00305C60">
        <w:t>(R20</w:t>
      </w:r>
      <w:r w:rsidR="0045429F">
        <w:t>1</w:t>
      </w:r>
      <w:r w:rsidR="00ED6813">
        <w:t>6</w:t>
      </w:r>
      <w:r w:rsidRPr="00305C60">
        <w:t>), Welding of Reinforcing Bars in Reinforced Concrete Construction.</w:t>
      </w:r>
    </w:p>
    <w:p w14:paraId="2AC40DF5" w14:textId="77777777" w:rsidR="00ED1742" w:rsidRPr="005930BE" w:rsidRDefault="00ED1742" w:rsidP="00BA059D">
      <w:pPr>
        <w:pStyle w:val="Heading2"/>
      </w:pPr>
      <w:r w:rsidRPr="005930BE">
        <w:t xml:space="preserve">Shop Drawings </w:t>
      </w:r>
    </w:p>
    <w:p w14:paraId="3E584041" w14:textId="77777777" w:rsidR="00ED1742" w:rsidRPr="00305C60" w:rsidRDefault="00ED1742" w:rsidP="00DA4A1E">
      <w:pPr>
        <w:pStyle w:val="Heading3"/>
        <w:tabs>
          <w:tab w:val="clear" w:pos="1440"/>
          <w:tab w:val="left" w:pos="1418"/>
        </w:tabs>
        <w:ind w:left="1418" w:hanging="709"/>
      </w:pPr>
      <w:r w:rsidRPr="00305C60">
        <w:t xml:space="preserve">Submit shop drawings in accordance with </w:t>
      </w:r>
      <w:r w:rsidR="002B58CC" w:rsidRPr="00305C60">
        <w:t>Section 0130</w:t>
      </w:r>
      <w:r w:rsidRPr="00305C60">
        <w:t xml:space="preserve">0 </w:t>
      </w:r>
      <w:r w:rsidR="000A2B9B" w:rsidRPr="00305C60">
        <w:t>–</w:t>
      </w:r>
      <w:r w:rsidRPr="00305C60">
        <w:t xml:space="preserve"> Submittal</w:t>
      </w:r>
      <w:r w:rsidR="00B0156E" w:rsidRPr="00305C60">
        <w:t>s</w:t>
      </w:r>
      <w:r w:rsidRPr="00305C60">
        <w:t>.</w:t>
      </w:r>
    </w:p>
    <w:p w14:paraId="5AA5C5B1" w14:textId="77777777" w:rsidR="007428D1" w:rsidRPr="00305C60" w:rsidRDefault="00ED1742" w:rsidP="00DA4A1E">
      <w:pPr>
        <w:pStyle w:val="Heading3"/>
        <w:tabs>
          <w:tab w:val="clear" w:pos="1440"/>
          <w:tab w:val="left" w:pos="1418"/>
        </w:tabs>
        <w:ind w:left="1418" w:hanging="709"/>
      </w:pPr>
      <w:r w:rsidRPr="00305C60">
        <w:t>Before submitting the shop drawings of reinforcing bar</w:t>
      </w:r>
      <w:r w:rsidR="002E2803" w:rsidRPr="00305C60">
        <w:t>,</w:t>
      </w:r>
      <w:r w:rsidRPr="00305C60">
        <w:t xml:space="preserve"> provide shop drawing</w:t>
      </w:r>
      <w:r w:rsidR="00CA2C81" w:rsidRPr="00305C60">
        <w:t>s</w:t>
      </w:r>
      <w:r w:rsidRPr="00305C60">
        <w:t xml:space="preserve"> detailing all construction so that the reinforcing details can be confirmed against </w:t>
      </w:r>
      <w:r w:rsidR="00CA2C81" w:rsidRPr="00305C60">
        <w:t xml:space="preserve">the </w:t>
      </w:r>
      <w:r w:rsidRPr="00305C60">
        <w:t>pours.</w:t>
      </w:r>
      <w:r w:rsidR="003F06D7" w:rsidRPr="00305C60">
        <w:t xml:space="preserve"> </w:t>
      </w:r>
    </w:p>
    <w:p w14:paraId="249E0D77" w14:textId="77777777" w:rsidR="00ED1742" w:rsidRPr="00305C60" w:rsidRDefault="00ED1742" w:rsidP="00DA4A1E">
      <w:pPr>
        <w:pStyle w:val="Heading3"/>
        <w:tabs>
          <w:tab w:val="clear" w:pos="1440"/>
          <w:tab w:val="left" w:pos="1418"/>
        </w:tabs>
        <w:ind w:left="1418" w:hanging="709"/>
      </w:pPr>
      <w:r w:rsidRPr="00305C60">
        <w:t xml:space="preserve">Indicate on </w:t>
      </w:r>
      <w:r w:rsidR="00CA2C81" w:rsidRPr="00305C60">
        <w:t xml:space="preserve">the </w:t>
      </w:r>
      <w:r w:rsidRPr="00305C60">
        <w:t xml:space="preserve">shop drawings, bar bending details, lists, quantities of reinforcement, sizes, spacings, locations of reinforcement and mechanical splices if approved by </w:t>
      </w:r>
      <w:r w:rsidR="00BC58DC" w:rsidRPr="00305C60">
        <w:t>the Consultant</w:t>
      </w:r>
      <w:r w:rsidRPr="00305C60">
        <w:t xml:space="preserve">, with identifying code marks to permit correct placement without reference to </w:t>
      </w:r>
      <w:r w:rsidR="00F52D09" w:rsidRPr="00305C60">
        <w:t xml:space="preserve">the </w:t>
      </w:r>
      <w:r w:rsidRPr="00305C60">
        <w:t xml:space="preserve">structural drawings. Indicate </w:t>
      </w:r>
      <w:r w:rsidR="00F52D09" w:rsidRPr="00305C60">
        <w:t xml:space="preserve">the </w:t>
      </w:r>
      <w:r w:rsidRPr="00305C60">
        <w:t xml:space="preserve">sizes, spacings and locations of chairs, spacers and hangers. </w:t>
      </w:r>
      <w:r w:rsidR="00CA2C81" w:rsidRPr="00305C60">
        <w:t xml:space="preserve"> </w:t>
      </w:r>
      <w:r w:rsidRPr="00305C60">
        <w:t xml:space="preserve">Prepare reinforcement drawings in accordance with </w:t>
      </w:r>
      <w:r w:rsidR="00F52D09" w:rsidRPr="00305C60">
        <w:t xml:space="preserve">the </w:t>
      </w:r>
      <w:r w:rsidRPr="00305C60">
        <w:t>Reinforcing Stee</w:t>
      </w:r>
      <w:r w:rsidR="007428D1" w:rsidRPr="00305C60">
        <w:t>l Manual of Standard Practice</w:t>
      </w:r>
      <w:r w:rsidR="00B76F05" w:rsidRPr="00305C60">
        <w:t xml:space="preserve"> </w:t>
      </w:r>
      <w:r w:rsidRPr="00305C60">
        <w:t xml:space="preserve">by </w:t>
      </w:r>
      <w:r w:rsidR="00F52D09" w:rsidRPr="00305C60">
        <w:t>the</w:t>
      </w:r>
      <w:r w:rsidRPr="00305C60">
        <w:t xml:space="preserve"> Reinforcing Steel Institute of Canada.</w:t>
      </w:r>
    </w:p>
    <w:p w14:paraId="5E7752DD" w14:textId="77777777" w:rsidR="00ED1742" w:rsidRPr="00305C60" w:rsidRDefault="00ED1742" w:rsidP="00DA4A1E">
      <w:pPr>
        <w:pStyle w:val="Heading3"/>
        <w:tabs>
          <w:tab w:val="clear" w:pos="1440"/>
          <w:tab w:val="left" w:pos="1418"/>
        </w:tabs>
        <w:ind w:left="1418" w:hanging="709"/>
      </w:pPr>
      <w:r w:rsidRPr="00305C60">
        <w:t xml:space="preserve">Detail lap lengths and bar development lengths </w:t>
      </w:r>
      <w:r w:rsidR="00CA2C81" w:rsidRPr="00305C60">
        <w:t xml:space="preserve">in accordance with </w:t>
      </w:r>
      <w:r w:rsidR="004D15D1">
        <w:t>CSA</w:t>
      </w:r>
      <w:r w:rsidRPr="00C061D2">
        <w:t xml:space="preserve"> A23.3</w:t>
      </w:r>
      <w:r w:rsidR="0045429F" w:rsidRPr="00C061D2">
        <w:t>-14</w:t>
      </w:r>
      <w:r w:rsidR="00BC58DC" w:rsidRPr="00305C60">
        <w:t>.</w:t>
      </w:r>
      <w:r w:rsidRPr="00305C60">
        <w:t xml:space="preserve">  Provide type B tension lap splices unless otherwise indicated</w:t>
      </w:r>
      <w:r w:rsidR="00BC58DC" w:rsidRPr="00305C60">
        <w:t xml:space="preserve"> on the </w:t>
      </w:r>
      <w:r w:rsidR="00F52D09" w:rsidRPr="00305C60">
        <w:t xml:space="preserve">Contract </w:t>
      </w:r>
      <w:r w:rsidR="00BC58DC" w:rsidRPr="00305C60">
        <w:t>Drawings</w:t>
      </w:r>
      <w:r w:rsidRPr="00305C60">
        <w:t>.</w:t>
      </w:r>
    </w:p>
    <w:p w14:paraId="22B2D0D0" w14:textId="77777777" w:rsidR="00ED1742" w:rsidRPr="00305C60" w:rsidRDefault="00ED1742" w:rsidP="003F06D7">
      <w:pPr>
        <w:pStyle w:val="Heading1"/>
      </w:pPr>
      <w:r w:rsidRPr="00305C60">
        <w:t>PRODUCTS</w:t>
      </w:r>
    </w:p>
    <w:p w14:paraId="41017DF3" w14:textId="77777777" w:rsidR="00ED1742" w:rsidRPr="00305C60" w:rsidRDefault="003F06D7" w:rsidP="00BA059D">
      <w:pPr>
        <w:pStyle w:val="Heading2"/>
      </w:pPr>
      <w:r w:rsidRPr="00305C60">
        <w:t>Materials</w:t>
      </w:r>
    </w:p>
    <w:p w14:paraId="7149AA91" w14:textId="77777777" w:rsidR="00ED1742" w:rsidRPr="00305C60" w:rsidRDefault="00ED1742" w:rsidP="00DA4A1E">
      <w:pPr>
        <w:pStyle w:val="Heading3"/>
        <w:tabs>
          <w:tab w:val="clear" w:pos="1440"/>
          <w:tab w:val="left" w:pos="1418"/>
        </w:tabs>
        <w:ind w:left="1418" w:hanging="709"/>
      </w:pPr>
      <w:r w:rsidRPr="00305C60">
        <w:t>Substitute different size</w:t>
      </w:r>
      <w:r w:rsidR="00F52D09" w:rsidRPr="00305C60">
        <w:t>d</w:t>
      </w:r>
      <w:r w:rsidRPr="00305C60">
        <w:t xml:space="preserve"> bars only if permitted in writing by </w:t>
      </w:r>
      <w:r w:rsidR="00002A39" w:rsidRPr="00305C60">
        <w:t>the Consultant</w:t>
      </w:r>
      <w:r w:rsidRPr="00305C60">
        <w:t>.</w:t>
      </w:r>
    </w:p>
    <w:p w14:paraId="32216DF8" w14:textId="77777777" w:rsidR="00ED1742" w:rsidRPr="00305C60" w:rsidRDefault="00ED1742" w:rsidP="00DA4A1E">
      <w:pPr>
        <w:pStyle w:val="Heading3"/>
        <w:tabs>
          <w:tab w:val="clear" w:pos="1440"/>
          <w:tab w:val="left" w:pos="1418"/>
        </w:tabs>
        <w:ind w:left="1418" w:hanging="709"/>
      </w:pPr>
      <w:r w:rsidRPr="00305C60">
        <w:t>Reinforcing steel: billet steel, grade 400</w:t>
      </w:r>
      <w:ins w:id="64" w:author="Paul Shi" w:date="2022-03-22T18:22:00Z">
        <w:r w:rsidR="00D60BD4">
          <w:t>W</w:t>
        </w:r>
      </w:ins>
      <w:r w:rsidRPr="00305C60">
        <w:t xml:space="preserve">, deformed bars </w:t>
      </w:r>
      <w:r w:rsidR="00CA2C81" w:rsidRPr="00305C60">
        <w:t xml:space="preserve">in </w:t>
      </w:r>
      <w:r w:rsidR="00CA2C81" w:rsidRPr="00DD6956">
        <w:t xml:space="preserve">accordance with </w:t>
      </w:r>
      <w:r w:rsidR="00DD6956" w:rsidRPr="00212DEB">
        <w:t>G30.18-09 (R2019)</w:t>
      </w:r>
      <w:r w:rsidR="00DD6956" w:rsidRPr="00212DEB">
        <w:rPr>
          <w:i/>
        </w:rPr>
        <w:t xml:space="preserve"> </w:t>
      </w:r>
      <w:del w:id="65" w:author="Mabel Chow" w:date="2022-04-25T09:30:00Z">
        <w:r w:rsidR="00DD6956" w:rsidDel="00805548">
          <w:rPr>
            <w:i/>
            <w:highlight w:val="yellow"/>
            <w:shd w:val="clear" w:color="auto" w:fill="D9D9D9"/>
          </w:rPr>
          <w:delText>[</w:delText>
        </w:r>
      </w:del>
      <w:del w:id="66" w:author="Paul Shi" w:date="2022-03-22T18:22:00Z">
        <w:r w:rsidR="00DD6956" w:rsidRPr="00DD6956" w:rsidDel="00D60BD4">
          <w:rPr>
            <w:i/>
            <w:highlight w:val="yellow"/>
            <w:shd w:val="clear" w:color="auto" w:fill="D9D9D9"/>
          </w:rPr>
          <w:delText xml:space="preserve">Consultant to </w:delText>
        </w:r>
        <w:r w:rsidR="00DD6956" w:rsidDel="00D60BD4">
          <w:rPr>
            <w:i/>
            <w:highlight w:val="yellow"/>
            <w:shd w:val="clear" w:color="auto" w:fill="D9D9D9"/>
          </w:rPr>
          <w:delText>confirm standard reference</w:delText>
        </w:r>
        <w:r w:rsidR="00DD6956" w:rsidRPr="00DD6956" w:rsidDel="00D60BD4">
          <w:rPr>
            <w:i/>
            <w:highlight w:val="yellow"/>
            <w:shd w:val="clear" w:color="auto" w:fill="D9D9D9"/>
          </w:rPr>
          <w:delText>]</w:delText>
        </w:r>
        <w:r w:rsidRPr="00305C60" w:rsidDel="00D60BD4">
          <w:delText xml:space="preserve"> </w:delText>
        </w:r>
      </w:del>
      <w:r w:rsidRPr="00305C60">
        <w:t>unless indicated otherwise</w:t>
      </w:r>
      <w:r w:rsidR="00002A39" w:rsidRPr="00305C60">
        <w:t xml:space="preserve"> on the </w:t>
      </w:r>
      <w:r w:rsidR="0089205C" w:rsidRPr="00305C60">
        <w:t>Contract</w:t>
      </w:r>
      <w:r w:rsidR="007540C0" w:rsidRPr="00305C60">
        <w:t xml:space="preserve"> </w:t>
      </w:r>
      <w:r w:rsidR="00002A39" w:rsidRPr="00305C60">
        <w:t>Drawings</w:t>
      </w:r>
      <w:r w:rsidRPr="00305C60">
        <w:t>.</w:t>
      </w:r>
    </w:p>
    <w:p w14:paraId="47848F25" w14:textId="77777777" w:rsidR="00ED1742" w:rsidRPr="00212DEB" w:rsidDel="00D60BD4" w:rsidRDefault="00ED1742" w:rsidP="003158DD">
      <w:pPr>
        <w:pStyle w:val="Heading3"/>
        <w:rPr>
          <w:del w:id="67" w:author="Paul Shi" w:date="2022-03-22T18:23:00Z"/>
        </w:rPr>
      </w:pPr>
      <w:del w:id="68" w:author="Paul Shi" w:date="2022-03-22T18:23:00Z">
        <w:r w:rsidRPr="00DD6956" w:rsidDel="00D60BD4">
          <w:delText xml:space="preserve">Reinforcing steel: </w:delText>
        </w:r>
        <w:r w:rsidR="003158DD" w:rsidRPr="00DD6956" w:rsidDel="00D60BD4">
          <w:delText>weldable</w:delText>
        </w:r>
        <w:r w:rsidRPr="00DD6956" w:rsidDel="00D60BD4">
          <w:delText xml:space="preserve"> low alloy steel deformed bars </w:delText>
        </w:r>
        <w:r w:rsidR="00CA2C81" w:rsidRPr="00DD6956" w:rsidDel="00D60BD4">
          <w:delText xml:space="preserve">in accordance with </w:delText>
        </w:r>
        <w:r w:rsidR="004D15D1" w:rsidRPr="00212DEB" w:rsidDel="00D60BD4">
          <w:delText>G30.18-09 (R2019)</w:delText>
        </w:r>
        <w:r w:rsidR="00DD6956" w:rsidRPr="00DD6956" w:rsidDel="00D60BD4">
          <w:rPr>
            <w:i/>
          </w:rPr>
          <w:delText xml:space="preserve"> </w:delText>
        </w:r>
        <w:r w:rsidR="00DD6956" w:rsidDel="00D60BD4">
          <w:rPr>
            <w:i/>
            <w:highlight w:val="yellow"/>
          </w:rPr>
          <w:delText>[</w:delText>
        </w:r>
        <w:r w:rsidR="00DD6956" w:rsidRPr="00212DEB" w:rsidDel="00D60BD4">
          <w:rPr>
            <w:i/>
            <w:highlight w:val="yellow"/>
          </w:rPr>
          <w:delText>Consultant to confirm standard reference</w:delText>
        </w:r>
        <w:r w:rsidR="00DD6956" w:rsidRPr="00212DEB" w:rsidDel="00D60BD4">
          <w:rPr>
            <w:highlight w:val="yellow"/>
          </w:rPr>
          <w:delText>]</w:delText>
        </w:r>
        <w:r w:rsidR="00DD6956" w:rsidDel="00D60BD4">
          <w:delText>.</w:delText>
        </w:r>
      </w:del>
    </w:p>
    <w:p w14:paraId="4374664B" w14:textId="77777777" w:rsidR="00ED1742" w:rsidRPr="00212DEB" w:rsidDel="00D60BD4" w:rsidRDefault="00ED1742" w:rsidP="003158DD">
      <w:pPr>
        <w:pStyle w:val="Heading3"/>
        <w:rPr>
          <w:del w:id="69" w:author="Paul Shi" w:date="2022-03-22T18:23:00Z"/>
        </w:rPr>
      </w:pPr>
      <w:del w:id="70" w:author="Paul Shi" w:date="2022-03-22T18:23:00Z">
        <w:r w:rsidRPr="00DD6956" w:rsidDel="00D60BD4">
          <w:delText xml:space="preserve">Cold drawn annealed steel wire ties: </w:delText>
        </w:r>
        <w:r w:rsidR="00CA2C81" w:rsidRPr="00DD6956" w:rsidDel="00D60BD4">
          <w:delText>in accordance with</w:delText>
        </w:r>
        <w:r w:rsidR="007C401E" w:rsidRPr="00DD6956" w:rsidDel="00D60BD4">
          <w:delText xml:space="preserve"> </w:delText>
        </w:r>
        <w:r w:rsidR="00DD6956" w:rsidRPr="00212DEB" w:rsidDel="00D60BD4">
          <w:delText>ASTM A1064/A1064M-18a</w:delText>
        </w:r>
        <w:r w:rsidR="00DD6956" w:rsidDel="00D60BD4">
          <w:rPr>
            <w:i/>
          </w:rPr>
          <w:delText xml:space="preserve"> </w:delText>
        </w:r>
        <w:r w:rsidR="00DD6956" w:rsidRPr="00212DEB" w:rsidDel="00D60BD4">
          <w:rPr>
            <w:i/>
            <w:highlight w:val="yellow"/>
          </w:rPr>
          <w:delText>[Consultant to confirm standard reference</w:delText>
        </w:r>
        <w:r w:rsidR="00DD6956" w:rsidRPr="00212DEB" w:rsidDel="00D60BD4">
          <w:rPr>
            <w:highlight w:val="yellow"/>
          </w:rPr>
          <w:delText>]</w:delText>
        </w:r>
        <w:r w:rsidRPr="00212DEB" w:rsidDel="00D60BD4">
          <w:delText>.</w:delText>
        </w:r>
      </w:del>
    </w:p>
    <w:p w14:paraId="63851BA4" w14:textId="77777777" w:rsidR="00ED1742" w:rsidRPr="00305C60" w:rsidRDefault="00ED1742" w:rsidP="00DA4A1E">
      <w:pPr>
        <w:pStyle w:val="Heading3"/>
        <w:tabs>
          <w:tab w:val="clear" w:pos="1440"/>
          <w:tab w:val="left" w:pos="1418"/>
        </w:tabs>
        <w:ind w:left="1418" w:hanging="709"/>
      </w:pPr>
      <w:r w:rsidRPr="00305C60">
        <w:t xml:space="preserve">Welded steel wire fabric: </w:t>
      </w:r>
      <w:r w:rsidR="00CA2C81" w:rsidRPr="00305C60">
        <w:t xml:space="preserve">in accordance with </w:t>
      </w:r>
      <w:r w:rsidRPr="00305C60">
        <w:t>ASTM A1</w:t>
      </w:r>
      <w:r w:rsidR="003158DD">
        <w:t>064</w:t>
      </w:r>
      <w:r w:rsidRPr="00305C60">
        <w:t>/A1</w:t>
      </w:r>
      <w:r w:rsidR="003158DD">
        <w:t>064</w:t>
      </w:r>
      <w:r w:rsidRPr="00305C60">
        <w:t>M</w:t>
      </w:r>
      <w:r w:rsidR="003158DD">
        <w:t>-1</w:t>
      </w:r>
      <w:r w:rsidR="00ED6813">
        <w:t>8a</w:t>
      </w:r>
      <w:r w:rsidR="00040470" w:rsidRPr="00305C60">
        <w:t>.</w:t>
      </w:r>
      <w:r w:rsidR="00DD6956">
        <w:t xml:space="preserve"> </w:t>
      </w:r>
      <w:r w:rsidRPr="00305C60">
        <w:t>Provide in flat sheets only.</w:t>
      </w:r>
    </w:p>
    <w:p w14:paraId="04825EF7" w14:textId="77777777" w:rsidR="00ED1742" w:rsidRPr="00305C60" w:rsidRDefault="00ED1742" w:rsidP="00DA4A1E">
      <w:pPr>
        <w:pStyle w:val="Heading3"/>
        <w:tabs>
          <w:tab w:val="clear" w:pos="1440"/>
          <w:tab w:val="left" w:pos="1418"/>
        </w:tabs>
        <w:ind w:left="1418" w:hanging="709"/>
      </w:pPr>
      <w:r w:rsidRPr="00305C60">
        <w:t xml:space="preserve">Welded deformed steel wire fabric: </w:t>
      </w:r>
      <w:r w:rsidR="00CA2C81" w:rsidRPr="00305C60">
        <w:t xml:space="preserve">in accordance with </w:t>
      </w:r>
      <w:r w:rsidRPr="00C061D2">
        <w:t xml:space="preserve">ASTM </w:t>
      </w:r>
      <w:r w:rsidR="003158DD" w:rsidRPr="00C061D2">
        <w:t>A1064/A1064M-</w:t>
      </w:r>
      <w:r w:rsidR="00ED6813">
        <w:t>18a</w:t>
      </w:r>
      <w:r w:rsidR="003F06D7" w:rsidRPr="00C061D2">
        <w:t>.</w:t>
      </w:r>
      <w:r w:rsidR="003F06D7" w:rsidRPr="00305C60">
        <w:t xml:space="preserve"> </w:t>
      </w:r>
      <w:r w:rsidR="00CA2C81" w:rsidRPr="00305C60">
        <w:t xml:space="preserve"> </w:t>
      </w:r>
      <w:r w:rsidRPr="00305C60">
        <w:t>Provide in flat sheets only.</w:t>
      </w:r>
    </w:p>
    <w:p w14:paraId="1881CAED" w14:textId="77777777" w:rsidR="00ED1742" w:rsidRPr="00C061D2" w:rsidDel="00D60BD4" w:rsidRDefault="00ED1742" w:rsidP="00DA4A1E">
      <w:pPr>
        <w:pStyle w:val="Heading3"/>
        <w:tabs>
          <w:tab w:val="clear" w:pos="1440"/>
          <w:tab w:val="left" w:pos="1418"/>
        </w:tabs>
        <w:ind w:left="1418" w:hanging="709"/>
        <w:rPr>
          <w:del w:id="71" w:author="Paul Shi" w:date="2022-03-22T18:23:00Z"/>
        </w:rPr>
      </w:pPr>
      <w:del w:id="72" w:author="Paul Shi" w:date="2022-03-22T18:23:00Z">
        <w:r w:rsidRPr="00305C60" w:rsidDel="00D60BD4">
          <w:delText>Epoxy coating of non</w:delText>
        </w:r>
        <w:r w:rsidR="00CA5110" w:rsidDel="00D60BD4">
          <w:delText>-</w:delText>
        </w:r>
        <w:r w:rsidRPr="00305C60" w:rsidDel="00D60BD4">
          <w:delText>pre</w:delText>
        </w:r>
        <w:r w:rsidR="00CA5110" w:rsidDel="00D60BD4">
          <w:delText>-</w:delText>
        </w:r>
        <w:r w:rsidRPr="00305C60" w:rsidDel="00D60BD4">
          <w:delText xml:space="preserve">stressed reinforcement: </w:delText>
        </w:r>
        <w:r w:rsidR="00CA2C81" w:rsidRPr="00305C60" w:rsidDel="00D60BD4">
          <w:delText xml:space="preserve">in accordance with </w:delText>
        </w:r>
        <w:r w:rsidRPr="00C061D2" w:rsidDel="00D60BD4">
          <w:delText>ASTM A775/A775M</w:delText>
        </w:r>
        <w:r w:rsidR="003158DD" w:rsidRPr="00C061D2" w:rsidDel="00D60BD4">
          <w:delText>-</w:delText>
        </w:r>
        <w:r w:rsidR="00ED6813" w:rsidDel="00D60BD4">
          <w:delText>19</w:delText>
        </w:r>
        <w:r w:rsidRPr="00C061D2" w:rsidDel="00D60BD4">
          <w:delText>.</w:delText>
        </w:r>
      </w:del>
    </w:p>
    <w:p w14:paraId="4652AB7B" w14:textId="77777777" w:rsidR="00ED1742" w:rsidRPr="00305C60" w:rsidDel="00D60BD4" w:rsidRDefault="00ED1742" w:rsidP="00DA4A1E">
      <w:pPr>
        <w:pStyle w:val="Heading3"/>
        <w:tabs>
          <w:tab w:val="clear" w:pos="1440"/>
          <w:tab w:val="left" w:pos="1418"/>
        </w:tabs>
        <w:ind w:left="1418" w:hanging="709"/>
        <w:rPr>
          <w:del w:id="73" w:author="Paul Shi" w:date="2022-03-22T18:23:00Z"/>
        </w:rPr>
      </w:pPr>
      <w:del w:id="74" w:author="Paul Shi" w:date="2022-03-22T18:23:00Z">
        <w:r w:rsidRPr="00305C60" w:rsidDel="00D60BD4">
          <w:delText>Galvanizing of non</w:delText>
        </w:r>
        <w:r w:rsidR="00CA5110" w:rsidDel="00D60BD4">
          <w:delText>-</w:delText>
        </w:r>
        <w:r w:rsidRPr="00305C60" w:rsidDel="00D60BD4">
          <w:delText>pre</w:delText>
        </w:r>
        <w:r w:rsidR="00CA5110" w:rsidDel="00D60BD4">
          <w:delText>-</w:delText>
        </w:r>
        <w:r w:rsidRPr="00305C60" w:rsidDel="00D60BD4">
          <w:delText xml:space="preserve">stressed reinforcement: </w:delText>
        </w:r>
        <w:r w:rsidR="00CA2C81" w:rsidRPr="00305C60" w:rsidDel="00D60BD4">
          <w:delText>in accordance with</w:delText>
        </w:r>
        <w:r w:rsidR="003158DD" w:rsidDel="00D60BD4">
          <w:delText xml:space="preserve"> ASTM A123/A123M-1</w:delText>
        </w:r>
        <w:r w:rsidR="00ED6813" w:rsidDel="00D60BD4">
          <w:delText>7</w:delText>
        </w:r>
        <w:r w:rsidRPr="00305C60" w:rsidDel="00D60BD4">
          <w:delText>, minimum zinc coating 610 g/</w:delText>
        </w:r>
        <w:r w:rsidR="003158DD" w:rsidRPr="00305C60" w:rsidDel="00D60BD4">
          <w:delText>m</w:delText>
        </w:r>
        <w:r w:rsidR="003158DD" w:rsidRPr="00212DEB" w:rsidDel="00D60BD4">
          <w:rPr>
            <w:vertAlign w:val="superscript"/>
          </w:rPr>
          <w:delText>2</w:delText>
        </w:r>
        <w:r w:rsidRPr="00305C60" w:rsidDel="00D60BD4">
          <w:delText>.</w:delText>
        </w:r>
      </w:del>
    </w:p>
    <w:p w14:paraId="6C896F2A" w14:textId="77777777" w:rsidR="00ED1742" w:rsidRPr="00305C60" w:rsidRDefault="00ED1742" w:rsidP="00CE2A07">
      <w:pPr>
        <w:pStyle w:val="Heading3"/>
      </w:pPr>
      <w:r w:rsidRPr="00305C60">
        <w:t xml:space="preserve">Chairs, bolsters, bar supports, spacers: </w:t>
      </w:r>
      <w:r w:rsidR="00CA2C81" w:rsidRPr="00305C60">
        <w:t xml:space="preserve">in accordance with </w:t>
      </w:r>
      <w:r w:rsidRPr="00C061D2">
        <w:t>CSA A23.1</w:t>
      </w:r>
      <w:r w:rsidR="003158DD" w:rsidRPr="00C061D2">
        <w:t>-1</w:t>
      </w:r>
      <w:del w:id="75" w:author="Mabel Chow" w:date="2022-04-22T10:34:00Z">
        <w:r w:rsidR="003158DD" w:rsidRPr="00C061D2" w:rsidDel="00C753D3">
          <w:delText>4</w:delText>
        </w:r>
      </w:del>
      <w:ins w:id="76" w:author="Mabel Chow" w:date="2022-04-22T10:34:00Z">
        <w:r w:rsidR="00C753D3">
          <w:t>9</w:t>
        </w:r>
      </w:ins>
      <w:ins w:id="77" w:author="Paul Shi" w:date="2022-03-22T18:26:00Z">
        <w:r w:rsidR="00DC344F">
          <w:t xml:space="preserve">, </w:t>
        </w:r>
      </w:ins>
      <w:del w:id="78" w:author="Paul Shi" w:date="2022-03-22T18:26:00Z">
        <w:r w:rsidRPr="00C061D2" w:rsidDel="00DC344F">
          <w:delText>.</w:delText>
        </w:r>
      </w:del>
      <w:ins w:id="79" w:author="Paul Shi" w:date="2022-03-22T18:25:00Z">
        <w:r w:rsidR="00DC344F">
          <w:t xml:space="preserve">to be plastic or non-corrosive material and adequate for strength and support of reinforcing construction conditions. </w:t>
        </w:r>
      </w:ins>
    </w:p>
    <w:p w14:paraId="6F7A8428" w14:textId="77777777" w:rsidR="00ED1742" w:rsidRPr="00305C60" w:rsidRDefault="00ED1742" w:rsidP="00A3222C">
      <w:pPr>
        <w:pStyle w:val="Heading3"/>
      </w:pPr>
      <w:r w:rsidRPr="00305C60">
        <w:t xml:space="preserve">Mechanical </w:t>
      </w:r>
      <w:r w:rsidR="003158DD">
        <w:t>S</w:t>
      </w:r>
      <w:r w:rsidRPr="00305C60">
        <w:t>plices</w:t>
      </w:r>
      <w:r w:rsidR="003158DD">
        <w:t xml:space="preserve"> Products</w:t>
      </w:r>
      <w:r w:rsidR="00F24B16">
        <w:t>:</w:t>
      </w:r>
      <w:r w:rsidR="00AB00E4">
        <w:t xml:space="preserve"> in accordance with </w:t>
      </w:r>
      <w:r w:rsidR="00DD6956">
        <w:t xml:space="preserve">CSA </w:t>
      </w:r>
      <w:r w:rsidR="0038340B">
        <w:t>G30.18-09</w:t>
      </w:r>
      <w:r w:rsidR="00DD6956">
        <w:t xml:space="preserve"> (R2019)</w:t>
      </w:r>
      <w:r w:rsidR="000B0D3E">
        <w:t xml:space="preserve"> </w:t>
      </w:r>
      <w:del w:id="80" w:author="Paul Shi" w:date="2022-03-22T18:23:00Z">
        <w:r w:rsidR="000B0D3E" w:rsidRPr="00C061D2" w:rsidDel="00D60BD4">
          <w:rPr>
            <w:i/>
            <w:highlight w:val="yellow"/>
          </w:rPr>
          <w:delText xml:space="preserve">[Consultant to </w:delText>
        </w:r>
        <w:r w:rsidR="00DD6956" w:rsidDel="00D60BD4">
          <w:rPr>
            <w:i/>
            <w:highlight w:val="yellow"/>
          </w:rPr>
          <w:delText>confirm standard reference</w:delText>
        </w:r>
        <w:r w:rsidR="000B0D3E" w:rsidRPr="00C061D2" w:rsidDel="00D60BD4">
          <w:rPr>
            <w:i/>
            <w:highlight w:val="yellow"/>
            <w:shd w:val="clear" w:color="auto" w:fill="D9D9D9"/>
          </w:rPr>
          <w:delText>]</w:delText>
        </w:r>
        <w:r w:rsidR="00DD6956" w:rsidDel="00D60BD4">
          <w:delText>.</w:delText>
        </w:r>
      </w:del>
    </w:p>
    <w:p w14:paraId="4A2CF3EF" w14:textId="77777777" w:rsidR="00ED1742" w:rsidRPr="00305C60" w:rsidRDefault="00ED1742" w:rsidP="00F24B16">
      <w:pPr>
        <w:pStyle w:val="Heading3"/>
      </w:pPr>
      <w:r w:rsidRPr="00305C60">
        <w:t xml:space="preserve">Dowel </w:t>
      </w:r>
      <w:r w:rsidR="00F24B16">
        <w:t xml:space="preserve">Bars: </w:t>
      </w:r>
      <w:r w:rsidR="00F24B16" w:rsidRPr="00F24B16">
        <w:t>Structural grade steel conforming to requirements of ASTM A663, Grade 70 or better. Cut bars to length with ends square and free of burrs.</w:t>
      </w:r>
    </w:p>
    <w:p w14:paraId="3996E5FA" w14:textId="77777777" w:rsidR="00ED1742" w:rsidRDefault="00ED1742" w:rsidP="00D45060">
      <w:pPr>
        <w:pStyle w:val="Heading3"/>
        <w:tabs>
          <w:tab w:val="clear" w:pos="1440"/>
          <w:tab w:val="left" w:pos="1418"/>
        </w:tabs>
        <w:ind w:left="1418" w:hanging="709"/>
        <w:rPr>
          <w:ins w:id="81" w:author="Mabel Chow" w:date="2022-04-22T10:35:00Z"/>
        </w:rPr>
      </w:pPr>
      <w:r w:rsidRPr="00305C60">
        <w:t xml:space="preserve">Plain round bars: </w:t>
      </w:r>
      <w:r w:rsidR="00CA2C81" w:rsidRPr="00305C60">
        <w:t xml:space="preserve">in accordance with </w:t>
      </w:r>
      <w:r w:rsidR="00EA34DE">
        <w:t xml:space="preserve">CSA G40.20-13/G40.21-13 </w:t>
      </w:r>
      <w:r w:rsidR="004D15D1">
        <w:t>(R2018)</w:t>
      </w:r>
      <w:r w:rsidR="00EA34DE">
        <w:t xml:space="preserve"> </w:t>
      </w:r>
      <w:del w:id="82" w:author="Paul Shi" w:date="2022-03-22T18:23:00Z">
        <w:r w:rsidR="00EA34DE" w:rsidRPr="00C061D2" w:rsidDel="00D60BD4">
          <w:rPr>
            <w:i/>
            <w:highlight w:val="yellow"/>
          </w:rPr>
          <w:delText xml:space="preserve">[Consultant to </w:delText>
        </w:r>
        <w:r w:rsidR="00EA34DE" w:rsidDel="00D60BD4">
          <w:rPr>
            <w:i/>
            <w:highlight w:val="yellow"/>
          </w:rPr>
          <w:delText>confirm standard reference</w:delText>
        </w:r>
        <w:r w:rsidR="00EA34DE" w:rsidRPr="00C061D2" w:rsidDel="00D60BD4">
          <w:rPr>
            <w:i/>
            <w:highlight w:val="yellow"/>
            <w:shd w:val="clear" w:color="auto" w:fill="D9D9D9"/>
          </w:rPr>
          <w:delText>]</w:delText>
        </w:r>
        <w:r w:rsidR="009D4868" w:rsidRPr="00C061D2" w:rsidDel="00D60BD4">
          <w:delText>.</w:delText>
        </w:r>
      </w:del>
    </w:p>
    <w:p w14:paraId="6D016C9A" w14:textId="77777777" w:rsidR="00C753D3" w:rsidDel="00805548" w:rsidRDefault="00C753D3" w:rsidP="00805548">
      <w:pPr>
        <w:pStyle w:val="Heading3"/>
        <w:tabs>
          <w:tab w:val="clear" w:pos="1440"/>
          <w:tab w:val="left" w:pos="1418"/>
        </w:tabs>
        <w:ind w:left="1418" w:hanging="709"/>
        <w:rPr>
          <w:del w:id="83" w:author="Mabel Chow" w:date="2022-04-25T09:28:00Z"/>
          <w:lang w:eastAsia="zh-TW"/>
        </w:rPr>
      </w:pPr>
    </w:p>
    <w:p w14:paraId="6AB04668" w14:textId="77777777" w:rsidR="00ED1742" w:rsidRPr="00305C60" w:rsidRDefault="003F06D7" w:rsidP="00BA059D">
      <w:pPr>
        <w:pStyle w:val="Heading2"/>
      </w:pPr>
      <w:r w:rsidRPr="00305C60">
        <w:t>Fabrication</w:t>
      </w:r>
    </w:p>
    <w:p w14:paraId="0789E45E" w14:textId="77777777" w:rsidR="00ED1742" w:rsidRPr="00305C60" w:rsidRDefault="00ED1742" w:rsidP="00DA4A1E">
      <w:pPr>
        <w:pStyle w:val="Heading3"/>
        <w:tabs>
          <w:tab w:val="clear" w:pos="1440"/>
          <w:tab w:val="left" w:pos="1418"/>
        </w:tabs>
        <w:ind w:left="1418" w:hanging="709"/>
      </w:pPr>
      <w:r w:rsidRPr="00305C60">
        <w:t xml:space="preserve">Fabricate reinforcing steel in accordance with </w:t>
      </w:r>
      <w:r w:rsidRPr="00C061D2">
        <w:t>CSA A23.1</w:t>
      </w:r>
      <w:r w:rsidR="003158DD" w:rsidRPr="00C061D2">
        <w:t>-</w:t>
      </w:r>
      <w:del w:id="84" w:author="Mabel Chow" w:date="2022-04-22T17:45:00Z">
        <w:r w:rsidR="003158DD" w:rsidRPr="00C061D2" w:rsidDel="000B765C">
          <w:delText>14</w:delText>
        </w:r>
      </w:del>
      <w:ins w:id="85" w:author="Mabel Chow" w:date="2022-04-22T17:45:00Z">
        <w:r w:rsidR="000B765C">
          <w:t>19</w:t>
        </w:r>
      </w:ins>
      <w:r w:rsidRPr="00C061D2">
        <w:t xml:space="preserve">, ACI </w:t>
      </w:r>
      <w:r w:rsidR="00EA34DE">
        <w:t>SP-066(04)</w:t>
      </w:r>
      <w:r w:rsidRPr="00C061D2">
        <w:t xml:space="preserve">, and </w:t>
      </w:r>
      <w:r w:rsidR="00F52D09" w:rsidRPr="00305C60">
        <w:t xml:space="preserve">the </w:t>
      </w:r>
      <w:r w:rsidRPr="00C061D2">
        <w:t xml:space="preserve">Reinforcing Steel Manual of Standard Practice by the Reinforcing Steel Institute of Canada </w:t>
      </w:r>
      <w:r w:rsidRPr="00305C60">
        <w:t>unless indicated otherwise</w:t>
      </w:r>
      <w:r w:rsidR="002A5ACA" w:rsidRPr="00305C60">
        <w:t xml:space="preserve"> on the </w:t>
      </w:r>
      <w:r w:rsidR="00F13E02" w:rsidRPr="00305C60">
        <w:t>Contract</w:t>
      </w:r>
      <w:r w:rsidR="007540C0" w:rsidRPr="00305C60">
        <w:t xml:space="preserve"> </w:t>
      </w:r>
      <w:r w:rsidR="002A5ACA" w:rsidRPr="00305C60">
        <w:t>Drawings</w:t>
      </w:r>
      <w:r w:rsidRPr="00305C60">
        <w:t>.</w:t>
      </w:r>
    </w:p>
    <w:p w14:paraId="500AA2CB" w14:textId="77777777" w:rsidR="00ED1742" w:rsidRPr="00305C60" w:rsidRDefault="00ED1742" w:rsidP="00DA4A1E">
      <w:pPr>
        <w:pStyle w:val="Heading3"/>
        <w:tabs>
          <w:tab w:val="clear" w:pos="1440"/>
          <w:tab w:val="left" w:pos="1418"/>
        </w:tabs>
        <w:ind w:left="1418" w:hanging="709"/>
      </w:pPr>
      <w:r w:rsidRPr="00305C60">
        <w:t xml:space="preserve">Obtain </w:t>
      </w:r>
      <w:r w:rsidR="00F52D09" w:rsidRPr="00305C60">
        <w:t xml:space="preserve">the </w:t>
      </w:r>
      <w:r w:rsidR="00F13E02" w:rsidRPr="00305C60">
        <w:t>Consultant</w:t>
      </w:r>
      <w:r w:rsidRPr="00305C60">
        <w:t xml:space="preserve">’s approval for </w:t>
      </w:r>
      <w:r w:rsidR="005C6D68" w:rsidRPr="00305C60">
        <w:t xml:space="preserve">the </w:t>
      </w:r>
      <w:r w:rsidRPr="00305C60">
        <w:t xml:space="preserve">locations of reinforcement splices other than those shown on </w:t>
      </w:r>
      <w:r w:rsidR="002A5ACA" w:rsidRPr="00305C60">
        <w:t xml:space="preserve">the </w:t>
      </w:r>
      <w:r w:rsidR="00F13E02" w:rsidRPr="00305C60">
        <w:t>Contract</w:t>
      </w:r>
      <w:r w:rsidR="003C475F" w:rsidRPr="00305C60">
        <w:t xml:space="preserve"> </w:t>
      </w:r>
      <w:r w:rsidR="002A5ACA" w:rsidRPr="00305C60">
        <w:t>D</w:t>
      </w:r>
      <w:r w:rsidRPr="00305C60">
        <w:t>rawings.</w:t>
      </w:r>
    </w:p>
    <w:p w14:paraId="43142BE0" w14:textId="77777777" w:rsidR="00ED1742" w:rsidRPr="00305C60" w:rsidRDefault="00ED1742" w:rsidP="00DA4A1E">
      <w:pPr>
        <w:pStyle w:val="Heading3"/>
        <w:tabs>
          <w:tab w:val="clear" w:pos="1440"/>
          <w:tab w:val="left" w:pos="1418"/>
        </w:tabs>
        <w:ind w:left="1418" w:hanging="709"/>
      </w:pPr>
      <w:r w:rsidRPr="00305C60">
        <w:t xml:space="preserve">Upon </w:t>
      </w:r>
      <w:r w:rsidR="005C6D68" w:rsidRPr="00305C60">
        <w:t xml:space="preserve">the </w:t>
      </w:r>
      <w:r w:rsidRPr="00305C60">
        <w:t xml:space="preserve">approval of </w:t>
      </w:r>
      <w:r w:rsidR="00F52D09" w:rsidRPr="00305C60">
        <w:t xml:space="preserve">the </w:t>
      </w:r>
      <w:r w:rsidR="00F13E02" w:rsidRPr="00305C60">
        <w:t>Consultant</w:t>
      </w:r>
      <w:r w:rsidRPr="00305C60">
        <w:t xml:space="preserve">, weld reinforcement in accordance with </w:t>
      </w:r>
      <w:r w:rsidRPr="00C061D2">
        <w:t>CSA W186</w:t>
      </w:r>
      <w:r w:rsidR="003158DD" w:rsidRPr="00C061D2">
        <w:t>-M1990 (R201</w:t>
      </w:r>
      <w:r w:rsidR="00EA34DE">
        <w:t>6</w:t>
      </w:r>
      <w:r w:rsidR="003158DD" w:rsidRPr="00C061D2">
        <w:t>)</w:t>
      </w:r>
      <w:r w:rsidRPr="00C061D2">
        <w:t>.</w:t>
      </w:r>
    </w:p>
    <w:p w14:paraId="77E3F9F4" w14:textId="77777777" w:rsidR="00ED1742" w:rsidRDefault="00ED1742" w:rsidP="00DA4A1E">
      <w:pPr>
        <w:pStyle w:val="Heading3"/>
        <w:tabs>
          <w:tab w:val="clear" w:pos="1440"/>
          <w:tab w:val="left" w:pos="1418"/>
        </w:tabs>
        <w:ind w:left="1418" w:hanging="709"/>
        <w:rPr>
          <w:ins w:id="86" w:author="Mabel Chow" w:date="2022-04-22T10:40:00Z"/>
        </w:rPr>
      </w:pPr>
      <w:r w:rsidRPr="00305C60">
        <w:t>Ship bundles of bar reinforcement, clearly identified in accordance with bar bending details and lists</w:t>
      </w:r>
      <w:r w:rsidR="00F13E02" w:rsidRPr="00305C60">
        <w:t xml:space="preserve"> as shown on the reinforced steel shop drawings</w:t>
      </w:r>
      <w:r w:rsidRPr="00305C60">
        <w:t>.</w:t>
      </w:r>
    </w:p>
    <w:p w14:paraId="7FF8EDB6" w14:textId="77777777" w:rsidR="003859EA" w:rsidRPr="00574F66" w:rsidRDefault="003859EA" w:rsidP="00574F66">
      <w:pPr>
        <w:pStyle w:val="Heading2"/>
        <w:rPr>
          <w:ins w:id="87" w:author="Mabel Chow" w:date="2022-04-22T10:40:00Z"/>
        </w:rPr>
      </w:pPr>
      <w:ins w:id="88" w:author="Mabel Chow" w:date="2022-04-22T10:40:00Z">
        <w:r w:rsidRPr="00574F66">
          <w:t>Reinforcing Splices</w:t>
        </w:r>
      </w:ins>
    </w:p>
    <w:p w14:paraId="0BC46ADD" w14:textId="77777777" w:rsidR="003859EA" w:rsidRPr="00574F66" w:rsidRDefault="003859EA" w:rsidP="00574F66">
      <w:pPr>
        <w:pStyle w:val="Heading3"/>
        <w:tabs>
          <w:tab w:val="clear" w:pos="1440"/>
          <w:tab w:val="left" w:pos="1418"/>
        </w:tabs>
        <w:ind w:left="1418" w:hanging="709"/>
        <w:rPr>
          <w:ins w:id="89" w:author="Mabel Chow" w:date="2022-04-22T10:40:00Z"/>
        </w:rPr>
      </w:pPr>
      <w:ins w:id="90" w:author="Mabel Chow" w:date="2022-04-22T10:40:00Z">
        <w:r w:rsidRPr="00574F66">
          <w:t>Lap Splices:</w:t>
        </w:r>
      </w:ins>
    </w:p>
    <w:p w14:paraId="09444AA0" w14:textId="77777777" w:rsidR="003859EA" w:rsidRPr="00574F66" w:rsidRDefault="003859EA" w:rsidP="00574F66">
      <w:pPr>
        <w:pStyle w:val="Heading4"/>
        <w:rPr>
          <w:ins w:id="91" w:author="Mabel Chow" w:date="2022-04-22T10:40:00Z"/>
          <w:lang w:eastAsia="zh-TW"/>
        </w:rPr>
      </w:pPr>
      <w:ins w:id="92" w:author="Mabel Chow" w:date="2022-04-22T10:40:00Z">
        <w:r w:rsidRPr="00574F66">
          <w:rPr>
            <w:lang w:eastAsia="zh-TW"/>
          </w:rPr>
          <w:t>Splice by lapping reinforcing bars, unless specified otherwise.</w:t>
        </w:r>
      </w:ins>
    </w:p>
    <w:p w14:paraId="1BEF814B" w14:textId="77777777" w:rsidR="003859EA" w:rsidRPr="00574F66" w:rsidRDefault="003859EA" w:rsidP="00574F66">
      <w:pPr>
        <w:pStyle w:val="Heading4"/>
        <w:rPr>
          <w:ins w:id="93" w:author="Mabel Chow" w:date="2022-04-22T10:40:00Z"/>
          <w:lang w:eastAsia="zh-TW"/>
        </w:rPr>
      </w:pPr>
      <w:ins w:id="94" w:author="Mabel Chow" w:date="2022-04-22T10:40:00Z">
        <w:r w:rsidRPr="00574F66">
          <w:rPr>
            <w:lang w:eastAsia="zh-TW"/>
          </w:rPr>
          <w:t>Provide class B lap splices unless noted otherwise.</w:t>
        </w:r>
      </w:ins>
    </w:p>
    <w:p w14:paraId="4E3FD151" w14:textId="77777777" w:rsidR="003859EA" w:rsidRPr="00574F66" w:rsidRDefault="003859EA" w:rsidP="00574F66">
      <w:pPr>
        <w:pStyle w:val="Heading3"/>
        <w:tabs>
          <w:tab w:val="clear" w:pos="1440"/>
          <w:tab w:val="left" w:pos="1418"/>
        </w:tabs>
        <w:ind w:left="1418" w:hanging="709"/>
        <w:rPr>
          <w:ins w:id="95" w:author="Mabel Chow" w:date="2022-04-22T10:40:00Z"/>
        </w:rPr>
      </w:pPr>
      <w:ins w:id="96" w:author="Mabel Chow" w:date="2022-04-22T10:40:00Z">
        <w:r w:rsidRPr="00574F66">
          <w:t xml:space="preserve">Welded Splices (where permitted by the </w:t>
        </w:r>
        <w:commentRangeStart w:id="97"/>
        <w:r w:rsidRPr="00574F66">
          <w:t>Engineer</w:t>
        </w:r>
      </w:ins>
      <w:commentRangeEnd w:id="97"/>
      <w:r w:rsidR="006E7AD3">
        <w:rPr>
          <w:rStyle w:val="CommentReference"/>
        </w:rPr>
        <w:commentReference w:id="97"/>
      </w:r>
      <w:ins w:id="98" w:author="Mabel Chow" w:date="2022-04-22T10:40:00Z">
        <w:r w:rsidRPr="00574F66">
          <w:t>):</w:t>
        </w:r>
      </w:ins>
    </w:p>
    <w:p w14:paraId="014DFDAD" w14:textId="77777777" w:rsidR="003859EA" w:rsidRPr="00574F66" w:rsidRDefault="003859EA" w:rsidP="00574F66">
      <w:pPr>
        <w:pStyle w:val="Heading4"/>
        <w:rPr>
          <w:ins w:id="99" w:author="Mabel Chow" w:date="2022-04-22T10:40:00Z"/>
          <w:lang w:eastAsia="zh-TW"/>
        </w:rPr>
      </w:pPr>
      <w:ins w:id="100" w:author="Mabel Chow" w:date="2022-04-22T10:40:00Z">
        <w:r w:rsidRPr="00574F66">
          <w:rPr>
            <w:lang w:eastAsia="zh-TW"/>
          </w:rPr>
          <w:t>Full</w:t>
        </w:r>
        <w:r w:rsidRPr="00574F66">
          <w:rPr>
            <w:lang w:eastAsia="zh-TW"/>
          </w:rPr>
          <w:noBreakHyphen/>
          <w:t>penetration direct butt</w:t>
        </w:r>
        <w:r w:rsidRPr="00574F66">
          <w:rPr>
            <w:lang w:eastAsia="zh-TW"/>
          </w:rPr>
          <w:noBreakHyphen/>
          <w:t>splice welds in accordance with CSA W186</w:t>
        </w:r>
        <w:r w:rsidRPr="00574F66">
          <w:rPr>
            <w:lang w:eastAsia="zh-TW"/>
          </w:rPr>
          <w:noBreakHyphen/>
          <w:t>M and as specified.</w:t>
        </w:r>
      </w:ins>
    </w:p>
    <w:p w14:paraId="280982E2" w14:textId="77777777" w:rsidR="003859EA" w:rsidRPr="00305C60" w:rsidDel="00805548" w:rsidRDefault="003859EA" w:rsidP="00574F66">
      <w:pPr>
        <w:pStyle w:val="Heading4"/>
        <w:rPr>
          <w:del w:id="101" w:author="Mabel Chow" w:date="2022-04-25T09:29:00Z"/>
          <w:lang w:eastAsia="zh-TW"/>
        </w:rPr>
      </w:pPr>
    </w:p>
    <w:p w14:paraId="0FEED1F3" w14:textId="77777777" w:rsidR="00ED1742" w:rsidRPr="00305C60" w:rsidRDefault="003F06D7" w:rsidP="00BA059D">
      <w:pPr>
        <w:pStyle w:val="Heading2"/>
      </w:pPr>
      <w:r w:rsidRPr="00305C60">
        <w:t>Quality</w:t>
      </w:r>
      <w:r w:rsidR="00B661F0">
        <w:t xml:space="preserve"> </w:t>
      </w:r>
      <w:r w:rsidRPr="00305C60">
        <w:t>Control</w:t>
      </w:r>
    </w:p>
    <w:p w14:paraId="57F91EF2" w14:textId="77777777" w:rsidR="00ED1742" w:rsidRPr="00305C60" w:rsidRDefault="0058087B" w:rsidP="00DA4A1E">
      <w:pPr>
        <w:pStyle w:val="Heading3"/>
        <w:tabs>
          <w:tab w:val="clear" w:pos="1440"/>
          <w:tab w:val="left" w:pos="1418"/>
        </w:tabs>
        <w:ind w:left="1418" w:hanging="709"/>
      </w:pPr>
      <w:r>
        <w:t>P</w:t>
      </w:r>
      <w:r w:rsidR="00ED1742" w:rsidRPr="00305C60">
        <w:t xml:space="preserve">rovide </w:t>
      </w:r>
      <w:r w:rsidR="002A5ACA" w:rsidRPr="00305C60">
        <w:t>the Consultant</w:t>
      </w:r>
      <w:r w:rsidR="00ED1742" w:rsidRPr="00305C60">
        <w:t xml:space="preserve"> with </w:t>
      </w:r>
      <w:r w:rsidR="00F52D09" w:rsidRPr="00305C60">
        <w:t xml:space="preserve">a </w:t>
      </w:r>
      <w:r w:rsidR="00ED1742" w:rsidRPr="00305C60">
        <w:t xml:space="preserve">certified copy of </w:t>
      </w:r>
      <w:r w:rsidR="00F52D09" w:rsidRPr="00305C60">
        <w:t xml:space="preserve">the </w:t>
      </w:r>
      <w:r w:rsidR="00ED1742" w:rsidRPr="00305C60">
        <w:t xml:space="preserve">mill test report of reinforcing steel, showing </w:t>
      </w:r>
      <w:r w:rsidR="00F52D09" w:rsidRPr="00305C60">
        <w:t xml:space="preserve">the </w:t>
      </w:r>
      <w:r w:rsidR="00ED1742" w:rsidRPr="00305C60">
        <w:t xml:space="preserve">physical and chemical analysis, </w:t>
      </w:r>
      <w:r w:rsidR="00F52D09" w:rsidRPr="00305C60">
        <w:t xml:space="preserve">a </w:t>
      </w:r>
      <w:r w:rsidR="00CE3154" w:rsidRPr="00305C60">
        <w:t>minimum</w:t>
      </w:r>
      <w:r w:rsidR="00CE3154">
        <w:t xml:space="preserve"> of </w:t>
      </w:r>
      <w:r w:rsidR="00F52D09" w:rsidRPr="00305C60">
        <w:t xml:space="preserve">twenty-eight </w:t>
      </w:r>
      <w:r w:rsidR="00CF2C51" w:rsidRPr="00305C60">
        <w:t>(</w:t>
      </w:r>
      <w:r w:rsidR="00F52D09" w:rsidRPr="00305C60">
        <w:t>28</w:t>
      </w:r>
      <w:r w:rsidR="00CF2C51" w:rsidRPr="00305C60">
        <w:t xml:space="preserve">) </w:t>
      </w:r>
      <w:r w:rsidR="00F52D09" w:rsidRPr="00305C60">
        <w:t>Days</w:t>
      </w:r>
      <w:r w:rsidR="00ED1742" w:rsidRPr="00305C60">
        <w:t xml:space="preserve"> prior to commencing </w:t>
      </w:r>
      <w:r w:rsidR="00F52D09" w:rsidRPr="00305C60">
        <w:t xml:space="preserve">any </w:t>
      </w:r>
      <w:r w:rsidR="00ED1742" w:rsidRPr="00305C60">
        <w:t xml:space="preserve">reinforcing </w:t>
      </w:r>
      <w:r w:rsidR="00CE3154" w:rsidRPr="00305C60">
        <w:t>work</w:t>
      </w:r>
      <w:r w:rsidR="00ED1742" w:rsidRPr="00305C60">
        <w:t>.</w:t>
      </w:r>
    </w:p>
    <w:p w14:paraId="0B250CEF" w14:textId="77777777" w:rsidR="00ED1742" w:rsidRPr="00305C60" w:rsidRDefault="00CF2C51" w:rsidP="00DA4A1E">
      <w:pPr>
        <w:pStyle w:val="Heading3"/>
        <w:tabs>
          <w:tab w:val="clear" w:pos="1440"/>
          <w:tab w:val="left" w:pos="1418"/>
        </w:tabs>
        <w:ind w:left="1418" w:hanging="709"/>
      </w:pPr>
      <w:r w:rsidRPr="00305C60">
        <w:t>Upon request, i</w:t>
      </w:r>
      <w:r w:rsidR="00ED1742" w:rsidRPr="00305C60">
        <w:t xml:space="preserve">nform </w:t>
      </w:r>
      <w:r w:rsidR="002A5ACA" w:rsidRPr="00305C60">
        <w:t>the Consultant</w:t>
      </w:r>
      <w:r w:rsidR="00ED1742" w:rsidRPr="00305C60">
        <w:t xml:space="preserve"> of </w:t>
      </w:r>
      <w:r w:rsidR="00F52D09" w:rsidRPr="00305C60">
        <w:t>the</w:t>
      </w:r>
      <w:r w:rsidR="00ED1742" w:rsidRPr="00305C60">
        <w:t xml:space="preserve"> proposed source of material to be supplied.</w:t>
      </w:r>
    </w:p>
    <w:p w14:paraId="276DF4E8" w14:textId="77777777" w:rsidR="00ED1742" w:rsidRPr="00305C60" w:rsidRDefault="00ED1742" w:rsidP="003F06D7">
      <w:pPr>
        <w:pStyle w:val="Heading1"/>
      </w:pPr>
      <w:r w:rsidRPr="00305C60">
        <w:t>EXECUTION</w:t>
      </w:r>
    </w:p>
    <w:p w14:paraId="40593815" w14:textId="77777777" w:rsidR="0052185E" w:rsidRPr="00305C60" w:rsidRDefault="0052185E" w:rsidP="00BA059D">
      <w:pPr>
        <w:pStyle w:val="Heading2"/>
      </w:pPr>
      <w:r w:rsidRPr="00305C60">
        <w:t>Preparation</w:t>
      </w:r>
    </w:p>
    <w:p w14:paraId="39C94244" w14:textId="77777777" w:rsidR="00553A6E" w:rsidRPr="00212DEB" w:rsidRDefault="00553A6E" w:rsidP="00553A6E">
      <w:pPr>
        <w:pStyle w:val="Heading3"/>
      </w:pPr>
      <w:r w:rsidRPr="00553A6E">
        <w:t xml:space="preserve">Ensure all materials are stored in a manner that will prevent contamination or deterioration through protection from freezing, excess heat, </w:t>
      </w:r>
      <w:r w:rsidR="002C3E8B">
        <w:t xml:space="preserve">and </w:t>
      </w:r>
      <w:r w:rsidRPr="00553A6E">
        <w:t>moisture</w:t>
      </w:r>
      <w:r>
        <w:t>.</w:t>
      </w:r>
    </w:p>
    <w:p w14:paraId="78FFECDD" w14:textId="77777777" w:rsidR="0052185E" w:rsidRPr="000065E0" w:rsidRDefault="0052185E" w:rsidP="00D45060">
      <w:pPr>
        <w:pStyle w:val="Heading3"/>
        <w:tabs>
          <w:tab w:val="clear" w:pos="1440"/>
          <w:tab w:val="left" w:pos="1418"/>
        </w:tabs>
        <w:ind w:left="1418" w:hanging="709"/>
      </w:pPr>
      <w:r w:rsidRPr="00305C60">
        <w:rPr>
          <w:lang w:val="en-GB"/>
        </w:rPr>
        <w:t>Clean reinforcing steel prior to placing so as to remove any particle</w:t>
      </w:r>
      <w:r w:rsidR="00F52D09" w:rsidRPr="00305C60">
        <w:rPr>
          <w:lang w:val="en-GB"/>
        </w:rPr>
        <w:t>s</w:t>
      </w:r>
      <w:r w:rsidRPr="00305C60">
        <w:rPr>
          <w:lang w:val="en-GB"/>
        </w:rPr>
        <w:t xml:space="preserve"> that may impede the proper bond.</w:t>
      </w:r>
    </w:p>
    <w:p w14:paraId="0D2EC30A" w14:textId="77777777" w:rsidR="000065E0" w:rsidRDefault="000065E0" w:rsidP="000065E0">
      <w:pPr>
        <w:pStyle w:val="Heading3"/>
      </w:pPr>
      <w:r>
        <w:t>Notify</w:t>
      </w:r>
      <w:r w:rsidR="00CE3154">
        <w:t xml:space="preserve"> the</w:t>
      </w:r>
      <w:r>
        <w:t xml:space="preserve"> Consultant when reinforcing is ready for inspection and allow sufficient time for inspection (</w:t>
      </w:r>
      <w:r w:rsidR="007639F8">
        <w:t xml:space="preserve">a minimum of </w:t>
      </w:r>
      <w:r>
        <w:t>48 hours) prior to placing concrete.</w:t>
      </w:r>
    </w:p>
    <w:p w14:paraId="55FD07B6" w14:textId="77777777" w:rsidR="000065E0" w:rsidRDefault="000065E0" w:rsidP="000065E0">
      <w:pPr>
        <w:pStyle w:val="Heading3"/>
      </w:pPr>
      <w:r>
        <w:t>Clean reinforcing bars of loose rust, mill scale, dried cement paste, mud, oil, or other coatings that will affect adhesion in accordance with CSA A23.1-</w:t>
      </w:r>
      <w:del w:id="102" w:author="Mabel Chow" w:date="2022-04-22T17:45:00Z">
        <w:r w:rsidDel="000B765C">
          <w:delText>14</w:delText>
        </w:r>
      </w:del>
      <w:ins w:id="103" w:author="Mabel Chow" w:date="2022-04-22T17:45:00Z">
        <w:r w:rsidR="000B765C">
          <w:t>19</w:t>
        </w:r>
      </w:ins>
      <w:r>
        <w:t xml:space="preserve">, </w:t>
      </w:r>
      <w:r w:rsidRPr="00212DEB">
        <w:t>Clause 6.</w:t>
      </w:r>
      <w:r w:rsidR="00EA34DE" w:rsidRPr="00212DEB">
        <w:t>1.6</w:t>
      </w:r>
      <w:r w:rsidR="00EA34DE" w:rsidRPr="00212DEB">
        <w:rPr>
          <w:i/>
        </w:rPr>
        <w:t xml:space="preserve"> </w:t>
      </w:r>
      <w:del w:id="104" w:author="Paul Shi" w:date="2022-03-22T18:24:00Z">
        <w:r w:rsidR="00EA34DE" w:rsidDel="00D60BD4">
          <w:rPr>
            <w:i/>
            <w:highlight w:val="yellow"/>
          </w:rPr>
          <w:delText>[</w:delText>
        </w:r>
        <w:r w:rsidRPr="00D37F2E" w:rsidDel="00D60BD4">
          <w:rPr>
            <w:i/>
            <w:highlight w:val="yellow"/>
          </w:rPr>
          <w:delText>Consultant to verify]</w:delText>
        </w:r>
        <w:r w:rsidDel="00D60BD4">
          <w:delText xml:space="preserve"> </w:delText>
        </w:r>
      </w:del>
      <w:r>
        <w:t>- Surface Conditions of Reinforcement, prior to placing concrete.</w:t>
      </w:r>
    </w:p>
    <w:p w14:paraId="671DA9FB" w14:textId="77777777" w:rsidR="00ED1742" w:rsidRPr="00305C60" w:rsidRDefault="003F06D7" w:rsidP="00BA059D">
      <w:pPr>
        <w:pStyle w:val="Heading2"/>
      </w:pPr>
      <w:r w:rsidRPr="00305C60">
        <w:t>Field Bending</w:t>
      </w:r>
    </w:p>
    <w:p w14:paraId="780EEC5B" w14:textId="77777777" w:rsidR="00ED1742" w:rsidRPr="00305C60" w:rsidRDefault="00ED1742" w:rsidP="00D45060">
      <w:pPr>
        <w:pStyle w:val="Heading3"/>
        <w:tabs>
          <w:tab w:val="clear" w:pos="1440"/>
          <w:tab w:val="left" w:pos="1418"/>
        </w:tabs>
        <w:ind w:left="1418" w:hanging="709"/>
      </w:pPr>
      <w:r w:rsidRPr="00305C60">
        <w:t>Do not field bend or field weld reinforcement except where indicated</w:t>
      </w:r>
      <w:r w:rsidR="005C6D68" w:rsidRPr="00305C60">
        <w:t xml:space="preserve"> in the Contract Documents</w:t>
      </w:r>
      <w:r w:rsidRPr="00305C60">
        <w:t xml:space="preserve"> or authorized by </w:t>
      </w:r>
      <w:r w:rsidR="00F52D09" w:rsidRPr="00305C60">
        <w:t xml:space="preserve">the </w:t>
      </w:r>
      <w:r w:rsidR="0052185E" w:rsidRPr="00305C60">
        <w:t>Consultant</w:t>
      </w:r>
      <w:r w:rsidRPr="00305C60">
        <w:t>.</w:t>
      </w:r>
    </w:p>
    <w:p w14:paraId="6F8E47A8" w14:textId="77777777" w:rsidR="00ED1742" w:rsidRPr="00305C60" w:rsidRDefault="00ED1742" w:rsidP="00DA4A1E">
      <w:pPr>
        <w:pStyle w:val="Heading3"/>
        <w:tabs>
          <w:tab w:val="clear" w:pos="1440"/>
          <w:tab w:val="left" w:pos="1418"/>
        </w:tabs>
        <w:ind w:left="1418" w:hanging="709"/>
      </w:pPr>
      <w:r w:rsidRPr="00305C60">
        <w:t>When field bending is authorized, bend without heat, applying a slow and steady pressure.</w:t>
      </w:r>
    </w:p>
    <w:p w14:paraId="405FE7C0" w14:textId="77777777" w:rsidR="00ED1742" w:rsidRPr="00305C60" w:rsidRDefault="00ED1742" w:rsidP="00DA4A1E">
      <w:pPr>
        <w:pStyle w:val="Heading3"/>
        <w:tabs>
          <w:tab w:val="clear" w:pos="1440"/>
          <w:tab w:val="left" w:pos="1418"/>
        </w:tabs>
        <w:ind w:left="1418" w:hanging="709"/>
        <w:rPr>
          <w:u w:val="single"/>
        </w:rPr>
      </w:pPr>
      <w:r w:rsidRPr="00305C60">
        <w:t xml:space="preserve">Replace </w:t>
      </w:r>
      <w:r w:rsidR="00F52D09" w:rsidRPr="00305C60">
        <w:t xml:space="preserve">all </w:t>
      </w:r>
      <w:r w:rsidRPr="00305C60">
        <w:t xml:space="preserve">bars </w:t>
      </w:r>
      <w:r w:rsidR="003F06D7" w:rsidRPr="00305C60">
        <w:t xml:space="preserve">which develop </w:t>
      </w:r>
      <w:r w:rsidR="00F52D09" w:rsidRPr="00305C60">
        <w:t xml:space="preserve">any </w:t>
      </w:r>
      <w:r w:rsidR="003F06D7" w:rsidRPr="00305C60">
        <w:t>cracks or splits.</w:t>
      </w:r>
      <w:r w:rsidRPr="00305C60">
        <w:rPr>
          <w:u w:val="single"/>
        </w:rPr>
        <w:t xml:space="preserve"> </w:t>
      </w:r>
    </w:p>
    <w:p w14:paraId="3A4A83FF" w14:textId="77777777" w:rsidR="00ED1742" w:rsidRPr="00305C60" w:rsidRDefault="003F06D7" w:rsidP="00BA059D">
      <w:pPr>
        <w:pStyle w:val="Heading2"/>
      </w:pPr>
      <w:r w:rsidRPr="00305C60">
        <w:t>Placing</w:t>
      </w:r>
      <w:r w:rsidR="00B661F0">
        <w:t xml:space="preserve"> </w:t>
      </w:r>
      <w:r w:rsidRPr="00305C60">
        <w:t>Reinforcement</w:t>
      </w:r>
    </w:p>
    <w:p w14:paraId="57B69FE8" w14:textId="77777777" w:rsidR="00ED1742" w:rsidRPr="00305C60" w:rsidRDefault="00ED1742" w:rsidP="00DA4A1E">
      <w:pPr>
        <w:pStyle w:val="Heading3"/>
        <w:tabs>
          <w:tab w:val="clear" w:pos="1440"/>
          <w:tab w:val="left" w:pos="1418"/>
        </w:tabs>
        <w:ind w:left="1418" w:hanging="709"/>
      </w:pPr>
      <w:r w:rsidRPr="00305C60">
        <w:t xml:space="preserve">Place reinforcing steel as indicated on </w:t>
      </w:r>
      <w:r w:rsidR="00F52D09" w:rsidRPr="00305C60">
        <w:t xml:space="preserve">the </w:t>
      </w:r>
      <w:r w:rsidR="002E2803" w:rsidRPr="00305C60">
        <w:t xml:space="preserve">Contractor’s </w:t>
      </w:r>
      <w:r w:rsidRPr="00305C60">
        <w:t xml:space="preserve">reviewed placing drawings and in accordance with </w:t>
      </w:r>
      <w:r w:rsidRPr="00C061D2">
        <w:t>CSA A23.1</w:t>
      </w:r>
      <w:r w:rsidR="003158DD" w:rsidRPr="00C061D2">
        <w:t>-</w:t>
      </w:r>
      <w:del w:id="105" w:author="Mabel Chow" w:date="2022-04-22T17:45:00Z">
        <w:r w:rsidR="003158DD" w:rsidRPr="00C061D2" w:rsidDel="000B765C">
          <w:delText>14</w:delText>
        </w:r>
      </w:del>
      <w:ins w:id="106" w:author="Mabel Chow" w:date="2022-04-22T17:45:00Z">
        <w:r w:rsidR="000B765C">
          <w:t>19</w:t>
        </w:r>
      </w:ins>
      <w:r w:rsidRPr="00305C60">
        <w:t>.</w:t>
      </w:r>
    </w:p>
    <w:p w14:paraId="1421720F" w14:textId="77777777" w:rsidR="00ED1742" w:rsidRPr="00305C60" w:rsidRDefault="00ED1742" w:rsidP="00DA4A1E">
      <w:pPr>
        <w:pStyle w:val="Heading3"/>
        <w:tabs>
          <w:tab w:val="clear" w:pos="1440"/>
          <w:tab w:val="left" w:pos="1418"/>
        </w:tabs>
        <w:ind w:left="1418" w:hanging="709"/>
      </w:pPr>
      <w:r w:rsidRPr="00305C60">
        <w:t xml:space="preserve">Use plain round bars as slip dowels in </w:t>
      </w:r>
      <w:r w:rsidR="00F52D09" w:rsidRPr="00305C60">
        <w:t xml:space="preserve">the </w:t>
      </w:r>
      <w:r w:rsidRPr="00305C60">
        <w:t xml:space="preserve">concrete. </w:t>
      </w:r>
      <w:r w:rsidR="005C6D68" w:rsidRPr="00305C60">
        <w:t xml:space="preserve"> </w:t>
      </w:r>
      <w:r w:rsidRPr="00305C60">
        <w:t xml:space="preserve">Paint </w:t>
      </w:r>
      <w:r w:rsidR="00F52D09" w:rsidRPr="00305C60">
        <w:t xml:space="preserve">the </w:t>
      </w:r>
      <w:r w:rsidRPr="00305C60">
        <w:t xml:space="preserve">portion of </w:t>
      </w:r>
      <w:r w:rsidR="00F52D09" w:rsidRPr="00305C60">
        <w:t xml:space="preserve">the </w:t>
      </w:r>
      <w:r w:rsidRPr="00305C60">
        <w:t xml:space="preserve">dowel </w:t>
      </w:r>
      <w:r w:rsidR="00F52D09" w:rsidRPr="00305C60">
        <w:t xml:space="preserve">which is </w:t>
      </w:r>
      <w:r w:rsidRPr="00305C60">
        <w:t xml:space="preserve">intended to move within </w:t>
      </w:r>
      <w:r w:rsidR="00F52D09" w:rsidRPr="00305C60">
        <w:t xml:space="preserve">the </w:t>
      </w:r>
      <w:r w:rsidRPr="00305C60">
        <w:t xml:space="preserve">hardened concrete with one coat of asphalt paint. </w:t>
      </w:r>
      <w:r w:rsidR="005C6D68" w:rsidRPr="00305C60">
        <w:t xml:space="preserve"> </w:t>
      </w:r>
      <w:r w:rsidRPr="00305C60">
        <w:t xml:space="preserve">When </w:t>
      </w:r>
      <w:r w:rsidR="00F52D09" w:rsidRPr="00305C60">
        <w:t xml:space="preserve">the </w:t>
      </w:r>
      <w:r w:rsidRPr="00305C60">
        <w:t>paint is dry, apply a thick even film of mineral lubricating grease.</w:t>
      </w:r>
    </w:p>
    <w:p w14:paraId="622156B4" w14:textId="77777777" w:rsidR="00ED1742" w:rsidRPr="003859EA" w:rsidRDefault="00ED1742" w:rsidP="00DA4A1E">
      <w:pPr>
        <w:pStyle w:val="Heading3"/>
        <w:tabs>
          <w:tab w:val="clear" w:pos="1440"/>
          <w:tab w:val="left" w:pos="1418"/>
        </w:tabs>
        <w:ind w:left="1418" w:hanging="709"/>
        <w:rPr>
          <w:ins w:id="107" w:author="Mabel Chow" w:date="2022-04-22T10:38:00Z"/>
        </w:rPr>
      </w:pPr>
      <w:r w:rsidRPr="00305C60">
        <w:t xml:space="preserve">Ensure </w:t>
      </w:r>
      <w:r w:rsidR="00F52D09" w:rsidRPr="00305C60">
        <w:t xml:space="preserve">that the </w:t>
      </w:r>
      <w:r w:rsidRPr="00305C60">
        <w:t xml:space="preserve">cover to </w:t>
      </w:r>
      <w:r w:rsidR="00F52D09" w:rsidRPr="00305C60">
        <w:t xml:space="preserve">the </w:t>
      </w:r>
      <w:r w:rsidRPr="00305C60">
        <w:t xml:space="preserve">reinforcement is maintained during </w:t>
      </w:r>
      <w:r w:rsidR="00F52D09" w:rsidRPr="00305C60">
        <w:t xml:space="preserve">the </w:t>
      </w:r>
      <w:r w:rsidRPr="00305C60">
        <w:t xml:space="preserve">concrete pour. </w:t>
      </w:r>
      <w:r w:rsidR="005C6D68" w:rsidRPr="00305C60">
        <w:t xml:space="preserve"> </w:t>
      </w:r>
      <w:r w:rsidRPr="00305C60">
        <w:t xml:space="preserve">Comply </w:t>
      </w:r>
      <w:r w:rsidR="002E2803" w:rsidRPr="00305C60">
        <w:t>with the</w:t>
      </w:r>
      <w:r w:rsidRPr="00305C60">
        <w:t xml:space="preserve"> erection </w:t>
      </w:r>
      <w:r w:rsidRPr="003859EA">
        <w:t>tolerances of CSA A23.1</w:t>
      </w:r>
      <w:r w:rsidR="003158DD" w:rsidRPr="003859EA">
        <w:t>-</w:t>
      </w:r>
      <w:del w:id="108" w:author="Mabel Chow" w:date="2022-04-22T17:45:00Z">
        <w:r w:rsidR="003158DD" w:rsidRPr="003859EA" w:rsidDel="000B765C">
          <w:delText>14</w:delText>
        </w:r>
      </w:del>
      <w:ins w:id="109" w:author="Mabel Chow" w:date="2022-04-22T17:45:00Z">
        <w:r w:rsidR="000B765C">
          <w:t>19</w:t>
        </w:r>
      </w:ins>
      <w:r w:rsidR="003158DD" w:rsidRPr="003859EA">
        <w:t>.</w:t>
      </w:r>
    </w:p>
    <w:p w14:paraId="34082C81" w14:textId="77777777" w:rsidR="003859EA" w:rsidRPr="003859EA" w:rsidRDefault="003859EA" w:rsidP="00574F66">
      <w:pPr>
        <w:pStyle w:val="Heading3"/>
        <w:tabs>
          <w:tab w:val="clear" w:pos="1440"/>
          <w:tab w:val="left" w:pos="1418"/>
        </w:tabs>
        <w:ind w:left="1418" w:hanging="709"/>
        <w:rPr>
          <w:rFonts w:cs="Calibri"/>
          <w:lang w:eastAsia="zh-TW"/>
          <w:rPrChange w:id="110" w:author="Mabel Chow" w:date="2022-04-22T10:40:00Z">
            <w:rPr/>
          </w:rPrChange>
        </w:rPr>
      </w:pPr>
      <w:ins w:id="111" w:author="Mabel Chow" w:date="2022-04-22T10:38:00Z">
        <w:r w:rsidRPr="003859EA">
          <w:rPr>
            <w:rFonts w:cs="Calibri"/>
            <w:lang w:eastAsia="zh-TW"/>
            <w:rPrChange w:id="112" w:author="Mabel Chow" w:date="2022-04-22T10:38:00Z">
              <w:rPr>
                <w:rFonts w:cs="Calibri"/>
                <w:highlight w:val="yellow"/>
                <w:lang w:eastAsia="zh-TW"/>
              </w:rPr>
            </w:rPrChange>
          </w:rPr>
          <w:t xml:space="preserve">Prior to </w:t>
        </w:r>
        <w:r w:rsidRPr="003859EA">
          <w:rPr>
            <w:rPrChange w:id="113" w:author="Mabel Chow" w:date="2022-04-22T10:38:00Z">
              <w:rPr>
                <w:rFonts w:cs="Calibri"/>
                <w:highlight w:val="yellow"/>
                <w:lang w:eastAsia="zh-TW"/>
              </w:rPr>
            </w:rPrChange>
          </w:rPr>
          <w:t>placing</w:t>
        </w:r>
        <w:r w:rsidRPr="003859EA">
          <w:rPr>
            <w:rFonts w:cs="Calibri"/>
            <w:lang w:eastAsia="zh-TW"/>
            <w:rPrChange w:id="114" w:author="Mabel Chow" w:date="2022-04-22T10:38:00Z">
              <w:rPr>
                <w:rFonts w:cs="Calibri"/>
                <w:highlight w:val="yellow"/>
                <w:lang w:eastAsia="zh-TW"/>
              </w:rPr>
            </w:rPrChange>
          </w:rPr>
          <w:t xml:space="preserve"> any concrete, obtain the Consultant’s approval of the reinforcing material and placement.</w:t>
        </w:r>
      </w:ins>
    </w:p>
    <w:p w14:paraId="38A02708" w14:textId="77777777" w:rsidR="0052185E" w:rsidRPr="00305C60" w:rsidRDefault="0052185E" w:rsidP="00BA059D">
      <w:pPr>
        <w:pStyle w:val="Heading2"/>
      </w:pPr>
      <w:r w:rsidRPr="00305C60">
        <w:t>Inspection</w:t>
      </w:r>
    </w:p>
    <w:p w14:paraId="73063366" w14:textId="77777777" w:rsidR="0052185E" w:rsidRPr="00305C60" w:rsidRDefault="0052185E" w:rsidP="0058087B">
      <w:pPr>
        <w:pStyle w:val="Heading3"/>
        <w:rPr>
          <w:lang w:val="en-GB"/>
        </w:rPr>
      </w:pPr>
      <w:r w:rsidRPr="00305C60">
        <w:rPr>
          <w:lang w:val="en-GB"/>
        </w:rPr>
        <w:t>The Consultant will inspect the reinforcing steel once it has been placed and will check for conformity with the shop drawings</w:t>
      </w:r>
      <w:r w:rsidR="0058087B">
        <w:rPr>
          <w:lang w:val="en-GB"/>
        </w:rPr>
        <w:t xml:space="preserve">, </w:t>
      </w:r>
      <w:r w:rsidRPr="00305C60">
        <w:rPr>
          <w:lang w:val="en-GB"/>
        </w:rPr>
        <w:t>bar lists</w:t>
      </w:r>
      <w:r w:rsidR="0058087B">
        <w:rPr>
          <w:lang w:val="en-GB"/>
        </w:rPr>
        <w:t xml:space="preserve">, </w:t>
      </w:r>
      <w:r w:rsidR="0058087B" w:rsidRPr="0058087B">
        <w:rPr>
          <w:lang w:val="en-GB"/>
        </w:rPr>
        <w:t>depth of cover, free from debris/deleterious materials and waterstop placement</w:t>
      </w:r>
      <w:r w:rsidRPr="00305C60">
        <w:rPr>
          <w:lang w:val="en-GB"/>
        </w:rPr>
        <w:t>.</w:t>
      </w:r>
      <w:r w:rsidR="00111915">
        <w:rPr>
          <w:lang w:val="en-GB"/>
        </w:rPr>
        <w:t xml:space="preserve"> A signed checklist </w:t>
      </w:r>
      <w:r w:rsidR="0058087B">
        <w:rPr>
          <w:lang w:val="en-GB"/>
        </w:rPr>
        <w:t xml:space="preserve">for the inspection </w:t>
      </w:r>
      <w:r w:rsidR="00111915">
        <w:rPr>
          <w:lang w:val="en-GB"/>
        </w:rPr>
        <w:t xml:space="preserve">shall be prepared </w:t>
      </w:r>
      <w:r w:rsidR="00AB1392">
        <w:rPr>
          <w:lang w:val="en-GB"/>
        </w:rPr>
        <w:t>by the Consultant providing approval prior to any concrete pour.</w:t>
      </w:r>
    </w:p>
    <w:p w14:paraId="4FEEB38F" w14:textId="77777777" w:rsidR="0052185E" w:rsidRPr="00305C60" w:rsidRDefault="0052185E" w:rsidP="00DA4A1E">
      <w:pPr>
        <w:pStyle w:val="Heading3"/>
        <w:tabs>
          <w:tab w:val="clear" w:pos="1440"/>
          <w:tab w:val="left" w:pos="1418"/>
        </w:tabs>
        <w:ind w:left="1418" w:hanging="709"/>
        <w:rPr>
          <w:lang w:val="en-GB"/>
        </w:rPr>
      </w:pPr>
      <w:r w:rsidRPr="00305C60">
        <w:rPr>
          <w:lang w:val="en-GB"/>
        </w:rPr>
        <w:t xml:space="preserve">Notify the Consultant </w:t>
      </w:r>
      <w:r w:rsidR="007639F8">
        <w:rPr>
          <w:lang w:val="en-GB"/>
        </w:rPr>
        <w:t>a minimum of two</w:t>
      </w:r>
      <w:r w:rsidR="002E2803" w:rsidRPr="00305C60">
        <w:rPr>
          <w:lang w:val="en-GB"/>
        </w:rPr>
        <w:t xml:space="preserve"> Working Days</w:t>
      </w:r>
      <w:r w:rsidRPr="00305C60">
        <w:rPr>
          <w:lang w:val="en-GB"/>
        </w:rPr>
        <w:t xml:space="preserve"> in advance of the </w:t>
      </w:r>
      <w:r w:rsidR="002E2803" w:rsidRPr="00305C60">
        <w:rPr>
          <w:lang w:val="en-GB"/>
        </w:rPr>
        <w:t xml:space="preserve">date of the </w:t>
      </w:r>
      <w:r w:rsidR="00F52D09" w:rsidRPr="00305C60">
        <w:rPr>
          <w:lang w:val="en-GB"/>
        </w:rPr>
        <w:t xml:space="preserve">proposed </w:t>
      </w:r>
      <w:r w:rsidRPr="00305C60">
        <w:rPr>
          <w:lang w:val="en-GB"/>
        </w:rPr>
        <w:t>inspection.</w:t>
      </w:r>
    </w:p>
    <w:p w14:paraId="136B572F" w14:textId="77777777" w:rsidR="0052185E" w:rsidRPr="00305C60" w:rsidRDefault="0052185E" w:rsidP="00DA4A1E">
      <w:pPr>
        <w:pStyle w:val="Heading3"/>
        <w:tabs>
          <w:tab w:val="clear" w:pos="1440"/>
          <w:tab w:val="left" w:pos="1418"/>
        </w:tabs>
        <w:ind w:left="1418" w:hanging="709"/>
      </w:pPr>
      <w:r w:rsidRPr="00305C60">
        <w:rPr>
          <w:lang w:val="en-GB"/>
        </w:rPr>
        <w:t xml:space="preserve">The Consultant’s review does not relieve the Contractor of its responsibility </w:t>
      </w:r>
      <w:r w:rsidR="00F52D09" w:rsidRPr="00305C60">
        <w:rPr>
          <w:lang w:val="en-GB"/>
        </w:rPr>
        <w:t>for</w:t>
      </w:r>
      <w:r w:rsidRPr="00305C60">
        <w:rPr>
          <w:lang w:val="en-GB"/>
        </w:rPr>
        <w:t xml:space="preserve"> correctly placing and adequately supporting the reinforcing steel.</w:t>
      </w:r>
    </w:p>
    <w:p w14:paraId="17FC5E93" w14:textId="77777777" w:rsidR="00ED1742" w:rsidRPr="00574F66" w:rsidRDefault="00ED1742" w:rsidP="00DA4A1E">
      <w:pPr>
        <w:pStyle w:val="Heading3"/>
        <w:tabs>
          <w:tab w:val="clear" w:pos="1440"/>
          <w:tab w:val="left" w:pos="1418"/>
        </w:tabs>
        <w:ind w:left="1418" w:hanging="709"/>
        <w:rPr>
          <w:ins w:id="115" w:author="Mabel Chow" w:date="2022-04-22T10:39:00Z"/>
        </w:rPr>
      </w:pPr>
      <w:r w:rsidRPr="00305C60">
        <w:t xml:space="preserve">Protect epoxy coated portions of bars </w:t>
      </w:r>
      <w:r w:rsidRPr="00574F66">
        <w:t>with covering during transportation and handling.</w:t>
      </w:r>
    </w:p>
    <w:p w14:paraId="47C4DF3B" w14:textId="77777777" w:rsidR="003859EA" w:rsidRPr="00574F66" w:rsidRDefault="003859EA" w:rsidP="00DA4A1E">
      <w:pPr>
        <w:pStyle w:val="Heading3"/>
        <w:tabs>
          <w:tab w:val="clear" w:pos="1440"/>
          <w:tab w:val="left" w:pos="1418"/>
        </w:tabs>
        <w:ind w:left="1418" w:hanging="709"/>
      </w:pPr>
      <w:ins w:id="116" w:author="Mabel Chow" w:date="2022-04-22T10:40:00Z">
        <w:r w:rsidRPr="003859EA">
          <w:rPr>
            <w:rPrChange w:id="117" w:author="Mabel Chow" w:date="2022-04-22T10:40:00Z">
              <w:rPr>
                <w:rFonts w:cs="Calibri"/>
                <w:color w:val="E84C22"/>
                <w:u w:val="single"/>
              </w:rPr>
            </w:rPrChange>
          </w:rPr>
          <w:t>The Consultant</w:t>
        </w:r>
        <w:r w:rsidRPr="003859EA">
          <w:rPr>
            <w:rPrChange w:id="118" w:author="Mabel Chow" w:date="2022-04-22T10:40:00Z">
              <w:rPr>
                <w:rFonts w:cs="Calibri"/>
                <w:color w:val="E84C22"/>
                <w:u w:val="single"/>
                <w:lang w:val="en-GB"/>
              </w:rPr>
            </w:rPrChange>
          </w:rPr>
          <w:t>’</w:t>
        </w:r>
        <w:r w:rsidRPr="003859EA">
          <w:rPr>
            <w:rPrChange w:id="119" w:author="Mabel Chow" w:date="2022-04-22T10:40:00Z">
              <w:rPr>
                <w:rFonts w:cs="Calibri"/>
                <w:color w:val="E84C22"/>
                <w:u w:val="single"/>
              </w:rPr>
            </w:rPrChange>
          </w:rPr>
          <w:t>s review does not relieve the Contractor of its responsibility for correctly placing and adequately supporting the reinforcing steel.</w:t>
        </w:r>
      </w:ins>
    </w:p>
    <w:p w14:paraId="66B4AC41" w14:textId="77777777" w:rsidR="000065E0" w:rsidRPr="00212DEB" w:rsidDel="00D60BD4" w:rsidRDefault="000065E0" w:rsidP="000065E0">
      <w:pPr>
        <w:pStyle w:val="Heading3"/>
        <w:rPr>
          <w:del w:id="120" w:author="Paul Shi" w:date="2022-03-22T18:24:00Z"/>
        </w:rPr>
      </w:pPr>
      <w:del w:id="121" w:author="Paul Shi" w:date="2022-03-22T18:24:00Z">
        <w:r w:rsidRPr="00EA34DE" w:rsidDel="00D60BD4">
          <w:delText>At the discretion of the Region, an independent testing agency may be retained by the Region to visually inspect and test reinforcing steel welds as specified in Section 05050</w:delText>
        </w:r>
        <w:r w:rsidR="007639F8" w:rsidRPr="00EA34DE" w:rsidDel="00D60BD4">
          <w:delText xml:space="preserve"> -</w:delText>
        </w:r>
        <w:r w:rsidRPr="00EA34DE" w:rsidDel="00D60BD4">
          <w:delText xml:space="preserve"> Welding</w:delText>
        </w:r>
        <w:r w:rsidR="003416AE" w:rsidRPr="00EA34DE" w:rsidDel="00D60BD4">
          <w:delText>.</w:delText>
        </w:r>
        <w:r w:rsidR="00C061D2" w:rsidRPr="00EA34DE" w:rsidDel="00D60BD4">
          <w:delText xml:space="preserve"> The</w:delText>
        </w:r>
        <w:r w:rsidR="003416AE" w:rsidRPr="00EA34DE" w:rsidDel="00D60BD4">
          <w:delText xml:space="preserve"> Contractor </w:delText>
        </w:r>
        <w:r w:rsidR="00C061D2" w:rsidRPr="00EA34DE" w:rsidDel="00D60BD4">
          <w:delText>shall make</w:delText>
        </w:r>
        <w:r w:rsidR="003416AE" w:rsidRPr="00EA34DE" w:rsidDel="00D60BD4">
          <w:delText xml:space="preserve"> good any steel welds that are deemed inadequate by the independent testing agency.  </w:delText>
        </w:r>
        <w:r w:rsidRPr="00EA34DE" w:rsidDel="00D60BD4">
          <w:delText xml:space="preserve"> </w:delText>
        </w:r>
        <w:r w:rsidRPr="00EA34DE" w:rsidDel="00D60BD4">
          <w:rPr>
            <w:i/>
            <w:highlight w:val="yellow"/>
          </w:rPr>
          <w:delText>[Consultant to confirm Section 05050 content to permit inspection and testing</w:delText>
        </w:r>
        <w:r w:rsidR="003416AE" w:rsidRPr="00EA34DE" w:rsidDel="00D60BD4">
          <w:rPr>
            <w:i/>
            <w:highlight w:val="yellow"/>
          </w:rPr>
          <w:delText xml:space="preserve"> and amend to ensure Contractor is responsible for correcting all welds deemed inadequate by the independent testing agency/welding inspector</w:delText>
        </w:r>
        <w:r w:rsidRPr="00EA34DE" w:rsidDel="00D60BD4">
          <w:rPr>
            <w:i/>
            <w:highlight w:val="yellow"/>
          </w:rPr>
          <w:delText>]</w:delText>
        </w:r>
        <w:r w:rsidRPr="00EA34DE" w:rsidDel="00D60BD4">
          <w:rPr>
            <w:highlight w:val="yellow"/>
          </w:rPr>
          <w:delText>.</w:delText>
        </w:r>
      </w:del>
    </w:p>
    <w:p w14:paraId="3C4120F1" w14:textId="77777777" w:rsidR="00ED1742" w:rsidRPr="00305C60" w:rsidRDefault="003F06D7" w:rsidP="00BA059D">
      <w:pPr>
        <w:pStyle w:val="Heading2"/>
      </w:pPr>
      <w:r w:rsidRPr="00305C60">
        <w:t>Field Touch up</w:t>
      </w:r>
    </w:p>
    <w:p w14:paraId="29998389" w14:textId="77777777" w:rsidR="00812A85" w:rsidRPr="00305C60" w:rsidRDefault="00ED1742" w:rsidP="00D45060">
      <w:pPr>
        <w:pStyle w:val="Heading3"/>
        <w:tabs>
          <w:tab w:val="clear" w:pos="1440"/>
          <w:tab w:val="left" w:pos="1418"/>
        </w:tabs>
        <w:ind w:left="1418" w:hanging="709"/>
      </w:pPr>
      <w:r w:rsidRPr="00305C60">
        <w:t xml:space="preserve">Touch up </w:t>
      </w:r>
      <w:r w:rsidR="005C6D68" w:rsidRPr="00305C60">
        <w:t xml:space="preserve">any </w:t>
      </w:r>
      <w:r w:rsidRPr="00305C60">
        <w:t xml:space="preserve">damaged and cut ends of epoxy coated or galvanized reinforcing steel with </w:t>
      </w:r>
      <w:r w:rsidR="005C6D68" w:rsidRPr="00305C60">
        <w:t xml:space="preserve">a </w:t>
      </w:r>
      <w:r w:rsidRPr="00305C60">
        <w:t xml:space="preserve">compatible finish </w:t>
      </w:r>
      <w:r w:rsidR="005C6D68" w:rsidRPr="00305C60">
        <w:t xml:space="preserve">in order </w:t>
      </w:r>
      <w:r w:rsidRPr="00305C60">
        <w:t xml:space="preserve">to provide </w:t>
      </w:r>
      <w:r w:rsidR="005C6D68" w:rsidRPr="00305C60">
        <w:t xml:space="preserve">a </w:t>
      </w:r>
      <w:r w:rsidRPr="00305C60">
        <w:t>continuous coating.</w:t>
      </w:r>
    </w:p>
    <w:p w14:paraId="0157EB47" w14:textId="77777777" w:rsidR="00F13982" w:rsidRPr="00305C60" w:rsidRDefault="00F13982" w:rsidP="008A26A6">
      <w:pPr>
        <w:pStyle w:val="Other"/>
        <w:spacing w:before="240"/>
        <w:jc w:val="center"/>
        <w:rPr>
          <w:rFonts w:ascii="Calibri" w:hAnsi="Calibri"/>
          <w:b/>
          <w:sz w:val="22"/>
        </w:rPr>
      </w:pPr>
      <w:r w:rsidRPr="00305C60">
        <w:rPr>
          <w:rFonts w:ascii="Calibri" w:hAnsi="Calibri"/>
          <w:b/>
          <w:sz w:val="22"/>
        </w:rPr>
        <w:t>END OF SECTION</w:t>
      </w:r>
    </w:p>
    <w:p w14:paraId="24E9A15E" w14:textId="77777777" w:rsidR="00672C12" w:rsidRPr="00305C60" w:rsidRDefault="00672C12" w:rsidP="00672C12">
      <w:pPr>
        <w:pStyle w:val="BodyText"/>
        <w:rPr>
          <w:rFonts w:ascii="Calibri" w:hAnsi="Calibri"/>
        </w:rPr>
      </w:pPr>
    </w:p>
    <w:sectPr w:rsidR="00672C12" w:rsidRPr="00305C60" w:rsidSect="00BA059D">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Radulovic, Nicole" w:date="2022-11-02T15:21:00Z" w:initials="RN">
    <w:p w14:paraId="04A33E0F" w14:textId="77777777" w:rsidR="006E7AD3" w:rsidRDefault="006E7AD3">
      <w:pPr>
        <w:pStyle w:val="CommentText"/>
      </w:pPr>
      <w:r>
        <w:rPr>
          <w:rStyle w:val="CommentReference"/>
        </w:rPr>
        <w:annotationRef/>
      </w:r>
      <w:r>
        <w:t>TBC</w:t>
      </w:r>
    </w:p>
  </w:comment>
  <w:comment w:id="97" w:author="Radulovic, Nicole" w:date="2022-11-02T15:23:00Z" w:initials="RN">
    <w:p w14:paraId="05908687" w14:textId="77777777" w:rsidR="006E7AD3" w:rsidRDefault="006E7AD3">
      <w:pPr>
        <w:pStyle w:val="CommentText"/>
      </w:pPr>
      <w:r>
        <w:rPr>
          <w:rStyle w:val="CommentReference"/>
        </w:rPr>
        <w:annotationRef/>
      </w:r>
      <w:r>
        <w:t xml:space="preserve">Should this say </w:t>
      </w:r>
      <w:r>
        <w:t>Consultant?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33E0F" w15:done="0"/>
  <w15:commentEx w15:paraId="059086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33E0F" w16cid:durableId="270D0992"/>
  <w16cid:commentId w16cid:paraId="05908687" w16cid:durableId="270D0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36E7A" w14:textId="77777777" w:rsidR="00FB4046" w:rsidRDefault="00FB4046">
      <w:r>
        <w:separator/>
      </w:r>
    </w:p>
  </w:endnote>
  <w:endnote w:type="continuationSeparator" w:id="0">
    <w:p w14:paraId="53E04A18" w14:textId="77777777" w:rsidR="00FB4046" w:rsidRDefault="00FB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98B1C" w14:textId="77777777" w:rsidR="00FB4046" w:rsidRDefault="00FB4046">
      <w:r>
        <w:separator/>
      </w:r>
    </w:p>
  </w:footnote>
  <w:footnote w:type="continuationSeparator" w:id="0">
    <w:p w14:paraId="4B17149F" w14:textId="77777777" w:rsidR="00FB4046" w:rsidRDefault="00FB4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1596" w14:textId="77777777" w:rsidR="00BA059D" w:rsidRPr="007639F8" w:rsidRDefault="00BA059D" w:rsidP="00BA059D">
    <w:pPr>
      <w:pBdr>
        <w:top w:val="single" w:sz="4" w:space="1" w:color="auto"/>
      </w:pBdr>
      <w:tabs>
        <w:tab w:val="right" w:pos="10350"/>
      </w:tabs>
      <w:rPr>
        <w:rFonts w:cs="Arial"/>
      </w:rPr>
    </w:pPr>
    <w:r w:rsidRPr="007639F8">
      <w:rPr>
        <w:rFonts w:cs="Arial"/>
      </w:rPr>
      <w:t>Section 03200</w:t>
    </w:r>
    <w:r w:rsidRPr="007639F8">
      <w:rPr>
        <w:rFonts w:cs="Arial"/>
      </w:rPr>
      <w:tab/>
      <w:t>CONTRACT NO</w:t>
    </w:r>
    <w:r w:rsidRPr="00C061D2">
      <w:rPr>
        <w:rFonts w:cs="Arial"/>
      </w:rPr>
      <w:t xml:space="preserve">. </w:t>
    </w:r>
    <w:r w:rsidRPr="00C061D2">
      <w:rPr>
        <w:rFonts w:cs="Arial"/>
        <w:highlight w:val="yellow"/>
      </w:rPr>
      <w:t>[Insert Region Number]</w:t>
    </w:r>
    <w:r w:rsidRPr="007639F8">
      <w:rPr>
        <w:rFonts w:cs="Arial"/>
      </w:rPr>
      <w:tab/>
    </w:r>
  </w:p>
  <w:p w14:paraId="331FC53A" w14:textId="77777777" w:rsidR="00BA059D" w:rsidRPr="007639F8" w:rsidRDefault="00BA059D" w:rsidP="00BA059D">
    <w:pPr>
      <w:pBdr>
        <w:top w:val="single" w:sz="4" w:space="1" w:color="auto"/>
      </w:pBdr>
      <w:tabs>
        <w:tab w:val="left" w:pos="-1440"/>
        <w:tab w:val="left" w:pos="-720"/>
        <w:tab w:val="left" w:pos="0"/>
        <w:tab w:val="center" w:pos="5220"/>
        <w:tab w:val="right" w:pos="10350"/>
      </w:tabs>
      <w:rPr>
        <w:rFonts w:cs="Arial"/>
      </w:rPr>
    </w:pPr>
    <w:r w:rsidRPr="007639F8">
      <w:rPr>
        <w:rFonts w:cs="Arial"/>
      </w:rPr>
      <w:t>20</w:t>
    </w:r>
    <w:r w:rsidR="0058087B">
      <w:rPr>
        <w:rFonts w:cs="Arial"/>
      </w:rPr>
      <w:t>20</w:t>
    </w:r>
    <w:r w:rsidRPr="007639F8">
      <w:rPr>
        <w:rFonts w:cs="Arial"/>
      </w:rPr>
      <w:t>-</w:t>
    </w:r>
    <w:r>
      <w:rPr>
        <w:rFonts w:cs="Arial"/>
      </w:rPr>
      <w:t>0</w:t>
    </w:r>
    <w:r w:rsidR="00831D3D">
      <w:rPr>
        <w:rFonts w:cs="Arial"/>
      </w:rPr>
      <w:t>3</w:t>
    </w:r>
    <w:r>
      <w:rPr>
        <w:rFonts w:cs="Arial"/>
      </w:rPr>
      <w:t>-</w:t>
    </w:r>
    <w:r w:rsidR="0058087B">
      <w:rPr>
        <w:rFonts w:cs="Arial"/>
      </w:rPr>
      <w:t>31</w:t>
    </w:r>
    <w:r>
      <w:rPr>
        <w:rFonts w:cs="Arial"/>
      </w:rPr>
      <w:tab/>
    </w:r>
    <w:r w:rsidRPr="007639F8">
      <w:rPr>
        <w:rFonts w:cs="Arial"/>
        <w:b/>
      </w:rPr>
      <w:t>CONCRETE REINFORCEMENT</w:t>
    </w:r>
    <w:r w:rsidRPr="007639F8">
      <w:rPr>
        <w:rFonts w:cs="Arial"/>
      </w:rPr>
      <w:tab/>
    </w:r>
  </w:p>
  <w:p w14:paraId="64DE2293" w14:textId="77777777" w:rsidR="00BA059D" w:rsidRPr="00B661F0" w:rsidRDefault="00BA059D" w:rsidP="00BA059D">
    <w:pPr>
      <w:pBdr>
        <w:top w:val="single" w:sz="4" w:space="1" w:color="auto"/>
      </w:pBdr>
      <w:tabs>
        <w:tab w:val="center" w:pos="5175"/>
        <w:tab w:val="right" w:pos="10350"/>
      </w:tabs>
      <w:rPr>
        <w:rFonts w:cs="Arial"/>
      </w:rPr>
    </w:pPr>
    <w:r w:rsidRPr="007639F8">
      <w:rPr>
        <w:rFonts w:cs="Arial"/>
      </w:rPr>
      <w:t xml:space="preserve">Page </w:t>
    </w:r>
    <w:r w:rsidRPr="007639F8">
      <w:rPr>
        <w:rFonts w:cs="Arial"/>
      </w:rPr>
      <w:fldChar w:fldCharType="begin"/>
    </w:r>
    <w:r w:rsidRPr="007639F8">
      <w:rPr>
        <w:rFonts w:cs="Arial"/>
      </w:rPr>
      <w:instrText xml:space="preserve">PAGE </w:instrText>
    </w:r>
    <w:r w:rsidRPr="007639F8">
      <w:rPr>
        <w:rFonts w:cs="Arial"/>
      </w:rPr>
      <w:fldChar w:fldCharType="separate"/>
    </w:r>
    <w:r w:rsidR="00212DEB">
      <w:rPr>
        <w:rFonts w:cs="Arial"/>
        <w:noProof/>
      </w:rPr>
      <w:t>2</w:t>
    </w:r>
    <w:r w:rsidRPr="007639F8">
      <w:rPr>
        <w:rFonts w:cs="Arial"/>
      </w:rPr>
      <w:fldChar w:fldCharType="end"/>
    </w:r>
    <w:r w:rsidRPr="007639F8">
      <w:rPr>
        <w:rFonts w:cs="Arial"/>
      </w:rPr>
      <w:t xml:space="preserve"> </w:t>
    </w:r>
    <w:r w:rsidRPr="007639F8">
      <w:rPr>
        <w:rFonts w:cs="Arial"/>
      </w:rPr>
      <w:tab/>
    </w:r>
    <w:r w:rsidRPr="007639F8">
      <w:rPr>
        <w:rFonts w:cs="Arial"/>
      </w:rPr>
      <w:tab/>
      <w:t xml:space="preserve">DATE:  </w:t>
    </w:r>
    <w:r w:rsidRPr="00C061D2">
      <w:rPr>
        <w:rFonts w:cs="Arial"/>
        <w:highlight w:val="yellow"/>
      </w:rPr>
      <w:t xml:space="preserve">[Insert Date, (e.g. Jan., </w:t>
    </w:r>
    <w:r w:rsidR="00111915" w:rsidRPr="00C061D2">
      <w:rPr>
        <w:rFonts w:cs="Arial"/>
        <w:highlight w:val="yellow"/>
      </w:rPr>
      <w:t>20</w:t>
    </w:r>
    <w:r w:rsidR="00111915">
      <w:rPr>
        <w:rFonts w:cs="Arial"/>
        <w:highlight w:val="yellow"/>
      </w:rPr>
      <w:t>18</w:t>
    </w:r>
    <w:r w:rsidRPr="00C061D2">
      <w:rPr>
        <w:rFonts w:cs="Arial"/>
        <w:highlight w:val="yellow"/>
      </w:rPr>
      <w:t>)]</w:t>
    </w:r>
    <w:r w:rsidRPr="00B661F0">
      <w:rPr>
        <w:rFonts w:cs="Arial"/>
      </w:rPr>
      <w:t xml:space="preserve"> </w:t>
    </w:r>
  </w:p>
  <w:p w14:paraId="38E15FCF" w14:textId="77777777" w:rsidR="00BA059D" w:rsidRDefault="00BA0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4B132" w14:textId="77777777" w:rsidR="00B661F0" w:rsidRPr="007639F8" w:rsidRDefault="005A5374" w:rsidP="00B661F0">
    <w:pPr>
      <w:pBdr>
        <w:top w:val="single" w:sz="4" w:space="1" w:color="auto"/>
      </w:pBdr>
      <w:tabs>
        <w:tab w:val="right" w:pos="10350"/>
      </w:tabs>
      <w:rPr>
        <w:rFonts w:cs="Arial"/>
      </w:rPr>
    </w:pPr>
    <w:r w:rsidRPr="007639F8">
      <w:rPr>
        <w:rFonts w:cs="Arial"/>
      </w:rPr>
      <w:t>CONTRACT NO</w:t>
    </w:r>
    <w:r w:rsidRPr="00C061D2">
      <w:rPr>
        <w:rFonts w:cs="Arial"/>
      </w:rPr>
      <w:t xml:space="preserve">. </w:t>
    </w:r>
    <w:r w:rsidRPr="00C061D2">
      <w:rPr>
        <w:rFonts w:cs="Arial"/>
        <w:highlight w:val="yellow"/>
      </w:rPr>
      <w:t>[Insert Region Number]</w:t>
    </w:r>
    <w:r>
      <w:rPr>
        <w:rFonts w:cs="Arial"/>
      </w:rPr>
      <w:t xml:space="preserve"> </w:t>
    </w:r>
    <w:r>
      <w:rPr>
        <w:rFonts w:cs="Arial"/>
      </w:rPr>
      <w:tab/>
    </w:r>
    <w:r w:rsidR="00B661F0" w:rsidRPr="007639F8">
      <w:rPr>
        <w:rFonts w:cs="Arial"/>
      </w:rPr>
      <w:t>Section 03200</w:t>
    </w:r>
    <w:r w:rsidR="00B661F0" w:rsidRPr="007639F8">
      <w:rPr>
        <w:rFonts w:cs="Arial"/>
      </w:rPr>
      <w:tab/>
    </w:r>
  </w:p>
  <w:p w14:paraId="6E6EB6C2" w14:textId="77777777" w:rsidR="00B661F0" w:rsidRPr="007639F8" w:rsidRDefault="00BA059D" w:rsidP="00B661F0">
    <w:pPr>
      <w:pBdr>
        <w:top w:val="single" w:sz="4" w:space="1" w:color="auto"/>
      </w:pBdr>
      <w:tabs>
        <w:tab w:val="left" w:pos="-1440"/>
        <w:tab w:val="left" w:pos="-720"/>
        <w:tab w:val="left" w:pos="0"/>
        <w:tab w:val="center" w:pos="5220"/>
        <w:tab w:val="right" w:pos="10350"/>
      </w:tabs>
      <w:rPr>
        <w:rFonts w:cs="Arial"/>
      </w:rPr>
    </w:pPr>
    <w:r>
      <w:rPr>
        <w:rFonts w:cs="Arial"/>
      </w:rPr>
      <w:tab/>
    </w:r>
    <w:r w:rsidR="00B661F0" w:rsidRPr="007639F8">
      <w:rPr>
        <w:rFonts w:cs="Arial"/>
        <w:b/>
      </w:rPr>
      <w:t>CONCRETE REINFORCEMENT</w:t>
    </w:r>
    <w:r w:rsidR="00B661F0" w:rsidRPr="007639F8">
      <w:rPr>
        <w:rFonts w:cs="Arial"/>
      </w:rPr>
      <w:tab/>
    </w:r>
    <w:r w:rsidR="0058087B" w:rsidRPr="007639F8">
      <w:rPr>
        <w:rFonts w:cs="Arial"/>
      </w:rPr>
      <w:t>20</w:t>
    </w:r>
    <w:r w:rsidR="0058087B">
      <w:rPr>
        <w:rFonts w:cs="Arial"/>
      </w:rPr>
      <w:t>20</w:t>
    </w:r>
    <w:r w:rsidR="0058087B" w:rsidRPr="007639F8">
      <w:rPr>
        <w:rFonts w:cs="Arial"/>
      </w:rPr>
      <w:t>-</w:t>
    </w:r>
    <w:r w:rsidR="00831D3D">
      <w:rPr>
        <w:rFonts w:cs="Arial"/>
      </w:rPr>
      <w:t>03</w:t>
    </w:r>
    <w:r w:rsidR="0058087B">
      <w:rPr>
        <w:rFonts w:cs="Arial"/>
      </w:rPr>
      <w:t>-31</w:t>
    </w:r>
  </w:p>
  <w:p w14:paraId="28662A63" w14:textId="77777777" w:rsidR="00B661F0" w:rsidRPr="00B661F0" w:rsidRDefault="005A5374" w:rsidP="00B661F0">
    <w:pPr>
      <w:pBdr>
        <w:top w:val="single" w:sz="4" w:space="1" w:color="auto"/>
      </w:pBdr>
      <w:tabs>
        <w:tab w:val="center" w:pos="5175"/>
        <w:tab w:val="right" w:pos="10350"/>
      </w:tabs>
      <w:rPr>
        <w:rFonts w:cs="Arial"/>
      </w:rPr>
    </w:pPr>
    <w:r w:rsidRPr="007639F8">
      <w:rPr>
        <w:rFonts w:cs="Arial"/>
      </w:rPr>
      <w:t xml:space="preserve">DATE:  </w:t>
    </w:r>
    <w:r w:rsidRPr="00C061D2">
      <w:rPr>
        <w:rFonts w:cs="Arial"/>
        <w:highlight w:val="yellow"/>
      </w:rPr>
      <w:t>[Insert Date, (e.g. Jan., 20</w:t>
    </w:r>
    <w:r w:rsidR="00111915">
      <w:rPr>
        <w:rFonts w:cs="Arial"/>
        <w:highlight w:val="yellow"/>
      </w:rPr>
      <w:t>18</w:t>
    </w:r>
    <w:r w:rsidRPr="00C061D2">
      <w:rPr>
        <w:rFonts w:cs="Arial"/>
        <w:highlight w:val="yellow"/>
      </w:rPr>
      <w:t>)]</w:t>
    </w:r>
    <w:r w:rsidRPr="00B661F0">
      <w:rPr>
        <w:rFonts w:cs="Arial"/>
      </w:rPr>
      <w:t xml:space="preserve"> </w:t>
    </w:r>
    <w:r>
      <w:rPr>
        <w:rFonts w:cs="Arial"/>
      </w:rPr>
      <w:tab/>
    </w:r>
    <w:r>
      <w:rPr>
        <w:rFonts w:cs="Arial"/>
      </w:rPr>
      <w:tab/>
    </w:r>
    <w:r w:rsidR="00B661F0" w:rsidRPr="007639F8">
      <w:rPr>
        <w:rFonts w:cs="Arial"/>
      </w:rPr>
      <w:t xml:space="preserve">Page </w:t>
    </w:r>
    <w:r w:rsidR="00B661F0" w:rsidRPr="007639F8">
      <w:rPr>
        <w:rFonts w:cs="Arial"/>
      </w:rPr>
      <w:fldChar w:fldCharType="begin"/>
    </w:r>
    <w:r w:rsidR="00B661F0" w:rsidRPr="007639F8">
      <w:rPr>
        <w:rFonts w:cs="Arial"/>
      </w:rPr>
      <w:instrText xml:space="preserve">PAGE </w:instrText>
    </w:r>
    <w:r w:rsidR="00B661F0" w:rsidRPr="007639F8">
      <w:rPr>
        <w:rFonts w:cs="Arial"/>
      </w:rPr>
      <w:fldChar w:fldCharType="separate"/>
    </w:r>
    <w:r w:rsidR="00212DEB">
      <w:rPr>
        <w:rFonts w:cs="Arial"/>
        <w:noProof/>
      </w:rPr>
      <w:t>1</w:t>
    </w:r>
    <w:r w:rsidR="00B661F0" w:rsidRPr="007639F8">
      <w:rPr>
        <w:rFonts w:cs="Arial"/>
      </w:rPr>
      <w:fldChar w:fldCharType="end"/>
    </w:r>
    <w:r w:rsidR="00B661F0" w:rsidRPr="007639F8">
      <w:rPr>
        <w:rFonts w:cs="Arial"/>
      </w:rPr>
      <w:t xml:space="preserve"> </w:t>
    </w:r>
    <w:r w:rsidR="00B661F0" w:rsidRPr="007639F8">
      <w:rPr>
        <w:rFonts w:cs="Arial"/>
      </w:rPr>
      <w:tab/>
    </w:r>
    <w:r w:rsidR="00B661F0" w:rsidRPr="00B661F0">
      <w:rPr>
        <w:rFonts w:cs="Arial"/>
      </w:rPr>
      <w:t xml:space="preserve"> </w:t>
    </w:r>
  </w:p>
  <w:p w14:paraId="7274DFD1" w14:textId="77777777" w:rsidR="00F84E38" w:rsidRPr="00672C12" w:rsidRDefault="00F84E38"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A3802" w14:textId="77777777" w:rsidR="00F84E38" w:rsidRPr="00555EC5" w:rsidRDefault="00F84E38" w:rsidP="00672C12">
    <w:pPr>
      <w:pBdr>
        <w:top w:val="single" w:sz="4" w:space="1" w:color="auto"/>
      </w:pBdr>
      <w:tabs>
        <w:tab w:val="right" w:pos="10350"/>
      </w:tabs>
      <w:rPr>
        <w:rFonts w:cs="Arial"/>
      </w:rPr>
    </w:pPr>
    <w:r w:rsidRPr="00555EC5">
      <w:rPr>
        <w:rFonts w:cs="Arial"/>
      </w:rPr>
      <w:t>CONTRACT NO</w:t>
    </w:r>
    <w:r w:rsidRPr="00C061D2">
      <w:rPr>
        <w:rFonts w:cs="Arial"/>
      </w:rPr>
      <w:t xml:space="preserve">. </w:t>
    </w:r>
    <w:r w:rsidRPr="00C061D2">
      <w:rPr>
        <w:rFonts w:cs="Arial"/>
        <w:highlight w:val="yellow"/>
      </w:rPr>
      <w:t>[Insert Region Number]</w:t>
    </w:r>
    <w:r w:rsidRPr="00555EC5">
      <w:rPr>
        <w:rFonts w:cs="Arial"/>
      </w:rPr>
      <w:tab/>
      <w:t>Section 03200</w:t>
    </w:r>
  </w:p>
  <w:p w14:paraId="4CA373B3" w14:textId="77777777" w:rsidR="00F84E38" w:rsidRPr="00396971" w:rsidRDefault="00F84E38" w:rsidP="008A26A6">
    <w:pPr>
      <w:pBdr>
        <w:top w:val="single" w:sz="4" w:space="1" w:color="auto"/>
      </w:pBdr>
      <w:tabs>
        <w:tab w:val="left" w:pos="-1440"/>
        <w:tab w:val="left" w:pos="-720"/>
        <w:tab w:val="left" w:pos="0"/>
        <w:tab w:val="center" w:pos="5220"/>
        <w:tab w:val="right" w:pos="10350"/>
      </w:tabs>
      <w:rPr>
        <w:rFonts w:cs="Arial"/>
      </w:rPr>
    </w:pPr>
    <w:r w:rsidRPr="00B550AD">
      <w:rPr>
        <w:rFonts w:cs="Arial"/>
        <w:b/>
      </w:rPr>
      <w:tab/>
      <w:t>CONCRETE REINFORCEMENT</w:t>
    </w:r>
    <w:r w:rsidRPr="00B550AD">
      <w:rPr>
        <w:rFonts w:cs="Arial"/>
      </w:rPr>
      <w:tab/>
    </w:r>
    <w:r w:rsidR="000232BA" w:rsidRPr="00396971">
      <w:rPr>
        <w:rFonts w:cs="Arial"/>
      </w:rPr>
      <w:t>2015-</w:t>
    </w:r>
    <w:r w:rsidR="00BA059D">
      <w:rPr>
        <w:rFonts w:cs="Arial"/>
      </w:rPr>
      <w:t>09-16</w:t>
    </w:r>
  </w:p>
  <w:p w14:paraId="359A851A" w14:textId="77777777" w:rsidR="00F84E38" w:rsidRPr="00305C60" w:rsidRDefault="00F84E38" w:rsidP="00672C12">
    <w:pPr>
      <w:pBdr>
        <w:top w:val="single" w:sz="4" w:space="1" w:color="auto"/>
      </w:pBdr>
      <w:tabs>
        <w:tab w:val="center" w:pos="5175"/>
        <w:tab w:val="right" w:pos="10350"/>
      </w:tabs>
      <w:rPr>
        <w:rFonts w:cs="Arial"/>
      </w:rPr>
    </w:pPr>
    <w:r w:rsidRPr="00396971">
      <w:rPr>
        <w:rFonts w:cs="Arial"/>
      </w:rPr>
      <w:t xml:space="preserve">DATE:  </w:t>
    </w:r>
    <w:r w:rsidRPr="00C061D2">
      <w:rPr>
        <w:rFonts w:cs="Arial"/>
        <w:highlight w:val="yellow"/>
      </w:rPr>
      <w:t>[Insert Date, (e.g. Jan., 2000)]</w:t>
    </w:r>
    <w:r w:rsidRPr="00305C60">
      <w:rPr>
        <w:rFonts w:cs="Arial"/>
      </w:rPr>
      <w:tab/>
    </w:r>
    <w:r w:rsidRPr="00305C60">
      <w:rPr>
        <w:rFonts w:cs="Arial"/>
      </w:rPr>
      <w:tab/>
      <w:t xml:space="preserve">Page </w:t>
    </w:r>
    <w:r w:rsidRPr="00305C60">
      <w:rPr>
        <w:rFonts w:cs="Arial"/>
      </w:rPr>
      <w:fldChar w:fldCharType="begin"/>
    </w:r>
    <w:r w:rsidRPr="00305C60">
      <w:rPr>
        <w:rFonts w:cs="Arial"/>
      </w:rPr>
      <w:instrText xml:space="preserve">PAGE </w:instrText>
    </w:r>
    <w:r w:rsidRPr="00305C60">
      <w:rPr>
        <w:rFonts w:cs="Arial"/>
      </w:rPr>
      <w:fldChar w:fldCharType="separate"/>
    </w:r>
    <w:r w:rsidR="00BA059D">
      <w:rPr>
        <w:rFonts w:cs="Arial"/>
        <w:noProof/>
      </w:rPr>
      <w:t>1</w:t>
    </w:r>
    <w:r w:rsidRPr="00305C60">
      <w:rPr>
        <w:rFonts w:cs="Arial"/>
      </w:rPr>
      <w:fldChar w:fldCharType="end"/>
    </w:r>
    <w:r w:rsidRPr="00305C60">
      <w:rPr>
        <w:rFonts w:cs="Arial"/>
      </w:rPr>
      <w:t xml:space="preserve"> </w:t>
    </w:r>
  </w:p>
  <w:p w14:paraId="03F0FF94" w14:textId="77777777" w:rsidR="00F84E38" w:rsidRDefault="00F84E38"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5A3794"/>
    <w:multiLevelType w:val="multilevel"/>
    <w:tmpl w:val="AB22DAB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65575FD"/>
    <w:multiLevelType w:val="multilevel"/>
    <w:tmpl w:val="E0F4A40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46783BE1"/>
    <w:multiLevelType w:val="hybridMultilevel"/>
    <w:tmpl w:val="0B646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407D28"/>
    <w:multiLevelType w:val="multilevel"/>
    <w:tmpl w:val="446AE980"/>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F08519F"/>
    <w:multiLevelType w:val="multilevel"/>
    <w:tmpl w:val="F7BEC7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6F1524F"/>
    <w:multiLevelType w:val="multilevel"/>
    <w:tmpl w:val="D3FAAF8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5"/>
  </w:num>
  <w:num w:numId="8">
    <w:abstractNumId w:val="1"/>
  </w:num>
  <w:num w:numId="9">
    <w:abstractNumId w:val="13"/>
  </w:num>
  <w:num w:numId="10">
    <w:abstractNumId w:val="4"/>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6"/>
    <w:lvlOverride w:ilvl="0">
      <w:startOverride w:val="1"/>
    </w:lvlOverride>
  </w:num>
  <w:num w:numId="31">
    <w:abstractNumId w:val="6"/>
    <w:lvlOverride w:ilvl="0"/>
    <w:lvlOverride w:ilvl="1">
      <w:startOverride w:val="1"/>
    </w:lvlOverride>
  </w:num>
  <w:num w:numId="32">
    <w:abstractNumId w:val="7"/>
  </w:num>
  <w:num w:numId="33">
    <w:abstractNumId w:val="7"/>
  </w:num>
  <w:num w:numId="34">
    <w:abstractNumId w:val="11"/>
    <w:lvlOverride w:ilvl="0">
      <w:startOverride w:val="1"/>
    </w:lvlOverride>
  </w:num>
  <w:num w:numId="35">
    <w:abstractNumId w:val="7"/>
  </w:num>
  <w:num w:numId="36">
    <w:abstractNumId w:val="7"/>
  </w:num>
  <w:num w:numId="37">
    <w:abstractNumId w:val="12"/>
    <w:lvlOverride w:ilvl="0">
      <w:startOverride w:val="1"/>
    </w:lvlOverride>
  </w:num>
  <w:num w:numId="38">
    <w:abstractNumId w:val="12"/>
    <w:lvlOverride w:ilvl="0"/>
    <w:lvlOverride w:ilvl="1">
      <w:startOverride w:val="1"/>
    </w:lvlOverride>
  </w:num>
  <w:num w:numId="39">
    <w:abstractNumId w:val="12"/>
    <w:lvlOverride w:ilvl="0"/>
    <w:lvlOverride w:ilvl="1"/>
    <w:lvlOverride w:ilvl="2">
      <w:startOverride w:val="1"/>
    </w:lvlOverride>
  </w:num>
  <w:num w:numId="40">
    <w:abstractNumId w:val="12"/>
    <w:lvlOverride w:ilvl="0"/>
    <w:lvlOverride w:ilvl="1"/>
    <w:lvlOverride w:ilvl="2">
      <w:startOverride w:val="1"/>
    </w:lvlOverride>
  </w:num>
  <w:num w:numId="41">
    <w:abstractNumId w:val="12"/>
    <w:lvlOverride w:ilvl="0"/>
    <w:lvlOverride w:ilvl="1"/>
    <w:lvlOverride w:ilvl="2">
      <w:startOverride w:val="1"/>
    </w:lvlOverride>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2A39"/>
    <w:rsid w:val="00005BE8"/>
    <w:rsid w:val="000065E0"/>
    <w:rsid w:val="00013DF4"/>
    <w:rsid w:val="000232BA"/>
    <w:rsid w:val="00040470"/>
    <w:rsid w:val="000700BB"/>
    <w:rsid w:val="000705B1"/>
    <w:rsid w:val="00080D10"/>
    <w:rsid w:val="00095EAD"/>
    <w:rsid w:val="000A17A9"/>
    <w:rsid w:val="000A2B9B"/>
    <w:rsid w:val="000A6AB8"/>
    <w:rsid w:val="000A7BB7"/>
    <w:rsid w:val="000B0D3E"/>
    <w:rsid w:val="000B5940"/>
    <w:rsid w:val="000B765C"/>
    <w:rsid w:val="000C11BE"/>
    <w:rsid w:val="000C6EBC"/>
    <w:rsid w:val="000E58EB"/>
    <w:rsid w:val="000F23C8"/>
    <w:rsid w:val="000F468E"/>
    <w:rsid w:val="00102DE6"/>
    <w:rsid w:val="00103CFA"/>
    <w:rsid w:val="00107AB7"/>
    <w:rsid w:val="00107DBA"/>
    <w:rsid w:val="001101F1"/>
    <w:rsid w:val="00111915"/>
    <w:rsid w:val="00117510"/>
    <w:rsid w:val="0012098D"/>
    <w:rsid w:val="00142523"/>
    <w:rsid w:val="001530B6"/>
    <w:rsid w:val="001740F7"/>
    <w:rsid w:val="001A10B4"/>
    <w:rsid w:val="001A47F5"/>
    <w:rsid w:val="001B3E2D"/>
    <w:rsid w:val="001B779B"/>
    <w:rsid w:val="001C187E"/>
    <w:rsid w:val="001F055F"/>
    <w:rsid w:val="001F0E42"/>
    <w:rsid w:val="001F58C0"/>
    <w:rsid w:val="00201B85"/>
    <w:rsid w:val="00212DEB"/>
    <w:rsid w:val="002360D6"/>
    <w:rsid w:val="002524C4"/>
    <w:rsid w:val="0028196D"/>
    <w:rsid w:val="00283C8C"/>
    <w:rsid w:val="00297FCD"/>
    <w:rsid w:val="002A5ACA"/>
    <w:rsid w:val="002B58CC"/>
    <w:rsid w:val="002B5FB6"/>
    <w:rsid w:val="002B75A1"/>
    <w:rsid w:val="002C3E8B"/>
    <w:rsid w:val="002C51BB"/>
    <w:rsid w:val="002D4787"/>
    <w:rsid w:val="002E2803"/>
    <w:rsid w:val="002F0D04"/>
    <w:rsid w:val="0030252F"/>
    <w:rsid w:val="00305C60"/>
    <w:rsid w:val="00306E11"/>
    <w:rsid w:val="003112B0"/>
    <w:rsid w:val="003130DA"/>
    <w:rsid w:val="003158DD"/>
    <w:rsid w:val="00323767"/>
    <w:rsid w:val="0033540B"/>
    <w:rsid w:val="003416AE"/>
    <w:rsid w:val="00366110"/>
    <w:rsid w:val="00372157"/>
    <w:rsid w:val="00372A1B"/>
    <w:rsid w:val="0038340B"/>
    <w:rsid w:val="003859EA"/>
    <w:rsid w:val="00396971"/>
    <w:rsid w:val="00397D01"/>
    <w:rsid w:val="003C475F"/>
    <w:rsid w:val="003D6A05"/>
    <w:rsid w:val="003E7684"/>
    <w:rsid w:val="003F06D7"/>
    <w:rsid w:val="003F5F8D"/>
    <w:rsid w:val="00400612"/>
    <w:rsid w:val="00401C80"/>
    <w:rsid w:val="0040417E"/>
    <w:rsid w:val="004115E6"/>
    <w:rsid w:val="00414174"/>
    <w:rsid w:val="00414AEF"/>
    <w:rsid w:val="00424257"/>
    <w:rsid w:val="0044243B"/>
    <w:rsid w:val="004525EE"/>
    <w:rsid w:val="0045429F"/>
    <w:rsid w:val="00460531"/>
    <w:rsid w:val="004656A6"/>
    <w:rsid w:val="00474EDE"/>
    <w:rsid w:val="004820C2"/>
    <w:rsid w:val="00483CCD"/>
    <w:rsid w:val="0048517F"/>
    <w:rsid w:val="00486811"/>
    <w:rsid w:val="0049333C"/>
    <w:rsid w:val="004B1EB8"/>
    <w:rsid w:val="004B3A44"/>
    <w:rsid w:val="004C650B"/>
    <w:rsid w:val="004D15D1"/>
    <w:rsid w:val="004F6939"/>
    <w:rsid w:val="00517691"/>
    <w:rsid w:val="0052185E"/>
    <w:rsid w:val="0052587B"/>
    <w:rsid w:val="0052778D"/>
    <w:rsid w:val="0053176A"/>
    <w:rsid w:val="00537AE5"/>
    <w:rsid w:val="00542D8F"/>
    <w:rsid w:val="00543081"/>
    <w:rsid w:val="00547634"/>
    <w:rsid w:val="005479AA"/>
    <w:rsid w:val="0055263C"/>
    <w:rsid w:val="0055340D"/>
    <w:rsid w:val="00553A6E"/>
    <w:rsid w:val="00554F4C"/>
    <w:rsid w:val="00555EC5"/>
    <w:rsid w:val="005654A0"/>
    <w:rsid w:val="005673F8"/>
    <w:rsid w:val="00571259"/>
    <w:rsid w:val="00574F66"/>
    <w:rsid w:val="0058087B"/>
    <w:rsid w:val="005930BE"/>
    <w:rsid w:val="005947BD"/>
    <w:rsid w:val="005A3B30"/>
    <w:rsid w:val="005A5374"/>
    <w:rsid w:val="005A54FD"/>
    <w:rsid w:val="005A7414"/>
    <w:rsid w:val="005B2770"/>
    <w:rsid w:val="005C6D68"/>
    <w:rsid w:val="00600046"/>
    <w:rsid w:val="00635981"/>
    <w:rsid w:val="00655EC9"/>
    <w:rsid w:val="00656561"/>
    <w:rsid w:val="00672C12"/>
    <w:rsid w:val="00673609"/>
    <w:rsid w:val="00687C30"/>
    <w:rsid w:val="00691530"/>
    <w:rsid w:val="006A725A"/>
    <w:rsid w:val="006B26B8"/>
    <w:rsid w:val="006B54AE"/>
    <w:rsid w:val="006C0FAF"/>
    <w:rsid w:val="006C3A78"/>
    <w:rsid w:val="006D0C58"/>
    <w:rsid w:val="006D489F"/>
    <w:rsid w:val="006E55B0"/>
    <w:rsid w:val="006E7AD3"/>
    <w:rsid w:val="006F2780"/>
    <w:rsid w:val="0070514B"/>
    <w:rsid w:val="00730D86"/>
    <w:rsid w:val="007428D1"/>
    <w:rsid w:val="0075122B"/>
    <w:rsid w:val="007540C0"/>
    <w:rsid w:val="0075773A"/>
    <w:rsid w:val="0075787C"/>
    <w:rsid w:val="00762826"/>
    <w:rsid w:val="007639F8"/>
    <w:rsid w:val="007738E8"/>
    <w:rsid w:val="007739DA"/>
    <w:rsid w:val="007773A5"/>
    <w:rsid w:val="00782A22"/>
    <w:rsid w:val="0079613B"/>
    <w:rsid w:val="007B1AC9"/>
    <w:rsid w:val="007C0856"/>
    <w:rsid w:val="007C2AAF"/>
    <w:rsid w:val="007C401E"/>
    <w:rsid w:val="007D6B64"/>
    <w:rsid w:val="007E096C"/>
    <w:rsid w:val="007E1ADD"/>
    <w:rsid w:val="007E4441"/>
    <w:rsid w:val="008001A5"/>
    <w:rsid w:val="00801466"/>
    <w:rsid w:val="00805548"/>
    <w:rsid w:val="00805732"/>
    <w:rsid w:val="00812A85"/>
    <w:rsid w:val="00824EEB"/>
    <w:rsid w:val="00831D3D"/>
    <w:rsid w:val="00833229"/>
    <w:rsid w:val="008352F8"/>
    <w:rsid w:val="0084542D"/>
    <w:rsid w:val="008520FA"/>
    <w:rsid w:val="00861642"/>
    <w:rsid w:val="00874D88"/>
    <w:rsid w:val="00884EC6"/>
    <w:rsid w:val="0089205C"/>
    <w:rsid w:val="00893F84"/>
    <w:rsid w:val="00895325"/>
    <w:rsid w:val="008A26A6"/>
    <w:rsid w:val="008A5440"/>
    <w:rsid w:val="008A77E8"/>
    <w:rsid w:val="008B6BC4"/>
    <w:rsid w:val="008F00B1"/>
    <w:rsid w:val="008F301E"/>
    <w:rsid w:val="00915C1E"/>
    <w:rsid w:val="009367EF"/>
    <w:rsid w:val="009369FF"/>
    <w:rsid w:val="00960901"/>
    <w:rsid w:val="0098460F"/>
    <w:rsid w:val="00991B94"/>
    <w:rsid w:val="009C480C"/>
    <w:rsid w:val="009D4868"/>
    <w:rsid w:val="009E1F19"/>
    <w:rsid w:val="009E29D9"/>
    <w:rsid w:val="009E4EFA"/>
    <w:rsid w:val="009F4F76"/>
    <w:rsid w:val="00A15933"/>
    <w:rsid w:val="00A22813"/>
    <w:rsid w:val="00A3222C"/>
    <w:rsid w:val="00A43CBC"/>
    <w:rsid w:val="00A454CF"/>
    <w:rsid w:val="00A65FE1"/>
    <w:rsid w:val="00A767E0"/>
    <w:rsid w:val="00A775D1"/>
    <w:rsid w:val="00A959CE"/>
    <w:rsid w:val="00AA040C"/>
    <w:rsid w:val="00AB00E4"/>
    <w:rsid w:val="00AB1392"/>
    <w:rsid w:val="00AC0457"/>
    <w:rsid w:val="00AC7E2D"/>
    <w:rsid w:val="00AF5AA6"/>
    <w:rsid w:val="00B0156E"/>
    <w:rsid w:val="00B020E9"/>
    <w:rsid w:val="00B13D6E"/>
    <w:rsid w:val="00B23A24"/>
    <w:rsid w:val="00B33229"/>
    <w:rsid w:val="00B351E4"/>
    <w:rsid w:val="00B367E7"/>
    <w:rsid w:val="00B37C65"/>
    <w:rsid w:val="00B550AD"/>
    <w:rsid w:val="00B646A2"/>
    <w:rsid w:val="00B661F0"/>
    <w:rsid w:val="00B76F05"/>
    <w:rsid w:val="00B95C48"/>
    <w:rsid w:val="00BA059D"/>
    <w:rsid w:val="00BA27EF"/>
    <w:rsid w:val="00BA5708"/>
    <w:rsid w:val="00BB71E8"/>
    <w:rsid w:val="00BC0823"/>
    <w:rsid w:val="00BC19E8"/>
    <w:rsid w:val="00BC58DC"/>
    <w:rsid w:val="00BD71EE"/>
    <w:rsid w:val="00BF180B"/>
    <w:rsid w:val="00C061D2"/>
    <w:rsid w:val="00C246F6"/>
    <w:rsid w:val="00C31B94"/>
    <w:rsid w:val="00C47A77"/>
    <w:rsid w:val="00C57479"/>
    <w:rsid w:val="00C57922"/>
    <w:rsid w:val="00C7268A"/>
    <w:rsid w:val="00C73272"/>
    <w:rsid w:val="00C753D3"/>
    <w:rsid w:val="00C80C03"/>
    <w:rsid w:val="00C81675"/>
    <w:rsid w:val="00C81CAB"/>
    <w:rsid w:val="00C82C5E"/>
    <w:rsid w:val="00C87281"/>
    <w:rsid w:val="00C954A3"/>
    <w:rsid w:val="00CA2C81"/>
    <w:rsid w:val="00CA5110"/>
    <w:rsid w:val="00CB35C2"/>
    <w:rsid w:val="00CC6166"/>
    <w:rsid w:val="00CD1DFA"/>
    <w:rsid w:val="00CE2A07"/>
    <w:rsid w:val="00CE3154"/>
    <w:rsid w:val="00CF2C51"/>
    <w:rsid w:val="00D003F0"/>
    <w:rsid w:val="00D109FD"/>
    <w:rsid w:val="00D17162"/>
    <w:rsid w:val="00D26372"/>
    <w:rsid w:val="00D3415F"/>
    <w:rsid w:val="00D3626B"/>
    <w:rsid w:val="00D37B9F"/>
    <w:rsid w:val="00D37F2E"/>
    <w:rsid w:val="00D45060"/>
    <w:rsid w:val="00D45D0B"/>
    <w:rsid w:val="00D5163D"/>
    <w:rsid w:val="00D60BD4"/>
    <w:rsid w:val="00D705EE"/>
    <w:rsid w:val="00D749CB"/>
    <w:rsid w:val="00DA097A"/>
    <w:rsid w:val="00DA4A1E"/>
    <w:rsid w:val="00DB06A2"/>
    <w:rsid w:val="00DB5901"/>
    <w:rsid w:val="00DC27AD"/>
    <w:rsid w:val="00DC344F"/>
    <w:rsid w:val="00DC61C3"/>
    <w:rsid w:val="00DD6956"/>
    <w:rsid w:val="00E4314E"/>
    <w:rsid w:val="00E47235"/>
    <w:rsid w:val="00E5607E"/>
    <w:rsid w:val="00E625B8"/>
    <w:rsid w:val="00E62AA3"/>
    <w:rsid w:val="00E91E4A"/>
    <w:rsid w:val="00EA34DE"/>
    <w:rsid w:val="00EC595C"/>
    <w:rsid w:val="00ED1742"/>
    <w:rsid w:val="00ED6813"/>
    <w:rsid w:val="00EE5D15"/>
    <w:rsid w:val="00F00AD9"/>
    <w:rsid w:val="00F13982"/>
    <w:rsid w:val="00F13E02"/>
    <w:rsid w:val="00F24683"/>
    <w:rsid w:val="00F24B16"/>
    <w:rsid w:val="00F25199"/>
    <w:rsid w:val="00F309A7"/>
    <w:rsid w:val="00F5273F"/>
    <w:rsid w:val="00F52D09"/>
    <w:rsid w:val="00F6204E"/>
    <w:rsid w:val="00F72EE0"/>
    <w:rsid w:val="00F806B9"/>
    <w:rsid w:val="00F816D5"/>
    <w:rsid w:val="00F84E38"/>
    <w:rsid w:val="00FA4C18"/>
    <w:rsid w:val="00FB0E10"/>
    <w:rsid w:val="00FB4046"/>
    <w:rsid w:val="00FE04F2"/>
    <w:rsid w:val="00FE6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5345E16"/>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059D"/>
    <w:rPr>
      <w:sz w:val="22"/>
      <w:szCs w:val="22"/>
    </w:rPr>
  </w:style>
  <w:style w:type="paragraph" w:styleId="Heading1">
    <w:name w:val="heading 1"/>
    <w:aliases w:val="Contents - level1 Char"/>
    <w:basedOn w:val="ListParagraph"/>
    <w:link w:val="Heading1Char"/>
    <w:qFormat/>
    <w:rsid w:val="00BA059D"/>
    <w:pPr>
      <w:numPr>
        <w:numId w:val="29"/>
      </w:numPr>
      <w:outlineLvl w:val="0"/>
    </w:pPr>
  </w:style>
  <w:style w:type="paragraph" w:styleId="Heading2">
    <w:name w:val="heading 2"/>
    <w:basedOn w:val="ListParagraph"/>
    <w:next w:val="Normal"/>
    <w:link w:val="Heading2Char"/>
    <w:qFormat/>
    <w:rsid w:val="00BA059D"/>
    <w:pPr>
      <w:numPr>
        <w:ilvl w:val="1"/>
        <w:numId w:val="29"/>
      </w:numPr>
      <w:spacing w:before="80"/>
      <w:outlineLvl w:val="1"/>
    </w:pPr>
  </w:style>
  <w:style w:type="paragraph" w:styleId="Heading3">
    <w:name w:val="heading 3"/>
    <w:basedOn w:val="ListParagraph"/>
    <w:link w:val="Heading3Char"/>
    <w:qFormat/>
    <w:rsid w:val="00BA059D"/>
    <w:pPr>
      <w:numPr>
        <w:ilvl w:val="2"/>
        <w:numId w:val="29"/>
      </w:numPr>
      <w:outlineLvl w:val="2"/>
    </w:pPr>
  </w:style>
  <w:style w:type="paragraph" w:styleId="Heading4">
    <w:name w:val="heading 4"/>
    <w:basedOn w:val="ListParagraph"/>
    <w:link w:val="Heading4Char"/>
    <w:qFormat/>
    <w:rsid w:val="00BA059D"/>
    <w:pPr>
      <w:numPr>
        <w:ilvl w:val="3"/>
        <w:numId w:val="29"/>
      </w:numPr>
      <w:outlineLvl w:val="3"/>
    </w:pPr>
  </w:style>
  <w:style w:type="paragraph" w:styleId="Heading5">
    <w:name w:val="heading 5"/>
    <w:basedOn w:val="Heading4"/>
    <w:link w:val="Heading5Char"/>
    <w:qFormat/>
    <w:rsid w:val="00BA059D"/>
    <w:pPr>
      <w:numPr>
        <w:ilvl w:val="4"/>
      </w:numPr>
      <w:outlineLvl w:val="4"/>
    </w:pPr>
  </w:style>
  <w:style w:type="paragraph" w:styleId="Heading6">
    <w:name w:val="heading 6"/>
    <w:basedOn w:val="Heading5"/>
    <w:next w:val="Normal"/>
    <w:link w:val="Heading6Char"/>
    <w:qFormat/>
    <w:rsid w:val="00BA059D"/>
    <w:pPr>
      <w:numPr>
        <w:ilvl w:val="5"/>
      </w:numPr>
      <w:outlineLvl w:val="5"/>
    </w:pPr>
  </w:style>
  <w:style w:type="paragraph" w:styleId="Heading7">
    <w:name w:val="heading 7"/>
    <w:basedOn w:val="ListParagraph"/>
    <w:next w:val="Normal"/>
    <w:link w:val="Heading7Char"/>
    <w:qFormat/>
    <w:rsid w:val="00BA059D"/>
    <w:pPr>
      <w:numPr>
        <w:ilvl w:val="6"/>
        <w:numId w:val="29"/>
      </w:numPr>
      <w:outlineLvl w:val="6"/>
    </w:pPr>
  </w:style>
  <w:style w:type="paragraph" w:styleId="Heading8">
    <w:name w:val="heading 8"/>
    <w:basedOn w:val="Heading7"/>
    <w:next w:val="Normal"/>
    <w:link w:val="Heading8Char"/>
    <w:qFormat/>
    <w:rsid w:val="00BA059D"/>
    <w:pPr>
      <w:numPr>
        <w:ilvl w:val="7"/>
      </w:numPr>
      <w:outlineLvl w:val="7"/>
    </w:pPr>
  </w:style>
  <w:style w:type="paragraph" w:styleId="Heading9">
    <w:name w:val="heading 9"/>
    <w:basedOn w:val="Heading8"/>
    <w:next w:val="Normal"/>
    <w:link w:val="Heading9Char"/>
    <w:qFormat/>
    <w:rsid w:val="00BA059D"/>
    <w:pPr>
      <w:numPr>
        <w:ilvl w:val="8"/>
        <w:numId w:val="27"/>
      </w:numP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BA059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BA059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1A10B4"/>
    <w:pPr>
      <w:widowControl w:val="0"/>
      <w:spacing w:before="60" w:after="60"/>
    </w:pPr>
    <w:rPr>
      <w:rFonts w:ascii="Arial" w:hAnsi="Arial"/>
      <w:sz w:val="20"/>
      <w:lang w:val="en-GB"/>
    </w:rPr>
  </w:style>
  <w:style w:type="paragraph" w:customStyle="1" w:styleId="TableHeading">
    <w:name w:val="Table Heading"/>
    <w:basedOn w:val="Normal"/>
    <w:rsid w:val="001A10B4"/>
    <w:pPr>
      <w:widowControl w:val="0"/>
      <w:spacing w:before="60" w:after="60"/>
    </w:pPr>
    <w:rPr>
      <w:rFonts w:ascii="Arial" w:hAnsi="Arial"/>
      <w:b/>
      <w:sz w:val="20"/>
      <w:lang w:val="en-GB"/>
    </w:rPr>
  </w:style>
  <w:style w:type="paragraph" w:customStyle="1" w:styleId="StyleHeading3PatternClearGray-15">
    <w:name w:val="Style Heading 3 + Pattern: Clear (Gray-15%)"/>
    <w:basedOn w:val="Heading3"/>
    <w:rsid w:val="00782A22"/>
  </w:style>
  <w:style w:type="paragraph" w:customStyle="1" w:styleId="StyleHeading4PatternClearGray-15">
    <w:name w:val="Style Heading 4 + Pattern: Clear (Gray-15%)"/>
    <w:basedOn w:val="Heading4"/>
    <w:rsid w:val="00782A22"/>
  </w:style>
  <w:style w:type="character" w:customStyle="1" w:styleId="CharChar">
    <w:name w:val=" Char Char"/>
    <w:rsid w:val="00782A22"/>
    <w:rPr>
      <w:rFonts w:ascii="Arial" w:hAnsi="Arial"/>
      <w:b/>
      <w:sz w:val="22"/>
      <w:lang w:val="en-US" w:eastAsia="en-US" w:bidi="ar-SA"/>
    </w:rPr>
  </w:style>
  <w:style w:type="paragraph" w:styleId="BalloonText">
    <w:name w:val="Balloon Text"/>
    <w:basedOn w:val="Normal"/>
    <w:semiHidden/>
    <w:rsid w:val="00782A22"/>
    <w:rPr>
      <w:rFonts w:ascii="Tahoma" w:hAnsi="Tahoma" w:cs="Tahoma"/>
      <w:sz w:val="16"/>
      <w:szCs w:val="16"/>
    </w:rPr>
  </w:style>
  <w:style w:type="paragraph" w:styleId="CommentSubject">
    <w:name w:val="annotation subject"/>
    <w:basedOn w:val="CommentText"/>
    <w:next w:val="CommentText"/>
    <w:semiHidden/>
    <w:rsid w:val="00782A22"/>
    <w:pPr>
      <w:spacing w:before="0"/>
    </w:pPr>
    <w:rPr>
      <w:rFonts w:ascii="Book Antiqua" w:hAnsi="Book Antiqua"/>
      <w:b/>
      <w:bCs/>
      <w:sz w:val="20"/>
    </w:rPr>
  </w:style>
  <w:style w:type="paragraph" w:customStyle="1" w:styleId="BodyTextArial">
    <w:name w:val="Body Text + Arial"/>
    <w:aliases w:val="Underline"/>
    <w:basedOn w:val="BodyText"/>
    <w:rsid w:val="00AF5AA6"/>
  </w:style>
  <w:style w:type="character" w:customStyle="1" w:styleId="Heading1Char">
    <w:name w:val="Heading 1 Char"/>
    <w:link w:val="Heading1"/>
    <w:rsid w:val="00BA059D"/>
  </w:style>
  <w:style w:type="paragraph" w:styleId="ListParagraph">
    <w:name w:val="List Paragraph"/>
    <w:basedOn w:val="Normal"/>
    <w:uiPriority w:val="34"/>
    <w:qFormat/>
    <w:rsid w:val="00BA059D"/>
    <w:pPr>
      <w:ind w:left="720"/>
      <w:contextualSpacing/>
    </w:pPr>
  </w:style>
  <w:style w:type="character" w:customStyle="1" w:styleId="Heading2Char">
    <w:name w:val="Heading 2 Char"/>
    <w:link w:val="Heading2"/>
    <w:rsid w:val="00BA059D"/>
  </w:style>
  <w:style w:type="character" w:customStyle="1" w:styleId="Heading4Char">
    <w:name w:val="Heading 4 Char"/>
    <w:link w:val="Heading4"/>
    <w:rsid w:val="00BA059D"/>
  </w:style>
  <w:style w:type="character" w:customStyle="1" w:styleId="Heading5Char">
    <w:name w:val="Heading 5 Char"/>
    <w:link w:val="Heading5"/>
    <w:rsid w:val="00BA059D"/>
  </w:style>
  <w:style w:type="character" w:customStyle="1" w:styleId="Heading6Char">
    <w:name w:val="Heading 6 Char"/>
    <w:link w:val="Heading6"/>
    <w:rsid w:val="00BA059D"/>
  </w:style>
  <w:style w:type="character" w:customStyle="1" w:styleId="Heading7Char">
    <w:name w:val="Heading 7 Char"/>
    <w:link w:val="Heading7"/>
    <w:rsid w:val="00BA059D"/>
  </w:style>
  <w:style w:type="character" w:customStyle="1" w:styleId="Heading8Char">
    <w:name w:val="Heading 8 Char"/>
    <w:link w:val="Heading8"/>
    <w:rsid w:val="00BA059D"/>
  </w:style>
  <w:style w:type="character" w:customStyle="1" w:styleId="Heading9Char">
    <w:name w:val="Heading 9 Char"/>
    <w:link w:val="Heading9"/>
    <w:rsid w:val="00BA059D"/>
    <w:rPr>
      <w:rFonts w:cs="Arial"/>
    </w:rPr>
  </w:style>
  <w:style w:type="character" w:customStyle="1" w:styleId="TitleChar">
    <w:name w:val="Title Char"/>
    <w:link w:val="Title"/>
    <w:rsid w:val="00BA059D"/>
    <w:rPr>
      <w:rFonts w:ascii="Arial Narrow" w:hAnsi="Arial Narrow"/>
      <w:b/>
    </w:rPr>
  </w:style>
  <w:style w:type="character" w:styleId="Strong">
    <w:name w:val="Strong"/>
    <w:qFormat/>
    <w:rsid w:val="00BA059D"/>
    <w:rPr>
      <w:b/>
    </w:rPr>
  </w:style>
  <w:style w:type="paragraph" w:styleId="PlainText">
    <w:name w:val="Plain Text"/>
    <w:basedOn w:val="Normal"/>
    <w:link w:val="PlainTextChar"/>
    <w:rsid w:val="005930BE"/>
    <w:rPr>
      <w:rFonts w:ascii="Courier New" w:hAnsi="Courier New"/>
      <w:sz w:val="20"/>
    </w:rPr>
  </w:style>
  <w:style w:type="character" w:customStyle="1" w:styleId="PlainTextChar">
    <w:name w:val="Plain Text Char"/>
    <w:link w:val="PlainText"/>
    <w:rsid w:val="005930BE"/>
    <w:rPr>
      <w:rFonts w:ascii="Courier New" w:hAnsi="Courier New"/>
      <w:szCs w:val="22"/>
      <w:lang w:val="en-CA" w:eastAsia="en-CA"/>
    </w:rPr>
  </w:style>
  <w:style w:type="paragraph" w:styleId="Revision">
    <w:name w:val="Revision"/>
    <w:hidden/>
    <w:uiPriority w:val="99"/>
    <w:semiHidden/>
    <w:rsid w:val="007C40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3070">
      <w:bodyDiv w:val="1"/>
      <w:marLeft w:val="0"/>
      <w:marRight w:val="0"/>
      <w:marTop w:val="0"/>
      <w:marBottom w:val="0"/>
      <w:divBdr>
        <w:top w:val="none" w:sz="0" w:space="0" w:color="auto"/>
        <w:left w:val="none" w:sz="0" w:space="0" w:color="auto"/>
        <w:bottom w:val="none" w:sz="0" w:space="0" w:color="auto"/>
        <w:right w:val="none" w:sz="0" w:space="0" w:color="auto"/>
      </w:divBdr>
    </w:div>
    <w:div w:id="841048058">
      <w:bodyDiv w:val="1"/>
      <w:marLeft w:val="0"/>
      <w:marRight w:val="0"/>
      <w:marTop w:val="0"/>
      <w:marBottom w:val="0"/>
      <w:divBdr>
        <w:top w:val="none" w:sz="0" w:space="0" w:color="auto"/>
        <w:left w:val="none" w:sz="0" w:space="0" w:color="auto"/>
        <w:bottom w:val="none" w:sz="0" w:space="0" w:color="auto"/>
        <w:right w:val="none" w:sz="0" w:space="0" w:color="auto"/>
      </w:divBdr>
    </w:div>
    <w:div w:id="1342201623">
      <w:bodyDiv w:val="1"/>
      <w:marLeft w:val="0"/>
      <w:marRight w:val="0"/>
      <w:marTop w:val="0"/>
      <w:marBottom w:val="0"/>
      <w:divBdr>
        <w:top w:val="none" w:sz="0" w:space="0" w:color="auto"/>
        <w:left w:val="none" w:sz="0" w:space="0" w:color="auto"/>
        <w:bottom w:val="none" w:sz="0" w:space="0" w:color="auto"/>
        <w:right w:val="none" w:sz="0" w:space="0" w:color="auto"/>
      </w:divBdr>
    </w:div>
    <w:div w:id="1388335353">
      <w:bodyDiv w:val="1"/>
      <w:marLeft w:val="0"/>
      <w:marRight w:val="0"/>
      <w:marTop w:val="0"/>
      <w:marBottom w:val="0"/>
      <w:divBdr>
        <w:top w:val="none" w:sz="0" w:space="0" w:color="auto"/>
        <w:left w:val="none" w:sz="0" w:space="0" w:color="auto"/>
        <w:bottom w:val="none" w:sz="0" w:space="0" w:color="auto"/>
        <w:right w:val="none" w:sz="0" w:space="0" w:color="auto"/>
      </w:divBdr>
    </w:div>
    <w:div w:id="1575358239">
      <w:bodyDiv w:val="1"/>
      <w:marLeft w:val="0"/>
      <w:marRight w:val="0"/>
      <w:marTop w:val="0"/>
      <w:marBottom w:val="0"/>
      <w:divBdr>
        <w:top w:val="none" w:sz="0" w:space="0" w:color="auto"/>
        <w:left w:val="none" w:sz="0" w:space="0" w:color="auto"/>
        <w:bottom w:val="none" w:sz="0" w:space="0" w:color="auto"/>
        <w:right w:val="none" w:sz="0" w:space="0" w:color="auto"/>
      </w:divBdr>
    </w:div>
    <w:div w:id="172949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C8A2025B-0040-4A81-8D95-3BF680348DBE}"/>
</file>

<file path=customXml/itemProps2.xml><?xml version="1.0" encoding="utf-8"?>
<ds:datastoreItem xmlns:ds="http://schemas.openxmlformats.org/officeDocument/2006/customXml" ds:itemID="{C3978888-74A4-4579-ACEA-0113A5CF520E}">
  <ds:schemaRefs>
    <ds:schemaRef ds:uri="http://schemas.microsoft.com/office/2006/metadata/longProperties"/>
  </ds:schemaRefs>
</ds:datastoreItem>
</file>

<file path=customXml/itemProps3.xml><?xml version="1.0" encoding="utf-8"?>
<ds:datastoreItem xmlns:ds="http://schemas.openxmlformats.org/officeDocument/2006/customXml" ds:itemID="{4CCBE3CA-EF92-4E2E-9FF5-A46D916A0C57}">
  <ds:schemaRefs>
    <ds:schemaRef ds:uri="http://schemas.microsoft.com/sharepoint/v3/contenttype/forms"/>
  </ds:schemaRefs>
</ds:datastoreItem>
</file>

<file path=customXml/itemProps4.xml><?xml version="1.0" encoding="utf-8"?>
<ds:datastoreItem xmlns:ds="http://schemas.openxmlformats.org/officeDocument/2006/customXml" ds:itemID="{B8B48D35-5677-4382-AA1B-ADF2E58D37D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03200_Concrete_Reinforcement (Sep 16, 2015)</vt:lpstr>
    </vt:vector>
  </TitlesOfParts>
  <Company>Regional Municipality of York</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03200_Concrete_Reinforcement (Sep 16, 2015)</dc:title>
  <dc:subject/>
  <dc:creator>Andrea Adley-McGinnis</dc:creator>
  <cp:keywords/>
  <cp:lastModifiedBy>Liam Sykes</cp:lastModifiedBy>
  <cp:revision>2</cp:revision>
  <cp:lastPrinted>2006-08-29T19:50:00Z</cp:lastPrinted>
  <dcterms:created xsi:type="dcterms:W3CDTF">2022-11-17T19:02:00Z</dcterms:created>
  <dcterms:modified xsi:type="dcterms:W3CDTF">2022-11-17T19:02:00Z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Concrete/03200 Concrete Reinforcement.DOC</vt:lpwstr>
  </property>
  <property fmtid="{D5CDD505-2E9C-101B-9397-08002B2CF9AE}" pid="7" name="Order">
    <vt:lpwstr>223600.000000000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Project Completion Date">
    <vt:lpwstr/>
  </property>
  <property fmtid="{D5CDD505-2E9C-101B-9397-08002B2CF9AE}" pid="18" name="Historical Project Number">
    <vt:lpwstr/>
  </property>
  <property fmtid="{D5CDD505-2E9C-101B-9397-08002B2CF9AE}" pid="19" name="_dlc_DocId">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_dlc_DocIdUrl">
    <vt:lpwstr>, </vt:lpwstr>
  </property>
  <property fmtid="{D5CDD505-2E9C-101B-9397-08002B2CF9AE}" pid="26" name="Owner">
    <vt:lpwstr/>
  </property>
  <property fmtid="{D5CDD505-2E9C-101B-9397-08002B2CF9AE}" pid="27" name="Organizational Unit">
    <vt:lpwstr>ENV/CPD</vt:lpwstr>
  </property>
  <property fmtid="{D5CDD505-2E9C-101B-9397-08002B2CF9AE}" pid="28" name="Key Document">
    <vt:lpwstr>0</vt:lpwstr>
  </property>
  <property fmtid="{D5CDD505-2E9C-101B-9397-08002B2CF9AE}" pid="29" name="_DCDateCreated">
    <vt:lpwstr>2022-11-02T15:21:27Z</vt:lpwstr>
  </property>
  <property fmtid="{D5CDD505-2E9C-101B-9397-08002B2CF9AE}" pid="30" name="ContentTypeId">
    <vt:lpwstr>0x010100BF8E50B80A32C040A85FB450FB26C9E5</vt:lpwstr>
  </property>
</Properties>
</file>