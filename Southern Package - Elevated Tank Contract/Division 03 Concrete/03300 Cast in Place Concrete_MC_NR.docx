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2250"/>
        <w:gridCol w:w="5863"/>
      </w:tblGrid>
      <w:tr w:rsidR="00492CC0" w:rsidRPr="002258F3" w14:paraId="78D3E1BC" w14:textId="77777777" w:rsidTr="006E22FF">
        <w:trPr>
          <w:cantSplit/>
          <w:jc w:val="center"/>
        </w:trPr>
        <w:tc>
          <w:tcPr>
            <w:tcW w:w="1004" w:type="dxa"/>
            <w:tcBorders>
              <w:top w:val="double" w:sz="6" w:space="0" w:color="auto"/>
              <w:left w:val="double" w:sz="6" w:space="0" w:color="auto"/>
              <w:bottom w:val="single" w:sz="6" w:space="0" w:color="auto"/>
              <w:right w:val="single" w:sz="6" w:space="0" w:color="auto"/>
            </w:tcBorders>
          </w:tcPr>
          <w:p w14:paraId="3CB8A6FE" w14:textId="77777777" w:rsidR="00492CC0" w:rsidRPr="002258F3" w:rsidRDefault="00492CC0" w:rsidP="00F05153">
            <w:pPr>
              <w:pStyle w:val="TableHeading"/>
              <w:rPr>
                <w:rFonts w:ascii="Calibri" w:hAnsi="Calibri"/>
                <w:sz w:val="22"/>
              </w:rPr>
            </w:pPr>
            <w:r w:rsidRPr="002258F3">
              <w:rPr>
                <w:rFonts w:ascii="Calibri" w:hAnsi="Calibri"/>
                <w:sz w:val="22"/>
              </w:rPr>
              <w:t>Version</w:t>
            </w:r>
          </w:p>
        </w:tc>
        <w:tc>
          <w:tcPr>
            <w:tcW w:w="2250" w:type="dxa"/>
            <w:tcBorders>
              <w:top w:val="double" w:sz="6" w:space="0" w:color="auto"/>
              <w:left w:val="single" w:sz="6" w:space="0" w:color="auto"/>
              <w:bottom w:val="single" w:sz="6" w:space="0" w:color="auto"/>
              <w:right w:val="single" w:sz="6" w:space="0" w:color="auto"/>
            </w:tcBorders>
          </w:tcPr>
          <w:p w14:paraId="12EB375E" w14:textId="77777777" w:rsidR="00492CC0" w:rsidRPr="002258F3" w:rsidRDefault="00492CC0" w:rsidP="00F05153">
            <w:pPr>
              <w:pStyle w:val="TableHeading"/>
              <w:rPr>
                <w:rFonts w:ascii="Calibri" w:hAnsi="Calibri"/>
                <w:sz w:val="22"/>
              </w:rPr>
            </w:pPr>
            <w:r w:rsidRPr="002258F3">
              <w:rPr>
                <w:rFonts w:ascii="Calibri" w:hAnsi="Calibri"/>
                <w:sz w:val="22"/>
              </w:rPr>
              <w:t>Date</w:t>
            </w:r>
          </w:p>
        </w:tc>
        <w:tc>
          <w:tcPr>
            <w:tcW w:w="5863" w:type="dxa"/>
            <w:tcBorders>
              <w:top w:val="double" w:sz="6" w:space="0" w:color="auto"/>
              <w:left w:val="single" w:sz="6" w:space="0" w:color="auto"/>
              <w:bottom w:val="single" w:sz="6" w:space="0" w:color="auto"/>
              <w:right w:val="double" w:sz="6" w:space="0" w:color="auto"/>
            </w:tcBorders>
          </w:tcPr>
          <w:p w14:paraId="64B7C380" w14:textId="77777777" w:rsidR="00492CC0" w:rsidRPr="002258F3" w:rsidRDefault="00492CC0" w:rsidP="00F05153">
            <w:pPr>
              <w:pStyle w:val="TableHeading"/>
              <w:rPr>
                <w:rFonts w:ascii="Calibri" w:hAnsi="Calibri"/>
                <w:sz w:val="22"/>
              </w:rPr>
            </w:pPr>
            <w:r w:rsidRPr="002258F3">
              <w:rPr>
                <w:rFonts w:ascii="Calibri" w:hAnsi="Calibri"/>
                <w:sz w:val="22"/>
              </w:rPr>
              <w:t>Description of Revisions</w:t>
            </w:r>
          </w:p>
        </w:tc>
      </w:tr>
      <w:tr w:rsidR="00492CC0" w:rsidRPr="002258F3" w14:paraId="7334452F" w14:textId="77777777" w:rsidTr="006E22FF">
        <w:trPr>
          <w:cantSplit/>
          <w:jc w:val="center"/>
        </w:trPr>
        <w:tc>
          <w:tcPr>
            <w:tcW w:w="1004" w:type="dxa"/>
            <w:tcBorders>
              <w:top w:val="single" w:sz="6" w:space="0" w:color="auto"/>
              <w:left w:val="double" w:sz="6" w:space="0" w:color="auto"/>
              <w:bottom w:val="single" w:sz="6" w:space="0" w:color="auto"/>
              <w:right w:val="single" w:sz="6" w:space="0" w:color="auto"/>
            </w:tcBorders>
          </w:tcPr>
          <w:p w14:paraId="7387DA23" w14:textId="77777777" w:rsidR="00492CC0" w:rsidRPr="002258F3" w:rsidRDefault="00492CC0" w:rsidP="005F7479">
            <w:pPr>
              <w:pStyle w:val="NormalTableText"/>
              <w:jc w:val="center"/>
              <w:rPr>
                <w:rFonts w:ascii="Calibri" w:hAnsi="Calibri"/>
                <w:sz w:val="22"/>
              </w:rPr>
            </w:pPr>
            <w:r w:rsidRPr="002258F3">
              <w:rPr>
                <w:rFonts w:ascii="Calibri" w:hAnsi="Calibri"/>
                <w:sz w:val="22"/>
              </w:rPr>
              <w:t>1</w:t>
            </w:r>
          </w:p>
        </w:tc>
        <w:tc>
          <w:tcPr>
            <w:tcW w:w="2250" w:type="dxa"/>
            <w:tcBorders>
              <w:top w:val="single" w:sz="6" w:space="0" w:color="auto"/>
              <w:left w:val="single" w:sz="6" w:space="0" w:color="auto"/>
              <w:bottom w:val="single" w:sz="6" w:space="0" w:color="auto"/>
              <w:right w:val="single" w:sz="6" w:space="0" w:color="auto"/>
            </w:tcBorders>
          </w:tcPr>
          <w:p w14:paraId="3DC85FD5" w14:textId="77777777" w:rsidR="00492CC0" w:rsidRPr="002258F3" w:rsidRDefault="00492CC0" w:rsidP="00D4446E">
            <w:pPr>
              <w:pStyle w:val="NormalTableText"/>
              <w:rPr>
                <w:rFonts w:ascii="Calibri" w:hAnsi="Calibri"/>
                <w:sz w:val="22"/>
              </w:rPr>
            </w:pPr>
            <w:r w:rsidRPr="002258F3">
              <w:rPr>
                <w:rFonts w:ascii="Calibri" w:hAnsi="Calibri"/>
                <w:sz w:val="22"/>
              </w:rPr>
              <w:t>August 3</w:t>
            </w:r>
            <w:r w:rsidR="00C67B1C" w:rsidRPr="002258F3">
              <w:rPr>
                <w:rFonts w:ascii="Calibri" w:hAnsi="Calibri"/>
                <w:sz w:val="22"/>
              </w:rPr>
              <w:t>0</w:t>
            </w:r>
            <w:r w:rsidRPr="002258F3">
              <w:rPr>
                <w:rFonts w:ascii="Calibri" w:hAnsi="Calibri"/>
                <w:sz w:val="22"/>
              </w:rPr>
              <w:t>, 2006</w:t>
            </w:r>
          </w:p>
        </w:tc>
        <w:tc>
          <w:tcPr>
            <w:tcW w:w="5863" w:type="dxa"/>
            <w:tcBorders>
              <w:top w:val="single" w:sz="6" w:space="0" w:color="auto"/>
              <w:left w:val="single" w:sz="6" w:space="0" w:color="auto"/>
              <w:bottom w:val="single" w:sz="6" w:space="0" w:color="auto"/>
              <w:right w:val="double" w:sz="6" w:space="0" w:color="auto"/>
            </w:tcBorders>
          </w:tcPr>
          <w:p w14:paraId="4B11569B" w14:textId="77777777" w:rsidR="00492CC0" w:rsidRPr="002258F3" w:rsidRDefault="00492CC0" w:rsidP="00D4446E">
            <w:pPr>
              <w:pStyle w:val="NormalTableText"/>
              <w:rPr>
                <w:rFonts w:ascii="Calibri" w:hAnsi="Calibri"/>
                <w:sz w:val="22"/>
              </w:rPr>
            </w:pPr>
            <w:r w:rsidRPr="002258F3">
              <w:rPr>
                <w:rFonts w:ascii="Calibri" w:hAnsi="Calibri"/>
                <w:sz w:val="22"/>
              </w:rPr>
              <w:t>Approved final document.</w:t>
            </w:r>
          </w:p>
        </w:tc>
      </w:tr>
      <w:tr w:rsidR="00492CC0" w:rsidRPr="002258F3" w14:paraId="166D88C7" w14:textId="77777777" w:rsidTr="006E22FF">
        <w:trPr>
          <w:cantSplit/>
          <w:jc w:val="center"/>
        </w:trPr>
        <w:tc>
          <w:tcPr>
            <w:tcW w:w="1004" w:type="dxa"/>
            <w:tcBorders>
              <w:top w:val="single" w:sz="6" w:space="0" w:color="auto"/>
              <w:left w:val="double" w:sz="6" w:space="0" w:color="auto"/>
              <w:bottom w:val="single" w:sz="6" w:space="0" w:color="auto"/>
              <w:right w:val="single" w:sz="6" w:space="0" w:color="auto"/>
            </w:tcBorders>
          </w:tcPr>
          <w:p w14:paraId="374F03DA" w14:textId="77777777" w:rsidR="00492CC0" w:rsidRPr="002258F3" w:rsidRDefault="00440A15" w:rsidP="005F7479">
            <w:pPr>
              <w:pStyle w:val="NormalTableText"/>
              <w:jc w:val="center"/>
              <w:rPr>
                <w:rFonts w:ascii="Calibri" w:hAnsi="Calibri"/>
                <w:sz w:val="22"/>
              </w:rPr>
            </w:pPr>
            <w:r w:rsidRPr="002258F3">
              <w:rPr>
                <w:rFonts w:ascii="Calibri" w:hAnsi="Calibri"/>
                <w:sz w:val="22"/>
              </w:rPr>
              <w:t>2</w:t>
            </w:r>
          </w:p>
        </w:tc>
        <w:tc>
          <w:tcPr>
            <w:tcW w:w="2250" w:type="dxa"/>
            <w:tcBorders>
              <w:top w:val="single" w:sz="6" w:space="0" w:color="auto"/>
              <w:left w:val="single" w:sz="6" w:space="0" w:color="auto"/>
              <w:bottom w:val="single" w:sz="6" w:space="0" w:color="auto"/>
              <w:right w:val="single" w:sz="6" w:space="0" w:color="auto"/>
            </w:tcBorders>
          </w:tcPr>
          <w:p w14:paraId="6D538BB3" w14:textId="77777777" w:rsidR="00492CC0" w:rsidRPr="002258F3" w:rsidRDefault="00440A15" w:rsidP="00D4446E">
            <w:pPr>
              <w:pStyle w:val="NormalTableText"/>
              <w:rPr>
                <w:rFonts w:ascii="Calibri" w:hAnsi="Calibri"/>
                <w:sz w:val="22"/>
              </w:rPr>
            </w:pPr>
            <w:r w:rsidRPr="002258F3">
              <w:rPr>
                <w:rFonts w:ascii="Calibri" w:hAnsi="Calibri"/>
                <w:sz w:val="22"/>
              </w:rPr>
              <w:t>November 5, 2007</w:t>
            </w:r>
          </w:p>
        </w:tc>
        <w:tc>
          <w:tcPr>
            <w:tcW w:w="5863" w:type="dxa"/>
            <w:tcBorders>
              <w:top w:val="single" w:sz="6" w:space="0" w:color="auto"/>
              <w:left w:val="single" w:sz="6" w:space="0" w:color="auto"/>
              <w:bottom w:val="single" w:sz="6" w:space="0" w:color="auto"/>
              <w:right w:val="double" w:sz="6" w:space="0" w:color="auto"/>
            </w:tcBorders>
          </w:tcPr>
          <w:p w14:paraId="39233323" w14:textId="77777777" w:rsidR="00492CC0" w:rsidRPr="002258F3" w:rsidRDefault="00440A15" w:rsidP="00D4446E">
            <w:pPr>
              <w:pStyle w:val="NormalTableText"/>
              <w:rPr>
                <w:rFonts w:ascii="Calibri" w:hAnsi="Calibri"/>
                <w:sz w:val="22"/>
              </w:rPr>
            </w:pPr>
            <w:r w:rsidRPr="002258F3">
              <w:rPr>
                <w:rFonts w:ascii="Calibri" w:hAnsi="Calibri"/>
                <w:sz w:val="22"/>
              </w:rPr>
              <w:t>Minor revisions by Legal Services.</w:t>
            </w:r>
          </w:p>
        </w:tc>
      </w:tr>
      <w:tr w:rsidR="009E6641" w:rsidRPr="002258F3" w14:paraId="34C60A75" w14:textId="77777777" w:rsidTr="006E22FF">
        <w:trPr>
          <w:cantSplit/>
          <w:trHeight w:val="65"/>
          <w:jc w:val="center"/>
        </w:trPr>
        <w:tc>
          <w:tcPr>
            <w:tcW w:w="1004" w:type="dxa"/>
            <w:tcBorders>
              <w:top w:val="single" w:sz="6" w:space="0" w:color="auto"/>
              <w:left w:val="double" w:sz="6" w:space="0" w:color="auto"/>
              <w:bottom w:val="single" w:sz="6" w:space="0" w:color="auto"/>
              <w:right w:val="single" w:sz="6" w:space="0" w:color="auto"/>
            </w:tcBorders>
          </w:tcPr>
          <w:p w14:paraId="03250394" w14:textId="77777777" w:rsidR="009E6641" w:rsidRPr="002258F3" w:rsidRDefault="009E6641" w:rsidP="005F7479">
            <w:pPr>
              <w:pStyle w:val="NormalTableText"/>
              <w:jc w:val="center"/>
              <w:rPr>
                <w:rFonts w:ascii="Calibri" w:hAnsi="Calibri"/>
                <w:sz w:val="22"/>
              </w:rPr>
            </w:pPr>
            <w:r w:rsidRPr="002258F3">
              <w:rPr>
                <w:rFonts w:ascii="Calibri" w:hAnsi="Calibri"/>
                <w:sz w:val="22"/>
              </w:rPr>
              <w:t>3</w:t>
            </w:r>
          </w:p>
        </w:tc>
        <w:tc>
          <w:tcPr>
            <w:tcW w:w="2250" w:type="dxa"/>
            <w:tcBorders>
              <w:top w:val="single" w:sz="6" w:space="0" w:color="auto"/>
              <w:left w:val="single" w:sz="6" w:space="0" w:color="auto"/>
              <w:bottom w:val="single" w:sz="6" w:space="0" w:color="auto"/>
              <w:right w:val="single" w:sz="6" w:space="0" w:color="auto"/>
            </w:tcBorders>
          </w:tcPr>
          <w:p w14:paraId="3E06EA9B" w14:textId="77777777" w:rsidR="009E6641" w:rsidRPr="002258F3" w:rsidRDefault="009E6641" w:rsidP="00D4446E">
            <w:pPr>
              <w:pStyle w:val="NormalTableText"/>
              <w:rPr>
                <w:rFonts w:ascii="Calibri" w:hAnsi="Calibri"/>
                <w:sz w:val="22"/>
              </w:rPr>
            </w:pPr>
            <w:r w:rsidRPr="002258F3">
              <w:rPr>
                <w:rFonts w:ascii="Calibri" w:hAnsi="Calibri"/>
                <w:sz w:val="22"/>
              </w:rPr>
              <w:t>November 13, 2009</w:t>
            </w:r>
          </w:p>
        </w:tc>
        <w:tc>
          <w:tcPr>
            <w:tcW w:w="5863" w:type="dxa"/>
            <w:tcBorders>
              <w:top w:val="single" w:sz="6" w:space="0" w:color="auto"/>
              <w:left w:val="single" w:sz="6" w:space="0" w:color="auto"/>
              <w:bottom w:val="single" w:sz="6" w:space="0" w:color="auto"/>
              <w:right w:val="double" w:sz="6" w:space="0" w:color="auto"/>
            </w:tcBorders>
          </w:tcPr>
          <w:p w14:paraId="2A630BBD" w14:textId="77777777" w:rsidR="009E6641" w:rsidRPr="002258F3" w:rsidRDefault="009E6641" w:rsidP="00D4446E">
            <w:pPr>
              <w:pStyle w:val="NormalTableText"/>
              <w:rPr>
                <w:rFonts w:ascii="Calibri" w:hAnsi="Calibri"/>
                <w:sz w:val="22"/>
              </w:rPr>
            </w:pPr>
            <w:r w:rsidRPr="002258F3">
              <w:rPr>
                <w:rFonts w:ascii="Calibri" w:hAnsi="Calibri"/>
                <w:sz w:val="22"/>
              </w:rPr>
              <w:t>Modified ‘Related Section’</w:t>
            </w:r>
          </w:p>
        </w:tc>
      </w:tr>
      <w:tr w:rsidR="009E6641" w:rsidRPr="002258F3" w14:paraId="368B5079" w14:textId="77777777" w:rsidTr="006E22FF">
        <w:trPr>
          <w:cantSplit/>
          <w:jc w:val="center"/>
        </w:trPr>
        <w:tc>
          <w:tcPr>
            <w:tcW w:w="1004" w:type="dxa"/>
            <w:tcBorders>
              <w:top w:val="single" w:sz="6" w:space="0" w:color="auto"/>
              <w:left w:val="double" w:sz="6" w:space="0" w:color="auto"/>
              <w:bottom w:val="single" w:sz="6" w:space="0" w:color="auto"/>
              <w:right w:val="single" w:sz="6" w:space="0" w:color="auto"/>
            </w:tcBorders>
          </w:tcPr>
          <w:p w14:paraId="2C8BF835" w14:textId="77777777" w:rsidR="009E6641" w:rsidRPr="002258F3" w:rsidRDefault="00531868" w:rsidP="005F7479">
            <w:pPr>
              <w:pStyle w:val="NormalTableText"/>
              <w:jc w:val="center"/>
              <w:rPr>
                <w:rFonts w:ascii="Calibri" w:hAnsi="Calibri"/>
                <w:sz w:val="22"/>
              </w:rPr>
            </w:pPr>
            <w:r w:rsidRPr="002258F3">
              <w:rPr>
                <w:rFonts w:ascii="Calibri" w:hAnsi="Calibri"/>
                <w:sz w:val="22"/>
              </w:rPr>
              <w:t>4</w:t>
            </w:r>
          </w:p>
        </w:tc>
        <w:tc>
          <w:tcPr>
            <w:tcW w:w="2250" w:type="dxa"/>
            <w:tcBorders>
              <w:top w:val="single" w:sz="6" w:space="0" w:color="auto"/>
              <w:left w:val="single" w:sz="6" w:space="0" w:color="auto"/>
              <w:bottom w:val="single" w:sz="6" w:space="0" w:color="auto"/>
              <w:right w:val="single" w:sz="6" w:space="0" w:color="auto"/>
            </w:tcBorders>
          </w:tcPr>
          <w:p w14:paraId="10BDCA98" w14:textId="77777777" w:rsidR="009E6641" w:rsidRPr="002258F3" w:rsidRDefault="00531868" w:rsidP="00D4446E">
            <w:pPr>
              <w:pStyle w:val="NormalTableText"/>
              <w:rPr>
                <w:rFonts w:ascii="Calibri" w:hAnsi="Calibri"/>
                <w:sz w:val="22"/>
              </w:rPr>
            </w:pPr>
            <w:r w:rsidRPr="002258F3">
              <w:rPr>
                <w:rFonts w:ascii="Calibri" w:hAnsi="Calibri"/>
                <w:sz w:val="22"/>
              </w:rPr>
              <w:t>June 5, 2012</w:t>
            </w:r>
          </w:p>
        </w:tc>
        <w:tc>
          <w:tcPr>
            <w:tcW w:w="5863" w:type="dxa"/>
            <w:tcBorders>
              <w:top w:val="single" w:sz="6" w:space="0" w:color="auto"/>
              <w:left w:val="single" w:sz="6" w:space="0" w:color="auto"/>
              <w:bottom w:val="single" w:sz="6" w:space="0" w:color="auto"/>
              <w:right w:val="double" w:sz="6" w:space="0" w:color="auto"/>
            </w:tcBorders>
          </w:tcPr>
          <w:p w14:paraId="5C11EBAE" w14:textId="77777777" w:rsidR="009E6641" w:rsidRPr="002258F3" w:rsidRDefault="00531868" w:rsidP="00D4446E">
            <w:pPr>
              <w:pStyle w:val="NormalTableText"/>
              <w:rPr>
                <w:rFonts w:ascii="Calibri" w:hAnsi="Calibri"/>
                <w:sz w:val="22"/>
              </w:rPr>
            </w:pPr>
            <w:r w:rsidRPr="002258F3">
              <w:rPr>
                <w:rFonts w:ascii="Calibri" w:hAnsi="Calibri"/>
                <w:sz w:val="22"/>
              </w:rPr>
              <w:t>Added References and Replacement Parts Sections</w:t>
            </w:r>
          </w:p>
        </w:tc>
      </w:tr>
      <w:tr w:rsidR="00720A1A" w:rsidRPr="002258F3" w14:paraId="7AD84314" w14:textId="77777777" w:rsidTr="006E22FF">
        <w:trPr>
          <w:cantSplit/>
          <w:jc w:val="center"/>
        </w:trPr>
        <w:tc>
          <w:tcPr>
            <w:tcW w:w="1004" w:type="dxa"/>
            <w:tcBorders>
              <w:top w:val="single" w:sz="6" w:space="0" w:color="auto"/>
              <w:left w:val="double" w:sz="6" w:space="0" w:color="auto"/>
              <w:bottom w:val="single" w:sz="6" w:space="0" w:color="auto"/>
              <w:right w:val="single" w:sz="6" w:space="0" w:color="auto"/>
            </w:tcBorders>
          </w:tcPr>
          <w:p w14:paraId="199AF8C4" w14:textId="77777777" w:rsidR="00720A1A" w:rsidRPr="002258F3" w:rsidRDefault="00720A1A" w:rsidP="005F7479">
            <w:pPr>
              <w:pStyle w:val="NormalTableText"/>
              <w:jc w:val="center"/>
              <w:rPr>
                <w:rFonts w:ascii="Calibri" w:hAnsi="Calibri"/>
                <w:sz w:val="22"/>
              </w:rPr>
            </w:pPr>
            <w:r w:rsidRPr="002258F3">
              <w:rPr>
                <w:rFonts w:ascii="Calibri" w:hAnsi="Calibri"/>
                <w:sz w:val="22"/>
              </w:rPr>
              <w:t>5</w:t>
            </w:r>
          </w:p>
        </w:tc>
        <w:tc>
          <w:tcPr>
            <w:tcW w:w="2250" w:type="dxa"/>
            <w:tcBorders>
              <w:top w:val="single" w:sz="6" w:space="0" w:color="auto"/>
              <w:left w:val="single" w:sz="6" w:space="0" w:color="auto"/>
              <w:bottom w:val="single" w:sz="6" w:space="0" w:color="auto"/>
              <w:right w:val="single" w:sz="6" w:space="0" w:color="auto"/>
            </w:tcBorders>
          </w:tcPr>
          <w:p w14:paraId="694643A1" w14:textId="77777777" w:rsidR="00720A1A" w:rsidRPr="002258F3" w:rsidRDefault="00720A1A" w:rsidP="00D4446E">
            <w:pPr>
              <w:pStyle w:val="NormalTableText"/>
              <w:rPr>
                <w:rFonts w:ascii="Calibri" w:hAnsi="Calibri"/>
                <w:sz w:val="22"/>
              </w:rPr>
            </w:pPr>
            <w:r w:rsidRPr="002258F3">
              <w:rPr>
                <w:rFonts w:ascii="Calibri" w:hAnsi="Calibri"/>
                <w:sz w:val="22"/>
              </w:rPr>
              <w:t>June 29, 2012</w:t>
            </w:r>
          </w:p>
        </w:tc>
        <w:tc>
          <w:tcPr>
            <w:tcW w:w="5863" w:type="dxa"/>
            <w:tcBorders>
              <w:top w:val="single" w:sz="6" w:space="0" w:color="auto"/>
              <w:left w:val="single" w:sz="6" w:space="0" w:color="auto"/>
              <w:bottom w:val="single" w:sz="6" w:space="0" w:color="auto"/>
              <w:right w:val="double" w:sz="6" w:space="0" w:color="auto"/>
            </w:tcBorders>
          </w:tcPr>
          <w:p w14:paraId="479D5BD1" w14:textId="77777777" w:rsidR="00720A1A" w:rsidRPr="002258F3" w:rsidRDefault="00720A1A" w:rsidP="00D4446E">
            <w:pPr>
              <w:pStyle w:val="NormalTableText"/>
              <w:rPr>
                <w:rFonts w:ascii="Calibri" w:hAnsi="Calibri"/>
                <w:sz w:val="22"/>
              </w:rPr>
            </w:pPr>
            <w:r w:rsidRPr="002258F3">
              <w:rPr>
                <w:rFonts w:ascii="Calibri" w:hAnsi="Calibri"/>
                <w:sz w:val="22"/>
              </w:rPr>
              <w:t>Reformatted to Remove White Space</w:t>
            </w:r>
          </w:p>
        </w:tc>
      </w:tr>
      <w:tr w:rsidR="006E22FF" w:rsidRPr="002258F3" w14:paraId="5304F090" w14:textId="77777777" w:rsidTr="006E22FF">
        <w:trPr>
          <w:cantSplit/>
          <w:jc w:val="center"/>
        </w:trPr>
        <w:tc>
          <w:tcPr>
            <w:tcW w:w="1004" w:type="dxa"/>
            <w:tcBorders>
              <w:top w:val="single" w:sz="6" w:space="0" w:color="auto"/>
              <w:left w:val="double" w:sz="6" w:space="0" w:color="auto"/>
              <w:bottom w:val="single" w:sz="6" w:space="0" w:color="auto"/>
              <w:right w:val="single" w:sz="6" w:space="0" w:color="auto"/>
            </w:tcBorders>
          </w:tcPr>
          <w:p w14:paraId="55925485" w14:textId="77777777" w:rsidR="006E22FF" w:rsidRPr="002258F3" w:rsidRDefault="006E22FF" w:rsidP="005F7479">
            <w:pPr>
              <w:pStyle w:val="NormalTableText"/>
              <w:jc w:val="center"/>
              <w:rPr>
                <w:rFonts w:ascii="Calibri" w:hAnsi="Calibri"/>
                <w:sz w:val="22"/>
              </w:rPr>
            </w:pPr>
            <w:r w:rsidRPr="002258F3">
              <w:rPr>
                <w:rFonts w:ascii="Calibri" w:hAnsi="Calibri"/>
                <w:sz w:val="22"/>
              </w:rPr>
              <w:t>6</w:t>
            </w:r>
          </w:p>
        </w:tc>
        <w:tc>
          <w:tcPr>
            <w:tcW w:w="2250" w:type="dxa"/>
            <w:tcBorders>
              <w:top w:val="single" w:sz="6" w:space="0" w:color="auto"/>
              <w:left w:val="single" w:sz="6" w:space="0" w:color="auto"/>
              <w:bottom w:val="single" w:sz="6" w:space="0" w:color="auto"/>
              <w:right w:val="single" w:sz="6" w:space="0" w:color="auto"/>
            </w:tcBorders>
          </w:tcPr>
          <w:p w14:paraId="69C14EB3" w14:textId="77777777" w:rsidR="006E22FF" w:rsidRPr="002258F3" w:rsidRDefault="006E22FF" w:rsidP="00D4446E">
            <w:pPr>
              <w:pStyle w:val="NormalTableText"/>
              <w:rPr>
                <w:rFonts w:ascii="Calibri" w:hAnsi="Calibri"/>
                <w:sz w:val="22"/>
              </w:rPr>
            </w:pPr>
            <w:r w:rsidRPr="002258F3">
              <w:rPr>
                <w:rFonts w:ascii="Calibri" w:hAnsi="Calibri"/>
                <w:sz w:val="22"/>
              </w:rPr>
              <w:t>April 24, 2015</w:t>
            </w:r>
          </w:p>
        </w:tc>
        <w:tc>
          <w:tcPr>
            <w:tcW w:w="5863" w:type="dxa"/>
            <w:tcBorders>
              <w:top w:val="single" w:sz="6" w:space="0" w:color="auto"/>
              <w:left w:val="single" w:sz="6" w:space="0" w:color="auto"/>
              <w:bottom w:val="single" w:sz="6" w:space="0" w:color="auto"/>
              <w:right w:val="double" w:sz="6" w:space="0" w:color="auto"/>
            </w:tcBorders>
          </w:tcPr>
          <w:p w14:paraId="37F527CF" w14:textId="77777777" w:rsidR="006E22FF" w:rsidRPr="002258F3" w:rsidRDefault="006E22FF" w:rsidP="00D4446E">
            <w:pPr>
              <w:pStyle w:val="NormalTableText"/>
              <w:rPr>
                <w:rFonts w:ascii="Calibri" w:hAnsi="Calibri"/>
                <w:sz w:val="22"/>
              </w:rPr>
            </w:pPr>
            <w:r w:rsidRPr="002258F3">
              <w:rPr>
                <w:rFonts w:ascii="Calibri" w:hAnsi="Calibri"/>
                <w:sz w:val="22"/>
              </w:rPr>
              <w:t>General formatting</w:t>
            </w:r>
          </w:p>
        </w:tc>
      </w:tr>
      <w:tr w:rsidR="005A3877" w:rsidRPr="002258F3" w14:paraId="57205D59" w14:textId="77777777" w:rsidTr="005F7479">
        <w:trPr>
          <w:cantSplit/>
          <w:jc w:val="center"/>
        </w:trPr>
        <w:tc>
          <w:tcPr>
            <w:tcW w:w="1004" w:type="dxa"/>
            <w:tcBorders>
              <w:top w:val="single" w:sz="6" w:space="0" w:color="auto"/>
              <w:left w:val="double" w:sz="6" w:space="0" w:color="auto"/>
              <w:bottom w:val="single" w:sz="6" w:space="0" w:color="auto"/>
              <w:right w:val="single" w:sz="6" w:space="0" w:color="auto"/>
            </w:tcBorders>
          </w:tcPr>
          <w:p w14:paraId="7F8D9F46" w14:textId="77777777" w:rsidR="005A3877" w:rsidRPr="002258F3" w:rsidRDefault="005A3877" w:rsidP="005F7479">
            <w:pPr>
              <w:pStyle w:val="NormalTableText"/>
              <w:jc w:val="center"/>
              <w:rPr>
                <w:rFonts w:ascii="Calibri" w:hAnsi="Calibri"/>
                <w:sz w:val="22"/>
              </w:rPr>
            </w:pPr>
            <w:r>
              <w:rPr>
                <w:rFonts w:ascii="Calibri" w:hAnsi="Calibri"/>
                <w:sz w:val="22"/>
              </w:rPr>
              <w:t>7</w:t>
            </w:r>
          </w:p>
        </w:tc>
        <w:tc>
          <w:tcPr>
            <w:tcW w:w="2250" w:type="dxa"/>
            <w:tcBorders>
              <w:top w:val="single" w:sz="6" w:space="0" w:color="auto"/>
              <w:left w:val="single" w:sz="6" w:space="0" w:color="auto"/>
              <w:bottom w:val="single" w:sz="6" w:space="0" w:color="auto"/>
              <w:right w:val="single" w:sz="6" w:space="0" w:color="auto"/>
            </w:tcBorders>
          </w:tcPr>
          <w:p w14:paraId="77242DE6" w14:textId="77777777" w:rsidR="005A3877" w:rsidRPr="002258F3" w:rsidRDefault="005A3877" w:rsidP="00D4446E">
            <w:pPr>
              <w:pStyle w:val="NormalTableText"/>
              <w:rPr>
                <w:rFonts w:ascii="Calibri" w:hAnsi="Calibri"/>
                <w:sz w:val="22"/>
              </w:rPr>
            </w:pPr>
            <w:r>
              <w:rPr>
                <w:rFonts w:ascii="Calibri" w:hAnsi="Calibri"/>
                <w:sz w:val="22"/>
              </w:rPr>
              <w:t>August 19, 2015</w:t>
            </w:r>
          </w:p>
        </w:tc>
        <w:tc>
          <w:tcPr>
            <w:tcW w:w="5863" w:type="dxa"/>
            <w:tcBorders>
              <w:top w:val="single" w:sz="6" w:space="0" w:color="auto"/>
              <w:left w:val="single" w:sz="6" w:space="0" w:color="auto"/>
              <w:bottom w:val="single" w:sz="6" w:space="0" w:color="auto"/>
              <w:right w:val="double" w:sz="6" w:space="0" w:color="auto"/>
            </w:tcBorders>
          </w:tcPr>
          <w:p w14:paraId="4201B8EE" w14:textId="77777777" w:rsidR="005A3877" w:rsidRPr="002258F3" w:rsidRDefault="005A3877" w:rsidP="00D4446E">
            <w:pPr>
              <w:pStyle w:val="NormalTableText"/>
              <w:rPr>
                <w:rFonts w:ascii="Calibri" w:hAnsi="Calibri"/>
                <w:sz w:val="22"/>
              </w:rPr>
            </w:pPr>
            <w:r>
              <w:rPr>
                <w:rFonts w:ascii="Calibri" w:hAnsi="Calibri"/>
                <w:sz w:val="22"/>
              </w:rPr>
              <w:t>First draft review and update of specification (AV)</w:t>
            </w:r>
          </w:p>
        </w:tc>
      </w:tr>
      <w:tr w:rsidR="005F7479" w:rsidRPr="002258F3" w14:paraId="0BCE6BBB" w14:textId="77777777" w:rsidTr="00D4446E">
        <w:trPr>
          <w:cantSplit/>
          <w:jc w:val="center"/>
        </w:trPr>
        <w:tc>
          <w:tcPr>
            <w:tcW w:w="1004" w:type="dxa"/>
            <w:tcBorders>
              <w:top w:val="single" w:sz="6" w:space="0" w:color="auto"/>
              <w:left w:val="double" w:sz="6" w:space="0" w:color="auto"/>
              <w:bottom w:val="single" w:sz="6" w:space="0" w:color="auto"/>
              <w:right w:val="single" w:sz="6" w:space="0" w:color="auto"/>
            </w:tcBorders>
            <w:vAlign w:val="center"/>
          </w:tcPr>
          <w:p w14:paraId="0FAA05D6" w14:textId="77777777" w:rsidR="005F7479" w:rsidRPr="00D4446E" w:rsidRDefault="005F7479" w:rsidP="00A670A7">
            <w:pPr>
              <w:pStyle w:val="NormalTableText"/>
              <w:jc w:val="center"/>
              <w:rPr>
                <w:rFonts w:ascii="Calibri" w:hAnsi="Calibri"/>
                <w:sz w:val="22"/>
              </w:rPr>
            </w:pPr>
            <w:r w:rsidRPr="00D4446E">
              <w:rPr>
                <w:rFonts w:ascii="Calibri" w:hAnsi="Calibri"/>
                <w:sz w:val="22"/>
              </w:rPr>
              <w:t>6</w:t>
            </w:r>
          </w:p>
        </w:tc>
        <w:tc>
          <w:tcPr>
            <w:tcW w:w="2250" w:type="dxa"/>
            <w:tcBorders>
              <w:top w:val="single" w:sz="6" w:space="0" w:color="auto"/>
              <w:left w:val="single" w:sz="6" w:space="0" w:color="auto"/>
              <w:bottom w:val="single" w:sz="6" w:space="0" w:color="auto"/>
              <w:right w:val="single" w:sz="6" w:space="0" w:color="auto"/>
            </w:tcBorders>
            <w:vAlign w:val="center"/>
          </w:tcPr>
          <w:p w14:paraId="08AEA8CE" w14:textId="77777777" w:rsidR="005F7479" w:rsidRPr="00D4446E" w:rsidRDefault="005F7479" w:rsidP="00D4446E">
            <w:pPr>
              <w:pStyle w:val="NormalTableText"/>
              <w:rPr>
                <w:rFonts w:ascii="Calibri" w:hAnsi="Calibri"/>
                <w:sz w:val="22"/>
              </w:rPr>
            </w:pPr>
            <w:r w:rsidRPr="00D4446E">
              <w:rPr>
                <w:rFonts w:ascii="Calibri" w:hAnsi="Calibri"/>
                <w:sz w:val="22"/>
              </w:rPr>
              <w:t>September 16, 2015</w:t>
            </w:r>
          </w:p>
        </w:tc>
        <w:tc>
          <w:tcPr>
            <w:tcW w:w="5863" w:type="dxa"/>
            <w:tcBorders>
              <w:top w:val="single" w:sz="6" w:space="0" w:color="auto"/>
              <w:left w:val="single" w:sz="6" w:space="0" w:color="auto"/>
              <w:bottom w:val="single" w:sz="6" w:space="0" w:color="auto"/>
              <w:right w:val="double" w:sz="6" w:space="0" w:color="auto"/>
            </w:tcBorders>
            <w:vAlign w:val="center"/>
          </w:tcPr>
          <w:p w14:paraId="2F8E93F2" w14:textId="77777777" w:rsidR="005F7479" w:rsidRPr="00CA3880" w:rsidRDefault="005F7479" w:rsidP="00D4446E">
            <w:pPr>
              <w:pStyle w:val="NormalTableText"/>
              <w:rPr>
                <w:rFonts w:ascii="Calibri" w:hAnsi="Calibri"/>
                <w:sz w:val="22"/>
              </w:rPr>
            </w:pPr>
            <w:r w:rsidRPr="00D4446E">
              <w:rPr>
                <w:rFonts w:ascii="Calibri" w:hAnsi="Calibri"/>
                <w:sz w:val="22"/>
                <w:lang w:val="en-US"/>
              </w:rPr>
              <w:t xml:space="preserve">Updated, Finalized Specification – Reference </w:t>
            </w:r>
            <w:proofErr w:type="spellStart"/>
            <w:r w:rsidRPr="00D4446E">
              <w:rPr>
                <w:rFonts w:ascii="Calibri" w:hAnsi="Calibri"/>
                <w:sz w:val="22"/>
                <w:lang w:val="en-US"/>
              </w:rPr>
              <w:t>eDOCS</w:t>
            </w:r>
            <w:proofErr w:type="spellEnd"/>
            <w:r w:rsidRPr="00D4446E">
              <w:rPr>
                <w:rFonts w:ascii="Calibri" w:hAnsi="Calibri"/>
                <w:sz w:val="22"/>
                <w:lang w:val="en-US"/>
              </w:rPr>
              <w:t xml:space="preserve"> #</w:t>
            </w:r>
            <w:r w:rsidR="00AF2AF4" w:rsidRPr="00D4446E">
              <w:rPr>
                <w:rFonts w:ascii="Calibri" w:hAnsi="Calibri"/>
                <w:sz w:val="22"/>
                <w:lang w:val="en-US"/>
              </w:rPr>
              <w:t>626</w:t>
            </w:r>
            <w:r w:rsidRPr="00D4446E">
              <w:rPr>
                <w:rFonts w:ascii="Calibri" w:hAnsi="Calibri"/>
                <w:sz w:val="22"/>
                <w:lang w:val="en-US"/>
              </w:rPr>
              <w:t>3148-v3 (AV)</w:t>
            </w:r>
          </w:p>
        </w:tc>
      </w:tr>
      <w:tr w:rsidR="00823456" w:rsidRPr="002258F3" w14:paraId="67E503EB" w14:textId="77777777" w:rsidTr="00D4446E">
        <w:trPr>
          <w:cantSplit/>
          <w:jc w:val="center"/>
        </w:trPr>
        <w:tc>
          <w:tcPr>
            <w:tcW w:w="1004" w:type="dxa"/>
            <w:tcBorders>
              <w:top w:val="single" w:sz="6" w:space="0" w:color="auto"/>
              <w:left w:val="double" w:sz="6" w:space="0" w:color="auto"/>
              <w:bottom w:val="single" w:sz="6" w:space="0" w:color="auto"/>
              <w:right w:val="single" w:sz="6" w:space="0" w:color="auto"/>
            </w:tcBorders>
            <w:vAlign w:val="center"/>
          </w:tcPr>
          <w:p w14:paraId="09079CFC" w14:textId="77777777" w:rsidR="00823456" w:rsidRPr="00D4446E" w:rsidRDefault="00823456" w:rsidP="00A670A7">
            <w:pPr>
              <w:pStyle w:val="NormalTableText"/>
              <w:jc w:val="center"/>
              <w:rPr>
                <w:rFonts w:ascii="Calibri" w:hAnsi="Calibri"/>
                <w:sz w:val="22"/>
              </w:rPr>
            </w:pPr>
            <w:r w:rsidRPr="00D4446E">
              <w:rPr>
                <w:rFonts w:ascii="Calibri" w:hAnsi="Calibri"/>
                <w:sz w:val="22"/>
              </w:rPr>
              <w:t>7</w:t>
            </w:r>
          </w:p>
        </w:tc>
        <w:tc>
          <w:tcPr>
            <w:tcW w:w="2250" w:type="dxa"/>
            <w:tcBorders>
              <w:top w:val="single" w:sz="6" w:space="0" w:color="auto"/>
              <w:left w:val="single" w:sz="6" w:space="0" w:color="auto"/>
              <w:bottom w:val="single" w:sz="6" w:space="0" w:color="auto"/>
              <w:right w:val="single" w:sz="6" w:space="0" w:color="auto"/>
            </w:tcBorders>
            <w:vAlign w:val="center"/>
          </w:tcPr>
          <w:p w14:paraId="041E1DEE" w14:textId="77777777" w:rsidR="00823456" w:rsidRPr="00D4446E" w:rsidRDefault="00823456" w:rsidP="00D4446E">
            <w:pPr>
              <w:pStyle w:val="NormalTableText"/>
              <w:rPr>
                <w:rFonts w:ascii="Calibri" w:hAnsi="Calibri"/>
                <w:sz w:val="22"/>
              </w:rPr>
            </w:pPr>
            <w:r w:rsidRPr="00D4446E">
              <w:rPr>
                <w:rFonts w:ascii="Calibri" w:hAnsi="Calibri"/>
                <w:sz w:val="22"/>
              </w:rPr>
              <w:t>April 26, 2018</w:t>
            </w:r>
          </w:p>
        </w:tc>
        <w:tc>
          <w:tcPr>
            <w:tcW w:w="5863" w:type="dxa"/>
            <w:tcBorders>
              <w:top w:val="single" w:sz="6" w:space="0" w:color="auto"/>
              <w:left w:val="single" w:sz="6" w:space="0" w:color="auto"/>
              <w:bottom w:val="single" w:sz="6" w:space="0" w:color="auto"/>
              <w:right w:val="double" w:sz="6" w:space="0" w:color="auto"/>
            </w:tcBorders>
            <w:vAlign w:val="center"/>
          </w:tcPr>
          <w:p w14:paraId="126EF7A6" w14:textId="77777777" w:rsidR="00823456" w:rsidRPr="00D4446E" w:rsidRDefault="00823456" w:rsidP="00D4446E">
            <w:pPr>
              <w:pStyle w:val="NormalTableText"/>
              <w:rPr>
                <w:rFonts w:ascii="Calibri" w:hAnsi="Calibri"/>
                <w:sz w:val="22"/>
                <w:lang w:val="en-US"/>
              </w:rPr>
            </w:pPr>
            <w:r w:rsidRPr="00D4446E">
              <w:rPr>
                <w:rFonts w:ascii="Calibri" w:hAnsi="Calibri"/>
                <w:sz w:val="22"/>
                <w:lang w:val="en-US"/>
              </w:rPr>
              <w:t>2.1.8 Removed manufacturers and products</w:t>
            </w:r>
          </w:p>
          <w:p w14:paraId="461F5A05" w14:textId="77777777" w:rsidR="00823456" w:rsidRPr="00D4446E" w:rsidRDefault="00823456" w:rsidP="00D4446E">
            <w:pPr>
              <w:pStyle w:val="NormalTableText"/>
              <w:rPr>
                <w:rFonts w:ascii="Calibri" w:hAnsi="Calibri"/>
                <w:sz w:val="22"/>
                <w:lang w:val="en-US"/>
              </w:rPr>
            </w:pPr>
            <w:r w:rsidRPr="00D4446E">
              <w:rPr>
                <w:rFonts w:ascii="Calibri" w:hAnsi="Calibri"/>
                <w:sz w:val="22"/>
                <w:lang w:val="en-US"/>
              </w:rPr>
              <w:t>2.1.9 Removed manufacturers and products</w:t>
            </w:r>
          </w:p>
          <w:p w14:paraId="3BCD4CEE" w14:textId="77777777" w:rsidR="00823456" w:rsidRPr="00D4446E" w:rsidRDefault="00823456" w:rsidP="00D4446E">
            <w:pPr>
              <w:pStyle w:val="NormalTableText"/>
              <w:rPr>
                <w:rFonts w:ascii="Calibri" w:hAnsi="Calibri"/>
                <w:sz w:val="22"/>
                <w:lang w:val="en-US"/>
              </w:rPr>
            </w:pPr>
            <w:r w:rsidRPr="00D4446E">
              <w:rPr>
                <w:rFonts w:ascii="Calibri" w:hAnsi="Calibri"/>
                <w:sz w:val="22"/>
                <w:lang w:val="en-US"/>
              </w:rPr>
              <w:t>2.1.12.5 Removed manufacturers and products</w:t>
            </w:r>
          </w:p>
          <w:p w14:paraId="4E0D1B81" w14:textId="77777777" w:rsidR="00823456" w:rsidRPr="00D4446E" w:rsidRDefault="00823456" w:rsidP="00D4446E">
            <w:pPr>
              <w:pStyle w:val="NormalTableText"/>
              <w:rPr>
                <w:rFonts w:ascii="Calibri" w:hAnsi="Calibri"/>
                <w:sz w:val="22"/>
                <w:lang w:val="en-US"/>
              </w:rPr>
            </w:pPr>
            <w:r w:rsidRPr="00D4446E">
              <w:rPr>
                <w:rFonts w:ascii="Calibri" w:hAnsi="Calibri"/>
                <w:sz w:val="22"/>
                <w:lang w:val="en-US"/>
              </w:rPr>
              <w:t>2.2.10 Removed manufacturers and products</w:t>
            </w:r>
            <w:r w:rsidR="00EA71ED">
              <w:rPr>
                <w:rFonts w:ascii="Calibri" w:hAnsi="Calibri"/>
                <w:sz w:val="22"/>
                <w:lang w:val="en-US"/>
              </w:rPr>
              <w:t xml:space="preserve"> (BM)</w:t>
            </w:r>
          </w:p>
        </w:tc>
      </w:tr>
      <w:tr w:rsidR="00C500B1" w:rsidRPr="002258F3" w14:paraId="542AB5E1" w14:textId="77777777" w:rsidTr="005F7479">
        <w:trPr>
          <w:cantSplit/>
          <w:jc w:val="center"/>
        </w:trPr>
        <w:tc>
          <w:tcPr>
            <w:tcW w:w="1004" w:type="dxa"/>
            <w:tcBorders>
              <w:top w:val="single" w:sz="6" w:space="0" w:color="auto"/>
              <w:left w:val="double" w:sz="6" w:space="0" w:color="auto"/>
              <w:bottom w:val="double" w:sz="6" w:space="0" w:color="auto"/>
              <w:right w:val="single" w:sz="6" w:space="0" w:color="auto"/>
            </w:tcBorders>
            <w:vAlign w:val="center"/>
          </w:tcPr>
          <w:p w14:paraId="57D44954" w14:textId="77777777" w:rsidR="00C500B1" w:rsidRPr="00C500B1" w:rsidRDefault="00C500B1" w:rsidP="00A670A7">
            <w:pPr>
              <w:pStyle w:val="NormalTableText"/>
              <w:jc w:val="center"/>
              <w:rPr>
                <w:rFonts w:ascii="Calibri" w:hAnsi="Calibri"/>
                <w:sz w:val="22"/>
              </w:rPr>
            </w:pPr>
            <w:r>
              <w:rPr>
                <w:rFonts w:ascii="Calibri" w:hAnsi="Calibri"/>
                <w:sz w:val="22"/>
              </w:rPr>
              <w:t>8</w:t>
            </w:r>
          </w:p>
        </w:tc>
        <w:tc>
          <w:tcPr>
            <w:tcW w:w="2250" w:type="dxa"/>
            <w:tcBorders>
              <w:top w:val="single" w:sz="6" w:space="0" w:color="auto"/>
              <w:left w:val="single" w:sz="6" w:space="0" w:color="auto"/>
              <w:bottom w:val="double" w:sz="6" w:space="0" w:color="auto"/>
              <w:right w:val="single" w:sz="6" w:space="0" w:color="auto"/>
            </w:tcBorders>
            <w:vAlign w:val="center"/>
          </w:tcPr>
          <w:p w14:paraId="060DF821" w14:textId="77777777" w:rsidR="00C500B1" w:rsidRPr="00C500B1" w:rsidRDefault="00150A59" w:rsidP="00150A59">
            <w:pPr>
              <w:pStyle w:val="NormalTableText"/>
              <w:rPr>
                <w:rFonts w:ascii="Calibri" w:hAnsi="Calibri"/>
                <w:sz w:val="22"/>
              </w:rPr>
            </w:pPr>
            <w:r>
              <w:rPr>
                <w:rFonts w:ascii="Calibri" w:hAnsi="Calibri"/>
                <w:sz w:val="22"/>
              </w:rPr>
              <w:t xml:space="preserve">March </w:t>
            </w:r>
            <w:r w:rsidR="00C500B1">
              <w:rPr>
                <w:rFonts w:ascii="Calibri" w:hAnsi="Calibri"/>
                <w:sz w:val="22"/>
              </w:rPr>
              <w:t>31, 2020</w:t>
            </w:r>
          </w:p>
        </w:tc>
        <w:tc>
          <w:tcPr>
            <w:tcW w:w="5863" w:type="dxa"/>
            <w:tcBorders>
              <w:top w:val="single" w:sz="6" w:space="0" w:color="auto"/>
              <w:left w:val="single" w:sz="6" w:space="0" w:color="auto"/>
              <w:bottom w:val="double" w:sz="6" w:space="0" w:color="auto"/>
              <w:right w:val="double" w:sz="6" w:space="0" w:color="auto"/>
            </w:tcBorders>
            <w:vAlign w:val="center"/>
          </w:tcPr>
          <w:p w14:paraId="60F4D0F2" w14:textId="77777777" w:rsidR="00C500B1" w:rsidRDefault="00C55587" w:rsidP="005F0F68">
            <w:pPr>
              <w:pStyle w:val="NormalTableText"/>
              <w:rPr>
                <w:rFonts w:ascii="Calibri" w:hAnsi="Calibri"/>
                <w:sz w:val="22"/>
                <w:lang w:val="en-US"/>
              </w:rPr>
            </w:pPr>
            <w:r>
              <w:rPr>
                <w:rFonts w:ascii="Calibri" w:hAnsi="Calibri"/>
                <w:sz w:val="22"/>
                <w:lang w:val="en-US"/>
              </w:rPr>
              <w:t>References updated throughout</w:t>
            </w:r>
          </w:p>
          <w:p w14:paraId="2B00AE47" w14:textId="77777777" w:rsidR="00C55587" w:rsidRPr="00461652" w:rsidRDefault="00150A59" w:rsidP="005F0F68">
            <w:pPr>
              <w:pStyle w:val="NormalTableText"/>
              <w:rPr>
                <w:rFonts w:ascii="Calibri" w:hAnsi="Calibri"/>
                <w:sz w:val="22"/>
                <w:lang w:val="en-US"/>
              </w:rPr>
            </w:pPr>
            <w:r>
              <w:rPr>
                <w:rFonts w:ascii="Calibri" w:hAnsi="Calibri"/>
                <w:sz w:val="22"/>
                <w:lang w:val="en-US"/>
              </w:rPr>
              <w:t>1.8</w:t>
            </w:r>
            <w:r w:rsidR="00C55587">
              <w:rPr>
                <w:rFonts w:ascii="Calibri" w:hAnsi="Calibri"/>
                <w:sz w:val="22"/>
                <w:lang w:val="en-US"/>
              </w:rPr>
              <w:t xml:space="preserve"> section added (BM)</w:t>
            </w:r>
          </w:p>
        </w:tc>
      </w:tr>
    </w:tbl>
    <w:p w14:paraId="05905BA6" w14:textId="77777777" w:rsidR="00492CC0" w:rsidRDefault="00492CC0" w:rsidP="00492CC0">
      <w:pPr>
        <w:pStyle w:val="BodyText"/>
        <w:rPr>
          <w:rFonts w:ascii="Calibri" w:hAnsi="Calibri"/>
        </w:rPr>
      </w:pPr>
    </w:p>
    <w:p w14:paraId="0E1899CB" w14:textId="77777777" w:rsidR="005F7479" w:rsidRPr="002258F3" w:rsidRDefault="005F7479" w:rsidP="00492CC0">
      <w:pPr>
        <w:pStyle w:val="BodyText"/>
        <w:rPr>
          <w:rFonts w:ascii="Calibri" w:hAnsi="Calibri"/>
        </w:rPr>
      </w:pPr>
    </w:p>
    <w:p w14:paraId="60D0B3D8" w14:textId="77777777" w:rsidR="00492CC0" w:rsidRPr="002258F3" w:rsidDel="00B36002" w:rsidRDefault="00492CC0" w:rsidP="00492CC0">
      <w:pPr>
        <w:pStyle w:val="BodyText"/>
        <w:pBdr>
          <w:top w:val="single" w:sz="4" w:space="1" w:color="auto"/>
          <w:left w:val="single" w:sz="4" w:space="0" w:color="auto"/>
          <w:bottom w:val="single" w:sz="4" w:space="1" w:color="auto"/>
          <w:right w:val="single" w:sz="4" w:space="4" w:color="auto"/>
        </w:pBdr>
        <w:rPr>
          <w:del w:id="0" w:author="Paul Shi" w:date="2022-03-22T18:27:00Z"/>
          <w:rFonts w:ascii="Calibri" w:hAnsi="Calibri"/>
        </w:rPr>
      </w:pPr>
      <w:del w:id="1" w:author="Paul Shi" w:date="2022-03-22T18:27:00Z">
        <w:r w:rsidRPr="002258F3" w:rsidDel="00B36002">
          <w:rPr>
            <w:rFonts w:ascii="Calibri" w:hAnsi="Calibri"/>
          </w:rPr>
          <w:delText>NOTE:</w:delText>
        </w:r>
      </w:del>
    </w:p>
    <w:p w14:paraId="41906107" w14:textId="77777777" w:rsidR="00492CC0" w:rsidRPr="002258F3" w:rsidDel="00B36002" w:rsidRDefault="00492CC0" w:rsidP="00492CC0">
      <w:pPr>
        <w:pStyle w:val="BodyText"/>
        <w:pBdr>
          <w:top w:val="single" w:sz="4" w:space="1" w:color="auto"/>
          <w:left w:val="single" w:sz="4" w:space="0" w:color="auto"/>
          <w:bottom w:val="single" w:sz="4" w:space="1" w:color="auto"/>
          <w:right w:val="single" w:sz="4" w:space="4" w:color="auto"/>
        </w:pBdr>
        <w:rPr>
          <w:del w:id="2" w:author="Paul Shi" w:date="2022-03-22T18:27:00Z"/>
          <w:rFonts w:ascii="Calibri" w:hAnsi="Calibri"/>
        </w:rPr>
      </w:pPr>
      <w:del w:id="3" w:author="Paul Shi" w:date="2022-03-22T18:27:00Z">
        <w:r w:rsidRPr="002258F3" w:rsidDel="00B36002">
          <w:rPr>
            <w:rFonts w:ascii="Calibri" w:hAnsi="Calibri"/>
          </w:rPr>
          <w:delText>This is a CONTROLLED Document. Any documents appearing in paper form are not controlled and should be checked against the on-line file version prior to use.</w:delText>
        </w:r>
      </w:del>
    </w:p>
    <w:p w14:paraId="5AE7112C" w14:textId="77777777" w:rsidR="00492CC0" w:rsidRPr="002258F3" w:rsidDel="00B36002" w:rsidRDefault="00492CC0" w:rsidP="00492CC0">
      <w:pPr>
        <w:pStyle w:val="BodyText"/>
        <w:pBdr>
          <w:top w:val="single" w:sz="4" w:space="1" w:color="auto"/>
          <w:left w:val="single" w:sz="4" w:space="0" w:color="auto"/>
          <w:bottom w:val="single" w:sz="4" w:space="1" w:color="auto"/>
          <w:right w:val="single" w:sz="4" w:space="4" w:color="auto"/>
        </w:pBdr>
        <w:rPr>
          <w:del w:id="4" w:author="Paul Shi" w:date="2022-03-22T18:27:00Z"/>
          <w:rFonts w:ascii="Calibri" w:hAnsi="Calibri"/>
        </w:rPr>
      </w:pPr>
      <w:del w:id="5" w:author="Paul Shi" w:date="2022-03-22T18:27:00Z">
        <w:r w:rsidRPr="002258F3" w:rsidDel="00B36002">
          <w:rPr>
            <w:rFonts w:ascii="Calibri" w:hAnsi="Calibri"/>
            <w:b/>
            <w:bCs/>
          </w:rPr>
          <w:delText xml:space="preserve">Notice: </w:delText>
        </w:r>
        <w:r w:rsidRPr="002258F3" w:rsidDel="00B36002">
          <w:rPr>
            <w:rFonts w:ascii="Calibri" w:hAnsi="Calibri"/>
          </w:rPr>
          <w:delText>This Document hardcopy must be used for reference purpose only.</w:delText>
        </w:r>
      </w:del>
    </w:p>
    <w:p w14:paraId="6D8AB7B2" w14:textId="77777777" w:rsidR="00492CC0" w:rsidRPr="002258F3" w:rsidDel="00B36002" w:rsidRDefault="00492CC0" w:rsidP="00492CC0">
      <w:pPr>
        <w:pStyle w:val="BodyText"/>
        <w:pBdr>
          <w:top w:val="single" w:sz="4" w:space="1" w:color="auto"/>
          <w:left w:val="single" w:sz="4" w:space="0" w:color="auto"/>
          <w:bottom w:val="single" w:sz="4" w:space="1" w:color="auto"/>
          <w:right w:val="single" w:sz="4" w:space="4" w:color="auto"/>
        </w:pBdr>
        <w:rPr>
          <w:del w:id="6" w:author="Paul Shi" w:date="2022-03-22T18:27:00Z"/>
          <w:rFonts w:ascii="Calibri" w:hAnsi="Calibri"/>
          <w:b/>
          <w:bCs/>
        </w:rPr>
      </w:pPr>
      <w:del w:id="7" w:author="Paul Shi" w:date="2022-03-22T18:27:00Z">
        <w:r w:rsidRPr="002258F3" w:rsidDel="00B36002">
          <w:rPr>
            <w:rFonts w:ascii="Calibri" w:hAnsi="Calibri"/>
            <w:b/>
          </w:rPr>
          <w:delText>The on-line copy is the current version of the document.</w:delText>
        </w:r>
      </w:del>
    </w:p>
    <w:p w14:paraId="7DB62B62" w14:textId="77777777" w:rsidR="00531868" w:rsidRPr="002258F3" w:rsidRDefault="00531868" w:rsidP="00492CC0">
      <w:pPr>
        <w:pStyle w:val="BodyText"/>
        <w:rPr>
          <w:rFonts w:ascii="Calibri" w:hAnsi="Calibri"/>
        </w:rPr>
      </w:pPr>
    </w:p>
    <w:p w14:paraId="50AB5B64" w14:textId="77777777" w:rsidR="00531868" w:rsidRPr="002258F3" w:rsidRDefault="00531868" w:rsidP="003305A1">
      <w:pPr>
        <w:pStyle w:val="BodyTextArial"/>
        <w:rPr>
          <w:rFonts w:ascii="Calibri" w:hAnsi="Calibri" w:cs="Arial"/>
        </w:rPr>
      </w:pPr>
    </w:p>
    <w:p w14:paraId="58DDF0DB" w14:textId="77777777" w:rsidR="00531868" w:rsidRPr="002258F3" w:rsidRDefault="00531868" w:rsidP="003305A1">
      <w:pPr>
        <w:pStyle w:val="BodyTextArial"/>
        <w:rPr>
          <w:rFonts w:ascii="Calibri" w:hAnsi="Calibri" w:cs="Arial"/>
        </w:rPr>
      </w:pPr>
    </w:p>
    <w:p w14:paraId="556DE01E" w14:textId="77777777" w:rsidR="00F6204E" w:rsidRPr="005F7479" w:rsidRDefault="00CB5BC1" w:rsidP="005F7479">
      <w:pPr>
        <w:pStyle w:val="Heading1"/>
      </w:pPr>
      <w:r>
        <w:br w:type="page"/>
      </w:r>
      <w:r w:rsidR="005F7479" w:rsidRPr="005F7479">
        <w:lastRenderedPageBreak/>
        <w:t>Ge</w:t>
      </w:r>
      <w:r w:rsidR="00960901" w:rsidRPr="005F7479">
        <w:t>neral</w:t>
      </w:r>
    </w:p>
    <w:p w14:paraId="733BC194" w14:textId="77777777" w:rsidR="0016610A" w:rsidRPr="002258F3" w:rsidRDefault="00D02FCF" w:rsidP="0016610A">
      <w:pPr>
        <w:pStyle w:val="Heading2"/>
      </w:pPr>
      <w:r w:rsidRPr="002258F3">
        <w:t>Summary</w:t>
      </w:r>
    </w:p>
    <w:p w14:paraId="567E2D12" w14:textId="6961A478" w:rsidR="004F62E4" w:rsidRPr="00135550" w:rsidRDefault="004F62E4" w:rsidP="003305A1">
      <w:pPr>
        <w:pStyle w:val="Heading3"/>
        <w:tabs>
          <w:tab w:val="clear" w:pos="1440"/>
          <w:tab w:val="left" w:pos="1418"/>
        </w:tabs>
        <w:ind w:left="1418" w:hanging="709"/>
        <w:rPr>
          <w:lang w:val="en-GB"/>
        </w:rPr>
      </w:pPr>
      <w:r w:rsidRPr="002258F3">
        <w:t xml:space="preserve">This </w:t>
      </w:r>
      <w:r w:rsidRPr="002258F3">
        <w:rPr>
          <w:lang w:val="en-GB"/>
        </w:rPr>
        <w:t xml:space="preserve">Section specifies the requirements for the supply of all labour, </w:t>
      </w:r>
      <w:proofErr w:type="gramStart"/>
      <w:r w:rsidRPr="002258F3">
        <w:rPr>
          <w:lang w:val="en-GB"/>
        </w:rPr>
        <w:t>materials</w:t>
      </w:r>
      <w:proofErr w:type="gramEnd"/>
      <w:r w:rsidRPr="002258F3">
        <w:rPr>
          <w:lang w:val="en-GB"/>
        </w:rPr>
        <w:t xml:space="preserve"> and equipment to complete the concrete </w:t>
      </w:r>
      <w:del w:id="8" w:author="Mabel Chow" w:date="2022-11-26T07:31:00Z">
        <w:r w:rsidRPr="002258F3" w:rsidDel="006E5F2C">
          <w:rPr>
            <w:lang w:val="en-GB"/>
          </w:rPr>
          <w:delText xml:space="preserve">Work </w:delText>
        </w:r>
      </w:del>
      <w:ins w:id="9" w:author="Mabel Chow" w:date="2022-11-26T07:31:00Z">
        <w:r w:rsidR="006E5F2C">
          <w:rPr>
            <w:lang w:val="en-GB"/>
          </w:rPr>
          <w:t>w</w:t>
        </w:r>
        <w:r w:rsidR="006E5F2C" w:rsidRPr="002258F3">
          <w:rPr>
            <w:lang w:val="en-GB"/>
          </w:rPr>
          <w:t xml:space="preserve">ork </w:t>
        </w:r>
      </w:ins>
      <w:r w:rsidRPr="002258F3">
        <w:rPr>
          <w:lang w:val="en-GB"/>
        </w:rPr>
        <w:t>as indicated on the Contract Drawings, as specified herein, and as required in order to complete the Work.</w:t>
      </w:r>
    </w:p>
    <w:p w14:paraId="4193F15E" w14:textId="3962F6F0" w:rsidR="000E314C" w:rsidRPr="00135550" w:rsidRDefault="00D02FCF" w:rsidP="003305A1">
      <w:pPr>
        <w:pStyle w:val="Heading3"/>
        <w:tabs>
          <w:tab w:val="clear" w:pos="1440"/>
          <w:tab w:val="left" w:pos="1418"/>
        </w:tabs>
        <w:ind w:left="1418" w:hanging="709"/>
        <w:rPr>
          <w:lang w:val="en-GB"/>
        </w:rPr>
      </w:pPr>
      <w:r w:rsidRPr="00135550">
        <w:rPr>
          <w:lang w:val="en-GB"/>
        </w:rPr>
        <w:t xml:space="preserve">Comply with </w:t>
      </w:r>
      <w:r w:rsidR="00760856" w:rsidRPr="00135550">
        <w:rPr>
          <w:lang w:val="en-GB"/>
        </w:rPr>
        <w:t xml:space="preserve">the </w:t>
      </w:r>
      <w:r w:rsidRPr="00135550">
        <w:rPr>
          <w:lang w:val="en-GB"/>
        </w:rPr>
        <w:t>requirements of CSA 23.1</w:t>
      </w:r>
      <w:r w:rsidR="00262824" w:rsidRPr="00135550">
        <w:rPr>
          <w:lang w:val="en-GB"/>
        </w:rPr>
        <w:t>-</w:t>
      </w:r>
      <w:del w:id="10" w:author="Mabel Chow" w:date="2022-11-25T11:04:00Z">
        <w:r w:rsidR="00262824" w:rsidRPr="00135550" w:rsidDel="00FC758B">
          <w:rPr>
            <w:lang w:val="en-GB"/>
          </w:rPr>
          <w:delText>14</w:delText>
        </w:r>
        <w:r w:rsidRPr="00135550" w:rsidDel="00FC758B">
          <w:rPr>
            <w:lang w:val="en-GB"/>
          </w:rPr>
          <w:delText xml:space="preserve"> </w:delText>
        </w:r>
      </w:del>
      <w:ins w:id="11" w:author="Mabel Chow" w:date="2022-11-25T11:04:00Z">
        <w:r w:rsidR="00FC758B" w:rsidRPr="00135550">
          <w:rPr>
            <w:lang w:val="en-GB"/>
          </w:rPr>
          <w:t>1</w:t>
        </w:r>
        <w:r w:rsidR="00FC758B">
          <w:rPr>
            <w:lang w:val="en-GB"/>
          </w:rPr>
          <w:t>9</w:t>
        </w:r>
        <w:r w:rsidR="00FC758B" w:rsidRPr="00135550">
          <w:rPr>
            <w:lang w:val="en-GB"/>
          </w:rPr>
          <w:t xml:space="preserve"> </w:t>
        </w:r>
      </w:ins>
      <w:r w:rsidRPr="00135550">
        <w:rPr>
          <w:lang w:val="en-GB"/>
        </w:rPr>
        <w:t>and CSA 23.2</w:t>
      </w:r>
      <w:r w:rsidR="00262824" w:rsidRPr="00135550">
        <w:rPr>
          <w:lang w:val="en-GB"/>
        </w:rPr>
        <w:t>-</w:t>
      </w:r>
      <w:del w:id="12" w:author="Mabel Chow" w:date="2022-11-25T11:05:00Z">
        <w:r w:rsidR="00262824" w:rsidRPr="00135550" w:rsidDel="00FC758B">
          <w:rPr>
            <w:lang w:val="en-GB"/>
          </w:rPr>
          <w:delText>14</w:delText>
        </w:r>
        <w:r w:rsidRPr="00135550" w:rsidDel="00FC758B">
          <w:rPr>
            <w:lang w:val="en-GB"/>
          </w:rPr>
          <w:delText xml:space="preserve"> </w:delText>
        </w:r>
      </w:del>
      <w:ins w:id="13" w:author="Mabel Chow" w:date="2022-11-25T11:05:00Z">
        <w:r w:rsidR="00FC758B" w:rsidRPr="00135550">
          <w:rPr>
            <w:lang w:val="en-GB"/>
          </w:rPr>
          <w:t>1</w:t>
        </w:r>
        <w:r w:rsidR="00FC758B">
          <w:rPr>
            <w:lang w:val="en-GB"/>
          </w:rPr>
          <w:t>9</w:t>
        </w:r>
        <w:r w:rsidR="00FC758B" w:rsidRPr="00135550">
          <w:rPr>
            <w:lang w:val="en-GB"/>
          </w:rPr>
          <w:t xml:space="preserve"> </w:t>
        </w:r>
      </w:ins>
      <w:r w:rsidRPr="00135550">
        <w:rPr>
          <w:lang w:val="en-GB"/>
        </w:rPr>
        <w:t xml:space="preserve">except </w:t>
      </w:r>
      <w:proofErr w:type="gramStart"/>
      <w:r w:rsidRPr="00135550">
        <w:rPr>
          <w:lang w:val="en-GB"/>
        </w:rPr>
        <w:t>where</w:t>
      </w:r>
      <w:proofErr w:type="gramEnd"/>
      <w:r w:rsidRPr="00135550">
        <w:rPr>
          <w:lang w:val="en-GB"/>
        </w:rPr>
        <w:t xml:space="preserve"> noted otherwise</w:t>
      </w:r>
      <w:r w:rsidR="000E314C" w:rsidRPr="00135550">
        <w:rPr>
          <w:lang w:val="en-GB"/>
        </w:rPr>
        <w:t xml:space="preserve"> in the Contract Documents. </w:t>
      </w:r>
      <w:r w:rsidRPr="00135550">
        <w:rPr>
          <w:lang w:val="en-GB"/>
        </w:rPr>
        <w:t xml:space="preserve"> Do not use materials that are toxic in </w:t>
      </w:r>
      <w:r w:rsidR="00C1767E" w:rsidRPr="00135550">
        <w:rPr>
          <w:lang w:val="en-GB"/>
        </w:rPr>
        <w:t xml:space="preserve">their </w:t>
      </w:r>
      <w:r w:rsidRPr="00135550">
        <w:rPr>
          <w:lang w:val="en-GB"/>
        </w:rPr>
        <w:t>installed condition.</w:t>
      </w:r>
    </w:p>
    <w:p w14:paraId="639F7737" w14:textId="77777777" w:rsidR="0016610A" w:rsidRPr="002258F3" w:rsidRDefault="0016610A" w:rsidP="004F62E4">
      <w:pPr>
        <w:pStyle w:val="Heading3"/>
        <w:numPr>
          <w:ilvl w:val="0"/>
          <w:numId w:val="0"/>
        </w:numPr>
        <w:ind w:left="3600"/>
      </w:pPr>
    </w:p>
    <w:p w14:paraId="77AD7189" w14:textId="77777777" w:rsidR="0016610A" w:rsidRPr="002258F3" w:rsidRDefault="003D05CA" w:rsidP="0016610A">
      <w:pPr>
        <w:pStyle w:val="Heading2"/>
      </w:pPr>
      <w:r w:rsidRPr="002258F3">
        <w:t>Related Sections</w:t>
      </w:r>
    </w:p>
    <w:p w14:paraId="53E99EF0" w14:textId="77777777" w:rsidR="00D261E4" w:rsidRPr="00135550" w:rsidDel="00B36002" w:rsidRDefault="00D261E4" w:rsidP="00720A1A">
      <w:pPr>
        <w:pStyle w:val="Heading3"/>
        <w:numPr>
          <w:ilvl w:val="0"/>
          <w:numId w:val="0"/>
        </w:numPr>
        <w:tabs>
          <w:tab w:val="left" w:pos="709"/>
        </w:tabs>
        <w:ind w:left="709"/>
        <w:rPr>
          <w:del w:id="14" w:author="Paul Shi" w:date="2022-03-22T18:27:00Z"/>
          <w:rFonts w:cs="Arial"/>
          <w:i/>
          <w:highlight w:val="yellow"/>
        </w:rPr>
      </w:pPr>
      <w:del w:id="15" w:author="Paul Shi" w:date="2022-03-22T18:27:00Z">
        <w:r w:rsidRPr="00135550" w:rsidDel="00B36002">
          <w:rPr>
            <w:rFonts w:cs="Arial"/>
            <w:i/>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448334EE" w14:textId="77777777" w:rsidR="00D261E4" w:rsidRPr="00135550" w:rsidDel="00B36002" w:rsidRDefault="00D261E4" w:rsidP="00720A1A">
      <w:pPr>
        <w:pStyle w:val="Heading3"/>
        <w:numPr>
          <w:ilvl w:val="0"/>
          <w:numId w:val="0"/>
        </w:numPr>
        <w:tabs>
          <w:tab w:val="left" w:pos="709"/>
        </w:tabs>
        <w:ind w:left="709"/>
        <w:rPr>
          <w:del w:id="16" w:author="Paul Shi" w:date="2022-03-22T18:27:00Z"/>
          <w:rFonts w:cs="Arial"/>
          <w:i/>
          <w:highlight w:val="yellow"/>
        </w:rPr>
      </w:pPr>
    </w:p>
    <w:p w14:paraId="78925CD5" w14:textId="77777777" w:rsidR="00D261E4" w:rsidRPr="00135550" w:rsidDel="00B36002" w:rsidRDefault="00D261E4" w:rsidP="00720A1A">
      <w:pPr>
        <w:pStyle w:val="Heading3"/>
        <w:numPr>
          <w:ilvl w:val="0"/>
          <w:numId w:val="0"/>
        </w:numPr>
        <w:tabs>
          <w:tab w:val="left" w:pos="709"/>
        </w:tabs>
        <w:ind w:left="709"/>
        <w:rPr>
          <w:del w:id="17" w:author="Paul Shi" w:date="2022-03-22T18:27:00Z"/>
          <w:rFonts w:cs="Arial"/>
          <w:i/>
          <w:highlight w:val="yellow"/>
        </w:rPr>
      </w:pPr>
      <w:del w:id="18" w:author="Paul Shi" w:date="2022-03-22T18:27:00Z">
        <w:r w:rsidRPr="00135550" w:rsidDel="00B36002">
          <w:rPr>
            <w:rFonts w:cs="Arial"/>
            <w:i/>
            <w:highlight w:val="yellow"/>
          </w:rPr>
          <w:delText>Cross-referencing here may also be used to coordinate assemblies or systems whose components may span multiple Sections and which must meet certain performance requirements as an assembly or system.</w:delText>
        </w:r>
      </w:del>
    </w:p>
    <w:p w14:paraId="2200576F" w14:textId="77777777" w:rsidR="00D261E4" w:rsidRPr="00135550" w:rsidDel="00B36002" w:rsidRDefault="00D261E4" w:rsidP="00720A1A">
      <w:pPr>
        <w:pStyle w:val="Heading3"/>
        <w:numPr>
          <w:ilvl w:val="0"/>
          <w:numId w:val="0"/>
        </w:numPr>
        <w:tabs>
          <w:tab w:val="left" w:pos="709"/>
        </w:tabs>
        <w:ind w:left="709"/>
        <w:rPr>
          <w:del w:id="19" w:author="Paul Shi" w:date="2022-03-22T18:27:00Z"/>
          <w:rFonts w:cs="Arial"/>
          <w:i/>
          <w:highlight w:val="yellow"/>
        </w:rPr>
      </w:pPr>
    </w:p>
    <w:p w14:paraId="02270123" w14:textId="77777777" w:rsidR="00D261E4" w:rsidRPr="00135550" w:rsidDel="00B36002" w:rsidRDefault="00D261E4" w:rsidP="00720A1A">
      <w:pPr>
        <w:pStyle w:val="Heading3"/>
        <w:numPr>
          <w:ilvl w:val="0"/>
          <w:numId w:val="0"/>
        </w:numPr>
        <w:tabs>
          <w:tab w:val="left" w:pos="709"/>
        </w:tabs>
        <w:ind w:left="709"/>
        <w:rPr>
          <w:del w:id="20" w:author="Paul Shi" w:date="2022-03-22T18:27:00Z"/>
          <w:rFonts w:cs="Arial"/>
          <w:i/>
          <w:highlight w:val="yellow"/>
        </w:rPr>
      </w:pPr>
      <w:del w:id="21" w:author="Paul Shi" w:date="2022-03-22T18:27:00Z">
        <w:r w:rsidRPr="00135550" w:rsidDel="00B36002">
          <w:rPr>
            <w:rFonts w:cs="Arial"/>
            <w:i/>
            <w:highlight w:val="yellow"/>
          </w:rPr>
          <w:delText>Contractor is responsible for coordination of the Work.</w:delText>
        </w:r>
      </w:del>
    </w:p>
    <w:p w14:paraId="2D635DF4" w14:textId="77777777" w:rsidR="00D261E4" w:rsidRPr="00135550" w:rsidDel="00B36002" w:rsidRDefault="00D261E4" w:rsidP="00720A1A">
      <w:pPr>
        <w:pStyle w:val="Heading3"/>
        <w:numPr>
          <w:ilvl w:val="0"/>
          <w:numId w:val="0"/>
        </w:numPr>
        <w:tabs>
          <w:tab w:val="left" w:pos="709"/>
        </w:tabs>
        <w:ind w:left="709"/>
        <w:rPr>
          <w:del w:id="22" w:author="Paul Shi" w:date="2022-03-22T18:27:00Z"/>
          <w:rFonts w:cs="Arial"/>
          <w:i/>
          <w:highlight w:val="yellow"/>
        </w:rPr>
      </w:pPr>
    </w:p>
    <w:p w14:paraId="581822FF" w14:textId="77777777" w:rsidR="00D261E4" w:rsidRPr="00135550" w:rsidDel="00B36002" w:rsidRDefault="00D261E4" w:rsidP="00720A1A">
      <w:pPr>
        <w:pStyle w:val="Heading3"/>
        <w:numPr>
          <w:ilvl w:val="0"/>
          <w:numId w:val="0"/>
        </w:numPr>
        <w:tabs>
          <w:tab w:val="left" w:pos="709"/>
        </w:tabs>
        <w:ind w:left="709"/>
        <w:rPr>
          <w:del w:id="23" w:author="Paul Shi" w:date="2022-03-22T18:27:00Z"/>
          <w:rFonts w:cs="Arial"/>
          <w:i/>
          <w:highlight w:val="yellow"/>
        </w:rPr>
      </w:pPr>
      <w:del w:id="24" w:author="Paul Shi" w:date="2022-03-22T18:27:00Z">
        <w:r w:rsidRPr="00135550" w:rsidDel="00B36002">
          <w:rPr>
            <w:rFonts w:cs="Arial"/>
            <w:i/>
            <w:highlight w:val="yellow"/>
          </w:rPr>
          <w:delText>This Section is to be completed/updated during the design development by the Consultant. If it is not applicable to the section for the specific project it may be deleted.]</w:delText>
        </w:r>
      </w:del>
    </w:p>
    <w:p w14:paraId="31037AD0" w14:textId="77777777" w:rsidR="00D261E4" w:rsidRPr="00135550" w:rsidDel="00B36002" w:rsidRDefault="00D261E4" w:rsidP="00720A1A">
      <w:pPr>
        <w:pStyle w:val="Heading3"/>
        <w:numPr>
          <w:ilvl w:val="0"/>
          <w:numId w:val="0"/>
        </w:numPr>
        <w:tabs>
          <w:tab w:val="left" w:pos="709"/>
        </w:tabs>
        <w:ind w:left="709"/>
        <w:rPr>
          <w:del w:id="25" w:author="Paul Shi" w:date="2022-03-22T18:27:00Z"/>
          <w:rFonts w:cs="Arial"/>
          <w:i/>
          <w:highlight w:val="yellow"/>
        </w:rPr>
      </w:pPr>
    </w:p>
    <w:p w14:paraId="6D8B3FCC" w14:textId="77777777" w:rsidR="00D261E4" w:rsidRPr="00135550" w:rsidDel="00B36002" w:rsidRDefault="00D261E4" w:rsidP="005F7479">
      <w:pPr>
        <w:pStyle w:val="Heading3"/>
        <w:numPr>
          <w:ilvl w:val="0"/>
          <w:numId w:val="0"/>
        </w:numPr>
        <w:ind w:left="720"/>
        <w:rPr>
          <w:del w:id="26" w:author="Paul Shi" w:date="2022-03-22T18:27:00Z"/>
        </w:rPr>
      </w:pPr>
      <w:del w:id="27" w:author="Paul Shi" w:date="2022-03-22T18:27:00Z">
        <w:r w:rsidRPr="00135550" w:rsidDel="00B36002">
          <w:rPr>
            <w:highlight w:val="yellow"/>
          </w:rPr>
          <w:delText>[List Sections specifying installation of products supplied but not installed under this Section and indicate specific items.]</w:delText>
        </w:r>
      </w:del>
    </w:p>
    <w:p w14:paraId="121B64D5" w14:textId="77777777" w:rsidR="00D261E4" w:rsidRPr="002258F3" w:rsidDel="00B36002" w:rsidRDefault="00D261E4" w:rsidP="005F7479">
      <w:pPr>
        <w:pStyle w:val="Heading3"/>
        <w:numPr>
          <w:ilvl w:val="0"/>
          <w:numId w:val="0"/>
        </w:numPr>
        <w:ind w:left="720"/>
        <w:rPr>
          <w:del w:id="28" w:author="Paul Shi" w:date="2022-03-22T18:27:00Z"/>
        </w:rPr>
      </w:pPr>
      <w:del w:id="29" w:author="Paul Shi" w:date="2022-03-22T18:27:00Z">
        <w:r w:rsidRPr="002258F3" w:rsidDel="00B36002">
          <w:delText xml:space="preserve">Section </w:delText>
        </w:r>
        <w:r w:rsidRPr="00135550" w:rsidDel="00B36002">
          <w:rPr>
            <w:highlight w:val="yellow"/>
          </w:rPr>
          <w:delText>[______ – ____________]:</w:delText>
        </w:r>
        <w:r w:rsidRPr="002258F3" w:rsidDel="00B36002">
          <w:delText xml:space="preserve">  Execution requirements for </w:delText>
        </w:r>
        <w:r w:rsidRPr="00135550" w:rsidDel="00B36002">
          <w:rPr>
            <w:highlight w:val="yellow"/>
          </w:rPr>
          <w:delText>...[item]...</w:delText>
        </w:r>
        <w:r w:rsidRPr="002258F3" w:rsidDel="00B36002">
          <w:delText xml:space="preserve"> specified under this Section.</w:delText>
        </w:r>
      </w:del>
    </w:p>
    <w:p w14:paraId="3FF7EC43" w14:textId="77777777" w:rsidR="00D261E4" w:rsidRPr="002258F3" w:rsidDel="00B36002" w:rsidRDefault="00D261E4" w:rsidP="005F7479">
      <w:pPr>
        <w:pStyle w:val="Heading3"/>
        <w:numPr>
          <w:ilvl w:val="0"/>
          <w:numId w:val="0"/>
        </w:numPr>
        <w:ind w:left="4320"/>
        <w:rPr>
          <w:del w:id="30" w:author="Paul Shi" w:date="2022-03-22T18:27:00Z"/>
          <w:rFonts w:cs="Arial"/>
        </w:rPr>
      </w:pPr>
    </w:p>
    <w:p w14:paraId="252F989D" w14:textId="77777777" w:rsidR="00D261E4" w:rsidRPr="00135550" w:rsidDel="00B36002" w:rsidRDefault="00D261E4" w:rsidP="005F7479">
      <w:pPr>
        <w:pStyle w:val="Heading3"/>
        <w:numPr>
          <w:ilvl w:val="0"/>
          <w:numId w:val="0"/>
        </w:numPr>
        <w:ind w:left="720"/>
        <w:rPr>
          <w:del w:id="31" w:author="Paul Shi" w:date="2022-03-22T18:27:00Z"/>
        </w:rPr>
      </w:pPr>
      <w:del w:id="32" w:author="Paul Shi" w:date="2022-03-22T18:27:00Z">
        <w:r w:rsidRPr="00135550" w:rsidDel="00B36002">
          <w:rPr>
            <w:highlight w:val="yellow"/>
          </w:rPr>
          <w:delText>[List Sections specifying products installed but not supplied under this Section and indicate specific items.]</w:delText>
        </w:r>
      </w:del>
    </w:p>
    <w:p w14:paraId="2DFE8372" w14:textId="77777777" w:rsidR="00D261E4" w:rsidRPr="002258F3" w:rsidDel="00B36002" w:rsidRDefault="00D261E4" w:rsidP="005F7479">
      <w:pPr>
        <w:pStyle w:val="Heading3"/>
        <w:numPr>
          <w:ilvl w:val="0"/>
          <w:numId w:val="0"/>
        </w:numPr>
        <w:ind w:left="720"/>
        <w:rPr>
          <w:del w:id="33" w:author="Paul Shi" w:date="2022-03-22T18:27:00Z"/>
        </w:rPr>
      </w:pPr>
      <w:del w:id="34" w:author="Paul Shi" w:date="2022-03-22T18:27:00Z">
        <w:r w:rsidRPr="002258F3" w:rsidDel="00B36002">
          <w:delText xml:space="preserve">Section </w:delText>
        </w:r>
        <w:r w:rsidRPr="00135550" w:rsidDel="00B36002">
          <w:rPr>
            <w:highlight w:val="yellow"/>
          </w:rPr>
          <w:delText>[______ – ____________]:</w:delText>
        </w:r>
        <w:r w:rsidRPr="002258F3" w:rsidDel="00B36002">
          <w:delText xml:space="preserve">  Product requirements for </w:delText>
        </w:r>
        <w:r w:rsidRPr="00135550" w:rsidDel="00B36002">
          <w:rPr>
            <w:highlight w:val="yellow"/>
          </w:rPr>
          <w:delText>...[item]...</w:delText>
        </w:r>
        <w:r w:rsidRPr="002258F3" w:rsidDel="00B36002">
          <w:delText xml:space="preserve"> for installation under this Section.</w:delText>
        </w:r>
      </w:del>
    </w:p>
    <w:p w14:paraId="18058009" w14:textId="77777777" w:rsidR="00CA1A4E" w:rsidDel="00B36002" w:rsidRDefault="00CA1A4E" w:rsidP="00CA1A4E">
      <w:pPr>
        <w:pStyle w:val="Heading3"/>
        <w:numPr>
          <w:ilvl w:val="0"/>
          <w:numId w:val="0"/>
        </w:numPr>
        <w:ind w:left="720"/>
        <w:rPr>
          <w:del w:id="35" w:author="Paul Shi" w:date="2022-03-22T18:27:00Z"/>
          <w:highlight w:val="yellow"/>
        </w:rPr>
      </w:pPr>
    </w:p>
    <w:p w14:paraId="260DA805" w14:textId="77777777" w:rsidR="00CA1A4E" w:rsidDel="00B36002" w:rsidRDefault="00CA1A4E" w:rsidP="00CA1A4E">
      <w:pPr>
        <w:pStyle w:val="Heading3"/>
        <w:numPr>
          <w:ilvl w:val="0"/>
          <w:numId w:val="0"/>
        </w:numPr>
        <w:ind w:left="720"/>
        <w:rPr>
          <w:del w:id="36" w:author="Paul Shi" w:date="2022-03-22T18:27:00Z"/>
        </w:rPr>
      </w:pPr>
      <w:del w:id="37" w:author="Paul Shi" w:date="2022-03-22T18:27:00Z">
        <w:r w:rsidRPr="00447441" w:rsidDel="00B36002">
          <w:rPr>
            <w:highlight w:val="yellow"/>
          </w:rPr>
          <w:delText>[List Sections specifying related requirements.]</w:delText>
        </w:r>
      </w:del>
    </w:p>
    <w:p w14:paraId="74F39DFB" w14:textId="77777777" w:rsidR="00CA1A4E" w:rsidDel="00B36002" w:rsidRDefault="00CA1A4E" w:rsidP="00CA1A4E">
      <w:pPr>
        <w:pStyle w:val="Heading3"/>
        <w:numPr>
          <w:ilvl w:val="2"/>
          <w:numId w:val="6"/>
        </w:numPr>
        <w:rPr>
          <w:del w:id="38" w:author="Paul Shi" w:date="2022-03-22T18:29:00Z"/>
        </w:rPr>
      </w:pPr>
      <w:del w:id="39" w:author="Paul Shi" w:date="2022-03-22T18:29:00Z">
        <w:r w:rsidRPr="00447441" w:rsidDel="00B36002">
          <w:delText xml:space="preserve">Section </w:delText>
        </w:r>
        <w:r w:rsidRPr="00447441" w:rsidDel="00B36002">
          <w:rPr>
            <w:highlight w:val="yellow"/>
          </w:rPr>
          <w:delText>[______ – __________</w:delText>
        </w:r>
      </w:del>
      <w:del w:id="40" w:author="Paul Shi" w:date="2022-03-22T18:28:00Z">
        <w:r w:rsidRPr="00447441" w:rsidDel="00B36002">
          <w:rPr>
            <w:highlight w:val="yellow"/>
          </w:rPr>
          <w:delText>_</w:delText>
        </w:r>
      </w:del>
      <w:del w:id="41" w:author="Paul Shi" w:date="2022-03-22T18:29:00Z">
        <w:r w:rsidRPr="00447441" w:rsidDel="00B36002">
          <w:rPr>
            <w:highlight w:val="yellow"/>
          </w:rPr>
          <w:delText xml:space="preserve">_]:  </w:delText>
        </w:r>
      </w:del>
      <w:del w:id="42" w:author="Paul Shi" w:date="2022-03-22T18:27:00Z">
        <w:r w:rsidRPr="00447441" w:rsidDel="00B36002">
          <w:rPr>
            <w:highlight w:val="yellow"/>
          </w:rPr>
          <w:delText>[Optional short phrase indicating relationship].</w:delText>
        </w:r>
      </w:del>
    </w:p>
    <w:p w14:paraId="4100A20A" w14:textId="77777777" w:rsidR="005A3877" w:rsidRDefault="005A3877" w:rsidP="00CA1A4E">
      <w:pPr>
        <w:pStyle w:val="Heading4"/>
      </w:pPr>
      <w:r>
        <w:t>Section 01300 – Submittals</w:t>
      </w:r>
    </w:p>
    <w:p w14:paraId="50553D36" w14:textId="77777777" w:rsidR="00C01A69" w:rsidRPr="00CB5BC1" w:rsidRDefault="00C01A69" w:rsidP="00CA1A4E">
      <w:pPr>
        <w:pStyle w:val="Heading4"/>
      </w:pPr>
      <w:r w:rsidRPr="00CB5BC1">
        <w:t>Section 03100 – Concrete Forms and Accessories.</w:t>
      </w:r>
    </w:p>
    <w:p w14:paraId="711A29D0" w14:textId="77777777" w:rsidR="00C01A69" w:rsidRPr="00CB5BC1" w:rsidRDefault="00C01A69" w:rsidP="00CA1A4E">
      <w:pPr>
        <w:pStyle w:val="Heading4"/>
      </w:pPr>
      <w:r w:rsidRPr="00CB5BC1">
        <w:t>Section 03200 – Concrete Reinforcement.</w:t>
      </w:r>
    </w:p>
    <w:p w14:paraId="13C311AB" w14:textId="77777777" w:rsidR="00C01A69" w:rsidRDefault="00C01A69" w:rsidP="00CA1A4E">
      <w:pPr>
        <w:pStyle w:val="Heading4"/>
      </w:pPr>
      <w:r w:rsidRPr="00CB5BC1">
        <w:t>Section 03345 – Concrete Curing and Finishing.</w:t>
      </w:r>
    </w:p>
    <w:p w14:paraId="3D897F66" w14:textId="77777777" w:rsidR="005A3877" w:rsidRPr="00CB5BC1" w:rsidRDefault="005A3877" w:rsidP="00CA1A4E">
      <w:pPr>
        <w:pStyle w:val="Heading4"/>
      </w:pPr>
      <w:r>
        <w:t>Section 04051 – Masonry procedures</w:t>
      </w:r>
    </w:p>
    <w:p w14:paraId="5EE94152" w14:textId="77777777" w:rsidR="0016610A" w:rsidRPr="00CB5BC1" w:rsidDel="00B36002" w:rsidRDefault="00C01A69" w:rsidP="00CA1A4E">
      <w:pPr>
        <w:pStyle w:val="Heading4"/>
        <w:rPr>
          <w:del w:id="43" w:author="Paul Shi" w:date="2022-03-22T18:29:00Z"/>
        </w:rPr>
      </w:pPr>
      <w:del w:id="44" w:author="Paul Shi" w:date="2022-03-22T18:29:00Z">
        <w:r w:rsidRPr="00CB5BC1" w:rsidDel="00B36002">
          <w:delText xml:space="preserve">Section </w:delText>
        </w:r>
        <w:r w:rsidRPr="00135550" w:rsidDel="00B36002">
          <w:rPr>
            <w:highlight w:val="yellow"/>
          </w:rPr>
          <w:delText>[______ – ____________]:  [Optional short phrase indicating relationship].</w:delText>
        </w:r>
      </w:del>
    </w:p>
    <w:p w14:paraId="357BDBC1" w14:textId="77777777" w:rsidR="0016610A" w:rsidRPr="002258F3" w:rsidRDefault="0016610A" w:rsidP="00D90515">
      <w:pPr>
        <w:pStyle w:val="Heading2"/>
        <w:tabs>
          <w:tab w:val="num" w:pos="860"/>
        </w:tabs>
        <w:ind w:left="860"/>
      </w:pPr>
      <w:r w:rsidRPr="002258F3">
        <w:t>Measurement</w:t>
      </w:r>
      <w:r w:rsidR="00CB5BC1">
        <w:t xml:space="preserve"> </w:t>
      </w:r>
      <w:r w:rsidR="00D02FCF" w:rsidRPr="002258F3">
        <w:t>and Payment</w:t>
      </w:r>
    </w:p>
    <w:p w14:paraId="6BAA4358" w14:textId="77777777" w:rsidR="00AF72A6" w:rsidRPr="008D7A5F" w:rsidDel="00240ED4" w:rsidRDefault="00AF72A6" w:rsidP="00AF72A6">
      <w:pPr>
        <w:pStyle w:val="PlainText"/>
        <w:tabs>
          <w:tab w:val="left" w:pos="2160"/>
          <w:tab w:val="left" w:pos="2880"/>
        </w:tabs>
        <w:ind w:left="1440" w:hanging="720"/>
        <w:jc w:val="both"/>
        <w:rPr>
          <w:del w:id="45" w:author="Mabel Chow" w:date="2022-04-25T11:31:00Z"/>
          <w:rFonts w:ascii="Calibri" w:hAnsi="Calibri"/>
          <w:i/>
          <w:sz w:val="22"/>
          <w:highlight w:val="yellow"/>
        </w:rPr>
      </w:pPr>
      <w:del w:id="46" w:author="Mabel Chow" w:date="2022-04-25T11:31:00Z">
        <w:r w:rsidRPr="008D7A5F" w:rsidDel="00240ED4">
          <w:rPr>
            <w:rFonts w:ascii="Calibri" w:hAnsi="Calibri"/>
            <w:i/>
            <w:sz w:val="22"/>
            <w:highlight w:val="yellow"/>
          </w:rPr>
          <w:delText>[Choose one of the following payment language provisions that best suits the individual project.</w:delText>
        </w:r>
      </w:del>
    </w:p>
    <w:p w14:paraId="7DE664B3" w14:textId="77777777" w:rsidR="00AF72A6" w:rsidRPr="008D7A5F" w:rsidDel="00240ED4" w:rsidRDefault="00AF72A6" w:rsidP="00AF72A6">
      <w:pPr>
        <w:pStyle w:val="PlainText"/>
        <w:tabs>
          <w:tab w:val="left" w:pos="2160"/>
          <w:tab w:val="left" w:pos="2880"/>
        </w:tabs>
        <w:ind w:left="1440" w:hanging="720"/>
        <w:jc w:val="both"/>
        <w:rPr>
          <w:del w:id="47" w:author="Mabel Chow" w:date="2022-04-25T11:31:00Z"/>
          <w:rFonts w:ascii="Calibri" w:hAnsi="Calibri"/>
          <w:i/>
          <w:sz w:val="22"/>
          <w:highlight w:val="yellow"/>
        </w:rPr>
      </w:pPr>
      <w:del w:id="48" w:author="Mabel Chow" w:date="2022-04-25T11:31:00Z">
        <w:r w:rsidRPr="008D7A5F" w:rsidDel="00240ED4">
          <w:rPr>
            <w:rFonts w:ascii="Calibri" w:hAnsi="Calibri"/>
            <w:i/>
            <w:sz w:val="22"/>
            <w:highlight w:val="yellow"/>
          </w:rPr>
          <w:delText>If this Section is not specifically referenced by an item in the Bid Form, please use the following language:</w:delText>
        </w:r>
      </w:del>
    </w:p>
    <w:p w14:paraId="0AB2303A" w14:textId="77777777" w:rsidR="00AF72A6" w:rsidRPr="008D7A5F" w:rsidDel="00240ED4" w:rsidRDefault="00AF72A6" w:rsidP="00AF72A6">
      <w:pPr>
        <w:pStyle w:val="PlainText"/>
        <w:tabs>
          <w:tab w:val="left" w:pos="1440"/>
          <w:tab w:val="left" w:pos="2160"/>
        </w:tabs>
        <w:spacing w:before="80"/>
        <w:ind w:left="1440" w:hanging="720"/>
        <w:jc w:val="both"/>
        <w:rPr>
          <w:del w:id="49" w:author="Mabel Chow" w:date="2022-04-25T11:31:00Z"/>
          <w:rFonts w:ascii="Calibri" w:hAnsi="Calibri"/>
          <w:sz w:val="22"/>
          <w:highlight w:val="yellow"/>
          <w:rPrChange w:id="50" w:author="Mabel Chow" w:date="2022-04-22T14:09:00Z">
            <w:rPr>
              <w:del w:id="51" w:author="Mabel Chow" w:date="2022-04-25T11:31:00Z"/>
              <w:rFonts w:ascii="Calibri" w:hAnsi="Calibri"/>
              <w:sz w:val="22"/>
            </w:rPr>
          </w:rPrChange>
        </w:rPr>
      </w:pPr>
      <w:del w:id="52" w:author="Mabel Chow" w:date="2022-04-25T11:31:00Z">
        <w:r w:rsidRPr="008D7A5F" w:rsidDel="00240ED4">
          <w:rPr>
            <w:highlight w:val="yellow"/>
            <w:rPrChange w:id="53" w:author="Mabel Chow" w:date="2022-04-22T14:09:00Z">
              <w:rPr/>
            </w:rPrChange>
          </w:rPr>
          <w:delText>.1</w:delText>
        </w:r>
        <w:r w:rsidRPr="008D7A5F" w:rsidDel="00240ED4">
          <w:rPr>
            <w:highlight w:val="yellow"/>
            <w:rPrChange w:id="54" w:author="Mabel Chow" w:date="2022-04-22T14:09:00Z">
              <w:rPr/>
            </w:rPrChange>
          </w:rPr>
          <w:tab/>
          <w:delText>The work of this Section will not be measured separately for payment.  All costs associated with the work of this Section shall be included in the Contract Price.</w:delText>
        </w:r>
      </w:del>
    </w:p>
    <w:p w14:paraId="70F0C4A9" w14:textId="77777777" w:rsidR="00AF72A6" w:rsidRPr="008D7A5F" w:rsidDel="00240ED4" w:rsidRDefault="00AF72A6" w:rsidP="00AF72A6">
      <w:pPr>
        <w:pStyle w:val="PlainText"/>
        <w:tabs>
          <w:tab w:val="left" w:pos="2160"/>
          <w:tab w:val="left" w:pos="2880"/>
        </w:tabs>
        <w:spacing w:before="80"/>
        <w:ind w:left="1440" w:hanging="720"/>
        <w:jc w:val="both"/>
        <w:rPr>
          <w:del w:id="55" w:author="Mabel Chow" w:date="2022-04-25T11:31:00Z"/>
          <w:rFonts w:ascii="Calibri" w:hAnsi="Calibri"/>
          <w:i/>
          <w:sz w:val="22"/>
          <w:highlight w:val="yellow"/>
        </w:rPr>
      </w:pPr>
      <w:del w:id="56" w:author="Mabel Chow" w:date="2022-04-25T11:31:00Z">
        <w:r w:rsidRPr="008D7A5F" w:rsidDel="00240ED4">
          <w:rPr>
            <w:rFonts w:ascii="Calibri" w:hAnsi="Calibri"/>
            <w:i/>
            <w:sz w:val="22"/>
            <w:highlight w:val="yellow"/>
          </w:rPr>
          <w:delText>OR If this Section is specifically referenced in the Bid Form, use the following language and identify the relevant item in the Bid Form:</w:delText>
        </w:r>
      </w:del>
    </w:p>
    <w:p w14:paraId="5FB56BF2" w14:textId="77777777" w:rsidR="00AF72A6" w:rsidRPr="008D7A5F" w:rsidRDefault="00AF72A6" w:rsidP="00AF72A6">
      <w:pPr>
        <w:pStyle w:val="PlainText"/>
        <w:tabs>
          <w:tab w:val="left" w:pos="1440"/>
          <w:tab w:val="left" w:pos="2160"/>
        </w:tabs>
        <w:spacing w:before="80"/>
        <w:ind w:left="1440" w:hanging="720"/>
        <w:jc w:val="both"/>
        <w:rPr>
          <w:rFonts w:ascii="Calibri" w:hAnsi="Calibri"/>
          <w:sz w:val="22"/>
          <w:highlight w:val="yellow"/>
        </w:rPr>
      </w:pPr>
      <w:r w:rsidRPr="008D7A5F">
        <w:rPr>
          <w:rFonts w:ascii="Calibri" w:hAnsi="Calibri"/>
          <w:sz w:val="22"/>
          <w:highlight w:val="yellow"/>
        </w:rPr>
        <w:t>.1</w:t>
      </w:r>
      <w:r w:rsidRPr="008D7A5F">
        <w:rPr>
          <w:rFonts w:ascii="Calibri" w:hAnsi="Calibri"/>
          <w:sz w:val="22"/>
          <w:highlight w:val="yellow"/>
        </w:rPr>
        <w:tab/>
        <w:t xml:space="preserve">All costs associated with the work of this Section shall be included in the price(s) for </w:t>
      </w:r>
      <w:commentRangeStart w:id="57"/>
      <w:r w:rsidRPr="008D7A5F">
        <w:rPr>
          <w:rFonts w:ascii="Calibri" w:hAnsi="Calibri"/>
          <w:sz w:val="22"/>
          <w:highlight w:val="yellow"/>
        </w:rPr>
        <w:t xml:space="preserve">Item No(s). ___ </w:t>
      </w:r>
      <w:commentRangeEnd w:id="57"/>
      <w:r w:rsidR="00AA0F8A">
        <w:rPr>
          <w:rStyle w:val="CommentReference"/>
        </w:rPr>
        <w:commentReference w:id="57"/>
      </w:r>
      <w:r w:rsidRPr="008D7A5F">
        <w:rPr>
          <w:rFonts w:ascii="Calibri" w:hAnsi="Calibri"/>
          <w:sz w:val="22"/>
          <w:highlight w:val="yellow"/>
        </w:rPr>
        <w:t>in the Bid Form.</w:t>
      </w:r>
    </w:p>
    <w:p w14:paraId="4DFB1A20" w14:textId="77777777" w:rsidR="00AF72A6" w:rsidDel="00240ED4" w:rsidRDefault="00AF72A6" w:rsidP="00AF72A6">
      <w:pPr>
        <w:pStyle w:val="Heading2"/>
        <w:numPr>
          <w:ilvl w:val="0"/>
          <w:numId w:val="0"/>
        </w:numPr>
        <w:tabs>
          <w:tab w:val="left" w:pos="2160"/>
        </w:tabs>
        <w:ind w:left="720"/>
        <w:rPr>
          <w:del w:id="58" w:author="Mabel Chow" w:date="2022-04-25T11:31:00Z"/>
        </w:rPr>
      </w:pPr>
      <w:del w:id="59" w:author="Mabel Chow" w:date="2022-04-25T11:31:00Z">
        <w:r w:rsidRPr="008D7A5F" w:rsidDel="00240ED4">
          <w:rPr>
            <w:i/>
            <w:highlight w:val="yellow"/>
          </w:rPr>
          <w:delText>If the work of this Section is to be measured and paid for by several different methods, please amend the standard wording given above to reflect the different methods of measurement and payment.</w:delText>
        </w:r>
        <w:r w:rsidRPr="008D7A5F" w:rsidDel="00240ED4">
          <w:rPr>
            <w:highlight w:val="yellow"/>
          </w:rPr>
          <w:delText>]</w:delText>
        </w:r>
      </w:del>
    </w:p>
    <w:p w14:paraId="35261717" w14:textId="77777777" w:rsidR="00AF72A6" w:rsidDel="00240ED4" w:rsidRDefault="00AF72A6" w:rsidP="00135550">
      <w:pPr>
        <w:pStyle w:val="Heading3"/>
        <w:numPr>
          <w:ilvl w:val="0"/>
          <w:numId w:val="0"/>
        </w:numPr>
        <w:tabs>
          <w:tab w:val="left" w:pos="1418"/>
        </w:tabs>
        <w:ind w:left="1440" w:hanging="720"/>
        <w:rPr>
          <w:del w:id="60" w:author="Mabel Chow" w:date="2022-04-25T11:31:00Z"/>
        </w:rPr>
      </w:pPr>
    </w:p>
    <w:p w14:paraId="1150A28D" w14:textId="77777777" w:rsidR="00AF72A6" w:rsidRPr="00135550" w:rsidDel="00B36002" w:rsidRDefault="00AF72A6" w:rsidP="00135550">
      <w:pPr>
        <w:pStyle w:val="Heading3"/>
        <w:numPr>
          <w:ilvl w:val="0"/>
          <w:numId w:val="0"/>
        </w:numPr>
        <w:tabs>
          <w:tab w:val="left" w:pos="1418"/>
        </w:tabs>
        <w:ind w:left="1440" w:hanging="720"/>
        <w:rPr>
          <w:del w:id="61" w:author="Paul Shi" w:date="2022-03-22T18:29:00Z"/>
          <w:i/>
          <w:highlight w:val="yellow"/>
        </w:rPr>
      </w:pPr>
      <w:del w:id="62" w:author="Paul Shi" w:date="2022-03-22T18:29:00Z">
        <w:r w:rsidRPr="00135550" w:rsidDel="00B36002">
          <w:rPr>
            <w:highlight w:val="yellow"/>
          </w:rPr>
          <w:delText>[</w:delText>
        </w:r>
        <w:r w:rsidRPr="00135550" w:rsidDel="00B36002">
          <w:rPr>
            <w:i/>
            <w:highlight w:val="yellow"/>
          </w:rPr>
          <w:delText>Consultant to determine whether the following payment items are relevant to the Contract Work. Delete items</w:delText>
        </w:r>
      </w:del>
    </w:p>
    <w:p w14:paraId="5D78C2DA" w14:textId="77777777" w:rsidR="00AF72A6" w:rsidDel="00B36002" w:rsidRDefault="00AF72A6" w:rsidP="00135550">
      <w:pPr>
        <w:pStyle w:val="Heading3"/>
        <w:numPr>
          <w:ilvl w:val="0"/>
          <w:numId w:val="0"/>
        </w:numPr>
        <w:tabs>
          <w:tab w:val="left" w:pos="1418"/>
        </w:tabs>
        <w:ind w:left="1440" w:hanging="720"/>
        <w:rPr>
          <w:del w:id="63" w:author="Paul Shi" w:date="2022-03-22T18:29:00Z"/>
        </w:rPr>
      </w:pPr>
      <w:del w:id="64" w:author="Paul Shi" w:date="2022-03-22T18:29:00Z">
        <w:r w:rsidRPr="00135550" w:rsidDel="00B36002">
          <w:rPr>
            <w:i/>
            <w:highlight w:val="yellow"/>
          </w:rPr>
          <w:delText>that are not applicable to the Contract]</w:delText>
        </w:r>
      </w:del>
    </w:p>
    <w:p w14:paraId="7CD817E8" w14:textId="77777777" w:rsidR="0016610A" w:rsidRPr="00285862" w:rsidDel="00B36002" w:rsidRDefault="00AF72A6" w:rsidP="00135550">
      <w:pPr>
        <w:pStyle w:val="Heading3"/>
        <w:numPr>
          <w:ilvl w:val="0"/>
          <w:numId w:val="0"/>
        </w:numPr>
        <w:ind w:left="1440" w:hanging="720"/>
        <w:rPr>
          <w:del w:id="65" w:author="Paul Shi" w:date="2022-03-22T18:30:00Z"/>
          <w:highlight w:val="yellow"/>
        </w:rPr>
      </w:pPr>
      <w:del w:id="66" w:author="Paul Shi" w:date="2022-03-22T18:30:00Z">
        <w:r w:rsidDel="00B36002">
          <w:delText>.2</w:delText>
        </w:r>
        <w:r w:rsidDel="00B36002">
          <w:tab/>
        </w:r>
        <w:commentRangeStart w:id="67"/>
        <w:r w:rsidRPr="00285862" w:rsidDel="00B36002">
          <w:rPr>
            <w:highlight w:val="yellow"/>
          </w:rPr>
          <w:delText xml:space="preserve">All costs associated with </w:delText>
        </w:r>
        <w:r w:rsidR="0016610A" w:rsidRPr="00285862" w:rsidDel="00B36002">
          <w:rPr>
            <w:highlight w:val="yellow"/>
          </w:rPr>
          <w:delText xml:space="preserve">Cast in place concrete </w:delText>
        </w:r>
        <w:r w:rsidRPr="00285862" w:rsidDel="00B36002">
          <w:rPr>
            <w:highlight w:val="yellow"/>
          </w:rPr>
          <w:delText>[shall be included in the price(s) for Item No(s). in the Bid Form][will not be measured separately for payment and shall be included in the Contract Price]</w:delText>
        </w:r>
        <w:r w:rsidR="0016610A" w:rsidRPr="00285862" w:rsidDel="00B36002">
          <w:rPr>
            <w:highlight w:val="yellow"/>
          </w:rPr>
          <w:delText>.</w:delText>
        </w:r>
      </w:del>
    </w:p>
    <w:p w14:paraId="091A2302" w14:textId="77777777" w:rsidR="00AF72A6" w:rsidRPr="00285862" w:rsidDel="00B36002" w:rsidRDefault="00AF72A6" w:rsidP="00135550">
      <w:pPr>
        <w:pStyle w:val="Heading3"/>
        <w:numPr>
          <w:ilvl w:val="0"/>
          <w:numId w:val="0"/>
        </w:numPr>
        <w:ind w:left="1440" w:hanging="720"/>
        <w:rPr>
          <w:del w:id="68" w:author="Paul Shi" w:date="2022-03-22T18:30:00Z"/>
          <w:highlight w:val="yellow"/>
        </w:rPr>
      </w:pPr>
      <w:del w:id="69" w:author="Paul Shi" w:date="2022-03-22T18:30:00Z">
        <w:r w:rsidRPr="00285862" w:rsidDel="00B36002">
          <w:rPr>
            <w:highlight w:val="yellow"/>
          </w:rPr>
          <w:delText>.3</w:delText>
        </w:r>
        <w:r w:rsidRPr="00285862" w:rsidDel="00B36002">
          <w:rPr>
            <w:highlight w:val="yellow"/>
          </w:rPr>
          <w:tab/>
          <w:delText>All costs associated with h</w:delText>
        </w:r>
        <w:r w:rsidR="0016610A" w:rsidRPr="00285862" w:rsidDel="00B36002">
          <w:rPr>
            <w:highlight w:val="yellow"/>
          </w:rPr>
          <w:delText xml:space="preserve">eating of water and aggregates and providing cold weather protection </w:delText>
        </w:r>
        <w:r w:rsidRPr="00285862" w:rsidDel="00B36002">
          <w:rPr>
            <w:highlight w:val="yellow"/>
          </w:rPr>
          <w:delText>[shall be included in the price(s) for Item No(s). in the Bid Form][will not be measured separately for payment and shall be included in the Contract Price].</w:delText>
        </w:r>
      </w:del>
    </w:p>
    <w:p w14:paraId="4ABDC3CA" w14:textId="77777777" w:rsidR="0016610A" w:rsidRPr="00285862" w:rsidDel="00B36002" w:rsidRDefault="00AF72A6" w:rsidP="00135550">
      <w:pPr>
        <w:pStyle w:val="Heading3"/>
        <w:numPr>
          <w:ilvl w:val="0"/>
          <w:numId w:val="0"/>
        </w:numPr>
        <w:ind w:left="1440" w:hanging="720"/>
        <w:rPr>
          <w:del w:id="70" w:author="Paul Shi" w:date="2022-03-22T18:30:00Z"/>
          <w:highlight w:val="yellow"/>
        </w:rPr>
      </w:pPr>
      <w:del w:id="71" w:author="Paul Shi" w:date="2022-03-22T18:30:00Z">
        <w:r w:rsidRPr="00285862" w:rsidDel="00B36002">
          <w:rPr>
            <w:highlight w:val="yellow"/>
          </w:rPr>
          <w:delText>.4</w:delText>
        </w:r>
        <w:r w:rsidRPr="00285862" w:rsidDel="00B36002">
          <w:rPr>
            <w:highlight w:val="yellow"/>
          </w:rPr>
          <w:tab/>
          <w:delText>All costs associated with c</w:delText>
        </w:r>
        <w:r w:rsidR="0016610A" w:rsidRPr="00285862" w:rsidDel="00B36002">
          <w:rPr>
            <w:highlight w:val="yellow"/>
          </w:rPr>
          <w:delText xml:space="preserve">ooling of concrete and providing hot weather protection </w:delText>
        </w:r>
        <w:r w:rsidRPr="00285862" w:rsidDel="00B36002">
          <w:rPr>
            <w:highlight w:val="yellow"/>
          </w:rPr>
          <w:delText>[shall be included in the price(s) for Item No(s). in the Bid Form][will not be measured separately for payment and shall be included in the Contract Price]</w:delText>
        </w:r>
        <w:r w:rsidR="0016610A" w:rsidRPr="00285862" w:rsidDel="00B36002">
          <w:rPr>
            <w:highlight w:val="yellow"/>
          </w:rPr>
          <w:delText>.</w:delText>
        </w:r>
      </w:del>
    </w:p>
    <w:p w14:paraId="6D0D01D5" w14:textId="77777777" w:rsidR="0016610A" w:rsidRPr="00285862" w:rsidDel="00B36002" w:rsidRDefault="00AF72A6" w:rsidP="00135550">
      <w:pPr>
        <w:pStyle w:val="Heading3"/>
        <w:numPr>
          <w:ilvl w:val="0"/>
          <w:numId w:val="0"/>
        </w:numPr>
        <w:ind w:left="1440" w:hanging="720"/>
        <w:rPr>
          <w:del w:id="72" w:author="Paul Shi" w:date="2022-03-22T18:30:00Z"/>
          <w:highlight w:val="yellow"/>
        </w:rPr>
      </w:pPr>
      <w:del w:id="73" w:author="Paul Shi" w:date="2022-03-22T18:30:00Z">
        <w:r w:rsidRPr="00285862" w:rsidDel="00B36002">
          <w:rPr>
            <w:highlight w:val="yellow"/>
          </w:rPr>
          <w:delText>.5</w:delText>
        </w:r>
        <w:r w:rsidRPr="00285862" w:rsidDel="00B36002">
          <w:rPr>
            <w:highlight w:val="yellow"/>
          </w:rPr>
          <w:tab/>
          <w:delText>All costs associated with the s</w:delText>
        </w:r>
        <w:r w:rsidR="0016610A" w:rsidRPr="00285862" w:rsidDel="00B36002">
          <w:rPr>
            <w:highlight w:val="yellow"/>
          </w:rPr>
          <w:delText xml:space="preserve">upply and installation of anchor bolts, nuts and washers and bolt grouting </w:delText>
        </w:r>
        <w:r w:rsidRPr="00285862" w:rsidDel="00B36002">
          <w:rPr>
            <w:highlight w:val="yellow"/>
          </w:rPr>
          <w:delText>[shall be included in the price(s) for Item No(s). in the Bid Form][will not be measured separately for payment and shall be included in the Contract Price]</w:delText>
        </w:r>
        <w:r w:rsidR="0016610A" w:rsidRPr="00285862" w:rsidDel="00B36002">
          <w:rPr>
            <w:highlight w:val="yellow"/>
          </w:rPr>
          <w:delText>.</w:delText>
        </w:r>
      </w:del>
    </w:p>
    <w:p w14:paraId="270C4656" w14:textId="77777777" w:rsidR="0016610A" w:rsidRPr="002258F3" w:rsidDel="00B36002" w:rsidRDefault="00AF72A6" w:rsidP="00135550">
      <w:pPr>
        <w:pStyle w:val="Heading3"/>
        <w:numPr>
          <w:ilvl w:val="0"/>
          <w:numId w:val="0"/>
        </w:numPr>
        <w:ind w:left="1440" w:hanging="720"/>
        <w:rPr>
          <w:del w:id="74" w:author="Paul Shi" w:date="2022-03-22T18:30:00Z"/>
        </w:rPr>
      </w:pPr>
      <w:del w:id="75" w:author="Paul Shi" w:date="2022-03-22T18:30:00Z">
        <w:r w:rsidRPr="00285862" w:rsidDel="00B36002">
          <w:rPr>
            <w:highlight w:val="yellow"/>
          </w:rPr>
          <w:delText>.6</w:delText>
        </w:r>
        <w:r w:rsidRPr="00285862" w:rsidDel="00B36002">
          <w:rPr>
            <w:highlight w:val="yellow"/>
          </w:rPr>
          <w:tab/>
          <w:delText>All costs associated with the s</w:delText>
        </w:r>
        <w:r w:rsidR="0016610A" w:rsidRPr="00285862" w:rsidDel="00B36002">
          <w:rPr>
            <w:highlight w:val="yellow"/>
          </w:rPr>
          <w:delText xml:space="preserve">upply and installation of water stops </w:delText>
        </w:r>
        <w:r w:rsidRPr="00285862" w:rsidDel="00B36002">
          <w:rPr>
            <w:highlight w:val="yellow"/>
          </w:rPr>
          <w:delText>[shall be included in the price(s) for Item No(s). in the Bid Form][will not be measured separately for payment and shall be included in the Contract Price]</w:delText>
        </w:r>
        <w:r w:rsidR="0016610A" w:rsidRPr="00285862" w:rsidDel="00B36002">
          <w:rPr>
            <w:highlight w:val="yellow"/>
          </w:rPr>
          <w:delText>.</w:delText>
        </w:r>
      </w:del>
      <w:commentRangeEnd w:id="67"/>
      <w:r w:rsidR="00AA0F8A">
        <w:rPr>
          <w:rStyle w:val="CommentReference"/>
        </w:rPr>
        <w:commentReference w:id="67"/>
      </w:r>
    </w:p>
    <w:p w14:paraId="1CF311C2" w14:textId="77777777" w:rsidR="0016610A" w:rsidRPr="002258F3" w:rsidRDefault="00D02FCF" w:rsidP="0016610A">
      <w:pPr>
        <w:pStyle w:val="Heading2"/>
      </w:pPr>
      <w:r w:rsidRPr="002258F3">
        <w:t>References</w:t>
      </w:r>
    </w:p>
    <w:p w14:paraId="33FD0204" w14:textId="77777777" w:rsidR="0016610A" w:rsidRPr="00CB5BC1" w:rsidRDefault="0016610A" w:rsidP="00CB5BC1">
      <w:pPr>
        <w:pStyle w:val="Heading3"/>
      </w:pPr>
      <w:r w:rsidRPr="00CB5BC1">
        <w:t>American Society for Testing and Materials (ASTM)</w:t>
      </w:r>
    </w:p>
    <w:p w14:paraId="0C431252" w14:textId="77777777" w:rsidR="00BF6266" w:rsidRDefault="0016610A" w:rsidP="00CB5BC1">
      <w:pPr>
        <w:pStyle w:val="Heading4"/>
      </w:pPr>
      <w:r w:rsidRPr="00CB5BC1">
        <w:t>ASTM C109/C109M</w:t>
      </w:r>
      <w:r w:rsidR="005030C2">
        <w:t>-</w:t>
      </w:r>
      <w:ins w:id="76" w:author="Mabel Chow" w:date="2022-04-22T10:50:00Z">
        <w:r w:rsidR="00730EA7">
          <w:t>21</w:t>
        </w:r>
      </w:ins>
      <w:del w:id="77" w:author="Mabel Chow" w:date="2022-04-22T10:50:00Z">
        <w:r w:rsidR="00D17053" w:rsidDel="00730EA7">
          <w:delText>16a</w:delText>
        </w:r>
      </w:del>
      <w:r w:rsidRPr="00CB5BC1">
        <w:t xml:space="preserve">, </w:t>
      </w:r>
      <w:r w:rsidR="005030C2">
        <w:t xml:space="preserve">Standard </w:t>
      </w:r>
      <w:r w:rsidRPr="00CB5BC1">
        <w:t xml:space="preserve">Test Method for Compressive Strength of Hydraulic Cement Mortars (Using 2 in. </w:t>
      </w:r>
      <w:del w:id="78" w:author="Mabel Chow" w:date="2022-04-22T10:50:00Z">
        <w:r w:rsidR="005030C2" w:rsidDel="00730EA7">
          <w:delText>[</w:delText>
        </w:r>
      </w:del>
      <w:r w:rsidRPr="00CB5BC1">
        <w:t>or 50 m</w:t>
      </w:r>
      <w:ins w:id="79" w:author="Mabel Chow" w:date="2022-04-22T10:50:00Z">
        <w:r w:rsidR="00730EA7">
          <w:t>m</w:t>
        </w:r>
      </w:ins>
      <w:del w:id="80" w:author="Mabel Chow" w:date="2022-04-22T10:50:00Z">
        <w:r w:rsidRPr="00CB5BC1" w:rsidDel="00730EA7">
          <w:delText>m</w:delText>
        </w:r>
      </w:del>
      <w:r w:rsidR="005030C2">
        <w:t>]</w:t>
      </w:r>
      <w:r w:rsidRPr="00CB5BC1">
        <w:t xml:space="preserve"> Cube Specimens).</w:t>
      </w:r>
    </w:p>
    <w:p w14:paraId="0422967B" w14:textId="77777777" w:rsidR="0016610A" w:rsidRPr="00CB5BC1" w:rsidRDefault="00BF6266" w:rsidP="00CB5BC1">
      <w:pPr>
        <w:pStyle w:val="Heading4"/>
      </w:pPr>
      <w:r>
        <w:t>ASTM C157/C157M-</w:t>
      </w:r>
      <w:r w:rsidR="00F67AC9">
        <w:t>17</w:t>
      </w:r>
      <w:r>
        <w:t>, Standard Test Method for Length Change of Hardened Hydraulic-Cement Mortar and Concrete.</w:t>
      </w:r>
      <w:r w:rsidR="0016610A" w:rsidRPr="00CB5BC1">
        <w:tab/>
      </w:r>
    </w:p>
    <w:p w14:paraId="3DF3931F" w14:textId="77777777" w:rsidR="0016610A" w:rsidRPr="00CB5BC1" w:rsidRDefault="0016610A" w:rsidP="00CB5BC1">
      <w:pPr>
        <w:pStyle w:val="Heading4"/>
      </w:pPr>
      <w:r w:rsidRPr="00CB5BC1">
        <w:t>ASTM C260</w:t>
      </w:r>
      <w:r w:rsidR="005030C2">
        <w:t>/C260M-10</w:t>
      </w:r>
      <w:proofErr w:type="gramStart"/>
      <w:r w:rsidR="005030C2">
        <w:t>a</w:t>
      </w:r>
      <w:r w:rsidR="00F67AC9">
        <w:t>(</w:t>
      </w:r>
      <w:proofErr w:type="gramEnd"/>
      <w:r w:rsidR="00F67AC9">
        <w:t>2016)</w:t>
      </w:r>
      <w:r w:rsidRPr="00CB5BC1">
        <w:t xml:space="preserve">, </w:t>
      </w:r>
      <w:r w:rsidR="005030C2">
        <w:t xml:space="preserve">Standard </w:t>
      </w:r>
      <w:r w:rsidRPr="00CB5BC1">
        <w:t>Specification for Air</w:t>
      </w:r>
      <w:r w:rsidR="00F67AC9">
        <w:t>-</w:t>
      </w:r>
      <w:r w:rsidRPr="00CB5BC1">
        <w:t>Entraining Admixtures for Concrete.</w:t>
      </w:r>
    </w:p>
    <w:p w14:paraId="445FED12" w14:textId="77777777" w:rsidR="0016610A" w:rsidRPr="00CB5BC1" w:rsidRDefault="0016610A" w:rsidP="00CB5BC1">
      <w:pPr>
        <w:pStyle w:val="Heading4"/>
      </w:pPr>
      <w:r w:rsidRPr="00CB5BC1">
        <w:t>ASTM C4</w:t>
      </w:r>
      <w:r w:rsidR="00C827FE" w:rsidRPr="00CB5BC1">
        <w:t>94</w:t>
      </w:r>
      <w:r w:rsidR="00F67AC9">
        <w:t>/C494M</w:t>
      </w:r>
      <w:r w:rsidR="005030C2">
        <w:t>-</w:t>
      </w:r>
      <w:del w:id="81" w:author="Mabel Chow" w:date="2022-04-22T10:50:00Z">
        <w:r w:rsidR="005030C2" w:rsidDel="00730EA7">
          <w:delText>1</w:delText>
        </w:r>
        <w:r w:rsidR="00F67AC9" w:rsidDel="00730EA7">
          <w:delText>7</w:delText>
        </w:r>
      </w:del>
      <w:ins w:id="82" w:author="Mabel Chow" w:date="2022-04-22T10:50:00Z">
        <w:r w:rsidR="00730EA7">
          <w:t>19</w:t>
        </w:r>
      </w:ins>
      <w:r w:rsidRPr="00CB5BC1">
        <w:t xml:space="preserve">, </w:t>
      </w:r>
      <w:r w:rsidR="005030C2">
        <w:t xml:space="preserve">Standard </w:t>
      </w:r>
      <w:r w:rsidRPr="00CB5BC1">
        <w:t>Specification for Chemical Admixtures for Concrete.</w:t>
      </w:r>
    </w:p>
    <w:p w14:paraId="2F169917" w14:textId="77777777" w:rsidR="0016610A" w:rsidRDefault="0016610A" w:rsidP="00CB5BC1">
      <w:pPr>
        <w:pStyle w:val="Heading4"/>
      </w:pPr>
      <w:r w:rsidRPr="00CB5BC1">
        <w:t>ASTM C827</w:t>
      </w:r>
      <w:r w:rsidR="005030C2">
        <w:t>/C827M-1</w:t>
      </w:r>
      <w:r w:rsidR="00F67AC9">
        <w:t>6</w:t>
      </w:r>
      <w:r w:rsidRPr="00CB5BC1">
        <w:t xml:space="preserve">, </w:t>
      </w:r>
      <w:r w:rsidR="005030C2">
        <w:t xml:space="preserve">Standard </w:t>
      </w:r>
      <w:r w:rsidRPr="00CB5BC1">
        <w:t xml:space="preserve">Test Method for Change in Height at Early Ages of Cylindrical Specimens </w:t>
      </w:r>
      <w:r w:rsidR="00F67AC9">
        <w:t>of</w:t>
      </w:r>
      <w:r w:rsidR="00F67AC9" w:rsidRPr="00CB5BC1">
        <w:t xml:space="preserve"> </w:t>
      </w:r>
      <w:r w:rsidRPr="00CB5BC1">
        <w:t>Cementitious Mixtures.</w:t>
      </w:r>
    </w:p>
    <w:p w14:paraId="10FBE11F" w14:textId="77777777" w:rsidR="005D20B4" w:rsidRPr="00CB5BC1" w:rsidRDefault="005D20B4" w:rsidP="00CB5BC1">
      <w:pPr>
        <w:pStyle w:val="Heading4"/>
      </w:pPr>
      <w:r>
        <w:t>ASTM C881/C881M-</w:t>
      </w:r>
      <w:ins w:id="83" w:author="Mabel Chow" w:date="2022-04-22T10:51:00Z">
        <w:r w:rsidR="00730EA7">
          <w:t>20a</w:t>
        </w:r>
      </w:ins>
      <w:del w:id="84" w:author="Mabel Chow" w:date="2022-04-22T10:51:00Z">
        <w:r w:rsidDel="00730EA7">
          <w:delText>15</w:delText>
        </w:r>
      </w:del>
      <w:r>
        <w:t>, Standard Specification for Epoxy-Resin-Base Bonding Systems for Concrete.</w:t>
      </w:r>
    </w:p>
    <w:p w14:paraId="29F82CF8" w14:textId="77777777" w:rsidR="0016610A" w:rsidRPr="00CB5BC1" w:rsidRDefault="0016610A" w:rsidP="00CB5BC1">
      <w:pPr>
        <w:pStyle w:val="Heading4"/>
      </w:pPr>
      <w:r w:rsidRPr="00CB5BC1">
        <w:t>ASTM C939</w:t>
      </w:r>
      <w:r w:rsidR="00F67AC9">
        <w:t>/C939M</w:t>
      </w:r>
      <w:r w:rsidR="005030C2">
        <w:t>-1</w:t>
      </w:r>
      <w:r w:rsidR="00F67AC9">
        <w:t>6a</w:t>
      </w:r>
      <w:r w:rsidRPr="00CB5BC1">
        <w:t xml:space="preserve">, </w:t>
      </w:r>
      <w:r w:rsidR="005030C2">
        <w:t xml:space="preserve">Standard </w:t>
      </w:r>
      <w:r w:rsidRPr="00CB5BC1">
        <w:t>Test Method for Flow of Grout for Preplaced Aggregate Concrete</w:t>
      </w:r>
      <w:r w:rsidR="005030C2">
        <w:t xml:space="preserve"> (Flow Cone Method)</w:t>
      </w:r>
      <w:r w:rsidRPr="00CB5BC1">
        <w:t>.</w:t>
      </w:r>
    </w:p>
    <w:p w14:paraId="30E1DD3E" w14:textId="77777777" w:rsidR="0016610A" w:rsidRPr="00CB5BC1" w:rsidRDefault="0016610A" w:rsidP="00CB5BC1">
      <w:pPr>
        <w:pStyle w:val="Heading4"/>
      </w:pPr>
      <w:r w:rsidRPr="00CB5BC1">
        <w:t>ASTM C1017</w:t>
      </w:r>
      <w:r w:rsidR="005030C2">
        <w:t>/C1017M-13e1</w:t>
      </w:r>
      <w:r w:rsidR="00C827FE" w:rsidRPr="00CB5BC1">
        <w:t>,</w:t>
      </w:r>
      <w:r w:rsidRPr="00CB5BC1">
        <w:t xml:space="preserve"> </w:t>
      </w:r>
      <w:r w:rsidR="005030C2">
        <w:t xml:space="preserve">Standard </w:t>
      </w:r>
      <w:r w:rsidRPr="00CB5BC1">
        <w:t xml:space="preserve">Specification for </w:t>
      </w:r>
      <w:r w:rsidR="004F62E4" w:rsidRPr="00CB5BC1">
        <w:t>C</w:t>
      </w:r>
      <w:r w:rsidRPr="00CB5BC1">
        <w:t xml:space="preserve">hemical Admixtures for </w:t>
      </w:r>
      <w:r w:rsidR="00772EE2">
        <w:t xml:space="preserve">Use in Producing Flowing </w:t>
      </w:r>
      <w:r w:rsidR="004F62E4" w:rsidRPr="00CB5BC1">
        <w:t>C</w:t>
      </w:r>
      <w:r w:rsidRPr="00CB5BC1">
        <w:t>oncrete.</w:t>
      </w:r>
    </w:p>
    <w:p w14:paraId="63F1615F" w14:textId="77777777" w:rsidR="0016610A" w:rsidRPr="00CB5BC1" w:rsidRDefault="0016610A" w:rsidP="00CB5BC1">
      <w:pPr>
        <w:pStyle w:val="Heading4"/>
      </w:pPr>
      <w:r w:rsidRPr="00CB5BC1">
        <w:t>ASTM D412</w:t>
      </w:r>
      <w:r w:rsidR="00772EE2">
        <w:t>-</w:t>
      </w:r>
      <w:r w:rsidR="00F67AC9">
        <w:t>16</w:t>
      </w:r>
      <w:ins w:id="85" w:author="Mabel Chow" w:date="2022-04-22T10:51:00Z">
        <w:r w:rsidR="00730EA7">
          <w:t>(2021)</w:t>
        </w:r>
      </w:ins>
      <w:r w:rsidR="00C827FE" w:rsidRPr="00CB5BC1">
        <w:t>,</w:t>
      </w:r>
      <w:r w:rsidRPr="00CB5BC1">
        <w:t xml:space="preserve"> </w:t>
      </w:r>
      <w:r w:rsidR="00772EE2">
        <w:t xml:space="preserve">Standard </w:t>
      </w:r>
      <w:r w:rsidRPr="00CB5BC1">
        <w:t xml:space="preserve">Test Methods for Vulcanized Rubber and </w:t>
      </w:r>
      <w:proofErr w:type="gramStart"/>
      <w:r w:rsidRPr="00CB5BC1">
        <w:t>Thermoplastic  Elastomers</w:t>
      </w:r>
      <w:proofErr w:type="gramEnd"/>
      <w:r w:rsidRPr="00CB5BC1">
        <w:t xml:space="preserve"> </w:t>
      </w:r>
      <w:r w:rsidR="00772EE2">
        <w:t xml:space="preserve">- </w:t>
      </w:r>
      <w:r w:rsidRPr="00CB5BC1">
        <w:t>Tension.</w:t>
      </w:r>
    </w:p>
    <w:p w14:paraId="3E316F26" w14:textId="77777777" w:rsidR="0016610A" w:rsidRPr="00CB5BC1" w:rsidRDefault="0016610A" w:rsidP="00CB5BC1">
      <w:pPr>
        <w:pStyle w:val="Heading4"/>
      </w:pPr>
      <w:r w:rsidRPr="00CB5BC1">
        <w:t>ASTM D624</w:t>
      </w:r>
      <w:r w:rsidR="00772EE2">
        <w:t>-00(</w:t>
      </w:r>
      <w:del w:id="86" w:author="Mabel Chow" w:date="2022-04-22T11:00:00Z">
        <w:r w:rsidR="00772EE2" w:rsidDel="00EC732D">
          <w:delText>2012</w:delText>
        </w:r>
      </w:del>
      <w:ins w:id="87" w:author="Mabel Chow" w:date="2022-04-22T11:00:00Z">
        <w:r w:rsidR="00EC732D">
          <w:t>2020</w:t>
        </w:r>
      </w:ins>
      <w:r w:rsidR="00772EE2">
        <w:t>)</w:t>
      </w:r>
      <w:r w:rsidRPr="00CB5BC1">
        <w:t xml:space="preserve">, </w:t>
      </w:r>
      <w:r w:rsidR="00772EE2">
        <w:t xml:space="preserve">Standard </w:t>
      </w:r>
      <w:r w:rsidRPr="00CB5BC1">
        <w:t>Test Method for Tear Strength of Conventional Vulcanized Rubber and Thermoplastic Elastomer.</w:t>
      </w:r>
    </w:p>
    <w:p w14:paraId="0981E564" w14:textId="77777777" w:rsidR="0016610A" w:rsidRPr="00CB5BC1" w:rsidRDefault="0016610A" w:rsidP="00CB5BC1">
      <w:pPr>
        <w:pStyle w:val="Heading4"/>
      </w:pPr>
      <w:r w:rsidRPr="00CB5BC1">
        <w:t>ASTM D1751</w:t>
      </w:r>
      <w:r w:rsidR="00772EE2">
        <w:t>-</w:t>
      </w:r>
      <w:r w:rsidR="00F67AC9">
        <w:t>18</w:t>
      </w:r>
      <w:r w:rsidRPr="00CB5BC1">
        <w:t xml:space="preserve">, </w:t>
      </w:r>
      <w:r w:rsidR="00772EE2">
        <w:t xml:space="preserve">Standard </w:t>
      </w:r>
      <w:r w:rsidRPr="00CB5BC1">
        <w:t>Specification for Preformed Expansion Joint Filler for Concrete Paving and Structural Construction (</w:t>
      </w:r>
      <w:r w:rsidR="00B1442F" w:rsidRPr="00CB5BC1">
        <w:t>Non</w:t>
      </w:r>
      <w:r w:rsidR="00B1442F">
        <w:t>-</w:t>
      </w:r>
      <w:r w:rsidR="00B1442F" w:rsidRPr="00CB5BC1">
        <w:t>extruding</w:t>
      </w:r>
      <w:r w:rsidRPr="00CB5BC1">
        <w:t xml:space="preserve"> and Resilient Bituminous Types).</w:t>
      </w:r>
    </w:p>
    <w:p w14:paraId="5749E5F9" w14:textId="77777777" w:rsidR="0016610A" w:rsidRPr="00CB5BC1" w:rsidRDefault="0016610A" w:rsidP="00CB5BC1">
      <w:pPr>
        <w:pStyle w:val="Heading4"/>
      </w:pPr>
      <w:r w:rsidRPr="00CB5BC1">
        <w:t>ASTM D1752</w:t>
      </w:r>
      <w:r w:rsidR="00772EE2">
        <w:t>-</w:t>
      </w:r>
      <w:r w:rsidR="00F67AC9">
        <w:t>18</w:t>
      </w:r>
      <w:r w:rsidRPr="00CB5BC1">
        <w:t xml:space="preserve">, </w:t>
      </w:r>
      <w:r w:rsidR="00772EE2">
        <w:t xml:space="preserve">Standard </w:t>
      </w:r>
      <w:r w:rsidRPr="00CB5BC1">
        <w:t>Specification for Preformed Sponge Rubber</w:t>
      </w:r>
      <w:r w:rsidR="00F67AC9">
        <w:t xml:space="preserve">, </w:t>
      </w:r>
      <w:r w:rsidRPr="00CB5BC1">
        <w:t>Cork</w:t>
      </w:r>
      <w:r w:rsidR="00772EE2">
        <w:t xml:space="preserve"> and Recycled PVC</w:t>
      </w:r>
      <w:r w:rsidRPr="00CB5BC1">
        <w:t xml:space="preserve"> Expansion Joint Fillers for Concrete Paving and Structural Construction.</w:t>
      </w:r>
    </w:p>
    <w:p w14:paraId="49086796" w14:textId="77777777" w:rsidR="00F67AC9" w:rsidRDefault="00F67AC9" w:rsidP="00D4446E">
      <w:pPr>
        <w:pStyle w:val="Heading3"/>
      </w:pPr>
      <w:r>
        <w:t>American Concrete Institute (ACI)</w:t>
      </w:r>
    </w:p>
    <w:p w14:paraId="627AAF12" w14:textId="77777777" w:rsidR="0016610A" w:rsidRPr="00CB5BC1" w:rsidRDefault="0016610A" w:rsidP="00CB5BC1">
      <w:pPr>
        <w:pStyle w:val="Heading4"/>
      </w:pPr>
      <w:r w:rsidRPr="00CB5BC1">
        <w:t>ACI 304.2R-</w:t>
      </w:r>
      <w:r w:rsidR="00F67AC9">
        <w:t>17</w:t>
      </w:r>
      <w:r w:rsidR="00C827FE" w:rsidRPr="00CB5BC1">
        <w:t>,</w:t>
      </w:r>
      <w:r w:rsidRPr="00CB5BC1">
        <w:t xml:space="preserve"> Placing Concrete by Pumping Methods.</w:t>
      </w:r>
    </w:p>
    <w:p w14:paraId="179B2D9E" w14:textId="77777777" w:rsidR="0016610A" w:rsidRPr="00CB5BC1" w:rsidRDefault="0016610A" w:rsidP="00CB5BC1">
      <w:pPr>
        <w:pStyle w:val="Heading3"/>
      </w:pPr>
      <w:r w:rsidRPr="00CB5BC1">
        <w:t>Canadian General Standards Board (CGSB)</w:t>
      </w:r>
    </w:p>
    <w:p w14:paraId="3731C557" w14:textId="77777777" w:rsidR="0016610A" w:rsidRPr="00CB5BC1" w:rsidRDefault="0016610A" w:rsidP="00CB5BC1">
      <w:pPr>
        <w:pStyle w:val="Heading4"/>
      </w:pPr>
      <w:r w:rsidRPr="00CB5BC1">
        <w:t>CGSB 51.34</w:t>
      </w:r>
      <w:r w:rsidR="00B00CBF">
        <w:t>-M86</w:t>
      </w:r>
      <w:r w:rsidRPr="00CB5BC1">
        <w:t>, Vapour Barrier, Polyethylene Sheet for Use in Building Construction.</w:t>
      </w:r>
    </w:p>
    <w:p w14:paraId="0B6C6443" w14:textId="77777777" w:rsidR="0016610A" w:rsidRPr="00CB5BC1" w:rsidRDefault="0016610A" w:rsidP="00CB5BC1">
      <w:pPr>
        <w:pStyle w:val="Heading3"/>
      </w:pPr>
      <w:r w:rsidRPr="00CB5BC1">
        <w:lastRenderedPageBreak/>
        <w:t>Canadian Standards Association (CSA)</w:t>
      </w:r>
    </w:p>
    <w:p w14:paraId="584F2705" w14:textId="77777777" w:rsidR="0016610A" w:rsidRPr="00CB5BC1" w:rsidRDefault="0016610A" w:rsidP="00CB5BC1">
      <w:pPr>
        <w:pStyle w:val="Heading4"/>
      </w:pPr>
      <w:r w:rsidRPr="00CB5BC1">
        <w:t>CSA A23.1</w:t>
      </w:r>
      <w:r w:rsidR="00B00CBF">
        <w:t>-1</w:t>
      </w:r>
      <w:ins w:id="88" w:author="Mabel Chow" w:date="2022-04-22T11:00:00Z">
        <w:r w:rsidR="00EC732D">
          <w:t>9</w:t>
        </w:r>
      </w:ins>
      <w:del w:id="89" w:author="Mabel Chow" w:date="2022-04-22T11:00:00Z">
        <w:r w:rsidR="00B00CBF" w:rsidDel="00EC732D">
          <w:delText>4</w:delText>
        </w:r>
      </w:del>
      <w:r w:rsidRPr="00CB5BC1">
        <w:t>, Concrete Materials and Methods of Concrete Construction.</w:t>
      </w:r>
    </w:p>
    <w:p w14:paraId="6F98CBFF" w14:textId="77777777" w:rsidR="0016610A" w:rsidRPr="00CB5BC1" w:rsidRDefault="0016610A" w:rsidP="00CB5BC1">
      <w:pPr>
        <w:pStyle w:val="Heading4"/>
      </w:pPr>
      <w:r w:rsidRPr="00CB5BC1">
        <w:t>CSA A23.2</w:t>
      </w:r>
      <w:r w:rsidR="00B00CBF">
        <w:t>-1</w:t>
      </w:r>
      <w:ins w:id="90" w:author="Mabel Chow" w:date="2022-04-22T11:01:00Z">
        <w:r w:rsidR="00EC732D">
          <w:t>9</w:t>
        </w:r>
      </w:ins>
      <w:del w:id="91" w:author="Mabel Chow" w:date="2022-04-22T11:00:00Z">
        <w:r w:rsidR="00B00CBF" w:rsidDel="00EC732D">
          <w:delText>4</w:delText>
        </w:r>
      </w:del>
      <w:r w:rsidRPr="00CB5BC1">
        <w:t xml:space="preserve">, Test </w:t>
      </w:r>
      <w:r w:rsidR="00B00CBF">
        <w:t xml:space="preserve">Methods and Standard Practices </w:t>
      </w:r>
      <w:r w:rsidRPr="00CB5BC1">
        <w:t>for Concrete.</w:t>
      </w:r>
    </w:p>
    <w:p w14:paraId="53D6E607" w14:textId="77777777" w:rsidR="0016610A" w:rsidRPr="00CB5BC1" w:rsidRDefault="0016610A" w:rsidP="00CB5BC1">
      <w:pPr>
        <w:pStyle w:val="Heading4"/>
      </w:pPr>
      <w:r w:rsidRPr="00CB5BC1">
        <w:t>CSA A3002</w:t>
      </w:r>
      <w:r w:rsidR="00BF6266">
        <w:t>-</w:t>
      </w:r>
      <w:r w:rsidR="00113E5E">
        <w:t>18</w:t>
      </w:r>
      <w:r w:rsidR="00BF6266">
        <w:t>,</w:t>
      </w:r>
      <w:r w:rsidRPr="00CB5BC1">
        <w:t xml:space="preserve"> Masonry and Mortar Cement</w:t>
      </w:r>
      <w:r w:rsidR="00BF6266">
        <w:t>.</w:t>
      </w:r>
    </w:p>
    <w:p w14:paraId="76438610" w14:textId="77777777" w:rsidR="0016610A" w:rsidRPr="00CB5BC1" w:rsidRDefault="0016610A" w:rsidP="00CB5BC1">
      <w:pPr>
        <w:pStyle w:val="Heading4"/>
      </w:pPr>
      <w:r w:rsidRPr="00CB5BC1">
        <w:t>CSA A3003</w:t>
      </w:r>
      <w:r w:rsidR="00BF6266">
        <w:t>-</w:t>
      </w:r>
      <w:r w:rsidR="00113E5E">
        <w:t>18</w:t>
      </w:r>
      <w:r w:rsidR="00BF6266">
        <w:t>,</w:t>
      </w:r>
      <w:r w:rsidRPr="00CB5BC1">
        <w:t xml:space="preserve"> Chemical Test Methods for Cementitious Materials for Use in Concrete and Masonry</w:t>
      </w:r>
      <w:r w:rsidR="00BF6266">
        <w:t>.</w:t>
      </w:r>
    </w:p>
    <w:p w14:paraId="177B06C1" w14:textId="77777777" w:rsidR="0016610A" w:rsidRPr="00CB5BC1" w:rsidRDefault="0016610A" w:rsidP="00CB5BC1">
      <w:pPr>
        <w:pStyle w:val="Heading4"/>
      </w:pPr>
      <w:r w:rsidRPr="00CB5BC1">
        <w:t>CSA A3004</w:t>
      </w:r>
      <w:r w:rsidR="00BF6266">
        <w:t>-</w:t>
      </w:r>
      <w:r w:rsidR="00113E5E">
        <w:t>18</w:t>
      </w:r>
      <w:r w:rsidR="00BF6266">
        <w:t>,</w:t>
      </w:r>
      <w:r w:rsidRPr="00CB5BC1">
        <w:t xml:space="preserve"> Test Methods </w:t>
      </w:r>
      <w:r w:rsidR="00BF6266">
        <w:t xml:space="preserve">and Standard Practices </w:t>
      </w:r>
      <w:r w:rsidRPr="00CB5BC1">
        <w:t>for Cementitious Materials for Use in Concrete and Masonry</w:t>
      </w:r>
      <w:r w:rsidR="00BF6266">
        <w:t>.</w:t>
      </w:r>
    </w:p>
    <w:p w14:paraId="65BEE62A" w14:textId="77777777" w:rsidR="0016610A" w:rsidRDefault="0016610A" w:rsidP="00CB5BC1">
      <w:pPr>
        <w:pStyle w:val="Heading4"/>
      </w:pPr>
      <w:r w:rsidRPr="00CB5BC1">
        <w:t>CSA A3005</w:t>
      </w:r>
      <w:r w:rsidR="00BF6266">
        <w:t>-</w:t>
      </w:r>
      <w:r w:rsidR="00113E5E">
        <w:t>18</w:t>
      </w:r>
      <w:r w:rsidR="00BF6266">
        <w:t>,</w:t>
      </w:r>
      <w:r w:rsidRPr="00CB5BC1">
        <w:t xml:space="preserve"> Test Equipment and Mat</w:t>
      </w:r>
      <w:r w:rsidR="00B704D6" w:rsidRPr="00CB5BC1">
        <w:t>e</w:t>
      </w:r>
      <w:r w:rsidRPr="00CB5BC1">
        <w:t>rials for Cementitious Materials for Use in Concrete and Masonry</w:t>
      </w:r>
      <w:r w:rsidR="00BF6266">
        <w:t>.</w:t>
      </w:r>
    </w:p>
    <w:p w14:paraId="6790C11B" w14:textId="77777777" w:rsidR="009E6540" w:rsidRDefault="009E6540" w:rsidP="00D4446E">
      <w:pPr>
        <w:pStyle w:val="Heading3"/>
      </w:pPr>
      <w:r>
        <w:t>Ontario Provincial Standard Specifications (OPSS)</w:t>
      </w:r>
    </w:p>
    <w:p w14:paraId="374D1F92" w14:textId="77777777" w:rsidR="009E6540" w:rsidRDefault="009E6540" w:rsidP="009E6540">
      <w:pPr>
        <w:pStyle w:val="Heading4"/>
      </w:pPr>
      <w:r>
        <w:t>OPSS MUNI.904, Construction Specification for Concrete Structures</w:t>
      </w:r>
    </w:p>
    <w:p w14:paraId="24C0FA0F" w14:textId="77777777" w:rsidR="009E6540" w:rsidRDefault="009E6540" w:rsidP="009E6540">
      <w:pPr>
        <w:pStyle w:val="Heading4"/>
      </w:pPr>
      <w:r>
        <w:t>OPSS MUNI.1350, Specification for Concrete, Materials &amp; Production</w:t>
      </w:r>
    </w:p>
    <w:p w14:paraId="1A45D902" w14:textId="77777777" w:rsidR="009E6540" w:rsidRDefault="009E6540" w:rsidP="009E6540">
      <w:pPr>
        <w:pStyle w:val="Heading4"/>
      </w:pPr>
      <w:r>
        <w:t>OPSS MUNI.1359, Material Specification for Unshrinkable Backfill</w:t>
      </w:r>
    </w:p>
    <w:p w14:paraId="04A2E71D" w14:textId="77777777" w:rsidR="0016610A" w:rsidRPr="002258F3" w:rsidRDefault="0016610A" w:rsidP="00426322">
      <w:pPr>
        <w:pStyle w:val="Heading2"/>
      </w:pPr>
      <w:r w:rsidRPr="002258F3">
        <w:t>Performance Requirements</w:t>
      </w:r>
    </w:p>
    <w:p w14:paraId="7888FEA7" w14:textId="77777777" w:rsidR="0016610A" w:rsidRPr="002258F3" w:rsidRDefault="0016610A" w:rsidP="00720A1A">
      <w:pPr>
        <w:pStyle w:val="Heading4"/>
        <w:tabs>
          <w:tab w:val="left" w:pos="1418"/>
        </w:tabs>
        <w:ind w:left="1418" w:hanging="709"/>
      </w:pPr>
      <w:r w:rsidRPr="002258F3">
        <w:t>Water tightness</w:t>
      </w:r>
      <w:r w:rsidR="006A5348" w:rsidRPr="002258F3">
        <w:t>:</w:t>
      </w:r>
      <w:r w:rsidRPr="002258F3">
        <w:t xml:space="preserve"> Provide</w:t>
      </w:r>
      <w:r w:rsidR="006A5348" w:rsidRPr="002258F3">
        <w:t xml:space="preserve"> a</w:t>
      </w:r>
      <w:r w:rsidRPr="002258F3">
        <w:t xml:space="preserve"> </w:t>
      </w:r>
      <w:proofErr w:type="gramStart"/>
      <w:r w:rsidRPr="002258F3">
        <w:t>water tight</w:t>
      </w:r>
      <w:proofErr w:type="gramEnd"/>
      <w:r w:rsidRPr="002258F3">
        <w:t xml:space="preserve"> concrete structure. </w:t>
      </w:r>
      <w:r w:rsidR="00B704D6" w:rsidRPr="002258F3">
        <w:t xml:space="preserve"> </w:t>
      </w:r>
      <w:r w:rsidRPr="002258F3">
        <w:t xml:space="preserve">No visible leaks </w:t>
      </w:r>
      <w:ins w:id="92" w:author="Radulovic, Nicole" w:date="2022-11-02T16:12:00Z">
        <w:r w:rsidR="00B07A98">
          <w:t xml:space="preserve">or </w:t>
        </w:r>
      </w:ins>
      <w:ins w:id="93" w:author="Paul Shi" w:date="2022-04-22T12:14:00Z">
        <w:r w:rsidR="003F67C1">
          <w:t>cracks</w:t>
        </w:r>
        <w:r w:rsidR="003F67C1" w:rsidRPr="002258F3">
          <w:t xml:space="preserve"> </w:t>
        </w:r>
      </w:ins>
      <w:r w:rsidRPr="002258F3">
        <w:t>will be permitted for liquid holding structures, including roof structure</w:t>
      </w:r>
      <w:r w:rsidR="002D71B5" w:rsidRPr="002258F3">
        <w:t>s</w:t>
      </w:r>
      <w:r w:rsidRPr="002258F3">
        <w:t xml:space="preserve"> subjected to </w:t>
      </w:r>
      <w:proofErr w:type="gramStart"/>
      <w:r w:rsidRPr="002258F3">
        <w:t>rain water</w:t>
      </w:r>
      <w:proofErr w:type="gramEnd"/>
      <w:r w:rsidRPr="002258F3">
        <w:t xml:space="preserve"> accumulation. </w:t>
      </w:r>
    </w:p>
    <w:p w14:paraId="3A9E3292" w14:textId="77777777" w:rsidR="0016610A" w:rsidRPr="002258F3" w:rsidDel="00240ED4" w:rsidRDefault="0016610A" w:rsidP="00974BE9">
      <w:pPr>
        <w:pStyle w:val="Heading4"/>
        <w:rPr>
          <w:del w:id="94" w:author="Mabel Chow" w:date="2022-04-25T11:32:00Z"/>
        </w:rPr>
      </w:pPr>
      <w:del w:id="95" w:author="Mabel Chow" w:date="2022-04-25T11:32:00Z">
        <w:r w:rsidRPr="00285862" w:rsidDel="00240ED4">
          <w:delText xml:space="preserve">Coordinate </w:delText>
        </w:r>
        <w:r w:rsidR="006A5348" w:rsidRPr="00285862" w:rsidDel="00240ED4">
          <w:delText xml:space="preserve">a </w:delText>
        </w:r>
        <w:r w:rsidRPr="00285862" w:rsidDel="00240ED4">
          <w:delText>leakage test for liquid holding structures in accordance with</w:delText>
        </w:r>
        <w:r w:rsidR="003B6378" w:rsidDel="00240ED4">
          <w:delText xml:space="preserve"> Section </w:delText>
        </w:r>
        <w:r w:rsidR="003B6378" w:rsidRPr="003B6378" w:rsidDel="00240ED4">
          <w:delText>01750</w:delText>
        </w:r>
        <w:r w:rsidR="003B6378" w:rsidDel="00240ED4">
          <w:delText xml:space="preserve"> - </w:delText>
        </w:r>
        <w:r w:rsidR="003B6378" w:rsidRPr="003B6378" w:rsidDel="00240ED4">
          <w:delText xml:space="preserve"> Disinfection and Testing of Water Retaining Structures and Process Piping</w:delText>
        </w:r>
        <w:r w:rsidRPr="00620C19" w:rsidDel="00240ED4">
          <w:delText>.</w:delText>
        </w:r>
      </w:del>
    </w:p>
    <w:p w14:paraId="6206E613" w14:textId="77777777" w:rsidR="0016610A" w:rsidRPr="002258F3" w:rsidRDefault="0016610A" w:rsidP="00720A1A">
      <w:pPr>
        <w:pStyle w:val="Heading4"/>
        <w:tabs>
          <w:tab w:val="left" w:pos="1418"/>
        </w:tabs>
        <w:ind w:left="1418" w:hanging="709"/>
      </w:pPr>
      <w:r w:rsidRPr="002258F3">
        <w:t xml:space="preserve">28 </w:t>
      </w:r>
      <w:r w:rsidR="002D71B5" w:rsidRPr="002258F3">
        <w:t>D</w:t>
      </w:r>
      <w:r w:rsidRPr="002258F3">
        <w:t>ay Compressive strength:</w:t>
      </w:r>
    </w:p>
    <w:p w14:paraId="3DB55B57" w14:textId="30A0D6FF" w:rsidR="0016610A" w:rsidRPr="002258F3" w:rsidRDefault="0016610A" w:rsidP="00720A1A">
      <w:pPr>
        <w:pStyle w:val="Heading5"/>
        <w:tabs>
          <w:tab w:val="left" w:pos="2127"/>
        </w:tabs>
        <w:ind w:left="2127" w:hanging="709"/>
      </w:pPr>
      <w:r w:rsidRPr="002258F3">
        <w:t>30 M</w:t>
      </w:r>
      <w:r w:rsidR="00BF6266">
        <w:t>P</w:t>
      </w:r>
      <w:r w:rsidRPr="002258F3">
        <w:t>a for structural concrete</w:t>
      </w:r>
    </w:p>
    <w:p w14:paraId="717DFCC8" w14:textId="58E6ABD7" w:rsidR="0016610A" w:rsidRPr="002258F3" w:rsidRDefault="0016610A" w:rsidP="00720A1A">
      <w:pPr>
        <w:pStyle w:val="Heading5"/>
        <w:tabs>
          <w:tab w:val="left" w:pos="2127"/>
        </w:tabs>
        <w:ind w:left="2127" w:hanging="709"/>
      </w:pPr>
      <w:r w:rsidRPr="002258F3">
        <w:t xml:space="preserve">15 MPa for </w:t>
      </w:r>
      <w:r w:rsidR="006A5348" w:rsidRPr="002258F3">
        <w:t>f</w:t>
      </w:r>
      <w:r w:rsidRPr="002258F3">
        <w:t>ill concrete</w:t>
      </w:r>
    </w:p>
    <w:p w14:paraId="09577F3E" w14:textId="77777777" w:rsidR="0016610A" w:rsidRPr="002258F3" w:rsidRDefault="0016610A" w:rsidP="00720A1A">
      <w:pPr>
        <w:pStyle w:val="Heading4"/>
        <w:tabs>
          <w:tab w:val="left" w:pos="1418"/>
        </w:tabs>
        <w:ind w:left="1418" w:hanging="709"/>
      </w:pPr>
      <w:r w:rsidRPr="002258F3">
        <w:t xml:space="preserve">Class </w:t>
      </w:r>
      <w:r w:rsidR="006A5348" w:rsidRPr="002258F3">
        <w:t>o</w:t>
      </w:r>
      <w:r w:rsidRPr="002258F3">
        <w:t xml:space="preserve">f Exposure </w:t>
      </w:r>
      <w:ins w:id="96" w:author="Mabel Chow" w:date="2022-04-25T11:33:00Z">
        <w:r w:rsidR="00240ED4">
          <w:t>F-</w:t>
        </w:r>
      </w:ins>
      <w:ins w:id="97" w:author="Mabel Chow" w:date="2022-04-25T12:25:00Z">
        <w:r w:rsidR="00331B6C">
          <w:t>1</w:t>
        </w:r>
      </w:ins>
      <w:ins w:id="98" w:author="Mabel Chow" w:date="2022-04-25T11:33:00Z">
        <w:r w:rsidR="00240ED4">
          <w:t xml:space="preserve"> </w:t>
        </w:r>
      </w:ins>
      <w:ins w:id="99" w:author="Paul Shi" w:date="2022-03-22T18:42:00Z">
        <w:del w:id="100" w:author="Mabel Chow" w:date="2022-04-25T09:41:00Z">
          <w:r w:rsidR="00974BE9" w:rsidDel="0020669A">
            <w:delText>C-1</w:delText>
          </w:r>
        </w:del>
      </w:ins>
      <w:del w:id="101" w:author="Paul Shi" w:date="2022-03-22T18:42:00Z">
        <w:r w:rsidRPr="002258F3" w:rsidDel="00974BE9">
          <w:delText>S-2 / A-2 with moderate sulphate resisting cement</w:delText>
        </w:r>
      </w:del>
      <w:r w:rsidR="002D71B5" w:rsidRPr="002258F3">
        <w:t>.</w:t>
      </w:r>
    </w:p>
    <w:p w14:paraId="7CB9274A" w14:textId="77777777" w:rsidR="0016610A" w:rsidRPr="002258F3" w:rsidDel="00E56A39" w:rsidRDefault="0016610A" w:rsidP="00720A1A">
      <w:pPr>
        <w:pStyle w:val="Heading4"/>
        <w:tabs>
          <w:tab w:val="left" w:pos="1418"/>
        </w:tabs>
        <w:ind w:left="1418" w:hanging="709"/>
        <w:rPr>
          <w:del w:id="102" w:author="Paul Shi" w:date="2022-04-22T12:36:00Z"/>
        </w:rPr>
      </w:pPr>
      <w:del w:id="103" w:author="Paul Shi" w:date="2022-04-22T12:36:00Z">
        <w:r w:rsidRPr="002258F3" w:rsidDel="00E56A39">
          <w:delText xml:space="preserve">Low Shrinkage concrete with 28 </w:delText>
        </w:r>
        <w:r w:rsidR="002D71B5" w:rsidRPr="002258F3" w:rsidDel="00E56A39">
          <w:delText>D</w:delText>
        </w:r>
        <w:r w:rsidRPr="002258F3" w:rsidDel="00E56A39">
          <w:delText>ay</w:delText>
        </w:r>
        <w:r w:rsidR="002D71B5" w:rsidRPr="002258F3" w:rsidDel="00E56A39">
          <w:delText>s</w:delText>
        </w:r>
        <w:r w:rsidRPr="002258F3" w:rsidDel="00E56A39">
          <w:delText xml:space="preserve"> </w:delText>
        </w:r>
        <w:r w:rsidR="00D365EA" w:rsidRPr="002258F3" w:rsidDel="00E56A39">
          <w:delText>of drying not greater th</w:delText>
        </w:r>
        <w:r w:rsidR="0090745C" w:rsidRPr="002258F3" w:rsidDel="00E56A39">
          <w:delText>a</w:delText>
        </w:r>
        <w:r w:rsidR="00D365EA" w:rsidRPr="002258F3" w:rsidDel="00E56A39">
          <w:delText>n 0.04</w:delText>
        </w:r>
        <w:r w:rsidRPr="002258F3" w:rsidDel="00E56A39">
          <w:delText xml:space="preserve">% for concrete made with </w:delText>
        </w:r>
      </w:del>
      <w:del w:id="104" w:author="Paul Shi" w:date="2022-03-22T18:42:00Z">
        <w:r w:rsidRPr="002258F3" w:rsidDel="00974BE9">
          <w:delText>40</w:delText>
        </w:r>
        <w:r w:rsidR="002D71B5" w:rsidRPr="002258F3" w:rsidDel="00974BE9">
          <w:delText xml:space="preserve"> </w:delText>
        </w:r>
        <w:r w:rsidRPr="002258F3" w:rsidDel="00974BE9">
          <w:delText>mm aggregate and 0.055</w:delText>
        </w:r>
        <w:r w:rsidR="00D365EA" w:rsidRPr="002258F3" w:rsidDel="00974BE9">
          <w:delText>%</w:delText>
        </w:r>
        <w:r w:rsidRPr="002258F3" w:rsidDel="00974BE9">
          <w:delText xml:space="preserve"> for concrete made </w:delText>
        </w:r>
      </w:del>
      <w:del w:id="105" w:author="Paul Shi" w:date="2022-04-22T12:36:00Z">
        <w:r w:rsidRPr="002258F3" w:rsidDel="00E56A39">
          <w:delText>with 20 mm aggregate when tested in accordance with modified ASTM C157</w:delText>
        </w:r>
        <w:r w:rsidR="00BF6266" w:rsidDel="00E56A39">
          <w:delText>/C157M-</w:delText>
        </w:r>
        <w:r w:rsidR="00984D2B" w:rsidDel="00E56A39">
          <w:delText>17</w:delText>
        </w:r>
        <w:r w:rsidR="00D02FCF" w:rsidRPr="002258F3" w:rsidDel="00E56A39">
          <w:delText xml:space="preserve"> </w:delText>
        </w:r>
        <w:r w:rsidRPr="002258F3" w:rsidDel="00E56A39">
          <w:delText xml:space="preserve">as accepted by the Ready Mix Concrete Association of Ontario. </w:delText>
        </w:r>
      </w:del>
    </w:p>
    <w:p w14:paraId="662543CE" w14:textId="77777777" w:rsidR="0016610A" w:rsidRPr="002258F3" w:rsidRDefault="0016610A" w:rsidP="00720A1A">
      <w:pPr>
        <w:pStyle w:val="Heading4"/>
        <w:tabs>
          <w:tab w:val="left" w:pos="1418"/>
        </w:tabs>
        <w:ind w:left="1418" w:hanging="709"/>
      </w:pPr>
      <w:r w:rsidRPr="002258F3">
        <w:t>Normal density concrete unless specified otherwise</w:t>
      </w:r>
      <w:r w:rsidR="006E21B0" w:rsidRPr="002258F3">
        <w:t xml:space="preserve"> in the Contract Documents</w:t>
      </w:r>
      <w:r w:rsidR="0090745C" w:rsidRPr="002258F3">
        <w:t>.</w:t>
      </w:r>
    </w:p>
    <w:p w14:paraId="3EA734D7" w14:textId="77777777" w:rsidR="0016610A" w:rsidRPr="002258F3" w:rsidRDefault="0016610A" w:rsidP="00720A1A">
      <w:pPr>
        <w:pStyle w:val="Heading4"/>
        <w:tabs>
          <w:tab w:val="left" w:pos="1418"/>
        </w:tabs>
        <w:ind w:left="1418" w:hanging="709"/>
      </w:pPr>
      <w:r w:rsidRPr="002258F3">
        <w:t>Bond strength of 1.2 MPa for toppings</w:t>
      </w:r>
      <w:r w:rsidR="0090745C" w:rsidRPr="002258F3">
        <w:t>.</w:t>
      </w:r>
    </w:p>
    <w:p w14:paraId="2FA2F160" w14:textId="5960E7D9" w:rsidR="0016610A" w:rsidRDefault="0016610A" w:rsidP="00720A1A">
      <w:pPr>
        <w:pStyle w:val="Heading4"/>
        <w:tabs>
          <w:tab w:val="left" w:pos="1418"/>
        </w:tabs>
        <w:ind w:left="1418" w:hanging="709"/>
      </w:pPr>
      <w:r w:rsidRPr="002258F3">
        <w:t xml:space="preserve">Construction tolerances: Comply with Clause 6.4 </w:t>
      </w:r>
      <w:r w:rsidR="0090745C" w:rsidRPr="002258F3">
        <w:t>of</w:t>
      </w:r>
      <w:r w:rsidRPr="002258F3">
        <w:t xml:space="preserve"> CSA A23.1-</w:t>
      </w:r>
      <w:del w:id="106" w:author="Mabel Chow" w:date="2022-11-25T11:05:00Z">
        <w:r w:rsidR="00BF6266" w:rsidDel="00FC758B">
          <w:delText>1</w:delText>
        </w:r>
        <w:r w:rsidRPr="002258F3" w:rsidDel="00FC758B">
          <w:delText xml:space="preserve">4 </w:delText>
        </w:r>
      </w:del>
      <w:ins w:id="107" w:author="Mabel Chow" w:date="2022-11-25T11:05:00Z">
        <w:r w:rsidR="00FC758B">
          <w:t>19</w:t>
        </w:r>
        <w:r w:rsidR="00FC758B" w:rsidRPr="002258F3">
          <w:t xml:space="preserve"> </w:t>
        </w:r>
      </w:ins>
      <w:r w:rsidRPr="002258F3">
        <w:t>unless noted otherwise</w:t>
      </w:r>
      <w:r w:rsidR="006E21B0" w:rsidRPr="002258F3">
        <w:t xml:space="preserve"> in the Contract Documents</w:t>
      </w:r>
      <w:r w:rsidRPr="002258F3">
        <w:t>.</w:t>
      </w:r>
    </w:p>
    <w:p w14:paraId="1912BE7A" w14:textId="77777777" w:rsidR="00E61C5E" w:rsidRPr="002258F3" w:rsidRDefault="00E61C5E" w:rsidP="00D4446E">
      <w:pPr>
        <w:pStyle w:val="Heading4"/>
        <w:tabs>
          <w:tab w:val="clear" w:pos="2160"/>
        </w:tabs>
        <w:ind w:left="1440"/>
      </w:pPr>
      <w:r w:rsidRPr="00E61C5E">
        <w:t>Addition of water at the site on the instruction of the concrete supplier shall be recorded on the delivery ticket</w:t>
      </w:r>
      <w:r>
        <w:t>.</w:t>
      </w:r>
    </w:p>
    <w:p w14:paraId="7F22168C" w14:textId="77777777" w:rsidR="0016610A" w:rsidRPr="002258F3" w:rsidRDefault="00470059" w:rsidP="0016610A">
      <w:pPr>
        <w:pStyle w:val="Heading2"/>
      </w:pPr>
      <w:r w:rsidRPr="002258F3">
        <w:t>Submittals</w:t>
      </w:r>
    </w:p>
    <w:p w14:paraId="59C7FCF5" w14:textId="77777777" w:rsidR="0016610A" w:rsidRDefault="0016610A" w:rsidP="00720A1A">
      <w:pPr>
        <w:pStyle w:val="Heading3"/>
        <w:tabs>
          <w:tab w:val="clear" w:pos="1440"/>
          <w:tab w:val="left" w:pos="1418"/>
        </w:tabs>
        <w:ind w:left="1418" w:hanging="709"/>
      </w:pPr>
      <w:r w:rsidRPr="002258F3">
        <w:t xml:space="preserve">Submit samples in accordance with </w:t>
      </w:r>
      <w:r w:rsidR="003D05CA" w:rsidRPr="002258F3">
        <w:t>Section 0130</w:t>
      </w:r>
      <w:r w:rsidRPr="002258F3">
        <w:t>0 - Submittal</w:t>
      </w:r>
      <w:r w:rsidR="0075727A" w:rsidRPr="002258F3">
        <w:t>s</w:t>
      </w:r>
      <w:r w:rsidRPr="002258F3">
        <w:t>.</w:t>
      </w:r>
    </w:p>
    <w:p w14:paraId="684025D5" w14:textId="77777777" w:rsidR="0016610A" w:rsidRPr="002258F3" w:rsidRDefault="00FB0CE4" w:rsidP="00720A1A">
      <w:pPr>
        <w:pStyle w:val="Heading3"/>
        <w:tabs>
          <w:tab w:val="clear" w:pos="1440"/>
          <w:tab w:val="left" w:pos="1418"/>
        </w:tabs>
        <w:ind w:left="1418" w:hanging="709"/>
      </w:pPr>
      <w:r>
        <w:t>A minimum of</w:t>
      </w:r>
      <w:r w:rsidR="0016610A" w:rsidRPr="002258F3">
        <w:t xml:space="preserve"> 15 </w:t>
      </w:r>
      <w:r w:rsidR="006E21B0" w:rsidRPr="002258F3">
        <w:t>W</w:t>
      </w:r>
      <w:r w:rsidR="0016610A" w:rsidRPr="002258F3">
        <w:t xml:space="preserve">orking </w:t>
      </w:r>
      <w:r w:rsidR="006E21B0" w:rsidRPr="002258F3">
        <w:t>D</w:t>
      </w:r>
      <w:r w:rsidR="0016610A" w:rsidRPr="002258F3">
        <w:t xml:space="preserve">ays prior to commencing </w:t>
      </w:r>
      <w:r w:rsidR="006E21B0" w:rsidRPr="002258F3">
        <w:t>the W</w:t>
      </w:r>
      <w:r w:rsidR="0016610A" w:rsidRPr="002258F3">
        <w:t xml:space="preserve">ork, inform </w:t>
      </w:r>
      <w:r w:rsidR="006E21B0" w:rsidRPr="002258F3">
        <w:t>the Consultant</w:t>
      </w:r>
      <w:r w:rsidR="0016610A" w:rsidRPr="002258F3">
        <w:t xml:space="preserve"> of </w:t>
      </w:r>
      <w:r w:rsidR="006E21B0" w:rsidRPr="002258F3">
        <w:t xml:space="preserve">the </w:t>
      </w:r>
      <w:r w:rsidR="0016610A" w:rsidRPr="002258F3">
        <w:t>proposed source of aggregates and provide access for sampling.</w:t>
      </w:r>
    </w:p>
    <w:p w14:paraId="7FF84C9E" w14:textId="77777777" w:rsidR="0016610A" w:rsidRPr="002258F3" w:rsidDel="00F426D9" w:rsidRDefault="00FB0CE4" w:rsidP="00720A1A">
      <w:pPr>
        <w:pStyle w:val="Heading3"/>
        <w:tabs>
          <w:tab w:val="clear" w:pos="1440"/>
          <w:tab w:val="left" w:pos="1418"/>
        </w:tabs>
        <w:ind w:left="1418" w:hanging="709"/>
        <w:rPr>
          <w:del w:id="108" w:author="Paul Shi" w:date="2022-03-22T18:45:00Z"/>
        </w:rPr>
      </w:pPr>
      <w:del w:id="109" w:author="Paul Shi" w:date="2022-03-22T18:45:00Z">
        <w:r w:rsidDel="00F426D9">
          <w:delText>A minimum of</w:delText>
        </w:r>
        <w:r w:rsidR="0016610A" w:rsidRPr="002258F3" w:rsidDel="00F426D9">
          <w:delText xml:space="preserve"> 15 </w:delText>
        </w:r>
        <w:r w:rsidR="0090745C" w:rsidRPr="002258F3" w:rsidDel="00F426D9">
          <w:delText>W</w:delText>
        </w:r>
        <w:r w:rsidR="0016610A" w:rsidRPr="002258F3" w:rsidDel="00F426D9">
          <w:delText xml:space="preserve">orking </w:delText>
        </w:r>
        <w:r w:rsidR="0090745C" w:rsidRPr="002258F3" w:rsidDel="00F426D9">
          <w:delText>D</w:delText>
        </w:r>
        <w:r w:rsidR="0016610A" w:rsidRPr="002258F3" w:rsidDel="00F426D9">
          <w:delText xml:space="preserve">ays prior to commencing </w:delText>
        </w:r>
        <w:r w:rsidR="0090745C" w:rsidRPr="002258F3" w:rsidDel="00F426D9">
          <w:delText>the W</w:delText>
        </w:r>
        <w:r w:rsidR="0016610A" w:rsidRPr="002258F3" w:rsidDel="00F426D9">
          <w:delText xml:space="preserve">ork, submit to </w:delText>
        </w:r>
        <w:r w:rsidR="0090745C" w:rsidRPr="002258F3" w:rsidDel="00F426D9">
          <w:delText xml:space="preserve">the Consultant </w:delText>
        </w:r>
        <w:r w:rsidR="0016610A" w:rsidRPr="002258F3" w:rsidDel="00F426D9">
          <w:delText xml:space="preserve">samples of </w:delText>
        </w:r>
        <w:r w:rsidR="0090745C" w:rsidRPr="002258F3" w:rsidDel="00F426D9">
          <w:delText xml:space="preserve">the </w:delText>
        </w:r>
        <w:r w:rsidR="0016610A" w:rsidRPr="002258F3" w:rsidDel="00F426D9">
          <w:delText>following materials proposed for use:</w:delText>
        </w:r>
      </w:del>
    </w:p>
    <w:p w14:paraId="73A04D58" w14:textId="77777777" w:rsidR="0016610A" w:rsidRPr="002258F3" w:rsidDel="00F426D9" w:rsidRDefault="0016610A" w:rsidP="00720A1A">
      <w:pPr>
        <w:pStyle w:val="Heading4"/>
        <w:tabs>
          <w:tab w:val="num" w:pos="2127"/>
        </w:tabs>
        <w:ind w:left="2127" w:hanging="709"/>
        <w:rPr>
          <w:del w:id="110" w:author="Paul Shi" w:date="2022-03-22T18:45:00Z"/>
        </w:rPr>
      </w:pPr>
      <w:del w:id="111" w:author="Paul Shi" w:date="2022-03-22T18:45:00Z">
        <w:r w:rsidRPr="002258F3" w:rsidDel="00F426D9">
          <w:delText>1 L of each admixture.</w:delText>
        </w:r>
      </w:del>
    </w:p>
    <w:p w14:paraId="67C42439" w14:textId="77777777" w:rsidR="0016610A" w:rsidRPr="002258F3" w:rsidDel="00F426D9" w:rsidRDefault="0016610A" w:rsidP="00720A1A">
      <w:pPr>
        <w:pStyle w:val="Heading4"/>
        <w:tabs>
          <w:tab w:val="num" w:pos="2127"/>
        </w:tabs>
        <w:ind w:left="2127" w:hanging="709"/>
        <w:rPr>
          <w:del w:id="112" w:author="Paul Shi" w:date="2022-03-22T18:45:00Z"/>
        </w:rPr>
      </w:pPr>
      <w:del w:id="113" w:author="Paul Shi" w:date="2022-03-22T18:45:00Z">
        <w:r w:rsidRPr="002258F3" w:rsidDel="00F426D9">
          <w:delText>1 L of curing compound.</w:delText>
        </w:r>
      </w:del>
    </w:p>
    <w:p w14:paraId="6AAE9744" w14:textId="77777777" w:rsidR="0016610A" w:rsidRPr="002258F3" w:rsidDel="00F426D9" w:rsidRDefault="0016610A" w:rsidP="00720A1A">
      <w:pPr>
        <w:pStyle w:val="Heading4"/>
        <w:tabs>
          <w:tab w:val="num" w:pos="2127"/>
        </w:tabs>
        <w:ind w:left="2127" w:hanging="709"/>
        <w:rPr>
          <w:del w:id="114" w:author="Paul Shi" w:date="2022-03-22T18:45:00Z"/>
        </w:rPr>
      </w:pPr>
      <w:del w:id="115" w:author="Paul Shi" w:date="2022-03-22T18:45:00Z">
        <w:r w:rsidRPr="002258F3" w:rsidDel="00F426D9">
          <w:delText>0.3 m length of each type of joint filler.</w:delText>
        </w:r>
      </w:del>
    </w:p>
    <w:p w14:paraId="46EDEF82" w14:textId="77777777" w:rsidR="0016610A" w:rsidDel="00AC1470" w:rsidRDefault="0016610A" w:rsidP="00720A1A">
      <w:pPr>
        <w:pStyle w:val="Heading4"/>
        <w:tabs>
          <w:tab w:val="num" w:pos="2127"/>
        </w:tabs>
        <w:ind w:left="2127" w:hanging="709"/>
        <w:rPr>
          <w:del w:id="116" w:author="Paul Shi" w:date="2022-03-22T18:45:00Z"/>
        </w:rPr>
      </w:pPr>
      <w:del w:id="117" w:author="Paul Shi" w:date="2022-03-22T18:45:00Z">
        <w:r w:rsidRPr="002258F3" w:rsidDel="00F426D9">
          <w:delText>0.3 m length of each type of water stops.</w:delText>
        </w:r>
      </w:del>
    </w:p>
    <w:p w14:paraId="310A25F8" w14:textId="77777777" w:rsidR="00AC1470" w:rsidRPr="00AC1470" w:rsidRDefault="00AC1470" w:rsidP="00AC1470">
      <w:pPr>
        <w:pStyle w:val="Heading3"/>
        <w:tabs>
          <w:tab w:val="clear" w:pos="1440"/>
          <w:tab w:val="left" w:pos="1418"/>
        </w:tabs>
        <w:ind w:left="1418" w:hanging="709"/>
        <w:rPr>
          <w:ins w:id="118" w:author="Mabel Chow" w:date="2022-04-22T11:06:00Z"/>
          <w:rFonts w:cs="Calibri"/>
          <w:lang w:eastAsia="zh-TW"/>
        </w:rPr>
      </w:pPr>
      <w:ins w:id="119" w:author="Mabel Chow" w:date="2022-04-22T11:06:00Z">
        <w:r w:rsidRPr="00AC1470">
          <w:t>Concrete</w:t>
        </w:r>
        <w:r w:rsidRPr="00AC1470">
          <w:rPr>
            <w:rFonts w:cs="Calibri"/>
            <w:lang w:eastAsia="zh-TW"/>
          </w:rPr>
          <w:t xml:space="preserve"> Placing Schedule</w:t>
        </w:r>
      </w:ins>
    </w:p>
    <w:p w14:paraId="6D5F6977" w14:textId="77777777" w:rsidR="00AC1470" w:rsidRPr="00AC1470" w:rsidRDefault="00AC1470" w:rsidP="00AC1470">
      <w:pPr>
        <w:pStyle w:val="Heading4"/>
        <w:rPr>
          <w:ins w:id="120" w:author="Mabel Chow" w:date="2022-04-22T11:06:00Z"/>
        </w:rPr>
      </w:pPr>
      <w:ins w:id="121" w:author="Mabel Chow" w:date="2022-04-22T11:06:00Z">
        <w:r w:rsidRPr="00AC1470">
          <w:t>Submit a detailed concrete placing schedule, including mix by type and location of proposed pour.</w:t>
        </w:r>
      </w:ins>
    </w:p>
    <w:p w14:paraId="005DFA4A" w14:textId="77777777" w:rsidR="00AC1470" w:rsidRPr="00AC1470" w:rsidRDefault="00AC1470" w:rsidP="00AC1470">
      <w:pPr>
        <w:pStyle w:val="Heading4"/>
        <w:rPr>
          <w:ins w:id="122" w:author="Mabel Chow" w:date="2022-04-22T11:06:00Z"/>
        </w:rPr>
      </w:pPr>
      <w:ins w:id="123" w:author="Mabel Chow" w:date="2022-04-22T11:06:00Z">
        <w:r w:rsidRPr="00AC1470">
          <w:t>Provide notice of intent to pour a minimum of two (2) days prior to the pour.</w:t>
        </w:r>
      </w:ins>
    </w:p>
    <w:p w14:paraId="30578655" w14:textId="77777777" w:rsidR="00AC1470" w:rsidRPr="00AC1470" w:rsidRDefault="00AC1470" w:rsidP="00AC1470">
      <w:pPr>
        <w:pStyle w:val="Heading4"/>
        <w:rPr>
          <w:ins w:id="124" w:author="Mabel Chow" w:date="2022-04-22T11:06:00Z"/>
        </w:rPr>
      </w:pPr>
      <w:ins w:id="125" w:author="Mabel Chow" w:date="2022-04-22T11:06:00Z">
        <w:r w:rsidRPr="00AC1470">
          <w:t>Provide a completed Concrete Pour Release Form (appended) prior to each pour.</w:t>
        </w:r>
      </w:ins>
    </w:p>
    <w:p w14:paraId="28C92D1E" w14:textId="77777777" w:rsidR="00AC1470" w:rsidRPr="002258F3" w:rsidRDefault="00AC1470" w:rsidP="00AC1470">
      <w:pPr>
        <w:pStyle w:val="Heading4"/>
        <w:rPr>
          <w:ins w:id="126" w:author="Mabel Chow" w:date="2022-04-22T11:06:00Z"/>
          <w:lang w:eastAsia="zh-TW"/>
        </w:rPr>
      </w:pPr>
      <w:ins w:id="127" w:author="Mabel Chow" w:date="2022-04-22T11:06:00Z">
        <w:r w:rsidRPr="00AC1470">
          <w:t>Do</w:t>
        </w:r>
        <w:r w:rsidRPr="00AC1470">
          <w:rPr>
            <w:lang w:eastAsia="zh-TW"/>
          </w:rPr>
          <w:t xml:space="preserve"> not order concrete until the Concrete Pour Release Form has been signed by the Consultant.</w:t>
        </w:r>
      </w:ins>
    </w:p>
    <w:p w14:paraId="48D4AFA4" w14:textId="77777777" w:rsidR="0016610A" w:rsidRPr="00632AFA" w:rsidDel="00951619" w:rsidRDefault="0016610A" w:rsidP="00632AFA">
      <w:pPr>
        <w:pStyle w:val="Heading3"/>
        <w:rPr>
          <w:del w:id="128" w:author="Paul Shi" w:date="2022-04-22T12:33:00Z"/>
        </w:rPr>
      </w:pPr>
      <w:del w:id="129" w:author="Paul Shi" w:date="2022-04-22T12:33:00Z">
        <w:r w:rsidRPr="00632AFA" w:rsidDel="00951619">
          <w:delText xml:space="preserve">Drying </w:delText>
        </w:r>
        <w:r w:rsidR="006E21B0" w:rsidRPr="00632AFA" w:rsidDel="00951619">
          <w:delText>S</w:delText>
        </w:r>
        <w:r w:rsidRPr="00632AFA" w:rsidDel="00951619">
          <w:delText>hrinkage Test</w:delText>
        </w:r>
        <w:r w:rsidR="00470059" w:rsidRPr="00632AFA" w:rsidDel="00951619">
          <w:delText>s:</w:delText>
        </w:r>
      </w:del>
    </w:p>
    <w:p w14:paraId="2262F4F5" w14:textId="77777777" w:rsidR="0016610A" w:rsidRPr="00632AFA" w:rsidDel="00951619" w:rsidRDefault="0016610A" w:rsidP="00632AFA">
      <w:pPr>
        <w:pStyle w:val="Heading4"/>
        <w:rPr>
          <w:del w:id="130" w:author="Paul Shi" w:date="2022-04-22T12:33:00Z"/>
        </w:rPr>
      </w:pPr>
      <w:del w:id="131" w:author="Paul Shi" w:date="2022-04-22T12:33:00Z">
        <w:r w:rsidRPr="00632AFA" w:rsidDel="00951619">
          <w:delText xml:space="preserve">Perform laboratory trial mixes of concrete used on </w:delText>
        </w:r>
        <w:r w:rsidR="006E21B0" w:rsidRPr="00632AFA" w:rsidDel="00951619">
          <w:delText>the Contract</w:delText>
        </w:r>
        <w:r w:rsidRPr="00632AFA" w:rsidDel="00951619">
          <w:delText xml:space="preserve">. </w:delText>
        </w:r>
        <w:r w:rsidR="0090745C" w:rsidRPr="00632AFA" w:rsidDel="00951619">
          <w:delText xml:space="preserve"> </w:delText>
        </w:r>
        <w:r w:rsidRPr="00632AFA" w:rsidDel="00951619">
          <w:delText>Make two sets of three specimens for each shrinkage test.</w:delText>
        </w:r>
        <w:r w:rsidR="008B22DB" w:rsidDel="00951619">
          <w:delText xml:space="preserve"> </w:delText>
        </w:r>
        <w:r w:rsidR="008B22DB" w:rsidRPr="008B22DB" w:rsidDel="00951619">
          <w:delText xml:space="preserve">Laboratories for testing of samples must be </w:delText>
        </w:r>
        <w:r w:rsidR="008B22DB" w:rsidDel="00951619">
          <w:delText>certified by the C</w:delText>
        </w:r>
        <w:r w:rsidR="008B22DB" w:rsidRPr="008B22DB" w:rsidDel="00951619">
          <w:delText>anadian Council of Independent Laboratories</w:delText>
        </w:r>
        <w:r w:rsidR="008B22DB" w:rsidDel="00951619">
          <w:delText>.</w:delText>
        </w:r>
      </w:del>
    </w:p>
    <w:p w14:paraId="495C0E54" w14:textId="77777777" w:rsidR="0016610A" w:rsidRPr="00632AFA" w:rsidDel="00951619" w:rsidRDefault="0016610A" w:rsidP="00632AFA">
      <w:pPr>
        <w:pStyle w:val="Heading4"/>
        <w:rPr>
          <w:del w:id="132" w:author="Paul Shi" w:date="2022-04-22T12:33:00Z"/>
        </w:rPr>
      </w:pPr>
      <w:del w:id="133" w:author="Paul Shi" w:date="2022-04-22T12:33:00Z">
        <w:r w:rsidRPr="00632AFA" w:rsidDel="00951619">
          <w:delText>Prism Specimen Size: 100 mm by 100 mm by approximately 28</w:delText>
        </w:r>
        <w:r w:rsidR="00006FD1" w:rsidDel="00951619">
          <w:delText>5</w:delText>
        </w:r>
        <w:r w:rsidRPr="00632AFA" w:rsidDel="00951619">
          <w:delText xml:space="preserve"> mm with </w:delText>
        </w:r>
        <w:r w:rsidR="002D71B5" w:rsidRPr="00632AFA" w:rsidDel="00951619">
          <w:delText xml:space="preserve">an </w:delText>
        </w:r>
        <w:r w:rsidRPr="00632AFA" w:rsidDel="00951619">
          <w:delText>effective gauge length of 250 mm.</w:delText>
        </w:r>
      </w:del>
    </w:p>
    <w:p w14:paraId="6B9E969D" w14:textId="77777777" w:rsidR="0016610A" w:rsidRPr="00632AFA" w:rsidDel="00951619" w:rsidRDefault="0016610A" w:rsidP="00632AFA">
      <w:pPr>
        <w:pStyle w:val="Heading4"/>
        <w:rPr>
          <w:del w:id="134" w:author="Paul Shi" w:date="2022-04-22T12:33:00Z"/>
        </w:rPr>
      </w:pPr>
      <w:del w:id="135" w:author="Paul Shi" w:date="2022-04-22T12:33:00Z">
        <w:r w:rsidRPr="00632AFA" w:rsidDel="00951619">
          <w:delText>Specimens: Fabricate, cure, dry and measure as specified in ASTM C157</w:delText>
        </w:r>
        <w:r w:rsidR="00BF6266" w:rsidDel="00951619">
          <w:delText>/C157M</w:delText>
        </w:r>
        <w:r w:rsidR="00984D2B" w:rsidDel="00951619">
          <w:delText>-17</w:delText>
        </w:r>
        <w:r w:rsidRPr="00632AFA" w:rsidDel="00951619">
          <w:delText xml:space="preserve"> and modified as follows:</w:delText>
        </w:r>
      </w:del>
    </w:p>
    <w:p w14:paraId="3E04E6AB" w14:textId="77777777" w:rsidR="0016610A" w:rsidRPr="00632AFA" w:rsidDel="00951619" w:rsidRDefault="0016610A" w:rsidP="00632AFA">
      <w:pPr>
        <w:pStyle w:val="Heading5"/>
        <w:rPr>
          <w:del w:id="136" w:author="Paul Shi" w:date="2022-04-22T12:33:00Z"/>
        </w:rPr>
      </w:pPr>
      <w:del w:id="137" w:author="Paul Shi" w:date="2022-04-22T12:33:00Z">
        <w:r w:rsidRPr="00632AFA" w:rsidDel="00951619">
          <w:delText xml:space="preserve">Measure specimens at age 7 </w:delText>
        </w:r>
        <w:r w:rsidR="002D71B5" w:rsidRPr="00632AFA" w:rsidDel="00951619">
          <w:delText>D</w:delText>
        </w:r>
        <w:r w:rsidRPr="00632AFA" w:rsidDel="00951619">
          <w:delText xml:space="preserve">ays to determine expansion expressed as </w:delText>
        </w:r>
        <w:r w:rsidR="002D71B5" w:rsidRPr="00632AFA" w:rsidDel="00951619">
          <w:delText xml:space="preserve">a </w:delText>
        </w:r>
        <w:r w:rsidRPr="00632AFA" w:rsidDel="00951619">
          <w:delText xml:space="preserve">percentage of </w:delText>
        </w:r>
        <w:r w:rsidR="0090745C" w:rsidRPr="00632AFA" w:rsidDel="00951619">
          <w:delText xml:space="preserve">the </w:delText>
        </w:r>
        <w:r w:rsidRPr="00632AFA" w:rsidDel="00951619">
          <w:delText xml:space="preserve">original length. </w:delText>
        </w:r>
        <w:r w:rsidR="00B704D6" w:rsidRPr="00632AFA" w:rsidDel="00951619">
          <w:delText xml:space="preserve"> The l</w:delText>
        </w:r>
        <w:r w:rsidRPr="00632AFA" w:rsidDel="00951619">
          <w:delText xml:space="preserve">ength at age 7 </w:delText>
        </w:r>
        <w:r w:rsidR="006E21B0" w:rsidRPr="00632AFA" w:rsidDel="00951619">
          <w:delText>D</w:delText>
        </w:r>
        <w:r w:rsidRPr="00632AFA" w:rsidDel="00951619">
          <w:delText xml:space="preserve">ays shall be </w:delText>
        </w:r>
        <w:r w:rsidR="002D71B5" w:rsidRPr="00632AFA" w:rsidDel="00951619">
          <w:delText xml:space="preserve">the </w:delText>
        </w:r>
        <w:r w:rsidRPr="00632AFA" w:rsidDel="00951619">
          <w:delText xml:space="preserve">base length for drying shrinkage calculations (0 </w:delText>
        </w:r>
        <w:r w:rsidR="002D71B5" w:rsidRPr="00632AFA" w:rsidDel="00951619">
          <w:delText>D</w:delText>
        </w:r>
        <w:r w:rsidRPr="00632AFA" w:rsidDel="00951619">
          <w:delText>ays drying age).</w:delText>
        </w:r>
      </w:del>
    </w:p>
    <w:p w14:paraId="5D11FBAC" w14:textId="77777777" w:rsidR="0016610A" w:rsidRPr="00632AFA" w:rsidDel="00951619" w:rsidRDefault="0016610A" w:rsidP="00632AFA">
      <w:pPr>
        <w:pStyle w:val="Heading5"/>
        <w:rPr>
          <w:del w:id="138" w:author="Paul Shi" w:date="2022-04-22T12:33:00Z"/>
        </w:rPr>
      </w:pPr>
      <w:del w:id="139" w:author="Paul Shi" w:date="2022-04-22T12:33:00Z">
        <w:r w:rsidRPr="00632AFA" w:rsidDel="00951619">
          <w:delText xml:space="preserve">Measure to determine shrinkage expressed as </w:delText>
        </w:r>
        <w:r w:rsidR="0090745C" w:rsidRPr="00632AFA" w:rsidDel="00951619">
          <w:delText xml:space="preserve">a </w:delText>
        </w:r>
        <w:r w:rsidRPr="00632AFA" w:rsidDel="00951619">
          <w:delText xml:space="preserve">percentage of </w:delText>
        </w:r>
        <w:r w:rsidR="0090745C" w:rsidRPr="00632AFA" w:rsidDel="00951619">
          <w:delText xml:space="preserve">the </w:delText>
        </w:r>
        <w:r w:rsidRPr="00632AFA" w:rsidDel="00951619">
          <w:delText xml:space="preserve">base length and report separately for 7, 14, 21, and 28 </w:delText>
        </w:r>
        <w:r w:rsidR="00A6796A" w:rsidRPr="00632AFA" w:rsidDel="00951619">
          <w:delText>D</w:delText>
        </w:r>
        <w:r w:rsidRPr="00632AFA" w:rsidDel="00951619">
          <w:delText xml:space="preserve">ays of drying after 7 </w:delText>
        </w:r>
        <w:r w:rsidR="00A6796A" w:rsidRPr="00632AFA" w:rsidDel="00951619">
          <w:delText>D</w:delText>
        </w:r>
        <w:r w:rsidRPr="00632AFA" w:rsidDel="00951619">
          <w:delText>ays of moist curing.</w:delText>
        </w:r>
      </w:del>
    </w:p>
    <w:p w14:paraId="15F0CF40" w14:textId="77777777" w:rsidR="0016610A" w:rsidRPr="00632AFA" w:rsidDel="00951619" w:rsidRDefault="0016610A" w:rsidP="00632AFA">
      <w:pPr>
        <w:pStyle w:val="Heading4"/>
        <w:rPr>
          <w:del w:id="140" w:author="Paul Shi" w:date="2022-04-22T12:33:00Z"/>
        </w:rPr>
      </w:pPr>
      <w:del w:id="141" w:author="Paul Shi" w:date="2022-04-22T12:33:00Z">
        <w:r w:rsidRPr="00632AFA" w:rsidDel="00951619">
          <w:delText>Computing Drying Shrinkage Deformation of Each Specimen:</w:delText>
        </w:r>
      </w:del>
    </w:p>
    <w:p w14:paraId="524B94F4" w14:textId="77777777" w:rsidR="0016610A" w:rsidRPr="00632AFA" w:rsidDel="00951619" w:rsidRDefault="0016610A" w:rsidP="00632AFA">
      <w:pPr>
        <w:pStyle w:val="Heading5"/>
        <w:rPr>
          <w:del w:id="142" w:author="Paul Shi" w:date="2022-04-22T12:33:00Z"/>
        </w:rPr>
      </w:pPr>
      <w:del w:id="143" w:author="Paul Shi" w:date="2022-04-22T12:33:00Z">
        <w:r w:rsidRPr="00632AFA" w:rsidDel="00951619">
          <w:delText xml:space="preserve">Difference between base length (at 0 </w:delText>
        </w:r>
        <w:r w:rsidR="002D71B5" w:rsidRPr="00632AFA" w:rsidDel="00951619">
          <w:delText>D</w:delText>
        </w:r>
        <w:r w:rsidRPr="00632AFA" w:rsidDel="00951619">
          <w:delText>ays-drying age) and length after drying at each test age.</w:delText>
        </w:r>
      </w:del>
    </w:p>
    <w:p w14:paraId="389E3227" w14:textId="77777777" w:rsidR="0016610A" w:rsidRPr="00632AFA" w:rsidDel="00951619" w:rsidRDefault="0016610A" w:rsidP="00632AFA">
      <w:pPr>
        <w:pStyle w:val="Heading5"/>
        <w:rPr>
          <w:del w:id="144" w:author="Paul Shi" w:date="2022-04-22T12:33:00Z"/>
        </w:rPr>
      </w:pPr>
      <w:del w:id="145" w:author="Paul Shi" w:date="2022-04-22T12:33:00Z">
        <w:r w:rsidRPr="00632AFA" w:rsidDel="00951619">
          <w:delText xml:space="preserve">If </w:delText>
        </w:r>
        <w:r w:rsidR="002E52D9" w:rsidRPr="00632AFA" w:rsidDel="00951619">
          <w:delText xml:space="preserve">the </w:delText>
        </w:r>
        <w:r w:rsidRPr="00632AFA" w:rsidDel="00951619">
          <w:delText xml:space="preserve">drying shrinkage of any specimen departs from </w:delText>
        </w:r>
        <w:r w:rsidR="002D71B5" w:rsidRPr="00632AFA" w:rsidDel="00951619">
          <w:delText xml:space="preserve">the </w:delText>
        </w:r>
        <w:r w:rsidRPr="00632AFA" w:rsidDel="00951619">
          <w:delText xml:space="preserve">average of that test age by more than 0.004 percent, disregard </w:delText>
        </w:r>
        <w:r w:rsidR="002E52D9" w:rsidRPr="00632AFA" w:rsidDel="00951619">
          <w:delText xml:space="preserve">the </w:delText>
        </w:r>
        <w:r w:rsidRPr="00632AFA" w:rsidDel="00951619">
          <w:delText>results obtained from that specimen.</w:delText>
        </w:r>
      </w:del>
    </w:p>
    <w:p w14:paraId="27F6D005" w14:textId="77777777" w:rsidR="0016610A" w:rsidRPr="00632AFA" w:rsidDel="00951619" w:rsidRDefault="002E2BA2" w:rsidP="00632AFA">
      <w:pPr>
        <w:pStyle w:val="Heading4"/>
        <w:rPr>
          <w:ins w:id="146" w:author="Mabel Chow" w:date="2022-04-22T13:03:00Z"/>
          <w:del w:id="147" w:author="Paul Shi" w:date="2022-04-22T12:33:00Z"/>
        </w:rPr>
      </w:pPr>
      <w:del w:id="148" w:author="Paul Shi" w:date="2022-04-22T12:33:00Z">
        <w:r w:rsidRPr="00632AFA" w:rsidDel="00951619">
          <w:delText xml:space="preserve">Concrete </w:delText>
        </w:r>
        <w:r w:rsidR="0016610A" w:rsidRPr="00632AFA" w:rsidDel="00951619">
          <w:delText xml:space="preserve">Shrinkage at 28 Day Drying Age: 0.040% maximum for laboratory trial mixes of proposed concrete made with </w:delText>
        </w:r>
      </w:del>
      <w:del w:id="149" w:author="Paul Shi" w:date="2022-03-22T18:45:00Z">
        <w:r w:rsidR="0016610A" w:rsidRPr="00632AFA" w:rsidDel="00F426D9">
          <w:delText xml:space="preserve">40 </w:delText>
        </w:r>
      </w:del>
      <w:ins w:id="150" w:author="Paul Shi" w:date="2022-03-22T18:45:00Z">
        <w:del w:id="151" w:author="Mabel Chow" w:date="2022-04-25T12:23:00Z">
          <w:r w:rsidR="00F426D9" w:rsidDel="00331B6C">
            <w:delText>20</w:delText>
          </w:r>
          <w:r w:rsidR="00F426D9" w:rsidRPr="00632AFA" w:rsidDel="00331B6C">
            <w:delText xml:space="preserve"> </w:delText>
          </w:r>
        </w:del>
      </w:ins>
      <w:del w:id="152" w:author="Paul Shi" w:date="2022-04-22T12:33:00Z">
        <w:r w:rsidR="0016610A" w:rsidRPr="00632AFA" w:rsidDel="00951619">
          <w:delText>mm aggregate</w:delText>
        </w:r>
      </w:del>
      <w:del w:id="153" w:author="Paul Shi" w:date="2022-03-22T18:46:00Z">
        <w:r w:rsidR="0016610A" w:rsidRPr="00632AFA" w:rsidDel="00F426D9">
          <w:delText xml:space="preserve"> and 0.055% maximum for </w:delText>
        </w:r>
        <w:r w:rsidR="002E52D9" w:rsidRPr="00632AFA" w:rsidDel="00F426D9">
          <w:delText>20 </w:delText>
        </w:r>
        <w:r w:rsidR="0016610A" w:rsidRPr="00632AFA" w:rsidDel="00F426D9">
          <w:delText>mm aggregate for construction</w:delText>
        </w:r>
      </w:del>
      <w:del w:id="154" w:author="Paul Shi" w:date="2022-04-22T12:33:00Z">
        <w:r w:rsidR="0016610A" w:rsidRPr="00632AFA" w:rsidDel="00951619">
          <w:delText xml:space="preserve">. </w:delText>
        </w:r>
        <w:r w:rsidR="0090745C" w:rsidRPr="00632AFA" w:rsidDel="00951619">
          <w:delText xml:space="preserve"> </w:delText>
        </w:r>
        <w:r w:rsidR="0016610A" w:rsidRPr="00632AFA" w:rsidDel="00951619">
          <w:delText xml:space="preserve">If shrinkage specimen tests for concrete exceed </w:delText>
        </w:r>
        <w:r w:rsidR="002D71B5" w:rsidRPr="00632AFA" w:rsidDel="00951619">
          <w:delText xml:space="preserve">the </w:delText>
        </w:r>
        <w:r w:rsidR="0016610A" w:rsidRPr="00632AFA" w:rsidDel="00951619">
          <w:delText xml:space="preserve">shrinkage limits, modify </w:delText>
        </w:r>
        <w:r w:rsidR="0090745C" w:rsidRPr="00632AFA" w:rsidDel="00951619">
          <w:delText xml:space="preserve">the </w:delText>
        </w:r>
        <w:r w:rsidR="0016610A" w:rsidRPr="00632AFA" w:rsidDel="00951619">
          <w:delText xml:space="preserve">concrete mix to reduce shrinkage. </w:delText>
        </w:r>
        <w:r w:rsidR="0090745C" w:rsidRPr="00632AFA" w:rsidDel="00951619">
          <w:delText xml:space="preserve"> </w:delText>
        </w:r>
        <w:r w:rsidR="0016610A" w:rsidRPr="00632AFA" w:rsidDel="00951619">
          <w:delText xml:space="preserve">Repeat </w:delText>
        </w:r>
        <w:r w:rsidR="002E52D9" w:rsidRPr="00632AFA" w:rsidDel="00951619">
          <w:delText xml:space="preserve">the </w:delText>
        </w:r>
        <w:r w:rsidR="0016610A" w:rsidRPr="00632AFA" w:rsidDel="00951619">
          <w:delText xml:space="preserve">tests with </w:delText>
        </w:r>
        <w:r w:rsidR="0090745C" w:rsidRPr="00632AFA" w:rsidDel="00951619">
          <w:delText xml:space="preserve">the </w:delText>
        </w:r>
        <w:r w:rsidR="0016610A" w:rsidRPr="00632AFA" w:rsidDel="00951619">
          <w:delText>new mix.</w:delText>
        </w:r>
      </w:del>
    </w:p>
    <w:p w14:paraId="42971F17" w14:textId="77777777" w:rsidR="00E52A10" w:rsidRPr="00E52A10" w:rsidRDefault="00E52A10" w:rsidP="00E52A10">
      <w:pPr>
        <w:pStyle w:val="Heading2"/>
        <w:numPr>
          <w:ilvl w:val="1"/>
          <w:numId w:val="6"/>
        </w:numPr>
        <w:rPr>
          <w:ins w:id="155" w:author="Mabel Chow" w:date="2022-04-22T13:03:00Z"/>
        </w:rPr>
      </w:pPr>
      <w:ins w:id="156" w:author="Mabel Chow" w:date="2022-04-22T13:03:00Z">
        <w:r w:rsidRPr="00E52A10">
          <w:t>Inspection and Tests</w:t>
        </w:r>
      </w:ins>
    </w:p>
    <w:p w14:paraId="3A9095F0" w14:textId="77777777" w:rsidR="00E52A10" w:rsidRPr="00A15CC2" w:rsidRDefault="00E52A10" w:rsidP="00A15CC2">
      <w:pPr>
        <w:pStyle w:val="Heading4"/>
        <w:numPr>
          <w:ilvl w:val="3"/>
          <w:numId w:val="6"/>
        </w:numPr>
        <w:rPr>
          <w:ins w:id="157" w:author="Mabel Chow" w:date="2022-04-22T13:04:00Z"/>
        </w:rPr>
      </w:pPr>
      <w:ins w:id="158" w:author="Mabel Chow" w:date="2022-04-22T13:04:00Z">
        <w:r w:rsidRPr="00A15CC2">
          <w:t>Concrete will be tested in accordance with the applicable codes and standards and as specified in the related sections of these specifications.</w:t>
        </w:r>
      </w:ins>
    </w:p>
    <w:p w14:paraId="57D4F732" w14:textId="77777777" w:rsidR="00E52A10" w:rsidRPr="00A15CC2" w:rsidRDefault="00E52A10" w:rsidP="00A15CC2">
      <w:pPr>
        <w:pStyle w:val="Heading4"/>
        <w:numPr>
          <w:ilvl w:val="3"/>
          <w:numId w:val="6"/>
        </w:numPr>
        <w:rPr>
          <w:ins w:id="159" w:author="Mabel Chow" w:date="2022-04-22T13:04:00Z"/>
        </w:rPr>
      </w:pPr>
      <w:ins w:id="160" w:author="Mabel Chow" w:date="2022-04-22T13:04:00Z">
        <w:r w:rsidRPr="00A15CC2">
          <w:t>Testing of Ready-Mix Concrete</w:t>
        </w:r>
      </w:ins>
    </w:p>
    <w:p w14:paraId="201C1F4B" w14:textId="77777777" w:rsidR="00E52A10" w:rsidRPr="00A15CC2" w:rsidRDefault="00E52A10" w:rsidP="00A15CC2">
      <w:pPr>
        <w:pStyle w:val="Heading5"/>
        <w:numPr>
          <w:ilvl w:val="4"/>
          <w:numId w:val="6"/>
        </w:numPr>
        <w:rPr>
          <w:ins w:id="161" w:author="Mabel Chow" w:date="2022-04-22T13:04:00Z"/>
        </w:rPr>
      </w:pPr>
      <w:ins w:id="162" w:author="Mabel Chow" w:date="2022-04-22T13:04:00Z">
        <w:r w:rsidRPr="00A15CC2">
          <w:t>Testing will be performed by an independent testing agency arranged by the Consultant.</w:t>
        </w:r>
      </w:ins>
    </w:p>
    <w:p w14:paraId="71E949D3" w14:textId="77777777" w:rsidR="00E52A10" w:rsidRPr="00A15CC2" w:rsidRDefault="00E52A10" w:rsidP="00A15CC2">
      <w:pPr>
        <w:pStyle w:val="Heading5"/>
        <w:numPr>
          <w:ilvl w:val="4"/>
          <w:numId w:val="6"/>
        </w:numPr>
        <w:rPr>
          <w:ins w:id="163" w:author="Mabel Chow" w:date="2022-04-22T13:04:00Z"/>
        </w:rPr>
      </w:pPr>
      <w:ins w:id="164" w:author="Mabel Chow" w:date="2022-04-22T13:04:00Z">
        <w:r w:rsidRPr="00A15CC2">
          <w:t>Testing of Ready-Mix Concrete on site will include:</w:t>
        </w:r>
      </w:ins>
    </w:p>
    <w:p w14:paraId="1DC20BBB" w14:textId="77777777" w:rsidR="00E52A10" w:rsidRPr="00A15CC2" w:rsidRDefault="00E52A10" w:rsidP="00A15CC2">
      <w:pPr>
        <w:pStyle w:val="Heading6"/>
        <w:numPr>
          <w:ilvl w:val="5"/>
          <w:numId w:val="6"/>
        </w:numPr>
        <w:rPr>
          <w:ins w:id="165" w:author="Mabel Chow" w:date="2022-04-22T13:04:00Z"/>
        </w:rPr>
      </w:pPr>
      <w:ins w:id="166" w:author="Mabel Chow" w:date="2022-04-22T13:04:00Z">
        <w:r w:rsidRPr="00A15CC2">
          <w:t>Slump</w:t>
        </w:r>
      </w:ins>
    </w:p>
    <w:p w14:paraId="3848C3F3" w14:textId="77777777" w:rsidR="00E52A10" w:rsidRPr="00A15CC2" w:rsidRDefault="00E52A10" w:rsidP="00A15CC2">
      <w:pPr>
        <w:pStyle w:val="Heading6"/>
        <w:numPr>
          <w:ilvl w:val="5"/>
          <w:numId w:val="6"/>
        </w:numPr>
        <w:rPr>
          <w:ins w:id="167" w:author="Mabel Chow" w:date="2022-04-22T13:04:00Z"/>
        </w:rPr>
      </w:pPr>
      <w:ins w:id="168" w:author="Mabel Chow" w:date="2022-04-22T13:04:00Z">
        <w:r w:rsidRPr="00A15CC2">
          <w:t xml:space="preserve">Air content </w:t>
        </w:r>
      </w:ins>
    </w:p>
    <w:p w14:paraId="5A9211E6" w14:textId="77777777" w:rsidR="00E52A10" w:rsidRPr="00A15CC2" w:rsidRDefault="00E52A10" w:rsidP="00A15CC2">
      <w:pPr>
        <w:pStyle w:val="Heading6"/>
        <w:numPr>
          <w:ilvl w:val="5"/>
          <w:numId w:val="6"/>
        </w:numPr>
        <w:rPr>
          <w:ins w:id="169" w:author="Mabel Chow" w:date="2022-04-22T13:04:00Z"/>
        </w:rPr>
      </w:pPr>
      <w:ins w:id="170" w:author="Mabel Chow" w:date="2022-04-22T13:04:00Z">
        <w:r w:rsidRPr="00A15CC2">
          <w:t>Concrete temperature</w:t>
        </w:r>
      </w:ins>
    </w:p>
    <w:p w14:paraId="30C58F7B" w14:textId="77777777" w:rsidR="00E52A10" w:rsidRPr="00A15CC2" w:rsidRDefault="00E52A10" w:rsidP="00A15CC2">
      <w:pPr>
        <w:pStyle w:val="Heading5"/>
        <w:numPr>
          <w:ilvl w:val="4"/>
          <w:numId w:val="6"/>
        </w:numPr>
        <w:rPr>
          <w:ins w:id="171" w:author="Mabel Chow" w:date="2022-04-22T13:04:00Z"/>
        </w:rPr>
      </w:pPr>
      <w:ins w:id="172" w:author="Mabel Chow" w:date="2022-04-22T13:04:00Z">
        <w:r w:rsidRPr="00A15CC2">
          <w:lastRenderedPageBreak/>
          <w:t>Samples will be cast for laboratory testing for:</w:t>
        </w:r>
      </w:ins>
    </w:p>
    <w:p w14:paraId="261E1CE1" w14:textId="77777777" w:rsidR="00E52A10" w:rsidRPr="00A15CC2" w:rsidRDefault="00E52A10" w:rsidP="00A15CC2">
      <w:pPr>
        <w:pStyle w:val="Heading6"/>
        <w:numPr>
          <w:ilvl w:val="5"/>
          <w:numId w:val="6"/>
        </w:numPr>
        <w:rPr>
          <w:ins w:id="173" w:author="Mabel Chow" w:date="2022-04-22T13:04:00Z"/>
        </w:rPr>
      </w:pPr>
      <w:ins w:id="174" w:author="Mabel Chow" w:date="2022-04-22T13:04:00Z">
        <w:r w:rsidRPr="00A15CC2">
          <w:t>Compressive strength</w:t>
        </w:r>
      </w:ins>
    </w:p>
    <w:p w14:paraId="6C46AA3E" w14:textId="77777777" w:rsidR="00E52A10" w:rsidRDefault="00E52A10" w:rsidP="00E52A10">
      <w:pPr>
        <w:pStyle w:val="Heading5"/>
        <w:numPr>
          <w:ilvl w:val="4"/>
          <w:numId w:val="6"/>
        </w:numPr>
        <w:rPr>
          <w:ins w:id="175" w:author="Mabel Chow" w:date="2022-04-22T13:06:00Z"/>
        </w:rPr>
      </w:pPr>
      <w:ins w:id="176" w:author="Mabel Chow" w:date="2022-04-22T13:04:00Z">
        <w:r w:rsidRPr="00A15CC2">
          <w:t xml:space="preserve">Test cylinders for each class of concrete will be taken from each day’s concreting or from every 100 m³ placed if more than 100 m³ in a day. The number of cylinders to be taken for testing is shown in the following table. </w:t>
        </w:r>
      </w:ins>
    </w:p>
    <w:tbl>
      <w:tblPr>
        <w:tblW w:w="0" w:type="auto"/>
        <w:tblInd w:w="36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79"/>
        <w:gridCol w:w="960"/>
        <w:gridCol w:w="988"/>
        <w:gridCol w:w="988"/>
      </w:tblGrid>
      <w:tr w:rsidR="00E52A10" w:rsidRPr="00C91190" w14:paraId="73E1230C" w14:textId="77777777" w:rsidTr="00A15CC2">
        <w:trPr>
          <w:ins w:id="177" w:author="Mabel Chow" w:date="2022-04-22T13:06:00Z"/>
        </w:trPr>
        <w:tc>
          <w:tcPr>
            <w:tcW w:w="19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FE09CD" w14:textId="77777777" w:rsidR="00E52A10" w:rsidRPr="00A15CC2" w:rsidRDefault="00E52A10" w:rsidP="00E52A10">
            <w:pPr>
              <w:rPr>
                <w:ins w:id="178" w:author="Mabel Chow" w:date="2022-04-22T13:06:00Z"/>
                <w:rFonts w:cs="Calibri"/>
                <w:lang w:eastAsia="zh-TW"/>
              </w:rPr>
            </w:pPr>
            <w:ins w:id="179" w:author="Mabel Chow" w:date="2022-04-22T13:06:00Z">
              <w:r w:rsidRPr="00A15CC2">
                <w:rPr>
                  <w:rFonts w:cs="Calibri"/>
                  <w:lang w:eastAsia="zh-TW"/>
                </w:rPr>
                <w:t xml:space="preserve">Number of </w:t>
              </w:r>
              <w:proofErr w:type="gramStart"/>
              <w:r w:rsidRPr="00A15CC2">
                <w:rPr>
                  <w:rFonts w:cs="Calibri"/>
                  <w:lang w:eastAsia="zh-TW"/>
                </w:rPr>
                <w:t>sample</w:t>
              </w:r>
              <w:proofErr w:type="gramEnd"/>
            </w:ins>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AF249" w14:textId="77777777" w:rsidR="00E52A10" w:rsidRPr="00A15CC2" w:rsidRDefault="00E52A10" w:rsidP="00E52A10">
            <w:pPr>
              <w:rPr>
                <w:ins w:id="180" w:author="Mabel Chow" w:date="2022-04-22T13:06:00Z"/>
                <w:rFonts w:cs="Calibri"/>
                <w:lang w:eastAsia="zh-TW"/>
              </w:rPr>
            </w:pPr>
            <w:ins w:id="181" w:author="Mabel Chow" w:date="2022-04-22T13:06:00Z">
              <w:r w:rsidRPr="00A15CC2">
                <w:rPr>
                  <w:rFonts w:cs="Calibri"/>
                  <w:lang w:eastAsia="zh-TW"/>
                </w:rPr>
                <w:t>7 days</w:t>
              </w:r>
            </w:ins>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BDBB41" w14:textId="77777777" w:rsidR="00E52A10" w:rsidRPr="00A15CC2" w:rsidRDefault="00E52A10" w:rsidP="00E52A10">
            <w:pPr>
              <w:rPr>
                <w:ins w:id="182" w:author="Mabel Chow" w:date="2022-04-22T13:06:00Z"/>
                <w:rFonts w:cs="Calibri"/>
                <w:lang w:eastAsia="zh-TW"/>
              </w:rPr>
            </w:pPr>
            <w:ins w:id="183" w:author="Mabel Chow" w:date="2022-04-22T13:06:00Z">
              <w:r w:rsidRPr="00A15CC2">
                <w:rPr>
                  <w:rFonts w:cs="Calibri"/>
                  <w:lang w:eastAsia="zh-TW"/>
                </w:rPr>
                <w:t>14 days</w:t>
              </w:r>
            </w:ins>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57333" w14:textId="77777777" w:rsidR="00E52A10" w:rsidRPr="00A15CC2" w:rsidRDefault="00E52A10" w:rsidP="00E52A10">
            <w:pPr>
              <w:rPr>
                <w:ins w:id="184" w:author="Mabel Chow" w:date="2022-04-22T13:06:00Z"/>
                <w:rFonts w:cs="Calibri"/>
                <w:lang w:eastAsia="zh-TW"/>
              </w:rPr>
            </w:pPr>
            <w:ins w:id="185" w:author="Mabel Chow" w:date="2022-04-22T13:06:00Z">
              <w:r w:rsidRPr="00A15CC2">
                <w:rPr>
                  <w:rFonts w:cs="Calibri"/>
                  <w:lang w:eastAsia="zh-TW"/>
                </w:rPr>
                <w:t>28 days</w:t>
              </w:r>
            </w:ins>
          </w:p>
        </w:tc>
      </w:tr>
      <w:tr w:rsidR="00E52A10" w:rsidRPr="00C91190" w14:paraId="20723B78" w14:textId="77777777" w:rsidTr="00A15CC2">
        <w:trPr>
          <w:ins w:id="186" w:author="Mabel Chow" w:date="2022-04-22T13:06:00Z"/>
        </w:trPr>
        <w:tc>
          <w:tcPr>
            <w:tcW w:w="19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0A740E" w14:textId="6CB56698" w:rsidR="00E52A10" w:rsidRPr="00A15CC2" w:rsidRDefault="00E52A10" w:rsidP="00E52A10">
            <w:pPr>
              <w:rPr>
                <w:ins w:id="187" w:author="Mabel Chow" w:date="2022-04-22T13:06:00Z"/>
                <w:rFonts w:cs="Calibri"/>
                <w:lang w:eastAsia="zh-TW"/>
              </w:rPr>
            </w:pPr>
            <w:ins w:id="188" w:author="Mabel Chow" w:date="2022-04-22T13:06:00Z">
              <w:r w:rsidRPr="00A15CC2">
                <w:rPr>
                  <w:rFonts w:cs="Calibri"/>
                  <w:lang w:eastAsia="zh-TW"/>
                </w:rPr>
                <w:t>3</w:t>
              </w:r>
            </w:ins>
            <w:ins w:id="189" w:author="Mabel Chow" w:date="2022-11-25T11:03:00Z">
              <w:r w:rsidR="00FC758B">
                <w:rPr>
                  <w:rFonts w:cs="Calibri"/>
                  <w:lang w:eastAsia="zh-TW"/>
                </w:rPr>
                <w:t>0</w:t>
              </w:r>
            </w:ins>
            <w:ins w:id="190" w:author="Mabel Chow" w:date="2022-04-22T13:06:00Z">
              <w:r w:rsidRPr="00A15CC2">
                <w:rPr>
                  <w:rFonts w:cs="Calibri"/>
                  <w:lang w:eastAsia="zh-TW"/>
                </w:rPr>
                <w:t>MPa at 28 days</w:t>
              </w:r>
            </w:ins>
          </w:p>
          <w:p w14:paraId="6F12F7C1" w14:textId="77777777" w:rsidR="00E52A10" w:rsidRPr="00A15CC2" w:rsidRDefault="00E52A10" w:rsidP="00E52A10">
            <w:pPr>
              <w:rPr>
                <w:ins w:id="191" w:author="Mabel Chow" w:date="2022-04-22T13:06:00Z"/>
                <w:rFonts w:cs="Calibri"/>
                <w:lang w:eastAsia="zh-TW"/>
              </w:rPr>
            </w:pP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B78992" w14:textId="77777777" w:rsidR="00E52A10" w:rsidRPr="00A15CC2" w:rsidRDefault="00E52A10" w:rsidP="00E52A10">
            <w:pPr>
              <w:rPr>
                <w:ins w:id="192" w:author="Mabel Chow" w:date="2022-04-22T13:06:00Z"/>
                <w:rFonts w:cs="Calibri"/>
                <w:lang w:eastAsia="zh-TW"/>
              </w:rPr>
            </w:pPr>
            <w:ins w:id="193" w:author="Mabel Chow" w:date="2022-04-22T13:06:00Z">
              <w:r w:rsidRPr="00A15CC2">
                <w:rPr>
                  <w:rFonts w:cs="Calibri"/>
                  <w:lang w:eastAsia="zh-TW"/>
                </w:rPr>
                <w:t>1</w:t>
              </w:r>
            </w:ins>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57397" w14:textId="77777777" w:rsidR="00E52A10" w:rsidRPr="00A15CC2" w:rsidRDefault="00E52A10" w:rsidP="00E52A10">
            <w:pPr>
              <w:rPr>
                <w:ins w:id="194" w:author="Mabel Chow" w:date="2022-04-22T13:06:00Z"/>
                <w:rFonts w:cs="Calibri"/>
                <w:lang w:eastAsia="zh-TW"/>
              </w:rPr>
            </w:pPr>
            <w:ins w:id="195" w:author="Mabel Chow" w:date="2022-04-22T13:06:00Z">
              <w:r w:rsidRPr="00A15CC2">
                <w:rPr>
                  <w:rFonts w:cs="Calibri"/>
                  <w:lang w:eastAsia="zh-TW"/>
                </w:rPr>
                <w:t>1</w:t>
              </w:r>
            </w:ins>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0419F" w14:textId="77777777" w:rsidR="00E52A10" w:rsidRPr="00A15CC2" w:rsidRDefault="00E52A10" w:rsidP="00E52A10">
            <w:pPr>
              <w:rPr>
                <w:ins w:id="196" w:author="Mabel Chow" w:date="2022-04-22T13:06:00Z"/>
                <w:rFonts w:cs="Calibri"/>
                <w:lang w:eastAsia="zh-TW"/>
              </w:rPr>
            </w:pPr>
            <w:ins w:id="197" w:author="Mabel Chow" w:date="2022-04-22T13:06:00Z">
              <w:r w:rsidRPr="00A15CC2">
                <w:rPr>
                  <w:rFonts w:cs="Calibri"/>
                  <w:lang w:eastAsia="zh-TW"/>
                </w:rPr>
                <w:t>2</w:t>
              </w:r>
            </w:ins>
          </w:p>
        </w:tc>
      </w:tr>
    </w:tbl>
    <w:p w14:paraId="596021BD" w14:textId="77777777" w:rsidR="00E52A10" w:rsidRPr="00632AFA" w:rsidRDefault="00E52A10" w:rsidP="00A15CC2">
      <w:pPr>
        <w:pStyle w:val="Heading2"/>
        <w:numPr>
          <w:ilvl w:val="0"/>
          <w:numId w:val="0"/>
        </w:numPr>
        <w:rPr>
          <w:ins w:id="198" w:author="Mabel Chow" w:date="2022-04-22T14:09:00Z"/>
        </w:rPr>
      </w:pPr>
    </w:p>
    <w:p w14:paraId="57FB43DF" w14:textId="77777777" w:rsidR="0016610A" w:rsidRPr="00632AFA" w:rsidDel="00F426D9" w:rsidRDefault="0016610A" w:rsidP="00632AFA">
      <w:pPr>
        <w:pStyle w:val="Heading4"/>
        <w:rPr>
          <w:del w:id="199" w:author="Paul Shi" w:date="2022-03-22T18:46:00Z"/>
        </w:rPr>
      </w:pPr>
      <w:del w:id="200" w:author="Paul Shi" w:date="2022-03-22T18:46:00Z">
        <w:r w:rsidRPr="00632AFA" w:rsidDel="00F426D9">
          <w:delText xml:space="preserve">Provide </w:delText>
        </w:r>
        <w:r w:rsidR="002E52D9" w:rsidRPr="00632AFA" w:rsidDel="00F426D9">
          <w:delText>s</w:delText>
        </w:r>
        <w:r w:rsidRPr="00632AFA" w:rsidDel="00F426D9">
          <w:delText>hrinkage test</w:delText>
        </w:r>
        <w:r w:rsidR="002E52D9" w:rsidRPr="00632AFA" w:rsidDel="00F426D9">
          <w:delText>s</w:delText>
        </w:r>
        <w:r w:rsidRPr="00632AFA" w:rsidDel="00F426D9">
          <w:delText xml:space="preserve"> for each type of structu</w:delText>
        </w:r>
        <w:r w:rsidR="00426322" w:rsidRPr="00632AFA" w:rsidDel="00F426D9">
          <w:delText>ral concrete</w:delText>
        </w:r>
        <w:r w:rsidR="002E52D9" w:rsidRPr="00632AFA" w:rsidDel="00F426D9">
          <w:delText>;</w:delText>
        </w:r>
        <w:r w:rsidR="00426322" w:rsidRPr="00632AFA" w:rsidDel="00F426D9">
          <w:delText xml:space="preserve"> two for 40</w:delText>
        </w:r>
        <w:r w:rsidR="002D71B5" w:rsidRPr="00632AFA" w:rsidDel="00F426D9">
          <w:delText xml:space="preserve"> </w:delText>
        </w:r>
        <w:r w:rsidR="00426322" w:rsidRPr="00632AFA" w:rsidDel="00F426D9">
          <w:delText>mm and two</w:delText>
        </w:r>
        <w:r w:rsidRPr="00632AFA" w:rsidDel="00F426D9">
          <w:delText xml:space="preserve"> for 20 mm aggregate concrete mixes.</w:delText>
        </w:r>
      </w:del>
    </w:p>
    <w:p w14:paraId="5D67B7A6" w14:textId="77777777" w:rsidR="006F6E29" w:rsidRPr="002258F3" w:rsidRDefault="006F6E29" w:rsidP="006F6E29">
      <w:pPr>
        <w:pStyle w:val="Heading2"/>
      </w:pPr>
      <w:r w:rsidRPr="002258F3">
        <w:t>Certificates</w:t>
      </w:r>
    </w:p>
    <w:p w14:paraId="6EFD3BE2" w14:textId="77777777" w:rsidR="0016610A" w:rsidRPr="00632AFA" w:rsidRDefault="00AE2225" w:rsidP="00632AFA">
      <w:pPr>
        <w:pStyle w:val="Heading3"/>
      </w:pPr>
      <w:r w:rsidRPr="00632AFA">
        <w:t>A m</w:t>
      </w:r>
      <w:r w:rsidR="0016610A" w:rsidRPr="00632AFA">
        <w:t xml:space="preserve">inimum </w:t>
      </w:r>
      <w:r w:rsidRPr="00632AFA">
        <w:t>of</w:t>
      </w:r>
      <w:r w:rsidR="0016610A" w:rsidRPr="00632AFA">
        <w:t xml:space="preserve"> 15 </w:t>
      </w:r>
      <w:r w:rsidR="00981DAA" w:rsidRPr="00632AFA">
        <w:t>W</w:t>
      </w:r>
      <w:r w:rsidR="0016610A" w:rsidRPr="00632AFA">
        <w:t xml:space="preserve">orking </w:t>
      </w:r>
      <w:r w:rsidR="00981DAA" w:rsidRPr="00632AFA">
        <w:t>D</w:t>
      </w:r>
      <w:r w:rsidR="0016610A" w:rsidRPr="00632AFA">
        <w:t xml:space="preserve">ays prior to starting </w:t>
      </w:r>
      <w:r w:rsidR="00753F5E" w:rsidRPr="00632AFA">
        <w:t xml:space="preserve">any </w:t>
      </w:r>
      <w:r w:rsidR="0016610A" w:rsidRPr="00632AFA">
        <w:t xml:space="preserve">concrete </w:t>
      </w:r>
      <w:r w:rsidR="00D66662" w:rsidRPr="00632AFA">
        <w:t>work</w:t>
      </w:r>
      <w:r w:rsidR="00D34F38" w:rsidRPr="00632AFA">
        <w:t>,</w:t>
      </w:r>
      <w:r w:rsidR="0016610A" w:rsidRPr="00632AFA">
        <w:t xml:space="preserve"> submit to </w:t>
      </w:r>
      <w:r w:rsidR="00C03205" w:rsidRPr="00632AFA">
        <w:t xml:space="preserve">the </w:t>
      </w:r>
      <w:r w:rsidR="002902D7" w:rsidRPr="00632AFA">
        <w:t>Consultant</w:t>
      </w:r>
      <w:r w:rsidR="0016610A" w:rsidRPr="00632AFA">
        <w:t xml:space="preserve"> </w:t>
      </w:r>
      <w:r w:rsidRPr="00632AFA">
        <w:t>the</w:t>
      </w:r>
      <w:r w:rsidR="0016610A" w:rsidRPr="00632AFA">
        <w:t xml:space="preserve"> manufacturer's test data and certification</w:t>
      </w:r>
      <w:r w:rsidR="00D66662">
        <w:t>,</w:t>
      </w:r>
      <w:r w:rsidR="0016610A" w:rsidRPr="00632AFA">
        <w:t xml:space="preserve"> by </w:t>
      </w:r>
      <w:r w:rsidRPr="00632AFA">
        <w:t xml:space="preserve">a </w:t>
      </w:r>
      <w:r w:rsidR="0016610A" w:rsidRPr="00632AFA">
        <w:t xml:space="preserve">qualified independent inspection and testing laboratory </w:t>
      </w:r>
      <w:r w:rsidR="00C1767E" w:rsidRPr="00632AFA">
        <w:t>acceptable to the Region</w:t>
      </w:r>
      <w:r w:rsidR="00D66662">
        <w:t>,</w:t>
      </w:r>
      <w:r w:rsidR="00C1767E" w:rsidRPr="00632AFA">
        <w:t xml:space="preserve"> </w:t>
      </w:r>
      <w:r w:rsidR="0016610A" w:rsidRPr="00632AFA">
        <w:t xml:space="preserve">that </w:t>
      </w:r>
      <w:r w:rsidRPr="00632AFA">
        <w:t xml:space="preserve">the </w:t>
      </w:r>
      <w:r w:rsidR="0016610A" w:rsidRPr="00632AFA">
        <w:t xml:space="preserve">following materials will meet </w:t>
      </w:r>
      <w:r w:rsidRPr="00632AFA">
        <w:t xml:space="preserve">the </w:t>
      </w:r>
      <w:r w:rsidR="0016610A" w:rsidRPr="00632AFA">
        <w:t>specified requirements:</w:t>
      </w:r>
    </w:p>
    <w:p w14:paraId="03EF527A" w14:textId="77777777" w:rsidR="0016610A" w:rsidRPr="00632AFA" w:rsidRDefault="0016610A" w:rsidP="00632AFA">
      <w:pPr>
        <w:pStyle w:val="Heading4"/>
      </w:pPr>
      <w:r w:rsidRPr="00632AFA">
        <w:t>Portland cement.</w:t>
      </w:r>
    </w:p>
    <w:p w14:paraId="0F3BD216" w14:textId="77777777" w:rsidR="0016610A" w:rsidRPr="00632AFA" w:rsidRDefault="0016610A" w:rsidP="00632AFA">
      <w:pPr>
        <w:pStyle w:val="Heading4"/>
      </w:pPr>
      <w:r w:rsidRPr="00632AFA">
        <w:t>Blended hydraulic cement.</w:t>
      </w:r>
    </w:p>
    <w:p w14:paraId="04F75F93" w14:textId="77777777" w:rsidR="0016610A" w:rsidRPr="00632AFA" w:rsidRDefault="006F6E29" w:rsidP="00632AFA">
      <w:pPr>
        <w:pStyle w:val="Heading4"/>
      </w:pPr>
      <w:r w:rsidRPr="00632AFA">
        <w:t>Grout</w:t>
      </w:r>
    </w:p>
    <w:p w14:paraId="211A4C1E" w14:textId="77777777" w:rsidR="0016610A" w:rsidRPr="00632AFA" w:rsidRDefault="0016610A" w:rsidP="00461652">
      <w:pPr>
        <w:pStyle w:val="Heading4"/>
      </w:pPr>
      <w:r w:rsidRPr="00632AFA">
        <w:t>Admixtures.</w:t>
      </w:r>
    </w:p>
    <w:p w14:paraId="08E6D9D8" w14:textId="77777777" w:rsidR="0016610A" w:rsidRPr="00632AFA" w:rsidRDefault="0016610A" w:rsidP="00632AFA">
      <w:pPr>
        <w:pStyle w:val="Heading4"/>
      </w:pPr>
      <w:r w:rsidRPr="00632AFA">
        <w:t>Aggregates are not subject to deleterious expansion.</w:t>
      </w:r>
    </w:p>
    <w:p w14:paraId="1B3FD6C3" w14:textId="77777777" w:rsidR="0016610A" w:rsidRPr="00632AFA" w:rsidRDefault="0016610A" w:rsidP="00632AFA">
      <w:pPr>
        <w:pStyle w:val="Heading4"/>
      </w:pPr>
      <w:r w:rsidRPr="00632AFA">
        <w:t>Water.</w:t>
      </w:r>
    </w:p>
    <w:p w14:paraId="7B1EBF84" w14:textId="77777777" w:rsidR="0016610A" w:rsidRPr="00632AFA" w:rsidRDefault="0016610A" w:rsidP="00632AFA">
      <w:pPr>
        <w:pStyle w:val="Heading4"/>
      </w:pPr>
      <w:r w:rsidRPr="00632AFA">
        <w:t>Water stops.</w:t>
      </w:r>
    </w:p>
    <w:p w14:paraId="65A6327F" w14:textId="77777777" w:rsidR="0016610A" w:rsidRPr="00632AFA" w:rsidRDefault="0016610A" w:rsidP="00632AFA">
      <w:pPr>
        <w:pStyle w:val="Heading4"/>
      </w:pPr>
      <w:r w:rsidRPr="00632AFA">
        <w:t xml:space="preserve">Water </w:t>
      </w:r>
      <w:proofErr w:type="gramStart"/>
      <w:r w:rsidRPr="00632AFA">
        <w:t>stop</w:t>
      </w:r>
      <w:proofErr w:type="gramEnd"/>
      <w:r w:rsidRPr="00632AFA">
        <w:t xml:space="preserve"> joints.</w:t>
      </w:r>
    </w:p>
    <w:p w14:paraId="33EC229B" w14:textId="77777777" w:rsidR="008B22DB" w:rsidRDefault="0016610A" w:rsidP="00D4446E">
      <w:pPr>
        <w:pStyle w:val="Heading4"/>
      </w:pPr>
      <w:r w:rsidRPr="00632AFA">
        <w:t>Joint filler.</w:t>
      </w:r>
      <w:r w:rsidR="008B22DB" w:rsidRPr="008B22DB">
        <w:t xml:space="preserve"> </w:t>
      </w:r>
    </w:p>
    <w:p w14:paraId="04F86071" w14:textId="77777777" w:rsidR="0016610A" w:rsidRPr="00632AFA" w:rsidRDefault="008B22DB">
      <w:pPr>
        <w:pStyle w:val="Heading3"/>
        <w:pPrChange w:id="201" w:author="Mabel Chow" w:date="2022-04-25T11:39:00Z">
          <w:pPr>
            <w:pStyle w:val="Heading4"/>
          </w:pPr>
        </w:pPrChange>
      </w:pPr>
      <w:r w:rsidRPr="00461652">
        <w:t xml:space="preserve">For potable water retaining structures </w:t>
      </w:r>
      <w:del w:id="202" w:author="Paul Shi" w:date="2022-03-22T18:47:00Z">
        <w:r w:rsidRPr="00461652" w:rsidDel="00F426D9">
          <w:delText xml:space="preserve"> </w:delText>
        </w:r>
      </w:del>
      <w:r w:rsidRPr="00461652">
        <w:t xml:space="preserve">or concrete surfaces that may </w:t>
      </w:r>
      <w:proofErr w:type="gramStart"/>
      <w:r w:rsidRPr="00461652">
        <w:t>come in contact with</w:t>
      </w:r>
      <w:proofErr w:type="gramEnd"/>
      <w:r w:rsidRPr="00461652">
        <w:t xml:space="preserve"> potable water, the Contractor must submit documentation that any materials or admixtures to be used in the concrete; and/or coatings, concrete repair, or crack injection materials are NSF 61 compliant with the required certifications</w:t>
      </w:r>
      <w:r>
        <w:t>.</w:t>
      </w:r>
    </w:p>
    <w:p w14:paraId="47987125" w14:textId="4726DF5D" w:rsidR="0016610A" w:rsidRPr="00632AFA" w:rsidRDefault="0016610A" w:rsidP="00632AFA">
      <w:pPr>
        <w:pStyle w:val="Heading3"/>
      </w:pPr>
      <w:r w:rsidRPr="00632AFA">
        <w:t xml:space="preserve">Provide certification that </w:t>
      </w:r>
      <w:r w:rsidR="00C1767E" w:rsidRPr="00632AFA">
        <w:t xml:space="preserve">the </w:t>
      </w:r>
      <w:r w:rsidRPr="00632AFA">
        <w:t xml:space="preserve">mix proportions selected will produce concrete of </w:t>
      </w:r>
      <w:r w:rsidR="00C1767E" w:rsidRPr="00632AFA">
        <w:t xml:space="preserve">a </w:t>
      </w:r>
      <w:r w:rsidRPr="00632AFA">
        <w:t xml:space="preserve">quality, yield and strength as specified in </w:t>
      </w:r>
      <w:r w:rsidR="00C1767E" w:rsidRPr="00632AFA">
        <w:t xml:space="preserve">the </w:t>
      </w:r>
      <w:r w:rsidRPr="00632AFA">
        <w:t>concrete mixes</w:t>
      </w:r>
      <w:r w:rsidR="00753F5E" w:rsidRPr="00632AFA">
        <w:t xml:space="preserve"> and shall </w:t>
      </w:r>
      <w:r w:rsidRPr="00632AFA">
        <w:t xml:space="preserve">comply with </w:t>
      </w:r>
      <w:r w:rsidR="00753F5E" w:rsidRPr="00632AFA">
        <w:t>the requirements of</w:t>
      </w:r>
      <w:r w:rsidRPr="00632AFA">
        <w:t xml:space="preserve"> CSA A23.1</w:t>
      </w:r>
      <w:r w:rsidR="009D7F0E">
        <w:t>-</w:t>
      </w:r>
      <w:del w:id="203" w:author="Mabel Chow" w:date="2022-11-25T11:03:00Z">
        <w:r w:rsidR="009D7F0E" w:rsidDel="00FC758B">
          <w:delText>14</w:delText>
        </w:r>
      </w:del>
      <w:ins w:id="204" w:author="Mabel Chow" w:date="2022-11-25T11:03:00Z">
        <w:r w:rsidR="00FC758B">
          <w:t>19</w:t>
        </w:r>
      </w:ins>
      <w:r w:rsidRPr="00632AFA">
        <w:t xml:space="preserve">.  Submit design mixes to the </w:t>
      </w:r>
      <w:r w:rsidR="002902D7" w:rsidRPr="00632AFA">
        <w:t>Consultant</w:t>
      </w:r>
      <w:r w:rsidRPr="00632AFA">
        <w:t xml:space="preserve"> for review </w:t>
      </w:r>
      <w:r w:rsidR="00C1767E" w:rsidRPr="00632AFA">
        <w:t xml:space="preserve">a minimum of </w:t>
      </w:r>
      <w:r w:rsidR="00753F5E" w:rsidRPr="00632AFA">
        <w:t>twenty-eight (28) Days</w:t>
      </w:r>
      <w:r w:rsidRPr="00632AFA">
        <w:t xml:space="preserve"> prior to starting </w:t>
      </w:r>
      <w:r w:rsidR="00C1767E" w:rsidRPr="00632AFA">
        <w:t xml:space="preserve">any </w:t>
      </w:r>
      <w:r w:rsidRPr="00632AFA">
        <w:t xml:space="preserve">concrete </w:t>
      </w:r>
      <w:r w:rsidR="00D66662" w:rsidRPr="00632AFA">
        <w:t>work</w:t>
      </w:r>
      <w:r w:rsidRPr="00632AFA">
        <w:t xml:space="preserve">. </w:t>
      </w:r>
      <w:r w:rsidR="002E52D9" w:rsidRPr="00632AFA">
        <w:t xml:space="preserve"> </w:t>
      </w:r>
      <w:r w:rsidRPr="00632AFA">
        <w:t xml:space="preserve">Tabulate concrete mixes indicating </w:t>
      </w:r>
      <w:r w:rsidR="002E52D9" w:rsidRPr="00632AFA">
        <w:t xml:space="preserve">the </w:t>
      </w:r>
      <w:r w:rsidRPr="00632AFA">
        <w:t>size of aggregates, water cementing material ratio,</w:t>
      </w:r>
      <w:r w:rsidR="00881EA7" w:rsidRPr="00632AFA">
        <w:t xml:space="preserve"> </w:t>
      </w:r>
      <w:r w:rsidRPr="00632AFA">
        <w:t>admixtures, air content, and location of use for each mix.</w:t>
      </w:r>
    </w:p>
    <w:p w14:paraId="3E3964B8" w14:textId="77777777" w:rsidR="0016610A" w:rsidRPr="00632AFA" w:rsidRDefault="0016610A" w:rsidP="00632AFA">
      <w:pPr>
        <w:pStyle w:val="Heading3"/>
      </w:pPr>
      <w:r w:rsidRPr="00632AFA">
        <w:t xml:space="preserve">Submit </w:t>
      </w:r>
      <w:r w:rsidR="00881EA7" w:rsidRPr="00632AFA">
        <w:t xml:space="preserve">a </w:t>
      </w:r>
      <w:r w:rsidRPr="00632AFA">
        <w:t>detailed plan for cold weather concrete curing and protection of concrete placed and cured in weather below</w:t>
      </w:r>
      <w:r w:rsidR="00CF6D13" w:rsidRPr="00632AFA">
        <w:t xml:space="preserve"> temperature of</w:t>
      </w:r>
      <w:r w:rsidRPr="00632AFA">
        <w:t xml:space="preserve"> 5</w:t>
      </w:r>
      <w:r w:rsidR="009D7F0E">
        <w:t xml:space="preserve"> </w:t>
      </w:r>
      <w:proofErr w:type="spellStart"/>
      <w:r w:rsidR="003B6378" w:rsidRPr="002258F3">
        <w:rPr>
          <w:vertAlign w:val="superscript"/>
        </w:rPr>
        <w:t>o</w:t>
      </w:r>
      <w:r w:rsidRPr="00632AFA">
        <w:t>C.</w:t>
      </w:r>
      <w:proofErr w:type="spellEnd"/>
    </w:p>
    <w:p w14:paraId="3AD9BD3D" w14:textId="77777777" w:rsidR="0016610A" w:rsidRDefault="0016610A" w:rsidP="00632AFA">
      <w:pPr>
        <w:pStyle w:val="Heading3"/>
      </w:pPr>
      <w:r w:rsidRPr="00632AFA">
        <w:t xml:space="preserve">Submit </w:t>
      </w:r>
      <w:r w:rsidR="002E52D9" w:rsidRPr="00632AFA">
        <w:t xml:space="preserve">a </w:t>
      </w:r>
      <w:r w:rsidRPr="00632AFA">
        <w:t xml:space="preserve">detailed plan for hot weather placements including curing and protection for concrete placed in ambient temperature over </w:t>
      </w:r>
      <w:r w:rsidR="009D7F0E" w:rsidRPr="00632AFA">
        <w:t>27</w:t>
      </w:r>
      <w:r w:rsidR="009D7F0E">
        <w:t xml:space="preserve"> </w:t>
      </w:r>
      <w:proofErr w:type="spellStart"/>
      <w:r w:rsidR="003B6378" w:rsidRPr="002258F3">
        <w:rPr>
          <w:vertAlign w:val="superscript"/>
        </w:rPr>
        <w:t>o</w:t>
      </w:r>
      <w:r w:rsidR="009D7F0E" w:rsidRPr="00632AFA">
        <w:t>C</w:t>
      </w:r>
      <w:r w:rsidRPr="00632AFA">
        <w:t>.</w:t>
      </w:r>
      <w:proofErr w:type="spellEnd"/>
    </w:p>
    <w:p w14:paraId="4E3D9132" w14:textId="77777777" w:rsidR="00461652" w:rsidRPr="00632AFA" w:rsidRDefault="00461652">
      <w:pPr>
        <w:pStyle w:val="Heading3"/>
        <w:numPr>
          <w:ilvl w:val="0"/>
          <w:numId w:val="0"/>
        </w:numPr>
        <w:ind w:left="1440" w:hanging="720"/>
        <w:pPrChange w:id="205" w:author="Mabel Chow" w:date="2022-04-25T12:45:00Z">
          <w:pPr>
            <w:pStyle w:val="Heading3"/>
          </w:pPr>
        </w:pPrChange>
      </w:pPr>
    </w:p>
    <w:p w14:paraId="2AF8024F" w14:textId="77777777" w:rsidR="00C500B1" w:rsidRDefault="00C500B1" w:rsidP="00D4446E">
      <w:pPr>
        <w:pStyle w:val="Heading2"/>
      </w:pPr>
      <w:r>
        <w:t>Quality Control</w:t>
      </w:r>
    </w:p>
    <w:p w14:paraId="077D4DB2" w14:textId="77777777" w:rsidR="00D17053" w:rsidRPr="00D17053" w:rsidRDefault="00D17053" w:rsidP="00D4446E">
      <w:pPr>
        <w:pStyle w:val="Heading3"/>
      </w:pPr>
      <w:r>
        <w:t>Quality Control Plan</w:t>
      </w:r>
    </w:p>
    <w:p w14:paraId="6D1A5398" w14:textId="77777777" w:rsidR="00C500B1" w:rsidRDefault="00C500B1" w:rsidP="00D4446E">
      <w:pPr>
        <w:pStyle w:val="Heading4"/>
      </w:pPr>
      <w:r w:rsidRPr="00C500B1">
        <w:t xml:space="preserve">The Contractor </w:t>
      </w:r>
      <w:r>
        <w:t>shall</w:t>
      </w:r>
      <w:r w:rsidRPr="00C500B1">
        <w:t xml:space="preserve"> develop a Quality Control Plan that outlines the quality control activities by defining items, such as sampling and testing frequency, and alerting or rejecting criteria for non-conformance a minimum of </w:t>
      </w:r>
      <w:r w:rsidR="00461652">
        <w:t>fifteen (</w:t>
      </w:r>
      <w:r w:rsidRPr="00C500B1">
        <w:t>15</w:t>
      </w:r>
      <w:r w:rsidR="00461652">
        <w:t>) Working D</w:t>
      </w:r>
      <w:r w:rsidRPr="00C500B1">
        <w:t>ays prior to starting any concrete work.</w:t>
      </w:r>
    </w:p>
    <w:p w14:paraId="2605D552" w14:textId="77777777" w:rsidR="00C500B1" w:rsidRDefault="00C500B1" w:rsidP="00D4446E">
      <w:pPr>
        <w:pStyle w:val="Heading4"/>
      </w:pPr>
      <w:r>
        <w:t>The Quality Control Plan shall include the following elements:</w:t>
      </w:r>
    </w:p>
    <w:p w14:paraId="48D5823B" w14:textId="77777777" w:rsidR="00C500B1" w:rsidRDefault="00C500B1" w:rsidP="00D4446E">
      <w:pPr>
        <w:pStyle w:val="Heading5"/>
      </w:pPr>
      <w:r>
        <w:t>Roles &amp; responsibilities and Contractor personnel in charge of quality management for the project</w:t>
      </w:r>
    </w:p>
    <w:p w14:paraId="41F1EA4C" w14:textId="77777777" w:rsidR="00C500B1" w:rsidRDefault="00C500B1" w:rsidP="00D4446E">
      <w:pPr>
        <w:pStyle w:val="Heading5"/>
      </w:pPr>
      <w:r>
        <w:t xml:space="preserve">Document management </w:t>
      </w:r>
    </w:p>
    <w:p w14:paraId="78B64FC8" w14:textId="77777777" w:rsidR="00C500B1" w:rsidRDefault="00C500B1" w:rsidP="00D4446E">
      <w:pPr>
        <w:pStyle w:val="Heading5"/>
      </w:pPr>
      <w:r>
        <w:lastRenderedPageBreak/>
        <w:t>Concrete construction processes, including placing, protection, finishing and curing (falsework erection, hot weather concrete, cold weather concrete, curing, finishing, topping and formwork removal)</w:t>
      </w:r>
    </w:p>
    <w:p w14:paraId="051F9443" w14:textId="77777777" w:rsidR="00C500B1" w:rsidRDefault="00C500B1" w:rsidP="00D4446E">
      <w:pPr>
        <w:pStyle w:val="Heading5"/>
      </w:pPr>
      <w:r>
        <w:t>Verification of concrete mixes and submittal process</w:t>
      </w:r>
    </w:p>
    <w:p w14:paraId="27877155" w14:textId="77777777" w:rsidR="00C500B1" w:rsidRDefault="00C500B1" w:rsidP="00D4446E">
      <w:pPr>
        <w:pStyle w:val="Heading5"/>
      </w:pPr>
      <w:r>
        <w:t>Non-conformance management process including identification, reporting and procedure to correct and prevent re-occurrence</w:t>
      </w:r>
    </w:p>
    <w:p w14:paraId="12139D0D" w14:textId="77777777" w:rsidR="00C500B1" w:rsidRDefault="00C500B1" w:rsidP="00D4446E">
      <w:pPr>
        <w:pStyle w:val="Heading5"/>
      </w:pPr>
      <w:r>
        <w:t>Quality control testing and inspection plan complete with test results reporting</w:t>
      </w:r>
    </w:p>
    <w:p w14:paraId="157CC707" w14:textId="77777777" w:rsidR="00C500B1" w:rsidRDefault="00C500B1" w:rsidP="00D4446E">
      <w:pPr>
        <w:pStyle w:val="Heading5"/>
      </w:pPr>
      <w:r>
        <w:t>Change management process (changes to the construction process or mix design)</w:t>
      </w:r>
    </w:p>
    <w:p w14:paraId="6EEC2012" w14:textId="77777777" w:rsidR="00C500B1" w:rsidRDefault="00C500B1" w:rsidP="00D4446E">
      <w:pPr>
        <w:pStyle w:val="Heading5"/>
      </w:pPr>
      <w:r>
        <w:t>Measures taken to address any action items from the Concrete Pre-Placement Meeting</w:t>
      </w:r>
    </w:p>
    <w:p w14:paraId="73974C25" w14:textId="77777777" w:rsidR="00D17053" w:rsidRDefault="00D17053" w:rsidP="00D4446E">
      <w:pPr>
        <w:pStyle w:val="Heading3"/>
      </w:pPr>
      <w:r>
        <w:t>Quality Control Testing</w:t>
      </w:r>
    </w:p>
    <w:p w14:paraId="0E512027" w14:textId="77777777" w:rsidR="00E61C5E" w:rsidRDefault="00E61C5E" w:rsidP="00B53A3F">
      <w:pPr>
        <w:pStyle w:val="Heading4"/>
      </w:pPr>
      <w:r w:rsidRPr="00E61C5E">
        <w:t>The Contractor is responsible to arrange for and pay for all Quality Control sampling as required by the applicable</w:t>
      </w:r>
      <w:r>
        <w:t xml:space="preserve"> ASTM and </w:t>
      </w:r>
      <w:r w:rsidRPr="00E61C5E">
        <w:t>CSA standards, contract specifications, OPSS or structural design engineer requirements for temporary and permanent concrete structures</w:t>
      </w:r>
      <w:r>
        <w:t>.</w:t>
      </w:r>
    </w:p>
    <w:p w14:paraId="594B439F" w14:textId="77777777" w:rsidR="00E61C5E" w:rsidRDefault="00E61C5E" w:rsidP="00B53A3F">
      <w:pPr>
        <w:pStyle w:val="Heading4"/>
      </w:pPr>
      <w:r w:rsidRPr="00E61C5E">
        <w:t>The Contractor shall provide and maintain adequate facilities for safe storage and proper curing of concrete test specimens on the site for the initial curing period</w:t>
      </w:r>
      <w:r>
        <w:t>.</w:t>
      </w:r>
    </w:p>
    <w:p w14:paraId="376E013B" w14:textId="77777777" w:rsidR="00E61C5E" w:rsidRDefault="00762B29" w:rsidP="00B53A3F">
      <w:pPr>
        <w:pStyle w:val="Heading4"/>
      </w:pPr>
      <w:r>
        <w:t>The Contractor shall p</w:t>
      </w:r>
      <w:r w:rsidRPr="00762B29">
        <w:t xml:space="preserve">ay for additional </w:t>
      </w:r>
      <w:r>
        <w:t xml:space="preserve">quality control </w:t>
      </w:r>
      <w:r w:rsidRPr="00762B29">
        <w:t>testing required because of changes in material or the mix proportions, as well as any extra testing of the concrete or materials occasioned by the Contractor’s failure to meet the Specification Section requirements.</w:t>
      </w:r>
    </w:p>
    <w:p w14:paraId="1231FF71" w14:textId="77777777" w:rsidR="00762523" w:rsidRDefault="00762523" w:rsidP="00B53A3F">
      <w:pPr>
        <w:pStyle w:val="Heading4"/>
      </w:pPr>
      <w:r w:rsidRPr="00762523">
        <w:t>The Contractor shall submit all Quality Control testing results to the Consultant</w:t>
      </w:r>
      <w:r w:rsidR="00783FBF">
        <w:t xml:space="preserve"> within 5 Working Days after receipt</w:t>
      </w:r>
      <w:r w:rsidRPr="00762523">
        <w:t>.</w:t>
      </w:r>
    </w:p>
    <w:p w14:paraId="23213EB6" w14:textId="77777777" w:rsidR="00762523" w:rsidRDefault="00762523" w:rsidP="00B53A3F">
      <w:pPr>
        <w:pStyle w:val="Heading4"/>
      </w:pPr>
      <w:r w:rsidRPr="00696BE7">
        <w:t>The Consultant will take additional test cylinders during any cold weather concreting and shall cure cylinders at the Site under the same conditions as the concrete which they represent.</w:t>
      </w:r>
    </w:p>
    <w:p w14:paraId="4D6F897C" w14:textId="7C01DD64" w:rsidR="00762523" w:rsidRDefault="00762523" w:rsidP="00B53A3F">
      <w:pPr>
        <w:pStyle w:val="Heading4"/>
      </w:pPr>
      <w:r w:rsidRPr="00762523">
        <w:t xml:space="preserve">Non-destructive methods for testing concrete </w:t>
      </w:r>
      <w:r w:rsidR="003837D0">
        <w:t xml:space="preserve">shall be in accordance with </w:t>
      </w:r>
      <w:r w:rsidRPr="00762523">
        <w:t>CSA A23.2-</w:t>
      </w:r>
      <w:del w:id="206" w:author="Mabel Chow" w:date="2022-11-25T11:04:00Z">
        <w:r w:rsidRPr="00762523" w:rsidDel="00FC758B">
          <w:delText>14</w:delText>
        </w:r>
      </w:del>
      <w:ins w:id="207" w:author="Mabel Chow" w:date="2022-11-25T11:04:00Z">
        <w:r w:rsidR="00FC758B" w:rsidRPr="00762523">
          <w:t>1</w:t>
        </w:r>
        <w:r w:rsidR="00FC758B">
          <w:t>9</w:t>
        </w:r>
      </w:ins>
      <w:r w:rsidRPr="00762523">
        <w:t xml:space="preserve">. </w:t>
      </w:r>
    </w:p>
    <w:p w14:paraId="4AFA2AD2" w14:textId="77777777" w:rsidR="00762523" w:rsidRDefault="00762523" w:rsidP="00B53A3F">
      <w:pPr>
        <w:pStyle w:val="Heading4"/>
      </w:pPr>
      <w:r w:rsidRPr="00696BE7">
        <w:t>Inspection or testing by the Consultant will not augment or replace the Contractor’s quality control obligations nor will it relieve the Contractor of any of its responsibilities or obligations under the Contract.</w:t>
      </w:r>
    </w:p>
    <w:p w14:paraId="7A498CC8" w14:textId="77777777" w:rsidR="003B6378" w:rsidRPr="00632AFA" w:rsidRDefault="003B6378" w:rsidP="003B6378">
      <w:pPr>
        <w:pStyle w:val="Heading3"/>
      </w:pPr>
      <w:r>
        <w:t>S</w:t>
      </w:r>
      <w:r w:rsidRPr="00632AFA">
        <w:t>ubmit to the Consultant the proposed quality control procedures for the following items:</w:t>
      </w:r>
    </w:p>
    <w:p w14:paraId="72AAD455" w14:textId="77777777" w:rsidR="003B6378" w:rsidRPr="00632AFA" w:rsidRDefault="003B6378" w:rsidP="003B6378">
      <w:pPr>
        <w:pStyle w:val="Heading4"/>
      </w:pPr>
      <w:r w:rsidRPr="00632AFA">
        <w:t xml:space="preserve">Falsework </w:t>
      </w:r>
      <w:r>
        <w:t xml:space="preserve">and Formwork in accordance with Section </w:t>
      </w:r>
      <w:r w:rsidRPr="003B6378">
        <w:t xml:space="preserve">03100 </w:t>
      </w:r>
      <w:r>
        <w:t xml:space="preserve">- </w:t>
      </w:r>
      <w:r w:rsidRPr="003B6378">
        <w:t>Concrete Forms and Accessories</w:t>
      </w:r>
      <w:r>
        <w:t>.</w:t>
      </w:r>
    </w:p>
    <w:p w14:paraId="1EA0AE80" w14:textId="77777777" w:rsidR="003B6378" w:rsidRPr="00632AFA" w:rsidRDefault="003B6378" w:rsidP="003B6378">
      <w:pPr>
        <w:pStyle w:val="Heading4"/>
      </w:pPr>
      <w:r w:rsidRPr="00632AFA">
        <w:t>Hot weather concrete.</w:t>
      </w:r>
    </w:p>
    <w:p w14:paraId="15533474" w14:textId="77777777" w:rsidR="003B6378" w:rsidRPr="00632AFA" w:rsidRDefault="003B6378" w:rsidP="003B6378">
      <w:pPr>
        <w:pStyle w:val="Heading4"/>
      </w:pPr>
      <w:r w:rsidRPr="00632AFA">
        <w:t>Cold weather concrete.</w:t>
      </w:r>
    </w:p>
    <w:p w14:paraId="340FF259" w14:textId="77777777" w:rsidR="003B6378" w:rsidRPr="00632AFA" w:rsidRDefault="003B6378" w:rsidP="003B6378">
      <w:pPr>
        <w:pStyle w:val="Heading4"/>
      </w:pPr>
      <w:r>
        <w:t xml:space="preserve">Curing and </w:t>
      </w:r>
      <w:proofErr w:type="gramStart"/>
      <w:r>
        <w:t>Finishing</w:t>
      </w:r>
      <w:proofErr w:type="gramEnd"/>
      <w:r>
        <w:t xml:space="preserve"> in accordance with Section </w:t>
      </w:r>
      <w:r w:rsidRPr="003B6378">
        <w:t xml:space="preserve">03345 </w:t>
      </w:r>
      <w:r>
        <w:t xml:space="preserve">- </w:t>
      </w:r>
      <w:r w:rsidRPr="003B6378">
        <w:t>Concrete Curing and Finishing</w:t>
      </w:r>
      <w:r w:rsidRPr="00632AFA">
        <w:t>.</w:t>
      </w:r>
    </w:p>
    <w:p w14:paraId="62D1209D" w14:textId="77777777" w:rsidR="003B6378" w:rsidRPr="002258F3" w:rsidRDefault="003B6378" w:rsidP="003B6378">
      <w:pPr>
        <w:pStyle w:val="Heading2"/>
      </w:pPr>
      <w:r w:rsidRPr="002258F3">
        <w:t>Quality Assurance</w:t>
      </w:r>
    </w:p>
    <w:p w14:paraId="0BDD108A" w14:textId="77777777" w:rsidR="003B6378" w:rsidRPr="00F82A1E" w:rsidRDefault="003B6378" w:rsidP="00D4446E">
      <w:pPr>
        <w:pStyle w:val="Heading3"/>
      </w:pPr>
      <w:r>
        <w:t>Quality Assurance t</w:t>
      </w:r>
      <w:r w:rsidRPr="00632AFA">
        <w:t>esting of concrete for materials and compression will be</w:t>
      </w:r>
      <w:r>
        <w:t xml:space="preserve"> arranged by the Consultant and</w:t>
      </w:r>
      <w:r w:rsidRPr="00632AFA">
        <w:t xml:space="preserve"> done by agencies paid for by the Region.</w:t>
      </w:r>
      <w:r>
        <w:t xml:space="preserve"> </w:t>
      </w:r>
      <w:r w:rsidRPr="00F82A1E">
        <w:t xml:space="preserve"> </w:t>
      </w:r>
      <w:r>
        <w:t>The Contractor shall provide material and general labour to assist with testing and sampling as requested.</w:t>
      </w:r>
    </w:p>
    <w:p w14:paraId="3AD02805" w14:textId="77777777" w:rsidR="003B6378" w:rsidRDefault="003B6378" w:rsidP="00D4446E">
      <w:pPr>
        <w:pStyle w:val="Heading3"/>
      </w:pPr>
      <w:r w:rsidRPr="00632AFA">
        <w:t>The use of testing services does not relieve the Contractor of its responsibility to provide materials</w:t>
      </w:r>
      <w:r>
        <w:t xml:space="preserve">, testing, </w:t>
      </w:r>
      <w:proofErr w:type="gramStart"/>
      <w:r>
        <w:t>sampling</w:t>
      </w:r>
      <w:proofErr w:type="gramEnd"/>
      <w:r w:rsidRPr="00632AFA">
        <w:t xml:space="preserve"> and construction in compliance with the Contract Documents.</w:t>
      </w:r>
    </w:p>
    <w:p w14:paraId="5E9C0FE5" w14:textId="77777777" w:rsidR="003B6378" w:rsidRPr="00632AFA" w:rsidRDefault="003B6378" w:rsidP="00D4446E">
      <w:pPr>
        <w:pStyle w:val="Heading3"/>
      </w:pPr>
      <w:r w:rsidRPr="00696BE7">
        <w:t>The Consultant will take additional test cylinders during any cold weather concreting and shall cure cylinders at the Site under the same conditions as the concrete which they represent.</w:t>
      </w:r>
    </w:p>
    <w:p w14:paraId="241ABA5B" w14:textId="77777777" w:rsidR="003B6378" w:rsidRPr="00632AFA" w:rsidRDefault="003B6378" w:rsidP="00D4446E">
      <w:pPr>
        <w:pStyle w:val="Heading2"/>
      </w:pPr>
      <w:r w:rsidRPr="00632AFA">
        <w:t>Pre-</w:t>
      </w:r>
      <w:r>
        <w:t>P</w:t>
      </w:r>
      <w:r w:rsidRPr="00632AFA">
        <w:t>lacement Meeting</w:t>
      </w:r>
    </w:p>
    <w:p w14:paraId="306BF9B2" w14:textId="77777777" w:rsidR="003B6378" w:rsidRPr="00632AFA" w:rsidRDefault="003B6378" w:rsidP="00D4446E">
      <w:pPr>
        <w:pStyle w:val="Heading3"/>
      </w:pPr>
      <w:r w:rsidRPr="00632AFA">
        <w:t xml:space="preserve">Hold a meeting </w:t>
      </w:r>
      <w:r>
        <w:t>a minimum of</w:t>
      </w:r>
      <w:r w:rsidRPr="00632AFA">
        <w:t xml:space="preserve"> four (4) weeks prior to the initial placement of concrete to review the detailed requirements for preparing the concrete design mixes, finishes, and procedures for concrete placement for the structures.</w:t>
      </w:r>
    </w:p>
    <w:p w14:paraId="3956E3D4" w14:textId="77777777" w:rsidR="003B6378" w:rsidRPr="00632AFA" w:rsidRDefault="003B6378" w:rsidP="00D4446E">
      <w:pPr>
        <w:pStyle w:val="Heading3"/>
      </w:pPr>
      <w:r w:rsidRPr="00632AFA">
        <w:t>Arrange for the attendance at the meeting of the Consultant, the Region, the concrete Subcontractors, manufacturers, and suppliers including, but not limited, to the following:</w:t>
      </w:r>
    </w:p>
    <w:p w14:paraId="556EFE67" w14:textId="77777777" w:rsidR="003B6378" w:rsidRPr="00632AFA" w:rsidRDefault="003B6378" w:rsidP="00D4446E">
      <w:pPr>
        <w:pStyle w:val="Heading4"/>
      </w:pPr>
      <w:r w:rsidRPr="00632AFA">
        <w:t>Contractor's superintendent.</w:t>
      </w:r>
    </w:p>
    <w:p w14:paraId="1E228CB6" w14:textId="77777777" w:rsidR="003B6378" w:rsidRPr="00632AFA" w:rsidRDefault="003B6378" w:rsidP="00D4446E">
      <w:pPr>
        <w:pStyle w:val="Heading4"/>
      </w:pPr>
      <w:r w:rsidRPr="00632AFA">
        <w:lastRenderedPageBreak/>
        <w:t>Ready mix concrete producer.</w:t>
      </w:r>
    </w:p>
    <w:p w14:paraId="2E7CED0C" w14:textId="77777777" w:rsidR="003B6378" w:rsidRPr="00632AFA" w:rsidRDefault="003B6378" w:rsidP="00D4446E">
      <w:pPr>
        <w:pStyle w:val="Heading4"/>
      </w:pPr>
      <w:r w:rsidRPr="00632AFA">
        <w:t>Admixture manufacturer(s).</w:t>
      </w:r>
    </w:p>
    <w:p w14:paraId="099EB16A" w14:textId="77777777" w:rsidR="003B6378" w:rsidRPr="00632AFA" w:rsidRDefault="003B6378" w:rsidP="00D4446E">
      <w:pPr>
        <w:pStyle w:val="Heading4"/>
      </w:pPr>
      <w:r w:rsidRPr="00632AFA">
        <w:t>Concrete pumping and conveying equipment supplier.</w:t>
      </w:r>
    </w:p>
    <w:p w14:paraId="2808F0FF" w14:textId="77777777" w:rsidR="003B6378" w:rsidRDefault="003B6378" w:rsidP="00D4446E">
      <w:pPr>
        <w:pStyle w:val="Heading4"/>
      </w:pPr>
      <w:r w:rsidRPr="00632AFA">
        <w:t>Concrete formwork and finishing Subcontractors.</w:t>
      </w:r>
    </w:p>
    <w:p w14:paraId="7A123708" w14:textId="77777777" w:rsidR="003B6378" w:rsidRPr="00632AFA" w:rsidRDefault="003B6378" w:rsidP="00D4446E">
      <w:pPr>
        <w:pStyle w:val="Heading4"/>
      </w:pPr>
      <w:r w:rsidRPr="008B22DB">
        <w:t>Geotechnical sub-consultant or designated qualified personnel who will be performing testing and sampling</w:t>
      </w:r>
      <w:r>
        <w:t>.</w:t>
      </w:r>
    </w:p>
    <w:p w14:paraId="27D62A4A" w14:textId="77777777" w:rsidR="003B6378" w:rsidRPr="00632AFA" w:rsidRDefault="003B6378" w:rsidP="00D4446E">
      <w:pPr>
        <w:pStyle w:val="Heading3"/>
      </w:pPr>
      <w:r w:rsidRPr="00632AFA">
        <w:t xml:space="preserve">Notify the Consultant </w:t>
      </w:r>
      <w:r>
        <w:t>a minimum of</w:t>
      </w:r>
      <w:r w:rsidRPr="00632AFA">
        <w:t xml:space="preserve"> </w:t>
      </w:r>
      <w:r>
        <w:t>ten (</w:t>
      </w:r>
      <w:r w:rsidRPr="00632AFA">
        <w:t>10</w:t>
      </w:r>
      <w:r>
        <w:t>)</w:t>
      </w:r>
      <w:r w:rsidRPr="00632AFA">
        <w:t xml:space="preserve"> Working Days prior to the scheduled date of the meeting.</w:t>
      </w:r>
    </w:p>
    <w:p w14:paraId="5E212070" w14:textId="77777777" w:rsidR="003B6378" w:rsidRDefault="003B6378" w:rsidP="00D4446E">
      <w:pPr>
        <w:pStyle w:val="Heading3"/>
      </w:pPr>
      <w:r w:rsidRPr="00632AFA">
        <w:t xml:space="preserve">The Consultant will set an agenda for the meeting </w:t>
      </w:r>
      <w:r>
        <w:t>a minimum of</w:t>
      </w:r>
      <w:r w:rsidRPr="00632AFA">
        <w:t xml:space="preserve"> five (5) Working Days prior to the scheduled date of the meeting.</w:t>
      </w:r>
    </w:p>
    <w:p w14:paraId="37E6546F" w14:textId="77777777" w:rsidR="00EE7C77" w:rsidRPr="00EE7C77" w:rsidRDefault="00EE7C77" w:rsidP="00EE7C77">
      <w:pPr>
        <w:pStyle w:val="Heading2"/>
        <w:numPr>
          <w:ilvl w:val="1"/>
          <w:numId w:val="6"/>
        </w:numPr>
        <w:rPr>
          <w:ins w:id="208" w:author="Mabel Chow" w:date="2022-04-22T11:23:00Z"/>
        </w:rPr>
      </w:pPr>
      <w:ins w:id="209" w:author="Mabel Chow" w:date="2022-04-22T11:23:00Z">
        <w:r w:rsidRPr="00EE7C77">
          <w:t>Delivery, Storage, And Handling</w:t>
        </w:r>
      </w:ins>
    </w:p>
    <w:p w14:paraId="1A4207CF" w14:textId="77777777" w:rsidR="00EE7C77" w:rsidRDefault="00EE7C77" w:rsidP="00EE7C77">
      <w:pPr>
        <w:pStyle w:val="Heading3"/>
        <w:numPr>
          <w:ilvl w:val="2"/>
          <w:numId w:val="6"/>
        </w:numPr>
        <w:rPr>
          <w:ins w:id="210" w:author="Mabel Chow" w:date="2022-04-22T11:24:00Z"/>
        </w:rPr>
      </w:pPr>
      <w:ins w:id="211" w:author="Mabel Chow" w:date="2022-04-22T11:24:00Z">
        <w:r w:rsidRPr="00EE7C77">
          <w:t>Comply with manufacturers’ recommendations for delivery, storage, and handling</w:t>
        </w:r>
        <w:r>
          <w:t>.</w:t>
        </w:r>
      </w:ins>
    </w:p>
    <w:p w14:paraId="72324FBC" w14:textId="77777777" w:rsidR="00EE7C77" w:rsidRPr="00EE7C77" w:rsidRDefault="00EE7C77" w:rsidP="00EE7C77">
      <w:pPr>
        <w:pStyle w:val="Heading3"/>
        <w:numPr>
          <w:ilvl w:val="2"/>
          <w:numId w:val="6"/>
        </w:numPr>
        <w:rPr>
          <w:ins w:id="212" w:author="Mabel Chow" w:date="2022-04-22T11:24:00Z"/>
        </w:rPr>
      </w:pPr>
      <w:ins w:id="213" w:author="Mabel Chow" w:date="2022-04-22T11:24:00Z">
        <w:r w:rsidRPr="00EE7C77">
          <w:t>Store materials in a manner that will prevent deterioration or contamination. Deteriorated or contaminated materials will be rejected and must be removed from site.</w:t>
        </w:r>
      </w:ins>
    </w:p>
    <w:p w14:paraId="0F29E0B4" w14:textId="77777777" w:rsidR="00EE7C77" w:rsidRPr="00EE7C77" w:rsidRDefault="00EE7C77" w:rsidP="00EE7C77">
      <w:pPr>
        <w:pStyle w:val="Heading3"/>
        <w:numPr>
          <w:ilvl w:val="2"/>
          <w:numId w:val="6"/>
        </w:numPr>
        <w:rPr>
          <w:ins w:id="214" w:author="Mabel Chow" w:date="2022-04-22T11:24:00Z"/>
        </w:rPr>
      </w:pPr>
      <w:ins w:id="215" w:author="Mabel Chow" w:date="2022-04-22T11:24:00Z">
        <w:r w:rsidRPr="00EE7C77">
          <w:t>Reject concrete not conforming to specifications, unsuitable for placement, exceeding the time or temperature limitations or not having a complete delivery batch ticket.</w:t>
        </w:r>
      </w:ins>
    </w:p>
    <w:p w14:paraId="549E012D" w14:textId="77777777" w:rsidR="00EE7C77" w:rsidRPr="00EE7C77" w:rsidRDefault="00EE7C77" w:rsidP="00EE7C77">
      <w:pPr>
        <w:pStyle w:val="Heading3"/>
        <w:numPr>
          <w:ilvl w:val="2"/>
          <w:numId w:val="6"/>
        </w:numPr>
        <w:rPr>
          <w:ins w:id="216" w:author="Mabel Chow" w:date="2022-04-22T11:24:00Z"/>
        </w:rPr>
      </w:pPr>
      <w:ins w:id="217" w:author="Mabel Chow" w:date="2022-04-22T11:24:00Z">
        <w:r w:rsidRPr="00EE7C77">
          <w:t>Unless the Engineer permits a longer period, deliver and discharge ready-mixed concrete from the mixer within two (2) hours after the introduction of the mixing water to the dry materials, as evidenced by the furnishing of stamped delivery slips indicating the time of departure from the batching plant, or other approved means</w:t>
        </w:r>
      </w:ins>
      <w:ins w:id="218" w:author="Mabel Chow" w:date="2022-04-22T11:25:00Z">
        <w:r w:rsidRPr="00EE7C77">
          <w:t>.</w:t>
        </w:r>
      </w:ins>
    </w:p>
    <w:p w14:paraId="4CA0067F" w14:textId="77777777" w:rsidR="0016610A" w:rsidRPr="002258F3" w:rsidRDefault="0016610A" w:rsidP="0016610A">
      <w:pPr>
        <w:pStyle w:val="Heading2"/>
      </w:pPr>
      <w:r w:rsidRPr="002258F3">
        <w:t xml:space="preserve">Site </w:t>
      </w:r>
      <w:r w:rsidR="002E52D9" w:rsidRPr="002258F3">
        <w:t>C</w:t>
      </w:r>
      <w:r w:rsidRPr="002258F3">
        <w:t>onditions</w:t>
      </w:r>
    </w:p>
    <w:p w14:paraId="3226063C" w14:textId="77777777" w:rsidR="0016610A" w:rsidRPr="002258F3" w:rsidRDefault="0016610A" w:rsidP="003305A1">
      <w:pPr>
        <w:pStyle w:val="Heading3"/>
        <w:tabs>
          <w:tab w:val="clear" w:pos="1440"/>
          <w:tab w:val="left" w:pos="1418"/>
        </w:tabs>
        <w:ind w:left="1418" w:hanging="709"/>
      </w:pPr>
      <w:r w:rsidRPr="002258F3">
        <w:t>Cold Weather Requirements</w:t>
      </w:r>
    </w:p>
    <w:p w14:paraId="77CA0C4D" w14:textId="6998C000" w:rsidR="0016610A" w:rsidRPr="00632AFA" w:rsidRDefault="0016610A" w:rsidP="00632AFA">
      <w:pPr>
        <w:pStyle w:val="Heading4"/>
      </w:pPr>
      <w:r w:rsidRPr="00632AFA">
        <w:t>The following requirements are in addition to</w:t>
      </w:r>
      <w:r w:rsidR="00CF6D13" w:rsidRPr="00632AFA">
        <w:t xml:space="preserve"> the requirements of</w:t>
      </w:r>
      <w:r w:rsidRPr="00632AFA">
        <w:t xml:space="preserve"> CSA A23.1-</w:t>
      </w:r>
      <w:del w:id="219" w:author="Mabel Chow" w:date="2022-11-25T11:04:00Z">
        <w:r w:rsidR="009D7F0E" w:rsidDel="00FC758B">
          <w:delText>1</w:delText>
        </w:r>
        <w:r w:rsidRPr="00632AFA" w:rsidDel="00FC758B">
          <w:delText>4</w:delText>
        </w:r>
      </w:del>
      <w:ins w:id="220" w:author="Mabel Chow" w:date="2022-11-25T11:04:00Z">
        <w:r w:rsidR="00FC758B">
          <w:t>19</w:t>
        </w:r>
      </w:ins>
      <w:r w:rsidRPr="00632AFA">
        <w:t>, Clause 7.</w:t>
      </w:r>
      <w:r w:rsidR="00762B29">
        <w:t>1.2</w:t>
      </w:r>
      <w:r w:rsidRPr="00632AFA">
        <w:t xml:space="preserve"> - Cold Weather</w:t>
      </w:r>
      <w:r w:rsidR="00762B29">
        <w:t xml:space="preserve"> Concreting</w:t>
      </w:r>
      <w:r w:rsidR="00FB0CE4">
        <w:t>.</w:t>
      </w:r>
      <w:r w:rsidR="009D7F0E">
        <w:t xml:space="preserve"> </w:t>
      </w:r>
      <w:del w:id="221" w:author="Paul Shi" w:date="2022-03-22T18:50:00Z">
        <w:r w:rsidR="009D7F0E" w:rsidRPr="00285862" w:rsidDel="00845F87">
          <w:rPr>
            <w:i/>
            <w:highlight w:val="yellow"/>
          </w:rPr>
          <w:delText>[Consultant to confirm reference accuracy]</w:delText>
        </w:r>
      </w:del>
    </w:p>
    <w:p w14:paraId="1D46E461" w14:textId="77777777" w:rsidR="0016610A" w:rsidRPr="00632AFA" w:rsidRDefault="0016610A" w:rsidP="00632AFA">
      <w:pPr>
        <w:pStyle w:val="Heading4"/>
      </w:pPr>
      <w:r w:rsidRPr="00632AFA">
        <w:t xml:space="preserve">Provide temperature-controlled enclosures for areas where concrete is </w:t>
      </w:r>
      <w:r w:rsidR="0017084A" w:rsidRPr="00632AFA">
        <w:t xml:space="preserve">to be </w:t>
      </w:r>
      <w:r w:rsidRPr="00632AFA">
        <w:t xml:space="preserve">placed whenever </w:t>
      </w:r>
      <w:r w:rsidR="0017084A" w:rsidRPr="00632AFA">
        <w:t xml:space="preserve">the </w:t>
      </w:r>
      <w:r w:rsidRPr="00632AFA">
        <w:t>ambient air temperature is 5</w:t>
      </w:r>
      <w:r w:rsidR="00E7536F" w:rsidRPr="00E7536F">
        <w:rPr>
          <w:vertAlign w:val="superscript"/>
        </w:rPr>
        <w:t xml:space="preserve"> </w:t>
      </w:r>
      <w:proofErr w:type="spellStart"/>
      <w:r w:rsidR="00E7536F" w:rsidRPr="002258F3">
        <w:rPr>
          <w:vertAlign w:val="superscript"/>
        </w:rPr>
        <w:t>o</w:t>
      </w:r>
      <w:r w:rsidR="00E7536F" w:rsidRPr="002258F3">
        <w:t>C</w:t>
      </w:r>
      <w:proofErr w:type="spellEnd"/>
      <w:r w:rsidR="009D7F0E">
        <w:t xml:space="preserve"> </w:t>
      </w:r>
      <w:r w:rsidRPr="00632AFA">
        <w:t>or lower.</w:t>
      </w:r>
    </w:p>
    <w:p w14:paraId="43B42133" w14:textId="77777777" w:rsidR="0016610A" w:rsidRPr="00632AFA" w:rsidRDefault="0016610A" w:rsidP="00632AFA">
      <w:pPr>
        <w:pStyle w:val="Heading4"/>
      </w:pPr>
      <w:r w:rsidRPr="00632AFA">
        <w:t xml:space="preserve">Protect concrete from the adverse effects of space-heated enclosures including local overheating and combustion products. </w:t>
      </w:r>
    </w:p>
    <w:p w14:paraId="706A71B3" w14:textId="77777777" w:rsidR="0016610A" w:rsidRPr="00632AFA" w:rsidRDefault="0016610A" w:rsidP="00632AFA">
      <w:pPr>
        <w:pStyle w:val="Heading4"/>
      </w:pPr>
      <w:r w:rsidRPr="00632AFA">
        <w:t xml:space="preserve">Heat mix water and, if necessary, aggregates when </w:t>
      </w:r>
      <w:r w:rsidR="0017084A" w:rsidRPr="00632AFA">
        <w:t xml:space="preserve">the </w:t>
      </w:r>
      <w:r w:rsidRPr="00632AFA">
        <w:t>air temperature is at or below, or predicted to go below, 5</w:t>
      </w:r>
      <w:r w:rsidR="00E7536F" w:rsidRPr="00E7536F">
        <w:rPr>
          <w:vertAlign w:val="superscript"/>
        </w:rPr>
        <w:t xml:space="preserve"> </w:t>
      </w:r>
      <w:proofErr w:type="spellStart"/>
      <w:r w:rsidR="00E7536F" w:rsidRPr="002258F3">
        <w:rPr>
          <w:vertAlign w:val="superscript"/>
        </w:rPr>
        <w:t>o</w:t>
      </w:r>
      <w:r w:rsidR="00E7536F" w:rsidRPr="002258F3">
        <w:t>C</w:t>
      </w:r>
      <w:proofErr w:type="spellEnd"/>
      <w:r w:rsidR="009D7F0E">
        <w:t xml:space="preserve"> </w:t>
      </w:r>
      <w:r w:rsidRPr="00632AFA">
        <w:t>at any time during the next 24 hours.</w:t>
      </w:r>
    </w:p>
    <w:p w14:paraId="3E98C781" w14:textId="77777777" w:rsidR="0016610A" w:rsidRPr="00632AFA" w:rsidRDefault="0016610A" w:rsidP="00632AFA">
      <w:pPr>
        <w:pStyle w:val="Heading4"/>
      </w:pPr>
      <w:r w:rsidRPr="00632AFA">
        <w:t xml:space="preserve">Maintain </w:t>
      </w:r>
      <w:r w:rsidR="002D71B5" w:rsidRPr="00632AFA">
        <w:t xml:space="preserve">the </w:t>
      </w:r>
      <w:r w:rsidRPr="00632AFA">
        <w:t>temperature of reinforcing bars and forms above 10</w:t>
      </w:r>
      <w:r w:rsidR="00E7536F" w:rsidRPr="00E7536F">
        <w:rPr>
          <w:vertAlign w:val="superscript"/>
        </w:rPr>
        <w:t xml:space="preserve"> </w:t>
      </w:r>
      <w:proofErr w:type="spellStart"/>
      <w:r w:rsidR="00E7536F" w:rsidRPr="002258F3">
        <w:rPr>
          <w:vertAlign w:val="superscript"/>
        </w:rPr>
        <w:t>o</w:t>
      </w:r>
      <w:r w:rsidR="00E7536F" w:rsidRPr="002258F3">
        <w:t>C</w:t>
      </w:r>
      <w:proofErr w:type="spellEnd"/>
      <w:r w:rsidR="009D7F0E">
        <w:t xml:space="preserve"> </w:t>
      </w:r>
      <w:r w:rsidRPr="00632AFA">
        <w:t xml:space="preserve">prior to placing </w:t>
      </w:r>
      <w:r w:rsidR="004B53CE" w:rsidRPr="00632AFA">
        <w:t xml:space="preserve">the </w:t>
      </w:r>
      <w:r w:rsidRPr="00632AFA">
        <w:t>concrete.</w:t>
      </w:r>
    </w:p>
    <w:p w14:paraId="062A73DD" w14:textId="77777777" w:rsidR="0016610A" w:rsidRPr="00632AFA" w:rsidRDefault="0016610A" w:rsidP="00632AFA">
      <w:pPr>
        <w:pStyle w:val="Heading4"/>
      </w:pPr>
      <w:r w:rsidRPr="00632AFA">
        <w:t xml:space="preserve">Maintain </w:t>
      </w:r>
      <w:r w:rsidR="002D71B5" w:rsidRPr="00632AFA">
        <w:t xml:space="preserve">the </w:t>
      </w:r>
      <w:r w:rsidRPr="00632AFA">
        <w:t>temperature of concrete</w:t>
      </w:r>
      <w:r w:rsidR="0017084A" w:rsidRPr="00632AFA">
        <w:t>,</w:t>
      </w:r>
      <w:r w:rsidRPr="00632AFA">
        <w:t xml:space="preserve"> when deposited in forms</w:t>
      </w:r>
      <w:r w:rsidR="005A7F61">
        <w:t>,</w:t>
      </w:r>
      <w:r w:rsidR="00CF6D13" w:rsidRPr="00632AFA">
        <w:t xml:space="preserve"> at</w:t>
      </w:r>
      <w:r w:rsidR="005A7F61">
        <w:t xml:space="preserve"> a minimum of </w:t>
      </w:r>
      <w:r w:rsidRPr="00632AFA">
        <w:t>15</w:t>
      </w:r>
      <w:r w:rsidR="00E7536F" w:rsidRPr="00E7536F">
        <w:rPr>
          <w:vertAlign w:val="superscript"/>
        </w:rPr>
        <w:t xml:space="preserve"> </w:t>
      </w:r>
      <w:proofErr w:type="spellStart"/>
      <w:r w:rsidR="00E7536F" w:rsidRPr="002258F3">
        <w:rPr>
          <w:vertAlign w:val="superscript"/>
        </w:rPr>
        <w:t>o</w:t>
      </w:r>
      <w:r w:rsidR="00E7536F" w:rsidRPr="002258F3">
        <w:t>C</w:t>
      </w:r>
      <w:proofErr w:type="spellEnd"/>
      <w:r w:rsidR="00CF6D13" w:rsidRPr="00632AFA">
        <w:t xml:space="preserve"> </w:t>
      </w:r>
      <w:r w:rsidRPr="00632AFA">
        <w:t xml:space="preserve">and </w:t>
      </w:r>
      <w:r w:rsidR="005A7F61">
        <w:t xml:space="preserve">a maximum of </w:t>
      </w:r>
      <w:r w:rsidR="00CF6D13" w:rsidRPr="00632AFA">
        <w:t>25</w:t>
      </w:r>
      <w:r w:rsidR="00E7536F" w:rsidRPr="00E7536F">
        <w:rPr>
          <w:vertAlign w:val="superscript"/>
        </w:rPr>
        <w:t xml:space="preserve"> </w:t>
      </w:r>
      <w:proofErr w:type="spellStart"/>
      <w:r w:rsidR="00E7536F" w:rsidRPr="002258F3">
        <w:rPr>
          <w:vertAlign w:val="superscript"/>
        </w:rPr>
        <w:t>o</w:t>
      </w:r>
      <w:r w:rsidR="00E7536F" w:rsidRPr="002258F3">
        <w:t>C</w:t>
      </w:r>
      <w:r w:rsidRPr="00632AFA">
        <w:t>.</w:t>
      </w:r>
      <w:proofErr w:type="spellEnd"/>
    </w:p>
    <w:p w14:paraId="25AB8A27" w14:textId="77777777" w:rsidR="0016610A" w:rsidRPr="00632AFA" w:rsidRDefault="0016610A" w:rsidP="00632AFA">
      <w:pPr>
        <w:pStyle w:val="Heading4"/>
      </w:pPr>
      <w:r w:rsidRPr="00632AFA">
        <w:t xml:space="preserve">Maintain </w:t>
      </w:r>
      <w:r w:rsidR="002D71B5" w:rsidRPr="00632AFA">
        <w:t xml:space="preserve">the </w:t>
      </w:r>
      <w:r w:rsidRPr="00632AFA">
        <w:t xml:space="preserve">temperature of concrete at surfaces </w:t>
      </w:r>
      <w:r w:rsidR="005A7F61">
        <w:t>a minimum of</w:t>
      </w:r>
      <w:r w:rsidRPr="00632AFA">
        <w:t xml:space="preserve"> 10</w:t>
      </w:r>
      <w:r w:rsidR="00E7536F" w:rsidRPr="00E7536F">
        <w:rPr>
          <w:vertAlign w:val="superscript"/>
        </w:rPr>
        <w:t xml:space="preserve"> </w:t>
      </w:r>
      <w:proofErr w:type="spellStart"/>
      <w:r w:rsidR="00E7536F" w:rsidRPr="002258F3">
        <w:rPr>
          <w:vertAlign w:val="superscript"/>
        </w:rPr>
        <w:t>o</w:t>
      </w:r>
      <w:r w:rsidR="00E7536F" w:rsidRPr="002258F3">
        <w:t>C</w:t>
      </w:r>
      <w:proofErr w:type="spellEnd"/>
      <w:r w:rsidR="009D7F0E">
        <w:t xml:space="preserve"> </w:t>
      </w:r>
      <w:r w:rsidRPr="00632AFA">
        <w:t xml:space="preserve">for a minimum period of </w:t>
      </w:r>
      <w:r w:rsidR="00267791" w:rsidRPr="00632AFA">
        <w:t>7</w:t>
      </w:r>
      <w:r w:rsidRPr="00632AFA">
        <w:t xml:space="preserve"> </w:t>
      </w:r>
      <w:r w:rsidR="00267791" w:rsidRPr="00632AFA">
        <w:t>D</w:t>
      </w:r>
      <w:r w:rsidRPr="00632AFA">
        <w:t xml:space="preserve">ays after placing and achieving </w:t>
      </w:r>
      <w:r w:rsidR="00CF6D13" w:rsidRPr="00632AFA">
        <w:t xml:space="preserve">a </w:t>
      </w:r>
      <w:r w:rsidRPr="00632AFA">
        <w:t xml:space="preserve">minimum </w:t>
      </w:r>
      <w:r w:rsidR="00CF6D13" w:rsidRPr="00632AFA">
        <w:t xml:space="preserve">of </w:t>
      </w:r>
      <w:r w:rsidRPr="00632AFA">
        <w:t xml:space="preserve">75 percent of </w:t>
      </w:r>
      <w:r w:rsidR="00CF6D13" w:rsidRPr="00632AFA">
        <w:t xml:space="preserve">the </w:t>
      </w:r>
      <w:r w:rsidRPr="00632AFA">
        <w:t xml:space="preserve">specified strength. </w:t>
      </w:r>
      <w:r w:rsidR="0017084A" w:rsidRPr="00632AFA">
        <w:t>The c</w:t>
      </w:r>
      <w:r w:rsidRPr="00632AFA">
        <w:t xml:space="preserve">oncrete temperature may then be lowered to ambient air temperature at a rate of </w:t>
      </w:r>
      <w:r w:rsidR="00CE769F">
        <w:t>0.5</w:t>
      </w:r>
      <w:r w:rsidR="00E7536F" w:rsidRPr="00E7536F">
        <w:rPr>
          <w:vertAlign w:val="superscript"/>
        </w:rPr>
        <w:t xml:space="preserve"> </w:t>
      </w:r>
      <w:proofErr w:type="spellStart"/>
      <w:r w:rsidR="00E7536F" w:rsidRPr="002258F3">
        <w:rPr>
          <w:vertAlign w:val="superscript"/>
        </w:rPr>
        <w:t>o</w:t>
      </w:r>
      <w:r w:rsidR="00E7536F" w:rsidRPr="002258F3">
        <w:t>C</w:t>
      </w:r>
      <w:proofErr w:type="spellEnd"/>
      <w:r w:rsidR="00CE769F">
        <w:t xml:space="preserve"> </w:t>
      </w:r>
      <w:r w:rsidRPr="00632AFA">
        <w:t>per hour or 10</w:t>
      </w:r>
      <w:r w:rsidR="00E7536F" w:rsidRPr="00E7536F">
        <w:rPr>
          <w:vertAlign w:val="superscript"/>
        </w:rPr>
        <w:t xml:space="preserve"> </w:t>
      </w:r>
      <w:proofErr w:type="spellStart"/>
      <w:r w:rsidR="00E7536F" w:rsidRPr="002258F3">
        <w:rPr>
          <w:vertAlign w:val="superscript"/>
        </w:rPr>
        <w:t>o</w:t>
      </w:r>
      <w:r w:rsidR="00E7536F" w:rsidRPr="002258F3">
        <w:t>C</w:t>
      </w:r>
      <w:proofErr w:type="spellEnd"/>
      <w:r w:rsidR="009D7F0E">
        <w:t xml:space="preserve"> </w:t>
      </w:r>
      <w:r w:rsidRPr="00632AFA">
        <w:t>per day</w:t>
      </w:r>
    </w:p>
    <w:p w14:paraId="40DFBBBB" w14:textId="77777777" w:rsidR="0016610A" w:rsidRPr="00632AFA" w:rsidRDefault="0016610A" w:rsidP="00632AFA">
      <w:pPr>
        <w:pStyle w:val="Heading4"/>
      </w:pPr>
      <w:r w:rsidRPr="00632AFA">
        <w:t xml:space="preserve">Use additional protection if full 28 </w:t>
      </w:r>
      <w:r w:rsidR="00267791" w:rsidRPr="00632AFA">
        <w:t>D</w:t>
      </w:r>
      <w:r w:rsidRPr="00632AFA">
        <w:t>ay compressive strength is required at an early age.</w:t>
      </w:r>
    </w:p>
    <w:p w14:paraId="6231CC4C" w14:textId="77777777" w:rsidR="00D17053" w:rsidRPr="00632AFA" w:rsidRDefault="0016610A" w:rsidP="00632AFA">
      <w:pPr>
        <w:pStyle w:val="Heading4"/>
      </w:pPr>
      <w:r w:rsidRPr="00632AFA">
        <w:t>Keep concrete continuously moist during the curing period.</w:t>
      </w:r>
    </w:p>
    <w:p w14:paraId="2B7777DF" w14:textId="77777777" w:rsidR="0016610A" w:rsidRPr="00632AFA" w:rsidRDefault="00632AFA" w:rsidP="00632AFA">
      <w:pPr>
        <w:pStyle w:val="Heading3"/>
      </w:pPr>
      <w:r>
        <w:t>High T</w:t>
      </w:r>
      <w:r w:rsidR="0016610A" w:rsidRPr="00632AFA">
        <w:t>emperature Control Requirements</w:t>
      </w:r>
    </w:p>
    <w:p w14:paraId="213E6DF2" w14:textId="16DAC665" w:rsidR="0016610A" w:rsidRPr="002258F3" w:rsidRDefault="0016610A" w:rsidP="0035511B">
      <w:pPr>
        <w:pStyle w:val="Heading4"/>
        <w:tabs>
          <w:tab w:val="left" w:pos="2127"/>
        </w:tabs>
        <w:ind w:left="2127" w:hanging="709"/>
      </w:pPr>
      <w:r w:rsidRPr="002258F3">
        <w:t xml:space="preserve">The following requirements are in addition to </w:t>
      </w:r>
      <w:r w:rsidR="002A7992" w:rsidRPr="002258F3">
        <w:t xml:space="preserve">the requirements of </w:t>
      </w:r>
      <w:r w:rsidRPr="002258F3">
        <w:t>CSA A23.1</w:t>
      </w:r>
      <w:r w:rsidR="00F76091">
        <w:t>-</w:t>
      </w:r>
      <w:del w:id="222" w:author="Mabel Chow" w:date="2022-11-25T11:04:00Z">
        <w:r w:rsidR="00F76091" w:rsidDel="00FC758B">
          <w:delText>14</w:delText>
        </w:r>
      </w:del>
      <w:ins w:id="223" w:author="Mabel Chow" w:date="2022-11-25T11:04:00Z">
        <w:r w:rsidR="00FC758B">
          <w:t>19</w:t>
        </w:r>
      </w:ins>
      <w:r w:rsidRPr="002258F3">
        <w:t>, Clause 7.</w:t>
      </w:r>
      <w:r w:rsidR="00762B29">
        <w:t>1.1</w:t>
      </w:r>
      <w:r w:rsidRPr="002258F3">
        <w:t xml:space="preserve"> - Hot Weather</w:t>
      </w:r>
      <w:r w:rsidR="00762B29">
        <w:t xml:space="preserve"> Concreting</w:t>
      </w:r>
      <w:r w:rsidR="00FB0CE4">
        <w:t>.</w:t>
      </w:r>
      <w:r w:rsidR="00F76091">
        <w:t xml:space="preserve"> </w:t>
      </w:r>
      <w:del w:id="224" w:author="Paul Shi" w:date="2022-03-22T18:50:00Z">
        <w:r w:rsidR="00F76091" w:rsidRPr="00285862" w:rsidDel="00845F87">
          <w:rPr>
            <w:i/>
            <w:highlight w:val="yellow"/>
          </w:rPr>
          <w:delText>[Consultant to confirm reference accuracy]</w:delText>
        </w:r>
      </w:del>
    </w:p>
    <w:p w14:paraId="730C9EC6" w14:textId="77777777" w:rsidR="0016610A" w:rsidRPr="002258F3" w:rsidRDefault="0016610A" w:rsidP="0035511B">
      <w:pPr>
        <w:pStyle w:val="Heading4"/>
        <w:tabs>
          <w:tab w:val="left" w:pos="2127"/>
        </w:tabs>
        <w:ind w:left="2127" w:hanging="709"/>
      </w:pPr>
      <w:r w:rsidRPr="002258F3">
        <w:t xml:space="preserve">Limit </w:t>
      </w:r>
      <w:r w:rsidR="007D0A0F" w:rsidRPr="002258F3">
        <w:t xml:space="preserve">the </w:t>
      </w:r>
      <w:r w:rsidRPr="002258F3">
        <w:t xml:space="preserve">peak temperature during the curing period to </w:t>
      </w:r>
      <w:r w:rsidR="007D0A0F" w:rsidRPr="002258F3">
        <w:t xml:space="preserve">a maximum of </w:t>
      </w:r>
      <w:r w:rsidRPr="002258F3">
        <w:t>40</w:t>
      </w:r>
      <w:r w:rsidR="007D0A0F" w:rsidRPr="002258F3">
        <w:rPr>
          <w:vertAlign w:val="superscript"/>
        </w:rPr>
        <w:t>o</w:t>
      </w:r>
      <w:r w:rsidRPr="002258F3">
        <w:t xml:space="preserve">C. </w:t>
      </w:r>
      <w:r w:rsidR="007D0A0F" w:rsidRPr="002258F3">
        <w:t xml:space="preserve"> The p</w:t>
      </w:r>
      <w:r w:rsidRPr="002258F3">
        <w:t xml:space="preserve">lacing temperature that will satisfy this requirement depends on </w:t>
      </w:r>
      <w:r w:rsidR="007D0A0F" w:rsidRPr="002258F3">
        <w:t xml:space="preserve">the </w:t>
      </w:r>
      <w:r w:rsidRPr="002258F3">
        <w:t>ambient temperature, humidity at the time of placing, thickness of the concrete, and curing methods employed.</w:t>
      </w:r>
    </w:p>
    <w:p w14:paraId="4634052B" w14:textId="77777777" w:rsidR="0016610A" w:rsidRPr="002258F3" w:rsidRDefault="0016610A" w:rsidP="0035511B">
      <w:pPr>
        <w:pStyle w:val="Heading4"/>
        <w:tabs>
          <w:tab w:val="left" w:pos="2127"/>
        </w:tabs>
        <w:ind w:left="2127" w:hanging="709"/>
      </w:pPr>
      <w:r w:rsidRPr="002258F3">
        <w:lastRenderedPageBreak/>
        <w:t xml:space="preserve">Consider </w:t>
      </w:r>
      <w:r w:rsidR="007D0A0F" w:rsidRPr="002258F3">
        <w:t xml:space="preserve">the </w:t>
      </w:r>
      <w:r w:rsidRPr="002258F3">
        <w:t xml:space="preserve">use of retarders, low heat cement, slag replacement, ice in mixing water, pre-cooling of aggregates, cooling of concrete through continuous wet curing, and similar methods </w:t>
      </w:r>
      <w:proofErr w:type="gramStart"/>
      <w:r w:rsidRPr="002258F3">
        <w:t>in order to</w:t>
      </w:r>
      <w:proofErr w:type="gramEnd"/>
      <w:r w:rsidRPr="002258F3">
        <w:t xml:space="preserve"> prevent concrete temperatures from exceeding 40</w:t>
      </w:r>
      <w:r w:rsidR="007D0A0F" w:rsidRPr="002258F3">
        <w:rPr>
          <w:vertAlign w:val="superscript"/>
        </w:rPr>
        <w:t>o</w:t>
      </w:r>
      <w:r w:rsidRPr="002258F3">
        <w:t>C at any time.</w:t>
      </w:r>
    </w:p>
    <w:p w14:paraId="54B72A8C" w14:textId="77777777" w:rsidR="0016610A" w:rsidRPr="002258F3" w:rsidRDefault="0016610A" w:rsidP="0035511B">
      <w:pPr>
        <w:pStyle w:val="Heading4"/>
        <w:tabs>
          <w:tab w:val="left" w:pos="2127"/>
        </w:tabs>
        <w:ind w:left="2127" w:hanging="709"/>
      </w:pPr>
      <w:r w:rsidRPr="002258F3">
        <w:t>Monitor concrete temperatures for walls and slabs 500 mm or more in thickness.</w:t>
      </w:r>
      <w:r w:rsidR="007D0A0F" w:rsidRPr="002258F3">
        <w:t xml:space="preserve"> </w:t>
      </w:r>
      <w:r w:rsidRPr="002258F3">
        <w:t xml:space="preserve"> After </w:t>
      </w:r>
      <w:r w:rsidR="007D0A0F" w:rsidRPr="002258F3">
        <w:t xml:space="preserve">the </w:t>
      </w:r>
      <w:r w:rsidRPr="002258F3">
        <w:t xml:space="preserve">concrete temperature has peaked, control </w:t>
      </w:r>
      <w:r w:rsidR="007D0A0F" w:rsidRPr="002258F3">
        <w:t xml:space="preserve">the </w:t>
      </w:r>
      <w:r w:rsidRPr="002258F3">
        <w:t xml:space="preserve">rate of cooling to ambient air temperature </w:t>
      </w:r>
      <w:r w:rsidR="007D0A0F" w:rsidRPr="002258F3">
        <w:t>to</w:t>
      </w:r>
      <w:r w:rsidRPr="002258F3">
        <w:t xml:space="preserve"> </w:t>
      </w:r>
      <w:r w:rsidR="005A7F61">
        <w:t>0.5</w:t>
      </w:r>
      <w:r w:rsidRPr="002258F3">
        <w:t xml:space="preserve">°C per hour </w:t>
      </w:r>
      <w:proofErr w:type="gramStart"/>
      <w:r w:rsidR="007D0A0F" w:rsidRPr="002258F3">
        <w:t xml:space="preserve">in order </w:t>
      </w:r>
      <w:r w:rsidRPr="002258F3">
        <w:t>to</w:t>
      </w:r>
      <w:proofErr w:type="gramEnd"/>
      <w:r w:rsidRPr="002258F3">
        <w:t xml:space="preserve"> prevent cracking.</w:t>
      </w:r>
    </w:p>
    <w:p w14:paraId="11E8143B" w14:textId="77777777" w:rsidR="0016610A" w:rsidRPr="002258F3" w:rsidRDefault="0016610A" w:rsidP="0035511B">
      <w:pPr>
        <w:pStyle w:val="Heading4"/>
        <w:tabs>
          <w:tab w:val="left" w:pos="2127"/>
        </w:tabs>
        <w:ind w:left="2127" w:hanging="709"/>
      </w:pPr>
      <w:r w:rsidRPr="002258F3">
        <w:t xml:space="preserve">Notwithstanding </w:t>
      </w:r>
      <w:r w:rsidR="002D71B5" w:rsidRPr="002258F3">
        <w:t xml:space="preserve">the </w:t>
      </w:r>
      <w:r w:rsidRPr="002258F3">
        <w:t xml:space="preserve">requirements of </w:t>
      </w:r>
      <w:r w:rsidR="002D71B5" w:rsidRPr="002258F3">
        <w:t xml:space="preserve">the </w:t>
      </w:r>
      <w:r w:rsidRPr="002258F3">
        <w:t>sub</w:t>
      </w:r>
      <w:r w:rsidR="002D71B5" w:rsidRPr="002258F3">
        <w:t>section</w:t>
      </w:r>
      <w:r w:rsidRPr="002258F3">
        <w:t xml:space="preserve">s above, do not place concrete with </w:t>
      </w:r>
      <w:r w:rsidR="007D0A0F" w:rsidRPr="002258F3">
        <w:t xml:space="preserve">a </w:t>
      </w:r>
      <w:r w:rsidRPr="002258F3">
        <w:t>temperature higher than 25</w:t>
      </w:r>
      <w:r w:rsidR="007D0A0F" w:rsidRPr="002258F3">
        <w:rPr>
          <w:vertAlign w:val="superscript"/>
        </w:rPr>
        <w:t>o</w:t>
      </w:r>
      <w:r w:rsidRPr="002258F3">
        <w:t xml:space="preserve">C. </w:t>
      </w:r>
      <w:r w:rsidR="007D0A0F" w:rsidRPr="002258F3">
        <w:t xml:space="preserve"> </w:t>
      </w:r>
      <w:r w:rsidRPr="002258F3">
        <w:t xml:space="preserve">Concrete with </w:t>
      </w:r>
      <w:r w:rsidR="007D0A0F" w:rsidRPr="002258F3">
        <w:t xml:space="preserve">a </w:t>
      </w:r>
      <w:r w:rsidRPr="002258F3">
        <w:t xml:space="preserve">temperature </w:t>
      </w:r>
      <w:proofErr w:type="gramStart"/>
      <w:r w:rsidRPr="002258F3">
        <w:t>in excess of</w:t>
      </w:r>
      <w:proofErr w:type="gramEnd"/>
      <w:r w:rsidRPr="002258F3">
        <w:t xml:space="preserve"> 25</w:t>
      </w:r>
      <w:r w:rsidR="007D0A0F" w:rsidRPr="002258F3">
        <w:rPr>
          <w:vertAlign w:val="superscript"/>
        </w:rPr>
        <w:t>o</w:t>
      </w:r>
      <w:r w:rsidRPr="002258F3">
        <w:t xml:space="preserve">C </w:t>
      </w:r>
      <w:r w:rsidR="007D0A0F" w:rsidRPr="002258F3">
        <w:t>up</w:t>
      </w:r>
      <w:r w:rsidRPr="002258F3">
        <w:t xml:space="preserve">on arrival at the </w:t>
      </w:r>
      <w:r w:rsidR="00D93334" w:rsidRPr="002258F3">
        <w:t>S</w:t>
      </w:r>
      <w:r w:rsidRPr="002258F3">
        <w:t xml:space="preserve">ite will be rejected. </w:t>
      </w:r>
      <w:r w:rsidR="007D0A0F" w:rsidRPr="002258F3">
        <w:t xml:space="preserve"> </w:t>
      </w:r>
      <w:r w:rsidRPr="002258F3">
        <w:t xml:space="preserve">Remove </w:t>
      </w:r>
      <w:r w:rsidR="007D0A0F" w:rsidRPr="002258F3">
        <w:t xml:space="preserve">all </w:t>
      </w:r>
      <w:r w:rsidRPr="002258F3">
        <w:t xml:space="preserve">rejected concrete from the </w:t>
      </w:r>
      <w:r w:rsidR="00D93334" w:rsidRPr="002258F3">
        <w:t>S</w:t>
      </w:r>
      <w:r w:rsidRPr="002258F3">
        <w:t>ite.</w:t>
      </w:r>
    </w:p>
    <w:p w14:paraId="0F5CC6F8" w14:textId="77777777" w:rsidR="0016610A" w:rsidRPr="002258F3" w:rsidRDefault="0016610A" w:rsidP="003305A1">
      <w:pPr>
        <w:pStyle w:val="Heading3"/>
        <w:tabs>
          <w:tab w:val="clear" w:pos="1440"/>
          <w:tab w:val="left" w:pos="1418"/>
        </w:tabs>
        <w:ind w:left="1418" w:hanging="709"/>
      </w:pPr>
      <w:r w:rsidRPr="002258F3">
        <w:t>Protection</w:t>
      </w:r>
    </w:p>
    <w:p w14:paraId="7549E006" w14:textId="77777777" w:rsidR="0016610A" w:rsidRPr="002258F3" w:rsidRDefault="0016610A" w:rsidP="0035511B">
      <w:pPr>
        <w:pStyle w:val="Heading4"/>
        <w:tabs>
          <w:tab w:val="left" w:pos="2127"/>
        </w:tabs>
        <w:ind w:left="2127" w:hanging="709"/>
      </w:pPr>
      <w:r w:rsidRPr="002258F3">
        <w:t xml:space="preserve">Protect freshly placed concrete from damage due to construction operations and from cold, heat, rain, snow, running water, drying winds, and any other </w:t>
      </w:r>
      <w:r w:rsidR="002D71B5" w:rsidRPr="002258F3">
        <w:t>factor</w:t>
      </w:r>
      <w:r w:rsidRPr="002258F3">
        <w:t>s which would likely cause deterioration of concrete quality.</w:t>
      </w:r>
    </w:p>
    <w:p w14:paraId="2E242E68" w14:textId="77777777" w:rsidR="0016610A" w:rsidRPr="002258F3" w:rsidRDefault="0016610A" w:rsidP="0035511B">
      <w:pPr>
        <w:pStyle w:val="Heading4"/>
        <w:tabs>
          <w:tab w:val="left" w:pos="2127"/>
        </w:tabs>
        <w:ind w:left="2127" w:hanging="709"/>
      </w:pPr>
      <w:r w:rsidRPr="002258F3">
        <w:t>Use waterproof insulated covers or other suitable materials to enclose freshly placed concrete under these conditions.</w:t>
      </w:r>
    </w:p>
    <w:p w14:paraId="3D1518BC" w14:textId="77777777" w:rsidR="0016610A" w:rsidRPr="002258F3" w:rsidRDefault="0016610A" w:rsidP="003305A1">
      <w:pPr>
        <w:pStyle w:val="Heading3"/>
        <w:tabs>
          <w:tab w:val="clear" w:pos="1440"/>
          <w:tab w:val="left" w:pos="1418"/>
        </w:tabs>
        <w:ind w:left="1418" w:hanging="709"/>
      </w:pPr>
      <w:r w:rsidRPr="002258F3">
        <w:t>Frost Protection for Slabs on Grade</w:t>
      </w:r>
    </w:p>
    <w:p w14:paraId="6D62ACAD" w14:textId="77777777" w:rsidR="0016610A" w:rsidRPr="002258F3" w:rsidRDefault="0016610A" w:rsidP="0035511B">
      <w:pPr>
        <w:pStyle w:val="Heading4"/>
        <w:tabs>
          <w:tab w:val="left" w:pos="2127"/>
        </w:tabs>
        <w:ind w:left="2127" w:hanging="709"/>
      </w:pPr>
      <w:r w:rsidRPr="002258F3">
        <w:t xml:space="preserve">Provide continuous protection for slabs on grade to prevent </w:t>
      </w:r>
      <w:r w:rsidR="002D71B5" w:rsidRPr="002258F3">
        <w:t xml:space="preserve">the </w:t>
      </w:r>
      <w:r w:rsidRPr="002258F3">
        <w:t>subgrade below from freezing during cold weather.</w:t>
      </w:r>
      <w:r w:rsidR="00A37876" w:rsidRPr="002258F3">
        <w:t xml:space="preserve"> </w:t>
      </w:r>
      <w:r w:rsidRPr="002258F3">
        <w:t xml:space="preserve"> Provide heated enclosures and insulation as required.</w:t>
      </w:r>
    </w:p>
    <w:p w14:paraId="7D875484" w14:textId="77777777" w:rsidR="0016610A" w:rsidRPr="002258F3" w:rsidRDefault="0016610A" w:rsidP="0035511B">
      <w:pPr>
        <w:pStyle w:val="Heading4"/>
        <w:tabs>
          <w:tab w:val="left" w:pos="2127"/>
        </w:tabs>
        <w:ind w:left="2127" w:hanging="709"/>
      </w:pPr>
      <w:r w:rsidRPr="002258F3">
        <w:t>Subgrade below completed tanks may be protected against frost by filling with water to a minimum depth of 2</w:t>
      </w:r>
      <w:r w:rsidR="00F76091">
        <w:t>,</w:t>
      </w:r>
      <w:r w:rsidRPr="002258F3">
        <w:t xml:space="preserve">000 mm. </w:t>
      </w:r>
      <w:r w:rsidR="00A37876" w:rsidRPr="002258F3">
        <w:t xml:space="preserve"> </w:t>
      </w:r>
      <w:r w:rsidRPr="002258F3">
        <w:t xml:space="preserve">Place log booms, 200 mm </w:t>
      </w:r>
      <w:r w:rsidR="002D71B5" w:rsidRPr="002258F3">
        <w:t xml:space="preserve">in </w:t>
      </w:r>
      <w:r w:rsidRPr="002258F3">
        <w:t xml:space="preserve">diameter, at </w:t>
      </w:r>
      <w:r w:rsidR="002D71B5" w:rsidRPr="002258F3">
        <w:t xml:space="preserve">a </w:t>
      </w:r>
      <w:r w:rsidRPr="002258F3">
        <w:t>maximum spacing of 5</w:t>
      </w:r>
      <w:r w:rsidR="00F76091">
        <w:t>,</w:t>
      </w:r>
      <w:r w:rsidRPr="002258F3">
        <w:t xml:space="preserve">000 mm in each direction to abate ice pressures on tank walls. </w:t>
      </w:r>
      <w:r w:rsidR="00A37876" w:rsidRPr="002258F3">
        <w:t xml:space="preserve"> </w:t>
      </w:r>
      <w:r w:rsidRPr="002258F3">
        <w:t>Break ice on formation.</w:t>
      </w:r>
    </w:p>
    <w:p w14:paraId="4BC24CE8" w14:textId="77777777" w:rsidR="0016610A" w:rsidRPr="002258F3" w:rsidRDefault="0016610A" w:rsidP="003305A1">
      <w:pPr>
        <w:pStyle w:val="Heading3"/>
        <w:tabs>
          <w:tab w:val="clear" w:pos="1440"/>
          <w:tab w:val="left" w:pos="1418"/>
        </w:tabs>
        <w:ind w:left="1418" w:hanging="709"/>
      </w:pPr>
      <w:r w:rsidRPr="002258F3">
        <w:t>Influence of Ambient Concrete Temperature on Concrete Crack Control</w:t>
      </w:r>
    </w:p>
    <w:p w14:paraId="780D2AFB" w14:textId="77777777" w:rsidR="0016610A" w:rsidRPr="002258F3" w:rsidRDefault="0016610A" w:rsidP="0035511B">
      <w:pPr>
        <w:pStyle w:val="Heading4"/>
        <w:tabs>
          <w:tab w:val="left" w:pos="2127"/>
        </w:tabs>
        <w:ind w:left="2127" w:hanging="709"/>
      </w:pPr>
      <w:r w:rsidRPr="002258F3">
        <w:t>To minimize the formation of thermal cracks during placement and curing, maintain previously cured concrete and concrete that will be placed against it at the same temperature.</w:t>
      </w:r>
    </w:p>
    <w:p w14:paraId="2C36E30F" w14:textId="77777777" w:rsidR="0016610A" w:rsidRPr="002258F3" w:rsidRDefault="0016610A" w:rsidP="0035511B">
      <w:pPr>
        <w:pStyle w:val="Heading4"/>
        <w:tabs>
          <w:tab w:val="left" w:pos="2127"/>
        </w:tabs>
        <w:ind w:left="2127" w:hanging="709"/>
      </w:pPr>
      <w:r w:rsidRPr="002258F3">
        <w:t>Failure to minimize temperature differential between adjacent pours will result in temperature induced cracking. Repair such cracks as specified in this Section.</w:t>
      </w:r>
    </w:p>
    <w:p w14:paraId="50B1844D" w14:textId="77777777" w:rsidR="0016610A" w:rsidRPr="002258F3" w:rsidRDefault="0016610A" w:rsidP="003305A1">
      <w:pPr>
        <w:pStyle w:val="Heading3"/>
        <w:tabs>
          <w:tab w:val="clear" w:pos="1440"/>
          <w:tab w:val="left" w:pos="1418"/>
        </w:tabs>
        <w:ind w:left="1418" w:hanging="709"/>
      </w:pPr>
      <w:r w:rsidRPr="002258F3">
        <w:t>Ground Vibration Limitations</w:t>
      </w:r>
    </w:p>
    <w:p w14:paraId="452D4D3F" w14:textId="77777777" w:rsidR="0016610A" w:rsidRPr="002258F3" w:rsidRDefault="003B6378" w:rsidP="003B6378">
      <w:pPr>
        <w:pStyle w:val="Heading4"/>
      </w:pPr>
      <w:r w:rsidRPr="003B6378">
        <w:t>Do not allow compaction or other excessive vibration from construction activities to occur during placement or curing of concrete until it has attained the specified strength</w:t>
      </w:r>
      <w:r>
        <w:t>.</w:t>
      </w:r>
      <w:del w:id="225" w:author="Mabel Chow" w:date="2022-04-25T10:01:00Z">
        <w:r w:rsidR="006B112B" w:rsidDel="0081079D">
          <w:delText>.</w:delText>
        </w:r>
      </w:del>
    </w:p>
    <w:p w14:paraId="75F94A77" w14:textId="77777777" w:rsidR="0016610A" w:rsidRPr="002258F3" w:rsidRDefault="0016610A" w:rsidP="003305A1">
      <w:pPr>
        <w:pStyle w:val="Heading3"/>
        <w:tabs>
          <w:tab w:val="clear" w:pos="1440"/>
          <w:tab w:val="left" w:pos="1418"/>
        </w:tabs>
        <w:ind w:left="1418" w:hanging="709"/>
      </w:pPr>
      <w:r w:rsidRPr="002258F3">
        <w:t>Backfilling and Service Loads Restrictions</w:t>
      </w:r>
    </w:p>
    <w:p w14:paraId="77AABC9A" w14:textId="77777777" w:rsidR="0016610A" w:rsidRPr="002258F3" w:rsidRDefault="0016610A" w:rsidP="0035511B">
      <w:pPr>
        <w:pStyle w:val="Heading4"/>
        <w:tabs>
          <w:tab w:val="left" w:pos="2127"/>
        </w:tabs>
        <w:ind w:left="2127" w:hanging="709"/>
      </w:pPr>
      <w:r w:rsidRPr="002258F3">
        <w:t>Verify that backfill is not higher than the finished grades indicated</w:t>
      </w:r>
      <w:r w:rsidR="00915D44" w:rsidRPr="002258F3">
        <w:t xml:space="preserve"> on the Contract Drawings</w:t>
      </w:r>
      <w:r w:rsidRPr="002258F3">
        <w:t>.</w:t>
      </w:r>
    </w:p>
    <w:p w14:paraId="6C124612" w14:textId="77777777" w:rsidR="0016610A" w:rsidRPr="002258F3" w:rsidRDefault="0016610A" w:rsidP="0035511B">
      <w:pPr>
        <w:pStyle w:val="Heading4"/>
        <w:tabs>
          <w:tab w:val="left" w:pos="2127"/>
        </w:tabs>
        <w:ind w:left="2127" w:hanging="709"/>
      </w:pPr>
      <w:r w:rsidRPr="002258F3">
        <w:t xml:space="preserve">Verify that </w:t>
      </w:r>
      <w:r w:rsidR="00915D44" w:rsidRPr="002258F3">
        <w:t xml:space="preserve">the </w:t>
      </w:r>
      <w:r w:rsidRPr="002258F3">
        <w:t>equipment for backfilling and compaction on top of slab will not impose loads greater than those indicated</w:t>
      </w:r>
      <w:r w:rsidR="00915D44" w:rsidRPr="002258F3">
        <w:t xml:space="preserve"> in the Contract Documents</w:t>
      </w:r>
      <w:r w:rsidRPr="002258F3">
        <w:t>.</w:t>
      </w:r>
    </w:p>
    <w:p w14:paraId="1417108F" w14:textId="77777777" w:rsidR="0016610A" w:rsidRPr="002258F3" w:rsidRDefault="0016610A" w:rsidP="0035511B">
      <w:pPr>
        <w:pStyle w:val="Heading4"/>
        <w:tabs>
          <w:tab w:val="left" w:pos="2127"/>
        </w:tabs>
        <w:ind w:left="2127" w:hanging="709"/>
      </w:pPr>
      <w:r w:rsidRPr="002258F3">
        <w:t xml:space="preserve">Verify that </w:t>
      </w:r>
      <w:r w:rsidR="00CE3524" w:rsidRPr="002258F3">
        <w:t xml:space="preserve">the </w:t>
      </w:r>
      <w:r w:rsidRPr="002258F3">
        <w:t xml:space="preserve">concrete in walls, slabs, struts, and cross walls, which frame into the walls providing lateral stability, has been placed and has attained </w:t>
      </w:r>
      <w:r w:rsidR="002D71B5" w:rsidRPr="002258F3">
        <w:t xml:space="preserve">the </w:t>
      </w:r>
      <w:r w:rsidRPr="002258F3">
        <w:t>specified compressive strength before backfilling against walls or subjecting walls to service loads.</w:t>
      </w:r>
    </w:p>
    <w:p w14:paraId="53E306B4" w14:textId="77777777" w:rsidR="0016610A" w:rsidRDefault="0016610A" w:rsidP="0035511B">
      <w:pPr>
        <w:pStyle w:val="Heading4"/>
        <w:tabs>
          <w:tab w:val="left" w:pos="2127"/>
        </w:tabs>
        <w:ind w:left="2127" w:hanging="709"/>
        <w:rPr>
          <w:del w:id="226" w:author="Mabel Chow" w:date="2022-04-22T11:22:00Z"/>
        </w:rPr>
      </w:pPr>
      <w:del w:id="227" w:author="Mabel Chow" w:date="2022-04-22T11:22:00Z">
        <w:r w:rsidRPr="002258F3">
          <w:delText>Verify that the leakage test is successfully completed before backfilling.</w:delText>
        </w:r>
      </w:del>
    </w:p>
    <w:p w14:paraId="47850F8A" w14:textId="77777777" w:rsidR="00762523" w:rsidRPr="002258F3" w:rsidRDefault="00762523" w:rsidP="00762523">
      <w:pPr>
        <w:pStyle w:val="Heading4"/>
        <w:tabs>
          <w:tab w:val="left" w:pos="2127"/>
        </w:tabs>
        <w:ind w:left="2127" w:hanging="709"/>
      </w:pPr>
      <w:r w:rsidRPr="00762523">
        <w:t xml:space="preserve">Ensure no excessive loading above or lateral loads from heavy equipment or backfilling operations before concrete has attained the </w:t>
      </w:r>
      <w:r>
        <w:t>specified</w:t>
      </w:r>
      <w:r w:rsidRPr="00762523">
        <w:t xml:space="preserve"> compressive strength</w:t>
      </w:r>
    </w:p>
    <w:p w14:paraId="56B20D67" w14:textId="77777777" w:rsidR="0016610A" w:rsidRPr="002258F3" w:rsidRDefault="0016610A" w:rsidP="005F7479">
      <w:pPr>
        <w:pStyle w:val="Heading1"/>
      </w:pPr>
      <w:r w:rsidRPr="002258F3">
        <w:t>PRODUCTS</w:t>
      </w:r>
    </w:p>
    <w:p w14:paraId="07B91452" w14:textId="77777777" w:rsidR="0016610A" w:rsidRPr="002258F3" w:rsidRDefault="0016610A" w:rsidP="00FB0CE4">
      <w:pPr>
        <w:pStyle w:val="Heading2"/>
      </w:pPr>
      <w:bookmarkStart w:id="228" w:name="_Toc457788635"/>
      <w:bookmarkStart w:id="229" w:name="_Toc465831336"/>
      <w:bookmarkStart w:id="230" w:name="_Toc1969246"/>
      <w:bookmarkStart w:id="231" w:name="_Toc135118468"/>
      <w:r w:rsidRPr="002258F3">
        <w:t>Mate</w:t>
      </w:r>
      <w:r w:rsidR="00E233B0" w:rsidRPr="002258F3">
        <w:t>rials</w:t>
      </w:r>
      <w:bookmarkEnd w:id="228"/>
      <w:bookmarkEnd w:id="229"/>
      <w:bookmarkEnd w:id="230"/>
      <w:bookmarkEnd w:id="231"/>
    </w:p>
    <w:p w14:paraId="624D307B" w14:textId="77777777" w:rsidR="0016610A" w:rsidRPr="00285862" w:rsidDel="00845F87" w:rsidRDefault="0016610A" w:rsidP="00285862">
      <w:pPr>
        <w:pStyle w:val="Heading3"/>
        <w:numPr>
          <w:ilvl w:val="0"/>
          <w:numId w:val="0"/>
        </w:numPr>
        <w:tabs>
          <w:tab w:val="left" w:pos="709"/>
        </w:tabs>
        <w:ind w:left="709"/>
        <w:rPr>
          <w:del w:id="232" w:author="Paul Shi" w:date="2022-03-22T18:51:00Z"/>
          <w:i/>
        </w:rPr>
      </w:pPr>
      <w:del w:id="233" w:author="Paul Shi" w:date="2022-03-22T18:51:00Z">
        <w:r w:rsidRPr="00285862" w:rsidDel="00845F87">
          <w:rPr>
            <w:i/>
            <w:highlight w:val="yellow"/>
          </w:rPr>
          <w:delText>[</w:delText>
        </w:r>
        <w:r w:rsidR="00FB0CE4" w:rsidDel="00845F87">
          <w:rPr>
            <w:i/>
            <w:highlight w:val="yellow"/>
          </w:rPr>
          <w:delText xml:space="preserve">Note: </w:delText>
        </w:r>
        <w:r w:rsidRPr="00285862" w:rsidDel="00845F87">
          <w:rPr>
            <w:i/>
            <w:highlight w:val="yellow"/>
          </w:rPr>
          <w:delText>Alkali aggregate reactivity problems may occur under certain circumstances. Ensure that mix design is adjusted suitably to prevent such problems and modify project specification to suit.]</w:delText>
        </w:r>
      </w:del>
    </w:p>
    <w:p w14:paraId="4649BC58" w14:textId="77777777" w:rsidR="009F1854" w:rsidRDefault="0016610A" w:rsidP="00845F87">
      <w:pPr>
        <w:pStyle w:val="Heading3"/>
        <w:rPr>
          <w:ins w:id="234" w:author="Mabel Chow" w:date="2022-04-25T11:45:00Z"/>
        </w:rPr>
      </w:pPr>
      <w:r w:rsidRPr="00632AFA">
        <w:t xml:space="preserve">Portland cement: </w:t>
      </w:r>
      <w:r w:rsidR="00DB0E8B" w:rsidRPr="00632AFA">
        <w:t xml:space="preserve">in accordance with </w:t>
      </w:r>
      <w:r w:rsidRPr="00632AFA">
        <w:t>CSA 23.1</w:t>
      </w:r>
      <w:r w:rsidR="00F76091">
        <w:t>-</w:t>
      </w:r>
      <w:del w:id="235" w:author="Mabel Chow" w:date="2022-04-22T11:40:00Z">
        <w:r w:rsidR="00F76091">
          <w:delText>14</w:delText>
        </w:r>
      </w:del>
      <w:ins w:id="236" w:author="Mabel Chow" w:date="2022-04-22T11:40:00Z">
        <w:r w:rsidR="007575F3">
          <w:t>19</w:t>
        </w:r>
      </w:ins>
      <w:r w:rsidRPr="00262824">
        <w:rPr>
          <w:highlight w:val="yellow"/>
        </w:rPr>
        <w:t>[G</w:t>
      </w:r>
      <w:r w:rsidR="00262824">
        <w:rPr>
          <w:highlight w:val="yellow"/>
        </w:rPr>
        <w:t>U – General Use</w:t>
      </w:r>
      <w:r w:rsidRPr="00262824">
        <w:rPr>
          <w:highlight w:val="yellow"/>
        </w:rPr>
        <w:t>]</w:t>
      </w:r>
    </w:p>
    <w:p w14:paraId="15CB57C2" w14:textId="77777777" w:rsidR="00845F87" w:rsidRDefault="00845F87" w:rsidP="00845F87">
      <w:pPr>
        <w:pStyle w:val="Heading3"/>
        <w:rPr>
          <w:ins w:id="237" w:author="Paul Shi" w:date="2022-03-22T18:52:00Z"/>
        </w:rPr>
      </w:pPr>
      <w:ins w:id="238" w:author="Paul Shi" w:date="2022-03-22T18:52:00Z">
        <w:del w:id="239" w:author="Mabel Chow" w:date="2022-04-25T11:45:00Z">
          <w:r w:rsidRPr="00845F87" w:rsidDel="008414B3">
            <w:delText xml:space="preserve"> </w:delText>
          </w:r>
        </w:del>
        <w:del w:id="240" w:author="Mabel Chow" w:date="2022-04-25T11:50:00Z">
          <w:r w:rsidDel="00915087">
            <w:delText>Slag</w:delText>
          </w:r>
        </w:del>
      </w:ins>
      <w:ins w:id="241" w:author="Mabel Chow" w:date="2022-04-25T11:50:00Z">
        <w:r w:rsidR="00915087">
          <w:t>Supplementary cementing materials</w:t>
        </w:r>
      </w:ins>
      <w:ins w:id="242" w:author="Mabel Chow" w:date="2022-04-25T11:47:00Z">
        <w:r w:rsidR="008414B3">
          <w:t>-</w:t>
        </w:r>
      </w:ins>
      <w:ins w:id="243" w:author="Mabel Chow" w:date="2022-04-25T11:45:00Z">
        <w:r w:rsidR="009F1854">
          <w:t xml:space="preserve"> as manufactured</w:t>
        </w:r>
        <w:r w:rsidR="009F1854" w:rsidRPr="009F1854">
          <w:t xml:space="preserve"> </w:t>
        </w:r>
        <w:r w:rsidR="009F1854">
          <w:t>under CAN/CSA-A3000-1</w:t>
        </w:r>
      </w:ins>
      <w:ins w:id="244" w:author="Mabel Chow" w:date="2022-04-25T11:55:00Z">
        <w:r w:rsidR="00915087">
          <w:t>8</w:t>
        </w:r>
      </w:ins>
      <w:ins w:id="245" w:author="Mabel Chow" w:date="2022-04-25T11:45:00Z">
        <w:r w:rsidR="009F1854">
          <w:t xml:space="preserve"> - Cementitious materials</w:t>
        </w:r>
        <w:r w:rsidR="009F1854" w:rsidRPr="009F1854">
          <w:t xml:space="preserve"> </w:t>
        </w:r>
        <w:r w:rsidR="009F1854">
          <w:t>compendium.</w:t>
        </w:r>
      </w:ins>
    </w:p>
    <w:p w14:paraId="34F27482" w14:textId="77777777" w:rsidR="00845F87" w:rsidDel="009F1854" w:rsidRDefault="00845F87">
      <w:pPr>
        <w:pStyle w:val="Heading3"/>
        <w:numPr>
          <w:ilvl w:val="0"/>
          <w:numId w:val="0"/>
        </w:numPr>
        <w:ind w:left="1440" w:hanging="720"/>
        <w:rPr>
          <w:ins w:id="246" w:author="Paul Shi" w:date="2022-03-22T18:52:00Z"/>
          <w:del w:id="247" w:author="Mabel Chow" w:date="2022-04-25T11:45:00Z"/>
        </w:rPr>
        <w:pPrChange w:id="248" w:author="Paul Shi" w:date="2022-03-22T18:52:00Z">
          <w:pPr>
            <w:pStyle w:val="Heading3"/>
          </w:pPr>
        </w:pPrChange>
      </w:pPr>
      <w:ins w:id="249" w:author="Paul Shi" w:date="2022-03-22T18:52:00Z">
        <w:del w:id="250" w:author="Mabel Chow" w:date="2022-04-25T11:45:00Z">
          <w:r w:rsidDel="009F1854">
            <w:delText>cement as manufactured under CAN/CSA-A3000-13 - Cementitious materials</w:delText>
          </w:r>
        </w:del>
      </w:ins>
    </w:p>
    <w:p w14:paraId="546C808F" w14:textId="77777777" w:rsidR="00AB68EC" w:rsidRPr="00262824" w:rsidDel="009F1854" w:rsidRDefault="00845F87">
      <w:pPr>
        <w:pStyle w:val="Heading3"/>
        <w:numPr>
          <w:ilvl w:val="0"/>
          <w:numId w:val="0"/>
        </w:numPr>
        <w:ind w:left="1440" w:hanging="720"/>
        <w:rPr>
          <w:del w:id="251" w:author="Mabel Chow" w:date="2022-04-25T11:45:00Z"/>
          <w:highlight w:val="yellow"/>
        </w:rPr>
        <w:pPrChange w:id="252" w:author="Paul Shi" w:date="2022-03-22T18:52:00Z">
          <w:pPr>
            <w:pStyle w:val="Heading3"/>
          </w:pPr>
        </w:pPrChange>
      </w:pPr>
      <w:ins w:id="253" w:author="Paul Shi" w:date="2022-03-22T18:52:00Z">
        <w:del w:id="254" w:author="Mabel Chow" w:date="2022-04-25T11:45:00Z">
          <w:r w:rsidDel="009F1854">
            <w:delText>compendium.</w:delText>
          </w:r>
        </w:del>
      </w:ins>
      <w:del w:id="255" w:author="Mabel Chow" w:date="2022-04-25T11:45:00Z">
        <w:r w:rsidR="0016610A" w:rsidRPr="00262824" w:rsidDel="009F1854">
          <w:rPr>
            <w:highlight w:val="yellow"/>
          </w:rPr>
          <w:delText xml:space="preserve"> [MSb</w:delText>
        </w:r>
        <w:r w:rsidR="00262824" w:rsidDel="009F1854">
          <w:rPr>
            <w:highlight w:val="yellow"/>
          </w:rPr>
          <w:delText xml:space="preserve"> – Moderate Sulphate-resistant</w:delText>
        </w:r>
        <w:r w:rsidR="0016610A" w:rsidRPr="00262824" w:rsidDel="009F1854">
          <w:rPr>
            <w:highlight w:val="yellow"/>
          </w:rPr>
          <w:delText>]</w:delText>
        </w:r>
      </w:del>
    </w:p>
    <w:p w14:paraId="618CC5EA" w14:textId="77777777" w:rsidR="0016610A" w:rsidRPr="00632AFA" w:rsidRDefault="0016610A" w:rsidP="00632AFA">
      <w:pPr>
        <w:pStyle w:val="Heading3"/>
      </w:pPr>
      <w:r w:rsidRPr="00632AFA">
        <w:t xml:space="preserve">Water: </w:t>
      </w:r>
      <w:r w:rsidR="00DB0E8B" w:rsidRPr="00632AFA">
        <w:t xml:space="preserve">in accordance with </w:t>
      </w:r>
      <w:r w:rsidRPr="00632AFA">
        <w:t>CSA A23.1</w:t>
      </w:r>
      <w:r w:rsidR="00F76091">
        <w:t>-</w:t>
      </w:r>
      <w:del w:id="256" w:author="Mabel Chow" w:date="2022-04-22T11:40:00Z">
        <w:r w:rsidR="00F76091">
          <w:delText>14</w:delText>
        </w:r>
      </w:del>
      <w:ins w:id="257" w:author="Mabel Chow" w:date="2022-04-22T11:40:00Z">
        <w:r w:rsidR="007575F3">
          <w:t>19</w:t>
        </w:r>
      </w:ins>
      <w:r w:rsidRPr="00632AFA">
        <w:t>.</w:t>
      </w:r>
    </w:p>
    <w:p w14:paraId="70918549" w14:textId="1B4413B9" w:rsidR="0016610A" w:rsidRPr="00632AFA" w:rsidRDefault="0016610A" w:rsidP="00632AFA">
      <w:pPr>
        <w:pStyle w:val="Heading3"/>
      </w:pPr>
      <w:r w:rsidRPr="00632AFA">
        <w:t xml:space="preserve">Aggregates: </w:t>
      </w:r>
      <w:r w:rsidR="00DB0E8B" w:rsidRPr="00632AFA">
        <w:t xml:space="preserve">in accordance with </w:t>
      </w:r>
      <w:r w:rsidRPr="00632AFA">
        <w:t>CSA A23.1</w:t>
      </w:r>
      <w:r w:rsidR="00F76091">
        <w:t>-</w:t>
      </w:r>
      <w:del w:id="258" w:author="Mabel Chow" w:date="2022-11-25T11:04:00Z">
        <w:r w:rsidR="00F76091" w:rsidDel="00FC758B">
          <w:delText>14</w:delText>
        </w:r>
      </w:del>
      <w:ins w:id="259" w:author="Mabel Chow" w:date="2022-11-25T11:04:00Z">
        <w:r w:rsidR="00FC758B">
          <w:t>19</w:t>
        </w:r>
      </w:ins>
      <w:r w:rsidRPr="00632AFA">
        <w:t xml:space="preserve">. </w:t>
      </w:r>
      <w:r w:rsidR="00DB0E8B" w:rsidRPr="00632AFA">
        <w:t xml:space="preserve"> </w:t>
      </w:r>
      <w:r w:rsidRPr="00632AFA">
        <w:t xml:space="preserve">Coarse aggregates </w:t>
      </w:r>
      <w:r w:rsidR="00DB0E8B" w:rsidRPr="00632AFA">
        <w:t xml:space="preserve">are </w:t>
      </w:r>
      <w:r w:rsidRPr="00632AFA">
        <w:t xml:space="preserve">to be rough and angular gravel or crushed stone </w:t>
      </w:r>
      <w:r w:rsidR="00DB0E8B" w:rsidRPr="00632AFA">
        <w:t xml:space="preserve">of </w:t>
      </w:r>
      <w:r w:rsidRPr="00632AFA">
        <w:t>normal density</w:t>
      </w:r>
      <w:ins w:id="260" w:author="Paul Shi" w:date="2022-03-22T18:53:00Z">
        <w:r w:rsidR="00845F87">
          <w:t>, max size to be 20 mm</w:t>
        </w:r>
      </w:ins>
      <w:del w:id="261" w:author="Paul Shi" w:date="2022-03-22T18:53:00Z">
        <w:r w:rsidRPr="00632AFA" w:rsidDel="00845F87">
          <w:delText>.</w:delText>
        </w:r>
      </w:del>
    </w:p>
    <w:p w14:paraId="19B33536" w14:textId="77777777" w:rsidR="0016610A" w:rsidRPr="00632AFA" w:rsidRDefault="0016610A" w:rsidP="00632AFA">
      <w:pPr>
        <w:pStyle w:val="Heading3"/>
      </w:pPr>
      <w:r w:rsidRPr="00632AFA">
        <w:lastRenderedPageBreak/>
        <w:t>Air entraining admixture</w:t>
      </w:r>
      <w:r w:rsidR="00141BB2" w:rsidRPr="00632AFA">
        <w:t>s</w:t>
      </w:r>
      <w:r w:rsidRPr="00632AFA">
        <w:t xml:space="preserve">: </w:t>
      </w:r>
      <w:r w:rsidR="00DB0E8B" w:rsidRPr="00632AFA">
        <w:t xml:space="preserve">in accordance with </w:t>
      </w:r>
      <w:r w:rsidRPr="00632AFA">
        <w:t>ASTM C260</w:t>
      </w:r>
      <w:r w:rsidR="00F76091">
        <w:t>/C260M-10a</w:t>
      </w:r>
      <w:r w:rsidR="00984D2B">
        <w:t xml:space="preserve"> (2016)</w:t>
      </w:r>
      <w:r w:rsidRPr="00632AFA">
        <w:t>.</w:t>
      </w:r>
    </w:p>
    <w:p w14:paraId="0B0D1D7B" w14:textId="77777777" w:rsidR="0016610A" w:rsidRPr="00632AFA" w:rsidRDefault="0016610A" w:rsidP="00632AFA">
      <w:pPr>
        <w:pStyle w:val="Heading3"/>
      </w:pPr>
      <w:r w:rsidRPr="00632AFA">
        <w:t xml:space="preserve">Chemical admixtures: </w:t>
      </w:r>
      <w:r w:rsidR="00DB0E8B" w:rsidRPr="00632AFA">
        <w:t xml:space="preserve">in accordance with </w:t>
      </w:r>
      <w:r w:rsidRPr="00632AFA">
        <w:t>ASTM C494</w:t>
      </w:r>
      <w:r w:rsidR="00F76091">
        <w:t>/C494M-</w:t>
      </w:r>
      <w:r w:rsidR="00984D2B">
        <w:t>17</w:t>
      </w:r>
      <w:r w:rsidRPr="00632AFA">
        <w:t xml:space="preserve">.  </w:t>
      </w:r>
      <w:r w:rsidR="00AE2225" w:rsidRPr="00632AFA">
        <w:t>The</w:t>
      </w:r>
      <w:r w:rsidRPr="00632AFA">
        <w:t xml:space="preserve"> </w:t>
      </w:r>
      <w:r w:rsidR="00E01CFF" w:rsidRPr="00632AFA">
        <w:t>Consultant</w:t>
      </w:r>
      <w:r w:rsidRPr="00632AFA">
        <w:t xml:space="preserve"> </w:t>
      </w:r>
      <w:r w:rsidR="00AE2225" w:rsidRPr="00632AFA">
        <w:t>is</w:t>
      </w:r>
      <w:r w:rsidRPr="00632AFA">
        <w:t xml:space="preserve"> to approve </w:t>
      </w:r>
      <w:r w:rsidR="00753F5E" w:rsidRPr="00632AFA">
        <w:t>all</w:t>
      </w:r>
      <w:r w:rsidRPr="00632AFA">
        <w:t xml:space="preserve"> accelerating or set retarding admixtures during cold and hot weather placing.</w:t>
      </w:r>
    </w:p>
    <w:p w14:paraId="1130A864" w14:textId="77777777" w:rsidR="0016610A" w:rsidRPr="002258F3" w:rsidRDefault="0016610A" w:rsidP="0035511B">
      <w:pPr>
        <w:pStyle w:val="Heading3"/>
        <w:tabs>
          <w:tab w:val="clear" w:pos="1440"/>
          <w:tab w:val="left" w:pos="1418"/>
        </w:tabs>
        <w:ind w:left="1418" w:hanging="709"/>
      </w:pPr>
      <w:r w:rsidRPr="002258F3">
        <w:t xml:space="preserve">Concrete retarders: </w:t>
      </w:r>
      <w:r w:rsidR="00DB0E8B" w:rsidRPr="002258F3">
        <w:t xml:space="preserve">in accordance with </w:t>
      </w:r>
      <w:r w:rsidRPr="00285862">
        <w:t>ASTM C494</w:t>
      </w:r>
      <w:r w:rsidR="00F76091" w:rsidRPr="00285862">
        <w:t>/C494M-1</w:t>
      </w:r>
      <w:r w:rsidR="00984D2B">
        <w:t>7</w:t>
      </w:r>
      <w:r w:rsidRPr="002258F3">
        <w:t xml:space="preserve"> water based.  Do not allow moisture of any kind to </w:t>
      </w:r>
      <w:proofErr w:type="gramStart"/>
      <w:r w:rsidRPr="002258F3">
        <w:t>come in contact with</w:t>
      </w:r>
      <w:proofErr w:type="gramEnd"/>
      <w:r w:rsidRPr="002258F3">
        <w:t xml:space="preserve"> the retarder film.</w:t>
      </w:r>
    </w:p>
    <w:p w14:paraId="12B8BA5B" w14:textId="77777777" w:rsidR="0016610A" w:rsidRPr="002258F3" w:rsidRDefault="0016610A" w:rsidP="0035511B">
      <w:pPr>
        <w:pStyle w:val="Heading3"/>
        <w:tabs>
          <w:tab w:val="clear" w:pos="1440"/>
          <w:tab w:val="left" w:pos="1418"/>
        </w:tabs>
        <w:ind w:left="1418" w:hanging="709"/>
      </w:pPr>
      <w:r w:rsidRPr="002258F3">
        <w:t>Shrinkage compensating grout: premixed compound consisting of non</w:t>
      </w:r>
      <w:r w:rsidR="00141BB2" w:rsidRPr="002258F3">
        <w:t>-</w:t>
      </w:r>
      <w:r w:rsidRPr="002258F3">
        <w:t>metallic aggregate, cement, water reducing and plasticizing agents.</w:t>
      </w:r>
    </w:p>
    <w:p w14:paraId="53D1E71C" w14:textId="77777777" w:rsidR="0016610A" w:rsidRPr="002258F3" w:rsidRDefault="0016610A" w:rsidP="0035511B">
      <w:pPr>
        <w:pStyle w:val="Heading4"/>
        <w:tabs>
          <w:tab w:val="num" w:pos="2127"/>
        </w:tabs>
        <w:ind w:left="2127" w:hanging="709"/>
      </w:pPr>
      <w:r w:rsidRPr="002258F3">
        <w:t xml:space="preserve">Compressive strength: 35 MPa at 28 </w:t>
      </w:r>
      <w:r w:rsidR="00AE2225" w:rsidRPr="002258F3">
        <w:t>D</w:t>
      </w:r>
      <w:r w:rsidRPr="002258F3">
        <w:t>ays.</w:t>
      </w:r>
    </w:p>
    <w:p w14:paraId="369C03E6" w14:textId="77777777" w:rsidR="0016610A" w:rsidRPr="002258F3" w:rsidRDefault="00D506A5" w:rsidP="0035511B">
      <w:pPr>
        <w:pStyle w:val="Heading4"/>
        <w:tabs>
          <w:tab w:val="num" w:pos="2127"/>
        </w:tabs>
        <w:ind w:left="2127" w:hanging="709"/>
      </w:pPr>
      <w:r w:rsidRPr="002258F3">
        <w:t>C</w:t>
      </w:r>
      <w:r w:rsidR="0016610A" w:rsidRPr="002258F3">
        <w:t>onsistency:</w:t>
      </w:r>
    </w:p>
    <w:p w14:paraId="1A4E6985" w14:textId="77777777" w:rsidR="0016610A" w:rsidRPr="002258F3" w:rsidRDefault="0016610A" w:rsidP="0035511B">
      <w:pPr>
        <w:pStyle w:val="Heading5"/>
        <w:tabs>
          <w:tab w:val="left" w:pos="2835"/>
        </w:tabs>
        <w:ind w:left="2835" w:hanging="708"/>
      </w:pPr>
      <w:r w:rsidRPr="002258F3">
        <w:t xml:space="preserve">Fluid: </w:t>
      </w:r>
      <w:r w:rsidR="00DB0E8B" w:rsidRPr="002258F3">
        <w:t xml:space="preserve">in accordance with </w:t>
      </w:r>
      <w:r w:rsidRPr="00285862">
        <w:t>ASTM C827</w:t>
      </w:r>
      <w:r w:rsidR="00F76091" w:rsidRPr="00285862">
        <w:t>/C827M-</w:t>
      </w:r>
      <w:r w:rsidR="00984D2B" w:rsidRPr="00285862">
        <w:t>1</w:t>
      </w:r>
      <w:r w:rsidR="00984D2B">
        <w:t>6</w:t>
      </w:r>
      <w:r w:rsidRPr="002258F3">
        <w:t xml:space="preserve">. </w:t>
      </w:r>
      <w:r w:rsidR="00DB0E8B" w:rsidRPr="002258F3">
        <w:t xml:space="preserve"> </w:t>
      </w:r>
      <w:r w:rsidRPr="002258F3">
        <w:t xml:space="preserve">Time of efflux through flow cone </w:t>
      </w:r>
      <w:r w:rsidRPr="00285862">
        <w:t>(ASTM C939</w:t>
      </w:r>
      <w:r w:rsidR="00984D2B">
        <w:t>/C939M</w:t>
      </w:r>
      <w:r w:rsidR="00F76091" w:rsidRPr="00285862">
        <w:t>-</w:t>
      </w:r>
      <w:r w:rsidR="00984D2B">
        <w:t>16a</w:t>
      </w:r>
      <w:r w:rsidRPr="00285862">
        <w:t>)</w:t>
      </w:r>
      <w:r w:rsidRPr="002258F3">
        <w:t>, under 30</w:t>
      </w:r>
      <w:r w:rsidR="002D71B5" w:rsidRPr="002258F3">
        <w:t xml:space="preserve"> </w:t>
      </w:r>
      <w:r w:rsidRPr="002258F3">
        <w:t>s</w:t>
      </w:r>
      <w:r w:rsidR="00DB0E8B" w:rsidRPr="002258F3">
        <w:t>econds</w:t>
      </w:r>
      <w:r w:rsidRPr="002258F3">
        <w:t>.</w:t>
      </w:r>
    </w:p>
    <w:p w14:paraId="4D32DA6C" w14:textId="77777777" w:rsidR="0016610A" w:rsidRPr="002258F3" w:rsidRDefault="0016610A" w:rsidP="0035511B">
      <w:pPr>
        <w:pStyle w:val="Heading5"/>
        <w:tabs>
          <w:tab w:val="left" w:pos="2835"/>
        </w:tabs>
        <w:ind w:left="2835" w:hanging="708"/>
      </w:pPr>
      <w:r w:rsidRPr="002258F3">
        <w:t xml:space="preserve">Flowable: </w:t>
      </w:r>
      <w:r w:rsidR="00DB0E8B" w:rsidRPr="002258F3">
        <w:t>in accordance with</w:t>
      </w:r>
      <w:r w:rsidR="00DB0E8B" w:rsidRPr="00285862">
        <w:t xml:space="preserve"> </w:t>
      </w:r>
      <w:r w:rsidRPr="00285862">
        <w:t>ASTM C827</w:t>
      </w:r>
      <w:r w:rsidR="00F76091" w:rsidRPr="00285862">
        <w:t>/C827M-</w:t>
      </w:r>
      <w:r w:rsidR="00984D2B" w:rsidRPr="00285862">
        <w:t>1</w:t>
      </w:r>
      <w:r w:rsidR="00984D2B">
        <w:t>6</w:t>
      </w:r>
      <w:r w:rsidRPr="002258F3">
        <w:t xml:space="preserve">. </w:t>
      </w:r>
      <w:r w:rsidR="00030F1B" w:rsidRPr="002258F3">
        <w:t xml:space="preserve"> </w:t>
      </w:r>
      <w:r w:rsidRPr="002258F3">
        <w:t>Flow table, 5 drops in 3</w:t>
      </w:r>
      <w:r w:rsidR="002D71B5" w:rsidRPr="002258F3">
        <w:t xml:space="preserve"> </w:t>
      </w:r>
      <w:r w:rsidRPr="002258F3">
        <w:t>s</w:t>
      </w:r>
      <w:r w:rsidR="00030F1B" w:rsidRPr="002258F3">
        <w:t>econds</w:t>
      </w:r>
      <w:r w:rsidRPr="002258F3">
        <w:t>, (</w:t>
      </w:r>
      <w:r w:rsidRPr="00285862">
        <w:t>ASTM C109</w:t>
      </w:r>
      <w:r w:rsidR="00F76091" w:rsidRPr="00285862">
        <w:t>/C109M-</w:t>
      </w:r>
      <w:r w:rsidR="00984D2B">
        <w:t>16a</w:t>
      </w:r>
      <w:r w:rsidRPr="002258F3">
        <w:t>, applicable portion) 125 to 145%.</w:t>
      </w:r>
    </w:p>
    <w:p w14:paraId="32F24989" w14:textId="77777777" w:rsidR="0016610A" w:rsidRPr="002258F3" w:rsidRDefault="0016610A" w:rsidP="0035511B">
      <w:pPr>
        <w:pStyle w:val="Heading5"/>
        <w:tabs>
          <w:tab w:val="left" w:pos="2835"/>
        </w:tabs>
        <w:ind w:left="2835" w:hanging="708"/>
      </w:pPr>
      <w:r w:rsidRPr="002258F3">
        <w:t xml:space="preserve">Plastic: </w:t>
      </w:r>
      <w:r w:rsidR="00030F1B" w:rsidRPr="002258F3">
        <w:t xml:space="preserve">in accordance with </w:t>
      </w:r>
      <w:r w:rsidRPr="00285862">
        <w:t>ASTM C827</w:t>
      </w:r>
      <w:r w:rsidR="00F76091" w:rsidRPr="00285862">
        <w:t>/C827M-</w:t>
      </w:r>
      <w:r w:rsidR="00984D2B" w:rsidRPr="00285862">
        <w:t>1</w:t>
      </w:r>
      <w:r w:rsidR="00984D2B">
        <w:t>6</w:t>
      </w:r>
      <w:r w:rsidRPr="002258F3">
        <w:t xml:space="preserve">. </w:t>
      </w:r>
      <w:r w:rsidR="00030F1B" w:rsidRPr="002258F3">
        <w:t xml:space="preserve"> </w:t>
      </w:r>
      <w:r w:rsidRPr="002258F3">
        <w:t>Flow table, 5 drops in 3 s</w:t>
      </w:r>
      <w:r w:rsidR="00030F1B" w:rsidRPr="002258F3">
        <w:t>econds</w:t>
      </w:r>
      <w:r w:rsidRPr="002258F3">
        <w:t>, (</w:t>
      </w:r>
      <w:r w:rsidRPr="00285862">
        <w:t>ASTM C</w:t>
      </w:r>
      <w:r w:rsidR="00F76091" w:rsidRPr="00285862">
        <w:t>109/C109M-</w:t>
      </w:r>
      <w:r w:rsidR="00984D2B">
        <w:t>16a</w:t>
      </w:r>
      <w:r w:rsidRPr="002258F3">
        <w:t>, applicable portions) 100 to 125 %.</w:t>
      </w:r>
    </w:p>
    <w:p w14:paraId="13FBE09E" w14:textId="77777777" w:rsidR="0016610A" w:rsidRPr="002258F3" w:rsidRDefault="0016610A" w:rsidP="0035511B">
      <w:pPr>
        <w:pStyle w:val="Heading5"/>
        <w:tabs>
          <w:tab w:val="left" w:pos="2835"/>
        </w:tabs>
        <w:ind w:left="2835" w:hanging="708"/>
      </w:pPr>
      <w:r w:rsidRPr="002258F3">
        <w:t xml:space="preserve">Dry pack to </w:t>
      </w:r>
      <w:r w:rsidR="00753F5E" w:rsidRPr="002258F3">
        <w:t xml:space="preserve">the </w:t>
      </w:r>
      <w:r w:rsidR="00956C3E" w:rsidRPr="002258F3">
        <w:t>manufacturer’s</w:t>
      </w:r>
      <w:r w:rsidRPr="002258F3">
        <w:t xml:space="preserve"> requirements.</w:t>
      </w:r>
    </w:p>
    <w:p w14:paraId="40E4CAB1" w14:textId="77777777" w:rsidR="0016610A" w:rsidRPr="002258F3" w:rsidDel="00066A76" w:rsidRDefault="0016610A" w:rsidP="003305A1">
      <w:pPr>
        <w:pStyle w:val="Heading4"/>
        <w:tabs>
          <w:tab w:val="left" w:pos="2127"/>
        </w:tabs>
        <w:ind w:left="2127" w:hanging="709"/>
        <w:rPr>
          <w:del w:id="262" w:author="Paul Shi" w:date="2022-03-22T18:54:00Z"/>
        </w:rPr>
      </w:pPr>
      <w:del w:id="263" w:author="Paul Shi" w:date="2022-03-22T18:54:00Z">
        <w:r w:rsidRPr="002258F3" w:rsidDel="00066A76">
          <w:delText xml:space="preserve">Net shrinkage at 28 </w:delText>
        </w:r>
        <w:r w:rsidR="00B91960" w:rsidRPr="002258F3" w:rsidDel="00066A76">
          <w:delText>D</w:delText>
        </w:r>
        <w:r w:rsidRPr="002258F3" w:rsidDel="00066A76">
          <w:delText xml:space="preserve">ays: maximum </w:delText>
        </w:r>
        <w:r w:rsidR="006D22F8" w:rsidRPr="00285862" w:rsidDel="00066A76">
          <w:rPr>
            <w:highlight w:val="yellow"/>
          </w:rPr>
          <w:delText>[</w:delText>
        </w:r>
        <w:r w:rsidRPr="00285862" w:rsidDel="00066A76">
          <w:rPr>
            <w:highlight w:val="yellow"/>
          </w:rPr>
          <w:delText>______</w:delText>
        </w:r>
        <w:r w:rsidR="006D22F8" w:rsidRPr="00285862" w:rsidDel="00066A76">
          <w:rPr>
            <w:highlight w:val="yellow"/>
          </w:rPr>
          <w:delText>]</w:delText>
        </w:r>
        <w:r w:rsidRPr="00285862" w:rsidDel="00066A76">
          <w:delText xml:space="preserve"> %</w:delText>
        </w:r>
        <w:r w:rsidRPr="006D22F8" w:rsidDel="00066A76">
          <w:delText>.</w:delText>
        </w:r>
      </w:del>
    </w:p>
    <w:p w14:paraId="2440B21B" w14:textId="77777777" w:rsidR="0016610A" w:rsidRPr="002258F3" w:rsidRDefault="0016610A" w:rsidP="003305A1">
      <w:pPr>
        <w:pStyle w:val="Heading3"/>
        <w:tabs>
          <w:tab w:val="clear" w:pos="1440"/>
          <w:tab w:val="left" w:pos="1418"/>
        </w:tabs>
        <w:ind w:left="1418" w:hanging="709"/>
      </w:pPr>
      <w:r w:rsidRPr="002258F3">
        <w:t>Dowelling grout</w:t>
      </w:r>
      <w:r w:rsidR="00FD6D00">
        <w:t xml:space="preserve"> in accordance with ASTM C881</w:t>
      </w:r>
      <w:r w:rsidR="00FB5019">
        <w:t>/C881M-15</w:t>
      </w:r>
      <w:r w:rsidR="00FD6D00">
        <w:t>.</w:t>
      </w:r>
    </w:p>
    <w:p w14:paraId="60FD8C6D" w14:textId="77777777" w:rsidR="0016610A" w:rsidRPr="002258F3" w:rsidRDefault="0016610A" w:rsidP="00285862">
      <w:pPr>
        <w:pStyle w:val="Heading3"/>
      </w:pPr>
      <w:r w:rsidRPr="002258F3">
        <w:t>Epoxy grouts</w:t>
      </w:r>
      <w:r w:rsidR="00FD6D00">
        <w:t xml:space="preserve"> in accordance with ASTM C881</w:t>
      </w:r>
      <w:r w:rsidR="00FB5019">
        <w:t>/C881M-15</w:t>
      </w:r>
      <w:r w:rsidR="00FD6D00">
        <w:t>.</w:t>
      </w:r>
    </w:p>
    <w:p w14:paraId="7A010A89" w14:textId="77777777" w:rsidR="0016610A" w:rsidRPr="002258F3" w:rsidRDefault="0016610A" w:rsidP="0035511B">
      <w:pPr>
        <w:pStyle w:val="Heading3"/>
        <w:tabs>
          <w:tab w:val="clear" w:pos="1440"/>
          <w:tab w:val="left" w:pos="1418"/>
        </w:tabs>
        <w:ind w:left="1418" w:hanging="709"/>
      </w:pPr>
      <w:r w:rsidRPr="002258F3">
        <w:t>Non</w:t>
      </w:r>
      <w:r w:rsidR="007165DC" w:rsidRPr="002258F3">
        <w:t>-</w:t>
      </w:r>
      <w:r w:rsidRPr="002258F3">
        <w:t>premixed dry pack grout: composition of non</w:t>
      </w:r>
      <w:r w:rsidR="007165DC" w:rsidRPr="002258F3">
        <w:t>-</w:t>
      </w:r>
      <w:r w:rsidRPr="002258F3">
        <w:t xml:space="preserve">metallic aggregate Portland cement with sufficient water for the mixture to retain its shape when made into a ball by hand and capable of developing </w:t>
      </w:r>
      <w:r w:rsidR="002165B6" w:rsidRPr="002258F3">
        <w:t xml:space="preserve">a </w:t>
      </w:r>
      <w:r w:rsidRPr="002258F3">
        <w:t xml:space="preserve">compressive strength of 35 MPa at 28 </w:t>
      </w:r>
      <w:r w:rsidR="00AE2225" w:rsidRPr="002258F3">
        <w:t>D</w:t>
      </w:r>
      <w:r w:rsidRPr="002258F3">
        <w:t>ays.</w:t>
      </w:r>
    </w:p>
    <w:p w14:paraId="14FE1AEA" w14:textId="77777777" w:rsidR="0016610A" w:rsidRPr="002258F3" w:rsidRDefault="0016610A" w:rsidP="0035511B">
      <w:pPr>
        <w:pStyle w:val="Heading3"/>
        <w:tabs>
          <w:tab w:val="clear" w:pos="1440"/>
          <w:tab w:val="left" w:pos="1418"/>
        </w:tabs>
        <w:ind w:left="1418" w:hanging="709"/>
      </w:pPr>
      <w:r w:rsidRPr="002258F3">
        <w:t>Cushion pads: tough, resilient, weather, moisture, and oil resistant material that will not corrode or cause corrosion, consisting of either layers of approved cotton duck saturated and bound together by approved rubber or synthetic compounds, or made from specially compounded synthetic materials.</w:t>
      </w:r>
    </w:p>
    <w:p w14:paraId="735B4145" w14:textId="77777777" w:rsidR="0016610A" w:rsidRPr="002258F3" w:rsidRDefault="0016610A" w:rsidP="0035511B">
      <w:pPr>
        <w:pStyle w:val="Heading3"/>
        <w:tabs>
          <w:tab w:val="clear" w:pos="1440"/>
          <w:tab w:val="left" w:pos="1418"/>
        </w:tabs>
        <w:ind w:left="1418" w:hanging="709"/>
      </w:pPr>
      <w:r w:rsidRPr="002258F3">
        <w:t xml:space="preserve">Ribbed </w:t>
      </w:r>
      <w:proofErr w:type="spellStart"/>
      <w:r w:rsidRPr="002258F3">
        <w:t>waterstops</w:t>
      </w:r>
      <w:proofErr w:type="spellEnd"/>
      <w:r w:rsidRPr="002258F3">
        <w:t xml:space="preserve">: extruded PVC of </w:t>
      </w:r>
      <w:r w:rsidR="00753F5E" w:rsidRPr="002258F3">
        <w:t xml:space="preserve">the </w:t>
      </w:r>
      <w:r w:rsidRPr="002258F3">
        <w:t xml:space="preserve">sizes indicated </w:t>
      </w:r>
      <w:r w:rsidR="00753F5E" w:rsidRPr="002258F3">
        <w:t xml:space="preserve">in the Contract </w:t>
      </w:r>
      <w:r w:rsidR="00030F1B" w:rsidRPr="002258F3">
        <w:t>Documents</w:t>
      </w:r>
      <w:r w:rsidR="00753F5E" w:rsidRPr="002258F3">
        <w:t xml:space="preserve"> </w:t>
      </w:r>
      <w:r w:rsidRPr="002258F3">
        <w:t>with shop welded corner and intersecting pieces with legs not less than 75 mm long:</w:t>
      </w:r>
    </w:p>
    <w:p w14:paraId="0EE3F219" w14:textId="77777777" w:rsidR="0016610A" w:rsidRPr="002258F3" w:rsidRDefault="0016610A" w:rsidP="0035511B">
      <w:pPr>
        <w:pStyle w:val="Heading4"/>
        <w:tabs>
          <w:tab w:val="left" w:pos="2127"/>
        </w:tabs>
        <w:ind w:left="2127" w:hanging="709"/>
      </w:pPr>
      <w:r w:rsidRPr="002258F3">
        <w:t xml:space="preserve">Tensile strength: </w:t>
      </w:r>
      <w:r w:rsidR="00030F1B" w:rsidRPr="002258F3">
        <w:t xml:space="preserve">in accordance with </w:t>
      </w:r>
      <w:r w:rsidRPr="00285862">
        <w:t>ASTM D412</w:t>
      </w:r>
      <w:r w:rsidR="00D21523" w:rsidRPr="00285862">
        <w:t>-</w:t>
      </w:r>
      <w:r w:rsidR="00984D2B">
        <w:t>16</w:t>
      </w:r>
      <w:r w:rsidRPr="002258F3">
        <w:t xml:space="preserve">, method A, </w:t>
      </w:r>
      <w:proofErr w:type="spellStart"/>
      <w:r w:rsidRPr="002258F3">
        <w:t>Die"C</w:t>
      </w:r>
      <w:proofErr w:type="spellEnd"/>
      <w:r w:rsidRPr="002258F3">
        <w:t>"</w:t>
      </w:r>
      <w:r w:rsidR="006B112B">
        <w:t>.</w:t>
      </w:r>
      <w:del w:id="264" w:author="Paul Shi" w:date="2022-03-22T18:54:00Z">
        <w:r w:rsidR="009F2926" w:rsidRPr="00285862" w:rsidDel="00066A76">
          <w:rPr>
            <w:i/>
          </w:rPr>
          <w:delText xml:space="preserve"> </w:delText>
        </w:r>
        <w:r w:rsidR="009F2926" w:rsidRPr="00285862" w:rsidDel="00066A76">
          <w:rPr>
            <w:i/>
            <w:highlight w:val="yellow"/>
          </w:rPr>
          <w:delText>[Consultant to confirm reference accuracy]</w:delText>
        </w:r>
        <w:r w:rsidRPr="002258F3" w:rsidDel="00066A76">
          <w:delText>.</w:delText>
        </w:r>
      </w:del>
      <w:r w:rsidRPr="002258F3">
        <w:t xml:space="preserve"> </w:t>
      </w:r>
    </w:p>
    <w:p w14:paraId="59CB70A3" w14:textId="77777777" w:rsidR="0016610A" w:rsidRPr="002258F3" w:rsidRDefault="0016610A" w:rsidP="0035511B">
      <w:pPr>
        <w:pStyle w:val="Heading4"/>
        <w:tabs>
          <w:tab w:val="left" w:pos="2127"/>
        </w:tabs>
        <w:ind w:left="2127" w:hanging="709"/>
      </w:pPr>
      <w:r w:rsidRPr="002258F3">
        <w:t xml:space="preserve">Elongation: </w:t>
      </w:r>
      <w:r w:rsidR="00030F1B" w:rsidRPr="002258F3">
        <w:t xml:space="preserve">in accordance with </w:t>
      </w:r>
      <w:r w:rsidRPr="00285862">
        <w:t>ASTM D412</w:t>
      </w:r>
      <w:r w:rsidR="00D21523" w:rsidRPr="00285862">
        <w:t>-</w:t>
      </w:r>
      <w:r w:rsidR="00984D2B">
        <w:t>16</w:t>
      </w:r>
      <w:r w:rsidRPr="002258F3">
        <w:t xml:space="preserve">, method A, </w:t>
      </w:r>
      <w:proofErr w:type="spellStart"/>
      <w:r w:rsidRPr="002258F3">
        <w:t>Die"C</w:t>
      </w:r>
      <w:proofErr w:type="spellEnd"/>
      <w:r w:rsidRPr="002258F3">
        <w:t>", minimum 275%</w:t>
      </w:r>
      <w:r w:rsidR="006B112B">
        <w:t>.</w:t>
      </w:r>
      <w:r w:rsidR="009F2926">
        <w:t xml:space="preserve"> </w:t>
      </w:r>
      <w:del w:id="265" w:author="Paul Shi" w:date="2022-03-22T18:54:00Z">
        <w:r w:rsidR="009F2926" w:rsidRPr="00285862" w:rsidDel="00066A76">
          <w:rPr>
            <w:i/>
            <w:highlight w:val="yellow"/>
          </w:rPr>
          <w:delText>[Consultant to confirm reference accuracy]</w:delText>
        </w:r>
      </w:del>
    </w:p>
    <w:p w14:paraId="6CAD08F6" w14:textId="77777777" w:rsidR="0016610A" w:rsidRPr="002258F3" w:rsidRDefault="0016610A" w:rsidP="0035511B">
      <w:pPr>
        <w:pStyle w:val="Heading4"/>
        <w:tabs>
          <w:tab w:val="left" w:pos="2127"/>
        </w:tabs>
        <w:ind w:left="2127" w:hanging="709"/>
      </w:pPr>
      <w:r w:rsidRPr="002258F3">
        <w:t xml:space="preserve">Tear resistance: </w:t>
      </w:r>
      <w:r w:rsidR="00030F1B" w:rsidRPr="002258F3">
        <w:t xml:space="preserve">in accordance with </w:t>
      </w:r>
      <w:r w:rsidRPr="00285862">
        <w:t>ASTM D624</w:t>
      </w:r>
      <w:r w:rsidR="00D21523" w:rsidRPr="00285862">
        <w:t>-00(2012)</w:t>
      </w:r>
      <w:r w:rsidRPr="002258F3">
        <w:t xml:space="preserve">, method A, </w:t>
      </w:r>
      <w:proofErr w:type="spellStart"/>
      <w:r w:rsidRPr="002258F3">
        <w:t>Die"B</w:t>
      </w:r>
      <w:proofErr w:type="spellEnd"/>
      <w:r w:rsidRPr="002258F3">
        <w:t>"</w:t>
      </w:r>
      <w:r w:rsidR="006B112B">
        <w:t>.</w:t>
      </w:r>
      <w:r w:rsidR="009F2926">
        <w:t xml:space="preserve"> </w:t>
      </w:r>
      <w:del w:id="266" w:author="Paul Shi" w:date="2022-03-22T18:54:00Z">
        <w:r w:rsidR="009F2926" w:rsidRPr="00285862" w:rsidDel="00066A76">
          <w:rPr>
            <w:i/>
            <w:highlight w:val="yellow"/>
          </w:rPr>
          <w:delText>[Consultant to confirm reference accuracy]</w:delText>
        </w:r>
      </w:del>
    </w:p>
    <w:p w14:paraId="453DA6D9" w14:textId="77777777" w:rsidR="0016610A" w:rsidRDefault="0016610A" w:rsidP="0035511B">
      <w:pPr>
        <w:pStyle w:val="Heading4"/>
        <w:tabs>
          <w:tab w:val="left" w:pos="2127"/>
        </w:tabs>
        <w:ind w:left="2127" w:hanging="709"/>
        <w:rPr>
          <w:ins w:id="267" w:author="Paul Shi" w:date="2022-03-22T18:55:00Z"/>
        </w:rPr>
      </w:pPr>
      <w:r w:rsidRPr="002258F3">
        <w:t>Type: Centre bulb with parallel ribs or protrusions on each side.</w:t>
      </w:r>
    </w:p>
    <w:p w14:paraId="6936B8CF" w14:textId="77777777" w:rsidR="00066A76" w:rsidRPr="002258F3" w:rsidRDefault="00066A76">
      <w:pPr>
        <w:pStyle w:val="Heading4"/>
        <w:numPr>
          <w:ilvl w:val="0"/>
          <w:numId w:val="0"/>
        </w:numPr>
        <w:tabs>
          <w:tab w:val="left" w:pos="2127"/>
        </w:tabs>
        <w:ind w:left="2127"/>
        <w:pPrChange w:id="268" w:author="Paul Shi" w:date="2022-03-22T18:56:00Z">
          <w:pPr>
            <w:pStyle w:val="Heading4"/>
            <w:tabs>
              <w:tab w:val="left" w:pos="2127"/>
            </w:tabs>
            <w:ind w:left="2127" w:hanging="709"/>
          </w:pPr>
        </w:pPrChange>
      </w:pPr>
    </w:p>
    <w:p w14:paraId="735CBF34" w14:textId="77777777" w:rsidR="0016610A" w:rsidRPr="002258F3" w:rsidRDefault="0016610A" w:rsidP="003305A1">
      <w:pPr>
        <w:pStyle w:val="Heading3"/>
        <w:tabs>
          <w:tab w:val="clear" w:pos="1440"/>
          <w:tab w:val="left" w:pos="1418"/>
        </w:tabs>
        <w:ind w:left="1418" w:hanging="709"/>
      </w:pPr>
      <w:r w:rsidRPr="002258F3">
        <w:t>Pre</w:t>
      </w:r>
      <w:r w:rsidR="009F2926">
        <w:t>-</w:t>
      </w:r>
      <w:r w:rsidRPr="002258F3">
        <w:t>moulded joint fillers:</w:t>
      </w:r>
    </w:p>
    <w:p w14:paraId="48201E35" w14:textId="77777777" w:rsidR="0016610A" w:rsidRPr="002258F3" w:rsidRDefault="0016610A" w:rsidP="0035511B">
      <w:pPr>
        <w:pStyle w:val="Heading4"/>
        <w:tabs>
          <w:tab w:val="left" w:pos="2127"/>
        </w:tabs>
        <w:ind w:left="2127" w:hanging="709"/>
      </w:pPr>
      <w:r w:rsidRPr="002258F3">
        <w:t xml:space="preserve">Bituminous impregnated fiber board: </w:t>
      </w:r>
      <w:r w:rsidR="00EB545E" w:rsidRPr="002258F3">
        <w:t xml:space="preserve">in accordance with </w:t>
      </w:r>
      <w:r w:rsidRPr="00285862">
        <w:t>ASTM D1751</w:t>
      </w:r>
      <w:r w:rsidR="00984D2B">
        <w:t>-18</w:t>
      </w:r>
      <w:r w:rsidRPr="002258F3">
        <w:t>.</w:t>
      </w:r>
    </w:p>
    <w:p w14:paraId="1333BBE3" w14:textId="77777777" w:rsidR="0016610A" w:rsidRPr="002258F3" w:rsidRDefault="0016610A" w:rsidP="0035511B">
      <w:pPr>
        <w:pStyle w:val="Heading4"/>
        <w:tabs>
          <w:tab w:val="left" w:pos="2127"/>
        </w:tabs>
        <w:ind w:left="2127" w:hanging="709"/>
      </w:pPr>
      <w:r w:rsidRPr="002258F3">
        <w:t xml:space="preserve">Sponge rubber: </w:t>
      </w:r>
      <w:r w:rsidR="00EB545E" w:rsidRPr="002258F3">
        <w:t xml:space="preserve">in accordance with </w:t>
      </w:r>
      <w:r w:rsidRPr="00285862">
        <w:t>ASTM D1752</w:t>
      </w:r>
      <w:r w:rsidR="009F2926" w:rsidRPr="00285862">
        <w:t>-</w:t>
      </w:r>
      <w:r w:rsidR="00984D2B">
        <w:t>18</w:t>
      </w:r>
      <w:r w:rsidRPr="00285862">
        <w:t>, Type I</w:t>
      </w:r>
      <w:r w:rsidRPr="002258F3">
        <w:t>, flexible grade</w:t>
      </w:r>
      <w:r w:rsidR="006B112B">
        <w:t>.</w:t>
      </w:r>
      <w:r w:rsidR="009F2926">
        <w:t xml:space="preserve"> </w:t>
      </w:r>
      <w:del w:id="269" w:author="Paul Shi" w:date="2022-03-22T18:54:00Z">
        <w:r w:rsidR="009F2926" w:rsidRPr="00285862" w:rsidDel="00066A76">
          <w:rPr>
            <w:i/>
            <w:highlight w:val="yellow"/>
          </w:rPr>
          <w:delText>[Consultant to confirm reference accuracy]</w:delText>
        </w:r>
      </w:del>
    </w:p>
    <w:p w14:paraId="42BBA4C5" w14:textId="77777777" w:rsidR="0016610A" w:rsidRPr="002258F3" w:rsidRDefault="0016610A" w:rsidP="0035511B">
      <w:pPr>
        <w:pStyle w:val="Heading4"/>
        <w:tabs>
          <w:tab w:val="left" w:pos="2127"/>
        </w:tabs>
        <w:ind w:left="2127" w:hanging="709"/>
      </w:pPr>
      <w:r w:rsidRPr="002258F3">
        <w:t xml:space="preserve">Self </w:t>
      </w:r>
      <w:r w:rsidR="004870A7" w:rsidRPr="002258F3">
        <w:t>expanding cork</w:t>
      </w:r>
      <w:r w:rsidRPr="002258F3">
        <w:t xml:space="preserve">: </w:t>
      </w:r>
      <w:r w:rsidR="00EB545E" w:rsidRPr="002258F3">
        <w:t xml:space="preserve">in accordance with </w:t>
      </w:r>
      <w:r w:rsidRPr="00285862">
        <w:t>ASTM D1752</w:t>
      </w:r>
      <w:r w:rsidR="009F2926" w:rsidRPr="00285862">
        <w:t>-</w:t>
      </w:r>
      <w:r w:rsidR="00984D2B">
        <w:t>18</w:t>
      </w:r>
      <w:r w:rsidRPr="00285862">
        <w:t>, Type III</w:t>
      </w:r>
      <w:r w:rsidR="006B112B" w:rsidRPr="00285862">
        <w:t>.</w:t>
      </w:r>
      <w:r w:rsidR="009F2926">
        <w:rPr>
          <w:shd w:val="clear" w:color="auto" w:fill="D9D9D9"/>
        </w:rPr>
        <w:t xml:space="preserve"> </w:t>
      </w:r>
      <w:del w:id="270" w:author="Paul Shi" w:date="2022-03-22T18:54:00Z">
        <w:r w:rsidR="009F2926" w:rsidRPr="00285862" w:rsidDel="00066A76">
          <w:rPr>
            <w:i/>
            <w:highlight w:val="yellow"/>
          </w:rPr>
          <w:delText>[Consultant to confirm reference accuracy]</w:delText>
        </w:r>
      </w:del>
    </w:p>
    <w:p w14:paraId="33ACE0F9" w14:textId="77777777" w:rsidR="0016610A" w:rsidRPr="002258F3" w:rsidRDefault="0016610A" w:rsidP="003305A1">
      <w:pPr>
        <w:pStyle w:val="Heading3"/>
        <w:tabs>
          <w:tab w:val="clear" w:pos="1440"/>
          <w:tab w:val="left" w:pos="1418"/>
        </w:tabs>
        <w:ind w:left="1418"/>
      </w:pPr>
      <w:r w:rsidRPr="002258F3">
        <w:t>Damp</w:t>
      </w:r>
      <w:r w:rsidR="009F2926">
        <w:t>-</w:t>
      </w:r>
      <w:r w:rsidRPr="002258F3">
        <w:t>proof membrane:</w:t>
      </w:r>
      <w:r w:rsidR="002637F8" w:rsidRPr="002258F3">
        <w:t xml:space="preserve"> </w:t>
      </w:r>
      <w:r w:rsidRPr="002258F3">
        <w:t>Kraft/polyethylene membrane:</w:t>
      </w:r>
    </w:p>
    <w:p w14:paraId="0A3F8E45" w14:textId="77777777" w:rsidR="0016610A" w:rsidRPr="002258F3" w:rsidRDefault="007A54BB" w:rsidP="0035511B">
      <w:pPr>
        <w:pStyle w:val="Heading4"/>
        <w:tabs>
          <w:tab w:val="left" w:pos="2127"/>
        </w:tabs>
        <w:ind w:left="2127" w:hanging="709"/>
      </w:pPr>
      <w:r w:rsidRPr="002258F3">
        <w:t xml:space="preserve">Plain: 10 </w:t>
      </w:r>
      <w:r w:rsidR="0016610A" w:rsidRPr="002258F3">
        <w:t>mm thick polyethylene film bonded to asphalt treated creped kraft.</w:t>
      </w:r>
    </w:p>
    <w:p w14:paraId="4341B06D" w14:textId="77777777" w:rsidR="0016610A" w:rsidRPr="002258F3" w:rsidRDefault="0016610A" w:rsidP="0035511B">
      <w:pPr>
        <w:pStyle w:val="Heading4"/>
        <w:tabs>
          <w:tab w:val="left" w:pos="2127"/>
        </w:tabs>
        <w:ind w:left="2127" w:hanging="709"/>
      </w:pPr>
      <w:r w:rsidRPr="002258F3">
        <w:t xml:space="preserve">Reinforced: two </w:t>
      </w:r>
      <w:r w:rsidR="003D2E25">
        <w:t>0</w:t>
      </w:r>
      <w:r w:rsidRPr="002258F3">
        <w:t xml:space="preserve">.10 mm thick polyethylene films bonded </w:t>
      </w:r>
      <w:r w:rsidR="00EB545E" w:rsidRPr="002258F3">
        <w:t xml:space="preserve">on </w:t>
      </w:r>
      <w:r w:rsidRPr="002258F3">
        <w:t>each side of asphalt treated creped kraft paper, reinforced with 13 x 13 mm fibreglass scrim.</w:t>
      </w:r>
    </w:p>
    <w:p w14:paraId="4A1A2AC0" w14:textId="77777777" w:rsidR="0016610A" w:rsidRPr="002258F3" w:rsidRDefault="0016610A" w:rsidP="0035511B">
      <w:pPr>
        <w:pStyle w:val="Heading4"/>
        <w:tabs>
          <w:tab w:val="left" w:pos="2127"/>
        </w:tabs>
        <w:ind w:left="2127" w:hanging="709"/>
      </w:pPr>
      <w:r w:rsidRPr="002258F3">
        <w:t xml:space="preserve">Membrane adhesive: as recommended by </w:t>
      </w:r>
      <w:r w:rsidR="00EB545E" w:rsidRPr="002258F3">
        <w:t xml:space="preserve">the </w:t>
      </w:r>
      <w:r w:rsidRPr="002258F3">
        <w:t>membrane manufacturer.</w:t>
      </w:r>
    </w:p>
    <w:p w14:paraId="68E6E9D4" w14:textId="77777777" w:rsidR="0016610A" w:rsidRPr="002258F3" w:rsidRDefault="0016610A" w:rsidP="003305A1">
      <w:pPr>
        <w:pStyle w:val="Heading3"/>
        <w:tabs>
          <w:tab w:val="clear" w:pos="1440"/>
          <w:tab w:val="left" w:pos="1418"/>
        </w:tabs>
        <w:ind w:left="1418" w:hanging="709"/>
      </w:pPr>
      <w:r w:rsidRPr="002258F3">
        <w:t>Damp</w:t>
      </w:r>
      <w:r w:rsidR="009F2926">
        <w:t>-</w:t>
      </w:r>
      <w:r w:rsidRPr="002258F3">
        <w:t>proofing:</w:t>
      </w:r>
    </w:p>
    <w:p w14:paraId="7DA5614C" w14:textId="77777777" w:rsidR="003D2E25" w:rsidRPr="003D2E25" w:rsidRDefault="0016610A" w:rsidP="003D2E25">
      <w:pPr>
        <w:pStyle w:val="Heading4"/>
        <w:rPr>
          <w:highlight w:val="yellow"/>
          <w:shd w:val="clear" w:color="auto" w:fill="D9D9D9"/>
        </w:rPr>
      </w:pPr>
      <w:r w:rsidRPr="002258F3">
        <w:t xml:space="preserve">Emulsified asphalt, mineral colloid type, unfilled: </w:t>
      </w:r>
      <w:r w:rsidR="00EB545E" w:rsidRPr="002258F3">
        <w:t xml:space="preserve">in accordance </w:t>
      </w:r>
      <w:r w:rsidR="00EB545E" w:rsidRPr="003D2E25">
        <w:rPr>
          <w:highlight w:val="yellow"/>
        </w:rPr>
        <w:t xml:space="preserve">with </w:t>
      </w:r>
      <w:r w:rsidRPr="003D2E25">
        <w:rPr>
          <w:highlight w:val="yellow"/>
          <w:shd w:val="clear" w:color="auto" w:fill="D9D9D9"/>
        </w:rPr>
        <w:t>CGSB 37.2</w:t>
      </w:r>
      <w:r w:rsidR="006B112B">
        <w:rPr>
          <w:highlight w:val="yellow"/>
          <w:shd w:val="clear" w:color="auto" w:fill="D9D9D9"/>
        </w:rPr>
        <w:t>.</w:t>
      </w:r>
      <w:del w:id="271" w:author="Mabel Chow" w:date="2022-04-25T12:45:00Z">
        <w:r w:rsidR="003D2E25" w:rsidRPr="003D2E25" w:rsidDel="00130364">
          <w:rPr>
            <w:highlight w:val="yellow"/>
            <w:shd w:val="clear" w:color="auto" w:fill="D9D9D9"/>
          </w:rPr>
          <w:delText xml:space="preserve"> </w:delText>
        </w:r>
        <w:r w:rsidR="003D2E25" w:rsidRPr="00285862" w:rsidDel="00130364">
          <w:rPr>
            <w:i/>
            <w:highlight w:val="yellow"/>
            <w:shd w:val="clear" w:color="auto" w:fill="D9D9D9"/>
          </w:rPr>
          <w:delText xml:space="preserve">[Consultant to amend given </w:delText>
        </w:r>
        <w:r w:rsidR="003837D0" w:rsidDel="00130364">
          <w:rPr>
            <w:i/>
            <w:highlight w:val="yellow"/>
            <w:shd w:val="clear" w:color="auto" w:fill="D9D9D9"/>
          </w:rPr>
          <w:delText xml:space="preserve">CGSB 37.2 </w:delText>
        </w:r>
        <w:r w:rsidR="003D2E25" w:rsidRPr="00285862" w:rsidDel="00130364">
          <w:rPr>
            <w:i/>
            <w:highlight w:val="yellow"/>
            <w:shd w:val="clear" w:color="auto" w:fill="D9D9D9"/>
          </w:rPr>
          <w:delText>has been withdrawn]</w:delText>
        </w:r>
      </w:del>
    </w:p>
    <w:p w14:paraId="4C92A768" w14:textId="77777777" w:rsidR="0016610A" w:rsidRPr="002258F3" w:rsidRDefault="0016610A" w:rsidP="008B68E2">
      <w:pPr>
        <w:pStyle w:val="Heading4"/>
        <w:tabs>
          <w:tab w:val="left" w:pos="2127"/>
        </w:tabs>
        <w:ind w:left="2127" w:hanging="709"/>
      </w:pPr>
      <w:r w:rsidRPr="002258F3">
        <w:t xml:space="preserve">Polyethylene film: 15 mm thickness </w:t>
      </w:r>
      <w:r w:rsidR="00EB545E" w:rsidRPr="002258F3">
        <w:t xml:space="preserve">in accordance with </w:t>
      </w:r>
      <w:r w:rsidRPr="00285862">
        <w:t>CGSB 51.34</w:t>
      </w:r>
      <w:r w:rsidR="008B68E2" w:rsidRPr="00285862">
        <w:t>-M86</w:t>
      </w:r>
      <w:r w:rsidRPr="002258F3">
        <w:t>.</w:t>
      </w:r>
    </w:p>
    <w:p w14:paraId="312D11EE" w14:textId="77777777" w:rsidR="002637F8" w:rsidRPr="002258F3" w:rsidRDefault="002637F8" w:rsidP="002637F8">
      <w:pPr>
        <w:pStyle w:val="Heading2"/>
      </w:pPr>
      <w:r w:rsidRPr="002258F3">
        <w:t>Mixes</w:t>
      </w:r>
    </w:p>
    <w:p w14:paraId="2915A670" w14:textId="77777777" w:rsidR="002637F8" w:rsidRPr="002258F3" w:rsidRDefault="002637F8" w:rsidP="003305A1">
      <w:pPr>
        <w:pStyle w:val="Heading3"/>
        <w:tabs>
          <w:tab w:val="clear" w:pos="1440"/>
          <w:tab w:val="left" w:pos="1418"/>
        </w:tabs>
        <w:ind w:left="1418" w:hanging="709"/>
      </w:pPr>
      <w:r w:rsidRPr="002258F3">
        <w:t xml:space="preserve">Proportion normal density concrete in accordance with </w:t>
      </w:r>
      <w:r w:rsidRPr="002258F3">
        <w:rPr>
          <w:rStyle w:val="StyleHeading3PatternClearGray-15Char"/>
        </w:rPr>
        <w:t>CSA A23.1</w:t>
      </w:r>
      <w:r w:rsidR="008B68E2">
        <w:rPr>
          <w:rStyle w:val="StyleHeading3PatternClearGray-15Char"/>
        </w:rPr>
        <w:t>-</w:t>
      </w:r>
      <w:del w:id="272" w:author="Mabel Chow" w:date="2022-04-25T12:01:00Z">
        <w:r w:rsidR="008B68E2" w:rsidDel="00223059">
          <w:rPr>
            <w:rStyle w:val="StyleHeading3PatternClearGray-15Char"/>
          </w:rPr>
          <w:delText>14</w:delText>
        </w:r>
      </w:del>
      <w:ins w:id="273" w:author="Mabel Chow" w:date="2022-04-25T12:01:00Z">
        <w:r w:rsidR="00223059">
          <w:rPr>
            <w:rStyle w:val="StyleHeading3PatternClearGray-15Char"/>
          </w:rPr>
          <w:t>19</w:t>
        </w:r>
      </w:ins>
      <w:r w:rsidRPr="002258F3">
        <w:rPr>
          <w:rStyle w:val="StyleHeading3PatternClearGray-15Char"/>
        </w:rPr>
        <w:t>.</w:t>
      </w:r>
    </w:p>
    <w:p w14:paraId="3E9EDB66" w14:textId="77777777" w:rsidR="002637F8" w:rsidRPr="002258F3" w:rsidRDefault="002637F8" w:rsidP="003305A1">
      <w:pPr>
        <w:pStyle w:val="Heading4"/>
        <w:tabs>
          <w:tab w:val="left" w:pos="2127"/>
        </w:tabs>
        <w:ind w:left="2127" w:hanging="709"/>
      </w:pPr>
      <w:r w:rsidRPr="002258F3">
        <w:t>Cement:</w:t>
      </w:r>
    </w:p>
    <w:p w14:paraId="6F53A12F" w14:textId="77777777" w:rsidR="002637F8" w:rsidRDefault="002637F8" w:rsidP="00632AFA">
      <w:pPr>
        <w:pStyle w:val="Heading5"/>
        <w:rPr>
          <w:ins w:id="274" w:author="Mabel Chow" w:date="2022-04-25T12:02:00Z"/>
        </w:rPr>
      </w:pPr>
      <w:r w:rsidRPr="00CB5BC1">
        <w:t>Type GU10 Portland cement.</w:t>
      </w:r>
    </w:p>
    <w:p w14:paraId="765B6CB3" w14:textId="77777777" w:rsidR="00223059" w:rsidRPr="00CB5BC1" w:rsidRDefault="00223059" w:rsidP="00632AFA">
      <w:pPr>
        <w:pStyle w:val="Heading5"/>
      </w:pPr>
      <w:ins w:id="275" w:author="Mabel Chow" w:date="2022-04-25T12:02:00Z">
        <w:r>
          <w:lastRenderedPageBreak/>
          <w:t xml:space="preserve">Fly ash shall not be permitted.  </w:t>
        </w:r>
      </w:ins>
    </w:p>
    <w:p w14:paraId="2C660D22" w14:textId="77777777" w:rsidR="002637F8" w:rsidRPr="00CB5BC1" w:rsidDel="00066A76" w:rsidRDefault="00441064" w:rsidP="00632AFA">
      <w:pPr>
        <w:pStyle w:val="Heading5"/>
        <w:rPr>
          <w:del w:id="276" w:author="Paul Shi" w:date="2022-03-22T18:56:00Z"/>
        </w:rPr>
      </w:pPr>
      <w:del w:id="277" w:author="Paul Shi" w:date="2022-03-22T18:56:00Z">
        <w:r w:rsidRPr="00CB5BC1" w:rsidDel="00066A76">
          <w:delText xml:space="preserve">Type </w:delText>
        </w:r>
        <w:r w:rsidR="006D22F8" w:rsidRPr="00285862" w:rsidDel="00066A76">
          <w:rPr>
            <w:highlight w:val="yellow"/>
          </w:rPr>
          <w:delText>[</w:delText>
        </w:r>
        <w:r w:rsidRPr="00285862" w:rsidDel="00066A76">
          <w:rPr>
            <w:highlight w:val="yellow"/>
          </w:rPr>
          <w:delText>___MSb</w:delText>
        </w:r>
        <w:r w:rsidR="006D22F8" w:rsidRPr="00285862" w:rsidDel="00066A76">
          <w:rPr>
            <w:highlight w:val="yellow"/>
          </w:rPr>
          <w:delText>]</w:delText>
        </w:r>
        <w:r w:rsidR="002637F8" w:rsidRPr="00CB5BC1" w:rsidDel="00066A76">
          <w:delText>blended hydraulic cement.</w:delText>
        </w:r>
      </w:del>
    </w:p>
    <w:p w14:paraId="62129FCD" w14:textId="77777777" w:rsidR="002637F8" w:rsidRPr="00632AFA" w:rsidRDefault="002637F8" w:rsidP="00632AFA">
      <w:pPr>
        <w:pStyle w:val="Heading4"/>
      </w:pPr>
      <w:r w:rsidRPr="00632AFA">
        <w:t>Minimum comp</w:t>
      </w:r>
      <w:r w:rsidR="007A54BB" w:rsidRPr="00632AFA">
        <w:t xml:space="preserve">ressive strength at 28 </w:t>
      </w:r>
      <w:r w:rsidR="00280E27" w:rsidRPr="00632AFA">
        <w:t>D</w:t>
      </w:r>
      <w:r w:rsidR="007A54BB" w:rsidRPr="00632AFA">
        <w:t>ays:</w:t>
      </w:r>
      <w:del w:id="278" w:author="Paul Shi" w:date="2022-04-12T16:48:00Z">
        <w:r w:rsidR="007A54BB" w:rsidRPr="00632AFA" w:rsidDel="007E0E97">
          <w:delText xml:space="preserve"> </w:delText>
        </w:r>
      </w:del>
      <w:del w:id="279" w:author="Paul Shi" w:date="2022-03-22T18:56:00Z">
        <w:r w:rsidR="007A54BB" w:rsidRPr="00632AFA" w:rsidDel="00066A76">
          <w:delText>30</w:delText>
        </w:r>
        <w:r w:rsidRPr="00632AFA" w:rsidDel="00066A76">
          <w:delText xml:space="preserve"> </w:delText>
        </w:r>
      </w:del>
      <w:del w:id="280" w:author="Paul Shi" w:date="2022-04-12T16:48:00Z">
        <w:r w:rsidRPr="00632AFA" w:rsidDel="007E0E97">
          <w:delText>MPa</w:delText>
        </w:r>
      </w:del>
      <w:r w:rsidRPr="00632AFA">
        <w:t>.</w:t>
      </w:r>
      <w:ins w:id="281" w:author="Paul Shi" w:date="2022-04-12T16:48:00Z">
        <w:r w:rsidR="007E0E97">
          <w:t xml:space="preserve"> Refer to Table below.</w:t>
        </w:r>
      </w:ins>
    </w:p>
    <w:p w14:paraId="7F895C20" w14:textId="77777777" w:rsidR="002637F8" w:rsidRPr="00632AFA" w:rsidRDefault="007A54BB" w:rsidP="00632AFA">
      <w:pPr>
        <w:pStyle w:val="Heading4"/>
      </w:pPr>
      <w:r w:rsidRPr="00632AFA">
        <w:t xml:space="preserve">Maximum cement content: </w:t>
      </w:r>
      <w:del w:id="282" w:author="Paul Shi" w:date="2022-03-22T18:56:00Z">
        <w:r w:rsidRPr="00632AFA" w:rsidDel="00066A76">
          <w:delText>300</w:delText>
        </w:r>
        <w:r w:rsidR="002637F8" w:rsidRPr="00632AFA" w:rsidDel="00066A76">
          <w:delText xml:space="preserve"> kg/m</w:delText>
        </w:r>
        <w:r w:rsidR="002637F8" w:rsidRPr="008B68E2" w:rsidDel="00066A76">
          <w:rPr>
            <w:vertAlign w:val="superscript"/>
          </w:rPr>
          <w:delText>3</w:delText>
        </w:r>
        <w:r w:rsidR="002637F8" w:rsidRPr="00632AFA" w:rsidDel="00066A76">
          <w:delText xml:space="preserve"> of concrete.</w:delText>
        </w:r>
      </w:del>
      <w:ins w:id="283" w:author="Paul Shi" w:date="2022-03-22T18:56:00Z">
        <w:r w:rsidR="00066A76">
          <w:t xml:space="preserve"> </w:t>
        </w:r>
      </w:ins>
      <w:ins w:id="284" w:author="Paul Shi" w:date="2022-03-22T18:57:00Z">
        <w:r w:rsidR="00066A76">
          <w:t>d</w:t>
        </w:r>
      </w:ins>
      <w:ins w:id="285" w:author="Paul Shi" w:date="2022-03-22T18:56:00Z">
        <w:r w:rsidR="00066A76">
          <w:t>etermined by co</w:t>
        </w:r>
      </w:ins>
      <w:ins w:id="286" w:author="Paul Shi" w:date="2022-03-22T18:57:00Z">
        <w:r w:rsidR="00066A76">
          <w:t>ncrete supplier.</w:t>
        </w:r>
      </w:ins>
    </w:p>
    <w:p w14:paraId="53A043F7" w14:textId="77777777" w:rsidR="002637F8" w:rsidRPr="00632AFA" w:rsidRDefault="002637F8" w:rsidP="00632AFA">
      <w:pPr>
        <w:pStyle w:val="Heading4"/>
      </w:pPr>
      <w:r w:rsidRPr="00632AFA">
        <w:t xml:space="preserve">Class of exposure: </w:t>
      </w:r>
      <w:del w:id="287" w:author="Paul Shi" w:date="2022-04-12T16:45:00Z">
        <w:r w:rsidRPr="00632AFA" w:rsidDel="00244A12">
          <w:delText>S-2/ A-2 with m</w:delText>
        </w:r>
        <w:r w:rsidR="00307D87" w:rsidRPr="00632AFA" w:rsidDel="00244A12">
          <w:delText>ild sulphate resisting cement</w:delText>
        </w:r>
      </w:del>
      <w:r w:rsidR="00307D87" w:rsidRPr="00632AFA">
        <w:t>.</w:t>
      </w:r>
      <w:ins w:id="288" w:author="Paul Shi" w:date="2022-04-12T16:48:00Z">
        <w:r w:rsidR="007E0E97">
          <w:t xml:space="preserve"> Refer to Table below.</w:t>
        </w:r>
      </w:ins>
    </w:p>
    <w:p w14:paraId="465C3CD0" w14:textId="77777777" w:rsidR="002637F8" w:rsidRPr="00632AFA" w:rsidRDefault="002637F8" w:rsidP="00632AFA">
      <w:pPr>
        <w:pStyle w:val="Heading4"/>
      </w:pPr>
      <w:r w:rsidRPr="00632AFA">
        <w:t xml:space="preserve">Nominal size of coarse aggregate: </w:t>
      </w:r>
      <w:del w:id="289" w:author="Paul Shi" w:date="2022-03-22T18:57:00Z">
        <w:r w:rsidRPr="00632AFA" w:rsidDel="00066A76">
          <w:delText xml:space="preserve">40 </w:delText>
        </w:r>
        <w:r w:rsidR="00FD3A97" w:rsidDel="00066A76">
          <w:delText xml:space="preserve">mm </w:delText>
        </w:r>
        <w:r w:rsidRPr="00632AFA" w:rsidDel="00066A76">
          <w:delText xml:space="preserve">and </w:delText>
        </w:r>
      </w:del>
      <w:ins w:id="290" w:author="Mabel Chow" w:date="2022-04-25T12:26:00Z">
        <w:r w:rsidR="00331B6C">
          <w:t>Refer to Table below</w:t>
        </w:r>
      </w:ins>
      <w:del w:id="291" w:author="Mabel Chow" w:date="2022-04-25T12:26:00Z">
        <w:r w:rsidRPr="00632AFA" w:rsidDel="00331B6C">
          <w:delText>20 mm</w:delText>
        </w:r>
      </w:del>
      <w:r w:rsidRPr="00632AFA">
        <w:t>.</w:t>
      </w:r>
    </w:p>
    <w:p w14:paraId="5B95C87C" w14:textId="77777777" w:rsidR="002637F8" w:rsidRPr="00632AFA" w:rsidRDefault="007A54BB" w:rsidP="00632AFA">
      <w:pPr>
        <w:pStyle w:val="Heading4"/>
      </w:pPr>
      <w:r w:rsidRPr="00632AFA">
        <w:t>Water/cement ratio</w:t>
      </w:r>
      <w:r w:rsidR="006B112B">
        <w:t>:</w:t>
      </w:r>
      <w:del w:id="292" w:author="Paul Shi" w:date="2022-03-22T18:57:00Z">
        <w:r w:rsidRPr="00632AFA" w:rsidDel="00066A76">
          <w:delText xml:space="preserve"> </w:delText>
        </w:r>
      </w:del>
      <w:ins w:id="293" w:author="Paul Shi" w:date="2022-03-22T18:57:00Z">
        <w:r w:rsidR="00066A76">
          <w:t xml:space="preserve"> </w:t>
        </w:r>
      </w:ins>
      <w:ins w:id="294" w:author="Mabel Chow" w:date="2022-04-25T12:26:00Z">
        <w:r w:rsidR="00331B6C">
          <w:t>Refer to Table below</w:t>
        </w:r>
        <w:r w:rsidR="00331B6C" w:rsidDel="00331B6C">
          <w:t xml:space="preserve"> </w:t>
        </w:r>
      </w:ins>
      <w:ins w:id="295" w:author="Paul Shi" w:date="2022-03-22T18:57:00Z">
        <w:del w:id="296" w:author="Mabel Chow" w:date="2022-04-25T12:26:00Z">
          <w:r w:rsidR="00066A76" w:rsidDel="00331B6C">
            <w:delText>determined by concrete supplier</w:delText>
          </w:r>
        </w:del>
      </w:ins>
      <w:del w:id="297" w:author="Paul Shi" w:date="2022-03-22T18:57:00Z">
        <w:r w:rsidR="00FD3A97" w:rsidDel="00066A76">
          <w:delText>0</w:delText>
        </w:r>
        <w:r w:rsidRPr="00632AFA" w:rsidDel="00066A76">
          <w:delText>.43</w:delText>
        </w:r>
        <w:r w:rsidR="002637F8" w:rsidRPr="00632AFA" w:rsidDel="00066A76">
          <w:delText xml:space="preserve"> for water retaining structures and </w:delText>
        </w:r>
        <w:r w:rsidR="008B68E2" w:rsidDel="00066A76">
          <w:delText>0</w:delText>
        </w:r>
        <w:r w:rsidR="002637F8" w:rsidRPr="00632AFA" w:rsidDel="00066A76">
          <w:delText>.50 for all other structures</w:delText>
        </w:r>
      </w:del>
      <w:r w:rsidR="002637F8" w:rsidRPr="00632AFA">
        <w:t>.</w:t>
      </w:r>
    </w:p>
    <w:p w14:paraId="1C391D7B" w14:textId="77777777" w:rsidR="002637F8" w:rsidRPr="00632AFA" w:rsidRDefault="007A54BB" w:rsidP="00632AFA">
      <w:pPr>
        <w:pStyle w:val="Heading4"/>
      </w:pPr>
      <w:r w:rsidRPr="00632AFA">
        <w:t xml:space="preserve">Air content: </w:t>
      </w:r>
      <w:r w:rsidR="002637F8" w:rsidRPr="00632AFA">
        <w:t>CSA 23.1</w:t>
      </w:r>
      <w:r w:rsidR="008B68E2">
        <w:t>-</w:t>
      </w:r>
      <w:del w:id="298" w:author="Mabel Chow" w:date="2022-04-22T13:15:00Z">
        <w:r w:rsidR="008B68E2">
          <w:delText>14</w:delText>
        </w:r>
      </w:del>
      <w:ins w:id="299" w:author="Mabel Chow" w:date="2022-04-22T13:15:00Z">
        <w:r w:rsidR="00C91190">
          <w:t>19</w:t>
        </w:r>
      </w:ins>
    </w:p>
    <w:p w14:paraId="562CC8C1" w14:textId="77777777" w:rsidR="002637F8" w:rsidRPr="00632AFA" w:rsidRDefault="002637F8" w:rsidP="00632AFA">
      <w:pPr>
        <w:pStyle w:val="Heading4"/>
      </w:pPr>
      <w:r w:rsidRPr="00632AFA">
        <w:t>Chemical admixtures: following admixtures in accordance with ASTM C494</w:t>
      </w:r>
      <w:r w:rsidR="008B68E2">
        <w:t>/C494M-1</w:t>
      </w:r>
      <w:r w:rsidR="00984D2B">
        <w:t>7</w:t>
      </w:r>
      <w:r w:rsidR="004A2833" w:rsidRPr="00632AFA">
        <w:t xml:space="preserve"> including</w:t>
      </w:r>
      <w:r w:rsidRPr="00632AFA">
        <w:t xml:space="preserve"> type, quantity, water reducing</w:t>
      </w:r>
      <w:r w:rsidR="007165DC" w:rsidRPr="00632AFA">
        <w:t>,</w:t>
      </w:r>
      <w:r w:rsidRPr="00632AFA">
        <w:t xml:space="preserve"> strength increasing</w:t>
      </w:r>
      <w:r w:rsidR="007165DC" w:rsidRPr="00632AFA">
        <w:t>,</w:t>
      </w:r>
      <w:r w:rsidRPr="00632AFA">
        <w:t xml:space="preserve"> air entraining</w:t>
      </w:r>
      <w:r w:rsidR="007165DC" w:rsidRPr="00632AFA">
        <w:t>,</w:t>
      </w:r>
      <w:r w:rsidRPr="00632AFA">
        <w:t xml:space="preserve"> super plasticizers</w:t>
      </w:r>
      <w:r w:rsidR="007165DC" w:rsidRPr="00632AFA">
        <w:t>,</w:t>
      </w:r>
      <w:r w:rsidRPr="00632AFA">
        <w:t xml:space="preserve"> rust inhibitors. </w:t>
      </w:r>
    </w:p>
    <w:p w14:paraId="0F1E827C" w14:textId="77777777" w:rsidR="002637F8" w:rsidRPr="00632AFA" w:rsidRDefault="002637F8" w:rsidP="00632AFA">
      <w:pPr>
        <w:pStyle w:val="Heading4"/>
      </w:pPr>
      <w:r w:rsidRPr="00632AFA">
        <w:t xml:space="preserve">Submit </w:t>
      </w:r>
      <w:r w:rsidR="005145BB" w:rsidRPr="00632AFA">
        <w:t xml:space="preserve">the </w:t>
      </w:r>
      <w:r w:rsidRPr="00632AFA">
        <w:t>mix design with test result</w:t>
      </w:r>
      <w:r w:rsidR="002D71B5" w:rsidRPr="00632AFA">
        <w:t>s</w:t>
      </w:r>
      <w:r w:rsidRPr="00632AFA">
        <w:t xml:space="preserve"> to </w:t>
      </w:r>
      <w:r w:rsidR="002D71B5" w:rsidRPr="00632AFA">
        <w:t xml:space="preserve">the </w:t>
      </w:r>
      <w:r w:rsidRPr="00632AFA">
        <w:t xml:space="preserve">Consultant for review </w:t>
      </w:r>
      <w:r w:rsidR="006B112B">
        <w:t>a minimum of</w:t>
      </w:r>
      <w:r w:rsidRPr="00632AFA">
        <w:t xml:space="preserve"> four </w:t>
      </w:r>
      <w:r w:rsidR="00DC7374" w:rsidRPr="00632AFA">
        <w:t xml:space="preserve">(4) </w:t>
      </w:r>
      <w:r w:rsidRPr="00632AFA">
        <w:t>weeks prior to placing.</w:t>
      </w:r>
    </w:p>
    <w:p w14:paraId="208097E1" w14:textId="77777777" w:rsidR="002637F8" w:rsidRPr="00632AFA" w:rsidRDefault="00307D87" w:rsidP="00632AFA">
      <w:pPr>
        <w:pStyle w:val="Heading4"/>
      </w:pPr>
      <w:r w:rsidRPr="00632AFA">
        <w:t xml:space="preserve">Wall concrete </w:t>
      </w:r>
      <w:r w:rsidR="002637F8" w:rsidRPr="00632AFA">
        <w:t>mixes shall include the use of a super plasticizer added at the plant, a</w:t>
      </w:r>
      <w:r w:rsidR="007A54BB" w:rsidRPr="00632AFA">
        <w:t xml:space="preserve">ccording to </w:t>
      </w:r>
      <w:r w:rsidR="00590D80" w:rsidRPr="002353DD">
        <w:rPr>
          <w:rPrChange w:id="300" w:author="Mabel Chow" w:date="2022-11-26T07:47:00Z">
            <w:rPr>
              <w:highlight w:val="yellow"/>
            </w:rPr>
          </w:rPrChange>
        </w:rPr>
        <w:t>CAN3-</w:t>
      </w:r>
      <w:r w:rsidR="007A54BB" w:rsidRPr="002353DD">
        <w:rPr>
          <w:rPrChange w:id="301" w:author="Mabel Chow" w:date="2022-11-26T07:47:00Z">
            <w:rPr>
              <w:highlight w:val="yellow"/>
            </w:rPr>
          </w:rPrChange>
        </w:rPr>
        <w:t>A266.6</w:t>
      </w:r>
      <w:r w:rsidR="00590D80" w:rsidRPr="002353DD">
        <w:rPr>
          <w:rPrChange w:id="302" w:author="Mabel Chow" w:date="2022-11-26T07:47:00Z">
            <w:rPr>
              <w:highlight w:val="yellow"/>
            </w:rPr>
          </w:rPrChange>
        </w:rPr>
        <w:t>-M85</w:t>
      </w:r>
      <w:del w:id="303" w:author="Mabel Chow" w:date="2022-04-25T12:40:00Z">
        <w:r w:rsidR="007A54BB" w:rsidRPr="002353DD" w:rsidDel="008242DA">
          <w:delText xml:space="preserve"> </w:delText>
        </w:r>
        <w:r w:rsidR="008B68E2" w:rsidRPr="002353DD" w:rsidDel="008242DA">
          <w:rPr>
            <w:i/>
            <w:shd w:val="clear" w:color="auto" w:fill="D9D9D9"/>
            <w:rPrChange w:id="304" w:author="Mabel Chow" w:date="2022-11-26T07:47:00Z">
              <w:rPr>
                <w:i/>
                <w:highlight w:val="yellow"/>
                <w:shd w:val="clear" w:color="auto" w:fill="D9D9D9"/>
              </w:rPr>
            </w:rPrChange>
          </w:rPr>
          <w:delText>[Consultant to amend given C</w:delText>
        </w:r>
        <w:r w:rsidR="00590D80" w:rsidRPr="002353DD" w:rsidDel="008242DA">
          <w:rPr>
            <w:i/>
            <w:shd w:val="clear" w:color="auto" w:fill="D9D9D9"/>
            <w:rPrChange w:id="305" w:author="Mabel Chow" w:date="2022-11-26T07:47:00Z">
              <w:rPr>
                <w:i/>
                <w:highlight w:val="yellow"/>
                <w:shd w:val="clear" w:color="auto" w:fill="D9D9D9"/>
              </w:rPr>
            </w:rPrChange>
          </w:rPr>
          <w:delText>AN3-</w:delText>
        </w:r>
        <w:r w:rsidR="008B68E2" w:rsidRPr="002353DD" w:rsidDel="008242DA">
          <w:rPr>
            <w:i/>
            <w:shd w:val="clear" w:color="auto" w:fill="D9D9D9"/>
            <w:rPrChange w:id="306" w:author="Mabel Chow" w:date="2022-11-26T07:47:00Z">
              <w:rPr>
                <w:i/>
                <w:highlight w:val="yellow"/>
                <w:shd w:val="clear" w:color="auto" w:fill="D9D9D9"/>
              </w:rPr>
            </w:rPrChange>
          </w:rPr>
          <w:delText>A266.6</w:delText>
        </w:r>
        <w:r w:rsidR="00590D80" w:rsidRPr="002353DD" w:rsidDel="008242DA">
          <w:rPr>
            <w:i/>
            <w:shd w:val="clear" w:color="auto" w:fill="D9D9D9"/>
            <w:rPrChange w:id="307" w:author="Mabel Chow" w:date="2022-11-26T07:47:00Z">
              <w:rPr>
                <w:i/>
                <w:highlight w:val="yellow"/>
                <w:shd w:val="clear" w:color="auto" w:fill="D9D9D9"/>
              </w:rPr>
            </w:rPrChange>
          </w:rPr>
          <w:delText xml:space="preserve">-M85 </w:delText>
        </w:r>
        <w:r w:rsidR="008B68E2" w:rsidRPr="002353DD" w:rsidDel="008242DA">
          <w:rPr>
            <w:i/>
            <w:shd w:val="clear" w:color="auto" w:fill="D9D9D9"/>
            <w:rPrChange w:id="308" w:author="Mabel Chow" w:date="2022-11-26T07:47:00Z">
              <w:rPr>
                <w:i/>
                <w:highlight w:val="yellow"/>
                <w:shd w:val="clear" w:color="auto" w:fill="D9D9D9"/>
              </w:rPr>
            </w:rPrChange>
          </w:rPr>
          <w:delText>has been withdrawn]</w:delText>
        </w:r>
      </w:del>
      <w:r w:rsidR="002637F8" w:rsidRPr="00632AFA">
        <w:t xml:space="preserve">  The maximum slump is anticipated to be </w:t>
      </w:r>
      <w:r w:rsidR="007A54BB" w:rsidRPr="00632AFA">
        <w:t>25</w:t>
      </w:r>
      <w:r w:rsidR="006B112B">
        <w:t xml:space="preserve"> mm</w:t>
      </w:r>
      <w:r w:rsidR="007A54BB" w:rsidRPr="00632AFA">
        <w:t xml:space="preserve"> to 40</w:t>
      </w:r>
      <w:r w:rsidR="002D71B5" w:rsidRPr="00632AFA">
        <w:t xml:space="preserve"> </w:t>
      </w:r>
      <w:r w:rsidR="007A54BB" w:rsidRPr="00632AFA">
        <w:t>mm prior to adding the super</w:t>
      </w:r>
      <w:r w:rsidR="000442BC">
        <w:t xml:space="preserve"> </w:t>
      </w:r>
      <w:r w:rsidR="007A54BB" w:rsidRPr="00632AFA">
        <w:t>plasticizer</w:t>
      </w:r>
      <w:r w:rsidR="002637F8" w:rsidRPr="00632AFA">
        <w:t xml:space="preserve"> and tests shall be in conformity with CSA Specification A23.2</w:t>
      </w:r>
      <w:r w:rsidR="008B68E2">
        <w:t>-</w:t>
      </w:r>
      <w:del w:id="309" w:author="Mabel Chow" w:date="2022-04-25T12:40:00Z">
        <w:r w:rsidR="008B68E2" w:rsidDel="008242DA">
          <w:delText>14</w:delText>
        </w:r>
      </w:del>
      <w:ins w:id="310" w:author="Mabel Chow" w:date="2022-04-25T12:40:00Z">
        <w:r w:rsidR="008242DA">
          <w:t>19</w:t>
        </w:r>
      </w:ins>
      <w:r w:rsidR="002637F8" w:rsidRPr="00632AFA">
        <w:t xml:space="preserve">. The slump </w:t>
      </w:r>
      <w:ins w:id="311" w:author="Paul Shi" w:date="2022-03-22T18:59:00Z">
        <w:r w:rsidR="00B30938">
          <w:t xml:space="preserve">shall be designed to comply with CSA -A23.1 by concrete supplier. </w:t>
        </w:r>
      </w:ins>
      <w:del w:id="312" w:author="Paul Shi" w:date="2022-03-22T18:59:00Z">
        <w:r w:rsidR="002637F8" w:rsidRPr="00632AFA" w:rsidDel="00B30938">
          <w:delText xml:space="preserve">at the </w:delText>
        </w:r>
        <w:r w:rsidR="00DC7374" w:rsidRPr="00632AFA" w:rsidDel="00B30938">
          <w:delText>S</w:delText>
        </w:r>
        <w:r w:rsidR="007A54BB" w:rsidRPr="00632AFA" w:rsidDel="00B30938">
          <w:delText>ite should not exceed 150</w:delText>
        </w:r>
        <w:r w:rsidR="002D71B5" w:rsidRPr="00632AFA" w:rsidDel="00B30938">
          <w:delText xml:space="preserve"> </w:delText>
        </w:r>
        <w:r w:rsidR="002637F8" w:rsidRPr="00632AFA" w:rsidDel="00B30938">
          <w:delText>mm after the plasticizer is added to the concrete.</w:delText>
        </w:r>
      </w:del>
    </w:p>
    <w:p w14:paraId="004F5B7F" w14:textId="77777777" w:rsidR="00E4059B" w:rsidRPr="00DD5997" w:rsidRDefault="002637F8">
      <w:pPr>
        <w:pStyle w:val="Heading4"/>
        <w:rPr>
          <w:ins w:id="313" w:author="Paul Shi" w:date="2022-04-12T16:47:00Z"/>
        </w:rPr>
        <w:pPrChange w:id="314" w:author="Mabel Chow" w:date="2022-04-25T12:47:00Z">
          <w:pPr/>
        </w:pPrChange>
      </w:pPr>
      <w:r w:rsidRPr="00632AFA">
        <w:t xml:space="preserve">No amount of calcium chloride in any chemical form shall be used in any concrete mix or as </w:t>
      </w:r>
      <w:r w:rsidR="00B754ED" w:rsidRPr="00632AFA">
        <w:t xml:space="preserve">a </w:t>
      </w:r>
      <w:r w:rsidRPr="00632AFA">
        <w:t>de-icing agent in the forms.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2160"/>
        <w:gridCol w:w="1350"/>
        <w:gridCol w:w="1440"/>
        <w:gridCol w:w="1350"/>
        <w:gridCol w:w="1436"/>
      </w:tblGrid>
      <w:tr w:rsidR="00130364" w:rsidRPr="00775D53" w14:paraId="316ACB8B" w14:textId="77777777" w:rsidTr="00775D53">
        <w:trPr>
          <w:ins w:id="315" w:author="Mabel Chow" w:date="2022-04-25T12:48:00Z"/>
        </w:trPr>
        <w:tc>
          <w:tcPr>
            <w:tcW w:w="2178" w:type="dxa"/>
            <w:shd w:val="clear" w:color="auto" w:fill="auto"/>
          </w:tcPr>
          <w:p w14:paraId="7F75D8EC" w14:textId="77777777" w:rsidR="00130364" w:rsidRPr="00775D53" w:rsidRDefault="00130364" w:rsidP="00775D53">
            <w:pPr>
              <w:pStyle w:val="Heading2"/>
              <w:numPr>
                <w:ilvl w:val="0"/>
                <w:numId w:val="0"/>
              </w:numPr>
              <w:rPr>
                <w:ins w:id="316" w:author="Mabel Chow" w:date="2022-04-25T12:48:00Z"/>
                <w:rFonts w:cs="Calibri"/>
                <w:b/>
                <w:bCs/>
              </w:rPr>
            </w:pPr>
            <w:ins w:id="317" w:author="Mabel Chow" w:date="2022-04-25T12:48:00Z">
              <w:r w:rsidRPr="00775D53">
                <w:rPr>
                  <w:rFonts w:cs="Calibri"/>
                  <w:b/>
                  <w:bCs/>
                </w:rPr>
                <w:t>Locations</w:t>
              </w:r>
            </w:ins>
          </w:p>
        </w:tc>
        <w:tc>
          <w:tcPr>
            <w:tcW w:w="2160" w:type="dxa"/>
            <w:shd w:val="clear" w:color="auto" w:fill="auto"/>
          </w:tcPr>
          <w:p w14:paraId="670FC201" w14:textId="77777777" w:rsidR="00130364" w:rsidRPr="00775D53" w:rsidRDefault="00130364" w:rsidP="00775D53">
            <w:pPr>
              <w:pStyle w:val="Heading2"/>
              <w:numPr>
                <w:ilvl w:val="0"/>
                <w:numId w:val="0"/>
              </w:numPr>
              <w:rPr>
                <w:ins w:id="318" w:author="Mabel Chow" w:date="2022-04-25T12:48:00Z"/>
                <w:rFonts w:cs="Calibri"/>
                <w:b/>
                <w:bCs/>
              </w:rPr>
            </w:pPr>
            <w:ins w:id="319" w:author="Mabel Chow" w:date="2022-04-25T12:48:00Z">
              <w:r w:rsidRPr="00775D53">
                <w:rPr>
                  <w:rFonts w:cs="Calibri"/>
                  <w:b/>
                  <w:bCs/>
                  <w:lang w:val="en-GB" w:eastAsia="en-US"/>
                </w:rPr>
                <w:t xml:space="preserve">Elevated Tank foundation </w:t>
              </w:r>
            </w:ins>
          </w:p>
        </w:tc>
        <w:tc>
          <w:tcPr>
            <w:tcW w:w="1350" w:type="dxa"/>
            <w:shd w:val="clear" w:color="auto" w:fill="auto"/>
          </w:tcPr>
          <w:p w14:paraId="62929AB8" w14:textId="77777777" w:rsidR="00130364" w:rsidRPr="00775D53" w:rsidRDefault="00130364" w:rsidP="00775D53">
            <w:pPr>
              <w:pStyle w:val="Heading2"/>
              <w:numPr>
                <w:ilvl w:val="0"/>
                <w:numId w:val="0"/>
              </w:numPr>
              <w:rPr>
                <w:ins w:id="320" w:author="Mabel Chow" w:date="2022-04-25T12:48:00Z"/>
                <w:rFonts w:cs="Calibri"/>
                <w:b/>
                <w:bCs/>
              </w:rPr>
            </w:pPr>
            <w:ins w:id="321" w:author="Mabel Chow" w:date="2022-04-25T12:48:00Z">
              <w:r w:rsidRPr="00775D53">
                <w:rPr>
                  <w:rFonts w:cs="Calibri"/>
                  <w:b/>
                  <w:bCs/>
                  <w:lang w:val="en-GB" w:eastAsia="en-US"/>
                </w:rPr>
                <w:t>Elevated Tank pedestal</w:t>
              </w:r>
            </w:ins>
          </w:p>
        </w:tc>
        <w:tc>
          <w:tcPr>
            <w:tcW w:w="1440" w:type="dxa"/>
            <w:shd w:val="clear" w:color="auto" w:fill="auto"/>
          </w:tcPr>
          <w:p w14:paraId="2D467670" w14:textId="2611F02F" w:rsidR="00130364" w:rsidRPr="00775D53" w:rsidRDefault="004771F5" w:rsidP="00775D53">
            <w:pPr>
              <w:keepNext/>
              <w:keepLines/>
              <w:tabs>
                <w:tab w:val="left" w:pos="-1440"/>
                <w:tab w:val="left" w:pos="-720"/>
                <w:tab w:val="center" w:pos="17"/>
                <w:tab w:val="left" w:pos="359"/>
              </w:tabs>
              <w:rPr>
                <w:ins w:id="322" w:author="Mabel Chow" w:date="2022-04-25T12:48:00Z"/>
                <w:rFonts w:cs="Calibri"/>
                <w:b/>
                <w:bCs/>
                <w:lang w:val="en-GB" w:eastAsia="en-US"/>
              </w:rPr>
            </w:pPr>
            <w:ins w:id="323" w:author="Mabel Chow" w:date="2022-11-25T17:34:00Z">
              <w:r>
                <w:rPr>
                  <w:rFonts w:cs="Calibri"/>
                  <w:b/>
                  <w:bCs/>
                  <w:lang w:val="en-GB" w:eastAsia="en-US"/>
                </w:rPr>
                <w:t>Interior</w:t>
              </w:r>
            </w:ins>
            <w:ins w:id="324" w:author="Mabel Chow" w:date="2022-04-25T12:48:00Z">
              <w:r w:rsidR="00130364" w:rsidRPr="00775D53">
                <w:rPr>
                  <w:rFonts w:cs="Calibri"/>
                  <w:b/>
                  <w:bCs/>
                  <w:lang w:val="en-GB" w:eastAsia="en-US"/>
                </w:rPr>
                <w:t xml:space="preserve"> roof slab</w:t>
              </w:r>
            </w:ins>
          </w:p>
          <w:p w14:paraId="033A6841" w14:textId="77777777" w:rsidR="00130364" w:rsidRPr="00775D53" w:rsidRDefault="00130364" w:rsidP="00775D53">
            <w:pPr>
              <w:pStyle w:val="Heading2"/>
              <w:numPr>
                <w:ilvl w:val="0"/>
                <w:numId w:val="0"/>
              </w:numPr>
              <w:rPr>
                <w:ins w:id="325" w:author="Mabel Chow" w:date="2022-04-25T12:48:00Z"/>
                <w:rFonts w:cs="Calibri"/>
                <w:b/>
                <w:bCs/>
              </w:rPr>
            </w:pPr>
          </w:p>
        </w:tc>
        <w:tc>
          <w:tcPr>
            <w:tcW w:w="1350" w:type="dxa"/>
            <w:shd w:val="clear" w:color="auto" w:fill="auto"/>
          </w:tcPr>
          <w:p w14:paraId="72BE369D" w14:textId="77777777" w:rsidR="00130364" w:rsidRPr="00775D53" w:rsidRDefault="00130364" w:rsidP="00775D53">
            <w:pPr>
              <w:pStyle w:val="Heading2"/>
              <w:numPr>
                <w:ilvl w:val="0"/>
                <w:numId w:val="0"/>
              </w:numPr>
              <w:rPr>
                <w:ins w:id="326" w:author="Mabel Chow" w:date="2022-04-25T12:48:00Z"/>
                <w:rFonts w:cs="Calibri"/>
                <w:b/>
                <w:bCs/>
              </w:rPr>
            </w:pPr>
            <w:ins w:id="327" w:author="Mabel Chow" w:date="2022-04-25T12:48:00Z">
              <w:r w:rsidRPr="00775D53">
                <w:rPr>
                  <w:rFonts w:cs="Calibri"/>
                  <w:b/>
                  <w:bCs/>
                  <w:lang w:val="en-GB" w:eastAsia="en-US"/>
                </w:rPr>
                <w:t>Mud Slab</w:t>
              </w:r>
            </w:ins>
          </w:p>
        </w:tc>
        <w:tc>
          <w:tcPr>
            <w:tcW w:w="1436" w:type="dxa"/>
            <w:shd w:val="clear" w:color="auto" w:fill="auto"/>
          </w:tcPr>
          <w:p w14:paraId="06421D4D" w14:textId="77777777" w:rsidR="00130364" w:rsidRPr="00775D53" w:rsidRDefault="00130364" w:rsidP="00775D53">
            <w:pPr>
              <w:pStyle w:val="Heading2"/>
              <w:numPr>
                <w:ilvl w:val="0"/>
                <w:numId w:val="0"/>
              </w:numPr>
              <w:rPr>
                <w:ins w:id="328" w:author="Mabel Chow" w:date="2022-04-25T12:48:00Z"/>
                <w:rFonts w:cs="Calibri"/>
                <w:b/>
                <w:bCs/>
                <w:lang w:val="en-GB" w:eastAsia="en-US"/>
              </w:rPr>
            </w:pPr>
            <w:ins w:id="329" w:author="Mabel Chow" w:date="2022-04-25T12:48:00Z">
              <w:r w:rsidRPr="00775D53">
                <w:rPr>
                  <w:rFonts w:cs="Calibri"/>
                  <w:b/>
                  <w:bCs/>
                  <w:lang w:val="en-GB" w:eastAsia="en-US"/>
                </w:rPr>
                <w:t>Mass concrete</w:t>
              </w:r>
            </w:ins>
          </w:p>
        </w:tc>
      </w:tr>
      <w:tr w:rsidR="00130364" w:rsidRPr="00775D53" w14:paraId="6F99EC12" w14:textId="77777777" w:rsidTr="00775D53">
        <w:trPr>
          <w:trHeight w:val="806"/>
          <w:ins w:id="330" w:author="Mabel Chow" w:date="2022-04-25T12:48:00Z"/>
        </w:trPr>
        <w:tc>
          <w:tcPr>
            <w:tcW w:w="2178" w:type="dxa"/>
            <w:shd w:val="clear" w:color="auto" w:fill="auto"/>
          </w:tcPr>
          <w:p w14:paraId="690F72A7" w14:textId="77777777" w:rsidR="00130364" w:rsidRPr="00775D53" w:rsidRDefault="00130364" w:rsidP="00775D53">
            <w:pPr>
              <w:pStyle w:val="Heading2"/>
              <w:numPr>
                <w:ilvl w:val="0"/>
                <w:numId w:val="0"/>
              </w:numPr>
              <w:rPr>
                <w:ins w:id="331" w:author="Mabel Chow" w:date="2022-04-25T12:48:00Z"/>
                <w:rFonts w:cs="Calibri"/>
                <w:b/>
                <w:bCs/>
              </w:rPr>
            </w:pPr>
            <w:ins w:id="332" w:author="Mabel Chow" w:date="2022-04-25T12:48:00Z">
              <w:r w:rsidRPr="00775D53">
                <w:rPr>
                  <w:rFonts w:cs="Calibri"/>
                  <w:b/>
                  <w:bCs/>
                  <w:lang w:val="en-GB" w:eastAsia="en-US"/>
                </w:rPr>
                <w:t xml:space="preserve">Minimum 28-day Concrete compressive Strength </w:t>
              </w:r>
            </w:ins>
          </w:p>
        </w:tc>
        <w:tc>
          <w:tcPr>
            <w:tcW w:w="2160" w:type="dxa"/>
            <w:shd w:val="clear" w:color="auto" w:fill="auto"/>
          </w:tcPr>
          <w:p w14:paraId="10AE64BC" w14:textId="3D96E180" w:rsidR="00130364" w:rsidRPr="00775D53" w:rsidRDefault="00130364" w:rsidP="00775D53">
            <w:pPr>
              <w:pStyle w:val="Heading2"/>
              <w:numPr>
                <w:ilvl w:val="0"/>
                <w:numId w:val="0"/>
              </w:numPr>
              <w:jc w:val="center"/>
              <w:rPr>
                <w:ins w:id="333" w:author="Mabel Chow" w:date="2022-04-25T12:48:00Z"/>
                <w:rFonts w:cs="Calibri"/>
              </w:rPr>
            </w:pPr>
            <w:ins w:id="334" w:author="Mabel Chow" w:date="2022-04-25T12:48:00Z">
              <w:r w:rsidRPr="00775D53">
                <w:rPr>
                  <w:rFonts w:cs="Calibri"/>
                </w:rPr>
                <w:t>3</w:t>
              </w:r>
            </w:ins>
            <w:ins w:id="335" w:author="Mabel Chow" w:date="2022-11-25T17:33:00Z">
              <w:r w:rsidR="004771F5">
                <w:rPr>
                  <w:rFonts w:cs="Calibri"/>
                </w:rPr>
                <w:t>0</w:t>
              </w:r>
            </w:ins>
            <w:ins w:id="336" w:author="Mabel Chow" w:date="2022-04-25T12:48:00Z">
              <w:r w:rsidRPr="00775D53">
                <w:rPr>
                  <w:rFonts w:cs="Calibri"/>
                </w:rPr>
                <w:t xml:space="preserve"> MPa</w:t>
              </w:r>
            </w:ins>
          </w:p>
        </w:tc>
        <w:tc>
          <w:tcPr>
            <w:tcW w:w="1350" w:type="dxa"/>
            <w:shd w:val="clear" w:color="auto" w:fill="auto"/>
          </w:tcPr>
          <w:p w14:paraId="0D5B41A3" w14:textId="22CF73D7" w:rsidR="00130364" w:rsidRPr="00775D53" w:rsidRDefault="00130364" w:rsidP="00775D53">
            <w:pPr>
              <w:pStyle w:val="Heading2"/>
              <w:numPr>
                <w:ilvl w:val="0"/>
                <w:numId w:val="0"/>
              </w:numPr>
              <w:jc w:val="center"/>
              <w:rPr>
                <w:ins w:id="337" w:author="Mabel Chow" w:date="2022-04-25T12:48:00Z"/>
                <w:rFonts w:cs="Calibri"/>
              </w:rPr>
            </w:pPr>
            <w:ins w:id="338" w:author="Mabel Chow" w:date="2022-04-25T12:48:00Z">
              <w:r w:rsidRPr="00775D53">
                <w:rPr>
                  <w:rFonts w:cs="Calibri"/>
                </w:rPr>
                <w:t>3</w:t>
              </w:r>
            </w:ins>
            <w:ins w:id="339" w:author="Mabel Chow" w:date="2022-11-25T17:33:00Z">
              <w:r w:rsidR="004771F5">
                <w:rPr>
                  <w:rFonts w:cs="Calibri"/>
                </w:rPr>
                <w:t>0</w:t>
              </w:r>
            </w:ins>
            <w:ins w:id="340" w:author="Mabel Chow" w:date="2022-04-25T12:48:00Z">
              <w:r w:rsidRPr="00775D53">
                <w:rPr>
                  <w:rFonts w:cs="Calibri"/>
                </w:rPr>
                <w:t xml:space="preserve"> MPa</w:t>
              </w:r>
            </w:ins>
          </w:p>
        </w:tc>
        <w:tc>
          <w:tcPr>
            <w:tcW w:w="1440" w:type="dxa"/>
            <w:shd w:val="clear" w:color="auto" w:fill="auto"/>
          </w:tcPr>
          <w:p w14:paraId="00F1CCAE" w14:textId="77777777" w:rsidR="00130364" w:rsidRPr="00775D53" w:rsidRDefault="00130364" w:rsidP="00775D53">
            <w:pPr>
              <w:pStyle w:val="Heading2"/>
              <w:numPr>
                <w:ilvl w:val="0"/>
                <w:numId w:val="0"/>
              </w:numPr>
              <w:jc w:val="center"/>
              <w:rPr>
                <w:ins w:id="341" w:author="Mabel Chow" w:date="2022-04-25T12:48:00Z"/>
                <w:rFonts w:cs="Calibri"/>
              </w:rPr>
            </w:pPr>
            <w:ins w:id="342" w:author="Mabel Chow" w:date="2022-04-25T12:48:00Z">
              <w:r w:rsidRPr="00775D53">
                <w:rPr>
                  <w:rFonts w:cs="Calibri"/>
                </w:rPr>
                <w:t>35 MPa</w:t>
              </w:r>
            </w:ins>
          </w:p>
        </w:tc>
        <w:tc>
          <w:tcPr>
            <w:tcW w:w="1350" w:type="dxa"/>
            <w:shd w:val="clear" w:color="auto" w:fill="auto"/>
          </w:tcPr>
          <w:p w14:paraId="5745E71B" w14:textId="77777777" w:rsidR="00130364" w:rsidRPr="00775D53" w:rsidRDefault="00130364" w:rsidP="00775D53">
            <w:pPr>
              <w:pStyle w:val="Heading2"/>
              <w:numPr>
                <w:ilvl w:val="0"/>
                <w:numId w:val="0"/>
              </w:numPr>
              <w:jc w:val="center"/>
              <w:rPr>
                <w:ins w:id="343" w:author="Mabel Chow" w:date="2022-04-25T12:48:00Z"/>
                <w:rFonts w:cs="Calibri"/>
              </w:rPr>
            </w:pPr>
            <w:ins w:id="344" w:author="Mabel Chow" w:date="2022-04-25T12:48:00Z">
              <w:r w:rsidRPr="00775D53">
                <w:rPr>
                  <w:rFonts w:cs="Calibri"/>
                </w:rPr>
                <w:t>20 MPa</w:t>
              </w:r>
            </w:ins>
          </w:p>
        </w:tc>
        <w:tc>
          <w:tcPr>
            <w:tcW w:w="1436" w:type="dxa"/>
            <w:shd w:val="clear" w:color="auto" w:fill="auto"/>
          </w:tcPr>
          <w:p w14:paraId="2FBFE3FB" w14:textId="77777777" w:rsidR="00130364" w:rsidRPr="00775D53" w:rsidRDefault="00130364" w:rsidP="00775D53">
            <w:pPr>
              <w:pStyle w:val="Heading2"/>
              <w:numPr>
                <w:ilvl w:val="0"/>
                <w:numId w:val="0"/>
              </w:numPr>
              <w:jc w:val="center"/>
              <w:rPr>
                <w:ins w:id="345" w:author="Mabel Chow" w:date="2022-04-25T12:48:00Z"/>
                <w:rFonts w:cs="Calibri"/>
              </w:rPr>
            </w:pPr>
            <w:ins w:id="346" w:author="Mabel Chow" w:date="2022-04-25T12:48:00Z">
              <w:r w:rsidRPr="00775D53">
                <w:rPr>
                  <w:rFonts w:cs="Calibri"/>
                </w:rPr>
                <w:t>15 MPa</w:t>
              </w:r>
            </w:ins>
          </w:p>
        </w:tc>
      </w:tr>
      <w:tr w:rsidR="00130364" w:rsidRPr="00775D53" w14:paraId="620DD544" w14:textId="77777777" w:rsidTr="00775D53">
        <w:trPr>
          <w:trHeight w:val="806"/>
          <w:ins w:id="347" w:author="Mabel Chow" w:date="2022-04-25T12:48:00Z"/>
        </w:trPr>
        <w:tc>
          <w:tcPr>
            <w:tcW w:w="2178" w:type="dxa"/>
            <w:shd w:val="clear" w:color="auto" w:fill="auto"/>
          </w:tcPr>
          <w:p w14:paraId="7F027136" w14:textId="77777777" w:rsidR="00130364" w:rsidRPr="00775D53" w:rsidRDefault="00130364" w:rsidP="00775D53">
            <w:pPr>
              <w:pStyle w:val="Heading2"/>
              <w:numPr>
                <w:ilvl w:val="0"/>
                <w:numId w:val="0"/>
              </w:numPr>
              <w:rPr>
                <w:ins w:id="348" w:author="Mabel Chow" w:date="2022-04-25T12:48:00Z"/>
                <w:rFonts w:cs="Calibri"/>
                <w:b/>
                <w:bCs/>
              </w:rPr>
            </w:pPr>
            <w:ins w:id="349" w:author="Mabel Chow" w:date="2022-04-25T12:48:00Z">
              <w:r w:rsidRPr="00775D53">
                <w:rPr>
                  <w:rFonts w:cs="Calibri"/>
                  <w:b/>
                  <w:bCs/>
                  <w:lang w:val="en-GB" w:eastAsia="en-US"/>
                </w:rPr>
                <w:t>Exposure Class</w:t>
              </w:r>
            </w:ins>
          </w:p>
        </w:tc>
        <w:tc>
          <w:tcPr>
            <w:tcW w:w="2160" w:type="dxa"/>
            <w:shd w:val="clear" w:color="auto" w:fill="auto"/>
          </w:tcPr>
          <w:p w14:paraId="1BBE1C6E" w14:textId="77777777" w:rsidR="00130364" w:rsidRPr="00775D53" w:rsidRDefault="00130364" w:rsidP="00775D53">
            <w:pPr>
              <w:pStyle w:val="Heading2"/>
              <w:numPr>
                <w:ilvl w:val="0"/>
                <w:numId w:val="0"/>
              </w:numPr>
              <w:jc w:val="center"/>
              <w:rPr>
                <w:ins w:id="350" w:author="Mabel Chow" w:date="2022-04-25T12:48:00Z"/>
                <w:rFonts w:cs="Calibri"/>
              </w:rPr>
            </w:pPr>
            <w:ins w:id="351" w:author="Mabel Chow" w:date="2022-04-25T12:48:00Z">
              <w:r w:rsidRPr="00775D53">
                <w:rPr>
                  <w:rFonts w:cs="Calibri"/>
                </w:rPr>
                <w:t>F-1</w:t>
              </w:r>
            </w:ins>
          </w:p>
        </w:tc>
        <w:tc>
          <w:tcPr>
            <w:tcW w:w="1350" w:type="dxa"/>
            <w:shd w:val="clear" w:color="auto" w:fill="auto"/>
          </w:tcPr>
          <w:p w14:paraId="67556C85" w14:textId="77777777" w:rsidR="00130364" w:rsidRPr="00775D53" w:rsidRDefault="00130364" w:rsidP="00775D53">
            <w:pPr>
              <w:pStyle w:val="Heading2"/>
              <w:numPr>
                <w:ilvl w:val="0"/>
                <w:numId w:val="0"/>
              </w:numPr>
              <w:jc w:val="center"/>
              <w:rPr>
                <w:ins w:id="352" w:author="Mabel Chow" w:date="2022-04-25T12:48:00Z"/>
                <w:rFonts w:cs="Calibri"/>
              </w:rPr>
            </w:pPr>
            <w:ins w:id="353" w:author="Mabel Chow" w:date="2022-04-25T12:48:00Z">
              <w:r w:rsidRPr="00775D53">
                <w:rPr>
                  <w:rFonts w:cs="Calibri"/>
                </w:rPr>
                <w:t>F-1</w:t>
              </w:r>
            </w:ins>
          </w:p>
        </w:tc>
        <w:tc>
          <w:tcPr>
            <w:tcW w:w="1440" w:type="dxa"/>
            <w:shd w:val="clear" w:color="auto" w:fill="auto"/>
          </w:tcPr>
          <w:p w14:paraId="53310BDF" w14:textId="77777777" w:rsidR="00130364" w:rsidRPr="00775D53" w:rsidRDefault="00130364" w:rsidP="00775D53">
            <w:pPr>
              <w:pStyle w:val="Heading2"/>
              <w:numPr>
                <w:ilvl w:val="0"/>
                <w:numId w:val="0"/>
              </w:numPr>
              <w:jc w:val="center"/>
              <w:rPr>
                <w:ins w:id="354" w:author="Mabel Chow" w:date="2022-04-25T12:48:00Z"/>
                <w:rFonts w:cs="Calibri"/>
              </w:rPr>
            </w:pPr>
            <w:ins w:id="355" w:author="Mabel Chow" w:date="2022-04-25T12:48:00Z">
              <w:r w:rsidRPr="00775D53">
                <w:rPr>
                  <w:rFonts w:cs="Calibri"/>
                </w:rPr>
                <w:t>N</w:t>
              </w:r>
            </w:ins>
          </w:p>
        </w:tc>
        <w:tc>
          <w:tcPr>
            <w:tcW w:w="1350" w:type="dxa"/>
            <w:shd w:val="clear" w:color="auto" w:fill="auto"/>
          </w:tcPr>
          <w:p w14:paraId="1BA156E3" w14:textId="77777777" w:rsidR="00130364" w:rsidRPr="00775D53" w:rsidRDefault="00130364" w:rsidP="00775D53">
            <w:pPr>
              <w:pStyle w:val="Heading2"/>
              <w:numPr>
                <w:ilvl w:val="0"/>
                <w:numId w:val="0"/>
              </w:numPr>
              <w:jc w:val="center"/>
              <w:rPr>
                <w:ins w:id="356" w:author="Mabel Chow" w:date="2022-04-25T12:48:00Z"/>
                <w:rFonts w:cs="Calibri"/>
              </w:rPr>
            </w:pPr>
            <w:ins w:id="357" w:author="Mabel Chow" w:date="2022-04-25T12:48:00Z">
              <w:r w:rsidRPr="00775D53">
                <w:rPr>
                  <w:rFonts w:cs="Calibri"/>
                </w:rPr>
                <w:t>N</w:t>
              </w:r>
            </w:ins>
          </w:p>
        </w:tc>
        <w:tc>
          <w:tcPr>
            <w:tcW w:w="1436" w:type="dxa"/>
            <w:shd w:val="clear" w:color="auto" w:fill="auto"/>
          </w:tcPr>
          <w:p w14:paraId="178EF305" w14:textId="77777777" w:rsidR="00130364" w:rsidRPr="00775D53" w:rsidRDefault="00130364" w:rsidP="00775D53">
            <w:pPr>
              <w:pStyle w:val="Heading2"/>
              <w:numPr>
                <w:ilvl w:val="0"/>
                <w:numId w:val="29"/>
              </w:numPr>
              <w:jc w:val="center"/>
              <w:rPr>
                <w:ins w:id="358" w:author="Mabel Chow" w:date="2022-04-25T12:48:00Z"/>
                <w:rFonts w:cs="Calibri"/>
              </w:rPr>
            </w:pPr>
          </w:p>
        </w:tc>
      </w:tr>
      <w:tr w:rsidR="00130364" w:rsidRPr="00775D53" w14:paraId="581E869E" w14:textId="77777777" w:rsidTr="00775D53">
        <w:trPr>
          <w:trHeight w:val="806"/>
          <w:ins w:id="359" w:author="Mabel Chow" w:date="2022-04-25T12:48:00Z"/>
        </w:trPr>
        <w:tc>
          <w:tcPr>
            <w:tcW w:w="2178" w:type="dxa"/>
            <w:shd w:val="clear" w:color="auto" w:fill="auto"/>
          </w:tcPr>
          <w:p w14:paraId="47BB725C" w14:textId="77777777" w:rsidR="00130364" w:rsidRPr="00775D53" w:rsidRDefault="00130364" w:rsidP="00775D53">
            <w:pPr>
              <w:pStyle w:val="Heading2"/>
              <w:numPr>
                <w:ilvl w:val="0"/>
                <w:numId w:val="0"/>
              </w:numPr>
              <w:rPr>
                <w:ins w:id="360" w:author="Mabel Chow" w:date="2022-04-25T12:48:00Z"/>
                <w:rFonts w:cs="Calibri"/>
                <w:b/>
                <w:bCs/>
              </w:rPr>
            </w:pPr>
            <w:ins w:id="361" w:author="Mabel Chow" w:date="2022-04-25T12:48:00Z">
              <w:r w:rsidRPr="00775D53">
                <w:rPr>
                  <w:rFonts w:cs="Calibri"/>
                  <w:b/>
                  <w:bCs/>
                  <w:lang w:val="en-GB" w:eastAsia="en-US"/>
                </w:rPr>
                <w:t>Maximum water/ cement ratio</w:t>
              </w:r>
            </w:ins>
          </w:p>
        </w:tc>
        <w:tc>
          <w:tcPr>
            <w:tcW w:w="2160" w:type="dxa"/>
            <w:shd w:val="clear" w:color="auto" w:fill="auto"/>
          </w:tcPr>
          <w:p w14:paraId="7D1F1965" w14:textId="77777777" w:rsidR="00130364" w:rsidRPr="00775D53" w:rsidRDefault="00130364" w:rsidP="00775D53">
            <w:pPr>
              <w:pStyle w:val="Heading2"/>
              <w:numPr>
                <w:ilvl w:val="0"/>
                <w:numId w:val="0"/>
              </w:numPr>
              <w:jc w:val="center"/>
              <w:rPr>
                <w:ins w:id="362" w:author="Mabel Chow" w:date="2022-04-25T12:48:00Z"/>
                <w:rFonts w:cs="Calibri"/>
              </w:rPr>
            </w:pPr>
            <w:ins w:id="363" w:author="Mabel Chow" w:date="2022-04-25T12:48:00Z">
              <w:r w:rsidRPr="00775D53">
                <w:rPr>
                  <w:rFonts w:cs="Calibri"/>
                </w:rPr>
                <w:t>0.42</w:t>
              </w:r>
            </w:ins>
          </w:p>
        </w:tc>
        <w:tc>
          <w:tcPr>
            <w:tcW w:w="1350" w:type="dxa"/>
            <w:shd w:val="clear" w:color="auto" w:fill="auto"/>
          </w:tcPr>
          <w:p w14:paraId="2D1E4010" w14:textId="77777777" w:rsidR="00130364" w:rsidRPr="00775D53" w:rsidRDefault="00130364" w:rsidP="00775D53">
            <w:pPr>
              <w:pStyle w:val="Heading2"/>
              <w:numPr>
                <w:ilvl w:val="0"/>
                <w:numId w:val="0"/>
              </w:numPr>
              <w:jc w:val="center"/>
              <w:rPr>
                <w:ins w:id="364" w:author="Mabel Chow" w:date="2022-04-25T12:48:00Z"/>
                <w:rFonts w:cs="Calibri"/>
              </w:rPr>
            </w:pPr>
            <w:ins w:id="365" w:author="Mabel Chow" w:date="2022-04-25T12:48:00Z">
              <w:r w:rsidRPr="00775D53">
                <w:rPr>
                  <w:rFonts w:cs="Calibri"/>
                </w:rPr>
                <w:t>0.42</w:t>
              </w:r>
            </w:ins>
          </w:p>
        </w:tc>
        <w:tc>
          <w:tcPr>
            <w:tcW w:w="1440" w:type="dxa"/>
            <w:shd w:val="clear" w:color="auto" w:fill="auto"/>
          </w:tcPr>
          <w:p w14:paraId="7C8C6FC3" w14:textId="77777777" w:rsidR="00130364" w:rsidRPr="00775D53" w:rsidRDefault="00130364" w:rsidP="00775D53">
            <w:pPr>
              <w:pStyle w:val="Heading2"/>
              <w:numPr>
                <w:ilvl w:val="0"/>
                <w:numId w:val="0"/>
              </w:numPr>
              <w:jc w:val="center"/>
              <w:rPr>
                <w:ins w:id="366" w:author="Mabel Chow" w:date="2022-04-25T12:48:00Z"/>
                <w:rFonts w:cs="Calibri"/>
              </w:rPr>
            </w:pPr>
            <w:ins w:id="367" w:author="Mabel Chow" w:date="2022-04-25T12:48:00Z">
              <w:r w:rsidRPr="00775D53">
                <w:rPr>
                  <w:rFonts w:cs="Calibri"/>
                </w:rPr>
                <w:t>0.5</w:t>
              </w:r>
            </w:ins>
          </w:p>
        </w:tc>
        <w:tc>
          <w:tcPr>
            <w:tcW w:w="1350" w:type="dxa"/>
            <w:shd w:val="clear" w:color="auto" w:fill="auto"/>
          </w:tcPr>
          <w:p w14:paraId="32A896C2" w14:textId="77777777" w:rsidR="00130364" w:rsidRPr="00775D53" w:rsidRDefault="00130364" w:rsidP="00775D53">
            <w:pPr>
              <w:pStyle w:val="Heading2"/>
              <w:numPr>
                <w:ilvl w:val="0"/>
                <w:numId w:val="0"/>
              </w:numPr>
              <w:jc w:val="center"/>
              <w:rPr>
                <w:ins w:id="368" w:author="Mabel Chow" w:date="2022-04-25T12:48:00Z"/>
                <w:rFonts w:cs="Calibri"/>
              </w:rPr>
            </w:pPr>
            <w:ins w:id="369" w:author="Mabel Chow" w:date="2022-04-25T12:48:00Z">
              <w:r w:rsidRPr="00775D53">
                <w:rPr>
                  <w:rFonts w:cs="Calibri"/>
                </w:rPr>
                <w:t xml:space="preserve"> - </w:t>
              </w:r>
            </w:ins>
          </w:p>
        </w:tc>
        <w:tc>
          <w:tcPr>
            <w:tcW w:w="1436" w:type="dxa"/>
            <w:shd w:val="clear" w:color="auto" w:fill="auto"/>
          </w:tcPr>
          <w:p w14:paraId="08AC6154" w14:textId="77777777" w:rsidR="00130364" w:rsidRPr="00775D53" w:rsidRDefault="00130364" w:rsidP="00775D53">
            <w:pPr>
              <w:pStyle w:val="Heading2"/>
              <w:numPr>
                <w:ilvl w:val="0"/>
                <w:numId w:val="29"/>
              </w:numPr>
              <w:jc w:val="center"/>
              <w:rPr>
                <w:ins w:id="370" w:author="Mabel Chow" w:date="2022-04-25T12:48:00Z"/>
                <w:rFonts w:cs="Calibri"/>
              </w:rPr>
            </w:pPr>
          </w:p>
        </w:tc>
      </w:tr>
      <w:tr w:rsidR="00130364" w:rsidRPr="00775D53" w14:paraId="393DB9ED" w14:textId="77777777" w:rsidTr="00775D53">
        <w:trPr>
          <w:trHeight w:val="806"/>
          <w:ins w:id="371" w:author="Mabel Chow" w:date="2022-04-25T12:48:00Z"/>
        </w:trPr>
        <w:tc>
          <w:tcPr>
            <w:tcW w:w="2178" w:type="dxa"/>
            <w:shd w:val="clear" w:color="auto" w:fill="auto"/>
          </w:tcPr>
          <w:p w14:paraId="261F3098" w14:textId="77777777" w:rsidR="00130364" w:rsidRPr="00775D53" w:rsidRDefault="00130364" w:rsidP="00775D53">
            <w:pPr>
              <w:pStyle w:val="Heading2"/>
              <w:numPr>
                <w:ilvl w:val="0"/>
                <w:numId w:val="0"/>
              </w:numPr>
              <w:rPr>
                <w:ins w:id="372" w:author="Mabel Chow" w:date="2022-04-25T12:48:00Z"/>
                <w:rFonts w:cs="Calibri"/>
                <w:b/>
                <w:bCs/>
                <w:lang w:val="en-GB" w:eastAsia="en-US"/>
              </w:rPr>
            </w:pPr>
            <w:ins w:id="373" w:author="Mabel Chow" w:date="2022-04-25T12:48:00Z">
              <w:r w:rsidRPr="00775D53">
                <w:rPr>
                  <w:rFonts w:cs="Calibri"/>
                  <w:b/>
                  <w:bCs/>
                  <w:lang w:val="en-GB" w:eastAsia="en-US"/>
                </w:rPr>
                <w:t>Air Content</w:t>
              </w:r>
            </w:ins>
          </w:p>
        </w:tc>
        <w:tc>
          <w:tcPr>
            <w:tcW w:w="2160" w:type="dxa"/>
            <w:shd w:val="clear" w:color="auto" w:fill="auto"/>
          </w:tcPr>
          <w:p w14:paraId="1597FEDA" w14:textId="77777777" w:rsidR="00130364" w:rsidRPr="00775D53" w:rsidRDefault="00130364" w:rsidP="00775D53">
            <w:pPr>
              <w:pStyle w:val="Heading2"/>
              <w:numPr>
                <w:ilvl w:val="0"/>
                <w:numId w:val="0"/>
              </w:numPr>
              <w:jc w:val="center"/>
              <w:rPr>
                <w:ins w:id="374" w:author="Mabel Chow" w:date="2022-04-25T12:48:00Z"/>
                <w:rFonts w:cs="Calibri"/>
              </w:rPr>
            </w:pPr>
            <w:ins w:id="375" w:author="Mabel Chow" w:date="2022-04-25T12:48:00Z">
              <w:r w:rsidRPr="00775D53">
                <w:rPr>
                  <w:rFonts w:cs="Calibri"/>
                </w:rPr>
                <w:t>5-8%</w:t>
              </w:r>
            </w:ins>
          </w:p>
        </w:tc>
        <w:tc>
          <w:tcPr>
            <w:tcW w:w="1350" w:type="dxa"/>
            <w:shd w:val="clear" w:color="auto" w:fill="auto"/>
          </w:tcPr>
          <w:p w14:paraId="0318BD8D" w14:textId="77777777" w:rsidR="00130364" w:rsidRPr="00775D53" w:rsidRDefault="00130364" w:rsidP="00775D53">
            <w:pPr>
              <w:pStyle w:val="Heading2"/>
              <w:numPr>
                <w:ilvl w:val="0"/>
                <w:numId w:val="0"/>
              </w:numPr>
              <w:jc w:val="center"/>
              <w:rPr>
                <w:ins w:id="376" w:author="Mabel Chow" w:date="2022-04-25T12:48:00Z"/>
                <w:rFonts w:cs="Calibri"/>
              </w:rPr>
            </w:pPr>
            <w:ins w:id="377" w:author="Mabel Chow" w:date="2022-04-25T12:48:00Z">
              <w:r w:rsidRPr="00775D53">
                <w:rPr>
                  <w:rFonts w:cs="Calibri"/>
                </w:rPr>
                <w:t>5-8%</w:t>
              </w:r>
            </w:ins>
          </w:p>
        </w:tc>
        <w:tc>
          <w:tcPr>
            <w:tcW w:w="1440" w:type="dxa"/>
            <w:shd w:val="clear" w:color="auto" w:fill="auto"/>
          </w:tcPr>
          <w:p w14:paraId="672C8138" w14:textId="77777777" w:rsidR="00130364" w:rsidRPr="00775D53" w:rsidRDefault="00130364" w:rsidP="00775D53">
            <w:pPr>
              <w:pStyle w:val="Heading2"/>
              <w:numPr>
                <w:ilvl w:val="0"/>
                <w:numId w:val="0"/>
              </w:numPr>
              <w:jc w:val="center"/>
              <w:rPr>
                <w:ins w:id="378" w:author="Mabel Chow" w:date="2022-04-25T12:48:00Z"/>
                <w:rFonts w:cs="Calibri"/>
              </w:rPr>
            </w:pPr>
            <w:ins w:id="379" w:author="Mabel Chow" w:date="2022-04-25T12:48:00Z">
              <w:r w:rsidRPr="00775D53">
                <w:rPr>
                  <w:rFonts w:cs="Calibri"/>
                </w:rPr>
                <w:t>0%</w:t>
              </w:r>
            </w:ins>
          </w:p>
        </w:tc>
        <w:tc>
          <w:tcPr>
            <w:tcW w:w="1350" w:type="dxa"/>
            <w:shd w:val="clear" w:color="auto" w:fill="auto"/>
          </w:tcPr>
          <w:p w14:paraId="316627A0" w14:textId="77777777" w:rsidR="00130364" w:rsidRPr="00775D53" w:rsidRDefault="00130364" w:rsidP="00775D53">
            <w:pPr>
              <w:pStyle w:val="Heading2"/>
              <w:numPr>
                <w:ilvl w:val="0"/>
                <w:numId w:val="0"/>
              </w:numPr>
              <w:jc w:val="center"/>
              <w:rPr>
                <w:ins w:id="380" w:author="Mabel Chow" w:date="2022-04-25T12:48:00Z"/>
                <w:rFonts w:cs="Calibri"/>
              </w:rPr>
            </w:pPr>
            <w:ins w:id="381" w:author="Mabel Chow" w:date="2022-04-25T12:48:00Z">
              <w:r w:rsidRPr="00775D53">
                <w:rPr>
                  <w:rFonts w:cs="Calibri"/>
                </w:rPr>
                <w:t>0%</w:t>
              </w:r>
            </w:ins>
          </w:p>
        </w:tc>
        <w:tc>
          <w:tcPr>
            <w:tcW w:w="1436" w:type="dxa"/>
            <w:shd w:val="clear" w:color="auto" w:fill="auto"/>
          </w:tcPr>
          <w:p w14:paraId="370AED48" w14:textId="77777777" w:rsidR="00130364" w:rsidRPr="00775D53" w:rsidRDefault="00130364" w:rsidP="00775D53">
            <w:pPr>
              <w:pStyle w:val="Heading2"/>
              <w:numPr>
                <w:ilvl w:val="0"/>
                <w:numId w:val="29"/>
              </w:numPr>
              <w:jc w:val="center"/>
              <w:rPr>
                <w:ins w:id="382" w:author="Mabel Chow" w:date="2022-04-25T12:48:00Z"/>
                <w:rFonts w:cs="Calibri"/>
              </w:rPr>
            </w:pPr>
          </w:p>
        </w:tc>
      </w:tr>
      <w:tr w:rsidR="00130364" w:rsidRPr="00775D53" w14:paraId="226FDB33" w14:textId="77777777" w:rsidTr="00775D53">
        <w:trPr>
          <w:trHeight w:val="806"/>
          <w:ins w:id="383" w:author="Mabel Chow" w:date="2022-04-25T12:48:00Z"/>
        </w:trPr>
        <w:tc>
          <w:tcPr>
            <w:tcW w:w="2178" w:type="dxa"/>
            <w:shd w:val="clear" w:color="auto" w:fill="auto"/>
          </w:tcPr>
          <w:p w14:paraId="1012799D" w14:textId="77777777" w:rsidR="00130364" w:rsidRPr="00775D53" w:rsidRDefault="00130364" w:rsidP="00775D53">
            <w:pPr>
              <w:pStyle w:val="Heading2"/>
              <w:numPr>
                <w:ilvl w:val="0"/>
                <w:numId w:val="0"/>
              </w:numPr>
              <w:rPr>
                <w:ins w:id="384" w:author="Mabel Chow" w:date="2022-04-25T12:48:00Z"/>
                <w:rFonts w:cs="Calibri"/>
                <w:b/>
                <w:bCs/>
              </w:rPr>
            </w:pPr>
            <w:ins w:id="385" w:author="Mabel Chow" w:date="2022-04-25T12:48:00Z">
              <w:r w:rsidRPr="00775D53">
                <w:rPr>
                  <w:rFonts w:cs="Calibri"/>
                  <w:b/>
                  <w:bCs/>
                  <w:lang w:val="en-GB" w:eastAsia="en-US"/>
                </w:rPr>
                <w:t>Maximum Aggregate Size (mm)</w:t>
              </w:r>
            </w:ins>
          </w:p>
        </w:tc>
        <w:tc>
          <w:tcPr>
            <w:tcW w:w="2160" w:type="dxa"/>
            <w:shd w:val="clear" w:color="auto" w:fill="auto"/>
          </w:tcPr>
          <w:p w14:paraId="2FD03E93" w14:textId="77777777" w:rsidR="00130364" w:rsidRPr="00775D53" w:rsidRDefault="00130364" w:rsidP="00775D53">
            <w:pPr>
              <w:pStyle w:val="Heading2"/>
              <w:numPr>
                <w:ilvl w:val="0"/>
                <w:numId w:val="0"/>
              </w:numPr>
              <w:jc w:val="center"/>
              <w:rPr>
                <w:ins w:id="386" w:author="Mabel Chow" w:date="2022-04-25T12:48:00Z"/>
                <w:rFonts w:cs="Calibri"/>
              </w:rPr>
            </w:pPr>
            <w:ins w:id="387" w:author="Mabel Chow" w:date="2022-04-25T12:48:00Z">
              <w:r w:rsidRPr="00775D53">
                <w:rPr>
                  <w:rFonts w:cs="Calibri"/>
                </w:rPr>
                <w:t>20mm (typical)</w:t>
              </w:r>
            </w:ins>
          </w:p>
          <w:p w14:paraId="62FD4C44" w14:textId="77777777" w:rsidR="00130364" w:rsidRPr="00DD5997" w:rsidRDefault="00130364" w:rsidP="00775D53">
            <w:pPr>
              <w:jc w:val="center"/>
              <w:rPr>
                <w:ins w:id="388" w:author="Mabel Chow" w:date="2022-04-25T12:48:00Z"/>
              </w:rPr>
            </w:pPr>
            <w:ins w:id="389" w:author="Mabel Chow" w:date="2022-04-25T12:48:00Z">
              <w:r>
                <w:t>40mm (for sections greater than 300mm in thickness)</w:t>
              </w:r>
            </w:ins>
          </w:p>
        </w:tc>
        <w:tc>
          <w:tcPr>
            <w:tcW w:w="1350" w:type="dxa"/>
            <w:shd w:val="clear" w:color="auto" w:fill="auto"/>
          </w:tcPr>
          <w:p w14:paraId="2A63B5C1" w14:textId="77777777" w:rsidR="00130364" w:rsidRPr="00775D53" w:rsidRDefault="00130364" w:rsidP="00775D53">
            <w:pPr>
              <w:pStyle w:val="Heading2"/>
              <w:numPr>
                <w:ilvl w:val="0"/>
                <w:numId w:val="0"/>
              </w:numPr>
              <w:jc w:val="center"/>
              <w:rPr>
                <w:ins w:id="390" w:author="Mabel Chow" w:date="2022-04-25T12:48:00Z"/>
                <w:rFonts w:cs="Calibri"/>
              </w:rPr>
            </w:pPr>
            <w:ins w:id="391" w:author="Mabel Chow" w:date="2022-04-25T12:48:00Z">
              <w:r w:rsidRPr="00775D53">
                <w:rPr>
                  <w:rFonts w:cs="Calibri"/>
                </w:rPr>
                <w:t xml:space="preserve">20mm  </w:t>
              </w:r>
            </w:ins>
          </w:p>
          <w:p w14:paraId="4E4079EA" w14:textId="77777777" w:rsidR="00130364" w:rsidRPr="00775D53" w:rsidRDefault="00130364" w:rsidP="00775D53">
            <w:pPr>
              <w:pStyle w:val="Heading2"/>
              <w:numPr>
                <w:ilvl w:val="0"/>
                <w:numId w:val="0"/>
              </w:numPr>
              <w:jc w:val="center"/>
              <w:rPr>
                <w:ins w:id="392" w:author="Mabel Chow" w:date="2022-04-25T12:48:00Z"/>
                <w:rFonts w:cs="Calibri"/>
              </w:rPr>
            </w:pPr>
          </w:p>
        </w:tc>
        <w:tc>
          <w:tcPr>
            <w:tcW w:w="1440" w:type="dxa"/>
            <w:shd w:val="clear" w:color="auto" w:fill="auto"/>
          </w:tcPr>
          <w:p w14:paraId="1A91E6D1" w14:textId="77777777" w:rsidR="00130364" w:rsidRPr="00775D53" w:rsidRDefault="00130364" w:rsidP="00775D53">
            <w:pPr>
              <w:pStyle w:val="Heading2"/>
              <w:numPr>
                <w:ilvl w:val="0"/>
                <w:numId w:val="0"/>
              </w:numPr>
              <w:jc w:val="center"/>
              <w:rPr>
                <w:ins w:id="393" w:author="Mabel Chow" w:date="2022-04-25T12:48:00Z"/>
                <w:rFonts w:cs="Calibri"/>
              </w:rPr>
            </w:pPr>
            <w:ins w:id="394" w:author="Mabel Chow" w:date="2022-04-25T12:48:00Z">
              <w:r w:rsidRPr="00775D53">
                <w:rPr>
                  <w:rFonts w:cs="Calibri"/>
                </w:rPr>
                <w:t xml:space="preserve">20mm  </w:t>
              </w:r>
            </w:ins>
          </w:p>
          <w:p w14:paraId="6A50AD79" w14:textId="77777777" w:rsidR="00130364" w:rsidRPr="00775D53" w:rsidRDefault="00130364" w:rsidP="00775D53">
            <w:pPr>
              <w:pStyle w:val="Heading2"/>
              <w:numPr>
                <w:ilvl w:val="0"/>
                <w:numId w:val="0"/>
              </w:numPr>
              <w:jc w:val="center"/>
              <w:rPr>
                <w:ins w:id="395" w:author="Mabel Chow" w:date="2022-04-25T12:48:00Z"/>
                <w:rFonts w:cs="Calibri"/>
              </w:rPr>
            </w:pPr>
          </w:p>
        </w:tc>
        <w:tc>
          <w:tcPr>
            <w:tcW w:w="1350" w:type="dxa"/>
            <w:shd w:val="clear" w:color="auto" w:fill="auto"/>
          </w:tcPr>
          <w:p w14:paraId="341BFB16" w14:textId="77777777" w:rsidR="00130364" w:rsidRPr="00775D53" w:rsidRDefault="00130364" w:rsidP="00775D53">
            <w:pPr>
              <w:pStyle w:val="Heading2"/>
              <w:numPr>
                <w:ilvl w:val="0"/>
                <w:numId w:val="0"/>
              </w:numPr>
              <w:jc w:val="center"/>
              <w:rPr>
                <w:ins w:id="396" w:author="Mabel Chow" w:date="2022-04-25T12:48:00Z"/>
                <w:rFonts w:cs="Calibri"/>
              </w:rPr>
            </w:pPr>
            <w:ins w:id="397" w:author="Mabel Chow" w:date="2022-04-25T12:48:00Z">
              <w:r w:rsidRPr="00775D53">
                <w:rPr>
                  <w:rFonts w:cs="Calibri"/>
                </w:rPr>
                <w:t xml:space="preserve">20mm  </w:t>
              </w:r>
            </w:ins>
          </w:p>
          <w:p w14:paraId="307C45B2" w14:textId="77777777" w:rsidR="00130364" w:rsidRPr="00775D53" w:rsidRDefault="00130364" w:rsidP="00775D53">
            <w:pPr>
              <w:pStyle w:val="Heading2"/>
              <w:numPr>
                <w:ilvl w:val="0"/>
                <w:numId w:val="0"/>
              </w:numPr>
              <w:jc w:val="center"/>
              <w:rPr>
                <w:ins w:id="398" w:author="Mabel Chow" w:date="2022-04-25T12:48:00Z"/>
                <w:rFonts w:cs="Calibri"/>
              </w:rPr>
            </w:pPr>
          </w:p>
        </w:tc>
        <w:tc>
          <w:tcPr>
            <w:tcW w:w="1436" w:type="dxa"/>
            <w:shd w:val="clear" w:color="auto" w:fill="auto"/>
          </w:tcPr>
          <w:p w14:paraId="2A8A9B2D" w14:textId="77777777" w:rsidR="00130364" w:rsidRPr="00775D53" w:rsidRDefault="00130364" w:rsidP="00775D53">
            <w:pPr>
              <w:pStyle w:val="Heading2"/>
              <w:numPr>
                <w:ilvl w:val="0"/>
                <w:numId w:val="29"/>
              </w:numPr>
              <w:jc w:val="center"/>
              <w:rPr>
                <w:ins w:id="399" w:author="Mabel Chow" w:date="2022-04-25T12:48:00Z"/>
                <w:rFonts w:cs="Calibri"/>
              </w:rPr>
            </w:pPr>
          </w:p>
        </w:tc>
      </w:tr>
    </w:tbl>
    <w:p w14:paraId="383902CD" w14:textId="77777777" w:rsidR="007E0E97" w:rsidRPr="00632AFA" w:rsidRDefault="007E0E97" w:rsidP="00DF096C">
      <w:pPr>
        <w:pStyle w:val="Heading4"/>
        <w:numPr>
          <w:ilvl w:val="0"/>
          <w:numId w:val="0"/>
        </w:numPr>
        <w:ind w:left="2160"/>
      </w:pPr>
    </w:p>
    <w:p w14:paraId="7E2D530D" w14:textId="77777777" w:rsidR="002637F8" w:rsidRPr="002258F3" w:rsidRDefault="002637F8" w:rsidP="003305A1">
      <w:pPr>
        <w:pStyle w:val="Heading3"/>
        <w:tabs>
          <w:tab w:val="clear" w:pos="1440"/>
          <w:tab w:val="left" w:pos="1418"/>
        </w:tabs>
        <w:ind w:left="1418" w:hanging="709"/>
      </w:pPr>
      <w:r w:rsidRPr="002258F3">
        <w:t>Wall and Column Grout mix</w:t>
      </w:r>
      <w:r w:rsidR="00E54CCF" w:rsidRPr="002258F3">
        <w:t>:</w:t>
      </w:r>
    </w:p>
    <w:p w14:paraId="2BD81F19" w14:textId="77777777" w:rsidR="002637F8" w:rsidRPr="002258F3" w:rsidRDefault="002637F8" w:rsidP="0035511B">
      <w:pPr>
        <w:pStyle w:val="Heading4"/>
        <w:tabs>
          <w:tab w:val="left" w:pos="1985"/>
        </w:tabs>
        <w:ind w:left="1985" w:hanging="567"/>
      </w:pPr>
      <w:r w:rsidRPr="002258F3">
        <w:t>Min</w:t>
      </w:r>
      <w:r w:rsidR="007A54BB" w:rsidRPr="002258F3">
        <w:t>imum cementing material</w:t>
      </w:r>
      <w:r w:rsidR="00030611" w:rsidRPr="002258F3">
        <w:t>:</w:t>
      </w:r>
      <w:r w:rsidR="007A54BB" w:rsidRPr="002258F3">
        <w:t xml:space="preserve"> 600 Kg</w:t>
      </w:r>
      <w:r w:rsidRPr="002258F3">
        <w:t>/</w:t>
      </w:r>
      <w:r w:rsidR="006B112B">
        <w:t>m</w:t>
      </w:r>
      <w:r w:rsidR="006B112B" w:rsidRPr="00285862">
        <w:rPr>
          <w:vertAlign w:val="superscript"/>
        </w:rPr>
        <w:t>3</w:t>
      </w:r>
    </w:p>
    <w:p w14:paraId="1D2DC1D9" w14:textId="77777777" w:rsidR="002637F8" w:rsidRPr="002258F3" w:rsidRDefault="002637F8" w:rsidP="0035511B">
      <w:pPr>
        <w:pStyle w:val="Heading4"/>
        <w:tabs>
          <w:tab w:val="left" w:pos="1985"/>
        </w:tabs>
        <w:ind w:left="1985" w:hanging="567"/>
      </w:pPr>
      <w:r w:rsidRPr="002258F3">
        <w:t>Coarse aggregate</w:t>
      </w:r>
      <w:r w:rsidR="00030611" w:rsidRPr="002258F3">
        <w:t>:</w:t>
      </w:r>
      <w:r w:rsidRPr="002258F3">
        <w:t xml:space="preserve"> none</w:t>
      </w:r>
    </w:p>
    <w:p w14:paraId="7F726B68" w14:textId="77777777" w:rsidR="002637F8" w:rsidRPr="002258F3" w:rsidRDefault="002A7992" w:rsidP="0035511B">
      <w:pPr>
        <w:pStyle w:val="Heading4"/>
        <w:tabs>
          <w:tab w:val="left" w:pos="1985"/>
        </w:tabs>
        <w:ind w:left="1985" w:hanging="567"/>
      </w:pPr>
      <w:r w:rsidRPr="002258F3">
        <w:t xml:space="preserve">Maximum </w:t>
      </w:r>
      <w:r w:rsidR="002637F8" w:rsidRPr="002258F3">
        <w:t>W</w:t>
      </w:r>
      <w:r w:rsidR="00D30967" w:rsidRPr="002258F3">
        <w:t>ater</w:t>
      </w:r>
      <w:r w:rsidR="002637F8" w:rsidRPr="002258F3">
        <w:t>/C</w:t>
      </w:r>
      <w:r w:rsidR="00D30967" w:rsidRPr="002258F3">
        <w:t>ement</w:t>
      </w:r>
      <w:r w:rsidR="002637F8" w:rsidRPr="002258F3">
        <w:t xml:space="preserve"> ratio</w:t>
      </w:r>
      <w:r w:rsidR="00030611" w:rsidRPr="002258F3">
        <w:t>:</w:t>
      </w:r>
      <w:r w:rsidR="002637F8" w:rsidRPr="002258F3">
        <w:t xml:space="preserve"> 0.43</w:t>
      </w:r>
    </w:p>
    <w:p w14:paraId="638F8338" w14:textId="77777777" w:rsidR="00307D87" w:rsidRPr="002258F3" w:rsidRDefault="00307D87" w:rsidP="005F7479">
      <w:pPr>
        <w:pStyle w:val="Heading1"/>
      </w:pPr>
      <w:r w:rsidRPr="002258F3">
        <w:t>EXECUTION</w:t>
      </w:r>
    </w:p>
    <w:p w14:paraId="13A9E0BA" w14:textId="77777777" w:rsidR="00307D87" w:rsidRPr="002258F3" w:rsidRDefault="00307D87" w:rsidP="00307D87">
      <w:pPr>
        <w:pStyle w:val="Heading2"/>
      </w:pPr>
      <w:r w:rsidRPr="002258F3">
        <w:t>Preparation</w:t>
      </w:r>
    </w:p>
    <w:p w14:paraId="771EE9D4" w14:textId="77777777" w:rsidR="00307D87" w:rsidRPr="002258F3" w:rsidRDefault="00307D87" w:rsidP="0035511B">
      <w:pPr>
        <w:pStyle w:val="Heading3"/>
        <w:tabs>
          <w:tab w:val="clear" w:pos="1440"/>
          <w:tab w:val="left" w:pos="1418"/>
        </w:tabs>
        <w:ind w:left="1418" w:hanging="709"/>
      </w:pPr>
      <w:r w:rsidRPr="002258F3">
        <w:lastRenderedPageBreak/>
        <w:t xml:space="preserve">Obtain the </w:t>
      </w:r>
      <w:r w:rsidR="00754394" w:rsidRPr="002258F3">
        <w:t>Consultant</w:t>
      </w:r>
      <w:r w:rsidR="00CB461F" w:rsidRPr="002258F3">
        <w:t>’</w:t>
      </w:r>
      <w:r w:rsidRPr="002258F3">
        <w:t xml:space="preserve">s approval before placing </w:t>
      </w:r>
      <w:r w:rsidR="002165B6" w:rsidRPr="002258F3">
        <w:t xml:space="preserve">any </w:t>
      </w:r>
      <w:r w:rsidRPr="002258F3">
        <w:t xml:space="preserve">concrete. Provide </w:t>
      </w:r>
      <w:r w:rsidR="002165B6" w:rsidRPr="002258F3">
        <w:t xml:space="preserve">a minimum of </w:t>
      </w:r>
      <w:r w:rsidRPr="002258F3">
        <w:t xml:space="preserve">2 </w:t>
      </w:r>
      <w:r w:rsidR="00E54CCF" w:rsidRPr="002258F3">
        <w:t>W</w:t>
      </w:r>
      <w:r w:rsidRPr="002258F3">
        <w:t xml:space="preserve">orking </w:t>
      </w:r>
      <w:r w:rsidR="00E54CCF" w:rsidRPr="002258F3">
        <w:t>D</w:t>
      </w:r>
      <w:r w:rsidRPr="002258F3">
        <w:t xml:space="preserve">ays notice prior to </w:t>
      </w:r>
      <w:r w:rsidR="00B754ED" w:rsidRPr="002258F3">
        <w:t xml:space="preserve">the </w:t>
      </w:r>
      <w:r w:rsidRPr="002258F3">
        <w:t>placing of concrete.</w:t>
      </w:r>
    </w:p>
    <w:p w14:paraId="77FD54EF" w14:textId="77777777" w:rsidR="00307D87" w:rsidRPr="002258F3" w:rsidRDefault="00307D87" w:rsidP="0035511B">
      <w:pPr>
        <w:pStyle w:val="Heading3"/>
        <w:tabs>
          <w:tab w:val="clear" w:pos="1440"/>
          <w:tab w:val="left" w:pos="1418"/>
        </w:tabs>
        <w:ind w:left="1418" w:hanging="709"/>
      </w:pPr>
      <w:r w:rsidRPr="002258F3">
        <w:t xml:space="preserve">Pumping of concrete is permitted only after </w:t>
      </w:r>
      <w:r w:rsidR="002165B6" w:rsidRPr="002258F3">
        <w:t xml:space="preserve">the </w:t>
      </w:r>
      <w:r w:rsidRPr="002258F3">
        <w:t>approval of equipment and mix</w:t>
      </w:r>
      <w:r w:rsidR="002165B6" w:rsidRPr="002258F3">
        <w:t xml:space="preserve"> has been obtained</w:t>
      </w:r>
      <w:r w:rsidR="0046761D" w:rsidRPr="002258F3">
        <w:t xml:space="preserve"> from the Consultant</w:t>
      </w:r>
      <w:r w:rsidRPr="002258F3">
        <w:t>.</w:t>
      </w:r>
    </w:p>
    <w:p w14:paraId="4CB05CD2" w14:textId="77777777" w:rsidR="00307D87" w:rsidRPr="002258F3" w:rsidRDefault="00307D87" w:rsidP="0035511B">
      <w:pPr>
        <w:pStyle w:val="Heading3"/>
        <w:tabs>
          <w:tab w:val="clear" w:pos="1440"/>
          <w:tab w:val="left" w:pos="1418"/>
        </w:tabs>
        <w:ind w:left="1418" w:hanging="709"/>
      </w:pPr>
      <w:r w:rsidRPr="002258F3">
        <w:t xml:space="preserve">Ensure </w:t>
      </w:r>
      <w:r w:rsidR="002165B6" w:rsidRPr="002258F3">
        <w:t>that</w:t>
      </w:r>
      <w:r w:rsidR="0046761D" w:rsidRPr="002258F3">
        <w:t xml:space="preserve"> the</w:t>
      </w:r>
      <w:r w:rsidR="002165B6" w:rsidRPr="002258F3">
        <w:t xml:space="preserve"> </w:t>
      </w:r>
      <w:r w:rsidRPr="002258F3">
        <w:t>reinforcement and inserts are not disturbed during concrete placement.</w:t>
      </w:r>
    </w:p>
    <w:p w14:paraId="24E5B1D8" w14:textId="77777777" w:rsidR="00307D87" w:rsidRPr="002258F3" w:rsidRDefault="00307D87" w:rsidP="0035511B">
      <w:pPr>
        <w:pStyle w:val="Heading3"/>
        <w:tabs>
          <w:tab w:val="clear" w:pos="1440"/>
          <w:tab w:val="left" w:pos="1418"/>
        </w:tabs>
        <w:ind w:left="1418" w:hanging="709"/>
      </w:pPr>
      <w:r w:rsidRPr="002258F3">
        <w:t xml:space="preserve">Prior to placing of </w:t>
      </w:r>
      <w:r w:rsidR="00E54CCF" w:rsidRPr="002258F3">
        <w:t xml:space="preserve">the </w:t>
      </w:r>
      <w:r w:rsidRPr="002258F3">
        <w:t>concrete</w:t>
      </w:r>
      <w:r w:rsidR="002165B6" w:rsidRPr="002258F3">
        <w:t>,</w:t>
      </w:r>
      <w:r w:rsidRPr="002258F3">
        <w:t xml:space="preserve"> obtain </w:t>
      </w:r>
      <w:r w:rsidR="00754394" w:rsidRPr="002258F3">
        <w:t>the Consultant’</w:t>
      </w:r>
      <w:r w:rsidRPr="002258F3">
        <w:t xml:space="preserve">s approval of </w:t>
      </w:r>
      <w:r w:rsidR="00B754ED" w:rsidRPr="002258F3">
        <w:t xml:space="preserve">the </w:t>
      </w:r>
      <w:r w:rsidRPr="002258F3">
        <w:t xml:space="preserve">proposed method for protection of </w:t>
      </w:r>
      <w:r w:rsidR="00E54CCF" w:rsidRPr="002258F3">
        <w:t xml:space="preserve">the </w:t>
      </w:r>
      <w:r w:rsidRPr="002258F3">
        <w:t>concrete during placing and curing in adverse weather.</w:t>
      </w:r>
    </w:p>
    <w:p w14:paraId="1AE45EDF" w14:textId="77777777" w:rsidR="00135550" w:rsidRPr="002258F3" w:rsidRDefault="00307D87" w:rsidP="00135550">
      <w:pPr>
        <w:pStyle w:val="Heading3"/>
        <w:tabs>
          <w:tab w:val="clear" w:pos="1440"/>
          <w:tab w:val="left" w:pos="1418"/>
        </w:tabs>
        <w:ind w:left="1418" w:hanging="709"/>
      </w:pPr>
      <w:r w:rsidRPr="002258F3">
        <w:t>Maintain accurate records of poured concrete items indicat</w:t>
      </w:r>
      <w:r w:rsidR="002165B6" w:rsidRPr="002258F3">
        <w:t>ing</w:t>
      </w:r>
      <w:r w:rsidRPr="002258F3">
        <w:t xml:space="preserve"> </w:t>
      </w:r>
      <w:r w:rsidR="00B754ED" w:rsidRPr="002258F3">
        <w:t>the</w:t>
      </w:r>
      <w:r w:rsidRPr="002258F3">
        <w:t xml:space="preserve"> date, location of pour, quality, air temperature and test samples taken.</w:t>
      </w:r>
      <w:r w:rsidR="00D506A5" w:rsidRPr="002258F3">
        <w:br/>
      </w:r>
      <w:del w:id="400" w:author="Radulovic, Nicole" w:date="2022-11-03T10:55:00Z">
        <w:r w:rsidR="00F61066" w:rsidRPr="00AD34FF" w:rsidDel="00681EEF">
          <w:rPr>
            <w:rPrChange w:id="401" w:author="Paul Shi" w:date="2022-04-12T16:51:00Z">
              <w:rPr>
                <w:highlight w:val="yellow"/>
              </w:rPr>
            </w:rPrChange>
          </w:rPr>
          <w:delText>[</w:delText>
        </w:r>
      </w:del>
      <w:r w:rsidRPr="00AD34FF">
        <w:rPr>
          <w:rPrChange w:id="402" w:author="Paul Shi" w:date="2022-04-12T16:51:00Z">
            <w:rPr>
              <w:highlight w:val="yellow"/>
            </w:rPr>
          </w:rPrChange>
        </w:rPr>
        <w:t>In locations where new concrete is dowelled to existing work, drill ho</w:t>
      </w:r>
      <w:r w:rsidR="00D506A5" w:rsidRPr="00AD34FF">
        <w:rPr>
          <w:rPrChange w:id="403" w:author="Paul Shi" w:date="2022-04-12T16:51:00Z">
            <w:rPr>
              <w:highlight w:val="yellow"/>
            </w:rPr>
          </w:rPrChange>
        </w:rPr>
        <w:t xml:space="preserve">les in existing concrete. </w:t>
      </w:r>
      <w:r w:rsidR="005145BB" w:rsidRPr="00AD34FF">
        <w:rPr>
          <w:rPrChange w:id="404" w:author="Paul Shi" w:date="2022-04-12T16:51:00Z">
            <w:rPr>
              <w:highlight w:val="yellow"/>
            </w:rPr>
          </w:rPrChange>
        </w:rPr>
        <w:t xml:space="preserve"> </w:t>
      </w:r>
      <w:r w:rsidR="00D506A5" w:rsidRPr="00AD34FF">
        <w:rPr>
          <w:rPrChange w:id="405" w:author="Paul Shi" w:date="2022-04-12T16:51:00Z">
            <w:rPr>
              <w:highlight w:val="yellow"/>
            </w:rPr>
          </w:rPrChange>
        </w:rPr>
        <w:t>Place</w:t>
      </w:r>
      <w:r w:rsidRPr="00AD34FF">
        <w:rPr>
          <w:rPrChange w:id="406" w:author="Paul Shi" w:date="2022-04-12T16:51:00Z">
            <w:rPr>
              <w:highlight w:val="yellow"/>
            </w:rPr>
          </w:rPrChange>
        </w:rPr>
        <w:t xml:space="preserve"> dowels of deformed steel reinforcing bars and pack solidly with dowelling grout or epoxy grout to anchor and hold dowels in position.</w:t>
      </w:r>
      <w:del w:id="407" w:author="Radulovic, Nicole" w:date="2022-11-03T10:55:00Z">
        <w:r w:rsidR="00F61066" w:rsidRPr="00AD34FF" w:rsidDel="00681EEF">
          <w:rPr>
            <w:rPrChange w:id="408" w:author="Paul Shi" w:date="2022-04-12T16:51:00Z">
              <w:rPr>
                <w:highlight w:val="yellow"/>
              </w:rPr>
            </w:rPrChange>
          </w:rPr>
          <w:delText>]</w:delText>
        </w:r>
      </w:del>
      <w:r w:rsidRPr="00AD34FF">
        <w:rPr>
          <w:rPrChange w:id="409" w:author="Paul Shi" w:date="2022-04-12T16:51:00Z">
            <w:rPr>
              <w:highlight w:val="yellow"/>
            </w:rPr>
          </w:rPrChange>
        </w:rPr>
        <w:t xml:space="preserve"> </w:t>
      </w:r>
      <w:del w:id="410" w:author="Paul Shi" w:date="2022-03-22T19:00:00Z">
        <w:r w:rsidR="00135550" w:rsidRPr="009E6C62" w:rsidDel="00B30938">
          <w:rPr>
            <w:i/>
            <w:highlight w:val="yellow"/>
            <w:shd w:val="clear" w:color="auto" w:fill="D9D9D9"/>
          </w:rPr>
          <w:delText>[</w:delText>
        </w:r>
        <w:r w:rsidR="00135550" w:rsidDel="00B30938">
          <w:rPr>
            <w:i/>
            <w:highlight w:val="yellow"/>
            <w:shd w:val="clear" w:color="auto" w:fill="D9D9D9"/>
          </w:rPr>
          <w:delText>Consultant to d</w:delText>
        </w:r>
        <w:r w:rsidR="00135550" w:rsidRPr="009E6C62" w:rsidDel="00B30938">
          <w:rPr>
            <w:i/>
            <w:highlight w:val="yellow"/>
            <w:shd w:val="clear" w:color="auto" w:fill="D9D9D9"/>
          </w:rPr>
          <w:delText xml:space="preserve">elete </w:delText>
        </w:r>
        <w:r w:rsidR="00135550" w:rsidDel="00B30938">
          <w:rPr>
            <w:i/>
            <w:highlight w:val="yellow"/>
            <w:shd w:val="clear" w:color="auto" w:fill="D9D9D9"/>
          </w:rPr>
          <w:delText>this provision</w:delText>
        </w:r>
        <w:r w:rsidR="00135550" w:rsidRPr="009E6C62" w:rsidDel="00B30938">
          <w:rPr>
            <w:i/>
            <w:highlight w:val="yellow"/>
            <w:shd w:val="clear" w:color="auto" w:fill="D9D9D9"/>
          </w:rPr>
          <w:delText xml:space="preserve"> if dowelling is not </w:delText>
        </w:r>
        <w:r w:rsidR="00135550" w:rsidDel="00B30938">
          <w:rPr>
            <w:i/>
            <w:highlight w:val="yellow"/>
            <w:shd w:val="clear" w:color="auto" w:fill="D9D9D9"/>
          </w:rPr>
          <w:delText xml:space="preserve">to </w:delText>
        </w:r>
        <w:r w:rsidR="00135550" w:rsidRPr="009E6C62" w:rsidDel="00B30938">
          <w:rPr>
            <w:i/>
            <w:highlight w:val="yellow"/>
            <w:shd w:val="clear" w:color="auto" w:fill="D9D9D9"/>
          </w:rPr>
          <w:delText>be used.]</w:delText>
        </w:r>
      </w:del>
    </w:p>
    <w:p w14:paraId="46185BB7" w14:textId="77777777" w:rsidR="00307D87" w:rsidRPr="002258F3" w:rsidRDefault="00307D87" w:rsidP="0035511B">
      <w:pPr>
        <w:pStyle w:val="Heading3"/>
        <w:tabs>
          <w:tab w:val="clear" w:pos="1440"/>
          <w:tab w:val="left" w:pos="1418"/>
        </w:tabs>
        <w:ind w:left="1418" w:hanging="709"/>
      </w:pPr>
      <w:r w:rsidRPr="002258F3">
        <w:t>Do not place load</w:t>
      </w:r>
      <w:r w:rsidR="002165B6" w:rsidRPr="002258F3">
        <w:t>s</w:t>
      </w:r>
      <w:r w:rsidRPr="002258F3">
        <w:t xml:space="preserve"> upon new concrete until authorized by </w:t>
      </w:r>
      <w:r w:rsidR="00761942" w:rsidRPr="002258F3">
        <w:t>the Consultant</w:t>
      </w:r>
      <w:r w:rsidRPr="002258F3">
        <w:t>.</w:t>
      </w:r>
    </w:p>
    <w:p w14:paraId="2F8358FE" w14:textId="77777777" w:rsidR="00307D87" w:rsidRPr="002258F3" w:rsidRDefault="00307D87" w:rsidP="008F230A">
      <w:pPr>
        <w:pStyle w:val="Heading2"/>
      </w:pPr>
      <w:r w:rsidRPr="002258F3">
        <w:t>Concreting</w:t>
      </w:r>
    </w:p>
    <w:p w14:paraId="5CF9D61F" w14:textId="2F448B6C" w:rsidR="007A54BB" w:rsidRPr="002258F3" w:rsidRDefault="00A50D24" w:rsidP="0035511B">
      <w:pPr>
        <w:pStyle w:val="Heading3"/>
        <w:tabs>
          <w:tab w:val="clear" w:pos="1440"/>
          <w:tab w:val="left" w:pos="1418"/>
        </w:tabs>
        <w:ind w:left="1418" w:hanging="709"/>
      </w:pPr>
      <w:r w:rsidRPr="002258F3">
        <w:t>Perform</w:t>
      </w:r>
      <w:r w:rsidR="007A54BB" w:rsidRPr="002258F3">
        <w:t xml:space="preserve"> cast in place concrete </w:t>
      </w:r>
      <w:r w:rsidR="001A3FDF" w:rsidRPr="002258F3">
        <w:t xml:space="preserve">work </w:t>
      </w:r>
      <w:r w:rsidR="007A54BB" w:rsidRPr="002258F3">
        <w:t>in accordance with CSA A23.1</w:t>
      </w:r>
      <w:r w:rsidR="00D72C2D">
        <w:t>-</w:t>
      </w:r>
      <w:ins w:id="411" w:author="Mabel Chow" w:date="2022-04-22T14:09:00Z">
        <w:r w:rsidR="00D72C2D">
          <w:t>1</w:t>
        </w:r>
      </w:ins>
      <w:ins w:id="412" w:author="Mabel Chow" w:date="2022-04-22T12:14:00Z">
        <w:r w:rsidR="00C07505">
          <w:t>9</w:t>
        </w:r>
      </w:ins>
      <w:del w:id="413" w:author="Mabel Chow" w:date="2022-04-22T12:14:00Z">
        <w:r w:rsidR="00D72C2D" w:rsidDel="00C07505">
          <w:delText>4</w:delText>
        </w:r>
      </w:del>
      <w:ins w:id="414" w:author="Paul Shi" w:date="2022-04-22T14:09:00Z">
        <w:del w:id="415" w:author="Mabel Chow" w:date="2022-11-25T11:58:00Z">
          <w:r w:rsidR="00D72C2D" w:rsidDel="0014417E">
            <w:delText>14</w:delText>
          </w:r>
        </w:del>
      </w:ins>
      <w:r w:rsidR="001A3FDF">
        <w:t>.</w:t>
      </w:r>
    </w:p>
    <w:p w14:paraId="779858E5" w14:textId="77777777" w:rsidR="007A54BB" w:rsidRPr="002258F3" w:rsidRDefault="007A54BB" w:rsidP="0035511B">
      <w:pPr>
        <w:pStyle w:val="Heading3"/>
        <w:tabs>
          <w:tab w:val="clear" w:pos="1440"/>
          <w:tab w:val="left" w:pos="1418"/>
        </w:tabs>
        <w:ind w:left="1418" w:hanging="709"/>
      </w:pPr>
      <w:r w:rsidRPr="002258F3">
        <w:t>Vibrators</w:t>
      </w:r>
    </w:p>
    <w:p w14:paraId="2A975024" w14:textId="77777777" w:rsidR="00307D87" w:rsidRPr="002258F3" w:rsidRDefault="00307D87" w:rsidP="0035511B">
      <w:pPr>
        <w:pStyle w:val="Heading5"/>
        <w:tabs>
          <w:tab w:val="left" w:pos="2127"/>
        </w:tabs>
        <w:ind w:left="2127" w:hanging="709"/>
      </w:pPr>
      <w:r w:rsidRPr="002258F3">
        <w:t>The use of mechanical vibrators is required.</w:t>
      </w:r>
    </w:p>
    <w:p w14:paraId="09EA2DCD" w14:textId="77777777" w:rsidR="00307D87" w:rsidRPr="002258F3" w:rsidRDefault="00307D87" w:rsidP="0035511B">
      <w:pPr>
        <w:pStyle w:val="Heading5"/>
        <w:tabs>
          <w:tab w:val="left" w:pos="2127"/>
        </w:tabs>
        <w:ind w:left="2127" w:hanging="709"/>
      </w:pPr>
      <w:proofErr w:type="gramStart"/>
      <w:r w:rsidRPr="002258F3">
        <w:t>A sufficient number of</w:t>
      </w:r>
      <w:proofErr w:type="gramEnd"/>
      <w:r w:rsidRPr="002258F3">
        <w:t xml:space="preserve"> vibrators shall be employed </w:t>
      </w:r>
      <w:r w:rsidR="00ED739F" w:rsidRPr="002258F3">
        <w:t>to ensure</w:t>
      </w:r>
      <w:r w:rsidR="00F36982" w:rsidRPr="002258F3">
        <w:t xml:space="preserve"> </w:t>
      </w:r>
      <w:r w:rsidRPr="002258F3">
        <w:t xml:space="preserve">complete compaction.  </w:t>
      </w:r>
    </w:p>
    <w:p w14:paraId="77EBD834" w14:textId="77777777" w:rsidR="00307D87" w:rsidRPr="002258F3" w:rsidRDefault="00307D87" w:rsidP="0035511B">
      <w:pPr>
        <w:pStyle w:val="Heading5"/>
        <w:tabs>
          <w:tab w:val="left" w:pos="2127"/>
        </w:tabs>
        <w:ind w:left="2127" w:hanging="709"/>
      </w:pPr>
      <w:r w:rsidRPr="002258F3">
        <w:t xml:space="preserve">At least one </w:t>
      </w:r>
      <w:r w:rsidR="00F36982" w:rsidRPr="002258F3">
        <w:t xml:space="preserve">(1) </w:t>
      </w:r>
      <w:r w:rsidRPr="002258F3">
        <w:t>extra gasoline powered vibrator shall be on hand for emergency use.</w:t>
      </w:r>
    </w:p>
    <w:p w14:paraId="2DD22EB7" w14:textId="77777777" w:rsidR="00307D87" w:rsidRPr="002258F3" w:rsidRDefault="00307D87" w:rsidP="0035511B">
      <w:pPr>
        <w:pStyle w:val="Heading5"/>
        <w:tabs>
          <w:tab w:val="left" w:pos="2127"/>
        </w:tabs>
        <w:ind w:left="2127" w:hanging="709"/>
      </w:pPr>
      <w:r w:rsidRPr="002258F3">
        <w:t>Vibration shall not be continued to the extent that water forms a surface</w:t>
      </w:r>
      <w:r w:rsidR="002165B6" w:rsidRPr="002258F3">
        <w:t xml:space="preserve"> on the concrete</w:t>
      </w:r>
      <w:r w:rsidRPr="002258F3">
        <w:t>.</w:t>
      </w:r>
    </w:p>
    <w:p w14:paraId="7356E4A4" w14:textId="77777777" w:rsidR="00307D87" w:rsidRPr="002258F3" w:rsidRDefault="00307D87" w:rsidP="0035511B">
      <w:pPr>
        <w:pStyle w:val="Heading5"/>
        <w:tabs>
          <w:tab w:val="left" w:pos="2127"/>
        </w:tabs>
        <w:ind w:left="2127" w:hanging="709"/>
      </w:pPr>
      <w:r w:rsidRPr="002258F3">
        <w:t xml:space="preserve">Avoid any disturbance to concrete which has become too stiff to regain plasticity when vibrated.  </w:t>
      </w:r>
    </w:p>
    <w:p w14:paraId="678E5053" w14:textId="77777777" w:rsidR="00307D87" w:rsidRPr="002258F3" w:rsidRDefault="00307D87" w:rsidP="0035511B">
      <w:pPr>
        <w:pStyle w:val="Heading5"/>
        <w:tabs>
          <w:tab w:val="left" w:pos="2127"/>
        </w:tabs>
        <w:ind w:left="2127" w:hanging="709"/>
      </w:pPr>
      <w:r w:rsidRPr="002258F3">
        <w:t>Vibration shall not be applied directly to steel which extends into partially hardened concrete.</w:t>
      </w:r>
    </w:p>
    <w:p w14:paraId="59AC7DF5" w14:textId="77777777" w:rsidR="00307D87" w:rsidRPr="002258F3" w:rsidRDefault="00307D87" w:rsidP="003305A1">
      <w:pPr>
        <w:pStyle w:val="Heading3"/>
        <w:tabs>
          <w:tab w:val="clear" w:pos="1440"/>
          <w:tab w:val="left" w:pos="1418"/>
        </w:tabs>
        <w:ind w:left="1418" w:hanging="709"/>
      </w:pPr>
      <w:r w:rsidRPr="002258F3">
        <w:t>Sleeves and inserts</w:t>
      </w:r>
    </w:p>
    <w:p w14:paraId="4968F8DE" w14:textId="77777777" w:rsidR="00307D87" w:rsidRPr="002258F3" w:rsidRDefault="00307D87" w:rsidP="0035511B">
      <w:pPr>
        <w:pStyle w:val="Heading4"/>
        <w:tabs>
          <w:tab w:val="left" w:pos="2127"/>
        </w:tabs>
        <w:ind w:left="2127" w:hanging="709"/>
      </w:pPr>
      <w:r w:rsidRPr="002258F3">
        <w:t xml:space="preserve">No sleeves, ducts, pipes or other openings shall pass through joists, beams, column capitals or columns, except </w:t>
      </w:r>
      <w:proofErr w:type="gramStart"/>
      <w:r w:rsidRPr="002258F3">
        <w:t>where</w:t>
      </w:r>
      <w:proofErr w:type="gramEnd"/>
      <w:r w:rsidRPr="002258F3">
        <w:t xml:space="preserve"> indicated </w:t>
      </w:r>
      <w:r w:rsidR="00D94350" w:rsidRPr="002258F3">
        <w:t>in the Contract Documents</w:t>
      </w:r>
      <w:r w:rsidRPr="002258F3">
        <w:t xml:space="preserve"> or </w:t>
      </w:r>
      <w:r w:rsidR="00D94350" w:rsidRPr="002258F3">
        <w:t>where</w:t>
      </w:r>
      <w:r w:rsidRPr="002258F3">
        <w:t xml:space="preserve"> approved by </w:t>
      </w:r>
      <w:r w:rsidR="005A39DF" w:rsidRPr="002258F3">
        <w:t>the Consultant</w:t>
      </w:r>
      <w:r w:rsidRPr="002258F3">
        <w:t>.</w:t>
      </w:r>
    </w:p>
    <w:p w14:paraId="5B2046D2" w14:textId="77777777" w:rsidR="00307D87" w:rsidRPr="002258F3" w:rsidRDefault="00307D87" w:rsidP="0035511B">
      <w:pPr>
        <w:pStyle w:val="Heading4"/>
        <w:tabs>
          <w:tab w:val="left" w:pos="2127"/>
        </w:tabs>
        <w:ind w:left="2127" w:hanging="709"/>
      </w:pPr>
      <w:r w:rsidRPr="002258F3">
        <w:t xml:space="preserve">Where approved by </w:t>
      </w:r>
      <w:r w:rsidR="00ED739F" w:rsidRPr="002258F3">
        <w:t xml:space="preserve">the </w:t>
      </w:r>
      <w:r w:rsidR="005A39DF" w:rsidRPr="002258F3">
        <w:t>Consultant</w:t>
      </w:r>
      <w:r w:rsidRPr="002258F3">
        <w:t>, set sleeves, ties, pipe hangers and other inserts and openings as indicated or specified elsewhere</w:t>
      </w:r>
      <w:r w:rsidR="00371715" w:rsidRPr="002258F3">
        <w:t xml:space="preserve"> </w:t>
      </w:r>
      <w:r w:rsidR="005145BB" w:rsidRPr="002258F3">
        <w:t>in</w:t>
      </w:r>
      <w:r w:rsidR="00371715" w:rsidRPr="002258F3">
        <w:t xml:space="preserve"> the Contract </w:t>
      </w:r>
      <w:r w:rsidR="005145BB" w:rsidRPr="002258F3">
        <w:t>Documents</w:t>
      </w:r>
      <w:r w:rsidRPr="002258F3">
        <w:t xml:space="preserve">. </w:t>
      </w:r>
      <w:r w:rsidR="005145BB" w:rsidRPr="002258F3">
        <w:t xml:space="preserve"> </w:t>
      </w:r>
      <w:r w:rsidRPr="002258F3">
        <w:t xml:space="preserve">Sleeves and openings </w:t>
      </w:r>
      <w:r w:rsidR="00D94350" w:rsidRPr="002258F3">
        <w:t>which are</w:t>
      </w:r>
      <w:r w:rsidRPr="002258F3">
        <w:t xml:space="preserve"> greater than 100</w:t>
      </w:r>
      <w:r w:rsidR="006D22F8">
        <w:t xml:space="preserve"> mm</w:t>
      </w:r>
      <w:r w:rsidRPr="002258F3">
        <w:t xml:space="preserve"> x 100 mm </w:t>
      </w:r>
      <w:r w:rsidR="00B37F6F" w:rsidRPr="002258F3">
        <w:t xml:space="preserve">and </w:t>
      </w:r>
      <w:r w:rsidR="00D94350" w:rsidRPr="002258F3">
        <w:t xml:space="preserve">which are </w:t>
      </w:r>
      <w:r w:rsidRPr="002258F3">
        <w:t>not indicated</w:t>
      </w:r>
      <w:r w:rsidR="00D94350" w:rsidRPr="002258F3">
        <w:t xml:space="preserve"> </w:t>
      </w:r>
      <w:r w:rsidR="005145BB" w:rsidRPr="002258F3">
        <w:t>in</w:t>
      </w:r>
      <w:r w:rsidR="00D94350" w:rsidRPr="002258F3">
        <w:t xml:space="preserve"> the Contract </w:t>
      </w:r>
      <w:r w:rsidR="005145BB" w:rsidRPr="002258F3">
        <w:t>Documents</w:t>
      </w:r>
      <w:r w:rsidRPr="002258F3">
        <w:t xml:space="preserve"> must be approved by </w:t>
      </w:r>
      <w:r w:rsidR="005A39DF" w:rsidRPr="002258F3">
        <w:t>the Consultant</w:t>
      </w:r>
      <w:r w:rsidRPr="002258F3">
        <w:t>.</w:t>
      </w:r>
    </w:p>
    <w:p w14:paraId="0049CEE5" w14:textId="77777777" w:rsidR="00307D87" w:rsidRPr="002258F3" w:rsidRDefault="00307D87" w:rsidP="0035511B">
      <w:pPr>
        <w:pStyle w:val="Heading4"/>
        <w:tabs>
          <w:tab w:val="left" w:pos="2127"/>
        </w:tabs>
        <w:ind w:left="2127" w:hanging="709"/>
      </w:pPr>
      <w:r w:rsidRPr="002258F3">
        <w:t xml:space="preserve">Do not eliminate or displace reinforcement to accommodate hardware. </w:t>
      </w:r>
      <w:r w:rsidR="00F36982" w:rsidRPr="002258F3">
        <w:t xml:space="preserve"> </w:t>
      </w:r>
      <w:r w:rsidRPr="002258F3">
        <w:t xml:space="preserve">If inserts cannot be located as specified, obtain approval of </w:t>
      </w:r>
      <w:r w:rsidR="0046761D" w:rsidRPr="002258F3">
        <w:t xml:space="preserve">any </w:t>
      </w:r>
      <w:r w:rsidRPr="002258F3">
        <w:t xml:space="preserve">modifications from </w:t>
      </w:r>
      <w:r w:rsidR="005A39DF" w:rsidRPr="002258F3">
        <w:t>the Consultant</w:t>
      </w:r>
      <w:r w:rsidRPr="002258F3">
        <w:t xml:space="preserve"> before placing </w:t>
      </w:r>
      <w:r w:rsidR="00B37F6F" w:rsidRPr="002258F3">
        <w:t>the</w:t>
      </w:r>
      <w:r w:rsidRPr="002258F3">
        <w:t xml:space="preserve"> concrete.</w:t>
      </w:r>
    </w:p>
    <w:p w14:paraId="2A92CA2F" w14:textId="77777777" w:rsidR="00307D87" w:rsidRPr="002258F3" w:rsidRDefault="00307D87" w:rsidP="0035511B">
      <w:pPr>
        <w:pStyle w:val="Heading4"/>
        <w:tabs>
          <w:tab w:val="left" w:pos="2127"/>
        </w:tabs>
        <w:ind w:left="2127" w:hanging="709"/>
      </w:pPr>
      <w:r w:rsidRPr="002258F3">
        <w:t xml:space="preserve">Check </w:t>
      </w:r>
      <w:r w:rsidR="00B754ED" w:rsidRPr="002258F3">
        <w:t xml:space="preserve">the </w:t>
      </w:r>
      <w:r w:rsidRPr="002258F3">
        <w:t xml:space="preserve">locations and sizes of </w:t>
      </w:r>
      <w:r w:rsidR="00511AB0" w:rsidRPr="002258F3">
        <w:t xml:space="preserve">the </w:t>
      </w:r>
      <w:r w:rsidRPr="002258F3">
        <w:t xml:space="preserve">sleeves and openings shown on </w:t>
      </w:r>
      <w:r w:rsidR="005A39DF" w:rsidRPr="002258F3">
        <w:t xml:space="preserve">the </w:t>
      </w:r>
      <w:r w:rsidR="00B754ED" w:rsidRPr="002258F3">
        <w:t xml:space="preserve">Contract </w:t>
      </w:r>
      <w:r w:rsidR="005A39DF" w:rsidRPr="002258F3">
        <w:t>D</w:t>
      </w:r>
      <w:r w:rsidR="00F36982" w:rsidRPr="002258F3">
        <w:t>rawings</w:t>
      </w:r>
      <w:r w:rsidRPr="002258F3">
        <w:t>.</w:t>
      </w:r>
    </w:p>
    <w:p w14:paraId="5C63403F" w14:textId="77777777" w:rsidR="00307D87" w:rsidRPr="002258F3" w:rsidRDefault="00307D87" w:rsidP="0035511B">
      <w:pPr>
        <w:pStyle w:val="Heading4"/>
        <w:tabs>
          <w:tab w:val="left" w:pos="2127"/>
        </w:tabs>
        <w:ind w:left="2127" w:hanging="709"/>
      </w:pPr>
      <w:r w:rsidRPr="002258F3">
        <w:t>Set special inserts for strength testing</w:t>
      </w:r>
      <w:r w:rsidR="00B37F6F" w:rsidRPr="002258F3">
        <w:t>,</w:t>
      </w:r>
      <w:r w:rsidRPr="002258F3">
        <w:t xml:space="preserve"> as indicated </w:t>
      </w:r>
      <w:r w:rsidR="00D94350" w:rsidRPr="002258F3">
        <w:t xml:space="preserve">in the Contract </w:t>
      </w:r>
      <w:proofErr w:type="gramStart"/>
      <w:r w:rsidR="00D94350" w:rsidRPr="002258F3">
        <w:t>Documents</w:t>
      </w:r>
      <w:proofErr w:type="gramEnd"/>
      <w:r w:rsidR="00D94350" w:rsidRPr="002258F3">
        <w:t xml:space="preserve"> </w:t>
      </w:r>
      <w:r w:rsidRPr="002258F3">
        <w:t xml:space="preserve">and as required by </w:t>
      </w:r>
      <w:r w:rsidR="00B754ED" w:rsidRPr="002258F3">
        <w:t xml:space="preserve">a </w:t>
      </w:r>
      <w:r w:rsidRPr="002258F3">
        <w:t>non</w:t>
      </w:r>
      <w:r w:rsidR="00F36982" w:rsidRPr="002258F3">
        <w:t>-</w:t>
      </w:r>
      <w:r w:rsidRPr="002258F3">
        <w:t>destructive method of testing concrete.</w:t>
      </w:r>
    </w:p>
    <w:p w14:paraId="66A48A93" w14:textId="77777777" w:rsidR="00307D87" w:rsidRPr="002258F3" w:rsidRDefault="00307D87" w:rsidP="003305A1">
      <w:pPr>
        <w:pStyle w:val="Heading3"/>
        <w:tabs>
          <w:tab w:val="clear" w:pos="1440"/>
          <w:tab w:val="left" w:pos="1418"/>
        </w:tabs>
        <w:ind w:left="1418" w:hanging="709"/>
      </w:pPr>
      <w:r w:rsidRPr="002258F3">
        <w:t xml:space="preserve">Anchor </w:t>
      </w:r>
      <w:r w:rsidR="00F36982" w:rsidRPr="002258F3">
        <w:t>Bolts:</w:t>
      </w:r>
    </w:p>
    <w:p w14:paraId="51651380" w14:textId="77777777" w:rsidR="00307D87" w:rsidRPr="002258F3" w:rsidRDefault="00307D87" w:rsidP="0035511B">
      <w:pPr>
        <w:pStyle w:val="Heading4"/>
        <w:tabs>
          <w:tab w:val="left" w:pos="2127"/>
        </w:tabs>
        <w:ind w:left="2127" w:hanging="709"/>
      </w:pPr>
      <w:r w:rsidRPr="002258F3">
        <w:t xml:space="preserve">Set anchor bolts to </w:t>
      </w:r>
      <w:r w:rsidR="00511AB0" w:rsidRPr="002258F3">
        <w:t xml:space="preserve">the </w:t>
      </w:r>
      <w:r w:rsidRPr="002258F3">
        <w:t xml:space="preserve">templates under </w:t>
      </w:r>
      <w:r w:rsidR="00B754ED" w:rsidRPr="002258F3">
        <w:t xml:space="preserve">the </w:t>
      </w:r>
      <w:r w:rsidRPr="002258F3">
        <w:t xml:space="preserve">supervision of </w:t>
      </w:r>
      <w:r w:rsidR="00B754ED" w:rsidRPr="002258F3">
        <w:t xml:space="preserve">the </w:t>
      </w:r>
      <w:r w:rsidRPr="002258F3">
        <w:t xml:space="preserve">appropriate </w:t>
      </w:r>
      <w:r w:rsidR="00A50D24" w:rsidRPr="002258F3">
        <w:t>S</w:t>
      </w:r>
      <w:r w:rsidR="00511AB0" w:rsidRPr="002258F3">
        <w:t>ubcontractor</w:t>
      </w:r>
      <w:r w:rsidRPr="002258F3">
        <w:t xml:space="preserve"> prior to placing </w:t>
      </w:r>
      <w:r w:rsidR="002F6E15" w:rsidRPr="002258F3">
        <w:t xml:space="preserve">the </w:t>
      </w:r>
      <w:r w:rsidRPr="002258F3">
        <w:t>concrete.</w:t>
      </w:r>
    </w:p>
    <w:p w14:paraId="2DA9F722" w14:textId="77777777" w:rsidR="00307D87" w:rsidRPr="002258F3" w:rsidRDefault="00307D87" w:rsidP="0035511B">
      <w:pPr>
        <w:pStyle w:val="Heading4"/>
        <w:tabs>
          <w:tab w:val="left" w:pos="2127"/>
        </w:tabs>
        <w:ind w:left="2127" w:hanging="709"/>
      </w:pPr>
      <w:r w:rsidRPr="002258F3">
        <w:t xml:space="preserve">With </w:t>
      </w:r>
      <w:r w:rsidR="00B754ED" w:rsidRPr="002258F3">
        <w:t xml:space="preserve">the </w:t>
      </w:r>
      <w:r w:rsidR="004B6FC7" w:rsidRPr="002258F3">
        <w:t xml:space="preserve">prior </w:t>
      </w:r>
      <w:r w:rsidRPr="002258F3">
        <w:t xml:space="preserve">approval of </w:t>
      </w:r>
      <w:r w:rsidR="007E06EF" w:rsidRPr="002258F3">
        <w:t>the Consultant</w:t>
      </w:r>
      <w:r w:rsidRPr="002258F3">
        <w:t xml:space="preserve">, grout anchor bolts in preformed holes or holes drilled after </w:t>
      </w:r>
      <w:r w:rsidR="004B6FC7" w:rsidRPr="002258F3">
        <w:t xml:space="preserve">the </w:t>
      </w:r>
      <w:r w:rsidRPr="002258F3">
        <w:t xml:space="preserve">concrete has set. </w:t>
      </w:r>
      <w:r w:rsidR="005145BB" w:rsidRPr="002258F3">
        <w:t xml:space="preserve"> </w:t>
      </w:r>
      <w:r w:rsidRPr="002258F3">
        <w:t xml:space="preserve">Formed holes </w:t>
      </w:r>
      <w:r w:rsidR="00B754ED" w:rsidRPr="002258F3">
        <w:t xml:space="preserve">are </w:t>
      </w:r>
      <w:r w:rsidRPr="002258F3">
        <w:t xml:space="preserve">to be </w:t>
      </w:r>
      <w:r w:rsidR="002F6E15" w:rsidRPr="002258F3">
        <w:t xml:space="preserve">a </w:t>
      </w:r>
      <w:r w:rsidRPr="002258F3">
        <w:t xml:space="preserve">minimum </w:t>
      </w:r>
      <w:r w:rsidR="005145BB" w:rsidRPr="002258F3">
        <w:t xml:space="preserve">of </w:t>
      </w:r>
      <w:r w:rsidRPr="002258F3">
        <w:t xml:space="preserve">(100) mm </w:t>
      </w:r>
      <w:r w:rsidR="004B6FC7" w:rsidRPr="002258F3">
        <w:t xml:space="preserve">in </w:t>
      </w:r>
      <w:r w:rsidRPr="002258F3">
        <w:t xml:space="preserve">diameter. </w:t>
      </w:r>
      <w:r w:rsidR="005145BB" w:rsidRPr="002258F3">
        <w:t xml:space="preserve"> </w:t>
      </w:r>
      <w:r w:rsidRPr="002258F3">
        <w:t xml:space="preserve">Drilled holes </w:t>
      </w:r>
      <w:r w:rsidR="00511AB0" w:rsidRPr="002258F3">
        <w:t xml:space="preserve">are </w:t>
      </w:r>
      <w:r w:rsidRPr="002258F3">
        <w:t xml:space="preserve">to be </w:t>
      </w:r>
      <w:r w:rsidR="00B754ED" w:rsidRPr="002258F3">
        <w:t>in accordance with the</w:t>
      </w:r>
      <w:r w:rsidR="006C0451" w:rsidRPr="002258F3">
        <w:t xml:space="preserve"> manufacturers’</w:t>
      </w:r>
      <w:r w:rsidRPr="002258F3">
        <w:t xml:space="preserve"> </w:t>
      </w:r>
      <w:r w:rsidR="00D87A58" w:rsidRPr="002258F3">
        <w:t>recommendations.</w:t>
      </w:r>
    </w:p>
    <w:p w14:paraId="6C7AA0D3" w14:textId="77777777" w:rsidR="00307D87" w:rsidRPr="002258F3" w:rsidRDefault="00307D87" w:rsidP="0035511B">
      <w:pPr>
        <w:pStyle w:val="Heading4"/>
        <w:tabs>
          <w:tab w:val="left" w:pos="2127"/>
        </w:tabs>
        <w:ind w:left="2127" w:hanging="709"/>
      </w:pPr>
      <w:r w:rsidRPr="002258F3">
        <w:t xml:space="preserve">Protect anchor bolt holes from water accumulations, </w:t>
      </w:r>
      <w:proofErr w:type="gramStart"/>
      <w:r w:rsidRPr="002258F3">
        <w:t>snow</w:t>
      </w:r>
      <w:proofErr w:type="gramEnd"/>
      <w:r w:rsidRPr="002258F3">
        <w:t xml:space="preserve"> and ice build</w:t>
      </w:r>
      <w:r w:rsidR="00F36982" w:rsidRPr="002258F3">
        <w:t>-</w:t>
      </w:r>
      <w:r w:rsidRPr="002258F3">
        <w:t>ups.</w:t>
      </w:r>
    </w:p>
    <w:p w14:paraId="3778B7D0" w14:textId="77777777" w:rsidR="00307D87" w:rsidRPr="002258F3" w:rsidRDefault="00307D87" w:rsidP="0035511B">
      <w:pPr>
        <w:pStyle w:val="Heading4"/>
        <w:tabs>
          <w:tab w:val="left" w:pos="2127"/>
        </w:tabs>
        <w:ind w:left="2127" w:hanging="709"/>
      </w:pPr>
      <w:r w:rsidRPr="002258F3">
        <w:t>Set bolts and fill holes with epoxy grout.</w:t>
      </w:r>
    </w:p>
    <w:p w14:paraId="2D307577" w14:textId="77777777" w:rsidR="00307D87" w:rsidRPr="002258F3" w:rsidRDefault="00307D87" w:rsidP="0035511B">
      <w:pPr>
        <w:pStyle w:val="Heading4"/>
        <w:tabs>
          <w:tab w:val="left" w:pos="2127"/>
        </w:tabs>
        <w:ind w:left="2127" w:hanging="709"/>
      </w:pPr>
      <w:r w:rsidRPr="002258F3">
        <w:t xml:space="preserve">Locate </w:t>
      </w:r>
      <w:r w:rsidR="00511AB0" w:rsidRPr="002258F3">
        <w:t>the</w:t>
      </w:r>
      <w:r w:rsidR="00F36982" w:rsidRPr="002258F3">
        <w:t xml:space="preserve"> </w:t>
      </w:r>
      <w:r w:rsidRPr="002258F3">
        <w:t xml:space="preserve">anchor bolts used in connection with expansion shoes, </w:t>
      </w:r>
      <w:proofErr w:type="gramStart"/>
      <w:r w:rsidRPr="002258F3">
        <w:t>rollers</w:t>
      </w:r>
      <w:proofErr w:type="gramEnd"/>
      <w:r w:rsidRPr="002258F3">
        <w:t xml:space="preserve"> and rockers with due regard to </w:t>
      </w:r>
      <w:r w:rsidR="00B754ED" w:rsidRPr="002258F3">
        <w:t xml:space="preserve">the </w:t>
      </w:r>
      <w:r w:rsidRPr="002258F3">
        <w:t xml:space="preserve">ambient temperature at </w:t>
      </w:r>
      <w:r w:rsidR="00B754ED" w:rsidRPr="002258F3">
        <w:t xml:space="preserve">the </w:t>
      </w:r>
      <w:r w:rsidRPr="002258F3">
        <w:t>time of erection.</w:t>
      </w:r>
    </w:p>
    <w:p w14:paraId="371713F9" w14:textId="77777777" w:rsidR="00307D87" w:rsidRPr="002258F3" w:rsidRDefault="00307D87" w:rsidP="003305A1">
      <w:pPr>
        <w:pStyle w:val="Heading3"/>
        <w:tabs>
          <w:tab w:val="clear" w:pos="1440"/>
          <w:tab w:val="left" w:pos="1418"/>
        </w:tabs>
        <w:ind w:left="1418"/>
      </w:pPr>
      <w:r w:rsidRPr="002258F3">
        <w:t xml:space="preserve">Drainage </w:t>
      </w:r>
      <w:r w:rsidR="00F36982" w:rsidRPr="002258F3">
        <w:t>Holes</w:t>
      </w:r>
      <w:r w:rsidRPr="002258F3">
        <w:t xml:space="preserve"> and </w:t>
      </w:r>
      <w:r w:rsidR="00F36982" w:rsidRPr="002258F3">
        <w:t>Weep Holes</w:t>
      </w:r>
      <w:r w:rsidRPr="002258F3">
        <w:t>:</w:t>
      </w:r>
    </w:p>
    <w:p w14:paraId="0B6604B6" w14:textId="77777777" w:rsidR="00307D87" w:rsidRPr="002258F3" w:rsidRDefault="00307D87" w:rsidP="0035511B">
      <w:pPr>
        <w:pStyle w:val="Heading4"/>
        <w:tabs>
          <w:tab w:val="left" w:pos="2127"/>
        </w:tabs>
        <w:ind w:left="2127" w:hanging="709"/>
      </w:pPr>
      <w:r w:rsidRPr="002258F3">
        <w:lastRenderedPageBreak/>
        <w:t xml:space="preserve">Form weep holes and drainage holes in accordance with </w:t>
      </w:r>
      <w:r w:rsidR="003D05CA" w:rsidRPr="002258F3">
        <w:t xml:space="preserve">Section 03100 </w:t>
      </w:r>
      <w:r w:rsidR="00F36982" w:rsidRPr="002258F3">
        <w:t>–</w:t>
      </w:r>
      <w:r w:rsidRPr="002258F3">
        <w:t xml:space="preserve"> Concrete Forms and Accessories.</w:t>
      </w:r>
      <w:r w:rsidR="00F36982" w:rsidRPr="002258F3">
        <w:t xml:space="preserve"> </w:t>
      </w:r>
      <w:r w:rsidRPr="002258F3">
        <w:t xml:space="preserve"> If wood forms are used, remove them after </w:t>
      </w:r>
      <w:r w:rsidR="00384A4B" w:rsidRPr="002258F3">
        <w:t xml:space="preserve">the </w:t>
      </w:r>
      <w:r w:rsidRPr="002258F3">
        <w:t>concrete has set.</w:t>
      </w:r>
    </w:p>
    <w:p w14:paraId="63CF7802" w14:textId="77777777" w:rsidR="00307D87" w:rsidRPr="00285862" w:rsidRDefault="00307D87" w:rsidP="006D22F8">
      <w:pPr>
        <w:pStyle w:val="Heading4"/>
        <w:tabs>
          <w:tab w:val="left" w:pos="2127"/>
        </w:tabs>
        <w:ind w:left="2127" w:hanging="709"/>
        <w:rPr>
          <w:i/>
        </w:rPr>
      </w:pPr>
      <w:r w:rsidRPr="002258F3">
        <w:t>Install weep hole tubes and drains as indicated</w:t>
      </w:r>
      <w:r w:rsidR="005145BB" w:rsidRPr="002258F3">
        <w:t xml:space="preserve"> in the Contract Documents</w:t>
      </w:r>
      <w:r w:rsidRPr="002258F3">
        <w:t>.</w:t>
      </w:r>
      <w:del w:id="416" w:author="Mabel Chow" w:date="2022-04-22T12:16:00Z">
        <w:r w:rsidR="00441064" w:rsidRPr="002258F3">
          <w:br/>
        </w:r>
      </w:del>
      <w:del w:id="417" w:author="Paul Shi" w:date="2022-03-22T19:01:00Z">
        <w:r w:rsidRPr="00285862" w:rsidDel="00F949E3">
          <w:rPr>
            <w:i/>
            <w:highlight w:val="yellow"/>
          </w:rPr>
          <w:delText>[</w:delText>
        </w:r>
        <w:r w:rsidR="00F61066" w:rsidRPr="00285862" w:rsidDel="00F949E3">
          <w:rPr>
            <w:i/>
            <w:highlight w:val="yellow"/>
          </w:rPr>
          <w:delText>Consultant to c</w:delText>
        </w:r>
        <w:r w:rsidRPr="00285862" w:rsidDel="00F949E3">
          <w:rPr>
            <w:i/>
            <w:highlight w:val="yellow"/>
          </w:rPr>
          <w:delText xml:space="preserve">oordinate </w:delText>
        </w:r>
        <w:r w:rsidR="00F61066" w:rsidRPr="00285862" w:rsidDel="00F949E3">
          <w:rPr>
            <w:i/>
            <w:highlight w:val="yellow"/>
          </w:rPr>
          <w:delText xml:space="preserve">3.2.6 </w:delText>
        </w:r>
        <w:r w:rsidRPr="00285862" w:rsidDel="00F949E3">
          <w:rPr>
            <w:i/>
            <w:highlight w:val="yellow"/>
          </w:rPr>
          <w:delText xml:space="preserve">with </w:delText>
        </w:r>
        <w:r w:rsidR="003D05CA" w:rsidRPr="00285862" w:rsidDel="00F949E3">
          <w:rPr>
            <w:i/>
            <w:highlight w:val="yellow"/>
          </w:rPr>
          <w:delText>Section 04051 -</w:delText>
        </w:r>
        <w:r w:rsidRPr="00285862" w:rsidDel="00F949E3">
          <w:rPr>
            <w:i/>
            <w:highlight w:val="yellow"/>
          </w:rPr>
          <w:delText xml:space="preserve"> Masonry Procedures</w:delText>
        </w:r>
        <w:r w:rsidR="00F61066" w:rsidRPr="00285862" w:rsidDel="00F949E3">
          <w:rPr>
            <w:i/>
            <w:highlight w:val="yellow"/>
          </w:rPr>
          <w:delText xml:space="preserve"> and amend as required</w:delText>
        </w:r>
        <w:r w:rsidRPr="00285862" w:rsidDel="00F949E3">
          <w:rPr>
            <w:i/>
            <w:highlight w:val="yellow"/>
          </w:rPr>
          <w:delText>.]</w:delText>
        </w:r>
      </w:del>
    </w:p>
    <w:p w14:paraId="293BBFEA" w14:textId="77777777" w:rsidR="00D87A58" w:rsidRPr="002258F3" w:rsidRDefault="00F36982" w:rsidP="006D22F8">
      <w:pPr>
        <w:pStyle w:val="Heading3"/>
        <w:tabs>
          <w:tab w:val="clear" w:pos="1440"/>
          <w:tab w:val="left" w:pos="1418"/>
        </w:tabs>
        <w:ind w:left="1418" w:hanging="709"/>
      </w:pPr>
      <w:r w:rsidRPr="002258F3">
        <w:t>Grouting:</w:t>
      </w:r>
      <w:r w:rsidR="00D87A58" w:rsidRPr="002258F3">
        <w:t xml:space="preserve"> </w:t>
      </w:r>
    </w:p>
    <w:p w14:paraId="743E5004" w14:textId="77777777" w:rsidR="00307D87" w:rsidRPr="002258F3" w:rsidRDefault="00307D87" w:rsidP="00C30944">
      <w:pPr>
        <w:pStyle w:val="Heading4"/>
        <w:tabs>
          <w:tab w:val="left" w:pos="2127"/>
        </w:tabs>
        <w:ind w:left="2127" w:hanging="709"/>
      </w:pPr>
      <w:r w:rsidRPr="002258F3">
        <w:t xml:space="preserve">Grout under base plates and/or machinery using procedures in accordance with </w:t>
      </w:r>
      <w:r w:rsidR="00B754ED" w:rsidRPr="002258F3">
        <w:t xml:space="preserve">the </w:t>
      </w:r>
      <w:r w:rsidRPr="002258F3">
        <w:t xml:space="preserve">manufacturer's recommendations which result in 100 % contact over </w:t>
      </w:r>
      <w:r w:rsidR="00384A4B" w:rsidRPr="002258F3">
        <w:t xml:space="preserve">the entire </w:t>
      </w:r>
      <w:r w:rsidRPr="002258F3">
        <w:t>grouted area.</w:t>
      </w:r>
    </w:p>
    <w:p w14:paraId="1590ABC2" w14:textId="77777777" w:rsidR="00307D87" w:rsidRPr="002258F3" w:rsidRDefault="00307D87" w:rsidP="00FD3A97">
      <w:pPr>
        <w:pStyle w:val="Heading4"/>
        <w:tabs>
          <w:tab w:val="left" w:pos="2127"/>
        </w:tabs>
        <w:ind w:left="2127" w:hanging="709"/>
      </w:pPr>
      <w:r w:rsidRPr="002258F3">
        <w:t xml:space="preserve">Deposit 75 mm of wall and column grout evenly along the horizontal construction joint in </w:t>
      </w:r>
      <w:r w:rsidR="00A50D24" w:rsidRPr="002258F3">
        <w:t xml:space="preserve">the </w:t>
      </w:r>
      <w:r w:rsidRPr="002258F3">
        <w:t xml:space="preserve">bottom of </w:t>
      </w:r>
      <w:r w:rsidR="00A50D24" w:rsidRPr="002258F3">
        <w:t xml:space="preserve">the </w:t>
      </w:r>
      <w:r w:rsidRPr="002258F3">
        <w:t xml:space="preserve">form through </w:t>
      </w:r>
      <w:r w:rsidR="00A50D24" w:rsidRPr="002258F3">
        <w:t xml:space="preserve">an </w:t>
      </w:r>
      <w:r w:rsidRPr="002258F3">
        <w:t>elephant truck immediately before placing wall or column concrete. After placing 300</w:t>
      </w:r>
      <w:r w:rsidR="00A50D24" w:rsidRPr="002258F3">
        <w:t xml:space="preserve"> </w:t>
      </w:r>
      <w:r w:rsidRPr="002258F3">
        <w:t xml:space="preserve">mm of wall or column concrete vibrate concrete such that </w:t>
      </w:r>
      <w:proofErr w:type="gramStart"/>
      <w:r w:rsidRPr="002258F3">
        <w:t>grout</w:t>
      </w:r>
      <w:proofErr w:type="gramEnd"/>
      <w:r w:rsidRPr="002258F3">
        <w:t xml:space="preserve"> and concrete are well integrated.</w:t>
      </w:r>
    </w:p>
    <w:p w14:paraId="6A19E028" w14:textId="77777777" w:rsidR="00980CC1" w:rsidRPr="002258F3" w:rsidRDefault="00980CC1" w:rsidP="009A43D7">
      <w:pPr>
        <w:pStyle w:val="Heading3"/>
        <w:tabs>
          <w:tab w:val="clear" w:pos="1440"/>
          <w:tab w:val="left" w:pos="1418"/>
        </w:tabs>
        <w:ind w:left="1418" w:hanging="709"/>
      </w:pPr>
      <w:r w:rsidRPr="002258F3">
        <w:t>Finishing:</w:t>
      </w:r>
    </w:p>
    <w:p w14:paraId="7DB93E96" w14:textId="77777777" w:rsidR="00307D87" w:rsidRPr="002258F3" w:rsidRDefault="00980CC1" w:rsidP="009A43D7">
      <w:pPr>
        <w:pStyle w:val="Heading4"/>
        <w:tabs>
          <w:tab w:val="left" w:pos="2127"/>
        </w:tabs>
        <w:ind w:left="2127" w:hanging="709"/>
      </w:pPr>
      <w:r w:rsidRPr="002258F3">
        <w:t>Finish</w:t>
      </w:r>
      <w:r w:rsidR="00307D87" w:rsidRPr="002258F3">
        <w:t xml:space="preserve"> in accordance with Section </w:t>
      </w:r>
      <w:r w:rsidR="005145BB" w:rsidRPr="002258F3">
        <w:t>0</w:t>
      </w:r>
      <w:r w:rsidR="00307D87" w:rsidRPr="002258F3">
        <w:t xml:space="preserve">3345 </w:t>
      </w:r>
      <w:r w:rsidR="00A50D24" w:rsidRPr="002258F3">
        <w:t xml:space="preserve">- </w:t>
      </w:r>
      <w:r w:rsidR="00307D87" w:rsidRPr="002258F3">
        <w:t xml:space="preserve">Concrete </w:t>
      </w:r>
      <w:r w:rsidR="005145BB" w:rsidRPr="002258F3">
        <w:t>C</w:t>
      </w:r>
      <w:r w:rsidR="00307D87" w:rsidRPr="002258F3">
        <w:t xml:space="preserve">uring and </w:t>
      </w:r>
      <w:r w:rsidR="005145BB" w:rsidRPr="002258F3">
        <w:t>F</w:t>
      </w:r>
      <w:r w:rsidR="00307D87" w:rsidRPr="002258F3">
        <w:t>inishing</w:t>
      </w:r>
      <w:r w:rsidR="00C00AD7" w:rsidRPr="002258F3">
        <w:t>.</w:t>
      </w:r>
    </w:p>
    <w:p w14:paraId="46A2FB73" w14:textId="77777777" w:rsidR="00307D87" w:rsidRPr="002258F3" w:rsidDel="006D74CF" w:rsidRDefault="00307D87" w:rsidP="009A43D7">
      <w:pPr>
        <w:pStyle w:val="Heading3"/>
        <w:tabs>
          <w:tab w:val="num" w:pos="709"/>
        </w:tabs>
        <w:ind w:left="709" w:firstLine="0"/>
        <w:rPr>
          <w:del w:id="418" w:author="Paul Shi" w:date="2022-03-22T19:02:00Z"/>
        </w:rPr>
      </w:pPr>
      <w:del w:id="419" w:author="Paul Shi" w:date="2022-03-22T19:02:00Z">
        <w:r w:rsidRPr="002258F3" w:rsidDel="006D74CF">
          <w:delText>Toppings</w:delText>
        </w:r>
        <w:r w:rsidR="006D22F8" w:rsidDel="006D74CF">
          <w:delText>:</w:delText>
        </w:r>
      </w:del>
    </w:p>
    <w:p w14:paraId="75954776" w14:textId="77777777" w:rsidR="00307D87" w:rsidRPr="002258F3" w:rsidDel="006D74CF" w:rsidRDefault="006D22F8" w:rsidP="00D4446E">
      <w:pPr>
        <w:pStyle w:val="Heading4"/>
        <w:numPr>
          <w:ilvl w:val="0"/>
          <w:numId w:val="0"/>
        </w:numPr>
        <w:tabs>
          <w:tab w:val="num" w:pos="709"/>
        </w:tabs>
        <w:ind w:left="720"/>
        <w:rPr>
          <w:del w:id="420" w:author="Paul Shi" w:date="2022-03-22T19:02:00Z"/>
        </w:rPr>
      </w:pPr>
      <w:del w:id="421" w:author="Paul Shi" w:date="2022-03-22T19:02:00Z">
        <w:r w:rsidDel="006D74CF">
          <w:tab/>
        </w:r>
        <w:r w:rsidR="00307D87" w:rsidRPr="00285862" w:rsidDel="00F949E3">
          <w:rPr>
            <w:i/>
            <w:highlight w:val="yellow"/>
          </w:rPr>
          <w:delText>[</w:delText>
        </w:r>
      </w:del>
      <w:del w:id="422" w:author="Paul Shi" w:date="2022-03-22T19:01:00Z">
        <w:r w:rsidR="00307D87" w:rsidRPr="00285862" w:rsidDel="00F949E3">
          <w:rPr>
            <w:i/>
            <w:highlight w:val="yellow"/>
          </w:rPr>
          <w:delText>Indicate details of special concrete mix for topping]</w:delText>
        </w:r>
      </w:del>
    </w:p>
    <w:p w14:paraId="7AE36E27" w14:textId="77777777" w:rsidR="00307D87" w:rsidRPr="002258F3" w:rsidDel="006D74CF" w:rsidRDefault="00307D87" w:rsidP="006D22F8">
      <w:pPr>
        <w:pStyle w:val="Heading4"/>
        <w:tabs>
          <w:tab w:val="left" w:pos="2880"/>
        </w:tabs>
        <w:ind w:left="2880" w:hanging="1462"/>
        <w:rPr>
          <w:del w:id="423" w:author="Paul Shi" w:date="2022-03-22T19:02:00Z"/>
        </w:rPr>
      </w:pPr>
      <w:del w:id="424" w:author="Paul Shi" w:date="2022-03-22T19:02:00Z">
        <w:r w:rsidRPr="002258F3" w:rsidDel="006D74CF">
          <w:delText>Topping mixture to meet following requirements:</w:delText>
        </w:r>
        <w:r w:rsidR="00C00AD7" w:rsidRPr="002258F3" w:rsidDel="006D74CF">
          <w:br/>
        </w:r>
        <w:r w:rsidRPr="002258F3" w:rsidDel="006D74CF">
          <w:delText>Monolithic,</w:delText>
        </w:r>
        <w:r w:rsidRPr="00285862" w:rsidDel="006D74CF">
          <w:delText xml:space="preserve"> </w:delText>
        </w:r>
        <w:r w:rsidR="006D22F8" w:rsidRPr="00285862" w:rsidDel="006D74CF">
          <w:rPr>
            <w:highlight w:val="yellow"/>
          </w:rPr>
          <w:delText>[</w:delText>
        </w:r>
        <w:r w:rsidRPr="00285862" w:rsidDel="006D74CF">
          <w:rPr>
            <w:highlight w:val="yellow"/>
          </w:rPr>
          <w:delText>______</w:delText>
        </w:r>
        <w:r w:rsidR="006D22F8" w:rsidRPr="00285862" w:rsidDel="006D74CF">
          <w:rPr>
            <w:highlight w:val="yellow"/>
          </w:rPr>
          <w:delText>]</w:delText>
        </w:r>
        <w:r w:rsidRPr="006D22F8" w:rsidDel="006D74CF">
          <w:delText xml:space="preserve"> mm thick: </w:delText>
        </w:r>
        <w:r w:rsidR="006D22F8" w:rsidRPr="00285862" w:rsidDel="006D74CF">
          <w:rPr>
            <w:highlight w:val="yellow"/>
          </w:rPr>
          <w:delText>[</w:delText>
        </w:r>
        <w:r w:rsidRPr="00285862" w:rsidDel="006D74CF">
          <w:rPr>
            <w:highlight w:val="yellow"/>
          </w:rPr>
          <w:delText>______</w:delText>
        </w:r>
        <w:r w:rsidR="006D22F8" w:rsidRPr="00285862" w:rsidDel="006D74CF">
          <w:rPr>
            <w:highlight w:val="yellow"/>
          </w:rPr>
          <w:delText>]</w:delText>
        </w:r>
        <w:r w:rsidRPr="006D22F8" w:rsidDel="006D74CF">
          <w:delText>.</w:delText>
        </w:r>
        <w:r w:rsidR="00C00AD7" w:rsidRPr="006D22F8" w:rsidDel="006D74CF">
          <w:br/>
        </w:r>
        <w:r w:rsidRPr="002258F3" w:rsidDel="006D74CF">
          <w:delText xml:space="preserve">Bonded overlay, </w:delText>
        </w:r>
        <w:r w:rsidR="006D22F8" w:rsidRPr="00285862" w:rsidDel="006D74CF">
          <w:rPr>
            <w:highlight w:val="yellow"/>
          </w:rPr>
          <w:delText>[</w:delText>
        </w:r>
        <w:r w:rsidRPr="00285862" w:rsidDel="006D74CF">
          <w:rPr>
            <w:highlight w:val="yellow"/>
          </w:rPr>
          <w:delText>______</w:delText>
        </w:r>
        <w:r w:rsidR="006D22F8" w:rsidRPr="00285862" w:rsidDel="006D74CF">
          <w:rPr>
            <w:highlight w:val="yellow"/>
          </w:rPr>
          <w:delText>]</w:delText>
        </w:r>
        <w:r w:rsidRPr="002258F3" w:rsidDel="006D74CF">
          <w:delText xml:space="preserve"> </w:delText>
        </w:r>
      </w:del>
      <w:del w:id="425" w:author="Mabel Chow" w:date="2022-04-22T12:07:00Z">
        <w:r w:rsidRPr="002258F3" w:rsidDel="00A91126">
          <w:delText xml:space="preserve"> </w:delText>
        </w:r>
        <w:r w:rsidR="006D22F8" w:rsidRPr="00285862" w:rsidDel="00A91126">
          <w:rPr>
            <w:highlight w:val="yellow"/>
          </w:rPr>
          <w:delText>[</w:delText>
        </w:r>
        <w:r w:rsidRPr="00285862" w:rsidDel="00A91126">
          <w:rPr>
            <w:highlight w:val="yellow"/>
          </w:rPr>
          <w:delText>______</w:delText>
        </w:r>
        <w:r w:rsidR="006D22F8" w:rsidRPr="00285862" w:rsidDel="00A91126">
          <w:rPr>
            <w:highlight w:val="yellow"/>
          </w:rPr>
          <w:delText>]</w:delText>
        </w:r>
      </w:del>
      <w:del w:id="426" w:author="Paul Shi" w:date="2022-03-22T19:02:00Z">
        <w:r w:rsidRPr="002258F3" w:rsidDel="006D74CF">
          <w:delText xml:space="preserve">mm thick: </w:delText>
        </w:r>
        <w:r w:rsidR="006D22F8" w:rsidRPr="00285862" w:rsidDel="006D74CF">
          <w:rPr>
            <w:highlight w:val="yellow"/>
          </w:rPr>
          <w:delText>[</w:delText>
        </w:r>
        <w:r w:rsidRPr="00285862" w:rsidDel="006D74CF">
          <w:rPr>
            <w:highlight w:val="yellow"/>
          </w:rPr>
          <w:delText>______</w:delText>
        </w:r>
        <w:r w:rsidR="006D22F8" w:rsidRPr="00285862" w:rsidDel="006D74CF">
          <w:rPr>
            <w:highlight w:val="yellow"/>
          </w:rPr>
          <w:delText>]</w:delText>
        </w:r>
        <w:r w:rsidRPr="002258F3" w:rsidDel="006D74CF">
          <w:delText>.</w:delText>
        </w:r>
      </w:del>
    </w:p>
    <w:p w14:paraId="0205CAC7" w14:textId="77777777" w:rsidR="00307D87" w:rsidRPr="002258F3" w:rsidDel="006D74CF" w:rsidRDefault="00307D87" w:rsidP="0035511B">
      <w:pPr>
        <w:pStyle w:val="Heading4"/>
        <w:tabs>
          <w:tab w:val="left" w:pos="2127"/>
        </w:tabs>
        <w:ind w:left="2127" w:hanging="709"/>
        <w:rPr>
          <w:del w:id="427" w:author="Paul Shi" w:date="2022-03-22T19:02:00Z"/>
        </w:rPr>
      </w:pPr>
      <w:del w:id="428" w:author="Paul Shi" w:date="2022-03-22T19:02:00Z">
        <w:r w:rsidRPr="002258F3" w:rsidDel="006D74CF">
          <w:delText>In pouring base course, make allowance for monolithic and bonded overlay topping thickness.</w:delText>
        </w:r>
      </w:del>
    </w:p>
    <w:p w14:paraId="3340EA78" w14:textId="77777777" w:rsidR="00307D87" w:rsidRPr="002258F3" w:rsidDel="006D74CF" w:rsidRDefault="00307D87" w:rsidP="0035511B">
      <w:pPr>
        <w:pStyle w:val="Heading4"/>
        <w:tabs>
          <w:tab w:val="left" w:pos="2127"/>
        </w:tabs>
        <w:ind w:left="2127" w:hanging="709"/>
        <w:rPr>
          <w:del w:id="429" w:author="Paul Shi" w:date="2022-03-22T19:02:00Z"/>
        </w:rPr>
      </w:pPr>
      <w:del w:id="430" w:author="Paul Shi" w:date="2022-03-22T19:02:00Z">
        <w:r w:rsidRPr="002258F3" w:rsidDel="006D74CF">
          <w:delText xml:space="preserve">Place monolithic topping before base course has completely set in accordance with </w:delText>
        </w:r>
        <w:r w:rsidRPr="00285862" w:rsidDel="006D74CF">
          <w:delText>CSA A23.1</w:delText>
        </w:r>
        <w:r w:rsidR="00D72C2D" w:rsidRPr="00285862" w:rsidDel="006D74CF">
          <w:delText>-14</w:delText>
        </w:r>
        <w:r w:rsidRPr="00285862" w:rsidDel="006D74CF">
          <w:delText xml:space="preserve"> </w:delText>
        </w:r>
        <w:r w:rsidRPr="002258F3" w:rsidDel="006D74CF">
          <w:delText xml:space="preserve">and </w:delText>
        </w:r>
        <w:r w:rsidR="005145BB" w:rsidRPr="002258F3" w:rsidDel="006D74CF">
          <w:delText xml:space="preserve">the </w:delText>
        </w:r>
        <w:r w:rsidRPr="002258F3" w:rsidDel="006D74CF">
          <w:delText>topping manufacturer's recommendations.</w:delText>
        </w:r>
      </w:del>
    </w:p>
    <w:p w14:paraId="5C6FBD95" w14:textId="77777777" w:rsidR="00307D87" w:rsidRPr="002258F3" w:rsidDel="006D74CF" w:rsidRDefault="00307D87" w:rsidP="0035511B">
      <w:pPr>
        <w:pStyle w:val="Heading4"/>
        <w:tabs>
          <w:tab w:val="left" w:pos="2127"/>
        </w:tabs>
        <w:ind w:left="2127" w:hanging="709"/>
        <w:rPr>
          <w:del w:id="431" w:author="Paul Shi" w:date="2022-03-22T19:02:00Z"/>
        </w:rPr>
      </w:pPr>
      <w:del w:id="432" w:author="Paul Shi" w:date="2022-03-22T19:02:00Z">
        <w:r w:rsidRPr="002258F3" w:rsidDel="006D74CF">
          <w:delText>Place bonded topping over hardene</w:delText>
        </w:r>
        <w:r w:rsidR="007B539C" w:rsidRPr="002258F3" w:rsidDel="006D74CF">
          <w:delText>d</w:delText>
        </w:r>
        <w:r w:rsidRPr="002258F3" w:rsidDel="006D74CF">
          <w:delText xml:space="preserve"> base course in accordance with </w:delText>
        </w:r>
        <w:r w:rsidRPr="00285862" w:rsidDel="006D74CF">
          <w:delText>CSA A23.1</w:delText>
        </w:r>
        <w:r w:rsidR="00D72C2D" w:rsidRPr="00285862" w:rsidDel="006D74CF">
          <w:delText>-14</w:delText>
        </w:r>
        <w:r w:rsidRPr="002258F3" w:rsidDel="006D74CF">
          <w:delText xml:space="preserve"> and </w:delText>
        </w:r>
        <w:r w:rsidR="00FE204A" w:rsidRPr="002258F3" w:rsidDel="006D74CF">
          <w:delText xml:space="preserve">the </w:delText>
        </w:r>
        <w:r w:rsidRPr="002258F3" w:rsidDel="006D74CF">
          <w:delText>topping manufacturer's recommendations.</w:delText>
        </w:r>
      </w:del>
    </w:p>
    <w:p w14:paraId="45C8F29E" w14:textId="77777777" w:rsidR="00307D87" w:rsidRPr="002258F3" w:rsidDel="006D74CF" w:rsidRDefault="00307D87" w:rsidP="0035511B">
      <w:pPr>
        <w:pStyle w:val="Heading4"/>
        <w:tabs>
          <w:tab w:val="left" w:pos="2127"/>
        </w:tabs>
        <w:ind w:left="2127" w:hanging="709"/>
        <w:rPr>
          <w:del w:id="433" w:author="Paul Shi" w:date="2022-03-22T19:02:00Z"/>
        </w:rPr>
      </w:pPr>
      <w:del w:id="434" w:author="Paul Shi" w:date="2022-03-22T19:02:00Z">
        <w:r w:rsidRPr="002258F3" w:rsidDel="006D74CF">
          <w:delText xml:space="preserve">Follow </w:delText>
        </w:r>
        <w:r w:rsidR="00FE204A" w:rsidRPr="002258F3" w:rsidDel="006D74CF">
          <w:delText xml:space="preserve">the </w:delText>
        </w:r>
        <w:r w:rsidRPr="002258F3" w:rsidDel="006D74CF">
          <w:delText xml:space="preserve">instructions </w:delText>
        </w:r>
        <w:r w:rsidR="00FE204A" w:rsidRPr="002258F3" w:rsidDel="006D74CF">
          <w:delText>of the Consultant</w:delText>
        </w:r>
        <w:r w:rsidRPr="002258F3" w:rsidDel="006D74CF">
          <w:delText xml:space="preserve"> i</w:delText>
        </w:r>
        <w:r w:rsidR="00FE204A" w:rsidRPr="002258F3" w:rsidDel="006D74CF">
          <w:delText>f</w:delText>
        </w:r>
        <w:r w:rsidRPr="002258F3" w:rsidDel="006D74CF">
          <w:delText xml:space="preserve"> conflicting requirements arise between</w:delText>
        </w:r>
        <w:r w:rsidRPr="00285862" w:rsidDel="006D74CF">
          <w:delText xml:space="preserve"> CSA A23.1</w:delText>
        </w:r>
        <w:r w:rsidR="00D72C2D" w:rsidRPr="00285862" w:rsidDel="006D74CF">
          <w:delText>-14</w:delText>
        </w:r>
        <w:r w:rsidRPr="002258F3" w:rsidDel="006D74CF">
          <w:delText xml:space="preserve"> and </w:delText>
        </w:r>
        <w:r w:rsidR="00FE204A" w:rsidRPr="002258F3" w:rsidDel="006D74CF">
          <w:delText xml:space="preserve">the </w:delText>
        </w:r>
        <w:r w:rsidRPr="002258F3" w:rsidDel="006D74CF">
          <w:delText>manufacturer's recommendations.</w:delText>
        </w:r>
      </w:del>
    </w:p>
    <w:p w14:paraId="49106A0B" w14:textId="77777777" w:rsidR="00307D87" w:rsidRPr="002258F3" w:rsidDel="006D74CF" w:rsidRDefault="00307D87" w:rsidP="0035511B">
      <w:pPr>
        <w:pStyle w:val="Heading4"/>
        <w:tabs>
          <w:tab w:val="left" w:pos="2127"/>
        </w:tabs>
        <w:ind w:left="2127" w:hanging="709"/>
        <w:rPr>
          <w:del w:id="435" w:author="Paul Shi" w:date="2022-03-22T19:02:00Z"/>
        </w:rPr>
      </w:pPr>
      <w:del w:id="436" w:author="Paul Shi" w:date="2022-03-22T19:02:00Z">
        <w:r w:rsidRPr="002258F3" w:rsidDel="006D74CF">
          <w:delText xml:space="preserve">Apply cement/sand grout latex bonding agent modified cements and grout epoxy bonding agent to base course in accordance with </w:delText>
        </w:r>
        <w:r w:rsidRPr="00285862" w:rsidDel="006D74CF">
          <w:delText>CSA A23.1</w:delText>
        </w:r>
        <w:r w:rsidR="00D72C2D" w:rsidRPr="00285862" w:rsidDel="006D74CF">
          <w:delText>-14</w:delText>
        </w:r>
        <w:r w:rsidRPr="002258F3" w:rsidDel="006D74CF">
          <w:delText xml:space="preserve"> and </w:delText>
        </w:r>
        <w:r w:rsidR="00FE204A" w:rsidRPr="002258F3" w:rsidDel="006D74CF">
          <w:delText xml:space="preserve">the </w:delText>
        </w:r>
        <w:r w:rsidRPr="002258F3" w:rsidDel="006D74CF">
          <w:delText xml:space="preserve">manufacturer's recommendations before placing </w:delText>
        </w:r>
        <w:r w:rsidR="00FE204A" w:rsidRPr="002258F3" w:rsidDel="006D74CF">
          <w:delText xml:space="preserve">the </w:delText>
        </w:r>
        <w:r w:rsidRPr="002258F3" w:rsidDel="006D74CF">
          <w:delText xml:space="preserve">bonded topping. Observe </w:delText>
        </w:r>
        <w:r w:rsidR="00FE204A" w:rsidRPr="002258F3" w:rsidDel="006D74CF">
          <w:delText xml:space="preserve">the </w:delText>
        </w:r>
        <w:r w:rsidRPr="002258F3" w:rsidDel="006D74CF">
          <w:delText>manufacturer's safety recommendations.</w:delText>
        </w:r>
      </w:del>
    </w:p>
    <w:p w14:paraId="15C10F40" w14:textId="77777777" w:rsidR="00307D87" w:rsidRPr="002258F3" w:rsidDel="006D74CF" w:rsidRDefault="00307D87" w:rsidP="0035511B">
      <w:pPr>
        <w:pStyle w:val="Heading4"/>
        <w:tabs>
          <w:tab w:val="left" w:pos="2127"/>
        </w:tabs>
        <w:ind w:left="2127" w:hanging="709"/>
        <w:rPr>
          <w:del w:id="437" w:author="Paul Shi" w:date="2022-03-22T19:02:00Z"/>
        </w:rPr>
      </w:pPr>
      <w:del w:id="438" w:author="Paul Shi" w:date="2022-03-22T19:02:00Z">
        <w:r w:rsidRPr="002258F3" w:rsidDel="006D74CF">
          <w:delText>Ensure that</w:delText>
        </w:r>
        <w:r w:rsidR="00FD3A97" w:rsidDel="006D74CF">
          <w:delText xml:space="preserve"> the</w:delText>
        </w:r>
        <w:r w:rsidRPr="002258F3" w:rsidDel="006D74CF">
          <w:delText xml:space="preserve"> joints </w:delText>
        </w:r>
        <w:r w:rsidR="00FD3A97" w:rsidDel="006D74CF">
          <w:delText xml:space="preserve">in </w:delText>
        </w:r>
        <w:r w:rsidR="00FE204A" w:rsidRPr="002258F3" w:rsidDel="006D74CF">
          <w:delText xml:space="preserve">the </w:delText>
        </w:r>
        <w:r w:rsidRPr="002258F3" w:rsidDel="006D74CF">
          <w:delText xml:space="preserve">topping are the same as those in </w:delText>
        </w:r>
        <w:r w:rsidR="00FE204A" w:rsidRPr="002258F3" w:rsidDel="006D74CF">
          <w:delText xml:space="preserve">the </w:delText>
        </w:r>
        <w:r w:rsidRPr="002258F3" w:rsidDel="006D74CF">
          <w:delText xml:space="preserve">base course. </w:delText>
        </w:r>
        <w:r w:rsidR="00FE204A" w:rsidRPr="002258F3" w:rsidDel="006D74CF">
          <w:delText xml:space="preserve"> </w:delText>
        </w:r>
        <w:r w:rsidRPr="002258F3" w:rsidDel="006D74CF">
          <w:delText xml:space="preserve">Also ensure that their locations precisely match those in base course. </w:delText>
        </w:r>
        <w:r w:rsidR="00FE204A" w:rsidRPr="002258F3" w:rsidDel="006D74CF">
          <w:delText xml:space="preserve"> </w:delText>
        </w:r>
        <w:r w:rsidRPr="002258F3" w:rsidDel="006D74CF">
          <w:delText>Provide dividers edge strips reinforcing mesh as indicated</w:delText>
        </w:r>
        <w:r w:rsidR="00FE204A" w:rsidRPr="002258F3" w:rsidDel="006D74CF">
          <w:delText xml:space="preserve"> in the Contract Documents</w:delText>
        </w:r>
        <w:r w:rsidR="00C00AD7" w:rsidRPr="002258F3" w:rsidDel="006D74CF">
          <w:delText>.</w:delText>
        </w:r>
      </w:del>
    </w:p>
    <w:p w14:paraId="2A72C944" w14:textId="77777777" w:rsidR="00307D87" w:rsidRPr="002258F3" w:rsidRDefault="00307D87" w:rsidP="003305A1">
      <w:pPr>
        <w:pStyle w:val="Heading3"/>
        <w:tabs>
          <w:tab w:val="clear" w:pos="1440"/>
          <w:tab w:val="left" w:pos="1418"/>
        </w:tabs>
        <w:ind w:left="1418" w:hanging="709"/>
      </w:pPr>
      <w:r w:rsidRPr="002258F3">
        <w:t>Water stops</w:t>
      </w:r>
      <w:r w:rsidR="006D22F8">
        <w:t>:</w:t>
      </w:r>
    </w:p>
    <w:p w14:paraId="10A00654" w14:textId="77777777" w:rsidR="00307D87" w:rsidRPr="002258F3" w:rsidRDefault="00307D87" w:rsidP="0035511B">
      <w:pPr>
        <w:pStyle w:val="Heading4"/>
        <w:tabs>
          <w:tab w:val="left" w:pos="2127"/>
        </w:tabs>
        <w:ind w:left="2127" w:hanging="709"/>
      </w:pPr>
      <w:r w:rsidRPr="002258F3">
        <w:t xml:space="preserve">Install </w:t>
      </w:r>
      <w:r w:rsidR="00F36982" w:rsidRPr="002258F3">
        <w:t>water</w:t>
      </w:r>
      <w:r w:rsidR="00980CC1" w:rsidRPr="002258F3">
        <w:t xml:space="preserve"> </w:t>
      </w:r>
      <w:r w:rsidRPr="002258F3">
        <w:t xml:space="preserve">stops to provide </w:t>
      </w:r>
      <w:r w:rsidR="00511AB0" w:rsidRPr="002258F3">
        <w:t xml:space="preserve">a </w:t>
      </w:r>
      <w:r w:rsidRPr="002258F3">
        <w:t>continuous water seal.</w:t>
      </w:r>
      <w:r w:rsidR="00F36982" w:rsidRPr="002258F3">
        <w:t xml:space="preserve"> </w:t>
      </w:r>
      <w:r w:rsidRPr="002258F3">
        <w:t xml:space="preserve"> Do not distort or pierce </w:t>
      </w:r>
      <w:r w:rsidR="00511AB0" w:rsidRPr="002258F3">
        <w:t xml:space="preserve">the </w:t>
      </w:r>
      <w:r w:rsidRPr="002258F3">
        <w:t>water</w:t>
      </w:r>
      <w:r w:rsidR="00980CC1" w:rsidRPr="002258F3">
        <w:t xml:space="preserve"> </w:t>
      </w:r>
      <w:r w:rsidRPr="002258F3">
        <w:t xml:space="preserve">stop in such a way as to hamper </w:t>
      </w:r>
      <w:r w:rsidR="00511AB0" w:rsidRPr="002258F3">
        <w:t xml:space="preserve">its </w:t>
      </w:r>
      <w:r w:rsidRPr="002258F3">
        <w:t>performance.</w:t>
      </w:r>
      <w:r w:rsidR="00F36982" w:rsidRPr="002258F3">
        <w:t xml:space="preserve"> </w:t>
      </w:r>
      <w:r w:rsidRPr="002258F3">
        <w:t xml:space="preserve"> Do not displace reinforcement when installing </w:t>
      </w:r>
      <w:r w:rsidR="00F36982" w:rsidRPr="002258F3">
        <w:t>water</w:t>
      </w:r>
      <w:r w:rsidR="00980CC1" w:rsidRPr="002258F3">
        <w:t xml:space="preserve"> </w:t>
      </w:r>
      <w:r w:rsidR="00F36982" w:rsidRPr="002258F3">
        <w:t xml:space="preserve">stops. </w:t>
      </w:r>
      <w:r w:rsidRPr="002258F3">
        <w:t xml:space="preserve"> Use equipment </w:t>
      </w:r>
      <w:r w:rsidR="00511AB0" w:rsidRPr="002258F3">
        <w:t xml:space="preserve">in accordance with the </w:t>
      </w:r>
      <w:r w:rsidR="00F36982" w:rsidRPr="002258F3">
        <w:t>manufacturer’s</w:t>
      </w:r>
      <w:r w:rsidRPr="002258F3">
        <w:t xml:space="preserve"> requirements to field splice water stops. Tie water</w:t>
      </w:r>
      <w:r w:rsidR="00980CC1" w:rsidRPr="002258F3">
        <w:t xml:space="preserve"> </w:t>
      </w:r>
      <w:r w:rsidRPr="002258F3">
        <w:t>stops rigidly in place.</w:t>
      </w:r>
    </w:p>
    <w:p w14:paraId="661F8913" w14:textId="77777777" w:rsidR="00307D87" w:rsidRPr="002258F3" w:rsidRDefault="00307D87" w:rsidP="0035511B">
      <w:pPr>
        <w:pStyle w:val="Heading4"/>
        <w:tabs>
          <w:tab w:val="left" w:pos="2127"/>
        </w:tabs>
        <w:ind w:left="2127" w:hanging="709"/>
      </w:pPr>
      <w:r w:rsidRPr="002258F3">
        <w:t xml:space="preserve">Use only straight </w:t>
      </w:r>
      <w:proofErr w:type="gramStart"/>
      <w:r w:rsidRPr="002258F3">
        <w:t>heat sealed</w:t>
      </w:r>
      <w:proofErr w:type="gramEnd"/>
      <w:r w:rsidRPr="002258F3">
        <w:t xml:space="preserve"> butt joints in </w:t>
      </w:r>
      <w:r w:rsidR="00FE204A" w:rsidRPr="002258F3">
        <w:t xml:space="preserve">the </w:t>
      </w:r>
      <w:r w:rsidRPr="002258F3">
        <w:t>field.</w:t>
      </w:r>
      <w:r w:rsidR="00FE204A" w:rsidRPr="002258F3">
        <w:t xml:space="preserve"> </w:t>
      </w:r>
      <w:r w:rsidRPr="002258F3">
        <w:t xml:space="preserve"> Use factory welded corners and intersections unless otherwise approved by </w:t>
      </w:r>
      <w:r w:rsidR="007E06EF" w:rsidRPr="002258F3">
        <w:t>the Consultant</w:t>
      </w:r>
      <w:r w:rsidRPr="002258F3">
        <w:t>.</w:t>
      </w:r>
    </w:p>
    <w:p w14:paraId="62DA7F75" w14:textId="77777777" w:rsidR="00307D87" w:rsidRPr="002258F3" w:rsidRDefault="00307D87" w:rsidP="003305A1">
      <w:pPr>
        <w:pStyle w:val="Heading3"/>
        <w:tabs>
          <w:tab w:val="clear" w:pos="1440"/>
          <w:tab w:val="left" w:pos="1418"/>
        </w:tabs>
        <w:ind w:left="1418" w:hanging="709"/>
      </w:pPr>
      <w:r w:rsidRPr="002258F3">
        <w:t>Joint fillers</w:t>
      </w:r>
      <w:r w:rsidR="006D22F8">
        <w:t>:</w:t>
      </w:r>
    </w:p>
    <w:p w14:paraId="7358985F" w14:textId="77777777" w:rsidR="00307D87" w:rsidRPr="002258F3" w:rsidRDefault="00307D87" w:rsidP="0035511B">
      <w:pPr>
        <w:pStyle w:val="Heading4"/>
        <w:tabs>
          <w:tab w:val="left" w:pos="2127"/>
        </w:tabs>
        <w:ind w:left="2127" w:hanging="709"/>
      </w:pPr>
      <w:r w:rsidRPr="002258F3">
        <w:t xml:space="preserve">Furnish filler for each joint in </w:t>
      </w:r>
      <w:r w:rsidR="0068060A" w:rsidRPr="002258F3">
        <w:t xml:space="preserve">a </w:t>
      </w:r>
      <w:r w:rsidRPr="002258F3">
        <w:t xml:space="preserve">single piece for </w:t>
      </w:r>
      <w:r w:rsidR="0068060A" w:rsidRPr="002258F3">
        <w:t xml:space="preserve">the </w:t>
      </w:r>
      <w:r w:rsidRPr="002258F3">
        <w:t xml:space="preserve">depth and width required for </w:t>
      </w:r>
      <w:r w:rsidR="0068060A" w:rsidRPr="002258F3">
        <w:t xml:space="preserve">the </w:t>
      </w:r>
      <w:r w:rsidRPr="002258F3">
        <w:t xml:space="preserve">joint, unless otherwise authorized by </w:t>
      </w:r>
      <w:r w:rsidR="0068060A" w:rsidRPr="002258F3">
        <w:t>the Consultant</w:t>
      </w:r>
      <w:r w:rsidRPr="002258F3">
        <w:t xml:space="preserve">. </w:t>
      </w:r>
      <w:r w:rsidR="00FE204A" w:rsidRPr="002258F3">
        <w:t xml:space="preserve"> </w:t>
      </w:r>
      <w:r w:rsidRPr="002258F3">
        <w:t>When more than one piece is required for a joint, fasten abutting ends and hold securely to shape by stapling or other positive fastening.</w:t>
      </w:r>
    </w:p>
    <w:p w14:paraId="28DA71CB" w14:textId="77777777" w:rsidR="0068060A" w:rsidRPr="002258F3" w:rsidRDefault="00307D87" w:rsidP="0035511B">
      <w:pPr>
        <w:pStyle w:val="Heading4"/>
        <w:tabs>
          <w:tab w:val="left" w:pos="2127"/>
        </w:tabs>
        <w:ind w:left="2127" w:hanging="709"/>
      </w:pPr>
      <w:r w:rsidRPr="002258F3">
        <w:t>Locate and form isolation construction expansion joints as indicated</w:t>
      </w:r>
      <w:r w:rsidR="0068060A" w:rsidRPr="002258F3">
        <w:t xml:space="preserve"> </w:t>
      </w:r>
      <w:r w:rsidR="00FE204A" w:rsidRPr="002258F3">
        <w:t>in</w:t>
      </w:r>
      <w:r w:rsidR="0068060A" w:rsidRPr="002258F3">
        <w:t xml:space="preserve"> the Contract </w:t>
      </w:r>
      <w:r w:rsidR="00FE204A" w:rsidRPr="002258F3">
        <w:t>Documents</w:t>
      </w:r>
      <w:r w:rsidR="0068060A" w:rsidRPr="002258F3">
        <w:t>.</w:t>
      </w:r>
    </w:p>
    <w:p w14:paraId="5F4C4732" w14:textId="77777777" w:rsidR="00307D87" w:rsidRPr="002258F3" w:rsidRDefault="00307D87" w:rsidP="0035511B">
      <w:pPr>
        <w:pStyle w:val="Heading4"/>
        <w:tabs>
          <w:tab w:val="left" w:pos="2127"/>
        </w:tabs>
        <w:ind w:left="2127" w:hanging="709"/>
      </w:pPr>
      <w:r w:rsidRPr="002258F3">
        <w:t>Install joint filler.</w:t>
      </w:r>
    </w:p>
    <w:p w14:paraId="0C5429D3" w14:textId="77777777" w:rsidR="00307D87" w:rsidRPr="002258F3" w:rsidRDefault="00307D87" w:rsidP="0035511B">
      <w:pPr>
        <w:pStyle w:val="Heading4"/>
        <w:tabs>
          <w:tab w:val="left" w:pos="2127"/>
        </w:tabs>
        <w:ind w:left="2127" w:hanging="709"/>
      </w:pPr>
      <w:r w:rsidRPr="002258F3">
        <w:t xml:space="preserve">Use 12 mm thick joint filler to separate slabs on grade from vertical surfaces and extend joint filler from </w:t>
      </w:r>
      <w:r w:rsidR="00A50D24" w:rsidRPr="002258F3">
        <w:t xml:space="preserve">the </w:t>
      </w:r>
      <w:r w:rsidRPr="002258F3">
        <w:t xml:space="preserve">bottom of </w:t>
      </w:r>
      <w:r w:rsidR="00A50D24" w:rsidRPr="002258F3">
        <w:t xml:space="preserve">the </w:t>
      </w:r>
      <w:r w:rsidRPr="002258F3">
        <w:t>slab to within 12</w:t>
      </w:r>
      <w:r w:rsidR="0068060A" w:rsidRPr="002258F3">
        <w:t xml:space="preserve"> </w:t>
      </w:r>
      <w:r w:rsidRPr="002258F3">
        <w:t xml:space="preserve">mm of </w:t>
      </w:r>
      <w:r w:rsidR="00FE204A" w:rsidRPr="002258F3">
        <w:t xml:space="preserve">the </w:t>
      </w:r>
      <w:r w:rsidRPr="002258F3">
        <w:t>finished slab sur</w:t>
      </w:r>
      <w:r w:rsidR="0068060A" w:rsidRPr="002258F3">
        <w:t xml:space="preserve">face unless indicated otherwise </w:t>
      </w:r>
      <w:r w:rsidR="00FE204A" w:rsidRPr="002258F3">
        <w:t>in</w:t>
      </w:r>
      <w:r w:rsidR="0068060A" w:rsidRPr="002258F3">
        <w:t xml:space="preserve"> the Contract </w:t>
      </w:r>
      <w:r w:rsidR="00FE204A" w:rsidRPr="002258F3">
        <w:t>Documents</w:t>
      </w:r>
      <w:r w:rsidR="0068060A" w:rsidRPr="002258F3">
        <w:t>.</w:t>
      </w:r>
    </w:p>
    <w:p w14:paraId="13D54345" w14:textId="77777777" w:rsidR="00307D87" w:rsidRPr="002258F3" w:rsidRDefault="00307D87" w:rsidP="003305A1">
      <w:pPr>
        <w:pStyle w:val="Heading3"/>
        <w:tabs>
          <w:tab w:val="clear" w:pos="1440"/>
          <w:tab w:val="left" w:pos="1418"/>
        </w:tabs>
        <w:ind w:left="1418" w:hanging="709"/>
      </w:pPr>
      <w:r w:rsidRPr="002258F3">
        <w:t>Damp proof membrane</w:t>
      </w:r>
      <w:r w:rsidR="006D22F8">
        <w:t>:</w:t>
      </w:r>
    </w:p>
    <w:p w14:paraId="778269B5" w14:textId="77777777" w:rsidR="00307D87" w:rsidRPr="002258F3" w:rsidRDefault="00307D87" w:rsidP="0035511B">
      <w:pPr>
        <w:pStyle w:val="Heading4"/>
        <w:tabs>
          <w:tab w:val="left" w:pos="2127"/>
        </w:tabs>
        <w:ind w:left="2127" w:hanging="709"/>
      </w:pPr>
      <w:r w:rsidRPr="002258F3">
        <w:t xml:space="preserve">Install damp proof membrane under concrete slabs on grade inside </w:t>
      </w:r>
      <w:r w:rsidR="00FE204A" w:rsidRPr="002258F3">
        <w:t xml:space="preserve">the </w:t>
      </w:r>
      <w:r w:rsidRPr="002258F3">
        <w:t>building.</w:t>
      </w:r>
    </w:p>
    <w:p w14:paraId="611E3512" w14:textId="77777777" w:rsidR="00307D87" w:rsidRPr="002258F3" w:rsidRDefault="00307D87" w:rsidP="0035511B">
      <w:pPr>
        <w:pStyle w:val="Heading4"/>
        <w:tabs>
          <w:tab w:val="left" w:pos="2127"/>
        </w:tabs>
        <w:ind w:left="2127" w:hanging="709"/>
      </w:pPr>
      <w:r w:rsidRPr="002258F3">
        <w:t xml:space="preserve">Lap damp proof membrane </w:t>
      </w:r>
      <w:r w:rsidR="007E513A" w:rsidRPr="002258F3">
        <w:t xml:space="preserve">a </w:t>
      </w:r>
      <w:r w:rsidRPr="002258F3">
        <w:t xml:space="preserve">minimum </w:t>
      </w:r>
      <w:r w:rsidR="007E513A" w:rsidRPr="002258F3">
        <w:t xml:space="preserve">of </w:t>
      </w:r>
      <w:r w:rsidRPr="002258F3">
        <w:t>150 mm at joints and seal.</w:t>
      </w:r>
    </w:p>
    <w:p w14:paraId="5EE6D82B" w14:textId="77777777" w:rsidR="00307D87" w:rsidRPr="002258F3" w:rsidRDefault="00307D87" w:rsidP="0035511B">
      <w:pPr>
        <w:pStyle w:val="Heading4"/>
        <w:tabs>
          <w:tab w:val="left" w:pos="2127"/>
        </w:tabs>
        <w:ind w:left="2127" w:hanging="709"/>
      </w:pPr>
      <w:r w:rsidRPr="002258F3">
        <w:t xml:space="preserve">Seal </w:t>
      </w:r>
      <w:r w:rsidR="00384A4B" w:rsidRPr="002258F3">
        <w:t xml:space="preserve">any </w:t>
      </w:r>
      <w:r w:rsidRPr="002258F3">
        <w:t xml:space="preserve">punctures in </w:t>
      </w:r>
      <w:r w:rsidR="00384A4B" w:rsidRPr="002258F3">
        <w:t xml:space="preserve">the </w:t>
      </w:r>
      <w:r w:rsidRPr="002258F3">
        <w:t xml:space="preserve">damp proof membrane before placing concrete. </w:t>
      </w:r>
      <w:r w:rsidR="00FE204A" w:rsidRPr="002258F3">
        <w:t xml:space="preserve"> </w:t>
      </w:r>
      <w:r w:rsidRPr="002258F3">
        <w:t xml:space="preserve">Use patching material </w:t>
      </w:r>
      <w:r w:rsidR="00003025">
        <w:t xml:space="preserve">that is </w:t>
      </w:r>
      <w:r w:rsidRPr="002258F3">
        <w:t xml:space="preserve">at least 150 mm larger than </w:t>
      </w:r>
      <w:r w:rsidR="00384A4B" w:rsidRPr="002258F3">
        <w:t xml:space="preserve">the </w:t>
      </w:r>
      <w:r w:rsidRPr="002258F3">
        <w:t>puncture and seal.</w:t>
      </w:r>
    </w:p>
    <w:p w14:paraId="58FFC149" w14:textId="77777777" w:rsidR="00307D87" w:rsidRPr="002258F3" w:rsidRDefault="00307D87" w:rsidP="003305A1">
      <w:pPr>
        <w:pStyle w:val="Heading3"/>
        <w:tabs>
          <w:tab w:val="clear" w:pos="1440"/>
          <w:tab w:val="left" w:pos="1418"/>
        </w:tabs>
        <w:ind w:left="1418" w:hanging="709"/>
      </w:pPr>
      <w:r w:rsidRPr="002258F3">
        <w:t>Repair of temperature and shrinkage induced cracks</w:t>
      </w:r>
      <w:r w:rsidR="006D22F8">
        <w:t>:</w:t>
      </w:r>
    </w:p>
    <w:p w14:paraId="66A6FB4A" w14:textId="77777777" w:rsidR="00307D87" w:rsidRPr="002258F3" w:rsidRDefault="00307D87" w:rsidP="0035511B">
      <w:pPr>
        <w:pStyle w:val="Heading4"/>
        <w:tabs>
          <w:tab w:val="left" w:pos="2127"/>
        </w:tabs>
        <w:ind w:left="2127" w:hanging="709"/>
      </w:pPr>
      <w:r w:rsidRPr="002258F3">
        <w:t xml:space="preserve">Repair cracks in the completed structure employing </w:t>
      </w:r>
      <w:r w:rsidR="00FE204A" w:rsidRPr="002258F3">
        <w:t xml:space="preserve">a </w:t>
      </w:r>
      <w:r w:rsidRPr="002258F3">
        <w:t xml:space="preserve">suitable polyurethane injection technique to make such cracks completely </w:t>
      </w:r>
      <w:proofErr w:type="gramStart"/>
      <w:r w:rsidRPr="002258F3">
        <w:t>water tight</w:t>
      </w:r>
      <w:proofErr w:type="gramEnd"/>
      <w:r w:rsidRPr="002258F3">
        <w:t xml:space="preserve"> after </w:t>
      </w:r>
      <w:r w:rsidR="007E513A" w:rsidRPr="002258F3">
        <w:t xml:space="preserve">the </w:t>
      </w:r>
      <w:r w:rsidRPr="002258F3">
        <w:t>repair</w:t>
      </w:r>
      <w:r w:rsidR="00A50D24" w:rsidRPr="002258F3">
        <w:t>.</w:t>
      </w:r>
      <w:r w:rsidRPr="002258F3">
        <w:t xml:space="preserve"> </w:t>
      </w:r>
    </w:p>
    <w:p w14:paraId="2F0323B2" w14:textId="77777777" w:rsidR="00307D87" w:rsidRPr="002258F3" w:rsidRDefault="00307D87" w:rsidP="0035511B">
      <w:pPr>
        <w:pStyle w:val="Heading4"/>
        <w:tabs>
          <w:tab w:val="left" w:pos="2127"/>
        </w:tabs>
        <w:ind w:left="2127" w:hanging="709"/>
      </w:pPr>
      <w:r w:rsidRPr="002258F3">
        <w:t>Remove surface injection material and finish areas to match surrounding concrete.</w:t>
      </w:r>
    </w:p>
    <w:p w14:paraId="267D2707" w14:textId="77777777" w:rsidR="00307D87" w:rsidRPr="002258F3" w:rsidDel="006D74CF" w:rsidRDefault="002E2BA2" w:rsidP="002E2BA2">
      <w:pPr>
        <w:pStyle w:val="Heading2"/>
        <w:rPr>
          <w:del w:id="439" w:author="Paul Shi" w:date="2022-03-22T19:03:00Z"/>
        </w:rPr>
      </w:pPr>
      <w:del w:id="440" w:author="Paul Shi" w:date="2022-03-22T19:03:00Z">
        <w:r w:rsidRPr="002258F3" w:rsidDel="006D74CF">
          <w:delText>Site Tolerance</w:delText>
        </w:r>
      </w:del>
    </w:p>
    <w:p w14:paraId="2A4EF656" w14:textId="77777777" w:rsidR="00307D87" w:rsidRPr="002258F3" w:rsidDel="006D74CF" w:rsidRDefault="00307D87" w:rsidP="003305A1">
      <w:pPr>
        <w:pStyle w:val="Heading3"/>
        <w:tabs>
          <w:tab w:val="clear" w:pos="1440"/>
          <w:tab w:val="left" w:pos="1418"/>
        </w:tabs>
        <w:ind w:left="1418" w:hanging="709"/>
        <w:rPr>
          <w:del w:id="441" w:author="Paul Shi" w:date="2022-03-22T19:03:00Z"/>
        </w:rPr>
      </w:pPr>
      <w:del w:id="442" w:author="Paul Shi" w:date="2022-03-22T19:03:00Z">
        <w:r w:rsidRPr="002258F3" w:rsidDel="006D74CF">
          <w:delText xml:space="preserve">Concrete tolerance </w:delText>
        </w:r>
        <w:r w:rsidR="00384A4B" w:rsidRPr="002258F3" w:rsidDel="006D74CF">
          <w:delText xml:space="preserve">shall be </w:delText>
        </w:r>
        <w:r w:rsidRPr="002258F3" w:rsidDel="006D74CF">
          <w:delText xml:space="preserve">in accordance with </w:delText>
        </w:r>
        <w:r w:rsidRPr="002258F3" w:rsidDel="006D74CF">
          <w:rPr>
            <w:rStyle w:val="StyleHeading3PatternClearGray-15Char"/>
          </w:rPr>
          <w:delText>CSA A23.1</w:delText>
        </w:r>
        <w:r w:rsidR="00D72C2D" w:rsidDel="006D74CF">
          <w:rPr>
            <w:rStyle w:val="StyleHeading3PatternClearGray-15Char"/>
          </w:rPr>
          <w:delText>-14</w:delText>
        </w:r>
        <w:r w:rsidRPr="002258F3" w:rsidDel="006D74CF">
          <w:delText xml:space="preserve"> straight edge method location of floor: </w:delText>
        </w:r>
        <w:r w:rsidR="00003025" w:rsidRPr="00285862" w:rsidDel="006D74CF">
          <w:rPr>
            <w:highlight w:val="yellow"/>
          </w:rPr>
          <w:delText>[</w:delText>
        </w:r>
        <w:r w:rsidRPr="00285862" w:rsidDel="006D74CF">
          <w:rPr>
            <w:highlight w:val="yellow"/>
          </w:rPr>
          <w:delText xml:space="preserve">Ff = ______: FI = ______ </w:delText>
        </w:r>
        <w:r w:rsidR="00003025" w:rsidRPr="00285862" w:rsidDel="006D74CF">
          <w:rPr>
            <w:highlight w:val="yellow"/>
          </w:rPr>
          <w:delText>]</w:delText>
        </w:r>
        <w:r w:rsidR="003837D0" w:rsidDel="006D74CF">
          <w:delText xml:space="preserve"> </w:delText>
        </w:r>
        <w:r w:rsidR="00FE204A" w:rsidRPr="002258F3" w:rsidDel="006D74CF">
          <w:delText xml:space="preserve">in accordance with the </w:delText>
        </w:r>
        <w:r w:rsidRPr="002258F3" w:rsidDel="006D74CF">
          <w:delText>tolerance schedule as indicated</w:delText>
        </w:r>
        <w:r w:rsidR="00103A64" w:rsidRPr="002258F3" w:rsidDel="006D74CF">
          <w:delText xml:space="preserve"> in the </w:delText>
        </w:r>
        <w:r w:rsidR="00FE204A" w:rsidRPr="002258F3" w:rsidDel="006D74CF">
          <w:delText>Contract Documents</w:delText>
        </w:r>
        <w:r w:rsidRPr="002258F3" w:rsidDel="006D74CF">
          <w:delText>.</w:delText>
        </w:r>
      </w:del>
    </w:p>
    <w:p w14:paraId="324CFCF6" w14:textId="77777777" w:rsidR="00F13982" w:rsidRPr="002258F3" w:rsidRDefault="00F13982" w:rsidP="00E61699">
      <w:pPr>
        <w:pStyle w:val="Other"/>
        <w:spacing w:before="240"/>
        <w:ind w:left="4320"/>
        <w:rPr>
          <w:rFonts w:ascii="Calibri" w:hAnsi="Calibri"/>
          <w:b/>
          <w:sz w:val="22"/>
          <w:szCs w:val="22"/>
        </w:rPr>
      </w:pPr>
      <w:r w:rsidRPr="002258F3">
        <w:rPr>
          <w:rFonts w:ascii="Calibri" w:hAnsi="Calibri"/>
          <w:b/>
          <w:sz w:val="22"/>
          <w:szCs w:val="22"/>
        </w:rPr>
        <w:t>END OF SECTION</w:t>
      </w:r>
    </w:p>
    <w:p w14:paraId="4E913A4A" w14:textId="77777777" w:rsidR="00812A85" w:rsidRPr="002258F3" w:rsidRDefault="00812A85" w:rsidP="00812A85">
      <w:pPr>
        <w:pStyle w:val="BodyText"/>
        <w:rPr>
          <w:rFonts w:ascii="Calibri" w:hAnsi="Calibri"/>
        </w:rPr>
      </w:pPr>
    </w:p>
    <w:p w14:paraId="34760951" w14:textId="77777777" w:rsidR="00672C12" w:rsidRPr="002258F3" w:rsidRDefault="00672C12" w:rsidP="00672C12">
      <w:pPr>
        <w:pStyle w:val="BodyText"/>
        <w:rPr>
          <w:rFonts w:ascii="Calibri" w:hAnsi="Calibri"/>
        </w:rPr>
      </w:pPr>
    </w:p>
    <w:sectPr w:rsidR="00672C12" w:rsidRPr="002258F3" w:rsidSect="005F7479">
      <w:headerReference w:type="even" r:id="rId15"/>
      <w:headerReference w:type="default" r:id="rId16"/>
      <w:footerReference w:type="default" r:id="rId17"/>
      <w:headerReference w:type="first" r:id="rId18"/>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7" w:author="Radulovic, Nicole" w:date="2022-11-02T15:25:00Z" w:initials="RN">
    <w:p w14:paraId="33BAAB82" w14:textId="77777777" w:rsidR="00AA0F8A" w:rsidRDefault="00AA0F8A">
      <w:pPr>
        <w:pStyle w:val="CommentText"/>
      </w:pPr>
      <w:r>
        <w:rPr>
          <w:rStyle w:val="CommentReference"/>
        </w:rPr>
        <w:annotationRef/>
      </w:r>
      <w:r>
        <w:t>TBC</w:t>
      </w:r>
    </w:p>
  </w:comment>
  <w:comment w:id="67" w:author="Radulovic, Nicole" w:date="2022-11-02T15:26:00Z" w:initials="RN">
    <w:p w14:paraId="1B52630F" w14:textId="77777777" w:rsidR="00AA0F8A" w:rsidRDefault="00AA0F8A">
      <w:pPr>
        <w:pStyle w:val="CommentText"/>
      </w:pPr>
      <w:r>
        <w:rPr>
          <w:rStyle w:val="CommentReference"/>
        </w:rPr>
        <w:annotationRef/>
      </w:r>
      <w:r>
        <w:t>Please list what is included in this section, that is fine if they are all under one bid item but should include what the work of this section covers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BAAB82" w15:done="0"/>
  <w15:commentEx w15:paraId="1B5263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BAAB82" w16cid:durableId="270D0A51"/>
  <w16cid:commentId w16cid:paraId="1B52630F" w16cid:durableId="270D0A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281D8" w14:textId="77777777" w:rsidR="00385BF9" w:rsidRDefault="00385BF9">
      <w:r>
        <w:separator/>
      </w:r>
    </w:p>
    <w:p w14:paraId="43DBF1A4" w14:textId="77777777" w:rsidR="00385BF9" w:rsidRDefault="00385BF9"/>
    <w:p w14:paraId="67D206EE" w14:textId="77777777" w:rsidR="00385BF9" w:rsidRDefault="00385BF9"/>
    <w:p w14:paraId="7F60B6F1" w14:textId="77777777" w:rsidR="00385BF9" w:rsidRDefault="00385BF9"/>
    <w:p w14:paraId="3C573DA0" w14:textId="77777777" w:rsidR="00385BF9" w:rsidRDefault="00385BF9"/>
    <w:p w14:paraId="79E4098C" w14:textId="77777777" w:rsidR="00385BF9" w:rsidRDefault="00385BF9"/>
  </w:endnote>
  <w:endnote w:type="continuationSeparator" w:id="0">
    <w:p w14:paraId="49170397" w14:textId="77777777" w:rsidR="00385BF9" w:rsidRDefault="00385BF9">
      <w:r>
        <w:continuationSeparator/>
      </w:r>
    </w:p>
    <w:p w14:paraId="12F1863C" w14:textId="77777777" w:rsidR="00385BF9" w:rsidRDefault="00385BF9"/>
    <w:p w14:paraId="56B75F1F" w14:textId="77777777" w:rsidR="00385BF9" w:rsidRDefault="00385BF9"/>
    <w:p w14:paraId="53C9125C" w14:textId="77777777" w:rsidR="00385BF9" w:rsidRDefault="00385BF9"/>
    <w:p w14:paraId="63D2350D" w14:textId="77777777" w:rsidR="00385BF9" w:rsidRDefault="00385BF9"/>
    <w:p w14:paraId="124A2791" w14:textId="77777777" w:rsidR="00385BF9" w:rsidRDefault="00385BF9"/>
  </w:endnote>
  <w:endnote w:type="continuationNotice" w:id="1">
    <w:p w14:paraId="45DE0AFF" w14:textId="77777777" w:rsidR="00385BF9" w:rsidRDefault="00385B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49FE6" w14:textId="77777777" w:rsidR="006C4B7D" w:rsidRDefault="006C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1560A" w14:textId="77777777" w:rsidR="00385BF9" w:rsidRDefault="00385BF9">
      <w:r>
        <w:separator/>
      </w:r>
    </w:p>
    <w:p w14:paraId="52CEA9E7" w14:textId="77777777" w:rsidR="00385BF9" w:rsidRDefault="00385BF9"/>
    <w:p w14:paraId="5D58EED0" w14:textId="77777777" w:rsidR="00385BF9" w:rsidRDefault="00385BF9"/>
    <w:p w14:paraId="37CE90FB" w14:textId="77777777" w:rsidR="00385BF9" w:rsidRDefault="00385BF9"/>
    <w:p w14:paraId="0A9CCAD9" w14:textId="77777777" w:rsidR="00385BF9" w:rsidRDefault="00385BF9"/>
    <w:p w14:paraId="3C1E9C42" w14:textId="77777777" w:rsidR="00385BF9" w:rsidRDefault="00385BF9"/>
  </w:footnote>
  <w:footnote w:type="continuationSeparator" w:id="0">
    <w:p w14:paraId="00DFC910" w14:textId="77777777" w:rsidR="00385BF9" w:rsidRDefault="00385BF9">
      <w:r>
        <w:continuationSeparator/>
      </w:r>
    </w:p>
    <w:p w14:paraId="24311C7E" w14:textId="77777777" w:rsidR="00385BF9" w:rsidRDefault="00385BF9"/>
    <w:p w14:paraId="0B1ED1AA" w14:textId="77777777" w:rsidR="00385BF9" w:rsidRDefault="00385BF9"/>
    <w:p w14:paraId="385E151A" w14:textId="77777777" w:rsidR="00385BF9" w:rsidRDefault="00385BF9"/>
    <w:p w14:paraId="0C5C5A55" w14:textId="77777777" w:rsidR="00385BF9" w:rsidRDefault="00385BF9"/>
    <w:p w14:paraId="4E021C6F" w14:textId="77777777" w:rsidR="00385BF9" w:rsidRDefault="00385BF9"/>
  </w:footnote>
  <w:footnote w:type="continuationNotice" w:id="1">
    <w:p w14:paraId="0A0907F7" w14:textId="77777777" w:rsidR="00385BF9" w:rsidRDefault="00385B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23E4D" w14:textId="77777777" w:rsidR="005F7479" w:rsidRPr="00AF72A6" w:rsidRDefault="005F7479" w:rsidP="005F7479">
    <w:pPr>
      <w:pBdr>
        <w:top w:val="single" w:sz="4" w:space="1" w:color="auto"/>
      </w:pBdr>
      <w:tabs>
        <w:tab w:val="right" w:pos="10710"/>
      </w:tabs>
      <w:rPr>
        <w:rFonts w:cs="Arial"/>
      </w:rPr>
    </w:pPr>
    <w:r w:rsidRPr="006E22FF">
      <w:rPr>
        <w:rFonts w:cs="Arial"/>
      </w:rPr>
      <w:t>Section 03300</w:t>
    </w:r>
    <w:r>
      <w:rPr>
        <w:rFonts w:cs="Arial"/>
      </w:rPr>
      <w:tab/>
    </w:r>
    <w:r w:rsidRPr="006E22FF">
      <w:rPr>
        <w:rFonts w:cs="Arial"/>
      </w:rPr>
      <w:t xml:space="preserve">CONTRACT </w:t>
    </w:r>
    <w:r w:rsidRPr="00AF72A6">
      <w:rPr>
        <w:rFonts w:cs="Arial"/>
      </w:rPr>
      <w:t>NO</w:t>
    </w:r>
    <w:r w:rsidRPr="00285862">
      <w:rPr>
        <w:rFonts w:cs="Arial"/>
      </w:rPr>
      <w:t xml:space="preserve">. </w:t>
    </w:r>
    <w:r w:rsidRPr="00285862">
      <w:rPr>
        <w:rFonts w:cs="Arial"/>
        <w:highlight w:val="yellow"/>
      </w:rPr>
      <w:t>[Insert Region Number]</w:t>
    </w:r>
    <w:r w:rsidRPr="00AF72A6">
      <w:rPr>
        <w:rFonts w:cs="Arial"/>
      </w:rPr>
      <w:tab/>
    </w:r>
  </w:p>
  <w:p w14:paraId="185CF401" w14:textId="77777777" w:rsidR="005F7479" w:rsidRPr="00AF72A6" w:rsidRDefault="005F7479" w:rsidP="005F7479">
    <w:pPr>
      <w:pBdr>
        <w:top w:val="single" w:sz="4" w:space="1" w:color="auto"/>
      </w:pBdr>
      <w:tabs>
        <w:tab w:val="left" w:pos="-1440"/>
        <w:tab w:val="left" w:pos="-720"/>
        <w:tab w:val="left" w:pos="0"/>
        <w:tab w:val="center" w:pos="5220"/>
        <w:tab w:val="right" w:pos="10710"/>
      </w:tabs>
      <w:rPr>
        <w:rFonts w:cs="Arial"/>
      </w:rPr>
    </w:pPr>
    <w:r w:rsidRPr="00AF72A6">
      <w:rPr>
        <w:rFonts w:cs="Arial"/>
      </w:rPr>
      <w:t>20</w:t>
    </w:r>
    <w:r w:rsidR="00C500B1">
      <w:rPr>
        <w:rFonts w:cs="Arial"/>
      </w:rPr>
      <w:t>20</w:t>
    </w:r>
    <w:r w:rsidRPr="00AF72A6">
      <w:rPr>
        <w:rFonts w:cs="Arial"/>
      </w:rPr>
      <w:t>-</w:t>
    </w:r>
    <w:r w:rsidR="00EA71ED">
      <w:rPr>
        <w:rFonts w:cs="Arial"/>
      </w:rPr>
      <w:t>0</w:t>
    </w:r>
    <w:r w:rsidR="00150A59">
      <w:rPr>
        <w:rFonts w:cs="Arial"/>
      </w:rPr>
      <w:t>3</w:t>
    </w:r>
    <w:r>
      <w:rPr>
        <w:rFonts w:cs="Arial"/>
      </w:rPr>
      <w:t>-</w:t>
    </w:r>
    <w:r w:rsidR="00C500B1">
      <w:rPr>
        <w:rFonts w:cs="Arial"/>
      </w:rPr>
      <w:t>31</w:t>
    </w:r>
    <w:r w:rsidRPr="00AF72A6">
      <w:rPr>
        <w:rFonts w:cs="Arial"/>
        <w:b/>
      </w:rPr>
      <w:tab/>
      <w:t>CAST IN PLACE CONCRETE</w:t>
    </w:r>
    <w:r w:rsidRPr="00AF72A6">
      <w:rPr>
        <w:rFonts w:cs="Arial"/>
      </w:rPr>
      <w:tab/>
    </w:r>
  </w:p>
  <w:p w14:paraId="410990A5" w14:textId="77777777" w:rsidR="00D837A4" w:rsidRDefault="005F7479" w:rsidP="005F7479">
    <w:pPr>
      <w:tabs>
        <w:tab w:val="right" w:pos="10710"/>
      </w:tabs>
    </w:pPr>
    <w:r w:rsidRPr="00AF72A6">
      <w:rPr>
        <w:rFonts w:cs="Arial"/>
      </w:rPr>
      <w:t xml:space="preserve">Page </w:t>
    </w:r>
    <w:r w:rsidRPr="00AF72A6">
      <w:rPr>
        <w:rFonts w:cs="Arial"/>
      </w:rPr>
      <w:fldChar w:fldCharType="begin"/>
    </w:r>
    <w:r w:rsidRPr="00285862">
      <w:rPr>
        <w:rFonts w:cs="Arial"/>
      </w:rPr>
      <w:instrText xml:space="preserve">PAGE </w:instrText>
    </w:r>
    <w:r w:rsidRPr="00AF72A6">
      <w:rPr>
        <w:rFonts w:cs="Arial"/>
      </w:rPr>
      <w:fldChar w:fldCharType="separate"/>
    </w:r>
    <w:r w:rsidR="006560D9">
      <w:rPr>
        <w:rFonts w:cs="Arial"/>
        <w:noProof/>
      </w:rPr>
      <w:t>12</w:t>
    </w:r>
    <w:r w:rsidRPr="00AF72A6">
      <w:rPr>
        <w:rFonts w:cs="Arial"/>
      </w:rPr>
      <w:fldChar w:fldCharType="end"/>
    </w:r>
    <w:r>
      <w:rPr>
        <w:rFonts w:cs="Arial"/>
      </w:rPr>
      <w:t xml:space="preserve"> </w:t>
    </w:r>
    <w:r>
      <w:rPr>
        <w:rFonts w:cs="Arial"/>
      </w:rPr>
      <w:tab/>
    </w:r>
    <w:r w:rsidRPr="00AF72A6">
      <w:rPr>
        <w:rFonts w:cs="Arial"/>
      </w:rPr>
      <w:t>DATE</w:t>
    </w:r>
    <w:proofErr w:type="gramStart"/>
    <w:r w:rsidRPr="00AF72A6">
      <w:rPr>
        <w:rFonts w:cs="Arial"/>
      </w:rPr>
      <w:t xml:space="preserve">:  </w:t>
    </w:r>
    <w:r w:rsidRPr="00285862">
      <w:rPr>
        <w:rFonts w:cs="Arial"/>
        <w:highlight w:val="yellow"/>
      </w:rPr>
      <w:t>[</w:t>
    </w:r>
    <w:proofErr w:type="gramEnd"/>
    <w:r w:rsidRPr="00285862">
      <w:rPr>
        <w:rFonts w:cs="Arial"/>
        <w:highlight w:val="yellow"/>
      </w:rPr>
      <w:t>Insert Date, (e.g. Jan., 20</w:t>
    </w:r>
    <w:r w:rsidR="00211D5E">
      <w:rPr>
        <w:rFonts w:cs="Arial"/>
        <w:highlight w:val="yellow"/>
      </w:rPr>
      <w:t>19</w:t>
    </w:r>
    <w:r w:rsidRPr="00285862">
      <w:rPr>
        <w:rFonts w:cs="Arial"/>
        <w:highlight w:val="yellow"/>
      </w:rPr>
      <w:t>)]</w:t>
    </w:r>
    <w:r w:rsidRPr="006E22FF">
      <w:rPr>
        <w:rFonts w:cs="Arial"/>
      </w:rPr>
      <w:tab/>
    </w:r>
  </w:p>
  <w:p w14:paraId="26FEF252" w14:textId="77777777" w:rsidR="00D837A4" w:rsidRDefault="00D837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44BB2" w14:textId="77777777" w:rsidR="006E22FF" w:rsidRPr="00AF72A6" w:rsidRDefault="005F7479" w:rsidP="006E22FF">
    <w:pPr>
      <w:pBdr>
        <w:top w:val="single" w:sz="4" w:space="1" w:color="auto"/>
      </w:pBdr>
      <w:tabs>
        <w:tab w:val="right" w:pos="10350"/>
      </w:tabs>
      <w:rPr>
        <w:rFonts w:cs="Arial"/>
      </w:rPr>
    </w:pPr>
    <w:r w:rsidRPr="006E22FF">
      <w:rPr>
        <w:rFonts w:cs="Arial"/>
      </w:rPr>
      <w:t xml:space="preserve">CONTRACT </w:t>
    </w:r>
    <w:r w:rsidRPr="00AF72A6">
      <w:rPr>
        <w:rFonts w:cs="Arial"/>
      </w:rPr>
      <w:t>NO</w:t>
    </w:r>
    <w:r w:rsidRPr="00285862">
      <w:rPr>
        <w:rFonts w:cs="Arial"/>
      </w:rPr>
      <w:t xml:space="preserve">. </w:t>
    </w:r>
    <w:r w:rsidRPr="00285862">
      <w:rPr>
        <w:rFonts w:cs="Arial"/>
        <w:highlight w:val="yellow"/>
      </w:rPr>
      <w:t>[Insert Region Number]</w:t>
    </w:r>
    <w:r w:rsidRPr="00AF72A6">
      <w:rPr>
        <w:rFonts w:cs="Arial"/>
      </w:rPr>
      <w:tab/>
    </w:r>
    <w:r w:rsidR="006E22FF" w:rsidRPr="006E22FF">
      <w:rPr>
        <w:rFonts w:cs="Arial"/>
      </w:rPr>
      <w:t>Section 03300</w:t>
    </w:r>
    <w:r w:rsidR="006E22FF">
      <w:rPr>
        <w:rFonts w:cs="Arial"/>
      </w:rPr>
      <w:tab/>
    </w:r>
  </w:p>
  <w:p w14:paraId="58C8B5D8" w14:textId="77777777" w:rsidR="006E22FF" w:rsidRPr="00AF72A6" w:rsidRDefault="006E22FF" w:rsidP="006E22FF">
    <w:pPr>
      <w:pBdr>
        <w:top w:val="single" w:sz="4" w:space="1" w:color="auto"/>
      </w:pBdr>
      <w:tabs>
        <w:tab w:val="left" w:pos="-1440"/>
        <w:tab w:val="left" w:pos="-720"/>
        <w:tab w:val="left" w:pos="0"/>
        <w:tab w:val="center" w:pos="5220"/>
        <w:tab w:val="right" w:pos="10350"/>
      </w:tabs>
      <w:rPr>
        <w:rFonts w:cs="Arial"/>
      </w:rPr>
    </w:pPr>
    <w:r w:rsidRPr="00AF72A6">
      <w:rPr>
        <w:rFonts w:cs="Arial"/>
        <w:b/>
      </w:rPr>
      <w:tab/>
      <w:t>CAST IN PLACE CONCRETE</w:t>
    </w:r>
    <w:r w:rsidRPr="00AF72A6">
      <w:rPr>
        <w:rFonts w:cs="Arial"/>
      </w:rPr>
      <w:tab/>
    </w:r>
    <w:r w:rsidR="005F7479" w:rsidRPr="00AF72A6">
      <w:rPr>
        <w:rFonts w:cs="Arial"/>
      </w:rPr>
      <w:t>20</w:t>
    </w:r>
    <w:r w:rsidR="00C500B1">
      <w:rPr>
        <w:rFonts w:cs="Arial"/>
      </w:rPr>
      <w:t>20</w:t>
    </w:r>
    <w:r w:rsidR="005F7479" w:rsidRPr="00AF72A6">
      <w:rPr>
        <w:rFonts w:cs="Arial"/>
      </w:rPr>
      <w:t>-</w:t>
    </w:r>
    <w:r w:rsidR="005F7479">
      <w:rPr>
        <w:rFonts w:cs="Arial"/>
      </w:rPr>
      <w:t>0</w:t>
    </w:r>
    <w:r w:rsidR="00150A59">
      <w:rPr>
        <w:rFonts w:cs="Arial"/>
      </w:rPr>
      <w:t>3</w:t>
    </w:r>
    <w:r w:rsidR="005F7479">
      <w:rPr>
        <w:rFonts w:cs="Arial"/>
      </w:rPr>
      <w:t>-</w:t>
    </w:r>
    <w:r w:rsidR="00C500B1">
      <w:rPr>
        <w:rFonts w:cs="Arial"/>
      </w:rPr>
      <w:t>31</w:t>
    </w:r>
  </w:p>
  <w:p w14:paraId="26F4F291" w14:textId="77777777" w:rsidR="00CB5BC1" w:rsidRDefault="005F7479" w:rsidP="006E22FF">
    <w:pPr>
      <w:pBdr>
        <w:top w:val="single" w:sz="4" w:space="1" w:color="auto"/>
      </w:pBdr>
      <w:tabs>
        <w:tab w:val="center" w:pos="5175"/>
        <w:tab w:val="right" w:pos="10350"/>
      </w:tabs>
      <w:rPr>
        <w:rFonts w:cs="Arial"/>
      </w:rPr>
    </w:pPr>
    <w:r w:rsidRPr="00AF72A6">
      <w:rPr>
        <w:rFonts w:cs="Arial"/>
      </w:rPr>
      <w:t>DATE</w:t>
    </w:r>
    <w:proofErr w:type="gramStart"/>
    <w:r w:rsidRPr="00AF72A6">
      <w:rPr>
        <w:rFonts w:cs="Arial"/>
      </w:rPr>
      <w:t xml:space="preserve">:  </w:t>
    </w:r>
    <w:r w:rsidRPr="00285862">
      <w:rPr>
        <w:rFonts w:cs="Arial"/>
        <w:highlight w:val="yellow"/>
      </w:rPr>
      <w:t>[</w:t>
    </w:r>
    <w:proofErr w:type="gramEnd"/>
    <w:r w:rsidRPr="00285862">
      <w:rPr>
        <w:rFonts w:cs="Arial"/>
        <w:highlight w:val="yellow"/>
      </w:rPr>
      <w:t>Insert Date, (e.g. Jan., 20</w:t>
    </w:r>
    <w:r w:rsidR="00C500B1">
      <w:rPr>
        <w:rFonts w:cs="Arial"/>
        <w:highlight w:val="yellow"/>
      </w:rPr>
      <w:t>19</w:t>
    </w:r>
    <w:r w:rsidRPr="00285862">
      <w:rPr>
        <w:rFonts w:cs="Arial"/>
        <w:highlight w:val="yellow"/>
      </w:rPr>
      <w:t>)]</w:t>
    </w:r>
    <w:r>
      <w:rPr>
        <w:rFonts w:cs="Arial"/>
      </w:rPr>
      <w:tab/>
    </w:r>
    <w:r>
      <w:rPr>
        <w:rFonts w:cs="Arial"/>
      </w:rPr>
      <w:tab/>
    </w:r>
    <w:r w:rsidR="006E22FF" w:rsidRPr="00AF72A6">
      <w:rPr>
        <w:rFonts w:cs="Arial"/>
      </w:rPr>
      <w:t xml:space="preserve">Page </w:t>
    </w:r>
    <w:r w:rsidR="006E22FF" w:rsidRPr="00AF72A6">
      <w:rPr>
        <w:rFonts w:cs="Arial"/>
      </w:rPr>
      <w:fldChar w:fldCharType="begin"/>
    </w:r>
    <w:r w:rsidR="006E22FF" w:rsidRPr="00285862">
      <w:rPr>
        <w:rFonts w:cs="Arial"/>
      </w:rPr>
      <w:instrText xml:space="preserve">PAGE </w:instrText>
    </w:r>
    <w:r w:rsidR="006E22FF" w:rsidRPr="00AF72A6">
      <w:rPr>
        <w:rFonts w:cs="Arial"/>
      </w:rPr>
      <w:fldChar w:fldCharType="separate"/>
    </w:r>
    <w:r w:rsidR="006560D9">
      <w:rPr>
        <w:rFonts w:cs="Arial"/>
        <w:noProof/>
      </w:rPr>
      <w:t>13</w:t>
    </w:r>
    <w:r w:rsidR="006E22FF" w:rsidRPr="00AF72A6">
      <w:rPr>
        <w:rFonts w:cs="Arial"/>
      </w:rPr>
      <w:fldChar w:fldCharType="end"/>
    </w:r>
    <w:r>
      <w:rPr>
        <w:rFonts w:cs="Arial"/>
      </w:rPr>
      <w:t xml:space="preserve"> </w:t>
    </w:r>
    <w:r>
      <w:rPr>
        <w:rFonts w:cs="Arial"/>
      </w:rPr>
      <w:tab/>
    </w:r>
  </w:p>
  <w:p w14:paraId="1E0A6903" w14:textId="77777777" w:rsidR="006E22FF" w:rsidRPr="006E22FF" w:rsidRDefault="002353DD" w:rsidP="006E22FF">
    <w:pPr>
      <w:pBdr>
        <w:top w:val="single" w:sz="4" w:space="1" w:color="auto"/>
      </w:pBdr>
      <w:tabs>
        <w:tab w:val="center" w:pos="5175"/>
        <w:tab w:val="right" w:pos="10350"/>
      </w:tabs>
      <w:rPr>
        <w:rFonts w:cs="Arial"/>
      </w:rPr>
    </w:pPr>
    <w:r>
      <w:rPr>
        <w:rFonts w:cs="Arial"/>
      </w:rPr>
      <w:pict w14:anchorId="7F79EE7D">
        <v:rect id="_x0000_i1025" style="width:0;height:1.5pt" o:hralign="center" o:hrstd="t" o:hr="t" fillcolor="gray"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B4190" w14:textId="77777777" w:rsidR="00D837A4" w:rsidRPr="00AF72A6" w:rsidRDefault="00D837A4" w:rsidP="00672C12">
    <w:pPr>
      <w:pBdr>
        <w:top w:val="single" w:sz="4" w:space="1" w:color="auto"/>
      </w:pBdr>
      <w:tabs>
        <w:tab w:val="right" w:pos="10350"/>
      </w:tabs>
      <w:rPr>
        <w:rFonts w:cs="Arial"/>
      </w:rPr>
    </w:pPr>
    <w:r w:rsidRPr="002258F3">
      <w:rPr>
        <w:rFonts w:cs="Arial"/>
      </w:rPr>
      <w:t>CONTRACT NO</w:t>
    </w:r>
    <w:r w:rsidRPr="00AF72A6">
      <w:rPr>
        <w:rFonts w:cs="Arial"/>
      </w:rPr>
      <w:t xml:space="preserve">. </w:t>
    </w:r>
    <w:r w:rsidRPr="00AF72A6">
      <w:rPr>
        <w:rFonts w:cs="Arial"/>
        <w:highlight w:val="yellow"/>
      </w:rPr>
      <w:t>[Insert Region Number]</w:t>
    </w:r>
    <w:r w:rsidRPr="00AF72A6">
      <w:rPr>
        <w:rFonts w:cs="Arial"/>
      </w:rPr>
      <w:tab/>
      <w:t>Section 03300</w:t>
    </w:r>
  </w:p>
  <w:p w14:paraId="390F1A10" w14:textId="77777777" w:rsidR="00D837A4" w:rsidRPr="00AF72A6" w:rsidRDefault="00D837A4" w:rsidP="008A26A6">
    <w:pPr>
      <w:pBdr>
        <w:top w:val="single" w:sz="4" w:space="1" w:color="auto"/>
      </w:pBdr>
      <w:tabs>
        <w:tab w:val="left" w:pos="-1440"/>
        <w:tab w:val="left" w:pos="-720"/>
        <w:tab w:val="left" w:pos="0"/>
        <w:tab w:val="center" w:pos="5220"/>
        <w:tab w:val="right" w:pos="10350"/>
      </w:tabs>
      <w:rPr>
        <w:rFonts w:cs="Arial"/>
      </w:rPr>
    </w:pPr>
    <w:r w:rsidRPr="00AF72A6">
      <w:rPr>
        <w:rFonts w:cs="Arial"/>
        <w:b/>
      </w:rPr>
      <w:tab/>
      <w:t>CAST IN PLACE CONCRETE</w:t>
    </w:r>
    <w:r w:rsidRPr="00AF72A6">
      <w:rPr>
        <w:rFonts w:cs="Arial"/>
      </w:rPr>
      <w:tab/>
    </w:r>
    <w:r w:rsidR="005F7479">
      <w:rPr>
        <w:rFonts w:cs="Arial"/>
      </w:rPr>
      <w:t>2015-0</w:t>
    </w:r>
  </w:p>
  <w:p w14:paraId="1367AF1B" w14:textId="77777777" w:rsidR="00D837A4" w:rsidRPr="002258F3" w:rsidRDefault="00D837A4" w:rsidP="00672C12">
    <w:pPr>
      <w:pBdr>
        <w:top w:val="single" w:sz="4" w:space="1" w:color="auto"/>
      </w:pBdr>
      <w:tabs>
        <w:tab w:val="center" w:pos="5175"/>
        <w:tab w:val="right" w:pos="10350"/>
      </w:tabs>
      <w:rPr>
        <w:rFonts w:cs="Arial"/>
      </w:rPr>
    </w:pPr>
    <w:r w:rsidRPr="00AF72A6">
      <w:rPr>
        <w:rFonts w:cs="Arial"/>
      </w:rPr>
      <w:t>DATE</w:t>
    </w:r>
    <w:proofErr w:type="gramStart"/>
    <w:r w:rsidRPr="00AF72A6">
      <w:rPr>
        <w:rFonts w:cs="Arial"/>
      </w:rPr>
      <w:t xml:space="preserve">:  </w:t>
    </w:r>
    <w:r w:rsidRPr="00AF72A6">
      <w:rPr>
        <w:rFonts w:cs="Arial"/>
        <w:highlight w:val="yellow"/>
      </w:rPr>
      <w:t>[</w:t>
    </w:r>
    <w:proofErr w:type="gramEnd"/>
    <w:r w:rsidRPr="00AF72A6">
      <w:rPr>
        <w:rFonts w:cs="Arial"/>
        <w:highlight w:val="yellow"/>
      </w:rPr>
      <w:t>Insert Date, (e.g. Jan., 2000)]</w:t>
    </w:r>
    <w:r w:rsidRPr="002258F3">
      <w:rPr>
        <w:rFonts w:cs="Arial"/>
      </w:rPr>
      <w:tab/>
    </w:r>
    <w:r w:rsidRPr="002258F3">
      <w:rPr>
        <w:rFonts w:cs="Arial"/>
      </w:rPr>
      <w:tab/>
      <w:t xml:space="preserve">Page </w:t>
    </w:r>
    <w:r w:rsidRPr="002258F3">
      <w:rPr>
        <w:rFonts w:cs="Arial"/>
      </w:rPr>
      <w:fldChar w:fldCharType="begin"/>
    </w:r>
    <w:r w:rsidRPr="002258F3">
      <w:rPr>
        <w:rFonts w:cs="Arial"/>
      </w:rPr>
      <w:instrText xml:space="preserve">PAGE </w:instrText>
    </w:r>
    <w:r w:rsidRPr="002258F3">
      <w:rPr>
        <w:rFonts w:cs="Arial"/>
      </w:rPr>
      <w:fldChar w:fldCharType="separate"/>
    </w:r>
    <w:r w:rsidR="005F7479">
      <w:rPr>
        <w:rFonts w:cs="Arial"/>
        <w:noProof/>
      </w:rPr>
      <w:t>1</w:t>
    </w:r>
    <w:r w:rsidRPr="002258F3">
      <w:rPr>
        <w:rFonts w:cs="Arial"/>
      </w:rPr>
      <w:fldChar w:fldCharType="end"/>
    </w:r>
    <w:r w:rsidRPr="002258F3">
      <w:rPr>
        <w:rFonts w:cs="Arial"/>
      </w:rPr>
      <w:t xml:space="preserve"> </w:t>
    </w:r>
  </w:p>
  <w:p w14:paraId="0BB569BE" w14:textId="77777777" w:rsidR="00D837A4" w:rsidRDefault="00D837A4"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7D1E98"/>
    <w:multiLevelType w:val="multilevel"/>
    <w:tmpl w:val="A5A88CA6"/>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3CE6FFA"/>
    <w:multiLevelType w:val="hybridMultilevel"/>
    <w:tmpl w:val="172EAD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8C7F79"/>
    <w:multiLevelType w:val="hybridMultilevel"/>
    <w:tmpl w:val="69987F9C"/>
    <w:lvl w:ilvl="0" w:tplc="EB3E6238">
      <w:start w:val="1"/>
      <w:numFmt w:val="decimal"/>
      <w:pStyle w:val="Heading3spec"/>
      <w:lvlText w:val=".%1"/>
      <w:lvlJc w:val="left"/>
      <w:pPr>
        <w:tabs>
          <w:tab w:val="num" w:pos="2160"/>
        </w:tabs>
        <w:ind w:left="2160" w:hanging="720"/>
      </w:pPr>
      <w:rPr>
        <w:rFonts w:hint="default"/>
        <w:b w:val="0"/>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2C667C48"/>
    <w:multiLevelType w:val="hybridMultilevel"/>
    <w:tmpl w:val="5030A0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427205"/>
    <w:multiLevelType w:val="multilevel"/>
    <w:tmpl w:val="E1BC9F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23C5ED6"/>
    <w:multiLevelType w:val="multilevel"/>
    <w:tmpl w:val="EAE84CB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65575FD"/>
    <w:multiLevelType w:val="multilevel"/>
    <w:tmpl w:val="322C0A4E"/>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8" w15:restartNumberingAfterBreak="0">
    <w:nsid w:val="481F1888"/>
    <w:multiLevelType w:val="multilevel"/>
    <w:tmpl w:val="868663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A8354D6"/>
    <w:multiLevelType w:val="hybridMultilevel"/>
    <w:tmpl w:val="CCDCA028"/>
    <w:lvl w:ilvl="0" w:tplc="1EEEDE2C">
      <w:start w:val="6"/>
      <w:numFmt w:val="bullet"/>
      <w:lvlText w:val="-"/>
      <w:lvlJc w:val="left"/>
      <w:pPr>
        <w:ind w:left="408" w:hanging="360"/>
      </w:pPr>
      <w:rPr>
        <w:rFonts w:ascii="Calibri" w:eastAsia="Times New Roman"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0" w15:restartNumberingAfterBreak="0">
    <w:nsid w:val="50407D28"/>
    <w:multiLevelType w:val="multilevel"/>
    <w:tmpl w:val="A1DAA6AA"/>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b w:val="0"/>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1067"/>
        </w:tabs>
        <w:ind w:left="1067"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371809026">
    <w:abstractNumId w:val="0"/>
  </w:num>
  <w:num w:numId="2" w16cid:durableId="158738022">
    <w:abstractNumId w:val="10"/>
  </w:num>
  <w:num w:numId="3" w16cid:durableId="1386904617">
    <w:abstractNumId w:val="3"/>
  </w:num>
  <w:num w:numId="4" w16cid:durableId="1638758457">
    <w:abstractNumId w:val="2"/>
  </w:num>
  <w:num w:numId="5" w16cid:durableId="1917277650">
    <w:abstractNumId w:val="4"/>
  </w:num>
  <w:num w:numId="6" w16cid:durableId="1812289263">
    <w:abstractNumId w:val="7"/>
  </w:num>
  <w:num w:numId="7" w16cid:durableId="2053924368">
    <w:abstractNumId w:val="7"/>
  </w:num>
  <w:num w:numId="8" w16cid:durableId="1373116077">
    <w:abstractNumId w:val="7"/>
  </w:num>
  <w:num w:numId="9" w16cid:durableId="1415317293">
    <w:abstractNumId w:val="7"/>
  </w:num>
  <w:num w:numId="10" w16cid:durableId="1242374401">
    <w:abstractNumId w:val="7"/>
  </w:num>
  <w:num w:numId="11" w16cid:durableId="511451122">
    <w:abstractNumId w:val="7"/>
  </w:num>
  <w:num w:numId="12" w16cid:durableId="490174272">
    <w:abstractNumId w:val="7"/>
  </w:num>
  <w:num w:numId="13" w16cid:durableId="578713508">
    <w:abstractNumId w:val="7"/>
  </w:num>
  <w:num w:numId="14" w16cid:durableId="521017687">
    <w:abstractNumId w:val="7"/>
  </w:num>
  <w:num w:numId="15" w16cid:durableId="959997068">
    <w:abstractNumId w:val="7"/>
  </w:num>
  <w:num w:numId="16" w16cid:durableId="1057165773">
    <w:abstractNumId w:val="7"/>
  </w:num>
  <w:num w:numId="17" w16cid:durableId="1061900807">
    <w:abstractNumId w:val="1"/>
    <w:lvlOverride w:ilvl="0">
      <w:startOverride w:val="1"/>
    </w:lvlOverride>
  </w:num>
  <w:num w:numId="18" w16cid:durableId="1860044818">
    <w:abstractNumId w:val="1"/>
    <w:lvlOverride w:ilvl="0"/>
    <w:lvlOverride w:ilvl="1">
      <w:startOverride w:val="1"/>
    </w:lvlOverride>
  </w:num>
  <w:num w:numId="19" w16cid:durableId="232811291">
    <w:abstractNumId w:val="7"/>
  </w:num>
  <w:num w:numId="20" w16cid:durableId="1405026955">
    <w:abstractNumId w:val="7"/>
  </w:num>
  <w:num w:numId="21" w16cid:durableId="1059401140">
    <w:abstractNumId w:val="8"/>
    <w:lvlOverride w:ilvl="0">
      <w:startOverride w:val="1"/>
    </w:lvlOverride>
  </w:num>
  <w:num w:numId="22" w16cid:durableId="1130787756">
    <w:abstractNumId w:val="5"/>
    <w:lvlOverride w:ilvl="0">
      <w:startOverride w:val="3"/>
    </w:lvlOverride>
  </w:num>
  <w:num w:numId="23" w16cid:durableId="2079353144">
    <w:abstractNumId w:val="6"/>
    <w:lvlOverride w:ilvl="0">
      <w:startOverride w:val="1"/>
    </w:lvlOverride>
  </w:num>
  <w:num w:numId="24" w16cid:durableId="1556508105">
    <w:abstractNumId w:val="6"/>
    <w:lvlOverride w:ilvl="0"/>
    <w:lvlOverride w:ilvl="1">
      <w:startOverride w:val="1"/>
    </w:lvlOverride>
  </w:num>
  <w:num w:numId="25" w16cid:durableId="702636910">
    <w:abstractNumId w:val="6"/>
    <w:lvlOverride w:ilvl="0"/>
    <w:lvlOverride w:ilvl="1">
      <w:startOverride w:val="1"/>
    </w:lvlOverride>
  </w:num>
  <w:num w:numId="26" w16cid:durableId="1640839833">
    <w:abstractNumId w:val="6"/>
    <w:lvlOverride w:ilvl="0"/>
    <w:lvlOverride w:ilvl="1"/>
    <w:lvlOverride w:ilvl="2">
      <w:startOverride w:val="1"/>
    </w:lvlOverride>
  </w:num>
  <w:num w:numId="27" w16cid:durableId="828908866">
    <w:abstractNumId w:val="6"/>
    <w:lvlOverride w:ilvl="0"/>
    <w:lvlOverride w:ilvl="1"/>
    <w:lvlOverride w:ilvl="2">
      <w:startOverride w:val="1"/>
    </w:lvlOverride>
  </w:num>
  <w:num w:numId="28" w16cid:durableId="2118715165">
    <w:abstractNumId w:val="7"/>
  </w:num>
  <w:num w:numId="29" w16cid:durableId="58863400">
    <w:abstractNumId w:val="9"/>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bel Chow">
    <w15:presenceInfo w15:providerId="None" w15:userId="Mabel Ch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023D0"/>
    <w:rsid w:val="00003025"/>
    <w:rsid w:val="00006FD1"/>
    <w:rsid w:val="000111D0"/>
    <w:rsid w:val="000129E1"/>
    <w:rsid w:val="000135E4"/>
    <w:rsid w:val="000174C3"/>
    <w:rsid w:val="00030611"/>
    <w:rsid w:val="00030F1B"/>
    <w:rsid w:val="00033064"/>
    <w:rsid w:val="00035CBD"/>
    <w:rsid w:val="000442BC"/>
    <w:rsid w:val="000516A0"/>
    <w:rsid w:val="00053FC2"/>
    <w:rsid w:val="00064B09"/>
    <w:rsid w:val="00066A76"/>
    <w:rsid w:val="000676A6"/>
    <w:rsid w:val="0007030E"/>
    <w:rsid w:val="00070A5B"/>
    <w:rsid w:val="00071F9D"/>
    <w:rsid w:val="000725A6"/>
    <w:rsid w:val="00083FA6"/>
    <w:rsid w:val="0008740C"/>
    <w:rsid w:val="00092668"/>
    <w:rsid w:val="000A2CB0"/>
    <w:rsid w:val="000A59D4"/>
    <w:rsid w:val="000A7BB7"/>
    <w:rsid w:val="000B2CF3"/>
    <w:rsid w:val="000B631E"/>
    <w:rsid w:val="000C2E0F"/>
    <w:rsid w:val="000C41A3"/>
    <w:rsid w:val="000C6EBC"/>
    <w:rsid w:val="000D7AEE"/>
    <w:rsid w:val="000E314C"/>
    <w:rsid w:val="000E69FF"/>
    <w:rsid w:val="000E6A0D"/>
    <w:rsid w:val="000E7DC1"/>
    <w:rsid w:val="00103A64"/>
    <w:rsid w:val="00107DBA"/>
    <w:rsid w:val="00113E5E"/>
    <w:rsid w:val="0012718F"/>
    <w:rsid w:val="00127589"/>
    <w:rsid w:val="00127CF4"/>
    <w:rsid w:val="00130364"/>
    <w:rsid w:val="00133666"/>
    <w:rsid w:val="00135550"/>
    <w:rsid w:val="0013581E"/>
    <w:rsid w:val="00137CAF"/>
    <w:rsid w:val="00141853"/>
    <w:rsid w:val="00141BB2"/>
    <w:rsid w:val="0014417E"/>
    <w:rsid w:val="001454EC"/>
    <w:rsid w:val="0014644A"/>
    <w:rsid w:val="00150A59"/>
    <w:rsid w:val="0016610A"/>
    <w:rsid w:val="0017011D"/>
    <w:rsid w:val="0017084A"/>
    <w:rsid w:val="001708B7"/>
    <w:rsid w:val="00182917"/>
    <w:rsid w:val="00186063"/>
    <w:rsid w:val="001A1908"/>
    <w:rsid w:val="001A3FDF"/>
    <w:rsid w:val="001A72DA"/>
    <w:rsid w:val="001B35EA"/>
    <w:rsid w:val="001B3E2D"/>
    <w:rsid w:val="001C6B1F"/>
    <w:rsid w:val="001D483F"/>
    <w:rsid w:val="001D4E19"/>
    <w:rsid w:val="001D7E43"/>
    <w:rsid w:val="001E40D9"/>
    <w:rsid w:val="001E4983"/>
    <w:rsid w:val="001F0A5C"/>
    <w:rsid w:val="001F30EE"/>
    <w:rsid w:val="001F50D4"/>
    <w:rsid w:val="0020669A"/>
    <w:rsid w:val="002079A9"/>
    <w:rsid w:val="00211D5E"/>
    <w:rsid w:val="00213713"/>
    <w:rsid w:val="002148D5"/>
    <w:rsid w:val="002164F5"/>
    <w:rsid w:val="002165B6"/>
    <w:rsid w:val="00217478"/>
    <w:rsid w:val="00222E08"/>
    <w:rsid w:val="00223059"/>
    <w:rsid w:val="002258F3"/>
    <w:rsid w:val="0022753B"/>
    <w:rsid w:val="00230931"/>
    <w:rsid w:val="00232922"/>
    <w:rsid w:val="002353DD"/>
    <w:rsid w:val="00240ED4"/>
    <w:rsid w:val="00244A12"/>
    <w:rsid w:val="00257898"/>
    <w:rsid w:val="00262824"/>
    <w:rsid w:val="002637F8"/>
    <w:rsid w:val="00267791"/>
    <w:rsid w:val="00272B9E"/>
    <w:rsid w:val="00280E27"/>
    <w:rsid w:val="00283A76"/>
    <w:rsid w:val="00285862"/>
    <w:rsid w:val="002902D7"/>
    <w:rsid w:val="00296A08"/>
    <w:rsid w:val="002A1270"/>
    <w:rsid w:val="002A42EA"/>
    <w:rsid w:val="002A7992"/>
    <w:rsid w:val="002B55B0"/>
    <w:rsid w:val="002C10EA"/>
    <w:rsid w:val="002C735C"/>
    <w:rsid w:val="002D4787"/>
    <w:rsid w:val="002D71B5"/>
    <w:rsid w:val="002E1FC7"/>
    <w:rsid w:val="002E2BA2"/>
    <w:rsid w:val="002E52D9"/>
    <w:rsid w:val="002F0C38"/>
    <w:rsid w:val="002F20E2"/>
    <w:rsid w:val="002F6E15"/>
    <w:rsid w:val="002F7155"/>
    <w:rsid w:val="003029CF"/>
    <w:rsid w:val="003068E9"/>
    <w:rsid w:val="00307D87"/>
    <w:rsid w:val="00310722"/>
    <w:rsid w:val="00310F6A"/>
    <w:rsid w:val="003130DA"/>
    <w:rsid w:val="00316625"/>
    <w:rsid w:val="003230DD"/>
    <w:rsid w:val="003272D0"/>
    <w:rsid w:val="003305A1"/>
    <w:rsid w:val="00331B6C"/>
    <w:rsid w:val="0033540B"/>
    <w:rsid w:val="00353630"/>
    <w:rsid w:val="0035511B"/>
    <w:rsid w:val="00366110"/>
    <w:rsid w:val="00371715"/>
    <w:rsid w:val="00372157"/>
    <w:rsid w:val="0038129E"/>
    <w:rsid w:val="00381E8F"/>
    <w:rsid w:val="003837D0"/>
    <w:rsid w:val="00384588"/>
    <w:rsid w:val="00384A4B"/>
    <w:rsid w:val="00385BF9"/>
    <w:rsid w:val="00387239"/>
    <w:rsid w:val="003A26EC"/>
    <w:rsid w:val="003A78E6"/>
    <w:rsid w:val="003B3EAA"/>
    <w:rsid w:val="003B6378"/>
    <w:rsid w:val="003C0FF1"/>
    <w:rsid w:val="003D05CA"/>
    <w:rsid w:val="003D2E25"/>
    <w:rsid w:val="003D7ED6"/>
    <w:rsid w:val="003E3A12"/>
    <w:rsid w:val="003F1D2F"/>
    <w:rsid w:val="003F67C1"/>
    <w:rsid w:val="0040417E"/>
    <w:rsid w:val="00414AEF"/>
    <w:rsid w:val="00415627"/>
    <w:rsid w:val="00417B61"/>
    <w:rsid w:val="00426322"/>
    <w:rsid w:val="004278FD"/>
    <w:rsid w:val="004316F4"/>
    <w:rsid w:val="00437F50"/>
    <w:rsid w:val="00440A15"/>
    <w:rsid w:val="00441064"/>
    <w:rsid w:val="00442E14"/>
    <w:rsid w:val="00445A39"/>
    <w:rsid w:val="00447D76"/>
    <w:rsid w:val="0045129F"/>
    <w:rsid w:val="00456A86"/>
    <w:rsid w:val="00461652"/>
    <w:rsid w:val="0046381B"/>
    <w:rsid w:val="00465616"/>
    <w:rsid w:val="0046761D"/>
    <w:rsid w:val="00470059"/>
    <w:rsid w:val="004771F5"/>
    <w:rsid w:val="004870A7"/>
    <w:rsid w:val="00487312"/>
    <w:rsid w:val="00492CC0"/>
    <w:rsid w:val="00496E86"/>
    <w:rsid w:val="004A2833"/>
    <w:rsid w:val="004A3F9A"/>
    <w:rsid w:val="004B53CE"/>
    <w:rsid w:val="004B6FC7"/>
    <w:rsid w:val="004C5F5E"/>
    <w:rsid w:val="004D7DC7"/>
    <w:rsid w:val="004E053C"/>
    <w:rsid w:val="004E1C83"/>
    <w:rsid w:val="004F62E4"/>
    <w:rsid w:val="00501376"/>
    <w:rsid w:val="00502F4A"/>
    <w:rsid w:val="005030C2"/>
    <w:rsid w:val="00511AB0"/>
    <w:rsid w:val="005145BB"/>
    <w:rsid w:val="00516C56"/>
    <w:rsid w:val="00520710"/>
    <w:rsid w:val="00521704"/>
    <w:rsid w:val="005259CD"/>
    <w:rsid w:val="00531868"/>
    <w:rsid w:val="00537CE3"/>
    <w:rsid w:val="00552B08"/>
    <w:rsid w:val="00554651"/>
    <w:rsid w:val="00560C1A"/>
    <w:rsid w:val="0056543E"/>
    <w:rsid w:val="005678D5"/>
    <w:rsid w:val="00573E80"/>
    <w:rsid w:val="00576A0C"/>
    <w:rsid w:val="00583F49"/>
    <w:rsid w:val="00590D80"/>
    <w:rsid w:val="00591C3B"/>
    <w:rsid w:val="005947BD"/>
    <w:rsid w:val="005A3877"/>
    <w:rsid w:val="005A39DF"/>
    <w:rsid w:val="005A63FF"/>
    <w:rsid w:val="005A7F61"/>
    <w:rsid w:val="005C5442"/>
    <w:rsid w:val="005C7F86"/>
    <w:rsid w:val="005D20B4"/>
    <w:rsid w:val="005E41B0"/>
    <w:rsid w:val="005E6EBC"/>
    <w:rsid w:val="005F0F68"/>
    <w:rsid w:val="005F1B95"/>
    <w:rsid w:val="005F7479"/>
    <w:rsid w:val="005F7ECA"/>
    <w:rsid w:val="00603156"/>
    <w:rsid w:val="00614B71"/>
    <w:rsid w:val="00620C19"/>
    <w:rsid w:val="00627C87"/>
    <w:rsid w:val="00632AFA"/>
    <w:rsid w:val="006413AD"/>
    <w:rsid w:val="00655090"/>
    <w:rsid w:val="006560D9"/>
    <w:rsid w:val="00663B20"/>
    <w:rsid w:val="00672C12"/>
    <w:rsid w:val="00673692"/>
    <w:rsid w:val="0068060A"/>
    <w:rsid w:val="00681EEF"/>
    <w:rsid w:val="00683DEE"/>
    <w:rsid w:val="00684BF4"/>
    <w:rsid w:val="00693FE7"/>
    <w:rsid w:val="00696631"/>
    <w:rsid w:val="00696BE7"/>
    <w:rsid w:val="006A5348"/>
    <w:rsid w:val="006B112B"/>
    <w:rsid w:val="006B5D47"/>
    <w:rsid w:val="006C0451"/>
    <w:rsid w:val="006C0FAF"/>
    <w:rsid w:val="006C2EDE"/>
    <w:rsid w:val="006C45A9"/>
    <w:rsid w:val="006C4B7D"/>
    <w:rsid w:val="006D22F8"/>
    <w:rsid w:val="006D4F47"/>
    <w:rsid w:val="006D5532"/>
    <w:rsid w:val="006D74CF"/>
    <w:rsid w:val="006E21B0"/>
    <w:rsid w:val="006E22FF"/>
    <w:rsid w:val="006E5F2C"/>
    <w:rsid w:val="006F3B7F"/>
    <w:rsid w:val="006F424C"/>
    <w:rsid w:val="006F6E29"/>
    <w:rsid w:val="007015EA"/>
    <w:rsid w:val="00704EFA"/>
    <w:rsid w:val="0070514B"/>
    <w:rsid w:val="00713D33"/>
    <w:rsid w:val="00715561"/>
    <w:rsid w:val="007165DC"/>
    <w:rsid w:val="00716AED"/>
    <w:rsid w:val="00720A1A"/>
    <w:rsid w:val="00721A3B"/>
    <w:rsid w:val="007270FC"/>
    <w:rsid w:val="00730EA7"/>
    <w:rsid w:val="00731782"/>
    <w:rsid w:val="00735E21"/>
    <w:rsid w:val="00753F5E"/>
    <w:rsid w:val="00754394"/>
    <w:rsid w:val="0075727A"/>
    <w:rsid w:val="007575F3"/>
    <w:rsid w:val="00760856"/>
    <w:rsid w:val="0076111F"/>
    <w:rsid w:val="00761942"/>
    <w:rsid w:val="00762523"/>
    <w:rsid w:val="00762B29"/>
    <w:rsid w:val="007650F4"/>
    <w:rsid w:val="00772C3B"/>
    <w:rsid w:val="00772EE2"/>
    <w:rsid w:val="00775D53"/>
    <w:rsid w:val="00783FBF"/>
    <w:rsid w:val="00785400"/>
    <w:rsid w:val="007914E7"/>
    <w:rsid w:val="00795AB1"/>
    <w:rsid w:val="007A40DF"/>
    <w:rsid w:val="007A54BB"/>
    <w:rsid w:val="007B0757"/>
    <w:rsid w:val="007B27CC"/>
    <w:rsid w:val="007B539C"/>
    <w:rsid w:val="007D0A0F"/>
    <w:rsid w:val="007D5DCA"/>
    <w:rsid w:val="007E06EF"/>
    <w:rsid w:val="007E0E97"/>
    <w:rsid w:val="007E4441"/>
    <w:rsid w:val="007E513A"/>
    <w:rsid w:val="007E6673"/>
    <w:rsid w:val="007F7A90"/>
    <w:rsid w:val="008001A5"/>
    <w:rsid w:val="0081079D"/>
    <w:rsid w:val="00811069"/>
    <w:rsid w:val="00811221"/>
    <w:rsid w:val="008116F4"/>
    <w:rsid w:val="00812A85"/>
    <w:rsid w:val="00823456"/>
    <w:rsid w:val="008242DA"/>
    <w:rsid w:val="008315C3"/>
    <w:rsid w:val="00836D87"/>
    <w:rsid w:val="008414B3"/>
    <w:rsid w:val="00842CBD"/>
    <w:rsid w:val="008439D0"/>
    <w:rsid w:val="00845F87"/>
    <w:rsid w:val="00851463"/>
    <w:rsid w:val="008533DC"/>
    <w:rsid w:val="00870B15"/>
    <w:rsid w:val="00874E44"/>
    <w:rsid w:val="00881EA7"/>
    <w:rsid w:val="008A183A"/>
    <w:rsid w:val="008A26A6"/>
    <w:rsid w:val="008A3705"/>
    <w:rsid w:val="008B22DB"/>
    <w:rsid w:val="008B5171"/>
    <w:rsid w:val="008B679F"/>
    <w:rsid w:val="008B68E2"/>
    <w:rsid w:val="008C0CAD"/>
    <w:rsid w:val="008C4511"/>
    <w:rsid w:val="008F230A"/>
    <w:rsid w:val="008F2B63"/>
    <w:rsid w:val="00904E91"/>
    <w:rsid w:val="0090745C"/>
    <w:rsid w:val="00915087"/>
    <w:rsid w:val="00915D44"/>
    <w:rsid w:val="009162C0"/>
    <w:rsid w:val="009369FF"/>
    <w:rsid w:val="00947A54"/>
    <w:rsid w:val="00951619"/>
    <w:rsid w:val="009520C8"/>
    <w:rsid w:val="00956C3E"/>
    <w:rsid w:val="00960901"/>
    <w:rsid w:val="0096662F"/>
    <w:rsid w:val="00966762"/>
    <w:rsid w:val="00966A02"/>
    <w:rsid w:val="009731B8"/>
    <w:rsid w:val="00974BE9"/>
    <w:rsid w:val="00980CC1"/>
    <w:rsid w:val="009814BD"/>
    <w:rsid w:val="00981DAA"/>
    <w:rsid w:val="00983AD4"/>
    <w:rsid w:val="00984D2B"/>
    <w:rsid w:val="00984DF0"/>
    <w:rsid w:val="009A20F5"/>
    <w:rsid w:val="009A43D7"/>
    <w:rsid w:val="009A5A1B"/>
    <w:rsid w:val="009B06D2"/>
    <w:rsid w:val="009B142F"/>
    <w:rsid w:val="009B1DA0"/>
    <w:rsid w:val="009D2F09"/>
    <w:rsid w:val="009D3C3B"/>
    <w:rsid w:val="009D7F0E"/>
    <w:rsid w:val="009E6540"/>
    <w:rsid w:val="009E6641"/>
    <w:rsid w:val="009E6677"/>
    <w:rsid w:val="009F0AE0"/>
    <w:rsid w:val="009F1854"/>
    <w:rsid w:val="009F2926"/>
    <w:rsid w:val="009F49B6"/>
    <w:rsid w:val="00A00ABE"/>
    <w:rsid w:val="00A02ABD"/>
    <w:rsid w:val="00A11622"/>
    <w:rsid w:val="00A15CC2"/>
    <w:rsid w:val="00A15F12"/>
    <w:rsid w:val="00A161A6"/>
    <w:rsid w:val="00A16401"/>
    <w:rsid w:val="00A237C6"/>
    <w:rsid w:val="00A24E29"/>
    <w:rsid w:val="00A37876"/>
    <w:rsid w:val="00A4058B"/>
    <w:rsid w:val="00A41D92"/>
    <w:rsid w:val="00A50D24"/>
    <w:rsid w:val="00A50FB3"/>
    <w:rsid w:val="00A670A7"/>
    <w:rsid w:val="00A6796A"/>
    <w:rsid w:val="00A70751"/>
    <w:rsid w:val="00A767E0"/>
    <w:rsid w:val="00A91126"/>
    <w:rsid w:val="00A92341"/>
    <w:rsid w:val="00AA040C"/>
    <w:rsid w:val="00AA0F8A"/>
    <w:rsid w:val="00AA69A2"/>
    <w:rsid w:val="00AB68EC"/>
    <w:rsid w:val="00AC1470"/>
    <w:rsid w:val="00AC6600"/>
    <w:rsid w:val="00AD02D9"/>
    <w:rsid w:val="00AD34FF"/>
    <w:rsid w:val="00AD7381"/>
    <w:rsid w:val="00AE1A2D"/>
    <w:rsid w:val="00AE2225"/>
    <w:rsid w:val="00AE4211"/>
    <w:rsid w:val="00AE6528"/>
    <w:rsid w:val="00AF176A"/>
    <w:rsid w:val="00AF2AF4"/>
    <w:rsid w:val="00AF72A6"/>
    <w:rsid w:val="00B00CBF"/>
    <w:rsid w:val="00B07A98"/>
    <w:rsid w:val="00B1442F"/>
    <w:rsid w:val="00B1657B"/>
    <w:rsid w:val="00B2342F"/>
    <w:rsid w:val="00B307B4"/>
    <w:rsid w:val="00B30938"/>
    <w:rsid w:val="00B31D6F"/>
    <w:rsid w:val="00B36002"/>
    <w:rsid w:val="00B37F6F"/>
    <w:rsid w:val="00B4339C"/>
    <w:rsid w:val="00B5158B"/>
    <w:rsid w:val="00B53A3F"/>
    <w:rsid w:val="00B61725"/>
    <w:rsid w:val="00B63823"/>
    <w:rsid w:val="00B704D6"/>
    <w:rsid w:val="00B754ED"/>
    <w:rsid w:val="00B768BB"/>
    <w:rsid w:val="00B82662"/>
    <w:rsid w:val="00B82F42"/>
    <w:rsid w:val="00B83F1F"/>
    <w:rsid w:val="00B91960"/>
    <w:rsid w:val="00B930A0"/>
    <w:rsid w:val="00BA4F07"/>
    <w:rsid w:val="00BB7A8B"/>
    <w:rsid w:val="00BC1D0D"/>
    <w:rsid w:val="00BD7AE6"/>
    <w:rsid w:val="00BF3517"/>
    <w:rsid w:val="00BF365F"/>
    <w:rsid w:val="00BF6266"/>
    <w:rsid w:val="00BF79B7"/>
    <w:rsid w:val="00C00AD7"/>
    <w:rsid w:val="00C01A69"/>
    <w:rsid w:val="00C03205"/>
    <w:rsid w:val="00C06950"/>
    <w:rsid w:val="00C07505"/>
    <w:rsid w:val="00C07FE1"/>
    <w:rsid w:val="00C1767E"/>
    <w:rsid w:val="00C17731"/>
    <w:rsid w:val="00C20914"/>
    <w:rsid w:val="00C25D72"/>
    <w:rsid w:val="00C3073F"/>
    <w:rsid w:val="00C30944"/>
    <w:rsid w:val="00C40599"/>
    <w:rsid w:val="00C405D6"/>
    <w:rsid w:val="00C40A91"/>
    <w:rsid w:val="00C47A26"/>
    <w:rsid w:val="00C500B1"/>
    <w:rsid w:val="00C522A9"/>
    <w:rsid w:val="00C55587"/>
    <w:rsid w:val="00C638EE"/>
    <w:rsid w:val="00C67B1C"/>
    <w:rsid w:val="00C73272"/>
    <w:rsid w:val="00C75F3A"/>
    <w:rsid w:val="00C768A3"/>
    <w:rsid w:val="00C80C03"/>
    <w:rsid w:val="00C81675"/>
    <w:rsid w:val="00C827FE"/>
    <w:rsid w:val="00C90DC4"/>
    <w:rsid w:val="00C91190"/>
    <w:rsid w:val="00CA1A4E"/>
    <w:rsid w:val="00CA3880"/>
    <w:rsid w:val="00CA626D"/>
    <w:rsid w:val="00CB3449"/>
    <w:rsid w:val="00CB461F"/>
    <w:rsid w:val="00CB5BC1"/>
    <w:rsid w:val="00CB62DB"/>
    <w:rsid w:val="00CC2850"/>
    <w:rsid w:val="00CC2A89"/>
    <w:rsid w:val="00CC6575"/>
    <w:rsid w:val="00CC7945"/>
    <w:rsid w:val="00CE0984"/>
    <w:rsid w:val="00CE3524"/>
    <w:rsid w:val="00CE769F"/>
    <w:rsid w:val="00CE7C73"/>
    <w:rsid w:val="00CF0748"/>
    <w:rsid w:val="00CF37D4"/>
    <w:rsid w:val="00CF6D13"/>
    <w:rsid w:val="00D02FCF"/>
    <w:rsid w:val="00D03881"/>
    <w:rsid w:val="00D109FD"/>
    <w:rsid w:val="00D110B7"/>
    <w:rsid w:val="00D14F26"/>
    <w:rsid w:val="00D1667E"/>
    <w:rsid w:val="00D17053"/>
    <w:rsid w:val="00D20298"/>
    <w:rsid w:val="00D21523"/>
    <w:rsid w:val="00D261E4"/>
    <w:rsid w:val="00D26372"/>
    <w:rsid w:val="00D26C7B"/>
    <w:rsid w:val="00D30967"/>
    <w:rsid w:val="00D33E36"/>
    <w:rsid w:val="00D34F38"/>
    <w:rsid w:val="00D3626B"/>
    <w:rsid w:val="00D365EA"/>
    <w:rsid w:val="00D40A25"/>
    <w:rsid w:val="00D4446E"/>
    <w:rsid w:val="00D506A5"/>
    <w:rsid w:val="00D66662"/>
    <w:rsid w:val="00D705EE"/>
    <w:rsid w:val="00D72C2D"/>
    <w:rsid w:val="00D837A4"/>
    <w:rsid w:val="00D84F90"/>
    <w:rsid w:val="00D85BA6"/>
    <w:rsid w:val="00D865F7"/>
    <w:rsid w:val="00D875B3"/>
    <w:rsid w:val="00D87A58"/>
    <w:rsid w:val="00D90515"/>
    <w:rsid w:val="00D93334"/>
    <w:rsid w:val="00D94350"/>
    <w:rsid w:val="00D96C63"/>
    <w:rsid w:val="00DA097A"/>
    <w:rsid w:val="00DA1158"/>
    <w:rsid w:val="00DA2DF7"/>
    <w:rsid w:val="00DA45DA"/>
    <w:rsid w:val="00DB0214"/>
    <w:rsid w:val="00DB06A2"/>
    <w:rsid w:val="00DB08DB"/>
    <w:rsid w:val="00DB0E8B"/>
    <w:rsid w:val="00DB176B"/>
    <w:rsid w:val="00DC188B"/>
    <w:rsid w:val="00DC2627"/>
    <w:rsid w:val="00DC7374"/>
    <w:rsid w:val="00DD0272"/>
    <w:rsid w:val="00DD5997"/>
    <w:rsid w:val="00DE5192"/>
    <w:rsid w:val="00DF096C"/>
    <w:rsid w:val="00DF18B0"/>
    <w:rsid w:val="00E01CFF"/>
    <w:rsid w:val="00E040D6"/>
    <w:rsid w:val="00E05C44"/>
    <w:rsid w:val="00E116C9"/>
    <w:rsid w:val="00E13709"/>
    <w:rsid w:val="00E233B0"/>
    <w:rsid w:val="00E26ECF"/>
    <w:rsid w:val="00E272C6"/>
    <w:rsid w:val="00E3159C"/>
    <w:rsid w:val="00E31A61"/>
    <w:rsid w:val="00E33B8E"/>
    <w:rsid w:val="00E35138"/>
    <w:rsid w:val="00E37EA0"/>
    <w:rsid w:val="00E4059B"/>
    <w:rsid w:val="00E4308A"/>
    <w:rsid w:val="00E45CC5"/>
    <w:rsid w:val="00E47F2B"/>
    <w:rsid w:val="00E522B1"/>
    <w:rsid w:val="00E52A10"/>
    <w:rsid w:val="00E54CCF"/>
    <w:rsid w:val="00E56A39"/>
    <w:rsid w:val="00E61699"/>
    <w:rsid w:val="00E61C5E"/>
    <w:rsid w:val="00E62AA3"/>
    <w:rsid w:val="00E65858"/>
    <w:rsid w:val="00E729CC"/>
    <w:rsid w:val="00E7536F"/>
    <w:rsid w:val="00E7698F"/>
    <w:rsid w:val="00E835F4"/>
    <w:rsid w:val="00E84218"/>
    <w:rsid w:val="00E9709E"/>
    <w:rsid w:val="00EA71ED"/>
    <w:rsid w:val="00EB32CA"/>
    <w:rsid w:val="00EB545E"/>
    <w:rsid w:val="00EC02BC"/>
    <w:rsid w:val="00EC5ACB"/>
    <w:rsid w:val="00EC6FF5"/>
    <w:rsid w:val="00EC70DC"/>
    <w:rsid w:val="00EC732D"/>
    <w:rsid w:val="00ED739F"/>
    <w:rsid w:val="00ED7AC2"/>
    <w:rsid w:val="00EE7C77"/>
    <w:rsid w:val="00EF63CE"/>
    <w:rsid w:val="00F00AD9"/>
    <w:rsid w:val="00F02981"/>
    <w:rsid w:val="00F04690"/>
    <w:rsid w:val="00F05153"/>
    <w:rsid w:val="00F07093"/>
    <w:rsid w:val="00F13982"/>
    <w:rsid w:val="00F16333"/>
    <w:rsid w:val="00F21237"/>
    <w:rsid w:val="00F22620"/>
    <w:rsid w:val="00F2696F"/>
    <w:rsid w:val="00F33182"/>
    <w:rsid w:val="00F36982"/>
    <w:rsid w:val="00F4259B"/>
    <w:rsid w:val="00F426D9"/>
    <w:rsid w:val="00F45326"/>
    <w:rsid w:val="00F45D39"/>
    <w:rsid w:val="00F5273F"/>
    <w:rsid w:val="00F61066"/>
    <w:rsid w:val="00F6204E"/>
    <w:rsid w:val="00F66225"/>
    <w:rsid w:val="00F67AC9"/>
    <w:rsid w:val="00F70634"/>
    <w:rsid w:val="00F71F8B"/>
    <w:rsid w:val="00F76091"/>
    <w:rsid w:val="00F82A1E"/>
    <w:rsid w:val="00F949E3"/>
    <w:rsid w:val="00FB0CE4"/>
    <w:rsid w:val="00FB5019"/>
    <w:rsid w:val="00FC23A8"/>
    <w:rsid w:val="00FC758B"/>
    <w:rsid w:val="00FD3A97"/>
    <w:rsid w:val="00FD6D00"/>
    <w:rsid w:val="00FD7389"/>
    <w:rsid w:val="00FE204A"/>
    <w:rsid w:val="00FF50D9"/>
    <w:rsid w:val="00FF5F7D"/>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14:docId w14:val="584C8C4D"/>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7479"/>
    <w:rPr>
      <w:sz w:val="22"/>
      <w:szCs w:val="22"/>
    </w:rPr>
  </w:style>
  <w:style w:type="paragraph" w:styleId="Heading1">
    <w:name w:val="heading 1"/>
    <w:aliases w:val="Contents - level1 Char"/>
    <w:basedOn w:val="ListParagraph"/>
    <w:link w:val="Heading1Char"/>
    <w:qFormat/>
    <w:rsid w:val="005F7479"/>
    <w:pPr>
      <w:numPr>
        <w:numId w:val="16"/>
      </w:numPr>
      <w:tabs>
        <w:tab w:val="left" w:pos="1080"/>
      </w:tabs>
      <w:spacing w:before="160"/>
      <w:outlineLvl w:val="0"/>
    </w:pPr>
  </w:style>
  <w:style w:type="paragraph" w:styleId="Heading2">
    <w:name w:val="heading 2"/>
    <w:basedOn w:val="ListParagraph"/>
    <w:next w:val="Normal"/>
    <w:link w:val="Heading2Char"/>
    <w:qFormat/>
    <w:rsid w:val="005F7479"/>
    <w:pPr>
      <w:numPr>
        <w:ilvl w:val="1"/>
        <w:numId w:val="16"/>
      </w:numPr>
      <w:outlineLvl w:val="1"/>
    </w:pPr>
  </w:style>
  <w:style w:type="paragraph" w:styleId="Heading3">
    <w:name w:val="heading 3"/>
    <w:basedOn w:val="ListParagraph"/>
    <w:link w:val="Heading3Char"/>
    <w:qFormat/>
    <w:rsid w:val="005F7479"/>
    <w:pPr>
      <w:numPr>
        <w:ilvl w:val="2"/>
        <w:numId w:val="16"/>
      </w:numPr>
      <w:outlineLvl w:val="2"/>
    </w:pPr>
  </w:style>
  <w:style w:type="paragraph" w:styleId="Heading4">
    <w:name w:val="heading 4"/>
    <w:basedOn w:val="ListParagraph"/>
    <w:link w:val="Heading4Char"/>
    <w:qFormat/>
    <w:rsid w:val="005F7479"/>
    <w:pPr>
      <w:numPr>
        <w:ilvl w:val="3"/>
        <w:numId w:val="16"/>
      </w:numPr>
      <w:outlineLvl w:val="3"/>
    </w:pPr>
  </w:style>
  <w:style w:type="paragraph" w:styleId="Heading5">
    <w:name w:val="heading 5"/>
    <w:basedOn w:val="Heading4"/>
    <w:link w:val="Heading5Char"/>
    <w:qFormat/>
    <w:rsid w:val="005F7479"/>
    <w:pPr>
      <w:numPr>
        <w:ilvl w:val="4"/>
      </w:numPr>
      <w:outlineLvl w:val="4"/>
    </w:pPr>
  </w:style>
  <w:style w:type="paragraph" w:styleId="Heading6">
    <w:name w:val="heading 6"/>
    <w:basedOn w:val="Heading5"/>
    <w:next w:val="Normal"/>
    <w:link w:val="Heading6Char"/>
    <w:qFormat/>
    <w:rsid w:val="005F7479"/>
    <w:pPr>
      <w:numPr>
        <w:ilvl w:val="5"/>
      </w:numPr>
      <w:outlineLvl w:val="5"/>
    </w:pPr>
  </w:style>
  <w:style w:type="paragraph" w:styleId="Heading7">
    <w:name w:val="heading 7"/>
    <w:basedOn w:val="ListParagraph"/>
    <w:next w:val="Normal"/>
    <w:link w:val="Heading7Char"/>
    <w:qFormat/>
    <w:rsid w:val="005F7479"/>
    <w:pPr>
      <w:numPr>
        <w:ilvl w:val="6"/>
        <w:numId w:val="16"/>
      </w:numPr>
      <w:outlineLvl w:val="6"/>
    </w:pPr>
  </w:style>
  <w:style w:type="paragraph" w:styleId="Heading8">
    <w:name w:val="heading 8"/>
    <w:basedOn w:val="Heading7"/>
    <w:next w:val="Normal"/>
    <w:link w:val="Heading8Char"/>
    <w:qFormat/>
    <w:rsid w:val="005F7479"/>
    <w:pPr>
      <w:numPr>
        <w:ilvl w:val="7"/>
      </w:numPr>
      <w:outlineLvl w:val="7"/>
    </w:pPr>
  </w:style>
  <w:style w:type="paragraph" w:styleId="Heading9">
    <w:name w:val="heading 9"/>
    <w:basedOn w:val="Heading8"/>
    <w:next w:val="Normal"/>
    <w:link w:val="Heading9Char"/>
    <w:qFormat/>
    <w:rsid w:val="005F7479"/>
    <w:pPr>
      <w:numPr>
        <w:ilvl w:val="0"/>
        <w:numId w:val="0"/>
      </w:numPr>
      <w:tabs>
        <w:tab w:val="num" w:pos="5760"/>
      </w:tabs>
      <w:ind w:left="5760" w:hanging="72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5F7479"/>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1"/>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5F7479"/>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C40A91"/>
    <w:pPr>
      <w:widowControl w:val="0"/>
      <w:spacing w:before="60" w:after="60"/>
    </w:pPr>
    <w:rPr>
      <w:rFonts w:ascii="Arial" w:hAnsi="Arial"/>
      <w:sz w:val="20"/>
      <w:lang w:val="en-GB"/>
    </w:rPr>
  </w:style>
  <w:style w:type="paragraph" w:customStyle="1" w:styleId="TableHeading">
    <w:name w:val="Table Heading"/>
    <w:basedOn w:val="Normal"/>
    <w:rsid w:val="00C40A91"/>
    <w:pPr>
      <w:widowControl w:val="0"/>
      <w:spacing w:before="60" w:after="60"/>
    </w:pPr>
    <w:rPr>
      <w:rFonts w:ascii="Arial" w:hAnsi="Arial"/>
      <w:b/>
      <w:sz w:val="20"/>
      <w:lang w:val="en-GB"/>
    </w:rPr>
  </w:style>
  <w:style w:type="paragraph" w:customStyle="1" w:styleId="StyleHeading3PatternClearGray-15">
    <w:name w:val="Style Heading 3 + Pattern: Clear (Gray-15%)"/>
    <w:basedOn w:val="Heading3"/>
    <w:link w:val="StyleHeading3PatternClearGray-15Char"/>
    <w:rsid w:val="00133666"/>
    <w:rPr>
      <w:shd w:val="clear" w:color="auto" w:fill="D9D9D9"/>
    </w:rPr>
  </w:style>
  <w:style w:type="character" w:customStyle="1" w:styleId="StyleHeading3PatternClearGray-15Char">
    <w:name w:val="Style Heading 3 + Pattern: Clear (Gray-15%) Char"/>
    <w:link w:val="StyleHeading3PatternClearGray-15"/>
    <w:rsid w:val="00133666"/>
    <w:rPr>
      <w:sz w:val="22"/>
      <w:szCs w:val="22"/>
    </w:rPr>
  </w:style>
  <w:style w:type="paragraph" w:customStyle="1" w:styleId="StyleHeading4PatternClearGray-15">
    <w:name w:val="Style Heading 4 + Pattern: Clear (Gray-15%)"/>
    <w:basedOn w:val="Heading4"/>
    <w:rsid w:val="00E26ECF"/>
    <w:rPr>
      <w:shd w:val="clear" w:color="auto" w:fill="D9D9D9"/>
    </w:rPr>
  </w:style>
  <w:style w:type="paragraph" w:customStyle="1" w:styleId="StyleHeading4PatternClearGray-151">
    <w:name w:val="Style Heading 4 + Pattern: Clear (Gray-15%)1"/>
    <w:basedOn w:val="Heading4"/>
    <w:rsid w:val="00EC6FF5"/>
    <w:rPr>
      <w:shd w:val="clear" w:color="auto" w:fill="D9D9D9"/>
    </w:rPr>
  </w:style>
  <w:style w:type="character" w:customStyle="1" w:styleId="CharChar">
    <w:name w:val="Char Char"/>
    <w:rPr>
      <w:rFonts w:ascii="Arial" w:hAnsi="Arial"/>
      <w:b/>
      <w:sz w:val="22"/>
      <w:lang w:val="en-US" w:eastAsia="en-US" w:bidi="ar-SA"/>
    </w:rPr>
  </w:style>
  <w:style w:type="paragraph" w:customStyle="1" w:styleId="Heading3spec">
    <w:name w:val="Heading 3 spec"/>
    <w:basedOn w:val="Normal"/>
    <w:pPr>
      <w:widowControl w:val="0"/>
      <w:numPr>
        <w:numId w:val="3"/>
      </w:numPr>
      <w:spacing w:after="120"/>
    </w:pPr>
    <w:rPr>
      <w:rFonts w:ascii="Univers" w:hAnsi="Univers"/>
      <w:snapToGrid w:val="0"/>
      <w:lang w:val="en-GB"/>
    </w:rPr>
  </w:style>
  <w:style w:type="paragraph" w:styleId="BalloonText">
    <w:name w:val="Balloon Text"/>
    <w:basedOn w:val="Normal"/>
    <w:semiHidden/>
    <w:rsid w:val="00F21237"/>
    <w:rPr>
      <w:rFonts w:ascii="Tahoma" w:hAnsi="Tahoma" w:cs="Tahoma"/>
      <w:sz w:val="16"/>
      <w:szCs w:val="16"/>
    </w:rPr>
  </w:style>
  <w:style w:type="paragraph" w:styleId="CommentSubject">
    <w:name w:val="annotation subject"/>
    <w:basedOn w:val="CommentText"/>
    <w:next w:val="CommentText"/>
    <w:semiHidden/>
    <w:rsid w:val="00F21237"/>
    <w:pPr>
      <w:spacing w:before="0"/>
    </w:pPr>
    <w:rPr>
      <w:rFonts w:ascii="Book Antiqua" w:hAnsi="Book Antiqua"/>
      <w:b/>
      <w:bCs/>
      <w:sz w:val="20"/>
    </w:rPr>
  </w:style>
  <w:style w:type="paragraph" w:customStyle="1" w:styleId="BodyTextArial">
    <w:name w:val="Body Text + Arial"/>
    <w:aliases w:val="Underline"/>
    <w:basedOn w:val="BodyText"/>
    <w:rsid w:val="00531868"/>
  </w:style>
  <w:style w:type="character" w:customStyle="1" w:styleId="Heading1Char">
    <w:name w:val="Heading 1 Char"/>
    <w:aliases w:val="Contents - level1 Char Char"/>
    <w:link w:val="Heading1"/>
    <w:rsid w:val="005F7479"/>
  </w:style>
  <w:style w:type="paragraph" w:styleId="ListParagraph">
    <w:name w:val="List Paragraph"/>
    <w:basedOn w:val="Normal"/>
    <w:uiPriority w:val="34"/>
    <w:qFormat/>
    <w:rsid w:val="005F7479"/>
    <w:pPr>
      <w:ind w:left="720"/>
      <w:contextualSpacing/>
    </w:pPr>
  </w:style>
  <w:style w:type="character" w:customStyle="1" w:styleId="Heading2Char">
    <w:name w:val="Heading 2 Char"/>
    <w:link w:val="Heading2"/>
    <w:rsid w:val="005F7479"/>
  </w:style>
  <w:style w:type="character" w:customStyle="1" w:styleId="Heading4Char">
    <w:name w:val="Heading 4 Char"/>
    <w:link w:val="Heading4"/>
    <w:rsid w:val="005F7479"/>
  </w:style>
  <w:style w:type="character" w:customStyle="1" w:styleId="Heading5Char">
    <w:name w:val="Heading 5 Char"/>
    <w:link w:val="Heading5"/>
    <w:rsid w:val="005F7479"/>
  </w:style>
  <w:style w:type="character" w:customStyle="1" w:styleId="Heading6Char">
    <w:name w:val="Heading 6 Char"/>
    <w:link w:val="Heading6"/>
    <w:rsid w:val="005F7479"/>
  </w:style>
  <w:style w:type="character" w:customStyle="1" w:styleId="Heading7Char">
    <w:name w:val="Heading 7 Char"/>
    <w:link w:val="Heading7"/>
    <w:rsid w:val="005F7479"/>
  </w:style>
  <w:style w:type="character" w:customStyle="1" w:styleId="Heading8Char">
    <w:name w:val="Heading 8 Char"/>
    <w:link w:val="Heading8"/>
    <w:rsid w:val="005F7479"/>
  </w:style>
  <w:style w:type="character" w:customStyle="1" w:styleId="Heading9Char">
    <w:name w:val="Heading 9 Char"/>
    <w:link w:val="Heading9"/>
    <w:rsid w:val="005F7479"/>
    <w:rPr>
      <w:rFonts w:cs="Arial"/>
      <w:sz w:val="22"/>
      <w:szCs w:val="22"/>
      <w:lang w:val="en-CA" w:eastAsia="en-CA"/>
    </w:rPr>
  </w:style>
  <w:style w:type="character" w:customStyle="1" w:styleId="TitleChar">
    <w:name w:val="Title Char"/>
    <w:link w:val="Title"/>
    <w:rsid w:val="005F7479"/>
    <w:rPr>
      <w:rFonts w:ascii="Arial Narrow" w:hAnsi="Arial Narrow"/>
      <w:b/>
    </w:rPr>
  </w:style>
  <w:style w:type="character" w:styleId="Strong">
    <w:name w:val="Strong"/>
    <w:qFormat/>
    <w:rsid w:val="005F7479"/>
    <w:rPr>
      <w:b/>
    </w:rPr>
  </w:style>
  <w:style w:type="paragraph" w:styleId="PlainText">
    <w:name w:val="Plain Text"/>
    <w:basedOn w:val="Normal"/>
    <w:link w:val="PlainTextChar"/>
    <w:rsid w:val="00AF72A6"/>
    <w:rPr>
      <w:rFonts w:ascii="Courier New" w:hAnsi="Courier New"/>
      <w:sz w:val="20"/>
    </w:rPr>
  </w:style>
  <w:style w:type="character" w:customStyle="1" w:styleId="PlainTextChar">
    <w:name w:val="Plain Text Char"/>
    <w:link w:val="PlainText"/>
    <w:rsid w:val="00AF72A6"/>
    <w:rPr>
      <w:rFonts w:ascii="Courier New" w:hAnsi="Courier New"/>
      <w:szCs w:val="22"/>
      <w:lang w:val="en-CA" w:eastAsia="en-CA"/>
    </w:rPr>
  </w:style>
  <w:style w:type="character" w:customStyle="1" w:styleId="CommentTextChar">
    <w:name w:val="Comment Text Char"/>
    <w:link w:val="CommentText"/>
    <w:semiHidden/>
    <w:rsid w:val="00FD3A97"/>
    <w:rPr>
      <w:rFonts w:ascii="Arial" w:hAnsi="Arial"/>
      <w:sz w:val="22"/>
      <w:szCs w:val="22"/>
      <w:lang w:val="en-CA" w:eastAsia="en-CA"/>
    </w:rPr>
  </w:style>
  <w:style w:type="paragraph" w:styleId="Revision">
    <w:name w:val="Revision"/>
    <w:hidden/>
    <w:uiPriority w:val="99"/>
    <w:semiHidden/>
    <w:rsid w:val="00B53A3F"/>
    <w:rPr>
      <w:sz w:val="22"/>
      <w:szCs w:val="22"/>
    </w:rPr>
  </w:style>
  <w:style w:type="paragraph" w:styleId="NormalWeb">
    <w:name w:val="Normal (Web)"/>
    <w:basedOn w:val="Normal"/>
    <w:uiPriority w:val="99"/>
    <w:unhideWhenUsed/>
    <w:rsid w:val="006C4B7D"/>
    <w:pPr>
      <w:spacing w:before="100" w:beforeAutospacing="1" w:after="100" w:afterAutospacing="1"/>
    </w:pPr>
    <w:rPr>
      <w:rFonts w:ascii="Times New Roman" w:hAnsi="Times New Roman"/>
      <w:sz w:val="24"/>
      <w:szCs w:val="24"/>
      <w:lang w:val="en-US" w:eastAsia="zh-TW"/>
    </w:rPr>
  </w:style>
  <w:style w:type="table" w:styleId="TableGrid">
    <w:name w:val="Table Grid"/>
    <w:basedOn w:val="TableNormal"/>
    <w:rsid w:val="00E405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6128">
      <w:bodyDiv w:val="1"/>
      <w:marLeft w:val="0"/>
      <w:marRight w:val="0"/>
      <w:marTop w:val="0"/>
      <w:marBottom w:val="0"/>
      <w:divBdr>
        <w:top w:val="none" w:sz="0" w:space="0" w:color="auto"/>
        <w:left w:val="none" w:sz="0" w:space="0" w:color="auto"/>
        <w:bottom w:val="none" w:sz="0" w:space="0" w:color="auto"/>
        <w:right w:val="none" w:sz="0" w:space="0" w:color="auto"/>
      </w:divBdr>
    </w:div>
    <w:div w:id="95444372">
      <w:bodyDiv w:val="1"/>
      <w:marLeft w:val="0"/>
      <w:marRight w:val="0"/>
      <w:marTop w:val="0"/>
      <w:marBottom w:val="0"/>
      <w:divBdr>
        <w:top w:val="none" w:sz="0" w:space="0" w:color="auto"/>
        <w:left w:val="none" w:sz="0" w:space="0" w:color="auto"/>
        <w:bottom w:val="none" w:sz="0" w:space="0" w:color="auto"/>
        <w:right w:val="none" w:sz="0" w:space="0" w:color="auto"/>
      </w:divBdr>
    </w:div>
    <w:div w:id="283078864">
      <w:bodyDiv w:val="1"/>
      <w:marLeft w:val="0"/>
      <w:marRight w:val="0"/>
      <w:marTop w:val="0"/>
      <w:marBottom w:val="0"/>
      <w:divBdr>
        <w:top w:val="none" w:sz="0" w:space="0" w:color="auto"/>
        <w:left w:val="none" w:sz="0" w:space="0" w:color="auto"/>
        <w:bottom w:val="none" w:sz="0" w:space="0" w:color="auto"/>
        <w:right w:val="none" w:sz="0" w:space="0" w:color="auto"/>
      </w:divBdr>
    </w:div>
    <w:div w:id="428475392">
      <w:bodyDiv w:val="1"/>
      <w:marLeft w:val="0"/>
      <w:marRight w:val="0"/>
      <w:marTop w:val="0"/>
      <w:marBottom w:val="0"/>
      <w:divBdr>
        <w:top w:val="none" w:sz="0" w:space="0" w:color="auto"/>
        <w:left w:val="none" w:sz="0" w:space="0" w:color="auto"/>
        <w:bottom w:val="none" w:sz="0" w:space="0" w:color="auto"/>
        <w:right w:val="none" w:sz="0" w:space="0" w:color="auto"/>
      </w:divBdr>
    </w:div>
    <w:div w:id="1146580454">
      <w:bodyDiv w:val="1"/>
      <w:marLeft w:val="0"/>
      <w:marRight w:val="0"/>
      <w:marTop w:val="0"/>
      <w:marBottom w:val="0"/>
      <w:divBdr>
        <w:top w:val="none" w:sz="0" w:space="0" w:color="auto"/>
        <w:left w:val="none" w:sz="0" w:space="0" w:color="auto"/>
        <w:bottom w:val="none" w:sz="0" w:space="0" w:color="auto"/>
        <w:right w:val="none" w:sz="0" w:space="0" w:color="auto"/>
      </w:divBdr>
    </w:div>
    <w:div w:id="1737704446">
      <w:bodyDiv w:val="1"/>
      <w:marLeft w:val="0"/>
      <w:marRight w:val="0"/>
      <w:marTop w:val="0"/>
      <w:marBottom w:val="0"/>
      <w:divBdr>
        <w:top w:val="none" w:sz="0" w:space="0" w:color="auto"/>
        <w:left w:val="none" w:sz="0" w:space="0" w:color="auto"/>
        <w:bottom w:val="none" w:sz="0" w:space="0" w:color="auto"/>
        <w:right w:val="none" w:sz="0" w:space="0" w:color="auto"/>
      </w:divBdr>
      <w:divsChild>
        <w:div w:id="1755469039">
          <w:marLeft w:val="0"/>
          <w:marRight w:val="0"/>
          <w:marTop w:val="0"/>
          <w:marBottom w:val="0"/>
          <w:divBdr>
            <w:top w:val="none" w:sz="0" w:space="0" w:color="auto"/>
            <w:left w:val="none" w:sz="0" w:space="0" w:color="auto"/>
            <w:bottom w:val="none" w:sz="0" w:space="0" w:color="auto"/>
            <w:right w:val="none" w:sz="0" w:space="0" w:color="auto"/>
          </w:divBdr>
        </w:div>
      </w:divsChild>
    </w:div>
    <w:div w:id="1871450633">
      <w:bodyDiv w:val="1"/>
      <w:marLeft w:val="0"/>
      <w:marRight w:val="0"/>
      <w:marTop w:val="0"/>
      <w:marBottom w:val="0"/>
      <w:divBdr>
        <w:top w:val="none" w:sz="0" w:space="0" w:color="auto"/>
        <w:left w:val="none" w:sz="0" w:space="0" w:color="auto"/>
        <w:bottom w:val="none" w:sz="0" w:space="0" w:color="auto"/>
        <w:right w:val="none" w:sz="0" w:space="0" w:color="auto"/>
      </w:divBdr>
    </w:div>
    <w:div w:id="194537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8E5A437C-3D36-4D9E-A177-816F25BBB211}">
  <ds:schemaRefs>
    <ds:schemaRef ds:uri="http://schemas.openxmlformats.org/officeDocument/2006/bibliography"/>
  </ds:schemaRefs>
</ds:datastoreItem>
</file>

<file path=customXml/itemProps2.xml><?xml version="1.0" encoding="utf-8"?>
<ds:datastoreItem xmlns:ds="http://schemas.openxmlformats.org/officeDocument/2006/customXml" ds:itemID="{4133431C-F62B-495D-924E-D65BB1C924EE}">
  <ds:schemaRefs>
    <ds:schemaRef ds:uri="http://schemas.microsoft.com/sharepoint/v3/contenttype/forms"/>
  </ds:schemaRefs>
</ds:datastoreItem>
</file>

<file path=customXml/itemProps3.xml><?xml version="1.0" encoding="utf-8"?>
<ds:datastoreItem xmlns:ds="http://schemas.openxmlformats.org/officeDocument/2006/customXml" ds:itemID="{0BB57893-7E6C-49A1-8F47-325B0AC1E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D71541-BE46-4792-82B9-41C4E0F2581F}">
  <ds:schemaRefs>
    <ds:schemaRef ds:uri="http://schemas.microsoft.com/office/2006/metadata/longProperties"/>
  </ds:schemaRefs>
</ds:datastoreItem>
</file>

<file path=customXml/itemProps5.xml><?xml version="1.0" encoding="utf-8"?>
<ds:datastoreItem xmlns:ds="http://schemas.openxmlformats.org/officeDocument/2006/customXml" ds:itemID="{F7EBFEA9-CCFE-4A90-BB80-D36773EBE8E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433</TotalTime>
  <Pages>14</Pages>
  <Words>4470</Words>
  <Characters>32901</Characters>
  <Application>Microsoft Office Word</Application>
  <DocSecurity>0</DocSecurity>
  <Lines>274</Lines>
  <Paragraphs>74</Paragraphs>
  <ScaleCrop>false</ScaleCrop>
  <HeadingPairs>
    <vt:vector size="2" baseType="variant">
      <vt:variant>
        <vt:lpstr>Title</vt:lpstr>
      </vt:variant>
      <vt:variant>
        <vt:i4>1</vt:i4>
      </vt:variant>
    </vt:vector>
  </HeadingPairs>
  <TitlesOfParts>
    <vt:vector size="1" baseType="lpstr">
      <vt:lpstr>03300_Cast_in_Place_Concrete (Sep 16, 2015)</vt:lpstr>
    </vt:vector>
  </TitlesOfParts>
  <Company>Regional Municipality of York</Company>
  <LinksUpToDate>false</LinksUpToDate>
  <CharactersWithSpaces>37297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03300_Cast_in_Place_Concrete (Sep 16, 2015)</dc:title>
  <dc:subject/>
  <dc:creator>Andrea Adley-McGinnis</dc:creator>
  <cp:keywords/>
  <cp:lastModifiedBy>Mabel Chow</cp:lastModifiedBy>
  <cp:revision>5</cp:revision>
  <cp:lastPrinted>2007-05-23T17:31:00Z</cp:lastPrinted>
  <dcterms:created xsi:type="dcterms:W3CDTF">2022-11-17T19:02:00Z</dcterms:created>
  <dcterms:modified xsi:type="dcterms:W3CDTF">2022-11-26T12:49:00Z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2020-03-31T00:00:00Z</vt:lpwstr>
  </property>
  <property fmtid="{D5CDD505-2E9C-101B-9397-08002B2CF9AE}" pid="4" name="TemplateUrl">
    <vt:lpwstr/>
  </property>
  <property fmtid="{D5CDD505-2E9C-101B-9397-08002B2CF9AE}" pid="5" name="xd_ProgID">
    <vt:lpwstr/>
  </property>
  <property fmtid="{D5CDD505-2E9C-101B-9397-08002B2CF9AE}" pid="6" name="_CopySource">
    <vt:lpwstr>https://mycloud.york.ca/projects/EnvServProgramDeliveryOffice/Design/Shared Documents/Technical Design Specification Templates/Division 03 - Concrete/03300 Cast in Place Concrete.DOC</vt:lpwstr>
  </property>
  <property fmtid="{D5CDD505-2E9C-101B-9397-08002B2CF9AE}" pid="7" name="Order">
    <vt:lpwstr>223700.000000000</vt:lpwstr>
  </property>
  <property fmtid="{D5CDD505-2E9C-101B-9397-08002B2CF9AE}" pid="8" name="Sort Order">
    <vt:lpwstr/>
  </property>
  <property fmtid="{D5CDD505-2E9C-101B-9397-08002B2CF9AE}" pid="9" name="IconOverlay">
    <vt:lpwstr/>
  </property>
  <property fmtid="{D5CDD505-2E9C-101B-9397-08002B2CF9AE}" pid="10" name="Document Type">
    <vt:lpwstr/>
  </property>
  <property fmtid="{D5CDD505-2E9C-101B-9397-08002B2CF9AE}" pid="11" name="Office">
    <vt:lpwstr/>
  </property>
  <property fmtid="{D5CDD505-2E9C-101B-9397-08002B2CF9AE}" pid="12" name="AERIS Pools">
    <vt:lpwstr/>
  </property>
  <property fmtid="{D5CDD505-2E9C-101B-9397-08002B2CF9AE}" pid="13" name="Data Classification">
    <vt:lpwstr>1;#Confidential|dbb6cc64-9915-4cf6-857e-3e641b410f5c</vt:lpwstr>
  </property>
  <property fmtid="{D5CDD505-2E9C-101B-9397-08002B2CF9AE}" pid="14" name="Internal Organization">
    <vt:lpwstr/>
  </property>
  <property fmtid="{D5CDD505-2E9C-101B-9397-08002B2CF9AE}" pid="15" name="Communications">
    <vt:lpwstr/>
  </property>
  <property fmtid="{D5CDD505-2E9C-101B-9397-08002B2CF9AE}" pid="16" name="Information Type">
    <vt:lpwstr/>
  </property>
  <property fmtid="{D5CDD505-2E9C-101B-9397-08002B2CF9AE}" pid="17" name="Project Completion Date">
    <vt:lpwstr/>
  </property>
  <property fmtid="{D5CDD505-2E9C-101B-9397-08002B2CF9AE}" pid="18" name="Historical Project Number">
    <vt:lpwstr/>
  </property>
  <property fmtid="{D5CDD505-2E9C-101B-9397-08002B2CF9AE}" pid="19" name="_dlc_DocId">
    <vt:lpwstr/>
  </property>
  <property fmtid="{D5CDD505-2E9C-101B-9397-08002B2CF9AE}" pid="20" name="End of Warranty Date">
    <vt:lpwstr/>
  </property>
  <property fmtid="{D5CDD505-2E9C-101B-9397-08002B2CF9AE}" pid="21" name="RelatedItems">
    <vt:lpwstr/>
  </property>
  <property fmtid="{D5CDD505-2E9C-101B-9397-08002B2CF9AE}" pid="22" name="_dlc_DocIdPersistId">
    <vt:lpwstr/>
  </property>
  <property fmtid="{D5CDD505-2E9C-101B-9397-08002B2CF9AE}" pid="23" name="File Code">
    <vt:lpwstr/>
  </property>
  <property fmtid="{D5CDD505-2E9C-101B-9397-08002B2CF9AE}" pid="24" name="Project Number">
    <vt:lpwstr>75530-ECA1011</vt:lpwstr>
  </property>
  <property fmtid="{D5CDD505-2E9C-101B-9397-08002B2CF9AE}" pid="25" name="_dlc_DocIdUrl">
    <vt:lpwstr>, </vt:lpwstr>
  </property>
  <property fmtid="{D5CDD505-2E9C-101B-9397-08002B2CF9AE}" pid="26" name="Owner">
    <vt:lpwstr/>
  </property>
  <property fmtid="{D5CDD505-2E9C-101B-9397-08002B2CF9AE}" pid="27" name="Organizational Unit">
    <vt:lpwstr>ENV/CPD</vt:lpwstr>
  </property>
  <property fmtid="{D5CDD505-2E9C-101B-9397-08002B2CF9AE}" pid="28" name="Key Document">
    <vt:lpwstr>0</vt:lpwstr>
  </property>
  <property fmtid="{D5CDD505-2E9C-101B-9397-08002B2CF9AE}" pid="29" name="_DCDateCreated">
    <vt:lpwstr>2022-11-02T15:24:35Z</vt:lpwstr>
  </property>
  <property fmtid="{D5CDD505-2E9C-101B-9397-08002B2CF9AE}" pid="30" name="ContentTypeId">
    <vt:lpwstr>0x010100BF8E50B80A32C040A85FB450FB26C9E5</vt:lpwstr>
  </property>
</Properties>
</file>