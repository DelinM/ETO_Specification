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1184"/>
        <w:gridCol w:w="2160"/>
        <w:gridCol w:w="5863"/>
      </w:tblGrid>
      <w:tr w:rsidR="006C274E" w:rsidRPr="003406CD" w14:paraId="6D7A23AC" w14:textId="77777777" w:rsidTr="0046739D">
        <w:trPr>
          <w:cantSplit/>
          <w:jc w:val="center"/>
        </w:trPr>
        <w:tc>
          <w:tcPr>
            <w:tcW w:w="1184" w:type="dxa"/>
            <w:tcBorders>
              <w:top w:val="double" w:sz="6" w:space="0" w:color="auto"/>
              <w:left w:val="double" w:sz="6" w:space="0" w:color="auto"/>
              <w:bottom w:val="single" w:sz="6" w:space="0" w:color="auto"/>
              <w:right w:val="single" w:sz="6" w:space="0" w:color="auto"/>
            </w:tcBorders>
          </w:tcPr>
          <w:p w14:paraId="4323EFEC" w14:textId="77777777" w:rsidR="006C274E" w:rsidRPr="003406CD" w:rsidRDefault="006C274E" w:rsidP="00E93774">
            <w:pPr>
              <w:pStyle w:val="TableHeading"/>
              <w:rPr>
                <w:rFonts w:ascii="Calibri" w:hAnsi="Calibri"/>
                <w:sz w:val="22"/>
              </w:rPr>
            </w:pPr>
            <w:bookmarkStart w:id="0" w:name="_GoBack"/>
            <w:bookmarkEnd w:id="0"/>
            <w:r w:rsidRPr="003406CD">
              <w:rPr>
                <w:rFonts w:ascii="Calibri" w:hAnsi="Calibri"/>
                <w:sz w:val="22"/>
              </w:rPr>
              <w:t>Version</w:t>
            </w:r>
          </w:p>
        </w:tc>
        <w:tc>
          <w:tcPr>
            <w:tcW w:w="2160" w:type="dxa"/>
            <w:tcBorders>
              <w:top w:val="double" w:sz="6" w:space="0" w:color="auto"/>
              <w:left w:val="single" w:sz="6" w:space="0" w:color="auto"/>
              <w:bottom w:val="single" w:sz="6" w:space="0" w:color="auto"/>
              <w:right w:val="single" w:sz="6" w:space="0" w:color="auto"/>
            </w:tcBorders>
          </w:tcPr>
          <w:p w14:paraId="54B7F9DD" w14:textId="77777777" w:rsidR="006C274E" w:rsidRPr="003406CD" w:rsidRDefault="006C274E" w:rsidP="00E93774">
            <w:pPr>
              <w:pStyle w:val="TableHeading"/>
              <w:rPr>
                <w:rFonts w:ascii="Calibri" w:hAnsi="Calibri"/>
                <w:sz w:val="22"/>
              </w:rPr>
            </w:pPr>
            <w:r w:rsidRPr="003406CD">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30F977EA" w14:textId="77777777" w:rsidR="006C274E" w:rsidRPr="003406CD" w:rsidRDefault="006C274E" w:rsidP="00E93774">
            <w:pPr>
              <w:pStyle w:val="TableHeading"/>
              <w:rPr>
                <w:rFonts w:ascii="Calibri" w:hAnsi="Calibri"/>
                <w:sz w:val="22"/>
              </w:rPr>
            </w:pPr>
            <w:r w:rsidRPr="003406CD">
              <w:rPr>
                <w:rFonts w:ascii="Calibri" w:hAnsi="Calibri"/>
                <w:sz w:val="22"/>
              </w:rPr>
              <w:t>Description of Revisions</w:t>
            </w:r>
          </w:p>
        </w:tc>
      </w:tr>
      <w:tr w:rsidR="006C274E" w:rsidRPr="003406CD" w14:paraId="53F59F20" w14:textId="77777777" w:rsidTr="0046739D">
        <w:trPr>
          <w:cantSplit/>
          <w:jc w:val="center"/>
        </w:trPr>
        <w:tc>
          <w:tcPr>
            <w:tcW w:w="1184" w:type="dxa"/>
            <w:tcBorders>
              <w:top w:val="single" w:sz="6" w:space="0" w:color="auto"/>
              <w:left w:val="double" w:sz="6" w:space="0" w:color="auto"/>
              <w:bottom w:val="single" w:sz="6" w:space="0" w:color="auto"/>
              <w:right w:val="single" w:sz="6" w:space="0" w:color="auto"/>
            </w:tcBorders>
          </w:tcPr>
          <w:p w14:paraId="01B76B42" w14:textId="77777777" w:rsidR="006C274E" w:rsidRPr="003406CD" w:rsidRDefault="006C274E" w:rsidP="0043320B">
            <w:pPr>
              <w:pStyle w:val="NormalTableText"/>
              <w:jc w:val="center"/>
              <w:rPr>
                <w:rFonts w:ascii="Calibri" w:hAnsi="Calibri"/>
                <w:sz w:val="22"/>
              </w:rPr>
            </w:pPr>
            <w:r w:rsidRPr="003406CD">
              <w:rPr>
                <w:rFonts w:ascii="Calibri" w:hAnsi="Calibri"/>
                <w:sz w:val="22"/>
              </w:rPr>
              <w:t>1</w:t>
            </w:r>
          </w:p>
        </w:tc>
        <w:tc>
          <w:tcPr>
            <w:tcW w:w="2160" w:type="dxa"/>
            <w:tcBorders>
              <w:top w:val="single" w:sz="6" w:space="0" w:color="auto"/>
              <w:left w:val="single" w:sz="6" w:space="0" w:color="auto"/>
              <w:bottom w:val="single" w:sz="6" w:space="0" w:color="auto"/>
              <w:right w:val="single" w:sz="6" w:space="0" w:color="auto"/>
            </w:tcBorders>
          </w:tcPr>
          <w:p w14:paraId="749A7A7F" w14:textId="77777777" w:rsidR="006C274E" w:rsidRPr="003406CD" w:rsidRDefault="006C274E" w:rsidP="008E60CD">
            <w:pPr>
              <w:pStyle w:val="NormalTableText"/>
              <w:rPr>
                <w:rFonts w:ascii="Calibri" w:hAnsi="Calibri"/>
                <w:sz w:val="22"/>
              </w:rPr>
            </w:pPr>
            <w:r w:rsidRPr="003406CD">
              <w:rPr>
                <w:rFonts w:ascii="Calibri" w:hAnsi="Calibri"/>
                <w:sz w:val="22"/>
              </w:rPr>
              <w:t>August 3</w:t>
            </w:r>
            <w:r w:rsidR="006F3E1B" w:rsidRPr="003406CD">
              <w:rPr>
                <w:rFonts w:ascii="Calibri" w:hAnsi="Calibri"/>
                <w:sz w:val="22"/>
              </w:rPr>
              <w:t>0</w:t>
            </w:r>
            <w:r w:rsidRPr="003406CD">
              <w:rPr>
                <w:rFonts w:ascii="Calibri" w:hAnsi="Calibri"/>
                <w:sz w:val="22"/>
              </w:rPr>
              <w:t>, 2006</w:t>
            </w:r>
          </w:p>
        </w:tc>
        <w:tc>
          <w:tcPr>
            <w:tcW w:w="5863" w:type="dxa"/>
            <w:tcBorders>
              <w:top w:val="single" w:sz="6" w:space="0" w:color="auto"/>
              <w:left w:val="single" w:sz="6" w:space="0" w:color="auto"/>
              <w:bottom w:val="single" w:sz="6" w:space="0" w:color="auto"/>
              <w:right w:val="double" w:sz="6" w:space="0" w:color="auto"/>
            </w:tcBorders>
          </w:tcPr>
          <w:p w14:paraId="655A4AD4" w14:textId="77777777" w:rsidR="006C274E" w:rsidRPr="003406CD" w:rsidRDefault="006C274E" w:rsidP="008E60CD">
            <w:pPr>
              <w:pStyle w:val="NormalTableText"/>
              <w:rPr>
                <w:rFonts w:ascii="Calibri" w:hAnsi="Calibri"/>
                <w:sz w:val="22"/>
              </w:rPr>
            </w:pPr>
            <w:r w:rsidRPr="003406CD">
              <w:rPr>
                <w:rFonts w:ascii="Calibri" w:hAnsi="Calibri"/>
                <w:sz w:val="22"/>
              </w:rPr>
              <w:t>Approved final document.</w:t>
            </w:r>
          </w:p>
        </w:tc>
      </w:tr>
      <w:tr w:rsidR="006C274E" w:rsidRPr="003406CD" w14:paraId="794E7F90" w14:textId="77777777" w:rsidTr="0046739D">
        <w:trPr>
          <w:cantSplit/>
          <w:jc w:val="center"/>
        </w:trPr>
        <w:tc>
          <w:tcPr>
            <w:tcW w:w="1184" w:type="dxa"/>
            <w:tcBorders>
              <w:top w:val="single" w:sz="6" w:space="0" w:color="auto"/>
              <w:left w:val="double" w:sz="6" w:space="0" w:color="auto"/>
              <w:bottom w:val="single" w:sz="6" w:space="0" w:color="auto"/>
              <w:right w:val="single" w:sz="6" w:space="0" w:color="auto"/>
            </w:tcBorders>
          </w:tcPr>
          <w:p w14:paraId="10E66EFC" w14:textId="77777777" w:rsidR="006C274E" w:rsidRPr="003406CD" w:rsidRDefault="008445D8" w:rsidP="0043320B">
            <w:pPr>
              <w:pStyle w:val="NormalTableText"/>
              <w:jc w:val="center"/>
              <w:rPr>
                <w:rFonts w:ascii="Calibri" w:hAnsi="Calibri"/>
                <w:sz w:val="22"/>
              </w:rPr>
            </w:pPr>
            <w:r w:rsidRPr="003406CD">
              <w:rPr>
                <w:rFonts w:ascii="Calibri" w:hAnsi="Calibri"/>
                <w:sz w:val="22"/>
              </w:rPr>
              <w:t>2</w:t>
            </w:r>
          </w:p>
        </w:tc>
        <w:tc>
          <w:tcPr>
            <w:tcW w:w="2160" w:type="dxa"/>
            <w:tcBorders>
              <w:top w:val="single" w:sz="6" w:space="0" w:color="auto"/>
              <w:left w:val="single" w:sz="6" w:space="0" w:color="auto"/>
              <w:bottom w:val="single" w:sz="6" w:space="0" w:color="auto"/>
              <w:right w:val="single" w:sz="6" w:space="0" w:color="auto"/>
            </w:tcBorders>
          </w:tcPr>
          <w:p w14:paraId="733C83A6" w14:textId="77777777" w:rsidR="006C274E" w:rsidRPr="003406CD" w:rsidRDefault="008445D8" w:rsidP="008E60CD">
            <w:pPr>
              <w:pStyle w:val="NormalTableText"/>
              <w:rPr>
                <w:rFonts w:ascii="Calibri" w:hAnsi="Calibri"/>
                <w:sz w:val="22"/>
              </w:rPr>
            </w:pPr>
            <w:r w:rsidRPr="003406CD">
              <w:rPr>
                <w:rFonts w:ascii="Calibri" w:hAnsi="Calibri"/>
                <w:sz w:val="22"/>
              </w:rPr>
              <w:t>November 5, 2007</w:t>
            </w:r>
          </w:p>
        </w:tc>
        <w:tc>
          <w:tcPr>
            <w:tcW w:w="5863" w:type="dxa"/>
            <w:tcBorders>
              <w:top w:val="single" w:sz="6" w:space="0" w:color="auto"/>
              <w:left w:val="single" w:sz="6" w:space="0" w:color="auto"/>
              <w:bottom w:val="single" w:sz="6" w:space="0" w:color="auto"/>
              <w:right w:val="double" w:sz="6" w:space="0" w:color="auto"/>
            </w:tcBorders>
          </w:tcPr>
          <w:p w14:paraId="739369CB" w14:textId="77777777" w:rsidR="006C274E" w:rsidRPr="003406CD" w:rsidRDefault="008445D8" w:rsidP="008E60CD">
            <w:pPr>
              <w:pStyle w:val="NormalTableText"/>
              <w:rPr>
                <w:rFonts w:ascii="Calibri" w:hAnsi="Calibri"/>
                <w:sz w:val="22"/>
              </w:rPr>
            </w:pPr>
            <w:r w:rsidRPr="003406CD">
              <w:rPr>
                <w:rFonts w:ascii="Calibri" w:hAnsi="Calibri"/>
                <w:sz w:val="22"/>
              </w:rPr>
              <w:t>Minor revisions by Legal Services.</w:t>
            </w:r>
          </w:p>
        </w:tc>
      </w:tr>
      <w:tr w:rsidR="00FC0612" w:rsidRPr="003406CD" w14:paraId="1579F693" w14:textId="77777777" w:rsidTr="0046739D">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5380AA07" w14:textId="77777777" w:rsidR="00FC0612" w:rsidRPr="003406CD" w:rsidRDefault="00FC0612" w:rsidP="0043320B">
            <w:pPr>
              <w:pStyle w:val="NormalTableText"/>
              <w:jc w:val="center"/>
              <w:rPr>
                <w:rFonts w:ascii="Calibri" w:hAnsi="Calibri"/>
                <w:sz w:val="22"/>
              </w:rPr>
            </w:pPr>
            <w:r w:rsidRPr="003406CD">
              <w:rPr>
                <w:rFonts w:ascii="Calibri" w:hAnsi="Calibri"/>
                <w:sz w:val="22"/>
              </w:rPr>
              <w:t>3</w:t>
            </w:r>
          </w:p>
        </w:tc>
        <w:tc>
          <w:tcPr>
            <w:tcW w:w="2160" w:type="dxa"/>
            <w:tcBorders>
              <w:top w:val="single" w:sz="6" w:space="0" w:color="auto"/>
              <w:left w:val="single" w:sz="6" w:space="0" w:color="auto"/>
              <w:bottom w:val="single" w:sz="6" w:space="0" w:color="auto"/>
              <w:right w:val="single" w:sz="6" w:space="0" w:color="auto"/>
            </w:tcBorders>
          </w:tcPr>
          <w:p w14:paraId="0A07ABFB" w14:textId="77777777" w:rsidR="00FC0612" w:rsidRPr="003406CD" w:rsidRDefault="00FC0612" w:rsidP="008E60CD">
            <w:pPr>
              <w:pStyle w:val="NormalTableText"/>
              <w:rPr>
                <w:rFonts w:ascii="Calibri" w:hAnsi="Calibri"/>
                <w:sz w:val="22"/>
              </w:rPr>
            </w:pPr>
            <w:r w:rsidRPr="003406CD">
              <w:rPr>
                <w:rFonts w:ascii="Calibri" w:hAnsi="Calibri"/>
                <w:sz w:val="22"/>
              </w:rPr>
              <w:t>November 13, 2009</w:t>
            </w:r>
          </w:p>
        </w:tc>
        <w:tc>
          <w:tcPr>
            <w:tcW w:w="5863" w:type="dxa"/>
            <w:tcBorders>
              <w:top w:val="single" w:sz="6" w:space="0" w:color="auto"/>
              <w:left w:val="single" w:sz="6" w:space="0" w:color="auto"/>
              <w:bottom w:val="single" w:sz="6" w:space="0" w:color="auto"/>
              <w:right w:val="double" w:sz="6" w:space="0" w:color="auto"/>
            </w:tcBorders>
          </w:tcPr>
          <w:p w14:paraId="635D8310" w14:textId="77777777" w:rsidR="00FC0612" w:rsidRPr="003406CD" w:rsidRDefault="00FC0612" w:rsidP="008E60CD">
            <w:pPr>
              <w:pStyle w:val="NormalTableText"/>
              <w:rPr>
                <w:rFonts w:ascii="Calibri" w:hAnsi="Calibri"/>
                <w:sz w:val="22"/>
              </w:rPr>
            </w:pPr>
            <w:r w:rsidRPr="003406CD">
              <w:rPr>
                <w:rFonts w:ascii="Calibri" w:hAnsi="Calibri"/>
                <w:sz w:val="22"/>
              </w:rPr>
              <w:t>Modified ‘Related Section’</w:t>
            </w:r>
          </w:p>
        </w:tc>
      </w:tr>
      <w:tr w:rsidR="00B87E2A" w:rsidRPr="003406CD" w14:paraId="0630383D" w14:textId="77777777" w:rsidTr="0046739D">
        <w:trPr>
          <w:cantSplit/>
          <w:jc w:val="center"/>
        </w:trPr>
        <w:tc>
          <w:tcPr>
            <w:tcW w:w="1184" w:type="dxa"/>
            <w:tcBorders>
              <w:top w:val="single" w:sz="6" w:space="0" w:color="auto"/>
              <w:left w:val="double" w:sz="6" w:space="0" w:color="auto"/>
              <w:bottom w:val="single" w:sz="6" w:space="0" w:color="auto"/>
              <w:right w:val="single" w:sz="6" w:space="0" w:color="auto"/>
            </w:tcBorders>
          </w:tcPr>
          <w:p w14:paraId="02F51F40" w14:textId="77777777" w:rsidR="00B87E2A" w:rsidRPr="003406CD" w:rsidRDefault="00B87E2A" w:rsidP="0043320B">
            <w:pPr>
              <w:pStyle w:val="NormalTableText"/>
              <w:jc w:val="center"/>
              <w:rPr>
                <w:rFonts w:ascii="Calibri" w:hAnsi="Calibri"/>
                <w:sz w:val="22"/>
              </w:rPr>
            </w:pPr>
            <w:r w:rsidRPr="003406CD">
              <w:rPr>
                <w:rFonts w:ascii="Calibri" w:hAnsi="Calibri"/>
                <w:sz w:val="22"/>
              </w:rPr>
              <w:t>4</w:t>
            </w:r>
          </w:p>
        </w:tc>
        <w:tc>
          <w:tcPr>
            <w:tcW w:w="2160" w:type="dxa"/>
            <w:tcBorders>
              <w:top w:val="single" w:sz="6" w:space="0" w:color="auto"/>
              <w:left w:val="single" w:sz="6" w:space="0" w:color="auto"/>
              <w:bottom w:val="single" w:sz="6" w:space="0" w:color="auto"/>
              <w:right w:val="single" w:sz="6" w:space="0" w:color="auto"/>
            </w:tcBorders>
          </w:tcPr>
          <w:p w14:paraId="10BC966C" w14:textId="77777777" w:rsidR="00B87E2A" w:rsidRPr="003406CD" w:rsidRDefault="00B87E2A" w:rsidP="008E60CD">
            <w:pPr>
              <w:pStyle w:val="NormalTableText"/>
              <w:rPr>
                <w:rFonts w:ascii="Calibri" w:hAnsi="Calibri"/>
                <w:sz w:val="22"/>
              </w:rPr>
            </w:pPr>
            <w:r w:rsidRPr="003406CD">
              <w:rPr>
                <w:rFonts w:ascii="Calibri" w:hAnsi="Calibri"/>
                <w:sz w:val="22"/>
              </w:rPr>
              <w:t>March 15, 2011</w:t>
            </w:r>
          </w:p>
        </w:tc>
        <w:tc>
          <w:tcPr>
            <w:tcW w:w="5863" w:type="dxa"/>
            <w:tcBorders>
              <w:top w:val="single" w:sz="6" w:space="0" w:color="auto"/>
              <w:left w:val="single" w:sz="6" w:space="0" w:color="auto"/>
              <w:bottom w:val="single" w:sz="6" w:space="0" w:color="auto"/>
              <w:right w:val="double" w:sz="6" w:space="0" w:color="auto"/>
            </w:tcBorders>
          </w:tcPr>
          <w:p w14:paraId="2DE35B3E" w14:textId="77777777" w:rsidR="00B87E2A" w:rsidRPr="003406CD" w:rsidRDefault="00B87E2A" w:rsidP="008E60CD">
            <w:pPr>
              <w:pStyle w:val="NormalTableText"/>
              <w:rPr>
                <w:rFonts w:ascii="Calibri" w:hAnsi="Calibri"/>
                <w:sz w:val="22"/>
              </w:rPr>
            </w:pPr>
            <w:r w:rsidRPr="003406CD">
              <w:rPr>
                <w:rFonts w:ascii="Calibri" w:hAnsi="Calibri"/>
                <w:sz w:val="22"/>
              </w:rPr>
              <w:t>Minor changes from Legal</w:t>
            </w:r>
          </w:p>
        </w:tc>
      </w:tr>
      <w:tr w:rsidR="00FC0612" w:rsidRPr="003406CD" w14:paraId="134F6E9D" w14:textId="77777777" w:rsidTr="0046739D">
        <w:trPr>
          <w:cantSplit/>
          <w:jc w:val="center"/>
        </w:trPr>
        <w:tc>
          <w:tcPr>
            <w:tcW w:w="1184" w:type="dxa"/>
            <w:tcBorders>
              <w:top w:val="single" w:sz="6" w:space="0" w:color="auto"/>
              <w:left w:val="double" w:sz="6" w:space="0" w:color="auto"/>
              <w:bottom w:val="single" w:sz="6" w:space="0" w:color="auto"/>
              <w:right w:val="single" w:sz="6" w:space="0" w:color="auto"/>
            </w:tcBorders>
          </w:tcPr>
          <w:p w14:paraId="02EA200E" w14:textId="77777777" w:rsidR="00FC0612" w:rsidRPr="003406CD" w:rsidRDefault="002A0C60" w:rsidP="0043320B">
            <w:pPr>
              <w:pStyle w:val="NormalTableText"/>
              <w:jc w:val="center"/>
              <w:rPr>
                <w:rFonts w:ascii="Calibri" w:hAnsi="Calibri"/>
                <w:sz w:val="22"/>
              </w:rPr>
            </w:pPr>
            <w:r w:rsidRPr="003406CD">
              <w:rPr>
                <w:rFonts w:ascii="Calibri" w:hAnsi="Calibri"/>
                <w:sz w:val="22"/>
              </w:rPr>
              <w:t>5</w:t>
            </w:r>
          </w:p>
        </w:tc>
        <w:tc>
          <w:tcPr>
            <w:tcW w:w="2160" w:type="dxa"/>
            <w:tcBorders>
              <w:top w:val="single" w:sz="6" w:space="0" w:color="auto"/>
              <w:left w:val="single" w:sz="6" w:space="0" w:color="auto"/>
              <w:bottom w:val="single" w:sz="6" w:space="0" w:color="auto"/>
              <w:right w:val="single" w:sz="6" w:space="0" w:color="auto"/>
            </w:tcBorders>
          </w:tcPr>
          <w:p w14:paraId="6ADC6CC9" w14:textId="77777777" w:rsidR="00FC0612" w:rsidRPr="003406CD" w:rsidRDefault="002A0C60" w:rsidP="008E60CD">
            <w:pPr>
              <w:pStyle w:val="NormalTableText"/>
              <w:rPr>
                <w:rFonts w:ascii="Calibri" w:hAnsi="Calibri"/>
                <w:sz w:val="22"/>
              </w:rPr>
            </w:pPr>
            <w:r w:rsidRPr="003406CD">
              <w:rPr>
                <w:rFonts w:ascii="Calibri" w:hAnsi="Calibri"/>
                <w:sz w:val="22"/>
              </w:rPr>
              <w:t>June 5, 2012</w:t>
            </w:r>
          </w:p>
        </w:tc>
        <w:tc>
          <w:tcPr>
            <w:tcW w:w="5863" w:type="dxa"/>
            <w:tcBorders>
              <w:top w:val="single" w:sz="6" w:space="0" w:color="auto"/>
              <w:left w:val="single" w:sz="6" w:space="0" w:color="auto"/>
              <w:bottom w:val="single" w:sz="6" w:space="0" w:color="auto"/>
              <w:right w:val="double" w:sz="6" w:space="0" w:color="auto"/>
            </w:tcBorders>
          </w:tcPr>
          <w:p w14:paraId="2546419A" w14:textId="77777777" w:rsidR="00FC0612" w:rsidRPr="003406CD" w:rsidRDefault="002A0C60" w:rsidP="008E60CD">
            <w:pPr>
              <w:pStyle w:val="NormalTableText"/>
              <w:rPr>
                <w:rFonts w:ascii="Calibri" w:hAnsi="Calibri"/>
                <w:sz w:val="22"/>
              </w:rPr>
            </w:pPr>
            <w:r w:rsidRPr="003406CD">
              <w:rPr>
                <w:rFonts w:ascii="Calibri" w:hAnsi="Calibri"/>
                <w:sz w:val="22"/>
              </w:rPr>
              <w:t>Added References and Replacement Parts Sections</w:t>
            </w:r>
          </w:p>
        </w:tc>
      </w:tr>
      <w:tr w:rsidR="00216303" w:rsidRPr="003406CD" w14:paraId="3E7F290E" w14:textId="77777777" w:rsidTr="0046739D">
        <w:trPr>
          <w:cantSplit/>
          <w:jc w:val="center"/>
        </w:trPr>
        <w:tc>
          <w:tcPr>
            <w:tcW w:w="1184" w:type="dxa"/>
            <w:tcBorders>
              <w:top w:val="single" w:sz="6" w:space="0" w:color="auto"/>
              <w:left w:val="double" w:sz="6" w:space="0" w:color="auto"/>
              <w:bottom w:val="single" w:sz="6" w:space="0" w:color="auto"/>
              <w:right w:val="single" w:sz="6" w:space="0" w:color="auto"/>
            </w:tcBorders>
          </w:tcPr>
          <w:p w14:paraId="69534351" w14:textId="77777777" w:rsidR="00216303" w:rsidRPr="003406CD" w:rsidRDefault="00216303" w:rsidP="0043320B">
            <w:pPr>
              <w:pStyle w:val="NormalTableText"/>
              <w:jc w:val="center"/>
              <w:rPr>
                <w:rFonts w:ascii="Calibri" w:hAnsi="Calibri"/>
                <w:sz w:val="22"/>
              </w:rPr>
            </w:pPr>
            <w:r w:rsidRPr="003406CD">
              <w:rPr>
                <w:rFonts w:ascii="Calibri" w:hAnsi="Calibri"/>
                <w:sz w:val="22"/>
              </w:rPr>
              <w:t>6</w:t>
            </w:r>
          </w:p>
        </w:tc>
        <w:tc>
          <w:tcPr>
            <w:tcW w:w="2160" w:type="dxa"/>
            <w:tcBorders>
              <w:top w:val="single" w:sz="6" w:space="0" w:color="auto"/>
              <w:left w:val="single" w:sz="6" w:space="0" w:color="auto"/>
              <w:bottom w:val="single" w:sz="6" w:space="0" w:color="auto"/>
              <w:right w:val="single" w:sz="6" w:space="0" w:color="auto"/>
            </w:tcBorders>
          </w:tcPr>
          <w:p w14:paraId="3A4A62CD" w14:textId="77777777" w:rsidR="00216303" w:rsidRPr="003406CD" w:rsidRDefault="00107A54" w:rsidP="008E60CD">
            <w:pPr>
              <w:pStyle w:val="NormalTableText"/>
              <w:rPr>
                <w:rFonts w:ascii="Calibri" w:hAnsi="Calibri"/>
                <w:sz w:val="22"/>
              </w:rPr>
            </w:pPr>
            <w:r w:rsidRPr="003406CD">
              <w:rPr>
                <w:rFonts w:ascii="Calibri" w:hAnsi="Calibri"/>
                <w:sz w:val="22"/>
              </w:rPr>
              <w:t>July 3</w:t>
            </w:r>
            <w:r w:rsidR="00216303" w:rsidRPr="003406CD">
              <w:rPr>
                <w:rFonts w:ascii="Calibri" w:hAnsi="Calibri"/>
                <w:sz w:val="22"/>
              </w:rPr>
              <w:t>, 2012</w:t>
            </w:r>
          </w:p>
        </w:tc>
        <w:tc>
          <w:tcPr>
            <w:tcW w:w="5863" w:type="dxa"/>
            <w:tcBorders>
              <w:top w:val="single" w:sz="6" w:space="0" w:color="auto"/>
              <w:left w:val="single" w:sz="6" w:space="0" w:color="auto"/>
              <w:bottom w:val="single" w:sz="6" w:space="0" w:color="auto"/>
              <w:right w:val="double" w:sz="6" w:space="0" w:color="auto"/>
            </w:tcBorders>
          </w:tcPr>
          <w:p w14:paraId="52BD2D49" w14:textId="77777777" w:rsidR="00216303" w:rsidRPr="003406CD" w:rsidRDefault="00216303" w:rsidP="008E60CD">
            <w:pPr>
              <w:pStyle w:val="NormalTableText"/>
              <w:rPr>
                <w:rFonts w:ascii="Calibri" w:hAnsi="Calibri"/>
                <w:sz w:val="22"/>
              </w:rPr>
            </w:pPr>
            <w:r w:rsidRPr="003406CD">
              <w:rPr>
                <w:rFonts w:ascii="Calibri" w:hAnsi="Calibri"/>
                <w:sz w:val="22"/>
              </w:rPr>
              <w:t>Reformatted to Remove White Space</w:t>
            </w:r>
          </w:p>
        </w:tc>
      </w:tr>
      <w:tr w:rsidR="0046739D" w:rsidRPr="003406CD" w14:paraId="7E9A20D9" w14:textId="77777777" w:rsidTr="0046739D">
        <w:trPr>
          <w:cantSplit/>
          <w:jc w:val="center"/>
        </w:trPr>
        <w:tc>
          <w:tcPr>
            <w:tcW w:w="1184" w:type="dxa"/>
            <w:tcBorders>
              <w:top w:val="single" w:sz="6" w:space="0" w:color="auto"/>
              <w:left w:val="double" w:sz="6" w:space="0" w:color="auto"/>
              <w:bottom w:val="single" w:sz="6" w:space="0" w:color="auto"/>
              <w:right w:val="single" w:sz="6" w:space="0" w:color="auto"/>
            </w:tcBorders>
          </w:tcPr>
          <w:p w14:paraId="2F56C844" w14:textId="77777777" w:rsidR="0046739D" w:rsidRPr="003406CD" w:rsidRDefault="0046739D" w:rsidP="0043320B">
            <w:pPr>
              <w:pStyle w:val="NormalTableText"/>
              <w:jc w:val="center"/>
              <w:rPr>
                <w:rFonts w:ascii="Calibri" w:hAnsi="Calibri"/>
                <w:sz w:val="22"/>
              </w:rPr>
            </w:pPr>
            <w:r w:rsidRPr="003406CD">
              <w:rPr>
                <w:rFonts w:ascii="Calibri" w:hAnsi="Calibri"/>
                <w:sz w:val="22"/>
              </w:rPr>
              <w:t>7</w:t>
            </w:r>
          </w:p>
        </w:tc>
        <w:tc>
          <w:tcPr>
            <w:tcW w:w="2160" w:type="dxa"/>
            <w:tcBorders>
              <w:top w:val="single" w:sz="6" w:space="0" w:color="auto"/>
              <w:left w:val="single" w:sz="6" w:space="0" w:color="auto"/>
              <w:bottom w:val="single" w:sz="6" w:space="0" w:color="auto"/>
              <w:right w:val="single" w:sz="6" w:space="0" w:color="auto"/>
            </w:tcBorders>
          </w:tcPr>
          <w:p w14:paraId="2F4DABCD" w14:textId="77777777" w:rsidR="0046739D" w:rsidRPr="003406CD" w:rsidRDefault="0046739D" w:rsidP="008E60CD">
            <w:pPr>
              <w:pStyle w:val="NormalTableText"/>
              <w:rPr>
                <w:rFonts w:ascii="Calibri" w:hAnsi="Calibri"/>
                <w:sz w:val="22"/>
              </w:rPr>
            </w:pPr>
            <w:r w:rsidRPr="003406CD">
              <w:rPr>
                <w:rFonts w:ascii="Calibri" w:hAnsi="Calibri"/>
                <w:sz w:val="22"/>
              </w:rPr>
              <w:t>April 24, 2015</w:t>
            </w:r>
          </w:p>
        </w:tc>
        <w:tc>
          <w:tcPr>
            <w:tcW w:w="5863" w:type="dxa"/>
            <w:tcBorders>
              <w:top w:val="single" w:sz="6" w:space="0" w:color="auto"/>
              <w:left w:val="single" w:sz="6" w:space="0" w:color="auto"/>
              <w:bottom w:val="single" w:sz="6" w:space="0" w:color="auto"/>
              <w:right w:val="double" w:sz="6" w:space="0" w:color="auto"/>
            </w:tcBorders>
          </w:tcPr>
          <w:p w14:paraId="51C49BCE" w14:textId="77777777" w:rsidR="0046739D" w:rsidRPr="003406CD" w:rsidRDefault="0046739D" w:rsidP="008E60CD">
            <w:pPr>
              <w:pStyle w:val="NormalTableText"/>
              <w:rPr>
                <w:rFonts w:ascii="Calibri" w:hAnsi="Calibri"/>
                <w:sz w:val="22"/>
              </w:rPr>
            </w:pPr>
            <w:r w:rsidRPr="003406CD">
              <w:rPr>
                <w:rFonts w:ascii="Calibri" w:hAnsi="Calibri"/>
                <w:sz w:val="22"/>
              </w:rPr>
              <w:t>General Formatting</w:t>
            </w:r>
          </w:p>
        </w:tc>
      </w:tr>
      <w:tr w:rsidR="00D50C22" w:rsidRPr="003406CD" w14:paraId="08F58D93" w14:textId="77777777" w:rsidTr="0046739D">
        <w:trPr>
          <w:cantSplit/>
          <w:jc w:val="center"/>
        </w:trPr>
        <w:tc>
          <w:tcPr>
            <w:tcW w:w="1184" w:type="dxa"/>
            <w:tcBorders>
              <w:top w:val="single" w:sz="6" w:space="0" w:color="auto"/>
              <w:left w:val="double" w:sz="6" w:space="0" w:color="auto"/>
              <w:bottom w:val="single" w:sz="6" w:space="0" w:color="auto"/>
              <w:right w:val="single" w:sz="6" w:space="0" w:color="auto"/>
            </w:tcBorders>
          </w:tcPr>
          <w:p w14:paraId="79EB1E10" w14:textId="77777777" w:rsidR="00D50C22" w:rsidRPr="003406CD" w:rsidRDefault="00D50C22" w:rsidP="0043320B">
            <w:pPr>
              <w:pStyle w:val="NormalTableText"/>
              <w:jc w:val="center"/>
              <w:rPr>
                <w:rFonts w:ascii="Calibri" w:hAnsi="Calibri"/>
                <w:sz w:val="22"/>
              </w:rPr>
            </w:pPr>
            <w:r>
              <w:rPr>
                <w:rFonts w:ascii="Calibri" w:hAnsi="Calibri"/>
                <w:sz w:val="22"/>
              </w:rPr>
              <w:t>8</w:t>
            </w:r>
          </w:p>
        </w:tc>
        <w:tc>
          <w:tcPr>
            <w:tcW w:w="2160" w:type="dxa"/>
            <w:tcBorders>
              <w:top w:val="single" w:sz="6" w:space="0" w:color="auto"/>
              <w:left w:val="single" w:sz="6" w:space="0" w:color="auto"/>
              <w:bottom w:val="single" w:sz="6" w:space="0" w:color="auto"/>
              <w:right w:val="single" w:sz="6" w:space="0" w:color="auto"/>
            </w:tcBorders>
          </w:tcPr>
          <w:p w14:paraId="4BED481E" w14:textId="77777777" w:rsidR="00D50C22" w:rsidRPr="003406CD" w:rsidRDefault="00D50C22" w:rsidP="008E60CD">
            <w:pPr>
              <w:pStyle w:val="NormalTableText"/>
              <w:rPr>
                <w:rFonts w:ascii="Calibri" w:hAnsi="Calibri"/>
                <w:sz w:val="22"/>
              </w:rPr>
            </w:pPr>
            <w:r>
              <w:rPr>
                <w:rFonts w:ascii="Calibri" w:hAnsi="Calibri"/>
                <w:sz w:val="22"/>
              </w:rPr>
              <w:t>August 18, 2015</w:t>
            </w:r>
          </w:p>
        </w:tc>
        <w:tc>
          <w:tcPr>
            <w:tcW w:w="5863" w:type="dxa"/>
            <w:tcBorders>
              <w:top w:val="single" w:sz="6" w:space="0" w:color="auto"/>
              <w:left w:val="single" w:sz="6" w:space="0" w:color="auto"/>
              <w:bottom w:val="single" w:sz="6" w:space="0" w:color="auto"/>
              <w:right w:val="double" w:sz="6" w:space="0" w:color="auto"/>
            </w:tcBorders>
          </w:tcPr>
          <w:p w14:paraId="68F48DEC" w14:textId="77777777" w:rsidR="00D50C22" w:rsidRPr="003406CD" w:rsidRDefault="00D50C22" w:rsidP="008E60CD">
            <w:pPr>
              <w:pStyle w:val="NormalTableText"/>
              <w:rPr>
                <w:rFonts w:ascii="Calibri" w:hAnsi="Calibri"/>
                <w:sz w:val="22"/>
              </w:rPr>
            </w:pPr>
            <w:r w:rsidRPr="00D50C22">
              <w:rPr>
                <w:rFonts w:ascii="Calibri" w:hAnsi="Calibri"/>
                <w:sz w:val="22"/>
                <w:lang w:val="en-CA"/>
              </w:rPr>
              <w:t>First draft review of updated spec</w:t>
            </w:r>
            <w:r w:rsidR="00AF7E7A">
              <w:rPr>
                <w:rFonts w:ascii="Calibri" w:hAnsi="Calibri"/>
                <w:sz w:val="22"/>
                <w:lang w:val="en-CA"/>
              </w:rPr>
              <w:t>s</w:t>
            </w:r>
            <w:r w:rsidRPr="00D50C22">
              <w:rPr>
                <w:rFonts w:ascii="Calibri" w:hAnsi="Calibri"/>
                <w:sz w:val="22"/>
                <w:lang w:val="en-CA"/>
              </w:rPr>
              <w:t xml:space="preserve"> (AV)</w:t>
            </w:r>
          </w:p>
        </w:tc>
      </w:tr>
      <w:tr w:rsidR="0043320B" w:rsidRPr="003406CD" w14:paraId="5A05EF82" w14:textId="77777777" w:rsidTr="00016B62">
        <w:trPr>
          <w:cantSplit/>
          <w:jc w:val="center"/>
        </w:trPr>
        <w:tc>
          <w:tcPr>
            <w:tcW w:w="1184" w:type="dxa"/>
            <w:tcBorders>
              <w:top w:val="single" w:sz="6" w:space="0" w:color="auto"/>
              <w:left w:val="double" w:sz="6" w:space="0" w:color="auto"/>
              <w:bottom w:val="single" w:sz="6" w:space="0" w:color="auto"/>
              <w:right w:val="single" w:sz="6" w:space="0" w:color="auto"/>
            </w:tcBorders>
            <w:vAlign w:val="center"/>
          </w:tcPr>
          <w:p w14:paraId="4F44F706" w14:textId="77777777" w:rsidR="0043320B" w:rsidRPr="00F71F3E" w:rsidRDefault="0043320B" w:rsidP="00016B62">
            <w:pPr>
              <w:pStyle w:val="NormalTableText"/>
              <w:jc w:val="center"/>
              <w:rPr>
                <w:rFonts w:ascii="Calibri" w:hAnsi="Calibri"/>
                <w:b/>
                <w:sz w:val="22"/>
              </w:rPr>
            </w:pPr>
            <w:r>
              <w:rPr>
                <w:rFonts w:ascii="Calibri" w:hAnsi="Calibri"/>
                <w:b/>
                <w:sz w:val="22"/>
              </w:rPr>
              <w:t>9</w:t>
            </w:r>
          </w:p>
        </w:tc>
        <w:tc>
          <w:tcPr>
            <w:tcW w:w="2160" w:type="dxa"/>
            <w:tcBorders>
              <w:top w:val="single" w:sz="6" w:space="0" w:color="auto"/>
              <w:left w:val="single" w:sz="6" w:space="0" w:color="auto"/>
              <w:bottom w:val="single" w:sz="6" w:space="0" w:color="auto"/>
              <w:right w:val="single" w:sz="6" w:space="0" w:color="auto"/>
            </w:tcBorders>
            <w:vAlign w:val="center"/>
          </w:tcPr>
          <w:p w14:paraId="23C58AFB" w14:textId="77777777" w:rsidR="0043320B" w:rsidRPr="00F71F3E" w:rsidRDefault="0043320B" w:rsidP="008E60CD">
            <w:pPr>
              <w:pStyle w:val="NormalTableText"/>
              <w:rPr>
                <w:rFonts w:ascii="Calibri" w:hAnsi="Calibri"/>
                <w:b/>
                <w:sz w:val="22"/>
              </w:rPr>
            </w:pPr>
            <w:r w:rsidRPr="00F71F3E">
              <w:rPr>
                <w:rFonts w:ascii="Calibri" w:hAnsi="Calibri"/>
                <w:b/>
                <w:sz w:val="22"/>
              </w:rPr>
              <w:t>September 1</w:t>
            </w:r>
            <w:r>
              <w:rPr>
                <w:rFonts w:ascii="Calibri" w:hAnsi="Calibri"/>
                <w:b/>
                <w:sz w:val="22"/>
              </w:rPr>
              <w:t>6</w:t>
            </w:r>
            <w:r w:rsidRPr="00F71F3E">
              <w:rPr>
                <w:rFonts w:ascii="Calibri" w:hAnsi="Calibri"/>
                <w:b/>
                <w:sz w:val="22"/>
              </w:rPr>
              <w:t>, 2015</w:t>
            </w:r>
          </w:p>
        </w:tc>
        <w:tc>
          <w:tcPr>
            <w:tcW w:w="5863" w:type="dxa"/>
            <w:tcBorders>
              <w:top w:val="single" w:sz="6" w:space="0" w:color="auto"/>
              <w:left w:val="single" w:sz="6" w:space="0" w:color="auto"/>
              <w:bottom w:val="single" w:sz="6" w:space="0" w:color="auto"/>
              <w:right w:val="double" w:sz="6" w:space="0" w:color="auto"/>
            </w:tcBorders>
            <w:vAlign w:val="center"/>
          </w:tcPr>
          <w:p w14:paraId="6C7184F0" w14:textId="77777777" w:rsidR="0043320B" w:rsidRPr="00ED37E0" w:rsidRDefault="0043320B" w:rsidP="008E60CD">
            <w:pPr>
              <w:pStyle w:val="NormalTableText"/>
              <w:rPr>
                <w:rFonts w:ascii="Calibri" w:hAnsi="Calibri"/>
                <w:sz w:val="22"/>
              </w:rPr>
            </w:pPr>
            <w:r w:rsidRPr="0037787C">
              <w:rPr>
                <w:rFonts w:ascii="Calibri" w:hAnsi="Calibri"/>
                <w:b/>
                <w:sz w:val="22"/>
                <w:lang w:val="en-US"/>
              </w:rPr>
              <w:t>Updated, Finalized Specification – Reference eDOCS #</w:t>
            </w:r>
            <w:r>
              <w:rPr>
                <w:rFonts w:ascii="Calibri" w:hAnsi="Calibri"/>
                <w:b/>
                <w:sz w:val="22"/>
                <w:lang w:val="en-US"/>
              </w:rPr>
              <w:t>5823150-v3 (AV)</w:t>
            </w:r>
          </w:p>
        </w:tc>
      </w:tr>
      <w:tr w:rsidR="00772FC4" w:rsidRPr="003406CD" w14:paraId="5C9ADF8F" w14:textId="77777777" w:rsidTr="00016B62">
        <w:trPr>
          <w:cantSplit/>
          <w:jc w:val="center"/>
        </w:trPr>
        <w:tc>
          <w:tcPr>
            <w:tcW w:w="1184" w:type="dxa"/>
            <w:tcBorders>
              <w:top w:val="single" w:sz="6" w:space="0" w:color="auto"/>
              <w:left w:val="double" w:sz="6" w:space="0" w:color="auto"/>
              <w:bottom w:val="single" w:sz="6" w:space="0" w:color="auto"/>
              <w:right w:val="single" w:sz="6" w:space="0" w:color="auto"/>
            </w:tcBorders>
            <w:vAlign w:val="center"/>
          </w:tcPr>
          <w:p w14:paraId="30C2460A" w14:textId="77777777" w:rsidR="00772FC4" w:rsidRPr="008E60CD" w:rsidRDefault="00772FC4" w:rsidP="00016B62">
            <w:pPr>
              <w:pStyle w:val="NormalTableText"/>
              <w:jc w:val="center"/>
              <w:rPr>
                <w:rFonts w:ascii="Calibri" w:hAnsi="Calibri"/>
                <w:sz w:val="22"/>
              </w:rPr>
            </w:pPr>
            <w:r w:rsidRPr="008E60CD">
              <w:rPr>
                <w:rFonts w:ascii="Calibri" w:hAnsi="Calibri"/>
                <w:sz w:val="22"/>
              </w:rPr>
              <w:t>10</w:t>
            </w:r>
          </w:p>
        </w:tc>
        <w:tc>
          <w:tcPr>
            <w:tcW w:w="2160" w:type="dxa"/>
            <w:tcBorders>
              <w:top w:val="single" w:sz="6" w:space="0" w:color="auto"/>
              <w:left w:val="single" w:sz="6" w:space="0" w:color="auto"/>
              <w:bottom w:val="single" w:sz="6" w:space="0" w:color="auto"/>
              <w:right w:val="single" w:sz="6" w:space="0" w:color="auto"/>
            </w:tcBorders>
            <w:vAlign w:val="center"/>
          </w:tcPr>
          <w:p w14:paraId="2805B21E" w14:textId="77777777" w:rsidR="00772FC4" w:rsidRPr="008E60CD" w:rsidRDefault="00772FC4" w:rsidP="00981F6E">
            <w:pPr>
              <w:pStyle w:val="NormalTableText"/>
              <w:rPr>
                <w:rFonts w:ascii="Calibri" w:hAnsi="Calibri"/>
                <w:sz w:val="22"/>
              </w:rPr>
            </w:pPr>
            <w:r w:rsidRPr="008E60CD">
              <w:rPr>
                <w:rFonts w:ascii="Calibri" w:hAnsi="Calibri"/>
                <w:sz w:val="22"/>
              </w:rPr>
              <w:t>June 14, 2018</w:t>
            </w:r>
          </w:p>
        </w:tc>
        <w:tc>
          <w:tcPr>
            <w:tcW w:w="5863" w:type="dxa"/>
            <w:tcBorders>
              <w:top w:val="single" w:sz="6" w:space="0" w:color="auto"/>
              <w:left w:val="single" w:sz="6" w:space="0" w:color="auto"/>
              <w:bottom w:val="single" w:sz="6" w:space="0" w:color="auto"/>
              <w:right w:val="double" w:sz="6" w:space="0" w:color="auto"/>
            </w:tcBorders>
            <w:vAlign w:val="center"/>
          </w:tcPr>
          <w:p w14:paraId="7D8F037C" w14:textId="77777777" w:rsidR="00772FC4" w:rsidRDefault="00513F60" w:rsidP="003A4291">
            <w:pPr>
              <w:pStyle w:val="NormalTableText"/>
              <w:rPr>
                <w:rFonts w:ascii="Calibri" w:hAnsi="Calibri"/>
                <w:sz w:val="22"/>
                <w:lang w:val="en-US"/>
              </w:rPr>
            </w:pPr>
            <w:r w:rsidRPr="008E60CD">
              <w:rPr>
                <w:rFonts w:ascii="Calibri" w:hAnsi="Calibri"/>
                <w:sz w:val="22"/>
                <w:lang w:val="en-US"/>
              </w:rPr>
              <w:t>2.1 Removed all named manufacturers, replaced with performance specifications</w:t>
            </w:r>
          </w:p>
          <w:p w14:paraId="72859D09" w14:textId="77777777" w:rsidR="00874F07" w:rsidRDefault="00874F07" w:rsidP="003A4291">
            <w:pPr>
              <w:pStyle w:val="NormalTableText"/>
              <w:rPr>
                <w:rFonts w:ascii="Calibri" w:hAnsi="Calibri"/>
                <w:sz w:val="22"/>
                <w:lang w:val="en-US"/>
              </w:rPr>
            </w:pPr>
            <w:r>
              <w:rPr>
                <w:rFonts w:ascii="Calibri" w:hAnsi="Calibri"/>
                <w:sz w:val="22"/>
                <w:lang w:val="en-US"/>
              </w:rPr>
              <w:t>2.1.8.1 Section added</w:t>
            </w:r>
          </w:p>
          <w:p w14:paraId="0AE65F2E" w14:textId="77777777" w:rsidR="00FD70FD" w:rsidRDefault="00FD70FD" w:rsidP="003A4291">
            <w:pPr>
              <w:pStyle w:val="NormalTableText"/>
              <w:rPr>
                <w:rFonts w:ascii="Calibri" w:hAnsi="Calibri"/>
                <w:sz w:val="22"/>
                <w:lang w:val="en-US"/>
              </w:rPr>
            </w:pPr>
            <w:r>
              <w:rPr>
                <w:rFonts w:ascii="Calibri" w:hAnsi="Calibri"/>
                <w:sz w:val="22"/>
                <w:lang w:val="en-US"/>
              </w:rPr>
              <w:t>3.6.2 Section added</w:t>
            </w:r>
          </w:p>
          <w:p w14:paraId="42DE1365" w14:textId="77777777" w:rsidR="00981F6E" w:rsidRPr="008E60CD" w:rsidRDefault="00981F6E" w:rsidP="003A4291">
            <w:pPr>
              <w:pStyle w:val="NormalTableText"/>
              <w:rPr>
                <w:rFonts w:ascii="Calibri" w:hAnsi="Calibri"/>
                <w:sz w:val="22"/>
                <w:lang w:val="en-US"/>
              </w:rPr>
            </w:pPr>
            <w:r>
              <w:rPr>
                <w:rFonts w:ascii="Calibri" w:hAnsi="Calibri"/>
                <w:sz w:val="22"/>
                <w:lang w:val="en-US"/>
              </w:rPr>
              <w:t>(BM)</w:t>
            </w:r>
          </w:p>
        </w:tc>
      </w:tr>
    </w:tbl>
    <w:p w14:paraId="3C7F50EF" w14:textId="77777777" w:rsidR="006C274E" w:rsidRPr="003406CD" w:rsidRDefault="006C274E" w:rsidP="006C274E">
      <w:pPr>
        <w:pStyle w:val="Heading1"/>
        <w:numPr>
          <w:ilvl w:val="0"/>
          <w:numId w:val="0"/>
        </w:numPr>
        <w:tabs>
          <w:tab w:val="left" w:pos="1080"/>
        </w:tabs>
      </w:pPr>
    </w:p>
    <w:p w14:paraId="7B50AE72" w14:textId="77777777" w:rsidR="006C274E" w:rsidRPr="003406CD" w:rsidRDefault="006C274E" w:rsidP="006C274E">
      <w:pPr>
        <w:pStyle w:val="BodyText"/>
        <w:rPr>
          <w:rFonts w:ascii="Calibri" w:hAnsi="Calibri"/>
        </w:rPr>
      </w:pPr>
    </w:p>
    <w:p w14:paraId="61415282" w14:textId="77777777" w:rsidR="006C274E" w:rsidRPr="003406CD" w:rsidDel="00F839D3" w:rsidRDefault="006C274E" w:rsidP="006C274E">
      <w:pPr>
        <w:pStyle w:val="BodyText"/>
        <w:pBdr>
          <w:top w:val="single" w:sz="4" w:space="1" w:color="auto"/>
          <w:left w:val="single" w:sz="4" w:space="0" w:color="auto"/>
          <w:bottom w:val="single" w:sz="4" w:space="1" w:color="auto"/>
          <w:right w:val="single" w:sz="4" w:space="4" w:color="auto"/>
        </w:pBdr>
        <w:rPr>
          <w:del w:id="1" w:author="Paul Shi" w:date="2022-03-22T19:03:00Z"/>
          <w:rFonts w:ascii="Calibri" w:hAnsi="Calibri"/>
        </w:rPr>
      </w:pPr>
      <w:del w:id="2" w:author="Paul Shi" w:date="2022-03-22T19:03:00Z">
        <w:r w:rsidRPr="003406CD" w:rsidDel="00F839D3">
          <w:rPr>
            <w:rFonts w:ascii="Calibri" w:hAnsi="Calibri"/>
          </w:rPr>
          <w:delText>NOTE:</w:delText>
        </w:r>
      </w:del>
    </w:p>
    <w:p w14:paraId="22073240" w14:textId="77777777" w:rsidR="006C274E" w:rsidRPr="003406CD" w:rsidDel="00F839D3" w:rsidRDefault="006C274E" w:rsidP="006C274E">
      <w:pPr>
        <w:pStyle w:val="BodyText"/>
        <w:pBdr>
          <w:top w:val="single" w:sz="4" w:space="1" w:color="auto"/>
          <w:left w:val="single" w:sz="4" w:space="0" w:color="auto"/>
          <w:bottom w:val="single" w:sz="4" w:space="1" w:color="auto"/>
          <w:right w:val="single" w:sz="4" w:space="4" w:color="auto"/>
        </w:pBdr>
        <w:rPr>
          <w:del w:id="3" w:author="Paul Shi" w:date="2022-03-22T19:03:00Z"/>
          <w:rFonts w:ascii="Calibri" w:hAnsi="Calibri"/>
        </w:rPr>
      </w:pPr>
      <w:del w:id="4" w:author="Paul Shi" w:date="2022-03-22T19:03:00Z">
        <w:r w:rsidRPr="003406CD" w:rsidDel="00F839D3">
          <w:rPr>
            <w:rFonts w:ascii="Calibri" w:hAnsi="Calibri"/>
          </w:rPr>
          <w:delText>This is a CONTROLLED Document. Any documents appearing in paper form are not controlled and should be checked against the on-line file version prior to use.</w:delText>
        </w:r>
      </w:del>
    </w:p>
    <w:p w14:paraId="091F7FBE" w14:textId="77777777" w:rsidR="006C274E" w:rsidRPr="003406CD" w:rsidDel="00F839D3" w:rsidRDefault="006C274E" w:rsidP="006C274E">
      <w:pPr>
        <w:pStyle w:val="BodyText"/>
        <w:pBdr>
          <w:top w:val="single" w:sz="4" w:space="1" w:color="auto"/>
          <w:left w:val="single" w:sz="4" w:space="0" w:color="auto"/>
          <w:bottom w:val="single" w:sz="4" w:space="1" w:color="auto"/>
          <w:right w:val="single" w:sz="4" w:space="4" w:color="auto"/>
        </w:pBdr>
        <w:rPr>
          <w:del w:id="5" w:author="Paul Shi" w:date="2022-03-22T19:03:00Z"/>
          <w:rFonts w:ascii="Calibri" w:hAnsi="Calibri"/>
        </w:rPr>
      </w:pPr>
      <w:del w:id="6" w:author="Paul Shi" w:date="2022-03-22T19:03:00Z">
        <w:r w:rsidRPr="003406CD" w:rsidDel="00F839D3">
          <w:rPr>
            <w:rFonts w:ascii="Calibri" w:hAnsi="Calibri"/>
            <w:b/>
            <w:bCs/>
          </w:rPr>
          <w:delText xml:space="preserve">Notice: </w:delText>
        </w:r>
        <w:r w:rsidRPr="003406CD" w:rsidDel="00F839D3">
          <w:rPr>
            <w:rFonts w:ascii="Calibri" w:hAnsi="Calibri"/>
          </w:rPr>
          <w:delText>This Document hardcopy must be used for reference purpose only.</w:delText>
        </w:r>
      </w:del>
    </w:p>
    <w:p w14:paraId="1874623C" w14:textId="77777777" w:rsidR="006C274E" w:rsidRPr="003406CD" w:rsidDel="00F839D3" w:rsidRDefault="006C274E" w:rsidP="006C274E">
      <w:pPr>
        <w:pStyle w:val="BodyText"/>
        <w:pBdr>
          <w:top w:val="single" w:sz="4" w:space="1" w:color="auto"/>
          <w:left w:val="single" w:sz="4" w:space="0" w:color="auto"/>
          <w:bottom w:val="single" w:sz="4" w:space="1" w:color="auto"/>
          <w:right w:val="single" w:sz="4" w:space="4" w:color="auto"/>
        </w:pBdr>
        <w:rPr>
          <w:del w:id="7" w:author="Paul Shi" w:date="2022-03-22T19:03:00Z"/>
          <w:rFonts w:ascii="Calibri" w:hAnsi="Calibri"/>
          <w:b/>
          <w:bCs/>
        </w:rPr>
      </w:pPr>
      <w:del w:id="8" w:author="Paul Shi" w:date="2022-03-22T19:03:00Z">
        <w:r w:rsidRPr="003406CD" w:rsidDel="00F839D3">
          <w:rPr>
            <w:rFonts w:ascii="Calibri" w:hAnsi="Calibri"/>
            <w:b/>
          </w:rPr>
          <w:delText>The on-line copy is the current version of the document.</w:delText>
        </w:r>
      </w:del>
    </w:p>
    <w:p w14:paraId="43E952D7" w14:textId="77777777" w:rsidR="002A0C60" w:rsidRPr="003406CD" w:rsidRDefault="002A0C60" w:rsidP="006C274E">
      <w:pPr>
        <w:pStyle w:val="BodyText"/>
        <w:rPr>
          <w:rFonts w:ascii="Calibri" w:hAnsi="Calibri"/>
        </w:rPr>
      </w:pPr>
    </w:p>
    <w:p w14:paraId="691BE10A" w14:textId="77777777" w:rsidR="00F6204E" w:rsidRPr="003406CD" w:rsidRDefault="0046739D" w:rsidP="00F5273F">
      <w:pPr>
        <w:pStyle w:val="Heading1"/>
        <w:tabs>
          <w:tab w:val="left" w:pos="1080"/>
        </w:tabs>
        <w:ind w:left="1080" w:hanging="1080"/>
      </w:pPr>
      <w:r>
        <w:br w:type="page"/>
      </w:r>
      <w:r w:rsidR="00960901" w:rsidRPr="003406CD">
        <w:lastRenderedPageBreak/>
        <w:t>GEneral</w:t>
      </w:r>
    </w:p>
    <w:p w14:paraId="6D951BCA" w14:textId="77777777" w:rsidR="00960901" w:rsidRPr="003406CD" w:rsidRDefault="0037569E" w:rsidP="00960901">
      <w:pPr>
        <w:pStyle w:val="Heading2"/>
      </w:pPr>
      <w:r w:rsidRPr="003406CD">
        <w:t>Related Sections</w:t>
      </w:r>
    </w:p>
    <w:p w14:paraId="0C580873" w14:textId="77777777" w:rsidR="00735843" w:rsidRPr="004F4042" w:rsidDel="00F839D3" w:rsidRDefault="00735843" w:rsidP="004F4042">
      <w:pPr>
        <w:pStyle w:val="Heading3"/>
        <w:numPr>
          <w:ilvl w:val="0"/>
          <w:numId w:val="0"/>
        </w:numPr>
        <w:ind w:left="720"/>
        <w:rPr>
          <w:del w:id="9" w:author="Paul Shi" w:date="2022-03-22T19:03:00Z"/>
          <w:i/>
          <w:highlight w:val="yellow"/>
        </w:rPr>
      </w:pPr>
      <w:del w:id="10" w:author="Paul Shi" w:date="2022-03-22T19:03:00Z">
        <w:r w:rsidRPr="004F4042" w:rsidDel="00F839D3">
          <w:rPr>
            <w: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2848E531" w14:textId="77777777" w:rsidR="00735843" w:rsidRPr="004F4042" w:rsidRDefault="00735843" w:rsidP="004F4042">
      <w:pPr>
        <w:pStyle w:val="Heading3"/>
        <w:numPr>
          <w:ilvl w:val="0"/>
          <w:numId w:val="0"/>
        </w:numPr>
        <w:ind w:left="720"/>
        <w:rPr>
          <w:i/>
          <w:highlight w:val="yellow"/>
        </w:rPr>
      </w:pPr>
    </w:p>
    <w:p w14:paraId="0F8D523C" w14:textId="77777777" w:rsidR="00735843" w:rsidRPr="004F4042" w:rsidDel="00F839D3" w:rsidRDefault="00735843" w:rsidP="004F4042">
      <w:pPr>
        <w:pStyle w:val="Heading3"/>
        <w:numPr>
          <w:ilvl w:val="0"/>
          <w:numId w:val="0"/>
        </w:numPr>
        <w:ind w:left="720"/>
        <w:rPr>
          <w:del w:id="11" w:author="Paul Shi" w:date="2022-03-22T19:04:00Z"/>
          <w:i/>
          <w:highlight w:val="yellow"/>
        </w:rPr>
      </w:pPr>
      <w:del w:id="12" w:author="Paul Shi" w:date="2022-03-22T19:04:00Z">
        <w:r w:rsidRPr="004F4042" w:rsidDel="00F839D3">
          <w:rPr>
            <w:i/>
            <w:highlight w:val="yellow"/>
          </w:rPr>
          <w:delText>Cross-referencing here may also be used to coordinate assemblies or systems whose components may span multiple Sections and which must meet certain performance requirements as an assembly or system.</w:delText>
        </w:r>
      </w:del>
    </w:p>
    <w:p w14:paraId="3B987B93" w14:textId="77777777" w:rsidR="00735843" w:rsidRPr="004F4042" w:rsidDel="00F839D3" w:rsidRDefault="00735843" w:rsidP="004F4042">
      <w:pPr>
        <w:pStyle w:val="Heading3"/>
        <w:numPr>
          <w:ilvl w:val="0"/>
          <w:numId w:val="0"/>
        </w:numPr>
        <w:ind w:left="720"/>
        <w:rPr>
          <w:del w:id="13" w:author="Paul Shi" w:date="2022-03-22T19:04:00Z"/>
          <w:i/>
          <w:highlight w:val="yellow"/>
        </w:rPr>
      </w:pPr>
    </w:p>
    <w:p w14:paraId="63C97D95" w14:textId="77777777" w:rsidR="00735843" w:rsidRPr="004F4042" w:rsidDel="00F839D3" w:rsidRDefault="00735843" w:rsidP="004F4042">
      <w:pPr>
        <w:pStyle w:val="Heading3"/>
        <w:numPr>
          <w:ilvl w:val="0"/>
          <w:numId w:val="0"/>
        </w:numPr>
        <w:ind w:left="720"/>
        <w:rPr>
          <w:del w:id="14" w:author="Paul Shi" w:date="2022-03-22T19:04:00Z"/>
          <w:i/>
          <w:highlight w:val="yellow"/>
        </w:rPr>
      </w:pPr>
      <w:del w:id="15" w:author="Paul Shi" w:date="2022-03-22T19:04:00Z">
        <w:r w:rsidRPr="004F4042" w:rsidDel="00F839D3">
          <w:rPr>
            <w:i/>
            <w:highlight w:val="yellow"/>
          </w:rPr>
          <w:delText>Contractor is responsible for coordination of the Work.</w:delText>
        </w:r>
      </w:del>
    </w:p>
    <w:p w14:paraId="43E3AC66" w14:textId="77777777" w:rsidR="00735843" w:rsidRPr="004F4042" w:rsidDel="00F839D3" w:rsidRDefault="00735843" w:rsidP="004F4042">
      <w:pPr>
        <w:pStyle w:val="Heading3"/>
        <w:numPr>
          <w:ilvl w:val="0"/>
          <w:numId w:val="0"/>
        </w:numPr>
        <w:ind w:left="720"/>
        <w:rPr>
          <w:del w:id="16" w:author="Paul Shi" w:date="2022-03-22T19:04:00Z"/>
          <w:i/>
          <w:highlight w:val="yellow"/>
        </w:rPr>
      </w:pPr>
    </w:p>
    <w:p w14:paraId="105994C8" w14:textId="77777777" w:rsidR="00735843" w:rsidRPr="004F4042" w:rsidDel="00F839D3" w:rsidRDefault="00735843" w:rsidP="004F4042">
      <w:pPr>
        <w:pStyle w:val="Heading3"/>
        <w:numPr>
          <w:ilvl w:val="0"/>
          <w:numId w:val="0"/>
        </w:numPr>
        <w:ind w:left="720"/>
        <w:rPr>
          <w:del w:id="17" w:author="Paul Shi" w:date="2022-03-22T19:04:00Z"/>
          <w:i/>
          <w:highlight w:val="yellow"/>
        </w:rPr>
      </w:pPr>
      <w:del w:id="18" w:author="Paul Shi" w:date="2022-03-22T19:04:00Z">
        <w:r w:rsidRPr="004F4042" w:rsidDel="00F839D3">
          <w:rPr>
            <w:i/>
            <w:highlight w:val="yellow"/>
          </w:rPr>
          <w:delText>This Section is to be completed/updated during the design development by the Consultant. If it is not applicable to the section for the specific project it may be deleted.]</w:delText>
        </w:r>
      </w:del>
    </w:p>
    <w:p w14:paraId="57AD7A52" w14:textId="77777777" w:rsidR="00735843" w:rsidRPr="004F4042" w:rsidDel="00F839D3" w:rsidRDefault="00735843" w:rsidP="004F4042">
      <w:pPr>
        <w:pStyle w:val="Heading3"/>
        <w:numPr>
          <w:ilvl w:val="0"/>
          <w:numId w:val="0"/>
        </w:numPr>
        <w:ind w:left="720"/>
        <w:rPr>
          <w:del w:id="19" w:author="Paul Shi" w:date="2022-03-22T19:04:00Z"/>
          <w:i/>
          <w:highlight w:val="yellow"/>
        </w:rPr>
      </w:pPr>
    </w:p>
    <w:p w14:paraId="353A8870" w14:textId="77777777" w:rsidR="00735843" w:rsidRPr="004F4042" w:rsidDel="00F839D3" w:rsidRDefault="00735843" w:rsidP="0043320B">
      <w:pPr>
        <w:pStyle w:val="Heading3"/>
        <w:numPr>
          <w:ilvl w:val="0"/>
          <w:numId w:val="0"/>
        </w:numPr>
        <w:ind w:left="720"/>
        <w:rPr>
          <w:del w:id="20" w:author="Paul Shi" w:date="2022-03-22T19:04:00Z"/>
          <w:i/>
          <w:highlight w:val="yellow"/>
        </w:rPr>
      </w:pPr>
      <w:del w:id="21" w:author="Paul Shi" w:date="2022-03-22T19:04:00Z">
        <w:r w:rsidRPr="004F4042" w:rsidDel="00F839D3">
          <w:rPr>
            <w:i/>
            <w:highlight w:val="yellow"/>
          </w:rPr>
          <w:delText>[List Sections specifying installation of products supplied but not installed under this Section and indicate specific items.]</w:delText>
        </w:r>
      </w:del>
    </w:p>
    <w:p w14:paraId="2190F2B4" w14:textId="77777777" w:rsidR="00735843" w:rsidRPr="004F4042" w:rsidDel="00F839D3" w:rsidRDefault="00735843" w:rsidP="0043320B">
      <w:pPr>
        <w:pStyle w:val="Heading3"/>
        <w:numPr>
          <w:ilvl w:val="0"/>
          <w:numId w:val="0"/>
        </w:numPr>
        <w:ind w:left="720"/>
        <w:rPr>
          <w:del w:id="22" w:author="Paul Shi" w:date="2022-03-22T19:04:00Z"/>
          <w:highlight w:val="yellow"/>
        </w:rPr>
      </w:pPr>
      <w:del w:id="23" w:author="Paul Shi" w:date="2022-03-22T19:04:00Z">
        <w:r w:rsidRPr="004F4042" w:rsidDel="00F839D3">
          <w:rPr>
            <w:highlight w:val="yellow"/>
          </w:rPr>
          <w:delText>Section [______ – ____________]:  Execution requirements for ...[item]...  specified under this Section.</w:delText>
        </w:r>
      </w:del>
    </w:p>
    <w:p w14:paraId="50BB97D7" w14:textId="77777777" w:rsidR="00735843" w:rsidRPr="004F4042" w:rsidDel="00F839D3" w:rsidRDefault="00735843" w:rsidP="0043320B">
      <w:pPr>
        <w:pStyle w:val="Heading3"/>
        <w:numPr>
          <w:ilvl w:val="0"/>
          <w:numId w:val="0"/>
        </w:numPr>
        <w:ind w:left="720"/>
        <w:rPr>
          <w:del w:id="24" w:author="Paul Shi" w:date="2022-03-22T19:04:00Z"/>
          <w:highlight w:val="yellow"/>
        </w:rPr>
      </w:pPr>
    </w:p>
    <w:p w14:paraId="47BCF2A4" w14:textId="77777777" w:rsidR="00735843" w:rsidRPr="004F4042" w:rsidDel="00F839D3" w:rsidRDefault="00735843" w:rsidP="0043320B">
      <w:pPr>
        <w:pStyle w:val="Heading3"/>
        <w:numPr>
          <w:ilvl w:val="0"/>
          <w:numId w:val="0"/>
        </w:numPr>
        <w:ind w:left="720"/>
        <w:rPr>
          <w:del w:id="25" w:author="Paul Shi" w:date="2022-03-22T19:04:00Z"/>
          <w:i/>
          <w:highlight w:val="yellow"/>
        </w:rPr>
      </w:pPr>
      <w:del w:id="26" w:author="Paul Shi" w:date="2022-03-22T19:04:00Z">
        <w:r w:rsidRPr="004F4042" w:rsidDel="00F839D3">
          <w:rPr>
            <w:i/>
            <w:highlight w:val="yellow"/>
          </w:rPr>
          <w:delText>[List Sections specifying products installed but not supplied under this Section and indicate specific items.]</w:delText>
        </w:r>
      </w:del>
    </w:p>
    <w:p w14:paraId="36B547C2" w14:textId="77777777" w:rsidR="00735843" w:rsidRPr="004F4042" w:rsidDel="00F839D3" w:rsidRDefault="00735843" w:rsidP="0043320B">
      <w:pPr>
        <w:pStyle w:val="Heading3"/>
        <w:numPr>
          <w:ilvl w:val="0"/>
          <w:numId w:val="0"/>
        </w:numPr>
        <w:ind w:left="720"/>
        <w:rPr>
          <w:del w:id="27" w:author="Paul Shi" w:date="2022-03-22T19:04:00Z"/>
          <w:highlight w:val="yellow"/>
        </w:rPr>
      </w:pPr>
      <w:del w:id="28" w:author="Paul Shi" w:date="2022-03-22T19:04:00Z">
        <w:r w:rsidRPr="004F4042" w:rsidDel="00F839D3">
          <w:rPr>
            <w:highlight w:val="yellow"/>
          </w:rPr>
          <w:delText>Section [______ – ____________]:  Product requirements for ...[item]...  for installation under this Section.</w:delText>
        </w:r>
      </w:del>
    </w:p>
    <w:p w14:paraId="638EB092" w14:textId="77777777" w:rsidR="00735843" w:rsidRPr="004F4042" w:rsidDel="00F839D3" w:rsidRDefault="00735843" w:rsidP="0043320B">
      <w:pPr>
        <w:pStyle w:val="Heading3"/>
        <w:numPr>
          <w:ilvl w:val="0"/>
          <w:numId w:val="0"/>
        </w:numPr>
        <w:ind w:left="720"/>
        <w:rPr>
          <w:del w:id="29" w:author="Paul Shi" w:date="2022-03-22T19:04:00Z"/>
          <w:highlight w:val="yellow"/>
        </w:rPr>
      </w:pPr>
    </w:p>
    <w:p w14:paraId="7418BBBC" w14:textId="77777777" w:rsidR="00735843" w:rsidRPr="004F4042" w:rsidDel="00F839D3" w:rsidRDefault="00735843" w:rsidP="00F839D3">
      <w:pPr>
        <w:pStyle w:val="Heading3"/>
        <w:numPr>
          <w:ilvl w:val="0"/>
          <w:numId w:val="0"/>
        </w:numPr>
        <w:ind w:left="720"/>
        <w:rPr>
          <w:del w:id="30" w:author="Paul Shi" w:date="2022-03-22T19:04:00Z"/>
          <w:i/>
        </w:rPr>
      </w:pPr>
      <w:del w:id="31" w:author="Paul Shi" w:date="2022-03-22T19:04:00Z">
        <w:r w:rsidRPr="004F4042" w:rsidDel="00F839D3">
          <w:rPr>
            <w:i/>
            <w:highlight w:val="yellow"/>
          </w:rPr>
          <w:delText>[List Sections specifying related requirements.]</w:delText>
        </w:r>
      </w:del>
    </w:p>
    <w:p w14:paraId="73E70E4F" w14:textId="77777777" w:rsidR="009C1DA0" w:rsidDel="00F839D3" w:rsidRDefault="009C1DA0" w:rsidP="00F839D3">
      <w:pPr>
        <w:pStyle w:val="Heading3"/>
        <w:numPr>
          <w:ilvl w:val="0"/>
          <w:numId w:val="0"/>
        </w:numPr>
        <w:ind w:left="720"/>
        <w:rPr>
          <w:del w:id="32" w:author="Paul Shi" w:date="2022-03-22T19:04:00Z"/>
        </w:rPr>
        <w:pPrChange w:id="33" w:author="Paul Shi" w:date="2022-03-22T19:04:00Z">
          <w:pPr>
            <w:pStyle w:val="Heading3"/>
            <w:numPr>
              <w:ilvl w:val="0"/>
              <w:numId w:val="0"/>
            </w:numPr>
          </w:pPr>
        </w:pPrChange>
      </w:pPr>
      <w:del w:id="34" w:author="Paul Shi" w:date="2022-03-22T19:04:00Z">
        <w:r w:rsidDel="00F839D3">
          <w:delText>.3</w:delText>
        </w:r>
        <w:r w:rsidDel="00F839D3">
          <w:tab/>
        </w:r>
        <w:r w:rsidR="00735843" w:rsidRPr="003406CD" w:rsidDel="00F839D3">
          <w:delText>Section [______ – ____________]:  [Optional short phrase indicating relationship].</w:delText>
        </w:r>
      </w:del>
    </w:p>
    <w:p w14:paraId="021CE603" w14:textId="77777777" w:rsidR="000A62B5" w:rsidRDefault="000A62B5" w:rsidP="0043320B">
      <w:pPr>
        <w:pStyle w:val="Heading4"/>
        <w:rPr>
          <w:ins w:id="35" w:author="Radulovic, Nicole" w:date="2022-11-03T11:13:00Z"/>
        </w:rPr>
      </w:pPr>
      <w:ins w:id="36" w:author="Radulovic, Nicole" w:date="2022-11-03T11:13:00Z">
        <w:r>
          <w:t xml:space="preserve">Section 01300 – Submittals </w:t>
        </w:r>
      </w:ins>
    </w:p>
    <w:p w14:paraId="29B0B790" w14:textId="77777777" w:rsidR="00154A3E" w:rsidRPr="005905B1" w:rsidRDefault="00154A3E" w:rsidP="0043320B">
      <w:pPr>
        <w:pStyle w:val="Heading4"/>
      </w:pPr>
      <w:r w:rsidRPr="005905B1">
        <w:t>Section 0</w:t>
      </w:r>
      <w:r>
        <w:t>3</w:t>
      </w:r>
      <w:r w:rsidRPr="005905B1">
        <w:t>1</w:t>
      </w:r>
      <w:r>
        <w:t>0</w:t>
      </w:r>
      <w:r w:rsidRPr="005905B1">
        <w:t xml:space="preserve">0 </w:t>
      </w:r>
      <w:r>
        <w:t>–</w:t>
      </w:r>
      <w:r w:rsidRPr="005905B1">
        <w:t xml:space="preserve"> </w:t>
      </w:r>
      <w:r>
        <w:t>Concrete Forms and Accessories</w:t>
      </w:r>
    </w:p>
    <w:p w14:paraId="7B7EEB2C" w14:textId="77777777" w:rsidR="00154A3E" w:rsidRPr="005905B1" w:rsidRDefault="00154A3E" w:rsidP="0043320B">
      <w:pPr>
        <w:pStyle w:val="Heading4"/>
      </w:pPr>
      <w:r w:rsidRPr="005905B1">
        <w:t>Section 03</w:t>
      </w:r>
      <w:r>
        <w:t>3</w:t>
      </w:r>
      <w:r w:rsidRPr="005905B1">
        <w:t xml:space="preserve">00 – </w:t>
      </w:r>
      <w:r>
        <w:t>Cast in Place Concrete</w:t>
      </w:r>
    </w:p>
    <w:p w14:paraId="4F11025A" w14:textId="77777777" w:rsidR="00154A3E" w:rsidRPr="007576E1" w:rsidDel="00152663" w:rsidRDefault="00154A3E" w:rsidP="0043320B">
      <w:pPr>
        <w:pStyle w:val="Heading4"/>
        <w:rPr>
          <w:del w:id="37" w:author="Paul Shi" w:date="2022-04-22T11:58:00Z"/>
        </w:rPr>
      </w:pPr>
      <w:del w:id="38" w:author="Paul Shi" w:date="2022-04-22T11:58:00Z">
        <w:r w:rsidRPr="007576E1" w:rsidDel="00152663">
          <w:delText>Section 0</w:delText>
        </w:r>
        <w:r w:rsidDel="00152663">
          <w:delText>7</w:delText>
        </w:r>
        <w:r w:rsidRPr="007576E1" w:rsidDel="00152663">
          <w:delText>1</w:delText>
        </w:r>
        <w:r w:rsidDel="00152663">
          <w:delText>60</w:delText>
        </w:r>
        <w:r w:rsidRPr="007576E1" w:rsidDel="00152663">
          <w:delText xml:space="preserve"> </w:delText>
        </w:r>
        <w:r w:rsidDel="00152663">
          <w:delText>–</w:delText>
        </w:r>
        <w:r w:rsidRPr="007576E1" w:rsidDel="00152663">
          <w:delText xml:space="preserve"> C</w:delText>
        </w:r>
        <w:r w:rsidDel="00152663">
          <w:delText>apillary Waterproofing</w:delText>
        </w:r>
      </w:del>
    </w:p>
    <w:p w14:paraId="5A940AD7" w14:textId="77777777" w:rsidR="00154A3E" w:rsidRDefault="00154A3E" w:rsidP="0043320B">
      <w:pPr>
        <w:pStyle w:val="Heading4"/>
      </w:pPr>
      <w:r>
        <w:t>Section 09900</w:t>
      </w:r>
      <w:r w:rsidRPr="0070253B">
        <w:t xml:space="preserve"> – </w:t>
      </w:r>
      <w:r>
        <w:t>Painting and Protective Coatings</w:t>
      </w:r>
      <w:r w:rsidRPr="0070253B">
        <w:t xml:space="preserve"> </w:t>
      </w:r>
    </w:p>
    <w:p w14:paraId="7C70B344" w14:textId="77777777" w:rsidR="00471BA1" w:rsidRPr="003406CD" w:rsidRDefault="00471BA1" w:rsidP="00471BA1">
      <w:pPr>
        <w:pStyle w:val="Heading2"/>
      </w:pPr>
      <w:r w:rsidRPr="003406CD">
        <w:t>Measurement</w:t>
      </w:r>
      <w:r w:rsidR="0046739D">
        <w:t xml:space="preserve"> </w:t>
      </w:r>
      <w:r w:rsidRPr="003406CD">
        <w:t>and Payment</w:t>
      </w:r>
    </w:p>
    <w:p w14:paraId="0A9A3DC1" w14:textId="77777777" w:rsidR="00985E03" w:rsidRPr="008D7A5F" w:rsidDel="00E23386" w:rsidRDefault="00985E03" w:rsidP="00985E03">
      <w:pPr>
        <w:pStyle w:val="PlainText"/>
        <w:tabs>
          <w:tab w:val="left" w:pos="2160"/>
          <w:tab w:val="left" w:pos="2880"/>
        </w:tabs>
        <w:ind w:left="1440" w:hanging="720"/>
        <w:jc w:val="both"/>
        <w:rPr>
          <w:del w:id="39" w:author="Mabel Chow" w:date="2022-04-25T13:40:00Z"/>
          <w:rFonts w:ascii="Calibri" w:hAnsi="Calibri"/>
          <w:i/>
          <w:sz w:val="22"/>
          <w:highlight w:val="yellow"/>
        </w:rPr>
      </w:pPr>
      <w:del w:id="40" w:author="Mabel Chow" w:date="2022-04-25T13:40:00Z">
        <w:r w:rsidRPr="008D7A5F" w:rsidDel="00E23386">
          <w:rPr>
            <w:rFonts w:ascii="Calibri" w:hAnsi="Calibri"/>
            <w:i/>
            <w:sz w:val="22"/>
            <w:highlight w:val="yellow"/>
          </w:rPr>
          <w:delText>[Choose one of the following payment language provisions that best suits the individual project.</w:delText>
        </w:r>
      </w:del>
    </w:p>
    <w:p w14:paraId="5A3FC6F0" w14:textId="77777777" w:rsidR="00985E03" w:rsidRPr="008D7A5F" w:rsidDel="00E23386" w:rsidRDefault="00985E03" w:rsidP="00985E03">
      <w:pPr>
        <w:pStyle w:val="PlainText"/>
        <w:tabs>
          <w:tab w:val="left" w:pos="2160"/>
          <w:tab w:val="left" w:pos="2880"/>
        </w:tabs>
        <w:ind w:left="1440" w:hanging="720"/>
        <w:jc w:val="both"/>
        <w:rPr>
          <w:del w:id="41" w:author="Mabel Chow" w:date="2022-04-25T13:40:00Z"/>
          <w:rFonts w:ascii="Calibri" w:hAnsi="Calibri"/>
          <w:i/>
          <w:sz w:val="22"/>
          <w:highlight w:val="yellow"/>
        </w:rPr>
      </w:pPr>
      <w:del w:id="42" w:author="Mabel Chow" w:date="2022-04-25T13:40:00Z">
        <w:r w:rsidRPr="008D7A5F" w:rsidDel="00E23386">
          <w:rPr>
            <w:rFonts w:ascii="Calibri" w:hAnsi="Calibri"/>
            <w:i/>
            <w:sz w:val="22"/>
            <w:highlight w:val="yellow"/>
          </w:rPr>
          <w:delText>If this Section is not specifically referenced by an item in the Bid Form, please use the following language:</w:delText>
        </w:r>
      </w:del>
    </w:p>
    <w:p w14:paraId="5BBFDD5F" w14:textId="77777777" w:rsidR="00985E03" w:rsidRPr="00152663" w:rsidDel="00E23386" w:rsidRDefault="00985E03" w:rsidP="00985E03">
      <w:pPr>
        <w:pStyle w:val="PlainText"/>
        <w:tabs>
          <w:tab w:val="left" w:pos="1440"/>
          <w:tab w:val="left" w:pos="2160"/>
        </w:tabs>
        <w:spacing w:before="80"/>
        <w:ind w:left="1440" w:hanging="720"/>
        <w:jc w:val="both"/>
        <w:rPr>
          <w:del w:id="43" w:author="Mabel Chow" w:date="2022-04-25T13:40:00Z"/>
          <w:rFonts w:ascii="Calibri" w:hAnsi="Calibri"/>
          <w:sz w:val="22"/>
          <w:rPrChange w:id="44" w:author="Paul Shi" w:date="2022-04-22T11:57:00Z">
            <w:rPr>
              <w:del w:id="45" w:author="Mabel Chow" w:date="2022-04-25T13:40:00Z"/>
              <w:rFonts w:ascii="Calibri" w:hAnsi="Calibri"/>
              <w:sz w:val="22"/>
              <w:highlight w:val="yellow"/>
            </w:rPr>
          </w:rPrChange>
        </w:rPr>
      </w:pPr>
      <w:del w:id="46" w:author="Mabel Chow" w:date="2022-04-25T13:40:00Z">
        <w:r w:rsidRPr="00152663" w:rsidDel="00E23386">
          <w:rPr>
            <w:rFonts w:ascii="Calibri" w:hAnsi="Calibri"/>
            <w:sz w:val="22"/>
            <w:rPrChange w:id="47" w:author="Paul Shi" w:date="2022-04-22T11:57:00Z">
              <w:rPr>
                <w:rFonts w:ascii="Calibri" w:hAnsi="Calibri"/>
                <w:sz w:val="22"/>
                <w:highlight w:val="yellow"/>
              </w:rPr>
            </w:rPrChange>
          </w:rPr>
          <w:delText>.1</w:delText>
        </w:r>
        <w:r w:rsidRPr="00152663" w:rsidDel="00E23386">
          <w:rPr>
            <w:rFonts w:ascii="Calibri" w:hAnsi="Calibri"/>
            <w:sz w:val="22"/>
            <w:rPrChange w:id="48" w:author="Paul Shi" w:date="2022-04-22T11:57:00Z">
              <w:rPr>
                <w:rFonts w:ascii="Calibri" w:hAnsi="Calibri"/>
                <w:sz w:val="22"/>
                <w:highlight w:val="yellow"/>
              </w:rPr>
            </w:rPrChange>
          </w:rPr>
          <w:tab/>
          <w:delText>The work of this Section will not be measured separately for payment.  All costs associated with the work of this Section shall be included in the Contract Price.</w:delText>
        </w:r>
      </w:del>
    </w:p>
    <w:p w14:paraId="6A9C6CD6" w14:textId="77777777" w:rsidR="00985E03" w:rsidRPr="008D7A5F" w:rsidDel="00E23386" w:rsidRDefault="00985E03" w:rsidP="00985E03">
      <w:pPr>
        <w:pStyle w:val="PlainText"/>
        <w:tabs>
          <w:tab w:val="left" w:pos="2160"/>
          <w:tab w:val="left" w:pos="2880"/>
        </w:tabs>
        <w:spacing w:before="80"/>
        <w:ind w:left="1440" w:hanging="720"/>
        <w:jc w:val="both"/>
        <w:rPr>
          <w:del w:id="49" w:author="Mabel Chow" w:date="2022-04-25T13:40:00Z"/>
          <w:rFonts w:ascii="Calibri" w:hAnsi="Calibri"/>
          <w:i/>
          <w:sz w:val="22"/>
          <w:highlight w:val="yellow"/>
        </w:rPr>
      </w:pPr>
      <w:del w:id="50" w:author="Mabel Chow" w:date="2022-04-25T13:40:00Z">
        <w:r w:rsidRPr="008D7A5F" w:rsidDel="00E23386">
          <w:rPr>
            <w:rFonts w:ascii="Calibri" w:hAnsi="Calibri"/>
            <w:i/>
            <w:sz w:val="22"/>
            <w:highlight w:val="yellow"/>
          </w:rPr>
          <w:delText>OR If this Section is specifically referenced in the Bid Form, use the following language and identify the relevant item in the Bid Form:</w:delText>
        </w:r>
      </w:del>
    </w:p>
    <w:p w14:paraId="0E083A18" w14:textId="77777777" w:rsidR="00985E03" w:rsidRPr="000A62B5" w:rsidRDefault="00985E03" w:rsidP="00985E03">
      <w:pPr>
        <w:pStyle w:val="PlainText"/>
        <w:tabs>
          <w:tab w:val="left" w:pos="1440"/>
          <w:tab w:val="left" w:pos="2160"/>
        </w:tabs>
        <w:spacing w:before="80"/>
        <w:ind w:left="1440" w:hanging="720"/>
        <w:jc w:val="both"/>
        <w:rPr>
          <w:rFonts w:ascii="Calibri" w:hAnsi="Calibri"/>
          <w:sz w:val="22"/>
          <w:rPrChange w:id="51" w:author="Radulovic, Nicole" w:date="2022-11-03T11:13:00Z">
            <w:rPr>
              <w:rFonts w:ascii="Calibri" w:hAnsi="Calibri"/>
              <w:sz w:val="22"/>
              <w:highlight w:val="yellow"/>
            </w:rPr>
          </w:rPrChange>
        </w:rPr>
      </w:pPr>
      <w:r w:rsidRPr="000A62B5">
        <w:rPr>
          <w:rFonts w:ascii="Calibri" w:hAnsi="Calibri"/>
          <w:sz w:val="22"/>
          <w:rPrChange w:id="52" w:author="Radulovic, Nicole" w:date="2022-11-03T11:13:00Z">
            <w:rPr>
              <w:rFonts w:ascii="Calibri" w:hAnsi="Calibri"/>
              <w:sz w:val="22"/>
              <w:highlight w:val="yellow"/>
            </w:rPr>
          </w:rPrChange>
        </w:rPr>
        <w:t>.1</w:t>
      </w:r>
      <w:r w:rsidRPr="000A62B5">
        <w:rPr>
          <w:rFonts w:ascii="Calibri" w:hAnsi="Calibri"/>
          <w:sz w:val="22"/>
          <w:rPrChange w:id="53" w:author="Radulovic, Nicole" w:date="2022-11-03T11:13:00Z">
            <w:rPr>
              <w:rFonts w:ascii="Calibri" w:hAnsi="Calibri"/>
              <w:sz w:val="22"/>
              <w:highlight w:val="yellow"/>
            </w:rPr>
          </w:rPrChange>
        </w:rPr>
        <w:tab/>
        <w:t xml:space="preserve">All costs associated with the work of this Section shall be included in the price(s) for </w:t>
      </w:r>
      <w:commentRangeStart w:id="54"/>
      <w:r w:rsidRPr="000A62B5">
        <w:rPr>
          <w:rFonts w:ascii="Calibri" w:hAnsi="Calibri"/>
          <w:sz w:val="22"/>
          <w:rPrChange w:id="55" w:author="Radulovic, Nicole" w:date="2022-11-03T11:13:00Z">
            <w:rPr>
              <w:rFonts w:ascii="Calibri" w:hAnsi="Calibri"/>
              <w:sz w:val="22"/>
              <w:highlight w:val="yellow"/>
            </w:rPr>
          </w:rPrChange>
        </w:rPr>
        <w:t xml:space="preserve">Item No(s). ___ </w:t>
      </w:r>
      <w:commentRangeEnd w:id="54"/>
      <w:r w:rsidR="000A62B5" w:rsidRPr="000A62B5">
        <w:rPr>
          <w:rStyle w:val="CommentReference"/>
        </w:rPr>
        <w:commentReference w:id="54"/>
      </w:r>
      <w:r w:rsidRPr="000A62B5">
        <w:rPr>
          <w:rFonts w:ascii="Calibri" w:hAnsi="Calibri"/>
          <w:sz w:val="22"/>
          <w:rPrChange w:id="56" w:author="Radulovic, Nicole" w:date="2022-11-03T11:13:00Z">
            <w:rPr>
              <w:rFonts w:ascii="Calibri" w:hAnsi="Calibri"/>
              <w:sz w:val="22"/>
              <w:highlight w:val="yellow"/>
            </w:rPr>
          </w:rPrChange>
        </w:rPr>
        <w:t>in the Bid Form.</w:t>
      </w:r>
    </w:p>
    <w:p w14:paraId="6CA950DB" w14:textId="77777777" w:rsidR="00985E03" w:rsidDel="00E23386" w:rsidRDefault="00985E03" w:rsidP="00985E03">
      <w:pPr>
        <w:pStyle w:val="Heading2"/>
        <w:numPr>
          <w:ilvl w:val="0"/>
          <w:numId w:val="0"/>
        </w:numPr>
        <w:tabs>
          <w:tab w:val="left" w:pos="2160"/>
        </w:tabs>
        <w:ind w:left="720"/>
        <w:rPr>
          <w:del w:id="57" w:author="Mabel Chow" w:date="2022-04-25T13:40:00Z"/>
        </w:rPr>
      </w:pPr>
      <w:del w:id="58" w:author="Mabel Chow" w:date="2022-04-25T13:40:00Z">
        <w:r w:rsidRPr="008D7A5F" w:rsidDel="00E23386">
          <w:rPr>
            <w:i/>
            <w:highlight w:val="yellow"/>
          </w:rPr>
          <w:delText>If the work of this Section is to be measured and paid for by several different methods, please amend the standard wording given above to reflect the different methods of measurement and payment.</w:delText>
        </w:r>
        <w:r w:rsidRPr="008D7A5F" w:rsidDel="00E23386">
          <w:rPr>
            <w:highlight w:val="yellow"/>
          </w:rPr>
          <w:delText>]</w:delText>
        </w:r>
      </w:del>
    </w:p>
    <w:p w14:paraId="368FCCDB" w14:textId="77777777" w:rsidR="00410B9E" w:rsidRPr="003406CD" w:rsidRDefault="00410B9E" w:rsidP="00410B9E">
      <w:pPr>
        <w:pStyle w:val="Heading2"/>
      </w:pPr>
      <w:r w:rsidRPr="003406CD">
        <w:t>References</w:t>
      </w:r>
    </w:p>
    <w:p w14:paraId="45B2CB98" w14:textId="77777777" w:rsidR="000F4FD0" w:rsidRDefault="000F4FD0" w:rsidP="004F4042">
      <w:pPr>
        <w:pStyle w:val="Heading3"/>
      </w:pPr>
      <w:r w:rsidRPr="003406CD">
        <w:t xml:space="preserve">American Society for Testing and Materials (ASTM): </w:t>
      </w:r>
    </w:p>
    <w:p w14:paraId="77395E7B" w14:textId="77777777" w:rsidR="000F4FD0" w:rsidRDefault="000F4FD0" w:rsidP="000F4FD0">
      <w:pPr>
        <w:pStyle w:val="Heading4"/>
      </w:pPr>
      <w:r>
        <w:lastRenderedPageBreak/>
        <w:t xml:space="preserve">ASTM </w:t>
      </w:r>
      <w:r w:rsidRPr="003406CD">
        <w:t>C109</w:t>
      </w:r>
      <w:r>
        <w:t>/C109M-</w:t>
      </w:r>
      <w:del w:id="59" w:author="Mabel Chow" w:date="2022-04-22T13:20:00Z">
        <w:r w:rsidDel="00866057">
          <w:delText>13e1</w:delText>
        </w:r>
      </w:del>
      <w:ins w:id="60" w:author="Mabel Chow" w:date="2022-04-22T13:20:00Z">
        <w:r w:rsidR="00866057">
          <w:t>21</w:t>
        </w:r>
      </w:ins>
      <w:r w:rsidRPr="003406CD">
        <w:t>, Standard Test Method for Compressive Strength of Hydraulic Cement Mortars (Using 2 in. or 50 mm Cube Specimens</w:t>
      </w:r>
      <w:r>
        <w:t>)</w:t>
      </w:r>
    </w:p>
    <w:p w14:paraId="6EEA93D6" w14:textId="77777777" w:rsidR="000F4FD0" w:rsidRDefault="000F4FD0" w:rsidP="000F4FD0">
      <w:pPr>
        <w:pStyle w:val="Heading4"/>
      </w:pPr>
      <w:r w:rsidRPr="00985E03">
        <w:t>ASTM C309-</w:t>
      </w:r>
      <w:del w:id="61" w:author="Mabel Chow" w:date="2022-04-22T13:20:00Z">
        <w:r w:rsidRPr="00985E03" w:rsidDel="00866057">
          <w:delText>11</w:delText>
        </w:r>
      </w:del>
      <w:ins w:id="62" w:author="Mabel Chow" w:date="2022-04-22T13:20:00Z">
        <w:r w:rsidR="00866057">
          <w:t>19</w:t>
        </w:r>
      </w:ins>
      <w:r w:rsidRPr="003D2976">
        <w:t xml:space="preserve">, Standard </w:t>
      </w:r>
      <w:r w:rsidRPr="00985E03">
        <w:t>Specification for Liquid Membrane-Forming Compounds for Curing Concrete.</w:t>
      </w:r>
    </w:p>
    <w:p w14:paraId="38365C06" w14:textId="77777777" w:rsidR="00513F60" w:rsidRDefault="00513F60" w:rsidP="00513F60">
      <w:pPr>
        <w:pStyle w:val="Heading4"/>
      </w:pPr>
      <w:r>
        <w:t xml:space="preserve">ASTM C920-18, </w:t>
      </w:r>
      <w:r w:rsidRPr="00513F60">
        <w:t>Standard Specification for Elastomeric Joint Sealants</w:t>
      </w:r>
      <w:r>
        <w:t>.</w:t>
      </w:r>
    </w:p>
    <w:p w14:paraId="18751F95" w14:textId="77777777" w:rsidR="00B42FCF" w:rsidRPr="00985E03" w:rsidRDefault="00B42FCF" w:rsidP="00B42FCF">
      <w:pPr>
        <w:pStyle w:val="Heading4"/>
      </w:pPr>
      <w:r>
        <w:t>ASTM C779/C779M-</w:t>
      </w:r>
      <w:del w:id="63" w:author="Mabel Chow" w:date="2022-04-22T13:20:00Z">
        <w:r w:rsidDel="00866057">
          <w:delText>12</w:delText>
        </w:r>
      </w:del>
      <w:ins w:id="64" w:author="Mabel Chow" w:date="2022-04-22T13:20:00Z">
        <w:r w:rsidR="00866057">
          <w:t>19</w:t>
        </w:r>
      </w:ins>
      <w:r>
        <w:t xml:space="preserve">, </w:t>
      </w:r>
      <w:r w:rsidRPr="00B42FCF">
        <w:t>Standard Test Method for Abrasion Resistance of Horizontal Concrete Surfaces</w:t>
      </w:r>
    </w:p>
    <w:p w14:paraId="604962F4" w14:textId="77777777" w:rsidR="000F4FD0" w:rsidRDefault="000F4FD0" w:rsidP="000F4FD0">
      <w:pPr>
        <w:pStyle w:val="Heading4"/>
      </w:pPr>
      <w:r w:rsidRPr="00985E03">
        <w:t>ASTM C1315-</w:t>
      </w:r>
      <w:del w:id="65" w:author="Mabel Chow" w:date="2022-04-22T13:20:00Z">
        <w:r w:rsidRPr="00985E03" w:rsidDel="00866057">
          <w:delText>11</w:delText>
        </w:r>
      </w:del>
      <w:ins w:id="66" w:author="Mabel Chow" w:date="2022-04-22T13:20:00Z">
        <w:r w:rsidR="00866057">
          <w:t>19</w:t>
        </w:r>
      </w:ins>
      <w:r w:rsidRPr="003D2976">
        <w:t xml:space="preserve">, Standard </w:t>
      </w:r>
      <w:r w:rsidRPr="00985E03">
        <w:t>Specification for Liquid Membrane-Forming Compound Having Special Properties for Curing and Sealing Concrete.</w:t>
      </w:r>
    </w:p>
    <w:p w14:paraId="7A6623F2" w14:textId="77777777" w:rsidR="00B42FCF" w:rsidRDefault="00B42FCF" w:rsidP="00B42FCF">
      <w:pPr>
        <w:pStyle w:val="Heading4"/>
      </w:pPr>
      <w:r>
        <w:t>ASTM D3363-</w:t>
      </w:r>
      <w:del w:id="67" w:author="Mabel Chow" w:date="2022-04-22T13:20:00Z">
        <w:r w:rsidDel="00866057">
          <w:delText>05</w:delText>
        </w:r>
      </w:del>
      <w:ins w:id="68" w:author="Mabel Chow" w:date="2022-04-22T13:20:00Z">
        <w:r w:rsidR="00866057">
          <w:t>20</w:t>
        </w:r>
      </w:ins>
      <w:r>
        <w:t xml:space="preserve">, </w:t>
      </w:r>
      <w:r w:rsidRPr="00B42FCF">
        <w:t>Standard Test Method for Film Hardness by Pencil Test</w:t>
      </w:r>
    </w:p>
    <w:p w14:paraId="3B7DFE0A" w14:textId="77777777" w:rsidR="00B42FCF" w:rsidRPr="00985E03" w:rsidRDefault="00B42FCF" w:rsidP="00B42FCF">
      <w:pPr>
        <w:pStyle w:val="Heading4"/>
      </w:pPr>
      <w:r>
        <w:t>ASTM E430-</w:t>
      </w:r>
      <w:del w:id="69" w:author="Mabel Chow" w:date="2022-04-22T13:20:00Z">
        <w:r w:rsidDel="00866057">
          <w:delText>11</w:delText>
        </w:r>
      </w:del>
      <w:ins w:id="70" w:author="Mabel Chow" w:date="2022-04-22T13:20:00Z">
        <w:r w:rsidR="00866057">
          <w:t>19</w:t>
        </w:r>
      </w:ins>
      <w:r>
        <w:t xml:space="preserve">, </w:t>
      </w:r>
      <w:r w:rsidRPr="00B42FCF">
        <w:t xml:space="preserve">Standard Test Methods for Measurement of Gloss of High-Gloss Surfaces by Abridged </w:t>
      </w:r>
      <w:proofErr w:type="spellStart"/>
      <w:r w:rsidRPr="00B42FCF">
        <w:t>Goniophotometry</w:t>
      </w:r>
      <w:proofErr w:type="spellEnd"/>
    </w:p>
    <w:p w14:paraId="6B879AAD" w14:textId="77777777" w:rsidR="000F4FD0" w:rsidRDefault="000F4FD0" w:rsidP="004F4042">
      <w:pPr>
        <w:pStyle w:val="Heading3"/>
      </w:pPr>
      <w:r>
        <w:t>Canadian General Standards Board (CGSB)</w:t>
      </w:r>
    </w:p>
    <w:p w14:paraId="4C45BEE8" w14:textId="77777777" w:rsidR="000F4FD0" w:rsidRPr="001619E7" w:rsidRDefault="000F4FD0" w:rsidP="004F4042">
      <w:pPr>
        <w:pStyle w:val="Heading4"/>
      </w:pPr>
      <w:r w:rsidRPr="00A00DC6">
        <w:t>CGSB 51-GP-51M, Polyethylene Sheet for Use in Building Construction</w:t>
      </w:r>
      <w:r w:rsidRPr="00A00DC6" w:rsidDel="00A92E10">
        <w:t xml:space="preserve"> </w:t>
      </w:r>
    </w:p>
    <w:p w14:paraId="2AB99F07" w14:textId="77777777" w:rsidR="00A92E10" w:rsidRDefault="00A92E10" w:rsidP="004F4042">
      <w:pPr>
        <w:pStyle w:val="Heading3"/>
      </w:pPr>
      <w:r w:rsidRPr="009C1DA0">
        <w:t>Canadian Standards Association (CSA</w:t>
      </w:r>
      <w:r>
        <w:t>)</w:t>
      </w:r>
    </w:p>
    <w:p w14:paraId="2E1693BB" w14:textId="77777777" w:rsidR="000F4FD0" w:rsidRPr="003406CD" w:rsidRDefault="00410B9E" w:rsidP="00A00DC6">
      <w:pPr>
        <w:pStyle w:val="Heading4"/>
      </w:pPr>
      <w:r w:rsidRPr="003406CD">
        <w:t>CSA A23.1</w:t>
      </w:r>
      <w:r w:rsidR="00114FCA">
        <w:t>-</w:t>
      </w:r>
      <w:del w:id="71" w:author="Mabel Chow" w:date="2022-04-22T13:20:00Z">
        <w:r w:rsidR="00114FCA" w:rsidDel="00866057">
          <w:delText>14</w:delText>
        </w:r>
      </w:del>
      <w:ins w:id="72" w:author="Mabel Chow" w:date="2022-04-22T13:20:00Z">
        <w:r w:rsidR="00866057">
          <w:t>19</w:t>
        </w:r>
      </w:ins>
      <w:r w:rsidR="00114FCA">
        <w:t xml:space="preserve">, </w:t>
      </w:r>
      <w:r w:rsidRPr="003406CD">
        <w:t>Concrete Materials and Methods of Concrete Construction</w:t>
      </w:r>
    </w:p>
    <w:p w14:paraId="332E2BA6" w14:textId="77777777" w:rsidR="000F4FD0" w:rsidRDefault="000F4FD0" w:rsidP="004F4042">
      <w:pPr>
        <w:pStyle w:val="Heading3"/>
      </w:pPr>
      <w:r w:rsidRPr="00A00DC6">
        <w:t>Society for Protective Coatings (SSPC),</w:t>
      </w:r>
      <w:r>
        <w:t xml:space="preserve"> </w:t>
      </w:r>
    </w:p>
    <w:p w14:paraId="0D4D5A6C" w14:textId="77777777" w:rsidR="000F4FD0" w:rsidRDefault="000F4FD0" w:rsidP="004F4042">
      <w:pPr>
        <w:pStyle w:val="Heading4"/>
      </w:pPr>
      <w:r>
        <w:t>SSPC-SP 13/NACE No. 6 Surface Preparation of Concrete</w:t>
      </w:r>
    </w:p>
    <w:p w14:paraId="6B928FEA" w14:textId="77777777" w:rsidR="00082AA4" w:rsidRDefault="00082AA4" w:rsidP="008E60CD">
      <w:pPr>
        <w:pStyle w:val="Heading3"/>
      </w:pPr>
      <w:r>
        <w:t>American Concrete Institute (ACI)</w:t>
      </w:r>
    </w:p>
    <w:p w14:paraId="70A7E410" w14:textId="77777777" w:rsidR="00082AA4" w:rsidRDefault="00082AA4" w:rsidP="008E60CD">
      <w:pPr>
        <w:pStyle w:val="Heading4"/>
      </w:pPr>
      <w:r>
        <w:t>ACI 308R-16 Guide to Curing Concrete.</w:t>
      </w:r>
    </w:p>
    <w:p w14:paraId="73E534EB" w14:textId="77777777" w:rsidR="003A4291" w:rsidRDefault="003A4291" w:rsidP="008E60CD">
      <w:pPr>
        <w:pStyle w:val="Heading4"/>
      </w:pPr>
      <w:r>
        <w:t>ACI 301-16 Specifications for Structural Concrete</w:t>
      </w:r>
    </w:p>
    <w:p w14:paraId="3B2C05FF" w14:textId="77777777" w:rsidR="00B42FCF" w:rsidRDefault="00B42FCF" w:rsidP="008E60CD">
      <w:pPr>
        <w:pStyle w:val="Heading3"/>
      </w:pPr>
      <w:r>
        <w:t>American National Standards Institute</w:t>
      </w:r>
    </w:p>
    <w:p w14:paraId="22EECD66" w14:textId="77777777" w:rsidR="00B42FCF" w:rsidRPr="00985E03" w:rsidRDefault="00B42FCF" w:rsidP="008E60CD">
      <w:pPr>
        <w:pStyle w:val="Heading4"/>
      </w:pPr>
      <w:r w:rsidRPr="00B42FCF">
        <w:t>ANSI/NFSI B101.1-</w:t>
      </w:r>
      <w:del w:id="73" w:author="Mabel Chow" w:date="2022-04-22T13:20:00Z">
        <w:r w:rsidRPr="00B42FCF" w:rsidDel="00866057">
          <w:delText>2009</w:delText>
        </w:r>
      </w:del>
      <w:ins w:id="74" w:author="Mabel Chow" w:date="2022-04-22T13:20:00Z">
        <w:r w:rsidR="00866057" w:rsidRPr="00B42FCF">
          <w:t>20</w:t>
        </w:r>
        <w:r w:rsidR="00866057">
          <w:t>20</w:t>
        </w:r>
      </w:ins>
      <w:r>
        <w:t xml:space="preserve">, </w:t>
      </w:r>
      <w:r w:rsidRPr="00B42FCF">
        <w:t>Test Method for Measuring Wet SCOF of Common Hard-Surface Floor Materials</w:t>
      </w:r>
    </w:p>
    <w:p w14:paraId="3E4A79A7" w14:textId="77777777" w:rsidR="00410B9E" w:rsidRPr="003406CD" w:rsidRDefault="00410B9E" w:rsidP="00410B9E">
      <w:pPr>
        <w:pStyle w:val="Heading2"/>
      </w:pPr>
      <w:r w:rsidRPr="003406CD">
        <w:t>Submittals</w:t>
      </w:r>
    </w:p>
    <w:p w14:paraId="4A29CCF7" w14:textId="77777777" w:rsidR="00410B9E" w:rsidRPr="003406CD" w:rsidDel="00F839D3" w:rsidRDefault="00410B9E" w:rsidP="004F4042">
      <w:pPr>
        <w:pStyle w:val="Heading3"/>
        <w:rPr>
          <w:del w:id="75" w:author="Paul Shi" w:date="2022-03-22T19:04:00Z"/>
        </w:rPr>
      </w:pPr>
      <w:del w:id="76" w:author="Paul Shi" w:date="2022-03-22T19:04:00Z">
        <w:r w:rsidRPr="003406CD" w:rsidDel="00F839D3">
          <w:delText xml:space="preserve">Samples: </w:delText>
        </w:r>
      </w:del>
    </w:p>
    <w:p w14:paraId="40A8FCA4" w14:textId="77777777" w:rsidR="00410B9E" w:rsidRPr="003406CD" w:rsidDel="00F839D3" w:rsidRDefault="00410B9E" w:rsidP="001C3302">
      <w:pPr>
        <w:pStyle w:val="Heading4"/>
        <w:tabs>
          <w:tab w:val="left" w:pos="2127"/>
        </w:tabs>
        <w:ind w:left="2127" w:hanging="709"/>
        <w:rPr>
          <w:del w:id="77" w:author="Paul Shi" w:date="2022-03-22T19:04:00Z"/>
        </w:rPr>
      </w:pPr>
      <w:del w:id="78" w:author="Paul Shi" w:date="2022-03-22T19:04:00Z">
        <w:r w:rsidRPr="003406CD" w:rsidDel="00F839D3">
          <w:delText xml:space="preserve">One </w:delText>
        </w:r>
        <w:r w:rsidR="00FD6EF9" w:rsidRPr="003406CD" w:rsidDel="00F839D3">
          <w:delText>s</w:delText>
        </w:r>
        <w:r w:rsidRPr="003406CD" w:rsidDel="00F839D3">
          <w:delText>ample of each type of architectural concrete wall finish, 600 mm by 600 mm by 40 mm thick</w:delText>
        </w:r>
      </w:del>
    </w:p>
    <w:p w14:paraId="2DF10269" w14:textId="77777777" w:rsidR="00410B9E" w:rsidRPr="003406CD" w:rsidRDefault="00410B9E" w:rsidP="004F4042">
      <w:pPr>
        <w:pStyle w:val="Heading3"/>
      </w:pPr>
      <w:r w:rsidRPr="003406CD">
        <w:t>Product Data Sheets</w:t>
      </w:r>
    </w:p>
    <w:p w14:paraId="11F64007" w14:textId="77777777" w:rsidR="00410B9E" w:rsidRPr="003406CD" w:rsidRDefault="00410B9E" w:rsidP="001C3302">
      <w:pPr>
        <w:pStyle w:val="Heading4"/>
        <w:tabs>
          <w:tab w:val="left" w:pos="2127"/>
        </w:tabs>
        <w:ind w:left="2127" w:hanging="709"/>
      </w:pPr>
      <w:r w:rsidRPr="003406CD">
        <w:t xml:space="preserve">Submit three copies of </w:t>
      </w:r>
      <w:r w:rsidR="00C8283D" w:rsidRPr="003406CD">
        <w:t xml:space="preserve">the </w:t>
      </w:r>
      <w:r w:rsidRPr="003406CD">
        <w:t xml:space="preserve">manufacturer's </w:t>
      </w:r>
      <w:r w:rsidR="00E17A65" w:rsidRPr="003406CD">
        <w:t>P</w:t>
      </w:r>
      <w:r w:rsidRPr="003406CD">
        <w:t xml:space="preserve">roduct data sheets </w:t>
      </w:r>
      <w:r w:rsidR="00E40362">
        <w:t xml:space="preserve">and Material Safety Data Sheets (MSDS) </w:t>
      </w:r>
      <w:r w:rsidRPr="003406CD">
        <w:t>including installation, application, and maintenance instructions for:</w:t>
      </w:r>
    </w:p>
    <w:p w14:paraId="2F0303C4" w14:textId="77777777" w:rsidR="00410B9E" w:rsidRPr="000F4FD0" w:rsidRDefault="00410B9E" w:rsidP="000F4FD0">
      <w:pPr>
        <w:pStyle w:val="Heading5"/>
      </w:pPr>
      <w:r w:rsidRPr="000F4FD0">
        <w:t>Curing compound</w:t>
      </w:r>
    </w:p>
    <w:p w14:paraId="21B44B06" w14:textId="77777777" w:rsidR="00410B9E" w:rsidRPr="003406CD" w:rsidRDefault="00410B9E" w:rsidP="00A00DC6">
      <w:pPr>
        <w:pStyle w:val="Heading5"/>
      </w:pPr>
      <w:r w:rsidRPr="003406CD">
        <w:t>Surface sealer</w:t>
      </w:r>
    </w:p>
    <w:p w14:paraId="1CAEF056" w14:textId="77777777" w:rsidR="00410B9E" w:rsidRPr="003406CD" w:rsidRDefault="00410B9E" w:rsidP="001619E7">
      <w:pPr>
        <w:pStyle w:val="Heading5"/>
      </w:pPr>
      <w:r w:rsidRPr="003406CD">
        <w:t>Floor hardener (non</w:t>
      </w:r>
      <w:r w:rsidR="00034786">
        <w:t>-</w:t>
      </w:r>
      <w:r w:rsidRPr="003406CD">
        <w:t>metallic)</w:t>
      </w:r>
    </w:p>
    <w:p w14:paraId="7E46CDD5" w14:textId="77777777" w:rsidR="00410B9E" w:rsidRPr="003406CD" w:rsidRDefault="00410B9E" w:rsidP="009C1DA0">
      <w:pPr>
        <w:pStyle w:val="Heading5"/>
      </w:pPr>
      <w:r w:rsidRPr="003406CD">
        <w:t>Chemical hardener</w:t>
      </w:r>
    </w:p>
    <w:p w14:paraId="7D53663A" w14:textId="77777777" w:rsidR="00410B9E" w:rsidRPr="003406CD" w:rsidRDefault="00410B9E" w:rsidP="004F4042">
      <w:pPr>
        <w:pStyle w:val="Heading5"/>
      </w:pPr>
      <w:r w:rsidRPr="003406CD">
        <w:t xml:space="preserve">Capillary waterproofing </w:t>
      </w:r>
    </w:p>
    <w:p w14:paraId="0385B709" w14:textId="77777777" w:rsidR="00410B9E" w:rsidRPr="003406CD" w:rsidRDefault="00410B9E" w:rsidP="004F4042">
      <w:pPr>
        <w:pStyle w:val="Heading5"/>
      </w:pPr>
      <w:r w:rsidRPr="003406CD">
        <w:t>Control joint sealant</w:t>
      </w:r>
    </w:p>
    <w:p w14:paraId="3BCB8067" w14:textId="77777777" w:rsidR="00410B9E" w:rsidRDefault="00410B9E" w:rsidP="004F4042">
      <w:pPr>
        <w:pStyle w:val="Heading5"/>
      </w:pPr>
      <w:r w:rsidRPr="003406CD">
        <w:t>Polyethylene sheet</w:t>
      </w:r>
    </w:p>
    <w:p w14:paraId="0909C8BC" w14:textId="77777777" w:rsidR="00034786" w:rsidRPr="004F4042" w:rsidDel="00F839D3" w:rsidRDefault="00034786" w:rsidP="004F4042">
      <w:pPr>
        <w:pStyle w:val="Heading5"/>
        <w:rPr>
          <w:del w:id="79" w:author="Paul Shi" w:date="2022-03-22T19:04:00Z"/>
          <w:i/>
          <w:highlight w:val="yellow"/>
        </w:rPr>
      </w:pPr>
      <w:del w:id="80" w:author="Paul Shi" w:date="2022-03-22T19:04:00Z">
        <w:r w:rsidRPr="004F4042" w:rsidDel="00F839D3">
          <w:rPr>
            <w:i/>
            <w:highlight w:val="yellow"/>
          </w:rPr>
          <w:delText>[Consultant to add others as applicable]</w:delText>
        </w:r>
      </w:del>
    </w:p>
    <w:p w14:paraId="57669B8D" w14:textId="77777777" w:rsidR="00410B9E" w:rsidRPr="003406CD" w:rsidRDefault="00410B9E" w:rsidP="004F4042">
      <w:pPr>
        <w:pStyle w:val="Heading3"/>
      </w:pPr>
      <w:r w:rsidRPr="003406CD">
        <w:t>Shop Drawings</w:t>
      </w:r>
    </w:p>
    <w:p w14:paraId="166A6676" w14:textId="77777777" w:rsidR="00410B9E" w:rsidRPr="003406CD" w:rsidRDefault="00410B9E" w:rsidP="00107A54">
      <w:pPr>
        <w:pStyle w:val="Heading4"/>
        <w:tabs>
          <w:tab w:val="left" w:pos="2127"/>
        </w:tabs>
        <w:ind w:left="2127" w:hanging="709"/>
      </w:pPr>
      <w:r w:rsidRPr="003406CD">
        <w:t>Submit shop drawings detailing finishes for floors and walls.</w:t>
      </w:r>
    </w:p>
    <w:p w14:paraId="0AE98879" w14:textId="77777777" w:rsidR="00410B9E" w:rsidRPr="003406CD" w:rsidRDefault="00410B9E" w:rsidP="00107A54">
      <w:pPr>
        <w:pStyle w:val="Heading4"/>
        <w:tabs>
          <w:tab w:val="left" w:pos="2127"/>
        </w:tabs>
        <w:ind w:left="2127" w:hanging="709"/>
      </w:pPr>
      <w:r w:rsidRPr="003406CD">
        <w:t>Curing methods proposed.</w:t>
      </w:r>
    </w:p>
    <w:p w14:paraId="3C254800" w14:textId="77777777" w:rsidR="00410B9E" w:rsidRPr="003406CD" w:rsidRDefault="00410B9E" w:rsidP="00107A54">
      <w:pPr>
        <w:pStyle w:val="Heading4"/>
        <w:tabs>
          <w:tab w:val="left" w:pos="2127"/>
        </w:tabs>
        <w:ind w:left="2127" w:hanging="709"/>
      </w:pPr>
      <w:r w:rsidRPr="003406CD">
        <w:t xml:space="preserve">Manufacturers’ data </w:t>
      </w:r>
      <w:r w:rsidR="00E40362">
        <w:t>and MSD</w:t>
      </w:r>
      <w:r w:rsidR="00985E03">
        <w:t>S</w:t>
      </w:r>
      <w:r w:rsidR="00E40362">
        <w:t xml:space="preserve"> </w:t>
      </w:r>
      <w:r w:rsidRPr="003406CD">
        <w:t>for the following products:</w:t>
      </w:r>
    </w:p>
    <w:p w14:paraId="7D47EAC2" w14:textId="77777777" w:rsidR="00410B9E" w:rsidRPr="003406CD" w:rsidRDefault="00410B9E" w:rsidP="00A00DC6">
      <w:pPr>
        <w:pStyle w:val="Heading5"/>
      </w:pPr>
      <w:r w:rsidRPr="003406CD">
        <w:t>Evaporation retardant</w:t>
      </w:r>
    </w:p>
    <w:p w14:paraId="4B060E9C" w14:textId="77777777" w:rsidR="00410B9E" w:rsidRPr="003406CD" w:rsidRDefault="00410B9E" w:rsidP="001619E7">
      <w:pPr>
        <w:pStyle w:val="Heading5"/>
      </w:pPr>
      <w:r w:rsidRPr="003406CD">
        <w:t>Curing compound</w:t>
      </w:r>
    </w:p>
    <w:p w14:paraId="426B5382" w14:textId="77777777" w:rsidR="00410B9E" w:rsidRPr="003406CD" w:rsidRDefault="00410B9E" w:rsidP="009C1DA0">
      <w:pPr>
        <w:pStyle w:val="Heading5"/>
      </w:pPr>
      <w:r w:rsidRPr="003406CD">
        <w:t>Clear sealer</w:t>
      </w:r>
    </w:p>
    <w:p w14:paraId="2A6F7E17" w14:textId="77777777" w:rsidR="00410B9E" w:rsidRDefault="00410B9E" w:rsidP="004F4042">
      <w:pPr>
        <w:pStyle w:val="Heading5"/>
      </w:pPr>
      <w:r w:rsidRPr="003406CD">
        <w:t>Clear floor hardener</w:t>
      </w:r>
    </w:p>
    <w:p w14:paraId="1245065C" w14:textId="77777777" w:rsidR="00034786" w:rsidRPr="004F4042" w:rsidDel="00F839D3" w:rsidRDefault="00034786" w:rsidP="004F4042">
      <w:pPr>
        <w:pStyle w:val="Heading5"/>
        <w:rPr>
          <w:del w:id="81" w:author="Paul Shi" w:date="2022-03-22T19:05:00Z"/>
          <w:i/>
          <w:highlight w:val="yellow"/>
        </w:rPr>
      </w:pPr>
      <w:del w:id="82" w:author="Paul Shi" w:date="2022-03-22T19:05:00Z">
        <w:r w:rsidRPr="004F4042" w:rsidDel="00F839D3">
          <w:rPr>
            <w:i/>
            <w:highlight w:val="yellow"/>
          </w:rPr>
          <w:delText>[Consultant to add others as applicable]</w:delText>
        </w:r>
      </w:del>
    </w:p>
    <w:p w14:paraId="7D11AE44" w14:textId="77777777" w:rsidR="00410B9E" w:rsidRPr="003406CD" w:rsidRDefault="00410B9E" w:rsidP="00410B9E">
      <w:pPr>
        <w:pStyle w:val="Heading2"/>
      </w:pPr>
      <w:r w:rsidRPr="003406CD">
        <w:t>Quality</w:t>
      </w:r>
      <w:r w:rsidR="00AC1A33" w:rsidRPr="003406CD">
        <w:t xml:space="preserve"> </w:t>
      </w:r>
      <w:r w:rsidRPr="003406CD">
        <w:t>Assurance</w:t>
      </w:r>
    </w:p>
    <w:p w14:paraId="2A576569" w14:textId="77777777" w:rsidR="00410B9E" w:rsidRPr="003406CD" w:rsidRDefault="00410B9E" w:rsidP="004F4042">
      <w:pPr>
        <w:pStyle w:val="Heading3"/>
      </w:pPr>
      <w:r w:rsidRPr="003406CD">
        <w:t xml:space="preserve">Concrete finishers: Skilled personnel with a minimum of five years </w:t>
      </w:r>
      <w:r w:rsidR="00D66823" w:rsidRPr="003406CD">
        <w:t xml:space="preserve">of </w:t>
      </w:r>
      <w:r w:rsidRPr="003406CD">
        <w:t>proven satisfactory experience finishing concrete of comparable size and scope.</w:t>
      </w:r>
    </w:p>
    <w:p w14:paraId="75DA269D" w14:textId="77777777" w:rsidR="00410B9E" w:rsidRPr="003406CD" w:rsidRDefault="00410B9E" w:rsidP="004F4042">
      <w:pPr>
        <w:pStyle w:val="Heading3"/>
      </w:pPr>
      <w:r w:rsidRPr="003406CD">
        <w:t xml:space="preserve">Engage </w:t>
      </w:r>
      <w:r w:rsidR="00C8283D" w:rsidRPr="003406CD">
        <w:t xml:space="preserve">the </w:t>
      </w:r>
      <w:r w:rsidRPr="003406CD">
        <w:t xml:space="preserve">manufacturers' representative for on </w:t>
      </w:r>
      <w:r w:rsidR="00D66823" w:rsidRPr="003406CD">
        <w:t>S</w:t>
      </w:r>
      <w:r w:rsidRPr="003406CD">
        <w:t xml:space="preserve">ite supervision prior to, during, and after applications. </w:t>
      </w:r>
      <w:r w:rsidR="00FD6EF9" w:rsidRPr="003406CD">
        <w:t xml:space="preserve"> </w:t>
      </w:r>
      <w:r w:rsidRPr="003406CD">
        <w:t xml:space="preserve">Verify that </w:t>
      </w:r>
      <w:r w:rsidR="00D66823" w:rsidRPr="003406CD">
        <w:t xml:space="preserve">the </w:t>
      </w:r>
      <w:r w:rsidRPr="003406CD">
        <w:t xml:space="preserve">specified </w:t>
      </w:r>
      <w:r w:rsidR="00E17A65" w:rsidRPr="003406CD">
        <w:t>P</w:t>
      </w:r>
      <w:r w:rsidRPr="003406CD">
        <w:t>roducts are correctly applied</w:t>
      </w:r>
      <w:r w:rsidR="00C8283D" w:rsidRPr="003406CD">
        <w:t xml:space="preserve"> and the</w:t>
      </w:r>
      <w:r w:rsidRPr="003406CD">
        <w:t xml:space="preserve"> amount</w:t>
      </w:r>
      <w:r w:rsidR="00D66823" w:rsidRPr="003406CD">
        <w:t>s</w:t>
      </w:r>
      <w:r w:rsidRPr="003406CD">
        <w:t xml:space="preserve"> and finishing procedures comply with </w:t>
      </w:r>
      <w:r w:rsidR="00C8283D" w:rsidRPr="003406CD">
        <w:t>the</w:t>
      </w:r>
      <w:r w:rsidRPr="003406CD">
        <w:t xml:space="preserve"> manufacturer's printed instructions for</w:t>
      </w:r>
      <w:r w:rsidR="00064611" w:rsidRPr="003406CD">
        <w:t xml:space="preserve"> </w:t>
      </w:r>
      <w:r w:rsidR="00FD6EF9" w:rsidRPr="003406CD">
        <w:t>the Work</w:t>
      </w:r>
      <w:r w:rsidRPr="003406CD">
        <w:t>.</w:t>
      </w:r>
    </w:p>
    <w:p w14:paraId="4D083B16" w14:textId="77777777" w:rsidR="00410B9E" w:rsidRPr="003406CD" w:rsidRDefault="00410B9E" w:rsidP="004F4042">
      <w:pPr>
        <w:pStyle w:val="Heading3"/>
      </w:pPr>
      <w:r w:rsidRPr="003406CD">
        <w:t xml:space="preserve">Mockups: Install one 3 m by 3 m area for each type of finish wall/floor to demonstrate that </w:t>
      </w:r>
      <w:r w:rsidR="00064611" w:rsidRPr="003406CD">
        <w:t xml:space="preserve">the </w:t>
      </w:r>
      <w:r w:rsidRPr="003406CD">
        <w:t xml:space="preserve">material and methods produce a finished product acceptable to the </w:t>
      </w:r>
      <w:r w:rsidR="00FD6EF9" w:rsidRPr="003406CD">
        <w:t>Consultant</w:t>
      </w:r>
      <w:r w:rsidRPr="003406CD">
        <w:t>.</w:t>
      </w:r>
    </w:p>
    <w:p w14:paraId="4FCFA41E" w14:textId="77777777" w:rsidR="00410B9E" w:rsidRPr="003406CD" w:rsidRDefault="00410B9E" w:rsidP="00107A54">
      <w:pPr>
        <w:pStyle w:val="Heading4"/>
        <w:tabs>
          <w:tab w:val="left" w:pos="2127"/>
        </w:tabs>
        <w:ind w:left="2127" w:hanging="709"/>
      </w:pPr>
      <w:r w:rsidRPr="003406CD">
        <w:t>Mockup</w:t>
      </w:r>
      <w:r w:rsidR="00FD6EF9" w:rsidRPr="003406CD">
        <w:t>s</w:t>
      </w:r>
      <w:r w:rsidRPr="003406CD">
        <w:t xml:space="preserve"> will establish the standard of quality for finishes.</w:t>
      </w:r>
    </w:p>
    <w:p w14:paraId="6BD7E6AA" w14:textId="77777777" w:rsidR="0076312F" w:rsidRDefault="00410B9E" w:rsidP="00A00DC6">
      <w:pPr>
        <w:pStyle w:val="Heading5"/>
      </w:pPr>
      <w:r w:rsidRPr="003406CD">
        <w:t xml:space="preserve">Use </w:t>
      </w:r>
      <w:r w:rsidR="00FD6EF9" w:rsidRPr="003406CD">
        <w:t xml:space="preserve">the </w:t>
      </w:r>
      <w:r w:rsidRPr="003406CD">
        <w:t xml:space="preserve">specified materials at a location designated by </w:t>
      </w:r>
      <w:r w:rsidR="00FD6EF9" w:rsidRPr="003406CD">
        <w:t xml:space="preserve">the Consultant </w:t>
      </w:r>
      <w:r w:rsidRPr="003406CD">
        <w:t xml:space="preserve">or </w:t>
      </w:r>
      <w:r w:rsidR="00FD6EF9" w:rsidRPr="003406CD">
        <w:t xml:space="preserve">the </w:t>
      </w:r>
      <w:r w:rsidR="00EF1D2D" w:rsidRPr="003406CD">
        <w:t>Region</w:t>
      </w:r>
      <w:r w:rsidRPr="003406CD">
        <w:t>.</w:t>
      </w:r>
    </w:p>
    <w:p w14:paraId="54B90ACE" w14:textId="77777777" w:rsidR="0076312F" w:rsidRDefault="00034786" w:rsidP="001619E7">
      <w:pPr>
        <w:pStyle w:val="Heading5"/>
      </w:pPr>
      <w:r>
        <w:t xml:space="preserve">The Region’s and Consultant’s </w:t>
      </w:r>
      <w:r w:rsidR="007F4967">
        <w:t xml:space="preserve">Site </w:t>
      </w:r>
      <w:r w:rsidR="0076312F">
        <w:t>inspector/s to witness the procedure for each type of finish during actual execution of work.</w:t>
      </w:r>
    </w:p>
    <w:p w14:paraId="59E07533" w14:textId="77777777" w:rsidR="0076312F" w:rsidRDefault="0076312F" w:rsidP="009C1DA0">
      <w:pPr>
        <w:pStyle w:val="Heading5"/>
      </w:pPr>
      <w:r>
        <w:t xml:space="preserve">Upon completion of work, the Consultant will perform inspection. Correct the deficiencies observed by the Consultant to meet the requirement under this section. </w:t>
      </w:r>
    </w:p>
    <w:p w14:paraId="12FD02BE" w14:textId="77777777" w:rsidR="0076312F" w:rsidRDefault="0076312F" w:rsidP="004F4042">
      <w:pPr>
        <w:pStyle w:val="Heading5"/>
      </w:pPr>
      <w:r>
        <w:t>After agreement by the Consultant that work is done to a level of his satisfaction and the work is ready for inspection.</w:t>
      </w:r>
    </w:p>
    <w:p w14:paraId="0F5EE501" w14:textId="77777777" w:rsidR="0076312F" w:rsidRDefault="0076312F" w:rsidP="004F4042">
      <w:pPr>
        <w:pStyle w:val="Heading5"/>
      </w:pPr>
      <w:r>
        <w:t xml:space="preserve">Provide </w:t>
      </w:r>
      <w:r w:rsidR="007F4967">
        <w:t>a minimum of</w:t>
      </w:r>
      <w:r>
        <w:t xml:space="preserve"> 5 Working Day notice to the Consultant’s engineer in advance of inspection. </w:t>
      </w:r>
    </w:p>
    <w:p w14:paraId="468410C2" w14:textId="77777777" w:rsidR="0076312F" w:rsidRDefault="0076312F" w:rsidP="004F4042">
      <w:pPr>
        <w:pStyle w:val="Heading5"/>
      </w:pPr>
      <w:r>
        <w:t xml:space="preserve">Correct the deficiencies if any observed by the Consultant for all types of finishes. </w:t>
      </w:r>
    </w:p>
    <w:p w14:paraId="5383C18F" w14:textId="77777777" w:rsidR="0076312F" w:rsidRDefault="0076312F" w:rsidP="004F4042">
      <w:pPr>
        <w:pStyle w:val="Heading5"/>
      </w:pPr>
      <w:r>
        <w:t xml:space="preserve">Upon agreement, the Consultant will jointly provide written acceptance letter for each type of finish which is acceptable. </w:t>
      </w:r>
    </w:p>
    <w:p w14:paraId="00A5780D" w14:textId="77777777" w:rsidR="0076312F" w:rsidRDefault="0076312F" w:rsidP="004F4042">
      <w:pPr>
        <w:pStyle w:val="Heading5"/>
      </w:pPr>
      <w:r>
        <w:t xml:space="preserve">Mockups will establish the standard of quality for finishes (one for each finish) which are accepted in writing. </w:t>
      </w:r>
    </w:p>
    <w:p w14:paraId="66FB29D1" w14:textId="77777777" w:rsidR="0076312F" w:rsidRDefault="0076312F" w:rsidP="004F4042">
      <w:pPr>
        <w:pStyle w:val="Heading5"/>
      </w:pPr>
      <w:r>
        <w:t>Provide specified surface finishes at locations as indicated in this in the Contract Drawings based on the approved mock ups.</w:t>
      </w:r>
    </w:p>
    <w:p w14:paraId="4C801F60" w14:textId="77777777" w:rsidR="00410B9E" w:rsidRPr="003406CD" w:rsidRDefault="00410B9E" w:rsidP="000F4FD0">
      <w:pPr>
        <w:pStyle w:val="Heading3"/>
      </w:pPr>
      <w:r w:rsidRPr="003406CD">
        <w:t>Colo</w:t>
      </w:r>
      <w:r w:rsidR="00AC1A33" w:rsidRPr="003406CD">
        <w:t>u</w:t>
      </w:r>
      <w:r w:rsidRPr="003406CD">
        <w:t xml:space="preserve">r Samples: </w:t>
      </w:r>
      <w:r w:rsidR="00FD6EF9" w:rsidRPr="003406CD">
        <w:t xml:space="preserve"> </w:t>
      </w:r>
      <w:r w:rsidRPr="003406CD">
        <w:t xml:space="preserve">Minimum 50 mm by 50 mm </w:t>
      </w:r>
      <w:r w:rsidR="00FD6EF9" w:rsidRPr="003406CD">
        <w:t>s</w:t>
      </w:r>
      <w:r w:rsidRPr="003406CD">
        <w:t>ample applications of floor finishes available</w:t>
      </w:r>
      <w:r w:rsidR="00064611" w:rsidRPr="003406CD">
        <w:t>.</w:t>
      </w:r>
    </w:p>
    <w:p w14:paraId="6A40931E" w14:textId="77777777" w:rsidR="00410B9E" w:rsidRPr="003406CD" w:rsidRDefault="00410B9E" w:rsidP="00410B9E">
      <w:pPr>
        <w:pStyle w:val="Heading2"/>
      </w:pPr>
      <w:r w:rsidRPr="003406CD">
        <w:t>Delivery, Storage</w:t>
      </w:r>
      <w:r w:rsidR="00AC1A33" w:rsidRPr="003406CD">
        <w:t xml:space="preserve"> </w:t>
      </w:r>
      <w:r w:rsidRPr="003406CD">
        <w:t>and Handling</w:t>
      </w:r>
    </w:p>
    <w:p w14:paraId="4A58DFA8" w14:textId="77777777" w:rsidR="00410B9E" w:rsidRPr="003406CD" w:rsidRDefault="00410B9E" w:rsidP="004F4042">
      <w:pPr>
        <w:pStyle w:val="Heading3"/>
      </w:pPr>
      <w:r w:rsidRPr="003406CD">
        <w:t xml:space="preserve">Prevent </w:t>
      </w:r>
      <w:r w:rsidR="00D66823" w:rsidRPr="003406CD">
        <w:t xml:space="preserve">the </w:t>
      </w:r>
      <w:r w:rsidRPr="003406CD">
        <w:t xml:space="preserve">deterioration or contamination of </w:t>
      </w:r>
      <w:r w:rsidR="00C8283D" w:rsidRPr="003406CD">
        <w:t>s</w:t>
      </w:r>
      <w:r w:rsidRPr="003406CD">
        <w:t>tore</w:t>
      </w:r>
      <w:r w:rsidR="00C8283D" w:rsidRPr="003406CD">
        <w:t>d</w:t>
      </w:r>
      <w:r w:rsidRPr="003406CD">
        <w:t xml:space="preserve"> materials. </w:t>
      </w:r>
      <w:r w:rsidR="00FD6EF9" w:rsidRPr="003406CD">
        <w:t xml:space="preserve"> </w:t>
      </w:r>
      <w:r w:rsidRPr="003406CD">
        <w:t xml:space="preserve">Deteriorated or contaminated materials will be rejected and must be removed </w:t>
      </w:r>
      <w:r w:rsidR="00D66823" w:rsidRPr="003406CD">
        <w:t xml:space="preserve">immediately </w:t>
      </w:r>
      <w:r w:rsidRPr="003406CD">
        <w:t xml:space="preserve">from </w:t>
      </w:r>
      <w:r w:rsidR="00D77102" w:rsidRPr="003406CD">
        <w:t>the S</w:t>
      </w:r>
      <w:r w:rsidRPr="003406CD">
        <w:t>ite</w:t>
      </w:r>
      <w:r w:rsidR="00AC1A33" w:rsidRPr="003406CD">
        <w:t xml:space="preserve"> immediately</w:t>
      </w:r>
      <w:r w:rsidRPr="003406CD">
        <w:t>.</w:t>
      </w:r>
    </w:p>
    <w:p w14:paraId="4E89103D" w14:textId="77777777" w:rsidR="00410B9E" w:rsidRPr="003406CD" w:rsidRDefault="00410B9E" w:rsidP="00410B9E">
      <w:pPr>
        <w:pStyle w:val="Heading2"/>
      </w:pPr>
      <w:r w:rsidRPr="003406CD">
        <w:t>Site Conditions</w:t>
      </w:r>
    </w:p>
    <w:p w14:paraId="7B40D6B0" w14:textId="77777777" w:rsidR="00DA097A" w:rsidRPr="003406CD" w:rsidRDefault="00410B9E" w:rsidP="004F4042">
      <w:pPr>
        <w:pStyle w:val="Heading3"/>
      </w:pPr>
      <w:r w:rsidRPr="003406CD">
        <w:t xml:space="preserve">Comply with </w:t>
      </w:r>
      <w:r w:rsidR="00D66823" w:rsidRPr="003406CD">
        <w:t>any</w:t>
      </w:r>
      <w:r w:rsidRPr="003406CD">
        <w:t xml:space="preserve"> special requirements of Section 03300</w:t>
      </w:r>
      <w:r w:rsidR="0037569E" w:rsidRPr="003406CD">
        <w:t xml:space="preserve"> -</w:t>
      </w:r>
      <w:r w:rsidRPr="003406CD">
        <w:t xml:space="preserve"> Cast in Place Concrete for </w:t>
      </w:r>
      <w:r w:rsidR="007F4967">
        <w:t xml:space="preserve">any items of </w:t>
      </w:r>
      <w:r w:rsidR="00E17A65" w:rsidRPr="003406CD">
        <w:t>W</w:t>
      </w:r>
      <w:r w:rsidRPr="003406CD">
        <w:t xml:space="preserve">ork </w:t>
      </w:r>
      <w:r w:rsidR="007F4967">
        <w:t xml:space="preserve">to be performed </w:t>
      </w:r>
      <w:r w:rsidRPr="003406CD">
        <w:t xml:space="preserve">under cold weather and </w:t>
      </w:r>
      <w:r w:rsidR="00E17A65" w:rsidRPr="003406CD">
        <w:t>warm</w:t>
      </w:r>
      <w:r w:rsidRPr="003406CD">
        <w:t xml:space="preserve"> temperature conditions.</w:t>
      </w:r>
    </w:p>
    <w:p w14:paraId="017918AD" w14:textId="77777777" w:rsidR="00410B9E" w:rsidRPr="003406CD" w:rsidRDefault="00410B9E" w:rsidP="00410B9E">
      <w:pPr>
        <w:pStyle w:val="Heading1"/>
      </w:pPr>
      <w:r w:rsidRPr="003406CD">
        <w:t>PRODUCTS</w:t>
      </w:r>
    </w:p>
    <w:p w14:paraId="1DB44658" w14:textId="77777777" w:rsidR="00410B9E" w:rsidRPr="00C17C0B" w:rsidRDefault="00410B9E" w:rsidP="00C17C0B">
      <w:pPr>
        <w:pStyle w:val="Heading2"/>
        <w:rPr>
          <w:highlight w:val="yellow"/>
        </w:rPr>
      </w:pPr>
      <w:r w:rsidRPr="003406CD">
        <w:t>Materials</w:t>
      </w:r>
      <w:r w:rsidR="007F4967">
        <w:t xml:space="preserve"> </w:t>
      </w:r>
      <w:del w:id="83" w:author="Paul Shi" w:date="2022-03-22T19:05:00Z">
        <w:r w:rsidR="00C17C0B" w:rsidRPr="004F4042" w:rsidDel="00F839D3">
          <w:rPr>
            <w:i/>
            <w:highlight w:val="yellow"/>
          </w:rPr>
          <w:delText>[Consultant to confirm all product references]</w:delText>
        </w:r>
      </w:del>
    </w:p>
    <w:p w14:paraId="27FB58DE" w14:textId="77777777" w:rsidR="00410B9E" w:rsidRPr="003406CD" w:rsidRDefault="00410B9E" w:rsidP="004F4042">
      <w:pPr>
        <w:pStyle w:val="Heading3"/>
      </w:pPr>
      <w:r w:rsidRPr="003406CD">
        <w:t xml:space="preserve">Curing compound: </w:t>
      </w:r>
      <w:r w:rsidR="00FD6EF9" w:rsidRPr="003406CD">
        <w:t xml:space="preserve"> </w:t>
      </w:r>
      <w:r w:rsidRPr="003406CD">
        <w:t>ASTM C309</w:t>
      </w:r>
      <w:r w:rsidR="0076312F">
        <w:t>-11</w:t>
      </w:r>
      <w:r w:rsidRPr="003406CD">
        <w:t xml:space="preserve"> </w:t>
      </w:r>
    </w:p>
    <w:p w14:paraId="708CF2C8" w14:textId="77777777" w:rsidR="00410B9E" w:rsidRPr="003406CD" w:rsidRDefault="00410B9E" w:rsidP="001C3302">
      <w:pPr>
        <w:pStyle w:val="Heading4"/>
        <w:tabs>
          <w:tab w:val="left" w:pos="2127"/>
        </w:tabs>
        <w:ind w:left="2127" w:hanging="709"/>
      </w:pPr>
      <w:r w:rsidRPr="003406CD">
        <w:t xml:space="preserve">Type 2 </w:t>
      </w:r>
      <w:del w:id="84" w:author="Paul Shi" w:date="2022-03-22T19:05:00Z">
        <w:r w:rsidRPr="004F4042" w:rsidDel="00F839D3">
          <w:rPr>
            <w:highlight w:val="yellow"/>
            <w:shd w:val="clear" w:color="auto" w:fill="D9D9D9"/>
          </w:rPr>
          <w:delText>[1-d] [1]</w:delText>
        </w:r>
      </w:del>
    </w:p>
    <w:p w14:paraId="6A4AD8B4" w14:textId="77777777" w:rsidR="00410B9E" w:rsidRPr="003406CD" w:rsidRDefault="00410B9E" w:rsidP="004F4042">
      <w:pPr>
        <w:pStyle w:val="Heading3"/>
      </w:pPr>
      <w:r w:rsidRPr="003406CD">
        <w:t>Combination curing and sealing compound</w:t>
      </w:r>
      <w:r w:rsidR="0076312F">
        <w:t xml:space="preserve"> conforming to </w:t>
      </w:r>
      <w:r w:rsidRPr="003406CD">
        <w:t>ASTM C1315</w:t>
      </w:r>
      <w:r w:rsidR="0076312F">
        <w:t>-11</w:t>
      </w:r>
      <w:r w:rsidR="00C8283D" w:rsidRPr="003406CD">
        <w:t>, c</w:t>
      </w:r>
      <w:r w:rsidR="00D77102" w:rsidRPr="003406CD">
        <w:t>lear</w:t>
      </w:r>
      <w:r w:rsidRPr="003406CD">
        <w:t>, non</w:t>
      </w:r>
      <w:r w:rsidR="00D77102" w:rsidRPr="003406CD">
        <w:t>-</w:t>
      </w:r>
      <w:r w:rsidRPr="003406CD">
        <w:t>yellowing compound</w:t>
      </w:r>
      <w:r w:rsidR="00772FC4">
        <w:t>.</w:t>
      </w:r>
    </w:p>
    <w:p w14:paraId="54686527" w14:textId="77777777" w:rsidR="00410B9E" w:rsidRDefault="00410B9E" w:rsidP="000F4FD0">
      <w:pPr>
        <w:pStyle w:val="Heading3"/>
      </w:pPr>
      <w:r w:rsidRPr="003406CD">
        <w:t xml:space="preserve">Surface sealer: Clear, liquid surface hardener and dust </w:t>
      </w:r>
      <w:r w:rsidR="00C07DA3">
        <w:t>p</w:t>
      </w:r>
      <w:r w:rsidRPr="003406CD">
        <w:t>roofer;</w:t>
      </w:r>
    </w:p>
    <w:p w14:paraId="43FD7B5C" w14:textId="77777777" w:rsidR="00AA76E5" w:rsidRPr="003406CD" w:rsidRDefault="00AA76E5" w:rsidP="008E60CD">
      <w:pPr>
        <w:pStyle w:val="Heading4"/>
      </w:pPr>
      <w:r>
        <w:t>VOC Content: 0 mg/L</w:t>
      </w:r>
    </w:p>
    <w:p w14:paraId="6E724B5D" w14:textId="77777777" w:rsidR="00410B9E" w:rsidRPr="003406CD" w:rsidDel="00152663" w:rsidRDefault="00410B9E" w:rsidP="000F4FD0">
      <w:pPr>
        <w:pStyle w:val="Heading3"/>
        <w:rPr>
          <w:del w:id="85" w:author="Paul Shi" w:date="2022-04-22T12:02:00Z"/>
        </w:rPr>
      </w:pPr>
      <w:del w:id="86" w:author="Paul Shi" w:date="2022-04-22T12:02:00Z">
        <w:r w:rsidRPr="003406CD" w:rsidDel="00152663">
          <w:delText>Clear Floor Hardener:</w:delText>
        </w:r>
      </w:del>
    </w:p>
    <w:p w14:paraId="31C231E9" w14:textId="77777777" w:rsidR="00A00DC6" w:rsidDel="00152663" w:rsidRDefault="00A00DC6" w:rsidP="004F4042">
      <w:pPr>
        <w:pStyle w:val="Heading4"/>
        <w:rPr>
          <w:del w:id="87" w:author="Paul Shi" w:date="2022-04-22T12:02:00Z"/>
        </w:rPr>
      </w:pPr>
      <w:del w:id="88" w:author="Paul Shi" w:date="2022-04-22T12:02:00Z">
        <w:r w:rsidDel="00152663">
          <w:delText>Colourless aqueous premixed solution of zinc and magnesium fluosilicate.</w:delText>
        </w:r>
      </w:del>
    </w:p>
    <w:p w14:paraId="02018CB1" w14:textId="77777777" w:rsidR="00A00DC6" w:rsidDel="00152663" w:rsidRDefault="00A00DC6" w:rsidP="004F4042">
      <w:pPr>
        <w:pStyle w:val="Heading4"/>
        <w:rPr>
          <w:del w:id="89" w:author="Paul Shi" w:date="2022-04-22T12:02:00Z"/>
        </w:rPr>
      </w:pPr>
      <w:del w:id="90" w:author="Paul Shi" w:date="2022-04-22T12:02:00Z">
        <w:r w:rsidDel="00152663">
          <w:delText>Minimum 0.24 kg of crystals contained in each litre of fluosilicate solution.</w:delText>
        </w:r>
      </w:del>
    </w:p>
    <w:p w14:paraId="107F1C00" w14:textId="77777777" w:rsidR="006A1568" w:rsidDel="00152663" w:rsidRDefault="006A1568" w:rsidP="004F4042">
      <w:pPr>
        <w:pStyle w:val="Heading4"/>
        <w:rPr>
          <w:del w:id="91" w:author="Paul Shi" w:date="2022-04-22T12:02:00Z"/>
        </w:rPr>
      </w:pPr>
      <w:del w:id="92" w:author="Paul Shi" w:date="2022-04-22T12:02:00Z">
        <w:r w:rsidDel="00152663">
          <w:delText>VOC Content: 0 g/L</w:delText>
        </w:r>
      </w:del>
    </w:p>
    <w:p w14:paraId="7761DA3B" w14:textId="77777777" w:rsidR="00410B9E" w:rsidRPr="003406CD" w:rsidRDefault="00410B9E" w:rsidP="004F4042">
      <w:pPr>
        <w:pStyle w:val="Heading3"/>
      </w:pPr>
      <w:r w:rsidRPr="003406CD">
        <w:t>Non</w:t>
      </w:r>
      <w:r w:rsidR="00C17C0B">
        <w:t>-</w:t>
      </w:r>
      <w:r w:rsidRPr="003406CD">
        <w:t>metallic floor hardener:</w:t>
      </w:r>
    </w:p>
    <w:p w14:paraId="7FFDFD0B" w14:textId="77777777" w:rsidR="00410B9E" w:rsidRDefault="00410B9E" w:rsidP="001C3302">
      <w:pPr>
        <w:pStyle w:val="Heading4"/>
        <w:tabs>
          <w:tab w:val="left" w:pos="2127"/>
        </w:tabs>
        <w:ind w:left="2127" w:hanging="709"/>
      </w:pPr>
      <w:r w:rsidRPr="003406CD">
        <w:t xml:space="preserve">Premixed blend of mineral aggregates, </w:t>
      </w:r>
      <w:del w:id="93" w:author="Paul Shi" w:date="2022-03-22T19:05:00Z">
        <w:r w:rsidRPr="004F4042" w:rsidDel="00F839D3">
          <w:rPr>
            <w:highlight w:val="yellow"/>
            <w:shd w:val="clear" w:color="auto" w:fill="D9D9D9"/>
          </w:rPr>
          <w:delText>[emery particles,]</w:delText>
        </w:r>
        <w:r w:rsidRPr="003406CD" w:rsidDel="00F839D3">
          <w:delText xml:space="preserve"> </w:delText>
        </w:r>
      </w:del>
      <w:r w:rsidRPr="003406CD">
        <w:t>wetting and densifying agents, and Portland cement, shake on type;</w:t>
      </w:r>
    </w:p>
    <w:p w14:paraId="4DE199B0" w14:textId="77777777" w:rsidR="006A1568" w:rsidRDefault="006A1568" w:rsidP="006A1568">
      <w:pPr>
        <w:pStyle w:val="Heading4"/>
        <w:numPr>
          <w:ilvl w:val="3"/>
          <w:numId w:val="34"/>
        </w:numPr>
      </w:pPr>
      <w:r>
        <w:t xml:space="preserve">Minimum </w:t>
      </w:r>
      <w:proofErr w:type="spellStart"/>
      <w:r w:rsidRPr="00D95145">
        <w:t>Moh's</w:t>
      </w:r>
      <w:proofErr w:type="spellEnd"/>
      <w:r w:rsidRPr="00D95145">
        <w:t xml:space="preserve"> Hardness of </w:t>
      </w:r>
      <w:r>
        <w:t>6.</w:t>
      </w:r>
    </w:p>
    <w:p w14:paraId="62D1D72B" w14:textId="77777777" w:rsidR="006A1568" w:rsidRDefault="006A1568" w:rsidP="006A1568">
      <w:pPr>
        <w:pStyle w:val="Heading4"/>
      </w:pPr>
      <w:r>
        <w:t xml:space="preserve">Minimum compressive strength of </w:t>
      </w:r>
      <w:del w:id="94" w:author="Paul Shi" w:date="2022-03-22T19:05:00Z">
        <w:r w:rsidRPr="008E60CD" w:rsidDel="00F839D3">
          <w:rPr>
            <w:highlight w:val="yellow"/>
          </w:rPr>
          <w:delText>[</w:delText>
        </w:r>
      </w:del>
      <w:r w:rsidRPr="008E60CD">
        <w:rPr>
          <w:highlight w:val="yellow"/>
        </w:rPr>
        <w:t xml:space="preserve">55 MPa </w:t>
      </w:r>
      <w:del w:id="95" w:author="Paul Shi" w:date="2022-03-22T19:05:00Z">
        <w:r w:rsidRPr="008E60CD" w:rsidDel="00F839D3">
          <w:rPr>
            <w:highlight w:val="yellow"/>
          </w:rPr>
          <w:delText>(8,000 psi)]</w:delText>
        </w:r>
        <w:r w:rsidDel="00F839D3">
          <w:delText xml:space="preserve"> </w:delText>
        </w:r>
      </w:del>
      <w:r>
        <w:t>at 28 days.</w:t>
      </w:r>
    </w:p>
    <w:p w14:paraId="27386B7B" w14:textId="77777777" w:rsidR="00FC780A" w:rsidDel="00152663" w:rsidRDefault="00410B9E" w:rsidP="00FC780A">
      <w:pPr>
        <w:pStyle w:val="Heading3"/>
        <w:rPr>
          <w:del w:id="96" w:author="Paul Shi" w:date="2022-04-22T12:02:00Z"/>
        </w:rPr>
      </w:pPr>
      <w:del w:id="97" w:author="Paul Shi" w:date="2022-04-22T12:02:00Z">
        <w:r w:rsidRPr="003406CD" w:rsidDel="00152663">
          <w:delText xml:space="preserve">Non metallic pigmented </w:delText>
        </w:r>
      </w:del>
      <w:del w:id="98" w:author="Paul Shi" w:date="2022-03-22T19:06:00Z">
        <w:r w:rsidRPr="004F4042" w:rsidDel="00F839D3">
          <w:rPr>
            <w:highlight w:val="yellow"/>
            <w:shd w:val="clear" w:color="auto" w:fill="D9D9D9"/>
          </w:rPr>
          <w:delText>[coloured]</w:delText>
        </w:r>
        <w:r w:rsidRPr="003406CD" w:rsidDel="00F839D3">
          <w:delText xml:space="preserve"> </w:delText>
        </w:r>
      </w:del>
      <w:del w:id="99" w:author="Paul Shi" w:date="2022-04-22T12:02:00Z">
        <w:r w:rsidRPr="003406CD" w:rsidDel="00152663">
          <w:delText xml:space="preserve">floor hardener: </w:delText>
        </w:r>
        <w:r w:rsidR="0098112B" w:rsidRPr="003406CD" w:rsidDel="00152663">
          <w:delText xml:space="preserve"> </w:delText>
        </w:r>
      </w:del>
    </w:p>
    <w:p w14:paraId="3A8025E0" w14:textId="77777777" w:rsidR="00410B9E" w:rsidDel="00152663" w:rsidRDefault="00410B9E" w:rsidP="004F4042">
      <w:pPr>
        <w:pStyle w:val="Heading4"/>
        <w:rPr>
          <w:del w:id="100" w:author="Paul Shi" w:date="2022-04-22T12:02:00Z"/>
        </w:rPr>
      </w:pPr>
      <w:del w:id="101" w:author="Paul Shi" w:date="2022-04-22T12:02:00Z">
        <w:r w:rsidRPr="003406CD" w:rsidDel="00152663">
          <w:delText>Premixed blend of mineral aggregates, wetting and densifying agents, and Portland cement, shake on type;</w:delText>
        </w:r>
      </w:del>
    </w:p>
    <w:p w14:paraId="6139D432" w14:textId="77777777" w:rsidR="00D95145" w:rsidDel="00152663" w:rsidRDefault="006A1568" w:rsidP="00D95145">
      <w:pPr>
        <w:pStyle w:val="Heading4"/>
        <w:rPr>
          <w:del w:id="102" w:author="Paul Shi" w:date="2022-04-22T12:02:00Z"/>
        </w:rPr>
      </w:pPr>
      <w:del w:id="103" w:author="Paul Shi" w:date="2022-04-22T12:02:00Z">
        <w:r w:rsidDel="00152663">
          <w:delText xml:space="preserve">Minimum </w:delText>
        </w:r>
        <w:r w:rsidR="00D95145" w:rsidRPr="00D95145" w:rsidDel="00152663">
          <w:delText xml:space="preserve">Moh's Hardness of </w:delText>
        </w:r>
        <w:r w:rsidR="00D95145" w:rsidDel="00152663">
          <w:delText>6.</w:delText>
        </w:r>
      </w:del>
    </w:p>
    <w:p w14:paraId="028E697F" w14:textId="77777777" w:rsidR="00D95145" w:rsidRPr="003406CD" w:rsidDel="00152663" w:rsidRDefault="00D95145" w:rsidP="00D95145">
      <w:pPr>
        <w:pStyle w:val="Heading4"/>
        <w:rPr>
          <w:del w:id="104" w:author="Paul Shi" w:date="2022-04-22T12:02:00Z"/>
        </w:rPr>
      </w:pPr>
      <w:del w:id="105" w:author="Paul Shi" w:date="2022-04-22T12:02:00Z">
        <w:r w:rsidDel="00152663">
          <w:delText xml:space="preserve">Minimum compressive strength of </w:delText>
        </w:r>
      </w:del>
      <w:del w:id="106" w:author="Paul Shi" w:date="2022-03-22T19:06:00Z">
        <w:r w:rsidR="006A1568" w:rsidRPr="008E60CD" w:rsidDel="00F839D3">
          <w:rPr>
            <w:highlight w:val="yellow"/>
          </w:rPr>
          <w:delText>[</w:delText>
        </w:r>
      </w:del>
      <w:del w:id="107" w:author="Paul Shi" w:date="2022-04-22T12:02:00Z">
        <w:r w:rsidRPr="008E60CD" w:rsidDel="00152663">
          <w:rPr>
            <w:highlight w:val="yellow"/>
          </w:rPr>
          <w:delText xml:space="preserve">55 MPa </w:delText>
        </w:r>
      </w:del>
      <w:del w:id="108" w:author="Paul Shi" w:date="2022-03-22T19:06:00Z">
        <w:r w:rsidRPr="008E60CD" w:rsidDel="00F839D3">
          <w:rPr>
            <w:highlight w:val="yellow"/>
          </w:rPr>
          <w:delText>(8,000 psi)</w:delText>
        </w:r>
        <w:r w:rsidR="006A1568" w:rsidRPr="008E60CD" w:rsidDel="00F839D3">
          <w:rPr>
            <w:highlight w:val="yellow"/>
          </w:rPr>
          <w:delText>]</w:delText>
        </w:r>
        <w:r w:rsidDel="00F839D3">
          <w:delText xml:space="preserve"> </w:delText>
        </w:r>
      </w:del>
      <w:del w:id="109" w:author="Paul Shi" w:date="2022-04-22T12:02:00Z">
        <w:r w:rsidDel="00152663">
          <w:delText>at 28 days.</w:delText>
        </w:r>
      </w:del>
    </w:p>
    <w:p w14:paraId="2C71CCC2" w14:textId="77777777" w:rsidR="00410B9E" w:rsidDel="00F839D3" w:rsidRDefault="00410B9E" w:rsidP="004F4042">
      <w:pPr>
        <w:pStyle w:val="Heading3"/>
        <w:rPr>
          <w:del w:id="110" w:author="Paul Shi" w:date="2022-03-22T19:07:00Z"/>
        </w:rPr>
      </w:pPr>
      <w:del w:id="111" w:author="Paul Shi" w:date="2022-03-22T19:07:00Z">
        <w:r w:rsidRPr="003406CD" w:rsidDel="00F839D3">
          <w:delText xml:space="preserve">Capillary Waterproofing </w:delText>
        </w:r>
        <w:r w:rsidR="0098112B" w:rsidRPr="003406CD" w:rsidDel="00F839D3">
          <w:delText>S</w:delText>
        </w:r>
        <w:r w:rsidRPr="003406CD" w:rsidDel="00F839D3">
          <w:delText>ystem</w:delText>
        </w:r>
      </w:del>
    </w:p>
    <w:p w14:paraId="24C8FAFC" w14:textId="77777777" w:rsidR="00082AA4" w:rsidDel="00F839D3" w:rsidRDefault="00082AA4" w:rsidP="008E60CD">
      <w:pPr>
        <w:pStyle w:val="Heading4"/>
        <w:rPr>
          <w:del w:id="112" w:author="Paul Shi" w:date="2022-03-22T19:07:00Z"/>
        </w:rPr>
      </w:pPr>
      <w:del w:id="113" w:author="Paul Shi" w:date="2022-03-22T19:07:00Z">
        <w:r w:rsidDel="00F839D3">
          <w:delText>VOC Content: 0 g/L</w:delText>
        </w:r>
      </w:del>
    </w:p>
    <w:p w14:paraId="4D514B1F" w14:textId="77777777" w:rsidR="00D95145" w:rsidDel="00F839D3" w:rsidRDefault="00D95145" w:rsidP="008E60CD">
      <w:pPr>
        <w:pStyle w:val="Heading4"/>
        <w:rPr>
          <w:del w:id="114" w:author="Paul Shi" w:date="2022-03-22T19:07:00Z"/>
        </w:rPr>
      </w:pPr>
      <w:del w:id="115" w:author="Paul Shi" w:date="2022-03-22T19:07:00Z">
        <w:r w:rsidDel="00F839D3">
          <w:delText xml:space="preserve">Minimum compressive strength of </w:delText>
        </w:r>
        <w:r w:rsidR="006A1568" w:rsidRPr="008E60CD" w:rsidDel="00F839D3">
          <w:rPr>
            <w:highlight w:val="yellow"/>
          </w:rPr>
          <w:delText>[</w:delText>
        </w:r>
        <w:r w:rsidRPr="008E60CD" w:rsidDel="00F839D3">
          <w:rPr>
            <w:highlight w:val="yellow"/>
          </w:rPr>
          <w:delText>45 MPa (6970 psi)</w:delText>
        </w:r>
        <w:r w:rsidR="006A1568" w:rsidRPr="008E60CD" w:rsidDel="00F839D3">
          <w:rPr>
            <w:highlight w:val="yellow"/>
          </w:rPr>
          <w:delText>]</w:delText>
        </w:r>
        <w:r w:rsidDel="00F839D3">
          <w:delText xml:space="preserve"> at 28 days.</w:delText>
        </w:r>
      </w:del>
    </w:p>
    <w:p w14:paraId="42BBB93B" w14:textId="77777777" w:rsidR="00D95145" w:rsidRPr="003406CD" w:rsidDel="00F839D3" w:rsidRDefault="00D95145" w:rsidP="008E60CD">
      <w:pPr>
        <w:pStyle w:val="Heading4"/>
        <w:rPr>
          <w:del w:id="116" w:author="Paul Shi" w:date="2022-03-22T19:07:00Z"/>
        </w:rPr>
      </w:pPr>
      <w:del w:id="117" w:author="Paul Shi" w:date="2022-03-22T19:07:00Z">
        <w:r w:rsidDel="00F839D3">
          <w:delText xml:space="preserve">Maximum water permeability of </w:delText>
        </w:r>
        <w:r w:rsidRPr="008E60CD" w:rsidDel="00F839D3">
          <w:rPr>
            <w:highlight w:val="yellow"/>
          </w:rPr>
          <w:delText>[</w:delText>
        </w:r>
        <w:r w:rsidR="006A1568" w:rsidRPr="008E60CD" w:rsidDel="00F839D3">
          <w:rPr>
            <w:highlight w:val="yellow"/>
          </w:rPr>
          <w:delText>6.6 x 10</w:delText>
        </w:r>
        <w:r w:rsidR="006A1568" w:rsidRPr="008E60CD" w:rsidDel="00F839D3">
          <w:rPr>
            <w:highlight w:val="yellow"/>
            <w:vertAlign w:val="superscript"/>
          </w:rPr>
          <w:delText>-12</w:delText>
        </w:r>
        <w:r w:rsidR="006A1568" w:rsidRPr="008E60CD" w:rsidDel="00F839D3">
          <w:rPr>
            <w:highlight w:val="yellow"/>
          </w:rPr>
          <w:delText xml:space="preserve"> K, cm/sec</w:delText>
        </w:r>
        <w:r w:rsidRPr="008E60CD" w:rsidDel="00F839D3">
          <w:rPr>
            <w:highlight w:val="yellow"/>
          </w:rPr>
          <w:delText>]</w:delText>
        </w:r>
      </w:del>
    </w:p>
    <w:p w14:paraId="36BDE586" w14:textId="77777777" w:rsidR="00410B9E" w:rsidRPr="003406CD" w:rsidDel="00F839D3" w:rsidRDefault="00410B9E" w:rsidP="004F4042">
      <w:pPr>
        <w:pStyle w:val="Heading3"/>
        <w:rPr>
          <w:del w:id="118" w:author="Paul Shi" w:date="2022-03-22T19:07:00Z"/>
        </w:rPr>
      </w:pPr>
      <w:del w:id="119" w:author="Paul Shi" w:date="2022-03-22T19:07:00Z">
        <w:r w:rsidRPr="003406CD" w:rsidDel="00F839D3">
          <w:delText>Evaporation Retardant:</w:delText>
        </w:r>
      </w:del>
    </w:p>
    <w:p w14:paraId="2E1B1E65" w14:textId="77777777" w:rsidR="00984C21" w:rsidDel="00F839D3" w:rsidRDefault="003A4291" w:rsidP="00107A54">
      <w:pPr>
        <w:pStyle w:val="Heading4"/>
        <w:tabs>
          <w:tab w:val="left" w:pos="2127"/>
        </w:tabs>
        <w:ind w:left="2127" w:hanging="709"/>
        <w:rPr>
          <w:del w:id="120" w:author="Paul Shi" w:date="2022-03-22T19:07:00Z"/>
        </w:rPr>
      </w:pPr>
      <w:del w:id="121" w:author="Paul Shi" w:date="2022-03-22T19:07:00Z">
        <w:r w:rsidDel="00F839D3">
          <w:delText xml:space="preserve">Curing compound shall provide moisture retention equalling </w:delText>
        </w:r>
        <w:r w:rsidR="00874F07" w:rsidRPr="008E60CD" w:rsidDel="00F839D3">
          <w:rPr>
            <w:highlight w:val="yellow"/>
          </w:rPr>
          <w:delText>[____]</w:delText>
        </w:r>
        <w:r w:rsidR="00874F07" w:rsidDel="00F839D3">
          <w:delText xml:space="preserve"> </w:delText>
        </w:r>
        <w:r w:rsidDel="00F839D3">
          <w:delText>kg/</w:delText>
        </w:r>
        <w:r w:rsidRPr="008E60CD" w:rsidDel="00F839D3">
          <w:delText>m</w:delText>
        </w:r>
        <w:r w:rsidRPr="008E60CD" w:rsidDel="00F839D3">
          <w:rPr>
            <w:vertAlign w:val="superscript"/>
          </w:rPr>
          <w:delText>2</w:delText>
        </w:r>
        <w:r w:rsidR="00874F07" w:rsidDel="00F839D3">
          <w:delText>/</w:delText>
        </w:r>
        <w:r w:rsidR="00874F07" w:rsidRPr="008E60CD" w:rsidDel="00F839D3">
          <w:delText>hour</w:delText>
        </w:r>
        <w:r w:rsidR="00874F07" w:rsidDel="00F839D3">
          <w:delText>.</w:delText>
        </w:r>
        <w:r w:rsidDel="00F839D3">
          <w:delText xml:space="preserve"> </w:delText>
        </w:r>
      </w:del>
    </w:p>
    <w:p w14:paraId="6169E4ED" w14:textId="77777777" w:rsidR="00410B9E" w:rsidDel="00F839D3" w:rsidRDefault="00410B9E" w:rsidP="00107A54">
      <w:pPr>
        <w:pStyle w:val="Heading4"/>
        <w:tabs>
          <w:tab w:val="left" w:pos="2127"/>
        </w:tabs>
        <w:ind w:left="2127" w:hanging="709"/>
        <w:rPr>
          <w:del w:id="122" w:author="Paul Shi" w:date="2022-03-22T19:07:00Z"/>
        </w:rPr>
      </w:pPr>
      <w:del w:id="123" w:author="Paul Shi" w:date="2022-03-22T19:07:00Z">
        <w:r w:rsidRPr="003406CD" w:rsidDel="00F839D3">
          <w:delText xml:space="preserve">Optional: </w:delText>
        </w:r>
        <w:r w:rsidR="0098112B" w:rsidRPr="003406CD" w:rsidDel="00F839D3">
          <w:delText xml:space="preserve"> </w:delText>
        </w:r>
        <w:r w:rsidRPr="003406CD" w:rsidDel="00F839D3">
          <w:delText>Fluorescent colo</w:delText>
        </w:r>
        <w:r w:rsidR="0098112B" w:rsidRPr="003406CD" w:rsidDel="00F839D3">
          <w:delText>u</w:delText>
        </w:r>
        <w:r w:rsidRPr="003406CD" w:rsidDel="00F839D3">
          <w:delText>r tint that disappears completely upon drying.</w:delText>
        </w:r>
      </w:del>
    </w:p>
    <w:p w14:paraId="368048F1" w14:textId="77777777" w:rsidR="00232713" w:rsidDel="00F839D3" w:rsidRDefault="00232713" w:rsidP="00232713">
      <w:pPr>
        <w:pStyle w:val="Heading4"/>
        <w:rPr>
          <w:del w:id="124" w:author="Paul Shi" w:date="2022-03-22T19:07:00Z"/>
        </w:rPr>
      </w:pPr>
      <w:del w:id="125" w:author="Paul Shi" w:date="2022-03-22T19:07:00Z">
        <w:r w:rsidDel="00F839D3">
          <w:delText xml:space="preserve">VOC Content: </w:delText>
        </w:r>
        <w:r w:rsidRPr="00232713" w:rsidDel="00F839D3">
          <w:delText>0 g/L</w:delText>
        </w:r>
      </w:del>
    </w:p>
    <w:p w14:paraId="727B0E27" w14:textId="77777777" w:rsidR="00232713" w:rsidRPr="003406CD" w:rsidDel="00F839D3" w:rsidRDefault="00082AA4" w:rsidP="00082AA4">
      <w:pPr>
        <w:pStyle w:val="Heading4"/>
        <w:rPr>
          <w:del w:id="126" w:author="Paul Shi" w:date="2022-03-22T19:07:00Z"/>
        </w:rPr>
      </w:pPr>
      <w:del w:id="127" w:author="Paul Shi" w:date="2022-03-22T19:07:00Z">
        <w:r w:rsidDel="00F839D3">
          <w:delText>In accordance with</w:delText>
        </w:r>
        <w:r w:rsidR="00232713" w:rsidDel="00F839D3">
          <w:delText xml:space="preserve"> ACI 308</w:delText>
        </w:r>
        <w:r w:rsidDel="00F839D3">
          <w:delText>R-16 Chapter 1.4.2.2.3 Initial curing and Chapter 1.4.2.2.5 Intermediate curing</w:delText>
        </w:r>
      </w:del>
    </w:p>
    <w:p w14:paraId="75DAEEBE" w14:textId="77777777" w:rsidR="00943CE4" w:rsidRDefault="00410B9E" w:rsidP="004F4042">
      <w:pPr>
        <w:pStyle w:val="Heading3"/>
      </w:pPr>
      <w:r w:rsidRPr="003406CD">
        <w:t>Control joint sealant</w:t>
      </w:r>
      <w:r w:rsidR="00943CE4">
        <w:t>:</w:t>
      </w:r>
    </w:p>
    <w:p w14:paraId="6B05E389" w14:textId="77777777" w:rsidR="0076312F" w:rsidRDefault="00250E41" w:rsidP="008E60CD">
      <w:pPr>
        <w:pStyle w:val="Heading4"/>
      </w:pPr>
      <w:r>
        <w:t xml:space="preserve">In accordance with </w:t>
      </w:r>
      <w:r w:rsidR="00C77626">
        <w:t xml:space="preserve">ASTM </w:t>
      </w:r>
      <w:r w:rsidR="00C77626" w:rsidRPr="00C77626">
        <w:t xml:space="preserve">C920 </w:t>
      </w:r>
      <w:r w:rsidR="00C77626">
        <w:t>–</w:t>
      </w:r>
      <w:r w:rsidR="00C77626" w:rsidRPr="00C77626">
        <w:t xml:space="preserve"> 18</w:t>
      </w:r>
      <w:r w:rsidR="00C77626">
        <w:t>.</w:t>
      </w:r>
      <w:r w:rsidR="00410B9E" w:rsidRPr="003406CD">
        <w:t xml:space="preserve"> </w:t>
      </w:r>
      <w:r w:rsidR="0098112B" w:rsidRPr="003406CD">
        <w:t xml:space="preserve"> </w:t>
      </w:r>
    </w:p>
    <w:p w14:paraId="5BF6E9FE" w14:textId="77777777" w:rsidR="00410B9E" w:rsidRPr="003406CD" w:rsidRDefault="00410B9E" w:rsidP="004F4042">
      <w:pPr>
        <w:pStyle w:val="Heading3"/>
      </w:pPr>
      <w:r w:rsidRPr="003406CD">
        <w:t>Polyethylene sheet: CGSB 51</w:t>
      </w:r>
      <w:r w:rsidR="00F4314D">
        <w:t>-</w:t>
      </w:r>
      <w:r w:rsidRPr="003406CD">
        <w:t>GP</w:t>
      </w:r>
      <w:r w:rsidR="00F4314D">
        <w:t>-</w:t>
      </w:r>
      <w:r w:rsidRPr="003406CD">
        <w:t>51M; 0.15 mm thick.</w:t>
      </w:r>
    </w:p>
    <w:p w14:paraId="2A7B8C6B" w14:textId="77777777" w:rsidR="00410B9E" w:rsidRPr="003406CD" w:rsidRDefault="00410B9E" w:rsidP="004F4042">
      <w:pPr>
        <w:pStyle w:val="Heading3"/>
      </w:pPr>
      <w:r w:rsidRPr="003406CD">
        <w:t xml:space="preserve">Wet curing materials: </w:t>
      </w:r>
      <w:r w:rsidR="0098112B" w:rsidRPr="003406CD">
        <w:t xml:space="preserve"> </w:t>
      </w:r>
      <w:r w:rsidRPr="003406CD">
        <w:t>Non</w:t>
      </w:r>
      <w:r w:rsidR="007F4967">
        <w:t>-</w:t>
      </w:r>
      <w:r w:rsidRPr="003406CD">
        <w:t>staining waterproof curing paper, burlap, or canvas coverings.</w:t>
      </w:r>
    </w:p>
    <w:p w14:paraId="60C6A1DC" w14:textId="77777777" w:rsidR="00410B9E" w:rsidRPr="003406CD" w:rsidRDefault="00410B9E" w:rsidP="004F4042">
      <w:pPr>
        <w:pStyle w:val="Heading3"/>
      </w:pPr>
      <w:r w:rsidRPr="003406CD">
        <w:t xml:space="preserve">Bonding agent: </w:t>
      </w:r>
      <w:r w:rsidR="0098112B" w:rsidRPr="003406CD">
        <w:t xml:space="preserve"> </w:t>
      </w:r>
      <w:r w:rsidRPr="003406CD">
        <w:t xml:space="preserve">Suitable for </w:t>
      </w:r>
      <w:r w:rsidR="00E17A65" w:rsidRPr="003406CD">
        <w:t xml:space="preserve">the </w:t>
      </w:r>
      <w:r w:rsidRPr="003406CD">
        <w:t xml:space="preserve">conditions of service and </w:t>
      </w:r>
      <w:r w:rsidR="00D66823" w:rsidRPr="003406CD">
        <w:t xml:space="preserve">the </w:t>
      </w:r>
      <w:r w:rsidRPr="003406CD">
        <w:t>performance requirements of this Section.</w:t>
      </w:r>
    </w:p>
    <w:p w14:paraId="3F3C6F94" w14:textId="77777777" w:rsidR="00410B9E" w:rsidRPr="003406CD" w:rsidRDefault="00410B9E" w:rsidP="004F4042">
      <w:pPr>
        <w:pStyle w:val="Heading3"/>
      </w:pPr>
      <w:r w:rsidRPr="003406CD">
        <w:t>Non</w:t>
      </w:r>
      <w:r w:rsidR="00D817C3" w:rsidRPr="003406CD">
        <w:t>-</w:t>
      </w:r>
      <w:r w:rsidRPr="003406CD">
        <w:t>shrink</w:t>
      </w:r>
      <w:r w:rsidR="00C8283D" w:rsidRPr="003406CD">
        <w:t>,</w:t>
      </w:r>
      <w:r w:rsidRPr="003406CD">
        <w:t xml:space="preserve"> </w:t>
      </w:r>
      <w:r w:rsidR="00C8283D" w:rsidRPr="003406CD">
        <w:t>n</w:t>
      </w:r>
      <w:r w:rsidRPr="003406CD">
        <w:t>on</w:t>
      </w:r>
      <w:r w:rsidR="00D817C3" w:rsidRPr="003406CD">
        <w:t>-</w:t>
      </w:r>
      <w:r w:rsidRPr="003406CD">
        <w:t xml:space="preserve">ferrous </w:t>
      </w:r>
      <w:r w:rsidR="0098112B" w:rsidRPr="003406CD">
        <w:t>g</w:t>
      </w:r>
      <w:r w:rsidRPr="003406CD">
        <w:t xml:space="preserve">rout: </w:t>
      </w:r>
      <w:r w:rsidR="0098112B" w:rsidRPr="003406CD">
        <w:t xml:space="preserve"> </w:t>
      </w:r>
      <w:r w:rsidRPr="003406CD">
        <w:t>Pre</w:t>
      </w:r>
      <w:r w:rsidR="00D817C3" w:rsidRPr="003406CD">
        <w:t>-</w:t>
      </w:r>
      <w:r w:rsidRPr="003406CD">
        <w:t xml:space="preserve">blended hydraulic cement grout; </w:t>
      </w:r>
    </w:p>
    <w:p w14:paraId="0C9167DF" w14:textId="77777777" w:rsidR="006362F1" w:rsidRPr="003406CD" w:rsidRDefault="006362F1" w:rsidP="006362F1">
      <w:pPr>
        <w:pStyle w:val="Heading1"/>
      </w:pPr>
      <w:r w:rsidRPr="003406CD">
        <w:t>EXECUTION</w:t>
      </w:r>
    </w:p>
    <w:p w14:paraId="414A8717" w14:textId="77777777" w:rsidR="006362F1" w:rsidRPr="003406CD" w:rsidRDefault="006362F1" w:rsidP="006362F1">
      <w:pPr>
        <w:pStyle w:val="Heading2"/>
      </w:pPr>
      <w:r w:rsidRPr="003406CD">
        <w:t>Preparation</w:t>
      </w:r>
    </w:p>
    <w:p w14:paraId="632D5638" w14:textId="77777777" w:rsidR="006362F1" w:rsidRPr="003406CD" w:rsidRDefault="006362F1" w:rsidP="00FC780A">
      <w:pPr>
        <w:pStyle w:val="Heading3"/>
      </w:pPr>
      <w:r w:rsidRPr="003406CD">
        <w:t xml:space="preserve">Determine </w:t>
      </w:r>
      <w:r w:rsidR="00D66823" w:rsidRPr="003406CD">
        <w:t xml:space="preserve">the </w:t>
      </w:r>
      <w:r w:rsidRPr="003406CD">
        <w:t xml:space="preserve">requirements for </w:t>
      </w:r>
      <w:r w:rsidR="00D66823" w:rsidRPr="003406CD">
        <w:t xml:space="preserve">any </w:t>
      </w:r>
      <w:r w:rsidRPr="003406CD">
        <w:t>applied finishes.</w:t>
      </w:r>
    </w:p>
    <w:p w14:paraId="5D518C84" w14:textId="77777777" w:rsidR="006362F1" w:rsidRPr="003406CD" w:rsidRDefault="006362F1" w:rsidP="006362F1">
      <w:pPr>
        <w:pStyle w:val="Heading2"/>
      </w:pPr>
      <w:r w:rsidRPr="003406CD">
        <w:t>Tolerances</w:t>
      </w:r>
    </w:p>
    <w:p w14:paraId="1C888C8E" w14:textId="77777777" w:rsidR="006362F1" w:rsidRPr="003406CD" w:rsidRDefault="006362F1" w:rsidP="004F4042">
      <w:pPr>
        <w:pStyle w:val="Heading3"/>
      </w:pPr>
      <w:r w:rsidRPr="003406CD">
        <w:t xml:space="preserve">Finish surfaces to </w:t>
      </w:r>
      <w:r w:rsidR="00C8283D" w:rsidRPr="003406CD">
        <w:t xml:space="preserve">the </w:t>
      </w:r>
      <w:r w:rsidRPr="003406CD">
        <w:t>following tolerances in accordance with CSA A23.1</w:t>
      </w:r>
      <w:r w:rsidR="003C4DBE">
        <w:t>-</w:t>
      </w:r>
      <w:del w:id="128" w:author="Mabel Chow" w:date="2022-04-22T23:52:00Z">
        <w:r w:rsidR="003C4DBE" w:rsidDel="00B33D8A">
          <w:delText>14</w:delText>
        </w:r>
      </w:del>
      <w:ins w:id="129" w:author="Mabel Chow" w:date="2022-04-22T23:52:00Z">
        <w:r w:rsidR="00B33D8A">
          <w:t>19</w:t>
        </w:r>
      </w:ins>
      <w:r w:rsidRPr="003406CD">
        <w:t>, Clause 7.5.1.2 Straightedge Method</w:t>
      </w:r>
      <w:r w:rsidR="007F4967">
        <w:t>.</w:t>
      </w:r>
      <w:r w:rsidR="003C4DBE">
        <w:t xml:space="preserve"> </w:t>
      </w:r>
      <w:del w:id="130" w:author="Paul Shi" w:date="2022-03-22T19:07:00Z">
        <w:r w:rsidR="003C4DBE" w:rsidRPr="004F4042" w:rsidDel="00F839D3">
          <w:rPr>
            <w:i/>
            <w:highlight w:val="yellow"/>
          </w:rPr>
          <w:delText>[Consultant to confirm references]</w:delText>
        </w:r>
      </w:del>
    </w:p>
    <w:p w14:paraId="3D84ECF1" w14:textId="77777777" w:rsidR="006362F1" w:rsidRPr="003406CD" w:rsidDel="00E23386" w:rsidRDefault="006362F1" w:rsidP="00107A54">
      <w:pPr>
        <w:pStyle w:val="Heading4"/>
        <w:tabs>
          <w:tab w:val="left" w:pos="2127"/>
        </w:tabs>
        <w:ind w:left="2127" w:hanging="709"/>
        <w:rPr>
          <w:del w:id="131" w:author="Mabel Chow" w:date="2022-04-25T13:43:00Z"/>
        </w:rPr>
      </w:pPr>
      <w:del w:id="132" w:author="Mabel Chow" w:date="2022-04-25T13:43:00Z">
        <w:r w:rsidRPr="003406CD" w:rsidDel="00E23386">
          <w:delText>Very Flat: Finish tolerance 3 mm in 3</w:delText>
        </w:r>
        <w:r w:rsidR="003C4DBE" w:rsidDel="00E23386">
          <w:delText>,</w:delText>
        </w:r>
        <w:r w:rsidRPr="003406CD" w:rsidDel="00E23386">
          <w:delText>000 mm</w:delText>
        </w:r>
      </w:del>
      <w:ins w:id="133" w:author="Paul Shi" w:date="2022-03-22T19:09:00Z">
        <w:del w:id="134" w:author="Mabel Chow" w:date="2022-04-25T13:43:00Z">
          <w:r w:rsidR="00457709" w:rsidDel="00E23386">
            <w:delText xml:space="preserve"> for</w:delText>
          </w:r>
        </w:del>
      </w:ins>
      <w:del w:id="135" w:author="Mabel Chow" w:date="2022-04-25T13:43:00Z">
        <w:r w:rsidRPr="003406CD" w:rsidDel="00E23386">
          <w:delText>.</w:delText>
        </w:r>
      </w:del>
      <w:ins w:id="136" w:author="Paul Shi" w:date="2022-03-22T19:09:00Z">
        <w:del w:id="137" w:author="Mabel Chow" w:date="2022-04-25T13:43:00Z">
          <w:r w:rsidR="00457709" w:rsidDel="00E23386">
            <w:delText xml:space="preserve"> </w:delText>
          </w:r>
        </w:del>
      </w:ins>
      <w:del w:id="138" w:author="Mabel Chow" w:date="2022-04-25T13:43:00Z">
        <w:r w:rsidRPr="003406CD" w:rsidDel="00E23386">
          <w:delText xml:space="preserve"> </w:delText>
        </w:r>
      </w:del>
      <w:ins w:id="139" w:author="Paul Shi" w:date="2022-03-22T19:09:00Z">
        <w:del w:id="140" w:author="Mabel Chow" w:date="2022-04-25T13:43:00Z">
          <w:r w:rsidR="00457709" w:rsidDel="00E23386">
            <w:delText>surface</w:delText>
          </w:r>
        </w:del>
      </w:ins>
      <w:del w:id="141" w:author="Mabel Chow" w:date="2022-04-25T13:43:00Z">
        <w:r w:rsidR="0098112B" w:rsidRPr="003406CD" w:rsidDel="00E23386">
          <w:delText xml:space="preserve"> </w:delText>
        </w:r>
        <w:r w:rsidRPr="003406CD" w:rsidDel="00E23386">
          <w:delText xml:space="preserve">Surface </w:delText>
        </w:r>
        <w:r w:rsidR="001C3C52" w:rsidRPr="003406CD" w:rsidDel="00E23386">
          <w:delText xml:space="preserve">of </w:delText>
        </w:r>
      </w:del>
      <w:ins w:id="142" w:author="Paul Shi" w:date="2022-03-22T19:09:00Z">
        <w:del w:id="143" w:author="Mabel Chow" w:date="2022-04-25T13:43:00Z">
          <w:r w:rsidR="00457709" w:rsidDel="00E23386">
            <w:delText>main floor</w:delText>
          </w:r>
        </w:del>
      </w:ins>
      <w:del w:id="144" w:author="Mabel Chow" w:date="2022-04-25T13:43:00Z">
        <w:r w:rsidRPr="003406CD" w:rsidDel="00E23386">
          <w:delText xml:space="preserve">base slab </w:delText>
        </w:r>
        <w:r w:rsidRPr="004F4042" w:rsidDel="00E23386">
          <w:rPr>
            <w:highlight w:val="yellow"/>
            <w:shd w:val="clear" w:color="auto" w:fill="D9D9D9"/>
          </w:rPr>
          <w:delText>[applied bonded concrete toppings]</w:delText>
        </w:r>
        <w:r w:rsidRPr="003406CD" w:rsidDel="00E23386">
          <w:delText xml:space="preserve"> in </w:delText>
        </w:r>
        <w:r w:rsidRPr="004F4042" w:rsidDel="00E23386">
          <w:rPr>
            <w:highlight w:val="yellow"/>
            <w:shd w:val="clear" w:color="auto" w:fill="D9D9D9"/>
          </w:rPr>
          <w:delText>[Primary Settling Tank No.      ]</w:delText>
        </w:r>
        <w:r w:rsidRPr="003406CD" w:rsidDel="00E23386">
          <w:delText>.</w:delText>
        </w:r>
      </w:del>
    </w:p>
    <w:p w14:paraId="2F82ACB9" w14:textId="77777777" w:rsidR="006362F1" w:rsidRPr="003406CD" w:rsidRDefault="006362F1" w:rsidP="00107A54">
      <w:pPr>
        <w:pStyle w:val="Heading4"/>
        <w:tabs>
          <w:tab w:val="left" w:pos="2127"/>
        </w:tabs>
        <w:ind w:left="2127" w:hanging="709"/>
      </w:pPr>
      <w:r w:rsidRPr="003406CD">
        <w:t>Flat: Finish tolerance 5 mm in 3</w:t>
      </w:r>
      <w:r w:rsidR="00123F8B">
        <w:t>,</w:t>
      </w:r>
      <w:r w:rsidRPr="003406CD">
        <w:t xml:space="preserve">000 mm. </w:t>
      </w:r>
      <w:r w:rsidR="0098112B" w:rsidRPr="003406CD">
        <w:t xml:space="preserve"> </w:t>
      </w:r>
      <w:r w:rsidRPr="003406CD">
        <w:t xml:space="preserve">Surfaces to receive a vinyl tile, epoxy floor finish or other thin applied floor finish; surfaces to receive ceramic tile or quarry tile on </w:t>
      </w:r>
      <w:r w:rsidR="0098112B" w:rsidRPr="003406CD">
        <w:t xml:space="preserve">a </w:t>
      </w:r>
      <w:r w:rsidRPr="003406CD">
        <w:t xml:space="preserve">thin set bond </w:t>
      </w:r>
      <w:proofErr w:type="spellStart"/>
      <w:r w:rsidRPr="003406CD">
        <w:t>coat</w:t>
      </w:r>
      <w:del w:id="145" w:author="Paul Shi" w:date="2022-03-22T19:08:00Z">
        <w:r w:rsidRPr="003406CD" w:rsidDel="00F839D3">
          <w:delText xml:space="preserve">; </w:delText>
        </w:r>
        <w:r w:rsidRPr="004F4042" w:rsidDel="00F839D3">
          <w:rPr>
            <w:highlight w:val="yellow"/>
            <w:shd w:val="clear" w:color="auto" w:fill="D9D9D9"/>
          </w:rPr>
          <w:delText>[surfaces of concrete toppings;]</w:delText>
        </w:r>
        <w:r w:rsidR="00B5093B" w:rsidRPr="004F4042" w:rsidDel="00F839D3">
          <w:delText xml:space="preserve"> </w:delText>
        </w:r>
      </w:del>
      <w:r w:rsidRPr="003406CD">
        <w:t>and</w:t>
      </w:r>
      <w:proofErr w:type="spellEnd"/>
      <w:r w:rsidRPr="003406CD">
        <w:t xml:space="preserve"> exposed surfaces of concrete floors.</w:t>
      </w:r>
    </w:p>
    <w:p w14:paraId="43290083" w14:textId="77777777" w:rsidR="006362F1" w:rsidRPr="003406CD" w:rsidDel="00E23386" w:rsidRDefault="006362F1" w:rsidP="00107A54">
      <w:pPr>
        <w:pStyle w:val="Heading4"/>
        <w:tabs>
          <w:tab w:val="left" w:pos="2127"/>
        </w:tabs>
        <w:ind w:left="2127" w:hanging="709"/>
        <w:rPr>
          <w:del w:id="146" w:author="Mabel Chow" w:date="2022-04-25T13:44:00Z"/>
        </w:rPr>
      </w:pPr>
      <w:del w:id="147" w:author="Mabel Chow" w:date="2022-04-25T13:44:00Z">
        <w:r w:rsidRPr="003406CD" w:rsidDel="00E23386">
          <w:delText xml:space="preserve">Moderately Flat: </w:delText>
        </w:r>
        <w:r w:rsidR="0098112B" w:rsidRPr="003406CD" w:rsidDel="00E23386">
          <w:delText xml:space="preserve"> </w:delText>
        </w:r>
        <w:r w:rsidRPr="003406CD" w:rsidDel="00E23386">
          <w:delText>Finish tolerance 8 mm in 3</w:delText>
        </w:r>
        <w:r w:rsidR="00123F8B" w:rsidDel="00E23386">
          <w:delText>,</w:delText>
        </w:r>
        <w:r w:rsidRPr="003406CD" w:rsidDel="00E23386">
          <w:delText xml:space="preserve">000 mm. Surfaces to be covered with cladding or to receive insulation, built up roofing, or membrane waterproofing; top of roof slabs of </w:delText>
        </w:r>
        <w:r w:rsidRPr="004F4042" w:rsidDel="00E23386">
          <w:rPr>
            <w:highlight w:val="yellow"/>
            <w:shd w:val="clear" w:color="auto" w:fill="D9D9D9"/>
          </w:rPr>
          <w:delText>[structures,] [tanks,] [tunnels,] [conduits,]</w:delText>
        </w:r>
        <w:r w:rsidRPr="004F4042" w:rsidDel="00E23386">
          <w:delText xml:space="preserve"> </w:delText>
        </w:r>
        <w:r w:rsidRPr="003406CD" w:rsidDel="00E23386">
          <w:delText>and similar areas to be covered with backfill.</w:delText>
        </w:r>
      </w:del>
    </w:p>
    <w:p w14:paraId="17056A20" w14:textId="77777777" w:rsidR="006362F1" w:rsidRPr="003406CD" w:rsidDel="00E23386" w:rsidRDefault="006362F1" w:rsidP="00107A54">
      <w:pPr>
        <w:pStyle w:val="Heading4"/>
        <w:tabs>
          <w:tab w:val="left" w:pos="2127"/>
        </w:tabs>
        <w:ind w:left="2127" w:hanging="709"/>
        <w:rPr>
          <w:del w:id="148" w:author="Mabel Chow" w:date="2022-04-25T13:44:00Z"/>
        </w:rPr>
      </w:pPr>
      <w:del w:id="149" w:author="Mabel Chow" w:date="2022-04-25T13:44:00Z">
        <w:r w:rsidRPr="003406CD" w:rsidDel="00E23386">
          <w:delText>Conventional:</w:delText>
        </w:r>
        <w:r w:rsidR="0098112B" w:rsidRPr="003406CD" w:rsidDel="00E23386">
          <w:delText xml:space="preserve"> </w:delText>
        </w:r>
        <w:r w:rsidRPr="003406CD" w:rsidDel="00E23386">
          <w:delText xml:space="preserve"> Finish tolerance 12 mm in 3</w:delText>
        </w:r>
        <w:r w:rsidR="00123F8B" w:rsidDel="00E23386">
          <w:delText>,</w:delText>
        </w:r>
        <w:r w:rsidRPr="003406CD" w:rsidDel="00E23386">
          <w:delText xml:space="preserve">000 mm. Surfaces where a bonded concrete </w:delText>
        </w:r>
        <w:r w:rsidRPr="004F4042" w:rsidDel="00E23386">
          <w:rPr>
            <w:highlight w:val="yellow"/>
            <w:shd w:val="clear" w:color="auto" w:fill="D9D9D9"/>
          </w:rPr>
          <w:delText>[or cement based]</w:delText>
        </w:r>
        <w:r w:rsidRPr="004F4042" w:rsidDel="00E23386">
          <w:delText xml:space="preserve"> </w:delText>
        </w:r>
        <w:r w:rsidRPr="003406CD" w:rsidDel="00E23386">
          <w:delText>topping will be applied.</w:delText>
        </w:r>
      </w:del>
    </w:p>
    <w:p w14:paraId="45C4FA82" w14:textId="77777777" w:rsidR="006362F1" w:rsidRPr="003406CD" w:rsidRDefault="00BA0ADB" w:rsidP="00BA0ADB">
      <w:pPr>
        <w:pStyle w:val="Heading2"/>
      </w:pPr>
      <w:r w:rsidRPr="003406CD">
        <w:t>Concrete Finishing</w:t>
      </w:r>
    </w:p>
    <w:p w14:paraId="30CB1F80" w14:textId="77777777" w:rsidR="006362F1" w:rsidRPr="003406CD" w:rsidRDefault="006362F1" w:rsidP="004F4042">
      <w:pPr>
        <w:pStyle w:val="Heading3"/>
      </w:pPr>
      <w:r w:rsidRPr="003406CD">
        <w:t>General</w:t>
      </w:r>
    </w:p>
    <w:p w14:paraId="7B8435E8" w14:textId="77777777" w:rsidR="006362F1" w:rsidRPr="003406CD" w:rsidRDefault="006362F1" w:rsidP="00107A54">
      <w:pPr>
        <w:pStyle w:val="Heading4"/>
        <w:tabs>
          <w:tab w:val="left" w:pos="2127"/>
        </w:tabs>
        <w:ind w:left="2127" w:hanging="709"/>
      </w:pPr>
      <w:r w:rsidRPr="003406CD">
        <w:t xml:space="preserve">Concrete finishing effort is directly dependent on forming, concrete placing, and curing techniques. </w:t>
      </w:r>
      <w:r w:rsidR="0098112B" w:rsidRPr="003406CD">
        <w:t xml:space="preserve"> </w:t>
      </w:r>
      <w:r w:rsidRPr="003406CD">
        <w:t xml:space="preserve">Perform finishing procedures until </w:t>
      </w:r>
      <w:r w:rsidR="00D66823" w:rsidRPr="003406CD">
        <w:t xml:space="preserve">the </w:t>
      </w:r>
      <w:r w:rsidRPr="003406CD">
        <w:t>specified finishes are achieved.</w:t>
      </w:r>
    </w:p>
    <w:p w14:paraId="1A14FF44" w14:textId="77777777" w:rsidR="006362F1" w:rsidRPr="003406CD" w:rsidRDefault="006362F1" w:rsidP="00107A54">
      <w:pPr>
        <w:pStyle w:val="Heading4"/>
        <w:tabs>
          <w:tab w:val="left" w:pos="2127"/>
        </w:tabs>
        <w:ind w:left="2127" w:hanging="709"/>
      </w:pPr>
      <w:r w:rsidRPr="003406CD">
        <w:t xml:space="preserve">Complete concrete finishing in areas where mechanical and electrical equipment will be installed prior to </w:t>
      </w:r>
      <w:r w:rsidR="0023642A" w:rsidRPr="003406CD">
        <w:t xml:space="preserve">the </w:t>
      </w:r>
      <w:r w:rsidRPr="003406CD">
        <w:t xml:space="preserve">commencement of </w:t>
      </w:r>
      <w:r w:rsidR="00E17A65" w:rsidRPr="003406CD">
        <w:t xml:space="preserve">any </w:t>
      </w:r>
      <w:r w:rsidRPr="003406CD">
        <w:t>such installation</w:t>
      </w:r>
      <w:r w:rsidR="00E17A65" w:rsidRPr="003406CD">
        <w:t>s</w:t>
      </w:r>
      <w:r w:rsidRPr="003406CD">
        <w:t>.</w:t>
      </w:r>
    </w:p>
    <w:p w14:paraId="3291A274" w14:textId="77777777" w:rsidR="006362F1" w:rsidRPr="003406CD" w:rsidRDefault="006362F1" w:rsidP="004F4042">
      <w:pPr>
        <w:pStyle w:val="Heading3"/>
      </w:pPr>
      <w:r w:rsidRPr="003406CD">
        <w:t>Slab or Floor Surfaces</w:t>
      </w:r>
    </w:p>
    <w:p w14:paraId="18121250" w14:textId="77777777" w:rsidR="006362F1" w:rsidRPr="003406CD" w:rsidRDefault="006362F1" w:rsidP="001C3302">
      <w:pPr>
        <w:pStyle w:val="Heading4"/>
        <w:tabs>
          <w:tab w:val="left" w:pos="2127"/>
        </w:tabs>
        <w:ind w:left="2127" w:hanging="709"/>
      </w:pPr>
      <w:r w:rsidRPr="003406CD">
        <w:t>General</w:t>
      </w:r>
    </w:p>
    <w:p w14:paraId="08553632" w14:textId="77777777" w:rsidR="006362F1" w:rsidRPr="004F4042" w:rsidRDefault="006362F1" w:rsidP="00A00DC6">
      <w:pPr>
        <w:pStyle w:val="Heading5"/>
        <w:rPr>
          <w:highlight w:val="yellow"/>
        </w:rPr>
      </w:pPr>
      <w:r w:rsidRPr="008E60CD">
        <w:t>Carry</w:t>
      </w:r>
      <w:r w:rsidRPr="003406CD">
        <w:t xml:space="preserve"> out finishing operations in accordance with CSA A23.1</w:t>
      </w:r>
      <w:r w:rsidR="00B5093B" w:rsidRPr="003406CD">
        <w:t>-</w:t>
      </w:r>
      <w:del w:id="150" w:author="Mabel Chow" w:date="2022-04-22T14:14:00Z">
        <w:r w:rsidR="00123F8B" w:rsidDel="00254529">
          <w:delText>14</w:delText>
        </w:r>
      </w:del>
      <w:ins w:id="151" w:author="Mabel Chow" w:date="2022-04-22T14:14:00Z">
        <w:r w:rsidR="00254529">
          <w:t>19</w:t>
        </w:r>
      </w:ins>
      <w:r w:rsidRPr="003406CD">
        <w:t>, Clause 7.5 – Finishing and Treatment of Slab or Floor Surfaces</w:t>
      </w:r>
      <w:r w:rsidR="00721ED7">
        <w:t>.</w:t>
      </w:r>
      <w:r w:rsidR="00123F8B">
        <w:t xml:space="preserve"> </w:t>
      </w:r>
      <w:del w:id="152" w:author="Paul Shi" w:date="2022-03-22T19:10:00Z">
        <w:r w:rsidR="00123F8B" w:rsidRPr="004F4042" w:rsidDel="00457709">
          <w:rPr>
            <w:i/>
            <w:highlight w:val="yellow"/>
          </w:rPr>
          <w:delText>[Consultant to confirm references]</w:delText>
        </w:r>
      </w:del>
    </w:p>
    <w:p w14:paraId="480CD94E" w14:textId="77777777" w:rsidR="006362F1" w:rsidRPr="003406CD" w:rsidRDefault="006362F1" w:rsidP="00A00DC6">
      <w:pPr>
        <w:pStyle w:val="Heading5"/>
      </w:pPr>
      <w:r w:rsidRPr="003406CD">
        <w:t xml:space="preserve">Initial finishing operations </w:t>
      </w:r>
      <w:r w:rsidR="00D66823" w:rsidRPr="003406CD">
        <w:t xml:space="preserve">shall </w:t>
      </w:r>
      <w:r w:rsidRPr="003406CD">
        <w:t xml:space="preserve">consist of placing, consolidating, and screeding, immediately followed by straightedge, bull floating, or darbying. </w:t>
      </w:r>
      <w:r w:rsidR="0098112B" w:rsidRPr="003406CD">
        <w:t xml:space="preserve"> </w:t>
      </w:r>
      <w:r w:rsidRPr="003406CD">
        <w:t xml:space="preserve">Complete </w:t>
      </w:r>
      <w:r w:rsidR="00D66823" w:rsidRPr="003406CD">
        <w:t xml:space="preserve">all </w:t>
      </w:r>
      <w:r w:rsidR="00EF7EA4" w:rsidRPr="003406CD">
        <w:t>levelling</w:t>
      </w:r>
      <w:r w:rsidRPr="003406CD">
        <w:t xml:space="preserve"> and consolidation before free moisture or bleed water rises to </w:t>
      </w:r>
      <w:r w:rsidR="00D66823" w:rsidRPr="003406CD">
        <w:t xml:space="preserve">the </w:t>
      </w:r>
      <w:r w:rsidRPr="003406CD">
        <w:t xml:space="preserve">top </w:t>
      </w:r>
      <w:r w:rsidR="00D66823" w:rsidRPr="003406CD">
        <w:t xml:space="preserve">of the </w:t>
      </w:r>
      <w:r w:rsidRPr="003406CD">
        <w:t>surface.</w:t>
      </w:r>
    </w:p>
    <w:p w14:paraId="2FF96791" w14:textId="77777777" w:rsidR="006362F1" w:rsidRPr="003406CD" w:rsidRDefault="006362F1" w:rsidP="001619E7">
      <w:pPr>
        <w:pStyle w:val="Heading5"/>
      </w:pPr>
      <w:r w:rsidRPr="003406CD">
        <w:t xml:space="preserve">Provide at least one standby power trowel. </w:t>
      </w:r>
      <w:r w:rsidR="0098112B" w:rsidRPr="003406CD">
        <w:t xml:space="preserve"> </w:t>
      </w:r>
      <w:r w:rsidRPr="003406CD">
        <w:t xml:space="preserve">Provide sufficient finishers and equipment for the </w:t>
      </w:r>
      <w:r w:rsidR="00EF7EA4" w:rsidRPr="003406CD">
        <w:t>W</w:t>
      </w:r>
      <w:r w:rsidRPr="003406CD">
        <w:t>ork.</w:t>
      </w:r>
    </w:p>
    <w:p w14:paraId="0E07048A" w14:textId="77777777" w:rsidR="006362F1" w:rsidRPr="003406CD" w:rsidRDefault="006362F1" w:rsidP="009C1DA0">
      <w:pPr>
        <w:pStyle w:val="Heading5"/>
      </w:pPr>
      <w:r w:rsidRPr="003406CD">
        <w:t xml:space="preserve">Take </w:t>
      </w:r>
      <w:r w:rsidR="00AC1A33" w:rsidRPr="003406CD">
        <w:t xml:space="preserve">all </w:t>
      </w:r>
      <w:r w:rsidRPr="003406CD">
        <w:t xml:space="preserve">precautions necessary </w:t>
      </w:r>
      <w:r w:rsidR="00D66823" w:rsidRPr="003406CD">
        <w:t xml:space="preserve">in order </w:t>
      </w:r>
      <w:r w:rsidRPr="003406CD">
        <w:t>to protect the finish against inclement weather.</w:t>
      </w:r>
    </w:p>
    <w:p w14:paraId="3E45D3F6" w14:textId="77777777" w:rsidR="006362F1" w:rsidRPr="003406CD" w:rsidRDefault="006362F1" w:rsidP="009C1DA0">
      <w:pPr>
        <w:pStyle w:val="Heading5"/>
      </w:pPr>
      <w:r w:rsidRPr="003406CD">
        <w:t xml:space="preserve">Commence final finishing operations, consisting of floating and trowelling, when </w:t>
      </w:r>
      <w:r w:rsidR="00D66823" w:rsidRPr="003406CD">
        <w:t xml:space="preserve">the </w:t>
      </w:r>
      <w:r w:rsidRPr="003406CD">
        <w:t xml:space="preserve">concrete has stiffened sufficiently to prevent the working of excess mortar to the surface and is able to sustain foot pressure, and after removing </w:t>
      </w:r>
      <w:r w:rsidR="00D66823" w:rsidRPr="003406CD">
        <w:t xml:space="preserve">any </w:t>
      </w:r>
      <w:r w:rsidRPr="003406CD">
        <w:t>free bleed water.</w:t>
      </w:r>
    </w:p>
    <w:p w14:paraId="17E15631" w14:textId="77777777" w:rsidR="006362F1" w:rsidRPr="003406CD" w:rsidRDefault="006362F1" w:rsidP="009C1DA0">
      <w:pPr>
        <w:pStyle w:val="Heading5"/>
      </w:pPr>
      <w:r w:rsidRPr="003406CD">
        <w:t>Re</w:t>
      </w:r>
      <w:r w:rsidR="00123F8B">
        <w:t>-</w:t>
      </w:r>
      <w:r w:rsidRPr="003406CD">
        <w:t xml:space="preserve">straighten with </w:t>
      </w:r>
      <w:r w:rsidR="00D66823" w:rsidRPr="003406CD">
        <w:t>a</w:t>
      </w:r>
      <w:r w:rsidRPr="003406CD">
        <w:t xml:space="preserve"> straightedge as often as necessary </w:t>
      </w:r>
      <w:r w:rsidR="00D66823" w:rsidRPr="003406CD">
        <w:t>in order</w:t>
      </w:r>
      <w:r w:rsidRPr="003406CD">
        <w:t xml:space="preserve"> to achieve </w:t>
      </w:r>
      <w:r w:rsidR="00D66823" w:rsidRPr="003406CD">
        <w:t xml:space="preserve">the </w:t>
      </w:r>
      <w:r w:rsidRPr="003406CD">
        <w:t>specified floor tolerances.</w:t>
      </w:r>
    </w:p>
    <w:p w14:paraId="3AB456C4" w14:textId="77777777" w:rsidR="006362F1" w:rsidRPr="003406CD" w:rsidRDefault="006362F1" w:rsidP="001C3302">
      <w:pPr>
        <w:pStyle w:val="Heading4"/>
        <w:tabs>
          <w:tab w:val="left" w:pos="2127"/>
        </w:tabs>
        <w:ind w:left="2127" w:hanging="709"/>
      </w:pPr>
      <w:r w:rsidRPr="003406CD">
        <w:t>Float Finish Type S-1</w:t>
      </w:r>
    </w:p>
    <w:p w14:paraId="33716330" w14:textId="77777777" w:rsidR="006362F1" w:rsidRPr="003406CD" w:rsidRDefault="006362F1" w:rsidP="00A00DC6">
      <w:pPr>
        <w:pStyle w:val="Heading5"/>
      </w:pPr>
      <w:r w:rsidRPr="003406CD">
        <w:t xml:space="preserve">After initial finishing, provide </w:t>
      </w:r>
      <w:r w:rsidR="00D66823" w:rsidRPr="003406CD">
        <w:t xml:space="preserve">a </w:t>
      </w:r>
      <w:r w:rsidRPr="003406CD">
        <w:t>float finish in accordance with CSA A23.1</w:t>
      </w:r>
      <w:r w:rsidR="00123F8B">
        <w:t>-</w:t>
      </w:r>
      <w:del w:id="153" w:author="Mabel Chow" w:date="2022-04-22T23:52:00Z">
        <w:r w:rsidR="00123F8B" w:rsidDel="00B33D8A">
          <w:delText>14</w:delText>
        </w:r>
      </w:del>
      <w:ins w:id="154" w:author="Mabel Chow" w:date="2022-04-22T23:52:00Z">
        <w:r w:rsidR="00B33D8A">
          <w:t>19</w:t>
        </w:r>
      </w:ins>
      <w:r w:rsidRPr="003406CD">
        <w:t>, Clause 7.5</w:t>
      </w:r>
      <w:r w:rsidR="001C3C52" w:rsidRPr="003406CD">
        <w:t>.4.2</w:t>
      </w:r>
      <w:r w:rsidRPr="003406CD">
        <w:t xml:space="preserve"> Floating</w:t>
      </w:r>
      <w:r w:rsidR="00735618">
        <w:t>.</w:t>
      </w:r>
      <w:r w:rsidR="00123F8B">
        <w:t xml:space="preserve"> </w:t>
      </w:r>
      <w:del w:id="155" w:author="Paul Shi" w:date="2022-03-22T19:10:00Z">
        <w:r w:rsidR="00123F8B" w:rsidRPr="004F4042" w:rsidDel="00457709">
          <w:rPr>
            <w:i/>
            <w:highlight w:val="yellow"/>
          </w:rPr>
          <w:delText>[Consultant to confirm references]</w:delText>
        </w:r>
      </w:del>
    </w:p>
    <w:p w14:paraId="1FF6F4F1" w14:textId="77777777" w:rsidR="006362F1" w:rsidRPr="003406CD" w:rsidRDefault="006362F1" w:rsidP="001C3302">
      <w:pPr>
        <w:pStyle w:val="Heading4"/>
        <w:tabs>
          <w:tab w:val="left" w:pos="2127"/>
        </w:tabs>
        <w:ind w:left="2127" w:hanging="709"/>
      </w:pPr>
      <w:r w:rsidRPr="003406CD">
        <w:t>Trowel Finish Type S-2</w:t>
      </w:r>
    </w:p>
    <w:p w14:paraId="601F867C" w14:textId="77777777" w:rsidR="006362F1" w:rsidRPr="003406CD" w:rsidRDefault="006362F1" w:rsidP="00A00DC6">
      <w:pPr>
        <w:pStyle w:val="Heading5"/>
      </w:pPr>
      <w:r w:rsidRPr="003406CD">
        <w:t xml:space="preserve">After initial finishing and floating, trowel </w:t>
      </w:r>
      <w:r w:rsidR="00D66823" w:rsidRPr="003406CD">
        <w:t xml:space="preserve">the </w:t>
      </w:r>
      <w:r w:rsidRPr="003406CD">
        <w:t xml:space="preserve">surface with </w:t>
      </w:r>
      <w:r w:rsidR="00D66823" w:rsidRPr="003406CD">
        <w:t xml:space="preserve">a </w:t>
      </w:r>
      <w:r w:rsidRPr="003406CD">
        <w:t>steel hand or power trowel in accordance with CSA A23.1</w:t>
      </w:r>
      <w:r w:rsidR="00123F8B">
        <w:t>-</w:t>
      </w:r>
      <w:del w:id="156" w:author="Mabel Chow" w:date="2022-04-22T23:52:00Z">
        <w:r w:rsidR="00123F8B" w:rsidDel="00B33D8A">
          <w:delText>14</w:delText>
        </w:r>
      </w:del>
      <w:ins w:id="157" w:author="Mabel Chow" w:date="2022-04-22T23:52:00Z">
        <w:r w:rsidR="00B33D8A">
          <w:t>19</w:t>
        </w:r>
      </w:ins>
      <w:r w:rsidRPr="003406CD">
        <w:t>, Clause 7.5.4.3.2</w:t>
      </w:r>
      <w:r w:rsidR="00735618">
        <w:t>.</w:t>
      </w:r>
      <w:r w:rsidR="00123F8B">
        <w:t xml:space="preserve"> </w:t>
      </w:r>
      <w:del w:id="158" w:author="Paul Shi" w:date="2022-03-22T19:10:00Z">
        <w:r w:rsidR="00123F8B" w:rsidRPr="004F4042" w:rsidDel="00457709">
          <w:rPr>
            <w:i/>
            <w:highlight w:val="yellow"/>
          </w:rPr>
          <w:delText>[Consultant to confirm references]</w:delText>
        </w:r>
        <w:r w:rsidRPr="004F4042" w:rsidDel="00457709">
          <w:rPr>
            <w:i/>
          </w:rPr>
          <w:delText xml:space="preserve"> </w:delText>
        </w:r>
      </w:del>
      <w:r w:rsidRPr="003406CD">
        <w:t xml:space="preserve">Trowel, keeping </w:t>
      </w:r>
      <w:r w:rsidR="0023642A" w:rsidRPr="003406CD">
        <w:t xml:space="preserve">the </w:t>
      </w:r>
      <w:r w:rsidRPr="003406CD">
        <w:t xml:space="preserve">blade flat at first and raising </w:t>
      </w:r>
      <w:r w:rsidR="0023642A" w:rsidRPr="003406CD">
        <w:t xml:space="preserve">the </w:t>
      </w:r>
      <w:r w:rsidRPr="003406CD">
        <w:t xml:space="preserve">blade angle a little more on subsequent passes. </w:t>
      </w:r>
      <w:r w:rsidR="0098112B" w:rsidRPr="003406CD">
        <w:t xml:space="preserve"> </w:t>
      </w:r>
      <w:r w:rsidRPr="003406CD">
        <w:t xml:space="preserve">Leave </w:t>
      </w:r>
      <w:r w:rsidR="0023642A" w:rsidRPr="003406CD">
        <w:t xml:space="preserve">the </w:t>
      </w:r>
      <w:r w:rsidRPr="003406CD">
        <w:t>surface smooth, dense, of fine uniform texture without a swirl and free of blemishes.</w:t>
      </w:r>
    </w:p>
    <w:p w14:paraId="34772115" w14:textId="77777777" w:rsidR="006362F1" w:rsidRPr="003406CD" w:rsidDel="00F025F8" w:rsidRDefault="006362F1" w:rsidP="001C3302">
      <w:pPr>
        <w:pStyle w:val="Heading4"/>
        <w:tabs>
          <w:tab w:val="left" w:pos="2127"/>
        </w:tabs>
        <w:ind w:left="2127" w:hanging="709"/>
        <w:rPr>
          <w:del w:id="159" w:author="Mabel Chow" w:date="2022-04-25T13:45:00Z"/>
        </w:rPr>
      </w:pPr>
      <w:del w:id="160" w:author="Mabel Chow" w:date="2022-04-25T13:45:00Z">
        <w:r w:rsidRPr="003406CD" w:rsidDel="00F025F8">
          <w:delText>Nonslip Finish Type S-3</w:delText>
        </w:r>
      </w:del>
    </w:p>
    <w:p w14:paraId="593CFAE5" w14:textId="77777777" w:rsidR="006362F1" w:rsidRPr="003406CD" w:rsidDel="00F025F8" w:rsidRDefault="006362F1" w:rsidP="00A00DC6">
      <w:pPr>
        <w:pStyle w:val="Heading5"/>
        <w:rPr>
          <w:del w:id="161" w:author="Mabel Chow" w:date="2022-04-25T13:45:00Z"/>
        </w:rPr>
      </w:pPr>
      <w:del w:id="162" w:author="Mabel Chow" w:date="2022-04-25T13:45:00Z">
        <w:r w:rsidRPr="003406CD" w:rsidDel="00F025F8">
          <w:delText>After initial finishing, floating, and first trowelling</w:delText>
        </w:r>
        <w:r w:rsidR="00D66823" w:rsidRPr="003406CD" w:rsidDel="00F025F8">
          <w:delText>,</w:delText>
        </w:r>
        <w:r w:rsidRPr="003406CD" w:rsidDel="00F025F8">
          <w:delText xml:space="preserve"> provide </w:delText>
        </w:r>
        <w:r w:rsidR="00D66823" w:rsidRPr="003406CD" w:rsidDel="00F025F8">
          <w:delText xml:space="preserve">a </w:delText>
        </w:r>
        <w:r w:rsidRPr="003406CD" w:rsidDel="00F025F8">
          <w:delText>nonslip surface finish by swirl-trowelling the surface in accordance with CSA A23.1</w:delText>
        </w:r>
        <w:r w:rsidR="00123F8B" w:rsidDel="00F025F8">
          <w:delText>-</w:delText>
        </w:r>
      </w:del>
      <w:del w:id="163" w:author="Mabel Chow" w:date="2022-04-22T14:15:00Z">
        <w:r w:rsidR="00123F8B" w:rsidDel="00254529">
          <w:delText>14</w:delText>
        </w:r>
      </w:del>
      <w:del w:id="164" w:author="Mabel Chow" w:date="2022-04-25T13:45:00Z">
        <w:r w:rsidRPr="003406CD" w:rsidDel="00F025F8">
          <w:delText xml:space="preserve">, Clause 7.5.6.1 </w:delText>
        </w:r>
        <w:r w:rsidR="00EF7EA4" w:rsidRPr="003406CD" w:rsidDel="00F025F8">
          <w:delText>–</w:delText>
        </w:r>
        <w:r w:rsidRPr="003406CD" w:rsidDel="00F025F8">
          <w:delText xml:space="preserve"> Nonslip Surfaces</w:delText>
        </w:r>
        <w:r w:rsidR="00123F8B" w:rsidDel="00F025F8">
          <w:delText xml:space="preserve"> </w:delText>
        </w:r>
        <w:r w:rsidR="00123F8B" w:rsidRPr="00123F8B" w:rsidDel="00F025F8">
          <w:rPr>
            <w:highlight w:val="yellow"/>
          </w:rPr>
          <w:delText>[Consultant to confirm references]</w:delText>
        </w:r>
        <w:r w:rsidRPr="003406CD" w:rsidDel="00F025F8">
          <w:delText>.</w:delText>
        </w:r>
      </w:del>
    </w:p>
    <w:p w14:paraId="1371FBFC" w14:textId="77777777" w:rsidR="006362F1" w:rsidRPr="003406CD" w:rsidDel="00F025F8" w:rsidRDefault="006362F1" w:rsidP="00A00DC6">
      <w:pPr>
        <w:pStyle w:val="Heading5"/>
        <w:rPr>
          <w:del w:id="165" w:author="Mabel Chow" w:date="2022-04-25T13:45:00Z"/>
        </w:rPr>
      </w:pPr>
      <w:del w:id="166" w:author="Mabel Chow" w:date="2022-04-25T13:45:00Z">
        <w:r w:rsidRPr="003406CD" w:rsidDel="00F025F8">
          <w:delText>After swirl trowelling</w:delText>
        </w:r>
        <w:r w:rsidR="00D66823" w:rsidRPr="003406CD" w:rsidDel="00F025F8">
          <w:delText>,</w:delText>
        </w:r>
        <w:r w:rsidRPr="003406CD" w:rsidDel="00F025F8">
          <w:delText xml:space="preserve"> finish </w:delText>
        </w:r>
        <w:r w:rsidR="0023642A" w:rsidRPr="003406CD" w:rsidDel="00F025F8">
          <w:delText xml:space="preserve">the </w:delText>
        </w:r>
        <w:r w:rsidRPr="003406CD" w:rsidDel="00F025F8">
          <w:delText xml:space="preserve">surface by brooming with </w:delText>
        </w:r>
        <w:r w:rsidR="0023642A" w:rsidRPr="003406CD" w:rsidDel="00F025F8">
          <w:delText xml:space="preserve">an </w:delText>
        </w:r>
        <w:r w:rsidRPr="003406CD" w:rsidDel="00F025F8">
          <w:delText>application of steel or fibre brooms at least 450 mm wide.</w:delText>
        </w:r>
      </w:del>
    </w:p>
    <w:p w14:paraId="16DCAF64" w14:textId="77777777" w:rsidR="006362F1" w:rsidRPr="003406CD" w:rsidDel="00F025F8" w:rsidRDefault="006362F1" w:rsidP="001619E7">
      <w:pPr>
        <w:pStyle w:val="Heading5"/>
        <w:rPr>
          <w:del w:id="167" w:author="Mabel Chow" w:date="2022-04-25T13:45:00Z"/>
        </w:rPr>
      </w:pPr>
      <w:del w:id="168" w:author="Mabel Chow" w:date="2022-04-25T13:45:00Z">
        <w:r w:rsidRPr="003406CD" w:rsidDel="00F025F8">
          <w:delText xml:space="preserve">Pull </w:delText>
        </w:r>
        <w:r w:rsidR="0023642A" w:rsidRPr="003406CD" w:rsidDel="00F025F8">
          <w:delText xml:space="preserve">the </w:delText>
        </w:r>
        <w:r w:rsidRPr="003406CD" w:rsidDel="00F025F8">
          <w:delText xml:space="preserve">broom gently over the surface from side to side at right angles to </w:delText>
        </w:r>
        <w:r w:rsidR="0023642A" w:rsidRPr="003406CD" w:rsidDel="00F025F8">
          <w:delText xml:space="preserve">the </w:delText>
        </w:r>
        <w:r w:rsidRPr="003406CD" w:rsidDel="00F025F8">
          <w:delText>direction of traffic, with adjacent strokes slightly overlapping.</w:delText>
        </w:r>
      </w:del>
    </w:p>
    <w:p w14:paraId="2B4155B0" w14:textId="77777777" w:rsidR="006362F1" w:rsidRPr="003406CD" w:rsidDel="00F025F8" w:rsidRDefault="006362F1" w:rsidP="009C1DA0">
      <w:pPr>
        <w:pStyle w:val="Heading5"/>
        <w:rPr>
          <w:del w:id="169" w:author="Mabel Chow" w:date="2022-04-25T13:45:00Z"/>
        </w:rPr>
      </w:pPr>
      <w:del w:id="170" w:author="Mabel Chow" w:date="2022-04-25T13:45:00Z">
        <w:r w:rsidRPr="003406CD" w:rsidDel="00F025F8">
          <w:delText xml:space="preserve">Produce a broom finish surface free from porous spots, irregularities, depressions, or rough spots with uniform corrugations </w:delText>
        </w:r>
        <w:r w:rsidR="00D66823" w:rsidRPr="003406CD" w:rsidDel="00F025F8">
          <w:delText>which are</w:delText>
        </w:r>
        <w:r w:rsidRPr="003406CD" w:rsidDel="00F025F8">
          <w:delText xml:space="preserve"> less than 3 mm.</w:delText>
        </w:r>
      </w:del>
    </w:p>
    <w:p w14:paraId="048109EC" w14:textId="77777777" w:rsidR="006362F1" w:rsidRPr="003406CD" w:rsidDel="00F025F8" w:rsidRDefault="006362F1" w:rsidP="001C3302">
      <w:pPr>
        <w:pStyle w:val="Heading4"/>
        <w:tabs>
          <w:tab w:val="left" w:pos="2127"/>
        </w:tabs>
        <w:ind w:left="2127" w:hanging="709"/>
        <w:rPr>
          <w:del w:id="171" w:author="Mabel Chow" w:date="2022-04-25T13:45:00Z"/>
        </w:rPr>
      </w:pPr>
      <w:del w:id="172" w:author="Mabel Chow" w:date="2022-04-25T13:45:00Z">
        <w:r w:rsidRPr="003406CD" w:rsidDel="00F025F8">
          <w:delText>Scratch Finish Type S-4</w:delText>
        </w:r>
      </w:del>
    </w:p>
    <w:p w14:paraId="65665310" w14:textId="77777777" w:rsidR="006362F1" w:rsidRPr="003406CD" w:rsidDel="00F025F8" w:rsidRDefault="006362F1" w:rsidP="00A00DC6">
      <w:pPr>
        <w:pStyle w:val="Heading5"/>
        <w:rPr>
          <w:del w:id="173" w:author="Mabel Chow" w:date="2022-04-25T13:45:00Z"/>
        </w:rPr>
      </w:pPr>
      <w:del w:id="174" w:author="Mabel Chow" w:date="2022-04-25T13:45:00Z">
        <w:r w:rsidRPr="003406CD" w:rsidDel="00F025F8">
          <w:delText xml:space="preserve">After initial finishing, provide </w:delText>
        </w:r>
        <w:r w:rsidR="00D66823" w:rsidRPr="003406CD" w:rsidDel="00F025F8">
          <w:delText xml:space="preserve">a </w:delText>
        </w:r>
        <w:r w:rsidRPr="003406CD" w:rsidDel="00F025F8">
          <w:delText xml:space="preserve">scratch finish to remove laitance and </w:delText>
        </w:r>
        <w:r w:rsidR="00D66823" w:rsidRPr="003406CD" w:rsidDel="00F025F8">
          <w:delText>to</w:delText>
        </w:r>
        <w:r w:rsidRPr="003406CD" w:rsidDel="00F025F8">
          <w:delText xml:space="preserve"> produce closely spaced grooves approximately 6 mm </w:delText>
        </w:r>
        <w:r w:rsidR="00D66823" w:rsidRPr="003406CD" w:rsidDel="00F025F8">
          <w:delText>apart</w:delText>
        </w:r>
        <w:r w:rsidRPr="003406CD" w:rsidDel="00F025F8">
          <w:delText xml:space="preserve"> in accordance with CSA A23.1</w:delText>
        </w:r>
        <w:r w:rsidR="00123F8B" w:rsidDel="00F025F8">
          <w:delText>-</w:delText>
        </w:r>
      </w:del>
      <w:del w:id="175" w:author="Mabel Chow" w:date="2022-04-22T23:51:00Z">
        <w:r w:rsidR="00123F8B" w:rsidDel="00B33D8A">
          <w:delText>14</w:delText>
        </w:r>
      </w:del>
      <w:del w:id="176" w:author="Mabel Chow" w:date="2022-04-25T13:45:00Z">
        <w:r w:rsidRPr="003406CD" w:rsidDel="00F025F8">
          <w:delText>, Clause 7.5.6.2 Scratch Finish</w:delText>
        </w:r>
        <w:r w:rsidR="00721ED7" w:rsidDel="00F025F8">
          <w:delText>.</w:delText>
        </w:r>
        <w:r w:rsidR="00123F8B" w:rsidDel="00F025F8">
          <w:delText xml:space="preserve"> </w:delText>
        </w:r>
        <w:r w:rsidR="00123F8B" w:rsidRPr="004F4042" w:rsidDel="00F025F8">
          <w:rPr>
            <w:i/>
            <w:highlight w:val="yellow"/>
          </w:rPr>
          <w:delText>[Consultant to confirm references]</w:delText>
        </w:r>
      </w:del>
    </w:p>
    <w:p w14:paraId="218D6CB9" w14:textId="77777777" w:rsidR="006E0651" w:rsidRPr="003406CD" w:rsidRDefault="006362F1" w:rsidP="001C3302">
      <w:pPr>
        <w:pStyle w:val="Heading4"/>
        <w:tabs>
          <w:tab w:val="left" w:pos="2127"/>
        </w:tabs>
        <w:ind w:left="2127" w:hanging="709"/>
      </w:pPr>
      <w:r w:rsidRPr="003406CD">
        <w:t>Type S</w:t>
      </w:r>
      <w:r w:rsidR="006E0651" w:rsidRPr="003406CD">
        <w:t>-</w:t>
      </w:r>
      <w:r w:rsidRPr="003406CD">
        <w:t xml:space="preserve">5 (Underside Elevated Slab Finish): </w:t>
      </w:r>
      <w:r w:rsidR="0098112B" w:rsidRPr="003406CD">
        <w:t xml:space="preserve"> </w:t>
      </w:r>
    </w:p>
    <w:p w14:paraId="4990BBDD" w14:textId="77777777" w:rsidR="006362F1" w:rsidRPr="003406CD" w:rsidRDefault="006362F1" w:rsidP="00A00DC6">
      <w:pPr>
        <w:pStyle w:val="Heading5"/>
      </w:pPr>
      <w:r w:rsidRPr="003406CD">
        <w:t xml:space="preserve">When forming is removed, grind off projections on </w:t>
      </w:r>
      <w:r w:rsidR="00D66823" w:rsidRPr="003406CD">
        <w:t xml:space="preserve">the </w:t>
      </w:r>
      <w:r w:rsidRPr="003406CD">
        <w:t xml:space="preserve">underside of </w:t>
      </w:r>
      <w:r w:rsidR="00D66823" w:rsidRPr="003406CD">
        <w:t xml:space="preserve">the </w:t>
      </w:r>
      <w:r w:rsidRPr="003406CD">
        <w:t xml:space="preserve">slab and patch </w:t>
      </w:r>
      <w:r w:rsidR="00D66823" w:rsidRPr="003406CD">
        <w:t xml:space="preserve">any </w:t>
      </w:r>
      <w:r w:rsidRPr="003406CD">
        <w:t>defective areas, including small shallow air pockets</w:t>
      </w:r>
      <w:r w:rsidR="006E0651" w:rsidRPr="003406CD">
        <w:t>,</w:t>
      </w:r>
      <w:r w:rsidRPr="003406CD">
        <w:t xml:space="preserve"> where </w:t>
      </w:r>
      <w:r w:rsidR="006E0651" w:rsidRPr="003406CD">
        <w:t xml:space="preserve">required by </w:t>
      </w:r>
      <w:r w:rsidR="00D66823" w:rsidRPr="003406CD">
        <w:t xml:space="preserve">the </w:t>
      </w:r>
      <w:r w:rsidRPr="003406CD">
        <w:t xml:space="preserve">schedule of concrete finishes </w:t>
      </w:r>
      <w:r w:rsidR="006E0651" w:rsidRPr="003406CD">
        <w:t>listed in</w:t>
      </w:r>
      <w:r w:rsidR="008079A9" w:rsidRPr="003406CD">
        <w:t xml:space="preserve"> </w:t>
      </w:r>
      <w:r w:rsidR="006E0651" w:rsidRPr="003406CD">
        <w:t>subsection 3.10</w:t>
      </w:r>
      <w:r w:rsidRPr="003406CD">
        <w:t>:</w:t>
      </w:r>
    </w:p>
    <w:p w14:paraId="5083F223" w14:textId="77777777" w:rsidR="006362F1" w:rsidRPr="003406CD" w:rsidRDefault="005C0F8C" w:rsidP="00A00DC6">
      <w:pPr>
        <w:pStyle w:val="Heading5"/>
      </w:pPr>
      <w:r w:rsidRPr="003406CD">
        <w:t>The preparation of</w:t>
      </w:r>
      <w:r w:rsidR="006362F1" w:rsidRPr="003406CD">
        <w:t xml:space="preserve"> surfaces for painting</w:t>
      </w:r>
      <w:r w:rsidRPr="003406CD">
        <w:t xml:space="preserve"> shall be</w:t>
      </w:r>
      <w:r w:rsidR="006362F1" w:rsidRPr="003406CD">
        <w:t xml:space="preserve"> as specified </w:t>
      </w:r>
      <w:r w:rsidRPr="003406CD">
        <w:t>in Section 09900 – Painting and Protective Coatings.</w:t>
      </w:r>
    </w:p>
    <w:p w14:paraId="70ED1549" w14:textId="77777777" w:rsidR="006362F1" w:rsidRPr="003406CD" w:rsidDel="00F025F8" w:rsidRDefault="006362F1" w:rsidP="001C3302">
      <w:pPr>
        <w:pStyle w:val="Heading4"/>
        <w:tabs>
          <w:tab w:val="left" w:pos="2127"/>
        </w:tabs>
        <w:ind w:left="2127" w:hanging="709"/>
        <w:rPr>
          <w:del w:id="177" w:author="Mabel Chow" w:date="2022-04-25T13:46:00Z"/>
        </w:rPr>
      </w:pPr>
      <w:del w:id="178" w:author="Mabel Chow" w:date="2022-04-25T13:46:00Z">
        <w:r w:rsidRPr="003406CD" w:rsidDel="00F025F8">
          <w:delText xml:space="preserve">Capillary Waterproofing Finish for Slabs </w:delText>
        </w:r>
        <w:r w:rsidRPr="004F4042" w:rsidDel="00F025F8">
          <w:rPr>
            <w:highlight w:val="yellow"/>
            <w:shd w:val="clear" w:color="auto" w:fill="D9D9D9"/>
          </w:rPr>
          <w:delText>[on Grade]</w:delText>
        </w:r>
        <w:r w:rsidR="00E769F7" w:rsidDel="00F025F8">
          <w:rPr>
            <w:shd w:val="clear" w:color="auto" w:fill="D9D9D9"/>
          </w:rPr>
          <w:delText xml:space="preserve"> </w:delText>
        </w:r>
        <w:r w:rsidRPr="003406CD" w:rsidDel="00F025F8">
          <w:delText>Type S-6</w:delText>
        </w:r>
      </w:del>
    </w:p>
    <w:p w14:paraId="525672ED" w14:textId="77777777" w:rsidR="006362F1" w:rsidRPr="003406CD" w:rsidDel="00F025F8" w:rsidRDefault="006362F1" w:rsidP="00A00DC6">
      <w:pPr>
        <w:pStyle w:val="Heading5"/>
        <w:rPr>
          <w:del w:id="179" w:author="Mabel Chow" w:date="2022-04-25T13:46:00Z"/>
        </w:rPr>
      </w:pPr>
      <w:del w:id="180" w:author="Mabel Chow" w:date="2022-04-25T13:46:00Z">
        <w:r w:rsidRPr="003406CD" w:rsidDel="00F025F8">
          <w:delText xml:space="preserve">Dry sprinkle waterproofing powder on horizontal concrete surfaces including slabs </w:delText>
        </w:r>
        <w:r w:rsidRPr="004F4042" w:rsidDel="00F025F8">
          <w:rPr>
            <w:highlight w:val="yellow"/>
            <w:shd w:val="clear" w:color="auto" w:fill="D9D9D9"/>
          </w:rPr>
          <w:delText>[on grade]</w:delText>
        </w:r>
        <w:r w:rsidRPr="003406CD" w:rsidDel="00F025F8">
          <w:delText xml:space="preserve"> prior to </w:delText>
        </w:r>
        <w:r w:rsidR="00913E15" w:rsidRPr="003406CD" w:rsidDel="00F025F8">
          <w:delText xml:space="preserve">the </w:delText>
        </w:r>
        <w:r w:rsidRPr="003406CD" w:rsidDel="00F025F8">
          <w:delText xml:space="preserve">initial set in accordance with </w:delText>
        </w:r>
        <w:r w:rsidR="00913E15" w:rsidRPr="003406CD" w:rsidDel="00F025F8">
          <w:delText xml:space="preserve">the </w:delText>
        </w:r>
        <w:r w:rsidRPr="003406CD" w:rsidDel="00F025F8">
          <w:delText xml:space="preserve">manufacturer's printed instructions at a </w:delText>
        </w:r>
        <w:r w:rsidR="00913E15" w:rsidRPr="003406CD" w:rsidDel="00F025F8">
          <w:delText xml:space="preserve">minimum </w:delText>
        </w:r>
        <w:r w:rsidRPr="003406CD" w:rsidDel="00F025F8">
          <w:delText xml:space="preserve">rate of 1.3 kg/m². </w:delText>
        </w:r>
        <w:r w:rsidR="00913E15" w:rsidRPr="003406CD" w:rsidDel="00F025F8">
          <w:delText xml:space="preserve"> </w:delText>
        </w:r>
        <w:r w:rsidRPr="003406CD" w:rsidDel="00F025F8">
          <w:delText xml:space="preserve">Float into surface until uniformity in coverage is obtained. </w:delText>
        </w:r>
        <w:r w:rsidR="00913E15" w:rsidRPr="003406CD" w:rsidDel="00F025F8">
          <w:delText xml:space="preserve"> </w:delText>
        </w:r>
        <w:r w:rsidRPr="003406CD" w:rsidDel="00F025F8">
          <w:delText xml:space="preserve">Follow with </w:delText>
        </w:r>
        <w:r w:rsidR="00913E15" w:rsidRPr="003406CD" w:rsidDel="00F025F8">
          <w:delText xml:space="preserve">the </w:delText>
        </w:r>
        <w:r w:rsidRPr="003406CD" w:rsidDel="00F025F8">
          <w:delText>specified finish.</w:delText>
        </w:r>
      </w:del>
    </w:p>
    <w:p w14:paraId="5983CD08" w14:textId="77777777" w:rsidR="006362F1" w:rsidRPr="003406CD" w:rsidDel="00F025F8" w:rsidRDefault="006362F1" w:rsidP="001C3302">
      <w:pPr>
        <w:pStyle w:val="Heading4"/>
        <w:tabs>
          <w:tab w:val="left" w:pos="2127"/>
        </w:tabs>
        <w:ind w:left="2127" w:hanging="709"/>
        <w:rPr>
          <w:del w:id="181" w:author="Mabel Chow" w:date="2022-04-25T13:46:00Z"/>
        </w:rPr>
      </w:pPr>
      <w:del w:id="182" w:author="Mabel Chow" w:date="2022-04-25T13:46:00Z">
        <w:r w:rsidRPr="003406CD" w:rsidDel="00F025F8">
          <w:delText>Floor Hardener Type S -7</w:delText>
        </w:r>
      </w:del>
    </w:p>
    <w:p w14:paraId="305D8B11" w14:textId="77777777" w:rsidR="006362F1" w:rsidRPr="003406CD" w:rsidDel="00F025F8" w:rsidRDefault="006362F1" w:rsidP="00A00DC6">
      <w:pPr>
        <w:pStyle w:val="Heading5"/>
        <w:rPr>
          <w:del w:id="183" w:author="Mabel Chow" w:date="2022-04-25T13:46:00Z"/>
        </w:rPr>
      </w:pPr>
      <w:del w:id="184" w:author="Mabel Chow" w:date="2022-04-25T13:46:00Z">
        <w:r w:rsidRPr="003406CD" w:rsidDel="00F025F8">
          <w:delText xml:space="preserve">Apply </w:delText>
        </w:r>
        <w:r w:rsidR="00123F8B" w:rsidRPr="003406CD" w:rsidDel="00F025F8">
          <w:delText>non</w:delText>
        </w:r>
        <w:r w:rsidR="00123F8B" w:rsidDel="00F025F8">
          <w:delText>-</w:delText>
        </w:r>
        <w:r w:rsidRPr="003406CD" w:rsidDel="00F025F8">
          <w:delText xml:space="preserve">metallic floor hardener as a shake on application on concrete slab during the final finishing stage </w:delText>
        </w:r>
        <w:r w:rsidRPr="004F4042" w:rsidDel="00F025F8">
          <w:rPr>
            <w:highlight w:val="yellow"/>
            <w:shd w:val="clear" w:color="auto" w:fill="D9D9D9"/>
          </w:rPr>
          <w:delText>[on        ]</w:delText>
        </w:r>
        <w:r w:rsidRPr="003406CD" w:rsidDel="00F025F8">
          <w:delText>.</w:delText>
        </w:r>
      </w:del>
    </w:p>
    <w:p w14:paraId="0FACD8E1" w14:textId="77777777" w:rsidR="006362F1" w:rsidRPr="003406CD" w:rsidDel="00F025F8" w:rsidRDefault="006362F1" w:rsidP="00A00DC6">
      <w:pPr>
        <w:pStyle w:val="Heading5"/>
        <w:rPr>
          <w:del w:id="185" w:author="Mabel Chow" w:date="2022-04-25T13:46:00Z"/>
        </w:rPr>
      </w:pPr>
      <w:del w:id="186" w:author="Mabel Chow" w:date="2022-04-25T13:46:00Z">
        <w:r w:rsidRPr="003406CD" w:rsidDel="00F025F8">
          <w:delText xml:space="preserve">Shake apply floor hardener at a minimum rate of 7.5 kg/m². </w:delText>
        </w:r>
        <w:r w:rsidR="00913E15" w:rsidRPr="003406CD" w:rsidDel="00F025F8">
          <w:delText xml:space="preserve"> </w:delText>
        </w:r>
        <w:r w:rsidRPr="003406CD" w:rsidDel="00F025F8">
          <w:delText>Apply the shake mix in two separate applications using approximately two thirds of the total amount specified for the first application and the balance for the second.</w:delText>
        </w:r>
      </w:del>
    </w:p>
    <w:p w14:paraId="7508F113" w14:textId="77777777" w:rsidR="006362F1" w:rsidRPr="003406CD" w:rsidDel="00F025F8" w:rsidRDefault="006362F1" w:rsidP="001619E7">
      <w:pPr>
        <w:pStyle w:val="Heading5"/>
        <w:rPr>
          <w:del w:id="187" w:author="Mabel Chow" w:date="2022-04-25T13:46:00Z"/>
        </w:rPr>
      </w:pPr>
      <w:del w:id="188" w:author="Mabel Chow" w:date="2022-04-25T13:46:00Z">
        <w:r w:rsidRPr="003406CD" w:rsidDel="00F025F8">
          <w:delText>Apply hardener evenly over the floor surface in one direction.</w:delText>
        </w:r>
      </w:del>
    </w:p>
    <w:p w14:paraId="73154EB9" w14:textId="77777777" w:rsidR="006362F1" w:rsidRPr="003406CD" w:rsidDel="00F025F8" w:rsidRDefault="006362F1" w:rsidP="009C1DA0">
      <w:pPr>
        <w:pStyle w:val="Heading5"/>
        <w:rPr>
          <w:del w:id="189" w:author="Mabel Chow" w:date="2022-04-25T13:46:00Z"/>
        </w:rPr>
      </w:pPr>
      <w:del w:id="190" w:author="Mabel Chow" w:date="2022-04-25T13:46:00Z">
        <w:r w:rsidRPr="003406CD" w:rsidDel="00F025F8">
          <w:delText>Machine float just enough to bring moisture completely through the shake and to embed and compact the shake into the base concrete.</w:delText>
        </w:r>
      </w:del>
    </w:p>
    <w:p w14:paraId="137A13E8" w14:textId="77777777" w:rsidR="006362F1" w:rsidRPr="003406CD" w:rsidDel="00F025F8" w:rsidRDefault="006362F1" w:rsidP="009C1DA0">
      <w:pPr>
        <w:pStyle w:val="Heading5"/>
        <w:rPr>
          <w:del w:id="191" w:author="Mabel Chow" w:date="2022-04-25T13:46:00Z"/>
        </w:rPr>
      </w:pPr>
      <w:del w:id="192" w:author="Mabel Chow" w:date="2022-04-25T13:46:00Z">
        <w:r w:rsidRPr="003406CD" w:rsidDel="00F025F8">
          <w:delText>Immediately following the floating of the first shake</w:delText>
        </w:r>
        <w:r w:rsidR="00103951" w:rsidDel="00F025F8">
          <w:delText>,</w:delText>
        </w:r>
        <w:r w:rsidRPr="003406CD" w:rsidDel="00F025F8">
          <w:delText xml:space="preserve"> apply the balance of the hardener. </w:delText>
        </w:r>
        <w:r w:rsidR="00913E15" w:rsidRPr="003406CD" w:rsidDel="00F025F8">
          <w:delText xml:space="preserve"> </w:delText>
        </w:r>
        <w:r w:rsidRPr="003406CD" w:rsidDel="00F025F8">
          <w:delText xml:space="preserve">Spread, shake evenly and in </w:delText>
        </w:r>
        <w:r w:rsidR="00913E15" w:rsidRPr="003406CD" w:rsidDel="00F025F8">
          <w:delText xml:space="preserve">a </w:delText>
        </w:r>
        <w:r w:rsidRPr="003406CD" w:rsidDel="00F025F8">
          <w:delText>direction perpendicular to the first shake.</w:delText>
        </w:r>
        <w:r w:rsidR="00913E15" w:rsidRPr="003406CD" w:rsidDel="00F025F8">
          <w:delText xml:space="preserve"> </w:delText>
        </w:r>
        <w:r w:rsidRPr="003406CD" w:rsidDel="00F025F8">
          <w:delText xml:space="preserve"> Float as specified for the first shake.</w:delText>
        </w:r>
      </w:del>
    </w:p>
    <w:p w14:paraId="4D5A7922" w14:textId="77777777" w:rsidR="006362F1" w:rsidRPr="003406CD" w:rsidDel="00F025F8" w:rsidRDefault="006362F1" w:rsidP="009C1DA0">
      <w:pPr>
        <w:pStyle w:val="Heading5"/>
        <w:rPr>
          <w:del w:id="193" w:author="Mabel Chow" w:date="2022-04-25T13:46:00Z"/>
        </w:rPr>
      </w:pPr>
      <w:del w:id="194" w:author="Mabel Chow" w:date="2022-04-25T13:46:00Z">
        <w:r w:rsidRPr="003406CD" w:rsidDel="00F025F8">
          <w:delText xml:space="preserve">After floating, steel float to </w:delText>
        </w:r>
        <w:r w:rsidR="00913E15" w:rsidRPr="003406CD" w:rsidDel="00F025F8">
          <w:delText xml:space="preserve">a </w:delText>
        </w:r>
        <w:r w:rsidRPr="003406CD" w:rsidDel="00F025F8">
          <w:delText>slip resistant swirl finish.</w:delText>
        </w:r>
      </w:del>
    </w:p>
    <w:p w14:paraId="22E5DCA1" w14:textId="77777777" w:rsidR="006362F1" w:rsidRPr="003406CD" w:rsidDel="00F025F8" w:rsidRDefault="006362F1" w:rsidP="00BC394D">
      <w:pPr>
        <w:pStyle w:val="Heading5"/>
        <w:rPr>
          <w:del w:id="195" w:author="Mabel Chow" w:date="2022-04-25T13:46:00Z"/>
        </w:rPr>
      </w:pPr>
      <w:del w:id="196" w:author="Mabel Chow" w:date="2022-04-25T13:46:00Z">
        <w:r w:rsidRPr="003406CD" w:rsidDel="00F025F8">
          <w:delText xml:space="preserve">Comply with </w:delText>
        </w:r>
        <w:r w:rsidR="00913E15" w:rsidRPr="003406CD" w:rsidDel="00F025F8">
          <w:delText xml:space="preserve">the </w:delText>
        </w:r>
        <w:r w:rsidRPr="003406CD" w:rsidDel="00F025F8">
          <w:delText>manufacturer's printed instructions for installation and curing.</w:delText>
        </w:r>
      </w:del>
    </w:p>
    <w:p w14:paraId="674DC6B5" w14:textId="77777777" w:rsidR="006362F1" w:rsidRPr="003406CD" w:rsidRDefault="006362F1" w:rsidP="001C3302">
      <w:pPr>
        <w:pStyle w:val="Heading4"/>
        <w:tabs>
          <w:tab w:val="left" w:pos="2127"/>
        </w:tabs>
        <w:ind w:left="2127" w:hanging="709"/>
      </w:pPr>
      <w:r w:rsidRPr="003406CD">
        <w:t>Surface Sealer</w:t>
      </w:r>
    </w:p>
    <w:p w14:paraId="2DCCECC4" w14:textId="77777777" w:rsidR="006362F1" w:rsidRPr="003406CD" w:rsidRDefault="006362F1" w:rsidP="00A00DC6">
      <w:pPr>
        <w:pStyle w:val="Heading5"/>
      </w:pPr>
      <w:r w:rsidRPr="003406CD">
        <w:t xml:space="preserve">Treat </w:t>
      </w:r>
      <w:r w:rsidR="00D66823" w:rsidRPr="003406CD">
        <w:t>all</w:t>
      </w:r>
      <w:r w:rsidRPr="003406CD">
        <w:t xml:space="preserve"> surfaces </w:t>
      </w:r>
      <w:r w:rsidR="00D66823" w:rsidRPr="003406CD">
        <w:t xml:space="preserve">which are </w:t>
      </w:r>
      <w:r w:rsidRPr="003406CD">
        <w:t xml:space="preserve">subject to traffic in the finished structure, such as slabs, stairs, landings, walkways, and similar locations, with a surface sealer except if the surfaces have been cured with </w:t>
      </w:r>
      <w:r w:rsidR="00D66823" w:rsidRPr="003406CD">
        <w:t xml:space="preserve">a </w:t>
      </w:r>
      <w:r w:rsidRPr="003406CD">
        <w:t>dual purpose curing and sealing compound.</w:t>
      </w:r>
    </w:p>
    <w:p w14:paraId="29A3DAF8" w14:textId="77777777" w:rsidR="006362F1" w:rsidRPr="003406CD" w:rsidRDefault="006362F1" w:rsidP="00A00DC6">
      <w:pPr>
        <w:pStyle w:val="Heading5"/>
      </w:pPr>
      <w:r w:rsidRPr="003406CD">
        <w:t xml:space="preserve">Apply </w:t>
      </w:r>
      <w:r w:rsidR="00D66823" w:rsidRPr="003406CD">
        <w:t>the</w:t>
      </w:r>
      <w:r w:rsidRPr="003406CD">
        <w:t xml:space="preserve"> sealer in accordance with the manufacturer's printed instructions.</w:t>
      </w:r>
    </w:p>
    <w:p w14:paraId="0E1425AD" w14:textId="77777777" w:rsidR="006362F1" w:rsidRPr="003406CD" w:rsidRDefault="006362F1" w:rsidP="001619E7">
      <w:pPr>
        <w:pStyle w:val="Heading5"/>
      </w:pPr>
      <w:r w:rsidRPr="003406CD">
        <w:t xml:space="preserve">Do not use </w:t>
      </w:r>
      <w:r w:rsidR="00D66823" w:rsidRPr="003406CD">
        <w:t xml:space="preserve">a </w:t>
      </w:r>
      <w:r w:rsidRPr="003406CD">
        <w:t>surface sealer where bonded finishes or waterproofing is scheduled.</w:t>
      </w:r>
    </w:p>
    <w:p w14:paraId="35F61F90" w14:textId="77777777" w:rsidR="006362F1" w:rsidRPr="003406CD" w:rsidDel="00F025F8" w:rsidRDefault="006362F1" w:rsidP="001C3302">
      <w:pPr>
        <w:pStyle w:val="Heading4"/>
        <w:tabs>
          <w:tab w:val="left" w:pos="2127"/>
        </w:tabs>
        <w:ind w:left="2127" w:hanging="709"/>
        <w:rPr>
          <w:del w:id="197" w:author="Mabel Chow" w:date="2022-04-25T13:46:00Z"/>
        </w:rPr>
      </w:pPr>
      <w:del w:id="198" w:author="Mabel Chow" w:date="2022-04-25T13:46:00Z">
        <w:r w:rsidRPr="003406CD" w:rsidDel="00F025F8">
          <w:delText>Bonded Concrete Topping Type S-</w:delText>
        </w:r>
      </w:del>
    </w:p>
    <w:p w14:paraId="3E259641" w14:textId="77777777" w:rsidR="006362F1" w:rsidRPr="003406CD" w:rsidDel="00F025F8" w:rsidRDefault="006362F1" w:rsidP="00A00DC6">
      <w:pPr>
        <w:pStyle w:val="Heading5"/>
        <w:rPr>
          <w:del w:id="199" w:author="Mabel Chow" w:date="2022-04-25T13:46:00Z"/>
        </w:rPr>
      </w:pPr>
      <w:del w:id="200" w:author="Mabel Chow" w:date="2022-04-25T13:46:00Z">
        <w:r w:rsidRPr="003406CD" w:rsidDel="00F025F8">
          <w:delText>Screed with straightedge floats, and finish to produce a smooth even surface.</w:delText>
        </w:r>
      </w:del>
    </w:p>
    <w:p w14:paraId="43020545" w14:textId="77777777" w:rsidR="006362F1" w:rsidRPr="003406CD" w:rsidDel="00F025F8" w:rsidRDefault="006362F1" w:rsidP="00A00DC6">
      <w:pPr>
        <w:pStyle w:val="Heading5"/>
        <w:rPr>
          <w:del w:id="201" w:author="Mabel Chow" w:date="2022-04-25T13:46:00Z"/>
        </w:rPr>
      </w:pPr>
      <w:del w:id="202" w:author="Mabel Chow" w:date="2022-04-25T13:46:00Z">
        <w:r w:rsidRPr="003406CD" w:rsidDel="00F025F8">
          <w:delText xml:space="preserve">In the </w:delText>
        </w:r>
        <w:r w:rsidRPr="004F4042" w:rsidDel="00F025F8">
          <w:rPr>
            <w:highlight w:val="yellow"/>
            <w:shd w:val="clear" w:color="auto" w:fill="D9D9D9"/>
          </w:rPr>
          <w:delText>[primary,] [and final]</w:delText>
        </w:r>
        <w:r w:rsidRPr="003406CD" w:rsidDel="00F025F8">
          <w:delText xml:space="preserve"> clarifier</w:delText>
        </w:r>
        <w:r w:rsidRPr="004F4042" w:rsidDel="00F025F8">
          <w:rPr>
            <w:highlight w:val="yellow"/>
            <w:shd w:val="clear" w:color="auto" w:fill="D9D9D9"/>
          </w:rPr>
          <w:delText>[s] [tanks]</w:delText>
        </w:r>
        <w:r w:rsidRPr="003406CD" w:rsidDel="00F025F8">
          <w:delText xml:space="preserve"> install bonded concrete topping in accordance with the scraper mechanism supplier's printed instructions, </w:delText>
        </w:r>
      </w:del>
    </w:p>
    <w:p w14:paraId="3F90F0BF" w14:textId="77777777" w:rsidR="006362F1" w:rsidRPr="003406CD" w:rsidDel="00F025F8" w:rsidRDefault="006362F1" w:rsidP="001619E7">
      <w:pPr>
        <w:pStyle w:val="Heading5"/>
        <w:rPr>
          <w:del w:id="203" w:author="Mabel Chow" w:date="2022-04-25T13:46:00Z"/>
        </w:rPr>
      </w:pPr>
      <w:del w:id="204" w:author="Mabel Chow" w:date="2022-04-25T13:46:00Z">
        <w:r w:rsidRPr="003406CD" w:rsidDel="00F025F8">
          <w:delText xml:space="preserve">Screed with </w:delText>
        </w:r>
        <w:r w:rsidR="00913E15" w:rsidRPr="003406CD" w:rsidDel="00F025F8">
          <w:delText xml:space="preserve">a </w:delText>
        </w:r>
        <w:r w:rsidRPr="003406CD" w:rsidDel="00F025F8">
          <w:delText>straightedge connected to the clarifier rake arm.</w:delText>
        </w:r>
      </w:del>
    </w:p>
    <w:p w14:paraId="3670B092" w14:textId="77777777" w:rsidR="006362F1" w:rsidRPr="003406CD" w:rsidDel="00F025F8" w:rsidRDefault="006362F1" w:rsidP="009C1DA0">
      <w:pPr>
        <w:pStyle w:val="Heading5"/>
        <w:rPr>
          <w:del w:id="205" w:author="Mabel Chow" w:date="2022-04-25T13:46:00Z"/>
        </w:rPr>
      </w:pPr>
      <w:del w:id="206" w:author="Mabel Chow" w:date="2022-04-25T13:46:00Z">
        <w:r w:rsidRPr="003406CD" w:rsidDel="00F025F8">
          <w:delText>Produce a smooth even surface throughout</w:delText>
        </w:r>
        <w:r w:rsidR="00913E15" w:rsidRPr="003406CD" w:rsidDel="00F025F8">
          <w:delText>.</w:delText>
        </w:r>
      </w:del>
    </w:p>
    <w:p w14:paraId="1C329B12" w14:textId="77777777" w:rsidR="006362F1" w:rsidRPr="003406CD" w:rsidRDefault="006362F1" w:rsidP="004F4042">
      <w:pPr>
        <w:pStyle w:val="Heading3"/>
      </w:pPr>
      <w:r w:rsidRPr="003406CD">
        <w:t>Formed Surfaces</w:t>
      </w:r>
    </w:p>
    <w:p w14:paraId="5C73C6B2" w14:textId="77777777" w:rsidR="006362F1" w:rsidRPr="003406CD" w:rsidRDefault="006362F1" w:rsidP="001C3302">
      <w:pPr>
        <w:pStyle w:val="Heading4"/>
        <w:keepNext/>
        <w:tabs>
          <w:tab w:val="left" w:pos="2127"/>
        </w:tabs>
        <w:ind w:left="2127" w:hanging="709"/>
      </w:pPr>
      <w:r w:rsidRPr="003406CD">
        <w:t>General</w:t>
      </w:r>
    </w:p>
    <w:p w14:paraId="609A8D9A" w14:textId="77777777" w:rsidR="006362F1" w:rsidRPr="003406CD" w:rsidRDefault="006362F1" w:rsidP="004F4042">
      <w:pPr>
        <w:pStyle w:val="Heading5"/>
      </w:pPr>
      <w:r w:rsidRPr="003406CD">
        <w:t xml:space="preserve">Provide </w:t>
      </w:r>
      <w:r w:rsidR="00D66823" w:rsidRPr="003406CD">
        <w:t xml:space="preserve">a </w:t>
      </w:r>
      <w:r w:rsidRPr="003406CD">
        <w:t>smooth form finish in accordance with CSA A23.1</w:t>
      </w:r>
      <w:r w:rsidR="00123F8B">
        <w:t>-</w:t>
      </w:r>
      <w:del w:id="207" w:author="Mabel Chow" w:date="2022-04-22T23:51:00Z">
        <w:r w:rsidR="00123F8B" w:rsidDel="00B33D8A">
          <w:delText>14</w:delText>
        </w:r>
      </w:del>
      <w:ins w:id="208" w:author="Mabel Chow" w:date="2022-04-22T23:51:00Z">
        <w:r w:rsidR="00B33D8A">
          <w:t>19</w:t>
        </w:r>
      </w:ins>
      <w:r w:rsidRPr="003406CD">
        <w:t>, Clause 7.7.3.6 - Smooth Form Finish</w:t>
      </w:r>
      <w:r w:rsidR="00123F8B">
        <w:t xml:space="preserve"> </w:t>
      </w:r>
      <w:del w:id="209" w:author="Paul Shi" w:date="2022-03-22T19:11:00Z">
        <w:r w:rsidR="00123F8B" w:rsidRPr="004F4042" w:rsidDel="00457709">
          <w:rPr>
            <w:i/>
            <w:highlight w:val="yellow"/>
          </w:rPr>
          <w:delText>[Consultant to confirm references]</w:delText>
        </w:r>
        <w:r w:rsidRPr="003406CD" w:rsidDel="00457709">
          <w:delText xml:space="preserve">, </w:delText>
        </w:r>
      </w:del>
      <w:r w:rsidRPr="003406CD">
        <w:t>unless noted otherwise</w:t>
      </w:r>
      <w:r w:rsidR="00E17A65" w:rsidRPr="003406CD">
        <w:t xml:space="preserve"> in the Contract Documents</w:t>
      </w:r>
      <w:r w:rsidRPr="003406CD">
        <w:t>.</w:t>
      </w:r>
    </w:p>
    <w:p w14:paraId="24373F37" w14:textId="77777777" w:rsidR="006362F1" w:rsidRPr="003406CD" w:rsidRDefault="006362F1" w:rsidP="004F4042">
      <w:pPr>
        <w:pStyle w:val="Heading5"/>
        <w:rPr>
          <w:rFonts w:cs="Arial"/>
        </w:rPr>
      </w:pPr>
      <w:r w:rsidRPr="003406CD">
        <w:rPr>
          <w:rFonts w:cs="Arial"/>
        </w:rPr>
        <w:t xml:space="preserve">Remove </w:t>
      </w:r>
      <w:r w:rsidR="00913E15" w:rsidRPr="003406CD">
        <w:rPr>
          <w:rFonts w:cs="Arial"/>
        </w:rPr>
        <w:t xml:space="preserve">the </w:t>
      </w:r>
      <w:r w:rsidRPr="003406CD">
        <w:rPr>
          <w:rFonts w:cs="Arial"/>
        </w:rPr>
        <w:t xml:space="preserve">face formwork as soon as practical </w:t>
      </w:r>
      <w:r w:rsidR="00D66823" w:rsidRPr="003406CD">
        <w:rPr>
          <w:rFonts w:cs="Arial"/>
        </w:rPr>
        <w:t xml:space="preserve">in order </w:t>
      </w:r>
      <w:r w:rsidRPr="003406CD">
        <w:rPr>
          <w:rFonts w:cs="Arial"/>
        </w:rPr>
        <w:t xml:space="preserve">to facilitate </w:t>
      </w:r>
      <w:r w:rsidR="009C2731" w:rsidRPr="003406CD">
        <w:rPr>
          <w:rFonts w:cs="Arial"/>
        </w:rPr>
        <w:t xml:space="preserve">the </w:t>
      </w:r>
      <w:r w:rsidRPr="003406CD">
        <w:rPr>
          <w:rFonts w:cs="Arial"/>
        </w:rPr>
        <w:t xml:space="preserve">repair of </w:t>
      </w:r>
      <w:r w:rsidR="00D66823" w:rsidRPr="003406CD">
        <w:rPr>
          <w:rFonts w:cs="Arial"/>
        </w:rPr>
        <w:t xml:space="preserve">any </w:t>
      </w:r>
      <w:r w:rsidRPr="003406CD">
        <w:rPr>
          <w:rFonts w:cs="Arial"/>
        </w:rPr>
        <w:t>surface defects.</w:t>
      </w:r>
      <w:r w:rsidR="00913E15" w:rsidRPr="003406CD">
        <w:rPr>
          <w:rFonts w:cs="Arial"/>
        </w:rPr>
        <w:t xml:space="preserve"> </w:t>
      </w:r>
      <w:r w:rsidRPr="003406CD">
        <w:rPr>
          <w:rFonts w:cs="Arial"/>
        </w:rPr>
        <w:t xml:space="preserve"> Surface defects include</w:t>
      </w:r>
      <w:r w:rsidR="005C0F8C" w:rsidRPr="003406CD">
        <w:rPr>
          <w:rFonts w:cs="Arial"/>
        </w:rPr>
        <w:t xml:space="preserve"> but are not limited to</w:t>
      </w:r>
      <w:r w:rsidRPr="003406CD">
        <w:rPr>
          <w:rFonts w:cs="Arial"/>
        </w:rPr>
        <w:t xml:space="preserve"> formwork tie holes, bugholes with </w:t>
      </w:r>
      <w:r w:rsidR="00D66823" w:rsidRPr="003406CD">
        <w:rPr>
          <w:rFonts w:cs="Arial"/>
        </w:rPr>
        <w:t xml:space="preserve">a </w:t>
      </w:r>
      <w:r w:rsidRPr="003406CD">
        <w:rPr>
          <w:rFonts w:cs="Arial"/>
        </w:rPr>
        <w:t xml:space="preserve">nominal diameter or depth greater than </w:t>
      </w:r>
      <w:r w:rsidR="00913E15" w:rsidRPr="003406CD">
        <w:rPr>
          <w:rFonts w:cs="Arial"/>
        </w:rPr>
        <w:t>6 </w:t>
      </w:r>
      <w:r w:rsidRPr="003406CD">
        <w:rPr>
          <w:rFonts w:cs="Arial"/>
        </w:rPr>
        <w:t>mm, honeycomb and defective concrete, fins, projections, irregularities, offsets, spalled corners, and other defects.</w:t>
      </w:r>
    </w:p>
    <w:p w14:paraId="7680D487" w14:textId="77777777" w:rsidR="006362F1" w:rsidRPr="003406CD" w:rsidRDefault="006362F1" w:rsidP="004F4042">
      <w:pPr>
        <w:pStyle w:val="Heading5"/>
        <w:rPr>
          <w:rFonts w:cs="Arial"/>
        </w:rPr>
      </w:pPr>
      <w:r w:rsidRPr="003406CD">
        <w:rPr>
          <w:rFonts w:cs="Arial"/>
        </w:rPr>
        <w:t>Avoid damaging corners and keep edges sharp.</w:t>
      </w:r>
    </w:p>
    <w:p w14:paraId="47663E0C" w14:textId="77777777" w:rsidR="006362F1" w:rsidRPr="003406CD" w:rsidDel="00457709" w:rsidRDefault="006362F1" w:rsidP="004F4042">
      <w:pPr>
        <w:pStyle w:val="Heading5"/>
        <w:rPr>
          <w:del w:id="210" w:author="Paul Shi" w:date="2022-03-22T19:11:00Z"/>
        </w:rPr>
      </w:pPr>
      <w:del w:id="211" w:author="Paul Shi" w:date="2022-03-22T19:11:00Z">
        <w:r w:rsidRPr="003406CD" w:rsidDel="00457709">
          <w:delText xml:space="preserve">On surfaces where capillary waterproofing will be applied, repair surface defects in accordance with </w:delText>
        </w:r>
        <w:r w:rsidR="00913E15" w:rsidRPr="003406CD" w:rsidDel="00457709">
          <w:delText xml:space="preserve">the </w:delText>
        </w:r>
        <w:r w:rsidRPr="003406CD" w:rsidDel="00457709">
          <w:delText xml:space="preserve">requirements detailed in </w:delText>
        </w:r>
        <w:r w:rsidRPr="004F4042" w:rsidDel="00457709">
          <w:rPr>
            <w:highlight w:val="yellow"/>
          </w:rPr>
          <w:delText>Section 07160</w:delText>
        </w:r>
        <w:r w:rsidR="0037569E" w:rsidRPr="004F4042" w:rsidDel="00457709">
          <w:rPr>
            <w:highlight w:val="yellow"/>
          </w:rPr>
          <w:delText xml:space="preserve"> -</w:delText>
        </w:r>
        <w:r w:rsidRPr="004F4042" w:rsidDel="00457709">
          <w:rPr>
            <w:highlight w:val="yellow"/>
          </w:rPr>
          <w:delText xml:space="preserve"> Capillary Waterproofing</w:delText>
        </w:r>
        <w:r w:rsidRPr="003406CD" w:rsidDel="00457709">
          <w:delText>.</w:delText>
        </w:r>
      </w:del>
    </w:p>
    <w:p w14:paraId="386727B4" w14:textId="77777777" w:rsidR="006362F1" w:rsidRPr="003406CD" w:rsidRDefault="006362F1" w:rsidP="001C3302">
      <w:pPr>
        <w:pStyle w:val="Heading4"/>
        <w:tabs>
          <w:tab w:val="left" w:pos="1418"/>
        </w:tabs>
        <w:ind w:left="1418" w:hanging="709"/>
      </w:pPr>
      <w:r w:rsidRPr="003406CD">
        <w:t>Formwork Tie Holes</w:t>
      </w:r>
    </w:p>
    <w:p w14:paraId="686AF9F5" w14:textId="77777777" w:rsidR="006362F1" w:rsidRPr="003406CD" w:rsidRDefault="006362F1" w:rsidP="004F4042">
      <w:pPr>
        <w:pStyle w:val="Heading5"/>
      </w:pPr>
      <w:r w:rsidRPr="003406CD">
        <w:t xml:space="preserve">Cut formwork ties 25 mm from </w:t>
      </w:r>
      <w:r w:rsidR="00D66823" w:rsidRPr="003406CD">
        <w:t xml:space="preserve">the </w:t>
      </w:r>
      <w:r w:rsidRPr="003406CD">
        <w:t xml:space="preserve">surface of </w:t>
      </w:r>
      <w:r w:rsidR="00D66823" w:rsidRPr="003406CD">
        <w:t xml:space="preserve">the </w:t>
      </w:r>
      <w:r w:rsidRPr="003406CD">
        <w:t>concrete.</w:t>
      </w:r>
    </w:p>
    <w:p w14:paraId="6B04167A" w14:textId="77777777" w:rsidR="006362F1" w:rsidRPr="003406CD" w:rsidRDefault="006362F1" w:rsidP="004F4042">
      <w:pPr>
        <w:pStyle w:val="Heading5"/>
      </w:pPr>
      <w:r w:rsidRPr="003406CD">
        <w:t>Make edges of depressions sharp.</w:t>
      </w:r>
    </w:p>
    <w:p w14:paraId="16DF246F" w14:textId="77777777" w:rsidR="006362F1" w:rsidRPr="003406CD" w:rsidRDefault="006362F1" w:rsidP="004F4042">
      <w:pPr>
        <w:pStyle w:val="Heading5"/>
      </w:pPr>
      <w:r w:rsidRPr="003406CD">
        <w:t>Fill depressions with pre</w:t>
      </w:r>
      <w:r w:rsidR="00C169DC" w:rsidRPr="003406CD">
        <w:t>-</w:t>
      </w:r>
      <w:r w:rsidRPr="003406CD">
        <w:t>blended</w:t>
      </w:r>
      <w:r w:rsidR="00D66823" w:rsidRPr="003406CD">
        <w:t>,</w:t>
      </w:r>
      <w:r w:rsidRPr="003406CD">
        <w:t xml:space="preserve"> non</w:t>
      </w:r>
      <w:r w:rsidR="00C169DC" w:rsidRPr="003406CD">
        <w:t>-</w:t>
      </w:r>
      <w:r w:rsidRPr="003406CD">
        <w:t>shrink</w:t>
      </w:r>
      <w:r w:rsidR="00D66823" w:rsidRPr="003406CD">
        <w:t>,</w:t>
      </w:r>
      <w:r w:rsidRPr="003406CD">
        <w:t xml:space="preserve"> non</w:t>
      </w:r>
      <w:r w:rsidR="00C169DC" w:rsidRPr="003406CD">
        <w:t>-</w:t>
      </w:r>
      <w:r w:rsidRPr="003406CD">
        <w:t xml:space="preserve">ferrous grout of </w:t>
      </w:r>
      <w:r w:rsidR="00D66823" w:rsidRPr="003406CD">
        <w:t xml:space="preserve">the </w:t>
      </w:r>
      <w:r w:rsidRPr="003406CD">
        <w:t xml:space="preserve">same colour as the concrete for </w:t>
      </w:r>
      <w:r w:rsidR="00D66823" w:rsidRPr="003406CD">
        <w:t xml:space="preserve">any </w:t>
      </w:r>
      <w:r w:rsidRPr="003406CD">
        <w:t>exposed concrete surfaces.</w:t>
      </w:r>
    </w:p>
    <w:p w14:paraId="09856F33" w14:textId="77777777" w:rsidR="006362F1" w:rsidRPr="003406CD" w:rsidRDefault="006362F1" w:rsidP="001C3302">
      <w:pPr>
        <w:pStyle w:val="Heading4"/>
        <w:tabs>
          <w:tab w:val="left" w:pos="1418"/>
        </w:tabs>
        <w:ind w:left="1418" w:hanging="709"/>
      </w:pPr>
      <w:r w:rsidRPr="003406CD">
        <w:t>Irregularities</w:t>
      </w:r>
    </w:p>
    <w:p w14:paraId="5F07A5D5" w14:textId="77777777" w:rsidR="006362F1" w:rsidRPr="003406CD" w:rsidRDefault="006362F1" w:rsidP="004F4042">
      <w:pPr>
        <w:pStyle w:val="Heading5"/>
      </w:pPr>
      <w:r w:rsidRPr="003406CD">
        <w:t>Grind smooth fins, projections, irregularities, and offsets, including those at visible construction joints.</w:t>
      </w:r>
    </w:p>
    <w:p w14:paraId="4371BFF5" w14:textId="77777777" w:rsidR="006362F1" w:rsidRPr="003406CD" w:rsidRDefault="006362F1" w:rsidP="004F4042">
      <w:pPr>
        <w:pStyle w:val="Heading5"/>
      </w:pPr>
      <w:r w:rsidRPr="003406CD">
        <w:t xml:space="preserve">Where irregularities and offsets cannot be remedied by grinding, chip </w:t>
      </w:r>
      <w:r w:rsidR="006A4AFC" w:rsidRPr="003406CD">
        <w:t xml:space="preserve">the </w:t>
      </w:r>
      <w:r w:rsidRPr="003406CD">
        <w:t>concrete surface sufficiently deep and apply thoroughly bonded pre</w:t>
      </w:r>
      <w:r w:rsidR="00C169DC" w:rsidRPr="003406CD">
        <w:t>-</w:t>
      </w:r>
      <w:r w:rsidRPr="003406CD">
        <w:t>blended</w:t>
      </w:r>
      <w:r w:rsidR="006A4AFC" w:rsidRPr="003406CD">
        <w:t>,</w:t>
      </w:r>
      <w:r w:rsidRPr="003406CD">
        <w:t xml:space="preserve"> non</w:t>
      </w:r>
      <w:r w:rsidR="00C169DC" w:rsidRPr="003406CD">
        <w:t>-</w:t>
      </w:r>
      <w:r w:rsidRPr="003406CD">
        <w:t>shrink</w:t>
      </w:r>
      <w:r w:rsidR="006A4AFC" w:rsidRPr="003406CD">
        <w:t>,</w:t>
      </w:r>
      <w:r w:rsidRPr="003406CD">
        <w:t xml:space="preserve"> non</w:t>
      </w:r>
      <w:r w:rsidR="00C169DC" w:rsidRPr="003406CD">
        <w:t>-</w:t>
      </w:r>
      <w:r w:rsidRPr="003406CD">
        <w:t xml:space="preserve">ferrous grout in </w:t>
      </w:r>
      <w:r w:rsidR="006A4AFC" w:rsidRPr="003406CD">
        <w:t xml:space="preserve">a method </w:t>
      </w:r>
      <w:r w:rsidRPr="003406CD">
        <w:t xml:space="preserve">similar </w:t>
      </w:r>
      <w:r w:rsidR="006A4AFC" w:rsidRPr="003406CD">
        <w:t>to the</w:t>
      </w:r>
      <w:r w:rsidRPr="003406CD">
        <w:t xml:space="preserve"> repair of honeycomb and defective concrete.</w:t>
      </w:r>
    </w:p>
    <w:p w14:paraId="7DDE0333" w14:textId="77777777" w:rsidR="006362F1" w:rsidRPr="003406CD" w:rsidRDefault="006362F1" w:rsidP="001C3302">
      <w:pPr>
        <w:pStyle w:val="Heading4"/>
        <w:tabs>
          <w:tab w:val="left" w:pos="1418"/>
        </w:tabs>
        <w:ind w:left="1418" w:hanging="709"/>
      </w:pPr>
      <w:r w:rsidRPr="003406CD">
        <w:t>Surface Depressions</w:t>
      </w:r>
    </w:p>
    <w:p w14:paraId="492DBCA1" w14:textId="77777777" w:rsidR="006362F1" w:rsidRPr="003406CD" w:rsidRDefault="006362F1" w:rsidP="004F4042">
      <w:pPr>
        <w:pStyle w:val="Heading5"/>
      </w:pPr>
      <w:r w:rsidRPr="003406CD">
        <w:t>Fill bugholes, and other surface depressions with a sand cement mortar to match the surface of surrounding concrete.</w:t>
      </w:r>
    </w:p>
    <w:p w14:paraId="7AAA4520" w14:textId="77777777" w:rsidR="006362F1" w:rsidRPr="003406CD" w:rsidRDefault="006362F1" w:rsidP="001C3302">
      <w:pPr>
        <w:pStyle w:val="Heading4"/>
        <w:tabs>
          <w:tab w:val="left" w:pos="1418"/>
        </w:tabs>
        <w:ind w:left="1418" w:hanging="709"/>
      </w:pPr>
      <w:r w:rsidRPr="003406CD">
        <w:t>Spalled Corners</w:t>
      </w:r>
    </w:p>
    <w:p w14:paraId="712AD841" w14:textId="77777777" w:rsidR="006362F1" w:rsidRPr="003406CD" w:rsidRDefault="006362F1" w:rsidP="004F4042">
      <w:pPr>
        <w:pStyle w:val="Heading5"/>
      </w:pPr>
      <w:r w:rsidRPr="003406CD">
        <w:t xml:space="preserve">Use repair materials of </w:t>
      </w:r>
      <w:r w:rsidR="00E17A65" w:rsidRPr="003406CD">
        <w:t xml:space="preserve">a </w:t>
      </w:r>
      <w:r w:rsidRPr="003406CD">
        <w:t xml:space="preserve">similar appearance and strength as the surrounding concrete to reconstruct </w:t>
      </w:r>
      <w:r w:rsidR="009C2731" w:rsidRPr="003406CD">
        <w:t xml:space="preserve">the </w:t>
      </w:r>
      <w:r w:rsidRPr="003406CD">
        <w:t xml:space="preserve">corner to match </w:t>
      </w:r>
      <w:r w:rsidR="006A4AFC" w:rsidRPr="003406CD">
        <w:t xml:space="preserve">the </w:t>
      </w:r>
      <w:r w:rsidRPr="003406CD">
        <w:t>adjacent corners.</w:t>
      </w:r>
    </w:p>
    <w:p w14:paraId="13B72ABB" w14:textId="77777777" w:rsidR="006362F1" w:rsidRPr="003406CD" w:rsidRDefault="006362F1" w:rsidP="001C3302">
      <w:pPr>
        <w:pStyle w:val="Heading4"/>
        <w:tabs>
          <w:tab w:val="left" w:pos="1418"/>
        </w:tabs>
        <w:ind w:left="1418" w:hanging="709"/>
      </w:pPr>
      <w:r w:rsidRPr="003406CD">
        <w:t>Honeycomb and Defective Concrete</w:t>
      </w:r>
    </w:p>
    <w:p w14:paraId="74EEF7CF" w14:textId="77777777" w:rsidR="006362F1" w:rsidRPr="003406CD" w:rsidRDefault="006362F1" w:rsidP="004F4042">
      <w:pPr>
        <w:pStyle w:val="Heading5"/>
      </w:pPr>
      <w:r w:rsidRPr="003406CD">
        <w:t xml:space="preserve">Do not repair honeycomb and defective concrete until </w:t>
      </w:r>
      <w:r w:rsidR="006A4AFC" w:rsidRPr="003406CD">
        <w:t xml:space="preserve">it has been </w:t>
      </w:r>
      <w:r w:rsidRPr="003406CD">
        <w:t xml:space="preserve">reviewed by </w:t>
      </w:r>
      <w:r w:rsidR="00541E7C" w:rsidRPr="003406CD">
        <w:t xml:space="preserve">the </w:t>
      </w:r>
      <w:r w:rsidR="00D77102" w:rsidRPr="003406CD">
        <w:t>Consultant</w:t>
      </w:r>
      <w:r w:rsidRPr="003406CD">
        <w:t xml:space="preserve"> and permission </w:t>
      </w:r>
      <w:r w:rsidR="009C2731" w:rsidRPr="003406CD">
        <w:t xml:space="preserve">has been </w:t>
      </w:r>
      <w:r w:rsidRPr="003406CD">
        <w:t>granted to proceed with the repair work.</w:t>
      </w:r>
    </w:p>
    <w:p w14:paraId="0EA5C307" w14:textId="77777777" w:rsidR="006362F1" w:rsidRPr="003406CD" w:rsidRDefault="006362F1" w:rsidP="004F4042">
      <w:pPr>
        <w:pStyle w:val="Heading5"/>
      </w:pPr>
      <w:r w:rsidRPr="003406CD">
        <w:t xml:space="preserve">Remove honeycomb and defective concrete down to sound concrete with </w:t>
      </w:r>
      <w:r w:rsidR="006A4AFC" w:rsidRPr="003406CD">
        <w:t xml:space="preserve">the </w:t>
      </w:r>
      <w:r w:rsidRPr="003406CD">
        <w:t xml:space="preserve">edges slightly undercut or perpendicular to the surface. </w:t>
      </w:r>
      <w:r w:rsidR="00913E15" w:rsidRPr="003406CD">
        <w:t xml:space="preserve"> </w:t>
      </w:r>
      <w:r w:rsidRPr="003406CD">
        <w:t xml:space="preserve">Remove </w:t>
      </w:r>
      <w:r w:rsidR="006A4AFC" w:rsidRPr="003406CD">
        <w:t>to</w:t>
      </w:r>
      <w:r w:rsidRPr="003406CD">
        <w:t xml:space="preserve"> a minimum depth of 25 mm. </w:t>
      </w:r>
      <w:r w:rsidR="00913E15" w:rsidRPr="003406CD">
        <w:t xml:space="preserve"> </w:t>
      </w:r>
      <w:r w:rsidRPr="003406CD">
        <w:t>No feather edges are permitted.</w:t>
      </w:r>
    </w:p>
    <w:p w14:paraId="08379CB8" w14:textId="77777777" w:rsidR="006362F1" w:rsidRPr="003406CD" w:rsidRDefault="006362F1" w:rsidP="004F4042">
      <w:pPr>
        <w:pStyle w:val="Heading5"/>
      </w:pPr>
      <w:r w:rsidRPr="003406CD">
        <w:t xml:space="preserve">Pre-dampen </w:t>
      </w:r>
      <w:r w:rsidR="006A4AFC" w:rsidRPr="003406CD">
        <w:t xml:space="preserve">the </w:t>
      </w:r>
      <w:r w:rsidRPr="003406CD">
        <w:t>patch area.</w:t>
      </w:r>
    </w:p>
    <w:p w14:paraId="5883E2A9" w14:textId="77777777" w:rsidR="006362F1" w:rsidRPr="003406CD" w:rsidRDefault="006362F1" w:rsidP="004F4042">
      <w:pPr>
        <w:pStyle w:val="Heading5"/>
      </w:pPr>
      <w:r w:rsidRPr="003406CD">
        <w:t>Use pre</w:t>
      </w:r>
      <w:r w:rsidR="00541E7C" w:rsidRPr="003406CD">
        <w:t>-</w:t>
      </w:r>
      <w:r w:rsidRPr="003406CD">
        <w:t>blended</w:t>
      </w:r>
      <w:r w:rsidR="006A4AFC" w:rsidRPr="003406CD">
        <w:t>,</w:t>
      </w:r>
      <w:r w:rsidRPr="003406CD">
        <w:t xml:space="preserve"> non</w:t>
      </w:r>
      <w:r w:rsidR="00541E7C" w:rsidRPr="003406CD">
        <w:t>-</w:t>
      </w:r>
      <w:r w:rsidRPr="003406CD">
        <w:t>shrink</w:t>
      </w:r>
      <w:r w:rsidR="006A4AFC" w:rsidRPr="003406CD">
        <w:t>,</w:t>
      </w:r>
      <w:r w:rsidRPr="003406CD">
        <w:t xml:space="preserve"> non</w:t>
      </w:r>
      <w:r w:rsidR="00541E7C" w:rsidRPr="003406CD">
        <w:t>-</w:t>
      </w:r>
      <w:r w:rsidRPr="003406CD">
        <w:t xml:space="preserve">ferrous grout of </w:t>
      </w:r>
      <w:r w:rsidR="006A4AFC" w:rsidRPr="003406CD">
        <w:t xml:space="preserve">the </w:t>
      </w:r>
      <w:r w:rsidRPr="003406CD">
        <w:t xml:space="preserve">same colour as the concrete for </w:t>
      </w:r>
      <w:r w:rsidR="006A4AFC" w:rsidRPr="003406CD">
        <w:t xml:space="preserve">any </w:t>
      </w:r>
      <w:r w:rsidRPr="003406CD">
        <w:t>exposed concrete surfaces.</w:t>
      </w:r>
    </w:p>
    <w:p w14:paraId="569B407D" w14:textId="77777777" w:rsidR="006362F1" w:rsidRPr="003406CD" w:rsidRDefault="006362F1" w:rsidP="004F4042">
      <w:pPr>
        <w:pStyle w:val="Heading5"/>
      </w:pPr>
      <w:r w:rsidRPr="003406CD">
        <w:t>Use bonding agents in patching work.</w:t>
      </w:r>
    </w:p>
    <w:p w14:paraId="1D05E61C" w14:textId="77777777" w:rsidR="006362F1" w:rsidRPr="003406CD" w:rsidRDefault="006362F1" w:rsidP="004F4042">
      <w:pPr>
        <w:pStyle w:val="Heading5"/>
      </w:pPr>
      <w:r w:rsidRPr="003406CD">
        <w:t>Patch surface</w:t>
      </w:r>
      <w:r w:rsidR="009C2731" w:rsidRPr="003406CD">
        <w:t>s</w:t>
      </w:r>
      <w:r w:rsidRPr="003406CD">
        <w:t xml:space="preserve"> slightly higher than the surrounding concrete.</w:t>
      </w:r>
    </w:p>
    <w:p w14:paraId="06598CD4" w14:textId="77777777" w:rsidR="006362F1" w:rsidRPr="003406CD" w:rsidRDefault="006362F1" w:rsidP="004F4042">
      <w:pPr>
        <w:pStyle w:val="Heading5"/>
      </w:pPr>
      <w:r w:rsidRPr="003406CD">
        <w:t xml:space="preserve">Wet cure patches to </w:t>
      </w:r>
      <w:r w:rsidR="006A4AFC" w:rsidRPr="003406CD">
        <w:t xml:space="preserve">the </w:t>
      </w:r>
      <w:r w:rsidRPr="003406CD">
        <w:t xml:space="preserve">equivalent of 10 </w:t>
      </w:r>
      <w:r w:rsidR="009C2731" w:rsidRPr="003406CD">
        <w:t>D</w:t>
      </w:r>
      <w:r w:rsidRPr="003406CD">
        <w:t>ays minimum.</w:t>
      </w:r>
    </w:p>
    <w:p w14:paraId="347C4D86" w14:textId="77777777" w:rsidR="006362F1" w:rsidRPr="003406CD" w:rsidRDefault="006362F1" w:rsidP="004F4042">
      <w:pPr>
        <w:pStyle w:val="Heading5"/>
      </w:pPr>
      <w:r w:rsidRPr="003406CD">
        <w:t xml:space="preserve">When </w:t>
      </w:r>
      <w:r w:rsidR="00913E15" w:rsidRPr="003406CD">
        <w:t xml:space="preserve">the </w:t>
      </w:r>
      <w:r w:rsidRPr="003406CD">
        <w:t xml:space="preserve">patched surface has hardened, rub </w:t>
      </w:r>
      <w:r w:rsidR="00913E15" w:rsidRPr="003406CD">
        <w:t xml:space="preserve">the </w:t>
      </w:r>
      <w:r w:rsidRPr="003406CD">
        <w:t xml:space="preserve">surface with carborundum brick to </w:t>
      </w:r>
      <w:r w:rsidR="006A4AFC" w:rsidRPr="003406CD">
        <w:t>form</w:t>
      </w:r>
      <w:r w:rsidRPr="003406CD">
        <w:t xml:space="preserve"> a true surface, free from streaks, discolourations, and other imperfections to match flush with </w:t>
      </w:r>
      <w:r w:rsidR="006A4AFC" w:rsidRPr="003406CD">
        <w:t>the</w:t>
      </w:r>
      <w:r w:rsidRPr="003406CD">
        <w:t xml:space="preserve"> surrounding concrete.</w:t>
      </w:r>
    </w:p>
    <w:p w14:paraId="1FB6E37A" w14:textId="77777777" w:rsidR="006362F1" w:rsidRPr="003406CD" w:rsidRDefault="006362F1" w:rsidP="001C3302">
      <w:pPr>
        <w:pStyle w:val="Heading4"/>
        <w:tabs>
          <w:tab w:val="left" w:pos="1418"/>
        </w:tabs>
        <w:ind w:left="1418" w:hanging="709"/>
      </w:pPr>
      <w:r w:rsidRPr="003406CD">
        <w:t>Smooth rubbed finish Type W-5</w:t>
      </w:r>
    </w:p>
    <w:p w14:paraId="464171F9" w14:textId="77777777" w:rsidR="006362F1" w:rsidRPr="003406CD" w:rsidRDefault="006362F1" w:rsidP="004F4042">
      <w:pPr>
        <w:pStyle w:val="Heading5"/>
      </w:pPr>
      <w:r w:rsidRPr="003406CD">
        <w:t xml:space="preserve">Do not commence rubbing or grinding </w:t>
      </w:r>
      <w:r w:rsidR="006A4AFC" w:rsidRPr="003406CD">
        <w:t xml:space="preserve">operations </w:t>
      </w:r>
      <w:r w:rsidRPr="003406CD">
        <w:t xml:space="preserve">until </w:t>
      </w:r>
      <w:r w:rsidR="006A4AFC" w:rsidRPr="003406CD">
        <w:t>all</w:t>
      </w:r>
      <w:r w:rsidRPr="003406CD">
        <w:t xml:space="preserve"> surface defects are repaired and </w:t>
      </w:r>
      <w:r w:rsidR="006A4AFC" w:rsidRPr="003406CD">
        <w:t>all</w:t>
      </w:r>
      <w:r w:rsidRPr="003406CD">
        <w:t xml:space="preserve"> patching materials </w:t>
      </w:r>
      <w:r w:rsidR="00541E7C" w:rsidRPr="003406CD">
        <w:t>have</w:t>
      </w:r>
      <w:r w:rsidRPr="003406CD">
        <w:t xml:space="preserve"> hardened.</w:t>
      </w:r>
    </w:p>
    <w:p w14:paraId="57BE2F34" w14:textId="77777777" w:rsidR="006362F1" w:rsidRPr="003406CD" w:rsidRDefault="006362F1" w:rsidP="004F4042">
      <w:pPr>
        <w:pStyle w:val="Heading5"/>
      </w:pPr>
      <w:r w:rsidRPr="003406CD">
        <w:t xml:space="preserve">Dress surfaces by rubbing or grinding with bricks of carborundum, emery, or other abrasive material to a smooth and even surface to the best grade of architectural concrete work. </w:t>
      </w:r>
      <w:r w:rsidR="00913E15" w:rsidRPr="003406CD">
        <w:t xml:space="preserve"> </w:t>
      </w:r>
      <w:r w:rsidRPr="003406CD">
        <w:t xml:space="preserve">Wet and rub surfaces until surfaces are even and of </w:t>
      </w:r>
      <w:r w:rsidR="00E17A65" w:rsidRPr="003406CD">
        <w:t xml:space="preserve">a </w:t>
      </w:r>
      <w:r w:rsidRPr="003406CD">
        <w:t xml:space="preserve">uniform smooth appearance. </w:t>
      </w:r>
      <w:r w:rsidR="00913E15" w:rsidRPr="003406CD">
        <w:t xml:space="preserve"> </w:t>
      </w:r>
      <w:r w:rsidRPr="003406CD">
        <w:t>Prevent rounding edges, obliterating the bevel lines on edges and corners, and chipping or cracking the finished edges.</w:t>
      </w:r>
    </w:p>
    <w:p w14:paraId="3625BE40" w14:textId="77777777" w:rsidR="006362F1" w:rsidRPr="003406CD" w:rsidRDefault="006362F1" w:rsidP="001C3302">
      <w:pPr>
        <w:pStyle w:val="Heading4"/>
        <w:tabs>
          <w:tab w:val="left" w:pos="1418"/>
        </w:tabs>
        <w:ind w:left="1418" w:hanging="709"/>
      </w:pPr>
      <w:r w:rsidRPr="003406CD">
        <w:t>Sack rubbed Finish Type W-6</w:t>
      </w:r>
    </w:p>
    <w:p w14:paraId="6100675A" w14:textId="77777777" w:rsidR="006362F1" w:rsidRPr="003406CD" w:rsidRDefault="006362F1" w:rsidP="004F4042">
      <w:pPr>
        <w:pStyle w:val="Heading5"/>
      </w:pPr>
      <w:r w:rsidRPr="003406CD">
        <w:t xml:space="preserve">After completion of </w:t>
      </w:r>
      <w:r w:rsidR="00B92547" w:rsidRPr="003406CD">
        <w:t xml:space="preserve">the </w:t>
      </w:r>
      <w:r w:rsidRPr="003406CD">
        <w:t xml:space="preserve">surface preparation of </w:t>
      </w:r>
      <w:r w:rsidR="00B92547" w:rsidRPr="003406CD">
        <w:t xml:space="preserve">the </w:t>
      </w:r>
      <w:r w:rsidRPr="003406CD">
        <w:t>smooth rubbed finish</w:t>
      </w:r>
      <w:r w:rsidR="00315841" w:rsidRPr="003406CD">
        <w:t>,</w:t>
      </w:r>
      <w:r w:rsidRPr="003406CD">
        <w:t xml:space="preserve"> apply </w:t>
      </w:r>
      <w:r w:rsidR="00913E15" w:rsidRPr="003406CD">
        <w:t xml:space="preserve">a </w:t>
      </w:r>
      <w:r w:rsidRPr="003406CD">
        <w:t>sack rubbed cement finish to form a smooth finish of uniform appearance as specified in CSA A23.1</w:t>
      </w:r>
      <w:r w:rsidR="00123F8B">
        <w:t>-</w:t>
      </w:r>
      <w:del w:id="212" w:author="Mabel Chow" w:date="2022-04-22T23:51:00Z">
        <w:r w:rsidR="00123F8B" w:rsidDel="00B33D8A">
          <w:delText>14</w:delText>
        </w:r>
      </w:del>
      <w:ins w:id="213" w:author="Mabel Chow" w:date="2022-04-22T23:51:00Z">
        <w:r w:rsidR="00B33D8A">
          <w:t>19</w:t>
        </w:r>
      </w:ins>
      <w:r w:rsidRPr="003406CD">
        <w:t>, Clause 7.7.3.7.4 Sack Rubbed Finish</w:t>
      </w:r>
      <w:del w:id="214" w:author="Paul Shi" w:date="2022-03-22T19:12:00Z">
        <w:r w:rsidR="00123F8B" w:rsidDel="00457709">
          <w:delText xml:space="preserve"> </w:delText>
        </w:r>
        <w:r w:rsidR="00123F8B" w:rsidRPr="004F4042" w:rsidDel="00457709">
          <w:rPr>
            <w:i/>
            <w:highlight w:val="yellow"/>
          </w:rPr>
          <w:delText>[Consultant to confirm references]</w:delText>
        </w:r>
      </w:del>
      <w:r w:rsidRPr="003406CD">
        <w:t xml:space="preserve">. </w:t>
      </w:r>
      <w:r w:rsidR="00913E15" w:rsidRPr="003406CD">
        <w:t xml:space="preserve"> </w:t>
      </w:r>
      <w:r w:rsidRPr="003406CD">
        <w:t xml:space="preserve">Apply a second coat of sack rubbed cement finish to produce a smooth uniform appearance if required </w:t>
      </w:r>
      <w:r w:rsidR="00B92547" w:rsidRPr="003406CD">
        <w:t>in order</w:t>
      </w:r>
      <w:r w:rsidRPr="003406CD">
        <w:t xml:space="preserve"> to obtain acceptance. </w:t>
      </w:r>
      <w:r w:rsidR="00913E15" w:rsidRPr="003406CD">
        <w:t xml:space="preserve"> </w:t>
      </w:r>
      <w:r w:rsidRPr="003406CD">
        <w:t xml:space="preserve">Demonstrate on </w:t>
      </w:r>
      <w:r w:rsidR="009C2731" w:rsidRPr="003406CD">
        <w:t xml:space="preserve">a </w:t>
      </w:r>
      <w:r w:rsidRPr="003406CD">
        <w:t>sample panel prior to production finishing.</w:t>
      </w:r>
    </w:p>
    <w:p w14:paraId="6789DA2F" w14:textId="77777777" w:rsidR="006362F1" w:rsidRPr="003406CD" w:rsidRDefault="00B92547" w:rsidP="004F4042">
      <w:pPr>
        <w:pStyle w:val="Heading5"/>
      </w:pPr>
      <w:r w:rsidRPr="003406CD">
        <w:t>Upo</w:t>
      </w:r>
      <w:r w:rsidR="006362F1" w:rsidRPr="003406CD">
        <w:t>n completion</w:t>
      </w:r>
      <w:r w:rsidRPr="003406CD">
        <w:t>,</w:t>
      </w:r>
      <w:r w:rsidR="006362F1" w:rsidRPr="003406CD">
        <w:t xml:space="preserve"> thoroughly wash the surfaces with clean water</w:t>
      </w:r>
    </w:p>
    <w:p w14:paraId="2E842BE5" w14:textId="77777777" w:rsidR="006362F1" w:rsidRPr="003406CD" w:rsidRDefault="006362F1" w:rsidP="001C3302">
      <w:pPr>
        <w:pStyle w:val="Heading4"/>
        <w:tabs>
          <w:tab w:val="left" w:pos="1418"/>
        </w:tabs>
        <w:ind w:left="1418" w:hanging="709"/>
      </w:pPr>
      <w:r w:rsidRPr="003406CD">
        <w:t>Related Unformed Surfaces</w:t>
      </w:r>
    </w:p>
    <w:p w14:paraId="1F94BC79" w14:textId="77777777" w:rsidR="006362F1" w:rsidRPr="003406CD" w:rsidRDefault="006362F1" w:rsidP="004F4042">
      <w:pPr>
        <w:pStyle w:val="Heading5"/>
      </w:pPr>
      <w:r w:rsidRPr="003406CD">
        <w:t>Screed and float tops of walls or buttresses, horizontal offsets, and similar unformed surfaces occurring in units cast in forms to a texture consistent with that specified for the formed surface unless some different finish is specified elsewhere</w:t>
      </w:r>
      <w:r w:rsidR="00E17A65" w:rsidRPr="003406CD">
        <w:t xml:space="preserve"> in the Contract Documents</w:t>
      </w:r>
      <w:r w:rsidRPr="003406CD">
        <w:t>.</w:t>
      </w:r>
    </w:p>
    <w:p w14:paraId="280F1DFD" w14:textId="77777777" w:rsidR="00BA0ADB" w:rsidRPr="003406CD" w:rsidRDefault="00BA0ADB" w:rsidP="00BA0ADB">
      <w:pPr>
        <w:pStyle w:val="Heading2"/>
      </w:pPr>
      <w:r w:rsidRPr="003406CD">
        <w:t>Curing Concrete</w:t>
      </w:r>
    </w:p>
    <w:p w14:paraId="66FE36F1" w14:textId="77777777" w:rsidR="006362F1" w:rsidRPr="003406CD" w:rsidRDefault="006362F1" w:rsidP="004F4042">
      <w:pPr>
        <w:pStyle w:val="Heading3"/>
      </w:pPr>
      <w:r w:rsidRPr="003406CD">
        <w:t>Begin curing immediately following placing and finishing in accordance with CSA A23.1-</w:t>
      </w:r>
      <w:del w:id="215" w:author="Mabel Chow" w:date="2022-04-22T23:51:00Z">
        <w:r w:rsidR="00123F8B" w:rsidDel="00B33D8A">
          <w:delText>1</w:delText>
        </w:r>
        <w:r w:rsidRPr="003406CD" w:rsidDel="00B33D8A">
          <w:delText xml:space="preserve">4 </w:delText>
        </w:r>
      </w:del>
      <w:ins w:id="216" w:author="Mabel Chow" w:date="2022-04-22T23:51:00Z">
        <w:r w:rsidR="00B33D8A">
          <w:t>19</w:t>
        </w:r>
        <w:r w:rsidR="00B33D8A" w:rsidRPr="003406CD">
          <w:t xml:space="preserve"> </w:t>
        </w:r>
      </w:ins>
      <w:r w:rsidR="00315841" w:rsidRPr="003406CD">
        <w:t>C</w:t>
      </w:r>
      <w:r w:rsidRPr="003406CD">
        <w:t>lause 7.4 except as noted below</w:t>
      </w:r>
      <w:r w:rsidR="00123F8B">
        <w:t xml:space="preserve"> </w:t>
      </w:r>
      <w:ins w:id="217" w:author="Paul Shi" w:date="2022-03-22T19:12:00Z">
        <w:r w:rsidR="00457709">
          <w:t>.</w:t>
        </w:r>
      </w:ins>
      <w:del w:id="218" w:author="Paul Shi" w:date="2022-03-22T19:12:00Z">
        <w:r w:rsidR="00123F8B" w:rsidRPr="004F4042" w:rsidDel="00457709">
          <w:rPr>
            <w:i/>
            <w:highlight w:val="yellow"/>
          </w:rPr>
          <w:delText>[Consultant to confirm references]</w:delText>
        </w:r>
        <w:r w:rsidRPr="003406CD" w:rsidDel="00457709">
          <w:delText xml:space="preserve">.  </w:delText>
        </w:r>
      </w:del>
      <w:r w:rsidR="00EE0F8F" w:rsidRPr="003406CD">
        <w:t>The r</w:t>
      </w:r>
      <w:r w:rsidRPr="003406CD">
        <w:t>ate of evaporation is depend</w:t>
      </w:r>
      <w:r w:rsidR="00315841" w:rsidRPr="003406CD">
        <w:t>ant</w:t>
      </w:r>
      <w:r w:rsidRPr="003406CD">
        <w:t xml:space="preserve"> on </w:t>
      </w:r>
      <w:r w:rsidR="00EE0F8F" w:rsidRPr="003406CD">
        <w:t xml:space="preserve">the </w:t>
      </w:r>
      <w:r w:rsidRPr="003406CD">
        <w:t>relative humidity, concrete temperature and wind velocity</w:t>
      </w:r>
      <w:r w:rsidR="0050768E" w:rsidRPr="003406CD">
        <w:t>.</w:t>
      </w:r>
      <w:r w:rsidRPr="003406CD">
        <w:t xml:space="preserve"> </w:t>
      </w:r>
      <w:r w:rsidR="009C2731" w:rsidRPr="003406CD">
        <w:t xml:space="preserve"> </w:t>
      </w:r>
      <w:r w:rsidR="0050768E" w:rsidRPr="003406CD">
        <w:t xml:space="preserve">For </w:t>
      </w:r>
      <w:r w:rsidR="00EE0F8F" w:rsidRPr="003406CD">
        <w:t xml:space="preserve">the </w:t>
      </w:r>
      <w:r w:rsidRPr="003406CD">
        <w:t xml:space="preserve">rate of evaporation of moisture from </w:t>
      </w:r>
      <w:r w:rsidR="00EE0F8F" w:rsidRPr="003406CD">
        <w:t xml:space="preserve">a </w:t>
      </w:r>
      <w:r w:rsidRPr="003406CD">
        <w:t>concrete surface covered with water</w:t>
      </w:r>
      <w:r w:rsidR="00EE0F8F" w:rsidRPr="003406CD">
        <w:t>,</w:t>
      </w:r>
      <w:r w:rsidRPr="003406CD">
        <w:t xml:space="preserve"> see CSA A23.1</w:t>
      </w:r>
      <w:r w:rsidR="00123F8B">
        <w:t>-</w:t>
      </w:r>
      <w:del w:id="219" w:author="Mabel Chow" w:date="2022-04-22T23:52:00Z">
        <w:r w:rsidR="00123F8B" w:rsidDel="00B33D8A">
          <w:delText>14</w:delText>
        </w:r>
        <w:r w:rsidRPr="003406CD" w:rsidDel="00B33D8A">
          <w:delText xml:space="preserve"> </w:delText>
        </w:r>
      </w:del>
      <w:ins w:id="220" w:author="Mabel Chow" w:date="2022-04-22T23:52:00Z">
        <w:r w:rsidR="00B33D8A">
          <w:t>19</w:t>
        </w:r>
        <w:r w:rsidR="00B33D8A" w:rsidRPr="003406CD">
          <w:t xml:space="preserve"> </w:t>
        </w:r>
      </w:ins>
      <w:r w:rsidR="0050768E" w:rsidRPr="003406CD">
        <w:t>A</w:t>
      </w:r>
      <w:r w:rsidRPr="003406CD">
        <w:t>ppendix D Guidelines for curing and protection</w:t>
      </w:r>
      <w:r w:rsidR="00123F8B">
        <w:t xml:space="preserve"> </w:t>
      </w:r>
      <w:ins w:id="221" w:author="Paul Shi" w:date="2022-03-22T19:12:00Z">
        <w:r w:rsidR="00457709">
          <w:t>.</w:t>
        </w:r>
      </w:ins>
      <w:del w:id="222" w:author="Paul Shi" w:date="2022-03-22T19:12:00Z">
        <w:r w:rsidR="00123F8B" w:rsidRPr="004F4042" w:rsidDel="00457709">
          <w:rPr>
            <w:i/>
            <w:highlight w:val="yellow"/>
          </w:rPr>
          <w:delText>[Consultant to confirm references]</w:delText>
        </w:r>
        <w:r w:rsidRPr="003406CD" w:rsidDel="00457709">
          <w:delText>.</w:delText>
        </w:r>
      </w:del>
    </w:p>
    <w:p w14:paraId="418EB90E" w14:textId="77777777" w:rsidR="006362F1" w:rsidRPr="003406CD" w:rsidRDefault="006362F1" w:rsidP="004F4042">
      <w:pPr>
        <w:pStyle w:val="Heading3"/>
      </w:pPr>
      <w:r w:rsidRPr="003406CD">
        <w:t xml:space="preserve">Wet cure for 10 consecutive </w:t>
      </w:r>
      <w:r w:rsidR="009C2731" w:rsidRPr="003406CD">
        <w:t>D</w:t>
      </w:r>
      <w:r w:rsidRPr="003406CD">
        <w:t>ays at a minimum temperature of 10°C</w:t>
      </w:r>
      <w:r w:rsidR="005C0F8C" w:rsidRPr="003406CD">
        <w:t>elsius</w:t>
      </w:r>
      <w:r w:rsidRPr="003406CD">
        <w:t xml:space="preserve">. </w:t>
      </w:r>
      <w:r w:rsidR="00CB71F2" w:rsidRPr="003406CD">
        <w:t xml:space="preserve"> </w:t>
      </w:r>
      <w:r w:rsidRPr="003406CD">
        <w:t>This requirement supersede</w:t>
      </w:r>
      <w:r w:rsidR="009C2731" w:rsidRPr="003406CD">
        <w:t>s</w:t>
      </w:r>
      <w:r w:rsidR="00EE0F8F" w:rsidRPr="003406CD">
        <w:t xml:space="preserve"> the requirements of</w:t>
      </w:r>
      <w:r w:rsidRPr="003406CD">
        <w:t xml:space="preserve"> Table 20 Allowable </w:t>
      </w:r>
      <w:r w:rsidR="0050768E" w:rsidRPr="003406CD">
        <w:t>C</w:t>
      </w:r>
      <w:r w:rsidRPr="003406CD">
        <w:t xml:space="preserve">uring </w:t>
      </w:r>
      <w:r w:rsidR="0050768E" w:rsidRPr="003406CD">
        <w:t>R</w:t>
      </w:r>
      <w:r w:rsidRPr="003406CD">
        <w:t>egimes of CSA23.1-</w:t>
      </w:r>
      <w:del w:id="223" w:author="Mabel Chow" w:date="2022-04-22T23:52:00Z">
        <w:r w:rsidR="00123F8B" w:rsidDel="00B33D8A">
          <w:delText>1</w:delText>
        </w:r>
        <w:r w:rsidR="00123F8B" w:rsidRPr="003406CD" w:rsidDel="00B33D8A">
          <w:delText>4</w:delText>
        </w:r>
        <w:r w:rsidR="000C6700" w:rsidDel="00B33D8A">
          <w:delText xml:space="preserve"> </w:delText>
        </w:r>
      </w:del>
      <w:ins w:id="224" w:author="Mabel Chow" w:date="2022-04-22T23:52:00Z">
        <w:r w:rsidR="00B33D8A">
          <w:t xml:space="preserve">19 </w:t>
        </w:r>
      </w:ins>
      <w:del w:id="225" w:author="Paul Shi" w:date="2022-03-22T19:12:00Z">
        <w:r w:rsidR="000C6700" w:rsidRPr="004F4042" w:rsidDel="00457709">
          <w:rPr>
            <w:i/>
            <w:highlight w:val="yellow"/>
          </w:rPr>
          <w:delText>[Consultant to confirm references]</w:delText>
        </w:r>
        <w:r w:rsidR="0050768E" w:rsidRPr="003406CD" w:rsidDel="00457709">
          <w:delText>.</w:delText>
        </w:r>
      </w:del>
      <w:ins w:id="226" w:author="Paul Shi" w:date="2022-03-22T19:12:00Z">
        <w:r w:rsidR="00457709">
          <w:rPr>
            <w:i/>
          </w:rPr>
          <w:t>.</w:t>
        </w:r>
      </w:ins>
    </w:p>
    <w:p w14:paraId="1B5E3172" w14:textId="77777777" w:rsidR="006362F1" w:rsidRPr="003406CD" w:rsidRDefault="006362F1" w:rsidP="004F4042">
      <w:pPr>
        <w:pStyle w:val="Heading3"/>
      </w:pPr>
      <w:r w:rsidRPr="003406CD">
        <w:t xml:space="preserve">Establish the requirements of </w:t>
      </w:r>
      <w:r w:rsidR="00E17A65" w:rsidRPr="003406CD">
        <w:t xml:space="preserve">the </w:t>
      </w:r>
      <w:r w:rsidRPr="003406CD">
        <w:t xml:space="preserve">specified finishes for concrete surfaces before applying </w:t>
      </w:r>
      <w:r w:rsidR="00EE0F8F" w:rsidRPr="003406CD">
        <w:t xml:space="preserve">the </w:t>
      </w:r>
      <w:r w:rsidRPr="003406CD">
        <w:t xml:space="preserve">curing compound. </w:t>
      </w:r>
      <w:r w:rsidR="009C2731" w:rsidRPr="003406CD">
        <w:t xml:space="preserve"> </w:t>
      </w:r>
      <w:r w:rsidRPr="003406CD">
        <w:t xml:space="preserve">Verify that </w:t>
      </w:r>
      <w:r w:rsidR="00EE0F8F" w:rsidRPr="003406CD">
        <w:t xml:space="preserve">the </w:t>
      </w:r>
      <w:r w:rsidRPr="003406CD">
        <w:t xml:space="preserve">curing compound is compatible with </w:t>
      </w:r>
      <w:r w:rsidR="00EE0F8F" w:rsidRPr="003406CD">
        <w:t xml:space="preserve">the </w:t>
      </w:r>
      <w:r w:rsidRPr="003406CD">
        <w:t>applied finishes.</w:t>
      </w:r>
    </w:p>
    <w:p w14:paraId="079B9059" w14:textId="77777777" w:rsidR="006362F1" w:rsidRPr="003406CD" w:rsidRDefault="006362F1" w:rsidP="004F4042">
      <w:pPr>
        <w:pStyle w:val="Heading3"/>
      </w:pPr>
      <w:r w:rsidRPr="003406CD">
        <w:t>Do not use curing compounds on surfaces:</w:t>
      </w:r>
    </w:p>
    <w:p w14:paraId="75FD6711" w14:textId="77777777" w:rsidR="006362F1" w:rsidRPr="003406CD" w:rsidRDefault="006362F1" w:rsidP="00125E92">
      <w:pPr>
        <w:pStyle w:val="Heading4"/>
        <w:tabs>
          <w:tab w:val="left" w:pos="2127"/>
        </w:tabs>
        <w:ind w:left="2127" w:hanging="709"/>
      </w:pPr>
      <w:r w:rsidRPr="003406CD">
        <w:t>Where bonded concrete topping will be applied.</w:t>
      </w:r>
    </w:p>
    <w:p w14:paraId="1567F4FC" w14:textId="77777777" w:rsidR="006362F1" w:rsidRPr="003406CD" w:rsidRDefault="006362F1" w:rsidP="00125E92">
      <w:pPr>
        <w:pStyle w:val="Heading4"/>
        <w:tabs>
          <w:tab w:val="left" w:pos="2127"/>
        </w:tabs>
        <w:ind w:left="2127" w:hanging="709"/>
      </w:pPr>
      <w:r w:rsidRPr="003406CD">
        <w:t>Where high temperature control requirements are in force.</w:t>
      </w:r>
    </w:p>
    <w:p w14:paraId="502E1A1F" w14:textId="77777777" w:rsidR="006362F1" w:rsidRPr="003406CD" w:rsidRDefault="006362F1" w:rsidP="00125E92">
      <w:pPr>
        <w:pStyle w:val="Heading4"/>
        <w:tabs>
          <w:tab w:val="left" w:pos="2127"/>
        </w:tabs>
        <w:ind w:left="2127" w:hanging="709"/>
      </w:pPr>
      <w:r w:rsidRPr="003406CD">
        <w:t>For potable water structures.</w:t>
      </w:r>
    </w:p>
    <w:p w14:paraId="13AD0868" w14:textId="77777777" w:rsidR="006362F1" w:rsidRPr="003406CD" w:rsidRDefault="006362F1" w:rsidP="004F4042">
      <w:pPr>
        <w:pStyle w:val="Heading3"/>
      </w:pPr>
      <w:r w:rsidRPr="003406CD">
        <w:t>Formed Surfaces (Walls and Columns)</w:t>
      </w:r>
    </w:p>
    <w:p w14:paraId="70283BE5" w14:textId="77777777" w:rsidR="006362F1" w:rsidRPr="003406CD" w:rsidRDefault="006362F1" w:rsidP="00125E92">
      <w:pPr>
        <w:pStyle w:val="Heading4"/>
        <w:tabs>
          <w:tab w:val="left" w:pos="2127"/>
        </w:tabs>
        <w:ind w:left="2127" w:hanging="709"/>
      </w:pPr>
      <w:r w:rsidRPr="003406CD">
        <w:t xml:space="preserve">Wet cure as specified by pouring water between the formwork and </w:t>
      </w:r>
      <w:r w:rsidR="00EE0F8F" w:rsidRPr="003406CD">
        <w:t xml:space="preserve">the </w:t>
      </w:r>
      <w:r w:rsidRPr="003406CD">
        <w:t>concrete surface</w:t>
      </w:r>
      <w:r w:rsidR="00EE0F8F" w:rsidRPr="003406CD">
        <w:t>,</w:t>
      </w:r>
      <w:r w:rsidRPr="003406CD">
        <w:t xml:space="preserve"> where possible.</w:t>
      </w:r>
    </w:p>
    <w:p w14:paraId="528EB049" w14:textId="77777777" w:rsidR="006362F1" w:rsidRPr="003406CD" w:rsidRDefault="006362F1" w:rsidP="00125E92">
      <w:pPr>
        <w:pStyle w:val="Heading4"/>
        <w:tabs>
          <w:tab w:val="left" w:pos="2127"/>
        </w:tabs>
        <w:ind w:left="2127" w:hanging="709"/>
      </w:pPr>
      <w:r w:rsidRPr="003406CD">
        <w:t xml:space="preserve">As an alternative, cure as specified above until </w:t>
      </w:r>
      <w:r w:rsidR="00EE0F8F" w:rsidRPr="003406CD">
        <w:t xml:space="preserve">the </w:t>
      </w:r>
      <w:r w:rsidRPr="003406CD">
        <w:t xml:space="preserve">formwork is removed.  Immediately after removal of </w:t>
      </w:r>
      <w:r w:rsidR="00EE0F8F" w:rsidRPr="003406CD">
        <w:t xml:space="preserve">the </w:t>
      </w:r>
      <w:r w:rsidRPr="003406CD">
        <w:t xml:space="preserve">formwork, provide 24 hours saturation followed by </w:t>
      </w:r>
      <w:r w:rsidR="00EE0F8F" w:rsidRPr="003406CD">
        <w:t xml:space="preserve">the </w:t>
      </w:r>
      <w:r w:rsidRPr="003406CD">
        <w:t xml:space="preserve">application of </w:t>
      </w:r>
      <w:r w:rsidR="00EE0F8F" w:rsidRPr="003406CD">
        <w:t xml:space="preserve">a </w:t>
      </w:r>
      <w:r w:rsidRPr="003406CD">
        <w:t xml:space="preserve">curing compound in accordance with </w:t>
      </w:r>
      <w:r w:rsidR="00EE0F8F" w:rsidRPr="003406CD">
        <w:t xml:space="preserve">the </w:t>
      </w:r>
      <w:r w:rsidRPr="003406CD">
        <w:t>manufacturer's printed instructions.</w:t>
      </w:r>
    </w:p>
    <w:p w14:paraId="470DB02B" w14:textId="77777777" w:rsidR="006362F1" w:rsidRPr="003406CD" w:rsidRDefault="006362F1" w:rsidP="004F4042">
      <w:pPr>
        <w:pStyle w:val="Heading3"/>
      </w:pPr>
      <w:r w:rsidRPr="003406CD">
        <w:t>Unformed Surfaces (Slabs)</w:t>
      </w:r>
    </w:p>
    <w:p w14:paraId="732C3EAE" w14:textId="77777777" w:rsidR="006362F1" w:rsidRPr="003406CD" w:rsidRDefault="006362F1" w:rsidP="00125E92">
      <w:pPr>
        <w:pStyle w:val="Heading4"/>
        <w:tabs>
          <w:tab w:val="left" w:pos="2127"/>
        </w:tabs>
        <w:ind w:left="2127" w:hanging="709"/>
      </w:pPr>
      <w:r w:rsidRPr="003406CD">
        <w:t xml:space="preserve">Cover with absorbent material kept continuously saturated as soon as </w:t>
      </w:r>
      <w:r w:rsidR="00EE0F8F" w:rsidRPr="003406CD">
        <w:t xml:space="preserve">the </w:t>
      </w:r>
      <w:r w:rsidRPr="003406CD">
        <w:t xml:space="preserve">cement will not wash out or </w:t>
      </w:r>
      <w:r w:rsidR="00EE0F8F" w:rsidRPr="003406CD">
        <w:t xml:space="preserve">the </w:t>
      </w:r>
      <w:r w:rsidRPr="003406CD">
        <w:t xml:space="preserve">finish </w:t>
      </w:r>
      <w:r w:rsidR="00EE0F8F" w:rsidRPr="003406CD">
        <w:t>will</w:t>
      </w:r>
      <w:r w:rsidRPr="003406CD">
        <w:t xml:space="preserve"> be damaged.</w:t>
      </w:r>
    </w:p>
    <w:p w14:paraId="036D89FB" w14:textId="77777777" w:rsidR="006362F1" w:rsidRPr="003406CD" w:rsidRDefault="006362F1" w:rsidP="00125E92">
      <w:pPr>
        <w:pStyle w:val="Heading4"/>
        <w:tabs>
          <w:tab w:val="left" w:pos="2127"/>
        </w:tabs>
        <w:ind w:left="2127" w:hanging="709"/>
      </w:pPr>
      <w:r w:rsidRPr="003406CD">
        <w:t xml:space="preserve">As an alternative, wet cure for 24 hours then seal with two complete coats of curing compound applied in accordance with the manufacturer's instructions.  Maintain </w:t>
      </w:r>
      <w:r w:rsidR="00DD4168" w:rsidRPr="003406CD">
        <w:t xml:space="preserve">the </w:t>
      </w:r>
      <w:r w:rsidRPr="003406CD">
        <w:t>coating during the curing period.</w:t>
      </w:r>
    </w:p>
    <w:p w14:paraId="1C5323E6" w14:textId="77777777" w:rsidR="006362F1" w:rsidRPr="003406CD" w:rsidRDefault="006362F1" w:rsidP="004F4042">
      <w:pPr>
        <w:pStyle w:val="Heading3"/>
      </w:pPr>
      <w:r w:rsidRPr="003406CD">
        <w:t>Bonded Concrete Toppings</w:t>
      </w:r>
    </w:p>
    <w:p w14:paraId="3C94ED7F" w14:textId="77777777" w:rsidR="006362F1" w:rsidRPr="003406CD" w:rsidRDefault="006362F1" w:rsidP="00125E92">
      <w:pPr>
        <w:pStyle w:val="Heading4"/>
        <w:tabs>
          <w:tab w:val="left" w:pos="2127"/>
        </w:tabs>
        <w:ind w:left="2127" w:hanging="709"/>
      </w:pPr>
      <w:r w:rsidRPr="003406CD">
        <w:t xml:space="preserve">Wet cure for 10 consecutive </w:t>
      </w:r>
      <w:r w:rsidR="009C2731" w:rsidRPr="003406CD">
        <w:t>Days</w:t>
      </w:r>
      <w:r w:rsidRPr="003406CD">
        <w:t xml:space="preserve"> if no bonding agent has been used.</w:t>
      </w:r>
    </w:p>
    <w:p w14:paraId="3867EACB" w14:textId="77777777" w:rsidR="006362F1" w:rsidRPr="003406CD" w:rsidRDefault="006362F1" w:rsidP="00125E92">
      <w:pPr>
        <w:pStyle w:val="Heading4"/>
        <w:tabs>
          <w:tab w:val="left" w:pos="2127"/>
        </w:tabs>
        <w:ind w:left="2127" w:hanging="709"/>
      </w:pPr>
      <w:r w:rsidRPr="003406CD">
        <w:t xml:space="preserve">If a bonding agent has been used, employ curing methods for the concrete topping which will produce a cure equivalent to 10 </w:t>
      </w:r>
      <w:r w:rsidR="009C2731" w:rsidRPr="003406CD">
        <w:t>D</w:t>
      </w:r>
      <w:r w:rsidRPr="003406CD">
        <w:t>ays wet curing and which is in accordance with the bonding agent manufacturer's printed instructions.</w:t>
      </w:r>
    </w:p>
    <w:p w14:paraId="05A7366E" w14:textId="77777777" w:rsidR="006362F1" w:rsidRPr="003406CD" w:rsidRDefault="006362F1" w:rsidP="00125E92">
      <w:pPr>
        <w:pStyle w:val="Heading4"/>
        <w:tabs>
          <w:tab w:val="left" w:pos="2127"/>
        </w:tabs>
        <w:ind w:left="2127" w:hanging="709"/>
      </w:pPr>
      <w:r w:rsidRPr="003406CD">
        <w:t xml:space="preserve">Protect and prevent damage to concrete topping floor finishes. </w:t>
      </w:r>
      <w:r w:rsidR="007548ED" w:rsidRPr="003406CD">
        <w:t xml:space="preserve"> </w:t>
      </w:r>
      <w:r w:rsidRPr="003406CD">
        <w:t xml:space="preserve">Repair </w:t>
      </w:r>
      <w:r w:rsidR="00EE0F8F" w:rsidRPr="003406CD">
        <w:t xml:space="preserve">any </w:t>
      </w:r>
      <w:r w:rsidRPr="003406CD">
        <w:t>damaged sections.</w:t>
      </w:r>
    </w:p>
    <w:p w14:paraId="7ADFD4C7" w14:textId="77777777" w:rsidR="006362F1" w:rsidRPr="003406CD" w:rsidRDefault="006362F1" w:rsidP="00125E92">
      <w:pPr>
        <w:pStyle w:val="Heading4"/>
        <w:tabs>
          <w:tab w:val="left" w:pos="2127"/>
        </w:tabs>
        <w:ind w:left="2127" w:hanging="709"/>
      </w:pPr>
      <w:r w:rsidRPr="003406CD">
        <w:t xml:space="preserve">Protect </w:t>
      </w:r>
      <w:r w:rsidR="007548ED" w:rsidRPr="003406CD">
        <w:t xml:space="preserve">the </w:t>
      </w:r>
      <w:r w:rsidRPr="003406CD">
        <w:t xml:space="preserve">topping from freezing for a minimum of 14 </w:t>
      </w:r>
      <w:r w:rsidR="009C2731" w:rsidRPr="003406CD">
        <w:t>D</w:t>
      </w:r>
      <w:r w:rsidRPr="003406CD">
        <w:t>ays after placing.</w:t>
      </w:r>
    </w:p>
    <w:p w14:paraId="77F2C6AF" w14:textId="77777777" w:rsidR="00BA0ADB" w:rsidRPr="003406CD" w:rsidRDefault="00BA0ADB" w:rsidP="00BA0ADB">
      <w:pPr>
        <w:pStyle w:val="Heading2"/>
      </w:pPr>
      <w:r w:rsidRPr="003406CD">
        <w:t>Protection</w:t>
      </w:r>
    </w:p>
    <w:p w14:paraId="37BD1319" w14:textId="77777777" w:rsidR="006362F1" w:rsidRPr="003406CD" w:rsidRDefault="006362F1" w:rsidP="004F4042">
      <w:pPr>
        <w:pStyle w:val="Heading3"/>
      </w:pPr>
      <w:r w:rsidRPr="003406CD">
        <w:t xml:space="preserve">Keep traffic which would affect or disturb the curing procedures off </w:t>
      </w:r>
      <w:r w:rsidR="00EE0F8F" w:rsidRPr="003406CD">
        <w:t xml:space="preserve">of </w:t>
      </w:r>
      <w:r w:rsidRPr="003406CD">
        <w:t xml:space="preserve">the finished surfaces for a </w:t>
      </w:r>
      <w:r w:rsidR="00EE0F8F" w:rsidRPr="003406CD">
        <w:t xml:space="preserve">minimum </w:t>
      </w:r>
      <w:r w:rsidRPr="003406CD">
        <w:t xml:space="preserve">period of </w:t>
      </w:r>
      <w:r w:rsidR="005048AF" w:rsidRPr="003406CD">
        <w:t>7</w:t>
      </w:r>
      <w:r w:rsidRPr="003406CD">
        <w:t xml:space="preserve"> </w:t>
      </w:r>
      <w:r w:rsidR="009C2731" w:rsidRPr="003406CD">
        <w:t>D</w:t>
      </w:r>
      <w:r w:rsidRPr="003406CD">
        <w:t>ays.</w:t>
      </w:r>
    </w:p>
    <w:p w14:paraId="6B9272BB" w14:textId="77777777" w:rsidR="006362F1" w:rsidRPr="003406CD" w:rsidRDefault="006362F1" w:rsidP="004F4042">
      <w:pPr>
        <w:pStyle w:val="Heading3"/>
      </w:pPr>
      <w:r w:rsidRPr="003406CD">
        <w:t xml:space="preserve">Protect </w:t>
      </w:r>
      <w:r w:rsidR="00EE0F8F" w:rsidRPr="003406CD">
        <w:t xml:space="preserve">all </w:t>
      </w:r>
      <w:r w:rsidRPr="003406CD">
        <w:t xml:space="preserve">exposed concrete finishes against damage until acceptance of the </w:t>
      </w:r>
      <w:r w:rsidR="005048AF" w:rsidRPr="003406CD">
        <w:t>W</w:t>
      </w:r>
      <w:r w:rsidR="00F3397C" w:rsidRPr="003406CD">
        <w:t>ork</w:t>
      </w:r>
      <w:r w:rsidRPr="003406CD">
        <w:t xml:space="preserve"> by </w:t>
      </w:r>
      <w:commentRangeStart w:id="227"/>
      <w:r w:rsidRPr="003406CD">
        <w:t xml:space="preserve">the </w:t>
      </w:r>
      <w:r w:rsidRPr="004F4042">
        <w:rPr>
          <w:highlight w:val="yellow"/>
          <w:shd w:val="clear" w:color="auto" w:fill="D9D9D9"/>
        </w:rPr>
        <w:t>[</w:t>
      </w:r>
      <w:r w:rsidR="00EF1D2D" w:rsidRPr="004F4042">
        <w:rPr>
          <w:highlight w:val="yellow"/>
          <w:shd w:val="clear" w:color="auto" w:fill="D9D9D9"/>
        </w:rPr>
        <w:t>Region</w:t>
      </w:r>
      <w:r w:rsidRPr="004F4042">
        <w:rPr>
          <w:highlight w:val="yellow"/>
          <w:shd w:val="clear" w:color="auto" w:fill="D9D9D9"/>
        </w:rPr>
        <w:t>]</w:t>
      </w:r>
      <w:r w:rsidRPr="003406CD">
        <w:t xml:space="preserve">.  </w:t>
      </w:r>
      <w:commentRangeEnd w:id="227"/>
      <w:r w:rsidR="000A62B5">
        <w:rPr>
          <w:rStyle w:val="CommentReference"/>
          <w:szCs w:val="22"/>
        </w:rPr>
        <w:commentReference w:id="227"/>
      </w:r>
      <w:r w:rsidRPr="003406CD">
        <w:t xml:space="preserve">Do not allow rain, sleet, or snow to increase mixing water or </w:t>
      </w:r>
      <w:r w:rsidR="00D418F5" w:rsidRPr="003406CD">
        <w:t xml:space="preserve">to </w:t>
      </w:r>
      <w:r w:rsidRPr="003406CD">
        <w:t xml:space="preserve">damage </w:t>
      </w:r>
      <w:r w:rsidR="00EE0F8F" w:rsidRPr="003406CD">
        <w:t>the</w:t>
      </w:r>
      <w:r w:rsidRPr="003406CD">
        <w:t xml:space="preserve"> surface finish.</w:t>
      </w:r>
    </w:p>
    <w:p w14:paraId="6C48692A" w14:textId="77777777" w:rsidR="006362F1" w:rsidRPr="003406CD" w:rsidRDefault="006362F1" w:rsidP="004F4042">
      <w:pPr>
        <w:pStyle w:val="Heading3"/>
      </w:pPr>
      <w:r w:rsidRPr="003406CD">
        <w:t xml:space="preserve">Protect floors which are to receive architectural finishes against contamination by oil, paint, or other deleterious materials which may affect </w:t>
      </w:r>
      <w:r w:rsidR="009C2731" w:rsidRPr="003406CD">
        <w:t>the</w:t>
      </w:r>
      <w:r w:rsidRPr="003406CD">
        <w:t xml:space="preserve"> finish.</w:t>
      </w:r>
    </w:p>
    <w:p w14:paraId="30F76C91" w14:textId="77777777" w:rsidR="006362F1" w:rsidRPr="003406CD" w:rsidRDefault="006362F1" w:rsidP="004F4042">
      <w:pPr>
        <w:pStyle w:val="Heading3"/>
      </w:pPr>
      <w:r w:rsidRPr="003406CD">
        <w:t xml:space="preserve">Protect </w:t>
      </w:r>
      <w:r w:rsidR="00EE0F8F" w:rsidRPr="003406CD">
        <w:t xml:space="preserve">any </w:t>
      </w:r>
      <w:r w:rsidRPr="003406CD">
        <w:t xml:space="preserve">items set into floors from damage. </w:t>
      </w:r>
      <w:r w:rsidR="007548ED" w:rsidRPr="003406CD">
        <w:t xml:space="preserve"> </w:t>
      </w:r>
      <w:r w:rsidRPr="003406CD">
        <w:t xml:space="preserve">Verify that </w:t>
      </w:r>
      <w:r w:rsidR="00EE0F8F" w:rsidRPr="003406CD">
        <w:t>the</w:t>
      </w:r>
      <w:r w:rsidRPr="003406CD">
        <w:t xml:space="preserve"> alignment is not disturbed.</w:t>
      </w:r>
    </w:p>
    <w:p w14:paraId="1F0CB757" w14:textId="77777777" w:rsidR="00BA0ADB" w:rsidRPr="003406CD" w:rsidRDefault="00BA0ADB" w:rsidP="00BA0ADB">
      <w:pPr>
        <w:pStyle w:val="Heading2"/>
      </w:pPr>
      <w:r w:rsidRPr="003406CD">
        <w:t>Tests and</w:t>
      </w:r>
      <w:r w:rsidR="007E3D75" w:rsidRPr="003406CD">
        <w:t xml:space="preserve"> </w:t>
      </w:r>
      <w:r w:rsidRPr="003406CD">
        <w:t>Inspection</w:t>
      </w:r>
    </w:p>
    <w:p w14:paraId="45E25514" w14:textId="77777777" w:rsidR="006362F1" w:rsidRPr="003406CD" w:rsidRDefault="005048AF" w:rsidP="004F4042">
      <w:pPr>
        <w:pStyle w:val="Heading3"/>
      </w:pPr>
      <w:r w:rsidRPr="003406CD">
        <w:t>Vapour</w:t>
      </w:r>
      <w:r w:rsidR="006362F1" w:rsidRPr="003406CD">
        <w:t xml:space="preserve"> Transmission Test: Conduct test</w:t>
      </w:r>
      <w:r w:rsidR="00EE0F8F" w:rsidRPr="003406CD">
        <w:t>s</w:t>
      </w:r>
      <w:r w:rsidR="006362F1" w:rsidRPr="003406CD">
        <w:t xml:space="preserve"> on new and existing concrete to show that no surface moisture exists prior to application of </w:t>
      </w:r>
      <w:r w:rsidR="00EE0F8F" w:rsidRPr="003406CD">
        <w:t xml:space="preserve">the </w:t>
      </w:r>
      <w:r w:rsidR="006362F1" w:rsidRPr="003406CD">
        <w:t>specified special floor treatment, as follows:</w:t>
      </w:r>
    </w:p>
    <w:p w14:paraId="16E6BD41" w14:textId="77777777" w:rsidR="006362F1" w:rsidRPr="003406CD" w:rsidRDefault="006362F1" w:rsidP="00125E92">
      <w:pPr>
        <w:pStyle w:val="Heading4"/>
        <w:tabs>
          <w:tab w:val="left" w:pos="2127"/>
        </w:tabs>
        <w:ind w:left="2127" w:hanging="709"/>
      </w:pPr>
      <w:r w:rsidRPr="003406CD">
        <w:t xml:space="preserve">Place </w:t>
      </w:r>
      <w:r w:rsidR="00EE0F8F" w:rsidRPr="003406CD">
        <w:t>a</w:t>
      </w:r>
      <w:r w:rsidRPr="003406CD">
        <w:t xml:space="preserve"> polyethylene plastic sheet, </w:t>
      </w:r>
      <w:r w:rsidR="00EE0F8F" w:rsidRPr="003406CD">
        <w:t xml:space="preserve">a </w:t>
      </w:r>
      <w:r w:rsidRPr="003406CD">
        <w:t xml:space="preserve">minimum </w:t>
      </w:r>
      <w:r w:rsidR="00EE0F8F" w:rsidRPr="003406CD">
        <w:t xml:space="preserve">of </w:t>
      </w:r>
      <w:r w:rsidRPr="003406CD">
        <w:t xml:space="preserve">1.2 m by 1.2 m </w:t>
      </w:r>
      <w:r w:rsidR="00EE0F8F" w:rsidRPr="003406CD">
        <w:t xml:space="preserve">in size, </w:t>
      </w:r>
      <w:r w:rsidRPr="003406CD">
        <w:t xml:space="preserve">and sealed along four sides with duct tape to prevent moisture transmission by evaporation, over </w:t>
      </w:r>
      <w:r w:rsidR="00EE0F8F" w:rsidRPr="003406CD">
        <w:t xml:space="preserve">the </w:t>
      </w:r>
      <w:r w:rsidRPr="003406CD">
        <w:t>concrete floor area for 24 hours.</w:t>
      </w:r>
    </w:p>
    <w:p w14:paraId="2CF72A0D" w14:textId="77777777" w:rsidR="006362F1" w:rsidRPr="003406CD" w:rsidRDefault="00EE0F8F" w:rsidP="00125E92">
      <w:pPr>
        <w:pStyle w:val="Heading4"/>
        <w:tabs>
          <w:tab w:val="left" w:pos="2127"/>
        </w:tabs>
        <w:ind w:left="2127" w:hanging="709"/>
      </w:pPr>
      <w:r w:rsidRPr="003406CD">
        <w:t>An i</w:t>
      </w:r>
      <w:r w:rsidR="006362F1" w:rsidRPr="003406CD">
        <w:t xml:space="preserve">ndication of moisture transmission will be apparent by </w:t>
      </w:r>
      <w:r w:rsidRPr="003406CD">
        <w:t xml:space="preserve">the </w:t>
      </w:r>
      <w:r w:rsidR="006362F1" w:rsidRPr="003406CD">
        <w:t xml:space="preserve">accumulation of moisture on </w:t>
      </w:r>
      <w:r w:rsidRPr="003406CD">
        <w:t xml:space="preserve">the </w:t>
      </w:r>
      <w:r w:rsidR="006362F1" w:rsidRPr="003406CD">
        <w:t>enclosed surface of polyethylene plastic sheet.</w:t>
      </w:r>
    </w:p>
    <w:p w14:paraId="2114FA7C" w14:textId="77777777" w:rsidR="006362F1" w:rsidRDefault="006362F1" w:rsidP="00125E92">
      <w:pPr>
        <w:pStyle w:val="Heading4"/>
        <w:tabs>
          <w:tab w:val="left" w:pos="2127"/>
        </w:tabs>
        <w:ind w:left="2127" w:hanging="709"/>
      </w:pPr>
      <w:r w:rsidRPr="003406CD">
        <w:t xml:space="preserve">Do not apply </w:t>
      </w:r>
      <w:r w:rsidR="00EE0F8F" w:rsidRPr="003406CD">
        <w:t xml:space="preserve">a </w:t>
      </w:r>
      <w:r w:rsidRPr="003406CD">
        <w:t xml:space="preserve">concrete bonding agent until </w:t>
      </w:r>
      <w:r w:rsidR="00EE0F8F" w:rsidRPr="003406CD">
        <w:t xml:space="preserve">the </w:t>
      </w:r>
      <w:r w:rsidRPr="003406CD">
        <w:t xml:space="preserve">test results indicate </w:t>
      </w:r>
      <w:r w:rsidR="00EE0F8F" w:rsidRPr="003406CD">
        <w:t xml:space="preserve">that </w:t>
      </w:r>
      <w:r w:rsidRPr="003406CD">
        <w:t xml:space="preserve">moisture is not being transmitted from </w:t>
      </w:r>
      <w:r w:rsidR="00EE0F8F" w:rsidRPr="003406CD">
        <w:t xml:space="preserve">the </w:t>
      </w:r>
      <w:r w:rsidRPr="003406CD">
        <w:t>concrete surface.</w:t>
      </w:r>
    </w:p>
    <w:p w14:paraId="3CDA1EA5" w14:textId="77777777" w:rsidR="0054468A" w:rsidRDefault="0054468A" w:rsidP="0054468A">
      <w:pPr>
        <w:pStyle w:val="Heading3"/>
      </w:pPr>
      <w:r>
        <w:t xml:space="preserve">Abrasive Aggregate: </w:t>
      </w:r>
    </w:p>
    <w:p w14:paraId="16D6713E" w14:textId="77777777" w:rsidR="0054468A" w:rsidRDefault="0054468A" w:rsidP="0054468A">
      <w:pPr>
        <w:pStyle w:val="Heading4"/>
      </w:pPr>
      <w:r>
        <w:t>For slip resistant abrasive aggregate: ASTM C779/C779M-12.</w:t>
      </w:r>
    </w:p>
    <w:p w14:paraId="3BC30E12" w14:textId="77777777" w:rsidR="0054468A" w:rsidRDefault="0054468A" w:rsidP="0054468A">
      <w:pPr>
        <w:pStyle w:val="Heading4"/>
      </w:pPr>
      <w:r>
        <w:t>Surface Traction: ANSI/NFSI B101.1-2009</w:t>
      </w:r>
    </w:p>
    <w:p w14:paraId="44FFAB5F" w14:textId="77777777" w:rsidR="0054468A" w:rsidRDefault="0054468A" w:rsidP="0054468A">
      <w:pPr>
        <w:pStyle w:val="Heading4"/>
      </w:pPr>
      <w:r>
        <w:t>Degree of Reflectiveness: ASTM E430-11</w:t>
      </w:r>
    </w:p>
    <w:p w14:paraId="1F5E2565" w14:textId="77777777" w:rsidR="0054468A" w:rsidRPr="003406CD" w:rsidRDefault="0054468A" w:rsidP="0054468A">
      <w:pPr>
        <w:pStyle w:val="Heading4"/>
      </w:pPr>
      <w:r>
        <w:t>Degree of Hardness: ASTM D3363-05</w:t>
      </w:r>
    </w:p>
    <w:p w14:paraId="79CD4AE9" w14:textId="77777777" w:rsidR="00BA0ADB" w:rsidRPr="003406CD" w:rsidRDefault="00BA0ADB" w:rsidP="00BA0ADB">
      <w:pPr>
        <w:pStyle w:val="Heading2"/>
      </w:pPr>
      <w:r w:rsidRPr="003406CD">
        <w:t>Manufacturer’s</w:t>
      </w:r>
      <w:r w:rsidR="007E3D75" w:rsidRPr="003406CD">
        <w:t xml:space="preserve"> </w:t>
      </w:r>
      <w:r w:rsidRPr="003406CD">
        <w:t>Services</w:t>
      </w:r>
    </w:p>
    <w:p w14:paraId="53BFC7D3" w14:textId="77777777" w:rsidR="006362F1" w:rsidRPr="003406CD" w:rsidRDefault="006362F1" w:rsidP="004F4042">
      <w:pPr>
        <w:pStyle w:val="Heading3"/>
      </w:pPr>
      <w:r w:rsidRPr="003406CD">
        <w:t xml:space="preserve">Provide </w:t>
      </w:r>
      <w:r w:rsidR="009C2731" w:rsidRPr="003406CD">
        <w:t xml:space="preserve">the </w:t>
      </w:r>
      <w:r w:rsidRPr="003406CD">
        <w:t xml:space="preserve">services of </w:t>
      </w:r>
      <w:r w:rsidR="00D418F5" w:rsidRPr="003406CD">
        <w:t xml:space="preserve">a </w:t>
      </w:r>
      <w:r w:rsidRPr="003406CD">
        <w:t xml:space="preserve">manufacturer's representative at </w:t>
      </w:r>
      <w:r w:rsidR="00CD12BA" w:rsidRPr="003406CD">
        <w:t>the S</w:t>
      </w:r>
      <w:r w:rsidRPr="003406CD">
        <w:t xml:space="preserve">ite for installation assistance, inspection and certification of proper installation, and </w:t>
      </w:r>
      <w:r w:rsidR="00EE0F8F" w:rsidRPr="003406CD">
        <w:t xml:space="preserve">the </w:t>
      </w:r>
      <w:r w:rsidRPr="003406CD">
        <w:t>training of application personnel.</w:t>
      </w:r>
    </w:p>
    <w:p w14:paraId="7F61DB2A" w14:textId="77777777" w:rsidR="006362F1" w:rsidRPr="003406CD" w:rsidRDefault="00EE0F8F" w:rsidP="00125E92">
      <w:pPr>
        <w:pStyle w:val="Heading4"/>
        <w:tabs>
          <w:tab w:val="left" w:pos="2127"/>
        </w:tabs>
        <w:ind w:left="2127" w:hanging="709"/>
      </w:pPr>
      <w:r w:rsidRPr="003406CD">
        <w:t>The manufacturer’s representative shall provide t</w:t>
      </w:r>
      <w:r w:rsidR="006362F1" w:rsidRPr="003406CD">
        <w:t xml:space="preserve">echnical assistance to </w:t>
      </w:r>
      <w:r w:rsidR="00D418F5" w:rsidRPr="003406CD">
        <w:t>en</w:t>
      </w:r>
      <w:r w:rsidR="006362F1" w:rsidRPr="003406CD">
        <w:t xml:space="preserve">sure and certify </w:t>
      </w:r>
      <w:r w:rsidRPr="003406CD">
        <w:t xml:space="preserve">the </w:t>
      </w:r>
      <w:r w:rsidR="006362F1" w:rsidRPr="003406CD">
        <w:t xml:space="preserve">application and installation of </w:t>
      </w:r>
      <w:r w:rsidRPr="003406CD">
        <w:t xml:space="preserve">the </w:t>
      </w:r>
      <w:r w:rsidR="006362F1" w:rsidRPr="003406CD">
        <w:t>system being used.</w:t>
      </w:r>
    </w:p>
    <w:p w14:paraId="6821E194" w14:textId="77777777" w:rsidR="006362F1" w:rsidRPr="003406CD" w:rsidRDefault="00EE0F8F" w:rsidP="00125E92">
      <w:pPr>
        <w:pStyle w:val="Heading4"/>
        <w:tabs>
          <w:tab w:val="left" w:pos="2127"/>
        </w:tabs>
        <w:ind w:left="2127" w:hanging="709"/>
      </w:pPr>
      <w:r w:rsidRPr="003406CD">
        <w:t>The manufacturer’s representative shall provide c</w:t>
      </w:r>
      <w:r w:rsidR="006362F1" w:rsidRPr="003406CD">
        <w:t xml:space="preserve">onsultation, direction, and certification of </w:t>
      </w:r>
      <w:r w:rsidRPr="003406CD">
        <w:t xml:space="preserve">the </w:t>
      </w:r>
      <w:r w:rsidR="006362F1" w:rsidRPr="003406CD">
        <w:t>mockup, for full-scale application of floor finishes, and at other times as needed.</w:t>
      </w:r>
    </w:p>
    <w:p w14:paraId="76D7C666" w14:textId="77777777" w:rsidR="00BA0ADB" w:rsidRPr="003406CD" w:rsidRDefault="00BA0ADB" w:rsidP="00BA0ADB">
      <w:pPr>
        <w:pStyle w:val="Heading2"/>
      </w:pPr>
      <w:r w:rsidRPr="003406CD">
        <w:t>Field</w:t>
      </w:r>
      <w:r w:rsidR="007E3D75" w:rsidRPr="003406CD">
        <w:t xml:space="preserve"> </w:t>
      </w:r>
      <w:r w:rsidRPr="003406CD">
        <w:t>Quality Control</w:t>
      </w:r>
    </w:p>
    <w:p w14:paraId="4EE33CE0" w14:textId="77777777" w:rsidR="006362F1" w:rsidRPr="003406CD" w:rsidRDefault="00BA0ADB" w:rsidP="004F4042">
      <w:pPr>
        <w:pStyle w:val="Heading3"/>
      </w:pPr>
      <w:r w:rsidRPr="003406CD">
        <w:t>M</w:t>
      </w:r>
      <w:r w:rsidR="006362F1" w:rsidRPr="003406CD">
        <w:t xml:space="preserve">easure </w:t>
      </w:r>
      <w:r w:rsidR="00EE0F8F" w:rsidRPr="003406CD">
        <w:t xml:space="preserve">the </w:t>
      </w:r>
      <w:r w:rsidR="006362F1" w:rsidRPr="003406CD">
        <w:t>floor slab flatness and levelness, as applicable, in accordance CSA A23.1</w:t>
      </w:r>
      <w:r w:rsidR="000C6700">
        <w:t>-</w:t>
      </w:r>
      <w:del w:id="228" w:author="Mabel Chow" w:date="2022-04-22T23:52:00Z">
        <w:r w:rsidR="000C6700" w:rsidDel="00B33D8A">
          <w:delText>14</w:delText>
        </w:r>
      </w:del>
      <w:ins w:id="229" w:author="Mabel Chow" w:date="2022-04-22T23:52:00Z">
        <w:r w:rsidR="00B33D8A">
          <w:t>19</w:t>
        </w:r>
      </w:ins>
      <w:r w:rsidR="006362F1" w:rsidRPr="003406CD">
        <w:t>, Clause 7.5.1.2 Straightedge Method</w:t>
      </w:r>
      <w:r w:rsidR="00C759AF">
        <w:t>.</w:t>
      </w:r>
      <w:r w:rsidR="000C6700">
        <w:t xml:space="preserve"> </w:t>
      </w:r>
      <w:del w:id="230" w:author="Paul Shi" w:date="2022-03-22T19:12:00Z">
        <w:r w:rsidR="000C6700" w:rsidRPr="004F4042" w:rsidDel="00457709">
          <w:rPr>
            <w:i/>
            <w:highlight w:val="yellow"/>
          </w:rPr>
          <w:delText>[Consultant to confirm references]</w:delText>
        </w:r>
      </w:del>
    </w:p>
    <w:p w14:paraId="7EA34718" w14:textId="77777777" w:rsidR="00BA0ADB" w:rsidRPr="003406CD" w:rsidRDefault="00BA0ADB" w:rsidP="00BA0ADB">
      <w:pPr>
        <w:pStyle w:val="Heading2"/>
      </w:pPr>
      <w:r w:rsidRPr="003406CD">
        <w:t>Schedule</w:t>
      </w:r>
      <w:r w:rsidR="007E3D75" w:rsidRPr="003406CD">
        <w:t xml:space="preserve"> </w:t>
      </w:r>
      <w:r w:rsidRPr="003406CD">
        <w:t>of Finishes</w:t>
      </w:r>
    </w:p>
    <w:p w14:paraId="58EB6F3C" w14:textId="77777777" w:rsidR="006362F1" w:rsidRPr="003406CD" w:rsidRDefault="006362F1" w:rsidP="00FC780A">
      <w:pPr>
        <w:pStyle w:val="Heading3"/>
      </w:pPr>
      <w:r w:rsidRPr="003406CD">
        <w:t>Concrete Slab Finishes</w:t>
      </w:r>
    </w:p>
    <w:p w14:paraId="5B173307" w14:textId="77777777" w:rsidR="006362F1" w:rsidRPr="003406CD" w:rsidRDefault="006362F1" w:rsidP="001C3302">
      <w:pPr>
        <w:pStyle w:val="Heading4"/>
        <w:tabs>
          <w:tab w:val="left" w:pos="2127"/>
        </w:tabs>
        <w:ind w:left="2127" w:hanging="709"/>
      </w:pPr>
      <w:r w:rsidRPr="003406CD">
        <w:t>Type S 1 (Wood Float Finish):</w:t>
      </w:r>
    </w:p>
    <w:p w14:paraId="240D7267" w14:textId="77777777" w:rsidR="006362F1" w:rsidRPr="003406CD" w:rsidRDefault="006362F1" w:rsidP="00FC780A">
      <w:pPr>
        <w:pStyle w:val="Heading5"/>
      </w:pPr>
      <w:r w:rsidRPr="003406CD">
        <w:t xml:space="preserve">Provide float finish for concrete surfaces </w:t>
      </w:r>
      <w:r w:rsidR="004F7C06" w:rsidRPr="003406CD">
        <w:t xml:space="preserve">which are </w:t>
      </w:r>
      <w:r w:rsidRPr="003406CD">
        <w:t>to receive traffic toppings, backfill,</w:t>
      </w:r>
      <w:r w:rsidR="007E3D75" w:rsidRPr="003406CD">
        <w:t xml:space="preserve"> and</w:t>
      </w:r>
      <w:r w:rsidRPr="003406CD">
        <w:t xml:space="preserve"> crystalline waterproofing slurry coat</w:t>
      </w:r>
    </w:p>
    <w:p w14:paraId="32EAB19C" w14:textId="77777777" w:rsidR="006362F1" w:rsidRPr="003406CD" w:rsidRDefault="006362F1" w:rsidP="004F4042">
      <w:pPr>
        <w:pStyle w:val="Heading4"/>
      </w:pPr>
      <w:r w:rsidRPr="003406CD">
        <w:t>Type S 2 (Steel Troweled Finish):</w:t>
      </w:r>
    </w:p>
    <w:p w14:paraId="70AC7F7E" w14:textId="77777777" w:rsidR="006362F1" w:rsidRPr="003406CD" w:rsidRDefault="006362F1" w:rsidP="004F4042">
      <w:pPr>
        <w:pStyle w:val="Heading5"/>
      </w:pPr>
      <w:r w:rsidRPr="003406CD">
        <w:t xml:space="preserve">Provide trowel finish for concrete surfaces </w:t>
      </w:r>
      <w:r w:rsidR="004F7C06" w:rsidRPr="003406CD">
        <w:t>which are</w:t>
      </w:r>
      <w:r w:rsidRPr="003406CD">
        <w:t xml:space="preserve"> to receive special flooring, chemical resistant coating, resilient flooring, ceramic tiles on thin set mortar, carpet, roofing and waterproofing membranes, and for exposed concrete floors, mechanical and electrical bases, and bonded concrete toppings, unless specified otherwise</w:t>
      </w:r>
      <w:r w:rsidR="00D418F5" w:rsidRPr="003406CD">
        <w:t xml:space="preserve"> in the Contract Documents</w:t>
      </w:r>
      <w:r w:rsidRPr="003406CD">
        <w:t>.</w:t>
      </w:r>
    </w:p>
    <w:p w14:paraId="24A3EC1A" w14:textId="77777777" w:rsidR="006362F1" w:rsidRPr="003406CD" w:rsidRDefault="006362F1" w:rsidP="004F4042">
      <w:pPr>
        <w:pStyle w:val="Heading5"/>
      </w:pPr>
      <w:r w:rsidRPr="003406CD">
        <w:t>Do not use dry cement or additional water during trowelling</w:t>
      </w:r>
      <w:r w:rsidR="007548ED" w:rsidRPr="003406CD">
        <w:t>.  E</w:t>
      </w:r>
      <w:r w:rsidRPr="003406CD">
        <w:t xml:space="preserve">xcessive trowelling </w:t>
      </w:r>
      <w:r w:rsidR="007548ED" w:rsidRPr="003406CD">
        <w:t xml:space="preserve">will not </w:t>
      </w:r>
      <w:r w:rsidRPr="003406CD">
        <w:t>be permitted.</w:t>
      </w:r>
    </w:p>
    <w:p w14:paraId="3FA56781" w14:textId="77777777" w:rsidR="006362F1" w:rsidRPr="003406CD" w:rsidRDefault="006362F1" w:rsidP="004F4042">
      <w:pPr>
        <w:pStyle w:val="Heading5"/>
      </w:pPr>
      <w:r w:rsidRPr="003406CD">
        <w:t xml:space="preserve">Do not use </w:t>
      </w:r>
      <w:r w:rsidR="00CE68FF" w:rsidRPr="003406CD">
        <w:t>a</w:t>
      </w:r>
      <w:r w:rsidRPr="003406CD">
        <w:t xml:space="preserve"> power machine when </w:t>
      </w:r>
      <w:r w:rsidR="00CE68FF" w:rsidRPr="003406CD">
        <w:t xml:space="preserve">the </w:t>
      </w:r>
      <w:r w:rsidRPr="003406CD">
        <w:t xml:space="preserve">concrete has not attained </w:t>
      </w:r>
      <w:r w:rsidR="00CE68FF" w:rsidRPr="003406CD">
        <w:t xml:space="preserve">the </w:t>
      </w:r>
      <w:r w:rsidRPr="003406CD">
        <w:t xml:space="preserve">necessary set to allow finishing without introducing high and low spots in </w:t>
      </w:r>
      <w:r w:rsidR="00D418F5" w:rsidRPr="003406CD">
        <w:t xml:space="preserve">the </w:t>
      </w:r>
      <w:r w:rsidRPr="003406CD">
        <w:t>slab.</w:t>
      </w:r>
    </w:p>
    <w:p w14:paraId="47809355" w14:textId="77777777" w:rsidR="006362F1" w:rsidRPr="003406CD" w:rsidRDefault="00CE68FF" w:rsidP="004F4042">
      <w:pPr>
        <w:pStyle w:val="Heading5"/>
      </w:pPr>
      <w:r w:rsidRPr="003406CD">
        <w:t>The Contractor shall</w:t>
      </w:r>
      <w:r w:rsidR="006362F1" w:rsidRPr="003406CD">
        <w:t xml:space="preserve"> first </w:t>
      </w:r>
      <w:r w:rsidRPr="003406CD">
        <w:t>perform</w:t>
      </w:r>
      <w:r w:rsidR="006362F1" w:rsidRPr="003406CD">
        <w:t xml:space="preserve"> steel trowelling for </w:t>
      </w:r>
      <w:r w:rsidRPr="003406CD">
        <w:t>a</w:t>
      </w:r>
      <w:r w:rsidR="006362F1" w:rsidRPr="003406CD">
        <w:t xml:space="preserve"> </w:t>
      </w:r>
      <w:r w:rsidR="00CD12BA" w:rsidRPr="003406CD">
        <w:t>Type</w:t>
      </w:r>
      <w:r w:rsidR="006362F1" w:rsidRPr="003406CD">
        <w:t xml:space="preserve"> S </w:t>
      </w:r>
      <w:r w:rsidR="00E871EB" w:rsidRPr="003406CD">
        <w:t>2</w:t>
      </w:r>
      <w:r w:rsidR="006362F1" w:rsidRPr="003406CD">
        <w:t xml:space="preserve"> finish by hand.</w:t>
      </w:r>
    </w:p>
    <w:p w14:paraId="2AA10B0F" w14:textId="77777777" w:rsidR="006362F1" w:rsidRPr="00A00DC6" w:rsidDel="00096C00" w:rsidRDefault="006362F1" w:rsidP="004F4042">
      <w:pPr>
        <w:pStyle w:val="Heading4"/>
        <w:rPr>
          <w:del w:id="231" w:author="Mabel Chow" w:date="2022-04-25T13:50:00Z"/>
        </w:rPr>
      </w:pPr>
      <w:del w:id="232" w:author="Mabel Chow" w:date="2022-04-25T13:50:00Z">
        <w:r w:rsidRPr="00FC780A" w:rsidDel="00096C00">
          <w:delText>Type S 3 Non</w:delText>
        </w:r>
        <w:r w:rsidR="00BC394D" w:rsidDel="00096C00">
          <w:delText>-</w:delText>
        </w:r>
        <w:r w:rsidR="007548ED" w:rsidRPr="00A00DC6" w:rsidDel="00096C00">
          <w:delText>S</w:delText>
        </w:r>
        <w:r w:rsidRPr="00A00DC6" w:rsidDel="00096C00">
          <w:delText>lip (Sidewalk) Finish:</w:delText>
        </w:r>
      </w:del>
    </w:p>
    <w:p w14:paraId="7F31F67E" w14:textId="77777777" w:rsidR="006362F1" w:rsidRPr="003406CD" w:rsidDel="00096C00" w:rsidRDefault="006362F1" w:rsidP="004F4042">
      <w:pPr>
        <w:pStyle w:val="Heading5"/>
        <w:rPr>
          <w:del w:id="233" w:author="Mabel Chow" w:date="2022-04-25T13:50:00Z"/>
        </w:rPr>
      </w:pPr>
      <w:del w:id="234" w:author="Mabel Chow" w:date="2022-04-25T13:50:00Z">
        <w:r w:rsidRPr="003406CD" w:rsidDel="00096C00">
          <w:delText xml:space="preserve">Provide </w:delText>
        </w:r>
        <w:r w:rsidR="00CE68FF" w:rsidRPr="003406CD" w:rsidDel="00096C00">
          <w:delText xml:space="preserve">a </w:delText>
        </w:r>
        <w:r w:rsidRPr="003406CD" w:rsidDel="00096C00">
          <w:delText>non</w:delText>
        </w:r>
        <w:r w:rsidR="00BC394D" w:rsidDel="00096C00">
          <w:delText>-</w:delText>
        </w:r>
        <w:r w:rsidRPr="003406CD" w:rsidDel="00096C00">
          <w:delText xml:space="preserve">slip swirl trowel finish for </w:delText>
        </w:r>
        <w:r w:rsidR="00CE68FF" w:rsidRPr="003406CD" w:rsidDel="00096C00">
          <w:delText xml:space="preserve">such </w:delText>
        </w:r>
        <w:r w:rsidRPr="003406CD" w:rsidDel="00096C00">
          <w:delText xml:space="preserve">surfaces </w:delText>
        </w:r>
        <w:r w:rsidR="00CE68FF" w:rsidRPr="003406CD" w:rsidDel="00096C00">
          <w:delText>as</w:delText>
        </w:r>
        <w:r w:rsidRPr="003406CD" w:rsidDel="00096C00">
          <w:delText xml:space="preserve"> walkway slabs, loading docks, exposed tank roof slabs, and other areas </w:delText>
        </w:r>
        <w:r w:rsidR="00CE68FF" w:rsidRPr="003406CD" w:rsidDel="00096C00">
          <w:delText xml:space="preserve">which are </w:delText>
        </w:r>
        <w:r w:rsidRPr="003406CD" w:rsidDel="00096C00">
          <w:delText xml:space="preserve">to receive </w:delText>
        </w:r>
        <w:r w:rsidR="00CE68FF" w:rsidRPr="003406CD" w:rsidDel="00096C00">
          <w:delText xml:space="preserve">a </w:delText>
        </w:r>
        <w:r w:rsidRPr="003406CD" w:rsidDel="00096C00">
          <w:delText>shake applied surface hardener</w:delText>
        </w:r>
        <w:r w:rsidR="00A802A6" w:rsidRPr="003406CD" w:rsidDel="00096C00">
          <w:delText>.</w:delText>
        </w:r>
      </w:del>
    </w:p>
    <w:p w14:paraId="3ACA3AE2" w14:textId="77777777" w:rsidR="006362F1" w:rsidRPr="00A00DC6" w:rsidDel="00096C00" w:rsidRDefault="006362F1" w:rsidP="004F4042">
      <w:pPr>
        <w:pStyle w:val="Heading4"/>
        <w:rPr>
          <w:del w:id="235" w:author="Mabel Chow" w:date="2022-04-25T13:50:00Z"/>
        </w:rPr>
      </w:pPr>
      <w:del w:id="236" w:author="Mabel Chow" w:date="2022-04-25T13:50:00Z">
        <w:r w:rsidRPr="00FC780A" w:rsidDel="00096C00">
          <w:delText xml:space="preserve">Scratch Finish Type S-4 </w:delText>
        </w:r>
      </w:del>
    </w:p>
    <w:p w14:paraId="7B41B45C" w14:textId="77777777" w:rsidR="006362F1" w:rsidRPr="003406CD" w:rsidDel="00096C00" w:rsidRDefault="006362F1" w:rsidP="004F4042">
      <w:pPr>
        <w:pStyle w:val="Heading5"/>
        <w:rPr>
          <w:del w:id="237" w:author="Mabel Chow" w:date="2022-04-25T13:50:00Z"/>
        </w:rPr>
      </w:pPr>
      <w:del w:id="238" w:author="Mabel Chow" w:date="2022-04-25T13:50:00Z">
        <w:r w:rsidRPr="003406CD" w:rsidDel="00096C00">
          <w:delText xml:space="preserve">Provide scratch finish for surfaces to </w:delText>
        </w:r>
        <w:r w:rsidRPr="00152663" w:rsidDel="00096C00">
          <w:delText xml:space="preserve">receive </w:delText>
        </w:r>
        <w:r w:rsidRPr="00152663" w:rsidDel="00096C00">
          <w:rPr>
            <w:shd w:val="clear" w:color="auto" w:fill="D9D9D9"/>
            <w:rPrChange w:id="239" w:author="Paul Shi" w:date="2022-04-22T12:04:00Z">
              <w:rPr>
                <w:highlight w:val="yellow"/>
                <w:shd w:val="clear" w:color="auto" w:fill="D9D9D9"/>
              </w:rPr>
            </w:rPrChange>
          </w:rPr>
          <w:delText xml:space="preserve">[ceramic] [quarry] </w:delText>
        </w:r>
        <w:r w:rsidRPr="00152663" w:rsidDel="00096C00">
          <w:rPr>
            <w:rPrChange w:id="240" w:author="Paul Shi" w:date="2022-04-22T12:04:00Z">
              <w:rPr>
                <w:highlight w:val="yellow"/>
              </w:rPr>
            </w:rPrChange>
          </w:rPr>
          <w:delText xml:space="preserve">tile </w:delText>
        </w:r>
        <w:r w:rsidRPr="00152663" w:rsidDel="00096C00">
          <w:rPr>
            <w:shd w:val="clear" w:color="auto" w:fill="D9D9D9"/>
            <w:rPrChange w:id="241" w:author="Paul Shi" w:date="2022-04-22T12:04:00Z">
              <w:rPr>
                <w:highlight w:val="yellow"/>
                <w:shd w:val="clear" w:color="auto" w:fill="D9D9D9"/>
              </w:rPr>
            </w:rPrChange>
          </w:rPr>
          <w:delText>[or terrazzo]</w:delText>
        </w:r>
        <w:r w:rsidRPr="003406CD" w:rsidDel="00096C00">
          <w:rPr>
            <w:shd w:val="clear" w:color="auto" w:fill="D9D9D9"/>
          </w:rPr>
          <w:delText xml:space="preserve"> </w:delText>
        </w:r>
        <w:r w:rsidRPr="003406CD" w:rsidDel="00096C00">
          <w:delText xml:space="preserve">on </w:delText>
        </w:r>
        <w:r w:rsidR="007548ED" w:rsidRPr="003406CD" w:rsidDel="00096C00">
          <w:delText xml:space="preserve">a </w:delText>
        </w:r>
        <w:r w:rsidRPr="003406CD" w:rsidDel="00096C00">
          <w:delText>cement mortar bed or bonded concrete topping</w:delText>
        </w:r>
      </w:del>
    </w:p>
    <w:p w14:paraId="22B11978" w14:textId="77777777" w:rsidR="00FC780A" w:rsidRDefault="006362F1" w:rsidP="004F4042">
      <w:pPr>
        <w:pStyle w:val="Heading4"/>
      </w:pPr>
      <w:r w:rsidRPr="00FC780A">
        <w:t>Type S 5 (Underside Elevated Slab Finish):</w:t>
      </w:r>
      <w:r w:rsidRPr="003406CD">
        <w:t xml:space="preserve"> </w:t>
      </w:r>
    </w:p>
    <w:p w14:paraId="7F2AE7BB" w14:textId="77777777" w:rsidR="006362F1" w:rsidRPr="003406CD" w:rsidRDefault="006362F1" w:rsidP="004F4042">
      <w:pPr>
        <w:pStyle w:val="Heading5"/>
      </w:pPr>
      <w:r w:rsidRPr="003406CD">
        <w:t xml:space="preserve">When forming is removed, grind off projections on </w:t>
      </w:r>
      <w:r w:rsidR="00CE68FF" w:rsidRPr="003406CD">
        <w:t xml:space="preserve">the </w:t>
      </w:r>
      <w:r w:rsidRPr="003406CD">
        <w:t xml:space="preserve">underside of </w:t>
      </w:r>
      <w:r w:rsidR="00CE68FF" w:rsidRPr="003406CD">
        <w:t xml:space="preserve">the </w:t>
      </w:r>
      <w:r w:rsidRPr="003406CD">
        <w:t xml:space="preserve">slab and patch </w:t>
      </w:r>
      <w:r w:rsidR="00CE68FF" w:rsidRPr="003406CD">
        <w:t xml:space="preserve">any </w:t>
      </w:r>
      <w:r w:rsidRPr="003406CD">
        <w:t>defective areas, including small shallow air pockets</w:t>
      </w:r>
      <w:r w:rsidR="007548ED" w:rsidRPr="003406CD">
        <w:t>,</w:t>
      </w:r>
      <w:r w:rsidRPr="003406CD">
        <w:t xml:space="preserve"> where </w:t>
      </w:r>
      <w:r w:rsidR="00CE68FF" w:rsidRPr="003406CD">
        <w:t xml:space="preserve">the </w:t>
      </w:r>
      <w:r w:rsidRPr="003406CD">
        <w:t>schedule of concrete finishes requires:</w:t>
      </w:r>
    </w:p>
    <w:p w14:paraId="2C08FAA7" w14:textId="77777777" w:rsidR="006362F1" w:rsidRPr="003406CD" w:rsidRDefault="007548ED" w:rsidP="004F4042">
      <w:pPr>
        <w:pStyle w:val="Heading6"/>
      </w:pPr>
      <w:r w:rsidRPr="003406CD">
        <w:t>The p</w:t>
      </w:r>
      <w:r w:rsidR="006362F1" w:rsidRPr="003406CD">
        <w:t>repar</w:t>
      </w:r>
      <w:r w:rsidRPr="003406CD">
        <w:t>ation of</w:t>
      </w:r>
      <w:r w:rsidR="006362F1" w:rsidRPr="003406CD">
        <w:t xml:space="preserve"> surfaces </w:t>
      </w:r>
      <w:r w:rsidR="006362F1" w:rsidRPr="000A62B5">
        <w:t>for painting</w:t>
      </w:r>
      <w:r w:rsidR="00BD5654" w:rsidRPr="000A62B5">
        <w:t xml:space="preserve"> as specified in </w:t>
      </w:r>
      <w:r w:rsidR="00BD5654" w:rsidRPr="000A62B5">
        <w:rPr>
          <w:rPrChange w:id="242" w:author="Radulovic, Nicole" w:date="2022-11-03T11:15:00Z">
            <w:rPr>
              <w:highlight w:val="yellow"/>
            </w:rPr>
          </w:rPrChange>
        </w:rPr>
        <w:t>Section 09900 - Painting and Protective Coatings</w:t>
      </w:r>
      <w:r w:rsidR="00BD5654" w:rsidRPr="000A62B5">
        <w:t>.</w:t>
      </w:r>
      <w:r w:rsidR="006362F1" w:rsidRPr="003406CD">
        <w:t xml:space="preserve"> </w:t>
      </w:r>
    </w:p>
    <w:p w14:paraId="6F84AD1C" w14:textId="77777777" w:rsidR="00472522" w:rsidDel="00457709" w:rsidRDefault="006362F1" w:rsidP="004F4042">
      <w:pPr>
        <w:pStyle w:val="Heading4"/>
        <w:rPr>
          <w:del w:id="243" w:author="Paul Shi" w:date="2022-03-22T19:13:00Z"/>
        </w:rPr>
      </w:pPr>
      <w:del w:id="244" w:author="Paul Shi" w:date="2022-03-22T19:13:00Z">
        <w:r w:rsidRPr="004F4042" w:rsidDel="00457709">
          <w:rPr>
            <w:rStyle w:val="Heading3Char"/>
          </w:rPr>
          <w:delText>Type S (for Clarifier or Float Thickener Slab):</w:delText>
        </w:r>
        <w:r w:rsidRPr="003406CD" w:rsidDel="00457709">
          <w:delText xml:space="preserve"> </w:delText>
        </w:r>
      </w:del>
    </w:p>
    <w:p w14:paraId="4FF20036" w14:textId="77777777" w:rsidR="00472522" w:rsidDel="00457709" w:rsidRDefault="006362F1" w:rsidP="004F4042">
      <w:pPr>
        <w:pStyle w:val="Heading5"/>
        <w:rPr>
          <w:del w:id="245" w:author="Paul Shi" w:date="2022-03-22T19:13:00Z"/>
        </w:rPr>
      </w:pPr>
      <w:del w:id="246" w:author="Paul Shi" w:date="2022-03-22T19:13:00Z">
        <w:r w:rsidRPr="003406CD" w:rsidDel="00457709">
          <w:delText xml:space="preserve">Wood float and screed with straight edges. </w:delText>
        </w:r>
        <w:r w:rsidR="007548ED" w:rsidRPr="003406CD" w:rsidDel="00457709">
          <w:delText xml:space="preserve"> </w:delText>
        </w:r>
      </w:del>
    </w:p>
    <w:p w14:paraId="11FEE6F8" w14:textId="77777777" w:rsidR="006362F1" w:rsidRPr="003406CD" w:rsidDel="00457709" w:rsidRDefault="006362F1" w:rsidP="004F4042">
      <w:pPr>
        <w:pStyle w:val="Heading5"/>
        <w:rPr>
          <w:del w:id="247" w:author="Paul Shi" w:date="2022-03-22T19:13:00Z"/>
        </w:rPr>
      </w:pPr>
      <w:del w:id="248" w:author="Paul Shi" w:date="2022-03-22T19:13:00Z">
        <w:r w:rsidRPr="003406CD" w:rsidDel="00457709">
          <w:delText xml:space="preserve">Provide steel toweled finish </w:delText>
        </w:r>
        <w:r w:rsidR="007548ED" w:rsidRPr="003406CD" w:rsidDel="00457709">
          <w:delText>Ty</w:delText>
        </w:r>
        <w:r w:rsidRPr="003406CD" w:rsidDel="00457709">
          <w:delText>pe S-2.</w:delText>
        </w:r>
      </w:del>
    </w:p>
    <w:p w14:paraId="7AEF7947" w14:textId="77777777" w:rsidR="006362F1" w:rsidRPr="00A00DC6" w:rsidRDefault="006362F1" w:rsidP="004F4042">
      <w:pPr>
        <w:pStyle w:val="Heading4"/>
      </w:pPr>
      <w:r w:rsidRPr="00472522">
        <w:t>Concrete Curbs:</w:t>
      </w:r>
    </w:p>
    <w:p w14:paraId="500C9A0B" w14:textId="77777777" w:rsidR="006362F1" w:rsidRPr="003406CD" w:rsidRDefault="006362F1" w:rsidP="004F4042">
      <w:pPr>
        <w:pStyle w:val="Heading5"/>
      </w:pPr>
      <w:r w:rsidRPr="003406CD">
        <w:t xml:space="preserve">Float top </w:t>
      </w:r>
      <w:r w:rsidR="007548ED" w:rsidRPr="003406CD">
        <w:t xml:space="preserve">the </w:t>
      </w:r>
      <w:r w:rsidRPr="003406CD">
        <w:t xml:space="preserve">surface of </w:t>
      </w:r>
      <w:r w:rsidR="00CE68FF" w:rsidRPr="003406CD">
        <w:t xml:space="preserve">the </w:t>
      </w:r>
      <w:r w:rsidRPr="003406CD">
        <w:t xml:space="preserve">curb smooth, and finish all discontinuous edges with </w:t>
      </w:r>
      <w:r w:rsidR="00CE68FF" w:rsidRPr="003406CD">
        <w:t xml:space="preserve">a </w:t>
      </w:r>
      <w:r w:rsidRPr="003406CD">
        <w:t>steel edger.</w:t>
      </w:r>
    </w:p>
    <w:p w14:paraId="0E7E7E94" w14:textId="77777777" w:rsidR="006362F1" w:rsidRPr="003406CD" w:rsidRDefault="006362F1" w:rsidP="004F4042">
      <w:pPr>
        <w:pStyle w:val="Heading5"/>
      </w:pPr>
      <w:r w:rsidRPr="003406CD">
        <w:t xml:space="preserve">After </w:t>
      </w:r>
      <w:r w:rsidR="00CE68FF" w:rsidRPr="003406CD">
        <w:t xml:space="preserve">the </w:t>
      </w:r>
      <w:r w:rsidRPr="003406CD">
        <w:t xml:space="preserve">concrete has taken its initial set, remove </w:t>
      </w:r>
      <w:r w:rsidR="00CE68FF" w:rsidRPr="003406CD">
        <w:t xml:space="preserve">the </w:t>
      </w:r>
      <w:r w:rsidRPr="003406CD">
        <w:t xml:space="preserve">front form and give </w:t>
      </w:r>
      <w:r w:rsidR="00CE68FF" w:rsidRPr="003406CD">
        <w:t xml:space="preserve">the </w:t>
      </w:r>
      <w:r w:rsidRPr="003406CD">
        <w:t>exposed vertical surface an ordinary wall finish, Type W 1.</w:t>
      </w:r>
    </w:p>
    <w:p w14:paraId="25CA9A6E" w14:textId="77777777" w:rsidR="006362F1" w:rsidRPr="003406CD" w:rsidRDefault="006362F1" w:rsidP="004F4042">
      <w:pPr>
        <w:pStyle w:val="Heading3"/>
      </w:pPr>
      <w:r w:rsidRPr="003406CD">
        <w:t>Concrete Wall Finishes</w:t>
      </w:r>
    </w:p>
    <w:p w14:paraId="68933D4F" w14:textId="77777777" w:rsidR="006362F1" w:rsidRPr="003406CD" w:rsidRDefault="006362F1" w:rsidP="001C3302">
      <w:pPr>
        <w:pStyle w:val="Heading4"/>
        <w:keepNext/>
        <w:tabs>
          <w:tab w:val="left" w:pos="2127"/>
        </w:tabs>
        <w:ind w:left="2127" w:hanging="709"/>
      </w:pPr>
      <w:r w:rsidRPr="003406CD">
        <w:t>Type W 1 (Ordinary Wall Finish):</w:t>
      </w:r>
    </w:p>
    <w:p w14:paraId="73A3E73F" w14:textId="77777777" w:rsidR="006362F1" w:rsidRPr="003406CD" w:rsidRDefault="006362F1" w:rsidP="00A00DC6">
      <w:pPr>
        <w:pStyle w:val="Heading5"/>
      </w:pPr>
      <w:r w:rsidRPr="003406CD">
        <w:t>Patch tie holes.</w:t>
      </w:r>
    </w:p>
    <w:p w14:paraId="71EB5D23" w14:textId="77777777" w:rsidR="006362F1" w:rsidRPr="003406CD" w:rsidRDefault="006362F1" w:rsidP="00A00DC6">
      <w:pPr>
        <w:pStyle w:val="Heading5"/>
      </w:pPr>
      <w:r w:rsidRPr="003406CD">
        <w:t>Knock off projections.</w:t>
      </w:r>
    </w:p>
    <w:p w14:paraId="6D60EE4A" w14:textId="77777777" w:rsidR="006362F1" w:rsidRPr="003406CD" w:rsidRDefault="006362F1" w:rsidP="001619E7">
      <w:pPr>
        <w:pStyle w:val="Heading5"/>
      </w:pPr>
      <w:r w:rsidRPr="003406CD">
        <w:t>Patch defective areas.</w:t>
      </w:r>
    </w:p>
    <w:p w14:paraId="3AA28059" w14:textId="77777777" w:rsidR="006362F1" w:rsidRPr="003406CD" w:rsidRDefault="006362F1" w:rsidP="001C3302">
      <w:pPr>
        <w:pStyle w:val="Heading4"/>
        <w:tabs>
          <w:tab w:val="left" w:pos="2127"/>
        </w:tabs>
        <w:ind w:left="2127" w:hanging="709"/>
      </w:pPr>
      <w:r w:rsidRPr="003406CD">
        <w:t>Type W 2 (Smooth Wall Finish):</w:t>
      </w:r>
    </w:p>
    <w:p w14:paraId="0722ACBA" w14:textId="77777777" w:rsidR="006362F1" w:rsidRPr="003406CD" w:rsidRDefault="006362F1" w:rsidP="00A00DC6">
      <w:pPr>
        <w:pStyle w:val="Heading5"/>
      </w:pPr>
      <w:r w:rsidRPr="003406CD">
        <w:t>Patch tie holes.</w:t>
      </w:r>
    </w:p>
    <w:p w14:paraId="58491F9B" w14:textId="77777777" w:rsidR="006362F1" w:rsidRPr="003406CD" w:rsidRDefault="006362F1" w:rsidP="00A00DC6">
      <w:pPr>
        <w:pStyle w:val="Heading5"/>
      </w:pPr>
      <w:r w:rsidRPr="003406CD">
        <w:t>Grind off projections, fins, and rough spots.</w:t>
      </w:r>
    </w:p>
    <w:p w14:paraId="084E5474" w14:textId="77777777" w:rsidR="006362F1" w:rsidRPr="003406CD" w:rsidRDefault="006362F1" w:rsidP="001619E7">
      <w:pPr>
        <w:pStyle w:val="Heading5"/>
      </w:pPr>
      <w:r w:rsidRPr="003406CD">
        <w:t xml:space="preserve">Patch defective areas and repair rough spots resulting from </w:t>
      </w:r>
      <w:r w:rsidR="00CE68FF" w:rsidRPr="003406CD">
        <w:t xml:space="preserve">the </w:t>
      </w:r>
      <w:r w:rsidRPr="003406CD">
        <w:t>form release agent</w:t>
      </w:r>
      <w:r w:rsidR="00CE68FF" w:rsidRPr="003406CD">
        <w:t>’s</w:t>
      </w:r>
      <w:r w:rsidRPr="003406CD">
        <w:t xml:space="preserve"> failure or </w:t>
      </w:r>
      <w:r w:rsidR="00CE68FF" w:rsidRPr="003406CD">
        <w:t xml:space="preserve">any </w:t>
      </w:r>
      <w:r w:rsidRPr="003406CD">
        <w:t>other reason</w:t>
      </w:r>
      <w:r w:rsidR="00CE68FF" w:rsidRPr="003406CD">
        <w:t>, in order</w:t>
      </w:r>
      <w:r w:rsidRPr="003406CD">
        <w:t xml:space="preserve"> to provide </w:t>
      </w:r>
      <w:r w:rsidR="00CE68FF" w:rsidRPr="003406CD">
        <w:t>a</w:t>
      </w:r>
      <w:r w:rsidRPr="003406CD">
        <w:t xml:space="preserve"> smooth uniform appearance.</w:t>
      </w:r>
    </w:p>
    <w:p w14:paraId="400AA322" w14:textId="77777777" w:rsidR="006362F1" w:rsidRPr="003406CD" w:rsidDel="004211D3" w:rsidRDefault="00BA0ADB" w:rsidP="001C3302">
      <w:pPr>
        <w:pStyle w:val="Heading4"/>
        <w:tabs>
          <w:tab w:val="left" w:pos="2127"/>
        </w:tabs>
        <w:ind w:left="2127" w:hanging="709"/>
        <w:rPr>
          <w:del w:id="249" w:author="Paul Shi" w:date="2022-04-12T17:01:00Z"/>
        </w:rPr>
      </w:pPr>
      <w:del w:id="250" w:author="Paul Shi" w:date="2022-04-12T17:01:00Z">
        <w:r w:rsidRPr="003406CD" w:rsidDel="004211D3">
          <w:delText>T</w:delText>
        </w:r>
        <w:r w:rsidR="006362F1" w:rsidRPr="003406CD" w:rsidDel="004211D3">
          <w:delText>ype W 3 (Controlled Permeability Form Liner):</w:delText>
        </w:r>
      </w:del>
    </w:p>
    <w:p w14:paraId="732123A5" w14:textId="77777777" w:rsidR="006362F1" w:rsidRPr="003406CD" w:rsidDel="004211D3" w:rsidRDefault="006362F1" w:rsidP="00A00DC6">
      <w:pPr>
        <w:pStyle w:val="Heading5"/>
        <w:rPr>
          <w:del w:id="251" w:author="Paul Shi" w:date="2022-04-12T17:01:00Z"/>
        </w:rPr>
      </w:pPr>
      <w:del w:id="252" w:author="Paul Shi" w:date="2022-04-12T17:01:00Z">
        <w:r w:rsidRPr="003406CD" w:rsidDel="004211D3">
          <w:delText xml:space="preserve">Apply Controlled Permeability Form Liner, as specified in </w:delText>
        </w:r>
        <w:r w:rsidRPr="004F4042" w:rsidDel="004211D3">
          <w:rPr>
            <w:highlight w:val="yellow"/>
          </w:rPr>
          <w:delText>Section 03100</w:delText>
        </w:r>
        <w:r w:rsidR="001E29B4" w:rsidRPr="004F4042" w:rsidDel="004211D3">
          <w:rPr>
            <w:highlight w:val="yellow"/>
          </w:rPr>
          <w:delText xml:space="preserve"> </w:delText>
        </w:r>
        <w:r w:rsidR="0037569E" w:rsidRPr="004F4042" w:rsidDel="004211D3">
          <w:rPr>
            <w:highlight w:val="yellow"/>
          </w:rPr>
          <w:delText>-</w:delText>
        </w:r>
        <w:r w:rsidRPr="004F4042" w:rsidDel="004211D3">
          <w:rPr>
            <w:highlight w:val="yellow"/>
          </w:rPr>
          <w:delText xml:space="preserve"> Concrete Form</w:delText>
        </w:r>
        <w:r w:rsidR="0037569E" w:rsidRPr="004F4042" w:rsidDel="004211D3">
          <w:rPr>
            <w:highlight w:val="yellow"/>
          </w:rPr>
          <w:delText>s and Accessories</w:delText>
        </w:r>
        <w:r w:rsidR="0037569E" w:rsidRPr="003406CD" w:rsidDel="004211D3">
          <w:delText>.</w:delText>
        </w:r>
      </w:del>
    </w:p>
    <w:p w14:paraId="5961580B" w14:textId="77777777" w:rsidR="006362F1" w:rsidRPr="003406CD" w:rsidDel="004211D3" w:rsidRDefault="006362F1" w:rsidP="00A00DC6">
      <w:pPr>
        <w:pStyle w:val="Heading5"/>
        <w:rPr>
          <w:del w:id="253" w:author="Paul Shi" w:date="2022-04-12T17:01:00Z"/>
        </w:rPr>
      </w:pPr>
      <w:del w:id="254" w:author="Paul Shi" w:date="2022-04-12T17:01:00Z">
        <w:r w:rsidRPr="003406CD" w:rsidDel="004211D3">
          <w:delText>Patch tie holes.</w:delText>
        </w:r>
      </w:del>
    </w:p>
    <w:p w14:paraId="067B7571" w14:textId="77777777" w:rsidR="006362F1" w:rsidRPr="003406CD" w:rsidDel="004211D3" w:rsidRDefault="006362F1" w:rsidP="001619E7">
      <w:pPr>
        <w:pStyle w:val="Heading5"/>
        <w:rPr>
          <w:del w:id="255" w:author="Paul Shi" w:date="2022-04-12T17:01:00Z"/>
        </w:rPr>
      </w:pPr>
      <w:del w:id="256" w:author="Paul Shi" w:date="2022-04-12T17:01:00Z">
        <w:r w:rsidRPr="003406CD" w:rsidDel="004211D3">
          <w:delText xml:space="preserve">Grind off projections, fins, and rough spots. </w:delText>
        </w:r>
      </w:del>
    </w:p>
    <w:p w14:paraId="4955228D" w14:textId="77777777" w:rsidR="006362F1" w:rsidRPr="003406CD" w:rsidDel="004211D3" w:rsidRDefault="006362F1" w:rsidP="009C1DA0">
      <w:pPr>
        <w:pStyle w:val="Heading5"/>
        <w:rPr>
          <w:del w:id="257" w:author="Paul Shi" w:date="2022-04-12T17:01:00Z"/>
        </w:rPr>
      </w:pPr>
      <w:del w:id="258" w:author="Paul Shi" w:date="2022-04-12T17:01:00Z">
        <w:r w:rsidRPr="003406CD" w:rsidDel="004211D3">
          <w:delText xml:space="preserve">Patch defective areas and repair rough spots to provide </w:delText>
        </w:r>
        <w:r w:rsidR="00CE68FF" w:rsidRPr="003406CD" w:rsidDel="004211D3">
          <w:delText xml:space="preserve">a </w:delText>
        </w:r>
        <w:r w:rsidRPr="003406CD" w:rsidDel="004211D3">
          <w:delText xml:space="preserve">uniform appearance. </w:delText>
        </w:r>
      </w:del>
    </w:p>
    <w:p w14:paraId="621B6565" w14:textId="77777777" w:rsidR="006362F1" w:rsidRPr="003406CD" w:rsidRDefault="006362F1" w:rsidP="001C3302">
      <w:pPr>
        <w:pStyle w:val="Heading4"/>
        <w:tabs>
          <w:tab w:val="left" w:pos="2127"/>
        </w:tabs>
        <w:ind w:left="2127" w:hanging="709"/>
      </w:pPr>
      <w:r w:rsidRPr="003406CD">
        <w:t>Type W 4 (Finish for Painting):</w:t>
      </w:r>
    </w:p>
    <w:p w14:paraId="500DBC4A" w14:textId="77777777" w:rsidR="006362F1" w:rsidRPr="003406CD" w:rsidRDefault="006362F1" w:rsidP="00A00DC6">
      <w:pPr>
        <w:pStyle w:val="Heading5"/>
      </w:pPr>
      <w:r w:rsidRPr="003406CD">
        <w:t>Patch tie holes.</w:t>
      </w:r>
    </w:p>
    <w:p w14:paraId="39FD529A" w14:textId="77777777" w:rsidR="006362F1" w:rsidRPr="003406CD" w:rsidRDefault="006362F1" w:rsidP="00A00DC6">
      <w:pPr>
        <w:pStyle w:val="Heading5"/>
      </w:pPr>
      <w:r w:rsidRPr="003406CD">
        <w:t>Grind off projections, fins, and rough spots.</w:t>
      </w:r>
    </w:p>
    <w:p w14:paraId="4656B11E" w14:textId="77777777" w:rsidR="006362F1" w:rsidRPr="003406CD" w:rsidRDefault="006362F1" w:rsidP="001619E7">
      <w:pPr>
        <w:pStyle w:val="Heading5"/>
      </w:pPr>
      <w:r w:rsidRPr="003406CD">
        <w:t>Patch and repair defective areas as specified for Type W 2.</w:t>
      </w:r>
    </w:p>
    <w:p w14:paraId="06D59735" w14:textId="77777777" w:rsidR="006362F1" w:rsidRPr="003406CD" w:rsidRDefault="006362F1" w:rsidP="009C1DA0">
      <w:pPr>
        <w:pStyle w:val="Heading5"/>
      </w:pPr>
      <w:r w:rsidRPr="003406CD">
        <w:t>Concrete Surface Preparation:</w:t>
      </w:r>
    </w:p>
    <w:p w14:paraId="4B166E6C" w14:textId="77777777" w:rsidR="006362F1" w:rsidRPr="003406CD" w:rsidRDefault="006362F1" w:rsidP="00125E92">
      <w:pPr>
        <w:ind w:left="3544" w:hanging="709"/>
        <w:rPr>
          <w:rFonts w:cs="Arial"/>
        </w:rPr>
      </w:pPr>
      <w:r w:rsidRPr="003406CD">
        <w:rPr>
          <w:rFonts w:cs="Arial"/>
        </w:rPr>
        <w:t>1</w:t>
      </w:r>
      <w:r w:rsidR="00BA0ADB" w:rsidRPr="003406CD">
        <w:rPr>
          <w:rFonts w:cs="Arial"/>
        </w:rPr>
        <w:t>.</w:t>
      </w:r>
      <w:r w:rsidRPr="003406CD">
        <w:rPr>
          <w:rFonts w:cs="Arial"/>
        </w:rPr>
        <w:tab/>
        <w:t xml:space="preserve">Do not begin until </w:t>
      </w:r>
      <w:r w:rsidR="00CE68FF" w:rsidRPr="003406CD">
        <w:rPr>
          <w:rFonts w:cs="Arial"/>
        </w:rPr>
        <w:t xml:space="preserve">a minimum of </w:t>
      </w:r>
      <w:r w:rsidRPr="003406CD">
        <w:rPr>
          <w:rFonts w:cs="Arial"/>
        </w:rPr>
        <w:t xml:space="preserve">30 </w:t>
      </w:r>
      <w:r w:rsidR="00763BCA" w:rsidRPr="003406CD">
        <w:rPr>
          <w:rFonts w:cs="Arial"/>
        </w:rPr>
        <w:t>D</w:t>
      </w:r>
      <w:r w:rsidRPr="003406CD">
        <w:rPr>
          <w:rFonts w:cs="Arial"/>
        </w:rPr>
        <w:t xml:space="preserve">ays after </w:t>
      </w:r>
      <w:r w:rsidR="00CE68FF" w:rsidRPr="003406CD">
        <w:rPr>
          <w:rFonts w:cs="Arial"/>
        </w:rPr>
        <w:t xml:space="preserve">the </w:t>
      </w:r>
      <w:r w:rsidRPr="003406CD">
        <w:rPr>
          <w:rFonts w:cs="Arial"/>
        </w:rPr>
        <w:t>concrete has been placed.</w:t>
      </w:r>
    </w:p>
    <w:p w14:paraId="3696F87B" w14:textId="77777777" w:rsidR="006362F1" w:rsidRPr="003406CD" w:rsidRDefault="006362F1" w:rsidP="00125E92">
      <w:pPr>
        <w:ind w:left="3544" w:hanging="709"/>
        <w:rPr>
          <w:rFonts w:cs="Arial"/>
        </w:rPr>
      </w:pPr>
      <w:r w:rsidRPr="003406CD">
        <w:rPr>
          <w:rFonts w:cs="Arial"/>
        </w:rPr>
        <w:t>2</w:t>
      </w:r>
      <w:r w:rsidR="00BA0ADB" w:rsidRPr="003406CD">
        <w:rPr>
          <w:rFonts w:cs="Arial"/>
        </w:rPr>
        <w:t>.</w:t>
      </w:r>
      <w:r w:rsidRPr="003406CD">
        <w:rPr>
          <w:rFonts w:cs="Arial"/>
        </w:rPr>
        <w:tab/>
        <w:t xml:space="preserve">Meet </w:t>
      </w:r>
      <w:r w:rsidR="00CE68FF" w:rsidRPr="003406CD">
        <w:rPr>
          <w:rFonts w:cs="Arial"/>
        </w:rPr>
        <w:t>the</w:t>
      </w:r>
      <w:r w:rsidRPr="003406CD">
        <w:rPr>
          <w:rFonts w:cs="Arial"/>
        </w:rPr>
        <w:t xml:space="preserve"> requirements of SSPC</w:t>
      </w:r>
      <w:r w:rsidR="00186C8D">
        <w:rPr>
          <w:rFonts w:cs="Arial"/>
        </w:rPr>
        <w:t>-</w:t>
      </w:r>
      <w:r w:rsidRPr="003406CD">
        <w:rPr>
          <w:rFonts w:cs="Arial"/>
        </w:rPr>
        <w:t>SP 13</w:t>
      </w:r>
      <w:r w:rsidR="00186C8D">
        <w:rPr>
          <w:rFonts w:cs="Arial"/>
        </w:rPr>
        <w:t>/NACE No.6</w:t>
      </w:r>
      <w:r w:rsidRPr="003406CD">
        <w:rPr>
          <w:rFonts w:cs="Arial"/>
        </w:rPr>
        <w:t>.</w:t>
      </w:r>
    </w:p>
    <w:p w14:paraId="58C758F4" w14:textId="77777777" w:rsidR="006362F1" w:rsidRPr="003406CD" w:rsidRDefault="006362F1" w:rsidP="00125E92">
      <w:pPr>
        <w:ind w:left="3544" w:hanging="709"/>
        <w:rPr>
          <w:rFonts w:cs="Arial"/>
        </w:rPr>
      </w:pPr>
      <w:r w:rsidRPr="003406CD">
        <w:rPr>
          <w:rFonts w:cs="Arial"/>
        </w:rPr>
        <w:t>3</w:t>
      </w:r>
      <w:r w:rsidR="00BA0ADB" w:rsidRPr="003406CD">
        <w:rPr>
          <w:rFonts w:cs="Arial"/>
        </w:rPr>
        <w:t>.</w:t>
      </w:r>
      <w:r w:rsidRPr="003406CD">
        <w:rPr>
          <w:rFonts w:cs="Arial"/>
        </w:rPr>
        <w:tab/>
        <w:t xml:space="preserve">Remove </w:t>
      </w:r>
      <w:r w:rsidR="00CE68FF" w:rsidRPr="003406CD">
        <w:rPr>
          <w:rFonts w:cs="Arial"/>
        </w:rPr>
        <w:t xml:space="preserve">all </w:t>
      </w:r>
      <w:r w:rsidRPr="003406CD">
        <w:rPr>
          <w:rFonts w:cs="Arial"/>
        </w:rPr>
        <w:t xml:space="preserve">grease, oil, dirt, salts or other chemicals, loose materials, or other foreign matter by solvent, detergent, or </w:t>
      </w:r>
      <w:r w:rsidR="00CE68FF" w:rsidRPr="003406CD">
        <w:rPr>
          <w:rFonts w:cs="Arial"/>
        </w:rPr>
        <w:t xml:space="preserve">any </w:t>
      </w:r>
      <w:r w:rsidRPr="003406CD">
        <w:rPr>
          <w:rFonts w:cs="Arial"/>
        </w:rPr>
        <w:t>other suitable cleaning methods.</w:t>
      </w:r>
    </w:p>
    <w:p w14:paraId="72AC7369" w14:textId="77777777" w:rsidR="006362F1" w:rsidRPr="003406CD" w:rsidRDefault="006362F1" w:rsidP="00125E92">
      <w:pPr>
        <w:ind w:left="3544" w:hanging="709"/>
        <w:rPr>
          <w:rFonts w:cs="Arial"/>
        </w:rPr>
      </w:pPr>
      <w:r w:rsidRPr="003406CD">
        <w:rPr>
          <w:rFonts w:cs="Arial"/>
        </w:rPr>
        <w:t>4</w:t>
      </w:r>
      <w:r w:rsidR="00BA0ADB" w:rsidRPr="003406CD">
        <w:rPr>
          <w:rFonts w:cs="Arial"/>
        </w:rPr>
        <w:t>.</w:t>
      </w:r>
      <w:r w:rsidRPr="003406CD">
        <w:rPr>
          <w:rFonts w:cs="Arial"/>
        </w:rPr>
        <w:tab/>
        <w:t>Brush-off</w:t>
      </w:r>
      <w:r w:rsidR="004D4B43" w:rsidRPr="003406CD">
        <w:rPr>
          <w:rFonts w:cs="Arial"/>
        </w:rPr>
        <w:t>,</w:t>
      </w:r>
      <w:r w:rsidRPr="003406CD">
        <w:rPr>
          <w:rFonts w:cs="Arial"/>
        </w:rPr>
        <w:t xml:space="preserve"> blast clean and remove </w:t>
      </w:r>
      <w:r w:rsidR="00CE68FF" w:rsidRPr="003406CD">
        <w:rPr>
          <w:rFonts w:cs="Arial"/>
        </w:rPr>
        <w:t xml:space="preserve">any </w:t>
      </w:r>
      <w:r w:rsidRPr="003406CD">
        <w:rPr>
          <w:rFonts w:cs="Arial"/>
        </w:rPr>
        <w:t>loose concrete and laitance, and provide a tooth for binding.</w:t>
      </w:r>
      <w:r w:rsidR="004D4B43" w:rsidRPr="003406CD">
        <w:rPr>
          <w:rFonts w:cs="Arial"/>
        </w:rPr>
        <w:t xml:space="preserve"> </w:t>
      </w:r>
      <w:r w:rsidRPr="003406CD">
        <w:rPr>
          <w:rFonts w:cs="Arial"/>
        </w:rPr>
        <w:t xml:space="preserve"> Upon approval by </w:t>
      </w:r>
      <w:r w:rsidR="00294835" w:rsidRPr="003406CD">
        <w:rPr>
          <w:rFonts w:cs="Arial"/>
        </w:rPr>
        <w:t xml:space="preserve">the </w:t>
      </w:r>
      <w:r w:rsidR="00D77102" w:rsidRPr="003406CD">
        <w:rPr>
          <w:rFonts w:cs="Arial"/>
        </w:rPr>
        <w:t>Consultant</w:t>
      </w:r>
      <w:r w:rsidRPr="003406CD">
        <w:rPr>
          <w:rFonts w:cs="Arial"/>
        </w:rPr>
        <w:t xml:space="preserve">, </w:t>
      </w:r>
      <w:r w:rsidR="00CE68FF" w:rsidRPr="003406CD">
        <w:rPr>
          <w:rFonts w:cs="Arial"/>
        </w:rPr>
        <w:t>the</w:t>
      </w:r>
      <w:r w:rsidRPr="003406CD">
        <w:rPr>
          <w:rFonts w:cs="Arial"/>
        </w:rPr>
        <w:t xml:space="preserve"> surface may be cleaned by </w:t>
      </w:r>
      <w:r w:rsidR="004D4B43" w:rsidRPr="003406CD">
        <w:rPr>
          <w:rFonts w:cs="Arial"/>
        </w:rPr>
        <w:t xml:space="preserve">an </w:t>
      </w:r>
      <w:r w:rsidRPr="003406CD">
        <w:rPr>
          <w:rFonts w:cs="Arial"/>
        </w:rPr>
        <w:t xml:space="preserve">acid etching method. </w:t>
      </w:r>
      <w:r w:rsidR="00763BCA" w:rsidRPr="003406CD">
        <w:rPr>
          <w:rFonts w:cs="Arial"/>
        </w:rPr>
        <w:t xml:space="preserve"> </w:t>
      </w:r>
      <w:r w:rsidR="00CE68FF" w:rsidRPr="003406CD">
        <w:rPr>
          <w:rFonts w:cs="Arial"/>
        </w:rPr>
        <w:t>This a</w:t>
      </w:r>
      <w:r w:rsidRPr="003406CD">
        <w:rPr>
          <w:rFonts w:cs="Arial"/>
        </w:rPr>
        <w:t xml:space="preserve">pproval is subject to producing </w:t>
      </w:r>
      <w:r w:rsidR="00CE68FF" w:rsidRPr="003406CD">
        <w:rPr>
          <w:rFonts w:cs="Arial"/>
        </w:rPr>
        <w:t xml:space="preserve">a </w:t>
      </w:r>
      <w:r w:rsidRPr="003406CD">
        <w:rPr>
          <w:rFonts w:cs="Arial"/>
        </w:rPr>
        <w:t xml:space="preserve">desired profile equivalent to No. 80 grit flint sandpaper. </w:t>
      </w:r>
      <w:r w:rsidR="004D4B43" w:rsidRPr="003406CD">
        <w:rPr>
          <w:rFonts w:cs="Arial"/>
        </w:rPr>
        <w:t xml:space="preserve"> </w:t>
      </w:r>
      <w:r w:rsidRPr="003406CD">
        <w:rPr>
          <w:rFonts w:cs="Arial"/>
        </w:rPr>
        <w:t>Acid etching of vertical or overhead surfaces shall not be allowed.</w:t>
      </w:r>
    </w:p>
    <w:p w14:paraId="5CD47D20" w14:textId="77777777" w:rsidR="006362F1" w:rsidRPr="003406CD" w:rsidRDefault="006362F1" w:rsidP="00125E92">
      <w:pPr>
        <w:ind w:left="3544" w:hanging="709"/>
        <w:rPr>
          <w:rFonts w:cs="Arial"/>
        </w:rPr>
      </w:pPr>
      <w:r w:rsidRPr="003406CD">
        <w:rPr>
          <w:rFonts w:cs="Arial"/>
        </w:rPr>
        <w:t>5</w:t>
      </w:r>
      <w:r w:rsidR="00BA0ADB" w:rsidRPr="003406CD">
        <w:rPr>
          <w:rFonts w:cs="Arial"/>
        </w:rPr>
        <w:t>.</w:t>
      </w:r>
      <w:r w:rsidRPr="003406CD">
        <w:rPr>
          <w:rFonts w:cs="Arial"/>
        </w:rPr>
        <w:tab/>
      </w:r>
      <w:r w:rsidR="00DA3A1F" w:rsidRPr="003406CD">
        <w:rPr>
          <w:rFonts w:cs="Arial"/>
        </w:rPr>
        <w:t xml:space="preserve">Obtain and comply with the </w:t>
      </w:r>
      <w:r w:rsidRPr="003406CD">
        <w:rPr>
          <w:rFonts w:cs="Arial"/>
        </w:rPr>
        <w:t xml:space="preserve">coating manufacturer’s recommendations for </w:t>
      </w:r>
      <w:r w:rsidR="00CE68FF" w:rsidRPr="003406CD">
        <w:rPr>
          <w:rFonts w:cs="Arial"/>
        </w:rPr>
        <w:t xml:space="preserve">any </w:t>
      </w:r>
      <w:r w:rsidRPr="003406CD">
        <w:rPr>
          <w:rFonts w:cs="Arial"/>
        </w:rPr>
        <w:t>additional preparation, if required, for excessive bug holes exposed after blasting.</w:t>
      </w:r>
    </w:p>
    <w:p w14:paraId="5ED129BD" w14:textId="77777777" w:rsidR="006362F1" w:rsidRPr="003406CD" w:rsidRDefault="006362F1" w:rsidP="00125E92">
      <w:pPr>
        <w:ind w:left="3544" w:hanging="709"/>
        <w:rPr>
          <w:rFonts w:cs="Arial"/>
        </w:rPr>
      </w:pPr>
      <w:r w:rsidRPr="003406CD">
        <w:rPr>
          <w:rFonts w:cs="Arial"/>
        </w:rPr>
        <w:t>6</w:t>
      </w:r>
      <w:r w:rsidR="00BA0ADB" w:rsidRPr="003406CD">
        <w:rPr>
          <w:rFonts w:cs="Arial"/>
        </w:rPr>
        <w:t>.</w:t>
      </w:r>
      <w:r w:rsidRPr="003406CD">
        <w:rPr>
          <w:rFonts w:cs="Arial"/>
        </w:rPr>
        <w:tab/>
        <w:t xml:space="preserve">Unless otherwise required for proper adhesion, ensure </w:t>
      </w:r>
      <w:r w:rsidR="00CE68FF" w:rsidRPr="003406CD">
        <w:rPr>
          <w:rFonts w:cs="Arial"/>
        </w:rPr>
        <w:t xml:space="preserve">that all </w:t>
      </w:r>
      <w:r w:rsidRPr="003406CD">
        <w:rPr>
          <w:rFonts w:cs="Arial"/>
        </w:rPr>
        <w:t>surfaces are dry prior to painting</w:t>
      </w:r>
      <w:r w:rsidR="00763BCA" w:rsidRPr="003406CD">
        <w:rPr>
          <w:rFonts w:cs="Arial"/>
        </w:rPr>
        <w:t>.</w:t>
      </w:r>
    </w:p>
    <w:p w14:paraId="193B0DD5" w14:textId="77777777" w:rsidR="006362F1" w:rsidRPr="003406CD" w:rsidDel="00152663" w:rsidRDefault="006362F1" w:rsidP="001C3302">
      <w:pPr>
        <w:pStyle w:val="Heading4"/>
        <w:tabs>
          <w:tab w:val="left" w:pos="2127"/>
        </w:tabs>
        <w:ind w:left="2127" w:hanging="709"/>
        <w:rPr>
          <w:del w:id="259" w:author="Paul Shi" w:date="2022-04-22T12:06:00Z"/>
        </w:rPr>
      </w:pPr>
      <w:del w:id="260" w:author="Paul Shi" w:date="2022-04-22T12:06:00Z">
        <w:r w:rsidRPr="003406CD" w:rsidDel="00152663">
          <w:delText>Type W 5 (Smooth Rubbed Wall Finish):</w:delText>
        </w:r>
      </w:del>
    </w:p>
    <w:p w14:paraId="098E5383" w14:textId="77777777" w:rsidR="006362F1" w:rsidRPr="003406CD" w:rsidDel="00152663" w:rsidRDefault="006362F1" w:rsidP="00A00DC6">
      <w:pPr>
        <w:pStyle w:val="Heading5"/>
        <w:rPr>
          <w:del w:id="261" w:author="Paul Shi" w:date="2022-04-22T12:06:00Z"/>
        </w:rPr>
      </w:pPr>
      <w:del w:id="262" w:author="Paul Shi" w:date="2022-04-22T12:06:00Z">
        <w:r w:rsidRPr="003406CD" w:rsidDel="00152663">
          <w:delText xml:space="preserve">Only water curing will be permitted on </w:delText>
        </w:r>
        <w:r w:rsidR="00CE68FF" w:rsidRPr="003406CD" w:rsidDel="00152663">
          <w:delText xml:space="preserve">any </w:delText>
        </w:r>
        <w:r w:rsidRPr="003406CD" w:rsidDel="00152663">
          <w:delText>walls being rubbed</w:delText>
        </w:r>
        <w:r w:rsidR="00763BCA" w:rsidRPr="003406CD" w:rsidDel="00152663">
          <w:delText>.</w:delText>
        </w:r>
      </w:del>
    </w:p>
    <w:p w14:paraId="342685BB" w14:textId="77777777" w:rsidR="006362F1" w:rsidRPr="003406CD" w:rsidDel="00152663" w:rsidRDefault="006362F1" w:rsidP="00A00DC6">
      <w:pPr>
        <w:pStyle w:val="Heading5"/>
        <w:rPr>
          <w:del w:id="263" w:author="Paul Shi" w:date="2022-04-22T12:06:00Z"/>
        </w:rPr>
      </w:pPr>
      <w:del w:id="264" w:author="Paul Shi" w:date="2022-04-22T12:06:00Z">
        <w:r w:rsidRPr="003406CD" w:rsidDel="00152663">
          <w:delText>Unless otherwise specified</w:delText>
        </w:r>
        <w:r w:rsidR="00D418F5" w:rsidRPr="003406CD" w:rsidDel="00152663">
          <w:delText xml:space="preserve"> in the Contract Documents</w:delText>
        </w:r>
        <w:r w:rsidR="00CE68FF" w:rsidRPr="003406CD" w:rsidDel="00152663">
          <w:delText>,</w:delText>
        </w:r>
        <w:r w:rsidRPr="003406CD" w:rsidDel="00152663">
          <w:delText xml:space="preserve"> </w:delText>
        </w:r>
        <w:r w:rsidR="00CE68FF" w:rsidRPr="003406CD" w:rsidDel="00152663">
          <w:delText>for</w:delText>
        </w:r>
        <w:r w:rsidRPr="003406CD" w:rsidDel="00152663">
          <w:delText xml:space="preserve"> surfaces above </w:delText>
        </w:r>
        <w:r w:rsidR="00CE68FF" w:rsidRPr="003406CD" w:rsidDel="00152663">
          <w:delText xml:space="preserve">the </w:delText>
        </w:r>
        <w:r w:rsidRPr="003406CD" w:rsidDel="00152663">
          <w:delText>normal water level in tanks.</w:delText>
        </w:r>
      </w:del>
    </w:p>
    <w:p w14:paraId="44E5392A" w14:textId="77777777" w:rsidR="006362F1" w:rsidRPr="003406CD" w:rsidDel="00152663" w:rsidRDefault="006362F1" w:rsidP="001619E7">
      <w:pPr>
        <w:pStyle w:val="Heading5"/>
        <w:rPr>
          <w:del w:id="265" w:author="Paul Shi" w:date="2022-04-22T12:06:00Z"/>
        </w:rPr>
      </w:pPr>
      <w:del w:id="266" w:author="Paul Shi" w:date="2022-04-22T12:06:00Z">
        <w:r w:rsidRPr="003406CD" w:rsidDel="00152663">
          <w:delText xml:space="preserve">Inside faces of walls of channels and conduits in which liquid is to flow. </w:delText>
        </w:r>
        <w:r w:rsidR="004D4B43" w:rsidRPr="003406CD" w:rsidDel="00152663">
          <w:delText xml:space="preserve"> </w:delText>
        </w:r>
        <w:r w:rsidRPr="003406CD" w:rsidDel="00152663">
          <w:delText xml:space="preserve">Dress </w:delText>
        </w:r>
        <w:r w:rsidR="00CE68FF" w:rsidRPr="003406CD" w:rsidDel="00152663">
          <w:delText xml:space="preserve">to the </w:delText>
        </w:r>
        <w:r w:rsidRPr="003406CD" w:rsidDel="00152663">
          <w:delText xml:space="preserve">full height of </w:delText>
        </w:r>
        <w:r w:rsidR="00CE68FF" w:rsidRPr="003406CD" w:rsidDel="00152663">
          <w:delText xml:space="preserve">the </w:delText>
        </w:r>
        <w:r w:rsidRPr="003406CD" w:rsidDel="00152663">
          <w:delText>walls.</w:delText>
        </w:r>
      </w:del>
    </w:p>
    <w:p w14:paraId="28CEDF1E" w14:textId="77777777" w:rsidR="006362F1" w:rsidRPr="003406CD" w:rsidRDefault="006362F1" w:rsidP="001C3302">
      <w:pPr>
        <w:pStyle w:val="Heading4"/>
        <w:tabs>
          <w:tab w:val="left" w:pos="2127"/>
        </w:tabs>
        <w:ind w:left="2127" w:hanging="709"/>
      </w:pPr>
      <w:r w:rsidRPr="003406CD">
        <w:t>Type W 6 (Sack Rubbed Wall Finish):</w:t>
      </w:r>
    </w:p>
    <w:p w14:paraId="23525A17" w14:textId="77777777" w:rsidR="006362F1" w:rsidRPr="003406CD" w:rsidRDefault="006362F1" w:rsidP="00A00DC6">
      <w:pPr>
        <w:pStyle w:val="Heading5"/>
      </w:pPr>
      <w:r w:rsidRPr="003406CD">
        <w:t>Unless otherwise specified</w:t>
      </w:r>
      <w:r w:rsidR="00D418F5" w:rsidRPr="003406CD">
        <w:t xml:space="preserve"> in the Contract Documents</w:t>
      </w:r>
      <w:r w:rsidRPr="003406CD">
        <w:t xml:space="preserve">, provide </w:t>
      </w:r>
      <w:r w:rsidR="00CE68FF" w:rsidRPr="003406CD">
        <w:t xml:space="preserve">a </w:t>
      </w:r>
      <w:r w:rsidRPr="003406CD">
        <w:t xml:space="preserve">sack rubbed finish on </w:t>
      </w:r>
      <w:r w:rsidR="00CE68FF" w:rsidRPr="003406CD">
        <w:t>any</w:t>
      </w:r>
      <w:r w:rsidRPr="003406CD">
        <w:t xml:space="preserve"> concrete surfaces exposed to view including:</w:t>
      </w:r>
    </w:p>
    <w:p w14:paraId="2956F62E" w14:textId="77777777" w:rsidR="006362F1" w:rsidRPr="003406CD" w:rsidRDefault="006362F1" w:rsidP="00125E92">
      <w:pPr>
        <w:ind w:left="3544" w:hanging="709"/>
        <w:rPr>
          <w:rFonts w:cs="Arial"/>
        </w:rPr>
      </w:pPr>
      <w:r w:rsidRPr="003406CD">
        <w:rPr>
          <w:rFonts w:cs="Arial"/>
        </w:rPr>
        <w:t>1</w:t>
      </w:r>
      <w:r w:rsidR="008435E1" w:rsidRPr="003406CD">
        <w:rPr>
          <w:rFonts w:cs="Arial"/>
        </w:rPr>
        <w:t>.</w:t>
      </w:r>
      <w:r w:rsidRPr="003406CD">
        <w:rPr>
          <w:rFonts w:cs="Arial"/>
        </w:rPr>
        <w:tab/>
        <w:t>Interior surfaces in dry areas including walls, soffits, pipe supports, and equipment bases.</w:t>
      </w:r>
    </w:p>
    <w:p w14:paraId="082F03AD" w14:textId="77777777" w:rsidR="006362F1" w:rsidRPr="003406CD" w:rsidRDefault="006362F1" w:rsidP="00125E92">
      <w:pPr>
        <w:ind w:left="3544" w:hanging="709"/>
        <w:rPr>
          <w:rFonts w:cs="Arial"/>
        </w:rPr>
      </w:pPr>
      <w:r w:rsidRPr="003406CD">
        <w:rPr>
          <w:rFonts w:cs="Arial"/>
        </w:rPr>
        <w:t>2</w:t>
      </w:r>
      <w:r w:rsidR="008435E1" w:rsidRPr="003406CD">
        <w:rPr>
          <w:rFonts w:cs="Arial"/>
        </w:rPr>
        <w:t>.</w:t>
      </w:r>
      <w:r w:rsidRPr="003406CD">
        <w:rPr>
          <w:rFonts w:cs="Arial"/>
        </w:rPr>
        <w:tab/>
        <w:t xml:space="preserve">Exterior surfaces above </w:t>
      </w:r>
      <w:r w:rsidR="00CE68FF" w:rsidRPr="003406CD">
        <w:rPr>
          <w:rFonts w:cs="Arial"/>
        </w:rPr>
        <w:t xml:space="preserve">the </w:t>
      </w:r>
      <w:r w:rsidRPr="003406CD">
        <w:rPr>
          <w:rFonts w:cs="Arial"/>
        </w:rPr>
        <w:t>finished ground level.</w:t>
      </w:r>
    </w:p>
    <w:p w14:paraId="0EACC9D6" w14:textId="77777777" w:rsidR="006362F1" w:rsidRPr="003406CD" w:rsidRDefault="006362F1" w:rsidP="004F4042">
      <w:pPr>
        <w:pStyle w:val="Heading3"/>
      </w:pPr>
      <w:r w:rsidRPr="003406CD">
        <w:t>Beam and Column Finishes</w:t>
      </w:r>
      <w:r w:rsidR="001C0B62" w:rsidRPr="003406CD">
        <w:t>:</w:t>
      </w:r>
    </w:p>
    <w:p w14:paraId="15C7BCE2" w14:textId="77777777" w:rsidR="006362F1" w:rsidRPr="003406CD" w:rsidRDefault="006362F1" w:rsidP="001C3302">
      <w:pPr>
        <w:pStyle w:val="Heading4"/>
        <w:tabs>
          <w:tab w:val="left" w:pos="2127"/>
        </w:tabs>
        <w:ind w:left="2127" w:hanging="709"/>
      </w:pPr>
      <w:r w:rsidRPr="003406CD">
        <w:t xml:space="preserve">To match </w:t>
      </w:r>
      <w:r w:rsidR="00CE68FF" w:rsidRPr="003406CD">
        <w:t>the</w:t>
      </w:r>
      <w:r w:rsidRPr="003406CD">
        <w:t xml:space="preserve"> wall finish.</w:t>
      </w:r>
    </w:p>
    <w:p w14:paraId="2AA5EF0A" w14:textId="77777777" w:rsidR="00BC394D" w:rsidRPr="004F4042" w:rsidRDefault="008435E1" w:rsidP="008435E1">
      <w:pPr>
        <w:pStyle w:val="Heading2"/>
        <w:rPr>
          <w:highlight w:val="yellow"/>
        </w:rPr>
      </w:pPr>
      <w:r w:rsidRPr="003406CD">
        <w:t>Schedule of</w:t>
      </w:r>
      <w:r w:rsidR="007E3D75" w:rsidRPr="003406CD">
        <w:t xml:space="preserve"> </w:t>
      </w:r>
      <w:r w:rsidRPr="003406CD">
        <w:t>Concrete Finishes</w:t>
      </w:r>
      <w:r w:rsidR="002D34A2">
        <w:t xml:space="preserve"> </w:t>
      </w:r>
    </w:p>
    <w:p w14:paraId="3AD00A4E" w14:textId="77777777" w:rsidR="006362F1" w:rsidRPr="004F4042" w:rsidDel="00457709" w:rsidRDefault="002D34A2" w:rsidP="004F4042">
      <w:pPr>
        <w:pStyle w:val="Heading2"/>
        <w:numPr>
          <w:ilvl w:val="0"/>
          <w:numId w:val="0"/>
        </w:numPr>
        <w:ind w:left="720"/>
        <w:rPr>
          <w:del w:id="267" w:author="Paul Shi" w:date="2022-03-22T19:13:00Z"/>
          <w:i/>
          <w:highlight w:val="yellow"/>
        </w:rPr>
      </w:pPr>
      <w:del w:id="268" w:author="Paul Shi" w:date="2022-03-22T19:13:00Z">
        <w:r w:rsidRPr="004F4042" w:rsidDel="00457709">
          <w:rPr>
            <w:i/>
            <w:highlight w:val="yellow"/>
          </w:rPr>
          <w:delText xml:space="preserve">[Consultant to amend the schedule </w:delText>
        </w:r>
        <w:r w:rsidR="00BC394D" w:rsidDel="00457709">
          <w:rPr>
            <w:i/>
            <w:highlight w:val="yellow"/>
          </w:rPr>
          <w:delText xml:space="preserve">below </w:delText>
        </w:r>
        <w:r w:rsidRPr="004F4042" w:rsidDel="00457709">
          <w:rPr>
            <w:i/>
            <w:highlight w:val="yellow"/>
          </w:rPr>
          <w:delText>with respect to areas and type of finishes to fit project requirements]</w:delText>
        </w:r>
      </w:del>
    </w:p>
    <w:p w14:paraId="5A282A9A" w14:textId="77777777" w:rsidR="006362F1" w:rsidRPr="003406CD" w:rsidRDefault="006362F1" w:rsidP="004F4042">
      <w:pPr>
        <w:pStyle w:val="Heading3"/>
      </w:pPr>
      <w:r w:rsidRPr="003406CD">
        <w:t>Provide concrete finishes as scheduled</w:t>
      </w:r>
      <w:r w:rsidR="001C0B62" w:rsidRPr="003406CD">
        <w:t xml:space="preserve"> below</w:t>
      </w:r>
      <w:r w:rsidRPr="003406CD">
        <w:t>:</w:t>
      </w:r>
    </w:p>
    <w:tbl>
      <w:tblPr>
        <w:tblW w:w="7937" w:type="dxa"/>
        <w:tblInd w:w="2010" w:type="dxa"/>
        <w:tblLayout w:type="fixed"/>
        <w:tblCellMar>
          <w:left w:w="120" w:type="dxa"/>
          <w:right w:w="120" w:type="dxa"/>
        </w:tblCellMar>
        <w:tblLook w:val="0000" w:firstRow="0" w:lastRow="0" w:firstColumn="0" w:lastColumn="0" w:noHBand="0" w:noVBand="0"/>
      </w:tblPr>
      <w:tblGrid>
        <w:gridCol w:w="5940"/>
        <w:gridCol w:w="1997"/>
      </w:tblGrid>
      <w:tr w:rsidR="002B3909" w:rsidRPr="003406CD" w14:paraId="3B4DAC39" w14:textId="77777777" w:rsidTr="0046739D">
        <w:tblPrEx>
          <w:tblCellMar>
            <w:top w:w="0" w:type="dxa"/>
            <w:bottom w:w="0" w:type="dxa"/>
          </w:tblCellMar>
        </w:tblPrEx>
        <w:trPr>
          <w:cantSplit/>
          <w:tblHeader/>
        </w:trPr>
        <w:tc>
          <w:tcPr>
            <w:tcW w:w="5940" w:type="dxa"/>
            <w:tcBorders>
              <w:top w:val="double" w:sz="6" w:space="0" w:color="auto"/>
              <w:left w:val="double" w:sz="6" w:space="0" w:color="auto"/>
              <w:bottom w:val="double" w:sz="6" w:space="0" w:color="auto"/>
            </w:tcBorders>
          </w:tcPr>
          <w:p w14:paraId="51F72EBC" w14:textId="77777777" w:rsidR="002B3909" w:rsidRPr="003406CD" w:rsidRDefault="002B3909" w:rsidP="008134C0">
            <w:pPr>
              <w:pStyle w:val="TableHeading"/>
              <w:rPr>
                <w:rFonts w:ascii="Calibri" w:hAnsi="Calibri" w:cs="Arial"/>
                <w:sz w:val="22"/>
              </w:rPr>
            </w:pPr>
            <w:r w:rsidRPr="003406CD">
              <w:rPr>
                <w:rFonts w:ascii="Calibri" w:hAnsi="Calibri" w:cs="Arial"/>
                <w:sz w:val="22"/>
              </w:rPr>
              <w:br/>
              <w:t>Area</w:t>
            </w:r>
          </w:p>
        </w:tc>
        <w:tc>
          <w:tcPr>
            <w:tcW w:w="1997" w:type="dxa"/>
            <w:tcBorders>
              <w:top w:val="double" w:sz="6" w:space="0" w:color="auto"/>
              <w:left w:val="single" w:sz="6" w:space="0" w:color="auto"/>
              <w:bottom w:val="double" w:sz="6" w:space="0" w:color="auto"/>
              <w:right w:val="double" w:sz="6" w:space="0" w:color="auto"/>
            </w:tcBorders>
          </w:tcPr>
          <w:p w14:paraId="12C8C581" w14:textId="77777777" w:rsidR="002B3909" w:rsidRPr="003406CD" w:rsidRDefault="002B3909" w:rsidP="008134C0">
            <w:pPr>
              <w:pStyle w:val="TableHeading"/>
              <w:rPr>
                <w:rFonts w:ascii="Calibri" w:hAnsi="Calibri" w:cs="Arial"/>
                <w:sz w:val="22"/>
              </w:rPr>
            </w:pPr>
            <w:r w:rsidRPr="003406CD">
              <w:rPr>
                <w:rFonts w:ascii="Calibri" w:hAnsi="Calibri" w:cs="Arial"/>
                <w:sz w:val="22"/>
              </w:rPr>
              <w:br/>
              <w:t>Type of Finish</w:t>
            </w:r>
          </w:p>
        </w:tc>
      </w:tr>
      <w:tr w:rsidR="002B3909" w:rsidRPr="003406CD" w14:paraId="54512565" w14:textId="77777777" w:rsidTr="0046739D">
        <w:tblPrEx>
          <w:tblCellMar>
            <w:top w:w="0" w:type="dxa"/>
            <w:bottom w:w="0" w:type="dxa"/>
          </w:tblCellMar>
        </w:tblPrEx>
        <w:trPr>
          <w:cantSplit/>
        </w:trPr>
        <w:tc>
          <w:tcPr>
            <w:tcW w:w="5940" w:type="dxa"/>
            <w:tcBorders>
              <w:left w:val="double" w:sz="6" w:space="0" w:color="auto"/>
            </w:tcBorders>
          </w:tcPr>
          <w:p w14:paraId="2DD4CFB0" w14:textId="77777777" w:rsidR="002B3909" w:rsidRPr="003406CD" w:rsidRDefault="002B3909" w:rsidP="008134C0">
            <w:pPr>
              <w:pStyle w:val="TableText"/>
              <w:rPr>
                <w:rFonts w:ascii="Calibri" w:hAnsi="Calibri" w:cs="Arial"/>
                <w:sz w:val="22"/>
              </w:rPr>
            </w:pPr>
            <w:r w:rsidRPr="003406CD">
              <w:rPr>
                <w:rFonts w:ascii="Calibri" w:hAnsi="Calibri" w:cs="Arial"/>
                <w:sz w:val="22"/>
              </w:rPr>
              <w:t xml:space="preserve">Above grade/exposed (above a point 150 mm below </w:t>
            </w:r>
            <w:r w:rsidR="00CE68FF" w:rsidRPr="003406CD">
              <w:rPr>
                <w:rFonts w:ascii="Calibri" w:hAnsi="Calibri" w:cs="Arial"/>
                <w:sz w:val="22"/>
              </w:rPr>
              <w:t xml:space="preserve">the </w:t>
            </w:r>
            <w:r w:rsidRPr="003406CD">
              <w:rPr>
                <w:rFonts w:ascii="Calibri" w:hAnsi="Calibri" w:cs="Arial"/>
                <w:sz w:val="22"/>
              </w:rPr>
              <w:t>finish grade)</w:t>
            </w:r>
          </w:p>
        </w:tc>
        <w:tc>
          <w:tcPr>
            <w:tcW w:w="1997" w:type="dxa"/>
            <w:tcBorders>
              <w:left w:val="single" w:sz="6" w:space="0" w:color="auto"/>
              <w:right w:val="double" w:sz="6" w:space="0" w:color="auto"/>
            </w:tcBorders>
          </w:tcPr>
          <w:p w14:paraId="583069A1" w14:textId="77777777" w:rsidR="002B3909" w:rsidRPr="003406CD" w:rsidRDefault="002B3909" w:rsidP="008134C0">
            <w:pPr>
              <w:pStyle w:val="TableText"/>
              <w:jc w:val="center"/>
              <w:rPr>
                <w:rFonts w:ascii="Calibri" w:hAnsi="Calibri" w:cs="Arial"/>
                <w:sz w:val="22"/>
              </w:rPr>
            </w:pPr>
            <w:r w:rsidRPr="003406CD">
              <w:rPr>
                <w:rFonts w:ascii="Calibri" w:hAnsi="Calibri" w:cs="Arial"/>
                <w:sz w:val="22"/>
              </w:rPr>
              <w:t>W</w:t>
            </w:r>
            <w:r w:rsidRPr="003406CD">
              <w:rPr>
                <w:rFonts w:ascii="Calibri" w:hAnsi="Calibri" w:cs="Arial"/>
                <w:sz w:val="22"/>
              </w:rPr>
              <w:noBreakHyphen/>
              <w:t>6</w:t>
            </w:r>
          </w:p>
        </w:tc>
      </w:tr>
      <w:tr w:rsidR="002B3909" w:rsidRPr="003406CD" w14:paraId="299DD8AB" w14:textId="77777777" w:rsidTr="0046739D">
        <w:tblPrEx>
          <w:tblCellMar>
            <w:top w:w="0" w:type="dxa"/>
            <w:bottom w:w="0" w:type="dxa"/>
          </w:tblCellMar>
        </w:tblPrEx>
        <w:trPr>
          <w:cantSplit/>
        </w:trPr>
        <w:tc>
          <w:tcPr>
            <w:tcW w:w="5940" w:type="dxa"/>
            <w:tcBorders>
              <w:top w:val="single" w:sz="6" w:space="0" w:color="auto"/>
              <w:left w:val="double" w:sz="6" w:space="0" w:color="auto"/>
            </w:tcBorders>
          </w:tcPr>
          <w:p w14:paraId="481480B6" w14:textId="77777777" w:rsidR="002B3909" w:rsidRPr="003406CD" w:rsidRDefault="002B3909" w:rsidP="008134C0">
            <w:pPr>
              <w:pStyle w:val="TableText"/>
              <w:rPr>
                <w:rFonts w:ascii="Calibri" w:hAnsi="Calibri" w:cs="Arial"/>
                <w:sz w:val="22"/>
              </w:rPr>
            </w:pPr>
            <w:r w:rsidRPr="003406CD">
              <w:rPr>
                <w:rFonts w:ascii="Calibri" w:hAnsi="Calibri" w:cs="Arial"/>
                <w:sz w:val="22"/>
              </w:rPr>
              <w:t>Above grade/covered with brick veneer or other finish material</w:t>
            </w:r>
          </w:p>
        </w:tc>
        <w:tc>
          <w:tcPr>
            <w:tcW w:w="1997" w:type="dxa"/>
            <w:tcBorders>
              <w:top w:val="single" w:sz="6" w:space="0" w:color="auto"/>
              <w:left w:val="single" w:sz="6" w:space="0" w:color="auto"/>
              <w:right w:val="double" w:sz="6" w:space="0" w:color="auto"/>
            </w:tcBorders>
          </w:tcPr>
          <w:p w14:paraId="559AAAF8" w14:textId="77777777" w:rsidR="002B3909" w:rsidRPr="003406CD" w:rsidRDefault="002B3909" w:rsidP="008134C0">
            <w:pPr>
              <w:pStyle w:val="TableText"/>
              <w:jc w:val="center"/>
              <w:rPr>
                <w:rFonts w:ascii="Calibri" w:hAnsi="Calibri" w:cs="Arial"/>
                <w:sz w:val="22"/>
              </w:rPr>
            </w:pPr>
            <w:r w:rsidRPr="003406CD">
              <w:rPr>
                <w:rFonts w:ascii="Calibri" w:hAnsi="Calibri" w:cs="Arial"/>
                <w:sz w:val="22"/>
              </w:rPr>
              <w:t>W</w:t>
            </w:r>
            <w:r w:rsidRPr="003406CD">
              <w:rPr>
                <w:rFonts w:ascii="Calibri" w:hAnsi="Calibri" w:cs="Arial"/>
                <w:sz w:val="22"/>
              </w:rPr>
              <w:noBreakHyphen/>
              <w:t>1</w:t>
            </w:r>
          </w:p>
        </w:tc>
      </w:tr>
      <w:tr w:rsidR="002B3909" w:rsidRPr="003406CD" w14:paraId="796823F5" w14:textId="77777777" w:rsidTr="004F4042">
        <w:tblPrEx>
          <w:tblCellMar>
            <w:top w:w="0" w:type="dxa"/>
            <w:bottom w:w="0" w:type="dxa"/>
          </w:tblCellMar>
        </w:tblPrEx>
        <w:trPr>
          <w:cantSplit/>
        </w:trPr>
        <w:tc>
          <w:tcPr>
            <w:tcW w:w="5940" w:type="dxa"/>
            <w:tcBorders>
              <w:top w:val="single" w:sz="6" w:space="0" w:color="auto"/>
              <w:left w:val="double" w:sz="6" w:space="0" w:color="auto"/>
              <w:bottom w:val="single" w:sz="6" w:space="0" w:color="auto"/>
            </w:tcBorders>
          </w:tcPr>
          <w:p w14:paraId="278DD32B" w14:textId="77777777" w:rsidR="002B3909" w:rsidRPr="003406CD" w:rsidRDefault="002B3909" w:rsidP="008134C0">
            <w:pPr>
              <w:pStyle w:val="TableText"/>
              <w:rPr>
                <w:rFonts w:ascii="Calibri" w:hAnsi="Calibri" w:cs="Arial"/>
                <w:sz w:val="22"/>
              </w:rPr>
            </w:pPr>
            <w:r w:rsidRPr="003406CD">
              <w:rPr>
                <w:rFonts w:ascii="Calibri" w:hAnsi="Calibri" w:cs="Arial"/>
                <w:sz w:val="22"/>
              </w:rPr>
              <w:t xml:space="preserve">Backfilled/waterproofed (below a point 150 mm below </w:t>
            </w:r>
            <w:r w:rsidR="00CE68FF" w:rsidRPr="003406CD">
              <w:rPr>
                <w:rFonts w:ascii="Calibri" w:hAnsi="Calibri" w:cs="Arial"/>
                <w:sz w:val="22"/>
              </w:rPr>
              <w:t xml:space="preserve">the </w:t>
            </w:r>
            <w:r w:rsidRPr="003406CD">
              <w:rPr>
                <w:rFonts w:ascii="Calibri" w:hAnsi="Calibri" w:cs="Arial"/>
                <w:sz w:val="22"/>
              </w:rPr>
              <w:t>finish grade)</w:t>
            </w:r>
          </w:p>
        </w:tc>
        <w:tc>
          <w:tcPr>
            <w:tcW w:w="1997" w:type="dxa"/>
            <w:tcBorders>
              <w:top w:val="single" w:sz="6" w:space="0" w:color="auto"/>
              <w:left w:val="single" w:sz="6" w:space="0" w:color="auto"/>
              <w:bottom w:val="single" w:sz="6" w:space="0" w:color="auto"/>
              <w:right w:val="double" w:sz="6" w:space="0" w:color="auto"/>
            </w:tcBorders>
          </w:tcPr>
          <w:p w14:paraId="06EAD132" w14:textId="77777777" w:rsidR="002B3909" w:rsidRPr="003406CD" w:rsidRDefault="002B3909" w:rsidP="008134C0">
            <w:pPr>
              <w:pStyle w:val="TableText"/>
              <w:jc w:val="center"/>
              <w:rPr>
                <w:rFonts w:ascii="Calibri" w:hAnsi="Calibri" w:cs="Arial"/>
                <w:sz w:val="22"/>
              </w:rPr>
            </w:pPr>
            <w:r w:rsidRPr="003406CD">
              <w:rPr>
                <w:rFonts w:ascii="Calibri" w:hAnsi="Calibri" w:cs="Arial"/>
                <w:sz w:val="22"/>
              </w:rPr>
              <w:t>W</w:t>
            </w:r>
            <w:r w:rsidRPr="003406CD">
              <w:rPr>
                <w:rFonts w:ascii="Calibri" w:hAnsi="Calibri" w:cs="Arial"/>
                <w:sz w:val="22"/>
              </w:rPr>
              <w:noBreakHyphen/>
              <w:t>1</w:t>
            </w:r>
          </w:p>
        </w:tc>
      </w:tr>
      <w:tr w:rsidR="002B3909" w:rsidRPr="003406CD" w14:paraId="687F1311" w14:textId="77777777" w:rsidTr="004F4042">
        <w:tblPrEx>
          <w:tblCellMar>
            <w:top w:w="0" w:type="dxa"/>
            <w:bottom w:w="0" w:type="dxa"/>
          </w:tblCellMar>
        </w:tblPrEx>
        <w:trPr>
          <w:cantSplit/>
        </w:trPr>
        <w:tc>
          <w:tcPr>
            <w:tcW w:w="5940" w:type="dxa"/>
            <w:tcBorders>
              <w:top w:val="single" w:sz="6" w:space="0" w:color="auto"/>
              <w:left w:val="double" w:sz="6" w:space="0" w:color="auto"/>
              <w:bottom w:val="single" w:sz="4" w:space="0" w:color="auto"/>
            </w:tcBorders>
          </w:tcPr>
          <w:p w14:paraId="2B386212" w14:textId="77777777" w:rsidR="002B3909" w:rsidRPr="003406CD" w:rsidRDefault="002B3909" w:rsidP="008134C0">
            <w:pPr>
              <w:pStyle w:val="TableText"/>
              <w:rPr>
                <w:rFonts w:ascii="Calibri" w:hAnsi="Calibri" w:cs="Arial"/>
                <w:sz w:val="22"/>
              </w:rPr>
            </w:pPr>
            <w:r w:rsidRPr="003406CD">
              <w:rPr>
                <w:rFonts w:ascii="Calibri" w:hAnsi="Calibri" w:cs="Arial"/>
                <w:sz w:val="22"/>
              </w:rPr>
              <w:t xml:space="preserve">Backfilled/not waterproofed (below a point 150 mm below </w:t>
            </w:r>
            <w:r w:rsidR="00CE68FF" w:rsidRPr="003406CD">
              <w:rPr>
                <w:rFonts w:ascii="Calibri" w:hAnsi="Calibri" w:cs="Arial"/>
                <w:sz w:val="22"/>
              </w:rPr>
              <w:t xml:space="preserve">the </w:t>
            </w:r>
            <w:r w:rsidRPr="003406CD">
              <w:rPr>
                <w:rFonts w:ascii="Calibri" w:hAnsi="Calibri" w:cs="Arial"/>
                <w:sz w:val="22"/>
              </w:rPr>
              <w:t>final grade)</w:t>
            </w:r>
          </w:p>
        </w:tc>
        <w:tc>
          <w:tcPr>
            <w:tcW w:w="1997" w:type="dxa"/>
            <w:tcBorders>
              <w:top w:val="single" w:sz="6" w:space="0" w:color="auto"/>
              <w:left w:val="single" w:sz="6" w:space="0" w:color="auto"/>
              <w:bottom w:val="single" w:sz="4" w:space="0" w:color="auto"/>
              <w:right w:val="double" w:sz="6" w:space="0" w:color="auto"/>
            </w:tcBorders>
          </w:tcPr>
          <w:p w14:paraId="2D170DF4" w14:textId="77777777" w:rsidR="002B3909" w:rsidRPr="003406CD" w:rsidRDefault="002B3909" w:rsidP="008134C0">
            <w:pPr>
              <w:pStyle w:val="TableText"/>
              <w:jc w:val="center"/>
              <w:rPr>
                <w:rFonts w:ascii="Calibri" w:hAnsi="Calibri" w:cs="Arial"/>
                <w:sz w:val="22"/>
              </w:rPr>
            </w:pPr>
            <w:r w:rsidRPr="003406CD">
              <w:rPr>
                <w:rFonts w:ascii="Calibri" w:hAnsi="Calibri" w:cs="Arial"/>
                <w:sz w:val="22"/>
              </w:rPr>
              <w:t>W</w:t>
            </w:r>
            <w:r w:rsidRPr="003406CD">
              <w:rPr>
                <w:rFonts w:ascii="Calibri" w:hAnsi="Calibri" w:cs="Arial"/>
                <w:sz w:val="22"/>
              </w:rPr>
              <w:noBreakHyphen/>
              <w:t>1</w:t>
            </w:r>
          </w:p>
        </w:tc>
      </w:tr>
      <w:tr w:rsidR="002B3909" w:rsidRPr="003406CD" w14:paraId="647968BF" w14:textId="77777777" w:rsidTr="004F4042">
        <w:tblPrEx>
          <w:tblCellMar>
            <w:top w:w="0" w:type="dxa"/>
            <w:bottom w:w="0" w:type="dxa"/>
          </w:tblCellMar>
        </w:tblPrEx>
        <w:trPr>
          <w:cantSplit/>
        </w:trPr>
        <w:tc>
          <w:tcPr>
            <w:tcW w:w="5940" w:type="dxa"/>
            <w:tcBorders>
              <w:top w:val="single" w:sz="4" w:space="0" w:color="auto"/>
              <w:left w:val="double" w:sz="6" w:space="0" w:color="auto"/>
              <w:bottom w:val="single" w:sz="6" w:space="0" w:color="auto"/>
            </w:tcBorders>
          </w:tcPr>
          <w:p w14:paraId="6E0B73AD" w14:textId="77777777" w:rsidR="002B3909" w:rsidRPr="003406CD" w:rsidRDefault="002B3909" w:rsidP="008134C0">
            <w:pPr>
              <w:pStyle w:val="TableText"/>
              <w:rPr>
                <w:rFonts w:ascii="Calibri" w:hAnsi="Calibri" w:cs="Arial"/>
                <w:sz w:val="22"/>
              </w:rPr>
            </w:pPr>
            <w:r w:rsidRPr="003406CD">
              <w:rPr>
                <w:rFonts w:ascii="Calibri" w:hAnsi="Calibri" w:cs="Arial"/>
                <w:sz w:val="22"/>
              </w:rPr>
              <w:t xml:space="preserve">Walls </w:t>
            </w:r>
            <w:r w:rsidR="00CE68FF" w:rsidRPr="003406CD">
              <w:rPr>
                <w:rFonts w:ascii="Calibri" w:hAnsi="Calibri" w:cs="Arial"/>
                <w:sz w:val="22"/>
              </w:rPr>
              <w:t xml:space="preserve">which are </w:t>
            </w:r>
            <w:r w:rsidRPr="003406CD">
              <w:rPr>
                <w:rFonts w:ascii="Calibri" w:hAnsi="Calibri" w:cs="Arial"/>
                <w:sz w:val="22"/>
              </w:rPr>
              <w:t>to receive paint</w:t>
            </w:r>
          </w:p>
        </w:tc>
        <w:tc>
          <w:tcPr>
            <w:tcW w:w="1997" w:type="dxa"/>
            <w:tcBorders>
              <w:top w:val="single" w:sz="4" w:space="0" w:color="auto"/>
              <w:left w:val="single" w:sz="6" w:space="0" w:color="auto"/>
              <w:bottom w:val="single" w:sz="6" w:space="0" w:color="auto"/>
              <w:right w:val="double" w:sz="6" w:space="0" w:color="auto"/>
            </w:tcBorders>
          </w:tcPr>
          <w:p w14:paraId="4861A165" w14:textId="77777777" w:rsidR="002B3909" w:rsidRPr="003406CD" w:rsidRDefault="002B3909" w:rsidP="008134C0">
            <w:pPr>
              <w:pStyle w:val="TableText"/>
              <w:jc w:val="center"/>
              <w:rPr>
                <w:rFonts w:ascii="Calibri" w:hAnsi="Calibri" w:cs="Arial"/>
                <w:sz w:val="22"/>
              </w:rPr>
            </w:pPr>
            <w:r w:rsidRPr="003406CD">
              <w:rPr>
                <w:rFonts w:ascii="Calibri" w:hAnsi="Calibri" w:cs="Arial"/>
                <w:sz w:val="22"/>
              </w:rPr>
              <w:t>W-4</w:t>
            </w:r>
          </w:p>
        </w:tc>
      </w:tr>
      <w:tr w:rsidR="002B3909" w:rsidRPr="003406CD" w:rsidDel="004211D3" w14:paraId="5BD0ADD6" w14:textId="77777777" w:rsidTr="004F4042">
        <w:tblPrEx>
          <w:tblCellMar>
            <w:top w:w="0" w:type="dxa"/>
            <w:bottom w:w="0" w:type="dxa"/>
          </w:tblCellMar>
        </w:tblPrEx>
        <w:trPr>
          <w:cantSplit/>
          <w:del w:id="269" w:author="Paul Shi" w:date="2022-04-12T17:02:00Z"/>
        </w:trPr>
        <w:tc>
          <w:tcPr>
            <w:tcW w:w="5940" w:type="dxa"/>
            <w:tcBorders>
              <w:top w:val="single" w:sz="6" w:space="0" w:color="auto"/>
              <w:left w:val="double" w:sz="6" w:space="0" w:color="auto"/>
              <w:bottom w:val="single" w:sz="4" w:space="0" w:color="auto"/>
            </w:tcBorders>
          </w:tcPr>
          <w:p w14:paraId="20B4450D" w14:textId="77777777" w:rsidR="002B3909" w:rsidRPr="003406CD" w:rsidDel="004211D3" w:rsidRDefault="002B3909" w:rsidP="008134C0">
            <w:pPr>
              <w:pStyle w:val="TableText"/>
              <w:rPr>
                <w:del w:id="270" w:author="Paul Shi" w:date="2022-04-12T17:02:00Z"/>
                <w:rFonts w:ascii="Calibri" w:hAnsi="Calibri" w:cs="Arial"/>
                <w:sz w:val="22"/>
              </w:rPr>
            </w:pPr>
            <w:del w:id="271" w:author="Paul Shi" w:date="2022-04-12T17:02:00Z">
              <w:r w:rsidRPr="003406CD" w:rsidDel="004211D3">
                <w:rPr>
                  <w:rFonts w:ascii="Calibri" w:hAnsi="Calibri" w:cs="Arial"/>
                  <w:sz w:val="22"/>
                </w:rPr>
                <w:delText>Open top water-holding tanks and basins/not painted or coated</w:delText>
              </w:r>
            </w:del>
          </w:p>
        </w:tc>
        <w:tc>
          <w:tcPr>
            <w:tcW w:w="1997" w:type="dxa"/>
            <w:tcBorders>
              <w:top w:val="single" w:sz="6" w:space="0" w:color="auto"/>
              <w:left w:val="single" w:sz="6" w:space="0" w:color="auto"/>
              <w:bottom w:val="single" w:sz="4" w:space="0" w:color="auto"/>
              <w:right w:val="double" w:sz="6" w:space="0" w:color="auto"/>
            </w:tcBorders>
          </w:tcPr>
          <w:p w14:paraId="3EC9B926" w14:textId="77777777" w:rsidR="002B3909" w:rsidRPr="003406CD" w:rsidDel="004211D3" w:rsidRDefault="002B3909" w:rsidP="008134C0">
            <w:pPr>
              <w:pStyle w:val="TableText"/>
              <w:jc w:val="center"/>
              <w:rPr>
                <w:del w:id="272" w:author="Paul Shi" w:date="2022-04-12T17:02:00Z"/>
                <w:rFonts w:ascii="Calibri" w:hAnsi="Calibri" w:cs="Arial"/>
                <w:sz w:val="22"/>
              </w:rPr>
            </w:pPr>
            <w:del w:id="273" w:author="Paul Shi" w:date="2022-04-12T17:02:00Z">
              <w:r w:rsidRPr="003406CD" w:rsidDel="004211D3">
                <w:rPr>
                  <w:rFonts w:ascii="Calibri" w:hAnsi="Calibri" w:cs="Arial"/>
                  <w:sz w:val="22"/>
                </w:rPr>
                <w:delText>W</w:delText>
              </w:r>
              <w:r w:rsidRPr="003406CD" w:rsidDel="004211D3">
                <w:rPr>
                  <w:rFonts w:ascii="Calibri" w:hAnsi="Calibri" w:cs="Arial"/>
                  <w:sz w:val="22"/>
                </w:rPr>
                <w:noBreakHyphen/>
                <w:delText>6</w:delText>
              </w:r>
            </w:del>
          </w:p>
        </w:tc>
      </w:tr>
      <w:tr w:rsidR="002B3909" w:rsidRPr="003406CD" w:rsidDel="004211D3" w14:paraId="7FEE4413" w14:textId="77777777" w:rsidTr="004F4042">
        <w:tblPrEx>
          <w:tblCellMar>
            <w:top w:w="0" w:type="dxa"/>
            <w:bottom w:w="0" w:type="dxa"/>
          </w:tblCellMar>
        </w:tblPrEx>
        <w:trPr>
          <w:cantSplit/>
          <w:del w:id="274" w:author="Paul Shi" w:date="2022-04-12T17:02:00Z"/>
        </w:trPr>
        <w:tc>
          <w:tcPr>
            <w:tcW w:w="5940" w:type="dxa"/>
            <w:tcBorders>
              <w:top w:val="single" w:sz="4" w:space="0" w:color="auto"/>
              <w:left w:val="double" w:sz="6" w:space="0" w:color="auto"/>
            </w:tcBorders>
          </w:tcPr>
          <w:p w14:paraId="6FA9CC12" w14:textId="77777777" w:rsidR="002B3909" w:rsidRPr="003406CD" w:rsidDel="004211D3" w:rsidRDefault="002B3909" w:rsidP="008134C0">
            <w:pPr>
              <w:pStyle w:val="TableText"/>
              <w:rPr>
                <w:del w:id="275" w:author="Paul Shi" w:date="2022-04-12T17:02:00Z"/>
                <w:rFonts w:ascii="Calibri" w:hAnsi="Calibri" w:cs="Arial"/>
                <w:sz w:val="22"/>
              </w:rPr>
            </w:pPr>
            <w:del w:id="276" w:author="Paul Shi" w:date="2022-04-12T17:02:00Z">
              <w:r w:rsidRPr="003406CD" w:rsidDel="004211D3">
                <w:rPr>
                  <w:rFonts w:ascii="Calibri" w:hAnsi="Calibri" w:cs="Arial"/>
                  <w:sz w:val="22"/>
                </w:rPr>
                <w:delText>Covered water-holding tanks and basins/not painted or coated</w:delText>
              </w:r>
            </w:del>
          </w:p>
        </w:tc>
        <w:tc>
          <w:tcPr>
            <w:tcW w:w="1997" w:type="dxa"/>
            <w:tcBorders>
              <w:top w:val="single" w:sz="4" w:space="0" w:color="auto"/>
              <w:left w:val="single" w:sz="6" w:space="0" w:color="auto"/>
              <w:right w:val="double" w:sz="6" w:space="0" w:color="auto"/>
            </w:tcBorders>
          </w:tcPr>
          <w:p w14:paraId="6006CCDE" w14:textId="77777777" w:rsidR="002B3909" w:rsidRPr="003406CD" w:rsidDel="004211D3" w:rsidRDefault="002B3909" w:rsidP="008134C0">
            <w:pPr>
              <w:pStyle w:val="TableText"/>
              <w:jc w:val="center"/>
              <w:rPr>
                <w:del w:id="277" w:author="Paul Shi" w:date="2022-04-12T17:02:00Z"/>
                <w:rFonts w:ascii="Calibri" w:hAnsi="Calibri" w:cs="Arial"/>
                <w:sz w:val="22"/>
              </w:rPr>
            </w:pPr>
            <w:del w:id="278" w:author="Paul Shi" w:date="2022-04-12T17:02:00Z">
              <w:r w:rsidRPr="003406CD" w:rsidDel="004211D3">
                <w:rPr>
                  <w:rFonts w:ascii="Calibri" w:hAnsi="Calibri" w:cs="Arial"/>
                  <w:sz w:val="22"/>
                </w:rPr>
                <w:delText>W</w:delText>
              </w:r>
              <w:r w:rsidRPr="003406CD" w:rsidDel="004211D3">
                <w:rPr>
                  <w:rFonts w:ascii="Calibri" w:hAnsi="Calibri" w:cs="Arial"/>
                  <w:sz w:val="22"/>
                </w:rPr>
                <w:noBreakHyphen/>
                <w:delText>1</w:delText>
              </w:r>
            </w:del>
          </w:p>
        </w:tc>
      </w:tr>
      <w:tr w:rsidR="002B3909" w:rsidRPr="003406CD" w:rsidDel="00096C00" w14:paraId="2ABAE1D0" w14:textId="77777777" w:rsidTr="0046739D">
        <w:tblPrEx>
          <w:tblCellMar>
            <w:top w:w="0" w:type="dxa"/>
            <w:bottom w:w="0" w:type="dxa"/>
          </w:tblCellMar>
        </w:tblPrEx>
        <w:trPr>
          <w:cantSplit/>
          <w:del w:id="279" w:author="Mabel Chow" w:date="2022-04-25T13:51:00Z"/>
        </w:trPr>
        <w:tc>
          <w:tcPr>
            <w:tcW w:w="5940" w:type="dxa"/>
            <w:tcBorders>
              <w:top w:val="single" w:sz="6" w:space="0" w:color="auto"/>
              <w:left w:val="double" w:sz="6" w:space="0" w:color="auto"/>
            </w:tcBorders>
          </w:tcPr>
          <w:p w14:paraId="72B68E87" w14:textId="77777777" w:rsidR="002B3909" w:rsidRPr="003406CD" w:rsidDel="00096C00" w:rsidRDefault="002B3909" w:rsidP="008134C0">
            <w:pPr>
              <w:pStyle w:val="TableText"/>
              <w:rPr>
                <w:del w:id="280" w:author="Mabel Chow" w:date="2022-04-25T13:51:00Z"/>
                <w:rFonts w:ascii="Calibri" w:hAnsi="Calibri" w:cs="Arial"/>
                <w:sz w:val="22"/>
              </w:rPr>
            </w:pPr>
            <w:del w:id="281" w:author="Mabel Chow" w:date="2022-04-25T13:51:00Z">
              <w:r w:rsidRPr="003406CD" w:rsidDel="00096C00">
                <w:rPr>
                  <w:rFonts w:ascii="Calibri" w:hAnsi="Calibri" w:cs="Arial"/>
                  <w:sz w:val="22"/>
                </w:rPr>
                <w:delText>Water-holding tanks, channels, and basins/painted or coated</w:delText>
              </w:r>
            </w:del>
          </w:p>
        </w:tc>
        <w:tc>
          <w:tcPr>
            <w:tcW w:w="1997" w:type="dxa"/>
            <w:tcBorders>
              <w:top w:val="single" w:sz="6" w:space="0" w:color="auto"/>
              <w:left w:val="single" w:sz="6" w:space="0" w:color="auto"/>
              <w:right w:val="double" w:sz="6" w:space="0" w:color="auto"/>
            </w:tcBorders>
          </w:tcPr>
          <w:p w14:paraId="6086B42C" w14:textId="77777777" w:rsidR="002B3909" w:rsidRPr="003406CD" w:rsidDel="00096C00" w:rsidRDefault="002B3909" w:rsidP="008134C0">
            <w:pPr>
              <w:pStyle w:val="TableText"/>
              <w:jc w:val="center"/>
              <w:rPr>
                <w:del w:id="282" w:author="Mabel Chow" w:date="2022-04-25T13:51:00Z"/>
                <w:rFonts w:ascii="Calibri" w:hAnsi="Calibri" w:cs="Arial"/>
                <w:sz w:val="22"/>
              </w:rPr>
            </w:pPr>
            <w:del w:id="283" w:author="Mabel Chow" w:date="2022-04-25T13:51:00Z">
              <w:r w:rsidRPr="003406CD" w:rsidDel="00096C00">
                <w:rPr>
                  <w:rFonts w:ascii="Calibri" w:hAnsi="Calibri" w:cs="Arial"/>
                  <w:sz w:val="22"/>
                </w:rPr>
                <w:delText>W</w:delText>
              </w:r>
              <w:r w:rsidRPr="003406CD" w:rsidDel="00096C00">
                <w:rPr>
                  <w:rFonts w:ascii="Calibri" w:hAnsi="Calibri" w:cs="Arial"/>
                  <w:sz w:val="22"/>
                </w:rPr>
                <w:noBreakHyphen/>
                <w:delText>4</w:delText>
              </w:r>
            </w:del>
          </w:p>
        </w:tc>
      </w:tr>
      <w:tr w:rsidR="002B3909" w:rsidRPr="003406CD" w14:paraId="537B612A" w14:textId="77777777" w:rsidTr="0046739D">
        <w:tblPrEx>
          <w:tblCellMar>
            <w:top w:w="0" w:type="dxa"/>
            <w:bottom w:w="0" w:type="dxa"/>
          </w:tblCellMar>
        </w:tblPrEx>
        <w:trPr>
          <w:cantSplit/>
        </w:trPr>
        <w:tc>
          <w:tcPr>
            <w:tcW w:w="5940" w:type="dxa"/>
            <w:tcBorders>
              <w:top w:val="single" w:sz="6" w:space="0" w:color="auto"/>
              <w:left w:val="double" w:sz="6" w:space="0" w:color="auto"/>
            </w:tcBorders>
          </w:tcPr>
          <w:p w14:paraId="5E75BCA1" w14:textId="77777777" w:rsidR="002B3909" w:rsidRPr="003406CD" w:rsidRDefault="002B3909" w:rsidP="008134C0">
            <w:pPr>
              <w:pStyle w:val="TableText"/>
              <w:rPr>
                <w:rFonts w:ascii="Calibri" w:hAnsi="Calibri" w:cs="Arial"/>
                <w:sz w:val="22"/>
              </w:rPr>
            </w:pPr>
            <w:r w:rsidRPr="003406CD">
              <w:rPr>
                <w:rFonts w:ascii="Calibri" w:hAnsi="Calibri" w:cs="Arial"/>
                <w:sz w:val="22"/>
              </w:rPr>
              <w:t>Buildings, pipe galleries, and other dry areas/not painted or coated</w:t>
            </w:r>
          </w:p>
        </w:tc>
        <w:tc>
          <w:tcPr>
            <w:tcW w:w="1997" w:type="dxa"/>
            <w:tcBorders>
              <w:top w:val="single" w:sz="6" w:space="0" w:color="auto"/>
              <w:left w:val="single" w:sz="6" w:space="0" w:color="auto"/>
              <w:right w:val="double" w:sz="6" w:space="0" w:color="auto"/>
            </w:tcBorders>
          </w:tcPr>
          <w:p w14:paraId="65D2650C" w14:textId="77777777" w:rsidR="002B3909" w:rsidRPr="003406CD" w:rsidRDefault="002B3909" w:rsidP="008134C0">
            <w:pPr>
              <w:pStyle w:val="TableText"/>
              <w:jc w:val="center"/>
              <w:rPr>
                <w:rFonts w:ascii="Calibri" w:hAnsi="Calibri" w:cs="Arial"/>
                <w:sz w:val="22"/>
              </w:rPr>
            </w:pPr>
            <w:r w:rsidRPr="003406CD">
              <w:rPr>
                <w:rFonts w:ascii="Calibri" w:hAnsi="Calibri" w:cs="Arial"/>
                <w:sz w:val="22"/>
              </w:rPr>
              <w:t>W</w:t>
            </w:r>
            <w:r w:rsidRPr="003406CD">
              <w:rPr>
                <w:rFonts w:ascii="Calibri" w:hAnsi="Calibri" w:cs="Arial"/>
                <w:sz w:val="22"/>
              </w:rPr>
              <w:noBreakHyphen/>
              <w:t>6</w:t>
            </w:r>
          </w:p>
        </w:tc>
      </w:tr>
      <w:tr w:rsidR="002B3909" w:rsidRPr="003406CD" w14:paraId="4D647290" w14:textId="77777777" w:rsidTr="0046739D">
        <w:tblPrEx>
          <w:tblCellMar>
            <w:top w:w="0" w:type="dxa"/>
            <w:bottom w:w="0" w:type="dxa"/>
          </w:tblCellMar>
        </w:tblPrEx>
        <w:trPr>
          <w:cantSplit/>
        </w:trPr>
        <w:tc>
          <w:tcPr>
            <w:tcW w:w="5940" w:type="dxa"/>
            <w:tcBorders>
              <w:top w:val="single" w:sz="6" w:space="0" w:color="auto"/>
              <w:left w:val="double" w:sz="6" w:space="0" w:color="auto"/>
            </w:tcBorders>
          </w:tcPr>
          <w:p w14:paraId="3F4B6000" w14:textId="77777777" w:rsidR="002B3909" w:rsidRPr="003406CD" w:rsidRDefault="002B3909" w:rsidP="008134C0">
            <w:pPr>
              <w:pStyle w:val="TableText"/>
              <w:rPr>
                <w:rFonts w:ascii="Calibri" w:hAnsi="Calibri" w:cs="Arial"/>
                <w:sz w:val="22"/>
              </w:rPr>
            </w:pPr>
            <w:r w:rsidRPr="003406CD">
              <w:rPr>
                <w:rFonts w:ascii="Calibri" w:hAnsi="Calibri" w:cs="Arial"/>
                <w:sz w:val="22"/>
              </w:rPr>
              <w:t>Buildings, pipe galleries, and other dry areas/painted or coated</w:t>
            </w:r>
          </w:p>
        </w:tc>
        <w:tc>
          <w:tcPr>
            <w:tcW w:w="1997" w:type="dxa"/>
            <w:tcBorders>
              <w:top w:val="single" w:sz="6" w:space="0" w:color="auto"/>
              <w:left w:val="single" w:sz="6" w:space="0" w:color="auto"/>
              <w:right w:val="double" w:sz="6" w:space="0" w:color="auto"/>
            </w:tcBorders>
          </w:tcPr>
          <w:p w14:paraId="49AEAE60" w14:textId="77777777" w:rsidR="002B3909" w:rsidRPr="003406CD" w:rsidRDefault="002B3909" w:rsidP="008134C0">
            <w:pPr>
              <w:pStyle w:val="TableText"/>
              <w:jc w:val="center"/>
              <w:rPr>
                <w:rFonts w:ascii="Calibri" w:hAnsi="Calibri" w:cs="Arial"/>
                <w:sz w:val="22"/>
              </w:rPr>
            </w:pPr>
            <w:r w:rsidRPr="003406CD">
              <w:rPr>
                <w:rFonts w:ascii="Calibri" w:hAnsi="Calibri" w:cs="Arial"/>
                <w:sz w:val="22"/>
              </w:rPr>
              <w:t>W</w:t>
            </w:r>
            <w:r w:rsidRPr="003406CD">
              <w:rPr>
                <w:rFonts w:ascii="Calibri" w:hAnsi="Calibri" w:cs="Arial"/>
                <w:sz w:val="22"/>
              </w:rPr>
              <w:noBreakHyphen/>
              <w:t>4</w:t>
            </w:r>
          </w:p>
        </w:tc>
      </w:tr>
      <w:tr w:rsidR="002B3909" w:rsidRPr="003406CD" w:rsidDel="004211D3" w14:paraId="6CFED0C4" w14:textId="77777777" w:rsidTr="0046739D">
        <w:tblPrEx>
          <w:tblCellMar>
            <w:top w:w="0" w:type="dxa"/>
            <w:bottom w:w="0" w:type="dxa"/>
          </w:tblCellMar>
        </w:tblPrEx>
        <w:trPr>
          <w:cantSplit/>
          <w:del w:id="284" w:author="Paul Shi" w:date="2022-04-12T17:03:00Z"/>
        </w:trPr>
        <w:tc>
          <w:tcPr>
            <w:tcW w:w="5940" w:type="dxa"/>
            <w:tcBorders>
              <w:top w:val="single" w:sz="6" w:space="0" w:color="auto"/>
              <w:left w:val="double" w:sz="6" w:space="0" w:color="auto"/>
            </w:tcBorders>
          </w:tcPr>
          <w:p w14:paraId="218BE86A" w14:textId="77777777" w:rsidR="002B3909" w:rsidRPr="003406CD" w:rsidDel="004211D3" w:rsidRDefault="002B3909" w:rsidP="008134C0">
            <w:pPr>
              <w:pStyle w:val="TableText"/>
              <w:rPr>
                <w:del w:id="285" w:author="Paul Shi" w:date="2022-04-12T17:03:00Z"/>
                <w:rFonts w:ascii="Calibri" w:hAnsi="Calibri" w:cs="Arial"/>
                <w:sz w:val="22"/>
              </w:rPr>
            </w:pPr>
            <w:del w:id="286" w:author="Paul Shi" w:date="2022-04-12T17:03:00Z">
              <w:r w:rsidRPr="003406CD" w:rsidDel="004211D3">
                <w:rPr>
                  <w:rFonts w:ascii="Calibri" w:hAnsi="Calibri" w:cs="Arial"/>
                  <w:sz w:val="22"/>
                </w:rPr>
                <w:delText>Water holding tanks,</w:delText>
              </w:r>
            </w:del>
          </w:p>
        </w:tc>
        <w:tc>
          <w:tcPr>
            <w:tcW w:w="1997" w:type="dxa"/>
            <w:tcBorders>
              <w:top w:val="single" w:sz="6" w:space="0" w:color="auto"/>
              <w:left w:val="single" w:sz="6" w:space="0" w:color="auto"/>
              <w:right w:val="double" w:sz="6" w:space="0" w:color="auto"/>
            </w:tcBorders>
          </w:tcPr>
          <w:p w14:paraId="0F5FE5C8" w14:textId="77777777" w:rsidR="002B3909" w:rsidRPr="003406CD" w:rsidDel="004211D3" w:rsidRDefault="002B3909" w:rsidP="008134C0">
            <w:pPr>
              <w:pStyle w:val="TableText"/>
              <w:jc w:val="center"/>
              <w:rPr>
                <w:del w:id="287" w:author="Paul Shi" w:date="2022-04-12T17:03:00Z"/>
                <w:rFonts w:ascii="Calibri" w:hAnsi="Calibri" w:cs="Arial"/>
                <w:sz w:val="22"/>
              </w:rPr>
            </w:pPr>
            <w:del w:id="288" w:author="Paul Shi" w:date="2022-04-12T17:03:00Z">
              <w:r w:rsidRPr="003406CD" w:rsidDel="004211D3">
                <w:rPr>
                  <w:rFonts w:ascii="Calibri" w:hAnsi="Calibri" w:cs="Arial"/>
                  <w:sz w:val="22"/>
                </w:rPr>
                <w:delText>W-2</w:delText>
              </w:r>
            </w:del>
          </w:p>
        </w:tc>
      </w:tr>
      <w:tr w:rsidR="002B3909" w:rsidRPr="003406CD" w:rsidDel="004211D3" w14:paraId="4EC34BAE" w14:textId="77777777" w:rsidTr="0046739D">
        <w:tblPrEx>
          <w:tblCellMar>
            <w:top w:w="0" w:type="dxa"/>
            <w:bottom w:w="0" w:type="dxa"/>
          </w:tblCellMar>
        </w:tblPrEx>
        <w:trPr>
          <w:cantSplit/>
          <w:del w:id="289" w:author="Paul Shi" w:date="2022-04-12T17:03:00Z"/>
        </w:trPr>
        <w:tc>
          <w:tcPr>
            <w:tcW w:w="5940" w:type="dxa"/>
            <w:tcBorders>
              <w:top w:val="single" w:sz="6" w:space="0" w:color="auto"/>
              <w:left w:val="double" w:sz="6" w:space="0" w:color="auto"/>
            </w:tcBorders>
          </w:tcPr>
          <w:p w14:paraId="069BE85E" w14:textId="77777777" w:rsidR="002B3909" w:rsidRPr="003406CD" w:rsidDel="004211D3" w:rsidRDefault="002B3909" w:rsidP="008134C0">
            <w:pPr>
              <w:pStyle w:val="TableText"/>
              <w:rPr>
                <w:del w:id="290" w:author="Paul Shi" w:date="2022-04-12T17:03:00Z"/>
                <w:rFonts w:ascii="Calibri" w:hAnsi="Calibri" w:cs="Arial"/>
                <w:sz w:val="22"/>
              </w:rPr>
            </w:pPr>
            <w:del w:id="291" w:author="Paul Shi" w:date="2022-04-12T17:03:00Z">
              <w:r w:rsidRPr="003406CD" w:rsidDel="004211D3">
                <w:rPr>
                  <w:rFonts w:ascii="Calibri" w:hAnsi="Calibri" w:cs="Arial"/>
                  <w:sz w:val="22"/>
                </w:rPr>
                <w:delText>Water holding channels</w:delText>
              </w:r>
            </w:del>
          </w:p>
        </w:tc>
        <w:tc>
          <w:tcPr>
            <w:tcW w:w="1997" w:type="dxa"/>
            <w:tcBorders>
              <w:top w:val="single" w:sz="6" w:space="0" w:color="auto"/>
              <w:left w:val="single" w:sz="6" w:space="0" w:color="auto"/>
              <w:right w:val="double" w:sz="6" w:space="0" w:color="auto"/>
            </w:tcBorders>
          </w:tcPr>
          <w:p w14:paraId="262E06B0" w14:textId="77777777" w:rsidR="002B3909" w:rsidRPr="003406CD" w:rsidDel="004211D3" w:rsidRDefault="002B3909" w:rsidP="008134C0">
            <w:pPr>
              <w:pStyle w:val="TableText"/>
              <w:jc w:val="center"/>
              <w:rPr>
                <w:del w:id="292" w:author="Paul Shi" w:date="2022-04-12T17:03:00Z"/>
                <w:rFonts w:ascii="Calibri" w:hAnsi="Calibri" w:cs="Arial"/>
                <w:sz w:val="22"/>
              </w:rPr>
            </w:pPr>
            <w:del w:id="293" w:author="Paul Shi" w:date="2022-04-12T17:03:00Z">
              <w:r w:rsidRPr="003406CD" w:rsidDel="004211D3">
                <w:rPr>
                  <w:rFonts w:ascii="Calibri" w:hAnsi="Calibri" w:cs="Arial"/>
                  <w:sz w:val="22"/>
                </w:rPr>
                <w:delText>W-5</w:delText>
              </w:r>
            </w:del>
          </w:p>
        </w:tc>
      </w:tr>
      <w:tr w:rsidR="002B3909" w:rsidRPr="003406CD" w14:paraId="114D3E74" w14:textId="77777777" w:rsidTr="008E60CD">
        <w:tblPrEx>
          <w:tblCellMar>
            <w:top w:w="0" w:type="dxa"/>
            <w:bottom w:w="0" w:type="dxa"/>
          </w:tblCellMar>
        </w:tblPrEx>
        <w:trPr>
          <w:cantSplit/>
        </w:trPr>
        <w:tc>
          <w:tcPr>
            <w:tcW w:w="5940" w:type="dxa"/>
            <w:tcBorders>
              <w:top w:val="single" w:sz="6" w:space="0" w:color="auto"/>
              <w:left w:val="double" w:sz="6" w:space="0" w:color="auto"/>
              <w:bottom w:val="single" w:sz="6" w:space="0" w:color="auto"/>
            </w:tcBorders>
          </w:tcPr>
          <w:p w14:paraId="353B1F77" w14:textId="77777777" w:rsidR="002B3909" w:rsidRPr="003406CD" w:rsidRDefault="002B3909" w:rsidP="008134C0">
            <w:pPr>
              <w:pStyle w:val="TableText"/>
              <w:rPr>
                <w:rFonts w:ascii="Calibri" w:hAnsi="Calibri" w:cs="Arial"/>
                <w:sz w:val="22"/>
              </w:rPr>
            </w:pPr>
          </w:p>
        </w:tc>
        <w:tc>
          <w:tcPr>
            <w:tcW w:w="1997" w:type="dxa"/>
            <w:tcBorders>
              <w:top w:val="single" w:sz="6" w:space="0" w:color="auto"/>
              <w:left w:val="single" w:sz="6" w:space="0" w:color="auto"/>
              <w:bottom w:val="single" w:sz="6" w:space="0" w:color="auto"/>
              <w:right w:val="double" w:sz="6" w:space="0" w:color="auto"/>
            </w:tcBorders>
          </w:tcPr>
          <w:p w14:paraId="3832D61F" w14:textId="77777777" w:rsidR="002B3909" w:rsidRPr="003406CD" w:rsidRDefault="002B3909" w:rsidP="008134C0">
            <w:pPr>
              <w:pStyle w:val="TableText"/>
              <w:jc w:val="center"/>
              <w:rPr>
                <w:rFonts w:ascii="Calibri" w:hAnsi="Calibri" w:cs="Arial"/>
                <w:sz w:val="22"/>
              </w:rPr>
            </w:pPr>
            <w:r w:rsidRPr="003406CD">
              <w:rPr>
                <w:rFonts w:ascii="Calibri" w:hAnsi="Calibri" w:cs="Arial"/>
                <w:sz w:val="22"/>
              </w:rPr>
              <w:t>Special finishes</w:t>
            </w:r>
          </w:p>
        </w:tc>
      </w:tr>
      <w:tr w:rsidR="002B3909" w:rsidRPr="003406CD" w:rsidDel="00096C00" w14:paraId="543760C2" w14:textId="77777777" w:rsidTr="008E60CD">
        <w:tblPrEx>
          <w:tblCellMar>
            <w:top w:w="0" w:type="dxa"/>
            <w:bottom w:w="0" w:type="dxa"/>
          </w:tblCellMar>
        </w:tblPrEx>
        <w:trPr>
          <w:cantSplit/>
          <w:trHeight w:val="72"/>
          <w:del w:id="294" w:author="Mabel Chow" w:date="2022-04-25T13:52:00Z"/>
        </w:trPr>
        <w:tc>
          <w:tcPr>
            <w:tcW w:w="5940" w:type="dxa"/>
            <w:tcBorders>
              <w:top w:val="single" w:sz="6" w:space="0" w:color="auto"/>
              <w:left w:val="double" w:sz="6" w:space="0" w:color="auto"/>
            </w:tcBorders>
          </w:tcPr>
          <w:p w14:paraId="5B619DCA" w14:textId="77777777" w:rsidR="002B3909" w:rsidRPr="003406CD" w:rsidDel="00096C00" w:rsidRDefault="002B3909" w:rsidP="008134C0">
            <w:pPr>
              <w:pStyle w:val="TableText"/>
              <w:rPr>
                <w:del w:id="295" w:author="Mabel Chow" w:date="2022-04-25T13:52:00Z"/>
                <w:rFonts w:ascii="Calibri" w:hAnsi="Calibri" w:cs="Arial"/>
                <w:sz w:val="22"/>
              </w:rPr>
            </w:pPr>
            <w:del w:id="296" w:author="Mabel Chow" w:date="2022-04-25T13:52:00Z">
              <w:r w:rsidRPr="003406CD" w:rsidDel="00096C00">
                <w:rPr>
                  <w:rFonts w:ascii="Calibri" w:hAnsi="Calibri" w:cs="Arial"/>
                  <w:sz w:val="22"/>
                </w:rPr>
                <w:delText>Roof slab/exposed</w:delText>
              </w:r>
            </w:del>
          </w:p>
        </w:tc>
        <w:tc>
          <w:tcPr>
            <w:tcW w:w="1997" w:type="dxa"/>
            <w:tcBorders>
              <w:top w:val="single" w:sz="6" w:space="0" w:color="auto"/>
              <w:left w:val="single" w:sz="6" w:space="0" w:color="auto"/>
              <w:right w:val="double" w:sz="6" w:space="0" w:color="auto"/>
            </w:tcBorders>
          </w:tcPr>
          <w:p w14:paraId="4AEF2A52" w14:textId="77777777" w:rsidR="002B3909" w:rsidRPr="003406CD" w:rsidDel="00096C00" w:rsidRDefault="002B3909" w:rsidP="00874F07">
            <w:pPr>
              <w:pStyle w:val="TableText"/>
              <w:jc w:val="center"/>
              <w:rPr>
                <w:del w:id="297" w:author="Mabel Chow" w:date="2022-04-25T13:52:00Z"/>
                <w:rFonts w:ascii="Calibri" w:hAnsi="Calibri" w:cs="Arial"/>
                <w:sz w:val="22"/>
              </w:rPr>
            </w:pPr>
            <w:del w:id="298" w:author="Mabel Chow" w:date="2022-04-25T13:52:00Z">
              <w:r w:rsidRPr="003406CD" w:rsidDel="00096C00">
                <w:rPr>
                  <w:rFonts w:ascii="Calibri" w:hAnsi="Calibri" w:cs="Arial"/>
                  <w:sz w:val="22"/>
                </w:rPr>
                <w:delText>S</w:delText>
              </w:r>
              <w:r w:rsidRPr="003406CD" w:rsidDel="00096C00">
                <w:rPr>
                  <w:rFonts w:ascii="Calibri" w:hAnsi="Calibri" w:cs="Arial"/>
                  <w:sz w:val="22"/>
                </w:rPr>
                <w:noBreakHyphen/>
                <w:delText>2</w:delText>
              </w:r>
            </w:del>
          </w:p>
        </w:tc>
      </w:tr>
      <w:tr w:rsidR="002B3909" w:rsidRPr="003406CD" w:rsidDel="00096C00" w14:paraId="3BFAA291" w14:textId="77777777" w:rsidTr="0046739D">
        <w:tblPrEx>
          <w:tblCellMar>
            <w:top w:w="0" w:type="dxa"/>
            <w:bottom w:w="0" w:type="dxa"/>
          </w:tblCellMar>
        </w:tblPrEx>
        <w:trPr>
          <w:cantSplit/>
          <w:del w:id="299" w:author="Mabel Chow" w:date="2022-04-25T13:52:00Z"/>
        </w:trPr>
        <w:tc>
          <w:tcPr>
            <w:tcW w:w="5940" w:type="dxa"/>
            <w:tcBorders>
              <w:top w:val="single" w:sz="6" w:space="0" w:color="auto"/>
              <w:left w:val="double" w:sz="6" w:space="0" w:color="auto"/>
              <w:bottom w:val="single" w:sz="6" w:space="0" w:color="auto"/>
            </w:tcBorders>
          </w:tcPr>
          <w:p w14:paraId="6B87CB90" w14:textId="77777777" w:rsidR="002B3909" w:rsidRPr="003406CD" w:rsidDel="00096C00" w:rsidRDefault="002B3909" w:rsidP="008134C0">
            <w:pPr>
              <w:pStyle w:val="TableText"/>
              <w:rPr>
                <w:del w:id="300" w:author="Mabel Chow" w:date="2022-04-25T13:52:00Z"/>
                <w:rFonts w:ascii="Calibri" w:hAnsi="Calibri" w:cs="Arial"/>
                <w:sz w:val="22"/>
              </w:rPr>
            </w:pPr>
            <w:del w:id="301" w:author="Mabel Chow" w:date="2022-04-25T13:52:00Z">
              <w:r w:rsidRPr="003406CD" w:rsidDel="00096C00">
                <w:rPr>
                  <w:rFonts w:ascii="Calibri" w:hAnsi="Calibri" w:cs="Arial"/>
                  <w:sz w:val="22"/>
                </w:rPr>
                <w:delText>Roof slab/covered with roofing material</w:delText>
              </w:r>
            </w:del>
          </w:p>
        </w:tc>
        <w:tc>
          <w:tcPr>
            <w:tcW w:w="1997" w:type="dxa"/>
            <w:tcBorders>
              <w:top w:val="single" w:sz="6" w:space="0" w:color="auto"/>
              <w:left w:val="single" w:sz="6" w:space="0" w:color="auto"/>
              <w:bottom w:val="single" w:sz="6" w:space="0" w:color="auto"/>
              <w:right w:val="double" w:sz="6" w:space="0" w:color="auto"/>
            </w:tcBorders>
          </w:tcPr>
          <w:p w14:paraId="53995264" w14:textId="77777777" w:rsidR="002B3909" w:rsidRPr="003406CD" w:rsidDel="00096C00" w:rsidRDefault="002B3909" w:rsidP="008134C0">
            <w:pPr>
              <w:pStyle w:val="TableText"/>
              <w:jc w:val="center"/>
              <w:rPr>
                <w:del w:id="302" w:author="Mabel Chow" w:date="2022-04-25T13:52:00Z"/>
                <w:rFonts w:ascii="Calibri" w:hAnsi="Calibri" w:cs="Arial"/>
                <w:sz w:val="22"/>
              </w:rPr>
            </w:pPr>
            <w:del w:id="303" w:author="Mabel Chow" w:date="2022-04-25T13:52:00Z">
              <w:r w:rsidRPr="003406CD" w:rsidDel="00096C00">
                <w:rPr>
                  <w:rFonts w:ascii="Calibri" w:hAnsi="Calibri" w:cs="Arial"/>
                  <w:sz w:val="22"/>
                </w:rPr>
                <w:delText>S</w:delText>
              </w:r>
              <w:r w:rsidRPr="003406CD" w:rsidDel="00096C00">
                <w:rPr>
                  <w:rFonts w:ascii="Calibri" w:hAnsi="Calibri" w:cs="Arial"/>
                  <w:sz w:val="22"/>
                </w:rPr>
                <w:noBreakHyphen/>
                <w:delText>1</w:delText>
              </w:r>
            </w:del>
          </w:p>
        </w:tc>
      </w:tr>
      <w:tr w:rsidR="002B3909" w:rsidRPr="003406CD" w:rsidDel="004211D3" w14:paraId="402EFAEE" w14:textId="77777777" w:rsidTr="0046739D">
        <w:tblPrEx>
          <w:tblCellMar>
            <w:top w:w="0" w:type="dxa"/>
            <w:bottom w:w="0" w:type="dxa"/>
          </w:tblCellMar>
        </w:tblPrEx>
        <w:trPr>
          <w:cantSplit/>
          <w:del w:id="304" w:author="Paul Shi" w:date="2022-04-12T17:03:00Z"/>
        </w:trPr>
        <w:tc>
          <w:tcPr>
            <w:tcW w:w="5940" w:type="dxa"/>
            <w:tcBorders>
              <w:left w:val="double" w:sz="6" w:space="0" w:color="auto"/>
            </w:tcBorders>
          </w:tcPr>
          <w:p w14:paraId="193B5F28" w14:textId="77777777" w:rsidR="002B3909" w:rsidRPr="003406CD" w:rsidDel="004211D3" w:rsidRDefault="002B3909" w:rsidP="008134C0">
            <w:pPr>
              <w:pStyle w:val="TableText"/>
              <w:rPr>
                <w:del w:id="305" w:author="Paul Shi" w:date="2022-04-12T17:03:00Z"/>
                <w:rFonts w:ascii="Calibri" w:hAnsi="Calibri" w:cs="Arial"/>
                <w:sz w:val="22"/>
              </w:rPr>
            </w:pPr>
            <w:del w:id="306" w:author="Paul Shi" w:date="2022-04-12T17:03:00Z">
              <w:r w:rsidRPr="003406CD" w:rsidDel="004211D3">
                <w:rPr>
                  <w:rFonts w:ascii="Calibri" w:hAnsi="Calibri" w:cs="Arial"/>
                  <w:sz w:val="22"/>
                </w:rPr>
                <w:delText>Water-holding tanks and basins/top of wall</w:delText>
              </w:r>
            </w:del>
          </w:p>
        </w:tc>
        <w:tc>
          <w:tcPr>
            <w:tcW w:w="1997" w:type="dxa"/>
            <w:tcBorders>
              <w:left w:val="single" w:sz="6" w:space="0" w:color="auto"/>
              <w:right w:val="double" w:sz="6" w:space="0" w:color="auto"/>
            </w:tcBorders>
          </w:tcPr>
          <w:p w14:paraId="15BE4A24" w14:textId="77777777" w:rsidR="002B3909" w:rsidRPr="003406CD" w:rsidDel="004211D3" w:rsidRDefault="002B3909" w:rsidP="008134C0">
            <w:pPr>
              <w:pStyle w:val="TableText"/>
              <w:jc w:val="center"/>
              <w:rPr>
                <w:del w:id="307" w:author="Paul Shi" w:date="2022-04-12T17:03:00Z"/>
                <w:rFonts w:ascii="Calibri" w:hAnsi="Calibri" w:cs="Arial"/>
                <w:sz w:val="22"/>
              </w:rPr>
            </w:pPr>
            <w:del w:id="308" w:author="Paul Shi" w:date="2022-04-12T17:03:00Z">
              <w:r w:rsidRPr="003406CD" w:rsidDel="004211D3">
                <w:rPr>
                  <w:rFonts w:ascii="Calibri" w:hAnsi="Calibri" w:cs="Arial"/>
                  <w:sz w:val="22"/>
                </w:rPr>
                <w:delText>S</w:delText>
              </w:r>
              <w:r w:rsidRPr="003406CD" w:rsidDel="004211D3">
                <w:rPr>
                  <w:rFonts w:ascii="Calibri" w:hAnsi="Calibri" w:cs="Arial"/>
                  <w:sz w:val="22"/>
                </w:rPr>
                <w:noBreakHyphen/>
                <w:delText>1, S-3</w:delText>
              </w:r>
            </w:del>
          </w:p>
        </w:tc>
      </w:tr>
      <w:tr w:rsidR="002B3909" w:rsidRPr="003406CD" w:rsidDel="004211D3" w14:paraId="065EA164" w14:textId="77777777" w:rsidTr="0046739D">
        <w:tblPrEx>
          <w:tblCellMar>
            <w:top w:w="0" w:type="dxa"/>
            <w:bottom w:w="0" w:type="dxa"/>
          </w:tblCellMar>
        </w:tblPrEx>
        <w:trPr>
          <w:cantSplit/>
          <w:del w:id="309" w:author="Paul Shi" w:date="2022-04-12T17:03:00Z"/>
        </w:trPr>
        <w:tc>
          <w:tcPr>
            <w:tcW w:w="5940" w:type="dxa"/>
            <w:tcBorders>
              <w:top w:val="single" w:sz="6" w:space="0" w:color="auto"/>
              <w:left w:val="double" w:sz="6" w:space="0" w:color="auto"/>
            </w:tcBorders>
          </w:tcPr>
          <w:p w14:paraId="655D4A9C" w14:textId="77777777" w:rsidR="002B3909" w:rsidRPr="003406CD" w:rsidDel="004211D3" w:rsidRDefault="002B3909" w:rsidP="008134C0">
            <w:pPr>
              <w:pStyle w:val="TableText"/>
              <w:rPr>
                <w:del w:id="310" w:author="Paul Shi" w:date="2022-04-12T17:03:00Z"/>
                <w:rFonts w:ascii="Calibri" w:hAnsi="Calibri" w:cs="Arial"/>
                <w:sz w:val="22"/>
              </w:rPr>
            </w:pPr>
            <w:del w:id="311" w:author="Paul Shi" w:date="2022-04-12T17:03:00Z">
              <w:r w:rsidRPr="003406CD" w:rsidDel="004211D3">
                <w:rPr>
                  <w:rFonts w:ascii="Calibri" w:hAnsi="Calibri" w:cs="Arial"/>
                  <w:sz w:val="22"/>
                </w:rPr>
                <w:delText>Clarifier slabs</w:delText>
              </w:r>
            </w:del>
          </w:p>
        </w:tc>
        <w:tc>
          <w:tcPr>
            <w:tcW w:w="1997" w:type="dxa"/>
            <w:tcBorders>
              <w:top w:val="single" w:sz="6" w:space="0" w:color="auto"/>
              <w:left w:val="single" w:sz="6" w:space="0" w:color="auto"/>
              <w:right w:val="double" w:sz="6" w:space="0" w:color="auto"/>
            </w:tcBorders>
          </w:tcPr>
          <w:p w14:paraId="47042DD2" w14:textId="77777777" w:rsidR="002B3909" w:rsidRPr="003406CD" w:rsidDel="004211D3" w:rsidRDefault="002B3909" w:rsidP="008134C0">
            <w:pPr>
              <w:pStyle w:val="TableText"/>
              <w:jc w:val="center"/>
              <w:rPr>
                <w:del w:id="312" w:author="Paul Shi" w:date="2022-04-12T17:03:00Z"/>
                <w:rFonts w:ascii="Calibri" w:hAnsi="Calibri" w:cs="Arial"/>
                <w:sz w:val="22"/>
              </w:rPr>
            </w:pPr>
            <w:del w:id="313" w:author="Paul Shi" w:date="2022-04-12T17:03:00Z">
              <w:r w:rsidRPr="003406CD" w:rsidDel="004211D3">
                <w:rPr>
                  <w:rFonts w:ascii="Calibri" w:hAnsi="Calibri" w:cs="Arial"/>
                  <w:sz w:val="22"/>
                </w:rPr>
                <w:delText>S</w:delText>
              </w:r>
              <w:r w:rsidRPr="003406CD" w:rsidDel="004211D3">
                <w:rPr>
                  <w:rFonts w:ascii="Calibri" w:hAnsi="Calibri" w:cs="Arial"/>
                  <w:sz w:val="22"/>
                </w:rPr>
                <w:noBreakHyphen/>
                <w:delText>2, S</w:delText>
              </w:r>
              <w:r w:rsidRPr="003406CD" w:rsidDel="004211D3">
                <w:rPr>
                  <w:rFonts w:ascii="Calibri" w:hAnsi="Calibri" w:cs="Arial"/>
                  <w:sz w:val="22"/>
                </w:rPr>
                <w:noBreakHyphen/>
                <w:delText>6</w:delText>
              </w:r>
            </w:del>
          </w:p>
        </w:tc>
      </w:tr>
      <w:tr w:rsidR="002B3909" w:rsidRPr="003406CD" w:rsidDel="004211D3" w14:paraId="572AA0F5" w14:textId="77777777" w:rsidTr="0046739D">
        <w:tblPrEx>
          <w:tblCellMar>
            <w:top w:w="0" w:type="dxa"/>
            <w:bottom w:w="0" w:type="dxa"/>
          </w:tblCellMar>
        </w:tblPrEx>
        <w:trPr>
          <w:cantSplit/>
          <w:del w:id="314" w:author="Paul Shi" w:date="2022-04-12T17:03:00Z"/>
        </w:trPr>
        <w:tc>
          <w:tcPr>
            <w:tcW w:w="5940" w:type="dxa"/>
            <w:tcBorders>
              <w:top w:val="single" w:sz="6" w:space="0" w:color="auto"/>
              <w:left w:val="double" w:sz="6" w:space="0" w:color="auto"/>
            </w:tcBorders>
          </w:tcPr>
          <w:p w14:paraId="77623378" w14:textId="77777777" w:rsidR="002B3909" w:rsidRPr="003406CD" w:rsidDel="004211D3" w:rsidRDefault="002B3909" w:rsidP="008134C0">
            <w:pPr>
              <w:pStyle w:val="TableText"/>
              <w:rPr>
                <w:del w:id="315" w:author="Paul Shi" w:date="2022-04-12T17:03:00Z"/>
                <w:rFonts w:ascii="Calibri" w:hAnsi="Calibri" w:cs="Arial"/>
                <w:sz w:val="22"/>
              </w:rPr>
            </w:pPr>
            <w:del w:id="316" w:author="Paul Shi" w:date="2022-04-12T17:03:00Z">
              <w:r w:rsidRPr="003406CD" w:rsidDel="004211D3">
                <w:rPr>
                  <w:rFonts w:ascii="Calibri" w:hAnsi="Calibri" w:cs="Arial"/>
                  <w:sz w:val="22"/>
                </w:rPr>
                <w:delText>Other water-holding tanks and basins</w:delText>
              </w:r>
            </w:del>
          </w:p>
        </w:tc>
        <w:tc>
          <w:tcPr>
            <w:tcW w:w="1997" w:type="dxa"/>
            <w:tcBorders>
              <w:top w:val="single" w:sz="6" w:space="0" w:color="auto"/>
              <w:left w:val="single" w:sz="6" w:space="0" w:color="auto"/>
              <w:right w:val="double" w:sz="6" w:space="0" w:color="auto"/>
            </w:tcBorders>
          </w:tcPr>
          <w:p w14:paraId="0D5D8100" w14:textId="77777777" w:rsidR="002B3909" w:rsidRPr="003406CD" w:rsidDel="004211D3" w:rsidRDefault="002B3909" w:rsidP="008134C0">
            <w:pPr>
              <w:pStyle w:val="TableText"/>
              <w:jc w:val="center"/>
              <w:rPr>
                <w:del w:id="317" w:author="Paul Shi" w:date="2022-04-12T17:03:00Z"/>
                <w:rFonts w:ascii="Calibri" w:hAnsi="Calibri" w:cs="Arial"/>
                <w:sz w:val="22"/>
              </w:rPr>
            </w:pPr>
            <w:del w:id="318" w:author="Paul Shi" w:date="2022-04-12T17:03:00Z">
              <w:r w:rsidRPr="003406CD" w:rsidDel="004211D3">
                <w:rPr>
                  <w:rFonts w:ascii="Calibri" w:hAnsi="Calibri" w:cs="Arial"/>
                  <w:sz w:val="22"/>
                </w:rPr>
                <w:delText>S</w:delText>
              </w:r>
              <w:r w:rsidRPr="003406CD" w:rsidDel="004211D3">
                <w:rPr>
                  <w:rFonts w:ascii="Calibri" w:hAnsi="Calibri" w:cs="Arial"/>
                  <w:sz w:val="22"/>
                </w:rPr>
                <w:noBreakHyphen/>
                <w:delText>1</w:delText>
              </w:r>
            </w:del>
          </w:p>
        </w:tc>
      </w:tr>
      <w:tr w:rsidR="002B3909" w:rsidRPr="003406CD" w14:paraId="6D044A97" w14:textId="77777777" w:rsidTr="0046739D">
        <w:tblPrEx>
          <w:tblCellMar>
            <w:top w:w="0" w:type="dxa"/>
            <w:bottom w:w="0" w:type="dxa"/>
          </w:tblCellMar>
        </w:tblPrEx>
        <w:trPr>
          <w:cantSplit/>
        </w:trPr>
        <w:tc>
          <w:tcPr>
            <w:tcW w:w="5940" w:type="dxa"/>
            <w:tcBorders>
              <w:top w:val="single" w:sz="6" w:space="0" w:color="auto"/>
              <w:left w:val="double" w:sz="6" w:space="0" w:color="auto"/>
            </w:tcBorders>
          </w:tcPr>
          <w:p w14:paraId="196DCD8B" w14:textId="77777777" w:rsidR="002B3909" w:rsidRPr="003406CD" w:rsidRDefault="002B3909" w:rsidP="008134C0">
            <w:pPr>
              <w:pStyle w:val="TableText"/>
              <w:rPr>
                <w:rFonts w:ascii="Calibri" w:hAnsi="Calibri" w:cs="Arial"/>
                <w:sz w:val="22"/>
              </w:rPr>
            </w:pPr>
            <w:r w:rsidRPr="003406CD">
              <w:rPr>
                <w:rFonts w:ascii="Calibri" w:hAnsi="Calibri" w:cs="Arial"/>
                <w:sz w:val="22"/>
              </w:rPr>
              <w:t>Stairs and landings</w:t>
            </w:r>
          </w:p>
        </w:tc>
        <w:tc>
          <w:tcPr>
            <w:tcW w:w="1997" w:type="dxa"/>
            <w:tcBorders>
              <w:top w:val="single" w:sz="6" w:space="0" w:color="auto"/>
              <w:left w:val="single" w:sz="6" w:space="0" w:color="auto"/>
              <w:right w:val="double" w:sz="6" w:space="0" w:color="auto"/>
            </w:tcBorders>
          </w:tcPr>
          <w:p w14:paraId="24730E9C" w14:textId="77777777" w:rsidR="002B3909" w:rsidRPr="003406CD" w:rsidRDefault="002B3909" w:rsidP="008134C0">
            <w:pPr>
              <w:pStyle w:val="TableText"/>
              <w:jc w:val="center"/>
              <w:rPr>
                <w:rFonts w:ascii="Calibri" w:hAnsi="Calibri" w:cs="Arial"/>
                <w:sz w:val="22"/>
              </w:rPr>
            </w:pPr>
            <w:r w:rsidRPr="003406CD">
              <w:rPr>
                <w:rFonts w:ascii="Calibri" w:hAnsi="Calibri" w:cs="Arial"/>
                <w:sz w:val="22"/>
              </w:rPr>
              <w:t>S</w:t>
            </w:r>
            <w:r w:rsidRPr="003406CD">
              <w:rPr>
                <w:rFonts w:ascii="Calibri" w:hAnsi="Calibri" w:cs="Arial"/>
                <w:sz w:val="22"/>
              </w:rPr>
              <w:noBreakHyphen/>
              <w:t>2</w:t>
            </w:r>
          </w:p>
        </w:tc>
      </w:tr>
      <w:tr w:rsidR="002B3909" w:rsidRPr="003406CD" w:rsidDel="00096C00" w14:paraId="51984603" w14:textId="77777777" w:rsidTr="0046739D">
        <w:tblPrEx>
          <w:tblCellMar>
            <w:top w:w="0" w:type="dxa"/>
            <w:bottom w:w="0" w:type="dxa"/>
          </w:tblCellMar>
        </w:tblPrEx>
        <w:trPr>
          <w:cantSplit/>
          <w:del w:id="319" w:author="Mabel Chow" w:date="2022-04-25T13:55:00Z"/>
        </w:trPr>
        <w:tc>
          <w:tcPr>
            <w:tcW w:w="5940" w:type="dxa"/>
            <w:tcBorders>
              <w:top w:val="single" w:sz="6" w:space="0" w:color="auto"/>
              <w:left w:val="double" w:sz="6" w:space="0" w:color="auto"/>
            </w:tcBorders>
          </w:tcPr>
          <w:p w14:paraId="58AE6D7A" w14:textId="77777777" w:rsidR="002B3909" w:rsidRPr="003406CD" w:rsidDel="00096C00" w:rsidRDefault="002B3909" w:rsidP="008134C0">
            <w:pPr>
              <w:pStyle w:val="TableText"/>
              <w:rPr>
                <w:del w:id="320" w:author="Mabel Chow" w:date="2022-04-25T13:55:00Z"/>
                <w:rFonts w:ascii="Calibri" w:hAnsi="Calibri" w:cs="Arial"/>
                <w:sz w:val="22"/>
              </w:rPr>
            </w:pPr>
            <w:del w:id="321" w:author="Mabel Chow" w:date="2022-04-25T13:55:00Z">
              <w:r w:rsidRPr="003406CD" w:rsidDel="00096C00">
                <w:rPr>
                  <w:rFonts w:ascii="Calibri" w:hAnsi="Calibri" w:cs="Arial"/>
                  <w:sz w:val="22"/>
                </w:rPr>
                <w:delText>Sidewalks</w:delText>
              </w:r>
            </w:del>
          </w:p>
        </w:tc>
        <w:tc>
          <w:tcPr>
            <w:tcW w:w="1997" w:type="dxa"/>
            <w:tcBorders>
              <w:top w:val="single" w:sz="6" w:space="0" w:color="auto"/>
              <w:left w:val="single" w:sz="6" w:space="0" w:color="auto"/>
              <w:right w:val="double" w:sz="6" w:space="0" w:color="auto"/>
            </w:tcBorders>
          </w:tcPr>
          <w:p w14:paraId="36AACD71" w14:textId="77777777" w:rsidR="002B3909" w:rsidRPr="003406CD" w:rsidDel="00096C00" w:rsidRDefault="002B3909" w:rsidP="008134C0">
            <w:pPr>
              <w:pStyle w:val="TableText"/>
              <w:jc w:val="center"/>
              <w:rPr>
                <w:del w:id="322" w:author="Mabel Chow" w:date="2022-04-25T13:55:00Z"/>
                <w:rFonts w:ascii="Calibri" w:hAnsi="Calibri" w:cs="Arial"/>
                <w:sz w:val="22"/>
              </w:rPr>
            </w:pPr>
            <w:del w:id="323" w:author="Mabel Chow" w:date="2022-04-25T13:55:00Z">
              <w:r w:rsidRPr="003406CD" w:rsidDel="00096C00">
                <w:rPr>
                  <w:rFonts w:ascii="Calibri" w:hAnsi="Calibri" w:cs="Arial"/>
                  <w:sz w:val="22"/>
                </w:rPr>
                <w:delText>S</w:delText>
              </w:r>
              <w:r w:rsidRPr="003406CD" w:rsidDel="00096C00">
                <w:rPr>
                  <w:rFonts w:ascii="Calibri" w:hAnsi="Calibri" w:cs="Arial"/>
                  <w:sz w:val="22"/>
                </w:rPr>
                <w:noBreakHyphen/>
                <w:delText>3</w:delText>
              </w:r>
            </w:del>
          </w:p>
        </w:tc>
      </w:tr>
      <w:tr w:rsidR="002B3909" w:rsidRPr="003406CD" w14:paraId="15F1E035" w14:textId="77777777" w:rsidTr="0046739D">
        <w:tblPrEx>
          <w:tblCellMar>
            <w:top w:w="0" w:type="dxa"/>
            <w:bottom w:w="0" w:type="dxa"/>
          </w:tblCellMar>
        </w:tblPrEx>
        <w:trPr>
          <w:cantSplit/>
        </w:trPr>
        <w:tc>
          <w:tcPr>
            <w:tcW w:w="5940" w:type="dxa"/>
            <w:tcBorders>
              <w:top w:val="single" w:sz="6" w:space="0" w:color="auto"/>
              <w:left w:val="double" w:sz="6" w:space="0" w:color="auto"/>
            </w:tcBorders>
          </w:tcPr>
          <w:p w14:paraId="59C2B263" w14:textId="77777777" w:rsidR="002B3909" w:rsidRPr="003406CD" w:rsidRDefault="002B3909" w:rsidP="008134C0">
            <w:pPr>
              <w:pStyle w:val="TableText"/>
              <w:rPr>
                <w:rFonts w:ascii="Calibri" w:hAnsi="Calibri" w:cs="Arial"/>
                <w:sz w:val="22"/>
              </w:rPr>
            </w:pPr>
            <w:r w:rsidRPr="003406CD">
              <w:rPr>
                <w:rFonts w:ascii="Calibri" w:hAnsi="Calibri" w:cs="Arial"/>
                <w:sz w:val="22"/>
              </w:rPr>
              <w:t>Other exterior slabs</w:t>
            </w:r>
          </w:p>
        </w:tc>
        <w:tc>
          <w:tcPr>
            <w:tcW w:w="1997" w:type="dxa"/>
            <w:tcBorders>
              <w:top w:val="single" w:sz="6" w:space="0" w:color="auto"/>
              <w:left w:val="single" w:sz="6" w:space="0" w:color="auto"/>
              <w:right w:val="double" w:sz="6" w:space="0" w:color="auto"/>
            </w:tcBorders>
          </w:tcPr>
          <w:p w14:paraId="1D425CE1" w14:textId="77777777" w:rsidR="002B3909" w:rsidRPr="003406CD" w:rsidRDefault="002B3909" w:rsidP="008134C0">
            <w:pPr>
              <w:pStyle w:val="TableText"/>
              <w:jc w:val="center"/>
              <w:rPr>
                <w:rFonts w:ascii="Calibri" w:hAnsi="Calibri" w:cs="Arial"/>
                <w:sz w:val="22"/>
              </w:rPr>
            </w:pPr>
            <w:r w:rsidRPr="003406CD">
              <w:rPr>
                <w:rFonts w:ascii="Calibri" w:hAnsi="Calibri" w:cs="Arial"/>
                <w:sz w:val="22"/>
              </w:rPr>
              <w:t>S</w:t>
            </w:r>
            <w:r w:rsidRPr="003406CD">
              <w:rPr>
                <w:rFonts w:ascii="Calibri" w:hAnsi="Calibri" w:cs="Arial"/>
                <w:sz w:val="22"/>
              </w:rPr>
              <w:noBreakHyphen/>
              <w:t>1</w:t>
            </w:r>
          </w:p>
        </w:tc>
      </w:tr>
      <w:tr w:rsidR="002B3909" w:rsidRPr="003406CD" w14:paraId="36240015" w14:textId="77777777" w:rsidTr="0046739D">
        <w:tblPrEx>
          <w:tblCellMar>
            <w:top w:w="0" w:type="dxa"/>
            <w:bottom w:w="0" w:type="dxa"/>
          </w:tblCellMar>
        </w:tblPrEx>
        <w:trPr>
          <w:cantSplit/>
        </w:trPr>
        <w:tc>
          <w:tcPr>
            <w:tcW w:w="5940" w:type="dxa"/>
            <w:tcBorders>
              <w:top w:val="single" w:sz="6" w:space="0" w:color="auto"/>
              <w:left w:val="double" w:sz="6" w:space="0" w:color="auto"/>
              <w:bottom w:val="single" w:sz="6" w:space="0" w:color="auto"/>
            </w:tcBorders>
          </w:tcPr>
          <w:p w14:paraId="7B331B21" w14:textId="77777777" w:rsidR="002B3909" w:rsidRPr="003406CD" w:rsidRDefault="002B3909" w:rsidP="008134C0">
            <w:pPr>
              <w:pStyle w:val="TableText"/>
              <w:rPr>
                <w:rFonts w:ascii="Calibri" w:hAnsi="Calibri" w:cs="Arial"/>
                <w:sz w:val="22"/>
              </w:rPr>
            </w:pPr>
            <w:r w:rsidRPr="003406CD">
              <w:rPr>
                <w:rFonts w:ascii="Calibri" w:hAnsi="Calibri" w:cs="Arial"/>
                <w:sz w:val="22"/>
              </w:rPr>
              <w:t>Buildings, pipe galleries, and other dry areas</w:t>
            </w:r>
          </w:p>
        </w:tc>
        <w:tc>
          <w:tcPr>
            <w:tcW w:w="1997" w:type="dxa"/>
            <w:tcBorders>
              <w:top w:val="single" w:sz="6" w:space="0" w:color="auto"/>
              <w:left w:val="single" w:sz="6" w:space="0" w:color="auto"/>
              <w:bottom w:val="single" w:sz="6" w:space="0" w:color="auto"/>
              <w:right w:val="double" w:sz="6" w:space="0" w:color="auto"/>
            </w:tcBorders>
          </w:tcPr>
          <w:p w14:paraId="72A4C4EF" w14:textId="77777777" w:rsidR="002B3909" w:rsidRPr="003406CD" w:rsidRDefault="002B3909" w:rsidP="008134C0">
            <w:pPr>
              <w:pStyle w:val="TableText"/>
              <w:jc w:val="center"/>
              <w:rPr>
                <w:rFonts w:ascii="Calibri" w:hAnsi="Calibri" w:cs="Arial"/>
                <w:sz w:val="22"/>
              </w:rPr>
            </w:pPr>
            <w:r w:rsidRPr="003406CD">
              <w:rPr>
                <w:rFonts w:ascii="Calibri" w:hAnsi="Calibri" w:cs="Arial"/>
                <w:sz w:val="22"/>
              </w:rPr>
              <w:t>S</w:t>
            </w:r>
            <w:r w:rsidRPr="003406CD">
              <w:rPr>
                <w:rFonts w:ascii="Calibri" w:hAnsi="Calibri" w:cs="Arial"/>
                <w:sz w:val="22"/>
              </w:rPr>
              <w:noBreakHyphen/>
              <w:t>2</w:t>
            </w:r>
          </w:p>
        </w:tc>
      </w:tr>
      <w:tr w:rsidR="002B3909" w:rsidRPr="003406CD" w:rsidDel="00096C00" w14:paraId="162D893F" w14:textId="77777777" w:rsidTr="0046739D">
        <w:tblPrEx>
          <w:tblCellMar>
            <w:top w:w="0" w:type="dxa"/>
            <w:bottom w:w="0" w:type="dxa"/>
          </w:tblCellMar>
        </w:tblPrEx>
        <w:trPr>
          <w:cantSplit/>
          <w:del w:id="324" w:author="Mabel Chow" w:date="2022-04-25T13:52:00Z"/>
        </w:trPr>
        <w:tc>
          <w:tcPr>
            <w:tcW w:w="5940" w:type="dxa"/>
            <w:tcBorders>
              <w:left w:val="double" w:sz="6" w:space="0" w:color="auto"/>
            </w:tcBorders>
          </w:tcPr>
          <w:p w14:paraId="1E23F7D4" w14:textId="77777777" w:rsidR="002B3909" w:rsidRPr="003406CD" w:rsidDel="00096C00" w:rsidRDefault="002B3909" w:rsidP="008134C0">
            <w:pPr>
              <w:pStyle w:val="TableText"/>
              <w:rPr>
                <w:del w:id="325" w:author="Mabel Chow" w:date="2022-04-25T13:52:00Z"/>
                <w:rFonts w:ascii="Calibri" w:hAnsi="Calibri" w:cs="Arial"/>
                <w:sz w:val="22"/>
              </w:rPr>
            </w:pPr>
            <w:del w:id="326" w:author="Mabel Chow" w:date="2022-04-25T13:52:00Z">
              <w:r w:rsidRPr="003406CD" w:rsidDel="00096C00">
                <w:rPr>
                  <w:rFonts w:ascii="Calibri" w:hAnsi="Calibri" w:cs="Arial"/>
                  <w:sz w:val="22"/>
                </w:rPr>
                <w:delText>Slabs to receive mortar setting bed for tile</w:delText>
              </w:r>
            </w:del>
          </w:p>
        </w:tc>
        <w:tc>
          <w:tcPr>
            <w:tcW w:w="1997" w:type="dxa"/>
            <w:tcBorders>
              <w:left w:val="single" w:sz="6" w:space="0" w:color="auto"/>
              <w:right w:val="double" w:sz="6" w:space="0" w:color="auto"/>
            </w:tcBorders>
          </w:tcPr>
          <w:p w14:paraId="64E73D74" w14:textId="77777777" w:rsidR="002B3909" w:rsidRPr="003406CD" w:rsidDel="00096C00" w:rsidRDefault="002B3909" w:rsidP="008134C0">
            <w:pPr>
              <w:pStyle w:val="TableText"/>
              <w:jc w:val="center"/>
              <w:rPr>
                <w:del w:id="327" w:author="Mabel Chow" w:date="2022-04-25T13:52:00Z"/>
                <w:rFonts w:ascii="Calibri" w:hAnsi="Calibri" w:cs="Arial"/>
                <w:sz w:val="22"/>
              </w:rPr>
            </w:pPr>
            <w:del w:id="328" w:author="Mabel Chow" w:date="2022-04-25T13:52:00Z">
              <w:r w:rsidRPr="003406CD" w:rsidDel="00096C00">
                <w:rPr>
                  <w:rFonts w:ascii="Calibri" w:hAnsi="Calibri" w:cs="Arial"/>
                  <w:sz w:val="22"/>
                </w:rPr>
                <w:delText>S</w:delText>
              </w:r>
              <w:r w:rsidRPr="003406CD" w:rsidDel="00096C00">
                <w:rPr>
                  <w:rFonts w:ascii="Calibri" w:hAnsi="Calibri" w:cs="Arial"/>
                  <w:sz w:val="22"/>
                </w:rPr>
                <w:noBreakHyphen/>
                <w:delText>4</w:delText>
              </w:r>
            </w:del>
          </w:p>
        </w:tc>
      </w:tr>
      <w:tr w:rsidR="002B3909" w:rsidRPr="003406CD" w:rsidDel="00096C00" w14:paraId="771CEEB7" w14:textId="77777777" w:rsidTr="0046739D">
        <w:tblPrEx>
          <w:tblCellMar>
            <w:top w:w="0" w:type="dxa"/>
            <w:bottom w:w="0" w:type="dxa"/>
          </w:tblCellMar>
        </w:tblPrEx>
        <w:trPr>
          <w:cantSplit/>
          <w:del w:id="329" w:author="Mabel Chow" w:date="2022-04-25T13:52:00Z"/>
        </w:trPr>
        <w:tc>
          <w:tcPr>
            <w:tcW w:w="5940" w:type="dxa"/>
            <w:tcBorders>
              <w:top w:val="single" w:sz="6" w:space="0" w:color="auto"/>
              <w:left w:val="double" w:sz="6" w:space="0" w:color="auto"/>
            </w:tcBorders>
          </w:tcPr>
          <w:p w14:paraId="6BF70442" w14:textId="77777777" w:rsidR="002B3909" w:rsidRPr="003406CD" w:rsidDel="00096C00" w:rsidRDefault="002B3909" w:rsidP="008134C0">
            <w:pPr>
              <w:pStyle w:val="TableText"/>
              <w:rPr>
                <w:del w:id="330" w:author="Mabel Chow" w:date="2022-04-25T13:52:00Z"/>
                <w:rFonts w:ascii="Calibri" w:hAnsi="Calibri" w:cs="Arial"/>
                <w:sz w:val="22"/>
              </w:rPr>
            </w:pPr>
            <w:del w:id="331" w:author="Mabel Chow" w:date="2022-04-25T13:52:00Z">
              <w:r w:rsidRPr="003406CD" w:rsidDel="00096C00">
                <w:rPr>
                  <w:rFonts w:ascii="Calibri" w:hAnsi="Calibri" w:cs="Arial"/>
                  <w:sz w:val="22"/>
                </w:rPr>
                <w:delText>Slabs to receive resilient flooring or carpet</w:delText>
              </w:r>
            </w:del>
          </w:p>
        </w:tc>
        <w:tc>
          <w:tcPr>
            <w:tcW w:w="1997" w:type="dxa"/>
            <w:tcBorders>
              <w:top w:val="single" w:sz="6" w:space="0" w:color="auto"/>
              <w:left w:val="single" w:sz="6" w:space="0" w:color="auto"/>
              <w:right w:val="double" w:sz="6" w:space="0" w:color="auto"/>
            </w:tcBorders>
          </w:tcPr>
          <w:p w14:paraId="7E6B5807" w14:textId="77777777" w:rsidR="002B3909" w:rsidRPr="003406CD" w:rsidDel="00096C00" w:rsidRDefault="002B3909" w:rsidP="008134C0">
            <w:pPr>
              <w:pStyle w:val="TableText"/>
              <w:jc w:val="center"/>
              <w:rPr>
                <w:del w:id="332" w:author="Mabel Chow" w:date="2022-04-25T13:52:00Z"/>
                <w:rFonts w:ascii="Calibri" w:hAnsi="Calibri" w:cs="Arial"/>
                <w:sz w:val="22"/>
              </w:rPr>
            </w:pPr>
            <w:del w:id="333" w:author="Mabel Chow" w:date="2022-04-25T13:52:00Z">
              <w:r w:rsidRPr="003406CD" w:rsidDel="00096C00">
                <w:rPr>
                  <w:rFonts w:ascii="Calibri" w:hAnsi="Calibri" w:cs="Arial"/>
                  <w:sz w:val="22"/>
                </w:rPr>
                <w:delText>S</w:delText>
              </w:r>
              <w:r w:rsidRPr="003406CD" w:rsidDel="00096C00">
                <w:rPr>
                  <w:rFonts w:ascii="Calibri" w:hAnsi="Calibri" w:cs="Arial"/>
                  <w:sz w:val="22"/>
                </w:rPr>
                <w:noBreakHyphen/>
                <w:delText>2</w:delText>
              </w:r>
            </w:del>
          </w:p>
        </w:tc>
      </w:tr>
      <w:tr w:rsidR="002B3909" w:rsidRPr="003406CD" w:rsidDel="004211D3" w14:paraId="5785B97A" w14:textId="77777777" w:rsidTr="0046739D">
        <w:tblPrEx>
          <w:tblCellMar>
            <w:top w:w="0" w:type="dxa"/>
            <w:bottom w:w="0" w:type="dxa"/>
          </w:tblCellMar>
        </w:tblPrEx>
        <w:trPr>
          <w:cantSplit/>
          <w:del w:id="334" w:author="Paul Shi" w:date="2022-04-12T17:04:00Z"/>
        </w:trPr>
        <w:tc>
          <w:tcPr>
            <w:tcW w:w="5940" w:type="dxa"/>
            <w:tcBorders>
              <w:top w:val="single" w:sz="6" w:space="0" w:color="auto"/>
              <w:left w:val="double" w:sz="6" w:space="0" w:color="auto"/>
            </w:tcBorders>
          </w:tcPr>
          <w:p w14:paraId="2BFECB28" w14:textId="77777777" w:rsidR="002B3909" w:rsidRPr="003406CD" w:rsidDel="004211D3" w:rsidRDefault="002B3909" w:rsidP="008134C0">
            <w:pPr>
              <w:pStyle w:val="TableText"/>
              <w:rPr>
                <w:del w:id="335" w:author="Paul Shi" w:date="2022-04-12T17:04:00Z"/>
                <w:rFonts w:ascii="Calibri" w:hAnsi="Calibri" w:cs="Arial"/>
                <w:sz w:val="22"/>
              </w:rPr>
            </w:pPr>
            <w:del w:id="336" w:author="Paul Shi" w:date="2022-04-12T17:04:00Z">
              <w:r w:rsidRPr="003406CD" w:rsidDel="004211D3">
                <w:rPr>
                  <w:rFonts w:ascii="Calibri" w:hAnsi="Calibri" w:cs="Arial"/>
                  <w:sz w:val="22"/>
                </w:rPr>
                <w:delText>Hydraulic channels</w:delText>
              </w:r>
            </w:del>
          </w:p>
        </w:tc>
        <w:tc>
          <w:tcPr>
            <w:tcW w:w="1997" w:type="dxa"/>
            <w:tcBorders>
              <w:top w:val="single" w:sz="6" w:space="0" w:color="auto"/>
              <w:left w:val="single" w:sz="6" w:space="0" w:color="auto"/>
              <w:right w:val="double" w:sz="6" w:space="0" w:color="auto"/>
            </w:tcBorders>
          </w:tcPr>
          <w:p w14:paraId="68C48DED" w14:textId="77777777" w:rsidR="002B3909" w:rsidRPr="003406CD" w:rsidDel="004211D3" w:rsidRDefault="002B3909" w:rsidP="008134C0">
            <w:pPr>
              <w:pStyle w:val="TableText"/>
              <w:jc w:val="center"/>
              <w:rPr>
                <w:del w:id="337" w:author="Paul Shi" w:date="2022-04-12T17:04:00Z"/>
                <w:rFonts w:ascii="Calibri" w:hAnsi="Calibri" w:cs="Arial"/>
                <w:sz w:val="22"/>
              </w:rPr>
            </w:pPr>
            <w:del w:id="338" w:author="Paul Shi" w:date="2022-04-12T17:04:00Z">
              <w:r w:rsidRPr="003406CD" w:rsidDel="004211D3">
                <w:rPr>
                  <w:rFonts w:ascii="Calibri" w:hAnsi="Calibri" w:cs="Arial"/>
                  <w:sz w:val="22"/>
                </w:rPr>
                <w:delText>S</w:delText>
              </w:r>
              <w:r w:rsidRPr="003406CD" w:rsidDel="004211D3">
                <w:rPr>
                  <w:rFonts w:ascii="Calibri" w:hAnsi="Calibri" w:cs="Arial"/>
                  <w:sz w:val="22"/>
                </w:rPr>
                <w:noBreakHyphen/>
                <w:delText>2</w:delText>
              </w:r>
            </w:del>
          </w:p>
        </w:tc>
      </w:tr>
      <w:tr w:rsidR="002B3909" w:rsidRPr="003406CD" w14:paraId="01F11BC4" w14:textId="77777777" w:rsidTr="0046739D">
        <w:tblPrEx>
          <w:tblCellMar>
            <w:top w:w="0" w:type="dxa"/>
            <w:bottom w:w="0" w:type="dxa"/>
          </w:tblCellMar>
        </w:tblPrEx>
        <w:trPr>
          <w:cantSplit/>
        </w:trPr>
        <w:tc>
          <w:tcPr>
            <w:tcW w:w="5940" w:type="dxa"/>
            <w:tcBorders>
              <w:top w:val="single" w:sz="6" w:space="0" w:color="auto"/>
              <w:left w:val="double" w:sz="6" w:space="0" w:color="auto"/>
            </w:tcBorders>
          </w:tcPr>
          <w:p w14:paraId="40296B3E" w14:textId="77777777" w:rsidR="002B3909" w:rsidRPr="003406CD" w:rsidRDefault="002B3909" w:rsidP="008134C0">
            <w:pPr>
              <w:pStyle w:val="TableText"/>
              <w:rPr>
                <w:rFonts w:ascii="Calibri" w:hAnsi="Calibri" w:cs="Arial"/>
                <w:sz w:val="22"/>
              </w:rPr>
            </w:pPr>
            <w:r w:rsidRPr="003406CD">
              <w:rPr>
                <w:rFonts w:ascii="Calibri" w:hAnsi="Calibri" w:cs="Arial"/>
                <w:sz w:val="22"/>
              </w:rPr>
              <w:t>Underside of elevated slabs</w:t>
            </w:r>
          </w:p>
        </w:tc>
        <w:tc>
          <w:tcPr>
            <w:tcW w:w="1997" w:type="dxa"/>
            <w:tcBorders>
              <w:top w:val="single" w:sz="6" w:space="0" w:color="auto"/>
              <w:left w:val="single" w:sz="6" w:space="0" w:color="auto"/>
              <w:right w:val="double" w:sz="6" w:space="0" w:color="auto"/>
            </w:tcBorders>
          </w:tcPr>
          <w:p w14:paraId="1003EEE9" w14:textId="77777777" w:rsidR="002B3909" w:rsidRPr="003406CD" w:rsidRDefault="002B3909" w:rsidP="008134C0">
            <w:pPr>
              <w:pStyle w:val="TableText"/>
              <w:jc w:val="center"/>
              <w:rPr>
                <w:rFonts w:ascii="Calibri" w:hAnsi="Calibri" w:cs="Arial"/>
                <w:sz w:val="22"/>
              </w:rPr>
            </w:pPr>
            <w:r w:rsidRPr="003406CD">
              <w:rPr>
                <w:rFonts w:ascii="Calibri" w:hAnsi="Calibri" w:cs="Arial"/>
                <w:sz w:val="22"/>
              </w:rPr>
              <w:t>S</w:t>
            </w:r>
            <w:r w:rsidRPr="003406CD">
              <w:rPr>
                <w:rFonts w:ascii="Calibri" w:hAnsi="Calibri" w:cs="Arial"/>
                <w:sz w:val="22"/>
              </w:rPr>
              <w:noBreakHyphen/>
              <w:t>5</w:t>
            </w:r>
          </w:p>
        </w:tc>
      </w:tr>
      <w:tr w:rsidR="002B3909" w:rsidRPr="003406CD" w:rsidDel="00096C00" w14:paraId="118FE3E5" w14:textId="77777777" w:rsidTr="0046739D">
        <w:tblPrEx>
          <w:tblCellMar>
            <w:top w:w="0" w:type="dxa"/>
            <w:bottom w:w="0" w:type="dxa"/>
          </w:tblCellMar>
        </w:tblPrEx>
        <w:trPr>
          <w:cantSplit/>
          <w:del w:id="339" w:author="Mabel Chow" w:date="2022-04-25T13:52:00Z"/>
        </w:trPr>
        <w:tc>
          <w:tcPr>
            <w:tcW w:w="5940" w:type="dxa"/>
            <w:tcBorders>
              <w:top w:val="single" w:sz="6" w:space="0" w:color="auto"/>
              <w:left w:val="double" w:sz="6" w:space="0" w:color="auto"/>
              <w:bottom w:val="double" w:sz="6" w:space="0" w:color="auto"/>
            </w:tcBorders>
          </w:tcPr>
          <w:p w14:paraId="19C2EDBF" w14:textId="77777777" w:rsidR="002B3909" w:rsidRPr="003406CD" w:rsidDel="00096C00" w:rsidRDefault="002B3909" w:rsidP="008134C0">
            <w:pPr>
              <w:pStyle w:val="TableText"/>
              <w:rPr>
                <w:del w:id="340" w:author="Mabel Chow" w:date="2022-04-25T13:52:00Z"/>
                <w:rFonts w:ascii="Calibri" w:hAnsi="Calibri" w:cs="Arial"/>
                <w:sz w:val="22"/>
              </w:rPr>
            </w:pPr>
            <w:del w:id="341" w:author="Mabel Chow" w:date="2022-04-25T13:52:00Z">
              <w:r w:rsidRPr="003406CD" w:rsidDel="00096C00">
                <w:rPr>
                  <w:rFonts w:ascii="Calibri" w:hAnsi="Calibri" w:cs="Arial"/>
                  <w:sz w:val="22"/>
                </w:rPr>
                <w:delText>Similar to wall surrounding</w:delText>
              </w:r>
            </w:del>
          </w:p>
        </w:tc>
        <w:tc>
          <w:tcPr>
            <w:tcW w:w="1997" w:type="dxa"/>
            <w:tcBorders>
              <w:top w:val="single" w:sz="6" w:space="0" w:color="auto"/>
              <w:left w:val="single" w:sz="6" w:space="0" w:color="auto"/>
              <w:bottom w:val="double" w:sz="6" w:space="0" w:color="auto"/>
              <w:right w:val="double" w:sz="6" w:space="0" w:color="auto"/>
            </w:tcBorders>
          </w:tcPr>
          <w:p w14:paraId="66276D10" w14:textId="77777777" w:rsidR="002B3909" w:rsidRPr="003406CD" w:rsidDel="00096C00" w:rsidRDefault="002B3909" w:rsidP="008134C0">
            <w:pPr>
              <w:pStyle w:val="TableText"/>
              <w:jc w:val="center"/>
              <w:rPr>
                <w:del w:id="342" w:author="Mabel Chow" w:date="2022-04-25T13:52:00Z"/>
                <w:rFonts w:ascii="Calibri" w:hAnsi="Calibri" w:cs="Arial"/>
                <w:sz w:val="22"/>
              </w:rPr>
            </w:pPr>
          </w:p>
        </w:tc>
      </w:tr>
    </w:tbl>
    <w:p w14:paraId="58267CF1" w14:textId="77777777" w:rsidR="00F13982" w:rsidRPr="003406CD" w:rsidRDefault="00F13982" w:rsidP="008A26A6">
      <w:pPr>
        <w:pStyle w:val="Other"/>
        <w:spacing w:before="240"/>
        <w:jc w:val="center"/>
        <w:rPr>
          <w:rFonts w:ascii="Calibri" w:hAnsi="Calibri"/>
          <w:b/>
          <w:sz w:val="22"/>
          <w:szCs w:val="22"/>
        </w:rPr>
      </w:pPr>
      <w:r w:rsidRPr="003406CD">
        <w:rPr>
          <w:rFonts w:ascii="Calibri" w:hAnsi="Calibri"/>
          <w:b/>
          <w:sz w:val="22"/>
          <w:szCs w:val="22"/>
        </w:rPr>
        <w:t>END OF SECTION</w:t>
      </w:r>
    </w:p>
    <w:sectPr w:rsidR="00F13982" w:rsidRPr="003406CD" w:rsidSect="0046739D">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 w:author="Radulovic, Nicole" w:date="2022-11-03T11:13:00Z" w:initials="RN">
    <w:p w14:paraId="639AED46" w14:textId="77777777" w:rsidR="000A62B5" w:rsidRDefault="000A62B5">
      <w:pPr>
        <w:pStyle w:val="CommentText"/>
      </w:pPr>
      <w:r>
        <w:rPr>
          <w:rStyle w:val="CommentReference"/>
        </w:rPr>
        <w:annotationRef/>
      </w:r>
      <w:r>
        <w:t>TBC</w:t>
      </w:r>
    </w:p>
  </w:comment>
  <w:comment w:id="227" w:author="Radulovic, Nicole" w:date="2022-11-03T11:15:00Z" w:initials="RN">
    <w:p w14:paraId="498D9163" w14:textId="77777777" w:rsidR="000A62B5" w:rsidRDefault="000A62B5">
      <w:pPr>
        <w:pStyle w:val="CommentText"/>
      </w:pPr>
      <w:r>
        <w:rPr>
          <w:rStyle w:val="CommentReference"/>
        </w:rPr>
        <w:annotationRef/>
      </w:r>
      <w:r>
        <w:t>Should this say “Region” or should it say “Consultant”?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9AED46" w15:done="0"/>
  <w15:commentEx w15:paraId="498D91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9AED46" w16cid:durableId="270E20E0"/>
  <w16cid:commentId w16cid:paraId="498D9163" w16cid:durableId="270E21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7D342" w14:textId="77777777" w:rsidR="005373D3" w:rsidRDefault="005373D3">
      <w:r>
        <w:separator/>
      </w:r>
    </w:p>
  </w:endnote>
  <w:endnote w:type="continuationSeparator" w:id="0">
    <w:p w14:paraId="7A1A5A75" w14:textId="77777777" w:rsidR="005373D3" w:rsidRDefault="00537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277BA" w14:textId="77777777" w:rsidR="005373D3" w:rsidRDefault="005373D3">
      <w:r>
        <w:separator/>
      </w:r>
    </w:p>
  </w:footnote>
  <w:footnote w:type="continuationSeparator" w:id="0">
    <w:p w14:paraId="29CC9321" w14:textId="77777777" w:rsidR="005373D3" w:rsidRDefault="00537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782D9" w14:textId="77777777" w:rsidR="0046739D" w:rsidRPr="0046739D" w:rsidRDefault="0046739D" w:rsidP="0046739D">
    <w:pPr>
      <w:pBdr>
        <w:top w:val="single" w:sz="4" w:space="1" w:color="auto"/>
      </w:pBdr>
      <w:tabs>
        <w:tab w:val="right" w:pos="10350"/>
      </w:tabs>
      <w:rPr>
        <w:rFonts w:cs="Arial"/>
      </w:rPr>
    </w:pPr>
    <w:r w:rsidRPr="0046739D">
      <w:rPr>
        <w:rFonts w:cs="Arial"/>
      </w:rPr>
      <w:t>Section 03345</w:t>
    </w:r>
    <w:r>
      <w:rPr>
        <w:rFonts w:cs="Arial"/>
      </w:rPr>
      <w:tab/>
    </w:r>
    <w:r w:rsidRPr="0046739D">
      <w:rPr>
        <w:rFonts w:cs="Arial"/>
      </w:rPr>
      <w:t xml:space="preserve">CONTRACT </w:t>
    </w:r>
    <w:r w:rsidRPr="007F4967">
      <w:rPr>
        <w:rFonts w:cs="Arial"/>
      </w:rPr>
      <w:t>NO.</w:t>
    </w:r>
    <w:r w:rsidRPr="004F4042">
      <w:rPr>
        <w:rFonts w:cs="Arial"/>
      </w:rPr>
      <w:t xml:space="preserve"> </w:t>
    </w:r>
    <w:r w:rsidRPr="004F4042">
      <w:rPr>
        <w:rFonts w:cs="Arial"/>
        <w:highlight w:val="yellow"/>
      </w:rPr>
      <w:t xml:space="preserve">[Insert </w:t>
    </w:r>
    <w:r w:rsidR="00672AB7">
      <w:rPr>
        <w:rFonts w:cs="Arial"/>
        <w:highlight w:val="yellow"/>
      </w:rPr>
      <w:t>Contract</w:t>
    </w:r>
    <w:r w:rsidRPr="004F4042">
      <w:rPr>
        <w:rFonts w:cs="Arial"/>
        <w:highlight w:val="yellow"/>
      </w:rPr>
      <w:t xml:space="preserve"> Number]</w:t>
    </w:r>
    <w:r w:rsidRPr="0046739D">
      <w:rPr>
        <w:rFonts w:cs="Arial"/>
      </w:rPr>
      <w:tab/>
    </w:r>
  </w:p>
  <w:p w14:paraId="2DC3C28F" w14:textId="77777777" w:rsidR="0046739D" w:rsidRPr="0046739D" w:rsidRDefault="00E8758E" w:rsidP="0046739D">
    <w:pPr>
      <w:pBdr>
        <w:top w:val="single" w:sz="4" w:space="1" w:color="auto"/>
      </w:pBdr>
      <w:tabs>
        <w:tab w:val="left" w:pos="-1440"/>
        <w:tab w:val="left" w:pos="-720"/>
        <w:tab w:val="left" w:pos="0"/>
        <w:tab w:val="center" w:pos="5220"/>
        <w:tab w:val="right" w:pos="10350"/>
      </w:tabs>
      <w:rPr>
        <w:rFonts w:cs="Arial"/>
      </w:rPr>
    </w:pPr>
    <w:r>
      <w:rPr>
        <w:rFonts w:cs="Arial"/>
      </w:rPr>
      <w:t>201</w:t>
    </w:r>
    <w:r w:rsidR="00FD70FD">
      <w:rPr>
        <w:rFonts w:cs="Arial"/>
      </w:rPr>
      <w:t>8</w:t>
    </w:r>
    <w:r>
      <w:rPr>
        <w:rFonts w:cs="Arial"/>
      </w:rPr>
      <w:t>-</w:t>
    </w:r>
    <w:r w:rsidR="00E769F7">
      <w:rPr>
        <w:rFonts w:cs="Arial"/>
      </w:rPr>
      <w:t>06</w:t>
    </w:r>
    <w:r w:rsidR="0043320B">
      <w:rPr>
        <w:rFonts w:cs="Arial"/>
      </w:rPr>
      <w:t>-</w:t>
    </w:r>
    <w:r w:rsidR="00E769F7">
      <w:rPr>
        <w:rFonts w:cs="Arial"/>
      </w:rPr>
      <w:t>14</w:t>
    </w:r>
    <w:r w:rsidR="0046739D" w:rsidRPr="0046739D">
      <w:rPr>
        <w:rFonts w:cs="Arial"/>
        <w:b/>
      </w:rPr>
      <w:tab/>
      <w:t>CONCRETE CURING AND FINISHING</w:t>
    </w:r>
    <w:r w:rsidR="0046739D" w:rsidRPr="0046739D">
      <w:rPr>
        <w:rFonts w:cs="Arial"/>
      </w:rPr>
      <w:tab/>
    </w:r>
  </w:p>
  <w:p w14:paraId="4A0BA803" w14:textId="77777777" w:rsidR="0046739D" w:rsidRPr="0046739D" w:rsidRDefault="0046739D" w:rsidP="0046739D">
    <w:pPr>
      <w:pBdr>
        <w:top w:val="single" w:sz="4" w:space="1" w:color="auto"/>
      </w:pBdr>
      <w:tabs>
        <w:tab w:val="center" w:pos="5175"/>
        <w:tab w:val="right" w:pos="10350"/>
      </w:tabs>
      <w:rPr>
        <w:rFonts w:cs="Arial"/>
      </w:rPr>
    </w:pPr>
    <w:r w:rsidRPr="0046739D">
      <w:rPr>
        <w:rFonts w:cs="Arial"/>
      </w:rPr>
      <w:t xml:space="preserve">Page </w:t>
    </w:r>
    <w:r w:rsidRPr="0046739D">
      <w:rPr>
        <w:rFonts w:cs="Arial"/>
      </w:rPr>
      <w:fldChar w:fldCharType="begin"/>
    </w:r>
    <w:r w:rsidRPr="0046739D">
      <w:rPr>
        <w:rFonts w:cs="Arial"/>
      </w:rPr>
      <w:instrText xml:space="preserve">PAGE </w:instrText>
    </w:r>
    <w:r w:rsidRPr="0046739D">
      <w:rPr>
        <w:rFonts w:cs="Arial"/>
      </w:rPr>
      <w:fldChar w:fldCharType="separate"/>
    </w:r>
    <w:r w:rsidR="008E60CD">
      <w:rPr>
        <w:rFonts w:cs="Arial"/>
        <w:noProof/>
      </w:rPr>
      <w:t>2</w:t>
    </w:r>
    <w:r w:rsidRPr="0046739D">
      <w:rPr>
        <w:rFonts w:cs="Arial"/>
      </w:rPr>
      <w:fldChar w:fldCharType="end"/>
    </w:r>
    <w:r w:rsidRPr="0046739D">
      <w:rPr>
        <w:rFonts w:cs="Arial"/>
      </w:rPr>
      <w:t xml:space="preserve"> </w:t>
    </w:r>
    <w:r>
      <w:rPr>
        <w:rFonts w:cs="Arial"/>
      </w:rPr>
      <w:tab/>
    </w:r>
    <w:r>
      <w:rPr>
        <w:rFonts w:cs="Arial"/>
      </w:rPr>
      <w:tab/>
    </w:r>
    <w:r w:rsidRPr="0046739D">
      <w:rPr>
        <w:rFonts w:cs="Arial"/>
      </w:rPr>
      <w:t xml:space="preserve">DATE:  </w:t>
    </w:r>
    <w:r w:rsidRPr="004F4042">
      <w:rPr>
        <w:rFonts w:cs="Arial"/>
        <w:highlight w:val="yellow"/>
      </w:rPr>
      <w:t xml:space="preserve">[Insert Date, (e.g. Jan., </w:t>
    </w:r>
    <w:r w:rsidR="00FD70FD" w:rsidRPr="004F4042">
      <w:rPr>
        <w:rFonts w:cs="Arial"/>
        <w:highlight w:val="yellow"/>
      </w:rPr>
      <w:t>20</w:t>
    </w:r>
    <w:r w:rsidR="00FD70FD">
      <w:rPr>
        <w:rFonts w:cs="Arial"/>
        <w:highlight w:val="yellow"/>
      </w:rPr>
      <w:t>18</w:t>
    </w:r>
    <w:r w:rsidRPr="004F4042">
      <w:rPr>
        <w:rFonts w:cs="Arial"/>
        <w:highlight w:val="yellow"/>
      </w:rPr>
      <w:t>)]</w:t>
    </w:r>
    <w:r w:rsidRPr="007F4967">
      <w:rPr>
        <w:rFonts w:cs="Arial"/>
      </w:rPr>
      <w:t xml:space="preserve"> </w:t>
    </w:r>
  </w:p>
  <w:p w14:paraId="3C39608B" w14:textId="77777777" w:rsidR="0046739D" w:rsidRDefault="004673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00ECB" w14:textId="77777777" w:rsidR="00BD2E82" w:rsidRPr="00985E03" w:rsidRDefault="00BD2E82" w:rsidP="00672C12">
    <w:pPr>
      <w:pBdr>
        <w:top w:val="single" w:sz="4" w:space="1" w:color="auto"/>
      </w:pBdr>
      <w:tabs>
        <w:tab w:val="right" w:pos="10350"/>
      </w:tabs>
      <w:rPr>
        <w:rFonts w:cs="Arial"/>
      </w:rPr>
    </w:pPr>
    <w:r w:rsidRPr="003406CD">
      <w:rPr>
        <w:rFonts w:cs="Arial"/>
      </w:rPr>
      <w:t>CONTRACT NO</w:t>
    </w:r>
    <w:r w:rsidRPr="00985E03">
      <w:rPr>
        <w:rFonts w:cs="Arial"/>
      </w:rPr>
      <w:t>.</w:t>
    </w:r>
    <w:r w:rsidRPr="004F4042">
      <w:rPr>
        <w:rFonts w:cs="Arial"/>
      </w:rPr>
      <w:t xml:space="preserve"> </w:t>
    </w:r>
    <w:r w:rsidRPr="004F4042">
      <w:rPr>
        <w:rFonts w:cs="Arial"/>
        <w:highlight w:val="yellow"/>
      </w:rPr>
      <w:t xml:space="preserve">[Insert </w:t>
    </w:r>
    <w:r w:rsidR="00672AB7">
      <w:rPr>
        <w:rFonts w:cs="Arial"/>
        <w:highlight w:val="yellow"/>
      </w:rPr>
      <w:t>Contract</w:t>
    </w:r>
    <w:r w:rsidRPr="004F4042">
      <w:rPr>
        <w:rFonts w:cs="Arial"/>
        <w:highlight w:val="yellow"/>
      </w:rPr>
      <w:t xml:space="preserve"> Number]</w:t>
    </w:r>
    <w:r w:rsidRPr="00985E03">
      <w:rPr>
        <w:rFonts w:cs="Arial"/>
      </w:rPr>
      <w:tab/>
      <w:t>Section 03345</w:t>
    </w:r>
  </w:p>
  <w:p w14:paraId="750463AD" w14:textId="77777777" w:rsidR="00BD2E82" w:rsidRPr="00461102" w:rsidRDefault="00BD2E82" w:rsidP="008A26A6">
    <w:pPr>
      <w:pBdr>
        <w:top w:val="single" w:sz="4" w:space="1" w:color="auto"/>
      </w:pBdr>
      <w:tabs>
        <w:tab w:val="left" w:pos="-1440"/>
        <w:tab w:val="left" w:pos="-720"/>
        <w:tab w:val="left" w:pos="0"/>
        <w:tab w:val="center" w:pos="5220"/>
        <w:tab w:val="right" w:pos="10350"/>
      </w:tabs>
      <w:rPr>
        <w:rFonts w:cs="Arial"/>
      </w:rPr>
    </w:pPr>
    <w:r w:rsidRPr="00461102">
      <w:rPr>
        <w:rFonts w:cs="Arial"/>
        <w:b/>
      </w:rPr>
      <w:tab/>
      <w:t>CONCRETE CURING AND FINISHING</w:t>
    </w:r>
    <w:r w:rsidRPr="00461102">
      <w:rPr>
        <w:rFonts w:cs="Arial"/>
      </w:rPr>
      <w:tab/>
    </w:r>
    <w:r w:rsidR="00981F6E" w:rsidRPr="00461102">
      <w:rPr>
        <w:rFonts w:cs="Arial"/>
      </w:rPr>
      <w:t>201</w:t>
    </w:r>
    <w:r w:rsidR="00981F6E">
      <w:rPr>
        <w:rFonts w:cs="Arial"/>
      </w:rPr>
      <w:t>8</w:t>
    </w:r>
    <w:r w:rsidR="0046739D" w:rsidRPr="00461102">
      <w:rPr>
        <w:rFonts w:cs="Arial"/>
      </w:rPr>
      <w:t>-</w:t>
    </w:r>
    <w:r w:rsidR="00E769F7">
      <w:rPr>
        <w:rFonts w:cs="Arial"/>
      </w:rPr>
      <w:t>06</w:t>
    </w:r>
    <w:r w:rsidR="0043320B">
      <w:rPr>
        <w:rFonts w:cs="Arial"/>
      </w:rPr>
      <w:t>-1</w:t>
    </w:r>
    <w:r w:rsidR="00E769F7">
      <w:rPr>
        <w:rFonts w:cs="Arial"/>
      </w:rPr>
      <w:t>4</w:t>
    </w:r>
  </w:p>
  <w:p w14:paraId="4470DB95" w14:textId="77777777" w:rsidR="00BD2E82" w:rsidRPr="003406CD" w:rsidRDefault="00BD2E82" w:rsidP="00672C12">
    <w:pPr>
      <w:pBdr>
        <w:top w:val="single" w:sz="4" w:space="1" w:color="auto"/>
      </w:pBdr>
      <w:tabs>
        <w:tab w:val="center" w:pos="5175"/>
        <w:tab w:val="right" w:pos="10350"/>
      </w:tabs>
      <w:rPr>
        <w:rFonts w:cs="Arial"/>
      </w:rPr>
    </w:pPr>
    <w:r w:rsidRPr="00461102">
      <w:rPr>
        <w:rFonts w:cs="Arial"/>
      </w:rPr>
      <w:t xml:space="preserve">DATE:  </w:t>
    </w:r>
    <w:r w:rsidRPr="004F4042">
      <w:rPr>
        <w:rFonts w:cs="Arial"/>
        <w:highlight w:val="yellow"/>
      </w:rPr>
      <w:t>[Insert Date, (e.g. Jan., 20</w:t>
    </w:r>
    <w:r w:rsidR="003A4291">
      <w:rPr>
        <w:rFonts w:cs="Arial"/>
        <w:highlight w:val="yellow"/>
      </w:rPr>
      <w:t>18</w:t>
    </w:r>
    <w:r w:rsidRPr="004F4042">
      <w:rPr>
        <w:rFonts w:cs="Arial"/>
        <w:highlight w:val="yellow"/>
      </w:rPr>
      <w:t>)]</w:t>
    </w:r>
    <w:r w:rsidRPr="00985E03">
      <w:rPr>
        <w:rFonts w:cs="Arial"/>
      </w:rPr>
      <w:tab/>
    </w:r>
    <w:r w:rsidRPr="00985E03">
      <w:rPr>
        <w:rFonts w:cs="Arial"/>
      </w:rPr>
      <w:tab/>
      <w:t xml:space="preserve">Page </w:t>
    </w:r>
    <w:r w:rsidRPr="00985E03">
      <w:rPr>
        <w:rFonts w:cs="Arial"/>
      </w:rPr>
      <w:fldChar w:fldCharType="begin"/>
    </w:r>
    <w:r w:rsidRPr="004F4042">
      <w:rPr>
        <w:rFonts w:cs="Arial"/>
      </w:rPr>
      <w:instrText xml:space="preserve">PAGE </w:instrText>
    </w:r>
    <w:r w:rsidRPr="004F4042">
      <w:rPr>
        <w:rFonts w:cs="Arial"/>
      </w:rPr>
      <w:fldChar w:fldCharType="separate"/>
    </w:r>
    <w:r w:rsidR="008E60CD">
      <w:rPr>
        <w:rFonts w:cs="Arial"/>
        <w:noProof/>
      </w:rPr>
      <w:t>1</w:t>
    </w:r>
    <w:r w:rsidRPr="00985E03">
      <w:rPr>
        <w:rFonts w:cs="Arial"/>
      </w:rPr>
      <w:fldChar w:fldCharType="end"/>
    </w:r>
    <w:r w:rsidRPr="003406CD">
      <w:rPr>
        <w:rFonts w:cs="Arial"/>
      </w:rPr>
      <w:t xml:space="preserve"> </w:t>
    </w:r>
  </w:p>
  <w:p w14:paraId="38A4C729" w14:textId="77777777" w:rsidR="00BD2E82" w:rsidRPr="00672C12" w:rsidRDefault="00BD2E82"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044B9" w14:textId="77777777" w:rsidR="00BD2E82" w:rsidRPr="0082209E" w:rsidRDefault="00BD2E82" w:rsidP="00672C12">
    <w:pPr>
      <w:pBdr>
        <w:top w:val="single" w:sz="4" w:space="1" w:color="auto"/>
      </w:pBdr>
      <w:tabs>
        <w:tab w:val="right" w:pos="10350"/>
      </w:tabs>
      <w:rPr>
        <w:rFonts w:ascii="Arial" w:hAnsi="Arial" w:cs="Arial"/>
      </w:rPr>
    </w:pPr>
    <w:r w:rsidRPr="0082209E">
      <w:rPr>
        <w:rFonts w:ascii="Arial" w:hAnsi="Arial" w:cs="Arial"/>
      </w:rPr>
      <w:t>CONTRACT NO</w:t>
    </w:r>
    <w:r w:rsidRPr="00FD6EF9">
      <w:rPr>
        <w:rFonts w:ascii="Arial" w:hAnsi="Arial" w:cs="Arial"/>
      </w:rPr>
      <w:t>.</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03345</w:t>
    </w:r>
  </w:p>
  <w:p w14:paraId="45F94805" w14:textId="77777777" w:rsidR="00BD2E82" w:rsidRPr="0082209E" w:rsidRDefault="00BD2E82"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CONCRETE CURING AND FINISHING</w:t>
    </w:r>
    <w:r w:rsidRPr="0082209E">
      <w:rPr>
        <w:rFonts w:ascii="Arial" w:hAnsi="Arial" w:cs="Arial"/>
      </w:rPr>
      <w:tab/>
    </w:r>
    <w:r>
      <w:rPr>
        <w:rFonts w:ascii="Arial" w:hAnsi="Arial" w:cs="Arial"/>
      </w:rPr>
      <w:t>201</w:t>
    </w:r>
    <w:r w:rsidR="00A91FD8">
      <w:rPr>
        <w:rFonts w:ascii="Arial" w:hAnsi="Arial" w:cs="Arial"/>
      </w:rPr>
      <w:t>2</w:t>
    </w:r>
    <w:r>
      <w:rPr>
        <w:rFonts w:ascii="Arial" w:hAnsi="Arial" w:cs="Arial"/>
      </w:rPr>
      <w:t>-0</w:t>
    </w:r>
    <w:r w:rsidR="00107A54">
      <w:rPr>
        <w:rFonts w:ascii="Arial" w:hAnsi="Arial" w:cs="Arial"/>
      </w:rPr>
      <w:t>7</w:t>
    </w:r>
    <w:r>
      <w:rPr>
        <w:rFonts w:ascii="Arial" w:hAnsi="Arial" w:cs="Arial"/>
      </w:rPr>
      <w:t>-</w:t>
    </w:r>
    <w:r w:rsidR="00A91FD8">
      <w:rPr>
        <w:rFonts w:ascii="Arial" w:hAnsi="Arial" w:cs="Arial"/>
      </w:rPr>
      <w:t>0</w:t>
    </w:r>
    <w:r w:rsidR="00107A54">
      <w:rPr>
        <w:rFonts w:ascii="Arial" w:hAnsi="Arial" w:cs="Arial"/>
      </w:rPr>
      <w:t>3</w:t>
    </w:r>
  </w:p>
  <w:p w14:paraId="074CC75B" w14:textId="77777777" w:rsidR="00BD2E82" w:rsidRPr="0082209E" w:rsidRDefault="00BD2E82"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46739D">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46739D">
      <w:rPr>
        <w:rStyle w:val="PageNumber"/>
        <w:rFonts w:ascii="Arial" w:hAnsi="Arial" w:cs="Arial"/>
        <w:caps/>
        <w:noProof/>
        <w:sz w:val="22"/>
      </w:rPr>
      <w:t>13</w:t>
    </w:r>
    <w:r w:rsidRPr="008A26A6">
      <w:rPr>
        <w:rStyle w:val="PageNumber"/>
        <w:rFonts w:ascii="Arial" w:hAnsi="Arial" w:cs="Arial"/>
        <w:caps/>
        <w:sz w:val="22"/>
      </w:rPr>
      <w:fldChar w:fldCharType="end"/>
    </w:r>
  </w:p>
  <w:p w14:paraId="278891E0" w14:textId="77777777" w:rsidR="00BD2E82" w:rsidRDefault="00BD2E82"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7A5210"/>
    <w:multiLevelType w:val="hybridMultilevel"/>
    <w:tmpl w:val="0B68D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EDB0F89"/>
    <w:multiLevelType w:val="hybridMultilevel"/>
    <w:tmpl w:val="6D805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5575FD"/>
    <w:multiLevelType w:val="multilevel"/>
    <w:tmpl w:val="5666E888"/>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350"/>
        </w:tabs>
        <w:ind w:left="135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9" w15:restartNumberingAfterBreak="0">
    <w:nsid w:val="50407D28"/>
    <w:multiLevelType w:val="multilevel"/>
    <w:tmpl w:val="FC5AD4B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3FB298D"/>
    <w:multiLevelType w:val="hybridMultilevel"/>
    <w:tmpl w:val="A7923F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9"/>
  </w:num>
  <w:num w:numId="4">
    <w:abstractNumId w:val="4"/>
  </w:num>
  <w:num w:numId="5">
    <w:abstractNumId w:val="10"/>
  </w:num>
  <w:num w:numId="6">
    <w:abstractNumId w:val="3"/>
  </w:num>
  <w:num w:numId="7">
    <w:abstractNumId w:val="6"/>
  </w:num>
  <w:num w:numId="8">
    <w:abstractNumId w:val="1"/>
  </w:num>
  <w:num w:numId="9">
    <w:abstractNumId w:val="12"/>
  </w:num>
  <w:num w:numId="10">
    <w:abstractNumId w:val="5"/>
  </w:num>
  <w:num w:numId="11">
    <w:abstractNumId w:val="2"/>
  </w:num>
  <w:num w:numId="12">
    <w:abstractNumId w:val="7"/>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11"/>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16B62"/>
    <w:rsid w:val="00034786"/>
    <w:rsid w:val="00044878"/>
    <w:rsid w:val="00063333"/>
    <w:rsid w:val="00064611"/>
    <w:rsid w:val="00071867"/>
    <w:rsid w:val="00082AA4"/>
    <w:rsid w:val="00096C00"/>
    <w:rsid w:val="000A62B5"/>
    <w:rsid w:val="000A7BB7"/>
    <w:rsid w:val="000B2F2F"/>
    <w:rsid w:val="000B6A48"/>
    <w:rsid w:val="000C613A"/>
    <w:rsid w:val="000C6700"/>
    <w:rsid w:val="000C6EBC"/>
    <w:rsid w:val="000C74B9"/>
    <w:rsid w:val="000E2621"/>
    <w:rsid w:val="000F4FD0"/>
    <w:rsid w:val="00103951"/>
    <w:rsid w:val="0010657B"/>
    <w:rsid w:val="00107A54"/>
    <w:rsid w:val="00107DBA"/>
    <w:rsid w:val="00114FCA"/>
    <w:rsid w:val="00123F8B"/>
    <w:rsid w:val="00125E92"/>
    <w:rsid w:val="00127CE5"/>
    <w:rsid w:val="0013142D"/>
    <w:rsid w:val="00145777"/>
    <w:rsid w:val="00146258"/>
    <w:rsid w:val="00147D39"/>
    <w:rsid w:val="00152663"/>
    <w:rsid w:val="00154A3E"/>
    <w:rsid w:val="001619E7"/>
    <w:rsid w:val="00161D27"/>
    <w:rsid w:val="00170643"/>
    <w:rsid w:val="001817A9"/>
    <w:rsid w:val="00186C8D"/>
    <w:rsid w:val="001A616E"/>
    <w:rsid w:val="001B3E2D"/>
    <w:rsid w:val="001C0B62"/>
    <w:rsid w:val="001C2033"/>
    <w:rsid w:val="001C3302"/>
    <w:rsid w:val="001C3C52"/>
    <w:rsid w:val="001C6A25"/>
    <w:rsid w:val="001D62DE"/>
    <w:rsid w:val="001E29B4"/>
    <w:rsid w:val="001F197B"/>
    <w:rsid w:val="00203CA0"/>
    <w:rsid w:val="00216303"/>
    <w:rsid w:val="0022655B"/>
    <w:rsid w:val="00227F2A"/>
    <w:rsid w:val="00231AD4"/>
    <w:rsid w:val="00232713"/>
    <w:rsid w:val="00234524"/>
    <w:rsid w:val="0023642A"/>
    <w:rsid w:val="00250E41"/>
    <w:rsid w:val="00254529"/>
    <w:rsid w:val="00262424"/>
    <w:rsid w:val="00263720"/>
    <w:rsid w:val="00272ADD"/>
    <w:rsid w:val="0028738B"/>
    <w:rsid w:val="00294835"/>
    <w:rsid w:val="002A0C60"/>
    <w:rsid w:val="002B3909"/>
    <w:rsid w:val="002C03CC"/>
    <w:rsid w:val="002C6279"/>
    <w:rsid w:val="002D034A"/>
    <w:rsid w:val="002D34A2"/>
    <w:rsid w:val="002D4787"/>
    <w:rsid w:val="002D7838"/>
    <w:rsid w:val="00304877"/>
    <w:rsid w:val="00307341"/>
    <w:rsid w:val="003130DA"/>
    <w:rsid w:val="00315841"/>
    <w:rsid w:val="00326460"/>
    <w:rsid w:val="0033540B"/>
    <w:rsid w:val="003406CD"/>
    <w:rsid w:val="00360650"/>
    <w:rsid w:val="00366110"/>
    <w:rsid w:val="00372157"/>
    <w:rsid w:val="0037569E"/>
    <w:rsid w:val="00382FA3"/>
    <w:rsid w:val="0039492F"/>
    <w:rsid w:val="003A4291"/>
    <w:rsid w:val="003A5687"/>
    <w:rsid w:val="003A6234"/>
    <w:rsid w:val="003A642D"/>
    <w:rsid w:val="003B3B11"/>
    <w:rsid w:val="003C2C81"/>
    <w:rsid w:val="003C4DBE"/>
    <w:rsid w:val="003E023F"/>
    <w:rsid w:val="00401A8A"/>
    <w:rsid w:val="0040417E"/>
    <w:rsid w:val="00410B9E"/>
    <w:rsid w:val="00414AEF"/>
    <w:rsid w:val="004211D3"/>
    <w:rsid w:val="00431AFA"/>
    <w:rsid w:val="00432AD4"/>
    <w:rsid w:val="0043320B"/>
    <w:rsid w:val="00450AF9"/>
    <w:rsid w:val="00457709"/>
    <w:rsid w:val="00461102"/>
    <w:rsid w:val="0046739D"/>
    <w:rsid w:val="00471BA1"/>
    <w:rsid w:val="00472522"/>
    <w:rsid w:val="00484754"/>
    <w:rsid w:val="00490018"/>
    <w:rsid w:val="004D1801"/>
    <w:rsid w:val="004D380D"/>
    <w:rsid w:val="004D4B43"/>
    <w:rsid w:val="004E75A9"/>
    <w:rsid w:val="004E7618"/>
    <w:rsid w:val="004F1DDD"/>
    <w:rsid w:val="004F4042"/>
    <w:rsid w:val="004F6F3D"/>
    <w:rsid w:val="004F7C06"/>
    <w:rsid w:val="005048AF"/>
    <w:rsid w:val="0050768E"/>
    <w:rsid w:val="00513F60"/>
    <w:rsid w:val="005373D3"/>
    <w:rsid w:val="00541E7C"/>
    <w:rsid w:val="0054468A"/>
    <w:rsid w:val="00551264"/>
    <w:rsid w:val="00555154"/>
    <w:rsid w:val="00555326"/>
    <w:rsid w:val="00563294"/>
    <w:rsid w:val="005640D7"/>
    <w:rsid w:val="00566645"/>
    <w:rsid w:val="00570B69"/>
    <w:rsid w:val="00581D1D"/>
    <w:rsid w:val="005947BD"/>
    <w:rsid w:val="00596FE9"/>
    <w:rsid w:val="005A38A7"/>
    <w:rsid w:val="005B016A"/>
    <w:rsid w:val="005C0F8C"/>
    <w:rsid w:val="005F0F70"/>
    <w:rsid w:val="005F68B0"/>
    <w:rsid w:val="00602568"/>
    <w:rsid w:val="00605A3F"/>
    <w:rsid w:val="00605A9B"/>
    <w:rsid w:val="00623FD3"/>
    <w:rsid w:val="00625DAA"/>
    <w:rsid w:val="006362F1"/>
    <w:rsid w:val="00645D2A"/>
    <w:rsid w:val="006463A5"/>
    <w:rsid w:val="0067081B"/>
    <w:rsid w:val="00672AB7"/>
    <w:rsid w:val="00672C12"/>
    <w:rsid w:val="00672DF3"/>
    <w:rsid w:val="006841A2"/>
    <w:rsid w:val="006843EE"/>
    <w:rsid w:val="006A1568"/>
    <w:rsid w:val="006A4AFC"/>
    <w:rsid w:val="006A5050"/>
    <w:rsid w:val="006A6BC0"/>
    <w:rsid w:val="006A6D74"/>
    <w:rsid w:val="006C0FAF"/>
    <w:rsid w:val="006C274E"/>
    <w:rsid w:val="006C682E"/>
    <w:rsid w:val="006E0651"/>
    <w:rsid w:val="006F3E1B"/>
    <w:rsid w:val="0070514B"/>
    <w:rsid w:val="007147EC"/>
    <w:rsid w:val="00716FD6"/>
    <w:rsid w:val="00721309"/>
    <w:rsid w:val="00721ED7"/>
    <w:rsid w:val="00732D10"/>
    <w:rsid w:val="00735618"/>
    <w:rsid w:val="00735843"/>
    <w:rsid w:val="00736334"/>
    <w:rsid w:val="007548ED"/>
    <w:rsid w:val="00762DC5"/>
    <w:rsid w:val="0076312F"/>
    <w:rsid w:val="00763BCA"/>
    <w:rsid w:val="00764034"/>
    <w:rsid w:val="00772FC4"/>
    <w:rsid w:val="007820A3"/>
    <w:rsid w:val="007830E8"/>
    <w:rsid w:val="00785897"/>
    <w:rsid w:val="007877D0"/>
    <w:rsid w:val="00787CB0"/>
    <w:rsid w:val="007D0A0F"/>
    <w:rsid w:val="007E3D75"/>
    <w:rsid w:val="007E4441"/>
    <w:rsid w:val="007E5F54"/>
    <w:rsid w:val="007F4967"/>
    <w:rsid w:val="008001A5"/>
    <w:rsid w:val="008078E2"/>
    <w:rsid w:val="008079A9"/>
    <w:rsid w:val="00810490"/>
    <w:rsid w:val="00812A85"/>
    <w:rsid w:val="00812D3F"/>
    <w:rsid w:val="008134C0"/>
    <w:rsid w:val="00840261"/>
    <w:rsid w:val="008435E1"/>
    <w:rsid w:val="008445D8"/>
    <w:rsid w:val="00853FDB"/>
    <w:rsid w:val="00866057"/>
    <w:rsid w:val="00874F07"/>
    <w:rsid w:val="008A26A6"/>
    <w:rsid w:val="008A4475"/>
    <w:rsid w:val="008B431D"/>
    <w:rsid w:val="008B6DDF"/>
    <w:rsid w:val="008D13C2"/>
    <w:rsid w:val="008E1EC9"/>
    <w:rsid w:val="008E60CD"/>
    <w:rsid w:val="008F4740"/>
    <w:rsid w:val="008F7C87"/>
    <w:rsid w:val="00902BC1"/>
    <w:rsid w:val="00913E15"/>
    <w:rsid w:val="009250FF"/>
    <w:rsid w:val="009266BC"/>
    <w:rsid w:val="009369FF"/>
    <w:rsid w:val="00943CE4"/>
    <w:rsid w:val="0094464C"/>
    <w:rsid w:val="00960901"/>
    <w:rsid w:val="00960C77"/>
    <w:rsid w:val="0097084E"/>
    <w:rsid w:val="009746BD"/>
    <w:rsid w:val="0098112B"/>
    <w:rsid w:val="00981F6E"/>
    <w:rsid w:val="00982C95"/>
    <w:rsid w:val="00984C21"/>
    <w:rsid w:val="00985E03"/>
    <w:rsid w:val="00992371"/>
    <w:rsid w:val="009A6553"/>
    <w:rsid w:val="009C1DA0"/>
    <w:rsid w:val="009C2731"/>
    <w:rsid w:val="009E26BC"/>
    <w:rsid w:val="009E5CCB"/>
    <w:rsid w:val="009F43B8"/>
    <w:rsid w:val="00A00DC6"/>
    <w:rsid w:val="00A1466C"/>
    <w:rsid w:val="00A24D59"/>
    <w:rsid w:val="00A65CC9"/>
    <w:rsid w:val="00A760E0"/>
    <w:rsid w:val="00A767E0"/>
    <w:rsid w:val="00A802A6"/>
    <w:rsid w:val="00A8243E"/>
    <w:rsid w:val="00A91FD8"/>
    <w:rsid w:val="00A92E10"/>
    <w:rsid w:val="00AA040C"/>
    <w:rsid w:val="00AA2C3E"/>
    <w:rsid w:val="00AA76E5"/>
    <w:rsid w:val="00AC1A33"/>
    <w:rsid w:val="00AD6F51"/>
    <w:rsid w:val="00AF3A73"/>
    <w:rsid w:val="00AF7E7A"/>
    <w:rsid w:val="00B03491"/>
    <w:rsid w:val="00B05436"/>
    <w:rsid w:val="00B0548F"/>
    <w:rsid w:val="00B13378"/>
    <w:rsid w:val="00B33D8A"/>
    <w:rsid w:val="00B42FCF"/>
    <w:rsid w:val="00B5093B"/>
    <w:rsid w:val="00B544CD"/>
    <w:rsid w:val="00B64999"/>
    <w:rsid w:val="00B87E2A"/>
    <w:rsid w:val="00B92547"/>
    <w:rsid w:val="00B96249"/>
    <w:rsid w:val="00BA0ADB"/>
    <w:rsid w:val="00BA5D50"/>
    <w:rsid w:val="00BB0552"/>
    <w:rsid w:val="00BB2FB1"/>
    <w:rsid w:val="00BC394D"/>
    <w:rsid w:val="00BD2E82"/>
    <w:rsid w:val="00BD5654"/>
    <w:rsid w:val="00BF1C2B"/>
    <w:rsid w:val="00C07691"/>
    <w:rsid w:val="00C07DA3"/>
    <w:rsid w:val="00C12921"/>
    <w:rsid w:val="00C169DC"/>
    <w:rsid w:val="00C17C0B"/>
    <w:rsid w:val="00C23A61"/>
    <w:rsid w:val="00C40A0F"/>
    <w:rsid w:val="00C5079E"/>
    <w:rsid w:val="00C62B5E"/>
    <w:rsid w:val="00C654BB"/>
    <w:rsid w:val="00C73272"/>
    <w:rsid w:val="00C759AF"/>
    <w:rsid w:val="00C77626"/>
    <w:rsid w:val="00C80C03"/>
    <w:rsid w:val="00C81675"/>
    <w:rsid w:val="00C8283D"/>
    <w:rsid w:val="00CA06E6"/>
    <w:rsid w:val="00CB2AB4"/>
    <w:rsid w:val="00CB71F2"/>
    <w:rsid w:val="00CC2EF0"/>
    <w:rsid w:val="00CD12BA"/>
    <w:rsid w:val="00CD3A0D"/>
    <w:rsid w:val="00CE5028"/>
    <w:rsid w:val="00CE68FF"/>
    <w:rsid w:val="00D002AA"/>
    <w:rsid w:val="00D05531"/>
    <w:rsid w:val="00D0568F"/>
    <w:rsid w:val="00D06748"/>
    <w:rsid w:val="00D07940"/>
    <w:rsid w:val="00D109FD"/>
    <w:rsid w:val="00D23A13"/>
    <w:rsid w:val="00D24D28"/>
    <w:rsid w:val="00D26372"/>
    <w:rsid w:val="00D27185"/>
    <w:rsid w:val="00D3626B"/>
    <w:rsid w:val="00D418F5"/>
    <w:rsid w:val="00D41C35"/>
    <w:rsid w:val="00D425FC"/>
    <w:rsid w:val="00D50C22"/>
    <w:rsid w:val="00D66823"/>
    <w:rsid w:val="00D705EE"/>
    <w:rsid w:val="00D73F9A"/>
    <w:rsid w:val="00D77102"/>
    <w:rsid w:val="00D817C3"/>
    <w:rsid w:val="00D95145"/>
    <w:rsid w:val="00DA097A"/>
    <w:rsid w:val="00DA3A1F"/>
    <w:rsid w:val="00DA63F9"/>
    <w:rsid w:val="00DB06A2"/>
    <w:rsid w:val="00DD4168"/>
    <w:rsid w:val="00E17A65"/>
    <w:rsid w:val="00E23386"/>
    <w:rsid w:val="00E3508B"/>
    <w:rsid w:val="00E36BD2"/>
    <w:rsid w:val="00E40362"/>
    <w:rsid w:val="00E62AA3"/>
    <w:rsid w:val="00E638D4"/>
    <w:rsid w:val="00E66132"/>
    <w:rsid w:val="00E73E9B"/>
    <w:rsid w:val="00E769F7"/>
    <w:rsid w:val="00E83552"/>
    <w:rsid w:val="00E871EB"/>
    <w:rsid w:val="00E8758E"/>
    <w:rsid w:val="00E93774"/>
    <w:rsid w:val="00ED6C97"/>
    <w:rsid w:val="00EE0F8F"/>
    <w:rsid w:val="00EE37E3"/>
    <w:rsid w:val="00EF1D2D"/>
    <w:rsid w:val="00EF7EA4"/>
    <w:rsid w:val="00EF7F1A"/>
    <w:rsid w:val="00F00AD9"/>
    <w:rsid w:val="00F025F8"/>
    <w:rsid w:val="00F13982"/>
    <w:rsid w:val="00F14EFD"/>
    <w:rsid w:val="00F3397C"/>
    <w:rsid w:val="00F4314D"/>
    <w:rsid w:val="00F5273F"/>
    <w:rsid w:val="00F6204E"/>
    <w:rsid w:val="00F65503"/>
    <w:rsid w:val="00F839D3"/>
    <w:rsid w:val="00F846FE"/>
    <w:rsid w:val="00F87C46"/>
    <w:rsid w:val="00F97F53"/>
    <w:rsid w:val="00FA7CD3"/>
    <w:rsid w:val="00FB233B"/>
    <w:rsid w:val="00FB3D26"/>
    <w:rsid w:val="00FC0612"/>
    <w:rsid w:val="00FC46EF"/>
    <w:rsid w:val="00FC780A"/>
    <w:rsid w:val="00FD6EF9"/>
    <w:rsid w:val="00FD70FD"/>
    <w:rsid w:val="00FD78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2E7A6D"/>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92E10"/>
    <w:rPr>
      <w:sz w:val="22"/>
      <w:szCs w:val="22"/>
    </w:rPr>
  </w:style>
  <w:style w:type="paragraph" w:styleId="Heading1">
    <w:name w:val="heading 1"/>
    <w:aliases w:val="Contents - level1 Char"/>
    <w:basedOn w:val="ListParagraph"/>
    <w:link w:val="Heading1Char"/>
    <w:qFormat/>
    <w:rsid w:val="00A92E10"/>
    <w:pPr>
      <w:numPr>
        <w:numId w:val="32"/>
      </w:numPr>
      <w:spacing w:before="160"/>
      <w:outlineLvl w:val="0"/>
    </w:pPr>
    <w:rPr>
      <w:caps/>
      <w:szCs w:val="20"/>
    </w:rPr>
  </w:style>
  <w:style w:type="paragraph" w:styleId="Heading2">
    <w:name w:val="heading 2"/>
    <w:basedOn w:val="ListParagraph"/>
    <w:next w:val="Normal"/>
    <w:link w:val="Heading2Char"/>
    <w:qFormat/>
    <w:rsid w:val="00A92E10"/>
    <w:pPr>
      <w:numPr>
        <w:ilvl w:val="1"/>
        <w:numId w:val="32"/>
      </w:numPr>
      <w:spacing w:before="80"/>
      <w:outlineLvl w:val="1"/>
    </w:pPr>
    <w:rPr>
      <w:szCs w:val="20"/>
      <w:u w:val="single"/>
    </w:rPr>
  </w:style>
  <w:style w:type="paragraph" w:styleId="Heading3">
    <w:name w:val="heading 3"/>
    <w:basedOn w:val="ListParagraph"/>
    <w:link w:val="Heading3Char"/>
    <w:qFormat/>
    <w:rsid w:val="000F4FD0"/>
    <w:pPr>
      <w:numPr>
        <w:ilvl w:val="2"/>
        <w:numId w:val="32"/>
      </w:numPr>
      <w:tabs>
        <w:tab w:val="clear" w:pos="1350"/>
      </w:tabs>
      <w:ind w:left="1440"/>
      <w:outlineLvl w:val="2"/>
    </w:pPr>
    <w:rPr>
      <w:szCs w:val="20"/>
    </w:rPr>
  </w:style>
  <w:style w:type="paragraph" w:styleId="Heading4">
    <w:name w:val="heading 4"/>
    <w:basedOn w:val="ListParagraph"/>
    <w:link w:val="Heading4Char"/>
    <w:qFormat/>
    <w:rsid w:val="00A92E10"/>
    <w:pPr>
      <w:numPr>
        <w:ilvl w:val="3"/>
        <w:numId w:val="32"/>
      </w:numPr>
      <w:outlineLvl w:val="3"/>
    </w:pPr>
    <w:rPr>
      <w:szCs w:val="20"/>
    </w:rPr>
  </w:style>
  <w:style w:type="paragraph" w:styleId="Heading5">
    <w:name w:val="heading 5"/>
    <w:basedOn w:val="Heading4"/>
    <w:link w:val="Heading5Char"/>
    <w:qFormat/>
    <w:rsid w:val="000F4FD0"/>
    <w:pPr>
      <w:numPr>
        <w:ilvl w:val="4"/>
      </w:numPr>
      <w:tabs>
        <w:tab w:val="left" w:pos="2835"/>
      </w:tabs>
      <w:ind w:left="2835" w:hanging="708"/>
      <w:outlineLvl w:val="4"/>
    </w:pPr>
    <w:rPr>
      <w:szCs w:val="22"/>
    </w:rPr>
  </w:style>
  <w:style w:type="paragraph" w:styleId="Heading6">
    <w:name w:val="heading 6"/>
    <w:basedOn w:val="Heading5"/>
    <w:next w:val="Normal"/>
    <w:link w:val="Heading6Char"/>
    <w:qFormat/>
    <w:rsid w:val="00A92E10"/>
    <w:pPr>
      <w:numPr>
        <w:ilvl w:val="5"/>
      </w:numPr>
      <w:outlineLvl w:val="5"/>
    </w:pPr>
  </w:style>
  <w:style w:type="paragraph" w:styleId="Heading7">
    <w:name w:val="heading 7"/>
    <w:basedOn w:val="ListParagraph"/>
    <w:next w:val="Normal"/>
    <w:link w:val="Heading7Char"/>
    <w:qFormat/>
    <w:rsid w:val="00A92E10"/>
    <w:pPr>
      <w:numPr>
        <w:ilvl w:val="6"/>
        <w:numId w:val="32"/>
      </w:numPr>
      <w:outlineLvl w:val="6"/>
    </w:pPr>
    <w:rPr>
      <w:sz w:val="20"/>
      <w:szCs w:val="20"/>
    </w:rPr>
  </w:style>
  <w:style w:type="paragraph" w:styleId="Heading8">
    <w:name w:val="heading 8"/>
    <w:basedOn w:val="Heading7"/>
    <w:next w:val="Normal"/>
    <w:link w:val="Heading8Char"/>
    <w:qFormat/>
    <w:rsid w:val="00A92E10"/>
    <w:pPr>
      <w:numPr>
        <w:ilvl w:val="7"/>
      </w:numPr>
      <w:outlineLvl w:val="7"/>
    </w:pPr>
  </w:style>
  <w:style w:type="paragraph" w:styleId="Heading9">
    <w:name w:val="heading 9"/>
    <w:basedOn w:val="Heading8"/>
    <w:next w:val="Normal"/>
    <w:link w:val="Heading9Char"/>
    <w:qFormat/>
    <w:rsid w:val="00A92E10"/>
    <w:pPr>
      <w:numPr>
        <w:ilvl w:val="8"/>
        <w:numId w:val="27"/>
      </w:numPr>
      <w:outlineLvl w:val="8"/>
    </w:pPr>
    <w:rPr>
      <w:rFonts w:cs="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A92E10"/>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0F4FD0"/>
    <w:rPr>
      <w:sz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TableText"/>
    <w:rsid w:val="002B3909"/>
    <w:pPr>
      <w:jc w:val="center"/>
    </w:pPr>
    <w:rPr>
      <w:b/>
    </w:rPr>
  </w:style>
  <w:style w:type="paragraph" w:customStyle="1" w:styleId="TableText">
    <w:name w:val="Table Text"/>
    <w:basedOn w:val="Normal"/>
    <w:rsid w:val="002B3909"/>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ascii="Times" w:hAnsi="Times"/>
      <w:sz w:val="24"/>
    </w:rPr>
  </w:style>
  <w:style w:type="paragraph" w:customStyle="1" w:styleId="NormalTableText">
    <w:name w:val="Normal Table Text"/>
    <w:basedOn w:val="Normal"/>
    <w:rsid w:val="009266BC"/>
    <w:pPr>
      <w:widowControl w:val="0"/>
      <w:spacing w:before="60" w:after="60"/>
    </w:pPr>
    <w:rPr>
      <w:rFonts w:ascii="Arial" w:hAnsi="Arial"/>
      <w:sz w:val="20"/>
      <w:lang w:val="en-GB"/>
    </w:rPr>
  </w:style>
  <w:style w:type="character" w:customStyle="1" w:styleId="CharChar">
    <w:name w:val=" Char Char"/>
    <w:rPr>
      <w:rFonts w:ascii="Arial" w:hAnsi="Arial"/>
      <w:b/>
      <w:sz w:val="22"/>
      <w:lang w:val="en-US" w:eastAsia="en-US" w:bidi="ar-SA"/>
    </w:rPr>
  </w:style>
  <w:style w:type="paragraph" w:styleId="BalloonText">
    <w:name w:val="Balloon Text"/>
    <w:basedOn w:val="Normal"/>
    <w:semiHidden/>
    <w:rsid w:val="00145777"/>
    <w:rPr>
      <w:rFonts w:ascii="Tahoma" w:hAnsi="Tahoma" w:cs="Tahoma"/>
      <w:sz w:val="16"/>
      <w:szCs w:val="16"/>
    </w:rPr>
  </w:style>
  <w:style w:type="paragraph" w:styleId="CommentSubject">
    <w:name w:val="annotation subject"/>
    <w:basedOn w:val="CommentText"/>
    <w:next w:val="CommentText"/>
    <w:semiHidden/>
    <w:rsid w:val="00CC2EF0"/>
    <w:pPr>
      <w:spacing w:before="0"/>
    </w:pPr>
    <w:rPr>
      <w:rFonts w:ascii="Book Antiqua" w:hAnsi="Book Antiqua"/>
      <w:b/>
      <w:bCs/>
      <w:sz w:val="20"/>
    </w:rPr>
  </w:style>
  <w:style w:type="paragraph" w:customStyle="1" w:styleId="BodyTextArial">
    <w:name w:val="Body Text + Arial"/>
    <w:aliases w:val="Underline"/>
    <w:basedOn w:val="BodyText"/>
    <w:rsid w:val="002A0C60"/>
  </w:style>
  <w:style w:type="character" w:customStyle="1" w:styleId="Heading1Char">
    <w:name w:val="Heading 1 Char"/>
    <w:link w:val="Heading1"/>
    <w:rsid w:val="00A92E10"/>
    <w:rPr>
      <w:caps/>
      <w:sz w:val="22"/>
    </w:rPr>
  </w:style>
  <w:style w:type="paragraph" w:styleId="ListParagraph">
    <w:name w:val="List Paragraph"/>
    <w:basedOn w:val="Normal"/>
    <w:uiPriority w:val="34"/>
    <w:qFormat/>
    <w:rsid w:val="00A92E10"/>
    <w:pPr>
      <w:ind w:left="720"/>
      <w:contextualSpacing/>
    </w:pPr>
  </w:style>
  <w:style w:type="character" w:customStyle="1" w:styleId="Heading2Char">
    <w:name w:val="Heading 2 Char"/>
    <w:link w:val="Heading2"/>
    <w:rsid w:val="00A92E10"/>
    <w:rPr>
      <w:sz w:val="22"/>
      <w:u w:val="single"/>
    </w:rPr>
  </w:style>
  <w:style w:type="character" w:customStyle="1" w:styleId="Heading4Char">
    <w:name w:val="Heading 4 Char"/>
    <w:link w:val="Heading4"/>
    <w:rsid w:val="00A92E10"/>
    <w:rPr>
      <w:sz w:val="22"/>
    </w:rPr>
  </w:style>
  <w:style w:type="character" w:customStyle="1" w:styleId="Heading5Char">
    <w:name w:val="Heading 5 Char"/>
    <w:link w:val="Heading5"/>
    <w:rsid w:val="000F4FD0"/>
    <w:rPr>
      <w:sz w:val="22"/>
      <w:szCs w:val="22"/>
    </w:rPr>
  </w:style>
  <w:style w:type="character" w:customStyle="1" w:styleId="Heading6Char">
    <w:name w:val="Heading 6 Char"/>
    <w:link w:val="Heading6"/>
    <w:rsid w:val="00A92E10"/>
  </w:style>
  <w:style w:type="character" w:customStyle="1" w:styleId="Heading7Char">
    <w:name w:val="Heading 7 Char"/>
    <w:link w:val="Heading7"/>
    <w:rsid w:val="00A92E10"/>
  </w:style>
  <w:style w:type="character" w:customStyle="1" w:styleId="Heading8Char">
    <w:name w:val="Heading 8 Char"/>
    <w:link w:val="Heading8"/>
    <w:rsid w:val="00A92E10"/>
  </w:style>
  <w:style w:type="character" w:customStyle="1" w:styleId="Heading9Char">
    <w:name w:val="Heading 9 Char"/>
    <w:link w:val="Heading9"/>
    <w:rsid w:val="00A92E10"/>
    <w:rPr>
      <w:rFonts w:cs="Arial"/>
    </w:rPr>
  </w:style>
  <w:style w:type="character" w:customStyle="1" w:styleId="TitleChar">
    <w:name w:val="Title Char"/>
    <w:link w:val="Title"/>
    <w:rsid w:val="00A92E10"/>
    <w:rPr>
      <w:rFonts w:ascii="Arial Narrow" w:hAnsi="Arial Narrow"/>
      <w:b/>
    </w:rPr>
  </w:style>
  <w:style w:type="character" w:styleId="Strong">
    <w:name w:val="Strong"/>
    <w:qFormat/>
    <w:rsid w:val="00A92E10"/>
    <w:rPr>
      <w:b/>
    </w:rPr>
  </w:style>
  <w:style w:type="paragraph" w:styleId="PlainText">
    <w:name w:val="Plain Text"/>
    <w:basedOn w:val="Normal"/>
    <w:link w:val="PlainTextChar"/>
    <w:rsid w:val="00985E03"/>
    <w:rPr>
      <w:rFonts w:ascii="Courier New" w:hAnsi="Courier New"/>
      <w:sz w:val="20"/>
    </w:rPr>
  </w:style>
  <w:style w:type="character" w:customStyle="1" w:styleId="PlainTextChar">
    <w:name w:val="Plain Text Char"/>
    <w:link w:val="PlainText"/>
    <w:rsid w:val="00985E03"/>
    <w:rPr>
      <w:rFonts w:ascii="Courier New" w:hAnsi="Courier New"/>
      <w:szCs w:val="22"/>
      <w:lang w:val="en-CA" w:eastAsia="en-CA"/>
    </w:rPr>
  </w:style>
  <w:style w:type="character" w:customStyle="1" w:styleId="CommentTextChar">
    <w:name w:val="Comment Text Char"/>
    <w:link w:val="CommentText"/>
    <w:semiHidden/>
    <w:rsid w:val="002D34A2"/>
    <w:rPr>
      <w:rFonts w:ascii="Arial" w:hAnsi="Arial"/>
      <w:sz w:val="22"/>
      <w:szCs w:val="22"/>
      <w:lang w:val="en-CA" w:eastAsia="en-CA"/>
    </w:rPr>
  </w:style>
  <w:style w:type="paragraph" w:styleId="Revision">
    <w:name w:val="Revision"/>
    <w:hidden/>
    <w:uiPriority w:val="99"/>
    <w:semiHidden/>
    <w:rsid w:val="000A62B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242386">
      <w:bodyDiv w:val="1"/>
      <w:marLeft w:val="0"/>
      <w:marRight w:val="0"/>
      <w:marTop w:val="0"/>
      <w:marBottom w:val="0"/>
      <w:divBdr>
        <w:top w:val="none" w:sz="0" w:space="0" w:color="auto"/>
        <w:left w:val="none" w:sz="0" w:space="0" w:color="auto"/>
        <w:bottom w:val="none" w:sz="0" w:space="0" w:color="auto"/>
        <w:right w:val="none" w:sz="0" w:space="0" w:color="auto"/>
      </w:divBdr>
    </w:div>
    <w:div w:id="205280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3106556A-DB0B-4551-B694-4A4E6BA07875}">
  <ds:schemaRefs>
    <ds:schemaRef ds:uri="http://schemas.microsoft.com/office/2006/metadata/longProperties"/>
  </ds:schemaRefs>
</ds:datastoreItem>
</file>

<file path=customXml/itemProps2.xml><?xml version="1.0" encoding="utf-8"?>
<ds:datastoreItem xmlns:ds="http://schemas.openxmlformats.org/officeDocument/2006/customXml" ds:itemID="{2DB79D54-8253-4212-A460-672B12D5E0A5}">
  <ds:schemaRefs>
    <ds:schemaRef ds:uri="http://schemas.microsoft.com/sharepoint/v3/contenttype/forms"/>
  </ds:schemaRefs>
</ds:datastoreItem>
</file>

<file path=customXml/itemProps3.xml><?xml version="1.0" encoding="utf-8"?>
<ds:datastoreItem xmlns:ds="http://schemas.openxmlformats.org/officeDocument/2006/customXml" ds:itemID="{A81AC10A-059E-4B89-B52F-B30775144B3D}"/>
</file>

<file path=customXml/itemProps4.xml><?xml version="1.0" encoding="utf-8"?>
<ds:datastoreItem xmlns:ds="http://schemas.openxmlformats.org/officeDocument/2006/customXml" ds:itemID="{3623AB99-8021-4829-8CA2-EB050D86246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0</TotalTime>
  <Pages>3</Pages>
  <Words>4581</Words>
  <Characters>26112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03345_Concrete_Curing_and_Finishing (Sep 16, 2015)</vt:lpstr>
    </vt:vector>
  </TitlesOfParts>
  <Manager>Alex.Vukosavljevic@york.ca</Manager>
  <Company>Regional Municipality of York</Company>
  <LinksUpToDate>false</LinksUpToDate>
  <CharactersWithSpaces>30632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03345_Concrete_Curing_and_Finishing (Sep 16, 2015)</dc:title>
  <dc:subject/>
  <dc:creator>Andrea Adley-McGinnis</dc:creator>
  <cp:keywords/>
  <cp:lastModifiedBy>Liam Sykes</cp:lastModifiedBy>
  <cp:revision>2</cp:revision>
  <cp:lastPrinted>2007-05-23T17:32:00Z</cp:lastPrinted>
  <dcterms:created xsi:type="dcterms:W3CDTF">2022-11-17T19:02:00Z</dcterms:created>
  <dcterms:modified xsi:type="dcterms:W3CDTF">2022-11-17T19:02:00Z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2018-09-14T00:00:00Z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Office">
    <vt:lpwstr/>
  </property>
  <property fmtid="{D5CDD505-2E9C-101B-9397-08002B2CF9AE}" pid="7" name="AERIS Pools">
    <vt:lpwstr/>
  </property>
  <property fmtid="{D5CDD505-2E9C-101B-9397-08002B2CF9AE}" pid="8" name="Data Classification">
    <vt:lpwstr>1;#Confidential|dbb6cc64-9915-4cf6-857e-3e641b410f5c</vt:lpwstr>
  </property>
  <property fmtid="{D5CDD505-2E9C-101B-9397-08002B2CF9AE}" pid="9" name="Communications">
    <vt:lpwstr/>
  </property>
  <property fmtid="{D5CDD505-2E9C-101B-9397-08002B2CF9AE}" pid="10" name="Internal Organization">
    <vt:lpwstr/>
  </property>
  <property fmtid="{D5CDD505-2E9C-101B-9397-08002B2CF9AE}" pid="11" name="Information Type">
    <vt:lpwstr/>
  </property>
  <property fmtid="{D5CDD505-2E9C-101B-9397-08002B2CF9AE}" pid="12" name="Project Completion Date">
    <vt:lpwstr/>
  </property>
  <property fmtid="{D5CDD505-2E9C-101B-9397-08002B2CF9AE}" pid="13" name="Historical Project Number">
    <vt:lpwstr/>
  </property>
  <property fmtid="{D5CDD505-2E9C-101B-9397-08002B2CF9AE}" pid="14" name="_dlc_DocId">
    <vt:lpwstr/>
  </property>
  <property fmtid="{D5CDD505-2E9C-101B-9397-08002B2CF9AE}" pid="15" name="End of Warranty Date">
    <vt:lpwstr/>
  </property>
  <property fmtid="{D5CDD505-2E9C-101B-9397-08002B2CF9AE}" pid="16" name="RelatedItems">
    <vt:lpwstr/>
  </property>
  <property fmtid="{D5CDD505-2E9C-101B-9397-08002B2CF9AE}" pid="17" name="_dlc_DocIdPersistId">
    <vt:lpwstr/>
  </property>
  <property fmtid="{D5CDD505-2E9C-101B-9397-08002B2CF9AE}" pid="18" name="File Code">
    <vt:lpwstr/>
  </property>
  <property fmtid="{D5CDD505-2E9C-101B-9397-08002B2CF9AE}" pid="19" name="Project Number">
    <vt:lpwstr>75530-ECA1011</vt:lpwstr>
  </property>
  <property fmtid="{D5CDD505-2E9C-101B-9397-08002B2CF9AE}" pid="20" name="_dlc_DocIdUrl">
    <vt:lpwstr>, </vt:lpwstr>
  </property>
  <property fmtid="{D5CDD505-2E9C-101B-9397-08002B2CF9AE}" pid="21" name="Owner">
    <vt:lpwstr/>
  </property>
  <property fmtid="{D5CDD505-2E9C-101B-9397-08002B2CF9AE}" pid="22" name="Organizational Unit">
    <vt:lpwstr>ENV/CPD</vt:lpwstr>
  </property>
  <property fmtid="{D5CDD505-2E9C-101B-9397-08002B2CF9AE}" pid="23" name="Key Document">
    <vt:lpwstr>0</vt:lpwstr>
  </property>
  <property fmtid="{D5CDD505-2E9C-101B-9397-08002B2CF9AE}" pid="24" name="_DCDateCreated">
    <vt:lpwstr>2022-11-03T10:58:15Z</vt:lpwstr>
  </property>
  <property fmtid="{D5CDD505-2E9C-101B-9397-08002B2CF9AE}" pid="25" name="ContentTypeId">
    <vt:lpwstr>0x010100BF8E50B80A32C040A85FB450FB26C9E5</vt:lpwstr>
  </property>
</Properties>
</file>