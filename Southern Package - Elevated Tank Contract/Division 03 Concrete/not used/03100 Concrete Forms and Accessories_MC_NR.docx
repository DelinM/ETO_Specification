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04"/>
        <w:gridCol w:w="2340"/>
        <w:gridCol w:w="5863"/>
        <w:tblGridChange w:id="0">
          <w:tblGrid>
            <w:gridCol w:w="131"/>
            <w:gridCol w:w="873"/>
            <w:gridCol w:w="131"/>
            <w:gridCol w:w="2209"/>
            <w:gridCol w:w="131"/>
            <w:gridCol w:w="5732"/>
            <w:gridCol w:w="131"/>
          </w:tblGrid>
        </w:tblGridChange>
      </w:tblGrid>
      <w:tr w:rsidR="00674E04" w:rsidRPr="00807EDD" w14:paraId="02496D39" w14:textId="77777777" w:rsidTr="00FA662F">
        <w:trPr>
          <w:cantSplit/>
          <w:jc w:val="center"/>
        </w:trPr>
        <w:tc>
          <w:tcPr>
            <w:tcW w:w="1004" w:type="dxa"/>
            <w:tcBorders>
              <w:top w:val="double" w:sz="6" w:space="0" w:color="auto"/>
              <w:left w:val="double" w:sz="6" w:space="0" w:color="auto"/>
              <w:bottom w:val="single" w:sz="6" w:space="0" w:color="auto"/>
              <w:right w:val="single" w:sz="6" w:space="0" w:color="auto"/>
            </w:tcBorders>
          </w:tcPr>
          <w:p w14:paraId="66FCF04F" w14:textId="77777777" w:rsidR="00674E04" w:rsidRPr="00807EDD" w:rsidRDefault="00674E04" w:rsidP="00556BE2">
            <w:pPr>
              <w:pStyle w:val="TableHeading"/>
              <w:jc w:val="center"/>
              <w:rPr>
                <w:rFonts w:ascii="Calibri" w:hAnsi="Calibri"/>
                <w:sz w:val="22"/>
              </w:rPr>
            </w:pPr>
            <w:bookmarkStart w:id="1" w:name="_GoBack"/>
            <w:bookmarkEnd w:id="1"/>
            <w:r w:rsidRPr="00807EDD">
              <w:rPr>
                <w:rFonts w:ascii="Calibri" w:hAnsi="Calibri"/>
                <w:sz w:val="22"/>
              </w:rPr>
              <w:t>Version</w:t>
            </w:r>
          </w:p>
        </w:tc>
        <w:tc>
          <w:tcPr>
            <w:tcW w:w="2340" w:type="dxa"/>
            <w:tcBorders>
              <w:top w:val="double" w:sz="6" w:space="0" w:color="auto"/>
              <w:left w:val="single" w:sz="6" w:space="0" w:color="auto"/>
              <w:bottom w:val="single" w:sz="6" w:space="0" w:color="auto"/>
              <w:right w:val="single" w:sz="6" w:space="0" w:color="auto"/>
            </w:tcBorders>
          </w:tcPr>
          <w:p w14:paraId="109BEE41" w14:textId="77777777" w:rsidR="00674E04" w:rsidRPr="00807EDD" w:rsidRDefault="00674E04" w:rsidP="00556BE2">
            <w:pPr>
              <w:pStyle w:val="TableHeading"/>
              <w:jc w:val="center"/>
              <w:rPr>
                <w:rFonts w:ascii="Calibri" w:hAnsi="Calibri"/>
                <w:sz w:val="22"/>
              </w:rPr>
            </w:pPr>
            <w:r w:rsidRPr="00807EDD">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490FE823" w14:textId="77777777" w:rsidR="00674E04" w:rsidRPr="00807EDD" w:rsidRDefault="00674E04" w:rsidP="00556BE2">
            <w:pPr>
              <w:pStyle w:val="TableHeading"/>
              <w:jc w:val="center"/>
              <w:rPr>
                <w:rFonts w:ascii="Calibri" w:hAnsi="Calibri"/>
                <w:sz w:val="22"/>
              </w:rPr>
            </w:pPr>
            <w:r w:rsidRPr="00807EDD">
              <w:rPr>
                <w:rFonts w:ascii="Calibri" w:hAnsi="Calibri"/>
                <w:sz w:val="22"/>
              </w:rPr>
              <w:t>Description of Revisions</w:t>
            </w:r>
          </w:p>
        </w:tc>
      </w:tr>
      <w:tr w:rsidR="00674E04" w:rsidRPr="00807EDD" w14:paraId="1075EA4A" w14:textId="77777777" w:rsidTr="00FA662F">
        <w:trPr>
          <w:cantSplit/>
          <w:jc w:val="center"/>
        </w:trPr>
        <w:tc>
          <w:tcPr>
            <w:tcW w:w="1004" w:type="dxa"/>
            <w:tcBorders>
              <w:top w:val="single" w:sz="6" w:space="0" w:color="auto"/>
              <w:left w:val="double" w:sz="6" w:space="0" w:color="auto"/>
              <w:bottom w:val="single" w:sz="6" w:space="0" w:color="auto"/>
              <w:right w:val="single" w:sz="6" w:space="0" w:color="auto"/>
            </w:tcBorders>
          </w:tcPr>
          <w:p w14:paraId="55EFC367" w14:textId="77777777" w:rsidR="00674E04" w:rsidRPr="00807EDD" w:rsidRDefault="00674E04" w:rsidP="000F4A03">
            <w:pPr>
              <w:pStyle w:val="NormalTableText"/>
              <w:jc w:val="center"/>
              <w:rPr>
                <w:rFonts w:ascii="Calibri" w:hAnsi="Calibri"/>
                <w:sz w:val="22"/>
              </w:rPr>
            </w:pPr>
            <w:r w:rsidRPr="00807EDD">
              <w:rPr>
                <w:rFonts w:ascii="Calibri" w:hAnsi="Calibri"/>
                <w:sz w:val="22"/>
              </w:rPr>
              <w:t>1</w:t>
            </w:r>
          </w:p>
        </w:tc>
        <w:tc>
          <w:tcPr>
            <w:tcW w:w="2340" w:type="dxa"/>
            <w:tcBorders>
              <w:top w:val="single" w:sz="6" w:space="0" w:color="auto"/>
              <w:left w:val="single" w:sz="6" w:space="0" w:color="auto"/>
              <w:bottom w:val="single" w:sz="6" w:space="0" w:color="auto"/>
              <w:right w:val="single" w:sz="6" w:space="0" w:color="auto"/>
            </w:tcBorders>
          </w:tcPr>
          <w:p w14:paraId="6A2819E3" w14:textId="77777777" w:rsidR="00674E04" w:rsidRPr="00807EDD" w:rsidRDefault="00674E04" w:rsidP="000F4A03">
            <w:pPr>
              <w:pStyle w:val="NormalTableText"/>
              <w:jc w:val="center"/>
              <w:rPr>
                <w:rFonts w:ascii="Calibri" w:hAnsi="Calibri"/>
                <w:sz w:val="22"/>
              </w:rPr>
            </w:pPr>
            <w:r w:rsidRPr="00807EDD">
              <w:rPr>
                <w:rFonts w:ascii="Calibri" w:hAnsi="Calibri"/>
                <w:sz w:val="22"/>
              </w:rPr>
              <w:t>August 3</w:t>
            </w:r>
            <w:r w:rsidR="00C208C2" w:rsidRPr="00807EDD">
              <w:rPr>
                <w:rFonts w:ascii="Calibri" w:hAnsi="Calibri"/>
                <w:sz w:val="22"/>
              </w:rPr>
              <w:t>0</w:t>
            </w:r>
            <w:r w:rsidRPr="00807EDD">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1F7617A5" w14:textId="77777777" w:rsidR="00674E04" w:rsidRPr="00807EDD" w:rsidRDefault="00674E04" w:rsidP="00E61FA0">
            <w:pPr>
              <w:pStyle w:val="NormalTableText"/>
              <w:rPr>
                <w:rFonts w:ascii="Calibri" w:hAnsi="Calibri"/>
                <w:sz w:val="22"/>
              </w:rPr>
              <w:pPrChange w:id="2" w:author="Mutton, Benjamin" w:date="2018-06-08T10:51:00Z">
                <w:pPr>
                  <w:pStyle w:val="NormalTableText"/>
                  <w:jc w:val="center"/>
                </w:pPr>
              </w:pPrChange>
            </w:pPr>
            <w:r w:rsidRPr="00807EDD">
              <w:rPr>
                <w:rFonts w:ascii="Calibri" w:hAnsi="Calibri"/>
                <w:sz w:val="22"/>
              </w:rPr>
              <w:t>Approved final document.</w:t>
            </w:r>
          </w:p>
        </w:tc>
      </w:tr>
      <w:tr w:rsidR="00674E04" w:rsidRPr="00807EDD" w14:paraId="72FC3DD6" w14:textId="77777777" w:rsidTr="00FA662F">
        <w:trPr>
          <w:cantSplit/>
          <w:jc w:val="center"/>
        </w:trPr>
        <w:tc>
          <w:tcPr>
            <w:tcW w:w="1004" w:type="dxa"/>
            <w:tcBorders>
              <w:top w:val="single" w:sz="6" w:space="0" w:color="auto"/>
              <w:left w:val="double" w:sz="6" w:space="0" w:color="auto"/>
              <w:bottom w:val="single" w:sz="6" w:space="0" w:color="auto"/>
              <w:right w:val="single" w:sz="6" w:space="0" w:color="auto"/>
            </w:tcBorders>
          </w:tcPr>
          <w:p w14:paraId="16A9C817" w14:textId="77777777" w:rsidR="00674E04" w:rsidRPr="00807EDD" w:rsidRDefault="00186759" w:rsidP="000F4A03">
            <w:pPr>
              <w:pStyle w:val="NormalTableText"/>
              <w:jc w:val="center"/>
              <w:rPr>
                <w:rFonts w:ascii="Calibri" w:hAnsi="Calibri"/>
                <w:sz w:val="22"/>
              </w:rPr>
            </w:pPr>
            <w:r w:rsidRPr="00807EDD">
              <w:rPr>
                <w:rFonts w:ascii="Calibri" w:hAnsi="Calibri"/>
                <w:sz w:val="22"/>
              </w:rPr>
              <w:t>2</w:t>
            </w:r>
          </w:p>
        </w:tc>
        <w:tc>
          <w:tcPr>
            <w:tcW w:w="2340" w:type="dxa"/>
            <w:tcBorders>
              <w:top w:val="single" w:sz="6" w:space="0" w:color="auto"/>
              <w:left w:val="single" w:sz="6" w:space="0" w:color="auto"/>
              <w:bottom w:val="single" w:sz="6" w:space="0" w:color="auto"/>
              <w:right w:val="single" w:sz="6" w:space="0" w:color="auto"/>
            </w:tcBorders>
          </w:tcPr>
          <w:p w14:paraId="0A6DDE78" w14:textId="77777777" w:rsidR="00674E04" w:rsidRPr="00807EDD" w:rsidRDefault="00186759" w:rsidP="000F4A03">
            <w:pPr>
              <w:pStyle w:val="NormalTableText"/>
              <w:jc w:val="center"/>
              <w:rPr>
                <w:rFonts w:ascii="Calibri" w:hAnsi="Calibri"/>
                <w:sz w:val="22"/>
              </w:rPr>
            </w:pPr>
            <w:r w:rsidRPr="00807EDD">
              <w:rPr>
                <w:rFonts w:ascii="Calibri" w:hAnsi="Calibri"/>
                <w:sz w:val="22"/>
              </w:rPr>
              <w:t>November 5, 2007</w:t>
            </w:r>
          </w:p>
        </w:tc>
        <w:tc>
          <w:tcPr>
            <w:tcW w:w="5863" w:type="dxa"/>
            <w:tcBorders>
              <w:top w:val="single" w:sz="6" w:space="0" w:color="auto"/>
              <w:left w:val="single" w:sz="6" w:space="0" w:color="auto"/>
              <w:bottom w:val="single" w:sz="6" w:space="0" w:color="auto"/>
              <w:right w:val="double" w:sz="6" w:space="0" w:color="auto"/>
            </w:tcBorders>
          </w:tcPr>
          <w:p w14:paraId="33FC5957" w14:textId="77777777" w:rsidR="00674E04" w:rsidRPr="00807EDD" w:rsidRDefault="00186759" w:rsidP="00E61FA0">
            <w:pPr>
              <w:pStyle w:val="NormalTableText"/>
              <w:rPr>
                <w:rFonts w:ascii="Calibri" w:hAnsi="Calibri"/>
                <w:sz w:val="22"/>
              </w:rPr>
              <w:pPrChange w:id="3" w:author="Mutton, Benjamin" w:date="2018-06-08T10:51:00Z">
                <w:pPr>
                  <w:pStyle w:val="NormalTableText"/>
                  <w:jc w:val="center"/>
                </w:pPr>
              </w:pPrChange>
            </w:pPr>
            <w:r w:rsidRPr="00807EDD">
              <w:rPr>
                <w:rFonts w:ascii="Calibri" w:hAnsi="Calibri"/>
                <w:sz w:val="22"/>
              </w:rPr>
              <w:t>Minor revisions by Legal Services.</w:t>
            </w:r>
          </w:p>
        </w:tc>
      </w:tr>
      <w:tr w:rsidR="00AC3FB5" w:rsidRPr="00807EDD" w14:paraId="2BFDA81E" w14:textId="77777777" w:rsidTr="00FA662F">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51DD35C6" w14:textId="77777777" w:rsidR="00AC3FB5" w:rsidRPr="00807EDD" w:rsidRDefault="00AC3FB5" w:rsidP="000F4A03">
            <w:pPr>
              <w:pStyle w:val="NormalTableText"/>
              <w:jc w:val="center"/>
              <w:rPr>
                <w:rFonts w:ascii="Calibri" w:hAnsi="Calibri"/>
                <w:sz w:val="22"/>
              </w:rPr>
            </w:pPr>
            <w:r w:rsidRPr="00807EDD">
              <w:rPr>
                <w:rFonts w:ascii="Calibri" w:hAnsi="Calibri"/>
                <w:sz w:val="22"/>
              </w:rPr>
              <w:t>3</w:t>
            </w:r>
          </w:p>
        </w:tc>
        <w:tc>
          <w:tcPr>
            <w:tcW w:w="2340" w:type="dxa"/>
            <w:tcBorders>
              <w:top w:val="single" w:sz="6" w:space="0" w:color="auto"/>
              <w:left w:val="single" w:sz="6" w:space="0" w:color="auto"/>
              <w:bottom w:val="single" w:sz="6" w:space="0" w:color="auto"/>
              <w:right w:val="single" w:sz="6" w:space="0" w:color="auto"/>
            </w:tcBorders>
          </w:tcPr>
          <w:p w14:paraId="2E64D0A9" w14:textId="77777777" w:rsidR="00AC3FB5" w:rsidRPr="00807EDD" w:rsidRDefault="00AC3FB5" w:rsidP="000F4A03">
            <w:pPr>
              <w:pStyle w:val="NormalTableText"/>
              <w:jc w:val="center"/>
              <w:rPr>
                <w:rFonts w:ascii="Calibri" w:hAnsi="Calibri"/>
                <w:sz w:val="22"/>
              </w:rPr>
            </w:pPr>
            <w:r w:rsidRPr="00807EDD">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6CA5B42A" w14:textId="77777777" w:rsidR="00AC3FB5" w:rsidRPr="00807EDD" w:rsidRDefault="00AC3FB5" w:rsidP="00E61FA0">
            <w:pPr>
              <w:pStyle w:val="NormalTableText"/>
              <w:rPr>
                <w:rFonts w:ascii="Calibri" w:hAnsi="Calibri"/>
                <w:sz w:val="22"/>
              </w:rPr>
              <w:pPrChange w:id="4" w:author="Mutton, Benjamin" w:date="2018-06-08T10:51:00Z">
                <w:pPr>
                  <w:pStyle w:val="NormalTableText"/>
                  <w:jc w:val="center"/>
                </w:pPr>
              </w:pPrChange>
            </w:pPr>
            <w:r w:rsidRPr="00807EDD">
              <w:rPr>
                <w:rFonts w:ascii="Calibri" w:hAnsi="Calibri"/>
                <w:sz w:val="22"/>
              </w:rPr>
              <w:t>Modified ‘Related Section’</w:t>
            </w:r>
          </w:p>
        </w:tc>
      </w:tr>
      <w:tr w:rsidR="00A23C72" w:rsidRPr="00807EDD" w14:paraId="4F82E613" w14:textId="77777777" w:rsidTr="00FA662F">
        <w:trPr>
          <w:cantSplit/>
          <w:jc w:val="center"/>
        </w:trPr>
        <w:tc>
          <w:tcPr>
            <w:tcW w:w="1004" w:type="dxa"/>
            <w:tcBorders>
              <w:top w:val="single" w:sz="6" w:space="0" w:color="auto"/>
              <w:left w:val="double" w:sz="6" w:space="0" w:color="auto"/>
              <w:bottom w:val="single" w:sz="6" w:space="0" w:color="auto"/>
              <w:right w:val="single" w:sz="6" w:space="0" w:color="auto"/>
            </w:tcBorders>
          </w:tcPr>
          <w:p w14:paraId="3D27604A" w14:textId="77777777" w:rsidR="00A23C72" w:rsidRPr="00807EDD" w:rsidRDefault="00A23C72" w:rsidP="000F4A03">
            <w:pPr>
              <w:pStyle w:val="NormalTableText"/>
              <w:jc w:val="center"/>
              <w:rPr>
                <w:rFonts w:ascii="Calibri" w:hAnsi="Calibri"/>
                <w:sz w:val="22"/>
              </w:rPr>
            </w:pPr>
            <w:r w:rsidRPr="00807EDD">
              <w:rPr>
                <w:rFonts w:ascii="Calibri" w:hAnsi="Calibri"/>
                <w:sz w:val="22"/>
              </w:rPr>
              <w:t>4</w:t>
            </w:r>
          </w:p>
        </w:tc>
        <w:tc>
          <w:tcPr>
            <w:tcW w:w="2340" w:type="dxa"/>
            <w:tcBorders>
              <w:top w:val="single" w:sz="6" w:space="0" w:color="auto"/>
              <w:left w:val="single" w:sz="6" w:space="0" w:color="auto"/>
              <w:bottom w:val="single" w:sz="6" w:space="0" w:color="auto"/>
              <w:right w:val="single" w:sz="6" w:space="0" w:color="auto"/>
            </w:tcBorders>
          </w:tcPr>
          <w:p w14:paraId="2AA5C51C" w14:textId="77777777" w:rsidR="00A23C72" w:rsidRPr="00807EDD" w:rsidRDefault="00A23C72" w:rsidP="000F4A03">
            <w:pPr>
              <w:pStyle w:val="NormalTableText"/>
              <w:jc w:val="center"/>
              <w:rPr>
                <w:rFonts w:ascii="Calibri" w:hAnsi="Calibri"/>
                <w:sz w:val="22"/>
              </w:rPr>
            </w:pPr>
            <w:r w:rsidRPr="00807EDD">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34878EED" w14:textId="77777777" w:rsidR="00A23C72" w:rsidRPr="00807EDD" w:rsidRDefault="00A23C72" w:rsidP="00E61FA0">
            <w:pPr>
              <w:pStyle w:val="NormalTableText"/>
              <w:rPr>
                <w:rFonts w:ascii="Calibri" w:hAnsi="Calibri"/>
                <w:sz w:val="22"/>
              </w:rPr>
              <w:pPrChange w:id="5" w:author="Mutton, Benjamin" w:date="2018-06-08T10:51:00Z">
                <w:pPr>
                  <w:pStyle w:val="NormalTableText"/>
                  <w:jc w:val="center"/>
                </w:pPr>
              </w:pPrChange>
            </w:pPr>
            <w:r w:rsidRPr="00807EDD">
              <w:rPr>
                <w:rFonts w:ascii="Calibri" w:hAnsi="Calibri"/>
                <w:sz w:val="22"/>
              </w:rPr>
              <w:t>Minor changes from Legal</w:t>
            </w:r>
          </w:p>
        </w:tc>
      </w:tr>
      <w:tr w:rsidR="00AC3FB5" w:rsidRPr="00807EDD" w14:paraId="66276272" w14:textId="77777777" w:rsidTr="00FA662F">
        <w:trPr>
          <w:cantSplit/>
          <w:jc w:val="center"/>
        </w:trPr>
        <w:tc>
          <w:tcPr>
            <w:tcW w:w="1004" w:type="dxa"/>
            <w:tcBorders>
              <w:top w:val="single" w:sz="6" w:space="0" w:color="auto"/>
              <w:left w:val="double" w:sz="6" w:space="0" w:color="auto"/>
              <w:bottom w:val="single" w:sz="6" w:space="0" w:color="auto"/>
              <w:right w:val="single" w:sz="6" w:space="0" w:color="auto"/>
            </w:tcBorders>
          </w:tcPr>
          <w:p w14:paraId="6BC147C8" w14:textId="77777777" w:rsidR="00AC3FB5" w:rsidRPr="00807EDD" w:rsidRDefault="00494A14" w:rsidP="000F4A03">
            <w:pPr>
              <w:pStyle w:val="NormalTableText"/>
              <w:jc w:val="center"/>
              <w:rPr>
                <w:rFonts w:ascii="Calibri" w:hAnsi="Calibri"/>
                <w:sz w:val="22"/>
              </w:rPr>
            </w:pPr>
            <w:r w:rsidRPr="00807EDD">
              <w:rPr>
                <w:rFonts w:ascii="Calibri" w:hAnsi="Calibri"/>
                <w:sz w:val="22"/>
              </w:rPr>
              <w:t>5</w:t>
            </w:r>
          </w:p>
        </w:tc>
        <w:tc>
          <w:tcPr>
            <w:tcW w:w="2340" w:type="dxa"/>
            <w:tcBorders>
              <w:top w:val="single" w:sz="6" w:space="0" w:color="auto"/>
              <w:left w:val="single" w:sz="6" w:space="0" w:color="auto"/>
              <w:bottom w:val="single" w:sz="6" w:space="0" w:color="auto"/>
              <w:right w:val="single" w:sz="6" w:space="0" w:color="auto"/>
            </w:tcBorders>
          </w:tcPr>
          <w:p w14:paraId="70EBBE89" w14:textId="77777777" w:rsidR="00AC3FB5" w:rsidRPr="00807EDD" w:rsidRDefault="00494A14" w:rsidP="000F4A03">
            <w:pPr>
              <w:pStyle w:val="NormalTableText"/>
              <w:jc w:val="center"/>
              <w:rPr>
                <w:rFonts w:ascii="Calibri" w:hAnsi="Calibri"/>
                <w:sz w:val="22"/>
              </w:rPr>
            </w:pPr>
            <w:r w:rsidRPr="00807EDD">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1EF989C7" w14:textId="77777777" w:rsidR="00AC3FB5" w:rsidRPr="00807EDD" w:rsidRDefault="00494A14" w:rsidP="00E61FA0">
            <w:pPr>
              <w:pStyle w:val="NormalTableText"/>
              <w:rPr>
                <w:rFonts w:ascii="Calibri" w:hAnsi="Calibri"/>
                <w:sz w:val="22"/>
              </w:rPr>
              <w:pPrChange w:id="6" w:author="Mutton, Benjamin" w:date="2018-06-08T10:51:00Z">
                <w:pPr>
                  <w:pStyle w:val="NormalTableText"/>
                  <w:jc w:val="center"/>
                </w:pPr>
              </w:pPrChange>
            </w:pPr>
            <w:r w:rsidRPr="00807EDD">
              <w:rPr>
                <w:rFonts w:ascii="Calibri" w:hAnsi="Calibri"/>
                <w:sz w:val="22"/>
              </w:rPr>
              <w:t>Added References and Replacement Parts Section</w:t>
            </w:r>
          </w:p>
        </w:tc>
      </w:tr>
      <w:tr w:rsidR="00A87F7C" w:rsidRPr="00807EDD" w14:paraId="37277522" w14:textId="77777777" w:rsidTr="00FA662F">
        <w:trPr>
          <w:cantSplit/>
          <w:jc w:val="center"/>
        </w:trPr>
        <w:tc>
          <w:tcPr>
            <w:tcW w:w="1004" w:type="dxa"/>
            <w:tcBorders>
              <w:top w:val="single" w:sz="6" w:space="0" w:color="auto"/>
              <w:left w:val="double" w:sz="6" w:space="0" w:color="auto"/>
              <w:bottom w:val="single" w:sz="6" w:space="0" w:color="auto"/>
              <w:right w:val="single" w:sz="6" w:space="0" w:color="auto"/>
            </w:tcBorders>
          </w:tcPr>
          <w:p w14:paraId="0FF89060" w14:textId="77777777" w:rsidR="00A87F7C" w:rsidRPr="00807EDD" w:rsidRDefault="00A87F7C" w:rsidP="000F4A03">
            <w:pPr>
              <w:pStyle w:val="NormalTableText"/>
              <w:jc w:val="center"/>
              <w:rPr>
                <w:rFonts w:ascii="Calibri" w:hAnsi="Calibri"/>
                <w:sz w:val="22"/>
              </w:rPr>
            </w:pPr>
            <w:r w:rsidRPr="00807EDD">
              <w:rPr>
                <w:rFonts w:ascii="Calibri" w:hAnsi="Calibri"/>
                <w:sz w:val="22"/>
              </w:rPr>
              <w:t>6</w:t>
            </w:r>
          </w:p>
        </w:tc>
        <w:tc>
          <w:tcPr>
            <w:tcW w:w="2340" w:type="dxa"/>
            <w:tcBorders>
              <w:top w:val="single" w:sz="6" w:space="0" w:color="auto"/>
              <w:left w:val="single" w:sz="6" w:space="0" w:color="auto"/>
              <w:bottom w:val="single" w:sz="6" w:space="0" w:color="auto"/>
              <w:right w:val="single" w:sz="6" w:space="0" w:color="auto"/>
            </w:tcBorders>
          </w:tcPr>
          <w:p w14:paraId="4DC76800" w14:textId="77777777" w:rsidR="00A87F7C" w:rsidRPr="00807EDD" w:rsidRDefault="00A87F7C" w:rsidP="000F4A03">
            <w:pPr>
              <w:pStyle w:val="NormalTableText"/>
              <w:jc w:val="center"/>
              <w:rPr>
                <w:rFonts w:ascii="Calibri" w:hAnsi="Calibri"/>
                <w:sz w:val="22"/>
              </w:rPr>
            </w:pPr>
            <w:r w:rsidRPr="00807EDD">
              <w:rPr>
                <w:rFonts w:ascii="Calibri" w:hAnsi="Calibri"/>
                <w:sz w:val="22"/>
              </w:rPr>
              <w:t>June 29, 2012</w:t>
            </w:r>
          </w:p>
        </w:tc>
        <w:tc>
          <w:tcPr>
            <w:tcW w:w="5863" w:type="dxa"/>
            <w:tcBorders>
              <w:top w:val="single" w:sz="6" w:space="0" w:color="auto"/>
              <w:left w:val="single" w:sz="6" w:space="0" w:color="auto"/>
              <w:bottom w:val="single" w:sz="6" w:space="0" w:color="auto"/>
              <w:right w:val="double" w:sz="6" w:space="0" w:color="auto"/>
            </w:tcBorders>
          </w:tcPr>
          <w:p w14:paraId="75ED9985" w14:textId="77777777" w:rsidR="00A87F7C" w:rsidRPr="00807EDD" w:rsidRDefault="00A87F7C" w:rsidP="00E61FA0">
            <w:pPr>
              <w:pStyle w:val="NormalTableText"/>
              <w:rPr>
                <w:rFonts w:ascii="Calibri" w:hAnsi="Calibri"/>
                <w:sz w:val="22"/>
              </w:rPr>
              <w:pPrChange w:id="7" w:author="Mutton, Benjamin" w:date="2018-06-08T10:51:00Z">
                <w:pPr>
                  <w:pStyle w:val="NormalTableText"/>
                  <w:jc w:val="center"/>
                </w:pPr>
              </w:pPrChange>
            </w:pPr>
            <w:r w:rsidRPr="00807EDD">
              <w:rPr>
                <w:rFonts w:ascii="Calibri" w:hAnsi="Calibri"/>
                <w:sz w:val="22"/>
              </w:rPr>
              <w:t>Reformatted to Remove White Space</w:t>
            </w:r>
          </w:p>
        </w:tc>
      </w:tr>
      <w:tr w:rsidR="0002604D" w:rsidRPr="00807EDD" w14:paraId="4351BA60" w14:textId="77777777" w:rsidTr="00FA662F">
        <w:trPr>
          <w:cantSplit/>
          <w:jc w:val="center"/>
        </w:trPr>
        <w:tc>
          <w:tcPr>
            <w:tcW w:w="1004" w:type="dxa"/>
            <w:tcBorders>
              <w:top w:val="single" w:sz="6" w:space="0" w:color="auto"/>
              <w:left w:val="double" w:sz="6" w:space="0" w:color="auto"/>
              <w:bottom w:val="single" w:sz="6" w:space="0" w:color="auto"/>
              <w:right w:val="single" w:sz="6" w:space="0" w:color="auto"/>
            </w:tcBorders>
          </w:tcPr>
          <w:p w14:paraId="7FC56FE4" w14:textId="77777777" w:rsidR="0002604D" w:rsidRPr="00807EDD" w:rsidRDefault="00FA7AA1" w:rsidP="000F4A03">
            <w:pPr>
              <w:pStyle w:val="NormalTableText"/>
              <w:jc w:val="center"/>
              <w:rPr>
                <w:rFonts w:ascii="Calibri" w:hAnsi="Calibri"/>
                <w:sz w:val="22"/>
              </w:rPr>
            </w:pPr>
            <w:ins w:id="8" w:author="Radulovic, Nicole" w:date="2022-11-02T15:08:00Z">
              <w:r>
                <w:rPr>
                  <w:rFonts w:ascii="Calibri" w:hAnsi="Calibri"/>
                  <w:sz w:val="22"/>
                </w:rPr>
                <w:t>sa</w:t>
              </w:r>
            </w:ins>
            <w:r w:rsidR="0002604D">
              <w:rPr>
                <w:rFonts w:ascii="Calibri" w:hAnsi="Calibri"/>
                <w:sz w:val="22"/>
              </w:rPr>
              <w:t>7</w:t>
            </w:r>
          </w:p>
        </w:tc>
        <w:tc>
          <w:tcPr>
            <w:tcW w:w="2340" w:type="dxa"/>
            <w:tcBorders>
              <w:top w:val="single" w:sz="6" w:space="0" w:color="auto"/>
              <w:left w:val="single" w:sz="6" w:space="0" w:color="auto"/>
              <w:bottom w:val="single" w:sz="6" w:space="0" w:color="auto"/>
              <w:right w:val="single" w:sz="6" w:space="0" w:color="auto"/>
            </w:tcBorders>
          </w:tcPr>
          <w:p w14:paraId="54627629" w14:textId="77777777" w:rsidR="0002604D" w:rsidRPr="00807EDD" w:rsidRDefault="0002604D" w:rsidP="000F4A03">
            <w:pPr>
              <w:pStyle w:val="NormalTableText"/>
              <w:jc w:val="center"/>
              <w:rPr>
                <w:rFonts w:ascii="Calibri" w:hAnsi="Calibri"/>
                <w:sz w:val="22"/>
              </w:rPr>
            </w:pPr>
            <w:r>
              <w:rPr>
                <w:rFonts w:ascii="Calibri" w:hAnsi="Calibri"/>
                <w:sz w:val="22"/>
              </w:rPr>
              <w:t>April 24, 2015</w:t>
            </w:r>
          </w:p>
        </w:tc>
        <w:tc>
          <w:tcPr>
            <w:tcW w:w="5863" w:type="dxa"/>
            <w:tcBorders>
              <w:top w:val="single" w:sz="6" w:space="0" w:color="auto"/>
              <w:left w:val="single" w:sz="6" w:space="0" w:color="auto"/>
              <w:bottom w:val="single" w:sz="6" w:space="0" w:color="auto"/>
              <w:right w:val="double" w:sz="6" w:space="0" w:color="auto"/>
            </w:tcBorders>
          </w:tcPr>
          <w:p w14:paraId="605BF84E" w14:textId="77777777" w:rsidR="0002604D" w:rsidRPr="00807EDD" w:rsidRDefault="0002604D" w:rsidP="00E61FA0">
            <w:pPr>
              <w:pStyle w:val="NormalTableText"/>
              <w:rPr>
                <w:rFonts w:ascii="Calibri" w:hAnsi="Calibri"/>
                <w:sz w:val="22"/>
              </w:rPr>
              <w:pPrChange w:id="9" w:author="Mutton, Benjamin" w:date="2018-06-08T10:51:00Z">
                <w:pPr>
                  <w:pStyle w:val="NormalTableText"/>
                  <w:jc w:val="center"/>
                </w:pPr>
              </w:pPrChange>
            </w:pPr>
            <w:r>
              <w:rPr>
                <w:rFonts w:ascii="Calibri" w:hAnsi="Calibri"/>
                <w:sz w:val="22"/>
              </w:rPr>
              <w:t>General formatting</w:t>
            </w:r>
          </w:p>
        </w:tc>
      </w:tr>
      <w:tr w:rsidR="001B0CA1" w:rsidRPr="00807EDD" w14:paraId="5F498CB2" w14:textId="77777777" w:rsidTr="00556BE2">
        <w:trPr>
          <w:cantSplit/>
          <w:jc w:val="center"/>
        </w:trPr>
        <w:tc>
          <w:tcPr>
            <w:tcW w:w="1004" w:type="dxa"/>
            <w:tcBorders>
              <w:top w:val="single" w:sz="6" w:space="0" w:color="auto"/>
              <w:left w:val="double" w:sz="6" w:space="0" w:color="auto"/>
              <w:bottom w:val="single" w:sz="6" w:space="0" w:color="auto"/>
              <w:right w:val="single" w:sz="6" w:space="0" w:color="auto"/>
            </w:tcBorders>
          </w:tcPr>
          <w:p w14:paraId="3167E040" w14:textId="77777777" w:rsidR="001B0CA1" w:rsidRDefault="001B0CA1" w:rsidP="000F4A03">
            <w:pPr>
              <w:pStyle w:val="NormalTableText"/>
              <w:jc w:val="center"/>
              <w:rPr>
                <w:rFonts w:ascii="Calibri" w:hAnsi="Calibri"/>
                <w:sz w:val="22"/>
              </w:rPr>
            </w:pPr>
            <w:r>
              <w:rPr>
                <w:rFonts w:ascii="Calibri" w:hAnsi="Calibri"/>
                <w:sz w:val="22"/>
              </w:rPr>
              <w:t>8</w:t>
            </w:r>
          </w:p>
        </w:tc>
        <w:tc>
          <w:tcPr>
            <w:tcW w:w="2340" w:type="dxa"/>
            <w:tcBorders>
              <w:top w:val="single" w:sz="6" w:space="0" w:color="auto"/>
              <w:left w:val="single" w:sz="6" w:space="0" w:color="auto"/>
              <w:bottom w:val="single" w:sz="6" w:space="0" w:color="auto"/>
              <w:right w:val="single" w:sz="6" w:space="0" w:color="auto"/>
            </w:tcBorders>
          </w:tcPr>
          <w:p w14:paraId="7912B5E3" w14:textId="77777777" w:rsidR="001B0CA1" w:rsidRDefault="001B0CA1" w:rsidP="000F4A03">
            <w:pPr>
              <w:pStyle w:val="NormalTableText"/>
              <w:jc w:val="center"/>
              <w:rPr>
                <w:rFonts w:ascii="Calibri" w:hAnsi="Calibri"/>
                <w:sz w:val="22"/>
              </w:rPr>
            </w:pPr>
            <w:r>
              <w:rPr>
                <w:rFonts w:ascii="Calibri" w:hAnsi="Calibri"/>
                <w:sz w:val="22"/>
              </w:rPr>
              <w:t>August 17, 2015</w:t>
            </w:r>
          </w:p>
        </w:tc>
        <w:tc>
          <w:tcPr>
            <w:tcW w:w="5863" w:type="dxa"/>
            <w:tcBorders>
              <w:top w:val="single" w:sz="6" w:space="0" w:color="auto"/>
              <w:left w:val="single" w:sz="6" w:space="0" w:color="auto"/>
              <w:bottom w:val="single" w:sz="6" w:space="0" w:color="auto"/>
              <w:right w:val="double" w:sz="6" w:space="0" w:color="auto"/>
            </w:tcBorders>
          </w:tcPr>
          <w:p w14:paraId="5DD8BFF9" w14:textId="77777777" w:rsidR="001B0CA1" w:rsidRDefault="001B0CA1" w:rsidP="00E61FA0">
            <w:pPr>
              <w:pStyle w:val="NormalTableText"/>
              <w:rPr>
                <w:rFonts w:ascii="Calibri" w:hAnsi="Calibri"/>
                <w:sz w:val="22"/>
              </w:rPr>
              <w:pPrChange w:id="10" w:author="Mutton, Benjamin" w:date="2018-06-08T10:51:00Z">
                <w:pPr>
                  <w:pStyle w:val="NormalTableText"/>
                  <w:jc w:val="center"/>
                </w:pPr>
              </w:pPrChange>
            </w:pPr>
            <w:r>
              <w:rPr>
                <w:rFonts w:ascii="Calibri" w:hAnsi="Calibri"/>
                <w:sz w:val="22"/>
              </w:rPr>
              <w:t>First draft review of updated spec. (AV)</w:t>
            </w:r>
          </w:p>
        </w:tc>
      </w:tr>
      <w:tr w:rsidR="000F4A03" w:rsidRPr="00807EDD" w14:paraId="3DB382CB" w14:textId="77777777" w:rsidTr="002F2857">
        <w:tblPrEx>
          <w:tblW w:w="0" w:type="auto"/>
          <w:jc w:val="center"/>
          <w:tblLayout w:type="fixed"/>
          <w:tblLook w:val="0000" w:firstRow="0" w:lastRow="0" w:firstColumn="0" w:lastColumn="0" w:noHBand="0" w:noVBand="0"/>
          <w:tblPrExChange w:id="11" w:author="Mutton, Benjamin" w:date="2018-04-26T14:42:00Z">
            <w:tblPrEx>
              <w:tblW w:w="0" w:type="auto"/>
              <w:jc w:val="center"/>
              <w:tblLayout w:type="fixed"/>
              <w:tblLook w:val="0000" w:firstRow="0" w:lastRow="0" w:firstColumn="0" w:lastColumn="0" w:noHBand="0" w:noVBand="0"/>
            </w:tblPrEx>
          </w:tblPrExChange>
        </w:tblPrEx>
        <w:trPr>
          <w:cantSplit/>
          <w:jc w:val="center"/>
          <w:trPrChange w:id="12" w:author="Mutton, Benjamin" w:date="2018-04-26T14:42:00Z">
            <w:trPr>
              <w:gridAfter w:val="0"/>
              <w:cantSplit/>
              <w:jc w:val="center"/>
            </w:trPr>
          </w:trPrChange>
        </w:trPr>
        <w:tc>
          <w:tcPr>
            <w:tcW w:w="1004" w:type="dxa"/>
            <w:tcBorders>
              <w:top w:val="single" w:sz="6" w:space="0" w:color="auto"/>
              <w:left w:val="double" w:sz="6" w:space="0" w:color="auto"/>
              <w:bottom w:val="single" w:sz="6" w:space="0" w:color="auto"/>
              <w:right w:val="single" w:sz="6" w:space="0" w:color="auto"/>
            </w:tcBorders>
            <w:vAlign w:val="center"/>
            <w:tcPrChange w:id="13" w:author="Mutton, Benjamin" w:date="2018-04-26T14:42:00Z">
              <w:tcPr>
                <w:tcW w:w="1004" w:type="dxa"/>
                <w:gridSpan w:val="2"/>
                <w:tcBorders>
                  <w:top w:val="single" w:sz="6" w:space="0" w:color="auto"/>
                  <w:left w:val="double" w:sz="6" w:space="0" w:color="auto"/>
                  <w:bottom w:val="double" w:sz="6" w:space="0" w:color="auto"/>
                  <w:right w:val="single" w:sz="6" w:space="0" w:color="auto"/>
                </w:tcBorders>
                <w:vAlign w:val="center"/>
              </w:tcPr>
            </w:tcPrChange>
          </w:tcPr>
          <w:p w14:paraId="23A76F51" w14:textId="77777777" w:rsidR="000F4A03" w:rsidRPr="00F71F3E" w:rsidRDefault="00556BE2" w:rsidP="00F32605">
            <w:pPr>
              <w:pStyle w:val="NormalTableText"/>
              <w:jc w:val="center"/>
              <w:rPr>
                <w:rFonts w:ascii="Calibri" w:hAnsi="Calibri"/>
                <w:b/>
                <w:sz w:val="22"/>
              </w:rPr>
            </w:pPr>
            <w:r>
              <w:rPr>
                <w:rFonts w:ascii="Calibri" w:hAnsi="Calibri"/>
                <w:b/>
                <w:sz w:val="22"/>
              </w:rPr>
              <w:t>9</w:t>
            </w:r>
          </w:p>
        </w:tc>
        <w:tc>
          <w:tcPr>
            <w:tcW w:w="2340" w:type="dxa"/>
            <w:tcBorders>
              <w:top w:val="single" w:sz="6" w:space="0" w:color="auto"/>
              <w:left w:val="single" w:sz="6" w:space="0" w:color="auto"/>
              <w:bottom w:val="single" w:sz="6" w:space="0" w:color="auto"/>
              <w:right w:val="single" w:sz="6" w:space="0" w:color="auto"/>
            </w:tcBorders>
            <w:vAlign w:val="center"/>
            <w:tcPrChange w:id="14" w:author="Mutton, Benjamin" w:date="2018-04-26T14:42:00Z">
              <w:tcPr>
                <w:tcW w:w="2340" w:type="dxa"/>
                <w:gridSpan w:val="2"/>
                <w:tcBorders>
                  <w:top w:val="single" w:sz="6" w:space="0" w:color="auto"/>
                  <w:left w:val="single" w:sz="6" w:space="0" w:color="auto"/>
                  <w:bottom w:val="double" w:sz="6" w:space="0" w:color="auto"/>
                  <w:right w:val="single" w:sz="6" w:space="0" w:color="auto"/>
                </w:tcBorders>
                <w:vAlign w:val="center"/>
              </w:tcPr>
            </w:tcPrChange>
          </w:tcPr>
          <w:p w14:paraId="69664A6B" w14:textId="77777777" w:rsidR="000F4A03" w:rsidRPr="00F71F3E" w:rsidRDefault="000F4A03" w:rsidP="00F32605">
            <w:pPr>
              <w:pStyle w:val="NormalTableText"/>
              <w:jc w:val="center"/>
              <w:rPr>
                <w:rFonts w:ascii="Calibri" w:hAnsi="Calibri"/>
                <w:b/>
                <w:sz w:val="22"/>
              </w:rPr>
            </w:pPr>
            <w:r w:rsidRPr="00F71F3E">
              <w:rPr>
                <w:rFonts w:ascii="Calibri" w:hAnsi="Calibri"/>
                <w:b/>
                <w:sz w:val="22"/>
              </w:rPr>
              <w:t>September 1</w:t>
            </w:r>
            <w:r>
              <w:rPr>
                <w:rFonts w:ascii="Calibri" w:hAnsi="Calibri"/>
                <w:b/>
                <w:sz w:val="22"/>
              </w:rPr>
              <w:t>6</w:t>
            </w:r>
            <w:r w:rsidRPr="00F71F3E">
              <w:rPr>
                <w:rFonts w:ascii="Calibri" w:hAnsi="Calibri"/>
                <w:b/>
                <w:sz w:val="22"/>
              </w:rPr>
              <w:t>, 2015</w:t>
            </w:r>
          </w:p>
        </w:tc>
        <w:tc>
          <w:tcPr>
            <w:tcW w:w="5863" w:type="dxa"/>
            <w:tcBorders>
              <w:top w:val="single" w:sz="6" w:space="0" w:color="auto"/>
              <w:left w:val="single" w:sz="6" w:space="0" w:color="auto"/>
              <w:bottom w:val="single" w:sz="6" w:space="0" w:color="auto"/>
              <w:right w:val="double" w:sz="6" w:space="0" w:color="auto"/>
            </w:tcBorders>
            <w:vAlign w:val="center"/>
            <w:tcPrChange w:id="15" w:author="Mutton, Benjamin" w:date="2018-04-26T14:42:00Z">
              <w:tcPr>
                <w:tcW w:w="5863" w:type="dxa"/>
                <w:gridSpan w:val="2"/>
                <w:tcBorders>
                  <w:top w:val="single" w:sz="6" w:space="0" w:color="auto"/>
                  <w:left w:val="single" w:sz="6" w:space="0" w:color="auto"/>
                  <w:bottom w:val="double" w:sz="6" w:space="0" w:color="auto"/>
                  <w:right w:val="double" w:sz="6" w:space="0" w:color="auto"/>
                </w:tcBorders>
                <w:vAlign w:val="center"/>
              </w:tcPr>
            </w:tcPrChange>
          </w:tcPr>
          <w:p w14:paraId="1441DC77" w14:textId="77777777" w:rsidR="000F4A03" w:rsidRPr="00ED37E0" w:rsidRDefault="000F4A03" w:rsidP="00E61FA0">
            <w:pPr>
              <w:pStyle w:val="NormalTableText"/>
              <w:rPr>
                <w:rFonts w:ascii="Calibri" w:hAnsi="Calibri"/>
                <w:sz w:val="22"/>
              </w:rPr>
              <w:pPrChange w:id="16" w:author="Mutton, Benjamin" w:date="2018-06-08T10:51:00Z">
                <w:pPr>
                  <w:pStyle w:val="NormalTableText"/>
                  <w:jc w:val="center"/>
                </w:pPr>
              </w:pPrChange>
            </w:pPr>
            <w:r w:rsidRPr="0037787C">
              <w:rPr>
                <w:rFonts w:ascii="Calibri" w:hAnsi="Calibri"/>
                <w:b/>
                <w:sz w:val="22"/>
                <w:lang w:val="en-US"/>
              </w:rPr>
              <w:t>Updated, Finalized Specification – Reference eDOCS #</w:t>
            </w:r>
            <w:r w:rsidR="00D623E8">
              <w:rPr>
                <w:rFonts w:ascii="Calibri" w:hAnsi="Calibri"/>
                <w:b/>
                <w:sz w:val="22"/>
                <w:lang w:val="en-US"/>
              </w:rPr>
              <w:t>6263145 v3</w:t>
            </w:r>
            <w:r>
              <w:rPr>
                <w:rFonts w:ascii="Calibri" w:hAnsi="Calibri"/>
                <w:b/>
                <w:sz w:val="22"/>
                <w:lang w:val="en-US"/>
              </w:rPr>
              <w:t xml:space="preserve"> (AV)</w:t>
            </w:r>
          </w:p>
        </w:tc>
      </w:tr>
      <w:tr w:rsidR="002F2857" w:rsidRPr="00807EDD" w14:paraId="7B0992D6" w14:textId="77777777" w:rsidTr="00556BE2">
        <w:trPr>
          <w:cantSplit/>
          <w:jc w:val="center"/>
          <w:ins w:id="17" w:author="Mutton, Benjamin" w:date="2018-04-26T14:42:00Z"/>
        </w:trPr>
        <w:tc>
          <w:tcPr>
            <w:tcW w:w="1004" w:type="dxa"/>
            <w:tcBorders>
              <w:top w:val="single" w:sz="6" w:space="0" w:color="auto"/>
              <w:left w:val="double" w:sz="6" w:space="0" w:color="auto"/>
              <w:bottom w:val="double" w:sz="6" w:space="0" w:color="auto"/>
              <w:right w:val="single" w:sz="6" w:space="0" w:color="auto"/>
            </w:tcBorders>
            <w:vAlign w:val="center"/>
          </w:tcPr>
          <w:p w14:paraId="2AAD7D1D" w14:textId="77777777" w:rsidR="002F2857" w:rsidRPr="002F2857" w:rsidRDefault="002F2857" w:rsidP="00F32605">
            <w:pPr>
              <w:pStyle w:val="NormalTableText"/>
              <w:jc w:val="center"/>
              <w:rPr>
                <w:ins w:id="18" w:author="Mutton, Benjamin" w:date="2018-04-26T14:42:00Z"/>
                <w:rFonts w:ascii="Calibri" w:hAnsi="Calibri"/>
                <w:sz w:val="22"/>
                <w:rPrChange w:id="19" w:author="Mutton, Benjamin" w:date="2018-04-26T14:44:00Z">
                  <w:rPr>
                    <w:ins w:id="20" w:author="Mutton, Benjamin" w:date="2018-04-26T14:42:00Z"/>
                    <w:rFonts w:ascii="Calibri" w:hAnsi="Calibri"/>
                    <w:b/>
                    <w:sz w:val="22"/>
                  </w:rPr>
                </w:rPrChange>
              </w:rPr>
            </w:pPr>
            <w:ins w:id="21" w:author="Mutton, Benjamin" w:date="2018-04-26T14:42:00Z">
              <w:r w:rsidRPr="002F2857">
                <w:rPr>
                  <w:rFonts w:ascii="Calibri" w:hAnsi="Calibri"/>
                  <w:sz w:val="22"/>
                  <w:rPrChange w:id="22" w:author="Mutton, Benjamin" w:date="2018-04-26T14:44:00Z">
                    <w:rPr>
                      <w:rFonts w:ascii="Calibri" w:hAnsi="Calibri"/>
                      <w:b/>
                      <w:sz w:val="22"/>
                    </w:rPr>
                  </w:rPrChange>
                </w:rPr>
                <w:t>10</w:t>
              </w:r>
            </w:ins>
          </w:p>
        </w:tc>
        <w:tc>
          <w:tcPr>
            <w:tcW w:w="2340" w:type="dxa"/>
            <w:tcBorders>
              <w:top w:val="single" w:sz="6" w:space="0" w:color="auto"/>
              <w:left w:val="single" w:sz="6" w:space="0" w:color="auto"/>
              <w:bottom w:val="double" w:sz="6" w:space="0" w:color="auto"/>
              <w:right w:val="single" w:sz="6" w:space="0" w:color="auto"/>
            </w:tcBorders>
            <w:vAlign w:val="center"/>
          </w:tcPr>
          <w:p w14:paraId="5CA5936E" w14:textId="77777777" w:rsidR="002F2857" w:rsidRPr="002F2857" w:rsidRDefault="002F2857" w:rsidP="00F32605">
            <w:pPr>
              <w:pStyle w:val="NormalTableText"/>
              <w:jc w:val="center"/>
              <w:rPr>
                <w:ins w:id="23" w:author="Mutton, Benjamin" w:date="2018-04-26T14:42:00Z"/>
                <w:rFonts w:ascii="Calibri" w:hAnsi="Calibri"/>
                <w:sz w:val="22"/>
                <w:rPrChange w:id="24" w:author="Mutton, Benjamin" w:date="2018-04-26T14:44:00Z">
                  <w:rPr>
                    <w:ins w:id="25" w:author="Mutton, Benjamin" w:date="2018-04-26T14:42:00Z"/>
                    <w:rFonts w:ascii="Calibri" w:hAnsi="Calibri"/>
                    <w:b/>
                    <w:sz w:val="22"/>
                  </w:rPr>
                </w:rPrChange>
              </w:rPr>
            </w:pPr>
            <w:ins w:id="26" w:author="Mutton, Benjamin" w:date="2018-04-26T14:42:00Z">
              <w:r w:rsidRPr="002F2857">
                <w:rPr>
                  <w:rFonts w:ascii="Calibri" w:hAnsi="Calibri"/>
                  <w:sz w:val="22"/>
                  <w:rPrChange w:id="27" w:author="Mutton, Benjamin" w:date="2018-04-26T14:44:00Z">
                    <w:rPr>
                      <w:rFonts w:ascii="Calibri" w:hAnsi="Calibri"/>
                      <w:b/>
                      <w:sz w:val="22"/>
                    </w:rPr>
                  </w:rPrChange>
                </w:rPr>
                <w:t>April 26, 2018</w:t>
              </w:r>
            </w:ins>
          </w:p>
        </w:tc>
        <w:tc>
          <w:tcPr>
            <w:tcW w:w="5863" w:type="dxa"/>
            <w:tcBorders>
              <w:top w:val="single" w:sz="6" w:space="0" w:color="auto"/>
              <w:left w:val="single" w:sz="6" w:space="0" w:color="auto"/>
              <w:bottom w:val="double" w:sz="6" w:space="0" w:color="auto"/>
              <w:right w:val="double" w:sz="6" w:space="0" w:color="auto"/>
            </w:tcBorders>
            <w:vAlign w:val="center"/>
          </w:tcPr>
          <w:p w14:paraId="5715D141" w14:textId="77777777" w:rsidR="002F2857" w:rsidRPr="002F2857" w:rsidRDefault="002F2857" w:rsidP="00E61FA0">
            <w:pPr>
              <w:pStyle w:val="NormalTableText"/>
              <w:rPr>
                <w:ins w:id="28" w:author="Mutton, Benjamin" w:date="2018-04-26T14:42:00Z"/>
                <w:rFonts w:ascii="Calibri" w:hAnsi="Calibri"/>
                <w:sz w:val="22"/>
                <w:rPrChange w:id="29" w:author="Mutton, Benjamin" w:date="2018-04-26T14:42:00Z">
                  <w:rPr>
                    <w:ins w:id="30" w:author="Mutton, Benjamin" w:date="2018-04-26T14:42:00Z"/>
                    <w:rFonts w:ascii="Calibri" w:hAnsi="Calibri"/>
                    <w:b/>
                    <w:sz w:val="22"/>
                    <w:lang w:val="en-US"/>
                  </w:rPr>
                </w:rPrChange>
              </w:rPr>
              <w:pPrChange w:id="31" w:author="Mutton, Benjamin" w:date="2018-06-08T10:51:00Z">
                <w:pPr>
                  <w:pStyle w:val="NormalTableText"/>
                  <w:jc w:val="center"/>
                </w:pPr>
              </w:pPrChange>
            </w:pPr>
            <w:ins w:id="32" w:author="Mutton, Benjamin" w:date="2018-04-26T14:43:00Z">
              <w:r>
                <w:rPr>
                  <w:rFonts w:ascii="Calibri" w:hAnsi="Calibri"/>
                  <w:sz w:val="22"/>
                </w:rPr>
                <w:t>2.1.5.2.5 Manufacturers and products removed</w:t>
              </w:r>
            </w:ins>
            <w:ins w:id="33" w:author="Mutton, Benjamin" w:date="2018-04-26T14:44:00Z">
              <w:r>
                <w:rPr>
                  <w:rFonts w:ascii="Calibri" w:hAnsi="Calibri"/>
                  <w:sz w:val="22"/>
                </w:rPr>
                <w:t xml:space="preserve"> (</w:t>
              </w:r>
              <w:commentRangeStart w:id="34"/>
              <w:r>
                <w:rPr>
                  <w:rFonts w:ascii="Calibri" w:hAnsi="Calibri"/>
                  <w:sz w:val="22"/>
                </w:rPr>
                <w:t>BM</w:t>
              </w:r>
            </w:ins>
            <w:commentRangeEnd w:id="34"/>
            <w:r w:rsidR="00FA7AA1">
              <w:rPr>
                <w:rStyle w:val="CommentReference"/>
                <w:lang w:val="en-CA"/>
              </w:rPr>
              <w:commentReference w:id="34"/>
            </w:r>
            <w:ins w:id="35" w:author="Mutton, Benjamin" w:date="2018-04-26T14:42:00Z">
              <w:r w:rsidRPr="00746EA8">
                <w:rPr>
                  <w:rFonts w:ascii="Calibri" w:hAnsi="Calibri"/>
                  <w:sz w:val="22"/>
                </w:rPr>
                <w:t>)</w:t>
              </w:r>
            </w:ins>
          </w:p>
        </w:tc>
      </w:tr>
    </w:tbl>
    <w:p w14:paraId="39530EFC" w14:textId="77777777" w:rsidR="00674E04" w:rsidRPr="00807EDD" w:rsidRDefault="00674E04" w:rsidP="00674E04">
      <w:pPr>
        <w:pStyle w:val="Heading1"/>
        <w:numPr>
          <w:ilvl w:val="0"/>
          <w:numId w:val="0"/>
        </w:numPr>
        <w:tabs>
          <w:tab w:val="left" w:pos="1080"/>
        </w:tabs>
      </w:pPr>
    </w:p>
    <w:p w14:paraId="42729B1C" w14:textId="77777777" w:rsidR="00674E04" w:rsidRPr="00807EDD" w:rsidRDefault="00674E04" w:rsidP="00674E04">
      <w:pPr>
        <w:pStyle w:val="BodyText"/>
        <w:rPr>
          <w:rFonts w:ascii="Calibri" w:hAnsi="Calibri"/>
        </w:rPr>
      </w:pPr>
    </w:p>
    <w:p w14:paraId="41B5588A" w14:textId="77777777" w:rsidR="00674E04" w:rsidRPr="00807EDD" w:rsidDel="00713463" w:rsidRDefault="00674E04" w:rsidP="00674E04">
      <w:pPr>
        <w:pStyle w:val="BodyText"/>
        <w:pBdr>
          <w:top w:val="single" w:sz="4" w:space="1" w:color="auto"/>
          <w:left w:val="single" w:sz="4" w:space="0" w:color="auto"/>
          <w:bottom w:val="single" w:sz="4" w:space="1" w:color="auto"/>
          <w:right w:val="single" w:sz="4" w:space="4" w:color="auto"/>
        </w:pBdr>
        <w:rPr>
          <w:del w:id="36" w:author="Paul Shi" w:date="2022-03-22T16:53:00Z"/>
          <w:rFonts w:ascii="Calibri" w:hAnsi="Calibri"/>
        </w:rPr>
      </w:pPr>
      <w:del w:id="37" w:author="Paul Shi" w:date="2022-03-22T16:53:00Z">
        <w:r w:rsidRPr="00807EDD" w:rsidDel="00713463">
          <w:rPr>
            <w:rFonts w:ascii="Calibri" w:hAnsi="Calibri"/>
          </w:rPr>
          <w:delText>NOTE:</w:delText>
        </w:r>
      </w:del>
    </w:p>
    <w:p w14:paraId="65127807" w14:textId="77777777" w:rsidR="00674E04" w:rsidRPr="00807EDD" w:rsidDel="00713463" w:rsidRDefault="00674E04" w:rsidP="00674E04">
      <w:pPr>
        <w:pStyle w:val="BodyText"/>
        <w:pBdr>
          <w:top w:val="single" w:sz="4" w:space="1" w:color="auto"/>
          <w:left w:val="single" w:sz="4" w:space="0" w:color="auto"/>
          <w:bottom w:val="single" w:sz="4" w:space="1" w:color="auto"/>
          <w:right w:val="single" w:sz="4" w:space="4" w:color="auto"/>
        </w:pBdr>
        <w:rPr>
          <w:del w:id="38" w:author="Paul Shi" w:date="2022-03-22T16:53:00Z"/>
          <w:rFonts w:ascii="Calibri" w:hAnsi="Calibri"/>
        </w:rPr>
      </w:pPr>
      <w:del w:id="39" w:author="Paul Shi" w:date="2022-03-22T16:53:00Z">
        <w:r w:rsidRPr="00807EDD" w:rsidDel="00713463">
          <w:rPr>
            <w:rFonts w:ascii="Calibri" w:hAnsi="Calibri"/>
          </w:rPr>
          <w:delText>This is a CONTROLLED Document. Any documents appearing in paper form are not controlled and should be checked against the on-line file version prior to use.</w:delText>
        </w:r>
      </w:del>
    </w:p>
    <w:p w14:paraId="109392D7" w14:textId="77777777" w:rsidR="00674E04" w:rsidRPr="00807EDD" w:rsidDel="00713463" w:rsidRDefault="00674E04" w:rsidP="00674E04">
      <w:pPr>
        <w:pStyle w:val="BodyText"/>
        <w:pBdr>
          <w:top w:val="single" w:sz="4" w:space="1" w:color="auto"/>
          <w:left w:val="single" w:sz="4" w:space="0" w:color="auto"/>
          <w:bottom w:val="single" w:sz="4" w:space="1" w:color="auto"/>
          <w:right w:val="single" w:sz="4" w:space="4" w:color="auto"/>
        </w:pBdr>
        <w:rPr>
          <w:del w:id="40" w:author="Paul Shi" w:date="2022-03-22T16:53:00Z"/>
          <w:rFonts w:ascii="Calibri" w:hAnsi="Calibri"/>
        </w:rPr>
      </w:pPr>
      <w:del w:id="41" w:author="Paul Shi" w:date="2022-03-22T16:53:00Z">
        <w:r w:rsidRPr="00807EDD" w:rsidDel="00713463">
          <w:rPr>
            <w:rFonts w:ascii="Calibri" w:hAnsi="Calibri"/>
            <w:b/>
            <w:bCs/>
          </w:rPr>
          <w:delText xml:space="preserve">Notice: </w:delText>
        </w:r>
        <w:r w:rsidRPr="00807EDD" w:rsidDel="00713463">
          <w:rPr>
            <w:rFonts w:ascii="Calibri" w:hAnsi="Calibri"/>
          </w:rPr>
          <w:delText>This Document hardcopy must be used for reference purpose only.</w:delText>
        </w:r>
      </w:del>
    </w:p>
    <w:p w14:paraId="087503F9" w14:textId="77777777" w:rsidR="00674E04" w:rsidRPr="00807EDD" w:rsidDel="00713463" w:rsidRDefault="00674E04" w:rsidP="00674E04">
      <w:pPr>
        <w:pStyle w:val="BodyText"/>
        <w:pBdr>
          <w:top w:val="single" w:sz="4" w:space="1" w:color="auto"/>
          <w:left w:val="single" w:sz="4" w:space="0" w:color="auto"/>
          <w:bottom w:val="single" w:sz="4" w:space="1" w:color="auto"/>
          <w:right w:val="single" w:sz="4" w:space="4" w:color="auto"/>
        </w:pBdr>
        <w:rPr>
          <w:del w:id="42" w:author="Paul Shi" w:date="2022-03-22T16:53:00Z"/>
          <w:rFonts w:ascii="Calibri" w:hAnsi="Calibri"/>
          <w:b/>
          <w:bCs/>
        </w:rPr>
      </w:pPr>
      <w:del w:id="43" w:author="Paul Shi" w:date="2022-03-22T16:53:00Z">
        <w:r w:rsidRPr="00807EDD" w:rsidDel="00713463">
          <w:rPr>
            <w:rFonts w:ascii="Calibri" w:hAnsi="Calibri"/>
            <w:b/>
          </w:rPr>
          <w:delText>The on-line copy is the current version of the document.</w:delText>
        </w:r>
      </w:del>
    </w:p>
    <w:p w14:paraId="0C260DF9" w14:textId="77777777" w:rsidR="00674E04" w:rsidRPr="00807EDD" w:rsidRDefault="00674E04" w:rsidP="00422190">
      <w:pPr>
        <w:pStyle w:val="Heading1"/>
        <w:numPr>
          <w:ilvl w:val="0"/>
          <w:numId w:val="0"/>
        </w:numPr>
        <w:tabs>
          <w:tab w:val="left" w:pos="1080"/>
        </w:tabs>
      </w:pPr>
    </w:p>
    <w:p w14:paraId="2AF2CADF" w14:textId="77777777" w:rsidR="00422190" w:rsidRPr="00807EDD" w:rsidRDefault="00422190" w:rsidP="00321D3B">
      <w:pPr>
        <w:pStyle w:val="BodyTextArial"/>
        <w:ind w:left="360"/>
      </w:pPr>
    </w:p>
    <w:p w14:paraId="3F5D9671" w14:textId="77777777" w:rsidR="00F6204E" w:rsidRPr="00807EDD" w:rsidRDefault="00FA662F" w:rsidP="00F5273F">
      <w:pPr>
        <w:pStyle w:val="Heading1"/>
        <w:tabs>
          <w:tab w:val="left" w:pos="1080"/>
        </w:tabs>
        <w:ind w:left="1080" w:hanging="1080"/>
      </w:pPr>
      <w:r>
        <w:br w:type="page"/>
      </w:r>
      <w:r w:rsidR="00960901" w:rsidRPr="00807EDD">
        <w:lastRenderedPageBreak/>
        <w:t>GEneral</w:t>
      </w:r>
    </w:p>
    <w:p w14:paraId="04614732" w14:textId="77777777" w:rsidR="00E34A48" w:rsidRPr="00807EDD" w:rsidRDefault="00E34A48" w:rsidP="00DE3D12">
      <w:pPr>
        <w:pStyle w:val="Heading2"/>
      </w:pPr>
      <w:r w:rsidRPr="00807EDD">
        <w:t xml:space="preserve">Related </w:t>
      </w:r>
      <w:r w:rsidR="00E009A6" w:rsidRPr="00807EDD">
        <w:t>Sections</w:t>
      </w:r>
    </w:p>
    <w:p w14:paraId="22F4E9FC" w14:textId="77777777" w:rsidR="009D0528" w:rsidRPr="004339E1" w:rsidDel="00713463" w:rsidRDefault="009D0528" w:rsidP="00A87F7C">
      <w:pPr>
        <w:pStyle w:val="Heading3"/>
        <w:numPr>
          <w:ilvl w:val="0"/>
          <w:numId w:val="0"/>
        </w:numPr>
        <w:tabs>
          <w:tab w:val="left" w:pos="709"/>
        </w:tabs>
        <w:ind w:left="709"/>
        <w:rPr>
          <w:del w:id="44" w:author="Paul Shi" w:date="2022-03-22T16:54:00Z"/>
          <w:rFonts w:cs="Arial"/>
          <w:i/>
          <w:highlight w:val="yellow"/>
        </w:rPr>
      </w:pPr>
      <w:del w:id="45" w:author="Paul Shi" w:date="2022-03-22T16:54:00Z">
        <w:r w:rsidRPr="004339E1" w:rsidDel="00713463">
          <w:rPr>
            <w:rFonts w:cs="Arial"/>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8C13174" w14:textId="77777777" w:rsidR="009D0528" w:rsidRPr="004339E1" w:rsidDel="00713463" w:rsidRDefault="009D0528" w:rsidP="00A87F7C">
      <w:pPr>
        <w:pStyle w:val="Heading3"/>
        <w:numPr>
          <w:ilvl w:val="0"/>
          <w:numId w:val="0"/>
        </w:numPr>
        <w:tabs>
          <w:tab w:val="left" w:pos="709"/>
        </w:tabs>
        <w:ind w:left="709"/>
        <w:rPr>
          <w:del w:id="46" w:author="Paul Shi" w:date="2022-03-22T16:54:00Z"/>
          <w:rFonts w:cs="Arial"/>
          <w:i/>
          <w:highlight w:val="yellow"/>
        </w:rPr>
      </w:pPr>
    </w:p>
    <w:p w14:paraId="1692FEDE" w14:textId="77777777" w:rsidR="009D0528" w:rsidRPr="004339E1" w:rsidDel="00713463" w:rsidRDefault="009D0528" w:rsidP="00A87F7C">
      <w:pPr>
        <w:pStyle w:val="Heading3"/>
        <w:numPr>
          <w:ilvl w:val="0"/>
          <w:numId w:val="0"/>
        </w:numPr>
        <w:tabs>
          <w:tab w:val="left" w:pos="709"/>
        </w:tabs>
        <w:ind w:left="709"/>
        <w:rPr>
          <w:del w:id="47" w:author="Paul Shi" w:date="2022-03-22T16:54:00Z"/>
          <w:rFonts w:cs="Arial"/>
          <w:i/>
          <w:highlight w:val="yellow"/>
        </w:rPr>
      </w:pPr>
      <w:del w:id="48" w:author="Paul Shi" w:date="2022-03-22T16:54:00Z">
        <w:r w:rsidRPr="004339E1" w:rsidDel="00713463">
          <w:rPr>
            <w:rFonts w:cs="Arial"/>
            <w:i/>
            <w:highlight w:val="yellow"/>
          </w:rPr>
          <w:delText>Cross-referencing here may also be used to coordinate assemblies or systems whose components may span multiple Sections and which must meet certain performance requirements as an assembly or system.</w:delText>
        </w:r>
      </w:del>
    </w:p>
    <w:p w14:paraId="20484851" w14:textId="77777777" w:rsidR="009D0528" w:rsidRPr="004339E1" w:rsidDel="00713463" w:rsidRDefault="009D0528" w:rsidP="00A87F7C">
      <w:pPr>
        <w:pStyle w:val="Heading3"/>
        <w:numPr>
          <w:ilvl w:val="0"/>
          <w:numId w:val="0"/>
        </w:numPr>
        <w:tabs>
          <w:tab w:val="left" w:pos="709"/>
        </w:tabs>
        <w:ind w:left="709"/>
        <w:rPr>
          <w:del w:id="49" w:author="Paul Shi" w:date="2022-03-22T16:54:00Z"/>
          <w:rFonts w:cs="Arial"/>
          <w:i/>
          <w:highlight w:val="yellow"/>
        </w:rPr>
      </w:pPr>
    </w:p>
    <w:p w14:paraId="100B11B6" w14:textId="77777777" w:rsidR="009D0528" w:rsidRPr="004339E1" w:rsidDel="00713463" w:rsidRDefault="009D0528" w:rsidP="00A87F7C">
      <w:pPr>
        <w:pStyle w:val="Heading3"/>
        <w:numPr>
          <w:ilvl w:val="0"/>
          <w:numId w:val="0"/>
        </w:numPr>
        <w:tabs>
          <w:tab w:val="left" w:pos="709"/>
        </w:tabs>
        <w:ind w:left="709"/>
        <w:rPr>
          <w:del w:id="50" w:author="Paul Shi" w:date="2022-03-22T16:54:00Z"/>
          <w:rFonts w:cs="Arial"/>
          <w:i/>
          <w:highlight w:val="yellow"/>
        </w:rPr>
      </w:pPr>
      <w:del w:id="51" w:author="Paul Shi" w:date="2022-03-22T16:54:00Z">
        <w:r w:rsidRPr="004339E1" w:rsidDel="00713463">
          <w:rPr>
            <w:rFonts w:cs="Arial"/>
            <w:i/>
            <w:highlight w:val="yellow"/>
          </w:rPr>
          <w:delText>Contractor is responsible for coordination of the Work.</w:delText>
        </w:r>
      </w:del>
    </w:p>
    <w:p w14:paraId="13B33522" w14:textId="77777777" w:rsidR="009D0528" w:rsidRPr="004339E1" w:rsidDel="00713463" w:rsidRDefault="009D0528" w:rsidP="00A87F7C">
      <w:pPr>
        <w:pStyle w:val="Heading3"/>
        <w:numPr>
          <w:ilvl w:val="0"/>
          <w:numId w:val="0"/>
        </w:numPr>
        <w:tabs>
          <w:tab w:val="left" w:pos="709"/>
        </w:tabs>
        <w:ind w:left="709"/>
        <w:rPr>
          <w:del w:id="52" w:author="Paul Shi" w:date="2022-03-22T16:54:00Z"/>
          <w:rFonts w:cs="Arial"/>
          <w:i/>
          <w:highlight w:val="yellow"/>
        </w:rPr>
      </w:pPr>
    </w:p>
    <w:p w14:paraId="5D0A0DCD" w14:textId="77777777" w:rsidR="009D0528" w:rsidRPr="004339E1" w:rsidDel="00713463" w:rsidRDefault="009D0528" w:rsidP="00A87F7C">
      <w:pPr>
        <w:pStyle w:val="Heading3"/>
        <w:numPr>
          <w:ilvl w:val="0"/>
          <w:numId w:val="0"/>
        </w:numPr>
        <w:tabs>
          <w:tab w:val="left" w:pos="709"/>
        </w:tabs>
        <w:ind w:left="709"/>
        <w:rPr>
          <w:del w:id="53" w:author="Paul Shi" w:date="2022-03-22T16:54:00Z"/>
          <w:rFonts w:cs="Arial"/>
          <w:i/>
          <w:highlight w:val="yellow"/>
        </w:rPr>
      </w:pPr>
      <w:del w:id="54" w:author="Paul Shi" w:date="2022-03-22T16:54:00Z">
        <w:r w:rsidRPr="004339E1" w:rsidDel="00713463">
          <w:rPr>
            <w:rFonts w:cs="Arial"/>
            <w:i/>
            <w:highlight w:val="yellow"/>
          </w:rPr>
          <w:delText>This Section is to be completed/updated during the design development by the Consultant. If it is not applicable to the section for the specific project it may be deleted.]</w:delText>
        </w:r>
      </w:del>
    </w:p>
    <w:p w14:paraId="65C05101" w14:textId="77777777" w:rsidR="009D0528" w:rsidRPr="004339E1" w:rsidDel="00713463" w:rsidRDefault="009D0528" w:rsidP="00A87F7C">
      <w:pPr>
        <w:pStyle w:val="Heading3"/>
        <w:numPr>
          <w:ilvl w:val="0"/>
          <w:numId w:val="0"/>
        </w:numPr>
        <w:tabs>
          <w:tab w:val="left" w:pos="709"/>
        </w:tabs>
        <w:ind w:left="709"/>
        <w:rPr>
          <w:del w:id="55" w:author="Paul Shi" w:date="2022-03-22T16:54:00Z"/>
          <w:rFonts w:cs="Arial"/>
          <w:i/>
          <w:highlight w:val="yellow"/>
        </w:rPr>
      </w:pPr>
    </w:p>
    <w:p w14:paraId="1DF083E8" w14:textId="77777777" w:rsidR="009D0528" w:rsidRPr="00DE3D12" w:rsidDel="00713463" w:rsidRDefault="009D0528" w:rsidP="004339E1">
      <w:pPr>
        <w:pStyle w:val="Heading3"/>
        <w:numPr>
          <w:ilvl w:val="0"/>
          <w:numId w:val="0"/>
        </w:numPr>
        <w:ind w:left="720"/>
        <w:rPr>
          <w:del w:id="56" w:author="Paul Shi" w:date="2022-03-22T16:54:00Z"/>
        </w:rPr>
      </w:pPr>
      <w:del w:id="57" w:author="Paul Shi" w:date="2022-03-22T16:54:00Z">
        <w:r w:rsidRPr="004339E1" w:rsidDel="00713463">
          <w:rPr>
            <w:highlight w:val="yellow"/>
          </w:rPr>
          <w:delText>[List Sections specifying installation of products supplied but not installed under this Section and indicate specific items.]</w:delText>
        </w:r>
      </w:del>
    </w:p>
    <w:p w14:paraId="2F012E61" w14:textId="77777777" w:rsidR="009D0528" w:rsidRPr="00DE3D12" w:rsidDel="00713463" w:rsidRDefault="009D0528" w:rsidP="004339E1">
      <w:pPr>
        <w:pStyle w:val="Heading3"/>
        <w:numPr>
          <w:ilvl w:val="0"/>
          <w:numId w:val="0"/>
        </w:numPr>
        <w:ind w:left="720"/>
        <w:rPr>
          <w:del w:id="58" w:author="Paul Shi" w:date="2022-03-22T16:54:00Z"/>
        </w:rPr>
      </w:pPr>
      <w:del w:id="59" w:author="Paul Shi" w:date="2022-03-22T16:54:00Z">
        <w:r w:rsidRPr="00DE3D12" w:rsidDel="00713463">
          <w:delText xml:space="preserve">Section </w:delText>
        </w:r>
        <w:r w:rsidRPr="0077421B" w:rsidDel="00713463">
          <w:rPr>
            <w:highlight w:val="yellow"/>
          </w:rPr>
          <w:delText>[______ – ____________]:</w:delText>
        </w:r>
        <w:r w:rsidRPr="00DE3D12" w:rsidDel="00713463">
          <w:delText xml:space="preserve">  Execution requirements for </w:delText>
        </w:r>
        <w:r w:rsidRPr="0077421B" w:rsidDel="00713463">
          <w:rPr>
            <w:highlight w:val="yellow"/>
          </w:rPr>
          <w:delText>...[item]...</w:delText>
        </w:r>
        <w:r w:rsidRPr="00DE3D12" w:rsidDel="00713463">
          <w:delText xml:space="preserve">  specified under this Section.</w:delText>
        </w:r>
      </w:del>
    </w:p>
    <w:p w14:paraId="5B5D0392" w14:textId="77777777" w:rsidR="009D0528" w:rsidRPr="00DE3D12" w:rsidDel="00713463" w:rsidRDefault="009D0528" w:rsidP="004339E1">
      <w:pPr>
        <w:pStyle w:val="Heading3"/>
        <w:numPr>
          <w:ilvl w:val="0"/>
          <w:numId w:val="0"/>
        </w:numPr>
        <w:ind w:left="720"/>
        <w:rPr>
          <w:del w:id="60" w:author="Paul Shi" w:date="2022-03-22T16:54:00Z"/>
        </w:rPr>
      </w:pPr>
    </w:p>
    <w:p w14:paraId="1A5EEB0E" w14:textId="77777777" w:rsidR="009D0528" w:rsidRPr="00DE3D12" w:rsidDel="00713463" w:rsidRDefault="009D0528" w:rsidP="004339E1">
      <w:pPr>
        <w:pStyle w:val="Heading3"/>
        <w:numPr>
          <w:ilvl w:val="0"/>
          <w:numId w:val="0"/>
        </w:numPr>
        <w:ind w:left="720"/>
        <w:rPr>
          <w:del w:id="61" w:author="Paul Shi" w:date="2022-03-22T16:54:00Z"/>
        </w:rPr>
      </w:pPr>
      <w:del w:id="62" w:author="Paul Shi" w:date="2022-03-22T16:54:00Z">
        <w:r w:rsidRPr="004339E1" w:rsidDel="00713463">
          <w:rPr>
            <w:highlight w:val="yellow"/>
          </w:rPr>
          <w:delText>[List Sections specifying products installed but not supplied under this Section and indicate specific items.]</w:delText>
        </w:r>
      </w:del>
    </w:p>
    <w:p w14:paraId="466C4AF5" w14:textId="77777777" w:rsidR="009D0528" w:rsidDel="00713463" w:rsidRDefault="009D0528" w:rsidP="000F4A03">
      <w:pPr>
        <w:pStyle w:val="Heading3"/>
        <w:numPr>
          <w:ilvl w:val="0"/>
          <w:numId w:val="0"/>
        </w:numPr>
        <w:ind w:left="1440" w:hanging="720"/>
        <w:rPr>
          <w:del w:id="63" w:author="Paul Shi" w:date="2022-03-22T16:54:00Z"/>
        </w:rPr>
      </w:pPr>
      <w:del w:id="64" w:author="Paul Shi" w:date="2022-03-22T16:54:00Z">
        <w:r w:rsidRPr="00DE3D12" w:rsidDel="00713463">
          <w:delText xml:space="preserve">Section </w:delText>
        </w:r>
        <w:r w:rsidRPr="004339E1" w:rsidDel="00713463">
          <w:rPr>
            <w:highlight w:val="yellow"/>
          </w:rPr>
          <w:delText>[______ – ____________]:</w:delText>
        </w:r>
        <w:r w:rsidRPr="00DE3D12" w:rsidDel="00713463">
          <w:delText xml:space="preserve">  Product requirements for </w:delText>
        </w:r>
        <w:r w:rsidRPr="004339E1" w:rsidDel="00713463">
          <w:rPr>
            <w:highlight w:val="yellow"/>
          </w:rPr>
          <w:delText>...[item]...</w:delText>
        </w:r>
        <w:r w:rsidRPr="00DE3D12" w:rsidDel="00713463">
          <w:delText xml:space="preserve">  for installation under this Section.</w:delText>
        </w:r>
      </w:del>
    </w:p>
    <w:p w14:paraId="43846ECC" w14:textId="77777777" w:rsidR="000F4A03" w:rsidRPr="00DE3D12" w:rsidRDefault="000F4A03" w:rsidP="004339E1">
      <w:pPr>
        <w:pStyle w:val="Heading3"/>
        <w:numPr>
          <w:ilvl w:val="0"/>
          <w:numId w:val="0"/>
        </w:numPr>
        <w:ind w:left="720"/>
      </w:pPr>
    </w:p>
    <w:p w14:paraId="4A9B6120" w14:textId="77777777" w:rsidR="000F4A03" w:rsidRPr="00447441" w:rsidDel="00713463" w:rsidRDefault="000F4A03" w:rsidP="000F4A03">
      <w:pPr>
        <w:pStyle w:val="Heading3"/>
        <w:numPr>
          <w:ilvl w:val="0"/>
          <w:numId w:val="0"/>
        </w:numPr>
        <w:ind w:left="720"/>
        <w:rPr>
          <w:del w:id="65" w:author="Paul Shi" w:date="2022-03-22T16:54:00Z"/>
        </w:rPr>
      </w:pPr>
      <w:del w:id="66" w:author="Paul Shi" w:date="2022-03-22T16:54:00Z">
        <w:r w:rsidRPr="00447441" w:rsidDel="00713463">
          <w:rPr>
            <w:highlight w:val="yellow"/>
          </w:rPr>
          <w:delText>[List Sections specifying related requirements.]</w:delText>
        </w:r>
      </w:del>
    </w:p>
    <w:p w14:paraId="45E9DA5F" w14:textId="77777777" w:rsidR="000F4A03" w:rsidDel="00713463" w:rsidRDefault="000F4A03" w:rsidP="000F4A03">
      <w:pPr>
        <w:pStyle w:val="Heading3"/>
        <w:numPr>
          <w:ilvl w:val="2"/>
          <w:numId w:val="14"/>
        </w:numPr>
        <w:rPr>
          <w:del w:id="67" w:author="Paul Shi" w:date="2022-03-22T16:54:00Z"/>
        </w:rPr>
      </w:pPr>
      <w:del w:id="68" w:author="Paul Shi" w:date="2022-03-22T16:54:00Z">
        <w:r w:rsidRPr="00447441" w:rsidDel="00713463">
          <w:delText xml:space="preserve">Section </w:delText>
        </w:r>
        <w:r w:rsidRPr="00447441" w:rsidDel="00713463">
          <w:rPr>
            <w:highlight w:val="yellow"/>
          </w:rPr>
          <w:delText>[______ – ____________]:  [Optional short phrase indicating relationship].</w:delText>
        </w:r>
      </w:del>
    </w:p>
    <w:p w14:paraId="376B4EDF" w14:textId="77777777" w:rsidR="00AE2414" w:rsidRDefault="00AE2414" w:rsidP="000F4A03">
      <w:pPr>
        <w:pStyle w:val="Heading4"/>
        <w:rPr>
          <w:ins w:id="69" w:author="Mabel Chow" w:date="2022-04-22T09:35:00Z"/>
        </w:rPr>
      </w:pPr>
      <w:r w:rsidRPr="000F4A03">
        <w:t>Section 01300 – Submittals</w:t>
      </w:r>
    </w:p>
    <w:p w14:paraId="2ABD8B1E" w14:textId="77777777" w:rsidR="00120AA2" w:rsidRDefault="00120AA2" w:rsidP="00120AA2">
      <w:pPr>
        <w:pStyle w:val="Heading4"/>
        <w:rPr>
          <w:ins w:id="70" w:author="Mabel Chow" w:date="2022-04-22T09:35:00Z"/>
        </w:rPr>
      </w:pPr>
      <w:ins w:id="71" w:author="Mabel Chow" w:date="2022-04-22T09:35:00Z">
        <w:r>
          <w:t>Section 03200 – Concrete Reinforcement</w:t>
        </w:r>
      </w:ins>
    </w:p>
    <w:p w14:paraId="448ECA07" w14:textId="77777777" w:rsidR="00120AA2" w:rsidRDefault="00120AA2" w:rsidP="00120AA2">
      <w:pPr>
        <w:pStyle w:val="Heading4"/>
        <w:rPr>
          <w:ins w:id="72" w:author="Mabel Chow" w:date="2022-04-22T09:35:00Z"/>
        </w:rPr>
      </w:pPr>
      <w:ins w:id="73" w:author="Mabel Chow" w:date="2022-04-22T09:35:00Z">
        <w:r>
          <w:t>Section 03300 – Cast in Place Concrete</w:t>
        </w:r>
      </w:ins>
    </w:p>
    <w:p w14:paraId="34E93700" w14:textId="77777777" w:rsidR="00120AA2" w:rsidRPr="000F4A03" w:rsidRDefault="00120AA2" w:rsidP="00120AA2">
      <w:pPr>
        <w:pStyle w:val="Heading4"/>
      </w:pPr>
      <w:ins w:id="74" w:author="Mabel Chow" w:date="2022-04-22T09:35:00Z">
        <w:r>
          <w:t>Section 03345 – Concrete Curing and Finishing</w:t>
        </w:r>
      </w:ins>
    </w:p>
    <w:p w14:paraId="71EFC746" w14:textId="77777777" w:rsidR="00AE2414" w:rsidRPr="000F4A03" w:rsidRDefault="00AE2414" w:rsidP="000F4A03">
      <w:pPr>
        <w:pStyle w:val="Heading4"/>
      </w:pPr>
      <w:r w:rsidRPr="000F4A03">
        <w:t>Section 07900 – Joint Sealers</w:t>
      </w:r>
    </w:p>
    <w:p w14:paraId="16BCC530" w14:textId="77777777" w:rsidR="00E34A48" w:rsidRPr="00807EDD" w:rsidRDefault="00E009A6" w:rsidP="00DE3D12">
      <w:pPr>
        <w:pStyle w:val="Heading2"/>
      </w:pPr>
      <w:r w:rsidRPr="00807EDD">
        <w:t>Measurement</w:t>
      </w:r>
      <w:r w:rsidR="003D0253" w:rsidRPr="00807EDD">
        <w:t xml:space="preserve"> </w:t>
      </w:r>
      <w:r w:rsidR="00E34A48" w:rsidRPr="00807EDD">
        <w:t xml:space="preserve">and Payment </w:t>
      </w:r>
    </w:p>
    <w:p w14:paraId="62E5868C" w14:textId="77777777" w:rsidR="00AE2414" w:rsidRPr="008D7A5F" w:rsidDel="003C62F2" w:rsidRDefault="00AE2414" w:rsidP="00AE2414">
      <w:pPr>
        <w:pStyle w:val="PlainText"/>
        <w:tabs>
          <w:tab w:val="left" w:pos="2160"/>
          <w:tab w:val="left" w:pos="2880"/>
        </w:tabs>
        <w:ind w:left="1440" w:hanging="720"/>
        <w:jc w:val="both"/>
        <w:rPr>
          <w:del w:id="75" w:author="Mabel Chow" w:date="2022-04-25T11:13:00Z"/>
          <w:rFonts w:ascii="Calibri" w:hAnsi="Calibri"/>
          <w:i/>
          <w:sz w:val="22"/>
          <w:highlight w:val="yellow"/>
        </w:rPr>
      </w:pPr>
      <w:del w:id="76" w:author="Mabel Chow" w:date="2022-04-25T11:13:00Z">
        <w:r w:rsidRPr="008D7A5F" w:rsidDel="003C62F2">
          <w:rPr>
            <w:rFonts w:ascii="Calibri" w:hAnsi="Calibri"/>
            <w:i/>
            <w:sz w:val="22"/>
            <w:highlight w:val="yellow"/>
          </w:rPr>
          <w:delText>[Choose one of the following payment language provisions that best suits the individual project.</w:delText>
        </w:r>
      </w:del>
    </w:p>
    <w:p w14:paraId="1A6786F9" w14:textId="77777777" w:rsidR="00AE2414" w:rsidRPr="008D7A5F" w:rsidDel="003C62F2" w:rsidRDefault="00AE2414" w:rsidP="00AE2414">
      <w:pPr>
        <w:pStyle w:val="PlainText"/>
        <w:tabs>
          <w:tab w:val="left" w:pos="2160"/>
          <w:tab w:val="left" w:pos="2880"/>
        </w:tabs>
        <w:ind w:left="1440" w:hanging="720"/>
        <w:jc w:val="both"/>
        <w:rPr>
          <w:del w:id="77" w:author="Mabel Chow" w:date="2022-04-25T11:13:00Z"/>
          <w:rFonts w:ascii="Calibri" w:hAnsi="Calibri"/>
          <w:i/>
          <w:sz w:val="22"/>
          <w:highlight w:val="yellow"/>
        </w:rPr>
      </w:pPr>
      <w:del w:id="78" w:author="Mabel Chow" w:date="2022-04-25T11:13:00Z">
        <w:r w:rsidRPr="008D7A5F" w:rsidDel="003C62F2">
          <w:rPr>
            <w:rFonts w:ascii="Calibri" w:hAnsi="Calibri"/>
            <w:i/>
            <w:sz w:val="22"/>
            <w:highlight w:val="yellow"/>
          </w:rPr>
          <w:delText>If this Section is not specifically referenced by an item in the Bid Form, please use the following language:</w:delText>
        </w:r>
      </w:del>
    </w:p>
    <w:p w14:paraId="10B1B755" w14:textId="77777777" w:rsidR="00AE2414" w:rsidRPr="008D7A5F" w:rsidDel="003C62F2" w:rsidRDefault="00AE2414" w:rsidP="00AE2414">
      <w:pPr>
        <w:pStyle w:val="PlainText"/>
        <w:tabs>
          <w:tab w:val="left" w:pos="1440"/>
          <w:tab w:val="left" w:pos="2160"/>
        </w:tabs>
        <w:spacing w:before="80"/>
        <w:ind w:left="1440" w:hanging="720"/>
        <w:jc w:val="both"/>
        <w:rPr>
          <w:del w:id="79" w:author="Mabel Chow" w:date="2022-04-25T11:13:00Z"/>
          <w:rFonts w:ascii="Calibri" w:hAnsi="Calibri"/>
          <w:sz w:val="22"/>
          <w:highlight w:val="yellow"/>
        </w:rPr>
      </w:pPr>
      <w:del w:id="80" w:author="Mabel Chow" w:date="2022-04-25T11:13:00Z">
        <w:r w:rsidRPr="008D7A5F" w:rsidDel="003C62F2">
          <w:rPr>
            <w:rFonts w:ascii="Calibri" w:hAnsi="Calibri"/>
            <w:sz w:val="22"/>
            <w:highlight w:val="yellow"/>
          </w:rPr>
          <w:delText>.1</w:delText>
        </w:r>
        <w:r w:rsidRPr="008D7A5F" w:rsidDel="003C62F2">
          <w:rPr>
            <w:rFonts w:ascii="Calibri" w:hAnsi="Calibri"/>
            <w:sz w:val="22"/>
            <w:highlight w:val="yellow"/>
          </w:rPr>
          <w:tab/>
          <w:delText>The work of this Section will not be measured separately for payment.  All costs associated with the work of this Section shall be included in the Contract Price.</w:delText>
        </w:r>
      </w:del>
    </w:p>
    <w:p w14:paraId="0CD2E630" w14:textId="77777777" w:rsidR="00AE2414" w:rsidRPr="008D7A5F" w:rsidDel="003C62F2" w:rsidRDefault="00AE2414" w:rsidP="00AE2414">
      <w:pPr>
        <w:pStyle w:val="PlainText"/>
        <w:tabs>
          <w:tab w:val="left" w:pos="2160"/>
          <w:tab w:val="left" w:pos="2880"/>
        </w:tabs>
        <w:spacing w:before="80"/>
        <w:ind w:left="1440" w:hanging="720"/>
        <w:jc w:val="both"/>
        <w:rPr>
          <w:del w:id="81" w:author="Mabel Chow" w:date="2022-04-25T11:13:00Z"/>
          <w:rFonts w:ascii="Calibri" w:hAnsi="Calibri"/>
          <w:i/>
          <w:sz w:val="22"/>
          <w:highlight w:val="yellow"/>
        </w:rPr>
      </w:pPr>
      <w:del w:id="82" w:author="Mabel Chow" w:date="2022-04-25T11:13:00Z">
        <w:r w:rsidRPr="008D7A5F" w:rsidDel="003C62F2">
          <w:rPr>
            <w:rFonts w:ascii="Calibri" w:hAnsi="Calibri"/>
            <w:i/>
            <w:sz w:val="22"/>
            <w:highlight w:val="yellow"/>
          </w:rPr>
          <w:delText>OR If this Section is specifically referenced in the Bid Form, use the following language and identify the relevant item in the Bid Form:</w:delText>
        </w:r>
      </w:del>
    </w:p>
    <w:p w14:paraId="11D57CA8" w14:textId="77777777" w:rsidR="00AE2414" w:rsidRPr="008D7A5F" w:rsidRDefault="00AE2414" w:rsidP="00AE2414">
      <w:pPr>
        <w:pStyle w:val="PlainText"/>
        <w:tabs>
          <w:tab w:val="left" w:pos="1440"/>
          <w:tab w:val="left" w:pos="2160"/>
        </w:tabs>
        <w:spacing w:before="80"/>
        <w:ind w:left="1440" w:hanging="720"/>
        <w:jc w:val="both"/>
        <w:rPr>
          <w:rFonts w:ascii="Calibri" w:hAnsi="Calibri"/>
          <w:sz w:val="22"/>
          <w:highlight w:val="yellow"/>
        </w:rPr>
      </w:pPr>
      <w:r w:rsidRPr="008D7A5F">
        <w:rPr>
          <w:rFonts w:ascii="Calibri" w:hAnsi="Calibri"/>
          <w:sz w:val="22"/>
          <w:highlight w:val="yellow"/>
        </w:rPr>
        <w:t>.1</w:t>
      </w:r>
      <w:r w:rsidRPr="008D7A5F">
        <w:rPr>
          <w:rFonts w:ascii="Calibri" w:hAnsi="Calibri"/>
          <w:sz w:val="22"/>
          <w:highlight w:val="yellow"/>
        </w:rPr>
        <w:tab/>
        <w:t>All costs associated with the work of this Section shall be included in the price(s) for Item No(s). ___ in the Bid Form.</w:t>
      </w:r>
    </w:p>
    <w:p w14:paraId="461BFBDE" w14:textId="77777777" w:rsidR="00AE2414" w:rsidDel="003C62F2" w:rsidRDefault="00AE2414" w:rsidP="000F4A03">
      <w:pPr>
        <w:pStyle w:val="Heading2"/>
        <w:numPr>
          <w:ilvl w:val="0"/>
          <w:numId w:val="0"/>
        </w:numPr>
        <w:ind w:left="720"/>
        <w:rPr>
          <w:del w:id="83" w:author="Mabel Chow" w:date="2022-04-25T11:13:00Z"/>
        </w:rPr>
      </w:pPr>
      <w:del w:id="84" w:author="Mabel Chow" w:date="2022-04-25T11:13:00Z">
        <w:r w:rsidRPr="008D7A5F" w:rsidDel="003C62F2">
          <w:rPr>
            <w:highlight w:val="yellow"/>
          </w:rPr>
          <w:delText>If the work of this Section is to be measured and paid for by several different methods, please amend the standard wording given above to reflect the different methods of measurement and payment.]</w:delText>
        </w:r>
      </w:del>
    </w:p>
    <w:p w14:paraId="3A9A4E63" w14:textId="77777777" w:rsidR="00E34A48" w:rsidRPr="004339E1" w:rsidRDefault="00E34A48" w:rsidP="000F4A03">
      <w:pPr>
        <w:pStyle w:val="Heading2"/>
        <w:spacing w:before="80"/>
      </w:pPr>
      <w:r w:rsidRPr="004339E1">
        <w:t xml:space="preserve">References </w:t>
      </w:r>
    </w:p>
    <w:p w14:paraId="4CBE0488" w14:textId="77777777" w:rsidR="00DE3D12" w:rsidDel="00713463" w:rsidRDefault="00DE3D12" w:rsidP="00E35D57">
      <w:pPr>
        <w:pStyle w:val="Heading3"/>
        <w:numPr>
          <w:ilvl w:val="0"/>
          <w:numId w:val="0"/>
        </w:numPr>
        <w:ind w:left="1440" w:hanging="720"/>
        <w:rPr>
          <w:del w:id="85" w:author="Paul Shi" w:date="2022-03-22T16:55:00Z"/>
          <w:i/>
        </w:rPr>
      </w:pPr>
      <w:del w:id="86" w:author="Paul Shi" w:date="2022-03-22T16:55:00Z">
        <w:r w:rsidRPr="003D2976" w:rsidDel="00713463">
          <w:rPr>
            <w:i/>
            <w:highlight w:val="yellow"/>
          </w:rPr>
          <w:delText>[Consultant to review standards references and amend as appropriate]</w:delText>
        </w:r>
      </w:del>
    </w:p>
    <w:p w14:paraId="30C0A3B5" w14:textId="77777777" w:rsidR="00E34A48" w:rsidRPr="00AE2414" w:rsidRDefault="00E34A48" w:rsidP="00AE2414">
      <w:pPr>
        <w:pStyle w:val="Heading3"/>
        <w:tabs>
          <w:tab w:val="clear" w:pos="1440"/>
          <w:tab w:val="left" w:pos="1418"/>
        </w:tabs>
        <w:ind w:left="1418" w:hanging="709"/>
      </w:pPr>
      <w:r w:rsidRPr="00AE2414">
        <w:t>Canadian Standards Association (CSA)</w:t>
      </w:r>
    </w:p>
    <w:p w14:paraId="69552979" w14:textId="77777777" w:rsidR="001B0CA1" w:rsidRPr="00AE2414" w:rsidRDefault="0010697E" w:rsidP="00AE2414">
      <w:pPr>
        <w:pStyle w:val="Heading4"/>
        <w:tabs>
          <w:tab w:val="left" w:pos="2127"/>
        </w:tabs>
        <w:ind w:left="2127" w:hanging="709"/>
      </w:pPr>
      <w:r w:rsidRPr="00AE2414">
        <w:t>CAN/CSA A23.1-</w:t>
      </w:r>
      <w:r w:rsidR="001B0CA1" w:rsidRPr="00AE2414">
        <w:t>1</w:t>
      </w:r>
      <w:ins w:id="87" w:author="Mabel Chow" w:date="2022-04-22T09:38:00Z">
        <w:r w:rsidR="00120AA2">
          <w:t>9</w:t>
        </w:r>
      </w:ins>
      <w:del w:id="88" w:author="Mabel Chow" w:date="2022-04-22T09:38:00Z">
        <w:r w:rsidR="00E34A48" w:rsidRPr="00AE2414" w:rsidDel="00120AA2">
          <w:delText>4</w:delText>
        </w:r>
      </w:del>
      <w:r w:rsidR="001B0CA1" w:rsidRPr="00AE2414">
        <w:t>, Concrete Materials and Methods of Concrete Construction</w:t>
      </w:r>
    </w:p>
    <w:p w14:paraId="0324F52E" w14:textId="77777777" w:rsidR="00E34A48" w:rsidRPr="00AE2414" w:rsidRDefault="001B0CA1" w:rsidP="00AE2414">
      <w:pPr>
        <w:pStyle w:val="Heading4"/>
        <w:tabs>
          <w:tab w:val="left" w:pos="2127"/>
        </w:tabs>
        <w:ind w:left="2127" w:hanging="709"/>
      </w:pPr>
      <w:r w:rsidRPr="00AE2414">
        <w:lastRenderedPageBreak/>
        <w:t>CAN/CSA A23.2-1</w:t>
      </w:r>
      <w:ins w:id="89" w:author="Mabel Chow" w:date="2022-04-22T09:38:00Z">
        <w:r w:rsidR="00120AA2">
          <w:t>9</w:t>
        </w:r>
      </w:ins>
      <w:del w:id="90" w:author="Mabel Chow" w:date="2022-04-22T09:38:00Z">
        <w:r w:rsidRPr="00AE2414" w:rsidDel="00120AA2">
          <w:delText>4</w:delText>
        </w:r>
      </w:del>
      <w:r w:rsidR="00E34A48" w:rsidRPr="00AE2414">
        <w:t xml:space="preserve">, </w:t>
      </w:r>
      <w:r w:rsidRPr="00AE2414">
        <w:t>Test Methods and Standard Practices for Concrete</w:t>
      </w:r>
      <w:r w:rsidR="00E34A48" w:rsidRPr="00AE2414">
        <w:t>.</w:t>
      </w:r>
    </w:p>
    <w:p w14:paraId="3BDEA09B" w14:textId="77777777" w:rsidR="00E34A48" w:rsidRPr="00AE2414" w:rsidRDefault="0010697E" w:rsidP="00AE2414">
      <w:pPr>
        <w:pStyle w:val="Heading4"/>
        <w:tabs>
          <w:tab w:val="left" w:pos="2127"/>
        </w:tabs>
        <w:ind w:left="2127" w:hanging="709"/>
      </w:pPr>
      <w:r w:rsidRPr="00AE2414">
        <w:t>CAN/CSA O86.1-</w:t>
      </w:r>
      <w:r w:rsidR="00E34A48" w:rsidRPr="00AE2414">
        <w:t>1</w:t>
      </w:r>
      <w:ins w:id="91" w:author="Mabel Chow" w:date="2022-04-22T09:39:00Z">
        <w:r w:rsidR="00120AA2">
          <w:t>9</w:t>
        </w:r>
      </w:ins>
      <w:del w:id="92" w:author="Mabel Chow" w:date="2022-04-22T09:39:00Z">
        <w:r w:rsidR="001B0CA1" w:rsidRPr="00AE2414" w:rsidDel="00120AA2">
          <w:delText>4</w:delText>
        </w:r>
      </w:del>
      <w:r w:rsidR="00E34A48" w:rsidRPr="00AE2414">
        <w:t>, Engineering Design in Wood.</w:t>
      </w:r>
    </w:p>
    <w:p w14:paraId="66C42B4E" w14:textId="77777777" w:rsidR="00E34A48" w:rsidRPr="00AE2414" w:rsidRDefault="00E34A48" w:rsidP="00AE2414">
      <w:pPr>
        <w:pStyle w:val="Heading4"/>
        <w:tabs>
          <w:tab w:val="left" w:pos="2127"/>
        </w:tabs>
        <w:ind w:left="2127" w:hanging="709"/>
      </w:pPr>
      <w:r w:rsidRPr="00AE2414">
        <w:t>CSA O121</w:t>
      </w:r>
      <w:r w:rsidR="00B70672" w:rsidRPr="00AE2414">
        <w:t>-</w:t>
      </w:r>
      <w:del w:id="93" w:author="Mabel Chow" w:date="2022-04-22T09:39:00Z">
        <w:r w:rsidR="00B70672" w:rsidRPr="00AE2414" w:rsidDel="003662AF">
          <w:delText>08 (R2013)</w:delText>
        </w:r>
      </w:del>
      <w:ins w:id="94" w:author="Mabel Chow" w:date="2022-04-22T09:39:00Z">
        <w:r w:rsidR="003662AF">
          <w:t>17</w:t>
        </w:r>
      </w:ins>
      <w:r w:rsidRPr="00AE2414">
        <w:t>, Douglas Fir Plywood.</w:t>
      </w:r>
    </w:p>
    <w:p w14:paraId="0EBE4DBE" w14:textId="77777777" w:rsidR="00E34A48" w:rsidRPr="00AE2414" w:rsidRDefault="0010697E" w:rsidP="00AE2414">
      <w:pPr>
        <w:pStyle w:val="Heading4"/>
        <w:tabs>
          <w:tab w:val="left" w:pos="2127"/>
        </w:tabs>
        <w:ind w:left="2127" w:hanging="709"/>
      </w:pPr>
      <w:r w:rsidRPr="00AE2414">
        <w:t>CSA O151-</w:t>
      </w:r>
      <w:r w:rsidR="00E34A48" w:rsidRPr="00AE2414">
        <w:t>0</w:t>
      </w:r>
      <w:r w:rsidR="00B70672" w:rsidRPr="00AE2414">
        <w:t>9 (R2014)</w:t>
      </w:r>
      <w:r w:rsidR="00E34A48" w:rsidRPr="00AE2414">
        <w:t>, Canadian Softwood Plywood.</w:t>
      </w:r>
    </w:p>
    <w:p w14:paraId="35B935E9" w14:textId="77777777" w:rsidR="00E34A48" w:rsidRDefault="00E34A48" w:rsidP="00AE2414">
      <w:pPr>
        <w:pStyle w:val="Heading4"/>
        <w:tabs>
          <w:tab w:val="left" w:pos="2127"/>
        </w:tabs>
        <w:ind w:left="2127" w:hanging="709"/>
        <w:rPr>
          <w:ins w:id="95" w:author="Paul Shi" w:date="2022-03-22T18:13:00Z"/>
        </w:rPr>
      </w:pPr>
      <w:r w:rsidRPr="00AE2414">
        <w:t>CSA O153</w:t>
      </w:r>
      <w:r w:rsidR="00B70672" w:rsidRPr="00AE2414">
        <w:t>-1</w:t>
      </w:r>
      <w:ins w:id="96" w:author="Mabel Chow" w:date="2022-04-22T09:39:00Z">
        <w:r w:rsidR="003662AF">
          <w:t>9</w:t>
        </w:r>
      </w:ins>
      <w:del w:id="97" w:author="Mabel Chow" w:date="2022-04-22T09:39:00Z">
        <w:r w:rsidR="00B70672" w:rsidRPr="00AE2414" w:rsidDel="003662AF">
          <w:delText>3</w:delText>
        </w:r>
      </w:del>
      <w:r w:rsidRPr="00AE2414">
        <w:t>, Poplar Plywood.</w:t>
      </w:r>
    </w:p>
    <w:p w14:paraId="1D55F4DA" w14:textId="77777777" w:rsidR="00E404FF" w:rsidDel="003662AF" w:rsidRDefault="003662AF" w:rsidP="00E829FB">
      <w:pPr>
        <w:pStyle w:val="Heading4"/>
        <w:tabs>
          <w:tab w:val="left" w:pos="2127"/>
        </w:tabs>
        <w:ind w:left="2127" w:hanging="709"/>
        <w:rPr>
          <w:ins w:id="98" w:author="Paul Shi" w:date="2022-03-22T18:14:00Z"/>
          <w:del w:id="99" w:author="Mabel Chow" w:date="2022-04-22T09:40:00Z"/>
        </w:rPr>
      </w:pPr>
      <w:ins w:id="100" w:author="Mabel Chow" w:date="2022-04-22T09:40:00Z">
        <w:r w:rsidRPr="003662AF">
          <w:t>CSA S269.1-16 Falsework and Form</w:t>
        </w:r>
        <w:r>
          <w:t>work</w:t>
        </w:r>
      </w:ins>
      <w:ins w:id="101" w:author="Paul Shi" w:date="2022-03-22T18:13:00Z">
        <w:del w:id="102" w:author="Mabel Chow" w:date="2022-04-22T09:40:00Z">
          <w:r w:rsidR="00E404FF" w:rsidDel="003662AF">
            <w:delText>CAN/CSA S269.1 False</w:delText>
          </w:r>
        </w:del>
      </w:ins>
      <w:ins w:id="103" w:author="Paul Shi" w:date="2022-03-22T18:14:00Z">
        <w:del w:id="104" w:author="Mabel Chow" w:date="2022-04-22T09:40:00Z">
          <w:r w:rsidR="00E404FF" w:rsidDel="003662AF">
            <w:delText>work for Construction Purposes.</w:delText>
          </w:r>
        </w:del>
      </w:ins>
    </w:p>
    <w:p w14:paraId="059F146F" w14:textId="77777777" w:rsidR="00E404FF" w:rsidRPr="00AE2414" w:rsidDel="003662AF" w:rsidRDefault="00E404FF" w:rsidP="00E829FB">
      <w:pPr>
        <w:pStyle w:val="Heading4"/>
        <w:tabs>
          <w:tab w:val="left" w:pos="2127"/>
        </w:tabs>
        <w:ind w:left="2127" w:hanging="709"/>
        <w:rPr>
          <w:del w:id="105" w:author="Mabel Chow" w:date="2022-04-22T09:40:00Z"/>
        </w:rPr>
      </w:pPr>
      <w:ins w:id="106" w:author="Paul Shi" w:date="2022-03-22T18:14:00Z">
        <w:del w:id="107" w:author="Mabel Chow" w:date="2022-04-22T09:40:00Z">
          <w:r w:rsidDel="003662AF">
            <w:delText xml:space="preserve">CAN/CSA S269.2 Access Scaffolding for </w:delText>
          </w:r>
        </w:del>
      </w:ins>
      <w:ins w:id="108" w:author="Paul Shi" w:date="2022-03-22T18:15:00Z">
        <w:del w:id="109" w:author="Mabel Chow" w:date="2022-04-22T09:40:00Z">
          <w:r w:rsidDel="003662AF">
            <w:delText>Construction Purposes.</w:delText>
          </w:r>
        </w:del>
      </w:ins>
    </w:p>
    <w:p w14:paraId="42DF9382" w14:textId="77777777" w:rsidR="00E34A48" w:rsidRPr="00AE2414" w:rsidRDefault="00E34A48" w:rsidP="0070034B">
      <w:pPr>
        <w:pStyle w:val="Heading4"/>
        <w:tabs>
          <w:tab w:val="left" w:pos="2127"/>
        </w:tabs>
        <w:ind w:left="2127" w:hanging="709"/>
      </w:pPr>
      <w:del w:id="110" w:author="Mabel Chow" w:date="2022-04-22T09:40:00Z">
        <w:r w:rsidRPr="00AE2414" w:rsidDel="003662AF">
          <w:delText>CAN/CSA S269.3 M92(R20</w:delText>
        </w:r>
        <w:r w:rsidR="00845620" w:rsidRPr="00AE2414" w:rsidDel="003662AF">
          <w:delText>1</w:delText>
        </w:r>
        <w:r w:rsidRPr="00AE2414" w:rsidDel="003662AF">
          <w:delText>3), Concrete Formwork.</w:delText>
        </w:r>
      </w:del>
    </w:p>
    <w:p w14:paraId="162AAA03" w14:textId="77777777" w:rsidR="000D7E0F" w:rsidRPr="00AE2414" w:rsidRDefault="000D7E0F" w:rsidP="00AE2414">
      <w:pPr>
        <w:pStyle w:val="Heading3"/>
        <w:tabs>
          <w:tab w:val="clear" w:pos="1440"/>
          <w:tab w:val="left" w:pos="1418"/>
        </w:tabs>
        <w:ind w:left="1418" w:hanging="709"/>
      </w:pPr>
      <w:r w:rsidRPr="00AE2414">
        <w:t>American Concrete Institute (ACI)</w:t>
      </w:r>
    </w:p>
    <w:p w14:paraId="7DC8E903" w14:textId="77777777" w:rsidR="000D7E0F" w:rsidRPr="00AE2414" w:rsidRDefault="003662AF" w:rsidP="00AE2414">
      <w:pPr>
        <w:pStyle w:val="Heading4"/>
      </w:pPr>
      <w:ins w:id="111" w:author="Mabel Chow" w:date="2022-04-22T09:40:00Z">
        <w:r>
          <w:t xml:space="preserve">ACI </w:t>
        </w:r>
      </w:ins>
      <w:r w:rsidR="000D7E0F" w:rsidRPr="00AE2414">
        <w:t>347R-14, Guide to Formwork for Concrete</w:t>
      </w:r>
    </w:p>
    <w:p w14:paraId="1FA01393" w14:textId="77777777" w:rsidR="000D7E0F" w:rsidRPr="00AE2414" w:rsidRDefault="000D7E0F" w:rsidP="00AE2414">
      <w:pPr>
        <w:pStyle w:val="Heading3"/>
        <w:tabs>
          <w:tab w:val="clear" w:pos="1440"/>
          <w:tab w:val="left" w:pos="1418"/>
        </w:tabs>
        <w:ind w:left="1418" w:hanging="709"/>
      </w:pPr>
      <w:r w:rsidRPr="00AE2414">
        <w:t>Ontario Provincial Standards Specifications (OPSS)</w:t>
      </w:r>
    </w:p>
    <w:p w14:paraId="5B1BAF10" w14:textId="77777777" w:rsidR="000D7E0F" w:rsidRPr="00AE2414" w:rsidRDefault="000D7E0F" w:rsidP="00AE2414">
      <w:pPr>
        <w:pStyle w:val="Heading4"/>
      </w:pPr>
      <w:r w:rsidRPr="00AE2414">
        <w:t>OPSS 919, Construction Specification for Formwork and Falsework.</w:t>
      </w:r>
    </w:p>
    <w:p w14:paraId="5017EFA6" w14:textId="77777777" w:rsidR="00E34A48" w:rsidRPr="00AE2414" w:rsidRDefault="00E34A48" w:rsidP="00AE2414">
      <w:pPr>
        <w:pStyle w:val="Heading3"/>
        <w:tabs>
          <w:tab w:val="clear" w:pos="1440"/>
          <w:tab w:val="left" w:pos="1418"/>
        </w:tabs>
        <w:ind w:left="1418" w:hanging="709"/>
      </w:pPr>
      <w:r w:rsidRPr="00AE2414">
        <w:t>Council of Forest Industries of British Columbia (COFI)</w:t>
      </w:r>
    </w:p>
    <w:p w14:paraId="4151904A" w14:textId="77777777" w:rsidR="00E34A48" w:rsidRPr="00AE2414" w:rsidRDefault="00E34A48" w:rsidP="00AE2414">
      <w:pPr>
        <w:pStyle w:val="Heading4"/>
        <w:tabs>
          <w:tab w:val="left" w:pos="2127"/>
        </w:tabs>
        <w:ind w:left="2127" w:hanging="709"/>
      </w:pPr>
      <w:r w:rsidRPr="00AE2414">
        <w:t>COFI Exterior</w:t>
      </w:r>
      <w:r w:rsidR="0010697E" w:rsidRPr="00AE2414">
        <w:t xml:space="preserve"> Plywood for Concrete Formwork.</w:t>
      </w:r>
    </w:p>
    <w:p w14:paraId="711950AE" w14:textId="77777777" w:rsidR="004E05F5" w:rsidRPr="00AE2414" w:rsidRDefault="004E05F5" w:rsidP="00DE3D12">
      <w:pPr>
        <w:pStyle w:val="Heading2"/>
      </w:pPr>
      <w:r w:rsidRPr="00AE2414">
        <w:t>Design and Performance Requirements</w:t>
      </w:r>
    </w:p>
    <w:p w14:paraId="73390F54" w14:textId="77777777" w:rsidR="004E05F5" w:rsidRPr="00AE2414" w:rsidRDefault="004E05F5" w:rsidP="00AE2414">
      <w:pPr>
        <w:pStyle w:val="Heading3"/>
        <w:rPr>
          <w:lang w:val="en-US"/>
        </w:rPr>
      </w:pPr>
      <w:r w:rsidRPr="00AE2414">
        <w:rPr>
          <w:lang w:val="en-US"/>
        </w:rPr>
        <w:t xml:space="preserve">Design formwork in accordance with </w:t>
      </w:r>
      <w:ins w:id="112" w:author="Mabel Chow" w:date="2022-04-22T09:41:00Z">
        <w:r w:rsidR="003662AF" w:rsidRPr="003662AF">
          <w:rPr>
            <w:lang w:val="en-US"/>
          </w:rPr>
          <w:t xml:space="preserve">ACI 347R-14, CSA S269.1-16 </w:t>
        </w:r>
      </w:ins>
      <w:del w:id="113" w:author="Mabel Chow" w:date="2022-04-22T09:41:00Z">
        <w:r w:rsidRPr="00AE2414" w:rsidDel="003662AF">
          <w:rPr>
            <w:lang w:val="en-US"/>
          </w:rPr>
          <w:delText>CSA S269.3</w:delText>
        </w:r>
      </w:del>
      <w:del w:id="114" w:author="Paul Shi" w:date="2022-03-22T16:56:00Z">
        <w:r w:rsidRPr="00AE2414" w:rsidDel="00713463">
          <w:rPr>
            <w:lang w:val="en-US"/>
          </w:rPr>
          <w:delText xml:space="preserve">-M92(R2013) </w:delText>
        </w:r>
      </w:del>
      <w:del w:id="115" w:author="Mabel Chow" w:date="2022-04-22T09:41:00Z">
        <w:r w:rsidRPr="00AE2414" w:rsidDel="003662AF">
          <w:rPr>
            <w:lang w:val="en-US"/>
          </w:rPr>
          <w:delText>and</w:delText>
        </w:r>
      </w:del>
      <w:ins w:id="116" w:author="Mabel Chow" w:date="2022-04-22T09:41:00Z">
        <w:r w:rsidR="003662AF">
          <w:rPr>
            <w:lang w:val="en-US"/>
          </w:rPr>
          <w:t>and</w:t>
        </w:r>
      </w:ins>
      <w:r w:rsidRPr="00AE2414">
        <w:rPr>
          <w:lang w:val="en-US"/>
        </w:rPr>
        <w:t xml:space="preserve"> CSA A 23.1</w:t>
      </w:r>
      <w:ins w:id="117" w:author="Paul Shi" w:date="2022-03-22T16:57:00Z">
        <w:r w:rsidR="00207EEC">
          <w:rPr>
            <w:lang w:val="en-US"/>
          </w:rPr>
          <w:t>-1</w:t>
        </w:r>
      </w:ins>
      <w:ins w:id="118" w:author="Mabel Chow" w:date="2022-04-22T09:42:00Z">
        <w:r w:rsidR="003662AF">
          <w:rPr>
            <w:lang w:val="en-US"/>
          </w:rPr>
          <w:t xml:space="preserve">9. </w:t>
        </w:r>
      </w:ins>
      <w:ins w:id="119" w:author="Paul Shi" w:date="2022-03-22T16:57:00Z">
        <w:del w:id="120" w:author="Mabel Chow" w:date="2022-04-22T09:42:00Z">
          <w:r w:rsidR="00207EEC" w:rsidDel="003662AF">
            <w:rPr>
              <w:lang w:val="en-US"/>
            </w:rPr>
            <w:delText>4</w:delText>
          </w:r>
        </w:del>
      </w:ins>
      <w:del w:id="121" w:author="Paul Shi" w:date="2022-03-22T16:56:00Z">
        <w:r w:rsidRPr="00AE2414" w:rsidDel="00713463">
          <w:rPr>
            <w:lang w:val="en-US"/>
          </w:rPr>
          <w:delText xml:space="preserve">-14 Clause </w:delText>
        </w:r>
        <w:r w:rsidRPr="004339E1" w:rsidDel="00713463">
          <w:rPr>
            <w:i/>
            <w:highlight w:val="yellow"/>
            <w:lang w:val="en-US"/>
          </w:rPr>
          <w:delText>[6.4</w:delText>
        </w:r>
        <w:r w:rsidR="00E35D57" w:rsidDel="00713463">
          <w:rPr>
            <w:i/>
            <w:highlight w:val="yellow"/>
            <w:lang w:val="en-US"/>
          </w:rPr>
          <w:delText>][</w:delText>
        </w:r>
        <w:r w:rsidR="00085182" w:rsidRPr="004339E1" w:rsidDel="00713463">
          <w:rPr>
            <w:i/>
            <w:highlight w:val="yellow"/>
            <w:lang w:val="en-US"/>
          </w:rPr>
          <w:delText>Consultant to confirm accuracy of the reference to CSA A23.1-14</w:delText>
        </w:r>
        <w:r w:rsidRPr="004339E1" w:rsidDel="00713463">
          <w:rPr>
            <w:i/>
            <w:highlight w:val="yellow"/>
            <w:lang w:val="en-US"/>
          </w:rPr>
          <w:delText>]</w:delText>
        </w:r>
        <w:r w:rsidR="00E35D57" w:rsidDel="00713463">
          <w:rPr>
            <w:lang w:val="en-US"/>
          </w:rPr>
          <w:delText>.</w:delText>
        </w:r>
        <w:r w:rsidRPr="00AE2414" w:rsidDel="00713463">
          <w:rPr>
            <w:lang w:val="en-US"/>
          </w:rPr>
          <w:delText xml:space="preserve"> </w:delText>
        </w:r>
      </w:del>
      <w:r w:rsidRPr="00AE2414">
        <w:rPr>
          <w:lang w:val="en-US"/>
        </w:rPr>
        <w:t>Formwork to provide specified finishes. Design formwork and falsework to carry dead loads and construction live loads</w:t>
      </w:r>
      <w:r w:rsidR="00085182">
        <w:rPr>
          <w:lang w:val="en-US"/>
        </w:rPr>
        <w:t xml:space="preserve">. </w:t>
      </w:r>
      <w:r w:rsidR="00E35D57">
        <w:rPr>
          <w:lang w:val="en-US"/>
        </w:rPr>
        <w:t xml:space="preserve"> </w:t>
      </w:r>
      <w:r w:rsidR="004339E1">
        <w:rPr>
          <w:lang w:val="en-US"/>
        </w:rPr>
        <w:t>The Contractor</w:t>
      </w:r>
      <w:r w:rsidR="00085182">
        <w:rPr>
          <w:lang w:val="en-US"/>
        </w:rPr>
        <w:t xml:space="preserve"> shall conform to CSA standards for design formwork and falsework as specified in the Contract Documents.</w:t>
      </w:r>
    </w:p>
    <w:p w14:paraId="6F0E0DE9" w14:textId="77777777" w:rsidR="004E05F5" w:rsidRPr="00AE2414" w:rsidRDefault="004E05F5" w:rsidP="00AE2414">
      <w:pPr>
        <w:pStyle w:val="Heading3"/>
        <w:rPr>
          <w:lang w:val="en-US"/>
        </w:rPr>
      </w:pPr>
      <w:r w:rsidRPr="00AE2414">
        <w:rPr>
          <w:lang w:val="en-US"/>
        </w:rPr>
        <w:t>When high range water reducer (super plasticizer) is used in concrete mix, design forms for full hydrostatic pressure.</w:t>
      </w:r>
    </w:p>
    <w:p w14:paraId="0938A25A" w14:textId="77777777" w:rsidR="004E05F5" w:rsidRPr="00AE2414" w:rsidRDefault="004E05F5" w:rsidP="00AE2414">
      <w:pPr>
        <w:pStyle w:val="Heading3"/>
        <w:rPr>
          <w:lang w:val="en-US"/>
        </w:rPr>
      </w:pPr>
      <w:r w:rsidRPr="00AE2414">
        <w:rPr>
          <w:lang w:val="en-US"/>
        </w:rPr>
        <w:t xml:space="preserve">Make joints in forms watertight. Ensure that the joints are in line and level to get required finishes to comply the architectural requirement and concrete finishes </w:t>
      </w:r>
      <w:r w:rsidR="00AE2414">
        <w:rPr>
          <w:lang w:val="en-US"/>
        </w:rPr>
        <w:t>in accordance with</w:t>
      </w:r>
      <w:r w:rsidRPr="00AE2414">
        <w:rPr>
          <w:lang w:val="en-US"/>
        </w:rPr>
        <w:t xml:space="preserve"> </w:t>
      </w:r>
      <w:r w:rsidRPr="000A229A">
        <w:rPr>
          <w:lang w:val="en-US"/>
          <w:rPrChange w:id="122" w:author="Paul Shi" w:date="2022-04-12T16:14:00Z">
            <w:rPr>
              <w:highlight w:val="yellow"/>
              <w:lang w:val="en-US"/>
            </w:rPr>
          </w:rPrChange>
        </w:rPr>
        <w:t>Section 03345</w:t>
      </w:r>
      <w:r w:rsidR="00AE2414" w:rsidRPr="000A229A">
        <w:rPr>
          <w:lang w:val="en-US"/>
          <w:rPrChange w:id="123" w:author="Paul Shi" w:date="2022-04-12T16:14:00Z">
            <w:rPr>
              <w:highlight w:val="yellow"/>
              <w:lang w:val="en-US"/>
            </w:rPr>
          </w:rPrChange>
        </w:rPr>
        <w:t xml:space="preserve"> -</w:t>
      </w:r>
      <w:r w:rsidRPr="000A229A">
        <w:rPr>
          <w:lang w:val="en-US"/>
          <w:rPrChange w:id="124" w:author="Paul Shi" w:date="2022-04-12T16:14:00Z">
            <w:rPr>
              <w:highlight w:val="yellow"/>
              <w:lang w:val="en-US"/>
            </w:rPr>
          </w:rPrChange>
        </w:rPr>
        <w:t xml:space="preserve"> Concrete Curing and Finishing</w:t>
      </w:r>
      <w:r w:rsidRPr="000A229A">
        <w:rPr>
          <w:lang w:val="en-US"/>
        </w:rPr>
        <w:t>.</w:t>
      </w:r>
    </w:p>
    <w:p w14:paraId="5CB9102A" w14:textId="77777777" w:rsidR="004E05F5" w:rsidRPr="00AE2414" w:rsidRDefault="004E05F5" w:rsidP="008745FC">
      <w:pPr>
        <w:pStyle w:val="Heading3"/>
        <w:rPr>
          <w:lang w:val="en-US"/>
        </w:rPr>
      </w:pPr>
      <w:r w:rsidRPr="00AE2414">
        <w:rPr>
          <w:lang w:val="en-US"/>
        </w:rPr>
        <w:t xml:space="preserve">Limit deflection of formwork to limits specified in </w:t>
      </w:r>
      <w:ins w:id="125" w:author="Mabel Chow" w:date="2022-04-22T09:42:00Z">
        <w:r w:rsidR="003662AF" w:rsidRPr="003662AF">
          <w:rPr>
            <w:lang w:val="en-US"/>
          </w:rPr>
          <w:t>CSA S269.1-</w:t>
        </w:r>
        <w:r w:rsidR="003662AF">
          <w:rPr>
            <w:lang w:val="en-US"/>
          </w:rPr>
          <w:t>16</w:t>
        </w:r>
      </w:ins>
      <w:del w:id="126" w:author="Mabel Chow" w:date="2022-04-22T09:42:00Z">
        <w:r w:rsidRPr="00AE2414" w:rsidDel="003662AF">
          <w:rPr>
            <w:lang w:val="en-US"/>
          </w:rPr>
          <w:delText>CSA S269.3-M</w:delText>
        </w:r>
      </w:del>
      <w:r w:rsidRPr="00AE2414">
        <w:rPr>
          <w:lang w:val="en-US"/>
        </w:rPr>
        <w:t>.</w:t>
      </w:r>
    </w:p>
    <w:p w14:paraId="42AE014F" w14:textId="77777777" w:rsidR="004E05F5" w:rsidRPr="008745FC" w:rsidRDefault="004E05F5" w:rsidP="00DE3D12">
      <w:pPr>
        <w:pStyle w:val="Heading2"/>
      </w:pPr>
      <w:r w:rsidRPr="008745FC">
        <w:t>Quality Assurance</w:t>
      </w:r>
    </w:p>
    <w:p w14:paraId="28751CAD" w14:textId="77777777" w:rsidR="004E05F5" w:rsidRPr="00AE2414" w:rsidRDefault="004E05F5" w:rsidP="008745FC">
      <w:pPr>
        <w:pStyle w:val="Heading3"/>
      </w:pPr>
      <w:r w:rsidRPr="008745FC">
        <w:t xml:space="preserve">A professional engineer licensed </w:t>
      </w:r>
      <w:r w:rsidR="00AE2414">
        <w:t xml:space="preserve">to practice </w:t>
      </w:r>
      <w:r w:rsidRPr="00AE2414">
        <w:t xml:space="preserve">in the Province of Ontario </w:t>
      </w:r>
      <w:r w:rsidR="00AE2414">
        <w:t>shall</w:t>
      </w:r>
      <w:r w:rsidRPr="00AE2414">
        <w:t xml:space="preserve"> design, supervise installation as required, and inspect concrete formwork and false work to ensure that formwork and falsework will carry dead loads and construction live loads.</w:t>
      </w:r>
    </w:p>
    <w:p w14:paraId="2FD9DEAF" w14:textId="77777777" w:rsidR="004E05F5" w:rsidRPr="00E829FB" w:rsidRDefault="00AE2414" w:rsidP="008745FC">
      <w:pPr>
        <w:pStyle w:val="Heading3"/>
      </w:pPr>
      <w:r>
        <w:t>The Contractor shall utilize p</w:t>
      </w:r>
      <w:r w:rsidR="004E05F5" w:rsidRPr="00AE2414">
        <w:t xml:space="preserve">ersonnel with demonstrated competence and experience are to install </w:t>
      </w:r>
      <w:r w:rsidR="004E05F5" w:rsidRPr="00E829FB">
        <w:t>concrete formwork and falsework, to ensure that the joints are in line and level.</w:t>
      </w:r>
    </w:p>
    <w:p w14:paraId="54409E23" w14:textId="77777777" w:rsidR="000E0C82" w:rsidRPr="000E0C82" w:rsidRDefault="000E0C82" w:rsidP="000E0C82">
      <w:pPr>
        <w:pStyle w:val="Heading2"/>
        <w:numPr>
          <w:ilvl w:val="1"/>
          <w:numId w:val="14"/>
        </w:numPr>
        <w:rPr>
          <w:ins w:id="127" w:author="Mabel Chow" w:date="2022-04-22T09:44:00Z"/>
          <w:rPrChange w:id="128" w:author="Mabel Chow" w:date="2022-04-22T09:44:00Z">
            <w:rPr>
              <w:ins w:id="129" w:author="Mabel Chow" w:date="2022-04-22T09:44:00Z"/>
              <w:color w:val="4472C4"/>
            </w:rPr>
          </w:rPrChange>
        </w:rPr>
      </w:pPr>
      <w:ins w:id="130" w:author="Mabel Chow" w:date="2022-04-22T09:44:00Z">
        <w:r w:rsidRPr="000E0C82">
          <w:rPr>
            <w:rPrChange w:id="131" w:author="Mabel Chow" w:date="2022-04-22T09:44:00Z">
              <w:rPr>
                <w:color w:val="4472C4"/>
              </w:rPr>
            </w:rPrChange>
          </w:rPr>
          <w:t>Quality Control</w:t>
        </w:r>
      </w:ins>
    </w:p>
    <w:p w14:paraId="4DFF9841" w14:textId="77777777" w:rsidR="000E0C82" w:rsidRPr="000E0C82" w:rsidRDefault="000E0C82" w:rsidP="000E0C82">
      <w:pPr>
        <w:pStyle w:val="Heading3"/>
        <w:numPr>
          <w:ilvl w:val="2"/>
          <w:numId w:val="14"/>
        </w:numPr>
        <w:rPr>
          <w:ins w:id="132" w:author="Mabel Chow" w:date="2022-04-22T09:44:00Z"/>
          <w:rPrChange w:id="133" w:author="Mabel Chow" w:date="2022-04-22T09:44:00Z">
            <w:rPr>
              <w:ins w:id="134" w:author="Mabel Chow" w:date="2022-04-22T09:44:00Z"/>
              <w:color w:val="4472C4"/>
            </w:rPr>
          </w:rPrChange>
        </w:rPr>
      </w:pPr>
      <w:ins w:id="135" w:author="Mabel Chow" w:date="2022-04-22T09:44:00Z">
        <w:r w:rsidRPr="000E0C82">
          <w:rPr>
            <w:rPrChange w:id="136" w:author="Mabel Chow" w:date="2022-04-22T09:44:00Z">
              <w:rPr>
                <w:color w:val="4472C4"/>
              </w:rPr>
            </w:rPrChange>
          </w:rPr>
          <w:t>Upon completion of the falsework foundation and prior to installation of falsework, the Contractor’s engineer who completed the falsework foundation design shall conduct an interim inspection of the work to verify that the falsework foundation has been constructed according to the Falsework Foundation Design Report and issue written permission to proceed with the work.</w:t>
        </w:r>
      </w:ins>
    </w:p>
    <w:p w14:paraId="6180D2E6" w14:textId="77777777" w:rsidR="000E0C82" w:rsidRPr="000E0C82" w:rsidRDefault="000E0C82" w:rsidP="000E0C82">
      <w:pPr>
        <w:pStyle w:val="Heading3"/>
        <w:numPr>
          <w:ilvl w:val="2"/>
          <w:numId w:val="14"/>
        </w:numPr>
        <w:rPr>
          <w:ins w:id="137" w:author="Mabel Chow" w:date="2022-04-22T09:44:00Z"/>
          <w:rPrChange w:id="138" w:author="Mabel Chow" w:date="2022-04-22T09:44:00Z">
            <w:rPr>
              <w:ins w:id="139" w:author="Mabel Chow" w:date="2022-04-22T09:44:00Z"/>
              <w:color w:val="4472C4"/>
            </w:rPr>
          </w:rPrChange>
        </w:rPr>
      </w:pPr>
      <w:ins w:id="140" w:author="Mabel Chow" w:date="2022-04-22T09:44:00Z">
        <w:r w:rsidRPr="000E0C82">
          <w:rPr>
            <w:rPrChange w:id="141" w:author="Mabel Chow" w:date="2022-04-22T09:44:00Z">
              <w:rPr>
                <w:color w:val="4472C4"/>
              </w:rPr>
            </w:rPrChange>
          </w:rPr>
          <w:t xml:space="preserve">The Contractor shall arrange for inspection of formwork and falsework by a </w:t>
        </w:r>
      </w:ins>
      <w:ins w:id="142" w:author="Radulovic, Nicole" w:date="2022-11-02T15:13:00Z">
        <w:r w:rsidR="00A40D4F">
          <w:t>P</w:t>
        </w:r>
      </w:ins>
      <w:ins w:id="143" w:author="Mabel Chow" w:date="2022-04-22T09:44:00Z">
        <w:del w:id="144" w:author="Radulovic, Nicole" w:date="2022-11-02T15:13:00Z">
          <w:r w:rsidRPr="000E0C82" w:rsidDel="00A40D4F">
            <w:rPr>
              <w:rPrChange w:id="145" w:author="Mabel Chow" w:date="2022-04-22T09:44:00Z">
                <w:rPr>
                  <w:color w:val="4472C4"/>
                </w:rPr>
              </w:rPrChange>
            </w:rPr>
            <w:delText>p</w:delText>
          </w:r>
        </w:del>
        <w:r w:rsidRPr="000E0C82">
          <w:rPr>
            <w:rPrChange w:id="146" w:author="Mabel Chow" w:date="2022-04-22T09:44:00Z">
              <w:rPr>
                <w:color w:val="4472C4"/>
              </w:rPr>
            </w:rPrChange>
          </w:rPr>
          <w:t xml:space="preserve">rofessional </w:t>
        </w:r>
      </w:ins>
      <w:ins w:id="147" w:author="Radulovic, Nicole" w:date="2022-11-02T15:13:00Z">
        <w:r w:rsidR="00A40D4F">
          <w:t>E</w:t>
        </w:r>
      </w:ins>
      <w:ins w:id="148" w:author="Mabel Chow" w:date="2022-04-22T09:44:00Z">
        <w:del w:id="149" w:author="Radulovic, Nicole" w:date="2022-11-02T15:13:00Z">
          <w:r w:rsidRPr="000E0C82" w:rsidDel="00A40D4F">
            <w:rPr>
              <w:rPrChange w:id="150" w:author="Mabel Chow" w:date="2022-04-22T09:44:00Z">
                <w:rPr>
                  <w:color w:val="4472C4"/>
                </w:rPr>
              </w:rPrChange>
            </w:rPr>
            <w:delText>e</w:delText>
          </w:r>
        </w:del>
        <w:r w:rsidRPr="000E0C82">
          <w:rPr>
            <w:rPrChange w:id="151" w:author="Mabel Chow" w:date="2022-04-22T09:44:00Z">
              <w:rPr>
                <w:color w:val="4472C4"/>
              </w:rPr>
            </w:rPrChange>
          </w:rPr>
          <w:t xml:space="preserve">ngineer </w:t>
        </w:r>
        <w:del w:id="152" w:author="Radulovic, Nicole" w:date="2022-11-02T15:15:00Z">
          <w:r w:rsidRPr="000E0C82" w:rsidDel="00A40D4F">
            <w:rPr>
              <w:rPrChange w:id="153" w:author="Mabel Chow" w:date="2022-04-22T09:44:00Z">
                <w:rPr>
                  <w:color w:val="4472C4"/>
                </w:rPr>
              </w:rPrChange>
            </w:rPr>
            <w:delText>licensed to practice in the Province of Ontario</w:delText>
          </w:r>
        </w:del>
        <w:r w:rsidRPr="000E0C82">
          <w:rPr>
            <w:rPrChange w:id="154" w:author="Mabel Chow" w:date="2022-04-22T09:44:00Z">
              <w:rPr>
                <w:color w:val="4472C4"/>
              </w:rPr>
            </w:rPrChange>
          </w:rPr>
          <w:t>.</w:t>
        </w:r>
      </w:ins>
    </w:p>
    <w:p w14:paraId="2627A0DE" w14:textId="77777777" w:rsidR="00E34A48" w:rsidRPr="00E829FB" w:rsidRDefault="00E34A48" w:rsidP="00DE3D12">
      <w:pPr>
        <w:pStyle w:val="Heading2"/>
      </w:pPr>
      <w:r w:rsidRPr="00E829FB">
        <w:t xml:space="preserve">Shop Drawings </w:t>
      </w:r>
    </w:p>
    <w:p w14:paraId="595319EC" w14:textId="77777777" w:rsidR="00E34A48" w:rsidRPr="00AE2414" w:rsidRDefault="00E34A48" w:rsidP="008B1376">
      <w:pPr>
        <w:pStyle w:val="Heading3"/>
        <w:tabs>
          <w:tab w:val="clear" w:pos="1440"/>
          <w:tab w:val="left" w:pos="1418"/>
        </w:tabs>
        <w:ind w:left="1418" w:hanging="709"/>
      </w:pPr>
      <w:r w:rsidRPr="008745FC">
        <w:t xml:space="preserve">Submit shop drawings in accordance with </w:t>
      </w:r>
      <w:r w:rsidRPr="000A229A">
        <w:rPr>
          <w:rPrChange w:id="155" w:author="Paul Shi" w:date="2022-04-12T16:14:00Z">
            <w:rPr>
              <w:highlight w:val="yellow"/>
            </w:rPr>
          </w:rPrChange>
        </w:rPr>
        <w:t>Section 013</w:t>
      </w:r>
      <w:r w:rsidR="00674E04" w:rsidRPr="000A229A">
        <w:rPr>
          <w:rPrChange w:id="156" w:author="Paul Shi" w:date="2022-04-12T16:14:00Z">
            <w:rPr>
              <w:highlight w:val="yellow"/>
            </w:rPr>
          </w:rPrChange>
        </w:rPr>
        <w:t>0</w:t>
      </w:r>
      <w:r w:rsidRPr="000A229A">
        <w:rPr>
          <w:rPrChange w:id="157" w:author="Paul Shi" w:date="2022-04-12T16:14:00Z">
            <w:rPr>
              <w:highlight w:val="yellow"/>
            </w:rPr>
          </w:rPrChange>
        </w:rPr>
        <w:t>0 - Submittal</w:t>
      </w:r>
      <w:r w:rsidR="00E214E9" w:rsidRPr="000A229A">
        <w:rPr>
          <w:rPrChange w:id="158" w:author="Paul Shi" w:date="2022-04-12T16:14:00Z">
            <w:rPr>
              <w:highlight w:val="yellow"/>
            </w:rPr>
          </w:rPrChange>
        </w:rPr>
        <w:t>s</w:t>
      </w:r>
      <w:r w:rsidRPr="00AE2414">
        <w:t>.</w:t>
      </w:r>
    </w:p>
    <w:p w14:paraId="64165231" w14:textId="77777777" w:rsidR="00994CAD" w:rsidRPr="00AE2414" w:rsidRDefault="00994CAD" w:rsidP="00085182">
      <w:pPr>
        <w:pStyle w:val="Heading3"/>
      </w:pPr>
      <w:r w:rsidRPr="00AE2414">
        <w:t xml:space="preserve">Submit formwork and falsework drawings bearing seal and signature of a </w:t>
      </w:r>
      <w:ins w:id="159" w:author="Radulovic, Nicole" w:date="2022-11-02T15:16:00Z">
        <w:r w:rsidR="00A40D4F">
          <w:t>P</w:t>
        </w:r>
      </w:ins>
      <w:del w:id="160" w:author="Radulovic, Nicole" w:date="2022-11-02T15:16:00Z">
        <w:r w:rsidRPr="00AE2414" w:rsidDel="00A40D4F">
          <w:delText>p</w:delText>
        </w:r>
      </w:del>
      <w:r w:rsidRPr="00AE2414">
        <w:t xml:space="preserve">rofessional </w:t>
      </w:r>
      <w:ins w:id="161" w:author="Radulovic, Nicole" w:date="2022-11-02T15:16:00Z">
        <w:r w:rsidR="00A40D4F">
          <w:t>E</w:t>
        </w:r>
      </w:ins>
      <w:del w:id="162" w:author="Radulovic, Nicole" w:date="2022-11-02T15:16:00Z">
        <w:r w:rsidRPr="00AE2414" w:rsidDel="00A40D4F">
          <w:delText>e</w:delText>
        </w:r>
      </w:del>
      <w:r w:rsidRPr="00AE2414">
        <w:t>ngineer for record purpose.</w:t>
      </w:r>
    </w:p>
    <w:p w14:paraId="475C0B60" w14:textId="77777777" w:rsidR="00994CAD" w:rsidRPr="008745FC" w:rsidRDefault="00994CAD" w:rsidP="00DE3D12">
      <w:pPr>
        <w:pStyle w:val="Heading3"/>
      </w:pPr>
      <w:r w:rsidRPr="008745FC">
        <w:t>Formwork and falsework shop drawings will not be reviewed for structural adequacy.</w:t>
      </w:r>
    </w:p>
    <w:p w14:paraId="312D3918" w14:textId="77777777" w:rsidR="00994CAD" w:rsidRPr="008B1376" w:rsidRDefault="00994CAD" w:rsidP="00DE3D12">
      <w:pPr>
        <w:pStyle w:val="Heading3"/>
      </w:pPr>
      <w:r w:rsidRPr="008B1376">
        <w:t>Be fully responsible for the design, construction, supervision and maintenance of formwork and falsework.</w:t>
      </w:r>
    </w:p>
    <w:p w14:paraId="2EF411AE" w14:textId="77777777" w:rsidR="00994CAD" w:rsidRPr="00AE2414" w:rsidRDefault="00994CAD" w:rsidP="00DE3D12">
      <w:pPr>
        <w:pStyle w:val="Heading4"/>
      </w:pPr>
      <w:r w:rsidRPr="008B1376">
        <w:lastRenderedPageBreak/>
        <w:t xml:space="preserve">Show design criteria as specified in clause </w:t>
      </w:r>
      <w:del w:id="163" w:author="Mabel Chow" w:date="2022-04-22T09:45:00Z">
        <w:r w:rsidRPr="000A229A" w:rsidDel="000E0C82">
          <w:rPr>
            <w:rPrChange w:id="164" w:author="Paul Shi" w:date="2022-04-12T16:14:00Z">
              <w:rPr>
                <w:highlight w:val="yellow"/>
              </w:rPr>
            </w:rPrChange>
          </w:rPr>
          <w:delText>[</w:delText>
        </w:r>
      </w:del>
      <w:r w:rsidRPr="000A229A">
        <w:rPr>
          <w:rPrChange w:id="165" w:author="Paul Shi" w:date="2022-04-12T16:14:00Z">
            <w:rPr>
              <w:highlight w:val="yellow"/>
            </w:rPr>
          </w:rPrChange>
        </w:rPr>
        <w:t>6.5.2.1</w:t>
      </w:r>
      <w:ins w:id="166" w:author="Mabel Chow" w:date="2022-04-22T09:46:00Z">
        <w:r w:rsidR="000E0C82">
          <w:t xml:space="preserve"> of </w:t>
        </w:r>
        <w:r w:rsidR="000E0C82" w:rsidRPr="00AE2414">
          <w:t>CSA A23.1-1</w:t>
        </w:r>
        <w:r w:rsidR="000E0C82">
          <w:t>9</w:t>
        </w:r>
      </w:ins>
      <w:del w:id="167" w:author="Mabel Chow" w:date="2022-04-22T09:45:00Z">
        <w:r w:rsidR="00AE2414" w:rsidRPr="000A229A" w:rsidDel="000E0C82">
          <w:rPr>
            <w:rPrChange w:id="168" w:author="Paul Shi" w:date="2022-04-12T16:14:00Z">
              <w:rPr>
                <w:highlight w:val="yellow"/>
              </w:rPr>
            </w:rPrChange>
          </w:rPr>
          <w:delText>]</w:delText>
        </w:r>
      </w:del>
      <w:del w:id="169" w:author="Paul Shi" w:date="2022-03-22T16:57:00Z">
        <w:r w:rsidR="00AE2414" w:rsidRPr="000A229A" w:rsidDel="00713463">
          <w:rPr>
            <w:i/>
            <w:rPrChange w:id="170" w:author="Paul Shi" w:date="2022-04-12T16:14:00Z">
              <w:rPr>
                <w:i/>
                <w:highlight w:val="yellow"/>
              </w:rPr>
            </w:rPrChange>
          </w:rPr>
          <w:delText>[</w:delText>
        </w:r>
        <w:r w:rsidRPr="000A229A" w:rsidDel="00713463">
          <w:rPr>
            <w:i/>
            <w:rPrChange w:id="171" w:author="Paul Shi" w:date="2022-04-12T16:14:00Z">
              <w:rPr>
                <w:i/>
                <w:highlight w:val="yellow"/>
              </w:rPr>
            </w:rPrChange>
          </w:rPr>
          <w:delText>Consultant to confirm clause]</w:delText>
        </w:r>
      </w:del>
      <w:r w:rsidRPr="00AE2414">
        <w:t xml:space="preserve"> for Formwork</w:t>
      </w:r>
      <w:del w:id="172" w:author="Mabel Chow" w:date="2022-04-22T09:46:00Z">
        <w:r w:rsidRPr="00AE2414" w:rsidDel="000E0C82">
          <w:delText xml:space="preserve"> CSA A23.1-14</w:delText>
        </w:r>
      </w:del>
      <w:r w:rsidR="00AE2414">
        <w:t>.</w:t>
      </w:r>
    </w:p>
    <w:p w14:paraId="64571062" w14:textId="77777777" w:rsidR="00994CAD" w:rsidRPr="00AE2414" w:rsidRDefault="00994CAD" w:rsidP="00DE3D12">
      <w:pPr>
        <w:pStyle w:val="Heading3"/>
      </w:pPr>
      <w:r w:rsidRPr="00AE2414">
        <w:t>Indicate:</w:t>
      </w:r>
    </w:p>
    <w:p w14:paraId="7B1C6713" w14:textId="77777777" w:rsidR="00994CAD" w:rsidRPr="008745FC" w:rsidRDefault="00994CAD" w:rsidP="00DE3D12">
      <w:pPr>
        <w:pStyle w:val="Heading4"/>
      </w:pPr>
      <w:r w:rsidRPr="00AE2414">
        <w:t>Fo</w:t>
      </w:r>
      <w:r w:rsidRPr="008745FC">
        <w:t>r suspended slabs:</w:t>
      </w:r>
    </w:p>
    <w:p w14:paraId="0BAB3E30" w14:textId="77777777" w:rsidR="00994CAD" w:rsidRPr="008B1376" w:rsidRDefault="00994CAD" w:rsidP="00DE3D12">
      <w:pPr>
        <w:pStyle w:val="Heading5"/>
      </w:pPr>
      <w:r w:rsidRPr="008B1376">
        <w:t>Shoring left in place until concrete has reached specified strength.</w:t>
      </w:r>
    </w:p>
    <w:p w14:paraId="437D7BB3" w14:textId="77777777" w:rsidR="00994CAD" w:rsidRPr="00085182" w:rsidRDefault="00994CAD" w:rsidP="00DE3D12">
      <w:pPr>
        <w:pStyle w:val="Heading5"/>
      </w:pPr>
      <w:r w:rsidRPr="00085182">
        <w:t>Re-shoring below slabs or beams supporting shoring above.</w:t>
      </w:r>
    </w:p>
    <w:p w14:paraId="3FFF47B6" w14:textId="77777777" w:rsidR="00994CAD" w:rsidRPr="00DE3D12" w:rsidRDefault="00994CAD" w:rsidP="00DE3D12">
      <w:pPr>
        <w:pStyle w:val="Heading5"/>
      </w:pPr>
      <w:r w:rsidRPr="00DE3D12">
        <w:t>Lateral bracing system.</w:t>
      </w:r>
    </w:p>
    <w:p w14:paraId="3F6EE81C" w14:textId="77777777" w:rsidR="00994CAD" w:rsidRPr="00DE3D12" w:rsidRDefault="00994CAD" w:rsidP="00DE3D12">
      <w:pPr>
        <w:pStyle w:val="Heading4"/>
      </w:pPr>
      <w:r w:rsidRPr="00DE3D12">
        <w:t>For walls and columns on top of slabs and beams:</w:t>
      </w:r>
    </w:p>
    <w:p w14:paraId="1CCB4F98" w14:textId="77777777" w:rsidR="00994CAD" w:rsidRPr="00DE3D12" w:rsidRDefault="00994CAD" w:rsidP="00DE3D12">
      <w:pPr>
        <w:pStyle w:val="Heading5"/>
      </w:pPr>
      <w:r w:rsidRPr="00DE3D12">
        <w:t>Shoring left in place until concrete in walls and columns above has reached specified strength.</w:t>
      </w:r>
    </w:p>
    <w:p w14:paraId="3EB93064" w14:textId="77777777" w:rsidR="00994CAD" w:rsidRPr="00DE3D12" w:rsidRDefault="00994CAD" w:rsidP="00DE3D12">
      <w:pPr>
        <w:pStyle w:val="Heading5"/>
      </w:pPr>
      <w:r w:rsidRPr="00DE3D12">
        <w:t>Lateral bracing system.</w:t>
      </w:r>
    </w:p>
    <w:p w14:paraId="618252AE" w14:textId="77777777" w:rsidR="00994CAD" w:rsidRPr="00DE3D12" w:rsidRDefault="00994CAD" w:rsidP="00DE3D12">
      <w:pPr>
        <w:pStyle w:val="Heading3"/>
      </w:pPr>
      <w:r w:rsidRPr="00DE3D12">
        <w:t>Layout of panel joints</w:t>
      </w:r>
      <w:del w:id="173" w:author="Mabel Chow" w:date="2022-04-25T11:15:00Z">
        <w:r w:rsidRPr="00DE3D12" w:rsidDel="003C62F2">
          <w:delText>,</w:delText>
        </w:r>
      </w:del>
      <w:r w:rsidRPr="00DE3D12">
        <w:t xml:space="preserve"> </w:t>
      </w:r>
      <w:del w:id="174" w:author="Mabel Chow" w:date="2022-04-25T11:15:00Z">
        <w:r w:rsidRPr="00DE3D12" w:rsidDel="003C62F2">
          <w:delText xml:space="preserve">form liners, </w:delText>
        </w:r>
      </w:del>
      <w:r w:rsidRPr="00DE3D12">
        <w:t>and tie hole pattern.</w:t>
      </w:r>
    </w:p>
    <w:p w14:paraId="5FAABBB2" w14:textId="77777777" w:rsidR="00994CAD" w:rsidRPr="00DE3D12" w:rsidDel="00207EEC" w:rsidRDefault="00994CAD" w:rsidP="00DE3D12">
      <w:pPr>
        <w:pStyle w:val="Heading3"/>
        <w:rPr>
          <w:del w:id="175" w:author="Paul Shi" w:date="2022-03-22T16:58:00Z"/>
        </w:rPr>
      </w:pPr>
      <w:del w:id="176" w:author="Paul Shi" w:date="2022-03-22T16:58:00Z">
        <w:r w:rsidRPr="00DE3D12" w:rsidDel="00207EEC">
          <w:delText>Double Wall Construction: Show details of double wall forming and premolded joint filler attachment.</w:delText>
        </w:r>
      </w:del>
    </w:p>
    <w:p w14:paraId="33EF7761" w14:textId="77777777" w:rsidR="00E34A48" w:rsidRPr="008745FC" w:rsidRDefault="00E34A48" w:rsidP="009712FB">
      <w:pPr>
        <w:pStyle w:val="Heading3"/>
        <w:tabs>
          <w:tab w:val="clear" w:pos="1440"/>
          <w:tab w:val="left" w:pos="1418"/>
        </w:tabs>
        <w:ind w:left="1418" w:hanging="709"/>
      </w:pPr>
      <w:r w:rsidRPr="00DE3D12">
        <w:t xml:space="preserve">Indicate </w:t>
      </w:r>
      <w:r w:rsidR="00D520A1" w:rsidRPr="00DE3D12">
        <w:t xml:space="preserve">the </w:t>
      </w:r>
      <w:r w:rsidRPr="00DE3D12">
        <w:t>method and schedule of construction, shoring, stripping and re</w:t>
      </w:r>
      <w:r w:rsidR="00845620" w:rsidRPr="00DE3D12">
        <w:t>-</w:t>
      </w:r>
      <w:r w:rsidRPr="00DE3D12">
        <w:t xml:space="preserve">shoring procedures, materials, arrangement of joints, special architectural exposed finishes, ties, liners, and locations of temporary embedded parts. Comply with </w:t>
      </w:r>
      <w:r w:rsidR="00D520A1" w:rsidRPr="00DE3D12">
        <w:t xml:space="preserve">the requirements of </w:t>
      </w:r>
      <w:ins w:id="177" w:author="Paul Shi" w:date="2022-03-22T18:16:00Z">
        <w:r w:rsidR="00E404FF">
          <w:t xml:space="preserve">CAN/CSA S269.1 for </w:t>
        </w:r>
      </w:ins>
      <w:r w:rsidR="00DD2A55" w:rsidRPr="00DE3D12">
        <w:t>falsework drawings</w:t>
      </w:r>
      <w:r w:rsidR="00845620" w:rsidRPr="00DE3D12">
        <w:t xml:space="preserve"> </w:t>
      </w:r>
      <w:del w:id="178" w:author="Paul Shi" w:date="2022-03-22T18:15:00Z">
        <w:r w:rsidR="00845620" w:rsidRPr="0018525C" w:rsidDel="00E404FF">
          <w:rPr>
            <w:i/>
            <w:rPrChange w:id="179" w:author="Paul Shi" w:date="2022-04-12T16:15:00Z">
              <w:rPr>
                <w:i/>
                <w:highlight w:val="yellow"/>
              </w:rPr>
            </w:rPrChange>
          </w:rPr>
          <w:delText>[Consultant to amend a</w:delText>
        </w:r>
      </w:del>
      <w:del w:id="180" w:author="Paul Shi" w:date="2022-03-22T18:16:00Z">
        <w:r w:rsidR="00845620" w:rsidRPr="0018525C" w:rsidDel="00E404FF">
          <w:rPr>
            <w:i/>
            <w:rPrChange w:id="181" w:author="Paul Shi" w:date="2022-04-12T16:15:00Z">
              <w:rPr>
                <w:i/>
                <w:highlight w:val="yellow"/>
              </w:rPr>
            </w:rPrChange>
          </w:rPr>
          <w:delText>s required given CSA S269.1 has been withdrawn</w:delText>
        </w:r>
      </w:del>
      <w:del w:id="182" w:author="Mabel Chow" w:date="2022-04-22T09:51:00Z">
        <w:r w:rsidR="00845620" w:rsidRPr="0018525C" w:rsidDel="00E829FB">
          <w:rPr>
            <w:i/>
            <w:rPrChange w:id="183" w:author="Paul Shi" w:date="2022-04-12T16:15:00Z">
              <w:rPr>
                <w:i/>
                <w:highlight w:val="yellow"/>
              </w:rPr>
            </w:rPrChange>
          </w:rPr>
          <w:delText>]</w:delText>
        </w:r>
        <w:r w:rsidR="00DD2A55" w:rsidRPr="0018525C" w:rsidDel="00E829FB">
          <w:rPr>
            <w:i/>
            <w:rPrChange w:id="184" w:author="Paul Shi" w:date="2022-04-12T16:15:00Z">
              <w:rPr>
                <w:i/>
                <w:highlight w:val="yellow"/>
              </w:rPr>
            </w:rPrChange>
          </w:rPr>
          <w:delText>,</w:delText>
        </w:r>
        <w:r w:rsidR="00DD2A55" w:rsidRPr="004339E1" w:rsidDel="00E829FB">
          <w:rPr>
            <w:i/>
          </w:rPr>
          <w:delText xml:space="preserve"> </w:delText>
        </w:r>
        <w:r w:rsidRPr="00AE2414" w:rsidDel="00E829FB">
          <w:delText xml:space="preserve">Comply with </w:delText>
        </w:r>
        <w:r w:rsidR="00D520A1" w:rsidRPr="00AE2414" w:rsidDel="00E829FB">
          <w:delText xml:space="preserve">the requirements of </w:delText>
        </w:r>
        <w:r w:rsidRPr="004339E1" w:rsidDel="00E829FB">
          <w:delText>CAN/CSA S269.3</w:delText>
        </w:r>
        <w:r w:rsidR="00845620" w:rsidRPr="004339E1" w:rsidDel="00E829FB">
          <w:delText xml:space="preserve"> M92 (R2013)</w:delText>
        </w:r>
        <w:r w:rsidRPr="008745FC" w:rsidDel="00E829FB">
          <w:delText xml:space="preserve"> for </w:delText>
        </w:r>
        <w:r w:rsidR="00845620" w:rsidRPr="008745FC" w:rsidDel="00E829FB">
          <w:delText xml:space="preserve">concrete </w:delText>
        </w:r>
        <w:r w:rsidRPr="008745FC" w:rsidDel="00E829FB">
          <w:delText>formwork drawings.</w:delText>
        </w:r>
      </w:del>
    </w:p>
    <w:p w14:paraId="04C3844E" w14:textId="77777777" w:rsidR="00E34A48" w:rsidRPr="00DE3D12" w:rsidRDefault="00E34A48" w:rsidP="00DE3D12">
      <w:pPr>
        <w:pStyle w:val="Heading3"/>
        <w:tabs>
          <w:tab w:val="clear" w:pos="1440"/>
          <w:tab w:val="left" w:pos="1418"/>
        </w:tabs>
        <w:ind w:left="1418" w:hanging="709"/>
      </w:pPr>
      <w:r w:rsidRPr="00491796">
        <w:t xml:space="preserve">Indicate formwork design data, such as </w:t>
      </w:r>
      <w:r w:rsidR="00D520A1" w:rsidRPr="00491796">
        <w:t xml:space="preserve">the </w:t>
      </w:r>
      <w:r w:rsidRPr="00491796">
        <w:t>permissible rate of concrete placement, and temperature of concrete, in forms. Where super</w:t>
      </w:r>
      <w:r w:rsidR="00904B17" w:rsidRPr="008B1376">
        <w:t>-</w:t>
      </w:r>
      <w:r w:rsidRPr="008B1376">
        <w:t>plasti</w:t>
      </w:r>
      <w:r w:rsidR="00904B17" w:rsidRPr="008B1376">
        <w:t>ci</w:t>
      </w:r>
      <w:r w:rsidRPr="00085182">
        <w:t xml:space="preserve">zer is used in </w:t>
      </w:r>
      <w:r w:rsidR="005A7B05" w:rsidRPr="00085182">
        <w:t xml:space="preserve">the </w:t>
      </w:r>
      <w:r w:rsidRPr="009712FB">
        <w:t xml:space="preserve">concrete mix; design </w:t>
      </w:r>
      <w:r w:rsidR="005A7B05" w:rsidRPr="009712FB">
        <w:t xml:space="preserve">the </w:t>
      </w:r>
      <w:r w:rsidRPr="000F0E9A">
        <w:t xml:space="preserve">forms for full hydrostatic pressure. </w:t>
      </w:r>
      <w:r w:rsidR="005A7B05" w:rsidRPr="00DE3D12">
        <w:t xml:space="preserve"> </w:t>
      </w:r>
      <w:r w:rsidRPr="00DE3D12">
        <w:t xml:space="preserve">Indicate re-shoring below slabs or beams supporting </w:t>
      </w:r>
      <w:r w:rsidR="005A7B05" w:rsidRPr="00DE3D12">
        <w:t xml:space="preserve">the </w:t>
      </w:r>
      <w:r w:rsidRPr="00DE3D12">
        <w:t xml:space="preserve">shoring above. </w:t>
      </w:r>
      <w:r w:rsidR="0010697E" w:rsidRPr="00DE3D12">
        <w:t xml:space="preserve">Provide </w:t>
      </w:r>
      <w:r w:rsidR="005A7B05" w:rsidRPr="00DE3D12">
        <w:t xml:space="preserve">a </w:t>
      </w:r>
      <w:r w:rsidR="0010697E" w:rsidRPr="00DE3D12">
        <w:t>l</w:t>
      </w:r>
      <w:r w:rsidRPr="00DE3D12">
        <w:t>ateral bracing system.</w:t>
      </w:r>
    </w:p>
    <w:p w14:paraId="5BB7636D" w14:textId="77777777" w:rsidR="00E34A48" w:rsidRPr="00DE3D12" w:rsidRDefault="00E34A48" w:rsidP="00DE3D12">
      <w:pPr>
        <w:pStyle w:val="Heading3"/>
        <w:tabs>
          <w:tab w:val="clear" w:pos="1440"/>
          <w:tab w:val="left" w:pos="1418"/>
        </w:tabs>
        <w:ind w:left="1418" w:hanging="709"/>
      </w:pPr>
      <w:r w:rsidRPr="00DE3D12">
        <w:t xml:space="preserve">Indicate </w:t>
      </w:r>
      <w:r w:rsidR="005A7B05" w:rsidRPr="00DE3D12">
        <w:t xml:space="preserve">the </w:t>
      </w:r>
      <w:r w:rsidRPr="00DE3D12">
        <w:t xml:space="preserve">sequence of erection and removal of </w:t>
      </w:r>
      <w:r w:rsidR="005A7B05" w:rsidRPr="00DE3D12">
        <w:t xml:space="preserve">the </w:t>
      </w:r>
      <w:r w:rsidRPr="00DE3D12">
        <w:t xml:space="preserve">formwork/falsework for review by the </w:t>
      </w:r>
      <w:r w:rsidR="005A7B05" w:rsidRPr="00DE3D12">
        <w:t>Consultant</w:t>
      </w:r>
      <w:r w:rsidRPr="00DE3D12">
        <w:t>.</w:t>
      </w:r>
    </w:p>
    <w:p w14:paraId="256E2431" w14:textId="77777777" w:rsidR="00E34A48" w:rsidRPr="00DE3D12" w:rsidRDefault="00E34A48" w:rsidP="00DE3D12">
      <w:pPr>
        <w:pStyle w:val="Heading3"/>
        <w:tabs>
          <w:tab w:val="clear" w:pos="1440"/>
          <w:tab w:val="left" w:pos="1418"/>
        </w:tabs>
        <w:ind w:left="1418" w:hanging="709"/>
      </w:pPr>
      <w:r w:rsidRPr="00DE3D12">
        <w:t xml:space="preserve">Each shop drawing submission shall bear </w:t>
      </w:r>
      <w:r w:rsidR="005A7B05" w:rsidRPr="00DE3D12">
        <w:t xml:space="preserve">the </w:t>
      </w:r>
      <w:r w:rsidRPr="00DE3D12">
        <w:t xml:space="preserve">stamp and signature of </w:t>
      </w:r>
      <w:r w:rsidR="005A7B05" w:rsidRPr="00DE3D12">
        <w:t xml:space="preserve">a </w:t>
      </w:r>
      <w:r w:rsidRPr="00DE3D12">
        <w:t xml:space="preserve">qualified professional engineer registered or licensed in </w:t>
      </w:r>
      <w:r w:rsidR="005A7B05" w:rsidRPr="00DE3D12">
        <w:t xml:space="preserve">the </w:t>
      </w:r>
      <w:r w:rsidRPr="00DE3D12">
        <w:t>Province of Ontario</w:t>
      </w:r>
      <w:del w:id="185" w:author="Paul Shi" w:date="2022-04-12T16:13:00Z">
        <w:r w:rsidRPr="00DE3D12" w:rsidDel="000A229A">
          <w:delText>, as required by the Ministry of Labour</w:delText>
        </w:r>
      </w:del>
      <w:r w:rsidRPr="00DE3D12">
        <w:t>.</w:t>
      </w:r>
    </w:p>
    <w:p w14:paraId="0D6F2C3E" w14:textId="77777777" w:rsidR="00E34A48" w:rsidRPr="00DE3D12" w:rsidRDefault="00E34A48" w:rsidP="00DE3D12">
      <w:pPr>
        <w:pStyle w:val="Heading3"/>
        <w:tabs>
          <w:tab w:val="clear" w:pos="1440"/>
          <w:tab w:val="left" w:pos="1418"/>
        </w:tabs>
        <w:ind w:left="1418" w:hanging="709"/>
      </w:pPr>
      <w:r w:rsidRPr="00DE3D12">
        <w:t>Submit samples for</w:t>
      </w:r>
      <w:r w:rsidR="005A7B05" w:rsidRPr="00DE3D12">
        <w:t xml:space="preserve"> f</w:t>
      </w:r>
      <w:r w:rsidRPr="00DE3D12">
        <w:t>orm ties</w:t>
      </w:r>
      <w:r w:rsidR="005A7B05" w:rsidRPr="00DE3D12">
        <w:t>.</w:t>
      </w:r>
    </w:p>
    <w:p w14:paraId="7D010217" w14:textId="77777777" w:rsidR="00E34A48" w:rsidRPr="00DE3D12" w:rsidRDefault="00E34A48" w:rsidP="00DE3D12">
      <w:pPr>
        <w:pStyle w:val="Heading2"/>
      </w:pPr>
      <w:r w:rsidRPr="00DE3D12">
        <w:t>Waste</w:t>
      </w:r>
      <w:r w:rsidR="00E009A6" w:rsidRPr="00DE3D12">
        <w:t xml:space="preserve"> </w:t>
      </w:r>
      <w:r w:rsidRPr="00DE3D12">
        <w:t xml:space="preserve">Management and </w:t>
      </w:r>
      <w:r w:rsidR="00E009A6" w:rsidRPr="00DE3D12">
        <w:t>Disposal</w:t>
      </w:r>
    </w:p>
    <w:p w14:paraId="2ABA15B5" w14:textId="77777777" w:rsidR="00E34A48" w:rsidRPr="004339E1" w:rsidDel="00207EEC" w:rsidRDefault="00E34A48" w:rsidP="004339E1">
      <w:pPr>
        <w:pStyle w:val="Heading3"/>
        <w:numPr>
          <w:ilvl w:val="0"/>
          <w:numId w:val="0"/>
        </w:numPr>
        <w:tabs>
          <w:tab w:val="left" w:pos="1418"/>
        </w:tabs>
        <w:ind w:left="1440" w:hanging="720"/>
        <w:rPr>
          <w:del w:id="186" w:author="Paul Shi" w:date="2022-03-22T16:59:00Z"/>
          <w:i/>
        </w:rPr>
      </w:pPr>
      <w:del w:id="187" w:author="Paul Shi" w:date="2022-03-22T16:59:00Z">
        <w:r w:rsidRPr="004339E1" w:rsidDel="00207EEC">
          <w:rPr>
            <w:i/>
            <w:highlight w:val="yellow"/>
          </w:rPr>
          <w:delText>[Use this section only if required by the project scope.]</w:delText>
        </w:r>
      </w:del>
    </w:p>
    <w:p w14:paraId="3FDF8337" w14:textId="77777777" w:rsidR="00E34A48" w:rsidRPr="004339E1" w:rsidDel="00207EEC" w:rsidRDefault="00AE0447" w:rsidP="00AE2414">
      <w:pPr>
        <w:pStyle w:val="Heading3"/>
        <w:tabs>
          <w:tab w:val="clear" w:pos="1440"/>
          <w:tab w:val="left" w:pos="1418"/>
        </w:tabs>
        <w:ind w:left="1418" w:hanging="709"/>
        <w:rPr>
          <w:del w:id="188" w:author="Paul Shi" w:date="2022-03-22T16:59:00Z"/>
          <w:highlight w:val="yellow"/>
        </w:rPr>
      </w:pPr>
      <w:del w:id="189" w:author="Paul Shi" w:date="2022-03-22T16:59:00Z">
        <w:r w:rsidRPr="004339E1" w:rsidDel="00207EEC">
          <w:rPr>
            <w:highlight w:val="yellow"/>
          </w:rPr>
          <w:delText>[</w:delText>
        </w:r>
        <w:r w:rsidR="00E34A48" w:rsidRPr="004339E1" w:rsidDel="00207EEC">
          <w:rPr>
            <w:highlight w:val="yellow"/>
          </w:rPr>
          <w:delText xml:space="preserve">Separate and recycle </w:delText>
        </w:r>
        <w:r w:rsidR="005A7B05" w:rsidRPr="004339E1" w:rsidDel="00207EEC">
          <w:rPr>
            <w:highlight w:val="yellow"/>
          </w:rPr>
          <w:delText xml:space="preserve">all </w:delText>
        </w:r>
        <w:r w:rsidR="00E34A48" w:rsidRPr="004339E1" w:rsidDel="00207EEC">
          <w:rPr>
            <w:highlight w:val="yellow"/>
          </w:rPr>
          <w:delText>waste materials in accordance with the Waste Reduction Workplan</w:delText>
        </w:r>
        <w:r w:rsidR="00E35D57" w:rsidDel="00207EEC">
          <w:rPr>
            <w:highlight w:val="yellow"/>
          </w:rPr>
          <w:delText>.</w:delText>
        </w:r>
        <w:r w:rsidRPr="004339E1" w:rsidDel="00207EEC">
          <w:rPr>
            <w:highlight w:val="yellow"/>
          </w:rPr>
          <w:delText xml:space="preserve">] </w:delText>
        </w:r>
        <w:r w:rsidRPr="004339E1" w:rsidDel="00207EEC">
          <w:rPr>
            <w:i/>
            <w:highlight w:val="yellow"/>
          </w:rPr>
          <w:delText xml:space="preserve">[Consultant to </w:delText>
        </w:r>
        <w:r w:rsidR="00E35D57" w:rsidDel="00207EEC">
          <w:rPr>
            <w:i/>
            <w:highlight w:val="yellow"/>
          </w:rPr>
          <w:delText>consult with Region to determine</w:delText>
        </w:r>
        <w:r w:rsidRPr="004339E1" w:rsidDel="00207EEC">
          <w:rPr>
            <w:i/>
            <w:highlight w:val="yellow"/>
          </w:rPr>
          <w:delText xml:space="preserve"> whether any LEED requirements will be incorporated into the project]</w:delText>
        </w:r>
      </w:del>
    </w:p>
    <w:p w14:paraId="7CB9B33D" w14:textId="77777777" w:rsidR="00E34A48" w:rsidRPr="008B1376" w:rsidRDefault="00E34A48" w:rsidP="00AE2414">
      <w:pPr>
        <w:pStyle w:val="Heading3"/>
        <w:tabs>
          <w:tab w:val="clear" w:pos="1440"/>
          <w:tab w:val="left" w:pos="1418"/>
        </w:tabs>
        <w:ind w:left="1418" w:hanging="709"/>
      </w:pPr>
      <w:r w:rsidRPr="008B1376">
        <w:t>Place materials defined as hazardous or toxic waste in designated containers.</w:t>
      </w:r>
    </w:p>
    <w:p w14:paraId="7B1E1854" w14:textId="77777777" w:rsidR="00E34A48" w:rsidRPr="009712FB" w:rsidRDefault="00E34A48" w:rsidP="00AE2414">
      <w:pPr>
        <w:pStyle w:val="Heading3"/>
        <w:tabs>
          <w:tab w:val="clear" w:pos="1440"/>
          <w:tab w:val="left" w:pos="1418"/>
        </w:tabs>
        <w:ind w:left="1418" w:hanging="709"/>
      </w:pPr>
      <w:r w:rsidRPr="00085182">
        <w:t xml:space="preserve">Ensure </w:t>
      </w:r>
      <w:r w:rsidR="005D09A8" w:rsidRPr="00085182">
        <w:t xml:space="preserve">that </w:t>
      </w:r>
      <w:r w:rsidRPr="009712FB">
        <w:t>emptied containers are sealed and stored safely for disposal.</w:t>
      </w:r>
    </w:p>
    <w:p w14:paraId="4C984161" w14:textId="77777777" w:rsidR="00E34A48" w:rsidRDefault="00E34A48" w:rsidP="00AE2414">
      <w:pPr>
        <w:pStyle w:val="Heading3"/>
        <w:tabs>
          <w:tab w:val="clear" w:pos="1440"/>
          <w:tab w:val="left" w:pos="1418"/>
        </w:tabs>
        <w:ind w:left="1418" w:hanging="709"/>
      </w:pPr>
      <w:r w:rsidRPr="00DE3D12">
        <w:t>Use sealers, form release an</w:t>
      </w:r>
      <w:r w:rsidR="00CB3273" w:rsidRPr="00DE3D12">
        <w:t>d stripping agents that are non-</w:t>
      </w:r>
      <w:r w:rsidRPr="00DE3D12">
        <w:t xml:space="preserve">toxic, biodegradable and have zero or low </w:t>
      </w:r>
      <w:r w:rsidR="00CB3273" w:rsidRPr="00DE3D12">
        <w:t>volatile organic compounds (</w:t>
      </w:r>
      <w:r w:rsidRPr="00DE3D12">
        <w:t>VOC</w:t>
      </w:r>
      <w:r w:rsidR="00CB3273" w:rsidRPr="00DE3D12">
        <w:t>)</w:t>
      </w:r>
      <w:r w:rsidRPr="00DE3D12">
        <w:t>.</w:t>
      </w:r>
    </w:p>
    <w:p w14:paraId="0811119D" w14:textId="77777777" w:rsidR="00E35D57" w:rsidRPr="00DE3D12" w:rsidRDefault="00E35D57" w:rsidP="004339E1">
      <w:pPr>
        <w:pStyle w:val="Heading3"/>
        <w:numPr>
          <w:ilvl w:val="0"/>
          <w:numId w:val="0"/>
        </w:numPr>
        <w:tabs>
          <w:tab w:val="left" w:pos="1418"/>
        </w:tabs>
        <w:ind w:left="1418"/>
      </w:pPr>
    </w:p>
    <w:p w14:paraId="11DD72AE" w14:textId="77777777" w:rsidR="00E34A48" w:rsidRPr="00DE3D12" w:rsidRDefault="00E34A48" w:rsidP="008745FC">
      <w:pPr>
        <w:pStyle w:val="Heading1"/>
      </w:pPr>
      <w:r w:rsidRPr="00DE3D12">
        <w:t>PRODUCTS</w:t>
      </w:r>
    </w:p>
    <w:p w14:paraId="77852AFD" w14:textId="77777777" w:rsidR="00E34A48" w:rsidRPr="00DE3D12" w:rsidRDefault="00E009A6" w:rsidP="00DE3D12">
      <w:pPr>
        <w:pStyle w:val="Heading2"/>
      </w:pPr>
      <w:r w:rsidRPr="00DE3D12">
        <w:t>Materials</w:t>
      </w:r>
    </w:p>
    <w:p w14:paraId="4ACF2B70" w14:textId="77777777" w:rsidR="00E34A48" w:rsidRPr="00DE3D12" w:rsidRDefault="00E34A48" w:rsidP="00DB2113">
      <w:pPr>
        <w:pStyle w:val="Heading3"/>
        <w:tabs>
          <w:tab w:val="clear" w:pos="1440"/>
          <w:tab w:val="left" w:pos="1418"/>
        </w:tabs>
        <w:ind w:left="1418" w:hanging="709"/>
      </w:pPr>
      <w:r w:rsidRPr="00DE3D12">
        <w:t>Formwork materials:</w:t>
      </w:r>
    </w:p>
    <w:p w14:paraId="08C24786" w14:textId="77777777" w:rsidR="00E34A48" w:rsidRPr="00DB2113" w:rsidRDefault="00E34A48" w:rsidP="008B1376">
      <w:pPr>
        <w:pStyle w:val="Heading4"/>
        <w:tabs>
          <w:tab w:val="left" w:pos="2127"/>
        </w:tabs>
        <w:ind w:left="2127" w:hanging="709"/>
      </w:pPr>
      <w:r w:rsidRPr="00DE3D12">
        <w:t xml:space="preserve">For concrete without special architectural features, use wood and wood product formwork materials </w:t>
      </w:r>
      <w:r w:rsidR="005A7B05" w:rsidRPr="00DE3D12">
        <w:t xml:space="preserve">in accordance with </w:t>
      </w:r>
      <w:del w:id="190" w:author="Paul Shi" w:date="2022-03-22T17:00:00Z">
        <w:r w:rsidR="00DB2113" w:rsidRPr="0018525C" w:rsidDel="00207EEC">
          <w:rPr>
            <w:rPrChange w:id="191" w:author="Paul Shi" w:date="2022-04-12T16:16:00Z">
              <w:rPr>
                <w:highlight w:val="yellow"/>
              </w:rPr>
            </w:rPrChange>
          </w:rPr>
          <w:delText>[</w:delText>
        </w:r>
        <w:r w:rsidRPr="0018525C" w:rsidDel="00207EEC">
          <w:rPr>
            <w:rPrChange w:id="192" w:author="Paul Shi" w:date="2022-04-12T16:16:00Z">
              <w:rPr>
                <w:highlight w:val="yellow"/>
              </w:rPr>
            </w:rPrChange>
          </w:rPr>
          <w:delText>CSA O121</w:delText>
        </w:r>
        <w:r w:rsidR="004F49FA" w:rsidRPr="0018525C" w:rsidDel="00207EEC">
          <w:rPr>
            <w:rPrChange w:id="193" w:author="Paul Shi" w:date="2022-04-12T16:16:00Z">
              <w:rPr>
                <w:highlight w:val="yellow"/>
              </w:rPr>
            </w:rPrChange>
          </w:rPr>
          <w:delText>-08 (R2013)</w:delText>
        </w:r>
        <w:r w:rsidR="00DB2113" w:rsidRPr="0018525C" w:rsidDel="00207EEC">
          <w:rPr>
            <w:rPrChange w:id="194" w:author="Paul Shi" w:date="2022-04-12T16:16:00Z">
              <w:rPr>
                <w:highlight w:val="yellow"/>
              </w:rPr>
            </w:rPrChange>
          </w:rPr>
          <w:delText>][</w:delText>
        </w:r>
      </w:del>
      <w:r w:rsidRPr="0018525C">
        <w:rPr>
          <w:rPrChange w:id="195" w:author="Paul Shi" w:date="2022-04-12T16:16:00Z">
            <w:rPr>
              <w:highlight w:val="yellow"/>
            </w:rPr>
          </w:rPrChange>
        </w:rPr>
        <w:t>CAN/CSA O86.</w:t>
      </w:r>
      <w:r w:rsidR="00593DA6" w:rsidRPr="0018525C">
        <w:rPr>
          <w:rPrChange w:id="196" w:author="Paul Shi" w:date="2022-04-12T16:16:00Z">
            <w:rPr>
              <w:highlight w:val="yellow"/>
            </w:rPr>
          </w:rPrChange>
        </w:rPr>
        <w:t>1</w:t>
      </w:r>
      <w:r w:rsidR="004F49FA" w:rsidRPr="0018525C">
        <w:rPr>
          <w:rPrChange w:id="197" w:author="Paul Shi" w:date="2022-04-12T16:16:00Z">
            <w:rPr>
              <w:highlight w:val="yellow"/>
            </w:rPr>
          </w:rPrChange>
        </w:rPr>
        <w:t>-1</w:t>
      </w:r>
      <w:del w:id="198" w:author="Mabel Chow" w:date="2022-04-22T09:55:00Z">
        <w:r w:rsidR="004F49FA" w:rsidRPr="0018525C" w:rsidDel="00E829FB">
          <w:rPr>
            <w:rPrChange w:id="199" w:author="Paul Shi" w:date="2022-04-12T16:16:00Z">
              <w:rPr>
                <w:highlight w:val="yellow"/>
              </w:rPr>
            </w:rPrChange>
          </w:rPr>
          <w:delText>4</w:delText>
        </w:r>
      </w:del>
      <w:ins w:id="200" w:author="Mabel Chow" w:date="2022-04-22T09:55:00Z">
        <w:r w:rsidR="00E829FB">
          <w:t>9</w:t>
        </w:r>
      </w:ins>
      <w:del w:id="201" w:author="Paul Shi" w:date="2022-03-22T17:00:00Z">
        <w:r w:rsidR="00DB2113" w:rsidRPr="0018525C" w:rsidDel="00207EEC">
          <w:rPr>
            <w:rPrChange w:id="202" w:author="Paul Shi" w:date="2022-04-12T16:16:00Z">
              <w:rPr>
                <w:highlight w:val="yellow"/>
              </w:rPr>
            </w:rPrChange>
          </w:rPr>
          <w:delText>][</w:delText>
        </w:r>
        <w:r w:rsidRPr="0018525C" w:rsidDel="00207EEC">
          <w:rPr>
            <w:rPrChange w:id="203" w:author="Paul Shi" w:date="2022-04-12T16:16:00Z">
              <w:rPr>
                <w:highlight w:val="yellow"/>
              </w:rPr>
            </w:rPrChange>
          </w:rPr>
          <w:delText>Series CSA O153</w:delText>
        </w:r>
        <w:r w:rsidR="004F49FA" w:rsidRPr="0018525C" w:rsidDel="00207EEC">
          <w:rPr>
            <w:rPrChange w:id="204" w:author="Paul Shi" w:date="2022-04-12T16:16:00Z">
              <w:rPr>
                <w:highlight w:val="yellow"/>
              </w:rPr>
            </w:rPrChange>
          </w:rPr>
          <w:delText>-13</w:delText>
        </w:r>
        <w:r w:rsidR="00DB2113" w:rsidRPr="0018525C" w:rsidDel="00207EEC">
          <w:rPr>
            <w:rPrChange w:id="205" w:author="Paul Shi" w:date="2022-04-12T16:16:00Z">
              <w:rPr>
                <w:highlight w:val="yellow"/>
              </w:rPr>
            </w:rPrChange>
          </w:rPr>
          <w:delText>]</w:delText>
        </w:r>
        <w:r w:rsidR="00593DA6" w:rsidRPr="00FA7AA1" w:rsidDel="00207EEC">
          <w:delText>.</w:delText>
        </w:r>
      </w:del>
    </w:p>
    <w:p w14:paraId="203E9F5F" w14:textId="77777777" w:rsidR="00E34A48" w:rsidRPr="00DE3D12" w:rsidRDefault="00E34A48" w:rsidP="00085182">
      <w:pPr>
        <w:pStyle w:val="Heading4"/>
        <w:tabs>
          <w:tab w:val="left" w:pos="2127"/>
        </w:tabs>
        <w:ind w:left="2127" w:hanging="709"/>
      </w:pPr>
      <w:r w:rsidRPr="00DB2113">
        <w:t xml:space="preserve">For concrete with special architectural features, use formwork materials </w:t>
      </w:r>
      <w:r w:rsidR="005A7B05" w:rsidRPr="00DB2113">
        <w:t xml:space="preserve">in accordance with </w:t>
      </w:r>
      <w:r w:rsidRPr="00E35D57">
        <w:t>CAN/CSA A23.1</w:t>
      </w:r>
      <w:r w:rsidR="00A515DF" w:rsidRPr="00E35D57">
        <w:t>-1</w:t>
      </w:r>
      <w:ins w:id="206" w:author="Mabel Chow" w:date="2022-04-22T09:55:00Z">
        <w:r w:rsidR="00E829FB">
          <w:t>9</w:t>
        </w:r>
      </w:ins>
      <w:del w:id="207" w:author="Mabel Chow" w:date="2022-04-22T09:55:00Z">
        <w:r w:rsidR="00A515DF" w:rsidRPr="00E35D57" w:rsidDel="00E829FB">
          <w:delText>4</w:delText>
        </w:r>
      </w:del>
      <w:r w:rsidRPr="00E35D57">
        <w:t>.</w:t>
      </w:r>
    </w:p>
    <w:p w14:paraId="1D74C220" w14:textId="77777777" w:rsidR="00E34A48" w:rsidRPr="008B1376" w:rsidRDefault="00E34A48" w:rsidP="00DE3D12">
      <w:pPr>
        <w:pStyle w:val="Heading3"/>
        <w:tabs>
          <w:tab w:val="clear" w:pos="1440"/>
          <w:tab w:val="left" w:pos="1418"/>
        </w:tabs>
        <w:ind w:left="1418" w:hanging="709"/>
      </w:pPr>
      <w:r w:rsidRPr="008B1376">
        <w:t>Pan forms: removable as indicated</w:t>
      </w:r>
      <w:r w:rsidR="005A7B05" w:rsidRPr="008B1376">
        <w:t xml:space="preserve"> in the Contract Documents</w:t>
      </w:r>
      <w:r w:rsidRPr="008B1376">
        <w:t>.</w:t>
      </w:r>
    </w:p>
    <w:p w14:paraId="23480B76" w14:textId="77777777" w:rsidR="00E34A48" w:rsidRPr="00085182" w:rsidDel="00C24D14" w:rsidRDefault="00E34A48" w:rsidP="00DE3D12">
      <w:pPr>
        <w:pStyle w:val="Heading3"/>
        <w:tabs>
          <w:tab w:val="clear" w:pos="1440"/>
          <w:tab w:val="left" w:pos="1418"/>
        </w:tabs>
        <w:ind w:left="1418" w:hanging="709"/>
        <w:rPr>
          <w:del w:id="208" w:author="Mabel Chow" w:date="2022-04-25T11:18:00Z"/>
        </w:rPr>
      </w:pPr>
      <w:del w:id="209" w:author="Mabel Chow" w:date="2022-04-25T11:18:00Z">
        <w:r w:rsidRPr="00085182" w:rsidDel="00C24D14">
          <w:delText xml:space="preserve">Tubular column forms: round, spirally wound laminated fibre forms, internally treated with release material. </w:delText>
        </w:r>
      </w:del>
    </w:p>
    <w:p w14:paraId="1DEC6C6F" w14:textId="77777777" w:rsidR="00E34A48" w:rsidRPr="00DE3D12" w:rsidRDefault="00E34A48" w:rsidP="00DE3D12">
      <w:pPr>
        <w:pStyle w:val="Heading3"/>
        <w:tabs>
          <w:tab w:val="clear" w:pos="1440"/>
          <w:tab w:val="left" w:pos="1418"/>
        </w:tabs>
        <w:ind w:left="1418" w:hanging="709"/>
      </w:pPr>
      <w:r w:rsidRPr="00DE3D12">
        <w:t>Form ties:</w:t>
      </w:r>
    </w:p>
    <w:p w14:paraId="1208AB81" w14:textId="77777777" w:rsidR="00E34A48" w:rsidRPr="00DE3D12" w:rsidDel="00C24D14" w:rsidRDefault="00E34A48" w:rsidP="00DE3D12">
      <w:pPr>
        <w:pStyle w:val="Heading4"/>
        <w:tabs>
          <w:tab w:val="left" w:pos="2127"/>
        </w:tabs>
        <w:ind w:left="2127" w:hanging="709"/>
        <w:rPr>
          <w:del w:id="210" w:author="Mabel Chow" w:date="2022-04-25T11:21:00Z"/>
        </w:rPr>
      </w:pPr>
      <w:del w:id="211" w:author="Mabel Chow" w:date="2022-04-25T11:21:00Z">
        <w:r w:rsidRPr="00DE3D12" w:rsidDel="00C24D14">
          <w:lastRenderedPageBreak/>
          <w:delText>For water holding structures</w:delText>
        </w:r>
      </w:del>
      <w:ins w:id="212" w:author="Paul Shi" w:date="2022-04-12T16:21:00Z">
        <w:del w:id="213" w:author="Mabel Chow" w:date="2022-04-25T11:21:00Z">
          <w:r w:rsidR="0018525C" w:rsidDel="00C24D14">
            <w:delText xml:space="preserve">, pipe trenches </w:delText>
          </w:r>
        </w:del>
      </w:ins>
      <w:ins w:id="214" w:author="Paul Shi" w:date="2022-03-22T17:00:00Z">
        <w:del w:id="215" w:author="Mabel Chow" w:date="2022-04-25T11:21:00Z">
          <w:r w:rsidR="00207EEC" w:rsidDel="00C24D14">
            <w:delText>or basement</w:delText>
          </w:r>
        </w:del>
      </w:ins>
      <w:del w:id="216" w:author="Mabel Chow" w:date="2022-04-25T11:21:00Z">
        <w:r w:rsidRPr="00DE3D12" w:rsidDel="00C24D14">
          <w:delText xml:space="preserve"> including exterior walls provide ties with following:</w:delText>
        </w:r>
      </w:del>
    </w:p>
    <w:p w14:paraId="71A82AC8" w14:textId="77777777" w:rsidR="00E34A48" w:rsidRPr="00DE3D12" w:rsidDel="00C24D14" w:rsidRDefault="00E34A48" w:rsidP="00DE3D12">
      <w:pPr>
        <w:pStyle w:val="Heading5"/>
        <w:tabs>
          <w:tab w:val="left" w:pos="2835"/>
        </w:tabs>
        <w:ind w:left="2835" w:hanging="708"/>
        <w:rPr>
          <w:del w:id="217" w:author="Mabel Chow" w:date="2022-04-25T11:21:00Z"/>
        </w:rPr>
      </w:pPr>
      <w:del w:id="218" w:author="Mabel Chow" w:date="2022-04-25T11:21:00Z">
        <w:r w:rsidRPr="00DE3D12" w:rsidDel="00C24D14">
          <w:delText xml:space="preserve">Integral steel water stop 2.6 mm thick and 16 mm in diameter continuously welded to </w:delText>
        </w:r>
        <w:r w:rsidR="005A7B05" w:rsidRPr="00DE3D12" w:rsidDel="00C24D14">
          <w:delText xml:space="preserve">the </w:delText>
        </w:r>
        <w:r w:rsidRPr="00DE3D12" w:rsidDel="00C24D14">
          <w:delText>tie</w:delText>
        </w:r>
      </w:del>
    </w:p>
    <w:p w14:paraId="5B7E4054" w14:textId="77777777" w:rsidR="00E34A48" w:rsidRPr="00DE3D12" w:rsidDel="00C24D14" w:rsidRDefault="00E34A48" w:rsidP="00DE3D12">
      <w:pPr>
        <w:pStyle w:val="Heading5"/>
        <w:tabs>
          <w:tab w:val="left" w:pos="2835"/>
        </w:tabs>
        <w:ind w:left="2835" w:hanging="708"/>
        <w:rPr>
          <w:del w:id="219" w:author="Mabel Chow" w:date="2022-04-25T11:21:00Z"/>
        </w:rPr>
      </w:pPr>
      <w:del w:id="220" w:author="Mabel Chow" w:date="2022-04-25T11:21:00Z">
        <w:r w:rsidRPr="00DE3D12" w:rsidDel="00C24D14">
          <w:delText xml:space="preserve">Neoprene water stop 5 mm thick and 24 mm </w:delText>
        </w:r>
        <w:r w:rsidR="005A7B05" w:rsidRPr="00DE3D12" w:rsidDel="00C24D14">
          <w:delText xml:space="preserve">in </w:delText>
        </w:r>
        <w:r w:rsidRPr="00DE3D12" w:rsidDel="00C24D14">
          <w:delText>diameter whose</w:delText>
        </w:r>
        <w:r w:rsidR="00E009A6" w:rsidRPr="00DE3D12" w:rsidDel="00C24D14">
          <w:delText xml:space="preserve"> </w:delText>
        </w:r>
        <w:r w:rsidRPr="00DE3D12" w:rsidDel="00C24D14">
          <w:delText xml:space="preserve">centre hole is ½ </w:delText>
        </w:r>
        <w:r w:rsidR="005A7B05" w:rsidRPr="00DE3D12" w:rsidDel="00C24D14">
          <w:delText xml:space="preserve">the </w:delText>
        </w:r>
        <w:r w:rsidRPr="00DE3D12" w:rsidDel="00C24D14">
          <w:delText xml:space="preserve">diameter of </w:delText>
        </w:r>
        <w:r w:rsidR="005A7B05" w:rsidRPr="00DE3D12" w:rsidDel="00C24D14">
          <w:delText xml:space="preserve">the </w:delText>
        </w:r>
        <w:r w:rsidRPr="00DE3D12" w:rsidDel="00C24D14">
          <w:delText xml:space="preserve">tie or molded plastic water stop of </w:delText>
        </w:r>
        <w:r w:rsidR="005A7B05" w:rsidRPr="00DE3D12" w:rsidDel="00C24D14">
          <w:delText xml:space="preserve">a </w:delText>
        </w:r>
        <w:r w:rsidRPr="00DE3D12" w:rsidDel="00C24D14">
          <w:delText>comparable size.</w:delText>
        </w:r>
      </w:del>
    </w:p>
    <w:p w14:paraId="1576B228" w14:textId="77777777" w:rsidR="00E34A48" w:rsidRPr="00DE3D12" w:rsidDel="00C24D14" w:rsidRDefault="00E34A48" w:rsidP="00DE3D12">
      <w:pPr>
        <w:pStyle w:val="Heading5"/>
        <w:tabs>
          <w:tab w:val="left" w:pos="2835"/>
        </w:tabs>
        <w:ind w:left="2835" w:hanging="708"/>
        <w:rPr>
          <w:del w:id="221" w:author="Mabel Chow" w:date="2022-04-25T11:21:00Z"/>
        </w:rPr>
      </w:pPr>
      <w:del w:id="222" w:author="Mabel Chow" w:date="2022-04-25T11:21:00Z">
        <w:r w:rsidRPr="00DE3D12" w:rsidDel="00C24D14">
          <w:delText xml:space="preserve">Orient </w:delText>
        </w:r>
        <w:r w:rsidR="005A7B05" w:rsidRPr="00DE3D12" w:rsidDel="00C24D14">
          <w:delText xml:space="preserve">the </w:delText>
        </w:r>
        <w:r w:rsidRPr="00DE3D12" w:rsidDel="00C24D14">
          <w:delText xml:space="preserve">water stop perpendicular to </w:delText>
        </w:r>
        <w:r w:rsidR="005A7B05" w:rsidRPr="00DE3D12" w:rsidDel="00C24D14">
          <w:delText xml:space="preserve">the </w:delText>
        </w:r>
        <w:r w:rsidRPr="00DE3D12" w:rsidDel="00C24D14">
          <w:delText xml:space="preserve">tie and symmetrical about the centre of </w:delText>
        </w:r>
        <w:r w:rsidR="005A7B05" w:rsidRPr="00DE3D12" w:rsidDel="00C24D14">
          <w:delText xml:space="preserve">the </w:delText>
        </w:r>
        <w:r w:rsidRPr="00DE3D12" w:rsidDel="00C24D14">
          <w:delText>tie.</w:delText>
        </w:r>
      </w:del>
    </w:p>
    <w:p w14:paraId="059D61A1" w14:textId="77777777" w:rsidR="00E34A48" w:rsidRPr="00DE3D12" w:rsidDel="00C24D14" w:rsidRDefault="00E34A48" w:rsidP="00DE3D12">
      <w:pPr>
        <w:pStyle w:val="Heading5"/>
        <w:tabs>
          <w:tab w:val="left" w:pos="2835"/>
        </w:tabs>
        <w:ind w:left="2835" w:hanging="708"/>
        <w:rPr>
          <w:del w:id="223" w:author="Mabel Chow" w:date="2022-04-25T11:21:00Z"/>
        </w:rPr>
      </w:pPr>
      <w:del w:id="224" w:author="Mabel Chow" w:date="2022-04-25T11:21:00Z">
        <w:r w:rsidRPr="00DE3D12" w:rsidDel="00C24D14">
          <w:delText>Through bolt ties are not permitted for water holding structures.</w:delText>
        </w:r>
      </w:del>
    </w:p>
    <w:p w14:paraId="01B720B4" w14:textId="77777777" w:rsidR="00E34A48" w:rsidRPr="00DE3D12" w:rsidRDefault="00E34A48" w:rsidP="00DE3D12">
      <w:pPr>
        <w:pStyle w:val="Heading4"/>
        <w:tabs>
          <w:tab w:val="left" w:pos="2127"/>
        </w:tabs>
        <w:ind w:left="2127" w:hanging="709"/>
      </w:pPr>
      <w:r w:rsidRPr="00DE3D12">
        <w:t xml:space="preserve">For concrete not designated 'Architectural', use removable or snap off metal ties, fixed or adjustable length, free of devices leaving holes larger than 25 mm </w:t>
      </w:r>
      <w:r w:rsidR="005D09A8" w:rsidRPr="00DE3D12">
        <w:t xml:space="preserve">in </w:t>
      </w:r>
      <w:r w:rsidRPr="00DE3D12">
        <w:t>dia</w:t>
      </w:r>
      <w:r w:rsidR="00B8550E" w:rsidRPr="00DE3D12">
        <w:t>meter</w:t>
      </w:r>
      <w:r w:rsidRPr="00DE3D12">
        <w:t xml:space="preserve"> in</w:t>
      </w:r>
      <w:r w:rsidR="005D09A8" w:rsidRPr="00DE3D12">
        <w:t xml:space="preserve"> the</w:t>
      </w:r>
      <w:r w:rsidRPr="00DE3D12">
        <w:t xml:space="preserve"> concrete surface.</w:t>
      </w:r>
    </w:p>
    <w:p w14:paraId="696E4A3E" w14:textId="77777777" w:rsidR="00E34A48" w:rsidRPr="00DE3D12" w:rsidDel="00C24D14" w:rsidRDefault="00E34A48" w:rsidP="00DE3D12">
      <w:pPr>
        <w:pStyle w:val="Heading4"/>
        <w:tabs>
          <w:tab w:val="left" w:pos="2127"/>
        </w:tabs>
        <w:ind w:left="2127" w:hanging="709"/>
        <w:rPr>
          <w:del w:id="225" w:author="Mabel Chow" w:date="2022-04-25T11:21:00Z"/>
        </w:rPr>
      </w:pPr>
      <w:del w:id="226" w:author="Mabel Chow" w:date="2022-04-25T11:21:00Z">
        <w:r w:rsidRPr="00DE3D12" w:rsidDel="00C24D14">
          <w:delText>For Architectural concrete, use snap ties complete with plastic cones and light grey concrete plugs.</w:delText>
        </w:r>
      </w:del>
    </w:p>
    <w:p w14:paraId="472316D9" w14:textId="77777777" w:rsidR="00E34A48" w:rsidRPr="00DE3D12" w:rsidRDefault="00E34A48" w:rsidP="00DE3D12">
      <w:pPr>
        <w:pStyle w:val="Heading3"/>
        <w:tabs>
          <w:tab w:val="clear" w:pos="1440"/>
          <w:tab w:val="left" w:pos="1418"/>
        </w:tabs>
        <w:ind w:left="1418" w:hanging="709"/>
      </w:pPr>
      <w:r w:rsidRPr="00DE3D12">
        <w:t>Form:</w:t>
      </w:r>
    </w:p>
    <w:p w14:paraId="28306A03" w14:textId="77777777" w:rsidR="00E34A48" w:rsidRPr="008B1376" w:rsidRDefault="00E34A48" w:rsidP="00DE3D12">
      <w:pPr>
        <w:pStyle w:val="Heading4"/>
        <w:tabs>
          <w:tab w:val="left" w:pos="2127"/>
        </w:tabs>
        <w:ind w:left="2127" w:hanging="709"/>
      </w:pPr>
      <w:r w:rsidRPr="00DE3D12">
        <w:t xml:space="preserve">Plywood: high density overlay Douglas Fir </w:t>
      </w:r>
      <w:r w:rsidR="005A7B05" w:rsidRPr="00DE3D12">
        <w:t xml:space="preserve">in accordance with </w:t>
      </w:r>
      <w:r w:rsidRPr="004339E1">
        <w:t>CSA O121</w:t>
      </w:r>
      <w:r w:rsidR="00A515DF" w:rsidRPr="004339E1">
        <w:t>-08 (R201</w:t>
      </w:r>
      <w:del w:id="227" w:author="Mabel Chow" w:date="2022-04-22T09:58:00Z">
        <w:r w:rsidR="00A515DF" w:rsidRPr="004339E1" w:rsidDel="004F2F28">
          <w:delText>3</w:delText>
        </w:r>
      </w:del>
      <w:ins w:id="228" w:author="Mabel Chow" w:date="2022-04-22T09:58:00Z">
        <w:r w:rsidR="004F2F28">
          <w:t>7</w:t>
        </w:r>
      </w:ins>
      <w:r w:rsidR="00A515DF" w:rsidRPr="004339E1">
        <w:t>)</w:t>
      </w:r>
      <w:r w:rsidRPr="004339E1">
        <w:t xml:space="preserve"> # 1 grade,</w:t>
      </w:r>
      <w:r w:rsidRPr="00DE3D12">
        <w:t xml:space="preserve"> </w:t>
      </w:r>
      <w:r w:rsidRPr="00DB2113">
        <w:t xml:space="preserve">square edge, 20 mm thick. </w:t>
      </w:r>
      <w:del w:id="229" w:author="Mabel Chow" w:date="2022-04-24T14:05:00Z">
        <w:r w:rsidRPr="00DB2113" w:rsidDel="00FC014C">
          <w:delText xml:space="preserve">When controlled form liner is used, the surface finish of </w:delText>
        </w:r>
        <w:r w:rsidR="005A7B05" w:rsidRPr="00DB2113" w:rsidDel="00FC014C">
          <w:delText xml:space="preserve">the </w:delText>
        </w:r>
        <w:r w:rsidRPr="00DB2113" w:rsidDel="00FC014C">
          <w:delText>plywood may be o</w:delText>
        </w:r>
        <w:r w:rsidRPr="008B1376" w:rsidDel="00FC014C">
          <w:delText xml:space="preserve">f </w:delText>
        </w:r>
        <w:r w:rsidR="005A7B05" w:rsidRPr="008B1376" w:rsidDel="00FC014C">
          <w:delText xml:space="preserve">a </w:delText>
        </w:r>
        <w:r w:rsidRPr="008B1376" w:rsidDel="00FC014C">
          <w:delText>lower grade.</w:delText>
        </w:r>
      </w:del>
    </w:p>
    <w:p w14:paraId="645FAD22" w14:textId="77777777" w:rsidR="00E34A48" w:rsidRPr="00085182" w:rsidDel="004E2CB2" w:rsidRDefault="00E34A48" w:rsidP="00DE3D12">
      <w:pPr>
        <w:pStyle w:val="Heading4"/>
        <w:tabs>
          <w:tab w:val="left" w:pos="2127"/>
        </w:tabs>
        <w:ind w:left="2127" w:hanging="709"/>
        <w:rPr>
          <w:del w:id="230" w:author="Mabel Chow" w:date="2022-04-24T13:52:00Z"/>
        </w:rPr>
      </w:pPr>
      <w:del w:id="231" w:author="Mabel Chow" w:date="2022-04-24T13:52:00Z">
        <w:r w:rsidRPr="00085182" w:rsidDel="004E2CB2">
          <w:delText>Form Liner:</w:delText>
        </w:r>
      </w:del>
    </w:p>
    <w:p w14:paraId="4581EC75" w14:textId="77777777" w:rsidR="00E34A48" w:rsidRPr="00DE3D12" w:rsidDel="004E2CB2" w:rsidRDefault="00E34A48" w:rsidP="00DE3D12">
      <w:pPr>
        <w:pStyle w:val="Heading5"/>
        <w:tabs>
          <w:tab w:val="left" w:pos="2835"/>
        </w:tabs>
        <w:ind w:left="2835" w:hanging="708"/>
        <w:rPr>
          <w:del w:id="232" w:author="Mabel Chow" w:date="2022-04-24T13:52:00Z"/>
        </w:rPr>
      </w:pPr>
      <w:del w:id="233" w:author="Mabel Chow" w:date="2022-04-24T13:52:00Z">
        <w:r w:rsidRPr="00DE3D12" w:rsidDel="004E2CB2">
          <w:delText xml:space="preserve">Controlled Permeability </w:delText>
        </w:r>
        <w:r w:rsidR="005A7B05" w:rsidRPr="00DE3D12" w:rsidDel="004E2CB2">
          <w:delText>F</w:delText>
        </w:r>
        <w:r w:rsidRPr="00DE3D12" w:rsidDel="004E2CB2">
          <w:delText>orm Liner</w:delText>
        </w:r>
      </w:del>
      <w:ins w:id="234" w:author="Mutton, Benjamin" w:date="2018-06-08T11:05:00Z">
        <w:del w:id="235" w:author="Mabel Chow" w:date="2022-04-24T13:52:00Z">
          <w:r w:rsidR="00E61FA0" w:rsidDel="004E2CB2">
            <w:delText>.</w:delText>
          </w:r>
        </w:del>
      </w:ins>
    </w:p>
    <w:p w14:paraId="24592F0E" w14:textId="77777777" w:rsidR="00E34A48" w:rsidRPr="00DE3D12" w:rsidDel="004E2CB2" w:rsidRDefault="00E34A48" w:rsidP="00DE3D12">
      <w:pPr>
        <w:pStyle w:val="Heading5"/>
        <w:tabs>
          <w:tab w:val="left" w:pos="2835"/>
        </w:tabs>
        <w:ind w:left="2835" w:hanging="708"/>
        <w:rPr>
          <w:del w:id="236" w:author="Mabel Chow" w:date="2022-04-24T13:52:00Z"/>
        </w:rPr>
      </w:pPr>
      <w:del w:id="237" w:author="Mabel Chow" w:date="2022-04-24T13:52:00Z">
        <w:r w:rsidRPr="00DE3D12" w:rsidDel="004E2CB2">
          <w:delText xml:space="preserve">Control </w:delText>
        </w:r>
        <w:r w:rsidR="005A7B05" w:rsidRPr="00DE3D12" w:rsidDel="004E2CB2">
          <w:delText xml:space="preserve">the </w:delText>
        </w:r>
        <w:r w:rsidRPr="00DE3D12" w:rsidDel="004E2CB2">
          <w:delText xml:space="preserve">pore size to permit drainage of excess water after </w:delText>
        </w:r>
        <w:r w:rsidR="005A7B05" w:rsidRPr="00DE3D12" w:rsidDel="004E2CB2">
          <w:delText xml:space="preserve">the </w:delText>
        </w:r>
        <w:r w:rsidRPr="00DE3D12" w:rsidDel="004E2CB2">
          <w:delText xml:space="preserve">placement of concrete. </w:delText>
        </w:r>
      </w:del>
    </w:p>
    <w:p w14:paraId="0C6EEACE" w14:textId="77777777" w:rsidR="00E34A48" w:rsidRPr="00DE3D12" w:rsidDel="004E2CB2" w:rsidRDefault="00E61FA0" w:rsidP="00DE3D12">
      <w:pPr>
        <w:pStyle w:val="Heading5"/>
        <w:tabs>
          <w:tab w:val="left" w:pos="2835"/>
        </w:tabs>
        <w:ind w:left="2835" w:hanging="708"/>
        <w:rPr>
          <w:del w:id="238" w:author="Mabel Chow" w:date="2022-04-24T13:52:00Z"/>
        </w:rPr>
      </w:pPr>
      <w:ins w:id="239" w:author="Mutton, Benjamin" w:date="2018-06-08T10:52:00Z">
        <w:del w:id="240" w:author="Mabel Chow" w:date="2022-04-24T13:52:00Z">
          <w:r w:rsidDel="004E2CB2">
            <w:delText xml:space="preserve">Minimum </w:delText>
          </w:r>
        </w:del>
      </w:ins>
      <w:del w:id="241" w:author="Mabel Chow" w:date="2022-04-24T13:52:00Z">
        <w:r w:rsidR="00E34A48" w:rsidRPr="00DE3D12" w:rsidDel="004E2CB2">
          <w:delText>W</w:delText>
        </w:r>
      </w:del>
      <w:ins w:id="242" w:author="Mutton, Benjamin" w:date="2018-06-08T10:52:00Z">
        <w:del w:id="243" w:author="Mabel Chow" w:date="2022-04-24T13:52:00Z">
          <w:r w:rsidDel="004E2CB2">
            <w:delText>w</w:delText>
          </w:r>
        </w:del>
      </w:ins>
      <w:del w:id="244" w:author="Mabel Chow" w:date="2022-04-24T13:52:00Z">
        <w:r w:rsidR="00E34A48" w:rsidRPr="00DE3D12" w:rsidDel="004E2CB2">
          <w:delText xml:space="preserve">ater permeability at 200 mm water head of 20 </w:delText>
        </w:r>
      </w:del>
      <w:ins w:id="245" w:author="Mutton, Benjamin" w:date="2018-06-08T11:05:00Z">
        <w:del w:id="246" w:author="Mabel Chow" w:date="2022-04-24T13:52:00Z">
          <w:r w:rsidDel="004E2CB2">
            <w:delText>L/</w:delText>
          </w:r>
        </w:del>
      </w:ins>
      <w:del w:id="247" w:author="Mabel Chow" w:date="2022-04-24T13:52:00Z">
        <w:r w:rsidR="00E34A48" w:rsidRPr="00DE3D12" w:rsidDel="004E2CB2">
          <w:delText>L per m</w:delText>
        </w:r>
        <w:r w:rsidR="00E34A48" w:rsidRPr="00E61FA0" w:rsidDel="004E2CB2">
          <w:rPr>
            <w:vertAlign w:val="superscript"/>
            <w:rPrChange w:id="248" w:author="Mutton, Benjamin" w:date="2018-06-08T10:52:00Z">
              <w:rPr/>
            </w:rPrChange>
          </w:rPr>
          <w:delText>2</w:delText>
        </w:r>
        <w:r w:rsidR="00E34A48" w:rsidRPr="00DE3D12" w:rsidDel="004E2CB2">
          <w:delText>/second.</w:delText>
        </w:r>
      </w:del>
    </w:p>
    <w:p w14:paraId="16329597" w14:textId="77777777" w:rsidR="00E34A48" w:rsidRPr="00DE3D12" w:rsidDel="004E2CB2" w:rsidRDefault="00E34A48" w:rsidP="00DE3D12">
      <w:pPr>
        <w:pStyle w:val="Heading5"/>
        <w:tabs>
          <w:tab w:val="left" w:pos="2835"/>
        </w:tabs>
        <w:ind w:left="2835" w:hanging="708"/>
        <w:rPr>
          <w:del w:id="249" w:author="Mabel Chow" w:date="2022-04-24T13:52:00Z"/>
        </w:rPr>
      </w:pPr>
      <w:del w:id="250" w:author="Mabel Chow" w:date="2022-04-24T13:52:00Z">
        <w:r w:rsidRPr="00DE3D12" w:rsidDel="004E2CB2">
          <w:delText>Liner must be non compressible under wet concrete pressure.</w:delText>
        </w:r>
      </w:del>
    </w:p>
    <w:p w14:paraId="2DA1708A" w14:textId="77777777" w:rsidR="00A515DF" w:rsidRPr="00DE3D12" w:rsidDel="004E2CB2" w:rsidRDefault="00E34A48" w:rsidP="00DE3D12">
      <w:pPr>
        <w:pStyle w:val="Heading5"/>
        <w:tabs>
          <w:tab w:val="left" w:pos="2835"/>
        </w:tabs>
        <w:ind w:left="2835" w:hanging="708"/>
        <w:rPr>
          <w:del w:id="251" w:author="Mabel Chow" w:date="2022-04-24T13:52:00Z"/>
        </w:rPr>
      </w:pPr>
      <w:del w:id="252" w:author="Mabel Chow" w:date="2022-04-24T13:52:00Z">
        <w:r w:rsidRPr="00DE3D12" w:rsidDel="004E2CB2">
          <w:delText>Manufac</w:delText>
        </w:r>
        <w:r w:rsidR="0088147B" w:rsidRPr="00DE3D12" w:rsidDel="004E2CB2">
          <w:delText>t</w:delText>
        </w:r>
        <w:r w:rsidRPr="00DE3D12" w:rsidDel="004E2CB2">
          <w:delText>urer and Product:</w:delText>
        </w:r>
        <w:r w:rsidR="0088147B" w:rsidRPr="00DE3D12" w:rsidDel="004E2CB2">
          <w:delText xml:space="preserve"> </w:delText>
        </w:r>
      </w:del>
    </w:p>
    <w:p w14:paraId="256717D4" w14:textId="77777777" w:rsidR="00A515DF" w:rsidRPr="00DE3D12" w:rsidDel="004E2CB2" w:rsidRDefault="0088147B" w:rsidP="00DE3D12">
      <w:pPr>
        <w:pStyle w:val="Heading6"/>
        <w:rPr>
          <w:del w:id="253" w:author="Mabel Chow" w:date="2022-04-24T13:52:00Z"/>
        </w:rPr>
      </w:pPr>
      <w:del w:id="254" w:author="Mabel Chow" w:date="2022-04-24T13:52:00Z">
        <w:r w:rsidRPr="00DE3D12" w:rsidDel="004E2CB2">
          <w:delText xml:space="preserve">E. I. </w:delText>
        </w:r>
        <w:r w:rsidR="00E34A48" w:rsidRPr="00DE3D12" w:rsidDel="004E2CB2">
          <w:delText xml:space="preserve"> </w:delText>
        </w:r>
        <w:r w:rsidR="00AD2DA4" w:rsidRPr="00DE3D12" w:rsidDel="004E2CB2">
          <w:delText>d</w:delText>
        </w:r>
        <w:r w:rsidR="00E34A48" w:rsidRPr="00DE3D12" w:rsidDel="004E2CB2">
          <w:delText>u</w:delText>
        </w:r>
        <w:r w:rsidRPr="00DE3D12" w:rsidDel="004E2CB2">
          <w:delText xml:space="preserve"> P</w:delText>
        </w:r>
        <w:r w:rsidR="00E34A48" w:rsidRPr="00DE3D12" w:rsidDel="004E2CB2">
          <w:delText>ont</w:delText>
        </w:r>
        <w:r w:rsidR="00AD2DA4" w:rsidRPr="00DE3D12" w:rsidDel="004E2CB2">
          <w:delText xml:space="preserve"> de Nemours and </w:delText>
        </w:r>
        <w:r w:rsidRPr="00DE3D12" w:rsidDel="004E2CB2">
          <w:delText>Company</w:delText>
        </w:r>
        <w:r w:rsidR="00AD2DA4" w:rsidRPr="00DE3D12" w:rsidDel="004E2CB2">
          <w:delText>;</w:delText>
        </w:r>
        <w:r w:rsidRPr="00DE3D12" w:rsidDel="004E2CB2">
          <w:delText xml:space="preserve"> </w:delText>
        </w:r>
        <w:r w:rsidR="00E34A48" w:rsidRPr="00DE3D12" w:rsidDel="004E2CB2">
          <w:delText xml:space="preserve">Zemdrain  </w:delText>
        </w:r>
      </w:del>
    </w:p>
    <w:p w14:paraId="7F09F49B" w14:textId="77777777" w:rsidR="00E34A48" w:rsidRPr="00DE3D12" w:rsidDel="004E2CB2" w:rsidRDefault="00A515DF" w:rsidP="00DE3D12">
      <w:pPr>
        <w:pStyle w:val="Heading6"/>
        <w:rPr>
          <w:del w:id="255" w:author="Mabel Chow" w:date="2022-04-24T13:52:00Z"/>
        </w:rPr>
      </w:pPr>
      <w:del w:id="256" w:author="Mabel Chow" w:date="2022-04-24T13:52:00Z">
        <w:r w:rsidRPr="00DE3D12" w:rsidDel="004E2CB2">
          <w:delText>Approved Equivalent</w:delText>
        </w:r>
        <w:r w:rsidR="00E34A48" w:rsidRPr="00DE3D12" w:rsidDel="004E2CB2">
          <w:delText>.</w:delText>
        </w:r>
      </w:del>
    </w:p>
    <w:p w14:paraId="3BF9E149" w14:textId="77777777" w:rsidR="00E34A48" w:rsidRPr="00DE3D12" w:rsidRDefault="00E34A48" w:rsidP="00DE3D12">
      <w:pPr>
        <w:pStyle w:val="Heading3"/>
        <w:tabs>
          <w:tab w:val="clear" w:pos="1440"/>
          <w:tab w:val="left" w:pos="1418"/>
        </w:tabs>
        <w:ind w:left="1418" w:hanging="709"/>
      </w:pPr>
      <w:r w:rsidRPr="00DE3D12">
        <w:t>Form release agent: non</w:t>
      </w:r>
      <w:r w:rsidR="00CB3273" w:rsidRPr="00DE3D12">
        <w:t>-</w:t>
      </w:r>
      <w:r w:rsidRPr="00DE3D12">
        <w:t>toxic, biodegradable, low VOC.</w:t>
      </w:r>
    </w:p>
    <w:p w14:paraId="7C447479" w14:textId="77777777" w:rsidR="00E34A48" w:rsidRPr="00DB2113" w:rsidRDefault="00E34A48" w:rsidP="00DE3D12">
      <w:pPr>
        <w:pStyle w:val="Heading3"/>
        <w:tabs>
          <w:tab w:val="clear" w:pos="1440"/>
          <w:tab w:val="left" w:pos="1418"/>
        </w:tabs>
        <w:ind w:left="1418" w:hanging="709"/>
      </w:pPr>
      <w:r w:rsidRPr="00DE3D12">
        <w:t xml:space="preserve">Falsework materials: </w:t>
      </w:r>
      <w:r w:rsidR="005A7B05" w:rsidRPr="00DE3D12">
        <w:t>in accordance with</w:t>
      </w:r>
      <w:r w:rsidR="005A7B05" w:rsidRPr="004339E1">
        <w:t xml:space="preserve"> </w:t>
      </w:r>
      <w:ins w:id="257" w:author="Paul Shi" w:date="2022-03-22T17:01:00Z">
        <w:r w:rsidR="00302E51">
          <w:t>CSA S269.1.</w:t>
        </w:r>
      </w:ins>
      <w:del w:id="258" w:author="Paul Shi" w:date="2022-04-12T16:23:00Z">
        <w:r w:rsidR="00A515DF" w:rsidRPr="004339E1" w:rsidDel="00C852A7">
          <w:rPr>
            <w:i/>
            <w:highlight w:val="yellow"/>
          </w:rPr>
          <w:delText>[Consultant to provide appropriate standard given that CSA S269.1 has been withdrawn]</w:delText>
        </w:r>
        <w:r w:rsidRPr="004339E1" w:rsidDel="00C852A7">
          <w:delText>.</w:delText>
        </w:r>
      </w:del>
    </w:p>
    <w:p w14:paraId="693546AF" w14:textId="77777777" w:rsidR="00E34A48" w:rsidRPr="00DB2113" w:rsidRDefault="00E34A48" w:rsidP="00DE3D12">
      <w:pPr>
        <w:pStyle w:val="Heading3"/>
        <w:tabs>
          <w:tab w:val="clear" w:pos="1440"/>
          <w:tab w:val="left" w:pos="1418"/>
        </w:tabs>
        <w:ind w:left="1418" w:hanging="709"/>
      </w:pPr>
      <w:r w:rsidRPr="00DB2113">
        <w:t xml:space="preserve">Sealant: </w:t>
      </w:r>
      <w:r w:rsidR="005D09A8" w:rsidRPr="00DB2113">
        <w:t>in accordance with</w:t>
      </w:r>
      <w:r w:rsidRPr="00DB2113">
        <w:t xml:space="preserve"> </w:t>
      </w:r>
      <w:r w:rsidR="00674E04" w:rsidRPr="00DB2113">
        <w:t>Section 07900 -</w:t>
      </w:r>
      <w:r w:rsidRPr="00DB2113">
        <w:t xml:space="preserve"> Joint Seale</w:t>
      </w:r>
      <w:r w:rsidR="006D4C26" w:rsidRPr="00DB2113">
        <w:t>rs.</w:t>
      </w:r>
    </w:p>
    <w:p w14:paraId="3BE583D0" w14:textId="77777777" w:rsidR="00E34A48" w:rsidRPr="008B1376" w:rsidRDefault="00E34A48" w:rsidP="00DE3D12">
      <w:pPr>
        <w:pStyle w:val="Heading1"/>
        <w:rPr>
          <w:caps/>
        </w:rPr>
      </w:pPr>
      <w:r w:rsidRPr="008B1376">
        <w:rPr>
          <w:caps/>
        </w:rPr>
        <w:t>EXECUTION</w:t>
      </w:r>
    </w:p>
    <w:p w14:paraId="6EFE8D0A" w14:textId="77777777" w:rsidR="00E34A48" w:rsidRPr="00085182" w:rsidRDefault="006D4C26" w:rsidP="00DE3D12">
      <w:pPr>
        <w:pStyle w:val="Heading2"/>
      </w:pPr>
      <w:r w:rsidRPr="00085182">
        <w:t>Fabrication and Erection</w:t>
      </w:r>
    </w:p>
    <w:p w14:paraId="3675A79A" w14:textId="77777777" w:rsidR="00E34A48" w:rsidRPr="00DE3D12" w:rsidRDefault="00E34A48" w:rsidP="00DE3D12">
      <w:pPr>
        <w:pStyle w:val="Heading3"/>
        <w:tabs>
          <w:tab w:val="clear" w:pos="1440"/>
          <w:tab w:val="left" w:pos="1418"/>
        </w:tabs>
        <w:ind w:left="1418" w:hanging="709"/>
      </w:pPr>
      <w:r w:rsidRPr="00DE3D12">
        <w:t xml:space="preserve">Verify </w:t>
      </w:r>
      <w:r w:rsidR="005D09A8" w:rsidRPr="00DE3D12">
        <w:t xml:space="preserve">all </w:t>
      </w:r>
      <w:r w:rsidRPr="00DE3D12">
        <w:t xml:space="preserve">lines, levels and centres before proceeding with formwork/false work and ensure </w:t>
      </w:r>
      <w:r w:rsidR="005D09A8" w:rsidRPr="00DE3D12">
        <w:t xml:space="preserve">that the </w:t>
      </w:r>
      <w:r w:rsidRPr="00DE3D12">
        <w:t xml:space="preserve">dimensions agree with </w:t>
      </w:r>
      <w:r w:rsidR="005D09A8" w:rsidRPr="00DE3D12">
        <w:t>the Contract D</w:t>
      </w:r>
      <w:r w:rsidRPr="00DE3D12">
        <w:t>rawings.</w:t>
      </w:r>
    </w:p>
    <w:p w14:paraId="5AAB993C" w14:textId="77777777" w:rsidR="00DD4A3B" w:rsidRDefault="00DD4A3B" w:rsidP="00DD4A3B">
      <w:pPr>
        <w:pStyle w:val="Heading3"/>
        <w:rPr>
          <w:ins w:id="259" w:author="Paul Shi" w:date="2022-03-22T18:19:00Z"/>
        </w:rPr>
      </w:pPr>
      <w:ins w:id="260" w:author="Paul Shi" w:date="2022-03-22T18:19:00Z">
        <w:r>
          <w:t>Lumber for formwork and falsework: Grade-marked sawn lumber graded in</w:t>
        </w:r>
      </w:ins>
    </w:p>
    <w:p w14:paraId="042267EB" w14:textId="77777777" w:rsidR="00E34A48" w:rsidRPr="00DB2113" w:rsidRDefault="00DD4A3B" w:rsidP="00DD4A3B">
      <w:pPr>
        <w:pStyle w:val="Heading3"/>
        <w:numPr>
          <w:ilvl w:val="0"/>
          <w:numId w:val="0"/>
        </w:numPr>
        <w:ind w:left="1440" w:hanging="720"/>
        <w:pPrChange w:id="261" w:author="Paul Shi" w:date="2022-03-22T18:19:00Z">
          <w:pPr>
            <w:pStyle w:val="Heading3"/>
          </w:pPr>
        </w:pPrChange>
      </w:pPr>
      <w:ins w:id="262" w:author="Paul Shi" w:date="2022-03-22T18:19:00Z">
        <w:r>
          <w:t xml:space="preserve">accordance with NLGA and CSA-O121. </w:t>
        </w:r>
      </w:ins>
      <w:del w:id="263" w:author="Paul Shi" w:date="2022-03-22T18:19:00Z">
        <w:r w:rsidR="00E34A48" w:rsidRPr="00DE3D12" w:rsidDel="00DD4A3B">
          <w:delText>Fabricate and erect falsework in accordance with</w:delText>
        </w:r>
        <w:r w:rsidR="001E0441" w:rsidRPr="004339E1" w:rsidDel="00DD4A3B">
          <w:delText xml:space="preserve"> </w:delText>
        </w:r>
        <w:r w:rsidR="00E34A48" w:rsidRPr="004339E1" w:rsidDel="00DD4A3B">
          <w:delText>COFI Exterior Plywood for Concrete Formwork</w:delText>
        </w:r>
        <w:r w:rsidR="00A515DF" w:rsidRPr="004339E1" w:rsidDel="00DD4A3B">
          <w:delText xml:space="preserve"> </w:delText>
        </w:r>
        <w:r w:rsidR="00A515DF" w:rsidRPr="004339E1" w:rsidDel="00DD4A3B">
          <w:rPr>
            <w:i/>
            <w:highlight w:val="yellow"/>
          </w:rPr>
          <w:delText>[Consultant to provide appropriate standard given that CSA S269.1 has been withdrawn]</w:delText>
        </w:r>
        <w:r w:rsidR="00E34A48" w:rsidRPr="00DB2113" w:rsidDel="00DD4A3B">
          <w:delText>.</w:delText>
        </w:r>
      </w:del>
    </w:p>
    <w:p w14:paraId="36F96309" w14:textId="77777777" w:rsidR="00E34A48" w:rsidRPr="00085182" w:rsidRDefault="00E34A48" w:rsidP="00DE3D12">
      <w:pPr>
        <w:pStyle w:val="Heading3"/>
        <w:tabs>
          <w:tab w:val="clear" w:pos="1440"/>
          <w:tab w:val="left" w:pos="1418"/>
        </w:tabs>
        <w:ind w:left="1418" w:hanging="709"/>
      </w:pPr>
      <w:r w:rsidRPr="008B1376">
        <w:t xml:space="preserve">Refer to </w:t>
      </w:r>
      <w:r w:rsidR="005A7B05" w:rsidRPr="008B1376">
        <w:t xml:space="preserve">the </w:t>
      </w:r>
      <w:r w:rsidRPr="00085182">
        <w:t>architectural drawings for concrete members requiring architectural exposed finishes.</w:t>
      </w:r>
    </w:p>
    <w:p w14:paraId="185920BF" w14:textId="77777777" w:rsidR="00E34A48" w:rsidRPr="00DE3D12" w:rsidRDefault="00E34A48" w:rsidP="00DE3D12">
      <w:pPr>
        <w:pStyle w:val="Heading3"/>
        <w:tabs>
          <w:tab w:val="clear" w:pos="1440"/>
          <w:tab w:val="left" w:pos="1418"/>
        </w:tabs>
        <w:ind w:left="1418" w:hanging="709"/>
      </w:pPr>
      <w:r w:rsidRPr="00DE3D12">
        <w:t>Do not place shores and mud sills on frozen ground.</w:t>
      </w:r>
    </w:p>
    <w:p w14:paraId="2E49F603" w14:textId="77777777" w:rsidR="00E34A48" w:rsidRPr="00DE3D12" w:rsidRDefault="00E34A48" w:rsidP="00DE3D12">
      <w:pPr>
        <w:pStyle w:val="Heading3"/>
        <w:tabs>
          <w:tab w:val="clear" w:pos="1440"/>
          <w:tab w:val="left" w:pos="1418"/>
        </w:tabs>
        <w:ind w:left="1418" w:hanging="709"/>
      </w:pPr>
      <w:r w:rsidRPr="00DE3D12">
        <w:t xml:space="preserve">Provide </w:t>
      </w:r>
      <w:ins w:id="264" w:author="Mabel Chow" w:date="2022-04-24T14:06:00Z">
        <w:r w:rsidR="00FC014C">
          <w:t>s</w:t>
        </w:r>
      </w:ins>
      <w:del w:id="265" w:author="Mabel Chow" w:date="2022-04-24T14:06:00Z">
        <w:r w:rsidR="005A7B05" w:rsidRPr="00DE3D12" w:rsidDel="00FC014C">
          <w:delText>S</w:delText>
        </w:r>
      </w:del>
      <w:r w:rsidRPr="00DE3D12">
        <w:t xml:space="preserve">ite drainage </w:t>
      </w:r>
      <w:r w:rsidR="00D171D9" w:rsidRPr="00DE3D12">
        <w:t xml:space="preserve">in order </w:t>
      </w:r>
      <w:r w:rsidRPr="00DE3D12">
        <w:t xml:space="preserve">to prevent </w:t>
      </w:r>
      <w:r w:rsidR="00D171D9" w:rsidRPr="00DE3D12">
        <w:t xml:space="preserve">the </w:t>
      </w:r>
      <w:r w:rsidRPr="00DE3D12">
        <w:t>washout of soil supporting mud sills and shores.</w:t>
      </w:r>
    </w:p>
    <w:p w14:paraId="666F9486" w14:textId="77777777" w:rsidR="00E34A48" w:rsidRPr="00DB2113" w:rsidRDefault="00E34A48" w:rsidP="00DE3D12">
      <w:pPr>
        <w:pStyle w:val="Heading3"/>
        <w:tabs>
          <w:tab w:val="clear" w:pos="1440"/>
          <w:tab w:val="left" w:pos="1418"/>
        </w:tabs>
        <w:ind w:left="1418" w:hanging="709"/>
      </w:pPr>
      <w:r w:rsidRPr="00DE3D12">
        <w:t xml:space="preserve">Fabricate and erect formwork in accordance with </w:t>
      </w:r>
      <w:ins w:id="266" w:author="Mabel Chow" w:date="2022-04-22T10:03:00Z">
        <w:r w:rsidR="0070034B" w:rsidRPr="00D6675A">
          <w:rPr>
            <w:color w:val="002060"/>
          </w:rPr>
          <w:t>CSA S269.1-16</w:t>
        </w:r>
        <w:r w:rsidR="0070034B">
          <w:rPr>
            <w:color w:val="002060"/>
          </w:rPr>
          <w:t xml:space="preserve"> </w:t>
        </w:r>
      </w:ins>
      <w:del w:id="267" w:author="Mabel Chow" w:date="2022-04-22T10:03:00Z">
        <w:r w:rsidRPr="004339E1" w:rsidDel="0070034B">
          <w:delText>CAN/CSA S269.3</w:delText>
        </w:r>
        <w:r w:rsidR="00A515DF" w:rsidRPr="004339E1" w:rsidDel="0070034B">
          <w:delText>-M92 (R2013)</w:delText>
        </w:r>
        <w:r w:rsidRPr="00DB2113" w:rsidDel="0070034B">
          <w:delText xml:space="preserve"> </w:delText>
        </w:r>
      </w:del>
      <w:r w:rsidRPr="00DB2113">
        <w:t xml:space="preserve">to produce finished concrete conforming to </w:t>
      </w:r>
      <w:r w:rsidR="005D09A8" w:rsidRPr="008B1376">
        <w:t xml:space="preserve">the </w:t>
      </w:r>
      <w:r w:rsidRPr="008B1376">
        <w:t xml:space="preserve">shape, dimensions, locations and levels indicated within </w:t>
      </w:r>
      <w:r w:rsidR="005D09A8" w:rsidRPr="008B1376">
        <w:t xml:space="preserve">the </w:t>
      </w:r>
      <w:r w:rsidRPr="00085182">
        <w:t xml:space="preserve">tolerances required by </w:t>
      </w:r>
      <w:r w:rsidRPr="004339E1">
        <w:t>CAN/CSA A23.1</w:t>
      </w:r>
      <w:r w:rsidR="00A515DF" w:rsidRPr="004339E1">
        <w:t>-</w:t>
      </w:r>
      <w:del w:id="268" w:author="Mabel Chow" w:date="2022-04-22T17:35:00Z">
        <w:r w:rsidR="00A515DF" w:rsidRPr="004339E1" w:rsidDel="00490116">
          <w:delText>14</w:delText>
        </w:r>
      </w:del>
      <w:ins w:id="269" w:author="Mabel Chow" w:date="2022-04-22T17:35:00Z">
        <w:r w:rsidR="00490116" w:rsidRPr="004339E1">
          <w:t>1</w:t>
        </w:r>
        <w:r w:rsidR="00490116">
          <w:t>9</w:t>
        </w:r>
      </w:ins>
      <w:r w:rsidRPr="004339E1">
        <w:t>.</w:t>
      </w:r>
    </w:p>
    <w:p w14:paraId="61A1C4CD" w14:textId="77777777" w:rsidR="00E34A48" w:rsidRPr="00DB2113" w:rsidRDefault="00E34A48" w:rsidP="00DE3D12">
      <w:pPr>
        <w:pStyle w:val="Heading3"/>
        <w:tabs>
          <w:tab w:val="clear" w:pos="1440"/>
          <w:tab w:val="left" w:pos="1418"/>
        </w:tabs>
        <w:ind w:left="1418" w:hanging="709"/>
      </w:pPr>
      <w:r w:rsidRPr="00DB2113">
        <w:t xml:space="preserve">Align form joints and make </w:t>
      </w:r>
      <w:r w:rsidR="00D171D9" w:rsidRPr="00DB2113">
        <w:t xml:space="preserve">them </w:t>
      </w:r>
      <w:r w:rsidRPr="00DB2113">
        <w:t>watertight.</w:t>
      </w:r>
      <w:r w:rsidR="00D171D9" w:rsidRPr="00DB2113">
        <w:t xml:space="preserve"> </w:t>
      </w:r>
      <w:r w:rsidRPr="00DB2113">
        <w:t xml:space="preserve"> Keep form joints to </w:t>
      </w:r>
      <w:r w:rsidR="00315A31" w:rsidRPr="00DB2113">
        <w:t xml:space="preserve">a </w:t>
      </w:r>
      <w:r w:rsidRPr="00DB2113">
        <w:t>minimum.</w:t>
      </w:r>
    </w:p>
    <w:p w14:paraId="1607CA70" w14:textId="77777777" w:rsidR="00E34A48" w:rsidRPr="00DB2113" w:rsidDel="00EF29AC" w:rsidRDefault="00E34A48" w:rsidP="00DE3D12">
      <w:pPr>
        <w:pStyle w:val="Heading3"/>
        <w:tabs>
          <w:tab w:val="clear" w:pos="1440"/>
          <w:tab w:val="left" w:pos="1418"/>
        </w:tabs>
        <w:ind w:left="1418" w:hanging="709"/>
        <w:rPr>
          <w:del w:id="270" w:author="Mabel Chow" w:date="2022-04-24T13:58:00Z"/>
        </w:rPr>
      </w:pPr>
      <w:del w:id="271" w:author="Mabel Chow" w:date="2022-04-24T13:58:00Z">
        <w:r w:rsidRPr="00DB2113" w:rsidDel="00EF29AC">
          <w:lastRenderedPageBreak/>
          <w:delText>Locate horizontal form joints for exposed columns 2</w:delText>
        </w:r>
        <w:r w:rsidR="00ED121B" w:rsidRPr="00DB2113" w:rsidDel="00EF29AC">
          <w:delText>,</w:delText>
        </w:r>
        <w:r w:rsidRPr="00DB2113" w:rsidDel="00EF29AC">
          <w:delText xml:space="preserve">400 mm above </w:delText>
        </w:r>
        <w:r w:rsidR="00D171D9" w:rsidRPr="00DB2113" w:rsidDel="00EF29AC">
          <w:delText xml:space="preserve">the </w:delText>
        </w:r>
        <w:r w:rsidRPr="00DB2113" w:rsidDel="00EF29AC">
          <w:delText>finished floor elevation.</w:delText>
        </w:r>
      </w:del>
    </w:p>
    <w:p w14:paraId="43EDD59F" w14:textId="77777777" w:rsidR="00E34A48" w:rsidRPr="00DE3D12" w:rsidRDefault="00E34A48" w:rsidP="00DE3D12">
      <w:pPr>
        <w:pStyle w:val="Heading3"/>
        <w:tabs>
          <w:tab w:val="clear" w:pos="1440"/>
          <w:tab w:val="left" w:pos="1418"/>
        </w:tabs>
        <w:ind w:left="1418" w:hanging="709"/>
      </w:pPr>
      <w:r w:rsidRPr="008B1376">
        <w:t xml:space="preserve">Use 25 mm chamfer strips on external corners and/or 25 mm fillets at interior corners </w:t>
      </w:r>
      <w:r w:rsidR="00315A31" w:rsidRPr="008B1376">
        <w:t>and</w:t>
      </w:r>
      <w:r w:rsidRPr="00085182">
        <w:t xml:space="preserve"> joints, unless specified otherwise</w:t>
      </w:r>
      <w:r w:rsidR="005D09A8" w:rsidRPr="00DE3D12">
        <w:t xml:space="preserve"> in the Contract Documents</w:t>
      </w:r>
      <w:r w:rsidRPr="00DE3D12">
        <w:t>.</w:t>
      </w:r>
    </w:p>
    <w:p w14:paraId="162911AD" w14:textId="77777777" w:rsidR="00E34A48" w:rsidRPr="00DE3D12" w:rsidRDefault="00E34A48" w:rsidP="00DE3D12">
      <w:pPr>
        <w:pStyle w:val="Heading3"/>
        <w:tabs>
          <w:tab w:val="clear" w:pos="1440"/>
          <w:tab w:val="left" w:pos="1418"/>
        </w:tabs>
        <w:ind w:left="1418" w:hanging="709"/>
      </w:pPr>
      <w:r w:rsidRPr="00DE3D12">
        <w:t>Form chases, slots, openings, drips, recesses, expansion and control joints as indicated</w:t>
      </w:r>
      <w:r w:rsidR="005D09A8" w:rsidRPr="00DE3D12">
        <w:t xml:space="preserve"> in the Contract Documents</w:t>
      </w:r>
      <w:r w:rsidRPr="00DE3D12">
        <w:t>.</w:t>
      </w:r>
    </w:p>
    <w:p w14:paraId="4097D651" w14:textId="77777777" w:rsidR="00E34A48" w:rsidRPr="00DE3D12" w:rsidRDefault="00E34A48" w:rsidP="00DE3D12">
      <w:pPr>
        <w:pStyle w:val="Heading3"/>
        <w:tabs>
          <w:tab w:val="clear" w:pos="1440"/>
          <w:tab w:val="left" w:pos="1418"/>
        </w:tabs>
        <w:ind w:left="1418" w:hanging="709"/>
      </w:pPr>
      <w:r w:rsidRPr="00DE3D12">
        <w:t xml:space="preserve">Construct forms for architectural concrete, and place ties as indicated </w:t>
      </w:r>
      <w:r w:rsidR="00D171D9" w:rsidRPr="00DE3D12">
        <w:t xml:space="preserve">in the Contract Documents </w:t>
      </w:r>
      <w:r w:rsidRPr="00DE3D12">
        <w:t>and/or as directed</w:t>
      </w:r>
      <w:r w:rsidR="00D171D9" w:rsidRPr="00DE3D12">
        <w:t xml:space="preserve"> by the Consultant</w:t>
      </w:r>
      <w:r w:rsidRPr="00DE3D12">
        <w:t xml:space="preserve">. </w:t>
      </w:r>
      <w:r w:rsidR="00D171D9" w:rsidRPr="00DE3D12">
        <w:t xml:space="preserve"> The j</w:t>
      </w:r>
      <w:r w:rsidRPr="00DE3D12">
        <w:t xml:space="preserve">oint pattern </w:t>
      </w:r>
      <w:r w:rsidR="00D171D9" w:rsidRPr="00DE3D12">
        <w:t xml:space="preserve">is </w:t>
      </w:r>
      <w:r w:rsidRPr="00DE3D12">
        <w:t xml:space="preserve">not necessarily based on using standard size panels or </w:t>
      </w:r>
      <w:r w:rsidR="00D171D9" w:rsidRPr="00DE3D12">
        <w:t xml:space="preserve">the </w:t>
      </w:r>
      <w:r w:rsidRPr="00DE3D12">
        <w:t>maximum permissible spacing of ties.</w:t>
      </w:r>
    </w:p>
    <w:p w14:paraId="1C05AB4F" w14:textId="77777777" w:rsidR="00E34A48" w:rsidRPr="00500B52" w:rsidRDefault="00E34A48" w:rsidP="00DE3D12">
      <w:pPr>
        <w:pStyle w:val="Heading3"/>
        <w:tabs>
          <w:tab w:val="clear" w:pos="1440"/>
          <w:tab w:val="left" w:pos="1418"/>
        </w:tabs>
        <w:ind w:left="1418" w:hanging="709"/>
      </w:pPr>
      <w:r w:rsidRPr="00DE3D12">
        <w:t>Build in anchors, sleeves, and other inserts</w:t>
      </w:r>
      <w:r w:rsidR="005D09A8" w:rsidRPr="00DE3D12">
        <w:t xml:space="preserve"> which may be</w:t>
      </w:r>
      <w:r w:rsidRPr="00DE3D12">
        <w:t xml:space="preserve"> required to accommodate </w:t>
      </w:r>
      <w:r w:rsidR="007509F8" w:rsidRPr="00DE3D12">
        <w:t xml:space="preserve">the </w:t>
      </w:r>
      <w:r w:rsidR="00500B52">
        <w:t xml:space="preserve">items of </w:t>
      </w:r>
      <w:r w:rsidRPr="00500B52">
        <w:t xml:space="preserve">Work specified in other </w:t>
      </w:r>
      <w:r w:rsidR="005D09A8" w:rsidRPr="00500B52">
        <w:t>S</w:t>
      </w:r>
      <w:r w:rsidRPr="00500B52">
        <w:t xml:space="preserve">ections.  </w:t>
      </w:r>
      <w:r w:rsidR="005D09A8" w:rsidRPr="00500B52">
        <w:t>En</w:t>
      </w:r>
      <w:r w:rsidRPr="00500B52">
        <w:t xml:space="preserve">sure that all anchors and inserts will not protrude beyond </w:t>
      </w:r>
      <w:r w:rsidR="005D09A8" w:rsidRPr="00500B52">
        <w:t xml:space="preserve">the </w:t>
      </w:r>
      <w:r w:rsidRPr="00500B52">
        <w:t>surfaces designated to receive applied finishes, including painting.</w:t>
      </w:r>
    </w:p>
    <w:p w14:paraId="2089ACEC" w14:textId="77777777" w:rsidR="00E34A48" w:rsidRPr="000F0E9A" w:rsidDel="00E404FF" w:rsidRDefault="00E34A48" w:rsidP="00DE3D12">
      <w:pPr>
        <w:pStyle w:val="Heading3"/>
        <w:tabs>
          <w:tab w:val="clear" w:pos="1440"/>
          <w:tab w:val="left" w:pos="1418"/>
        </w:tabs>
        <w:ind w:left="1418" w:hanging="709"/>
        <w:rPr>
          <w:del w:id="272" w:author="Paul Shi" w:date="2022-03-22T18:17:00Z"/>
        </w:rPr>
      </w:pPr>
      <w:del w:id="273" w:author="Paul Shi" w:date="2022-03-22T18:17:00Z">
        <w:r w:rsidRPr="008B1376" w:rsidDel="00E404FF">
          <w:delText>Controlled permeability form liner application</w:delText>
        </w:r>
        <w:r w:rsidR="00DD2EE3" w:rsidRPr="008B1376" w:rsidDel="00E404FF">
          <w:delText xml:space="preserve"> </w:delText>
        </w:r>
        <w:r w:rsidR="00865CA7" w:rsidRPr="00085182" w:rsidDel="00E404FF">
          <w:delText>l</w:delText>
        </w:r>
        <w:r w:rsidR="00DD2EE3" w:rsidRPr="00085182" w:rsidDel="00E404FF">
          <w:delText>ocations:</w:delText>
        </w:r>
      </w:del>
    </w:p>
    <w:p w14:paraId="5CBBAE8D" w14:textId="77777777" w:rsidR="00E34A48" w:rsidRPr="004339E1" w:rsidDel="00E404FF" w:rsidRDefault="00DD2EE3" w:rsidP="00DE3D12">
      <w:pPr>
        <w:pStyle w:val="Heading4"/>
        <w:tabs>
          <w:tab w:val="left" w:pos="2127"/>
        </w:tabs>
        <w:ind w:left="2127" w:hanging="709"/>
        <w:rPr>
          <w:del w:id="274" w:author="Paul Shi" w:date="2022-03-22T18:17:00Z"/>
          <w:highlight w:val="yellow"/>
        </w:rPr>
      </w:pPr>
      <w:del w:id="275" w:author="Paul Shi" w:date="2022-03-22T18:17:00Z">
        <w:r w:rsidRPr="004339E1" w:rsidDel="00E404FF">
          <w:rPr>
            <w:highlight w:val="yellow"/>
          </w:rPr>
          <w:delText>[</w:delText>
        </w:r>
        <w:r w:rsidR="00E34A48" w:rsidRPr="004339E1" w:rsidDel="00E404FF">
          <w:rPr>
            <w:highlight w:val="yellow"/>
          </w:rPr>
          <w:delText xml:space="preserve">Provide liner on both faces of </w:delText>
        </w:r>
        <w:r w:rsidR="00865CA7" w:rsidRPr="004339E1" w:rsidDel="00E404FF">
          <w:rPr>
            <w:highlight w:val="yellow"/>
          </w:rPr>
          <w:delText xml:space="preserve">the </w:delText>
        </w:r>
        <w:r w:rsidR="00E34A48" w:rsidRPr="004339E1" w:rsidDel="00E404FF">
          <w:rPr>
            <w:highlight w:val="yellow"/>
          </w:rPr>
          <w:delText>wall]</w:delText>
        </w:r>
      </w:del>
    </w:p>
    <w:p w14:paraId="272448BE" w14:textId="77777777" w:rsidR="00E34A48" w:rsidRPr="004339E1" w:rsidDel="00E404FF" w:rsidRDefault="00DD2EE3" w:rsidP="00DE3D12">
      <w:pPr>
        <w:pStyle w:val="Heading4"/>
        <w:tabs>
          <w:tab w:val="left" w:pos="2127"/>
        </w:tabs>
        <w:ind w:left="2127" w:hanging="709"/>
        <w:rPr>
          <w:del w:id="276" w:author="Paul Shi" w:date="2022-03-22T18:17:00Z"/>
          <w:highlight w:val="yellow"/>
        </w:rPr>
      </w:pPr>
      <w:del w:id="277" w:author="Paul Shi" w:date="2022-03-22T18:17:00Z">
        <w:r w:rsidRPr="004339E1" w:rsidDel="00E404FF">
          <w:rPr>
            <w:highlight w:val="yellow"/>
          </w:rPr>
          <w:delText>[</w:delText>
        </w:r>
        <w:r w:rsidR="00811817" w:rsidRPr="004339E1" w:rsidDel="00E404FF">
          <w:rPr>
            <w:highlight w:val="yellow"/>
          </w:rPr>
          <w:delText>Provide liner on</w:delText>
        </w:r>
        <w:r w:rsidR="00E34A48" w:rsidRPr="004339E1" w:rsidDel="00E404FF">
          <w:rPr>
            <w:highlight w:val="yellow"/>
          </w:rPr>
          <w:delText xml:space="preserve"> </w:delText>
        </w:r>
        <w:r w:rsidR="00865CA7" w:rsidRPr="004339E1" w:rsidDel="00E404FF">
          <w:rPr>
            <w:highlight w:val="yellow"/>
          </w:rPr>
          <w:delText xml:space="preserve">the </w:delText>
        </w:r>
        <w:r w:rsidR="00E34A48" w:rsidRPr="004339E1" w:rsidDel="00E404FF">
          <w:rPr>
            <w:highlight w:val="yellow"/>
          </w:rPr>
          <w:delText xml:space="preserve">face </w:delText>
        </w:r>
        <w:r w:rsidR="00811817" w:rsidRPr="004339E1" w:rsidDel="00E404FF">
          <w:rPr>
            <w:highlight w:val="yellow"/>
          </w:rPr>
          <w:delText>only exposed to grade or water i</w:delText>
        </w:r>
        <w:r w:rsidR="00E34A48" w:rsidRPr="004339E1" w:rsidDel="00E404FF">
          <w:rPr>
            <w:highlight w:val="yellow"/>
          </w:rPr>
          <w:delText>.e.</w:delText>
        </w:r>
        <w:r w:rsidR="00865CA7" w:rsidRPr="004339E1" w:rsidDel="00E404FF">
          <w:rPr>
            <w:highlight w:val="yellow"/>
          </w:rPr>
          <w:delText xml:space="preserve"> </w:delText>
        </w:r>
        <w:r w:rsidR="00E34A48" w:rsidRPr="004339E1" w:rsidDel="00E404FF">
          <w:rPr>
            <w:highlight w:val="yellow"/>
          </w:rPr>
          <w:delText>face not exposed to view]</w:delText>
        </w:r>
      </w:del>
    </w:p>
    <w:p w14:paraId="36075B9E" w14:textId="77777777" w:rsidR="00E34A48" w:rsidRPr="004339E1" w:rsidDel="00E404FF" w:rsidRDefault="00E34A48" w:rsidP="00DE3D12">
      <w:pPr>
        <w:pStyle w:val="Heading4"/>
        <w:tabs>
          <w:tab w:val="left" w:pos="2127"/>
        </w:tabs>
        <w:ind w:left="2127" w:hanging="709"/>
        <w:rPr>
          <w:del w:id="278" w:author="Paul Shi" w:date="2022-03-22T18:17:00Z"/>
          <w:highlight w:val="yellow"/>
        </w:rPr>
      </w:pPr>
      <w:del w:id="279" w:author="Paul Shi" w:date="2022-03-22T18:17:00Z">
        <w:r w:rsidRPr="004339E1" w:rsidDel="00E404FF">
          <w:rPr>
            <w:highlight w:val="yellow"/>
          </w:rPr>
          <w:delText xml:space="preserve">[For liquid holding structures </w:delText>
        </w:r>
        <w:r w:rsidR="00865CA7" w:rsidRPr="004339E1" w:rsidDel="00E404FF">
          <w:rPr>
            <w:highlight w:val="yellow"/>
          </w:rPr>
          <w:delText>provide</w:delText>
        </w:r>
        <w:r w:rsidRPr="004339E1" w:rsidDel="00E404FF">
          <w:rPr>
            <w:highlight w:val="yellow"/>
          </w:rPr>
          <w:delText xml:space="preserve"> liner on both faces except at tunnels and galleries </w:delText>
        </w:r>
        <w:r w:rsidR="00865CA7" w:rsidRPr="004339E1" w:rsidDel="00E404FF">
          <w:rPr>
            <w:highlight w:val="yellow"/>
          </w:rPr>
          <w:delText xml:space="preserve">where the liner shall be </w:delText>
        </w:r>
        <w:r w:rsidRPr="004339E1" w:rsidDel="00E404FF">
          <w:rPr>
            <w:highlight w:val="yellow"/>
          </w:rPr>
          <w:delText>appl</w:delText>
        </w:r>
        <w:r w:rsidR="00865CA7" w:rsidRPr="004339E1" w:rsidDel="00E404FF">
          <w:rPr>
            <w:highlight w:val="yellow"/>
          </w:rPr>
          <w:delText>ied</w:delText>
        </w:r>
        <w:r w:rsidRPr="004339E1" w:rsidDel="00E404FF">
          <w:rPr>
            <w:highlight w:val="yellow"/>
          </w:rPr>
          <w:delText xml:space="preserve"> on </w:delText>
        </w:r>
        <w:r w:rsidR="00865CA7" w:rsidRPr="004339E1" w:rsidDel="00E404FF">
          <w:rPr>
            <w:highlight w:val="yellow"/>
          </w:rPr>
          <w:delText xml:space="preserve">the </w:delText>
        </w:r>
        <w:r w:rsidRPr="004339E1" w:rsidDel="00E404FF">
          <w:rPr>
            <w:highlight w:val="yellow"/>
          </w:rPr>
          <w:delText>wet side only]</w:delText>
        </w:r>
      </w:del>
    </w:p>
    <w:p w14:paraId="535297E3" w14:textId="77777777" w:rsidR="00E34A48" w:rsidRPr="00DE3D12" w:rsidDel="00E404FF" w:rsidRDefault="00E34A48" w:rsidP="00DE3D12">
      <w:pPr>
        <w:pStyle w:val="Heading4"/>
        <w:tabs>
          <w:tab w:val="left" w:pos="2127"/>
        </w:tabs>
        <w:ind w:left="2127" w:hanging="709"/>
        <w:rPr>
          <w:del w:id="280" w:author="Paul Shi" w:date="2022-03-22T18:17:00Z"/>
        </w:rPr>
      </w:pPr>
      <w:del w:id="281" w:author="Paul Shi" w:date="2022-03-22T18:17:00Z">
        <w:r w:rsidRPr="008B1376" w:rsidDel="00E404FF">
          <w:delText>Provide liner in full sheet</w:delText>
        </w:r>
        <w:r w:rsidR="00865CA7" w:rsidRPr="008B1376" w:rsidDel="00E404FF">
          <w:delText>s</w:delText>
        </w:r>
        <w:r w:rsidRPr="00085182" w:rsidDel="00E404FF">
          <w:delText xml:space="preserve">. Place seams </w:delText>
        </w:r>
        <w:r w:rsidR="00865CA7" w:rsidRPr="000F0E9A" w:rsidDel="00E404FF">
          <w:delText xml:space="preserve">in a </w:delText>
        </w:r>
        <w:r w:rsidRPr="000F0E9A" w:rsidDel="00E404FF">
          <w:delText xml:space="preserve">regular horizontal and vertical pattern. </w:delText>
        </w:r>
        <w:r w:rsidR="00865CA7" w:rsidRPr="000F0E9A" w:rsidDel="00E404FF">
          <w:delText xml:space="preserve"> </w:delText>
        </w:r>
        <w:r w:rsidRPr="000F0E9A" w:rsidDel="00E404FF">
          <w:delText xml:space="preserve">Staple </w:delText>
        </w:r>
        <w:r w:rsidR="00865CA7" w:rsidRPr="000F0E9A" w:rsidDel="00E404FF">
          <w:delText xml:space="preserve">the </w:delText>
        </w:r>
        <w:r w:rsidRPr="00DE3D12" w:rsidDel="00E404FF">
          <w:delText xml:space="preserve">liner to form at close spacing as recommended by the manufacturer. </w:delText>
        </w:r>
        <w:r w:rsidR="00865CA7" w:rsidRPr="00DE3D12" w:rsidDel="00E404FF">
          <w:delText xml:space="preserve"> </w:delText>
        </w:r>
        <w:r w:rsidRPr="00DE3D12" w:rsidDel="00E404FF">
          <w:delText xml:space="preserve">Prevent wrinkling of </w:delText>
        </w:r>
        <w:r w:rsidR="00865CA7" w:rsidRPr="00DE3D12" w:rsidDel="00E404FF">
          <w:delText xml:space="preserve">the </w:delText>
        </w:r>
        <w:r w:rsidRPr="00DE3D12" w:rsidDel="00E404FF">
          <w:delText>liner.</w:delText>
        </w:r>
      </w:del>
    </w:p>
    <w:p w14:paraId="2299B0FD" w14:textId="77777777" w:rsidR="00E34A48" w:rsidRPr="00DE3D12" w:rsidDel="00E404FF" w:rsidRDefault="00E34A48" w:rsidP="00DE3D12">
      <w:pPr>
        <w:pStyle w:val="Heading4"/>
        <w:tabs>
          <w:tab w:val="left" w:pos="2127"/>
        </w:tabs>
        <w:ind w:left="2127" w:hanging="709"/>
        <w:rPr>
          <w:del w:id="282" w:author="Paul Shi" w:date="2022-03-22T18:17:00Z"/>
        </w:rPr>
      </w:pPr>
      <w:del w:id="283" w:author="Paul Shi" w:date="2022-03-22T18:17:00Z">
        <w:r w:rsidRPr="00DE3D12" w:rsidDel="00E404FF">
          <w:delText>Do not use form release agent</w:delText>
        </w:r>
        <w:r w:rsidR="00865CA7" w:rsidRPr="00DE3D12" w:rsidDel="00E404FF">
          <w:delText>s</w:delText>
        </w:r>
        <w:r w:rsidRPr="00DE3D12" w:rsidDel="00E404FF">
          <w:delText xml:space="preserve"> on forms or liner</w:delText>
        </w:r>
        <w:r w:rsidR="00865CA7" w:rsidRPr="00DE3D12" w:rsidDel="00E404FF">
          <w:delText>s</w:delText>
        </w:r>
        <w:r w:rsidRPr="00DE3D12" w:rsidDel="00E404FF">
          <w:delText>.</w:delText>
        </w:r>
      </w:del>
    </w:p>
    <w:p w14:paraId="7D27A55C" w14:textId="77777777" w:rsidR="00E34A48" w:rsidRPr="00DE3D12" w:rsidDel="00E404FF" w:rsidRDefault="00E34A48" w:rsidP="00DE3D12">
      <w:pPr>
        <w:pStyle w:val="Heading3"/>
        <w:tabs>
          <w:tab w:val="clear" w:pos="1440"/>
          <w:tab w:val="left" w:pos="1418"/>
        </w:tabs>
        <w:ind w:left="1418" w:hanging="709"/>
        <w:rPr>
          <w:del w:id="284" w:author="Paul Shi" w:date="2022-03-22T18:18:00Z"/>
        </w:rPr>
      </w:pPr>
      <w:del w:id="285" w:author="Paul Shi" w:date="2022-03-22T18:18:00Z">
        <w:r w:rsidRPr="00DE3D12" w:rsidDel="00E404FF">
          <w:delText xml:space="preserve">Line forms for </w:delText>
        </w:r>
        <w:r w:rsidR="00865CA7" w:rsidRPr="00DE3D12" w:rsidDel="00E404FF">
          <w:delText xml:space="preserve">the </w:delText>
        </w:r>
        <w:r w:rsidRPr="00DE3D12" w:rsidDel="00E404FF">
          <w:delText>following surfaces:</w:delText>
        </w:r>
      </w:del>
    </w:p>
    <w:p w14:paraId="74FFB740" w14:textId="77777777" w:rsidR="00E34A48" w:rsidRPr="00DE3D12" w:rsidDel="00E404FF" w:rsidRDefault="00811817" w:rsidP="00DE3D12">
      <w:pPr>
        <w:pStyle w:val="Heading4"/>
        <w:tabs>
          <w:tab w:val="left" w:pos="2127"/>
        </w:tabs>
        <w:ind w:left="2127" w:hanging="709"/>
        <w:rPr>
          <w:del w:id="286" w:author="Paul Shi" w:date="2022-03-22T18:18:00Z"/>
        </w:rPr>
      </w:pPr>
      <w:del w:id="287" w:author="Paul Shi" w:date="2022-03-22T18:18:00Z">
        <w:r w:rsidRPr="00DE3D12" w:rsidDel="00E404FF">
          <w:delText xml:space="preserve">Outer </w:delText>
        </w:r>
        <w:r w:rsidR="00E34A48" w:rsidRPr="00DE3D12" w:rsidDel="00E404FF">
          <w:delText>face of girders beams.</w:delText>
        </w:r>
      </w:del>
    </w:p>
    <w:p w14:paraId="112603C5" w14:textId="77777777" w:rsidR="00E34A48" w:rsidRPr="00DE3D12" w:rsidDel="00E404FF" w:rsidRDefault="00E34A48" w:rsidP="00DE3D12">
      <w:pPr>
        <w:pStyle w:val="Heading4"/>
        <w:tabs>
          <w:tab w:val="left" w:pos="2127"/>
        </w:tabs>
        <w:ind w:left="2127" w:hanging="709"/>
        <w:rPr>
          <w:del w:id="288" w:author="Paul Shi" w:date="2022-03-22T18:18:00Z"/>
        </w:rPr>
      </w:pPr>
      <w:del w:id="289" w:author="Paul Shi" w:date="2022-03-22T18:18:00Z">
        <w:r w:rsidRPr="00DE3D12" w:rsidDel="00E404FF">
          <w:delText xml:space="preserve">Exposed faces of abutments, wingwalls, piers and pylons. Do not stagger </w:delText>
        </w:r>
        <w:r w:rsidR="00865CA7" w:rsidRPr="00DE3D12" w:rsidDel="00E404FF">
          <w:delText xml:space="preserve">the </w:delText>
        </w:r>
        <w:r w:rsidRPr="00DE3D12" w:rsidDel="00E404FF">
          <w:delText xml:space="preserve">joints of form lining material. </w:delText>
        </w:r>
        <w:r w:rsidR="00865CA7" w:rsidRPr="00DE3D12" w:rsidDel="00E404FF">
          <w:delText xml:space="preserve"> </w:delText>
        </w:r>
        <w:r w:rsidRPr="00DE3D12" w:rsidDel="00E404FF">
          <w:delText xml:space="preserve">Align joints to obtain </w:delText>
        </w:r>
        <w:r w:rsidR="00865CA7" w:rsidRPr="00DE3D12" w:rsidDel="00E404FF">
          <w:delText xml:space="preserve">a </w:delText>
        </w:r>
        <w:r w:rsidRPr="00DE3D12" w:rsidDel="00E404FF">
          <w:delText>uniform pattern.</w:delText>
        </w:r>
      </w:del>
    </w:p>
    <w:p w14:paraId="7A6B573B" w14:textId="77777777" w:rsidR="00E34A48" w:rsidRPr="00500B52" w:rsidRDefault="00E34A48" w:rsidP="00DE3D12">
      <w:pPr>
        <w:pStyle w:val="Heading3"/>
        <w:tabs>
          <w:tab w:val="clear" w:pos="1440"/>
          <w:tab w:val="left" w:pos="1418"/>
        </w:tabs>
        <w:ind w:left="1418" w:hanging="709"/>
      </w:pPr>
      <w:r w:rsidRPr="00DE3D12">
        <w:t xml:space="preserve">Clean </w:t>
      </w:r>
      <w:r w:rsidR="005D09A8" w:rsidRPr="00DE3D12">
        <w:t xml:space="preserve">all </w:t>
      </w:r>
      <w:r w:rsidRPr="00DE3D12">
        <w:t>formwork in accordance with</w:t>
      </w:r>
      <w:r w:rsidR="000F0E9A">
        <w:t xml:space="preserve"> CAN/CSA A23.1-</w:t>
      </w:r>
      <w:del w:id="290" w:author="Mabel Chow" w:date="2022-04-22T17:34:00Z">
        <w:r w:rsidR="000F0E9A" w:rsidDel="00191686">
          <w:delText>14</w:delText>
        </w:r>
        <w:r w:rsidRPr="00500B52" w:rsidDel="00191686">
          <w:delText xml:space="preserve"> </w:delText>
        </w:r>
      </w:del>
      <w:ins w:id="291" w:author="Mabel Chow" w:date="2022-04-22T17:34:00Z">
        <w:r w:rsidR="00191686">
          <w:t>19</w:t>
        </w:r>
        <w:r w:rsidR="00191686" w:rsidRPr="00500B52">
          <w:t xml:space="preserve"> </w:t>
        </w:r>
      </w:ins>
      <w:r w:rsidRPr="00500B52">
        <w:t>before placing</w:t>
      </w:r>
      <w:r w:rsidR="005D09A8" w:rsidRPr="00500B52">
        <w:t xml:space="preserve"> any</w:t>
      </w:r>
      <w:r w:rsidRPr="00500B52">
        <w:t xml:space="preserve"> concrete.</w:t>
      </w:r>
    </w:p>
    <w:p w14:paraId="02FE7B42" w14:textId="77777777" w:rsidR="00E34A48" w:rsidRPr="000F0E9A" w:rsidRDefault="00E34A48" w:rsidP="00DE3D12">
      <w:pPr>
        <w:pStyle w:val="Heading3"/>
        <w:tabs>
          <w:tab w:val="clear" w:pos="1440"/>
          <w:tab w:val="left" w:pos="1418"/>
        </w:tabs>
        <w:ind w:left="1418" w:hanging="709"/>
      </w:pPr>
      <w:r w:rsidRPr="008B1376">
        <w:t xml:space="preserve">If slip forming and/or flying forms are used, submit details of </w:t>
      </w:r>
      <w:r w:rsidR="005D09A8" w:rsidRPr="008B1376">
        <w:t xml:space="preserve">the </w:t>
      </w:r>
      <w:r w:rsidRPr="00085182">
        <w:t xml:space="preserve">equipment and procedures for </w:t>
      </w:r>
      <w:r w:rsidR="007509F8" w:rsidRPr="00085182">
        <w:t xml:space="preserve">the </w:t>
      </w:r>
      <w:r w:rsidR="00A25A2E" w:rsidRPr="000F0E9A">
        <w:t>Consultant</w:t>
      </w:r>
      <w:r w:rsidRPr="000F0E9A">
        <w:t>'s review.</w:t>
      </w:r>
    </w:p>
    <w:p w14:paraId="77CB3A29" w14:textId="77777777" w:rsidR="00E34A48" w:rsidRPr="00DE3D12" w:rsidRDefault="00E34A48" w:rsidP="00DE3D12">
      <w:pPr>
        <w:pStyle w:val="Heading2"/>
      </w:pPr>
      <w:r w:rsidRPr="00DE3D12">
        <w:t>Removal</w:t>
      </w:r>
      <w:r w:rsidR="003D0253" w:rsidRPr="00DE3D12">
        <w:t xml:space="preserve"> </w:t>
      </w:r>
      <w:r w:rsidRPr="00DE3D12">
        <w:t>and</w:t>
      </w:r>
      <w:r w:rsidR="00811817" w:rsidRPr="00DE3D12">
        <w:t xml:space="preserve"> </w:t>
      </w:r>
      <w:r w:rsidRPr="00DE3D12">
        <w:t>Re</w:t>
      </w:r>
      <w:r w:rsidR="00904B17" w:rsidRPr="00DE3D12">
        <w:t>-</w:t>
      </w:r>
      <w:r w:rsidRPr="00DE3D12">
        <w:t>shoring</w:t>
      </w:r>
    </w:p>
    <w:p w14:paraId="4A833706" w14:textId="77777777" w:rsidR="00E34A48" w:rsidRPr="00DE3D12" w:rsidRDefault="00E34A48" w:rsidP="00DE3D12">
      <w:pPr>
        <w:pStyle w:val="Heading3"/>
        <w:tabs>
          <w:tab w:val="clear" w:pos="1440"/>
          <w:tab w:val="left" w:pos="1418"/>
        </w:tabs>
        <w:ind w:left="1418" w:hanging="709"/>
      </w:pPr>
      <w:r w:rsidRPr="00DE3D12">
        <w:t xml:space="preserve">Leave formwork in place for </w:t>
      </w:r>
      <w:r w:rsidR="00315A31" w:rsidRPr="00DE3D12">
        <w:t xml:space="preserve">the </w:t>
      </w:r>
      <w:r w:rsidRPr="00DE3D12">
        <w:t>following minimum periods of time after placing concrete</w:t>
      </w:r>
      <w:r w:rsidR="00315A31" w:rsidRPr="00DE3D12">
        <w:t>:</w:t>
      </w:r>
    </w:p>
    <w:p w14:paraId="26E2C2F7" w14:textId="77777777" w:rsidR="00E34A48" w:rsidRPr="00DE3D12" w:rsidRDefault="00865CA7" w:rsidP="00DE3D12">
      <w:pPr>
        <w:pStyle w:val="Heading4"/>
        <w:tabs>
          <w:tab w:val="left" w:pos="2127"/>
        </w:tabs>
        <w:ind w:left="2127" w:hanging="709"/>
      </w:pPr>
      <w:del w:id="292" w:author="Mabel Chow" w:date="2022-04-22T14:27:00Z">
        <w:r w:rsidRPr="00DE3D12" w:rsidDel="00E71964">
          <w:delText xml:space="preserve">One </w:delText>
        </w:r>
      </w:del>
      <w:ins w:id="293" w:author="Mabel Chow" w:date="2022-04-22T14:27:00Z">
        <w:r w:rsidR="00E71964">
          <w:t>Seven</w:t>
        </w:r>
        <w:r w:rsidR="00E71964" w:rsidRPr="00DE3D12">
          <w:t xml:space="preserve"> </w:t>
        </w:r>
      </w:ins>
      <w:r w:rsidRPr="00DE3D12">
        <w:t>(</w:t>
      </w:r>
      <w:del w:id="294" w:author="Mabel Chow" w:date="2022-04-22T14:27:00Z">
        <w:r w:rsidR="00E34A48" w:rsidRPr="00DE3D12" w:rsidDel="00E71964">
          <w:delText>1</w:delText>
        </w:r>
      </w:del>
      <w:ins w:id="295" w:author="Mabel Chow" w:date="2022-04-22T14:27:00Z">
        <w:r w:rsidR="00E71964">
          <w:t>7</w:t>
        </w:r>
      </w:ins>
      <w:r w:rsidRPr="00DE3D12">
        <w:t>)</w:t>
      </w:r>
      <w:r w:rsidR="00E34A48" w:rsidRPr="00DE3D12">
        <w:t xml:space="preserve"> </w:t>
      </w:r>
      <w:r w:rsidRPr="00DE3D12">
        <w:t>D</w:t>
      </w:r>
      <w:r w:rsidR="00E34A48" w:rsidRPr="00DE3D12">
        <w:t>ay for walls and sides of beams.</w:t>
      </w:r>
    </w:p>
    <w:p w14:paraId="645E32C7" w14:textId="77777777" w:rsidR="00E34A48" w:rsidRPr="00DE3D12" w:rsidRDefault="00584AC7" w:rsidP="00DE3D12">
      <w:pPr>
        <w:pStyle w:val="Heading4"/>
        <w:tabs>
          <w:tab w:val="left" w:pos="2127"/>
        </w:tabs>
        <w:ind w:left="2127" w:hanging="709"/>
      </w:pPr>
      <w:del w:id="296" w:author="Mabel Chow" w:date="2022-04-22T14:27:00Z">
        <w:r w:rsidRPr="00DE3D12" w:rsidDel="00E71964">
          <w:delText>One</w:delText>
        </w:r>
      </w:del>
      <w:ins w:id="297" w:author="Mabel Chow" w:date="2022-04-22T14:27:00Z">
        <w:r w:rsidR="00E71964">
          <w:t>Seven</w:t>
        </w:r>
      </w:ins>
      <w:r w:rsidRPr="00DE3D12">
        <w:t xml:space="preserve"> (</w:t>
      </w:r>
      <w:ins w:id="298" w:author="Mabel Chow" w:date="2022-04-22T14:27:00Z">
        <w:r w:rsidR="00E71964">
          <w:t>7</w:t>
        </w:r>
      </w:ins>
      <w:del w:id="299" w:author="Mabel Chow" w:date="2022-04-22T14:27:00Z">
        <w:r w:rsidR="00E34A48" w:rsidRPr="00DE3D12" w:rsidDel="00E71964">
          <w:delText>1</w:delText>
        </w:r>
      </w:del>
      <w:r w:rsidRPr="00DE3D12">
        <w:t>)</w:t>
      </w:r>
      <w:r w:rsidR="00E34A48" w:rsidRPr="00DE3D12">
        <w:t xml:space="preserve"> </w:t>
      </w:r>
      <w:r w:rsidR="005D09A8" w:rsidRPr="00DE3D12">
        <w:t>D</w:t>
      </w:r>
      <w:r w:rsidR="00E34A48" w:rsidRPr="00DE3D12">
        <w:t>ay for columns.</w:t>
      </w:r>
    </w:p>
    <w:p w14:paraId="0CCEED37" w14:textId="77777777" w:rsidR="00DB16FA" w:rsidRPr="00DE3D12" w:rsidRDefault="00DB16FA" w:rsidP="00DE3D12">
      <w:pPr>
        <w:pStyle w:val="Heading4"/>
        <w:tabs>
          <w:tab w:val="left" w:pos="2127"/>
        </w:tabs>
        <w:ind w:left="2127" w:hanging="709"/>
      </w:pPr>
      <w:r w:rsidRPr="00DE3D12">
        <w:t xml:space="preserve">Remove formwork after concrete has reached 75% of its specified 28 Day compressive strength determined by a field cured test cylinder for beam soffits, suspended slabs, decks and other structural members. </w:t>
      </w:r>
    </w:p>
    <w:p w14:paraId="796F0030" w14:textId="77777777" w:rsidR="00E34A48" w:rsidRPr="00DE3D12" w:rsidRDefault="00865CA7" w:rsidP="00DE3D12">
      <w:pPr>
        <w:pStyle w:val="Heading4"/>
        <w:tabs>
          <w:tab w:val="left" w:pos="2127"/>
        </w:tabs>
        <w:ind w:left="2127" w:hanging="709"/>
      </w:pPr>
      <w:del w:id="300" w:author="Mabel Chow" w:date="2022-04-22T17:34:00Z">
        <w:r w:rsidRPr="00DE3D12" w:rsidDel="00191686">
          <w:delText xml:space="preserve">One </w:delText>
        </w:r>
      </w:del>
      <w:ins w:id="301" w:author="Mabel Chow" w:date="2022-04-22T17:34:00Z">
        <w:r w:rsidR="00191686">
          <w:t>Seven</w:t>
        </w:r>
        <w:r w:rsidR="00191686" w:rsidRPr="00DE3D12">
          <w:t xml:space="preserve"> </w:t>
        </w:r>
      </w:ins>
      <w:r w:rsidRPr="00DE3D12">
        <w:t>(</w:t>
      </w:r>
      <w:del w:id="302" w:author="Mabel Chow" w:date="2022-04-22T17:34:00Z">
        <w:r w:rsidR="00E34A48" w:rsidRPr="00DE3D12" w:rsidDel="00191686">
          <w:delText>1</w:delText>
        </w:r>
      </w:del>
      <w:ins w:id="303" w:author="Mabel Chow" w:date="2022-04-22T17:34:00Z">
        <w:r w:rsidR="00191686">
          <w:t>7</w:t>
        </w:r>
      </w:ins>
      <w:r w:rsidRPr="00DE3D12">
        <w:t>)</w:t>
      </w:r>
      <w:r w:rsidR="00E34A48" w:rsidRPr="00DE3D12">
        <w:t xml:space="preserve"> </w:t>
      </w:r>
      <w:r w:rsidRPr="00DE3D12">
        <w:t>D</w:t>
      </w:r>
      <w:r w:rsidR="00E34A48" w:rsidRPr="00DE3D12">
        <w:t>ay for footings and abutment</w:t>
      </w:r>
      <w:r w:rsidRPr="00DE3D12">
        <w:t>s</w:t>
      </w:r>
      <w:r w:rsidR="00E34A48" w:rsidRPr="00DE3D12">
        <w:t>.</w:t>
      </w:r>
      <w:r w:rsidR="00811817" w:rsidRPr="00DE3D12">
        <w:br/>
      </w:r>
      <w:r w:rsidR="00E34A48" w:rsidRPr="00DE3D12">
        <w:t xml:space="preserve">Contractor Note: The ambient conditions may require additional curing at the discretion of the </w:t>
      </w:r>
      <w:r w:rsidRPr="00DE3D12">
        <w:t>Consultant</w:t>
      </w:r>
      <w:r w:rsidR="00E34A48" w:rsidRPr="00DE3D12">
        <w:t>.</w:t>
      </w:r>
    </w:p>
    <w:p w14:paraId="32672DE5" w14:textId="77777777" w:rsidR="00E34A48" w:rsidRPr="00DE3D12" w:rsidRDefault="00E34A48" w:rsidP="00DE3D12">
      <w:pPr>
        <w:pStyle w:val="Heading3"/>
        <w:tabs>
          <w:tab w:val="clear" w:pos="1440"/>
          <w:tab w:val="left" w:pos="1418"/>
        </w:tabs>
        <w:ind w:left="1418" w:hanging="709"/>
      </w:pPr>
      <w:r w:rsidRPr="00DE3D12">
        <w:t xml:space="preserve">Provide all necessary reshoring of members where </w:t>
      </w:r>
      <w:r w:rsidR="00865CA7" w:rsidRPr="00DE3D12">
        <w:t xml:space="preserve">the </w:t>
      </w:r>
      <w:r w:rsidRPr="00DE3D12">
        <w:t>early removal of forms may be required or where members may be subjected to additional loads during construction as required.</w:t>
      </w:r>
    </w:p>
    <w:p w14:paraId="3B5878CB" w14:textId="77777777" w:rsidR="00E34A48" w:rsidRPr="00500B52" w:rsidRDefault="00E34A48" w:rsidP="00DE3D12">
      <w:pPr>
        <w:pStyle w:val="Heading3"/>
        <w:tabs>
          <w:tab w:val="clear" w:pos="1440"/>
          <w:tab w:val="left" w:pos="1418"/>
        </w:tabs>
        <w:ind w:left="1418" w:hanging="709"/>
      </w:pPr>
      <w:r w:rsidRPr="00DE3D12">
        <w:t>Space reshoring in each principal direction</w:t>
      </w:r>
      <w:r w:rsidR="00C87D0E" w:rsidRPr="00DE3D12">
        <w:t xml:space="preserve"> shall be</w:t>
      </w:r>
      <w:r w:rsidRPr="00DE3D12">
        <w:t xml:space="preserve"> </w:t>
      </w:r>
      <w:r w:rsidR="00500B52">
        <w:t>a maximum of</w:t>
      </w:r>
      <w:r w:rsidRPr="00500B52">
        <w:t xml:space="preserve"> 3</w:t>
      </w:r>
      <w:r w:rsidR="00ED121B" w:rsidRPr="00500B52">
        <w:t>,</w:t>
      </w:r>
      <w:r w:rsidRPr="00500B52">
        <w:t>000 mm apart.</w:t>
      </w:r>
    </w:p>
    <w:p w14:paraId="4C1ECBFA" w14:textId="77777777" w:rsidR="00B90D80" w:rsidRPr="00500B52" w:rsidRDefault="00E34A48" w:rsidP="000F0E9A">
      <w:pPr>
        <w:pStyle w:val="Heading3"/>
        <w:tabs>
          <w:tab w:val="clear" w:pos="1440"/>
          <w:tab w:val="left" w:pos="1418"/>
        </w:tabs>
        <w:ind w:left="1418" w:hanging="709"/>
      </w:pPr>
      <w:r w:rsidRPr="008B1376">
        <w:t>Do not re-use damaged forms.  Re</w:t>
      </w:r>
      <w:r w:rsidR="00865CA7" w:rsidRPr="008B1376">
        <w:t>-</w:t>
      </w:r>
      <w:r w:rsidRPr="00085182">
        <w:t>use</w:t>
      </w:r>
      <w:r w:rsidR="00B90D80" w:rsidRPr="00085182">
        <w:t xml:space="preserve"> formwork and falsework subject to </w:t>
      </w:r>
      <w:r w:rsidR="00315A31" w:rsidRPr="000F0E9A">
        <w:t xml:space="preserve">the </w:t>
      </w:r>
      <w:r w:rsidR="00B90D80" w:rsidRPr="000F0E9A">
        <w:t xml:space="preserve">requirements of </w:t>
      </w:r>
      <w:r w:rsidR="00B90D80" w:rsidRPr="004339E1">
        <w:t>CAN/CSA</w:t>
      </w:r>
      <w:r w:rsidR="00B90D80" w:rsidRPr="000F0E9A">
        <w:t>-</w:t>
      </w:r>
      <w:r w:rsidR="00B90D80" w:rsidRPr="004339E1">
        <w:t>A23.1</w:t>
      </w:r>
      <w:r w:rsidR="00ED121B" w:rsidRPr="004339E1">
        <w:t>-</w:t>
      </w:r>
      <w:del w:id="304" w:author="Mabel Chow" w:date="2022-04-22T17:35:00Z">
        <w:r w:rsidR="00ED121B" w:rsidRPr="004339E1" w:rsidDel="00490116">
          <w:delText>14</w:delText>
        </w:r>
      </w:del>
      <w:ins w:id="305" w:author="Mabel Chow" w:date="2022-04-22T17:35:00Z">
        <w:r w:rsidR="00490116" w:rsidRPr="004339E1">
          <w:t>1</w:t>
        </w:r>
        <w:r w:rsidR="00490116">
          <w:t>9</w:t>
        </w:r>
      </w:ins>
      <w:r w:rsidR="00B90D80" w:rsidRPr="004339E1">
        <w:t>.</w:t>
      </w:r>
    </w:p>
    <w:p w14:paraId="5484138E" w14:textId="77777777" w:rsidR="00F13982" w:rsidRPr="00807EDD" w:rsidRDefault="00F13982" w:rsidP="008A26A6">
      <w:pPr>
        <w:pStyle w:val="Other"/>
        <w:spacing w:before="240"/>
        <w:jc w:val="center"/>
        <w:rPr>
          <w:rFonts w:ascii="Calibri" w:hAnsi="Calibri" w:cs="Arial"/>
          <w:b/>
          <w:sz w:val="22"/>
          <w:szCs w:val="22"/>
        </w:rPr>
      </w:pPr>
      <w:r w:rsidRPr="00807EDD">
        <w:rPr>
          <w:rFonts w:ascii="Calibri" w:hAnsi="Calibri" w:cs="Arial"/>
          <w:b/>
          <w:sz w:val="22"/>
          <w:szCs w:val="22"/>
        </w:rPr>
        <w:t>END OF SECTION</w:t>
      </w:r>
    </w:p>
    <w:p w14:paraId="69EF1157" w14:textId="77777777" w:rsidR="00812A85" w:rsidRPr="00807EDD" w:rsidRDefault="00812A85" w:rsidP="00812A85">
      <w:pPr>
        <w:pStyle w:val="BodyText"/>
        <w:rPr>
          <w:rFonts w:ascii="Calibri" w:hAnsi="Calibri"/>
        </w:rPr>
      </w:pPr>
    </w:p>
    <w:p w14:paraId="13791FE2" w14:textId="77777777" w:rsidR="00672C12" w:rsidRPr="00807EDD" w:rsidRDefault="00672C12" w:rsidP="00672C12">
      <w:pPr>
        <w:pStyle w:val="BodyText"/>
        <w:rPr>
          <w:rFonts w:ascii="Calibri" w:hAnsi="Calibri"/>
        </w:rPr>
      </w:pPr>
    </w:p>
    <w:sectPr w:rsidR="00672C12" w:rsidRPr="00807EDD" w:rsidSect="00FA662F">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Radulovic, Nicole" w:date="2022-11-02T15:06:00Z" w:initials="RN">
    <w:p w14:paraId="3CBDD5DC" w14:textId="77777777" w:rsidR="00FA7AA1" w:rsidRDefault="00FA7AA1">
      <w:pPr>
        <w:pStyle w:val="CommentText"/>
      </w:pPr>
      <w:r>
        <w:rPr>
          <w:rStyle w:val="CommentReference"/>
        </w:rPr>
        <w:annotationRef/>
      </w:r>
      <w:r>
        <w:t>Please note, new template as of 30-Mar-20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DD5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DD5DC" w16cid:durableId="270D0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13678" w14:textId="77777777" w:rsidR="00341F4C" w:rsidRDefault="00341F4C">
      <w:r>
        <w:separator/>
      </w:r>
    </w:p>
  </w:endnote>
  <w:endnote w:type="continuationSeparator" w:id="0">
    <w:p w14:paraId="10E8DEDD" w14:textId="77777777" w:rsidR="00341F4C" w:rsidRDefault="0034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5E7C9" w14:textId="77777777" w:rsidR="00341F4C" w:rsidRDefault="00341F4C">
      <w:r>
        <w:separator/>
      </w:r>
    </w:p>
  </w:footnote>
  <w:footnote w:type="continuationSeparator" w:id="0">
    <w:p w14:paraId="5DEEE332" w14:textId="77777777" w:rsidR="00341F4C" w:rsidRDefault="00341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7E30F" w14:textId="77777777" w:rsidR="00FA662F" w:rsidRPr="00AE2414" w:rsidRDefault="00FA662F" w:rsidP="00FA662F">
    <w:pPr>
      <w:pBdr>
        <w:top w:val="single" w:sz="4" w:space="1" w:color="auto"/>
      </w:pBdr>
      <w:tabs>
        <w:tab w:val="right" w:pos="10350"/>
      </w:tabs>
      <w:rPr>
        <w:rFonts w:cs="Arial"/>
      </w:rPr>
    </w:pPr>
    <w:r w:rsidRPr="00FA662F">
      <w:rPr>
        <w:rFonts w:cs="Arial"/>
      </w:rPr>
      <w:t>Section 03100</w:t>
    </w:r>
    <w:r>
      <w:rPr>
        <w:rFonts w:cs="Arial"/>
      </w:rPr>
      <w:tab/>
    </w:r>
    <w:r w:rsidRPr="00FA662F">
      <w:rPr>
        <w:rFonts w:cs="Arial"/>
      </w:rPr>
      <w:t>CONTRACT NO</w:t>
    </w:r>
    <w:r w:rsidRPr="004339E1">
      <w:rPr>
        <w:rFonts w:cs="Arial"/>
      </w:rPr>
      <w:t xml:space="preserve">. </w:t>
    </w:r>
    <w:r w:rsidRPr="004339E1">
      <w:rPr>
        <w:rFonts w:cs="Arial"/>
        <w:highlight w:val="yellow"/>
      </w:rPr>
      <w:t>[Insert Region Number]</w:t>
    </w:r>
    <w:r w:rsidRPr="00AE2414">
      <w:rPr>
        <w:rFonts w:cs="Arial"/>
      </w:rPr>
      <w:tab/>
    </w:r>
  </w:p>
  <w:p w14:paraId="3B5E67E7" w14:textId="77777777" w:rsidR="00FA662F" w:rsidRPr="00AE2414" w:rsidRDefault="00FA662F" w:rsidP="00FA662F">
    <w:pPr>
      <w:pBdr>
        <w:top w:val="single" w:sz="4" w:space="1" w:color="auto"/>
      </w:pBdr>
      <w:tabs>
        <w:tab w:val="left" w:pos="-1440"/>
        <w:tab w:val="left" w:pos="-720"/>
        <w:tab w:val="left" w:pos="0"/>
        <w:tab w:val="center" w:pos="5220"/>
        <w:tab w:val="right" w:pos="10350"/>
      </w:tabs>
      <w:rPr>
        <w:rFonts w:cs="Arial"/>
      </w:rPr>
    </w:pPr>
    <w:r w:rsidRPr="00AE2414">
      <w:rPr>
        <w:rFonts w:cs="Arial"/>
      </w:rPr>
      <w:t>201</w:t>
    </w:r>
    <w:del w:id="306" w:author="Mutton, Benjamin" w:date="2018-05-14T14:29:00Z">
      <w:r w:rsidRPr="00AE2414" w:rsidDel="00B92330">
        <w:rPr>
          <w:rFonts w:cs="Arial"/>
        </w:rPr>
        <w:delText>5</w:delText>
      </w:r>
    </w:del>
    <w:ins w:id="307" w:author="Mutton, Benjamin" w:date="2018-05-14T14:29:00Z">
      <w:r w:rsidR="00B92330">
        <w:rPr>
          <w:rFonts w:cs="Arial"/>
        </w:rPr>
        <w:t>7</w:t>
      </w:r>
    </w:ins>
    <w:r w:rsidRPr="00AE2414">
      <w:rPr>
        <w:rFonts w:cs="Arial"/>
      </w:rPr>
      <w:t>-</w:t>
    </w:r>
    <w:del w:id="308" w:author="Mutton, Benjamin" w:date="2018-05-14T14:29:00Z">
      <w:r w:rsidR="000F4A03" w:rsidDel="00B92330">
        <w:rPr>
          <w:rFonts w:cs="Arial"/>
        </w:rPr>
        <w:delText>09</w:delText>
      </w:r>
    </w:del>
    <w:ins w:id="309" w:author="Mutton, Benjamin" w:date="2018-05-14T14:29:00Z">
      <w:r w:rsidR="00B92330">
        <w:rPr>
          <w:rFonts w:cs="Arial"/>
        </w:rPr>
        <w:t>04</w:t>
      </w:r>
    </w:ins>
    <w:r w:rsidR="000F4A03">
      <w:rPr>
        <w:rFonts w:cs="Arial"/>
      </w:rPr>
      <w:t>-</w:t>
    </w:r>
    <w:ins w:id="310" w:author="Mutton, Benjamin" w:date="2018-05-14T14:29:00Z">
      <w:r w:rsidR="00B92330">
        <w:rPr>
          <w:rFonts w:cs="Arial"/>
        </w:rPr>
        <w:t>26</w:t>
      </w:r>
    </w:ins>
    <w:del w:id="311" w:author="Mutton, Benjamin" w:date="2018-05-14T14:29:00Z">
      <w:r w:rsidR="000F4A03" w:rsidDel="00B92330">
        <w:rPr>
          <w:rFonts w:cs="Arial"/>
        </w:rPr>
        <w:delText>16</w:delText>
      </w:r>
    </w:del>
    <w:r w:rsidRPr="00AE2414">
      <w:rPr>
        <w:rFonts w:cs="Arial"/>
        <w:b/>
      </w:rPr>
      <w:tab/>
      <w:t>CONCRETE FORMS AND ACCESSORIES</w:t>
    </w:r>
    <w:r w:rsidRPr="00AE2414">
      <w:rPr>
        <w:rFonts w:cs="Arial"/>
      </w:rPr>
      <w:tab/>
    </w:r>
  </w:p>
  <w:p w14:paraId="2FC4DE43" w14:textId="77777777" w:rsidR="00FA662F" w:rsidRPr="00FA662F" w:rsidRDefault="00FA662F" w:rsidP="00FA662F">
    <w:pPr>
      <w:pBdr>
        <w:top w:val="single" w:sz="4" w:space="1" w:color="auto"/>
      </w:pBdr>
      <w:tabs>
        <w:tab w:val="center" w:pos="5175"/>
        <w:tab w:val="right" w:pos="10350"/>
      </w:tabs>
      <w:rPr>
        <w:rFonts w:cs="Arial"/>
      </w:rPr>
    </w:pPr>
    <w:r w:rsidRPr="00AE2414">
      <w:rPr>
        <w:rFonts w:cs="Arial"/>
      </w:rPr>
      <w:t xml:space="preserve">Page </w:t>
    </w:r>
    <w:r w:rsidRPr="00AE2414">
      <w:rPr>
        <w:rFonts w:cs="Arial"/>
      </w:rPr>
      <w:fldChar w:fldCharType="begin"/>
    </w:r>
    <w:r w:rsidRPr="00DE3D12">
      <w:rPr>
        <w:rFonts w:cs="Arial"/>
      </w:rPr>
      <w:instrText xml:space="preserve">PAGE </w:instrText>
    </w:r>
    <w:r w:rsidRPr="00DE3D12">
      <w:rPr>
        <w:rFonts w:cs="Arial"/>
      </w:rPr>
      <w:fldChar w:fldCharType="separate"/>
    </w:r>
    <w:r w:rsidR="006C2AE5">
      <w:rPr>
        <w:rFonts w:cs="Arial"/>
        <w:noProof/>
      </w:rPr>
      <w:t>2</w:t>
    </w:r>
    <w:r w:rsidRPr="00AE2414">
      <w:rPr>
        <w:rFonts w:cs="Arial"/>
      </w:rPr>
      <w:fldChar w:fldCharType="end"/>
    </w:r>
    <w:r w:rsidRPr="00AE2414">
      <w:rPr>
        <w:rFonts w:cs="Arial"/>
      </w:rPr>
      <w:t xml:space="preserve"> </w:t>
    </w:r>
    <w:r w:rsidRPr="00AE2414">
      <w:rPr>
        <w:rFonts w:cs="Arial"/>
      </w:rPr>
      <w:tab/>
    </w:r>
    <w:r w:rsidRPr="00AE2414">
      <w:rPr>
        <w:rFonts w:cs="Arial"/>
      </w:rPr>
      <w:tab/>
      <w:t xml:space="preserve">DATE:  </w:t>
    </w:r>
    <w:r w:rsidRPr="004339E1">
      <w:rPr>
        <w:rFonts w:cs="Arial"/>
        <w:highlight w:val="yellow"/>
      </w:rPr>
      <w:t>[Insert Date, (e.g. Jan., 2000)]</w:t>
    </w:r>
    <w:r w:rsidRPr="00FA662F">
      <w:rPr>
        <w:rFonts w:cs="Arial"/>
      </w:rPr>
      <w:tab/>
      <w:t xml:space="preserve"> </w:t>
    </w:r>
  </w:p>
  <w:p w14:paraId="2E8F85E9" w14:textId="77777777" w:rsidR="00FA662F" w:rsidRDefault="00FA6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06D39" w14:textId="77777777" w:rsidR="009B4E78" w:rsidRPr="00AE2414" w:rsidRDefault="009B4E78" w:rsidP="00836976">
    <w:pPr>
      <w:pBdr>
        <w:top w:val="single" w:sz="4" w:space="1" w:color="auto"/>
      </w:pBdr>
      <w:tabs>
        <w:tab w:val="right" w:pos="10350"/>
      </w:tabs>
      <w:rPr>
        <w:rFonts w:cs="Arial"/>
      </w:rPr>
    </w:pPr>
    <w:r w:rsidRPr="00AE2414">
      <w:rPr>
        <w:rFonts w:cs="Arial"/>
      </w:rPr>
      <w:t>CONTRACT NO.</w:t>
    </w:r>
    <w:r w:rsidR="00AE2414">
      <w:rPr>
        <w:rFonts w:cs="Arial"/>
      </w:rPr>
      <w:t xml:space="preserve"> </w:t>
    </w:r>
    <w:r w:rsidRPr="004339E1">
      <w:rPr>
        <w:rFonts w:cs="Arial"/>
        <w:highlight w:val="yellow"/>
      </w:rPr>
      <w:t>[Insert Region Number]</w:t>
    </w:r>
    <w:r w:rsidRPr="00AE2414">
      <w:rPr>
        <w:rFonts w:cs="Arial"/>
      </w:rPr>
      <w:tab/>
      <w:t>Section 03100</w:t>
    </w:r>
  </w:p>
  <w:p w14:paraId="32DB02F1" w14:textId="77777777" w:rsidR="009B4E78" w:rsidRPr="00AE2414" w:rsidRDefault="009B4E78" w:rsidP="00836976">
    <w:pPr>
      <w:pBdr>
        <w:top w:val="single" w:sz="4" w:space="1" w:color="auto"/>
      </w:pBdr>
      <w:tabs>
        <w:tab w:val="left" w:pos="-1440"/>
        <w:tab w:val="left" w:pos="-720"/>
        <w:tab w:val="left" w:pos="0"/>
        <w:tab w:val="center" w:pos="5220"/>
        <w:tab w:val="right" w:pos="10350"/>
      </w:tabs>
      <w:rPr>
        <w:rFonts w:cs="Arial"/>
      </w:rPr>
    </w:pPr>
    <w:r w:rsidRPr="00AE2414">
      <w:rPr>
        <w:rFonts w:cs="Arial"/>
        <w:b/>
      </w:rPr>
      <w:tab/>
      <w:t>CONCRETE FORMS AND ACCESSORIES</w:t>
    </w:r>
    <w:r w:rsidRPr="00AE2414">
      <w:rPr>
        <w:rFonts w:cs="Arial"/>
      </w:rPr>
      <w:tab/>
    </w:r>
    <w:del w:id="312" w:author="Mutton, Benjamin" w:date="2018-05-14T14:29:00Z">
      <w:r w:rsidR="00FA662F" w:rsidRPr="00AE2414" w:rsidDel="00B92330">
        <w:rPr>
          <w:rFonts w:cs="Arial"/>
        </w:rPr>
        <w:delText>2015</w:delText>
      </w:r>
    </w:del>
    <w:ins w:id="313" w:author="Mutton, Benjamin" w:date="2018-05-14T14:29:00Z">
      <w:r w:rsidR="00B92330" w:rsidRPr="00AE2414">
        <w:rPr>
          <w:rFonts w:cs="Arial"/>
        </w:rPr>
        <w:t>201</w:t>
      </w:r>
    </w:ins>
    <w:ins w:id="314" w:author="Mutton, Benjamin" w:date="2018-06-08T10:51:00Z">
      <w:r w:rsidR="00E61FA0">
        <w:rPr>
          <w:rFonts w:cs="Arial"/>
        </w:rPr>
        <w:t>8</w:t>
      </w:r>
    </w:ins>
    <w:r w:rsidR="00FA662F" w:rsidRPr="00AE2414">
      <w:rPr>
        <w:rFonts w:cs="Arial"/>
      </w:rPr>
      <w:t>-</w:t>
    </w:r>
    <w:del w:id="315" w:author="Mutton, Benjamin" w:date="2018-05-14T14:29:00Z">
      <w:r w:rsidR="000F4A03" w:rsidDel="00B92330">
        <w:rPr>
          <w:rFonts w:cs="Arial"/>
        </w:rPr>
        <w:delText>09</w:delText>
      </w:r>
    </w:del>
    <w:ins w:id="316" w:author="Mutton, Benjamin" w:date="2018-05-14T14:29:00Z">
      <w:r w:rsidR="00B92330">
        <w:rPr>
          <w:rFonts w:cs="Arial"/>
        </w:rPr>
        <w:t>04</w:t>
      </w:r>
    </w:ins>
    <w:r w:rsidR="000F4A03">
      <w:rPr>
        <w:rFonts w:cs="Arial"/>
      </w:rPr>
      <w:t>-</w:t>
    </w:r>
    <w:del w:id="317" w:author="Mutton, Benjamin" w:date="2018-05-14T14:29:00Z">
      <w:r w:rsidR="000F4A03" w:rsidDel="00B92330">
        <w:rPr>
          <w:rFonts w:cs="Arial"/>
        </w:rPr>
        <w:delText>16</w:delText>
      </w:r>
    </w:del>
    <w:ins w:id="318" w:author="Mutton, Benjamin" w:date="2018-05-14T14:29:00Z">
      <w:r w:rsidR="00B92330">
        <w:rPr>
          <w:rFonts w:cs="Arial"/>
        </w:rPr>
        <w:t>26</w:t>
      </w:r>
    </w:ins>
  </w:p>
  <w:p w14:paraId="170CAC39" w14:textId="77777777" w:rsidR="009B4E78" w:rsidRPr="00807EDD" w:rsidRDefault="009B4E78" w:rsidP="00836976">
    <w:pPr>
      <w:pBdr>
        <w:top w:val="single" w:sz="4" w:space="1" w:color="auto"/>
      </w:pBdr>
      <w:tabs>
        <w:tab w:val="center" w:pos="5175"/>
        <w:tab w:val="right" w:pos="10350"/>
      </w:tabs>
      <w:rPr>
        <w:rFonts w:cs="Arial"/>
      </w:rPr>
    </w:pPr>
    <w:r w:rsidRPr="00AE2414">
      <w:rPr>
        <w:rFonts w:cs="Arial"/>
      </w:rPr>
      <w:t xml:space="preserve">DATE:  </w:t>
    </w:r>
    <w:r w:rsidRPr="004339E1">
      <w:rPr>
        <w:rFonts w:cs="Arial"/>
        <w:highlight w:val="yellow"/>
      </w:rPr>
      <w:t>[Insert Date, (e.g. Jan., 2000)]</w:t>
    </w:r>
    <w:r w:rsidRPr="00AE2414">
      <w:rPr>
        <w:rFonts w:cs="Arial"/>
      </w:rPr>
      <w:tab/>
    </w:r>
    <w:r w:rsidRPr="00AE2414">
      <w:rPr>
        <w:rFonts w:cs="Arial"/>
      </w:rPr>
      <w:tab/>
      <w:t xml:space="preserve">Page </w:t>
    </w:r>
    <w:r w:rsidRPr="00AE2414">
      <w:rPr>
        <w:rFonts w:cs="Arial"/>
      </w:rPr>
      <w:fldChar w:fldCharType="begin"/>
    </w:r>
    <w:r w:rsidRPr="00DE3D12">
      <w:rPr>
        <w:rFonts w:cs="Arial"/>
      </w:rPr>
      <w:instrText xml:space="preserve">PAGE </w:instrText>
    </w:r>
    <w:r w:rsidRPr="00DE3D12">
      <w:rPr>
        <w:rFonts w:cs="Arial"/>
      </w:rPr>
      <w:fldChar w:fldCharType="separate"/>
    </w:r>
    <w:r w:rsidR="006C2AE5">
      <w:rPr>
        <w:rFonts w:cs="Arial"/>
        <w:noProof/>
      </w:rPr>
      <w:t>1</w:t>
    </w:r>
    <w:r w:rsidRPr="00AE2414">
      <w:rPr>
        <w:rFonts w:cs="Arial"/>
      </w:rPr>
      <w:fldChar w:fldCharType="end"/>
    </w:r>
    <w:r w:rsidRPr="00807EDD">
      <w:rPr>
        <w:rFonts w:cs="Arial"/>
      </w:rPr>
      <w:t xml:space="preserve"> </w:t>
    </w:r>
  </w:p>
  <w:p w14:paraId="5C37C3EC" w14:textId="77777777" w:rsidR="009B4E78" w:rsidRPr="00672C12" w:rsidRDefault="009B4E78"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D3490" w14:textId="77777777" w:rsidR="009B4E78" w:rsidRPr="0082209E" w:rsidRDefault="009B4E78" w:rsidP="00672C12">
    <w:pPr>
      <w:pBdr>
        <w:top w:val="single" w:sz="4" w:space="1" w:color="auto"/>
      </w:pBdr>
      <w:tabs>
        <w:tab w:val="right" w:pos="10350"/>
      </w:tabs>
      <w:rPr>
        <w:rFonts w:ascii="Arial" w:hAnsi="Arial" w:cs="Arial"/>
      </w:rPr>
    </w:pPr>
    <w:r w:rsidRPr="0082209E">
      <w:rPr>
        <w:rFonts w:ascii="Arial" w:hAnsi="Arial" w:cs="Arial"/>
      </w:rPr>
      <w:t>CONTRACT NO</w:t>
    </w:r>
    <w:r w:rsidRPr="00D520A1">
      <w:rPr>
        <w:rFonts w:ascii="Arial" w:hAnsi="Arial" w:cs="Arial"/>
      </w:rPr>
      <w:t>.</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03100</w:t>
    </w:r>
  </w:p>
  <w:p w14:paraId="023650E2" w14:textId="77777777" w:rsidR="009B4E78" w:rsidRPr="0082209E" w:rsidRDefault="009B4E78"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CONCRETE FORMS AND ACCESSORIES</w:t>
    </w:r>
    <w:r w:rsidRPr="0082209E">
      <w:rPr>
        <w:rFonts w:ascii="Arial" w:hAnsi="Arial" w:cs="Arial"/>
      </w:rPr>
      <w:tab/>
    </w:r>
    <w:r>
      <w:rPr>
        <w:rFonts w:ascii="Arial" w:hAnsi="Arial" w:cs="Arial"/>
      </w:rPr>
      <w:t>201</w:t>
    </w:r>
    <w:r w:rsidR="00462B81">
      <w:rPr>
        <w:rFonts w:ascii="Arial" w:hAnsi="Arial" w:cs="Arial"/>
      </w:rPr>
      <w:t>2</w:t>
    </w:r>
    <w:r>
      <w:rPr>
        <w:rFonts w:ascii="Arial" w:hAnsi="Arial" w:cs="Arial"/>
      </w:rPr>
      <w:t>-0</w:t>
    </w:r>
    <w:r w:rsidR="00462B81">
      <w:rPr>
        <w:rFonts w:ascii="Arial" w:hAnsi="Arial" w:cs="Arial"/>
      </w:rPr>
      <w:t>6</w:t>
    </w:r>
    <w:r>
      <w:rPr>
        <w:rFonts w:ascii="Arial" w:hAnsi="Arial" w:cs="Arial"/>
      </w:rPr>
      <w:t>-</w:t>
    </w:r>
    <w:r w:rsidR="00A87F7C">
      <w:rPr>
        <w:rFonts w:ascii="Arial" w:hAnsi="Arial" w:cs="Arial"/>
      </w:rPr>
      <w:t>29</w:t>
    </w:r>
  </w:p>
  <w:p w14:paraId="78C99609" w14:textId="77777777" w:rsidR="009B4E78" w:rsidRPr="0082209E" w:rsidRDefault="009B4E78"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FA662F">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AE2414">
      <w:rPr>
        <w:rStyle w:val="PageNumber"/>
        <w:rFonts w:ascii="Arial" w:hAnsi="Arial" w:cs="Arial"/>
        <w:caps/>
        <w:noProof/>
        <w:sz w:val="22"/>
      </w:rPr>
      <w:t>1</w:t>
    </w:r>
    <w:r w:rsidRPr="008A26A6">
      <w:rPr>
        <w:rStyle w:val="PageNumber"/>
        <w:rFonts w:ascii="Arial" w:hAnsi="Arial" w:cs="Arial"/>
        <w:caps/>
        <w:sz w:val="22"/>
      </w:rPr>
      <w:fldChar w:fldCharType="end"/>
    </w:r>
  </w:p>
  <w:p w14:paraId="688DD05B" w14:textId="77777777" w:rsidR="009B4E78" w:rsidRDefault="009B4E78"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782EFC"/>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1550A55"/>
    <w:multiLevelType w:val="hybridMultilevel"/>
    <w:tmpl w:val="23967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575FD"/>
    <w:multiLevelType w:val="multilevel"/>
    <w:tmpl w:val="AA0AAF7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2392ED6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FE3426B"/>
    <w:multiLevelType w:val="hybridMultilevel"/>
    <w:tmpl w:val="7E0299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FE4749"/>
    <w:multiLevelType w:val="hybridMultilevel"/>
    <w:tmpl w:val="02560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4"/>
  </w:num>
  <w:num w:numId="10">
    <w:abstractNumId w:val="6"/>
  </w:num>
  <w:num w:numId="11">
    <w:abstractNumId w:val="3"/>
  </w:num>
  <w:num w:numId="12">
    <w:abstractNumId w:val="8"/>
  </w:num>
  <w:num w:numId="13">
    <w:abstractNumId w:val="13"/>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227CC"/>
    <w:rsid w:val="0002604D"/>
    <w:rsid w:val="00057D39"/>
    <w:rsid w:val="00065DC0"/>
    <w:rsid w:val="00067808"/>
    <w:rsid w:val="00085182"/>
    <w:rsid w:val="00086E2A"/>
    <w:rsid w:val="00093A19"/>
    <w:rsid w:val="000A229A"/>
    <w:rsid w:val="000A2C8E"/>
    <w:rsid w:val="000A7BB7"/>
    <w:rsid w:val="000B4A67"/>
    <w:rsid w:val="000B4FC9"/>
    <w:rsid w:val="000C08F2"/>
    <w:rsid w:val="000C6EBC"/>
    <w:rsid w:val="000D7E0F"/>
    <w:rsid w:val="000E0C82"/>
    <w:rsid w:val="000F0E9A"/>
    <w:rsid w:val="000F4173"/>
    <w:rsid w:val="000F4A03"/>
    <w:rsid w:val="0010697E"/>
    <w:rsid w:val="00107DBA"/>
    <w:rsid w:val="001132D5"/>
    <w:rsid w:val="00115533"/>
    <w:rsid w:val="00115696"/>
    <w:rsid w:val="00120AA2"/>
    <w:rsid w:val="00121810"/>
    <w:rsid w:val="001322FC"/>
    <w:rsid w:val="0014480E"/>
    <w:rsid w:val="00154B60"/>
    <w:rsid w:val="001760E4"/>
    <w:rsid w:val="0018525C"/>
    <w:rsid w:val="00186759"/>
    <w:rsid w:val="00191686"/>
    <w:rsid w:val="001A1C8D"/>
    <w:rsid w:val="001A46F5"/>
    <w:rsid w:val="001B0CA1"/>
    <w:rsid w:val="001B3E2D"/>
    <w:rsid w:val="001D3548"/>
    <w:rsid w:val="001E0441"/>
    <w:rsid w:val="00207EEC"/>
    <w:rsid w:val="00223DA5"/>
    <w:rsid w:val="002319F7"/>
    <w:rsid w:val="002420A9"/>
    <w:rsid w:val="00261A2F"/>
    <w:rsid w:val="00265BA1"/>
    <w:rsid w:val="00276945"/>
    <w:rsid w:val="002C6657"/>
    <w:rsid w:val="002D4787"/>
    <w:rsid w:val="002D4844"/>
    <w:rsid w:val="002F2857"/>
    <w:rsid w:val="00302E51"/>
    <w:rsid w:val="003130DA"/>
    <w:rsid w:val="00315A31"/>
    <w:rsid w:val="0032187C"/>
    <w:rsid w:val="00321D3B"/>
    <w:rsid w:val="0033540B"/>
    <w:rsid w:val="00341F4C"/>
    <w:rsid w:val="00366110"/>
    <w:rsid w:val="003662AF"/>
    <w:rsid w:val="00372157"/>
    <w:rsid w:val="00376287"/>
    <w:rsid w:val="003A6192"/>
    <w:rsid w:val="003A7159"/>
    <w:rsid w:val="003B6B1F"/>
    <w:rsid w:val="003C4A7F"/>
    <w:rsid w:val="003C62F2"/>
    <w:rsid w:val="003D0253"/>
    <w:rsid w:val="0040417E"/>
    <w:rsid w:val="00414AEF"/>
    <w:rsid w:val="00422190"/>
    <w:rsid w:val="00427BBA"/>
    <w:rsid w:val="004339E1"/>
    <w:rsid w:val="00437B28"/>
    <w:rsid w:val="00442851"/>
    <w:rsid w:val="00457C20"/>
    <w:rsid w:val="00462B81"/>
    <w:rsid w:val="00470A0A"/>
    <w:rsid w:val="00490116"/>
    <w:rsid w:val="00491796"/>
    <w:rsid w:val="004928DD"/>
    <w:rsid w:val="004941CC"/>
    <w:rsid w:val="00494A14"/>
    <w:rsid w:val="00495710"/>
    <w:rsid w:val="00496839"/>
    <w:rsid w:val="004A3F43"/>
    <w:rsid w:val="004D4E17"/>
    <w:rsid w:val="004E05F5"/>
    <w:rsid w:val="004E2CB2"/>
    <w:rsid w:val="004F2F28"/>
    <w:rsid w:val="004F49FA"/>
    <w:rsid w:val="004F7451"/>
    <w:rsid w:val="00500B52"/>
    <w:rsid w:val="0051269E"/>
    <w:rsid w:val="00513CF9"/>
    <w:rsid w:val="00515312"/>
    <w:rsid w:val="005422DE"/>
    <w:rsid w:val="00556BE2"/>
    <w:rsid w:val="0056139E"/>
    <w:rsid w:val="005643AC"/>
    <w:rsid w:val="00571493"/>
    <w:rsid w:val="00576009"/>
    <w:rsid w:val="00580055"/>
    <w:rsid w:val="00580AAF"/>
    <w:rsid w:val="00584AC7"/>
    <w:rsid w:val="005871F1"/>
    <w:rsid w:val="00593DA6"/>
    <w:rsid w:val="005947BD"/>
    <w:rsid w:val="00596D3E"/>
    <w:rsid w:val="005A7B05"/>
    <w:rsid w:val="005C6131"/>
    <w:rsid w:val="005D09A8"/>
    <w:rsid w:val="005D7C97"/>
    <w:rsid w:val="005F0BB9"/>
    <w:rsid w:val="005F22CD"/>
    <w:rsid w:val="006208ED"/>
    <w:rsid w:val="00640814"/>
    <w:rsid w:val="0064208D"/>
    <w:rsid w:val="0065454A"/>
    <w:rsid w:val="00657C76"/>
    <w:rsid w:val="00672C12"/>
    <w:rsid w:val="00674E04"/>
    <w:rsid w:val="006C0FAF"/>
    <w:rsid w:val="006C2AE5"/>
    <w:rsid w:val="006D4C26"/>
    <w:rsid w:val="0070034B"/>
    <w:rsid w:val="0070514B"/>
    <w:rsid w:val="00712449"/>
    <w:rsid w:val="00713463"/>
    <w:rsid w:val="00726D0C"/>
    <w:rsid w:val="00740034"/>
    <w:rsid w:val="007509F8"/>
    <w:rsid w:val="00773379"/>
    <w:rsid w:val="0077421B"/>
    <w:rsid w:val="007823F3"/>
    <w:rsid w:val="00791EC5"/>
    <w:rsid w:val="00797F3E"/>
    <w:rsid w:val="007A19B7"/>
    <w:rsid w:val="007A2CCA"/>
    <w:rsid w:val="007A5C5B"/>
    <w:rsid w:val="007C11ED"/>
    <w:rsid w:val="007E0778"/>
    <w:rsid w:val="007E4441"/>
    <w:rsid w:val="008001A5"/>
    <w:rsid w:val="00806AD6"/>
    <w:rsid w:val="00807EDD"/>
    <w:rsid w:val="00811817"/>
    <w:rsid w:val="00812A85"/>
    <w:rsid w:val="00812E00"/>
    <w:rsid w:val="00823352"/>
    <w:rsid w:val="0082610F"/>
    <w:rsid w:val="00836976"/>
    <w:rsid w:val="00845620"/>
    <w:rsid w:val="00865CA7"/>
    <w:rsid w:val="008745FC"/>
    <w:rsid w:val="0088147B"/>
    <w:rsid w:val="00892588"/>
    <w:rsid w:val="008A26A6"/>
    <w:rsid w:val="008B1376"/>
    <w:rsid w:val="008D42EA"/>
    <w:rsid w:val="008E4C4F"/>
    <w:rsid w:val="008F19D7"/>
    <w:rsid w:val="00904B17"/>
    <w:rsid w:val="00913934"/>
    <w:rsid w:val="00924944"/>
    <w:rsid w:val="00932304"/>
    <w:rsid w:val="009345B2"/>
    <w:rsid w:val="009369FF"/>
    <w:rsid w:val="00960901"/>
    <w:rsid w:val="00961C2C"/>
    <w:rsid w:val="0096402F"/>
    <w:rsid w:val="009712FB"/>
    <w:rsid w:val="009758CF"/>
    <w:rsid w:val="00994CAD"/>
    <w:rsid w:val="009B2984"/>
    <w:rsid w:val="009B4E78"/>
    <w:rsid w:val="009D0528"/>
    <w:rsid w:val="009E7412"/>
    <w:rsid w:val="00A06982"/>
    <w:rsid w:val="00A226E8"/>
    <w:rsid w:val="00A23C72"/>
    <w:rsid w:val="00A25A2E"/>
    <w:rsid w:val="00A26359"/>
    <w:rsid w:val="00A27906"/>
    <w:rsid w:val="00A31D1D"/>
    <w:rsid w:val="00A40D4F"/>
    <w:rsid w:val="00A5030D"/>
    <w:rsid w:val="00A515DF"/>
    <w:rsid w:val="00A611F5"/>
    <w:rsid w:val="00A61BBE"/>
    <w:rsid w:val="00A637FA"/>
    <w:rsid w:val="00A743E8"/>
    <w:rsid w:val="00A75298"/>
    <w:rsid w:val="00A767E0"/>
    <w:rsid w:val="00A80D36"/>
    <w:rsid w:val="00A87F7C"/>
    <w:rsid w:val="00AA040C"/>
    <w:rsid w:val="00AA4888"/>
    <w:rsid w:val="00AC2884"/>
    <w:rsid w:val="00AC3FB5"/>
    <w:rsid w:val="00AC657C"/>
    <w:rsid w:val="00AC6A2C"/>
    <w:rsid w:val="00AD2DA4"/>
    <w:rsid w:val="00AE0447"/>
    <w:rsid w:val="00AE2414"/>
    <w:rsid w:val="00AE5892"/>
    <w:rsid w:val="00B12D4D"/>
    <w:rsid w:val="00B27690"/>
    <w:rsid w:val="00B418C6"/>
    <w:rsid w:val="00B41CED"/>
    <w:rsid w:val="00B57F95"/>
    <w:rsid w:val="00B70672"/>
    <w:rsid w:val="00B83C47"/>
    <w:rsid w:val="00B8550E"/>
    <w:rsid w:val="00B90D80"/>
    <w:rsid w:val="00B92330"/>
    <w:rsid w:val="00BA1600"/>
    <w:rsid w:val="00BA1B4E"/>
    <w:rsid w:val="00BF74E1"/>
    <w:rsid w:val="00C208C2"/>
    <w:rsid w:val="00C227C9"/>
    <w:rsid w:val="00C24D14"/>
    <w:rsid w:val="00C51AC2"/>
    <w:rsid w:val="00C73272"/>
    <w:rsid w:val="00C80C03"/>
    <w:rsid w:val="00C81675"/>
    <w:rsid w:val="00C852A7"/>
    <w:rsid w:val="00C87D0E"/>
    <w:rsid w:val="00C90DBF"/>
    <w:rsid w:val="00C97427"/>
    <w:rsid w:val="00CA5449"/>
    <w:rsid w:val="00CB3273"/>
    <w:rsid w:val="00CC1ECE"/>
    <w:rsid w:val="00CE3068"/>
    <w:rsid w:val="00D0449B"/>
    <w:rsid w:val="00D06702"/>
    <w:rsid w:val="00D109FD"/>
    <w:rsid w:val="00D1666E"/>
    <w:rsid w:val="00D171D9"/>
    <w:rsid w:val="00D26372"/>
    <w:rsid w:val="00D30535"/>
    <w:rsid w:val="00D3626B"/>
    <w:rsid w:val="00D520A1"/>
    <w:rsid w:val="00D54678"/>
    <w:rsid w:val="00D623E8"/>
    <w:rsid w:val="00D63B43"/>
    <w:rsid w:val="00D64828"/>
    <w:rsid w:val="00D65F4D"/>
    <w:rsid w:val="00D705EE"/>
    <w:rsid w:val="00D759FD"/>
    <w:rsid w:val="00D937A7"/>
    <w:rsid w:val="00D93C91"/>
    <w:rsid w:val="00D95299"/>
    <w:rsid w:val="00DA097A"/>
    <w:rsid w:val="00DB06A2"/>
    <w:rsid w:val="00DB16FA"/>
    <w:rsid w:val="00DB2113"/>
    <w:rsid w:val="00DB4621"/>
    <w:rsid w:val="00DB7C2F"/>
    <w:rsid w:val="00DC1BC6"/>
    <w:rsid w:val="00DC1C4F"/>
    <w:rsid w:val="00DD2A55"/>
    <w:rsid w:val="00DD2EE3"/>
    <w:rsid w:val="00DD4A3B"/>
    <w:rsid w:val="00DE3D12"/>
    <w:rsid w:val="00DF6D76"/>
    <w:rsid w:val="00E009A6"/>
    <w:rsid w:val="00E07427"/>
    <w:rsid w:val="00E214E9"/>
    <w:rsid w:val="00E26A80"/>
    <w:rsid w:val="00E34A48"/>
    <w:rsid w:val="00E35D57"/>
    <w:rsid w:val="00E404FF"/>
    <w:rsid w:val="00E40CC9"/>
    <w:rsid w:val="00E453E8"/>
    <w:rsid w:val="00E4799B"/>
    <w:rsid w:val="00E61FA0"/>
    <w:rsid w:val="00E62AA3"/>
    <w:rsid w:val="00E71964"/>
    <w:rsid w:val="00E75EFB"/>
    <w:rsid w:val="00E829FB"/>
    <w:rsid w:val="00EB26D1"/>
    <w:rsid w:val="00EC0F0A"/>
    <w:rsid w:val="00EC1CBB"/>
    <w:rsid w:val="00EC773F"/>
    <w:rsid w:val="00ED121B"/>
    <w:rsid w:val="00EE36C5"/>
    <w:rsid w:val="00EF1B59"/>
    <w:rsid w:val="00EF29AC"/>
    <w:rsid w:val="00F00AD9"/>
    <w:rsid w:val="00F13982"/>
    <w:rsid w:val="00F2506E"/>
    <w:rsid w:val="00F32605"/>
    <w:rsid w:val="00F35EE8"/>
    <w:rsid w:val="00F42A88"/>
    <w:rsid w:val="00F5273F"/>
    <w:rsid w:val="00F6204E"/>
    <w:rsid w:val="00F62600"/>
    <w:rsid w:val="00F6415F"/>
    <w:rsid w:val="00F8060F"/>
    <w:rsid w:val="00FA662F"/>
    <w:rsid w:val="00FA7AA1"/>
    <w:rsid w:val="00FB4B5A"/>
    <w:rsid w:val="00FC014C"/>
    <w:rsid w:val="00FD72B4"/>
    <w:rsid w:val="00FE1583"/>
    <w:rsid w:val="00FE49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39379E2"/>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E3D12"/>
    <w:rPr>
      <w:sz w:val="22"/>
      <w:szCs w:val="22"/>
    </w:rPr>
  </w:style>
  <w:style w:type="paragraph" w:styleId="Heading1">
    <w:name w:val="heading 1"/>
    <w:aliases w:val="Contents - level1 Char"/>
    <w:basedOn w:val="ListParagraph"/>
    <w:link w:val="Heading1Char"/>
    <w:qFormat/>
    <w:rsid w:val="00DE3D12"/>
    <w:pPr>
      <w:numPr>
        <w:numId w:val="42"/>
      </w:numPr>
      <w:outlineLvl w:val="0"/>
    </w:pPr>
  </w:style>
  <w:style w:type="paragraph" w:styleId="Heading2">
    <w:name w:val="heading 2"/>
    <w:basedOn w:val="ListParagraph"/>
    <w:next w:val="Normal"/>
    <w:link w:val="Heading2Char"/>
    <w:qFormat/>
    <w:rsid w:val="00DE3D12"/>
    <w:pPr>
      <w:numPr>
        <w:ilvl w:val="1"/>
        <w:numId w:val="42"/>
      </w:numPr>
      <w:outlineLvl w:val="1"/>
    </w:pPr>
    <w:rPr>
      <w:u w:val="single"/>
    </w:rPr>
  </w:style>
  <w:style w:type="paragraph" w:styleId="Heading3">
    <w:name w:val="heading 3"/>
    <w:basedOn w:val="ListParagraph"/>
    <w:link w:val="Heading3Char"/>
    <w:qFormat/>
    <w:rsid w:val="00DE3D12"/>
    <w:pPr>
      <w:numPr>
        <w:ilvl w:val="2"/>
        <w:numId w:val="42"/>
      </w:numPr>
      <w:outlineLvl w:val="2"/>
    </w:pPr>
  </w:style>
  <w:style w:type="paragraph" w:styleId="Heading4">
    <w:name w:val="heading 4"/>
    <w:basedOn w:val="ListParagraph"/>
    <w:link w:val="Heading4Char"/>
    <w:qFormat/>
    <w:rsid w:val="00DE3D12"/>
    <w:pPr>
      <w:numPr>
        <w:ilvl w:val="3"/>
        <w:numId w:val="42"/>
      </w:numPr>
      <w:outlineLvl w:val="3"/>
    </w:pPr>
  </w:style>
  <w:style w:type="paragraph" w:styleId="Heading5">
    <w:name w:val="heading 5"/>
    <w:basedOn w:val="Heading4"/>
    <w:link w:val="Heading5Char"/>
    <w:qFormat/>
    <w:rsid w:val="00DE3D12"/>
    <w:pPr>
      <w:numPr>
        <w:ilvl w:val="4"/>
      </w:numPr>
      <w:outlineLvl w:val="4"/>
    </w:pPr>
  </w:style>
  <w:style w:type="paragraph" w:styleId="Heading6">
    <w:name w:val="heading 6"/>
    <w:basedOn w:val="Heading5"/>
    <w:next w:val="Normal"/>
    <w:link w:val="Heading6Char"/>
    <w:qFormat/>
    <w:rsid w:val="00DE3D12"/>
    <w:pPr>
      <w:numPr>
        <w:ilvl w:val="5"/>
      </w:numPr>
      <w:outlineLvl w:val="5"/>
    </w:pPr>
  </w:style>
  <w:style w:type="paragraph" w:styleId="Heading7">
    <w:name w:val="heading 7"/>
    <w:basedOn w:val="ListParagraph"/>
    <w:next w:val="Normal"/>
    <w:link w:val="Heading7Char"/>
    <w:qFormat/>
    <w:rsid w:val="00DE3D12"/>
    <w:pPr>
      <w:numPr>
        <w:ilvl w:val="6"/>
        <w:numId w:val="42"/>
      </w:numPr>
      <w:outlineLvl w:val="6"/>
    </w:pPr>
  </w:style>
  <w:style w:type="paragraph" w:styleId="Heading8">
    <w:name w:val="heading 8"/>
    <w:basedOn w:val="Heading7"/>
    <w:next w:val="Normal"/>
    <w:link w:val="Heading8Char"/>
    <w:qFormat/>
    <w:rsid w:val="00DE3D12"/>
    <w:pPr>
      <w:numPr>
        <w:ilvl w:val="7"/>
      </w:numPr>
      <w:outlineLvl w:val="7"/>
    </w:pPr>
  </w:style>
  <w:style w:type="paragraph" w:styleId="Heading9">
    <w:name w:val="heading 9"/>
    <w:basedOn w:val="Heading8"/>
    <w:next w:val="Normal"/>
    <w:link w:val="Heading9Char"/>
    <w:qFormat/>
    <w:rsid w:val="00DE3D12"/>
    <w:pPr>
      <w:numPr>
        <w:ilvl w:val="8"/>
        <w:numId w:val="27"/>
      </w:numPr>
      <w:outlineLvl w:val="8"/>
    </w:pPr>
    <w:rPr>
      <w:rFonts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E3D12"/>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rsid w:val="00812A85"/>
    <w:rPr>
      <w:rFonts w:ascii="Arial" w:hAnsi="Arial"/>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422190"/>
    <w:pPr>
      <w:widowControl w:val="0"/>
      <w:spacing w:before="60" w:after="60"/>
    </w:pPr>
    <w:rPr>
      <w:rFonts w:ascii="Arial" w:hAnsi="Arial"/>
      <w:sz w:val="20"/>
      <w:lang w:val="en-GB"/>
    </w:rPr>
  </w:style>
  <w:style w:type="paragraph" w:customStyle="1" w:styleId="TableHeading">
    <w:name w:val="Table Heading"/>
    <w:basedOn w:val="Normal"/>
    <w:rsid w:val="00422190"/>
    <w:pPr>
      <w:widowControl w:val="0"/>
      <w:spacing w:before="60" w:after="60"/>
    </w:pPr>
    <w:rPr>
      <w:rFonts w:ascii="Arial" w:hAnsi="Arial"/>
      <w:b/>
      <w:sz w:val="20"/>
      <w:lang w:val="en-GB"/>
    </w:rPr>
  </w:style>
  <w:style w:type="paragraph" w:styleId="BalloonText">
    <w:name w:val="Balloon Text"/>
    <w:basedOn w:val="Normal"/>
    <w:semiHidden/>
    <w:rsid w:val="00D93C91"/>
    <w:rPr>
      <w:rFonts w:ascii="Tahoma" w:hAnsi="Tahoma" w:cs="Tahoma"/>
      <w:sz w:val="16"/>
      <w:szCs w:val="16"/>
    </w:rPr>
  </w:style>
  <w:style w:type="character" w:customStyle="1" w:styleId="Heading3Char">
    <w:name w:val="Heading 3 Char"/>
    <w:link w:val="Heading3"/>
    <w:rsid w:val="00DE3D12"/>
  </w:style>
  <w:style w:type="paragraph" w:styleId="CommentSubject">
    <w:name w:val="annotation subject"/>
    <w:basedOn w:val="CommentText"/>
    <w:next w:val="CommentText"/>
    <w:semiHidden/>
    <w:rsid w:val="00806AD6"/>
    <w:pPr>
      <w:spacing w:before="0"/>
    </w:pPr>
    <w:rPr>
      <w:rFonts w:ascii="Book Antiqua" w:hAnsi="Book Antiqua"/>
      <w:b/>
      <w:bCs/>
      <w:sz w:val="20"/>
    </w:rPr>
  </w:style>
  <w:style w:type="paragraph" w:customStyle="1" w:styleId="BodyTextArial">
    <w:name w:val="Body Text + Arial"/>
    <w:aliases w:val="Underline"/>
    <w:basedOn w:val="Normal"/>
    <w:rsid w:val="00494A14"/>
  </w:style>
  <w:style w:type="character" w:customStyle="1" w:styleId="Heading1Char">
    <w:name w:val="Heading 1 Char"/>
    <w:link w:val="Heading1"/>
    <w:rsid w:val="00DE3D12"/>
  </w:style>
  <w:style w:type="paragraph" w:styleId="ListParagraph">
    <w:name w:val="List Paragraph"/>
    <w:basedOn w:val="Normal"/>
    <w:uiPriority w:val="34"/>
    <w:qFormat/>
    <w:rsid w:val="00DE3D12"/>
    <w:pPr>
      <w:ind w:left="720"/>
      <w:contextualSpacing/>
    </w:pPr>
  </w:style>
  <w:style w:type="character" w:customStyle="1" w:styleId="Heading2Char">
    <w:name w:val="Heading 2 Char"/>
    <w:link w:val="Heading2"/>
    <w:rsid w:val="00DE3D12"/>
    <w:rPr>
      <w:u w:val="single"/>
    </w:rPr>
  </w:style>
  <w:style w:type="character" w:customStyle="1" w:styleId="Heading4Char">
    <w:name w:val="Heading 4 Char"/>
    <w:link w:val="Heading4"/>
    <w:rsid w:val="00DE3D12"/>
  </w:style>
  <w:style w:type="character" w:customStyle="1" w:styleId="Heading5Char">
    <w:name w:val="Heading 5 Char"/>
    <w:link w:val="Heading5"/>
    <w:rsid w:val="00DE3D12"/>
  </w:style>
  <w:style w:type="character" w:customStyle="1" w:styleId="Heading6Char">
    <w:name w:val="Heading 6 Char"/>
    <w:link w:val="Heading6"/>
    <w:rsid w:val="00DE3D12"/>
  </w:style>
  <w:style w:type="character" w:customStyle="1" w:styleId="Heading7Char">
    <w:name w:val="Heading 7 Char"/>
    <w:link w:val="Heading7"/>
    <w:rsid w:val="00DE3D12"/>
  </w:style>
  <w:style w:type="character" w:customStyle="1" w:styleId="Heading8Char">
    <w:name w:val="Heading 8 Char"/>
    <w:link w:val="Heading8"/>
    <w:rsid w:val="00DE3D12"/>
  </w:style>
  <w:style w:type="character" w:customStyle="1" w:styleId="Heading9Char">
    <w:name w:val="Heading 9 Char"/>
    <w:link w:val="Heading9"/>
    <w:rsid w:val="00DE3D12"/>
    <w:rPr>
      <w:rFonts w:cs="Arial"/>
    </w:rPr>
  </w:style>
  <w:style w:type="character" w:customStyle="1" w:styleId="TitleChar">
    <w:name w:val="Title Char"/>
    <w:link w:val="Title"/>
    <w:rsid w:val="00DE3D12"/>
    <w:rPr>
      <w:rFonts w:ascii="Arial Narrow" w:hAnsi="Arial Narrow"/>
      <w:b/>
    </w:rPr>
  </w:style>
  <w:style w:type="character" w:styleId="Strong">
    <w:name w:val="Strong"/>
    <w:qFormat/>
    <w:rsid w:val="00DE3D12"/>
    <w:rPr>
      <w:b/>
    </w:rPr>
  </w:style>
  <w:style w:type="paragraph" w:styleId="PlainText">
    <w:name w:val="Plain Text"/>
    <w:basedOn w:val="Normal"/>
    <w:link w:val="PlainTextChar"/>
    <w:rsid w:val="00AE2414"/>
    <w:rPr>
      <w:rFonts w:ascii="Courier New" w:hAnsi="Courier New"/>
      <w:sz w:val="20"/>
    </w:rPr>
  </w:style>
  <w:style w:type="character" w:customStyle="1" w:styleId="PlainTextChar">
    <w:name w:val="Plain Text Char"/>
    <w:link w:val="PlainText"/>
    <w:rsid w:val="00AE2414"/>
    <w:rPr>
      <w:rFonts w:ascii="Courier New" w:hAnsi="Courier New"/>
      <w:szCs w:val="22"/>
      <w:lang w:val="en-CA" w:eastAsia="en-CA"/>
    </w:rPr>
  </w:style>
  <w:style w:type="paragraph" w:styleId="Revision">
    <w:name w:val="Revision"/>
    <w:hidden/>
    <w:uiPriority w:val="99"/>
    <w:semiHidden/>
    <w:rsid w:val="00DE3D1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D1C8DC49-62B2-4B42-9ED8-1EFB09189868}">
  <ds:schemaRefs>
    <ds:schemaRef ds:uri="http://schemas.microsoft.com/office/2006/metadata/longProperties"/>
  </ds:schemaRefs>
</ds:datastoreItem>
</file>

<file path=customXml/itemProps2.xml><?xml version="1.0" encoding="utf-8"?>
<ds:datastoreItem xmlns:ds="http://schemas.openxmlformats.org/officeDocument/2006/customXml" ds:itemID="{D8F55837-B8D2-4882-99ED-6B11E549AC12}"/>
</file>

<file path=customXml/itemProps3.xml><?xml version="1.0" encoding="utf-8"?>
<ds:datastoreItem xmlns:ds="http://schemas.openxmlformats.org/officeDocument/2006/customXml" ds:itemID="{815E72E8-2FDD-41AC-BD3D-F786D956A7A2}">
  <ds:schemaRefs>
    <ds:schemaRef ds:uri="http://schemas.microsoft.com/sharepoint/v3/contenttype/forms"/>
  </ds:schemaRefs>
</ds:datastoreItem>
</file>

<file path=customXml/itemProps4.xml><?xml version="1.0" encoding="utf-8"?>
<ds:datastoreItem xmlns:ds="http://schemas.openxmlformats.org/officeDocument/2006/customXml" ds:itemID="{34649E38-691F-43B7-9ED6-008B5AA94B4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6</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03100_Concrete_Forms_and_Accessories (Sep 16, 2015)</vt:lpstr>
    </vt:vector>
  </TitlesOfParts>
  <Company>Regional Municipality of York</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03100_Concrete_Forms_and_Accessories (Sep 16, 2015)</dc:title>
  <dc:subject/>
  <dc:creator>Andrea Adley-McGinnis</dc:creator>
  <cp:keywords/>
  <cp:lastModifiedBy>Liam Sykes</cp:lastModifiedBy>
  <cp:revision>2</cp:revision>
  <cp:lastPrinted>2007-03-05T17:13:00Z</cp:lastPrinted>
  <dcterms:created xsi:type="dcterms:W3CDTF">2022-11-17T19:02:00Z</dcterms:created>
  <dcterms:modified xsi:type="dcterms:W3CDTF">2022-11-17T19:02:00Z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2018-04-26T00:00:00Z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Communications">
    <vt:lpwstr/>
  </property>
  <property fmtid="{D5CDD505-2E9C-101B-9397-08002B2CF9AE}" pid="8" name="Internal Organization">
    <vt:lpwstr/>
  </property>
  <property fmtid="{D5CDD505-2E9C-101B-9397-08002B2CF9AE}" pid="9" name="Information Type">
    <vt:lpwstr/>
  </property>
  <property fmtid="{D5CDD505-2E9C-101B-9397-08002B2CF9AE}" pid="10" name="Project Completion Date">
    <vt:lpwstr/>
  </property>
  <property fmtid="{D5CDD505-2E9C-101B-9397-08002B2CF9AE}" pid="11" name="Historical Project Number">
    <vt:lpwstr/>
  </property>
  <property fmtid="{D5CDD505-2E9C-101B-9397-08002B2CF9AE}" pid="12" name="_dlc_DocId">
    <vt:lpwstr/>
  </property>
  <property fmtid="{D5CDD505-2E9C-101B-9397-08002B2CF9AE}" pid="13" name="End of Warranty Date">
    <vt:lpwstr/>
  </property>
  <property fmtid="{D5CDD505-2E9C-101B-9397-08002B2CF9AE}" pid="14" name="RelatedItems">
    <vt:lpwstr/>
  </property>
  <property fmtid="{D5CDD505-2E9C-101B-9397-08002B2CF9AE}" pid="15" name="_dlc_DocIdPersistId">
    <vt:lpwstr/>
  </property>
  <property fmtid="{D5CDD505-2E9C-101B-9397-08002B2CF9AE}" pid="16" name="File Code">
    <vt:lpwstr/>
  </property>
  <property fmtid="{D5CDD505-2E9C-101B-9397-08002B2CF9AE}" pid="17" name="Project Number">
    <vt:lpwstr>75530-ECA1011</vt:lpwstr>
  </property>
  <property fmtid="{D5CDD505-2E9C-101B-9397-08002B2CF9AE}" pid="18" name="_dlc_DocIdUrl">
    <vt:lpwstr>, </vt:lpwstr>
  </property>
  <property fmtid="{D5CDD505-2E9C-101B-9397-08002B2CF9AE}" pid="19" name="Owner">
    <vt:lpwstr/>
  </property>
  <property fmtid="{D5CDD505-2E9C-101B-9397-08002B2CF9AE}" pid="20" name="Organizational Unit">
    <vt:lpwstr>ENV/CPD</vt:lpwstr>
  </property>
  <property fmtid="{D5CDD505-2E9C-101B-9397-08002B2CF9AE}" pid="21" name="Key Document">
    <vt:lpwstr>0</vt:lpwstr>
  </property>
  <property fmtid="{D5CDD505-2E9C-101B-9397-08002B2CF9AE}" pid="22" name="_DCDateCreated">
    <vt:lpwstr>2022-11-02T14:58:25Z</vt:lpwstr>
  </property>
  <property fmtid="{D5CDD505-2E9C-101B-9397-08002B2CF9AE}" pid="23" name="ContentTypeId">
    <vt:lpwstr>0x010100BF8E50B80A32C040A85FB450FB26C9E5</vt:lpwstr>
  </property>
</Properties>
</file>