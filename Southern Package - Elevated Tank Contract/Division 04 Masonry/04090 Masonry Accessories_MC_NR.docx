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340"/>
        <w:gridCol w:w="5863"/>
      </w:tblGrid>
      <w:tr w:rsidR="00CA726E" w:rsidRPr="00336E0A" w14:paraId="3A3B0EC4" w14:textId="77777777" w:rsidTr="007D2B41">
        <w:trPr>
          <w:cantSplit/>
          <w:jc w:val="center"/>
        </w:trPr>
        <w:tc>
          <w:tcPr>
            <w:tcW w:w="1004" w:type="dxa"/>
            <w:tcBorders>
              <w:top w:val="double" w:sz="6" w:space="0" w:color="auto"/>
              <w:left w:val="double" w:sz="6" w:space="0" w:color="auto"/>
              <w:bottom w:val="single" w:sz="6" w:space="0" w:color="auto"/>
              <w:right w:val="single" w:sz="6" w:space="0" w:color="auto"/>
            </w:tcBorders>
          </w:tcPr>
          <w:p w14:paraId="0D98119A" w14:textId="77777777" w:rsidR="00CA726E" w:rsidRPr="00336E0A" w:rsidRDefault="00CA726E" w:rsidP="006A2542">
            <w:pPr>
              <w:pStyle w:val="TableHeading"/>
              <w:rPr>
                <w:rFonts w:ascii="Calibri" w:hAnsi="Calibri"/>
                <w:sz w:val="22"/>
              </w:rPr>
            </w:pPr>
            <w:r w:rsidRPr="00336E0A">
              <w:rPr>
                <w:rFonts w:ascii="Calibri" w:hAnsi="Calibri"/>
                <w:sz w:val="22"/>
              </w:rPr>
              <w:t>Version</w:t>
            </w:r>
          </w:p>
        </w:tc>
        <w:tc>
          <w:tcPr>
            <w:tcW w:w="2340" w:type="dxa"/>
            <w:tcBorders>
              <w:top w:val="double" w:sz="6" w:space="0" w:color="auto"/>
              <w:left w:val="single" w:sz="6" w:space="0" w:color="auto"/>
              <w:bottom w:val="single" w:sz="6" w:space="0" w:color="auto"/>
              <w:right w:val="single" w:sz="6" w:space="0" w:color="auto"/>
            </w:tcBorders>
          </w:tcPr>
          <w:p w14:paraId="1DE7F3AD" w14:textId="77777777" w:rsidR="00CA726E" w:rsidRPr="00336E0A" w:rsidRDefault="00CA726E" w:rsidP="006A2542">
            <w:pPr>
              <w:pStyle w:val="TableHeading"/>
              <w:rPr>
                <w:rFonts w:ascii="Calibri" w:hAnsi="Calibri"/>
                <w:sz w:val="22"/>
              </w:rPr>
            </w:pPr>
            <w:r w:rsidRPr="00336E0A">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667BE633" w14:textId="77777777" w:rsidR="00CA726E" w:rsidRPr="00336E0A" w:rsidRDefault="00CA726E" w:rsidP="006A2542">
            <w:pPr>
              <w:pStyle w:val="TableHeading"/>
              <w:rPr>
                <w:rFonts w:ascii="Calibri" w:hAnsi="Calibri"/>
                <w:sz w:val="22"/>
              </w:rPr>
            </w:pPr>
            <w:r w:rsidRPr="00336E0A">
              <w:rPr>
                <w:rFonts w:ascii="Calibri" w:hAnsi="Calibri"/>
                <w:sz w:val="22"/>
              </w:rPr>
              <w:t>Description of Revisions</w:t>
            </w:r>
          </w:p>
        </w:tc>
      </w:tr>
      <w:tr w:rsidR="00CA726E" w:rsidRPr="00336E0A" w14:paraId="4B5E253F"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06B23FB0" w14:textId="77777777" w:rsidR="00CA726E" w:rsidRPr="00336E0A" w:rsidRDefault="00CA726E" w:rsidP="006A2542">
            <w:pPr>
              <w:pStyle w:val="NormalTableText"/>
              <w:rPr>
                <w:rFonts w:ascii="Calibri" w:hAnsi="Calibri"/>
                <w:sz w:val="22"/>
              </w:rPr>
            </w:pPr>
            <w:r w:rsidRPr="00336E0A">
              <w:rPr>
                <w:rFonts w:ascii="Calibri" w:hAnsi="Calibri"/>
                <w:sz w:val="22"/>
              </w:rPr>
              <w:t>1</w:t>
            </w:r>
          </w:p>
        </w:tc>
        <w:tc>
          <w:tcPr>
            <w:tcW w:w="2340" w:type="dxa"/>
            <w:tcBorders>
              <w:top w:val="single" w:sz="6" w:space="0" w:color="auto"/>
              <w:left w:val="single" w:sz="6" w:space="0" w:color="auto"/>
              <w:bottom w:val="single" w:sz="6" w:space="0" w:color="auto"/>
              <w:right w:val="single" w:sz="6" w:space="0" w:color="auto"/>
            </w:tcBorders>
          </w:tcPr>
          <w:p w14:paraId="7F41E52D" w14:textId="77777777" w:rsidR="00CA726E" w:rsidRPr="00336E0A" w:rsidRDefault="00CA726E" w:rsidP="006A2542">
            <w:pPr>
              <w:pStyle w:val="NormalTableText"/>
              <w:rPr>
                <w:rFonts w:ascii="Calibri" w:hAnsi="Calibri"/>
                <w:sz w:val="22"/>
              </w:rPr>
            </w:pPr>
            <w:r w:rsidRPr="00336E0A">
              <w:rPr>
                <w:rFonts w:ascii="Calibri" w:hAnsi="Calibri"/>
                <w:sz w:val="22"/>
              </w:rPr>
              <w:t>August 3</w:t>
            </w:r>
            <w:r w:rsidR="00322F5A" w:rsidRPr="00336E0A">
              <w:rPr>
                <w:rFonts w:ascii="Calibri" w:hAnsi="Calibri"/>
                <w:sz w:val="22"/>
              </w:rPr>
              <w:t>0</w:t>
            </w:r>
            <w:r w:rsidRPr="00336E0A">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1E01EFED" w14:textId="77777777" w:rsidR="00CA726E" w:rsidRPr="00336E0A" w:rsidRDefault="00CA726E" w:rsidP="006A2542">
            <w:pPr>
              <w:pStyle w:val="NormalTableText"/>
              <w:rPr>
                <w:rFonts w:ascii="Calibri" w:hAnsi="Calibri"/>
                <w:sz w:val="22"/>
              </w:rPr>
            </w:pPr>
            <w:r w:rsidRPr="00336E0A">
              <w:rPr>
                <w:rFonts w:ascii="Calibri" w:hAnsi="Calibri"/>
                <w:sz w:val="22"/>
              </w:rPr>
              <w:t>Approved final document.</w:t>
            </w:r>
          </w:p>
        </w:tc>
      </w:tr>
      <w:tr w:rsidR="00CA726E" w:rsidRPr="00336E0A" w14:paraId="19EA74F2"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75C7CD08" w14:textId="77777777" w:rsidR="00CA726E" w:rsidRPr="00336E0A" w:rsidRDefault="008B76BB" w:rsidP="006A2542">
            <w:pPr>
              <w:pStyle w:val="NormalTableText"/>
              <w:rPr>
                <w:rFonts w:ascii="Calibri" w:hAnsi="Calibri"/>
                <w:sz w:val="22"/>
              </w:rPr>
            </w:pPr>
            <w:r w:rsidRPr="00336E0A">
              <w:rPr>
                <w:rFonts w:ascii="Calibri" w:hAnsi="Calibri"/>
                <w:sz w:val="22"/>
              </w:rPr>
              <w:t>2</w:t>
            </w:r>
          </w:p>
        </w:tc>
        <w:tc>
          <w:tcPr>
            <w:tcW w:w="2340" w:type="dxa"/>
            <w:tcBorders>
              <w:top w:val="single" w:sz="6" w:space="0" w:color="auto"/>
              <w:left w:val="single" w:sz="6" w:space="0" w:color="auto"/>
              <w:bottom w:val="single" w:sz="6" w:space="0" w:color="auto"/>
              <w:right w:val="single" w:sz="6" w:space="0" w:color="auto"/>
            </w:tcBorders>
          </w:tcPr>
          <w:p w14:paraId="0D11A25F" w14:textId="77777777" w:rsidR="00CA726E" w:rsidRPr="00336E0A" w:rsidRDefault="008B76BB" w:rsidP="006A2542">
            <w:pPr>
              <w:pStyle w:val="NormalTableText"/>
              <w:rPr>
                <w:rFonts w:ascii="Calibri" w:hAnsi="Calibri"/>
                <w:sz w:val="22"/>
              </w:rPr>
            </w:pPr>
            <w:r w:rsidRPr="00336E0A">
              <w:rPr>
                <w:rFonts w:ascii="Calibri" w:hAnsi="Calibri"/>
                <w:sz w:val="22"/>
              </w:rPr>
              <w:t>November 19, 2007</w:t>
            </w:r>
          </w:p>
        </w:tc>
        <w:tc>
          <w:tcPr>
            <w:tcW w:w="5863" w:type="dxa"/>
            <w:tcBorders>
              <w:top w:val="single" w:sz="6" w:space="0" w:color="auto"/>
              <w:left w:val="single" w:sz="6" w:space="0" w:color="auto"/>
              <w:bottom w:val="single" w:sz="6" w:space="0" w:color="auto"/>
              <w:right w:val="double" w:sz="6" w:space="0" w:color="auto"/>
            </w:tcBorders>
          </w:tcPr>
          <w:p w14:paraId="788ED0BA" w14:textId="77777777" w:rsidR="00CA726E" w:rsidRPr="00336E0A" w:rsidRDefault="008B76BB" w:rsidP="006A2542">
            <w:pPr>
              <w:pStyle w:val="NormalTableText"/>
              <w:rPr>
                <w:rFonts w:ascii="Calibri" w:hAnsi="Calibri"/>
                <w:sz w:val="22"/>
              </w:rPr>
            </w:pPr>
            <w:r w:rsidRPr="00336E0A">
              <w:rPr>
                <w:rFonts w:ascii="Calibri" w:hAnsi="Calibri"/>
                <w:sz w:val="22"/>
              </w:rPr>
              <w:t>Minor revisions by Legal Services.</w:t>
            </w:r>
          </w:p>
        </w:tc>
      </w:tr>
      <w:tr w:rsidR="001250CA" w:rsidRPr="00336E0A" w14:paraId="50CC45CE" w14:textId="77777777" w:rsidTr="007D2B41">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529527AD" w14:textId="77777777" w:rsidR="001250CA" w:rsidRPr="00336E0A" w:rsidRDefault="001250CA" w:rsidP="006A2542">
            <w:pPr>
              <w:pStyle w:val="NormalTableText"/>
              <w:rPr>
                <w:rFonts w:ascii="Calibri" w:hAnsi="Calibri"/>
                <w:sz w:val="22"/>
              </w:rPr>
            </w:pPr>
            <w:r w:rsidRPr="00336E0A">
              <w:rPr>
                <w:rFonts w:ascii="Calibri" w:hAnsi="Calibri"/>
                <w:sz w:val="22"/>
              </w:rPr>
              <w:t>3</w:t>
            </w:r>
          </w:p>
        </w:tc>
        <w:tc>
          <w:tcPr>
            <w:tcW w:w="2340" w:type="dxa"/>
            <w:tcBorders>
              <w:top w:val="single" w:sz="6" w:space="0" w:color="auto"/>
              <w:left w:val="single" w:sz="6" w:space="0" w:color="auto"/>
              <w:bottom w:val="single" w:sz="6" w:space="0" w:color="auto"/>
              <w:right w:val="single" w:sz="6" w:space="0" w:color="auto"/>
            </w:tcBorders>
          </w:tcPr>
          <w:p w14:paraId="3F2007CA" w14:textId="77777777" w:rsidR="001250CA" w:rsidRPr="00336E0A" w:rsidRDefault="001250CA" w:rsidP="006A2542">
            <w:pPr>
              <w:pStyle w:val="NormalTableText"/>
              <w:rPr>
                <w:rFonts w:ascii="Calibri" w:hAnsi="Calibri"/>
                <w:sz w:val="22"/>
              </w:rPr>
            </w:pPr>
            <w:r w:rsidRPr="00336E0A">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4AD7B875" w14:textId="77777777" w:rsidR="001250CA" w:rsidRPr="00336E0A" w:rsidRDefault="001250CA" w:rsidP="006A2542">
            <w:pPr>
              <w:pStyle w:val="NormalTableText"/>
              <w:rPr>
                <w:rFonts w:ascii="Calibri" w:hAnsi="Calibri"/>
                <w:sz w:val="22"/>
              </w:rPr>
            </w:pPr>
            <w:r w:rsidRPr="00336E0A">
              <w:rPr>
                <w:rFonts w:ascii="Calibri" w:hAnsi="Calibri"/>
                <w:sz w:val="22"/>
              </w:rPr>
              <w:t>Modified ‘Related Section’</w:t>
            </w:r>
          </w:p>
        </w:tc>
      </w:tr>
      <w:tr w:rsidR="000562E4" w:rsidRPr="00336E0A" w14:paraId="6FAA0FFF"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479EDFDB" w14:textId="77777777" w:rsidR="000562E4" w:rsidRPr="00336E0A" w:rsidRDefault="000562E4" w:rsidP="006A2542">
            <w:pPr>
              <w:pStyle w:val="NormalTableText"/>
              <w:rPr>
                <w:rFonts w:ascii="Calibri" w:hAnsi="Calibri"/>
                <w:sz w:val="22"/>
              </w:rPr>
            </w:pPr>
            <w:r w:rsidRPr="00336E0A">
              <w:rPr>
                <w:rFonts w:ascii="Calibri" w:hAnsi="Calibri"/>
                <w:sz w:val="22"/>
              </w:rPr>
              <w:t>4</w:t>
            </w:r>
          </w:p>
        </w:tc>
        <w:tc>
          <w:tcPr>
            <w:tcW w:w="2340" w:type="dxa"/>
            <w:tcBorders>
              <w:top w:val="single" w:sz="6" w:space="0" w:color="auto"/>
              <w:left w:val="single" w:sz="6" w:space="0" w:color="auto"/>
              <w:bottom w:val="single" w:sz="6" w:space="0" w:color="auto"/>
              <w:right w:val="single" w:sz="6" w:space="0" w:color="auto"/>
            </w:tcBorders>
          </w:tcPr>
          <w:p w14:paraId="34FE9D3D" w14:textId="77777777" w:rsidR="000562E4" w:rsidRPr="00336E0A" w:rsidRDefault="000562E4" w:rsidP="006A2542">
            <w:pPr>
              <w:pStyle w:val="NormalTableText"/>
              <w:rPr>
                <w:rFonts w:ascii="Calibri" w:hAnsi="Calibri"/>
                <w:sz w:val="22"/>
              </w:rPr>
            </w:pPr>
            <w:r w:rsidRPr="00336E0A">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26E30E58" w14:textId="77777777" w:rsidR="000562E4" w:rsidRPr="00336E0A" w:rsidRDefault="000562E4" w:rsidP="006A2542">
            <w:pPr>
              <w:pStyle w:val="NormalTableText"/>
              <w:rPr>
                <w:rFonts w:ascii="Calibri" w:hAnsi="Calibri"/>
                <w:sz w:val="22"/>
              </w:rPr>
            </w:pPr>
            <w:r w:rsidRPr="00336E0A">
              <w:rPr>
                <w:rFonts w:ascii="Calibri" w:hAnsi="Calibri"/>
                <w:sz w:val="22"/>
              </w:rPr>
              <w:t>Minor changes from Legal</w:t>
            </w:r>
          </w:p>
        </w:tc>
      </w:tr>
      <w:tr w:rsidR="001250CA" w:rsidRPr="00336E0A" w14:paraId="7E1976DF"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6A349528" w14:textId="77777777" w:rsidR="001250CA" w:rsidRPr="00336E0A" w:rsidRDefault="001D4730" w:rsidP="006A2542">
            <w:pPr>
              <w:pStyle w:val="NormalTableText"/>
              <w:rPr>
                <w:rFonts w:ascii="Calibri" w:hAnsi="Calibri"/>
                <w:sz w:val="22"/>
              </w:rPr>
            </w:pPr>
            <w:r w:rsidRPr="00336E0A">
              <w:rPr>
                <w:rFonts w:ascii="Calibri" w:hAnsi="Calibri"/>
                <w:sz w:val="22"/>
              </w:rPr>
              <w:t>5</w:t>
            </w:r>
          </w:p>
        </w:tc>
        <w:tc>
          <w:tcPr>
            <w:tcW w:w="2340" w:type="dxa"/>
            <w:tcBorders>
              <w:top w:val="single" w:sz="6" w:space="0" w:color="auto"/>
              <w:left w:val="single" w:sz="6" w:space="0" w:color="auto"/>
              <w:bottom w:val="single" w:sz="6" w:space="0" w:color="auto"/>
              <w:right w:val="single" w:sz="6" w:space="0" w:color="auto"/>
            </w:tcBorders>
          </w:tcPr>
          <w:p w14:paraId="7E4B128B" w14:textId="77777777" w:rsidR="001250CA" w:rsidRPr="00336E0A" w:rsidRDefault="001D4730" w:rsidP="006A2542">
            <w:pPr>
              <w:pStyle w:val="NormalTableText"/>
              <w:rPr>
                <w:rFonts w:ascii="Calibri" w:hAnsi="Calibri"/>
                <w:sz w:val="22"/>
              </w:rPr>
            </w:pPr>
            <w:r w:rsidRPr="00336E0A">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211357BB" w14:textId="77777777" w:rsidR="001250CA" w:rsidRPr="00336E0A" w:rsidRDefault="001D4730" w:rsidP="006A2542">
            <w:pPr>
              <w:pStyle w:val="NormalTableText"/>
              <w:rPr>
                <w:rFonts w:ascii="Calibri" w:hAnsi="Calibri"/>
                <w:sz w:val="22"/>
              </w:rPr>
            </w:pPr>
            <w:r w:rsidRPr="00336E0A">
              <w:rPr>
                <w:rFonts w:ascii="Calibri" w:hAnsi="Calibri"/>
                <w:sz w:val="22"/>
              </w:rPr>
              <w:t>Added References and Replacement Parts Sections</w:t>
            </w:r>
          </w:p>
        </w:tc>
      </w:tr>
      <w:tr w:rsidR="00EA7224" w:rsidRPr="00336E0A" w14:paraId="232848F1"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31F25654" w14:textId="77777777" w:rsidR="00EA7224" w:rsidRPr="00336E0A" w:rsidRDefault="00EA7224" w:rsidP="006A2542">
            <w:pPr>
              <w:pStyle w:val="NormalTableText"/>
              <w:rPr>
                <w:rFonts w:ascii="Calibri" w:hAnsi="Calibri"/>
                <w:sz w:val="22"/>
              </w:rPr>
            </w:pPr>
            <w:r w:rsidRPr="00336E0A">
              <w:rPr>
                <w:rFonts w:ascii="Calibri" w:hAnsi="Calibri"/>
                <w:sz w:val="22"/>
              </w:rPr>
              <w:t>6</w:t>
            </w:r>
          </w:p>
        </w:tc>
        <w:tc>
          <w:tcPr>
            <w:tcW w:w="2340" w:type="dxa"/>
            <w:tcBorders>
              <w:top w:val="single" w:sz="6" w:space="0" w:color="auto"/>
              <w:left w:val="single" w:sz="6" w:space="0" w:color="auto"/>
              <w:bottom w:val="single" w:sz="6" w:space="0" w:color="auto"/>
              <w:right w:val="single" w:sz="6" w:space="0" w:color="auto"/>
            </w:tcBorders>
          </w:tcPr>
          <w:p w14:paraId="38E69E2C" w14:textId="77777777" w:rsidR="00EA7224" w:rsidRPr="00336E0A" w:rsidRDefault="00EA7224" w:rsidP="006A2542">
            <w:pPr>
              <w:pStyle w:val="NormalTableText"/>
              <w:rPr>
                <w:rFonts w:ascii="Calibri" w:hAnsi="Calibri"/>
                <w:sz w:val="22"/>
              </w:rPr>
            </w:pPr>
            <w:r w:rsidRPr="00336E0A">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024EC6AB" w14:textId="77777777" w:rsidR="00EA7224" w:rsidRPr="00336E0A" w:rsidRDefault="00EA7224" w:rsidP="006A2542">
            <w:pPr>
              <w:pStyle w:val="NormalTableText"/>
              <w:rPr>
                <w:rFonts w:ascii="Calibri" w:hAnsi="Calibri"/>
                <w:sz w:val="22"/>
              </w:rPr>
            </w:pPr>
            <w:r w:rsidRPr="00336E0A">
              <w:rPr>
                <w:rFonts w:ascii="Calibri" w:hAnsi="Calibri"/>
                <w:sz w:val="22"/>
              </w:rPr>
              <w:t>Reformatted to Remove White Space</w:t>
            </w:r>
          </w:p>
        </w:tc>
      </w:tr>
      <w:tr w:rsidR="007D2B41" w:rsidRPr="00336E0A" w14:paraId="2639DA34"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5B830F95" w14:textId="77777777" w:rsidR="007D2B41" w:rsidRPr="00336E0A" w:rsidRDefault="007D2B41" w:rsidP="006A2542">
            <w:pPr>
              <w:pStyle w:val="NormalTableText"/>
              <w:rPr>
                <w:rFonts w:ascii="Calibri" w:hAnsi="Calibri"/>
                <w:sz w:val="22"/>
              </w:rPr>
            </w:pPr>
            <w:r w:rsidRPr="00336E0A">
              <w:rPr>
                <w:rFonts w:ascii="Calibri" w:hAnsi="Calibri"/>
                <w:sz w:val="22"/>
              </w:rPr>
              <w:t>7</w:t>
            </w:r>
          </w:p>
        </w:tc>
        <w:tc>
          <w:tcPr>
            <w:tcW w:w="2340" w:type="dxa"/>
            <w:tcBorders>
              <w:top w:val="single" w:sz="6" w:space="0" w:color="auto"/>
              <w:left w:val="single" w:sz="6" w:space="0" w:color="auto"/>
              <w:bottom w:val="single" w:sz="6" w:space="0" w:color="auto"/>
              <w:right w:val="single" w:sz="6" w:space="0" w:color="auto"/>
            </w:tcBorders>
          </w:tcPr>
          <w:p w14:paraId="4DF9A34A" w14:textId="77777777" w:rsidR="007D2B41" w:rsidRPr="00336E0A" w:rsidRDefault="007D2B41" w:rsidP="006A2542">
            <w:pPr>
              <w:pStyle w:val="NormalTableText"/>
              <w:rPr>
                <w:rFonts w:ascii="Calibri" w:hAnsi="Calibri"/>
                <w:sz w:val="22"/>
              </w:rPr>
            </w:pPr>
            <w:r w:rsidRPr="00336E0A">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7CFA37C1" w14:textId="77777777" w:rsidR="007D2B41" w:rsidRPr="00336E0A" w:rsidRDefault="007D2B41" w:rsidP="006A2542">
            <w:pPr>
              <w:pStyle w:val="NormalTableText"/>
              <w:rPr>
                <w:rFonts w:ascii="Calibri" w:hAnsi="Calibri"/>
                <w:sz w:val="22"/>
              </w:rPr>
            </w:pPr>
            <w:r w:rsidRPr="00336E0A">
              <w:rPr>
                <w:rFonts w:ascii="Calibri" w:hAnsi="Calibri"/>
                <w:sz w:val="22"/>
              </w:rPr>
              <w:t>General Formatting</w:t>
            </w:r>
          </w:p>
        </w:tc>
      </w:tr>
      <w:tr w:rsidR="00A1773D" w:rsidRPr="00336E0A" w14:paraId="44588541"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1474D6BC" w14:textId="77777777" w:rsidR="00A1773D" w:rsidRPr="00336E0A" w:rsidRDefault="00346767" w:rsidP="006A2542">
            <w:pPr>
              <w:pStyle w:val="NormalTableText"/>
              <w:rPr>
                <w:rFonts w:ascii="Calibri" w:hAnsi="Calibri"/>
                <w:sz w:val="22"/>
              </w:rPr>
            </w:pPr>
            <w:r>
              <w:rPr>
                <w:rFonts w:ascii="Calibri" w:hAnsi="Calibri"/>
                <w:sz w:val="22"/>
              </w:rPr>
              <w:t>8</w:t>
            </w:r>
          </w:p>
        </w:tc>
        <w:tc>
          <w:tcPr>
            <w:tcW w:w="2340" w:type="dxa"/>
            <w:tcBorders>
              <w:top w:val="single" w:sz="6" w:space="0" w:color="auto"/>
              <w:left w:val="single" w:sz="6" w:space="0" w:color="auto"/>
              <w:bottom w:val="single" w:sz="6" w:space="0" w:color="auto"/>
              <w:right w:val="single" w:sz="6" w:space="0" w:color="auto"/>
            </w:tcBorders>
          </w:tcPr>
          <w:p w14:paraId="615E959B" w14:textId="77777777" w:rsidR="00A1773D" w:rsidRPr="00336E0A" w:rsidRDefault="00346767" w:rsidP="006A2542">
            <w:pPr>
              <w:pStyle w:val="NormalTableText"/>
              <w:rPr>
                <w:rFonts w:ascii="Calibri" w:hAnsi="Calibri"/>
                <w:sz w:val="22"/>
              </w:rPr>
            </w:pPr>
            <w:r>
              <w:rPr>
                <w:rFonts w:ascii="Calibri" w:hAnsi="Calibri"/>
                <w:sz w:val="22"/>
              </w:rPr>
              <w:t>August 24, 2015</w:t>
            </w:r>
          </w:p>
        </w:tc>
        <w:tc>
          <w:tcPr>
            <w:tcW w:w="5863" w:type="dxa"/>
            <w:tcBorders>
              <w:top w:val="single" w:sz="6" w:space="0" w:color="auto"/>
              <w:left w:val="single" w:sz="6" w:space="0" w:color="auto"/>
              <w:bottom w:val="single" w:sz="6" w:space="0" w:color="auto"/>
              <w:right w:val="double" w:sz="6" w:space="0" w:color="auto"/>
            </w:tcBorders>
          </w:tcPr>
          <w:p w14:paraId="049E34B4" w14:textId="77777777" w:rsidR="00A1773D" w:rsidRPr="00336E0A" w:rsidRDefault="00346767" w:rsidP="006A2542">
            <w:pPr>
              <w:pStyle w:val="NormalTableText"/>
              <w:rPr>
                <w:rFonts w:ascii="Calibri" w:hAnsi="Calibri"/>
                <w:sz w:val="22"/>
              </w:rPr>
            </w:pPr>
            <w:r>
              <w:rPr>
                <w:rFonts w:ascii="Calibri" w:hAnsi="Calibri"/>
                <w:sz w:val="22"/>
              </w:rPr>
              <w:t>First draft Phase 1 review (AV)</w:t>
            </w:r>
          </w:p>
        </w:tc>
      </w:tr>
      <w:tr w:rsidR="00F92469" w:rsidRPr="00336E0A" w14:paraId="66497FBE"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12FCDA5E" w14:textId="77777777" w:rsidR="00F92469" w:rsidRPr="00F92469" w:rsidRDefault="00F92469" w:rsidP="00934261">
            <w:pPr>
              <w:rPr>
                <w:b/>
              </w:rPr>
            </w:pPr>
            <w:r w:rsidRPr="00F92469">
              <w:rPr>
                <w:b/>
              </w:rPr>
              <w:t>9</w:t>
            </w:r>
          </w:p>
        </w:tc>
        <w:tc>
          <w:tcPr>
            <w:tcW w:w="2340" w:type="dxa"/>
            <w:tcBorders>
              <w:top w:val="single" w:sz="6" w:space="0" w:color="auto"/>
              <w:left w:val="single" w:sz="6" w:space="0" w:color="auto"/>
              <w:bottom w:val="single" w:sz="6" w:space="0" w:color="auto"/>
              <w:right w:val="single" w:sz="6" w:space="0" w:color="auto"/>
            </w:tcBorders>
          </w:tcPr>
          <w:p w14:paraId="09521421" w14:textId="77777777" w:rsidR="00F92469" w:rsidRPr="00F92469" w:rsidRDefault="00F92469" w:rsidP="00934261">
            <w:pPr>
              <w:rPr>
                <w:b/>
              </w:rPr>
            </w:pPr>
            <w:r w:rsidRPr="00F92469">
              <w:rPr>
                <w:b/>
              </w:rPr>
              <w:t>October 19, 2015</w:t>
            </w:r>
          </w:p>
        </w:tc>
        <w:tc>
          <w:tcPr>
            <w:tcW w:w="5863" w:type="dxa"/>
            <w:tcBorders>
              <w:top w:val="single" w:sz="6" w:space="0" w:color="auto"/>
              <w:left w:val="single" w:sz="6" w:space="0" w:color="auto"/>
              <w:bottom w:val="single" w:sz="6" w:space="0" w:color="auto"/>
              <w:right w:val="double" w:sz="6" w:space="0" w:color="auto"/>
            </w:tcBorders>
          </w:tcPr>
          <w:p w14:paraId="2CDAF082" w14:textId="77777777" w:rsidR="00F92469" w:rsidRPr="00F92469" w:rsidRDefault="00F92469" w:rsidP="00F92469">
            <w:pPr>
              <w:rPr>
                <w:b/>
              </w:rPr>
            </w:pPr>
            <w:r w:rsidRPr="00F92469">
              <w:rPr>
                <w:b/>
              </w:rPr>
              <w:t>Updated, Finalized Specification – Legal Reference eDOCS #6263209 v3 (AV)</w:t>
            </w:r>
          </w:p>
        </w:tc>
      </w:tr>
      <w:tr w:rsidR="00F92469" w:rsidRPr="00336E0A" w14:paraId="22E80D74" w14:textId="77777777" w:rsidTr="007D2B41">
        <w:trPr>
          <w:cantSplit/>
          <w:jc w:val="center"/>
        </w:trPr>
        <w:tc>
          <w:tcPr>
            <w:tcW w:w="1004" w:type="dxa"/>
            <w:tcBorders>
              <w:top w:val="single" w:sz="6" w:space="0" w:color="auto"/>
              <w:left w:val="double" w:sz="6" w:space="0" w:color="auto"/>
              <w:bottom w:val="single" w:sz="6" w:space="0" w:color="auto"/>
              <w:right w:val="single" w:sz="6" w:space="0" w:color="auto"/>
            </w:tcBorders>
          </w:tcPr>
          <w:p w14:paraId="2CB69808" w14:textId="77777777" w:rsidR="00F92469" w:rsidRPr="00F92469" w:rsidRDefault="00F92469" w:rsidP="00934261">
            <w:pPr>
              <w:rPr>
                <w:b/>
              </w:rPr>
            </w:pPr>
          </w:p>
        </w:tc>
        <w:tc>
          <w:tcPr>
            <w:tcW w:w="2340" w:type="dxa"/>
            <w:tcBorders>
              <w:top w:val="single" w:sz="6" w:space="0" w:color="auto"/>
              <w:left w:val="single" w:sz="6" w:space="0" w:color="auto"/>
              <w:bottom w:val="single" w:sz="6" w:space="0" w:color="auto"/>
              <w:right w:val="single" w:sz="6" w:space="0" w:color="auto"/>
            </w:tcBorders>
          </w:tcPr>
          <w:p w14:paraId="73F335FB" w14:textId="77777777" w:rsidR="00F92469" w:rsidRPr="00F92469" w:rsidRDefault="00F92469" w:rsidP="00934261">
            <w:pPr>
              <w:rPr>
                <w:b/>
              </w:rPr>
            </w:pPr>
          </w:p>
        </w:tc>
        <w:tc>
          <w:tcPr>
            <w:tcW w:w="5863" w:type="dxa"/>
            <w:tcBorders>
              <w:top w:val="single" w:sz="6" w:space="0" w:color="auto"/>
              <w:left w:val="single" w:sz="6" w:space="0" w:color="auto"/>
              <w:bottom w:val="single" w:sz="6" w:space="0" w:color="auto"/>
              <w:right w:val="double" w:sz="6" w:space="0" w:color="auto"/>
            </w:tcBorders>
          </w:tcPr>
          <w:p w14:paraId="546ADE89" w14:textId="77777777" w:rsidR="00F92469" w:rsidRPr="00F92469" w:rsidRDefault="00F92469" w:rsidP="00F92469">
            <w:pPr>
              <w:rPr>
                <w:b/>
              </w:rPr>
            </w:pPr>
          </w:p>
        </w:tc>
      </w:tr>
    </w:tbl>
    <w:p w14:paraId="3B58F342" w14:textId="77777777" w:rsidR="00CA726E" w:rsidRPr="00336E0A" w:rsidRDefault="00CA726E" w:rsidP="00CA726E">
      <w:pPr>
        <w:pStyle w:val="BodyText"/>
        <w:rPr>
          <w:rFonts w:ascii="Calibri" w:hAnsi="Calibri"/>
        </w:rPr>
      </w:pPr>
    </w:p>
    <w:p w14:paraId="5E78F5D4" w14:textId="77777777" w:rsidR="00BB5AF0" w:rsidRPr="00336E0A" w:rsidRDefault="00BB5AF0" w:rsidP="00CA726E">
      <w:pPr>
        <w:pStyle w:val="BodyText"/>
        <w:rPr>
          <w:rFonts w:ascii="Calibri" w:hAnsi="Calibri"/>
        </w:rPr>
      </w:pPr>
    </w:p>
    <w:p w14:paraId="617BB176" w14:textId="77777777" w:rsidR="00CA726E" w:rsidRPr="00336E0A" w:rsidDel="002A5155" w:rsidRDefault="00CA726E" w:rsidP="00CA726E">
      <w:pPr>
        <w:pStyle w:val="BodyText"/>
        <w:pBdr>
          <w:top w:val="single" w:sz="4" w:space="1" w:color="auto"/>
          <w:left w:val="single" w:sz="4" w:space="0" w:color="auto"/>
          <w:bottom w:val="single" w:sz="4" w:space="1" w:color="auto"/>
          <w:right w:val="single" w:sz="4" w:space="4" w:color="auto"/>
        </w:pBdr>
        <w:rPr>
          <w:del w:id="0" w:author="Paul Shi" w:date="2022-03-22T21:19:00Z"/>
          <w:rFonts w:ascii="Calibri" w:hAnsi="Calibri"/>
        </w:rPr>
      </w:pPr>
      <w:del w:id="1" w:author="Paul Shi" w:date="2022-03-22T21:19:00Z">
        <w:r w:rsidRPr="00336E0A" w:rsidDel="002A5155">
          <w:rPr>
            <w:rFonts w:ascii="Calibri" w:hAnsi="Calibri"/>
          </w:rPr>
          <w:delText>NOTE:</w:delText>
        </w:r>
      </w:del>
    </w:p>
    <w:p w14:paraId="6153E7D6" w14:textId="77777777" w:rsidR="00CA726E" w:rsidRPr="00336E0A" w:rsidDel="002A5155" w:rsidRDefault="00CA726E" w:rsidP="00CA726E">
      <w:pPr>
        <w:pStyle w:val="BodyText"/>
        <w:pBdr>
          <w:top w:val="single" w:sz="4" w:space="1" w:color="auto"/>
          <w:left w:val="single" w:sz="4" w:space="0" w:color="auto"/>
          <w:bottom w:val="single" w:sz="4" w:space="1" w:color="auto"/>
          <w:right w:val="single" w:sz="4" w:space="4" w:color="auto"/>
        </w:pBdr>
        <w:rPr>
          <w:del w:id="2" w:author="Paul Shi" w:date="2022-03-22T21:19:00Z"/>
          <w:rFonts w:ascii="Calibri" w:hAnsi="Calibri"/>
        </w:rPr>
      </w:pPr>
      <w:del w:id="3" w:author="Paul Shi" w:date="2022-03-22T21:19:00Z">
        <w:r w:rsidRPr="00336E0A" w:rsidDel="002A5155">
          <w:rPr>
            <w:rFonts w:ascii="Calibri" w:hAnsi="Calibri"/>
          </w:rPr>
          <w:delText>This is a CONTROLLED Document. Any documents appearing in paper form are not controlled and should be checked against the on-line file version prior to use.</w:delText>
        </w:r>
      </w:del>
    </w:p>
    <w:p w14:paraId="6AF1F320" w14:textId="77777777" w:rsidR="00CA726E" w:rsidRPr="00336E0A" w:rsidDel="002A5155" w:rsidRDefault="00CA726E" w:rsidP="00CA726E">
      <w:pPr>
        <w:pStyle w:val="BodyText"/>
        <w:pBdr>
          <w:top w:val="single" w:sz="4" w:space="1" w:color="auto"/>
          <w:left w:val="single" w:sz="4" w:space="0" w:color="auto"/>
          <w:bottom w:val="single" w:sz="4" w:space="1" w:color="auto"/>
          <w:right w:val="single" w:sz="4" w:space="4" w:color="auto"/>
        </w:pBdr>
        <w:rPr>
          <w:del w:id="4" w:author="Paul Shi" w:date="2022-03-22T21:19:00Z"/>
          <w:rFonts w:ascii="Calibri" w:hAnsi="Calibri"/>
        </w:rPr>
      </w:pPr>
      <w:del w:id="5" w:author="Paul Shi" w:date="2022-03-22T21:19:00Z">
        <w:r w:rsidRPr="00336E0A" w:rsidDel="002A5155">
          <w:rPr>
            <w:rFonts w:ascii="Calibri" w:hAnsi="Calibri"/>
            <w:b/>
            <w:bCs/>
          </w:rPr>
          <w:delText xml:space="preserve">Notice: </w:delText>
        </w:r>
        <w:r w:rsidRPr="00336E0A" w:rsidDel="002A5155">
          <w:rPr>
            <w:rFonts w:ascii="Calibri" w:hAnsi="Calibri"/>
          </w:rPr>
          <w:delText>This Document hardcopy must be used for reference purpose only.</w:delText>
        </w:r>
      </w:del>
    </w:p>
    <w:p w14:paraId="5F091287" w14:textId="77777777" w:rsidR="00CA726E" w:rsidRPr="00336E0A" w:rsidDel="002A5155" w:rsidRDefault="00CA726E" w:rsidP="00CA726E">
      <w:pPr>
        <w:pStyle w:val="BodyText"/>
        <w:pBdr>
          <w:top w:val="single" w:sz="4" w:space="1" w:color="auto"/>
          <w:left w:val="single" w:sz="4" w:space="0" w:color="auto"/>
          <w:bottom w:val="single" w:sz="4" w:space="1" w:color="auto"/>
          <w:right w:val="single" w:sz="4" w:space="4" w:color="auto"/>
        </w:pBdr>
        <w:rPr>
          <w:del w:id="6" w:author="Paul Shi" w:date="2022-03-22T21:19:00Z"/>
          <w:rFonts w:ascii="Calibri" w:hAnsi="Calibri"/>
          <w:b/>
          <w:bCs/>
        </w:rPr>
      </w:pPr>
      <w:del w:id="7" w:author="Paul Shi" w:date="2022-03-22T21:19:00Z">
        <w:r w:rsidRPr="00336E0A" w:rsidDel="002A5155">
          <w:rPr>
            <w:rFonts w:ascii="Calibri" w:hAnsi="Calibri"/>
            <w:b/>
          </w:rPr>
          <w:delText>The on-line copy is the current version of the document.</w:delText>
        </w:r>
      </w:del>
    </w:p>
    <w:p w14:paraId="7A18A147" w14:textId="77777777" w:rsidR="001D4730" w:rsidRPr="00336E0A" w:rsidRDefault="00355097" w:rsidP="00CA726E">
      <w:pPr>
        <w:pStyle w:val="BodyText"/>
        <w:rPr>
          <w:rFonts w:ascii="Calibri" w:hAnsi="Calibri"/>
        </w:rPr>
      </w:pPr>
      <w:r>
        <w:rPr>
          <w:rFonts w:ascii="Calibri" w:hAnsi="Calibri"/>
        </w:rPr>
        <w:br w:type="page"/>
      </w:r>
    </w:p>
    <w:p w14:paraId="1DF011A3" w14:textId="77777777" w:rsidR="003574BE" w:rsidRPr="00BB5AF0" w:rsidRDefault="003574BE" w:rsidP="00BB5AF0">
      <w:pPr>
        <w:pStyle w:val="Heading1"/>
        <w:rPr>
          <w:rStyle w:val="Heading4Char"/>
        </w:rPr>
      </w:pPr>
      <w:r w:rsidRPr="00BB5AF0">
        <w:lastRenderedPageBreak/>
        <w:t>GEneral</w:t>
      </w:r>
    </w:p>
    <w:p w14:paraId="1DE162F9" w14:textId="77777777" w:rsidR="003574BE" w:rsidRPr="00CB02AB" w:rsidRDefault="003574BE" w:rsidP="00BB5AF0">
      <w:pPr>
        <w:pStyle w:val="Heading2"/>
      </w:pPr>
      <w:r w:rsidRPr="007D2B41">
        <w:t>Related</w:t>
      </w:r>
      <w:r w:rsidR="007D2B41" w:rsidRPr="007D2B41">
        <w:t xml:space="preserve"> </w:t>
      </w:r>
      <w:r w:rsidRPr="00CB02AB">
        <w:t>Sections</w:t>
      </w:r>
    </w:p>
    <w:p w14:paraId="6A9EAC3E" w14:textId="1BB0F2BB" w:rsidR="009E774B" w:rsidRPr="00CB02AB" w:rsidDel="002A5155" w:rsidRDefault="009E774B" w:rsidP="002A5155">
      <w:pPr>
        <w:pStyle w:val="Heading3"/>
        <w:numPr>
          <w:ilvl w:val="0"/>
          <w:numId w:val="0"/>
        </w:numPr>
        <w:tabs>
          <w:tab w:val="left" w:pos="709"/>
        </w:tabs>
        <w:spacing w:before="80"/>
        <w:ind w:left="706"/>
        <w:rPr>
          <w:del w:id="8" w:author="Paul Shi" w:date="2022-03-22T21:19:00Z"/>
          <w:rFonts w:cs="Arial"/>
          <w:i/>
          <w:rPrChange w:id="9" w:author="Mabel Chow" w:date="2022-11-26T08:12:00Z">
            <w:rPr>
              <w:del w:id="10" w:author="Paul Shi" w:date="2022-03-22T21:19:00Z"/>
              <w:rFonts w:cs="Arial"/>
              <w:i/>
              <w:highlight w:val="yellow"/>
            </w:rPr>
          </w:rPrChange>
        </w:rPr>
      </w:pPr>
      <w:del w:id="11" w:author="Mabel Chow" w:date="2022-11-26T08:12:00Z">
        <w:r w:rsidRPr="00CB02AB" w:rsidDel="00CB02AB">
          <w:rPr>
            <w:rFonts w:cs="Arial"/>
            <w:i/>
            <w:rPrChange w:id="12" w:author="Mabel Chow" w:date="2022-11-26T08:12:00Z">
              <w:rPr>
                <w:rFonts w:cs="Arial"/>
                <w:i/>
                <w:highlight w:val="yellow"/>
              </w:rPr>
            </w:rPrChange>
          </w:rPr>
          <w:delText>[</w:delText>
        </w:r>
      </w:del>
      <w:del w:id="13" w:author="Paul Shi" w:date="2022-03-22T21:19:00Z">
        <w:r w:rsidRPr="00CB02AB" w:rsidDel="002A5155">
          <w:rPr>
            <w:rFonts w:cs="Arial"/>
            <w:i/>
            <w:rPrChange w:id="14" w:author="Mabel Chow" w:date="2022-11-26T08:12:00Z">
              <w:rPr>
                <w:rFonts w:cs="Arial"/>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442B2CB" w14:textId="77777777" w:rsidR="009E774B" w:rsidRPr="00CB02AB" w:rsidDel="002A5155" w:rsidRDefault="009E774B">
      <w:pPr>
        <w:pStyle w:val="Heading3"/>
        <w:numPr>
          <w:ilvl w:val="0"/>
          <w:numId w:val="0"/>
        </w:numPr>
        <w:tabs>
          <w:tab w:val="left" w:pos="709"/>
        </w:tabs>
        <w:spacing w:before="80"/>
        <w:ind w:left="706"/>
        <w:rPr>
          <w:del w:id="15" w:author="Paul Shi" w:date="2022-03-22T21:19:00Z"/>
          <w:rFonts w:cs="Arial"/>
          <w:i/>
          <w:rPrChange w:id="16" w:author="Mabel Chow" w:date="2022-11-26T08:12:00Z">
            <w:rPr>
              <w:del w:id="17" w:author="Paul Shi" w:date="2022-03-22T21:19:00Z"/>
              <w:rFonts w:cs="Arial"/>
              <w:i/>
              <w:highlight w:val="yellow"/>
            </w:rPr>
          </w:rPrChange>
        </w:rPr>
        <w:pPrChange w:id="18" w:author="Paul Shi" w:date="2022-03-22T21:19:00Z">
          <w:pPr>
            <w:pStyle w:val="Heading3"/>
            <w:numPr>
              <w:ilvl w:val="0"/>
              <w:numId w:val="0"/>
            </w:numPr>
            <w:tabs>
              <w:tab w:val="clear" w:pos="1440"/>
              <w:tab w:val="left" w:pos="709"/>
            </w:tabs>
            <w:ind w:left="709" w:firstLine="0"/>
          </w:pPr>
        </w:pPrChange>
      </w:pPr>
    </w:p>
    <w:p w14:paraId="6DD201A4" w14:textId="77777777" w:rsidR="009E774B" w:rsidRPr="00CB02AB" w:rsidDel="002A5155" w:rsidRDefault="009E774B">
      <w:pPr>
        <w:pStyle w:val="Heading3"/>
        <w:numPr>
          <w:ilvl w:val="0"/>
          <w:numId w:val="0"/>
        </w:numPr>
        <w:tabs>
          <w:tab w:val="left" w:pos="709"/>
        </w:tabs>
        <w:spacing w:before="80"/>
        <w:ind w:left="706"/>
        <w:rPr>
          <w:del w:id="19" w:author="Paul Shi" w:date="2022-03-22T21:19:00Z"/>
          <w:rFonts w:cs="Arial"/>
          <w:i/>
          <w:rPrChange w:id="20" w:author="Mabel Chow" w:date="2022-11-26T08:12:00Z">
            <w:rPr>
              <w:del w:id="21" w:author="Paul Shi" w:date="2022-03-22T21:19:00Z"/>
              <w:rFonts w:cs="Arial"/>
              <w:i/>
              <w:highlight w:val="yellow"/>
            </w:rPr>
          </w:rPrChange>
        </w:rPr>
        <w:pPrChange w:id="22" w:author="Paul Shi" w:date="2022-03-22T21:19:00Z">
          <w:pPr>
            <w:pStyle w:val="Heading3"/>
            <w:numPr>
              <w:ilvl w:val="0"/>
              <w:numId w:val="0"/>
            </w:numPr>
            <w:tabs>
              <w:tab w:val="clear" w:pos="1440"/>
              <w:tab w:val="left" w:pos="709"/>
            </w:tabs>
            <w:ind w:left="709" w:firstLine="0"/>
          </w:pPr>
        </w:pPrChange>
      </w:pPr>
      <w:del w:id="23" w:author="Paul Shi" w:date="2022-03-22T21:19:00Z">
        <w:r w:rsidRPr="00CB02AB" w:rsidDel="002A5155">
          <w:rPr>
            <w:rFonts w:cs="Arial"/>
            <w:i/>
            <w:rPrChange w:id="24" w:author="Mabel Chow" w:date="2022-11-26T08:12:00Z">
              <w:rPr>
                <w:rFonts w:cs="Arial"/>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2C95DFFF" w14:textId="77777777" w:rsidR="009E774B" w:rsidRPr="00CB02AB" w:rsidDel="002A5155" w:rsidRDefault="009E774B">
      <w:pPr>
        <w:pStyle w:val="Heading3"/>
        <w:numPr>
          <w:ilvl w:val="0"/>
          <w:numId w:val="0"/>
        </w:numPr>
        <w:tabs>
          <w:tab w:val="left" w:pos="709"/>
        </w:tabs>
        <w:spacing w:before="80"/>
        <w:ind w:left="706"/>
        <w:rPr>
          <w:del w:id="25" w:author="Paul Shi" w:date="2022-03-22T21:19:00Z"/>
          <w:rFonts w:cs="Arial"/>
          <w:i/>
          <w:rPrChange w:id="26" w:author="Mabel Chow" w:date="2022-11-26T08:12:00Z">
            <w:rPr>
              <w:del w:id="27" w:author="Paul Shi" w:date="2022-03-22T21:19:00Z"/>
              <w:rFonts w:cs="Arial"/>
              <w:i/>
              <w:highlight w:val="yellow"/>
            </w:rPr>
          </w:rPrChange>
        </w:rPr>
        <w:pPrChange w:id="28" w:author="Paul Shi" w:date="2022-03-22T21:19:00Z">
          <w:pPr>
            <w:pStyle w:val="Heading3"/>
            <w:numPr>
              <w:ilvl w:val="0"/>
              <w:numId w:val="0"/>
            </w:numPr>
            <w:tabs>
              <w:tab w:val="clear" w:pos="1440"/>
              <w:tab w:val="left" w:pos="709"/>
            </w:tabs>
            <w:ind w:left="709" w:firstLine="0"/>
          </w:pPr>
        </w:pPrChange>
      </w:pPr>
    </w:p>
    <w:p w14:paraId="0CBF1760" w14:textId="77777777" w:rsidR="009E774B" w:rsidRPr="00CB02AB" w:rsidDel="002A5155" w:rsidRDefault="009E774B">
      <w:pPr>
        <w:pStyle w:val="Heading3"/>
        <w:numPr>
          <w:ilvl w:val="0"/>
          <w:numId w:val="0"/>
        </w:numPr>
        <w:tabs>
          <w:tab w:val="left" w:pos="709"/>
        </w:tabs>
        <w:spacing w:before="80"/>
        <w:ind w:left="706"/>
        <w:rPr>
          <w:del w:id="29" w:author="Paul Shi" w:date="2022-03-22T21:19:00Z"/>
          <w:rFonts w:cs="Arial"/>
          <w:i/>
          <w:rPrChange w:id="30" w:author="Mabel Chow" w:date="2022-11-26T08:12:00Z">
            <w:rPr>
              <w:del w:id="31" w:author="Paul Shi" w:date="2022-03-22T21:19:00Z"/>
              <w:rFonts w:cs="Arial"/>
              <w:i/>
              <w:highlight w:val="yellow"/>
            </w:rPr>
          </w:rPrChange>
        </w:rPr>
        <w:pPrChange w:id="32" w:author="Paul Shi" w:date="2022-03-22T21:19:00Z">
          <w:pPr>
            <w:pStyle w:val="Heading3"/>
            <w:numPr>
              <w:ilvl w:val="0"/>
              <w:numId w:val="0"/>
            </w:numPr>
            <w:tabs>
              <w:tab w:val="clear" w:pos="1440"/>
              <w:tab w:val="left" w:pos="709"/>
            </w:tabs>
            <w:ind w:left="709" w:firstLine="0"/>
          </w:pPr>
        </w:pPrChange>
      </w:pPr>
      <w:del w:id="33" w:author="Paul Shi" w:date="2022-03-22T21:19:00Z">
        <w:r w:rsidRPr="00CB02AB" w:rsidDel="002A5155">
          <w:rPr>
            <w:rFonts w:cs="Arial"/>
            <w:i/>
            <w:rPrChange w:id="34" w:author="Mabel Chow" w:date="2022-11-26T08:12:00Z">
              <w:rPr>
                <w:rFonts w:cs="Arial"/>
                <w:i/>
                <w:highlight w:val="yellow"/>
              </w:rPr>
            </w:rPrChange>
          </w:rPr>
          <w:delText>Contractor is responsible for coordination of the Work.</w:delText>
        </w:r>
      </w:del>
    </w:p>
    <w:p w14:paraId="19F07A45" w14:textId="77777777" w:rsidR="009E774B" w:rsidRPr="00CB02AB" w:rsidDel="002A5155" w:rsidRDefault="009E774B">
      <w:pPr>
        <w:pStyle w:val="Heading3"/>
        <w:numPr>
          <w:ilvl w:val="0"/>
          <w:numId w:val="0"/>
        </w:numPr>
        <w:tabs>
          <w:tab w:val="left" w:pos="709"/>
        </w:tabs>
        <w:spacing w:before="80"/>
        <w:ind w:left="706"/>
        <w:rPr>
          <w:del w:id="35" w:author="Paul Shi" w:date="2022-03-22T21:19:00Z"/>
          <w:rFonts w:cs="Arial"/>
          <w:i/>
          <w:rPrChange w:id="36" w:author="Mabel Chow" w:date="2022-11-26T08:12:00Z">
            <w:rPr>
              <w:del w:id="37" w:author="Paul Shi" w:date="2022-03-22T21:19:00Z"/>
              <w:rFonts w:cs="Arial"/>
              <w:i/>
              <w:highlight w:val="yellow"/>
            </w:rPr>
          </w:rPrChange>
        </w:rPr>
        <w:pPrChange w:id="38" w:author="Paul Shi" w:date="2022-03-22T21:19:00Z">
          <w:pPr>
            <w:pStyle w:val="Heading3"/>
            <w:numPr>
              <w:ilvl w:val="0"/>
              <w:numId w:val="0"/>
            </w:numPr>
            <w:tabs>
              <w:tab w:val="clear" w:pos="1440"/>
              <w:tab w:val="left" w:pos="709"/>
            </w:tabs>
            <w:ind w:left="709" w:firstLine="0"/>
          </w:pPr>
        </w:pPrChange>
      </w:pPr>
    </w:p>
    <w:p w14:paraId="398F6BFA" w14:textId="77777777" w:rsidR="009E774B" w:rsidRPr="00CB02AB" w:rsidDel="002A5155" w:rsidRDefault="009E774B">
      <w:pPr>
        <w:pStyle w:val="Heading3"/>
        <w:numPr>
          <w:ilvl w:val="0"/>
          <w:numId w:val="0"/>
        </w:numPr>
        <w:tabs>
          <w:tab w:val="left" w:pos="709"/>
        </w:tabs>
        <w:spacing w:before="80"/>
        <w:ind w:left="706"/>
        <w:rPr>
          <w:del w:id="39" w:author="Paul Shi" w:date="2022-03-22T21:19:00Z"/>
          <w:rFonts w:cs="Arial"/>
        </w:rPr>
        <w:pPrChange w:id="40" w:author="Paul Shi" w:date="2022-03-22T21:19:00Z">
          <w:pPr>
            <w:pStyle w:val="Heading3"/>
            <w:numPr>
              <w:ilvl w:val="0"/>
              <w:numId w:val="0"/>
            </w:numPr>
            <w:tabs>
              <w:tab w:val="clear" w:pos="1440"/>
              <w:tab w:val="left" w:pos="709"/>
            </w:tabs>
            <w:ind w:left="709" w:firstLine="0"/>
          </w:pPr>
        </w:pPrChange>
      </w:pPr>
      <w:del w:id="41" w:author="Paul Shi" w:date="2022-03-22T21:19:00Z">
        <w:r w:rsidRPr="00CB02AB" w:rsidDel="002A5155">
          <w:rPr>
            <w:rFonts w:cs="Arial"/>
            <w:i/>
            <w:rPrChange w:id="42" w:author="Mabel Chow" w:date="2022-11-26T08:12:00Z">
              <w:rPr>
                <w:rFonts w:cs="Arial"/>
                <w:i/>
                <w:highlight w:val="yellow"/>
              </w:rPr>
            </w:rPrChange>
          </w:rPr>
          <w:delText>This Section is to be completed/updated during the design development by the Consultant. If it is not applicable to the section for the specific project it may be deleted.]</w:delText>
        </w:r>
      </w:del>
    </w:p>
    <w:p w14:paraId="4E2E3787" w14:textId="77777777" w:rsidR="009E774B" w:rsidRPr="00CB02AB" w:rsidDel="002A5155" w:rsidRDefault="009E774B">
      <w:pPr>
        <w:pStyle w:val="Heading3"/>
        <w:numPr>
          <w:ilvl w:val="0"/>
          <w:numId w:val="0"/>
        </w:numPr>
        <w:tabs>
          <w:tab w:val="left" w:pos="709"/>
        </w:tabs>
        <w:spacing w:before="80"/>
        <w:ind w:left="706"/>
        <w:rPr>
          <w:del w:id="43" w:author="Paul Shi" w:date="2022-03-22T21:19:00Z"/>
          <w:rFonts w:cs="Arial"/>
        </w:rPr>
        <w:pPrChange w:id="44" w:author="Paul Shi" w:date="2022-03-22T21:19:00Z">
          <w:pPr>
            <w:pStyle w:val="Heading3"/>
            <w:numPr>
              <w:ilvl w:val="0"/>
              <w:numId w:val="0"/>
            </w:numPr>
            <w:tabs>
              <w:tab w:val="clear" w:pos="1440"/>
              <w:tab w:val="left" w:pos="709"/>
            </w:tabs>
            <w:ind w:left="709" w:firstLine="0"/>
          </w:pPr>
        </w:pPrChange>
      </w:pPr>
    </w:p>
    <w:p w14:paraId="5E150A7C" w14:textId="77777777" w:rsidR="009E774B" w:rsidRPr="00CB02AB" w:rsidDel="002A5155" w:rsidRDefault="009E774B">
      <w:pPr>
        <w:pStyle w:val="Heading3"/>
        <w:numPr>
          <w:ilvl w:val="0"/>
          <w:numId w:val="0"/>
        </w:numPr>
        <w:tabs>
          <w:tab w:val="left" w:pos="709"/>
        </w:tabs>
        <w:spacing w:before="80"/>
        <w:ind w:left="706"/>
        <w:rPr>
          <w:del w:id="45" w:author="Paul Shi" w:date="2022-03-22T21:19:00Z"/>
          <w:rFonts w:cs="Arial"/>
          <w:i/>
        </w:rPr>
        <w:pPrChange w:id="46" w:author="Paul Shi" w:date="2022-03-22T21:19:00Z">
          <w:pPr>
            <w:pStyle w:val="Heading3"/>
            <w:numPr>
              <w:ilvl w:val="0"/>
              <w:numId w:val="0"/>
            </w:numPr>
            <w:tabs>
              <w:tab w:val="clear" w:pos="1440"/>
              <w:tab w:val="left" w:pos="709"/>
            </w:tabs>
            <w:ind w:left="709" w:firstLine="0"/>
          </w:pPr>
        </w:pPrChange>
      </w:pPr>
      <w:del w:id="47" w:author="Paul Shi" w:date="2022-03-22T21:19:00Z">
        <w:r w:rsidRPr="00CB02AB" w:rsidDel="002A5155">
          <w:rPr>
            <w:rFonts w:cs="Arial"/>
            <w:i/>
            <w:rPrChange w:id="48" w:author="Mabel Chow" w:date="2022-11-26T08:12:00Z">
              <w:rPr>
                <w:rFonts w:cs="Arial"/>
                <w:i/>
                <w:highlight w:val="yellow"/>
              </w:rPr>
            </w:rPrChange>
          </w:rPr>
          <w:delText>[List Sections specifying installation of products supplied but not installed under this Section and indicate specific items.]</w:delText>
        </w:r>
      </w:del>
    </w:p>
    <w:p w14:paraId="68402C15" w14:textId="77777777" w:rsidR="009E774B" w:rsidRPr="00CB02AB" w:rsidDel="002A5155" w:rsidRDefault="009E774B">
      <w:pPr>
        <w:pStyle w:val="Heading3"/>
        <w:numPr>
          <w:ilvl w:val="0"/>
          <w:numId w:val="0"/>
        </w:numPr>
        <w:tabs>
          <w:tab w:val="left" w:pos="709"/>
        </w:tabs>
        <w:spacing w:before="80"/>
        <w:ind w:left="706"/>
        <w:rPr>
          <w:del w:id="49" w:author="Paul Shi" w:date="2022-03-22T21:19:00Z"/>
        </w:rPr>
        <w:pPrChange w:id="50" w:author="Paul Shi" w:date="2022-03-22T21:19:00Z">
          <w:pPr>
            <w:pStyle w:val="Heading3"/>
            <w:tabs>
              <w:tab w:val="clear" w:pos="1440"/>
              <w:tab w:val="left" w:pos="1418"/>
            </w:tabs>
            <w:ind w:left="1418" w:hanging="709"/>
          </w:pPr>
        </w:pPrChange>
      </w:pPr>
      <w:del w:id="51" w:author="Paul Shi" w:date="2022-03-22T21:19:00Z">
        <w:r w:rsidRPr="00CB02AB" w:rsidDel="002A5155">
          <w:delText xml:space="preserve">Section </w:delText>
        </w:r>
        <w:r w:rsidRPr="00CB02AB" w:rsidDel="002A5155">
          <w:rPr>
            <w:rPrChange w:id="52" w:author="Mabel Chow" w:date="2022-11-26T08:12:00Z">
              <w:rPr>
                <w:highlight w:val="yellow"/>
              </w:rPr>
            </w:rPrChange>
          </w:rPr>
          <w:delText>[______ – ____________]:</w:delText>
        </w:r>
        <w:r w:rsidRPr="00CB02AB" w:rsidDel="002A5155">
          <w:delText xml:space="preserve">  Execution requirements for </w:delText>
        </w:r>
        <w:r w:rsidRPr="00CB02AB" w:rsidDel="002A5155">
          <w:rPr>
            <w:rPrChange w:id="53" w:author="Mabel Chow" w:date="2022-11-26T08:12:00Z">
              <w:rPr>
                <w:highlight w:val="yellow"/>
              </w:rPr>
            </w:rPrChange>
          </w:rPr>
          <w:delText>...[item]...</w:delText>
        </w:r>
        <w:r w:rsidRPr="00CB02AB" w:rsidDel="002A5155">
          <w:delText xml:space="preserve"> specified under this Section.</w:delText>
        </w:r>
      </w:del>
    </w:p>
    <w:p w14:paraId="00E81732" w14:textId="77777777" w:rsidR="009E774B" w:rsidRPr="00CB02AB" w:rsidDel="002A5155" w:rsidRDefault="009E774B">
      <w:pPr>
        <w:pStyle w:val="Heading3"/>
        <w:numPr>
          <w:ilvl w:val="0"/>
          <w:numId w:val="0"/>
        </w:numPr>
        <w:tabs>
          <w:tab w:val="left" w:pos="709"/>
        </w:tabs>
        <w:spacing w:before="80"/>
        <w:ind w:left="706"/>
        <w:rPr>
          <w:del w:id="54" w:author="Paul Shi" w:date="2022-03-22T21:19:00Z"/>
          <w:rFonts w:cs="Arial"/>
        </w:rPr>
        <w:pPrChange w:id="55" w:author="Paul Shi" w:date="2022-03-22T21:19:00Z">
          <w:pPr>
            <w:pStyle w:val="Heading3"/>
            <w:numPr>
              <w:ilvl w:val="0"/>
              <w:numId w:val="0"/>
            </w:numPr>
            <w:tabs>
              <w:tab w:val="clear" w:pos="1440"/>
            </w:tabs>
            <w:ind w:left="4320" w:firstLine="0"/>
          </w:pPr>
        </w:pPrChange>
      </w:pPr>
    </w:p>
    <w:p w14:paraId="62CE8C6A" w14:textId="77777777" w:rsidR="009E774B" w:rsidRPr="00CB02AB" w:rsidDel="002A5155" w:rsidRDefault="009E774B">
      <w:pPr>
        <w:pStyle w:val="Heading3"/>
        <w:numPr>
          <w:ilvl w:val="0"/>
          <w:numId w:val="0"/>
        </w:numPr>
        <w:tabs>
          <w:tab w:val="left" w:pos="709"/>
        </w:tabs>
        <w:spacing w:before="80"/>
        <w:ind w:left="706"/>
        <w:rPr>
          <w:del w:id="56" w:author="Paul Shi" w:date="2022-03-22T21:19:00Z"/>
          <w:rFonts w:cs="Arial"/>
          <w:i/>
        </w:rPr>
        <w:pPrChange w:id="57" w:author="Paul Shi" w:date="2022-03-22T21:19:00Z">
          <w:pPr>
            <w:pStyle w:val="Heading3"/>
            <w:numPr>
              <w:ilvl w:val="0"/>
              <w:numId w:val="0"/>
            </w:numPr>
            <w:tabs>
              <w:tab w:val="clear" w:pos="1440"/>
              <w:tab w:val="left" w:pos="709"/>
            </w:tabs>
            <w:ind w:left="709" w:firstLine="0"/>
          </w:pPr>
        </w:pPrChange>
      </w:pPr>
      <w:del w:id="58" w:author="Paul Shi" w:date="2022-03-22T21:19:00Z">
        <w:r w:rsidRPr="00CB02AB" w:rsidDel="002A5155">
          <w:rPr>
            <w:rFonts w:cs="Arial"/>
            <w:i/>
            <w:rPrChange w:id="59" w:author="Mabel Chow" w:date="2022-11-26T08:12:00Z">
              <w:rPr>
                <w:rFonts w:cs="Arial"/>
                <w:i/>
                <w:highlight w:val="yellow"/>
              </w:rPr>
            </w:rPrChange>
          </w:rPr>
          <w:delText>[List Sections specifying products installed but not supplied under this Section and indicate specific items.]</w:delText>
        </w:r>
      </w:del>
    </w:p>
    <w:p w14:paraId="28EDA1A4" w14:textId="77777777" w:rsidR="009E774B" w:rsidRPr="00CB02AB" w:rsidDel="002A5155" w:rsidRDefault="009E774B">
      <w:pPr>
        <w:pStyle w:val="Heading3"/>
        <w:numPr>
          <w:ilvl w:val="0"/>
          <w:numId w:val="0"/>
        </w:numPr>
        <w:tabs>
          <w:tab w:val="left" w:pos="709"/>
        </w:tabs>
        <w:spacing w:before="80"/>
        <w:ind w:left="706"/>
        <w:rPr>
          <w:del w:id="60" w:author="Paul Shi" w:date="2022-03-22T21:19:00Z"/>
        </w:rPr>
        <w:pPrChange w:id="61" w:author="Paul Shi" w:date="2022-03-22T21:19:00Z">
          <w:pPr>
            <w:pStyle w:val="Heading3"/>
            <w:tabs>
              <w:tab w:val="clear" w:pos="1440"/>
              <w:tab w:val="left" w:pos="1418"/>
            </w:tabs>
            <w:ind w:left="1418" w:hanging="709"/>
          </w:pPr>
        </w:pPrChange>
      </w:pPr>
      <w:del w:id="62" w:author="Paul Shi" w:date="2022-03-22T21:19:00Z">
        <w:r w:rsidRPr="00CB02AB" w:rsidDel="002A5155">
          <w:delText xml:space="preserve">Section </w:delText>
        </w:r>
        <w:r w:rsidRPr="00CB02AB" w:rsidDel="002A5155">
          <w:rPr>
            <w:rPrChange w:id="63" w:author="Mabel Chow" w:date="2022-11-26T08:12:00Z">
              <w:rPr>
                <w:highlight w:val="yellow"/>
              </w:rPr>
            </w:rPrChange>
          </w:rPr>
          <w:delText>[______ – ____________]</w:delText>
        </w:r>
        <w:r w:rsidRPr="00CB02AB" w:rsidDel="002A5155">
          <w:delText xml:space="preserve">:  Product requirements for </w:delText>
        </w:r>
        <w:r w:rsidRPr="00CB02AB" w:rsidDel="002A5155">
          <w:rPr>
            <w:rPrChange w:id="64" w:author="Mabel Chow" w:date="2022-11-26T08:12:00Z">
              <w:rPr>
                <w:highlight w:val="yellow"/>
              </w:rPr>
            </w:rPrChange>
          </w:rPr>
          <w:delText>...[item]...</w:delText>
        </w:r>
        <w:r w:rsidRPr="00CB02AB" w:rsidDel="002A5155">
          <w:delText xml:space="preserve"> for installation under this Section.</w:delText>
        </w:r>
      </w:del>
    </w:p>
    <w:p w14:paraId="3F5EDB6F" w14:textId="77777777" w:rsidR="009E774B" w:rsidRPr="00CB02AB" w:rsidDel="002A5155" w:rsidRDefault="009E774B">
      <w:pPr>
        <w:pStyle w:val="Heading3"/>
        <w:numPr>
          <w:ilvl w:val="0"/>
          <w:numId w:val="0"/>
        </w:numPr>
        <w:tabs>
          <w:tab w:val="left" w:pos="709"/>
        </w:tabs>
        <w:spacing w:before="80"/>
        <w:ind w:left="706"/>
        <w:rPr>
          <w:del w:id="65" w:author="Paul Shi" w:date="2022-03-22T21:19:00Z"/>
          <w:rFonts w:cs="Arial"/>
        </w:rPr>
        <w:pPrChange w:id="66" w:author="Paul Shi" w:date="2022-03-22T21:19:00Z">
          <w:pPr>
            <w:pStyle w:val="Heading3"/>
            <w:numPr>
              <w:ilvl w:val="0"/>
              <w:numId w:val="0"/>
            </w:numPr>
            <w:tabs>
              <w:tab w:val="clear" w:pos="1440"/>
            </w:tabs>
            <w:ind w:left="4320" w:firstLine="0"/>
          </w:pPr>
        </w:pPrChange>
      </w:pPr>
    </w:p>
    <w:p w14:paraId="3514F669" w14:textId="77777777" w:rsidR="009E774B" w:rsidRPr="00CB02AB" w:rsidDel="002A5155" w:rsidRDefault="009E774B">
      <w:pPr>
        <w:pStyle w:val="Heading3"/>
        <w:numPr>
          <w:ilvl w:val="0"/>
          <w:numId w:val="0"/>
        </w:numPr>
        <w:tabs>
          <w:tab w:val="left" w:pos="709"/>
        </w:tabs>
        <w:spacing w:before="80"/>
        <w:ind w:left="706"/>
        <w:rPr>
          <w:del w:id="67" w:author="Paul Shi" w:date="2022-03-22T21:19:00Z"/>
          <w:rFonts w:cs="Arial"/>
          <w:i/>
        </w:rPr>
        <w:pPrChange w:id="68" w:author="Paul Shi" w:date="2022-03-22T21:19:00Z">
          <w:pPr>
            <w:pStyle w:val="Heading3"/>
            <w:numPr>
              <w:ilvl w:val="0"/>
              <w:numId w:val="0"/>
            </w:numPr>
            <w:tabs>
              <w:tab w:val="clear" w:pos="1440"/>
              <w:tab w:val="left" w:pos="709"/>
            </w:tabs>
            <w:ind w:left="709" w:firstLine="0"/>
          </w:pPr>
        </w:pPrChange>
      </w:pPr>
      <w:del w:id="69" w:author="Paul Shi" w:date="2022-03-22T21:19:00Z">
        <w:r w:rsidRPr="00CB02AB" w:rsidDel="002A5155">
          <w:rPr>
            <w:rFonts w:cs="Arial"/>
            <w:i/>
            <w:rPrChange w:id="70" w:author="Mabel Chow" w:date="2022-11-26T08:12:00Z">
              <w:rPr>
                <w:rFonts w:cs="Arial"/>
                <w:i/>
                <w:highlight w:val="yellow"/>
              </w:rPr>
            </w:rPrChange>
          </w:rPr>
          <w:delText>[List Sections specifying related requirements.]</w:delText>
        </w:r>
      </w:del>
    </w:p>
    <w:p w14:paraId="003DDFC2" w14:textId="77777777" w:rsidR="009E774B" w:rsidRPr="00CB02AB" w:rsidDel="002A5155" w:rsidRDefault="009E774B" w:rsidP="00D42DB6">
      <w:pPr>
        <w:pStyle w:val="Heading3"/>
        <w:tabs>
          <w:tab w:val="clear" w:pos="1440"/>
          <w:tab w:val="left" w:pos="1418"/>
        </w:tabs>
        <w:ind w:left="1418" w:hanging="709"/>
        <w:rPr>
          <w:del w:id="71" w:author="Paul Shi" w:date="2022-03-22T21:19:00Z"/>
        </w:rPr>
      </w:pPr>
      <w:del w:id="72" w:author="Paul Shi" w:date="2022-03-22T21:19:00Z">
        <w:r w:rsidRPr="00CB02AB" w:rsidDel="002A5155">
          <w:delText xml:space="preserve">Section </w:delText>
        </w:r>
        <w:r w:rsidRPr="00CB02AB" w:rsidDel="002A5155">
          <w:rPr>
            <w:rPrChange w:id="73" w:author="Mabel Chow" w:date="2022-11-26T08:12:00Z">
              <w:rPr>
                <w:highlight w:val="yellow"/>
              </w:rPr>
            </w:rPrChange>
          </w:rPr>
          <w:delText>[______ – ____________]:  [Optional short phrase indicating relationship].</w:delText>
        </w:r>
      </w:del>
    </w:p>
    <w:p w14:paraId="60BDBF23" w14:textId="77777777" w:rsidR="00346767" w:rsidRPr="00CB02AB" w:rsidRDefault="00346767" w:rsidP="00346767">
      <w:pPr>
        <w:pStyle w:val="Heading3"/>
        <w:rPr>
          <w:rPrChange w:id="74" w:author="Mabel Chow" w:date="2022-11-26T08:12:00Z">
            <w:rPr>
              <w:highlight w:val="yellow"/>
            </w:rPr>
          </w:rPrChange>
        </w:rPr>
      </w:pPr>
      <w:r w:rsidRPr="00CB02AB">
        <w:rPr>
          <w:rPrChange w:id="75" w:author="Mabel Chow" w:date="2022-11-26T08:12:00Z">
            <w:rPr>
              <w:highlight w:val="yellow"/>
            </w:rPr>
          </w:rPrChange>
        </w:rPr>
        <w:t xml:space="preserve">Section </w:t>
      </w:r>
      <w:proofErr w:type="gramStart"/>
      <w:r w:rsidRPr="00CB02AB">
        <w:rPr>
          <w:rPrChange w:id="76" w:author="Mabel Chow" w:date="2022-11-26T08:12:00Z">
            <w:rPr>
              <w:highlight w:val="yellow"/>
            </w:rPr>
          </w:rPrChange>
        </w:rPr>
        <w:t>01060  –</w:t>
      </w:r>
      <w:proofErr w:type="gramEnd"/>
      <w:r w:rsidRPr="00CB02AB">
        <w:rPr>
          <w:rPrChange w:id="77" w:author="Mabel Chow" w:date="2022-11-26T08:12:00Z">
            <w:rPr>
              <w:highlight w:val="yellow"/>
            </w:rPr>
          </w:rPrChange>
        </w:rPr>
        <w:t xml:space="preserve"> Regulatory Requirements</w:t>
      </w:r>
    </w:p>
    <w:p w14:paraId="6A5A7B41" w14:textId="77777777" w:rsidR="00346767" w:rsidRPr="00CB02AB" w:rsidRDefault="00346767" w:rsidP="00346767">
      <w:pPr>
        <w:pStyle w:val="Heading3"/>
        <w:rPr>
          <w:rPrChange w:id="78" w:author="Mabel Chow" w:date="2022-11-26T08:12:00Z">
            <w:rPr>
              <w:highlight w:val="yellow"/>
            </w:rPr>
          </w:rPrChange>
        </w:rPr>
      </w:pPr>
      <w:r w:rsidRPr="00CB02AB">
        <w:rPr>
          <w:rPrChange w:id="79" w:author="Mabel Chow" w:date="2022-11-26T08:12:00Z">
            <w:rPr>
              <w:highlight w:val="yellow"/>
            </w:rPr>
          </w:rPrChange>
        </w:rPr>
        <w:t xml:space="preserve">Section 01300 – </w:t>
      </w:r>
      <w:commentRangeStart w:id="80"/>
      <w:r w:rsidRPr="00CB02AB">
        <w:rPr>
          <w:rPrChange w:id="81" w:author="Mabel Chow" w:date="2022-11-26T08:12:00Z">
            <w:rPr>
              <w:highlight w:val="yellow"/>
            </w:rPr>
          </w:rPrChange>
        </w:rPr>
        <w:t>Submittals</w:t>
      </w:r>
      <w:commentRangeEnd w:id="80"/>
      <w:r w:rsidR="00BC48D4" w:rsidRPr="00CB02AB">
        <w:rPr>
          <w:rStyle w:val="CommentReference"/>
        </w:rPr>
        <w:commentReference w:id="80"/>
      </w:r>
    </w:p>
    <w:p w14:paraId="2C37572A" w14:textId="77777777" w:rsidR="00346767" w:rsidRPr="00CB02AB" w:rsidDel="00B42A22" w:rsidRDefault="00346767" w:rsidP="00346767">
      <w:pPr>
        <w:pStyle w:val="Heading3"/>
        <w:rPr>
          <w:del w:id="82" w:author="Paul Shi" w:date="2022-04-13T09:05:00Z"/>
          <w:rPrChange w:id="83" w:author="Mabel Chow" w:date="2022-11-26T08:12:00Z">
            <w:rPr>
              <w:del w:id="84" w:author="Paul Shi" w:date="2022-04-13T09:05:00Z"/>
              <w:highlight w:val="yellow"/>
            </w:rPr>
          </w:rPrChange>
        </w:rPr>
      </w:pPr>
      <w:del w:id="85" w:author="Paul Shi" w:date="2022-04-13T09:05:00Z">
        <w:r w:rsidRPr="00CB02AB" w:rsidDel="00B42A22">
          <w:rPr>
            <w:rPrChange w:id="86" w:author="Mabel Chow" w:date="2022-11-26T08:12:00Z">
              <w:rPr>
                <w:highlight w:val="yellow"/>
              </w:rPr>
            </w:rPrChange>
          </w:rPr>
          <w:delText>Division 1 – General Requirements</w:delText>
        </w:r>
      </w:del>
    </w:p>
    <w:p w14:paraId="6217A4F9" w14:textId="77777777" w:rsidR="003574BE" w:rsidRPr="00CB02AB" w:rsidRDefault="003574BE" w:rsidP="007D2B41">
      <w:pPr>
        <w:pStyle w:val="Heading2"/>
      </w:pPr>
      <w:r w:rsidRPr="00CB02AB">
        <w:t>References</w:t>
      </w:r>
    </w:p>
    <w:p w14:paraId="4020BF92" w14:textId="77777777" w:rsidR="0087524D" w:rsidRPr="00CB02AB" w:rsidDel="002A5155" w:rsidRDefault="0087524D" w:rsidP="0088797F">
      <w:pPr>
        <w:pStyle w:val="BodyText"/>
        <w:ind w:left="709"/>
        <w:rPr>
          <w:del w:id="87" w:author="Paul Shi" w:date="2022-03-22T21:19:00Z"/>
          <w:rFonts w:ascii="Calibri" w:hAnsi="Calibri" w:cs="Arial"/>
          <w:i/>
        </w:rPr>
      </w:pPr>
      <w:del w:id="88" w:author="Paul Shi" w:date="2022-03-22T21:19:00Z">
        <w:r w:rsidRPr="00CB02AB" w:rsidDel="002A5155">
          <w:rPr>
            <w:rFonts w:ascii="Calibri" w:hAnsi="Calibri" w:cs="Arial"/>
            <w:i/>
            <w:rPrChange w:id="89" w:author="Mabel Chow" w:date="2022-11-26T08:12:00Z">
              <w:rPr>
                <w:rFonts w:ascii="Calibri" w:hAnsi="Calibri" w:cs="Arial"/>
                <w:i/>
                <w:highlight w:val="yellow"/>
              </w:rPr>
            </w:rPrChange>
          </w:rPr>
          <w:delText>[Delete .1 if Section 01060 – Regulatory Requirements is included in Contract Documents.]</w:delText>
        </w:r>
      </w:del>
    </w:p>
    <w:p w14:paraId="43621915" w14:textId="77777777" w:rsidR="0087524D" w:rsidRPr="00336E0A" w:rsidRDefault="0087524D" w:rsidP="0088797F">
      <w:pPr>
        <w:pStyle w:val="Heading3"/>
        <w:tabs>
          <w:tab w:val="clear" w:pos="1440"/>
          <w:tab w:val="left" w:pos="1418"/>
        </w:tabs>
        <w:ind w:left="1418" w:hanging="709"/>
      </w:pPr>
      <w:r w:rsidRPr="00CB02AB">
        <w:t>Comply with the</w:t>
      </w:r>
      <w:r w:rsidRPr="00336E0A">
        <w:t xml:space="preserve"> latest edition of the following statutes</w:t>
      </w:r>
      <w:r w:rsidR="00EA74CD" w:rsidRPr="00336E0A">
        <w:t>,</w:t>
      </w:r>
      <w:r w:rsidRPr="00336E0A">
        <w:t xml:space="preserve"> codes</w:t>
      </w:r>
      <w:r w:rsidR="00355097">
        <w:t>,</w:t>
      </w:r>
      <w:r w:rsidRPr="00336E0A">
        <w:t xml:space="preserve"> standards</w:t>
      </w:r>
      <w:r w:rsidR="00355097">
        <w:t>,</w:t>
      </w:r>
      <w:r w:rsidRPr="00336E0A">
        <w:t xml:space="preserve"> and all amendments thereto</w:t>
      </w:r>
      <w:r w:rsidR="00355097">
        <w:t>:</w:t>
      </w:r>
    </w:p>
    <w:p w14:paraId="25691AB0" w14:textId="77777777" w:rsidR="003574BE" w:rsidRPr="00336E0A" w:rsidRDefault="003574BE" w:rsidP="0088797F">
      <w:pPr>
        <w:pStyle w:val="Heading4"/>
        <w:tabs>
          <w:tab w:val="left" w:pos="2127"/>
        </w:tabs>
        <w:ind w:left="2127" w:hanging="709"/>
      </w:pPr>
      <w:r w:rsidRPr="00336E0A">
        <w:t>American Society for Testing and Materials International, (ASTM).</w:t>
      </w:r>
    </w:p>
    <w:p w14:paraId="4C31A688" w14:textId="77777777" w:rsidR="003574BE" w:rsidRPr="00336E0A" w:rsidRDefault="003574BE" w:rsidP="0088797F">
      <w:pPr>
        <w:pStyle w:val="Heading5"/>
        <w:tabs>
          <w:tab w:val="left" w:pos="2835"/>
        </w:tabs>
        <w:ind w:left="2835" w:hanging="708"/>
      </w:pPr>
      <w:r w:rsidRPr="00336E0A">
        <w:t>ASTM D2240</w:t>
      </w:r>
      <w:r w:rsidR="00346767">
        <w:t>-05 (2010)</w:t>
      </w:r>
      <w:r w:rsidRPr="00336E0A">
        <w:t>, Standard Test Method for Rubber Property - Durometer Hardness.</w:t>
      </w:r>
    </w:p>
    <w:p w14:paraId="27CE8C05" w14:textId="77777777" w:rsidR="003574BE" w:rsidRPr="00336E0A" w:rsidRDefault="003574BE" w:rsidP="0088797F">
      <w:pPr>
        <w:pStyle w:val="Heading4"/>
        <w:tabs>
          <w:tab w:val="left" w:pos="2127"/>
        </w:tabs>
        <w:ind w:left="2127" w:hanging="709"/>
      </w:pPr>
      <w:r w:rsidRPr="00336E0A">
        <w:t>Canadian Standards Association (CSA International).</w:t>
      </w:r>
    </w:p>
    <w:p w14:paraId="39DE62C6" w14:textId="77777777" w:rsidR="003574BE" w:rsidRPr="00336E0A" w:rsidRDefault="003574BE" w:rsidP="0088797F">
      <w:pPr>
        <w:pStyle w:val="Heading5"/>
        <w:tabs>
          <w:tab w:val="left" w:pos="2835"/>
        </w:tabs>
        <w:ind w:left="2835" w:hanging="708"/>
      </w:pPr>
      <w:r w:rsidRPr="00336E0A">
        <w:t>CSA A371</w:t>
      </w:r>
      <w:r w:rsidR="00346767">
        <w:t>-14</w:t>
      </w:r>
      <w:r w:rsidRPr="00336E0A">
        <w:t>, Masonry Construction for Buildings.</w:t>
      </w:r>
    </w:p>
    <w:p w14:paraId="2380204C" w14:textId="77777777" w:rsidR="00355097" w:rsidRDefault="00355097" w:rsidP="007D2B41">
      <w:pPr>
        <w:pStyle w:val="Heading2"/>
      </w:pPr>
      <w:r>
        <w:t>Measurement and Payment</w:t>
      </w:r>
    </w:p>
    <w:p w14:paraId="0563B956" w14:textId="77777777" w:rsidR="00355097" w:rsidRPr="00452C67" w:rsidDel="008466EF" w:rsidRDefault="00355097" w:rsidP="00355097">
      <w:pPr>
        <w:pStyle w:val="PlainText"/>
        <w:tabs>
          <w:tab w:val="left" w:pos="720"/>
          <w:tab w:val="left" w:pos="2880"/>
        </w:tabs>
        <w:spacing w:before="80"/>
        <w:ind w:left="720"/>
        <w:jc w:val="both"/>
        <w:rPr>
          <w:del w:id="90" w:author="Mabel Chow" w:date="2022-04-25T14:43:00Z"/>
          <w:rFonts w:ascii="Calibri" w:hAnsi="Calibri"/>
          <w:i/>
          <w:sz w:val="22"/>
          <w:highlight w:val="yellow"/>
        </w:rPr>
      </w:pPr>
      <w:del w:id="91" w:author="Mabel Chow" w:date="2022-04-25T14:43:00Z">
        <w:r w:rsidRPr="00452C67" w:rsidDel="008466EF">
          <w:rPr>
            <w:rFonts w:ascii="Calibri" w:hAnsi="Calibri"/>
            <w:i/>
            <w:sz w:val="22"/>
            <w:highlight w:val="yellow"/>
          </w:rPr>
          <w:delText>[Choose one of the following payment language provisions that best suits the individual project.</w:delText>
        </w:r>
      </w:del>
    </w:p>
    <w:p w14:paraId="5DC9D4C8" w14:textId="77777777" w:rsidR="00355097" w:rsidRPr="00452C67" w:rsidDel="008466EF" w:rsidRDefault="00355097" w:rsidP="00355097">
      <w:pPr>
        <w:pStyle w:val="PlainText"/>
        <w:tabs>
          <w:tab w:val="left" w:pos="720"/>
          <w:tab w:val="left" w:pos="2880"/>
        </w:tabs>
        <w:spacing w:before="80"/>
        <w:ind w:left="720"/>
        <w:jc w:val="both"/>
        <w:rPr>
          <w:del w:id="92" w:author="Mabel Chow" w:date="2022-04-25T14:43:00Z"/>
          <w:rFonts w:ascii="Calibri" w:hAnsi="Calibri"/>
          <w:i/>
          <w:sz w:val="22"/>
          <w:highlight w:val="yellow"/>
        </w:rPr>
      </w:pPr>
      <w:del w:id="93" w:author="Mabel Chow" w:date="2022-04-25T14:43:00Z">
        <w:r w:rsidRPr="00452C67" w:rsidDel="008466EF">
          <w:rPr>
            <w:rFonts w:ascii="Calibri" w:hAnsi="Calibri"/>
            <w:i/>
            <w:sz w:val="22"/>
            <w:highlight w:val="yellow"/>
          </w:rPr>
          <w:delText>If this Section is not specifically referenced by an item in the Bid Form, please use the following language:</w:delText>
        </w:r>
      </w:del>
    </w:p>
    <w:p w14:paraId="22F4F3DF" w14:textId="77777777" w:rsidR="00355097" w:rsidRPr="00452C67" w:rsidDel="008466EF" w:rsidRDefault="00355097" w:rsidP="00355097">
      <w:pPr>
        <w:pStyle w:val="Heading3"/>
        <w:rPr>
          <w:del w:id="94" w:author="Mabel Chow" w:date="2022-04-25T14:43:00Z"/>
          <w:highlight w:val="yellow"/>
        </w:rPr>
      </w:pPr>
      <w:del w:id="95" w:author="Mabel Chow" w:date="2022-04-25T14:43:00Z">
        <w:r w:rsidRPr="00452C67" w:rsidDel="008466EF">
          <w:rPr>
            <w:highlight w:val="yellow"/>
          </w:rPr>
          <w:delText>The work of this Section will not be measured separately for payment.  All costs associated with the work of this Section shall be included in the Contract Price.</w:delText>
        </w:r>
      </w:del>
    </w:p>
    <w:p w14:paraId="2A3C651D" w14:textId="77777777" w:rsidR="00355097" w:rsidRPr="00452C67" w:rsidDel="008466EF" w:rsidRDefault="00355097" w:rsidP="00355097">
      <w:pPr>
        <w:pStyle w:val="PlainText"/>
        <w:tabs>
          <w:tab w:val="left" w:pos="720"/>
          <w:tab w:val="left" w:pos="2880"/>
        </w:tabs>
        <w:spacing w:before="80"/>
        <w:ind w:left="720"/>
        <w:jc w:val="both"/>
        <w:rPr>
          <w:del w:id="96" w:author="Mabel Chow" w:date="2022-04-25T14:43:00Z"/>
          <w:rFonts w:ascii="Calibri" w:hAnsi="Calibri"/>
          <w:i/>
          <w:sz w:val="22"/>
          <w:highlight w:val="yellow"/>
        </w:rPr>
      </w:pPr>
      <w:del w:id="97" w:author="Mabel Chow" w:date="2022-04-25T14:43:00Z">
        <w:r w:rsidRPr="00452C67" w:rsidDel="008466EF">
          <w:rPr>
            <w:rFonts w:ascii="Calibri" w:hAnsi="Calibri"/>
            <w:i/>
            <w:sz w:val="22"/>
            <w:highlight w:val="yellow"/>
          </w:rPr>
          <w:lastRenderedPageBreak/>
          <w:delText>OR If this Section is specifically referenced in the Bid Form, use the following language and identify the relevant item in the Bid Form:</w:delText>
        </w:r>
      </w:del>
    </w:p>
    <w:p w14:paraId="69FFDEBA" w14:textId="77777777" w:rsidR="00355097" w:rsidRPr="00BC48D4" w:rsidRDefault="00355097" w:rsidP="00355097">
      <w:pPr>
        <w:pStyle w:val="Heading3"/>
        <w:rPr>
          <w:rPrChange w:id="98" w:author="Radulovic, Nicole" w:date="2022-11-03T11:53:00Z">
            <w:rPr>
              <w:highlight w:val="yellow"/>
            </w:rPr>
          </w:rPrChange>
        </w:rPr>
      </w:pPr>
      <w:r w:rsidRPr="00BC48D4">
        <w:rPr>
          <w:rPrChange w:id="99" w:author="Radulovic, Nicole" w:date="2022-11-03T11:53:00Z">
            <w:rPr>
              <w:highlight w:val="yellow"/>
            </w:rPr>
          </w:rPrChange>
        </w:rPr>
        <w:t xml:space="preserve">All costs associated with the work of this Section shall be included in the price(s) for </w:t>
      </w:r>
      <w:commentRangeStart w:id="100"/>
      <w:r w:rsidRPr="00BC48D4">
        <w:rPr>
          <w:rPrChange w:id="101" w:author="Radulovic, Nicole" w:date="2022-11-03T11:53:00Z">
            <w:rPr>
              <w:highlight w:val="yellow"/>
            </w:rPr>
          </w:rPrChange>
        </w:rPr>
        <w:t xml:space="preserve">Item No(s). ___ </w:t>
      </w:r>
      <w:commentRangeEnd w:id="100"/>
      <w:r w:rsidR="00BC48D4" w:rsidRPr="00BC48D4">
        <w:rPr>
          <w:rStyle w:val="CommentReference"/>
        </w:rPr>
        <w:commentReference w:id="100"/>
      </w:r>
      <w:r w:rsidRPr="00BC48D4">
        <w:rPr>
          <w:rPrChange w:id="102" w:author="Radulovic, Nicole" w:date="2022-11-03T11:53:00Z">
            <w:rPr>
              <w:highlight w:val="yellow"/>
            </w:rPr>
          </w:rPrChange>
        </w:rPr>
        <w:t>in the Bid Form.</w:t>
      </w:r>
    </w:p>
    <w:p w14:paraId="18107391" w14:textId="77777777" w:rsidR="00355097" w:rsidRPr="00355097" w:rsidDel="008466EF" w:rsidRDefault="00355097" w:rsidP="0088797F">
      <w:pPr>
        <w:ind w:left="720"/>
        <w:rPr>
          <w:del w:id="103" w:author="Mabel Chow" w:date="2022-04-25T14:43:00Z"/>
        </w:rPr>
      </w:pPr>
      <w:del w:id="104" w:author="Mabel Chow" w:date="2022-04-25T14:43:00Z">
        <w:r w:rsidRPr="00452C67" w:rsidDel="008466EF">
          <w:rPr>
            <w:i/>
            <w:highlight w:val="yellow"/>
          </w:rPr>
          <w:delText>If the work of this Section is to be measured and paid for by several different methods, please amend the standard wording given above to reflect the different methods of measurement and payment.</w:delText>
        </w:r>
        <w:r w:rsidRPr="00452C67" w:rsidDel="008466EF">
          <w:rPr>
            <w:highlight w:val="yellow"/>
          </w:rPr>
          <w:delText>]</w:delText>
        </w:r>
      </w:del>
    </w:p>
    <w:p w14:paraId="4A2E4E07" w14:textId="77777777" w:rsidR="003574BE" w:rsidRPr="007D2B41" w:rsidRDefault="003574BE" w:rsidP="007D2B41">
      <w:pPr>
        <w:pStyle w:val="Heading2"/>
      </w:pPr>
      <w:r w:rsidRPr="007D2B41">
        <w:t>Submittals</w:t>
      </w:r>
    </w:p>
    <w:p w14:paraId="6D743FE7" w14:textId="77777777" w:rsidR="003574BE" w:rsidRPr="00336E0A" w:rsidRDefault="003574BE" w:rsidP="00D42DB6">
      <w:pPr>
        <w:pStyle w:val="Heading3"/>
        <w:tabs>
          <w:tab w:val="clear" w:pos="1440"/>
          <w:tab w:val="left" w:pos="1418"/>
        </w:tabs>
        <w:ind w:left="1418" w:hanging="709"/>
      </w:pPr>
      <w:r w:rsidRPr="00336E0A">
        <w:t>Product Data:</w:t>
      </w:r>
    </w:p>
    <w:p w14:paraId="1FC46733" w14:textId="77777777" w:rsidR="003574BE" w:rsidRPr="0088797F" w:rsidRDefault="003574BE" w:rsidP="00EA7224">
      <w:pPr>
        <w:pStyle w:val="Heading4"/>
        <w:tabs>
          <w:tab w:val="left" w:pos="2127"/>
        </w:tabs>
        <w:ind w:left="2127" w:hanging="709"/>
        <w:rPr>
          <w:i/>
        </w:rPr>
      </w:pPr>
      <w:r w:rsidRPr="00336E0A">
        <w:t xml:space="preserve">Submit manufacturer's printed </w:t>
      </w:r>
      <w:r w:rsidR="00A942E6" w:rsidRPr="00336E0A">
        <w:t>P</w:t>
      </w:r>
      <w:r w:rsidRPr="00336E0A">
        <w:t>roduct literature, specifications and data sheet</w:t>
      </w:r>
      <w:r w:rsidR="00EA74CD" w:rsidRPr="00336E0A">
        <w:t>s</w:t>
      </w:r>
      <w:r w:rsidRPr="00336E0A">
        <w:t xml:space="preserve"> in accordance with </w:t>
      </w:r>
      <w:r w:rsidRPr="00BC48D4">
        <w:t xml:space="preserve">Section </w:t>
      </w:r>
      <w:r w:rsidR="0087524D" w:rsidRPr="00BC48D4">
        <w:rPr>
          <w:rPrChange w:id="105" w:author="Radulovic, Nicole" w:date="2022-11-03T11:53:00Z">
            <w:rPr>
              <w:highlight w:val="yellow"/>
            </w:rPr>
          </w:rPrChange>
        </w:rPr>
        <w:t>[</w:t>
      </w:r>
      <w:r w:rsidRPr="00BC48D4">
        <w:rPr>
          <w:rPrChange w:id="106" w:author="Radulovic, Nicole" w:date="2022-11-03T11:53:00Z">
            <w:rPr>
              <w:highlight w:val="yellow"/>
            </w:rPr>
          </w:rPrChange>
        </w:rPr>
        <w:t>01300 - Submittals</w:t>
      </w:r>
      <w:r w:rsidR="0087524D" w:rsidRPr="00BC48D4">
        <w:rPr>
          <w:rPrChange w:id="107" w:author="Radulovic, Nicole" w:date="2022-11-03T11:53:00Z">
            <w:rPr>
              <w:highlight w:val="yellow"/>
            </w:rPr>
          </w:rPrChange>
        </w:rPr>
        <w:t>]</w:t>
      </w:r>
      <w:r w:rsidR="00355097" w:rsidRPr="00BC48D4">
        <w:rPr>
          <w:rPrChange w:id="108" w:author="Radulovic, Nicole" w:date="2022-11-03T11:53:00Z">
            <w:rPr>
              <w:highlight w:val="yellow"/>
            </w:rPr>
          </w:rPrChange>
        </w:rPr>
        <w:t>.</w:t>
      </w:r>
      <w:r w:rsidR="0087524D" w:rsidRPr="00BC48D4">
        <w:rPr>
          <w:rPrChange w:id="109" w:author="Radulovic, Nicole" w:date="2022-11-03T11:53:00Z">
            <w:rPr>
              <w:highlight w:val="yellow"/>
            </w:rPr>
          </w:rPrChange>
        </w:rPr>
        <w:t xml:space="preserve"> </w:t>
      </w:r>
      <w:del w:id="110" w:author="Paul Shi" w:date="2022-03-22T21:19:00Z">
        <w:r w:rsidR="0087524D" w:rsidRPr="0088797F" w:rsidDel="002A5155">
          <w:rPr>
            <w:i/>
            <w:highlight w:val="yellow"/>
          </w:rPr>
          <w:delText>[</w:delText>
        </w:r>
        <w:r w:rsidR="00346767" w:rsidRPr="0088797F" w:rsidDel="002A5155">
          <w:rPr>
            <w:i/>
            <w:highlight w:val="yellow"/>
          </w:rPr>
          <w:delText>Consultant to amend as appropriate</w:delText>
        </w:r>
        <w:r w:rsidR="0087524D" w:rsidRPr="0088797F" w:rsidDel="002A5155">
          <w:rPr>
            <w:i/>
            <w:highlight w:val="yellow"/>
          </w:rPr>
          <w:delText>]</w:delText>
        </w:r>
      </w:del>
    </w:p>
    <w:p w14:paraId="4CB7C0C1" w14:textId="77777777" w:rsidR="003574BE" w:rsidRPr="00336E0A" w:rsidDel="002A5155" w:rsidRDefault="003574BE" w:rsidP="00EA7224">
      <w:pPr>
        <w:pStyle w:val="Heading4"/>
        <w:tabs>
          <w:tab w:val="left" w:pos="2127"/>
        </w:tabs>
        <w:ind w:left="2127" w:hanging="709"/>
        <w:rPr>
          <w:del w:id="111" w:author="Paul Shi" w:date="2022-03-22T21:19:00Z"/>
        </w:rPr>
      </w:pPr>
      <w:commentRangeStart w:id="112"/>
      <w:del w:id="113" w:author="Paul Shi" w:date="2022-03-22T21:19:00Z">
        <w:r w:rsidRPr="00336E0A" w:rsidDel="002A5155">
          <w:delText xml:space="preserve">Submit </w:delText>
        </w:r>
        <w:r w:rsidR="0087524D" w:rsidRPr="00346767" w:rsidDel="002A5155">
          <w:rPr>
            <w:highlight w:val="yellow"/>
          </w:rPr>
          <w:delText>[</w:delText>
        </w:r>
        <w:r w:rsidRPr="00346767" w:rsidDel="002A5155">
          <w:rPr>
            <w:highlight w:val="yellow"/>
          </w:rPr>
          <w:delText>two</w:delText>
        </w:r>
        <w:r w:rsidR="0087524D" w:rsidRPr="00346767" w:rsidDel="002A5155">
          <w:rPr>
            <w:highlight w:val="yellow"/>
          </w:rPr>
          <w:delText>] [___]</w:delText>
        </w:r>
        <w:r w:rsidR="00A942E6" w:rsidRPr="00336E0A" w:rsidDel="002A5155">
          <w:delText xml:space="preserve"> </w:delText>
        </w:r>
        <w:r w:rsidRPr="00336E0A" w:rsidDel="002A5155">
          <w:delText xml:space="preserve">copies of WHMIS MSDS - Material Safety Data Sheets in accordance with Section </w:delText>
        </w:r>
        <w:r w:rsidR="0087524D" w:rsidRPr="00346767" w:rsidDel="002A5155">
          <w:rPr>
            <w:highlight w:val="yellow"/>
          </w:rPr>
          <w:delText>[</w:delText>
        </w:r>
        <w:r w:rsidRPr="00346767" w:rsidDel="002A5155">
          <w:rPr>
            <w:highlight w:val="yellow"/>
          </w:rPr>
          <w:delText>01300 - Submittals</w:delText>
        </w:r>
        <w:r w:rsidR="0087524D" w:rsidRPr="00346767" w:rsidDel="002A5155">
          <w:rPr>
            <w:highlight w:val="yellow"/>
          </w:rPr>
          <w:delText>]</w:delText>
        </w:r>
        <w:r w:rsidR="0087524D" w:rsidRPr="00336E0A" w:rsidDel="002A5155">
          <w:delText xml:space="preserve"> </w:delText>
        </w:r>
        <w:r w:rsidR="0087524D" w:rsidRPr="00346767" w:rsidDel="002A5155">
          <w:rPr>
            <w:highlight w:val="yellow"/>
          </w:rPr>
          <w:delText>[___]</w:delText>
        </w:r>
        <w:r w:rsidRPr="00346767" w:rsidDel="002A5155">
          <w:rPr>
            <w:highlight w:val="yellow"/>
          </w:rPr>
          <w:delText>.</w:delText>
        </w:r>
      </w:del>
      <w:commentRangeEnd w:id="112"/>
      <w:r w:rsidR="00BC48D4">
        <w:rPr>
          <w:rStyle w:val="CommentReference"/>
        </w:rPr>
        <w:commentReference w:id="112"/>
      </w:r>
    </w:p>
    <w:p w14:paraId="406A92EA" w14:textId="77777777" w:rsidR="003574BE" w:rsidRPr="00336E0A" w:rsidRDefault="003574BE" w:rsidP="00D42DB6">
      <w:pPr>
        <w:pStyle w:val="Heading3"/>
        <w:tabs>
          <w:tab w:val="clear" w:pos="1440"/>
          <w:tab w:val="left" w:pos="1418"/>
        </w:tabs>
        <w:ind w:left="1418" w:hanging="709"/>
      </w:pPr>
      <w:r w:rsidRPr="00336E0A">
        <w:t>Manufacturer's Instructions:</w:t>
      </w:r>
    </w:p>
    <w:p w14:paraId="5392FCF0" w14:textId="77777777" w:rsidR="003574BE" w:rsidRPr="00336E0A" w:rsidRDefault="003574BE" w:rsidP="00D42DB6">
      <w:pPr>
        <w:pStyle w:val="Heading4"/>
        <w:tabs>
          <w:tab w:val="left" w:pos="2127"/>
        </w:tabs>
        <w:ind w:left="2127" w:hanging="709"/>
      </w:pPr>
      <w:r w:rsidRPr="00336E0A">
        <w:t xml:space="preserve">Submit </w:t>
      </w:r>
      <w:r w:rsidR="00115F2D" w:rsidRPr="00336E0A">
        <w:t xml:space="preserve">the </w:t>
      </w:r>
      <w:r w:rsidRPr="00336E0A">
        <w:t>manufacturer's installation instructions.</w:t>
      </w:r>
    </w:p>
    <w:p w14:paraId="48FE6C89" w14:textId="77777777" w:rsidR="003574BE" w:rsidRPr="007D2B41" w:rsidRDefault="003574BE" w:rsidP="007D2B41">
      <w:pPr>
        <w:pStyle w:val="Heading2"/>
      </w:pPr>
      <w:r w:rsidRPr="007D2B41">
        <w:t>Quality</w:t>
      </w:r>
      <w:r w:rsidR="00BB5AF0">
        <w:t xml:space="preserve"> </w:t>
      </w:r>
      <w:r w:rsidRPr="007D2B41">
        <w:t>Assurance</w:t>
      </w:r>
    </w:p>
    <w:p w14:paraId="6396AC71" w14:textId="77777777" w:rsidR="003574BE" w:rsidRPr="00336E0A" w:rsidRDefault="003574BE" w:rsidP="00EA7224">
      <w:pPr>
        <w:pStyle w:val="Heading3"/>
        <w:tabs>
          <w:tab w:val="clear" w:pos="1440"/>
          <w:tab w:val="left" w:pos="1418"/>
        </w:tabs>
        <w:ind w:left="1418" w:hanging="709"/>
      </w:pPr>
      <w:r w:rsidRPr="00336E0A">
        <w:t xml:space="preserve">Test Reports: </w:t>
      </w:r>
      <w:r w:rsidR="00115F2D" w:rsidRPr="00336E0A">
        <w:t xml:space="preserve"> </w:t>
      </w:r>
      <w:r w:rsidR="00355097" w:rsidRPr="00336E0A">
        <w:t xml:space="preserve">Certified </w:t>
      </w:r>
      <w:r w:rsidRPr="00336E0A">
        <w:t xml:space="preserve">test reports showing compliance with </w:t>
      </w:r>
      <w:r w:rsidR="00A942E6" w:rsidRPr="00336E0A">
        <w:t xml:space="preserve">the </w:t>
      </w:r>
      <w:r w:rsidRPr="00336E0A">
        <w:t>specified performance characteristics and physical properties.</w:t>
      </w:r>
    </w:p>
    <w:p w14:paraId="266261BD" w14:textId="77777777" w:rsidR="003574BE" w:rsidRPr="00336E0A" w:rsidRDefault="003574BE" w:rsidP="00EA7224">
      <w:pPr>
        <w:pStyle w:val="Heading3"/>
        <w:tabs>
          <w:tab w:val="clear" w:pos="1440"/>
          <w:tab w:val="left" w:pos="1418"/>
        </w:tabs>
        <w:ind w:left="1418" w:hanging="709"/>
      </w:pPr>
      <w:r w:rsidRPr="00336E0A">
        <w:t xml:space="preserve">Certificates: </w:t>
      </w:r>
      <w:r w:rsidR="00A942E6" w:rsidRPr="00336E0A">
        <w:t>P</w:t>
      </w:r>
      <w:r w:rsidRPr="00336E0A">
        <w:t xml:space="preserve">roduct certificates signed by </w:t>
      </w:r>
      <w:r w:rsidR="00A942E6" w:rsidRPr="00336E0A">
        <w:t xml:space="preserve">the </w:t>
      </w:r>
      <w:r w:rsidRPr="00336E0A">
        <w:t xml:space="preserve">manufacturer certifying </w:t>
      </w:r>
      <w:r w:rsidR="00A942E6" w:rsidRPr="00336E0A">
        <w:t xml:space="preserve">that the </w:t>
      </w:r>
      <w:r w:rsidRPr="00336E0A">
        <w:t xml:space="preserve">materials comply with </w:t>
      </w:r>
      <w:r w:rsidR="00A942E6" w:rsidRPr="00336E0A">
        <w:t xml:space="preserve">the </w:t>
      </w:r>
      <w:r w:rsidRPr="00336E0A">
        <w:t xml:space="preserve">specified performance characteristics and criteria and </w:t>
      </w:r>
      <w:r w:rsidR="00A942E6" w:rsidRPr="00336E0A">
        <w:t xml:space="preserve">the </w:t>
      </w:r>
      <w:r w:rsidRPr="00336E0A">
        <w:t>physical requirements.</w:t>
      </w:r>
    </w:p>
    <w:p w14:paraId="274C5EB6" w14:textId="77777777" w:rsidR="003574BE" w:rsidRPr="00336E0A" w:rsidRDefault="003574BE" w:rsidP="00EA7224">
      <w:pPr>
        <w:pStyle w:val="Heading3"/>
        <w:tabs>
          <w:tab w:val="clear" w:pos="1440"/>
          <w:tab w:val="left" w:pos="1418"/>
        </w:tabs>
        <w:ind w:left="1418" w:hanging="709"/>
      </w:pPr>
      <w:r w:rsidRPr="00336E0A">
        <w:t xml:space="preserve">Pre-installation Meetings: </w:t>
      </w:r>
      <w:r w:rsidR="004F1711" w:rsidRPr="00336E0A">
        <w:t>C</w:t>
      </w:r>
      <w:r w:rsidRPr="00336E0A">
        <w:t>onduct pre-installation meeting</w:t>
      </w:r>
      <w:r w:rsidR="00A942E6" w:rsidRPr="00336E0A">
        <w:t>s</w:t>
      </w:r>
      <w:r w:rsidRPr="00336E0A">
        <w:t xml:space="preserve"> to verify </w:t>
      </w:r>
      <w:r w:rsidR="00355097">
        <w:t>Contract Work</w:t>
      </w:r>
      <w:r w:rsidRPr="00336E0A">
        <w:t xml:space="preserve"> requirements, manufacturer's installation instructions and manufacturer's warranty requirements. Comply with </w:t>
      </w:r>
      <w:r w:rsidR="00A942E6" w:rsidRPr="00336E0A">
        <w:t xml:space="preserve">the requirements of </w:t>
      </w:r>
      <w:r w:rsidRPr="00336E0A">
        <w:t>Division 1</w:t>
      </w:r>
      <w:r w:rsidR="00346767">
        <w:t xml:space="preserve"> – General Requirements</w:t>
      </w:r>
      <w:r w:rsidRPr="00336E0A">
        <w:t>.</w:t>
      </w:r>
    </w:p>
    <w:p w14:paraId="37DA37CC" w14:textId="77777777" w:rsidR="003574BE" w:rsidRPr="00BB5AF0" w:rsidRDefault="003574BE" w:rsidP="00BB5AF0">
      <w:pPr>
        <w:pStyle w:val="Heading1"/>
      </w:pPr>
      <w:r w:rsidRPr="00BB5AF0">
        <w:t>PRODUCTS</w:t>
      </w:r>
    </w:p>
    <w:p w14:paraId="499B521E" w14:textId="77777777" w:rsidR="003574BE" w:rsidRPr="007D2B41" w:rsidRDefault="003574BE" w:rsidP="007D2B41">
      <w:pPr>
        <w:pStyle w:val="Heading2"/>
      </w:pPr>
      <w:r w:rsidRPr="007D2B41">
        <w:t>Materials</w:t>
      </w:r>
    </w:p>
    <w:p w14:paraId="66AA2DE6" w14:textId="77777777" w:rsidR="003574BE" w:rsidRPr="00336E0A" w:rsidRDefault="003574BE" w:rsidP="00EA7224">
      <w:pPr>
        <w:pStyle w:val="Heading3"/>
        <w:tabs>
          <w:tab w:val="clear" w:pos="1440"/>
          <w:tab w:val="left" w:pos="1418"/>
        </w:tabs>
        <w:ind w:left="1418" w:hanging="709"/>
      </w:pPr>
      <w:r w:rsidRPr="00336E0A">
        <w:t xml:space="preserve">Control </w:t>
      </w:r>
      <w:r w:rsidR="004F1711" w:rsidRPr="00336E0A">
        <w:t>J</w:t>
      </w:r>
      <w:r w:rsidRPr="00336E0A">
        <w:t xml:space="preserve">oint </w:t>
      </w:r>
      <w:r w:rsidR="004F1711" w:rsidRPr="00336E0A">
        <w:t>F</w:t>
      </w:r>
      <w:r w:rsidRPr="00336E0A">
        <w:t xml:space="preserve">iller: purpose made elastome 40 durometer hardness </w:t>
      </w:r>
      <w:r w:rsidR="00115F2D" w:rsidRPr="00336E0A">
        <w:t xml:space="preserve">in accordance with </w:t>
      </w:r>
      <w:r w:rsidRPr="00336E0A">
        <w:t>ASTM D 2240</w:t>
      </w:r>
      <w:r w:rsidR="00346767">
        <w:t>-05 (2012)</w:t>
      </w:r>
      <w:r w:rsidRPr="00336E0A">
        <w:t xml:space="preserve"> of </w:t>
      </w:r>
      <w:r w:rsidR="00A942E6" w:rsidRPr="00336E0A">
        <w:t xml:space="preserve">the </w:t>
      </w:r>
      <w:r w:rsidRPr="00336E0A">
        <w:t>size and shape indicated</w:t>
      </w:r>
      <w:r w:rsidR="00A942E6" w:rsidRPr="00336E0A">
        <w:t xml:space="preserve"> in the Contract Documents</w:t>
      </w:r>
      <w:r w:rsidRPr="00336E0A">
        <w:t>.</w:t>
      </w:r>
    </w:p>
    <w:p w14:paraId="29AFCB10" w14:textId="77777777" w:rsidR="003574BE" w:rsidRPr="00336E0A" w:rsidRDefault="003574BE" w:rsidP="00EA7224">
      <w:pPr>
        <w:pStyle w:val="Heading3"/>
        <w:tabs>
          <w:tab w:val="clear" w:pos="1440"/>
          <w:tab w:val="left" w:pos="1418"/>
        </w:tabs>
        <w:ind w:left="1418" w:hanging="709"/>
      </w:pPr>
      <w:r w:rsidRPr="00336E0A">
        <w:t xml:space="preserve">Lap </w:t>
      </w:r>
      <w:r w:rsidR="004F1711" w:rsidRPr="00336E0A">
        <w:t>A</w:t>
      </w:r>
      <w:r w:rsidRPr="00336E0A">
        <w:t xml:space="preserve">dhesive: </w:t>
      </w:r>
      <w:r w:rsidR="00A942E6" w:rsidRPr="00336E0A">
        <w:t xml:space="preserve">as </w:t>
      </w:r>
      <w:r w:rsidRPr="00336E0A">
        <w:t xml:space="preserve">recommended by </w:t>
      </w:r>
      <w:r w:rsidR="00A942E6" w:rsidRPr="00336E0A">
        <w:t xml:space="preserve">the </w:t>
      </w:r>
      <w:r w:rsidRPr="00336E0A">
        <w:t>masonry flashing manufacturer.</w:t>
      </w:r>
    </w:p>
    <w:p w14:paraId="580DFDFA" w14:textId="77777777" w:rsidR="003574BE" w:rsidRPr="00336E0A" w:rsidRDefault="003574BE" w:rsidP="00EA7224">
      <w:pPr>
        <w:pStyle w:val="Heading3"/>
        <w:tabs>
          <w:tab w:val="clear" w:pos="1440"/>
          <w:tab w:val="left" w:pos="1418"/>
        </w:tabs>
        <w:ind w:left="1418" w:hanging="709"/>
      </w:pPr>
      <w:r w:rsidRPr="00336E0A">
        <w:t xml:space="preserve">Weep </w:t>
      </w:r>
      <w:r w:rsidR="004F1711" w:rsidRPr="00336E0A">
        <w:t>H</w:t>
      </w:r>
      <w:r w:rsidRPr="00336E0A">
        <w:t xml:space="preserve">ole </w:t>
      </w:r>
      <w:r w:rsidR="004F1711" w:rsidRPr="00336E0A">
        <w:t>V</w:t>
      </w:r>
      <w:r w:rsidRPr="00336E0A">
        <w:t xml:space="preserve">ents: </w:t>
      </w:r>
      <w:del w:id="114" w:author="Paul Shi" w:date="2022-03-22T21:21:00Z">
        <w:r w:rsidRPr="00336E0A" w:rsidDel="002A5155">
          <w:delText xml:space="preserve">purpose </w:delText>
        </w:r>
        <w:r w:rsidRPr="00346767" w:rsidDel="002A5155">
          <w:rPr>
            <w:highlight w:val="yellow"/>
          </w:rPr>
          <w:delText xml:space="preserve">made </w:delText>
        </w:r>
        <w:r w:rsidR="0087524D" w:rsidRPr="00346767" w:rsidDel="002A5155">
          <w:rPr>
            <w:highlight w:val="yellow"/>
          </w:rPr>
          <w:delText>[</w:delText>
        </w:r>
        <w:r w:rsidRPr="00346767" w:rsidDel="002A5155">
          <w:rPr>
            <w:highlight w:val="yellow"/>
          </w:rPr>
          <w:delText>PVC</w:delText>
        </w:r>
        <w:r w:rsidR="0087524D" w:rsidRPr="00346767" w:rsidDel="002A5155">
          <w:rPr>
            <w:highlight w:val="yellow"/>
          </w:rPr>
          <w:delText>] [     ]</w:delText>
        </w:r>
        <w:r w:rsidRPr="00346767" w:rsidDel="002A5155">
          <w:rPr>
            <w:highlight w:val="yellow"/>
          </w:rPr>
          <w:delText xml:space="preserve">, colour </w:delText>
        </w:r>
        <w:r w:rsidR="0087524D" w:rsidRPr="00346767" w:rsidDel="002A5155">
          <w:rPr>
            <w:highlight w:val="yellow"/>
          </w:rPr>
          <w:delText>[     ]</w:delText>
        </w:r>
        <w:r w:rsidRPr="00346767" w:rsidDel="002A5155">
          <w:rPr>
            <w:highlight w:val="yellow"/>
          </w:rPr>
          <w:delText>.</w:delText>
        </w:r>
      </w:del>
      <w:ins w:id="115" w:author="Paul Shi" w:date="2022-03-22T21:22:00Z">
        <w:r w:rsidR="002A5155" w:rsidRPr="002A5155">
          <w:t xml:space="preserve"> </w:t>
        </w:r>
        <w:r w:rsidR="002A5155" w:rsidRPr="00336E0A">
          <w:t xml:space="preserve">purpose </w:t>
        </w:r>
        <w:r w:rsidR="002A5155" w:rsidRPr="002A58EF">
          <w:t xml:space="preserve">made </w:t>
        </w:r>
        <w:r w:rsidR="002A5155" w:rsidRPr="00872075">
          <w:t xml:space="preserve">PVC </w:t>
        </w:r>
        <w:r w:rsidR="002A5155">
          <w:t>vent designed to drain cavities to the exterior</w:t>
        </w:r>
      </w:ins>
    </w:p>
    <w:p w14:paraId="2BD53F81" w14:textId="77777777" w:rsidR="002A5155" w:rsidRPr="00336E0A" w:rsidRDefault="002A5155" w:rsidP="002A5155">
      <w:pPr>
        <w:pStyle w:val="Heading3"/>
        <w:rPr>
          <w:ins w:id="116" w:author="Paul Shi" w:date="2022-03-22T21:22:00Z"/>
        </w:rPr>
      </w:pPr>
      <w:ins w:id="117" w:author="Paul Shi" w:date="2022-03-22T21:22:00Z">
        <w:r w:rsidRPr="009D18DE">
          <w:t>Mortar Collection Device: Polyester open mesh – ‘Mortar Net’</w:t>
        </w:r>
      </w:ins>
    </w:p>
    <w:p w14:paraId="2EF20FFB" w14:textId="77777777" w:rsidR="002A5155" w:rsidRDefault="002A5155" w:rsidP="002A5155">
      <w:pPr>
        <w:pStyle w:val="Heading3"/>
        <w:rPr>
          <w:ins w:id="118" w:author="Paul Shi" w:date="2022-03-22T21:22:00Z"/>
        </w:rPr>
      </w:pPr>
      <w:ins w:id="119" w:author="Paul Shi" w:date="2022-03-22T21:22:00Z">
        <w:r>
          <w:t>Through wall flashing and damp course flashing</w:t>
        </w:r>
        <w:r w:rsidRPr="00336E0A">
          <w:t>:</w:t>
        </w:r>
      </w:ins>
    </w:p>
    <w:p w14:paraId="175BDB0A" w14:textId="77777777" w:rsidR="002A5155" w:rsidRDefault="002A5155" w:rsidP="002A5155">
      <w:pPr>
        <w:pStyle w:val="Heading4"/>
        <w:rPr>
          <w:ins w:id="120" w:author="Paul Shi" w:date="2022-03-22T21:22:00Z"/>
        </w:rPr>
      </w:pPr>
      <w:ins w:id="121" w:author="Paul Shi" w:date="2022-03-22T21:22:00Z">
        <w:r>
          <w:t xml:space="preserve">Perma-barrier wall flashing manufactured by W.R. Grace &amp; Co., Sopra Stick 1100T by </w:t>
        </w:r>
        <w:proofErr w:type="spellStart"/>
        <w:r>
          <w:t>Soprema</w:t>
        </w:r>
        <w:proofErr w:type="spellEnd"/>
        <w:r>
          <w:t xml:space="preserve">, or Blueskin SA by </w:t>
        </w:r>
        <w:proofErr w:type="spellStart"/>
        <w:r>
          <w:t>Bakor</w:t>
        </w:r>
        <w:proofErr w:type="spellEnd"/>
        <w:r>
          <w:t>.</w:t>
        </w:r>
      </w:ins>
    </w:p>
    <w:p w14:paraId="39EED3B8" w14:textId="77777777" w:rsidR="002A5155" w:rsidRDefault="002A5155" w:rsidP="002A5155">
      <w:pPr>
        <w:pStyle w:val="Heading4"/>
        <w:rPr>
          <w:ins w:id="122" w:author="Paul Shi" w:date="2022-03-22T21:22:00Z"/>
        </w:rPr>
      </w:pPr>
      <w:ins w:id="123" w:author="Paul Shi" w:date="2022-03-22T21:22:00Z">
        <w:r>
          <w:t xml:space="preserve">Adhesive and Lap Sealant: </w:t>
        </w:r>
        <w:proofErr w:type="spellStart"/>
        <w:r>
          <w:t>Bituthene</w:t>
        </w:r>
        <w:proofErr w:type="spellEnd"/>
        <w:r>
          <w:t xml:space="preserve"> Mastic by W.R. Grace &amp; Co., Sopra Mastic by </w:t>
        </w:r>
        <w:proofErr w:type="spellStart"/>
        <w:r>
          <w:t>Soprema</w:t>
        </w:r>
        <w:proofErr w:type="spellEnd"/>
        <w:r>
          <w:t xml:space="preserve">, Air-Bloc 21 by </w:t>
        </w:r>
        <w:proofErr w:type="spellStart"/>
        <w:r>
          <w:t>Bakor</w:t>
        </w:r>
        <w:proofErr w:type="spellEnd"/>
        <w:r>
          <w:t>.</w:t>
        </w:r>
      </w:ins>
    </w:p>
    <w:p w14:paraId="1A3CFF74" w14:textId="77777777" w:rsidR="003574BE" w:rsidRPr="00336E0A" w:rsidDel="002A5155" w:rsidRDefault="003574BE" w:rsidP="00EA7224">
      <w:pPr>
        <w:pStyle w:val="Heading3"/>
        <w:tabs>
          <w:tab w:val="clear" w:pos="1440"/>
          <w:tab w:val="left" w:pos="1418"/>
        </w:tabs>
        <w:ind w:left="1418" w:hanging="709"/>
        <w:rPr>
          <w:del w:id="124" w:author="Paul Shi" w:date="2022-03-22T21:21:00Z"/>
        </w:rPr>
      </w:pPr>
      <w:del w:id="125" w:author="Paul Shi" w:date="2022-03-22T21:21:00Z">
        <w:r w:rsidRPr="00336E0A" w:rsidDel="002A5155">
          <w:delText xml:space="preserve">Mechanical </w:delText>
        </w:r>
        <w:r w:rsidR="004F1711" w:rsidRPr="00336E0A" w:rsidDel="002A5155">
          <w:delText>F</w:delText>
        </w:r>
        <w:r w:rsidRPr="00336E0A" w:rsidDel="002A5155">
          <w:delText xml:space="preserve">asteners: </w:delText>
        </w:r>
        <w:r w:rsidR="00115F2D" w:rsidRPr="00346767" w:rsidDel="002A5155">
          <w:rPr>
            <w:highlight w:val="yellow"/>
          </w:rPr>
          <w:delText>[</w:delText>
        </w:r>
        <w:r w:rsidR="00346767" w:rsidRPr="00346767" w:rsidDel="002A5155">
          <w:rPr>
            <w:highlight w:val="yellow"/>
          </w:rPr>
          <w:delText>Consultant to provide three acceptable products]</w:delText>
        </w:r>
      </w:del>
    </w:p>
    <w:p w14:paraId="3120D52A" w14:textId="77777777" w:rsidR="003574BE" w:rsidRPr="00336E0A" w:rsidDel="002A5155" w:rsidRDefault="003574BE" w:rsidP="00EA7224">
      <w:pPr>
        <w:pStyle w:val="Heading3"/>
        <w:tabs>
          <w:tab w:val="clear" w:pos="1440"/>
          <w:tab w:val="left" w:pos="1418"/>
        </w:tabs>
        <w:ind w:left="1418" w:hanging="709"/>
        <w:rPr>
          <w:del w:id="126" w:author="Paul Shi" w:date="2022-03-22T21:21:00Z"/>
        </w:rPr>
      </w:pPr>
      <w:del w:id="127" w:author="Paul Shi" w:date="2022-03-22T21:21:00Z">
        <w:r w:rsidRPr="00336E0A" w:rsidDel="002A5155">
          <w:delText>Polyethylene Flashings:</w:delText>
        </w:r>
      </w:del>
    </w:p>
    <w:p w14:paraId="539E85CC" w14:textId="77777777" w:rsidR="003574BE" w:rsidRPr="00336E0A" w:rsidDel="002A5155" w:rsidRDefault="003574BE" w:rsidP="00D42DB6">
      <w:pPr>
        <w:pStyle w:val="Heading4"/>
        <w:tabs>
          <w:tab w:val="left" w:pos="2127"/>
        </w:tabs>
        <w:ind w:left="2127" w:hanging="709"/>
        <w:rPr>
          <w:del w:id="128" w:author="Paul Shi" w:date="2022-03-22T21:21:00Z"/>
        </w:rPr>
      </w:pPr>
      <w:del w:id="129" w:author="Paul Shi" w:date="2022-03-22T21:21:00Z">
        <w:r w:rsidRPr="00336E0A" w:rsidDel="002A5155">
          <w:delText xml:space="preserve">Reinforced: </w:delText>
        </w:r>
        <w:r w:rsidR="004F1711" w:rsidRPr="00346767" w:rsidDel="002A5155">
          <w:rPr>
            <w:highlight w:val="yellow"/>
          </w:rPr>
          <w:delText>T</w:delText>
        </w:r>
        <w:r w:rsidRPr="00346767" w:rsidDel="002A5155">
          <w:rPr>
            <w:highlight w:val="yellow"/>
          </w:rPr>
          <w:delText xml:space="preserve">wo </w:delText>
        </w:r>
        <w:r w:rsidR="0087524D" w:rsidRPr="00346767" w:rsidDel="002A5155">
          <w:rPr>
            <w:highlight w:val="yellow"/>
          </w:rPr>
          <w:delText>[</w:delText>
        </w:r>
        <w:r w:rsidRPr="00346767" w:rsidDel="002A5155">
          <w:rPr>
            <w:highlight w:val="yellow"/>
          </w:rPr>
          <w:delText>.75</w:delText>
        </w:r>
        <w:r w:rsidR="0087524D" w:rsidRPr="00346767" w:rsidDel="002A5155">
          <w:rPr>
            <w:highlight w:val="yellow"/>
          </w:rPr>
          <w:delText>]</w:delText>
        </w:r>
        <w:r w:rsidRPr="00336E0A" w:rsidDel="002A5155">
          <w:delText xml:space="preserve"> mm thick polyethylene films bonded </w:delText>
        </w:r>
        <w:r w:rsidR="00A942E6" w:rsidRPr="00336E0A" w:rsidDel="002A5155">
          <w:delText xml:space="preserve">to </w:delText>
        </w:r>
        <w:r w:rsidRPr="00336E0A" w:rsidDel="002A5155">
          <w:delText>each side of asphalt treated creped kraft paper, reinforced with 12.7</w:delText>
        </w:r>
        <w:r w:rsidR="00355097" w:rsidDel="002A5155">
          <w:delText xml:space="preserve"> mm</w:delText>
        </w:r>
        <w:r w:rsidRPr="00336E0A" w:rsidDel="002A5155">
          <w:delText xml:space="preserve"> x 12.7</w:delText>
        </w:r>
        <w:r w:rsidR="00355097" w:rsidDel="002A5155">
          <w:delText xml:space="preserve"> mm</w:delText>
        </w:r>
        <w:r w:rsidRPr="00336E0A" w:rsidDel="002A5155">
          <w:delText xml:space="preserve"> </w:delText>
        </w:r>
        <w:r w:rsidR="0087524D" w:rsidRPr="00346767" w:rsidDel="002A5155">
          <w:rPr>
            <w:highlight w:val="yellow"/>
          </w:rPr>
          <w:delText>[     ]</w:delText>
        </w:r>
        <w:r w:rsidR="00355097" w:rsidDel="002A5155">
          <w:delText xml:space="preserve"> </w:delText>
        </w:r>
        <w:r w:rsidR="00115F2D" w:rsidRPr="00336E0A" w:rsidDel="002A5155">
          <w:delText xml:space="preserve">of </w:delText>
        </w:r>
        <w:r w:rsidRPr="00336E0A" w:rsidDel="002A5155">
          <w:delText>fibreglass scrim.</w:delText>
        </w:r>
      </w:del>
    </w:p>
    <w:p w14:paraId="037FBF46" w14:textId="77777777" w:rsidR="003574BE" w:rsidRPr="00336E0A" w:rsidDel="002A5155" w:rsidRDefault="003574BE" w:rsidP="00D42DB6">
      <w:pPr>
        <w:pStyle w:val="Heading3"/>
        <w:tabs>
          <w:tab w:val="clear" w:pos="1440"/>
          <w:tab w:val="left" w:pos="1418"/>
        </w:tabs>
        <w:ind w:left="1418" w:hanging="709"/>
        <w:rPr>
          <w:del w:id="130" w:author="Paul Shi" w:date="2022-03-22T21:21:00Z"/>
        </w:rPr>
      </w:pPr>
      <w:del w:id="131" w:author="Paul Shi" w:date="2022-03-22T21:21:00Z">
        <w:r w:rsidRPr="00336E0A" w:rsidDel="002A5155">
          <w:delText>Aluminum Flashings:</w:delText>
        </w:r>
      </w:del>
    </w:p>
    <w:p w14:paraId="56D9A3F0" w14:textId="77777777" w:rsidR="003574BE" w:rsidRPr="00336E0A" w:rsidDel="002A5155" w:rsidRDefault="003574BE" w:rsidP="00D42DB6">
      <w:pPr>
        <w:pStyle w:val="Heading4"/>
        <w:tabs>
          <w:tab w:val="left" w:pos="2127"/>
        </w:tabs>
        <w:ind w:left="2127" w:hanging="709"/>
        <w:rPr>
          <w:del w:id="132" w:author="Paul Shi" w:date="2022-03-22T21:21:00Z"/>
        </w:rPr>
      </w:pPr>
      <w:del w:id="133" w:author="Paul Shi" w:date="2022-03-22T21:21:00Z">
        <w:r w:rsidRPr="00336E0A" w:rsidDel="002A5155">
          <w:delText xml:space="preserve">Aluminum foil, </w:delText>
        </w:r>
        <w:r w:rsidR="00346767" w:rsidDel="002A5155">
          <w:delText>0</w:delText>
        </w:r>
        <w:r w:rsidRPr="00336E0A" w:rsidDel="002A5155">
          <w:delText xml:space="preserve">.004 mm thick, asphalt laminated between two sheets of creped kraft paper with one exposed paper surface coated with </w:delText>
        </w:r>
        <w:r w:rsidR="00115F2D" w:rsidRPr="00336E0A" w:rsidDel="002A5155">
          <w:delText xml:space="preserve">an </w:delText>
        </w:r>
        <w:r w:rsidRPr="00336E0A" w:rsidDel="002A5155">
          <w:delText>asphalt-wax treatment.</w:delText>
        </w:r>
      </w:del>
    </w:p>
    <w:p w14:paraId="76732146" w14:textId="77777777" w:rsidR="003574BE" w:rsidRPr="007D2B41" w:rsidRDefault="003574BE" w:rsidP="00BB5AF0">
      <w:pPr>
        <w:pStyle w:val="Heading1"/>
      </w:pPr>
      <w:r w:rsidRPr="007D2B41">
        <w:t>EXECUTION</w:t>
      </w:r>
    </w:p>
    <w:p w14:paraId="39D07AA2" w14:textId="77777777" w:rsidR="003574BE" w:rsidRPr="007D2B41" w:rsidRDefault="003574BE" w:rsidP="007D2B41">
      <w:pPr>
        <w:pStyle w:val="Heading2"/>
      </w:pPr>
      <w:r w:rsidRPr="007D2B41">
        <w:lastRenderedPageBreak/>
        <w:t>Manufacturer’s</w:t>
      </w:r>
      <w:r w:rsidR="00BB5AF0">
        <w:t xml:space="preserve"> </w:t>
      </w:r>
      <w:r w:rsidRPr="007D2B41">
        <w:t>Instructions</w:t>
      </w:r>
    </w:p>
    <w:p w14:paraId="0DFD6A9A" w14:textId="77777777" w:rsidR="003574BE" w:rsidRPr="00336E0A" w:rsidRDefault="003574BE" w:rsidP="00D42DB6">
      <w:pPr>
        <w:pStyle w:val="Heading3"/>
        <w:tabs>
          <w:tab w:val="clear" w:pos="1440"/>
          <w:tab w:val="left" w:pos="1418"/>
        </w:tabs>
        <w:ind w:left="1418" w:hanging="709"/>
      </w:pPr>
      <w:r w:rsidRPr="00336E0A">
        <w:t xml:space="preserve">Compliance: Comply with </w:t>
      </w:r>
      <w:r w:rsidR="00A942E6" w:rsidRPr="00336E0A">
        <w:t xml:space="preserve">the </w:t>
      </w:r>
      <w:r w:rsidRPr="00336E0A">
        <w:t xml:space="preserve">manufacturer’s written data, including </w:t>
      </w:r>
      <w:r w:rsidR="00A942E6" w:rsidRPr="00336E0A">
        <w:t>P</w:t>
      </w:r>
      <w:r w:rsidRPr="00336E0A">
        <w:t xml:space="preserve">roduct technical bulletins, </w:t>
      </w:r>
      <w:r w:rsidR="00A942E6" w:rsidRPr="00336E0A">
        <w:t>P</w:t>
      </w:r>
      <w:r w:rsidRPr="00336E0A">
        <w:t xml:space="preserve">roduct catalogue installation instructions, </w:t>
      </w:r>
      <w:r w:rsidR="00A942E6" w:rsidRPr="00336E0A">
        <w:t>P</w:t>
      </w:r>
      <w:r w:rsidRPr="00336E0A">
        <w:t>roduct carton installation instructions, and data sheets.</w:t>
      </w:r>
    </w:p>
    <w:p w14:paraId="4DEF4FF0" w14:textId="77777777" w:rsidR="003574BE" w:rsidRPr="007D2B41" w:rsidRDefault="003574BE" w:rsidP="007D2B41">
      <w:pPr>
        <w:pStyle w:val="Heading2"/>
      </w:pPr>
      <w:r w:rsidRPr="007D2B41">
        <w:t>Installation</w:t>
      </w:r>
    </w:p>
    <w:p w14:paraId="70DA9AA7" w14:textId="77777777" w:rsidR="003574BE" w:rsidRPr="00336E0A" w:rsidRDefault="003574BE" w:rsidP="00EA7224">
      <w:pPr>
        <w:pStyle w:val="Heading3"/>
        <w:tabs>
          <w:tab w:val="clear" w:pos="1440"/>
          <w:tab w:val="left" w:pos="1418"/>
        </w:tabs>
        <w:ind w:left="1418" w:hanging="709"/>
      </w:pPr>
      <w:r w:rsidRPr="00336E0A">
        <w:t xml:space="preserve">Install continuous control joint fillers in control joints at </w:t>
      </w:r>
      <w:r w:rsidR="002321B4" w:rsidRPr="00336E0A">
        <w:t xml:space="preserve">the </w:t>
      </w:r>
      <w:r w:rsidRPr="00336E0A">
        <w:t>locations indicated</w:t>
      </w:r>
      <w:r w:rsidR="00A942E6" w:rsidRPr="00336E0A">
        <w:t xml:space="preserve"> in the Contract Documents</w:t>
      </w:r>
      <w:r w:rsidRPr="00336E0A">
        <w:t>.</w:t>
      </w:r>
    </w:p>
    <w:p w14:paraId="0D6BEB29" w14:textId="77777777" w:rsidR="003574BE" w:rsidRPr="00336E0A" w:rsidRDefault="003574BE" w:rsidP="00EA7224">
      <w:pPr>
        <w:pStyle w:val="Heading3"/>
        <w:tabs>
          <w:tab w:val="clear" w:pos="1440"/>
          <w:tab w:val="left" w:pos="1418"/>
        </w:tabs>
        <w:ind w:left="1418" w:hanging="709"/>
      </w:pPr>
      <w:r w:rsidRPr="00336E0A">
        <w:t xml:space="preserve">Install weep hole vents in vertical joints immediately over flashings, in exterior wythes of cavity wall and masonry veneer wall construction, at </w:t>
      </w:r>
      <w:r w:rsidR="00A942E6" w:rsidRPr="00336E0A">
        <w:t xml:space="preserve">a </w:t>
      </w:r>
      <w:r w:rsidRPr="00336E0A">
        <w:t>maximum horizontal spacing of 600 mm o</w:t>
      </w:r>
      <w:r w:rsidR="002321B4" w:rsidRPr="00336E0A">
        <w:t xml:space="preserve">n </w:t>
      </w:r>
      <w:r w:rsidRPr="00336E0A">
        <w:t>c</w:t>
      </w:r>
      <w:r w:rsidR="002321B4" w:rsidRPr="00336E0A">
        <w:t>entre</w:t>
      </w:r>
      <w:r w:rsidRPr="00336E0A">
        <w:t>.</w:t>
      </w:r>
    </w:p>
    <w:p w14:paraId="00294C5B" w14:textId="77777777" w:rsidR="003574BE" w:rsidRPr="007D2B41" w:rsidRDefault="003574BE" w:rsidP="007D2B41">
      <w:pPr>
        <w:pStyle w:val="Heading2"/>
      </w:pPr>
      <w:r w:rsidRPr="007D2B41">
        <w:t>Construction</w:t>
      </w:r>
    </w:p>
    <w:p w14:paraId="4B62E4F9" w14:textId="77777777" w:rsidR="003574BE" w:rsidRPr="00CB02AB" w:rsidRDefault="003574BE" w:rsidP="00D42DB6">
      <w:pPr>
        <w:pStyle w:val="Heading3"/>
        <w:tabs>
          <w:tab w:val="clear" w:pos="1440"/>
          <w:tab w:val="left" w:pos="1418"/>
        </w:tabs>
        <w:ind w:left="1418" w:hanging="709"/>
      </w:pPr>
      <w:r w:rsidRPr="00CB02AB">
        <w:t xml:space="preserve">Build in flashings in masonry in accordance with </w:t>
      </w:r>
      <w:del w:id="134" w:author="Paul Shi" w:date="2022-03-22T21:22:00Z">
        <w:r w:rsidR="008D3A43" w:rsidRPr="00CB02AB" w:rsidDel="002A5155">
          <w:delText>[</w:delText>
        </w:r>
      </w:del>
      <w:r w:rsidRPr="00CB02AB">
        <w:rPr>
          <w:rPrChange w:id="135" w:author="Mabel Chow" w:date="2022-11-26T08:12:00Z">
            <w:rPr>
              <w:highlight w:val="yellow"/>
            </w:rPr>
          </w:rPrChange>
        </w:rPr>
        <w:t>CAN</w:t>
      </w:r>
      <w:del w:id="136" w:author="Paul Shi" w:date="2022-04-13T09:07:00Z">
        <w:r w:rsidRPr="00CB02AB" w:rsidDel="004124BA">
          <w:rPr>
            <w:rPrChange w:id="137" w:author="Mabel Chow" w:date="2022-11-26T08:12:00Z">
              <w:rPr>
                <w:highlight w:val="yellow"/>
              </w:rPr>
            </w:rPrChange>
          </w:rPr>
          <w:delText>3</w:delText>
        </w:r>
      </w:del>
      <w:r w:rsidRPr="00CB02AB">
        <w:rPr>
          <w:rPrChange w:id="138" w:author="Mabel Chow" w:date="2022-11-26T08:12:00Z">
            <w:rPr>
              <w:highlight w:val="yellow"/>
            </w:rPr>
          </w:rPrChange>
        </w:rPr>
        <w:t xml:space="preserve"> A371</w:t>
      </w:r>
      <w:r w:rsidR="00346767" w:rsidRPr="00CB02AB">
        <w:rPr>
          <w:rPrChange w:id="139" w:author="Mabel Chow" w:date="2022-11-26T08:12:00Z">
            <w:rPr>
              <w:highlight w:val="yellow"/>
            </w:rPr>
          </w:rPrChange>
        </w:rPr>
        <w:t>-14</w:t>
      </w:r>
      <w:del w:id="140" w:author="Paul Shi" w:date="2022-03-22T21:22:00Z">
        <w:r w:rsidR="008D3A43" w:rsidRPr="00CB02AB" w:rsidDel="002A5155">
          <w:delText>]</w:delText>
        </w:r>
      </w:del>
      <w:r w:rsidRPr="00CB02AB">
        <w:t xml:space="preserve"> as follows:</w:t>
      </w:r>
    </w:p>
    <w:p w14:paraId="2BF6FADA" w14:textId="77777777" w:rsidR="003574BE" w:rsidRPr="00336E0A" w:rsidRDefault="003574BE" w:rsidP="00EA7224">
      <w:pPr>
        <w:pStyle w:val="Heading4"/>
        <w:tabs>
          <w:tab w:val="left" w:pos="2127"/>
        </w:tabs>
        <w:ind w:left="2127" w:hanging="709"/>
      </w:pPr>
      <w:r w:rsidRPr="00CB02AB">
        <w:t xml:space="preserve">Install flashings under </w:t>
      </w:r>
      <w:r w:rsidR="002321B4" w:rsidRPr="00CB02AB">
        <w:t xml:space="preserve">the </w:t>
      </w:r>
      <w:r w:rsidRPr="00CB02AB">
        <w:t>exterior masonry bearing on foundation walls, slabs, shelf angles, and steel angles over openings. Install flashings</w:t>
      </w:r>
      <w:r w:rsidRPr="00336E0A">
        <w:t xml:space="preserve"> under weep</w:t>
      </w:r>
      <w:r w:rsidR="004B17B5">
        <w:t>-</w:t>
      </w:r>
      <w:r w:rsidRPr="00336E0A">
        <w:t>hole courses and as indicated</w:t>
      </w:r>
      <w:r w:rsidR="00A942E6" w:rsidRPr="00336E0A">
        <w:t xml:space="preserve"> in the Contract Documents</w:t>
      </w:r>
      <w:r w:rsidRPr="00336E0A">
        <w:t>.</w:t>
      </w:r>
    </w:p>
    <w:p w14:paraId="3D024F9E" w14:textId="77777777" w:rsidR="003574BE" w:rsidRPr="00336E0A" w:rsidRDefault="003574BE" w:rsidP="00EA7224">
      <w:pPr>
        <w:pStyle w:val="Heading4"/>
        <w:tabs>
          <w:tab w:val="left" w:pos="2127"/>
        </w:tabs>
        <w:ind w:left="2127" w:hanging="709"/>
      </w:pPr>
      <w:r w:rsidRPr="00336E0A">
        <w:t xml:space="preserve">In cavity walls and veneered walls, carry flashings from </w:t>
      </w:r>
      <w:r w:rsidR="00A942E6" w:rsidRPr="00336E0A">
        <w:t xml:space="preserve">the </w:t>
      </w:r>
      <w:r w:rsidRPr="00336E0A">
        <w:t xml:space="preserve">front edge of </w:t>
      </w:r>
      <w:r w:rsidR="00A942E6" w:rsidRPr="00336E0A">
        <w:t xml:space="preserve">the </w:t>
      </w:r>
      <w:r w:rsidRPr="00336E0A">
        <w:t xml:space="preserve">masonry, under </w:t>
      </w:r>
      <w:r w:rsidR="00A942E6" w:rsidRPr="00336E0A">
        <w:t xml:space="preserve">the </w:t>
      </w:r>
      <w:r w:rsidRPr="00336E0A">
        <w:t xml:space="preserve">outer wythe, then up </w:t>
      </w:r>
      <w:r w:rsidR="00A942E6" w:rsidRPr="00336E0A">
        <w:t xml:space="preserve">the </w:t>
      </w:r>
      <w:r w:rsidRPr="00336E0A">
        <w:t xml:space="preserve">backing </w:t>
      </w:r>
      <w:r w:rsidR="002321B4" w:rsidRPr="00336E0A">
        <w:t>a minimum of</w:t>
      </w:r>
      <w:r w:rsidRPr="00336E0A">
        <w:t xml:space="preserve"> 150 mm, and as follows:</w:t>
      </w:r>
    </w:p>
    <w:p w14:paraId="1CB532BF" w14:textId="77777777" w:rsidR="003574BE" w:rsidRPr="00336E0A" w:rsidRDefault="003574BE" w:rsidP="002B761F">
      <w:pPr>
        <w:pStyle w:val="Heading5"/>
        <w:tabs>
          <w:tab w:val="left" w:pos="2835"/>
        </w:tabs>
        <w:ind w:left="2835" w:hanging="708"/>
      </w:pPr>
      <w:r w:rsidRPr="00336E0A">
        <w:t>For masonry backing embed flashing</w:t>
      </w:r>
      <w:r w:rsidR="002321B4" w:rsidRPr="00336E0A">
        <w:t>,</w:t>
      </w:r>
      <w:r w:rsidRPr="00336E0A">
        <w:t xml:space="preserve"> 25 mm in </w:t>
      </w:r>
      <w:r w:rsidR="00A942E6" w:rsidRPr="00336E0A">
        <w:t xml:space="preserve">the </w:t>
      </w:r>
      <w:r w:rsidRPr="00336E0A">
        <w:t>joint.</w:t>
      </w:r>
    </w:p>
    <w:p w14:paraId="6E6894C3" w14:textId="77777777" w:rsidR="003574BE" w:rsidRPr="00336E0A" w:rsidRDefault="003574BE" w:rsidP="002B761F">
      <w:pPr>
        <w:pStyle w:val="Heading5"/>
        <w:tabs>
          <w:tab w:val="left" w:pos="2835"/>
        </w:tabs>
        <w:ind w:left="2835" w:hanging="708"/>
      </w:pPr>
      <w:r w:rsidRPr="00336E0A">
        <w:t>For concrete backing, insert flashing into reglets.</w:t>
      </w:r>
    </w:p>
    <w:p w14:paraId="3D1FF2B4" w14:textId="77777777" w:rsidR="003574BE" w:rsidRPr="00336E0A" w:rsidRDefault="003574BE" w:rsidP="002B761F">
      <w:pPr>
        <w:pStyle w:val="Heading5"/>
        <w:tabs>
          <w:tab w:val="left" w:pos="2835"/>
        </w:tabs>
        <w:ind w:left="2835" w:hanging="708"/>
      </w:pPr>
      <w:r w:rsidRPr="00336E0A">
        <w:t>For wood frame backing, staple flashing to walls behind sheathing paper.</w:t>
      </w:r>
    </w:p>
    <w:p w14:paraId="0DAEB298" w14:textId="77777777" w:rsidR="003574BE" w:rsidRPr="00336E0A" w:rsidRDefault="003574BE" w:rsidP="002B761F">
      <w:pPr>
        <w:pStyle w:val="Heading5"/>
        <w:tabs>
          <w:tab w:val="left" w:pos="2835"/>
        </w:tabs>
        <w:ind w:left="2835" w:hanging="708"/>
      </w:pPr>
      <w:r w:rsidRPr="00336E0A">
        <w:t xml:space="preserve">For gypsum board backing, bond to </w:t>
      </w:r>
      <w:r w:rsidR="002321B4" w:rsidRPr="00336E0A">
        <w:t xml:space="preserve">the </w:t>
      </w:r>
      <w:r w:rsidRPr="00336E0A">
        <w:t xml:space="preserve">wall using </w:t>
      </w:r>
      <w:r w:rsidR="00A942E6" w:rsidRPr="00336E0A">
        <w:t xml:space="preserve">the </w:t>
      </w:r>
      <w:r w:rsidRPr="00336E0A">
        <w:t>manufacturer's recommended adhesive.</w:t>
      </w:r>
    </w:p>
    <w:p w14:paraId="02062479" w14:textId="77777777" w:rsidR="003574BE" w:rsidRPr="00336E0A" w:rsidRDefault="003574BE" w:rsidP="00D42DB6">
      <w:pPr>
        <w:pStyle w:val="Heading4"/>
        <w:tabs>
          <w:tab w:val="left" w:pos="2127"/>
        </w:tabs>
        <w:ind w:left="2127" w:hanging="709"/>
      </w:pPr>
      <w:r w:rsidRPr="00336E0A">
        <w:t>Lap joints 150 mm and seal with adhesive.</w:t>
      </w:r>
    </w:p>
    <w:p w14:paraId="40B1F2B9" w14:textId="77777777" w:rsidR="003574BE" w:rsidRPr="007D2B41" w:rsidRDefault="003574BE" w:rsidP="007D2B41">
      <w:pPr>
        <w:pStyle w:val="Heading2"/>
      </w:pPr>
      <w:r w:rsidRPr="007D2B41">
        <w:t>Cleaning</w:t>
      </w:r>
    </w:p>
    <w:p w14:paraId="05B988F7" w14:textId="77777777" w:rsidR="003574BE" w:rsidRPr="00336E0A" w:rsidRDefault="003574BE" w:rsidP="00D42DB6">
      <w:pPr>
        <w:pStyle w:val="Heading3"/>
        <w:tabs>
          <w:tab w:val="clear" w:pos="1440"/>
          <w:tab w:val="left" w:pos="1418"/>
        </w:tabs>
        <w:ind w:left="1418" w:hanging="709"/>
      </w:pPr>
      <w:r w:rsidRPr="00336E0A">
        <w:t xml:space="preserve">Upon completion of installation, remove </w:t>
      </w:r>
      <w:r w:rsidR="00A942E6" w:rsidRPr="00336E0A">
        <w:t xml:space="preserve">any </w:t>
      </w:r>
      <w:r w:rsidRPr="00336E0A">
        <w:t>surplus materials, rubbish, tools and equipment barriers.</w:t>
      </w:r>
    </w:p>
    <w:p w14:paraId="39C82979" w14:textId="77777777" w:rsidR="003574BE" w:rsidRPr="00336E0A" w:rsidRDefault="003574BE">
      <w:pPr>
        <w:pStyle w:val="Other"/>
        <w:spacing w:before="240"/>
        <w:jc w:val="center"/>
        <w:rPr>
          <w:rFonts w:ascii="Calibri" w:hAnsi="Calibri"/>
          <w:b/>
          <w:sz w:val="22"/>
          <w:szCs w:val="22"/>
        </w:rPr>
      </w:pPr>
      <w:r w:rsidRPr="00336E0A">
        <w:rPr>
          <w:rFonts w:ascii="Calibri" w:hAnsi="Calibri"/>
          <w:b/>
          <w:sz w:val="22"/>
          <w:szCs w:val="22"/>
        </w:rPr>
        <w:t>END OF SECTION</w:t>
      </w:r>
    </w:p>
    <w:sectPr w:rsidR="003574BE" w:rsidRPr="00336E0A" w:rsidSect="007D2B41">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Radulovic, Nicole" w:date="2022-11-03T11:52:00Z" w:initials="RN">
    <w:p w14:paraId="4EEBD435" w14:textId="77777777" w:rsidR="00BC48D4" w:rsidRDefault="00BC48D4">
      <w:pPr>
        <w:pStyle w:val="CommentText"/>
      </w:pPr>
      <w:r>
        <w:rPr>
          <w:rStyle w:val="CommentReference"/>
        </w:rPr>
        <w:annotationRef/>
      </w:r>
      <w:r>
        <w:t>Should the rest of Div04 be referenced here?</w:t>
      </w:r>
    </w:p>
  </w:comment>
  <w:comment w:id="100" w:author="Radulovic, Nicole" w:date="2022-11-03T11:53:00Z" w:initials="RN">
    <w:p w14:paraId="4838D982" w14:textId="77777777" w:rsidR="00BC48D4" w:rsidRDefault="00BC48D4">
      <w:pPr>
        <w:pStyle w:val="CommentText"/>
      </w:pPr>
      <w:r>
        <w:rPr>
          <w:rStyle w:val="CommentReference"/>
        </w:rPr>
        <w:annotationRef/>
      </w:r>
      <w:r>
        <w:t>TBC</w:t>
      </w:r>
    </w:p>
  </w:comment>
  <w:comment w:id="112" w:author="Radulovic, Nicole" w:date="2022-11-03T11:53:00Z" w:initials="RN">
    <w:p w14:paraId="47FD2B6A" w14:textId="77777777" w:rsidR="00BC48D4" w:rsidRDefault="00BC48D4">
      <w:pPr>
        <w:pStyle w:val="CommentText"/>
      </w:pPr>
      <w:r>
        <w:rPr>
          <w:rStyle w:val="CommentReference"/>
        </w:rPr>
        <w:annotationRef/>
      </w:r>
      <w:r>
        <w:t>We don’t require MSDS?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BD435" w15:done="0"/>
  <w15:commentEx w15:paraId="4838D982" w15:done="0"/>
  <w15:commentEx w15:paraId="47FD2B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BD435" w16cid:durableId="270E2A15"/>
  <w16cid:commentId w16cid:paraId="4838D982" w16cid:durableId="270E2A29"/>
  <w16cid:commentId w16cid:paraId="47FD2B6A" w16cid:durableId="270E2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476AF" w14:textId="77777777" w:rsidR="003721F6" w:rsidRDefault="003721F6">
      <w:r>
        <w:separator/>
      </w:r>
    </w:p>
  </w:endnote>
  <w:endnote w:type="continuationSeparator" w:id="0">
    <w:p w14:paraId="3534996C" w14:textId="77777777" w:rsidR="003721F6" w:rsidRDefault="0037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B9341" w14:textId="77777777" w:rsidR="003721F6" w:rsidRDefault="003721F6">
      <w:r>
        <w:separator/>
      </w:r>
    </w:p>
  </w:footnote>
  <w:footnote w:type="continuationSeparator" w:id="0">
    <w:p w14:paraId="1BDFA239" w14:textId="77777777" w:rsidR="003721F6" w:rsidRDefault="0037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AB04" w14:textId="77777777" w:rsidR="007D2B41" w:rsidRPr="00355097" w:rsidRDefault="007D2B41" w:rsidP="007D2B41">
    <w:pPr>
      <w:pBdr>
        <w:top w:val="single" w:sz="4" w:space="1" w:color="auto"/>
      </w:pBdr>
      <w:tabs>
        <w:tab w:val="right" w:pos="10350"/>
      </w:tabs>
      <w:rPr>
        <w:rFonts w:cs="Arial"/>
      </w:rPr>
    </w:pPr>
    <w:r w:rsidRPr="007D2B41">
      <w:rPr>
        <w:rFonts w:cs="Arial"/>
      </w:rPr>
      <w:t>Section 04090</w:t>
    </w:r>
    <w:r>
      <w:rPr>
        <w:rFonts w:cs="Arial"/>
      </w:rPr>
      <w:tab/>
    </w:r>
    <w:r w:rsidRPr="00355097">
      <w:rPr>
        <w:rFonts w:cs="Arial"/>
      </w:rPr>
      <w:t>CONTRACT NO</w:t>
    </w:r>
    <w:r w:rsidRPr="0088797F">
      <w:rPr>
        <w:rFonts w:cs="Arial"/>
      </w:rPr>
      <w:t xml:space="preserve">. </w:t>
    </w:r>
    <w:r w:rsidRPr="0088797F">
      <w:rPr>
        <w:rFonts w:cs="Arial"/>
        <w:highlight w:val="yellow"/>
      </w:rPr>
      <w:t>[Insert Region Number]</w:t>
    </w:r>
    <w:r w:rsidRPr="00355097">
      <w:rPr>
        <w:rFonts w:cs="Arial"/>
      </w:rPr>
      <w:tab/>
    </w:r>
  </w:p>
  <w:p w14:paraId="75E37A16" w14:textId="77777777" w:rsidR="007D2B41" w:rsidRPr="00355097" w:rsidRDefault="007D2B41" w:rsidP="007D2B41">
    <w:pPr>
      <w:pBdr>
        <w:top w:val="single" w:sz="4" w:space="1" w:color="auto"/>
      </w:pBdr>
      <w:tabs>
        <w:tab w:val="left" w:pos="-1440"/>
        <w:tab w:val="left" w:pos="-720"/>
        <w:tab w:val="left" w:pos="0"/>
        <w:tab w:val="center" w:pos="5220"/>
        <w:tab w:val="right" w:pos="10350"/>
      </w:tabs>
      <w:rPr>
        <w:rFonts w:cs="Arial"/>
      </w:rPr>
    </w:pPr>
    <w:r w:rsidRPr="00355097">
      <w:rPr>
        <w:rFonts w:cs="Arial"/>
      </w:rPr>
      <w:t>2015-</w:t>
    </w:r>
    <w:r w:rsidR="00F92469">
      <w:rPr>
        <w:rFonts w:cs="Arial"/>
      </w:rPr>
      <w:t>1</w:t>
    </w:r>
    <w:r w:rsidRPr="00355097">
      <w:rPr>
        <w:rFonts w:cs="Arial"/>
      </w:rPr>
      <w:t>0-</w:t>
    </w:r>
    <w:r w:rsidR="00F92469">
      <w:rPr>
        <w:rFonts w:cs="Arial"/>
      </w:rPr>
      <w:t>19</w:t>
    </w:r>
    <w:r w:rsidRPr="00355097">
      <w:rPr>
        <w:rFonts w:cs="Arial"/>
        <w:b/>
      </w:rPr>
      <w:tab/>
      <w:t>MASONRY ACCESSORIES</w:t>
    </w:r>
    <w:r w:rsidRPr="00355097">
      <w:rPr>
        <w:rFonts w:cs="Arial"/>
      </w:rPr>
      <w:tab/>
    </w:r>
  </w:p>
  <w:p w14:paraId="32CFA2B1" w14:textId="77777777" w:rsidR="007D2B41" w:rsidRPr="007D2B41" w:rsidRDefault="007D2B41" w:rsidP="007D2B41">
    <w:pPr>
      <w:pBdr>
        <w:top w:val="single" w:sz="4" w:space="1" w:color="auto"/>
      </w:pBdr>
      <w:tabs>
        <w:tab w:val="center" w:pos="5175"/>
        <w:tab w:val="right" w:pos="10350"/>
      </w:tabs>
      <w:rPr>
        <w:rFonts w:cs="Arial"/>
      </w:rPr>
    </w:pPr>
    <w:r w:rsidRPr="009C7149">
      <w:rPr>
        <w:rFonts w:cs="Arial"/>
      </w:rPr>
      <w:t xml:space="preserve">Page </w:t>
    </w:r>
    <w:r w:rsidRPr="002E07C9">
      <w:rPr>
        <w:rFonts w:cs="Arial"/>
      </w:rPr>
      <w:fldChar w:fldCharType="begin"/>
    </w:r>
    <w:r w:rsidRPr="0088797F">
      <w:rPr>
        <w:rFonts w:cs="Arial"/>
      </w:rPr>
      <w:instrText xml:space="preserve">PAGE </w:instrText>
    </w:r>
    <w:r w:rsidRPr="002E07C9">
      <w:rPr>
        <w:rFonts w:cs="Arial"/>
      </w:rPr>
      <w:fldChar w:fldCharType="separate"/>
    </w:r>
    <w:r w:rsidR="00C611D5">
      <w:rPr>
        <w:rFonts w:cs="Arial"/>
        <w:noProof/>
      </w:rPr>
      <w:t>2</w:t>
    </w:r>
    <w:r w:rsidRPr="002E07C9">
      <w:rPr>
        <w:rFonts w:cs="Arial"/>
      </w:rPr>
      <w:fldChar w:fldCharType="end"/>
    </w:r>
    <w:r w:rsidRPr="002E07C9">
      <w:rPr>
        <w:rFonts w:cs="Arial"/>
      </w:rPr>
      <w:t xml:space="preserve"> </w:t>
    </w:r>
    <w:r w:rsidRPr="002E07C9">
      <w:rPr>
        <w:rFonts w:cs="Arial"/>
      </w:rPr>
      <w:tab/>
    </w:r>
    <w:r w:rsidRPr="002E07C9">
      <w:rPr>
        <w:rFonts w:cs="Arial"/>
      </w:rPr>
      <w:tab/>
      <w:t>DATE</w:t>
    </w:r>
    <w:proofErr w:type="gramStart"/>
    <w:r w:rsidRPr="002E07C9">
      <w:rPr>
        <w:rFonts w:cs="Arial"/>
      </w:rPr>
      <w:t xml:space="preserve">:  </w:t>
    </w:r>
    <w:r w:rsidRPr="0088797F">
      <w:rPr>
        <w:rFonts w:cs="Arial"/>
        <w:highlight w:val="yellow"/>
      </w:rPr>
      <w:t>[</w:t>
    </w:r>
    <w:proofErr w:type="gramEnd"/>
    <w:r w:rsidRPr="0088797F">
      <w:rPr>
        <w:rFonts w:cs="Arial"/>
        <w:highlight w:val="yellow"/>
      </w:rPr>
      <w:t>Insert Date, (e.g. Jan., 2000)]</w:t>
    </w:r>
    <w:r w:rsidRPr="007D2B41">
      <w:rPr>
        <w:rFonts w:cs="Arial"/>
      </w:rPr>
      <w:tab/>
    </w:r>
    <w:r>
      <w:rPr>
        <w:rFonts w:cs="Arial"/>
      </w:rPr>
      <w:t xml:space="preserve"> </w:t>
    </w:r>
  </w:p>
  <w:p w14:paraId="62A12E26" w14:textId="77777777" w:rsidR="007D2B41" w:rsidRDefault="007D2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98A1" w14:textId="77777777" w:rsidR="007D2B41" w:rsidRPr="00355097" w:rsidRDefault="007D2B41" w:rsidP="007D2B41">
    <w:pPr>
      <w:pBdr>
        <w:top w:val="single" w:sz="4" w:space="1" w:color="auto"/>
      </w:pBdr>
      <w:tabs>
        <w:tab w:val="right" w:pos="10350"/>
      </w:tabs>
      <w:rPr>
        <w:rFonts w:cs="Arial"/>
      </w:rPr>
    </w:pPr>
    <w:r w:rsidRPr="00355097">
      <w:rPr>
        <w:rFonts w:cs="Arial"/>
      </w:rPr>
      <w:t xml:space="preserve">CONTRACT NO. </w:t>
    </w:r>
    <w:r w:rsidRPr="00355097">
      <w:rPr>
        <w:rFonts w:cs="Arial"/>
        <w:highlight w:val="yellow"/>
      </w:rPr>
      <w:t>[Insert Region Number]</w:t>
    </w:r>
    <w:r w:rsidRPr="00355097">
      <w:rPr>
        <w:rFonts w:cs="Arial"/>
      </w:rPr>
      <w:tab/>
      <w:t>Section 04090</w:t>
    </w:r>
  </w:p>
  <w:p w14:paraId="44B95DDC" w14:textId="77777777" w:rsidR="007D2B41" w:rsidRPr="00355097" w:rsidRDefault="007D2B41" w:rsidP="007D2B41">
    <w:pPr>
      <w:pBdr>
        <w:top w:val="single" w:sz="4" w:space="1" w:color="auto"/>
      </w:pBdr>
      <w:tabs>
        <w:tab w:val="left" w:pos="-1440"/>
        <w:tab w:val="left" w:pos="-720"/>
        <w:tab w:val="left" w:pos="0"/>
        <w:tab w:val="center" w:pos="5220"/>
        <w:tab w:val="right" w:pos="10350"/>
      </w:tabs>
      <w:rPr>
        <w:rFonts w:cs="Arial"/>
      </w:rPr>
    </w:pPr>
    <w:r w:rsidRPr="00355097">
      <w:rPr>
        <w:rFonts w:cs="Arial"/>
        <w:b/>
      </w:rPr>
      <w:tab/>
      <w:t>MASONRY ACCESSORIES</w:t>
    </w:r>
    <w:r w:rsidRPr="00355097">
      <w:rPr>
        <w:rFonts w:cs="Arial"/>
      </w:rPr>
      <w:tab/>
      <w:t>2015-</w:t>
    </w:r>
    <w:r w:rsidR="00F92469">
      <w:rPr>
        <w:rFonts w:cs="Arial"/>
      </w:rPr>
      <w:t>1</w:t>
    </w:r>
    <w:r w:rsidRPr="00355097">
      <w:rPr>
        <w:rFonts w:cs="Arial"/>
      </w:rPr>
      <w:t>0-</w:t>
    </w:r>
    <w:r w:rsidR="00F92469">
      <w:rPr>
        <w:rFonts w:cs="Arial"/>
      </w:rPr>
      <w:t>19</w:t>
    </w:r>
  </w:p>
  <w:p w14:paraId="1652A70D" w14:textId="77777777" w:rsidR="007D2B41" w:rsidRPr="007D2B41" w:rsidRDefault="007D2B41" w:rsidP="007D2B41">
    <w:pPr>
      <w:pBdr>
        <w:top w:val="single" w:sz="4" w:space="1" w:color="auto"/>
      </w:pBdr>
      <w:tabs>
        <w:tab w:val="center" w:pos="5175"/>
        <w:tab w:val="right" w:pos="10350"/>
      </w:tabs>
      <w:rPr>
        <w:rFonts w:cs="Arial"/>
      </w:rPr>
    </w:pPr>
    <w:r w:rsidRPr="00355097">
      <w:rPr>
        <w:rFonts w:cs="Arial"/>
      </w:rPr>
      <w:t>DATE</w:t>
    </w:r>
    <w:proofErr w:type="gramStart"/>
    <w:r w:rsidRPr="00355097">
      <w:rPr>
        <w:rFonts w:cs="Arial"/>
      </w:rPr>
      <w:t xml:space="preserve">:  </w:t>
    </w:r>
    <w:r w:rsidRPr="00355097">
      <w:rPr>
        <w:rFonts w:cs="Arial"/>
        <w:highlight w:val="yellow"/>
      </w:rPr>
      <w:t>[</w:t>
    </w:r>
    <w:proofErr w:type="gramEnd"/>
    <w:r w:rsidRPr="00355097">
      <w:rPr>
        <w:rFonts w:cs="Arial"/>
        <w:highlight w:val="yellow"/>
      </w:rPr>
      <w:t>Insert Date, (e.g. Jan., 2000)]</w:t>
    </w:r>
    <w:r w:rsidRPr="007D2B41">
      <w:rPr>
        <w:rFonts w:cs="Arial"/>
      </w:rPr>
      <w:tab/>
    </w:r>
    <w:r w:rsidRPr="007D2B41">
      <w:rPr>
        <w:rFonts w:cs="Arial"/>
      </w:rPr>
      <w:tab/>
      <w:t xml:space="preserve">Page </w:t>
    </w:r>
    <w:r w:rsidRPr="007D2B41">
      <w:rPr>
        <w:rFonts w:cs="Arial"/>
      </w:rPr>
      <w:fldChar w:fldCharType="begin"/>
    </w:r>
    <w:r w:rsidRPr="007D2B41">
      <w:rPr>
        <w:rFonts w:cs="Arial"/>
      </w:rPr>
      <w:instrText xml:space="preserve">PAGE </w:instrText>
    </w:r>
    <w:r w:rsidRPr="007D2B41">
      <w:rPr>
        <w:rFonts w:cs="Arial"/>
      </w:rPr>
      <w:fldChar w:fldCharType="separate"/>
    </w:r>
    <w:r w:rsidR="00C611D5">
      <w:rPr>
        <w:rFonts w:cs="Arial"/>
        <w:noProof/>
      </w:rPr>
      <w:t>3</w:t>
    </w:r>
    <w:r w:rsidRPr="007D2B41">
      <w:rPr>
        <w:rFonts w:cs="Arial"/>
      </w:rPr>
      <w:fldChar w:fldCharType="end"/>
    </w:r>
    <w:r>
      <w:rPr>
        <w:rFonts w:cs="Arial"/>
      </w:rPr>
      <w:t xml:space="preserve"> </w:t>
    </w:r>
  </w:p>
  <w:p w14:paraId="7BDF674D" w14:textId="77777777" w:rsidR="004B0354" w:rsidRDefault="004B0354">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FABD" w14:textId="77777777" w:rsidR="004B0354" w:rsidRPr="00336E0A" w:rsidRDefault="004B0354">
    <w:pPr>
      <w:pBdr>
        <w:top w:val="single" w:sz="4" w:space="1" w:color="auto"/>
      </w:pBdr>
      <w:tabs>
        <w:tab w:val="right" w:pos="10350"/>
      </w:tabs>
      <w:rPr>
        <w:rFonts w:cs="Arial"/>
      </w:rPr>
    </w:pPr>
    <w:r w:rsidRPr="00336E0A">
      <w:rPr>
        <w:rFonts w:cs="Arial"/>
      </w:rPr>
      <w:t>CONTRACT NO</w:t>
    </w:r>
    <w:r w:rsidRPr="00336E0A">
      <w:rPr>
        <w:rFonts w:cs="Arial"/>
        <w:highlight w:val="lightGray"/>
      </w:rPr>
      <w:t>.... [Insert Region Number]</w:t>
    </w:r>
    <w:r w:rsidRPr="00336E0A">
      <w:rPr>
        <w:rFonts w:cs="Arial"/>
      </w:rPr>
      <w:tab/>
      <w:t>Section 04090</w:t>
    </w:r>
  </w:p>
  <w:p w14:paraId="56F5F548" w14:textId="77777777" w:rsidR="004B0354" w:rsidRPr="00336E0A" w:rsidRDefault="004B0354">
    <w:pPr>
      <w:pBdr>
        <w:top w:val="single" w:sz="4" w:space="1" w:color="auto"/>
      </w:pBdr>
      <w:tabs>
        <w:tab w:val="left" w:pos="-1440"/>
        <w:tab w:val="left" w:pos="-720"/>
        <w:tab w:val="left" w:pos="0"/>
        <w:tab w:val="center" w:pos="5220"/>
        <w:tab w:val="right" w:pos="10350"/>
      </w:tabs>
      <w:rPr>
        <w:rFonts w:cs="Arial"/>
      </w:rPr>
    </w:pPr>
    <w:r w:rsidRPr="00336E0A">
      <w:rPr>
        <w:rFonts w:cs="Arial"/>
        <w:b/>
      </w:rPr>
      <w:tab/>
      <w:t>MASONRY ACCESSORIES</w:t>
    </w:r>
    <w:r w:rsidRPr="00336E0A">
      <w:rPr>
        <w:rFonts w:cs="Arial"/>
      </w:rPr>
      <w:tab/>
      <w:t>201</w:t>
    </w:r>
    <w:r w:rsidR="00B842FC" w:rsidRPr="00336E0A">
      <w:rPr>
        <w:rFonts w:cs="Arial"/>
      </w:rPr>
      <w:t>2</w:t>
    </w:r>
    <w:r w:rsidRPr="00336E0A">
      <w:rPr>
        <w:rFonts w:cs="Arial"/>
      </w:rPr>
      <w:t>-0</w:t>
    </w:r>
    <w:r w:rsidR="00EA7224" w:rsidRPr="00336E0A">
      <w:rPr>
        <w:rFonts w:cs="Arial"/>
      </w:rPr>
      <w:t>7</w:t>
    </w:r>
    <w:r w:rsidRPr="00336E0A">
      <w:rPr>
        <w:rFonts w:cs="Arial"/>
      </w:rPr>
      <w:t>-</w:t>
    </w:r>
    <w:r w:rsidR="00B842FC" w:rsidRPr="00336E0A">
      <w:rPr>
        <w:rFonts w:cs="Arial"/>
      </w:rPr>
      <w:t>0</w:t>
    </w:r>
    <w:r w:rsidR="00EA7224" w:rsidRPr="00336E0A">
      <w:rPr>
        <w:rFonts w:cs="Arial"/>
      </w:rPr>
      <w:t>3</w:t>
    </w:r>
  </w:p>
  <w:p w14:paraId="34CFB614" w14:textId="77777777" w:rsidR="004B0354" w:rsidRPr="00336E0A" w:rsidRDefault="004B0354">
    <w:pPr>
      <w:pBdr>
        <w:top w:val="single" w:sz="4" w:space="1" w:color="auto"/>
      </w:pBdr>
      <w:tabs>
        <w:tab w:val="center" w:pos="5175"/>
        <w:tab w:val="right" w:pos="10350"/>
      </w:tabs>
      <w:rPr>
        <w:rFonts w:cs="Arial"/>
      </w:rPr>
    </w:pPr>
    <w:r w:rsidRPr="00336E0A">
      <w:rPr>
        <w:rFonts w:cs="Arial"/>
      </w:rPr>
      <w:t>DATE</w:t>
    </w:r>
    <w:proofErr w:type="gramStart"/>
    <w:r w:rsidRPr="00336E0A">
      <w:rPr>
        <w:rFonts w:cs="Arial"/>
      </w:rPr>
      <w:t xml:space="preserve">:  </w:t>
    </w:r>
    <w:r w:rsidRPr="00336E0A">
      <w:rPr>
        <w:rFonts w:cs="Arial"/>
        <w:highlight w:val="lightGray"/>
      </w:rPr>
      <w:t>[</w:t>
    </w:r>
    <w:proofErr w:type="gramEnd"/>
    <w:r w:rsidRPr="00336E0A">
      <w:rPr>
        <w:rFonts w:cs="Arial"/>
        <w:highlight w:val="lightGray"/>
      </w:rPr>
      <w:t>Insert Date, (e.g. Jan., 2000)]</w:t>
    </w:r>
    <w:r w:rsidRPr="00336E0A">
      <w:rPr>
        <w:rFonts w:cs="Arial"/>
      </w:rPr>
      <w:tab/>
    </w:r>
    <w:r w:rsidRPr="00336E0A">
      <w:rPr>
        <w:rFonts w:cs="Arial"/>
      </w:rPr>
      <w:tab/>
      <w:t xml:space="preserve">Page </w:t>
    </w:r>
    <w:r w:rsidRPr="00336E0A">
      <w:rPr>
        <w:rFonts w:cs="Arial"/>
      </w:rPr>
      <w:fldChar w:fldCharType="begin"/>
    </w:r>
    <w:r w:rsidRPr="00336E0A">
      <w:rPr>
        <w:rFonts w:cs="Arial"/>
      </w:rPr>
      <w:instrText xml:space="preserve">PAGE </w:instrText>
    </w:r>
    <w:r w:rsidRPr="00336E0A">
      <w:rPr>
        <w:rFonts w:cs="Arial"/>
      </w:rPr>
      <w:fldChar w:fldCharType="separate"/>
    </w:r>
    <w:r w:rsidR="007D2B41" w:rsidRPr="00336E0A">
      <w:rPr>
        <w:rFonts w:cs="Arial"/>
        <w:noProof/>
      </w:rPr>
      <w:t>1</w:t>
    </w:r>
    <w:r w:rsidRPr="00336E0A">
      <w:rPr>
        <w:rFonts w:cs="Arial"/>
      </w:rPr>
      <w:fldChar w:fldCharType="end"/>
    </w:r>
    <w:r w:rsidRPr="00336E0A">
      <w:rPr>
        <w:rFonts w:cs="Arial"/>
      </w:rPr>
      <w:t xml:space="preserve"> of </w:t>
    </w:r>
    <w:r w:rsidRPr="00336E0A">
      <w:rPr>
        <w:rStyle w:val="PageNumber"/>
        <w:rFonts w:cs="Arial"/>
        <w:caps/>
        <w:sz w:val="22"/>
      </w:rPr>
      <w:fldChar w:fldCharType="begin"/>
    </w:r>
    <w:r w:rsidRPr="00336E0A">
      <w:rPr>
        <w:rStyle w:val="PageNumber"/>
        <w:rFonts w:cs="Arial"/>
        <w:caps/>
        <w:sz w:val="22"/>
      </w:rPr>
      <w:instrText xml:space="preserve"> NUMPAGES </w:instrText>
    </w:r>
    <w:r w:rsidRPr="00336E0A">
      <w:rPr>
        <w:rStyle w:val="PageNumber"/>
        <w:rFonts w:cs="Arial"/>
        <w:caps/>
        <w:sz w:val="22"/>
      </w:rPr>
      <w:fldChar w:fldCharType="separate"/>
    </w:r>
    <w:r w:rsidR="007D2B41" w:rsidRPr="00336E0A">
      <w:rPr>
        <w:rStyle w:val="PageNumber"/>
        <w:rFonts w:cs="Arial"/>
        <w:caps/>
        <w:noProof/>
        <w:sz w:val="22"/>
      </w:rPr>
      <w:t>4</w:t>
    </w:r>
    <w:r w:rsidRPr="00336E0A">
      <w:rPr>
        <w:rStyle w:val="PageNumber"/>
        <w:rFonts w:cs="Arial"/>
        <w:caps/>
        <w:sz w:val="22"/>
      </w:rPr>
      <w:fldChar w:fldCharType="end"/>
    </w:r>
  </w:p>
  <w:p w14:paraId="1F88FED3" w14:textId="77777777" w:rsidR="004B0354" w:rsidRDefault="004B0354">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3847D5"/>
    <w:multiLevelType w:val="hybridMultilevel"/>
    <w:tmpl w:val="00562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14549F"/>
    <w:multiLevelType w:val="multilevel"/>
    <w:tmpl w:val="208C0B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2F625C8"/>
    <w:multiLevelType w:val="hybridMultilevel"/>
    <w:tmpl w:val="47C48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5575FD"/>
    <w:multiLevelType w:val="multilevel"/>
    <w:tmpl w:val="896EE73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A11C300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16558820">
    <w:abstractNumId w:val="0"/>
  </w:num>
  <w:num w:numId="2" w16cid:durableId="1169717771">
    <w:abstractNumId w:val="0"/>
  </w:num>
  <w:num w:numId="3" w16cid:durableId="1526627281">
    <w:abstractNumId w:val="12"/>
  </w:num>
  <w:num w:numId="4" w16cid:durableId="1401489126">
    <w:abstractNumId w:val="7"/>
  </w:num>
  <w:num w:numId="5" w16cid:durableId="41293177">
    <w:abstractNumId w:val="13"/>
  </w:num>
  <w:num w:numId="6" w16cid:durableId="500236995">
    <w:abstractNumId w:val="6"/>
  </w:num>
  <w:num w:numId="7" w16cid:durableId="475144383">
    <w:abstractNumId w:val="9"/>
  </w:num>
  <w:num w:numId="8" w16cid:durableId="1368677643">
    <w:abstractNumId w:val="4"/>
  </w:num>
  <w:num w:numId="9" w16cid:durableId="1414425437">
    <w:abstractNumId w:val="14"/>
  </w:num>
  <w:num w:numId="10" w16cid:durableId="257257018">
    <w:abstractNumId w:val="8"/>
  </w:num>
  <w:num w:numId="11" w16cid:durableId="1386179242">
    <w:abstractNumId w:val="5"/>
  </w:num>
  <w:num w:numId="12" w16cid:durableId="556623551">
    <w:abstractNumId w:val="2"/>
  </w:num>
  <w:num w:numId="13" w16cid:durableId="1107770752">
    <w:abstractNumId w:val="10"/>
  </w:num>
  <w:num w:numId="14" w16cid:durableId="295795906">
    <w:abstractNumId w:val="1"/>
  </w:num>
  <w:num w:numId="15" w16cid:durableId="398554866">
    <w:abstractNumId w:val="11"/>
  </w:num>
  <w:num w:numId="16" w16cid:durableId="2143384308">
    <w:abstractNumId w:val="11"/>
  </w:num>
  <w:num w:numId="17" w16cid:durableId="1482306117">
    <w:abstractNumId w:val="11"/>
  </w:num>
  <w:num w:numId="18" w16cid:durableId="1599755138">
    <w:abstractNumId w:val="11"/>
  </w:num>
  <w:num w:numId="19" w16cid:durableId="982731983">
    <w:abstractNumId w:val="11"/>
  </w:num>
  <w:num w:numId="20" w16cid:durableId="1941445041">
    <w:abstractNumId w:val="11"/>
  </w:num>
  <w:num w:numId="21" w16cid:durableId="328558537">
    <w:abstractNumId w:val="11"/>
  </w:num>
  <w:num w:numId="22" w16cid:durableId="425688261">
    <w:abstractNumId w:val="11"/>
  </w:num>
  <w:num w:numId="23" w16cid:durableId="963583373">
    <w:abstractNumId w:val="11"/>
  </w:num>
  <w:num w:numId="24" w16cid:durableId="959078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70768B"/>
    <w:rsid w:val="0002562B"/>
    <w:rsid w:val="0005451E"/>
    <w:rsid w:val="000562E4"/>
    <w:rsid w:val="000745D4"/>
    <w:rsid w:val="000941F6"/>
    <w:rsid w:val="000A7BB7"/>
    <w:rsid w:val="000B22A0"/>
    <w:rsid w:val="000C6EBC"/>
    <w:rsid w:val="001046A9"/>
    <w:rsid w:val="00104F0D"/>
    <w:rsid w:val="00107DBA"/>
    <w:rsid w:val="00115F2D"/>
    <w:rsid w:val="001250CA"/>
    <w:rsid w:val="001407D9"/>
    <w:rsid w:val="00143B2E"/>
    <w:rsid w:val="00160C24"/>
    <w:rsid w:val="001908CE"/>
    <w:rsid w:val="001B3E2D"/>
    <w:rsid w:val="001D4730"/>
    <w:rsid w:val="001F0298"/>
    <w:rsid w:val="00221CDC"/>
    <w:rsid w:val="002321B4"/>
    <w:rsid w:val="00252C0C"/>
    <w:rsid w:val="002A5155"/>
    <w:rsid w:val="002B761F"/>
    <w:rsid w:val="002D4787"/>
    <w:rsid w:val="002E07C9"/>
    <w:rsid w:val="003130DA"/>
    <w:rsid w:val="00322F5A"/>
    <w:rsid w:val="0033540B"/>
    <w:rsid w:val="00336E0A"/>
    <w:rsid w:val="00346767"/>
    <w:rsid w:val="00355097"/>
    <w:rsid w:val="003574BE"/>
    <w:rsid w:val="00366110"/>
    <w:rsid w:val="00372157"/>
    <w:rsid w:val="003721F6"/>
    <w:rsid w:val="003A41FE"/>
    <w:rsid w:val="00400D0A"/>
    <w:rsid w:val="0040304A"/>
    <w:rsid w:val="0040417E"/>
    <w:rsid w:val="004049EA"/>
    <w:rsid w:val="00406DE1"/>
    <w:rsid w:val="004124BA"/>
    <w:rsid w:val="00414AEF"/>
    <w:rsid w:val="00440BFE"/>
    <w:rsid w:val="004B0354"/>
    <w:rsid w:val="004B17B5"/>
    <w:rsid w:val="004D5229"/>
    <w:rsid w:val="004F1711"/>
    <w:rsid w:val="00530760"/>
    <w:rsid w:val="00591519"/>
    <w:rsid w:val="005947BD"/>
    <w:rsid w:val="005B585B"/>
    <w:rsid w:val="005C4BFE"/>
    <w:rsid w:val="005E1DFC"/>
    <w:rsid w:val="005F7487"/>
    <w:rsid w:val="00602580"/>
    <w:rsid w:val="006352A4"/>
    <w:rsid w:val="006510EB"/>
    <w:rsid w:val="00672C12"/>
    <w:rsid w:val="00696AD8"/>
    <w:rsid w:val="006A2542"/>
    <w:rsid w:val="006C0FAF"/>
    <w:rsid w:val="006E0095"/>
    <w:rsid w:val="006E7C1A"/>
    <w:rsid w:val="0070514B"/>
    <w:rsid w:val="007066D9"/>
    <w:rsid w:val="0070768B"/>
    <w:rsid w:val="00753416"/>
    <w:rsid w:val="00776AAD"/>
    <w:rsid w:val="007874AC"/>
    <w:rsid w:val="007D2B41"/>
    <w:rsid w:val="007E4441"/>
    <w:rsid w:val="008001A5"/>
    <w:rsid w:val="00812A85"/>
    <w:rsid w:val="00815407"/>
    <w:rsid w:val="0083537A"/>
    <w:rsid w:val="008466EF"/>
    <w:rsid w:val="00850348"/>
    <w:rsid w:val="00863459"/>
    <w:rsid w:val="0087524D"/>
    <w:rsid w:val="0088797F"/>
    <w:rsid w:val="008940DE"/>
    <w:rsid w:val="008A26A6"/>
    <w:rsid w:val="008B76BB"/>
    <w:rsid w:val="008D3A43"/>
    <w:rsid w:val="008E4E28"/>
    <w:rsid w:val="00933FD1"/>
    <w:rsid w:val="00934261"/>
    <w:rsid w:val="009369FF"/>
    <w:rsid w:val="00960901"/>
    <w:rsid w:val="009C7149"/>
    <w:rsid w:val="009E320E"/>
    <w:rsid w:val="009E774B"/>
    <w:rsid w:val="00A1773D"/>
    <w:rsid w:val="00A767E0"/>
    <w:rsid w:val="00A85829"/>
    <w:rsid w:val="00A942E6"/>
    <w:rsid w:val="00AA040C"/>
    <w:rsid w:val="00B04263"/>
    <w:rsid w:val="00B42A22"/>
    <w:rsid w:val="00B47D8C"/>
    <w:rsid w:val="00B62246"/>
    <w:rsid w:val="00B842FC"/>
    <w:rsid w:val="00B84763"/>
    <w:rsid w:val="00BB5AF0"/>
    <w:rsid w:val="00BC48D4"/>
    <w:rsid w:val="00C611D5"/>
    <w:rsid w:val="00C73272"/>
    <w:rsid w:val="00C80C03"/>
    <w:rsid w:val="00C81675"/>
    <w:rsid w:val="00C94D60"/>
    <w:rsid w:val="00CA726E"/>
    <w:rsid w:val="00CB02AB"/>
    <w:rsid w:val="00CF3577"/>
    <w:rsid w:val="00D109FD"/>
    <w:rsid w:val="00D26372"/>
    <w:rsid w:val="00D34B41"/>
    <w:rsid w:val="00D3626B"/>
    <w:rsid w:val="00D42DB6"/>
    <w:rsid w:val="00D705EE"/>
    <w:rsid w:val="00D9249E"/>
    <w:rsid w:val="00DA097A"/>
    <w:rsid w:val="00DB06A2"/>
    <w:rsid w:val="00DE3659"/>
    <w:rsid w:val="00E319AF"/>
    <w:rsid w:val="00E62AA3"/>
    <w:rsid w:val="00E86145"/>
    <w:rsid w:val="00E87A3C"/>
    <w:rsid w:val="00EA7224"/>
    <w:rsid w:val="00EA74CD"/>
    <w:rsid w:val="00ED70DC"/>
    <w:rsid w:val="00EE5621"/>
    <w:rsid w:val="00EF7611"/>
    <w:rsid w:val="00F00AD9"/>
    <w:rsid w:val="00F04F18"/>
    <w:rsid w:val="00F13982"/>
    <w:rsid w:val="00F24DDB"/>
    <w:rsid w:val="00F3074F"/>
    <w:rsid w:val="00F5273F"/>
    <w:rsid w:val="00F57415"/>
    <w:rsid w:val="00F6204E"/>
    <w:rsid w:val="00F92469"/>
    <w:rsid w:val="00FB033B"/>
    <w:rsid w:val="00FE14A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88FD3"/>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B41"/>
    <w:rPr>
      <w:sz w:val="22"/>
      <w:szCs w:val="22"/>
    </w:rPr>
  </w:style>
  <w:style w:type="paragraph" w:styleId="Heading1">
    <w:name w:val="heading 1"/>
    <w:basedOn w:val="ListParagraph"/>
    <w:link w:val="Heading1Char"/>
    <w:qFormat/>
    <w:rsid w:val="00BB5AF0"/>
    <w:pPr>
      <w:numPr>
        <w:numId w:val="23"/>
      </w:numPr>
      <w:tabs>
        <w:tab w:val="clear" w:pos="720"/>
      </w:tabs>
      <w:spacing w:before="160"/>
      <w:outlineLvl w:val="0"/>
    </w:pPr>
    <w:rPr>
      <w:caps/>
    </w:rPr>
  </w:style>
  <w:style w:type="paragraph" w:styleId="Heading2">
    <w:name w:val="heading 2"/>
    <w:basedOn w:val="ListParagraph"/>
    <w:next w:val="Normal"/>
    <w:link w:val="Heading2Char"/>
    <w:qFormat/>
    <w:rsid w:val="007D2B41"/>
    <w:pPr>
      <w:numPr>
        <w:ilvl w:val="1"/>
        <w:numId w:val="23"/>
      </w:numPr>
      <w:spacing w:before="80"/>
      <w:outlineLvl w:val="1"/>
    </w:pPr>
    <w:rPr>
      <w:u w:val="single"/>
    </w:rPr>
  </w:style>
  <w:style w:type="paragraph" w:styleId="Heading3">
    <w:name w:val="heading 3"/>
    <w:basedOn w:val="ListParagraph"/>
    <w:link w:val="Heading3Char"/>
    <w:qFormat/>
    <w:rsid w:val="007D2B41"/>
    <w:pPr>
      <w:numPr>
        <w:ilvl w:val="2"/>
        <w:numId w:val="23"/>
      </w:numPr>
      <w:outlineLvl w:val="2"/>
    </w:pPr>
  </w:style>
  <w:style w:type="paragraph" w:styleId="Heading4">
    <w:name w:val="heading 4"/>
    <w:basedOn w:val="ListParagraph"/>
    <w:link w:val="Heading4Char"/>
    <w:qFormat/>
    <w:rsid w:val="007D2B41"/>
    <w:pPr>
      <w:numPr>
        <w:ilvl w:val="3"/>
        <w:numId w:val="23"/>
      </w:numPr>
      <w:outlineLvl w:val="3"/>
    </w:pPr>
  </w:style>
  <w:style w:type="paragraph" w:styleId="Heading5">
    <w:name w:val="heading 5"/>
    <w:basedOn w:val="Heading4"/>
    <w:link w:val="Heading5Char"/>
    <w:qFormat/>
    <w:rsid w:val="007D2B41"/>
    <w:pPr>
      <w:numPr>
        <w:ilvl w:val="4"/>
      </w:numPr>
      <w:outlineLvl w:val="4"/>
    </w:pPr>
  </w:style>
  <w:style w:type="paragraph" w:styleId="Heading6">
    <w:name w:val="heading 6"/>
    <w:basedOn w:val="Heading5"/>
    <w:next w:val="Normal"/>
    <w:link w:val="Heading6Char"/>
    <w:qFormat/>
    <w:rsid w:val="007D2B41"/>
    <w:pPr>
      <w:numPr>
        <w:ilvl w:val="5"/>
      </w:numPr>
      <w:outlineLvl w:val="5"/>
    </w:pPr>
  </w:style>
  <w:style w:type="paragraph" w:styleId="Heading7">
    <w:name w:val="heading 7"/>
    <w:basedOn w:val="ListParagraph"/>
    <w:next w:val="Normal"/>
    <w:link w:val="Heading7Char"/>
    <w:qFormat/>
    <w:rsid w:val="007D2B41"/>
    <w:pPr>
      <w:numPr>
        <w:ilvl w:val="6"/>
        <w:numId w:val="23"/>
      </w:numPr>
      <w:outlineLvl w:val="6"/>
    </w:pPr>
  </w:style>
  <w:style w:type="paragraph" w:styleId="Heading8">
    <w:name w:val="heading 8"/>
    <w:basedOn w:val="Heading7"/>
    <w:next w:val="Normal"/>
    <w:link w:val="Heading8Char"/>
    <w:qFormat/>
    <w:rsid w:val="007D2B41"/>
    <w:pPr>
      <w:numPr>
        <w:ilvl w:val="7"/>
      </w:numPr>
      <w:outlineLvl w:val="7"/>
    </w:pPr>
  </w:style>
  <w:style w:type="paragraph" w:styleId="Heading9">
    <w:name w:val="heading 9"/>
    <w:basedOn w:val="Heading8"/>
    <w:next w:val="Normal"/>
    <w:link w:val="Heading9Char"/>
    <w:qFormat/>
    <w:rsid w:val="007D2B41"/>
    <w:pPr>
      <w:numPr>
        <w:ilvl w:val="8"/>
        <w:numId w:val="24"/>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7D2B41"/>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7D2B41"/>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A942E6"/>
    <w:rPr>
      <w:rFonts w:ascii="Tahoma" w:hAnsi="Tahoma" w:cs="Tahoma"/>
      <w:sz w:val="16"/>
      <w:szCs w:val="16"/>
    </w:rPr>
  </w:style>
  <w:style w:type="paragraph" w:styleId="CommentSubject">
    <w:name w:val="annotation subject"/>
    <w:basedOn w:val="CommentText"/>
    <w:next w:val="CommentText"/>
    <w:semiHidden/>
    <w:rsid w:val="00A942E6"/>
    <w:pPr>
      <w:spacing w:before="0"/>
    </w:pPr>
    <w:rPr>
      <w:rFonts w:ascii="Book Antiqua" w:hAnsi="Book Antiqua"/>
      <w:b/>
      <w:bCs/>
      <w:sz w:val="20"/>
    </w:rPr>
  </w:style>
  <w:style w:type="character" w:customStyle="1" w:styleId="Heading3Char1">
    <w:name w:val="Heading 3 Char1"/>
    <w:rsid w:val="009E774B"/>
    <w:rPr>
      <w:rFonts w:ascii="Arial" w:hAnsi="Arial"/>
    </w:rPr>
  </w:style>
  <w:style w:type="paragraph" w:customStyle="1" w:styleId="BodyTextArial">
    <w:name w:val="Body Text + Arial"/>
    <w:aliases w:val="Underline"/>
    <w:basedOn w:val="BodyText"/>
    <w:rsid w:val="001D4730"/>
  </w:style>
  <w:style w:type="character" w:customStyle="1" w:styleId="Heading1Char">
    <w:name w:val="Heading 1 Char"/>
    <w:link w:val="Heading1"/>
    <w:rsid w:val="00BB5AF0"/>
    <w:rPr>
      <w:rFonts w:ascii="Calibri" w:hAnsi="Calibri"/>
      <w:caps/>
    </w:rPr>
  </w:style>
  <w:style w:type="paragraph" w:styleId="ListParagraph">
    <w:name w:val="List Paragraph"/>
    <w:basedOn w:val="Normal"/>
    <w:uiPriority w:val="34"/>
    <w:qFormat/>
    <w:rsid w:val="007D2B41"/>
    <w:pPr>
      <w:ind w:left="720"/>
      <w:contextualSpacing/>
    </w:pPr>
  </w:style>
  <w:style w:type="character" w:customStyle="1" w:styleId="Heading2Char">
    <w:name w:val="Heading 2 Char"/>
    <w:link w:val="Heading2"/>
    <w:rsid w:val="007D2B41"/>
    <w:rPr>
      <w:rFonts w:ascii="Calibri" w:hAnsi="Calibri"/>
      <w:u w:val="single"/>
    </w:rPr>
  </w:style>
  <w:style w:type="character" w:customStyle="1" w:styleId="Heading4Char">
    <w:name w:val="Heading 4 Char"/>
    <w:link w:val="Heading4"/>
    <w:rsid w:val="007D2B41"/>
  </w:style>
  <w:style w:type="character" w:customStyle="1" w:styleId="Heading5Char">
    <w:name w:val="Heading 5 Char"/>
    <w:link w:val="Heading5"/>
    <w:rsid w:val="007D2B41"/>
  </w:style>
  <w:style w:type="character" w:customStyle="1" w:styleId="Heading6Char">
    <w:name w:val="Heading 6 Char"/>
    <w:link w:val="Heading6"/>
    <w:rsid w:val="007D2B41"/>
  </w:style>
  <w:style w:type="character" w:customStyle="1" w:styleId="Heading7Char">
    <w:name w:val="Heading 7 Char"/>
    <w:link w:val="Heading7"/>
    <w:rsid w:val="007D2B41"/>
  </w:style>
  <w:style w:type="character" w:customStyle="1" w:styleId="Heading8Char">
    <w:name w:val="Heading 8 Char"/>
    <w:link w:val="Heading8"/>
    <w:rsid w:val="007D2B41"/>
  </w:style>
  <w:style w:type="character" w:customStyle="1" w:styleId="Heading9Char">
    <w:name w:val="Heading 9 Char"/>
    <w:link w:val="Heading9"/>
    <w:rsid w:val="007D2B41"/>
    <w:rPr>
      <w:rFonts w:cs="Arial"/>
    </w:rPr>
  </w:style>
  <w:style w:type="character" w:customStyle="1" w:styleId="TitleChar">
    <w:name w:val="Title Char"/>
    <w:link w:val="Title"/>
    <w:rsid w:val="007D2B41"/>
    <w:rPr>
      <w:rFonts w:ascii="Arial Narrow" w:hAnsi="Arial Narrow"/>
      <w:b/>
    </w:rPr>
  </w:style>
  <w:style w:type="character" w:styleId="Strong">
    <w:name w:val="Strong"/>
    <w:qFormat/>
    <w:rsid w:val="007D2B41"/>
    <w:rPr>
      <w:b/>
    </w:rPr>
  </w:style>
  <w:style w:type="paragraph" w:styleId="PlainText">
    <w:name w:val="Plain Text"/>
    <w:basedOn w:val="Normal"/>
    <w:link w:val="PlainTextChar"/>
    <w:rsid w:val="00355097"/>
    <w:rPr>
      <w:rFonts w:ascii="Courier New" w:hAnsi="Courier New"/>
      <w:sz w:val="20"/>
      <w:szCs w:val="20"/>
      <w:lang w:val="en-US" w:eastAsia="en-US"/>
    </w:rPr>
  </w:style>
  <w:style w:type="character" w:customStyle="1" w:styleId="PlainTextChar">
    <w:name w:val="Plain Text Char"/>
    <w:link w:val="PlainText"/>
    <w:rsid w:val="00355097"/>
    <w:rPr>
      <w:rFonts w:ascii="Courier New" w:hAnsi="Courier New"/>
    </w:rPr>
  </w:style>
  <w:style w:type="paragraph" w:styleId="Revision">
    <w:name w:val="Revision"/>
    <w:hidden/>
    <w:uiPriority w:val="99"/>
    <w:semiHidden/>
    <w:rsid w:val="00BC48D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0B52B2E9-911A-4D6C-A3EB-D2F82A435E4D}">
  <ds:schemaRefs>
    <ds:schemaRef ds:uri="http://schemas.microsoft.com/office/2006/metadata/longProperties"/>
  </ds:schemaRefs>
</ds:datastoreItem>
</file>

<file path=customXml/itemProps2.xml><?xml version="1.0" encoding="utf-8"?>
<ds:datastoreItem xmlns:ds="http://schemas.openxmlformats.org/officeDocument/2006/customXml" ds:itemID="{30709C39-9B4D-4E5E-B57A-3B9F02B7E257}">
  <ds:schemaRefs>
    <ds:schemaRef ds:uri="http://schemas.microsoft.com/sharepoint/v3/contenttype/forms"/>
  </ds:schemaRefs>
</ds:datastoreItem>
</file>

<file path=customXml/itemProps3.xml><?xml version="1.0" encoding="utf-8"?>
<ds:datastoreItem xmlns:ds="http://schemas.openxmlformats.org/officeDocument/2006/customXml" ds:itemID="{EB1F084A-6E4D-4B55-9769-484EC87CB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B15EC9-5EEE-484A-B028-4E8E8AA5066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3</Pages>
  <Words>626</Words>
  <Characters>6879</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04090_Masonry_Accessories (Oct 19, 2015)</vt:lpstr>
    </vt:vector>
  </TitlesOfParts>
  <Company>Regional Municipality of York</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04090_Masonry_Accessories (Oct 19, 2015)</dc:title>
  <dc:subject/>
  <dc:creator>APOSTOLG</dc:creator>
  <cp:keywords/>
  <cp:lastModifiedBy>Mabel Chow</cp:lastModifiedBy>
  <cp:revision>3</cp:revision>
  <cp:lastPrinted>2006-08-29T19:54:00Z</cp:lastPrinted>
  <dcterms:created xsi:type="dcterms:W3CDTF">2022-11-17T19:05:00Z</dcterms:created>
  <dcterms:modified xsi:type="dcterms:W3CDTF">2022-11-26T13:12:00Z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2015-10-19T00:00:00Z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Internal Organization">
    <vt:lpwstr/>
  </property>
  <property fmtid="{D5CDD505-2E9C-101B-9397-08002B2CF9AE}" pid="8" name="Communications">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2022-11-03T11:52:19Z</vt:lpwstr>
  </property>
  <property fmtid="{D5CDD505-2E9C-101B-9397-08002B2CF9AE}" pid="23" name="ContentTypeId">
    <vt:lpwstr>0x010100BF8E50B80A32C040A85FB450FB26C9E5</vt:lpwstr>
  </property>
</Properties>
</file>