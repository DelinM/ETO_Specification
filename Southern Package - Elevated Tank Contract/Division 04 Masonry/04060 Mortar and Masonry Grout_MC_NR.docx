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0" w:type="auto"/>
        <w:tblLayout w:type="fixed"/>
        <w:tblLook w:val="0000" w:firstRow="0" w:lastRow="0" w:firstColumn="0" w:lastColumn="0" w:noHBand="0" w:noVBand="0"/>
      </w:tblPr>
      <w:tblGrid>
        <w:gridCol w:w="1004"/>
        <w:gridCol w:w="1980"/>
        <w:gridCol w:w="5863"/>
      </w:tblGrid>
      <w:tr w:rsidR="0023203E" w:rsidRPr="00885F39" w14:paraId="0665BD7F" w14:textId="77777777" w:rsidTr="00C21BA7">
        <w:trPr>
          <w:cantSplit/>
        </w:trPr>
        <w:tc>
          <w:tcPr>
            <w:tcW w:w="1004" w:type="dxa"/>
            <w:tcBorders>
              <w:top w:val="double" w:sz="6" w:space="0" w:color="auto"/>
              <w:left w:val="double" w:sz="6" w:space="0" w:color="auto"/>
              <w:bottom w:val="single" w:sz="6" w:space="0" w:color="auto"/>
              <w:right w:val="single" w:sz="6" w:space="0" w:color="auto"/>
            </w:tcBorders>
          </w:tcPr>
          <w:p w14:paraId="0A61041D" w14:textId="77777777" w:rsidR="0023203E" w:rsidRPr="00885F39" w:rsidRDefault="0023203E" w:rsidP="00C21BA7">
            <w:pPr>
              <w:pStyle w:val="TableHeading"/>
              <w:rPr>
                <w:rFonts w:ascii="Calibri" w:hAnsi="Calibri"/>
                <w:sz w:val="22"/>
              </w:rPr>
            </w:pPr>
            <w:r w:rsidRPr="00885F39">
              <w:rPr>
                <w:rFonts w:ascii="Calibri" w:hAnsi="Calibri"/>
                <w:sz w:val="22"/>
              </w:rPr>
              <w:t>Version</w:t>
            </w:r>
          </w:p>
        </w:tc>
        <w:tc>
          <w:tcPr>
            <w:tcW w:w="1980" w:type="dxa"/>
            <w:tcBorders>
              <w:top w:val="double" w:sz="6" w:space="0" w:color="auto"/>
              <w:left w:val="single" w:sz="6" w:space="0" w:color="auto"/>
              <w:bottom w:val="single" w:sz="6" w:space="0" w:color="auto"/>
              <w:right w:val="single" w:sz="6" w:space="0" w:color="auto"/>
            </w:tcBorders>
          </w:tcPr>
          <w:p w14:paraId="46E77795" w14:textId="77777777" w:rsidR="0023203E" w:rsidRPr="00885F39" w:rsidRDefault="0023203E" w:rsidP="00C21BA7">
            <w:pPr>
              <w:pStyle w:val="TableHeading"/>
              <w:rPr>
                <w:rFonts w:ascii="Calibri" w:hAnsi="Calibri"/>
                <w:sz w:val="22"/>
              </w:rPr>
            </w:pPr>
            <w:r w:rsidRPr="00885F39">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38E36350" w14:textId="77777777" w:rsidR="0023203E" w:rsidRPr="00885F39" w:rsidRDefault="0023203E" w:rsidP="00C21BA7">
            <w:pPr>
              <w:pStyle w:val="TableHeading"/>
              <w:rPr>
                <w:rFonts w:ascii="Calibri" w:hAnsi="Calibri"/>
                <w:sz w:val="22"/>
              </w:rPr>
            </w:pPr>
            <w:r w:rsidRPr="00885F39">
              <w:rPr>
                <w:rFonts w:ascii="Calibri" w:hAnsi="Calibri"/>
                <w:sz w:val="22"/>
              </w:rPr>
              <w:t>Description of Revisions</w:t>
            </w:r>
          </w:p>
        </w:tc>
      </w:tr>
      <w:tr w:rsidR="0023203E" w:rsidRPr="00885F39" w14:paraId="7C111B79" w14:textId="77777777" w:rsidTr="00C21BA7">
        <w:trPr>
          <w:cantSplit/>
        </w:trPr>
        <w:tc>
          <w:tcPr>
            <w:tcW w:w="1004" w:type="dxa"/>
            <w:tcBorders>
              <w:top w:val="single" w:sz="6" w:space="0" w:color="auto"/>
              <w:left w:val="double" w:sz="6" w:space="0" w:color="auto"/>
              <w:bottom w:val="single" w:sz="6" w:space="0" w:color="auto"/>
              <w:right w:val="single" w:sz="6" w:space="0" w:color="auto"/>
            </w:tcBorders>
          </w:tcPr>
          <w:p w14:paraId="082364EA" w14:textId="77777777" w:rsidR="0023203E" w:rsidRPr="00885F39" w:rsidRDefault="0023203E" w:rsidP="00C21BA7">
            <w:pPr>
              <w:pStyle w:val="NormalTableText"/>
              <w:rPr>
                <w:rFonts w:ascii="Calibri" w:hAnsi="Calibri"/>
                <w:sz w:val="22"/>
              </w:rPr>
            </w:pPr>
            <w:r w:rsidRPr="00885F39">
              <w:rPr>
                <w:rFonts w:ascii="Calibri" w:hAnsi="Calibri"/>
                <w:sz w:val="22"/>
              </w:rPr>
              <w:t>1</w:t>
            </w:r>
          </w:p>
        </w:tc>
        <w:tc>
          <w:tcPr>
            <w:tcW w:w="1980" w:type="dxa"/>
            <w:tcBorders>
              <w:top w:val="single" w:sz="6" w:space="0" w:color="auto"/>
              <w:left w:val="single" w:sz="6" w:space="0" w:color="auto"/>
              <w:bottom w:val="single" w:sz="6" w:space="0" w:color="auto"/>
              <w:right w:val="single" w:sz="6" w:space="0" w:color="auto"/>
            </w:tcBorders>
          </w:tcPr>
          <w:p w14:paraId="50E32C30" w14:textId="77777777" w:rsidR="0023203E" w:rsidRPr="00885F39" w:rsidRDefault="0023203E" w:rsidP="00C21BA7">
            <w:pPr>
              <w:pStyle w:val="NormalTableText"/>
              <w:rPr>
                <w:rFonts w:ascii="Calibri" w:hAnsi="Calibri"/>
                <w:sz w:val="22"/>
              </w:rPr>
            </w:pPr>
            <w:r w:rsidRPr="00885F39">
              <w:rPr>
                <w:rFonts w:ascii="Calibri" w:hAnsi="Calibri"/>
                <w:sz w:val="22"/>
              </w:rPr>
              <w:t>August 3</w:t>
            </w:r>
            <w:r w:rsidR="00840516" w:rsidRPr="00885F39">
              <w:rPr>
                <w:rFonts w:ascii="Calibri" w:hAnsi="Calibri"/>
                <w:sz w:val="22"/>
              </w:rPr>
              <w:t>0</w:t>
            </w:r>
            <w:r w:rsidRPr="00885F39">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14:paraId="36231CB5" w14:textId="77777777" w:rsidR="0023203E" w:rsidRPr="00885F39" w:rsidRDefault="0023203E" w:rsidP="00C21BA7">
            <w:pPr>
              <w:pStyle w:val="NormalTableText"/>
              <w:rPr>
                <w:rFonts w:ascii="Calibri" w:hAnsi="Calibri"/>
                <w:sz w:val="22"/>
              </w:rPr>
            </w:pPr>
            <w:r w:rsidRPr="00885F39">
              <w:rPr>
                <w:rFonts w:ascii="Calibri" w:hAnsi="Calibri"/>
                <w:sz w:val="22"/>
              </w:rPr>
              <w:t>Approved final document.</w:t>
            </w:r>
          </w:p>
        </w:tc>
      </w:tr>
      <w:tr w:rsidR="0023203E" w:rsidRPr="00885F39" w14:paraId="7EE8FEDD" w14:textId="77777777" w:rsidTr="00C21BA7">
        <w:trPr>
          <w:cantSplit/>
        </w:trPr>
        <w:tc>
          <w:tcPr>
            <w:tcW w:w="1004" w:type="dxa"/>
            <w:tcBorders>
              <w:top w:val="single" w:sz="6" w:space="0" w:color="auto"/>
              <w:left w:val="double" w:sz="6" w:space="0" w:color="auto"/>
              <w:bottom w:val="single" w:sz="6" w:space="0" w:color="auto"/>
              <w:right w:val="single" w:sz="6" w:space="0" w:color="auto"/>
            </w:tcBorders>
          </w:tcPr>
          <w:p w14:paraId="3757FB5A" w14:textId="77777777" w:rsidR="0023203E" w:rsidRPr="00885F39" w:rsidRDefault="00993D0A" w:rsidP="00C21BA7">
            <w:pPr>
              <w:pStyle w:val="NormalTableText"/>
              <w:rPr>
                <w:rFonts w:ascii="Calibri" w:hAnsi="Calibri"/>
                <w:sz w:val="22"/>
              </w:rPr>
            </w:pPr>
            <w:r w:rsidRPr="00885F39">
              <w:rPr>
                <w:rFonts w:ascii="Calibri" w:hAnsi="Calibri"/>
                <w:sz w:val="22"/>
              </w:rPr>
              <w:t>2</w:t>
            </w:r>
          </w:p>
        </w:tc>
        <w:tc>
          <w:tcPr>
            <w:tcW w:w="1980" w:type="dxa"/>
            <w:tcBorders>
              <w:top w:val="single" w:sz="6" w:space="0" w:color="auto"/>
              <w:left w:val="single" w:sz="6" w:space="0" w:color="auto"/>
              <w:bottom w:val="single" w:sz="6" w:space="0" w:color="auto"/>
              <w:right w:val="single" w:sz="6" w:space="0" w:color="auto"/>
            </w:tcBorders>
          </w:tcPr>
          <w:p w14:paraId="4552720E" w14:textId="77777777" w:rsidR="0023203E" w:rsidRPr="00885F39" w:rsidRDefault="00993D0A" w:rsidP="00C21BA7">
            <w:pPr>
              <w:pStyle w:val="NormalTableText"/>
              <w:rPr>
                <w:rFonts w:ascii="Calibri" w:hAnsi="Calibri"/>
                <w:sz w:val="22"/>
              </w:rPr>
            </w:pPr>
            <w:r w:rsidRPr="00885F39">
              <w:rPr>
                <w:rFonts w:ascii="Calibri" w:hAnsi="Calibri"/>
                <w:sz w:val="22"/>
              </w:rPr>
              <w:t>November 19, 2007</w:t>
            </w:r>
          </w:p>
        </w:tc>
        <w:tc>
          <w:tcPr>
            <w:tcW w:w="5863" w:type="dxa"/>
            <w:tcBorders>
              <w:top w:val="single" w:sz="6" w:space="0" w:color="auto"/>
              <w:left w:val="single" w:sz="6" w:space="0" w:color="auto"/>
              <w:bottom w:val="single" w:sz="6" w:space="0" w:color="auto"/>
              <w:right w:val="double" w:sz="6" w:space="0" w:color="auto"/>
            </w:tcBorders>
          </w:tcPr>
          <w:p w14:paraId="06EE4C12" w14:textId="77777777" w:rsidR="0023203E" w:rsidRPr="00885F39" w:rsidRDefault="00993D0A" w:rsidP="00C21BA7">
            <w:pPr>
              <w:pStyle w:val="NormalTableText"/>
              <w:rPr>
                <w:rFonts w:ascii="Calibri" w:hAnsi="Calibri"/>
                <w:sz w:val="22"/>
              </w:rPr>
            </w:pPr>
            <w:r w:rsidRPr="00885F39">
              <w:rPr>
                <w:rFonts w:ascii="Calibri" w:hAnsi="Calibri"/>
                <w:sz w:val="22"/>
              </w:rPr>
              <w:t>Minor revisions by Legal Services.</w:t>
            </w:r>
          </w:p>
        </w:tc>
      </w:tr>
      <w:tr w:rsidR="00BC3BFE" w:rsidRPr="00885F39" w14:paraId="087B3A9F" w14:textId="77777777" w:rsidTr="00C21BA7">
        <w:trPr>
          <w:cantSplit/>
          <w:trHeight w:val="65"/>
        </w:trPr>
        <w:tc>
          <w:tcPr>
            <w:tcW w:w="1004" w:type="dxa"/>
            <w:tcBorders>
              <w:top w:val="single" w:sz="6" w:space="0" w:color="auto"/>
              <w:left w:val="double" w:sz="6" w:space="0" w:color="auto"/>
              <w:bottom w:val="single" w:sz="6" w:space="0" w:color="auto"/>
              <w:right w:val="single" w:sz="6" w:space="0" w:color="auto"/>
            </w:tcBorders>
          </w:tcPr>
          <w:p w14:paraId="4B866A8E" w14:textId="77777777" w:rsidR="00BC3BFE" w:rsidRPr="00885F39" w:rsidRDefault="00BC3BFE" w:rsidP="00C21BA7">
            <w:pPr>
              <w:pStyle w:val="NormalTableText"/>
              <w:rPr>
                <w:rFonts w:ascii="Calibri" w:hAnsi="Calibri"/>
                <w:sz w:val="22"/>
              </w:rPr>
            </w:pPr>
            <w:r w:rsidRPr="00885F39">
              <w:rPr>
                <w:rFonts w:ascii="Calibri" w:hAnsi="Calibri"/>
                <w:sz w:val="22"/>
              </w:rPr>
              <w:t>3</w:t>
            </w:r>
          </w:p>
        </w:tc>
        <w:tc>
          <w:tcPr>
            <w:tcW w:w="1980" w:type="dxa"/>
            <w:tcBorders>
              <w:top w:val="single" w:sz="6" w:space="0" w:color="auto"/>
              <w:left w:val="single" w:sz="6" w:space="0" w:color="auto"/>
              <w:bottom w:val="single" w:sz="6" w:space="0" w:color="auto"/>
              <w:right w:val="single" w:sz="6" w:space="0" w:color="auto"/>
            </w:tcBorders>
          </w:tcPr>
          <w:p w14:paraId="7EB2B69A" w14:textId="77777777" w:rsidR="00BC3BFE" w:rsidRPr="00885F39" w:rsidRDefault="00BC3BFE" w:rsidP="00C21BA7">
            <w:pPr>
              <w:pStyle w:val="NormalTableText"/>
              <w:rPr>
                <w:rFonts w:ascii="Calibri" w:hAnsi="Calibri"/>
                <w:sz w:val="22"/>
              </w:rPr>
            </w:pPr>
            <w:r w:rsidRPr="00885F39">
              <w:rPr>
                <w:rFonts w:ascii="Calibri" w:hAnsi="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29143D2A" w14:textId="77777777" w:rsidR="00BC3BFE" w:rsidRPr="00885F39" w:rsidRDefault="00BC3BFE" w:rsidP="00C21BA7">
            <w:pPr>
              <w:pStyle w:val="NormalTableText"/>
              <w:rPr>
                <w:rFonts w:ascii="Calibri" w:hAnsi="Calibri"/>
                <w:sz w:val="22"/>
              </w:rPr>
            </w:pPr>
            <w:r w:rsidRPr="00885F39">
              <w:rPr>
                <w:rFonts w:ascii="Calibri" w:hAnsi="Calibri"/>
                <w:sz w:val="22"/>
              </w:rPr>
              <w:t>Modified ‘Related Section’</w:t>
            </w:r>
          </w:p>
        </w:tc>
      </w:tr>
      <w:tr w:rsidR="00447E0D" w:rsidRPr="00885F39" w14:paraId="15B3440B" w14:textId="77777777" w:rsidTr="00C21BA7">
        <w:trPr>
          <w:cantSplit/>
        </w:trPr>
        <w:tc>
          <w:tcPr>
            <w:tcW w:w="1004" w:type="dxa"/>
            <w:tcBorders>
              <w:top w:val="single" w:sz="6" w:space="0" w:color="auto"/>
              <w:left w:val="double" w:sz="6" w:space="0" w:color="auto"/>
              <w:bottom w:val="single" w:sz="6" w:space="0" w:color="auto"/>
              <w:right w:val="single" w:sz="6" w:space="0" w:color="auto"/>
            </w:tcBorders>
          </w:tcPr>
          <w:p w14:paraId="7A848860" w14:textId="77777777" w:rsidR="00447E0D" w:rsidRPr="00885F39" w:rsidRDefault="00447E0D" w:rsidP="00447E0D">
            <w:pPr>
              <w:pStyle w:val="NormalTableText"/>
              <w:rPr>
                <w:rFonts w:ascii="Calibri" w:hAnsi="Calibri"/>
                <w:sz w:val="22"/>
              </w:rPr>
            </w:pPr>
            <w:r w:rsidRPr="00885F39">
              <w:rPr>
                <w:rFonts w:ascii="Calibri" w:hAnsi="Calibri"/>
                <w:sz w:val="22"/>
              </w:rPr>
              <w:t>4</w:t>
            </w:r>
          </w:p>
        </w:tc>
        <w:tc>
          <w:tcPr>
            <w:tcW w:w="1980" w:type="dxa"/>
            <w:tcBorders>
              <w:top w:val="single" w:sz="6" w:space="0" w:color="auto"/>
              <w:left w:val="single" w:sz="6" w:space="0" w:color="auto"/>
              <w:bottom w:val="single" w:sz="6" w:space="0" w:color="auto"/>
              <w:right w:val="single" w:sz="6" w:space="0" w:color="auto"/>
            </w:tcBorders>
          </w:tcPr>
          <w:p w14:paraId="4970C7EE" w14:textId="77777777" w:rsidR="00447E0D" w:rsidRPr="00885F39" w:rsidRDefault="00447E0D" w:rsidP="00447E0D">
            <w:pPr>
              <w:pStyle w:val="NormalTableText"/>
              <w:rPr>
                <w:rFonts w:ascii="Calibri" w:hAnsi="Calibri"/>
                <w:sz w:val="22"/>
              </w:rPr>
            </w:pPr>
            <w:r w:rsidRPr="00885F39">
              <w:rPr>
                <w:rFonts w:ascii="Calibri" w:hAnsi="Calibri"/>
                <w:sz w:val="22"/>
              </w:rPr>
              <w:t>March 15, 2011</w:t>
            </w:r>
          </w:p>
        </w:tc>
        <w:tc>
          <w:tcPr>
            <w:tcW w:w="5863" w:type="dxa"/>
            <w:tcBorders>
              <w:top w:val="single" w:sz="6" w:space="0" w:color="auto"/>
              <w:left w:val="single" w:sz="6" w:space="0" w:color="auto"/>
              <w:bottom w:val="single" w:sz="6" w:space="0" w:color="auto"/>
              <w:right w:val="double" w:sz="6" w:space="0" w:color="auto"/>
            </w:tcBorders>
          </w:tcPr>
          <w:p w14:paraId="06B2D573" w14:textId="77777777" w:rsidR="00447E0D" w:rsidRPr="00885F39" w:rsidRDefault="00447E0D" w:rsidP="00447E0D">
            <w:pPr>
              <w:pStyle w:val="NormalTableText"/>
              <w:rPr>
                <w:rFonts w:ascii="Calibri" w:hAnsi="Calibri"/>
                <w:sz w:val="22"/>
              </w:rPr>
            </w:pPr>
            <w:r w:rsidRPr="00885F39">
              <w:rPr>
                <w:rFonts w:ascii="Calibri" w:hAnsi="Calibri"/>
                <w:sz w:val="22"/>
              </w:rPr>
              <w:t>Minor changes from Legal.</w:t>
            </w:r>
          </w:p>
        </w:tc>
      </w:tr>
      <w:tr w:rsidR="00BC3BFE" w:rsidRPr="00885F39" w14:paraId="0539D99F" w14:textId="77777777" w:rsidTr="00C21BA7">
        <w:trPr>
          <w:cantSplit/>
        </w:trPr>
        <w:tc>
          <w:tcPr>
            <w:tcW w:w="1004" w:type="dxa"/>
            <w:tcBorders>
              <w:top w:val="single" w:sz="6" w:space="0" w:color="auto"/>
              <w:left w:val="double" w:sz="6" w:space="0" w:color="auto"/>
              <w:bottom w:val="single" w:sz="6" w:space="0" w:color="auto"/>
              <w:right w:val="single" w:sz="6" w:space="0" w:color="auto"/>
            </w:tcBorders>
          </w:tcPr>
          <w:p w14:paraId="1946145E" w14:textId="77777777" w:rsidR="00BC3BFE" w:rsidRPr="00885F39" w:rsidRDefault="00643026" w:rsidP="00C21BA7">
            <w:pPr>
              <w:pStyle w:val="NormalTableText"/>
              <w:rPr>
                <w:rFonts w:ascii="Calibri" w:hAnsi="Calibri"/>
                <w:sz w:val="22"/>
              </w:rPr>
            </w:pPr>
            <w:r w:rsidRPr="00885F39">
              <w:rPr>
                <w:rFonts w:ascii="Calibri" w:hAnsi="Calibri"/>
                <w:sz w:val="22"/>
              </w:rPr>
              <w:t>5</w:t>
            </w:r>
          </w:p>
        </w:tc>
        <w:tc>
          <w:tcPr>
            <w:tcW w:w="1980" w:type="dxa"/>
            <w:tcBorders>
              <w:top w:val="single" w:sz="6" w:space="0" w:color="auto"/>
              <w:left w:val="single" w:sz="6" w:space="0" w:color="auto"/>
              <w:bottom w:val="single" w:sz="6" w:space="0" w:color="auto"/>
              <w:right w:val="single" w:sz="6" w:space="0" w:color="auto"/>
            </w:tcBorders>
          </w:tcPr>
          <w:p w14:paraId="308820BB" w14:textId="77777777" w:rsidR="00BC3BFE" w:rsidRPr="00885F39" w:rsidRDefault="00643026" w:rsidP="00C21BA7">
            <w:pPr>
              <w:pStyle w:val="NormalTableText"/>
              <w:rPr>
                <w:rFonts w:ascii="Calibri" w:hAnsi="Calibri"/>
                <w:sz w:val="22"/>
              </w:rPr>
            </w:pPr>
            <w:r w:rsidRPr="00885F39">
              <w:rPr>
                <w:rFonts w:ascii="Calibri" w:hAnsi="Calibri"/>
                <w:sz w:val="22"/>
              </w:rPr>
              <w:t>June 5, 2012</w:t>
            </w:r>
          </w:p>
        </w:tc>
        <w:tc>
          <w:tcPr>
            <w:tcW w:w="5863" w:type="dxa"/>
            <w:tcBorders>
              <w:top w:val="single" w:sz="6" w:space="0" w:color="auto"/>
              <w:left w:val="single" w:sz="6" w:space="0" w:color="auto"/>
              <w:bottom w:val="single" w:sz="6" w:space="0" w:color="auto"/>
              <w:right w:val="double" w:sz="6" w:space="0" w:color="auto"/>
            </w:tcBorders>
          </w:tcPr>
          <w:p w14:paraId="715C83D1" w14:textId="77777777" w:rsidR="00BC3BFE" w:rsidRPr="00885F39" w:rsidRDefault="00643026" w:rsidP="00C21BA7">
            <w:pPr>
              <w:pStyle w:val="NormalTableText"/>
              <w:rPr>
                <w:rFonts w:ascii="Calibri" w:hAnsi="Calibri"/>
                <w:sz w:val="22"/>
              </w:rPr>
            </w:pPr>
            <w:r w:rsidRPr="00885F39">
              <w:rPr>
                <w:rFonts w:ascii="Calibri" w:hAnsi="Calibri"/>
                <w:sz w:val="22"/>
              </w:rPr>
              <w:t>Added References and Replacement Parts Section</w:t>
            </w:r>
          </w:p>
        </w:tc>
      </w:tr>
      <w:tr w:rsidR="00D57074" w:rsidRPr="00885F39" w14:paraId="21F9C442" w14:textId="77777777" w:rsidTr="00C21BA7">
        <w:trPr>
          <w:cantSplit/>
        </w:trPr>
        <w:tc>
          <w:tcPr>
            <w:tcW w:w="1004" w:type="dxa"/>
            <w:tcBorders>
              <w:top w:val="single" w:sz="6" w:space="0" w:color="auto"/>
              <w:left w:val="double" w:sz="6" w:space="0" w:color="auto"/>
              <w:bottom w:val="single" w:sz="6" w:space="0" w:color="auto"/>
              <w:right w:val="single" w:sz="6" w:space="0" w:color="auto"/>
            </w:tcBorders>
          </w:tcPr>
          <w:p w14:paraId="175E636F" w14:textId="77777777" w:rsidR="00D57074" w:rsidRPr="00885F39" w:rsidRDefault="00D57074" w:rsidP="00447E0D">
            <w:pPr>
              <w:pStyle w:val="NormalTableText"/>
              <w:rPr>
                <w:rFonts w:ascii="Calibri" w:hAnsi="Calibri"/>
                <w:sz w:val="22"/>
              </w:rPr>
            </w:pPr>
            <w:r w:rsidRPr="00885F39">
              <w:rPr>
                <w:rFonts w:ascii="Calibri" w:hAnsi="Calibri"/>
                <w:sz w:val="22"/>
              </w:rPr>
              <w:t>6</w:t>
            </w:r>
          </w:p>
        </w:tc>
        <w:tc>
          <w:tcPr>
            <w:tcW w:w="1980" w:type="dxa"/>
            <w:tcBorders>
              <w:top w:val="single" w:sz="6" w:space="0" w:color="auto"/>
              <w:left w:val="single" w:sz="6" w:space="0" w:color="auto"/>
              <w:bottom w:val="single" w:sz="6" w:space="0" w:color="auto"/>
              <w:right w:val="single" w:sz="6" w:space="0" w:color="auto"/>
            </w:tcBorders>
          </w:tcPr>
          <w:p w14:paraId="1B19556B" w14:textId="77777777" w:rsidR="00D57074" w:rsidRPr="00885F39" w:rsidRDefault="00D57074" w:rsidP="00447E0D">
            <w:pPr>
              <w:pStyle w:val="NormalTableText"/>
              <w:rPr>
                <w:rFonts w:ascii="Calibri" w:hAnsi="Calibri"/>
                <w:sz w:val="22"/>
              </w:rPr>
            </w:pPr>
            <w:r w:rsidRPr="00885F39">
              <w:rPr>
                <w:rFonts w:ascii="Calibri" w:hAnsi="Calibri"/>
                <w:sz w:val="22"/>
              </w:rPr>
              <w:t>July 3, 2012</w:t>
            </w:r>
          </w:p>
        </w:tc>
        <w:tc>
          <w:tcPr>
            <w:tcW w:w="5863" w:type="dxa"/>
            <w:tcBorders>
              <w:top w:val="single" w:sz="6" w:space="0" w:color="auto"/>
              <w:left w:val="single" w:sz="6" w:space="0" w:color="auto"/>
              <w:bottom w:val="single" w:sz="6" w:space="0" w:color="auto"/>
              <w:right w:val="double" w:sz="6" w:space="0" w:color="auto"/>
            </w:tcBorders>
          </w:tcPr>
          <w:p w14:paraId="35EEB746" w14:textId="77777777" w:rsidR="00D57074" w:rsidRPr="00885F39" w:rsidRDefault="00D57074" w:rsidP="00447E0D">
            <w:pPr>
              <w:pStyle w:val="NormalTableText"/>
              <w:rPr>
                <w:rFonts w:ascii="Calibri" w:hAnsi="Calibri"/>
                <w:sz w:val="22"/>
              </w:rPr>
            </w:pPr>
            <w:r w:rsidRPr="00885F39">
              <w:rPr>
                <w:rFonts w:ascii="Calibri" w:hAnsi="Calibri"/>
                <w:sz w:val="22"/>
              </w:rPr>
              <w:t>Reformatted to Remove White Space</w:t>
            </w:r>
          </w:p>
        </w:tc>
      </w:tr>
      <w:tr w:rsidR="00013307" w:rsidRPr="00885F39" w14:paraId="6C856A06" w14:textId="77777777" w:rsidTr="00C21BA7">
        <w:trPr>
          <w:cantSplit/>
        </w:trPr>
        <w:tc>
          <w:tcPr>
            <w:tcW w:w="1004" w:type="dxa"/>
            <w:tcBorders>
              <w:top w:val="single" w:sz="6" w:space="0" w:color="auto"/>
              <w:left w:val="double" w:sz="6" w:space="0" w:color="auto"/>
              <w:bottom w:val="single" w:sz="6" w:space="0" w:color="auto"/>
              <w:right w:val="single" w:sz="6" w:space="0" w:color="auto"/>
            </w:tcBorders>
          </w:tcPr>
          <w:p w14:paraId="05EAEAED" w14:textId="77777777" w:rsidR="00013307" w:rsidRPr="00885F39" w:rsidRDefault="00013307" w:rsidP="00447E0D">
            <w:pPr>
              <w:pStyle w:val="NormalTableText"/>
              <w:rPr>
                <w:rFonts w:ascii="Calibri" w:hAnsi="Calibri"/>
                <w:sz w:val="22"/>
              </w:rPr>
            </w:pPr>
            <w:r w:rsidRPr="00885F39">
              <w:rPr>
                <w:rFonts w:ascii="Calibri" w:hAnsi="Calibri"/>
                <w:sz w:val="22"/>
              </w:rPr>
              <w:t>7</w:t>
            </w:r>
          </w:p>
        </w:tc>
        <w:tc>
          <w:tcPr>
            <w:tcW w:w="1980" w:type="dxa"/>
            <w:tcBorders>
              <w:top w:val="single" w:sz="6" w:space="0" w:color="auto"/>
              <w:left w:val="single" w:sz="6" w:space="0" w:color="auto"/>
              <w:bottom w:val="single" w:sz="6" w:space="0" w:color="auto"/>
              <w:right w:val="single" w:sz="6" w:space="0" w:color="auto"/>
            </w:tcBorders>
          </w:tcPr>
          <w:p w14:paraId="20433C7F" w14:textId="77777777" w:rsidR="00013307" w:rsidRPr="00885F39" w:rsidRDefault="00013307" w:rsidP="00447E0D">
            <w:pPr>
              <w:pStyle w:val="NormalTableText"/>
              <w:rPr>
                <w:rFonts w:ascii="Calibri" w:hAnsi="Calibri"/>
                <w:sz w:val="22"/>
              </w:rPr>
            </w:pPr>
            <w:r w:rsidRPr="00885F39">
              <w:rPr>
                <w:rFonts w:ascii="Calibri" w:hAnsi="Calibri"/>
                <w:sz w:val="22"/>
              </w:rPr>
              <w:t>April 22, 2015</w:t>
            </w:r>
          </w:p>
        </w:tc>
        <w:tc>
          <w:tcPr>
            <w:tcW w:w="5863" w:type="dxa"/>
            <w:tcBorders>
              <w:top w:val="single" w:sz="6" w:space="0" w:color="auto"/>
              <w:left w:val="single" w:sz="6" w:space="0" w:color="auto"/>
              <w:bottom w:val="single" w:sz="6" w:space="0" w:color="auto"/>
              <w:right w:val="double" w:sz="6" w:space="0" w:color="auto"/>
            </w:tcBorders>
          </w:tcPr>
          <w:p w14:paraId="4E74A908" w14:textId="77777777" w:rsidR="00013307" w:rsidRPr="00885F39" w:rsidRDefault="00013307" w:rsidP="00447E0D">
            <w:pPr>
              <w:pStyle w:val="NormalTableText"/>
              <w:rPr>
                <w:rFonts w:ascii="Calibri" w:hAnsi="Calibri"/>
                <w:sz w:val="22"/>
              </w:rPr>
            </w:pPr>
            <w:r w:rsidRPr="00885F39">
              <w:rPr>
                <w:rFonts w:ascii="Calibri" w:hAnsi="Calibri"/>
                <w:sz w:val="22"/>
              </w:rPr>
              <w:t>General formatting</w:t>
            </w:r>
          </w:p>
        </w:tc>
      </w:tr>
      <w:tr w:rsidR="003E2149" w:rsidRPr="00885F39" w14:paraId="2CF9C784" w14:textId="77777777" w:rsidTr="00C21BA7">
        <w:trPr>
          <w:cantSplit/>
        </w:trPr>
        <w:tc>
          <w:tcPr>
            <w:tcW w:w="1004" w:type="dxa"/>
            <w:tcBorders>
              <w:top w:val="single" w:sz="6" w:space="0" w:color="auto"/>
              <w:left w:val="double" w:sz="6" w:space="0" w:color="auto"/>
              <w:bottom w:val="single" w:sz="6" w:space="0" w:color="auto"/>
              <w:right w:val="single" w:sz="6" w:space="0" w:color="auto"/>
            </w:tcBorders>
          </w:tcPr>
          <w:p w14:paraId="55416B61" w14:textId="77777777" w:rsidR="003E2149" w:rsidRPr="00885F39" w:rsidRDefault="003E2149" w:rsidP="00447E0D">
            <w:pPr>
              <w:pStyle w:val="NormalTableText"/>
              <w:rPr>
                <w:rFonts w:ascii="Calibri" w:hAnsi="Calibri"/>
                <w:sz w:val="22"/>
              </w:rPr>
            </w:pPr>
            <w:r>
              <w:rPr>
                <w:rFonts w:ascii="Calibri" w:hAnsi="Calibri"/>
                <w:sz w:val="22"/>
              </w:rPr>
              <w:t>8</w:t>
            </w:r>
          </w:p>
        </w:tc>
        <w:tc>
          <w:tcPr>
            <w:tcW w:w="1980" w:type="dxa"/>
            <w:tcBorders>
              <w:top w:val="single" w:sz="6" w:space="0" w:color="auto"/>
              <w:left w:val="single" w:sz="6" w:space="0" w:color="auto"/>
              <w:bottom w:val="single" w:sz="6" w:space="0" w:color="auto"/>
              <w:right w:val="single" w:sz="6" w:space="0" w:color="auto"/>
            </w:tcBorders>
          </w:tcPr>
          <w:p w14:paraId="49C1442D" w14:textId="77777777" w:rsidR="003E2149" w:rsidRPr="00885F39" w:rsidRDefault="003E2149" w:rsidP="00447E0D">
            <w:pPr>
              <w:pStyle w:val="NormalTableText"/>
              <w:rPr>
                <w:rFonts w:ascii="Calibri" w:hAnsi="Calibri"/>
                <w:sz w:val="22"/>
              </w:rPr>
            </w:pPr>
            <w:r>
              <w:rPr>
                <w:rFonts w:ascii="Calibri" w:hAnsi="Calibri"/>
                <w:sz w:val="22"/>
              </w:rPr>
              <w:t>August 24, 2015</w:t>
            </w:r>
          </w:p>
        </w:tc>
        <w:tc>
          <w:tcPr>
            <w:tcW w:w="5863" w:type="dxa"/>
            <w:tcBorders>
              <w:top w:val="single" w:sz="6" w:space="0" w:color="auto"/>
              <w:left w:val="single" w:sz="6" w:space="0" w:color="auto"/>
              <w:bottom w:val="single" w:sz="6" w:space="0" w:color="auto"/>
              <w:right w:val="double" w:sz="6" w:space="0" w:color="auto"/>
            </w:tcBorders>
          </w:tcPr>
          <w:p w14:paraId="16614752" w14:textId="77777777" w:rsidR="003E2149" w:rsidRPr="00885F39" w:rsidRDefault="003E2149" w:rsidP="00447E0D">
            <w:pPr>
              <w:pStyle w:val="NormalTableText"/>
              <w:rPr>
                <w:rFonts w:ascii="Calibri" w:hAnsi="Calibri"/>
                <w:sz w:val="22"/>
              </w:rPr>
            </w:pPr>
            <w:r>
              <w:rPr>
                <w:rFonts w:ascii="Calibri" w:hAnsi="Calibri"/>
                <w:sz w:val="22"/>
              </w:rPr>
              <w:t>First draft Phase 1 review (AV)</w:t>
            </w:r>
          </w:p>
        </w:tc>
      </w:tr>
      <w:tr w:rsidR="007A5102" w:rsidRPr="00885F39" w14:paraId="200BC0AD" w14:textId="77777777" w:rsidTr="00C21BA7">
        <w:trPr>
          <w:cantSplit/>
        </w:trPr>
        <w:tc>
          <w:tcPr>
            <w:tcW w:w="1004" w:type="dxa"/>
            <w:tcBorders>
              <w:top w:val="single" w:sz="6" w:space="0" w:color="auto"/>
              <w:left w:val="double" w:sz="6" w:space="0" w:color="auto"/>
              <w:bottom w:val="single" w:sz="6" w:space="0" w:color="auto"/>
              <w:right w:val="single" w:sz="6" w:space="0" w:color="auto"/>
            </w:tcBorders>
          </w:tcPr>
          <w:p w14:paraId="0567EBAC" w14:textId="77777777" w:rsidR="007A5102" w:rsidRPr="00AA7077" w:rsidRDefault="007A5102" w:rsidP="00447E0D">
            <w:pPr>
              <w:pStyle w:val="NormalTableText"/>
              <w:rPr>
                <w:rFonts w:ascii="Calibri" w:hAnsi="Calibri"/>
                <w:b/>
                <w:sz w:val="22"/>
              </w:rPr>
            </w:pPr>
            <w:r w:rsidRPr="00AA7077">
              <w:rPr>
                <w:rFonts w:ascii="Calibri" w:hAnsi="Calibri"/>
                <w:b/>
                <w:sz w:val="22"/>
              </w:rPr>
              <w:t>9</w:t>
            </w:r>
          </w:p>
        </w:tc>
        <w:tc>
          <w:tcPr>
            <w:tcW w:w="1980" w:type="dxa"/>
            <w:tcBorders>
              <w:top w:val="single" w:sz="6" w:space="0" w:color="auto"/>
              <w:left w:val="single" w:sz="6" w:space="0" w:color="auto"/>
              <w:bottom w:val="single" w:sz="6" w:space="0" w:color="auto"/>
              <w:right w:val="single" w:sz="6" w:space="0" w:color="auto"/>
            </w:tcBorders>
          </w:tcPr>
          <w:p w14:paraId="7EC8DB5B" w14:textId="77777777" w:rsidR="007A5102" w:rsidRPr="00AA7077" w:rsidRDefault="007A5102" w:rsidP="00447E0D">
            <w:pPr>
              <w:pStyle w:val="NormalTableText"/>
              <w:rPr>
                <w:rFonts w:ascii="Calibri" w:hAnsi="Calibri"/>
                <w:b/>
                <w:sz w:val="22"/>
              </w:rPr>
            </w:pPr>
            <w:r w:rsidRPr="00AA7077">
              <w:rPr>
                <w:rFonts w:ascii="Calibri" w:hAnsi="Calibri"/>
                <w:b/>
                <w:sz w:val="22"/>
              </w:rPr>
              <w:t>October 19, 2015</w:t>
            </w:r>
          </w:p>
        </w:tc>
        <w:tc>
          <w:tcPr>
            <w:tcW w:w="5863" w:type="dxa"/>
            <w:tcBorders>
              <w:top w:val="single" w:sz="6" w:space="0" w:color="auto"/>
              <w:left w:val="single" w:sz="6" w:space="0" w:color="auto"/>
              <w:bottom w:val="single" w:sz="6" w:space="0" w:color="auto"/>
              <w:right w:val="double" w:sz="6" w:space="0" w:color="auto"/>
            </w:tcBorders>
          </w:tcPr>
          <w:p w14:paraId="7A9422E6" w14:textId="77777777" w:rsidR="007A5102" w:rsidRPr="00AA7077" w:rsidRDefault="007A5102" w:rsidP="007A5102">
            <w:pPr>
              <w:pStyle w:val="NormalTableText"/>
              <w:rPr>
                <w:rFonts w:ascii="Calibri" w:hAnsi="Calibri"/>
                <w:b/>
                <w:sz w:val="22"/>
              </w:rPr>
            </w:pPr>
            <w:r w:rsidRPr="00AA7077">
              <w:rPr>
                <w:rFonts w:ascii="Calibri" w:hAnsi="Calibri"/>
                <w:b/>
                <w:sz w:val="22"/>
              </w:rPr>
              <w:t>Updated, Finalized Specification – Legal Reference eDOCS #6263207 v3 (AV)</w:t>
            </w:r>
          </w:p>
        </w:tc>
      </w:tr>
      <w:tr w:rsidR="007A5102" w:rsidRPr="00885F39" w14:paraId="70B1DBE4" w14:textId="77777777" w:rsidTr="00C21BA7">
        <w:trPr>
          <w:cantSplit/>
        </w:trPr>
        <w:tc>
          <w:tcPr>
            <w:tcW w:w="1004" w:type="dxa"/>
            <w:tcBorders>
              <w:top w:val="single" w:sz="6" w:space="0" w:color="auto"/>
              <w:left w:val="double" w:sz="6" w:space="0" w:color="auto"/>
              <w:bottom w:val="single" w:sz="6" w:space="0" w:color="auto"/>
              <w:right w:val="single" w:sz="6" w:space="0" w:color="auto"/>
            </w:tcBorders>
          </w:tcPr>
          <w:p w14:paraId="7DEB6EB5" w14:textId="77777777" w:rsidR="007A5102" w:rsidRPr="00AA7077" w:rsidRDefault="007A5102" w:rsidP="00447E0D">
            <w:pPr>
              <w:pStyle w:val="NormalTableText"/>
              <w:rPr>
                <w:rFonts w:ascii="Calibri" w:hAnsi="Calibri"/>
                <w:b/>
                <w:sz w:val="22"/>
              </w:rPr>
            </w:pPr>
          </w:p>
        </w:tc>
        <w:tc>
          <w:tcPr>
            <w:tcW w:w="1980" w:type="dxa"/>
            <w:tcBorders>
              <w:top w:val="single" w:sz="6" w:space="0" w:color="auto"/>
              <w:left w:val="single" w:sz="6" w:space="0" w:color="auto"/>
              <w:bottom w:val="single" w:sz="6" w:space="0" w:color="auto"/>
              <w:right w:val="single" w:sz="6" w:space="0" w:color="auto"/>
            </w:tcBorders>
          </w:tcPr>
          <w:p w14:paraId="4C0308FE" w14:textId="77777777" w:rsidR="007A5102" w:rsidRPr="00AA7077" w:rsidRDefault="007A5102" w:rsidP="00447E0D">
            <w:pPr>
              <w:pStyle w:val="NormalTableText"/>
              <w:rPr>
                <w:rFonts w:ascii="Calibri" w:hAnsi="Calibri"/>
                <w:b/>
                <w:sz w:val="22"/>
              </w:rPr>
            </w:pPr>
          </w:p>
        </w:tc>
        <w:tc>
          <w:tcPr>
            <w:tcW w:w="5863" w:type="dxa"/>
            <w:tcBorders>
              <w:top w:val="single" w:sz="6" w:space="0" w:color="auto"/>
              <w:left w:val="single" w:sz="6" w:space="0" w:color="auto"/>
              <w:bottom w:val="single" w:sz="6" w:space="0" w:color="auto"/>
              <w:right w:val="double" w:sz="6" w:space="0" w:color="auto"/>
            </w:tcBorders>
          </w:tcPr>
          <w:p w14:paraId="2B7CE033" w14:textId="77777777" w:rsidR="007A5102" w:rsidRPr="00AA7077" w:rsidRDefault="007A5102" w:rsidP="007A5102">
            <w:pPr>
              <w:pStyle w:val="NormalTableText"/>
              <w:rPr>
                <w:rFonts w:ascii="Calibri" w:hAnsi="Calibri"/>
                <w:b/>
                <w:sz w:val="22"/>
              </w:rPr>
            </w:pPr>
          </w:p>
        </w:tc>
      </w:tr>
    </w:tbl>
    <w:p w14:paraId="724DB216" w14:textId="77777777" w:rsidR="0023203E" w:rsidRPr="00885F39" w:rsidRDefault="00447E0D" w:rsidP="0023203E">
      <w:pPr>
        <w:pStyle w:val="Heading1"/>
        <w:numPr>
          <w:ilvl w:val="0"/>
          <w:numId w:val="0"/>
        </w:numPr>
        <w:tabs>
          <w:tab w:val="left" w:pos="1080"/>
        </w:tabs>
      </w:pPr>
      <w:r w:rsidRPr="00885F39">
        <w:br w:type="textWrapping" w:clear="all"/>
      </w:r>
    </w:p>
    <w:p w14:paraId="29B5E45D" w14:textId="77777777" w:rsidR="0023203E" w:rsidRPr="00885F39" w:rsidRDefault="0023203E" w:rsidP="0023203E">
      <w:pPr>
        <w:pStyle w:val="BodyText"/>
        <w:rPr>
          <w:rFonts w:ascii="Calibri" w:hAnsi="Calibri"/>
        </w:rPr>
      </w:pPr>
    </w:p>
    <w:p w14:paraId="42068CB1" w14:textId="77777777" w:rsidR="0023203E" w:rsidRPr="00885F39" w:rsidDel="003B6866" w:rsidRDefault="0023203E" w:rsidP="0023203E">
      <w:pPr>
        <w:pStyle w:val="BodyText"/>
        <w:pBdr>
          <w:top w:val="single" w:sz="4" w:space="1" w:color="auto"/>
          <w:left w:val="single" w:sz="4" w:space="0" w:color="auto"/>
          <w:bottom w:val="single" w:sz="4" w:space="1" w:color="auto"/>
          <w:right w:val="single" w:sz="4" w:space="4" w:color="auto"/>
        </w:pBdr>
        <w:rPr>
          <w:del w:id="0" w:author="Paul Shi" w:date="2022-03-22T20:20:00Z"/>
          <w:rFonts w:ascii="Calibri" w:hAnsi="Calibri"/>
        </w:rPr>
      </w:pPr>
      <w:del w:id="1" w:author="Paul Shi" w:date="2022-03-22T20:20:00Z">
        <w:r w:rsidRPr="00885F39" w:rsidDel="003B6866">
          <w:rPr>
            <w:rFonts w:ascii="Calibri" w:hAnsi="Calibri"/>
          </w:rPr>
          <w:delText>NOTE:</w:delText>
        </w:r>
      </w:del>
    </w:p>
    <w:p w14:paraId="10503207" w14:textId="77777777" w:rsidR="0023203E" w:rsidRPr="00885F39" w:rsidDel="003B6866" w:rsidRDefault="0023203E" w:rsidP="0023203E">
      <w:pPr>
        <w:pStyle w:val="BodyText"/>
        <w:pBdr>
          <w:top w:val="single" w:sz="4" w:space="1" w:color="auto"/>
          <w:left w:val="single" w:sz="4" w:space="0" w:color="auto"/>
          <w:bottom w:val="single" w:sz="4" w:space="1" w:color="auto"/>
          <w:right w:val="single" w:sz="4" w:space="4" w:color="auto"/>
        </w:pBdr>
        <w:rPr>
          <w:del w:id="2" w:author="Paul Shi" w:date="2022-03-22T20:20:00Z"/>
          <w:rFonts w:ascii="Calibri" w:hAnsi="Calibri"/>
        </w:rPr>
      </w:pPr>
      <w:del w:id="3" w:author="Paul Shi" w:date="2022-03-22T20:20:00Z">
        <w:r w:rsidRPr="00885F39" w:rsidDel="003B6866">
          <w:rPr>
            <w:rFonts w:ascii="Calibri" w:hAnsi="Calibri"/>
          </w:rPr>
          <w:delText>This is a CONTROLLED Document. Any documents appearing in paper form are not controlled and should be checked against the on-line file version prior to use.</w:delText>
        </w:r>
      </w:del>
    </w:p>
    <w:p w14:paraId="6F9BF435" w14:textId="77777777" w:rsidR="0023203E" w:rsidRPr="00885F39" w:rsidDel="003B6866" w:rsidRDefault="0023203E" w:rsidP="0023203E">
      <w:pPr>
        <w:pStyle w:val="BodyText"/>
        <w:pBdr>
          <w:top w:val="single" w:sz="4" w:space="1" w:color="auto"/>
          <w:left w:val="single" w:sz="4" w:space="0" w:color="auto"/>
          <w:bottom w:val="single" w:sz="4" w:space="1" w:color="auto"/>
          <w:right w:val="single" w:sz="4" w:space="4" w:color="auto"/>
        </w:pBdr>
        <w:rPr>
          <w:del w:id="4" w:author="Paul Shi" w:date="2022-03-22T20:20:00Z"/>
          <w:rFonts w:ascii="Calibri" w:hAnsi="Calibri"/>
        </w:rPr>
      </w:pPr>
      <w:del w:id="5" w:author="Paul Shi" w:date="2022-03-22T20:20:00Z">
        <w:r w:rsidRPr="00885F39" w:rsidDel="003B6866">
          <w:rPr>
            <w:rFonts w:ascii="Calibri" w:hAnsi="Calibri"/>
            <w:b/>
            <w:bCs/>
          </w:rPr>
          <w:delText xml:space="preserve">Notice: </w:delText>
        </w:r>
        <w:r w:rsidRPr="00885F39" w:rsidDel="003B6866">
          <w:rPr>
            <w:rFonts w:ascii="Calibri" w:hAnsi="Calibri"/>
          </w:rPr>
          <w:delText>This Document hardcopy must be used for reference purpose only.</w:delText>
        </w:r>
      </w:del>
    </w:p>
    <w:p w14:paraId="4CF481E6" w14:textId="77777777" w:rsidR="0023203E" w:rsidRPr="00885F39" w:rsidDel="003B6866" w:rsidRDefault="0023203E" w:rsidP="0023203E">
      <w:pPr>
        <w:pStyle w:val="BodyText"/>
        <w:pBdr>
          <w:top w:val="single" w:sz="4" w:space="1" w:color="auto"/>
          <w:left w:val="single" w:sz="4" w:space="0" w:color="auto"/>
          <w:bottom w:val="single" w:sz="4" w:space="1" w:color="auto"/>
          <w:right w:val="single" w:sz="4" w:space="4" w:color="auto"/>
        </w:pBdr>
        <w:rPr>
          <w:del w:id="6" w:author="Paul Shi" w:date="2022-03-22T20:20:00Z"/>
          <w:rFonts w:ascii="Calibri" w:hAnsi="Calibri"/>
          <w:b/>
          <w:bCs/>
        </w:rPr>
      </w:pPr>
      <w:del w:id="7" w:author="Paul Shi" w:date="2022-03-22T20:20:00Z">
        <w:r w:rsidRPr="00885F39" w:rsidDel="003B6866">
          <w:rPr>
            <w:rFonts w:ascii="Calibri" w:hAnsi="Calibri"/>
            <w:b/>
          </w:rPr>
          <w:delText>The on-line copy is the current version of the document.</w:delText>
        </w:r>
      </w:del>
    </w:p>
    <w:p w14:paraId="5B283D14" w14:textId="77777777" w:rsidR="00643026" w:rsidRPr="00885F39" w:rsidRDefault="00643026" w:rsidP="0023203E">
      <w:pPr>
        <w:pStyle w:val="BodyText"/>
        <w:rPr>
          <w:rFonts w:ascii="Calibri" w:hAnsi="Calibri"/>
        </w:rPr>
      </w:pPr>
    </w:p>
    <w:p w14:paraId="31BC1104" w14:textId="77777777" w:rsidR="007C1294" w:rsidRPr="00885F39" w:rsidRDefault="00013307">
      <w:pPr>
        <w:pStyle w:val="Heading1"/>
        <w:tabs>
          <w:tab w:val="left" w:pos="1080"/>
        </w:tabs>
        <w:ind w:left="1080" w:hanging="1080"/>
      </w:pPr>
      <w:r w:rsidRPr="00885F39">
        <w:br w:type="page"/>
      </w:r>
      <w:r w:rsidR="007C1294" w:rsidRPr="00885F39">
        <w:lastRenderedPageBreak/>
        <w:t>GEneral</w:t>
      </w:r>
    </w:p>
    <w:p w14:paraId="16E59DBF" w14:textId="77777777" w:rsidR="007C1294" w:rsidRPr="005045E5" w:rsidRDefault="007C1294">
      <w:pPr>
        <w:pStyle w:val="Heading2"/>
      </w:pPr>
      <w:r w:rsidRPr="005045E5">
        <w:t>Related</w:t>
      </w:r>
      <w:r w:rsidR="00013307" w:rsidRPr="005045E5">
        <w:t xml:space="preserve"> </w:t>
      </w:r>
      <w:r w:rsidRPr="005045E5">
        <w:t>Sections</w:t>
      </w:r>
    </w:p>
    <w:p w14:paraId="01E17352" w14:textId="77777777" w:rsidR="00B049D8" w:rsidRPr="005045E5" w:rsidDel="003B6866" w:rsidRDefault="00B049D8" w:rsidP="00D57074">
      <w:pPr>
        <w:pStyle w:val="Heading3"/>
        <w:numPr>
          <w:ilvl w:val="0"/>
          <w:numId w:val="0"/>
        </w:numPr>
        <w:tabs>
          <w:tab w:val="left" w:pos="709"/>
        </w:tabs>
        <w:ind w:left="709"/>
        <w:rPr>
          <w:del w:id="8" w:author="Paul Shi" w:date="2022-03-22T20:20:00Z"/>
          <w:rFonts w:cs="Arial"/>
          <w:i/>
          <w:rPrChange w:id="9" w:author="Mabel Chow" w:date="2022-11-26T08:08:00Z">
            <w:rPr>
              <w:del w:id="10" w:author="Paul Shi" w:date="2022-03-22T20:20:00Z"/>
              <w:rFonts w:cs="Arial"/>
              <w:i/>
              <w:highlight w:val="yellow"/>
            </w:rPr>
          </w:rPrChange>
        </w:rPr>
      </w:pPr>
      <w:del w:id="11" w:author="Paul Shi" w:date="2022-03-22T20:20:00Z">
        <w:r w:rsidRPr="005045E5" w:rsidDel="003B6866">
          <w:rPr>
            <w:rFonts w:cs="Arial"/>
            <w:i/>
            <w:rPrChange w:id="12" w:author="Mabel Chow" w:date="2022-11-26T08:08:00Z">
              <w:rPr>
                <w:rFonts w:cs="Arial"/>
                <w:i/>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4111B67A" w14:textId="77777777" w:rsidR="00B049D8" w:rsidRPr="005045E5" w:rsidDel="003B6866" w:rsidRDefault="00B049D8" w:rsidP="00D57074">
      <w:pPr>
        <w:pStyle w:val="Heading3"/>
        <w:numPr>
          <w:ilvl w:val="0"/>
          <w:numId w:val="0"/>
        </w:numPr>
        <w:tabs>
          <w:tab w:val="left" w:pos="709"/>
        </w:tabs>
        <w:ind w:left="709"/>
        <w:rPr>
          <w:del w:id="13" w:author="Paul Shi" w:date="2022-03-22T20:20:00Z"/>
          <w:rFonts w:cs="Arial"/>
          <w:i/>
          <w:rPrChange w:id="14" w:author="Mabel Chow" w:date="2022-11-26T08:08:00Z">
            <w:rPr>
              <w:del w:id="15" w:author="Paul Shi" w:date="2022-03-22T20:20:00Z"/>
              <w:rFonts w:cs="Arial"/>
              <w:i/>
              <w:highlight w:val="yellow"/>
            </w:rPr>
          </w:rPrChange>
        </w:rPr>
      </w:pPr>
    </w:p>
    <w:p w14:paraId="5F924E2C" w14:textId="77777777" w:rsidR="00B049D8" w:rsidRPr="005045E5" w:rsidDel="003B6866" w:rsidRDefault="00B049D8" w:rsidP="00D57074">
      <w:pPr>
        <w:pStyle w:val="Heading3"/>
        <w:numPr>
          <w:ilvl w:val="0"/>
          <w:numId w:val="0"/>
        </w:numPr>
        <w:tabs>
          <w:tab w:val="left" w:pos="709"/>
        </w:tabs>
        <w:ind w:left="709"/>
        <w:rPr>
          <w:del w:id="16" w:author="Paul Shi" w:date="2022-03-22T20:20:00Z"/>
          <w:rFonts w:cs="Arial"/>
          <w:i/>
          <w:rPrChange w:id="17" w:author="Mabel Chow" w:date="2022-11-26T08:08:00Z">
            <w:rPr>
              <w:del w:id="18" w:author="Paul Shi" w:date="2022-03-22T20:20:00Z"/>
              <w:rFonts w:cs="Arial"/>
              <w:i/>
              <w:highlight w:val="yellow"/>
            </w:rPr>
          </w:rPrChange>
        </w:rPr>
      </w:pPr>
      <w:del w:id="19" w:author="Paul Shi" w:date="2022-03-22T20:20:00Z">
        <w:r w:rsidRPr="005045E5" w:rsidDel="003B6866">
          <w:rPr>
            <w:rFonts w:cs="Arial"/>
            <w:i/>
            <w:rPrChange w:id="20" w:author="Mabel Chow" w:date="2022-11-26T08:08:00Z">
              <w:rPr>
                <w:rFonts w:cs="Arial"/>
                <w:i/>
                <w:highlight w:val="yellow"/>
              </w:rPr>
            </w:rPrChange>
          </w:rPr>
          <w:delText>Cross-referencing here may also be used to coordinate assemblies or systems whose components may span multiple Sections and which must meet certain performance requirements as an assembly or system.</w:delText>
        </w:r>
      </w:del>
    </w:p>
    <w:p w14:paraId="0ACDD564" w14:textId="77777777" w:rsidR="00B049D8" w:rsidRPr="005045E5" w:rsidDel="003B6866" w:rsidRDefault="00B049D8" w:rsidP="00D57074">
      <w:pPr>
        <w:pStyle w:val="Heading3"/>
        <w:numPr>
          <w:ilvl w:val="0"/>
          <w:numId w:val="0"/>
        </w:numPr>
        <w:tabs>
          <w:tab w:val="left" w:pos="709"/>
        </w:tabs>
        <w:ind w:left="709"/>
        <w:rPr>
          <w:del w:id="21" w:author="Paul Shi" w:date="2022-03-22T20:20:00Z"/>
          <w:rFonts w:cs="Arial"/>
          <w:i/>
          <w:rPrChange w:id="22" w:author="Mabel Chow" w:date="2022-11-26T08:08:00Z">
            <w:rPr>
              <w:del w:id="23" w:author="Paul Shi" w:date="2022-03-22T20:20:00Z"/>
              <w:rFonts w:cs="Arial"/>
              <w:i/>
              <w:highlight w:val="yellow"/>
            </w:rPr>
          </w:rPrChange>
        </w:rPr>
      </w:pPr>
    </w:p>
    <w:p w14:paraId="158003EB" w14:textId="77777777" w:rsidR="00B049D8" w:rsidRPr="005045E5" w:rsidDel="003B6866" w:rsidRDefault="00B049D8" w:rsidP="00D57074">
      <w:pPr>
        <w:pStyle w:val="Heading3"/>
        <w:numPr>
          <w:ilvl w:val="0"/>
          <w:numId w:val="0"/>
        </w:numPr>
        <w:tabs>
          <w:tab w:val="left" w:pos="709"/>
        </w:tabs>
        <w:ind w:left="709"/>
        <w:rPr>
          <w:del w:id="24" w:author="Paul Shi" w:date="2022-03-22T20:20:00Z"/>
          <w:rFonts w:cs="Arial"/>
          <w:i/>
          <w:rPrChange w:id="25" w:author="Mabel Chow" w:date="2022-11-26T08:08:00Z">
            <w:rPr>
              <w:del w:id="26" w:author="Paul Shi" w:date="2022-03-22T20:20:00Z"/>
              <w:rFonts w:cs="Arial"/>
              <w:i/>
              <w:highlight w:val="yellow"/>
            </w:rPr>
          </w:rPrChange>
        </w:rPr>
      </w:pPr>
      <w:del w:id="27" w:author="Paul Shi" w:date="2022-03-22T20:20:00Z">
        <w:r w:rsidRPr="005045E5" w:rsidDel="003B6866">
          <w:rPr>
            <w:rFonts w:cs="Arial"/>
            <w:i/>
            <w:rPrChange w:id="28" w:author="Mabel Chow" w:date="2022-11-26T08:08:00Z">
              <w:rPr>
                <w:rFonts w:cs="Arial"/>
                <w:i/>
                <w:highlight w:val="yellow"/>
              </w:rPr>
            </w:rPrChange>
          </w:rPr>
          <w:delText>Contractor is responsible for coordination of the Work.</w:delText>
        </w:r>
      </w:del>
    </w:p>
    <w:p w14:paraId="6B2316C0" w14:textId="77777777" w:rsidR="00B049D8" w:rsidRPr="005045E5" w:rsidDel="003B6866" w:rsidRDefault="00B049D8" w:rsidP="00D57074">
      <w:pPr>
        <w:pStyle w:val="Heading3"/>
        <w:numPr>
          <w:ilvl w:val="0"/>
          <w:numId w:val="0"/>
        </w:numPr>
        <w:tabs>
          <w:tab w:val="left" w:pos="709"/>
        </w:tabs>
        <w:ind w:left="709"/>
        <w:rPr>
          <w:del w:id="29" w:author="Paul Shi" w:date="2022-03-22T20:20:00Z"/>
          <w:rFonts w:cs="Arial"/>
          <w:i/>
          <w:rPrChange w:id="30" w:author="Mabel Chow" w:date="2022-11-26T08:08:00Z">
            <w:rPr>
              <w:del w:id="31" w:author="Paul Shi" w:date="2022-03-22T20:20:00Z"/>
              <w:rFonts w:cs="Arial"/>
              <w:i/>
              <w:highlight w:val="yellow"/>
            </w:rPr>
          </w:rPrChange>
        </w:rPr>
      </w:pPr>
    </w:p>
    <w:p w14:paraId="3C2CAF6C" w14:textId="77777777" w:rsidR="00B049D8" w:rsidRPr="005045E5" w:rsidDel="003B6866" w:rsidRDefault="00B049D8" w:rsidP="00D57074">
      <w:pPr>
        <w:pStyle w:val="Heading3"/>
        <w:numPr>
          <w:ilvl w:val="0"/>
          <w:numId w:val="0"/>
        </w:numPr>
        <w:tabs>
          <w:tab w:val="left" w:pos="709"/>
        </w:tabs>
        <w:ind w:left="709"/>
        <w:rPr>
          <w:del w:id="32" w:author="Paul Shi" w:date="2022-03-22T20:20:00Z"/>
          <w:rFonts w:cs="Arial"/>
          <w:i/>
        </w:rPr>
      </w:pPr>
      <w:del w:id="33" w:author="Paul Shi" w:date="2022-03-22T20:20:00Z">
        <w:r w:rsidRPr="005045E5" w:rsidDel="003B6866">
          <w:rPr>
            <w:rFonts w:cs="Arial"/>
            <w:i/>
            <w:rPrChange w:id="34" w:author="Mabel Chow" w:date="2022-11-26T08:08:00Z">
              <w:rPr>
                <w:rFonts w:cs="Arial"/>
                <w:i/>
                <w:highlight w:val="yellow"/>
              </w:rPr>
            </w:rPrChange>
          </w:rPr>
          <w:delText>This Section is to be completed/updated during the design development by the Consultant. If it is not applicable to the section for the specific project it may be deleted.]</w:delText>
        </w:r>
      </w:del>
    </w:p>
    <w:p w14:paraId="19529CD3" w14:textId="77777777" w:rsidR="00B049D8" w:rsidRPr="005045E5" w:rsidDel="003B6866" w:rsidRDefault="00B049D8" w:rsidP="00D57074">
      <w:pPr>
        <w:pStyle w:val="Heading3"/>
        <w:numPr>
          <w:ilvl w:val="0"/>
          <w:numId w:val="0"/>
        </w:numPr>
        <w:tabs>
          <w:tab w:val="left" w:pos="709"/>
        </w:tabs>
        <w:ind w:left="709"/>
        <w:rPr>
          <w:del w:id="35" w:author="Paul Shi" w:date="2022-03-22T20:20:00Z"/>
          <w:rFonts w:cs="Arial"/>
        </w:rPr>
      </w:pPr>
    </w:p>
    <w:p w14:paraId="11571549" w14:textId="77777777" w:rsidR="00B049D8" w:rsidRPr="005045E5" w:rsidDel="003B6866" w:rsidRDefault="00B049D8" w:rsidP="00D57074">
      <w:pPr>
        <w:pStyle w:val="Heading3"/>
        <w:numPr>
          <w:ilvl w:val="0"/>
          <w:numId w:val="0"/>
        </w:numPr>
        <w:tabs>
          <w:tab w:val="left" w:pos="709"/>
        </w:tabs>
        <w:ind w:left="709"/>
        <w:rPr>
          <w:del w:id="36" w:author="Paul Shi" w:date="2022-03-22T20:20:00Z"/>
          <w:rFonts w:cs="Arial"/>
          <w:i/>
        </w:rPr>
      </w:pPr>
      <w:del w:id="37" w:author="Paul Shi" w:date="2022-03-22T20:20:00Z">
        <w:r w:rsidRPr="005045E5" w:rsidDel="003B6866">
          <w:rPr>
            <w:rFonts w:cs="Arial"/>
            <w:i/>
            <w:rPrChange w:id="38" w:author="Mabel Chow" w:date="2022-11-26T08:08:00Z">
              <w:rPr>
                <w:rFonts w:cs="Arial"/>
                <w:i/>
                <w:highlight w:val="yellow"/>
              </w:rPr>
            </w:rPrChange>
          </w:rPr>
          <w:delText>[List Sections specifying installation of products supplied but not installed under this Section and indicate specific items.]</w:delText>
        </w:r>
      </w:del>
    </w:p>
    <w:p w14:paraId="54D841B3" w14:textId="77777777" w:rsidR="00B049D8" w:rsidRPr="005045E5" w:rsidDel="003B6866" w:rsidRDefault="00B049D8" w:rsidP="00C21BA7">
      <w:pPr>
        <w:pStyle w:val="Heading3"/>
        <w:tabs>
          <w:tab w:val="clear" w:pos="1440"/>
          <w:tab w:val="left" w:pos="1418"/>
        </w:tabs>
        <w:ind w:left="1418" w:hanging="709"/>
        <w:rPr>
          <w:del w:id="39" w:author="Paul Shi" w:date="2022-03-22T20:20:00Z"/>
        </w:rPr>
      </w:pPr>
      <w:del w:id="40" w:author="Paul Shi" w:date="2022-03-22T20:20:00Z">
        <w:r w:rsidRPr="005045E5" w:rsidDel="003B6866">
          <w:delText xml:space="preserve">Section </w:delText>
        </w:r>
        <w:r w:rsidRPr="005045E5" w:rsidDel="003B6866">
          <w:rPr>
            <w:rPrChange w:id="41" w:author="Mabel Chow" w:date="2022-11-26T08:08:00Z">
              <w:rPr>
                <w:highlight w:val="yellow"/>
              </w:rPr>
            </w:rPrChange>
          </w:rPr>
          <w:delText>[______ – ____________]:</w:delText>
        </w:r>
        <w:r w:rsidRPr="005045E5" w:rsidDel="003B6866">
          <w:delText xml:space="preserve">  Execution requirements for </w:delText>
        </w:r>
        <w:r w:rsidRPr="005045E5" w:rsidDel="003B6866">
          <w:rPr>
            <w:rPrChange w:id="42" w:author="Mabel Chow" w:date="2022-11-26T08:08:00Z">
              <w:rPr>
                <w:highlight w:val="yellow"/>
              </w:rPr>
            </w:rPrChange>
          </w:rPr>
          <w:delText>...[item]...</w:delText>
        </w:r>
        <w:r w:rsidRPr="005045E5" w:rsidDel="003B6866">
          <w:delText xml:space="preserve"> specified under this Section.</w:delText>
        </w:r>
      </w:del>
    </w:p>
    <w:p w14:paraId="075D4201" w14:textId="77777777" w:rsidR="00B049D8" w:rsidRPr="005045E5" w:rsidDel="003B6866" w:rsidRDefault="00B049D8" w:rsidP="00B049D8">
      <w:pPr>
        <w:pStyle w:val="Heading3"/>
        <w:numPr>
          <w:ilvl w:val="0"/>
          <w:numId w:val="0"/>
        </w:numPr>
        <w:ind w:left="4320"/>
        <w:rPr>
          <w:del w:id="43" w:author="Paul Shi" w:date="2022-03-22T20:20:00Z"/>
          <w:rFonts w:cs="Arial"/>
        </w:rPr>
      </w:pPr>
    </w:p>
    <w:p w14:paraId="1FB9C8E7" w14:textId="77777777" w:rsidR="00B049D8" w:rsidRPr="005045E5" w:rsidDel="003B6866" w:rsidRDefault="00B049D8" w:rsidP="00C21BA7">
      <w:pPr>
        <w:pStyle w:val="Heading3"/>
        <w:numPr>
          <w:ilvl w:val="0"/>
          <w:numId w:val="0"/>
        </w:numPr>
        <w:tabs>
          <w:tab w:val="left" w:pos="709"/>
        </w:tabs>
        <w:ind w:left="709"/>
        <w:rPr>
          <w:del w:id="44" w:author="Paul Shi" w:date="2022-03-22T20:20:00Z"/>
          <w:rFonts w:cs="Arial"/>
          <w:i/>
        </w:rPr>
      </w:pPr>
      <w:del w:id="45" w:author="Paul Shi" w:date="2022-03-22T20:20:00Z">
        <w:r w:rsidRPr="005045E5" w:rsidDel="003B6866">
          <w:rPr>
            <w:rFonts w:cs="Arial"/>
            <w:i/>
            <w:rPrChange w:id="46" w:author="Mabel Chow" w:date="2022-11-26T08:08:00Z">
              <w:rPr>
                <w:rFonts w:cs="Arial"/>
                <w:i/>
                <w:highlight w:val="yellow"/>
              </w:rPr>
            </w:rPrChange>
          </w:rPr>
          <w:delText>[List Sections specifying products installed but not supplied under this Section and indicate specific items.]</w:delText>
        </w:r>
      </w:del>
    </w:p>
    <w:p w14:paraId="355D03A9" w14:textId="77777777" w:rsidR="00B049D8" w:rsidRPr="005045E5" w:rsidDel="003B6866" w:rsidRDefault="00B049D8" w:rsidP="00C21BA7">
      <w:pPr>
        <w:pStyle w:val="Heading3"/>
        <w:tabs>
          <w:tab w:val="clear" w:pos="1440"/>
          <w:tab w:val="left" w:pos="1418"/>
        </w:tabs>
        <w:ind w:left="1418" w:hanging="709"/>
        <w:rPr>
          <w:del w:id="47" w:author="Paul Shi" w:date="2022-03-22T20:20:00Z"/>
        </w:rPr>
      </w:pPr>
      <w:del w:id="48" w:author="Paul Shi" w:date="2022-03-22T20:20:00Z">
        <w:r w:rsidRPr="005045E5" w:rsidDel="003B6866">
          <w:delText xml:space="preserve">Section </w:delText>
        </w:r>
        <w:r w:rsidRPr="005045E5" w:rsidDel="003B6866">
          <w:rPr>
            <w:rPrChange w:id="49" w:author="Mabel Chow" w:date="2022-11-26T08:08:00Z">
              <w:rPr>
                <w:highlight w:val="yellow"/>
              </w:rPr>
            </w:rPrChange>
          </w:rPr>
          <w:delText>[______ – ____________]:</w:delText>
        </w:r>
        <w:r w:rsidRPr="005045E5" w:rsidDel="003B6866">
          <w:delText xml:space="preserve">  Product requirements for </w:delText>
        </w:r>
        <w:r w:rsidRPr="005045E5" w:rsidDel="003B6866">
          <w:rPr>
            <w:rPrChange w:id="50" w:author="Mabel Chow" w:date="2022-11-26T08:08:00Z">
              <w:rPr>
                <w:highlight w:val="yellow"/>
              </w:rPr>
            </w:rPrChange>
          </w:rPr>
          <w:delText>...[item]...</w:delText>
        </w:r>
        <w:r w:rsidRPr="005045E5" w:rsidDel="003B6866">
          <w:delText xml:space="preserve"> for installation under this Section.</w:delText>
        </w:r>
      </w:del>
    </w:p>
    <w:p w14:paraId="4C6237A5" w14:textId="77777777" w:rsidR="00B049D8" w:rsidRPr="005045E5" w:rsidDel="003B6866" w:rsidRDefault="00B049D8" w:rsidP="00B049D8">
      <w:pPr>
        <w:pStyle w:val="Heading3"/>
        <w:numPr>
          <w:ilvl w:val="0"/>
          <w:numId w:val="0"/>
        </w:numPr>
        <w:ind w:left="4320"/>
        <w:rPr>
          <w:del w:id="51" w:author="Paul Shi" w:date="2022-03-22T20:20:00Z"/>
          <w:rFonts w:cs="Arial"/>
        </w:rPr>
      </w:pPr>
    </w:p>
    <w:p w14:paraId="6EFD9931" w14:textId="77777777" w:rsidR="00B049D8" w:rsidRPr="005045E5" w:rsidDel="003B6866" w:rsidRDefault="00B049D8" w:rsidP="00C21BA7">
      <w:pPr>
        <w:pStyle w:val="Heading3"/>
        <w:numPr>
          <w:ilvl w:val="0"/>
          <w:numId w:val="0"/>
        </w:numPr>
        <w:tabs>
          <w:tab w:val="left" w:pos="1418"/>
        </w:tabs>
        <w:ind w:left="1418" w:hanging="709"/>
        <w:rPr>
          <w:del w:id="52" w:author="Paul Shi" w:date="2022-03-22T20:20:00Z"/>
          <w:rFonts w:cs="Arial"/>
          <w:i/>
        </w:rPr>
      </w:pPr>
      <w:del w:id="53" w:author="Paul Shi" w:date="2022-03-22T20:20:00Z">
        <w:r w:rsidRPr="005045E5" w:rsidDel="003B6866">
          <w:rPr>
            <w:rFonts w:cs="Arial"/>
            <w:i/>
          </w:rPr>
          <w:delText>[List Sections specifying related requirements.]</w:delText>
        </w:r>
      </w:del>
    </w:p>
    <w:p w14:paraId="11EAEE5B" w14:textId="77777777" w:rsidR="00B049D8" w:rsidRPr="005045E5" w:rsidDel="003B6866" w:rsidRDefault="00B049D8" w:rsidP="00C21BA7">
      <w:pPr>
        <w:pStyle w:val="Heading3"/>
        <w:tabs>
          <w:tab w:val="clear" w:pos="1440"/>
          <w:tab w:val="left" w:pos="1418"/>
        </w:tabs>
        <w:ind w:left="1418" w:hanging="709"/>
        <w:rPr>
          <w:del w:id="54" w:author="Paul Shi" w:date="2022-03-22T20:20:00Z"/>
        </w:rPr>
      </w:pPr>
      <w:del w:id="55" w:author="Paul Shi" w:date="2022-03-22T20:20:00Z">
        <w:r w:rsidRPr="005045E5" w:rsidDel="003B6866">
          <w:delText>Section [______ – ____________]:  [Optional short phrase indicating relationship].</w:delText>
        </w:r>
      </w:del>
    </w:p>
    <w:p w14:paraId="7CC6CEC7" w14:textId="77777777" w:rsidR="003E2149" w:rsidRPr="005045E5" w:rsidRDefault="00986A3E" w:rsidP="00F30E05">
      <w:pPr>
        <w:pStyle w:val="Heading3"/>
        <w:numPr>
          <w:ilvl w:val="0"/>
          <w:numId w:val="0"/>
        </w:numPr>
        <w:ind w:left="1440" w:hanging="720"/>
        <w:rPr>
          <w:rPrChange w:id="56" w:author="Mabel Chow" w:date="2022-11-26T08:08:00Z">
            <w:rPr>
              <w:highlight w:val="yellow"/>
            </w:rPr>
          </w:rPrChange>
        </w:rPr>
      </w:pPr>
      <w:r w:rsidRPr="005045E5">
        <w:rPr>
          <w:rPrChange w:id="57" w:author="Mabel Chow" w:date="2022-11-26T08:08:00Z">
            <w:rPr>
              <w:highlight w:val="yellow"/>
            </w:rPr>
          </w:rPrChange>
        </w:rPr>
        <w:t>.</w:t>
      </w:r>
      <w:del w:id="58" w:author="Paul Shi" w:date="2022-04-13T08:49:00Z">
        <w:r w:rsidRPr="005045E5" w:rsidDel="00EB015C">
          <w:rPr>
            <w:rPrChange w:id="59" w:author="Mabel Chow" w:date="2022-11-26T08:08:00Z">
              <w:rPr>
                <w:highlight w:val="yellow"/>
              </w:rPr>
            </w:rPrChange>
          </w:rPr>
          <w:delText>4</w:delText>
        </w:r>
      </w:del>
      <w:ins w:id="60" w:author="Paul Shi" w:date="2022-04-13T08:49:00Z">
        <w:r w:rsidR="00EB015C" w:rsidRPr="005045E5">
          <w:rPr>
            <w:rPrChange w:id="61" w:author="Mabel Chow" w:date="2022-11-26T08:08:00Z">
              <w:rPr>
                <w:highlight w:val="yellow"/>
              </w:rPr>
            </w:rPrChange>
          </w:rPr>
          <w:t>1</w:t>
        </w:r>
      </w:ins>
      <w:r w:rsidRPr="005045E5">
        <w:rPr>
          <w:rPrChange w:id="62" w:author="Mabel Chow" w:date="2022-11-26T08:08:00Z">
            <w:rPr>
              <w:highlight w:val="yellow"/>
            </w:rPr>
          </w:rPrChange>
        </w:rPr>
        <w:tab/>
      </w:r>
      <w:r w:rsidR="003E2149" w:rsidRPr="005045E5">
        <w:rPr>
          <w:rPrChange w:id="63" w:author="Mabel Chow" w:date="2022-11-26T08:08:00Z">
            <w:rPr>
              <w:highlight w:val="yellow"/>
            </w:rPr>
          </w:rPrChange>
        </w:rPr>
        <w:t xml:space="preserve">Section </w:t>
      </w:r>
      <w:proofErr w:type="gramStart"/>
      <w:r w:rsidR="003E2149" w:rsidRPr="005045E5">
        <w:rPr>
          <w:rPrChange w:id="64" w:author="Mabel Chow" w:date="2022-11-26T08:08:00Z">
            <w:rPr>
              <w:highlight w:val="yellow"/>
            </w:rPr>
          </w:rPrChange>
        </w:rPr>
        <w:t>01060  –</w:t>
      </w:r>
      <w:proofErr w:type="gramEnd"/>
      <w:r w:rsidR="003E2149" w:rsidRPr="005045E5">
        <w:rPr>
          <w:rPrChange w:id="65" w:author="Mabel Chow" w:date="2022-11-26T08:08:00Z">
            <w:rPr>
              <w:highlight w:val="yellow"/>
            </w:rPr>
          </w:rPrChange>
        </w:rPr>
        <w:t xml:space="preserve"> Regulatory Requirements</w:t>
      </w:r>
    </w:p>
    <w:p w14:paraId="71F7B18F" w14:textId="77777777" w:rsidR="003E2149" w:rsidRPr="0051662B" w:rsidRDefault="00986A3E" w:rsidP="00F30E05">
      <w:pPr>
        <w:pStyle w:val="Heading3"/>
        <w:numPr>
          <w:ilvl w:val="0"/>
          <w:numId w:val="0"/>
        </w:numPr>
        <w:ind w:left="1440" w:hanging="720"/>
      </w:pPr>
      <w:r w:rsidRPr="005045E5">
        <w:rPr>
          <w:rPrChange w:id="66" w:author="Mabel Chow" w:date="2022-11-26T08:08:00Z">
            <w:rPr>
              <w:highlight w:val="yellow"/>
            </w:rPr>
          </w:rPrChange>
        </w:rPr>
        <w:t>.</w:t>
      </w:r>
      <w:del w:id="67" w:author="Paul Shi" w:date="2022-04-13T08:49:00Z">
        <w:r w:rsidRPr="005045E5" w:rsidDel="00EB015C">
          <w:rPr>
            <w:rPrChange w:id="68" w:author="Mabel Chow" w:date="2022-11-26T08:08:00Z">
              <w:rPr>
                <w:highlight w:val="yellow"/>
              </w:rPr>
            </w:rPrChange>
          </w:rPr>
          <w:delText>5</w:delText>
        </w:r>
      </w:del>
      <w:ins w:id="69" w:author="Paul Shi" w:date="2022-04-13T08:49:00Z">
        <w:r w:rsidR="00EB015C" w:rsidRPr="005045E5">
          <w:rPr>
            <w:rPrChange w:id="70" w:author="Mabel Chow" w:date="2022-11-26T08:08:00Z">
              <w:rPr>
                <w:highlight w:val="yellow"/>
              </w:rPr>
            </w:rPrChange>
          </w:rPr>
          <w:t>2</w:t>
        </w:r>
      </w:ins>
      <w:r w:rsidRPr="005045E5">
        <w:rPr>
          <w:rPrChange w:id="71" w:author="Mabel Chow" w:date="2022-11-26T08:08:00Z">
            <w:rPr>
              <w:highlight w:val="yellow"/>
            </w:rPr>
          </w:rPrChange>
        </w:rPr>
        <w:tab/>
      </w:r>
      <w:r w:rsidR="003E2149" w:rsidRPr="005045E5">
        <w:rPr>
          <w:rPrChange w:id="72" w:author="Mabel Chow" w:date="2022-11-26T08:08:00Z">
            <w:rPr>
              <w:highlight w:val="yellow"/>
            </w:rPr>
          </w:rPrChange>
        </w:rPr>
        <w:t xml:space="preserve">Section 01300 – </w:t>
      </w:r>
      <w:commentRangeStart w:id="73"/>
      <w:r w:rsidR="003E2149" w:rsidRPr="005045E5">
        <w:rPr>
          <w:rPrChange w:id="74" w:author="Mabel Chow" w:date="2022-11-26T08:08:00Z">
            <w:rPr>
              <w:highlight w:val="yellow"/>
            </w:rPr>
          </w:rPrChange>
        </w:rPr>
        <w:t>Submittals</w:t>
      </w:r>
      <w:commentRangeEnd w:id="73"/>
      <w:r w:rsidR="00C6513F" w:rsidRPr="005045E5">
        <w:rPr>
          <w:rStyle w:val="CommentReference"/>
        </w:rPr>
        <w:commentReference w:id="73"/>
      </w:r>
    </w:p>
    <w:p w14:paraId="4663B229" w14:textId="77777777" w:rsidR="003E2149" w:rsidRPr="00885F39" w:rsidRDefault="003E2149" w:rsidP="003E2149">
      <w:pPr>
        <w:pStyle w:val="Heading3"/>
        <w:numPr>
          <w:ilvl w:val="0"/>
          <w:numId w:val="0"/>
        </w:numPr>
        <w:tabs>
          <w:tab w:val="left" w:pos="1418"/>
        </w:tabs>
        <w:ind w:left="1418"/>
      </w:pPr>
    </w:p>
    <w:p w14:paraId="79B6A86E" w14:textId="77777777" w:rsidR="007C1294" w:rsidRDefault="007C1294">
      <w:pPr>
        <w:pStyle w:val="Heading2"/>
      </w:pPr>
      <w:r w:rsidRPr="00885F39">
        <w:t>References</w:t>
      </w:r>
    </w:p>
    <w:p w14:paraId="6F68867C" w14:textId="77777777" w:rsidR="00986A3E" w:rsidRDefault="00986A3E" w:rsidP="00986A3E">
      <w:pPr>
        <w:pStyle w:val="Heading3"/>
        <w:tabs>
          <w:tab w:val="clear" w:pos="1440"/>
          <w:tab w:val="left" w:pos="1418"/>
        </w:tabs>
        <w:ind w:left="1418" w:hanging="709"/>
      </w:pPr>
      <w:r w:rsidRPr="00885F39">
        <w:t>Comply with the latest edition of the following statutes, codes</w:t>
      </w:r>
      <w:r>
        <w:t>,</w:t>
      </w:r>
      <w:r w:rsidRPr="00885F39">
        <w:t xml:space="preserve"> and standards and all amendments thereto</w:t>
      </w:r>
      <w:r>
        <w:t>:</w:t>
      </w:r>
    </w:p>
    <w:p w14:paraId="17FC2D13" w14:textId="77777777" w:rsidR="00986A3E" w:rsidRPr="00885F39" w:rsidRDefault="00986A3E" w:rsidP="00FE28FA">
      <w:pPr>
        <w:pStyle w:val="Heading4"/>
      </w:pPr>
      <w:r w:rsidRPr="00885F39">
        <w:rPr>
          <w:lang w:val="en-GB"/>
        </w:rPr>
        <w:t>CSA A179</w:t>
      </w:r>
      <w:r>
        <w:rPr>
          <w:lang w:val="en-GB"/>
        </w:rPr>
        <w:t>-14</w:t>
      </w:r>
      <w:r w:rsidRPr="00885F39">
        <w:rPr>
          <w:lang w:val="en-GB"/>
        </w:rPr>
        <w:t>, Mortar and Grout for Unit Masonry</w:t>
      </w:r>
    </w:p>
    <w:p w14:paraId="4059E647" w14:textId="77777777" w:rsidR="00986A3E" w:rsidRPr="00986A3E" w:rsidRDefault="00986A3E" w:rsidP="00F30E05"/>
    <w:p w14:paraId="53E40A5B" w14:textId="77777777" w:rsidR="00852A30" w:rsidRPr="00885F39" w:rsidRDefault="00852A30" w:rsidP="00852A30">
      <w:pPr>
        <w:pStyle w:val="Heading2"/>
      </w:pPr>
      <w:r w:rsidRPr="00885F39">
        <w:t>Measurement and Payment</w:t>
      </w:r>
    </w:p>
    <w:p w14:paraId="6E6E39B8" w14:textId="77777777" w:rsidR="00986A3E" w:rsidRPr="00452C67" w:rsidDel="003B6866" w:rsidRDefault="00986A3E" w:rsidP="00986A3E">
      <w:pPr>
        <w:pStyle w:val="PlainText"/>
        <w:tabs>
          <w:tab w:val="left" w:pos="720"/>
          <w:tab w:val="left" w:pos="2880"/>
        </w:tabs>
        <w:spacing w:before="80"/>
        <w:ind w:left="720"/>
        <w:jc w:val="both"/>
        <w:rPr>
          <w:del w:id="75" w:author="Paul Shi" w:date="2022-03-22T20:20:00Z"/>
          <w:rFonts w:ascii="Calibri" w:hAnsi="Calibri"/>
          <w:i/>
          <w:sz w:val="22"/>
          <w:highlight w:val="yellow"/>
        </w:rPr>
      </w:pPr>
      <w:del w:id="76" w:author="Paul Shi" w:date="2022-03-22T20:20:00Z">
        <w:r w:rsidRPr="00452C67" w:rsidDel="003B6866">
          <w:rPr>
            <w:rFonts w:ascii="Calibri" w:hAnsi="Calibri"/>
            <w:i/>
            <w:sz w:val="22"/>
            <w:highlight w:val="yellow"/>
          </w:rPr>
          <w:delText>[Choose one of the following payment language provisions that best suits the individual project.</w:delText>
        </w:r>
      </w:del>
    </w:p>
    <w:p w14:paraId="15A940EE" w14:textId="77777777" w:rsidR="00986A3E" w:rsidRPr="00452C67" w:rsidDel="001A7787" w:rsidRDefault="00986A3E" w:rsidP="00986A3E">
      <w:pPr>
        <w:pStyle w:val="PlainText"/>
        <w:tabs>
          <w:tab w:val="left" w:pos="720"/>
          <w:tab w:val="left" w:pos="2880"/>
        </w:tabs>
        <w:spacing w:before="80"/>
        <w:ind w:left="720"/>
        <w:jc w:val="both"/>
        <w:rPr>
          <w:del w:id="77" w:author="Mabel Chow" w:date="2022-04-25T14:28:00Z"/>
          <w:rFonts w:ascii="Calibri" w:hAnsi="Calibri"/>
          <w:i/>
          <w:sz w:val="22"/>
          <w:highlight w:val="yellow"/>
        </w:rPr>
      </w:pPr>
      <w:del w:id="78" w:author="Mabel Chow" w:date="2022-04-25T14:28:00Z">
        <w:r w:rsidRPr="00452C67" w:rsidDel="001A7787">
          <w:rPr>
            <w:rFonts w:ascii="Calibri" w:hAnsi="Calibri"/>
            <w:i/>
            <w:sz w:val="22"/>
            <w:highlight w:val="yellow"/>
          </w:rPr>
          <w:delText>If this Section is not specifically referenced by an item in the Bid Form, please use the following language:</w:delText>
        </w:r>
      </w:del>
    </w:p>
    <w:p w14:paraId="192CB252" w14:textId="77777777" w:rsidR="00986A3E" w:rsidRPr="00452C67" w:rsidDel="001A7787" w:rsidRDefault="00986A3E" w:rsidP="00986A3E">
      <w:pPr>
        <w:pStyle w:val="Heading3"/>
        <w:rPr>
          <w:del w:id="79" w:author="Mabel Chow" w:date="2022-04-25T14:28:00Z"/>
          <w:highlight w:val="yellow"/>
        </w:rPr>
      </w:pPr>
      <w:del w:id="80" w:author="Mabel Chow" w:date="2022-04-25T14:28:00Z">
        <w:r w:rsidRPr="00452C67" w:rsidDel="001A7787">
          <w:rPr>
            <w:highlight w:val="yellow"/>
          </w:rPr>
          <w:delText>The work of this Section will not be measured separately for payment.  All costs associated with the work of this Section shall be included in the Contract Price.</w:delText>
        </w:r>
      </w:del>
    </w:p>
    <w:p w14:paraId="62C1AEAE" w14:textId="77777777" w:rsidR="00986A3E" w:rsidRPr="00452C67" w:rsidDel="001A7787" w:rsidRDefault="00986A3E" w:rsidP="00986A3E">
      <w:pPr>
        <w:pStyle w:val="PlainText"/>
        <w:tabs>
          <w:tab w:val="left" w:pos="720"/>
          <w:tab w:val="left" w:pos="2880"/>
        </w:tabs>
        <w:spacing w:before="80"/>
        <w:ind w:left="720"/>
        <w:jc w:val="both"/>
        <w:rPr>
          <w:del w:id="81" w:author="Mabel Chow" w:date="2022-04-25T14:28:00Z"/>
          <w:rFonts w:ascii="Calibri" w:hAnsi="Calibri"/>
          <w:i/>
          <w:sz w:val="22"/>
          <w:highlight w:val="yellow"/>
        </w:rPr>
      </w:pPr>
      <w:del w:id="82" w:author="Mabel Chow" w:date="2022-04-25T14:28:00Z">
        <w:r w:rsidRPr="00452C67" w:rsidDel="001A7787">
          <w:rPr>
            <w:rFonts w:ascii="Calibri" w:hAnsi="Calibri"/>
            <w:i/>
            <w:sz w:val="22"/>
            <w:highlight w:val="yellow"/>
          </w:rPr>
          <w:delText>OR If this Section is specifically referenced in the Bid Form, use the following language and identify the relevant item in the Bid Form:</w:delText>
        </w:r>
      </w:del>
    </w:p>
    <w:p w14:paraId="3B574093" w14:textId="77777777" w:rsidR="00986A3E" w:rsidRPr="00C6513F" w:rsidRDefault="00986A3E" w:rsidP="00986A3E">
      <w:pPr>
        <w:pStyle w:val="Heading3"/>
        <w:rPr>
          <w:rPrChange w:id="83" w:author="Radulovic, Nicole" w:date="2022-11-03T11:32:00Z">
            <w:rPr>
              <w:highlight w:val="yellow"/>
            </w:rPr>
          </w:rPrChange>
        </w:rPr>
      </w:pPr>
      <w:r w:rsidRPr="00C6513F">
        <w:rPr>
          <w:rPrChange w:id="84" w:author="Radulovic, Nicole" w:date="2022-11-03T11:32:00Z">
            <w:rPr>
              <w:highlight w:val="yellow"/>
            </w:rPr>
          </w:rPrChange>
        </w:rPr>
        <w:t xml:space="preserve">All costs associated with the work of this Section shall be included in the price(s) for </w:t>
      </w:r>
      <w:commentRangeStart w:id="85"/>
      <w:r w:rsidRPr="00C6513F">
        <w:rPr>
          <w:rPrChange w:id="86" w:author="Radulovic, Nicole" w:date="2022-11-03T11:32:00Z">
            <w:rPr>
              <w:highlight w:val="yellow"/>
            </w:rPr>
          </w:rPrChange>
        </w:rPr>
        <w:t xml:space="preserve">Item No(s). ___ </w:t>
      </w:r>
      <w:commentRangeEnd w:id="85"/>
      <w:r w:rsidR="00C6513F">
        <w:rPr>
          <w:rStyle w:val="CommentReference"/>
        </w:rPr>
        <w:commentReference w:id="85"/>
      </w:r>
      <w:r w:rsidRPr="00C6513F">
        <w:rPr>
          <w:rPrChange w:id="87" w:author="Radulovic, Nicole" w:date="2022-11-03T11:32:00Z">
            <w:rPr>
              <w:highlight w:val="yellow"/>
            </w:rPr>
          </w:rPrChange>
        </w:rPr>
        <w:t>in the Bid Form.</w:t>
      </w:r>
    </w:p>
    <w:p w14:paraId="1D550871" w14:textId="77777777" w:rsidR="00986A3E" w:rsidRPr="00FE28FA" w:rsidDel="001A7787" w:rsidRDefault="00986A3E" w:rsidP="00986A3E">
      <w:pPr>
        <w:pStyle w:val="Heading3"/>
        <w:tabs>
          <w:tab w:val="clear" w:pos="1440"/>
          <w:tab w:val="left" w:pos="1418"/>
        </w:tabs>
        <w:ind w:left="1418" w:hanging="709"/>
        <w:rPr>
          <w:del w:id="88" w:author="Mabel Chow" w:date="2022-04-25T14:28:00Z"/>
        </w:rPr>
      </w:pPr>
      <w:del w:id="89" w:author="Mabel Chow" w:date="2022-04-25T14:28:00Z">
        <w:r w:rsidRPr="00986A3E" w:rsidDel="001A7787">
          <w:rPr>
            <w:i/>
            <w:highlight w:val="yellow"/>
          </w:rPr>
          <w:lastRenderedPageBreak/>
          <w:delText>If the work of this Section is to be measured and paid for by several different methods, please amend the standard wording given above to reflect the different methods of measurement and payment.</w:delText>
        </w:r>
        <w:r w:rsidRPr="00FE28FA" w:rsidDel="001A7787">
          <w:rPr>
            <w:highlight w:val="yellow"/>
          </w:rPr>
          <w:delText>]</w:delText>
        </w:r>
      </w:del>
    </w:p>
    <w:p w14:paraId="6231A400" w14:textId="77777777" w:rsidR="00986A3E" w:rsidRDefault="00986A3E" w:rsidP="00F30E05">
      <w:pPr>
        <w:pStyle w:val="Heading3"/>
        <w:numPr>
          <w:ilvl w:val="0"/>
          <w:numId w:val="0"/>
        </w:numPr>
        <w:tabs>
          <w:tab w:val="left" w:pos="1418"/>
        </w:tabs>
        <w:ind w:left="1418"/>
      </w:pPr>
    </w:p>
    <w:p w14:paraId="256D82BF" w14:textId="77777777" w:rsidR="007C1294" w:rsidRPr="00885F39" w:rsidRDefault="007C1294">
      <w:pPr>
        <w:pStyle w:val="Heading2"/>
      </w:pPr>
      <w:r w:rsidRPr="00885F39">
        <w:t>Submittals</w:t>
      </w:r>
    </w:p>
    <w:p w14:paraId="753D9EB1" w14:textId="77777777" w:rsidR="007C1294" w:rsidRPr="00885F39" w:rsidRDefault="007C1294" w:rsidP="00D57074">
      <w:pPr>
        <w:pStyle w:val="Heading3"/>
        <w:tabs>
          <w:tab w:val="clear" w:pos="1440"/>
          <w:tab w:val="left" w:pos="1418"/>
        </w:tabs>
        <w:ind w:left="1418" w:hanging="709"/>
        <w:rPr>
          <w:lang w:val="en-GB"/>
        </w:rPr>
      </w:pPr>
      <w:r w:rsidRPr="00885F39">
        <w:rPr>
          <w:lang w:val="en-GB"/>
        </w:rPr>
        <w:t xml:space="preserve">Submit samples in accordance with </w:t>
      </w:r>
      <w:r w:rsidRPr="00C6513F">
        <w:rPr>
          <w:lang w:val="en-GB"/>
          <w:rPrChange w:id="90" w:author="Radulovic, Nicole" w:date="2022-11-03T11:32:00Z">
            <w:rPr>
              <w:highlight w:val="yellow"/>
              <w:lang w:val="en-GB"/>
            </w:rPr>
          </w:rPrChange>
        </w:rPr>
        <w:t>Section 01300 - Submittal</w:t>
      </w:r>
      <w:r w:rsidR="008C07BB" w:rsidRPr="00C6513F">
        <w:rPr>
          <w:lang w:val="en-GB"/>
          <w:rPrChange w:id="91" w:author="Radulovic, Nicole" w:date="2022-11-03T11:32:00Z">
            <w:rPr>
              <w:highlight w:val="yellow"/>
              <w:lang w:val="en-GB"/>
            </w:rPr>
          </w:rPrChange>
        </w:rPr>
        <w:t>s</w:t>
      </w:r>
      <w:r w:rsidRPr="00C6513F">
        <w:rPr>
          <w:lang w:val="en-GB"/>
        </w:rPr>
        <w:t>.</w:t>
      </w:r>
    </w:p>
    <w:p w14:paraId="57FDED2D" w14:textId="77777777" w:rsidR="007C1294" w:rsidRPr="00885F39" w:rsidRDefault="007C1294" w:rsidP="00D57074">
      <w:pPr>
        <w:pStyle w:val="Heading3"/>
        <w:tabs>
          <w:tab w:val="clear" w:pos="1440"/>
          <w:tab w:val="left" w:pos="1418"/>
        </w:tabs>
        <w:ind w:left="1418" w:hanging="709"/>
      </w:pPr>
      <w:r w:rsidRPr="00885F39">
        <w:t>Product Data</w:t>
      </w:r>
    </w:p>
    <w:p w14:paraId="4380C15F" w14:textId="77777777" w:rsidR="007C1294" w:rsidRPr="00885F39" w:rsidRDefault="007C1294" w:rsidP="00D57074">
      <w:pPr>
        <w:pStyle w:val="Heading4"/>
        <w:tabs>
          <w:tab w:val="left" w:pos="2127"/>
        </w:tabs>
        <w:ind w:left="2127" w:hanging="709"/>
      </w:pPr>
      <w:r w:rsidRPr="00885F39">
        <w:t xml:space="preserve">Submit </w:t>
      </w:r>
      <w:r w:rsidR="00CD3E70" w:rsidRPr="00885F39">
        <w:t xml:space="preserve">the </w:t>
      </w:r>
      <w:r w:rsidRPr="00885F39">
        <w:t xml:space="preserve">manufacturer's printed </w:t>
      </w:r>
      <w:r w:rsidR="00104E62" w:rsidRPr="00885F39">
        <w:t>P</w:t>
      </w:r>
      <w:r w:rsidRPr="00885F39">
        <w:t>roduct literature, specifications and data sheet</w:t>
      </w:r>
      <w:r w:rsidR="00CD3E70" w:rsidRPr="00885F39">
        <w:t>s</w:t>
      </w:r>
      <w:r w:rsidRPr="00885F39">
        <w:t xml:space="preserve"> in accordance with Section 01300 – Submittals.</w:t>
      </w:r>
    </w:p>
    <w:p w14:paraId="3D87342D" w14:textId="77777777" w:rsidR="007C1294" w:rsidRPr="00885F39" w:rsidDel="003B6866" w:rsidRDefault="007C1294" w:rsidP="00D57074">
      <w:pPr>
        <w:pStyle w:val="Heading4"/>
        <w:tabs>
          <w:tab w:val="left" w:pos="2127"/>
        </w:tabs>
        <w:ind w:left="2127" w:hanging="709"/>
        <w:rPr>
          <w:del w:id="92" w:author="Paul Shi" w:date="2022-03-22T20:21:00Z"/>
        </w:rPr>
      </w:pPr>
      <w:commentRangeStart w:id="93"/>
      <w:del w:id="94" w:author="Paul Shi" w:date="2022-03-22T20:21:00Z">
        <w:r w:rsidRPr="00885F39" w:rsidDel="003B6866">
          <w:delText xml:space="preserve">Submit </w:delText>
        </w:r>
        <w:r w:rsidR="00841DBE" w:rsidRPr="003E2149" w:rsidDel="003B6866">
          <w:rPr>
            <w:highlight w:val="yellow"/>
          </w:rPr>
          <w:delText>[</w:delText>
        </w:r>
        <w:r w:rsidRPr="003E2149" w:rsidDel="003B6866">
          <w:rPr>
            <w:highlight w:val="yellow"/>
          </w:rPr>
          <w:delText>two</w:delText>
        </w:r>
        <w:r w:rsidR="00841DBE" w:rsidRPr="003E2149" w:rsidDel="003B6866">
          <w:rPr>
            <w:highlight w:val="yellow"/>
          </w:rPr>
          <w:delText>] [___]</w:delText>
        </w:r>
        <w:r w:rsidRPr="00885F39" w:rsidDel="003B6866">
          <w:delText xml:space="preserve"> copies of WHMIS MSDS </w:delText>
        </w:r>
        <w:r w:rsidRPr="00885F39" w:rsidDel="003B6866">
          <w:noBreakHyphen/>
          <w:delText xml:space="preserve"> Material Safety Data Sheets in accordance with Section </w:delText>
        </w:r>
        <w:r w:rsidR="00841DBE" w:rsidRPr="003E2149" w:rsidDel="003B6866">
          <w:rPr>
            <w:highlight w:val="yellow"/>
          </w:rPr>
          <w:delText>[</w:delText>
        </w:r>
        <w:r w:rsidRPr="003E2149" w:rsidDel="003B6866">
          <w:rPr>
            <w:highlight w:val="yellow"/>
          </w:rPr>
          <w:delText xml:space="preserve">01300 </w:delText>
        </w:r>
        <w:r w:rsidRPr="003E2149" w:rsidDel="003B6866">
          <w:rPr>
            <w:highlight w:val="yellow"/>
          </w:rPr>
          <w:noBreakHyphen/>
          <w:delText xml:space="preserve"> Submittals</w:delText>
        </w:r>
        <w:r w:rsidR="00841DBE" w:rsidRPr="003E2149" w:rsidDel="003B6866">
          <w:rPr>
            <w:highlight w:val="yellow"/>
          </w:rPr>
          <w:delText>] [___]</w:delText>
        </w:r>
        <w:r w:rsidRPr="003E2149" w:rsidDel="003B6866">
          <w:rPr>
            <w:highlight w:val="yellow"/>
          </w:rPr>
          <w:delText>.</w:delText>
        </w:r>
      </w:del>
      <w:commentRangeEnd w:id="93"/>
      <w:r w:rsidR="00C6513F">
        <w:rPr>
          <w:rStyle w:val="CommentReference"/>
        </w:rPr>
        <w:commentReference w:id="93"/>
      </w:r>
    </w:p>
    <w:p w14:paraId="06E973F3" w14:textId="77777777" w:rsidR="007C1294" w:rsidRPr="005045E5" w:rsidRDefault="007C1294">
      <w:pPr>
        <w:pStyle w:val="Heading2"/>
      </w:pPr>
      <w:r w:rsidRPr="00885F39">
        <w:t>Quality</w:t>
      </w:r>
      <w:r w:rsidR="00013307" w:rsidRPr="00885F39">
        <w:t xml:space="preserve"> </w:t>
      </w:r>
      <w:r w:rsidRPr="005045E5">
        <w:t>Assurance</w:t>
      </w:r>
    </w:p>
    <w:p w14:paraId="4511DD56" w14:textId="77777777" w:rsidR="007C1294" w:rsidRPr="005045E5" w:rsidRDefault="007C1294" w:rsidP="00C21BA7">
      <w:pPr>
        <w:pStyle w:val="Heading3"/>
        <w:tabs>
          <w:tab w:val="clear" w:pos="1440"/>
          <w:tab w:val="left" w:pos="1418"/>
        </w:tabs>
        <w:ind w:left="1418" w:hanging="709"/>
      </w:pPr>
      <w:r w:rsidRPr="005045E5">
        <w:t xml:space="preserve">Test Reports: certified test reports showing compliance with </w:t>
      </w:r>
      <w:r w:rsidR="008C07BB" w:rsidRPr="005045E5">
        <w:t xml:space="preserve">the </w:t>
      </w:r>
      <w:r w:rsidRPr="005045E5">
        <w:t>specified performance characteristics and physical properties.</w:t>
      </w:r>
    </w:p>
    <w:p w14:paraId="5964FE96" w14:textId="77777777" w:rsidR="007C1294" w:rsidRPr="005045E5" w:rsidRDefault="007C1294" w:rsidP="00C21BA7">
      <w:pPr>
        <w:pStyle w:val="Heading4"/>
        <w:tabs>
          <w:tab w:val="left" w:pos="2127"/>
        </w:tabs>
        <w:ind w:left="2127" w:hanging="709"/>
      </w:pPr>
      <w:r w:rsidRPr="005045E5">
        <w:t>Submit laboratory test reports.</w:t>
      </w:r>
    </w:p>
    <w:p w14:paraId="1287B23D" w14:textId="77777777" w:rsidR="007C1294" w:rsidRPr="005045E5" w:rsidRDefault="007C1294" w:rsidP="00D57074">
      <w:pPr>
        <w:pStyle w:val="Heading3"/>
        <w:tabs>
          <w:tab w:val="clear" w:pos="1440"/>
          <w:tab w:val="left" w:pos="1418"/>
        </w:tabs>
        <w:ind w:left="1418" w:hanging="709"/>
      </w:pPr>
      <w:r w:rsidRPr="005045E5">
        <w:t xml:space="preserve">Certificates: </w:t>
      </w:r>
      <w:r w:rsidR="008C07BB" w:rsidRPr="005045E5">
        <w:t>P</w:t>
      </w:r>
      <w:r w:rsidRPr="005045E5">
        <w:t xml:space="preserve">roduct certificates signed by </w:t>
      </w:r>
      <w:r w:rsidR="008C07BB" w:rsidRPr="005045E5">
        <w:t xml:space="preserve">the </w:t>
      </w:r>
      <w:r w:rsidRPr="005045E5">
        <w:t xml:space="preserve">manufacturer certifying </w:t>
      </w:r>
      <w:r w:rsidR="008C07BB" w:rsidRPr="005045E5">
        <w:t xml:space="preserve">that the </w:t>
      </w:r>
      <w:r w:rsidRPr="005045E5">
        <w:t xml:space="preserve">materials comply with </w:t>
      </w:r>
      <w:r w:rsidR="008C07BB" w:rsidRPr="005045E5">
        <w:t xml:space="preserve">the </w:t>
      </w:r>
      <w:r w:rsidRPr="005045E5">
        <w:t xml:space="preserve">specified performance characteristics and criteria and </w:t>
      </w:r>
      <w:r w:rsidR="008C07BB" w:rsidRPr="005045E5">
        <w:t xml:space="preserve">the </w:t>
      </w:r>
      <w:r w:rsidRPr="005045E5">
        <w:t>physical requirements.</w:t>
      </w:r>
    </w:p>
    <w:p w14:paraId="7ACD774B" w14:textId="77777777" w:rsidR="007C1294" w:rsidRPr="005045E5" w:rsidRDefault="007C1294" w:rsidP="00D57074">
      <w:pPr>
        <w:pStyle w:val="Heading3"/>
        <w:tabs>
          <w:tab w:val="clear" w:pos="1440"/>
          <w:tab w:val="left" w:pos="1418"/>
        </w:tabs>
        <w:ind w:left="1418" w:hanging="709"/>
        <w:rPr>
          <w:rPrChange w:id="95" w:author="Mabel Chow" w:date="2022-11-26T08:08:00Z">
            <w:rPr>
              <w:highlight w:val="yellow"/>
            </w:rPr>
          </w:rPrChange>
        </w:rPr>
      </w:pPr>
      <w:r w:rsidRPr="005045E5">
        <w:t>Pre-Installation Meetings: conduct pre-installation meeting</w:t>
      </w:r>
      <w:r w:rsidR="008C07BB" w:rsidRPr="005045E5">
        <w:t>s</w:t>
      </w:r>
      <w:r w:rsidRPr="005045E5">
        <w:t xml:space="preserve"> to verify </w:t>
      </w:r>
      <w:r w:rsidR="00CD3E70" w:rsidRPr="005045E5">
        <w:t xml:space="preserve">the </w:t>
      </w:r>
      <w:r w:rsidRPr="005045E5">
        <w:t>project requirements, manufacturer's installation instructions and manufacturer's warranty requirements.</w:t>
      </w:r>
      <w:r w:rsidR="00841DBE" w:rsidRPr="005045E5">
        <w:t xml:space="preserve"> </w:t>
      </w:r>
      <w:commentRangeStart w:id="96"/>
      <w:del w:id="97" w:author="Paul Shi" w:date="2022-03-22T20:21:00Z">
        <w:r w:rsidR="00841DBE" w:rsidRPr="005045E5" w:rsidDel="003B6866">
          <w:delText xml:space="preserve">Comply with </w:delText>
        </w:r>
        <w:r w:rsidR="00FE28FA" w:rsidRPr="005045E5" w:rsidDel="003B6866">
          <w:delText xml:space="preserve">the requirements of </w:delText>
        </w:r>
        <w:r w:rsidR="00841DBE" w:rsidRPr="005045E5" w:rsidDel="003B6866">
          <w:delText xml:space="preserve">Section </w:delText>
        </w:r>
        <w:r w:rsidR="00841DBE" w:rsidRPr="005045E5" w:rsidDel="003B6866">
          <w:rPr>
            <w:i/>
            <w:rPrChange w:id="98" w:author="Mabel Chow" w:date="2022-11-26T08:08:00Z">
              <w:rPr>
                <w:i/>
                <w:highlight w:val="yellow"/>
              </w:rPr>
            </w:rPrChange>
          </w:rPr>
          <w:delText>[</w:delText>
        </w:r>
        <w:r w:rsidR="003E2149" w:rsidRPr="005045E5" w:rsidDel="003B6866">
          <w:rPr>
            <w:i/>
            <w:rPrChange w:id="99" w:author="Mabel Chow" w:date="2022-11-26T08:08:00Z">
              <w:rPr>
                <w:i/>
                <w:highlight w:val="yellow"/>
              </w:rPr>
            </w:rPrChange>
          </w:rPr>
          <w:delText>Consultant to add detailed cross references</w:delText>
        </w:r>
        <w:r w:rsidR="00841DBE" w:rsidRPr="005045E5" w:rsidDel="003B6866">
          <w:rPr>
            <w:i/>
            <w:rPrChange w:id="100" w:author="Mabel Chow" w:date="2022-11-26T08:08:00Z">
              <w:rPr>
                <w:i/>
                <w:highlight w:val="yellow"/>
              </w:rPr>
            </w:rPrChange>
          </w:rPr>
          <w:delText>]</w:delText>
        </w:r>
        <w:r w:rsidR="00841DBE" w:rsidRPr="005045E5" w:rsidDel="003B6866">
          <w:rPr>
            <w:rPrChange w:id="101" w:author="Mabel Chow" w:date="2022-11-26T08:08:00Z">
              <w:rPr>
                <w:highlight w:val="yellow"/>
              </w:rPr>
            </w:rPrChange>
          </w:rPr>
          <w:delText>.</w:delText>
        </w:r>
      </w:del>
      <w:commentRangeEnd w:id="96"/>
      <w:r w:rsidR="00C6513F" w:rsidRPr="005045E5">
        <w:rPr>
          <w:rStyle w:val="CommentReference"/>
        </w:rPr>
        <w:commentReference w:id="96"/>
      </w:r>
    </w:p>
    <w:p w14:paraId="37666DBC" w14:textId="77777777" w:rsidR="007C1294" w:rsidRPr="005045E5" w:rsidRDefault="007C1294">
      <w:pPr>
        <w:pStyle w:val="Heading1"/>
      </w:pPr>
      <w:r w:rsidRPr="005045E5">
        <w:t>PRODUCTS</w:t>
      </w:r>
    </w:p>
    <w:p w14:paraId="6F8C97F1" w14:textId="77777777" w:rsidR="007C1294" w:rsidRPr="005045E5" w:rsidRDefault="007C1294">
      <w:pPr>
        <w:pStyle w:val="Heading2"/>
      </w:pPr>
      <w:r w:rsidRPr="005045E5">
        <w:t>Materials</w:t>
      </w:r>
    </w:p>
    <w:p w14:paraId="7FADDFCC" w14:textId="77777777" w:rsidR="007C1294" w:rsidRPr="005045E5" w:rsidRDefault="007C1294" w:rsidP="00D57074">
      <w:pPr>
        <w:pStyle w:val="Heading3"/>
        <w:tabs>
          <w:tab w:val="clear" w:pos="1440"/>
          <w:tab w:val="left" w:pos="1418"/>
        </w:tabs>
        <w:ind w:left="1418" w:hanging="709"/>
        <w:rPr>
          <w:lang w:val="en-GB"/>
        </w:rPr>
      </w:pPr>
      <w:r w:rsidRPr="005045E5">
        <w:rPr>
          <w:lang w:val="en-GB"/>
        </w:rPr>
        <w:t xml:space="preserve">Use </w:t>
      </w:r>
      <w:r w:rsidR="008C07BB" w:rsidRPr="005045E5">
        <w:rPr>
          <w:lang w:val="en-GB"/>
        </w:rPr>
        <w:t xml:space="preserve">the </w:t>
      </w:r>
      <w:r w:rsidRPr="005045E5">
        <w:rPr>
          <w:lang w:val="en-GB"/>
        </w:rPr>
        <w:t>same brands of materials and source of aggregate</w:t>
      </w:r>
      <w:r w:rsidR="008C07BB" w:rsidRPr="005045E5">
        <w:rPr>
          <w:lang w:val="en-GB"/>
        </w:rPr>
        <w:t>s</w:t>
      </w:r>
      <w:r w:rsidRPr="005045E5">
        <w:rPr>
          <w:lang w:val="en-GB"/>
        </w:rPr>
        <w:t xml:space="preserve"> for </w:t>
      </w:r>
      <w:r w:rsidR="008C07BB" w:rsidRPr="005045E5">
        <w:rPr>
          <w:lang w:val="en-GB"/>
        </w:rPr>
        <w:t xml:space="preserve">the </w:t>
      </w:r>
      <w:r w:rsidRPr="005045E5">
        <w:rPr>
          <w:lang w:val="en-GB"/>
        </w:rPr>
        <w:t>entire project.</w:t>
      </w:r>
    </w:p>
    <w:p w14:paraId="4C6FA100" w14:textId="77777777" w:rsidR="007C1294" w:rsidRPr="005045E5" w:rsidRDefault="007C1294" w:rsidP="00D57074">
      <w:pPr>
        <w:pStyle w:val="Heading3"/>
        <w:tabs>
          <w:tab w:val="clear" w:pos="1440"/>
          <w:tab w:val="left" w:pos="1418"/>
        </w:tabs>
        <w:ind w:left="1418" w:hanging="709"/>
        <w:rPr>
          <w:lang w:val="en-GB"/>
        </w:rPr>
      </w:pPr>
      <w:r w:rsidRPr="005045E5">
        <w:rPr>
          <w:lang w:val="en-GB"/>
        </w:rPr>
        <w:t xml:space="preserve">Mortar </w:t>
      </w:r>
      <w:del w:id="102" w:author="Paul Shi" w:date="2022-03-22T20:21:00Z">
        <w:r w:rsidR="00841DBE" w:rsidRPr="005045E5" w:rsidDel="003B6866">
          <w:rPr>
            <w:lang w:val="en-GB"/>
            <w:rPrChange w:id="103" w:author="Mabel Chow" w:date="2022-11-26T08:08:00Z">
              <w:rPr>
                <w:highlight w:val="yellow"/>
                <w:lang w:val="en-GB"/>
              </w:rPr>
            </w:rPrChange>
          </w:rPr>
          <w:delText>[</w:delText>
        </w:r>
      </w:del>
      <w:r w:rsidRPr="005045E5">
        <w:rPr>
          <w:lang w:val="en-GB"/>
          <w:rPrChange w:id="104" w:author="Mabel Chow" w:date="2022-11-26T08:08:00Z">
            <w:rPr>
              <w:highlight w:val="yellow"/>
              <w:lang w:val="en-GB"/>
            </w:rPr>
          </w:rPrChange>
        </w:rPr>
        <w:t>and grout</w:t>
      </w:r>
      <w:del w:id="105" w:author="Paul Shi" w:date="2022-03-22T20:21:00Z">
        <w:r w:rsidR="00841DBE" w:rsidRPr="005045E5" w:rsidDel="003B6866">
          <w:rPr>
            <w:lang w:val="en-GB"/>
            <w:rPrChange w:id="106" w:author="Mabel Chow" w:date="2022-11-26T08:08:00Z">
              <w:rPr>
                <w:highlight w:val="yellow"/>
                <w:lang w:val="en-GB"/>
              </w:rPr>
            </w:rPrChange>
          </w:rPr>
          <w:delText>]</w:delText>
        </w:r>
      </w:del>
      <w:r w:rsidRPr="005045E5">
        <w:rPr>
          <w:lang w:val="en-GB"/>
        </w:rPr>
        <w:t xml:space="preserve">: </w:t>
      </w:r>
      <w:r w:rsidR="00CD3E70" w:rsidRPr="005045E5">
        <w:rPr>
          <w:lang w:val="en-GB"/>
        </w:rPr>
        <w:t xml:space="preserve">in accordance with </w:t>
      </w:r>
      <w:r w:rsidRPr="005045E5">
        <w:rPr>
          <w:lang w:val="en-GB"/>
        </w:rPr>
        <w:t>CSA A179</w:t>
      </w:r>
      <w:r w:rsidR="003E2149" w:rsidRPr="005045E5">
        <w:rPr>
          <w:lang w:val="en-GB"/>
        </w:rPr>
        <w:t>-14</w:t>
      </w:r>
      <w:r w:rsidRPr="005045E5">
        <w:rPr>
          <w:lang w:val="en-GB"/>
        </w:rPr>
        <w:t>.</w:t>
      </w:r>
    </w:p>
    <w:p w14:paraId="71805BA2" w14:textId="77777777" w:rsidR="007C1294" w:rsidRPr="005045E5" w:rsidRDefault="007C1294" w:rsidP="00D57074">
      <w:pPr>
        <w:pStyle w:val="Heading3"/>
        <w:tabs>
          <w:tab w:val="clear" w:pos="1440"/>
          <w:tab w:val="left" w:pos="1418"/>
        </w:tabs>
        <w:ind w:left="1418" w:hanging="709"/>
        <w:rPr>
          <w:lang w:val="en-GB"/>
        </w:rPr>
      </w:pPr>
      <w:r w:rsidRPr="005045E5">
        <w:rPr>
          <w:lang w:val="en-GB"/>
        </w:rPr>
        <w:t xml:space="preserve">Use aggregate passing </w:t>
      </w:r>
      <w:r w:rsidR="008C07BB" w:rsidRPr="005045E5">
        <w:rPr>
          <w:lang w:val="en-GB"/>
        </w:rPr>
        <w:t xml:space="preserve">a </w:t>
      </w:r>
      <w:r w:rsidRPr="005045E5">
        <w:rPr>
          <w:lang w:val="en-GB"/>
        </w:rPr>
        <w:t>1.18 mm sieve where 6 mm thick joints are indicated</w:t>
      </w:r>
      <w:r w:rsidR="008C07BB" w:rsidRPr="005045E5">
        <w:t xml:space="preserve"> in the Contract Documents</w:t>
      </w:r>
      <w:r w:rsidRPr="005045E5">
        <w:rPr>
          <w:lang w:val="en-GB"/>
        </w:rPr>
        <w:t>.</w:t>
      </w:r>
    </w:p>
    <w:p w14:paraId="64483F80" w14:textId="77777777" w:rsidR="007C1294" w:rsidRPr="005045E5" w:rsidRDefault="007C1294" w:rsidP="00D57074">
      <w:pPr>
        <w:pStyle w:val="Heading3"/>
        <w:tabs>
          <w:tab w:val="clear" w:pos="1440"/>
          <w:tab w:val="left" w:pos="1418"/>
        </w:tabs>
        <w:ind w:left="1418" w:hanging="709"/>
        <w:rPr>
          <w:lang w:val="en-GB"/>
        </w:rPr>
      </w:pPr>
      <w:r w:rsidRPr="005045E5">
        <w:rPr>
          <w:lang w:val="en-GB"/>
        </w:rPr>
        <w:t>Colour: ground coloured natural aggregates or metallic oxide pigments.</w:t>
      </w:r>
    </w:p>
    <w:p w14:paraId="42B8EFD6" w14:textId="77777777" w:rsidR="007C1294" w:rsidRPr="005045E5" w:rsidDel="001A7787" w:rsidRDefault="00CD3E70" w:rsidP="00D57074">
      <w:pPr>
        <w:pStyle w:val="Heading3"/>
        <w:tabs>
          <w:tab w:val="clear" w:pos="1440"/>
          <w:tab w:val="left" w:pos="1418"/>
        </w:tabs>
        <w:ind w:left="1418" w:hanging="709"/>
        <w:rPr>
          <w:del w:id="107" w:author="Mabel Chow" w:date="2022-04-25T14:30:00Z"/>
          <w:lang w:val="en-GB"/>
        </w:rPr>
      </w:pPr>
      <w:del w:id="108" w:author="Mabel Chow" w:date="2022-04-25T14:30:00Z">
        <w:r w:rsidRPr="005045E5" w:rsidDel="001A7787">
          <w:rPr>
            <w:lang w:val="en-GB"/>
          </w:rPr>
          <w:tab/>
        </w:r>
        <w:r w:rsidR="007C1294" w:rsidRPr="005045E5" w:rsidDel="001A7787">
          <w:rPr>
            <w:lang w:val="en-GB"/>
          </w:rPr>
          <w:delText>Mortar for exterior masonry above grade:</w:delText>
        </w:r>
      </w:del>
    </w:p>
    <w:p w14:paraId="4BD5B284" w14:textId="77777777" w:rsidR="007C1294" w:rsidRPr="005045E5" w:rsidDel="001A7787" w:rsidRDefault="007C1294" w:rsidP="00D57074">
      <w:pPr>
        <w:pStyle w:val="Heading4"/>
        <w:tabs>
          <w:tab w:val="left" w:pos="2127"/>
        </w:tabs>
        <w:ind w:left="2127" w:hanging="709"/>
        <w:rPr>
          <w:del w:id="109" w:author="Mabel Chow" w:date="2022-04-25T14:30:00Z"/>
          <w:lang w:val="en-GB"/>
          <w:rPrChange w:id="110" w:author="Mabel Chow" w:date="2022-11-26T08:08:00Z">
            <w:rPr>
              <w:del w:id="111" w:author="Mabel Chow" w:date="2022-04-25T14:30:00Z"/>
              <w:highlight w:val="yellow"/>
              <w:lang w:val="en-GB"/>
            </w:rPr>
          </w:rPrChange>
        </w:rPr>
      </w:pPr>
      <w:del w:id="112" w:author="Mabel Chow" w:date="2022-04-25T14:30:00Z">
        <w:r w:rsidRPr="005045E5" w:rsidDel="001A7787">
          <w:rPr>
            <w:lang w:val="en-GB"/>
          </w:rPr>
          <w:delText xml:space="preserve">Loadbearing: </w:delText>
        </w:r>
        <w:r w:rsidRPr="005045E5" w:rsidDel="001A7787">
          <w:rPr>
            <w:lang w:val="en-GB"/>
            <w:rPrChange w:id="113" w:author="Mabel Chow" w:date="2022-11-26T08:08:00Z">
              <w:rPr>
                <w:highlight w:val="yellow"/>
                <w:lang w:val="en-GB"/>
              </w:rPr>
            </w:rPrChange>
          </w:rPr>
          <w:delText xml:space="preserve">Type </w:delText>
        </w:r>
        <w:r w:rsidR="00841DBE" w:rsidRPr="005045E5" w:rsidDel="001A7787">
          <w:rPr>
            <w:lang w:val="en-GB"/>
            <w:rPrChange w:id="114" w:author="Mabel Chow" w:date="2022-11-26T08:08:00Z">
              <w:rPr>
                <w:highlight w:val="yellow"/>
                <w:lang w:val="en-GB"/>
              </w:rPr>
            </w:rPrChange>
          </w:rPr>
          <w:delText>[N] [</w:delText>
        </w:r>
        <w:r w:rsidRPr="005045E5" w:rsidDel="001A7787">
          <w:rPr>
            <w:lang w:val="en-GB"/>
            <w:rPrChange w:id="115" w:author="Mabel Chow" w:date="2022-11-26T08:08:00Z">
              <w:rPr>
                <w:highlight w:val="yellow"/>
                <w:lang w:val="en-GB"/>
              </w:rPr>
            </w:rPrChange>
          </w:rPr>
          <w:delText>S</w:delText>
        </w:r>
        <w:r w:rsidR="00841DBE" w:rsidRPr="005045E5" w:rsidDel="001A7787">
          <w:rPr>
            <w:lang w:val="en-GB"/>
            <w:rPrChange w:id="116" w:author="Mabel Chow" w:date="2022-11-26T08:08:00Z">
              <w:rPr>
                <w:highlight w:val="yellow"/>
                <w:lang w:val="en-GB"/>
              </w:rPr>
            </w:rPrChange>
          </w:rPr>
          <w:delText>] [M]</w:delText>
        </w:r>
        <w:r w:rsidR="00841DBE" w:rsidRPr="005045E5" w:rsidDel="001A7787">
          <w:rPr>
            <w:lang w:val="en-GB"/>
          </w:rPr>
          <w:delText xml:space="preserve"> based on </w:delText>
        </w:r>
        <w:r w:rsidR="00841DBE" w:rsidRPr="005045E5" w:rsidDel="001A7787">
          <w:rPr>
            <w:lang w:val="en-GB"/>
            <w:rPrChange w:id="117" w:author="Mabel Chow" w:date="2022-11-26T08:08:00Z">
              <w:rPr>
                <w:highlight w:val="yellow"/>
                <w:lang w:val="en-GB"/>
              </w:rPr>
            </w:rPrChange>
          </w:rPr>
          <w:delText>[Property] [Proportion]</w:delText>
        </w:r>
        <w:r w:rsidR="00841DBE" w:rsidRPr="005045E5" w:rsidDel="001A7787">
          <w:rPr>
            <w:lang w:val="en-GB"/>
          </w:rPr>
          <w:delText xml:space="preserve"> specifications</w:delText>
        </w:r>
        <w:r w:rsidRPr="005045E5" w:rsidDel="001A7787">
          <w:rPr>
            <w:lang w:val="en-GB"/>
            <w:rPrChange w:id="118" w:author="Mabel Chow" w:date="2022-11-26T08:08:00Z">
              <w:rPr>
                <w:highlight w:val="yellow"/>
                <w:lang w:val="en-GB"/>
              </w:rPr>
            </w:rPrChange>
          </w:rPr>
          <w:delText>.</w:delText>
        </w:r>
        <w:r w:rsidR="003E2149" w:rsidRPr="005045E5" w:rsidDel="001A7787">
          <w:rPr>
            <w:lang w:val="en-GB"/>
            <w:rPrChange w:id="119" w:author="Mabel Chow" w:date="2022-11-26T08:08:00Z">
              <w:rPr>
                <w:highlight w:val="yellow"/>
                <w:lang w:val="en-GB"/>
              </w:rPr>
            </w:rPrChange>
          </w:rPr>
          <w:delText xml:space="preserve"> [Consultant to amend with details]</w:delText>
        </w:r>
      </w:del>
    </w:p>
    <w:p w14:paraId="602E609F" w14:textId="77777777" w:rsidR="00C7446A" w:rsidRPr="005045E5" w:rsidDel="001A7787" w:rsidRDefault="007C1294" w:rsidP="00C7446A">
      <w:pPr>
        <w:pStyle w:val="Heading4"/>
        <w:tabs>
          <w:tab w:val="left" w:pos="2127"/>
        </w:tabs>
        <w:ind w:left="2127" w:hanging="709"/>
        <w:rPr>
          <w:del w:id="120" w:author="Mabel Chow" w:date="2022-04-25T14:30:00Z"/>
          <w:lang w:val="en-GB"/>
          <w:rPrChange w:id="121" w:author="Mabel Chow" w:date="2022-11-26T08:08:00Z">
            <w:rPr>
              <w:del w:id="122" w:author="Mabel Chow" w:date="2022-04-25T14:30:00Z"/>
              <w:highlight w:val="yellow"/>
              <w:lang w:val="en-GB"/>
            </w:rPr>
          </w:rPrChange>
        </w:rPr>
      </w:pPr>
      <w:del w:id="123" w:author="Mabel Chow" w:date="2022-04-25T14:30:00Z">
        <w:r w:rsidRPr="005045E5" w:rsidDel="001A7787">
          <w:rPr>
            <w:lang w:val="en-GB"/>
          </w:rPr>
          <w:delText>Non</w:delText>
        </w:r>
        <w:r w:rsidRPr="005045E5" w:rsidDel="001A7787">
          <w:rPr>
            <w:lang w:val="en-GB"/>
          </w:rPr>
          <w:noBreakHyphen/>
          <w:delText xml:space="preserve">loadbearing: Type </w:delText>
        </w:r>
        <w:r w:rsidR="00841DBE" w:rsidRPr="005045E5" w:rsidDel="001A7787">
          <w:rPr>
            <w:lang w:val="en-GB"/>
            <w:rPrChange w:id="124" w:author="Mabel Chow" w:date="2022-11-26T08:08:00Z">
              <w:rPr>
                <w:highlight w:val="yellow"/>
                <w:lang w:val="en-GB"/>
              </w:rPr>
            </w:rPrChange>
          </w:rPr>
          <w:delText>[N] [</w:delText>
        </w:r>
        <w:r w:rsidRPr="005045E5" w:rsidDel="001A7787">
          <w:rPr>
            <w:lang w:val="en-GB"/>
            <w:rPrChange w:id="125" w:author="Mabel Chow" w:date="2022-11-26T08:08:00Z">
              <w:rPr>
                <w:highlight w:val="yellow"/>
                <w:lang w:val="en-GB"/>
              </w:rPr>
            </w:rPrChange>
          </w:rPr>
          <w:delText>S</w:delText>
        </w:r>
        <w:r w:rsidR="00841DBE" w:rsidRPr="005045E5" w:rsidDel="001A7787">
          <w:rPr>
            <w:lang w:val="en-GB"/>
            <w:rPrChange w:id="126" w:author="Mabel Chow" w:date="2022-11-26T08:08:00Z">
              <w:rPr>
                <w:highlight w:val="yellow"/>
                <w:lang w:val="en-GB"/>
              </w:rPr>
            </w:rPrChange>
          </w:rPr>
          <w:delText>]</w:delText>
        </w:r>
        <w:r w:rsidR="00841DBE" w:rsidRPr="005045E5" w:rsidDel="001A7787">
          <w:rPr>
            <w:lang w:val="en-GB"/>
          </w:rPr>
          <w:delText xml:space="preserve"> based on Property Proportion </w:delText>
        </w:r>
      </w:del>
      <w:ins w:id="127" w:author="Paul Shi" w:date="2022-03-22T20:27:00Z">
        <w:del w:id="128" w:author="Mabel Chow" w:date="2022-04-25T14:30:00Z">
          <w:r w:rsidR="009154B1" w:rsidRPr="005045E5" w:rsidDel="001A7787">
            <w:rPr>
              <w:lang w:val="en-GB"/>
            </w:rPr>
            <w:delText xml:space="preserve"> </w:delText>
          </w:r>
        </w:del>
      </w:ins>
      <w:del w:id="129" w:author="Mabel Chow" w:date="2022-04-25T14:30:00Z">
        <w:r w:rsidR="00841DBE" w:rsidRPr="005045E5" w:rsidDel="001A7787">
          <w:rPr>
            <w:lang w:val="en-GB"/>
          </w:rPr>
          <w:delText>specifications</w:delText>
        </w:r>
        <w:r w:rsidRPr="005045E5" w:rsidDel="001A7787">
          <w:rPr>
            <w:lang w:val="en-GB"/>
          </w:rPr>
          <w:delText>.</w:delText>
        </w:r>
        <w:r w:rsidR="00C7446A" w:rsidRPr="005045E5" w:rsidDel="001A7787">
          <w:rPr>
            <w:lang w:val="en-GB"/>
          </w:rPr>
          <w:delText xml:space="preserve"> </w:delText>
        </w:r>
        <w:r w:rsidR="00C7446A" w:rsidRPr="005045E5" w:rsidDel="001A7787">
          <w:rPr>
            <w:lang w:val="en-GB"/>
            <w:rPrChange w:id="130" w:author="Mabel Chow" w:date="2022-11-26T08:08:00Z">
              <w:rPr>
                <w:highlight w:val="yellow"/>
                <w:lang w:val="en-GB"/>
              </w:rPr>
            </w:rPrChange>
          </w:rPr>
          <w:delText>[Consultant to amend with details]</w:delText>
        </w:r>
      </w:del>
    </w:p>
    <w:p w14:paraId="6E3D9876" w14:textId="77777777" w:rsidR="007C1294" w:rsidRPr="005045E5" w:rsidDel="001A7787" w:rsidRDefault="007C1294" w:rsidP="00C7446A">
      <w:pPr>
        <w:pStyle w:val="Heading4"/>
        <w:tabs>
          <w:tab w:val="left" w:pos="2127"/>
        </w:tabs>
        <w:ind w:left="2127" w:hanging="709"/>
        <w:rPr>
          <w:del w:id="131" w:author="Mabel Chow" w:date="2022-04-25T14:30:00Z"/>
          <w:lang w:val="en-GB"/>
          <w:rPrChange w:id="132" w:author="Mabel Chow" w:date="2022-11-26T08:08:00Z">
            <w:rPr>
              <w:del w:id="133" w:author="Mabel Chow" w:date="2022-04-25T14:30:00Z"/>
              <w:highlight w:val="yellow"/>
              <w:lang w:val="en-GB"/>
            </w:rPr>
          </w:rPrChange>
        </w:rPr>
      </w:pPr>
      <w:del w:id="134" w:author="Mabel Chow" w:date="2022-04-25T14:30:00Z">
        <w:r w:rsidRPr="005045E5" w:rsidDel="001A7787">
          <w:rPr>
            <w:lang w:val="en-GB"/>
          </w:rPr>
          <w:delText xml:space="preserve">Parapet walls, chimneys, unprotected walls: Type </w:delText>
        </w:r>
        <w:r w:rsidR="00841DBE" w:rsidRPr="005045E5" w:rsidDel="001A7787">
          <w:rPr>
            <w:lang w:val="en-GB"/>
            <w:rPrChange w:id="135" w:author="Mabel Chow" w:date="2022-11-26T08:08:00Z">
              <w:rPr>
                <w:highlight w:val="yellow"/>
                <w:lang w:val="en-GB"/>
              </w:rPr>
            </w:rPrChange>
          </w:rPr>
          <w:delText>[N] [</w:delText>
        </w:r>
        <w:r w:rsidRPr="005045E5" w:rsidDel="001A7787">
          <w:rPr>
            <w:lang w:val="en-GB"/>
            <w:rPrChange w:id="136" w:author="Mabel Chow" w:date="2022-11-26T08:08:00Z">
              <w:rPr>
                <w:highlight w:val="yellow"/>
                <w:lang w:val="en-GB"/>
              </w:rPr>
            </w:rPrChange>
          </w:rPr>
          <w:delText>S</w:delText>
        </w:r>
        <w:r w:rsidR="00841DBE" w:rsidRPr="005045E5" w:rsidDel="001A7787">
          <w:rPr>
            <w:lang w:val="en-GB"/>
            <w:rPrChange w:id="137" w:author="Mabel Chow" w:date="2022-11-26T08:08:00Z">
              <w:rPr>
                <w:highlight w:val="yellow"/>
                <w:lang w:val="en-GB"/>
              </w:rPr>
            </w:rPrChange>
          </w:rPr>
          <w:delText>]</w:delText>
        </w:r>
        <w:r w:rsidR="00841DBE" w:rsidRPr="005045E5" w:rsidDel="001A7787">
          <w:rPr>
            <w:lang w:val="en-GB"/>
          </w:rPr>
          <w:delText xml:space="preserve"> based on </w:delText>
        </w:r>
        <w:r w:rsidR="00841DBE" w:rsidRPr="005045E5" w:rsidDel="001A7787">
          <w:rPr>
            <w:lang w:val="en-GB"/>
            <w:rPrChange w:id="138" w:author="Mabel Chow" w:date="2022-11-26T08:08:00Z">
              <w:rPr>
                <w:highlight w:val="yellow"/>
                <w:lang w:val="en-GB"/>
              </w:rPr>
            </w:rPrChange>
          </w:rPr>
          <w:delText>[Property] [Proportion]</w:delText>
        </w:r>
        <w:r w:rsidR="00841DBE" w:rsidRPr="005045E5" w:rsidDel="001A7787">
          <w:rPr>
            <w:lang w:val="en-GB"/>
          </w:rPr>
          <w:delText xml:space="preserve"> specifications</w:delText>
        </w:r>
        <w:r w:rsidRPr="005045E5" w:rsidDel="001A7787">
          <w:rPr>
            <w:lang w:val="en-GB"/>
          </w:rPr>
          <w:delText>.</w:delText>
        </w:r>
        <w:r w:rsidR="00C7446A" w:rsidRPr="005045E5" w:rsidDel="001A7787">
          <w:rPr>
            <w:lang w:val="en-GB"/>
          </w:rPr>
          <w:delText xml:space="preserve"> </w:delText>
        </w:r>
        <w:r w:rsidR="00C7446A" w:rsidRPr="005045E5" w:rsidDel="001A7787">
          <w:rPr>
            <w:lang w:val="en-GB"/>
            <w:rPrChange w:id="139" w:author="Mabel Chow" w:date="2022-11-26T08:08:00Z">
              <w:rPr>
                <w:highlight w:val="yellow"/>
                <w:lang w:val="en-GB"/>
              </w:rPr>
            </w:rPrChange>
          </w:rPr>
          <w:delText>[Consultant to amend with details]</w:delText>
        </w:r>
      </w:del>
    </w:p>
    <w:p w14:paraId="4C0EEBDD" w14:textId="77777777" w:rsidR="007C1294" w:rsidRPr="005045E5" w:rsidDel="001A7787" w:rsidRDefault="007C1294" w:rsidP="00C7446A">
      <w:pPr>
        <w:pStyle w:val="Heading4"/>
        <w:tabs>
          <w:tab w:val="left" w:pos="2127"/>
        </w:tabs>
        <w:ind w:left="2127" w:hanging="709"/>
        <w:rPr>
          <w:del w:id="140" w:author="Mabel Chow" w:date="2022-04-25T14:30:00Z"/>
          <w:lang w:val="en-GB"/>
          <w:rPrChange w:id="141" w:author="Mabel Chow" w:date="2022-11-26T08:08:00Z">
            <w:rPr>
              <w:del w:id="142" w:author="Mabel Chow" w:date="2022-04-25T14:30:00Z"/>
              <w:highlight w:val="yellow"/>
              <w:lang w:val="en-GB"/>
            </w:rPr>
          </w:rPrChange>
        </w:rPr>
      </w:pPr>
      <w:del w:id="143" w:author="Mabel Chow" w:date="2022-04-25T14:30:00Z">
        <w:r w:rsidRPr="005045E5" w:rsidDel="001A7787">
          <w:rPr>
            <w:lang w:val="en-GB"/>
          </w:rPr>
          <w:delText>Mortar for foundation walls, manholes, sewers, pavements, walks, patios and other exterior masonry at or below grade: Type M</w:delText>
        </w:r>
        <w:r w:rsidR="00841DBE" w:rsidRPr="005045E5" w:rsidDel="001A7787">
          <w:rPr>
            <w:lang w:val="en-GB"/>
          </w:rPr>
          <w:delText xml:space="preserve"> based on </w:delText>
        </w:r>
        <w:r w:rsidR="00841DBE" w:rsidRPr="005045E5" w:rsidDel="001A7787">
          <w:rPr>
            <w:lang w:val="en-GB"/>
            <w:rPrChange w:id="144" w:author="Mabel Chow" w:date="2022-11-26T08:08:00Z">
              <w:rPr>
                <w:highlight w:val="yellow"/>
                <w:lang w:val="en-GB"/>
              </w:rPr>
            </w:rPrChange>
          </w:rPr>
          <w:delText>[Property] [Proportion]</w:delText>
        </w:r>
        <w:r w:rsidR="00841DBE" w:rsidRPr="005045E5" w:rsidDel="001A7787">
          <w:rPr>
            <w:lang w:val="en-GB"/>
          </w:rPr>
          <w:delText xml:space="preserve"> specifications</w:delText>
        </w:r>
        <w:r w:rsidR="00852A30" w:rsidRPr="005045E5" w:rsidDel="001A7787">
          <w:rPr>
            <w:lang w:val="en-GB"/>
          </w:rPr>
          <w:delText xml:space="preserve"> as noted in CSA A179</w:delText>
        </w:r>
        <w:r w:rsidR="009C40CD" w:rsidRPr="005045E5" w:rsidDel="001A7787">
          <w:rPr>
            <w:lang w:val="en-GB"/>
          </w:rPr>
          <w:delText>-14</w:delText>
        </w:r>
        <w:r w:rsidR="00C7446A" w:rsidRPr="005045E5" w:rsidDel="001A7787">
          <w:rPr>
            <w:lang w:val="en-GB"/>
          </w:rPr>
          <w:delText xml:space="preserve"> </w:delText>
        </w:r>
        <w:r w:rsidR="00C7446A" w:rsidRPr="005045E5" w:rsidDel="001A7787">
          <w:rPr>
            <w:lang w:val="en-GB"/>
            <w:rPrChange w:id="145" w:author="Mabel Chow" w:date="2022-11-26T08:08:00Z">
              <w:rPr>
                <w:highlight w:val="yellow"/>
                <w:lang w:val="en-GB"/>
              </w:rPr>
            </w:rPrChange>
          </w:rPr>
          <w:delText>[Consultant to amend with details]</w:delText>
        </w:r>
        <w:r w:rsidRPr="005045E5" w:rsidDel="001A7787">
          <w:rPr>
            <w:lang w:val="en-GB"/>
          </w:rPr>
          <w:delText>.</w:delText>
        </w:r>
      </w:del>
    </w:p>
    <w:p w14:paraId="737B6702" w14:textId="77777777" w:rsidR="007C1294" w:rsidRPr="005045E5" w:rsidRDefault="007C1294" w:rsidP="00D57074">
      <w:pPr>
        <w:pStyle w:val="Heading3"/>
        <w:tabs>
          <w:tab w:val="clear" w:pos="1440"/>
          <w:tab w:val="left" w:pos="1418"/>
        </w:tabs>
        <w:ind w:left="1418" w:hanging="709"/>
        <w:rPr>
          <w:lang w:val="en-GB"/>
        </w:rPr>
      </w:pPr>
      <w:r w:rsidRPr="005045E5">
        <w:rPr>
          <w:lang w:val="en-GB"/>
        </w:rPr>
        <w:t>Mortar for interior masonry:</w:t>
      </w:r>
    </w:p>
    <w:p w14:paraId="602B9CE1" w14:textId="77777777" w:rsidR="007C1294" w:rsidRPr="005045E5" w:rsidRDefault="007C1294" w:rsidP="00D57074">
      <w:pPr>
        <w:pStyle w:val="Heading4"/>
        <w:tabs>
          <w:tab w:val="left" w:pos="2127"/>
        </w:tabs>
        <w:ind w:left="2127" w:hanging="709"/>
        <w:rPr>
          <w:lang w:val="en-GB"/>
        </w:rPr>
      </w:pPr>
      <w:r w:rsidRPr="005045E5">
        <w:rPr>
          <w:lang w:val="en-GB"/>
        </w:rPr>
        <w:t xml:space="preserve">Loadbearing: Type </w:t>
      </w:r>
      <w:del w:id="146" w:author="Paul Shi" w:date="2022-03-22T20:28:00Z">
        <w:r w:rsidR="00841DBE" w:rsidRPr="005045E5" w:rsidDel="009154B1">
          <w:rPr>
            <w:lang w:val="en-GB"/>
            <w:rPrChange w:id="147" w:author="Mabel Chow" w:date="2022-11-26T08:08:00Z">
              <w:rPr>
                <w:highlight w:val="yellow"/>
                <w:lang w:val="en-GB"/>
              </w:rPr>
            </w:rPrChange>
          </w:rPr>
          <w:delText>[</w:delText>
        </w:r>
      </w:del>
      <w:r w:rsidRPr="005045E5">
        <w:rPr>
          <w:lang w:val="en-GB"/>
          <w:rPrChange w:id="148" w:author="Mabel Chow" w:date="2022-11-26T08:08:00Z">
            <w:rPr>
              <w:highlight w:val="yellow"/>
              <w:lang w:val="en-GB"/>
            </w:rPr>
          </w:rPrChange>
        </w:rPr>
        <w:t>S</w:t>
      </w:r>
      <w:ins w:id="149" w:author="Mabel Chow" w:date="2022-04-25T14:36:00Z">
        <w:r w:rsidR="007E6790" w:rsidRPr="005045E5">
          <w:rPr>
            <w:lang w:val="en-GB"/>
            <w:rPrChange w:id="150" w:author="Mabel Chow" w:date="2022-11-26T08:08:00Z">
              <w:rPr>
                <w:highlight w:val="yellow"/>
                <w:lang w:val="en-GB"/>
              </w:rPr>
            </w:rPrChange>
          </w:rPr>
          <w:t xml:space="preserve"> </w:t>
        </w:r>
      </w:ins>
      <w:del w:id="151" w:author="Paul Shi" w:date="2022-03-22T20:28:00Z">
        <w:r w:rsidR="00841DBE" w:rsidRPr="005045E5" w:rsidDel="009154B1">
          <w:rPr>
            <w:lang w:val="en-GB"/>
            <w:rPrChange w:id="152" w:author="Mabel Chow" w:date="2022-11-26T08:08:00Z">
              <w:rPr>
                <w:highlight w:val="yellow"/>
                <w:lang w:val="en-GB"/>
              </w:rPr>
            </w:rPrChange>
          </w:rPr>
          <w:delText>] [N] [M]</w:delText>
        </w:r>
        <w:r w:rsidR="00841DBE" w:rsidRPr="005045E5" w:rsidDel="009154B1">
          <w:rPr>
            <w:lang w:val="en-GB"/>
          </w:rPr>
          <w:delText xml:space="preserve"> </w:delText>
        </w:r>
      </w:del>
      <w:r w:rsidR="00841DBE" w:rsidRPr="005045E5">
        <w:rPr>
          <w:lang w:val="en-GB"/>
        </w:rPr>
        <w:t xml:space="preserve">based on </w:t>
      </w:r>
      <w:del w:id="153" w:author="Paul Shi" w:date="2022-03-22T20:28:00Z">
        <w:r w:rsidR="00841DBE" w:rsidRPr="005045E5" w:rsidDel="009154B1">
          <w:rPr>
            <w:lang w:val="en-GB"/>
            <w:rPrChange w:id="154" w:author="Mabel Chow" w:date="2022-11-26T08:08:00Z">
              <w:rPr>
                <w:highlight w:val="yellow"/>
                <w:lang w:val="en-GB"/>
              </w:rPr>
            </w:rPrChange>
          </w:rPr>
          <w:delText>[Property] [</w:delText>
        </w:r>
      </w:del>
      <w:r w:rsidR="00841DBE" w:rsidRPr="005045E5">
        <w:rPr>
          <w:lang w:val="en-GB"/>
          <w:rPrChange w:id="155" w:author="Mabel Chow" w:date="2022-11-26T08:08:00Z">
            <w:rPr>
              <w:highlight w:val="yellow"/>
              <w:lang w:val="en-GB"/>
            </w:rPr>
          </w:rPrChange>
        </w:rPr>
        <w:t>Proportion</w:t>
      </w:r>
      <w:del w:id="156" w:author="Paul Shi" w:date="2022-03-22T20:28:00Z">
        <w:r w:rsidR="00841DBE" w:rsidRPr="005045E5" w:rsidDel="009154B1">
          <w:rPr>
            <w:lang w:val="en-GB"/>
            <w:rPrChange w:id="157" w:author="Mabel Chow" w:date="2022-11-26T08:08:00Z">
              <w:rPr>
                <w:highlight w:val="yellow"/>
                <w:lang w:val="en-GB"/>
              </w:rPr>
            </w:rPrChange>
          </w:rPr>
          <w:delText>]</w:delText>
        </w:r>
      </w:del>
      <w:r w:rsidR="00841DBE" w:rsidRPr="005045E5">
        <w:rPr>
          <w:lang w:val="en-GB"/>
        </w:rPr>
        <w:t xml:space="preserve"> specifications</w:t>
      </w:r>
      <w:r w:rsidR="001A6F60" w:rsidRPr="005045E5">
        <w:rPr>
          <w:lang w:val="en-GB"/>
        </w:rPr>
        <w:t xml:space="preserve"> as noted in CSA A179</w:t>
      </w:r>
      <w:r w:rsidR="00C7446A" w:rsidRPr="005045E5">
        <w:rPr>
          <w:lang w:val="en-GB"/>
        </w:rPr>
        <w:t>-14</w:t>
      </w:r>
      <w:r w:rsidRPr="005045E5">
        <w:rPr>
          <w:lang w:val="en-GB"/>
        </w:rPr>
        <w:t>.</w:t>
      </w:r>
    </w:p>
    <w:p w14:paraId="042E45F9" w14:textId="77777777" w:rsidR="007C1294" w:rsidRPr="005045E5" w:rsidRDefault="007C1294" w:rsidP="00C7446A">
      <w:pPr>
        <w:pStyle w:val="Heading4"/>
        <w:tabs>
          <w:tab w:val="left" w:pos="2127"/>
        </w:tabs>
        <w:ind w:left="2127" w:hanging="709"/>
        <w:rPr>
          <w:lang w:val="en-GB"/>
          <w:rPrChange w:id="158" w:author="Mabel Chow" w:date="2022-11-26T08:08:00Z">
            <w:rPr>
              <w:highlight w:val="yellow"/>
              <w:lang w:val="en-GB"/>
            </w:rPr>
          </w:rPrChange>
        </w:rPr>
      </w:pPr>
      <w:r w:rsidRPr="005045E5">
        <w:rPr>
          <w:lang w:val="en-GB"/>
        </w:rPr>
        <w:t>Non</w:t>
      </w:r>
      <w:r w:rsidRPr="005045E5">
        <w:rPr>
          <w:lang w:val="en-GB"/>
        </w:rPr>
        <w:noBreakHyphen/>
        <w:t xml:space="preserve">loadbearing: Type </w:t>
      </w:r>
      <w:del w:id="159" w:author="Paul Shi" w:date="2022-03-22T20:28:00Z">
        <w:r w:rsidR="00841DBE" w:rsidRPr="005045E5" w:rsidDel="009154B1">
          <w:rPr>
            <w:lang w:val="en-GB"/>
            <w:rPrChange w:id="160" w:author="Mabel Chow" w:date="2022-11-26T08:08:00Z">
              <w:rPr>
                <w:highlight w:val="yellow"/>
                <w:lang w:val="en-GB"/>
              </w:rPr>
            </w:rPrChange>
          </w:rPr>
          <w:delText>[O] [</w:delText>
        </w:r>
        <w:r w:rsidRPr="005045E5" w:rsidDel="009154B1">
          <w:rPr>
            <w:lang w:val="en-GB"/>
            <w:rPrChange w:id="161" w:author="Mabel Chow" w:date="2022-11-26T08:08:00Z">
              <w:rPr>
                <w:highlight w:val="yellow"/>
                <w:lang w:val="en-GB"/>
              </w:rPr>
            </w:rPrChange>
          </w:rPr>
          <w:delText>N</w:delText>
        </w:r>
        <w:r w:rsidR="00841DBE" w:rsidRPr="005045E5" w:rsidDel="009154B1">
          <w:rPr>
            <w:lang w:val="en-GB"/>
            <w:rPrChange w:id="162" w:author="Mabel Chow" w:date="2022-11-26T08:08:00Z">
              <w:rPr>
                <w:highlight w:val="yellow"/>
                <w:lang w:val="en-GB"/>
              </w:rPr>
            </w:rPrChange>
          </w:rPr>
          <w:delText>]</w:delText>
        </w:r>
      </w:del>
      <w:ins w:id="163" w:author="Paul Shi" w:date="2022-03-22T20:28:00Z">
        <w:r w:rsidR="009154B1" w:rsidRPr="005045E5">
          <w:rPr>
            <w:lang w:val="en-GB"/>
          </w:rPr>
          <w:t>S</w:t>
        </w:r>
      </w:ins>
      <w:r w:rsidR="00841DBE" w:rsidRPr="005045E5">
        <w:rPr>
          <w:lang w:val="en-GB"/>
        </w:rPr>
        <w:t xml:space="preserve"> based on </w:t>
      </w:r>
      <w:del w:id="164" w:author="Paul Shi" w:date="2022-03-22T20:28:00Z">
        <w:r w:rsidR="00841DBE" w:rsidRPr="005045E5" w:rsidDel="009154B1">
          <w:rPr>
            <w:lang w:val="en-GB"/>
            <w:rPrChange w:id="165" w:author="Mabel Chow" w:date="2022-11-26T08:08:00Z">
              <w:rPr>
                <w:highlight w:val="yellow"/>
                <w:lang w:val="en-GB"/>
              </w:rPr>
            </w:rPrChange>
          </w:rPr>
          <w:delText>[Property] [</w:delText>
        </w:r>
      </w:del>
      <w:r w:rsidR="00841DBE" w:rsidRPr="005045E5">
        <w:rPr>
          <w:lang w:val="en-GB"/>
          <w:rPrChange w:id="166" w:author="Mabel Chow" w:date="2022-11-26T08:08:00Z">
            <w:rPr>
              <w:highlight w:val="yellow"/>
              <w:lang w:val="en-GB"/>
            </w:rPr>
          </w:rPrChange>
        </w:rPr>
        <w:t>Proportion</w:t>
      </w:r>
      <w:del w:id="167" w:author="Paul Shi" w:date="2022-03-22T20:28:00Z">
        <w:r w:rsidR="00841DBE" w:rsidRPr="005045E5" w:rsidDel="009154B1">
          <w:rPr>
            <w:lang w:val="en-GB"/>
            <w:rPrChange w:id="168" w:author="Mabel Chow" w:date="2022-11-26T08:08:00Z">
              <w:rPr>
                <w:highlight w:val="yellow"/>
                <w:lang w:val="en-GB"/>
              </w:rPr>
            </w:rPrChange>
          </w:rPr>
          <w:delText>]</w:delText>
        </w:r>
      </w:del>
      <w:r w:rsidR="00841DBE" w:rsidRPr="005045E5">
        <w:rPr>
          <w:lang w:val="en-GB"/>
        </w:rPr>
        <w:t xml:space="preserve"> specifications</w:t>
      </w:r>
      <w:r w:rsidR="001A6F60" w:rsidRPr="005045E5">
        <w:rPr>
          <w:lang w:val="en-GB"/>
        </w:rPr>
        <w:t xml:space="preserve"> as noted in CSA A179</w:t>
      </w:r>
      <w:r w:rsidR="00C7446A" w:rsidRPr="005045E5">
        <w:rPr>
          <w:lang w:val="en-GB"/>
        </w:rPr>
        <w:t>-14</w:t>
      </w:r>
      <w:r w:rsidR="003D53FB" w:rsidRPr="005045E5">
        <w:rPr>
          <w:lang w:val="en-GB"/>
        </w:rPr>
        <w:t>.</w:t>
      </w:r>
      <w:r w:rsidR="00C7446A" w:rsidRPr="005045E5">
        <w:rPr>
          <w:lang w:val="en-GB"/>
        </w:rPr>
        <w:t xml:space="preserve"> </w:t>
      </w:r>
      <w:del w:id="169" w:author="Paul Shi" w:date="2022-03-22T20:28:00Z">
        <w:r w:rsidR="00C7446A" w:rsidRPr="005045E5" w:rsidDel="009154B1">
          <w:rPr>
            <w:lang w:val="en-GB"/>
            <w:rPrChange w:id="170" w:author="Mabel Chow" w:date="2022-11-26T08:08:00Z">
              <w:rPr>
                <w:highlight w:val="yellow"/>
                <w:lang w:val="en-GB"/>
              </w:rPr>
            </w:rPrChange>
          </w:rPr>
          <w:delText>[Consultant to amend with details]</w:delText>
        </w:r>
      </w:del>
    </w:p>
    <w:p w14:paraId="7E3F19F3" w14:textId="77777777" w:rsidR="007C1294" w:rsidRPr="005045E5" w:rsidRDefault="008C07BB" w:rsidP="00C21BA7">
      <w:pPr>
        <w:pStyle w:val="Heading3"/>
        <w:tabs>
          <w:tab w:val="clear" w:pos="1440"/>
          <w:tab w:val="left" w:pos="1418"/>
        </w:tabs>
        <w:ind w:left="1418" w:hanging="709"/>
        <w:rPr>
          <w:lang w:val="en-GB"/>
        </w:rPr>
      </w:pPr>
      <w:r w:rsidRPr="005045E5">
        <w:rPr>
          <w:lang w:val="en-GB"/>
        </w:rPr>
        <w:t>The f</w:t>
      </w:r>
      <w:r w:rsidR="007C1294" w:rsidRPr="005045E5">
        <w:rPr>
          <w:lang w:val="en-GB"/>
        </w:rPr>
        <w:t xml:space="preserve">ollowing applies regardless of </w:t>
      </w:r>
      <w:r w:rsidRPr="005045E5">
        <w:rPr>
          <w:lang w:val="en-GB"/>
        </w:rPr>
        <w:t xml:space="preserve">the </w:t>
      </w:r>
      <w:r w:rsidR="007C1294" w:rsidRPr="005045E5">
        <w:rPr>
          <w:lang w:val="en-GB"/>
        </w:rPr>
        <w:t>mortar types and uses specified above:</w:t>
      </w:r>
    </w:p>
    <w:p w14:paraId="55D37DD5" w14:textId="77777777" w:rsidR="007C1294" w:rsidRPr="005045E5" w:rsidDel="001A7787" w:rsidRDefault="007C1294" w:rsidP="00D57074">
      <w:pPr>
        <w:pStyle w:val="Heading4"/>
        <w:tabs>
          <w:tab w:val="left" w:pos="2127"/>
        </w:tabs>
        <w:ind w:left="2127" w:hanging="709"/>
        <w:rPr>
          <w:del w:id="171" w:author="Mabel Chow" w:date="2022-04-25T14:31:00Z"/>
          <w:lang w:val="en-GB"/>
        </w:rPr>
      </w:pPr>
      <w:del w:id="172" w:author="Mabel Chow" w:date="2022-04-25T14:31:00Z">
        <w:r w:rsidRPr="005045E5" w:rsidDel="001A7787">
          <w:rPr>
            <w:lang w:val="en-GB"/>
          </w:rPr>
          <w:delText>Mortar for calcium silicate brick and concrete brick: Type O</w:delText>
        </w:r>
        <w:r w:rsidR="00841DBE" w:rsidRPr="005045E5" w:rsidDel="001A7787">
          <w:rPr>
            <w:lang w:val="en-GB"/>
          </w:rPr>
          <w:delText xml:space="preserve"> based on Proportion specifications</w:delText>
        </w:r>
        <w:r w:rsidRPr="005045E5" w:rsidDel="001A7787">
          <w:rPr>
            <w:lang w:val="en-GB"/>
          </w:rPr>
          <w:delText>.</w:delText>
        </w:r>
      </w:del>
    </w:p>
    <w:p w14:paraId="2D8F2647" w14:textId="77777777" w:rsidR="007C1294" w:rsidRPr="005045E5" w:rsidDel="001A7787" w:rsidRDefault="007C1294" w:rsidP="00D57074">
      <w:pPr>
        <w:pStyle w:val="Heading4"/>
        <w:tabs>
          <w:tab w:val="left" w:pos="2127"/>
        </w:tabs>
        <w:ind w:left="2127" w:hanging="709"/>
        <w:rPr>
          <w:del w:id="173" w:author="Mabel Chow" w:date="2022-04-25T14:31:00Z"/>
          <w:lang w:val="en-GB"/>
        </w:rPr>
      </w:pPr>
      <w:del w:id="174" w:author="Mabel Chow" w:date="2022-04-25T14:31:00Z">
        <w:r w:rsidRPr="005045E5" w:rsidDel="001A7787">
          <w:rPr>
            <w:lang w:val="en-GB"/>
          </w:rPr>
          <w:delText xml:space="preserve">Mortar for stonework: Type </w:delText>
        </w:r>
        <w:r w:rsidR="001502B1" w:rsidRPr="005045E5" w:rsidDel="001A7787">
          <w:rPr>
            <w:lang w:val="en-GB"/>
            <w:rPrChange w:id="175" w:author="Mabel Chow" w:date="2022-11-26T08:08:00Z">
              <w:rPr>
                <w:highlight w:val="yellow"/>
                <w:lang w:val="en-GB"/>
              </w:rPr>
            </w:rPrChange>
          </w:rPr>
          <w:delText>[</w:delText>
        </w:r>
        <w:r w:rsidRPr="005045E5" w:rsidDel="001A7787">
          <w:rPr>
            <w:lang w:val="en-GB"/>
            <w:rPrChange w:id="176" w:author="Mabel Chow" w:date="2022-11-26T08:08:00Z">
              <w:rPr>
                <w:highlight w:val="yellow"/>
                <w:lang w:val="en-GB"/>
              </w:rPr>
            </w:rPrChange>
          </w:rPr>
          <w:delText>N</w:delText>
        </w:r>
        <w:r w:rsidR="001502B1" w:rsidRPr="005045E5" w:rsidDel="001A7787">
          <w:rPr>
            <w:lang w:val="en-GB"/>
            <w:rPrChange w:id="177" w:author="Mabel Chow" w:date="2022-11-26T08:08:00Z">
              <w:rPr>
                <w:highlight w:val="yellow"/>
                <w:lang w:val="en-GB"/>
              </w:rPr>
            </w:rPrChange>
          </w:rPr>
          <w:delText>]</w:delText>
        </w:r>
        <w:r w:rsidR="00841DBE" w:rsidRPr="005045E5" w:rsidDel="001A7787">
          <w:rPr>
            <w:lang w:val="en-GB"/>
          </w:rPr>
          <w:delText xml:space="preserve"> based on </w:delText>
        </w:r>
        <w:r w:rsidR="001502B1" w:rsidRPr="005045E5" w:rsidDel="001A7787">
          <w:rPr>
            <w:lang w:val="en-GB"/>
            <w:rPrChange w:id="178" w:author="Mabel Chow" w:date="2022-11-26T08:08:00Z">
              <w:rPr>
                <w:highlight w:val="yellow"/>
                <w:lang w:val="en-GB"/>
              </w:rPr>
            </w:rPrChange>
          </w:rPr>
          <w:delText>[</w:delText>
        </w:r>
        <w:r w:rsidR="00841DBE" w:rsidRPr="005045E5" w:rsidDel="001A7787">
          <w:rPr>
            <w:lang w:val="en-GB"/>
            <w:rPrChange w:id="179" w:author="Mabel Chow" w:date="2022-11-26T08:08:00Z">
              <w:rPr>
                <w:highlight w:val="yellow"/>
                <w:lang w:val="en-GB"/>
              </w:rPr>
            </w:rPrChange>
          </w:rPr>
          <w:delText>Proportion</w:delText>
        </w:r>
        <w:r w:rsidR="001502B1" w:rsidRPr="005045E5" w:rsidDel="001A7787">
          <w:rPr>
            <w:lang w:val="en-GB"/>
            <w:rPrChange w:id="180" w:author="Mabel Chow" w:date="2022-11-26T08:08:00Z">
              <w:rPr>
                <w:highlight w:val="yellow"/>
                <w:lang w:val="en-GB"/>
              </w:rPr>
            </w:rPrChange>
          </w:rPr>
          <w:delText>]</w:delText>
        </w:r>
        <w:r w:rsidR="00841DBE" w:rsidRPr="005045E5" w:rsidDel="001A7787">
          <w:rPr>
            <w:lang w:val="en-GB"/>
            <w:rPrChange w:id="181" w:author="Mabel Chow" w:date="2022-11-26T08:08:00Z">
              <w:rPr>
                <w:highlight w:val="yellow"/>
                <w:lang w:val="en-GB"/>
              </w:rPr>
            </w:rPrChange>
          </w:rPr>
          <w:delText xml:space="preserve"> </w:delText>
        </w:r>
        <w:r w:rsidR="001502B1" w:rsidRPr="005045E5" w:rsidDel="001A7787">
          <w:rPr>
            <w:lang w:val="en-GB"/>
            <w:rPrChange w:id="182" w:author="Mabel Chow" w:date="2022-11-26T08:08:00Z">
              <w:rPr>
                <w:highlight w:val="yellow"/>
                <w:lang w:val="en-GB"/>
              </w:rPr>
            </w:rPrChange>
          </w:rPr>
          <w:delText>[</w:delText>
        </w:r>
        <w:r w:rsidR="00841DBE" w:rsidRPr="005045E5" w:rsidDel="001A7787">
          <w:rPr>
            <w:lang w:val="en-GB"/>
            <w:rPrChange w:id="183" w:author="Mabel Chow" w:date="2022-11-26T08:08:00Z">
              <w:rPr>
                <w:highlight w:val="yellow"/>
                <w:lang w:val="en-GB"/>
              </w:rPr>
            </w:rPrChange>
          </w:rPr>
          <w:delText>Property</w:delText>
        </w:r>
        <w:r w:rsidR="001502B1" w:rsidRPr="005045E5" w:rsidDel="001A7787">
          <w:rPr>
            <w:lang w:val="en-GB"/>
            <w:rPrChange w:id="184" w:author="Mabel Chow" w:date="2022-11-26T08:08:00Z">
              <w:rPr>
                <w:highlight w:val="yellow"/>
                <w:lang w:val="en-GB"/>
              </w:rPr>
            </w:rPrChange>
          </w:rPr>
          <w:delText>]</w:delText>
        </w:r>
        <w:r w:rsidR="00841DBE" w:rsidRPr="005045E5" w:rsidDel="001A7787">
          <w:rPr>
            <w:lang w:val="en-GB"/>
          </w:rPr>
          <w:delText xml:space="preserve"> specifications</w:delText>
        </w:r>
        <w:r w:rsidRPr="005045E5" w:rsidDel="001A7787">
          <w:rPr>
            <w:lang w:val="en-GB"/>
          </w:rPr>
          <w:delText>.</w:delText>
        </w:r>
      </w:del>
    </w:p>
    <w:p w14:paraId="67BC39B9" w14:textId="77777777" w:rsidR="007C1294" w:rsidRPr="005045E5" w:rsidRDefault="007C1294" w:rsidP="00D57074">
      <w:pPr>
        <w:pStyle w:val="Heading4"/>
        <w:tabs>
          <w:tab w:val="left" w:pos="2127"/>
        </w:tabs>
        <w:ind w:left="2127" w:hanging="709"/>
        <w:rPr>
          <w:lang w:val="en-GB"/>
        </w:rPr>
      </w:pPr>
      <w:r w:rsidRPr="005045E5">
        <w:rPr>
          <w:lang w:val="en-GB"/>
        </w:rPr>
        <w:lastRenderedPageBreak/>
        <w:t xml:space="preserve">Mortar for grouted reinforced masonry: Type </w:t>
      </w:r>
      <w:del w:id="185" w:author="Mabel Chow" w:date="2022-04-25T14:32:00Z">
        <w:r w:rsidR="001502B1" w:rsidRPr="005045E5" w:rsidDel="001A7787">
          <w:rPr>
            <w:lang w:val="en-GB"/>
            <w:rPrChange w:id="186" w:author="Mabel Chow" w:date="2022-11-26T08:08:00Z">
              <w:rPr>
                <w:highlight w:val="yellow"/>
                <w:lang w:val="en-GB"/>
              </w:rPr>
            </w:rPrChange>
          </w:rPr>
          <w:delText>[</w:delText>
        </w:r>
      </w:del>
      <w:r w:rsidRPr="005045E5">
        <w:rPr>
          <w:lang w:val="en-GB"/>
          <w:rPrChange w:id="187" w:author="Mabel Chow" w:date="2022-11-26T08:08:00Z">
            <w:rPr>
              <w:highlight w:val="yellow"/>
              <w:lang w:val="en-GB"/>
            </w:rPr>
          </w:rPrChange>
        </w:rPr>
        <w:t>S</w:t>
      </w:r>
      <w:del w:id="188" w:author="Mabel Chow" w:date="2022-04-25T14:32:00Z">
        <w:r w:rsidR="001502B1" w:rsidRPr="005045E5" w:rsidDel="001A7787">
          <w:rPr>
            <w:lang w:val="en-GB"/>
            <w:rPrChange w:id="189" w:author="Mabel Chow" w:date="2022-11-26T08:08:00Z">
              <w:rPr>
                <w:highlight w:val="yellow"/>
                <w:lang w:val="en-GB"/>
              </w:rPr>
            </w:rPrChange>
          </w:rPr>
          <w:delText>]</w:delText>
        </w:r>
      </w:del>
      <w:r w:rsidR="00841DBE" w:rsidRPr="005045E5">
        <w:rPr>
          <w:lang w:val="en-GB"/>
        </w:rPr>
        <w:t xml:space="preserve"> based on </w:t>
      </w:r>
      <w:del w:id="190" w:author="Mabel Chow" w:date="2022-04-25T14:32:00Z">
        <w:r w:rsidR="001502B1" w:rsidRPr="005045E5" w:rsidDel="001A7787">
          <w:rPr>
            <w:lang w:val="en-GB"/>
            <w:rPrChange w:id="191" w:author="Mabel Chow" w:date="2022-11-26T08:08:00Z">
              <w:rPr>
                <w:highlight w:val="yellow"/>
                <w:lang w:val="en-GB"/>
              </w:rPr>
            </w:rPrChange>
          </w:rPr>
          <w:delText>[</w:delText>
        </w:r>
        <w:r w:rsidR="00841DBE" w:rsidRPr="005045E5" w:rsidDel="001A7787">
          <w:rPr>
            <w:lang w:val="en-GB"/>
            <w:rPrChange w:id="192" w:author="Mabel Chow" w:date="2022-11-26T08:08:00Z">
              <w:rPr>
                <w:highlight w:val="yellow"/>
                <w:lang w:val="en-GB"/>
              </w:rPr>
            </w:rPrChange>
          </w:rPr>
          <w:delText>Property</w:delText>
        </w:r>
        <w:r w:rsidR="001502B1" w:rsidRPr="005045E5" w:rsidDel="001A7787">
          <w:rPr>
            <w:lang w:val="en-GB"/>
            <w:rPrChange w:id="193" w:author="Mabel Chow" w:date="2022-11-26T08:08:00Z">
              <w:rPr>
                <w:highlight w:val="yellow"/>
                <w:lang w:val="en-GB"/>
              </w:rPr>
            </w:rPrChange>
          </w:rPr>
          <w:delText>]</w:delText>
        </w:r>
        <w:r w:rsidR="00841DBE" w:rsidRPr="005045E5" w:rsidDel="001A7787">
          <w:rPr>
            <w:lang w:val="en-GB"/>
            <w:rPrChange w:id="194" w:author="Mabel Chow" w:date="2022-11-26T08:08:00Z">
              <w:rPr>
                <w:highlight w:val="yellow"/>
                <w:lang w:val="en-GB"/>
              </w:rPr>
            </w:rPrChange>
          </w:rPr>
          <w:delText xml:space="preserve"> </w:delText>
        </w:r>
        <w:r w:rsidR="001502B1" w:rsidRPr="005045E5" w:rsidDel="001A7787">
          <w:rPr>
            <w:lang w:val="en-GB"/>
            <w:rPrChange w:id="195" w:author="Mabel Chow" w:date="2022-11-26T08:08:00Z">
              <w:rPr>
                <w:highlight w:val="yellow"/>
                <w:lang w:val="en-GB"/>
              </w:rPr>
            </w:rPrChange>
          </w:rPr>
          <w:delText>[</w:delText>
        </w:r>
      </w:del>
      <w:r w:rsidR="00841DBE" w:rsidRPr="005045E5">
        <w:rPr>
          <w:lang w:val="en-GB"/>
          <w:rPrChange w:id="196" w:author="Mabel Chow" w:date="2022-11-26T08:08:00Z">
            <w:rPr>
              <w:highlight w:val="yellow"/>
              <w:lang w:val="en-GB"/>
            </w:rPr>
          </w:rPrChange>
        </w:rPr>
        <w:t>Proportion</w:t>
      </w:r>
      <w:del w:id="197" w:author="Mabel Chow" w:date="2022-04-25T14:32:00Z">
        <w:r w:rsidR="001502B1" w:rsidRPr="005045E5" w:rsidDel="001A7787">
          <w:rPr>
            <w:lang w:val="en-GB"/>
            <w:rPrChange w:id="198" w:author="Mabel Chow" w:date="2022-11-26T08:08:00Z">
              <w:rPr>
                <w:highlight w:val="yellow"/>
                <w:lang w:val="en-GB"/>
              </w:rPr>
            </w:rPrChange>
          </w:rPr>
          <w:delText>]</w:delText>
        </w:r>
      </w:del>
      <w:del w:id="199" w:author="Mabel Chow" w:date="2022-04-25T14:33:00Z">
        <w:r w:rsidR="00841DBE" w:rsidRPr="005045E5" w:rsidDel="00B52579">
          <w:rPr>
            <w:lang w:val="en-GB"/>
          </w:rPr>
          <w:delText xml:space="preserve"> specifications</w:delText>
        </w:r>
        <w:r w:rsidRPr="005045E5" w:rsidDel="00B52579">
          <w:rPr>
            <w:lang w:val="en-GB"/>
          </w:rPr>
          <w:delText>.</w:delText>
        </w:r>
      </w:del>
      <w:del w:id="200" w:author="Mabel Chow" w:date="2022-04-25T14:32:00Z">
        <w:r w:rsidR="00C7446A" w:rsidRPr="005045E5" w:rsidDel="001A7787">
          <w:rPr>
            <w:lang w:val="en-GB"/>
          </w:rPr>
          <w:delText xml:space="preserve"> </w:delText>
        </w:r>
        <w:r w:rsidR="00C7446A" w:rsidRPr="005045E5" w:rsidDel="001A7787">
          <w:rPr>
            <w:lang w:val="en-GB"/>
            <w:rPrChange w:id="201" w:author="Mabel Chow" w:date="2022-11-26T08:08:00Z">
              <w:rPr>
                <w:highlight w:val="yellow"/>
                <w:lang w:val="en-GB"/>
              </w:rPr>
            </w:rPrChange>
          </w:rPr>
          <w:delText>[Consultant to amend with details]</w:delText>
        </w:r>
      </w:del>
      <w:del w:id="202" w:author="Mabel Chow" w:date="2022-04-25T14:33:00Z">
        <w:r w:rsidRPr="005045E5" w:rsidDel="00B52579">
          <w:rPr>
            <w:lang w:val="en-GB"/>
          </w:rPr>
          <w:delText xml:space="preserve">Mortar for pointing: Type </w:delText>
        </w:r>
        <w:r w:rsidR="001502B1" w:rsidRPr="005045E5" w:rsidDel="00B52579">
          <w:rPr>
            <w:lang w:val="en-GB"/>
          </w:rPr>
          <w:delText>[</w:delText>
        </w:r>
        <w:r w:rsidRPr="005045E5" w:rsidDel="00B52579">
          <w:rPr>
            <w:lang w:val="en-GB"/>
          </w:rPr>
          <w:delText>S</w:delText>
        </w:r>
        <w:r w:rsidR="001502B1" w:rsidRPr="005045E5" w:rsidDel="00B52579">
          <w:rPr>
            <w:lang w:val="en-GB"/>
          </w:rPr>
          <w:delText>]</w:delText>
        </w:r>
        <w:r w:rsidR="00841DBE" w:rsidRPr="005045E5" w:rsidDel="00B52579">
          <w:rPr>
            <w:lang w:val="en-GB"/>
          </w:rPr>
          <w:delText xml:space="preserve"> based on </w:delText>
        </w:r>
        <w:r w:rsidR="00DE495E" w:rsidRPr="005045E5" w:rsidDel="00B52579">
          <w:rPr>
            <w:lang w:val="en-GB"/>
          </w:rPr>
          <w:delText xml:space="preserve">Property </w:delText>
        </w:r>
        <w:r w:rsidR="00841DBE" w:rsidRPr="005045E5" w:rsidDel="00B52579">
          <w:rPr>
            <w:lang w:val="en-GB"/>
          </w:rPr>
          <w:delText>Proportion</w:delText>
        </w:r>
      </w:del>
      <w:r w:rsidR="00841DBE" w:rsidRPr="005045E5">
        <w:rPr>
          <w:lang w:val="en-GB"/>
        </w:rPr>
        <w:t xml:space="preserve"> specifications</w:t>
      </w:r>
      <w:r w:rsidR="00DE495E" w:rsidRPr="005045E5">
        <w:rPr>
          <w:lang w:val="en-GB"/>
        </w:rPr>
        <w:t xml:space="preserve"> as noted in CSA A179</w:t>
      </w:r>
      <w:r w:rsidR="00C7446A" w:rsidRPr="005045E5">
        <w:rPr>
          <w:lang w:val="en-GB"/>
        </w:rPr>
        <w:t>-14</w:t>
      </w:r>
      <w:r w:rsidRPr="005045E5">
        <w:rPr>
          <w:lang w:val="en-GB"/>
        </w:rPr>
        <w:t>.</w:t>
      </w:r>
    </w:p>
    <w:p w14:paraId="3AFF566F" w14:textId="77777777" w:rsidR="007C1294" w:rsidRPr="005045E5" w:rsidDel="001A7787" w:rsidRDefault="007C1294" w:rsidP="00D57074">
      <w:pPr>
        <w:pStyle w:val="Heading4"/>
        <w:tabs>
          <w:tab w:val="left" w:pos="2127"/>
        </w:tabs>
        <w:ind w:left="2127" w:hanging="709"/>
        <w:rPr>
          <w:del w:id="203" w:author="Mabel Chow" w:date="2022-04-25T14:32:00Z"/>
          <w:lang w:val="en-GB"/>
        </w:rPr>
      </w:pPr>
      <w:del w:id="204" w:author="Mabel Chow" w:date="2022-04-25T14:32:00Z">
        <w:r w:rsidRPr="005045E5" w:rsidDel="001A7787">
          <w:rPr>
            <w:lang w:val="en-GB"/>
          </w:rPr>
          <w:delText>Mortar for glass block: 1 part Portland cement, 1 part hydrated lime, 4 parts aggregate by volume.</w:delText>
        </w:r>
      </w:del>
    </w:p>
    <w:p w14:paraId="70A3AD33" w14:textId="77777777" w:rsidR="007C1294" w:rsidRPr="005045E5" w:rsidDel="001A7787" w:rsidRDefault="007C1294" w:rsidP="00D57074">
      <w:pPr>
        <w:pStyle w:val="Heading3"/>
        <w:tabs>
          <w:tab w:val="clear" w:pos="1440"/>
          <w:tab w:val="left" w:pos="1418"/>
        </w:tabs>
        <w:ind w:left="1418" w:hanging="709"/>
        <w:rPr>
          <w:del w:id="205" w:author="Mabel Chow" w:date="2022-04-25T14:32:00Z"/>
          <w:lang w:val="en-GB"/>
        </w:rPr>
      </w:pPr>
      <w:del w:id="206" w:author="Mabel Chow" w:date="2022-04-25T14:32:00Z">
        <w:r w:rsidRPr="005045E5" w:rsidDel="001A7787">
          <w:rPr>
            <w:lang w:val="en-GB"/>
          </w:rPr>
          <w:delText xml:space="preserve">White mortar: use white Portland cement and lime white masonry cement to produce </w:delText>
        </w:r>
        <w:r w:rsidR="008C07BB" w:rsidRPr="005045E5" w:rsidDel="001A7787">
          <w:rPr>
            <w:lang w:val="en-GB"/>
          </w:rPr>
          <w:delText xml:space="preserve">the </w:delText>
        </w:r>
        <w:r w:rsidRPr="005045E5" w:rsidDel="001A7787">
          <w:rPr>
            <w:lang w:val="en-GB"/>
          </w:rPr>
          <w:delText>mortar type specified</w:delText>
        </w:r>
        <w:r w:rsidR="008C07BB" w:rsidRPr="005045E5" w:rsidDel="001A7787">
          <w:delText xml:space="preserve"> in the Contract Documents</w:delText>
        </w:r>
        <w:r w:rsidRPr="005045E5" w:rsidDel="001A7787">
          <w:rPr>
            <w:lang w:val="en-GB"/>
          </w:rPr>
          <w:delText>.</w:delText>
        </w:r>
      </w:del>
    </w:p>
    <w:p w14:paraId="5238654D" w14:textId="77777777" w:rsidR="007C1294" w:rsidRPr="005045E5" w:rsidDel="001A7787" w:rsidRDefault="007C1294" w:rsidP="00D57074">
      <w:pPr>
        <w:pStyle w:val="Heading3"/>
        <w:tabs>
          <w:tab w:val="clear" w:pos="1440"/>
          <w:tab w:val="left" w:pos="1418"/>
        </w:tabs>
        <w:ind w:left="1418" w:hanging="709"/>
        <w:rPr>
          <w:del w:id="207" w:author="Mabel Chow" w:date="2022-04-25T14:32:00Z"/>
          <w:lang w:val="en-GB"/>
        </w:rPr>
      </w:pPr>
      <w:del w:id="208" w:author="Mabel Chow" w:date="2022-04-25T14:32:00Z">
        <w:r w:rsidRPr="005045E5" w:rsidDel="001A7787">
          <w:rPr>
            <w:lang w:val="en-GB"/>
          </w:rPr>
          <w:delText xml:space="preserve">Coloured mortar: use </w:delText>
        </w:r>
        <w:r w:rsidR="00255749" w:rsidRPr="005045E5" w:rsidDel="001A7787">
          <w:rPr>
            <w:lang w:val="en-GB"/>
          </w:rPr>
          <w:delText xml:space="preserve">a </w:delText>
        </w:r>
        <w:r w:rsidRPr="005045E5" w:rsidDel="001A7787">
          <w:rPr>
            <w:lang w:val="en-GB"/>
          </w:rPr>
          <w:delText xml:space="preserve">colouring admixture not exceeding 10% of </w:delText>
        </w:r>
        <w:r w:rsidR="00255749" w:rsidRPr="005045E5" w:rsidDel="001A7787">
          <w:rPr>
            <w:lang w:val="en-GB"/>
          </w:rPr>
          <w:delText xml:space="preserve">the </w:delText>
        </w:r>
        <w:r w:rsidRPr="005045E5" w:rsidDel="001A7787">
          <w:rPr>
            <w:lang w:val="en-GB"/>
          </w:rPr>
          <w:delText xml:space="preserve">cement content by mass, or integrally coloured masonry cement, to produce coloured mortar to match </w:delText>
        </w:r>
        <w:r w:rsidR="008C07BB" w:rsidRPr="005045E5" w:rsidDel="001A7787">
          <w:rPr>
            <w:lang w:val="en-GB"/>
          </w:rPr>
          <w:delText xml:space="preserve">the </w:delText>
        </w:r>
        <w:r w:rsidRPr="005045E5" w:rsidDel="001A7787">
          <w:rPr>
            <w:lang w:val="en-GB"/>
          </w:rPr>
          <w:delText>approved sample.</w:delText>
        </w:r>
      </w:del>
    </w:p>
    <w:p w14:paraId="58932AD7" w14:textId="77777777" w:rsidR="007C1294" w:rsidRPr="005045E5" w:rsidDel="001A7787" w:rsidRDefault="007C1294" w:rsidP="00D57074">
      <w:pPr>
        <w:pStyle w:val="Heading3"/>
        <w:tabs>
          <w:tab w:val="clear" w:pos="1440"/>
          <w:tab w:val="left" w:pos="1418"/>
        </w:tabs>
        <w:ind w:left="1418" w:hanging="709"/>
        <w:rPr>
          <w:del w:id="209" w:author="Mabel Chow" w:date="2022-04-25T14:32:00Z"/>
          <w:lang w:val="en-GB"/>
        </w:rPr>
      </w:pPr>
      <w:del w:id="210" w:author="Mabel Chow" w:date="2022-04-25T14:32:00Z">
        <w:r w:rsidRPr="005045E5" w:rsidDel="001A7787">
          <w:rPr>
            <w:lang w:val="en-GB"/>
          </w:rPr>
          <w:delText>Non</w:delText>
        </w:r>
        <w:r w:rsidRPr="005045E5" w:rsidDel="001A7787">
          <w:rPr>
            <w:lang w:val="en-GB"/>
          </w:rPr>
          <w:noBreakHyphen/>
          <w:delText>staining mortar: use non</w:delText>
        </w:r>
        <w:r w:rsidRPr="005045E5" w:rsidDel="001A7787">
          <w:rPr>
            <w:lang w:val="en-GB"/>
          </w:rPr>
          <w:noBreakHyphen/>
          <w:delText xml:space="preserve">staining masonry cement for </w:delText>
        </w:r>
        <w:r w:rsidR="008C07BB" w:rsidRPr="005045E5" w:rsidDel="001A7787">
          <w:rPr>
            <w:lang w:val="en-GB"/>
          </w:rPr>
          <w:delText xml:space="preserve">the </w:delText>
        </w:r>
        <w:r w:rsidRPr="005045E5" w:rsidDel="001A7787">
          <w:rPr>
            <w:lang w:val="en-GB"/>
          </w:rPr>
          <w:delText xml:space="preserve">cementitious portion of </w:delText>
        </w:r>
        <w:r w:rsidR="008C07BB" w:rsidRPr="005045E5" w:rsidDel="001A7787">
          <w:rPr>
            <w:lang w:val="en-GB"/>
          </w:rPr>
          <w:delText xml:space="preserve">the </w:delText>
        </w:r>
        <w:r w:rsidRPr="005045E5" w:rsidDel="001A7787">
          <w:rPr>
            <w:lang w:val="en-GB"/>
          </w:rPr>
          <w:delText>specified mortar type.</w:delText>
        </w:r>
      </w:del>
    </w:p>
    <w:p w14:paraId="20DF5B37" w14:textId="77777777" w:rsidR="007C1294" w:rsidRPr="005045E5" w:rsidRDefault="007C1294" w:rsidP="00D57074">
      <w:pPr>
        <w:pStyle w:val="Heading3"/>
        <w:tabs>
          <w:tab w:val="clear" w:pos="1440"/>
          <w:tab w:val="left" w:pos="1418"/>
        </w:tabs>
        <w:ind w:left="1418" w:hanging="709"/>
        <w:rPr>
          <w:lang w:val="en-GB"/>
          <w:rPrChange w:id="211" w:author="Mabel Chow" w:date="2022-11-26T08:08:00Z">
            <w:rPr>
              <w:highlight w:val="yellow"/>
              <w:lang w:val="en-GB"/>
            </w:rPr>
          </w:rPrChange>
        </w:rPr>
      </w:pPr>
      <w:r w:rsidRPr="005045E5">
        <w:rPr>
          <w:lang w:val="en-GB"/>
        </w:rPr>
        <w:t xml:space="preserve">Grout: </w:t>
      </w:r>
      <w:r w:rsidR="00255749" w:rsidRPr="005045E5">
        <w:rPr>
          <w:lang w:val="en-GB"/>
        </w:rPr>
        <w:t xml:space="preserve">in accordance with </w:t>
      </w:r>
      <w:r w:rsidRPr="005045E5">
        <w:rPr>
          <w:lang w:val="en-GB"/>
        </w:rPr>
        <w:t>CSA A179</w:t>
      </w:r>
      <w:r w:rsidR="00C7446A" w:rsidRPr="005045E5">
        <w:rPr>
          <w:lang w:val="en-GB"/>
        </w:rPr>
        <w:t>-14</w:t>
      </w:r>
      <w:r w:rsidRPr="005045E5">
        <w:rPr>
          <w:lang w:val="en-GB"/>
        </w:rPr>
        <w:t>, Table 3.</w:t>
      </w:r>
      <w:ins w:id="212" w:author="Paul Shi" w:date="2022-03-22T21:01:00Z">
        <w:r w:rsidR="00CE4B96" w:rsidRPr="005045E5">
          <w:rPr>
            <w:lang w:val="en-GB"/>
          </w:rPr>
          <w:t xml:space="preserve"> </w:t>
        </w:r>
        <w:r w:rsidR="00CE4B96" w:rsidRPr="005045E5">
          <w:t>Coarse Grout.  Maximum size of coarse aggregate 10 mm.  Compressive strength of grout 20 MPa at 28 days</w:t>
        </w:r>
      </w:ins>
      <w:r w:rsidR="00C7446A" w:rsidRPr="005045E5">
        <w:rPr>
          <w:lang w:val="en-GB"/>
        </w:rPr>
        <w:t xml:space="preserve"> </w:t>
      </w:r>
      <w:del w:id="213" w:author="Paul Shi" w:date="2022-03-22T21:01:00Z">
        <w:r w:rsidR="00C7446A" w:rsidRPr="005045E5" w:rsidDel="00CE4B96">
          <w:rPr>
            <w:lang w:val="en-GB"/>
            <w:rPrChange w:id="214" w:author="Mabel Chow" w:date="2022-11-26T08:08:00Z">
              <w:rPr>
                <w:highlight w:val="yellow"/>
                <w:lang w:val="en-GB"/>
              </w:rPr>
            </w:rPrChange>
          </w:rPr>
          <w:delText>[Consultant to verify cross reference to updated standard and amend as required]</w:delText>
        </w:r>
      </w:del>
    </w:p>
    <w:p w14:paraId="33BB100B" w14:textId="77777777" w:rsidR="007C1294" w:rsidRPr="005045E5" w:rsidRDefault="007C1294">
      <w:pPr>
        <w:pStyle w:val="Heading3"/>
        <w:tabs>
          <w:tab w:val="clear" w:pos="1440"/>
          <w:tab w:val="left" w:pos="1418"/>
        </w:tabs>
        <w:ind w:left="1418" w:hanging="709"/>
        <w:rPr>
          <w:lang w:val="en-GB"/>
          <w:rPrChange w:id="215" w:author="Mabel Chow" w:date="2022-11-26T08:08:00Z">
            <w:rPr>
              <w:highlight w:val="yellow"/>
              <w:lang w:val="en-GB"/>
            </w:rPr>
          </w:rPrChange>
        </w:rPr>
        <w:pPrChange w:id="216" w:author="Mabel Chow" w:date="2022-04-25T14:33:00Z">
          <w:pPr>
            <w:pStyle w:val="Heading4"/>
            <w:tabs>
              <w:tab w:val="left" w:pos="2127"/>
            </w:tabs>
            <w:ind w:left="2127" w:hanging="709"/>
          </w:pPr>
        </w:pPrChange>
      </w:pPr>
      <w:r w:rsidRPr="005045E5">
        <w:rPr>
          <w:lang w:val="en-GB"/>
        </w:rPr>
        <w:t xml:space="preserve">Parging mortar: Type </w:t>
      </w:r>
      <w:del w:id="217" w:author="Mabel Chow" w:date="2022-04-25T14:33:00Z">
        <w:r w:rsidR="001502B1" w:rsidRPr="005045E5" w:rsidDel="00C266B3">
          <w:rPr>
            <w:lang w:val="en-GB"/>
            <w:rPrChange w:id="218" w:author="Mabel Chow" w:date="2022-11-26T08:08:00Z">
              <w:rPr>
                <w:highlight w:val="yellow"/>
                <w:lang w:val="en-GB"/>
              </w:rPr>
            </w:rPrChange>
          </w:rPr>
          <w:delText>[</w:delText>
        </w:r>
      </w:del>
      <w:r w:rsidRPr="005045E5">
        <w:rPr>
          <w:lang w:val="en-GB"/>
          <w:rPrChange w:id="219" w:author="Mabel Chow" w:date="2022-11-26T08:08:00Z">
            <w:rPr>
              <w:highlight w:val="yellow"/>
              <w:lang w:val="en-GB"/>
            </w:rPr>
          </w:rPrChange>
        </w:rPr>
        <w:t>N</w:t>
      </w:r>
      <w:del w:id="220" w:author="Mabel Chow" w:date="2022-04-25T14:34:00Z">
        <w:r w:rsidR="001502B1" w:rsidRPr="005045E5" w:rsidDel="00C266B3">
          <w:rPr>
            <w:lang w:val="en-GB"/>
            <w:rPrChange w:id="221" w:author="Mabel Chow" w:date="2022-11-26T08:08:00Z">
              <w:rPr>
                <w:highlight w:val="yellow"/>
                <w:lang w:val="en-GB"/>
              </w:rPr>
            </w:rPrChange>
          </w:rPr>
          <w:delText>]</w:delText>
        </w:r>
      </w:del>
      <w:r w:rsidRPr="005045E5">
        <w:rPr>
          <w:lang w:val="en-GB"/>
        </w:rPr>
        <w:t xml:space="preserve"> </w:t>
      </w:r>
      <w:r w:rsidR="00255749" w:rsidRPr="005045E5">
        <w:rPr>
          <w:lang w:val="en-GB"/>
        </w:rPr>
        <w:t xml:space="preserve">in accordance with </w:t>
      </w:r>
      <w:r w:rsidRPr="005045E5">
        <w:rPr>
          <w:lang w:val="en-GB"/>
        </w:rPr>
        <w:t>CSA A179</w:t>
      </w:r>
      <w:r w:rsidR="00C7446A" w:rsidRPr="005045E5">
        <w:rPr>
          <w:lang w:val="en-GB"/>
        </w:rPr>
        <w:t>-14</w:t>
      </w:r>
      <w:r w:rsidRPr="005045E5">
        <w:rPr>
          <w:lang w:val="en-GB"/>
        </w:rPr>
        <w:t>.</w:t>
      </w:r>
      <w:del w:id="222" w:author="Mabel Chow" w:date="2022-04-25T14:34:00Z">
        <w:r w:rsidR="00C7446A" w:rsidRPr="005045E5" w:rsidDel="00C266B3">
          <w:rPr>
            <w:lang w:val="en-GB"/>
          </w:rPr>
          <w:delText xml:space="preserve"> </w:delText>
        </w:r>
        <w:r w:rsidR="00C7446A" w:rsidRPr="005045E5" w:rsidDel="00C266B3">
          <w:rPr>
            <w:lang w:val="en-GB"/>
            <w:rPrChange w:id="223" w:author="Mabel Chow" w:date="2022-11-26T08:08:00Z">
              <w:rPr>
                <w:highlight w:val="yellow"/>
                <w:lang w:val="en-GB"/>
              </w:rPr>
            </w:rPrChange>
          </w:rPr>
          <w:delText>[Consultant to amend with details]</w:delText>
        </w:r>
      </w:del>
    </w:p>
    <w:p w14:paraId="2A633F47" w14:textId="77777777" w:rsidR="007C1294" w:rsidRPr="005045E5" w:rsidRDefault="007C1294">
      <w:pPr>
        <w:pStyle w:val="Heading2"/>
      </w:pPr>
      <w:r w:rsidRPr="005045E5">
        <w:t>Mixes</w:t>
      </w:r>
    </w:p>
    <w:p w14:paraId="3C7F52FF" w14:textId="77777777" w:rsidR="007C1294" w:rsidRPr="00885F39" w:rsidDel="009A4263" w:rsidRDefault="007C1294" w:rsidP="00D57074">
      <w:pPr>
        <w:pStyle w:val="Heading3"/>
        <w:tabs>
          <w:tab w:val="clear" w:pos="1440"/>
          <w:tab w:val="left" w:pos="1418"/>
        </w:tabs>
        <w:ind w:left="1418" w:hanging="709"/>
        <w:rPr>
          <w:del w:id="224" w:author="Mabel Chow" w:date="2022-04-25T14:34:00Z"/>
          <w:lang w:val="en-GB"/>
        </w:rPr>
      </w:pPr>
      <w:del w:id="225" w:author="Mabel Chow" w:date="2022-04-25T14:34:00Z">
        <w:r w:rsidRPr="00885F39" w:rsidDel="009A4263">
          <w:rPr>
            <w:lang w:val="en-GB"/>
          </w:rPr>
          <w:delText xml:space="preserve">Colour and admixtures: Mix grout to </w:delText>
        </w:r>
        <w:r w:rsidR="008C07BB" w:rsidRPr="00885F39" w:rsidDel="009A4263">
          <w:rPr>
            <w:lang w:val="en-GB"/>
          </w:rPr>
          <w:delText xml:space="preserve">a </w:delText>
        </w:r>
        <w:r w:rsidRPr="00885F39" w:rsidDel="009A4263">
          <w:rPr>
            <w:lang w:val="en-GB"/>
          </w:rPr>
          <w:delText>semi</w:delText>
        </w:r>
        <w:r w:rsidRPr="00885F39" w:rsidDel="009A4263">
          <w:rPr>
            <w:lang w:val="en-GB"/>
          </w:rPr>
          <w:noBreakHyphen/>
          <w:delText>fluid consistency.</w:delText>
        </w:r>
      </w:del>
    </w:p>
    <w:p w14:paraId="7B9FD00F" w14:textId="77777777" w:rsidR="007C1294" w:rsidRPr="00885F39" w:rsidDel="009A4263" w:rsidRDefault="007C1294" w:rsidP="00D57074">
      <w:pPr>
        <w:pStyle w:val="Heading3"/>
        <w:tabs>
          <w:tab w:val="clear" w:pos="1440"/>
          <w:tab w:val="left" w:pos="1418"/>
        </w:tabs>
        <w:ind w:left="1418" w:hanging="709"/>
        <w:rPr>
          <w:del w:id="226" w:author="Mabel Chow" w:date="2022-04-25T14:34:00Z"/>
          <w:lang w:val="en-GB"/>
        </w:rPr>
      </w:pPr>
      <w:del w:id="227" w:author="Mabel Chow" w:date="2022-04-25T14:34:00Z">
        <w:r w:rsidRPr="00885F39" w:rsidDel="009A4263">
          <w:rPr>
            <w:lang w:val="en-GB"/>
          </w:rPr>
          <w:delText xml:space="preserve">Coloured mortars: Incorporate </w:delText>
        </w:r>
        <w:r w:rsidR="001502B1" w:rsidRPr="00F30E05" w:rsidDel="009A4263">
          <w:rPr>
            <w:highlight w:val="yellow"/>
            <w:lang w:val="en-GB"/>
          </w:rPr>
          <w:delText xml:space="preserve">[colour] </w:delText>
        </w:r>
      </w:del>
      <w:ins w:id="228" w:author="Paul Shi" w:date="2022-03-22T21:02:00Z">
        <w:del w:id="229" w:author="Mabel Chow" w:date="2022-04-25T14:34:00Z">
          <w:r w:rsidR="00CE4B96" w:rsidDel="009A4263">
            <w:rPr>
              <w:highlight w:val="yellow"/>
              <w:lang w:val="en-GB"/>
            </w:rPr>
            <w:delText xml:space="preserve"> </w:delText>
          </w:r>
        </w:del>
      </w:ins>
      <w:del w:id="230" w:author="Mabel Chow" w:date="2022-04-25T14:34:00Z">
        <w:r w:rsidR="001502B1" w:rsidRPr="00F30E05" w:rsidDel="009A4263">
          <w:rPr>
            <w:highlight w:val="yellow"/>
            <w:lang w:val="en-GB"/>
          </w:rPr>
          <w:delText>[and] [</w:delText>
        </w:r>
      </w:del>
      <w:ins w:id="231" w:author="Paul Shi" w:date="2022-03-22T21:02:00Z">
        <w:del w:id="232" w:author="Mabel Chow" w:date="2022-04-25T14:34:00Z">
          <w:r w:rsidR="00CE4B96" w:rsidDel="009A4263">
            <w:rPr>
              <w:highlight w:val="yellow"/>
              <w:lang w:val="en-GB"/>
            </w:rPr>
            <w:delText xml:space="preserve"> </w:delText>
          </w:r>
        </w:del>
      </w:ins>
      <w:del w:id="233" w:author="Mabel Chow" w:date="2022-04-25T14:34:00Z">
        <w:r w:rsidR="001502B1" w:rsidRPr="00F30E05" w:rsidDel="009A4263">
          <w:rPr>
            <w:highlight w:val="yellow"/>
            <w:lang w:val="en-GB"/>
          </w:rPr>
          <w:delText>admixtures]</w:delText>
        </w:r>
        <w:r w:rsidR="001502B1" w:rsidRPr="00885F39" w:rsidDel="009A4263">
          <w:rPr>
            <w:lang w:val="en-GB"/>
          </w:rPr>
          <w:delText xml:space="preserve"> </w:delText>
        </w:r>
        <w:r w:rsidRPr="00885F39" w:rsidDel="009A4263">
          <w:rPr>
            <w:lang w:val="en-GB"/>
          </w:rPr>
          <w:delText xml:space="preserve">into mixes in accordance with </w:delText>
        </w:r>
        <w:r w:rsidR="008C07BB" w:rsidRPr="00885F39" w:rsidDel="009A4263">
          <w:rPr>
            <w:lang w:val="en-GB"/>
          </w:rPr>
          <w:delText xml:space="preserve">the </w:delText>
        </w:r>
        <w:r w:rsidRPr="00885F39" w:rsidDel="009A4263">
          <w:rPr>
            <w:lang w:val="en-GB"/>
          </w:rPr>
          <w:delText>manufacturer's instructions.</w:delText>
        </w:r>
      </w:del>
    </w:p>
    <w:p w14:paraId="3CFDBDF8" w14:textId="77777777" w:rsidR="007C1294" w:rsidRPr="00885F39" w:rsidDel="009A4263" w:rsidRDefault="007C1294" w:rsidP="00C21BA7">
      <w:pPr>
        <w:pStyle w:val="Heading4"/>
        <w:tabs>
          <w:tab w:val="left" w:pos="2127"/>
        </w:tabs>
        <w:ind w:left="2127" w:hanging="709"/>
        <w:rPr>
          <w:del w:id="234" w:author="Mabel Chow" w:date="2022-04-25T14:34:00Z"/>
          <w:lang w:val="en-GB"/>
        </w:rPr>
      </w:pPr>
      <w:del w:id="235" w:author="Mabel Chow" w:date="2022-04-25T14:34:00Z">
        <w:r w:rsidRPr="00885F39" w:rsidDel="009A4263">
          <w:rPr>
            <w:lang w:val="en-GB"/>
          </w:rPr>
          <w:delText xml:space="preserve">Use </w:delText>
        </w:r>
        <w:r w:rsidR="00255749" w:rsidRPr="00885F39" w:rsidDel="009A4263">
          <w:rPr>
            <w:lang w:val="en-GB"/>
          </w:rPr>
          <w:delText xml:space="preserve">a </w:delText>
        </w:r>
        <w:r w:rsidRPr="00885F39" w:rsidDel="009A4263">
          <w:rPr>
            <w:lang w:val="en-GB"/>
          </w:rPr>
          <w:delText>clean mixer for coloured mortar.</w:delText>
        </w:r>
      </w:del>
    </w:p>
    <w:p w14:paraId="6D6DA9EF" w14:textId="77777777" w:rsidR="007C1294" w:rsidRPr="00885F39" w:rsidRDefault="007C1294" w:rsidP="00C21BA7">
      <w:pPr>
        <w:pStyle w:val="Heading3"/>
        <w:tabs>
          <w:tab w:val="clear" w:pos="1440"/>
          <w:tab w:val="left" w:pos="1418"/>
        </w:tabs>
        <w:ind w:left="1418" w:hanging="709"/>
        <w:rPr>
          <w:lang w:val="en-GB"/>
        </w:rPr>
      </w:pPr>
      <w:r w:rsidRPr="00885F39">
        <w:rPr>
          <w:lang w:val="en-GB"/>
        </w:rPr>
        <w:t xml:space="preserve">Pointing mortar: </w:t>
      </w:r>
      <w:r w:rsidR="00255749" w:rsidRPr="00885F39">
        <w:rPr>
          <w:lang w:val="en-GB"/>
        </w:rPr>
        <w:t xml:space="preserve"> </w:t>
      </w:r>
      <w:r w:rsidRPr="00885F39">
        <w:rPr>
          <w:lang w:val="en-GB"/>
        </w:rPr>
        <w:t>Pre</w:t>
      </w:r>
      <w:r w:rsidR="00C7446A">
        <w:rPr>
          <w:lang w:val="en-GB"/>
        </w:rPr>
        <w:t>-</w:t>
      </w:r>
      <w:r w:rsidRPr="00885F39">
        <w:rPr>
          <w:lang w:val="en-GB"/>
        </w:rPr>
        <w:t xml:space="preserve">hydrate pointing mortar by mixing </w:t>
      </w:r>
      <w:r w:rsidR="00255749" w:rsidRPr="00885F39">
        <w:rPr>
          <w:lang w:val="en-GB"/>
        </w:rPr>
        <w:t>the</w:t>
      </w:r>
      <w:r w:rsidR="00FA7A55" w:rsidRPr="00885F39">
        <w:rPr>
          <w:lang w:val="en-GB"/>
        </w:rPr>
        <w:t xml:space="preserve"> dry</w:t>
      </w:r>
      <w:r w:rsidR="00255749" w:rsidRPr="00885F39">
        <w:rPr>
          <w:lang w:val="en-GB"/>
        </w:rPr>
        <w:t xml:space="preserve"> </w:t>
      </w:r>
      <w:r w:rsidRPr="00885F39">
        <w:rPr>
          <w:lang w:val="en-GB"/>
        </w:rPr>
        <w:t xml:space="preserve">ingredients, then mix again adding just enough water to produce </w:t>
      </w:r>
      <w:r w:rsidR="008C07BB" w:rsidRPr="00885F39">
        <w:rPr>
          <w:lang w:val="en-GB"/>
        </w:rPr>
        <w:t xml:space="preserve">a </w:t>
      </w:r>
      <w:r w:rsidRPr="00885F39">
        <w:rPr>
          <w:lang w:val="en-GB"/>
        </w:rPr>
        <w:t xml:space="preserve">damp unworkable mix that will retain its form when pressed into </w:t>
      </w:r>
      <w:r w:rsidR="00255749" w:rsidRPr="00885F39">
        <w:rPr>
          <w:lang w:val="en-GB"/>
        </w:rPr>
        <w:t xml:space="preserve">a </w:t>
      </w:r>
      <w:r w:rsidRPr="00885F39">
        <w:rPr>
          <w:lang w:val="en-GB"/>
        </w:rPr>
        <w:t xml:space="preserve">ball. </w:t>
      </w:r>
      <w:r w:rsidR="00255749" w:rsidRPr="00885F39">
        <w:rPr>
          <w:lang w:val="en-GB"/>
        </w:rPr>
        <w:t xml:space="preserve"> </w:t>
      </w:r>
      <w:r w:rsidRPr="00885F39">
        <w:rPr>
          <w:lang w:val="en-GB"/>
        </w:rPr>
        <w:t xml:space="preserve">Allow </w:t>
      </w:r>
      <w:r w:rsidR="00255749" w:rsidRPr="00885F39">
        <w:rPr>
          <w:lang w:val="en-GB"/>
        </w:rPr>
        <w:t xml:space="preserve">the mix </w:t>
      </w:r>
      <w:r w:rsidRPr="00885F39">
        <w:rPr>
          <w:lang w:val="en-GB"/>
        </w:rPr>
        <w:t xml:space="preserve">to stand for </w:t>
      </w:r>
      <w:r w:rsidR="00255749" w:rsidRPr="00885F39">
        <w:rPr>
          <w:lang w:val="en-GB"/>
        </w:rPr>
        <w:t xml:space="preserve">a minimum of </w:t>
      </w:r>
      <w:r w:rsidRPr="00885F39">
        <w:rPr>
          <w:lang w:val="en-GB"/>
        </w:rPr>
        <w:t xml:space="preserve">1 hour </w:t>
      </w:r>
      <w:r w:rsidR="00255749" w:rsidRPr="00885F39">
        <w:rPr>
          <w:lang w:val="en-GB"/>
        </w:rPr>
        <w:t xml:space="preserve">and a maximum of </w:t>
      </w:r>
      <w:r w:rsidRPr="00885F39">
        <w:rPr>
          <w:lang w:val="en-GB"/>
        </w:rPr>
        <w:t>2 hours</w:t>
      </w:r>
      <w:r w:rsidR="00FE28FA">
        <w:rPr>
          <w:lang w:val="en-GB"/>
        </w:rPr>
        <w:t>,</w:t>
      </w:r>
      <w:r w:rsidRPr="00885F39">
        <w:rPr>
          <w:lang w:val="en-GB"/>
        </w:rPr>
        <w:t xml:space="preserve"> then remix with sufficient water to produce mortar of </w:t>
      </w:r>
      <w:r w:rsidR="008C07BB" w:rsidRPr="00885F39">
        <w:rPr>
          <w:lang w:val="en-GB"/>
        </w:rPr>
        <w:t xml:space="preserve">a </w:t>
      </w:r>
      <w:r w:rsidRPr="00885F39">
        <w:rPr>
          <w:lang w:val="en-GB"/>
        </w:rPr>
        <w:t>proper consistency for pointing.</w:t>
      </w:r>
    </w:p>
    <w:p w14:paraId="231D23AC" w14:textId="77777777" w:rsidR="007C1294" w:rsidRPr="00885F39" w:rsidRDefault="007C1294">
      <w:pPr>
        <w:pStyle w:val="Heading1"/>
      </w:pPr>
      <w:r w:rsidRPr="00885F39">
        <w:t>EXECUTION</w:t>
      </w:r>
    </w:p>
    <w:p w14:paraId="2FEE3C0D" w14:textId="77777777" w:rsidR="007C1294" w:rsidRPr="00885F39" w:rsidRDefault="007C1294">
      <w:pPr>
        <w:pStyle w:val="Heading2"/>
      </w:pPr>
      <w:r w:rsidRPr="00885F39">
        <w:t>Manufacturer’s Instructions</w:t>
      </w:r>
    </w:p>
    <w:p w14:paraId="61828BE6" w14:textId="77777777" w:rsidR="007C1294" w:rsidRPr="00885F39" w:rsidRDefault="007C1294" w:rsidP="00C21BA7">
      <w:pPr>
        <w:pStyle w:val="Heading3"/>
        <w:tabs>
          <w:tab w:val="clear" w:pos="1440"/>
          <w:tab w:val="left" w:pos="1418"/>
        </w:tabs>
        <w:ind w:left="1418" w:hanging="709"/>
      </w:pPr>
      <w:r w:rsidRPr="00885F39">
        <w:t xml:space="preserve">Compliance: </w:t>
      </w:r>
      <w:r w:rsidR="00255749" w:rsidRPr="00885F39">
        <w:t xml:space="preserve"> </w:t>
      </w:r>
      <w:r w:rsidRPr="00885F39">
        <w:t xml:space="preserve">comply with </w:t>
      </w:r>
      <w:r w:rsidR="008C07BB" w:rsidRPr="00885F39">
        <w:t xml:space="preserve">the </w:t>
      </w:r>
      <w:r w:rsidRPr="00885F39">
        <w:t xml:space="preserve">manufacturer's written data, including </w:t>
      </w:r>
      <w:r w:rsidR="008C07BB" w:rsidRPr="00885F39">
        <w:t>P</w:t>
      </w:r>
      <w:r w:rsidRPr="00885F39">
        <w:t xml:space="preserve">roduct technical bulletins, </w:t>
      </w:r>
      <w:r w:rsidR="008C07BB" w:rsidRPr="00885F39">
        <w:t>P</w:t>
      </w:r>
      <w:r w:rsidRPr="00885F39">
        <w:t xml:space="preserve">roduct catalogue installation instructions, </w:t>
      </w:r>
      <w:r w:rsidR="008C07BB" w:rsidRPr="00885F39">
        <w:t>P</w:t>
      </w:r>
      <w:r w:rsidRPr="00885F39">
        <w:t>roduct carton installation instructions, and data sheets.</w:t>
      </w:r>
    </w:p>
    <w:p w14:paraId="683DD3D7" w14:textId="77777777" w:rsidR="007C1294" w:rsidRPr="00885F39" w:rsidRDefault="007C1294">
      <w:pPr>
        <w:pStyle w:val="Heading2"/>
      </w:pPr>
      <w:r w:rsidRPr="00885F39">
        <w:t>Construction</w:t>
      </w:r>
    </w:p>
    <w:p w14:paraId="26F4BE6B" w14:textId="77777777" w:rsidR="007C1294" w:rsidRPr="00885F39" w:rsidRDefault="008C07BB" w:rsidP="00D57074">
      <w:pPr>
        <w:pStyle w:val="Heading3"/>
        <w:tabs>
          <w:tab w:val="clear" w:pos="1440"/>
          <w:tab w:val="left" w:pos="1418"/>
        </w:tabs>
        <w:ind w:left="1418" w:hanging="709"/>
      </w:pPr>
      <w:r w:rsidRPr="00885F39">
        <w:t>Perform</w:t>
      </w:r>
      <w:r w:rsidR="007C1294" w:rsidRPr="00885F39">
        <w:t xml:space="preserve"> masonry mortar and grout </w:t>
      </w:r>
      <w:r w:rsidRPr="00885F39">
        <w:t>W</w:t>
      </w:r>
      <w:r w:rsidR="007C1294" w:rsidRPr="00885F39">
        <w:t>ork in accordance with CSA A179</w:t>
      </w:r>
      <w:r w:rsidR="00C7446A">
        <w:t>-14</w:t>
      </w:r>
      <w:r w:rsidR="007C1294" w:rsidRPr="00885F39">
        <w:t xml:space="preserve"> except where specified otherwise</w:t>
      </w:r>
      <w:r w:rsidRPr="00885F39">
        <w:t xml:space="preserve"> in the Contract Documents</w:t>
      </w:r>
      <w:r w:rsidR="007C1294" w:rsidRPr="00885F39">
        <w:t>.</w:t>
      </w:r>
    </w:p>
    <w:p w14:paraId="1639C426" w14:textId="77777777" w:rsidR="007C1294" w:rsidRPr="00885F39" w:rsidRDefault="007C1294" w:rsidP="00D57074">
      <w:pPr>
        <w:pStyle w:val="Heading3"/>
        <w:tabs>
          <w:tab w:val="clear" w:pos="1440"/>
          <w:tab w:val="left" w:pos="1418"/>
        </w:tabs>
        <w:ind w:left="1418" w:hanging="709"/>
      </w:pPr>
      <w:r w:rsidRPr="00885F39">
        <w:t xml:space="preserve">Apply parging in </w:t>
      </w:r>
      <w:r w:rsidR="008C07BB" w:rsidRPr="00885F39">
        <w:t xml:space="preserve">a </w:t>
      </w:r>
      <w:r w:rsidRPr="00885F39">
        <w:t xml:space="preserve">uniform coating </w:t>
      </w:r>
      <w:r w:rsidR="00FE28FA">
        <w:t xml:space="preserve">a minimum </w:t>
      </w:r>
      <w:r w:rsidR="008C07BB" w:rsidRPr="00885F39">
        <w:t xml:space="preserve">of </w:t>
      </w:r>
      <w:r w:rsidRPr="00885F39">
        <w:t xml:space="preserve">10 mm </w:t>
      </w:r>
      <w:r w:rsidR="00FE28FA">
        <w:t>in thickness</w:t>
      </w:r>
      <w:r w:rsidRPr="00885F39">
        <w:t xml:space="preserve"> where indicated</w:t>
      </w:r>
      <w:r w:rsidR="008C07BB" w:rsidRPr="00885F39">
        <w:t xml:space="preserve"> in the Contract Documents</w:t>
      </w:r>
      <w:r w:rsidRPr="00885F39">
        <w:t>.</w:t>
      </w:r>
    </w:p>
    <w:p w14:paraId="41269EE6" w14:textId="77777777" w:rsidR="007C1294" w:rsidRPr="00885F39" w:rsidRDefault="007C1294">
      <w:pPr>
        <w:pStyle w:val="Heading2"/>
      </w:pPr>
      <w:r w:rsidRPr="00885F39">
        <w:t>Cleaning</w:t>
      </w:r>
    </w:p>
    <w:p w14:paraId="01AAC722" w14:textId="77777777" w:rsidR="007C1294" w:rsidRPr="00885F39" w:rsidRDefault="007C1294" w:rsidP="00C21BA7">
      <w:pPr>
        <w:pStyle w:val="Heading3"/>
        <w:tabs>
          <w:tab w:val="clear" w:pos="1440"/>
          <w:tab w:val="left" w:pos="1418"/>
        </w:tabs>
        <w:ind w:left="1418" w:hanging="709"/>
      </w:pPr>
      <w:r w:rsidRPr="00885F39">
        <w:t xml:space="preserve">Upon completion of installation, remove </w:t>
      </w:r>
      <w:r w:rsidR="008C07BB" w:rsidRPr="00885F39">
        <w:t xml:space="preserve">any </w:t>
      </w:r>
      <w:r w:rsidRPr="00885F39">
        <w:t>surplus materials, rubbish, tools and equipment barriers.</w:t>
      </w:r>
    </w:p>
    <w:p w14:paraId="0FA61435" w14:textId="77777777" w:rsidR="001502B1" w:rsidRPr="00885F39" w:rsidRDefault="001502B1" w:rsidP="001502B1">
      <w:pPr>
        <w:pStyle w:val="Heading2"/>
      </w:pPr>
      <w:r w:rsidRPr="00885F39">
        <w:t>Schedule</w:t>
      </w:r>
    </w:p>
    <w:p w14:paraId="7161F937" w14:textId="77777777" w:rsidR="001502B1" w:rsidRPr="00F30E05" w:rsidDel="007E6790" w:rsidRDefault="001502B1" w:rsidP="00C21BA7">
      <w:pPr>
        <w:tabs>
          <w:tab w:val="left" w:pos="-522"/>
          <w:tab w:val="left" w:pos="198"/>
          <w:tab w:val="left" w:pos="648"/>
          <w:tab w:val="left" w:pos="918"/>
          <w:tab w:val="left" w:pos="1638"/>
          <w:tab w:val="left" w:pos="2358"/>
          <w:tab w:val="left" w:pos="3078"/>
          <w:tab w:val="left" w:pos="3798"/>
          <w:tab w:val="left" w:pos="4518"/>
          <w:tab w:val="left" w:pos="5238"/>
          <w:tab w:val="left" w:pos="5958"/>
          <w:tab w:val="left" w:pos="6678"/>
          <w:tab w:val="left" w:pos="7398"/>
          <w:tab w:val="left" w:pos="8118"/>
          <w:tab w:val="left" w:pos="8838"/>
          <w:tab w:val="left" w:pos="9558"/>
          <w:tab w:val="left" w:pos="10278"/>
        </w:tabs>
        <w:ind w:left="709"/>
        <w:jc w:val="both"/>
        <w:rPr>
          <w:del w:id="236" w:author="Mabel Chow" w:date="2022-04-25T14:35:00Z"/>
          <w:rFonts w:cs="Arial"/>
          <w:i/>
          <w:lang w:val="en-GB"/>
        </w:rPr>
      </w:pPr>
      <w:del w:id="237" w:author="Mabel Chow" w:date="2022-04-25T14:35:00Z">
        <w:r w:rsidRPr="00F30E05" w:rsidDel="007E6790">
          <w:rPr>
            <w:rFonts w:cs="Arial"/>
            <w:i/>
            <w:highlight w:val="yellow"/>
            <w:lang w:val="en-GB"/>
          </w:rPr>
          <w:delText>[</w:delText>
        </w:r>
        <w:r w:rsidR="00255749" w:rsidRPr="00F30E05" w:rsidDel="007E6790">
          <w:rPr>
            <w:rFonts w:cs="Arial"/>
            <w:i/>
            <w:highlight w:val="yellow"/>
            <w:lang w:val="en-GB"/>
          </w:rPr>
          <w:delText xml:space="preserve">Consultant </w:delText>
        </w:r>
        <w:r w:rsidRPr="00F30E05" w:rsidDel="007E6790">
          <w:rPr>
            <w:rFonts w:cs="Arial"/>
            <w:i/>
            <w:highlight w:val="yellow"/>
            <w:lang w:val="en-GB"/>
          </w:rPr>
          <w:delText>to select colour</w:delText>
        </w:r>
        <w:r w:rsidR="00C7446A" w:rsidRPr="00F30E05" w:rsidDel="007E6790">
          <w:rPr>
            <w:rFonts w:cs="Arial"/>
            <w:i/>
            <w:highlight w:val="yellow"/>
            <w:lang w:val="en-GB"/>
          </w:rPr>
          <w:delText xml:space="preserve"> and provide details</w:delText>
        </w:r>
        <w:r w:rsidRPr="00F30E05" w:rsidDel="007E6790">
          <w:rPr>
            <w:rFonts w:cs="Arial"/>
            <w:i/>
            <w:highlight w:val="yellow"/>
            <w:lang w:val="en-GB"/>
          </w:rPr>
          <w:delText>.]</w:delText>
        </w:r>
      </w:del>
    </w:p>
    <w:p w14:paraId="56A29A28" w14:textId="77777777" w:rsidR="001502B1" w:rsidRPr="00885F39" w:rsidDel="007E6790" w:rsidRDefault="001502B1" w:rsidP="00C21BA7">
      <w:pPr>
        <w:pStyle w:val="Heading3"/>
        <w:tabs>
          <w:tab w:val="clear" w:pos="1440"/>
          <w:tab w:val="left" w:pos="1418"/>
        </w:tabs>
        <w:ind w:left="1418" w:hanging="709"/>
        <w:rPr>
          <w:del w:id="238" w:author="Mabel Chow" w:date="2022-04-25T14:35:00Z"/>
          <w:lang w:val="en-GB"/>
        </w:rPr>
      </w:pPr>
      <w:del w:id="239" w:author="Mabel Chow" w:date="2022-04-25T14:35:00Z">
        <w:r w:rsidRPr="00885F39" w:rsidDel="007E6790">
          <w:rPr>
            <w:lang w:val="en-GB"/>
          </w:rPr>
          <w:delText>Use white mortar for ______.</w:delText>
        </w:r>
      </w:del>
    </w:p>
    <w:p w14:paraId="3700CF04" w14:textId="77777777" w:rsidR="001502B1" w:rsidRPr="00885F39" w:rsidDel="007E6790" w:rsidRDefault="001502B1" w:rsidP="00C21BA7">
      <w:pPr>
        <w:pStyle w:val="Heading3"/>
        <w:tabs>
          <w:tab w:val="clear" w:pos="1440"/>
          <w:tab w:val="left" w:pos="1418"/>
        </w:tabs>
        <w:ind w:left="1418" w:hanging="709"/>
        <w:rPr>
          <w:del w:id="240" w:author="Mabel Chow" w:date="2022-04-25T14:35:00Z"/>
          <w:lang w:val="en-GB"/>
        </w:rPr>
      </w:pPr>
      <w:del w:id="241" w:author="Mabel Chow" w:date="2022-04-25T14:35:00Z">
        <w:r w:rsidRPr="00885F39" w:rsidDel="007E6790">
          <w:rPr>
            <w:lang w:val="en-GB"/>
          </w:rPr>
          <w:delText>Use coloured mortar for ______.</w:delText>
        </w:r>
      </w:del>
    </w:p>
    <w:p w14:paraId="3512A82B" w14:textId="77777777" w:rsidR="001502B1" w:rsidRPr="00885F39" w:rsidDel="007E6790" w:rsidRDefault="001502B1" w:rsidP="00C21BA7">
      <w:pPr>
        <w:pStyle w:val="Heading3"/>
        <w:tabs>
          <w:tab w:val="clear" w:pos="1440"/>
          <w:tab w:val="left" w:pos="1418"/>
        </w:tabs>
        <w:ind w:left="1418" w:hanging="709"/>
        <w:rPr>
          <w:del w:id="242" w:author="Mabel Chow" w:date="2022-04-25T14:35:00Z"/>
          <w:lang w:val="en-GB"/>
        </w:rPr>
      </w:pPr>
      <w:del w:id="243" w:author="Mabel Chow" w:date="2022-04-25T14:35:00Z">
        <w:r w:rsidRPr="00885F39" w:rsidDel="007E6790">
          <w:rPr>
            <w:lang w:val="en-GB"/>
          </w:rPr>
          <w:delText>Use non</w:delText>
        </w:r>
        <w:r w:rsidRPr="00885F39" w:rsidDel="007E6790">
          <w:rPr>
            <w:lang w:val="en-GB"/>
          </w:rPr>
          <w:noBreakHyphen/>
          <w:delText>staining mortar for ______.</w:delText>
        </w:r>
      </w:del>
    </w:p>
    <w:p w14:paraId="27CA39B0" w14:textId="77777777" w:rsidR="007C1294" w:rsidRPr="00885F39" w:rsidRDefault="00255749" w:rsidP="00D57074">
      <w:pPr>
        <w:pStyle w:val="Heading3"/>
        <w:numPr>
          <w:ilvl w:val="0"/>
          <w:numId w:val="0"/>
        </w:numPr>
        <w:tabs>
          <w:tab w:val="left" w:pos="1418"/>
        </w:tabs>
        <w:ind w:left="1418" w:hanging="709"/>
      </w:pPr>
      <w:r w:rsidRPr="00885F39">
        <w:rPr>
          <w:lang w:val="en-GB"/>
        </w:rPr>
        <w:t>.4</w:t>
      </w:r>
      <w:r w:rsidRPr="00885F39">
        <w:rPr>
          <w:lang w:val="en-GB"/>
        </w:rPr>
        <w:tab/>
      </w:r>
      <w:r w:rsidR="001502B1" w:rsidRPr="00885F39">
        <w:rPr>
          <w:lang w:val="en-GB"/>
        </w:rPr>
        <w:t xml:space="preserve">Grout </w:t>
      </w:r>
      <w:r w:rsidR="002E117B" w:rsidRPr="00885F39">
        <w:rPr>
          <w:lang w:val="en-GB"/>
        </w:rPr>
        <w:t xml:space="preserve">the </w:t>
      </w:r>
      <w:r w:rsidR="001502B1" w:rsidRPr="00885F39">
        <w:rPr>
          <w:lang w:val="en-GB"/>
        </w:rPr>
        <w:t>following masonry components</w:t>
      </w:r>
      <w:ins w:id="244" w:author="Mabel Chow" w:date="2022-04-25T14:35:00Z">
        <w:r w:rsidR="007E6790">
          <w:rPr>
            <w:lang w:val="en-GB"/>
          </w:rPr>
          <w:t>: Doors and Windows</w:t>
        </w:r>
      </w:ins>
      <w:del w:id="245" w:author="Mabel Chow" w:date="2022-04-25T14:35:00Z">
        <w:r w:rsidR="001502B1" w:rsidRPr="00885F39" w:rsidDel="007E6790">
          <w:rPr>
            <w:lang w:val="en-GB"/>
          </w:rPr>
          <w:delText xml:space="preserve"> ______.</w:delText>
        </w:r>
      </w:del>
    </w:p>
    <w:p w14:paraId="1413D408" w14:textId="77777777" w:rsidR="007C1294" w:rsidRPr="00885F39" w:rsidRDefault="007C1294">
      <w:pPr>
        <w:pStyle w:val="Other"/>
        <w:spacing w:before="240"/>
        <w:jc w:val="center"/>
        <w:rPr>
          <w:rFonts w:ascii="Calibri" w:hAnsi="Calibri"/>
          <w:b/>
          <w:sz w:val="22"/>
          <w:szCs w:val="22"/>
        </w:rPr>
      </w:pPr>
      <w:r w:rsidRPr="00885F39">
        <w:rPr>
          <w:rFonts w:ascii="Calibri" w:hAnsi="Calibri"/>
          <w:b/>
          <w:sz w:val="22"/>
          <w:szCs w:val="22"/>
        </w:rPr>
        <w:t>END OF SECTION</w:t>
      </w:r>
    </w:p>
    <w:sectPr w:rsidR="007C1294" w:rsidRPr="00885F39" w:rsidSect="00013307">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3" w:author="Radulovic, Nicole" w:date="2022-11-03T11:32:00Z" w:initials="RN">
    <w:p w14:paraId="120B4728" w14:textId="77777777" w:rsidR="00C6513F" w:rsidRDefault="00C6513F">
      <w:pPr>
        <w:pStyle w:val="CommentText"/>
      </w:pPr>
      <w:r>
        <w:rPr>
          <w:rStyle w:val="CommentReference"/>
        </w:rPr>
        <w:annotationRef/>
      </w:r>
      <w:r>
        <w:t>Should the rest of Div04 also be listed here?</w:t>
      </w:r>
    </w:p>
  </w:comment>
  <w:comment w:id="85" w:author="Radulovic, Nicole" w:date="2022-11-03T11:32:00Z" w:initials="RN">
    <w:p w14:paraId="55B58519" w14:textId="77777777" w:rsidR="00C6513F" w:rsidRDefault="00C6513F">
      <w:pPr>
        <w:pStyle w:val="CommentText"/>
      </w:pPr>
      <w:r>
        <w:rPr>
          <w:rStyle w:val="CommentReference"/>
        </w:rPr>
        <w:annotationRef/>
      </w:r>
      <w:r>
        <w:t>TBC</w:t>
      </w:r>
    </w:p>
  </w:comment>
  <w:comment w:id="93" w:author="Radulovic, Nicole" w:date="2022-11-03T11:33:00Z" w:initials="RN">
    <w:p w14:paraId="2FBFF96F" w14:textId="77777777" w:rsidR="00C6513F" w:rsidRDefault="00C6513F">
      <w:pPr>
        <w:pStyle w:val="CommentText"/>
      </w:pPr>
      <w:r>
        <w:rPr>
          <w:rStyle w:val="CommentReference"/>
        </w:rPr>
        <w:annotationRef/>
      </w:r>
      <w:r>
        <w:t>Why has this been omitted? We do not require WHMIS MSDS?</w:t>
      </w:r>
    </w:p>
  </w:comment>
  <w:comment w:id="96" w:author="Radulovic, Nicole" w:date="2022-11-03T11:33:00Z" w:initials="RN">
    <w:p w14:paraId="72D0D9A2" w14:textId="77777777" w:rsidR="00C6513F" w:rsidRDefault="00C6513F">
      <w:pPr>
        <w:pStyle w:val="CommentText"/>
      </w:pPr>
      <w:r>
        <w:rPr>
          <w:rStyle w:val="CommentReference"/>
        </w:rPr>
        <w:annotationRef/>
      </w:r>
      <w:r>
        <w:t>Please keep in and reference appropriate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B4728" w15:done="0"/>
  <w15:commentEx w15:paraId="55B58519" w15:done="0"/>
  <w15:commentEx w15:paraId="2FBFF96F" w15:done="0"/>
  <w15:commentEx w15:paraId="72D0D9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B4728" w16cid:durableId="270E2533"/>
  <w16cid:commentId w16cid:paraId="55B58519" w16cid:durableId="270E2556"/>
  <w16cid:commentId w16cid:paraId="2FBFF96F" w16cid:durableId="270E2571"/>
  <w16cid:commentId w16cid:paraId="72D0D9A2" w16cid:durableId="270E25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B1BEC" w14:textId="77777777" w:rsidR="003B4599" w:rsidRDefault="003B4599">
      <w:r>
        <w:separator/>
      </w:r>
    </w:p>
  </w:endnote>
  <w:endnote w:type="continuationSeparator" w:id="0">
    <w:p w14:paraId="274D69CC" w14:textId="77777777" w:rsidR="003B4599" w:rsidRDefault="003B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6072F" w14:textId="77777777" w:rsidR="003B4599" w:rsidRDefault="003B4599">
      <w:r>
        <w:separator/>
      </w:r>
    </w:p>
  </w:footnote>
  <w:footnote w:type="continuationSeparator" w:id="0">
    <w:p w14:paraId="76E8EE1F" w14:textId="77777777" w:rsidR="003B4599" w:rsidRDefault="003B4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E411" w14:textId="77777777" w:rsidR="00013307" w:rsidRPr="00BE14DE" w:rsidRDefault="00013307" w:rsidP="00F30E05">
    <w:pPr>
      <w:pBdr>
        <w:top w:val="single" w:sz="4" w:space="0" w:color="auto"/>
      </w:pBdr>
      <w:tabs>
        <w:tab w:val="right" w:pos="10350"/>
      </w:tabs>
      <w:rPr>
        <w:rFonts w:cs="Arial"/>
      </w:rPr>
    </w:pPr>
    <w:r w:rsidRPr="00013307">
      <w:rPr>
        <w:rFonts w:cs="Arial"/>
      </w:rPr>
      <w:t>Section 04060</w:t>
    </w:r>
    <w:r>
      <w:rPr>
        <w:rFonts w:cs="Arial"/>
      </w:rPr>
      <w:tab/>
    </w:r>
    <w:r w:rsidRPr="00BE14DE">
      <w:rPr>
        <w:rFonts w:cs="Arial"/>
      </w:rPr>
      <w:t>CONTRACT NO</w:t>
    </w:r>
    <w:r w:rsidRPr="00F30E05">
      <w:rPr>
        <w:rFonts w:cs="Arial"/>
      </w:rPr>
      <w:t xml:space="preserve">. </w:t>
    </w:r>
    <w:r w:rsidRPr="00F30E05">
      <w:rPr>
        <w:rFonts w:cs="Arial"/>
        <w:highlight w:val="yellow"/>
      </w:rPr>
      <w:t>[Insert Region Number]</w:t>
    </w:r>
    <w:r w:rsidRPr="00BE14DE">
      <w:rPr>
        <w:rFonts w:cs="Arial"/>
      </w:rPr>
      <w:tab/>
    </w:r>
  </w:p>
  <w:p w14:paraId="314B4A93" w14:textId="77777777" w:rsidR="00013307" w:rsidRPr="00BE14DE" w:rsidRDefault="00013307" w:rsidP="00F30E05">
    <w:pPr>
      <w:pBdr>
        <w:top w:val="single" w:sz="4" w:space="0" w:color="auto"/>
      </w:pBdr>
      <w:tabs>
        <w:tab w:val="left" w:pos="-1440"/>
        <w:tab w:val="left" w:pos="-720"/>
        <w:tab w:val="left" w:pos="0"/>
        <w:tab w:val="center" w:pos="5220"/>
        <w:tab w:val="right" w:pos="10350"/>
      </w:tabs>
      <w:rPr>
        <w:rFonts w:cs="Arial"/>
      </w:rPr>
    </w:pPr>
    <w:r w:rsidRPr="00BE14DE">
      <w:rPr>
        <w:rFonts w:cs="Arial"/>
      </w:rPr>
      <w:t>2015-</w:t>
    </w:r>
    <w:r w:rsidR="007A5102">
      <w:rPr>
        <w:rFonts w:cs="Arial"/>
      </w:rPr>
      <w:t>1</w:t>
    </w:r>
    <w:r w:rsidRPr="00BE14DE">
      <w:rPr>
        <w:rFonts w:cs="Arial"/>
      </w:rPr>
      <w:t>0-</w:t>
    </w:r>
    <w:r w:rsidR="007A5102">
      <w:rPr>
        <w:rFonts w:cs="Arial"/>
      </w:rPr>
      <w:t>19</w:t>
    </w:r>
    <w:r w:rsidRPr="00BE14DE">
      <w:rPr>
        <w:rFonts w:cs="Arial"/>
        <w:b/>
      </w:rPr>
      <w:tab/>
      <w:t>MORTAR AND MASONRY GROUT</w:t>
    </w:r>
    <w:r w:rsidRPr="00BE14DE">
      <w:rPr>
        <w:rFonts w:cs="Arial"/>
      </w:rPr>
      <w:tab/>
    </w:r>
  </w:p>
  <w:p w14:paraId="3078C08C" w14:textId="77777777" w:rsidR="00013307" w:rsidRPr="00013307" w:rsidRDefault="00013307" w:rsidP="00F30E05">
    <w:pPr>
      <w:pBdr>
        <w:top w:val="single" w:sz="4" w:space="0" w:color="auto"/>
      </w:pBdr>
      <w:tabs>
        <w:tab w:val="center" w:pos="5175"/>
        <w:tab w:val="right" w:pos="10350"/>
      </w:tabs>
      <w:rPr>
        <w:rFonts w:cs="Arial"/>
      </w:rPr>
    </w:pPr>
    <w:r w:rsidRPr="00BE14DE">
      <w:rPr>
        <w:rFonts w:cs="Arial"/>
      </w:rPr>
      <w:t xml:space="preserve">Page </w:t>
    </w:r>
    <w:r w:rsidRPr="00BE14DE">
      <w:rPr>
        <w:rFonts w:cs="Arial"/>
      </w:rPr>
      <w:fldChar w:fldCharType="begin"/>
    </w:r>
    <w:r w:rsidRPr="00F30E05">
      <w:rPr>
        <w:rFonts w:cs="Arial"/>
      </w:rPr>
      <w:instrText xml:space="preserve">PAGE </w:instrText>
    </w:r>
    <w:r w:rsidRPr="00BE14DE">
      <w:rPr>
        <w:rFonts w:cs="Arial"/>
      </w:rPr>
      <w:fldChar w:fldCharType="separate"/>
    </w:r>
    <w:r w:rsidR="00FD658B">
      <w:rPr>
        <w:rFonts w:cs="Arial"/>
        <w:noProof/>
      </w:rPr>
      <w:t>4</w:t>
    </w:r>
    <w:r w:rsidRPr="00BE14DE">
      <w:rPr>
        <w:rFonts w:cs="Arial"/>
      </w:rPr>
      <w:fldChar w:fldCharType="end"/>
    </w:r>
    <w:r w:rsidRPr="00BE14DE">
      <w:rPr>
        <w:rFonts w:cs="Arial"/>
      </w:rPr>
      <w:t xml:space="preserve"> </w:t>
    </w:r>
    <w:r w:rsidRPr="00BE14DE">
      <w:rPr>
        <w:rFonts w:cs="Arial"/>
      </w:rPr>
      <w:tab/>
    </w:r>
    <w:r w:rsidRPr="00BE14DE">
      <w:rPr>
        <w:rFonts w:cs="Arial"/>
      </w:rPr>
      <w:tab/>
      <w:t>DATE</w:t>
    </w:r>
    <w:proofErr w:type="gramStart"/>
    <w:r w:rsidRPr="00BE14DE">
      <w:rPr>
        <w:rFonts w:cs="Arial"/>
      </w:rPr>
      <w:t xml:space="preserve">:  </w:t>
    </w:r>
    <w:r w:rsidRPr="00F30E05">
      <w:rPr>
        <w:rFonts w:cs="Arial"/>
        <w:highlight w:val="yellow"/>
      </w:rPr>
      <w:t>[</w:t>
    </w:r>
    <w:proofErr w:type="gramEnd"/>
    <w:r w:rsidRPr="00F30E05">
      <w:rPr>
        <w:rFonts w:cs="Arial"/>
        <w:highlight w:val="yellow"/>
      </w:rPr>
      <w:t>Insert Date, (e.g. Jan., 2000)]</w:t>
    </w:r>
    <w:r w:rsidRPr="00013307">
      <w:rPr>
        <w:rFonts w:cs="Arial"/>
      </w:rPr>
      <w:tab/>
      <w:t xml:space="preserve"> </w:t>
    </w:r>
  </w:p>
  <w:p w14:paraId="237F77DA" w14:textId="77777777" w:rsidR="00013307" w:rsidRDefault="00013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3482" w14:textId="77777777" w:rsidR="00447E0D" w:rsidRPr="00BE14DE" w:rsidRDefault="00447E0D" w:rsidP="0065283D">
    <w:pPr>
      <w:pBdr>
        <w:top w:val="single" w:sz="4" w:space="1" w:color="auto"/>
      </w:pBdr>
      <w:tabs>
        <w:tab w:val="right" w:pos="10350"/>
      </w:tabs>
      <w:rPr>
        <w:rFonts w:cs="Arial"/>
      </w:rPr>
    </w:pPr>
    <w:r w:rsidRPr="00BE14DE">
      <w:rPr>
        <w:rFonts w:cs="Arial"/>
      </w:rPr>
      <w:t>CONTRACT NO</w:t>
    </w:r>
    <w:r w:rsidRPr="00F30E05">
      <w:rPr>
        <w:rFonts w:cs="Arial"/>
      </w:rPr>
      <w:t xml:space="preserve">. </w:t>
    </w:r>
    <w:r w:rsidRPr="00F30E05">
      <w:rPr>
        <w:rFonts w:cs="Arial"/>
        <w:highlight w:val="yellow"/>
      </w:rPr>
      <w:t>[Insert Region Number]</w:t>
    </w:r>
    <w:r w:rsidRPr="00BE14DE">
      <w:rPr>
        <w:rFonts w:cs="Arial"/>
      </w:rPr>
      <w:tab/>
      <w:t>Section 04060</w:t>
    </w:r>
  </w:p>
  <w:p w14:paraId="319B5D08" w14:textId="77777777" w:rsidR="00447E0D" w:rsidRPr="00986A3E" w:rsidRDefault="00447E0D" w:rsidP="0065283D">
    <w:pPr>
      <w:pBdr>
        <w:top w:val="single" w:sz="4" w:space="1" w:color="auto"/>
      </w:pBdr>
      <w:tabs>
        <w:tab w:val="left" w:pos="-1440"/>
        <w:tab w:val="left" w:pos="-720"/>
        <w:tab w:val="left" w:pos="0"/>
        <w:tab w:val="center" w:pos="5220"/>
        <w:tab w:val="right" w:pos="10350"/>
      </w:tabs>
      <w:rPr>
        <w:rFonts w:cs="Arial"/>
      </w:rPr>
    </w:pPr>
    <w:r w:rsidRPr="00986A3E">
      <w:rPr>
        <w:rFonts w:cs="Arial"/>
        <w:b/>
      </w:rPr>
      <w:tab/>
      <w:t>MORTAR AND MASONRY GROUT</w:t>
    </w:r>
    <w:r w:rsidRPr="00986A3E">
      <w:rPr>
        <w:rFonts w:cs="Arial"/>
      </w:rPr>
      <w:tab/>
      <w:t>20</w:t>
    </w:r>
    <w:r w:rsidR="00CB1631" w:rsidRPr="00986A3E">
      <w:rPr>
        <w:rFonts w:cs="Arial"/>
      </w:rPr>
      <w:t>1</w:t>
    </w:r>
    <w:r w:rsidR="00013307" w:rsidRPr="00986A3E">
      <w:rPr>
        <w:rFonts w:cs="Arial"/>
      </w:rPr>
      <w:t>5-</w:t>
    </w:r>
    <w:r w:rsidR="007A5102">
      <w:rPr>
        <w:rFonts w:cs="Arial"/>
      </w:rPr>
      <w:t>1</w:t>
    </w:r>
    <w:r w:rsidR="00013307" w:rsidRPr="00986A3E">
      <w:rPr>
        <w:rFonts w:cs="Arial"/>
      </w:rPr>
      <w:t>0-</w:t>
    </w:r>
    <w:r w:rsidR="007A5102">
      <w:rPr>
        <w:rFonts w:cs="Arial"/>
      </w:rPr>
      <w:t>19</w:t>
    </w:r>
  </w:p>
  <w:p w14:paraId="304CD4D9" w14:textId="77777777" w:rsidR="00447E0D" w:rsidRPr="00885F39" w:rsidRDefault="00447E0D" w:rsidP="0065283D">
    <w:pPr>
      <w:pBdr>
        <w:top w:val="single" w:sz="4" w:space="1" w:color="auto"/>
      </w:pBdr>
      <w:tabs>
        <w:tab w:val="center" w:pos="5175"/>
        <w:tab w:val="right" w:pos="10350"/>
      </w:tabs>
      <w:rPr>
        <w:rFonts w:cs="Arial"/>
      </w:rPr>
    </w:pPr>
    <w:r w:rsidRPr="00986A3E">
      <w:rPr>
        <w:rFonts w:cs="Arial"/>
      </w:rPr>
      <w:t>DATE</w:t>
    </w:r>
    <w:proofErr w:type="gramStart"/>
    <w:r w:rsidRPr="00986A3E">
      <w:rPr>
        <w:rFonts w:cs="Arial"/>
      </w:rPr>
      <w:t xml:space="preserve">:  </w:t>
    </w:r>
    <w:r w:rsidRPr="00F30E05">
      <w:rPr>
        <w:rFonts w:cs="Arial"/>
        <w:highlight w:val="yellow"/>
      </w:rPr>
      <w:t>[</w:t>
    </w:r>
    <w:proofErr w:type="gramEnd"/>
    <w:r w:rsidRPr="00F30E05">
      <w:rPr>
        <w:rFonts w:cs="Arial"/>
        <w:highlight w:val="yellow"/>
      </w:rPr>
      <w:t>Insert Date, (e.g. Jan., 2000)]</w:t>
    </w:r>
    <w:r w:rsidRPr="00885F39">
      <w:rPr>
        <w:rFonts w:cs="Arial"/>
      </w:rPr>
      <w:tab/>
    </w:r>
    <w:r w:rsidRPr="00885F39">
      <w:rPr>
        <w:rFonts w:cs="Arial"/>
      </w:rPr>
      <w:tab/>
      <w:t xml:space="preserve">Page </w:t>
    </w:r>
    <w:r w:rsidRPr="00885F39">
      <w:rPr>
        <w:rFonts w:cs="Arial"/>
      </w:rPr>
      <w:fldChar w:fldCharType="begin"/>
    </w:r>
    <w:r w:rsidRPr="00885F39">
      <w:rPr>
        <w:rFonts w:cs="Arial"/>
      </w:rPr>
      <w:instrText xml:space="preserve">PAGE </w:instrText>
    </w:r>
    <w:r w:rsidRPr="00885F39">
      <w:rPr>
        <w:rFonts w:cs="Arial"/>
      </w:rPr>
      <w:fldChar w:fldCharType="separate"/>
    </w:r>
    <w:r w:rsidR="00FD658B">
      <w:rPr>
        <w:rFonts w:cs="Arial"/>
        <w:noProof/>
      </w:rPr>
      <w:t>1</w:t>
    </w:r>
    <w:r w:rsidRPr="00885F39">
      <w:rPr>
        <w:rFonts w:cs="Arial"/>
      </w:rPr>
      <w:fldChar w:fldCharType="end"/>
    </w:r>
    <w:r w:rsidRPr="00885F39">
      <w:rPr>
        <w:rFonts w:cs="Arial"/>
      </w:rPr>
      <w:t xml:space="preserve"> </w:t>
    </w:r>
  </w:p>
  <w:p w14:paraId="0E8E539D" w14:textId="77777777" w:rsidR="00447E0D" w:rsidRDefault="00447E0D">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DDE6" w14:textId="77777777" w:rsidR="00447E0D" w:rsidRDefault="00447E0D">
    <w:pPr>
      <w:pBdr>
        <w:top w:val="single" w:sz="4" w:space="1" w:color="auto"/>
      </w:pBdr>
      <w:tabs>
        <w:tab w:val="right" w:pos="10350"/>
      </w:tabs>
      <w:rPr>
        <w:rFonts w:ascii="Arial" w:hAnsi="Arial" w:cs="Arial"/>
      </w:rPr>
    </w:pPr>
    <w:r>
      <w:rPr>
        <w:rFonts w:ascii="Arial" w:hAnsi="Arial" w:cs="Arial"/>
      </w:rPr>
      <w:t>CONTRACT NO</w:t>
    </w:r>
    <w:r w:rsidRPr="00CD3E70">
      <w:rPr>
        <w:rFonts w:ascii="Arial" w:hAnsi="Arial" w:cs="Arial"/>
        <w:highlight w:val="lightGray"/>
      </w:rPr>
      <w:t>.</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Pr>
        <w:rFonts w:ascii="Arial" w:hAnsi="Arial" w:cs="Arial"/>
      </w:rPr>
      <w:tab/>
      <w:t>Section 04060</w:t>
    </w:r>
  </w:p>
  <w:p w14:paraId="28E49035" w14:textId="77777777" w:rsidR="00447E0D" w:rsidRDefault="00447E0D">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MORTAR AND MASONRY GROUT</w:t>
    </w:r>
    <w:r>
      <w:rPr>
        <w:rFonts w:ascii="Arial" w:hAnsi="Arial" w:cs="Arial"/>
      </w:rPr>
      <w:tab/>
      <w:t>20</w:t>
    </w:r>
    <w:r w:rsidR="00804459">
      <w:rPr>
        <w:rFonts w:ascii="Arial" w:hAnsi="Arial" w:cs="Arial"/>
      </w:rPr>
      <w:t>12</w:t>
    </w:r>
    <w:r>
      <w:rPr>
        <w:rFonts w:ascii="Arial" w:hAnsi="Arial" w:cs="Arial"/>
      </w:rPr>
      <w:t>-0</w:t>
    </w:r>
    <w:r w:rsidR="00D57074">
      <w:rPr>
        <w:rFonts w:ascii="Arial" w:hAnsi="Arial" w:cs="Arial"/>
      </w:rPr>
      <w:t>7</w:t>
    </w:r>
    <w:r>
      <w:rPr>
        <w:rFonts w:ascii="Arial" w:hAnsi="Arial" w:cs="Arial"/>
      </w:rPr>
      <w:t>-0</w:t>
    </w:r>
    <w:r w:rsidR="00D57074">
      <w:rPr>
        <w:rFonts w:ascii="Arial" w:hAnsi="Arial" w:cs="Arial"/>
      </w:rPr>
      <w:t>3</w:t>
    </w:r>
  </w:p>
  <w:p w14:paraId="637CF7F3" w14:textId="77777777" w:rsidR="00447E0D" w:rsidRDefault="00447E0D">
    <w:pPr>
      <w:pBdr>
        <w:top w:val="single" w:sz="4" w:space="1" w:color="auto"/>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013307">
      <w:rPr>
        <w:rFonts w:ascii="Arial" w:hAnsi="Arial" w:cs="Arial"/>
        <w:noProof/>
      </w:rPr>
      <w:t>1</w:t>
    </w:r>
    <w:r>
      <w:rPr>
        <w:rFonts w:ascii="Arial" w:hAnsi="Arial" w:cs="Arial"/>
      </w:rPr>
      <w:fldChar w:fldCharType="end"/>
    </w:r>
    <w:r>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013307">
      <w:rPr>
        <w:rStyle w:val="PageNumber"/>
        <w:rFonts w:ascii="Arial" w:hAnsi="Arial" w:cs="Arial"/>
        <w:caps/>
        <w:noProof/>
        <w:sz w:val="22"/>
      </w:rPr>
      <w:t>5</w:t>
    </w:r>
    <w:r w:rsidRPr="008A26A6">
      <w:rPr>
        <w:rStyle w:val="PageNumber"/>
        <w:rFonts w:ascii="Arial" w:hAnsi="Arial" w:cs="Arial"/>
        <w:caps/>
        <w:sz w:val="22"/>
      </w:rPr>
      <w:fldChar w:fldCharType="end"/>
    </w:r>
  </w:p>
  <w:p w14:paraId="4C41160B" w14:textId="77777777" w:rsidR="00447E0D" w:rsidRDefault="00447E0D">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0"/>
    <w:name w:val="CSC Numbers"/>
    <w:lvl w:ilvl="0">
      <w:start w:val="1"/>
      <w:numFmt w:val="decimal"/>
      <w:lvlText w:val="%1"/>
      <w:lvlJc w:val="left"/>
    </w:lvl>
    <w:lvl w:ilvl="1">
      <w:start w:val="1"/>
      <w:numFmt w:val="decimal"/>
      <w:lvlText w:val="%1.%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4FF07BF"/>
    <w:multiLevelType w:val="hybridMultilevel"/>
    <w:tmpl w:val="CB2AA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65575FD"/>
    <w:multiLevelType w:val="multilevel"/>
    <w:tmpl w:val="96F4B7D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4FD02BEC"/>
    <w:multiLevelType w:val="hybridMultilevel"/>
    <w:tmpl w:val="69B854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407D28"/>
    <w:multiLevelType w:val="multilevel"/>
    <w:tmpl w:val="B88ED930"/>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0B131EB"/>
    <w:multiLevelType w:val="multilevel"/>
    <w:tmpl w:val="7F7A09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62278425">
    <w:abstractNumId w:val="0"/>
  </w:num>
  <w:num w:numId="2" w16cid:durableId="1698502390">
    <w:abstractNumId w:val="0"/>
  </w:num>
  <w:num w:numId="3" w16cid:durableId="305666288">
    <w:abstractNumId w:val="12"/>
  </w:num>
  <w:num w:numId="4" w16cid:durableId="1377395080">
    <w:abstractNumId w:val="7"/>
  </w:num>
  <w:num w:numId="5" w16cid:durableId="1507551383">
    <w:abstractNumId w:val="13"/>
  </w:num>
  <w:num w:numId="6" w16cid:durableId="436145137">
    <w:abstractNumId w:val="5"/>
  </w:num>
  <w:num w:numId="7" w16cid:durableId="1037504685">
    <w:abstractNumId w:val="9"/>
  </w:num>
  <w:num w:numId="8" w16cid:durableId="1380319705">
    <w:abstractNumId w:val="3"/>
  </w:num>
  <w:num w:numId="9" w16cid:durableId="1766919698">
    <w:abstractNumId w:val="15"/>
  </w:num>
  <w:num w:numId="10" w16cid:durableId="1455902705">
    <w:abstractNumId w:val="8"/>
  </w:num>
  <w:num w:numId="11" w16cid:durableId="1331174353">
    <w:abstractNumId w:val="4"/>
  </w:num>
  <w:num w:numId="12" w16cid:durableId="1312520120">
    <w:abstractNumId w:val="2"/>
  </w:num>
  <w:num w:numId="13" w16cid:durableId="505632880">
    <w:abstractNumId w:val="1"/>
    <w:lvlOverride w:ilvl="0">
      <w:startOverride w:val="1"/>
      <w:lvl w:ilvl="0">
        <w:start w:val="1"/>
        <w:numFmt w:val="decimal"/>
        <w:lvlText w:val="%1"/>
        <w:lvlJc w:val="left"/>
      </w:lvl>
    </w:lvlOverride>
    <w:lvlOverride w:ilvl="1">
      <w:startOverride w:val="1"/>
      <w:lvl w:ilvl="1">
        <w:start w:val="1"/>
        <w:numFmt w:val="decimal"/>
        <w:lvlText w:val="%1.%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4" w16cid:durableId="914701720">
    <w:abstractNumId w:val="6"/>
  </w:num>
  <w:num w:numId="15" w16cid:durableId="1969555080">
    <w:abstractNumId w:val="11"/>
  </w:num>
  <w:num w:numId="16" w16cid:durableId="1219127540">
    <w:abstractNumId w:val="10"/>
  </w:num>
  <w:num w:numId="17" w16cid:durableId="2024814634">
    <w:abstractNumId w:val="10"/>
  </w:num>
  <w:num w:numId="18" w16cid:durableId="571042697">
    <w:abstractNumId w:val="10"/>
  </w:num>
  <w:num w:numId="19" w16cid:durableId="1970549013">
    <w:abstractNumId w:val="10"/>
  </w:num>
  <w:num w:numId="20" w16cid:durableId="1081835473">
    <w:abstractNumId w:val="10"/>
  </w:num>
  <w:num w:numId="21" w16cid:durableId="1892841509">
    <w:abstractNumId w:val="10"/>
  </w:num>
  <w:num w:numId="22" w16cid:durableId="1598172512">
    <w:abstractNumId w:val="10"/>
  </w:num>
  <w:num w:numId="23" w16cid:durableId="1949004027">
    <w:abstractNumId w:val="10"/>
  </w:num>
  <w:num w:numId="24" w16cid:durableId="1174152484">
    <w:abstractNumId w:val="10"/>
  </w:num>
  <w:num w:numId="25" w16cid:durableId="10584766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15319882">
    <w:abstractNumId w:val="10"/>
  </w:num>
  <w:num w:numId="27" w16cid:durableId="198739263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bel Chow">
    <w15:presenceInfo w15:providerId="None" w15:userId="Mabel Ch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65283D"/>
    <w:rsid w:val="00013307"/>
    <w:rsid w:val="00022AD9"/>
    <w:rsid w:val="000A27F0"/>
    <w:rsid w:val="000A7BB7"/>
    <w:rsid w:val="000C6EBC"/>
    <w:rsid w:val="00104E62"/>
    <w:rsid w:val="00107DBA"/>
    <w:rsid w:val="001502B1"/>
    <w:rsid w:val="001654FB"/>
    <w:rsid w:val="00177DDD"/>
    <w:rsid w:val="001A6F60"/>
    <w:rsid w:val="001A7787"/>
    <w:rsid w:val="001B3E2D"/>
    <w:rsid w:val="001D0126"/>
    <w:rsid w:val="001D01FD"/>
    <w:rsid w:val="00214C10"/>
    <w:rsid w:val="0023203E"/>
    <w:rsid w:val="00255749"/>
    <w:rsid w:val="002933EC"/>
    <w:rsid w:val="002D4787"/>
    <w:rsid w:val="002E117B"/>
    <w:rsid w:val="002F694B"/>
    <w:rsid w:val="003130DA"/>
    <w:rsid w:val="003252BE"/>
    <w:rsid w:val="0033540B"/>
    <w:rsid w:val="003533D4"/>
    <w:rsid w:val="00366110"/>
    <w:rsid w:val="00372157"/>
    <w:rsid w:val="003B4599"/>
    <w:rsid w:val="003B6866"/>
    <w:rsid w:val="003D28F5"/>
    <w:rsid w:val="003D53FB"/>
    <w:rsid w:val="003E2149"/>
    <w:rsid w:val="00400D0A"/>
    <w:rsid w:val="0040417E"/>
    <w:rsid w:val="004049EA"/>
    <w:rsid w:val="00414AEF"/>
    <w:rsid w:val="004455C8"/>
    <w:rsid w:val="00447E0D"/>
    <w:rsid w:val="004A5266"/>
    <w:rsid w:val="004F6ABD"/>
    <w:rsid w:val="005045E5"/>
    <w:rsid w:val="00530760"/>
    <w:rsid w:val="005363B9"/>
    <w:rsid w:val="005728BD"/>
    <w:rsid w:val="005814EB"/>
    <w:rsid w:val="00592B2D"/>
    <w:rsid w:val="005947BD"/>
    <w:rsid w:val="005C5471"/>
    <w:rsid w:val="005E1DFC"/>
    <w:rsid w:val="00614149"/>
    <w:rsid w:val="00643026"/>
    <w:rsid w:val="0065283D"/>
    <w:rsid w:val="006542A1"/>
    <w:rsid w:val="00656702"/>
    <w:rsid w:val="00672C12"/>
    <w:rsid w:val="00673579"/>
    <w:rsid w:val="006C0FAF"/>
    <w:rsid w:val="0070514B"/>
    <w:rsid w:val="007342D5"/>
    <w:rsid w:val="007379CB"/>
    <w:rsid w:val="0075531E"/>
    <w:rsid w:val="00756596"/>
    <w:rsid w:val="00797106"/>
    <w:rsid w:val="007A5102"/>
    <w:rsid w:val="007C1294"/>
    <w:rsid w:val="007C21CE"/>
    <w:rsid w:val="007C7C66"/>
    <w:rsid w:val="007D04BE"/>
    <w:rsid w:val="007E4441"/>
    <w:rsid w:val="007E6790"/>
    <w:rsid w:val="007E7A80"/>
    <w:rsid w:val="008001A5"/>
    <w:rsid w:val="008024FB"/>
    <w:rsid w:val="00804459"/>
    <w:rsid w:val="00812A85"/>
    <w:rsid w:val="00821BE2"/>
    <w:rsid w:val="008248F5"/>
    <w:rsid w:val="00840516"/>
    <w:rsid w:val="00841DBE"/>
    <w:rsid w:val="00852A30"/>
    <w:rsid w:val="00871504"/>
    <w:rsid w:val="00885F39"/>
    <w:rsid w:val="008940DE"/>
    <w:rsid w:val="008A26A6"/>
    <w:rsid w:val="008C07BB"/>
    <w:rsid w:val="009053D3"/>
    <w:rsid w:val="009154B1"/>
    <w:rsid w:val="0092231D"/>
    <w:rsid w:val="00924EC0"/>
    <w:rsid w:val="009369FF"/>
    <w:rsid w:val="00953AC3"/>
    <w:rsid w:val="00960901"/>
    <w:rsid w:val="00961CA1"/>
    <w:rsid w:val="00971D66"/>
    <w:rsid w:val="00986A3E"/>
    <w:rsid w:val="00993D0A"/>
    <w:rsid w:val="009A4263"/>
    <w:rsid w:val="009C40CD"/>
    <w:rsid w:val="00A526DE"/>
    <w:rsid w:val="00A767E0"/>
    <w:rsid w:val="00A91AD4"/>
    <w:rsid w:val="00AA040C"/>
    <w:rsid w:val="00AA5C13"/>
    <w:rsid w:val="00AA7077"/>
    <w:rsid w:val="00B049D8"/>
    <w:rsid w:val="00B52579"/>
    <w:rsid w:val="00B532FC"/>
    <w:rsid w:val="00BC3BFE"/>
    <w:rsid w:val="00BE14DE"/>
    <w:rsid w:val="00BE7886"/>
    <w:rsid w:val="00C21BA7"/>
    <w:rsid w:val="00C266B3"/>
    <w:rsid w:val="00C6513F"/>
    <w:rsid w:val="00C73272"/>
    <w:rsid w:val="00C7446A"/>
    <w:rsid w:val="00C80C03"/>
    <w:rsid w:val="00C80DA4"/>
    <w:rsid w:val="00C81675"/>
    <w:rsid w:val="00C81C8F"/>
    <w:rsid w:val="00C91947"/>
    <w:rsid w:val="00CB1631"/>
    <w:rsid w:val="00CD1574"/>
    <w:rsid w:val="00CD1E20"/>
    <w:rsid w:val="00CD3E70"/>
    <w:rsid w:val="00CE4B96"/>
    <w:rsid w:val="00CE5960"/>
    <w:rsid w:val="00CE7C25"/>
    <w:rsid w:val="00D04488"/>
    <w:rsid w:val="00D05A2F"/>
    <w:rsid w:val="00D109FD"/>
    <w:rsid w:val="00D26372"/>
    <w:rsid w:val="00D3626B"/>
    <w:rsid w:val="00D57074"/>
    <w:rsid w:val="00D705EE"/>
    <w:rsid w:val="00D96FC5"/>
    <w:rsid w:val="00DA097A"/>
    <w:rsid w:val="00DB06A2"/>
    <w:rsid w:val="00DB1B48"/>
    <w:rsid w:val="00DE495E"/>
    <w:rsid w:val="00DF3263"/>
    <w:rsid w:val="00E3280E"/>
    <w:rsid w:val="00E44E92"/>
    <w:rsid w:val="00E62AA3"/>
    <w:rsid w:val="00EB015C"/>
    <w:rsid w:val="00EE63BE"/>
    <w:rsid w:val="00F00AD9"/>
    <w:rsid w:val="00F13982"/>
    <w:rsid w:val="00F30E05"/>
    <w:rsid w:val="00F3560D"/>
    <w:rsid w:val="00F5273F"/>
    <w:rsid w:val="00F6204E"/>
    <w:rsid w:val="00FA7A55"/>
    <w:rsid w:val="00FC024C"/>
    <w:rsid w:val="00FD658B"/>
    <w:rsid w:val="00FE28FA"/>
    <w:rsid w:val="00FE3FFC"/>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DF70D"/>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307"/>
    <w:rPr>
      <w:sz w:val="22"/>
      <w:szCs w:val="22"/>
    </w:rPr>
  </w:style>
  <w:style w:type="paragraph" w:styleId="Heading1">
    <w:name w:val="heading 1"/>
    <w:basedOn w:val="ListParagraph"/>
    <w:link w:val="Heading1Char"/>
    <w:qFormat/>
    <w:rsid w:val="00013307"/>
    <w:pPr>
      <w:numPr>
        <w:numId w:val="24"/>
      </w:numPr>
      <w:spacing w:before="160"/>
      <w:outlineLvl w:val="0"/>
    </w:pPr>
    <w:rPr>
      <w:caps/>
    </w:rPr>
  </w:style>
  <w:style w:type="paragraph" w:styleId="Heading2">
    <w:name w:val="heading 2"/>
    <w:basedOn w:val="ListParagraph"/>
    <w:next w:val="Normal"/>
    <w:link w:val="Heading2Char"/>
    <w:qFormat/>
    <w:rsid w:val="00013307"/>
    <w:pPr>
      <w:numPr>
        <w:ilvl w:val="1"/>
        <w:numId w:val="24"/>
      </w:numPr>
      <w:spacing w:before="80"/>
      <w:outlineLvl w:val="1"/>
    </w:pPr>
    <w:rPr>
      <w:u w:val="single"/>
    </w:rPr>
  </w:style>
  <w:style w:type="paragraph" w:styleId="Heading3">
    <w:name w:val="heading 3"/>
    <w:basedOn w:val="ListParagraph"/>
    <w:link w:val="Heading3Char"/>
    <w:qFormat/>
    <w:rsid w:val="00013307"/>
    <w:pPr>
      <w:numPr>
        <w:ilvl w:val="2"/>
        <w:numId w:val="24"/>
      </w:numPr>
      <w:outlineLvl w:val="2"/>
    </w:pPr>
  </w:style>
  <w:style w:type="paragraph" w:styleId="Heading4">
    <w:name w:val="heading 4"/>
    <w:basedOn w:val="ListParagraph"/>
    <w:link w:val="Heading4Char"/>
    <w:qFormat/>
    <w:rsid w:val="00013307"/>
    <w:pPr>
      <w:numPr>
        <w:ilvl w:val="3"/>
        <w:numId w:val="24"/>
      </w:numPr>
      <w:outlineLvl w:val="3"/>
    </w:pPr>
  </w:style>
  <w:style w:type="paragraph" w:styleId="Heading5">
    <w:name w:val="heading 5"/>
    <w:basedOn w:val="Heading4"/>
    <w:link w:val="Heading5Char"/>
    <w:qFormat/>
    <w:rsid w:val="00013307"/>
    <w:pPr>
      <w:numPr>
        <w:ilvl w:val="4"/>
      </w:numPr>
      <w:outlineLvl w:val="4"/>
    </w:pPr>
  </w:style>
  <w:style w:type="paragraph" w:styleId="Heading6">
    <w:name w:val="heading 6"/>
    <w:basedOn w:val="Heading5"/>
    <w:next w:val="Normal"/>
    <w:link w:val="Heading6Char"/>
    <w:qFormat/>
    <w:rsid w:val="00013307"/>
    <w:pPr>
      <w:numPr>
        <w:ilvl w:val="5"/>
      </w:numPr>
      <w:outlineLvl w:val="5"/>
    </w:pPr>
  </w:style>
  <w:style w:type="paragraph" w:styleId="Heading7">
    <w:name w:val="heading 7"/>
    <w:basedOn w:val="ListParagraph"/>
    <w:next w:val="Normal"/>
    <w:link w:val="Heading7Char"/>
    <w:qFormat/>
    <w:rsid w:val="00013307"/>
    <w:pPr>
      <w:numPr>
        <w:ilvl w:val="6"/>
        <w:numId w:val="24"/>
      </w:numPr>
      <w:outlineLvl w:val="6"/>
    </w:pPr>
  </w:style>
  <w:style w:type="paragraph" w:styleId="Heading8">
    <w:name w:val="heading 8"/>
    <w:basedOn w:val="Heading7"/>
    <w:next w:val="Normal"/>
    <w:link w:val="Heading8Char"/>
    <w:qFormat/>
    <w:rsid w:val="00013307"/>
    <w:pPr>
      <w:numPr>
        <w:ilvl w:val="7"/>
      </w:numPr>
      <w:outlineLvl w:val="7"/>
    </w:pPr>
  </w:style>
  <w:style w:type="paragraph" w:styleId="Heading9">
    <w:name w:val="heading 9"/>
    <w:basedOn w:val="Heading8"/>
    <w:next w:val="Normal"/>
    <w:link w:val="Heading9Char"/>
    <w:qFormat/>
    <w:rsid w:val="00013307"/>
    <w:pPr>
      <w:numPr>
        <w:ilvl w:val="8"/>
        <w:numId w:val="27"/>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013307"/>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013307"/>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BalloonText">
    <w:name w:val="Balloon Text"/>
    <w:basedOn w:val="Normal"/>
    <w:semiHidden/>
    <w:rsid w:val="008C07BB"/>
    <w:rPr>
      <w:rFonts w:ascii="Tahoma" w:hAnsi="Tahoma" w:cs="Tahoma"/>
      <w:sz w:val="16"/>
      <w:szCs w:val="16"/>
    </w:rPr>
  </w:style>
  <w:style w:type="paragraph" w:styleId="CommentSubject">
    <w:name w:val="annotation subject"/>
    <w:basedOn w:val="CommentText"/>
    <w:next w:val="CommentText"/>
    <w:semiHidden/>
    <w:rsid w:val="008C07BB"/>
    <w:pPr>
      <w:spacing w:before="0"/>
    </w:pPr>
    <w:rPr>
      <w:rFonts w:ascii="Book Antiqua" w:hAnsi="Book Antiqua"/>
      <w:b/>
      <w:bCs/>
      <w:sz w:val="20"/>
    </w:rPr>
  </w:style>
  <w:style w:type="character" w:customStyle="1" w:styleId="Heading3Char1">
    <w:name w:val="Heading 3 Char1"/>
    <w:rsid w:val="00B049D8"/>
    <w:rPr>
      <w:rFonts w:ascii="Arial" w:hAnsi="Arial"/>
    </w:rPr>
  </w:style>
  <w:style w:type="paragraph" w:customStyle="1" w:styleId="BodyTextArial">
    <w:name w:val="Body Text + Arial"/>
    <w:aliases w:val="Underline"/>
    <w:basedOn w:val="BodyText"/>
    <w:rsid w:val="00643026"/>
  </w:style>
  <w:style w:type="character" w:customStyle="1" w:styleId="Heading1Char">
    <w:name w:val="Heading 1 Char"/>
    <w:link w:val="Heading1"/>
    <w:rsid w:val="00013307"/>
    <w:rPr>
      <w:rFonts w:ascii="Calibri" w:hAnsi="Calibri"/>
      <w:caps/>
    </w:rPr>
  </w:style>
  <w:style w:type="paragraph" w:styleId="ListParagraph">
    <w:name w:val="List Paragraph"/>
    <w:basedOn w:val="Normal"/>
    <w:uiPriority w:val="34"/>
    <w:qFormat/>
    <w:rsid w:val="00013307"/>
    <w:pPr>
      <w:ind w:left="720"/>
      <w:contextualSpacing/>
    </w:pPr>
  </w:style>
  <w:style w:type="character" w:customStyle="1" w:styleId="Heading2Char">
    <w:name w:val="Heading 2 Char"/>
    <w:link w:val="Heading2"/>
    <w:rsid w:val="00013307"/>
    <w:rPr>
      <w:rFonts w:ascii="Calibri" w:hAnsi="Calibri"/>
      <w:u w:val="single"/>
    </w:rPr>
  </w:style>
  <w:style w:type="character" w:customStyle="1" w:styleId="Heading4Char">
    <w:name w:val="Heading 4 Char"/>
    <w:link w:val="Heading4"/>
    <w:rsid w:val="00013307"/>
  </w:style>
  <w:style w:type="character" w:customStyle="1" w:styleId="Heading5Char">
    <w:name w:val="Heading 5 Char"/>
    <w:link w:val="Heading5"/>
    <w:rsid w:val="00013307"/>
  </w:style>
  <w:style w:type="character" w:customStyle="1" w:styleId="Heading6Char">
    <w:name w:val="Heading 6 Char"/>
    <w:link w:val="Heading6"/>
    <w:rsid w:val="00013307"/>
  </w:style>
  <w:style w:type="character" w:customStyle="1" w:styleId="Heading7Char">
    <w:name w:val="Heading 7 Char"/>
    <w:link w:val="Heading7"/>
    <w:rsid w:val="00013307"/>
  </w:style>
  <w:style w:type="character" w:customStyle="1" w:styleId="Heading8Char">
    <w:name w:val="Heading 8 Char"/>
    <w:link w:val="Heading8"/>
    <w:rsid w:val="00013307"/>
  </w:style>
  <w:style w:type="character" w:customStyle="1" w:styleId="Heading9Char">
    <w:name w:val="Heading 9 Char"/>
    <w:link w:val="Heading9"/>
    <w:rsid w:val="00013307"/>
    <w:rPr>
      <w:rFonts w:cs="Arial"/>
    </w:rPr>
  </w:style>
  <w:style w:type="character" w:customStyle="1" w:styleId="TitleChar">
    <w:name w:val="Title Char"/>
    <w:link w:val="Title"/>
    <w:rsid w:val="00013307"/>
    <w:rPr>
      <w:rFonts w:ascii="Arial Narrow" w:hAnsi="Arial Narrow"/>
      <w:b/>
    </w:rPr>
  </w:style>
  <w:style w:type="character" w:styleId="Strong">
    <w:name w:val="Strong"/>
    <w:qFormat/>
    <w:rsid w:val="00013307"/>
    <w:rPr>
      <w:b/>
    </w:rPr>
  </w:style>
  <w:style w:type="paragraph" w:styleId="PlainText">
    <w:name w:val="Plain Text"/>
    <w:basedOn w:val="Normal"/>
    <w:link w:val="PlainTextChar"/>
    <w:rsid w:val="00986A3E"/>
    <w:rPr>
      <w:rFonts w:ascii="Courier New" w:hAnsi="Courier New"/>
      <w:sz w:val="20"/>
      <w:szCs w:val="20"/>
      <w:lang w:val="en-US" w:eastAsia="en-US"/>
    </w:rPr>
  </w:style>
  <w:style w:type="character" w:customStyle="1" w:styleId="PlainTextChar">
    <w:name w:val="Plain Text Char"/>
    <w:link w:val="PlainText"/>
    <w:rsid w:val="00986A3E"/>
    <w:rPr>
      <w:rFonts w:ascii="Courier New" w:hAnsi="Courier New"/>
    </w:rPr>
  </w:style>
  <w:style w:type="paragraph" w:styleId="Revision">
    <w:name w:val="Revision"/>
    <w:hidden/>
    <w:uiPriority w:val="99"/>
    <w:semiHidden/>
    <w:rsid w:val="00C651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428EE842-A7B1-4579-B8F0-99E7ECE57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EF1096-D8D6-450E-9D54-8C801FA8B23D}">
  <ds:schemaRefs>
    <ds:schemaRef ds:uri="http://schemas.microsoft.com/sharepoint/v3/contenttype/forms"/>
  </ds:schemaRefs>
</ds:datastoreItem>
</file>

<file path=customXml/itemProps3.xml><?xml version="1.0" encoding="utf-8"?>
<ds:datastoreItem xmlns:ds="http://schemas.openxmlformats.org/officeDocument/2006/customXml" ds:itemID="{83359790-A004-480C-B25D-29E64DA44509}">
  <ds:schemaRefs>
    <ds:schemaRef ds:uri="http://schemas.microsoft.com/office/2006/metadata/longProperties"/>
  </ds:schemaRefs>
</ds:datastoreItem>
</file>

<file path=customXml/itemProps4.xml><?xml version="1.0" encoding="utf-8"?>
<ds:datastoreItem xmlns:ds="http://schemas.openxmlformats.org/officeDocument/2006/customXml" ds:itemID="{AC01EEF8-6297-4FAC-A22B-0F4AA7A0CAC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TotalTime>
  <Pages>3</Pages>
  <Words>577</Words>
  <Characters>7999</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04060_Mortar_and_Masonry_Grout (Oct 19, 2015)</vt:lpstr>
    </vt:vector>
  </TitlesOfParts>
  <Company>Regional Municipality of York</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04060_Mortar_and_Masonry_Grout (Oct 19, 2015)</dc:title>
  <dc:subject/>
  <dc:creator>APOSTOLG</dc:creator>
  <cp:keywords/>
  <cp:lastModifiedBy>Mabel Chow</cp:lastModifiedBy>
  <cp:revision>3</cp:revision>
  <cp:lastPrinted>2006-08-29T19:53:00Z</cp:lastPrinted>
  <dcterms:created xsi:type="dcterms:W3CDTF">2022-11-17T19:05:00Z</dcterms:created>
  <dcterms:modified xsi:type="dcterms:W3CDTF">2022-11-26T13:08:00Z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2015-10-19T00:00:00Z</vt:lpwstr>
  </property>
  <property fmtid="{D5CDD505-2E9C-101B-9397-08002B2CF9AE}" pid="4" name="Office">
    <vt:lpwstr/>
  </property>
  <property fmtid="{D5CDD505-2E9C-101B-9397-08002B2CF9AE}" pid="5" name="AERIS Pools">
    <vt:lpwstr/>
  </property>
  <property fmtid="{D5CDD505-2E9C-101B-9397-08002B2CF9AE}" pid="6" name="Data Classification">
    <vt:lpwstr>1;#Confidential|dbb6cc64-9915-4cf6-857e-3e641b410f5c</vt:lpwstr>
  </property>
  <property fmtid="{D5CDD505-2E9C-101B-9397-08002B2CF9AE}" pid="7" name="Internal Organization">
    <vt:lpwstr/>
  </property>
  <property fmtid="{D5CDD505-2E9C-101B-9397-08002B2CF9AE}" pid="8" name="Communications">
    <vt:lpwstr/>
  </property>
  <property fmtid="{D5CDD505-2E9C-101B-9397-08002B2CF9AE}" pid="9" name="Information Type">
    <vt:lpwstr/>
  </property>
  <property fmtid="{D5CDD505-2E9C-101B-9397-08002B2CF9AE}" pid="10" name="Project Completion Date">
    <vt:lpwstr/>
  </property>
  <property fmtid="{D5CDD505-2E9C-101B-9397-08002B2CF9AE}" pid="11" name="Historical Project Number">
    <vt:lpwstr/>
  </property>
  <property fmtid="{D5CDD505-2E9C-101B-9397-08002B2CF9AE}" pid="12" name="_dlc_DocId">
    <vt:lpwstr/>
  </property>
  <property fmtid="{D5CDD505-2E9C-101B-9397-08002B2CF9AE}" pid="13" name="End of Warranty Date">
    <vt:lpwstr/>
  </property>
  <property fmtid="{D5CDD505-2E9C-101B-9397-08002B2CF9AE}" pid="14" name="RelatedItems">
    <vt:lpwstr/>
  </property>
  <property fmtid="{D5CDD505-2E9C-101B-9397-08002B2CF9AE}" pid="15" name="_dlc_DocIdPersistId">
    <vt:lpwstr/>
  </property>
  <property fmtid="{D5CDD505-2E9C-101B-9397-08002B2CF9AE}" pid="16" name="File Code">
    <vt:lpwstr/>
  </property>
  <property fmtid="{D5CDD505-2E9C-101B-9397-08002B2CF9AE}" pid="17" name="Project Number">
    <vt:lpwstr>75530-ECA1011</vt:lpwstr>
  </property>
  <property fmtid="{D5CDD505-2E9C-101B-9397-08002B2CF9AE}" pid="18" name="_dlc_DocIdUrl">
    <vt:lpwstr>, </vt:lpwstr>
  </property>
  <property fmtid="{D5CDD505-2E9C-101B-9397-08002B2CF9AE}" pid="19" name="Owner">
    <vt:lpwstr/>
  </property>
  <property fmtid="{D5CDD505-2E9C-101B-9397-08002B2CF9AE}" pid="20" name="Organizational Unit">
    <vt:lpwstr>ENV/CPD</vt:lpwstr>
  </property>
  <property fmtid="{D5CDD505-2E9C-101B-9397-08002B2CF9AE}" pid="21" name="Key Document">
    <vt:lpwstr>0</vt:lpwstr>
  </property>
  <property fmtid="{D5CDD505-2E9C-101B-9397-08002B2CF9AE}" pid="22" name="_DCDateCreated">
    <vt:lpwstr>2022-11-03T11:30:45Z</vt:lpwstr>
  </property>
  <property fmtid="{D5CDD505-2E9C-101B-9397-08002B2CF9AE}" pid="23" name="ContentTypeId">
    <vt:lpwstr>0x010100BF8E50B80A32C040A85FB450FB26C9E5</vt:lpwstr>
  </property>
</Properties>
</file>