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1980"/>
        <w:gridCol w:w="5863"/>
      </w:tblGrid>
      <w:tr w:rsidR="00FC08E4" w:rsidRPr="006977F0" w14:paraId="54B7F2C5" w14:textId="77777777" w:rsidTr="00AB431C">
        <w:trPr>
          <w:cantSplit/>
          <w:jc w:val="center"/>
        </w:trPr>
        <w:tc>
          <w:tcPr>
            <w:tcW w:w="1004" w:type="dxa"/>
          </w:tcPr>
          <w:p w14:paraId="7F5C2191" w14:textId="77777777" w:rsidR="00FC08E4" w:rsidRPr="006977F0" w:rsidRDefault="00FC08E4" w:rsidP="00AE01B5">
            <w:pPr>
              <w:pStyle w:val="TableHeading"/>
              <w:rPr>
                <w:rFonts w:ascii="Calibri" w:hAnsi="Calibri"/>
                <w:sz w:val="22"/>
              </w:rPr>
            </w:pPr>
            <w:r w:rsidRPr="006977F0">
              <w:rPr>
                <w:rFonts w:ascii="Calibri" w:hAnsi="Calibri"/>
                <w:sz w:val="22"/>
              </w:rPr>
              <w:t>Version</w:t>
            </w:r>
          </w:p>
        </w:tc>
        <w:tc>
          <w:tcPr>
            <w:tcW w:w="1980" w:type="dxa"/>
          </w:tcPr>
          <w:p w14:paraId="0C80A680" w14:textId="77777777" w:rsidR="00FC08E4" w:rsidRPr="006977F0" w:rsidRDefault="00FC08E4" w:rsidP="00AE01B5">
            <w:pPr>
              <w:pStyle w:val="TableHeading"/>
              <w:rPr>
                <w:rFonts w:ascii="Calibri" w:hAnsi="Calibri"/>
                <w:sz w:val="22"/>
              </w:rPr>
            </w:pPr>
            <w:r w:rsidRPr="006977F0">
              <w:rPr>
                <w:rFonts w:ascii="Calibri" w:hAnsi="Calibri"/>
                <w:sz w:val="22"/>
              </w:rPr>
              <w:t>Date</w:t>
            </w:r>
          </w:p>
        </w:tc>
        <w:tc>
          <w:tcPr>
            <w:tcW w:w="5863" w:type="dxa"/>
          </w:tcPr>
          <w:p w14:paraId="3E80227D" w14:textId="77777777" w:rsidR="00FC08E4" w:rsidRPr="006977F0" w:rsidRDefault="00FC08E4" w:rsidP="00AE01B5">
            <w:pPr>
              <w:pStyle w:val="TableHeading"/>
              <w:rPr>
                <w:rFonts w:ascii="Calibri" w:hAnsi="Calibri"/>
                <w:sz w:val="22"/>
              </w:rPr>
            </w:pPr>
            <w:r w:rsidRPr="006977F0">
              <w:rPr>
                <w:rFonts w:ascii="Calibri" w:hAnsi="Calibri"/>
                <w:sz w:val="22"/>
              </w:rPr>
              <w:t>Description of Revisions</w:t>
            </w:r>
          </w:p>
        </w:tc>
      </w:tr>
      <w:tr w:rsidR="00FC08E4" w:rsidRPr="006977F0" w14:paraId="0B48EC4B" w14:textId="77777777" w:rsidTr="00AB431C">
        <w:trPr>
          <w:cantSplit/>
          <w:jc w:val="center"/>
        </w:trPr>
        <w:tc>
          <w:tcPr>
            <w:tcW w:w="1004" w:type="dxa"/>
          </w:tcPr>
          <w:p w14:paraId="2FE955D8" w14:textId="77777777" w:rsidR="00FC08E4" w:rsidRPr="006977F0" w:rsidRDefault="00FC08E4" w:rsidP="00AE01B5">
            <w:pPr>
              <w:pStyle w:val="NormalTableText"/>
              <w:rPr>
                <w:rFonts w:ascii="Calibri" w:hAnsi="Calibri"/>
                <w:sz w:val="22"/>
              </w:rPr>
            </w:pPr>
            <w:r w:rsidRPr="006977F0">
              <w:rPr>
                <w:rFonts w:ascii="Calibri" w:hAnsi="Calibri"/>
                <w:sz w:val="22"/>
              </w:rPr>
              <w:t>1</w:t>
            </w:r>
          </w:p>
        </w:tc>
        <w:tc>
          <w:tcPr>
            <w:tcW w:w="1980" w:type="dxa"/>
          </w:tcPr>
          <w:p w14:paraId="258F16FD" w14:textId="77777777" w:rsidR="00FC08E4" w:rsidRPr="006977F0" w:rsidRDefault="00FC08E4" w:rsidP="00AE01B5">
            <w:pPr>
              <w:pStyle w:val="NormalTableText"/>
              <w:rPr>
                <w:rFonts w:ascii="Calibri" w:hAnsi="Calibri"/>
                <w:sz w:val="22"/>
              </w:rPr>
            </w:pPr>
            <w:r w:rsidRPr="006977F0">
              <w:rPr>
                <w:rFonts w:ascii="Calibri" w:hAnsi="Calibri"/>
                <w:sz w:val="22"/>
              </w:rPr>
              <w:t>August 3</w:t>
            </w:r>
            <w:r w:rsidR="00651EF9" w:rsidRPr="006977F0">
              <w:rPr>
                <w:rFonts w:ascii="Calibri" w:hAnsi="Calibri"/>
                <w:sz w:val="22"/>
              </w:rPr>
              <w:t>0</w:t>
            </w:r>
            <w:r w:rsidRPr="006977F0">
              <w:rPr>
                <w:rFonts w:ascii="Calibri" w:hAnsi="Calibri"/>
                <w:sz w:val="22"/>
              </w:rPr>
              <w:t>, 2006</w:t>
            </w:r>
          </w:p>
        </w:tc>
        <w:tc>
          <w:tcPr>
            <w:tcW w:w="5863" w:type="dxa"/>
          </w:tcPr>
          <w:p w14:paraId="7D71A160" w14:textId="77777777" w:rsidR="00FC08E4" w:rsidRPr="006977F0" w:rsidRDefault="00FC08E4" w:rsidP="00AE01B5">
            <w:pPr>
              <w:pStyle w:val="NormalTableText"/>
              <w:rPr>
                <w:rFonts w:ascii="Calibri" w:hAnsi="Calibri"/>
                <w:sz w:val="22"/>
              </w:rPr>
            </w:pPr>
            <w:r w:rsidRPr="006977F0">
              <w:rPr>
                <w:rFonts w:ascii="Calibri" w:hAnsi="Calibri"/>
                <w:sz w:val="22"/>
              </w:rPr>
              <w:t>Approved final document.</w:t>
            </w:r>
          </w:p>
        </w:tc>
      </w:tr>
      <w:tr w:rsidR="00FC08E4" w:rsidRPr="006977F0" w14:paraId="547D0C94" w14:textId="77777777" w:rsidTr="00AB431C">
        <w:trPr>
          <w:cantSplit/>
          <w:jc w:val="center"/>
        </w:trPr>
        <w:tc>
          <w:tcPr>
            <w:tcW w:w="1004" w:type="dxa"/>
          </w:tcPr>
          <w:p w14:paraId="079DBC03" w14:textId="77777777" w:rsidR="00FC08E4" w:rsidRPr="006977F0" w:rsidRDefault="009E5D28" w:rsidP="00AE01B5">
            <w:pPr>
              <w:pStyle w:val="NormalTableText"/>
              <w:rPr>
                <w:rFonts w:ascii="Calibri" w:hAnsi="Calibri"/>
                <w:sz w:val="22"/>
              </w:rPr>
            </w:pPr>
            <w:r w:rsidRPr="006977F0">
              <w:rPr>
                <w:rFonts w:ascii="Calibri" w:hAnsi="Calibri"/>
                <w:sz w:val="22"/>
              </w:rPr>
              <w:t>2</w:t>
            </w:r>
          </w:p>
        </w:tc>
        <w:tc>
          <w:tcPr>
            <w:tcW w:w="1980" w:type="dxa"/>
          </w:tcPr>
          <w:p w14:paraId="49426C7F" w14:textId="77777777" w:rsidR="00FC08E4" w:rsidRPr="006977F0" w:rsidRDefault="009E5D28" w:rsidP="00AE01B5">
            <w:pPr>
              <w:pStyle w:val="NormalTableText"/>
              <w:rPr>
                <w:rFonts w:ascii="Calibri" w:hAnsi="Calibri"/>
                <w:sz w:val="22"/>
              </w:rPr>
            </w:pPr>
            <w:r w:rsidRPr="006977F0">
              <w:rPr>
                <w:rFonts w:ascii="Calibri" w:hAnsi="Calibri"/>
                <w:sz w:val="22"/>
              </w:rPr>
              <w:t>November 19, 2007</w:t>
            </w:r>
          </w:p>
        </w:tc>
        <w:tc>
          <w:tcPr>
            <w:tcW w:w="5863" w:type="dxa"/>
          </w:tcPr>
          <w:p w14:paraId="144920D3" w14:textId="77777777" w:rsidR="00FC08E4" w:rsidRPr="006977F0" w:rsidRDefault="009E5D28" w:rsidP="00AE01B5">
            <w:pPr>
              <w:pStyle w:val="NormalTableText"/>
              <w:rPr>
                <w:rFonts w:ascii="Calibri" w:hAnsi="Calibri"/>
                <w:sz w:val="22"/>
              </w:rPr>
            </w:pPr>
            <w:r w:rsidRPr="006977F0">
              <w:rPr>
                <w:rFonts w:ascii="Calibri" w:hAnsi="Calibri"/>
                <w:sz w:val="22"/>
              </w:rPr>
              <w:t>Minor revisions by Legal Services.</w:t>
            </w:r>
          </w:p>
        </w:tc>
      </w:tr>
      <w:tr w:rsidR="00B12751" w:rsidRPr="006977F0" w14:paraId="702A3BE4" w14:textId="77777777" w:rsidTr="00AB431C">
        <w:trPr>
          <w:cantSplit/>
          <w:trHeight w:val="65"/>
          <w:jc w:val="center"/>
        </w:trPr>
        <w:tc>
          <w:tcPr>
            <w:tcW w:w="1004" w:type="dxa"/>
          </w:tcPr>
          <w:p w14:paraId="5C586002" w14:textId="77777777" w:rsidR="00B12751" w:rsidRPr="006977F0" w:rsidRDefault="00B12751" w:rsidP="00AE01B5">
            <w:pPr>
              <w:pStyle w:val="NormalTableText"/>
              <w:rPr>
                <w:rFonts w:ascii="Calibri" w:hAnsi="Calibri"/>
                <w:sz w:val="22"/>
              </w:rPr>
            </w:pPr>
            <w:r w:rsidRPr="006977F0">
              <w:rPr>
                <w:rFonts w:ascii="Calibri" w:hAnsi="Calibri"/>
                <w:sz w:val="22"/>
              </w:rPr>
              <w:t>3</w:t>
            </w:r>
          </w:p>
        </w:tc>
        <w:tc>
          <w:tcPr>
            <w:tcW w:w="1980" w:type="dxa"/>
          </w:tcPr>
          <w:p w14:paraId="45680930" w14:textId="77777777" w:rsidR="00B12751" w:rsidRPr="006977F0" w:rsidRDefault="00B12751" w:rsidP="00AE01B5">
            <w:pPr>
              <w:pStyle w:val="NormalTableText"/>
              <w:rPr>
                <w:rFonts w:ascii="Calibri" w:hAnsi="Calibri"/>
                <w:sz w:val="22"/>
              </w:rPr>
            </w:pPr>
            <w:r w:rsidRPr="006977F0">
              <w:rPr>
                <w:rFonts w:ascii="Calibri" w:hAnsi="Calibri"/>
                <w:sz w:val="22"/>
              </w:rPr>
              <w:t>November 13, 2009</w:t>
            </w:r>
          </w:p>
        </w:tc>
        <w:tc>
          <w:tcPr>
            <w:tcW w:w="5863" w:type="dxa"/>
          </w:tcPr>
          <w:p w14:paraId="433555D2" w14:textId="77777777" w:rsidR="00B12751" w:rsidRPr="006977F0" w:rsidRDefault="00B12751" w:rsidP="00AE01B5">
            <w:pPr>
              <w:pStyle w:val="NormalTableText"/>
              <w:rPr>
                <w:rFonts w:ascii="Calibri" w:hAnsi="Calibri"/>
                <w:sz w:val="22"/>
              </w:rPr>
            </w:pPr>
            <w:r w:rsidRPr="006977F0">
              <w:rPr>
                <w:rFonts w:ascii="Calibri" w:hAnsi="Calibri"/>
                <w:sz w:val="22"/>
              </w:rPr>
              <w:t>Modified ‘Related Section’</w:t>
            </w:r>
          </w:p>
        </w:tc>
      </w:tr>
      <w:tr w:rsidR="00B668BB" w:rsidRPr="006977F0" w14:paraId="2FC32BB4" w14:textId="77777777" w:rsidTr="00AB431C">
        <w:trPr>
          <w:cantSplit/>
          <w:jc w:val="center"/>
        </w:trPr>
        <w:tc>
          <w:tcPr>
            <w:tcW w:w="1004" w:type="dxa"/>
          </w:tcPr>
          <w:p w14:paraId="1F489B88" w14:textId="77777777" w:rsidR="00B668BB" w:rsidRPr="006977F0" w:rsidRDefault="00B668BB" w:rsidP="00AE01B5">
            <w:pPr>
              <w:pStyle w:val="NormalTableText"/>
              <w:rPr>
                <w:rFonts w:ascii="Calibri" w:hAnsi="Calibri"/>
                <w:sz w:val="22"/>
              </w:rPr>
            </w:pPr>
            <w:r w:rsidRPr="006977F0">
              <w:rPr>
                <w:rFonts w:ascii="Calibri" w:hAnsi="Calibri"/>
                <w:sz w:val="22"/>
              </w:rPr>
              <w:t>4</w:t>
            </w:r>
          </w:p>
        </w:tc>
        <w:tc>
          <w:tcPr>
            <w:tcW w:w="1980" w:type="dxa"/>
          </w:tcPr>
          <w:p w14:paraId="3F837411" w14:textId="77777777" w:rsidR="00B668BB" w:rsidRPr="006977F0" w:rsidRDefault="00B668BB" w:rsidP="00AE01B5">
            <w:pPr>
              <w:pStyle w:val="NormalTableText"/>
              <w:rPr>
                <w:rFonts w:ascii="Calibri" w:hAnsi="Calibri"/>
                <w:sz w:val="22"/>
              </w:rPr>
            </w:pPr>
            <w:r w:rsidRPr="006977F0">
              <w:rPr>
                <w:rFonts w:ascii="Calibri" w:hAnsi="Calibri"/>
                <w:sz w:val="22"/>
              </w:rPr>
              <w:t>March 15, 2011</w:t>
            </w:r>
          </w:p>
        </w:tc>
        <w:tc>
          <w:tcPr>
            <w:tcW w:w="5863" w:type="dxa"/>
          </w:tcPr>
          <w:p w14:paraId="31088AD7" w14:textId="77777777" w:rsidR="00B668BB" w:rsidRPr="006977F0" w:rsidRDefault="00B668BB" w:rsidP="00AE01B5">
            <w:pPr>
              <w:pStyle w:val="NormalTableText"/>
              <w:rPr>
                <w:rFonts w:ascii="Calibri" w:hAnsi="Calibri"/>
                <w:sz w:val="22"/>
              </w:rPr>
            </w:pPr>
            <w:r w:rsidRPr="006977F0">
              <w:rPr>
                <w:rFonts w:ascii="Calibri" w:hAnsi="Calibri"/>
                <w:sz w:val="22"/>
              </w:rPr>
              <w:t>Minor changes from Legal</w:t>
            </w:r>
          </w:p>
        </w:tc>
      </w:tr>
      <w:tr w:rsidR="00B12751" w:rsidRPr="006977F0" w14:paraId="76BE6A8C" w14:textId="77777777" w:rsidTr="00AB431C">
        <w:trPr>
          <w:cantSplit/>
          <w:jc w:val="center"/>
        </w:trPr>
        <w:tc>
          <w:tcPr>
            <w:tcW w:w="1004" w:type="dxa"/>
          </w:tcPr>
          <w:p w14:paraId="6D706ACF" w14:textId="77777777" w:rsidR="00B12751" w:rsidRPr="006977F0" w:rsidRDefault="006A7090" w:rsidP="00AE01B5">
            <w:pPr>
              <w:pStyle w:val="NormalTableText"/>
              <w:rPr>
                <w:rFonts w:ascii="Calibri" w:hAnsi="Calibri"/>
                <w:sz w:val="22"/>
              </w:rPr>
            </w:pPr>
            <w:r w:rsidRPr="006977F0">
              <w:rPr>
                <w:rFonts w:ascii="Calibri" w:hAnsi="Calibri"/>
                <w:sz w:val="22"/>
              </w:rPr>
              <w:t>5</w:t>
            </w:r>
          </w:p>
        </w:tc>
        <w:tc>
          <w:tcPr>
            <w:tcW w:w="1980" w:type="dxa"/>
          </w:tcPr>
          <w:p w14:paraId="0CBE7FEA" w14:textId="77777777" w:rsidR="00B12751" w:rsidRPr="006977F0" w:rsidRDefault="006A7090" w:rsidP="00AE01B5">
            <w:pPr>
              <w:pStyle w:val="NormalTableText"/>
              <w:rPr>
                <w:rFonts w:ascii="Calibri" w:hAnsi="Calibri"/>
                <w:sz w:val="22"/>
              </w:rPr>
            </w:pPr>
            <w:r w:rsidRPr="006977F0">
              <w:rPr>
                <w:rFonts w:ascii="Calibri" w:hAnsi="Calibri"/>
                <w:sz w:val="22"/>
              </w:rPr>
              <w:t>June 5, 2012</w:t>
            </w:r>
          </w:p>
        </w:tc>
        <w:tc>
          <w:tcPr>
            <w:tcW w:w="5863" w:type="dxa"/>
          </w:tcPr>
          <w:p w14:paraId="033DD91A" w14:textId="77777777" w:rsidR="00B12751" w:rsidRPr="006977F0" w:rsidRDefault="006A7090" w:rsidP="00AE01B5">
            <w:pPr>
              <w:pStyle w:val="NormalTableText"/>
              <w:rPr>
                <w:rFonts w:ascii="Calibri" w:hAnsi="Calibri"/>
                <w:sz w:val="22"/>
              </w:rPr>
            </w:pPr>
            <w:r w:rsidRPr="006977F0">
              <w:rPr>
                <w:rFonts w:ascii="Calibri" w:hAnsi="Calibri"/>
                <w:sz w:val="22"/>
              </w:rPr>
              <w:t>Added References and Replacement Parts Section</w:t>
            </w:r>
          </w:p>
        </w:tc>
      </w:tr>
      <w:tr w:rsidR="00523670" w:rsidRPr="006977F0" w14:paraId="17B13834" w14:textId="77777777" w:rsidTr="00AB431C">
        <w:trPr>
          <w:cantSplit/>
          <w:jc w:val="center"/>
        </w:trPr>
        <w:tc>
          <w:tcPr>
            <w:tcW w:w="1004" w:type="dxa"/>
          </w:tcPr>
          <w:p w14:paraId="020A6E3B" w14:textId="77777777" w:rsidR="00523670" w:rsidRPr="006977F0" w:rsidRDefault="00523670" w:rsidP="00AE01B5">
            <w:pPr>
              <w:pStyle w:val="NormalTableText"/>
              <w:rPr>
                <w:rFonts w:ascii="Calibri" w:hAnsi="Calibri"/>
                <w:sz w:val="22"/>
              </w:rPr>
            </w:pPr>
            <w:r w:rsidRPr="006977F0">
              <w:rPr>
                <w:rFonts w:ascii="Calibri" w:hAnsi="Calibri"/>
                <w:sz w:val="22"/>
              </w:rPr>
              <w:t>6</w:t>
            </w:r>
          </w:p>
        </w:tc>
        <w:tc>
          <w:tcPr>
            <w:tcW w:w="1980" w:type="dxa"/>
          </w:tcPr>
          <w:p w14:paraId="65339118" w14:textId="77777777" w:rsidR="00523670" w:rsidRPr="006977F0" w:rsidRDefault="00523670" w:rsidP="00AE01B5">
            <w:pPr>
              <w:pStyle w:val="NormalTableText"/>
              <w:rPr>
                <w:rFonts w:ascii="Calibri" w:hAnsi="Calibri"/>
                <w:sz w:val="22"/>
              </w:rPr>
            </w:pPr>
            <w:r w:rsidRPr="006977F0">
              <w:rPr>
                <w:rFonts w:ascii="Calibri" w:hAnsi="Calibri"/>
                <w:sz w:val="22"/>
              </w:rPr>
              <w:t>July 3, 2012</w:t>
            </w:r>
          </w:p>
        </w:tc>
        <w:tc>
          <w:tcPr>
            <w:tcW w:w="5863" w:type="dxa"/>
          </w:tcPr>
          <w:p w14:paraId="06522063" w14:textId="77777777" w:rsidR="00523670" w:rsidRPr="006977F0" w:rsidRDefault="00523670" w:rsidP="00AE01B5">
            <w:pPr>
              <w:pStyle w:val="NormalTableText"/>
              <w:rPr>
                <w:rFonts w:ascii="Calibri" w:hAnsi="Calibri"/>
                <w:sz w:val="22"/>
              </w:rPr>
            </w:pPr>
            <w:r w:rsidRPr="006977F0">
              <w:rPr>
                <w:rFonts w:ascii="Calibri" w:hAnsi="Calibri"/>
                <w:sz w:val="22"/>
              </w:rPr>
              <w:t>Reformatted to Remove White Space</w:t>
            </w:r>
          </w:p>
        </w:tc>
      </w:tr>
      <w:tr w:rsidR="00A34763" w:rsidRPr="006977F0" w14:paraId="580956A5" w14:textId="77777777" w:rsidTr="00AB431C">
        <w:trPr>
          <w:cantSplit/>
          <w:jc w:val="center"/>
        </w:trPr>
        <w:tc>
          <w:tcPr>
            <w:tcW w:w="1004" w:type="dxa"/>
          </w:tcPr>
          <w:p w14:paraId="04C5EC40" w14:textId="77777777" w:rsidR="00A34763" w:rsidRPr="006977F0" w:rsidRDefault="00A34763" w:rsidP="00AE01B5">
            <w:pPr>
              <w:pStyle w:val="NormalTableText"/>
              <w:rPr>
                <w:rFonts w:ascii="Calibri" w:hAnsi="Calibri"/>
                <w:sz w:val="22"/>
              </w:rPr>
            </w:pPr>
            <w:r w:rsidRPr="006977F0">
              <w:rPr>
                <w:rFonts w:ascii="Calibri" w:hAnsi="Calibri"/>
                <w:sz w:val="22"/>
              </w:rPr>
              <w:t>7</w:t>
            </w:r>
          </w:p>
        </w:tc>
        <w:tc>
          <w:tcPr>
            <w:tcW w:w="1980" w:type="dxa"/>
          </w:tcPr>
          <w:p w14:paraId="3805000F" w14:textId="77777777" w:rsidR="00A34763" w:rsidRPr="006977F0" w:rsidRDefault="00A34763" w:rsidP="00AE01B5">
            <w:pPr>
              <w:pStyle w:val="NormalTableText"/>
              <w:rPr>
                <w:rFonts w:ascii="Calibri" w:hAnsi="Calibri"/>
                <w:sz w:val="22"/>
              </w:rPr>
            </w:pPr>
            <w:r w:rsidRPr="006977F0">
              <w:rPr>
                <w:rFonts w:ascii="Calibri" w:hAnsi="Calibri"/>
                <w:sz w:val="22"/>
              </w:rPr>
              <w:t>April 22, 2015</w:t>
            </w:r>
          </w:p>
        </w:tc>
        <w:tc>
          <w:tcPr>
            <w:tcW w:w="5863" w:type="dxa"/>
          </w:tcPr>
          <w:p w14:paraId="32E00AC1" w14:textId="77777777" w:rsidR="00A34763" w:rsidRPr="006977F0" w:rsidRDefault="00A34763" w:rsidP="00AE01B5">
            <w:pPr>
              <w:pStyle w:val="NormalTableText"/>
              <w:rPr>
                <w:rFonts w:ascii="Calibri" w:hAnsi="Calibri"/>
                <w:sz w:val="22"/>
              </w:rPr>
            </w:pPr>
            <w:r w:rsidRPr="006977F0">
              <w:rPr>
                <w:rFonts w:ascii="Calibri" w:hAnsi="Calibri"/>
                <w:sz w:val="22"/>
              </w:rPr>
              <w:t>General formatting</w:t>
            </w:r>
          </w:p>
        </w:tc>
      </w:tr>
      <w:tr w:rsidR="00D8638F" w:rsidRPr="006977F0" w14:paraId="2638C268" w14:textId="77777777" w:rsidTr="00AB431C">
        <w:trPr>
          <w:cantSplit/>
          <w:jc w:val="center"/>
        </w:trPr>
        <w:tc>
          <w:tcPr>
            <w:tcW w:w="1004" w:type="dxa"/>
          </w:tcPr>
          <w:p w14:paraId="794DCB2F" w14:textId="77777777" w:rsidR="00D8638F" w:rsidRPr="006977F0" w:rsidRDefault="00D8638F" w:rsidP="00AE01B5">
            <w:pPr>
              <w:pStyle w:val="NormalTableText"/>
              <w:rPr>
                <w:rFonts w:ascii="Calibri" w:hAnsi="Calibri"/>
                <w:sz w:val="22"/>
              </w:rPr>
            </w:pPr>
            <w:r>
              <w:rPr>
                <w:rFonts w:ascii="Calibri" w:hAnsi="Calibri"/>
                <w:sz w:val="22"/>
              </w:rPr>
              <w:t>8</w:t>
            </w:r>
          </w:p>
        </w:tc>
        <w:tc>
          <w:tcPr>
            <w:tcW w:w="1980" w:type="dxa"/>
          </w:tcPr>
          <w:p w14:paraId="3878C2B6" w14:textId="77777777" w:rsidR="00D8638F" w:rsidRPr="006977F0" w:rsidRDefault="00D8638F" w:rsidP="00AE01B5">
            <w:pPr>
              <w:pStyle w:val="NormalTableText"/>
              <w:rPr>
                <w:rFonts w:ascii="Calibri" w:hAnsi="Calibri"/>
                <w:sz w:val="22"/>
              </w:rPr>
            </w:pPr>
            <w:r>
              <w:rPr>
                <w:rFonts w:ascii="Calibri" w:hAnsi="Calibri"/>
                <w:sz w:val="22"/>
              </w:rPr>
              <w:t>August 24, 2015</w:t>
            </w:r>
          </w:p>
        </w:tc>
        <w:tc>
          <w:tcPr>
            <w:tcW w:w="5863" w:type="dxa"/>
          </w:tcPr>
          <w:p w14:paraId="0BD284AE" w14:textId="77777777" w:rsidR="00D8638F" w:rsidRPr="006977F0" w:rsidRDefault="00D8638F" w:rsidP="00AE01B5">
            <w:pPr>
              <w:pStyle w:val="NormalTableText"/>
              <w:rPr>
                <w:rFonts w:ascii="Calibri" w:hAnsi="Calibri"/>
                <w:sz w:val="22"/>
              </w:rPr>
            </w:pPr>
            <w:r>
              <w:rPr>
                <w:rFonts w:ascii="Calibri" w:hAnsi="Calibri"/>
                <w:sz w:val="22"/>
              </w:rPr>
              <w:t>First draft review Phase 1 (AV)</w:t>
            </w:r>
          </w:p>
        </w:tc>
      </w:tr>
      <w:tr w:rsidR="009360B3" w:rsidRPr="006977F0" w14:paraId="00782F65" w14:textId="77777777" w:rsidTr="00AB431C">
        <w:trPr>
          <w:cantSplit/>
          <w:jc w:val="center"/>
        </w:trPr>
        <w:tc>
          <w:tcPr>
            <w:tcW w:w="1004" w:type="dxa"/>
          </w:tcPr>
          <w:p w14:paraId="6A86D649" w14:textId="77777777" w:rsidR="009360B3" w:rsidRPr="009360B3" w:rsidRDefault="009360B3" w:rsidP="008655B3">
            <w:pPr>
              <w:rPr>
                <w:b/>
              </w:rPr>
            </w:pPr>
            <w:r>
              <w:rPr>
                <w:b/>
              </w:rPr>
              <w:t>9</w:t>
            </w:r>
          </w:p>
        </w:tc>
        <w:tc>
          <w:tcPr>
            <w:tcW w:w="1980" w:type="dxa"/>
          </w:tcPr>
          <w:p w14:paraId="51D7ABCD" w14:textId="77777777" w:rsidR="009360B3" w:rsidRPr="009360B3" w:rsidRDefault="009360B3" w:rsidP="008655B3">
            <w:pPr>
              <w:rPr>
                <w:b/>
              </w:rPr>
            </w:pPr>
            <w:r w:rsidRPr="009360B3">
              <w:rPr>
                <w:b/>
              </w:rPr>
              <w:t>October 19, 2015</w:t>
            </w:r>
          </w:p>
        </w:tc>
        <w:tc>
          <w:tcPr>
            <w:tcW w:w="5863" w:type="dxa"/>
          </w:tcPr>
          <w:p w14:paraId="59E6A5EC" w14:textId="77777777" w:rsidR="009360B3" w:rsidRPr="009360B3" w:rsidRDefault="009360B3" w:rsidP="009360B3">
            <w:pPr>
              <w:rPr>
                <w:b/>
              </w:rPr>
            </w:pPr>
            <w:r w:rsidRPr="009360B3">
              <w:rPr>
                <w:b/>
              </w:rPr>
              <w:t>Updated, Finalized Specification – Legal Reference eDOCS #62632</w:t>
            </w:r>
            <w:r>
              <w:rPr>
                <w:b/>
              </w:rPr>
              <w:t>00</w:t>
            </w:r>
            <w:r w:rsidRPr="009360B3">
              <w:rPr>
                <w:b/>
              </w:rPr>
              <w:t xml:space="preserve"> v3 (AV)</w:t>
            </w:r>
          </w:p>
        </w:tc>
      </w:tr>
    </w:tbl>
    <w:p w14:paraId="1DBEF54F" w14:textId="77777777" w:rsidR="00FC08E4" w:rsidRPr="006977F0" w:rsidRDefault="00FC08E4" w:rsidP="00AB431C"/>
    <w:p w14:paraId="41D59358" w14:textId="77777777" w:rsidR="00FC08E4" w:rsidRPr="006977F0" w:rsidRDefault="00FC08E4" w:rsidP="00FC08E4">
      <w:pPr>
        <w:pStyle w:val="BodyText"/>
        <w:rPr>
          <w:rFonts w:ascii="Calibri" w:hAnsi="Calibri"/>
        </w:rPr>
      </w:pPr>
    </w:p>
    <w:p w14:paraId="39826C6D" w14:textId="77777777" w:rsidR="00FC08E4" w:rsidRPr="006977F0" w:rsidDel="0020247A" w:rsidRDefault="00FC08E4" w:rsidP="00FC08E4">
      <w:pPr>
        <w:pStyle w:val="BodyText"/>
        <w:pBdr>
          <w:top w:val="single" w:sz="4" w:space="1" w:color="auto"/>
          <w:left w:val="single" w:sz="4" w:space="0" w:color="auto"/>
          <w:bottom w:val="single" w:sz="4" w:space="1" w:color="auto"/>
          <w:right w:val="single" w:sz="4" w:space="4" w:color="auto"/>
        </w:pBdr>
        <w:rPr>
          <w:del w:id="0" w:author="Paul Shi" w:date="2022-03-22T20:13:00Z"/>
          <w:rFonts w:ascii="Calibri" w:hAnsi="Calibri"/>
        </w:rPr>
      </w:pPr>
      <w:del w:id="1" w:author="Paul Shi" w:date="2022-03-22T20:13:00Z">
        <w:r w:rsidRPr="006977F0" w:rsidDel="0020247A">
          <w:rPr>
            <w:rFonts w:ascii="Calibri" w:hAnsi="Calibri"/>
          </w:rPr>
          <w:delText>NOTE:</w:delText>
        </w:r>
      </w:del>
    </w:p>
    <w:p w14:paraId="5B865E79" w14:textId="77777777" w:rsidR="00FC08E4" w:rsidRPr="006977F0" w:rsidDel="0020247A" w:rsidRDefault="00FC08E4" w:rsidP="00FC08E4">
      <w:pPr>
        <w:pStyle w:val="BodyText"/>
        <w:pBdr>
          <w:top w:val="single" w:sz="4" w:space="1" w:color="auto"/>
          <w:left w:val="single" w:sz="4" w:space="0" w:color="auto"/>
          <w:bottom w:val="single" w:sz="4" w:space="1" w:color="auto"/>
          <w:right w:val="single" w:sz="4" w:space="4" w:color="auto"/>
        </w:pBdr>
        <w:rPr>
          <w:del w:id="2" w:author="Paul Shi" w:date="2022-03-22T20:13:00Z"/>
          <w:rFonts w:ascii="Calibri" w:hAnsi="Calibri"/>
        </w:rPr>
      </w:pPr>
      <w:del w:id="3" w:author="Paul Shi" w:date="2022-03-22T20:13:00Z">
        <w:r w:rsidRPr="006977F0" w:rsidDel="0020247A">
          <w:rPr>
            <w:rFonts w:ascii="Calibri" w:hAnsi="Calibri"/>
          </w:rPr>
          <w:delText>This is a CONTROLLED Document. Any documents appearing in paper form are not controlled and should be checked against the on-line file version prior to use.</w:delText>
        </w:r>
      </w:del>
    </w:p>
    <w:p w14:paraId="4CE32FBB" w14:textId="77777777" w:rsidR="00FC08E4" w:rsidRPr="006977F0" w:rsidDel="0020247A" w:rsidRDefault="00FC08E4" w:rsidP="00FC08E4">
      <w:pPr>
        <w:pStyle w:val="BodyText"/>
        <w:pBdr>
          <w:top w:val="single" w:sz="4" w:space="1" w:color="auto"/>
          <w:left w:val="single" w:sz="4" w:space="0" w:color="auto"/>
          <w:bottom w:val="single" w:sz="4" w:space="1" w:color="auto"/>
          <w:right w:val="single" w:sz="4" w:space="4" w:color="auto"/>
        </w:pBdr>
        <w:rPr>
          <w:del w:id="4" w:author="Paul Shi" w:date="2022-03-22T20:13:00Z"/>
          <w:rFonts w:ascii="Calibri" w:hAnsi="Calibri"/>
        </w:rPr>
      </w:pPr>
      <w:del w:id="5" w:author="Paul Shi" w:date="2022-03-22T20:13:00Z">
        <w:r w:rsidRPr="006977F0" w:rsidDel="0020247A">
          <w:rPr>
            <w:rFonts w:ascii="Calibri" w:hAnsi="Calibri"/>
            <w:b/>
            <w:bCs/>
          </w:rPr>
          <w:delText xml:space="preserve">Notice: </w:delText>
        </w:r>
        <w:r w:rsidRPr="006977F0" w:rsidDel="0020247A">
          <w:rPr>
            <w:rFonts w:ascii="Calibri" w:hAnsi="Calibri"/>
          </w:rPr>
          <w:delText>This Document hardcopy must be used for reference purpose only.</w:delText>
        </w:r>
      </w:del>
    </w:p>
    <w:p w14:paraId="42AB08BA" w14:textId="77777777" w:rsidR="00FC08E4" w:rsidRPr="006977F0" w:rsidDel="0020247A" w:rsidRDefault="00FC08E4" w:rsidP="00FC08E4">
      <w:pPr>
        <w:pStyle w:val="BodyText"/>
        <w:pBdr>
          <w:top w:val="single" w:sz="4" w:space="1" w:color="auto"/>
          <w:left w:val="single" w:sz="4" w:space="0" w:color="auto"/>
          <w:bottom w:val="single" w:sz="4" w:space="1" w:color="auto"/>
          <w:right w:val="single" w:sz="4" w:space="4" w:color="auto"/>
        </w:pBdr>
        <w:rPr>
          <w:del w:id="6" w:author="Paul Shi" w:date="2022-03-22T20:13:00Z"/>
          <w:rFonts w:ascii="Calibri" w:hAnsi="Calibri"/>
          <w:b/>
          <w:bCs/>
        </w:rPr>
      </w:pPr>
      <w:del w:id="7" w:author="Paul Shi" w:date="2022-03-22T20:13:00Z">
        <w:r w:rsidRPr="006977F0" w:rsidDel="0020247A">
          <w:rPr>
            <w:rFonts w:ascii="Calibri" w:hAnsi="Calibri"/>
            <w:b/>
          </w:rPr>
          <w:delText>The on-line copy is the current version of the document.</w:delText>
        </w:r>
      </w:del>
    </w:p>
    <w:p w14:paraId="367AA1B6" w14:textId="77777777" w:rsidR="006A7090" w:rsidRPr="006977F0" w:rsidRDefault="006A7090" w:rsidP="00FC08E4">
      <w:pPr>
        <w:pStyle w:val="BodyText"/>
        <w:rPr>
          <w:rFonts w:ascii="Calibri" w:hAnsi="Calibri"/>
        </w:rPr>
      </w:pPr>
    </w:p>
    <w:p w14:paraId="199A8A4D" w14:textId="77777777" w:rsidR="008A5319" w:rsidRPr="006977F0" w:rsidRDefault="00FC08E4" w:rsidP="00AB431C">
      <w:pPr>
        <w:pStyle w:val="Heading1"/>
      </w:pPr>
      <w:r w:rsidRPr="006977F0">
        <w:br w:type="page"/>
      </w:r>
      <w:r w:rsidR="008A5319" w:rsidRPr="006977F0">
        <w:lastRenderedPageBreak/>
        <w:t>G</w:t>
      </w:r>
      <w:r w:rsidR="00371DAF">
        <w:t>ENERAL</w:t>
      </w:r>
    </w:p>
    <w:p w14:paraId="58B874E0" w14:textId="77777777" w:rsidR="008A5319" w:rsidRPr="006977F0" w:rsidRDefault="008A5319">
      <w:pPr>
        <w:pStyle w:val="Heading2"/>
      </w:pPr>
      <w:r w:rsidRPr="006977F0">
        <w:t>Related</w:t>
      </w:r>
      <w:r w:rsidR="00FD56E6" w:rsidRPr="006977F0">
        <w:t xml:space="preserve"> </w:t>
      </w:r>
      <w:r w:rsidRPr="006977F0">
        <w:t>Sections</w:t>
      </w:r>
    </w:p>
    <w:p w14:paraId="3768AB76" w14:textId="77777777" w:rsidR="00911C9E" w:rsidRPr="002906B3" w:rsidDel="0020247A" w:rsidRDefault="00911C9E" w:rsidP="00523670">
      <w:pPr>
        <w:pStyle w:val="Heading3"/>
        <w:numPr>
          <w:ilvl w:val="0"/>
          <w:numId w:val="0"/>
        </w:numPr>
        <w:tabs>
          <w:tab w:val="left" w:pos="709"/>
        </w:tabs>
        <w:ind w:left="709"/>
        <w:rPr>
          <w:del w:id="8" w:author="Paul Shi" w:date="2022-03-22T20:13:00Z"/>
          <w:rFonts w:cs="Arial"/>
          <w:i/>
          <w:highlight w:val="yellow"/>
        </w:rPr>
      </w:pPr>
      <w:del w:id="9" w:author="Paul Shi" w:date="2022-03-22T20:13:00Z">
        <w:r w:rsidRPr="002906B3" w:rsidDel="0020247A">
          <w:rPr>
            <w:rFonts w:cs="Arial"/>
            <w:i/>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4586B1E5" w14:textId="77777777" w:rsidR="00911C9E" w:rsidRPr="002906B3" w:rsidDel="0020247A" w:rsidRDefault="00911C9E" w:rsidP="00523670">
      <w:pPr>
        <w:pStyle w:val="Heading3"/>
        <w:numPr>
          <w:ilvl w:val="0"/>
          <w:numId w:val="0"/>
        </w:numPr>
        <w:tabs>
          <w:tab w:val="left" w:pos="709"/>
        </w:tabs>
        <w:ind w:left="709"/>
        <w:rPr>
          <w:del w:id="10" w:author="Paul Shi" w:date="2022-03-22T20:13:00Z"/>
          <w:rFonts w:cs="Arial"/>
          <w:i/>
          <w:highlight w:val="yellow"/>
        </w:rPr>
      </w:pPr>
    </w:p>
    <w:p w14:paraId="5B638AD6" w14:textId="77777777" w:rsidR="00911C9E" w:rsidRPr="002906B3" w:rsidDel="0020247A" w:rsidRDefault="00911C9E" w:rsidP="00523670">
      <w:pPr>
        <w:pStyle w:val="Heading3"/>
        <w:numPr>
          <w:ilvl w:val="0"/>
          <w:numId w:val="0"/>
        </w:numPr>
        <w:tabs>
          <w:tab w:val="left" w:pos="709"/>
        </w:tabs>
        <w:ind w:left="709"/>
        <w:rPr>
          <w:del w:id="11" w:author="Paul Shi" w:date="2022-03-22T20:13:00Z"/>
          <w:rFonts w:cs="Arial"/>
          <w:i/>
          <w:highlight w:val="yellow"/>
        </w:rPr>
      </w:pPr>
      <w:del w:id="12" w:author="Paul Shi" w:date="2022-03-22T20:13:00Z">
        <w:r w:rsidRPr="002906B3" w:rsidDel="0020247A">
          <w:rPr>
            <w:rFonts w:cs="Arial"/>
            <w:i/>
            <w:highlight w:val="yellow"/>
          </w:rPr>
          <w:delText>Cross-referencing here may also be used to coordinate assemblies or systems whose components may span multiple Sections and which must meet certain performance requirements as an assembly or system.</w:delText>
        </w:r>
      </w:del>
    </w:p>
    <w:p w14:paraId="14D21C1F" w14:textId="77777777" w:rsidR="00911C9E" w:rsidRPr="002906B3" w:rsidDel="0020247A" w:rsidRDefault="00911C9E" w:rsidP="00523670">
      <w:pPr>
        <w:pStyle w:val="Heading3"/>
        <w:numPr>
          <w:ilvl w:val="0"/>
          <w:numId w:val="0"/>
        </w:numPr>
        <w:tabs>
          <w:tab w:val="left" w:pos="709"/>
        </w:tabs>
        <w:ind w:left="709"/>
        <w:rPr>
          <w:del w:id="13" w:author="Paul Shi" w:date="2022-03-22T20:13:00Z"/>
          <w:rFonts w:cs="Arial"/>
          <w:i/>
          <w:highlight w:val="yellow"/>
        </w:rPr>
      </w:pPr>
    </w:p>
    <w:p w14:paraId="5B8D85B6" w14:textId="77777777" w:rsidR="00911C9E" w:rsidRPr="002906B3" w:rsidDel="0020247A" w:rsidRDefault="00911C9E" w:rsidP="00523670">
      <w:pPr>
        <w:pStyle w:val="Heading3"/>
        <w:numPr>
          <w:ilvl w:val="0"/>
          <w:numId w:val="0"/>
        </w:numPr>
        <w:tabs>
          <w:tab w:val="left" w:pos="709"/>
        </w:tabs>
        <w:ind w:left="709"/>
        <w:rPr>
          <w:del w:id="14" w:author="Paul Shi" w:date="2022-03-22T20:13:00Z"/>
          <w:rFonts w:cs="Arial"/>
          <w:i/>
          <w:highlight w:val="yellow"/>
        </w:rPr>
      </w:pPr>
      <w:del w:id="15" w:author="Paul Shi" w:date="2022-03-22T20:13:00Z">
        <w:r w:rsidRPr="002906B3" w:rsidDel="0020247A">
          <w:rPr>
            <w:rFonts w:cs="Arial"/>
            <w:i/>
            <w:highlight w:val="yellow"/>
          </w:rPr>
          <w:delText>Contractor is responsible for coordination of the Work.</w:delText>
        </w:r>
      </w:del>
    </w:p>
    <w:p w14:paraId="5F4F76A6" w14:textId="77777777" w:rsidR="00911C9E" w:rsidRPr="002906B3" w:rsidDel="0020247A" w:rsidRDefault="00911C9E" w:rsidP="00523670">
      <w:pPr>
        <w:pStyle w:val="Heading3"/>
        <w:numPr>
          <w:ilvl w:val="0"/>
          <w:numId w:val="0"/>
        </w:numPr>
        <w:tabs>
          <w:tab w:val="left" w:pos="709"/>
        </w:tabs>
        <w:ind w:left="709"/>
        <w:rPr>
          <w:del w:id="16" w:author="Paul Shi" w:date="2022-03-22T20:13:00Z"/>
          <w:rFonts w:cs="Arial"/>
          <w:i/>
          <w:highlight w:val="yellow"/>
        </w:rPr>
      </w:pPr>
    </w:p>
    <w:p w14:paraId="0687AEDA" w14:textId="77777777" w:rsidR="00911C9E" w:rsidRPr="002906B3" w:rsidDel="0020247A" w:rsidRDefault="00911C9E" w:rsidP="00523670">
      <w:pPr>
        <w:pStyle w:val="Heading3"/>
        <w:numPr>
          <w:ilvl w:val="0"/>
          <w:numId w:val="0"/>
        </w:numPr>
        <w:tabs>
          <w:tab w:val="left" w:pos="709"/>
        </w:tabs>
        <w:ind w:left="709"/>
        <w:rPr>
          <w:del w:id="17" w:author="Paul Shi" w:date="2022-03-22T20:13:00Z"/>
          <w:rFonts w:cs="Arial"/>
          <w:i/>
        </w:rPr>
      </w:pPr>
      <w:del w:id="18" w:author="Paul Shi" w:date="2022-03-22T20:13:00Z">
        <w:r w:rsidRPr="002906B3" w:rsidDel="0020247A">
          <w:rPr>
            <w:rFonts w:cs="Arial"/>
            <w:i/>
            <w:highlight w:val="yellow"/>
          </w:rPr>
          <w:delText>This Section is to be completed/updated during the design development by the Consultant. If it is not applicable to the section for the specific project it may be deleted.]</w:delText>
        </w:r>
      </w:del>
    </w:p>
    <w:p w14:paraId="1E4B8DEE" w14:textId="77777777" w:rsidR="00911C9E" w:rsidRPr="006977F0" w:rsidDel="0020247A" w:rsidRDefault="00911C9E" w:rsidP="00523670">
      <w:pPr>
        <w:pStyle w:val="Heading3"/>
        <w:numPr>
          <w:ilvl w:val="0"/>
          <w:numId w:val="0"/>
        </w:numPr>
        <w:tabs>
          <w:tab w:val="left" w:pos="709"/>
        </w:tabs>
        <w:ind w:left="709"/>
        <w:rPr>
          <w:del w:id="19" w:author="Paul Shi" w:date="2022-03-22T20:13:00Z"/>
          <w:rFonts w:cs="Arial"/>
        </w:rPr>
      </w:pPr>
    </w:p>
    <w:p w14:paraId="5390A7CB" w14:textId="77777777" w:rsidR="00911C9E" w:rsidRPr="002906B3" w:rsidDel="0020247A" w:rsidRDefault="00911C9E" w:rsidP="00523670">
      <w:pPr>
        <w:pStyle w:val="Heading3"/>
        <w:numPr>
          <w:ilvl w:val="0"/>
          <w:numId w:val="0"/>
        </w:numPr>
        <w:tabs>
          <w:tab w:val="left" w:pos="709"/>
        </w:tabs>
        <w:ind w:left="709"/>
        <w:rPr>
          <w:del w:id="20" w:author="Paul Shi" w:date="2022-03-22T20:13:00Z"/>
          <w:rFonts w:cs="Arial"/>
          <w:i/>
        </w:rPr>
      </w:pPr>
      <w:del w:id="21" w:author="Paul Shi" w:date="2022-03-22T20:13:00Z">
        <w:r w:rsidRPr="002906B3" w:rsidDel="0020247A">
          <w:rPr>
            <w:rFonts w:cs="Arial"/>
            <w:i/>
            <w:highlight w:val="yellow"/>
          </w:rPr>
          <w:delText>[List Sections specifying installation of products supplied but not installed under this Section and indicate specific items.]</w:delText>
        </w:r>
      </w:del>
    </w:p>
    <w:p w14:paraId="6F8209C2" w14:textId="77777777" w:rsidR="00911C9E" w:rsidRPr="006977F0" w:rsidDel="0020247A" w:rsidRDefault="00911C9E" w:rsidP="00955382">
      <w:pPr>
        <w:pStyle w:val="Heading3"/>
        <w:tabs>
          <w:tab w:val="clear" w:pos="1440"/>
          <w:tab w:val="left" w:pos="1418"/>
        </w:tabs>
        <w:ind w:left="1418" w:hanging="709"/>
        <w:rPr>
          <w:del w:id="22" w:author="Paul Shi" w:date="2022-03-22T20:13:00Z"/>
        </w:rPr>
      </w:pPr>
      <w:del w:id="23" w:author="Paul Shi" w:date="2022-03-22T20:13:00Z">
        <w:r w:rsidRPr="006977F0" w:rsidDel="0020247A">
          <w:delText xml:space="preserve">Section </w:delText>
        </w:r>
        <w:r w:rsidRPr="002906B3" w:rsidDel="0020247A">
          <w:rPr>
            <w:highlight w:val="yellow"/>
          </w:rPr>
          <w:delText>[______ – ____________]:</w:delText>
        </w:r>
        <w:r w:rsidRPr="006977F0" w:rsidDel="0020247A">
          <w:delText xml:space="preserve">  Execution requirements for </w:delText>
        </w:r>
        <w:r w:rsidRPr="002906B3" w:rsidDel="0020247A">
          <w:rPr>
            <w:highlight w:val="yellow"/>
          </w:rPr>
          <w:delText>...[item]...</w:delText>
        </w:r>
        <w:r w:rsidRPr="006977F0" w:rsidDel="0020247A">
          <w:delText xml:space="preserve"> specified under this Section.</w:delText>
        </w:r>
      </w:del>
    </w:p>
    <w:p w14:paraId="6ABD50B5" w14:textId="77777777" w:rsidR="00911C9E" w:rsidRPr="006977F0" w:rsidDel="0020247A" w:rsidRDefault="00911C9E" w:rsidP="00911C9E">
      <w:pPr>
        <w:pStyle w:val="Heading3"/>
        <w:numPr>
          <w:ilvl w:val="0"/>
          <w:numId w:val="0"/>
        </w:numPr>
        <w:ind w:left="4320"/>
        <w:rPr>
          <w:del w:id="24" w:author="Paul Shi" w:date="2022-03-22T20:13:00Z"/>
          <w:rFonts w:cs="Arial"/>
        </w:rPr>
      </w:pPr>
    </w:p>
    <w:p w14:paraId="7BCE2C0E" w14:textId="77777777" w:rsidR="00911C9E" w:rsidRPr="002906B3" w:rsidDel="0020247A" w:rsidRDefault="00911C9E" w:rsidP="00955382">
      <w:pPr>
        <w:pStyle w:val="Heading3"/>
        <w:numPr>
          <w:ilvl w:val="0"/>
          <w:numId w:val="0"/>
        </w:numPr>
        <w:tabs>
          <w:tab w:val="left" w:pos="709"/>
        </w:tabs>
        <w:ind w:left="709"/>
        <w:rPr>
          <w:del w:id="25" w:author="Paul Shi" w:date="2022-03-22T20:13:00Z"/>
          <w:rFonts w:cs="Arial"/>
          <w:i/>
        </w:rPr>
      </w:pPr>
      <w:del w:id="26" w:author="Paul Shi" w:date="2022-03-22T20:13:00Z">
        <w:r w:rsidRPr="002906B3" w:rsidDel="0020247A">
          <w:rPr>
            <w:rFonts w:cs="Arial"/>
            <w:i/>
            <w:highlight w:val="yellow"/>
          </w:rPr>
          <w:delText>[List Sections specifying products installed but not supplied under this Section and indicate specific items.]</w:delText>
        </w:r>
      </w:del>
    </w:p>
    <w:p w14:paraId="2F7D2267" w14:textId="77777777" w:rsidR="00911C9E" w:rsidRPr="006977F0" w:rsidDel="0020247A" w:rsidRDefault="00911C9E" w:rsidP="00955382">
      <w:pPr>
        <w:pStyle w:val="Heading3"/>
        <w:tabs>
          <w:tab w:val="clear" w:pos="1440"/>
          <w:tab w:val="left" w:pos="1418"/>
        </w:tabs>
        <w:ind w:left="1418" w:hanging="709"/>
        <w:rPr>
          <w:del w:id="27" w:author="Paul Shi" w:date="2022-03-22T20:13:00Z"/>
        </w:rPr>
      </w:pPr>
      <w:del w:id="28" w:author="Paul Shi" w:date="2022-03-22T20:13:00Z">
        <w:r w:rsidRPr="006977F0" w:rsidDel="0020247A">
          <w:delText xml:space="preserve">Section </w:delText>
        </w:r>
        <w:r w:rsidRPr="002906B3" w:rsidDel="0020247A">
          <w:rPr>
            <w:highlight w:val="yellow"/>
          </w:rPr>
          <w:delText>[______ – ____________]:</w:delText>
        </w:r>
        <w:r w:rsidRPr="006977F0" w:rsidDel="0020247A">
          <w:delText xml:space="preserve">  Product requirements for </w:delText>
        </w:r>
        <w:r w:rsidRPr="002906B3" w:rsidDel="0020247A">
          <w:rPr>
            <w:highlight w:val="yellow"/>
          </w:rPr>
          <w:delText>...[item]...</w:delText>
        </w:r>
        <w:r w:rsidRPr="006977F0" w:rsidDel="0020247A">
          <w:delText xml:space="preserve"> for installation under this Section.</w:delText>
        </w:r>
      </w:del>
    </w:p>
    <w:p w14:paraId="6E9D9312" w14:textId="77777777" w:rsidR="00911C9E" w:rsidRPr="006977F0" w:rsidDel="0020247A" w:rsidRDefault="00911C9E" w:rsidP="00911C9E">
      <w:pPr>
        <w:pStyle w:val="Heading3"/>
        <w:numPr>
          <w:ilvl w:val="0"/>
          <w:numId w:val="0"/>
        </w:numPr>
        <w:ind w:left="4320"/>
        <w:rPr>
          <w:del w:id="29" w:author="Paul Shi" w:date="2022-03-22T20:13:00Z"/>
          <w:rFonts w:cs="Arial"/>
        </w:rPr>
      </w:pPr>
    </w:p>
    <w:p w14:paraId="2E200896" w14:textId="77777777" w:rsidR="00911C9E" w:rsidRPr="002906B3" w:rsidDel="0020247A" w:rsidRDefault="00911C9E" w:rsidP="00955382">
      <w:pPr>
        <w:pStyle w:val="Heading3"/>
        <w:numPr>
          <w:ilvl w:val="0"/>
          <w:numId w:val="0"/>
        </w:numPr>
        <w:tabs>
          <w:tab w:val="left" w:pos="709"/>
        </w:tabs>
        <w:ind w:left="709"/>
        <w:rPr>
          <w:del w:id="30" w:author="Paul Shi" w:date="2022-03-22T20:13:00Z"/>
          <w:rFonts w:cs="Arial"/>
          <w:i/>
        </w:rPr>
      </w:pPr>
      <w:del w:id="31" w:author="Paul Shi" w:date="2022-03-22T20:13:00Z">
        <w:r w:rsidRPr="002906B3" w:rsidDel="0020247A">
          <w:rPr>
            <w:rFonts w:cs="Arial"/>
            <w:i/>
            <w:highlight w:val="yellow"/>
          </w:rPr>
          <w:delText>[List Sections specifying related requirements.]</w:delText>
        </w:r>
      </w:del>
    </w:p>
    <w:p w14:paraId="1DF61D77" w14:textId="77777777" w:rsidR="00911C9E" w:rsidDel="0020247A" w:rsidRDefault="00911C9E" w:rsidP="00955382">
      <w:pPr>
        <w:pStyle w:val="Heading3"/>
        <w:tabs>
          <w:tab w:val="clear" w:pos="1440"/>
          <w:tab w:val="left" w:pos="1418"/>
        </w:tabs>
        <w:ind w:left="1418" w:hanging="709"/>
        <w:rPr>
          <w:del w:id="32" w:author="Paul Shi" w:date="2022-03-22T20:13:00Z"/>
        </w:rPr>
      </w:pPr>
      <w:del w:id="33" w:author="Paul Shi" w:date="2022-03-22T20:13:00Z">
        <w:r w:rsidRPr="006977F0" w:rsidDel="0020247A">
          <w:delText xml:space="preserve">Section </w:delText>
        </w:r>
        <w:r w:rsidRPr="002906B3" w:rsidDel="0020247A">
          <w:rPr>
            <w:highlight w:val="yellow"/>
          </w:rPr>
          <w:delText>[______ – ____________]:  [Optional short phrase indicating relationship].</w:delText>
        </w:r>
      </w:del>
    </w:p>
    <w:p w14:paraId="05D50FD6" w14:textId="77777777" w:rsidR="002765CC" w:rsidDel="0020247A" w:rsidRDefault="002765CC" w:rsidP="0043120E">
      <w:pPr>
        <w:pStyle w:val="Heading3"/>
        <w:numPr>
          <w:ilvl w:val="0"/>
          <w:numId w:val="0"/>
        </w:numPr>
        <w:ind w:left="706"/>
        <w:rPr>
          <w:del w:id="34" w:author="Paul Shi" w:date="2022-03-22T20:13:00Z"/>
          <w:i/>
        </w:rPr>
      </w:pPr>
    </w:p>
    <w:p w14:paraId="59CD41A8" w14:textId="77777777" w:rsidR="0043120E" w:rsidRPr="002906B3" w:rsidDel="0020247A" w:rsidRDefault="0043120E" w:rsidP="0043120E">
      <w:pPr>
        <w:pStyle w:val="Heading3"/>
        <w:numPr>
          <w:ilvl w:val="0"/>
          <w:numId w:val="0"/>
        </w:numPr>
        <w:ind w:left="706"/>
        <w:rPr>
          <w:del w:id="35" w:author="Paul Shi" w:date="2022-03-22T20:13:00Z"/>
          <w:i/>
        </w:rPr>
      </w:pPr>
      <w:del w:id="36" w:author="Paul Shi" w:date="2022-03-22T20:13:00Z">
        <w:r w:rsidRPr="002906B3" w:rsidDel="0020247A">
          <w:rPr>
            <w:i/>
            <w:highlight w:val="yellow"/>
          </w:rPr>
          <w:delText>[List Sections specifying related requirements.]</w:delText>
        </w:r>
      </w:del>
    </w:p>
    <w:p w14:paraId="325CBDB9" w14:textId="77777777" w:rsidR="0043120E" w:rsidRPr="00842F8C" w:rsidRDefault="0043120E" w:rsidP="0043120E">
      <w:pPr>
        <w:pStyle w:val="Heading3"/>
        <w:numPr>
          <w:ilvl w:val="2"/>
          <w:numId w:val="24"/>
        </w:numPr>
        <w:rPr>
          <w:rPrChange w:id="37" w:author="Radulovic, Nicole" w:date="2022-11-03T11:17:00Z">
            <w:rPr>
              <w:highlight w:val="yellow"/>
            </w:rPr>
          </w:rPrChange>
        </w:rPr>
      </w:pPr>
      <w:r w:rsidRPr="00842F8C">
        <w:rPr>
          <w:rPrChange w:id="38" w:author="Radulovic, Nicole" w:date="2022-11-03T11:17:00Z">
            <w:rPr>
              <w:highlight w:val="yellow"/>
            </w:rPr>
          </w:rPrChange>
        </w:rPr>
        <w:t xml:space="preserve">Section </w:t>
      </w:r>
      <w:proofErr w:type="gramStart"/>
      <w:r w:rsidRPr="00842F8C">
        <w:rPr>
          <w:rPrChange w:id="39" w:author="Radulovic, Nicole" w:date="2022-11-03T11:17:00Z">
            <w:rPr>
              <w:highlight w:val="yellow"/>
            </w:rPr>
          </w:rPrChange>
        </w:rPr>
        <w:t>01060  –</w:t>
      </w:r>
      <w:proofErr w:type="gramEnd"/>
      <w:r w:rsidRPr="00842F8C">
        <w:rPr>
          <w:rPrChange w:id="40" w:author="Radulovic, Nicole" w:date="2022-11-03T11:17:00Z">
            <w:rPr>
              <w:highlight w:val="yellow"/>
            </w:rPr>
          </w:rPrChange>
        </w:rPr>
        <w:t xml:space="preserve"> Regulatory Requirements</w:t>
      </w:r>
    </w:p>
    <w:p w14:paraId="2AE72711" w14:textId="77777777" w:rsidR="0043120E" w:rsidRPr="00842F8C" w:rsidRDefault="0043120E" w:rsidP="0043120E">
      <w:pPr>
        <w:pStyle w:val="Heading3"/>
        <w:rPr>
          <w:rPrChange w:id="41" w:author="Radulovic, Nicole" w:date="2022-11-03T11:17:00Z">
            <w:rPr>
              <w:highlight w:val="yellow"/>
            </w:rPr>
          </w:rPrChange>
        </w:rPr>
      </w:pPr>
      <w:r w:rsidRPr="00842F8C">
        <w:rPr>
          <w:rPrChange w:id="42" w:author="Radulovic, Nicole" w:date="2022-11-03T11:17:00Z">
            <w:rPr>
              <w:highlight w:val="yellow"/>
            </w:rPr>
          </w:rPrChange>
        </w:rPr>
        <w:t>Section 01300 – Submittals</w:t>
      </w:r>
    </w:p>
    <w:p w14:paraId="00D28E3F" w14:textId="77777777" w:rsidR="0043120E" w:rsidRPr="00842F8C" w:rsidRDefault="0043120E" w:rsidP="0043120E">
      <w:pPr>
        <w:pStyle w:val="Heading3"/>
        <w:rPr>
          <w:rPrChange w:id="43" w:author="Radulovic, Nicole" w:date="2022-11-03T11:17:00Z">
            <w:rPr>
              <w:highlight w:val="yellow"/>
            </w:rPr>
          </w:rPrChange>
        </w:rPr>
      </w:pPr>
      <w:r w:rsidRPr="00842F8C">
        <w:rPr>
          <w:rPrChange w:id="44" w:author="Radulovic, Nicole" w:date="2022-11-03T11:17:00Z">
            <w:rPr>
              <w:highlight w:val="yellow"/>
            </w:rPr>
          </w:rPrChange>
        </w:rPr>
        <w:t xml:space="preserve">Section 03300 – Cast </w:t>
      </w:r>
      <w:proofErr w:type="gramStart"/>
      <w:r w:rsidRPr="00842F8C">
        <w:rPr>
          <w:rPrChange w:id="45" w:author="Radulovic, Nicole" w:date="2022-11-03T11:17:00Z">
            <w:rPr>
              <w:highlight w:val="yellow"/>
            </w:rPr>
          </w:rPrChange>
        </w:rPr>
        <w:t>In</w:t>
      </w:r>
      <w:proofErr w:type="gramEnd"/>
      <w:r w:rsidRPr="00842F8C">
        <w:rPr>
          <w:rPrChange w:id="46" w:author="Radulovic, Nicole" w:date="2022-11-03T11:17:00Z">
            <w:rPr>
              <w:highlight w:val="yellow"/>
            </w:rPr>
          </w:rPrChange>
        </w:rPr>
        <w:t xml:space="preserve"> Place Concrete</w:t>
      </w:r>
    </w:p>
    <w:p w14:paraId="28A7BCE9" w14:textId="77777777" w:rsidR="0043120E" w:rsidRPr="0051662B" w:rsidDel="0020247A" w:rsidRDefault="0043120E" w:rsidP="0043120E">
      <w:pPr>
        <w:pStyle w:val="Heading3"/>
        <w:rPr>
          <w:del w:id="47" w:author="Paul Shi" w:date="2022-03-22T20:13:00Z"/>
        </w:rPr>
      </w:pPr>
      <w:del w:id="48" w:author="Paul Shi" w:date="2022-03-22T20:13:00Z">
        <w:r w:rsidRPr="0051662B" w:rsidDel="0020247A">
          <w:delText xml:space="preserve">Section </w:delText>
        </w:r>
        <w:r w:rsidRPr="002906B3" w:rsidDel="0020247A">
          <w:rPr>
            <w:highlight w:val="yellow"/>
          </w:rPr>
          <w:delText>[______ – ____________]:  [Optional short phrase indicating relationship].</w:delText>
        </w:r>
      </w:del>
    </w:p>
    <w:p w14:paraId="46070F10" w14:textId="77777777" w:rsidR="0043120E" w:rsidRPr="006977F0" w:rsidRDefault="0043120E" w:rsidP="00955382">
      <w:pPr>
        <w:pStyle w:val="Heading3"/>
        <w:tabs>
          <w:tab w:val="clear" w:pos="1440"/>
          <w:tab w:val="left" w:pos="1418"/>
        </w:tabs>
        <w:ind w:left="1418" w:hanging="709"/>
      </w:pPr>
    </w:p>
    <w:p w14:paraId="17D9A4AE" w14:textId="77777777" w:rsidR="008A5319" w:rsidRPr="006977F0" w:rsidRDefault="008A5319">
      <w:pPr>
        <w:pStyle w:val="Heading2"/>
      </w:pPr>
      <w:r w:rsidRPr="006977F0">
        <w:t>References</w:t>
      </w:r>
    </w:p>
    <w:p w14:paraId="138F6A80" w14:textId="77777777" w:rsidR="00A54452" w:rsidRPr="002906B3" w:rsidDel="0020247A" w:rsidRDefault="00A54452" w:rsidP="002906B3">
      <w:pPr>
        <w:pStyle w:val="BodyText"/>
        <w:ind w:left="709"/>
        <w:rPr>
          <w:del w:id="49" w:author="Paul Shi" w:date="2022-03-22T20:14:00Z"/>
          <w:rFonts w:ascii="Calibri" w:hAnsi="Calibri" w:cs="Arial"/>
          <w:i/>
        </w:rPr>
      </w:pPr>
      <w:del w:id="50" w:author="Paul Shi" w:date="2022-03-22T20:14:00Z">
        <w:r w:rsidRPr="002906B3" w:rsidDel="0020247A">
          <w:rPr>
            <w:rFonts w:ascii="Calibri" w:hAnsi="Calibri" w:cs="Arial"/>
            <w:i/>
            <w:highlight w:val="yellow"/>
          </w:rPr>
          <w:delText>[Delete .1 if Section 01060 – Regulatory Requirements is included in Contract Documents.]</w:delText>
        </w:r>
      </w:del>
    </w:p>
    <w:p w14:paraId="7FF56851" w14:textId="77777777" w:rsidR="00A54452" w:rsidRPr="006977F0" w:rsidRDefault="00A54452" w:rsidP="002906B3">
      <w:pPr>
        <w:pStyle w:val="Heading3"/>
        <w:tabs>
          <w:tab w:val="clear" w:pos="1440"/>
          <w:tab w:val="left" w:pos="1418"/>
        </w:tabs>
        <w:ind w:left="1418" w:hanging="709"/>
      </w:pPr>
      <w:r w:rsidRPr="006977F0">
        <w:t>Comply with the latest edition of the following statutes</w:t>
      </w:r>
      <w:r w:rsidR="00F87576" w:rsidRPr="006977F0">
        <w:t>,</w:t>
      </w:r>
      <w:r w:rsidRPr="006977F0">
        <w:t xml:space="preserve"> codes</w:t>
      </w:r>
      <w:r w:rsidR="002765CC">
        <w:t>,</w:t>
      </w:r>
      <w:r w:rsidRPr="006977F0">
        <w:t xml:space="preserve"> standards</w:t>
      </w:r>
      <w:r w:rsidR="002765CC">
        <w:t>,</w:t>
      </w:r>
      <w:r w:rsidRPr="006977F0">
        <w:t xml:space="preserve"> and all amendments thereto</w:t>
      </w:r>
      <w:r w:rsidR="002765CC">
        <w:t>:</w:t>
      </w:r>
    </w:p>
    <w:p w14:paraId="04AFF7FF" w14:textId="77777777" w:rsidR="008A5319" w:rsidRPr="006977F0" w:rsidRDefault="008A5319" w:rsidP="002906B3">
      <w:pPr>
        <w:pStyle w:val="Heading4"/>
        <w:tabs>
          <w:tab w:val="left" w:pos="2127"/>
        </w:tabs>
        <w:ind w:left="2127" w:hanging="709"/>
      </w:pPr>
      <w:r w:rsidRPr="006977F0">
        <w:t>CSA</w:t>
      </w:r>
      <w:r w:rsidR="005E3C6E">
        <w:t xml:space="preserve"> </w:t>
      </w:r>
      <w:r w:rsidRPr="006977F0">
        <w:t>A165 Series</w:t>
      </w:r>
      <w:r w:rsidR="005E3C6E">
        <w:t>-14</w:t>
      </w:r>
      <w:r w:rsidRPr="006977F0">
        <w:t>, Standards on Concrete Masonry Units.</w:t>
      </w:r>
    </w:p>
    <w:p w14:paraId="6DC99BD2" w14:textId="77777777" w:rsidR="008A5319" w:rsidRPr="006977F0" w:rsidRDefault="008A5319" w:rsidP="002906B3">
      <w:pPr>
        <w:pStyle w:val="Heading4"/>
        <w:tabs>
          <w:tab w:val="left" w:pos="2127"/>
        </w:tabs>
        <w:ind w:left="2127" w:hanging="709"/>
      </w:pPr>
      <w:r w:rsidRPr="006977F0">
        <w:t>CSA A179</w:t>
      </w:r>
      <w:r w:rsidR="005E3C6E">
        <w:t>-14</w:t>
      </w:r>
      <w:r w:rsidRPr="006977F0">
        <w:t>, Mortar and Grout for Unit Masonry.</w:t>
      </w:r>
    </w:p>
    <w:p w14:paraId="6A6BAB3E" w14:textId="77777777" w:rsidR="008A5319" w:rsidRPr="006977F0" w:rsidRDefault="008A5319" w:rsidP="002906B3">
      <w:pPr>
        <w:pStyle w:val="Heading4"/>
        <w:tabs>
          <w:tab w:val="left" w:pos="2127"/>
        </w:tabs>
        <w:ind w:left="2127" w:hanging="709"/>
      </w:pPr>
      <w:r w:rsidRPr="006977F0">
        <w:t>CAN3 A371</w:t>
      </w:r>
      <w:r w:rsidR="005E3C6E">
        <w:t>-14</w:t>
      </w:r>
      <w:r w:rsidRPr="006977F0">
        <w:t>, Masonry Construction for Buildings.</w:t>
      </w:r>
    </w:p>
    <w:p w14:paraId="3F954F5A" w14:textId="77777777" w:rsidR="00DE0B0F" w:rsidRPr="006977F0" w:rsidRDefault="00DE0B0F" w:rsidP="00DE0B0F">
      <w:pPr>
        <w:pStyle w:val="Heading2"/>
      </w:pPr>
      <w:r w:rsidRPr="006977F0">
        <w:t>Measurement and Payment</w:t>
      </w:r>
    </w:p>
    <w:p w14:paraId="5E1203C3" w14:textId="77777777" w:rsidR="002E0D00" w:rsidRPr="00452C67" w:rsidDel="0020247A" w:rsidRDefault="002E0D00" w:rsidP="002E0D00">
      <w:pPr>
        <w:pStyle w:val="PlainText"/>
        <w:tabs>
          <w:tab w:val="left" w:pos="720"/>
          <w:tab w:val="left" w:pos="2880"/>
        </w:tabs>
        <w:spacing w:before="80"/>
        <w:ind w:left="720"/>
        <w:jc w:val="both"/>
        <w:rPr>
          <w:del w:id="51" w:author="Paul Shi" w:date="2022-03-22T20:14:00Z"/>
          <w:rFonts w:ascii="Calibri" w:hAnsi="Calibri"/>
          <w:i/>
          <w:sz w:val="22"/>
          <w:highlight w:val="yellow"/>
        </w:rPr>
      </w:pPr>
      <w:del w:id="52" w:author="Paul Shi" w:date="2022-03-22T20:14:00Z">
        <w:r w:rsidRPr="00452C67" w:rsidDel="0020247A">
          <w:rPr>
            <w:rFonts w:ascii="Calibri" w:hAnsi="Calibri"/>
            <w:i/>
            <w:sz w:val="22"/>
            <w:highlight w:val="yellow"/>
          </w:rPr>
          <w:delText>[Choose one of the following payment language provisions that best suits the individual project.</w:delText>
        </w:r>
      </w:del>
    </w:p>
    <w:p w14:paraId="74274866" w14:textId="77777777" w:rsidR="002E0D00" w:rsidRPr="00452C67" w:rsidDel="0020247A" w:rsidRDefault="002E0D00" w:rsidP="002E0D00">
      <w:pPr>
        <w:pStyle w:val="PlainText"/>
        <w:tabs>
          <w:tab w:val="left" w:pos="720"/>
          <w:tab w:val="left" w:pos="2880"/>
        </w:tabs>
        <w:spacing w:before="80"/>
        <w:ind w:left="720"/>
        <w:jc w:val="both"/>
        <w:rPr>
          <w:del w:id="53" w:author="Paul Shi" w:date="2022-03-22T20:14:00Z"/>
          <w:rFonts w:ascii="Calibri" w:hAnsi="Calibri"/>
          <w:i/>
          <w:sz w:val="22"/>
          <w:highlight w:val="yellow"/>
        </w:rPr>
      </w:pPr>
      <w:del w:id="54" w:author="Paul Shi" w:date="2022-03-22T20:14:00Z">
        <w:r w:rsidRPr="00452C67" w:rsidDel="0020247A">
          <w:rPr>
            <w:rFonts w:ascii="Calibri" w:hAnsi="Calibri"/>
            <w:i/>
            <w:sz w:val="22"/>
            <w:highlight w:val="yellow"/>
          </w:rPr>
          <w:delText>If this Section is not specifically referenced by an item in the Bid Form, please use the following language:</w:delText>
        </w:r>
      </w:del>
    </w:p>
    <w:p w14:paraId="221154DC" w14:textId="77777777" w:rsidR="002E0D00" w:rsidRPr="008D23A0" w:rsidRDefault="002E0D00" w:rsidP="002E0D00">
      <w:pPr>
        <w:pStyle w:val="Heading3"/>
        <w:rPr>
          <w:rPrChange w:id="55" w:author="Radulovic, Nicole" w:date="2022-11-03T11:20:00Z">
            <w:rPr>
              <w:highlight w:val="yellow"/>
            </w:rPr>
          </w:rPrChange>
        </w:rPr>
      </w:pPr>
      <w:r w:rsidRPr="008D23A0">
        <w:rPr>
          <w:rPrChange w:id="56" w:author="Radulovic, Nicole" w:date="2022-11-03T11:20:00Z">
            <w:rPr>
              <w:highlight w:val="yellow"/>
            </w:rPr>
          </w:rPrChange>
        </w:rPr>
        <w:t>The work of this Section will not be measured separately for payment.  All costs associated with the work of this Section shall be included in the Contract Price.</w:t>
      </w:r>
    </w:p>
    <w:p w14:paraId="0DF153AB" w14:textId="77777777" w:rsidR="002E0D00" w:rsidRPr="00452C67" w:rsidDel="0020247A" w:rsidRDefault="002E0D00" w:rsidP="002E0D00">
      <w:pPr>
        <w:pStyle w:val="PlainText"/>
        <w:tabs>
          <w:tab w:val="left" w:pos="720"/>
          <w:tab w:val="left" w:pos="2880"/>
        </w:tabs>
        <w:spacing w:before="80"/>
        <w:ind w:left="720"/>
        <w:jc w:val="both"/>
        <w:rPr>
          <w:del w:id="57" w:author="Paul Shi" w:date="2022-03-22T20:14:00Z"/>
          <w:rFonts w:ascii="Calibri" w:hAnsi="Calibri"/>
          <w:i/>
          <w:sz w:val="22"/>
          <w:highlight w:val="yellow"/>
        </w:rPr>
      </w:pPr>
      <w:del w:id="58" w:author="Paul Shi" w:date="2022-03-22T20:14:00Z">
        <w:r w:rsidRPr="00452C67" w:rsidDel="0020247A">
          <w:rPr>
            <w:rFonts w:ascii="Calibri" w:hAnsi="Calibri"/>
            <w:i/>
            <w:sz w:val="22"/>
            <w:highlight w:val="yellow"/>
          </w:rPr>
          <w:lastRenderedPageBreak/>
          <w:delText>OR If this Section is specifically referenced in the Bid Form, use the following language and identify the relevant item in the Bid Form:</w:delText>
        </w:r>
      </w:del>
    </w:p>
    <w:p w14:paraId="7E236F21" w14:textId="77777777" w:rsidR="002E0D00" w:rsidRPr="00452C67" w:rsidDel="0020247A" w:rsidRDefault="002E0D00" w:rsidP="002E0D00">
      <w:pPr>
        <w:pStyle w:val="Heading3"/>
        <w:rPr>
          <w:del w:id="59" w:author="Paul Shi" w:date="2022-03-22T20:14:00Z"/>
          <w:highlight w:val="yellow"/>
        </w:rPr>
      </w:pPr>
      <w:del w:id="60" w:author="Paul Shi" w:date="2022-03-22T20:14:00Z">
        <w:r w:rsidRPr="00452C67" w:rsidDel="0020247A">
          <w:rPr>
            <w:highlight w:val="yellow"/>
          </w:rPr>
          <w:delText>All costs associated with the work of this Section shall be included in the price(s) for Item No(s). ___ in the Bid Form.</w:delText>
        </w:r>
      </w:del>
    </w:p>
    <w:p w14:paraId="306B450B" w14:textId="77777777" w:rsidR="002E0D00" w:rsidDel="0020247A" w:rsidRDefault="002E0D00" w:rsidP="002906B3">
      <w:pPr>
        <w:pStyle w:val="Heading3"/>
        <w:numPr>
          <w:ilvl w:val="0"/>
          <w:numId w:val="0"/>
        </w:numPr>
        <w:tabs>
          <w:tab w:val="left" w:pos="1418"/>
        </w:tabs>
        <w:ind w:left="1440" w:hanging="720"/>
        <w:rPr>
          <w:del w:id="61" w:author="Paul Shi" w:date="2022-03-22T20:14:00Z"/>
        </w:rPr>
      </w:pPr>
      <w:del w:id="62" w:author="Paul Shi" w:date="2022-03-22T20:14:00Z">
        <w:r w:rsidRPr="00452C67" w:rsidDel="0020247A">
          <w:rPr>
            <w:i/>
            <w:highlight w:val="yellow"/>
          </w:rPr>
          <w:delText>If the work of this Section is to be measured and paid for by several different methods, please amend the standard wording given above to reflect the different methods of measurement and payment.</w:delText>
        </w:r>
        <w:r w:rsidRPr="00452C67" w:rsidDel="0020247A">
          <w:rPr>
            <w:highlight w:val="yellow"/>
          </w:rPr>
          <w:delText>]</w:delText>
        </w:r>
      </w:del>
    </w:p>
    <w:p w14:paraId="1E447ACF" w14:textId="77777777" w:rsidR="008A5319" w:rsidRPr="006977F0" w:rsidRDefault="008A5319">
      <w:pPr>
        <w:pStyle w:val="Heading2"/>
      </w:pPr>
      <w:r w:rsidRPr="006977F0">
        <w:t>Submittals</w:t>
      </w:r>
    </w:p>
    <w:p w14:paraId="44281970" w14:textId="77777777" w:rsidR="008A5319" w:rsidRPr="006977F0" w:rsidRDefault="008A5319" w:rsidP="00955382">
      <w:pPr>
        <w:pStyle w:val="Heading3"/>
        <w:tabs>
          <w:tab w:val="clear" w:pos="1440"/>
          <w:tab w:val="left" w:pos="1418"/>
        </w:tabs>
        <w:ind w:left="1418" w:hanging="709"/>
      </w:pPr>
      <w:r w:rsidRPr="006977F0">
        <w:t>Product Data:</w:t>
      </w:r>
    </w:p>
    <w:p w14:paraId="5164A70B" w14:textId="77777777" w:rsidR="008A5319" w:rsidRPr="006977F0" w:rsidRDefault="008A5319" w:rsidP="00955382">
      <w:pPr>
        <w:pStyle w:val="Heading4"/>
        <w:tabs>
          <w:tab w:val="left" w:pos="2127"/>
        </w:tabs>
        <w:ind w:left="2127" w:hanging="709"/>
      </w:pPr>
      <w:r w:rsidRPr="006977F0">
        <w:t xml:space="preserve">Submit </w:t>
      </w:r>
      <w:r w:rsidR="00F87576" w:rsidRPr="006977F0">
        <w:t xml:space="preserve">the </w:t>
      </w:r>
      <w:r w:rsidRPr="006977F0">
        <w:t>manufacturers</w:t>
      </w:r>
      <w:r w:rsidR="00B11F20" w:rsidRPr="006977F0">
        <w:t>’</w:t>
      </w:r>
      <w:r w:rsidRPr="006977F0">
        <w:t xml:space="preserve"> printed </w:t>
      </w:r>
      <w:r w:rsidR="006E3610" w:rsidRPr="006977F0">
        <w:t>P</w:t>
      </w:r>
      <w:r w:rsidRPr="006977F0">
        <w:t>roduct literature, specifications and data sheet</w:t>
      </w:r>
      <w:r w:rsidR="00F87576" w:rsidRPr="006977F0">
        <w:t>s</w:t>
      </w:r>
      <w:r w:rsidRPr="006977F0">
        <w:t xml:space="preserve"> in accordance with </w:t>
      </w:r>
      <w:r w:rsidRPr="00842F8C">
        <w:rPr>
          <w:rPrChange w:id="63" w:author="Radulovic, Nicole" w:date="2022-11-03T11:17:00Z">
            <w:rPr>
              <w:highlight w:val="yellow"/>
            </w:rPr>
          </w:rPrChange>
        </w:rPr>
        <w:t>Section 01300 – Submittals</w:t>
      </w:r>
      <w:r w:rsidRPr="00842F8C">
        <w:t>.</w:t>
      </w:r>
    </w:p>
    <w:p w14:paraId="1D69242B" w14:textId="77777777" w:rsidR="008A5319" w:rsidRPr="006977F0" w:rsidDel="0020247A" w:rsidRDefault="008A5319" w:rsidP="00955382">
      <w:pPr>
        <w:pStyle w:val="Heading3"/>
        <w:tabs>
          <w:tab w:val="clear" w:pos="1440"/>
          <w:tab w:val="left" w:pos="1418"/>
        </w:tabs>
        <w:ind w:left="1418" w:hanging="709"/>
        <w:rPr>
          <w:del w:id="64" w:author="Paul Shi" w:date="2022-03-22T20:15:00Z"/>
        </w:rPr>
      </w:pPr>
      <w:del w:id="65" w:author="Paul Shi" w:date="2022-03-22T20:15:00Z">
        <w:r w:rsidRPr="006977F0" w:rsidDel="0020247A">
          <w:delText>Samples:</w:delText>
        </w:r>
      </w:del>
    </w:p>
    <w:p w14:paraId="659D50EC" w14:textId="77777777" w:rsidR="008A5319" w:rsidRPr="005E3C6E" w:rsidDel="0020247A" w:rsidRDefault="008A5319" w:rsidP="00523670">
      <w:pPr>
        <w:pStyle w:val="Heading4"/>
        <w:tabs>
          <w:tab w:val="left" w:pos="2127"/>
        </w:tabs>
        <w:ind w:left="2127" w:hanging="709"/>
        <w:rPr>
          <w:del w:id="66" w:author="Paul Shi" w:date="2022-03-22T20:15:00Z"/>
          <w:highlight w:val="yellow"/>
        </w:rPr>
      </w:pPr>
      <w:del w:id="67" w:author="Paul Shi" w:date="2022-03-22T20:15:00Z">
        <w:r w:rsidRPr="006977F0" w:rsidDel="0020247A">
          <w:delText xml:space="preserve">Submit samples in accordance with </w:delText>
        </w:r>
        <w:r w:rsidRPr="002906B3" w:rsidDel="0020247A">
          <w:rPr>
            <w:highlight w:val="yellow"/>
          </w:rPr>
          <w:delText>Section 01300 - Submittal</w:delText>
        </w:r>
        <w:r w:rsidR="00B11F20" w:rsidRPr="002906B3" w:rsidDel="0020247A">
          <w:rPr>
            <w:highlight w:val="yellow"/>
          </w:rPr>
          <w:delText>s</w:delText>
        </w:r>
        <w:r w:rsidRPr="006977F0" w:rsidDel="0020247A">
          <w:delText>.</w:delText>
        </w:r>
        <w:r w:rsidR="005E3C6E" w:rsidDel="0020247A">
          <w:delText xml:space="preserve"> </w:delText>
        </w:r>
      </w:del>
      <w:del w:id="68" w:author="Paul Shi" w:date="2022-03-22T20:14:00Z">
        <w:r w:rsidR="005E3C6E" w:rsidRPr="005E3C6E" w:rsidDel="0020247A">
          <w:rPr>
            <w:highlight w:val="yellow"/>
          </w:rPr>
          <w:delText>[Consultant to confirm Section 01300 – Submittals contains proper cross references to align with this specification]</w:delText>
        </w:r>
      </w:del>
    </w:p>
    <w:p w14:paraId="5F365CA0" w14:textId="77777777" w:rsidR="008A5319" w:rsidRPr="006977F0" w:rsidDel="0020247A" w:rsidRDefault="008A5319" w:rsidP="00523670">
      <w:pPr>
        <w:pStyle w:val="Heading4"/>
        <w:tabs>
          <w:tab w:val="left" w:pos="2127"/>
        </w:tabs>
        <w:ind w:left="2127" w:hanging="709"/>
        <w:rPr>
          <w:del w:id="69" w:author="Paul Shi" w:date="2022-03-22T20:15:00Z"/>
        </w:rPr>
      </w:pPr>
      <w:del w:id="70" w:author="Paul Shi" w:date="2022-03-22T20:15:00Z">
        <w:r w:rsidRPr="006977F0" w:rsidDel="0020247A">
          <w:delText xml:space="preserve">Submit </w:delText>
        </w:r>
        <w:r w:rsidR="00F87576" w:rsidRPr="006977F0" w:rsidDel="0020247A">
          <w:delText xml:space="preserve">the following </w:delText>
        </w:r>
        <w:r w:rsidRPr="006977F0" w:rsidDel="0020247A">
          <w:delText>samples:</w:delText>
        </w:r>
      </w:del>
    </w:p>
    <w:p w14:paraId="438C5FBC" w14:textId="77777777" w:rsidR="008A5319" w:rsidRPr="005E3C6E" w:rsidDel="0020247A" w:rsidRDefault="00A54452" w:rsidP="00523670">
      <w:pPr>
        <w:pStyle w:val="Heading5"/>
        <w:tabs>
          <w:tab w:val="left" w:pos="2835"/>
        </w:tabs>
        <w:ind w:left="2835" w:hanging="708"/>
        <w:rPr>
          <w:del w:id="71" w:author="Paul Shi" w:date="2022-03-22T20:15:00Z"/>
          <w:highlight w:val="yellow"/>
        </w:rPr>
      </w:pPr>
      <w:del w:id="72" w:author="Paul Shi" w:date="2022-03-22T20:15:00Z">
        <w:r w:rsidRPr="005E3C6E" w:rsidDel="0020247A">
          <w:rPr>
            <w:highlight w:val="yellow"/>
          </w:rPr>
          <w:delText>[</w:delText>
        </w:r>
        <w:r w:rsidR="008A5319" w:rsidRPr="005E3C6E" w:rsidDel="0020247A">
          <w:rPr>
            <w:highlight w:val="yellow"/>
          </w:rPr>
          <w:delText>Six</w:delText>
        </w:r>
        <w:r w:rsidRPr="005E3C6E" w:rsidDel="0020247A">
          <w:rPr>
            <w:highlight w:val="yellow"/>
          </w:rPr>
          <w:delText>] [___]</w:delText>
        </w:r>
        <w:r w:rsidR="008A5319" w:rsidRPr="005E3C6E" w:rsidDel="0020247A">
          <w:rPr>
            <w:highlight w:val="yellow"/>
          </w:rPr>
          <w:delText xml:space="preserve"> of each type of masonry unit specified</w:delText>
        </w:r>
        <w:r w:rsidR="00F87576" w:rsidRPr="005E3C6E" w:rsidDel="0020247A">
          <w:rPr>
            <w:highlight w:val="yellow"/>
          </w:rPr>
          <w:delText xml:space="preserve"> in the Contract Documents</w:delText>
        </w:r>
        <w:r w:rsidR="008A5319" w:rsidRPr="005E3C6E" w:rsidDel="0020247A">
          <w:rPr>
            <w:highlight w:val="yellow"/>
          </w:rPr>
          <w:delText>.</w:delText>
        </w:r>
      </w:del>
    </w:p>
    <w:p w14:paraId="7B418191" w14:textId="77777777" w:rsidR="008A5319" w:rsidRPr="005E3C6E" w:rsidDel="0020247A" w:rsidRDefault="00A54452" w:rsidP="00523670">
      <w:pPr>
        <w:pStyle w:val="Heading5"/>
        <w:tabs>
          <w:tab w:val="left" w:pos="2835"/>
        </w:tabs>
        <w:ind w:left="2835" w:hanging="708"/>
        <w:rPr>
          <w:del w:id="73" w:author="Paul Shi" w:date="2022-03-22T20:15:00Z"/>
          <w:highlight w:val="yellow"/>
        </w:rPr>
      </w:pPr>
      <w:del w:id="74" w:author="Paul Shi" w:date="2022-03-22T20:15:00Z">
        <w:r w:rsidRPr="005E3C6E" w:rsidDel="0020247A">
          <w:rPr>
            <w:highlight w:val="yellow"/>
          </w:rPr>
          <w:delText>[</w:delText>
        </w:r>
        <w:r w:rsidR="008A5319" w:rsidRPr="005E3C6E" w:rsidDel="0020247A">
          <w:rPr>
            <w:highlight w:val="yellow"/>
          </w:rPr>
          <w:delText>Two</w:delText>
        </w:r>
        <w:r w:rsidRPr="005E3C6E" w:rsidDel="0020247A">
          <w:rPr>
            <w:highlight w:val="yellow"/>
          </w:rPr>
          <w:delText>] [___]</w:delText>
        </w:r>
        <w:r w:rsidR="008A5319" w:rsidRPr="005E3C6E" w:rsidDel="0020247A">
          <w:rPr>
            <w:highlight w:val="yellow"/>
          </w:rPr>
          <w:delText xml:space="preserve"> of each type of masonry accessory specified</w:delText>
        </w:r>
        <w:r w:rsidR="00F87576" w:rsidRPr="005E3C6E" w:rsidDel="0020247A">
          <w:rPr>
            <w:highlight w:val="yellow"/>
          </w:rPr>
          <w:delText xml:space="preserve"> in the Contract Documents</w:delText>
        </w:r>
        <w:r w:rsidR="008A5319" w:rsidRPr="005E3C6E" w:rsidDel="0020247A">
          <w:rPr>
            <w:highlight w:val="yellow"/>
          </w:rPr>
          <w:delText>.</w:delText>
        </w:r>
      </w:del>
    </w:p>
    <w:p w14:paraId="1B148274" w14:textId="77777777" w:rsidR="008A5319" w:rsidRPr="005E3C6E" w:rsidDel="0020247A" w:rsidRDefault="00A54452" w:rsidP="00523670">
      <w:pPr>
        <w:pStyle w:val="Heading5"/>
        <w:tabs>
          <w:tab w:val="left" w:pos="2835"/>
        </w:tabs>
        <w:ind w:left="2835" w:hanging="708"/>
        <w:rPr>
          <w:del w:id="75" w:author="Paul Shi" w:date="2022-03-22T20:15:00Z"/>
          <w:highlight w:val="yellow"/>
        </w:rPr>
      </w:pPr>
      <w:del w:id="76" w:author="Paul Shi" w:date="2022-03-22T20:15:00Z">
        <w:r w:rsidRPr="005E3C6E" w:rsidDel="0020247A">
          <w:rPr>
            <w:highlight w:val="yellow"/>
          </w:rPr>
          <w:delText>[</w:delText>
        </w:r>
        <w:r w:rsidR="008A5319" w:rsidRPr="005E3C6E" w:rsidDel="0020247A">
          <w:rPr>
            <w:highlight w:val="yellow"/>
          </w:rPr>
          <w:delText>One</w:delText>
        </w:r>
        <w:r w:rsidRPr="005E3C6E" w:rsidDel="0020247A">
          <w:rPr>
            <w:highlight w:val="yellow"/>
          </w:rPr>
          <w:delText>] [___]</w:delText>
        </w:r>
        <w:r w:rsidR="008A5319" w:rsidRPr="005E3C6E" w:rsidDel="0020247A">
          <w:rPr>
            <w:highlight w:val="yellow"/>
          </w:rPr>
          <w:delText xml:space="preserve"> of each type of masonry reinforcement, tie and connector proposed for use.</w:delText>
        </w:r>
      </w:del>
    </w:p>
    <w:p w14:paraId="7CDD4978" w14:textId="77777777" w:rsidR="00A54452" w:rsidRPr="005E3C6E" w:rsidDel="0020247A" w:rsidRDefault="00A54452" w:rsidP="00523670">
      <w:pPr>
        <w:pStyle w:val="Heading5"/>
        <w:tabs>
          <w:tab w:val="left" w:pos="2835"/>
        </w:tabs>
        <w:ind w:left="2835" w:hanging="708"/>
        <w:rPr>
          <w:del w:id="77" w:author="Paul Shi" w:date="2022-03-22T20:15:00Z"/>
          <w:highlight w:val="yellow"/>
        </w:rPr>
      </w:pPr>
      <w:del w:id="78" w:author="Paul Shi" w:date="2022-03-22T20:15:00Z">
        <w:r w:rsidRPr="00AB431C" w:rsidDel="0020247A">
          <w:rPr>
            <w:highlight w:val="yellow"/>
          </w:rPr>
          <w:delText xml:space="preserve">A minimum of [six] [___] </w:delText>
        </w:r>
        <w:r w:rsidR="00371DAF" w:rsidRPr="00AB431C" w:rsidDel="0020247A">
          <w:rPr>
            <w:highlight w:val="yellow"/>
          </w:rPr>
          <w:delText xml:space="preserve">of each type of masonry unit specified in the Contract Documents </w:delText>
        </w:r>
        <w:r w:rsidRPr="00AB431C" w:rsidDel="0020247A">
          <w:rPr>
            <w:highlight w:val="yellow"/>
          </w:rPr>
          <w:delText>for testing</w:delText>
        </w:r>
        <w:r w:rsidRPr="005E3C6E" w:rsidDel="0020247A">
          <w:rPr>
            <w:highlight w:val="yellow"/>
          </w:rPr>
          <w:delText xml:space="preserve"> purposes.</w:delText>
        </w:r>
        <w:r w:rsidR="005E3C6E" w:rsidDel="0020247A">
          <w:rPr>
            <w:highlight w:val="yellow"/>
          </w:rPr>
          <w:delText xml:space="preserve"> [Consultant to amend as appropriate]</w:delText>
        </w:r>
      </w:del>
    </w:p>
    <w:p w14:paraId="50587CAD" w14:textId="77777777" w:rsidR="008A5319" w:rsidRPr="006977F0" w:rsidDel="0020247A" w:rsidRDefault="008A5319" w:rsidP="00955382">
      <w:pPr>
        <w:pStyle w:val="Heading4"/>
        <w:tabs>
          <w:tab w:val="left" w:pos="2127"/>
        </w:tabs>
        <w:ind w:left="2127" w:hanging="709"/>
        <w:rPr>
          <w:del w:id="79" w:author="Paul Shi" w:date="2022-03-22T20:15:00Z"/>
        </w:rPr>
      </w:pPr>
      <w:del w:id="80" w:author="Paul Shi" w:date="2022-03-22T20:15:00Z">
        <w:r w:rsidRPr="006977F0" w:rsidDel="0020247A">
          <w:delText xml:space="preserve">Submit samples </w:delText>
        </w:r>
        <w:r w:rsidR="00B11F20" w:rsidRPr="006977F0" w:rsidDel="0020247A">
          <w:delText xml:space="preserve">for </w:delText>
        </w:r>
        <w:r w:rsidRPr="006977F0" w:rsidDel="0020247A">
          <w:delText>test</w:delText>
        </w:r>
        <w:r w:rsidR="00B11F20" w:rsidRPr="006977F0" w:rsidDel="0020247A">
          <w:delText>ing</w:delText>
        </w:r>
        <w:r w:rsidRPr="006977F0" w:rsidDel="0020247A">
          <w:delText xml:space="preserve"> to laboratories employing technicians certified/trained in procedures for testing masonry units</w:delText>
        </w:r>
        <w:r w:rsidR="00DE0B0F" w:rsidRPr="006977F0" w:rsidDel="0020247A">
          <w:delText xml:space="preserve"> and which are otherwise acceptable to the Consultant</w:delText>
        </w:r>
        <w:r w:rsidRPr="006977F0" w:rsidDel="0020247A">
          <w:delText>.</w:delText>
        </w:r>
      </w:del>
    </w:p>
    <w:p w14:paraId="6DB3CAE4" w14:textId="77777777" w:rsidR="008A5319" w:rsidRPr="006977F0" w:rsidRDefault="008A5319" w:rsidP="00955382">
      <w:pPr>
        <w:pStyle w:val="Heading3"/>
        <w:tabs>
          <w:tab w:val="clear" w:pos="1440"/>
          <w:tab w:val="left" w:pos="1418"/>
        </w:tabs>
        <w:ind w:left="1418" w:hanging="709"/>
      </w:pPr>
      <w:r w:rsidRPr="006977F0">
        <w:t>Manufacturer's Instructions.</w:t>
      </w:r>
    </w:p>
    <w:p w14:paraId="257B8910" w14:textId="77777777" w:rsidR="008A5319" w:rsidRPr="006977F0" w:rsidRDefault="008A5319" w:rsidP="00955382">
      <w:pPr>
        <w:pStyle w:val="Heading4"/>
        <w:tabs>
          <w:tab w:val="left" w:pos="2127"/>
        </w:tabs>
        <w:ind w:left="2127" w:hanging="709"/>
      </w:pPr>
      <w:r w:rsidRPr="006977F0">
        <w:t xml:space="preserve">Submit </w:t>
      </w:r>
      <w:r w:rsidR="00F87576" w:rsidRPr="006977F0">
        <w:t xml:space="preserve">the </w:t>
      </w:r>
      <w:r w:rsidRPr="006977F0">
        <w:t>manufacturer's installation instructions.</w:t>
      </w:r>
    </w:p>
    <w:p w14:paraId="0F45E496" w14:textId="77777777" w:rsidR="008A5319" w:rsidRPr="006977F0" w:rsidRDefault="008A5319">
      <w:pPr>
        <w:pStyle w:val="Heading2"/>
      </w:pPr>
      <w:r w:rsidRPr="006977F0">
        <w:t>Quality</w:t>
      </w:r>
      <w:r w:rsidR="00DE0B0F" w:rsidRPr="006977F0">
        <w:t xml:space="preserve"> </w:t>
      </w:r>
      <w:r w:rsidRPr="006977F0">
        <w:t>Assurance</w:t>
      </w:r>
    </w:p>
    <w:p w14:paraId="075F03B2" w14:textId="77777777" w:rsidR="008A5319" w:rsidRPr="006977F0" w:rsidRDefault="008A5319" w:rsidP="00955382">
      <w:pPr>
        <w:pStyle w:val="Heading3"/>
        <w:tabs>
          <w:tab w:val="clear" w:pos="1440"/>
          <w:tab w:val="left" w:pos="1418"/>
        </w:tabs>
        <w:ind w:left="1418" w:hanging="709"/>
      </w:pPr>
      <w:r w:rsidRPr="006977F0">
        <w:t>Test Reports:</w:t>
      </w:r>
    </w:p>
    <w:p w14:paraId="631D75CA" w14:textId="77777777" w:rsidR="008A5319" w:rsidRPr="006977F0" w:rsidRDefault="008A5319" w:rsidP="00523670">
      <w:pPr>
        <w:pStyle w:val="Heading4"/>
        <w:tabs>
          <w:tab w:val="left" w:pos="2127"/>
        </w:tabs>
        <w:ind w:left="2127" w:hanging="709"/>
      </w:pPr>
      <w:r w:rsidRPr="006977F0">
        <w:t xml:space="preserve">Certified test reports showing compliance with </w:t>
      </w:r>
      <w:r w:rsidR="00B11F20" w:rsidRPr="006977F0">
        <w:t xml:space="preserve">the </w:t>
      </w:r>
      <w:r w:rsidRPr="006977F0">
        <w:t>specified performance characteristics and physical properties.</w:t>
      </w:r>
    </w:p>
    <w:p w14:paraId="7C3CB413" w14:textId="77777777" w:rsidR="008A5319" w:rsidRPr="006977F0" w:rsidRDefault="008A5319" w:rsidP="00523670">
      <w:pPr>
        <w:pStyle w:val="Heading4"/>
        <w:tabs>
          <w:tab w:val="left" w:pos="2127"/>
        </w:tabs>
        <w:ind w:left="2127" w:hanging="709"/>
      </w:pPr>
      <w:r w:rsidRPr="006977F0">
        <w:t>Submit laboratory test reports.</w:t>
      </w:r>
    </w:p>
    <w:p w14:paraId="3FD53A1C" w14:textId="77777777" w:rsidR="008A5319" w:rsidRPr="006977F0" w:rsidRDefault="008A5319" w:rsidP="00523670">
      <w:pPr>
        <w:pStyle w:val="Heading4"/>
        <w:tabs>
          <w:tab w:val="left" w:pos="2127"/>
        </w:tabs>
        <w:ind w:left="2127" w:hanging="709"/>
      </w:pPr>
      <w:r w:rsidRPr="006977F0">
        <w:t xml:space="preserve">Submit laboratory test reports certifying compliance of masonry units </w:t>
      </w:r>
      <w:del w:id="81" w:author="Paul Shi" w:date="2022-03-22T20:15:00Z">
        <w:r w:rsidR="00A54452" w:rsidRPr="00842F8C" w:rsidDel="0020247A">
          <w:rPr>
            <w:rPrChange w:id="82" w:author="Radulovic, Nicole" w:date="2022-11-03T11:17:00Z">
              <w:rPr>
                <w:highlight w:val="yellow"/>
              </w:rPr>
            </w:rPrChange>
          </w:rPr>
          <w:delText>[</w:delText>
        </w:r>
      </w:del>
      <w:r w:rsidR="00A54452" w:rsidRPr="00842F8C">
        <w:rPr>
          <w:rPrChange w:id="83" w:author="Radulovic, Nicole" w:date="2022-11-03T11:17:00Z">
            <w:rPr>
              <w:highlight w:val="yellow"/>
            </w:rPr>
          </w:rPrChange>
        </w:rPr>
        <w:t>and mortar ingredients</w:t>
      </w:r>
      <w:del w:id="84" w:author="Paul Shi" w:date="2022-03-22T20:15:00Z">
        <w:r w:rsidR="00A54452" w:rsidRPr="00842F8C" w:rsidDel="0020247A">
          <w:rPr>
            <w:rPrChange w:id="85" w:author="Radulovic, Nicole" w:date="2022-11-03T11:17:00Z">
              <w:rPr>
                <w:highlight w:val="yellow"/>
              </w:rPr>
            </w:rPrChange>
          </w:rPr>
          <w:delText>]</w:delText>
        </w:r>
      </w:del>
      <w:r w:rsidR="00A54452" w:rsidRPr="006977F0">
        <w:t xml:space="preserve"> </w:t>
      </w:r>
      <w:del w:id="86" w:author="Paul Shi" w:date="2022-03-22T20:15:00Z">
        <w:r w:rsidR="00A159DC" w:rsidRPr="005E3C6E" w:rsidDel="0020247A">
          <w:rPr>
            <w:highlight w:val="yellow"/>
          </w:rPr>
          <w:delText>[___]</w:delText>
        </w:r>
        <w:r w:rsidR="00A159DC" w:rsidRPr="006977F0" w:rsidDel="0020247A">
          <w:delText xml:space="preserve"> </w:delText>
        </w:r>
      </w:del>
      <w:r w:rsidRPr="006977F0">
        <w:t xml:space="preserve">with </w:t>
      </w:r>
      <w:r w:rsidR="00B11F20" w:rsidRPr="006977F0">
        <w:t xml:space="preserve">the </w:t>
      </w:r>
      <w:r w:rsidR="002D341A" w:rsidRPr="006977F0">
        <w:t xml:space="preserve">specification </w:t>
      </w:r>
      <w:r w:rsidRPr="006977F0">
        <w:t>requirements.</w:t>
      </w:r>
    </w:p>
    <w:p w14:paraId="72230BBA" w14:textId="77777777" w:rsidR="008A5319" w:rsidRPr="006977F0" w:rsidRDefault="008A5319" w:rsidP="00955382">
      <w:pPr>
        <w:pStyle w:val="Heading3"/>
        <w:tabs>
          <w:tab w:val="clear" w:pos="1440"/>
          <w:tab w:val="left" w:pos="1418"/>
        </w:tabs>
        <w:ind w:left="1418" w:hanging="709"/>
      </w:pPr>
      <w:r w:rsidRPr="006977F0">
        <w:t xml:space="preserve">Certificates: </w:t>
      </w:r>
      <w:r w:rsidR="00B11F20" w:rsidRPr="006977F0">
        <w:t>P</w:t>
      </w:r>
      <w:r w:rsidRPr="006977F0">
        <w:t xml:space="preserve">roduct certificates signed by </w:t>
      </w:r>
      <w:r w:rsidR="00B11F20" w:rsidRPr="006977F0">
        <w:t xml:space="preserve">the </w:t>
      </w:r>
      <w:r w:rsidRPr="006977F0">
        <w:t xml:space="preserve">manufacturer certifying </w:t>
      </w:r>
      <w:r w:rsidR="00B11F20" w:rsidRPr="006977F0">
        <w:t xml:space="preserve">that the </w:t>
      </w:r>
      <w:r w:rsidRPr="006977F0">
        <w:t xml:space="preserve">materials comply with </w:t>
      </w:r>
      <w:r w:rsidR="00F87576" w:rsidRPr="006977F0">
        <w:t xml:space="preserve">the </w:t>
      </w:r>
      <w:r w:rsidRPr="006977F0">
        <w:t xml:space="preserve">specified performance characteristics and criteria and </w:t>
      </w:r>
      <w:r w:rsidR="00B11F20" w:rsidRPr="006977F0">
        <w:t xml:space="preserve">the </w:t>
      </w:r>
      <w:r w:rsidRPr="006977F0">
        <w:t>physical requirements.</w:t>
      </w:r>
    </w:p>
    <w:p w14:paraId="4585CA51" w14:textId="77777777" w:rsidR="008A5319" w:rsidRPr="006977F0" w:rsidRDefault="008A5319" w:rsidP="00955382">
      <w:pPr>
        <w:pStyle w:val="Heading3"/>
        <w:tabs>
          <w:tab w:val="clear" w:pos="1440"/>
          <w:tab w:val="left" w:pos="1418"/>
        </w:tabs>
        <w:ind w:left="1418" w:hanging="709"/>
      </w:pPr>
      <w:r w:rsidRPr="006977F0">
        <w:t>Mockups.</w:t>
      </w:r>
    </w:p>
    <w:p w14:paraId="38AF670F" w14:textId="77777777" w:rsidR="008A5319" w:rsidRPr="006977F0" w:rsidRDefault="008A5319" w:rsidP="00523670">
      <w:pPr>
        <w:pStyle w:val="Heading4"/>
        <w:tabs>
          <w:tab w:val="left" w:pos="2127"/>
        </w:tabs>
        <w:ind w:left="2127" w:hanging="709"/>
      </w:pPr>
      <w:r w:rsidRPr="006977F0">
        <w:t>Construct</w:t>
      </w:r>
      <w:r w:rsidR="00B11F20" w:rsidRPr="006977F0">
        <w:t xml:space="preserve"> a</w:t>
      </w:r>
      <w:r w:rsidRPr="006977F0">
        <w:t xml:space="preserve"> </w:t>
      </w:r>
      <w:proofErr w:type="spellStart"/>
      <w:r w:rsidRPr="006977F0">
        <w:t>mockup</w:t>
      </w:r>
      <w:proofErr w:type="spellEnd"/>
      <w:r w:rsidRPr="006977F0">
        <w:t xml:space="preserve"> </w:t>
      </w:r>
      <w:del w:id="87" w:author="Paul Shi" w:date="2022-03-22T20:16:00Z">
        <w:r w:rsidRPr="006977F0" w:rsidDel="0020247A">
          <w:delText xml:space="preserve">panel </w:delText>
        </w:r>
      </w:del>
      <w:r w:rsidRPr="006977F0">
        <w:t>of exterior masonry wall construction</w:t>
      </w:r>
      <w:r w:rsidR="00F87576" w:rsidRPr="006977F0">
        <w:t>,</w:t>
      </w:r>
      <w:r w:rsidRPr="006977F0">
        <w:t xml:space="preserve"> 1</w:t>
      </w:r>
      <w:r w:rsidR="005E3C6E">
        <w:t>,</w:t>
      </w:r>
      <w:r w:rsidRPr="006977F0">
        <w:t>200</w:t>
      </w:r>
      <w:r w:rsidR="002D341A">
        <w:t xml:space="preserve"> mm</w:t>
      </w:r>
      <w:r w:rsidRPr="006977F0">
        <w:t xml:space="preserve"> x 1</w:t>
      </w:r>
      <w:r w:rsidR="005E3C6E">
        <w:t>,</w:t>
      </w:r>
      <w:r w:rsidRPr="006977F0">
        <w:t>800 mm</w:t>
      </w:r>
      <w:r w:rsidR="00F87576" w:rsidRPr="006977F0">
        <w:t>,</w:t>
      </w:r>
      <w:r w:rsidRPr="006977F0">
        <w:t xml:space="preserve"> showing masonry colours and textures, use of reinforcement, ties, through wall flashing, weep holes, jointing, coursing, mortar and workmanship.</w:t>
      </w:r>
    </w:p>
    <w:p w14:paraId="3C1177ED" w14:textId="77777777" w:rsidR="008A5319" w:rsidRPr="006977F0" w:rsidRDefault="00041248" w:rsidP="00523670">
      <w:pPr>
        <w:pStyle w:val="Heading4"/>
        <w:tabs>
          <w:tab w:val="left" w:pos="2127"/>
        </w:tabs>
        <w:ind w:left="2127" w:hanging="709"/>
      </w:pPr>
      <w:r w:rsidRPr="006977F0">
        <w:t>The m</w:t>
      </w:r>
      <w:r w:rsidR="008A5319" w:rsidRPr="006977F0">
        <w:t>ockup will be used:</w:t>
      </w:r>
    </w:p>
    <w:p w14:paraId="053291E6" w14:textId="77777777" w:rsidR="008A5319" w:rsidRPr="006977F0" w:rsidRDefault="008A5319" w:rsidP="00523670">
      <w:pPr>
        <w:pStyle w:val="Heading5"/>
        <w:tabs>
          <w:tab w:val="left" w:pos="2835"/>
        </w:tabs>
        <w:ind w:left="2835" w:hanging="708"/>
      </w:pPr>
      <w:r w:rsidRPr="006977F0">
        <w:t>To judge workmanship, substrate preparation, operation of equipment and material application.</w:t>
      </w:r>
    </w:p>
    <w:p w14:paraId="0013CD05" w14:textId="77777777" w:rsidR="008A5319" w:rsidRPr="006977F0" w:rsidRDefault="008A5319" w:rsidP="00523670">
      <w:pPr>
        <w:pStyle w:val="Heading5"/>
        <w:tabs>
          <w:tab w:val="left" w:pos="2835"/>
        </w:tabs>
        <w:ind w:left="2835" w:hanging="708"/>
      </w:pPr>
      <w:r w:rsidRPr="006977F0">
        <w:t>For testing to determine compliance with performance requirements.</w:t>
      </w:r>
      <w:r w:rsidR="008F67A6" w:rsidRPr="006977F0">
        <w:t xml:space="preserve"> </w:t>
      </w:r>
      <w:r w:rsidR="00041248" w:rsidRPr="006977F0">
        <w:t xml:space="preserve"> The Contractor shall p</w:t>
      </w:r>
      <w:r w:rsidR="00A54452" w:rsidRPr="006977F0">
        <w:t xml:space="preserve">erform </w:t>
      </w:r>
      <w:r w:rsidR="00041248" w:rsidRPr="006977F0">
        <w:t xml:space="preserve">the </w:t>
      </w:r>
      <w:r w:rsidR="009E5D28" w:rsidRPr="006977F0">
        <w:t xml:space="preserve">necessary </w:t>
      </w:r>
      <w:r w:rsidR="00A54452" w:rsidRPr="006977F0">
        <w:t>tests</w:t>
      </w:r>
      <w:r w:rsidRPr="006977F0">
        <w:t>.</w:t>
      </w:r>
    </w:p>
    <w:p w14:paraId="12ACEF98" w14:textId="77777777" w:rsidR="008A5319" w:rsidRPr="005E3C6E" w:rsidDel="0020247A" w:rsidRDefault="008A5319" w:rsidP="00523670">
      <w:pPr>
        <w:pStyle w:val="Heading5"/>
        <w:tabs>
          <w:tab w:val="left" w:pos="2835"/>
        </w:tabs>
        <w:ind w:left="2835" w:hanging="708"/>
        <w:rPr>
          <w:del w:id="88" w:author="Paul Shi" w:date="2022-03-22T20:15:00Z"/>
          <w:highlight w:val="yellow"/>
        </w:rPr>
      </w:pPr>
      <w:del w:id="89" w:author="Paul Shi" w:date="2022-03-22T20:15:00Z">
        <w:r w:rsidRPr="006977F0" w:rsidDel="0020247A">
          <w:delText xml:space="preserve">For clay units, in addition to </w:delText>
        </w:r>
        <w:r w:rsidR="00B11F20" w:rsidRPr="006977F0" w:rsidDel="0020247A">
          <w:delText xml:space="preserve">the </w:delText>
        </w:r>
        <w:r w:rsidRPr="006977F0" w:rsidDel="0020247A">
          <w:delText xml:space="preserve">requirements set out in </w:delText>
        </w:r>
        <w:r w:rsidR="00B11F20" w:rsidRPr="006977F0" w:rsidDel="0020247A">
          <w:delText xml:space="preserve">the </w:delText>
        </w:r>
        <w:r w:rsidRPr="006977F0" w:rsidDel="0020247A">
          <w:delText>referenced CSA and ASTM Standards</w:delText>
        </w:r>
        <w:r w:rsidR="00041248" w:rsidRPr="006977F0" w:rsidDel="0020247A">
          <w:delText>,</w:delText>
        </w:r>
        <w:r w:rsidRPr="006977F0" w:rsidDel="0020247A">
          <w:delText xml:space="preserve"> include data indicating </w:delText>
        </w:r>
        <w:r w:rsidR="00B11F20" w:rsidRPr="006977F0" w:rsidDel="0020247A">
          <w:delText xml:space="preserve">the </w:delText>
        </w:r>
        <w:r w:rsidRPr="006977F0" w:rsidDel="0020247A">
          <w:delText>initial rate of absorption.</w:delText>
        </w:r>
        <w:r w:rsidR="005E3C6E" w:rsidDel="0020247A">
          <w:delText xml:space="preserve"> </w:delText>
        </w:r>
        <w:r w:rsidR="005E3C6E" w:rsidRPr="002906B3" w:rsidDel="0020247A">
          <w:rPr>
            <w:i/>
            <w:highlight w:val="yellow"/>
          </w:rPr>
          <w:delText>[Consultant to amend with specific references to CSA and ASTM standards]</w:delText>
        </w:r>
      </w:del>
    </w:p>
    <w:p w14:paraId="0F70453B" w14:textId="77777777" w:rsidR="008A5319" w:rsidRPr="006977F0" w:rsidRDefault="008A5319" w:rsidP="00523670">
      <w:pPr>
        <w:pStyle w:val="Heading4"/>
        <w:tabs>
          <w:tab w:val="left" w:pos="2127"/>
        </w:tabs>
        <w:ind w:left="2127" w:hanging="709"/>
      </w:pPr>
      <w:r w:rsidRPr="006977F0">
        <w:t xml:space="preserve">Construct </w:t>
      </w:r>
      <w:r w:rsidR="00041248" w:rsidRPr="006977F0">
        <w:t xml:space="preserve">the </w:t>
      </w:r>
      <w:r w:rsidRPr="006977F0">
        <w:t xml:space="preserve">mock up </w:t>
      </w:r>
      <w:proofErr w:type="gramStart"/>
      <w:r w:rsidRPr="006977F0">
        <w:t>where</w:t>
      </w:r>
      <w:proofErr w:type="gramEnd"/>
      <w:r w:rsidRPr="006977F0">
        <w:t xml:space="preserve"> directed</w:t>
      </w:r>
      <w:r w:rsidR="00B11F20" w:rsidRPr="006977F0">
        <w:t xml:space="preserve"> by the Consultant</w:t>
      </w:r>
      <w:r w:rsidRPr="006977F0">
        <w:t>.</w:t>
      </w:r>
    </w:p>
    <w:p w14:paraId="611CB39B" w14:textId="7F9AB9AC" w:rsidR="008A5319" w:rsidRPr="00F12327" w:rsidRDefault="008A5319" w:rsidP="00523670">
      <w:pPr>
        <w:pStyle w:val="Heading4"/>
        <w:tabs>
          <w:tab w:val="left" w:pos="2127"/>
        </w:tabs>
        <w:ind w:left="2127" w:hanging="709"/>
      </w:pPr>
      <w:r w:rsidRPr="00F12327">
        <w:lastRenderedPageBreak/>
        <w:t xml:space="preserve">Allow </w:t>
      </w:r>
      <w:del w:id="90" w:author="Paul Shi" w:date="2022-03-22T20:16:00Z">
        <w:r w:rsidR="00A54452" w:rsidRPr="00F12327" w:rsidDel="0020247A">
          <w:rPr>
            <w:rPrChange w:id="91" w:author="Mabel Chow" w:date="2022-11-26T08:06:00Z">
              <w:rPr>
                <w:highlight w:val="yellow"/>
              </w:rPr>
            </w:rPrChange>
          </w:rPr>
          <w:delText>[</w:delText>
        </w:r>
      </w:del>
      <w:r w:rsidRPr="00F12327">
        <w:rPr>
          <w:rPrChange w:id="92" w:author="Mabel Chow" w:date="2022-11-26T08:06:00Z">
            <w:rPr>
              <w:highlight w:val="yellow"/>
            </w:rPr>
          </w:rPrChange>
        </w:rPr>
        <w:t>24</w:t>
      </w:r>
      <w:ins w:id="93" w:author="Mabel Chow" w:date="2022-11-26T08:05:00Z">
        <w:r w:rsidR="00F12327" w:rsidRPr="00F12327">
          <w:rPr>
            <w:rPrChange w:id="94" w:author="Mabel Chow" w:date="2022-11-26T08:06:00Z">
              <w:rPr>
                <w:highlight w:val="yellow"/>
              </w:rPr>
            </w:rPrChange>
          </w:rPr>
          <w:t xml:space="preserve"> </w:t>
        </w:r>
      </w:ins>
      <w:del w:id="95" w:author="Paul Shi" w:date="2022-03-22T20:16:00Z">
        <w:r w:rsidR="00A54452" w:rsidRPr="00F12327" w:rsidDel="0020247A">
          <w:rPr>
            <w:rPrChange w:id="96" w:author="Mabel Chow" w:date="2022-11-26T08:06:00Z">
              <w:rPr>
                <w:highlight w:val="yellow"/>
              </w:rPr>
            </w:rPrChange>
          </w:rPr>
          <w:delText xml:space="preserve">] </w:delText>
        </w:r>
        <w:r w:rsidR="00A159DC" w:rsidRPr="00F12327" w:rsidDel="0020247A">
          <w:rPr>
            <w:rPrChange w:id="97" w:author="Mabel Chow" w:date="2022-11-26T08:06:00Z">
              <w:rPr>
                <w:highlight w:val="yellow"/>
              </w:rPr>
            </w:rPrChange>
          </w:rPr>
          <w:delText>[___]</w:delText>
        </w:r>
        <w:r w:rsidRPr="00F12327" w:rsidDel="0020247A">
          <w:delText xml:space="preserve"> </w:delText>
        </w:r>
      </w:del>
      <w:r w:rsidRPr="00F12327">
        <w:t xml:space="preserve">hours for inspection of </w:t>
      </w:r>
      <w:r w:rsidR="00041248" w:rsidRPr="00F12327">
        <w:t xml:space="preserve">the </w:t>
      </w:r>
      <w:r w:rsidRPr="00F12327">
        <w:t xml:space="preserve">mock up </w:t>
      </w:r>
      <w:r w:rsidR="00A54452" w:rsidRPr="00F12327">
        <w:t xml:space="preserve">by </w:t>
      </w:r>
      <w:commentRangeStart w:id="98"/>
      <w:r w:rsidR="00041248" w:rsidRPr="00F12327">
        <w:t xml:space="preserve">the </w:t>
      </w:r>
      <w:del w:id="99" w:author="Mabel Chow" w:date="2022-11-26T08:06:00Z">
        <w:r w:rsidR="00A54452" w:rsidRPr="00F12327" w:rsidDel="00F12327">
          <w:rPr>
            <w:rPrChange w:id="100" w:author="Mabel Chow" w:date="2022-11-26T08:06:00Z">
              <w:rPr>
                <w:highlight w:val="yellow"/>
              </w:rPr>
            </w:rPrChange>
          </w:rPr>
          <w:delText>[</w:delText>
        </w:r>
      </w:del>
      <w:r w:rsidR="00041248" w:rsidRPr="00F12327">
        <w:rPr>
          <w:rPrChange w:id="101" w:author="Mabel Chow" w:date="2022-11-26T08:06:00Z">
            <w:rPr>
              <w:highlight w:val="yellow"/>
            </w:rPr>
          </w:rPrChange>
        </w:rPr>
        <w:t>Consultant</w:t>
      </w:r>
      <w:del w:id="102" w:author="Mabel Chow" w:date="2022-11-26T08:06:00Z">
        <w:r w:rsidR="00A54452" w:rsidRPr="00F12327" w:rsidDel="00F12327">
          <w:rPr>
            <w:rPrChange w:id="103" w:author="Mabel Chow" w:date="2022-11-26T08:06:00Z">
              <w:rPr>
                <w:highlight w:val="yellow"/>
              </w:rPr>
            </w:rPrChange>
          </w:rPr>
          <w:delText>]</w:delText>
        </w:r>
      </w:del>
      <w:r w:rsidR="00A54452" w:rsidRPr="00F12327">
        <w:t xml:space="preserve"> </w:t>
      </w:r>
      <w:commentRangeEnd w:id="98"/>
      <w:r w:rsidR="00842F8C" w:rsidRPr="00F12327">
        <w:rPr>
          <w:rStyle w:val="CommentReference"/>
        </w:rPr>
        <w:commentReference w:id="98"/>
      </w:r>
      <w:r w:rsidRPr="00F12327">
        <w:t xml:space="preserve">before proceeding with </w:t>
      </w:r>
      <w:r w:rsidR="00041248" w:rsidRPr="00F12327">
        <w:t xml:space="preserve">the </w:t>
      </w:r>
      <w:r w:rsidR="00B11F20" w:rsidRPr="00F12327">
        <w:t>W</w:t>
      </w:r>
      <w:r w:rsidRPr="00F12327">
        <w:t>ork.</w:t>
      </w:r>
    </w:p>
    <w:p w14:paraId="25231A6B" w14:textId="47C6CEFE" w:rsidR="008A5319" w:rsidRPr="006977F0" w:rsidRDefault="008A5319" w:rsidP="00523670">
      <w:pPr>
        <w:pStyle w:val="Heading4"/>
        <w:tabs>
          <w:tab w:val="left" w:pos="2127"/>
        </w:tabs>
        <w:ind w:left="2127" w:hanging="709"/>
      </w:pPr>
      <w:r w:rsidRPr="00F12327">
        <w:t>When accepted</w:t>
      </w:r>
      <w:r w:rsidR="00A54452" w:rsidRPr="00F12327">
        <w:t xml:space="preserve"> by</w:t>
      </w:r>
      <w:r w:rsidR="00041248" w:rsidRPr="00F12327">
        <w:t xml:space="preserve"> the</w:t>
      </w:r>
      <w:r w:rsidR="00A54452" w:rsidRPr="00F12327">
        <w:t xml:space="preserve"> </w:t>
      </w:r>
      <w:del w:id="104" w:author="Mabel Chow" w:date="2022-11-26T08:06:00Z">
        <w:r w:rsidR="00A54452" w:rsidRPr="00F12327" w:rsidDel="00F12327">
          <w:rPr>
            <w:rPrChange w:id="105" w:author="Mabel Chow" w:date="2022-11-26T08:06:00Z">
              <w:rPr>
                <w:highlight w:val="yellow"/>
              </w:rPr>
            </w:rPrChange>
          </w:rPr>
          <w:delText>[</w:delText>
        </w:r>
      </w:del>
      <w:r w:rsidR="00041248" w:rsidRPr="00F12327">
        <w:rPr>
          <w:rPrChange w:id="106" w:author="Mabel Chow" w:date="2022-11-26T08:06:00Z">
            <w:rPr>
              <w:highlight w:val="yellow"/>
            </w:rPr>
          </w:rPrChange>
        </w:rPr>
        <w:t>Consultant</w:t>
      </w:r>
      <w:del w:id="107" w:author="Mabel Chow" w:date="2022-11-26T08:06:00Z">
        <w:r w:rsidR="00A54452" w:rsidRPr="00F12327" w:rsidDel="00F12327">
          <w:rPr>
            <w:rPrChange w:id="108" w:author="Mabel Chow" w:date="2022-11-26T08:06:00Z">
              <w:rPr>
                <w:highlight w:val="yellow"/>
              </w:rPr>
            </w:rPrChange>
          </w:rPr>
          <w:delText>]</w:delText>
        </w:r>
      </w:del>
      <w:r w:rsidRPr="00F12327">
        <w:t xml:space="preserve">, </w:t>
      </w:r>
      <w:r w:rsidR="00B11F20" w:rsidRPr="00F12327">
        <w:t xml:space="preserve">the </w:t>
      </w:r>
      <w:r w:rsidRPr="00F12327">
        <w:t xml:space="preserve">mock up will demonstrate </w:t>
      </w:r>
      <w:r w:rsidR="00B11F20" w:rsidRPr="00F12327">
        <w:t xml:space="preserve">the </w:t>
      </w:r>
      <w:r w:rsidRPr="00F12327">
        <w:t xml:space="preserve">minimum standard for this </w:t>
      </w:r>
      <w:r w:rsidR="00B11F20" w:rsidRPr="00F12327">
        <w:t>W</w:t>
      </w:r>
      <w:r w:rsidRPr="00F12327">
        <w:t xml:space="preserve">ork. </w:t>
      </w:r>
      <w:r w:rsidR="00041248" w:rsidRPr="00F12327">
        <w:t xml:space="preserve"> The m</w:t>
      </w:r>
      <w:r w:rsidRPr="00F12327">
        <w:t>ock up may</w:t>
      </w:r>
      <w:r w:rsidR="00A54452" w:rsidRPr="00F12327">
        <w:t xml:space="preserve"> </w:t>
      </w:r>
      <w:del w:id="109" w:author="Paul Shi" w:date="2022-03-22T20:17:00Z">
        <w:r w:rsidR="00A54452" w:rsidRPr="00F12327" w:rsidDel="0020247A">
          <w:rPr>
            <w:rPrChange w:id="110" w:author="Mabel Chow" w:date="2022-11-26T08:06:00Z">
              <w:rPr>
                <w:highlight w:val="yellow"/>
              </w:rPr>
            </w:rPrChange>
          </w:rPr>
          <w:delText>[not]</w:delText>
        </w:r>
        <w:r w:rsidR="00A54452" w:rsidRPr="00F12327" w:rsidDel="0020247A">
          <w:delText xml:space="preserve"> </w:delText>
        </w:r>
        <w:r w:rsidR="00A159DC" w:rsidRPr="00F12327" w:rsidDel="0020247A">
          <w:rPr>
            <w:rPrChange w:id="111" w:author="Mabel Chow" w:date="2022-11-26T08:06:00Z">
              <w:rPr>
                <w:highlight w:val="yellow"/>
              </w:rPr>
            </w:rPrChange>
          </w:rPr>
          <w:delText>[___]</w:delText>
        </w:r>
        <w:r w:rsidR="00B11F20" w:rsidRPr="00F12327" w:rsidDel="0020247A">
          <w:delText xml:space="preserve">, </w:delText>
        </w:r>
      </w:del>
      <w:r w:rsidR="00B11F20" w:rsidRPr="00F12327">
        <w:t xml:space="preserve">at the discretion of the </w:t>
      </w:r>
      <w:del w:id="112" w:author="Mabel Chow" w:date="2022-11-26T08:06:00Z">
        <w:r w:rsidR="002D341A" w:rsidRPr="00F12327" w:rsidDel="00F12327">
          <w:rPr>
            <w:rPrChange w:id="113" w:author="Mabel Chow" w:date="2022-11-26T08:06:00Z">
              <w:rPr>
                <w:highlight w:val="yellow"/>
              </w:rPr>
            </w:rPrChange>
          </w:rPr>
          <w:delText>[</w:delText>
        </w:r>
      </w:del>
      <w:r w:rsidR="00B11F20" w:rsidRPr="00F12327">
        <w:rPr>
          <w:rPrChange w:id="114" w:author="Mabel Chow" w:date="2022-11-26T08:06:00Z">
            <w:rPr>
              <w:highlight w:val="yellow"/>
            </w:rPr>
          </w:rPrChange>
        </w:rPr>
        <w:t>Consultant</w:t>
      </w:r>
      <w:del w:id="115" w:author="Mabel Chow" w:date="2022-11-26T08:06:00Z">
        <w:r w:rsidR="002D341A" w:rsidRPr="00F12327" w:rsidDel="00F12327">
          <w:rPr>
            <w:rPrChange w:id="116" w:author="Mabel Chow" w:date="2022-11-26T08:06:00Z">
              <w:rPr>
                <w:highlight w:val="yellow"/>
              </w:rPr>
            </w:rPrChange>
          </w:rPr>
          <w:delText>]</w:delText>
        </w:r>
      </w:del>
      <w:r w:rsidR="00B11F20" w:rsidRPr="00F12327">
        <w:rPr>
          <w:rPrChange w:id="117" w:author="Mabel Chow" w:date="2022-11-26T08:06:00Z">
            <w:rPr>
              <w:highlight w:val="yellow"/>
            </w:rPr>
          </w:rPrChange>
        </w:rPr>
        <w:t>,</w:t>
      </w:r>
      <w:r w:rsidRPr="00F12327">
        <w:t xml:space="preserve"> remain</w:t>
      </w:r>
      <w:r w:rsidRPr="006977F0">
        <w:t xml:space="preserve"> as part of </w:t>
      </w:r>
      <w:r w:rsidR="00B11F20" w:rsidRPr="006977F0">
        <w:t xml:space="preserve">the </w:t>
      </w:r>
      <w:r w:rsidRPr="006977F0">
        <w:t xml:space="preserve">finished </w:t>
      </w:r>
      <w:r w:rsidR="00B11F20" w:rsidRPr="006977F0">
        <w:t>W</w:t>
      </w:r>
      <w:r w:rsidRPr="006977F0">
        <w:t>ork.</w:t>
      </w:r>
    </w:p>
    <w:p w14:paraId="4EB94BB8" w14:textId="77777777" w:rsidR="008A5319" w:rsidRPr="006977F0" w:rsidRDefault="008A5319" w:rsidP="00955382">
      <w:pPr>
        <w:pStyle w:val="Heading3"/>
        <w:tabs>
          <w:tab w:val="clear" w:pos="1440"/>
          <w:tab w:val="left" w:pos="1418"/>
        </w:tabs>
        <w:ind w:left="1418" w:hanging="709"/>
      </w:pPr>
      <w:r w:rsidRPr="006977F0">
        <w:t>Pre-Installation Meetings: conduct pre-installation meeting</w:t>
      </w:r>
      <w:r w:rsidR="00B11F20" w:rsidRPr="006977F0">
        <w:t>s</w:t>
      </w:r>
      <w:r w:rsidRPr="006977F0">
        <w:t xml:space="preserve"> to verify </w:t>
      </w:r>
      <w:r w:rsidR="00041248" w:rsidRPr="006977F0">
        <w:t xml:space="preserve">the </w:t>
      </w:r>
      <w:r w:rsidR="002D341A">
        <w:t>Contract Work</w:t>
      </w:r>
      <w:r w:rsidR="002D341A" w:rsidRPr="006977F0">
        <w:t xml:space="preserve"> </w:t>
      </w:r>
      <w:r w:rsidRPr="006977F0">
        <w:t>requirements, manufacturer's installation instructions and manufacturer's warranty requirements.</w:t>
      </w:r>
    </w:p>
    <w:p w14:paraId="359AAB4F" w14:textId="77777777" w:rsidR="008A5319" w:rsidRPr="006977F0" w:rsidRDefault="008A5319">
      <w:pPr>
        <w:pStyle w:val="Heading2"/>
      </w:pPr>
      <w:r w:rsidRPr="006977F0">
        <w:t>Delivery,</w:t>
      </w:r>
      <w:r w:rsidR="005E3C6E">
        <w:t xml:space="preserve"> </w:t>
      </w:r>
      <w:r w:rsidRPr="006977F0">
        <w:t>Storage</w:t>
      </w:r>
      <w:r w:rsidR="005E3C6E">
        <w:t xml:space="preserve"> </w:t>
      </w:r>
      <w:r w:rsidRPr="006977F0">
        <w:t>and Handling</w:t>
      </w:r>
    </w:p>
    <w:p w14:paraId="09AACAE5" w14:textId="77777777" w:rsidR="008A5319" w:rsidRPr="006977F0" w:rsidRDefault="008A5319" w:rsidP="00523670">
      <w:pPr>
        <w:pStyle w:val="Heading3"/>
        <w:tabs>
          <w:tab w:val="clear" w:pos="1440"/>
          <w:tab w:val="left" w:pos="1418"/>
        </w:tabs>
        <w:ind w:left="1418" w:hanging="709"/>
      </w:pPr>
      <w:r w:rsidRPr="006977F0">
        <w:t xml:space="preserve">Deliver materials to </w:t>
      </w:r>
      <w:r w:rsidR="00041248" w:rsidRPr="006977F0">
        <w:t xml:space="preserve">the </w:t>
      </w:r>
      <w:r w:rsidR="00B11F20" w:rsidRPr="006977F0">
        <w:t>S</w:t>
      </w:r>
      <w:r w:rsidRPr="006977F0">
        <w:t xml:space="preserve">ite in </w:t>
      </w:r>
      <w:r w:rsidR="00041248" w:rsidRPr="006977F0">
        <w:t xml:space="preserve">a </w:t>
      </w:r>
      <w:r w:rsidRPr="006977F0">
        <w:t>dry condition.</w:t>
      </w:r>
    </w:p>
    <w:p w14:paraId="78367AD2" w14:textId="77777777" w:rsidR="008A5319" w:rsidRPr="006977F0" w:rsidRDefault="008A5319" w:rsidP="00523670">
      <w:pPr>
        <w:pStyle w:val="Heading3"/>
        <w:tabs>
          <w:tab w:val="clear" w:pos="1440"/>
          <w:tab w:val="left" w:pos="1418"/>
        </w:tabs>
        <w:ind w:left="1418" w:hanging="709"/>
      </w:pPr>
      <w:r w:rsidRPr="006977F0">
        <w:t>Storage and Protection:</w:t>
      </w:r>
    </w:p>
    <w:p w14:paraId="5D12BD01" w14:textId="77777777" w:rsidR="008A5319" w:rsidRPr="0054001F" w:rsidRDefault="008A5319" w:rsidP="00523670">
      <w:pPr>
        <w:pStyle w:val="Heading4"/>
        <w:tabs>
          <w:tab w:val="left" w:pos="2127"/>
        </w:tabs>
        <w:ind w:left="2127" w:hanging="709"/>
        <w:rPr>
          <w:rPrChange w:id="118" w:author="Paul Shi" w:date="2022-04-13T08:28:00Z">
            <w:rPr>
              <w:highlight w:val="yellow"/>
            </w:rPr>
          </w:rPrChange>
        </w:rPr>
      </w:pPr>
      <w:r w:rsidRPr="0054001F">
        <w:t xml:space="preserve">Keep materials dry until </w:t>
      </w:r>
      <w:r w:rsidR="00041248" w:rsidRPr="0054001F">
        <w:t xml:space="preserve">their </w:t>
      </w:r>
      <w:r w:rsidRPr="0054001F">
        <w:t xml:space="preserve">use </w:t>
      </w:r>
      <w:del w:id="119" w:author="Radulovic, Nicole" w:date="2022-11-03T11:18:00Z">
        <w:r w:rsidR="00A159DC" w:rsidRPr="0054001F" w:rsidDel="00842F8C">
          <w:rPr>
            <w:rPrChange w:id="120" w:author="Paul Shi" w:date="2022-04-13T08:28:00Z">
              <w:rPr>
                <w:highlight w:val="yellow"/>
              </w:rPr>
            </w:rPrChange>
          </w:rPr>
          <w:delText>[</w:delText>
        </w:r>
      </w:del>
      <w:r w:rsidRPr="0054001F">
        <w:rPr>
          <w:rPrChange w:id="121" w:author="Paul Shi" w:date="2022-04-13T08:28:00Z">
            <w:rPr>
              <w:highlight w:val="yellow"/>
            </w:rPr>
          </w:rPrChange>
        </w:rPr>
        <w:t xml:space="preserve">except where </w:t>
      </w:r>
      <w:r w:rsidR="00041248" w:rsidRPr="0054001F">
        <w:rPr>
          <w:rPrChange w:id="122" w:author="Paul Shi" w:date="2022-04-13T08:28:00Z">
            <w:rPr>
              <w:highlight w:val="yellow"/>
            </w:rPr>
          </w:rPrChange>
        </w:rPr>
        <w:t xml:space="preserve">the </w:t>
      </w:r>
      <w:r w:rsidRPr="0054001F">
        <w:rPr>
          <w:rPrChange w:id="123" w:author="Paul Shi" w:date="2022-04-13T08:28:00Z">
            <w:rPr>
              <w:highlight w:val="yellow"/>
            </w:rPr>
          </w:rPrChange>
        </w:rPr>
        <w:t>wetting of bricks is specified</w:t>
      </w:r>
      <w:r w:rsidR="00041248" w:rsidRPr="0054001F">
        <w:rPr>
          <w:rPrChange w:id="124" w:author="Paul Shi" w:date="2022-04-13T08:28:00Z">
            <w:rPr>
              <w:highlight w:val="yellow"/>
            </w:rPr>
          </w:rPrChange>
        </w:rPr>
        <w:t xml:space="preserve"> in the Contract Documents</w:t>
      </w:r>
      <w:del w:id="125" w:author="Radulovic, Nicole" w:date="2022-11-03T11:18:00Z">
        <w:r w:rsidR="00A159DC" w:rsidRPr="0054001F" w:rsidDel="00842F8C">
          <w:rPr>
            <w:rPrChange w:id="126" w:author="Paul Shi" w:date="2022-04-13T08:28:00Z">
              <w:rPr>
                <w:highlight w:val="yellow"/>
              </w:rPr>
            </w:rPrChange>
          </w:rPr>
          <w:delText>]</w:delText>
        </w:r>
      </w:del>
      <w:del w:id="127" w:author="Paul Shi" w:date="2022-03-22T20:18:00Z">
        <w:r w:rsidR="00A159DC" w:rsidRPr="0054001F" w:rsidDel="00FA0A61">
          <w:rPr>
            <w:rPrChange w:id="128" w:author="Paul Shi" w:date="2022-04-13T08:28:00Z">
              <w:rPr>
                <w:highlight w:val="yellow"/>
              </w:rPr>
            </w:rPrChange>
          </w:rPr>
          <w:delText>[___]</w:delText>
        </w:r>
      </w:del>
      <w:r w:rsidRPr="0054001F">
        <w:rPr>
          <w:rPrChange w:id="129" w:author="Paul Shi" w:date="2022-04-13T08:28:00Z">
            <w:rPr>
              <w:highlight w:val="yellow"/>
            </w:rPr>
          </w:rPrChange>
        </w:rPr>
        <w:t>.</w:t>
      </w:r>
    </w:p>
    <w:p w14:paraId="32E9ACCD" w14:textId="77777777" w:rsidR="008A5319" w:rsidRPr="006977F0" w:rsidRDefault="008A5319" w:rsidP="00523670">
      <w:pPr>
        <w:pStyle w:val="Heading4"/>
        <w:tabs>
          <w:tab w:val="left" w:pos="2127"/>
        </w:tabs>
        <w:ind w:left="2127" w:hanging="709"/>
      </w:pPr>
      <w:r w:rsidRPr="006977F0">
        <w:t xml:space="preserve">Store </w:t>
      </w:r>
      <w:r w:rsidR="00041248" w:rsidRPr="006977F0">
        <w:t xml:space="preserve">materials </w:t>
      </w:r>
      <w:r w:rsidRPr="006977F0">
        <w:t xml:space="preserve">under </w:t>
      </w:r>
      <w:r w:rsidR="00041248" w:rsidRPr="006977F0">
        <w:t xml:space="preserve">a </w:t>
      </w:r>
      <w:r w:rsidRPr="006977F0">
        <w:t xml:space="preserve">waterproof cover on pallets or plank platforms held off </w:t>
      </w:r>
      <w:r w:rsidR="00041248" w:rsidRPr="006977F0">
        <w:t xml:space="preserve">the </w:t>
      </w:r>
      <w:r w:rsidRPr="006977F0">
        <w:t>ground by means of plank</w:t>
      </w:r>
      <w:r w:rsidR="00041248" w:rsidRPr="006977F0">
        <w:t>s</w:t>
      </w:r>
      <w:r w:rsidRPr="006977F0">
        <w:t xml:space="preserve"> or timber skids.</w:t>
      </w:r>
    </w:p>
    <w:p w14:paraId="4996FB5B" w14:textId="77777777" w:rsidR="008A5319" w:rsidRPr="006977F0" w:rsidRDefault="008A5319">
      <w:pPr>
        <w:pStyle w:val="Heading2"/>
      </w:pPr>
      <w:r w:rsidRPr="006977F0">
        <w:t>Environmental</w:t>
      </w:r>
      <w:r w:rsidR="00DE0B0F" w:rsidRPr="006977F0">
        <w:t xml:space="preserve"> </w:t>
      </w:r>
      <w:r w:rsidRPr="006977F0">
        <w:t>Requirements</w:t>
      </w:r>
    </w:p>
    <w:p w14:paraId="4035A574" w14:textId="77777777" w:rsidR="008A5319" w:rsidRPr="006977F0" w:rsidRDefault="008A5319" w:rsidP="00955382">
      <w:pPr>
        <w:pStyle w:val="Heading3"/>
        <w:tabs>
          <w:tab w:val="clear" w:pos="1440"/>
          <w:tab w:val="left" w:pos="1418"/>
        </w:tabs>
        <w:ind w:left="1418" w:hanging="709"/>
      </w:pPr>
      <w:r w:rsidRPr="006977F0">
        <w:t>Cold weather requirements:</w:t>
      </w:r>
    </w:p>
    <w:p w14:paraId="65193359" w14:textId="77777777" w:rsidR="008A5319" w:rsidRPr="006977F0" w:rsidRDefault="008A5319" w:rsidP="00955382">
      <w:pPr>
        <w:pStyle w:val="Heading4"/>
        <w:tabs>
          <w:tab w:val="left" w:pos="2127"/>
        </w:tabs>
        <w:ind w:left="2127" w:hanging="709"/>
      </w:pPr>
      <w:r w:rsidRPr="00F12327">
        <w:t xml:space="preserve">Supplement </w:t>
      </w:r>
      <w:del w:id="130" w:author="Paul Shi" w:date="2022-03-22T20:17:00Z">
        <w:r w:rsidR="003137A3" w:rsidRPr="00F12327" w:rsidDel="0020247A">
          <w:rPr>
            <w:rPrChange w:id="131" w:author="Mabel Chow" w:date="2022-11-26T08:06:00Z">
              <w:rPr>
                <w:highlight w:val="yellow"/>
              </w:rPr>
            </w:rPrChange>
          </w:rPr>
          <w:delText>[</w:delText>
        </w:r>
      </w:del>
      <w:r w:rsidRPr="00F12327">
        <w:rPr>
          <w:rPrChange w:id="132" w:author="Mabel Chow" w:date="2022-11-26T08:06:00Z">
            <w:rPr>
              <w:highlight w:val="yellow"/>
            </w:rPr>
          </w:rPrChange>
        </w:rPr>
        <w:t>Clause 5.15.2 of CAN3 A371</w:t>
      </w:r>
      <w:r w:rsidR="005D6A8B" w:rsidRPr="00F12327">
        <w:rPr>
          <w:rPrChange w:id="133" w:author="Mabel Chow" w:date="2022-11-26T08:06:00Z">
            <w:rPr>
              <w:highlight w:val="yellow"/>
            </w:rPr>
          </w:rPrChange>
        </w:rPr>
        <w:t>-14</w:t>
      </w:r>
      <w:del w:id="134" w:author="Paul Shi" w:date="2022-03-22T20:17:00Z">
        <w:r w:rsidR="005D6A8B" w:rsidRPr="00F12327" w:rsidDel="0020247A">
          <w:rPr>
            <w:rPrChange w:id="135" w:author="Mabel Chow" w:date="2022-11-26T08:06:00Z">
              <w:rPr>
                <w:highlight w:val="yellow"/>
              </w:rPr>
            </w:rPrChange>
          </w:rPr>
          <w:delText>, Consultant to confirm accuracy and amend as required the cross reference with the updated standard</w:delText>
        </w:r>
        <w:r w:rsidR="003137A3" w:rsidRPr="00F12327" w:rsidDel="0020247A">
          <w:rPr>
            <w:rPrChange w:id="136" w:author="Mabel Chow" w:date="2022-11-26T08:06:00Z">
              <w:rPr>
                <w:highlight w:val="yellow"/>
              </w:rPr>
            </w:rPrChange>
          </w:rPr>
          <w:delText>]</w:delText>
        </w:r>
      </w:del>
      <w:r w:rsidRPr="00F12327">
        <w:t xml:space="preserve"> with</w:t>
      </w:r>
      <w:r w:rsidRPr="006977F0">
        <w:t xml:space="preserve"> </w:t>
      </w:r>
      <w:r w:rsidR="00B11F20" w:rsidRPr="006977F0">
        <w:t xml:space="preserve">the </w:t>
      </w:r>
      <w:r w:rsidRPr="006977F0">
        <w:t>following requirements:</w:t>
      </w:r>
    </w:p>
    <w:p w14:paraId="12D3BFDE" w14:textId="77777777" w:rsidR="008A5319" w:rsidRPr="006977F0" w:rsidRDefault="008A5319" w:rsidP="00523670">
      <w:pPr>
        <w:pStyle w:val="Heading5"/>
        <w:tabs>
          <w:tab w:val="left" w:pos="2835"/>
        </w:tabs>
        <w:ind w:left="2835" w:hanging="708"/>
      </w:pPr>
      <w:r w:rsidRPr="006977F0">
        <w:t xml:space="preserve">Maintain </w:t>
      </w:r>
      <w:r w:rsidR="00B11F20" w:rsidRPr="006977F0">
        <w:t xml:space="preserve">the </w:t>
      </w:r>
      <w:r w:rsidRPr="006977F0">
        <w:t>temperature of mortar between 5</w:t>
      </w:r>
      <w:r w:rsidR="00311E04" w:rsidRPr="006977F0">
        <w:t xml:space="preserve"> degrees </w:t>
      </w:r>
      <w:r w:rsidR="003137A3" w:rsidRPr="006977F0">
        <w:t>C</w:t>
      </w:r>
      <w:r w:rsidR="00311E04" w:rsidRPr="006977F0">
        <w:t>elsius</w:t>
      </w:r>
      <w:r w:rsidRPr="006977F0">
        <w:t xml:space="preserve"> and 50</w:t>
      </w:r>
      <w:r w:rsidR="00311E04" w:rsidRPr="006977F0">
        <w:t xml:space="preserve"> degrees</w:t>
      </w:r>
      <w:r w:rsidRPr="006977F0">
        <w:t> </w:t>
      </w:r>
      <w:r w:rsidR="003137A3" w:rsidRPr="006977F0">
        <w:t>C</w:t>
      </w:r>
      <w:r w:rsidR="00311E04" w:rsidRPr="006977F0">
        <w:t>elsius</w:t>
      </w:r>
      <w:r w:rsidRPr="006977F0">
        <w:t xml:space="preserve"> until </w:t>
      </w:r>
      <w:r w:rsidR="00B11F20" w:rsidRPr="006977F0">
        <w:t xml:space="preserve">the </w:t>
      </w:r>
      <w:r w:rsidRPr="006977F0">
        <w:t>batch is used.</w:t>
      </w:r>
    </w:p>
    <w:p w14:paraId="607455A7" w14:textId="77777777" w:rsidR="008A5319" w:rsidRPr="006977F0" w:rsidRDefault="008A5319" w:rsidP="00523670">
      <w:pPr>
        <w:pStyle w:val="Heading5"/>
        <w:tabs>
          <w:tab w:val="left" w:pos="2835"/>
        </w:tabs>
        <w:ind w:left="2835" w:hanging="708"/>
      </w:pPr>
      <w:r w:rsidRPr="006977F0">
        <w:t>Maintain ambient temperature between 5</w:t>
      </w:r>
      <w:r w:rsidR="00311E04" w:rsidRPr="006977F0">
        <w:t xml:space="preserve"> degrees</w:t>
      </w:r>
      <w:r w:rsidRPr="006977F0">
        <w:t> </w:t>
      </w:r>
      <w:r w:rsidR="003137A3" w:rsidRPr="006977F0">
        <w:t>C</w:t>
      </w:r>
      <w:r w:rsidR="00311E04" w:rsidRPr="006977F0">
        <w:t>elsius</w:t>
      </w:r>
      <w:r w:rsidRPr="006977F0">
        <w:t xml:space="preserve"> and 50</w:t>
      </w:r>
      <w:r w:rsidR="00311E04" w:rsidRPr="006977F0">
        <w:t xml:space="preserve"> degree</w:t>
      </w:r>
      <w:r w:rsidRPr="006977F0">
        <w:t> </w:t>
      </w:r>
      <w:r w:rsidR="003137A3" w:rsidRPr="006977F0">
        <w:t>C</w:t>
      </w:r>
      <w:r w:rsidR="00311E04" w:rsidRPr="006977F0">
        <w:t>elsius</w:t>
      </w:r>
      <w:r w:rsidRPr="006977F0">
        <w:t xml:space="preserve"> and protect </w:t>
      </w:r>
      <w:r w:rsidR="00B11F20" w:rsidRPr="006977F0">
        <w:t>the S</w:t>
      </w:r>
      <w:r w:rsidRPr="006977F0">
        <w:t>ite from wind</w:t>
      </w:r>
      <w:r w:rsidR="005D6A8B">
        <w:t>-</w:t>
      </w:r>
      <w:r w:rsidRPr="006977F0">
        <w:t>chill.</w:t>
      </w:r>
    </w:p>
    <w:p w14:paraId="6A06D5BC" w14:textId="77777777" w:rsidR="008A5319" w:rsidRPr="006977F0" w:rsidRDefault="008A5319" w:rsidP="00955382">
      <w:pPr>
        <w:pStyle w:val="Heading3"/>
        <w:tabs>
          <w:tab w:val="clear" w:pos="1440"/>
          <w:tab w:val="left" w:pos="1418"/>
        </w:tabs>
        <w:ind w:left="1418" w:hanging="709"/>
      </w:pPr>
      <w:r w:rsidRPr="006977F0">
        <w:t>Hot weather requirements:</w:t>
      </w:r>
    </w:p>
    <w:p w14:paraId="234286FC" w14:textId="77777777" w:rsidR="008A5319" w:rsidRPr="006977F0" w:rsidRDefault="008A5319" w:rsidP="004F2B31">
      <w:pPr>
        <w:pStyle w:val="Heading4"/>
        <w:tabs>
          <w:tab w:val="left" w:pos="2127"/>
        </w:tabs>
        <w:ind w:left="2127" w:hanging="709"/>
      </w:pPr>
      <w:r w:rsidRPr="006977F0">
        <w:t>Protect freshly laid masonry from drying too rapidly, by means of waterproof, non</w:t>
      </w:r>
      <w:r w:rsidR="005D6A8B">
        <w:t>-</w:t>
      </w:r>
      <w:r w:rsidRPr="006977F0">
        <w:t>staining coverings.</w:t>
      </w:r>
    </w:p>
    <w:p w14:paraId="4A41246C" w14:textId="77777777" w:rsidR="008A5319" w:rsidRPr="006977F0" w:rsidRDefault="008A5319" w:rsidP="004F2B31">
      <w:pPr>
        <w:pStyle w:val="Heading4"/>
        <w:tabs>
          <w:tab w:val="left" w:pos="2127"/>
        </w:tabs>
        <w:ind w:left="2127" w:hanging="709"/>
      </w:pPr>
      <w:r w:rsidRPr="006977F0">
        <w:t>Keep masonry dry using waterproof, non</w:t>
      </w:r>
      <w:r w:rsidR="005D6A8B">
        <w:t>-</w:t>
      </w:r>
      <w:r w:rsidRPr="006977F0">
        <w:t xml:space="preserve">staining coverings that extend over walls and down </w:t>
      </w:r>
      <w:r w:rsidR="00B11F20" w:rsidRPr="006977F0">
        <w:t xml:space="preserve">the </w:t>
      </w:r>
      <w:r w:rsidRPr="006977F0">
        <w:t>sides</w:t>
      </w:r>
      <w:r w:rsidR="00B11F20" w:rsidRPr="006977F0">
        <w:t xml:space="preserve"> a</w:t>
      </w:r>
      <w:r w:rsidRPr="006977F0">
        <w:t xml:space="preserve"> sufficient </w:t>
      </w:r>
      <w:r w:rsidR="00B11F20" w:rsidRPr="006977F0">
        <w:t xml:space="preserve">length </w:t>
      </w:r>
      <w:r w:rsidRPr="006977F0">
        <w:t xml:space="preserve">to protect walls from wind driven rain, until masonry </w:t>
      </w:r>
      <w:r w:rsidR="002D341A" w:rsidRPr="006977F0">
        <w:t xml:space="preserve">work </w:t>
      </w:r>
      <w:r w:rsidRPr="006977F0">
        <w:t>is completed and protected by flashings or other permanent construction.</w:t>
      </w:r>
    </w:p>
    <w:p w14:paraId="401F29E3" w14:textId="77777777" w:rsidR="008A5319" w:rsidRPr="006977F0" w:rsidRDefault="008A5319">
      <w:pPr>
        <w:pStyle w:val="Heading1"/>
      </w:pPr>
      <w:r w:rsidRPr="006977F0">
        <w:t>PRODUCTS</w:t>
      </w:r>
    </w:p>
    <w:p w14:paraId="0696BD77" w14:textId="77777777" w:rsidR="008A5319" w:rsidRPr="00F12327" w:rsidRDefault="008A5319">
      <w:pPr>
        <w:pStyle w:val="Heading2"/>
      </w:pPr>
      <w:r w:rsidRPr="00F12327">
        <w:t>Materials</w:t>
      </w:r>
    </w:p>
    <w:p w14:paraId="5FEF2318" w14:textId="77777777" w:rsidR="008A5319" w:rsidRPr="00F12327" w:rsidRDefault="008A5319" w:rsidP="00955382">
      <w:pPr>
        <w:pStyle w:val="Heading4"/>
        <w:tabs>
          <w:tab w:val="left" w:pos="1418"/>
        </w:tabs>
        <w:ind w:left="1418" w:hanging="709"/>
        <w:rPr>
          <w:rPrChange w:id="137" w:author="Mabel Chow" w:date="2022-11-26T08:06:00Z">
            <w:rPr>
              <w:highlight w:val="yellow"/>
            </w:rPr>
          </w:rPrChange>
        </w:rPr>
      </w:pPr>
      <w:r w:rsidRPr="00F12327">
        <w:t>Masonry materials are specified in</w:t>
      </w:r>
      <w:ins w:id="138" w:author="Paul Shi" w:date="2022-03-22T20:18:00Z">
        <w:r w:rsidR="00FA0A61" w:rsidRPr="00F12327">
          <w:rPr>
            <w:i/>
          </w:rPr>
          <w:t xml:space="preserve"> </w:t>
        </w:r>
      </w:ins>
      <w:ins w:id="139" w:author="Paul Shi" w:date="2022-03-22T20:19:00Z">
        <w:r w:rsidR="00FA0A61" w:rsidRPr="00F12327">
          <w:rPr>
            <w:i/>
          </w:rPr>
          <w:t>Division 04</w:t>
        </w:r>
      </w:ins>
      <w:del w:id="140" w:author="Paul Shi" w:date="2022-03-22T20:18:00Z">
        <w:r w:rsidRPr="00F12327" w:rsidDel="00FA0A61">
          <w:delText xml:space="preserve"> </w:delText>
        </w:r>
        <w:r w:rsidR="005D6A8B" w:rsidRPr="00F12327" w:rsidDel="00FA0A61">
          <w:rPr>
            <w:i/>
            <w:rPrChange w:id="141" w:author="Mabel Chow" w:date="2022-11-26T08:06:00Z">
              <w:rPr>
                <w:i/>
                <w:highlight w:val="yellow"/>
              </w:rPr>
            </w:rPrChange>
          </w:rPr>
          <w:delText>[Consultant to provide details]</w:delText>
        </w:r>
      </w:del>
      <w:r w:rsidRPr="00F12327">
        <w:rPr>
          <w:rPrChange w:id="142" w:author="Mabel Chow" w:date="2022-11-26T08:06:00Z">
            <w:rPr>
              <w:highlight w:val="yellow"/>
            </w:rPr>
          </w:rPrChange>
        </w:rPr>
        <w:t>.</w:t>
      </w:r>
    </w:p>
    <w:p w14:paraId="742237A4" w14:textId="77777777" w:rsidR="008A5319" w:rsidRPr="006977F0" w:rsidRDefault="008A5319">
      <w:pPr>
        <w:pStyle w:val="Heading1"/>
      </w:pPr>
      <w:r w:rsidRPr="006977F0">
        <w:t>EXECUTION</w:t>
      </w:r>
    </w:p>
    <w:p w14:paraId="5FBD8C4E" w14:textId="77777777" w:rsidR="008A5319" w:rsidRPr="006977F0" w:rsidRDefault="008A5319">
      <w:pPr>
        <w:pStyle w:val="Heading2"/>
      </w:pPr>
      <w:r w:rsidRPr="006977F0">
        <w:t>Manufacturer’s</w:t>
      </w:r>
      <w:r w:rsidR="00FD56E6" w:rsidRPr="006977F0">
        <w:t xml:space="preserve"> </w:t>
      </w:r>
      <w:r w:rsidRPr="006977F0">
        <w:t>Instructions</w:t>
      </w:r>
    </w:p>
    <w:p w14:paraId="05BC84C0" w14:textId="77777777" w:rsidR="008A5319" w:rsidRPr="006977F0" w:rsidRDefault="008A5319" w:rsidP="00955382">
      <w:pPr>
        <w:pStyle w:val="Heading4"/>
        <w:tabs>
          <w:tab w:val="left" w:pos="1418"/>
        </w:tabs>
        <w:ind w:left="1418" w:hanging="709"/>
      </w:pPr>
      <w:r w:rsidRPr="006977F0">
        <w:t xml:space="preserve">Compliance: Comply with </w:t>
      </w:r>
      <w:r w:rsidR="00B11F20" w:rsidRPr="006977F0">
        <w:t xml:space="preserve">the </w:t>
      </w:r>
      <w:r w:rsidRPr="006977F0">
        <w:t xml:space="preserve">manufacturer's written data, including </w:t>
      </w:r>
      <w:r w:rsidR="00B11F20" w:rsidRPr="006977F0">
        <w:t>P</w:t>
      </w:r>
      <w:r w:rsidRPr="006977F0">
        <w:t xml:space="preserve">roduct technical bulletins, </w:t>
      </w:r>
      <w:r w:rsidR="00B11F20" w:rsidRPr="006977F0">
        <w:t>P</w:t>
      </w:r>
      <w:r w:rsidRPr="006977F0">
        <w:t xml:space="preserve">roduct catalogue installation instructions, </w:t>
      </w:r>
      <w:r w:rsidR="00B11F20" w:rsidRPr="006977F0">
        <w:t>P</w:t>
      </w:r>
      <w:r w:rsidRPr="006977F0">
        <w:t>roduct carton installation instructions, and data sheets.</w:t>
      </w:r>
    </w:p>
    <w:p w14:paraId="2C3D6942" w14:textId="77777777" w:rsidR="008A5319" w:rsidRPr="006977F0" w:rsidRDefault="008A5319">
      <w:pPr>
        <w:pStyle w:val="Heading2"/>
      </w:pPr>
      <w:r w:rsidRPr="006977F0">
        <w:t>Preparation</w:t>
      </w:r>
    </w:p>
    <w:p w14:paraId="4AFBC299" w14:textId="77777777" w:rsidR="003137A3" w:rsidRPr="006977F0" w:rsidRDefault="008A5319" w:rsidP="004F2B31">
      <w:pPr>
        <w:pStyle w:val="Heading4"/>
        <w:tabs>
          <w:tab w:val="left" w:pos="1418"/>
        </w:tabs>
        <w:ind w:left="1418" w:hanging="709"/>
      </w:pPr>
      <w:r w:rsidRPr="006977F0">
        <w:t xml:space="preserve">Provide temporary bracing of masonry </w:t>
      </w:r>
      <w:r w:rsidR="00B11F20" w:rsidRPr="006977F0">
        <w:t>W</w:t>
      </w:r>
      <w:r w:rsidRPr="006977F0">
        <w:t>ork during and after erection until permanent lateral support is in place.</w:t>
      </w:r>
    </w:p>
    <w:p w14:paraId="37653535" w14:textId="77777777" w:rsidR="008A5319" w:rsidRPr="006977F0" w:rsidRDefault="003137A3" w:rsidP="004F2B31">
      <w:pPr>
        <w:pStyle w:val="Heading4"/>
        <w:tabs>
          <w:tab w:val="left" w:pos="1418"/>
        </w:tabs>
        <w:ind w:left="1418" w:hanging="709"/>
      </w:pPr>
      <w:r w:rsidRPr="006977F0">
        <w:t xml:space="preserve">Bracing </w:t>
      </w:r>
      <w:r w:rsidR="00041248" w:rsidRPr="006977F0">
        <w:t xml:space="preserve">is to be </w:t>
      </w:r>
      <w:r w:rsidRPr="006977F0">
        <w:t xml:space="preserve">approved by </w:t>
      </w:r>
      <w:r w:rsidR="00041248" w:rsidRPr="006977F0">
        <w:t>the Consultant</w:t>
      </w:r>
      <w:r w:rsidRPr="006977F0">
        <w:t>.</w:t>
      </w:r>
    </w:p>
    <w:p w14:paraId="40B712FD" w14:textId="77777777" w:rsidR="008A5319" w:rsidRPr="006977F0" w:rsidRDefault="008A5319">
      <w:pPr>
        <w:pStyle w:val="Heading2"/>
      </w:pPr>
      <w:r w:rsidRPr="006977F0">
        <w:t>Installation</w:t>
      </w:r>
    </w:p>
    <w:p w14:paraId="4A603A7E" w14:textId="122F1FC6" w:rsidR="008A5319" w:rsidRPr="006977F0" w:rsidRDefault="00B11F20" w:rsidP="004F2B31">
      <w:pPr>
        <w:pStyle w:val="Heading4"/>
        <w:tabs>
          <w:tab w:val="left" w:pos="1418"/>
        </w:tabs>
        <w:ind w:left="1418" w:hanging="709"/>
      </w:pPr>
      <w:r w:rsidRPr="006977F0">
        <w:t>Complete</w:t>
      </w:r>
      <w:r w:rsidR="008A5319" w:rsidRPr="006977F0">
        <w:t xml:space="preserve"> masonry </w:t>
      </w:r>
      <w:r w:rsidR="009A47AA" w:rsidRPr="006977F0">
        <w:t xml:space="preserve">work </w:t>
      </w:r>
      <w:r w:rsidR="008A5319" w:rsidRPr="006977F0">
        <w:t xml:space="preserve">in accordance with </w:t>
      </w:r>
      <w:commentRangeStart w:id="143"/>
      <w:del w:id="144" w:author="Mabel Chow" w:date="2022-11-26T08:07:00Z">
        <w:r w:rsidR="003137A3" w:rsidRPr="00F12327" w:rsidDel="00F12327">
          <w:rPr>
            <w:rPrChange w:id="145" w:author="Mabel Chow" w:date="2022-11-26T08:07:00Z">
              <w:rPr>
                <w:highlight w:val="yellow"/>
              </w:rPr>
            </w:rPrChange>
          </w:rPr>
          <w:delText>[</w:delText>
        </w:r>
      </w:del>
      <w:r w:rsidR="008A5319" w:rsidRPr="00F12327">
        <w:rPr>
          <w:rPrChange w:id="146" w:author="Mabel Chow" w:date="2022-11-26T08:07:00Z">
            <w:rPr>
              <w:highlight w:val="yellow"/>
            </w:rPr>
          </w:rPrChange>
        </w:rPr>
        <w:t>CAN3 A371</w:t>
      </w:r>
      <w:r w:rsidR="008A19D2" w:rsidRPr="00F12327">
        <w:rPr>
          <w:rPrChange w:id="147" w:author="Mabel Chow" w:date="2022-11-26T08:07:00Z">
            <w:rPr>
              <w:highlight w:val="yellow"/>
            </w:rPr>
          </w:rPrChange>
        </w:rPr>
        <w:t>-14</w:t>
      </w:r>
      <w:del w:id="148" w:author="Mabel Chow" w:date="2022-11-26T08:07:00Z">
        <w:r w:rsidR="003137A3" w:rsidRPr="00F12327" w:rsidDel="00F12327">
          <w:rPr>
            <w:rPrChange w:id="149" w:author="Mabel Chow" w:date="2022-11-26T08:07:00Z">
              <w:rPr>
                <w:highlight w:val="yellow"/>
              </w:rPr>
            </w:rPrChange>
          </w:rPr>
          <w:delText>]</w:delText>
        </w:r>
      </w:del>
      <w:r w:rsidR="008A5319" w:rsidRPr="00F12327">
        <w:t xml:space="preserve"> </w:t>
      </w:r>
      <w:commentRangeEnd w:id="143"/>
      <w:r w:rsidR="00842F8C" w:rsidRPr="00F12327">
        <w:rPr>
          <w:rStyle w:val="CommentReference"/>
        </w:rPr>
        <w:commentReference w:id="143"/>
      </w:r>
      <w:r w:rsidR="008A5319" w:rsidRPr="00F12327">
        <w:t>except</w:t>
      </w:r>
      <w:r w:rsidR="008A5319" w:rsidRPr="006977F0">
        <w:t xml:space="preserve"> where specified otherwise</w:t>
      </w:r>
      <w:r w:rsidRPr="006977F0">
        <w:t xml:space="preserve"> in the Contract Documents</w:t>
      </w:r>
      <w:r w:rsidR="008A5319" w:rsidRPr="006977F0">
        <w:t>.</w:t>
      </w:r>
    </w:p>
    <w:p w14:paraId="68B0D1A8" w14:textId="77777777" w:rsidR="008A5319" w:rsidRPr="006977F0" w:rsidRDefault="008A5319" w:rsidP="004F2B31">
      <w:pPr>
        <w:pStyle w:val="Heading4"/>
        <w:tabs>
          <w:tab w:val="left" w:pos="1418"/>
        </w:tabs>
        <w:ind w:left="1418" w:hanging="709"/>
      </w:pPr>
      <w:r w:rsidRPr="006977F0">
        <w:t>Build masonry plumb, level, and true to line, with vertical joints in alignment.</w:t>
      </w:r>
    </w:p>
    <w:p w14:paraId="62680AB9" w14:textId="77777777" w:rsidR="008A5319" w:rsidRPr="006977F0" w:rsidRDefault="008A5319" w:rsidP="004F2B31">
      <w:pPr>
        <w:pStyle w:val="Heading4"/>
        <w:tabs>
          <w:tab w:val="left" w:pos="1418"/>
        </w:tabs>
        <w:ind w:left="1418" w:hanging="709"/>
      </w:pPr>
      <w:r w:rsidRPr="006977F0">
        <w:lastRenderedPageBreak/>
        <w:t xml:space="preserve">Layout coursing and bond to achieve </w:t>
      </w:r>
      <w:r w:rsidR="00B11F20" w:rsidRPr="006977F0">
        <w:t xml:space="preserve">the </w:t>
      </w:r>
      <w:r w:rsidRPr="006977F0">
        <w:t>correct coursing heights, and continuity of</w:t>
      </w:r>
      <w:r w:rsidR="00B11F20" w:rsidRPr="006977F0">
        <w:t xml:space="preserve"> the</w:t>
      </w:r>
      <w:r w:rsidRPr="006977F0">
        <w:t xml:space="preserve"> bond above and below openings, with </w:t>
      </w:r>
      <w:r w:rsidR="00B11F20" w:rsidRPr="006977F0">
        <w:t xml:space="preserve">the </w:t>
      </w:r>
      <w:r w:rsidRPr="006977F0">
        <w:t xml:space="preserve">minimum </w:t>
      </w:r>
      <w:r w:rsidR="00B11F20" w:rsidRPr="006977F0">
        <w:t xml:space="preserve">amount </w:t>
      </w:r>
      <w:r w:rsidRPr="006977F0">
        <w:t>of cutting.</w:t>
      </w:r>
    </w:p>
    <w:p w14:paraId="4C703C3D" w14:textId="77777777" w:rsidR="008A5319" w:rsidRPr="006977F0" w:rsidRDefault="008A5319">
      <w:pPr>
        <w:pStyle w:val="Heading2"/>
      </w:pPr>
      <w:r w:rsidRPr="006977F0">
        <w:t>Construction</w:t>
      </w:r>
    </w:p>
    <w:p w14:paraId="08C3D29F" w14:textId="77777777" w:rsidR="008A5319" w:rsidRPr="006977F0" w:rsidRDefault="008A5319" w:rsidP="00955382">
      <w:pPr>
        <w:pStyle w:val="Heading3"/>
        <w:tabs>
          <w:tab w:val="clear" w:pos="1440"/>
          <w:tab w:val="left" w:pos="1418"/>
        </w:tabs>
        <w:ind w:left="1418" w:hanging="709"/>
      </w:pPr>
      <w:r w:rsidRPr="006977F0">
        <w:t>Exposed masonry:</w:t>
      </w:r>
    </w:p>
    <w:p w14:paraId="5B73C4CC" w14:textId="77777777" w:rsidR="008A5319" w:rsidRPr="006977F0" w:rsidRDefault="008A5319" w:rsidP="00955382">
      <w:pPr>
        <w:pStyle w:val="Heading4"/>
        <w:tabs>
          <w:tab w:val="left" w:pos="2127"/>
        </w:tabs>
        <w:ind w:left="2127" w:hanging="709"/>
      </w:pPr>
      <w:r w:rsidRPr="006977F0">
        <w:t>Remove chipped, cracked, and otherwise damaged units in exposed masonry and replace with undamaged units.</w:t>
      </w:r>
    </w:p>
    <w:p w14:paraId="0351B84E" w14:textId="77777777" w:rsidR="008A5319" w:rsidRPr="006977F0" w:rsidRDefault="008A5319" w:rsidP="00955382">
      <w:pPr>
        <w:pStyle w:val="Heading3"/>
        <w:tabs>
          <w:tab w:val="clear" w:pos="1440"/>
          <w:tab w:val="left" w:pos="1418"/>
        </w:tabs>
        <w:ind w:left="1418" w:hanging="709"/>
      </w:pPr>
      <w:r w:rsidRPr="006977F0">
        <w:t>Jointing</w:t>
      </w:r>
    </w:p>
    <w:p w14:paraId="711834EA" w14:textId="77777777" w:rsidR="008A5319" w:rsidRPr="006977F0" w:rsidRDefault="008A5319" w:rsidP="004F2B31">
      <w:pPr>
        <w:pStyle w:val="Heading4"/>
        <w:tabs>
          <w:tab w:val="left" w:pos="2127"/>
        </w:tabs>
        <w:ind w:left="2127" w:hanging="709"/>
      </w:pPr>
      <w:r w:rsidRPr="006977F0">
        <w:t xml:space="preserve">Allow joints to set just enough to remove excess water, then tool with </w:t>
      </w:r>
      <w:r w:rsidR="00B11F20" w:rsidRPr="006977F0">
        <w:t xml:space="preserve">a </w:t>
      </w:r>
      <w:r w:rsidRPr="006977F0">
        <w:t xml:space="preserve">round jointer to provide smooth joints true to line, compressed, </w:t>
      </w:r>
      <w:r w:rsidR="00F61043" w:rsidRPr="006977F0">
        <w:t xml:space="preserve">and provide </w:t>
      </w:r>
      <w:r w:rsidRPr="006977F0">
        <w:t>uniformly concave joints where concave joints are indicated</w:t>
      </w:r>
      <w:r w:rsidR="00B11F20" w:rsidRPr="006977F0">
        <w:t xml:space="preserve"> in the Contract Documents</w:t>
      </w:r>
      <w:r w:rsidRPr="006977F0">
        <w:t>.</w:t>
      </w:r>
    </w:p>
    <w:p w14:paraId="48B2F822" w14:textId="77777777" w:rsidR="008A5319" w:rsidRPr="006977F0" w:rsidRDefault="008A5319" w:rsidP="004F2B31">
      <w:pPr>
        <w:pStyle w:val="Heading4"/>
        <w:tabs>
          <w:tab w:val="left" w:pos="2127"/>
        </w:tabs>
        <w:ind w:left="2127" w:hanging="709"/>
      </w:pPr>
      <w:r w:rsidRPr="006977F0">
        <w:t xml:space="preserve">Strike flush </w:t>
      </w:r>
      <w:r w:rsidR="00120937" w:rsidRPr="006977F0">
        <w:t xml:space="preserve">any </w:t>
      </w:r>
      <w:r w:rsidRPr="006977F0">
        <w:t xml:space="preserve">joints concealed in walls and joints in walls </w:t>
      </w:r>
      <w:r w:rsidR="00120937" w:rsidRPr="006977F0">
        <w:t xml:space="preserve">which are </w:t>
      </w:r>
      <w:r w:rsidRPr="006977F0">
        <w:t>to receive plaster, tile, insulation, or other applied material except paint</w:t>
      </w:r>
      <w:r w:rsidR="00120937" w:rsidRPr="006977F0">
        <w:t>,</w:t>
      </w:r>
      <w:r w:rsidRPr="006977F0">
        <w:t xml:space="preserve"> or </w:t>
      </w:r>
      <w:r w:rsidR="00F61043" w:rsidRPr="006977F0">
        <w:t xml:space="preserve">a </w:t>
      </w:r>
      <w:r w:rsidRPr="006977F0">
        <w:t>similar thin finish coating.</w:t>
      </w:r>
    </w:p>
    <w:p w14:paraId="14E61C54" w14:textId="77777777" w:rsidR="008A5319" w:rsidRPr="006977F0" w:rsidRDefault="008A5319" w:rsidP="00955382">
      <w:pPr>
        <w:pStyle w:val="Heading3"/>
        <w:tabs>
          <w:tab w:val="clear" w:pos="1440"/>
          <w:tab w:val="left" w:pos="1418"/>
        </w:tabs>
        <w:ind w:left="1560" w:hanging="851"/>
      </w:pPr>
      <w:r w:rsidRPr="006977F0">
        <w:t>Cutting:</w:t>
      </w:r>
    </w:p>
    <w:p w14:paraId="5AD96C2D" w14:textId="77777777" w:rsidR="008A5319" w:rsidRPr="006977F0" w:rsidRDefault="008A5319" w:rsidP="004F2B31">
      <w:pPr>
        <w:pStyle w:val="Heading4"/>
        <w:tabs>
          <w:tab w:val="left" w:pos="2127"/>
        </w:tabs>
        <w:ind w:left="2127" w:hanging="709"/>
      </w:pPr>
      <w:r w:rsidRPr="006977F0">
        <w:t>Cut out for electrical switches, outlet boxes, and other recessed or built in objects.</w:t>
      </w:r>
    </w:p>
    <w:p w14:paraId="6217D3E3" w14:textId="77777777" w:rsidR="008A5319" w:rsidRPr="006977F0" w:rsidRDefault="008A5319" w:rsidP="004F2B31">
      <w:pPr>
        <w:pStyle w:val="Heading4"/>
        <w:tabs>
          <w:tab w:val="left" w:pos="2127"/>
        </w:tabs>
        <w:ind w:left="2127" w:hanging="709"/>
      </w:pPr>
      <w:r w:rsidRPr="006977F0">
        <w:t>Make cuts straight, clean, and free from uneven edges.</w:t>
      </w:r>
    </w:p>
    <w:p w14:paraId="472887A0" w14:textId="77777777" w:rsidR="008A5319" w:rsidRPr="006977F0" w:rsidRDefault="008A5319" w:rsidP="00955382">
      <w:pPr>
        <w:pStyle w:val="Heading3"/>
        <w:tabs>
          <w:tab w:val="clear" w:pos="1440"/>
          <w:tab w:val="left" w:pos="1418"/>
        </w:tabs>
        <w:ind w:left="1418" w:hanging="709"/>
      </w:pPr>
      <w:r w:rsidRPr="006977F0">
        <w:t>Building In:</w:t>
      </w:r>
    </w:p>
    <w:p w14:paraId="78E7EEFF" w14:textId="77777777" w:rsidR="008A5319" w:rsidRPr="006977F0" w:rsidRDefault="008A5319" w:rsidP="004F2B31">
      <w:pPr>
        <w:pStyle w:val="Heading4"/>
        <w:tabs>
          <w:tab w:val="left" w:pos="2127"/>
        </w:tabs>
        <w:ind w:left="2127" w:hanging="709"/>
      </w:pPr>
      <w:r w:rsidRPr="006977F0">
        <w:t xml:space="preserve">Build in items required to be built into </w:t>
      </w:r>
      <w:r w:rsidR="00F61043" w:rsidRPr="006977F0">
        <w:t xml:space="preserve">the </w:t>
      </w:r>
      <w:r w:rsidRPr="006977F0">
        <w:t>masonry.</w:t>
      </w:r>
    </w:p>
    <w:p w14:paraId="74C89FB9" w14:textId="77777777" w:rsidR="008A5319" w:rsidRPr="006977F0" w:rsidRDefault="008A5319" w:rsidP="004F2B31">
      <w:pPr>
        <w:pStyle w:val="Heading4"/>
        <w:tabs>
          <w:tab w:val="left" w:pos="2127"/>
        </w:tabs>
        <w:ind w:left="2127" w:hanging="709"/>
      </w:pPr>
      <w:r w:rsidRPr="006977F0">
        <w:t xml:space="preserve">Prevent displacement of built in items during construction. Check plumb, location and alignment frequently, as </w:t>
      </w:r>
      <w:r w:rsidR="00B11F20" w:rsidRPr="006977F0">
        <w:t>the W</w:t>
      </w:r>
      <w:r w:rsidRPr="006977F0">
        <w:t>ork progresses.</w:t>
      </w:r>
    </w:p>
    <w:p w14:paraId="4FA47C69" w14:textId="77777777" w:rsidR="008A5319" w:rsidRPr="006977F0" w:rsidRDefault="008A5319" w:rsidP="004F2B31">
      <w:pPr>
        <w:pStyle w:val="Heading4"/>
        <w:tabs>
          <w:tab w:val="left" w:pos="2127"/>
        </w:tabs>
        <w:ind w:left="2127" w:hanging="709"/>
      </w:pPr>
      <w:r w:rsidRPr="006977F0">
        <w:t xml:space="preserve">Brace door jambs to maintain plumb. </w:t>
      </w:r>
      <w:r w:rsidR="00F61043" w:rsidRPr="006977F0">
        <w:t xml:space="preserve"> </w:t>
      </w:r>
      <w:r w:rsidRPr="006977F0">
        <w:t>Fill spaces between jambs and masonry with mortar.</w:t>
      </w:r>
    </w:p>
    <w:p w14:paraId="744599E3" w14:textId="77777777" w:rsidR="008A5319" w:rsidRPr="006977F0" w:rsidRDefault="008A5319" w:rsidP="00955382">
      <w:pPr>
        <w:pStyle w:val="Heading3"/>
        <w:tabs>
          <w:tab w:val="clear" w:pos="1440"/>
          <w:tab w:val="left" w:pos="1418"/>
        </w:tabs>
        <w:ind w:left="1418" w:hanging="709"/>
      </w:pPr>
      <w:r w:rsidRPr="006977F0">
        <w:t>Wetting of bricks:</w:t>
      </w:r>
    </w:p>
    <w:p w14:paraId="2D2DA030" w14:textId="77777777" w:rsidR="008A5319" w:rsidRPr="006977F0" w:rsidRDefault="008A5319" w:rsidP="004F2B31">
      <w:pPr>
        <w:pStyle w:val="Heading4"/>
        <w:tabs>
          <w:tab w:val="left" w:pos="2127"/>
        </w:tabs>
        <w:ind w:left="2127" w:hanging="709"/>
      </w:pPr>
      <w:r w:rsidRPr="006977F0">
        <w:t>Except in cold weather, wet bricks having an initial rate of absorption exceeding 1 g/minute/1</w:t>
      </w:r>
      <w:r w:rsidR="008A19D2">
        <w:t>,</w:t>
      </w:r>
      <w:r w:rsidRPr="006977F0">
        <w:t>000 mm</w:t>
      </w:r>
      <w:r w:rsidRPr="006977F0">
        <w:rPr>
          <w:vertAlign w:val="superscript"/>
        </w:rPr>
        <w:t>2</w:t>
      </w:r>
      <w:r w:rsidRPr="006977F0">
        <w:t xml:space="preserve">: to </w:t>
      </w:r>
      <w:r w:rsidR="00B11F20" w:rsidRPr="006977F0">
        <w:t xml:space="preserve">a </w:t>
      </w:r>
      <w:r w:rsidRPr="006977F0">
        <w:t xml:space="preserve">uniform degree of saturation, 3 to 24 hours before laying, and do not lay until </w:t>
      </w:r>
      <w:r w:rsidR="00B11F20" w:rsidRPr="006977F0">
        <w:t xml:space="preserve">the </w:t>
      </w:r>
      <w:r w:rsidRPr="006977F0">
        <w:t xml:space="preserve">surface </w:t>
      </w:r>
      <w:r w:rsidR="00B11F20" w:rsidRPr="006977F0">
        <w:t xml:space="preserve">is </w:t>
      </w:r>
      <w:r w:rsidRPr="006977F0">
        <w:t>dry.</w:t>
      </w:r>
    </w:p>
    <w:p w14:paraId="4A671BB1" w14:textId="77777777" w:rsidR="008A5319" w:rsidRPr="006977F0" w:rsidRDefault="008A5319" w:rsidP="004F2B31">
      <w:pPr>
        <w:pStyle w:val="Heading4"/>
        <w:tabs>
          <w:tab w:val="left" w:pos="2127"/>
        </w:tabs>
        <w:ind w:left="2127" w:hanging="709"/>
      </w:pPr>
      <w:r w:rsidRPr="006977F0">
        <w:t xml:space="preserve">Wet </w:t>
      </w:r>
      <w:r w:rsidR="00B11F20" w:rsidRPr="006977F0">
        <w:t xml:space="preserve">the </w:t>
      </w:r>
      <w:r w:rsidRPr="006977F0">
        <w:t xml:space="preserve">tops of walls built of bricks qualifying for wetting, when recommencing </w:t>
      </w:r>
      <w:r w:rsidR="00B11F20" w:rsidRPr="006977F0">
        <w:t>W</w:t>
      </w:r>
      <w:r w:rsidRPr="006977F0">
        <w:t>ork on such walls.</w:t>
      </w:r>
    </w:p>
    <w:p w14:paraId="709E2F5D" w14:textId="77777777" w:rsidR="008A5319" w:rsidRPr="006977F0" w:rsidRDefault="008A5319" w:rsidP="00955382">
      <w:pPr>
        <w:pStyle w:val="Heading3"/>
        <w:tabs>
          <w:tab w:val="clear" w:pos="1440"/>
          <w:tab w:val="left" w:pos="1418"/>
        </w:tabs>
        <w:ind w:left="1418" w:hanging="709"/>
      </w:pPr>
      <w:r w:rsidRPr="006977F0">
        <w:t>Support of loads:</w:t>
      </w:r>
    </w:p>
    <w:p w14:paraId="7F8BE95C" w14:textId="4E9C273A" w:rsidR="008A5319" w:rsidRPr="001A6CDD" w:rsidRDefault="008A5319" w:rsidP="004F2B31">
      <w:pPr>
        <w:pStyle w:val="Heading4"/>
        <w:tabs>
          <w:tab w:val="left" w:pos="2127"/>
        </w:tabs>
        <w:ind w:left="2127" w:hanging="709"/>
      </w:pPr>
      <w:r w:rsidRPr="006977F0">
        <w:t xml:space="preserve">Use </w:t>
      </w:r>
      <w:del w:id="150" w:author="Paul Shi" w:date="2022-04-13T08:29:00Z">
        <w:r w:rsidRPr="006977F0" w:rsidDel="0054001F">
          <w:delText xml:space="preserve">32 </w:delText>
        </w:r>
      </w:del>
      <w:ins w:id="151" w:author="Mabel Chow" w:date="2022-11-26T08:04:00Z">
        <w:r w:rsidR="00F12327">
          <w:t>30</w:t>
        </w:r>
      </w:ins>
      <w:r w:rsidRPr="006977F0">
        <w:t xml:space="preserve">MPa </w:t>
      </w:r>
      <w:r w:rsidRPr="0054001F">
        <w:t xml:space="preserve">concrete </w:t>
      </w:r>
      <w:del w:id="152" w:author="Radulovic, Nicole" w:date="2022-11-03T11:19:00Z">
        <w:r w:rsidR="003137A3" w:rsidRPr="0054001F" w:rsidDel="00842F8C">
          <w:rPr>
            <w:rPrChange w:id="153" w:author="Paul Shi" w:date="2022-04-13T08:29:00Z">
              <w:rPr>
                <w:highlight w:val="yellow"/>
              </w:rPr>
            </w:rPrChange>
          </w:rPr>
          <w:delText>[</w:delText>
        </w:r>
      </w:del>
      <w:r w:rsidR="00F61043" w:rsidRPr="0054001F">
        <w:rPr>
          <w:rPrChange w:id="154" w:author="Paul Shi" w:date="2022-04-13T08:29:00Z">
            <w:rPr>
              <w:highlight w:val="yellow"/>
            </w:rPr>
          </w:rPrChange>
        </w:rPr>
        <w:t xml:space="preserve">in accordance with </w:t>
      </w:r>
      <w:r w:rsidRPr="0054001F">
        <w:rPr>
          <w:rPrChange w:id="155" w:author="Paul Shi" w:date="2022-04-13T08:29:00Z">
            <w:rPr>
              <w:highlight w:val="yellow"/>
            </w:rPr>
          </w:rPrChange>
        </w:rPr>
        <w:t>Section 03300 - Cast in Place Concrete</w:t>
      </w:r>
      <w:del w:id="156" w:author="Radulovic, Nicole" w:date="2022-11-03T11:19:00Z">
        <w:r w:rsidR="003137A3" w:rsidRPr="0054001F" w:rsidDel="00842F8C">
          <w:rPr>
            <w:rPrChange w:id="157" w:author="Paul Shi" w:date="2022-04-13T08:29:00Z">
              <w:rPr>
                <w:highlight w:val="yellow"/>
              </w:rPr>
            </w:rPrChange>
          </w:rPr>
          <w:delText>]</w:delText>
        </w:r>
      </w:del>
      <w:r w:rsidRPr="0054001F">
        <w:rPr>
          <w:rPrChange w:id="158" w:author="Paul Shi" w:date="2022-04-13T08:29:00Z">
            <w:rPr>
              <w:highlight w:val="yellow"/>
            </w:rPr>
          </w:rPrChange>
        </w:rPr>
        <w:t>,</w:t>
      </w:r>
      <w:r w:rsidRPr="0054001F">
        <w:t xml:space="preserve"> where concrete fill is used in lieu </w:t>
      </w:r>
      <w:r w:rsidRPr="001A6CDD">
        <w:t>of solid units.</w:t>
      </w:r>
    </w:p>
    <w:p w14:paraId="358461E3" w14:textId="77777777" w:rsidR="008A5319" w:rsidRPr="001A6CDD" w:rsidRDefault="008A5319" w:rsidP="004F2B31">
      <w:pPr>
        <w:pStyle w:val="Heading4"/>
        <w:tabs>
          <w:tab w:val="left" w:pos="2127"/>
        </w:tabs>
        <w:ind w:left="2127" w:hanging="709"/>
      </w:pPr>
      <w:r w:rsidRPr="001A6CDD">
        <w:t xml:space="preserve">Use grout </w:t>
      </w:r>
      <w:r w:rsidR="00F61043" w:rsidRPr="001A6CDD">
        <w:t xml:space="preserve">in accordance with </w:t>
      </w:r>
      <w:del w:id="159" w:author="Radulovic, Nicole" w:date="2022-11-03T11:19:00Z">
        <w:r w:rsidRPr="0054001F" w:rsidDel="00842F8C">
          <w:rPr>
            <w:rPrChange w:id="160" w:author="Paul Shi" w:date="2022-04-13T08:29:00Z">
              <w:rPr>
                <w:highlight w:val="yellow"/>
              </w:rPr>
            </w:rPrChange>
          </w:rPr>
          <w:delText>[</w:delText>
        </w:r>
      </w:del>
      <w:r w:rsidRPr="0054001F">
        <w:rPr>
          <w:rPrChange w:id="161" w:author="Paul Shi" w:date="2022-04-13T08:29:00Z">
            <w:rPr>
              <w:highlight w:val="yellow"/>
            </w:rPr>
          </w:rPrChange>
        </w:rPr>
        <w:t>CSA A179</w:t>
      </w:r>
      <w:r w:rsidR="008A19D2" w:rsidRPr="0054001F">
        <w:rPr>
          <w:rPrChange w:id="162" w:author="Paul Shi" w:date="2022-04-13T08:29:00Z">
            <w:rPr>
              <w:highlight w:val="yellow"/>
            </w:rPr>
          </w:rPrChange>
        </w:rPr>
        <w:t>-14</w:t>
      </w:r>
      <w:del w:id="163" w:author="Radulovic, Nicole" w:date="2022-11-03T11:19:00Z">
        <w:r w:rsidRPr="0054001F" w:rsidDel="00842F8C">
          <w:rPr>
            <w:rPrChange w:id="164" w:author="Paul Shi" w:date="2022-04-13T08:29:00Z">
              <w:rPr>
                <w:highlight w:val="yellow"/>
              </w:rPr>
            </w:rPrChange>
          </w:rPr>
          <w:delText>]</w:delText>
        </w:r>
      </w:del>
      <w:r w:rsidRPr="0054001F">
        <w:t xml:space="preserve"> where grout </w:t>
      </w:r>
      <w:r w:rsidRPr="001A6CDD">
        <w:t>is used in lieu of solid units.</w:t>
      </w:r>
    </w:p>
    <w:p w14:paraId="32AC17DC" w14:textId="77777777" w:rsidR="008A5319" w:rsidRPr="006977F0" w:rsidRDefault="008A5319" w:rsidP="004F2B31">
      <w:pPr>
        <w:pStyle w:val="Heading4"/>
        <w:tabs>
          <w:tab w:val="left" w:pos="2127"/>
        </w:tabs>
        <w:ind w:left="2127" w:hanging="709"/>
      </w:pPr>
      <w:r w:rsidRPr="006977F0">
        <w:t xml:space="preserve">Install building paper below voids to be filled with concrete grout; keep </w:t>
      </w:r>
      <w:r w:rsidR="00F61043" w:rsidRPr="006977F0">
        <w:t xml:space="preserve">the </w:t>
      </w:r>
      <w:r w:rsidRPr="006977F0">
        <w:t xml:space="preserve">paper 25 mm back from </w:t>
      </w:r>
      <w:r w:rsidR="00F61043" w:rsidRPr="006977F0">
        <w:t xml:space="preserve">the </w:t>
      </w:r>
      <w:r w:rsidRPr="006977F0">
        <w:t xml:space="preserve">faces of </w:t>
      </w:r>
      <w:r w:rsidR="00F61043" w:rsidRPr="006977F0">
        <w:t xml:space="preserve">the </w:t>
      </w:r>
      <w:r w:rsidRPr="006977F0">
        <w:t>units.</w:t>
      </w:r>
    </w:p>
    <w:p w14:paraId="0F1C16F6" w14:textId="77777777" w:rsidR="008A5319" w:rsidRPr="006977F0" w:rsidRDefault="008A5319" w:rsidP="00955382">
      <w:pPr>
        <w:pStyle w:val="Heading3"/>
        <w:tabs>
          <w:tab w:val="clear" w:pos="1440"/>
          <w:tab w:val="left" w:pos="1418"/>
        </w:tabs>
        <w:ind w:left="1418" w:hanging="709"/>
      </w:pPr>
      <w:r w:rsidRPr="006977F0">
        <w:t>Provision for movement:</w:t>
      </w:r>
    </w:p>
    <w:p w14:paraId="43A98C25" w14:textId="77777777" w:rsidR="008A5319" w:rsidRPr="006977F0" w:rsidRDefault="008A5319" w:rsidP="004F2B31">
      <w:pPr>
        <w:pStyle w:val="Heading4"/>
        <w:tabs>
          <w:tab w:val="left" w:pos="2127"/>
        </w:tabs>
        <w:ind w:left="2127" w:hanging="709"/>
      </w:pPr>
      <w:r w:rsidRPr="006977F0">
        <w:t>Leave 3 mm</w:t>
      </w:r>
      <w:r w:rsidR="00B11F20" w:rsidRPr="006977F0">
        <w:t xml:space="preserve"> of</w:t>
      </w:r>
      <w:r w:rsidRPr="006977F0">
        <w:t xml:space="preserve"> space below shelf angles.</w:t>
      </w:r>
    </w:p>
    <w:p w14:paraId="5A724ACC" w14:textId="77777777" w:rsidR="008A5319" w:rsidRPr="006977F0" w:rsidRDefault="008A5319" w:rsidP="004F2B31">
      <w:pPr>
        <w:pStyle w:val="Heading4"/>
        <w:tabs>
          <w:tab w:val="left" w:pos="2127"/>
        </w:tabs>
        <w:ind w:left="2127" w:hanging="709"/>
      </w:pPr>
      <w:r w:rsidRPr="006977F0">
        <w:t xml:space="preserve">Leave 6 mm </w:t>
      </w:r>
      <w:r w:rsidR="00B11F20" w:rsidRPr="006977F0">
        <w:t xml:space="preserve">of </w:t>
      </w:r>
      <w:r w:rsidRPr="006977F0">
        <w:t xml:space="preserve">space between </w:t>
      </w:r>
      <w:r w:rsidR="00B11F20" w:rsidRPr="006977F0">
        <w:t xml:space="preserve">the </w:t>
      </w:r>
      <w:r w:rsidRPr="006977F0">
        <w:t>top</w:t>
      </w:r>
      <w:r w:rsidR="00B11F20" w:rsidRPr="006977F0">
        <w:t>s</w:t>
      </w:r>
      <w:r w:rsidRPr="006977F0">
        <w:t xml:space="preserve"> of non</w:t>
      </w:r>
      <w:r w:rsidR="008A19D2">
        <w:t>-</w:t>
      </w:r>
      <w:r w:rsidRPr="006977F0">
        <w:t xml:space="preserve">load bearing walls and partitions and structural elements. </w:t>
      </w:r>
      <w:r w:rsidR="00F61043" w:rsidRPr="006977F0">
        <w:t xml:space="preserve"> </w:t>
      </w:r>
      <w:r w:rsidRPr="006977F0">
        <w:t>Do not use wedges.</w:t>
      </w:r>
    </w:p>
    <w:p w14:paraId="6DAC4867" w14:textId="77777777" w:rsidR="008A5319" w:rsidRPr="006977F0" w:rsidRDefault="008A5319" w:rsidP="004F2B31">
      <w:pPr>
        <w:pStyle w:val="Heading4"/>
        <w:tabs>
          <w:tab w:val="left" w:pos="2127"/>
        </w:tabs>
        <w:ind w:left="2127" w:hanging="709"/>
      </w:pPr>
      <w:r w:rsidRPr="006977F0">
        <w:t>Buil</w:t>
      </w:r>
      <w:r w:rsidR="00F61043" w:rsidRPr="006977F0">
        <w:t>d</w:t>
      </w:r>
      <w:r w:rsidRPr="006977F0">
        <w:t xml:space="preserve"> masonry to tie in with stabilizers, with provision for vertical movement.</w:t>
      </w:r>
    </w:p>
    <w:p w14:paraId="05627E86" w14:textId="77777777" w:rsidR="008A5319" w:rsidRPr="006977F0" w:rsidRDefault="008A5319" w:rsidP="00955382">
      <w:pPr>
        <w:pStyle w:val="Heading3"/>
        <w:tabs>
          <w:tab w:val="clear" w:pos="1440"/>
          <w:tab w:val="left" w:pos="1418"/>
        </w:tabs>
        <w:ind w:left="1418" w:hanging="709"/>
      </w:pPr>
      <w:r w:rsidRPr="006977F0">
        <w:t>Loose steel lintels:</w:t>
      </w:r>
    </w:p>
    <w:p w14:paraId="2E9C8BC2" w14:textId="77777777" w:rsidR="008A5319" w:rsidRPr="006977F0" w:rsidRDefault="008A5319" w:rsidP="00955382">
      <w:pPr>
        <w:pStyle w:val="Heading4"/>
        <w:tabs>
          <w:tab w:val="left" w:pos="2127"/>
        </w:tabs>
        <w:ind w:left="2127" w:hanging="709"/>
      </w:pPr>
      <w:r w:rsidRPr="006977F0">
        <w:t xml:space="preserve">Install loose steel lintels. </w:t>
      </w:r>
      <w:r w:rsidR="00F61043" w:rsidRPr="006977F0">
        <w:t xml:space="preserve"> </w:t>
      </w:r>
      <w:r w:rsidRPr="006977F0">
        <w:t xml:space="preserve">Centre over </w:t>
      </w:r>
      <w:r w:rsidR="00F61043" w:rsidRPr="006977F0">
        <w:t xml:space="preserve">the </w:t>
      </w:r>
      <w:r w:rsidRPr="006977F0">
        <w:t>opening width.</w:t>
      </w:r>
    </w:p>
    <w:p w14:paraId="46AA6A57" w14:textId="77777777" w:rsidR="008A5319" w:rsidRPr="006977F0" w:rsidRDefault="008A5319" w:rsidP="00955382">
      <w:pPr>
        <w:pStyle w:val="Heading3"/>
        <w:tabs>
          <w:tab w:val="clear" w:pos="1440"/>
          <w:tab w:val="left" w:pos="1418"/>
        </w:tabs>
        <w:ind w:left="1418" w:hanging="709"/>
      </w:pPr>
      <w:r w:rsidRPr="006977F0">
        <w:t>Control joints:</w:t>
      </w:r>
    </w:p>
    <w:p w14:paraId="12BE75C8" w14:textId="77777777" w:rsidR="008A5319" w:rsidRPr="006977F0" w:rsidRDefault="008A5319" w:rsidP="00955382">
      <w:pPr>
        <w:pStyle w:val="Heading4"/>
        <w:tabs>
          <w:tab w:val="left" w:pos="2127"/>
        </w:tabs>
        <w:ind w:left="2127" w:hanging="709"/>
      </w:pPr>
      <w:r w:rsidRPr="006977F0">
        <w:t>Construct continuous control joints as indicated</w:t>
      </w:r>
      <w:r w:rsidR="00B11F20" w:rsidRPr="006977F0">
        <w:t xml:space="preserve"> in the Contract Documents</w:t>
      </w:r>
      <w:r w:rsidRPr="006977F0">
        <w:t>.</w:t>
      </w:r>
    </w:p>
    <w:p w14:paraId="2FB93BE5" w14:textId="77777777" w:rsidR="008A5319" w:rsidRPr="006977F0" w:rsidRDefault="008A5319" w:rsidP="00955382">
      <w:pPr>
        <w:pStyle w:val="Heading3"/>
        <w:tabs>
          <w:tab w:val="clear" w:pos="1440"/>
          <w:tab w:val="left" w:pos="1418"/>
        </w:tabs>
        <w:ind w:left="1418" w:hanging="709"/>
      </w:pPr>
      <w:r w:rsidRPr="006977F0">
        <w:t>Expansion joints:</w:t>
      </w:r>
    </w:p>
    <w:p w14:paraId="703B898B" w14:textId="77777777" w:rsidR="008A5319" w:rsidRPr="006977F0" w:rsidRDefault="008A5319" w:rsidP="00955382">
      <w:pPr>
        <w:pStyle w:val="Heading4"/>
        <w:tabs>
          <w:tab w:val="left" w:pos="2127"/>
        </w:tabs>
        <w:ind w:left="2127" w:hanging="709"/>
      </w:pPr>
      <w:r w:rsidRPr="006977F0">
        <w:t>Build in continuous expansion joints as indicated</w:t>
      </w:r>
      <w:r w:rsidR="00B11F20" w:rsidRPr="006977F0">
        <w:t xml:space="preserve"> in the Contract Documents</w:t>
      </w:r>
      <w:r w:rsidRPr="006977F0">
        <w:t>.</w:t>
      </w:r>
    </w:p>
    <w:p w14:paraId="37189308" w14:textId="77777777" w:rsidR="008A5319" w:rsidRPr="006977F0" w:rsidDel="006C15B0" w:rsidRDefault="008A5319" w:rsidP="00955382">
      <w:pPr>
        <w:pStyle w:val="Heading3"/>
        <w:tabs>
          <w:tab w:val="clear" w:pos="1440"/>
          <w:tab w:val="left" w:pos="1418"/>
        </w:tabs>
        <w:ind w:left="1418" w:hanging="709"/>
        <w:rPr>
          <w:del w:id="165" w:author="Mabel Chow" w:date="2022-04-25T14:27:00Z"/>
        </w:rPr>
      </w:pPr>
      <w:del w:id="166" w:author="Mabel Chow" w:date="2022-04-25T14:27:00Z">
        <w:r w:rsidRPr="006977F0" w:rsidDel="006C15B0">
          <w:delText>Interface with other work:</w:delText>
        </w:r>
      </w:del>
    </w:p>
    <w:p w14:paraId="44CD655C" w14:textId="77777777" w:rsidR="008A5319" w:rsidRPr="006977F0" w:rsidDel="006C15B0" w:rsidRDefault="008A5319" w:rsidP="004F2B31">
      <w:pPr>
        <w:pStyle w:val="Heading4"/>
        <w:tabs>
          <w:tab w:val="left" w:pos="2127"/>
        </w:tabs>
        <w:ind w:left="2127" w:hanging="709"/>
        <w:rPr>
          <w:del w:id="167" w:author="Mabel Chow" w:date="2022-04-25T14:27:00Z"/>
        </w:rPr>
      </w:pPr>
      <w:del w:id="168" w:author="Mabel Chow" w:date="2022-04-25T14:27:00Z">
        <w:r w:rsidRPr="006977F0" w:rsidDel="006C15B0">
          <w:delText>Cut openings in existing work as indicated</w:delText>
        </w:r>
        <w:r w:rsidR="00B11F20" w:rsidRPr="006977F0" w:rsidDel="006C15B0">
          <w:delText xml:space="preserve"> in the Contract Documents</w:delText>
        </w:r>
        <w:r w:rsidRPr="006977F0" w:rsidDel="006C15B0">
          <w:delText>.</w:delText>
        </w:r>
      </w:del>
    </w:p>
    <w:p w14:paraId="16B650E4" w14:textId="77777777" w:rsidR="008A5319" w:rsidRPr="006977F0" w:rsidDel="006C15B0" w:rsidRDefault="008A5319" w:rsidP="004F2B31">
      <w:pPr>
        <w:pStyle w:val="Heading4"/>
        <w:tabs>
          <w:tab w:val="left" w:pos="2127"/>
        </w:tabs>
        <w:ind w:left="2127" w:hanging="709"/>
        <w:rPr>
          <w:del w:id="169" w:author="Mabel Chow" w:date="2022-04-25T14:27:00Z"/>
        </w:rPr>
      </w:pPr>
      <w:del w:id="170" w:author="Mabel Chow" w:date="2022-04-25T14:27:00Z">
        <w:r w:rsidRPr="006977F0" w:rsidDel="006C15B0">
          <w:lastRenderedPageBreak/>
          <w:delText>Openings in walls</w:delText>
        </w:r>
        <w:r w:rsidR="003137A3" w:rsidRPr="006977F0" w:rsidDel="006C15B0">
          <w:delText xml:space="preserve">: </w:delText>
        </w:r>
        <w:r w:rsidR="00C30105" w:rsidRPr="006977F0" w:rsidDel="006C15B0">
          <w:delText xml:space="preserve"> To be a</w:delText>
        </w:r>
        <w:r w:rsidR="003137A3" w:rsidRPr="006977F0" w:rsidDel="006C15B0">
          <w:delText xml:space="preserve">pproved by </w:delText>
        </w:r>
        <w:r w:rsidR="00C30105" w:rsidRPr="006977F0" w:rsidDel="006C15B0">
          <w:delText xml:space="preserve">the </w:delText>
        </w:r>
        <w:r w:rsidR="003137A3" w:rsidRPr="006977F0" w:rsidDel="006C15B0">
          <w:delText>[</w:delText>
        </w:r>
        <w:r w:rsidR="00C30105" w:rsidRPr="006977F0" w:rsidDel="006C15B0">
          <w:delText>Consultant</w:delText>
        </w:r>
        <w:r w:rsidR="003137A3" w:rsidRPr="006977F0" w:rsidDel="006C15B0">
          <w:delText>]</w:delText>
        </w:r>
        <w:r w:rsidRPr="006977F0" w:rsidDel="006C15B0">
          <w:delText>.</w:delText>
        </w:r>
      </w:del>
    </w:p>
    <w:p w14:paraId="6B4A05D4" w14:textId="77777777" w:rsidR="008A5319" w:rsidRPr="006977F0" w:rsidDel="006C15B0" w:rsidRDefault="008A5319" w:rsidP="004F2B31">
      <w:pPr>
        <w:pStyle w:val="Heading4"/>
        <w:tabs>
          <w:tab w:val="left" w:pos="2127"/>
        </w:tabs>
        <w:ind w:left="2127" w:hanging="709"/>
        <w:rPr>
          <w:del w:id="171" w:author="Mabel Chow" w:date="2022-04-25T14:27:00Z"/>
        </w:rPr>
      </w:pPr>
      <w:del w:id="172" w:author="Mabel Chow" w:date="2022-04-25T14:27:00Z">
        <w:r w:rsidRPr="006977F0" w:rsidDel="006C15B0">
          <w:delText xml:space="preserve">Make good existing work. </w:delText>
        </w:r>
        <w:r w:rsidR="00C30105" w:rsidRPr="006977F0" w:rsidDel="006C15B0">
          <w:delText xml:space="preserve"> </w:delText>
        </w:r>
        <w:r w:rsidRPr="006977F0" w:rsidDel="006C15B0">
          <w:delText xml:space="preserve">Use materials to match </w:delText>
        </w:r>
        <w:r w:rsidR="00B11F20" w:rsidRPr="006977F0" w:rsidDel="006C15B0">
          <w:delText xml:space="preserve">the </w:delText>
        </w:r>
        <w:r w:rsidRPr="006977F0" w:rsidDel="006C15B0">
          <w:delText>existing.</w:delText>
        </w:r>
      </w:del>
    </w:p>
    <w:p w14:paraId="11CE8F67" w14:textId="77777777" w:rsidR="008A5319" w:rsidRPr="006977F0" w:rsidRDefault="008A5319">
      <w:pPr>
        <w:pStyle w:val="Heading2"/>
      </w:pPr>
      <w:r w:rsidRPr="006977F0">
        <w:t>Site</w:t>
      </w:r>
      <w:r w:rsidR="00FD56E6" w:rsidRPr="006977F0">
        <w:t xml:space="preserve"> </w:t>
      </w:r>
      <w:r w:rsidRPr="006977F0">
        <w:t>Tolerances</w:t>
      </w:r>
    </w:p>
    <w:p w14:paraId="3C601FC9" w14:textId="77777777" w:rsidR="008A5319" w:rsidRPr="006977F0" w:rsidRDefault="00B11F20" w:rsidP="00955382">
      <w:pPr>
        <w:pStyle w:val="Heading3"/>
        <w:tabs>
          <w:tab w:val="clear" w:pos="1440"/>
          <w:tab w:val="left" w:pos="1418"/>
        </w:tabs>
        <w:ind w:left="1418" w:hanging="709"/>
      </w:pPr>
      <w:r w:rsidRPr="006977F0">
        <w:t>The t</w:t>
      </w:r>
      <w:r w:rsidR="008A5319" w:rsidRPr="006977F0">
        <w:t xml:space="preserve">olerances in </w:t>
      </w:r>
      <w:r w:rsidRPr="006977F0">
        <w:t xml:space="preserve">the </w:t>
      </w:r>
      <w:r w:rsidR="008A5319" w:rsidRPr="006977F0">
        <w:t xml:space="preserve">notes </w:t>
      </w:r>
      <w:r w:rsidR="008A5319" w:rsidRPr="001A6CDD">
        <w:t>t</w:t>
      </w:r>
      <w:r w:rsidR="008A5319" w:rsidRPr="00C72D2D">
        <w:t xml:space="preserve">o </w:t>
      </w:r>
      <w:del w:id="173" w:author="Radulovic, Nicole" w:date="2022-11-03T11:19:00Z">
        <w:r w:rsidR="008613A1" w:rsidRPr="001A6CDD" w:rsidDel="00842F8C">
          <w:rPr>
            <w:rPrChange w:id="174" w:author="Paul Shi" w:date="2022-04-13T08:30:00Z">
              <w:rPr>
                <w:highlight w:val="yellow"/>
              </w:rPr>
            </w:rPrChange>
          </w:rPr>
          <w:delText>[</w:delText>
        </w:r>
      </w:del>
      <w:r w:rsidR="008A5319" w:rsidRPr="001A6CDD">
        <w:rPr>
          <w:rPrChange w:id="175" w:author="Paul Shi" w:date="2022-04-13T08:30:00Z">
            <w:rPr>
              <w:highlight w:val="yellow"/>
            </w:rPr>
          </w:rPrChange>
        </w:rPr>
        <w:t>Clause 5.3 of CAN3 A371</w:t>
      </w:r>
      <w:r w:rsidR="008A19D2" w:rsidRPr="001A6CDD">
        <w:rPr>
          <w:rPrChange w:id="176" w:author="Paul Shi" w:date="2022-04-13T08:30:00Z">
            <w:rPr>
              <w:highlight w:val="yellow"/>
            </w:rPr>
          </w:rPrChange>
        </w:rPr>
        <w:t>-14</w:t>
      </w:r>
      <w:del w:id="177" w:author="Radulovic, Nicole" w:date="2022-11-03T11:19:00Z">
        <w:r w:rsidR="009A47AA" w:rsidRPr="001A6CDD" w:rsidDel="00842F8C">
          <w:rPr>
            <w:rPrChange w:id="178" w:author="Paul Shi" w:date="2022-04-13T08:30:00Z">
              <w:rPr>
                <w:highlight w:val="yellow"/>
              </w:rPr>
            </w:rPrChange>
          </w:rPr>
          <w:delText>]</w:delText>
        </w:r>
      </w:del>
      <w:del w:id="179" w:author="Paul Shi" w:date="2022-03-22T20:19:00Z">
        <w:r w:rsidR="009A47AA" w:rsidRPr="001A6CDD" w:rsidDel="00FA0A61">
          <w:rPr>
            <w:i/>
            <w:rPrChange w:id="180" w:author="Paul Shi" w:date="2022-04-13T08:30:00Z">
              <w:rPr>
                <w:i/>
                <w:highlight w:val="yellow"/>
              </w:rPr>
            </w:rPrChange>
          </w:rPr>
          <w:delText>[</w:delText>
        </w:r>
        <w:r w:rsidR="008A19D2" w:rsidRPr="002906B3" w:rsidDel="00FA0A61">
          <w:rPr>
            <w:i/>
            <w:highlight w:val="yellow"/>
          </w:rPr>
          <w:delText>Consultant to confirm cross reference and amend as required</w:delText>
        </w:r>
        <w:r w:rsidR="008613A1" w:rsidRPr="002906B3" w:rsidDel="00FA0A61">
          <w:rPr>
            <w:i/>
            <w:highlight w:val="yellow"/>
          </w:rPr>
          <w:delText>]</w:delText>
        </w:r>
      </w:del>
      <w:r w:rsidR="008A5319" w:rsidRPr="006977F0">
        <w:t xml:space="preserve"> </w:t>
      </w:r>
      <w:r w:rsidRPr="006977F0">
        <w:t xml:space="preserve">shall </w:t>
      </w:r>
      <w:r w:rsidR="008A5319" w:rsidRPr="006977F0">
        <w:t>apply.</w:t>
      </w:r>
    </w:p>
    <w:p w14:paraId="4EB032CB" w14:textId="77777777" w:rsidR="008A5319" w:rsidRPr="006977F0" w:rsidRDefault="008A5319">
      <w:pPr>
        <w:pStyle w:val="Heading2"/>
      </w:pPr>
      <w:r w:rsidRPr="006977F0">
        <w:t>Field</w:t>
      </w:r>
      <w:r w:rsidR="00FD56E6" w:rsidRPr="006977F0">
        <w:t xml:space="preserve"> </w:t>
      </w:r>
      <w:r w:rsidRPr="006977F0">
        <w:t>Quality</w:t>
      </w:r>
      <w:r w:rsidR="00FD56E6" w:rsidRPr="006977F0">
        <w:t xml:space="preserve"> </w:t>
      </w:r>
      <w:r w:rsidRPr="006977F0">
        <w:t>Control</w:t>
      </w:r>
    </w:p>
    <w:p w14:paraId="5899683E" w14:textId="77777777" w:rsidR="008A5319" w:rsidRPr="006977F0" w:rsidRDefault="008A5319" w:rsidP="00955382">
      <w:pPr>
        <w:pStyle w:val="Heading3"/>
        <w:tabs>
          <w:tab w:val="clear" w:pos="1440"/>
          <w:tab w:val="left" w:pos="1418"/>
        </w:tabs>
        <w:ind w:left="1418" w:hanging="709"/>
      </w:pPr>
      <w:r w:rsidRPr="006977F0">
        <w:t xml:space="preserve">Inspection and testing will be carried out by </w:t>
      </w:r>
      <w:r w:rsidR="00C30105" w:rsidRPr="006977F0">
        <w:t xml:space="preserve">a </w:t>
      </w:r>
      <w:r w:rsidRPr="006977F0">
        <w:t>Testing Laboratory design</w:t>
      </w:r>
      <w:r w:rsidR="00B11F20" w:rsidRPr="006977F0">
        <w:t>at</w:t>
      </w:r>
      <w:r w:rsidRPr="006977F0">
        <w:t xml:space="preserve">ed by </w:t>
      </w:r>
      <w:r w:rsidR="00B11F20" w:rsidRPr="006977F0">
        <w:t>the Consultant</w:t>
      </w:r>
      <w:r w:rsidRPr="006977F0">
        <w:t>.</w:t>
      </w:r>
    </w:p>
    <w:p w14:paraId="1040EBD7" w14:textId="77777777" w:rsidR="008A5319" w:rsidRPr="006977F0" w:rsidRDefault="008A5319">
      <w:pPr>
        <w:pStyle w:val="Heading2"/>
      </w:pPr>
      <w:r w:rsidRPr="006977F0">
        <w:t>Cleaning</w:t>
      </w:r>
    </w:p>
    <w:p w14:paraId="25A45E5D" w14:textId="77777777" w:rsidR="008A5319" w:rsidRPr="006977F0" w:rsidRDefault="008A5319" w:rsidP="004F2B31">
      <w:pPr>
        <w:pStyle w:val="Heading3"/>
        <w:tabs>
          <w:tab w:val="clear" w:pos="1440"/>
          <w:tab w:val="left" w:pos="1418"/>
        </w:tabs>
        <w:ind w:left="1418" w:hanging="709"/>
      </w:pPr>
      <w:r w:rsidRPr="006977F0">
        <w:t>Perform cleaning after installation to remove construction and accumulated environmental dirt.</w:t>
      </w:r>
    </w:p>
    <w:p w14:paraId="2DC4E5A9" w14:textId="77777777" w:rsidR="008A5319" w:rsidRPr="006977F0" w:rsidRDefault="008A5319" w:rsidP="004F2B31">
      <w:pPr>
        <w:pStyle w:val="Heading3"/>
        <w:tabs>
          <w:tab w:val="clear" w:pos="1440"/>
          <w:tab w:val="left" w:pos="1418"/>
        </w:tabs>
        <w:ind w:left="1418" w:hanging="709"/>
      </w:pPr>
      <w:r w:rsidRPr="006977F0">
        <w:t xml:space="preserve">Upon completion of installation, remove </w:t>
      </w:r>
      <w:r w:rsidR="00B11F20" w:rsidRPr="006977F0">
        <w:t xml:space="preserve">any </w:t>
      </w:r>
      <w:r w:rsidRPr="006977F0">
        <w:t>surplus materials, rubbish, tools and equipment barriers.</w:t>
      </w:r>
    </w:p>
    <w:p w14:paraId="75AB4FFF" w14:textId="77777777" w:rsidR="008A5319" w:rsidRPr="006977F0" w:rsidRDefault="008A5319">
      <w:pPr>
        <w:pStyle w:val="Heading2"/>
      </w:pPr>
      <w:r w:rsidRPr="006977F0">
        <w:t>Protection</w:t>
      </w:r>
    </w:p>
    <w:p w14:paraId="4828CE0A" w14:textId="77777777" w:rsidR="008A5319" w:rsidRPr="006977F0" w:rsidRDefault="008A5319" w:rsidP="00955382">
      <w:pPr>
        <w:pStyle w:val="Heading3"/>
        <w:tabs>
          <w:tab w:val="clear" w:pos="1440"/>
          <w:tab w:val="left" w:pos="1418"/>
        </w:tabs>
        <w:ind w:left="1418" w:hanging="709"/>
      </w:pPr>
      <w:r w:rsidRPr="006977F0">
        <w:t xml:space="preserve">Protect masonry and other </w:t>
      </w:r>
      <w:r w:rsidR="009A47AA">
        <w:t xml:space="preserve">items of </w:t>
      </w:r>
      <w:r w:rsidR="00B11F20" w:rsidRPr="006977F0">
        <w:t>W</w:t>
      </w:r>
      <w:r w:rsidRPr="006977F0">
        <w:t xml:space="preserve">ork from marking and other damage. </w:t>
      </w:r>
      <w:r w:rsidR="00C30105" w:rsidRPr="006977F0">
        <w:t xml:space="preserve"> </w:t>
      </w:r>
      <w:r w:rsidRPr="006977F0">
        <w:t xml:space="preserve">Protect completed </w:t>
      </w:r>
      <w:r w:rsidR="009A47AA">
        <w:t xml:space="preserve">items of </w:t>
      </w:r>
      <w:r w:rsidR="00B11F20" w:rsidRPr="006977F0">
        <w:t>W</w:t>
      </w:r>
      <w:r w:rsidRPr="006977F0">
        <w:t xml:space="preserve">ork from mortar droppings. </w:t>
      </w:r>
      <w:r w:rsidR="00C30105" w:rsidRPr="006977F0">
        <w:t xml:space="preserve"> </w:t>
      </w:r>
      <w:r w:rsidRPr="006977F0">
        <w:t>Use non-staining coverings.</w:t>
      </w:r>
    </w:p>
    <w:p w14:paraId="60753EC1" w14:textId="77777777" w:rsidR="008A5319" w:rsidRPr="006977F0" w:rsidRDefault="008A5319">
      <w:pPr>
        <w:pStyle w:val="Other"/>
        <w:spacing w:before="240"/>
        <w:jc w:val="center"/>
        <w:rPr>
          <w:rFonts w:ascii="Calibri" w:hAnsi="Calibri"/>
          <w:b/>
          <w:sz w:val="22"/>
          <w:szCs w:val="22"/>
        </w:rPr>
      </w:pPr>
      <w:r w:rsidRPr="006977F0">
        <w:rPr>
          <w:rFonts w:ascii="Calibri" w:hAnsi="Calibri"/>
          <w:b/>
          <w:sz w:val="22"/>
          <w:szCs w:val="22"/>
        </w:rPr>
        <w:t>END OF SECTION</w:t>
      </w:r>
    </w:p>
    <w:sectPr w:rsidR="008A5319" w:rsidRPr="006977F0" w:rsidSect="00A34763">
      <w:headerReference w:type="even" r:id="rId14"/>
      <w:headerReference w:type="default" r:id="rId15"/>
      <w:headerReference w:type="first" r:id="rId16"/>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8" w:author="Radulovic, Nicole" w:date="2022-11-03T11:17:00Z" w:initials="RN">
    <w:p w14:paraId="3E468993" w14:textId="77777777" w:rsidR="00842F8C" w:rsidRDefault="00842F8C">
      <w:pPr>
        <w:pStyle w:val="CommentText"/>
      </w:pPr>
      <w:r>
        <w:rPr>
          <w:rStyle w:val="CommentReference"/>
        </w:rPr>
        <w:annotationRef/>
      </w:r>
      <w:r>
        <w:t>Please confirm use of “Consultant” everywhere highlighted throughout document</w:t>
      </w:r>
    </w:p>
  </w:comment>
  <w:comment w:id="143" w:author="Radulovic, Nicole" w:date="2022-11-03T11:19:00Z" w:initials="RN">
    <w:p w14:paraId="33189A54" w14:textId="77777777" w:rsidR="00842F8C" w:rsidRDefault="00842F8C">
      <w:pPr>
        <w:pStyle w:val="CommentText"/>
      </w:pPr>
      <w:r>
        <w:rPr>
          <w:rStyle w:val="CommentReference"/>
        </w:rPr>
        <w:annotationRef/>
      </w:r>
      <w:r>
        <w:t>Please confirm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468993" w15:done="0"/>
  <w15:commentEx w15:paraId="33189A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468993" w16cid:durableId="270E21E4"/>
  <w16cid:commentId w16cid:paraId="33189A54" w16cid:durableId="270E22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04BBF" w14:textId="77777777" w:rsidR="009F46E0" w:rsidRDefault="009F46E0">
      <w:r>
        <w:separator/>
      </w:r>
    </w:p>
  </w:endnote>
  <w:endnote w:type="continuationSeparator" w:id="0">
    <w:p w14:paraId="08AAE791" w14:textId="77777777" w:rsidR="009F46E0" w:rsidRDefault="009F4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114F0" w14:textId="77777777" w:rsidR="009F46E0" w:rsidRDefault="009F46E0">
      <w:r>
        <w:separator/>
      </w:r>
    </w:p>
  </w:footnote>
  <w:footnote w:type="continuationSeparator" w:id="0">
    <w:p w14:paraId="5B3135A5" w14:textId="77777777" w:rsidR="009F46E0" w:rsidRDefault="009F4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80C4A" w14:textId="77777777" w:rsidR="00A34763" w:rsidRPr="002765CC" w:rsidRDefault="00A34763" w:rsidP="00A34763">
    <w:pPr>
      <w:pBdr>
        <w:top w:val="single" w:sz="4" w:space="1" w:color="auto"/>
      </w:pBdr>
      <w:tabs>
        <w:tab w:val="right" w:pos="10350"/>
      </w:tabs>
      <w:rPr>
        <w:rFonts w:cs="Arial"/>
      </w:rPr>
    </w:pPr>
    <w:r w:rsidRPr="00A34763">
      <w:rPr>
        <w:rFonts w:cs="Arial"/>
      </w:rPr>
      <w:t>Section 04051</w:t>
    </w:r>
    <w:r>
      <w:rPr>
        <w:rFonts w:cs="Arial"/>
      </w:rPr>
      <w:tab/>
    </w:r>
    <w:r w:rsidRPr="002765CC">
      <w:rPr>
        <w:rFonts w:cs="Arial"/>
      </w:rPr>
      <w:t>CONTRACT NO</w:t>
    </w:r>
    <w:r w:rsidRPr="002906B3">
      <w:rPr>
        <w:rFonts w:cs="Arial"/>
      </w:rPr>
      <w:t xml:space="preserve">. </w:t>
    </w:r>
    <w:r w:rsidRPr="002906B3">
      <w:rPr>
        <w:rFonts w:cs="Arial"/>
        <w:highlight w:val="yellow"/>
      </w:rPr>
      <w:t>[Insert Region Number]</w:t>
    </w:r>
    <w:r w:rsidRPr="002765CC">
      <w:rPr>
        <w:rFonts w:cs="Arial"/>
      </w:rPr>
      <w:tab/>
    </w:r>
  </w:p>
  <w:p w14:paraId="497C52DE" w14:textId="77777777" w:rsidR="00A34763" w:rsidRPr="009A47AA" w:rsidRDefault="00A34763" w:rsidP="00A34763">
    <w:pPr>
      <w:pBdr>
        <w:top w:val="single" w:sz="4" w:space="1" w:color="auto"/>
      </w:pBdr>
      <w:tabs>
        <w:tab w:val="left" w:pos="-1440"/>
        <w:tab w:val="left" w:pos="-720"/>
        <w:tab w:val="left" w:pos="0"/>
        <w:tab w:val="center" w:pos="5220"/>
        <w:tab w:val="right" w:pos="10350"/>
      </w:tabs>
      <w:rPr>
        <w:rFonts w:cs="Arial"/>
      </w:rPr>
    </w:pPr>
    <w:r w:rsidRPr="009A47AA">
      <w:rPr>
        <w:rFonts w:cs="Arial"/>
      </w:rPr>
      <w:t>2015-</w:t>
    </w:r>
    <w:r w:rsidR="009360B3">
      <w:rPr>
        <w:rFonts w:cs="Arial"/>
      </w:rPr>
      <w:t>1</w:t>
    </w:r>
    <w:r w:rsidRPr="009A47AA">
      <w:rPr>
        <w:rFonts w:cs="Arial"/>
      </w:rPr>
      <w:t>0</w:t>
    </w:r>
    <w:r w:rsidR="009360B3">
      <w:rPr>
        <w:rFonts w:cs="Arial"/>
      </w:rPr>
      <w:t>-19</w:t>
    </w:r>
    <w:r w:rsidRPr="009A47AA">
      <w:rPr>
        <w:rFonts w:cs="Arial"/>
        <w:b/>
      </w:rPr>
      <w:tab/>
      <w:t>MASONRY PROCEDURES</w:t>
    </w:r>
    <w:r w:rsidRPr="009A47AA">
      <w:rPr>
        <w:rFonts w:cs="Arial"/>
      </w:rPr>
      <w:tab/>
    </w:r>
  </w:p>
  <w:p w14:paraId="4183DC46" w14:textId="77777777" w:rsidR="00A34763" w:rsidRDefault="00A34763" w:rsidP="00A34763">
    <w:pPr>
      <w:pBdr>
        <w:top w:val="single" w:sz="4" w:space="1" w:color="auto"/>
      </w:pBdr>
      <w:tabs>
        <w:tab w:val="center" w:pos="5175"/>
        <w:tab w:val="right" w:pos="10350"/>
      </w:tabs>
    </w:pPr>
    <w:r w:rsidRPr="009A47AA">
      <w:rPr>
        <w:rFonts w:cs="Arial"/>
      </w:rPr>
      <w:t xml:space="preserve">Page </w:t>
    </w:r>
    <w:r w:rsidRPr="0051573D">
      <w:rPr>
        <w:rFonts w:cs="Arial"/>
      </w:rPr>
      <w:fldChar w:fldCharType="begin"/>
    </w:r>
    <w:r w:rsidRPr="002906B3">
      <w:rPr>
        <w:rFonts w:cs="Arial"/>
      </w:rPr>
      <w:instrText xml:space="preserve">PAGE </w:instrText>
    </w:r>
    <w:r w:rsidRPr="0051573D">
      <w:rPr>
        <w:rFonts w:cs="Arial"/>
      </w:rPr>
      <w:fldChar w:fldCharType="separate"/>
    </w:r>
    <w:r w:rsidR="002E5155">
      <w:rPr>
        <w:rFonts w:cs="Arial"/>
        <w:noProof/>
      </w:rPr>
      <w:t>6</w:t>
    </w:r>
    <w:r w:rsidRPr="0051573D">
      <w:rPr>
        <w:rFonts w:cs="Arial"/>
      </w:rPr>
      <w:fldChar w:fldCharType="end"/>
    </w:r>
    <w:r w:rsidRPr="0051573D">
      <w:rPr>
        <w:rFonts w:cs="Arial"/>
      </w:rPr>
      <w:t xml:space="preserve"> </w:t>
    </w:r>
    <w:r w:rsidRPr="0051573D">
      <w:rPr>
        <w:rFonts w:cs="Arial"/>
      </w:rPr>
      <w:tab/>
    </w:r>
    <w:r w:rsidRPr="0051573D">
      <w:rPr>
        <w:rFonts w:cs="Arial"/>
      </w:rPr>
      <w:tab/>
      <w:t xml:space="preserve">DATE:  </w:t>
    </w:r>
    <w:r w:rsidRPr="002906B3">
      <w:rPr>
        <w:rFonts w:cs="Arial"/>
        <w:highlight w:val="yellow"/>
      </w:rPr>
      <w:t>[Insert Date, (e.g. Jan., 2000)]</w:t>
    </w:r>
    <w:r w:rsidRPr="00A34763">
      <w:rPr>
        <w:rFonts w:cs="Arial"/>
      </w:rPr>
      <w:tab/>
    </w:r>
  </w:p>
  <w:p w14:paraId="7AA64A29" w14:textId="77777777" w:rsidR="00A34763" w:rsidRDefault="00A347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25D25" w14:textId="77777777" w:rsidR="00BE2D07" w:rsidRPr="002765CC" w:rsidRDefault="00BE2D07">
    <w:pPr>
      <w:pBdr>
        <w:top w:val="single" w:sz="4" w:space="1" w:color="auto"/>
      </w:pBdr>
      <w:tabs>
        <w:tab w:val="right" w:pos="10350"/>
      </w:tabs>
      <w:rPr>
        <w:rFonts w:cs="Arial"/>
      </w:rPr>
    </w:pPr>
    <w:r w:rsidRPr="002765CC">
      <w:rPr>
        <w:rFonts w:cs="Arial"/>
      </w:rPr>
      <w:t>CONTRACT NO</w:t>
    </w:r>
    <w:r w:rsidRPr="002906B3">
      <w:rPr>
        <w:rFonts w:cs="Arial"/>
      </w:rPr>
      <w:t xml:space="preserve">. </w:t>
    </w:r>
    <w:r w:rsidRPr="002906B3">
      <w:rPr>
        <w:rFonts w:cs="Arial"/>
        <w:highlight w:val="yellow"/>
      </w:rPr>
      <w:t>[Insert Region Number]</w:t>
    </w:r>
    <w:r w:rsidRPr="002765CC">
      <w:rPr>
        <w:rFonts w:cs="Arial"/>
      </w:rPr>
      <w:tab/>
      <w:t>Section 04051</w:t>
    </w:r>
  </w:p>
  <w:p w14:paraId="7D4C0657" w14:textId="77777777" w:rsidR="00BE2D07" w:rsidRPr="002765CC" w:rsidRDefault="00BE2D07">
    <w:pPr>
      <w:pBdr>
        <w:top w:val="single" w:sz="4" w:space="1" w:color="auto"/>
      </w:pBdr>
      <w:tabs>
        <w:tab w:val="left" w:pos="-1440"/>
        <w:tab w:val="left" w:pos="-720"/>
        <w:tab w:val="left" w:pos="0"/>
        <w:tab w:val="center" w:pos="5220"/>
        <w:tab w:val="right" w:pos="10350"/>
      </w:tabs>
      <w:rPr>
        <w:rFonts w:cs="Arial"/>
      </w:rPr>
    </w:pPr>
    <w:r w:rsidRPr="002765CC">
      <w:rPr>
        <w:rFonts w:cs="Arial"/>
        <w:b/>
      </w:rPr>
      <w:tab/>
      <w:t>MASONRY PROCEDURES</w:t>
    </w:r>
    <w:r w:rsidRPr="002765CC">
      <w:rPr>
        <w:rFonts w:cs="Arial"/>
      </w:rPr>
      <w:tab/>
    </w:r>
    <w:r w:rsidR="00A34763" w:rsidRPr="002765CC">
      <w:rPr>
        <w:rFonts w:cs="Arial"/>
      </w:rPr>
      <w:t>2015-</w:t>
    </w:r>
    <w:r w:rsidR="009360B3">
      <w:rPr>
        <w:rFonts w:cs="Arial"/>
      </w:rPr>
      <w:t>1</w:t>
    </w:r>
    <w:r w:rsidR="00A34763" w:rsidRPr="002765CC">
      <w:rPr>
        <w:rFonts w:cs="Arial"/>
      </w:rPr>
      <w:t>0-</w:t>
    </w:r>
    <w:r w:rsidR="009360B3">
      <w:rPr>
        <w:rFonts w:cs="Arial"/>
      </w:rPr>
      <w:t>19</w:t>
    </w:r>
  </w:p>
  <w:p w14:paraId="689C36C2" w14:textId="77777777" w:rsidR="00BE2D07" w:rsidRPr="006977F0" w:rsidRDefault="00BE2D07">
    <w:pPr>
      <w:pBdr>
        <w:top w:val="single" w:sz="4" w:space="1" w:color="auto"/>
      </w:pBdr>
      <w:tabs>
        <w:tab w:val="center" w:pos="5175"/>
        <w:tab w:val="right" w:pos="10350"/>
      </w:tabs>
      <w:rPr>
        <w:rFonts w:cs="Arial"/>
      </w:rPr>
    </w:pPr>
    <w:r w:rsidRPr="002765CC">
      <w:rPr>
        <w:rFonts w:cs="Arial"/>
      </w:rPr>
      <w:t xml:space="preserve">DATE:  </w:t>
    </w:r>
    <w:r w:rsidRPr="002906B3">
      <w:rPr>
        <w:rFonts w:cs="Arial"/>
        <w:highlight w:val="yellow"/>
      </w:rPr>
      <w:t>[Insert Date, (e.g. Jan., 2000)]</w:t>
    </w:r>
    <w:r w:rsidRPr="006977F0">
      <w:rPr>
        <w:rFonts w:cs="Arial"/>
      </w:rPr>
      <w:tab/>
    </w:r>
    <w:r w:rsidRPr="006977F0">
      <w:rPr>
        <w:rFonts w:cs="Arial"/>
      </w:rPr>
      <w:tab/>
      <w:t xml:space="preserve">Page </w:t>
    </w:r>
    <w:r w:rsidRPr="006977F0">
      <w:rPr>
        <w:rFonts w:cs="Arial"/>
      </w:rPr>
      <w:fldChar w:fldCharType="begin"/>
    </w:r>
    <w:r w:rsidRPr="006977F0">
      <w:rPr>
        <w:rFonts w:cs="Arial"/>
      </w:rPr>
      <w:instrText xml:space="preserve">PAGE </w:instrText>
    </w:r>
    <w:r w:rsidRPr="006977F0">
      <w:rPr>
        <w:rFonts w:cs="Arial"/>
      </w:rPr>
      <w:fldChar w:fldCharType="separate"/>
    </w:r>
    <w:r w:rsidR="002E5155">
      <w:rPr>
        <w:rFonts w:cs="Arial"/>
        <w:noProof/>
      </w:rPr>
      <w:t>5</w:t>
    </w:r>
    <w:r w:rsidRPr="006977F0">
      <w:rPr>
        <w:rFonts w:cs="Arial"/>
      </w:rPr>
      <w:fldChar w:fldCharType="end"/>
    </w:r>
    <w:r w:rsidRPr="006977F0">
      <w:rPr>
        <w:rFonts w:cs="Arial"/>
      </w:rPr>
      <w:t xml:space="preserve"> </w:t>
    </w:r>
  </w:p>
  <w:p w14:paraId="4BED93C2" w14:textId="77777777" w:rsidR="00BE2D07" w:rsidRDefault="00BE2D07">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B11B2" w14:textId="77777777" w:rsidR="00BE2D07" w:rsidRDefault="00BE2D07">
    <w:pPr>
      <w:pBdr>
        <w:top w:val="single" w:sz="4" w:space="1" w:color="auto"/>
      </w:pBdr>
      <w:tabs>
        <w:tab w:val="right" w:pos="10350"/>
      </w:tabs>
      <w:rPr>
        <w:rFonts w:ascii="Arial" w:hAnsi="Arial" w:cs="Arial"/>
      </w:rPr>
    </w:pPr>
    <w:r>
      <w:rPr>
        <w:rFonts w:ascii="Arial" w:hAnsi="Arial" w:cs="Arial"/>
      </w:rPr>
      <w:t>CONTRACT NO</w:t>
    </w:r>
    <w:r w:rsidRPr="002D4264">
      <w:rPr>
        <w:rFonts w:ascii="Arial" w:hAnsi="Arial" w:cs="Arial"/>
        <w:highlight w:val="lightGray"/>
      </w:rPr>
      <w:t>.</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Pr>
        <w:rFonts w:ascii="Arial" w:hAnsi="Arial" w:cs="Arial"/>
      </w:rPr>
      <w:tab/>
      <w:t>Section 04051</w:t>
    </w:r>
  </w:p>
  <w:p w14:paraId="5232B0CE" w14:textId="77777777" w:rsidR="00BE2D07" w:rsidRDefault="00BE2D07">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MASONRY PROCEDURES</w:t>
    </w:r>
    <w:r>
      <w:rPr>
        <w:rFonts w:ascii="Arial" w:hAnsi="Arial" w:cs="Arial"/>
      </w:rPr>
      <w:tab/>
      <w:t>201</w:t>
    </w:r>
    <w:r w:rsidR="00741E02">
      <w:rPr>
        <w:rFonts w:ascii="Arial" w:hAnsi="Arial" w:cs="Arial"/>
      </w:rPr>
      <w:t>2</w:t>
    </w:r>
    <w:r>
      <w:rPr>
        <w:rFonts w:ascii="Arial" w:hAnsi="Arial" w:cs="Arial"/>
      </w:rPr>
      <w:t>-0</w:t>
    </w:r>
    <w:r w:rsidR="00523670">
      <w:rPr>
        <w:rFonts w:ascii="Arial" w:hAnsi="Arial" w:cs="Arial"/>
      </w:rPr>
      <w:t>7</w:t>
    </w:r>
    <w:r>
      <w:rPr>
        <w:rFonts w:ascii="Arial" w:hAnsi="Arial" w:cs="Arial"/>
      </w:rPr>
      <w:t>-</w:t>
    </w:r>
    <w:r w:rsidR="00741E02">
      <w:rPr>
        <w:rFonts w:ascii="Arial" w:hAnsi="Arial" w:cs="Arial"/>
      </w:rPr>
      <w:t>0</w:t>
    </w:r>
    <w:r w:rsidR="00523670">
      <w:rPr>
        <w:rFonts w:ascii="Arial" w:hAnsi="Arial" w:cs="Arial"/>
      </w:rPr>
      <w:t>3</w:t>
    </w:r>
  </w:p>
  <w:p w14:paraId="7DB5B230" w14:textId="77777777" w:rsidR="00BE2D07" w:rsidRDefault="00BE2D07">
    <w:pPr>
      <w:pBdr>
        <w:top w:val="single" w:sz="4" w:space="1" w:color="auto"/>
      </w:pBdr>
      <w:tabs>
        <w:tab w:val="center" w:pos="5175"/>
        <w:tab w:val="right" w:pos="10350"/>
      </w:tabs>
      <w:rPr>
        <w:rFonts w:ascii="Arial" w:hAnsi="Arial" w:cs="Arial"/>
      </w:rPr>
    </w:pPr>
    <w:r>
      <w:rPr>
        <w:rFonts w:ascii="Arial" w:hAnsi="Arial" w:cs="Arial"/>
      </w:rPr>
      <w:t xml:space="preserve">DATE:  </w:t>
    </w:r>
    <w:r w:rsidRPr="0082209E">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sidR="00A34763">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w:hAnsi="Arial" w:cs="Arial"/>
        <w:caps/>
        <w:sz w:val="22"/>
      </w:rPr>
      <w:fldChar w:fldCharType="begin"/>
    </w:r>
    <w:r>
      <w:rPr>
        <w:rStyle w:val="PageNumber"/>
        <w:rFonts w:ascii="Arial" w:hAnsi="Arial" w:cs="Arial"/>
        <w:caps/>
        <w:sz w:val="22"/>
      </w:rPr>
      <w:instrText xml:space="preserve"> NUMPAGES </w:instrText>
    </w:r>
    <w:r>
      <w:rPr>
        <w:rStyle w:val="PageNumber"/>
        <w:rFonts w:ascii="Arial" w:hAnsi="Arial" w:cs="Arial"/>
        <w:caps/>
        <w:sz w:val="22"/>
      </w:rPr>
      <w:fldChar w:fldCharType="separate"/>
    </w:r>
    <w:r w:rsidR="00A34763">
      <w:rPr>
        <w:rStyle w:val="PageNumber"/>
        <w:rFonts w:ascii="Arial" w:hAnsi="Arial" w:cs="Arial"/>
        <w:caps/>
        <w:noProof/>
        <w:sz w:val="22"/>
      </w:rPr>
      <w:t>6</w:t>
    </w:r>
    <w:r>
      <w:rPr>
        <w:rStyle w:val="PageNumber"/>
        <w:rFonts w:ascii="Arial" w:hAnsi="Arial" w:cs="Arial"/>
        <w:caps/>
        <w:sz w:val="22"/>
      </w:rPr>
      <w:fldChar w:fldCharType="end"/>
    </w:r>
  </w:p>
  <w:p w14:paraId="3E81D618" w14:textId="77777777" w:rsidR="00BE2D07" w:rsidRDefault="00BE2D07">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B4D645F"/>
    <w:multiLevelType w:val="hybridMultilevel"/>
    <w:tmpl w:val="D2F812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A65353"/>
    <w:multiLevelType w:val="hybridMultilevel"/>
    <w:tmpl w:val="CB621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65575FD"/>
    <w:multiLevelType w:val="multilevel"/>
    <w:tmpl w:val="425E601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430"/>
        </w:tabs>
        <w:ind w:left="243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1" w15:restartNumberingAfterBreak="0">
    <w:nsid w:val="50407D28"/>
    <w:multiLevelType w:val="multilevel"/>
    <w:tmpl w:val="08308A1E"/>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31F4B17"/>
    <w:multiLevelType w:val="multilevel"/>
    <w:tmpl w:val="FA6CAE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4"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311523778">
    <w:abstractNumId w:val="0"/>
  </w:num>
  <w:num w:numId="2" w16cid:durableId="1570380100">
    <w:abstractNumId w:val="0"/>
  </w:num>
  <w:num w:numId="3" w16cid:durableId="1153369723">
    <w:abstractNumId w:val="11"/>
  </w:num>
  <w:num w:numId="4" w16cid:durableId="643658157">
    <w:abstractNumId w:val="5"/>
  </w:num>
  <w:num w:numId="5" w16cid:durableId="570046008">
    <w:abstractNumId w:val="12"/>
  </w:num>
  <w:num w:numId="6" w16cid:durableId="1109668605">
    <w:abstractNumId w:val="4"/>
  </w:num>
  <w:num w:numId="7" w16cid:durableId="1983650934">
    <w:abstractNumId w:val="9"/>
  </w:num>
  <w:num w:numId="8" w16cid:durableId="358235972">
    <w:abstractNumId w:val="2"/>
  </w:num>
  <w:num w:numId="9" w16cid:durableId="1120076650">
    <w:abstractNumId w:val="14"/>
  </w:num>
  <w:num w:numId="10" w16cid:durableId="2134975692">
    <w:abstractNumId w:val="8"/>
  </w:num>
  <w:num w:numId="11" w16cid:durableId="482309958">
    <w:abstractNumId w:val="3"/>
  </w:num>
  <w:num w:numId="12" w16cid:durableId="2064404115">
    <w:abstractNumId w:val="1"/>
  </w:num>
  <w:num w:numId="13" w16cid:durableId="1430079882">
    <w:abstractNumId w:val="6"/>
  </w:num>
  <w:num w:numId="14" w16cid:durableId="363868969">
    <w:abstractNumId w:val="7"/>
  </w:num>
  <w:num w:numId="15" w16cid:durableId="885526626">
    <w:abstractNumId w:val="10"/>
  </w:num>
  <w:num w:numId="16" w16cid:durableId="170072321">
    <w:abstractNumId w:val="10"/>
  </w:num>
  <w:num w:numId="17" w16cid:durableId="40519473">
    <w:abstractNumId w:val="10"/>
  </w:num>
  <w:num w:numId="18" w16cid:durableId="304699914">
    <w:abstractNumId w:val="10"/>
  </w:num>
  <w:num w:numId="19" w16cid:durableId="1445534418">
    <w:abstractNumId w:val="10"/>
  </w:num>
  <w:num w:numId="20" w16cid:durableId="366681168">
    <w:abstractNumId w:val="10"/>
  </w:num>
  <w:num w:numId="21" w16cid:durableId="1805855220">
    <w:abstractNumId w:val="10"/>
  </w:num>
  <w:num w:numId="22" w16cid:durableId="904529336">
    <w:abstractNumId w:val="10"/>
  </w:num>
  <w:num w:numId="23" w16cid:durableId="1351223942">
    <w:abstractNumId w:val="10"/>
  </w:num>
  <w:num w:numId="24" w16cid:durableId="11959697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979518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bel Chow">
    <w15:presenceInfo w15:providerId="None" w15:userId="Mabel Ch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8A5319"/>
    <w:rsid w:val="00016127"/>
    <w:rsid w:val="000165E9"/>
    <w:rsid w:val="0003391B"/>
    <w:rsid w:val="00041248"/>
    <w:rsid w:val="00086F7A"/>
    <w:rsid w:val="000A7BB7"/>
    <w:rsid w:val="000C5E6E"/>
    <w:rsid w:val="000C6EBC"/>
    <w:rsid w:val="000D0D73"/>
    <w:rsid w:val="000F09BF"/>
    <w:rsid w:val="00107DBA"/>
    <w:rsid w:val="001128D5"/>
    <w:rsid w:val="00120937"/>
    <w:rsid w:val="00147D55"/>
    <w:rsid w:val="00174B30"/>
    <w:rsid w:val="001A6CDD"/>
    <w:rsid w:val="001B3E2D"/>
    <w:rsid w:val="001D5332"/>
    <w:rsid w:val="0020247A"/>
    <w:rsid w:val="00234481"/>
    <w:rsid w:val="002765CC"/>
    <w:rsid w:val="00280E24"/>
    <w:rsid w:val="002906B3"/>
    <w:rsid w:val="00290AF0"/>
    <w:rsid w:val="002A4E57"/>
    <w:rsid w:val="002D341A"/>
    <w:rsid w:val="002D4264"/>
    <w:rsid w:val="002D4787"/>
    <w:rsid w:val="002E0D00"/>
    <w:rsid w:val="002E5155"/>
    <w:rsid w:val="00305B7E"/>
    <w:rsid w:val="003114C6"/>
    <w:rsid w:val="00311E04"/>
    <w:rsid w:val="003130DA"/>
    <w:rsid w:val="003137A3"/>
    <w:rsid w:val="00334D6E"/>
    <w:rsid w:val="0033540B"/>
    <w:rsid w:val="00366110"/>
    <w:rsid w:val="00371DAF"/>
    <w:rsid w:val="00372157"/>
    <w:rsid w:val="003950DD"/>
    <w:rsid w:val="003C7232"/>
    <w:rsid w:val="003D1F61"/>
    <w:rsid w:val="003D3FEC"/>
    <w:rsid w:val="003E2351"/>
    <w:rsid w:val="004008F9"/>
    <w:rsid w:val="00400D0A"/>
    <w:rsid w:val="0040417E"/>
    <w:rsid w:val="004049EA"/>
    <w:rsid w:val="00414AEF"/>
    <w:rsid w:val="00416C2C"/>
    <w:rsid w:val="0043120E"/>
    <w:rsid w:val="004549A2"/>
    <w:rsid w:val="00457726"/>
    <w:rsid w:val="0048530A"/>
    <w:rsid w:val="004D5018"/>
    <w:rsid w:val="004F2B31"/>
    <w:rsid w:val="0050769E"/>
    <w:rsid w:val="0051573D"/>
    <w:rsid w:val="00523670"/>
    <w:rsid w:val="00530760"/>
    <w:rsid w:val="0054001F"/>
    <w:rsid w:val="005616F0"/>
    <w:rsid w:val="005726C4"/>
    <w:rsid w:val="005947BD"/>
    <w:rsid w:val="0059776D"/>
    <w:rsid w:val="00597A70"/>
    <w:rsid w:val="005B304F"/>
    <w:rsid w:val="005D4AAF"/>
    <w:rsid w:val="005D6A8B"/>
    <w:rsid w:val="005E1DFC"/>
    <w:rsid w:val="005E3C6E"/>
    <w:rsid w:val="00651EF9"/>
    <w:rsid w:val="00672C12"/>
    <w:rsid w:val="00675C88"/>
    <w:rsid w:val="006977F0"/>
    <w:rsid w:val="006A7090"/>
    <w:rsid w:val="006C0FAF"/>
    <w:rsid w:val="006C15B0"/>
    <w:rsid w:val="006E3610"/>
    <w:rsid w:val="0070468A"/>
    <w:rsid w:val="0070514B"/>
    <w:rsid w:val="00741E02"/>
    <w:rsid w:val="007A0F20"/>
    <w:rsid w:val="007A201B"/>
    <w:rsid w:val="007E4441"/>
    <w:rsid w:val="008001A5"/>
    <w:rsid w:val="00812A85"/>
    <w:rsid w:val="00842F8C"/>
    <w:rsid w:val="008613A1"/>
    <w:rsid w:val="008655B3"/>
    <w:rsid w:val="00886CAE"/>
    <w:rsid w:val="008940DE"/>
    <w:rsid w:val="008A19D2"/>
    <w:rsid w:val="008A26A6"/>
    <w:rsid w:val="008A5319"/>
    <w:rsid w:val="008D23A0"/>
    <w:rsid w:val="008E3248"/>
    <w:rsid w:val="008F67A6"/>
    <w:rsid w:val="009072D4"/>
    <w:rsid w:val="00911C9E"/>
    <w:rsid w:val="009165BC"/>
    <w:rsid w:val="009360B3"/>
    <w:rsid w:val="009369FF"/>
    <w:rsid w:val="00954663"/>
    <w:rsid w:val="00955382"/>
    <w:rsid w:val="00960901"/>
    <w:rsid w:val="009A47AA"/>
    <w:rsid w:val="009A526E"/>
    <w:rsid w:val="009E5D28"/>
    <w:rsid w:val="009F46E0"/>
    <w:rsid w:val="009F69BD"/>
    <w:rsid w:val="00A159DC"/>
    <w:rsid w:val="00A34763"/>
    <w:rsid w:val="00A54452"/>
    <w:rsid w:val="00A767E0"/>
    <w:rsid w:val="00AA040C"/>
    <w:rsid w:val="00AB431C"/>
    <w:rsid w:val="00AB50B0"/>
    <w:rsid w:val="00AD6E93"/>
    <w:rsid w:val="00AE01B5"/>
    <w:rsid w:val="00AE5DFC"/>
    <w:rsid w:val="00B11F20"/>
    <w:rsid w:val="00B12751"/>
    <w:rsid w:val="00B668BB"/>
    <w:rsid w:val="00B830CF"/>
    <w:rsid w:val="00BE2D07"/>
    <w:rsid w:val="00C30105"/>
    <w:rsid w:val="00C476CF"/>
    <w:rsid w:val="00C72D2D"/>
    <w:rsid w:val="00C73272"/>
    <w:rsid w:val="00C80C03"/>
    <w:rsid w:val="00C81675"/>
    <w:rsid w:val="00D109FD"/>
    <w:rsid w:val="00D26372"/>
    <w:rsid w:val="00D3626B"/>
    <w:rsid w:val="00D705EE"/>
    <w:rsid w:val="00D708B6"/>
    <w:rsid w:val="00D80F36"/>
    <w:rsid w:val="00D85154"/>
    <w:rsid w:val="00D8638F"/>
    <w:rsid w:val="00DA097A"/>
    <w:rsid w:val="00DB06A2"/>
    <w:rsid w:val="00DE0B0F"/>
    <w:rsid w:val="00E62AA3"/>
    <w:rsid w:val="00E67941"/>
    <w:rsid w:val="00E73027"/>
    <w:rsid w:val="00EF7A14"/>
    <w:rsid w:val="00F00AD9"/>
    <w:rsid w:val="00F12327"/>
    <w:rsid w:val="00F13982"/>
    <w:rsid w:val="00F5273F"/>
    <w:rsid w:val="00F61043"/>
    <w:rsid w:val="00F6204E"/>
    <w:rsid w:val="00F87576"/>
    <w:rsid w:val="00FA0A61"/>
    <w:rsid w:val="00FC08E4"/>
    <w:rsid w:val="00FD56E6"/>
    <w:rsid w:val="00FF37FF"/>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05AA90"/>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4763"/>
    <w:rPr>
      <w:sz w:val="22"/>
      <w:szCs w:val="22"/>
    </w:rPr>
  </w:style>
  <w:style w:type="paragraph" w:styleId="Heading1">
    <w:name w:val="heading 1"/>
    <w:basedOn w:val="ListParagraph"/>
    <w:link w:val="Heading1Char"/>
    <w:qFormat/>
    <w:rsid w:val="00A34763"/>
    <w:pPr>
      <w:numPr>
        <w:numId w:val="23"/>
      </w:numPr>
      <w:spacing w:before="160"/>
      <w:outlineLvl w:val="0"/>
    </w:pPr>
    <w:rPr>
      <w:caps/>
    </w:rPr>
  </w:style>
  <w:style w:type="paragraph" w:styleId="Heading2">
    <w:name w:val="heading 2"/>
    <w:basedOn w:val="ListParagraph"/>
    <w:next w:val="Normal"/>
    <w:link w:val="Heading2Char"/>
    <w:qFormat/>
    <w:rsid w:val="00A34763"/>
    <w:pPr>
      <w:numPr>
        <w:ilvl w:val="1"/>
        <w:numId w:val="23"/>
      </w:numPr>
      <w:spacing w:before="80"/>
      <w:outlineLvl w:val="1"/>
    </w:pPr>
    <w:rPr>
      <w:u w:val="single"/>
    </w:rPr>
  </w:style>
  <w:style w:type="paragraph" w:styleId="Heading3">
    <w:name w:val="heading 3"/>
    <w:basedOn w:val="ListParagraph"/>
    <w:link w:val="Heading3Char"/>
    <w:qFormat/>
    <w:rsid w:val="00A34763"/>
    <w:pPr>
      <w:numPr>
        <w:ilvl w:val="2"/>
        <w:numId w:val="23"/>
      </w:numPr>
      <w:outlineLvl w:val="2"/>
    </w:pPr>
  </w:style>
  <w:style w:type="paragraph" w:styleId="Heading4">
    <w:name w:val="heading 4"/>
    <w:basedOn w:val="ListParagraph"/>
    <w:link w:val="Heading4Char"/>
    <w:qFormat/>
    <w:rsid w:val="00A34763"/>
    <w:pPr>
      <w:numPr>
        <w:ilvl w:val="3"/>
        <w:numId w:val="23"/>
      </w:numPr>
      <w:outlineLvl w:val="3"/>
    </w:pPr>
  </w:style>
  <w:style w:type="paragraph" w:styleId="Heading5">
    <w:name w:val="heading 5"/>
    <w:basedOn w:val="Heading4"/>
    <w:link w:val="Heading5Char"/>
    <w:qFormat/>
    <w:rsid w:val="00A34763"/>
    <w:pPr>
      <w:numPr>
        <w:ilvl w:val="4"/>
      </w:numPr>
      <w:outlineLvl w:val="4"/>
    </w:pPr>
  </w:style>
  <w:style w:type="paragraph" w:styleId="Heading6">
    <w:name w:val="heading 6"/>
    <w:basedOn w:val="Heading5"/>
    <w:next w:val="Normal"/>
    <w:link w:val="Heading6Char"/>
    <w:qFormat/>
    <w:rsid w:val="00A34763"/>
    <w:pPr>
      <w:numPr>
        <w:ilvl w:val="5"/>
      </w:numPr>
      <w:outlineLvl w:val="5"/>
    </w:pPr>
  </w:style>
  <w:style w:type="paragraph" w:styleId="Heading7">
    <w:name w:val="heading 7"/>
    <w:basedOn w:val="ListParagraph"/>
    <w:next w:val="Normal"/>
    <w:link w:val="Heading7Char"/>
    <w:qFormat/>
    <w:rsid w:val="00A34763"/>
    <w:pPr>
      <w:numPr>
        <w:ilvl w:val="6"/>
        <w:numId w:val="23"/>
      </w:numPr>
      <w:outlineLvl w:val="6"/>
    </w:pPr>
  </w:style>
  <w:style w:type="paragraph" w:styleId="Heading8">
    <w:name w:val="heading 8"/>
    <w:basedOn w:val="Heading7"/>
    <w:next w:val="Normal"/>
    <w:link w:val="Heading8Char"/>
    <w:qFormat/>
    <w:rsid w:val="00A34763"/>
    <w:pPr>
      <w:numPr>
        <w:ilvl w:val="7"/>
      </w:numPr>
      <w:outlineLvl w:val="7"/>
    </w:pPr>
  </w:style>
  <w:style w:type="paragraph" w:styleId="Heading9">
    <w:name w:val="heading 9"/>
    <w:basedOn w:val="Heading8"/>
    <w:next w:val="Normal"/>
    <w:link w:val="Heading9Char"/>
    <w:qFormat/>
    <w:rsid w:val="00A34763"/>
    <w:pPr>
      <w:numPr>
        <w:ilvl w:val="8"/>
        <w:numId w:val="25"/>
      </w:numPr>
      <w:tabs>
        <w:tab w:val="num" w:pos="57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A34763"/>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A34763"/>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BalloonText">
    <w:name w:val="Balloon Text"/>
    <w:basedOn w:val="Normal"/>
    <w:semiHidden/>
    <w:rsid w:val="00B11F20"/>
    <w:rPr>
      <w:rFonts w:ascii="Tahoma" w:hAnsi="Tahoma" w:cs="Tahoma"/>
      <w:sz w:val="16"/>
      <w:szCs w:val="16"/>
    </w:rPr>
  </w:style>
  <w:style w:type="paragraph" w:styleId="CommentSubject">
    <w:name w:val="annotation subject"/>
    <w:basedOn w:val="CommentText"/>
    <w:next w:val="CommentText"/>
    <w:semiHidden/>
    <w:rsid w:val="00B11F20"/>
    <w:pPr>
      <w:spacing w:before="0"/>
    </w:pPr>
    <w:rPr>
      <w:rFonts w:ascii="Book Antiqua" w:hAnsi="Book Antiqua"/>
      <w:b/>
      <w:bCs/>
      <w:sz w:val="20"/>
    </w:rPr>
  </w:style>
  <w:style w:type="character" w:customStyle="1" w:styleId="Heading3Char1">
    <w:name w:val="Heading 3 Char1"/>
    <w:rsid w:val="00911C9E"/>
    <w:rPr>
      <w:rFonts w:ascii="Arial" w:hAnsi="Arial"/>
    </w:rPr>
  </w:style>
  <w:style w:type="paragraph" w:customStyle="1" w:styleId="BodyTextArial">
    <w:name w:val="Body Text + Arial"/>
    <w:aliases w:val="Underline"/>
    <w:basedOn w:val="BodyText"/>
    <w:rsid w:val="006A7090"/>
  </w:style>
  <w:style w:type="character" w:customStyle="1" w:styleId="Heading1Char">
    <w:name w:val="Heading 1 Char"/>
    <w:link w:val="Heading1"/>
    <w:rsid w:val="00A34763"/>
    <w:rPr>
      <w:rFonts w:ascii="Calibri" w:hAnsi="Calibri"/>
      <w:caps/>
    </w:rPr>
  </w:style>
  <w:style w:type="paragraph" w:styleId="ListParagraph">
    <w:name w:val="List Paragraph"/>
    <w:basedOn w:val="Normal"/>
    <w:uiPriority w:val="34"/>
    <w:qFormat/>
    <w:rsid w:val="00A34763"/>
    <w:pPr>
      <w:ind w:left="720"/>
      <w:contextualSpacing/>
    </w:pPr>
  </w:style>
  <w:style w:type="character" w:customStyle="1" w:styleId="Heading2Char">
    <w:name w:val="Heading 2 Char"/>
    <w:link w:val="Heading2"/>
    <w:rsid w:val="00A34763"/>
    <w:rPr>
      <w:rFonts w:ascii="Calibri" w:hAnsi="Calibri"/>
      <w:u w:val="single"/>
    </w:rPr>
  </w:style>
  <w:style w:type="character" w:customStyle="1" w:styleId="Heading4Char">
    <w:name w:val="Heading 4 Char"/>
    <w:link w:val="Heading4"/>
    <w:rsid w:val="00A34763"/>
  </w:style>
  <w:style w:type="character" w:customStyle="1" w:styleId="Heading5Char">
    <w:name w:val="Heading 5 Char"/>
    <w:link w:val="Heading5"/>
    <w:rsid w:val="00A34763"/>
  </w:style>
  <w:style w:type="character" w:customStyle="1" w:styleId="Heading6Char">
    <w:name w:val="Heading 6 Char"/>
    <w:link w:val="Heading6"/>
    <w:rsid w:val="00A34763"/>
  </w:style>
  <w:style w:type="character" w:customStyle="1" w:styleId="Heading7Char">
    <w:name w:val="Heading 7 Char"/>
    <w:link w:val="Heading7"/>
    <w:rsid w:val="00A34763"/>
  </w:style>
  <w:style w:type="character" w:customStyle="1" w:styleId="Heading8Char">
    <w:name w:val="Heading 8 Char"/>
    <w:link w:val="Heading8"/>
    <w:rsid w:val="00A34763"/>
  </w:style>
  <w:style w:type="character" w:customStyle="1" w:styleId="Heading9Char">
    <w:name w:val="Heading 9 Char"/>
    <w:link w:val="Heading9"/>
    <w:rsid w:val="00A34763"/>
    <w:rPr>
      <w:rFonts w:cs="Arial"/>
    </w:rPr>
  </w:style>
  <w:style w:type="character" w:customStyle="1" w:styleId="TitleChar">
    <w:name w:val="Title Char"/>
    <w:link w:val="Title"/>
    <w:rsid w:val="00A34763"/>
    <w:rPr>
      <w:rFonts w:ascii="Arial Narrow" w:hAnsi="Arial Narrow"/>
      <w:b/>
    </w:rPr>
  </w:style>
  <w:style w:type="character" w:styleId="Strong">
    <w:name w:val="Strong"/>
    <w:qFormat/>
    <w:rsid w:val="00A34763"/>
    <w:rPr>
      <w:b/>
    </w:rPr>
  </w:style>
  <w:style w:type="paragraph" w:styleId="PlainText">
    <w:name w:val="Plain Text"/>
    <w:basedOn w:val="Normal"/>
    <w:link w:val="PlainTextChar"/>
    <w:rsid w:val="002E0D00"/>
    <w:rPr>
      <w:rFonts w:ascii="Courier New" w:hAnsi="Courier New"/>
      <w:sz w:val="20"/>
      <w:szCs w:val="20"/>
      <w:lang w:val="en-US" w:eastAsia="en-US"/>
    </w:rPr>
  </w:style>
  <w:style w:type="character" w:customStyle="1" w:styleId="PlainTextChar">
    <w:name w:val="Plain Text Char"/>
    <w:link w:val="PlainText"/>
    <w:rsid w:val="002E0D00"/>
    <w:rPr>
      <w:rFonts w:ascii="Courier New" w:hAnsi="Courier New"/>
    </w:rPr>
  </w:style>
  <w:style w:type="paragraph" w:styleId="Revision">
    <w:name w:val="Revision"/>
    <w:hidden/>
    <w:uiPriority w:val="99"/>
    <w:semiHidden/>
    <w:rsid w:val="00842F8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047B89-0E4D-43D5-AF1A-86B193DC8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2E5ABD-74BC-4C96-8699-C298D64D6CB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3.xml><?xml version="1.0" encoding="utf-8"?>
<ds:datastoreItem xmlns:ds="http://schemas.openxmlformats.org/officeDocument/2006/customXml" ds:itemID="{B716B2BE-ED11-4E9D-BAEC-267D63F733FA}">
  <ds:schemaRefs>
    <ds:schemaRef ds:uri="http://schemas.microsoft.com/office/2006/metadata/longProperties"/>
  </ds:schemaRefs>
</ds:datastoreItem>
</file>

<file path=customXml/itemProps4.xml><?xml version="1.0" encoding="utf-8"?>
<ds:datastoreItem xmlns:ds="http://schemas.openxmlformats.org/officeDocument/2006/customXml" ds:itemID="{2B36265D-71A3-42D2-92EE-15917A01EA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5</TotalTime>
  <Pages>5</Pages>
  <Words>1216</Words>
  <Characters>10665</Characters>
  <Application>Microsoft Office Word</Application>
  <DocSecurity>0</DocSecurity>
  <Lines>88</Lines>
  <Paragraphs>23</Paragraphs>
  <ScaleCrop>false</ScaleCrop>
  <HeadingPairs>
    <vt:vector size="2" baseType="variant">
      <vt:variant>
        <vt:lpstr>Title</vt:lpstr>
      </vt:variant>
      <vt:variant>
        <vt:i4>1</vt:i4>
      </vt:variant>
    </vt:vector>
  </HeadingPairs>
  <TitlesOfParts>
    <vt:vector size="1" baseType="lpstr">
      <vt:lpstr>04051_Masonry_Procedures (Oct 19, 2015)</vt:lpstr>
    </vt:vector>
  </TitlesOfParts>
  <Company>Regional Municipality of York</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04051_Masonry_Procedures (Oct 19, 2015)</dc:title>
  <dc:subject/>
  <dc:creator>APOSTOLG</dc:creator>
  <cp:keywords/>
  <cp:lastModifiedBy>Mabel Chow</cp:lastModifiedBy>
  <cp:revision>3</cp:revision>
  <cp:lastPrinted>2007-10-29T16:40:00Z</cp:lastPrinted>
  <dcterms:created xsi:type="dcterms:W3CDTF">2022-11-17T19:04:00Z</dcterms:created>
  <dcterms:modified xsi:type="dcterms:W3CDTF">2022-11-26T13:07:00Z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2015-10-19T00:00:00Z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04 - Masonry/04051 Masonry Procedures.DOC</vt:lpwstr>
  </property>
  <property fmtid="{D5CDD505-2E9C-101B-9397-08002B2CF9AE}" pid="7" name="Order">
    <vt:lpwstr>243100.000000000</vt:lpwstr>
  </property>
  <property fmtid="{D5CDD505-2E9C-101B-9397-08002B2CF9AE}" pid="8" name="Sort Order">
    <vt:lpwstr/>
  </property>
  <property fmtid="{D5CDD505-2E9C-101B-9397-08002B2CF9AE}" pid="9" name="Document Type">
    <vt:lpwstr>Technical Design Specification Templates</vt:lpwstr>
  </property>
  <property fmtid="{D5CDD505-2E9C-101B-9397-08002B2CF9AE}" pid="10" name="Office">
    <vt:lpwstr/>
  </property>
  <property fmtid="{D5CDD505-2E9C-101B-9397-08002B2CF9AE}" pid="11" name="AERIS Pools">
    <vt:lpwstr/>
  </property>
  <property fmtid="{D5CDD505-2E9C-101B-9397-08002B2CF9AE}" pid="12" name="Data Classification">
    <vt:lpwstr>1;#Confidential|dbb6cc64-9915-4cf6-857e-3e641b410f5c</vt:lpwstr>
  </property>
  <property fmtid="{D5CDD505-2E9C-101B-9397-08002B2CF9AE}" pid="13" name="Internal Organization">
    <vt:lpwstr/>
  </property>
  <property fmtid="{D5CDD505-2E9C-101B-9397-08002B2CF9AE}" pid="14" name="Communications">
    <vt:lpwstr/>
  </property>
  <property fmtid="{D5CDD505-2E9C-101B-9397-08002B2CF9AE}" pid="15" name="Information Type">
    <vt:lpwstr/>
  </property>
  <property fmtid="{D5CDD505-2E9C-101B-9397-08002B2CF9AE}" pid="16" name="Project Completion Date">
    <vt:lpwstr/>
  </property>
  <property fmtid="{D5CDD505-2E9C-101B-9397-08002B2CF9AE}" pid="17" name="Historical Project Number">
    <vt:lpwstr/>
  </property>
  <property fmtid="{D5CDD505-2E9C-101B-9397-08002B2CF9AE}" pid="18" name="_dlc_DocId">
    <vt:lpwstr/>
  </property>
  <property fmtid="{D5CDD505-2E9C-101B-9397-08002B2CF9AE}" pid="19" name="End of Warranty Date">
    <vt:lpwstr/>
  </property>
  <property fmtid="{D5CDD505-2E9C-101B-9397-08002B2CF9AE}" pid="20" name="RelatedItems">
    <vt:lpwstr/>
  </property>
  <property fmtid="{D5CDD505-2E9C-101B-9397-08002B2CF9AE}" pid="21" name="_dlc_DocIdPersistId">
    <vt:lpwstr/>
  </property>
  <property fmtid="{D5CDD505-2E9C-101B-9397-08002B2CF9AE}" pid="22" name="File Code">
    <vt:lpwstr/>
  </property>
  <property fmtid="{D5CDD505-2E9C-101B-9397-08002B2CF9AE}" pid="23" name="Project Number">
    <vt:lpwstr>75530-ECA1011</vt:lpwstr>
  </property>
  <property fmtid="{D5CDD505-2E9C-101B-9397-08002B2CF9AE}" pid="24" name="_dlc_DocIdUrl">
    <vt:lpwstr>, </vt:lpwstr>
  </property>
  <property fmtid="{D5CDD505-2E9C-101B-9397-08002B2CF9AE}" pid="25" name="Owner">
    <vt:lpwstr/>
  </property>
  <property fmtid="{D5CDD505-2E9C-101B-9397-08002B2CF9AE}" pid="26" name="Organizational Unit">
    <vt:lpwstr>ENV/CPD</vt:lpwstr>
  </property>
  <property fmtid="{D5CDD505-2E9C-101B-9397-08002B2CF9AE}" pid="27" name="Key Document">
    <vt:lpwstr>0</vt:lpwstr>
  </property>
  <property fmtid="{D5CDD505-2E9C-101B-9397-08002B2CF9AE}" pid="28" name="_DCDateCreated">
    <vt:lpwstr>2022-11-03T11:16:53Z</vt:lpwstr>
  </property>
  <property fmtid="{D5CDD505-2E9C-101B-9397-08002B2CF9AE}" pid="29" name="ContentTypeId">
    <vt:lpwstr>0x010100BF8E50B80A32C040A85FB450FB26C9E5</vt:lpwstr>
  </property>
</Properties>
</file>