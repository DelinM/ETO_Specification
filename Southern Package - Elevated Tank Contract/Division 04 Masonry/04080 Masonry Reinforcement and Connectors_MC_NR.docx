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04"/>
        <w:gridCol w:w="2520"/>
        <w:gridCol w:w="5863"/>
      </w:tblGrid>
      <w:tr w:rsidR="00C71824" w:rsidRPr="00CC420B" w14:paraId="56B7E1EF" w14:textId="77777777" w:rsidTr="00661D84">
        <w:trPr>
          <w:cantSplit/>
          <w:jc w:val="center"/>
        </w:trPr>
        <w:tc>
          <w:tcPr>
            <w:tcW w:w="1004" w:type="dxa"/>
            <w:tcBorders>
              <w:top w:val="double" w:sz="6" w:space="0" w:color="auto"/>
              <w:left w:val="double" w:sz="6" w:space="0" w:color="auto"/>
              <w:bottom w:val="single" w:sz="6" w:space="0" w:color="auto"/>
              <w:right w:val="single" w:sz="6" w:space="0" w:color="auto"/>
            </w:tcBorders>
          </w:tcPr>
          <w:p w14:paraId="17AF4C3E" w14:textId="77777777" w:rsidR="00C71824" w:rsidRPr="00CC420B" w:rsidRDefault="00C71824" w:rsidP="00F01DF9">
            <w:pPr>
              <w:pStyle w:val="TableHeading"/>
              <w:rPr>
                <w:rFonts w:ascii="Calibri" w:hAnsi="Calibri"/>
                <w:sz w:val="22"/>
              </w:rPr>
            </w:pPr>
            <w:r w:rsidRPr="00CC420B">
              <w:rPr>
                <w:rFonts w:ascii="Calibri" w:hAnsi="Calibri"/>
                <w:sz w:val="22"/>
              </w:rPr>
              <w:t>Version</w:t>
            </w:r>
          </w:p>
        </w:tc>
        <w:tc>
          <w:tcPr>
            <w:tcW w:w="2520" w:type="dxa"/>
            <w:tcBorders>
              <w:top w:val="double" w:sz="6" w:space="0" w:color="auto"/>
              <w:left w:val="single" w:sz="6" w:space="0" w:color="auto"/>
              <w:bottom w:val="single" w:sz="6" w:space="0" w:color="auto"/>
              <w:right w:val="single" w:sz="6" w:space="0" w:color="auto"/>
            </w:tcBorders>
          </w:tcPr>
          <w:p w14:paraId="3B0C97E7" w14:textId="77777777" w:rsidR="00C71824" w:rsidRPr="00CC420B" w:rsidRDefault="00C71824" w:rsidP="00F01DF9">
            <w:pPr>
              <w:pStyle w:val="TableHeading"/>
              <w:rPr>
                <w:rFonts w:ascii="Calibri" w:hAnsi="Calibri"/>
                <w:sz w:val="22"/>
              </w:rPr>
            </w:pPr>
            <w:r w:rsidRPr="00CC420B">
              <w:rPr>
                <w:rFonts w:ascii="Calibri" w:hAnsi="Calibri"/>
                <w:sz w:val="22"/>
              </w:rPr>
              <w:t>Date</w:t>
            </w:r>
          </w:p>
        </w:tc>
        <w:tc>
          <w:tcPr>
            <w:tcW w:w="5863" w:type="dxa"/>
            <w:tcBorders>
              <w:top w:val="double" w:sz="6" w:space="0" w:color="auto"/>
              <w:left w:val="single" w:sz="6" w:space="0" w:color="auto"/>
              <w:bottom w:val="single" w:sz="6" w:space="0" w:color="auto"/>
              <w:right w:val="double" w:sz="6" w:space="0" w:color="auto"/>
            </w:tcBorders>
          </w:tcPr>
          <w:p w14:paraId="6D2C474A" w14:textId="77777777" w:rsidR="00C71824" w:rsidRPr="00CC420B" w:rsidRDefault="00C71824" w:rsidP="00F01DF9">
            <w:pPr>
              <w:pStyle w:val="TableHeading"/>
              <w:rPr>
                <w:rFonts w:ascii="Calibri" w:hAnsi="Calibri"/>
                <w:sz w:val="22"/>
              </w:rPr>
            </w:pPr>
            <w:r w:rsidRPr="00CC420B">
              <w:rPr>
                <w:rFonts w:ascii="Calibri" w:hAnsi="Calibri"/>
                <w:sz w:val="22"/>
              </w:rPr>
              <w:t>Description of Revisions</w:t>
            </w:r>
          </w:p>
        </w:tc>
      </w:tr>
      <w:tr w:rsidR="00C71824" w:rsidRPr="00CC420B" w14:paraId="3C355E33" w14:textId="77777777" w:rsidTr="00661D84">
        <w:trPr>
          <w:cantSplit/>
          <w:jc w:val="center"/>
        </w:trPr>
        <w:tc>
          <w:tcPr>
            <w:tcW w:w="1004" w:type="dxa"/>
            <w:tcBorders>
              <w:top w:val="single" w:sz="6" w:space="0" w:color="auto"/>
              <w:left w:val="double" w:sz="6" w:space="0" w:color="auto"/>
              <w:bottom w:val="single" w:sz="6" w:space="0" w:color="auto"/>
              <w:right w:val="single" w:sz="6" w:space="0" w:color="auto"/>
            </w:tcBorders>
          </w:tcPr>
          <w:p w14:paraId="676377FF" w14:textId="77777777" w:rsidR="00C71824" w:rsidRPr="00CC420B" w:rsidRDefault="00C71824" w:rsidP="00F01DF9">
            <w:pPr>
              <w:pStyle w:val="NormalTableText"/>
              <w:rPr>
                <w:rFonts w:ascii="Calibri" w:hAnsi="Calibri"/>
                <w:sz w:val="22"/>
              </w:rPr>
            </w:pPr>
            <w:r w:rsidRPr="00CC420B">
              <w:rPr>
                <w:rFonts w:ascii="Calibri" w:hAnsi="Calibri"/>
                <w:sz w:val="22"/>
              </w:rPr>
              <w:t>1</w:t>
            </w:r>
          </w:p>
        </w:tc>
        <w:tc>
          <w:tcPr>
            <w:tcW w:w="2520" w:type="dxa"/>
            <w:tcBorders>
              <w:top w:val="single" w:sz="6" w:space="0" w:color="auto"/>
              <w:left w:val="single" w:sz="6" w:space="0" w:color="auto"/>
              <w:bottom w:val="single" w:sz="6" w:space="0" w:color="auto"/>
              <w:right w:val="single" w:sz="6" w:space="0" w:color="auto"/>
            </w:tcBorders>
          </w:tcPr>
          <w:p w14:paraId="6DFF5A3C" w14:textId="77777777" w:rsidR="00C71824" w:rsidRPr="00CC420B" w:rsidRDefault="00C71824" w:rsidP="00F01DF9">
            <w:pPr>
              <w:pStyle w:val="NormalTableText"/>
              <w:rPr>
                <w:rFonts w:ascii="Calibri" w:hAnsi="Calibri"/>
                <w:sz w:val="22"/>
              </w:rPr>
            </w:pPr>
            <w:r w:rsidRPr="00CC420B">
              <w:rPr>
                <w:rFonts w:ascii="Calibri" w:hAnsi="Calibri"/>
                <w:sz w:val="22"/>
              </w:rPr>
              <w:t>August 3</w:t>
            </w:r>
            <w:r w:rsidR="00F30498" w:rsidRPr="00CC420B">
              <w:rPr>
                <w:rFonts w:ascii="Calibri" w:hAnsi="Calibri"/>
                <w:sz w:val="22"/>
              </w:rPr>
              <w:t>0</w:t>
            </w:r>
            <w:r w:rsidRPr="00CC420B">
              <w:rPr>
                <w:rFonts w:ascii="Calibri" w:hAnsi="Calibri"/>
                <w:sz w:val="22"/>
              </w:rPr>
              <w:t>, 2006</w:t>
            </w:r>
          </w:p>
        </w:tc>
        <w:tc>
          <w:tcPr>
            <w:tcW w:w="5863" w:type="dxa"/>
            <w:tcBorders>
              <w:top w:val="single" w:sz="6" w:space="0" w:color="auto"/>
              <w:left w:val="single" w:sz="6" w:space="0" w:color="auto"/>
              <w:bottom w:val="single" w:sz="6" w:space="0" w:color="auto"/>
              <w:right w:val="double" w:sz="6" w:space="0" w:color="auto"/>
            </w:tcBorders>
          </w:tcPr>
          <w:p w14:paraId="78359F83" w14:textId="77777777" w:rsidR="00C71824" w:rsidRPr="00CC420B" w:rsidRDefault="00C71824" w:rsidP="00F01DF9">
            <w:pPr>
              <w:pStyle w:val="NormalTableText"/>
              <w:rPr>
                <w:rFonts w:ascii="Calibri" w:hAnsi="Calibri"/>
                <w:sz w:val="22"/>
              </w:rPr>
            </w:pPr>
            <w:r w:rsidRPr="00CC420B">
              <w:rPr>
                <w:rFonts w:ascii="Calibri" w:hAnsi="Calibri"/>
                <w:sz w:val="22"/>
              </w:rPr>
              <w:t>Approved final document.</w:t>
            </w:r>
          </w:p>
        </w:tc>
      </w:tr>
      <w:tr w:rsidR="00C71824" w:rsidRPr="00CC420B" w14:paraId="065B8D2A" w14:textId="77777777" w:rsidTr="00661D84">
        <w:trPr>
          <w:cantSplit/>
          <w:jc w:val="center"/>
        </w:trPr>
        <w:tc>
          <w:tcPr>
            <w:tcW w:w="1004" w:type="dxa"/>
            <w:tcBorders>
              <w:top w:val="single" w:sz="6" w:space="0" w:color="auto"/>
              <w:left w:val="double" w:sz="6" w:space="0" w:color="auto"/>
              <w:bottom w:val="single" w:sz="6" w:space="0" w:color="auto"/>
              <w:right w:val="single" w:sz="6" w:space="0" w:color="auto"/>
            </w:tcBorders>
          </w:tcPr>
          <w:p w14:paraId="666B9CDF" w14:textId="77777777" w:rsidR="00C71824" w:rsidRPr="00CC420B" w:rsidRDefault="006C24FE" w:rsidP="00F01DF9">
            <w:pPr>
              <w:pStyle w:val="NormalTableText"/>
              <w:rPr>
                <w:rFonts w:ascii="Calibri" w:hAnsi="Calibri"/>
                <w:sz w:val="22"/>
              </w:rPr>
            </w:pPr>
            <w:r w:rsidRPr="00CC420B">
              <w:rPr>
                <w:rFonts w:ascii="Calibri" w:hAnsi="Calibri"/>
                <w:sz w:val="22"/>
              </w:rPr>
              <w:t>2</w:t>
            </w:r>
          </w:p>
        </w:tc>
        <w:tc>
          <w:tcPr>
            <w:tcW w:w="2520" w:type="dxa"/>
            <w:tcBorders>
              <w:top w:val="single" w:sz="6" w:space="0" w:color="auto"/>
              <w:left w:val="single" w:sz="6" w:space="0" w:color="auto"/>
              <w:bottom w:val="single" w:sz="6" w:space="0" w:color="auto"/>
              <w:right w:val="single" w:sz="6" w:space="0" w:color="auto"/>
            </w:tcBorders>
          </w:tcPr>
          <w:p w14:paraId="496E08C1" w14:textId="77777777" w:rsidR="00C71824" w:rsidRPr="00CC420B" w:rsidRDefault="006C24FE" w:rsidP="00F01DF9">
            <w:pPr>
              <w:pStyle w:val="NormalTableText"/>
              <w:rPr>
                <w:rFonts w:ascii="Calibri" w:hAnsi="Calibri"/>
                <w:sz w:val="22"/>
              </w:rPr>
            </w:pPr>
            <w:r w:rsidRPr="00CC420B">
              <w:rPr>
                <w:rFonts w:ascii="Calibri" w:hAnsi="Calibri"/>
                <w:sz w:val="22"/>
              </w:rPr>
              <w:t>November 19, 2007</w:t>
            </w:r>
          </w:p>
        </w:tc>
        <w:tc>
          <w:tcPr>
            <w:tcW w:w="5863" w:type="dxa"/>
            <w:tcBorders>
              <w:top w:val="single" w:sz="6" w:space="0" w:color="auto"/>
              <w:left w:val="single" w:sz="6" w:space="0" w:color="auto"/>
              <w:bottom w:val="single" w:sz="6" w:space="0" w:color="auto"/>
              <w:right w:val="double" w:sz="6" w:space="0" w:color="auto"/>
            </w:tcBorders>
          </w:tcPr>
          <w:p w14:paraId="1D52A39D" w14:textId="77777777" w:rsidR="00C71824" w:rsidRPr="00CC420B" w:rsidRDefault="006C24FE" w:rsidP="00F01DF9">
            <w:pPr>
              <w:pStyle w:val="NormalTableText"/>
              <w:rPr>
                <w:rFonts w:ascii="Calibri" w:hAnsi="Calibri"/>
                <w:sz w:val="22"/>
              </w:rPr>
            </w:pPr>
            <w:r w:rsidRPr="00CC420B">
              <w:rPr>
                <w:rFonts w:ascii="Calibri" w:hAnsi="Calibri"/>
                <w:sz w:val="22"/>
              </w:rPr>
              <w:t>Minor revisions by Legal Services.</w:t>
            </w:r>
          </w:p>
        </w:tc>
      </w:tr>
      <w:tr w:rsidR="006101C7" w:rsidRPr="00CC420B" w14:paraId="635E2A4E" w14:textId="77777777" w:rsidTr="00661D84">
        <w:trPr>
          <w:cantSplit/>
          <w:trHeight w:val="65"/>
          <w:jc w:val="center"/>
        </w:trPr>
        <w:tc>
          <w:tcPr>
            <w:tcW w:w="1004" w:type="dxa"/>
            <w:tcBorders>
              <w:top w:val="single" w:sz="6" w:space="0" w:color="auto"/>
              <w:left w:val="double" w:sz="6" w:space="0" w:color="auto"/>
              <w:bottom w:val="single" w:sz="6" w:space="0" w:color="auto"/>
              <w:right w:val="single" w:sz="6" w:space="0" w:color="auto"/>
            </w:tcBorders>
          </w:tcPr>
          <w:p w14:paraId="0143308B" w14:textId="77777777" w:rsidR="006101C7" w:rsidRPr="00CC420B" w:rsidRDefault="006101C7" w:rsidP="00F01DF9">
            <w:pPr>
              <w:pStyle w:val="NormalTableText"/>
              <w:rPr>
                <w:rFonts w:ascii="Calibri" w:hAnsi="Calibri"/>
                <w:sz w:val="22"/>
              </w:rPr>
            </w:pPr>
            <w:r w:rsidRPr="00CC420B">
              <w:rPr>
                <w:rFonts w:ascii="Calibri" w:hAnsi="Calibri"/>
                <w:sz w:val="22"/>
              </w:rPr>
              <w:t>3</w:t>
            </w:r>
          </w:p>
        </w:tc>
        <w:tc>
          <w:tcPr>
            <w:tcW w:w="2520" w:type="dxa"/>
            <w:tcBorders>
              <w:top w:val="single" w:sz="6" w:space="0" w:color="auto"/>
              <w:left w:val="single" w:sz="6" w:space="0" w:color="auto"/>
              <w:bottom w:val="single" w:sz="6" w:space="0" w:color="auto"/>
              <w:right w:val="single" w:sz="6" w:space="0" w:color="auto"/>
            </w:tcBorders>
          </w:tcPr>
          <w:p w14:paraId="09AA0563" w14:textId="77777777" w:rsidR="006101C7" w:rsidRPr="00CC420B" w:rsidRDefault="006101C7" w:rsidP="00F01DF9">
            <w:pPr>
              <w:pStyle w:val="NormalTableText"/>
              <w:rPr>
                <w:rFonts w:ascii="Calibri" w:hAnsi="Calibri"/>
                <w:sz w:val="22"/>
              </w:rPr>
            </w:pPr>
            <w:r w:rsidRPr="00CC420B">
              <w:rPr>
                <w:rFonts w:ascii="Calibri" w:hAnsi="Calibri"/>
                <w:sz w:val="22"/>
              </w:rPr>
              <w:t>November 13, 2009</w:t>
            </w:r>
          </w:p>
        </w:tc>
        <w:tc>
          <w:tcPr>
            <w:tcW w:w="5863" w:type="dxa"/>
            <w:tcBorders>
              <w:top w:val="single" w:sz="6" w:space="0" w:color="auto"/>
              <w:left w:val="single" w:sz="6" w:space="0" w:color="auto"/>
              <w:bottom w:val="single" w:sz="6" w:space="0" w:color="auto"/>
              <w:right w:val="double" w:sz="6" w:space="0" w:color="auto"/>
            </w:tcBorders>
          </w:tcPr>
          <w:p w14:paraId="5A9D65FB" w14:textId="77777777" w:rsidR="006101C7" w:rsidRPr="00CC420B" w:rsidRDefault="006101C7" w:rsidP="00F01DF9">
            <w:pPr>
              <w:pStyle w:val="NormalTableText"/>
              <w:rPr>
                <w:rFonts w:ascii="Calibri" w:hAnsi="Calibri"/>
                <w:sz w:val="22"/>
              </w:rPr>
            </w:pPr>
            <w:r w:rsidRPr="00CC420B">
              <w:rPr>
                <w:rFonts w:ascii="Calibri" w:hAnsi="Calibri"/>
                <w:sz w:val="22"/>
              </w:rPr>
              <w:t>Modified ‘Related Section’</w:t>
            </w:r>
          </w:p>
        </w:tc>
      </w:tr>
      <w:tr w:rsidR="002521C3" w:rsidRPr="00CC420B" w14:paraId="3E90E640" w14:textId="77777777" w:rsidTr="00661D84">
        <w:trPr>
          <w:cantSplit/>
          <w:jc w:val="center"/>
        </w:trPr>
        <w:tc>
          <w:tcPr>
            <w:tcW w:w="1004" w:type="dxa"/>
            <w:tcBorders>
              <w:top w:val="single" w:sz="6" w:space="0" w:color="auto"/>
              <w:left w:val="double" w:sz="6" w:space="0" w:color="auto"/>
              <w:bottom w:val="single" w:sz="6" w:space="0" w:color="auto"/>
              <w:right w:val="single" w:sz="6" w:space="0" w:color="auto"/>
            </w:tcBorders>
          </w:tcPr>
          <w:p w14:paraId="2E89EBDF" w14:textId="77777777" w:rsidR="002521C3" w:rsidRPr="00CC420B" w:rsidRDefault="002521C3" w:rsidP="00F01DF9">
            <w:pPr>
              <w:pStyle w:val="NormalTableText"/>
              <w:rPr>
                <w:rFonts w:ascii="Calibri" w:hAnsi="Calibri"/>
                <w:sz w:val="22"/>
              </w:rPr>
            </w:pPr>
            <w:r w:rsidRPr="00CC420B">
              <w:rPr>
                <w:rFonts w:ascii="Calibri" w:hAnsi="Calibri"/>
                <w:sz w:val="22"/>
              </w:rPr>
              <w:t>4</w:t>
            </w:r>
          </w:p>
        </w:tc>
        <w:tc>
          <w:tcPr>
            <w:tcW w:w="2520" w:type="dxa"/>
            <w:tcBorders>
              <w:top w:val="single" w:sz="6" w:space="0" w:color="auto"/>
              <w:left w:val="single" w:sz="6" w:space="0" w:color="auto"/>
              <w:bottom w:val="single" w:sz="6" w:space="0" w:color="auto"/>
              <w:right w:val="single" w:sz="6" w:space="0" w:color="auto"/>
            </w:tcBorders>
          </w:tcPr>
          <w:p w14:paraId="7C2A9550" w14:textId="77777777" w:rsidR="002521C3" w:rsidRPr="00CC420B" w:rsidRDefault="002521C3" w:rsidP="00F01DF9">
            <w:pPr>
              <w:pStyle w:val="NormalTableText"/>
              <w:rPr>
                <w:rFonts w:ascii="Calibri" w:hAnsi="Calibri"/>
                <w:sz w:val="22"/>
              </w:rPr>
            </w:pPr>
            <w:r w:rsidRPr="00CC420B">
              <w:rPr>
                <w:rFonts w:ascii="Calibri" w:hAnsi="Calibri"/>
                <w:sz w:val="22"/>
              </w:rPr>
              <w:t>March 15, 2011</w:t>
            </w:r>
          </w:p>
        </w:tc>
        <w:tc>
          <w:tcPr>
            <w:tcW w:w="5863" w:type="dxa"/>
            <w:tcBorders>
              <w:top w:val="single" w:sz="6" w:space="0" w:color="auto"/>
              <w:left w:val="single" w:sz="6" w:space="0" w:color="auto"/>
              <w:bottom w:val="single" w:sz="6" w:space="0" w:color="auto"/>
              <w:right w:val="double" w:sz="6" w:space="0" w:color="auto"/>
            </w:tcBorders>
          </w:tcPr>
          <w:p w14:paraId="08AF0CF6" w14:textId="77777777" w:rsidR="002521C3" w:rsidRPr="00CC420B" w:rsidRDefault="002521C3" w:rsidP="00F01DF9">
            <w:pPr>
              <w:pStyle w:val="NormalTableText"/>
              <w:rPr>
                <w:rFonts w:ascii="Calibri" w:hAnsi="Calibri"/>
                <w:sz w:val="22"/>
              </w:rPr>
            </w:pPr>
            <w:r w:rsidRPr="00CC420B">
              <w:rPr>
                <w:rFonts w:ascii="Calibri" w:hAnsi="Calibri"/>
                <w:sz w:val="22"/>
              </w:rPr>
              <w:t>Minor changes from Legal.</w:t>
            </w:r>
          </w:p>
        </w:tc>
      </w:tr>
      <w:tr w:rsidR="006101C7" w:rsidRPr="00CC420B" w14:paraId="03A68A93" w14:textId="77777777" w:rsidTr="00661D84">
        <w:trPr>
          <w:cantSplit/>
          <w:jc w:val="center"/>
        </w:trPr>
        <w:tc>
          <w:tcPr>
            <w:tcW w:w="1004" w:type="dxa"/>
            <w:tcBorders>
              <w:top w:val="single" w:sz="6" w:space="0" w:color="auto"/>
              <w:left w:val="double" w:sz="6" w:space="0" w:color="auto"/>
              <w:bottom w:val="single" w:sz="6" w:space="0" w:color="auto"/>
              <w:right w:val="single" w:sz="6" w:space="0" w:color="auto"/>
            </w:tcBorders>
          </w:tcPr>
          <w:p w14:paraId="57DDF785" w14:textId="77777777" w:rsidR="006101C7" w:rsidRPr="00CC420B" w:rsidRDefault="005E1F46" w:rsidP="00F01DF9">
            <w:pPr>
              <w:pStyle w:val="NormalTableText"/>
              <w:rPr>
                <w:rFonts w:ascii="Calibri" w:hAnsi="Calibri"/>
                <w:sz w:val="22"/>
              </w:rPr>
            </w:pPr>
            <w:r w:rsidRPr="00CC420B">
              <w:rPr>
                <w:rFonts w:ascii="Calibri" w:hAnsi="Calibri"/>
                <w:sz w:val="22"/>
              </w:rPr>
              <w:t>5</w:t>
            </w:r>
          </w:p>
        </w:tc>
        <w:tc>
          <w:tcPr>
            <w:tcW w:w="2520" w:type="dxa"/>
            <w:tcBorders>
              <w:top w:val="single" w:sz="6" w:space="0" w:color="auto"/>
              <w:left w:val="single" w:sz="6" w:space="0" w:color="auto"/>
              <w:bottom w:val="single" w:sz="6" w:space="0" w:color="auto"/>
              <w:right w:val="single" w:sz="6" w:space="0" w:color="auto"/>
            </w:tcBorders>
          </w:tcPr>
          <w:p w14:paraId="796D9416" w14:textId="77777777" w:rsidR="006101C7" w:rsidRPr="00CC420B" w:rsidRDefault="005E1F46" w:rsidP="00F01DF9">
            <w:pPr>
              <w:pStyle w:val="NormalTableText"/>
              <w:rPr>
                <w:rFonts w:ascii="Calibri" w:hAnsi="Calibri"/>
                <w:sz w:val="22"/>
              </w:rPr>
            </w:pPr>
            <w:r w:rsidRPr="00CC420B">
              <w:rPr>
                <w:rFonts w:ascii="Calibri" w:hAnsi="Calibri"/>
                <w:sz w:val="22"/>
              </w:rPr>
              <w:t>June 5, 2012</w:t>
            </w:r>
          </w:p>
        </w:tc>
        <w:tc>
          <w:tcPr>
            <w:tcW w:w="5863" w:type="dxa"/>
            <w:tcBorders>
              <w:top w:val="single" w:sz="6" w:space="0" w:color="auto"/>
              <w:left w:val="single" w:sz="6" w:space="0" w:color="auto"/>
              <w:bottom w:val="single" w:sz="6" w:space="0" w:color="auto"/>
              <w:right w:val="double" w:sz="6" w:space="0" w:color="auto"/>
            </w:tcBorders>
          </w:tcPr>
          <w:p w14:paraId="7BD709F9" w14:textId="77777777" w:rsidR="006101C7" w:rsidRPr="00CC420B" w:rsidRDefault="005E1F46" w:rsidP="00F01DF9">
            <w:pPr>
              <w:pStyle w:val="NormalTableText"/>
              <w:rPr>
                <w:rFonts w:ascii="Calibri" w:hAnsi="Calibri"/>
                <w:sz w:val="22"/>
              </w:rPr>
            </w:pPr>
            <w:r w:rsidRPr="00CC420B">
              <w:rPr>
                <w:rFonts w:ascii="Calibri" w:hAnsi="Calibri"/>
                <w:sz w:val="22"/>
              </w:rPr>
              <w:t>Added References and Replacement Parts Sections</w:t>
            </w:r>
          </w:p>
        </w:tc>
      </w:tr>
      <w:tr w:rsidR="005E1D37" w:rsidRPr="00CC420B" w14:paraId="317B4A43" w14:textId="77777777" w:rsidTr="00661D84">
        <w:trPr>
          <w:cantSplit/>
          <w:jc w:val="center"/>
        </w:trPr>
        <w:tc>
          <w:tcPr>
            <w:tcW w:w="1004" w:type="dxa"/>
            <w:tcBorders>
              <w:top w:val="single" w:sz="6" w:space="0" w:color="auto"/>
              <w:left w:val="double" w:sz="6" w:space="0" w:color="auto"/>
              <w:bottom w:val="single" w:sz="6" w:space="0" w:color="auto"/>
              <w:right w:val="single" w:sz="6" w:space="0" w:color="auto"/>
            </w:tcBorders>
          </w:tcPr>
          <w:p w14:paraId="271ED949" w14:textId="77777777" w:rsidR="005E1D37" w:rsidRPr="00CC420B" w:rsidRDefault="005E1D37" w:rsidP="00F01DF9">
            <w:pPr>
              <w:pStyle w:val="NormalTableText"/>
              <w:rPr>
                <w:rFonts w:ascii="Calibri" w:hAnsi="Calibri"/>
                <w:sz w:val="22"/>
              </w:rPr>
            </w:pPr>
            <w:r w:rsidRPr="00CC420B">
              <w:rPr>
                <w:rFonts w:ascii="Calibri" w:hAnsi="Calibri"/>
                <w:sz w:val="22"/>
              </w:rPr>
              <w:t>6</w:t>
            </w:r>
          </w:p>
        </w:tc>
        <w:tc>
          <w:tcPr>
            <w:tcW w:w="2520" w:type="dxa"/>
            <w:tcBorders>
              <w:top w:val="single" w:sz="6" w:space="0" w:color="auto"/>
              <w:left w:val="single" w:sz="6" w:space="0" w:color="auto"/>
              <w:bottom w:val="single" w:sz="6" w:space="0" w:color="auto"/>
              <w:right w:val="single" w:sz="6" w:space="0" w:color="auto"/>
            </w:tcBorders>
          </w:tcPr>
          <w:p w14:paraId="65827B9E" w14:textId="77777777" w:rsidR="005E1D37" w:rsidRPr="00CC420B" w:rsidRDefault="005E1D37" w:rsidP="00F01DF9">
            <w:pPr>
              <w:pStyle w:val="NormalTableText"/>
              <w:rPr>
                <w:rFonts w:ascii="Calibri" w:hAnsi="Calibri"/>
                <w:sz w:val="22"/>
              </w:rPr>
            </w:pPr>
            <w:r w:rsidRPr="00CC420B">
              <w:rPr>
                <w:rFonts w:ascii="Calibri" w:hAnsi="Calibri"/>
                <w:sz w:val="22"/>
              </w:rPr>
              <w:t>July 3, 2012</w:t>
            </w:r>
          </w:p>
        </w:tc>
        <w:tc>
          <w:tcPr>
            <w:tcW w:w="5863" w:type="dxa"/>
            <w:tcBorders>
              <w:top w:val="single" w:sz="6" w:space="0" w:color="auto"/>
              <w:left w:val="single" w:sz="6" w:space="0" w:color="auto"/>
              <w:bottom w:val="single" w:sz="6" w:space="0" w:color="auto"/>
              <w:right w:val="double" w:sz="6" w:space="0" w:color="auto"/>
            </w:tcBorders>
          </w:tcPr>
          <w:p w14:paraId="59CD3BC8" w14:textId="77777777" w:rsidR="005E1D37" w:rsidRPr="00CC420B" w:rsidRDefault="005E1D37" w:rsidP="00F01DF9">
            <w:pPr>
              <w:pStyle w:val="NormalTableText"/>
              <w:rPr>
                <w:rFonts w:ascii="Calibri" w:hAnsi="Calibri"/>
                <w:sz w:val="22"/>
              </w:rPr>
            </w:pPr>
            <w:r w:rsidRPr="00CC420B">
              <w:rPr>
                <w:rFonts w:ascii="Calibri" w:hAnsi="Calibri"/>
                <w:sz w:val="22"/>
              </w:rPr>
              <w:t>Reformatted to Remove White Space</w:t>
            </w:r>
          </w:p>
        </w:tc>
      </w:tr>
      <w:tr w:rsidR="00661D84" w:rsidRPr="00CC420B" w14:paraId="7C314EA0" w14:textId="77777777" w:rsidTr="00661D84">
        <w:trPr>
          <w:cantSplit/>
          <w:jc w:val="center"/>
        </w:trPr>
        <w:tc>
          <w:tcPr>
            <w:tcW w:w="1004" w:type="dxa"/>
            <w:tcBorders>
              <w:top w:val="single" w:sz="6" w:space="0" w:color="auto"/>
              <w:left w:val="double" w:sz="6" w:space="0" w:color="auto"/>
              <w:bottom w:val="single" w:sz="6" w:space="0" w:color="auto"/>
              <w:right w:val="single" w:sz="6" w:space="0" w:color="auto"/>
            </w:tcBorders>
          </w:tcPr>
          <w:p w14:paraId="61DCC7AD" w14:textId="77777777" w:rsidR="00661D84" w:rsidRPr="00CC420B" w:rsidRDefault="00661D84" w:rsidP="00F01DF9">
            <w:pPr>
              <w:pStyle w:val="NormalTableText"/>
              <w:rPr>
                <w:rFonts w:ascii="Calibri" w:hAnsi="Calibri"/>
                <w:sz w:val="22"/>
              </w:rPr>
            </w:pPr>
            <w:r w:rsidRPr="00CC420B">
              <w:rPr>
                <w:rFonts w:ascii="Calibri" w:hAnsi="Calibri"/>
                <w:sz w:val="22"/>
              </w:rPr>
              <w:t>7</w:t>
            </w:r>
          </w:p>
        </w:tc>
        <w:tc>
          <w:tcPr>
            <w:tcW w:w="2520" w:type="dxa"/>
            <w:tcBorders>
              <w:top w:val="single" w:sz="6" w:space="0" w:color="auto"/>
              <w:left w:val="single" w:sz="6" w:space="0" w:color="auto"/>
              <w:bottom w:val="single" w:sz="6" w:space="0" w:color="auto"/>
              <w:right w:val="single" w:sz="6" w:space="0" w:color="auto"/>
            </w:tcBorders>
          </w:tcPr>
          <w:p w14:paraId="6DE521CB" w14:textId="77777777" w:rsidR="00661D84" w:rsidRPr="00CC420B" w:rsidRDefault="00661D84" w:rsidP="00F01DF9">
            <w:pPr>
              <w:pStyle w:val="NormalTableText"/>
              <w:rPr>
                <w:rFonts w:ascii="Calibri" w:hAnsi="Calibri"/>
                <w:sz w:val="22"/>
              </w:rPr>
            </w:pPr>
            <w:r w:rsidRPr="00CC420B">
              <w:rPr>
                <w:rFonts w:ascii="Calibri" w:hAnsi="Calibri"/>
                <w:sz w:val="22"/>
              </w:rPr>
              <w:t>April 22, 2015</w:t>
            </w:r>
          </w:p>
        </w:tc>
        <w:tc>
          <w:tcPr>
            <w:tcW w:w="5863" w:type="dxa"/>
            <w:tcBorders>
              <w:top w:val="single" w:sz="6" w:space="0" w:color="auto"/>
              <w:left w:val="single" w:sz="6" w:space="0" w:color="auto"/>
              <w:bottom w:val="single" w:sz="6" w:space="0" w:color="auto"/>
              <w:right w:val="double" w:sz="6" w:space="0" w:color="auto"/>
            </w:tcBorders>
          </w:tcPr>
          <w:p w14:paraId="0A4E62CF" w14:textId="77777777" w:rsidR="00661D84" w:rsidRPr="00CC420B" w:rsidRDefault="00661D84" w:rsidP="00F01DF9">
            <w:pPr>
              <w:pStyle w:val="NormalTableText"/>
              <w:rPr>
                <w:rFonts w:ascii="Calibri" w:hAnsi="Calibri"/>
                <w:sz w:val="22"/>
              </w:rPr>
            </w:pPr>
            <w:r w:rsidRPr="00CC420B">
              <w:rPr>
                <w:rFonts w:ascii="Calibri" w:hAnsi="Calibri"/>
                <w:sz w:val="22"/>
              </w:rPr>
              <w:t>General Formatting</w:t>
            </w:r>
          </w:p>
        </w:tc>
      </w:tr>
      <w:tr w:rsidR="006F2AFA" w:rsidRPr="00CC420B" w14:paraId="5B0EFB02" w14:textId="77777777" w:rsidTr="00661D84">
        <w:trPr>
          <w:cantSplit/>
          <w:jc w:val="center"/>
        </w:trPr>
        <w:tc>
          <w:tcPr>
            <w:tcW w:w="1004" w:type="dxa"/>
            <w:tcBorders>
              <w:top w:val="single" w:sz="6" w:space="0" w:color="auto"/>
              <w:left w:val="double" w:sz="6" w:space="0" w:color="auto"/>
              <w:bottom w:val="single" w:sz="6" w:space="0" w:color="auto"/>
              <w:right w:val="single" w:sz="6" w:space="0" w:color="auto"/>
            </w:tcBorders>
          </w:tcPr>
          <w:p w14:paraId="0AA24F82" w14:textId="77777777" w:rsidR="006F2AFA" w:rsidRPr="00CC420B" w:rsidRDefault="003D245E" w:rsidP="00F01DF9">
            <w:pPr>
              <w:pStyle w:val="NormalTableText"/>
              <w:rPr>
                <w:rFonts w:ascii="Calibri" w:hAnsi="Calibri"/>
                <w:sz w:val="22"/>
              </w:rPr>
            </w:pPr>
            <w:r>
              <w:rPr>
                <w:rFonts w:ascii="Calibri" w:hAnsi="Calibri"/>
                <w:sz w:val="22"/>
              </w:rPr>
              <w:t>8</w:t>
            </w:r>
          </w:p>
        </w:tc>
        <w:tc>
          <w:tcPr>
            <w:tcW w:w="2520" w:type="dxa"/>
            <w:tcBorders>
              <w:top w:val="single" w:sz="6" w:space="0" w:color="auto"/>
              <w:left w:val="single" w:sz="6" w:space="0" w:color="auto"/>
              <w:bottom w:val="single" w:sz="6" w:space="0" w:color="auto"/>
              <w:right w:val="single" w:sz="6" w:space="0" w:color="auto"/>
            </w:tcBorders>
          </w:tcPr>
          <w:p w14:paraId="0FD0D99D" w14:textId="77777777" w:rsidR="006F2AFA" w:rsidRPr="00CC420B" w:rsidRDefault="003D245E" w:rsidP="00F01DF9">
            <w:pPr>
              <w:pStyle w:val="NormalTableText"/>
              <w:rPr>
                <w:rFonts w:ascii="Calibri" w:hAnsi="Calibri"/>
                <w:sz w:val="22"/>
              </w:rPr>
            </w:pPr>
            <w:r>
              <w:rPr>
                <w:rFonts w:ascii="Calibri" w:hAnsi="Calibri"/>
                <w:sz w:val="22"/>
              </w:rPr>
              <w:t>August 24, 2015</w:t>
            </w:r>
          </w:p>
        </w:tc>
        <w:tc>
          <w:tcPr>
            <w:tcW w:w="5863" w:type="dxa"/>
            <w:tcBorders>
              <w:top w:val="single" w:sz="6" w:space="0" w:color="auto"/>
              <w:left w:val="single" w:sz="6" w:space="0" w:color="auto"/>
              <w:bottom w:val="single" w:sz="6" w:space="0" w:color="auto"/>
              <w:right w:val="double" w:sz="6" w:space="0" w:color="auto"/>
            </w:tcBorders>
          </w:tcPr>
          <w:p w14:paraId="5A391607" w14:textId="77777777" w:rsidR="006F2AFA" w:rsidRPr="00CC420B" w:rsidRDefault="003D245E" w:rsidP="00F01DF9">
            <w:pPr>
              <w:pStyle w:val="NormalTableText"/>
              <w:rPr>
                <w:rFonts w:ascii="Calibri" w:hAnsi="Calibri"/>
                <w:sz w:val="22"/>
              </w:rPr>
            </w:pPr>
            <w:r>
              <w:rPr>
                <w:rFonts w:ascii="Calibri" w:hAnsi="Calibri"/>
                <w:sz w:val="22"/>
              </w:rPr>
              <w:t>First draft Phase 1 review (AV)</w:t>
            </w:r>
          </w:p>
        </w:tc>
      </w:tr>
      <w:tr w:rsidR="00971E8A" w:rsidRPr="00CC420B" w14:paraId="345E4225" w14:textId="77777777" w:rsidTr="00661D84">
        <w:trPr>
          <w:cantSplit/>
          <w:jc w:val="center"/>
        </w:trPr>
        <w:tc>
          <w:tcPr>
            <w:tcW w:w="1004" w:type="dxa"/>
            <w:tcBorders>
              <w:top w:val="single" w:sz="6" w:space="0" w:color="auto"/>
              <w:left w:val="double" w:sz="6" w:space="0" w:color="auto"/>
              <w:bottom w:val="single" w:sz="6" w:space="0" w:color="auto"/>
              <w:right w:val="single" w:sz="6" w:space="0" w:color="auto"/>
            </w:tcBorders>
          </w:tcPr>
          <w:p w14:paraId="68C06E37" w14:textId="77777777" w:rsidR="00971E8A" w:rsidRPr="00971E8A" w:rsidRDefault="00971E8A" w:rsidP="00A031D3">
            <w:pPr>
              <w:rPr>
                <w:b/>
              </w:rPr>
            </w:pPr>
            <w:r w:rsidRPr="00971E8A">
              <w:rPr>
                <w:b/>
              </w:rPr>
              <w:t>9</w:t>
            </w:r>
          </w:p>
        </w:tc>
        <w:tc>
          <w:tcPr>
            <w:tcW w:w="2520" w:type="dxa"/>
            <w:tcBorders>
              <w:top w:val="single" w:sz="6" w:space="0" w:color="auto"/>
              <w:left w:val="single" w:sz="6" w:space="0" w:color="auto"/>
              <w:bottom w:val="single" w:sz="6" w:space="0" w:color="auto"/>
              <w:right w:val="single" w:sz="6" w:space="0" w:color="auto"/>
            </w:tcBorders>
          </w:tcPr>
          <w:p w14:paraId="395122CD" w14:textId="77777777" w:rsidR="00971E8A" w:rsidRPr="00971E8A" w:rsidRDefault="00971E8A" w:rsidP="00A031D3">
            <w:pPr>
              <w:rPr>
                <w:b/>
              </w:rPr>
            </w:pPr>
            <w:r w:rsidRPr="00971E8A">
              <w:rPr>
                <w:b/>
              </w:rPr>
              <w:t>October 19, 2015</w:t>
            </w:r>
          </w:p>
        </w:tc>
        <w:tc>
          <w:tcPr>
            <w:tcW w:w="5863" w:type="dxa"/>
            <w:tcBorders>
              <w:top w:val="single" w:sz="6" w:space="0" w:color="auto"/>
              <w:left w:val="single" w:sz="6" w:space="0" w:color="auto"/>
              <w:bottom w:val="single" w:sz="6" w:space="0" w:color="auto"/>
              <w:right w:val="double" w:sz="6" w:space="0" w:color="auto"/>
            </w:tcBorders>
          </w:tcPr>
          <w:p w14:paraId="78B0DEBF" w14:textId="77777777" w:rsidR="00971E8A" w:rsidRPr="00971E8A" w:rsidRDefault="00971E8A" w:rsidP="00971E8A">
            <w:pPr>
              <w:rPr>
                <w:b/>
              </w:rPr>
            </w:pPr>
            <w:r w:rsidRPr="00971E8A">
              <w:rPr>
                <w:b/>
              </w:rPr>
              <w:t>Updated, Finalized Specification – Legal Reference eDOCS #626320</w:t>
            </w:r>
            <w:r>
              <w:rPr>
                <w:b/>
              </w:rPr>
              <w:t>8</w:t>
            </w:r>
            <w:r w:rsidRPr="00971E8A">
              <w:rPr>
                <w:b/>
              </w:rPr>
              <w:t xml:space="preserve"> v3 (AV)</w:t>
            </w:r>
          </w:p>
        </w:tc>
      </w:tr>
      <w:tr w:rsidR="00971E8A" w:rsidRPr="00CC420B" w14:paraId="48107D34" w14:textId="77777777" w:rsidTr="00661D84">
        <w:trPr>
          <w:cantSplit/>
          <w:jc w:val="center"/>
        </w:trPr>
        <w:tc>
          <w:tcPr>
            <w:tcW w:w="1004" w:type="dxa"/>
            <w:tcBorders>
              <w:top w:val="single" w:sz="6" w:space="0" w:color="auto"/>
              <w:left w:val="double" w:sz="6" w:space="0" w:color="auto"/>
              <w:bottom w:val="single" w:sz="6" w:space="0" w:color="auto"/>
              <w:right w:val="single" w:sz="6" w:space="0" w:color="auto"/>
            </w:tcBorders>
          </w:tcPr>
          <w:p w14:paraId="1F1C498E" w14:textId="77777777" w:rsidR="00971E8A" w:rsidRPr="00CC420B" w:rsidRDefault="00971E8A" w:rsidP="00F01DF9">
            <w:pPr>
              <w:pStyle w:val="NormalTableText"/>
              <w:rPr>
                <w:rFonts w:ascii="Calibri" w:hAnsi="Calibri"/>
                <w:sz w:val="22"/>
              </w:rPr>
            </w:pPr>
          </w:p>
        </w:tc>
        <w:tc>
          <w:tcPr>
            <w:tcW w:w="2520" w:type="dxa"/>
            <w:tcBorders>
              <w:top w:val="single" w:sz="6" w:space="0" w:color="auto"/>
              <w:left w:val="single" w:sz="6" w:space="0" w:color="auto"/>
              <w:bottom w:val="single" w:sz="6" w:space="0" w:color="auto"/>
              <w:right w:val="single" w:sz="6" w:space="0" w:color="auto"/>
            </w:tcBorders>
          </w:tcPr>
          <w:p w14:paraId="1B3E8456" w14:textId="77777777" w:rsidR="00971E8A" w:rsidRPr="00CC420B" w:rsidRDefault="00971E8A" w:rsidP="00F01DF9">
            <w:pPr>
              <w:pStyle w:val="NormalTableText"/>
              <w:rPr>
                <w:rFonts w:ascii="Calibri" w:hAnsi="Calibri"/>
                <w:sz w:val="22"/>
              </w:rPr>
            </w:pPr>
          </w:p>
        </w:tc>
        <w:tc>
          <w:tcPr>
            <w:tcW w:w="5863" w:type="dxa"/>
            <w:tcBorders>
              <w:top w:val="single" w:sz="6" w:space="0" w:color="auto"/>
              <w:left w:val="single" w:sz="6" w:space="0" w:color="auto"/>
              <w:bottom w:val="single" w:sz="6" w:space="0" w:color="auto"/>
              <w:right w:val="double" w:sz="6" w:space="0" w:color="auto"/>
            </w:tcBorders>
          </w:tcPr>
          <w:p w14:paraId="4867901D" w14:textId="77777777" w:rsidR="00971E8A" w:rsidRPr="00CC420B" w:rsidRDefault="00971E8A" w:rsidP="00F01DF9">
            <w:pPr>
              <w:pStyle w:val="NormalTableText"/>
              <w:rPr>
                <w:rFonts w:ascii="Calibri" w:hAnsi="Calibri"/>
                <w:sz w:val="22"/>
              </w:rPr>
            </w:pPr>
          </w:p>
        </w:tc>
      </w:tr>
    </w:tbl>
    <w:p w14:paraId="3BA01779" w14:textId="77777777" w:rsidR="00C71824" w:rsidRPr="00CC420B" w:rsidRDefault="00C71824" w:rsidP="00C71824">
      <w:pPr>
        <w:pStyle w:val="Heading1"/>
        <w:numPr>
          <w:ilvl w:val="0"/>
          <w:numId w:val="0"/>
        </w:numPr>
        <w:tabs>
          <w:tab w:val="left" w:pos="1080"/>
        </w:tabs>
      </w:pPr>
    </w:p>
    <w:p w14:paraId="07B13FCC" w14:textId="77777777" w:rsidR="00C71824" w:rsidRPr="00CC420B" w:rsidRDefault="00C71824" w:rsidP="00C71824">
      <w:pPr>
        <w:pStyle w:val="BodyText"/>
        <w:rPr>
          <w:rFonts w:ascii="Calibri" w:hAnsi="Calibri"/>
        </w:rPr>
      </w:pPr>
    </w:p>
    <w:p w14:paraId="35E9297C" w14:textId="77777777" w:rsidR="00C71824" w:rsidRPr="00CC420B" w:rsidDel="003E31E1" w:rsidRDefault="00C71824" w:rsidP="00C71824">
      <w:pPr>
        <w:pStyle w:val="BodyText"/>
        <w:pBdr>
          <w:top w:val="single" w:sz="4" w:space="1" w:color="auto"/>
          <w:left w:val="single" w:sz="4" w:space="0" w:color="auto"/>
          <w:bottom w:val="single" w:sz="4" w:space="1" w:color="auto"/>
          <w:right w:val="single" w:sz="4" w:space="4" w:color="auto"/>
        </w:pBdr>
        <w:rPr>
          <w:del w:id="0" w:author="Paul Shi" w:date="2022-03-22T21:03:00Z"/>
          <w:rFonts w:ascii="Calibri" w:hAnsi="Calibri"/>
        </w:rPr>
      </w:pPr>
      <w:del w:id="1" w:author="Paul Shi" w:date="2022-03-22T21:03:00Z">
        <w:r w:rsidRPr="00CC420B" w:rsidDel="003E31E1">
          <w:rPr>
            <w:rFonts w:ascii="Calibri" w:hAnsi="Calibri"/>
          </w:rPr>
          <w:delText>NOTE:</w:delText>
        </w:r>
      </w:del>
    </w:p>
    <w:p w14:paraId="4CE9529D" w14:textId="77777777" w:rsidR="00C71824" w:rsidRPr="00CC420B" w:rsidDel="003E31E1" w:rsidRDefault="00C71824" w:rsidP="00C71824">
      <w:pPr>
        <w:pStyle w:val="BodyText"/>
        <w:pBdr>
          <w:top w:val="single" w:sz="4" w:space="1" w:color="auto"/>
          <w:left w:val="single" w:sz="4" w:space="0" w:color="auto"/>
          <w:bottom w:val="single" w:sz="4" w:space="1" w:color="auto"/>
          <w:right w:val="single" w:sz="4" w:space="4" w:color="auto"/>
        </w:pBdr>
        <w:rPr>
          <w:del w:id="2" w:author="Paul Shi" w:date="2022-03-22T21:03:00Z"/>
          <w:rFonts w:ascii="Calibri" w:hAnsi="Calibri"/>
        </w:rPr>
      </w:pPr>
      <w:del w:id="3" w:author="Paul Shi" w:date="2022-03-22T21:03:00Z">
        <w:r w:rsidRPr="00CC420B" w:rsidDel="003E31E1">
          <w:rPr>
            <w:rFonts w:ascii="Calibri" w:hAnsi="Calibri"/>
          </w:rPr>
          <w:delText>This is a CONTROLLED Document. Any documents appearing in paper form are not controlled and should be checked against the on-line file version prior to use.</w:delText>
        </w:r>
      </w:del>
    </w:p>
    <w:p w14:paraId="2E131F56" w14:textId="77777777" w:rsidR="00C71824" w:rsidRPr="00CC420B" w:rsidDel="003E31E1" w:rsidRDefault="00C71824" w:rsidP="00C71824">
      <w:pPr>
        <w:pStyle w:val="BodyText"/>
        <w:pBdr>
          <w:top w:val="single" w:sz="4" w:space="1" w:color="auto"/>
          <w:left w:val="single" w:sz="4" w:space="0" w:color="auto"/>
          <w:bottom w:val="single" w:sz="4" w:space="1" w:color="auto"/>
          <w:right w:val="single" w:sz="4" w:space="4" w:color="auto"/>
        </w:pBdr>
        <w:rPr>
          <w:del w:id="4" w:author="Paul Shi" w:date="2022-03-22T21:03:00Z"/>
          <w:rFonts w:ascii="Calibri" w:hAnsi="Calibri"/>
        </w:rPr>
      </w:pPr>
      <w:del w:id="5" w:author="Paul Shi" w:date="2022-03-22T21:03:00Z">
        <w:r w:rsidRPr="00CC420B" w:rsidDel="003E31E1">
          <w:rPr>
            <w:rFonts w:ascii="Calibri" w:hAnsi="Calibri"/>
            <w:b/>
            <w:bCs/>
          </w:rPr>
          <w:delText xml:space="preserve">Notice: </w:delText>
        </w:r>
        <w:r w:rsidRPr="00CC420B" w:rsidDel="003E31E1">
          <w:rPr>
            <w:rFonts w:ascii="Calibri" w:hAnsi="Calibri"/>
          </w:rPr>
          <w:delText>This Document hardcopy must be used for reference purpose only.</w:delText>
        </w:r>
      </w:del>
    </w:p>
    <w:p w14:paraId="2EA5F8F7" w14:textId="77777777" w:rsidR="00C71824" w:rsidRPr="00CC420B" w:rsidDel="003E31E1" w:rsidRDefault="00C71824" w:rsidP="00C71824">
      <w:pPr>
        <w:pStyle w:val="BodyText"/>
        <w:pBdr>
          <w:top w:val="single" w:sz="4" w:space="1" w:color="auto"/>
          <w:left w:val="single" w:sz="4" w:space="0" w:color="auto"/>
          <w:bottom w:val="single" w:sz="4" w:space="1" w:color="auto"/>
          <w:right w:val="single" w:sz="4" w:space="4" w:color="auto"/>
        </w:pBdr>
        <w:rPr>
          <w:del w:id="6" w:author="Paul Shi" w:date="2022-03-22T21:03:00Z"/>
          <w:rFonts w:ascii="Calibri" w:hAnsi="Calibri"/>
          <w:b/>
          <w:bCs/>
        </w:rPr>
      </w:pPr>
      <w:del w:id="7" w:author="Paul Shi" w:date="2022-03-22T21:03:00Z">
        <w:r w:rsidRPr="00CC420B" w:rsidDel="003E31E1">
          <w:rPr>
            <w:rFonts w:ascii="Calibri" w:hAnsi="Calibri"/>
            <w:b/>
          </w:rPr>
          <w:delText>The on-line copy is the current version of the document.</w:delText>
        </w:r>
      </w:del>
    </w:p>
    <w:p w14:paraId="304CE397" w14:textId="77777777" w:rsidR="005E1F46" w:rsidRPr="00CC420B" w:rsidRDefault="005E1F46" w:rsidP="00194C0A">
      <w:pPr>
        <w:pStyle w:val="BodyTextArial"/>
        <w:rPr>
          <w:rFonts w:ascii="Calibri" w:hAnsi="Calibri"/>
        </w:rPr>
      </w:pPr>
    </w:p>
    <w:p w14:paraId="10C3D2C1" w14:textId="77777777" w:rsidR="00C71824" w:rsidRPr="00CC420B" w:rsidRDefault="00C71824" w:rsidP="00971E8A">
      <w:pPr>
        <w:pStyle w:val="BodyTextArial"/>
        <w:rPr>
          <w:rFonts w:ascii="Calibri" w:hAnsi="Calibri"/>
        </w:rPr>
      </w:pPr>
      <w:r w:rsidRPr="00CC420B">
        <w:rPr>
          <w:rFonts w:ascii="Calibri" w:hAnsi="Calibri"/>
        </w:rPr>
        <w:br w:type="page"/>
      </w:r>
    </w:p>
    <w:p w14:paraId="4378E0BF" w14:textId="77777777" w:rsidR="005A22D8" w:rsidRPr="00CC420B" w:rsidRDefault="005A22D8">
      <w:pPr>
        <w:pStyle w:val="Heading1"/>
        <w:tabs>
          <w:tab w:val="left" w:pos="1080"/>
        </w:tabs>
        <w:ind w:left="1080" w:hanging="1080"/>
      </w:pPr>
      <w:r w:rsidRPr="00CC420B">
        <w:lastRenderedPageBreak/>
        <w:t>GEneral</w:t>
      </w:r>
      <w:r w:rsidR="00661D84">
        <w:t xml:space="preserve"> </w:t>
      </w:r>
    </w:p>
    <w:p w14:paraId="0F52E6CB" w14:textId="77777777" w:rsidR="005A22D8" w:rsidRPr="005F6667" w:rsidRDefault="005A22D8">
      <w:pPr>
        <w:pStyle w:val="Heading2"/>
      </w:pPr>
      <w:r w:rsidRPr="00CC420B">
        <w:t>Related</w:t>
      </w:r>
      <w:r w:rsidR="00661D84">
        <w:t xml:space="preserve"> </w:t>
      </w:r>
      <w:r w:rsidRPr="005F6667">
        <w:t>Sections</w:t>
      </w:r>
    </w:p>
    <w:p w14:paraId="7A6CA055" w14:textId="5ACBCB7F" w:rsidR="00F9250C" w:rsidRPr="005F6667" w:rsidDel="003E31E1" w:rsidRDefault="00F9250C" w:rsidP="003E31E1">
      <w:pPr>
        <w:pStyle w:val="Heading3"/>
        <w:numPr>
          <w:ilvl w:val="0"/>
          <w:numId w:val="0"/>
        </w:numPr>
        <w:tabs>
          <w:tab w:val="left" w:pos="709"/>
        </w:tabs>
        <w:ind w:left="709"/>
        <w:rPr>
          <w:del w:id="8" w:author="Paul Shi" w:date="2022-03-22T21:03:00Z"/>
          <w:rFonts w:cs="Arial"/>
          <w:i/>
          <w:rPrChange w:id="9" w:author="Mabel Chow" w:date="2022-11-26T08:11:00Z">
            <w:rPr>
              <w:del w:id="10" w:author="Paul Shi" w:date="2022-03-22T21:03:00Z"/>
              <w:rFonts w:cs="Arial"/>
              <w:i/>
              <w:highlight w:val="yellow"/>
            </w:rPr>
          </w:rPrChange>
        </w:rPr>
      </w:pPr>
      <w:del w:id="11" w:author="Mabel Chow" w:date="2022-11-26T08:10:00Z">
        <w:r w:rsidRPr="005F6667" w:rsidDel="005F6667">
          <w:rPr>
            <w:rFonts w:cs="Arial"/>
            <w:i/>
            <w:rPrChange w:id="12" w:author="Mabel Chow" w:date="2022-11-26T08:11:00Z">
              <w:rPr>
                <w:rFonts w:cs="Arial"/>
                <w:i/>
                <w:highlight w:val="yellow"/>
              </w:rPr>
            </w:rPrChange>
          </w:rPr>
          <w:delText>[</w:delText>
        </w:r>
      </w:del>
      <w:del w:id="13" w:author="Paul Shi" w:date="2022-03-22T21:03:00Z">
        <w:r w:rsidRPr="005F6667" w:rsidDel="003E31E1">
          <w:rPr>
            <w:rFonts w:cs="Arial"/>
            <w:i/>
            <w:rPrChange w:id="14" w:author="Mabel Chow" w:date="2022-11-26T08:11:00Z">
              <w:rPr>
                <w:rFonts w:cs="Arial"/>
                <w:i/>
                <w:highlight w:val="yellow"/>
              </w:rPr>
            </w:rPrChange>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344FCBA0" w14:textId="77777777" w:rsidR="00F9250C" w:rsidRPr="005F6667" w:rsidDel="003E31E1" w:rsidRDefault="00F9250C" w:rsidP="003E31E1">
      <w:pPr>
        <w:pStyle w:val="Heading3"/>
        <w:numPr>
          <w:ilvl w:val="0"/>
          <w:numId w:val="0"/>
        </w:numPr>
        <w:tabs>
          <w:tab w:val="left" w:pos="709"/>
        </w:tabs>
        <w:ind w:left="709"/>
        <w:rPr>
          <w:del w:id="15" w:author="Paul Shi" w:date="2022-03-22T21:03:00Z"/>
          <w:rFonts w:cs="Arial"/>
          <w:i/>
          <w:rPrChange w:id="16" w:author="Mabel Chow" w:date="2022-11-26T08:11:00Z">
            <w:rPr>
              <w:del w:id="17" w:author="Paul Shi" w:date="2022-03-22T21:03:00Z"/>
              <w:rFonts w:cs="Arial"/>
              <w:i/>
              <w:highlight w:val="yellow"/>
            </w:rPr>
          </w:rPrChange>
        </w:rPr>
      </w:pPr>
    </w:p>
    <w:p w14:paraId="74437E95" w14:textId="77777777" w:rsidR="00F9250C" w:rsidRPr="005F6667" w:rsidDel="003E31E1" w:rsidRDefault="00F9250C" w:rsidP="003E31E1">
      <w:pPr>
        <w:pStyle w:val="Heading3"/>
        <w:numPr>
          <w:ilvl w:val="0"/>
          <w:numId w:val="0"/>
        </w:numPr>
        <w:tabs>
          <w:tab w:val="left" w:pos="709"/>
        </w:tabs>
        <w:ind w:left="709"/>
        <w:rPr>
          <w:del w:id="18" w:author="Paul Shi" w:date="2022-03-22T21:03:00Z"/>
          <w:rFonts w:cs="Arial"/>
          <w:i/>
          <w:rPrChange w:id="19" w:author="Mabel Chow" w:date="2022-11-26T08:11:00Z">
            <w:rPr>
              <w:del w:id="20" w:author="Paul Shi" w:date="2022-03-22T21:03:00Z"/>
              <w:rFonts w:cs="Arial"/>
              <w:i/>
              <w:highlight w:val="yellow"/>
            </w:rPr>
          </w:rPrChange>
        </w:rPr>
      </w:pPr>
      <w:del w:id="21" w:author="Paul Shi" w:date="2022-03-22T21:03:00Z">
        <w:r w:rsidRPr="005F6667" w:rsidDel="003E31E1">
          <w:rPr>
            <w:rFonts w:cs="Arial"/>
            <w:i/>
            <w:rPrChange w:id="22" w:author="Mabel Chow" w:date="2022-11-26T08:11:00Z">
              <w:rPr>
                <w:rFonts w:cs="Arial"/>
                <w:i/>
                <w:highlight w:val="yellow"/>
              </w:rPr>
            </w:rPrChange>
          </w:rPr>
          <w:delText>Cross-referencing here may also be used to coordinate assemblies or systems whose components may span multiple Sections and which must meet certain performance requirements as an assembly or system.</w:delText>
        </w:r>
      </w:del>
    </w:p>
    <w:p w14:paraId="5C5C0294" w14:textId="77777777" w:rsidR="00F9250C" w:rsidRPr="005F6667" w:rsidDel="003E31E1" w:rsidRDefault="00F9250C" w:rsidP="003E31E1">
      <w:pPr>
        <w:pStyle w:val="Heading3"/>
        <w:numPr>
          <w:ilvl w:val="0"/>
          <w:numId w:val="0"/>
        </w:numPr>
        <w:tabs>
          <w:tab w:val="left" w:pos="709"/>
        </w:tabs>
        <w:ind w:left="709"/>
        <w:rPr>
          <w:del w:id="23" w:author="Paul Shi" w:date="2022-03-22T21:03:00Z"/>
          <w:rFonts w:cs="Arial"/>
          <w:i/>
          <w:rPrChange w:id="24" w:author="Mabel Chow" w:date="2022-11-26T08:11:00Z">
            <w:rPr>
              <w:del w:id="25" w:author="Paul Shi" w:date="2022-03-22T21:03:00Z"/>
              <w:rFonts w:cs="Arial"/>
              <w:i/>
              <w:highlight w:val="yellow"/>
            </w:rPr>
          </w:rPrChange>
        </w:rPr>
      </w:pPr>
    </w:p>
    <w:p w14:paraId="50DBC9B2" w14:textId="77777777" w:rsidR="00F9250C" w:rsidRPr="005F6667" w:rsidDel="003E31E1" w:rsidRDefault="00F9250C" w:rsidP="003E31E1">
      <w:pPr>
        <w:pStyle w:val="Heading3"/>
        <w:numPr>
          <w:ilvl w:val="0"/>
          <w:numId w:val="0"/>
        </w:numPr>
        <w:tabs>
          <w:tab w:val="left" w:pos="709"/>
        </w:tabs>
        <w:ind w:left="709"/>
        <w:rPr>
          <w:del w:id="26" w:author="Paul Shi" w:date="2022-03-22T21:03:00Z"/>
          <w:rFonts w:cs="Arial"/>
          <w:i/>
          <w:rPrChange w:id="27" w:author="Mabel Chow" w:date="2022-11-26T08:11:00Z">
            <w:rPr>
              <w:del w:id="28" w:author="Paul Shi" w:date="2022-03-22T21:03:00Z"/>
              <w:rFonts w:cs="Arial"/>
              <w:i/>
              <w:highlight w:val="yellow"/>
            </w:rPr>
          </w:rPrChange>
        </w:rPr>
      </w:pPr>
      <w:del w:id="29" w:author="Paul Shi" w:date="2022-03-22T21:03:00Z">
        <w:r w:rsidRPr="005F6667" w:rsidDel="003E31E1">
          <w:rPr>
            <w:rFonts w:cs="Arial"/>
            <w:i/>
            <w:rPrChange w:id="30" w:author="Mabel Chow" w:date="2022-11-26T08:11:00Z">
              <w:rPr>
                <w:rFonts w:cs="Arial"/>
                <w:i/>
                <w:highlight w:val="yellow"/>
              </w:rPr>
            </w:rPrChange>
          </w:rPr>
          <w:delText>Contractor is responsible for coordination of the Work.</w:delText>
        </w:r>
      </w:del>
    </w:p>
    <w:p w14:paraId="1AD59B04" w14:textId="77777777" w:rsidR="00F9250C" w:rsidRPr="005F6667" w:rsidDel="003E31E1" w:rsidRDefault="00F9250C" w:rsidP="003E31E1">
      <w:pPr>
        <w:pStyle w:val="Heading3"/>
        <w:numPr>
          <w:ilvl w:val="0"/>
          <w:numId w:val="0"/>
        </w:numPr>
        <w:tabs>
          <w:tab w:val="left" w:pos="709"/>
        </w:tabs>
        <w:ind w:left="709"/>
        <w:rPr>
          <w:del w:id="31" w:author="Paul Shi" w:date="2022-03-22T21:03:00Z"/>
          <w:rFonts w:cs="Arial"/>
          <w:i/>
          <w:rPrChange w:id="32" w:author="Mabel Chow" w:date="2022-11-26T08:11:00Z">
            <w:rPr>
              <w:del w:id="33" w:author="Paul Shi" w:date="2022-03-22T21:03:00Z"/>
              <w:rFonts w:cs="Arial"/>
              <w:i/>
              <w:highlight w:val="yellow"/>
            </w:rPr>
          </w:rPrChange>
        </w:rPr>
      </w:pPr>
    </w:p>
    <w:p w14:paraId="0FA8AAC5" w14:textId="77777777" w:rsidR="00F9250C" w:rsidRPr="005F6667" w:rsidDel="003E31E1" w:rsidRDefault="00F9250C" w:rsidP="003E31E1">
      <w:pPr>
        <w:pStyle w:val="Heading3"/>
        <w:numPr>
          <w:ilvl w:val="0"/>
          <w:numId w:val="0"/>
        </w:numPr>
        <w:tabs>
          <w:tab w:val="left" w:pos="709"/>
        </w:tabs>
        <w:ind w:left="709"/>
        <w:rPr>
          <w:del w:id="34" w:author="Paul Shi" w:date="2022-03-22T21:03:00Z"/>
          <w:rFonts w:cs="Arial"/>
          <w:i/>
        </w:rPr>
      </w:pPr>
      <w:del w:id="35" w:author="Paul Shi" w:date="2022-03-22T21:03:00Z">
        <w:r w:rsidRPr="005F6667" w:rsidDel="003E31E1">
          <w:rPr>
            <w:rFonts w:cs="Arial"/>
            <w:i/>
            <w:rPrChange w:id="36" w:author="Mabel Chow" w:date="2022-11-26T08:11:00Z">
              <w:rPr>
                <w:rFonts w:cs="Arial"/>
                <w:i/>
                <w:highlight w:val="yellow"/>
              </w:rPr>
            </w:rPrChange>
          </w:rPr>
          <w:delText>This Section is to be completed/updated during the design development by the Consultant. If it is not applicable to the section for the specific project it may be deleted.]</w:delText>
        </w:r>
      </w:del>
    </w:p>
    <w:p w14:paraId="54ABF186" w14:textId="77777777" w:rsidR="00F9250C" w:rsidRPr="005F6667" w:rsidDel="003E31E1" w:rsidRDefault="00F9250C" w:rsidP="003E31E1">
      <w:pPr>
        <w:pStyle w:val="Heading3"/>
        <w:numPr>
          <w:ilvl w:val="0"/>
          <w:numId w:val="0"/>
        </w:numPr>
        <w:tabs>
          <w:tab w:val="left" w:pos="709"/>
        </w:tabs>
        <w:ind w:left="709"/>
        <w:rPr>
          <w:del w:id="37" w:author="Paul Shi" w:date="2022-03-22T21:03:00Z"/>
          <w:rFonts w:cs="Arial"/>
          <w:i/>
        </w:rPr>
      </w:pPr>
    </w:p>
    <w:p w14:paraId="635D9717" w14:textId="77777777" w:rsidR="00F9250C" w:rsidRPr="005F6667" w:rsidDel="003E31E1" w:rsidRDefault="00F9250C" w:rsidP="009753F3">
      <w:pPr>
        <w:pStyle w:val="Heading3"/>
        <w:numPr>
          <w:ilvl w:val="0"/>
          <w:numId w:val="0"/>
        </w:numPr>
        <w:tabs>
          <w:tab w:val="left" w:pos="709"/>
        </w:tabs>
        <w:ind w:left="709"/>
        <w:rPr>
          <w:del w:id="38" w:author="Paul Shi" w:date="2022-03-22T21:03:00Z"/>
          <w:rFonts w:cs="Arial"/>
          <w:i/>
        </w:rPr>
      </w:pPr>
      <w:del w:id="39" w:author="Paul Shi" w:date="2022-03-22T21:03:00Z">
        <w:r w:rsidRPr="005F6667" w:rsidDel="003E31E1">
          <w:rPr>
            <w:rFonts w:cs="Arial"/>
            <w:i/>
            <w:rPrChange w:id="40" w:author="Mabel Chow" w:date="2022-11-26T08:11:00Z">
              <w:rPr>
                <w:rFonts w:cs="Arial"/>
                <w:i/>
                <w:highlight w:val="yellow"/>
              </w:rPr>
            </w:rPrChange>
          </w:rPr>
          <w:delText>[List Sections specifying installation of products supplied but not installed under this Section and indicate specific items.]</w:delText>
        </w:r>
      </w:del>
    </w:p>
    <w:p w14:paraId="187A3F66" w14:textId="77777777" w:rsidR="00F9250C" w:rsidRPr="005F6667" w:rsidDel="003E31E1" w:rsidRDefault="00F9250C">
      <w:pPr>
        <w:pStyle w:val="Heading3"/>
        <w:numPr>
          <w:ilvl w:val="0"/>
          <w:numId w:val="0"/>
        </w:numPr>
        <w:tabs>
          <w:tab w:val="left" w:pos="709"/>
        </w:tabs>
        <w:ind w:left="709"/>
        <w:rPr>
          <w:del w:id="41" w:author="Paul Shi" w:date="2022-03-22T21:03:00Z"/>
        </w:rPr>
        <w:pPrChange w:id="42" w:author="Paul Shi" w:date="2022-03-22T21:03:00Z">
          <w:pPr>
            <w:pStyle w:val="Heading3"/>
            <w:tabs>
              <w:tab w:val="left" w:pos="1418"/>
            </w:tabs>
            <w:ind w:left="1418" w:hanging="709"/>
          </w:pPr>
        </w:pPrChange>
      </w:pPr>
      <w:del w:id="43" w:author="Paul Shi" w:date="2022-03-22T21:03:00Z">
        <w:r w:rsidRPr="005F6667" w:rsidDel="003E31E1">
          <w:delText xml:space="preserve">Section </w:delText>
        </w:r>
        <w:r w:rsidRPr="005F6667" w:rsidDel="003E31E1">
          <w:rPr>
            <w:rPrChange w:id="44" w:author="Mabel Chow" w:date="2022-11-26T08:11:00Z">
              <w:rPr>
                <w:highlight w:val="yellow"/>
              </w:rPr>
            </w:rPrChange>
          </w:rPr>
          <w:delText>[______ – ____________]:</w:delText>
        </w:r>
        <w:r w:rsidRPr="005F6667" w:rsidDel="003E31E1">
          <w:delText xml:space="preserve">  Execution requirements for </w:delText>
        </w:r>
        <w:r w:rsidRPr="005F6667" w:rsidDel="003E31E1">
          <w:rPr>
            <w:rPrChange w:id="45" w:author="Mabel Chow" w:date="2022-11-26T08:11:00Z">
              <w:rPr>
                <w:highlight w:val="yellow"/>
              </w:rPr>
            </w:rPrChange>
          </w:rPr>
          <w:delText>...[item]...</w:delText>
        </w:r>
        <w:r w:rsidRPr="005F6667" w:rsidDel="003E31E1">
          <w:delText xml:space="preserve">  specified under this Section.</w:delText>
        </w:r>
      </w:del>
    </w:p>
    <w:p w14:paraId="24DEF111" w14:textId="77777777" w:rsidR="00F9250C" w:rsidRPr="005F6667" w:rsidDel="003E31E1" w:rsidRDefault="00F9250C">
      <w:pPr>
        <w:pStyle w:val="Heading3"/>
        <w:numPr>
          <w:ilvl w:val="0"/>
          <w:numId w:val="0"/>
        </w:numPr>
        <w:tabs>
          <w:tab w:val="left" w:pos="709"/>
        </w:tabs>
        <w:ind w:left="709"/>
        <w:rPr>
          <w:del w:id="46" w:author="Paul Shi" w:date="2022-03-22T21:03:00Z"/>
          <w:rFonts w:cs="Arial"/>
        </w:rPr>
        <w:pPrChange w:id="47" w:author="Paul Shi" w:date="2022-03-22T21:03:00Z">
          <w:pPr>
            <w:pStyle w:val="Heading3"/>
            <w:numPr>
              <w:ilvl w:val="0"/>
              <w:numId w:val="0"/>
            </w:numPr>
            <w:tabs>
              <w:tab w:val="clear" w:pos="1710"/>
            </w:tabs>
            <w:ind w:left="4320" w:firstLine="0"/>
          </w:pPr>
        </w:pPrChange>
      </w:pPr>
    </w:p>
    <w:p w14:paraId="17D2D7D2" w14:textId="77777777" w:rsidR="00F9250C" w:rsidRPr="005F6667" w:rsidDel="003E31E1" w:rsidRDefault="00F9250C" w:rsidP="003E31E1">
      <w:pPr>
        <w:pStyle w:val="Heading3"/>
        <w:numPr>
          <w:ilvl w:val="0"/>
          <w:numId w:val="0"/>
        </w:numPr>
        <w:tabs>
          <w:tab w:val="left" w:pos="709"/>
        </w:tabs>
        <w:ind w:left="709"/>
        <w:rPr>
          <w:del w:id="48" w:author="Paul Shi" w:date="2022-03-22T21:03:00Z"/>
          <w:rFonts w:cs="Arial"/>
          <w:i/>
        </w:rPr>
      </w:pPr>
      <w:del w:id="49" w:author="Paul Shi" w:date="2022-03-22T21:03:00Z">
        <w:r w:rsidRPr="005F6667" w:rsidDel="003E31E1">
          <w:rPr>
            <w:rFonts w:cs="Arial"/>
            <w:i/>
            <w:rPrChange w:id="50" w:author="Mabel Chow" w:date="2022-11-26T08:11:00Z">
              <w:rPr>
                <w:rFonts w:cs="Arial"/>
                <w:i/>
                <w:highlight w:val="yellow"/>
              </w:rPr>
            </w:rPrChange>
          </w:rPr>
          <w:delText>[List Sections specifying products installed but not supplied under this Section and indicate specific items.]</w:delText>
        </w:r>
      </w:del>
    </w:p>
    <w:p w14:paraId="0EAE4113" w14:textId="77777777" w:rsidR="00F9250C" w:rsidRPr="005F6667" w:rsidDel="003E31E1" w:rsidRDefault="00F9250C">
      <w:pPr>
        <w:pStyle w:val="Heading3"/>
        <w:numPr>
          <w:ilvl w:val="0"/>
          <w:numId w:val="0"/>
        </w:numPr>
        <w:tabs>
          <w:tab w:val="left" w:pos="709"/>
        </w:tabs>
        <w:ind w:left="709"/>
        <w:rPr>
          <w:del w:id="51" w:author="Paul Shi" w:date="2022-03-22T21:03:00Z"/>
        </w:rPr>
        <w:pPrChange w:id="52" w:author="Paul Shi" w:date="2022-03-22T21:03:00Z">
          <w:pPr>
            <w:pStyle w:val="Heading3"/>
            <w:tabs>
              <w:tab w:val="left" w:pos="1418"/>
            </w:tabs>
            <w:ind w:left="1418" w:hanging="709"/>
          </w:pPr>
        </w:pPrChange>
      </w:pPr>
      <w:del w:id="53" w:author="Paul Shi" w:date="2022-03-22T21:03:00Z">
        <w:r w:rsidRPr="005F6667" w:rsidDel="003E31E1">
          <w:delText>Section [______ – ____________]:  Product requirements for ...[item]...  for installation under this Section.</w:delText>
        </w:r>
      </w:del>
    </w:p>
    <w:p w14:paraId="4E0328B4" w14:textId="77777777" w:rsidR="00F9250C" w:rsidRPr="005F6667" w:rsidDel="003E31E1" w:rsidRDefault="00F9250C">
      <w:pPr>
        <w:pStyle w:val="Heading3"/>
        <w:numPr>
          <w:ilvl w:val="0"/>
          <w:numId w:val="0"/>
        </w:numPr>
        <w:tabs>
          <w:tab w:val="left" w:pos="709"/>
        </w:tabs>
        <w:ind w:left="709"/>
        <w:rPr>
          <w:del w:id="54" w:author="Paul Shi" w:date="2022-03-22T21:03:00Z"/>
          <w:rFonts w:cs="Arial"/>
        </w:rPr>
        <w:pPrChange w:id="55" w:author="Paul Shi" w:date="2022-03-22T21:03:00Z">
          <w:pPr>
            <w:pStyle w:val="Heading3"/>
            <w:numPr>
              <w:ilvl w:val="0"/>
              <w:numId w:val="0"/>
            </w:numPr>
            <w:tabs>
              <w:tab w:val="clear" w:pos="1710"/>
            </w:tabs>
            <w:ind w:left="4320" w:firstLine="0"/>
          </w:pPr>
        </w:pPrChange>
      </w:pPr>
    </w:p>
    <w:p w14:paraId="6A3D6112" w14:textId="77777777" w:rsidR="00F9250C" w:rsidRPr="005F6667" w:rsidDel="003E31E1" w:rsidRDefault="00F9250C" w:rsidP="003E31E1">
      <w:pPr>
        <w:pStyle w:val="Heading3"/>
        <w:numPr>
          <w:ilvl w:val="0"/>
          <w:numId w:val="0"/>
        </w:numPr>
        <w:tabs>
          <w:tab w:val="left" w:pos="709"/>
        </w:tabs>
        <w:ind w:left="709"/>
        <w:rPr>
          <w:del w:id="56" w:author="Paul Shi" w:date="2022-03-22T21:03:00Z"/>
          <w:rFonts w:cs="Arial"/>
          <w:i/>
        </w:rPr>
      </w:pPr>
      <w:del w:id="57" w:author="Paul Shi" w:date="2022-03-22T21:03:00Z">
        <w:r w:rsidRPr="005F6667" w:rsidDel="003E31E1">
          <w:rPr>
            <w:rFonts w:cs="Arial"/>
            <w:i/>
            <w:rPrChange w:id="58" w:author="Mabel Chow" w:date="2022-11-26T08:11:00Z">
              <w:rPr>
                <w:rFonts w:cs="Arial"/>
                <w:i/>
                <w:highlight w:val="yellow"/>
              </w:rPr>
            </w:rPrChange>
          </w:rPr>
          <w:delText>[List Sections specifying related requirements.]</w:delText>
        </w:r>
      </w:del>
    </w:p>
    <w:p w14:paraId="4FC1EE04" w14:textId="77777777" w:rsidR="003D245E" w:rsidRPr="005F6667" w:rsidDel="003E31E1" w:rsidRDefault="00F9250C">
      <w:pPr>
        <w:pStyle w:val="Heading3"/>
        <w:numPr>
          <w:ilvl w:val="0"/>
          <w:numId w:val="0"/>
        </w:numPr>
        <w:tabs>
          <w:tab w:val="left" w:pos="709"/>
        </w:tabs>
        <w:ind w:left="709"/>
        <w:rPr>
          <w:del w:id="59" w:author="Paul Shi" w:date="2022-03-22T21:03:00Z"/>
        </w:rPr>
        <w:pPrChange w:id="60" w:author="Paul Shi" w:date="2022-03-22T21:03:00Z">
          <w:pPr>
            <w:pStyle w:val="Heading3"/>
            <w:tabs>
              <w:tab w:val="left" w:pos="1418"/>
            </w:tabs>
            <w:ind w:left="1418" w:hanging="709"/>
          </w:pPr>
        </w:pPrChange>
      </w:pPr>
      <w:del w:id="61" w:author="Paul Shi" w:date="2022-03-22T21:03:00Z">
        <w:r w:rsidRPr="005F6667" w:rsidDel="003E31E1">
          <w:delText>Section [______ – ____________]:  [Optional short phrase indicating relationship].</w:delText>
        </w:r>
        <w:r w:rsidR="003D245E" w:rsidRPr="005F6667" w:rsidDel="003E31E1">
          <w:delText xml:space="preserve"> [List Sections specifying related requirements.]</w:delText>
        </w:r>
      </w:del>
    </w:p>
    <w:p w14:paraId="5DD500AB" w14:textId="77777777" w:rsidR="003D245E" w:rsidRPr="005F6667" w:rsidRDefault="003D245E" w:rsidP="003D245E">
      <w:pPr>
        <w:pStyle w:val="Heading3"/>
        <w:tabs>
          <w:tab w:val="left" w:pos="1418"/>
        </w:tabs>
        <w:ind w:left="1418" w:hanging="709"/>
        <w:rPr>
          <w:rPrChange w:id="62" w:author="Mabel Chow" w:date="2022-11-26T08:11:00Z">
            <w:rPr>
              <w:highlight w:val="yellow"/>
            </w:rPr>
          </w:rPrChange>
        </w:rPr>
      </w:pPr>
      <w:r w:rsidRPr="005F6667">
        <w:rPr>
          <w:rPrChange w:id="63" w:author="Mabel Chow" w:date="2022-11-26T08:11:00Z">
            <w:rPr>
              <w:highlight w:val="yellow"/>
            </w:rPr>
          </w:rPrChange>
        </w:rPr>
        <w:t xml:space="preserve">Section </w:t>
      </w:r>
      <w:proofErr w:type="gramStart"/>
      <w:r w:rsidRPr="005F6667">
        <w:rPr>
          <w:rPrChange w:id="64" w:author="Mabel Chow" w:date="2022-11-26T08:11:00Z">
            <w:rPr>
              <w:highlight w:val="yellow"/>
            </w:rPr>
          </w:rPrChange>
        </w:rPr>
        <w:t>01060  –</w:t>
      </w:r>
      <w:proofErr w:type="gramEnd"/>
      <w:r w:rsidRPr="005F6667">
        <w:rPr>
          <w:rPrChange w:id="65" w:author="Mabel Chow" w:date="2022-11-26T08:11:00Z">
            <w:rPr>
              <w:highlight w:val="yellow"/>
            </w:rPr>
          </w:rPrChange>
        </w:rPr>
        <w:t xml:space="preserve"> Regulatory Requirements</w:t>
      </w:r>
    </w:p>
    <w:p w14:paraId="4F878B91" w14:textId="77777777" w:rsidR="00F9250C" w:rsidRPr="005F6667" w:rsidRDefault="003D245E" w:rsidP="003D245E">
      <w:pPr>
        <w:pStyle w:val="Heading3"/>
        <w:tabs>
          <w:tab w:val="left" w:pos="1418"/>
        </w:tabs>
        <w:ind w:left="1418" w:hanging="709"/>
        <w:rPr>
          <w:rPrChange w:id="66" w:author="Mabel Chow" w:date="2022-11-26T08:11:00Z">
            <w:rPr>
              <w:highlight w:val="yellow"/>
            </w:rPr>
          </w:rPrChange>
        </w:rPr>
      </w:pPr>
      <w:r w:rsidRPr="005F6667">
        <w:rPr>
          <w:rPrChange w:id="67" w:author="Mabel Chow" w:date="2022-11-26T08:11:00Z">
            <w:rPr>
              <w:highlight w:val="yellow"/>
            </w:rPr>
          </w:rPrChange>
        </w:rPr>
        <w:t xml:space="preserve">Section 01300 – </w:t>
      </w:r>
      <w:commentRangeStart w:id="68"/>
      <w:r w:rsidRPr="005F6667">
        <w:rPr>
          <w:rPrChange w:id="69" w:author="Mabel Chow" w:date="2022-11-26T08:11:00Z">
            <w:rPr>
              <w:highlight w:val="yellow"/>
            </w:rPr>
          </w:rPrChange>
        </w:rPr>
        <w:t>Submittals</w:t>
      </w:r>
      <w:commentRangeEnd w:id="68"/>
      <w:r w:rsidR="00B61279" w:rsidRPr="005F6667">
        <w:rPr>
          <w:rStyle w:val="CommentReference"/>
        </w:rPr>
        <w:commentReference w:id="68"/>
      </w:r>
    </w:p>
    <w:p w14:paraId="1E0225A6" w14:textId="77777777" w:rsidR="005A22D8" w:rsidRPr="005F6667" w:rsidRDefault="005A22D8">
      <w:pPr>
        <w:pStyle w:val="Heading2"/>
      </w:pPr>
      <w:r w:rsidRPr="005F6667">
        <w:t>References</w:t>
      </w:r>
    </w:p>
    <w:p w14:paraId="536B2154" w14:textId="77777777" w:rsidR="00A01CBF" w:rsidRPr="000647C0" w:rsidDel="003E31E1" w:rsidRDefault="00A01CBF" w:rsidP="000647C0">
      <w:pPr>
        <w:pStyle w:val="BodyText"/>
        <w:ind w:left="709"/>
        <w:rPr>
          <w:del w:id="70" w:author="Paul Shi" w:date="2022-03-22T21:04:00Z"/>
          <w:rFonts w:ascii="Calibri" w:hAnsi="Calibri" w:cs="Arial"/>
          <w:i/>
        </w:rPr>
      </w:pPr>
      <w:del w:id="71" w:author="Paul Shi" w:date="2022-03-22T21:04:00Z">
        <w:r w:rsidRPr="000647C0" w:rsidDel="003E31E1">
          <w:rPr>
            <w:rFonts w:ascii="Calibri" w:hAnsi="Calibri" w:cs="Arial"/>
            <w:i/>
            <w:highlight w:val="yellow"/>
          </w:rPr>
          <w:delText>[Delete .1 if Section 01060 – Regulatory Requirements is included in Contract Documents.]</w:delText>
        </w:r>
      </w:del>
    </w:p>
    <w:p w14:paraId="4FEA6D0E" w14:textId="77777777" w:rsidR="00A01CBF" w:rsidRPr="00CC420B" w:rsidRDefault="00A01CBF" w:rsidP="000647C0">
      <w:pPr>
        <w:pStyle w:val="Heading3"/>
        <w:tabs>
          <w:tab w:val="left" w:pos="1418"/>
        </w:tabs>
        <w:ind w:left="1418" w:hanging="709"/>
      </w:pPr>
      <w:del w:id="72" w:author="Paul Shi" w:date="2022-03-22T21:04:00Z">
        <w:r w:rsidRPr="00CC420B" w:rsidDel="003E31E1">
          <w:delText>[</w:delText>
        </w:r>
      </w:del>
      <w:r w:rsidRPr="00CC420B">
        <w:t>Comply with the latest edition of the following statutes</w:t>
      </w:r>
      <w:r w:rsidR="00C823ED" w:rsidRPr="00CC420B">
        <w:t>,</w:t>
      </w:r>
      <w:r w:rsidRPr="00CC420B">
        <w:t xml:space="preserve"> codes and standards and all amendments thereto.</w:t>
      </w:r>
      <w:del w:id="73" w:author="Paul Shi" w:date="2022-03-22T21:04:00Z">
        <w:r w:rsidRPr="00CC420B" w:rsidDel="003E31E1">
          <w:delText>]</w:delText>
        </w:r>
      </w:del>
    </w:p>
    <w:p w14:paraId="6F668E3F" w14:textId="77777777" w:rsidR="005A22D8" w:rsidRPr="00CC420B" w:rsidRDefault="005A22D8" w:rsidP="000647C0">
      <w:pPr>
        <w:pStyle w:val="Heading4"/>
        <w:tabs>
          <w:tab w:val="left" w:pos="2127"/>
        </w:tabs>
        <w:ind w:left="2127" w:hanging="709"/>
        <w:rPr>
          <w:lang w:val="en-GB"/>
        </w:rPr>
      </w:pPr>
      <w:r w:rsidRPr="00CC420B">
        <w:rPr>
          <w:lang w:val="en-GB"/>
        </w:rPr>
        <w:t>CAN/CSA</w:t>
      </w:r>
      <w:r w:rsidRPr="00CC420B">
        <w:rPr>
          <w:lang w:val="en-GB"/>
        </w:rPr>
        <w:noBreakHyphen/>
        <w:t>A23.1</w:t>
      </w:r>
      <w:r w:rsidR="006464F1">
        <w:rPr>
          <w:lang w:val="en-GB"/>
        </w:rPr>
        <w:t>-14/</w:t>
      </w:r>
      <w:r w:rsidRPr="00CC420B">
        <w:rPr>
          <w:lang w:val="en-GB"/>
        </w:rPr>
        <w:t>A23.2</w:t>
      </w:r>
      <w:r w:rsidR="006464F1">
        <w:rPr>
          <w:lang w:val="en-GB"/>
        </w:rPr>
        <w:t>-14</w:t>
      </w:r>
      <w:r w:rsidRPr="00CC420B">
        <w:rPr>
          <w:lang w:val="en-GB"/>
        </w:rPr>
        <w:t>, Concrete Materials and Methods of Concrete Construction</w:t>
      </w:r>
      <w:r w:rsidR="006464F1">
        <w:rPr>
          <w:lang w:val="en-GB"/>
        </w:rPr>
        <w:t>/</w:t>
      </w:r>
      <w:r w:rsidR="00E11A98" w:rsidRPr="00CC420B">
        <w:rPr>
          <w:lang w:val="en-GB"/>
        </w:rPr>
        <w:t xml:space="preserve"> </w:t>
      </w:r>
      <w:r w:rsidR="006464F1">
        <w:rPr>
          <w:lang w:val="en-GB"/>
        </w:rPr>
        <w:t xml:space="preserve">Test </w:t>
      </w:r>
      <w:r w:rsidR="00E11A98" w:rsidRPr="00CC420B">
        <w:rPr>
          <w:lang w:val="en-GB"/>
        </w:rPr>
        <w:t xml:space="preserve">Methods </w:t>
      </w:r>
      <w:r w:rsidR="006464F1">
        <w:rPr>
          <w:lang w:val="en-GB"/>
        </w:rPr>
        <w:t>and Standard Practices</w:t>
      </w:r>
      <w:del w:id="74" w:author="Paul Shi" w:date="2022-03-22T21:04:00Z">
        <w:r w:rsidR="006464F1" w:rsidDel="003E31E1">
          <w:rPr>
            <w:lang w:val="en-GB"/>
          </w:rPr>
          <w:delText xml:space="preserve"> </w:delText>
        </w:r>
      </w:del>
      <w:r w:rsidR="00E11A98" w:rsidRPr="00CC420B">
        <w:rPr>
          <w:lang w:val="en-GB"/>
        </w:rPr>
        <w:t xml:space="preserve"> for Concrete</w:t>
      </w:r>
      <w:r w:rsidRPr="00CC420B">
        <w:rPr>
          <w:lang w:val="en-GB"/>
        </w:rPr>
        <w:t>.</w:t>
      </w:r>
    </w:p>
    <w:p w14:paraId="4C6BF0C3" w14:textId="77777777" w:rsidR="005A22D8" w:rsidRPr="00CC420B" w:rsidRDefault="005A22D8" w:rsidP="000647C0">
      <w:pPr>
        <w:pStyle w:val="Heading4"/>
        <w:tabs>
          <w:tab w:val="left" w:pos="2127"/>
        </w:tabs>
        <w:ind w:left="2127" w:hanging="709"/>
        <w:rPr>
          <w:lang w:val="en-GB"/>
        </w:rPr>
      </w:pPr>
      <w:r w:rsidRPr="00CC420B">
        <w:rPr>
          <w:lang w:val="en-GB"/>
        </w:rPr>
        <w:t>CAN</w:t>
      </w:r>
      <w:del w:id="75" w:author="Paul Shi" w:date="2022-04-13T09:01:00Z">
        <w:r w:rsidRPr="00CC420B" w:rsidDel="000C44C0">
          <w:rPr>
            <w:lang w:val="en-GB"/>
          </w:rPr>
          <w:delText>3</w:delText>
        </w:r>
      </w:del>
      <w:r w:rsidRPr="00CC420B">
        <w:rPr>
          <w:lang w:val="en-GB"/>
        </w:rPr>
        <w:noBreakHyphen/>
        <w:t>A370</w:t>
      </w:r>
      <w:r w:rsidR="002A3D5C">
        <w:rPr>
          <w:lang w:val="en-GB"/>
        </w:rPr>
        <w:t>-14</w:t>
      </w:r>
      <w:r w:rsidRPr="00CC420B">
        <w:rPr>
          <w:lang w:val="en-GB"/>
        </w:rPr>
        <w:t>, Connectors for Masonry.</w:t>
      </w:r>
    </w:p>
    <w:p w14:paraId="640035A4" w14:textId="77777777" w:rsidR="005A22D8" w:rsidRPr="00CC420B" w:rsidRDefault="005A22D8" w:rsidP="000647C0">
      <w:pPr>
        <w:pStyle w:val="Heading4"/>
        <w:tabs>
          <w:tab w:val="left" w:pos="2127"/>
        </w:tabs>
        <w:ind w:left="2127" w:hanging="709"/>
        <w:rPr>
          <w:lang w:val="en-GB"/>
        </w:rPr>
      </w:pPr>
      <w:r w:rsidRPr="00CC420B">
        <w:rPr>
          <w:lang w:val="en-GB"/>
        </w:rPr>
        <w:t>CAN</w:t>
      </w:r>
      <w:del w:id="76" w:author="Paul Shi" w:date="2022-04-13T09:01:00Z">
        <w:r w:rsidRPr="00CC420B" w:rsidDel="000C44C0">
          <w:rPr>
            <w:lang w:val="en-GB"/>
          </w:rPr>
          <w:delText>3</w:delText>
        </w:r>
      </w:del>
      <w:r w:rsidRPr="00CC420B">
        <w:rPr>
          <w:lang w:val="en-GB"/>
        </w:rPr>
        <w:noBreakHyphen/>
        <w:t>A371</w:t>
      </w:r>
      <w:r w:rsidR="002A3D5C">
        <w:rPr>
          <w:lang w:val="en-GB"/>
        </w:rPr>
        <w:t>-14</w:t>
      </w:r>
      <w:r w:rsidRPr="00CC420B">
        <w:rPr>
          <w:lang w:val="en-GB"/>
        </w:rPr>
        <w:t>, Masonry Construction for Buildings.</w:t>
      </w:r>
    </w:p>
    <w:p w14:paraId="7716B562" w14:textId="77777777" w:rsidR="005A22D8" w:rsidRPr="00721FE4" w:rsidRDefault="005A22D8" w:rsidP="000647C0">
      <w:pPr>
        <w:pStyle w:val="Heading4"/>
        <w:tabs>
          <w:tab w:val="left" w:pos="2127"/>
        </w:tabs>
        <w:ind w:left="2127" w:hanging="709"/>
        <w:rPr>
          <w:lang w:val="en-GB"/>
        </w:rPr>
      </w:pPr>
      <w:r w:rsidRPr="00721FE4">
        <w:rPr>
          <w:lang w:val="en-GB"/>
        </w:rPr>
        <w:t>CSA G30.18</w:t>
      </w:r>
      <w:r w:rsidR="002A3D5C" w:rsidRPr="00721FE4">
        <w:rPr>
          <w:lang w:val="en-GB"/>
        </w:rPr>
        <w:t>-09 (R2014)</w:t>
      </w:r>
      <w:r w:rsidRPr="00721FE4">
        <w:rPr>
          <w:lang w:val="en-GB"/>
        </w:rPr>
        <w:t xml:space="preserve">, </w:t>
      </w:r>
      <w:r w:rsidR="002A3D5C" w:rsidRPr="00721FE4">
        <w:rPr>
          <w:lang w:val="en-GB"/>
        </w:rPr>
        <w:t xml:space="preserve">Carbon </w:t>
      </w:r>
      <w:r w:rsidRPr="00721FE4">
        <w:rPr>
          <w:lang w:val="en-GB"/>
        </w:rPr>
        <w:t>Steel Bars for Concrete Reinforcement.</w:t>
      </w:r>
    </w:p>
    <w:p w14:paraId="3D396484" w14:textId="77777777" w:rsidR="005A22D8" w:rsidRPr="00CC420B" w:rsidRDefault="005A22D8" w:rsidP="000647C0">
      <w:pPr>
        <w:pStyle w:val="Heading4"/>
        <w:tabs>
          <w:tab w:val="left" w:pos="2127"/>
        </w:tabs>
        <w:ind w:left="2127" w:hanging="709"/>
        <w:rPr>
          <w:lang w:val="en-GB"/>
        </w:rPr>
      </w:pPr>
      <w:r w:rsidRPr="00CC420B">
        <w:rPr>
          <w:lang w:val="en-GB"/>
        </w:rPr>
        <w:t>CAN</w:t>
      </w:r>
      <w:del w:id="77" w:author="Paul Shi" w:date="2022-04-13T09:01:00Z">
        <w:r w:rsidRPr="00CC420B" w:rsidDel="000C44C0">
          <w:rPr>
            <w:lang w:val="en-GB"/>
          </w:rPr>
          <w:delText>3</w:delText>
        </w:r>
      </w:del>
      <w:r w:rsidRPr="00CC420B">
        <w:rPr>
          <w:lang w:val="en-GB"/>
        </w:rPr>
        <w:noBreakHyphen/>
        <w:t>S304</w:t>
      </w:r>
      <w:r w:rsidR="002A3D5C">
        <w:rPr>
          <w:lang w:val="en-GB"/>
        </w:rPr>
        <w:t>-14</w:t>
      </w:r>
      <w:r w:rsidRPr="00CC420B">
        <w:rPr>
          <w:lang w:val="en-GB"/>
        </w:rPr>
        <w:t xml:space="preserve">, </w:t>
      </w:r>
      <w:r w:rsidR="002A3D5C">
        <w:rPr>
          <w:lang w:val="en-GB"/>
        </w:rPr>
        <w:t xml:space="preserve">Design of </w:t>
      </w:r>
      <w:r w:rsidRPr="00CC420B">
        <w:rPr>
          <w:lang w:val="en-GB"/>
        </w:rPr>
        <w:t xml:space="preserve">Masonry </w:t>
      </w:r>
      <w:r w:rsidR="002A3D5C">
        <w:rPr>
          <w:lang w:val="en-GB"/>
        </w:rPr>
        <w:t>Structures</w:t>
      </w:r>
      <w:r w:rsidRPr="00CC420B">
        <w:rPr>
          <w:lang w:val="en-GB"/>
        </w:rPr>
        <w:t>.</w:t>
      </w:r>
    </w:p>
    <w:p w14:paraId="5DD1F5CA" w14:textId="77777777" w:rsidR="005A22D8" w:rsidRPr="00CC420B" w:rsidRDefault="005A22D8" w:rsidP="000647C0">
      <w:pPr>
        <w:pStyle w:val="Heading4"/>
        <w:tabs>
          <w:tab w:val="left" w:pos="2127"/>
        </w:tabs>
        <w:ind w:left="2127" w:hanging="709"/>
        <w:rPr>
          <w:lang w:val="en-GB"/>
        </w:rPr>
      </w:pPr>
      <w:r w:rsidRPr="00CC420B">
        <w:rPr>
          <w:lang w:val="en-GB"/>
        </w:rPr>
        <w:t>CSA W186</w:t>
      </w:r>
      <w:r w:rsidR="002A3D5C">
        <w:rPr>
          <w:lang w:val="en-GB"/>
        </w:rPr>
        <w:t>-M1990 (R2012)</w:t>
      </w:r>
      <w:r w:rsidRPr="00CC420B">
        <w:rPr>
          <w:lang w:val="en-GB"/>
        </w:rPr>
        <w:t>, Welding of Reinforcing Bars in Reinforced Concrete Construction.</w:t>
      </w:r>
    </w:p>
    <w:p w14:paraId="5ACF3E6B" w14:textId="77777777" w:rsidR="005A22D8" w:rsidRDefault="005A22D8" w:rsidP="000647C0">
      <w:pPr>
        <w:pStyle w:val="Heading4"/>
        <w:tabs>
          <w:tab w:val="left" w:pos="2127"/>
        </w:tabs>
        <w:ind w:left="2127" w:hanging="709"/>
        <w:rPr>
          <w:lang w:val="en-GB"/>
        </w:rPr>
      </w:pPr>
      <w:r w:rsidRPr="00CC420B">
        <w:rPr>
          <w:lang w:val="en-GB"/>
        </w:rPr>
        <w:t>CSA A179</w:t>
      </w:r>
      <w:r w:rsidR="003D245E">
        <w:rPr>
          <w:lang w:val="en-GB"/>
        </w:rPr>
        <w:t>-14</w:t>
      </w:r>
      <w:r w:rsidRPr="00CC420B">
        <w:rPr>
          <w:lang w:val="en-GB"/>
        </w:rPr>
        <w:t xml:space="preserve">, Mortar and </w:t>
      </w:r>
      <w:r w:rsidR="00C823ED" w:rsidRPr="00CC420B">
        <w:rPr>
          <w:lang w:val="en-GB"/>
        </w:rPr>
        <w:t>G</w:t>
      </w:r>
      <w:r w:rsidRPr="00CC420B">
        <w:rPr>
          <w:lang w:val="en-GB"/>
        </w:rPr>
        <w:t xml:space="preserve">rout for </w:t>
      </w:r>
      <w:r w:rsidR="00C823ED" w:rsidRPr="00CC420B">
        <w:rPr>
          <w:lang w:val="en-GB"/>
        </w:rPr>
        <w:t>U</w:t>
      </w:r>
      <w:r w:rsidRPr="00CC420B">
        <w:rPr>
          <w:lang w:val="en-GB"/>
        </w:rPr>
        <w:t xml:space="preserve">nit </w:t>
      </w:r>
      <w:r w:rsidR="00C823ED" w:rsidRPr="00CC420B">
        <w:rPr>
          <w:lang w:val="en-GB"/>
        </w:rPr>
        <w:t>M</w:t>
      </w:r>
      <w:r w:rsidRPr="00CC420B">
        <w:rPr>
          <w:lang w:val="en-GB"/>
        </w:rPr>
        <w:t>asonry.</w:t>
      </w:r>
    </w:p>
    <w:p w14:paraId="5B9A6842" w14:textId="77777777" w:rsidR="00433E8B" w:rsidRDefault="00433E8B" w:rsidP="000647C0">
      <w:pPr>
        <w:pStyle w:val="Heading4"/>
        <w:tabs>
          <w:tab w:val="left" w:pos="2127"/>
        </w:tabs>
        <w:ind w:left="2127" w:hanging="709"/>
        <w:rPr>
          <w:lang w:val="en-GB"/>
        </w:rPr>
      </w:pPr>
      <w:r>
        <w:rPr>
          <w:lang w:val="en-GB"/>
        </w:rPr>
        <w:t>ASTM A1064/A1064M-15, Standard Specification for Carbon-Steel Wire and Welded Wire Reinforcement, Plain and Deformed, For Concrete</w:t>
      </w:r>
    </w:p>
    <w:p w14:paraId="4D9EA091" w14:textId="77777777" w:rsidR="00C97011" w:rsidRPr="00C97011" w:rsidRDefault="00C97011" w:rsidP="000647C0">
      <w:pPr>
        <w:pStyle w:val="Heading4"/>
        <w:tabs>
          <w:tab w:val="left" w:pos="2127"/>
        </w:tabs>
        <w:ind w:left="2127" w:hanging="709"/>
        <w:rPr>
          <w:lang w:val="en-GB"/>
        </w:rPr>
      </w:pPr>
      <w:r w:rsidRPr="00C97011">
        <w:rPr>
          <w:lang w:val="en-GB"/>
        </w:rPr>
        <w:t xml:space="preserve">Reinforcing Steel Institute of Canada (RSIC), Reinforcing Steel Manual of Standard Practice </w:t>
      </w:r>
    </w:p>
    <w:p w14:paraId="5982A66D" w14:textId="77777777" w:rsidR="00EB1905" w:rsidRPr="00CC420B" w:rsidRDefault="00EB1905" w:rsidP="00EB1905">
      <w:pPr>
        <w:pStyle w:val="Heading2"/>
      </w:pPr>
      <w:r w:rsidRPr="00CC420B">
        <w:lastRenderedPageBreak/>
        <w:t>Measurement and Payment</w:t>
      </w:r>
    </w:p>
    <w:p w14:paraId="043795F1" w14:textId="77777777" w:rsidR="00721FE4" w:rsidRPr="00452C67" w:rsidDel="003E77A7" w:rsidRDefault="00721FE4" w:rsidP="00721FE4">
      <w:pPr>
        <w:pStyle w:val="PlainText"/>
        <w:tabs>
          <w:tab w:val="left" w:pos="720"/>
          <w:tab w:val="left" w:pos="2880"/>
        </w:tabs>
        <w:spacing w:before="80"/>
        <w:ind w:left="720"/>
        <w:jc w:val="both"/>
        <w:rPr>
          <w:del w:id="78" w:author="Mabel Chow" w:date="2022-04-25T14:37:00Z"/>
          <w:rFonts w:ascii="Calibri" w:hAnsi="Calibri"/>
          <w:i/>
          <w:sz w:val="22"/>
          <w:highlight w:val="yellow"/>
        </w:rPr>
      </w:pPr>
      <w:del w:id="79" w:author="Mabel Chow" w:date="2022-04-25T14:37:00Z">
        <w:r w:rsidRPr="00452C67" w:rsidDel="003E77A7">
          <w:rPr>
            <w:rFonts w:ascii="Calibri" w:hAnsi="Calibri"/>
            <w:i/>
            <w:sz w:val="22"/>
            <w:highlight w:val="yellow"/>
          </w:rPr>
          <w:delText>[Choose one of the following payment language provisions that best suits the individual project.</w:delText>
        </w:r>
      </w:del>
    </w:p>
    <w:p w14:paraId="637FF911" w14:textId="77777777" w:rsidR="00721FE4" w:rsidRPr="00452C67" w:rsidDel="003E77A7" w:rsidRDefault="00721FE4" w:rsidP="00721FE4">
      <w:pPr>
        <w:pStyle w:val="PlainText"/>
        <w:tabs>
          <w:tab w:val="left" w:pos="720"/>
          <w:tab w:val="left" w:pos="2880"/>
        </w:tabs>
        <w:spacing w:before="80"/>
        <w:ind w:left="720"/>
        <w:jc w:val="both"/>
        <w:rPr>
          <w:del w:id="80" w:author="Mabel Chow" w:date="2022-04-25T14:37:00Z"/>
          <w:rFonts w:ascii="Calibri" w:hAnsi="Calibri"/>
          <w:i/>
          <w:sz w:val="22"/>
          <w:highlight w:val="yellow"/>
        </w:rPr>
      </w:pPr>
      <w:del w:id="81" w:author="Mabel Chow" w:date="2022-04-25T14:37:00Z">
        <w:r w:rsidRPr="00452C67" w:rsidDel="003E77A7">
          <w:rPr>
            <w:rFonts w:ascii="Calibri" w:hAnsi="Calibri"/>
            <w:i/>
            <w:sz w:val="22"/>
            <w:highlight w:val="yellow"/>
          </w:rPr>
          <w:delText>If this Section is not specifically referenced by an item in the Bid Form, please use the following language:</w:delText>
        </w:r>
      </w:del>
    </w:p>
    <w:p w14:paraId="3F82FC0F" w14:textId="77777777" w:rsidR="00721FE4" w:rsidRPr="00452C67" w:rsidDel="003E77A7" w:rsidRDefault="00721FE4" w:rsidP="00721FE4">
      <w:pPr>
        <w:pStyle w:val="Heading3"/>
        <w:rPr>
          <w:del w:id="82" w:author="Mabel Chow" w:date="2022-04-25T14:37:00Z"/>
          <w:highlight w:val="yellow"/>
        </w:rPr>
      </w:pPr>
      <w:del w:id="83" w:author="Mabel Chow" w:date="2022-04-25T14:37:00Z">
        <w:r w:rsidRPr="00452C67" w:rsidDel="003E77A7">
          <w:rPr>
            <w:highlight w:val="yellow"/>
          </w:rPr>
          <w:delText>The work of this Section will not be measured separately for payment.  All costs associated with the work of this Section shall be included in the Contract Price.</w:delText>
        </w:r>
      </w:del>
    </w:p>
    <w:p w14:paraId="1F0CA118" w14:textId="77777777" w:rsidR="00721FE4" w:rsidRPr="00452C67" w:rsidDel="003E77A7" w:rsidRDefault="00721FE4" w:rsidP="00721FE4">
      <w:pPr>
        <w:pStyle w:val="PlainText"/>
        <w:tabs>
          <w:tab w:val="left" w:pos="720"/>
          <w:tab w:val="left" w:pos="2880"/>
        </w:tabs>
        <w:spacing w:before="80"/>
        <w:ind w:left="720"/>
        <w:jc w:val="both"/>
        <w:rPr>
          <w:del w:id="84" w:author="Mabel Chow" w:date="2022-04-25T14:37:00Z"/>
          <w:rFonts w:ascii="Calibri" w:hAnsi="Calibri"/>
          <w:i/>
          <w:sz w:val="22"/>
          <w:highlight w:val="yellow"/>
        </w:rPr>
      </w:pPr>
      <w:del w:id="85" w:author="Mabel Chow" w:date="2022-04-25T14:37:00Z">
        <w:r w:rsidRPr="00452C67" w:rsidDel="003E77A7">
          <w:rPr>
            <w:rFonts w:ascii="Calibri" w:hAnsi="Calibri"/>
            <w:i/>
            <w:sz w:val="22"/>
            <w:highlight w:val="yellow"/>
          </w:rPr>
          <w:delText>OR If this Section is specifically referenced in the Bid Form, use the following language and identify the relevant item in the Bid Form:</w:delText>
        </w:r>
      </w:del>
    </w:p>
    <w:p w14:paraId="428CE0CC" w14:textId="77777777" w:rsidR="00721FE4" w:rsidRPr="00B61279" w:rsidRDefault="00721FE4" w:rsidP="00721FE4">
      <w:pPr>
        <w:pStyle w:val="Heading3"/>
        <w:rPr>
          <w:rPrChange w:id="86" w:author="Radulovic, Nicole" w:date="2022-11-03T11:49:00Z">
            <w:rPr>
              <w:highlight w:val="yellow"/>
            </w:rPr>
          </w:rPrChange>
        </w:rPr>
      </w:pPr>
      <w:r w:rsidRPr="00B61279">
        <w:rPr>
          <w:rPrChange w:id="87" w:author="Radulovic, Nicole" w:date="2022-11-03T11:49:00Z">
            <w:rPr>
              <w:highlight w:val="yellow"/>
            </w:rPr>
          </w:rPrChange>
        </w:rPr>
        <w:t>All costs associated with the work of this Section shall be included in the price(s) for I</w:t>
      </w:r>
      <w:commentRangeStart w:id="88"/>
      <w:r w:rsidRPr="00B61279">
        <w:rPr>
          <w:rPrChange w:id="89" w:author="Radulovic, Nicole" w:date="2022-11-03T11:49:00Z">
            <w:rPr>
              <w:highlight w:val="yellow"/>
            </w:rPr>
          </w:rPrChange>
        </w:rPr>
        <w:t xml:space="preserve">tem No(s). ___ </w:t>
      </w:r>
      <w:commentRangeEnd w:id="88"/>
      <w:r w:rsidR="00B61279">
        <w:rPr>
          <w:rStyle w:val="CommentReference"/>
        </w:rPr>
        <w:commentReference w:id="88"/>
      </w:r>
      <w:r w:rsidRPr="00B61279">
        <w:rPr>
          <w:rPrChange w:id="90" w:author="Radulovic, Nicole" w:date="2022-11-03T11:49:00Z">
            <w:rPr>
              <w:highlight w:val="yellow"/>
            </w:rPr>
          </w:rPrChange>
        </w:rPr>
        <w:t>in the Bid Form.</w:t>
      </w:r>
    </w:p>
    <w:p w14:paraId="3198CC19" w14:textId="77777777" w:rsidR="00721FE4" w:rsidDel="003E77A7" w:rsidRDefault="00721FE4" w:rsidP="000647C0">
      <w:pPr>
        <w:pStyle w:val="Heading3"/>
        <w:numPr>
          <w:ilvl w:val="0"/>
          <w:numId w:val="0"/>
        </w:numPr>
        <w:tabs>
          <w:tab w:val="left" w:pos="1418"/>
        </w:tabs>
        <w:ind w:left="720"/>
        <w:rPr>
          <w:del w:id="91" w:author="Mabel Chow" w:date="2022-04-25T14:37:00Z"/>
        </w:rPr>
      </w:pPr>
      <w:del w:id="92" w:author="Mabel Chow" w:date="2022-04-25T14:37:00Z">
        <w:r w:rsidRPr="00452C67" w:rsidDel="003E77A7">
          <w:rPr>
            <w:i/>
            <w:highlight w:val="yellow"/>
          </w:rPr>
          <w:delText>If the work of this Section is to be measured and paid for by several different methods, please amend the standard wording given above to reflect the different methods of measurement and payment.</w:delText>
        </w:r>
        <w:r w:rsidRPr="00452C67" w:rsidDel="003E77A7">
          <w:rPr>
            <w:highlight w:val="yellow"/>
          </w:rPr>
          <w:delText>]</w:delText>
        </w:r>
      </w:del>
    </w:p>
    <w:p w14:paraId="4DDABAB1" w14:textId="77777777" w:rsidR="00721FE4" w:rsidRPr="000647C0" w:rsidDel="003E77A7" w:rsidRDefault="00721FE4" w:rsidP="000647C0">
      <w:pPr>
        <w:pStyle w:val="Heading3"/>
        <w:numPr>
          <w:ilvl w:val="0"/>
          <w:numId w:val="0"/>
        </w:numPr>
        <w:tabs>
          <w:tab w:val="left" w:pos="1418"/>
        </w:tabs>
        <w:ind w:left="720"/>
        <w:rPr>
          <w:del w:id="93" w:author="Mabel Chow" w:date="2022-04-25T14:37:00Z"/>
          <w:lang w:val="en-GB"/>
        </w:rPr>
      </w:pPr>
    </w:p>
    <w:p w14:paraId="5B38E972" w14:textId="77777777" w:rsidR="005A22D8" w:rsidRPr="00CC420B" w:rsidRDefault="005A22D8">
      <w:pPr>
        <w:pStyle w:val="Heading2"/>
        <w:rPr>
          <w:lang w:val="en-GB"/>
        </w:rPr>
      </w:pPr>
      <w:r w:rsidRPr="00CC420B">
        <w:rPr>
          <w:lang w:val="en-GB"/>
        </w:rPr>
        <w:t>Quality Assurance</w:t>
      </w:r>
    </w:p>
    <w:p w14:paraId="3160AFC1" w14:textId="77777777" w:rsidR="005A22D8" w:rsidRPr="00CC420B" w:rsidRDefault="005A22D8" w:rsidP="005E1D37">
      <w:pPr>
        <w:pStyle w:val="Heading3"/>
        <w:tabs>
          <w:tab w:val="left" w:pos="1418"/>
        </w:tabs>
        <w:ind w:left="1418" w:hanging="709"/>
        <w:rPr>
          <w:lang w:val="en-GB"/>
        </w:rPr>
      </w:pPr>
      <w:r w:rsidRPr="00CC420B">
        <w:rPr>
          <w:lang w:val="en-GB"/>
        </w:rPr>
        <w:t xml:space="preserve">Test Reports: certified test reports showing compliance with </w:t>
      </w:r>
      <w:r w:rsidR="00F44C25" w:rsidRPr="00CC420B">
        <w:rPr>
          <w:lang w:val="en-GB"/>
        </w:rPr>
        <w:t xml:space="preserve">the </w:t>
      </w:r>
      <w:r w:rsidRPr="00CC420B">
        <w:rPr>
          <w:lang w:val="en-GB"/>
        </w:rPr>
        <w:t>specified performance characteristics and physical properties.</w:t>
      </w:r>
    </w:p>
    <w:p w14:paraId="654343D2" w14:textId="77777777" w:rsidR="005A22D8" w:rsidRPr="005F6667" w:rsidRDefault="005A22D8" w:rsidP="005E1D37">
      <w:pPr>
        <w:pStyle w:val="Heading3"/>
        <w:tabs>
          <w:tab w:val="left" w:pos="1418"/>
        </w:tabs>
        <w:ind w:left="1418" w:hanging="709"/>
        <w:rPr>
          <w:lang w:val="en-GB"/>
        </w:rPr>
      </w:pPr>
      <w:r w:rsidRPr="005F6667">
        <w:rPr>
          <w:lang w:val="en-GB"/>
        </w:rPr>
        <w:t xml:space="preserve">Certificates: </w:t>
      </w:r>
      <w:r w:rsidR="00F44C25" w:rsidRPr="005F6667">
        <w:rPr>
          <w:lang w:val="en-GB"/>
        </w:rPr>
        <w:t>P</w:t>
      </w:r>
      <w:r w:rsidRPr="005F6667">
        <w:rPr>
          <w:lang w:val="en-GB"/>
        </w:rPr>
        <w:t xml:space="preserve">roduct certificates signed by </w:t>
      </w:r>
      <w:r w:rsidR="00F44C25" w:rsidRPr="005F6667">
        <w:rPr>
          <w:lang w:val="en-GB"/>
        </w:rPr>
        <w:t xml:space="preserve">the </w:t>
      </w:r>
      <w:r w:rsidRPr="005F6667">
        <w:rPr>
          <w:lang w:val="en-GB"/>
        </w:rPr>
        <w:t>manufacturer certifying</w:t>
      </w:r>
      <w:r w:rsidR="00F44C25" w:rsidRPr="005F6667">
        <w:rPr>
          <w:lang w:val="en-GB"/>
        </w:rPr>
        <w:t xml:space="preserve"> that the</w:t>
      </w:r>
      <w:r w:rsidRPr="005F6667">
        <w:rPr>
          <w:lang w:val="en-GB"/>
        </w:rPr>
        <w:t xml:space="preserve"> materials comply with </w:t>
      </w:r>
      <w:r w:rsidR="00F44C25" w:rsidRPr="005F6667">
        <w:rPr>
          <w:lang w:val="en-GB"/>
        </w:rPr>
        <w:t xml:space="preserve">the </w:t>
      </w:r>
      <w:r w:rsidRPr="005F6667">
        <w:rPr>
          <w:lang w:val="en-GB"/>
        </w:rPr>
        <w:t xml:space="preserve">specified performance characteristics and criteria and </w:t>
      </w:r>
      <w:r w:rsidR="00F44C25" w:rsidRPr="005F6667">
        <w:rPr>
          <w:lang w:val="en-GB"/>
        </w:rPr>
        <w:t xml:space="preserve">the </w:t>
      </w:r>
      <w:r w:rsidRPr="005F6667">
        <w:rPr>
          <w:lang w:val="en-GB"/>
        </w:rPr>
        <w:t>physical requirements.</w:t>
      </w:r>
    </w:p>
    <w:p w14:paraId="608DBEC8" w14:textId="77777777" w:rsidR="005A22D8" w:rsidRPr="005F6667" w:rsidRDefault="005A22D8" w:rsidP="005E1D37">
      <w:pPr>
        <w:pStyle w:val="Heading3"/>
        <w:tabs>
          <w:tab w:val="left" w:pos="1418"/>
        </w:tabs>
        <w:ind w:left="1418" w:hanging="709"/>
        <w:rPr>
          <w:lang w:val="en-GB"/>
          <w:rPrChange w:id="94" w:author="Mabel Chow" w:date="2022-11-26T08:10:00Z">
            <w:rPr>
              <w:highlight w:val="yellow"/>
              <w:lang w:val="en-GB"/>
            </w:rPr>
          </w:rPrChange>
        </w:rPr>
      </w:pPr>
      <w:r w:rsidRPr="005F6667">
        <w:rPr>
          <w:lang w:val="en-GB"/>
        </w:rPr>
        <w:t>Pre-Installation Meetings: conduct pre-installation meeting</w:t>
      </w:r>
      <w:r w:rsidR="00F44C25" w:rsidRPr="005F6667">
        <w:rPr>
          <w:lang w:val="en-GB"/>
        </w:rPr>
        <w:t>s</w:t>
      </w:r>
      <w:r w:rsidRPr="005F6667">
        <w:rPr>
          <w:lang w:val="en-GB"/>
        </w:rPr>
        <w:t xml:space="preserve"> to verify </w:t>
      </w:r>
      <w:r w:rsidR="00721FE4" w:rsidRPr="005F6667">
        <w:rPr>
          <w:lang w:val="en-GB"/>
        </w:rPr>
        <w:t xml:space="preserve">Contract Work </w:t>
      </w:r>
      <w:r w:rsidRPr="005F6667">
        <w:rPr>
          <w:lang w:val="en-GB"/>
        </w:rPr>
        <w:t>requirements, manufacturer’s installation instructions and manufacturer’s warranty requirements.</w:t>
      </w:r>
      <w:r w:rsidR="003F263C" w:rsidRPr="005F6667">
        <w:rPr>
          <w:lang w:val="en-GB"/>
        </w:rPr>
        <w:t xml:space="preserve"> </w:t>
      </w:r>
      <w:commentRangeStart w:id="95"/>
      <w:del w:id="96" w:author="Paul Shi" w:date="2022-03-22T21:04:00Z">
        <w:r w:rsidR="003F263C" w:rsidRPr="005F6667" w:rsidDel="003E31E1">
          <w:rPr>
            <w:lang w:val="en-GB"/>
          </w:rPr>
          <w:delText xml:space="preserve">Comply with </w:delText>
        </w:r>
        <w:r w:rsidR="00721FE4" w:rsidRPr="005F6667" w:rsidDel="003E31E1">
          <w:rPr>
            <w:lang w:val="en-GB"/>
          </w:rPr>
          <w:delText xml:space="preserve">the requirements of </w:delText>
        </w:r>
        <w:r w:rsidR="003F263C" w:rsidRPr="005F6667" w:rsidDel="003E31E1">
          <w:rPr>
            <w:lang w:val="en-GB"/>
            <w:rPrChange w:id="97" w:author="Mabel Chow" w:date="2022-11-26T08:10:00Z">
              <w:rPr>
                <w:highlight w:val="yellow"/>
                <w:lang w:val="en-GB"/>
              </w:rPr>
            </w:rPrChange>
          </w:rPr>
          <w:delText>Section [</w:delText>
        </w:r>
        <w:r w:rsidR="003F263C" w:rsidRPr="005F6667" w:rsidDel="003E31E1">
          <w:rPr>
            <w:u w:val="single"/>
            <w:lang w:val="en-GB"/>
            <w:rPrChange w:id="98" w:author="Mabel Chow" w:date="2022-11-26T08:10:00Z">
              <w:rPr>
                <w:highlight w:val="yellow"/>
                <w:u w:val="single"/>
                <w:lang w:val="en-GB"/>
              </w:rPr>
            </w:rPrChange>
          </w:rPr>
          <w:delText>       ]</w:delText>
        </w:r>
        <w:r w:rsidR="00721FE4" w:rsidRPr="005F6667" w:rsidDel="003E31E1">
          <w:rPr>
            <w:u w:val="single"/>
            <w:lang w:val="en-GB"/>
            <w:rPrChange w:id="99" w:author="Mabel Chow" w:date="2022-11-26T08:10:00Z">
              <w:rPr>
                <w:highlight w:val="yellow"/>
                <w:u w:val="single"/>
                <w:lang w:val="en-GB"/>
              </w:rPr>
            </w:rPrChange>
          </w:rPr>
          <w:delText>.</w:delText>
        </w:r>
        <w:r w:rsidR="00C97011" w:rsidRPr="005F6667" w:rsidDel="003E31E1">
          <w:rPr>
            <w:i/>
            <w:u w:val="single"/>
            <w:lang w:val="en-GB"/>
            <w:rPrChange w:id="100" w:author="Mabel Chow" w:date="2022-11-26T08:10:00Z">
              <w:rPr>
                <w:i/>
                <w:highlight w:val="yellow"/>
                <w:u w:val="single"/>
                <w:lang w:val="en-GB"/>
              </w:rPr>
            </w:rPrChange>
          </w:rPr>
          <w:delText xml:space="preserve"> [Consultant to amend with details as required]</w:delText>
        </w:r>
      </w:del>
      <w:commentRangeEnd w:id="95"/>
      <w:r w:rsidR="00B61279" w:rsidRPr="005F6667">
        <w:rPr>
          <w:rStyle w:val="CommentReference"/>
        </w:rPr>
        <w:commentReference w:id="95"/>
      </w:r>
    </w:p>
    <w:p w14:paraId="38DCE349" w14:textId="77777777" w:rsidR="005A22D8" w:rsidRPr="005F6667" w:rsidRDefault="005A22D8">
      <w:pPr>
        <w:pStyle w:val="Heading2"/>
        <w:rPr>
          <w:lang w:val="en-GB"/>
        </w:rPr>
      </w:pPr>
      <w:r w:rsidRPr="005F6667">
        <w:rPr>
          <w:lang w:val="en-GB"/>
        </w:rPr>
        <w:t>Submittals</w:t>
      </w:r>
    </w:p>
    <w:p w14:paraId="0D083F30" w14:textId="77777777" w:rsidR="005A22D8" w:rsidRPr="00CC420B" w:rsidRDefault="005A22D8" w:rsidP="00194C0A">
      <w:pPr>
        <w:pStyle w:val="Heading3"/>
        <w:tabs>
          <w:tab w:val="left" w:pos="1418"/>
        </w:tabs>
        <w:ind w:left="1418" w:hanging="709"/>
        <w:rPr>
          <w:lang w:val="en-GB"/>
        </w:rPr>
      </w:pPr>
      <w:r w:rsidRPr="00CC420B">
        <w:rPr>
          <w:lang w:val="en-GB"/>
        </w:rPr>
        <w:t>Product Data:</w:t>
      </w:r>
    </w:p>
    <w:p w14:paraId="106CDBD9" w14:textId="77777777" w:rsidR="005A22D8" w:rsidRPr="005F6667" w:rsidRDefault="005A22D8" w:rsidP="005E1D37">
      <w:pPr>
        <w:pStyle w:val="Heading4"/>
        <w:tabs>
          <w:tab w:val="left" w:pos="2127"/>
        </w:tabs>
        <w:ind w:left="2127" w:hanging="709"/>
        <w:rPr>
          <w:lang w:val="en-GB"/>
        </w:rPr>
      </w:pPr>
      <w:r w:rsidRPr="00CC420B">
        <w:rPr>
          <w:lang w:val="en-GB"/>
        </w:rPr>
        <w:t xml:space="preserve">Submit </w:t>
      </w:r>
      <w:r w:rsidR="00721FE4">
        <w:rPr>
          <w:lang w:val="en-GB"/>
        </w:rPr>
        <w:t xml:space="preserve">the </w:t>
      </w:r>
      <w:r w:rsidRPr="005F6667">
        <w:rPr>
          <w:lang w:val="en-GB"/>
        </w:rPr>
        <w:t xml:space="preserve">manufacturer’s printed </w:t>
      </w:r>
      <w:r w:rsidR="00D2408B" w:rsidRPr="005F6667">
        <w:rPr>
          <w:lang w:val="en-GB"/>
        </w:rPr>
        <w:t>P</w:t>
      </w:r>
      <w:r w:rsidRPr="005F6667">
        <w:rPr>
          <w:lang w:val="en-GB"/>
        </w:rPr>
        <w:t>roduct literature, specifications and data sheet</w:t>
      </w:r>
      <w:r w:rsidR="00C823ED" w:rsidRPr="005F6667">
        <w:rPr>
          <w:lang w:val="en-GB"/>
        </w:rPr>
        <w:t>s</w:t>
      </w:r>
      <w:r w:rsidRPr="005F6667">
        <w:rPr>
          <w:lang w:val="en-GB"/>
        </w:rPr>
        <w:t xml:space="preserve"> in accordance with </w:t>
      </w:r>
      <w:r w:rsidRPr="005F6667">
        <w:rPr>
          <w:lang w:val="en-GB"/>
          <w:rPrChange w:id="101" w:author="Mabel Chow" w:date="2022-11-26T08:10:00Z">
            <w:rPr>
              <w:highlight w:val="yellow"/>
              <w:lang w:val="en-GB"/>
            </w:rPr>
          </w:rPrChange>
        </w:rPr>
        <w:t>Section 01300 – Submittals</w:t>
      </w:r>
      <w:r w:rsidRPr="005F6667">
        <w:rPr>
          <w:lang w:val="en-GB"/>
        </w:rPr>
        <w:t>.</w:t>
      </w:r>
    </w:p>
    <w:p w14:paraId="3B3ACB48" w14:textId="77777777" w:rsidR="005A22D8" w:rsidRPr="005F6667" w:rsidDel="003E31E1" w:rsidRDefault="005A22D8" w:rsidP="005E1D37">
      <w:pPr>
        <w:pStyle w:val="Heading4"/>
        <w:tabs>
          <w:tab w:val="left" w:pos="2127"/>
        </w:tabs>
        <w:ind w:left="2127" w:hanging="709"/>
        <w:rPr>
          <w:del w:id="102" w:author="Paul Shi" w:date="2022-03-22T21:05:00Z"/>
          <w:lang w:val="en-GB"/>
        </w:rPr>
      </w:pPr>
      <w:commentRangeStart w:id="103"/>
      <w:del w:id="104" w:author="Paul Shi" w:date="2022-03-22T21:05:00Z">
        <w:r w:rsidRPr="005F6667" w:rsidDel="003E31E1">
          <w:rPr>
            <w:lang w:val="en-GB"/>
          </w:rPr>
          <w:delText xml:space="preserve">Submit </w:delText>
        </w:r>
        <w:r w:rsidR="003F263C" w:rsidRPr="005F6667" w:rsidDel="003E31E1">
          <w:rPr>
            <w:lang w:val="en-GB"/>
          </w:rPr>
          <w:delText>[</w:delText>
        </w:r>
        <w:r w:rsidRPr="005F6667" w:rsidDel="003E31E1">
          <w:rPr>
            <w:lang w:val="en-GB"/>
            <w:rPrChange w:id="105" w:author="Mabel Chow" w:date="2022-11-26T08:10:00Z">
              <w:rPr>
                <w:highlight w:val="yellow"/>
                <w:lang w:val="en-GB"/>
              </w:rPr>
            </w:rPrChange>
          </w:rPr>
          <w:delText>two</w:delText>
        </w:r>
        <w:r w:rsidR="003F263C" w:rsidRPr="005F6667" w:rsidDel="003E31E1">
          <w:rPr>
            <w:lang w:val="en-GB"/>
            <w:rPrChange w:id="106" w:author="Mabel Chow" w:date="2022-11-26T08:10:00Z">
              <w:rPr>
                <w:highlight w:val="yellow"/>
                <w:lang w:val="en-GB"/>
              </w:rPr>
            </w:rPrChange>
          </w:rPr>
          <w:delText>] [     ]</w:delText>
        </w:r>
        <w:r w:rsidRPr="005F6667" w:rsidDel="003E31E1">
          <w:rPr>
            <w:lang w:val="en-GB"/>
          </w:rPr>
          <w:delText xml:space="preserve"> copies of WHIMIS MSDS – Material Safety Data Sheets in accordance with </w:delText>
        </w:r>
        <w:r w:rsidRPr="005F6667" w:rsidDel="003E31E1">
          <w:rPr>
            <w:lang w:val="en-GB"/>
            <w:rPrChange w:id="107" w:author="Mabel Chow" w:date="2022-11-26T08:10:00Z">
              <w:rPr>
                <w:highlight w:val="yellow"/>
                <w:lang w:val="en-GB"/>
              </w:rPr>
            </w:rPrChange>
          </w:rPr>
          <w:delText>Section 01300 – Submittals</w:delText>
        </w:r>
        <w:r w:rsidRPr="005F6667" w:rsidDel="003E31E1">
          <w:rPr>
            <w:lang w:val="en-GB"/>
          </w:rPr>
          <w:delText>.</w:delText>
        </w:r>
      </w:del>
      <w:commentRangeEnd w:id="103"/>
      <w:r w:rsidR="00B61279" w:rsidRPr="005F6667">
        <w:rPr>
          <w:rStyle w:val="CommentReference"/>
        </w:rPr>
        <w:commentReference w:id="103"/>
      </w:r>
    </w:p>
    <w:p w14:paraId="59954C84" w14:textId="77777777" w:rsidR="005A22D8" w:rsidRPr="005F6667" w:rsidRDefault="005A22D8" w:rsidP="00194C0A">
      <w:pPr>
        <w:pStyle w:val="Heading3"/>
        <w:tabs>
          <w:tab w:val="left" w:pos="1418"/>
        </w:tabs>
        <w:ind w:left="1418" w:hanging="709"/>
        <w:rPr>
          <w:lang w:val="en-GB"/>
        </w:rPr>
      </w:pPr>
      <w:r w:rsidRPr="005F6667">
        <w:rPr>
          <w:lang w:val="en-GB"/>
        </w:rPr>
        <w:t>Shop Drawings:</w:t>
      </w:r>
    </w:p>
    <w:p w14:paraId="4FA5491B" w14:textId="77777777" w:rsidR="005A22D8" w:rsidRPr="005F6667" w:rsidRDefault="005A22D8" w:rsidP="005E1D37">
      <w:pPr>
        <w:pStyle w:val="Heading4"/>
        <w:tabs>
          <w:tab w:val="left" w:pos="2127"/>
        </w:tabs>
        <w:ind w:left="2127" w:hanging="709"/>
        <w:rPr>
          <w:lang w:val="en-GB"/>
        </w:rPr>
      </w:pPr>
      <w:r w:rsidRPr="005F6667">
        <w:rPr>
          <w:lang w:val="en-GB"/>
        </w:rPr>
        <w:t xml:space="preserve">Submit shop drawings in accordance with </w:t>
      </w:r>
      <w:r w:rsidRPr="005F6667">
        <w:rPr>
          <w:lang w:val="en-GB"/>
          <w:rPrChange w:id="108" w:author="Mabel Chow" w:date="2022-11-26T08:10:00Z">
            <w:rPr>
              <w:highlight w:val="yellow"/>
              <w:lang w:val="en-GB"/>
            </w:rPr>
          </w:rPrChange>
        </w:rPr>
        <w:t>Section 01300 - Submittals</w:t>
      </w:r>
      <w:r w:rsidRPr="005F6667">
        <w:rPr>
          <w:lang w:val="en-GB"/>
        </w:rPr>
        <w:t>.</w:t>
      </w:r>
    </w:p>
    <w:p w14:paraId="12F272E5" w14:textId="77777777" w:rsidR="005A22D8" w:rsidRPr="005F6667" w:rsidRDefault="005A22D8" w:rsidP="005E1D37">
      <w:pPr>
        <w:pStyle w:val="Heading4"/>
        <w:tabs>
          <w:tab w:val="left" w:pos="2127"/>
        </w:tabs>
        <w:ind w:left="2127" w:hanging="709"/>
        <w:rPr>
          <w:lang w:val="en-GB"/>
        </w:rPr>
      </w:pPr>
      <w:r w:rsidRPr="005F6667">
        <w:rPr>
          <w:lang w:val="en-GB"/>
        </w:rPr>
        <w:t>Shop drawings consist of bar bending details, lists and placing drawings.</w:t>
      </w:r>
    </w:p>
    <w:p w14:paraId="7A2E65BF" w14:textId="77777777" w:rsidR="005A22D8" w:rsidRPr="005F6667" w:rsidRDefault="005A22D8" w:rsidP="005E1D37">
      <w:pPr>
        <w:pStyle w:val="Heading4"/>
        <w:tabs>
          <w:tab w:val="left" w:pos="2127"/>
        </w:tabs>
        <w:ind w:left="2127" w:hanging="709"/>
        <w:rPr>
          <w:lang w:val="en-GB"/>
        </w:rPr>
      </w:pPr>
      <w:r w:rsidRPr="005F6667">
        <w:rPr>
          <w:lang w:val="en-GB"/>
        </w:rPr>
        <w:t xml:space="preserve">On placing drawings, indicate </w:t>
      </w:r>
      <w:r w:rsidR="00F44C25" w:rsidRPr="005F6667">
        <w:rPr>
          <w:lang w:val="en-GB"/>
        </w:rPr>
        <w:t xml:space="preserve">the </w:t>
      </w:r>
      <w:r w:rsidRPr="005F6667">
        <w:rPr>
          <w:lang w:val="en-GB"/>
        </w:rPr>
        <w:t>sizes, spacing, location and quantities of reinforcement and connectors.</w:t>
      </w:r>
    </w:p>
    <w:p w14:paraId="6102572E" w14:textId="77777777" w:rsidR="005A22D8" w:rsidRPr="005F6667" w:rsidRDefault="005A22D8" w:rsidP="00194C0A">
      <w:pPr>
        <w:pStyle w:val="Heading3"/>
        <w:tabs>
          <w:tab w:val="left" w:pos="1418"/>
        </w:tabs>
        <w:ind w:left="1418" w:hanging="709"/>
        <w:rPr>
          <w:lang w:val="en-GB"/>
        </w:rPr>
      </w:pPr>
      <w:r w:rsidRPr="005F6667">
        <w:rPr>
          <w:lang w:val="en-GB"/>
        </w:rPr>
        <w:t>Manufacturer’s Instructions:</w:t>
      </w:r>
    </w:p>
    <w:p w14:paraId="31D77739" w14:textId="77777777" w:rsidR="005A22D8" w:rsidRPr="005F6667" w:rsidRDefault="005A22D8" w:rsidP="00194C0A">
      <w:pPr>
        <w:pStyle w:val="Heading4"/>
        <w:tabs>
          <w:tab w:val="left" w:pos="2127"/>
        </w:tabs>
        <w:ind w:left="2127" w:hanging="709"/>
        <w:rPr>
          <w:lang w:val="en-GB"/>
        </w:rPr>
      </w:pPr>
      <w:r w:rsidRPr="005F6667">
        <w:rPr>
          <w:lang w:val="en-GB"/>
        </w:rPr>
        <w:t xml:space="preserve">Submit </w:t>
      </w:r>
      <w:r w:rsidR="00C823ED" w:rsidRPr="005F6667">
        <w:rPr>
          <w:lang w:val="en-GB"/>
        </w:rPr>
        <w:t xml:space="preserve">the </w:t>
      </w:r>
      <w:r w:rsidRPr="005F6667">
        <w:rPr>
          <w:lang w:val="en-GB"/>
        </w:rPr>
        <w:t>manufacturer’s installation instructions.</w:t>
      </w:r>
    </w:p>
    <w:p w14:paraId="320594AF" w14:textId="77777777" w:rsidR="005A22D8" w:rsidRPr="005F6667" w:rsidRDefault="005A22D8">
      <w:pPr>
        <w:pStyle w:val="Heading1"/>
        <w:rPr>
          <w:lang w:val="en-GB"/>
        </w:rPr>
      </w:pPr>
      <w:r w:rsidRPr="005F6667">
        <w:rPr>
          <w:lang w:val="en-GB"/>
        </w:rPr>
        <w:t>products</w:t>
      </w:r>
    </w:p>
    <w:p w14:paraId="1B25C249" w14:textId="77777777" w:rsidR="005A22D8" w:rsidRPr="005F6667" w:rsidRDefault="005A22D8">
      <w:pPr>
        <w:pStyle w:val="Heading2"/>
        <w:rPr>
          <w:lang w:val="en-GB"/>
        </w:rPr>
      </w:pPr>
      <w:r w:rsidRPr="005F6667">
        <w:rPr>
          <w:lang w:val="en-GB"/>
        </w:rPr>
        <w:t>Materials</w:t>
      </w:r>
    </w:p>
    <w:p w14:paraId="129B33A7" w14:textId="77777777" w:rsidR="005A22D8" w:rsidRPr="005F6667" w:rsidRDefault="005A22D8" w:rsidP="005E1D37">
      <w:pPr>
        <w:pStyle w:val="Heading3"/>
        <w:tabs>
          <w:tab w:val="left" w:pos="1418"/>
        </w:tabs>
        <w:ind w:left="1418" w:hanging="709"/>
        <w:rPr>
          <w:lang w:val="en-GB"/>
        </w:rPr>
      </w:pPr>
      <w:r w:rsidRPr="005F6667">
        <w:rPr>
          <w:lang w:val="en-GB"/>
        </w:rPr>
        <w:t xml:space="preserve">Bar reinforcement: </w:t>
      </w:r>
      <w:r w:rsidR="00C823ED" w:rsidRPr="005F6667">
        <w:rPr>
          <w:lang w:val="en-GB"/>
        </w:rPr>
        <w:t xml:space="preserve">in accordance with </w:t>
      </w:r>
      <w:r w:rsidRPr="005F6667">
        <w:rPr>
          <w:lang w:val="en-GB"/>
        </w:rPr>
        <w:t>C</w:t>
      </w:r>
      <w:r w:rsidR="00392FAC" w:rsidRPr="005F6667">
        <w:rPr>
          <w:lang w:val="en-GB"/>
        </w:rPr>
        <w:t xml:space="preserve">SA </w:t>
      </w:r>
      <w:r w:rsidRPr="005F6667">
        <w:rPr>
          <w:lang w:val="en-GB"/>
        </w:rPr>
        <w:t>A371</w:t>
      </w:r>
      <w:r w:rsidR="00C97011" w:rsidRPr="005F6667">
        <w:rPr>
          <w:lang w:val="en-GB"/>
        </w:rPr>
        <w:t>-14</w:t>
      </w:r>
      <w:r w:rsidRPr="005F6667">
        <w:rPr>
          <w:lang w:val="en-GB"/>
        </w:rPr>
        <w:t xml:space="preserve"> and CSA G30.18</w:t>
      </w:r>
      <w:r w:rsidR="00C97011" w:rsidRPr="005F6667">
        <w:rPr>
          <w:lang w:val="en-GB"/>
        </w:rPr>
        <w:t>-09 (R2012)</w:t>
      </w:r>
      <w:r w:rsidRPr="005F6667">
        <w:rPr>
          <w:lang w:val="en-GB"/>
        </w:rPr>
        <w:t xml:space="preserve">, Grade </w:t>
      </w:r>
      <w:ins w:id="109" w:author="Paul Shi" w:date="2022-03-22T21:05:00Z">
        <w:r w:rsidR="003E31E1" w:rsidRPr="005F6667">
          <w:rPr>
            <w:lang w:val="en-GB"/>
            <w:rPrChange w:id="110" w:author="Mabel Chow" w:date="2022-11-26T08:10:00Z">
              <w:rPr>
                <w:highlight w:val="yellow"/>
                <w:lang w:val="en-GB"/>
              </w:rPr>
            </w:rPrChange>
          </w:rPr>
          <w:t>400W</w:t>
        </w:r>
      </w:ins>
      <w:del w:id="111" w:author="Paul Shi" w:date="2022-03-22T21:05:00Z">
        <w:r w:rsidRPr="005F6667" w:rsidDel="003E31E1">
          <w:rPr>
            <w:lang w:val="en-GB"/>
            <w:rPrChange w:id="112" w:author="Mabel Chow" w:date="2022-11-26T08:10:00Z">
              <w:rPr>
                <w:highlight w:val="yellow"/>
                <w:lang w:val="en-GB"/>
              </w:rPr>
            </w:rPrChange>
          </w:rPr>
          <w:delText>[400]</w:delText>
        </w:r>
      </w:del>
      <w:r w:rsidRPr="005F6667">
        <w:rPr>
          <w:lang w:val="en-GB"/>
          <w:rPrChange w:id="113" w:author="Mabel Chow" w:date="2022-11-26T08:10:00Z">
            <w:rPr>
              <w:highlight w:val="yellow"/>
              <w:lang w:val="en-GB"/>
            </w:rPr>
          </w:rPrChange>
        </w:rPr>
        <w:t>.</w:t>
      </w:r>
    </w:p>
    <w:p w14:paraId="67194BEE" w14:textId="77777777" w:rsidR="005A22D8" w:rsidRPr="005F6667" w:rsidRDefault="005A22D8" w:rsidP="005E1D37">
      <w:pPr>
        <w:pStyle w:val="Heading3"/>
        <w:tabs>
          <w:tab w:val="left" w:pos="1418"/>
        </w:tabs>
        <w:ind w:left="1418" w:hanging="709"/>
        <w:rPr>
          <w:lang w:val="en-GB"/>
        </w:rPr>
      </w:pPr>
      <w:r w:rsidRPr="005F6667">
        <w:rPr>
          <w:lang w:val="en-GB"/>
        </w:rPr>
        <w:t xml:space="preserve">Wire reinforcement: </w:t>
      </w:r>
      <w:r w:rsidR="00C823ED" w:rsidRPr="005F6667">
        <w:rPr>
          <w:lang w:val="en-GB"/>
        </w:rPr>
        <w:t xml:space="preserve">in accordance with </w:t>
      </w:r>
      <w:r w:rsidRPr="005F6667">
        <w:rPr>
          <w:lang w:val="en-GB"/>
        </w:rPr>
        <w:t>C</w:t>
      </w:r>
      <w:r w:rsidR="00392FAC" w:rsidRPr="005F6667">
        <w:rPr>
          <w:lang w:val="en-GB"/>
        </w:rPr>
        <w:t xml:space="preserve">SA </w:t>
      </w:r>
      <w:r w:rsidRPr="005F6667">
        <w:rPr>
          <w:lang w:val="en-GB"/>
        </w:rPr>
        <w:t>A371</w:t>
      </w:r>
      <w:r w:rsidR="00C97011" w:rsidRPr="005F6667">
        <w:rPr>
          <w:lang w:val="en-GB"/>
        </w:rPr>
        <w:t>-14</w:t>
      </w:r>
      <w:r w:rsidRPr="005F6667">
        <w:rPr>
          <w:lang w:val="en-GB"/>
        </w:rPr>
        <w:t xml:space="preserve"> and CSA G30.14, </w:t>
      </w:r>
      <w:del w:id="114" w:author="Paul Shi" w:date="2022-03-22T21:05:00Z">
        <w:r w:rsidR="00E11A98" w:rsidRPr="005F6667" w:rsidDel="003E31E1">
          <w:rPr>
            <w:lang w:val="en-GB"/>
            <w:rPrChange w:id="115" w:author="Mabel Chow" w:date="2022-11-26T08:10:00Z">
              <w:rPr>
                <w:highlight w:val="yellow"/>
                <w:lang w:val="en-GB"/>
              </w:rPr>
            </w:rPrChange>
          </w:rPr>
          <w:delText>[</w:delText>
        </w:r>
      </w:del>
      <w:r w:rsidRPr="005F6667">
        <w:rPr>
          <w:lang w:val="en-GB"/>
          <w:rPrChange w:id="116" w:author="Mabel Chow" w:date="2022-11-26T08:10:00Z">
            <w:rPr>
              <w:highlight w:val="yellow"/>
              <w:lang w:val="en-GB"/>
            </w:rPr>
          </w:rPrChange>
        </w:rPr>
        <w:t>ladder</w:t>
      </w:r>
      <w:del w:id="117" w:author="Paul Shi" w:date="2022-03-22T21:05:00Z">
        <w:r w:rsidR="00E11A98" w:rsidRPr="005F6667" w:rsidDel="003E31E1">
          <w:rPr>
            <w:lang w:val="en-GB"/>
            <w:rPrChange w:id="118" w:author="Mabel Chow" w:date="2022-11-26T08:10:00Z">
              <w:rPr>
                <w:highlight w:val="yellow"/>
                <w:lang w:val="en-GB"/>
              </w:rPr>
            </w:rPrChange>
          </w:rPr>
          <w:delText>]</w:delText>
        </w:r>
        <w:r w:rsidR="003F263C" w:rsidRPr="005F6667" w:rsidDel="003E31E1">
          <w:rPr>
            <w:lang w:val="en-GB"/>
            <w:rPrChange w:id="119" w:author="Mabel Chow" w:date="2022-11-26T08:10:00Z">
              <w:rPr>
                <w:highlight w:val="yellow"/>
                <w:lang w:val="en-GB"/>
              </w:rPr>
            </w:rPrChange>
          </w:rPr>
          <w:delText xml:space="preserve"> </w:delText>
        </w:r>
        <w:r w:rsidR="00E11A98" w:rsidRPr="005F6667" w:rsidDel="003E31E1">
          <w:rPr>
            <w:lang w:val="en-GB"/>
            <w:rPrChange w:id="120" w:author="Mabel Chow" w:date="2022-11-26T08:10:00Z">
              <w:rPr>
                <w:highlight w:val="yellow"/>
                <w:lang w:val="en-GB"/>
              </w:rPr>
            </w:rPrChange>
          </w:rPr>
          <w:delText>[truss]</w:delText>
        </w:r>
      </w:del>
      <w:r w:rsidRPr="005F6667">
        <w:rPr>
          <w:lang w:val="en-GB"/>
        </w:rPr>
        <w:t xml:space="preserve"> type.</w:t>
      </w:r>
    </w:p>
    <w:p w14:paraId="5082E77D" w14:textId="77777777" w:rsidR="005A22D8" w:rsidRPr="00CC420B" w:rsidRDefault="005A22D8" w:rsidP="005E1D37">
      <w:pPr>
        <w:pStyle w:val="Heading3"/>
        <w:tabs>
          <w:tab w:val="left" w:pos="1418"/>
        </w:tabs>
        <w:ind w:left="1418" w:hanging="709"/>
        <w:rPr>
          <w:lang w:val="en-GB"/>
        </w:rPr>
      </w:pPr>
      <w:r w:rsidRPr="00CC420B">
        <w:rPr>
          <w:lang w:val="en-GB"/>
        </w:rPr>
        <w:t xml:space="preserve">Connectors: </w:t>
      </w:r>
      <w:r w:rsidR="00C823ED" w:rsidRPr="00CC420B">
        <w:rPr>
          <w:lang w:val="en-GB"/>
        </w:rPr>
        <w:t xml:space="preserve">in accordance with </w:t>
      </w:r>
      <w:r w:rsidRPr="00CC420B">
        <w:rPr>
          <w:lang w:val="en-GB"/>
        </w:rPr>
        <w:t>C</w:t>
      </w:r>
      <w:r w:rsidR="00392FAC" w:rsidRPr="00CC420B">
        <w:rPr>
          <w:lang w:val="en-GB"/>
        </w:rPr>
        <w:t xml:space="preserve">SA </w:t>
      </w:r>
      <w:r w:rsidRPr="00CC420B">
        <w:rPr>
          <w:lang w:val="en-GB"/>
        </w:rPr>
        <w:t>A370</w:t>
      </w:r>
      <w:r w:rsidR="00C97011">
        <w:rPr>
          <w:lang w:val="en-GB"/>
        </w:rPr>
        <w:t>-14</w:t>
      </w:r>
      <w:r w:rsidRPr="00CC420B">
        <w:rPr>
          <w:lang w:val="en-GB"/>
        </w:rPr>
        <w:t xml:space="preserve"> and C</w:t>
      </w:r>
      <w:r w:rsidR="00392FAC" w:rsidRPr="00CC420B">
        <w:rPr>
          <w:lang w:val="en-GB"/>
        </w:rPr>
        <w:t xml:space="preserve">SA </w:t>
      </w:r>
      <w:r w:rsidRPr="00CC420B">
        <w:rPr>
          <w:lang w:val="en-GB"/>
        </w:rPr>
        <w:t>S304</w:t>
      </w:r>
      <w:r w:rsidR="00C97011">
        <w:rPr>
          <w:lang w:val="en-GB"/>
        </w:rPr>
        <w:t>-14</w:t>
      </w:r>
      <w:r w:rsidRPr="00CC420B">
        <w:rPr>
          <w:lang w:val="en-GB"/>
        </w:rPr>
        <w:t>.</w:t>
      </w:r>
    </w:p>
    <w:p w14:paraId="48F7942E" w14:textId="77777777" w:rsidR="005A22D8" w:rsidRPr="00CC420B" w:rsidRDefault="005A22D8" w:rsidP="005E1D37">
      <w:pPr>
        <w:pStyle w:val="Heading3"/>
        <w:tabs>
          <w:tab w:val="left" w:pos="1418"/>
        </w:tabs>
        <w:ind w:left="1418" w:hanging="709"/>
        <w:rPr>
          <w:lang w:val="en-GB"/>
        </w:rPr>
      </w:pPr>
      <w:r w:rsidRPr="00CC420B">
        <w:rPr>
          <w:lang w:val="en-GB"/>
        </w:rPr>
        <w:t xml:space="preserve">Corrosion protection: </w:t>
      </w:r>
      <w:r w:rsidR="00C823ED" w:rsidRPr="00CC420B">
        <w:rPr>
          <w:lang w:val="en-GB"/>
        </w:rPr>
        <w:t xml:space="preserve">in accordance with </w:t>
      </w:r>
      <w:r w:rsidRPr="00CC420B">
        <w:rPr>
          <w:lang w:val="en-GB"/>
        </w:rPr>
        <w:t>C</w:t>
      </w:r>
      <w:r w:rsidR="00392FAC" w:rsidRPr="00CC420B">
        <w:rPr>
          <w:lang w:val="en-GB"/>
        </w:rPr>
        <w:t xml:space="preserve">SA </w:t>
      </w:r>
      <w:r w:rsidRPr="00CC420B">
        <w:rPr>
          <w:lang w:val="en-GB"/>
        </w:rPr>
        <w:t>S304</w:t>
      </w:r>
      <w:r w:rsidR="00C97011">
        <w:rPr>
          <w:lang w:val="en-GB"/>
        </w:rPr>
        <w:t>-14</w:t>
      </w:r>
      <w:r w:rsidRPr="00CC420B">
        <w:rPr>
          <w:lang w:val="en-GB"/>
        </w:rPr>
        <w:t>, galvanized</w:t>
      </w:r>
      <w:ins w:id="121" w:author="Paul Shi" w:date="2022-04-13T09:02:00Z">
        <w:r w:rsidR="000C44C0">
          <w:rPr>
            <w:lang w:val="en-GB"/>
          </w:rPr>
          <w:t xml:space="preserve"> or st</w:t>
        </w:r>
      </w:ins>
      <w:ins w:id="122" w:author="Paul Shi" w:date="2022-04-13T09:03:00Z">
        <w:r w:rsidR="000C44C0">
          <w:rPr>
            <w:lang w:val="en-GB"/>
          </w:rPr>
          <w:t>ainless steel</w:t>
        </w:r>
      </w:ins>
      <w:r w:rsidRPr="00CC420B">
        <w:rPr>
          <w:lang w:val="en-GB"/>
        </w:rPr>
        <w:t>.</w:t>
      </w:r>
    </w:p>
    <w:p w14:paraId="5CFC8685" w14:textId="77777777" w:rsidR="005A22D8" w:rsidRPr="00CC420B" w:rsidRDefault="005A22D8">
      <w:pPr>
        <w:pStyle w:val="Heading2"/>
        <w:rPr>
          <w:lang w:val="en-GB"/>
        </w:rPr>
      </w:pPr>
      <w:r w:rsidRPr="00CC420B">
        <w:rPr>
          <w:lang w:val="en-GB"/>
        </w:rPr>
        <w:t>Fabrication</w:t>
      </w:r>
    </w:p>
    <w:p w14:paraId="5EC1860A" w14:textId="77777777" w:rsidR="005A22D8" w:rsidRPr="00CC420B" w:rsidRDefault="005A22D8" w:rsidP="005E1D37">
      <w:pPr>
        <w:pStyle w:val="Heading3"/>
        <w:tabs>
          <w:tab w:val="left" w:pos="1418"/>
        </w:tabs>
        <w:ind w:left="1418" w:hanging="709"/>
        <w:rPr>
          <w:lang w:val="en-GB"/>
        </w:rPr>
      </w:pPr>
      <w:r w:rsidRPr="00CC420B">
        <w:rPr>
          <w:lang w:val="en-GB"/>
        </w:rPr>
        <w:t>Fabricate reinforcing in accordance with CSA</w:t>
      </w:r>
      <w:r w:rsidRPr="00CC420B">
        <w:rPr>
          <w:lang w:val="en-GB"/>
        </w:rPr>
        <w:noBreakHyphen/>
        <w:t>A23.1</w:t>
      </w:r>
      <w:r w:rsidR="00C97011">
        <w:rPr>
          <w:lang w:val="en-GB"/>
        </w:rPr>
        <w:t>-14</w:t>
      </w:r>
      <w:r w:rsidRPr="00CC420B">
        <w:rPr>
          <w:lang w:val="en-GB"/>
        </w:rPr>
        <w:t xml:space="preserve"> and </w:t>
      </w:r>
      <w:r w:rsidR="00F44C25" w:rsidRPr="00CC420B">
        <w:rPr>
          <w:lang w:val="en-GB"/>
        </w:rPr>
        <w:t xml:space="preserve">the </w:t>
      </w:r>
      <w:r w:rsidRPr="00CC420B">
        <w:rPr>
          <w:lang w:val="en-GB"/>
        </w:rPr>
        <w:t xml:space="preserve">Reinforcing Steel Manual of Standard Practice by the Reinforcing Steel Institute of </w:t>
      </w:r>
      <w:r w:rsidR="00EB1905" w:rsidRPr="00CC420B">
        <w:rPr>
          <w:lang w:val="en-GB"/>
        </w:rPr>
        <w:t xml:space="preserve">Canada </w:t>
      </w:r>
      <w:r w:rsidR="00AE1DD2" w:rsidRPr="00CC420B">
        <w:rPr>
          <w:lang w:val="en-GB"/>
        </w:rPr>
        <w:t>(RSIC)</w:t>
      </w:r>
      <w:r w:rsidRPr="00CC420B">
        <w:rPr>
          <w:lang w:val="en-GB"/>
        </w:rPr>
        <w:t>.</w:t>
      </w:r>
    </w:p>
    <w:p w14:paraId="414012C9" w14:textId="77777777" w:rsidR="005A22D8" w:rsidRPr="00CC420B" w:rsidRDefault="005A22D8" w:rsidP="005E1D37">
      <w:pPr>
        <w:pStyle w:val="Heading3"/>
        <w:tabs>
          <w:tab w:val="left" w:pos="1418"/>
        </w:tabs>
        <w:ind w:left="1418" w:hanging="709"/>
        <w:rPr>
          <w:lang w:val="en-GB"/>
        </w:rPr>
      </w:pPr>
      <w:r w:rsidRPr="00CC420B">
        <w:rPr>
          <w:lang w:val="en-GB"/>
        </w:rPr>
        <w:t>Fabricate connectors in accordance with CAN</w:t>
      </w:r>
      <w:del w:id="123" w:author="Paul Shi" w:date="2022-04-13T09:03:00Z">
        <w:r w:rsidRPr="00CC420B" w:rsidDel="000C44C0">
          <w:rPr>
            <w:lang w:val="en-GB"/>
          </w:rPr>
          <w:delText>3</w:delText>
        </w:r>
      </w:del>
      <w:r w:rsidRPr="00CC420B">
        <w:rPr>
          <w:lang w:val="en-GB"/>
        </w:rPr>
        <w:noBreakHyphen/>
        <w:t>A370</w:t>
      </w:r>
      <w:r w:rsidR="00C97011">
        <w:rPr>
          <w:lang w:val="en-GB"/>
        </w:rPr>
        <w:t>-14</w:t>
      </w:r>
      <w:r w:rsidRPr="00CC420B">
        <w:rPr>
          <w:lang w:val="en-GB"/>
        </w:rPr>
        <w:t>.</w:t>
      </w:r>
    </w:p>
    <w:p w14:paraId="521D8B1A" w14:textId="77777777" w:rsidR="005A22D8" w:rsidRPr="00CC420B" w:rsidRDefault="005A22D8" w:rsidP="005E1D37">
      <w:pPr>
        <w:pStyle w:val="Heading3"/>
        <w:tabs>
          <w:tab w:val="left" w:pos="1418"/>
        </w:tabs>
        <w:ind w:left="1418" w:hanging="709"/>
        <w:rPr>
          <w:lang w:val="en-GB"/>
        </w:rPr>
      </w:pPr>
      <w:r w:rsidRPr="00CC420B">
        <w:rPr>
          <w:lang w:val="en-GB"/>
        </w:rPr>
        <w:lastRenderedPageBreak/>
        <w:t xml:space="preserve">Obtain </w:t>
      </w:r>
      <w:r w:rsidR="00F44C25" w:rsidRPr="00CC420B">
        <w:rPr>
          <w:lang w:val="en-GB"/>
        </w:rPr>
        <w:t>the Consultant</w:t>
      </w:r>
      <w:r w:rsidRPr="00CC420B">
        <w:rPr>
          <w:lang w:val="en-GB"/>
        </w:rPr>
        <w:t xml:space="preserve">’s approval for </w:t>
      </w:r>
      <w:r w:rsidR="00F44C25" w:rsidRPr="00CC420B">
        <w:rPr>
          <w:lang w:val="en-GB"/>
        </w:rPr>
        <w:t xml:space="preserve">the </w:t>
      </w:r>
      <w:r w:rsidRPr="00CC420B">
        <w:rPr>
          <w:lang w:val="en-GB"/>
        </w:rPr>
        <w:t xml:space="preserve">locations of reinforcement splices other than </w:t>
      </w:r>
      <w:r w:rsidR="00F44C25" w:rsidRPr="00CC420B">
        <w:rPr>
          <w:lang w:val="en-GB"/>
        </w:rPr>
        <w:t xml:space="preserve">as </w:t>
      </w:r>
      <w:r w:rsidRPr="00CC420B">
        <w:rPr>
          <w:lang w:val="en-GB"/>
        </w:rPr>
        <w:t xml:space="preserve">shown on </w:t>
      </w:r>
      <w:r w:rsidR="00F44C25" w:rsidRPr="00CC420B">
        <w:rPr>
          <w:lang w:val="en-GB"/>
        </w:rPr>
        <w:t xml:space="preserve">the </w:t>
      </w:r>
      <w:r w:rsidRPr="00CC420B">
        <w:rPr>
          <w:lang w:val="en-GB"/>
        </w:rPr>
        <w:t>placing drawings.</w:t>
      </w:r>
    </w:p>
    <w:p w14:paraId="526E355E" w14:textId="77777777" w:rsidR="005A22D8" w:rsidRPr="00CC420B" w:rsidRDefault="005A22D8" w:rsidP="005E1D37">
      <w:pPr>
        <w:pStyle w:val="Heading3"/>
        <w:tabs>
          <w:tab w:val="left" w:pos="1418"/>
        </w:tabs>
        <w:ind w:left="1418" w:hanging="709"/>
        <w:rPr>
          <w:lang w:val="en-GB"/>
        </w:rPr>
      </w:pPr>
      <w:r w:rsidRPr="00CC420B">
        <w:rPr>
          <w:lang w:val="en-GB"/>
        </w:rPr>
        <w:t xml:space="preserve">Upon </w:t>
      </w:r>
      <w:r w:rsidR="00C823ED" w:rsidRPr="00CC420B">
        <w:rPr>
          <w:lang w:val="en-GB"/>
        </w:rPr>
        <w:t xml:space="preserve">the </w:t>
      </w:r>
      <w:r w:rsidRPr="00CC420B">
        <w:rPr>
          <w:lang w:val="en-GB"/>
        </w:rPr>
        <w:t xml:space="preserve">approval of </w:t>
      </w:r>
      <w:r w:rsidR="00F44C25" w:rsidRPr="00CC420B">
        <w:rPr>
          <w:lang w:val="en-GB"/>
        </w:rPr>
        <w:t>the Consultant</w:t>
      </w:r>
      <w:r w:rsidRPr="00CC420B">
        <w:rPr>
          <w:lang w:val="en-GB"/>
        </w:rPr>
        <w:t>, weld reinforcement in accordance with CSA W186</w:t>
      </w:r>
      <w:r w:rsidR="00C97011">
        <w:rPr>
          <w:lang w:val="en-GB"/>
        </w:rPr>
        <w:t>-M1990 (R2012)</w:t>
      </w:r>
      <w:r w:rsidRPr="00CC420B">
        <w:rPr>
          <w:lang w:val="en-GB"/>
        </w:rPr>
        <w:t>.</w:t>
      </w:r>
    </w:p>
    <w:p w14:paraId="69023794" w14:textId="77777777" w:rsidR="005A22D8" w:rsidRPr="00CC420B" w:rsidRDefault="005A22D8" w:rsidP="005E1D37">
      <w:pPr>
        <w:pStyle w:val="Heading3"/>
        <w:tabs>
          <w:tab w:val="left" w:pos="1418"/>
        </w:tabs>
        <w:ind w:left="1418" w:hanging="709"/>
        <w:rPr>
          <w:lang w:val="en-GB"/>
        </w:rPr>
      </w:pPr>
      <w:r w:rsidRPr="00CC420B">
        <w:rPr>
          <w:lang w:val="en-GB"/>
        </w:rPr>
        <w:t xml:space="preserve">Ship reinforcement and connectors, clearly identified in accordance with </w:t>
      </w:r>
      <w:r w:rsidR="00F44C25" w:rsidRPr="00CC420B">
        <w:rPr>
          <w:lang w:val="en-GB"/>
        </w:rPr>
        <w:t xml:space="preserve">the </w:t>
      </w:r>
      <w:r w:rsidR="006E48EE" w:rsidRPr="00CC420B">
        <w:rPr>
          <w:lang w:val="en-GB"/>
        </w:rPr>
        <w:t>Contract D</w:t>
      </w:r>
      <w:r w:rsidRPr="00CC420B">
        <w:rPr>
          <w:lang w:val="en-GB"/>
        </w:rPr>
        <w:t>rawings.</w:t>
      </w:r>
    </w:p>
    <w:p w14:paraId="151B2034" w14:textId="77777777" w:rsidR="005A22D8" w:rsidRPr="00CC420B" w:rsidRDefault="005A22D8">
      <w:pPr>
        <w:pStyle w:val="Heading1"/>
        <w:rPr>
          <w:lang w:val="en-GB"/>
        </w:rPr>
      </w:pPr>
      <w:r w:rsidRPr="00CC420B">
        <w:rPr>
          <w:lang w:val="en-GB"/>
        </w:rPr>
        <w:t>execution</w:t>
      </w:r>
    </w:p>
    <w:p w14:paraId="4CAF32E5" w14:textId="77777777" w:rsidR="005A22D8" w:rsidRPr="00CC420B" w:rsidRDefault="005A22D8">
      <w:pPr>
        <w:pStyle w:val="Heading2"/>
        <w:rPr>
          <w:lang w:val="en-GB"/>
        </w:rPr>
      </w:pPr>
      <w:r w:rsidRPr="00CC420B">
        <w:rPr>
          <w:lang w:val="en-GB"/>
        </w:rPr>
        <w:t>General</w:t>
      </w:r>
    </w:p>
    <w:p w14:paraId="78406A62" w14:textId="77777777" w:rsidR="005A22D8" w:rsidRPr="00CC420B" w:rsidRDefault="005A22D8" w:rsidP="005E1D37">
      <w:pPr>
        <w:pStyle w:val="Heading3"/>
        <w:tabs>
          <w:tab w:val="left" w:pos="1418"/>
        </w:tabs>
        <w:ind w:left="1418" w:hanging="709"/>
        <w:rPr>
          <w:lang w:val="en-GB"/>
        </w:rPr>
      </w:pPr>
      <w:r w:rsidRPr="00CC420B">
        <w:rPr>
          <w:lang w:val="en-GB"/>
        </w:rPr>
        <w:t>Supply and install masonry connectors and reinforcement in accordance with CAN</w:t>
      </w:r>
      <w:del w:id="124" w:author="Paul Shi" w:date="2022-04-13T08:58:00Z">
        <w:r w:rsidRPr="00CC420B" w:rsidDel="0035454F">
          <w:rPr>
            <w:lang w:val="en-GB"/>
          </w:rPr>
          <w:delText>3</w:delText>
        </w:r>
      </w:del>
      <w:r w:rsidRPr="00CC420B">
        <w:rPr>
          <w:lang w:val="en-GB"/>
        </w:rPr>
        <w:noBreakHyphen/>
        <w:t>A370</w:t>
      </w:r>
      <w:r w:rsidR="00C97011">
        <w:rPr>
          <w:lang w:val="en-GB"/>
        </w:rPr>
        <w:t>-14</w:t>
      </w:r>
      <w:r w:rsidRPr="00CC420B">
        <w:rPr>
          <w:lang w:val="en-GB"/>
        </w:rPr>
        <w:t>, CAN</w:t>
      </w:r>
      <w:del w:id="125" w:author="Paul Shi" w:date="2022-04-13T08:58:00Z">
        <w:r w:rsidRPr="00CC420B" w:rsidDel="0035454F">
          <w:rPr>
            <w:lang w:val="en-GB"/>
          </w:rPr>
          <w:delText>3</w:delText>
        </w:r>
      </w:del>
      <w:r w:rsidRPr="00CC420B">
        <w:rPr>
          <w:lang w:val="en-GB"/>
        </w:rPr>
        <w:noBreakHyphen/>
        <w:t>A371</w:t>
      </w:r>
      <w:r w:rsidR="00C97011">
        <w:rPr>
          <w:lang w:val="en-GB"/>
        </w:rPr>
        <w:t>-14</w:t>
      </w:r>
      <w:r w:rsidRPr="00CC420B">
        <w:rPr>
          <w:lang w:val="en-GB"/>
        </w:rPr>
        <w:t>, CAN/CSA</w:t>
      </w:r>
      <w:r w:rsidRPr="00CC420B">
        <w:rPr>
          <w:lang w:val="en-GB"/>
        </w:rPr>
        <w:noBreakHyphen/>
        <w:t>A23.1</w:t>
      </w:r>
      <w:r w:rsidR="00C97011">
        <w:rPr>
          <w:lang w:val="en-GB"/>
        </w:rPr>
        <w:t>-14</w:t>
      </w:r>
      <w:r w:rsidRPr="00CC420B">
        <w:rPr>
          <w:lang w:val="en-GB"/>
        </w:rPr>
        <w:t xml:space="preserve"> and CAN</w:t>
      </w:r>
      <w:del w:id="126" w:author="Paul Shi" w:date="2022-04-13T08:58:00Z">
        <w:r w:rsidRPr="00CC420B" w:rsidDel="0035454F">
          <w:rPr>
            <w:lang w:val="en-GB"/>
          </w:rPr>
          <w:delText>3</w:delText>
        </w:r>
      </w:del>
      <w:r w:rsidRPr="00CC420B">
        <w:rPr>
          <w:lang w:val="en-GB"/>
        </w:rPr>
        <w:noBreakHyphen/>
        <w:t>S304</w:t>
      </w:r>
      <w:r w:rsidR="00C97011">
        <w:rPr>
          <w:lang w:val="en-GB"/>
        </w:rPr>
        <w:t>-14</w:t>
      </w:r>
      <w:r w:rsidRPr="00CC420B">
        <w:rPr>
          <w:lang w:val="en-GB"/>
        </w:rPr>
        <w:t xml:space="preserve"> unless indicated otherwise</w:t>
      </w:r>
      <w:r w:rsidR="00F44C25" w:rsidRPr="00CC420B">
        <w:t xml:space="preserve"> in the Contract Documents</w:t>
      </w:r>
      <w:r w:rsidRPr="00CC420B">
        <w:rPr>
          <w:lang w:val="en-GB"/>
        </w:rPr>
        <w:t>.</w:t>
      </w:r>
    </w:p>
    <w:p w14:paraId="5A3E20B8" w14:textId="77777777" w:rsidR="005A22D8" w:rsidRPr="00CC420B" w:rsidRDefault="005A22D8" w:rsidP="005E1D37">
      <w:pPr>
        <w:pStyle w:val="Heading3"/>
        <w:tabs>
          <w:tab w:val="left" w:pos="1418"/>
        </w:tabs>
        <w:ind w:left="1418" w:hanging="709"/>
        <w:rPr>
          <w:lang w:val="en-GB"/>
        </w:rPr>
      </w:pPr>
      <w:r w:rsidRPr="00CC420B">
        <w:rPr>
          <w:lang w:val="en-GB"/>
        </w:rPr>
        <w:t xml:space="preserve">Prior to placing </w:t>
      </w:r>
      <w:del w:id="127" w:author="Paul Shi" w:date="2022-03-22T21:10:00Z">
        <w:r w:rsidR="00E11A98" w:rsidRPr="00B61279" w:rsidDel="009753F3">
          <w:rPr>
            <w:lang w:val="en-GB"/>
            <w:rPrChange w:id="128" w:author="Radulovic, Nicole" w:date="2022-11-03T11:50:00Z">
              <w:rPr>
                <w:highlight w:val="yellow"/>
                <w:lang w:val="en-GB"/>
              </w:rPr>
            </w:rPrChange>
          </w:rPr>
          <w:delText>[</w:delText>
        </w:r>
      </w:del>
      <w:r w:rsidRPr="00B61279">
        <w:rPr>
          <w:lang w:val="en-GB"/>
          <w:rPrChange w:id="129" w:author="Radulovic, Nicole" w:date="2022-11-03T11:50:00Z">
            <w:rPr>
              <w:highlight w:val="yellow"/>
              <w:lang w:val="en-GB"/>
            </w:rPr>
          </w:rPrChange>
        </w:rPr>
        <w:t>concrete</w:t>
      </w:r>
      <w:ins w:id="130" w:author="Paul Shi" w:date="2022-03-22T21:10:00Z">
        <w:r w:rsidR="009753F3" w:rsidRPr="00B61279">
          <w:rPr>
            <w:lang w:val="en-GB"/>
            <w:rPrChange w:id="131" w:author="Radulovic, Nicole" w:date="2022-11-03T11:50:00Z">
              <w:rPr>
                <w:highlight w:val="yellow"/>
                <w:lang w:val="en-GB"/>
              </w:rPr>
            </w:rPrChange>
          </w:rPr>
          <w:t>,</w:t>
        </w:r>
      </w:ins>
      <w:del w:id="132" w:author="Paul Shi" w:date="2022-03-22T21:10:00Z">
        <w:r w:rsidR="00E11A98" w:rsidRPr="00B61279" w:rsidDel="009753F3">
          <w:rPr>
            <w:lang w:val="en-GB"/>
            <w:rPrChange w:id="133" w:author="Radulovic, Nicole" w:date="2022-11-03T11:50:00Z">
              <w:rPr>
                <w:highlight w:val="yellow"/>
                <w:lang w:val="en-GB"/>
              </w:rPr>
            </w:rPrChange>
          </w:rPr>
          <w:delText>]</w:delText>
        </w:r>
      </w:del>
      <w:ins w:id="134" w:author="Paul Shi" w:date="2022-03-22T21:11:00Z">
        <w:r w:rsidR="009753F3" w:rsidRPr="00B61279">
          <w:rPr>
            <w:lang w:val="en-GB"/>
            <w:rPrChange w:id="135" w:author="Radulovic, Nicole" w:date="2022-11-03T11:50:00Z">
              <w:rPr>
                <w:highlight w:val="yellow"/>
                <w:lang w:val="en-GB"/>
              </w:rPr>
            </w:rPrChange>
          </w:rPr>
          <w:t xml:space="preserve"> </w:t>
        </w:r>
      </w:ins>
      <w:del w:id="136" w:author="Paul Shi" w:date="2022-03-22T21:10:00Z">
        <w:r w:rsidR="003F263C" w:rsidRPr="00B61279" w:rsidDel="009753F3">
          <w:rPr>
            <w:lang w:val="en-GB"/>
            <w:rPrChange w:id="137" w:author="Radulovic, Nicole" w:date="2022-11-03T11:50:00Z">
              <w:rPr>
                <w:highlight w:val="yellow"/>
                <w:lang w:val="en-GB"/>
              </w:rPr>
            </w:rPrChange>
          </w:rPr>
          <w:delText xml:space="preserve"> </w:delText>
        </w:r>
        <w:r w:rsidR="00E11A98" w:rsidRPr="00B61279" w:rsidDel="009753F3">
          <w:rPr>
            <w:lang w:val="en-GB"/>
            <w:rPrChange w:id="138" w:author="Radulovic, Nicole" w:date="2022-11-03T11:50:00Z">
              <w:rPr>
                <w:highlight w:val="yellow"/>
                <w:lang w:val="en-GB"/>
              </w:rPr>
            </w:rPrChange>
          </w:rPr>
          <w:delText>[</w:delText>
        </w:r>
      </w:del>
      <w:r w:rsidR="003F263C" w:rsidRPr="00B61279">
        <w:rPr>
          <w:lang w:val="en-GB"/>
          <w:rPrChange w:id="139" w:author="Radulovic, Nicole" w:date="2022-11-03T11:50:00Z">
            <w:rPr>
              <w:highlight w:val="yellow"/>
              <w:lang w:val="en-GB"/>
            </w:rPr>
          </w:rPrChange>
        </w:rPr>
        <w:t>mortar</w:t>
      </w:r>
      <w:del w:id="140" w:author="Paul Shi" w:date="2022-03-22T21:10:00Z">
        <w:r w:rsidR="00E11A98" w:rsidRPr="00B61279" w:rsidDel="009753F3">
          <w:rPr>
            <w:lang w:val="en-GB"/>
            <w:rPrChange w:id="141" w:author="Radulovic, Nicole" w:date="2022-11-03T11:50:00Z">
              <w:rPr>
                <w:highlight w:val="yellow"/>
                <w:lang w:val="en-GB"/>
              </w:rPr>
            </w:rPrChange>
          </w:rPr>
          <w:delText>]</w:delText>
        </w:r>
      </w:del>
      <w:r w:rsidR="003F263C" w:rsidRPr="00B61279">
        <w:rPr>
          <w:lang w:val="en-GB"/>
          <w:rPrChange w:id="142" w:author="Radulovic, Nicole" w:date="2022-11-03T11:50:00Z">
            <w:rPr>
              <w:highlight w:val="yellow"/>
              <w:lang w:val="en-GB"/>
            </w:rPr>
          </w:rPrChange>
        </w:rPr>
        <w:t xml:space="preserve">, </w:t>
      </w:r>
      <w:del w:id="143" w:author="Paul Shi" w:date="2022-03-22T21:10:00Z">
        <w:r w:rsidR="00E11A98" w:rsidRPr="00B61279" w:rsidDel="009753F3">
          <w:rPr>
            <w:lang w:val="en-GB"/>
            <w:rPrChange w:id="144" w:author="Radulovic, Nicole" w:date="2022-11-03T11:50:00Z">
              <w:rPr>
                <w:highlight w:val="yellow"/>
                <w:lang w:val="en-GB"/>
              </w:rPr>
            </w:rPrChange>
          </w:rPr>
          <w:delText>[</w:delText>
        </w:r>
      </w:del>
      <w:r w:rsidR="003F263C" w:rsidRPr="00B61279">
        <w:rPr>
          <w:lang w:val="en-GB"/>
          <w:rPrChange w:id="145" w:author="Radulovic, Nicole" w:date="2022-11-03T11:50:00Z">
            <w:rPr>
              <w:highlight w:val="yellow"/>
              <w:lang w:val="en-GB"/>
            </w:rPr>
          </w:rPrChange>
        </w:rPr>
        <w:t>grout</w:t>
      </w:r>
      <w:del w:id="146" w:author="Paul Shi" w:date="2022-03-22T21:10:00Z">
        <w:r w:rsidR="00E11A98" w:rsidRPr="00B61279" w:rsidDel="009753F3">
          <w:rPr>
            <w:lang w:val="en-GB"/>
            <w:rPrChange w:id="147" w:author="Radulovic, Nicole" w:date="2022-11-03T11:50:00Z">
              <w:rPr>
                <w:highlight w:val="yellow"/>
                <w:lang w:val="en-GB"/>
              </w:rPr>
            </w:rPrChange>
          </w:rPr>
          <w:delText>]</w:delText>
        </w:r>
      </w:del>
      <w:r w:rsidR="003F263C" w:rsidRPr="00B61279">
        <w:rPr>
          <w:lang w:val="en-GB"/>
          <w:rPrChange w:id="148" w:author="Radulovic, Nicole" w:date="2022-11-03T11:50:00Z">
            <w:rPr>
              <w:highlight w:val="yellow"/>
              <w:lang w:val="en-GB"/>
            </w:rPr>
          </w:rPrChange>
        </w:rPr>
        <w:t>,</w:t>
      </w:r>
      <w:r w:rsidRPr="00CC420B">
        <w:rPr>
          <w:lang w:val="en-GB"/>
        </w:rPr>
        <w:t xml:space="preserve"> obtain </w:t>
      </w:r>
      <w:r w:rsidR="00F44C25" w:rsidRPr="00CC420B">
        <w:rPr>
          <w:lang w:val="en-GB"/>
        </w:rPr>
        <w:t>the Consultant</w:t>
      </w:r>
      <w:r w:rsidRPr="00CC420B">
        <w:rPr>
          <w:lang w:val="en-GB"/>
        </w:rPr>
        <w:t xml:space="preserve">’s approval of </w:t>
      </w:r>
      <w:r w:rsidR="00F44C25" w:rsidRPr="00CC420B">
        <w:rPr>
          <w:lang w:val="en-GB"/>
        </w:rPr>
        <w:t xml:space="preserve">the </w:t>
      </w:r>
      <w:r w:rsidRPr="00CC420B">
        <w:rPr>
          <w:lang w:val="en-GB"/>
        </w:rPr>
        <w:t xml:space="preserve">placement of </w:t>
      </w:r>
      <w:r w:rsidR="006D195E" w:rsidRPr="00CC420B">
        <w:rPr>
          <w:lang w:val="en-GB"/>
        </w:rPr>
        <w:t xml:space="preserve">the </w:t>
      </w:r>
      <w:r w:rsidRPr="00CC420B">
        <w:rPr>
          <w:lang w:val="en-GB"/>
        </w:rPr>
        <w:t>reinforcement and connectors.</w:t>
      </w:r>
    </w:p>
    <w:p w14:paraId="1C7A1B12" w14:textId="77777777" w:rsidR="005A22D8" w:rsidRDefault="005A22D8" w:rsidP="005E1D37">
      <w:pPr>
        <w:pStyle w:val="Heading3"/>
        <w:tabs>
          <w:tab w:val="left" w:pos="1418"/>
        </w:tabs>
        <w:ind w:left="1418" w:hanging="709"/>
        <w:rPr>
          <w:ins w:id="149" w:author="Paul Shi" w:date="2022-03-22T21:12:00Z"/>
          <w:lang w:val="en-GB"/>
        </w:rPr>
      </w:pPr>
      <w:r w:rsidRPr="00CC420B">
        <w:rPr>
          <w:lang w:val="en-GB"/>
        </w:rPr>
        <w:t xml:space="preserve">Supply and install </w:t>
      </w:r>
      <w:r w:rsidR="00F44C25" w:rsidRPr="00CC420B">
        <w:rPr>
          <w:lang w:val="en-GB"/>
        </w:rPr>
        <w:t xml:space="preserve">any </w:t>
      </w:r>
      <w:r w:rsidRPr="00CC420B">
        <w:rPr>
          <w:lang w:val="en-GB"/>
        </w:rPr>
        <w:t>additional reinforcement of masonry as indicated</w:t>
      </w:r>
      <w:r w:rsidR="00F44C25" w:rsidRPr="00CC420B">
        <w:t xml:space="preserve"> in the Contract Documents</w:t>
      </w:r>
      <w:r w:rsidRPr="00CC420B">
        <w:rPr>
          <w:lang w:val="en-GB"/>
        </w:rPr>
        <w:t>.</w:t>
      </w:r>
    </w:p>
    <w:p w14:paraId="136D4E6B" w14:textId="77777777" w:rsidR="009753F3" w:rsidRPr="00CC420B" w:rsidDel="00606810" w:rsidRDefault="009753F3">
      <w:pPr>
        <w:pStyle w:val="Heading3"/>
        <w:numPr>
          <w:ilvl w:val="0"/>
          <w:numId w:val="0"/>
        </w:numPr>
        <w:tabs>
          <w:tab w:val="left" w:pos="1418"/>
        </w:tabs>
        <w:rPr>
          <w:del w:id="150" w:author="Mabel Chow" w:date="2022-04-25T14:42:00Z"/>
          <w:lang w:val="en-GB"/>
        </w:rPr>
        <w:pPrChange w:id="151" w:author="Paul Shi" w:date="2022-03-22T21:18:00Z">
          <w:pPr>
            <w:pStyle w:val="Heading3"/>
            <w:tabs>
              <w:tab w:val="left" w:pos="1418"/>
            </w:tabs>
            <w:ind w:left="1418" w:hanging="709"/>
          </w:pPr>
        </w:pPrChange>
      </w:pPr>
    </w:p>
    <w:p w14:paraId="63662048" w14:textId="77777777" w:rsidR="005A22D8" w:rsidRPr="00CC420B" w:rsidDel="00FA72A7" w:rsidRDefault="005A22D8">
      <w:pPr>
        <w:pStyle w:val="Heading2"/>
        <w:tabs>
          <w:tab w:val="left" w:pos="1418"/>
        </w:tabs>
        <w:ind w:left="1418" w:hanging="709"/>
        <w:rPr>
          <w:del w:id="152" w:author="Paul Shi" w:date="2022-03-22T21:17:00Z"/>
          <w:lang w:val="en-GB"/>
        </w:rPr>
        <w:pPrChange w:id="153" w:author="Mabel Chow" w:date="2022-04-25T14:42:00Z">
          <w:pPr>
            <w:pStyle w:val="Heading2"/>
          </w:pPr>
        </w:pPrChange>
      </w:pPr>
      <w:del w:id="154" w:author="Paul Shi" w:date="2022-03-22T21:17:00Z">
        <w:r w:rsidRPr="00CC420B" w:rsidDel="00FA72A7">
          <w:rPr>
            <w:lang w:val="en-GB"/>
          </w:rPr>
          <w:delText>Bonding and</w:delText>
        </w:r>
        <w:r w:rsidR="00661D84" w:rsidDel="00FA72A7">
          <w:rPr>
            <w:lang w:val="en-GB"/>
          </w:rPr>
          <w:delText xml:space="preserve"> </w:delText>
        </w:r>
        <w:r w:rsidRPr="00CC420B" w:rsidDel="00FA72A7">
          <w:rPr>
            <w:lang w:val="en-GB"/>
          </w:rPr>
          <w:delText>Tying</w:delText>
        </w:r>
      </w:del>
    </w:p>
    <w:p w14:paraId="5FF159F3" w14:textId="77777777" w:rsidR="005A22D8" w:rsidRPr="00CC420B" w:rsidDel="00FA72A7" w:rsidRDefault="005A22D8" w:rsidP="00B61279">
      <w:pPr>
        <w:pStyle w:val="Heading3"/>
        <w:tabs>
          <w:tab w:val="left" w:pos="1418"/>
        </w:tabs>
        <w:ind w:left="1418" w:hanging="709"/>
        <w:rPr>
          <w:del w:id="155" w:author="Paul Shi" w:date="2022-03-22T21:17:00Z"/>
          <w:lang w:val="en-GB"/>
        </w:rPr>
      </w:pPr>
      <w:del w:id="156" w:author="Paul Shi" w:date="2022-03-22T21:17:00Z">
        <w:r w:rsidRPr="00CC420B" w:rsidDel="00FA72A7">
          <w:rPr>
            <w:lang w:val="en-GB"/>
          </w:rPr>
          <w:delText xml:space="preserve">Bond walls of two or more wythes using </w:delText>
        </w:r>
      </w:del>
      <w:del w:id="157" w:author="Paul Shi" w:date="2022-03-22T21:10:00Z">
        <w:r w:rsidR="00E11A98" w:rsidRPr="00606810" w:rsidDel="009753F3">
          <w:rPr>
            <w:lang w:val="en-GB"/>
            <w:rPrChange w:id="158" w:author="Mabel Chow" w:date="2022-04-25T14:42:00Z">
              <w:rPr>
                <w:highlight w:val="yellow"/>
                <w:lang w:val="en-GB"/>
              </w:rPr>
            </w:rPrChange>
          </w:rPr>
          <w:delText>[</w:delText>
        </w:r>
      </w:del>
      <w:del w:id="159" w:author="Paul Shi" w:date="2022-03-22T21:17:00Z">
        <w:r w:rsidRPr="00606810" w:rsidDel="00FA72A7">
          <w:rPr>
            <w:lang w:val="en-GB"/>
            <w:rPrChange w:id="160" w:author="Mabel Chow" w:date="2022-04-25T14:42:00Z">
              <w:rPr>
                <w:highlight w:val="yellow"/>
                <w:lang w:val="en-GB"/>
              </w:rPr>
            </w:rPrChange>
          </w:rPr>
          <w:delText>metal</w:delText>
        </w:r>
      </w:del>
      <w:del w:id="161" w:author="Paul Shi" w:date="2022-03-22T21:10:00Z">
        <w:r w:rsidR="00E11A98" w:rsidRPr="00606810" w:rsidDel="009753F3">
          <w:rPr>
            <w:lang w:val="en-GB"/>
            <w:rPrChange w:id="162" w:author="Mabel Chow" w:date="2022-04-25T14:42:00Z">
              <w:rPr>
                <w:highlight w:val="yellow"/>
                <w:lang w:val="en-GB"/>
              </w:rPr>
            </w:rPrChange>
          </w:rPr>
          <w:delText>]</w:delText>
        </w:r>
      </w:del>
      <w:del w:id="163" w:author="Paul Shi" w:date="2022-03-22T21:17:00Z">
        <w:r w:rsidRPr="00CC420B" w:rsidDel="00FA72A7">
          <w:rPr>
            <w:lang w:val="en-GB"/>
          </w:rPr>
          <w:delText xml:space="preserve"> connectors in accordance with </w:delText>
        </w:r>
        <w:r w:rsidR="006D195E" w:rsidRPr="00CC420B" w:rsidDel="00FA72A7">
          <w:rPr>
            <w:lang w:val="en-GB"/>
          </w:rPr>
          <w:delText xml:space="preserve">the </w:delText>
        </w:r>
        <w:r w:rsidRPr="00CC420B" w:rsidDel="00FA72A7">
          <w:rPr>
            <w:lang w:val="en-GB"/>
          </w:rPr>
          <w:delText>NBC, CAN3</w:delText>
        </w:r>
        <w:r w:rsidRPr="00CC420B" w:rsidDel="00FA72A7">
          <w:rPr>
            <w:lang w:val="en-GB"/>
          </w:rPr>
          <w:noBreakHyphen/>
          <w:delText>S304</w:delText>
        </w:r>
        <w:r w:rsidR="00C97011" w:rsidDel="00FA72A7">
          <w:rPr>
            <w:lang w:val="en-GB"/>
          </w:rPr>
          <w:delText>-14</w:delText>
        </w:r>
        <w:r w:rsidRPr="00CC420B" w:rsidDel="00FA72A7">
          <w:rPr>
            <w:lang w:val="en-GB"/>
          </w:rPr>
          <w:delText>, CAN3</w:delText>
        </w:r>
        <w:r w:rsidRPr="00CC420B" w:rsidDel="00FA72A7">
          <w:rPr>
            <w:lang w:val="en-GB"/>
          </w:rPr>
          <w:noBreakHyphen/>
          <w:delText>A371</w:delText>
        </w:r>
        <w:r w:rsidR="00C97011" w:rsidDel="00FA72A7">
          <w:rPr>
            <w:lang w:val="en-GB"/>
          </w:rPr>
          <w:delText>-14</w:delText>
        </w:r>
        <w:r w:rsidRPr="00CC420B" w:rsidDel="00FA72A7">
          <w:rPr>
            <w:lang w:val="en-GB"/>
          </w:rPr>
          <w:delText xml:space="preserve"> and as indicated</w:delText>
        </w:r>
        <w:r w:rsidR="00F44C25" w:rsidRPr="00606810" w:rsidDel="00FA72A7">
          <w:rPr>
            <w:lang w:val="en-GB"/>
            <w:rPrChange w:id="164" w:author="Mabel Chow" w:date="2022-04-25T14:42:00Z">
              <w:rPr/>
            </w:rPrChange>
          </w:rPr>
          <w:delText xml:space="preserve"> in the Contract Documents</w:delText>
        </w:r>
        <w:r w:rsidRPr="00CC420B" w:rsidDel="00FA72A7">
          <w:rPr>
            <w:lang w:val="en-GB"/>
          </w:rPr>
          <w:delText>.</w:delText>
        </w:r>
      </w:del>
    </w:p>
    <w:p w14:paraId="4914996A" w14:textId="77777777" w:rsidR="009753F3" w:rsidRPr="009753F3" w:rsidRDefault="005A22D8">
      <w:pPr>
        <w:pStyle w:val="Heading3"/>
        <w:tabs>
          <w:tab w:val="left" w:pos="1418"/>
        </w:tabs>
        <w:ind w:left="1418" w:hanging="709"/>
        <w:rPr>
          <w:ins w:id="165" w:author="Paul Shi" w:date="2022-03-22T21:12:00Z"/>
          <w:lang w:val="en-GB"/>
        </w:rPr>
        <w:pPrChange w:id="166" w:author="Mabel Chow" w:date="2022-04-25T14:42:00Z">
          <w:pPr>
            <w:pStyle w:val="Heading3"/>
          </w:pPr>
        </w:pPrChange>
      </w:pPr>
      <w:del w:id="167" w:author="Paul Shi" w:date="2022-03-22T21:17:00Z">
        <w:r w:rsidRPr="009753F3" w:rsidDel="00FA72A7">
          <w:rPr>
            <w:lang w:val="en-GB"/>
          </w:rPr>
          <w:delText>Tie masonry veneer to backing in accordance with</w:delText>
        </w:r>
        <w:r w:rsidR="00F44C25" w:rsidRPr="009753F3" w:rsidDel="00FA72A7">
          <w:rPr>
            <w:lang w:val="en-GB"/>
          </w:rPr>
          <w:delText xml:space="preserve"> the</w:delText>
        </w:r>
        <w:r w:rsidRPr="009753F3" w:rsidDel="00FA72A7">
          <w:rPr>
            <w:lang w:val="en-GB"/>
          </w:rPr>
          <w:delText xml:space="preserve"> NBC, CAN3</w:delText>
        </w:r>
        <w:r w:rsidRPr="009753F3" w:rsidDel="00FA72A7">
          <w:rPr>
            <w:lang w:val="en-GB"/>
          </w:rPr>
          <w:noBreakHyphen/>
          <w:delText>S304</w:delText>
        </w:r>
        <w:r w:rsidR="00C97011" w:rsidRPr="009753F3" w:rsidDel="00FA72A7">
          <w:rPr>
            <w:lang w:val="en-GB"/>
          </w:rPr>
          <w:delText>-14</w:delText>
        </w:r>
        <w:r w:rsidRPr="009753F3" w:rsidDel="00FA72A7">
          <w:rPr>
            <w:lang w:val="en-GB"/>
          </w:rPr>
          <w:delText>, CAN3</w:delText>
        </w:r>
        <w:r w:rsidRPr="009753F3" w:rsidDel="00FA72A7">
          <w:rPr>
            <w:lang w:val="en-GB"/>
          </w:rPr>
          <w:noBreakHyphen/>
          <w:delText>A371</w:delText>
        </w:r>
        <w:r w:rsidR="00C97011" w:rsidRPr="009753F3" w:rsidDel="00FA72A7">
          <w:rPr>
            <w:lang w:val="en-GB"/>
          </w:rPr>
          <w:delText>-14</w:delText>
        </w:r>
        <w:r w:rsidRPr="009753F3" w:rsidDel="00FA72A7">
          <w:rPr>
            <w:lang w:val="en-GB"/>
          </w:rPr>
          <w:delText xml:space="preserve"> and as indicated</w:delText>
        </w:r>
        <w:r w:rsidR="00F44C25" w:rsidRPr="00606810" w:rsidDel="00FA72A7">
          <w:rPr>
            <w:lang w:val="en-GB"/>
            <w:rPrChange w:id="168" w:author="Mabel Chow" w:date="2022-04-25T14:42:00Z">
              <w:rPr/>
            </w:rPrChange>
          </w:rPr>
          <w:delText xml:space="preserve"> in the Contract Documents</w:delText>
        </w:r>
        <w:r w:rsidRPr="009753F3" w:rsidDel="00FA72A7">
          <w:rPr>
            <w:lang w:val="en-GB"/>
          </w:rPr>
          <w:delText>.</w:delText>
        </w:r>
      </w:del>
      <w:ins w:id="169" w:author="Paul Shi" w:date="2022-03-22T21:12:00Z">
        <w:r w:rsidR="009753F3" w:rsidRPr="009753F3">
          <w:rPr>
            <w:lang w:val="en-GB"/>
          </w:rPr>
          <w:t xml:space="preserve">Horizontal Masonry Reinforcement: </w:t>
        </w:r>
      </w:ins>
      <w:ins w:id="170" w:author="Paul Shi" w:date="2022-03-22T21:15:00Z">
        <w:r w:rsidR="00FA72A7">
          <w:rPr>
            <w:lang w:val="en-GB"/>
          </w:rPr>
          <w:t>heavy duty</w:t>
        </w:r>
      </w:ins>
      <w:ins w:id="171" w:author="Paul Shi" w:date="2022-03-22T21:12:00Z">
        <w:r w:rsidR="009753F3" w:rsidRPr="009753F3">
          <w:rPr>
            <w:lang w:val="en-GB"/>
          </w:rPr>
          <w:t xml:space="preserve"> </w:t>
        </w:r>
      </w:ins>
      <w:ins w:id="172" w:author="Paul Shi" w:date="2022-03-22T21:13:00Z">
        <w:r w:rsidR="009753F3">
          <w:rPr>
            <w:lang w:val="en-GB"/>
          </w:rPr>
          <w:t>ladder</w:t>
        </w:r>
      </w:ins>
      <w:ins w:id="173" w:author="Paul Shi" w:date="2022-03-22T21:12:00Z">
        <w:r w:rsidR="009753F3" w:rsidRPr="009753F3">
          <w:rPr>
            <w:lang w:val="en-GB"/>
          </w:rPr>
          <w:t xml:space="preserve"> type fabricated with 4.76 mm thick wires, galvanized after fabrication according to ASTM A153 Class B2, manufactured by Blok-Lok Ltd., Dur-O-Wal Ltd. or equal. Use standard type for single wythe walls (Blok-Lok, BL</w:t>
        </w:r>
      </w:ins>
      <w:ins w:id="174" w:author="Paul Shi" w:date="2022-03-22T21:14:00Z">
        <w:r w:rsidR="009753F3">
          <w:rPr>
            <w:lang w:val="en-GB"/>
          </w:rPr>
          <w:t>-10</w:t>
        </w:r>
      </w:ins>
      <w:ins w:id="175" w:author="Paul Shi" w:date="2022-03-22T21:12:00Z">
        <w:r w:rsidR="009753F3" w:rsidRPr="009753F3">
          <w:rPr>
            <w:lang w:val="en-GB"/>
          </w:rPr>
          <w:t xml:space="preserve">). For corners and intersecting walls use special corner sections and tee-sections such as Corner Lok and Blok-Lok Partition-Lok to match </w:t>
        </w:r>
      </w:ins>
      <w:ins w:id="176" w:author="Paul Shi" w:date="2022-04-13T08:55:00Z">
        <w:r w:rsidR="000B5BE9">
          <w:rPr>
            <w:lang w:val="en-GB"/>
          </w:rPr>
          <w:t>ladder</w:t>
        </w:r>
      </w:ins>
      <w:ins w:id="177" w:author="Paul Shi" w:date="2022-03-22T21:12:00Z">
        <w:r w:rsidR="009753F3" w:rsidRPr="009753F3">
          <w:rPr>
            <w:lang w:val="en-GB"/>
          </w:rPr>
          <w:t>-type reinforcing.</w:t>
        </w:r>
      </w:ins>
    </w:p>
    <w:p w14:paraId="364E650E" w14:textId="77777777" w:rsidR="009753F3" w:rsidRDefault="009753F3">
      <w:pPr>
        <w:pStyle w:val="Heading3"/>
        <w:tabs>
          <w:tab w:val="left" w:pos="1418"/>
        </w:tabs>
        <w:ind w:left="1418" w:hanging="709"/>
        <w:rPr>
          <w:ins w:id="178" w:author="Paul Shi" w:date="2022-03-22T21:12:00Z"/>
          <w:lang w:val="en-GB"/>
        </w:rPr>
        <w:pPrChange w:id="179" w:author="Mabel Chow" w:date="2022-04-25T14:42:00Z">
          <w:pPr>
            <w:pStyle w:val="Heading3"/>
          </w:pPr>
        </w:pPrChange>
      </w:pPr>
      <w:ins w:id="180" w:author="Paul Shi" w:date="2022-03-22T21:12:00Z">
        <w:r w:rsidRPr="00684093">
          <w:rPr>
            <w:lang w:val="en-GB"/>
          </w:rPr>
          <w:t>Vertical Reinforcement: billet steel, grade 400</w:t>
        </w:r>
      </w:ins>
      <w:ins w:id="181" w:author="Paul Shi" w:date="2022-03-22T21:16:00Z">
        <w:r w:rsidR="00FA72A7">
          <w:rPr>
            <w:lang w:val="en-GB"/>
          </w:rPr>
          <w:t>W</w:t>
        </w:r>
      </w:ins>
      <w:ins w:id="182" w:author="Paul Shi" w:date="2022-03-22T21:12:00Z">
        <w:r w:rsidRPr="00684093">
          <w:rPr>
            <w:lang w:val="en-GB"/>
          </w:rPr>
          <w:t>, deformed bars conforming to CSA G30.12 and Section 03200 – Concrete Reinforcement</w:t>
        </w:r>
        <w:r>
          <w:rPr>
            <w:lang w:val="en-GB"/>
          </w:rPr>
          <w:t>.</w:t>
        </w:r>
      </w:ins>
    </w:p>
    <w:p w14:paraId="788792FD" w14:textId="77777777" w:rsidR="009753F3" w:rsidRPr="00684093" w:rsidDel="003E77A7" w:rsidRDefault="009753F3">
      <w:pPr>
        <w:pStyle w:val="Heading3"/>
        <w:tabs>
          <w:tab w:val="left" w:pos="1418"/>
        </w:tabs>
        <w:ind w:left="1418" w:hanging="709"/>
        <w:rPr>
          <w:ins w:id="183" w:author="Paul Shi" w:date="2022-03-22T21:12:00Z"/>
          <w:del w:id="184" w:author="Mabel Chow" w:date="2022-04-25T14:41:00Z"/>
          <w:lang w:val="en-GB"/>
        </w:rPr>
        <w:pPrChange w:id="185" w:author="Mabel Chow" w:date="2022-04-25T14:42:00Z">
          <w:pPr>
            <w:pStyle w:val="Heading3"/>
          </w:pPr>
        </w:pPrChange>
      </w:pPr>
      <w:ins w:id="186" w:author="Paul Shi" w:date="2022-03-22T21:12:00Z">
        <w:del w:id="187" w:author="Mabel Chow" w:date="2022-04-25T14:41:00Z">
          <w:r w:rsidRPr="00606810" w:rsidDel="003E77A7">
            <w:rPr>
              <w:lang w:val="en-GB"/>
              <w:rPrChange w:id="188" w:author="Mabel Chow" w:date="2022-04-25T14:42:00Z">
                <w:rPr/>
              </w:rPrChange>
            </w:rPr>
            <w:delText>Concrete Blocks Connected to Steel Columns: Flex-O-Lok BLT-9 Seismic ties with adjustable Blok-Lok anchors welded to structural columns @ 400 mm spacing c/c.</w:delText>
          </w:r>
        </w:del>
      </w:ins>
    </w:p>
    <w:p w14:paraId="041EEA00" w14:textId="77777777" w:rsidR="009753F3" w:rsidRPr="00AF5460" w:rsidRDefault="009753F3">
      <w:pPr>
        <w:pStyle w:val="Heading3"/>
        <w:tabs>
          <w:tab w:val="left" w:pos="1418"/>
        </w:tabs>
        <w:ind w:left="1418" w:hanging="709"/>
        <w:rPr>
          <w:ins w:id="189" w:author="Paul Shi" w:date="2022-03-22T21:12:00Z"/>
          <w:lang w:val="en-GB"/>
        </w:rPr>
        <w:pPrChange w:id="190" w:author="Mabel Chow" w:date="2022-04-25T14:42:00Z">
          <w:pPr>
            <w:pStyle w:val="Heading3"/>
          </w:pPr>
        </w:pPrChange>
      </w:pPr>
      <w:ins w:id="191" w:author="Paul Shi" w:date="2022-03-22T21:12:00Z">
        <w:r w:rsidRPr="00606810">
          <w:rPr>
            <w:lang w:val="en-GB"/>
            <w:rPrChange w:id="192" w:author="Mabel Chow" w:date="2022-04-25T14:42:00Z">
              <w:rPr/>
            </w:rPrChange>
          </w:rPr>
          <w:t xml:space="preserve">Masonry Anchors: </w:t>
        </w:r>
      </w:ins>
    </w:p>
    <w:p w14:paraId="3103BFAB" w14:textId="77777777" w:rsidR="009753F3" w:rsidRPr="00AF5460" w:rsidRDefault="009753F3" w:rsidP="00B61279">
      <w:pPr>
        <w:pStyle w:val="Heading4"/>
        <w:rPr>
          <w:ins w:id="193" w:author="Paul Shi" w:date="2022-03-22T21:12:00Z"/>
          <w:lang w:val="en-GB"/>
        </w:rPr>
      </w:pPr>
      <w:ins w:id="194" w:author="Paul Shi" w:date="2022-03-22T21:12:00Z">
        <w:r w:rsidRPr="00606810">
          <w:rPr>
            <w:lang w:val="en-GB"/>
            <w:rPrChange w:id="195" w:author="Mabel Chow" w:date="2022-04-25T14:42:00Z">
              <w:rPr/>
            </w:rPrChange>
          </w:rPr>
          <w:t>Strap anchors: 38 mm x 6 mm thick x length as required for proper projection into masonry with bent end.</w:t>
        </w:r>
      </w:ins>
    </w:p>
    <w:p w14:paraId="77DCC967" w14:textId="77777777" w:rsidR="009753F3" w:rsidRPr="00AF5460" w:rsidRDefault="009753F3" w:rsidP="00B61279">
      <w:pPr>
        <w:pStyle w:val="Heading4"/>
        <w:rPr>
          <w:ins w:id="196" w:author="Paul Shi" w:date="2022-03-22T21:12:00Z"/>
          <w:lang w:val="en-GB"/>
        </w:rPr>
      </w:pPr>
      <w:ins w:id="197" w:author="Paul Shi" w:date="2022-03-22T21:12:00Z">
        <w:r w:rsidRPr="00606810">
          <w:rPr>
            <w:lang w:val="en-GB"/>
            <w:rPrChange w:id="198" w:author="Mabel Chow" w:date="2022-04-25T14:42:00Z">
              <w:rPr/>
            </w:rPrChange>
          </w:rPr>
          <w:t>All masonry anchors shall be hot dipped galvanized after fabrication in accordance with ASTM</w:t>
        </w:r>
        <w:r>
          <w:t xml:space="preserve"> A153 Class B2</w:t>
        </w:r>
      </w:ins>
    </w:p>
    <w:p w14:paraId="6C275CCA" w14:textId="77777777" w:rsidR="009753F3" w:rsidRPr="00AF5460" w:rsidDel="003E77A7" w:rsidRDefault="009753F3" w:rsidP="009753F3">
      <w:pPr>
        <w:pStyle w:val="Heading3"/>
        <w:rPr>
          <w:ins w:id="199" w:author="Paul Shi" w:date="2022-03-22T21:12:00Z"/>
          <w:del w:id="200" w:author="Mabel Chow" w:date="2022-04-25T14:40:00Z"/>
          <w:lang w:val="en-GB"/>
        </w:rPr>
      </w:pPr>
      <w:bookmarkStart w:id="201" w:name="_Hlk44947621"/>
      <w:ins w:id="202" w:author="Paul Shi" w:date="2022-03-22T21:12:00Z">
        <w:del w:id="203" w:author="Mabel Chow" w:date="2022-04-25T14:40:00Z">
          <w:r w:rsidRPr="00CA591A" w:rsidDel="003E77A7">
            <w:delText>Masonry Veneer Ties at new construction</w:delText>
          </w:r>
          <w:r w:rsidDel="003E77A7">
            <w:delText>:</w:delText>
          </w:r>
        </w:del>
      </w:ins>
    </w:p>
    <w:p w14:paraId="3D1FB2A2" w14:textId="77777777" w:rsidR="009753F3" w:rsidRPr="00AF5460" w:rsidDel="003E77A7" w:rsidRDefault="009753F3" w:rsidP="009753F3">
      <w:pPr>
        <w:pStyle w:val="Heading4"/>
        <w:rPr>
          <w:ins w:id="204" w:author="Paul Shi" w:date="2022-03-22T21:12:00Z"/>
          <w:del w:id="205" w:author="Mabel Chow" w:date="2022-04-25T14:40:00Z"/>
          <w:lang w:val="en-GB"/>
        </w:rPr>
      </w:pPr>
      <w:ins w:id="206" w:author="Paul Shi" w:date="2022-03-22T21:12:00Z">
        <w:del w:id="207" w:author="Mabel Chow" w:date="2022-04-25T14:40:00Z">
          <w:r w:rsidRPr="00CA591A" w:rsidDel="003E77A7">
            <w:delText>Adjustable Ties: Slotted Block Tie, type I man</w:delText>
          </w:r>
          <w:r w:rsidDel="003E77A7">
            <w:delText xml:space="preserve">ufactured by Fero Corporation. </w:delText>
          </w:r>
          <w:r w:rsidRPr="00CA591A" w:rsidDel="003E77A7">
            <w:delText>Length to suit concrete block and thickness of insulation.  V-tie length to provide placement of V-tie legs at centreline of veneer</w:delText>
          </w:r>
          <w:r w:rsidDel="003E77A7">
            <w:delText>.</w:delText>
          </w:r>
        </w:del>
      </w:ins>
    </w:p>
    <w:p w14:paraId="0414D76F" w14:textId="77777777" w:rsidR="009753F3" w:rsidRPr="00AF5460" w:rsidDel="003E77A7" w:rsidRDefault="009753F3" w:rsidP="009753F3">
      <w:pPr>
        <w:pStyle w:val="Heading4"/>
        <w:rPr>
          <w:ins w:id="208" w:author="Paul Shi" w:date="2022-03-22T21:12:00Z"/>
          <w:del w:id="209" w:author="Mabel Chow" w:date="2022-04-25T14:40:00Z"/>
          <w:lang w:val="en-GB"/>
        </w:rPr>
      </w:pPr>
      <w:ins w:id="210" w:author="Paul Shi" w:date="2022-03-22T21:12:00Z">
        <w:del w:id="211" w:author="Mabel Chow" w:date="2022-04-25T14:40:00Z">
          <w:r w:rsidRPr="00CA591A" w:rsidDel="003E77A7">
            <w:delText>Insulation Support: slotted polyethylene plates manufactured by Fero Corporation</w:delText>
          </w:r>
          <w:r w:rsidDel="003E77A7">
            <w:delText>.</w:delText>
          </w:r>
        </w:del>
      </w:ins>
    </w:p>
    <w:p w14:paraId="2E9963FD" w14:textId="77777777" w:rsidR="009753F3" w:rsidRPr="00AF5460" w:rsidDel="003E77A7" w:rsidRDefault="009753F3" w:rsidP="009753F3">
      <w:pPr>
        <w:pStyle w:val="Heading4"/>
        <w:rPr>
          <w:ins w:id="212" w:author="Paul Shi" w:date="2022-03-22T21:12:00Z"/>
          <w:del w:id="213" w:author="Mabel Chow" w:date="2022-04-25T14:40:00Z"/>
          <w:lang w:val="en-GB"/>
        </w:rPr>
      </w:pPr>
      <w:ins w:id="214" w:author="Paul Shi" w:date="2022-03-22T21:12:00Z">
        <w:del w:id="215" w:author="Mabel Chow" w:date="2022-04-25T14:40:00Z">
          <w:r w:rsidRPr="00CA591A" w:rsidDel="003E77A7">
            <w:delText>All masonry veneer ties metal components: AISI Type 304 stainless steel</w:delText>
          </w:r>
          <w:r w:rsidDel="003E77A7">
            <w:delText>.</w:delText>
          </w:r>
        </w:del>
      </w:ins>
    </w:p>
    <w:p w14:paraId="4D9DB042" w14:textId="77777777" w:rsidR="009753F3" w:rsidRPr="00FA72A7" w:rsidDel="003E77A7" w:rsidRDefault="009753F3" w:rsidP="009753F3">
      <w:pPr>
        <w:pStyle w:val="Heading3"/>
        <w:rPr>
          <w:ins w:id="216" w:author="Paul Shi" w:date="2022-03-22T21:17:00Z"/>
          <w:del w:id="217" w:author="Mabel Chow" w:date="2022-04-25T14:40:00Z"/>
          <w:lang w:val="en-GB"/>
          <w:rPrChange w:id="218" w:author="Paul Shi" w:date="2022-03-22T21:17:00Z">
            <w:rPr>
              <w:ins w:id="219" w:author="Paul Shi" w:date="2022-03-22T21:17:00Z"/>
              <w:del w:id="220" w:author="Mabel Chow" w:date="2022-04-25T14:40:00Z"/>
            </w:rPr>
          </w:rPrChange>
        </w:rPr>
      </w:pPr>
      <w:ins w:id="221" w:author="Paul Shi" w:date="2022-03-22T21:12:00Z">
        <w:del w:id="222" w:author="Mabel Chow" w:date="2022-04-25T14:40:00Z">
          <w:r w:rsidRPr="00CA591A" w:rsidDel="003E77A7">
            <w:delText>Masonry Veneer Ties at existing construction</w:delText>
          </w:r>
          <w:r w:rsidDel="003E77A7">
            <w:delText>:</w:delText>
          </w:r>
          <w:r w:rsidRPr="00AF5460" w:rsidDel="003E77A7">
            <w:delText xml:space="preserve"> </w:delText>
          </w:r>
          <w:r w:rsidRPr="00CA591A" w:rsidDel="003E77A7">
            <w:delText>6 mm stainless steel ‘Helifix’ masonry tie manufactured by Blok-Lok Ltd</w:delText>
          </w:r>
        </w:del>
      </w:ins>
    </w:p>
    <w:p w14:paraId="357FBB87" w14:textId="77777777" w:rsidR="00FA72A7" w:rsidRPr="00CC420B" w:rsidRDefault="00FA72A7" w:rsidP="00FA72A7">
      <w:pPr>
        <w:pStyle w:val="Heading2"/>
        <w:rPr>
          <w:ins w:id="223" w:author="Paul Shi" w:date="2022-03-22T21:17:00Z"/>
          <w:lang w:val="en-GB"/>
        </w:rPr>
      </w:pPr>
      <w:ins w:id="224" w:author="Paul Shi" w:date="2022-03-22T21:17:00Z">
        <w:r w:rsidRPr="00CC420B">
          <w:rPr>
            <w:lang w:val="en-GB"/>
          </w:rPr>
          <w:t>Bonding and</w:t>
        </w:r>
        <w:r>
          <w:rPr>
            <w:lang w:val="en-GB"/>
          </w:rPr>
          <w:t xml:space="preserve"> </w:t>
        </w:r>
        <w:r w:rsidRPr="00CC420B">
          <w:rPr>
            <w:lang w:val="en-GB"/>
          </w:rPr>
          <w:t>Tying</w:t>
        </w:r>
      </w:ins>
    </w:p>
    <w:p w14:paraId="004A04EF" w14:textId="77777777" w:rsidR="00FA72A7" w:rsidRPr="00CC420B" w:rsidRDefault="00FA72A7" w:rsidP="00FA72A7">
      <w:pPr>
        <w:pStyle w:val="Heading3"/>
        <w:rPr>
          <w:ins w:id="225" w:author="Paul Shi" w:date="2022-03-22T21:17:00Z"/>
          <w:lang w:val="en-GB"/>
        </w:rPr>
      </w:pPr>
      <w:ins w:id="226" w:author="Paul Shi" w:date="2022-03-22T21:17:00Z">
        <w:r w:rsidRPr="00CC420B">
          <w:rPr>
            <w:lang w:val="en-GB"/>
          </w:rPr>
          <w:t xml:space="preserve">Bond walls of two or more wythes using </w:t>
        </w:r>
        <w:r w:rsidRPr="0035454F">
          <w:rPr>
            <w:lang w:val="en-GB"/>
            <w:rPrChange w:id="227" w:author="Paul Shi" w:date="2022-04-13T08:59:00Z">
              <w:rPr>
                <w:highlight w:val="yellow"/>
                <w:lang w:val="en-GB"/>
              </w:rPr>
            </w:rPrChange>
          </w:rPr>
          <w:t>metal</w:t>
        </w:r>
        <w:r w:rsidRPr="00CC420B">
          <w:rPr>
            <w:lang w:val="en-GB"/>
          </w:rPr>
          <w:t xml:space="preserve"> connectors in accordance with the NBC, CAN</w:t>
        </w:r>
        <w:r w:rsidRPr="00CC420B">
          <w:rPr>
            <w:lang w:val="en-GB"/>
          </w:rPr>
          <w:noBreakHyphen/>
          <w:t>S304</w:t>
        </w:r>
        <w:r>
          <w:rPr>
            <w:lang w:val="en-GB"/>
          </w:rPr>
          <w:t>-14</w:t>
        </w:r>
        <w:r w:rsidRPr="00CC420B">
          <w:rPr>
            <w:lang w:val="en-GB"/>
          </w:rPr>
          <w:t>, CAN</w:t>
        </w:r>
        <w:r w:rsidRPr="00CC420B">
          <w:rPr>
            <w:lang w:val="en-GB"/>
          </w:rPr>
          <w:noBreakHyphen/>
          <w:t>A371</w:t>
        </w:r>
        <w:r>
          <w:rPr>
            <w:lang w:val="en-GB"/>
          </w:rPr>
          <w:t>-14</w:t>
        </w:r>
        <w:r w:rsidRPr="00CC420B">
          <w:rPr>
            <w:lang w:val="en-GB"/>
          </w:rPr>
          <w:t xml:space="preserve"> and as indicated</w:t>
        </w:r>
        <w:r w:rsidRPr="00CC420B">
          <w:t xml:space="preserve"> in the Contract Documents</w:t>
        </w:r>
        <w:r w:rsidRPr="00CC420B">
          <w:rPr>
            <w:lang w:val="en-GB"/>
          </w:rPr>
          <w:t>.</w:t>
        </w:r>
      </w:ins>
    </w:p>
    <w:p w14:paraId="32AC04F7" w14:textId="77777777" w:rsidR="009753F3" w:rsidRPr="00FA72A7" w:rsidRDefault="00FA72A7">
      <w:pPr>
        <w:pStyle w:val="Heading3"/>
        <w:rPr>
          <w:lang w:val="en-GB"/>
        </w:rPr>
        <w:pPrChange w:id="228" w:author="Paul Shi" w:date="2022-03-22T21:18:00Z">
          <w:pPr>
            <w:pStyle w:val="Heading3"/>
            <w:tabs>
              <w:tab w:val="left" w:pos="1418"/>
            </w:tabs>
            <w:ind w:left="1418" w:hanging="709"/>
          </w:pPr>
        </w:pPrChange>
      </w:pPr>
      <w:ins w:id="229" w:author="Paul Shi" w:date="2022-03-22T21:17:00Z">
        <w:r w:rsidRPr="009753F3">
          <w:rPr>
            <w:lang w:val="en-GB"/>
          </w:rPr>
          <w:t>Tie masonry veneer to backing in accordance with the NBC, CAN</w:t>
        </w:r>
        <w:r w:rsidRPr="009753F3">
          <w:rPr>
            <w:lang w:val="en-GB"/>
          </w:rPr>
          <w:noBreakHyphen/>
          <w:t>S304-14, CAN</w:t>
        </w:r>
        <w:r w:rsidRPr="009753F3">
          <w:rPr>
            <w:lang w:val="en-GB"/>
          </w:rPr>
          <w:noBreakHyphen/>
          <w:t>A371-14 and as indicated</w:t>
        </w:r>
        <w:r w:rsidRPr="00CC420B">
          <w:t xml:space="preserve"> in the Contract Documents</w:t>
        </w:r>
        <w:r w:rsidRPr="009753F3">
          <w:rPr>
            <w:lang w:val="en-GB"/>
          </w:rPr>
          <w:t xml:space="preserve">. </w:t>
        </w:r>
      </w:ins>
      <w:bookmarkEnd w:id="201"/>
    </w:p>
    <w:p w14:paraId="0C473DCB" w14:textId="77777777" w:rsidR="005A22D8" w:rsidRPr="00CC420B" w:rsidRDefault="005A22D8">
      <w:pPr>
        <w:pStyle w:val="Heading2"/>
        <w:rPr>
          <w:lang w:val="en-GB"/>
        </w:rPr>
      </w:pPr>
      <w:r w:rsidRPr="00CC420B">
        <w:rPr>
          <w:lang w:val="en-GB"/>
        </w:rPr>
        <w:t>Reinforced</w:t>
      </w:r>
      <w:r w:rsidR="00661D84">
        <w:rPr>
          <w:lang w:val="en-GB"/>
        </w:rPr>
        <w:t xml:space="preserve"> </w:t>
      </w:r>
      <w:r w:rsidRPr="00CC420B">
        <w:rPr>
          <w:lang w:val="en-GB"/>
        </w:rPr>
        <w:t>Lintels and Bond</w:t>
      </w:r>
      <w:r w:rsidR="00661D84">
        <w:rPr>
          <w:lang w:val="en-GB"/>
        </w:rPr>
        <w:t xml:space="preserve"> </w:t>
      </w:r>
      <w:r w:rsidRPr="00CC420B">
        <w:rPr>
          <w:lang w:val="en-GB"/>
        </w:rPr>
        <w:t>Beams</w:t>
      </w:r>
    </w:p>
    <w:p w14:paraId="241A503E" w14:textId="77777777" w:rsidR="005A22D8" w:rsidRPr="00CC420B" w:rsidRDefault="005A22D8" w:rsidP="005E1D37">
      <w:pPr>
        <w:pStyle w:val="Heading3"/>
        <w:tabs>
          <w:tab w:val="left" w:pos="1418"/>
        </w:tabs>
        <w:ind w:left="1418" w:hanging="709"/>
        <w:rPr>
          <w:lang w:val="en-GB"/>
        </w:rPr>
      </w:pPr>
      <w:r w:rsidRPr="00CC420B">
        <w:rPr>
          <w:lang w:val="en-GB"/>
        </w:rPr>
        <w:lastRenderedPageBreak/>
        <w:t>Reinforce masonry lintels and bond beams as indicated</w:t>
      </w:r>
      <w:r w:rsidR="00F44C25" w:rsidRPr="00CC420B">
        <w:t xml:space="preserve"> in the Contract Documents</w:t>
      </w:r>
      <w:r w:rsidRPr="00CC420B">
        <w:rPr>
          <w:lang w:val="en-GB"/>
        </w:rPr>
        <w:t>.</w:t>
      </w:r>
    </w:p>
    <w:p w14:paraId="2085168B" w14:textId="77777777" w:rsidR="005A22D8" w:rsidRPr="00CC420B" w:rsidRDefault="005A22D8" w:rsidP="005E1D37">
      <w:pPr>
        <w:pStyle w:val="Heading3"/>
        <w:tabs>
          <w:tab w:val="left" w:pos="1418"/>
        </w:tabs>
        <w:ind w:left="1418" w:hanging="709"/>
        <w:rPr>
          <w:lang w:val="en-GB"/>
        </w:rPr>
      </w:pPr>
      <w:r w:rsidRPr="00CC420B">
        <w:rPr>
          <w:lang w:val="en-GB"/>
        </w:rPr>
        <w:t>Place and grout reinforcement in accordance with CAN</w:t>
      </w:r>
      <w:del w:id="230" w:author="Paul Shi" w:date="2022-04-13T08:57:00Z">
        <w:r w:rsidRPr="00CC420B" w:rsidDel="0013414C">
          <w:rPr>
            <w:lang w:val="en-GB"/>
          </w:rPr>
          <w:delText>3</w:delText>
        </w:r>
      </w:del>
      <w:r w:rsidRPr="00CC420B">
        <w:rPr>
          <w:lang w:val="en-GB"/>
        </w:rPr>
        <w:noBreakHyphen/>
        <w:t>S304</w:t>
      </w:r>
      <w:r w:rsidR="00C97011">
        <w:rPr>
          <w:lang w:val="en-GB"/>
        </w:rPr>
        <w:t>-14</w:t>
      </w:r>
      <w:r w:rsidR="006D195E" w:rsidRPr="00CC420B">
        <w:rPr>
          <w:lang w:val="en-GB"/>
        </w:rPr>
        <w:t>.</w:t>
      </w:r>
    </w:p>
    <w:p w14:paraId="2CBE98EE" w14:textId="77777777" w:rsidR="005A22D8" w:rsidRPr="00CC420B" w:rsidRDefault="005A22D8">
      <w:pPr>
        <w:pStyle w:val="Heading2"/>
        <w:rPr>
          <w:lang w:val="en-GB"/>
        </w:rPr>
      </w:pPr>
      <w:r w:rsidRPr="00CC420B">
        <w:rPr>
          <w:lang w:val="en-GB"/>
        </w:rPr>
        <w:t>Grouting</w:t>
      </w:r>
    </w:p>
    <w:p w14:paraId="26FDB269" w14:textId="77777777" w:rsidR="005A22D8" w:rsidRPr="00CC420B" w:rsidRDefault="005A22D8" w:rsidP="00194C0A">
      <w:pPr>
        <w:pStyle w:val="Heading3"/>
        <w:tabs>
          <w:tab w:val="left" w:pos="1418"/>
        </w:tabs>
        <w:ind w:left="1418" w:hanging="709"/>
        <w:rPr>
          <w:lang w:val="en-GB"/>
        </w:rPr>
      </w:pPr>
      <w:r w:rsidRPr="00CC420B">
        <w:rPr>
          <w:lang w:val="en-GB"/>
        </w:rPr>
        <w:t>Grout masonry in accordance with CAN</w:t>
      </w:r>
      <w:del w:id="231" w:author="Paul Shi" w:date="2022-04-13T08:57:00Z">
        <w:r w:rsidRPr="00CC420B" w:rsidDel="0013414C">
          <w:rPr>
            <w:lang w:val="en-GB"/>
          </w:rPr>
          <w:delText>3</w:delText>
        </w:r>
      </w:del>
      <w:r w:rsidRPr="00CC420B">
        <w:rPr>
          <w:lang w:val="en-GB"/>
        </w:rPr>
        <w:noBreakHyphen/>
        <w:t>S304</w:t>
      </w:r>
      <w:r w:rsidR="00C97011">
        <w:rPr>
          <w:lang w:val="en-GB"/>
        </w:rPr>
        <w:t>-14</w:t>
      </w:r>
      <w:r w:rsidRPr="00CC420B">
        <w:rPr>
          <w:lang w:val="en-GB"/>
        </w:rPr>
        <w:t>, CSA-A371</w:t>
      </w:r>
      <w:r w:rsidR="00C97011">
        <w:rPr>
          <w:lang w:val="en-GB"/>
        </w:rPr>
        <w:t>-14</w:t>
      </w:r>
      <w:r w:rsidRPr="00CC420B">
        <w:rPr>
          <w:lang w:val="en-GB"/>
        </w:rPr>
        <w:t xml:space="preserve"> and CSA-A179</w:t>
      </w:r>
      <w:r w:rsidR="00C97011">
        <w:rPr>
          <w:lang w:val="en-GB"/>
        </w:rPr>
        <w:t>-14</w:t>
      </w:r>
      <w:r w:rsidRPr="00CC420B">
        <w:rPr>
          <w:lang w:val="en-GB"/>
        </w:rPr>
        <w:t xml:space="preserve"> and as indicated</w:t>
      </w:r>
      <w:r w:rsidR="00F44C25" w:rsidRPr="00CC420B">
        <w:t xml:space="preserve"> in the Contract Documents</w:t>
      </w:r>
      <w:r w:rsidRPr="00CC420B">
        <w:rPr>
          <w:lang w:val="en-GB"/>
        </w:rPr>
        <w:t>.</w:t>
      </w:r>
    </w:p>
    <w:p w14:paraId="6DB238B7" w14:textId="77777777" w:rsidR="005A22D8" w:rsidRPr="00CC420B" w:rsidRDefault="005A22D8">
      <w:pPr>
        <w:pStyle w:val="Heading2"/>
        <w:rPr>
          <w:lang w:val="en-GB"/>
        </w:rPr>
      </w:pPr>
      <w:r w:rsidRPr="00CC420B">
        <w:rPr>
          <w:lang w:val="en-GB"/>
        </w:rPr>
        <w:t>Metal Anchors</w:t>
      </w:r>
    </w:p>
    <w:p w14:paraId="6936A4C3" w14:textId="77777777" w:rsidR="005A22D8" w:rsidRPr="00CC420B" w:rsidRDefault="005A22D8" w:rsidP="00194C0A">
      <w:pPr>
        <w:pStyle w:val="Heading3"/>
        <w:tabs>
          <w:tab w:val="left" w:pos="1418"/>
        </w:tabs>
        <w:ind w:left="1418" w:hanging="709"/>
        <w:rPr>
          <w:lang w:val="en-GB"/>
        </w:rPr>
      </w:pPr>
      <w:r w:rsidRPr="00CC420B">
        <w:rPr>
          <w:lang w:val="en-GB"/>
        </w:rPr>
        <w:t>Supply and install metal anchors as indicated</w:t>
      </w:r>
      <w:r w:rsidR="00F44C25" w:rsidRPr="00CC420B">
        <w:t xml:space="preserve"> in the Contract Documents</w:t>
      </w:r>
      <w:r w:rsidRPr="00CC420B">
        <w:rPr>
          <w:lang w:val="en-GB"/>
        </w:rPr>
        <w:t>.</w:t>
      </w:r>
    </w:p>
    <w:p w14:paraId="705BB669" w14:textId="77777777" w:rsidR="005A22D8" w:rsidRPr="00CC420B" w:rsidRDefault="005A22D8">
      <w:pPr>
        <w:pStyle w:val="Heading2"/>
        <w:rPr>
          <w:lang w:val="en-GB"/>
        </w:rPr>
      </w:pPr>
      <w:r w:rsidRPr="00CC420B">
        <w:rPr>
          <w:lang w:val="en-GB"/>
        </w:rPr>
        <w:t>Lateral Support</w:t>
      </w:r>
      <w:r w:rsidR="003D245E">
        <w:rPr>
          <w:lang w:val="en-GB"/>
        </w:rPr>
        <w:t xml:space="preserve"> </w:t>
      </w:r>
      <w:r w:rsidRPr="00CC420B">
        <w:rPr>
          <w:lang w:val="en-GB"/>
        </w:rPr>
        <w:t>and Anchorage</w:t>
      </w:r>
      <w:r w:rsidR="00661D84">
        <w:rPr>
          <w:lang w:val="en-GB"/>
        </w:rPr>
        <w:t xml:space="preserve"> </w:t>
      </w:r>
    </w:p>
    <w:p w14:paraId="0971D7BA" w14:textId="77777777" w:rsidR="005A22D8" w:rsidRPr="00CC420B" w:rsidRDefault="005A22D8" w:rsidP="00194C0A">
      <w:pPr>
        <w:pStyle w:val="Heading3"/>
        <w:tabs>
          <w:tab w:val="left" w:pos="1418"/>
        </w:tabs>
        <w:ind w:left="1418" w:hanging="709"/>
        <w:rPr>
          <w:lang w:val="en-GB"/>
        </w:rPr>
      </w:pPr>
      <w:r w:rsidRPr="00CC420B">
        <w:rPr>
          <w:lang w:val="en-GB"/>
        </w:rPr>
        <w:t>Supply and install lateral support and anchorage in accordance with CAN</w:t>
      </w:r>
      <w:del w:id="232" w:author="Paul Shi" w:date="2022-04-13T08:57:00Z">
        <w:r w:rsidRPr="00CC420B" w:rsidDel="0013414C">
          <w:rPr>
            <w:lang w:val="en-GB"/>
          </w:rPr>
          <w:delText>3</w:delText>
        </w:r>
      </w:del>
      <w:r w:rsidRPr="00CC420B">
        <w:rPr>
          <w:lang w:val="en-GB"/>
        </w:rPr>
        <w:noBreakHyphen/>
        <w:t>S304</w:t>
      </w:r>
      <w:r w:rsidR="00C97011">
        <w:rPr>
          <w:lang w:val="en-GB"/>
        </w:rPr>
        <w:t>-14</w:t>
      </w:r>
      <w:r w:rsidRPr="00CC420B">
        <w:rPr>
          <w:lang w:val="en-GB"/>
        </w:rPr>
        <w:t>, CSA-A371</w:t>
      </w:r>
      <w:r w:rsidR="00C97011">
        <w:rPr>
          <w:lang w:val="en-GB"/>
        </w:rPr>
        <w:t>-14</w:t>
      </w:r>
      <w:r w:rsidRPr="00CC420B">
        <w:rPr>
          <w:lang w:val="en-GB"/>
        </w:rPr>
        <w:t xml:space="preserve"> and CSA-</w:t>
      </w:r>
      <w:r w:rsidR="00C97011" w:rsidRPr="00CC420B">
        <w:rPr>
          <w:lang w:val="en-GB"/>
        </w:rPr>
        <w:t>A179</w:t>
      </w:r>
      <w:r w:rsidR="00C97011">
        <w:rPr>
          <w:lang w:val="en-GB"/>
        </w:rPr>
        <w:t>-14</w:t>
      </w:r>
      <w:r w:rsidRPr="00CC420B">
        <w:rPr>
          <w:lang w:val="en-GB"/>
        </w:rPr>
        <w:t>and as indicated</w:t>
      </w:r>
      <w:r w:rsidR="00F44C25" w:rsidRPr="00CC420B">
        <w:t xml:space="preserve"> in the Contract Documents</w:t>
      </w:r>
      <w:r w:rsidRPr="00CC420B">
        <w:rPr>
          <w:lang w:val="en-GB"/>
        </w:rPr>
        <w:t>.</w:t>
      </w:r>
    </w:p>
    <w:p w14:paraId="6F6DBE87" w14:textId="77777777" w:rsidR="005A22D8" w:rsidRPr="00CC420B" w:rsidRDefault="005A22D8">
      <w:pPr>
        <w:pStyle w:val="Heading2"/>
        <w:rPr>
          <w:lang w:val="en-GB"/>
        </w:rPr>
      </w:pPr>
      <w:r w:rsidRPr="00CC420B">
        <w:rPr>
          <w:lang w:val="en-GB"/>
        </w:rPr>
        <w:t>Control Joints</w:t>
      </w:r>
    </w:p>
    <w:p w14:paraId="60333794" w14:textId="77777777" w:rsidR="005A22D8" w:rsidRPr="00CC420B" w:rsidRDefault="005A22D8" w:rsidP="00194C0A">
      <w:pPr>
        <w:pStyle w:val="Heading3"/>
        <w:tabs>
          <w:tab w:val="left" w:pos="1418"/>
        </w:tabs>
        <w:ind w:left="1418" w:hanging="709"/>
        <w:rPr>
          <w:lang w:val="en-GB"/>
        </w:rPr>
      </w:pPr>
      <w:r w:rsidRPr="00CC420B">
        <w:rPr>
          <w:lang w:val="en-GB"/>
        </w:rPr>
        <w:t>Terminate reinforcement 25 mm short of each side of control joints unless otherwise indicated</w:t>
      </w:r>
      <w:r w:rsidR="00F44C25" w:rsidRPr="00CC420B">
        <w:t xml:space="preserve"> in the Contract Documents</w:t>
      </w:r>
      <w:r w:rsidRPr="00CC420B">
        <w:rPr>
          <w:lang w:val="en-GB"/>
        </w:rPr>
        <w:t>.</w:t>
      </w:r>
    </w:p>
    <w:p w14:paraId="27E81065" w14:textId="77777777" w:rsidR="005A22D8" w:rsidRPr="00CC420B" w:rsidRDefault="005A22D8">
      <w:pPr>
        <w:pStyle w:val="Heading2"/>
        <w:rPr>
          <w:lang w:val="en-GB"/>
        </w:rPr>
      </w:pPr>
      <w:r w:rsidRPr="00CC420B">
        <w:rPr>
          <w:lang w:val="en-GB"/>
        </w:rPr>
        <w:t>Field Bending</w:t>
      </w:r>
    </w:p>
    <w:p w14:paraId="0CC9AE30" w14:textId="77777777" w:rsidR="005A22D8" w:rsidRPr="00CC420B" w:rsidRDefault="005A22D8" w:rsidP="005E1D37">
      <w:pPr>
        <w:pStyle w:val="Heading3"/>
        <w:tabs>
          <w:tab w:val="left" w:pos="1418"/>
        </w:tabs>
        <w:ind w:left="1418" w:hanging="709"/>
        <w:rPr>
          <w:lang w:val="en-GB"/>
        </w:rPr>
      </w:pPr>
      <w:r w:rsidRPr="00CC420B">
        <w:rPr>
          <w:lang w:val="en-GB"/>
        </w:rPr>
        <w:t>Do not field bend reinforcement and connectors except where indicated</w:t>
      </w:r>
      <w:r w:rsidR="00F44C25" w:rsidRPr="00CC420B">
        <w:t xml:space="preserve"> in the Contract Documents</w:t>
      </w:r>
      <w:r w:rsidRPr="00CC420B">
        <w:rPr>
          <w:lang w:val="en-GB"/>
        </w:rPr>
        <w:t xml:space="preserve"> or </w:t>
      </w:r>
      <w:r w:rsidR="00F44C25" w:rsidRPr="00CC420B">
        <w:rPr>
          <w:lang w:val="en-GB"/>
        </w:rPr>
        <w:t xml:space="preserve">where </w:t>
      </w:r>
      <w:r w:rsidRPr="00CC420B">
        <w:rPr>
          <w:lang w:val="en-GB"/>
        </w:rPr>
        <w:t>authorized</w:t>
      </w:r>
      <w:r w:rsidR="00F44C25" w:rsidRPr="00CC420B">
        <w:rPr>
          <w:lang w:val="en-GB"/>
        </w:rPr>
        <w:t xml:space="preserve"> by the Consultant</w:t>
      </w:r>
      <w:r w:rsidRPr="00CC420B">
        <w:rPr>
          <w:lang w:val="en-GB"/>
        </w:rPr>
        <w:t>.</w:t>
      </w:r>
    </w:p>
    <w:p w14:paraId="302C2375" w14:textId="77777777" w:rsidR="005A22D8" w:rsidRPr="00CC420B" w:rsidRDefault="005A22D8" w:rsidP="005E1D37">
      <w:pPr>
        <w:pStyle w:val="Heading3"/>
        <w:tabs>
          <w:tab w:val="left" w:pos="1418"/>
        </w:tabs>
        <w:ind w:left="1418" w:hanging="709"/>
        <w:rPr>
          <w:lang w:val="en-GB"/>
        </w:rPr>
      </w:pPr>
      <w:r w:rsidRPr="00CC420B">
        <w:rPr>
          <w:lang w:val="en-GB"/>
        </w:rPr>
        <w:t>When field bending is authorized, bend without heat, applying a slow and steady pressure.</w:t>
      </w:r>
    </w:p>
    <w:p w14:paraId="285905F0" w14:textId="77777777" w:rsidR="005A22D8" w:rsidRPr="00CC420B" w:rsidRDefault="005A22D8" w:rsidP="005E1D37">
      <w:pPr>
        <w:pStyle w:val="Heading3"/>
        <w:tabs>
          <w:tab w:val="left" w:pos="1418"/>
        </w:tabs>
        <w:ind w:left="1418" w:hanging="709"/>
        <w:rPr>
          <w:lang w:val="en-GB"/>
        </w:rPr>
      </w:pPr>
      <w:r w:rsidRPr="00CC420B">
        <w:rPr>
          <w:lang w:val="en-GB"/>
        </w:rPr>
        <w:t>Replace bars and connectors which develop cracks or splits.</w:t>
      </w:r>
    </w:p>
    <w:p w14:paraId="7A459822" w14:textId="77777777" w:rsidR="005A22D8" w:rsidRPr="00CC420B" w:rsidRDefault="005A22D8">
      <w:pPr>
        <w:pStyle w:val="Heading2"/>
        <w:rPr>
          <w:lang w:val="en-GB"/>
        </w:rPr>
      </w:pPr>
      <w:r w:rsidRPr="00CC420B">
        <w:rPr>
          <w:lang w:val="en-GB"/>
        </w:rPr>
        <w:t>Field Touch-up</w:t>
      </w:r>
    </w:p>
    <w:p w14:paraId="5AEA4949" w14:textId="77777777" w:rsidR="005A22D8" w:rsidRPr="00CC420B" w:rsidRDefault="005A22D8" w:rsidP="00194C0A">
      <w:pPr>
        <w:pStyle w:val="Heading3"/>
        <w:tabs>
          <w:tab w:val="left" w:pos="1418"/>
        </w:tabs>
        <w:ind w:left="1418" w:hanging="709"/>
        <w:rPr>
          <w:lang w:val="en-GB"/>
        </w:rPr>
      </w:pPr>
      <w:r w:rsidRPr="00CC420B">
        <w:rPr>
          <w:lang w:val="en-GB"/>
        </w:rPr>
        <w:t xml:space="preserve">Touch up damaged and cut ends of epoxy coated or galvanized reinforcement steel and connectors with </w:t>
      </w:r>
      <w:r w:rsidR="00F44C25" w:rsidRPr="00CC420B">
        <w:rPr>
          <w:lang w:val="en-GB"/>
        </w:rPr>
        <w:t xml:space="preserve">a </w:t>
      </w:r>
      <w:r w:rsidRPr="00CC420B">
        <w:rPr>
          <w:lang w:val="en-GB"/>
        </w:rPr>
        <w:t xml:space="preserve">compatible finish to provide </w:t>
      </w:r>
      <w:r w:rsidR="00F44C25" w:rsidRPr="00CC420B">
        <w:rPr>
          <w:lang w:val="en-GB"/>
        </w:rPr>
        <w:t xml:space="preserve">a </w:t>
      </w:r>
      <w:r w:rsidRPr="00CC420B">
        <w:rPr>
          <w:lang w:val="en-GB"/>
        </w:rPr>
        <w:t>continuous coating.</w:t>
      </w:r>
    </w:p>
    <w:p w14:paraId="690A55F3" w14:textId="77777777" w:rsidR="005A22D8" w:rsidRPr="00CC420B" w:rsidRDefault="005A22D8">
      <w:pPr>
        <w:pStyle w:val="Heading2"/>
        <w:rPr>
          <w:lang w:val="en-GB"/>
        </w:rPr>
      </w:pPr>
      <w:r w:rsidRPr="00CC420B">
        <w:rPr>
          <w:lang w:val="en-GB"/>
        </w:rPr>
        <w:t>Cleaning</w:t>
      </w:r>
    </w:p>
    <w:p w14:paraId="4C9042B6" w14:textId="77777777" w:rsidR="005A22D8" w:rsidRPr="00CC420B" w:rsidRDefault="005A22D8" w:rsidP="00194C0A">
      <w:pPr>
        <w:pStyle w:val="Heading3"/>
        <w:tabs>
          <w:tab w:val="left" w:pos="1418"/>
        </w:tabs>
        <w:ind w:left="1418" w:hanging="709"/>
        <w:rPr>
          <w:lang w:val="en-GB"/>
        </w:rPr>
      </w:pPr>
      <w:r w:rsidRPr="00CC420B">
        <w:rPr>
          <w:lang w:val="en-GB"/>
        </w:rPr>
        <w:t xml:space="preserve">Upon completion of installation, remove </w:t>
      </w:r>
      <w:r w:rsidR="00F44C25" w:rsidRPr="00CC420B">
        <w:rPr>
          <w:lang w:val="en-GB"/>
        </w:rPr>
        <w:t xml:space="preserve">any </w:t>
      </w:r>
      <w:r w:rsidRPr="00CC420B">
        <w:rPr>
          <w:lang w:val="en-GB"/>
        </w:rPr>
        <w:t>surplus materials, rubbish, tools and equipment barriers.</w:t>
      </w:r>
    </w:p>
    <w:p w14:paraId="555C2E7C" w14:textId="77777777" w:rsidR="005A22D8" w:rsidRPr="00CC420B" w:rsidRDefault="005A22D8">
      <w:pPr>
        <w:pStyle w:val="Other"/>
        <w:spacing w:before="240"/>
        <w:jc w:val="center"/>
        <w:rPr>
          <w:rFonts w:ascii="Calibri" w:hAnsi="Calibri"/>
          <w:b/>
          <w:sz w:val="22"/>
          <w:szCs w:val="22"/>
        </w:rPr>
      </w:pPr>
      <w:r w:rsidRPr="00CC420B">
        <w:rPr>
          <w:rFonts w:ascii="Calibri" w:hAnsi="Calibri"/>
          <w:b/>
          <w:sz w:val="22"/>
          <w:szCs w:val="22"/>
        </w:rPr>
        <w:t>END OF SECTION</w:t>
      </w:r>
    </w:p>
    <w:sectPr w:rsidR="005A22D8" w:rsidRPr="00CC420B" w:rsidSect="00661D84">
      <w:headerReference w:type="even" r:id="rId15"/>
      <w:headerReference w:type="default" r:id="rId16"/>
      <w:headerReference w:type="first" r:id="rId17"/>
      <w:pgSz w:w="12240" w:h="15840" w:code="1"/>
      <w:pgMar w:top="1440" w:right="720" w:bottom="144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8" w:author="Radulovic, Nicole" w:date="2022-11-03T11:49:00Z" w:initials="RN">
    <w:p w14:paraId="08772548" w14:textId="77777777" w:rsidR="00B61279" w:rsidRDefault="00B61279">
      <w:pPr>
        <w:pStyle w:val="CommentText"/>
      </w:pPr>
      <w:r>
        <w:rPr>
          <w:rStyle w:val="CommentReference"/>
        </w:rPr>
        <w:annotationRef/>
      </w:r>
      <w:r>
        <w:t>Should the other Div04 specs be referenced here?</w:t>
      </w:r>
    </w:p>
  </w:comment>
  <w:comment w:id="88" w:author="Radulovic, Nicole" w:date="2022-11-03T11:49:00Z" w:initials="RN">
    <w:p w14:paraId="5DDDFCF1" w14:textId="77777777" w:rsidR="00B61279" w:rsidRDefault="00B61279">
      <w:pPr>
        <w:pStyle w:val="CommentText"/>
      </w:pPr>
      <w:r>
        <w:rPr>
          <w:rStyle w:val="CommentReference"/>
        </w:rPr>
        <w:annotationRef/>
      </w:r>
      <w:r>
        <w:t>TBC</w:t>
      </w:r>
    </w:p>
  </w:comment>
  <w:comment w:id="95" w:author="Radulovic, Nicole" w:date="2022-11-03T11:50:00Z" w:initials="RN">
    <w:p w14:paraId="283D95D3" w14:textId="77777777" w:rsidR="00B61279" w:rsidRDefault="00B61279">
      <w:pPr>
        <w:pStyle w:val="CommentText"/>
      </w:pPr>
      <w:r>
        <w:rPr>
          <w:rStyle w:val="CommentReference"/>
        </w:rPr>
        <w:annotationRef/>
      </w:r>
      <w:r>
        <w:t>Nothing to reference here?</w:t>
      </w:r>
    </w:p>
  </w:comment>
  <w:comment w:id="103" w:author="Radulovic, Nicole" w:date="2022-11-03T11:50:00Z" w:initials="RN">
    <w:p w14:paraId="5DA9852F" w14:textId="77777777" w:rsidR="00B61279" w:rsidRDefault="00B61279">
      <w:pPr>
        <w:pStyle w:val="CommentText"/>
      </w:pPr>
      <w:r>
        <w:rPr>
          <w:rStyle w:val="CommentReference"/>
        </w:rPr>
        <w:annotationRef/>
      </w:r>
      <w:r>
        <w:t>We do not require MSDS?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772548" w15:done="0"/>
  <w15:commentEx w15:paraId="5DDDFCF1" w15:done="0"/>
  <w15:commentEx w15:paraId="283D95D3" w15:done="0"/>
  <w15:commentEx w15:paraId="5DA985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772548" w16cid:durableId="270E2937"/>
  <w16cid:commentId w16cid:paraId="5DDDFCF1" w16cid:durableId="270E2957"/>
  <w16cid:commentId w16cid:paraId="283D95D3" w16cid:durableId="270E297B"/>
  <w16cid:commentId w16cid:paraId="5DA9852F" w16cid:durableId="270E29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7FBB0" w14:textId="77777777" w:rsidR="001F45AA" w:rsidRDefault="001F45AA">
      <w:r>
        <w:separator/>
      </w:r>
    </w:p>
  </w:endnote>
  <w:endnote w:type="continuationSeparator" w:id="0">
    <w:p w14:paraId="43AD5988" w14:textId="77777777" w:rsidR="001F45AA" w:rsidRDefault="001F4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7FE6F" w14:textId="77777777" w:rsidR="001F45AA" w:rsidRDefault="001F45AA">
      <w:r>
        <w:separator/>
      </w:r>
    </w:p>
  </w:footnote>
  <w:footnote w:type="continuationSeparator" w:id="0">
    <w:p w14:paraId="0F085392" w14:textId="77777777" w:rsidR="001F45AA" w:rsidRDefault="001F45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10ABE" w14:textId="77777777" w:rsidR="00661D84" w:rsidRPr="00721FE4" w:rsidRDefault="00661D84" w:rsidP="00661D84">
    <w:pPr>
      <w:pBdr>
        <w:top w:val="single" w:sz="4" w:space="1" w:color="auto"/>
      </w:pBdr>
      <w:tabs>
        <w:tab w:val="right" w:pos="10350"/>
      </w:tabs>
      <w:rPr>
        <w:rFonts w:cs="Arial"/>
      </w:rPr>
    </w:pPr>
    <w:r w:rsidRPr="00661D84">
      <w:rPr>
        <w:rFonts w:cs="Arial"/>
      </w:rPr>
      <w:t>Section 04080</w:t>
    </w:r>
    <w:r>
      <w:rPr>
        <w:rFonts w:cs="Arial"/>
      </w:rPr>
      <w:tab/>
    </w:r>
    <w:r w:rsidRPr="00661D84">
      <w:rPr>
        <w:rFonts w:cs="Arial"/>
      </w:rPr>
      <w:t>CONTRACT N</w:t>
    </w:r>
    <w:r w:rsidRPr="00721FE4">
      <w:rPr>
        <w:rFonts w:cs="Arial"/>
      </w:rPr>
      <w:t>O</w:t>
    </w:r>
    <w:r w:rsidRPr="000647C0">
      <w:rPr>
        <w:rFonts w:cs="Arial"/>
      </w:rPr>
      <w:t xml:space="preserve">. </w:t>
    </w:r>
    <w:r w:rsidRPr="000647C0">
      <w:rPr>
        <w:rFonts w:cs="Arial"/>
        <w:highlight w:val="yellow"/>
      </w:rPr>
      <w:t>[Insert Region Number]</w:t>
    </w:r>
    <w:r w:rsidRPr="00721FE4">
      <w:rPr>
        <w:rFonts w:cs="Arial"/>
      </w:rPr>
      <w:tab/>
    </w:r>
  </w:p>
  <w:p w14:paraId="2825F7DD" w14:textId="77777777" w:rsidR="00661D84" w:rsidRPr="00721FE4" w:rsidRDefault="00661D84" w:rsidP="00661D84">
    <w:pPr>
      <w:pBdr>
        <w:top w:val="single" w:sz="4" w:space="1" w:color="auto"/>
      </w:pBdr>
      <w:tabs>
        <w:tab w:val="left" w:pos="-1440"/>
        <w:tab w:val="left" w:pos="-720"/>
        <w:tab w:val="left" w:pos="0"/>
        <w:tab w:val="center" w:pos="5220"/>
        <w:tab w:val="right" w:pos="10350"/>
      </w:tabs>
      <w:rPr>
        <w:rFonts w:cs="Arial"/>
      </w:rPr>
    </w:pPr>
    <w:r w:rsidRPr="00721FE4">
      <w:rPr>
        <w:rFonts w:cs="Arial"/>
      </w:rPr>
      <w:t>2015-</w:t>
    </w:r>
    <w:r w:rsidR="00971E8A">
      <w:rPr>
        <w:rFonts w:cs="Arial"/>
      </w:rPr>
      <w:t>1</w:t>
    </w:r>
    <w:r w:rsidRPr="00721FE4">
      <w:rPr>
        <w:rFonts w:cs="Arial"/>
      </w:rPr>
      <w:t>0-</w:t>
    </w:r>
    <w:r w:rsidR="00971E8A">
      <w:rPr>
        <w:rFonts w:cs="Arial"/>
      </w:rPr>
      <w:t>19</w:t>
    </w:r>
    <w:r w:rsidRPr="00721FE4">
      <w:rPr>
        <w:rFonts w:cs="Arial"/>
        <w:b/>
      </w:rPr>
      <w:tab/>
      <w:t>MASONRY REINFORCEMENT AND CONNECTORS</w:t>
    </w:r>
    <w:r w:rsidRPr="00721FE4">
      <w:rPr>
        <w:rFonts w:cs="Arial"/>
      </w:rPr>
      <w:tab/>
    </w:r>
  </w:p>
  <w:p w14:paraId="53A28EC8" w14:textId="77777777" w:rsidR="00661D84" w:rsidRPr="00661D84" w:rsidRDefault="00661D84" w:rsidP="00661D84">
    <w:pPr>
      <w:pBdr>
        <w:top w:val="single" w:sz="4" w:space="1" w:color="auto"/>
      </w:pBdr>
      <w:tabs>
        <w:tab w:val="center" w:pos="5175"/>
        <w:tab w:val="right" w:pos="10350"/>
      </w:tabs>
      <w:rPr>
        <w:rFonts w:cs="Arial"/>
      </w:rPr>
    </w:pPr>
    <w:r w:rsidRPr="00721FE4">
      <w:rPr>
        <w:rFonts w:cs="Arial"/>
      </w:rPr>
      <w:t xml:space="preserve">Page </w:t>
    </w:r>
    <w:r w:rsidRPr="00721FE4">
      <w:rPr>
        <w:rFonts w:cs="Arial"/>
      </w:rPr>
      <w:fldChar w:fldCharType="begin"/>
    </w:r>
    <w:r w:rsidRPr="000647C0">
      <w:rPr>
        <w:rFonts w:cs="Arial"/>
      </w:rPr>
      <w:instrText xml:space="preserve">PAGE </w:instrText>
    </w:r>
    <w:r w:rsidRPr="00721FE4">
      <w:rPr>
        <w:rFonts w:cs="Arial"/>
      </w:rPr>
      <w:fldChar w:fldCharType="separate"/>
    </w:r>
    <w:r w:rsidR="009B46D1">
      <w:rPr>
        <w:rFonts w:cs="Arial"/>
        <w:noProof/>
      </w:rPr>
      <w:t>2</w:t>
    </w:r>
    <w:r w:rsidRPr="00721FE4">
      <w:rPr>
        <w:rFonts w:cs="Arial"/>
      </w:rPr>
      <w:fldChar w:fldCharType="end"/>
    </w:r>
    <w:r w:rsidRPr="00721FE4">
      <w:rPr>
        <w:rFonts w:cs="Arial"/>
      </w:rPr>
      <w:t xml:space="preserve"> </w:t>
    </w:r>
    <w:r w:rsidRPr="00721FE4">
      <w:rPr>
        <w:rFonts w:cs="Arial"/>
      </w:rPr>
      <w:tab/>
    </w:r>
    <w:r w:rsidRPr="00721FE4">
      <w:rPr>
        <w:rFonts w:cs="Arial"/>
      </w:rPr>
      <w:tab/>
      <w:t xml:space="preserve">DATE:  </w:t>
    </w:r>
    <w:r w:rsidRPr="000647C0">
      <w:rPr>
        <w:rFonts w:cs="Arial"/>
        <w:highlight w:val="yellow"/>
      </w:rPr>
      <w:t>[Insert Date, (e.g. Jan., 2000)]</w:t>
    </w:r>
    <w:r w:rsidRPr="00661D84">
      <w:rPr>
        <w:rFonts w:cs="Arial"/>
      </w:rPr>
      <w:tab/>
      <w:t xml:space="preserve"> </w:t>
    </w:r>
  </w:p>
  <w:p w14:paraId="1E4C8306" w14:textId="77777777" w:rsidR="00661D84" w:rsidRDefault="00661D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7C8E1" w14:textId="77777777" w:rsidR="00EE28F1" w:rsidRPr="00721FE4" w:rsidRDefault="00EE28F1">
    <w:pPr>
      <w:pBdr>
        <w:top w:val="single" w:sz="4" w:space="1" w:color="auto"/>
      </w:pBdr>
      <w:tabs>
        <w:tab w:val="right" w:pos="10350"/>
      </w:tabs>
      <w:rPr>
        <w:rFonts w:cs="Arial"/>
      </w:rPr>
    </w:pPr>
    <w:r w:rsidRPr="00721FE4">
      <w:rPr>
        <w:rFonts w:cs="Arial"/>
      </w:rPr>
      <w:t>CONTRACT NO</w:t>
    </w:r>
    <w:r w:rsidRPr="000647C0">
      <w:rPr>
        <w:rFonts w:cs="Arial"/>
      </w:rPr>
      <w:t xml:space="preserve"> </w:t>
    </w:r>
    <w:r w:rsidRPr="000647C0">
      <w:rPr>
        <w:rFonts w:cs="Arial"/>
        <w:highlight w:val="yellow"/>
      </w:rPr>
      <w:t>[Insert Region Number]</w:t>
    </w:r>
    <w:r w:rsidRPr="00721FE4">
      <w:rPr>
        <w:rFonts w:cs="Arial"/>
      </w:rPr>
      <w:tab/>
      <w:t>Section 04080</w:t>
    </w:r>
  </w:p>
  <w:p w14:paraId="438265EF" w14:textId="77777777" w:rsidR="00EE28F1" w:rsidRPr="00721FE4" w:rsidRDefault="00EE28F1">
    <w:pPr>
      <w:pBdr>
        <w:top w:val="single" w:sz="4" w:space="1" w:color="auto"/>
      </w:pBdr>
      <w:tabs>
        <w:tab w:val="left" w:pos="-1440"/>
        <w:tab w:val="left" w:pos="-720"/>
        <w:tab w:val="left" w:pos="0"/>
        <w:tab w:val="center" w:pos="5220"/>
        <w:tab w:val="right" w:pos="10350"/>
      </w:tabs>
      <w:rPr>
        <w:rFonts w:cs="Arial"/>
      </w:rPr>
    </w:pPr>
    <w:r w:rsidRPr="00721FE4">
      <w:rPr>
        <w:rFonts w:cs="Arial"/>
        <w:b/>
      </w:rPr>
      <w:tab/>
      <w:t>MASONRY REINFORCEMENT AND CONNECTORS</w:t>
    </w:r>
    <w:r w:rsidRPr="00721FE4">
      <w:rPr>
        <w:rFonts w:cs="Arial"/>
      </w:rPr>
      <w:tab/>
    </w:r>
    <w:r w:rsidR="00661D84" w:rsidRPr="00721FE4">
      <w:rPr>
        <w:rFonts w:cs="Arial"/>
      </w:rPr>
      <w:t>2015-</w:t>
    </w:r>
    <w:r w:rsidR="00971E8A">
      <w:rPr>
        <w:rFonts w:cs="Arial"/>
      </w:rPr>
      <w:t>1</w:t>
    </w:r>
    <w:r w:rsidR="00661D84" w:rsidRPr="00721FE4">
      <w:rPr>
        <w:rFonts w:cs="Arial"/>
      </w:rPr>
      <w:t>0</w:t>
    </w:r>
    <w:r w:rsidR="00971E8A">
      <w:rPr>
        <w:rFonts w:cs="Arial"/>
      </w:rPr>
      <w:t>-19</w:t>
    </w:r>
  </w:p>
  <w:p w14:paraId="7C8D67F3" w14:textId="77777777" w:rsidR="00EE28F1" w:rsidRPr="00CC420B" w:rsidRDefault="00EE28F1">
    <w:pPr>
      <w:pBdr>
        <w:top w:val="single" w:sz="4" w:space="1" w:color="auto"/>
      </w:pBdr>
      <w:tabs>
        <w:tab w:val="center" w:pos="5175"/>
        <w:tab w:val="right" w:pos="10350"/>
      </w:tabs>
      <w:rPr>
        <w:rFonts w:cs="Arial"/>
      </w:rPr>
    </w:pPr>
    <w:r w:rsidRPr="00721FE4">
      <w:rPr>
        <w:rFonts w:cs="Arial"/>
      </w:rPr>
      <w:t xml:space="preserve">DATE:  </w:t>
    </w:r>
    <w:r w:rsidRPr="000647C0">
      <w:rPr>
        <w:rFonts w:cs="Arial"/>
        <w:highlight w:val="yellow"/>
      </w:rPr>
      <w:t>[Insert Date, (e.g. Jan., 2000)]</w:t>
    </w:r>
    <w:r w:rsidRPr="00CC420B">
      <w:rPr>
        <w:rFonts w:cs="Arial"/>
      </w:rPr>
      <w:tab/>
    </w:r>
    <w:r w:rsidRPr="00CC420B">
      <w:rPr>
        <w:rFonts w:cs="Arial"/>
      </w:rPr>
      <w:tab/>
      <w:t xml:space="preserve">Page </w:t>
    </w:r>
    <w:r w:rsidRPr="00CC420B">
      <w:rPr>
        <w:rFonts w:cs="Arial"/>
      </w:rPr>
      <w:fldChar w:fldCharType="begin"/>
    </w:r>
    <w:r w:rsidRPr="00CC420B">
      <w:rPr>
        <w:rFonts w:cs="Arial"/>
      </w:rPr>
      <w:instrText xml:space="preserve">PAGE </w:instrText>
    </w:r>
    <w:r w:rsidRPr="00CC420B">
      <w:rPr>
        <w:rFonts w:cs="Arial"/>
      </w:rPr>
      <w:fldChar w:fldCharType="separate"/>
    </w:r>
    <w:r w:rsidR="009B46D1">
      <w:rPr>
        <w:rFonts w:cs="Arial"/>
        <w:noProof/>
      </w:rPr>
      <w:t>3</w:t>
    </w:r>
    <w:r w:rsidRPr="00CC420B">
      <w:rPr>
        <w:rFonts w:cs="Arial"/>
      </w:rPr>
      <w:fldChar w:fldCharType="end"/>
    </w:r>
    <w:r w:rsidRPr="00CC420B">
      <w:rPr>
        <w:rFonts w:cs="Arial"/>
      </w:rPr>
      <w:t xml:space="preserve"> </w:t>
    </w:r>
  </w:p>
  <w:p w14:paraId="57D9C538" w14:textId="77777777" w:rsidR="00EE28F1" w:rsidRDefault="00EE28F1">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F6EA" w14:textId="77777777" w:rsidR="00EE28F1" w:rsidRDefault="00EE28F1">
    <w:pPr>
      <w:pBdr>
        <w:top w:val="single" w:sz="4" w:space="1" w:color="auto"/>
      </w:pBdr>
      <w:tabs>
        <w:tab w:val="right" w:pos="10350"/>
      </w:tabs>
      <w:rPr>
        <w:rFonts w:ascii="Arial" w:hAnsi="Arial" w:cs="Arial"/>
      </w:rPr>
    </w:pPr>
    <w:r>
      <w:rPr>
        <w:rFonts w:ascii="Arial" w:hAnsi="Arial" w:cs="Arial"/>
      </w:rPr>
      <w:t>CONTRACT NO</w:t>
    </w:r>
    <w:r w:rsidRPr="00CB165C">
      <w:rPr>
        <w:rFonts w:ascii="Arial" w:hAnsi="Arial" w:cs="Arial"/>
        <w:highlight w:val="lightGray"/>
      </w:rPr>
      <w:t>.</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Pr>
        <w:rFonts w:ascii="Arial" w:hAnsi="Arial" w:cs="Arial"/>
      </w:rPr>
      <w:tab/>
      <w:t>Section 04080</w:t>
    </w:r>
  </w:p>
  <w:p w14:paraId="057456CA" w14:textId="77777777" w:rsidR="00EE28F1" w:rsidRDefault="00EE28F1">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MASONRY REINFORCEMENT AND CONNECTORS</w:t>
    </w:r>
    <w:r>
      <w:rPr>
        <w:rFonts w:ascii="Arial" w:hAnsi="Arial" w:cs="Arial"/>
      </w:rPr>
      <w:tab/>
      <w:t>201</w:t>
    </w:r>
    <w:r w:rsidR="0046377A">
      <w:rPr>
        <w:rFonts w:ascii="Arial" w:hAnsi="Arial" w:cs="Arial"/>
      </w:rPr>
      <w:t>2</w:t>
    </w:r>
    <w:r>
      <w:rPr>
        <w:rFonts w:ascii="Arial" w:hAnsi="Arial" w:cs="Arial"/>
      </w:rPr>
      <w:t>-0</w:t>
    </w:r>
    <w:r w:rsidR="005E1D37">
      <w:rPr>
        <w:rFonts w:ascii="Arial" w:hAnsi="Arial" w:cs="Arial"/>
      </w:rPr>
      <w:t>7</w:t>
    </w:r>
    <w:r>
      <w:rPr>
        <w:rFonts w:ascii="Arial" w:hAnsi="Arial" w:cs="Arial"/>
      </w:rPr>
      <w:t>-</w:t>
    </w:r>
    <w:r w:rsidR="005E1D37">
      <w:rPr>
        <w:rFonts w:ascii="Arial" w:hAnsi="Arial" w:cs="Arial"/>
      </w:rPr>
      <w:t>03</w:t>
    </w:r>
  </w:p>
  <w:p w14:paraId="5B322673" w14:textId="77777777" w:rsidR="00EE28F1" w:rsidRDefault="00EE28F1">
    <w:pPr>
      <w:pBdr>
        <w:top w:val="single" w:sz="4" w:space="1" w:color="auto"/>
      </w:pBdr>
      <w:tabs>
        <w:tab w:val="center" w:pos="5175"/>
        <w:tab w:val="right" w:pos="10350"/>
      </w:tabs>
      <w:rPr>
        <w:rFonts w:ascii="Arial" w:hAnsi="Arial" w:cs="Arial"/>
      </w:rPr>
    </w:pPr>
    <w:r>
      <w:rPr>
        <w:rFonts w:ascii="Arial" w:hAnsi="Arial" w:cs="Arial"/>
      </w:rPr>
      <w:t xml:space="preserve">DATE:  </w:t>
    </w:r>
    <w:r w:rsidRPr="0082209E">
      <w:rPr>
        <w:rFonts w:ascii="Arial" w:hAnsi="Arial" w:cs="Arial"/>
        <w:highlight w:val="lightGray"/>
      </w:rPr>
      <w:t>[Insert Date, (e.g. Jan., 2000)]</w:t>
    </w:r>
    <w:r>
      <w:rPr>
        <w:rFonts w:ascii="Arial" w:hAnsi="Arial" w:cs="Arial"/>
      </w:rPr>
      <w:tab/>
    </w:r>
    <w:r>
      <w:rPr>
        <w:rFonts w:ascii="Arial" w:hAnsi="Arial" w:cs="Arial"/>
      </w:rPr>
      <w:tab/>
      <w:t xml:space="preserve">Page </w:t>
    </w:r>
    <w:r>
      <w:rPr>
        <w:rFonts w:ascii="Arial" w:hAnsi="Arial" w:cs="Arial"/>
      </w:rPr>
      <w:fldChar w:fldCharType="begin"/>
    </w:r>
    <w:r>
      <w:rPr>
        <w:rFonts w:ascii="Arial" w:hAnsi="Arial" w:cs="Arial"/>
      </w:rPr>
      <w:instrText xml:space="preserve">PAGE </w:instrText>
    </w:r>
    <w:r>
      <w:rPr>
        <w:rFonts w:ascii="Arial" w:hAnsi="Arial" w:cs="Arial"/>
      </w:rPr>
      <w:fldChar w:fldCharType="separate"/>
    </w:r>
    <w:r w:rsidR="004A46B8">
      <w:rPr>
        <w:rFonts w:ascii="Arial" w:hAnsi="Arial" w:cs="Arial"/>
        <w:noProof/>
      </w:rPr>
      <w:t>1</w:t>
    </w:r>
    <w:r>
      <w:rPr>
        <w:rFonts w:ascii="Arial" w:hAnsi="Arial" w:cs="Arial"/>
      </w:rPr>
      <w:fldChar w:fldCharType="end"/>
    </w:r>
    <w:r>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sidR="004A46B8">
      <w:rPr>
        <w:rStyle w:val="PageNumber"/>
        <w:rFonts w:ascii="Arial" w:hAnsi="Arial" w:cs="Arial"/>
        <w:caps/>
        <w:noProof/>
        <w:sz w:val="22"/>
      </w:rPr>
      <w:t>5</w:t>
    </w:r>
    <w:r w:rsidRPr="008A26A6">
      <w:rPr>
        <w:rStyle w:val="PageNumber"/>
        <w:rFonts w:ascii="Arial" w:hAnsi="Arial" w:cs="Arial"/>
        <w:caps/>
        <w:sz w:val="22"/>
      </w:rPr>
      <w:fldChar w:fldCharType="end"/>
    </w:r>
  </w:p>
  <w:p w14:paraId="2DF9E3EB" w14:textId="77777777" w:rsidR="00EE28F1" w:rsidRDefault="00EE28F1">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034CBD"/>
    <w:multiLevelType w:val="multilevel"/>
    <w:tmpl w:val="C25E3F06"/>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92E24A6"/>
    <w:multiLevelType w:val="hybridMultilevel"/>
    <w:tmpl w:val="74AC54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974DD3"/>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65575FD"/>
    <w:multiLevelType w:val="multilevel"/>
    <w:tmpl w:val="425E601E"/>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710"/>
        </w:tabs>
        <w:ind w:left="171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abstractNum w:abstractNumId="10" w15:restartNumberingAfterBreak="0">
    <w:nsid w:val="50407D28"/>
    <w:multiLevelType w:val="multilevel"/>
    <w:tmpl w:val="5914AD1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1026"/>
        </w:tabs>
        <w:ind w:left="102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38D3F1D"/>
    <w:multiLevelType w:val="hybridMultilevel"/>
    <w:tmpl w:val="EC60CB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235047506">
    <w:abstractNumId w:val="0"/>
  </w:num>
  <w:num w:numId="2" w16cid:durableId="89157242">
    <w:abstractNumId w:val="0"/>
  </w:num>
  <w:num w:numId="3" w16cid:durableId="1551109111">
    <w:abstractNumId w:val="10"/>
  </w:num>
  <w:num w:numId="4" w16cid:durableId="955136387">
    <w:abstractNumId w:val="6"/>
  </w:num>
  <w:num w:numId="5" w16cid:durableId="1390110979">
    <w:abstractNumId w:val="11"/>
  </w:num>
  <w:num w:numId="6" w16cid:durableId="1825705916">
    <w:abstractNumId w:val="5"/>
  </w:num>
  <w:num w:numId="7" w16cid:durableId="1009715253">
    <w:abstractNumId w:val="8"/>
  </w:num>
  <w:num w:numId="8" w16cid:durableId="1443384000">
    <w:abstractNumId w:val="2"/>
  </w:num>
  <w:num w:numId="9" w16cid:durableId="898174729">
    <w:abstractNumId w:val="13"/>
  </w:num>
  <w:num w:numId="10" w16cid:durableId="769279136">
    <w:abstractNumId w:val="7"/>
  </w:num>
  <w:num w:numId="11" w16cid:durableId="398794915">
    <w:abstractNumId w:val="4"/>
  </w:num>
  <w:num w:numId="12" w16cid:durableId="1668094662">
    <w:abstractNumId w:val="1"/>
  </w:num>
  <w:num w:numId="13" w16cid:durableId="1090469005">
    <w:abstractNumId w:val="3"/>
  </w:num>
  <w:num w:numId="14" w16cid:durableId="113641664">
    <w:abstractNumId w:val="12"/>
  </w:num>
  <w:num w:numId="15" w16cid:durableId="1257052886">
    <w:abstractNumId w:val="9"/>
  </w:num>
  <w:num w:numId="16" w16cid:durableId="2014452365">
    <w:abstractNumId w:val="9"/>
  </w:num>
  <w:num w:numId="17" w16cid:durableId="1793596803">
    <w:abstractNumId w:val="9"/>
  </w:num>
  <w:num w:numId="18" w16cid:durableId="233971843">
    <w:abstractNumId w:val="9"/>
  </w:num>
  <w:num w:numId="19" w16cid:durableId="643706101">
    <w:abstractNumId w:val="9"/>
  </w:num>
  <w:num w:numId="20" w16cid:durableId="1555311046">
    <w:abstractNumId w:val="9"/>
  </w:num>
  <w:num w:numId="21" w16cid:durableId="187178884">
    <w:abstractNumId w:val="9"/>
  </w:num>
  <w:num w:numId="22" w16cid:durableId="932739397">
    <w:abstractNumId w:val="9"/>
  </w:num>
  <w:num w:numId="23" w16cid:durableId="329722917">
    <w:abstractNumId w:val="9"/>
  </w:num>
  <w:num w:numId="24" w16cid:durableId="14515871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4860999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49843957">
    <w:abstractNumId w:val="9"/>
  </w:num>
  <w:num w:numId="27" w16cid:durableId="46345915">
    <w:abstractNumId w:val="9"/>
  </w:num>
  <w:num w:numId="28" w16cid:durableId="63406628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bel Chow">
    <w15:presenceInfo w15:providerId="None" w15:userId="Mabel Ch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4F7AF3"/>
    <w:rsid w:val="000647C0"/>
    <w:rsid w:val="000A7BB7"/>
    <w:rsid w:val="000B5BE9"/>
    <w:rsid w:val="000C44C0"/>
    <w:rsid w:val="000C6EBC"/>
    <w:rsid w:val="000C7133"/>
    <w:rsid w:val="000D05F0"/>
    <w:rsid w:val="000E70C2"/>
    <w:rsid w:val="001055DB"/>
    <w:rsid w:val="00107DBA"/>
    <w:rsid w:val="001250F6"/>
    <w:rsid w:val="00125782"/>
    <w:rsid w:val="00132291"/>
    <w:rsid w:val="0013414C"/>
    <w:rsid w:val="00176357"/>
    <w:rsid w:val="00194C0A"/>
    <w:rsid w:val="001A2A14"/>
    <w:rsid w:val="001A4A86"/>
    <w:rsid w:val="001B3E2D"/>
    <w:rsid w:val="001F45AA"/>
    <w:rsid w:val="001F4E3E"/>
    <w:rsid w:val="00221CB8"/>
    <w:rsid w:val="00221E05"/>
    <w:rsid w:val="002244EB"/>
    <w:rsid w:val="002521C3"/>
    <w:rsid w:val="002A3D5C"/>
    <w:rsid w:val="002D4787"/>
    <w:rsid w:val="002F2F29"/>
    <w:rsid w:val="003130DA"/>
    <w:rsid w:val="00317F18"/>
    <w:rsid w:val="0033540B"/>
    <w:rsid w:val="0035454F"/>
    <w:rsid w:val="00366110"/>
    <w:rsid w:val="00372157"/>
    <w:rsid w:val="00392FAC"/>
    <w:rsid w:val="003A5633"/>
    <w:rsid w:val="003D245E"/>
    <w:rsid w:val="003E28B6"/>
    <w:rsid w:val="003E31E1"/>
    <w:rsid w:val="003E77A7"/>
    <w:rsid w:val="003F263C"/>
    <w:rsid w:val="00400D0A"/>
    <w:rsid w:val="0040417E"/>
    <w:rsid w:val="004049EA"/>
    <w:rsid w:val="00414AEF"/>
    <w:rsid w:val="00433E8B"/>
    <w:rsid w:val="0046377A"/>
    <w:rsid w:val="00497816"/>
    <w:rsid w:val="004A46B8"/>
    <w:rsid w:val="004C3572"/>
    <w:rsid w:val="004E1DAD"/>
    <w:rsid w:val="004F7AF3"/>
    <w:rsid w:val="00530760"/>
    <w:rsid w:val="00553B32"/>
    <w:rsid w:val="00554FAE"/>
    <w:rsid w:val="00571CEE"/>
    <w:rsid w:val="0058760A"/>
    <w:rsid w:val="005947BD"/>
    <w:rsid w:val="005A22D8"/>
    <w:rsid w:val="005D46ED"/>
    <w:rsid w:val="005E178F"/>
    <w:rsid w:val="005E1D37"/>
    <w:rsid w:val="005E1DFC"/>
    <w:rsid w:val="005E1F46"/>
    <w:rsid w:val="005F6667"/>
    <w:rsid w:val="00606810"/>
    <w:rsid w:val="006101C7"/>
    <w:rsid w:val="006464F1"/>
    <w:rsid w:val="00661D84"/>
    <w:rsid w:val="00663DE5"/>
    <w:rsid w:val="00672C12"/>
    <w:rsid w:val="0068729F"/>
    <w:rsid w:val="006C0FAF"/>
    <w:rsid w:val="006C24FE"/>
    <w:rsid w:val="006D195E"/>
    <w:rsid w:val="006D46C6"/>
    <w:rsid w:val="006E48EE"/>
    <w:rsid w:val="006F2AFA"/>
    <w:rsid w:val="0070514B"/>
    <w:rsid w:val="00717A6E"/>
    <w:rsid w:val="00721FE4"/>
    <w:rsid w:val="00782DC6"/>
    <w:rsid w:val="007E4441"/>
    <w:rsid w:val="007F0AA9"/>
    <w:rsid w:val="007F6D59"/>
    <w:rsid w:val="008001A5"/>
    <w:rsid w:val="00812A85"/>
    <w:rsid w:val="008150F7"/>
    <w:rsid w:val="00891329"/>
    <w:rsid w:val="008940DE"/>
    <w:rsid w:val="00894779"/>
    <w:rsid w:val="008A26A6"/>
    <w:rsid w:val="009369FF"/>
    <w:rsid w:val="00960901"/>
    <w:rsid w:val="00971E8A"/>
    <w:rsid w:val="009753F3"/>
    <w:rsid w:val="009B0E9F"/>
    <w:rsid w:val="009B46D1"/>
    <w:rsid w:val="009E794E"/>
    <w:rsid w:val="00A01CBF"/>
    <w:rsid w:val="00A031D3"/>
    <w:rsid w:val="00A34224"/>
    <w:rsid w:val="00A767E0"/>
    <w:rsid w:val="00A844C4"/>
    <w:rsid w:val="00A97088"/>
    <w:rsid w:val="00AA01BF"/>
    <w:rsid w:val="00AA040C"/>
    <w:rsid w:val="00AC5E26"/>
    <w:rsid w:val="00AE1DD2"/>
    <w:rsid w:val="00B05E77"/>
    <w:rsid w:val="00B10565"/>
    <w:rsid w:val="00B61279"/>
    <w:rsid w:val="00BA24E0"/>
    <w:rsid w:val="00C17123"/>
    <w:rsid w:val="00C53601"/>
    <w:rsid w:val="00C71824"/>
    <w:rsid w:val="00C73272"/>
    <w:rsid w:val="00C80C03"/>
    <w:rsid w:val="00C81675"/>
    <w:rsid w:val="00C823ED"/>
    <w:rsid w:val="00C97011"/>
    <w:rsid w:val="00CB165C"/>
    <w:rsid w:val="00CC420B"/>
    <w:rsid w:val="00D07ABB"/>
    <w:rsid w:val="00D109FD"/>
    <w:rsid w:val="00D2408B"/>
    <w:rsid w:val="00D26372"/>
    <w:rsid w:val="00D3626B"/>
    <w:rsid w:val="00D705EE"/>
    <w:rsid w:val="00D85B48"/>
    <w:rsid w:val="00D93D6F"/>
    <w:rsid w:val="00D977D0"/>
    <w:rsid w:val="00DA097A"/>
    <w:rsid w:val="00DB06A2"/>
    <w:rsid w:val="00DF5428"/>
    <w:rsid w:val="00E11A98"/>
    <w:rsid w:val="00E25BB9"/>
    <w:rsid w:val="00E33D23"/>
    <w:rsid w:val="00E37704"/>
    <w:rsid w:val="00E5364A"/>
    <w:rsid w:val="00E62AA3"/>
    <w:rsid w:val="00E80B14"/>
    <w:rsid w:val="00E87696"/>
    <w:rsid w:val="00EB1905"/>
    <w:rsid w:val="00ED1109"/>
    <w:rsid w:val="00EE1B81"/>
    <w:rsid w:val="00EE28F1"/>
    <w:rsid w:val="00EF13B7"/>
    <w:rsid w:val="00F00AD9"/>
    <w:rsid w:val="00F00B4E"/>
    <w:rsid w:val="00F01DF9"/>
    <w:rsid w:val="00F13982"/>
    <w:rsid w:val="00F30498"/>
    <w:rsid w:val="00F44C25"/>
    <w:rsid w:val="00F5273F"/>
    <w:rsid w:val="00F6204E"/>
    <w:rsid w:val="00F62F82"/>
    <w:rsid w:val="00F872B5"/>
    <w:rsid w:val="00F9250C"/>
    <w:rsid w:val="00FA261F"/>
    <w:rsid w:val="00FA56F5"/>
    <w:rsid w:val="00FA72A7"/>
    <w:rsid w:val="00FD627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2F122A"/>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1D84"/>
    <w:rPr>
      <w:sz w:val="22"/>
      <w:szCs w:val="22"/>
    </w:rPr>
  </w:style>
  <w:style w:type="paragraph" w:styleId="Heading1">
    <w:name w:val="heading 1"/>
    <w:basedOn w:val="ListParagraph"/>
    <w:link w:val="Heading1Char"/>
    <w:qFormat/>
    <w:rsid w:val="00661D84"/>
    <w:pPr>
      <w:numPr>
        <w:numId w:val="23"/>
      </w:numPr>
      <w:spacing w:before="160"/>
      <w:outlineLvl w:val="0"/>
    </w:pPr>
    <w:rPr>
      <w:caps/>
    </w:rPr>
  </w:style>
  <w:style w:type="paragraph" w:styleId="Heading2">
    <w:name w:val="heading 2"/>
    <w:basedOn w:val="ListParagraph"/>
    <w:next w:val="Normal"/>
    <w:link w:val="Heading2Char"/>
    <w:qFormat/>
    <w:rsid w:val="00661D84"/>
    <w:pPr>
      <w:numPr>
        <w:ilvl w:val="1"/>
        <w:numId w:val="23"/>
      </w:numPr>
      <w:spacing w:before="80"/>
      <w:outlineLvl w:val="1"/>
    </w:pPr>
    <w:rPr>
      <w:u w:val="single"/>
    </w:rPr>
  </w:style>
  <w:style w:type="paragraph" w:styleId="Heading3">
    <w:name w:val="heading 3"/>
    <w:basedOn w:val="ListParagraph"/>
    <w:link w:val="Heading3Char"/>
    <w:qFormat/>
    <w:rsid w:val="00661D84"/>
    <w:pPr>
      <w:numPr>
        <w:ilvl w:val="2"/>
        <w:numId w:val="23"/>
      </w:numPr>
      <w:outlineLvl w:val="2"/>
    </w:pPr>
  </w:style>
  <w:style w:type="paragraph" w:styleId="Heading4">
    <w:name w:val="heading 4"/>
    <w:basedOn w:val="ListParagraph"/>
    <w:link w:val="Heading4Char"/>
    <w:qFormat/>
    <w:rsid w:val="00661D84"/>
    <w:pPr>
      <w:numPr>
        <w:ilvl w:val="3"/>
        <w:numId w:val="23"/>
      </w:numPr>
      <w:outlineLvl w:val="3"/>
    </w:pPr>
  </w:style>
  <w:style w:type="paragraph" w:styleId="Heading5">
    <w:name w:val="heading 5"/>
    <w:basedOn w:val="Heading4"/>
    <w:link w:val="Heading5Char"/>
    <w:qFormat/>
    <w:rsid w:val="00661D84"/>
    <w:pPr>
      <w:numPr>
        <w:ilvl w:val="4"/>
      </w:numPr>
      <w:outlineLvl w:val="4"/>
    </w:pPr>
  </w:style>
  <w:style w:type="paragraph" w:styleId="Heading6">
    <w:name w:val="heading 6"/>
    <w:basedOn w:val="Heading5"/>
    <w:next w:val="Normal"/>
    <w:link w:val="Heading6Char"/>
    <w:qFormat/>
    <w:rsid w:val="00661D84"/>
    <w:pPr>
      <w:numPr>
        <w:ilvl w:val="5"/>
      </w:numPr>
      <w:outlineLvl w:val="5"/>
    </w:pPr>
  </w:style>
  <w:style w:type="paragraph" w:styleId="Heading7">
    <w:name w:val="heading 7"/>
    <w:basedOn w:val="ListParagraph"/>
    <w:next w:val="Normal"/>
    <w:link w:val="Heading7Char"/>
    <w:qFormat/>
    <w:rsid w:val="00661D84"/>
    <w:pPr>
      <w:numPr>
        <w:ilvl w:val="6"/>
        <w:numId w:val="23"/>
      </w:numPr>
      <w:outlineLvl w:val="6"/>
    </w:pPr>
  </w:style>
  <w:style w:type="paragraph" w:styleId="Heading8">
    <w:name w:val="heading 8"/>
    <w:basedOn w:val="Heading7"/>
    <w:next w:val="Normal"/>
    <w:link w:val="Heading8Char"/>
    <w:qFormat/>
    <w:rsid w:val="00661D84"/>
    <w:pPr>
      <w:numPr>
        <w:ilvl w:val="7"/>
      </w:numPr>
      <w:outlineLvl w:val="7"/>
    </w:pPr>
  </w:style>
  <w:style w:type="paragraph" w:styleId="Heading9">
    <w:name w:val="heading 9"/>
    <w:basedOn w:val="Heading8"/>
    <w:next w:val="Normal"/>
    <w:link w:val="Heading9Char"/>
    <w:qFormat/>
    <w:rsid w:val="00661D84"/>
    <w:pPr>
      <w:numPr>
        <w:ilvl w:val="8"/>
        <w:numId w:val="27"/>
      </w:numPr>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661D84"/>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661D84"/>
  </w:style>
  <w:style w:type="paragraph" w:customStyle="1" w:styleId="Other">
    <w:name w:val="Other"/>
    <w:basedOn w:val="Normal"/>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pPr>
      <w:widowControl w:val="0"/>
      <w:spacing w:before="60" w:after="60"/>
    </w:pPr>
    <w:rPr>
      <w:rFonts w:ascii="Arial" w:hAnsi="Arial"/>
      <w:sz w:val="20"/>
      <w:lang w:val="en-GB"/>
    </w:rPr>
  </w:style>
  <w:style w:type="paragraph" w:customStyle="1" w:styleId="TableHeading">
    <w:name w:val="Table Heading"/>
    <w:basedOn w:val="Normal"/>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F44C25"/>
    <w:pPr>
      <w:spacing w:before="0"/>
    </w:pPr>
    <w:rPr>
      <w:rFonts w:ascii="Book Antiqua" w:hAnsi="Book Antiqua"/>
      <w:b/>
      <w:bCs/>
      <w:sz w:val="20"/>
    </w:rPr>
  </w:style>
  <w:style w:type="paragraph" w:styleId="BalloonText">
    <w:name w:val="Balloon Text"/>
    <w:basedOn w:val="Normal"/>
    <w:semiHidden/>
    <w:rsid w:val="00F44C25"/>
    <w:rPr>
      <w:rFonts w:ascii="Tahoma" w:hAnsi="Tahoma" w:cs="Tahoma"/>
      <w:sz w:val="16"/>
      <w:szCs w:val="16"/>
    </w:rPr>
  </w:style>
  <w:style w:type="character" w:customStyle="1" w:styleId="Heading3Char1">
    <w:name w:val="Heading 3 Char1"/>
    <w:rsid w:val="00F9250C"/>
    <w:rPr>
      <w:rFonts w:ascii="Arial" w:hAnsi="Arial"/>
    </w:rPr>
  </w:style>
  <w:style w:type="paragraph" w:customStyle="1" w:styleId="BodyTextArial">
    <w:name w:val="Body Text + Arial"/>
    <w:aliases w:val="Underline"/>
    <w:basedOn w:val="BodyText"/>
    <w:rsid w:val="005E1F46"/>
  </w:style>
  <w:style w:type="character" w:customStyle="1" w:styleId="Heading1Char">
    <w:name w:val="Heading 1 Char"/>
    <w:link w:val="Heading1"/>
    <w:rsid w:val="00661D84"/>
    <w:rPr>
      <w:rFonts w:ascii="Calibri" w:hAnsi="Calibri"/>
      <w:caps/>
    </w:rPr>
  </w:style>
  <w:style w:type="paragraph" w:styleId="ListParagraph">
    <w:name w:val="List Paragraph"/>
    <w:basedOn w:val="Normal"/>
    <w:uiPriority w:val="34"/>
    <w:qFormat/>
    <w:rsid w:val="00661D84"/>
    <w:pPr>
      <w:ind w:left="720"/>
      <w:contextualSpacing/>
    </w:pPr>
  </w:style>
  <w:style w:type="character" w:customStyle="1" w:styleId="Heading2Char">
    <w:name w:val="Heading 2 Char"/>
    <w:link w:val="Heading2"/>
    <w:rsid w:val="00661D84"/>
    <w:rPr>
      <w:rFonts w:ascii="Calibri" w:hAnsi="Calibri"/>
      <w:u w:val="single"/>
    </w:rPr>
  </w:style>
  <w:style w:type="character" w:customStyle="1" w:styleId="Heading4Char">
    <w:name w:val="Heading 4 Char"/>
    <w:link w:val="Heading4"/>
    <w:rsid w:val="00661D84"/>
  </w:style>
  <w:style w:type="character" w:customStyle="1" w:styleId="Heading5Char">
    <w:name w:val="Heading 5 Char"/>
    <w:link w:val="Heading5"/>
    <w:rsid w:val="00661D84"/>
  </w:style>
  <w:style w:type="character" w:customStyle="1" w:styleId="Heading6Char">
    <w:name w:val="Heading 6 Char"/>
    <w:link w:val="Heading6"/>
    <w:rsid w:val="00661D84"/>
  </w:style>
  <w:style w:type="character" w:customStyle="1" w:styleId="Heading7Char">
    <w:name w:val="Heading 7 Char"/>
    <w:link w:val="Heading7"/>
    <w:rsid w:val="00661D84"/>
  </w:style>
  <w:style w:type="character" w:customStyle="1" w:styleId="Heading8Char">
    <w:name w:val="Heading 8 Char"/>
    <w:link w:val="Heading8"/>
    <w:rsid w:val="00661D84"/>
  </w:style>
  <w:style w:type="character" w:customStyle="1" w:styleId="Heading9Char">
    <w:name w:val="Heading 9 Char"/>
    <w:link w:val="Heading9"/>
    <w:rsid w:val="00661D84"/>
    <w:rPr>
      <w:rFonts w:cs="Arial"/>
    </w:rPr>
  </w:style>
  <w:style w:type="character" w:customStyle="1" w:styleId="TitleChar">
    <w:name w:val="Title Char"/>
    <w:link w:val="Title"/>
    <w:rsid w:val="00661D84"/>
    <w:rPr>
      <w:rFonts w:ascii="Arial Narrow" w:hAnsi="Arial Narrow"/>
      <w:b/>
    </w:rPr>
  </w:style>
  <w:style w:type="character" w:styleId="Strong">
    <w:name w:val="Strong"/>
    <w:qFormat/>
    <w:rsid w:val="00661D84"/>
    <w:rPr>
      <w:b/>
    </w:rPr>
  </w:style>
  <w:style w:type="paragraph" w:styleId="PlainText">
    <w:name w:val="Plain Text"/>
    <w:basedOn w:val="Normal"/>
    <w:link w:val="PlainTextChar"/>
    <w:rsid w:val="00721FE4"/>
    <w:rPr>
      <w:rFonts w:ascii="Courier New" w:hAnsi="Courier New"/>
      <w:sz w:val="20"/>
      <w:szCs w:val="20"/>
      <w:lang w:val="en-US" w:eastAsia="en-US"/>
    </w:rPr>
  </w:style>
  <w:style w:type="character" w:customStyle="1" w:styleId="PlainTextChar">
    <w:name w:val="Plain Text Char"/>
    <w:link w:val="PlainText"/>
    <w:rsid w:val="00721FE4"/>
    <w:rPr>
      <w:rFonts w:ascii="Courier New" w:hAnsi="Courier New"/>
    </w:rPr>
  </w:style>
  <w:style w:type="paragraph" w:styleId="Revision">
    <w:name w:val="Revision"/>
    <w:hidden/>
    <w:uiPriority w:val="99"/>
    <w:semiHidden/>
    <w:rsid w:val="00B6127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83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709CE3-3502-4742-B687-1667AD57A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32D63A-3D4A-4F1A-964E-C0099D0B0747}">
  <ds:schemaRefs>
    <ds:schemaRef ds:uri="http://schemas.microsoft.com/office/2006/metadata/longProperties"/>
  </ds:schemaRefs>
</ds:datastoreItem>
</file>

<file path=customXml/itemProps3.xml><?xml version="1.0" encoding="utf-8"?>
<ds:datastoreItem xmlns:ds="http://schemas.openxmlformats.org/officeDocument/2006/customXml" ds:itemID="{84A82E06-E339-4A8F-A5C0-479D77AEED52}">
  <ds:schemaRefs>
    <ds:schemaRef ds:uri="http://schemas.openxmlformats.org/officeDocument/2006/bibliography"/>
  </ds:schemaRefs>
</ds:datastoreItem>
</file>

<file path=customXml/itemProps4.xml><?xml version="1.0" encoding="utf-8"?>
<ds:datastoreItem xmlns:ds="http://schemas.openxmlformats.org/officeDocument/2006/customXml" ds:itemID="{2E6E91F2-B323-4405-986C-2DD9E48E239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customXml/itemProps5.xml><?xml version="1.0" encoding="utf-8"?>
<ds:datastoreItem xmlns:ds="http://schemas.openxmlformats.org/officeDocument/2006/customXml" ds:itemID="{CA04BEA1-EBC7-43F6-B86A-5907D39623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2</TotalTime>
  <Pages>4</Pages>
  <Words>945</Words>
  <Characters>9375</Characters>
  <Application>Microsoft Office Word</Application>
  <DocSecurity>0</DocSecurity>
  <Lines>78</Lines>
  <Paragraphs>20</Paragraphs>
  <ScaleCrop>false</ScaleCrop>
  <HeadingPairs>
    <vt:vector size="2" baseType="variant">
      <vt:variant>
        <vt:lpstr>Title</vt:lpstr>
      </vt:variant>
      <vt:variant>
        <vt:i4>1</vt:i4>
      </vt:variant>
    </vt:vector>
  </HeadingPairs>
  <TitlesOfParts>
    <vt:vector size="1" baseType="lpstr">
      <vt:lpstr>04080_Masonry_Reinforcement_and_Connectors (Oct 19, 2015)</vt:lpstr>
    </vt:vector>
  </TitlesOfParts>
  <Company>Regional Municipality of York</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04080_Masonry_Reinforcement_and_Connectors (Oct 19, 2015)</dc:title>
  <dc:subject/>
  <dc:creator>APOSTOLG</dc:creator>
  <cp:keywords/>
  <cp:lastModifiedBy>Mabel Chow</cp:lastModifiedBy>
  <cp:revision>3</cp:revision>
  <cp:lastPrinted>2007-02-28T20:28:00Z</cp:lastPrinted>
  <dcterms:created xsi:type="dcterms:W3CDTF">2022-11-17T19:05:00Z</dcterms:created>
  <dcterms:modified xsi:type="dcterms:W3CDTF">2022-11-26T13:11:00Z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2015-10-19T00:00:00Z</vt:lpwstr>
  </property>
  <property fmtid="{D5CDD505-2E9C-101B-9397-08002B2CF9AE}" pid="4" name="Office">
    <vt:lpwstr/>
  </property>
  <property fmtid="{D5CDD505-2E9C-101B-9397-08002B2CF9AE}" pid="5" name="AERIS Pools">
    <vt:lpwstr/>
  </property>
  <property fmtid="{D5CDD505-2E9C-101B-9397-08002B2CF9AE}" pid="6" name="Data Classification">
    <vt:lpwstr>1;#Confidential|dbb6cc64-9915-4cf6-857e-3e641b410f5c</vt:lpwstr>
  </property>
  <property fmtid="{D5CDD505-2E9C-101B-9397-08002B2CF9AE}" pid="7" name="Internal Organization">
    <vt:lpwstr/>
  </property>
  <property fmtid="{D5CDD505-2E9C-101B-9397-08002B2CF9AE}" pid="8" name="Communications">
    <vt:lpwstr/>
  </property>
  <property fmtid="{D5CDD505-2E9C-101B-9397-08002B2CF9AE}" pid="9" name="Information Type">
    <vt:lpwstr/>
  </property>
  <property fmtid="{D5CDD505-2E9C-101B-9397-08002B2CF9AE}" pid="10" name="Project Completion Date">
    <vt:lpwstr/>
  </property>
  <property fmtid="{D5CDD505-2E9C-101B-9397-08002B2CF9AE}" pid="11" name="Historical Project Number">
    <vt:lpwstr/>
  </property>
  <property fmtid="{D5CDD505-2E9C-101B-9397-08002B2CF9AE}" pid="12" name="_dlc_DocId">
    <vt:lpwstr/>
  </property>
  <property fmtid="{D5CDD505-2E9C-101B-9397-08002B2CF9AE}" pid="13" name="End of Warranty Date">
    <vt:lpwstr/>
  </property>
  <property fmtid="{D5CDD505-2E9C-101B-9397-08002B2CF9AE}" pid="14" name="RelatedItems">
    <vt:lpwstr/>
  </property>
  <property fmtid="{D5CDD505-2E9C-101B-9397-08002B2CF9AE}" pid="15" name="_dlc_DocIdPersistId">
    <vt:lpwstr/>
  </property>
  <property fmtid="{D5CDD505-2E9C-101B-9397-08002B2CF9AE}" pid="16" name="File Code">
    <vt:lpwstr/>
  </property>
  <property fmtid="{D5CDD505-2E9C-101B-9397-08002B2CF9AE}" pid="17" name="Project Number">
    <vt:lpwstr>75530-ECA1011</vt:lpwstr>
  </property>
  <property fmtid="{D5CDD505-2E9C-101B-9397-08002B2CF9AE}" pid="18" name="_dlc_DocIdUrl">
    <vt:lpwstr>, </vt:lpwstr>
  </property>
  <property fmtid="{D5CDD505-2E9C-101B-9397-08002B2CF9AE}" pid="19" name="Owner">
    <vt:lpwstr/>
  </property>
  <property fmtid="{D5CDD505-2E9C-101B-9397-08002B2CF9AE}" pid="20" name="Organizational Unit">
    <vt:lpwstr>ENV/CPD</vt:lpwstr>
  </property>
  <property fmtid="{D5CDD505-2E9C-101B-9397-08002B2CF9AE}" pid="21" name="Key Document">
    <vt:lpwstr>0</vt:lpwstr>
  </property>
  <property fmtid="{D5CDD505-2E9C-101B-9397-08002B2CF9AE}" pid="22" name="_DCDateCreated">
    <vt:lpwstr>2022-11-03T11:48:47Z</vt:lpwstr>
  </property>
  <property fmtid="{D5CDD505-2E9C-101B-9397-08002B2CF9AE}" pid="23" name="ContentTypeId">
    <vt:lpwstr>0x010100BF8E50B80A32C040A85FB450FB26C9E5</vt:lpwstr>
  </property>
</Properties>
</file>