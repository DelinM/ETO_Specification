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ayout w:type="fixed"/>
        <w:tblLook w:val="0000" w:firstRow="0" w:lastRow="0" w:firstColumn="0" w:lastColumn="0" w:noHBand="0" w:noVBand="0"/>
      </w:tblPr>
      <w:tblGrid>
        <w:gridCol w:w="1004"/>
        <w:gridCol w:w="2250"/>
        <w:gridCol w:w="5863"/>
      </w:tblGrid>
      <w:tr w:rsidR="007E3EFA" w:rsidRPr="00571E50" w14:paraId="433CAF29" w14:textId="77777777" w:rsidTr="0051662B">
        <w:trPr>
          <w:cantSplit/>
          <w:jc w:val="center"/>
        </w:trPr>
        <w:tc>
          <w:tcPr>
            <w:tcW w:w="1004" w:type="dxa"/>
            <w:tcBorders>
              <w:top w:val="double" w:sz="6" w:space="0" w:color="auto"/>
              <w:left w:val="double" w:sz="6" w:space="0" w:color="auto"/>
              <w:bottom w:val="single" w:sz="6" w:space="0" w:color="auto"/>
              <w:right w:val="single" w:sz="6" w:space="0" w:color="auto"/>
            </w:tcBorders>
          </w:tcPr>
          <w:p w14:paraId="405406B4" w14:textId="77777777" w:rsidR="007E3EFA" w:rsidRPr="00571E50" w:rsidRDefault="007E3EFA" w:rsidP="008F5524">
            <w:pPr>
              <w:pStyle w:val="TableHeading"/>
              <w:rPr>
                <w:rFonts w:ascii="Calibri" w:hAnsi="Calibri"/>
                <w:sz w:val="22"/>
              </w:rPr>
            </w:pPr>
            <w:r w:rsidRPr="00571E50">
              <w:rPr>
                <w:rFonts w:ascii="Calibri" w:hAnsi="Calibri"/>
                <w:sz w:val="22"/>
              </w:rPr>
              <w:t>Version</w:t>
            </w:r>
          </w:p>
        </w:tc>
        <w:tc>
          <w:tcPr>
            <w:tcW w:w="2250" w:type="dxa"/>
            <w:tcBorders>
              <w:top w:val="double" w:sz="6" w:space="0" w:color="auto"/>
              <w:left w:val="single" w:sz="6" w:space="0" w:color="auto"/>
              <w:bottom w:val="single" w:sz="6" w:space="0" w:color="auto"/>
              <w:right w:val="single" w:sz="6" w:space="0" w:color="auto"/>
            </w:tcBorders>
          </w:tcPr>
          <w:p w14:paraId="7291F64A" w14:textId="77777777" w:rsidR="007E3EFA" w:rsidRPr="00571E50" w:rsidRDefault="007E3EFA" w:rsidP="008F5524">
            <w:pPr>
              <w:pStyle w:val="TableHeading"/>
              <w:rPr>
                <w:rFonts w:ascii="Calibri" w:hAnsi="Calibri"/>
                <w:sz w:val="22"/>
              </w:rPr>
            </w:pPr>
            <w:r w:rsidRPr="00571E50">
              <w:rPr>
                <w:rFonts w:ascii="Calibri" w:hAnsi="Calibri"/>
                <w:sz w:val="22"/>
              </w:rPr>
              <w:t>Date</w:t>
            </w:r>
          </w:p>
        </w:tc>
        <w:tc>
          <w:tcPr>
            <w:tcW w:w="5863" w:type="dxa"/>
            <w:tcBorders>
              <w:top w:val="double" w:sz="6" w:space="0" w:color="auto"/>
              <w:left w:val="single" w:sz="6" w:space="0" w:color="auto"/>
              <w:bottom w:val="single" w:sz="6" w:space="0" w:color="auto"/>
              <w:right w:val="double" w:sz="6" w:space="0" w:color="auto"/>
            </w:tcBorders>
          </w:tcPr>
          <w:p w14:paraId="64A258FC" w14:textId="77777777" w:rsidR="007E3EFA" w:rsidRPr="00571E50" w:rsidRDefault="007E3EFA" w:rsidP="008F5524">
            <w:pPr>
              <w:pStyle w:val="TableHeading"/>
              <w:rPr>
                <w:rFonts w:ascii="Calibri" w:hAnsi="Calibri"/>
                <w:sz w:val="22"/>
              </w:rPr>
            </w:pPr>
            <w:r w:rsidRPr="00571E50">
              <w:rPr>
                <w:rFonts w:ascii="Calibri" w:hAnsi="Calibri"/>
                <w:sz w:val="22"/>
              </w:rPr>
              <w:t>Description of Revisions</w:t>
            </w:r>
          </w:p>
        </w:tc>
      </w:tr>
      <w:tr w:rsidR="007E3EFA" w:rsidRPr="00571E50" w14:paraId="72E68074"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0A189C27" w14:textId="77777777" w:rsidR="007E3EFA" w:rsidRPr="00571E50" w:rsidRDefault="007E3EFA" w:rsidP="008F5524">
            <w:pPr>
              <w:pStyle w:val="NormalTableText"/>
              <w:rPr>
                <w:rFonts w:ascii="Calibri" w:hAnsi="Calibri"/>
                <w:sz w:val="22"/>
              </w:rPr>
            </w:pPr>
            <w:r w:rsidRPr="00571E50">
              <w:rPr>
                <w:rFonts w:ascii="Calibri" w:hAnsi="Calibri"/>
                <w:sz w:val="22"/>
              </w:rPr>
              <w:t>1</w:t>
            </w:r>
          </w:p>
        </w:tc>
        <w:tc>
          <w:tcPr>
            <w:tcW w:w="2250" w:type="dxa"/>
            <w:tcBorders>
              <w:top w:val="single" w:sz="6" w:space="0" w:color="auto"/>
              <w:left w:val="single" w:sz="6" w:space="0" w:color="auto"/>
              <w:bottom w:val="single" w:sz="6" w:space="0" w:color="auto"/>
              <w:right w:val="single" w:sz="6" w:space="0" w:color="auto"/>
            </w:tcBorders>
          </w:tcPr>
          <w:p w14:paraId="6D2B38FD" w14:textId="77777777" w:rsidR="007E3EFA" w:rsidRPr="00571E50" w:rsidRDefault="007E3EFA" w:rsidP="008F5524">
            <w:pPr>
              <w:pStyle w:val="NormalTableText"/>
              <w:rPr>
                <w:rFonts w:ascii="Calibri" w:hAnsi="Calibri"/>
                <w:sz w:val="22"/>
              </w:rPr>
            </w:pPr>
            <w:r w:rsidRPr="00571E50">
              <w:rPr>
                <w:rFonts w:ascii="Calibri" w:hAnsi="Calibri"/>
                <w:sz w:val="22"/>
              </w:rPr>
              <w:t>August 3</w:t>
            </w:r>
            <w:r w:rsidR="00E70143" w:rsidRPr="00571E50">
              <w:rPr>
                <w:rFonts w:ascii="Calibri" w:hAnsi="Calibri"/>
                <w:sz w:val="22"/>
              </w:rPr>
              <w:t>0</w:t>
            </w:r>
            <w:r w:rsidRPr="00571E50">
              <w:rPr>
                <w:rFonts w:ascii="Calibri" w:hAnsi="Calibri"/>
                <w:sz w:val="22"/>
              </w:rPr>
              <w:t>, 2006</w:t>
            </w:r>
          </w:p>
        </w:tc>
        <w:tc>
          <w:tcPr>
            <w:tcW w:w="5863" w:type="dxa"/>
            <w:tcBorders>
              <w:top w:val="single" w:sz="6" w:space="0" w:color="auto"/>
              <w:left w:val="single" w:sz="6" w:space="0" w:color="auto"/>
              <w:bottom w:val="single" w:sz="6" w:space="0" w:color="auto"/>
              <w:right w:val="double" w:sz="6" w:space="0" w:color="auto"/>
            </w:tcBorders>
          </w:tcPr>
          <w:p w14:paraId="2E364449" w14:textId="77777777" w:rsidR="007E3EFA" w:rsidRPr="00571E50" w:rsidRDefault="007E3EFA" w:rsidP="008F5524">
            <w:pPr>
              <w:pStyle w:val="NormalTableText"/>
              <w:rPr>
                <w:rFonts w:ascii="Calibri" w:hAnsi="Calibri"/>
                <w:sz w:val="22"/>
              </w:rPr>
            </w:pPr>
            <w:r w:rsidRPr="00571E50">
              <w:rPr>
                <w:rFonts w:ascii="Calibri" w:hAnsi="Calibri"/>
                <w:sz w:val="22"/>
              </w:rPr>
              <w:t>Approved final document.</w:t>
            </w:r>
          </w:p>
        </w:tc>
      </w:tr>
      <w:tr w:rsidR="007E3EFA" w:rsidRPr="00571E50" w14:paraId="5AFCDDEB"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0FDADD7A" w14:textId="77777777" w:rsidR="007E3EFA" w:rsidRPr="00571E50" w:rsidRDefault="00304034" w:rsidP="008F5524">
            <w:pPr>
              <w:pStyle w:val="NormalTableText"/>
              <w:rPr>
                <w:rFonts w:ascii="Calibri" w:hAnsi="Calibri"/>
                <w:sz w:val="22"/>
              </w:rPr>
            </w:pPr>
            <w:r w:rsidRPr="00571E50">
              <w:rPr>
                <w:rFonts w:ascii="Calibri" w:hAnsi="Calibri"/>
                <w:sz w:val="22"/>
              </w:rPr>
              <w:t>2</w:t>
            </w:r>
          </w:p>
        </w:tc>
        <w:tc>
          <w:tcPr>
            <w:tcW w:w="2250" w:type="dxa"/>
            <w:tcBorders>
              <w:top w:val="single" w:sz="6" w:space="0" w:color="auto"/>
              <w:left w:val="single" w:sz="6" w:space="0" w:color="auto"/>
              <w:bottom w:val="single" w:sz="6" w:space="0" w:color="auto"/>
              <w:right w:val="single" w:sz="6" w:space="0" w:color="auto"/>
            </w:tcBorders>
          </w:tcPr>
          <w:p w14:paraId="5A6F4432" w14:textId="77777777" w:rsidR="007E3EFA" w:rsidRPr="00571E50" w:rsidRDefault="00304034" w:rsidP="008F5524">
            <w:pPr>
              <w:pStyle w:val="NormalTableText"/>
              <w:rPr>
                <w:rFonts w:ascii="Calibri" w:hAnsi="Calibri"/>
                <w:sz w:val="22"/>
              </w:rPr>
            </w:pPr>
            <w:r w:rsidRPr="00571E50">
              <w:rPr>
                <w:rFonts w:ascii="Calibri" w:hAnsi="Calibri"/>
                <w:sz w:val="22"/>
              </w:rPr>
              <w:t>November 19, 2007</w:t>
            </w:r>
          </w:p>
        </w:tc>
        <w:tc>
          <w:tcPr>
            <w:tcW w:w="5863" w:type="dxa"/>
            <w:tcBorders>
              <w:top w:val="single" w:sz="6" w:space="0" w:color="auto"/>
              <w:left w:val="single" w:sz="6" w:space="0" w:color="auto"/>
              <w:bottom w:val="single" w:sz="6" w:space="0" w:color="auto"/>
              <w:right w:val="double" w:sz="6" w:space="0" w:color="auto"/>
            </w:tcBorders>
          </w:tcPr>
          <w:p w14:paraId="799818D0" w14:textId="77777777" w:rsidR="007E3EFA" w:rsidRPr="00571E50" w:rsidRDefault="00304034" w:rsidP="008F5524">
            <w:pPr>
              <w:pStyle w:val="NormalTableText"/>
              <w:rPr>
                <w:rFonts w:ascii="Calibri" w:hAnsi="Calibri"/>
                <w:sz w:val="22"/>
              </w:rPr>
            </w:pPr>
            <w:r w:rsidRPr="00571E50">
              <w:rPr>
                <w:rFonts w:ascii="Calibri" w:hAnsi="Calibri"/>
                <w:sz w:val="22"/>
              </w:rPr>
              <w:t>Minor revisions by Legal Services.</w:t>
            </w:r>
          </w:p>
        </w:tc>
      </w:tr>
      <w:tr w:rsidR="000F0975" w:rsidRPr="00571E50" w14:paraId="6138CF22" w14:textId="77777777" w:rsidTr="0051662B">
        <w:trPr>
          <w:cantSplit/>
          <w:trHeight w:val="65"/>
          <w:jc w:val="center"/>
        </w:trPr>
        <w:tc>
          <w:tcPr>
            <w:tcW w:w="1004" w:type="dxa"/>
            <w:tcBorders>
              <w:top w:val="single" w:sz="6" w:space="0" w:color="auto"/>
              <w:left w:val="double" w:sz="6" w:space="0" w:color="auto"/>
              <w:bottom w:val="single" w:sz="6" w:space="0" w:color="auto"/>
              <w:right w:val="single" w:sz="6" w:space="0" w:color="auto"/>
            </w:tcBorders>
          </w:tcPr>
          <w:p w14:paraId="31DA720A" w14:textId="77777777" w:rsidR="000F0975" w:rsidRPr="00571E50" w:rsidRDefault="000F0975" w:rsidP="008F5524">
            <w:pPr>
              <w:pStyle w:val="NormalTableText"/>
              <w:rPr>
                <w:rFonts w:ascii="Calibri" w:hAnsi="Calibri"/>
                <w:sz w:val="22"/>
              </w:rPr>
            </w:pPr>
            <w:r w:rsidRPr="00571E50">
              <w:rPr>
                <w:rFonts w:ascii="Calibri" w:hAnsi="Calibri"/>
                <w:sz w:val="22"/>
              </w:rPr>
              <w:t>3</w:t>
            </w:r>
          </w:p>
        </w:tc>
        <w:tc>
          <w:tcPr>
            <w:tcW w:w="2250" w:type="dxa"/>
            <w:tcBorders>
              <w:top w:val="single" w:sz="6" w:space="0" w:color="auto"/>
              <w:left w:val="single" w:sz="6" w:space="0" w:color="auto"/>
              <w:bottom w:val="single" w:sz="6" w:space="0" w:color="auto"/>
              <w:right w:val="single" w:sz="6" w:space="0" w:color="auto"/>
            </w:tcBorders>
          </w:tcPr>
          <w:p w14:paraId="2455B22A" w14:textId="77777777" w:rsidR="000F0975" w:rsidRPr="00571E50" w:rsidRDefault="000F0975" w:rsidP="008F5524">
            <w:pPr>
              <w:pStyle w:val="NormalTableText"/>
              <w:rPr>
                <w:rFonts w:ascii="Calibri" w:hAnsi="Calibri"/>
                <w:sz w:val="22"/>
              </w:rPr>
            </w:pPr>
            <w:r w:rsidRPr="00571E50">
              <w:rPr>
                <w:rFonts w:ascii="Calibri" w:hAnsi="Calibri"/>
                <w:sz w:val="22"/>
              </w:rPr>
              <w:t>November 13, 2009</w:t>
            </w:r>
          </w:p>
        </w:tc>
        <w:tc>
          <w:tcPr>
            <w:tcW w:w="5863" w:type="dxa"/>
            <w:tcBorders>
              <w:top w:val="single" w:sz="6" w:space="0" w:color="auto"/>
              <w:left w:val="single" w:sz="6" w:space="0" w:color="auto"/>
              <w:bottom w:val="single" w:sz="6" w:space="0" w:color="auto"/>
              <w:right w:val="double" w:sz="6" w:space="0" w:color="auto"/>
            </w:tcBorders>
          </w:tcPr>
          <w:p w14:paraId="06A0C882" w14:textId="77777777" w:rsidR="000F0975" w:rsidRPr="00571E50" w:rsidRDefault="000F0975" w:rsidP="008F5524">
            <w:pPr>
              <w:pStyle w:val="NormalTableText"/>
              <w:rPr>
                <w:rFonts w:ascii="Calibri" w:hAnsi="Calibri"/>
                <w:sz w:val="22"/>
              </w:rPr>
            </w:pPr>
            <w:r w:rsidRPr="00571E50">
              <w:rPr>
                <w:rFonts w:ascii="Calibri" w:hAnsi="Calibri"/>
                <w:sz w:val="22"/>
              </w:rPr>
              <w:t>Modified ‘Related Section’</w:t>
            </w:r>
          </w:p>
        </w:tc>
      </w:tr>
      <w:tr w:rsidR="004E6C16" w:rsidRPr="00571E50" w14:paraId="51290B62"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5B6F361F" w14:textId="77777777" w:rsidR="004E6C16" w:rsidRPr="00571E50" w:rsidRDefault="004E6C16" w:rsidP="008F5524">
            <w:pPr>
              <w:pStyle w:val="NormalTableText"/>
              <w:rPr>
                <w:rFonts w:ascii="Calibri" w:hAnsi="Calibri"/>
                <w:sz w:val="22"/>
              </w:rPr>
            </w:pPr>
            <w:r w:rsidRPr="00571E50">
              <w:rPr>
                <w:rFonts w:ascii="Calibri" w:hAnsi="Calibri"/>
                <w:sz w:val="22"/>
              </w:rPr>
              <w:t>4</w:t>
            </w:r>
          </w:p>
        </w:tc>
        <w:tc>
          <w:tcPr>
            <w:tcW w:w="2250" w:type="dxa"/>
            <w:tcBorders>
              <w:top w:val="single" w:sz="6" w:space="0" w:color="auto"/>
              <w:left w:val="single" w:sz="6" w:space="0" w:color="auto"/>
              <w:bottom w:val="single" w:sz="6" w:space="0" w:color="auto"/>
              <w:right w:val="single" w:sz="6" w:space="0" w:color="auto"/>
            </w:tcBorders>
          </w:tcPr>
          <w:p w14:paraId="547C3D3E" w14:textId="77777777" w:rsidR="004E6C16" w:rsidRPr="00571E50" w:rsidRDefault="004E6C16" w:rsidP="008F5524">
            <w:pPr>
              <w:pStyle w:val="NormalTableText"/>
              <w:rPr>
                <w:rFonts w:ascii="Calibri" w:hAnsi="Calibri"/>
                <w:sz w:val="22"/>
              </w:rPr>
            </w:pPr>
            <w:r w:rsidRPr="00571E50">
              <w:rPr>
                <w:rFonts w:ascii="Calibri" w:hAnsi="Calibri"/>
                <w:sz w:val="22"/>
              </w:rPr>
              <w:t>March 15, 2011</w:t>
            </w:r>
          </w:p>
        </w:tc>
        <w:tc>
          <w:tcPr>
            <w:tcW w:w="5863" w:type="dxa"/>
            <w:tcBorders>
              <w:top w:val="single" w:sz="6" w:space="0" w:color="auto"/>
              <w:left w:val="single" w:sz="6" w:space="0" w:color="auto"/>
              <w:bottom w:val="single" w:sz="6" w:space="0" w:color="auto"/>
              <w:right w:val="double" w:sz="6" w:space="0" w:color="auto"/>
            </w:tcBorders>
          </w:tcPr>
          <w:p w14:paraId="3D4668A3" w14:textId="77777777" w:rsidR="004E6C16" w:rsidRPr="00571E50" w:rsidRDefault="004E6C16" w:rsidP="008F5524">
            <w:pPr>
              <w:pStyle w:val="NormalTableText"/>
              <w:rPr>
                <w:rFonts w:ascii="Calibri" w:hAnsi="Calibri"/>
                <w:sz w:val="22"/>
              </w:rPr>
            </w:pPr>
            <w:r w:rsidRPr="00571E50">
              <w:rPr>
                <w:rFonts w:ascii="Calibri" w:hAnsi="Calibri"/>
                <w:sz w:val="22"/>
              </w:rPr>
              <w:t>Minor changes from Legal</w:t>
            </w:r>
          </w:p>
        </w:tc>
      </w:tr>
      <w:tr w:rsidR="000F0975" w:rsidRPr="00571E50" w14:paraId="5BDF020C"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2EA68419" w14:textId="77777777" w:rsidR="000F0975" w:rsidRPr="00571E50" w:rsidRDefault="002C2E80" w:rsidP="008F5524">
            <w:pPr>
              <w:pStyle w:val="NormalTableText"/>
              <w:rPr>
                <w:rFonts w:ascii="Calibri" w:hAnsi="Calibri"/>
                <w:sz w:val="22"/>
              </w:rPr>
            </w:pPr>
            <w:r w:rsidRPr="00571E50">
              <w:rPr>
                <w:rFonts w:ascii="Calibri" w:hAnsi="Calibri"/>
                <w:sz w:val="22"/>
              </w:rPr>
              <w:t>5</w:t>
            </w:r>
          </w:p>
        </w:tc>
        <w:tc>
          <w:tcPr>
            <w:tcW w:w="2250" w:type="dxa"/>
            <w:tcBorders>
              <w:top w:val="single" w:sz="6" w:space="0" w:color="auto"/>
              <w:left w:val="single" w:sz="6" w:space="0" w:color="auto"/>
              <w:bottom w:val="single" w:sz="6" w:space="0" w:color="auto"/>
              <w:right w:val="single" w:sz="6" w:space="0" w:color="auto"/>
            </w:tcBorders>
          </w:tcPr>
          <w:p w14:paraId="45267039" w14:textId="77777777" w:rsidR="000F0975" w:rsidRPr="00571E50" w:rsidRDefault="002C2E80" w:rsidP="008F5524">
            <w:pPr>
              <w:pStyle w:val="NormalTableText"/>
              <w:rPr>
                <w:rFonts w:ascii="Calibri" w:hAnsi="Calibri"/>
                <w:sz w:val="22"/>
              </w:rPr>
            </w:pPr>
            <w:r w:rsidRPr="00571E50">
              <w:rPr>
                <w:rFonts w:ascii="Calibri" w:hAnsi="Calibri"/>
                <w:sz w:val="22"/>
              </w:rPr>
              <w:t>June 5, 2012</w:t>
            </w:r>
          </w:p>
        </w:tc>
        <w:tc>
          <w:tcPr>
            <w:tcW w:w="5863" w:type="dxa"/>
            <w:tcBorders>
              <w:top w:val="single" w:sz="6" w:space="0" w:color="auto"/>
              <w:left w:val="single" w:sz="6" w:space="0" w:color="auto"/>
              <w:bottom w:val="single" w:sz="6" w:space="0" w:color="auto"/>
              <w:right w:val="double" w:sz="6" w:space="0" w:color="auto"/>
            </w:tcBorders>
          </w:tcPr>
          <w:p w14:paraId="6EAC1CEF" w14:textId="77777777" w:rsidR="000F0975" w:rsidRPr="00571E50" w:rsidRDefault="002C2E80" w:rsidP="008F5524">
            <w:pPr>
              <w:pStyle w:val="NormalTableText"/>
              <w:rPr>
                <w:rFonts w:ascii="Calibri" w:hAnsi="Calibri"/>
                <w:sz w:val="22"/>
              </w:rPr>
            </w:pPr>
            <w:r w:rsidRPr="00571E50">
              <w:rPr>
                <w:rFonts w:ascii="Calibri" w:hAnsi="Calibri"/>
                <w:sz w:val="22"/>
              </w:rPr>
              <w:t>Added References and Replacement Parts Section</w:t>
            </w:r>
          </w:p>
        </w:tc>
      </w:tr>
      <w:tr w:rsidR="008E4973" w:rsidRPr="00571E50" w14:paraId="683FB08A"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155E5EB4" w14:textId="77777777" w:rsidR="008E4973" w:rsidRPr="00571E50" w:rsidRDefault="008E4973" w:rsidP="008F5524">
            <w:pPr>
              <w:pStyle w:val="NormalTableText"/>
              <w:rPr>
                <w:rFonts w:ascii="Calibri" w:hAnsi="Calibri"/>
                <w:sz w:val="22"/>
              </w:rPr>
            </w:pPr>
            <w:r w:rsidRPr="00571E50">
              <w:rPr>
                <w:rFonts w:ascii="Calibri" w:hAnsi="Calibri"/>
                <w:sz w:val="22"/>
              </w:rPr>
              <w:t>6</w:t>
            </w:r>
          </w:p>
        </w:tc>
        <w:tc>
          <w:tcPr>
            <w:tcW w:w="2250" w:type="dxa"/>
            <w:tcBorders>
              <w:top w:val="single" w:sz="6" w:space="0" w:color="auto"/>
              <w:left w:val="single" w:sz="6" w:space="0" w:color="auto"/>
              <w:bottom w:val="single" w:sz="6" w:space="0" w:color="auto"/>
              <w:right w:val="single" w:sz="6" w:space="0" w:color="auto"/>
            </w:tcBorders>
          </w:tcPr>
          <w:p w14:paraId="6063D8C9" w14:textId="77777777" w:rsidR="008E4973" w:rsidRPr="00571E50" w:rsidRDefault="008E4973" w:rsidP="008F5524">
            <w:pPr>
              <w:pStyle w:val="NormalTableText"/>
              <w:rPr>
                <w:rFonts w:ascii="Calibri" w:hAnsi="Calibri"/>
                <w:sz w:val="22"/>
              </w:rPr>
            </w:pPr>
            <w:r w:rsidRPr="00571E50">
              <w:rPr>
                <w:rFonts w:ascii="Calibri" w:hAnsi="Calibri"/>
                <w:sz w:val="22"/>
              </w:rPr>
              <w:t>July 3, 2012</w:t>
            </w:r>
          </w:p>
        </w:tc>
        <w:tc>
          <w:tcPr>
            <w:tcW w:w="5863" w:type="dxa"/>
            <w:tcBorders>
              <w:top w:val="single" w:sz="6" w:space="0" w:color="auto"/>
              <w:left w:val="single" w:sz="6" w:space="0" w:color="auto"/>
              <w:bottom w:val="single" w:sz="6" w:space="0" w:color="auto"/>
              <w:right w:val="double" w:sz="6" w:space="0" w:color="auto"/>
            </w:tcBorders>
          </w:tcPr>
          <w:p w14:paraId="7180761A" w14:textId="77777777" w:rsidR="008E4973" w:rsidRPr="00571E50" w:rsidRDefault="008E4973" w:rsidP="008F5524">
            <w:pPr>
              <w:pStyle w:val="NormalTableText"/>
              <w:rPr>
                <w:rFonts w:ascii="Calibri" w:hAnsi="Calibri"/>
                <w:sz w:val="22"/>
              </w:rPr>
            </w:pPr>
            <w:r w:rsidRPr="00571E50">
              <w:rPr>
                <w:rFonts w:ascii="Calibri" w:hAnsi="Calibri"/>
                <w:sz w:val="22"/>
              </w:rPr>
              <w:t>Reformatted to Remove White Space</w:t>
            </w:r>
          </w:p>
        </w:tc>
      </w:tr>
      <w:tr w:rsidR="0051662B" w:rsidRPr="00571E50" w14:paraId="21AA0BDF"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6E6489F4" w14:textId="77777777" w:rsidR="0051662B" w:rsidRPr="00571E50" w:rsidRDefault="0051662B" w:rsidP="008F5524">
            <w:pPr>
              <w:pStyle w:val="NormalTableText"/>
              <w:rPr>
                <w:rFonts w:ascii="Calibri" w:hAnsi="Calibri"/>
                <w:sz w:val="22"/>
              </w:rPr>
            </w:pPr>
            <w:r w:rsidRPr="00571E50">
              <w:rPr>
                <w:rFonts w:ascii="Calibri" w:hAnsi="Calibri"/>
                <w:sz w:val="22"/>
              </w:rPr>
              <w:t>7</w:t>
            </w:r>
          </w:p>
        </w:tc>
        <w:tc>
          <w:tcPr>
            <w:tcW w:w="2250" w:type="dxa"/>
            <w:tcBorders>
              <w:top w:val="single" w:sz="6" w:space="0" w:color="auto"/>
              <w:left w:val="single" w:sz="6" w:space="0" w:color="auto"/>
              <w:bottom w:val="single" w:sz="6" w:space="0" w:color="auto"/>
              <w:right w:val="single" w:sz="6" w:space="0" w:color="auto"/>
            </w:tcBorders>
          </w:tcPr>
          <w:p w14:paraId="220D3E18" w14:textId="77777777" w:rsidR="0051662B" w:rsidRPr="00571E50" w:rsidRDefault="0051662B" w:rsidP="008F5524">
            <w:pPr>
              <w:pStyle w:val="NormalTableText"/>
              <w:rPr>
                <w:rFonts w:ascii="Calibri" w:hAnsi="Calibri"/>
                <w:sz w:val="22"/>
              </w:rPr>
            </w:pPr>
            <w:r w:rsidRPr="00571E50">
              <w:rPr>
                <w:rFonts w:ascii="Calibri" w:hAnsi="Calibri"/>
                <w:sz w:val="22"/>
              </w:rPr>
              <w:t>April 22, 2015</w:t>
            </w:r>
          </w:p>
        </w:tc>
        <w:tc>
          <w:tcPr>
            <w:tcW w:w="5863" w:type="dxa"/>
            <w:tcBorders>
              <w:top w:val="single" w:sz="6" w:space="0" w:color="auto"/>
              <w:left w:val="single" w:sz="6" w:space="0" w:color="auto"/>
              <w:bottom w:val="single" w:sz="6" w:space="0" w:color="auto"/>
              <w:right w:val="double" w:sz="6" w:space="0" w:color="auto"/>
            </w:tcBorders>
          </w:tcPr>
          <w:p w14:paraId="7113DA49" w14:textId="77777777" w:rsidR="0051662B" w:rsidRPr="00571E50" w:rsidRDefault="0051662B" w:rsidP="008F5524">
            <w:pPr>
              <w:pStyle w:val="NormalTableText"/>
              <w:rPr>
                <w:rFonts w:ascii="Calibri" w:hAnsi="Calibri"/>
                <w:sz w:val="22"/>
              </w:rPr>
            </w:pPr>
            <w:r w:rsidRPr="00571E50">
              <w:rPr>
                <w:rFonts w:ascii="Calibri" w:hAnsi="Calibri"/>
                <w:sz w:val="22"/>
              </w:rPr>
              <w:t>General formatting</w:t>
            </w:r>
          </w:p>
        </w:tc>
      </w:tr>
      <w:tr w:rsidR="00354D88" w:rsidRPr="00571E50" w14:paraId="3CCB1F99"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13962C7A" w14:textId="77777777" w:rsidR="00354D88" w:rsidRPr="00571E50" w:rsidRDefault="00354D88" w:rsidP="008F5524">
            <w:pPr>
              <w:pStyle w:val="NormalTableText"/>
              <w:rPr>
                <w:rFonts w:ascii="Calibri" w:hAnsi="Calibri"/>
                <w:sz w:val="22"/>
              </w:rPr>
            </w:pPr>
            <w:r>
              <w:rPr>
                <w:rFonts w:ascii="Calibri" w:hAnsi="Calibri"/>
                <w:sz w:val="22"/>
              </w:rPr>
              <w:t>8</w:t>
            </w:r>
          </w:p>
        </w:tc>
        <w:tc>
          <w:tcPr>
            <w:tcW w:w="2250" w:type="dxa"/>
            <w:tcBorders>
              <w:top w:val="single" w:sz="6" w:space="0" w:color="auto"/>
              <w:left w:val="single" w:sz="6" w:space="0" w:color="auto"/>
              <w:bottom w:val="single" w:sz="6" w:space="0" w:color="auto"/>
              <w:right w:val="single" w:sz="6" w:space="0" w:color="auto"/>
            </w:tcBorders>
          </w:tcPr>
          <w:p w14:paraId="0334FC39" w14:textId="77777777" w:rsidR="00354D88" w:rsidRPr="00571E50" w:rsidRDefault="00354D88" w:rsidP="008F5524">
            <w:pPr>
              <w:pStyle w:val="NormalTableText"/>
              <w:rPr>
                <w:rFonts w:ascii="Calibri" w:hAnsi="Calibri"/>
                <w:sz w:val="22"/>
              </w:rPr>
            </w:pPr>
            <w:r>
              <w:rPr>
                <w:rFonts w:ascii="Calibri" w:hAnsi="Calibri"/>
                <w:sz w:val="22"/>
              </w:rPr>
              <w:t>August 25, 2015</w:t>
            </w:r>
          </w:p>
        </w:tc>
        <w:tc>
          <w:tcPr>
            <w:tcW w:w="5863" w:type="dxa"/>
            <w:tcBorders>
              <w:top w:val="single" w:sz="6" w:space="0" w:color="auto"/>
              <w:left w:val="single" w:sz="6" w:space="0" w:color="auto"/>
              <w:bottom w:val="single" w:sz="6" w:space="0" w:color="auto"/>
              <w:right w:val="double" w:sz="6" w:space="0" w:color="auto"/>
            </w:tcBorders>
          </w:tcPr>
          <w:p w14:paraId="22BCB727" w14:textId="77777777" w:rsidR="00354D88" w:rsidRPr="00571E50" w:rsidRDefault="00354D88" w:rsidP="008F5524">
            <w:pPr>
              <w:pStyle w:val="NormalTableText"/>
              <w:rPr>
                <w:rFonts w:ascii="Calibri" w:hAnsi="Calibri"/>
                <w:sz w:val="22"/>
              </w:rPr>
            </w:pPr>
            <w:r>
              <w:rPr>
                <w:rFonts w:ascii="Calibri" w:hAnsi="Calibri"/>
                <w:sz w:val="22"/>
              </w:rPr>
              <w:t>First draft Phase 1 review  (AV)</w:t>
            </w:r>
          </w:p>
        </w:tc>
      </w:tr>
      <w:tr w:rsidR="002411F4" w:rsidRPr="00571E50" w14:paraId="249D7288"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5788058D" w14:textId="77777777" w:rsidR="002411F4" w:rsidRPr="002411F4" w:rsidRDefault="002411F4" w:rsidP="00623004">
            <w:pPr>
              <w:rPr>
                <w:b/>
              </w:rPr>
            </w:pPr>
            <w:r w:rsidRPr="002411F4">
              <w:rPr>
                <w:b/>
              </w:rPr>
              <w:t>9</w:t>
            </w:r>
          </w:p>
        </w:tc>
        <w:tc>
          <w:tcPr>
            <w:tcW w:w="2250" w:type="dxa"/>
            <w:tcBorders>
              <w:top w:val="single" w:sz="6" w:space="0" w:color="auto"/>
              <w:left w:val="single" w:sz="6" w:space="0" w:color="auto"/>
              <w:bottom w:val="single" w:sz="6" w:space="0" w:color="auto"/>
              <w:right w:val="single" w:sz="6" w:space="0" w:color="auto"/>
            </w:tcBorders>
          </w:tcPr>
          <w:p w14:paraId="1849CB51" w14:textId="77777777" w:rsidR="002411F4" w:rsidRPr="002411F4" w:rsidRDefault="002411F4" w:rsidP="00623004">
            <w:pPr>
              <w:rPr>
                <w:b/>
              </w:rPr>
            </w:pPr>
            <w:r w:rsidRPr="002411F4">
              <w:rPr>
                <w:b/>
              </w:rPr>
              <w:t>October 19, 2015</w:t>
            </w:r>
          </w:p>
        </w:tc>
        <w:tc>
          <w:tcPr>
            <w:tcW w:w="5863" w:type="dxa"/>
            <w:tcBorders>
              <w:top w:val="single" w:sz="6" w:space="0" w:color="auto"/>
              <w:left w:val="single" w:sz="6" w:space="0" w:color="auto"/>
              <w:bottom w:val="single" w:sz="6" w:space="0" w:color="auto"/>
              <w:right w:val="double" w:sz="6" w:space="0" w:color="auto"/>
            </w:tcBorders>
          </w:tcPr>
          <w:p w14:paraId="620994C7" w14:textId="77777777" w:rsidR="002411F4" w:rsidRPr="002411F4" w:rsidRDefault="002411F4" w:rsidP="002411F4">
            <w:pPr>
              <w:rPr>
                <w:b/>
              </w:rPr>
            </w:pPr>
            <w:r w:rsidRPr="002411F4">
              <w:rPr>
                <w:b/>
              </w:rPr>
              <w:t>Updated, Finalized Specification – Legal Reference eDOCS #62632</w:t>
            </w:r>
            <w:r>
              <w:rPr>
                <w:b/>
              </w:rPr>
              <w:t>11</w:t>
            </w:r>
            <w:r w:rsidRPr="002411F4">
              <w:rPr>
                <w:b/>
              </w:rPr>
              <w:t xml:space="preserve"> v3 (AV)</w:t>
            </w:r>
          </w:p>
        </w:tc>
      </w:tr>
      <w:tr w:rsidR="00A93B05" w:rsidRPr="00571E50" w14:paraId="76557443" w14:textId="77777777" w:rsidTr="0051662B">
        <w:trPr>
          <w:cantSplit/>
          <w:jc w:val="center"/>
        </w:trPr>
        <w:tc>
          <w:tcPr>
            <w:tcW w:w="1004" w:type="dxa"/>
            <w:tcBorders>
              <w:top w:val="single" w:sz="6" w:space="0" w:color="auto"/>
              <w:left w:val="double" w:sz="6" w:space="0" w:color="auto"/>
              <w:bottom w:val="single" w:sz="6" w:space="0" w:color="auto"/>
              <w:right w:val="single" w:sz="6" w:space="0" w:color="auto"/>
            </w:tcBorders>
          </w:tcPr>
          <w:p w14:paraId="473F95E3" w14:textId="77777777" w:rsidR="00A93B05" w:rsidRPr="002411F4" w:rsidRDefault="00A93B05" w:rsidP="00623004">
            <w:pPr>
              <w:rPr>
                <w:b/>
              </w:rPr>
            </w:pPr>
          </w:p>
        </w:tc>
        <w:tc>
          <w:tcPr>
            <w:tcW w:w="2250" w:type="dxa"/>
            <w:tcBorders>
              <w:top w:val="single" w:sz="6" w:space="0" w:color="auto"/>
              <w:left w:val="single" w:sz="6" w:space="0" w:color="auto"/>
              <w:bottom w:val="single" w:sz="6" w:space="0" w:color="auto"/>
              <w:right w:val="single" w:sz="6" w:space="0" w:color="auto"/>
            </w:tcBorders>
          </w:tcPr>
          <w:p w14:paraId="6D65EE11" w14:textId="77777777" w:rsidR="00A93B05" w:rsidRPr="002411F4" w:rsidRDefault="00A93B05" w:rsidP="00623004">
            <w:pPr>
              <w:rPr>
                <w:b/>
              </w:rPr>
            </w:pPr>
          </w:p>
        </w:tc>
        <w:tc>
          <w:tcPr>
            <w:tcW w:w="5863" w:type="dxa"/>
            <w:tcBorders>
              <w:top w:val="single" w:sz="6" w:space="0" w:color="auto"/>
              <w:left w:val="single" w:sz="6" w:space="0" w:color="auto"/>
              <w:bottom w:val="single" w:sz="6" w:space="0" w:color="auto"/>
              <w:right w:val="double" w:sz="6" w:space="0" w:color="auto"/>
            </w:tcBorders>
          </w:tcPr>
          <w:p w14:paraId="7A6B02C0" w14:textId="77777777" w:rsidR="00A93B05" w:rsidRPr="002411F4" w:rsidRDefault="00A93B05" w:rsidP="002411F4">
            <w:pPr>
              <w:rPr>
                <w:b/>
              </w:rPr>
            </w:pPr>
          </w:p>
        </w:tc>
      </w:tr>
    </w:tbl>
    <w:p w14:paraId="475A1990" w14:textId="77777777" w:rsidR="007E3EFA" w:rsidRPr="00571E50" w:rsidRDefault="007E3EFA" w:rsidP="007E3EFA">
      <w:pPr>
        <w:pStyle w:val="Heading1"/>
        <w:numPr>
          <w:ilvl w:val="0"/>
          <w:numId w:val="0"/>
        </w:numPr>
        <w:tabs>
          <w:tab w:val="left" w:pos="1080"/>
        </w:tabs>
      </w:pPr>
    </w:p>
    <w:p w14:paraId="66938074" w14:textId="77777777" w:rsidR="007E3EFA" w:rsidRPr="00571E50" w:rsidRDefault="007E3EFA" w:rsidP="007E3EFA">
      <w:pPr>
        <w:pStyle w:val="BodyText"/>
        <w:rPr>
          <w:rFonts w:ascii="Calibri" w:hAnsi="Calibri"/>
        </w:rPr>
      </w:pPr>
    </w:p>
    <w:p w14:paraId="43B3C57F" w14:textId="77777777" w:rsidR="007E3EFA" w:rsidRPr="00571E50" w:rsidDel="009836CC" w:rsidRDefault="007E3EFA" w:rsidP="007E3EFA">
      <w:pPr>
        <w:pStyle w:val="BodyText"/>
        <w:pBdr>
          <w:top w:val="single" w:sz="4" w:space="1" w:color="auto"/>
          <w:left w:val="single" w:sz="4" w:space="0" w:color="auto"/>
          <w:bottom w:val="single" w:sz="4" w:space="1" w:color="auto"/>
          <w:right w:val="single" w:sz="4" w:space="4" w:color="auto"/>
        </w:pBdr>
        <w:rPr>
          <w:del w:id="0" w:author="Paul Shi" w:date="2022-03-22T21:25:00Z"/>
          <w:rFonts w:ascii="Calibri" w:hAnsi="Calibri"/>
        </w:rPr>
      </w:pPr>
      <w:del w:id="1" w:author="Paul Shi" w:date="2022-03-22T21:25:00Z">
        <w:r w:rsidRPr="00571E50" w:rsidDel="009836CC">
          <w:rPr>
            <w:rFonts w:ascii="Calibri" w:hAnsi="Calibri"/>
          </w:rPr>
          <w:delText>NOTE:</w:delText>
        </w:r>
      </w:del>
    </w:p>
    <w:p w14:paraId="62AC6D6E" w14:textId="77777777" w:rsidR="007E3EFA" w:rsidRPr="00571E50" w:rsidDel="009836CC" w:rsidRDefault="007E3EFA" w:rsidP="007E3EFA">
      <w:pPr>
        <w:pStyle w:val="BodyText"/>
        <w:pBdr>
          <w:top w:val="single" w:sz="4" w:space="1" w:color="auto"/>
          <w:left w:val="single" w:sz="4" w:space="0" w:color="auto"/>
          <w:bottom w:val="single" w:sz="4" w:space="1" w:color="auto"/>
          <w:right w:val="single" w:sz="4" w:space="4" w:color="auto"/>
        </w:pBdr>
        <w:rPr>
          <w:del w:id="2" w:author="Paul Shi" w:date="2022-03-22T21:25:00Z"/>
          <w:rFonts w:ascii="Calibri" w:hAnsi="Calibri"/>
        </w:rPr>
      </w:pPr>
      <w:del w:id="3" w:author="Paul Shi" w:date="2022-03-22T21:25:00Z">
        <w:r w:rsidRPr="00571E50" w:rsidDel="009836CC">
          <w:rPr>
            <w:rFonts w:ascii="Calibri" w:hAnsi="Calibri"/>
          </w:rPr>
          <w:delText>This is a CONTROLLED Document. Any documents appearing in paper form are not controlled and should be checked against the on-line file version prior to use.</w:delText>
        </w:r>
      </w:del>
    </w:p>
    <w:p w14:paraId="0BEEFC11" w14:textId="77777777" w:rsidR="007E3EFA" w:rsidRPr="00571E50" w:rsidDel="009836CC" w:rsidRDefault="007E3EFA" w:rsidP="007E3EFA">
      <w:pPr>
        <w:pStyle w:val="BodyText"/>
        <w:pBdr>
          <w:top w:val="single" w:sz="4" w:space="1" w:color="auto"/>
          <w:left w:val="single" w:sz="4" w:space="0" w:color="auto"/>
          <w:bottom w:val="single" w:sz="4" w:space="1" w:color="auto"/>
          <w:right w:val="single" w:sz="4" w:space="4" w:color="auto"/>
        </w:pBdr>
        <w:rPr>
          <w:del w:id="4" w:author="Paul Shi" w:date="2022-03-22T21:25:00Z"/>
          <w:rFonts w:ascii="Calibri" w:hAnsi="Calibri"/>
        </w:rPr>
      </w:pPr>
      <w:del w:id="5" w:author="Paul Shi" w:date="2022-03-22T21:25:00Z">
        <w:r w:rsidRPr="00571E50" w:rsidDel="009836CC">
          <w:rPr>
            <w:rFonts w:ascii="Calibri" w:hAnsi="Calibri"/>
            <w:b/>
            <w:bCs/>
          </w:rPr>
          <w:delText xml:space="preserve">Notice: </w:delText>
        </w:r>
        <w:r w:rsidRPr="00571E50" w:rsidDel="009836CC">
          <w:rPr>
            <w:rFonts w:ascii="Calibri" w:hAnsi="Calibri"/>
          </w:rPr>
          <w:delText>This Document hardcopy must be used for reference purpose only.</w:delText>
        </w:r>
      </w:del>
    </w:p>
    <w:p w14:paraId="6A48C940" w14:textId="77777777" w:rsidR="007E3EFA" w:rsidRPr="00571E50" w:rsidDel="009836CC" w:rsidRDefault="007E3EFA" w:rsidP="007E3EFA">
      <w:pPr>
        <w:pStyle w:val="BodyText"/>
        <w:pBdr>
          <w:top w:val="single" w:sz="4" w:space="1" w:color="auto"/>
          <w:left w:val="single" w:sz="4" w:space="0" w:color="auto"/>
          <w:bottom w:val="single" w:sz="4" w:space="1" w:color="auto"/>
          <w:right w:val="single" w:sz="4" w:space="4" w:color="auto"/>
        </w:pBdr>
        <w:rPr>
          <w:del w:id="6" w:author="Paul Shi" w:date="2022-03-22T21:25:00Z"/>
          <w:rFonts w:ascii="Calibri" w:hAnsi="Calibri"/>
          <w:b/>
          <w:bCs/>
        </w:rPr>
      </w:pPr>
      <w:del w:id="7" w:author="Paul Shi" w:date="2022-03-22T21:25:00Z">
        <w:r w:rsidRPr="00571E50" w:rsidDel="009836CC">
          <w:rPr>
            <w:rFonts w:ascii="Calibri" w:hAnsi="Calibri"/>
            <w:b/>
          </w:rPr>
          <w:delText>The on-line copy is the current version of the document.</w:delText>
        </w:r>
      </w:del>
    </w:p>
    <w:p w14:paraId="055D9B7B" w14:textId="77777777" w:rsidR="002C2E80" w:rsidRPr="00571E50" w:rsidRDefault="002C2E80" w:rsidP="007E3EFA">
      <w:pPr>
        <w:pStyle w:val="BodyText"/>
        <w:rPr>
          <w:rFonts w:ascii="Calibri" w:hAnsi="Calibri"/>
        </w:rPr>
      </w:pPr>
    </w:p>
    <w:p w14:paraId="7322817E" w14:textId="77777777" w:rsidR="007E3EFA" w:rsidRPr="00571E50" w:rsidRDefault="007E3EFA" w:rsidP="002411F4">
      <w:pPr>
        <w:pStyle w:val="BodyTextArial"/>
        <w:rPr>
          <w:rFonts w:ascii="Calibri" w:hAnsi="Calibri"/>
        </w:rPr>
      </w:pPr>
      <w:r w:rsidRPr="00571E50">
        <w:rPr>
          <w:rFonts w:ascii="Calibri" w:hAnsi="Calibri"/>
        </w:rPr>
        <w:br w:type="page"/>
      </w:r>
    </w:p>
    <w:p w14:paraId="0DCEA760" w14:textId="77777777" w:rsidR="0092153C" w:rsidRPr="00571E50" w:rsidRDefault="0092153C">
      <w:pPr>
        <w:pStyle w:val="Heading1"/>
        <w:tabs>
          <w:tab w:val="left" w:pos="1080"/>
        </w:tabs>
        <w:ind w:left="1080" w:hanging="1080"/>
      </w:pPr>
      <w:r w:rsidRPr="00571E50">
        <w:lastRenderedPageBreak/>
        <w:t>GEneral</w:t>
      </w:r>
    </w:p>
    <w:p w14:paraId="4BF7D73B" w14:textId="77777777" w:rsidR="0092153C" w:rsidRPr="00571E50" w:rsidRDefault="0092153C">
      <w:pPr>
        <w:pStyle w:val="Heading2"/>
        <w:rPr>
          <w:u w:val="single"/>
        </w:rPr>
      </w:pPr>
      <w:r w:rsidRPr="00571E50">
        <w:rPr>
          <w:u w:val="single"/>
        </w:rPr>
        <w:t>Related</w:t>
      </w:r>
      <w:r w:rsidR="005A5181" w:rsidRPr="00571E50">
        <w:rPr>
          <w:u w:val="single"/>
        </w:rPr>
        <w:t xml:space="preserve"> </w:t>
      </w:r>
      <w:r w:rsidRPr="00571E50">
        <w:rPr>
          <w:u w:val="single"/>
        </w:rPr>
        <w:t>Sections</w:t>
      </w:r>
    </w:p>
    <w:p w14:paraId="7E08C59A" w14:textId="77777777" w:rsidR="00536D7D" w:rsidRPr="00BD27F6" w:rsidDel="009836CC" w:rsidRDefault="00536D7D" w:rsidP="0051662B">
      <w:pPr>
        <w:pStyle w:val="Heading3"/>
        <w:numPr>
          <w:ilvl w:val="0"/>
          <w:numId w:val="0"/>
        </w:numPr>
        <w:ind w:left="706"/>
        <w:rPr>
          <w:del w:id="8" w:author="Paul Shi" w:date="2022-03-22T21:29:00Z"/>
          <w:i/>
          <w:highlight w:val="yellow"/>
        </w:rPr>
      </w:pPr>
      <w:del w:id="9" w:author="Paul Shi" w:date="2022-03-22T21:29:00Z">
        <w:r w:rsidRPr="00BD27F6" w:rsidDel="009836CC">
          <w:rPr>
            <w:i/>
            <w:highlight w:val="yellow"/>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3191969D" w14:textId="77777777" w:rsidR="00536D7D" w:rsidRPr="00BD27F6" w:rsidDel="009836CC" w:rsidRDefault="00536D7D" w:rsidP="0051662B">
      <w:pPr>
        <w:pStyle w:val="Heading3"/>
        <w:numPr>
          <w:ilvl w:val="0"/>
          <w:numId w:val="0"/>
        </w:numPr>
        <w:ind w:left="706"/>
        <w:rPr>
          <w:del w:id="10" w:author="Paul Shi" w:date="2022-03-22T21:29:00Z"/>
          <w:i/>
          <w:highlight w:val="yellow"/>
        </w:rPr>
      </w:pPr>
    </w:p>
    <w:p w14:paraId="394BCDA4" w14:textId="77777777" w:rsidR="00536D7D" w:rsidRPr="00BD27F6" w:rsidDel="009836CC" w:rsidRDefault="00536D7D" w:rsidP="0051662B">
      <w:pPr>
        <w:pStyle w:val="Heading3"/>
        <w:numPr>
          <w:ilvl w:val="0"/>
          <w:numId w:val="0"/>
        </w:numPr>
        <w:ind w:left="706"/>
        <w:rPr>
          <w:del w:id="11" w:author="Paul Shi" w:date="2022-03-22T21:29:00Z"/>
          <w:i/>
          <w:highlight w:val="yellow"/>
        </w:rPr>
      </w:pPr>
      <w:del w:id="12" w:author="Paul Shi" w:date="2022-03-22T21:29:00Z">
        <w:r w:rsidRPr="00BD27F6" w:rsidDel="009836CC">
          <w:rPr>
            <w:i/>
            <w:highlight w:val="yellow"/>
          </w:rPr>
          <w:delText>Cross-referencing here may also be used to coordinate assemblies or systems whose components may span multiple Sections and which must meet certain performance requirements as an assembly or system.</w:delText>
        </w:r>
      </w:del>
    </w:p>
    <w:p w14:paraId="2C1CE6CB" w14:textId="77777777" w:rsidR="00536D7D" w:rsidRPr="00BD27F6" w:rsidDel="009836CC" w:rsidRDefault="00536D7D" w:rsidP="0051662B">
      <w:pPr>
        <w:pStyle w:val="Heading3"/>
        <w:numPr>
          <w:ilvl w:val="0"/>
          <w:numId w:val="0"/>
        </w:numPr>
        <w:ind w:left="706"/>
        <w:rPr>
          <w:del w:id="13" w:author="Paul Shi" w:date="2022-03-22T21:29:00Z"/>
          <w:i/>
          <w:highlight w:val="yellow"/>
        </w:rPr>
      </w:pPr>
    </w:p>
    <w:p w14:paraId="6BCEC7E5" w14:textId="77777777" w:rsidR="00536D7D" w:rsidRPr="00BD27F6" w:rsidDel="009836CC" w:rsidRDefault="00536D7D" w:rsidP="0051662B">
      <w:pPr>
        <w:pStyle w:val="Heading3"/>
        <w:numPr>
          <w:ilvl w:val="0"/>
          <w:numId w:val="0"/>
        </w:numPr>
        <w:ind w:left="706"/>
        <w:rPr>
          <w:del w:id="14" w:author="Paul Shi" w:date="2022-03-22T21:29:00Z"/>
          <w:i/>
          <w:highlight w:val="yellow"/>
        </w:rPr>
      </w:pPr>
      <w:del w:id="15" w:author="Paul Shi" w:date="2022-03-22T21:29:00Z">
        <w:r w:rsidRPr="00BD27F6" w:rsidDel="009836CC">
          <w:rPr>
            <w:i/>
            <w:highlight w:val="yellow"/>
          </w:rPr>
          <w:delText>Contractor is responsible for coordination of the Work.</w:delText>
        </w:r>
      </w:del>
    </w:p>
    <w:p w14:paraId="76D78756" w14:textId="77777777" w:rsidR="00536D7D" w:rsidRPr="00BD27F6" w:rsidDel="009836CC" w:rsidRDefault="00536D7D" w:rsidP="0051662B">
      <w:pPr>
        <w:pStyle w:val="Heading3"/>
        <w:numPr>
          <w:ilvl w:val="0"/>
          <w:numId w:val="0"/>
        </w:numPr>
        <w:ind w:left="706"/>
        <w:rPr>
          <w:del w:id="16" w:author="Paul Shi" w:date="2022-03-22T21:29:00Z"/>
          <w:i/>
          <w:highlight w:val="yellow"/>
        </w:rPr>
      </w:pPr>
    </w:p>
    <w:p w14:paraId="456FE4DB" w14:textId="77777777" w:rsidR="00536D7D" w:rsidRPr="00BD27F6" w:rsidDel="009836CC" w:rsidRDefault="00536D7D" w:rsidP="0051662B">
      <w:pPr>
        <w:pStyle w:val="Heading3"/>
        <w:numPr>
          <w:ilvl w:val="0"/>
          <w:numId w:val="0"/>
        </w:numPr>
        <w:ind w:left="706"/>
        <w:rPr>
          <w:del w:id="17" w:author="Paul Shi" w:date="2022-03-22T21:29:00Z"/>
          <w:i/>
          <w:highlight w:val="yellow"/>
        </w:rPr>
      </w:pPr>
      <w:del w:id="18" w:author="Paul Shi" w:date="2022-03-22T21:29:00Z">
        <w:r w:rsidRPr="00BD27F6" w:rsidDel="009836CC">
          <w:rPr>
            <w:i/>
            <w:highlight w:val="yellow"/>
          </w:rPr>
          <w:delText>This Section is to be completed/updated during the design development by the Consultant. If it is not applicable to the section for the specific project it may be deleted.]</w:delText>
        </w:r>
      </w:del>
    </w:p>
    <w:p w14:paraId="70AB6DB6" w14:textId="77777777" w:rsidR="00536D7D" w:rsidRPr="00BD27F6" w:rsidDel="009836CC" w:rsidRDefault="00536D7D" w:rsidP="0051662B">
      <w:pPr>
        <w:pStyle w:val="Heading3"/>
        <w:numPr>
          <w:ilvl w:val="0"/>
          <w:numId w:val="0"/>
        </w:numPr>
        <w:ind w:left="706"/>
        <w:rPr>
          <w:del w:id="19" w:author="Paul Shi" w:date="2022-03-22T21:29:00Z"/>
          <w:i/>
          <w:highlight w:val="yellow"/>
        </w:rPr>
      </w:pPr>
    </w:p>
    <w:p w14:paraId="7B9CDC3E" w14:textId="77777777" w:rsidR="00536D7D" w:rsidRPr="00BD27F6" w:rsidDel="009836CC" w:rsidRDefault="00536D7D" w:rsidP="0051662B">
      <w:pPr>
        <w:pStyle w:val="Heading3"/>
        <w:numPr>
          <w:ilvl w:val="0"/>
          <w:numId w:val="0"/>
        </w:numPr>
        <w:ind w:left="706"/>
        <w:rPr>
          <w:del w:id="20" w:author="Paul Shi" w:date="2022-03-22T21:29:00Z"/>
          <w:i/>
        </w:rPr>
      </w:pPr>
      <w:del w:id="21" w:author="Paul Shi" w:date="2022-03-22T21:29:00Z">
        <w:r w:rsidRPr="00BD27F6" w:rsidDel="009836CC">
          <w:rPr>
            <w:i/>
            <w:highlight w:val="yellow"/>
          </w:rPr>
          <w:delText>[List Sections specifying installation of products supplied but not installed under this Section and indicate specific items.]</w:delText>
        </w:r>
      </w:del>
    </w:p>
    <w:p w14:paraId="4BBA43EA" w14:textId="77777777" w:rsidR="00536D7D" w:rsidRPr="0051662B" w:rsidDel="009836CC" w:rsidRDefault="00536D7D" w:rsidP="00BD27F6">
      <w:pPr>
        <w:pStyle w:val="Heading3"/>
        <w:rPr>
          <w:del w:id="22" w:author="Paul Shi" w:date="2022-03-22T21:29:00Z"/>
        </w:rPr>
      </w:pPr>
      <w:del w:id="23" w:author="Paul Shi" w:date="2022-03-22T21:29:00Z">
        <w:r w:rsidRPr="0051662B" w:rsidDel="009836CC">
          <w:delText xml:space="preserve">Section </w:delText>
        </w:r>
        <w:r w:rsidRPr="00BD27F6" w:rsidDel="009836CC">
          <w:rPr>
            <w:highlight w:val="yellow"/>
          </w:rPr>
          <w:delText>[______ – ____________]:</w:delText>
        </w:r>
        <w:r w:rsidRPr="0051662B" w:rsidDel="009836CC">
          <w:delText xml:space="preserve">  Execution requirements for </w:delText>
        </w:r>
        <w:r w:rsidRPr="00BD27F6" w:rsidDel="009836CC">
          <w:rPr>
            <w:highlight w:val="yellow"/>
          </w:rPr>
          <w:delText>...[item]...</w:delText>
        </w:r>
        <w:r w:rsidRPr="0051662B" w:rsidDel="009836CC">
          <w:delText xml:space="preserve"> specified under this Section.</w:delText>
        </w:r>
      </w:del>
    </w:p>
    <w:p w14:paraId="43CC388E" w14:textId="77777777" w:rsidR="00536D7D" w:rsidRPr="0051662B" w:rsidDel="009836CC" w:rsidRDefault="00536D7D" w:rsidP="0051662B">
      <w:pPr>
        <w:pStyle w:val="Heading3"/>
        <w:numPr>
          <w:ilvl w:val="0"/>
          <w:numId w:val="0"/>
        </w:numPr>
        <w:ind w:left="706"/>
        <w:rPr>
          <w:del w:id="24" w:author="Paul Shi" w:date="2022-03-22T21:29:00Z"/>
        </w:rPr>
      </w:pPr>
    </w:p>
    <w:p w14:paraId="0CA2838B" w14:textId="77777777" w:rsidR="00536D7D" w:rsidRPr="00BD27F6" w:rsidDel="009836CC" w:rsidRDefault="00536D7D" w:rsidP="0051662B">
      <w:pPr>
        <w:pStyle w:val="Heading3"/>
        <w:numPr>
          <w:ilvl w:val="0"/>
          <w:numId w:val="0"/>
        </w:numPr>
        <w:ind w:left="706"/>
        <w:rPr>
          <w:del w:id="25" w:author="Paul Shi" w:date="2022-03-22T21:29:00Z"/>
          <w:i/>
        </w:rPr>
      </w:pPr>
      <w:del w:id="26" w:author="Paul Shi" w:date="2022-03-22T21:29:00Z">
        <w:r w:rsidRPr="00BD27F6" w:rsidDel="009836CC">
          <w:rPr>
            <w:i/>
            <w:highlight w:val="yellow"/>
          </w:rPr>
          <w:delText>[List Sections specifying products installed but not supplied under this Section and indicate specific items.]</w:delText>
        </w:r>
      </w:del>
    </w:p>
    <w:p w14:paraId="519D2ACF" w14:textId="77777777" w:rsidR="00536D7D" w:rsidRPr="0051662B" w:rsidDel="009836CC" w:rsidRDefault="00536D7D" w:rsidP="00BD27F6">
      <w:pPr>
        <w:pStyle w:val="Heading3"/>
        <w:rPr>
          <w:del w:id="27" w:author="Paul Shi" w:date="2022-03-22T21:29:00Z"/>
        </w:rPr>
      </w:pPr>
      <w:del w:id="28" w:author="Paul Shi" w:date="2022-03-22T21:29:00Z">
        <w:r w:rsidRPr="0051662B" w:rsidDel="009836CC">
          <w:delText xml:space="preserve">Section </w:delText>
        </w:r>
        <w:r w:rsidRPr="00BD27F6" w:rsidDel="009836CC">
          <w:rPr>
            <w:highlight w:val="yellow"/>
          </w:rPr>
          <w:delText>[______ – ____________]:</w:delText>
        </w:r>
        <w:r w:rsidRPr="0051662B" w:rsidDel="009836CC">
          <w:delText xml:space="preserve">  Product requirements for </w:delText>
        </w:r>
        <w:r w:rsidRPr="00BD27F6" w:rsidDel="009836CC">
          <w:rPr>
            <w:highlight w:val="yellow"/>
          </w:rPr>
          <w:delText>...[item]...</w:delText>
        </w:r>
        <w:r w:rsidRPr="0051662B" w:rsidDel="009836CC">
          <w:delText xml:space="preserve"> for installation under this Section.</w:delText>
        </w:r>
      </w:del>
    </w:p>
    <w:p w14:paraId="158033B3" w14:textId="77777777" w:rsidR="00536D7D" w:rsidRPr="0051662B" w:rsidDel="009836CC" w:rsidRDefault="00536D7D" w:rsidP="0051662B">
      <w:pPr>
        <w:pStyle w:val="Heading3"/>
        <w:numPr>
          <w:ilvl w:val="0"/>
          <w:numId w:val="0"/>
        </w:numPr>
        <w:ind w:left="706"/>
        <w:rPr>
          <w:del w:id="29" w:author="Paul Shi" w:date="2022-03-22T21:29:00Z"/>
        </w:rPr>
      </w:pPr>
    </w:p>
    <w:p w14:paraId="724C0E1A" w14:textId="77777777" w:rsidR="003139F1" w:rsidRPr="00BD27F6" w:rsidDel="009836CC" w:rsidRDefault="003139F1" w:rsidP="0051662B">
      <w:pPr>
        <w:pStyle w:val="Heading3"/>
        <w:numPr>
          <w:ilvl w:val="0"/>
          <w:numId w:val="0"/>
        </w:numPr>
        <w:ind w:left="706"/>
        <w:rPr>
          <w:del w:id="30" w:author="Paul Shi" w:date="2022-03-22T21:29:00Z"/>
          <w:i/>
        </w:rPr>
      </w:pPr>
      <w:del w:id="31" w:author="Paul Shi" w:date="2022-03-22T21:29:00Z">
        <w:r w:rsidRPr="00BD27F6" w:rsidDel="009836CC">
          <w:rPr>
            <w:i/>
            <w:highlight w:val="yellow"/>
          </w:rPr>
          <w:delText>[List Sections specifying related requirements.]</w:delText>
        </w:r>
      </w:del>
    </w:p>
    <w:p w14:paraId="6AC5DE80" w14:textId="77777777" w:rsidR="00354D88" w:rsidRPr="004C262D" w:rsidRDefault="00354D88" w:rsidP="00052B19">
      <w:pPr>
        <w:pStyle w:val="Heading3"/>
        <w:numPr>
          <w:ilvl w:val="2"/>
          <w:numId w:val="24"/>
        </w:numPr>
        <w:rPr>
          <w:rPrChange w:id="32" w:author="Radulovic, Nicole" w:date="2022-11-03T11:55:00Z">
            <w:rPr>
              <w:highlight w:val="yellow"/>
            </w:rPr>
          </w:rPrChange>
        </w:rPr>
      </w:pPr>
      <w:r w:rsidRPr="004C262D">
        <w:rPr>
          <w:rPrChange w:id="33" w:author="Radulovic, Nicole" w:date="2022-11-03T11:55:00Z">
            <w:rPr>
              <w:highlight w:val="yellow"/>
            </w:rPr>
          </w:rPrChange>
        </w:rPr>
        <w:t>Section 01060 – Regulatory Requirements</w:t>
      </w:r>
    </w:p>
    <w:p w14:paraId="43F5B36F" w14:textId="77777777" w:rsidR="00E32361" w:rsidRPr="004C262D" w:rsidRDefault="00E32361" w:rsidP="0051662B">
      <w:pPr>
        <w:pStyle w:val="Heading3"/>
        <w:rPr>
          <w:rPrChange w:id="34" w:author="Radulovic, Nicole" w:date="2022-11-03T11:55:00Z">
            <w:rPr>
              <w:highlight w:val="yellow"/>
            </w:rPr>
          </w:rPrChange>
        </w:rPr>
      </w:pPr>
      <w:r w:rsidRPr="004C262D">
        <w:rPr>
          <w:rPrChange w:id="35" w:author="Radulovic, Nicole" w:date="2022-11-03T11:55:00Z">
            <w:rPr>
              <w:highlight w:val="yellow"/>
            </w:rPr>
          </w:rPrChange>
        </w:rPr>
        <w:t>Section 04051 – Masonry Procedures.</w:t>
      </w:r>
    </w:p>
    <w:p w14:paraId="43F1888F" w14:textId="77777777" w:rsidR="00E32361" w:rsidRPr="004C262D" w:rsidRDefault="00E32361" w:rsidP="0051662B">
      <w:pPr>
        <w:pStyle w:val="Heading3"/>
        <w:rPr>
          <w:rPrChange w:id="36" w:author="Radulovic, Nicole" w:date="2022-11-03T11:55:00Z">
            <w:rPr>
              <w:highlight w:val="yellow"/>
            </w:rPr>
          </w:rPrChange>
        </w:rPr>
      </w:pPr>
      <w:r w:rsidRPr="004C262D">
        <w:rPr>
          <w:rPrChange w:id="37" w:author="Radulovic, Nicole" w:date="2022-11-03T11:55:00Z">
            <w:rPr>
              <w:highlight w:val="yellow"/>
            </w:rPr>
          </w:rPrChange>
        </w:rPr>
        <w:t>Section 04060 – Mortar and Masonry Grout.</w:t>
      </w:r>
    </w:p>
    <w:p w14:paraId="2410AA9F" w14:textId="77777777" w:rsidR="00E32361" w:rsidRPr="004C262D" w:rsidRDefault="00E32361" w:rsidP="0051662B">
      <w:pPr>
        <w:pStyle w:val="Heading3"/>
        <w:rPr>
          <w:rPrChange w:id="38" w:author="Radulovic, Nicole" w:date="2022-11-03T11:55:00Z">
            <w:rPr>
              <w:highlight w:val="yellow"/>
            </w:rPr>
          </w:rPrChange>
        </w:rPr>
      </w:pPr>
      <w:r w:rsidRPr="004C262D">
        <w:rPr>
          <w:rPrChange w:id="39" w:author="Radulovic, Nicole" w:date="2022-11-03T11:55:00Z">
            <w:rPr>
              <w:highlight w:val="yellow"/>
            </w:rPr>
          </w:rPrChange>
        </w:rPr>
        <w:t>Section 04080 – Masonry Reinforcement and Connectors.</w:t>
      </w:r>
    </w:p>
    <w:p w14:paraId="2E6E52FB" w14:textId="77777777" w:rsidR="00E32361" w:rsidRPr="004C262D" w:rsidRDefault="00E32361" w:rsidP="0051662B">
      <w:pPr>
        <w:pStyle w:val="Heading3"/>
        <w:rPr>
          <w:rPrChange w:id="40" w:author="Radulovic, Nicole" w:date="2022-11-03T11:55:00Z">
            <w:rPr>
              <w:highlight w:val="yellow"/>
            </w:rPr>
          </w:rPrChange>
        </w:rPr>
      </w:pPr>
      <w:r w:rsidRPr="004C262D">
        <w:rPr>
          <w:rPrChange w:id="41" w:author="Radulovic, Nicole" w:date="2022-11-03T11:55:00Z">
            <w:rPr>
              <w:highlight w:val="yellow"/>
            </w:rPr>
          </w:rPrChange>
        </w:rPr>
        <w:t>Section 04090 – Masonry Accessories.</w:t>
      </w:r>
    </w:p>
    <w:p w14:paraId="59722A05" w14:textId="77777777" w:rsidR="0092153C" w:rsidDel="009836CC" w:rsidRDefault="003139F1" w:rsidP="0051662B">
      <w:pPr>
        <w:pStyle w:val="Heading3"/>
        <w:rPr>
          <w:del w:id="42" w:author="Paul Shi" w:date="2022-03-22T21:29:00Z"/>
          <w:highlight w:val="yellow"/>
        </w:rPr>
      </w:pPr>
      <w:del w:id="43" w:author="Paul Shi" w:date="2022-03-22T21:29:00Z">
        <w:r w:rsidRPr="00BD27F6" w:rsidDel="009836CC">
          <w:rPr>
            <w:highlight w:val="yellow"/>
          </w:rPr>
          <w:delText>Section [______ – ____________]:  [Optional short phrase indicating relationship].</w:delText>
        </w:r>
      </w:del>
    </w:p>
    <w:p w14:paraId="0BC2DC8F" w14:textId="77777777" w:rsidR="004D63A9" w:rsidRPr="00BD27F6" w:rsidRDefault="004D63A9" w:rsidP="00BD27F6">
      <w:pPr>
        <w:pStyle w:val="Heading3"/>
        <w:numPr>
          <w:ilvl w:val="0"/>
          <w:numId w:val="0"/>
        </w:numPr>
        <w:ind w:left="1412"/>
        <w:rPr>
          <w:highlight w:val="yellow"/>
        </w:rPr>
      </w:pPr>
    </w:p>
    <w:p w14:paraId="4D940C27" w14:textId="77777777" w:rsidR="0092153C" w:rsidRPr="00571E50" w:rsidRDefault="0092153C">
      <w:pPr>
        <w:pStyle w:val="Heading2"/>
      </w:pPr>
      <w:r w:rsidRPr="00571E50">
        <w:rPr>
          <w:u w:val="single"/>
        </w:rPr>
        <w:t>References</w:t>
      </w:r>
    </w:p>
    <w:p w14:paraId="43A30278" w14:textId="77777777" w:rsidR="002347FF" w:rsidRPr="00BD27F6" w:rsidDel="009836CC" w:rsidRDefault="002347FF" w:rsidP="00BD27F6">
      <w:pPr>
        <w:pStyle w:val="BodyText"/>
        <w:ind w:left="709"/>
        <w:rPr>
          <w:del w:id="44" w:author="Paul Shi" w:date="2022-03-22T21:29:00Z"/>
          <w:rFonts w:ascii="Calibri" w:hAnsi="Calibri" w:cs="Arial"/>
          <w:i/>
        </w:rPr>
      </w:pPr>
      <w:del w:id="45" w:author="Paul Shi" w:date="2022-03-22T21:29:00Z">
        <w:r w:rsidRPr="00BD27F6" w:rsidDel="009836CC">
          <w:rPr>
            <w:rFonts w:ascii="Calibri" w:hAnsi="Calibri" w:cs="Arial"/>
            <w:i/>
            <w:highlight w:val="yellow"/>
          </w:rPr>
          <w:delText>[Delete .1 if Section 01060 – Regulatory Requirements is included in Contract Documents.]</w:delText>
        </w:r>
      </w:del>
    </w:p>
    <w:p w14:paraId="5FA28850" w14:textId="77777777" w:rsidR="002347FF" w:rsidRPr="0051662B" w:rsidRDefault="002347FF" w:rsidP="004D63A9">
      <w:pPr>
        <w:pStyle w:val="Heading3"/>
      </w:pPr>
      <w:r w:rsidRPr="0051662B">
        <w:t>Comply with the latest edition of the following statutes</w:t>
      </w:r>
      <w:r w:rsidR="007A3AA1" w:rsidRPr="0051662B">
        <w:t>,</w:t>
      </w:r>
      <w:r w:rsidRPr="0051662B">
        <w:t xml:space="preserve"> codes</w:t>
      </w:r>
      <w:r w:rsidR="004D63A9">
        <w:t>,</w:t>
      </w:r>
      <w:r w:rsidRPr="0051662B">
        <w:t xml:space="preserve"> standards</w:t>
      </w:r>
      <w:r w:rsidR="004D63A9">
        <w:t>,</w:t>
      </w:r>
      <w:r w:rsidRPr="0051662B">
        <w:t xml:space="preserve"> and all amendments thereto</w:t>
      </w:r>
      <w:r w:rsidR="004D63A9">
        <w:t>:</w:t>
      </w:r>
    </w:p>
    <w:p w14:paraId="79545347" w14:textId="0920778B" w:rsidR="0092153C" w:rsidRPr="00571E50" w:rsidRDefault="0092153C" w:rsidP="00BD27F6">
      <w:pPr>
        <w:pStyle w:val="Heading4"/>
        <w:tabs>
          <w:tab w:val="left" w:pos="2127"/>
        </w:tabs>
        <w:ind w:left="2127" w:hanging="709"/>
      </w:pPr>
      <w:r w:rsidRPr="00571E50">
        <w:t>C</w:t>
      </w:r>
      <w:r w:rsidR="00354D88">
        <w:t xml:space="preserve">SA </w:t>
      </w:r>
      <w:del w:id="46" w:author="Mabel Chow" w:date="2022-11-26T08:21:00Z">
        <w:r w:rsidRPr="00571E50" w:rsidDel="00CD176D">
          <w:delText xml:space="preserve"> </w:delText>
        </w:r>
      </w:del>
      <w:r w:rsidRPr="00571E50">
        <w:t>A165 Series</w:t>
      </w:r>
      <w:r w:rsidR="00354D88">
        <w:t>-14,</w:t>
      </w:r>
      <w:r w:rsidRPr="00571E50">
        <w:t xml:space="preserve"> CSA Stan</w:t>
      </w:r>
      <w:r w:rsidR="00941CD7" w:rsidRPr="00571E50">
        <w:t>dards on Concrete Masonry Units</w:t>
      </w:r>
    </w:p>
    <w:p w14:paraId="330BD26A" w14:textId="77777777" w:rsidR="00F75573" w:rsidRPr="00571E50" w:rsidRDefault="00F75573" w:rsidP="00BD27F6">
      <w:pPr>
        <w:pStyle w:val="Heading4"/>
        <w:numPr>
          <w:ilvl w:val="0"/>
          <w:numId w:val="0"/>
        </w:numPr>
        <w:ind w:left="5040" w:hanging="720"/>
      </w:pPr>
    </w:p>
    <w:p w14:paraId="6793FDA7" w14:textId="77777777" w:rsidR="00F75573" w:rsidRPr="00571E50" w:rsidRDefault="00F75573" w:rsidP="00F75573">
      <w:pPr>
        <w:pStyle w:val="Heading2"/>
        <w:rPr>
          <w:u w:val="single"/>
        </w:rPr>
      </w:pPr>
      <w:r w:rsidRPr="00571E50">
        <w:rPr>
          <w:u w:val="single"/>
        </w:rPr>
        <w:t>Measurement and Payment</w:t>
      </w:r>
    </w:p>
    <w:p w14:paraId="3376E502" w14:textId="77777777" w:rsidR="004D63A9" w:rsidRPr="00452C67" w:rsidDel="009836CC" w:rsidRDefault="004D63A9" w:rsidP="004D63A9">
      <w:pPr>
        <w:pStyle w:val="PlainText"/>
        <w:tabs>
          <w:tab w:val="left" w:pos="720"/>
          <w:tab w:val="left" w:pos="2880"/>
        </w:tabs>
        <w:spacing w:before="80"/>
        <w:ind w:left="720"/>
        <w:jc w:val="both"/>
        <w:rPr>
          <w:del w:id="47" w:author="Paul Shi" w:date="2022-03-22T21:29:00Z"/>
          <w:rFonts w:ascii="Calibri" w:hAnsi="Calibri"/>
          <w:i/>
          <w:sz w:val="22"/>
          <w:highlight w:val="yellow"/>
        </w:rPr>
      </w:pPr>
      <w:del w:id="48" w:author="Paul Shi" w:date="2022-03-22T21:29:00Z">
        <w:r w:rsidRPr="00452C67" w:rsidDel="009836CC">
          <w:rPr>
            <w:rFonts w:ascii="Calibri" w:hAnsi="Calibri"/>
            <w:i/>
            <w:sz w:val="22"/>
            <w:highlight w:val="yellow"/>
          </w:rPr>
          <w:delText>[Choose one of the following payment language provisions that best suits the individual project.</w:delText>
        </w:r>
      </w:del>
    </w:p>
    <w:p w14:paraId="733C426F" w14:textId="77777777" w:rsidR="004D63A9" w:rsidRPr="00452C67" w:rsidDel="006A7838" w:rsidRDefault="004D63A9" w:rsidP="004D63A9">
      <w:pPr>
        <w:pStyle w:val="PlainText"/>
        <w:tabs>
          <w:tab w:val="left" w:pos="720"/>
          <w:tab w:val="left" w:pos="2880"/>
        </w:tabs>
        <w:spacing w:before="80"/>
        <w:ind w:left="720"/>
        <w:jc w:val="both"/>
        <w:rPr>
          <w:del w:id="49" w:author="Mabel Chow" w:date="2022-04-25T14:47:00Z"/>
          <w:rFonts w:ascii="Calibri" w:hAnsi="Calibri"/>
          <w:i/>
          <w:sz w:val="22"/>
          <w:highlight w:val="yellow"/>
        </w:rPr>
      </w:pPr>
      <w:del w:id="50" w:author="Mabel Chow" w:date="2022-04-25T14:47:00Z">
        <w:r w:rsidRPr="00452C67" w:rsidDel="006A7838">
          <w:rPr>
            <w:rFonts w:ascii="Calibri" w:hAnsi="Calibri"/>
            <w:i/>
            <w:sz w:val="22"/>
            <w:highlight w:val="yellow"/>
          </w:rPr>
          <w:delText>If this Section is not specifically referenced by an item in the Bid Form, please use the following language:</w:delText>
        </w:r>
      </w:del>
    </w:p>
    <w:p w14:paraId="69CD8BD1" w14:textId="77777777" w:rsidR="004D63A9" w:rsidRPr="00452C67" w:rsidDel="006A7838" w:rsidRDefault="004D63A9" w:rsidP="004D63A9">
      <w:pPr>
        <w:pStyle w:val="Heading3"/>
        <w:rPr>
          <w:del w:id="51" w:author="Mabel Chow" w:date="2022-04-25T14:47:00Z"/>
          <w:highlight w:val="yellow"/>
        </w:rPr>
      </w:pPr>
      <w:del w:id="52" w:author="Mabel Chow" w:date="2022-04-25T14:47:00Z">
        <w:r w:rsidRPr="00452C67" w:rsidDel="006A7838">
          <w:rPr>
            <w:highlight w:val="yellow"/>
          </w:rPr>
          <w:delText>The work of this Section will not be measured separately for payment.  All costs associated with the work of this Section shall be included in the Contract Price.</w:delText>
        </w:r>
      </w:del>
    </w:p>
    <w:p w14:paraId="0D79B58F" w14:textId="77777777" w:rsidR="004D63A9" w:rsidRPr="00452C67" w:rsidDel="006A7838" w:rsidRDefault="004D63A9" w:rsidP="004D63A9">
      <w:pPr>
        <w:pStyle w:val="PlainText"/>
        <w:tabs>
          <w:tab w:val="left" w:pos="720"/>
          <w:tab w:val="left" w:pos="2880"/>
        </w:tabs>
        <w:spacing w:before="80"/>
        <w:ind w:left="720"/>
        <w:jc w:val="both"/>
        <w:rPr>
          <w:del w:id="53" w:author="Mabel Chow" w:date="2022-04-25T14:47:00Z"/>
          <w:rFonts w:ascii="Calibri" w:hAnsi="Calibri"/>
          <w:i/>
          <w:sz w:val="22"/>
          <w:highlight w:val="yellow"/>
        </w:rPr>
      </w:pPr>
      <w:del w:id="54" w:author="Mabel Chow" w:date="2022-04-25T14:47:00Z">
        <w:r w:rsidRPr="00452C67" w:rsidDel="006A7838">
          <w:rPr>
            <w:rFonts w:ascii="Calibri" w:hAnsi="Calibri"/>
            <w:i/>
            <w:sz w:val="22"/>
            <w:highlight w:val="yellow"/>
          </w:rPr>
          <w:lastRenderedPageBreak/>
          <w:delText>OR If this Section is specifically referenced in the Bid Form, use the following language and identify the relevant item in the Bid Form:</w:delText>
        </w:r>
      </w:del>
    </w:p>
    <w:p w14:paraId="1136E041" w14:textId="77777777" w:rsidR="004D63A9" w:rsidRPr="004C262D" w:rsidRDefault="004D63A9" w:rsidP="004D63A9">
      <w:pPr>
        <w:pStyle w:val="Heading3"/>
        <w:rPr>
          <w:rPrChange w:id="55" w:author="Radulovic, Nicole" w:date="2022-11-03T11:55:00Z">
            <w:rPr>
              <w:highlight w:val="yellow"/>
            </w:rPr>
          </w:rPrChange>
        </w:rPr>
      </w:pPr>
      <w:r w:rsidRPr="004C262D">
        <w:rPr>
          <w:rPrChange w:id="56" w:author="Radulovic, Nicole" w:date="2022-11-03T11:55:00Z">
            <w:rPr>
              <w:highlight w:val="yellow"/>
            </w:rPr>
          </w:rPrChange>
        </w:rPr>
        <w:t xml:space="preserve">All costs associated with the work of this Section shall be included in the price(s) </w:t>
      </w:r>
      <w:commentRangeStart w:id="57"/>
      <w:r w:rsidRPr="004C262D">
        <w:rPr>
          <w:rPrChange w:id="58" w:author="Radulovic, Nicole" w:date="2022-11-03T11:55:00Z">
            <w:rPr>
              <w:highlight w:val="yellow"/>
            </w:rPr>
          </w:rPrChange>
        </w:rPr>
        <w:t xml:space="preserve">for Item No(s). ___ </w:t>
      </w:r>
      <w:commentRangeEnd w:id="57"/>
      <w:r w:rsidR="004C262D" w:rsidRPr="004C262D">
        <w:rPr>
          <w:rStyle w:val="CommentReference"/>
        </w:rPr>
        <w:commentReference w:id="57"/>
      </w:r>
      <w:r w:rsidRPr="004C262D">
        <w:rPr>
          <w:rPrChange w:id="59" w:author="Radulovic, Nicole" w:date="2022-11-03T11:55:00Z">
            <w:rPr>
              <w:highlight w:val="yellow"/>
            </w:rPr>
          </w:rPrChange>
        </w:rPr>
        <w:t>in the Bid Form.</w:t>
      </w:r>
    </w:p>
    <w:p w14:paraId="0145E506" w14:textId="77777777" w:rsidR="004D63A9" w:rsidDel="006A7838" w:rsidRDefault="004D63A9" w:rsidP="00BD27F6">
      <w:pPr>
        <w:pStyle w:val="Heading3"/>
        <w:numPr>
          <w:ilvl w:val="0"/>
          <w:numId w:val="0"/>
        </w:numPr>
        <w:ind w:left="1412" w:hanging="706"/>
        <w:rPr>
          <w:del w:id="60" w:author="Mabel Chow" w:date="2022-04-25T14:47:00Z"/>
          <w:highlight w:val="yellow"/>
        </w:rPr>
      </w:pPr>
      <w:del w:id="61" w:author="Mabel Chow" w:date="2022-04-25T14:47:00Z">
        <w:r w:rsidRPr="00452C67" w:rsidDel="006A7838">
          <w:rPr>
            <w:i/>
            <w:highlight w:val="yellow"/>
          </w:rPr>
          <w:delText>If the work of this Section is to be measured and paid for by several different methods, please amend the standard wording given above to reflect the different methods of measurement and payment.</w:delText>
        </w:r>
        <w:r w:rsidRPr="00452C67" w:rsidDel="006A7838">
          <w:rPr>
            <w:highlight w:val="yellow"/>
          </w:rPr>
          <w:delText>]</w:delText>
        </w:r>
      </w:del>
    </w:p>
    <w:p w14:paraId="716FCEA0" w14:textId="77777777" w:rsidR="004D63A9" w:rsidRPr="00BC5641" w:rsidRDefault="004D63A9" w:rsidP="00BD27F6">
      <w:pPr>
        <w:pStyle w:val="Heading3"/>
        <w:numPr>
          <w:ilvl w:val="0"/>
          <w:numId w:val="0"/>
        </w:numPr>
        <w:rPr>
          <w:highlight w:val="yellow"/>
        </w:rPr>
      </w:pPr>
    </w:p>
    <w:p w14:paraId="6956B9D9" w14:textId="77777777" w:rsidR="0092153C" w:rsidRPr="00571E50" w:rsidRDefault="0092153C">
      <w:pPr>
        <w:pStyle w:val="Heading1"/>
      </w:pPr>
      <w:r w:rsidRPr="00571E50">
        <w:t>PRODUCTS</w:t>
      </w:r>
    </w:p>
    <w:p w14:paraId="3F24AA99" w14:textId="77777777" w:rsidR="0092153C" w:rsidRPr="00571E50" w:rsidRDefault="0092153C">
      <w:pPr>
        <w:pStyle w:val="Heading2"/>
      </w:pPr>
      <w:r w:rsidRPr="00571E50">
        <w:rPr>
          <w:u w:val="single"/>
        </w:rPr>
        <w:t>Materials</w:t>
      </w:r>
    </w:p>
    <w:p w14:paraId="7CB19794" w14:textId="77777777" w:rsidR="0092153C" w:rsidRPr="00CD176D" w:rsidRDefault="0092153C" w:rsidP="0051662B">
      <w:pPr>
        <w:pStyle w:val="Heading3"/>
      </w:pPr>
      <w:r w:rsidRPr="0051662B">
        <w:t xml:space="preserve">Standard </w:t>
      </w:r>
      <w:r w:rsidRPr="00CD176D">
        <w:t xml:space="preserve">concrete block units </w:t>
      </w:r>
      <w:del w:id="62" w:author="Paul Shi" w:date="2022-03-22T21:32:00Z">
        <w:r w:rsidR="002347FF" w:rsidRPr="00CD176D" w:rsidDel="001E6FBE">
          <w:delText xml:space="preserve">Type </w:delText>
        </w:r>
        <w:r w:rsidR="002347FF" w:rsidRPr="00CD176D" w:rsidDel="001E6FBE">
          <w:rPr>
            <w:rPrChange w:id="63" w:author="Mabel Chow" w:date="2022-11-26T08:21:00Z">
              <w:rPr>
                <w:highlight w:val="yellow"/>
              </w:rPr>
            </w:rPrChange>
          </w:rPr>
          <w:delText>[_____]</w:delText>
        </w:r>
        <w:r w:rsidR="002347FF" w:rsidRPr="00CD176D" w:rsidDel="001E6FBE">
          <w:delText xml:space="preserve">: </w:delText>
        </w:r>
      </w:del>
      <w:r w:rsidR="007A3AA1" w:rsidRPr="00CD176D">
        <w:t>in accordance with</w:t>
      </w:r>
      <w:r w:rsidRPr="00CD176D">
        <w:t xml:space="preserve"> C</w:t>
      </w:r>
      <w:r w:rsidR="00354D88" w:rsidRPr="00CD176D">
        <w:t>S</w:t>
      </w:r>
      <w:r w:rsidRPr="00CD176D">
        <w:t>A A165</w:t>
      </w:r>
      <w:r w:rsidR="002347FF" w:rsidRPr="00CD176D">
        <w:t xml:space="preserve"> Series</w:t>
      </w:r>
      <w:r w:rsidR="00354D88" w:rsidRPr="00CD176D">
        <w:t>-14</w:t>
      </w:r>
      <w:r w:rsidR="002347FF" w:rsidRPr="00CD176D">
        <w:t xml:space="preserve"> </w:t>
      </w:r>
      <w:del w:id="64" w:author="Paul Shi" w:date="2022-03-22T21:32:00Z">
        <w:r w:rsidR="002347FF" w:rsidRPr="00CD176D" w:rsidDel="001E6FBE">
          <w:delText>Decorative face treatment describe.</w:delText>
        </w:r>
      </w:del>
    </w:p>
    <w:p w14:paraId="44110D77" w14:textId="77777777" w:rsidR="002347FF" w:rsidRPr="00571E50" w:rsidRDefault="002347FF" w:rsidP="008E4973">
      <w:pPr>
        <w:pStyle w:val="Heading4"/>
        <w:tabs>
          <w:tab w:val="left" w:pos="2127"/>
        </w:tabs>
        <w:ind w:left="2127" w:hanging="709"/>
      </w:pPr>
      <w:r w:rsidRPr="00CD176D">
        <w:t>Classification</w:t>
      </w:r>
      <w:r w:rsidRPr="00CD176D">
        <w:rPr>
          <w:rPrChange w:id="65" w:author="Mabel Chow" w:date="2022-11-26T08:21:00Z">
            <w:rPr>
              <w:highlight w:val="yellow"/>
            </w:rPr>
          </w:rPrChange>
        </w:rPr>
        <w:t xml:space="preserve">: </w:t>
      </w:r>
      <w:del w:id="66" w:author="Paul Shi" w:date="2022-03-22T21:32:00Z">
        <w:r w:rsidRPr="00CD176D" w:rsidDel="001E6FBE">
          <w:rPr>
            <w:rPrChange w:id="67" w:author="Mabel Chow" w:date="2022-11-26T08:21:00Z">
              <w:rPr>
                <w:highlight w:val="yellow"/>
              </w:rPr>
            </w:rPrChange>
          </w:rPr>
          <w:delText>[______]/[_____]/[_____]/[_____].</w:delText>
        </w:r>
      </w:del>
      <w:ins w:id="68" w:author="Paul Shi" w:date="2022-03-22T21:33:00Z">
        <w:r w:rsidR="001E6FBE" w:rsidRPr="00CD176D">
          <w:t>CAN</w:t>
        </w:r>
        <w:r w:rsidR="001E6FBE">
          <w:t>-</w:t>
        </w:r>
        <w:r w:rsidR="001E6FBE" w:rsidRPr="0051662B">
          <w:t>A165</w:t>
        </w:r>
        <w:r w:rsidR="001E6FBE">
          <w:t>.1, Type H/</w:t>
        </w:r>
      </w:ins>
      <w:ins w:id="69" w:author="Paul Shi" w:date="2022-04-13T09:09:00Z">
        <w:r w:rsidR="00970F9E">
          <w:t>20</w:t>
        </w:r>
      </w:ins>
      <w:ins w:id="70" w:author="Paul Shi" w:date="2022-03-22T21:33:00Z">
        <w:r w:rsidR="001E6FBE">
          <w:t>/B/M</w:t>
        </w:r>
      </w:ins>
    </w:p>
    <w:p w14:paraId="5D3E5C14" w14:textId="77777777" w:rsidR="002347FF" w:rsidRDefault="002347FF" w:rsidP="008E4973">
      <w:pPr>
        <w:pStyle w:val="Heading4"/>
        <w:tabs>
          <w:tab w:val="left" w:pos="2127"/>
        </w:tabs>
        <w:ind w:left="2127" w:hanging="709"/>
        <w:rPr>
          <w:ins w:id="71" w:author="Paul Shi" w:date="2022-03-22T21:34:00Z"/>
        </w:rPr>
      </w:pPr>
      <w:r w:rsidRPr="00571E50">
        <w:t xml:space="preserve">Size: </w:t>
      </w:r>
      <w:ins w:id="72" w:author="Paul Shi" w:date="2022-03-22T21:32:00Z">
        <w:r w:rsidR="001E6FBE">
          <w:t xml:space="preserve">metric </w:t>
        </w:r>
      </w:ins>
      <w:r w:rsidRPr="00571E50">
        <w:t>modular.</w:t>
      </w:r>
    </w:p>
    <w:p w14:paraId="3C5F60E7" w14:textId="77777777" w:rsidR="001E6FBE" w:rsidRDefault="001E6FBE" w:rsidP="001E6FBE">
      <w:pPr>
        <w:pStyle w:val="Heading4"/>
        <w:rPr>
          <w:ins w:id="73" w:author="Paul Shi" w:date="2022-03-22T21:34:00Z"/>
        </w:rPr>
      </w:pPr>
      <w:ins w:id="74" w:author="Paul Shi" w:date="2022-03-22T21:34:00Z">
        <w:r>
          <w:t>Provide plain end blocks, jamb blocks, lintel blocks and other special shapes as required.</w:t>
        </w:r>
      </w:ins>
    </w:p>
    <w:p w14:paraId="32155E80" w14:textId="77777777" w:rsidR="001E6FBE" w:rsidRDefault="001E6FBE" w:rsidP="001E6FBE">
      <w:pPr>
        <w:pStyle w:val="Heading4"/>
        <w:rPr>
          <w:ins w:id="75" w:author="Paul Shi" w:date="2022-03-22T21:34:00Z"/>
        </w:rPr>
      </w:pPr>
      <w:ins w:id="76" w:author="Paul Shi" w:date="2022-03-22T21:34:00Z">
        <w:r>
          <w:t>Linear shrinkage and moisture movement of blocks shall not exceed 0.03 %.</w:t>
        </w:r>
      </w:ins>
    </w:p>
    <w:p w14:paraId="78D73382" w14:textId="77777777" w:rsidR="001E6FBE" w:rsidRPr="00571E50" w:rsidRDefault="001E6FBE">
      <w:pPr>
        <w:pStyle w:val="Heading4"/>
        <w:pPrChange w:id="77" w:author="Paul Shi" w:date="2022-03-22T21:34:00Z">
          <w:pPr>
            <w:pStyle w:val="Heading4"/>
            <w:tabs>
              <w:tab w:val="left" w:pos="2127"/>
            </w:tabs>
            <w:ind w:left="2127" w:hanging="709"/>
          </w:pPr>
        </w:pPrChange>
      </w:pPr>
      <w:ins w:id="78" w:author="Paul Shi" w:date="2022-03-22T21:34:00Z">
        <w:r>
          <w:t>Concrete blocks shall be manufactured</w:t>
        </w:r>
        <w:r w:rsidRPr="0051662B">
          <w:t xml:space="preserve"> with </w:t>
        </w:r>
        <w:r>
          <w:t>lightweight aggregate where indicated conforming to CAN/</w:t>
        </w:r>
        <w:r w:rsidRPr="0051662B">
          <w:t>C</w:t>
        </w:r>
        <w:r>
          <w:t>S</w:t>
        </w:r>
        <w:r w:rsidRPr="0051662B">
          <w:t>A</w:t>
        </w:r>
        <w:r>
          <w:t>-A23.1.</w:t>
        </w:r>
      </w:ins>
    </w:p>
    <w:p w14:paraId="72DFE85A" w14:textId="77777777" w:rsidR="002347FF" w:rsidRPr="00571E50" w:rsidRDefault="002347FF" w:rsidP="008E4973">
      <w:pPr>
        <w:pStyle w:val="Heading4"/>
        <w:tabs>
          <w:tab w:val="left" w:pos="2127"/>
        </w:tabs>
        <w:ind w:left="2127" w:hanging="709"/>
      </w:pPr>
      <w:r w:rsidRPr="00571E50">
        <w:t xml:space="preserve">Special shapes: Provide </w:t>
      </w:r>
      <w:ins w:id="79" w:author="Paul Shi" w:date="2022-03-22T21:34:00Z">
        <w:r w:rsidR="001E6FBE">
          <w:t>bull nosed</w:t>
        </w:r>
      </w:ins>
      <w:del w:id="80" w:author="Paul Shi" w:date="2022-03-22T21:34:00Z">
        <w:r w:rsidR="000D7C5D" w:rsidRPr="00354D88" w:rsidDel="001E6FBE">
          <w:rPr>
            <w:highlight w:val="yellow"/>
          </w:rPr>
          <w:delText>[</w:delText>
        </w:r>
        <w:r w:rsidRPr="00354D88" w:rsidDel="001E6FBE">
          <w:rPr>
            <w:highlight w:val="yellow"/>
          </w:rPr>
          <w:delText>square</w:delText>
        </w:r>
        <w:r w:rsidR="000D7C5D" w:rsidRPr="00354D88" w:rsidDel="001E6FBE">
          <w:rPr>
            <w:highlight w:val="yellow"/>
          </w:rPr>
          <w:delText>]</w:delText>
        </w:r>
        <w:r w:rsidRPr="00354D88" w:rsidDel="001E6FBE">
          <w:rPr>
            <w:highlight w:val="yellow"/>
          </w:rPr>
          <w:delText xml:space="preserve"> </w:delText>
        </w:r>
        <w:r w:rsidR="000D7C5D" w:rsidRPr="00354D88" w:rsidDel="001E6FBE">
          <w:rPr>
            <w:highlight w:val="yellow"/>
          </w:rPr>
          <w:delText>[</w:delText>
        </w:r>
        <w:r w:rsidRPr="00354D88" w:rsidDel="001E6FBE">
          <w:rPr>
            <w:highlight w:val="yellow"/>
          </w:rPr>
          <w:delText>bull nosed</w:delText>
        </w:r>
        <w:r w:rsidR="000D7C5D" w:rsidRPr="00354D88" w:rsidDel="001E6FBE">
          <w:rPr>
            <w:highlight w:val="yellow"/>
          </w:rPr>
          <w:delText>]</w:delText>
        </w:r>
      </w:del>
      <w:ins w:id="81" w:author="Paul Shi" w:date="2022-03-22T21:35:00Z">
        <w:r w:rsidR="001E6FBE">
          <w:t xml:space="preserve"> </w:t>
        </w:r>
      </w:ins>
      <w:del w:id="82" w:author="Paul Shi" w:date="2022-03-22T21:34:00Z">
        <w:r w:rsidRPr="00571E50" w:rsidDel="001E6FBE">
          <w:delText xml:space="preserve"> </w:delText>
        </w:r>
      </w:del>
      <w:r w:rsidRPr="00571E50">
        <w:t xml:space="preserve">units for exposed corners. </w:t>
      </w:r>
      <w:r w:rsidR="007A3AA1" w:rsidRPr="00571E50">
        <w:t xml:space="preserve"> </w:t>
      </w:r>
      <w:r w:rsidRPr="00571E50">
        <w:t xml:space="preserve">Provide purpose made shapes for lintels and bond beams. </w:t>
      </w:r>
      <w:r w:rsidR="007A3AA1" w:rsidRPr="00571E50">
        <w:t xml:space="preserve"> </w:t>
      </w:r>
      <w:r w:rsidRPr="00571E50">
        <w:t>Provide additional special shapes as indicated</w:t>
      </w:r>
      <w:r w:rsidR="007A3AA1" w:rsidRPr="00571E50">
        <w:t xml:space="preserve"> in the Contract Documents</w:t>
      </w:r>
      <w:r w:rsidRPr="00571E50">
        <w:t>.</w:t>
      </w:r>
    </w:p>
    <w:p w14:paraId="12E1B4B7" w14:textId="77777777" w:rsidR="002347FF" w:rsidRPr="00354D88" w:rsidDel="001E6FBE" w:rsidRDefault="000D7C5D" w:rsidP="0051662B">
      <w:pPr>
        <w:pStyle w:val="Heading3"/>
        <w:rPr>
          <w:del w:id="83" w:author="Paul Shi" w:date="2022-03-22T21:32:00Z"/>
          <w:highlight w:val="yellow"/>
        </w:rPr>
      </w:pPr>
      <w:del w:id="84" w:author="Paul Shi" w:date="2022-03-22T21:32:00Z">
        <w:r w:rsidRPr="0051662B" w:rsidDel="001E6FBE">
          <w:delText>P</w:delText>
        </w:r>
        <w:r w:rsidR="002347FF" w:rsidRPr="0051662B" w:rsidDel="001E6FBE">
          <w:delText xml:space="preserve">refaced concrete block </w:delText>
        </w:r>
        <w:r w:rsidR="002347FF" w:rsidRPr="00354D88" w:rsidDel="001E6FBE">
          <w:rPr>
            <w:highlight w:val="yellow"/>
          </w:rPr>
          <w:delText xml:space="preserve">units </w:delText>
        </w:r>
        <w:r w:rsidRPr="00354D88" w:rsidDel="001E6FBE">
          <w:rPr>
            <w:highlight w:val="yellow"/>
          </w:rPr>
          <w:delText>[</w:delText>
        </w:r>
        <w:r w:rsidR="002347FF" w:rsidRPr="00354D88" w:rsidDel="001E6FBE">
          <w:rPr>
            <w:highlight w:val="yellow"/>
          </w:rPr>
          <w:delText>Type ______</w:delText>
        </w:r>
        <w:r w:rsidRPr="00354D88" w:rsidDel="001E6FBE">
          <w:rPr>
            <w:highlight w:val="yellow"/>
          </w:rPr>
          <w:delText>]</w:delText>
        </w:r>
        <w:r w:rsidR="002347FF" w:rsidRPr="00354D88" w:rsidDel="001E6FBE">
          <w:rPr>
            <w:highlight w:val="yellow"/>
          </w:rPr>
          <w:delText>:</w:delText>
        </w:r>
        <w:r w:rsidR="002347FF" w:rsidRPr="0051662B" w:rsidDel="001E6FBE">
          <w:delText xml:space="preserve"> </w:delText>
        </w:r>
        <w:r w:rsidR="007A3AA1" w:rsidRPr="0051662B" w:rsidDel="001E6FBE">
          <w:delText xml:space="preserve">in accordance with </w:delText>
        </w:r>
        <w:r w:rsidR="002347FF" w:rsidRPr="0051662B" w:rsidDel="001E6FBE">
          <w:delText>C</w:delText>
        </w:r>
        <w:r w:rsidR="00354D88" w:rsidDel="001E6FBE">
          <w:delText>S</w:delText>
        </w:r>
        <w:r w:rsidR="002347FF" w:rsidRPr="0051662B" w:rsidDel="001E6FBE">
          <w:delText>A A165 Series</w:delText>
        </w:r>
        <w:r w:rsidR="00354D88" w:rsidDel="001E6FBE">
          <w:delText>-14</w:delText>
        </w:r>
        <w:r w:rsidR="002347FF" w:rsidRPr="0051662B" w:rsidDel="001E6FBE">
          <w:delText xml:space="preserve"> </w:delText>
        </w:r>
        <w:r w:rsidRPr="00354D88" w:rsidDel="001E6FBE">
          <w:rPr>
            <w:highlight w:val="yellow"/>
          </w:rPr>
          <w:delText>[</w:delText>
        </w:r>
        <w:r w:rsidR="002347FF" w:rsidRPr="00354D88" w:rsidDel="001E6FBE">
          <w:rPr>
            <w:highlight w:val="yellow"/>
          </w:rPr>
          <w:delText>Decorative face treatment</w:delText>
        </w:r>
        <w:r w:rsidRPr="00354D88" w:rsidDel="001E6FBE">
          <w:rPr>
            <w:highlight w:val="yellow"/>
          </w:rPr>
          <w:delText>]</w:delText>
        </w:r>
        <w:r w:rsidR="002347FF" w:rsidRPr="00354D88" w:rsidDel="001E6FBE">
          <w:rPr>
            <w:highlight w:val="yellow"/>
          </w:rPr>
          <w:delText xml:space="preserve"> </w:delText>
        </w:r>
        <w:r w:rsidRPr="00354D88" w:rsidDel="001E6FBE">
          <w:rPr>
            <w:highlight w:val="yellow"/>
          </w:rPr>
          <w:delText>[        ]</w:delText>
        </w:r>
        <w:r w:rsidR="002347FF" w:rsidRPr="00354D88" w:rsidDel="001E6FBE">
          <w:rPr>
            <w:highlight w:val="yellow"/>
          </w:rPr>
          <w:delText>.</w:delText>
        </w:r>
      </w:del>
    </w:p>
    <w:p w14:paraId="77DE993C" w14:textId="77777777" w:rsidR="002347FF" w:rsidRPr="00571E50" w:rsidDel="001E6FBE" w:rsidRDefault="002347FF" w:rsidP="008E4973">
      <w:pPr>
        <w:pStyle w:val="Heading4"/>
        <w:tabs>
          <w:tab w:val="left" w:pos="2127"/>
        </w:tabs>
        <w:ind w:left="2127" w:hanging="709"/>
        <w:rPr>
          <w:del w:id="85" w:author="Paul Shi" w:date="2022-03-22T21:32:00Z"/>
        </w:rPr>
      </w:pPr>
      <w:del w:id="86" w:author="Paul Shi" w:date="2022-03-22T21:32:00Z">
        <w:r w:rsidRPr="00571E50" w:rsidDel="001E6FBE">
          <w:delText>Classification of body of unit: H/1</w:delText>
        </w:r>
        <w:r w:rsidR="000D7C5D" w:rsidRPr="00571E50" w:rsidDel="001E6FBE">
          <w:delText>5</w:delText>
        </w:r>
        <w:r w:rsidRPr="00571E50" w:rsidDel="001E6FBE">
          <w:delText>/</w:delText>
        </w:r>
        <w:r w:rsidR="000D7C5D" w:rsidRPr="00571E50" w:rsidDel="001E6FBE">
          <w:delText>B</w:delText>
        </w:r>
        <w:r w:rsidRPr="00571E50" w:rsidDel="001E6FBE">
          <w:delText xml:space="preserve">/M </w:delText>
        </w:r>
        <w:r w:rsidR="007A3AA1" w:rsidRPr="00571E50" w:rsidDel="001E6FBE">
          <w:delText xml:space="preserve">in accordance with </w:delText>
        </w:r>
        <w:r w:rsidRPr="00571E50" w:rsidDel="001E6FBE">
          <w:delText>C</w:delText>
        </w:r>
        <w:r w:rsidR="00354D88" w:rsidDel="001E6FBE">
          <w:delText>S</w:delText>
        </w:r>
        <w:r w:rsidRPr="00571E50" w:rsidDel="001E6FBE">
          <w:delText>A A165</w:delText>
        </w:r>
        <w:r w:rsidR="00354D88" w:rsidDel="001E6FBE">
          <w:delText>Series-14</w:delText>
        </w:r>
      </w:del>
    </w:p>
    <w:p w14:paraId="31A97AF3" w14:textId="77777777" w:rsidR="002347FF" w:rsidRPr="00571E50" w:rsidDel="001E6FBE" w:rsidRDefault="002347FF" w:rsidP="008E4973">
      <w:pPr>
        <w:pStyle w:val="Heading4"/>
        <w:tabs>
          <w:tab w:val="left" w:pos="2127"/>
        </w:tabs>
        <w:ind w:left="2127" w:hanging="709"/>
        <w:rPr>
          <w:del w:id="87" w:author="Paul Shi" w:date="2022-03-22T21:32:00Z"/>
        </w:rPr>
      </w:pPr>
      <w:del w:id="88" w:author="Paul Shi" w:date="2022-03-22T21:32:00Z">
        <w:r w:rsidRPr="00571E50" w:rsidDel="001E6FBE">
          <w:delText>Size: modular.</w:delText>
        </w:r>
      </w:del>
    </w:p>
    <w:p w14:paraId="4DDE8256" w14:textId="77777777" w:rsidR="002347FF" w:rsidRPr="00571E50" w:rsidDel="001E6FBE" w:rsidRDefault="002347FF" w:rsidP="008E4973">
      <w:pPr>
        <w:pStyle w:val="Heading4"/>
        <w:tabs>
          <w:tab w:val="left" w:pos="2127"/>
        </w:tabs>
        <w:ind w:left="2127" w:hanging="709"/>
        <w:rPr>
          <w:del w:id="89" w:author="Paul Shi" w:date="2022-03-22T21:32:00Z"/>
        </w:rPr>
      </w:pPr>
      <w:del w:id="90" w:author="Paul Shi" w:date="2022-03-22T21:32:00Z">
        <w:r w:rsidRPr="00571E50" w:rsidDel="001E6FBE">
          <w:delText xml:space="preserve">Special shapes: </w:delText>
        </w:r>
        <w:r w:rsidR="000D7C5D" w:rsidRPr="00571E50" w:rsidDel="001E6FBE">
          <w:delText>P</w:delText>
        </w:r>
        <w:r w:rsidRPr="00571E50" w:rsidDel="001E6FBE">
          <w:delText xml:space="preserve">rovide </w:delText>
        </w:r>
        <w:r w:rsidR="007A3AA1" w:rsidRPr="00571E50" w:rsidDel="001E6FBE">
          <w:delText xml:space="preserve">the </w:delText>
        </w:r>
        <w:r w:rsidRPr="00571E50" w:rsidDel="001E6FBE">
          <w:delText>special shapes indicated</w:delText>
        </w:r>
        <w:r w:rsidR="007A3AA1" w:rsidRPr="00571E50" w:rsidDel="001E6FBE">
          <w:delText xml:space="preserve"> in the Contract Documents</w:delText>
        </w:r>
        <w:r w:rsidRPr="00571E50" w:rsidDel="001E6FBE">
          <w:delText>.</w:delText>
        </w:r>
        <w:r w:rsidR="007A3AA1" w:rsidRPr="00571E50" w:rsidDel="001E6FBE">
          <w:delText xml:space="preserve"> </w:delText>
        </w:r>
        <w:r w:rsidRPr="00571E50" w:rsidDel="001E6FBE">
          <w:delText xml:space="preserve"> Provide </w:delText>
        </w:r>
        <w:r w:rsidR="000D7C5D" w:rsidRPr="00571E50" w:rsidDel="001E6FBE">
          <w:delText>p</w:delText>
        </w:r>
        <w:r w:rsidRPr="00571E50" w:rsidDel="001E6FBE">
          <w:delText>urpose made shapes for lintels and bond beams.</w:delText>
        </w:r>
      </w:del>
    </w:p>
    <w:p w14:paraId="6C3AF0B6" w14:textId="77777777" w:rsidR="002347FF" w:rsidRPr="00571E50" w:rsidDel="001E6FBE" w:rsidRDefault="002347FF" w:rsidP="008E4973">
      <w:pPr>
        <w:pStyle w:val="Heading4"/>
        <w:tabs>
          <w:tab w:val="left" w:pos="2127"/>
        </w:tabs>
        <w:ind w:left="2127" w:hanging="709"/>
        <w:rPr>
          <w:del w:id="91" w:author="Paul Shi" w:date="2022-03-22T21:32:00Z"/>
        </w:rPr>
      </w:pPr>
      <w:del w:id="92" w:author="Paul Shi" w:date="2022-03-22T21:32:00Z">
        <w:r w:rsidRPr="00571E50" w:rsidDel="001E6FBE">
          <w:delText xml:space="preserve">Colour: </w:delText>
        </w:r>
        <w:r w:rsidR="000D7C5D" w:rsidRPr="00354D88" w:rsidDel="001E6FBE">
          <w:rPr>
            <w:highlight w:val="yellow"/>
          </w:rPr>
          <w:delText>[S</w:delText>
        </w:r>
        <w:r w:rsidRPr="00354D88" w:rsidDel="001E6FBE">
          <w:rPr>
            <w:highlight w:val="yellow"/>
          </w:rPr>
          <w:delText xml:space="preserve">elected from </w:delText>
        </w:r>
        <w:r w:rsidR="007A3AA1" w:rsidRPr="00354D88" w:rsidDel="001E6FBE">
          <w:rPr>
            <w:highlight w:val="yellow"/>
          </w:rPr>
          <w:delText xml:space="preserve">the </w:delText>
        </w:r>
        <w:r w:rsidRPr="00354D88" w:rsidDel="001E6FBE">
          <w:rPr>
            <w:highlight w:val="yellow"/>
          </w:rPr>
          <w:delText>manufacturer's standard range</w:delText>
        </w:r>
        <w:r w:rsidR="000D7C5D" w:rsidRPr="00354D88" w:rsidDel="001E6FBE">
          <w:rPr>
            <w:highlight w:val="yellow"/>
          </w:rPr>
          <w:delText>]</w:delText>
        </w:r>
        <w:r w:rsidRPr="00571E50" w:rsidDel="001E6FBE">
          <w:delText xml:space="preserve"> as indicated</w:delText>
        </w:r>
        <w:r w:rsidR="007A3AA1" w:rsidRPr="00571E50" w:rsidDel="001E6FBE">
          <w:delText xml:space="preserve"> in the Contract Documents</w:delText>
        </w:r>
        <w:r w:rsidRPr="00571E50" w:rsidDel="001E6FBE">
          <w:delText>.</w:delText>
        </w:r>
      </w:del>
    </w:p>
    <w:p w14:paraId="2C315D4C" w14:textId="77777777" w:rsidR="002347FF" w:rsidRPr="0051662B" w:rsidDel="001E6FBE" w:rsidRDefault="002347FF" w:rsidP="0051662B">
      <w:pPr>
        <w:pStyle w:val="Heading3"/>
        <w:rPr>
          <w:del w:id="93" w:author="Paul Shi" w:date="2022-03-22T21:32:00Z"/>
        </w:rPr>
      </w:pPr>
      <w:del w:id="94" w:author="Paul Shi" w:date="2022-03-22T21:32:00Z">
        <w:r w:rsidRPr="0051662B" w:rsidDel="001E6FBE">
          <w:delText xml:space="preserve">Autoclaved concrete block units Type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1662B" w:rsidDel="001E6FBE">
          <w:delText xml:space="preserve">: </w:delText>
        </w:r>
        <w:r w:rsidR="007A3AA1" w:rsidRPr="0051662B" w:rsidDel="001E6FBE">
          <w:delText xml:space="preserve">in accordance with </w:delText>
        </w:r>
        <w:r w:rsidRPr="0051662B" w:rsidDel="001E6FBE">
          <w:delText>C</w:delText>
        </w:r>
        <w:r w:rsidR="00354D88" w:rsidDel="001E6FBE">
          <w:delText>S</w:delText>
        </w:r>
        <w:r w:rsidRPr="0051662B" w:rsidDel="001E6FBE">
          <w:delText>A A165 Series</w:delText>
        </w:r>
        <w:r w:rsidR="00354D88" w:rsidDel="001E6FBE">
          <w:delText>-14</w:delText>
        </w:r>
        <w:r w:rsidRPr="0051662B" w:rsidDel="001E6FBE">
          <w:delText xml:space="preserve">, Grade </w:delText>
        </w:r>
        <w:r w:rsidR="000D7C5D" w:rsidRPr="00354D88" w:rsidDel="001E6FBE">
          <w:rPr>
            <w:highlight w:val="yellow"/>
          </w:rPr>
          <w:delText>[</w:delText>
        </w:r>
        <w:r w:rsidRPr="00354D88" w:rsidDel="001E6FBE">
          <w:rPr>
            <w:highlight w:val="yellow"/>
          </w:rPr>
          <w:delText>_____</w:delText>
        </w:r>
        <w:r w:rsidR="000D7C5D" w:rsidRPr="00354D88" w:rsidDel="001E6FBE">
          <w:rPr>
            <w:highlight w:val="yellow"/>
          </w:rPr>
          <w:delText>]</w:delText>
        </w:r>
        <w:r w:rsidRPr="00354D88" w:rsidDel="001E6FBE">
          <w:rPr>
            <w:highlight w:val="yellow"/>
          </w:rPr>
          <w:delText xml:space="preserve"> </w:delText>
        </w:r>
        <w:r w:rsidR="000D7C5D" w:rsidRPr="00354D88" w:rsidDel="001E6FBE">
          <w:rPr>
            <w:highlight w:val="yellow"/>
          </w:rPr>
          <w:delText>[-</w:delText>
        </w:r>
        <w:r w:rsidRPr="00354D88" w:rsidDel="001E6FBE">
          <w:rPr>
            <w:highlight w:val="yellow"/>
          </w:rPr>
          <w:delText>Decorative face treatment</w:delText>
        </w:r>
        <w:r w:rsidR="000D7C5D" w:rsidRPr="00354D88" w:rsidDel="001E6FBE">
          <w:rPr>
            <w:highlight w:val="yellow"/>
          </w:rPr>
          <w:delText>]</w:delText>
        </w:r>
        <w:r w:rsidRPr="00354D88" w:rsidDel="001E6FBE">
          <w:rPr>
            <w:highlight w:val="yellow"/>
          </w:rPr>
          <w:delText>.</w:delText>
        </w:r>
      </w:del>
    </w:p>
    <w:p w14:paraId="7CD4E4BA" w14:textId="77777777" w:rsidR="002347FF" w:rsidRPr="0051662B" w:rsidDel="001E6FBE" w:rsidRDefault="002347FF" w:rsidP="0051662B">
      <w:pPr>
        <w:pStyle w:val="Heading3"/>
        <w:rPr>
          <w:del w:id="95" w:author="Paul Shi" w:date="2022-03-22T21:32:00Z"/>
        </w:rPr>
      </w:pPr>
      <w:del w:id="96" w:author="Paul Shi" w:date="2022-03-22T21:32:00Z">
        <w:r w:rsidRPr="0051662B" w:rsidDel="001E6FBE">
          <w:delText xml:space="preserve">Acoustical concrete block units </w:delText>
        </w:r>
        <w:r w:rsidR="000D7C5D" w:rsidRPr="00BC5641" w:rsidDel="001E6FBE">
          <w:rPr>
            <w:highlight w:val="yellow"/>
          </w:rPr>
          <w:delText>[</w:delText>
        </w:r>
        <w:r w:rsidRPr="00BC5641" w:rsidDel="001E6FBE">
          <w:rPr>
            <w:highlight w:val="yellow"/>
          </w:rPr>
          <w:delText>Type ______</w:delText>
        </w:r>
        <w:r w:rsidR="000D7C5D" w:rsidRPr="00BC5641" w:rsidDel="001E6FBE">
          <w:rPr>
            <w:highlight w:val="yellow"/>
          </w:rPr>
          <w:delText>]</w:delText>
        </w:r>
        <w:r w:rsidRPr="00BC5641" w:rsidDel="001E6FBE">
          <w:rPr>
            <w:highlight w:val="yellow"/>
          </w:rPr>
          <w:delText>:</w:delText>
        </w:r>
        <w:r w:rsidRPr="0051662B" w:rsidDel="001E6FBE">
          <w:delText xml:space="preserve"> </w:delText>
        </w:r>
        <w:r w:rsidR="007A3AA1" w:rsidRPr="0051662B" w:rsidDel="001E6FBE">
          <w:delText xml:space="preserve">in accordance with </w:delText>
        </w:r>
        <w:r w:rsidRPr="0051662B" w:rsidDel="001E6FBE">
          <w:delText>C</w:delText>
        </w:r>
        <w:r w:rsidR="00BC5641" w:rsidDel="001E6FBE">
          <w:delText>S</w:delText>
        </w:r>
        <w:r w:rsidRPr="0051662B" w:rsidDel="001E6FBE">
          <w:delText>A A165</w:delText>
        </w:r>
        <w:r w:rsidR="00BC5641" w:rsidDel="001E6FBE">
          <w:delText xml:space="preserve"> Series-14</w:delText>
        </w:r>
        <w:r w:rsidR="000D7C5D" w:rsidRPr="0051662B" w:rsidDel="001E6FBE">
          <w:delText xml:space="preserve">, Grade </w:delText>
        </w:r>
        <w:r w:rsidR="000D7C5D" w:rsidRPr="00BC5641" w:rsidDel="001E6FBE">
          <w:rPr>
            <w:highlight w:val="yellow"/>
          </w:rPr>
          <w:delText>[     ]</w:delText>
        </w:r>
        <w:r w:rsidRPr="0051662B" w:rsidDel="001E6FBE">
          <w:delText xml:space="preserve">  purpose made with slots to provide the acoustical characteristics specified</w:delText>
        </w:r>
        <w:r w:rsidR="007A3AA1" w:rsidRPr="0051662B" w:rsidDel="001E6FBE">
          <w:delText xml:space="preserve"> below</w:delText>
        </w:r>
        <w:r w:rsidRPr="0051662B" w:rsidDel="001E6FBE">
          <w:delText>.</w:delText>
        </w:r>
      </w:del>
    </w:p>
    <w:p w14:paraId="0E57B5A6" w14:textId="77777777" w:rsidR="002347FF" w:rsidRPr="00571E50" w:rsidDel="001E6FBE" w:rsidRDefault="002347FF" w:rsidP="008E4973">
      <w:pPr>
        <w:pStyle w:val="Heading4"/>
        <w:tabs>
          <w:tab w:val="left" w:pos="2127"/>
        </w:tabs>
        <w:ind w:left="2127" w:hanging="709"/>
        <w:rPr>
          <w:del w:id="97" w:author="Paul Shi" w:date="2022-03-22T21:32:00Z"/>
        </w:rPr>
      </w:pPr>
      <w:del w:id="98" w:author="Paul Shi" w:date="2022-03-22T21:32:00Z">
        <w:r w:rsidRPr="00571E50" w:rsidDel="001E6FBE">
          <w:delText>Classification: H/1</w:delText>
        </w:r>
        <w:r w:rsidR="000D7C5D" w:rsidRPr="00571E50" w:rsidDel="001E6FBE">
          <w:delText>5</w:delText>
        </w:r>
        <w:r w:rsidRPr="00571E50" w:rsidDel="001E6FBE">
          <w:delText>/</w:delText>
        </w:r>
        <w:r w:rsidR="000D7C5D" w:rsidRPr="00571E50" w:rsidDel="001E6FBE">
          <w:delText>B</w:delText>
        </w:r>
        <w:r w:rsidRPr="00571E50" w:rsidDel="001E6FBE">
          <w:delText>/M</w:delText>
        </w:r>
      </w:del>
    </w:p>
    <w:p w14:paraId="55E0615E" w14:textId="77777777" w:rsidR="002347FF" w:rsidRPr="00571E50" w:rsidDel="001E6FBE" w:rsidRDefault="002347FF" w:rsidP="008E4973">
      <w:pPr>
        <w:pStyle w:val="Heading4"/>
        <w:tabs>
          <w:tab w:val="left" w:pos="2127"/>
        </w:tabs>
        <w:ind w:left="2127" w:hanging="709"/>
        <w:rPr>
          <w:del w:id="99" w:author="Paul Shi" w:date="2022-03-22T21:32:00Z"/>
        </w:rPr>
      </w:pPr>
      <w:del w:id="100" w:author="Paul Shi" w:date="2022-03-22T21:32:00Z">
        <w:r w:rsidRPr="00571E50" w:rsidDel="001E6FBE">
          <w:delText xml:space="preserve">Size: </w:delText>
        </w:r>
        <w:r w:rsidR="000D7C5D" w:rsidRPr="00571E50" w:rsidDel="001E6FBE">
          <w:delText>M</w:delText>
        </w:r>
        <w:r w:rsidRPr="00571E50" w:rsidDel="001E6FBE">
          <w:delText>odular.</w:delText>
        </w:r>
      </w:del>
    </w:p>
    <w:p w14:paraId="1C04389B" w14:textId="77777777" w:rsidR="002347FF" w:rsidRPr="00571E50" w:rsidDel="001E6FBE" w:rsidRDefault="002347FF" w:rsidP="008E4973">
      <w:pPr>
        <w:pStyle w:val="Heading4"/>
        <w:tabs>
          <w:tab w:val="left" w:pos="2127"/>
        </w:tabs>
        <w:ind w:left="2127" w:hanging="709"/>
        <w:rPr>
          <w:del w:id="101" w:author="Paul Shi" w:date="2022-03-22T21:32:00Z"/>
        </w:rPr>
      </w:pPr>
      <w:del w:id="102" w:author="Paul Shi" w:date="2022-03-22T21:32:00Z">
        <w:r w:rsidRPr="00571E50" w:rsidDel="001E6FBE">
          <w:delText>Special shapes</w:delText>
        </w:r>
        <w:r w:rsidR="000D7C5D" w:rsidRPr="00571E50" w:rsidDel="001E6FBE">
          <w:delText>:</w:delText>
        </w:r>
        <w:r w:rsidRPr="00571E50" w:rsidDel="001E6FBE">
          <w:delText xml:space="preserve"> </w:delText>
        </w:r>
        <w:r w:rsidR="000D7C5D" w:rsidRPr="00571E50" w:rsidDel="001E6FBE">
          <w:delText>P</w:delText>
        </w:r>
        <w:r w:rsidRPr="00571E50" w:rsidDel="001E6FBE">
          <w:delText xml:space="preserve">rovide </w:delText>
        </w:r>
        <w:r w:rsidR="007A3AA1" w:rsidRPr="00571E50" w:rsidDel="001E6FBE">
          <w:delText xml:space="preserve">the </w:delText>
        </w:r>
        <w:r w:rsidRPr="00571E50" w:rsidDel="001E6FBE">
          <w:delText>special shapes indicated</w:delText>
        </w:r>
        <w:r w:rsidR="007A3AA1" w:rsidRPr="00571E50" w:rsidDel="001E6FBE">
          <w:delText xml:space="preserve"> in the Contract Documents</w:delText>
        </w:r>
        <w:r w:rsidRPr="00571E50" w:rsidDel="001E6FBE">
          <w:delText>.</w:delText>
        </w:r>
        <w:r w:rsidR="007A3AA1" w:rsidRPr="00571E50" w:rsidDel="001E6FBE">
          <w:delText xml:space="preserve"> </w:delText>
        </w:r>
        <w:r w:rsidRPr="00571E50" w:rsidDel="001E6FBE">
          <w:delText xml:space="preserve"> Provide purpose made shapes for lintels and bond beams.</w:delText>
        </w:r>
      </w:del>
    </w:p>
    <w:p w14:paraId="68FC4389" w14:textId="77777777" w:rsidR="002347FF" w:rsidRPr="00571E50" w:rsidDel="001E6FBE" w:rsidRDefault="002347FF" w:rsidP="008E4973">
      <w:pPr>
        <w:pStyle w:val="Heading4"/>
        <w:tabs>
          <w:tab w:val="left" w:pos="2127"/>
        </w:tabs>
        <w:ind w:left="2127" w:hanging="709"/>
        <w:rPr>
          <w:del w:id="103" w:author="Paul Shi" w:date="2022-03-22T21:32:00Z"/>
        </w:rPr>
      </w:pPr>
      <w:del w:id="104" w:author="Paul Shi" w:date="2022-03-22T21:32:00Z">
        <w:r w:rsidRPr="00571E50" w:rsidDel="001E6FBE">
          <w:delText xml:space="preserve">Noise </w:delText>
        </w:r>
        <w:r w:rsidR="0055037F" w:rsidDel="001E6FBE">
          <w:delText>R</w:delText>
        </w:r>
        <w:r w:rsidRPr="00571E50" w:rsidDel="001E6FBE">
          <w:delText xml:space="preserve">eduction </w:delText>
        </w:r>
        <w:r w:rsidR="0055037F" w:rsidDel="001E6FBE">
          <w:delText>C</w:delText>
        </w:r>
        <w:r w:rsidRPr="00571E50" w:rsidDel="001E6FBE">
          <w:delText>oefficients</w:delText>
        </w:r>
        <w:r w:rsidR="00BC5641" w:rsidDel="001E6FBE">
          <w:delText xml:space="preserve"> (NRC)</w:delText>
        </w:r>
        <w:r w:rsidRPr="00571E50" w:rsidDel="001E6FBE">
          <w:delText>:</w:delText>
        </w:r>
      </w:del>
    </w:p>
    <w:p w14:paraId="30B7C593" w14:textId="77777777" w:rsidR="002347FF" w:rsidRPr="00571E50" w:rsidDel="001E6FBE" w:rsidRDefault="002347FF" w:rsidP="008E4973">
      <w:pPr>
        <w:pStyle w:val="Heading5"/>
        <w:tabs>
          <w:tab w:val="left" w:pos="2835"/>
        </w:tabs>
        <w:ind w:left="2835" w:hanging="708"/>
        <w:rPr>
          <w:del w:id="105" w:author="Paul Shi" w:date="2022-03-22T21:32:00Z"/>
        </w:rPr>
      </w:pPr>
      <w:del w:id="106" w:author="Paul Shi" w:date="2022-03-22T21:32:00Z">
        <w:r w:rsidRPr="00571E50" w:rsidDel="001E6FBE">
          <w:delText xml:space="preserve">NRC range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BC5641" w:rsidDel="001E6FBE">
          <w:rPr>
            <w:highlight w:val="yellow"/>
          </w:rPr>
          <w:delText xml:space="preserve"> to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for 100 mm wide units with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mm wide slots and two cavities with </w:delText>
        </w:r>
        <w:r w:rsidR="000D7C5D" w:rsidRPr="00571E50" w:rsidDel="001E6FBE">
          <w:delText>[</w:delText>
        </w:r>
        <w:r w:rsidRPr="00571E50" w:rsidDel="001E6FBE">
          <w:delText>noncombustible fibrous filler elements</w:delText>
        </w:r>
        <w:r w:rsidR="000D7C5D" w:rsidRPr="00571E50" w:rsidDel="001E6FBE">
          <w:delText>]</w:delText>
        </w:r>
        <w:r w:rsidRPr="00571E50" w:rsidDel="001E6FBE">
          <w:delText xml:space="preserve"> when surface painted before testing.</w:delText>
        </w:r>
      </w:del>
    </w:p>
    <w:p w14:paraId="152353F9" w14:textId="77777777" w:rsidR="002347FF" w:rsidRPr="00571E50" w:rsidDel="001E6FBE" w:rsidRDefault="002347FF" w:rsidP="008E4973">
      <w:pPr>
        <w:pStyle w:val="Heading5"/>
        <w:tabs>
          <w:tab w:val="left" w:pos="2835"/>
        </w:tabs>
        <w:ind w:left="2835" w:hanging="708"/>
        <w:rPr>
          <w:del w:id="107" w:author="Paul Shi" w:date="2022-03-22T21:32:00Z"/>
        </w:rPr>
      </w:pPr>
      <w:del w:id="108" w:author="Paul Shi" w:date="2022-03-22T21:32:00Z">
        <w:r w:rsidRPr="00571E50" w:rsidDel="001E6FBE">
          <w:delText xml:space="preserve">NRC range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BC5641" w:rsidDel="001E6FBE">
          <w:rPr>
            <w:highlight w:val="yellow"/>
          </w:rPr>
          <w:delText xml:space="preserve"> to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for 150 mm wide units with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mm wide slots and two cavities with </w:delText>
        </w:r>
        <w:r w:rsidR="000D7C5D" w:rsidRPr="00571E50" w:rsidDel="001E6FBE">
          <w:delText>[</w:delText>
        </w:r>
        <w:r w:rsidRPr="00571E50" w:rsidDel="001E6FBE">
          <w:delText>noncombustible fibrous filler elements</w:delText>
        </w:r>
        <w:r w:rsidR="000D7C5D" w:rsidRPr="00571E50" w:rsidDel="001E6FBE">
          <w:delText>]</w:delText>
        </w:r>
        <w:r w:rsidRPr="00571E50" w:rsidDel="001E6FBE">
          <w:delText xml:space="preserve"> when surface painted before testing.</w:delText>
        </w:r>
      </w:del>
    </w:p>
    <w:p w14:paraId="07593A72" w14:textId="77777777" w:rsidR="002347FF" w:rsidRPr="00571E50" w:rsidDel="001E6FBE" w:rsidRDefault="002347FF" w:rsidP="008E4973">
      <w:pPr>
        <w:pStyle w:val="Heading5"/>
        <w:tabs>
          <w:tab w:val="left" w:pos="2835"/>
        </w:tabs>
        <w:ind w:left="2835" w:hanging="708"/>
        <w:rPr>
          <w:del w:id="109" w:author="Paul Shi" w:date="2022-03-22T21:32:00Z"/>
        </w:rPr>
      </w:pPr>
      <w:del w:id="110" w:author="Paul Shi" w:date="2022-03-22T21:32:00Z">
        <w:r w:rsidRPr="00571E50" w:rsidDel="001E6FBE">
          <w:lastRenderedPageBreak/>
          <w:delText xml:space="preserve">NRC range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BC5641" w:rsidDel="001E6FBE">
          <w:rPr>
            <w:highlight w:val="yellow"/>
          </w:rPr>
          <w:delText xml:space="preserve"> to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for 200 mm wide units with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mm wide slots and two</w:delText>
        </w:r>
        <w:r w:rsidR="00F3547C" w:rsidRPr="00571E50" w:rsidDel="001E6FBE">
          <w:delText xml:space="preserve"> or</w:delText>
        </w:r>
        <w:r w:rsidRPr="00571E50" w:rsidDel="001E6FBE">
          <w:delText xml:space="preserve"> three cavities with </w:delText>
        </w:r>
        <w:r w:rsidR="000D7C5D" w:rsidRPr="00571E50" w:rsidDel="001E6FBE">
          <w:delText>[</w:delText>
        </w:r>
        <w:r w:rsidRPr="00571E50" w:rsidDel="001E6FBE">
          <w:delText>noncombustible fibrous filler elements</w:delText>
        </w:r>
        <w:r w:rsidR="000D7C5D" w:rsidRPr="00571E50" w:rsidDel="001E6FBE">
          <w:delText>]</w:delText>
        </w:r>
        <w:r w:rsidRPr="00571E50" w:rsidDel="001E6FBE">
          <w:delText xml:space="preserve"> when surface painted before testing.</w:delText>
        </w:r>
      </w:del>
    </w:p>
    <w:p w14:paraId="0523E9BB" w14:textId="77777777" w:rsidR="002347FF" w:rsidRPr="00571E50" w:rsidDel="001E6FBE" w:rsidRDefault="002347FF" w:rsidP="00962E41">
      <w:pPr>
        <w:pStyle w:val="Heading4"/>
        <w:tabs>
          <w:tab w:val="left" w:pos="2127"/>
        </w:tabs>
        <w:ind w:left="2127" w:hanging="709"/>
        <w:rPr>
          <w:del w:id="111" w:author="Paul Shi" w:date="2022-03-22T21:32:00Z"/>
        </w:rPr>
      </w:pPr>
      <w:del w:id="112" w:author="Paul Shi" w:date="2022-03-22T21:32:00Z">
        <w:r w:rsidRPr="00571E50" w:rsidDel="001E6FBE">
          <w:delText xml:space="preserve">Sound </w:delText>
        </w:r>
        <w:r w:rsidR="0055037F" w:rsidDel="001E6FBE">
          <w:delText>T</w:delText>
        </w:r>
        <w:r w:rsidRPr="00571E50" w:rsidDel="001E6FBE">
          <w:delText xml:space="preserve">ransmission </w:delText>
        </w:r>
        <w:r w:rsidR="0055037F" w:rsidDel="001E6FBE">
          <w:delText>C</w:delText>
        </w:r>
        <w:r w:rsidRPr="00571E50" w:rsidDel="001E6FBE">
          <w:delText xml:space="preserve">lass: STC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for 150 mm wide units with </w:delText>
        </w:r>
        <w:r w:rsidR="000D7C5D" w:rsidRPr="00BC5641" w:rsidDel="001E6FBE">
          <w:rPr>
            <w:highlight w:val="yellow"/>
          </w:rPr>
          <w:delText>[</w:delText>
        </w:r>
        <w:r w:rsidRPr="00BC5641" w:rsidDel="001E6FBE">
          <w:rPr>
            <w:highlight w:val="yellow"/>
          </w:rPr>
          <w:delText>_____</w:delText>
        </w:r>
        <w:r w:rsidR="000D7C5D" w:rsidRPr="00BC5641" w:rsidDel="001E6FBE">
          <w:rPr>
            <w:highlight w:val="yellow"/>
          </w:rPr>
          <w:delText>]</w:delText>
        </w:r>
        <w:r w:rsidRPr="00571E50" w:rsidDel="001E6FBE">
          <w:delText xml:space="preserve"> mm wide slots and </w:delText>
        </w:r>
        <w:r w:rsidR="000D7C5D" w:rsidRPr="00BD27F6" w:rsidDel="001E6FBE">
          <w:rPr>
            <w:highlight w:val="yellow"/>
          </w:rPr>
          <w:delText>[</w:delText>
        </w:r>
        <w:r w:rsidR="004B1E7B" w:rsidRPr="004B1E7B" w:rsidDel="001E6FBE">
          <w:rPr>
            <w:highlight w:val="yellow"/>
          </w:rPr>
          <w:delText>non-combustible</w:delText>
        </w:r>
        <w:r w:rsidRPr="00BD27F6" w:rsidDel="001E6FBE">
          <w:rPr>
            <w:highlight w:val="yellow"/>
          </w:rPr>
          <w:delText xml:space="preserve"> fibrous filler elements</w:delText>
        </w:r>
        <w:r w:rsidR="000D7C5D" w:rsidRPr="00BD27F6" w:rsidDel="001E6FBE">
          <w:rPr>
            <w:highlight w:val="yellow"/>
          </w:rPr>
          <w:delText>]</w:delText>
        </w:r>
        <w:r w:rsidRPr="00571E50" w:rsidDel="001E6FBE">
          <w:delText xml:space="preserve"> when painted on </w:delText>
        </w:r>
        <w:r w:rsidR="007A3AA1" w:rsidRPr="00571E50" w:rsidDel="001E6FBE">
          <w:delText xml:space="preserve">the </w:delText>
        </w:r>
        <w:r w:rsidRPr="00571E50" w:rsidDel="001E6FBE">
          <w:delText>un</w:delText>
        </w:r>
        <w:r w:rsidR="00BC5641" w:rsidDel="001E6FBE">
          <w:delText>-</w:delText>
        </w:r>
        <w:r w:rsidRPr="00571E50" w:rsidDel="001E6FBE">
          <w:delText xml:space="preserve">slotted side with two coats </w:delText>
        </w:r>
        <w:r w:rsidR="007A3AA1" w:rsidRPr="00571E50" w:rsidDel="001E6FBE">
          <w:delText xml:space="preserve">of </w:delText>
        </w:r>
        <w:r w:rsidRPr="00571E50" w:rsidDel="001E6FBE">
          <w:delText>cement base paint before testing.</w:delText>
        </w:r>
      </w:del>
    </w:p>
    <w:p w14:paraId="4DCA54E5" w14:textId="77777777" w:rsidR="002347FF" w:rsidRPr="0051662B" w:rsidDel="001E6FBE" w:rsidRDefault="000D7C5D" w:rsidP="0051662B">
      <w:pPr>
        <w:pStyle w:val="Heading3"/>
        <w:rPr>
          <w:del w:id="113" w:author="Paul Shi" w:date="2022-03-22T21:32:00Z"/>
        </w:rPr>
      </w:pPr>
      <w:del w:id="114" w:author="Paul Shi" w:date="2022-03-22T21:32:00Z">
        <w:r w:rsidRPr="0051662B" w:rsidDel="001E6FBE">
          <w:delText>S</w:delText>
        </w:r>
        <w:r w:rsidR="002347FF" w:rsidRPr="0051662B" w:rsidDel="001E6FBE">
          <w:delText xml:space="preserve">pecial fire resistant concrete block units Type </w:delText>
        </w:r>
        <w:r w:rsidRPr="00BC5641" w:rsidDel="001E6FBE">
          <w:rPr>
            <w:highlight w:val="yellow"/>
          </w:rPr>
          <w:delText>[</w:delText>
        </w:r>
        <w:r w:rsidR="002347FF" w:rsidRPr="00BC5641" w:rsidDel="001E6FBE">
          <w:rPr>
            <w:highlight w:val="yellow"/>
          </w:rPr>
          <w:delText>_____</w:delText>
        </w:r>
        <w:r w:rsidRPr="00BC5641" w:rsidDel="001E6FBE">
          <w:rPr>
            <w:highlight w:val="yellow"/>
          </w:rPr>
          <w:delText>]</w:delText>
        </w:r>
        <w:r w:rsidR="002347FF" w:rsidRPr="0051662B" w:rsidDel="001E6FBE">
          <w:delText xml:space="preserve">: </w:delText>
        </w:r>
        <w:r w:rsidR="007A3AA1" w:rsidRPr="0051662B" w:rsidDel="001E6FBE">
          <w:delText xml:space="preserve">in accordance with </w:delText>
        </w:r>
        <w:r w:rsidR="002347FF" w:rsidRPr="0051662B" w:rsidDel="001E6FBE">
          <w:delText>C</w:delText>
        </w:r>
        <w:r w:rsidR="00BC5641" w:rsidDel="001E6FBE">
          <w:delText>S</w:delText>
        </w:r>
        <w:r w:rsidR="002347FF" w:rsidRPr="0051662B" w:rsidDel="001E6FBE">
          <w:delText>A</w:delText>
        </w:r>
        <w:r w:rsidRPr="0051662B" w:rsidDel="001E6FBE">
          <w:delText> </w:delText>
        </w:r>
        <w:r w:rsidR="002347FF" w:rsidRPr="0051662B" w:rsidDel="001E6FBE">
          <w:delText>A165 Series</w:delText>
        </w:r>
        <w:r w:rsidR="00BC5641" w:rsidDel="001E6FBE">
          <w:delText>-14</w:delText>
        </w:r>
        <w:r w:rsidR="002347FF" w:rsidRPr="0051662B" w:rsidDel="001E6FBE">
          <w:delText xml:space="preserve"> as modified below.</w:delText>
        </w:r>
      </w:del>
    </w:p>
    <w:p w14:paraId="6627A43D" w14:textId="77777777" w:rsidR="002347FF" w:rsidRPr="00571E50" w:rsidDel="001E6FBE" w:rsidRDefault="002347FF" w:rsidP="008E4973">
      <w:pPr>
        <w:pStyle w:val="Heading4"/>
        <w:tabs>
          <w:tab w:val="left" w:pos="2127"/>
        </w:tabs>
        <w:ind w:left="2127" w:hanging="709"/>
        <w:rPr>
          <w:del w:id="115" w:author="Paul Shi" w:date="2022-03-22T21:32:00Z"/>
        </w:rPr>
      </w:pPr>
      <w:del w:id="116" w:author="Paul Shi" w:date="2022-03-22T21:32:00Z">
        <w:r w:rsidRPr="00571E50" w:rsidDel="001E6FBE">
          <w:delText>Classification: H/1</w:delText>
        </w:r>
        <w:r w:rsidR="000D7C5D" w:rsidRPr="00571E50" w:rsidDel="001E6FBE">
          <w:delText>5</w:delText>
        </w:r>
        <w:r w:rsidRPr="00571E50" w:rsidDel="001E6FBE">
          <w:delText>/</w:delText>
        </w:r>
        <w:r w:rsidR="000D7C5D" w:rsidRPr="00571E50" w:rsidDel="001E6FBE">
          <w:delText>B</w:delText>
        </w:r>
        <w:r w:rsidRPr="00571E50" w:rsidDel="001E6FBE">
          <w:delText xml:space="preserve">/M except as modified by </w:delText>
        </w:r>
        <w:r w:rsidR="00C3424B" w:rsidRPr="00571E50" w:rsidDel="001E6FBE">
          <w:delText xml:space="preserve">the </w:delText>
        </w:r>
        <w:r w:rsidRPr="00571E50" w:rsidDel="001E6FBE">
          <w:delText>fire resistance requirements specified below.</w:delText>
        </w:r>
      </w:del>
    </w:p>
    <w:p w14:paraId="19D4AA34" w14:textId="77777777" w:rsidR="002347FF" w:rsidRPr="00BC5641" w:rsidDel="001E6FBE" w:rsidRDefault="002347FF" w:rsidP="008E4973">
      <w:pPr>
        <w:pStyle w:val="Heading4"/>
        <w:tabs>
          <w:tab w:val="left" w:pos="2127"/>
        </w:tabs>
        <w:ind w:left="2127" w:hanging="709"/>
        <w:rPr>
          <w:del w:id="117" w:author="Paul Shi" w:date="2022-03-22T21:32:00Z"/>
          <w:highlight w:val="yellow"/>
        </w:rPr>
      </w:pPr>
      <w:del w:id="118" w:author="Paul Shi" w:date="2022-03-22T21:32:00Z">
        <w:r w:rsidRPr="00571E50" w:rsidDel="001E6FBE">
          <w:delText xml:space="preserve">Fire resistant characteristics: </w:delText>
        </w:r>
        <w:r w:rsidR="007A3AA1" w:rsidRPr="00571E50" w:rsidDel="001E6FBE">
          <w:delText xml:space="preserve"> </w:delText>
        </w:r>
        <w:r w:rsidR="000D7C5D" w:rsidRPr="00571E50" w:rsidDel="001E6FBE">
          <w:delText>A</w:delText>
        </w:r>
        <w:r w:rsidRPr="00571E50" w:rsidDel="001E6FBE">
          <w:delText xml:space="preserve">ggregate used in units and equivalent thickness of units </w:delText>
        </w:r>
        <w:r w:rsidR="004D63A9" w:rsidDel="001E6FBE">
          <w:delText>in accordance with</w:delText>
        </w:r>
        <w:r w:rsidR="004D63A9" w:rsidRPr="00571E50" w:rsidDel="001E6FBE">
          <w:delText xml:space="preserve"> </w:delText>
        </w:r>
        <w:r w:rsidRPr="00571E50" w:rsidDel="001E6FBE">
          <w:delText xml:space="preserve">the Supplement to the </w:delText>
        </w:r>
        <w:r w:rsidR="000D7C5D" w:rsidRPr="00BC5641" w:rsidDel="001E6FBE">
          <w:rPr>
            <w:highlight w:val="yellow"/>
          </w:rPr>
          <w:delText>[</w:delText>
        </w:r>
        <w:r w:rsidRPr="00BC5641" w:rsidDel="001E6FBE">
          <w:rPr>
            <w:highlight w:val="yellow"/>
          </w:rPr>
          <w:delText>National Building Code of Canada, Chapter 2</w:delText>
        </w:r>
        <w:r w:rsidR="000D7C5D" w:rsidRPr="00BC5641" w:rsidDel="001E6FBE">
          <w:rPr>
            <w:highlight w:val="yellow"/>
          </w:rPr>
          <w:delText>]</w:delText>
        </w:r>
        <w:r w:rsidRPr="00571E50" w:rsidDel="001E6FBE">
          <w:delText xml:space="preserve"> for </w:delText>
        </w:r>
        <w:r w:rsidR="00C3424B" w:rsidRPr="00571E50" w:rsidDel="001E6FBE">
          <w:delText xml:space="preserve">the </w:delText>
        </w:r>
        <w:r w:rsidRPr="00571E50" w:rsidDel="001E6FBE">
          <w:delText>fire resistance ratings indicated</w:delText>
        </w:r>
        <w:r w:rsidR="00C3424B" w:rsidRPr="00571E50" w:rsidDel="001E6FBE">
          <w:delText xml:space="preserve"> in the Contract Documents</w:delText>
        </w:r>
        <w:r w:rsidRPr="00571E50" w:rsidDel="001E6FBE">
          <w:delText>.</w:delText>
        </w:r>
        <w:r w:rsidR="00BC5641" w:rsidDel="001E6FBE">
          <w:delText xml:space="preserve"> </w:delText>
        </w:r>
        <w:r w:rsidR="00BC5641" w:rsidRPr="00BD27F6" w:rsidDel="001E6FBE">
          <w:rPr>
            <w:i/>
            <w:highlight w:val="yellow"/>
          </w:rPr>
          <w:delText>[Consultant to verify cross reference and amend as required]</w:delText>
        </w:r>
      </w:del>
    </w:p>
    <w:p w14:paraId="0E9251E7" w14:textId="77777777" w:rsidR="002347FF" w:rsidRPr="00571E50" w:rsidDel="001E6FBE" w:rsidRDefault="002347FF" w:rsidP="008E4973">
      <w:pPr>
        <w:pStyle w:val="Heading4"/>
        <w:tabs>
          <w:tab w:val="left" w:pos="2127"/>
        </w:tabs>
        <w:ind w:left="2127" w:hanging="709"/>
        <w:rPr>
          <w:del w:id="119" w:author="Paul Shi" w:date="2022-03-22T21:32:00Z"/>
        </w:rPr>
      </w:pPr>
      <w:del w:id="120" w:author="Paul Shi" w:date="2022-03-22T21:32:00Z">
        <w:r w:rsidRPr="00571E50" w:rsidDel="001E6FBE">
          <w:delText>Size</w:delText>
        </w:r>
        <w:r w:rsidR="000D7C5D" w:rsidRPr="00571E50" w:rsidDel="001E6FBE">
          <w:delText>:</w:delText>
        </w:r>
        <w:r w:rsidRPr="00571E50" w:rsidDel="001E6FBE">
          <w:delText xml:space="preserve"> </w:delText>
        </w:r>
        <w:r w:rsidR="00C3424B" w:rsidRPr="00571E50" w:rsidDel="001E6FBE">
          <w:delText xml:space="preserve"> </w:delText>
        </w:r>
        <w:r w:rsidR="000D7C5D" w:rsidRPr="00571E50" w:rsidDel="001E6FBE">
          <w:delText>M</w:delText>
        </w:r>
        <w:r w:rsidRPr="00571E50" w:rsidDel="001E6FBE">
          <w:delText>odular.</w:delText>
        </w:r>
      </w:del>
    </w:p>
    <w:p w14:paraId="1E5CC98F" w14:textId="77777777" w:rsidR="002347FF" w:rsidRPr="00571E50" w:rsidDel="001E6FBE" w:rsidRDefault="002347FF" w:rsidP="008E4973">
      <w:pPr>
        <w:pStyle w:val="Heading4"/>
        <w:tabs>
          <w:tab w:val="left" w:pos="2127"/>
        </w:tabs>
        <w:ind w:left="2127" w:hanging="709"/>
        <w:rPr>
          <w:del w:id="121" w:author="Paul Shi" w:date="2022-03-22T21:32:00Z"/>
        </w:rPr>
      </w:pPr>
      <w:del w:id="122" w:author="Paul Shi" w:date="2022-03-22T21:32:00Z">
        <w:r w:rsidRPr="00571E50" w:rsidDel="001E6FBE">
          <w:delText xml:space="preserve">Special shapes: </w:delText>
        </w:r>
        <w:r w:rsidR="00C3424B" w:rsidRPr="00571E50" w:rsidDel="001E6FBE">
          <w:delText xml:space="preserve"> </w:delText>
        </w:r>
        <w:r w:rsidR="000D7C5D" w:rsidRPr="00571E50" w:rsidDel="001E6FBE">
          <w:delText>P</w:delText>
        </w:r>
        <w:r w:rsidRPr="00571E50" w:rsidDel="001E6FBE">
          <w:delText xml:space="preserve">rovide square bull nosed units for exposed corners. </w:delText>
        </w:r>
        <w:r w:rsidR="00C3424B" w:rsidRPr="00571E50" w:rsidDel="001E6FBE">
          <w:delText xml:space="preserve"> </w:delText>
        </w:r>
        <w:r w:rsidRPr="00571E50" w:rsidDel="001E6FBE">
          <w:delText>Provide purpose made shapes for lintels and bond beams and provide additional shapes as indicated</w:delText>
        </w:r>
        <w:r w:rsidR="00C3424B" w:rsidRPr="00571E50" w:rsidDel="001E6FBE">
          <w:delText xml:space="preserve"> in the Contract Documents</w:delText>
        </w:r>
        <w:r w:rsidRPr="00571E50" w:rsidDel="001E6FBE">
          <w:delText>.</w:delText>
        </w:r>
      </w:del>
    </w:p>
    <w:p w14:paraId="68AD4717" w14:textId="77777777" w:rsidR="0092153C" w:rsidRPr="00571E50" w:rsidRDefault="0092153C">
      <w:pPr>
        <w:pStyle w:val="Heading1"/>
      </w:pPr>
      <w:r w:rsidRPr="00571E50">
        <w:t>EXECUTION</w:t>
      </w:r>
    </w:p>
    <w:p w14:paraId="5A8D3CE2" w14:textId="77777777" w:rsidR="0092153C" w:rsidRPr="00571E50" w:rsidRDefault="0092153C">
      <w:pPr>
        <w:pStyle w:val="Heading2"/>
      </w:pPr>
      <w:r w:rsidRPr="00571E50">
        <w:rPr>
          <w:u w:val="single"/>
        </w:rPr>
        <w:t>Installation</w:t>
      </w:r>
    </w:p>
    <w:p w14:paraId="776589C8" w14:textId="77777777" w:rsidR="0092153C" w:rsidRPr="0051662B" w:rsidRDefault="0092153C" w:rsidP="0051662B">
      <w:pPr>
        <w:pStyle w:val="Heading3"/>
      </w:pPr>
      <w:r w:rsidRPr="0051662B">
        <w:t>Concrete block units</w:t>
      </w:r>
    </w:p>
    <w:p w14:paraId="0D63BC23" w14:textId="77777777" w:rsidR="00E13710" w:rsidRPr="00571E50" w:rsidRDefault="00E13710" w:rsidP="00E13710">
      <w:pPr>
        <w:pStyle w:val="Heading4"/>
        <w:numPr>
          <w:ilvl w:val="3"/>
          <w:numId w:val="15"/>
        </w:numPr>
        <w:rPr>
          <w:ins w:id="123" w:author="Paul Shi" w:date="2022-03-22T21:36:00Z"/>
        </w:rPr>
      </w:pPr>
      <w:ins w:id="124" w:author="Paul Shi" w:date="2022-03-22T21:36:00Z">
        <w:r>
          <w:t xml:space="preserve">Lay concrete block masonry units in </w:t>
        </w:r>
        <w:r w:rsidRPr="00E76AE5">
          <w:t>running</w:t>
        </w:r>
        <w:r>
          <w:t xml:space="preserve"> bond except where indicated otherwise. </w:t>
        </w:r>
        <w:r w:rsidRPr="00571E50">
          <w:t>Coursing height: 200 mm for one block and one joint.</w:t>
        </w:r>
      </w:ins>
    </w:p>
    <w:p w14:paraId="46355591" w14:textId="77777777" w:rsidR="00E13710" w:rsidRDefault="00E13710" w:rsidP="00E13710">
      <w:pPr>
        <w:pStyle w:val="Heading4"/>
        <w:numPr>
          <w:ilvl w:val="3"/>
          <w:numId w:val="15"/>
        </w:numPr>
        <w:rPr>
          <w:ins w:id="125" w:author="Paul Shi" w:date="2022-03-22T21:36:00Z"/>
        </w:rPr>
      </w:pPr>
      <w:ins w:id="126" w:author="Paul Shi" w:date="2022-03-22T21:36:00Z">
        <w:r>
          <w:t>Tool joint of exposed concrete block to a neat</w:t>
        </w:r>
        <w:r w:rsidRPr="00571E50">
          <w:t xml:space="preserve"> concave </w:t>
        </w:r>
        <w:r>
          <w:t>finish free of all cracks and crevices.</w:t>
        </w:r>
      </w:ins>
    </w:p>
    <w:p w14:paraId="07208720" w14:textId="77777777" w:rsidR="00E13710" w:rsidRDefault="00E13710" w:rsidP="00E13710">
      <w:pPr>
        <w:pStyle w:val="Heading4"/>
        <w:numPr>
          <w:ilvl w:val="3"/>
          <w:numId w:val="15"/>
        </w:numPr>
        <w:rPr>
          <w:ins w:id="127" w:author="Paul Shi" w:date="2022-03-22T21:36:00Z"/>
        </w:rPr>
      </w:pPr>
      <w:ins w:id="128" w:author="Paul Shi" w:date="2022-03-22T21:36:00Z">
        <w:r>
          <w:t xml:space="preserve">Pass conduits and piping through hollow cells of blocks </w:t>
        </w:r>
        <w:r w:rsidRPr="00571E50">
          <w:t xml:space="preserve">or </w:t>
        </w:r>
        <w:r>
          <w:t>build around with split blocks.  Cut blocks accurately for electrical boxes and recessed equipment. Build chases and openings as required, accurately located and neatly finished, as the work progresses.</w:t>
        </w:r>
      </w:ins>
    </w:p>
    <w:p w14:paraId="05EC9C3D" w14:textId="77777777" w:rsidR="00E13710" w:rsidRDefault="00E13710" w:rsidP="00E13710">
      <w:pPr>
        <w:pStyle w:val="Heading4"/>
        <w:numPr>
          <w:ilvl w:val="3"/>
          <w:numId w:val="15"/>
        </w:numPr>
        <w:rPr>
          <w:ins w:id="129" w:author="Paul Shi" w:date="2022-03-22T21:36:00Z"/>
        </w:rPr>
      </w:pPr>
      <w:ins w:id="130" w:author="Paul Shi" w:date="2022-03-22T21:36:00Z">
        <w:r>
          <w:t xml:space="preserve">Use special shaped blocks </w:t>
        </w:r>
        <w:r w:rsidRPr="00571E50">
          <w:t xml:space="preserve">where </w:t>
        </w:r>
        <w:r>
          <w:t>required. Use bullnose corner, flat end blocks at all external corners and openings of exposed block walls.</w:t>
        </w:r>
      </w:ins>
    </w:p>
    <w:p w14:paraId="613279D2" w14:textId="77777777" w:rsidR="00E13710" w:rsidRPr="00571E50" w:rsidRDefault="00E13710" w:rsidP="00E13710">
      <w:pPr>
        <w:pStyle w:val="Heading4"/>
        <w:numPr>
          <w:ilvl w:val="3"/>
          <w:numId w:val="15"/>
        </w:numPr>
        <w:rPr>
          <w:ins w:id="131" w:author="Paul Shi" w:date="2022-03-22T21:36:00Z"/>
        </w:rPr>
      </w:pPr>
      <w:ins w:id="132" w:author="Paul Shi" w:date="2022-03-22T21:36:00Z">
        <w:r>
          <w:t>Use solid blocks for at least two courses under point bearing loads. Ensure solid blocks continue 200 mm either side of bearing</w:t>
        </w:r>
        <w:r w:rsidRPr="00571E50">
          <w:t xml:space="preserve"> or </w:t>
        </w:r>
        <w:r>
          <w:t xml:space="preserve">more where noted on the Structural </w:t>
        </w:r>
        <w:r w:rsidRPr="00571E50">
          <w:t xml:space="preserve">Contract </w:t>
        </w:r>
        <w:r>
          <w:t>Drawings</w:t>
        </w:r>
        <w:r w:rsidRPr="00571E50">
          <w:t>.</w:t>
        </w:r>
      </w:ins>
    </w:p>
    <w:p w14:paraId="687846D4" w14:textId="77777777" w:rsidR="0092153C" w:rsidRPr="00571E50" w:rsidDel="00E13710" w:rsidRDefault="0092153C" w:rsidP="008E4973">
      <w:pPr>
        <w:pStyle w:val="Heading4"/>
        <w:tabs>
          <w:tab w:val="left" w:pos="2127"/>
        </w:tabs>
        <w:ind w:left="2127" w:hanging="709"/>
        <w:rPr>
          <w:del w:id="133" w:author="Paul Shi" w:date="2022-03-22T21:35:00Z"/>
        </w:rPr>
      </w:pPr>
      <w:del w:id="134" w:author="Paul Shi" w:date="2022-03-22T21:35:00Z">
        <w:r w:rsidRPr="00571E50" w:rsidDel="00E13710">
          <w:delText xml:space="preserve">Bond: </w:delText>
        </w:r>
        <w:r w:rsidR="000D7C5D" w:rsidRPr="00BC5641" w:rsidDel="00E13710">
          <w:rPr>
            <w:highlight w:val="yellow"/>
          </w:rPr>
          <w:delText>[</w:delText>
        </w:r>
        <w:r w:rsidRPr="00BC5641" w:rsidDel="00E13710">
          <w:rPr>
            <w:highlight w:val="yellow"/>
          </w:rPr>
          <w:delText>running</w:delText>
        </w:r>
        <w:r w:rsidR="000D7C5D" w:rsidRPr="00BC5641" w:rsidDel="00E13710">
          <w:rPr>
            <w:highlight w:val="yellow"/>
          </w:rPr>
          <w:delText>] [stack]</w:delText>
        </w:r>
        <w:r w:rsidRPr="00BC5641" w:rsidDel="00E13710">
          <w:rPr>
            <w:highlight w:val="yellow"/>
          </w:rPr>
          <w:delText>.</w:delText>
        </w:r>
      </w:del>
    </w:p>
    <w:p w14:paraId="69420F2D" w14:textId="77777777" w:rsidR="0092153C" w:rsidRPr="00571E50" w:rsidDel="00E13710" w:rsidRDefault="0092153C" w:rsidP="008E4973">
      <w:pPr>
        <w:pStyle w:val="Heading4"/>
        <w:tabs>
          <w:tab w:val="left" w:pos="2127"/>
        </w:tabs>
        <w:ind w:left="2127" w:hanging="709"/>
        <w:rPr>
          <w:del w:id="135" w:author="Paul Shi" w:date="2022-03-22T21:35:00Z"/>
        </w:rPr>
      </w:pPr>
      <w:del w:id="136" w:author="Paul Shi" w:date="2022-03-22T21:35:00Z">
        <w:r w:rsidRPr="00571E50" w:rsidDel="00E13710">
          <w:delText xml:space="preserve">Coursing height: </w:delText>
        </w:r>
        <w:r w:rsidR="00C3424B" w:rsidRPr="00571E50" w:rsidDel="00E13710">
          <w:delText xml:space="preserve"> </w:delText>
        </w:r>
        <w:r w:rsidRPr="00571E50" w:rsidDel="00E13710">
          <w:delText>200</w:delText>
        </w:r>
        <w:r w:rsidR="00941CD7" w:rsidRPr="00571E50" w:rsidDel="00E13710">
          <w:delText xml:space="preserve"> mm for one block and one joint</w:delText>
        </w:r>
        <w:r w:rsidR="00B10894" w:rsidRPr="00571E50" w:rsidDel="00E13710">
          <w:delText>.</w:delText>
        </w:r>
      </w:del>
    </w:p>
    <w:p w14:paraId="264D1B39" w14:textId="77777777" w:rsidR="0092153C" w:rsidRPr="00571E50" w:rsidDel="00E13710" w:rsidRDefault="0092153C" w:rsidP="008E4973">
      <w:pPr>
        <w:pStyle w:val="Heading4"/>
        <w:tabs>
          <w:tab w:val="left" w:pos="2127"/>
        </w:tabs>
        <w:ind w:left="2127" w:hanging="709"/>
        <w:rPr>
          <w:del w:id="137" w:author="Paul Shi" w:date="2022-03-22T21:35:00Z"/>
        </w:rPr>
      </w:pPr>
      <w:del w:id="138" w:author="Paul Shi" w:date="2022-03-22T21:35:00Z">
        <w:r w:rsidRPr="00571E50" w:rsidDel="00E13710">
          <w:delText xml:space="preserve">Jointing: </w:delText>
        </w:r>
        <w:r w:rsidR="00C3424B" w:rsidRPr="00571E50" w:rsidDel="00E13710">
          <w:delText xml:space="preserve"> </w:delText>
        </w:r>
        <w:r w:rsidRPr="00571E50" w:rsidDel="00E13710">
          <w:delText xml:space="preserve">concave where exposed or where paint or </w:delText>
        </w:r>
        <w:r w:rsidR="00C3424B" w:rsidRPr="00571E50" w:rsidDel="00E13710">
          <w:delText>an</w:delText>
        </w:r>
        <w:r w:rsidRPr="00571E50" w:rsidDel="00E13710">
          <w:delText>other finish coating is specified</w:delText>
        </w:r>
        <w:r w:rsidR="00C3424B" w:rsidRPr="00571E50" w:rsidDel="00E13710">
          <w:delText xml:space="preserve"> in the Contract Documents</w:delText>
        </w:r>
        <w:r w:rsidRPr="00571E50" w:rsidDel="00E13710">
          <w:delText>.</w:delText>
        </w:r>
      </w:del>
    </w:p>
    <w:p w14:paraId="771A266E" w14:textId="77777777" w:rsidR="000D7C5D" w:rsidRPr="0051662B" w:rsidDel="00E13710" w:rsidRDefault="000D7C5D" w:rsidP="0051662B">
      <w:pPr>
        <w:pStyle w:val="Heading3"/>
        <w:rPr>
          <w:del w:id="139" w:author="Paul Shi" w:date="2022-03-22T21:36:00Z"/>
        </w:rPr>
      </w:pPr>
      <w:del w:id="140" w:author="Paul Shi" w:date="2022-03-22T21:36:00Z">
        <w:r w:rsidRPr="0051662B" w:rsidDel="00E13710">
          <w:delText>Prefaced concrete block units</w:delText>
        </w:r>
      </w:del>
    </w:p>
    <w:p w14:paraId="41414A2A" w14:textId="77777777" w:rsidR="000D7C5D" w:rsidRPr="00571E50" w:rsidDel="00E13710" w:rsidRDefault="000D7C5D" w:rsidP="008E4973">
      <w:pPr>
        <w:pStyle w:val="Heading4"/>
        <w:tabs>
          <w:tab w:val="left" w:pos="2127"/>
        </w:tabs>
        <w:ind w:left="2127" w:hanging="709"/>
        <w:rPr>
          <w:del w:id="141" w:author="Paul Shi" w:date="2022-03-22T21:36:00Z"/>
        </w:rPr>
      </w:pPr>
      <w:del w:id="142" w:author="Paul Shi" w:date="2022-03-22T21:36:00Z">
        <w:r w:rsidRPr="00571E50" w:rsidDel="00E13710">
          <w:delText xml:space="preserve">Bond: </w:delText>
        </w:r>
        <w:r w:rsidR="00C3424B" w:rsidRPr="00571E50" w:rsidDel="00E13710">
          <w:delText xml:space="preserve"> </w:delText>
        </w:r>
        <w:r w:rsidRPr="00571E50" w:rsidDel="00E13710">
          <w:delText>running stack.</w:delText>
        </w:r>
      </w:del>
    </w:p>
    <w:p w14:paraId="00C6FF02" w14:textId="77777777" w:rsidR="000D7C5D" w:rsidRPr="00571E50" w:rsidDel="00E13710" w:rsidRDefault="000D7C5D" w:rsidP="008E4973">
      <w:pPr>
        <w:pStyle w:val="Heading4"/>
        <w:tabs>
          <w:tab w:val="left" w:pos="2127"/>
        </w:tabs>
        <w:ind w:left="2127" w:hanging="709"/>
        <w:rPr>
          <w:del w:id="143" w:author="Paul Shi" w:date="2022-03-22T21:36:00Z"/>
        </w:rPr>
      </w:pPr>
      <w:del w:id="144" w:author="Paul Shi" w:date="2022-03-22T21:36:00Z">
        <w:r w:rsidRPr="00571E50" w:rsidDel="00E13710">
          <w:delText xml:space="preserve">Coursing height: </w:delText>
        </w:r>
        <w:r w:rsidRPr="00BC5641" w:rsidDel="00E13710">
          <w:rPr>
            <w:highlight w:val="yellow"/>
          </w:rPr>
          <w:delText>[_____]</w:delText>
        </w:r>
        <w:r w:rsidRPr="00571E50" w:rsidDel="00E13710">
          <w:delText xml:space="preserve"> mm for one block and one joint.</w:delText>
        </w:r>
      </w:del>
    </w:p>
    <w:p w14:paraId="6D31A9B8" w14:textId="77777777" w:rsidR="000D7C5D" w:rsidRPr="00571E50" w:rsidDel="00E13710" w:rsidRDefault="000D7C5D" w:rsidP="008E4973">
      <w:pPr>
        <w:pStyle w:val="Heading4"/>
        <w:tabs>
          <w:tab w:val="left" w:pos="2127"/>
        </w:tabs>
        <w:ind w:left="2127" w:hanging="709"/>
        <w:rPr>
          <w:del w:id="145" w:author="Paul Shi" w:date="2022-03-22T21:36:00Z"/>
        </w:rPr>
      </w:pPr>
      <w:del w:id="146" w:author="Paul Shi" w:date="2022-03-22T21:36:00Z">
        <w:r w:rsidRPr="00571E50" w:rsidDel="00E13710">
          <w:delText>Jointing: provide concave joints.</w:delText>
        </w:r>
      </w:del>
    </w:p>
    <w:p w14:paraId="2548E850" w14:textId="77777777" w:rsidR="000D7C5D" w:rsidRPr="00571E50" w:rsidDel="00E13710" w:rsidRDefault="000D7C5D" w:rsidP="008E4973">
      <w:pPr>
        <w:pStyle w:val="Heading4"/>
        <w:tabs>
          <w:tab w:val="left" w:pos="2127"/>
        </w:tabs>
        <w:ind w:left="2127" w:hanging="709"/>
        <w:rPr>
          <w:del w:id="147" w:author="Paul Shi" w:date="2022-03-22T21:36:00Z"/>
        </w:rPr>
      </w:pPr>
      <w:del w:id="148" w:author="Paul Shi" w:date="2022-03-22T21:36:00Z">
        <w:r w:rsidRPr="00571E50" w:rsidDel="00E13710">
          <w:delText xml:space="preserve">Clean block faces using soft cloths before </w:delText>
        </w:r>
        <w:r w:rsidR="00C3424B" w:rsidRPr="00571E50" w:rsidDel="00E13710">
          <w:delText xml:space="preserve">the </w:delText>
        </w:r>
        <w:r w:rsidRPr="00571E50" w:rsidDel="00E13710">
          <w:delText xml:space="preserve">mortar hardens </w:delText>
        </w:r>
        <w:r w:rsidR="00C3424B" w:rsidRPr="00571E50" w:rsidDel="00E13710">
          <w:delText xml:space="preserve">and </w:delText>
        </w:r>
        <w:r w:rsidRPr="00571E50" w:rsidDel="00E13710">
          <w:delText xml:space="preserve">rake to </w:delText>
        </w:r>
        <w:r w:rsidR="00C3424B" w:rsidRPr="00571E50" w:rsidDel="00E13710">
          <w:delText xml:space="preserve">a </w:delText>
        </w:r>
        <w:r w:rsidRPr="00571E50" w:rsidDel="00E13710">
          <w:delText xml:space="preserve">10 mm depth. </w:delText>
        </w:r>
        <w:r w:rsidR="00C3424B" w:rsidRPr="00571E50" w:rsidDel="00E13710">
          <w:delText xml:space="preserve"> </w:delText>
        </w:r>
        <w:r w:rsidRPr="00571E50" w:rsidDel="00E13710">
          <w:delText xml:space="preserve">After </w:delText>
        </w:r>
        <w:r w:rsidR="00C3424B" w:rsidRPr="00571E50" w:rsidDel="00E13710">
          <w:delText xml:space="preserve">the </w:delText>
        </w:r>
        <w:r w:rsidRPr="00571E50" w:rsidDel="00E13710">
          <w:delText>completion of block laying</w:delText>
        </w:r>
        <w:r w:rsidR="00C3424B" w:rsidRPr="00571E50" w:rsidDel="00E13710">
          <w:delText>,</w:delText>
        </w:r>
        <w:r w:rsidRPr="00571E50" w:rsidDel="00E13710">
          <w:delText xml:space="preserve"> fill </w:delText>
        </w:r>
        <w:r w:rsidR="00C3424B" w:rsidRPr="00571E50" w:rsidDel="00E13710">
          <w:delText xml:space="preserve">the </w:delText>
        </w:r>
        <w:r w:rsidRPr="00571E50" w:rsidDel="00E13710">
          <w:delText xml:space="preserve">joints with pointing mortar then point to provide concave joints. </w:delText>
        </w:r>
        <w:r w:rsidR="00C3424B" w:rsidRPr="00571E50" w:rsidDel="00E13710">
          <w:delText xml:space="preserve"> </w:delText>
        </w:r>
        <w:r w:rsidRPr="00571E50" w:rsidDel="00E13710">
          <w:delText>Repeat cleaning of faces.</w:delText>
        </w:r>
      </w:del>
    </w:p>
    <w:p w14:paraId="79051CCD" w14:textId="77777777" w:rsidR="0092153C" w:rsidRPr="0051662B" w:rsidRDefault="0092153C" w:rsidP="0051662B">
      <w:pPr>
        <w:pStyle w:val="Heading3"/>
      </w:pPr>
      <w:r w:rsidRPr="0051662B">
        <w:t>Concrete block lintels</w:t>
      </w:r>
    </w:p>
    <w:p w14:paraId="542ED936" w14:textId="77777777" w:rsidR="00E13710" w:rsidRPr="00571E50" w:rsidRDefault="00E13710" w:rsidP="00E13710">
      <w:pPr>
        <w:pStyle w:val="Heading4"/>
        <w:numPr>
          <w:ilvl w:val="3"/>
          <w:numId w:val="15"/>
        </w:numPr>
        <w:tabs>
          <w:tab w:val="left" w:pos="2127"/>
        </w:tabs>
        <w:ind w:left="2127" w:hanging="709"/>
        <w:rPr>
          <w:ins w:id="149" w:author="Paul Shi" w:date="2022-03-22T21:37:00Z"/>
        </w:rPr>
      </w:pPr>
      <w:ins w:id="150" w:author="Paul Shi" w:date="2022-03-22T21:37:00Z">
        <w:r w:rsidRPr="00571E50">
          <w:t>Install reinforced concrete block lintels over openings in masonry where steel or reinforced concrete lintels are not indicated in the Contract Documents.</w:t>
        </w:r>
      </w:ins>
    </w:p>
    <w:p w14:paraId="244FC675" w14:textId="77777777" w:rsidR="00E13710" w:rsidRPr="00571E50" w:rsidRDefault="00E13710" w:rsidP="00E13710">
      <w:pPr>
        <w:pStyle w:val="Heading4"/>
        <w:numPr>
          <w:ilvl w:val="3"/>
          <w:numId w:val="15"/>
        </w:numPr>
        <w:tabs>
          <w:tab w:val="left" w:pos="2127"/>
        </w:tabs>
        <w:ind w:left="2127" w:hanging="709"/>
        <w:rPr>
          <w:ins w:id="151" w:author="Paul Shi" w:date="2022-03-22T21:37:00Z"/>
        </w:rPr>
      </w:pPr>
      <w:ins w:id="152" w:author="Paul Shi" w:date="2022-03-22T21:37:00Z">
        <w:r w:rsidRPr="00571E50">
          <w:t xml:space="preserve">End bearing:  </w:t>
        </w:r>
        <w:r>
          <w:t>Minimum of</w:t>
        </w:r>
        <w:r w:rsidRPr="00571E50">
          <w:t xml:space="preserve"> 200 mm.</w:t>
        </w:r>
      </w:ins>
    </w:p>
    <w:p w14:paraId="237D482E" w14:textId="77777777" w:rsidR="00E13710" w:rsidRDefault="004C4087" w:rsidP="00E13710">
      <w:pPr>
        <w:pStyle w:val="Heading4"/>
        <w:numPr>
          <w:ilvl w:val="3"/>
          <w:numId w:val="15"/>
        </w:numPr>
        <w:rPr>
          <w:ins w:id="153" w:author="Paul Shi" w:date="2022-03-22T21:37:00Z"/>
        </w:rPr>
      </w:pPr>
      <w:ins w:id="154" w:author="Paul Shi" w:date="2022-04-13T09:12:00Z">
        <w:r>
          <w:lastRenderedPageBreak/>
          <w:t>Unless noted on Contract Drawings, c</w:t>
        </w:r>
      </w:ins>
      <w:ins w:id="155" w:author="Paul Shi" w:date="2022-03-22T21:37:00Z">
        <w:r w:rsidR="00E13710">
          <w:t>onstruct concrete block lintels and bond beams with 200 mm deep bond beam units. Fill voids of units with concrete and reinforce with 2-15M deformed steel bars</w:t>
        </w:r>
      </w:ins>
      <w:ins w:id="156" w:author="Paul Shi" w:date="2022-04-13T09:12:00Z">
        <w:r>
          <w:t>.</w:t>
        </w:r>
      </w:ins>
    </w:p>
    <w:p w14:paraId="1846BFBD" w14:textId="77777777" w:rsidR="00E13710" w:rsidRDefault="00E13710" w:rsidP="00E13710">
      <w:pPr>
        <w:pStyle w:val="Heading4"/>
        <w:numPr>
          <w:ilvl w:val="3"/>
          <w:numId w:val="15"/>
        </w:numPr>
        <w:rPr>
          <w:ins w:id="157" w:author="Paul Shi" w:date="2022-03-22T21:37:00Z"/>
        </w:rPr>
      </w:pPr>
      <w:ins w:id="158" w:author="Paul Shi" w:date="2022-03-22T21:37:00Z">
        <w:r>
          <w:t xml:space="preserve">Concrete for lintels and bond beams shall be 30 MPa structural concrete with 10 mm nominal size coarse aggregate conforming to </w:t>
        </w:r>
        <w:bookmarkStart w:id="159" w:name="_Hlk75781132"/>
        <w:r>
          <w:t>Section 03300 – Cast-In-Place-Concrete.</w:t>
        </w:r>
        <w:bookmarkEnd w:id="159"/>
      </w:ins>
    </w:p>
    <w:p w14:paraId="6D3683E2" w14:textId="77777777" w:rsidR="00E13710" w:rsidRDefault="00E13710" w:rsidP="00E13710">
      <w:pPr>
        <w:pStyle w:val="Heading4"/>
        <w:numPr>
          <w:ilvl w:val="3"/>
          <w:numId w:val="15"/>
        </w:numPr>
        <w:rPr>
          <w:ins w:id="160" w:author="Paul Shi" w:date="2022-03-22T21:37:00Z"/>
        </w:rPr>
      </w:pPr>
      <w:ins w:id="161" w:author="Paul Shi" w:date="2022-03-22T21:37:00Z">
        <w:r>
          <w:t>Reinforcing for lintels and bond beams shall conform to Section 03200 – Concrete Reinforcement.</w:t>
        </w:r>
      </w:ins>
    </w:p>
    <w:p w14:paraId="5F6E6737" w14:textId="77777777" w:rsidR="00E13710" w:rsidRDefault="00E13710" w:rsidP="00E13710">
      <w:pPr>
        <w:pStyle w:val="Heading4"/>
        <w:numPr>
          <w:ilvl w:val="3"/>
          <w:numId w:val="15"/>
        </w:numPr>
        <w:rPr>
          <w:ins w:id="162" w:author="Paul Shi" w:date="2022-03-22T21:37:00Z"/>
        </w:rPr>
      </w:pPr>
      <w:ins w:id="163" w:author="Paul Shi" w:date="2022-03-22T21:37:00Z">
        <w:r>
          <w:t>Support and brace block lintels level and secure to prevent movement or deflection during curing period. Allow blocks to cure at least 10 days before applying load.  Block lintels shall have 200 mm minimum bearing at each end.</w:t>
        </w:r>
      </w:ins>
    </w:p>
    <w:p w14:paraId="297A9B66" w14:textId="77777777" w:rsidR="00E13710" w:rsidRDefault="00E13710" w:rsidP="00E13710">
      <w:pPr>
        <w:pStyle w:val="Heading4"/>
        <w:numPr>
          <w:ilvl w:val="3"/>
          <w:numId w:val="15"/>
        </w:numPr>
        <w:rPr>
          <w:ins w:id="164" w:author="Paul Shi" w:date="2022-03-22T21:37:00Z"/>
        </w:rPr>
      </w:pPr>
      <w:ins w:id="165" w:author="Paul Shi" w:date="2022-03-22T21:37:00Z">
        <w:r>
          <w:t>Install solid concrete masonry bearing blocks at the jambs of all concrete block lintels. Provide bearing blocks of same material and appearance as adjacent wall surface</w:t>
        </w:r>
      </w:ins>
    </w:p>
    <w:p w14:paraId="5FA8598A" w14:textId="77777777" w:rsidR="0092153C" w:rsidRPr="00571E50" w:rsidDel="00E13710" w:rsidRDefault="0092153C" w:rsidP="008E4973">
      <w:pPr>
        <w:pStyle w:val="Heading4"/>
        <w:tabs>
          <w:tab w:val="left" w:pos="2127"/>
        </w:tabs>
        <w:ind w:left="2127" w:hanging="709"/>
        <w:rPr>
          <w:del w:id="166" w:author="Paul Shi" w:date="2022-03-22T21:36:00Z"/>
        </w:rPr>
      </w:pPr>
      <w:del w:id="167" w:author="Paul Shi" w:date="2022-03-22T21:36:00Z">
        <w:r w:rsidRPr="00571E50" w:rsidDel="00E13710">
          <w:delText>Install reinforced concrete block lintels over openings in masonry where steel or reinforced concrete lintels are not indicated</w:delText>
        </w:r>
        <w:r w:rsidR="00B10894" w:rsidRPr="00571E50" w:rsidDel="00E13710">
          <w:delText xml:space="preserve"> in the Contract Documents</w:delText>
        </w:r>
        <w:r w:rsidRPr="00571E50" w:rsidDel="00E13710">
          <w:delText>.</w:delText>
        </w:r>
      </w:del>
    </w:p>
    <w:p w14:paraId="587FF9E5" w14:textId="77777777" w:rsidR="0092153C" w:rsidDel="00E13710" w:rsidRDefault="0092153C" w:rsidP="008E4973">
      <w:pPr>
        <w:pStyle w:val="Heading4"/>
        <w:tabs>
          <w:tab w:val="left" w:pos="2127"/>
        </w:tabs>
        <w:ind w:left="2127" w:hanging="709"/>
        <w:rPr>
          <w:del w:id="168" w:author="Paul Shi" w:date="2022-03-22T21:36:00Z"/>
        </w:rPr>
      </w:pPr>
      <w:del w:id="169" w:author="Paul Shi" w:date="2022-03-22T21:36:00Z">
        <w:r w:rsidRPr="00571E50" w:rsidDel="00E13710">
          <w:delText xml:space="preserve">End bearing: </w:delText>
        </w:r>
        <w:r w:rsidR="00C3424B" w:rsidRPr="00571E50" w:rsidDel="00E13710">
          <w:delText xml:space="preserve"> </w:delText>
        </w:r>
        <w:r w:rsidR="004D63A9" w:rsidDel="00E13710">
          <w:delText>Minimum of</w:delText>
        </w:r>
        <w:r w:rsidRPr="00571E50" w:rsidDel="00E13710">
          <w:delText xml:space="preserve"> 200 mm.</w:delText>
        </w:r>
      </w:del>
    </w:p>
    <w:p w14:paraId="40A29C36" w14:textId="77777777" w:rsidR="00E13710" w:rsidRPr="000A6C68" w:rsidRDefault="00E13710" w:rsidP="00E13710">
      <w:pPr>
        <w:pStyle w:val="Heading3"/>
        <w:numPr>
          <w:ilvl w:val="2"/>
          <w:numId w:val="15"/>
        </w:numPr>
        <w:rPr>
          <w:ins w:id="170" w:author="Paul Shi" w:date="2022-03-22T21:38:00Z"/>
        </w:rPr>
      </w:pPr>
      <w:ins w:id="171" w:author="Paul Shi" w:date="2022-03-22T21:38:00Z">
        <w:r w:rsidRPr="000A6C68">
          <w:t>Masonry reinforcement and ties</w:t>
        </w:r>
      </w:ins>
    </w:p>
    <w:p w14:paraId="394F8B2D" w14:textId="77777777" w:rsidR="00E13710" w:rsidRDefault="00E13710">
      <w:pPr>
        <w:pStyle w:val="Heading4"/>
        <w:numPr>
          <w:ilvl w:val="3"/>
          <w:numId w:val="25"/>
        </w:numPr>
        <w:rPr>
          <w:ins w:id="172" w:author="Paul Shi" w:date="2022-03-22T21:38:00Z"/>
        </w:rPr>
        <w:pPrChange w:id="173" w:author="Paul Shi" w:date="2022-03-22T21:38:00Z">
          <w:pPr>
            <w:pStyle w:val="Heading3"/>
            <w:numPr>
              <w:numId w:val="24"/>
            </w:numPr>
            <w:tabs>
              <w:tab w:val="clear" w:pos="1440"/>
              <w:tab w:val="num" w:pos="2160"/>
            </w:tabs>
            <w:ind w:left="2160"/>
          </w:pPr>
        </w:pPrChange>
      </w:pPr>
      <w:ins w:id="174" w:author="Paul Shi" w:date="2022-03-22T21:38:00Z">
        <w:r>
          <w:t>Install horizontal masonry reinforcing in all masonry walls spaced at 400 mm o/c vertically.</w:t>
        </w:r>
      </w:ins>
    </w:p>
    <w:p w14:paraId="3B9B02BB" w14:textId="77777777" w:rsidR="00E13710" w:rsidRDefault="00E13710" w:rsidP="00E13710">
      <w:pPr>
        <w:pStyle w:val="Heading3"/>
        <w:numPr>
          <w:ilvl w:val="2"/>
          <w:numId w:val="15"/>
        </w:numPr>
        <w:tabs>
          <w:tab w:val="clear" w:pos="1440"/>
          <w:tab w:val="num" w:pos="2160"/>
        </w:tabs>
        <w:ind w:left="2160"/>
        <w:rPr>
          <w:ins w:id="175" w:author="Paul Shi" w:date="2022-03-22T21:38:00Z"/>
        </w:rPr>
      </w:pPr>
      <w:ins w:id="176" w:author="Paul Shi" w:date="2022-03-22T21:38:00Z">
        <w:r>
          <w:t>Reinforce walls where thickness is reduced by a chase by placing horizontal reinforcing in every horizontal course, extending not less than 600 mm on each side of the chase.</w:t>
        </w:r>
      </w:ins>
    </w:p>
    <w:p w14:paraId="44C4A16A" w14:textId="77777777" w:rsidR="00E13710" w:rsidRDefault="00E13710" w:rsidP="00E13710">
      <w:pPr>
        <w:pStyle w:val="Heading3"/>
        <w:numPr>
          <w:ilvl w:val="2"/>
          <w:numId w:val="15"/>
        </w:numPr>
        <w:tabs>
          <w:tab w:val="clear" w:pos="1440"/>
          <w:tab w:val="num" w:pos="2160"/>
        </w:tabs>
        <w:ind w:left="2160"/>
        <w:rPr>
          <w:ins w:id="177" w:author="Paul Shi" w:date="2022-03-22T21:38:00Z"/>
        </w:rPr>
      </w:pPr>
      <w:ins w:id="178" w:author="Paul Shi" w:date="2022-03-22T21:38:00Z">
        <w:r>
          <w:t>Install horizontal masonry reinforcing in two consecutive courses above and below all openings in walls, extending not less than 900 mm on each side of opening.</w:t>
        </w:r>
      </w:ins>
    </w:p>
    <w:p w14:paraId="46714569" w14:textId="77777777" w:rsidR="00E13710" w:rsidRDefault="00E13710" w:rsidP="00E13710">
      <w:pPr>
        <w:pStyle w:val="Heading3"/>
        <w:numPr>
          <w:ilvl w:val="2"/>
          <w:numId w:val="15"/>
        </w:numPr>
        <w:tabs>
          <w:tab w:val="clear" w:pos="1440"/>
          <w:tab w:val="num" w:pos="2160"/>
        </w:tabs>
        <w:ind w:left="2160"/>
        <w:rPr>
          <w:ins w:id="179" w:author="Paul Shi" w:date="2022-03-22T21:38:00Z"/>
        </w:rPr>
      </w:pPr>
      <w:ins w:id="180" w:author="Paul Shi" w:date="2022-03-22T21:38:00Z">
        <w:r>
          <w:t>Install vertic</w:t>
        </w:r>
        <w:r w:rsidRPr="00DB7C47">
          <w:t>al masonry reinforcing</w:t>
        </w:r>
        <w:r>
          <w:t xml:space="preserve"> beside the openings in wall and at end of walls or interconnection of walls as indicated on the Contract Drawings. </w:t>
        </w:r>
      </w:ins>
    </w:p>
    <w:p w14:paraId="0280A830" w14:textId="77777777" w:rsidR="00E13710" w:rsidRDefault="00E13710" w:rsidP="00E13710">
      <w:pPr>
        <w:pStyle w:val="Heading3"/>
        <w:numPr>
          <w:ilvl w:val="2"/>
          <w:numId w:val="15"/>
        </w:numPr>
        <w:tabs>
          <w:tab w:val="clear" w:pos="1440"/>
          <w:tab w:val="num" w:pos="2160"/>
        </w:tabs>
        <w:ind w:left="2160"/>
        <w:rPr>
          <w:ins w:id="181" w:author="Paul Shi" w:date="2022-03-22T21:38:00Z"/>
        </w:rPr>
      </w:pPr>
      <w:ins w:id="182" w:author="Paul Shi" w:date="2022-03-22T21:38:00Z">
        <w:r>
          <w:t>Do not extend horizontal masonry reinforcement through control joints.</w:t>
        </w:r>
      </w:ins>
    </w:p>
    <w:p w14:paraId="1CC0E127" w14:textId="77777777" w:rsidR="00E13710" w:rsidRPr="00CA591A" w:rsidRDefault="00E13710" w:rsidP="00E13710">
      <w:pPr>
        <w:pStyle w:val="Heading3"/>
        <w:numPr>
          <w:ilvl w:val="2"/>
          <w:numId w:val="15"/>
        </w:numPr>
        <w:tabs>
          <w:tab w:val="clear" w:pos="1440"/>
          <w:tab w:val="num" w:pos="2160"/>
        </w:tabs>
        <w:ind w:left="2160"/>
        <w:rPr>
          <w:ins w:id="183" w:author="Paul Shi" w:date="2022-03-22T21:38:00Z"/>
        </w:rPr>
      </w:pPr>
      <w:ins w:id="184" w:author="Paul Shi" w:date="2022-03-22T21:38:00Z">
        <w:r w:rsidRPr="00CA591A">
          <w:t>Tie exterior wythe of cavity walls to new masonry backup with slotted block ties at 800 mm horizontal and 600 mm vertical spacing and 300 mm maximum spacing around openings and ends. Install masonry connectors in accordance with CSA-A370 and CSA-A371.</w:t>
        </w:r>
      </w:ins>
    </w:p>
    <w:p w14:paraId="2E8A52FD" w14:textId="77777777" w:rsidR="00E13710" w:rsidRDefault="00E13710" w:rsidP="00E13710">
      <w:pPr>
        <w:pStyle w:val="Heading3"/>
        <w:numPr>
          <w:ilvl w:val="2"/>
          <w:numId w:val="15"/>
        </w:numPr>
        <w:tabs>
          <w:tab w:val="clear" w:pos="1440"/>
          <w:tab w:val="num" w:pos="2160"/>
        </w:tabs>
        <w:ind w:left="2160"/>
        <w:rPr>
          <w:ins w:id="185" w:author="Paul Shi" w:date="2022-03-22T21:38:00Z"/>
        </w:rPr>
      </w:pPr>
      <w:ins w:id="186" w:author="Paul Shi" w:date="2022-03-22T21:38:00Z">
        <w:r w:rsidRPr="00CA591A">
          <w:t xml:space="preserve">Tie exterior masonry veneer to existing masonry backup with </w:t>
        </w:r>
        <w:proofErr w:type="spellStart"/>
        <w:r w:rsidRPr="00CA591A">
          <w:t>Helifix</w:t>
        </w:r>
        <w:proofErr w:type="spellEnd"/>
        <w:r w:rsidRPr="00CA591A">
          <w:t xml:space="preserve"> anchors at 800 mm horizontal and 600 mm vertical spacing and 300 mm maximum spacing around openings and ends.</w:t>
        </w:r>
      </w:ins>
    </w:p>
    <w:p w14:paraId="0B9E78C6" w14:textId="77777777" w:rsidR="00E13710" w:rsidRDefault="00E13710" w:rsidP="00E13710">
      <w:pPr>
        <w:pStyle w:val="Heading3"/>
        <w:numPr>
          <w:ilvl w:val="2"/>
          <w:numId w:val="15"/>
        </w:numPr>
        <w:tabs>
          <w:tab w:val="clear" w:pos="1440"/>
          <w:tab w:val="num" w:pos="2160"/>
        </w:tabs>
        <w:ind w:left="2160"/>
        <w:rPr>
          <w:ins w:id="187" w:author="Paul Shi" w:date="2022-03-22T21:38:00Z"/>
        </w:rPr>
      </w:pPr>
      <w:ins w:id="188" w:author="Paul Shi" w:date="2022-03-22T21:38:00Z">
        <w:r>
          <w:t>Install vertical reinforcing where indicated on the Drawings but not less than 1-20M at 600mm spacing.</w:t>
        </w:r>
      </w:ins>
    </w:p>
    <w:p w14:paraId="598BF4A2" w14:textId="77777777" w:rsidR="00E13710" w:rsidRDefault="00E13710" w:rsidP="00E13710">
      <w:pPr>
        <w:pStyle w:val="Heading3"/>
        <w:numPr>
          <w:ilvl w:val="2"/>
          <w:numId w:val="15"/>
        </w:numPr>
        <w:tabs>
          <w:tab w:val="clear" w:pos="1440"/>
          <w:tab w:val="num" w:pos="2160"/>
        </w:tabs>
        <w:ind w:left="2160"/>
        <w:rPr>
          <w:ins w:id="189" w:author="Paul Shi" w:date="2022-03-22T21:38:00Z"/>
        </w:rPr>
      </w:pPr>
      <w:ins w:id="190" w:author="Paul Shi" w:date="2022-03-22T21:38:00Z">
        <w:r>
          <w:t>Fill voids in block where vertical reinforcing occurs with 20 MPa grout.  Fill voids after laying each course of block ensuring grout is well rodded in to completely fill voids.</w:t>
        </w:r>
      </w:ins>
    </w:p>
    <w:p w14:paraId="6934C73C" w14:textId="77777777" w:rsidR="00E13710" w:rsidRPr="00571E50" w:rsidRDefault="00E13710">
      <w:pPr>
        <w:pStyle w:val="Heading3"/>
        <w:numPr>
          <w:ilvl w:val="0"/>
          <w:numId w:val="0"/>
        </w:numPr>
        <w:ind w:left="1440"/>
        <w:rPr>
          <w:ins w:id="191" w:author="Paul Shi" w:date="2022-03-22T21:37:00Z"/>
        </w:rPr>
        <w:pPrChange w:id="192" w:author="Paul Shi" w:date="2022-03-22T21:38:00Z">
          <w:pPr>
            <w:pStyle w:val="Heading4"/>
            <w:tabs>
              <w:tab w:val="left" w:pos="2127"/>
            </w:tabs>
            <w:ind w:left="2127" w:hanging="709"/>
          </w:pPr>
        </w:pPrChange>
      </w:pPr>
    </w:p>
    <w:p w14:paraId="28CC4794" w14:textId="77777777" w:rsidR="0092153C" w:rsidRPr="00571E50" w:rsidRDefault="0092153C">
      <w:pPr>
        <w:pStyle w:val="Heading2"/>
      </w:pPr>
      <w:r w:rsidRPr="00571E50">
        <w:rPr>
          <w:u w:val="single"/>
        </w:rPr>
        <w:t>Cleaning</w:t>
      </w:r>
    </w:p>
    <w:p w14:paraId="3FE2B921" w14:textId="68AFACC6" w:rsidR="0092153C" w:rsidRPr="00571E50" w:rsidRDefault="00947047" w:rsidP="00962E41">
      <w:pPr>
        <w:pStyle w:val="Heading4"/>
        <w:tabs>
          <w:tab w:val="left" w:pos="1418"/>
        </w:tabs>
        <w:ind w:left="1418" w:hanging="709"/>
      </w:pPr>
      <w:del w:id="193" w:author="Paul Shi" w:date="2022-03-22T21:38:00Z">
        <w:r w:rsidRPr="00CD176D" w:rsidDel="00E13710">
          <w:rPr>
            <w:rPrChange w:id="194" w:author="Mabel Chow" w:date="2022-11-26T08:21:00Z">
              <w:rPr>
                <w:highlight w:val="yellow"/>
              </w:rPr>
            </w:rPrChange>
          </w:rPr>
          <w:delText>[</w:delText>
        </w:r>
      </w:del>
      <w:r w:rsidR="0092153C" w:rsidRPr="00CD176D">
        <w:rPr>
          <w:rPrChange w:id="195" w:author="Mabel Chow" w:date="2022-11-26T08:21:00Z">
            <w:rPr>
              <w:highlight w:val="yellow"/>
            </w:rPr>
          </w:rPrChange>
        </w:rPr>
        <w:t>Standard</w:t>
      </w:r>
      <w:ins w:id="196" w:author="Mabel Chow" w:date="2022-11-26T08:21:00Z">
        <w:r w:rsidR="00CD176D">
          <w:t xml:space="preserve"> </w:t>
        </w:r>
      </w:ins>
      <w:del w:id="197" w:author="Paul Shi" w:date="2022-03-22T21:38:00Z">
        <w:r w:rsidRPr="00CD176D" w:rsidDel="00E13710">
          <w:rPr>
            <w:rPrChange w:id="198" w:author="Mabel Chow" w:date="2022-11-26T08:21:00Z">
              <w:rPr>
                <w:highlight w:val="yellow"/>
              </w:rPr>
            </w:rPrChange>
          </w:rPr>
          <w:delText>]</w:delText>
        </w:r>
        <w:r w:rsidRPr="00CD176D" w:rsidDel="00E13710">
          <w:delText xml:space="preserve"> and </w:delText>
        </w:r>
        <w:r w:rsidRPr="00CD176D" w:rsidDel="00E13710">
          <w:rPr>
            <w:rPrChange w:id="199" w:author="Mabel Chow" w:date="2022-11-26T08:21:00Z">
              <w:rPr>
                <w:highlight w:val="yellow"/>
              </w:rPr>
            </w:rPrChange>
          </w:rPr>
          <w:delText>[Decorative]</w:delText>
        </w:r>
        <w:r w:rsidR="0092153C" w:rsidRPr="00CD176D" w:rsidDel="00E13710">
          <w:delText xml:space="preserve"> </w:delText>
        </w:r>
      </w:del>
      <w:r w:rsidR="0092153C" w:rsidRPr="00CD176D">
        <w:t xml:space="preserve">Block: </w:t>
      </w:r>
      <w:r w:rsidR="00C3424B" w:rsidRPr="00CD176D">
        <w:t xml:space="preserve"> </w:t>
      </w:r>
      <w:r w:rsidR="0092153C" w:rsidRPr="00CD176D">
        <w:t>Allo</w:t>
      </w:r>
      <w:r w:rsidR="0092153C" w:rsidRPr="00571E50">
        <w:t xml:space="preserve">w mortar droppings on masonry to partially dry then remove by means of trowel, followed by rubbing lightly with </w:t>
      </w:r>
      <w:r w:rsidR="00B10894" w:rsidRPr="00571E50">
        <w:t xml:space="preserve">a </w:t>
      </w:r>
      <w:r w:rsidR="0092153C" w:rsidRPr="00571E50">
        <w:t>small piece of block and finally by brushing.</w:t>
      </w:r>
    </w:p>
    <w:p w14:paraId="77E501F3" w14:textId="77777777" w:rsidR="00D273EA" w:rsidRPr="0051662B" w:rsidRDefault="00D273EA" w:rsidP="0051662B">
      <w:pPr>
        <w:pStyle w:val="Heading3"/>
      </w:pPr>
      <w:r w:rsidRPr="0051662B">
        <w:t>Upon completion of installation, remove surplus materials, rubbish, tolls, and equipment barriers off the Site.</w:t>
      </w:r>
    </w:p>
    <w:p w14:paraId="2788B4C0" w14:textId="77777777" w:rsidR="00D273EA" w:rsidRPr="00571E50" w:rsidRDefault="00D273EA" w:rsidP="00D273EA">
      <w:pPr>
        <w:pStyle w:val="Heading4"/>
        <w:numPr>
          <w:ilvl w:val="0"/>
          <w:numId w:val="0"/>
        </w:numPr>
        <w:ind w:left="4320"/>
      </w:pPr>
    </w:p>
    <w:p w14:paraId="428AEBC3" w14:textId="77777777" w:rsidR="0092153C" w:rsidRPr="00571E50" w:rsidRDefault="0092153C">
      <w:pPr>
        <w:pStyle w:val="Other"/>
        <w:spacing w:before="240"/>
        <w:jc w:val="center"/>
        <w:rPr>
          <w:rFonts w:ascii="Calibri" w:hAnsi="Calibri"/>
          <w:b/>
          <w:sz w:val="22"/>
          <w:szCs w:val="22"/>
        </w:rPr>
      </w:pPr>
      <w:r w:rsidRPr="00571E50">
        <w:rPr>
          <w:rFonts w:ascii="Calibri" w:hAnsi="Calibri"/>
          <w:b/>
          <w:sz w:val="22"/>
          <w:szCs w:val="22"/>
        </w:rPr>
        <w:t>END OF SECTION</w:t>
      </w:r>
    </w:p>
    <w:sectPr w:rsidR="0092153C" w:rsidRPr="00571E50">
      <w:headerReference w:type="default" r:id="rId14"/>
      <w:headerReference w:type="first" r:id="rId15"/>
      <w:pgSz w:w="12240" w:h="15840" w:code="1"/>
      <w:pgMar w:top="1440" w:right="720" w:bottom="1440" w:left="72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7" w:author="Radulovic, Nicole" w:date="2022-11-03T11:55:00Z" w:initials="RN">
    <w:p w14:paraId="5BD25033" w14:textId="77777777" w:rsidR="004C262D" w:rsidRDefault="004C262D">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250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25033" w16cid:durableId="270E2A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FAD4" w14:textId="77777777" w:rsidR="005F3F65" w:rsidRDefault="005F3F65">
      <w:r>
        <w:separator/>
      </w:r>
    </w:p>
  </w:endnote>
  <w:endnote w:type="continuationSeparator" w:id="0">
    <w:p w14:paraId="597F3C78" w14:textId="77777777" w:rsidR="005F3F65" w:rsidRDefault="005F3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876A3" w14:textId="77777777" w:rsidR="005F3F65" w:rsidRDefault="005F3F65">
      <w:r>
        <w:separator/>
      </w:r>
    </w:p>
  </w:footnote>
  <w:footnote w:type="continuationSeparator" w:id="0">
    <w:p w14:paraId="6BFD60DF" w14:textId="77777777" w:rsidR="005F3F65" w:rsidRDefault="005F3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9AB92" w14:textId="77777777" w:rsidR="006A28CD" w:rsidRPr="004D63A9" w:rsidRDefault="002514E5">
    <w:pPr>
      <w:pBdr>
        <w:top w:val="single" w:sz="4" w:space="1" w:color="auto"/>
      </w:pBdr>
      <w:tabs>
        <w:tab w:val="right" w:pos="10350"/>
      </w:tabs>
      <w:rPr>
        <w:rFonts w:cs="Arial"/>
      </w:rPr>
    </w:pPr>
    <w:r w:rsidRPr="002514E5">
      <w:rPr>
        <w:rFonts w:cs="Arial"/>
      </w:rPr>
      <w:t>Section 04220</w:t>
    </w:r>
    <w:r>
      <w:rPr>
        <w:rFonts w:cs="Arial"/>
      </w:rPr>
      <w:tab/>
    </w:r>
    <w:r w:rsidR="006A28CD" w:rsidRPr="004D63A9">
      <w:rPr>
        <w:rFonts w:cs="Arial"/>
      </w:rPr>
      <w:t>CONTRACT NO</w:t>
    </w:r>
    <w:r w:rsidR="006A28CD" w:rsidRPr="00BD27F6">
      <w:rPr>
        <w:rFonts w:cs="Arial"/>
      </w:rPr>
      <w:t xml:space="preserve">. </w:t>
    </w:r>
    <w:r w:rsidR="006A28CD" w:rsidRPr="00BD27F6">
      <w:rPr>
        <w:rFonts w:cs="Arial"/>
        <w:highlight w:val="yellow"/>
      </w:rPr>
      <w:t>[Insert Region Number]</w:t>
    </w:r>
    <w:r w:rsidR="006A28CD" w:rsidRPr="004D63A9">
      <w:rPr>
        <w:rFonts w:cs="Arial"/>
      </w:rPr>
      <w:tab/>
    </w:r>
  </w:p>
  <w:p w14:paraId="7F579F6F" w14:textId="77777777" w:rsidR="006A28CD" w:rsidRPr="004D63A9" w:rsidRDefault="002514E5">
    <w:pPr>
      <w:pBdr>
        <w:top w:val="single" w:sz="4" w:space="1" w:color="auto"/>
      </w:pBdr>
      <w:tabs>
        <w:tab w:val="left" w:pos="-1440"/>
        <w:tab w:val="left" w:pos="-720"/>
        <w:tab w:val="left" w:pos="0"/>
        <w:tab w:val="center" w:pos="5220"/>
        <w:tab w:val="right" w:pos="10350"/>
      </w:tabs>
      <w:rPr>
        <w:rFonts w:cs="Arial"/>
      </w:rPr>
    </w:pPr>
    <w:r w:rsidRPr="004D63A9">
      <w:rPr>
        <w:rFonts w:cs="Arial"/>
      </w:rPr>
      <w:t>2015-</w:t>
    </w:r>
    <w:r w:rsidR="002411F4">
      <w:rPr>
        <w:rFonts w:cs="Arial"/>
      </w:rPr>
      <w:t>1</w:t>
    </w:r>
    <w:r w:rsidRPr="004D63A9">
      <w:rPr>
        <w:rFonts w:cs="Arial"/>
      </w:rPr>
      <w:t>0</w:t>
    </w:r>
    <w:r w:rsidR="002411F4">
      <w:rPr>
        <w:rFonts w:cs="Arial"/>
      </w:rPr>
      <w:t>-19</w:t>
    </w:r>
    <w:r w:rsidR="006A28CD" w:rsidRPr="004D63A9">
      <w:rPr>
        <w:rFonts w:cs="Arial"/>
        <w:b/>
      </w:rPr>
      <w:tab/>
      <w:t>CONCRETE MASONRY UNITS</w:t>
    </w:r>
    <w:r w:rsidR="006A28CD" w:rsidRPr="004D63A9">
      <w:rPr>
        <w:rFonts w:cs="Arial"/>
      </w:rPr>
      <w:tab/>
    </w:r>
  </w:p>
  <w:p w14:paraId="5F8C4EC8" w14:textId="77777777" w:rsidR="006A28CD" w:rsidRPr="000F5950" w:rsidRDefault="002514E5">
    <w:pPr>
      <w:pBdr>
        <w:top w:val="single" w:sz="4" w:space="1" w:color="auto"/>
      </w:pBdr>
      <w:tabs>
        <w:tab w:val="center" w:pos="5175"/>
        <w:tab w:val="right" w:pos="10350"/>
      </w:tabs>
      <w:rPr>
        <w:rFonts w:cs="Arial"/>
      </w:rPr>
    </w:pPr>
    <w:r w:rsidRPr="004D63A9">
      <w:rPr>
        <w:rFonts w:cs="Arial"/>
      </w:rPr>
      <w:t xml:space="preserve">Page </w:t>
    </w:r>
    <w:r w:rsidRPr="004D63A9">
      <w:rPr>
        <w:rFonts w:cs="Arial"/>
      </w:rPr>
      <w:fldChar w:fldCharType="begin"/>
    </w:r>
    <w:r w:rsidRPr="00BD27F6">
      <w:rPr>
        <w:rFonts w:cs="Arial"/>
      </w:rPr>
      <w:instrText xml:space="preserve">PAGE </w:instrText>
    </w:r>
    <w:r w:rsidRPr="004D63A9">
      <w:rPr>
        <w:rFonts w:cs="Arial"/>
      </w:rPr>
      <w:fldChar w:fldCharType="separate"/>
    </w:r>
    <w:r w:rsidR="00052B19">
      <w:rPr>
        <w:rFonts w:cs="Arial"/>
        <w:noProof/>
      </w:rPr>
      <w:t>4</w:t>
    </w:r>
    <w:r w:rsidRPr="004D63A9">
      <w:rPr>
        <w:rFonts w:cs="Arial"/>
      </w:rPr>
      <w:fldChar w:fldCharType="end"/>
    </w:r>
    <w:r w:rsidRPr="004D63A9">
      <w:rPr>
        <w:rFonts w:cs="Arial"/>
      </w:rPr>
      <w:t xml:space="preserve"> </w:t>
    </w:r>
    <w:r w:rsidRPr="004D63A9">
      <w:rPr>
        <w:rFonts w:cs="Arial"/>
      </w:rPr>
      <w:tab/>
    </w:r>
    <w:r w:rsidRPr="004D63A9">
      <w:rPr>
        <w:rFonts w:cs="Arial"/>
      </w:rPr>
      <w:tab/>
    </w:r>
    <w:r w:rsidR="006A28CD" w:rsidRPr="004D63A9">
      <w:rPr>
        <w:rFonts w:cs="Arial"/>
      </w:rPr>
      <w:t xml:space="preserve">DATE:  </w:t>
    </w:r>
    <w:r w:rsidR="006A28CD" w:rsidRPr="00BD27F6">
      <w:rPr>
        <w:rFonts w:cs="Arial"/>
        <w:highlight w:val="yellow"/>
      </w:rPr>
      <w:t>[Insert Date, (e.g. Jan., 2000)]</w:t>
    </w:r>
    <w:r w:rsidR="006A28CD" w:rsidRPr="000F5950">
      <w:rPr>
        <w:rFonts w:cs="Arial"/>
      </w:rPr>
      <w:t xml:space="preserve"> </w:t>
    </w:r>
  </w:p>
  <w:p w14:paraId="24B73E14" w14:textId="77777777" w:rsidR="006A28CD" w:rsidRDefault="006A28CD">
    <w:pPr>
      <w:pStyle w:val="Header"/>
      <w:spacing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13C1A" w14:textId="77777777" w:rsidR="006A28CD" w:rsidRPr="004D63A9" w:rsidRDefault="006A28CD">
    <w:pPr>
      <w:pBdr>
        <w:top w:val="single" w:sz="4" w:space="1" w:color="auto"/>
      </w:pBdr>
      <w:tabs>
        <w:tab w:val="right" w:pos="10350"/>
      </w:tabs>
      <w:rPr>
        <w:rFonts w:cs="Arial"/>
      </w:rPr>
    </w:pPr>
    <w:r w:rsidRPr="00571E50">
      <w:rPr>
        <w:rFonts w:cs="Arial"/>
      </w:rPr>
      <w:t xml:space="preserve">CONTRACT </w:t>
    </w:r>
    <w:r w:rsidRPr="004D63A9">
      <w:rPr>
        <w:rFonts w:cs="Arial"/>
      </w:rPr>
      <w:t>NO</w:t>
    </w:r>
    <w:r w:rsidRPr="00BD27F6">
      <w:rPr>
        <w:rFonts w:cs="Arial"/>
      </w:rPr>
      <w:t xml:space="preserve">. </w:t>
    </w:r>
    <w:r w:rsidRPr="00BD27F6">
      <w:rPr>
        <w:rFonts w:cs="Arial"/>
        <w:highlight w:val="yellow"/>
      </w:rPr>
      <w:t>[Insert Region Number]</w:t>
    </w:r>
    <w:r w:rsidRPr="004D63A9">
      <w:rPr>
        <w:rFonts w:cs="Arial"/>
      </w:rPr>
      <w:tab/>
      <w:t>Section 04220</w:t>
    </w:r>
  </w:p>
  <w:p w14:paraId="2FEB787B" w14:textId="77777777" w:rsidR="006A28CD" w:rsidRPr="00B377C9" w:rsidRDefault="006A28CD">
    <w:pPr>
      <w:pBdr>
        <w:top w:val="single" w:sz="4" w:space="1" w:color="auto"/>
      </w:pBdr>
      <w:tabs>
        <w:tab w:val="left" w:pos="-1440"/>
        <w:tab w:val="left" w:pos="-720"/>
        <w:tab w:val="left" w:pos="0"/>
        <w:tab w:val="center" w:pos="5220"/>
        <w:tab w:val="right" w:pos="10350"/>
      </w:tabs>
      <w:rPr>
        <w:rFonts w:cs="Arial"/>
      </w:rPr>
    </w:pPr>
    <w:r w:rsidRPr="004D63A9">
      <w:rPr>
        <w:rFonts w:cs="Arial"/>
        <w:b/>
      </w:rPr>
      <w:tab/>
      <w:t>CONCRETE MASONRY UNITS</w:t>
    </w:r>
    <w:r w:rsidRPr="004D63A9">
      <w:rPr>
        <w:rFonts w:cs="Arial"/>
      </w:rPr>
      <w:tab/>
    </w:r>
    <w:r w:rsidR="0051662B" w:rsidRPr="00B377C9">
      <w:rPr>
        <w:rFonts w:cs="Arial"/>
      </w:rPr>
      <w:t>2015-</w:t>
    </w:r>
    <w:r w:rsidR="002411F4">
      <w:rPr>
        <w:rFonts w:cs="Arial"/>
      </w:rPr>
      <w:t>1</w:t>
    </w:r>
    <w:r w:rsidR="0051662B" w:rsidRPr="00B377C9">
      <w:rPr>
        <w:rFonts w:cs="Arial"/>
      </w:rPr>
      <w:t>0-</w:t>
    </w:r>
    <w:r w:rsidR="002411F4">
      <w:rPr>
        <w:rFonts w:cs="Arial"/>
      </w:rPr>
      <w:t>19</w:t>
    </w:r>
  </w:p>
  <w:p w14:paraId="7779C1A6" w14:textId="77777777" w:rsidR="006A28CD" w:rsidRPr="00571E50" w:rsidRDefault="006A28CD">
    <w:pPr>
      <w:pBdr>
        <w:top w:val="single" w:sz="4" w:space="1" w:color="auto"/>
      </w:pBdr>
      <w:tabs>
        <w:tab w:val="center" w:pos="5175"/>
        <w:tab w:val="right" w:pos="10350"/>
      </w:tabs>
      <w:rPr>
        <w:rFonts w:cs="Arial"/>
      </w:rPr>
    </w:pPr>
    <w:r w:rsidRPr="00DE741E">
      <w:rPr>
        <w:rFonts w:cs="Arial"/>
      </w:rPr>
      <w:t xml:space="preserve">DATE:  </w:t>
    </w:r>
    <w:r w:rsidRPr="00BD27F6">
      <w:rPr>
        <w:rFonts w:cs="Arial"/>
        <w:highlight w:val="yellow"/>
      </w:rPr>
      <w:t>[Insert Date, (e.g. Jan., 2000)]</w:t>
    </w:r>
    <w:r w:rsidRPr="004D63A9">
      <w:rPr>
        <w:rFonts w:cs="Arial"/>
      </w:rPr>
      <w:tab/>
    </w:r>
    <w:r w:rsidRPr="004D63A9">
      <w:rPr>
        <w:rFonts w:cs="Arial"/>
      </w:rPr>
      <w:tab/>
      <w:t xml:space="preserve">Page </w:t>
    </w:r>
    <w:r w:rsidRPr="004D63A9">
      <w:rPr>
        <w:rFonts w:cs="Arial"/>
      </w:rPr>
      <w:fldChar w:fldCharType="begin"/>
    </w:r>
    <w:r w:rsidRPr="00BD27F6">
      <w:rPr>
        <w:rFonts w:cs="Arial"/>
      </w:rPr>
      <w:instrText xml:space="preserve">PAGE </w:instrText>
    </w:r>
    <w:r w:rsidRPr="004D63A9">
      <w:rPr>
        <w:rFonts w:cs="Arial"/>
      </w:rPr>
      <w:fldChar w:fldCharType="separate"/>
    </w:r>
    <w:r w:rsidR="00052B19">
      <w:rPr>
        <w:rFonts w:cs="Arial"/>
        <w:noProof/>
      </w:rPr>
      <w:t>1</w:t>
    </w:r>
    <w:r w:rsidRPr="004D63A9">
      <w:rPr>
        <w:rFonts w:cs="Arial"/>
      </w:rPr>
      <w:fldChar w:fldCharType="end"/>
    </w:r>
    <w:r w:rsidRPr="00571E50">
      <w:rPr>
        <w:rFonts w:cs="Arial"/>
      </w:rPr>
      <w:t xml:space="preserve"> </w:t>
    </w:r>
  </w:p>
  <w:p w14:paraId="1506FBA3" w14:textId="77777777" w:rsidR="006A28CD" w:rsidRDefault="006A28CD">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1D909BE"/>
    <w:multiLevelType w:val="multilevel"/>
    <w:tmpl w:val="EBE2CC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5575FD"/>
    <w:multiLevelType w:val="multilevel"/>
    <w:tmpl w:val="A8AC3BD0"/>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0" w15:restartNumberingAfterBreak="0">
    <w:nsid w:val="47721228"/>
    <w:multiLevelType w:val="hybridMultilevel"/>
    <w:tmpl w:val="86B2C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0407D28"/>
    <w:multiLevelType w:val="multilevel"/>
    <w:tmpl w:val="B9EAC66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91A29E6"/>
    <w:multiLevelType w:val="hybridMultilevel"/>
    <w:tmpl w:val="3BBE34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761682656">
    <w:abstractNumId w:val="0"/>
  </w:num>
  <w:num w:numId="2" w16cid:durableId="966861678">
    <w:abstractNumId w:val="0"/>
  </w:num>
  <w:num w:numId="3" w16cid:durableId="1740982629">
    <w:abstractNumId w:val="11"/>
  </w:num>
  <w:num w:numId="4" w16cid:durableId="969749530">
    <w:abstractNumId w:val="5"/>
  </w:num>
  <w:num w:numId="5" w16cid:durableId="393941536">
    <w:abstractNumId w:val="12"/>
  </w:num>
  <w:num w:numId="6" w16cid:durableId="1127048587">
    <w:abstractNumId w:val="4"/>
  </w:num>
  <w:num w:numId="7" w16cid:durableId="1366636462">
    <w:abstractNumId w:val="8"/>
  </w:num>
  <w:num w:numId="8" w16cid:durableId="1411384570">
    <w:abstractNumId w:val="2"/>
  </w:num>
  <w:num w:numId="9" w16cid:durableId="238909291">
    <w:abstractNumId w:val="14"/>
  </w:num>
  <w:num w:numId="10" w16cid:durableId="707528891">
    <w:abstractNumId w:val="7"/>
  </w:num>
  <w:num w:numId="11" w16cid:durableId="482501273">
    <w:abstractNumId w:val="3"/>
  </w:num>
  <w:num w:numId="12" w16cid:durableId="928849395">
    <w:abstractNumId w:val="1"/>
  </w:num>
  <w:num w:numId="13" w16cid:durableId="1843625692">
    <w:abstractNumId w:val="10"/>
  </w:num>
  <w:num w:numId="14" w16cid:durableId="597375403">
    <w:abstractNumId w:val="13"/>
  </w:num>
  <w:num w:numId="15" w16cid:durableId="344985159">
    <w:abstractNumId w:val="9"/>
  </w:num>
  <w:num w:numId="16" w16cid:durableId="1412265713">
    <w:abstractNumId w:val="9"/>
  </w:num>
  <w:num w:numId="17" w16cid:durableId="1624387873">
    <w:abstractNumId w:val="9"/>
  </w:num>
  <w:num w:numId="18" w16cid:durableId="743334891">
    <w:abstractNumId w:val="9"/>
  </w:num>
  <w:num w:numId="19" w16cid:durableId="669406461">
    <w:abstractNumId w:val="9"/>
  </w:num>
  <w:num w:numId="20" w16cid:durableId="1474642582">
    <w:abstractNumId w:val="9"/>
  </w:num>
  <w:num w:numId="21" w16cid:durableId="1997223841">
    <w:abstractNumId w:val="9"/>
  </w:num>
  <w:num w:numId="22" w16cid:durableId="1173111161">
    <w:abstractNumId w:val="9"/>
  </w:num>
  <w:num w:numId="23" w16cid:durableId="1715108249">
    <w:abstractNumId w:val="9"/>
  </w:num>
  <w:num w:numId="24" w16cid:durableId="81815235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085659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71889686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bel Chow">
    <w15:presenceInfo w15:providerId="None" w15:userId="Mabel Ch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941CD7"/>
    <w:rsid w:val="00024C1F"/>
    <w:rsid w:val="0004024D"/>
    <w:rsid w:val="00052B19"/>
    <w:rsid w:val="00095AE9"/>
    <w:rsid w:val="00097CFE"/>
    <w:rsid w:val="000A7BB7"/>
    <w:rsid w:val="000C6EBC"/>
    <w:rsid w:val="000D7C5D"/>
    <w:rsid w:val="000F0975"/>
    <w:rsid w:val="000F5950"/>
    <w:rsid w:val="00107DBA"/>
    <w:rsid w:val="001867CE"/>
    <w:rsid w:val="001B3E2D"/>
    <w:rsid w:val="001C6932"/>
    <w:rsid w:val="001E2EB5"/>
    <w:rsid w:val="001E6FBE"/>
    <w:rsid w:val="002347FF"/>
    <w:rsid w:val="00235983"/>
    <w:rsid w:val="00240328"/>
    <w:rsid w:val="002411F4"/>
    <w:rsid w:val="00242ADF"/>
    <w:rsid w:val="002514E5"/>
    <w:rsid w:val="0028363A"/>
    <w:rsid w:val="002B3BF5"/>
    <w:rsid w:val="002B7528"/>
    <w:rsid w:val="002C2E80"/>
    <w:rsid w:val="002D4787"/>
    <w:rsid w:val="0030010C"/>
    <w:rsid w:val="00300720"/>
    <w:rsid w:val="00304034"/>
    <w:rsid w:val="003130DA"/>
    <w:rsid w:val="003139F1"/>
    <w:rsid w:val="0033540B"/>
    <w:rsid w:val="00337BDA"/>
    <w:rsid w:val="00354D88"/>
    <w:rsid w:val="00366110"/>
    <w:rsid w:val="00372157"/>
    <w:rsid w:val="00400BA7"/>
    <w:rsid w:val="00400D0A"/>
    <w:rsid w:val="0040417E"/>
    <w:rsid w:val="004049EA"/>
    <w:rsid w:val="00414AEF"/>
    <w:rsid w:val="004201E3"/>
    <w:rsid w:val="004416CD"/>
    <w:rsid w:val="00457F61"/>
    <w:rsid w:val="004927C0"/>
    <w:rsid w:val="004B1E7B"/>
    <w:rsid w:val="004C1327"/>
    <w:rsid w:val="004C262D"/>
    <w:rsid w:val="004C4087"/>
    <w:rsid w:val="004D63A9"/>
    <w:rsid w:val="004E6C16"/>
    <w:rsid w:val="0051662B"/>
    <w:rsid w:val="00530760"/>
    <w:rsid w:val="00536D7D"/>
    <w:rsid w:val="00542DEB"/>
    <w:rsid w:val="0055037F"/>
    <w:rsid w:val="005574C0"/>
    <w:rsid w:val="00562AF0"/>
    <w:rsid w:val="00571E50"/>
    <w:rsid w:val="005947BD"/>
    <w:rsid w:val="005A5181"/>
    <w:rsid w:val="005E1DFC"/>
    <w:rsid w:val="005F3F65"/>
    <w:rsid w:val="00607A1B"/>
    <w:rsid w:val="00623004"/>
    <w:rsid w:val="00672C12"/>
    <w:rsid w:val="006806FA"/>
    <w:rsid w:val="006A28CD"/>
    <w:rsid w:val="006A7838"/>
    <w:rsid w:val="006C0FAF"/>
    <w:rsid w:val="006F566A"/>
    <w:rsid w:val="0070514B"/>
    <w:rsid w:val="00733DEE"/>
    <w:rsid w:val="007A3AA1"/>
    <w:rsid w:val="007E2AA5"/>
    <w:rsid w:val="007E3EFA"/>
    <w:rsid w:val="007E4441"/>
    <w:rsid w:val="007F49CD"/>
    <w:rsid w:val="008001A5"/>
    <w:rsid w:val="00812A85"/>
    <w:rsid w:val="0081543C"/>
    <w:rsid w:val="0086006B"/>
    <w:rsid w:val="008940DE"/>
    <w:rsid w:val="008A26A6"/>
    <w:rsid w:val="008C4ED6"/>
    <w:rsid w:val="008E4973"/>
    <w:rsid w:val="008F5524"/>
    <w:rsid w:val="009128B0"/>
    <w:rsid w:val="0092153C"/>
    <w:rsid w:val="009369FF"/>
    <w:rsid w:val="00941CD7"/>
    <w:rsid w:val="00947047"/>
    <w:rsid w:val="00960901"/>
    <w:rsid w:val="00962E41"/>
    <w:rsid w:val="00970652"/>
    <w:rsid w:val="00970F9E"/>
    <w:rsid w:val="009836CC"/>
    <w:rsid w:val="009A4C83"/>
    <w:rsid w:val="009F0A58"/>
    <w:rsid w:val="00A07661"/>
    <w:rsid w:val="00A638C7"/>
    <w:rsid w:val="00A767E0"/>
    <w:rsid w:val="00A93B05"/>
    <w:rsid w:val="00A9544B"/>
    <w:rsid w:val="00AA040C"/>
    <w:rsid w:val="00AE1DB1"/>
    <w:rsid w:val="00AE5788"/>
    <w:rsid w:val="00B10894"/>
    <w:rsid w:val="00B377C9"/>
    <w:rsid w:val="00B51B26"/>
    <w:rsid w:val="00BC5641"/>
    <w:rsid w:val="00BD27F6"/>
    <w:rsid w:val="00C3424B"/>
    <w:rsid w:val="00C415BD"/>
    <w:rsid w:val="00C73272"/>
    <w:rsid w:val="00C80C03"/>
    <w:rsid w:val="00C81675"/>
    <w:rsid w:val="00CB61F3"/>
    <w:rsid w:val="00CD176D"/>
    <w:rsid w:val="00D109FD"/>
    <w:rsid w:val="00D26372"/>
    <w:rsid w:val="00D273EA"/>
    <w:rsid w:val="00D3626B"/>
    <w:rsid w:val="00D42CCE"/>
    <w:rsid w:val="00D500BA"/>
    <w:rsid w:val="00D57F7D"/>
    <w:rsid w:val="00D705EE"/>
    <w:rsid w:val="00DA00A6"/>
    <w:rsid w:val="00DA097A"/>
    <w:rsid w:val="00DB06A2"/>
    <w:rsid w:val="00DE741E"/>
    <w:rsid w:val="00E13710"/>
    <w:rsid w:val="00E32361"/>
    <w:rsid w:val="00E3664E"/>
    <w:rsid w:val="00E60228"/>
    <w:rsid w:val="00E62AA3"/>
    <w:rsid w:val="00E64349"/>
    <w:rsid w:val="00E70143"/>
    <w:rsid w:val="00E83D0B"/>
    <w:rsid w:val="00E9431C"/>
    <w:rsid w:val="00EA6D5B"/>
    <w:rsid w:val="00EC04E6"/>
    <w:rsid w:val="00EF4A1E"/>
    <w:rsid w:val="00F00AD9"/>
    <w:rsid w:val="00F13982"/>
    <w:rsid w:val="00F3505E"/>
    <w:rsid w:val="00F3547C"/>
    <w:rsid w:val="00F5273F"/>
    <w:rsid w:val="00F6204E"/>
    <w:rsid w:val="00F75573"/>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2C2C04"/>
  <w15:chartTrackingRefBased/>
  <w15:docId w15:val="{59D5E89A-7E2E-4CD1-9DA9-315763CE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662B"/>
    <w:rPr>
      <w:sz w:val="22"/>
      <w:szCs w:val="22"/>
    </w:rPr>
  </w:style>
  <w:style w:type="paragraph" w:styleId="Heading1">
    <w:name w:val="heading 1"/>
    <w:basedOn w:val="ListParagraph"/>
    <w:link w:val="Heading1Char"/>
    <w:qFormat/>
    <w:rsid w:val="0051662B"/>
    <w:pPr>
      <w:numPr>
        <w:numId w:val="23"/>
      </w:numPr>
      <w:outlineLvl w:val="0"/>
    </w:pPr>
  </w:style>
  <w:style w:type="paragraph" w:styleId="Heading2">
    <w:name w:val="heading 2"/>
    <w:basedOn w:val="ListParagraph"/>
    <w:next w:val="Normal"/>
    <w:link w:val="Heading2Char"/>
    <w:qFormat/>
    <w:rsid w:val="0051662B"/>
    <w:pPr>
      <w:numPr>
        <w:ilvl w:val="1"/>
        <w:numId w:val="23"/>
      </w:numPr>
      <w:outlineLvl w:val="1"/>
    </w:pPr>
  </w:style>
  <w:style w:type="paragraph" w:styleId="Heading3">
    <w:name w:val="heading 3"/>
    <w:basedOn w:val="ListParagraph"/>
    <w:link w:val="Heading3Char"/>
    <w:qFormat/>
    <w:rsid w:val="0051662B"/>
    <w:pPr>
      <w:numPr>
        <w:ilvl w:val="2"/>
        <w:numId w:val="23"/>
      </w:numPr>
      <w:spacing w:before="80"/>
      <w:outlineLvl w:val="2"/>
    </w:pPr>
  </w:style>
  <w:style w:type="paragraph" w:styleId="Heading4">
    <w:name w:val="heading 4"/>
    <w:basedOn w:val="ListParagraph"/>
    <w:link w:val="Heading4Char"/>
    <w:qFormat/>
    <w:rsid w:val="0051662B"/>
    <w:pPr>
      <w:numPr>
        <w:ilvl w:val="3"/>
        <w:numId w:val="23"/>
      </w:numPr>
      <w:outlineLvl w:val="3"/>
    </w:pPr>
  </w:style>
  <w:style w:type="paragraph" w:styleId="Heading5">
    <w:name w:val="heading 5"/>
    <w:basedOn w:val="Heading4"/>
    <w:link w:val="Heading5Char"/>
    <w:qFormat/>
    <w:rsid w:val="0051662B"/>
    <w:pPr>
      <w:numPr>
        <w:ilvl w:val="4"/>
      </w:numPr>
      <w:outlineLvl w:val="4"/>
    </w:pPr>
  </w:style>
  <w:style w:type="paragraph" w:styleId="Heading6">
    <w:name w:val="heading 6"/>
    <w:basedOn w:val="Heading5"/>
    <w:next w:val="Normal"/>
    <w:link w:val="Heading6Char"/>
    <w:qFormat/>
    <w:rsid w:val="0051662B"/>
    <w:pPr>
      <w:numPr>
        <w:ilvl w:val="5"/>
      </w:numPr>
      <w:outlineLvl w:val="5"/>
    </w:pPr>
  </w:style>
  <w:style w:type="paragraph" w:styleId="Heading7">
    <w:name w:val="heading 7"/>
    <w:basedOn w:val="ListParagraph"/>
    <w:next w:val="Normal"/>
    <w:link w:val="Heading7Char"/>
    <w:qFormat/>
    <w:rsid w:val="0051662B"/>
    <w:pPr>
      <w:numPr>
        <w:ilvl w:val="6"/>
        <w:numId w:val="23"/>
      </w:numPr>
      <w:outlineLvl w:val="6"/>
    </w:pPr>
  </w:style>
  <w:style w:type="paragraph" w:styleId="Heading8">
    <w:name w:val="heading 8"/>
    <w:basedOn w:val="Heading7"/>
    <w:next w:val="Normal"/>
    <w:link w:val="Heading8Char"/>
    <w:qFormat/>
    <w:rsid w:val="0051662B"/>
    <w:pPr>
      <w:numPr>
        <w:ilvl w:val="7"/>
      </w:numPr>
      <w:outlineLvl w:val="7"/>
    </w:pPr>
  </w:style>
  <w:style w:type="paragraph" w:styleId="Heading9">
    <w:name w:val="heading 9"/>
    <w:basedOn w:val="Heading8"/>
    <w:next w:val="Normal"/>
    <w:link w:val="Heading9Char"/>
    <w:qFormat/>
    <w:rsid w:val="0051662B"/>
    <w:pPr>
      <w:numPr>
        <w:ilvl w:val="8"/>
        <w:numId w:val="26"/>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51662B"/>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1662B"/>
    <w:rPr>
      <w:sz w:val="22"/>
      <w:szCs w:val="22"/>
    </w:rPr>
  </w:style>
  <w:style w:type="paragraph" w:customStyle="1" w:styleId="Other">
    <w:name w:val="Other"/>
    <w:basedOn w:val="Normal"/>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pPr>
      <w:widowControl w:val="0"/>
      <w:spacing w:before="60" w:after="60"/>
    </w:pPr>
    <w:rPr>
      <w:rFonts w:ascii="Arial" w:hAnsi="Arial"/>
      <w:sz w:val="20"/>
      <w:lang w:val="en-GB"/>
    </w:rPr>
  </w:style>
  <w:style w:type="paragraph" w:customStyle="1" w:styleId="TableHeading">
    <w:name w:val="Table Heading"/>
    <w:basedOn w:val="Normal"/>
    <w:pPr>
      <w:widowControl w:val="0"/>
      <w:spacing w:before="60" w:after="60"/>
    </w:pPr>
    <w:rPr>
      <w:rFonts w:ascii="Arial" w:hAnsi="Arial"/>
      <w:b/>
      <w:sz w:val="20"/>
      <w:lang w:val="en-GB"/>
    </w:rPr>
  </w:style>
  <w:style w:type="paragraph" w:styleId="BalloonText">
    <w:name w:val="Balloon Text"/>
    <w:basedOn w:val="Normal"/>
    <w:semiHidden/>
    <w:rsid w:val="007A3AA1"/>
    <w:rPr>
      <w:rFonts w:ascii="Tahoma" w:hAnsi="Tahoma" w:cs="Tahoma"/>
      <w:sz w:val="16"/>
      <w:szCs w:val="16"/>
    </w:rPr>
  </w:style>
  <w:style w:type="paragraph" w:styleId="CommentSubject">
    <w:name w:val="annotation subject"/>
    <w:basedOn w:val="CommentText"/>
    <w:next w:val="CommentText"/>
    <w:semiHidden/>
    <w:rsid w:val="007A3AA1"/>
    <w:pPr>
      <w:spacing w:before="0"/>
    </w:pPr>
    <w:rPr>
      <w:rFonts w:ascii="Book Antiqua" w:hAnsi="Book Antiqua"/>
      <w:b/>
      <w:bCs/>
      <w:sz w:val="20"/>
    </w:rPr>
  </w:style>
  <w:style w:type="character" w:customStyle="1" w:styleId="Heading3Char1">
    <w:name w:val="Heading 3 Char1"/>
    <w:rsid w:val="00536D7D"/>
    <w:rPr>
      <w:rFonts w:ascii="Arial" w:hAnsi="Arial"/>
    </w:rPr>
  </w:style>
  <w:style w:type="paragraph" w:customStyle="1" w:styleId="BodyTextArial">
    <w:name w:val="Body Text + Arial"/>
    <w:aliases w:val="Underline"/>
    <w:basedOn w:val="BodyText"/>
    <w:rsid w:val="002C2E80"/>
  </w:style>
  <w:style w:type="character" w:customStyle="1" w:styleId="Heading1Char">
    <w:name w:val="Heading 1 Char"/>
    <w:link w:val="Heading1"/>
    <w:rsid w:val="0051662B"/>
    <w:rPr>
      <w:sz w:val="22"/>
      <w:szCs w:val="22"/>
    </w:rPr>
  </w:style>
  <w:style w:type="paragraph" w:styleId="ListParagraph">
    <w:name w:val="List Paragraph"/>
    <w:basedOn w:val="Normal"/>
    <w:uiPriority w:val="34"/>
    <w:qFormat/>
    <w:rsid w:val="0051662B"/>
    <w:pPr>
      <w:ind w:left="720"/>
      <w:contextualSpacing/>
    </w:pPr>
  </w:style>
  <w:style w:type="character" w:customStyle="1" w:styleId="Heading2Char">
    <w:name w:val="Heading 2 Char"/>
    <w:link w:val="Heading2"/>
    <w:rsid w:val="0051662B"/>
    <w:rPr>
      <w:sz w:val="22"/>
      <w:szCs w:val="22"/>
    </w:rPr>
  </w:style>
  <w:style w:type="character" w:customStyle="1" w:styleId="Heading4Char">
    <w:name w:val="Heading 4 Char"/>
    <w:link w:val="Heading4"/>
    <w:rsid w:val="0051662B"/>
    <w:rPr>
      <w:sz w:val="22"/>
      <w:szCs w:val="22"/>
    </w:rPr>
  </w:style>
  <w:style w:type="character" w:customStyle="1" w:styleId="Heading5Char">
    <w:name w:val="Heading 5 Char"/>
    <w:link w:val="Heading5"/>
    <w:rsid w:val="0051662B"/>
    <w:rPr>
      <w:sz w:val="22"/>
      <w:szCs w:val="22"/>
    </w:rPr>
  </w:style>
  <w:style w:type="character" w:customStyle="1" w:styleId="Heading6Char">
    <w:name w:val="Heading 6 Char"/>
    <w:link w:val="Heading6"/>
    <w:rsid w:val="0051662B"/>
    <w:rPr>
      <w:sz w:val="22"/>
      <w:szCs w:val="22"/>
    </w:rPr>
  </w:style>
  <w:style w:type="character" w:customStyle="1" w:styleId="Heading7Char">
    <w:name w:val="Heading 7 Char"/>
    <w:link w:val="Heading7"/>
    <w:rsid w:val="0051662B"/>
    <w:rPr>
      <w:sz w:val="22"/>
      <w:szCs w:val="22"/>
    </w:rPr>
  </w:style>
  <w:style w:type="character" w:customStyle="1" w:styleId="Heading8Char">
    <w:name w:val="Heading 8 Char"/>
    <w:link w:val="Heading8"/>
    <w:rsid w:val="0051662B"/>
    <w:rPr>
      <w:sz w:val="22"/>
      <w:szCs w:val="22"/>
    </w:rPr>
  </w:style>
  <w:style w:type="character" w:customStyle="1" w:styleId="Heading9Char">
    <w:name w:val="Heading 9 Char"/>
    <w:link w:val="Heading9"/>
    <w:rsid w:val="0051662B"/>
    <w:rPr>
      <w:rFonts w:cs="Arial"/>
    </w:rPr>
  </w:style>
  <w:style w:type="character" w:customStyle="1" w:styleId="TitleChar">
    <w:name w:val="Title Char"/>
    <w:link w:val="Title"/>
    <w:rsid w:val="0051662B"/>
    <w:rPr>
      <w:rFonts w:ascii="Arial Narrow" w:hAnsi="Arial Narrow"/>
      <w:b/>
    </w:rPr>
  </w:style>
  <w:style w:type="character" w:styleId="Strong">
    <w:name w:val="Strong"/>
    <w:qFormat/>
    <w:rsid w:val="0051662B"/>
    <w:rPr>
      <w:b/>
    </w:rPr>
  </w:style>
  <w:style w:type="paragraph" w:styleId="PlainText">
    <w:name w:val="Plain Text"/>
    <w:basedOn w:val="Normal"/>
    <w:link w:val="PlainTextChar"/>
    <w:rsid w:val="004D63A9"/>
    <w:rPr>
      <w:rFonts w:ascii="Courier New" w:hAnsi="Courier New"/>
      <w:sz w:val="20"/>
      <w:szCs w:val="20"/>
      <w:lang w:val="en-US" w:eastAsia="en-US"/>
    </w:rPr>
  </w:style>
  <w:style w:type="character" w:customStyle="1" w:styleId="PlainTextChar">
    <w:name w:val="Plain Text Char"/>
    <w:link w:val="PlainText"/>
    <w:rsid w:val="004D63A9"/>
    <w:rPr>
      <w:rFonts w:ascii="Courier New" w:hAnsi="Courier New"/>
    </w:rPr>
  </w:style>
  <w:style w:type="paragraph" w:styleId="Revision">
    <w:name w:val="Revision"/>
    <w:hidden/>
    <w:uiPriority w:val="99"/>
    <w:semiHidden/>
    <w:rsid w:val="004C262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44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Work in progress</Status>
    <Project_x0020_Code xmlns="842cd523-47d6-43d6-8211-471f8d7272d8">2020-5445-00</Project_x0020_Code>
    <Project_x0020_Name xmlns="842cd523-47d6-43d6-8211-471f8d7272d8">Northeast Vaughan Water Servicing Project</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00EA14-45BE-4B7C-8489-C018B5FC0041}">
  <ds:schemaRefs>
    <ds:schemaRef ds:uri="http://schemas.microsoft.com/sharepoint/v3/contenttype/forms"/>
  </ds:schemaRefs>
</ds:datastoreItem>
</file>

<file path=customXml/itemProps2.xml><?xml version="1.0" encoding="utf-8"?>
<ds:datastoreItem xmlns:ds="http://schemas.openxmlformats.org/officeDocument/2006/customXml" ds:itemID="{3C1B2443-E963-4737-82FE-8A94529408D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2cd523-47d6-43d6-8211-471f8d7272d8"/>
    <ds:schemaRef ds:uri="d6d05743-d6d0-46ac-98bc-99f29ab3bcad"/>
    <ds:schemaRef ds:uri="http://www.w3.org/XML/1998/namespace"/>
    <ds:schemaRef ds:uri="http://purl.org/dc/dcmitype/"/>
  </ds:schemaRefs>
</ds:datastoreItem>
</file>

<file path=customXml/itemProps3.xml><?xml version="1.0" encoding="utf-8"?>
<ds:datastoreItem xmlns:ds="http://schemas.openxmlformats.org/officeDocument/2006/customXml" ds:itemID="{0B0424ED-4B1E-419B-BD7A-3ABE5E4AD5F5}">
  <ds:schemaRefs>
    <ds:schemaRef ds:uri="http://schemas.microsoft.com/office/2006/metadata/longProperties"/>
  </ds:schemaRefs>
</ds:datastoreItem>
</file>

<file path=customXml/itemProps4.xml><?xml version="1.0" encoding="utf-8"?>
<ds:datastoreItem xmlns:ds="http://schemas.openxmlformats.org/officeDocument/2006/customXml" ds:itemID="{EAB66E33-27A4-4142-9F9C-0BDD33EB53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8</TotalTime>
  <Pages>3</Pages>
  <Words>872</Words>
  <Characters>10550</Characters>
  <Application>Microsoft Office Word</Application>
  <DocSecurity>0</DocSecurity>
  <Lines>87</Lines>
  <Paragraphs>22</Paragraphs>
  <ScaleCrop>false</ScaleCrop>
  <HeadingPairs>
    <vt:vector size="2" baseType="variant">
      <vt:variant>
        <vt:lpstr>Title</vt:lpstr>
      </vt:variant>
      <vt:variant>
        <vt:i4>1</vt:i4>
      </vt:variant>
    </vt:vector>
  </HeadingPairs>
  <TitlesOfParts>
    <vt:vector size="1" baseType="lpstr">
      <vt:lpstr>04220_Concrete_Masonry_Units (Oct 19, 2015)</vt:lpstr>
    </vt:vector>
  </TitlesOfParts>
  <Company>Regional Municipality of York</Company>
  <LinksUpToDate>false</LinksUpToDate>
  <CharactersWithSpaces>11400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04220_Concrete_Masonry_Units (Oct 19, 2015)</dc:title>
  <dc:subject/>
  <dc:creator>APOSTOLG</dc:creator>
  <cp:keywords/>
  <cp:lastModifiedBy>Mabel Chow</cp:lastModifiedBy>
  <cp:revision>3</cp:revision>
  <cp:lastPrinted>2006-08-29T19:55:00Z</cp:lastPrinted>
  <dcterms:created xsi:type="dcterms:W3CDTF">2022-11-17T19:06:00Z</dcterms:created>
  <dcterms:modified xsi:type="dcterms:W3CDTF">2022-11-26T13:21:00Z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2015-10-19T00:00:00Z</vt:lpwstr>
  </property>
  <property fmtid="{D5CDD505-2E9C-101B-9397-08002B2CF9AE}" pid="4" name="Office">
    <vt:lpwstr/>
  </property>
  <property fmtid="{D5CDD505-2E9C-101B-9397-08002B2CF9AE}" pid="5" name="AERIS Pools">
    <vt:lpwstr/>
  </property>
  <property fmtid="{D5CDD505-2E9C-101B-9397-08002B2CF9AE}" pid="6" name="Data Classification">
    <vt:lpwstr>1;#Confidential|dbb6cc64-9915-4cf6-857e-3e641b410f5c</vt:lpwstr>
  </property>
  <property fmtid="{D5CDD505-2E9C-101B-9397-08002B2CF9AE}" pid="7" name="Internal Organization">
    <vt:lpwstr/>
  </property>
  <property fmtid="{D5CDD505-2E9C-101B-9397-08002B2CF9AE}" pid="8" name="Communications">
    <vt:lpwstr/>
  </property>
  <property fmtid="{D5CDD505-2E9C-101B-9397-08002B2CF9AE}" pid="9" name="Information Type">
    <vt:lpwstr/>
  </property>
  <property fmtid="{D5CDD505-2E9C-101B-9397-08002B2CF9AE}" pid="10" name="Project Completion Date">
    <vt:lpwstr/>
  </property>
  <property fmtid="{D5CDD505-2E9C-101B-9397-08002B2CF9AE}" pid="11" name="Historical Project Number">
    <vt:lpwstr/>
  </property>
  <property fmtid="{D5CDD505-2E9C-101B-9397-08002B2CF9AE}" pid="12" name="_dlc_DocId">
    <vt:lpwstr/>
  </property>
  <property fmtid="{D5CDD505-2E9C-101B-9397-08002B2CF9AE}" pid="13" name="End of Warranty Date">
    <vt:lpwstr/>
  </property>
  <property fmtid="{D5CDD505-2E9C-101B-9397-08002B2CF9AE}" pid="14" name="RelatedItems">
    <vt:lpwstr/>
  </property>
  <property fmtid="{D5CDD505-2E9C-101B-9397-08002B2CF9AE}" pid="15" name="_dlc_DocIdPersistId">
    <vt:lpwstr/>
  </property>
  <property fmtid="{D5CDD505-2E9C-101B-9397-08002B2CF9AE}" pid="16" name="File Code">
    <vt:lpwstr/>
  </property>
  <property fmtid="{D5CDD505-2E9C-101B-9397-08002B2CF9AE}" pid="17" name="Project Number">
    <vt:lpwstr>75530-ECA1011</vt:lpwstr>
  </property>
  <property fmtid="{D5CDD505-2E9C-101B-9397-08002B2CF9AE}" pid="18" name="_dlc_DocIdUrl">
    <vt:lpwstr>, </vt:lpwstr>
  </property>
  <property fmtid="{D5CDD505-2E9C-101B-9397-08002B2CF9AE}" pid="19" name="Owner">
    <vt:lpwstr/>
  </property>
  <property fmtid="{D5CDD505-2E9C-101B-9397-08002B2CF9AE}" pid="20" name="Organizational Unit">
    <vt:lpwstr>ENV/CPD</vt:lpwstr>
  </property>
  <property fmtid="{D5CDD505-2E9C-101B-9397-08002B2CF9AE}" pid="21" name="Key Document">
    <vt:lpwstr>0</vt:lpwstr>
  </property>
  <property fmtid="{D5CDD505-2E9C-101B-9397-08002B2CF9AE}" pid="22" name="_DCDateCreated">
    <vt:lpwstr>2022-11-03T11:54:43Z</vt:lpwstr>
  </property>
  <property fmtid="{D5CDD505-2E9C-101B-9397-08002B2CF9AE}" pid="23" name="ContentTypeId">
    <vt:lpwstr>0x010100BF8E50B80A32C040A85FB450FB26C9E5</vt:lpwstr>
  </property>
</Properties>
</file>