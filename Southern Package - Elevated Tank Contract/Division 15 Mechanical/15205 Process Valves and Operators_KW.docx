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160"/>
        <w:gridCol w:w="5940"/>
      </w:tblGrid>
      <w:tr w:rsidR="00766FEE" w:rsidRPr="00BD182E" w:rsidDel="008209C6" w14:paraId="605083B0" w14:textId="0A9E8892" w:rsidTr="004358D8">
        <w:trPr>
          <w:cantSplit/>
          <w:jc w:val="center"/>
          <w:del w:id="0" w:author="Marina Vera Zambrano" w:date="2022-04-19T18:52:00Z"/>
        </w:trPr>
        <w:tc>
          <w:tcPr>
            <w:tcW w:w="1004" w:type="dxa"/>
            <w:tcBorders>
              <w:top w:val="double" w:sz="6" w:space="0" w:color="auto"/>
              <w:left w:val="double" w:sz="6" w:space="0" w:color="auto"/>
              <w:bottom w:val="single" w:sz="6" w:space="0" w:color="auto"/>
              <w:right w:val="single" w:sz="6" w:space="0" w:color="auto"/>
            </w:tcBorders>
          </w:tcPr>
          <w:p w14:paraId="572139B8" w14:textId="659D50E7" w:rsidR="00766FEE" w:rsidRPr="00BD182E" w:rsidDel="008209C6" w:rsidRDefault="00572942">
            <w:pPr>
              <w:pStyle w:val="TableHeading"/>
              <w:rPr>
                <w:del w:id="1" w:author="Marina Vera Zambrano" w:date="2022-04-19T18:52:00Z"/>
                <w:rFonts w:ascii="Calibri" w:hAnsi="Calibri"/>
                <w:sz w:val="22"/>
              </w:rPr>
            </w:pPr>
            <w:del w:id="2" w:author="Marina Vera Zambrano" w:date="2022-04-19T18:52:00Z">
              <w:r w:rsidDel="008209C6">
                <w:rPr>
                  <w:rFonts w:ascii="Calibri" w:hAnsi="Calibri"/>
                  <w:sz w:val="22"/>
                </w:rPr>
                <w:delText xml:space="preserve"> </w:delText>
              </w:r>
              <w:r w:rsidR="00766FEE" w:rsidRPr="00BD182E" w:rsidDel="008209C6">
                <w:rPr>
                  <w:rFonts w:ascii="Calibri" w:hAnsi="Calibri"/>
                  <w:sz w:val="22"/>
                </w:rPr>
                <w:delText>Version</w:delText>
              </w:r>
            </w:del>
          </w:p>
        </w:tc>
        <w:tc>
          <w:tcPr>
            <w:tcW w:w="2160" w:type="dxa"/>
            <w:tcBorders>
              <w:top w:val="double" w:sz="6" w:space="0" w:color="auto"/>
              <w:left w:val="single" w:sz="6" w:space="0" w:color="auto"/>
              <w:bottom w:val="single" w:sz="6" w:space="0" w:color="auto"/>
              <w:right w:val="single" w:sz="6" w:space="0" w:color="auto"/>
            </w:tcBorders>
          </w:tcPr>
          <w:p w14:paraId="30B02E6C" w14:textId="26F30921" w:rsidR="00766FEE" w:rsidRPr="00BD182E" w:rsidDel="008209C6" w:rsidRDefault="00766FEE">
            <w:pPr>
              <w:pStyle w:val="TableHeading"/>
              <w:rPr>
                <w:del w:id="3" w:author="Marina Vera Zambrano" w:date="2022-04-19T18:52:00Z"/>
                <w:rFonts w:ascii="Calibri" w:hAnsi="Calibri"/>
                <w:sz w:val="22"/>
              </w:rPr>
            </w:pPr>
            <w:del w:id="4" w:author="Marina Vera Zambrano" w:date="2022-04-19T18:52:00Z">
              <w:r w:rsidRPr="00BD182E" w:rsidDel="008209C6">
                <w:rPr>
                  <w:rFonts w:ascii="Calibri" w:hAnsi="Calibri"/>
                  <w:sz w:val="22"/>
                </w:rPr>
                <w:delText>Date</w:delText>
              </w:r>
            </w:del>
          </w:p>
        </w:tc>
        <w:tc>
          <w:tcPr>
            <w:tcW w:w="5940" w:type="dxa"/>
            <w:tcBorders>
              <w:top w:val="double" w:sz="6" w:space="0" w:color="auto"/>
              <w:left w:val="single" w:sz="6" w:space="0" w:color="auto"/>
              <w:bottom w:val="single" w:sz="6" w:space="0" w:color="auto"/>
              <w:right w:val="double" w:sz="6" w:space="0" w:color="auto"/>
            </w:tcBorders>
          </w:tcPr>
          <w:p w14:paraId="71F1B242" w14:textId="4AD28E01" w:rsidR="00766FEE" w:rsidRPr="00BD182E" w:rsidDel="008209C6" w:rsidRDefault="00766FEE">
            <w:pPr>
              <w:pStyle w:val="TableHeading"/>
              <w:rPr>
                <w:del w:id="5" w:author="Marina Vera Zambrano" w:date="2022-04-19T18:52:00Z"/>
                <w:rFonts w:ascii="Calibri" w:hAnsi="Calibri"/>
                <w:sz w:val="22"/>
              </w:rPr>
            </w:pPr>
            <w:del w:id="6" w:author="Marina Vera Zambrano" w:date="2022-04-19T18:52:00Z">
              <w:r w:rsidRPr="00BD182E" w:rsidDel="008209C6">
                <w:rPr>
                  <w:rFonts w:ascii="Calibri" w:hAnsi="Calibri"/>
                  <w:sz w:val="22"/>
                </w:rPr>
                <w:delText>Description of Revisions</w:delText>
              </w:r>
            </w:del>
          </w:p>
        </w:tc>
      </w:tr>
      <w:tr w:rsidR="00766FEE" w:rsidRPr="00BD182E" w:rsidDel="008209C6" w14:paraId="3B636CCC" w14:textId="4414C33D" w:rsidTr="004358D8">
        <w:trPr>
          <w:cantSplit/>
          <w:jc w:val="center"/>
          <w:del w:id="7" w:author="Marina Vera Zambrano" w:date="2022-04-19T18:52:00Z"/>
        </w:trPr>
        <w:tc>
          <w:tcPr>
            <w:tcW w:w="1004" w:type="dxa"/>
            <w:tcBorders>
              <w:top w:val="single" w:sz="6" w:space="0" w:color="auto"/>
              <w:left w:val="double" w:sz="6" w:space="0" w:color="auto"/>
              <w:bottom w:val="single" w:sz="6" w:space="0" w:color="auto"/>
              <w:right w:val="single" w:sz="6" w:space="0" w:color="auto"/>
            </w:tcBorders>
          </w:tcPr>
          <w:p w14:paraId="0BD8DE91" w14:textId="6FF99799" w:rsidR="00766FEE" w:rsidRPr="00BD182E" w:rsidDel="008209C6" w:rsidRDefault="00766FEE" w:rsidP="004E4B90">
            <w:pPr>
              <w:pStyle w:val="NormalTableText"/>
              <w:rPr>
                <w:del w:id="8" w:author="Marina Vera Zambrano" w:date="2022-04-19T18:52:00Z"/>
                <w:rFonts w:ascii="Calibri" w:hAnsi="Calibri"/>
                <w:sz w:val="22"/>
              </w:rPr>
            </w:pPr>
            <w:del w:id="9" w:author="Marina Vera Zambrano" w:date="2022-04-19T18:52:00Z">
              <w:r w:rsidRPr="00BD182E" w:rsidDel="008209C6">
                <w:rPr>
                  <w:rFonts w:ascii="Calibri" w:hAnsi="Calibri"/>
                  <w:sz w:val="22"/>
                </w:rPr>
                <w:delText>1</w:delText>
              </w:r>
            </w:del>
          </w:p>
        </w:tc>
        <w:tc>
          <w:tcPr>
            <w:tcW w:w="2160" w:type="dxa"/>
            <w:tcBorders>
              <w:top w:val="single" w:sz="6" w:space="0" w:color="auto"/>
              <w:left w:val="single" w:sz="6" w:space="0" w:color="auto"/>
              <w:bottom w:val="single" w:sz="6" w:space="0" w:color="auto"/>
              <w:right w:val="single" w:sz="6" w:space="0" w:color="auto"/>
            </w:tcBorders>
          </w:tcPr>
          <w:p w14:paraId="19DF1C2C" w14:textId="24659DF1" w:rsidR="00766FEE" w:rsidRPr="00BD182E" w:rsidDel="008209C6" w:rsidRDefault="00766FEE" w:rsidP="004E4B90">
            <w:pPr>
              <w:pStyle w:val="NormalTableText"/>
              <w:rPr>
                <w:del w:id="10" w:author="Marina Vera Zambrano" w:date="2022-04-19T18:52:00Z"/>
                <w:rFonts w:ascii="Calibri" w:hAnsi="Calibri"/>
                <w:sz w:val="22"/>
              </w:rPr>
            </w:pPr>
            <w:del w:id="11" w:author="Marina Vera Zambrano" w:date="2022-04-19T18:52:00Z">
              <w:r w:rsidRPr="00BD182E" w:rsidDel="008209C6">
                <w:rPr>
                  <w:rFonts w:ascii="Calibri" w:hAnsi="Calibri"/>
                  <w:sz w:val="22"/>
                </w:rPr>
                <w:delText>August 30, 2006</w:delText>
              </w:r>
            </w:del>
          </w:p>
        </w:tc>
        <w:tc>
          <w:tcPr>
            <w:tcW w:w="5940" w:type="dxa"/>
            <w:tcBorders>
              <w:top w:val="single" w:sz="6" w:space="0" w:color="auto"/>
              <w:left w:val="single" w:sz="6" w:space="0" w:color="auto"/>
              <w:bottom w:val="single" w:sz="6" w:space="0" w:color="auto"/>
              <w:right w:val="double" w:sz="6" w:space="0" w:color="auto"/>
            </w:tcBorders>
          </w:tcPr>
          <w:p w14:paraId="1F488001" w14:textId="7930114E" w:rsidR="00766FEE" w:rsidRPr="00BD182E" w:rsidDel="008209C6" w:rsidRDefault="00766FEE" w:rsidP="004E4B90">
            <w:pPr>
              <w:pStyle w:val="NormalTableText"/>
              <w:rPr>
                <w:del w:id="12" w:author="Marina Vera Zambrano" w:date="2022-04-19T18:52:00Z"/>
                <w:rFonts w:ascii="Calibri" w:hAnsi="Calibri"/>
                <w:sz w:val="22"/>
              </w:rPr>
            </w:pPr>
            <w:del w:id="13" w:author="Marina Vera Zambrano" w:date="2022-04-19T18:52:00Z">
              <w:r w:rsidRPr="00BD182E" w:rsidDel="008209C6">
                <w:rPr>
                  <w:rFonts w:ascii="Calibri" w:hAnsi="Calibri"/>
                  <w:sz w:val="22"/>
                </w:rPr>
                <w:delText>Approved final document.</w:delText>
              </w:r>
            </w:del>
          </w:p>
        </w:tc>
      </w:tr>
      <w:tr w:rsidR="00B22509" w:rsidRPr="00BD182E" w:rsidDel="008209C6" w14:paraId="70F0C052" w14:textId="68864EF4" w:rsidTr="004358D8">
        <w:trPr>
          <w:cantSplit/>
          <w:jc w:val="center"/>
          <w:del w:id="14" w:author="Marina Vera Zambrano" w:date="2022-04-19T18:52:00Z"/>
        </w:trPr>
        <w:tc>
          <w:tcPr>
            <w:tcW w:w="1004" w:type="dxa"/>
            <w:tcBorders>
              <w:top w:val="single" w:sz="6" w:space="0" w:color="auto"/>
              <w:left w:val="double" w:sz="6" w:space="0" w:color="auto"/>
              <w:bottom w:val="single" w:sz="6" w:space="0" w:color="auto"/>
              <w:right w:val="single" w:sz="6" w:space="0" w:color="auto"/>
            </w:tcBorders>
          </w:tcPr>
          <w:p w14:paraId="70519E0E" w14:textId="7B303099" w:rsidR="00B22509" w:rsidRPr="00BD182E" w:rsidDel="008209C6" w:rsidRDefault="00B22509" w:rsidP="004E4B90">
            <w:pPr>
              <w:pStyle w:val="NormalTableText"/>
              <w:rPr>
                <w:del w:id="15" w:author="Marina Vera Zambrano" w:date="2022-04-19T18:52:00Z"/>
                <w:rFonts w:ascii="Calibri" w:hAnsi="Calibri"/>
                <w:sz w:val="22"/>
              </w:rPr>
            </w:pPr>
            <w:del w:id="16" w:author="Marina Vera Zambrano" w:date="2022-04-19T18:52:00Z">
              <w:r w:rsidRPr="00BD182E" w:rsidDel="008209C6">
                <w:rPr>
                  <w:rFonts w:ascii="Calibri" w:hAnsi="Calibri"/>
                  <w:sz w:val="22"/>
                </w:rPr>
                <w:delText>2</w:delText>
              </w:r>
            </w:del>
          </w:p>
        </w:tc>
        <w:tc>
          <w:tcPr>
            <w:tcW w:w="2160" w:type="dxa"/>
            <w:tcBorders>
              <w:top w:val="single" w:sz="6" w:space="0" w:color="auto"/>
              <w:left w:val="single" w:sz="6" w:space="0" w:color="auto"/>
              <w:bottom w:val="single" w:sz="6" w:space="0" w:color="auto"/>
              <w:right w:val="single" w:sz="6" w:space="0" w:color="auto"/>
            </w:tcBorders>
          </w:tcPr>
          <w:p w14:paraId="06297806" w14:textId="6A3E27A9" w:rsidR="00B22509" w:rsidRPr="00BD182E" w:rsidDel="008209C6" w:rsidRDefault="00B22509" w:rsidP="004E4B90">
            <w:pPr>
              <w:pStyle w:val="NormalTableText"/>
              <w:rPr>
                <w:del w:id="17" w:author="Marina Vera Zambrano" w:date="2022-04-19T18:52:00Z"/>
                <w:rFonts w:ascii="Calibri" w:hAnsi="Calibri"/>
                <w:sz w:val="22"/>
              </w:rPr>
            </w:pPr>
            <w:del w:id="18" w:author="Marina Vera Zambrano" w:date="2022-04-19T18:52:00Z">
              <w:r w:rsidRPr="00BD182E" w:rsidDel="008209C6">
                <w:rPr>
                  <w:rFonts w:ascii="Calibri" w:hAnsi="Calibri"/>
                  <w:sz w:val="22"/>
                </w:rPr>
                <w:delText>November 16, 2009</w:delText>
              </w:r>
            </w:del>
          </w:p>
        </w:tc>
        <w:tc>
          <w:tcPr>
            <w:tcW w:w="5940" w:type="dxa"/>
            <w:tcBorders>
              <w:top w:val="single" w:sz="6" w:space="0" w:color="auto"/>
              <w:left w:val="single" w:sz="6" w:space="0" w:color="auto"/>
              <w:bottom w:val="single" w:sz="6" w:space="0" w:color="auto"/>
              <w:right w:val="double" w:sz="6" w:space="0" w:color="auto"/>
            </w:tcBorders>
          </w:tcPr>
          <w:p w14:paraId="7FEE383F" w14:textId="09FA75CF" w:rsidR="00B22509" w:rsidRPr="00BD182E" w:rsidDel="008209C6" w:rsidRDefault="00B22509" w:rsidP="004E4B90">
            <w:pPr>
              <w:pStyle w:val="NormalTableText"/>
              <w:rPr>
                <w:del w:id="19" w:author="Marina Vera Zambrano" w:date="2022-04-19T18:52:00Z"/>
                <w:rFonts w:ascii="Calibri" w:hAnsi="Calibri"/>
                <w:sz w:val="22"/>
              </w:rPr>
            </w:pPr>
            <w:del w:id="20" w:author="Marina Vera Zambrano" w:date="2022-04-19T18:52:00Z">
              <w:r w:rsidRPr="00BD182E" w:rsidDel="008209C6">
                <w:rPr>
                  <w:rFonts w:ascii="Calibri" w:hAnsi="Calibri"/>
                  <w:sz w:val="22"/>
                </w:rPr>
                <w:delText>Modified ‘Related Sections’ and approved suppliers</w:delText>
              </w:r>
            </w:del>
          </w:p>
        </w:tc>
      </w:tr>
      <w:tr w:rsidR="00705870" w:rsidRPr="00BD182E" w:rsidDel="008209C6" w14:paraId="798D5798" w14:textId="0B1EE7B1" w:rsidTr="004358D8">
        <w:trPr>
          <w:cantSplit/>
          <w:trHeight w:val="65"/>
          <w:jc w:val="center"/>
          <w:del w:id="21" w:author="Marina Vera Zambrano" w:date="2022-04-19T18:52:00Z"/>
        </w:trPr>
        <w:tc>
          <w:tcPr>
            <w:tcW w:w="1004" w:type="dxa"/>
            <w:tcBorders>
              <w:top w:val="single" w:sz="6" w:space="0" w:color="auto"/>
              <w:left w:val="double" w:sz="6" w:space="0" w:color="auto"/>
              <w:bottom w:val="single" w:sz="6" w:space="0" w:color="auto"/>
              <w:right w:val="single" w:sz="6" w:space="0" w:color="auto"/>
            </w:tcBorders>
          </w:tcPr>
          <w:p w14:paraId="5F0EF84F" w14:textId="3EFD07A8" w:rsidR="00705870" w:rsidRPr="00BD182E" w:rsidDel="008209C6" w:rsidRDefault="00705870" w:rsidP="004E4B90">
            <w:pPr>
              <w:pStyle w:val="NormalTableText"/>
              <w:rPr>
                <w:del w:id="22" w:author="Marina Vera Zambrano" w:date="2022-04-19T18:52:00Z"/>
                <w:rFonts w:ascii="Calibri" w:hAnsi="Calibri"/>
                <w:sz w:val="22"/>
              </w:rPr>
            </w:pPr>
            <w:del w:id="23" w:author="Marina Vera Zambrano" w:date="2022-04-19T18:52:00Z">
              <w:r w:rsidRPr="00BD182E" w:rsidDel="008209C6">
                <w:rPr>
                  <w:rFonts w:ascii="Calibri" w:hAnsi="Calibri"/>
                  <w:sz w:val="22"/>
                </w:rPr>
                <w:delText>3</w:delText>
              </w:r>
            </w:del>
          </w:p>
        </w:tc>
        <w:tc>
          <w:tcPr>
            <w:tcW w:w="2160" w:type="dxa"/>
            <w:tcBorders>
              <w:top w:val="single" w:sz="6" w:space="0" w:color="auto"/>
              <w:left w:val="single" w:sz="6" w:space="0" w:color="auto"/>
              <w:bottom w:val="single" w:sz="6" w:space="0" w:color="auto"/>
              <w:right w:val="single" w:sz="6" w:space="0" w:color="auto"/>
            </w:tcBorders>
          </w:tcPr>
          <w:p w14:paraId="5C58C58A" w14:textId="15ACECBC" w:rsidR="00705870" w:rsidRPr="00BD182E" w:rsidDel="008209C6" w:rsidRDefault="00705870" w:rsidP="004E4B90">
            <w:pPr>
              <w:pStyle w:val="NormalTableText"/>
              <w:rPr>
                <w:del w:id="24" w:author="Marina Vera Zambrano" w:date="2022-04-19T18:52:00Z"/>
                <w:rFonts w:ascii="Calibri" w:hAnsi="Calibri"/>
                <w:sz w:val="22"/>
              </w:rPr>
            </w:pPr>
            <w:del w:id="25" w:author="Marina Vera Zambrano" w:date="2022-04-19T18:52:00Z">
              <w:r w:rsidRPr="00BD182E" w:rsidDel="008209C6">
                <w:rPr>
                  <w:rFonts w:ascii="Calibri" w:hAnsi="Calibri"/>
                  <w:sz w:val="22"/>
                </w:rPr>
                <w:delText>September 13, 2010</w:delText>
              </w:r>
            </w:del>
          </w:p>
        </w:tc>
        <w:tc>
          <w:tcPr>
            <w:tcW w:w="5940" w:type="dxa"/>
            <w:tcBorders>
              <w:top w:val="single" w:sz="6" w:space="0" w:color="auto"/>
              <w:left w:val="single" w:sz="6" w:space="0" w:color="auto"/>
              <w:bottom w:val="single" w:sz="6" w:space="0" w:color="auto"/>
              <w:right w:val="double" w:sz="6" w:space="0" w:color="auto"/>
            </w:tcBorders>
          </w:tcPr>
          <w:p w14:paraId="549F2CFA" w14:textId="72ED0D2A" w:rsidR="00705870" w:rsidRPr="00BD182E" w:rsidDel="008209C6" w:rsidRDefault="00705870" w:rsidP="004E4B90">
            <w:pPr>
              <w:pStyle w:val="NormalTableText"/>
              <w:rPr>
                <w:del w:id="26" w:author="Marina Vera Zambrano" w:date="2022-04-19T18:52:00Z"/>
                <w:rFonts w:ascii="Calibri" w:hAnsi="Calibri"/>
                <w:sz w:val="22"/>
              </w:rPr>
            </w:pPr>
            <w:del w:id="27" w:author="Marina Vera Zambrano" w:date="2022-04-19T18:52:00Z">
              <w:r w:rsidRPr="00BD182E" w:rsidDel="008209C6">
                <w:rPr>
                  <w:rFonts w:ascii="Calibri" w:hAnsi="Calibri"/>
                  <w:sz w:val="22"/>
                </w:rPr>
                <w:delText>Inserted typical approved suppliers for butterfly valves. Changed k</w:delText>
              </w:r>
              <w:r w:rsidR="00CE7ABD" w:rsidRPr="00BD182E" w:rsidDel="008209C6">
                <w:rPr>
                  <w:rFonts w:ascii="Calibri" w:hAnsi="Calibri"/>
                  <w:sz w:val="22"/>
                </w:rPr>
                <w:delText>p</w:delText>
              </w:r>
              <w:r w:rsidRPr="00BD182E" w:rsidDel="008209C6">
                <w:rPr>
                  <w:rFonts w:ascii="Calibri" w:hAnsi="Calibri"/>
                  <w:sz w:val="22"/>
                </w:rPr>
                <w:delText>a to read kPa</w:delText>
              </w:r>
            </w:del>
          </w:p>
        </w:tc>
      </w:tr>
      <w:tr w:rsidR="00705870" w:rsidRPr="00BD182E" w:rsidDel="008209C6" w14:paraId="3FE2B7B2" w14:textId="5A6D52C4" w:rsidTr="004358D8">
        <w:trPr>
          <w:cantSplit/>
          <w:trHeight w:val="65"/>
          <w:jc w:val="center"/>
          <w:del w:id="28" w:author="Marina Vera Zambrano" w:date="2022-04-19T18:52:00Z"/>
        </w:trPr>
        <w:tc>
          <w:tcPr>
            <w:tcW w:w="1004" w:type="dxa"/>
            <w:tcBorders>
              <w:top w:val="single" w:sz="6" w:space="0" w:color="auto"/>
              <w:left w:val="double" w:sz="6" w:space="0" w:color="auto"/>
              <w:bottom w:val="single" w:sz="6" w:space="0" w:color="auto"/>
              <w:right w:val="single" w:sz="6" w:space="0" w:color="auto"/>
            </w:tcBorders>
          </w:tcPr>
          <w:p w14:paraId="3E666E2F" w14:textId="2FE83561" w:rsidR="00705870" w:rsidRPr="00BD182E" w:rsidDel="008209C6" w:rsidRDefault="00705870" w:rsidP="004E4B90">
            <w:pPr>
              <w:pStyle w:val="NormalTableText"/>
              <w:rPr>
                <w:del w:id="29" w:author="Marina Vera Zambrano" w:date="2022-04-19T18:52:00Z"/>
                <w:rFonts w:ascii="Calibri" w:hAnsi="Calibri"/>
                <w:sz w:val="22"/>
                <w:lang w:val="en-US"/>
              </w:rPr>
            </w:pPr>
            <w:del w:id="30" w:author="Marina Vera Zambrano" w:date="2022-04-19T18:52:00Z">
              <w:r w:rsidRPr="00BD182E" w:rsidDel="008209C6">
                <w:rPr>
                  <w:rFonts w:ascii="Calibri" w:hAnsi="Calibri"/>
                  <w:sz w:val="22"/>
                  <w:lang w:val="en-US"/>
                </w:rPr>
                <w:delText>4</w:delText>
              </w:r>
            </w:del>
          </w:p>
        </w:tc>
        <w:tc>
          <w:tcPr>
            <w:tcW w:w="2160" w:type="dxa"/>
            <w:tcBorders>
              <w:top w:val="single" w:sz="6" w:space="0" w:color="auto"/>
              <w:left w:val="single" w:sz="6" w:space="0" w:color="auto"/>
              <w:bottom w:val="single" w:sz="6" w:space="0" w:color="auto"/>
              <w:right w:val="single" w:sz="6" w:space="0" w:color="auto"/>
            </w:tcBorders>
          </w:tcPr>
          <w:p w14:paraId="7A9DE699" w14:textId="1B3BAF8B" w:rsidR="00705870" w:rsidRPr="00BD182E" w:rsidDel="008209C6" w:rsidRDefault="00705870" w:rsidP="004E4B90">
            <w:pPr>
              <w:pStyle w:val="NormalTableText"/>
              <w:rPr>
                <w:del w:id="31" w:author="Marina Vera Zambrano" w:date="2022-04-19T18:52:00Z"/>
                <w:rFonts w:ascii="Calibri" w:hAnsi="Calibri"/>
                <w:sz w:val="22"/>
              </w:rPr>
            </w:pPr>
            <w:del w:id="32" w:author="Marina Vera Zambrano" w:date="2022-04-19T18:52:00Z">
              <w:r w:rsidRPr="00BD182E" w:rsidDel="008209C6">
                <w:rPr>
                  <w:rFonts w:ascii="Calibri" w:hAnsi="Calibri"/>
                  <w:sz w:val="22"/>
                </w:rPr>
                <w:delText>March 16,2011</w:delText>
              </w:r>
            </w:del>
          </w:p>
        </w:tc>
        <w:tc>
          <w:tcPr>
            <w:tcW w:w="5940" w:type="dxa"/>
            <w:tcBorders>
              <w:top w:val="single" w:sz="6" w:space="0" w:color="auto"/>
              <w:left w:val="single" w:sz="6" w:space="0" w:color="auto"/>
              <w:bottom w:val="single" w:sz="6" w:space="0" w:color="auto"/>
              <w:right w:val="double" w:sz="6" w:space="0" w:color="auto"/>
            </w:tcBorders>
          </w:tcPr>
          <w:p w14:paraId="16A48082" w14:textId="780E5F5C" w:rsidR="00705870" w:rsidRPr="00BD182E" w:rsidDel="008209C6" w:rsidRDefault="00705870" w:rsidP="004E4B90">
            <w:pPr>
              <w:pStyle w:val="NormalTableText"/>
              <w:rPr>
                <w:del w:id="33" w:author="Marina Vera Zambrano" w:date="2022-04-19T18:52:00Z"/>
                <w:rFonts w:ascii="Calibri" w:hAnsi="Calibri"/>
                <w:sz w:val="22"/>
              </w:rPr>
            </w:pPr>
            <w:del w:id="34" w:author="Marina Vera Zambrano" w:date="2022-04-19T18:52:00Z">
              <w:r w:rsidRPr="00BD182E" w:rsidDel="008209C6">
                <w:rPr>
                  <w:rFonts w:ascii="Calibri" w:hAnsi="Calibri"/>
                  <w:sz w:val="22"/>
                </w:rPr>
                <w:delText>Minor modifications</w:delText>
              </w:r>
            </w:del>
          </w:p>
        </w:tc>
      </w:tr>
      <w:tr w:rsidR="005F29B0" w:rsidRPr="00BD182E" w:rsidDel="008209C6" w14:paraId="28972FCE" w14:textId="1026A74A" w:rsidTr="004358D8">
        <w:trPr>
          <w:cantSplit/>
          <w:trHeight w:val="65"/>
          <w:jc w:val="center"/>
          <w:del w:id="35" w:author="Marina Vera Zambrano" w:date="2022-04-19T18:52:00Z"/>
        </w:trPr>
        <w:tc>
          <w:tcPr>
            <w:tcW w:w="1004" w:type="dxa"/>
            <w:tcBorders>
              <w:top w:val="single" w:sz="6" w:space="0" w:color="auto"/>
              <w:left w:val="double" w:sz="6" w:space="0" w:color="auto"/>
              <w:bottom w:val="single" w:sz="6" w:space="0" w:color="auto"/>
              <w:right w:val="single" w:sz="6" w:space="0" w:color="auto"/>
            </w:tcBorders>
          </w:tcPr>
          <w:p w14:paraId="77ADF18A" w14:textId="2528A168" w:rsidR="005F29B0" w:rsidRPr="00BD182E" w:rsidDel="008209C6" w:rsidRDefault="005F29B0" w:rsidP="004E4B90">
            <w:pPr>
              <w:pStyle w:val="NormalTableText"/>
              <w:rPr>
                <w:del w:id="36" w:author="Marina Vera Zambrano" w:date="2022-04-19T18:52:00Z"/>
                <w:rFonts w:ascii="Calibri" w:hAnsi="Calibri"/>
                <w:sz w:val="22"/>
                <w:lang w:val="en-US"/>
              </w:rPr>
            </w:pPr>
            <w:del w:id="37" w:author="Marina Vera Zambrano" w:date="2022-04-19T18:52:00Z">
              <w:r w:rsidRPr="00BD182E" w:rsidDel="008209C6">
                <w:rPr>
                  <w:rFonts w:ascii="Calibri" w:hAnsi="Calibri"/>
                  <w:sz w:val="22"/>
                  <w:lang w:val="en-US"/>
                </w:rPr>
                <w:delText>5</w:delText>
              </w:r>
            </w:del>
          </w:p>
        </w:tc>
        <w:tc>
          <w:tcPr>
            <w:tcW w:w="2160" w:type="dxa"/>
            <w:tcBorders>
              <w:top w:val="single" w:sz="6" w:space="0" w:color="auto"/>
              <w:left w:val="single" w:sz="6" w:space="0" w:color="auto"/>
              <w:bottom w:val="single" w:sz="6" w:space="0" w:color="auto"/>
              <w:right w:val="single" w:sz="6" w:space="0" w:color="auto"/>
            </w:tcBorders>
          </w:tcPr>
          <w:p w14:paraId="67183F14" w14:textId="743589C8" w:rsidR="005F29B0" w:rsidRPr="00BD182E" w:rsidDel="008209C6" w:rsidRDefault="005F29B0" w:rsidP="004E4B90">
            <w:pPr>
              <w:pStyle w:val="NormalTableText"/>
              <w:rPr>
                <w:del w:id="38" w:author="Marina Vera Zambrano" w:date="2022-04-19T18:52:00Z"/>
                <w:rFonts w:ascii="Calibri" w:hAnsi="Calibri"/>
                <w:sz w:val="22"/>
              </w:rPr>
            </w:pPr>
            <w:del w:id="39" w:author="Marina Vera Zambrano" w:date="2022-04-19T18:52:00Z">
              <w:r w:rsidRPr="00BD182E" w:rsidDel="008209C6">
                <w:rPr>
                  <w:rFonts w:ascii="Calibri" w:hAnsi="Calibri"/>
                  <w:sz w:val="22"/>
                </w:rPr>
                <w:delText>April 19,2011</w:delText>
              </w:r>
            </w:del>
          </w:p>
        </w:tc>
        <w:tc>
          <w:tcPr>
            <w:tcW w:w="5940" w:type="dxa"/>
            <w:tcBorders>
              <w:top w:val="single" w:sz="6" w:space="0" w:color="auto"/>
              <w:left w:val="single" w:sz="6" w:space="0" w:color="auto"/>
              <w:bottom w:val="single" w:sz="6" w:space="0" w:color="auto"/>
              <w:right w:val="double" w:sz="6" w:space="0" w:color="auto"/>
            </w:tcBorders>
          </w:tcPr>
          <w:p w14:paraId="2838DD86" w14:textId="75A9DA3F" w:rsidR="005F29B0" w:rsidRPr="00BD182E" w:rsidDel="008209C6" w:rsidRDefault="005F29B0" w:rsidP="004E4B90">
            <w:pPr>
              <w:pStyle w:val="NormalTableText"/>
              <w:rPr>
                <w:del w:id="40" w:author="Marina Vera Zambrano" w:date="2022-04-19T18:52:00Z"/>
                <w:rFonts w:ascii="Calibri" w:hAnsi="Calibri"/>
                <w:sz w:val="22"/>
              </w:rPr>
            </w:pPr>
            <w:del w:id="41" w:author="Marina Vera Zambrano" w:date="2022-04-19T18:52:00Z">
              <w:r w:rsidRPr="00BD182E" w:rsidDel="008209C6">
                <w:rPr>
                  <w:rFonts w:ascii="Calibri" w:hAnsi="Calibri"/>
                  <w:sz w:val="22"/>
                </w:rPr>
                <w:delText>Modified approved suppliers</w:delText>
              </w:r>
              <w:r w:rsidR="004B2377" w:rsidRPr="00BD182E" w:rsidDel="008209C6">
                <w:rPr>
                  <w:rFonts w:ascii="Calibri" w:hAnsi="Calibri"/>
                  <w:sz w:val="22"/>
                </w:rPr>
                <w:delText>, minor formatting changes</w:delText>
              </w:r>
            </w:del>
          </w:p>
        </w:tc>
      </w:tr>
      <w:tr w:rsidR="00705870" w:rsidRPr="00BD182E" w:rsidDel="008209C6" w14:paraId="1B887E5A" w14:textId="3A723B24" w:rsidTr="004358D8">
        <w:trPr>
          <w:cantSplit/>
          <w:jc w:val="center"/>
          <w:del w:id="42" w:author="Marina Vera Zambrano" w:date="2022-04-19T18:52:00Z"/>
        </w:trPr>
        <w:tc>
          <w:tcPr>
            <w:tcW w:w="1004" w:type="dxa"/>
            <w:tcBorders>
              <w:top w:val="single" w:sz="6" w:space="0" w:color="auto"/>
              <w:left w:val="double" w:sz="6" w:space="0" w:color="auto"/>
              <w:bottom w:val="single" w:sz="6" w:space="0" w:color="auto"/>
              <w:right w:val="single" w:sz="6" w:space="0" w:color="auto"/>
            </w:tcBorders>
          </w:tcPr>
          <w:p w14:paraId="4B11A84F" w14:textId="4B259EAE" w:rsidR="00705870" w:rsidRPr="00BD182E" w:rsidDel="008209C6" w:rsidRDefault="00B1690F" w:rsidP="004E4B90">
            <w:pPr>
              <w:pStyle w:val="NormalTableText"/>
              <w:rPr>
                <w:del w:id="43" w:author="Marina Vera Zambrano" w:date="2022-04-19T18:52:00Z"/>
                <w:rFonts w:ascii="Calibri" w:hAnsi="Calibri"/>
                <w:sz w:val="22"/>
              </w:rPr>
            </w:pPr>
            <w:del w:id="44" w:author="Marina Vera Zambrano" w:date="2022-04-19T18:52:00Z">
              <w:r w:rsidRPr="00BD182E" w:rsidDel="008209C6">
                <w:rPr>
                  <w:rFonts w:ascii="Calibri" w:hAnsi="Calibri"/>
                  <w:sz w:val="22"/>
                </w:rPr>
                <w:delText>6</w:delText>
              </w:r>
            </w:del>
          </w:p>
        </w:tc>
        <w:tc>
          <w:tcPr>
            <w:tcW w:w="2160" w:type="dxa"/>
            <w:tcBorders>
              <w:top w:val="single" w:sz="6" w:space="0" w:color="auto"/>
              <w:left w:val="single" w:sz="6" w:space="0" w:color="auto"/>
              <w:bottom w:val="single" w:sz="6" w:space="0" w:color="auto"/>
              <w:right w:val="single" w:sz="6" w:space="0" w:color="auto"/>
            </w:tcBorders>
          </w:tcPr>
          <w:p w14:paraId="7F72BA8F" w14:textId="68592257" w:rsidR="00705870" w:rsidRPr="00BD182E" w:rsidDel="008209C6" w:rsidRDefault="00B1690F" w:rsidP="004E4B90">
            <w:pPr>
              <w:pStyle w:val="NormalTableText"/>
              <w:rPr>
                <w:del w:id="45" w:author="Marina Vera Zambrano" w:date="2022-04-19T18:52:00Z"/>
                <w:rFonts w:ascii="Calibri" w:hAnsi="Calibri"/>
                <w:sz w:val="22"/>
              </w:rPr>
            </w:pPr>
            <w:del w:id="46" w:author="Marina Vera Zambrano" w:date="2022-04-19T18:52:00Z">
              <w:r w:rsidRPr="00BD182E" w:rsidDel="008209C6">
                <w:rPr>
                  <w:rFonts w:ascii="Calibri" w:hAnsi="Calibri"/>
                  <w:sz w:val="22"/>
                </w:rPr>
                <w:delText>August 18, 2014</w:delText>
              </w:r>
            </w:del>
          </w:p>
        </w:tc>
        <w:tc>
          <w:tcPr>
            <w:tcW w:w="5940" w:type="dxa"/>
            <w:tcBorders>
              <w:top w:val="single" w:sz="6" w:space="0" w:color="auto"/>
              <w:left w:val="single" w:sz="6" w:space="0" w:color="auto"/>
              <w:bottom w:val="single" w:sz="6" w:space="0" w:color="auto"/>
              <w:right w:val="double" w:sz="6" w:space="0" w:color="auto"/>
            </w:tcBorders>
          </w:tcPr>
          <w:p w14:paraId="6F6BF44F" w14:textId="67FEF10C" w:rsidR="00705870" w:rsidRPr="00BD182E" w:rsidDel="008209C6" w:rsidRDefault="00B1690F" w:rsidP="004E4B90">
            <w:pPr>
              <w:pStyle w:val="NormalTableText"/>
              <w:rPr>
                <w:del w:id="47" w:author="Marina Vera Zambrano" w:date="2022-04-19T18:52:00Z"/>
                <w:rFonts w:ascii="Calibri" w:hAnsi="Calibri"/>
                <w:sz w:val="22"/>
              </w:rPr>
            </w:pPr>
            <w:del w:id="48" w:author="Marina Vera Zambrano" w:date="2022-04-19T18:52:00Z">
              <w:r w:rsidRPr="00BD182E" w:rsidDel="008209C6">
                <w:rPr>
                  <w:rFonts w:ascii="Calibri" w:hAnsi="Calibri"/>
                  <w:sz w:val="22"/>
                </w:rPr>
                <w:delText>First draft review comments (AV)</w:delText>
              </w:r>
            </w:del>
          </w:p>
        </w:tc>
      </w:tr>
      <w:tr w:rsidR="00E37BB6" w:rsidRPr="00BD182E" w:rsidDel="008209C6" w14:paraId="30C69977" w14:textId="1B422612" w:rsidTr="004358D8">
        <w:trPr>
          <w:cantSplit/>
          <w:jc w:val="center"/>
          <w:del w:id="49" w:author="Marina Vera Zambrano" w:date="2022-04-19T18:52:00Z"/>
        </w:trPr>
        <w:tc>
          <w:tcPr>
            <w:tcW w:w="1004" w:type="dxa"/>
            <w:tcBorders>
              <w:top w:val="single" w:sz="6" w:space="0" w:color="auto"/>
              <w:left w:val="double" w:sz="6" w:space="0" w:color="auto"/>
              <w:bottom w:val="single" w:sz="6" w:space="0" w:color="auto"/>
              <w:right w:val="single" w:sz="6" w:space="0" w:color="auto"/>
            </w:tcBorders>
          </w:tcPr>
          <w:p w14:paraId="5E63FBB7" w14:textId="64803F53" w:rsidR="00E37BB6" w:rsidRPr="00BD182E" w:rsidDel="008209C6" w:rsidRDefault="00E37BB6" w:rsidP="004E4B90">
            <w:pPr>
              <w:pStyle w:val="NormalTableText"/>
              <w:rPr>
                <w:del w:id="50" w:author="Marina Vera Zambrano" w:date="2022-04-19T18:52:00Z"/>
                <w:rFonts w:ascii="Calibri" w:hAnsi="Calibri"/>
                <w:sz w:val="22"/>
              </w:rPr>
            </w:pPr>
            <w:del w:id="51" w:author="Marina Vera Zambrano" w:date="2022-04-19T18:52:00Z">
              <w:r w:rsidRPr="00BD182E" w:rsidDel="008209C6">
                <w:rPr>
                  <w:rFonts w:ascii="Calibri" w:hAnsi="Calibri"/>
                  <w:sz w:val="22"/>
                </w:rPr>
                <w:delText>7</w:delText>
              </w:r>
            </w:del>
          </w:p>
        </w:tc>
        <w:tc>
          <w:tcPr>
            <w:tcW w:w="2160" w:type="dxa"/>
            <w:tcBorders>
              <w:top w:val="single" w:sz="6" w:space="0" w:color="auto"/>
              <w:left w:val="single" w:sz="6" w:space="0" w:color="auto"/>
              <w:bottom w:val="single" w:sz="6" w:space="0" w:color="auto"/>
              <w:right w:val="single" w:sz="6" w:space="0" w:color="auto"/>
            </w:tcBorders>
          </w:tcPr>
          <w:p w14:paraId="3CBC7E16" w14:textId="50A2CD73" w:rsidR="00E37BB6" w:rsidRPr="00BD182E" w:rsidDel="008209C6" w:rsidRDefault="00E37BB6" w:rsidP="004E4B90">
            <w:pPr>
              <w:pStyle w:val="NormalTableText"/>
              <w:rPr>
                <w:del w:id="52" w:author="Marina Vera Zambrano" w:date="2022-04-19T18:52:00Z"/>
                <w:rFonts w:ascii="Calibri" w:hAnsi="Calibri"/>
                <w:sz w:val="22"/>
              </w:rPr>
            </w:pPr>
            <w:del w:id="53" w:author="Marina Vera Zambrano" w:date="2022-04-19T18:52:00Z">
              <w:r w:rsidRPr="00BD182E" w:rsidDel="008209C6">
                <w:rPr>
                  <w:rFonts w:ascii="Calibri" w:hAnsi="Calibri"/>
                  <w:sz w:val="22"/>
                </w:rPr>
                <w:delText>June 8, 2015</w:delText>
              </w:r>
            </w:del>
          </w:p>
        </w:tc>
        <w:tc>
          <w:tcPr>
            <w:tcW w:w="5940" w:type="dxa"/>
            <w:tcBorders>
              <w:top w:val="single" w:sz="6" w:space="0" w:color="auto"/>
              <w:left w:val="single" w:sz="6" w:space="0" w:color="auto"/>
              <w:bottom w:val="single" w:sz="6" w:space="0" w:color="auto"/>
              <w:right w:val="double" w:sz="6" w:space="0" w:color="auto"/>
            </w:tcBorders>
          </w:tcPr>
          <w:p w14:paraId="263DED55" w14:textId="3C18B770" w:rsidR="00E37BB6" w:rsidRPr="00BD182E" w:rsidDel="008209C6" w:rsidRDefault="00E37BB6" w:rsidP="004E4B90">
            <w:pPr>
              <w:pStyle w:val="NormalTableText"/>
              <w:rPr>
                <w:del w:id="54" w:author="Marina Vera Zambrano" w:date="2022-04-19T18:52:00Z"/>
                <w:rFonts w:ascii="Calibri" w:hAnsi="Calibri"/>
                <w:sz w:val="22"/>
              </w:rPr>
            </w:pPr>
            <w:del w:id="55" w:author="Marina Vera Zambrano" w:date="2022-04-19T18:52:00Z">
              <w:r w:rsidRPr="00BD182E" w:rsidDel="008209C6">
                <w:rPr>
                  <w:rFonts w:ascii="Calibri" w:hAnsi="Calibri"/>
                  <w:sz w:val="22"/>
                </w:rPr>
                <w:delText>Second Draft for Review (AV)</w:delText>
              </w:r>
            </w:del>
          </w:p>
        </w:tc>
      </w:tr>
      <w:tr w:rsidR="00F35AF5" w:rsidRPr="00BD182E" w:rsidDel="008209C6" w14:paraId="45A2EF53" w14:textId="4CF443B7" w:rsidTr="004358D8">
        <w:trPr>
          <w:cantSplit/>
          <w:jc w:val="center"/>
          <w:del w:id="56" w:author="Marina Vera Zambrano" w:date="2022-04-19T18:52:00Z"/>
        </w:trPr>
        <w:tc>
          <w:tcPr>
            <w:tcW w:w="1004" w:type="dxa"/>
            <w:tcBorders>
              <w:top w:val="single" w:sz="6" w:space="0" w:color="auto"/>
              <w:left w:val="double" w:sz="6" w:space="0" w:color="auto"/>
              <w:bottom w:val="single" w:sz="6" w:space="0" w:color="auto"/>
              <w:right w:val="single" w:sz="6" w:space="0" w:color="auto"/>
            </w:tcBorders>
          </w:tcPr>
          <w:p w14:paraId="4DFA3DED" w14:textId="529E8E68" w:rsidR="00F35AF5" w:rsidRPr="00BD182E" w:rsidDel="008209C6" w:rsidRDefault="00F765B5" w:rsidP="004E4B90">
            <w:pPr>
              <w:pStyle w:val="NormalTableText"/>
              <w:rPr>
                <w:del w:id="57" w:author="Marina Vera Zambrano" w:date="2022-04-19T18:52:00Z"/>
                <w:rFonts w:ascii="Calibri" w:hAnsi="Calibri"/>
                <w:b/>
                <w:sz w:val="22"/>
              </w:rPr>
            </w:pPr>
            <w:del w:id="58" w:author="Marina Vera Zambrano" w:date="2022-04-19T18:52:00Z">
              <w:r w:rsidRPr="00BD182E" w:rsidDel="008209C6">
                <w:rPr>
                  <w:rFonts w:ascii="Calibri" w:hAnsi="Calibri"/>
                  <w:b/>
                  <w:sz w:val="22"/>
                </w:rPr>
                <w:delText>8</w:delText>
              </w:r>
            </w:del>
          </w:p>
        </w:tc>
        <w:tc>
          <w:tcPr>
            <w:tcW w:w="2160" w:type="dxa"/>
            <w:tcBorders>
              <w:top w:val="single" w:sz="6" w:space="0" w:color="auto"/>
              <w:left w:val="single" w:sz="6" w:space="0" w:color="auto"/>
              <w:bottom w:val="single" w:sz="6" w:space="0" w:color="auto"/>
              <w:right w:val="single" w:sz="6" w:space="0" w:color="auto"/>
            </w:tcBorders>
          </w:tcPr>
          <w:p w14:paraId="142682D2" w14:textId="0B2FA2FB" w:rsidR="00F35AF5" w:rsidRPr="00BD182E" w:rsidDel="008209C6" w:rsidRDefault="00F35AF5" w:rsidP="004E4B90">
            <w:pPr>
              <w:pStyle w:val="NormalTableText"/>
              <w:rPr>
                <w:del w:id="59" w:author="Marina Vera Zambrano" w:date="2022-04-19T18:52:00Z"/>
                <w:rFonts w:ascii="Calibri" w:hAnsi="Calibri"/>
                <w:b/>
                <w:sz w:val="22"/>
              </w:rPr>
            </w:pPr>
            <w:del w:id="60" w:author="Marina Vera Zambrano" w:date="2022-04-19T18:52:00Z">
              <w:r w:rsidRPr="00BD182E" w:rsidDel="008209C6">
                <w:rPr>
                  <w:rFonts w:ascii="Calibri" w:hAnsi="Calibri"/>
                  <w:b/>
                  <w:sz w:val="22"/>
                </w:rPr>
                <w:delText>September 16, 2015</w:delText>
              </w:r>
            </w:del>
          </w:p>
        </w:tc>
        <w:tc>
          <w:tcPr>
            <w:tcW w:w="5940" w:type="dxa"/>
            <w:tcBorders>
              <w:top w:val="single" w:sz="6" w:space="0" w:color="auto"/>
              <w:left w:val="single" w:sz="6" w:space="0" w:color="auto"/>
              <w:bottom w:val="single" w:sz="6" w:space="0" w:color="auto"/>
              <w:right w:val="double" w:sz="6" w:space="0" w:color="auto"/>
            </w:tcBorders>
          </w:tcPr>
          <w:p w14:paraId="24755DF9" w14:textId="47A62C0A" w:rsidR="00F35AF5" w:rsidRPr="00BD182E" w:rsidDel="008209C6" w:rsidRDefault="00F35AF5" w:rsidP="004E4B90">
            <w:pPr>
              <w:pStyle w:val="NormalTableText"/>
              <w:rPr>
                <w:del w:id="61" w:author="Marina Vera Zambrano" w:date="2022-04-19T18:52:00Z"/>
                <w:rFonts w:ascii="Calibri" w:hAnsi="Calibri"/>
                <w:sz w:val="22"/>
              </w:rPr>
            </w:pPr>
            <w:del w:id="62" w:author="Marina Vera Zambrano" w:date="2022-04-19T18:52:00Z">
              <w:r w:rsidRPr="00BD182E" w:rsidDel="008209C6">
                <w:rPr>
                  <w:rFonts w:ascii="Calibri" w:hAnsi="Calibri"/>
                  <w:b/>
                  <w:sz w:val="22"/>
                  <w:lang w:val="en-US"/>
                </w:rPr>
                <w:delText>Updated, Finalized Specification – Reference eDOCS #5823602-v4 (AV)</w:delText>
              </w:r>
            </w:del>
          </w:p>
        </w:tc>
      </w:tr>
      <w:tr w:rsidR="00F421AB" w:rsidRPr="00BD182E" w:rsidDel="008209C6" w14:paraId="5A73ED43" w14:textId="17ECC26C" w:rsidTr="004358D8">
        <w:trPr>
          <w:cantSplit/>
          <w:jc w:val="center"/>
          <w:del w:id="63" w:author="Marina Vera Zambrano" w:date="2022-04-19T18:52:00Z"/>
        </w:trPr>
        <w:tc>
          <w:tcPr>
            <w:tcW w:w="1004" w:type="dxa"/>
            <w:tcBorders>
              <w:top w:val="single" w:sz="6" w:space="0" w:color="auto"/>
              <w:left w:val="double" w:sz="6" w:space="0" w:color="auto"/>
              <w:bottom w:val="single" w:sz="6" w:space="0" w:color="auto"/>
              <w:right w:val="single" w:sz="6" w:space="0" w:color="auto"/>
            </w:tcBorders>
          </w:tcPr>
          <w:p w14:paraId="16C42323" w14:textId="2FDCF5CB" w:rsidR="00F421AB" w:rsidRPr="00BD182E" w:rsidDel="008209C6" w:rsidRDefault="00F421AB" w:rsidP="004E4B90">
            <w:pPr>
              <w:pStyle w:val="NormalTableText"/>
              <w:rPr>
                <w:del w:id="64" w:author="Marina Vera Zambrano" w:date="2022-04-19T18:52:00Z"/>
                <w:rFonts w:ascii="Calibri" w:hAnsi="Calibri"/>
                <w:sz w:val="22"/>
              </w:rPr>
            </w:pPr>
            <w:del w:id="65" w:author="Marina Vera Zambrano" w:date="2022-04-19T18:52:00Z">
              <w:r w:rsidRPr="00BD182E" w:rsidDel="008209C6">
                <w:rPr>
                  <w:rFonts w:ascii="Calibri" w:hAnsi="Calibri"/>
                  <w:sz w:val="22"/>
                </w:rPr>
                <w:delText>9</w:delText>
              </w:r>
            </w:del>
          </w:p>
        </w:tc>
        <w:tc>
          <w:tcPr>
            <w:tcW w:w="2160" w:type="dxa"/>
            <w:tcBorders>
              <w:top w:val="single" w:sz="6" w:space="0" w:color="auto"/>
              <w:left w:val="single" w:sz="6" w:space="0" w:color="auto"/>
              <w:bottom w:val="single" w:sz="6" w:space="0" w:color="auto"/>
              <w:right w:val="single" w:sz="6" w:space="0" w:color="auto"/>
            </w:tcBorders>
          </w:tcPr>
          <w:p w14:paraId="7D84C356" w14:textId="62EA6307" w:rsidR="00F421AB" w:rsidRPr="00BD182E" w:rsidDel="008209C6" w:rsidRDefault="00F421AB" w:rsidP="004E4B90">
            <w:pPr>
              <w:pStyle w:val="NormalTableText"/>
              <w:rPr>
                <w:del w:id="66" w:author="Marina Vera Zambrano" w:date="2022-04-19T18:52:00Z"/>
                <w:rFonts w:ascii="Calibri" w:hAnsi="Calibri"/>
                <w:sz w:val="22"/>
              </w:rPr>
            </w:pPr>
            <w:del w:id="67" w:author="Marina Vera Zambrano" w:date="2022-04-19T18:52:00Z">
              <w:r w:rsidRPr="00BD182E" w:rsidDel="008209C6">
                <w:rPr>
                  <w:rFonts w:ascii="Calibri" w:hAnsi="Calibri"/>
                  <w:sz w:val="22"/>
                </w:rPr>
                <w:delText>March 16, 2016</w:delText>
              </w:r>
            </w:del>
          </w:p>
        </w:tc>
        <w:tc>
          <w:tcPr>
            <w:tcW w:w="5940" w:type="dxa"/>
            <w:tcBorders>
              <w:top w:val="single" w:sz="6" w:space="0" w:color="auto"/>
              <w:left w:val="single" w:sz="6" w:space="0" w:color="auto"/>
              <w:bottom w:val="single" w:sz="6" w:space="0" w:color="auto"/>
              <w:right w:val="double" w:sz="6" w:space="0" w:color="auto"/>
            </w:tcBorders>
          </w:tcPr>
          <w:p w14:paraId="6946C156" w14:textId="4A6175B0" w:rsidR="00F421AB" w:rsidRPr="00BD182E" w:rsidDel="008209C6" w:rsidRDefault="00F421AB" w:rsidP="004E4B90">
            <w:pPr>
              <w:pStyle w:val="NormalTableText"/>
              <w:rPr>
                <w:del w:id="68" w:author="Marina Vera Zambrano" w:date="2022-04-19T18:52:00Z"/>
                <w:rFonts w:ascii="Calibri" w:hAnsi="Calibri"/>
                <w:sz w:val="22"/>
                <w:lang w:val="en-US"/>
              </w:rPr>
            </w:pPr>
            <w:del w:id="69" w:author="Marina Vera Zambrano" w:date="2022-04-19T18:52:00Z">
              <w:r w:rsidRPr="00BD182E" w:rsidDel="008209C6">
                <w:rPr>
                  <w:rFonts w:ascii="Calibri" w:hAnsi="Calibri"/>
                  <w:sz w:val="22"/>
                  <w:lang w:val="en-US"/>
                </w:rPr>
                <w:delText>Addition of AWWA C512-15</w:delText>
              </w:r>
              <w:r w:rsidR="000E5E7E" w:rsidRPr="00BD182E" w:rsidDel="008209C6">
                <w:rPr>
                  <w:rFonts w:ascii="Calibri" w:hAnsi="Calibri"/>
                  <w:sz w:val="22"/>
                  <w:lang w:val="en-US"/>
                </w:rPr>
                <w:delText xml:space="preserve"> (updated)</w:delText>
              </w:r>
              <w:r w:rsidRPr="00BD182E" w:rsidDel="008209C6">
                <w:rPr>
                  <w:rFonts w:ascii="Calibri" w:hAnsi="Calibri"/>
                  <w:sz w:val="22"/>
                  <w:lang w:val="en-US"/>
                </w:rPr>
                <w:delText>, AWWA C514-15</w:delText>
              </w:r>
              <w:r w:rsidR="000E5E7E" w:rsidRPr="00BD182E" w:rsidDel="008209C6">
                <w:rPr>
                  <w:rFonts w:ascii="Calibri" w:hAnsi="Calibri"/>
                  <w:sz w:val="22"/>
                  <w:lang w:val="en-US"/>
                </w:rPr>
                <w:delText xml:space="preserve"> (new)</w:delText>
              </w:r>
              <w:r w:rsidRPr="00BD182E" w:rsidDel="008209C6">
                <w:rPr>
                  <w:rFonts w:ascii="Calibri" w:hAnsi="Calibri"/>
                  <w:sz w:val="22"/>
                  <w:lang w:val="en-US"/>
                </w:rPr>
                <w:delText xml:space="preserve"> and AWWA C516-14</w:delText>
              </w:r>
              <w:r w:rsidR="000E5E7E" w:rsidRPr="00BD182E" w:rsidDel="008209C6">
                <w:rPr>
                  <w:rFonts w:ascii="Calibri" w:hAnsi="Calibri"/>
                  <w:sz w:val="22"/>
                  <w:lang w:val="en-US"/>
                </w:rPr>
                <w:delText xml:space="preserve"> (updated)</w:delText>
              </w:r>
              <w:r w:rsidRPr="00BD182E" w:rsidDel="008209C6">
                <w:rPr>
                  <w:rFonts w:ascii="Calibri" w:hAnsi="Calibri"/>
                  <w:sz w:val="22"/>
                  <w:lang w:val="en-US"/>
                </w:rPr>
                <w:delText xml:space="preserve">  (AV)</w:delText>
              </w:r>
            </w:del>
          </w:p>
        </w:tc>
      </w:tr>
      <w:tr w:rsidR="00F421AB" w:rsidRPr="00BD182E" w:rsidDel="008209C6" w14:paraId="7B9F2B4D" w14:textId="444B362E" w:rsidTr="004358D8">
        <w:trPr>
          <w:cantSplit/>
          <w:jc w:val="center"/>
          <w:del w:id="70" w:author="Marina Vera Zambrano" w:date="2022-04-19T18:52:00Z"/>
        </w:trPr>
        <w:tc>
          <w:tcPr>
            <w:tcW w:w="1004" w:type="dxa"/>
            <w:tcBorders>
              <w:top w:val="single" w:sz="6" w:space="0" w:color="auto"/>
              <w:left w:val="double" w:sz="6" w:space="0" w:color="auto"/>
              <w:bottom w:val="single" w:sz="6" w:space="0" w:color="auto"/>
              <w:right w:val="single" w:sz="6" w:space="0" w:color="auto"/>
            </w:tcBorders>
          </w:tcPr>
          <w:p w14:paraId="2C620832" w14:textId="121F4EF8" w:rsidR="00F421AB" w:rsidRPr="00BD182E" w:rsidDel="008209C6" w:rsidRDefault="00F421AB" w:rsidP="004E4B90">
            <w:pPr>
              <w:pStyle w:val="NormalTableText"/>
              <w:rPr>
                <w:del w:id="71" w:author="Marina Vera Zambrano" w:date="2022-04-19T18:52:00Z"/>
                <w:rFonts w:ascii="Calibri" w:hAnsi="Calibri"/>
                <w:sz w:val="22"/>
              </w:rPr>
            </w:pPr>
            <w:del w:id="72" w:author="Marina Vera Zambrano" w:date="2022-04-19T18:52:00Z">
              <w:r w:rsidRPr="00BD182E" w:rsidDel="008209C6">
                <w:rPr>
                  <w:rFonts w:ascii="Calibri" w:hAnsi="Calibri"/>
                  <w:sz w:val="22"/>
                </w:rPr>
                <w:delText>10</w:delText>
              </w:r>
            </w:del>
          </w:p>
        </w:tc>
        <w:tc>
          <w:tcPr>
            <w:tcW w:w="2160" w:type="dxa"/>
            <w:tcBorders>
              <w:top w:val="single" w:sz="6" w:space="0" w:color="auto"/>
              <w:left w:val="single" w:sz="6" w:space="0" w:color="auto"/>
              <w:bottom w:val="single" w:sz="6" w:space="0" w:color="auto"/>
              <w:right w:val="single" w:sz="6" w:space="0" w:color="auto"/>
            </w:tcBorders>
          </w:tcPr>
          <w:p w14:paraId="47E12C5F" w14:textId="1DF61596" w:rsidR="00F421AB" w:rsidRPr="00BD182E" w:rsidDel="008209C6" w:rsidRDefault="000E5E7E" w:rsidP="004E4B90">
            <w:pPr>
              <w:pStyle w:val="NormalTableText"/>
              <w:rPr>
                <w:del w:id="73" w:author="Marina Vera Zambrano" w:date="2022-04-19T18:52:00Z"/>
                <w:rFonts w:ascii="Calibri" w:hAnsi="Calibri"/>
                <w:sz w:val="22"/>
              </w:rPr>
            </w:pPr>
            <w:del w:id="74" w:author="Marina Vera Zambrano" w:date="2022-04-19T18:52:00Z">
              <w:r w:rsidRPr="00BD182E" w:rsidDel="008209C6">
                <w:rPr>
                  <w:rFonts w:ascii="Calibri" w:hAnsi="Calibri"/>
                  <w:sz w:val="22"/>
                </w:rPr>
                <w:delText>March 23</w:delText>
              </w:r>
              <w:r w:rsidR="00F421AB" w:rsidRPr="00BD182E" w:rsidDel="008209C6">
                <w:rPr>
                  <w:rFonts w:ascii="Calibri" w:hAnsi="Calibri"/>
                  <w:sz w:val="22"/>
                </w:rPr>
                <w:delText>, 2016</w:delText>
              </w:r>
            </w:del>
          </w:p>
        </w:tc>
        <w:tc>
          <w:tcPr>
            <w:tcW w:w="5940" w:type="dxa"/>
            <w:tcBorders>
              <w:top w:val="single" w:sz="6" w:space="0" w:color="auto"/>
              <w:left w:val="single" w:sz="6" w:space="0" w:color="auto"/>
              <w:bottom w:val="single" w:sz="6" w:space="0" w:color="auto"/>
              <w:right w:val="double" w:sz="6" w:space="0" w:color="auto"/>
            </w:tcBorders>
          </w:tcPr>
          <w:p w14:paraId="247019EC" w14:textId="7954C65F" w:rsidR="00F421AB" w:rsidRPr="00BD182E" w:rsidDel="008209C6" w:rsidRDefault="00AD7227" w:rsidP="004E4B90">
            <w:pPr>
              <w:pStyle w:val="NormalTableText"/>
              <w:rPr>
                <w:del w:id="75" w:author="Marina Vera Zambrano" w:date="2022-04-19T18:52:00Z"/>
                <w:rFonts w:ascii="Calibri" w:hAnsi="Calibri"/>
                <w:sz w:val="22"/>
                <w:lang w:val="en-US"/>
              </w:rPr>
            </w:pPr>
            <w:del w:id="76" w:author="Marina Vera Zambrano" w:date="2022-04-19T18:52:00Z">
              <w:r w:rsidRPr="00BD182E" w:rsidDel="008209C6">
                <w:rPr>
                  <w:rFonts w:ascii="Calibri" w:hAnsi="Calibri"/>
                  <w:sz w:val="22"/>
                  <w:lang w:val="en-US"/>
                </w:rPr>
                <w:delText>Updated</w:delText>
              </w:r>
              <w:r w:rsidR="00F421AB" w:rsidRPr="00BD182E" w:rsidDel="008209C6">
                <w:rPr>
                  <w:rFonts w:ascii="Calibri" w:hAnsi="Calibri"/>
                  <w:sz w:val="22"/>
                  <w:lang w:val="en-US"/>
                </w:rPr>
                <w:delText xml:space="preserve"> AWWA Specifications</w:delText>
              </w:r>
              <w:r w:rsidRPr="00BD182E" w:rsidDel="008209C6">
                <w:rPr>
                  <w:rFonts w:ascii="Calibri" w:hAnsi="Calibri"/>
                  <w:sz w:val="22"/>
                  <w:lang w:val="en-US"/>
                </w:rPr>
                <w:delText xml:space="preserve">, added new subsection 2.6.7.7 </w:delText>
              </w:r>
              <w:r w:rsidRPr="00BD182E" w:rsidDel="008209C6">
                <w:rPr>
                  <w:rFonts w:ascii="Calibri" w:hAnsi="Calibri"/>
                  <w:sz w:val="22"/>
                </w:rPr>
                <w:delText>Air Valve and Vent Inflow Preventer Assemblies aligned with AWWA C514-15 (AV)</w:delText>
              </w:r>
            </w:del>
          </w:p>
        </w:tc>
      </w:tr>
      <w:tr w:rsidR="007D6B7F" w:rsidRPr="00BD182E" w:rsidDel="008209C6" w14:paraId="26A843A9" w14:textId="2D2A6086" w:rsidTr="004358D8">
        <w:trPr>
          <w:cantSplit/>
          <w:jc w:val="center"/>
          <w:del w:id="77" w:author="Marina Vera Zambrano" w:date="2022-04-19T18:52:00Z"/>
        </w:trPr>
        <w:tc>
          <w:tcPr>
            <w:tcW w:w="1004" w:type="dxa"/>
            <w:tcBorders>
              <w:top w:val="single" w:sz="6" w:space="0" w:color="auto"/>
              <w:left w:val="double" w:sz="6" w:space="0" w:color="auto"/>
              <w:bottom w:val="single" w:sz="6" w:space="0" w:color="auto"/>
              <w:right w:val="single" w:sz="6" w:space="0" w:color="auto"/>
            </w:tcBorders>
          </w:tcPr>
          <w:p w14:paraId="244D2E7F" w14:textId="4D007AD4" w:rsidR="007D6B7F" w:rsidRPr="00BD182E" w:rsidDel="008209C6" w:rsidRDefault="007D6B7F" w:rsidP="004E4B90">
            <w:pPr>
              <w:pStyle w:val="NormalTableText"/>
              <w:rPr>
                <w:del w:id="78" w:author="Marina Vera Zambrano" w:date="2022-04-19T18:52:00Z"/>
                <w:rFonts w:ascii="Calibri" w:hAnsi="Calibri"/>
                <w:sz w:val="22"/>
              </w:rPr>
            </w:pPr>
            <w:del w:id="79" w:author="Marina Vera Zambrano" w:date="2022-04-19T18:52:00Z">
              <w:r w:rsidRPr="00BD182E" w:rsidDel="008209C6">
                <w:rPr>
                  <w:rFonts w:ascii="Calibri" w:hAnsi="Calibri"/>
                  <w:sz w:val="22"/>
                </w:rPr>
                <w:delText>11</w:delText>
              </w:r>
            </w:del>
          </w:p>
        </w:tc>
        <w:tc>
          <w:tcPr>
            <w:tcW w:w="2160" w:type="dxa"/>
            <w:tcBorders>
              <w:top w:val="single" w:sz="6" w:space="0" w:color="auto"/>
              <w:left w:val="single" w:sz="6" w:space="0" w:color="auto"/>
              <w:bottom w:val="single" w:sz="6" w:space="0" w:color="auto"/>
              <w:right w:val="single" w:sz="6" w:space="0" w:color="auto"/>
            </w:tcBorders>
          </w:tcPr>
          <w:p w14:paraId="3FFD8BFD" w14:textId="7062868E" w:rsidR="007D6B7F" w:rsidRPr="00BD182E" w:rsidDel="008209C6" w:rsidRDefault="007D6B7F" w:rsidP="004E4B90">
            <w:pPr>
              <w:pStyle w:val="NormalTableText"/>
              <w:rPr>
                <w:del w:id="80" w:author="Marina Vera Zambrano" w:date="2022-04-19T18:52:00Z"/>
                <w:rFonts w:ascii="Calibri" w:hAnsi="Calibri"/>
                <w:sz w:val="22"/>
              </w:rPr>
            </w:pPr>
            <w:del w:id="81" w:author="Marina Vera Zambrano" w:date="2022-04-19T18:52:00Z">
              <w:r w:rsidRPr="00BD182E" w:rsidDel="008209C6">
                <w:rPr>
                  <w:rFonts w:ascii="Calibri" w:hAnsi="Calibri"/>
                  <w:sz w:val="22"/>
                </w:rPr>
                <w:delText>May 10, 2016</w:delText>
              </w:r>
            </w:del>
          </w:p>
        </w:tc>
        <w:tc>
          <w:tcPr>
            <w:tcW w:w="5940" w:type="dxa"/>
            <w:tcBorders>
              <w:top w:val="single" w:sz="6" w:space="0" w:color="auto"/>
              <w:left w:val="single" w:sz="6" w:space="0" w:color="auto"/>
              <w:bottom w:val="single" w:sz="6" w:space="0" w:color="auto"/>
              <w:right w:val="double" w:sz="6" w:space="0" w:color="auto"/>
            </w:tcBorders>
          </w:tcPr>
          <w:p w14:paraId="7CF0382E" w14:textId="7E58BBD2" w:rsidR="007D6B7F" w:rsidRPr="00BD182E" w:rsidDel="008209C6" w:rsidRDefault="007D6B7F" w:rsidP="004E4B90">
            <w:pPr>
              <w:pStyle w:val="NormalTableText"/>
              <w:rPr>
                <w:del w:id="82" w:author="Marina Vera Zambrano" w:date="2022-04-19T18:52:00Z"/>
                <w:rFonts w:ascii="Calibri" w:hAnsi="Calibri"/>
                <w:sz w:val="22"/>
                <w:lang w:val="en-US"/>
              </w:rPr>
            </w:pPr>
            <w:del w:id="83" w:author="Marina Vera Zambrano" w:date="2022-04-19T18:52:00Z">
              <w:r w:rsidRPr="00BD182E" w:rsidDel="008209C6">
                <w:rPr>
                  <w:rFonts w:ascii="Calibri" w:hAnsi="Calibri"/>
                  <w:sz w:val="22"/>
                  <w:lang w:val="en-US"/>
                </w:rPr>
                <w:delText>Removed Type V### designation, amended cited product list to remove duplication  and error (AV)</w:delText>
              </w:r>
            </w:del>
          </w:p>
        </w:tc>
      </w:tr>
      <w:tr w:rsidR="00BC1338" w:rsidRPr="00BD182E" w:rsidDel="008209C6" w14:paraId="3A483726" w14:textId="16360951" w:rsidTr="004358D8">
        <w:trPr>
          <w:cantSplit/>
          <w:jc w:val="center"/>
          <w:del w:id="84" w:author="Marina Vera Zambrano" w:date="2022-04-19T18:52:00Z"/>
        </w:trPr>
        <w:tc>
          <w:tcPr>
            <w:tcW w:w="1004" w:type="dxa"/>
            <w:tcBorders>
              <w:top w:val="single" w:sz="6" w:space="0" w:color="auto"/>
              <w:left w:val="double" w:sz="6" w:space="0" w:color="auto"/>
              <w:bottom w:val="single" w:sz="6" w:space="0" w:color="auto"/>
              <w:right w:val="single" w:sz="6" w:space="0" w:color="auto"/>
            </w:tcBorders>
          </w:tcPr>
          <w:p w14:paraId="2038631E" w14:textId="37FB1CB7" w:rsidR="00BC1338" w:rsidRPr="00BD182E" w:rsidDel="008209C6" w:rsidRDefault="00BC1338" w:rsidP="004E4B90">
            <w:pPr>
              <w:pStyle w:val="NormalTableText"/>
              <w:rPr>
                <w:del w:id="85" w:author="Marina Vera Zambrano" w:date="2022-04-19T18:52:00Z"/>
                <w:rFonts w:ascii="Calibri" w:hAnsi="Calibri"/>
                <w:sz w:val="22"/>
              </w:rPr>
            </w:pPr>
            <w:del w:id="86" w:author="Marina Vera Zambrano" w:date="2022-04-19T18:52:00Z">
              <w:r w:rsidRPr="00BD182E" w:rsidDel="008209C6">
                <w:rPr>
                  <w:rFonts w:ascii="Calibri" w:hAnsi="Calibri"/>
                  <w:sz w:val="22"/>
                </w:rPr>
                <w:delText>12</w:delText>
              </w:r>
            </w:del>
          </w:p>
        </w:tc>
        <w:tc>
          <w:tcPr>
            <w:tcW w:w="2160" w:type="dxa"/>
            <w:tcBorders>
              <w:top w:val="single" w:sz="6" w:space="0" w:color="auto"/>
              <w:left w:val="single" w:sz="6" w:space="0" w:color="auto"/>
              <w:bottom w:val="single" w:sz="6" w:space="0" w:color="auto"/>
              <w:right w:val="single" w:sz="6" w:space="0" w:color="auto"/>
            </w:tcBorders>
          </w:tcPr>
          <w:p w14:paraId="2E3F3CA2" w14:textId="675DAD17" w:rsidR="00BC1338" w:rsidRPr="00BD182E" w:rsidDel="008209C6" w:rsidRDefault="00BC1338" w:rsidP="004E4B90">
            <w:pPr>
              <w:pStyle w:val="NormalTableText"/>
              <w:rPr>
                <w:del w:id="87" w:author="Marina Vera Zambrano" w:date="2022-04-19T18:52:00Z"/>
                <w:rFonts w:ascii="Calibri" w:hAnsi="Calibri"/>
                <w:sz w:val="22"/>
              </w:rPr>
            </w:pPr>
            <w:del w:id="88" w:author="Marina Vera Zambrano" w:date="2022-04-19T18:52:00Z">
              <w:r w:rsidRPr="00BD182E" w:rsidDel="008209C6">
                <w:rPr>
                  <w:rFonts w:ascii="Calibri" w:hAnsi="Calibri"/>
                  <w:sz w:val="22"/>
                </w:rPr>
                <w:delText>March 1, 2017</w:delText>
              </w:r>
            </w:del>
          </w:p>
        </w:tc>
        <w:tc>
          <w:tcPr>
            <w:tcW w:w="5940" w:type="dxa"/>
            <w:tcBorders>
              <w:top w:val="single" w:sz="6" w:space="0" w:color="auto"/>
              <w:left w:val="single" w:sz="6" w:space="0" w:color="auto"/>
              <w:bottom w:val="single" w:sz="6" w:space="0" w:color="auto"/>
              <w:right w:val="double" w:sz="6" w:space="0" w:color="auto"/>
            </w:tcBorders>
          </w:tcPr>
          <w:p w14:paraId="4B05D84F" w14:textId="42D23B34" w:rsidR="00BC1338" w:rsidRPr="00BD182E" w:rsidDel="008209C6" w:rsidRDefault="00BC1338" w:rsidP="004E4B90">
            <w:pPr>
              <w:pStyle w:val="NormalTableText"/>
              <w:rPr>
                <w:del w:id="89" w:author="Marina Vera Zambrano" w:date="2022-04-19T18:52:00Z"/>
                <w:rFonts w:ascii="Calibri" w:hAnsi="Calibri"/>
                <w:sz w:val="22"/>
                <w:lang w:val="en-US"/>
              </w:rPr>
            </w:pPr>
            <w:del w:id="90" w:author="Marina Vera Zambrano" w:date="2022-04-19T18:52:00Z">
              <w:r w:rsidRPr="00BD182E" w:rsidDel="008209C6">
                <w:rPr>
                  <w:rFonts w:ascii="Calibri" w:hAnsi="Calibri"/>
                  <w:sz w:val="22"/>
                  <w:lang w:val="en-US"/>
                </w:rPr>
                <w:delText>Updated for reference to NSF 372.  (AV)</w:delText>
              </w:r>
            </w:del>
          </w:p>
        </w:tc>
      </w:tr>
      <w:tr w:rsidR="00A40951" w:rsidRPr="00BD182E" w:rsidDel="008209C6" w14:paraId="1050FA52" w14:textId="30793A7F" w:rsidTr="004358D8">
        <w:trPr>
          <w:cantSplit/>
          <w:jc w:val="center"/>
          <w:del w:id="91" w:author="Marina Vera Zambrano" w:date="2022-04-19T18:52:00Z"/>
        </w:trPr>
        <w:tc>
          <w:tcPr>
            <w:tcW w:w="1004" w:type="dxa"/>
            <w:tcBorders>
              <w:top w:val="single" w:sz="6" w:space="0" w:color="auto"/>
              <w:left w:val="double" w:sz="6" w:space="0" w:color="auto"/>
              <w:bottom w:val="single" w:sz="6" w:space="0" w:color="auto"/>
              <w:right w:val="single" w:sz="6" w:space="0" w:color="auto"/>
            </w:tcBorders>
          </w:tcPr>
          <w:p w14:paraId="7F788E95" w14:textId="32249AE6" w:rsidR="00A40951" w:rsidRPr="00BD182E" w:rsidDel="008209C6" w:rsidRDefault="00A40951" w:rsidP="004E4B90">
            <w:pPr>
              <w:pStyle w:val="NormalTableText"/>
              <w:rPr>
                <w:del w:id="92" w:author="Marina Vera Zambrano" w:date="2022-04-19T18:52:00Z"/>
                <w:rFonts w:ascii="Calibri" w:hAnsi="Calibri"/>
                <w:sz w:val="22"/>
              </w:rPr>
            </w:pPr>
            <w:del w:id="93" w:author="Marina Vera Zambrano" w:date="2022-04-19T18:52:00Z">
              <w:r w:rsidRPr="00BD182E" w:rsidDel="008209C6">
                <w:rPr>
                  <w:rFonts w:ascii="Calibri" w:hAnsi="Calibri"/>
                  <w:sz w:val="22"/>
                </w:rPr>
                <w:delText>13</w:delText>
              </w:r>
            </w:del>
          </w:p>
        </w:tc>
        <w:tc>
          <w:tcPr>
            <w:tcW w:w="2160" w:type="dxa"/>
            <w:tcBorders>
              <w:top w:val="single" w:sz="6" w:space="0" w:color="auto"/>
              <w:left w:val="single" w:sz="6" w:space="0" w:color="auto"/>
              <w:bottom w:val="single" w:sz="6" w:space="0" w:color="auto"/>
              <w:right w:val="single" w:sz="6" w:space="0" w:color="auto"/>
            </w:tcBorders>
          </w:tcPr>
          <w:p w14:paraId="4F02EBE7" w14:textId="47F5B713" w:rsidR="00A40951" w:rsidRPr="00BD182E" w:rsidDel="008209C6" w:rsidRDefault="00A40951" w:rsidP="004E4B90">
            <w:pPr>
              <w:pStyle w:val="NormalTableText"/>
              <w:rPr>
                <w:del w:id="94" w:author="Marina Vera Zambrano" w:date="2022-04-19T18:52:00Z"/>
                <w:rFonts w:ascii="Calibri" w:hAnsi="Calibri"/>
                <w:sz w:val="22"/>
              </w:rPr>
            </w:pPr>
            <w:del w:id="95" w:author="Marina Vera Zambrano" w:date="2022-04-19T18:52:00Z">
              <w:r w:rsidRPr="00BD182E" w:rsidDel="008209C6">
                <w:rPr>
                  <w:rFonts w:ascii="Calibri" w:hAnsi="Calibri"/>
                  <w:sz w:val="22"/>
                </w:rPr>
                <w:delText>May 26, 2017</w:delText>
              </w:r>
            </w:del>
          </w:p>
        </w:tc>
        <w:tc>
          <w:tcPr>
            <w:tcW w:w="5940" w:type="dxa"/>
            <w:tcBorders>
              <w:top w:val="single" w:sz="6" w:space="0" w:color="auto"/>
              <w:left w:val="single" w:sz="6" w:space="0" w:color="auto"/>
              <w:bottom w:val="single" w:sz="6" w:space="0" w:color="auto"/>
              <w:right w:val="double" w:sz="6" w:space="0" w:color="auto"/>
            </w:tcBorders>
          </w:tcPr>
          <w:p w14:paraId="3E20EDD6" w14:textId="02F5F308" w:rsidR="00A40951" w:rsidRPr="00BD182E" w:rsidDel="008209C6" w:rsidRDefault="00A40951" w:rsidP="004E4B90">
            <w:pPr>
              <w:pStyle w:val="NormalTableText"/>
              <w:rPr>
                <w:del w:id="96" w:author="Marina Vera Zambrano" w:date="2022-04-19T18:52:00Z"/>
                <w:rFonts w:ascii="Calibri" w:hAnsi="Calibri"/>
                <w:sz w:val="22"/>
                <w:lang w:val="en-US"/>
              </w:rPr>
            </w:pPr>
            <w:del w:id="97" w:author="Marina Vera Zambrano" w:date="2022-04-19T18:52:00Z">
              <w:r w:rsidRPr="00BD182E" w:rsidDel="008209C6">
                <w:rPr>
                  <w:rFonts w:ascii="Calibri" w:hAnsi="Calibri"/>
                  <w:sz w:val="22"/>
                  <w:lang w:val="en-US"/>
                </w:rPr>
                <w:delText xml:space="preserve">Updated references to standards </w:delText>
              </w:r>
              <w:r w:rsidRPr="00BD182E" w:rsidDel="008209C6">
                <w:rPr>
                  <w:rFonts w:ascii="Calibri" w:hAnsi="Calibri"/>
                  <w:sz w:val="22"/>
                </w:rPr>
                <w:delText xml:space="preserve">API STD 600 (July 2015), API STD 602 (Sept 2016), API STD 608 (Nov 2012), API STD 609(Apr 2017), ASME B16.1-2015, ASTM A216/A216M-16, ASTM A276/A276M-17, ASTM A351/A351M-16, ASTM A536-84 (2014), </w:delText>
              </w:r>
              <w:r w:rsidDel="008209C6">
                <w:rPr>
                  <w:rFonts w:ascii="Calibri" w:hAnsi="Calibri"/>
                  <w:sz w:val="22"/>
                </w:rPr>
                <w:delText>ASTM B61-</w:delText>
              </w:r>
              <w:r w:rsidRPr="00A40951" w:rsidDel="008209C6">
                <w:rPr>
                  <w:rFonts w:ascii="Calibri" w:hAnsi="Calibri"/>
                  <w:sz w:val="22"/>
                </w:rPr>
                <w:delText>15,</w:delText>
              </w:r>
              <w:r w:rsidDel="008209C6">
                <w:delText xml:space="preserve"> </w:delText>
              </w:r>
              <w:r w:rsidDel="008209C6">
                <w:rPr>
                  <w:rFonts w:ascii="Calibri" w:hAnsi="Calibri"/>
                  <w:sz w:val="22"/>
                </w:rPr>
                <w:delText>ASTM B62-</w:delText>
              </w:r>
              <w:r w:rsidRPr="00A40951" w:rsidDel="008209C6">
                <w:rPr>
                  <w:rFonts w:ascii="Calibri" w:hAnsi="Calibri"/>
                  <w:sz w:val="22"/>
                </w:rPr>
                <w:delText>17</w:delText>
              </w:r>
              <w:r w:rsidDel="008209C6">
                <w:rPr>
                  <w:rFonts w:ascii="Calibri" w:hAnsi="Calibri"/>
                  <w:sz w:val="22"/>
                </w:rPr>
                <w:delText xml:space="preserve">, </w:delText>
              </w:r>
              <w:r w:rsidRPr="00A40951" w:rsidDel="008209C6">
                <w:rPr>
                  <w:rFonts w:ascii="Calibri" w:hAnsi="Calibri"/>
                  <w:sz w:val="22"/>
                  <w:lang w:val="en-CA"/>
                </w:rPr>
                <w:delText>ASTM B139/B139M-12(2017),</w:delText>
              </w:r>
              <w:r w:rsidDel="008209C6">
                <w:rPr>
                  <w:rFonts w:ascii="Calibri" w:hAnsi="Calibri"/>
                  <w:sz w:val="22"/>
                  <w:lang w:val="en-CA"/>
                </w:rPr>
                <w:delText xml:space="preserve"> </w:delText>
              </w:r>
              <w:r w:rsidRPr="00A40951" w:rsidDel="008209C6">
                <w:rPr>
                  <w:rFonts w:ascii="Calibri" w:hAnsi="Calibri"/>
                  <w:sz w:val="22"/>
                  <w:lang w:val="en-CA"/>
                </w:rPr>
                <w:delText>ASTM B194-15,</w:delText>
              </w:r>
              <w:r w:rsidDel="008209C6">
                <w:rPr>
                  <w:rFonts w:ascii="Calibri" w:hAnsi="Calibri"/>
                  <w:sz w:val="22"/>
                  <w:lang w:val="en-CA"/>
                </w:rPr>
                <w:delText xml:space="preserve"> </w:delText>
              </w:r>
              <w:r w:rsidRPr="00A40951" w:rsidDel="008209C6">
                <w:rPr>
                  <w:rFonts w:ascii="Calibri" w:hAnsi="Calibri"/>
                  <w:sz w:val="22"/>
                  <w:lang w:val="en-CA"/>
                </w:rPr>
                <w:delText>AWWA C541-16</w:delText>
              </w:r>
              <w:r w:rsidDel="008209C6">
                <w:rPr>
                  <w:rFonts w:ascii="Calibri" w:hAnsi="Calibri"/>
                  <w:sz w:val="22"/>
                  <w:lang w:val="en-CA"/>
                </w:rPr>
                <w:delText xml:space="preserve">, </w:delText>
              </w:r>
              <w:r w:rsidRPr="00A40951" w:rsidDel="008209C6">
                <w:rPr>
                  <w:rFonts w:ascii="Calibri" w:hAnsi="Calibri"/>
                  <w:sz w:val="22"/>
                  <w:lang w:val="en-CA"/>
                </w:rPr>
                <w:delText>AWWA C542-16</w:delText>
              </w:r>
              <w:r w:rsidDel="008209C6">
                <w:rPr>
                  <w:rFonts w:ascii="Calibri" w:hAnsi="Calibri"/>
                  <w:sz w:val="22"/>
                  <w:lang w:val="en-CA"/>
                </w:rPr>
                <w:delText xml:space="preserve">, </w:delText>
              </w:r>
              <w:r w:rsidRPr="00A40951" w:rsidDel="008209C6">
                <w:rPr>
                  <w:rFonts w:ascii="Calibri" w:hAnsi="Calibri"/>
                  <w:sz w:val="22"/>
                  <w:lang w:val="en-CA"/>
                </w:rPr>
                <w:delText>MSS SP 81-2017</w:delText>
              </w:r>
              <w:r w:rsidDel="008209C6">
                <w:rPr>
                  <w:rFonts w:ascii="Calibri" w:hAnsi="Calibri"/>
                  <w:sz w:val="22"/>
                  <w:lang w:val="en-CA"/>
                </w:rPr>
                <w:delText xml:space="preserve">, </w:delText>
              </w:r>
              <w:r w:rsidRPr="00A40951" w:rsidDel="008209C6">
                <w:rPr>
                  <w:rFonts w:ascii="Calibri" w:hAnsi="Calibri"/>
                  <w:sz w:val="22"/>
                  <w:lang w:val="en-CA"/>
                </w:rPr>
                <w:delText>MSS SP 88-2015</w:delText>
              </w:r>
              <w:r w:rsidDel="008209C6">
                <w:rPr>
                  <w:rFonts w:ascii="Calibri" w:hAnsi="Calibri"/>
                  <w:sz w:val="22"/>
                  <w:lang w:val="en-CA"/>
                </w:rPr>
                <w:delText xml:space="preserve"> (AAM)</w:delText>
              </w:r>
            </w:del>
          </w:p>
        </w:tc>
      </w:tr>
      <w:tr w:rsidR="004E4B90" w:rsidRPr="00BD182E" w:rsidDel="008209C6" w14:paraId="545DBDCA" w14:textId="21FED41E" w:rsidTr="004358D8">
        <w:trPr>
          <w:cantSplit/>
          <w:trHeight w:val="705"/>
          <w:jc w:val="center"/>
          <w:del w:id="98" w:author="Marina Vera Zambrano" w:date="2022-04-19T18:52:00Z"/>
        </w:trPr>
        <w:tc>
          <w:tcPr>
            <w:tcW w:w="1004" w:type="dxa"/>
            <w:tcBorders>
              <w:top w:val="single" w:sz="6" w:space="0" w:color="auto"/>
              <w:left w:val="double" w:sz="6" w:space="0" w:color="auto"/>
              <w:bottom w:val="double" w:sz="6" w:space="0" w:color="auto"/>
              <w:right w:val="single" w:sz="6" w:space="0" w:color="auto"/>
            </w:tcBorders>
          </w:tcPr>
          <w:p w14:paraId="0D9FCB86" w14:textId="03BB02B1" w:rsidR="004E4B90" w:rsidRPr="00BD182E" w:rsidDel="008209C6" w:rsidRDefault="004E4B90" w:rsidP="004E4B90">
            <w:pPr>
              <w:pStyle w:val="NormalTableText"/>
              <w:rPr>
                <w:del w:id="99" w:author="Marina Vera Zambrano" w:date="2022-04-19T18:52:00Z"/>
                <w:rFonts w:ascii="Calibri" w:hAnsi="Calibri"/>
                <w:sz w:val="22"/>
              </w:rPr>
            </w:pPr>
            <w:del w:id="100" w:author="Marina Vera Zambrano" w:date="2022-04-19T18:52:00Z">
              <w:r w:rsidDel="008209C6">
                <w:rPr>
                  <w:rFonts w:ascii="Calibri" w:hAnsi="Calibri"/>
                  <w:sz w:val="22"/>
                </w:rPr>
                <w:delText>14</w:delText>
              </w:r>
            </w:del>
          </w:p>
        </w:tc>
        <w:tc>
          <w:tcPr>
            <w:tcW w:w="2160" w:type="dxa"/>
            <w:tcBorders>
              <w:top w:val="single" w:sz="6" w:space="0" w:color="auto"/>
              <w:left w:val="single" w:sz="6" w:space="0" w:color="auto"/>
              <w:bottom w:val="double" w:sz="6" w:space="0" w:color="auto"/>
              <w:right w:val="single" w:sz="6" w:space="0" w:color="auto"/>
            </w:tcBorders>
          </w:tcPr>
          <w:p w14:paraId="464F7BD7" w14:textId="67E6DB9B" w:rsidR="004E4B90" w:rsidRPr="00BD182E" w:rsidDel="008209C6" w:rsidRDefault="003E62F4" w:rsidP="003E62F4">
            <w:pPr>
              <w:pStyle w:val="NormalTableText"/>
              <w:rPr>
                <w:del w:id="101" w:author="Marina Vera Zambrano" w:date="2022-04-19T18:52:00Z"/>
                <w:rFonts w:ascii="Calibri" w:hAnsi="Calibri"/>
                <w:sz w:val="22"/>
              </w:rPr>
            </w:pPr>
            <w:del w:id="102" w:author="Marina Vera Zambrano" w:date="2022-04-19T18:52:00Z">
              <w:r w:rsidDel="008209C6">
                <w:rPr>
                  <w:rFonts w:ascii="Calibri" w:hAnsi="Calibri"/>
                  <w:sz w:val="22"/>
                </w:rPr>
                <w:delText>August 16</w:delText>
              </w:r>
              <w:r w:rsidR="004E4B90" w:rsidDel="008209C6">
                <w:rPr>
                  <w:rFonts w:ascii="Calibri" w:hAnsi="Calibri"/>
                  <w:sz w:val="22"/>
                </w:rPr>
                <w:delText>, 2017</w:delText>
              </w:r>
            </w:del>
          </w:p>
        </w:tc>
        <w:tc>
          <w:tcPr>
            <w:tcW w:w="5940" w:type="dxa"/>
            <w:tcBorders>
              <w:top w:val="single" w:sz="6" w:space="0" w:color="auto"/>
              <w:left w:val="single" w:sz="6" w:space="0" w:color="auto"/>
              <w:bottom w:val="double" w:sz="6" w:space="0" w:color="auto"/>
              <w:right w:val="double" w:sz="6" w:space="0" w:color="auto"/>
            </w:tcBorders>
          </w:tcPr>
          <w:p w14:paraId="724ECEBB" w14:textId="0F008519" w:rsidR="004E4B90" w:rsidRPr="00BD182E" w:rsidDel="008209C6" w:rsidRDefault="000D75E3" w:rsidP="000D75E3">
            <w:pPr>
              <w:pStyle w:val="NormalTableText"/>
              <w:rPr>
                <w:del w:id="103" w:author="Marina Vera Zambrano" w:date="2022-04-19T18:52:00Z"/>
                <w:rFonts w:ascii="Calibri" w:hAnsi="Calibri"/>
                <w:sz w:val="22"/>
                <w:lang w:val="en-US"/>
              </w:rPr>
            </w:pPr>
            <w:del w:id="104" w:author="Marina Vera Zambrano" w:date="2022-04-19T18:52:00Z">
              <w:r w:rsidDel="008209C6">
                <w:rPr>
                  <w:rFonts w:ascii="Calibri" w:hAnsi="Calibri"/>
                  <w:sz w:val="22"/>
                  <w:lang w:val="en-US"/>
                </w:rPr>
                <w:delText>Complete reorganization of this spec, removing unnecessary items</w:delText>
              </w:r>
              <w:r w:rsidR="004E4B90" w:rsidDel="008209C6">
                <w:rPr>
                  <w:rFonts w:ascii="Calibri" w:hAnsi="Calibri"/>
                  <w:sz w:val="22"/>
                  <w:lang w:val="en-US"/>
                </w:rPr>
                <w:delText xml:space="preserve"> (CPD)</w:delText>
              </w:r>
            </w:del>
          </w:p>
        </w:tc>
      </w:tr>
    </w:tbl>
    <w:p w14:paraId="2B46D0EA" w14:textId="02B714FE" w:rsidR="00766FEE" w:rsidRPr="000B43F6" w:rsidDel="008209C6" w:rsidRDefault="00766FEE" w:rsidP="005167CD">
      <w:pPr>
        <w:pStyle w:val="BodyText"/>
        <w:pBdr>
          <w:top w:val="single" w:sz="4" w:space="1" w:color="auto"/>
          <w:left w:val="single" w:sz="4" w:space="0" w:color="auto"/>
          <w:bottom w:val="single" w:sz="4" w:space="1" w:color="auto"/>
          <w:right w:val="single" w:sz="4" w:space="4" w:color="auto"/>
        </w:pBdr>
        <w:rPr>
          <w:del w:id="105" w:author="Marina Vera Zambrano" w:date="2022-04-19T18:52:00Z"/>
          <w:rFonts w:ascii="Calibri" w:hAnsi="Calibri"/>
        </w:rPr>
      </w:pPr>
      <w:del w:id="106" w:author="Marina Vera Zambrano" w:date="2022-04-19T18:52:00Z">
        <w:r w:rsidRPr="000B43F6" w:rsidDel="008209C6">
          <w:rPr>
            <w:rFonts w:ascii="Calibri" w:hAnsi="Calibri"/>
          </w:rPr>
          <w:delText>NOTE:</w:delText>
        </w:r>
      </w:del>
    </w:p>
    <w:p w14:paraId="56C97560" w14:textId="284DDDB8" w:rsidR="00766FEE" w:rsidRPr="000B43F6" w:rsidDel="008209C6" w:rsidRDefault="00766FEE" w:rsidP="005167CD">
      <w:pPr>
        <w:pStyle w:val="BodyText"/>
        <w:pBdr>
          <w:top w:val="single" w:sz="4" w:space="1" w:color="auto"/>
          <w:left w:val="single" w:sz="4" w:space="0" w:color="auto"/>
          <w:bottom w:val="single" w:sz="4" w:space="1" w:color="auto"/>
          <w:right w:val="single" w:sz="4" w:space="4" w:color="auto"/>
        </w:pBdr>
        <w:rPr>
          <w:del w:id="107" w:author="Marina Vera Zambrano" w:date="2022-04-19T18:52:00Z"/>
          <w:rFonts w:ascii="Calibri" w:hAnsi="Calibri"/>
        </w:rPr>
      </w:pPr>
      <w:del w:id="108" w:author="Marina Vera Zambrano" w:date="2022-04-19T18:52:00Z">
        <w:r w:rsidRPr="000B43F6" w:rsidDel="008209C6">
          <w:rPr>
            <w:rFonts w:ascii="Calibri" w:hAnsi="Calibri"/>
          </w:rPr>
          <w:delText>This is a CONTROLLED Document. Any documents appearing in paper form are not controlled and should be checked against the on-line file version prior to use.</w:delText>
        </w:r>
      </w:del>
    </w:p>
    <w:p w14:paraId="09A8D1F3" w14:textId="0EB1F8EE" w:rsidR="00766FEE" w:rsidRPr="000B43F6" w:rsidDel="008209C6" w:rsidRDefault="00766FEE" w:rsidP="005167CD">
      <w:pPr>
        <w:pStyle w:val="BodyText"/>
        <w:pBdr>
          <w:top w:val="single" w:sz="4" w:space="1" w:color="auto"/>
          <w:left w:val="single" w:sz="4" w:space="0" w:color="auto"/>
          <w:bottom w:val="single" w:sz="4" w:space="1" w:color="auto"/>
          <w:right w:val="single" w:sz="4" w:space="4" w:color="auto"/>
        </w:pBdr>
        <w:rPr>
          <w:del w:id="109" w:author="Marina Vera Zambrano" w:date="2022-04-19T18:52:00Z"/>
          <w:rFonts w:ascii="Calibri" w:hAnsi="Calibri"/>
        </w:rPr>
      </w:pPr>
      <w:del w:id="110" w:author="Marina Vera Zambrano" w:date="2022-04-19T18:52:00Z">
        <w:r w:rsidRPr="000B43F6" w:rsidDel="008209C6">
          <w:rPr>
            <w:rFonts w:ascii="Calibri" w:hAnsi="Calibri"/>
            <w:b/>
            <w:bCs/>
          </w:rPr>
          <w:delText xml:space="preserve">Notice: </w:delText>
        </w:r>
        <w:r w:rsidRPr="000B43F6" w:rsidDel="008209C6">
          <w:rPr>
            <w:rFonts w:ascii="Calibri" w:hAnsi="Calibri"/>
          </w:rPr>
          <w:delText>This Document hardcopy must be used for reference purpose only.</w:delText>
        </w:r>
      </w:del>
    </w:p>
    <w:p w14:paraId="2C8B043C" w14:textId="21A32FFF" w:rsidR="00766FEE" w:rsidRPr="000B43F6" w:rsidDel="008209C6" w:rsidRDefault="00766FEE" w:rsidP="005167CD">
      <w:pPr>
        <w:pStyle w:val="BodyText"/>
        <w:pBdr>
          <w:top w:val="single" w:sz="4" w:space="1" w:color="auto"/>
          <w:left w:val="single" w:sz="4" w:space="0" w:color="auto"/>
          <w:bottom w:val="single" w:sz="4" w:space="1" w:color="auto"/>
          <w:right w:val="single" w:sz="4" w:space="4" w:color="auto"/>
        </w:pBdr>
        <w:rPr>
          <w:del w:id="111" w:author="Marina Vera Zambrano" w:date="2022-04-19T18:52:00Z"/>
          <w:rFonts w:ascii="Calibri" w:hAnsi="Calibri"/>
          <w:b/>
          <w:bCs/>
        </w:rPr>
      </w:pPr>
      <w:del w:id="112" w:author="Marina Vera Zambrano" w:date="2022-04-19T18:52:00Z">
        <w:r w:rsidRPr="000B43F6" w:rsidDel="008209C6">
          <w:rPr>
            <w:rFonts w:ascii="Calibri" w:hAnsi="Calibri"/>
            <w:b/>
          </w:rPr>
          <w:delText>The on-line copy is the current version of the document.</w:delText>
        </w:r>
      </w:del>
    </w:p>
    <w:p w14:paraId="6C2E4B09" w14:textId="0C751073" w:rsidR="00766FEE" w:rsidRPr="000B43F6" w:rsidDel="008209C6" w:rsidRDefault="00766FEE" w:rsidP="005167CD">
      <w:pPr>
        <w:pStyle w:val="Heading1"/>
        <w:numPr>
          <w:ilvl w:val="0"/>
          <w:numId w:val="0"/>
        </w:numPr>
        <w:tabs>
          <w:tab w:val="left" w:pos="1080"/>
        </w:tabs>
        <w:rPr>
          <w:del w:id="113" w:author="Marina Vera Zambrano" w:date="2022-04-19T18:52:00Z"/>
        </w:rPr>
      </w:pPr>
    </w:p>
    <w:p w14:paraId="61E812DE" w14:textId="77777777" w:rsidR="005167CD" w:rsidRDefault="004358D8" w:rsidP="005167CD">
      <w:pPr>
        <w:pStyle w:val="Heading1"/>
        <w:numPr>
          <w:ilvl w:val="0"/>
          <w:numId w:val="0"/>
        </w:numPr>
        <w:tabs>
          <w:tab w:val="left" w:pos="1080"/>
        </w:tabs>
        <w:rPr>
          <w:ins w:id="114" w:author="Keith Wong" w:date="2022-11-29T10:58:00Z"/>
        </w:rPr>
      </w:pPr>
      <w:del w:id="115" w:author="Keith Wong" w:date="2022-11-29T10:58:00Z">
        <w:r w:rsidDel="005167CD">
          <w:br w:type="page"/>
        </w:r>
      </w:del>
    </w:p>
    <w:p w14:paraId="47017EEC" w14:textId="5D961673" w:rsidR="00766FEE" w:rsidRPr="00530BD8" w:rsidRDefault="00766FEE">
      <w:pPr>
        <w:pStyle w:val="Heading1"/>
        <w:tabs>
          <w:tab w:val="left" w:pos="1080"/>
        </w:tabs>
        <w:ind w:left="1080" w:hanging="1080"/>
      </w:pPr>
      <w:r w:rsidRPr="00530BD8">
        <w:t>G</w:t>
      </w:r>
      <w:r w:rsidR="004E4B90">
        <w:t>ENERAL</w:t>
      </w:r>
    </w:p>
    <w:p w14:paraId="1F6EF7E2" w14:textId="77777777" w:rsidR="00AA718E" w:rsidRPr="00530BD8" w:rsidRDefault="00AA718E" w:rsidP="009324A3">
      <w:pPr>
        <w:pStyle w:val="Heading2"/>
      </w:pPr>
      <w:r w:rsidRPr="00530BD8">
        <w:t>Related Sections</w:t>
      </w:r>
    </w:p>
    <w:p w14:paraId="7F284BE6" w14:textId="77777777" w:rsidR="008B2C69" w:rsidRPr="008B7246" w:rsidDel="002511E4" w:rsidRDefault="008B2C69" w:rsidP="00F6350F">
      <w:pPr>
        <w:pStyle w:val="Heading3"/>
        <w:numPr>
          <w:ilvl w:val="0"/>
          <w:numId w:val="0"/>
        </w:numPr>
        <w:ind w:left="720"/>
        <w:rPr>
          <w:del w:id="116" w:author="Marina Vera Zambrano" w:date="2022-03-23T17:38:00Z"/>
          <w:highlight w:val="yellow"/>
        </w:rPr>
      </w:pPr>
      <w:del w:id="117" w:author="Marina Vera Zambrano" w:date="2022-03-23T17:38:00Z">
        <w:r w:rsidRPr="008B7246" w:rsidDel="002511E4">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47F4BC9A" w14:textId="77777777" w:rsidR="008B2C69" w:rsidRPr="008B7246" w:rsidDel="002511E4" w:rsidRDefault="008B2C69" w:rsidP="00F6350F">
      <w:pPr>
        <w:pStyle w:val="Heading3"/>
        <w:numPr>
          <w:ilvl w:val="0"/>
          <w:numId w:val="0"/>
        </w:numPr>
        <w:ind w:left="720"/>
        <w:rPr>
          <w:del w:id="118" w:author="Marina Vera Zambrano" w:date="2022-03-23T17:38:00Z"/>
          <w:highlight w:val="yellow"/>
        </w:rPr>
      </w:pPr>
    </w:p>
    <w:p w14:paraId="12F43824" w14:textId="77777777" w:rsidR="008B2C69" w:rsidRPr="008B7246" w:rsidDel="002511E4" w:rsidRDefault="008B2C69" w:rsidP="00F6350F">
      <w:pPr>
        <w:pStyle w:val="Heading3"/>
        <w:numPr>
          <w:ilvl w:val="0"/>
          <w:numId w:val="0"/>
        </w:numPr>
        <w:ind w:left="720"/>
        <w:rPr>
          <w:del w:id="119" w:author="Marina Vera Zambrano" w:date="2022-03-23T17:38:00Z"/>
          <w:highlight w:val="yellow"/>
        </w:rPr>
      </w:pPr>
      <w:del w:id="120" w:author="Marina Vera Zambrano" w:date="2022-03-23T17:38:00Z">
        <w:r w:rsidRPr="008B7246" w:rsidDel="002511E4">
          <w:rPr>
            <w:highlight w:val="yellow"/>
          </w:rPr>
          <w:delText>Cross-referencing here may also be used to coordinate assemblies or systems whose components may span multiple Sections and which must meet certain performance requirements as an assembly or system.</w:delText>
        </w:r>
      </w:del>
    </w:p>
    <w:p w14:paraId="3E1A6889" w14:textId="77777777" w:rsidR="008B2C69" w:rsidRPr="008B7246" w:rsidDel="002511E4" w:rsidRDefault="008B2C69" w:rsidP="00F6350F">
      <w:pPr>
        <w:pStyle w:val="Heading3"/>
        <w:numPr>
          <w:ilvl w:val="0"/>
          <w:numId w:val="0"/>
        </w:numPr>
        <w:ind w:left="720"/>
        <w:rPr>
          <w:del w:id="121" w:author="Marina Vera Zambrano" w:date="2022-03-23T17:38:00Z"/>
          <w:highlight w:val="yellow"/>
        </w:rPr>
      </w:pPr>
    </w:p>
    <w:p w14:paraId="16293719" w14:textId="77777777" w:rsidR="008B2C69" w:rsidRPr="008B7246" w:rsidDel="002511E4" w:rsidRDefault="008B2C69" w:rsidP="00F6350F">
      <w:pPr>
        <w:pStyle w:val="Heading3"/>
        <w:numPr>
          <w:ilvl w:val="0"/>
          <w:numId w:val="0"/>
        </w:numPr>
        <w:ind w:left="720"/>
        <w:rPr>
          <w:del w:id="122" w:author="Marina Vera Zambrano" w:date="2022-03-23T17:38:00Z"/>
          <w:highlight w:val="yellow"/>
        </w:rPr>
      </w:pPr>
      <w:del w:id="123" w:author="Marina Vera Zambrano" w:date="2022-03-23T17:38:00Z">
        <w:r w:rsidRPr="008B7246" w:rsidDel="002511E4">
          <w:rPr>
            <w:highlight w:val="yellow"/>
          </w:rPr>
          <w:delText>Contractor is responsible for coordination of the Work.</w:delText>
        </w:r>
      </w:del>
    </w:p>
    <w:p w14:paraId="46338011" w14:textId="77777777" w:rsidR="008B2C69" w:rsidRPr="008B7246" w:rsidDel="002511E4" w:rsidRDefault="008B2C69" w:rsidP="00F6350F">
      <w:pPr>
        <w:pStyle w:val="Heading3"/>
        <w:numPr>
          <w:ilvl w:val="0"/>
          <w:numId w:val="0"/>
        </w:numPr>
        <w:ind w:left="720"/>
        <w:rPr>
          <w:del w:id="124" w:author="Marina Vera Zambrano" w:date="2022-03-23T17:38:00Z"/>
          <w:highlight w:val="yellow"/>
        </w:rPr>
      </w:pPr>
    </w:p>
    <w:p w14:paraId="40C4D8AE" w14:textId="77777777" w:rsidR="008B2C69" w:rsidRPr="008B7246" w:rsidDel="002511E4" w:rsidRDefault="008B2C69" w:rsidP="00F6350F">
      <w:pPr>
        <w:pStyle w:val="Heading3"/>
        <w:numPr>
          <w:ilvl w:val="0"/>
          <w:numId w:val="0"/>
        </w:numPr>
        <w:ind w:left="720"/>
        <w:rPr>
          <w:del w:id="125" w:author="Marina Vera Zambrano" w:date="2022-03-23T17:38:00Z"/>
          <w:highlight w:val="yellow"/>
        </w:rPr>
      </w:pPr>
      <w:del w:id="126" w:author="Marina Vera Zambrano" w:date="2022-03-23T17:38:00Z">
        <w:r w:rsidRPr="008B7246" w:rsidDel="002511E4">
          <w:rPr>
            <w:highlight w:val="yellow"/>
          </w:rPr>
          <w:delText>This Section is to be completed/updated during the design development by the Consultant. If it is not applicable to the section for the specific project it may be deleted.]</w:delText>
        </w:r>
      </w:del>
    </w:p>
    <w:p w14:paraId="5AB95025" w14:textId="77777777" w:rsidR="008B2C69" w:rsidRPr="008B7246" w:rsidDel="002511E4" w:rsidRDefault="008B2C69" w:rsidP="00F6350F">
      <w:pPr>
        <w:pStyle w:val="Heading3"/>
        <w:numPr>
          <w:ilvl w:val="0"/>
          <w:numId w:val="0"/>
        </w:numPr>
        <w:ind w:left="720"/>
        <w:rPr>
          <w:del w:id="127" w:author="Marina Vera Zambrano" w:date="2022-03-23T17:38:00Z"/>
          <w:highlight w:val="yellow"/>
        </w:rPr>
      </w:pPr>
    </w:p>
    <w:p w14:paraId="1244797B" w14:textId="77777777" w:rsidR="008B2C69" w:rsidRPr="00F35AF5" w:rsidDel="002511E4" w:rsidRDefault="008B2C69" w:rsidP="00F6350F">
      <w:pPr>
        <w:pStyle w:val="Heading3"/>
        <w:numPr>
          <w:ilvl w:val="0"/>
          <w:numId w:val="0"/>
        </w:numPr>
        <w:ind w:left="720"/>
        <w:rPr>
          <w:del w:id="128" w:author="Marina Vera Zambrano" w:date="2022-03-23T17:38:00Z"/>
          <w:highlight w:val="yellow"/>
        </w:rPr>
      </w:pPr>
      <w:del w:id="129" w:author="Marina Vera Zambrano" w:date="2022-03-23T17:38:00Z">
        <w:r w:rsidRPr="008B7246" w:rsidDel="002511E4">
          <w:rPr>
            <w:highlight w:val="yellow"/>
          </w:rPr>
          <w:delText xml:space="preserve">[List Sections specifying installation of products supplied but not installed under this Section and indicate specific </w:delText>
        </w:r>
        <w:r w:rsidRPr="00F35AF5" w:rsidDel="002511E4">
          <w:rPr>
            <w:highlight w:val="yellow"/>
          </w:rPr>
          <w:delText>items.]</w:delText>
        </w:r>
      </w:del>
    </w:p>
    <w:p w14:paraId="67F51595" w14:textId="77777777" w:rsidR="008B2C69" w:rsidRPr="00F35AF5" w:rsidDel="002511E4" w:rsidRDefault="008B2C69" w:rsidP="00F6350F">
      <w:pPr>
        <w:pStyle w:val="Heading3"/>
        <w:numPr>
          <w:ilvl w:val="0"/>
          <w:numId w:val="0"/>
        </w:numPr>
        <w:ind w:left="720"/>
        <w:rPr>
          <w:del w:id="130" w:author="Marina Vera Zambrano" w:date="2022-03-23T17:38:00Z"/>
          <w:highlight w:val="yellow"/>
        </w:rPr>
      </w:pPr>
      <w:del w:id="131" w:author="Marina Vera Zambrano" w:date="2022-03-23T17:38:00Z">
        <w:r w:rsidRPr="00F35AF5" w:rsidDel="002511E4">
          <w:rPr>
            <w:highlight w:val="yellow"/>
          </w:rPr>
          <w:delText>Section [______ – ____________]:  Execution requirements for ...[item]... specified under this Section.</w:delText>
        </w:r>
      </w:del>
    </w:p>
    <w:p w14:paraId="4049F448" w14:textId="77777777" w:rsidR="008B2C69" w:rsidRPr="00F35AF5" w:rsidDel="002511E4" w:rsidRDefault="008B2C69" w:rsidP="00F6350F">
      <w:pPr>
        <w:pStyle w:val="Heading3"/>
        <w:numPr>
          <w:ilvl w:val="0"/>
          <w:numId w:val="0"/>
        </w:numPr>
        <w:ind w:left="720"/>
        <w:rPr>
          <w:del w:id="132" w:author="Marina Vera Zambrano" w:date="2022-03-23T17:38:00Z"/>
          <w:highlight w:val="yellow"/>
        </w:rPr>
      </w:pPr>
    </w:p>
    <w:p w14:paraId="702D515C" w14:textId="77777777" w:rsidR="008B2C69" w:rsidRPr="00F35AF5" w:rsidDel="002511E4" w:rsidRDefault="008B2C69" w:rsidP="00F6350F">
      <w:pPr>
        <w:pStyle w:val="Heading3"/>
        <w:numPr>
          <w:ilvl w:val="0"/>
          <w:numId w:val="0"/>
        </w:numPr>
        <w:ind w:left="720"/>
        <w:rPr>
          <w:del w:id="133" w:author="Marina Vera Zambrano" w:date="2022-03-23T17:38:00Z"/>
          <w:highlight w:val="yellow"/>
        </w:rPr>
      </w:pPr>
      <w:del w:id="134" w:author="Marina Vera Zambrano" w:date="2022-03-23T17:38:00Z">
        <w:r w:rsidRPr="00F35AF5" w:rsidDel="002511E4">
          <w:rPr>
            <w:highlight w:val="yellow"/>
          </w:rPr>
          <w:delText>[List Sections specifying products installed but not supplied under this Section and indicate specific items.]</w:delText>
        </w:r>
      </w:del>
    </w:p>
    <w:p w14:paraId="15972325" w14:textId="77777777" w:rsidR="008B2C69" w:rsidRPr="00530BD8" w:rsidDel="002511E4" w:rsidRDefault="008B2C69" w:rsidP="00F6350F">
      <w:pPr>
        <w:pStyle w:val="Heading3"/>
        <w:numPr>
          <w:ilvl w:val="0"/>
          <w:numId w:val="0"/>
        </w:numPr>
        <w:ind w:left="720"/>
        <w:rPr>
          <w:del w:id="135" w:author="Marina Vera Zambrano" w:date="2022-03-23T17:38:00Z"/>
        </w:rPr>
      </w:pPr>
      <w:del w:id="136" w:author="Marina Vera Zambrano" w:date="2022-03-23T17:38:00Z">
        <w:r w:rsidRPr="00F35AF5" w:rsidDel="002511E4">
          <w:rPr>
            <w:highlight w:val="yellow"/>
          </w:rPr>
          <w:delText>Section [______ – ____________]:  Product requirements for ...[item]... for installation under this Section.</w:delText>
        </w:r>
      </w:del>
    </w:p>
    <w:p w14:paraId="622C0B7F" w14:textId="77777777" w:rsidR="008B2C69" w:rsidRPr="00530BD8" w:rsidDel="002511E4" w:rsidRDefault="008B2C69" w:rsidP="00F6350F">
      <w:pPr>
        <w:pStyle w:val="Heading3"/>
        <w:numPr>
          <w:ilvl w:val="0"/>
          <w:numId w:val="0"/>
        </w:numPr>
        <w:ind w:left="720"/>
        <w:rPr>
          <w:del w:id="137" w:author="Marina Vera Zambrano" w:date="2022-03-23T17:38:00Z"/>
        </w:rPr>
      </w:pPr>
    </w:p>
    <w:p w14:paraId="4EC1E4CC" w14:textId="77777777" w:rsidR="008B2C69" w:rsidRPr="008B7246" w:rsidDel="002511E4" w:rsidRDefault="008B2C69" w:rsidP="00F6350F">
      <w:pPr>
        <w:pStyle w:val="Heading3"/>
        <w:numPr>
          <w:ilvl w:val="0"/>
          <w:numId w:val="0"/>
        </w:numPr>
        <w:ind w:left="720"/>
        <w:rPr>
          <w:del w:id="138" w:author="Marina Vera Zambrano" w:date="2022-03-23T17:38:00Z"/>
        </w:rPr>
      </w:pPr>
      <w:del w:id="139" w:author="Marina Vera Zambrano" w:date="2022-03-23T17:38:00Z">
        <w:r w:rsidRPr="008B7246" w:rsidDel="002511E4">
          <w:rPr>
            <w:highlight w:val="yellow"/>
          </w:rPr>
          <w:delText>[List Sections specifying related requirements.]</w:delText>
        </w:r>
      </w:del>
    </w:p>
    <w:p w14:paraId="7F7341E5" w14:textId="77777777" w:rsidR="008B2C69" w:rsidDel="002511E4" w:rsidRDefault="008B2C69" w:rsidP="00F6350F">
      <w:pPr>
        <w:pStyle w:val="Heading3"/>
        <w:rPr>
          <w:del w:id="140" w:author="Marina Vera Zambrano" w:date="2022-03-23T17:38:00Z"/>
          <w:highlight w:val="yellow"/>
        </w:rPr>
      </w:pPr>
      <w:del w:id="141" w:author="Marina Vera Zambrano" w:date="2022-03-23T17:38:00Z">
        <w:r w:rsidRPr="00530BD8" w:rsidDel="002511E4">
          <w:delText xml:space="preserve">Section </w:delText>
        </w:r>
        <w:r w:rsidRPr="008B7246" w:rsidDel="002511E4">
          <w:rPr>
            <w:highlight w:val="yellow"/>
          </w:rPr>
          <w:delText>[______ – ____________]:  [Optional short phrase indicating relationship].</w:delText>
        </w:r>
      </w:del>
    </w:p>
    <w:p w14:paraId="03B3DB97" w14:textId="77777777" w:rsidR="00F126AF" w:rsidRPr="00F35AF5" w:rsidRDefault="00F126AF" w:rsidP="002511E4">
      <w:pPr>
        <w:pStyle w:val="Heading3"/>
      </w:pPr>
      <w:r w:rsidRPr="00F35AF5">
        <w:t>Section 01300 - Submittals</w:t>
      </w:r>
    </w:p>
    <w:p w14:paraId="25FBEAD3" w14:textId="77777777" w:rsidR="00F126AF" w:rsidRPr="00F35AF5" w:rsidRDefault="00F126AF" w:rsidP="002511E4">
      <w:pPr>
        <w:pStyle w:val="Heading3"/>
      </w:pPr>
      <w:r w:rsidRPr="00F35AF5">
        <w:t>Section 01640 - Manufacturers’ Services</w:t>
      </w:r>
    </w:p>
    <w:p w14:paraId="4C6C789E" w14:textId="77777777" w:rsidR="00F126AF" w:rsidRPr="00F35AF5" w:rsidRDefault="00F126AF" w:rsidP="002511E4">
      <w:pPr>
        <w:pStyle w:val="Heading3"/>
      </w:pPr>
      <w:r w:rsidRPr="00F35AF5">
        <w:t>Section 01810 – Equipment Testing and Facility Commissioning</w:t>
      </w:r>
    </w:p>
    <w:p w14:paraId="785C28AD" w14:textId="77777777" w:rsidR="00F126AF" w:rsidRDefault="00F126AF" w:rsidP="002511E4">
      <w:pPr>
        <w:pStyle w:val="Heading3"/>
        <w:rPr>
          <w:ins w:id="142" w:author="Marina Vera Zambrano" w:date="2022-03-23T17:39:00Z"/>
        </w:rPr>
      </w:pPr>
      <w:r w:rsidRPr="00F35AF5">
        <w:t>Section 09900 – Painting and Protective Coatings</w:t>
      </w:r>
    </w:p>
    <w:p w14:paraId="0291688A" w14:textId="77777777" w:rsidR="002511E4" w:rsidRPr="00F35AF5" w:rsidRDefault="1C31FFAD" w:rsidP="002511E4">
      <w:pPr>
        <w:pStyle w:val="Heading3"/>
      </w:pPr>
      <w:ins w:id="143" w:author="Marina Vera Zambrano" w:date="2022-03-23T17:39:00Z">
        <w:r>
          <w:t>Section 15010 – Mechanical General Requirements</w:t>
        </w:r>
      </w:ins>
    </w:p>
    <w:p w14:paraId="1F643AFF" w14:textId="77777777" w:rsidR="00F126AF" w:rsidRPr="00F35AF5" w:rsidRDefault="269AD305" w:rsidP="002511E4">
      <w:pPr>
        <w:pStyle w:val="Heading3"/>
      </w:pPr>
      <w:r>
        <w:t>Section 15200 - Process Piping and Fittings</w:t>
      </w:r>
    </w:p>
    <w:p w14:paraId="6337F957" w14:textId="77777777" w:rsidR="00766FEE" w:rsidRPr="00530BD8" w:rsidRDefault="00766FEE" w:rsidP="009324A3">
      <w:pPr>
        <w:pStyle w:val="Heading2"/>
      </w:pPr>
      <w:r w:rsidRPr="00530BD8">
        <w:t>References</w:t>
      </w:r>
    </w:p>
    <w:p w14:paraId="756571FE" w14:textId="7802479B" w:rsidR="00ED4A01" w:rsidRPr="008B7246" w:rsidDel="005243EA" w:rsidRDefault="00766FEE" w:rsidP="6D5104BB">
      <w:pPr>
        <w:pStyle w:val="BodyText"/>
        <w:spacing w:after="0"/>
        <w:ind w:left="1440"/>
        <w:rPr>
          <w:del w:id="144" w:author="Marina Vera Zambrano" w:date="2022-04-12T16:12:00Z"/>
          <w:rFonts w:ascii="Calibri" w:hAnsi="Calibri" w:cs="Arial"/>
          <w:i/>
          <w:iCs/>
          <w:highlight w:val="yellow"/>
        </w:rPr>
      </w:pPr>
      <w:del w:id="145" w:author="Marina Vera Zambrano" w:date="2022-04-12T16:12:00Z">
        <w:r w:rsidRPr="6D5104BB" w:rsidDel="005243EA">
          <w:rPr>
            <w:rFonts w:ascii="Calibri" w:hAnsi="Calibri" w:cs="Arial"/>
            <w:i/>
            <w:iCs/>
            <w:highlight w:val="yellow"/>
          </w:rPr>
          <w:delText>[Delete .1 if Section 01060 – Regulatory Requirements is included in Contract Documents.]</w:delText>
        </w:r>
        <w:r w:rsidR="00ED4A01" w:rsidRPr="6D5104BB" w:rsidDel="005243EA">
          <w:rPr>
            <w:rFonts w:ascii="Calibri" w:hAnsi="Calibri" w:cs="Arial"/>
            <w:i/>
            <w:iCs/>
            <w:highlight w:val="yellow"/>
          </w:rPr>
          <w:delText xml:space="preserve"> </w:delText>
        </w:r>
      </w:del>
    </w:p>
    <w:p w14:paraId="4FD312FC" w14:textId="77777777" w:rsidR="00766FEE" w:rsidRPr="00104E8C" w:rsidRDefault="00766FEE" w:rsidP="00F6350F">
      <w:pPr>
        <w:pStyle w:val="Heading3"/>
      </w:pPr>
      <w:r>
        <w:t>Comply with the latest edition of the following statutes, codes, and standards, and all amendments thereto:</w:t>
      </w:r>
    </w:p>
    <w:p w14:paraId="6F8C352C" w14:textId="77777777" w:rsidR="00766FEE" w:rsidRPr="00104E8C" w:rsidRDefault="00766FEE" w:rsidP="00BC7517">
      <w:pPr>
        <w:pStyle w:val="Heading4"/>
      </w:pPr>
      <w:r>
        <w:t xml:space="preserve">American Petroleum Institute (API): </w:t>
      </w:r>
    </w:p>
    <w:p w14:paraId="70E0BAD7" w14:textId="77777777" w:rsidR="00766FEE" w:rsidRPr="00104E8C" w:rsidRDefault="00766FEE" w:rsidP="00BC7517">
      <w:pPr>
        <w:pStyle w:val="Heading5"/>
      </w:pPr>
      <w:r>
        <w:t>API STD 600 (July 2015), Steel Gate Valves-Flanged and Butt-welding Ends, Bolted Bonnets</w:t>
      </w:r>
    </w:p>
    <w:p w14:paraId="786CACA2" w14:textId="77777777" w:rsidR="00766FEE" w:rsidRPr="00104E8C" w:rsidRDefault="00766FEE" w:rsidP="00BC7517">
      <w:pPr>
        <w:pStyle w:val="Heading5"/>
      </w:pPr>
      <w:r>
        <w:t xml:space="preserve">API STD 602 (Sept 2016), Steel Gate, Globe, and Check Valves for Sizes NPS 4 (DN 100) and Smaller </w:t>
      </w:r>
      <w:proofErr w:type="gramStart"/>
      <w:r>
        <w:t>For</w:t>
      </w:r>
      <w:proofErr w:type="gramEnd"/>
      <w:r>
        <w:t xml:space="preserve"> the Petroleum and Natural Gas Industries</w:t>
      </w:r>
    </w:p>
    <w:p w14:paraId="7C27BDA8" w14:textId="77777777" w:rsidR="00766FEE" w:rsidRPr="00104E8C" w:rsidRDefault="00766FEE" w:rsidP="00BC7517">
      <w:pPr>
        <w:pStyle w:val="Heading5"/>
      </w:pPr>
      <w:r>
        <w:t>API STD 608 (Nov 2012), Metal Ball Valves-Flanged, Threaded and Welding Ends</w:t>
      </w:r>
    </w:p>
    <w:p w14:paraId="1BA3CB26" w14:textId="77777777" w:rsidR="00766FEE" w:rsidRPr="00AC69EB" w:rsidRDefault="00766FEE" w:rsidP="00BC7517">
      <w:pPr>
        <w:pStyle w:val="Heading5"/>
      </w:pPr>
      <w:r>
        <w:t>API STD 609(Apr 2017), Butterfly Valves: Double-Flanged, Lug and Wafer Type.</w:t>
      </w:r>
    </w:p>
    <w:p w14:paraId="75B520AE" w14:textId="77777777" w:rsidR="00766FEE" w:rsidRPr="00104E8C" w:rsidRDefault="00766FEE" w:rsidP="00BC7517">
      <w:pPr>
        <w:pStyle w:val="Heading4"/>
      </w:pPr>
      <w:r>
        <w:t>American National Standards Institute (ANSI):</w:t>
      </w:r>
    </w:p>
    <w:p w14:paraId="40B3B609" w14:textId="77777777" w:rsidR="00766FEE" w:rsidRPr="00104E8C" w:rsidRDefault="004831CD" w:rsidP="00BC7517">
      <w:pPr>
        <w:pStyle w:val="Heading5"/>
      </w:pPr>
      <w:r>
        <w:t xml:space="preserve">ASME </w:t>
      </w:r>
      <w:r w:rsidR="00766FEE">
        <w:t>B16.1</w:t>
      </w:r>
      <w:r>
        <w:t>-</w:t>
      </w:r>
      <w:r w:rsidR="00A40295">
        <w:t>2015</w:t>
      </w:r>
      <w:r w:rsidR="00766FEE">
        <w:t xml:space="preserve">, </w:t>
      </w:r>
      <w:r>
        <w:t xml:space="preserve">Gray </w:t>
      </w:r>
      <w:r w:rsidR="00766FEE">
        <w:t>Iron Pipe Flanges and Flanged Fittings</w:t>
      </w:r>
      <w:r>
        <w:t>: Classes 25, 125, and 250</w:t>
      </w:r>
      <w:r w:rsidR="00766FEE">
        <w:t>.</w:t>
      </w:r>
    </w:p>
    <w:p w14:paraId="495B56CE" w14:textId="77777777" w:rsidR="00ED71BE" w:rsidRPr="00104E8C" w:rsidRDefault="00766FEE" w:rsidP="00BC7517">
      <w:pPr>
        <w:pStyle w:val="Heading4"/>
      </w:pPr>
      <w:r>
        <w:t xml:space="preserve">American Society of Sanitary </w:t>
      </w:r>
      <w:r w:rsidR="00ED4A01">
        <w:t>Consultant</w:t>
      </w:r>
      <w:r>
        <w:t xml:space="preserve">s (ASSE): </w:t>
      </w:r>
    </w:p>
    <w:p w14:paraId="501DE704" w14:textId="77777777" w:rsidR="00766FEE" w:rsidRPr="00104E8C" w:rsidRDefault="00ED71BE" w:rsidP="00BC7517">
      <w:pPr>
        <w:pStyle w:val="Heading5"/>
      </w:pPr>
      <w:r>
        <w:t xml:space="preserve">ASSE </w:t>
      </w:r>
      <w:r w:rsidR="00766FEE">
        <w:t>1011</w:t>
      </w:r>
      <w:r>
        <w:t>-2004</w:t>
      </w:r>
      <w:r w:rsidR="00766FEE">
        <w:t>, Performance Requirements for Hose Connection Vacuum Breakers.</w:t>
      </w:r>
    </w:p>
    <w:p w14:paraId="2634578D" w14:textId="77777777" w:rsidR="00766FEE" w:rsidRPr="00104E8C" w:rsidRDefault="00766FEE" w:rsidP="00BC7517">
      <w:pPr>
        <w:pStyle w:val="Heading4"/>
      </w:pPr>
      <w:r>
        <w:t>American Society for Testing and Materials (ASTM):</w:t>
      </w:r>
    </w:p>
    <w:p w14:paraId="410F808F" w14:textId="77777777" w:rsidR="00555BB7" w:rsidRDefault="00A40951" w:rsidP="00BC7517">
      <w:pPr>
        <w:pStyle w:val="Heading5"/>
      </w:pPr>
      <w:r>
        <w:t>ASTM A216/A216M-</w:t>
      </w:r>
      <w:r w:rsidR="00A40295">
        <w:t>16</w:t>
      </w:r>
      <w:r w:rsidR="00555BB7">
        <w:t>, Standard Specification for Steel Castings, Carbon, Suitable for Fusion Welding, for High-Temperature Service</w:t>
      </w:r>
    </w:p>
    <w:p w14:paraId="0AC3BA9B" w14:textId="77777777" w:rsidR="00BA448D" w:rsidRDefault="00A40295" w:rsidP="00BC7517">
      <w:pPr>
        <w:pStyle w:val="Heading5"/>
      </w:pPr>
      <w:r>
        <w:t xml:space="preserve">ASTM </w:t>
      </w:r>
      <w:r w:rsidR="00BA448D">
        <w:t>A126-04(2014), Standard Specification for Gray Iron Castings for Valves, Flanges, and Pipe Fittings</w:t>
      </w:r>
    </w:p>
    <w:p w14:paraId="11DA78D2" w14:textId="77777777" w:rsidR="00766FEE" w:rsidRPr="00104E8C" w:rsidRDefault="00A40295" w:rsidP="00BC7517">
      <w:pPr>
        <w:pStyle w:val="Heading5"/>
      </w:pPr>
      <w:r>
        <w:t xml:space="preserve">ASTM </w:t>
      </w:r>
      <w:r w:rsidR="00C87C1F">
        <w:t>A276/</w:t>
      </w:r>
      <w:r w:rsidR="00766FEE">
        <w:t>A276</w:t>
      </w:r>
      <w:r w:rsidR="00C87C1F">
        <w:t>M</w:t>
      </w:r>
      <w:r w:rsidR="004831CD">
        <w:t>-</w:t>
      </w:r>
      <w:r>
        <w:t>17</w:t>
      </w:r>
      <w:r w:rsidR="00766FEE">
        <w:t>, Standard Specification for Stainless Steel Bars and Shapes.</w:t>
      </w:r>
    </w:p>
    <w:p w14:paraId="0559BFB9" w14:textId="77777777" w:rsidR="00766FEE" w:rsidRPr="00104E8C" w:rsidRDefault="00A40295" w:rsidP="00BC7517">
      <w:pPr>
        <w:pStyle w:val="Heading5"/>
      </w:pPr>
      <w:r>
        <w:t xml:space="preserve">ASTM </w:t>
      </w:r>
      <w:r w:rsidR="00766FEE">
        <w:t>A351</w:t>
      </w:r>
      <w:r w:rsidR="004831CD">
        <w:t>/A351M-</w:t>
      </w:r>
      <w:r>
        <w:t>16</w:t>
      </w:r>
      <w:r w:rsidR="00766FEE">
        <w:t>, Standard Specification for Castings, Austenitic,</w:t>
      </w:r>
      <w:r w:rsidR="00C87C1F">
        <w:t xml:space="preserve"> </w:t>
      </w:r>
      <w:r w:rsidR="00766FEE">
        <w:t>for Pressure</w:t>
      </w:r>
      <w:r w:rsidR="004831CD">
        <w:t>-</w:t>
      </w:r>
      <w:r w:rsidR="00766FEE">
        <w:t>Containing Parts</w:t>
      </w:r>
    </w:p>
    <w:p w14:paraId="5F1CCEDB" w14:textId="77777777" w:rsidR="000B2F80" w:rsidRDefault="000B2F80" w:rsidP="000B2F80">
      <w:pPr>
        <w:pStyle w:val="Heading5"/>
      </w:pPr>
      <w:r>
        <w:t>ASTM A536-84 (2014), Standard Specification for Ductile Iron Castings</w:t>
      </w:r>
    </w:p>
    <w:p w14:paraId="6F389FAB" w14:textId="77777777" w:rsidR="00766FEE" w:rsidRPr="00104E8C" w:rsidRDefault="00A40295" w:rsidP="00BC7517">
      <w:pPr>
        <w:pStyle w:val="Heading5"/>
      </w:pPr>
      <w:r>
        <w:t xml:space="preserve">ASTM </w:t>
      </w:r>
      <w:r w:rsidR="00766FEE">
        <w:t>A564</w:t>
      </w:r>
      <w:r w:rsidR="004831CD">
        <w:t>/A564M-13</w:t>
      </w:r>
      <w:r w:rsidR="00766FEE">
        <w:t>, Standard Specification for Hot</w:t>
      </w:r>
      <w:r w:rsidR="004831CD">
        <w:t>-</w:t>
      </w:r>
      <w:r w:rsidR="00766FEE">
        <w:t>Rolled and Cold</w:t>
      </w:r>
      <w:r w:rsidR="004831CD">
        <w:t>-</w:t>
      </w:r>
      <w:r w:rsidR="00766FEE">
        <w:t>Finished Age</w:t>
      </w:r>
      <w:r w:rsidR="004831CD">
        <w:t>-</w:t>
      </w:r>
      <w:r w:rsidR="00766FEE">
        <w:t xml:space="preserve">Hardening </w:t>
      </w:r>
      <w:proofErr w:type="gramStart"/>
      <w:r w:rsidR="00766FEE">
        <w:t>Stainless Steel</w:t>
      </w:r>
      <w:proofErr w:type="gramEnd"/>
      <w:r w:rsidR="00766FEE">
        <w:t xml:space="preserve"> Bars and Shapes</w:t>
      </w:r>
    </w:p>
    <w:p w14:paraId="6A52437A" w14:textId="77777777" w:rsidR="00766FEE" w:rsidRPr="00104E8C" w:rsidRDefault="00A40295" w:rsidP="00BC7517">
      <w:pPr>
        <w:pStyle w:val="Heading5"/>
      </w:pPr>
      <w:r>
        <w:t xml:space="preserve">ASTM </w:t>
      </w:r>
      <w:r w:rsidR="00766FEE">
        <w:t>B61</w:t>
      </w:r>
      <w:r w:rsidR="004831CD">
        <w:t>-</w:t>
      </w:r>
      <w:r>
        <w:t>15,</w:t>
      </w:r>
      <w:r w:rsidR="00766FEE">
        <w:t xml:space="preserve"> Standard Specification for Steam or Valve Bronze Castings</w:t>
      </w:r>
    </w:p>
    <w:p w14:paraId="70F38FEF" w14:textId="77777777" w:rsidR="00766FEE" w:rsidRPr="00104E8C" w:rsidRDefault="00A40295" w:rsidP="00BC7517">
      <w:pPr>
        <w:pStyle w:val="Heading5"/>
      </w:pPr>
      <w:r>
        <w:t xml:space="preserve">ASTM </w:t>
      </w:r>
      <w:r w:rsidR="00766FEE">
        <w:t>B62</w:t>
      </w:r>
      <w:r w:rsidR="00740211">
        <w:t>-</w:t>
      </w:r>
      <w:r>
        <w:t>17</w:t>
      </w:r>
      <w:r w:rsidR="00766FEE">
        <w:t>, Standard Specification for Composition Bronze or Ounce Metal Castings</w:t>
      </w:r>
    </w:p>
    <w:p w14:paraId="4AE5C440" w14:textId="77777777" w:rsidR="00766FEE" w:rsidRPr="00104E8C" w:rsidRDefault="00A40295" w:rsidP="00BC7517">
      <w:pPr>
        <w:pStyle w:val="Heading5"/>
      </w:pPr>
      <w:r>
        <w:t xml:space="preserve">ASTM </w:t>
      </w:r>
      <w:r w:rsidR="00766FEE">
        <w:t>B98</w:t>
      </w:r>
      <w:r w:rsidR="00740211">
        <w:t>-B98M-13</w:t>
      </w:r>
      <w:r w:rsidR="00766FEE">
        <w:t>, Standard Specification for Copper Silicon Alloy Rod, Bar, and Shapes.</w:t>
      </w:r>
    </w:p>
    <w:p w14:paraId="6BA6B1F9" w14:textId="77777777" w:rsidR="00766FEE" w:rsidRPr="00104E8C" w:rsidRDefault="00A40295" w:rsidP="00BC7517">
      <w:pPr>
        <w:pStyle w:val="Heading5"/>
      </w:pPr>
      <w:r>
        <w:t xml:space="preserve">ASTM </w:t>
      </w:r>
      <w:r w:rsidR="00766FEE">
        <w:t>B127</w:t>
      </w:r>
      <w:r w:rsidR="00740211">
        <w:t>-05(20</w:t>
      </w:r>
      <w:r w:rsidR="00C87C1F">
        <w:t>14</w:t>
      </w:r>
      <w:r w:rsidR="00740211">
        <w:t>)</w:t>
      </w:r>
      <w:r w:rsidR="00766FEE">
        <w:t>, Standard Specification for Nickel</w:t>
      </w:r>
      <w:r w:rsidR="00740211">
        <w:t>-</w:t>
      </w:r>
      <w:r w:rsidR="00766FEE">
        <w:t>Copper Alloy (UNS N04400) Plate, Sheet, and Strip</w:t>
      </w:r>
    </w:p>
    <w:p w14:paraId="75069EC8" w14:textId="77777777" w:rsidR="00766FEE" w:rsidRPr="00104E8C" w:rsidRDefault="00A40295" w:rsidP="00BC7517">
      <w:pPr>
        <w:pStyle w:val="Heading5"/>
      </w:pPr>
      <w:r>
        <w:t xml:space="preserve">ASTM </w:t>
      </w:r>
      <w:r w:rsidR="00766FEE">
        <w:t>B139</w:t>
      </w:r>
      <w:r w:rsidR="00740211">
        <w:t>/B139M-12</w:t>
      </w:r>
      <w:r>
        <w:t>(2017)</w:t>
      </w:r>
      <w:r w:rsidR="00766FEE">
        <w:t>, Standard Specification for Phosphor Bronze Rod, Bar, and Shapes.</w:t>
      </w:r>
    </w:p>
    <w:p w14:paraId="1A064C47" w14:textId="77777777" w:rsidR="00766FEE" w:rsidRPr="00104E8C" w:rsidRDefault="00A40295" w:rsidP="00BC7517">
      <w:pPr>
        <w:pStyle w:val="Heading5"/>
      </w:pPr>
      <w:r>
        <w:t xml:space="preserve">ASTM </w:t>
      </w:r>
      <w:r w:rsidR="00766FEE">
        <w:t>B164</w:t>
      </w:r>
      <w:r w:rsidR="00740211">
        <w:t>-03(20</w:t>
      </w:r>
      <w:r w:rsidR="0003399F">
        <w:t>14</w:t>
      </w:r>
      <w:r w:rsidR="00740211">
        <w:t>)</w:t>
      </w:r>
      <w:r w:rsidR="00766FEE">
        <w:t>, Standard Specification for Nickel</w:t>
      </w:r>
      <w:r w:rsidR="00740211">
        <w:t>-</w:t>
      </w:r>
      <w:r w:rsidR="00766FEE">
        <w:t>Copper Alloy Rod, Bar, and Wire.</w:t>
      </w:r>
    </w:p>
    <w:p w14:paraId="7EA90FBD" w14:textId="77777777" w:rsidR="00766FEE" w:rsidRPr="00104E8C" w:rsidRDefault="00A40295" w:rsidP="00BC7517">
      <w:pPr>
        <w:pStyle w:val="Heading5"/>
      </w:pPr>
      <w:r>
        <w:lastRenderedPageBreak/>
        <w:t xml:space="preserve">ASTM </w:t>
      </w:r>
      <w:r w:rsidR="00766FEE">
        <w:t>B194</w:t>
      </w:r>
      <w:r w:rsidR="00740211">
        <w:t>-</w:t>
      </w:r>
      <w:r>
        <w:t>15</w:t>
      </w:r>
      <w:r w:rsidR="00766FEE">
        <w:t>, Standard Specification for Copper</w:t>
      </w:r>
      <w:r w:rsidR="00740211">
        <w:t>-</w:t>
      </w:r>
      <w:r w:rsidR="00766FEE">
        <w:t>Beryllium Alloy Plate, Sheet, Strip, and Rolled Bar</w:t>
      </w:r>
    </w:p>
    <w:p w14:paraId="36CDBE98" w14:textId="77777777" w:rsidR="00766FEE" w:rsidRPr="00104E8C" w:rsidRDefault="00A40295" w:rsidP="00BC7517">
      <w:pPr>
        <w:pStyle w:val="Heading5"/>
      </w:pPr>
      <w:r>
        <w:t xml:space="preserve">ASTM </w:t>
      </w:r>
      <w:r w:rsidR="00766FEE">
        <w:t>B584</w:t>
      </w:r>
      <w:r w:rsidR="00740211">
        <w:t>-14</w:t>
      </w:r>
      <w:r w:rsidR="00766FEE">
        <w:t>, Standard Specification for Copper Alloy Sand Castings for General Applications.</w:t>
      </w:r>
    </w:p>
    <w:p w14:paraId="0E15ADA8" w14:textId="77777777" w:rsidR="00766FEE" w:rsidRPr="00104E8C" w:rsidRDefault="00A40295" w:rsidP="00BC7517">
      <w:pPr>
        <w:pStyle w:val="Heading5"/>
      </w:pPr>
      <w:r>
        <w:t xml:space="preserve">ASTM </w:t>
      </w:r>
      <w:r w:rsidR="00766FEE">
        <w:t>D429</w:t>
      </w:r>
      <w:r w:rsidR="00740211">
        <w:t>-14</w:t>
      </w:r>
      <w:r w:rsidR="00766FEE">
        <w:t xml:space="preserve">, </w:t>
      </w:r>
      <w:r w:rsidR="00740211">
        <w:t xml:space="preserve">Standard </w:t>
      </w:r>
      <w:r w:rsidR="00766FEE">
        <w:t>Test Methods for Rubber Property—Adhesion to Rigid Substrates</w:t>
      </w:r>
    </w:p>
    <w:p w14:paraId="70B3B0BD" w14:textId="77777777" w:rsidR="00766FEE" w:rsidRPr="00104E8C" w:rsidRDefault="00A40295" w:rsidP="00BC7517">
      <w:pPr>
        <w:pStyle w:val="Heading5"/>
      </w:pPr>
      <w:r>
        <w:t xml:space="preserve">ASTM </w:t>
      </w:r>
      <w:r w:rsidR="00766FEE">
        <w:t>D1784</w:t>
      </w:r>
      <w:r w:rsidR="00B1690F">
        <w:t>-11</w:t>
      </w:r>
      <w:r w:rsidR="00766FEE">
        <w:t>, Standard Specification for Rigid Poly</w:t>
      </w:r>
      <w:r w:rsidR="00FF6614">
        <w:t xml:space="preserve"> </w:t>
      </w:r>
      <w:r w:rsidR="00766FEE">
        <w:t>(Vinyl Chloride) (PVC) Compounds and Chlorinated Poly</w:t>
      </w:r>
      <w:r w:rsidR="00FF6614">
        <w:t xml:space="preserve"> </w:t>
      </w:r>
      <w:r w:rsidR="00766FEE">
        <w:t>(Vinyl Chloride) (CPVC) Compounds.</w:t>
      </w:r>
    </w:p>
    <w:p w14:paraId="38903108" w14:textId="77777777" w:rsidR="00766FEE" w:rsidRPr="00104E8C" w:rsidRDefault="00766FEE" w:rsidP="00BC7517">
      <w:pPr>
        <w:pStyle w:val="Heading4"/>
      </w:pPr>
      <w:r>
        <w:t>American Water Works Association (AWWA):</w:t>
      </w:r>
    </w:p>
    <w:p w14:paraId="0EB5C8D1" w14:textId="77777777" w:rsidR="008B7246" w:rsidRPr="00104E8C" w:rsidRDefault="00A40295" w:rsidP="00BC7517">
      <w:pPr>
        <w:pStyle w:val="Heading5"/>
      </w:pPr>
      <w:r>
        <w:t xml:space="preserve">AWWA </w:t>
      </w:r>
      <w:r w:rsidR="008B7246">
        <w:t>C111</w:t>
      </w:r>
      <w:r w:rsidR="00F421AB">
        <w:t>/A21.11</w:t>
      </w:r>
      <w:r w:rsidR="008B7246">
        <w:t>-12, Rubber Gasket Joints for Ductile-Iron Pressure Pipe and Fittings</w:t>
      </w:r>
    </w:p>
    <w:p w14:paraId="6EE5A349" w14:textId="77777777" w:rsidR="00766FEE" w:rsidRPr="00104E8C" w:rsidRDefault="00A40295" w:rsidP="00BC7517">
      <w:pPr>
        <w:pStyle w:val="Heading5"/>
      </w:pPr>
      <w:r>
        <w:t xml:space="preserve">AWWA </w:t>
      </w:r>
      <w:r w:rsidR="00766FEE">
        <w:t>C500</w:t>
      </w:r>
      <w:r w:rsidR="00172A55">
        <w:t>-09</w:t>
      </w:r>
      <w:r w:rsidR="00766FEE">
        <w:t>, Metal</w:t>
      </w:r>
      <w:r w:rsidR="00172A55">
        <w:t>-</w:t>
      </w:r>
      <w:r w:rsidR="00766FEE">
        <w:t>Seated Gate Valves for Water Supply Service</w:t>
      </w:r>
    </w:p>
    <w:p w14:paraId="7AB60B8C" w14:textId="77777777" w:rsidR="00766FEE" w:rsidRPr="00104E8C" w:rsidRDefault="00A40295" w:rsidP="00BC7517">
      <w:pPr>
        <w:pStyle w:val="Heading5"/>
      </w:pPr>
      <w:r>
        <w:t xml:space="preserve">AWWA </w:t>
      </w:r>
      <w:r w:rsidR="00766FEE">
        <w:t>C504</w:t>
      </w:r>
      <w:r w:rsidR="00F421AB">
        <w:t>-15</w:t>
      </w:r>
      <w:r w:rsidR="00766FEE">
        <w:t>, Rubber</w:t>
      </w:r>
      <w:r w:rsidR="00172A55">
        <w:t>-</w:t>
      </w:r>
      <w:r w:rsidR="00766FEE">
        <w:t>Seated Butterfly Valves</w:t>
      </w:r>
      <w:r w:rsidR="00172A55">
        <w:t>, 3In. (75 mm) Through 72 In. (1,800 mm)</w:t>
      </w:r>
      <w:r w:rsidR="00766FEE">
        <w:t>.</w:t>
      </w:r>
    </w:p>
    <w:p w14:paraId="34E5E695" w14:textId="77777777" w:rsidR="00766FEE" w:rsidRPr="00104E8C" w:rsidRDefault="00A40295" w:rsidP="00BC7517">
      <w:pPr>
        <w:pStyle w:val="Heading5"/>
      </w:pPr>
      <w:r>
        <w:t xml:space="preserve">AWWA </w:t>
      </w:r>
      <w:r w:rsidR="00766FEE">
        <w:t>C508</w:t>
      </w:r>
      <w:r w:rsidR="00172A55">
        <w:t>-09</w:t>
      </w:r>
      <w:r w:rsidR="00766FEE">
        <w:t>, Swing</w:t>
      </w:r>
      <w:r w:rsidR="00172A55">
        <w:t>-</w:t>
      </w:r>
      <w:r w:rsidR="00766FEE">
        <w:t xml:space="preserve">Check Valves for Waterworks Service, 2 </w:t>
      </w:r>
      <w:r w:rsidR="00172A55">
        <w:t>I</w:t>
      </w:r>
      <w:r w:rsidR="00766FEE">
        <w:t xml:space="preserve">n. </w:t>
      </w:r>
      <w:r w:rsidR="00172A55">
        <w:t xml:space="preserve">Through </w:t>
      </w:r>
      <w:r w:rsidR="00766FEE">
        <w:t xml:space="preserve">24 </w:t>
      </w:r>
      <w:proofErr w:type="gramStart"/>
      <w:r w:rsidR="00172A55">
        <w:t>I</w:t>
      </w:r>
      <w:r w:rsidR="00766FEE">
        <w:t>n.</w:t>
      </w:r>
      <w:r w:rsidR="00172A55">
        <w:t>(</w:t>
      </w:r>
      <w:proofErr w:type="gramEnd"/>
      <w:r w:rsidR="00172A55">
        <w:t>50-mm Through 600-mm)</w:t>
      </w:r>
      <w:r w:rsidR="00766FEE">
        <w:t xml:space="preserve"> NPS</w:t>
      </w:r>
    </w:p>
    <w:p w14:paraId="72CBAB2E" w14:textId="77777777" w:rsidR="00766FEE" w:rsidRPr="00104E8C" w:rsidRDefault="00A40295" w:rsidP="00BC7517">
      <w:pPr>
        <w:pStyle w:val="Heading5"/>
      </w:pPr>
      <w:r>
        <w:t xml:space="preserve">AWWA </w:t>
      </w:r>
      <w:r w:rsidR="00766FEE">
        <w:t>C509</w:t>
      </w:r>
      <w:r w:rsidR="00172A55">
        <w:t>-09</w:t>
      </w:r>
      <w:r w:rsidR="00766FEE">
        <w:t>, Resilient</w:t>
      </w:r>
      <w:r w:rsidR="00172A55">
        <w:t>-</w:t>
      </w:r>
      <w:r w:rsidR="00766FEE">
        <w:t>Seated Gate Valves for Water Supply Service.</w:t>
      </w:r>
    </w:p>
    <w:p w14:paraId="0A7307BD" w14:textId="77777777" w:rsidR="00766FEE" w:rsidRPr="00104E8C" w:rsidRDefault="00A40295" w:rsidP="00BC7517">
      <w:pPr>
        <w:pStyle w:val="Heading5"/>
      </w:pPr>
      <w:r>
        <w:t xml:space="preserve">AWWA </w:t>
      </w:r>
      <w:r w:rsidR="00766FEE">
        <w:t>C510</w:t>
      </w:r>
      <w:r w:rsidR="00172A55">
        <w:t>-07</w:t>
      </w:r>
      <w:r w:rsidR="00766FEE">
        <w:t>, Double Check Valve, Backflow Preventer Assembly.</w:t>
      </w:r>
    </w:p>
    <w:p w14:paraId="79FC933B" w14:textId="77777777" w:rsidR="00766FEE" w:rsidRDefault="00A40295" w:rsidP="00BC7517">
      <w:pPr>
        <w:pStyle w:val="Heading5"/>
      </w:pPr>
      <w:r>
        <w:t xml:space="preserve">AWWA </w:t>
      </w:r>
      <w:r w:rsidR="00766FEE">
        <w:t>C511</w:t>
      </w:r>
      <w:r w:rsidR="00172A55">
        <w:t>-07</w:t>
      </w:r>
      <w:r w:rsidR="00766FEE">
        <w:t>, Reduced</w:t>
      </w:r>
      <w:r w:rsidR="00172A55">
        <w:t>-</w:t>
      </w:r>
      <w:r w:rsidR="00766FEE">
        <w:t>Pressure Principle Backflow Prevention Assembly.</w:t>
      </w:r>
    </w:p>
    <w:p w14:paraId="69A939C3" w14:textId="77777777" w:rsidR="00766FEE" w:rsidRDefault="00A40295" w:rsidP="00BC7517">
      <w:pPr>
        <w:pStyle w:val="Heading5"/>
      </w:pPr>
      <w:r>
        <w:t xml:space="preserve">AWWA </w:t>
      </w:r>
      <w:r w:rsidR="003817B9">
        <w:t>C512-</w:t>
      </w:r>
      <w:r w:rsidR="007F25AD">
        <w:t>15</w:t>
      </w:r>
      <w:r w:rsidR="003817B9">
        <w:t>, Air-Release, Air/Vacuum, and Combination Air Valves for Waterworks Service</w:t>
      </w:r>
      <w:r w:rsidR="00766FEE">
        <w:t>.</w:t>
      </w:r>
    </w:p>
    <w:p w14:paraId="1C19ED72" w14:textId="77777777" w:rsidR="00F35B1E" w:rsidRPr="00695E70" w:rsidRDefault="00A40295" w:rsidP="00695E70">
      <w:pPr>
        <w:pStyle w:val="Heading5"/>
      </w:pPr>
      <w:r>
        <w:t xml:space="preserve">AWWA </w:t>
      </w:r>
      <w:r w:rsidR="00F35B1E">
        <w:t>C514-15, Air Valve and Vent Inflow Preventer Assemblies for Potable Water Distribution System and Storage Facilities.</w:t>
      </w:r>
    </w:p>
    <w:p w14:paraId="29B6EEB4" w14:textId="77777777" w:rsidR="00695E70" w:rsidRDefault="00A40295" w:rsidP="00695E70">
      <w:pPr>
        <w:pStyle w:val="Heading5"/>
      </w:pPr>
      <w:r>
        <w:t xml:space="preserve">AWWA </w:t>
      </w:r>
      <w:r w:rsidR="005762CF">
        <w:t>C516-14, Large-Diameter Rubber-Seated Butterfly Valves, Sizes 78 In. (2,000 mm) and Larger.</w:t>
      </w:r>
      <w:r w:rsidR="00695E70">
        <w:t xml:space="preserve"> </w:t>
      </w:r>
    </w:p>
    <w:p w14:paraId="69F04362" w14:textId="77777777" w:rsidR="00172A55" w:rsidRPr="00695E70" w:rsidRDefault="00A40951" w:rsidP="00695E70">
      <w:pPr>
        <w:pStyle w:val="Heading5"/>
      </w:pPr>
      <w:r>
        <w:t>AWWA C541-</w:t>
      </w:r>
      <w:r w:rsidR="009324A3">
        <w:t>16</w:t>
      </w:r>
      <w:r w:rsidR="00172A55">
        <w:t>, Hydraulic and Pneumatic Cylinder and Vane-Type Actuators for Valves and Slide Gates.</w:t>
      </w:r>
    </w:p>
    <w:p w14:paraId="4155F831" w14:textId="77777777" w:rsidR="00172A55" w:rsidRPr="006F6C3D" w:rsidRDefault="00A40951" w:rsidP="00695E70">
      <w:pPr>
        <w:pStyle w:val="Heading5"/>
      </w:pPr>
      <w:r>
        <w:t>AWWA C542-</w:t>
      </w:r>
      <w:r w:rsidR="009324A3">
        <w:t>16</w:t>
      </w:r>
      <w:r w:rsidR="00172A55">
        <w:t>, Electric Motor Actuators for Valves and Slide Gates.</w:t>
      </w:r>
    </w:p>
    <w:p w14:paraId="1A1F57BB" w14:textId="77777777" w:rsidR="00766FEE" w:rsidRPr="006F6C3D" w:rsidRDefault="00A40295" w:rsidP="00BC7517">
      <w:pPr>
        <w:pStyle w:val="Heading5"/>
      </w:pPr>
      <w:r>
        <w:t xml:space="preserve">AWWA </w:t>
      </w:r>
      <w:r w:rsidR="00766FEE">
        <w:t>C550</w:t>
      </w:r>
      <w:r w:rsidR="00ED71BE">
        <w:t>-13</w:t>
      </w:r>
      <w:r w:rsidR="00766FEE">
        <w:t>, Protective Interior Coatings for Valves and Hydrants</w:t>
      </w:r>
    </w:p>
    <w:p w14:paraId="3F7551F0" w14:textId="77777777" w:rsidR="00766FEE" w:rsidRPr="006F6C3D" w:rsidRDefault="00A40295" w:rsidP="00BC7517">
      <w:pPr>
        <w:pStyle w:val="Heading5"/>
      </w:pPr>
      <w:r>
        <w:t xml:space="preserve">AWWA </w:t>
      </w:r>
      <w:r w:rsidR="00766FEE">
        <w:t>C606</w:t>
      </w:r>
      <w:r w:rsidR="00F421AB">
        <w:t>-15</w:t>
      </w:r>
      <w:r w:rsidR="00766FEE">
        <w:t>, Grooved and Shouldered Joints</w:t>
      </w:r>
    </w:p>
    <w:p w14:paraId="12D53616" w14:textId="77777777" w:rsidR="00766FEE" w:rsidRPr="006F6C3D" w:rsidRDefault="00A40295" w:rsidP="00BC7517">
      <w:pPr>
        <w:pStyle w:val="Heading5"/>
      </w:pPr>
      <w:r>
        <w:t xml:space="preserve">AWWA </w:t>
      </w:r>
      <w:r w:rsidR="00766FEE">
        <w:t>C800</w:t>
      </w:r>
      <w:r w:rsidR="00F421AB">
        <w:t>-14</w:t>
      </w:r>
      <w:r w:rsidR="00766FEE">
        <w:t>, Underground Service Line Valves and Fittings</w:t>
      </w:r>
    </w:p>
    <w:p w14:paraId="1888B1ED" w14:textId="77777777" w:rsidR="00766FEE" w:rsidRPr="006F6C3D" w:rsidRDefault="00766FEE" w:rsidP="00BC7517">
      <w:pPr>
        <w:pStyle w:val="Heading4"/>
      </w:pPr>
      <w:r>
        <w:t>Manufacturers Standardization Society (MSS):</w:t>
      </w:r>
    </w:p>
    <w:p w14:paraId="4F1E92F6" w14:textId="77777777" w:rsidR="00766FEE" w:rsidRPr="006F6C3D" w:rsidRDefault="00A40295" w:rsidP="00BC7517">
      <w:pPr>
        <w:pStyle w:val="Heading5"/>
      </w:pPr>
      <w:r>
        <w:t xml:space="preserve">MSS </w:t>
      </w:r>
      <w:r w:rsidR="00766FEE">
        <w:t>SP 81</w:t>
      </w:r>
      <w:r w:rsidR="00B1690F">
        <w:t>-</w:t>
      </w:r>
      <w:r w:rsidR="009324A3">
        <w:t>2017</w:t>
      </w:r>
      <w:r w:rsidR="00766FEE">
        <w:t>, Stainless</w:t>
      </w:r>
      <w:r w:rsidR="00B1690F">
        <w:t>-</w:t>
      </w:r>
      <w:r w:rsidR="00766FEE">
        <w:t>Steel</w:t>
      </w:r>
      <w:r w:rsidR="00B1690F">
        <w:t xml:space="preserve"> or Stainless-Steel Lined</w:t>
      </w:r>
      <w:r w:rsidR="00766FEE">
        <w:t>, Bonnetless, Knife Gate Valves</w:t>
      </w:r>
      <w:r w:rsidR="00B1690F">
        <w:t xml:space="preserve"> with Flanged Ends</w:t>
      </w:r>
      <w:r w:rsidR="00766FEE">
        <w:t>.</w:t>
      </w:r>
    </w:p>
    <w:p w14:paraId="62F8B43E" w14:textId="77777777" w:rsidR="00766FEE" w:rsidRPr="006F6C3D" w:rsidRDefault="00A40295" w:rsidP="00BC7517">
      <w:pPr>
        <w:pStyle w:val="Heading5"/>
      </w:pPr>
      <w:r>
        <w:t>MSS</w:t>
      </w:r>
      <w:r w:rsidR="009324A3">
        <w:t xml:space="preserve"> </w:t>
      </w:r>
      <w:r w:rsidR="00766FEE">
        <w:t>SP 88</w:t>
      </w:r>
      <w:r w:rsidR="00B1690F">
        <w:t>-</w:t>
      </w:r>
      <w:r w:rsidR="009324A3">
        <w:t>2015</w:t>
      </w:r>
      <w:r w:rsidR="00766FEE">
        <w:t>, Diaphragm Valves</w:t>
      </w:r>
    </w:p>
    <w:p w14:paraId="7A27964C" w14:textId="77777777" w:rsidR="00D00ECC" w:rsidRPr="00A7377C" w:rsidRDefault="00D00ECC" w:rsidP="00D00ECC">
      <w:pPr>
        <w:pStyle w:val="Heading4"/>
      </w:pPr>
      <w:r>
        <w:t xml:space="preserve">NSF International (NSF): </w:t>
      </w:r>
    </w:p>
    <w:p w14:paraId="5BBDD167" w14:textId="77777777" w:rsidR="00D00ECC" w:rsidRPr="00A7377C" w:rsidRDefault="00D00ECC" w:rsidP="00D00ECC">
      <w:pPr>
        <w:pStyle w:val="Heading5"/>
      </w:pPr>
      <w:r>
        <w:t>NSF 61-2013: Drinking Water System Components—Health Effects.</w:t>
      </w:r>
    </w:p>
    <w:p w14:paraId="1C17368F" w14:textId="77777777" w:rsidR="00D00ECC" w:rsidRPr="00A7377C" w:rsidRDefault="00D00ECC" w:rsidP="00D00ECC">
      <w:pPr>
        <w:pStyle w:val="Heading5"/>
      </w:pPr>
      <w:r>
        <w:t>NSF 372-2011: Drinking Water System Components – Lead Content</w:t>
      </w:r>
    </w:p>
    <w:p w14:paraId="4194D322" w14:textId="77777777" w:rsidR="009E1B25" w:rsidRPr="000B43F6" w:rsidRDefault="009E1B25" w:rsidP="00BC7517">
      <w:pPr>
        <w:pStyle w:val="Heading4"/>
      </w:pPr>
      <w:r>
        <w:t>UL, ULC</w:t>
      </w:r>
      <w:r w:rsidR="00BD4EEB">
        <w:t>, UL/CSA</w:t>
      </w:r>
    </w:p>
    <w:p w14:paraId="05748843" w14:textId="77777777" w:rsidR="00BA448D" w:rsidRPr="000B43F6" w:rsidRDefault="00BA448D" w:rsidP="00BC7517">
      <w:pPr>
        <w:pStyle w:val="Heading4"/>
      </w:pPr>
      <w:r>
        <w:t>NEMA</w:t>
      </w:r>
    </w:p>
    <w:p w14:paraId="629C1BB3" w14:textId="77777777" w:rsidR="00BA448D" w:rsidRPr="000B43F6" w:rsidRDefault="00914E50" w:rsidP="00BC7517">
      <w:pPr>
        <w:pStyle w:val="Heading5"/>
      </w:pPr>
      <w:r>
        <w:t>Class F i</w:t>
      </w:r>
      <w:r w:rsidR="00BA448D">
        <w:t>nsulation</w:t>
      </w:r>
    </w:p>
    <w:p w14:paraId="19DF860F" w14:textId="77777777" w:rsidR="00BA448D" w:rsidRPr="000B43F6" w:rsidRDefault="00BA448D" w:rsidP="00BC7517">
      <w:pPr>
        <w:pStyle w:val="Heading5"/>
      </w:pPr>
      <w:r>
        <w:t>NEMA 250</w:t>
      </w:r>
      <w:r w:rsidR="00401915">
        <w:t>-2014,</w:t>
      </w:r>
      <w:r>
        <w:t xml:space="preserve"> </w:t>
      </w:r>
      <w:r w:rsidR="00401915">
        <w:t>Enclosures for Electrical Equipment (1000 Volts Maximum)</w:t>
      </w:r>
    </w:p>
    <w:p w14:paraId="2F26B3BC" w14:textId="77777777" w:rsidR="00D41DD0" w:rsidRPr="000B43F6" w:rsidRDefault="00DC3952" w:rsidP="00BC7517">
      <w:pPr>
        <w:pStyle w:val="Heading4"/>
      </w:pPr>
      <w:r>
        <w:t>U</w:t>
      </w:r>
      <w:r w:rsidR="00C201DC">
        <w:t>niversity of Southern California</w:t>
      </w:r>
      <w:r w:rsidR="00D41DD0">
        <w:t xml:space="preserve"> (U</w:t>
      </w:r>
      <w:r>
        <w:t>SC</w:t>
      </w:r>
      <w:r w:rsidR="00D41DD0">
        <w:t>):</w:t>
      </w:r>
    </w:p>
    <w:p w14:paraId="7AC9F54E" w14:textId="77777777" w:rsidR="00DC3952" w:rsidRPr="000B43F6" w:rsidRDefault="00DC3952" w:rsidP="00BC7517">
      <w:pPr>
        <w:pStyle w:val="Heading5"/>
      </w:pPr>
      <w:r>
        <w:t xml:space="preserve"> Foundation For Cross Connection Control and Hydraulic Research</w:t>
      </w:r>
    </w:p>
    <w:p w14:paraId="30D4B283" w14:textId="77777777" w:rsidR="00530BD8" w:rsidRPr="000B43F6" w:rsidRDefault="00530BD8" w:rsidP="00BC7517">
      <w:pPr>
        <w:pStyle w:val="Heading4"/>
      </w:pPr>
      <w:r>
        <w:t xml:space="preserve">The Chlorine Institute </w:t>
      </w:r>
    </w:p>
    <w:p w14:paraId="6AD12B1F" w14:textId="77777777" w:rsidR="00530BD8" w:rsidRPr="000B43F6" w:rsidRDefault="00530BD8" w:rsidP="00BC7517">
      <w:pPr>
        <w:pStyle w:val="Heading5"/>
      </w:pPr>
      <w:r>
        <w:t>Pamphlet 6</w:t>
      </w:r>
      <w:r w:rsidR="009324A3">
        <w:t>) Piping Systems for Dry Chlorine</w:t>
      </w:r>
      <w:r>
        <w:t xml:space="preserve"> (16</w:t>
      </w:r>
      <w:r w:rsidRPr="267FCE62">
        <w:rPr>
          <w:vertAlign w:val="superscript"/>
        </w:rPr>
        <w:t>th</w:t>
      </w:r>
      <w:r>
        <w:t xml:space="preserve"> edition, March 2013)</w:t>
      </w:r>
    </w:p>
    <w:p w14:paraId="757034CD" w14:textId="77777777" w:rsidR="00396B3C" w:rsidRPr="009324A3" w:rsidRDefault="00396B3C" w:rsidP="009324A3">
      <w:pPr>
        <w:pStyle w:val="Heading2"/>
      </w:pPr>
      <w:r w:rsidRPr="009324A3">
        <w:t>Measurement and Payment</w:t>
      </w:r>
    </w:p>
    <w:p w14:paraId="6CA69614" w14:textId="77777777" w:rsidR="00396B3C" w:rsidRPr="008D7A5F" w:rsidDel="002511E4" w:rsidRDefault="00396B3C" w:rsidP="008B7246">
      <w:pPr>
        <w:pStyle w:val="PlainText"/>
        <w:tabs>
          <w:tab w:val="left" w:pos="2160"/>
        </w:tabs>
        <w:spacing w:before="80"/>
        <w:ind w:left="2160" w:hanging="720"/>
        <w:jc w:val="both"/>
        <w:rPr>
          <w:del w:id="146" w:author="Marina Vera Zambrano" w:date="2022-03-23T17:40:00Z"/>
          <w:rFonts w:ascii="Calibri" w:hAnsi="Calibri"/>
          <w:i/>
          <w:sz w:val="22"/>
          <w:highlight w:val="yellow"/>
        </w:rPr>
      </w:pPr>
      <w:del w:id="147" w:author="Marina Vera Zambrano" w:date="2022-03-23T17:40:00Z">
        <w:r w:rsidRPr="008D7A5F" w:rsidDel="002511E4">
          <w:rPr>
            <w:rFonts w:ascii="Calibri" w:hAnsi="Calibri"/>
            <w:i/>
            <w:sz w:val="22"/>
            <w:highlight w:val="yellow"/>
          </w:rPr>
          <w:lastRenderedPageBreak/>
          <w:delText>[Choose one of the following payment language provisions that best suits the individual project.</w:delText>
        </w:r>
      </w:del>
    </w:p>
    <w:p w14:paraId="4DD875F9" w14:textId="77777777" w:rsidR="00396B3C" w:rsidRPr="008D7A5F" w:rsidDel="002511E4" w:rsidRDefault="00396B3C" w:rsidP="008B7246">
      <w:pPr>
        <w:pStyle w:val="PlainText"/>
        <w:tabs>
          <w:tab w:val="left" w:pos="2160"/>
        </w:tabs>
        <w:spacing w:before="80"/>
        <w:ind w:left="2160" w:hanging="720"/>
        <w:jc w:val="both"/>
        <w:rPr>
          <w:del w:id="148" w:author="Marina Vera Zambrano" w:date="2022-03-23T17:40:00Z"/>
          <w:rFonts w:ascii="Calibri" w:hAnsi="Calibri"/>
          <w:i/>
          <w:sz w:val="22"/>
          <w:highlight w:val="yellow"/>
        </w:rPr>
      </w:pPr>
      <w:del w:id="149" w:author="Marina Vera Zambrano" w:date="2022-03-23T17:40:00Z">
        <w:r w:rsidRPr="008D7A5F" w:rsidDel="002511E4">
          <w:rPr>
            <w:rFonts w:ascii="Calibri" w:hAnsi="Calibri"/>
            <w:i/>
            <w:sz w:val="22"/>
            <w:highlight w:val="yellow"/>
          </w:rPr>
          <w:delText>If this Section is not specifically referenced by an item in the Bid Form, please use the following language:</w:delText>
        </w:r>
      </w:del>
    </w:p>
    <w:p w14:paraId="0432C347" w14:textId="77777777" w:rsidR="00396B3C" w:rsidRPr="008D7A5F" w:rsidDel="002511E4" w:rsidRDefault="00396B3C" w:rsidP="008B7246">
      <w:pPr>
        <w:pStyle w:val="PlainText"/>
        <w:tabs>
          <w:tab w:val="left" w:pos="1440"/>
          <w:tab w:val="left" w:pos="2160"/>
        </w:tabs>
        <w:spacing w:before="80"/>
        <w:ind w:left="2160" w:hanging="720"/>
        <w:jc w:val="both"/>
        <w:rPr>
          <w:del w:id="150" w:author="Marina Vera Zambrano" w:date="2022-03-23T17:40:00Z"/>
          <w:rFonts w:ascii="Calibri" w:hAnsi="Calibri"/>
          <w:sz w:val="22"/>
          <w:highlight w:val="yellow"/>
        </w:rPr>
      </w:pPr>
      <w:del w:id="151" w:author="Marina Vera Zambrano" w:date="2022-03-23T17:40:00Z">
        <w:r w:rsidRPr="008D7A5F" w:rsidDel="002511E4">
          <w:rPr>
            <w:rFonts w:ascii="Calibri" w:hAnsi="Calibri"/>
            <w:sz w:val="22"/>
            <w:highlight w:val="yellow"/>
          </w:rPr>
          <w:delText>.1</w:delText>
        </w:r>
        <w:r w:rsidRPr="008D7A5F" w:rsidDel="002511E4">
          <w:rPr>
            <w:rFonts w:ascii="Calibri" w:hAnsi="Calibri"/>
            <w:sz w:val="22"/>
            <w:highlight w:val="yellow"/>
          </w:rPr>
          <w:tab/>
          <w:delText>The work of this Section will not be measured separately for payment.  All costs associated with the work of this Section shall be included in the Contract Price.</w:delText>
        </w:r>
      </w:del>
    </w:p>
    <w:p w14:paraId="2A7A2AE6" w14:textId="77777777" w:rsidR="00396B3C" w:rsidRPr="008D7A5F" w:rsidDel="002511E4" w:rsidRDefault="00396B3C" w:rsidP="008B7246">
      <w:pPr>
        <w:pStyle w:val="PlainText"/>
        <w:tabs>
          <w:tab w:val="left" w:pos="2160"/>
        </w:tabs>
        <w:spacing w:before="80"/>
        <w:ind w:left="2160" w:hanging="720"/>
        <w:jc w:val="both"/>
        <w:rPr>
          <w:del w:id="152" w:author="Marina Vera Zambrano" w:date="2022-03-23T17:40:00Z"/>
          <w:rFonts w:ascii="Calibri" w:hAnsi="Calibri"/>
          <w:i/>
          <w:sz w:val="22"/>
          <w:highlight w:val="yellow"/>
        </w:rPr>
      </w:pPr>
      <w:del w:id="153" w:author="Marina Vera Zambrano" w:date="2022-03-23T17:40:00Z">
        <w:r w:rsidRPr="008D7A5F" w:rsidDel="002511E4">
          <w:rPr>
            <w:rFonts w:ascii="Calibri" w:hAnsi="Calibri"/>
            <w:i/>
            <w:sz w:val="22"/>
            <w:highlight w:val="yellow"/>
          </w:rPr>
          <w:delText>OR If this Section is specifically referenced in the Bid Form, use the following language and identify the relevant item in the Bid Form:</w:delText>
        </w:r>
      </w:del>
    </w:p>
    <w:p w14:paraId="2BCC848F" w14:textId="77777777" w:rsidR="00396B3C" w:rsidRPr="008D7A5F" w:rsidRDefault="00396B3C" w:rsidP="12B1DBB4">
      <w:pPr>
        <w:pStyle w:val="PlainText"/>
        <w:tabs>
          <w:tab w:val="left" w:pos="1440"/>
          <w:tab w:val="left" w:pos="2160"/>
        </w:tabs>
        <w:spacing w:before="80"/>
        <w:ind w:left="2160" w:hanging="720"/>
        <w:jc w:val="both"/>
        <w:rPr>
          <w:rFonts w:ascii="Calibri" w:hAnsi="Calibri"/>
          <w:sz w:val="22"/>
          <w:highlight w:val="yellow"/>
        </w:rPr>
      </w:pPr>
      <w:r w:rsidRPr="12B1DBB4">
        <w:rPr>
          <w:rFonts w:ascii="Calibri" w:hAnsi="Calibri"/>
          <w:sz w:val="22"/>
          <w:highlight w:val="yellow"/>
        </w:rPr>
        <w:t>.1</w:t>
      </w:r>
      <w:r>
        <w:tab/>
      </w:r>
      <w:r w:rsidRPr="12B1DBB4">
        <w:rPr>
          <w:rFonts w:ascii="Calibri" w:hAnsi="Calibri"/>
          <w:sz w:val="22"/>
          <w:highlight w:val="yellow"/>
        </w:rPr>
        <w:t>All costs associated with the work of this Section shall be included in the price(s) for Item No(s). ___ in the Bid Form.</w:t>
      </w:r>
    </w:p>
    <w:p w14:paraId="600634F8" w14:textId="77777777" w:rsidR="00396B3C" w:rsidRPr="009324A3" w:rsidDel="002511E4" w:rsidRDefault="00396B3C" w:rsidP="009324A3">
      <w:pPr>
        <w:pStyle w:val="Heading2"/>
        <w:numPr>
          <w:ilvl w:val="0"/>
          <w:numId w:val="0"/>
        </w:numPr>
        <w:ind w:left="1440"/>
        <w:rPr>
          <w:del w:id="154" w:author="Marina Vera Zambrano" w:date="2022-03-23T17:40:00Z"/>
          <w:highlight w:val="yellow"/>
          <w:u w:val="none"/>
        </w:rPr>
      </w:pPr>
      <w:del w:id="155" w:author="Marina Vera Zambrano" w:date="2022-03-23T17:40:00Z">
        <w:r w:rsidRPr="009324A3" w:rsidDel="002511E4">
          <w:rPr>
            <w:highlight w:val="yellow"/>
            <w:u w:val="none"/>
          </w:rPr>
          <w:delText>If the work of this Section is to be measured and paid for by several different methods, please amend the standard wording given above to reflect the different methods of measurement and payment.]</w:delText>
        </w:r>
      </w:del>
    </w:p>
    <w:p w14:paraId="692AF1D2" w14:textId="77777777" w:rsidR="00766FEE" w:rsidRPr="000B43F6" w:rsidRDefault="00766FEE" w:rsidP="009324A3">
      <w:pPr>
        <w:pStyle w:val="Heading2"/>
      </w:pPr>
      <w:r w:rsidRPr="000B43F6">
        <w:t>Submittals</w:t>
      </w:r>
    </w:p>
    <w:p w14:paraId="2F8BFC6D" w14:textId="77777777" w:rsidR="00766FEE" w:rsidRPr="006F6C3D" w:rsidRDefault="00766FEE" w:rsidP="00F6350F">
      <w:pPr>
        <w:pStyle w:val="Heading3"/>
      </w:pPr>
      <w:r>
        <w:t>Shop Drawings</w:t>
      </w:r>
      <w:r w:rsidR="00DA5250">
        <w:t xml:space="preserve">, in accordance with </w:t>
      </w:r>
      <w:r w:rsidR="00DA5250" w:rsidRPr="005243EA">
        <w:rPr>
          <w:color w:val="2B579A"/>
          <w:shd w:val="clear" w:color="auto" w:fill="E6E6E6"/>
        </w:rPr>
        <w:t>Section 01300 - Submittals</w:t>
      </w:r>
      <w:r>
        <w:t>:</w:t>
      </w:r>
    </w:p>
    <w:p w14:paraId="285FB418" w14:textId="77777777" w:rsidR="00766FEE" w:rsidRPr="006F6C3D" w:rsidRDefault="00766FEE" w:rsidP="00BC7517">
      <w:pPr>
        <w:pStyle w:val="Heading4"/>
      </w:pPr>
      <w:r w:rsidRPr="006F6C3D">
        <w:t>Product data sheets for make and model.</w:t>
      </w:r>
    </w:p>
    <w:p w14:paraId="7A8CD608" w14:textId="77777777" w:rsidR="00766FEE" w:rsidRPr="006F6C3D" w:rsidRDefault="00766FEE" w:rsidP="00BC7517">
      <w:pPr>
        <w:pStyle w:val="Heading4"/>
      </w:pPr>
      <w:r w:rsidRPr="006F6C3D">
        <w:t>Complete catalog information, descriptive literature, specifications, and identification of materials of construction.</w:t>
      </w:r>
    </w:p>
    <w:p w14:paraId="07FBDE88" w14:textId="77777777" w:rsidR="00766FEE" w:rsidRPr="002511E4" w:rsidRDefault="00766FEE" w:rsidP="00BC7517">
      <w:pPr>
        <w:pStyle w:val="Heading4"/>
      </w:pPr>
      <w:del w:id="156" w:author="Marina Vera Zambrano" w:date="2022-03-23T17:41:00Z">
        <w:r w:rsidRPr="002511E4" w:rsidDel="002511E4">
          <w:delText>[</w:delText>
        </w:r>
      </w:del>
      <w:r w:rsidRPr="002511E4">
        <w:t>Power and control wiring diagrams, including terminals and numbers.</w:t>
      </w:r>
      <w:del w:id="157" w:author="Marina Vera Zambrano" w:date="2022-03-23T17:41:00Z">
        <w:r w:rsidRPr="002511E4" w:rsidDel="002511E4">
          <w:delText>]</w:delText>
        </w:r>
        <w:r w:rsidRPr="002511E4" w:rsidDel="002511E4">
          <w:rPr>
            <w:shd w:val="clear" w:color="auto" w:fill="D9D9D9"/>
          </w:rPr>
          <w:delText xml:space="preserve"> </w:delText>
        </w:r>
      </w:del>
    </w:p>
    <w:p w14:paraId="6494B0FD" w14:textId="77777777" w:rsidR="00766FEE" w:rsidRPr="002511E4" w:rsidRDefault="00766FEE" w:rsidP="00BC7517">
      <w:pPr>
        <w:pStyle w:val="Heading4"/>
      </w:pPr>
      <w:del w:id="158" w:author="Marina Vera Zambrano" w:date="2022-03-23T17:41:00Z">
        <w:r w:rsidRPr="002511E4" w:rsidDel="002511E4">
          <w:delText>[</w:delText>
        </w:r>
      </w:del>
      <w:r w:rsidRPr="002511E4">
        <w:t>Complete motor nameplate data.</w:t>
      </w:r>
      <w:del w:id="159" w:author="Marina Vera Zambrano" w:date="2022-03-23T17:41:00Z">
        <w:r w:rsidRPr="002511E4" w:rsidDel="002511E4">
          <w:delText>]</w:delText>
        </w:r>
      </w:del>
      <w:r w:rsidRPr="002511E4">
        <w:rPr>
          <w:shd w:val="clear" w:color="auto" w:fill="D9D9D9"/>
        </w:rPr>
        <w:t xml:space="preserve"> </w:t>
      </w:r>
    </w:p>
    <w:p w14:paraId="3756D2D8" w14:textId="77777777" w:rsidR="00766FEE" w:rsidRPr="006F6C3D" w:rsidRDefault="00766FEE" w:rsidP="00BC7517">
      <w:pPr>
        <w:pStyle w:val="Heading4"/>
      </w:pPr>
      <w:r w:rsidRPr="006F6C3D">
        <w:t>Sizing calculations for open close/throttle and modulating.</w:t>
      </w:r>
    </w:p>
    <w:p w14:paraId="18E388C1" w14:textId="77777777" w:rsidR="00766FEE" w:rsidRPr="006F6C3D" w:rsidRDefault="00766FEE" w:rsidP="00F6350F">
      <w:pPr>
        <w:pStyle w:val="Heading3"/>
      </w:pPr>
      <w:r>
        <w:t>Information Submittals</w:t>
      </w:r>
      <w:r w:rsidR="00DA5250">
        <w:t xml:space="preserve">, in accordance with </w:t>
      </w:r>
      <w:r w:rsidR="00DA5250" w:rsidRPr="005243EA">
        <w:rPr>
          <w:color w:val="2B579A"/>
          <w:shd w:val="clear" w:color="auto" w:fill="E6E6E6"/>
        </w:rPr>
        <w:t>Section 01300 - Submittals</w:t>
      </w:r>
      <w:r>
        <w:t>:</w:t>
      </w:r>
    </w:p>
    <w:p w14:paraId="6C02173F" w14:textId="77777777" w:rsidR="00766FEE" w:rsidRPr="006F6C3D" w:rsidRDefault="00766FEE" w:rsidP="00BC7517">
      <w:pPr>
        <w:pStyle w:val="Heading4"/>
      </w:pPr>
      <w:r w:rsidRPr="006F6C3D">
        <w:t>Certificate of Compliance for:</w:t>
      </w:r>
    </w:p>
    <w:p w14:paraId="2742C280" w14:textId="77777777" w:rsidR="00766FEE" w:rsidRPr="006F6C3D" w:rsidRDefault="00766FEE" w:rsidP="00BC7517">
      <w:pPr>
        <w:pStyle w:val="Heading5"/>
      </w:pPr>
      <w:r>
        <w:t>Electric operators; full compliance with AWWA C54</w:t>
      </w:r>
      <w:r w:rsidR="00D00ECC">
        <w:t>1-16 and AWWA C542-16</w:t>
      </w:r>
      <w:r>
        <w:t>.</w:t>
      </w:r>
    </w:p>
    <w:p w14:paraId="472C70A8" w14:textId="77777777" w:rsidR="00766FEE" w:rsidRPr="006F6C3D" w:rsidRDefault="00766FEE" w:rsidP="00BC7517">
      <w:pPr>
        <w:pStyle w:val="Heading5"/>
      </w:pPr>
      <w:r>
        <w:t>Butterfly valves; full compliance with</w:t>
      </w:r>
      <w:r w:rsidR="00194A29">
        <w:t xml:space="preserve"> the requirements of</w:t>
      </w:r>
      <w:r>
        <w:t xml:space="preserve"> AWWA C504</w:t>
      </w:r>
      <w:r w:rsidR="00C21FBE">
        <w:t>-</w:t>
      </w:r>
      <w:r w:rsidR="00D00ECC">
        <w:t>15</w:t>
      </w:r>
      <w:r>
        <w:t>.</w:t>
      </w:r>
    </w:p>
    <w:p w14:paraId="0EEAB3CD" w14:textId="77777777" w:rsidR="00766FEE" w:rsidRPr="006F6C3D" w:rsidRDefault="00766FEE" w:rsidP="00BC7517">
      <w:pPr>
        <w:pStyle w:val="Heading5"/>
      </w:pPr>
      <w:r>
        <w:t>API ANSI classes 300 and 600 valves; full compliance with API standards</w:t>
      </w:r>
    </w:p>
    <w:p w14:paraId="5D007FFC" w14:textId="77777777" w:rsidR="00766FEE" w:rsidRPr="006F6C3D" w:rsidRDefault="00766FEE" w:rsidP="00BC7517">
      <w:pPr>
        <w:pStyle w:val="Heading4"/>
      </w:pPr>
      <w:r w:rsidRPr="006F6C3D">
        <w:t>Tests and inspection data</w:t>
      </w:r>
    </w:p>
    <w:p w14:paraId="773ACF72" w14:textId="77777777" w:rsidR="00766FEE" w:rsidRPr="006F6C3D" w:rsidRDefault="00766FEE" w:rsidP="00BC7517">
      <w:pPr>
        <w:pStyle w:val="Heading4"/>
      </w:pPr>
      <w:r w:rsidRPr="006F6C3D">
        <w:t>Manufacturer’s Certificate of Proper Installation.</w:t>
      </w:r>
    </w:p>
    <w:p w14:paraId="26352DA5" w14:textId="77777777" w:rsidR="00766FEE" w:rsidRPr="006F6C3D" w:rsidRDefault="00766FEE" w:rsidP="00BC7517">
      <w:pPr>
        <w:pStyle w:val="Heading4"/>
      </w:pPr>
      <w:r w:rsidRPr="006F6C3D">
        <w:t>Operation and Maintenance Manual.</w:t>
      </w:r>
    </w:p>
    <w:p w14:paraId="6124D5B3" w14:textId="77777777" w:rsidR="00766FEE" w:rsidRPr="006F6C3D" w:rsidRDefault="00766FEE" w:rsidP="00BC7517">
      <w:pPr>
        <w:pStyle w:val="Heading5"/>
      </w:pPr>
      <w:r>
        <w:t>API ANSI classes 300 and 600 valves; full compliance with API standards</w:t>
      </w:r>
      <w:r w:rsidR="00AC69EB">
        <w:t>.</w:t>
      </w:r>
    </w:p>
    <w:p w14:paraId="5D272E29" w14:textId="77777777" w:rsidR="00766FEE" w:rsidRPr="006F6C3D" w:rsidRDefault="00766FEE" w:rsidP="00BC7517">
      <w:pPr>
        <w:pStyle w:val="Heading4"/>
      </w:pPr>
      <w:r w:rsidRPr="006F6C3D">
        <w:t>Certification of NSF</w:t>
      </w:r>
      <w:r w:rsidR="00DA5250">
        <w:t xml:space="preserve"> </w:t>
      </w:r>
      <w:r w:rsidRPr="006F6C3D">
        <w:t xml:space="preserve">61 </w:t>
      </w:r>
      <w:r w:rsidR="00BC1338">
        <w:t xml:space="preserve">and NSF 372 </w:t>
      </w:r>
      <w:r w:rsidRPr="006F6C3D">
        <w:t>compliance</w:t>
      </w:r>
      <w:r w:rsidR="00AC69EB">
        <w:t>.</w:t>
      </w:r>
    </w:p>
    <w:p w14:paraId="4322B795" w14:textId="77777777" w:rsidR="00766FEE" w:rsidRPr="006F6C3D" w:rsidRDefault="00766FEE">
      <w:pPr>
        <w:pStyle w:val="Heading1"/>
      </w:pPr>
      <w:r w:rsidRPr="006F6C3D">
        <w:t>PRODUCTS</w:t>
      </w:r>
    </w:p>
    <w:p w14:paraId="25E99D0E" w14:textId="77777777" w:rsidR="00766FEE" w:rsidRPr="006F6C3D" w:rsidRDefault="00766FEE" w:rsidP="009324A3">
      <w:pPr>
        <w:pStyle w:val="Heading2"/>
      </w:pPr>
      <w:r w:rsidRPr="006F6C3D">
        <w:t>Approved Suppliers</w:t>
      </w:r>
    </w:p>
    <w:p w14:paraId="0E3AF855" w14:textId="77777777" w:rsidR="00766FEE" w:rsidRPr="006F6C3D" w:rsidRDefault="00766FEE" w:rsidP="00F6350F">
      <w:pPr>
        <w:pStyle w:val="Heading3"/>
      </w:pPr>
      <w:r w:rsidRPr="006F6C3D">
        <w:t>Actuator:</w:t>
      </w:r>
    </w:p>
    <w:p w14:paraId="07558AFB" w14:textId="1FE6C3C9" w:rsidR="00766FEE" w:rsidRDefault="00766FEE" w:rsidP="00BC7517">
      <w:pPr>
        <w:pStyle w:val="Heading4"/>
        <w:rPr>
          <w:ins w:id="160" w:author="Keith Wong" w:date="2022-11-29T10:58:00Z"/>
        </w:rPr>
      </w:pPr>
      <w:r w:rsidRPr="006F6C3D">
        <w:t>Rotork Controls (Canada) Ltd.</w:t>
      </w:r>
    </w:p>
    <w:p w14:paraId="70B0F204" w14:textId="77777777" w:rsidR="005167CD" w:rsidDel="00534991" w:rsidRDefault="005167CD" w:rsidP="005167CD">
      <w:pPr>
        <w:pStyle w:val="Heading4"/>
        <w:rPr>
          <w:del w:id="161" w:author="Keith Wong" w:date="2022-11-29T14:55:00Z"/>
          <w:moveTo w:id="162" w:author="Keith Wong" w:date="2022-11-29T10:58:00Z"/>
        </w:rPr>
      </w:pPr>
      <w:moveToRangeStart w:id="163" w:author="Keith Wong" w:date="2022-11-29T10:58:00Z" w:name="move120611952"/>
      <w:moveTo w:id="164" w:author="Keith Wong" w:date="2022-11-29T10:58:00Z">
        <w:r w:rsidRPr="00CB205E">
          <w:t xml:space="preserve">AUMA </w:t>
        </w:r>
        <w:proofErr w:type="spellStart"/>
        <w:r w:rsidRPr="00CB205E">
          <w:t>Riester</w:t>
        </w:r>
        <w:proofErr w:type="spellEnd"/>
        <w:r w:rsidRPr="00CB205E">
          <w:t xml:space="preserve"> GmbH &amp; Co. KG</w:t>
        </w:r>
      </w:moveTo>
    </w:p>
    <w:moveToRangeEnd w:id="163"/>
    <w:p w14:paraId="72F1B39C" w14:textId="77777777" w:rsidR="005167CD" w:rsidRPr="006F6C3D" w:rsidRDefault="005167CD" w:rsidP="00534991">
      <w:pPr>
        <w:pStyle w:val="Heading4"/>
      </w:pPr>
    </w:p>
    <w:p w14:paraId="77C17833" w14:textId="77777777" w:rsidR="00766FEE" w:rsidRPr="006F6C3D" w:rsidRDefault="00766FEE" w:rsidP="00BC7517">
      <w:pPr>
        <w:pStyle w:val="Heading4"/>
      </w:pPr>
      <w:r w:rsidRPr="006F6C3D">
        <w:t>Flowserve Corporation (</w:t>
      </w:r>
      <w:proofErr w:type="spellStart"/>
      <w:r w:rsidRPr="006F6C3D">
        <w:t>Limitorque</w:t>
      </w:r>
      <w:proofErr w:type="spellEnd"/>
      <w:r w:rsidRPr="006F6C3D">
        <w:t xml:space="preserve"> Corporation).</w:t>
      </w:r>
    </w:p>
    <w:p w14:paraId="542D457F" w14:textId="07C4D0B6" w:rsidR="00766FEE" w:rsidDel="007F23DD" w:rsidRDefault="00766FEE" w:rsidP="00BC7517">
      <w:pPr>
        <w:pStyle w:val="Heading4"/>
        <w:rPr>
          <w:del w:id="165" w:author="Marina Vera Zambrano" w:date="2022-04-12T11:13:00Z"/>
        </w:rPr>
      </w:pPr>
      <w:del w:id="166" w:author="Marina Vera Zambrano" w:date="2022-04-12T11:13:00Z">
        <w:r w:rsidRPr="006F6C3D" w:rsidDel="007F23DD">
          <w:delText>Plast-O-Matic Valves, Inc.</w:delText>
        </w:r>
      </w:del>
    </w:p>
    <w:p w14:paraId="677550EB" w14:textId="5F003C8D" w:rsidR="00101B90" w:rsidDel="005167CD" w:rsidRDefault="00CB205E" w:rsidP="00BC7517">
      <w:pPr>
        <w:pStyle w:val="Heading4"/>
        <w:rPr>
          <w:ins w:id="167" w:author="Radulovic, Nicole" w:date="2022-11-04T14:25:00Z"/>
          <w:moveFrom w:id="168" w:author="Keith Wong" w:date="2022-11-29T10:58:00Z"/>
        </w:rPr>
      </w:pPr>
      <w:moveFromRangeStart w:id="169" w:author="Keith Wong" w:date="2022-11-29T10:58:00Z" w:name="move120611952"/>
      <w:moveFrom w:id="170" w:author="Keith Wong" w:date="2022-11-29T10:58:00Z">
        <w:r w:rsidRPr="00CB205E" w:rsidDel="005167CD">
          <w:t>AUMA Riester GmbH &amp; Co. KG</w:t>
        </w:r>
      </w:moveFrom>
    </w:p>
    <w:moveFromRangeEnd w:id="169"/>
    <w:p w14:paraId="67CFF479" w14:textId="2D69FE8A" w:rsidR="00C21FBE" w:rsidRPr="006F6C3D" w:rsidRDefault="00C21FBE" w:rsidP="00BC7517">
      <w:pPr>
        <w:pStyle w:val="Heading4"/>
      </w:pPr>
      <w:del w:id="171" w:author="Radulovic, Nicole" w:date="2022-11-04T14:25:00Z">
        <w:r w:rsidRPr="006F6C3D" w:rsidDel="00101B90">
          <w:delText xml:space="preserve">Approved </w:delText>
        </w:r>
      </w:del>
      <w:ins w:id="172" w:author="Radulovic, Nicole" w:date="2022-11-04T14:25:00Z">
        <w:r w:rsidR="00101B90">
          <w:t>Or</w:t>
        </w:r>
        <w:r w:rsidR="00101B90" w:rsidRPr="006F6C3D">
          <w:t xml:space="preserve"> </w:t>
        </w:r>
      </w:ins>
      <w:r w:rsidR="003D111D">
        <w:t>Equivalent</w:t>
      </w:r>
    </w:p>
    <w:p w14:paraId="2FE2AFE8" w14:textId="77777777" w:rsidR="00766FEE" w:rsidRPr="00A43BA6" w:rsidDel="00F26C23" w:rsidRDefault="00766FEE" w:rsidP="00F6350F">
      <w:pPr>
        <w:pStyle w:val="Heading3"/>
        <w:rPr>
          <w:del w:id="173" w:author="Marina Vera Zambrano" w:date="2022-03-23T17:50:00Z"/>
        </w:rPr>
      </w:pPr>
      <w:del w:id="174" w:author="Marina Vera Zambrano" w:date="2022-03-23T17:50:00Z">
        <w:r w:rsidRPr="00A43BA6" w:rsidDel="00F26C23">
          <w:delText>Altitude:</w:delText>
        </w:r>
      </w:del>
    </w:p>
    <w:p w14:paraId="26832AFA" w14:textId="77777777" w:rsidR="00766FEE" w:rsidRPr="00A43BA6" w:rsidDel="00F26C23" w:rsidRDefault="00766FEE" w:rsidP="00BC7517">
      <w:pPr>
        <w:pStyle w:val="Heading4"/>
        <w:rPr>
          <w:del w:id="175" w:author="Marina Vera Zambrano" w:date="2022-03-23T17:50:00Z"/>
        </w:rPr>
      </w:pPr>
      <w:del w:id="176" w:author="Marina Vera Zambrano" w:date="2022-03-23T17:50:00Z">
        <w:r w:rsidRPr="00A43BA6" w:rsidDel="00F26C23">
          <w:delText>Cla-Val Canada</w:delText>
        </w:r>
        <w:r w:rsidR="0017295C" w:rsidRPr="00A43BA6" w:rsidDel="00F26C23">
          <w:delText xml:space="preserve"> Corporation</w:delText>
        </w:r>
        <w:r w:rsidRPr="00A43BA6" w:rsidDel="00F26C23">
          <w:delText>.</w:delText>
        </w:r>
      </w:del>
    </w:p>
    <w:p w14:paraId="11148E8B" w14:textId="77777777" w:rsidR="00766FEE" w:rsidRPr="00A43BA6" w:rsidDel="00F26C23" w:rsidRDefault="00766FEE" w:rsidP="00BC7517">
      <w:pPr>
        <w:pStyle w:val="Heading4"/>
        <w:rPr>
          <w:del w:id="177" w:author="Marina Vera Zambrano" w:date="2022-03-23T17:50:00Z"/>
        </w:rPr>
      </w:pPr>
      <w:del w:id="178" w:author="Marina Vera Zambrano" w:date="2022-03-23T17:50:00Z">
        <w:r w:rsidRPr="00A43BA6" w:rsidDel="00F26C23">
          <w:delText>Singer Valve Inc.</w:delText>
        </w:r>
      </w:del>
    </w:p>
    <w:p w14:paraId="5CAD162E" w14:textId="77777777" w:rsidR="00C21FBE" w:rsidRPr="00A43BA6" w:rsidDel="00F26C23" w:rsidRDefault="00C21FBE" w:rsidP="00BC7517">
      <w:pPr>
        <w:pStyle w:val="Heading4"/>
        <w:rPr>
          <w:del w:id="179" w:author="Marina Vera Zambrano" w:date="2022-03-23T17:50:00Z"/>
        </w:rPr>
      </w:pPr>
      <w:del w:id="180" w:author="Marina Vera Zambrano" w:date="2022-03-23T17:50:00Z">
        <w:r w:rsidRPr="00A43BA6" w:rsidDel="00F26C23">
          <w:delText xml:space="preserve">Approved </w:delText>
        </w:r>
        <w:r w:rsidR="003D111D" w:rsidRPr="00A43BA6" w:rsidDel="00F26C23">
          <w:delText>Equivalent</w:delText>
        </w:r>
      </w:del>
    </w:p>
    <w:p w14:paraId="7738B893" w14:textId="77777777" w:rsidR="00766FEE" w:rsidRPr="00A43BA6" w:rsidRDefault="00766FEE" w:rsidP="00F6350F">
      <w:pPr>
        <w:pStyle w:val="Heading3"/>
      </w:pPr>
      <w:r w:rsidRPr="00A43BA6">
        <w:t>Backflow Preventer:</w:t>
      </w:r>
    </w:p>
    <w:p w14:paraId="560DE5BF" w14:textId="77777777" w:rsidR="00766FEE" w:rsidRPr="00A43BA6" w:rsidRDefault="00766FEE" w:rsidP="00BC7517">
      <w:pPr>
        <w:pStyle w:val="Heading4"/>
      </w:pPr>
      <w:r w:rsidRPr="00A43BA6">
        <w:t>Watts Industries (Canada) Inc.</w:t>
      </w:r>
    </w:p>
    <w:p w14:paraId="6E33C473" w14:textId="77777777" w:rsidR="00766FEE" w:rsidRPr="00A43BA6" w:rsidRDefault="00766FEE" w:rsidP="00BC7517">
      <w:pPr>
        <w:pStyle w:val="Heading4"/>
      </w:pPr>
      <w:proofErr w:type="spellStart"/>
      <w:r w:rsidRPr="00A43BA6">
        <w:t>Conbraco</w:t>
      </w:r>
      <w:proofErr w:type="spellEnd"/>
      <w:r w:rsidRPr="00A43BA6">
        <w:t xml:space="preserve"> Industries</w:t>
      </w:r>
      <w:r w:rsidR="0017295C" w:rsidRPr="00A43BA6">
        <w:t>,</w:t>
      </w:r>
      <w:r w:rsidRPr="00A43BA6">
        <w:t xml:space="preserve"> Inc.</w:t>
      </w:r>
    </w:p>
    <w:p w14:paraId="5304577A" w14:textId="48E00C1E" w:rsidR="00C21FBE" w:rsidRPr="00A43BA6" w:rsidRDefault="00C21FBE" w:rsidP="00BC7517">
      <w:pPr>
        <w:pStyle w:val="Heading4"/>
      </w:pPr>
      <w:del w:id="181" w:author="Radulovic, Nicole" w:date="2022-11-04T14:25:00Z">
        <w:r w:rsidRPr="00A43BA6" w:rsidDel="00101B90">
          <w:delText xml:space="preserve">Approved </w:delText>
        </w:r>
      </w:del>
      <w:ins w:id="182" w:author="Radulovic, Nicole" w:date="2022-11-04T14:25:00Z">
        <w:r w:rsidR="00101B90" w:rsidRPr="00A43BA6">
          <w:t xml:space="preserve">Or </w:t>
        </w:r>
      </w:ins>
      <w:r w:rsidR="003D111D" w:rsidRPr="00A43BA6">
        <w:t>Equivalent</w:t>
      </w:r>
    </w:p>
    <w:p w14:paraId="689CCC25" w14:textId="70078820" w:rsidR="00766FEE" w:rsidRPr="007F23DD" w:rsidDel="007F23DD" w:rsidRDefault="00766FEE" w:rsidP="00F6350F">
      <w:pPr>
        <w:pStyle w:val="Heading3"/>
        <w:rPr>
          <w:del w:id="183" w:author="Marina Vera Zambrano" w:date="2022-04-12T11:14:00Z"/>
        </w:rPr>
      </w:pPr>
      <w:del w:id="184" w:author="Marina Vera Zambrano" w:date="2022-04-12T11:14:00Z">
        <w:r w:rsidRPr="007F23DD" w:rsidDel="007F23DD">
          <w:delText>Ball Plastic:</w:delText>
        </w:r>
      </w:del>
    </w:p>
    <w:p w14:paraId="625085B3" w14:textId="1E2AB398" w:rsidR="00766FEE" w:rsidRPr="007F23DD" w:rsidDel="007F23DD" w:rsidRDefault="00766FEE" w:rsidP="00BC7517">
      <w:pPr>
        <w:pStyle w:val="Heading4"/>
        <w:rPr>
          <w:del w:id="185" w:author="Marina Vera Zambrano" w:date="2022-04-12T11:14:00Z"/>
        </w:rPr>
      </w:pPr>
      <w:del w:id="186" w:author="Marina Vera Zambrano" w:date="2022-04-12T11:14:00Z">
        <w:r w:rsidRPr="007F23DD" w:rsidDel="007F23DD">
          <w:delText>C</w:delText>
        </w:r>
        <w:r w:rsidR="0017295C" w:rsidRPr="007F23DD" w:rsidDel="007F23DD">
          <w:delText>hemline</w:delText>
        </w:r>
        <w:r w:rsidRPr="007F23DD" w:rsidDel="007F23DD">
          <w:delText xml:space="preserve"> Plastics Limited.</w:delText>
        </w:r>
      </w:del>
    </w:p>
    <w:p w14:paraId="46261133" w14:textId="5CE04DB3" w:rsidR="00766FEE" w:rsidRPr="007F23DD" w:rsidDel="007F23DD" w:rsidRDefault="00766FEE" w:rsidP="00BC7517">
      <w:pPr>
        <w:pStyle w:val="Heading4"/>
        <w:rPr>
          <w:del w:id="187" w:author="Marina Vera Zambrano" w:date="2022-04-12T11:14:00Z"/>
        </w:rPr>
      </w:pPr>
      <w:del w:id="188" w:author="Marina Vera Zambrano" w:date="2022-04-12T11:14:00Z">
        <w:r w:rsidRPr="007F23DD" w:rsidDel="007F23DD">
          <w:delText>Chemcore Industries</w:delText>
        </w:r>
        <w:r w:rsidR="0017295C" w:rsidRPr="007F23DD" w:rsidDel="007F23DD">
          <w:delText>,</w:delText>
        </w:r>
        <w:r w:rsidRPr="007F23DD" w:rsidDel="007F23DD">
          <w:delText xml:space="preserve"> Inc.</w:delText>
        </w:r>
      </w:del>
    </w:p>
    <w:p w14:paraId="3D6E9DF4" w14:textId="7AB5364A" w:rsidR="00C21FBE" w:rsidRPr="007F23DD" w:rsidDel="007F23DD" w:rsidRDefault="00C21FBE" w:rsidP="00BC7517">
      <w:pPr>
        <w:pStyle w:val="Heading4"/>
        <w:rPr>
          <w:del w:id="189" w:author="Marina Vera Zambrano" w:date="2022-04-12T11:14:00Z"/>
        </w:rPr>
      </w:pPr>
      <w:del w:id="190" w:author="Marina Vera Zambrano" w:date="2022-04-12T11:14:00Z">
        <w:r w:rsidRPr="007F23DD" w:rsidDel="007F23DD">
          <w:delText xml:space="preserve">Approved </w:delText>
        </w:r>
        <w:r w:rsidR="003D111D" w:rsidRPr="007F23DD" w:rsidDel="007F23DD">
          <w:delText>Equivalent</w:delText>
        </w:r>
      </w:del>
    </w:p>
    <w:p w14:paraId="57AE7DF8" w14:textId="7D12F39F" w:rsidR="00766FEE" w:rsidRPr="00F26C23" w:rsidDel="005167CD" w:rsidRDefault="00766FEE" w:rsidP="00F6350F">
      <w:pPr>
        <w:pStyle w:val="Heading3"/>
        <w:rPr>
          <w:del w:id="191" w:author="Keith Wong" w:date="2022-11-29T11:02:00Z"/>
          <w:highlight w:val="yellow"/>
        </w:rPr>
      </w:pPr>
      <w:del w:id="192" w:author="Keith Wong" w:date="2022-11-29T11:02:00Z">
        <w:r w:rsidRPr="00F26C23" w:rsidDel="005167CD">
          <w:rPr>
            <w:highlight w:val="yellow"/>
          </w:rPr>
          <w:delText>Weighted Lever Swing Check:</w:delText>
        </w:r>
      </w:del>
    </w:p>
    <w:p w14:paraId="5C237540" w14:textId="66A8CBC4" w:rsidR="00766FEE" w:rsidRPr="00F26C23" w:rsidDel="005167CD" w:rsidRDefault="00766FEE" w:rsidP="00BC7517">
      <w:pPr>
        <w:pStyle w:val="Heading4"/>
        <w:rPr>
          <w:del w:id="193" w:author="Keith Wong" w:date="2022-11-29T11:02:00Z"/>
          <w:highlight w:val="yellow"/>
        </w:rPr>
      </w:pPr>
      <w:del w:id="194" w:author="Keith Wong" w:date="2022-11-29T11:02:00Z">
        <w:r w:rsidRPr="00F26C23" w:rsidDel="005167CD">
          <w:rPr>
            <w:highlight w:val="yellow"/>
          </w:rPr>
          <w:delText xml:space="preserve">Val-Matic Valve </w:delText>
        </w:r>
        <w:r w:rsidR="0017295C" w:rsidRPr="00F26C23" w:rsidDel="005167CD">
          <w:rPr>
            <w:highlight w:val="yellow"/>
          </w:rPr>
          <w:delText>and</w:delText>
        </w:r>
        <w:r w:rsidRPr="00F26C23" w:rsidDel="005167CD">
          <w:rPr>
            <w:highlight w:val="yellow"/>
          </w:rPr>
          <w:delText xml:space="preserve"> Manufacturing Corp</w:delText>
        </w:r>
        <w:r w:rsidR="0017295C" w:rsidRPr="00F26C23" w:rsidDel="005167CD">
          <w:rPr>
            <w:highlight w:val="yellow"/>
          </w:rPr>
          <w:delText>oration</w:delText>
        </w:r>
      </w:del>
    </w:p>
    <w:p w14:paraId="5755F024" w14:textId="6BA34B45" w:rsidR="00766FEE" w:rsidRPr="00F26C23" w:rsidDel="005167CD" w:rsidRDefault="00766FEE" w:rsidP="00BC7517">
      <w:pPr>
        <w:pStyle w:val="Heading4"/>
        <w:rPr>
          <w:del w:id="195" w:author="Keith Wong" w:date="2022-11-29T11:02:00Z"/>
          <w:highlight w:val="yellow"/>
        </w:rPr>
      </w:pPr>
      <w:del w:id="196" w:author="Keith Wong" w:date="2022-11-29T11:02:00Z">
        <w:r w:rsidRPr="00F26C23" w:rsidDel="005167CD">
          <w:rPr>
            <w:highlight w:val="yellow"/>
          </w:rPr>
          <w:delText>Crane Canada Co.</w:delText>
        </w:r>
      </w:del>
    </w:p>
    <w:p w14:paraId="16EA7165" w14:textId="54D75089" w:rsidR="00766FEE" w:rsidRPr="00F26C23" w:rsidDel="005167CD" w:rsidRDefault="0017295C" w:rsidP="00BC7517">
      <w:pPr>
        <w:pStyle w:val="Heading4"/>
        <w:rPr>
          <w:del w:id="197" w:author="Keith Wong" w:date="2022-11-29T11:02:00Z"/>
          <w:highlight w:val="yellow"/>
        </w:rPr>
      </w:pPr>
      <w:del w:id="198" w:author="Keith Wong" w:date="2022-11-29T11:02:00Z">
        <w:r w:rsidRPr="00F26C23" w:rsidDel="005167CD">
          <w:rPr>
            <w:highlight w:val="yellow"/>
          </w:rPr>
          <w:delText>Crane Canada Co. (</w:delText>
        </w:r>
        <w:r w:rsidR="00766FEE" w:rsidRPr="00F26C23" w:rsidDel="005167CD">
          <w:rPr>
            <w:highlight w:val="yellow"/>
          </w:rPr>
          <w:delText xml:space="preserve">Jenkins </w:delText>
        </w:r>
        <w:r w:rsidRPr="00F26C23" w:rsidDel="005167CD">
          <w:rPr>
            <w:highlight w:val="yellow"/>
          </w:rPr>
          <w:delText>brand)</w:delText>
        </w:r>
        <w:r w:rsidR="00766FEE" w:rsidRPr="00F26C23" w:rsidDel="005167CD">
          <w:rPr>
            <w:highlight w:val="yellow"/>
          </w:rPr>
          <w:delText>.</w:delText>
        </w:r>
      </w:del>
    </w:p>
    <w:p w14:paraId="3B0CDAC7" w14:textId="41CC6D9A" w:rsidR="00C21FBE" w:rsidRPr="00F26C23" w:rsidDel="005167CD" w:rsidRDefault="00C21FBE" w:rsidP="00BC7517">
      <w:pPr>
        <w:pStyle w:val="Heading4"/>
        <w:rPr>
          <w:del w:id="199" w:author="Keith Wong" w:date="2022-11-29T11:02:00Z"/>
          <w:highlight w:val="yellow"/>
        </w:rPr>
      </w:pPr>
      <w:del w:id="200" w:author="Keith Wong" w:date="2022-11-29T11:02:00Z">
        <w:r w:rsidRPr="00F26C23" w:rsidDel="005167CD">
          <w:rPr>
            <w:highlight w:val="yellow"/>
          </w:rPr>
          <w:delText xml:space="preserve">Approved </w:delText>
        </w:r>
      </w:del>
      <w:ins w:id="201" w:author="Radulovic, Nicole" w:date="2022-11-04T14:26:00Z">
        <w:del w:id="202" w:author="Keith Wong" w:date="2022-11-29T11:02:00Z">
          <w:r w:rsidR="00101B90" w:rsidDel="005167CD">
            <w:rPr>
              <w:highlight w:val="yellow"/>
            </w:rPr>
            <w:delText>Or</w:delText>
          </w:r>
          <w:r w:rsidR="00101B90" w:rsidRPr="00F26C23" w:rsidDel="005167CD">
            <w:rPr>
              <w:highlight w:val="yellow"/>
            </w:rPr>
            <w:delText xml:space="preserve"> </w:delText>
          </w:r>
        </w:del>
      </w:ins>
      <w:del w:id="203" w:author="Keith Wong" w:date="2022-11-29T11:02:00Z">
        <w:r w:rsidR="003D111D" w:rsidRPr="00F26C23" w:rsidDel="005167CD">
          <w:rPr>
            <w:highlight w:val="yellow"/>
          </w:rPr>
          <w:delText>Equivalent</w:delText>
        </w:r>
      </w:del>
    </w:p>
    <w:p w14:paraId="7731C8C6" w14:textId="7103E2E0" w:rsidR="00766FEE" w:rsidRPr="007F23DD" w:rsidDel="007F23DD" w:rsidRDefault="00766FEE" w:rsidP="00F6350F">
      <w:pPr>
        <w:pStyle w:val="Heading3"/>
        <w:rPr>
          <w:del w:id="204" w:author="Marina Vera Zambrano" w:date="2022-04-12T11:15:00Z"/>
        </w:rPr>
      </w:pPr>
      <w:del w:id="205" w:author="Marina Vera Zambrano" w:date="2022-04-12T11:15:00Z">
        <w:r w:rsidRPr="007F23DD" w:rsidDel="007F23DD">
          <w:delText>Flow Control:</w:delText>
        </w:r>
      </w:del>
    </w:p>
    <w:p w14:paraId="4BF054E2" w14:textId="06891085" w:rsidR="00766FEE" w:rsidRPr="007F23DD" w:rsidDel="007F23DD" w:rsidRDefault="00766FEE" w:rsidP="00BC7517">
      <w:pPr>
        <w:pStyle w:val="Heading4"/>
        <w:rPr>
          <w:del w:id="206" w:author="Marina Vera Zambrano" w:date="2022-04-12T11:15:00Z"/>
        </w:rPr>
      </w:pPr>
      <w:del w:id="207" w:author="Marina Vera Zambrano" w:date="2022-04-12T11:15:00Z">
        <w:r w:rsidRPr="007F23DD" w:rsidDel="007F23DD">
          <w:delText>Cla-Val Canada</w:delText>
        </w:r>
        <w:r w:rsidR="0017295C" w:rsidRPr="007F23DD" w:rsidDel="007F23DD">
          <w:delText xml:space="preserve"> Corporation</w:delText>
        </w:r>
        <w:r w:rsidRPr="007F23DD" w:rsidDel="007F23DD">
          <w:delText>.</w:delText>
        </w:r>
      </w:del>
    </w:p>
    <w:p w14:paraId="5DF52CCE" w14:textId="0F631A5C" w:rsidR="00564545" w:rsidRPr="007F23DD" w:rsidDel="007F23DD" w:rsidRDefault="00766FEE" w:rsidP="00BC7517">
      <w:pPr>
        <w:pStyle w:val="Heading4"/>
        <w:rPr>
          <w:del w:id="208" w:author="Marina Vera Zambrano" w:date="2022-04-12T11:15:00Z"/>
        </w:rPr>
      </w:pPr>
      <w:del w:id="209" w:author="Marina Vera Zambrano" w:date="2022-04-12T11:15:00Z">
        <w:r w:rsidRPr="007F23DD" w:rsidDel="007F23DD">
          <w:delText>Singer Valve Inc.</w:delText>
        </w:r>
        <w:r w:rsidR="00564545" w:rsidRPr="007F23DD" w:rsidDel="007F23DD">
          <w:delText xml:space="preserve"> </w:delText>
        </w:r>
      </w:del>
    </w:p>
    <w:p w14:paraId="21C4B859" w14:textId="0882505C" w:rsidR="00766FEE" w:rsidRPr="007F23DD" w:rsidDel="007F23DD" w:rsidRDefault="00564545" w:rsidP="00BC7517">
      <w:pPr>
        <w:pStyle w:val="Heading4"/>
        <w:rPr>
          <w:del w:id="210" w:author="Marina Vera Zambrano" w:date="2022-04-12T11:15:00Z"/>
        </w:rPr>
      </w:pPr>
      <w:del w:id="211" w:author="Marina Vera Zambrano" w:date="2022-04-12T11:15:00Z">
        <w:r w:rsidRPr="007F23DD" w:rsidDel="007F23DD">
          <w:delText>Bermad Water Control Solutions</w:delText>
        </w:r>
      </w:del>
    </w:p>
    <w:p w14:paraId="12E0FC30" w14:textId="350CA1E8" w:rsidR="00C21FBE" w:rsidRPr="007F23DD" w:rsidDel="007F23DD" w:rsidRDefault="00C21FBE" w:rsidP="00BC7517">
      <w:pPr>
        <w:pStyle w:val="Heading4"/>
        <w:rPr>
          <w:del w:id="212" w:author="Marina Vera Zambrano" w:date="2022-04-12T11:15:00Z"/>
        </w:rPr>
      </w:pPr>
      <w:del w:id="213" w:author="Marina Vera Zambrano" w:date="2022-04-12T11:15:00Z">
        <w:r w:rsidRPr="007F23DD" w:rsidDel="007F23DD">
          <w:delText xml:space="preserve">Approved </w:delText>
        </w:r>
        <w:r w:rsidR="003D111D" w:rsidRPr="007F23DD" w:rsidDel="007F23DD">
          <w:delText>Equivalent</w:delText>
        </w:r>
      </w:del>
    </w:p>
    <w:p w14:paraId="5C376659" w14:textId="77777777" w:rsidR="00766FEE" w:rsidRPr="006F6C3D" w:rsidRDefault="00766FEE" w:rsidP="00F6350F">
      <w:pPr>
        <w:pStyle w:val="Heading3"/>
        <w:rPr>
          <w:del w:id="214" w:author="Marina Vera Zambrano" w:date="2022-03-30T19:26:00Z"/>
        </w:rPr>
      </w:pPr>
      <w:del w:id="215" w:author="Marina Vera Zambrano" w:date="2022-03-30T19:26:00Z">
        <w:r w:rsidDel="00766FEE">
          <w:delText>Flexible Disk Check:</w:delText>
        </w:r>
      </w:del>
    </w:p>
    <w:p w14:paraId="545E44EA" w14:textId="77777777" w:rsidR="00766FEE" w:rsidRPr="006F6C3D" w:rsidRDefault="00766FEE" w:rsidP="00BC7517">
      <w:pPr>
        <w:pStyle w:val="Heading4"/>
        <w:rPr>
          <w:del w:id="216" w:author="Marina Vera Zambrano" w:date="2022-03-30T19:26:00Z"/>
        </w:rPr>
      </w:pPr>
      <w:del w:id="217" w:author="Marina Vera Zambrano" w:date="2022-03-30T19:26:00Z">
        <w:r w:rsidDel="00766FEE">
          <w:delText xml:space="preserve">Val-Matic Valve </w:delText>
        </w:r>
        <w:r w:rsidDel="0017295C">
          <w:delText>and</w:delText>
        </w:r>
        <w:r w:rsidDel="00766FEE">
          <w:delText xml:space="preserve"> Manufacturing Corp</w:delText>
        </w:r>
        <w:r w:rsidDel="0017295C">
          <w:delText>oration</w:delText>
        </w:r>
      </w:del>
    </w:p>
    <w:p w14:paraId="3F86A404" w14:textId="77777777" w:rsidR="00564545" w:rsidRPr="006F6C3D" w:rsidRDefault="00564545" w:rsidP="00BC7517">
      <w:pPr>
        <w:pStyle w:val="Heading4"/>
        <w:rPr>
          <w:del w:id="218" w:author="Marina Vera Zambrano" w:date="2022-03-30T19:26:00Z"/>
        </w:rPr>
      </w:pPr>
      <w:del w:id="219" w:author="Marina Vera Zambrano" w:date="2022-03-30T19:26:00Z">
        <w:r w:rsidDel="00564545">
          <w:delText>APCO Valve and Primer Corporation</w:delText>
        </w:r>
      </w:del>
    </w:p>
    <w:p w14:paraId="2B4F1395" w14:textId="77777777" w:rsidR="00C21FBE" w:rsidRPr="006F6C3D" w:rsidRDefault="00C21FBE" w:rsidP="00BC7517">
      <w:pPr>
        <w:pStyle w:val="Heading4"/>
        <w:rPr>
          <w:del w:id="220" w:author="Marina Vera Zambrano" w:date="2022-03-30T19:26:00Z"/>
        </w:rPr>
      </w:pPr>
      <w:del w:id="221" w:author="Marina Vera Zambrano" w:date="2022-03-30T19:26:00Z">
        <w:r w:rsidDel="00C21FBE">
          <w:delText xml:space="preserve">Approved </w:delText>
        </w:r>
        <w:r w:rsidDel="003D111D">
          <w:delText>Equivalent</w:delText>
        </w:r>
      </w:del>
    </w:p>
    <w:p w14:paraId="13AF04B6" w14:textId="24E14E36" w:rsidR="00766FEE" w:rsidRPr="007F23DD" w:rsidDel="007F23DD" w:rsidRDefault="00766FEE" w:rsidP="00F6350F">
      <w:pPr>
        <w:pStyle w:val="Heading3"/>
        <w:rPr>
          <w:del w:id="222" w:author="Marina Vera Zambrano" w:date="2022-04-12T11:15:00Z"/>
        </w:rPr>
      </w:pPr>
      <w:del w:id="223" w:author="Marina Vera Zambrano" w:date="2022-04-12T11:15:00Z">
        <w:r w:rsidRPr="007F23DD" w:rsidDel="007F23DD">
          <w:delText>Flexible (Duckbill):</w:delText>
        </w:r>
      </w:del>
    </w:p>
    <w:p w14:paraId="3C547BD4" w14:textId="551D1AB1" w:rsidR="00766FEE" w:rsidRPr="007F23DD" w:rsidDel="007F23DD" w:rsidRDefault="00766FEE" w:rsidP="00BC7517">
      <w:pPr>
        <w:pStyle w:val="Heading4"/>
        <w:rPr>
          <w:del w:id="224" w:author="Marina Vera Zambrano" w:date="2022-04-12T11:15:00Z"/>
        </w:rPr>
      </w:pPr>
      <w:del w:id="225" w:author="Marina Vera Zambrano" w:date="2022-04-12T11:15:00Z">
        <w:r w:rsidRPr="007F23DD" w:rsidDel="007F23DD">
          <w:delText>Tideflex Technologies</w:delText>
        </w:r>
        <w:r w:rsidR="0017295C" w:rsidRPr="007F23DD" w:rsidDel="007F23DD">
          <w:delText>, A Division of Red Valve Company, Inc</w:delText>
        </w:r>
        <w:r w:rsidRPr="007F23DD" w:rsidDel="007F23DD">
          <w:delText>.</w:delText>
        </w:r>
      </w:del>
    </w:p>
    <w:p w14:paraId="101F5952" w14:textId="68B787DB" w:rsidR="00C21FBE" w:rsidRPr="007F23DD" w:rsidDel="007F23DD" w:rsidRDefault="00C21FBE" w:rsidP="00BC7517">
      <w:pPr>
        <w:pStyle w:val="Heading4"/>
        <w:rPr>
          <w:del w:id="226" w:author="Marina Vera Zambrano" w:date="2022-04-12T11:15:00Z"/>
        </w:rPr>
      </w:pPr>
      <w:del w:id="227" w:author="Marina Vera Zambrano" w:date="2022-04-12T11:15:00Z">
        <w:r w:rsidRPr="007F23DD" w:rsidDel="007F23DD">
          <w:delText xml:space="preserve">Approved </w:delText>
        </w:r>
        <w:r w:rsidR="003D111D" w:rsidRPr="007F23DD" w:rsidDel="007F23DD">
          <w:delText>Equivalent</w:delText>
        </w:r>
      </w:del>
    </w:p>
    <w:p w14:paraId="1DB26872" w14:textId="378A9729" w:rsidR="00766FEE" w:rsidRPr="007F23DD" w:rsidDel="007F23DD" w:rsidRDefault="00766FEE" w:rsidP="00F6350F">
      <w:pPr>
        <w:pStyle w:val="Heading3"/>
        <w:rPr>
          <w:del w:id="228" w:author="Marina Vera Zambrano" w:date="2022-04-12T11:15:00Z"/>
        </w:rPr>
      </w:pPr>
      <w:del w:id="229" w:author="Marina Vera Zambrano" w:date="2022-04-12T11:15:00Z">
        <w:r w:rsidRPr="007F23DD" w:rsidDel="007F23DD">
          <w:delText>Globe:</w:delText>
        </w:r>
      </w:del>
    </w:p>
    <w:p w14:paraId="605DA618" w14:textId="01F5F5A9" w:rsidR="00766FEE" w:rsidRPr="007F23DD" w:rsidDel="007F23DD" w:rsidRDefault="00766FEE" w:rsidP="00BC7517">
      <w:pPr>
        <w:pStyle w:val="Heading4"/>
        <w:rPr>
          <w:del w:id="230" w:author="Marina Vera Zambrano" w:date="2022-04-12T11:15:00Z"/>
        </w:rPr>
      </w:pPr>
      <w:del w:id="231" w:author="Marina Vera Zambrano" w:date="2022-04-12T11:15:00Z">
        <w:r w:rsidRPr="007F23DD" w:rsidDel="007F23DD">
          <w:delText xml:space="preserve">Val-Matic Valve </w:delText>
        </w:r>
        <w:r w:rsidR="0017295C" w:rsidRPr="007F23DD" w:rsidDel="007F23DD">
          <w:delText>and</w:delText>
        </w:r>
        <w:r w:rsidRPr="007F23DD" w:rsidDel="007F23DD">
          <w:delText xml:space="preserve"> Manufacturing Corp</w:delText>
        </w:r>
        <w:r w:rsidR="0017295C" w:rsidRPr="007F23DD" w:rsidDel="007F23DD">
          <w:delText>oration</w:delText>
        </w:r>
      </w:del>
    </w:p>
    <w:p w14:paraId="03B9C7E8" w14:textId="4B6F4D0B" w:rsidR="00766FEE" w:rsidRPr="007F23DD" w:rsidDel="007F23DD" w:rsidRDefault="0017295C" w:rsidP="00BC7517">
      <w:pPr>
        <w:pStyle w:val="Heading4"/>
        <w:rPr>
          <w:del w:id="232" w:author="Marina Vera Zambrano" w:date="2022-04-12T11:15:00Z"/>
        </w:rPr>
      </w:pPr>
      <w:del w:id="233" w:author="Marina Vera Zambrano" w:date="2022-04-12T11:15:00Z">
        <w:r w:rsidRPr="007F23DD" w:rsidDel="007F23DD">
          <w:delText>Crane Canada Co. (</w:delText>
        </w:r>
        <w:r w:rsidR="00766FEE" w:rsidRPr="007F23DD" w:rsidDel="007F23DD">
          <w:delText xml:space="preserve">Jenkins </w:delText>
        </w:r>
        <w:r w:rsidRPr="007F23DD" w:rsidDel="007F23DD">
          <w:delText>brand)</w:delText>
        </w:r>
        <w:r w:rsidR="00766FEE" w:rsidRPr="007F23DD" w:rsidDel="007F23DD">
          <w:delText>.</w:delText>
        </w:r>
      </w:del>
    </w:p>
    <w:p w14:paraId="0936B2F3" w14:textId="6D6553FC" w:rsidR="00766FEE" w:rsidRPr="007F23DD" w:rsidDel="007F23DD" w:rsidRDefault="00766FEE" w:rsidP="00BC7517">
      <w:pPr>
        <w:pStyle w:val="Heading4"/>
        <w:rPr>
          <w:del w:id="234" w:author="Marina Vera Zambrano" w:date="2022-04-12T11:15:00Z"/>
        </w:rPr>
      </w:pPr>
      <w:del w:id="235" w:author="Marina Vera Zambrano" w:date="2022-04-12T11:15:00Z">
        <w:r w:rsidRPr="007F23DD" w:rsidDel="007F23DD">
          <w:delText>Newman Hattersley Limited.</w:delText>
        </w:r>
      </w:del>
    </w:p>
    <w:p w14:paraId="127BD970" w14:textId="21EC4155" w:rsidR="00766FEE" w:rsidRPr="007F23DD" w:rsidDel="007F23DD" w:rsidRDefault="00766FEE" w:rsidP="00BC7517">
      <w:pPr>
        <w:pStyle w:val="Heading4"/>
        <w:rPr>
          <w:del w:id="236" w:author="Marina Vera Zambrano" w:date="2022-04-12T11:15:00Z"/>
        </w:rPr>
      </w:pPr>
      <w:del w:id="237" w:author="Marina Vera Zambrano" w:date="2022-04-12T11:15:00Z">
        <w:r w:rsidRPr="007F23DD" w:rsidDel="007F23DD">
          <w:delText>Crane Canada Co.</w:delText>
        </w:r>
      </w:del>
    </w:p>
    <w:p w14:paraId="34516A44" w14:textId="3D136813" w:rsidR="00C21FBE" w:rsidRPr="007F23DD" w:rsidDel="007F23DD" w:rsidRDefault="00C21FBE" w:rsidP="00BC7517">
      <w:pPr>
        <w:pStyle w:val="Heading4"/>
        <w:rPr>
          <w:del w:id="238" w:author="Marina Vera Zambrano" w:date="2022-04-12T11:15:00Z"/>
        </w:rPr>
      </w:pPr>
      <w:del w:id="239" w:author="Marina Vera Zambrano" w:date="2022-04-12T11:15:00Z">
        <w:r w:rsidRPr="007F23DD" w:rsidDel="007F23DD">
          <w:delText xml:space="preserve">Approved </w:delText>
        </w:r>
        <w:r w:rsidR="003D111D" w:rsidRPr="007F23DD" w:rsidDel="007F23DD">
          <w:delText>Equivalent</w:delText>
        </w:r>
      </w:del>
    </w:p>
    <w:p w14:paraId="32667E9B" w14:textId="25367239" w:rsidR="00766FEE" w:rsidRPr="007F23DD" w:rsidDel="007F23DD" w:rsidRDefault="00766FEE" w:rsidP="00F6350F">
      <w:pPr>
        <w:pStyle w:val="Heading3"/>
        <w:rPr>
          <w:del w:id="240" w:author="Marina Vera Zambrano" w:date="2022-04-12T11:15:00Z"/>
        </w:rPr>
      </w:pPr>
      <w:del w:id="241" w:author="Marina Vera Zambrano" w:date="2022-04-12T11:15:00Z">
        <w:r w:rsidRPr="007F23DD" w:rsidDel="007F23DD">
          <w:delText>Knife Gate:</w:delText>
        </w:r>
      </w:del>
    </w:p>
    <w:p w14:paraId="2113DA3A" w14:textId="128F71BD" w:rsidR="00766FEE" w:rsidRPr="007F23DD" w:rsidDel="007F23DD" w:rsidRDefault="00766FEE" w:rsidP="00BC7517">
      <w:pPr>
        <w:pStyle w:val="Heading4"/>
        <w:rPr>
          <w:del w:id="242" w:author="Marina Vera Zambrano" w:date="2022-04-12T11:15:00Z"/>
        </w:rPr>
      </w:pPr>
      <w:del w:id="243" w:author="Marina Vera Zambrano" w:date="2022-04-12T11:15:00Z">
        <w:r w:rsidRPr="007F23DD" w:rsidDel="007F23DD">
          <w:delText>Trueline Valve Corporation.</w:delText>
        </w:r>
      </w:del>
    </w:p>
    <w:p w14:paraId="11A7955A" w14:textId="684C97C3" w:rsidR="00766FEE" w:rsidRPr="007F23DD" w:rsidDel="007F23DD" w:rsidRDefault="00766FEE" w:rsidP="00BC7517">
      <w:pPr>
        <w:pStyle w:val="Heading4"/>
        <w:rPr>
          <w:del w:id="244" w:author="Marina Vera Zambrano" w:date="2022-04-12T11:15:00Z"/>
        </w:rPr>
      </w:pPr>
      <w:del w:id="245" w:author="Marina Vera Zambrano" w:date="2022-04-12T11:15:00Z">
        <w:r w:rsidRPr="007F23DD" w:rsidDel="007F23DD">
          <w:delText>Stafsjo Valves AB</w:delText>
        </w:r>
        <w:r w:rsidR="0017295C" w:rsidRPr="007F23DD" w:rsidDel="007F23DD">
          <w:delText xml:space="preserve"> (Part of Broer Group Company)</w:delText>
        </w:r>
        <w:r w:rsidRPr="007F23DD" w:rsidDel="007F23DD">
          <w:delText>.</w:delText>
        </w:r>
      </w:del>
    </w:p>
    <w:p w14:paraId="65194C99" w14:textId="14D32644" w:rsidR="00C21FBE" w:rsidRPr="007F23DD" w:rsidDel="007F23DD" w:rsidRDefault="00C21FBE" w:rsidP="00BC7517">
      <w:pPr>
        <w:pStyle w:val="Heading4"/>
        <w:rPr>
          <w:del w:id="246" w:author="Marina Vera Zambrano" w:date="2022-04-12T11:15:00Z"/>
        </w:rPr>
      </w:pPr>
      <w:del w:id="247" w:author="Marina Vera Zambrano" w:date="2022-04-12T11:15:00Z">
        <w:r w:rsidRPr="007F23DD" w:rsidDel="007F23DD">
          <w:delText xml:space="preserve">Approved </w:delText>
        </w:r>
        <w:r w:rsidR="003D111D" w:rsidRPr="007F23DD" w:rsidDel="007F23DD">
          <w:delText>Equivalent</w:delText>
        </w:r>
      </w:del>
    </w:p>
    <w:p w14:paraId="169C7E8C" w14:textId="71F8FF04" w:rsidR="00766FEE" w:rsidRPr="007F23DD" w:rsidDel="007F23DD" w:rsidRDefault="00766FEE" w:rsidP="00F6350F">
      <w:pPr>
        <w:pStyle w:val="Heading3"/>
        <w:rPr>
          <w:del w:id="248" w:author="Marina Vera Zambrano" w:date="2022-04-12T11:15:00Z"/>
        </w:rPr>
      </w:pPr>
      <w:del w:id="249" w:author="Marina Vera Zambrano" w:date="2022-04-12T11:15:00Z">
        <w:r w:rsidRPr="007F23DD" w:rsidDel="007F23DD">
          <w:delText>Mud:</w:delText>
        </w:r>
      </w:del>
    </w:p>
    <w:p w14:paraId="0CAF8918" w14:textId="413A6937" w:rsidR="00766FEE" w:rsidRPr="007F23DD" w:rsidDel="007F23DD" w:rsidRDefault="00766FEE" w:rsidP="00BC7517">
      <w:pPr>
        <w:pStyle w:val="Heading4"/>
        <w:rPr>
          <w:del w:id="250" w:author="Marina Vera Zambrano" w:date="2022-04-12T11:15:00Z"/>
        </w:rPr>
      </w:pPr>
      <w:del w:id="251" w:author="Marina Vera Zambrano" w:date="2022-04-12T11:15:00Z">
        <w:r w:rsidRPr="007F23DD" w:rsidDel="007F23DD">
          <w:delText xml:space="preserve">Clow </w:delText>
        </w:r>
        <w:r w:rsidR="0017295C" w:rsidRPr="007F23DD" w:rsidDel="007F23DD">
          <w:delText>Canada (A Division of McWane, Inc.)</w:delText>
        </w:r>
        <w:r w:rsidRPr="007F23DD" w:rsidDel="007F23DD">
          <w:delText>.</w:delText>
        </w:r>
      </w:del>
    </w:p>
    <w:p w14:paraId="452B1517" w14:textId="40873720" w:rsidR="00766FEE" w:rsidRPr="007F23DD" w:rsidDel="007F23DD" w:rsidRDefault="00EC3684" w:rsidP="00BC7517">
      <w:pPr>
        <w:pStyle w:val="Heading4"/>
        <w:rPr>
          <w:del w:id="252" w:author="Marina Vera Zambrano" w:date="2022-04-12T11:15:00Z"/>
        </w:rPr>
      </w:pPr>
      <w:del w:id="253" w:author="Marina Vera Zambrano" w:date="2022-04-12T11:15:00Z">
        <w:r w:rsidRPr="007F23DD" w:rsidDel="007F23DD">
          <w:delText xml:space="preserve">DeZURICK Canada Inc. </w:delText>
        </w:r>
      </w:del>
    </w:p>
    <w:p w14:paraId="20D4F61D" w14:textId="3F6EAEBC" w:rsidR="00766FEE" w:rsidRPr="007F23DD" w:rsidDel="007F23DD" w:rsidRDefault="00766FEE" w:rsidP="00BC7517">
      <w:pPr>
        <w:pStyle w:val="Heading4"/>
        <w:rPr>
          <w:del w:id="254" w:author="Marina Vera Zambrano" w:date="2022-04-12T11:15:00Z"/>
        </w:rPr>
      </w:pPr>
      <w:del w:id="255" w:author="Marina Vera Zambrano" w:date="2022-04-12T11:15:00Z">
        <w:r w:rsidRPr="007F23DD" w:rsidDel="007F23DD">
          <w:delText xml:space="preserve">Val-Matic Valve </w:delText>
        </w:r>
        <w:r w:rsidR="0017295C" w:rsidRPr="007F23DD" w:rsidDel="007F23DD">
          <w:delText>and</w:delText>
        </w:r>
        <w:r w:rsidRPr="007F23DD" w:rsidDel="007F23DD">
          <w:delText xml:space="preserve"> Manufacturing Corp</w:delText>
        </w:r>
        <w:r w:rsidR="0017295C" w:rsidRPr="007F23DD" w:rsidDel="007F23DD">
          <w:delText>oration</w:delText>
        </w:r>
      </w:del>
    </w:p>
    <w:p w14:paraId="24F27973" w14:textId="16D157B7" w:rsidR="00766FEE" w:rsidRPr="007F23DD" w:rsidDel="007F23DD" w:rsidRDefault="00766FEE" w:rsidP="00BC7517">
      <w:pPr>
        <w:pStyle w:val="Heading4"/>
        <w:rPr>
          <w:del w:id="256" w:author="Marina Vera Zambrano" w:date="2022-04-12T11:15:00Z"/>
        </w:rPr>
      </w:pPr>
      <w:del w:id="257" w:author="Marina Vera Zambrano" w:date="2022-04-12T11:15:00Z">
        <w:r w:rsidRPr="007F23DD" w:rsidDel="007F23DD">
          <w:delText>Troy Valve</w:delText>
        </w:r>
        <w:r w:rsidR="0017295C" w:rsidRPr="007F23DD" w:rsidDel="007F23DD">
          <w:delText xml:space="preserve"> Machine Company (A Division of Penn-Troy Manufacturing, Inc.)</w:delText>
        </w:r>
        <w:r w:rsidRPr="007F23DD" w:rsidDel="007F23DD">
          <w:delText>.</w:delText>
        </w:r>
      </w:del>
    </w:p>
    <w:p w14:paraId="0529EC20" w14:textId="7428ECA4" w:rsidR="00C21FBE" w:rsidRPr="007F23DD" w:rsidDel="007F23DD" w:rsidRDefault="00C21FBE" w:rsidP="00BC7517">
      <w:pPr>
        <w:pStyle w:val="Heading4"/>
        <w:rPr>
          <w:del w:id="258" w:author="Marina Vera Zambrano" w:date="2022-04-12T11:15:00Z"/>
        </w:rPr>
      </w:pPr>
      <w:del w:id="259" w:author="Marina Vera Zambrano" w:date="2022-04-12T11:15:00Z">
        <w:r w:rsidRPr="007F23DD" w:rsidDel="007F23DD">
          <w:delText xml:space="preserve">Approved </w:delText>
        </w:r>
        <w:r w:rsidR="003D111D" w:rsidRPr="007F23DD" w:rsidDel="007F23DD">
          <w:delText>Equivalent</w:delText>
        </w:r>
      </w:del>
    </w:p>
    <w:p w14:paraId="345435B5" w14:textId="0A9316E3" w:rsidR="00766FEE" w:rsidRPr="007F23DD" w:rsidDel="007F23DD" w:rsidRDefault="00766FEE" w:rsidP="00F6350F">
      <w:pPr>
        <w:pStyle w:val="Heading3"/>
        <w:rPr>
          <w:del w:id="260" w:author="Marina Vera Zambrano" w:date="2022-04-12T11:15:00Z"/>
        </w:rPr>
      </w:pPr>
      <w:del w:id="261" w:author="Marina Vera Zambrano" w:date="2022-04-12T11:15:00Z">
        <w:r w:rsidRPr="007F23DD" w:rsidDel="007F23DD">
          <w:delText>Pinch:</w:delText>
        </w:r>
      </w:del>
    </w:p>
    <w:p w14:paraId="1D9D2F6E" w14:textId="3852D8A1" w:rsidR="00766FEE" w:rsidRPr="007F23DD" w:rsidDel="007F23DD" w:rsidRDefault="00766FEE" w:rsidP="00BC7517">
      <w:pPr>
        <w:pStyle w:val="Heading4"/>
        <w:rPr>
          <w:del w:id="262" w:author="Marina Vera Zambrano" w:date="2022-04-12T11:15:00Z"/>
        </w:rPr>
      </w:pPr>
      <w:del w:id="263" w:author="Marina Vera Zambrano" w:date="2022-04-12T11:15:00Z">
        <w:r w:rsidRPr="007F23DD" w:rsidDel="007F23DD">
          <w:delText>Elasto-Valve Rubber Products Inc.</w:delText>
        </w:r>
      </w:del>
    </w:p>
    <w:p w14:paraId="32315E29" w14:textId="23C5645A" w:rsidR="00766FEE" w:rsidRPr="007F23DD" w:rsidDel="007F23DD" w:rsidRDefault="00766FEE" w:rsidP="00BC7517">
      <w:pPr>
        <w:pStyle w:val="Heading4"/>
        <w:rPr>
          <w:del w:id="264" w:author="Marina Vera Zambrano" w:date="2022-04-12T11:15:00Z"/>
        </w:rPr>
      </w:pPr>
      <w:del w:id="265" w:author="Marina Vera Zambrano" w:date="2022-04-12T11:15:00Z">
        <w:r w:rsidRPr="007F23DD" w:rsidDel="007F23DD">
          <w:delText>Red Valve Company</w:delText>
        </w:r>
        <w:r w:rsidR="0017295C" w:rsidRPr="007F23DD" w:rsidDel="007F23DD">
          <w:delText>,</w:delText>
        </w:r>
        <w:r w:rsidRPr="007F23DD" w:rsidDel="007F23DD">
          <w:delText xml:space="preserve"> Inc.</w:delText>
        </w:r>
      </w:del>
    </w:p>
    <w:p w14:paraId="2AF62483" w14:textId="5B4CD089" w:rsidR="00C21FBE" w:rsidRPr="007F23DD" w:rsidDel="007F23DD" w:rsidRDefault="00C21FBE" w:rsidP="00BC7517">
      <w:pPr>
        <w:pStyle w:val="Heading4"/>
        <w:rPr>
          <w:del w:id="266" w:author="Marina Vera Zambrano" w:date="2022-04-12T11:15:00Z"/>
        </w:rPr>
      </w:pPr>
      <w:del w:id="267" w:author="Marina Vera Zambrano" w:date="2022-04-12T11:15:00Z">
        <w:r w:rsidRPr="007F23DD" w:rsidDel="007F23DD">
          <w:delText xml:space="preserve">Approved </w:delText>
        </w:r>
        <w:r w:rsidR="003D111D" w:rsidRPr="007F23DD" w:rsidDel="007F23DD">
          <w:delText>Equivalent</w:delText>
        </w:r>
      </w:del>
    </w:p>
    <w:p w14:paraId="3FE3725B" w14:textId="02C59A1A" w:rsidR="00766FEE" w:rsidRPr="007F23DD" w:rsidDel="007F23DD" w:rsidRDefault="00766FEE" w:rsidP="00F6350F">
      <w:pPr>
        <w:pStyle w:val="Heading3"/>
        <w:rPr>
          <w:del w:id="268" w:author="Marina Vera Zambrano" w:date="2022-04-12T11:15:00Z"/>
        </w:rPr>
      </w:pPr>
      <w:del w:id="269" w:author="Marina Vera Zambrano" w:date="2022-04-12T11:15:00Z">
        <w:r w:rsidRPr="007F23DD" w:rsidDel="007F23DD">
          <w:delText>Plug:</w:delText>
        </w:r>
      </w:del>
    </w:p>
    <w:p w14:paraId="13A6F2D0" w14:textId="5CEA0E0B" w:rsidR="00766FEE" w:rsidRPr="007F23DD" w:rsidDel="007F23DD" w:rsidRDefault="00EC3684" w:rsidP="00BC7517">
      <w:pPr>
        <w:pStyle w:val="Heading4"/>
        <w:rPr>
          <w:del w:id="270" w:author="Marina Vera Zambrano" w:date="2022-04-12T11:15:00Z"/>
        </w:rPr>
      </w:pPr>
      <w:del w:id="271" w:author="Marina Vera Zambrano" w:date="2022-04-12T11:15:00Z">
        <w:r w:rsidRPr="007F23DD" w:rsidDel="007F23DD">
          <w:delText>DeZURICK Canada Inc.</w:delText>
        </w:r>
      </w:del>
    </w:p>
    <w:p w14:paraId="06BDE2AB" w14:textId="7DA7FAF5" w:rsidR="00766FEE" w:rsidRPr="007F23DD" w:rsidDel="007F23DD" w:rsidRDefault="00766FEE" w:rsidP="00BC7517">
      <w:pPr>
        <w:pStyle w:val="Heading4"/>
        <w:rPr>
          <w:del w:id="272" w:author="Marina Vera Zambrano" w:date="2022-04-12T11:15:00Z"/>
        </w:rPr>
      </w:pPr>
      <w:del w:id="273" w:author="Marina Vera Zambrano" w:date="2022-04-12T11:15:00Z">
        <w:r w:rsidRPr="007F23DD" w:rsidDel="007F23DD">
          <w:delText xml:space="preserve">Val-Matic Valve </w:delText>
        </w:r>
        <w:r w:rsidR="0017295C" w:rsidRPr="007F23DD" w:rsidDel="007F23DD">
          <w:delText>and</w:delText>
        </w:r>
        <w:r w:rsidRPr="007F23DD" w:rsidDel="007F23DD">
          <w:delText xml:space="preserve"> Manufacturing Corp</w:delText>
        </w:r>
        <w:r w:rsidR="0017295C" w:rsidRPr="007F23DD" w:rsidDel="007F23DD">
          <w:delText>oration</w:delText>
        </w:r>
      </w:del>
    </w:p>
    <w:p w14:paraId="3DAD6A13" w14:textId="2697DA54" w:rsidR="00C21FBE" w:rsidRPr="007F23DD" w:rsidDel="007F23DD" w:rsidRDefault="00C21FBE" w:rsidP="00BC7517">
      <w:pPr>
        <w:pStyle w:val="Heading4"/>
        <w:rPr>
          <w:del w:id="274" w:author="Marina Vera Zambrano" w:date="2022-04-12T11:15:00Z"/>
        </w:rPr>
      </w:pPr>
      <w:del w:id="275" w:author="Marina Vera Zambrano" w:date="2022-04-12T11:15:00Z">
        <w:r w:rsidRPr="007F23DD" w:rsidDel="007F23DD">
          <w:delText xml:space="preserve">Approved </w:delText>
        </w:r>
        <w:r w:rsidR="003D111D" w:rsidRPr="007F23DD" w:rsidDel="007F23DD">
          <w:delText>Equivalent</w:delText>
        </w:r>
      </w:del>
    </w:p>
    <w:p w14:paraId="40CB3E55" w14:textId="48FC108A" w:rsidR="00766FEE" w:rsidRPr="007F23DD" w:rsidDel="007F23DD" w:rsidRDefault="00766FEE" w:rsidP="00F6350F">
      <w:pPr>
        <w:pStyle w:val="Heading3"/>
        <w:rPr>
          <w:del w:id="276" w:author="Marina Vera Zambrano" w:date="2022-04-12T11:15:00Z"/>
        </w:rPr>
      </w:pPr>
      <w:del w:id="277" w:author="Marina Vera Zambrano" w:date="2022-04-12T11:15:00Z">
        <w:r w:rsidRPr="007F23DD" w:rsidDel="007F23DD">
          <w:delText>Pneumatic Actuator:</w:delText>
        </w:r>
      </w:del>
    </w:p>
    <w:p w14:paraId="50231E24" w14:textId="48F71C8A" w:rsidR="00766FEE" w:rsidRPr="007F23DD" w:rsidDel="007F23DD" w:rsidRDefault="00766FEE" w:rsidP="00BC7517">
      <w:pPr>
        <w:pStyle w:val="Heading4"/>
        <w:rPr>
          <w:del w:id="278" w:author="Marina Vera Zambrano" w:date="2022-04-12T11:15:00Z"/>
        </w:rPr>
      </w:pPr>
      <w:del w:id="279" w:author="Marina Vera Zambrano" w:date="2022-04-12T11:15:00Z">
        <w:r w:rsidRPr="007F23DD" w:rsidDel="007F23DD">
          <w:delText>Bray International Inc.</w:delText>
        </w:r>
      </w:del>
    </w:p>
    <w:p w14:paraId="6E482E0E" w14:textId="2B7850F9" w:rsidR="00766FEE" w:rsidRPr="007F23DD" w:rsidDel="007F23DD" w:rsidRDefault="00766FEE" w:rsidP="00BC7517">
      <w:pPr>
        <w:pStyle w:val="Heading4"/>
        <w:rPr>
          <w:del w:id="280" w:author="Marina Vera Zambrano" w:date="2022-04-12T11:15:00Z"/>
        </w:rPr>
      </w:pPr>
      <w:del w:id="281" w:author="Marina Vera Zambrano" w:date="2022-04-12T11:15:00Z">
        <w:r w:rsidRPr="007F23DD" w:rsidDel="007F23DD">
          <w:delText>Bettis Canada Ltd</w:delText>
        </w:r>
        <w:r w:rsidR="0017295C" w:rsidRPr="007F23DD" w:rsidDel="007F23DD">
          <w:delText>. (Part of Emerson Process Management)</w:delText>
        </w:r>
      </w:del>
    </w:p>
    <w:p w14:paraId="621BCD43" w14:textId="0EFB167D" w:rsidR="00564545" w:rsidRPr="007F23DD" w:rsidDel="007F23DD" w:rsidRDefault="00564545" w:rsidP="00BC7517">
      <w:pPr>
        <w:pStyle w:val="Heading4"/>
        <w:rPr>
          <w:del w:id="282" w:author="Marina Vera Zambrano" w:date="2022-04-12T11:15:00Z"/>
        </w:rPr>
      </w:pPr>
      <w:del w:id="283" w:author="Marina Vera Zambrano" w:date="2022-04-12T11:15:00Z">
        <w:r w:rsidRPr="007F23DD" w:rsidDel="007F23DD">
          <w:delText>APCO Valve and Primer Corporation</w:delText>
        </w:r>
      </w:del>
    </w:p>
    <w:p w14:paraId="5F9E7F0B" w14:textId="189C6910" w:rsidR="00C21FBE" w:rsidRPr="007F23DD" w:rsidDel="007F23DD" w:rsidRDefault="00C21FBE" w:rsidP="00BC7517">
      <w:pPr>
        <w:pStyle w:val="Heading4"/>
        <w:rPr>
          <w:del w:id="284" w:author="Marina Vera Zambrano" w:date="2022-04-12T11:15:00Z"/>
        </w:rPr>
      </w:pPr>
      <w:del w:id="285" w:author="Marina Vera Zambrano" w:date="2022-04-12T11:15:00Z">
        <w:r w:rsidRPr="007F23DD" w:rsidDel="007F23DD">
          <w:delText xml:space="preserve">Approved </w:delText>
        </w:r>
        <w:r w:rsidR="003D111D" w:rsidRPr="007F23DD" w:rsidDel="007F23DD">
          <w:delText>Equivalent</w:delText>
        </w:r>
      </w:del>
    </w:p>
    <w:p w14:paraId="5E7CC4ED" w14:textId="77777777" w:rsidR="00766FEE" w:rsidRPr="007F23DD" w:rsidRDefault="00766FEE" w:rsidP="00F6350F">
      <w:pPr>
        <w:pStyle w:val="Heading3"/>
      </w:pPr>
      <w:r w:rsidRPr="007F23DD">
        <w:t>Solenoid Valve:</w:t>
      </w:r>
    </w:p>
    <w:p w14:paraId="739BA291" w14:textId="77777777" w:rsidR="00766FEE" w:rsidRPr="007F23DD" w:rsidRDefault="00766FEE" w:rsidP="00BC7517">
      <w:pPr>
        <w:pStyle w:val="Heading4"/>
      </w:pPr>
      <w:r w:rsidRPr="007F23DD">
        <w:t xml:space="preserve">ASCO Valve </w:t>
      </w:r>
      <w:r w:rsidR="0017295C" w:rsidRPr="007F23DD">
        <w:t>Canada, Division of Emerson Electric Canada Ltd</w:t>
      </w:r>
      <w:r w:rsidRPr="007F23DD">
        <w:t>.</w:t>
      </w:r>
    </w:p>
    <w:p w14:paraId="34B89926" w14:textId="77777777" w:rsidR="00766FEE" w:rsidRPr="007F23DD" w:rsidRDefault="00766FEE" w:rsidP="00BC7517">
      <w:pPr>
        <w:pStyle w:val="Heading4"/>
      </w:pPr>
      <w:r w:rsidRPr="007F23DD">
        <w:t>Barber Coleman</w:t>
      </w:r>
    </w:p>
    <w:p w14:paraId="28D8260A" w14:textId="77777777" w:rsidR="00564545" w:rsidRPr="007F23DD" w:rsidRDefault="00766FEE" w:rsidP="00BC7517">
      <w:pPr>
        <w:pStyle w:val="Heading4"/>
      </w:pPr>
      <w:r w:rsidRPr="007F23DD">
        <w:t xml:space="preserve">Johnson Controls </w:t>
      </w:r>
      <w:r w:rsidR="0017295C" w:rsidRPr="007F23DD">
        <w:t>LP</w:t>
      </w:r>
    </w:p>
    <w:p w14:paraId="0738224E" w14:textId="77777777" w:rsidR="00564545" w:rsidRPr="007F23DD" w:rsidRDefault="00564545" w:rsidP="00BC7517">
      <w:pPr>
        <w:pStyle w:val="Heading4"/>
      </w:pPr>
      <w:r w:rsidRPr="007F23DD">
        <w:t>Jefferson Solenoid Valves USA Inc.</w:t>
      </w:r>
    </w:p>
    <w:p w14:paraId="0F88C78E" w14:textId="5D8FAD08" w:rsidR="00C21FBE" w:rsidRPr="007F23DD" w:rsidRDefault="00C21FBE" w:rsidP="00BC7517">
      <w:pPr>
        <w:pStyle w:val="Heading4"/>
      </w:pPr>
      <w:del w:id="286" w:author="Radulovic, Nicole" w:date="2022-11-04T14:26:00Z">
        <w:r w:rsidRPr="007F23DD" w:rsidDel="00101B90">
          <w:delText xml:space="preserve">Approved </w:delText>
        </w:r>
      </w:del>
      <w:ins w:id="287" w:author="Radulovic, Nicole" w:date="2022-11-04T14:26:00Z">
        <w:r w:rsidR="00101B90">
          <w:t>Or</w:t>
        </w:r>
        <w:r w:rsidR="00101B90" w:rsidRPr="007F23DD">
          <w:t xml:space="preserve"> </w:t>
        </w:r>
      </w:ins>
      <w:r w:rsidR="003D111D" w:rsidRPr="007F23DD">
        <w:t>Equivalent</w:t>
      </w:r>
    </w:p>
    <w:p w14:paraId="0D5C556D" w14:textId="548B814A" w:rsidR="00A352AD" w:rsidRPr="007F23DD" w:rsidDel="007F23DD" w:rsidRDefault="00A352AD" w:rsidP="00F6350F">
      <w:pPr>
        <w:pStyle w:val="Heading3"/>
        <w:rPr>
          <w:del w:id="288" w:author="Marina Vera Zambrano" w:date="2022-04-12T11:15:00Z"/>
        </w:rPr>
      </w:pPr>
      <w:del w:id="289" w:author="Marina Vera Zambrano" w:date="2022-04-12T11:15:00Z">
        <w:r w:rsidRPr="007F23DD" w:rsidDel="007F23DD">
          <w:delText>Air Valve and Vent Inflow Preventer Assemblies</w:delText>
        </w:r>
      </w:del>
    </w:p>
    <w:p w14:paraId="2A45EAF9" w14:textId="217EEA04" w:rsidR="00A352AD" w:rsidRPr="007F23DD" w:rsidDel="007F23DD" w:rsidRDefault="00A352AD" w:rsidP="00A352AD">
      <w:pPr>
        <w:pStyle w:val="Heading4"/>
        <w:rPr>
          <w:del w:id="290" w:author="Marina Vera Zambrano" w:date="2022-04-12T11:15:00Z"/>
        </w:rPr>
      </w:pPr>
      <w:del w:id="291" w:author="Marina Vera Zambrano" w:date="2022-04-12T11:15:00Z">
        <w:r w:rsidRPr="007F23DD" w:rsidDel="007F23DD">
          <w:delText>[Consultant to provide names of approved products]</w:delText>
        </w:r>
      </w:del>
    </w:p>
    <w:p w14:paraId="57542B05" w14:textId="3FE4F388" w:rsidR="00A352AD" w:rsidRPr="007F23DD" w:rsidDel="007F23DD" w:rsidRDefault="00A352AD" w:rsidP="00A352AD">
      <w:pPr>
        <w:pStyle w:val="Heading4"/>
        <w:rPr>
          <w:del w:id="292" w:author="Marina Vera Zambrano" w:date="2022-04-12T11:15:00Z"/>
        </w:rPr>
      </w:pPr>
      <w:del w:id="293" w:author="Marina Vera Zambrano" w:date="2022-04-12T11:15:00Z">
        <w:r w:rsidRPr="007F23DD" w:rsidDel="007F23DD">
          <w:delText>Approved Equivalent</w:delText>
        </w:r>
      </w:del>
    </w:p>
    <w:p w14:paraId="5303537B" w14:textId="77777777" w:rsidR="00564545" w:rsidRPr="006F6C3D" w:rsidRDefault="00564545" w:rsidP="00F6350F">
      <w:pPr>
        <w:pStyle w:val="Heading3"/>
      </w:pPr>
      <w:r>
        <w:t xml:space="preserve">Air Release </w:t>
      </w:r>
      <w:del w:id="294" w:author="Marina Vera Zambrano" w:date="2022-03-23T17:57:00Z">
        <w:r w:rsidDel="00564545">
          <w:delText xml:space="preserve">/ Vacuum Breaker </w:delText>
        </w:r>
      </w:del>
      <w:r>
        <w:t>Valve</w:t>
      </w:r>
    </w:p>
    <w:p w14:paraId="41A66868" w14:textId="77777777" w:rsidR="00564545" w:rsidRDefault="00D63A4D" w:rsidP="00023DDC">
      <w:pPr>
        <w:pStyle w:val="Heading4"/>
      </w:pPr>
      <w:r>
        <w:t>Val-Matic</w:t>
      </w:r>
      <w:r w:rsidR="00023DDC">
        <w:t xml:space="preserve"> Valve </w:t>
      </w:r>
      <w:r w:rsidR="00023DDC" w:rsidRPr="00023DDC">
        <w:t>&amp; Mfg. Corp.</w:t>
      </w:r>
    </w:p>
    <w:p w14:paraId="280025A4" w14:textId="77777777" w:rsidR="00CD23E2" w:rsidRDefault="00CB205E" w:rsidP="00BC7517">
      <w:pPr>
        <w:pStyle w:val="Heading4"/>
        <w:rPr>
          <w:ins w:id="295" w:author="Marina Vera Zambrano" w:date="2022-03-23T17:57:00Z"/>
        </w:rPr>
      </w:pPr>
      <w:r w:rsidRPr="00CB205E">
        <w:t>A.R.I. Flow Control Accessories Ltd.</w:t>
      </w:r>
    </w:p>
    <w:p w14:paraId="28B0BF79" w14:textId="77777777" w:rsidR="00CD23E2" w:rsidRDefault="00CF6D82" w:rsidP="00BC7517">
      <w:pPr>
        <w:pStyle w:val="Heading4"/>
        <w:rPr>
          <w:ins w:id="296" w:author="Marina Vera Zambrano" w:date="2022-03-23T18:01:00Z"/>
        </w:rPr>
      </w:pPr>
      <w:ins w:id="297" w:author="Marina Vera Zambrano" w:date="2022-03-23T18:01:00Z">
        <w:r>
          <w:t xml:space="preserve">APCO </w:t>
        </w:r>
        <w:r w:rsidRPr="006F6C3D">
          <w:t>Valve and Primer Corporation</w:t>
        </w:r>
      </w:ins>
    </w:p>
    <w:p w14:paraId="1FAE55F5" w14:textId="77777777" w:rsidR="00CF6D82" w:rsidRPr="006F6C3D" w:rsidRDefault="00CF6D82" w:rsidP="00CF6D82">
      <w:pPr>
        <w:pStyle w:val="Heading4"/>
        <w:rPr>
          <w:ins w:id="298" w:author="Marina Vera Zambrano" w:date="2022-03-23T18:01:00Z"/>
        </w:rPr>
      </w:pPr>
      <w:ins w:id="299" w:author="Marina Vera Zambrano" w:date="2022-03-23T18:01:00Z">
        <w:r>
          <w:t>GA Industries</w:t>
        </w:r>
      </w:ins>
    </w:p>
    <w:p w14:paraId="7E24590A" w14:textId="77777777" w:rsidR="00CF6D82" w:rsidRDefault="00CF6D82" w:rsidP="00CF6D82">
      <w:pPr>
        <w:pStyle w:val="Heading4"/>
        <w:rPr>
          <w:ins w:id="300" w:author="Marina Vera Zambrano" w:date="2022-03-23T17:57:00Z"/>
        </w:rPr>
      </w:pPr>
      <w:proofErr w:type="spellStart"/>
      <w:ins w:id="301" w:author="Marina Vera Zambrano" w:date="2022-03-23T18:01:00Z">
        <w:r>
          <w:t>Cla</w:t>
        </w:r>
        <w:proofErr w:type="spellEnd"/>
        <w:r>
          <w:t>-Val</w:t>
        </w:r>
      </w:ins>
      <w:ins w:id="302" w:author="Marina Vera Zambrano" w:date="2022-03-23T18:02:00Z">
        <w:r>
          <w:t xml:space="preserve"> </w:t>
        </w:r>
        <w:r w:rsidRPr="00CF6D82">
          <w:t>Canada Ltd</w:t>
        </w:r>
      </w:ins>
    </w:p>
    <w:p w14:paraId="5378C7F2" w14:textId="77777777" w:rsidR="00C21FBE" w:rsidRPr="006F6C3D" w:rsidRDefault="00C21FBE" w:rsidP="00BC7517">
      <w:pPr>
        <w:pStyle w:val="Heading4"/>
      </w:pPr>
      <w:del w:id="303" w:author="Marina Vera Zambrano" w:date="2022-03-23T18:03:00Z">
        <w:r w:rsidDel="68887386">
          <w:delText xml:space="preserve">Approved </w:delText>
        </w:r>
      </w:del>
      <w:ins w:id="304" w:author="Marina Vera Zambrano" w:date="2022-03-23T18:03:00Z">
        <w:r w:rsidR="513573FB">
          <w:t xml:space="preserve">Or </w:t>
        </w:r>
      </w:ins>
      <w:r w:rsidR="657F6D46">
        <w:t>Equivalent</w:t>
      </w:r>
    </w:p>
    <w:p w14:paraId="5B9B7DBB" w14:textId="3A275D98" w:rsidR="00564545" w:rsidRPr="006F6C3D" w:rsidRDefault="005167CD" w:rsidP="00F6350F">
      <w:pPr>
        <w:pStyle w:val="Heading3"/>
      </w:pPr>
      <w:ins w:id="305" w:author="Keith Wong" w:date="2022-11-29T11:02:00Z">
        <w:r>
          <w:lastRenderedPageBreak/>
          <w:t xml:space="preserve">Resilient Hinge </w:t>
        </w:r>
      </w:ins>
      <w:del w:id="306" w:author="Marina Vera Zambrano" w:date="2022-04-12T16:13:00Z">
        <w:r w:rsidR="00564545" w:rsidDel="005243EA">
          <w:delText xml:space="preserve">Tilting Disk </w:delText>
        </w:r>
      </w:del>
      <w:r w:rsidR="00564545">
        <w:t>Check Valve</w:t>
      </w:r>
      <w:ins w:id="307" w:author="Marina Vera Zambrano" w:date="2022-04-12T16:13:00Z">
        <w:r w:rsidR="005243EA">
          <w:t>s</w:t>
        </w:r>
      </w:ins>
    </w:p>
    <w:p w14:paraId="77336192" w14:textId="1F22D78E" w:rsidR="00564545" w:rsidDel="005167CD" w:rsidRDefault="00564545" w:rsidP="00BC7517">
      <w:pPr>
        <w:pStyle w:val="Heading4"/>
        <w:rPr>
          <w:ins w:id="308" w:author="Marina Vera Zambrano" w:date="2022-03-23T17:56:00Z"/>
          <w:moveFrom w:id="309" w:author="Keith Wong" w:date="2022-11-29T11:02:00Z"/>
        </w:rPr>
      </w:pPr>
      <w:moveFromRangeStart w:id="310" w:author="Keith Wong" w:date="2022-11-29T11:02:00Z" w:name="move120612185"/>
      <w:moveFrom w:id="311" w:author="Keith Wong" w:date="2022-11-29T11:02:00Z">
        <w:r w:rsidRPr="006F6C3D" w:rsidDel="005167CD">
          <w:t>APCO Valve and Primer Corporation</w:t>
        </w:r>
      </w:moveFrom>
    </w:p>
    <w:p w14:paraId="09331ACC" w14:textId="477CF65E" w:rsidR="00CD23E2" w:rsidDel="005167CD" w:rsidRDefault="00CF6D82" w:rsidP="00BC7517">
      <w:pPr>
        <w:pStyle w:val="Heading4"/>
        <w:rPr>
          <w:ins w:id="312" w:author="Marina Vera Zambrano" w:date="2022-03-23T17:56:00Z"/>
          <w:moveFrom w:id="313" w:author="Keith Wong" w:date="2022-11-29T11:02:00Z"/>
        </w:rPr>
      </w:pPr>
      <w:moveFrom w:id="314" w:author="Keith Wong" w:date="2022-11-29T11:02:00Z">
        <w:ins w:id="315" w:author="Marina Vera Zambrano" w:date="2022-03-23T18:05:00Z">
          <w:r w:rsidDel="005167CD">
            <w:t xml:space="preserve">Henry </w:t>
          </w:r>
        </w:ins>
        <w:ins w:id="316" w:author="Marina Vera Zambrano" w:date="2022-03-23T17:56:00Z">
          <w:r w:rsidR="00CD23E2" w:rsidDel="005167CD">
            <w:t>Pratt</w:t>
          </w:r>
        </w:ins>
      </w:moveFrom>
    </w:p>
    <w:moveFromRangeEnd w:id="310"/>
    <w:p w14:paraId="0897C839" w14:textId="77777777" w:rsidR="00CD23E2" w:rsidRDefault="00CD23E2" w:rsidP="00BC7517">
      <w:pPr>
        <w:pStyle w:val="Heading4"/>
        <w:rPr>
          <w:ins w:id="317" w:author="Marina Vera Zambrano" w:date="2022-03-23T17:57:00Z"/>
        </w:rPr>
      </w:pPr>
      <w:ins w:id="318" w:author="Marina Vera Zambrano" w:date="2022-03-23T17:57:00Z">
        <w:r>
          <w:t>Val</w:t>
        </w:r>
      </w:ins>
      <w:ins w:id="319" w:author="Marina Vera Zambrano" w:date="2022-03-23T18:05:00Z">
        <w:r w:rsidR="00CF6D82">
          <w:t>-M</w:t>
        </w:r>
      </w:ins>
      <w:ins w:id="320" w:author="Marina Vera Zambrano" w:date="2022-03-23T17:57:00Z">
        <w:r>
          <w:t>atic</w:t>
        </w:r>
      </w:ins>
    </w:p>
    <w:p w14:paraId="41E8EA74" w14:textId="7F4F6823" w:rsidR="00CD23E2" w:rsidRDefault="5E3C7522" w:rsidP="00BC7517">
      <w:pPr>
        <w:pStyle w:val="Heading4"/>
        <w:rPr>
          <w:ins w:id="321" w:author="Keith Wong" w:date="2022-11-29T11:02:00Z"/>
        </w:rPr>
      </w:pPr>
      <w:ins w:id="322" w:author="Marina Vera Zambrano" w:date="2022-03-23T17:57:00Z">
        <w:r>
          <w:t>GA Industries</w:t>
        </w:r>
      </w:ins>
    </w:p>
    <w:p w14:paraId="130052E3" w14:textId="77777777" w:rsidR="005167CD" w:rsidRDefault="005167CD" w:rsidP="005167CD">
      <w:pPr>
        <w:pStyle w:val="Heading4"/>
        <w:rPr>
          <w:moveTo w:id="323" w:author="Keith Wong" w:date="2022-11-29T11:02:00Z"/>
        </w:rPr>
      </w:pPr>
      <w:moveToRangeStart w:id="324" w:author="Keith Wong" w:date="2022-11-29T11:02:00Z" w:name="move120612185"/>
      <w:moveTo w:id="325" w:author="Keith Wong" w:date="2022-11-29T11:02:00Z">
        <w:r w:rsidRPr="006F6C3D">
          <w:t>APCO Valve and Primer Corporation</w:t>
        </w:r>
      </w:moveTo>
    </w:p>
    <w:p w14:paraId="0E7893ED" w14:textId="77777777" w:rsidR="005167CD" w:rsidDel="005167CD" w:rsidRDefault="005167CD" w:rsidP="005167CD">
      <w:pPr>
        <w:pStyle w:val="Heading4"/>
        <w:rPr>
          <w:del w:id="326" w:author="Keith Wong" w:date="2022-11-29T11:02:00Z"/>
          <w:moveTo w:id="327" w:author="Keith Wong" w:date="2022-11-29T11:02:00Z"/>
        </w:rPr>
      </w:pPr>
      <w:moveTo w:id="328" w:author="Keith Wong" w:date="2022-11-29T11:02:00Z">
        <w:r>
          <w:t>Henry Pratt</w:t>
        </w:r>
      </w:moveTo>
    </w:p>
    <w:moveToRangeEnd w:id="324"/>
    <w:p w14:paraId="245B09FE" w14:textId="77777777" w:rsidR="005167CD" w:rsidRPr="006F6C3D" w:rsidRDefault="005167CD" w:rsidP="005167CD">
      <w:pPr>
        <w:pStyle w:val="Heading4"/>
      </w:pPr>
    </w:p>
    <w:p w14:paraId="1F774360" w14:textId="77777777" w:rsidR="00C21FBE" w:rsidRDefault="00C21FBE" w:rsidP="00BC7517">
      <w:pPr>
        <w:pStyle w:val="Heading4"/>
        <w:rPr>
          <w:ins w:id="329" w:author="Marina Vera Zambrano" w:date="2022-03-23T18:04:00Z"/>
        </w:rPr>
      </w:pPr>
      <w:del w:id="330" w:author="Marina Vera Zambrano" w:date="2022-03-23T18:04:00Z">
        <w:r w:rsidDel="00C21FBE">
          <w:delText xml:space="preserve">Approved </w:delText>
        </w:r>
      </w:del>
      <w:ins w:id="331" w:author="Marina Vera Zambrano" w:date="2022-03-23T18:04:00Z">
        <w:r w:rsidR="00CF6D82">
          <w:t xml:space="preserve">Or </w:t>
        </w:r>
      </w:ins>
      <w:r w:rsidR="003D111D">
        <w:t>Equivalent</w:t>
      </w:r>
    </w:p>
    <w:p w14:paraId="3D608E8B" w14:textId="77777777" w:rsidR="00CF6D82" w:rsidRDefault="00CF6D82" w:rsidP="00CF6D82">
      <w:pPr>
        <w:pStyle w:val="Heading3"/>
        <w:numPr>
          <w:ilvl w:val="2"/>
          <w:numId w:val="15"/>
        </w:numPr>
        <w:rPr>
          <w:ins w:id="332" w:author="Marina Vera Zambrano" w:date="2022-03-23T18:04:00Z"/>
        </w:rPr>
      </w:pPr>
      <w:ins w:id="333" w:author="Marina Vera Zambrano" w:date="2022-03-23T18:04:00Z">
        <w:r>
          <w:t>Butterfly Valves</w:t>
        </w:r>
      </w:ins>
    </w:p>
    <w:p w14:paraId="3C494E14" w14:textId="77777777" w:rsidR="00CF6D82" w:rsidRDefault="00CF6D82" w:rsidP="00CF6D82">
      <w:pPr>
        <w:pStyle w:val="Heading4"/>
        <w:numPr>
          <w:ilvl w:val="3"/>
          <w:numId w:val="15"/>
        </w:numPr>
        <w:rPr>
          <w:ins w:id="334" w:author="Marina Vera Zambrano" w:date="2022-03-23T18:04:00Z"/>
        </w:rPr>
      </w:pPr>
      <w:ins w:id="335" w:author="Marina Vera Zambrano" w:date="2022-03-23T18:04:00Z">
        <w:r>
          <w:t>Val-Matic</w:t>
        </w:r>
      </w:ins>
    </w:p>
    <w:p w14:paraId="6345181A" w14:textId="77777777" w:rsidR="00CF6D82" w:rsidRDefault="00CF6D82" w:rsidP="00CF6D82">
      <w:pPr>
        <w:pStyle w:val="Heading4"/>
        <w:numPr>
          <w:ilvl w:val="3"/>
          <w:numId w:val="15"/>
        </w:numPr>
        <w:rPr>
          <w:ins w:id="336" w:author="Marina Vera Zambrano" w:date="2022-03-23T18:04:00Z"/>
        </w:rPr>
      </w:pPr>
      <w:ins w:id="337" w:author="Marina Vera Zambrano" w:date="2022-03-23T18:04:00Z">
        <w:r>
          <w:t>Henry Pratt</w:t>
        </w:r>
      </w:ins>
    </w:p>
    <w:p w14:paraId="6CBA782E" w14:textId="77777777" w:rsidR="00CF6D82" w:rsidRDefault="00CF6D82" w:rsidP="00CF6D82">
      <w:pPr>
        <w:pStyle w:val="Heading4"/>
        <w:numPr>
          <w:ilvl w:val="3"/>
          <w:numId w:val="15"/>
        </w:numPr>
        <w:rPr>
          <w:ins w:id="338" w:author="Marina Vera Zambrano" w:date="2022-03-23T18:04:00Z"/>
        </w:rPr>
      </w:pPr>
      <w:ins w:id="339" w:author="Marina Vera Zambrano" w:date="2022-03-23T18:04:00Z">
        <w:r>
          <w:t>GA Industries</w:t>
        </w:r>
      </w:ins>
    </w:p>
    <w:p w14:paraId="48A17BA4" w14:textId="77777777" w:rsidR="00CF6D82" w:rsidRDefault="00CF6D82" w:rsidP="00CF6D82">
      <w:pPr>
        <w:pStyle w:val="Heading4"/>
        <w:rPr>
          <w:ins w:id="340" w:author="Marina Vera Zambrano" w:date="2022-03-23T18:42:00Z"/>
        </w:rPr>
      </w:pPr>
      <w:ins w:id="341" w:author="Marina Vera Zambrano" w:date="2022-03-23T18:04:00Z">
        <w:r w:rsidRPr="00CF6D82">
          <w:t>Clow Valve Company</w:t>
        </w:r>
      </w:ins>
    </w:p>
    <w:p w14:paraId="76111106" w14:textId="77777777" w:rsidR="00E36CDC" w:rsidRDefault="00E36CDC" w:rsidP="00CF6D82">
      <w:pPr>
        <w:pStyle w:val="Heading4"/>
        <w:rPr>
          <w:ins w:id="342" w:author="Marina Vera Zambrano" w:date="2022-03-23T18:05:00Z"/>
        </w:rPr>
      </w:pPr>
      <w:proofErr w:type="spellStart"/>
      <w:ins w:id="343" w:author="Marina Vera Zambrano" w:date="2022-03-23T18:42:00Z">
        <w:r>
          <w:t>DeZurik</w:t>
        </w:r>
      </w:ins>
      <w:proofErr w:type="spellEnd"/>
    </w:p>
    <w:p w14:paraId="07C71A34" w14:textId="77777777" w:rsidR="00CF6D82" w:rsidRDefault="00CF6D82" w:rsidP="00CF6D82">
      <w:pPr>
        <w:pStyle w:val="Heading4"/>
        <w:rPr>
          <w:ins w:id="344" w:author="Marina Vera Zambrano" w:date="2022-03-23T18:04:00Z"/>
        </w:rPr>
      </w:pPr>
      <w:ins w:id="345" w:author="Marina Vera Zambrano" w:date="2022-03-23T18:05:00Z">
        <w:r>
          <w:t>Or Equivalent</w:t>
        </w:r>
      </w:ins>
    </w:p>
    <w:p w14:paraId="7C44FCA7" w14:textId="77777777" w:rsidR="00CF6D82" w:rsidRDefault="00CF6D82" w:rsidP="00CF6D82">
      <w:pPr>
        <w:pStyle w:val="Heading3"/>
        <w:numPr>
          <w:ilvl w:val="2"/>
          <w:numId w:val="15"/>
        </w:numPr>
        <w:rPr>
          <w:ins w:id="346" w:author="Marina Vera Zambrano" w:date="2022-03-23T18:05:00Z"/>
        </w:rPr>
      </w:pPr>
      <w:ins w:id="347" w:author="Marina Vera Zambrano" w:date="2022-03-23T18:05:00Z">
        <w:r>
          <w:t>Gate Valves</w:t>
        </w:r>
      </w:ins>
    </w:p>
    <w:p w14:paraId="7D9D829B" w14:textId="77777777" w:rsidR="00E85CD0" w:rsidRDefault="00E85CD0" w:rsidP="00CF6D82">
      <w:pPr>
        <w:pStyle w:val="Heading4"/>
        <w:numPr>
          <w:ilvl w:val="3"/>
          <w:numId w:val="15"/>
        </w:numPr>
        <w:rPr>
          <w:ins w:id="348" w:author="Marina Vera Zambrano" w:date="2022-03-23T18:15:00Z"/>
        </w:rPr>
      </w:pPr>
      <w:proofErr w:type="spellStart"/>
      <w:ins w:id="349" w:author="Marina Vera Zambrano" w:date="2022-03-23T18:15:00Z">
        <w:r>
          <w:t>Trueline</w:t>
        </w:r>
        <w:proofErr w:type="spellEnd"/>
      </w:ins>
    </w:p>
    <w:p w14:paraId="1EA882E6" w14:textId="77777777" w:rsidR="00E85CD0" w:rsidRDefault="00E85CD0" w:rsidP="00CF6D82">
      <w:pPr>
        <w:pStyle w:val="Heading4"/>
        <w:numPr>
          <w:ilvl w:val="3"/>
          <w:numId w:val="15"/>
        </w:numPr>
        <w:rPr>
          <w:ins w:id="350" w:author="Marina Vera Zambrano" w:date="2022-03-23T18:19:00Z"/>
        </w:rPr>
      </w:pPr>
      <w:proofErr w:type="spellStart"/>
      <w:ins w:id="351" w:author="Marina Vera Zambrano" w:date="2022-03-23T18:19:00Z">
        <w:r>
          <w:t>Pinacle</w:t>
        </w:r>
        <w:proofErr w:type="spellEnd"/>
        <w:r>
          <w:t xml:space="preserve"> Stainless Steel</w:t>
        </w:r>
      </w:ins>
    </w:p>
    <w:p w14:paraId="41B27E82" w14:textId="77777777" w:rsidR="00E85CD0" w:rsidRDefault="00E85CD0" w:rsidP="00CF6D82">
      <w:pPr>
        <w:pStyle w:val="Heading4"/>
        <w:numPr>
          <w:ilvl w:val="3"/>
          <w:numId w:val="15"/>
        </w:numPr>
        <w:rPr>
          <w:ins w:id="352" w:author="Marina Vera Zambrano" w:date="2022-03-23T18:19:00Z"/>
        </w:rPr>
      </w:pPr>
      <w:ins w:id="353" w:author="Marina Vera Zambrano" w:date="2022-03-23T18:19:00Z">
        <w:r>
          <w:t>Pinnacle Industrial Supply</w:t>
        </w:r>
      </w:ins>
    </w:p>
    <w:p w14:paraId="77AC099B" w14:textId="77777777" w:rsidR="00CF6D82" w:rsidRDefault="00CF6D82" w:rsidP="00CF6D82">
      <w:pPr>
        <w:pStyle w:val="Heading4"/>
        <w:numPr>
          <w:ilvl w:val="3"/>
          <w:numId w:val="15"/>
        </w:numPr>
        <w:rPr>
          <w:ins w:id="354" w:author="Marina Vera Zambrano" w:date="2022-03-23T18:05:00Z"/>
        </w:rPr>
      </w:pPr>
      <w:ins w:id="355" w:author="Marina Vera Zambrano" w:date="2022-03-23T18:05:00Z">
        <w:r>
          <w:t>Or equivalent</w:t>
        </w:r>
      </w:ins>
    </w:p>
    <w:p w14:paraId="1DF96AFC" w14:textId="77777777" w:rsidR="00CF6D82" w:rsidRDefault="00CF6D82" w:rsidP="00CF6D82">
      <w:pPr>
        <w:pStyle w:val="Heading3"/>
        <w:rPr>
          <w:ins w:id="356" w:author="Marina Vera Zambrano" w:date="2022-03-23T18:05:00Z"/>
        </w:rPr>
      </w:pPr>
      <w:ins w:id="357" w:author="Marina Vera Zambrano" w:date="2022-03-23T18:05:00Z">
        <w:r>
          <w:t>Ball Valves</w:t>
        </w:r>
      </w:ins>
    </w:p>
    <w:p w14:paraId="0489F9C7" w14:textId="77777777" w:rsidR="00CF6D82" w:rsidRDefault="00CF6D82" w:rsidP="00CF6D82">
      <w:pPr>
        <w:pStyle w:val="Heading4"/>
        <w:numPr>
          <w:ilvl w:val="3"/>
          <w:numId w:val="15"/>
        </w:numPr>
        <w:rPr>
          <w:ins w:id="358" w:author="Marina Vera Zambrano" w:date="2022-03-23T18:06:00Z"/>
        </w:rPr>
      </w:pPr>
      <w:ins w:id="359" w:author="Marina Vera Zambrano" w:date="2022-03-23T18:06:00Z">
        <w:r>
          <w:t>Val-Matic</w:t>
        </w:r>
      </w:ins>
    </w:p>
    <w:p w14:paraId="3C3FEB8F" w14:textId="77777777" w:rsidR="00CF6D82" w:rsidRDefault="00CF6D82" w:rsidP="00CF6D82">
      <w:pPr>
        <w:pStyle w:val="Heading4"/>
        <w:rPr>
          <w:ins w:id="360" w:author="Marina Vera Zambrano" w:date="2022-03-23T18:06:00Z"/>
        </w:rPr>
      </w:pPr>
      <w:ins w:id="361" w:author="Marina Vera Zambrano" w:date="2022-03-23T18:06:00Z">
        <w:r>
          <w:t>Bray</w:t>
        </w:r>
      </w:ins>
      <w:ins w:id="362" w:author="Marina Vera Zambrano" w:date="2022-03-23T18:07:00Z">
        <w:r>
          <w:t xml:space="preserve"> International</w:t>
        </w:r>
      </w:ins>
    </w:p>
    <w:p w14:paraId="7B3CA37D" w14:textId="77777777" w:rsidR="00CF6D82" w:rsidRDefault="00CF6D82" w:rsidP="00CF6D82">
      <w:pPr>
        <w:pStyle w:val="Heading4"/>
        <w:rPr>
          <w:ins w:id="363" w:author="Marina Vera Zambrano" w:date="2022-03-23T18:07:00Z"/>
        </w:rPr>
      </w:pPr>
      <w:ins w:id="364" w:author="Marina Vera Zambrano" w:date="2022-03-23T18:07:00Z">
        <w:r>
          <w:t>Apollo</w:t>
        </w:r>
      </w:ins>
    </w:p>
    <w:p w14:paraId="6058EABE" w14:textId="77777777" w:rsidR="00CF6D82" w:rsidRDefault="00CF6D82" w:rsidP="00CF6D82">
      <w:pPr>
        <w:pStyle w:val="Heading4"/>
        <w:rPr>
          <w:ins w:id="365" w:author="Marina Vera Zambrano" w:date="2022-03-23T18:07:00Z"/>
        </w:rPr>
      </w:pPr>
      <w:ins w:id="366" w:author="Marina Vera Zambrano" w:date="2022-03-23T18:07:00Z">
        <w:r>
          <w:t>Watts</w:t>
        </w:r>
      </w:ins>
    </w:p>
    <w:p w14:paraId="4E32706F" w14:textId="77777777" w:rsidR="00CF6D82" w:rsidRDefault="00CF6D82" w:rsidP="00CF6D82">
      <w:pPr>
        <w:pStyle w:val="Heading4"/>
        <w:rPr>
          <w:ins w:id="367" w:author="Marina Vera Zambrano" w:date="2022-03-23T18:19:00Z"/>
        </w:rPr>
      </w:pPr>
      <w:ins w:id="368" w:author="Marina Vera Zambrano" w:date="2022-03-23T18:07:00Z">
        <w:r>
          <w:t>Or Equivalent</w:t>
        </w:r>
      </w:ins>
    </w:p>
    <w:p w14:paraId="0010445F" w14:textId="55EB4856" w:rsidR="00E85CD0" w:rsidRDefault="00E85CD0" w:rsidP="00E85CD0">
      <w:pPr>
        <w:pStyle w:val="Heading3"/>
        <w:rPr>
          <w:ins w:id="369" w:author="Marina Vera Zambrano" w:date="2022-03-23T18:19:00Z"/>
        </w:rPr>
      </w:pPr>
      <w:ins w:id="370" w:author="Marina Vera Zambrano" w:date="2022-03-23T18:19:00Z">
        <w:r>
          <w:t>Pressure Relief</w:t>
        </w:r>
      </w:ins>
      <w:ins w:id="371" w:author="Marina Vera Zambrano" w:date="2022-04-12T11:53:00Z">
        <w:r w:rsidR="00767D0C">
          <w:t>/Surge Anticipator</w:t>
        </w:r>
      </w:ins>
      <w:ins w:id="372" w:author="Marina Vera Zambrano" w:date="2022-03-23T18:19:00Z">
        <w:r>
          <w:t xml:space="preserve"> Valve</w:t>
        </w:r>
      </w:ins>
      <w:ins w:id="373" w:author="Marina Vera Zambrano" w:date="2022-04-12T11:52:00Z">
        <w:r w:rsidR="00767D0C">
          <w:t xml:space="preserve"> </w:t>
        </w:r>
      </w:ins>
    </w:p>
    <w:p w14:paraId="0B1B8F29" w14:textId="77777777" w:rsidR="00E85CD0" w:rsidRDefault="00E85CD0" w:rsidP="00E85CD0">
      <w:pPr>
        <w:pStyle w:val="Heading4"/>
        <w:rPr>
          <w:ins w:id="374" w:author="Marina Vera Zambrano" w:date="2022-03-23T18:19:00Z"/>
        </w:rPr>
      </w:pPr>
      <w:ins w:id="375" w:author="Marina Vera Zambrano" w:date="2022-03-23T18:19:00Z">
        <w:r>
          <w:t>Singer</w:t>
        </w:r>
      </w:ins>
    </w:p>
    <w:p w14:paraId="3B4FD689" w14:textId="77777777" w:rsidR="00E85CD0" w:rsidRDefault="00E85CD0" w:rsidP="00E85CD0">
      <w:pPr>
        <w:pStyle w:val="Heading4"/>
        <w:rPr>
          <w:ins w:id="376" w:author="Marina Vera Zambrano" w:date="2022-03-23T18:19:00Z"/>
        </w:rPr>
      </w:pPr>
      <w:proofErr w:type="spellStart"/>
      <w:ins w:id="377" w:author="Marina Vera Zambrano" w:date="2022-03-23T18:19:00Z">
        <w:r>
          <w:t>Cla</w:t>
        </w:r>
        <w:proofErr w:type="spellEnd"/>
        <w:r>
          <w:t>-Val</w:t>
        </w:r>
      </w:ins>
    </w:p>
    <w:p w14:paraId="00E62793" w14:textId="76C37C95" w:rsidR="00E85CD0" w:rsidRDefault="2A945421" w:rsidP="00E85CD0">
      <w:pPr>
        <w:pStyle w:val="Heading4"/>
        <w:rPr>
          <w:ins w:id="378" w:author="Radulovic, Nicole" w:date="2022-11-04T14:26:00Z"/>
        </w:rPr>
      </w:pPr>
      <w:ins w:id="379" w:author="Marina Vera Zambrano" w:date="2022-03-23T18:19:00Z">
        <w:r>
          <w:t>Ga Industries</w:t>
        </w:r>
      </w:ins>
    </w:p>
    <w:p w14:paraId="448F6487" w14:textId="420D2BD6" w:rsidR="00101B90" w:rsidRPr="006F6C3D" w:rsidRDefault="00101B90" w:rsidP="00E85CD0">
      <w:pPr>
        <w:pStyle w:val="Heading4"/>
      </w:pPr>
      <w:ins w:id="380" w:author="Radulovic, Nicole" w:date="2022-11-04T14:26:00Z">
        <w:r>
          <w:t>Or Equivalent</w:t>
        </w:r>
      </w:ins>
    </w:p>
    <w:p w14:paraId="1888DF96" w14:textId="7DAA1FAB" w:rsidR="00564545" w:rsidRPr="006D02B7" w:rsidDel="006D02B7" w:rsidRDefault="10C38CC6" w:rsidP="00F6350F">
      <w:pPr>
        <w:pStyle w:val="Heading3"/>
        <w:rPr>
          <w:del w:id="381" w:author="Marina Vera Zambrano" w:date="2022-04-12T11:18:00Z"/>
        </w:rPr>
      </w:pPr>
      <w:del w:id="382" w:author="Marina Vera Zambrano" w:date="2022-04-12T11:18:00Z">
        <w:r w:rsidRPr="006D02B7" w:rsidDel="006D02B7">
          <w:delText>Telescopic Valves</w:delText>
        </w:r>
      </w:del>
    </w:p>
    <w:p w14:paraId="55F64546" w14:textId="1950CDBA" w:rsidR="00766FEE" w:rsidRPr="006D02B7" w:rsidDel="006D02B7" w:rsidRDefault="00564545" w:rsidP="00BC7517">
      <w:pPr>
        <w:pStyle w:val="Heading4"/>
        <w:rPr>
          <w:del w:id="383" w:author="Marina Vera Zambrano" w:date="2022-04-12T11:18:00Z"/>
        </w:rPr>
      </w:pPr>
      <w:del w:id="384" w:author="Marina Vera Zambrano" w:date="2022-04-12T11:18:00Z">
        <w:r w:rsidRPr="006D02B7" w:rsidDel="006D02B7">
          <w:delText>Dynamic Water Control Gates Inc.</w:delText>
        </w:r>
      </w:del>
    </w:p>
    <w:p w14:paraId="63CC7438" w14:textId="73359443" w:rsidR="00C21FBE" w:rsidRPr="006D02B7" w:rsidDel="006D02B7" w:rsidRDefault="00C21FBE" w:rsidP="00BC7517">
      <w:pPr>
        <w:pStyle w:val="Heading4"/>
        <w:rPr>
          <w:del w:id="385" w:author="Marina Vera Zambrano" w:date="2022-04-12T11:18:00Z"/>
        </w:rPr>
      </w:pPr>
      <w:del w:id="386" w:author="Marina Vera Zambrano" w:date="2022-04-12T11:18:00Z">
        <w:r w:rsidRPr="006D02B7" w:rsidDel="006D02B7">
          <w:delText xml:space="preserve">Approved </w:delText>
        </w:r>
        <w:r w:rsidR="003D111D" w:rsidRPr="006D02B7" w:rsidDel="006D02B7">
          <w:delText>Equivalent</w:delText>
        </w:r>
      </w:del>
    </w:p>
    <w:p w14:paraId="35936C26" w14:textId="77777777" w:rsidR="00766FEE" w:rsidRPr="006F6C3D" w:rsidRDefault="00766FEE" w:rsidP="009324A3">
      <w:pPr>
        <w:pStyle w:val="Heading2"/>
      </w:pPr>
      <w:r w:rsidRPr="006F6C3D">
        <w:t>General</w:t>
      </w:r>
    </w:p>
    <w:p w14:paraId="73A8C58B" w14:textId="77777777" w:rsidR="00766FEE" w:rsidRPr="006F6C3D" w:rsidRDefault="00766FEE" w:rsidP="00F6350F">
      <w:pPr>
        <w:pStyle w:val="Heading3"/>
      </w:pPr>
      <w:r w:rsidRPr="006F6C3D">
        <w:t>All valves</w:t>
      </w:r>
      <w:r w:rsidR="00CF789C" w:rsidRPr="006F6C3D">
        <w:t xml:space="preserve"> shall</w:t>
      </w:r>
      <w:r w:rsidRPr="006F6C3D">
        <w:t xml:space="preserve"> include</w:t>
      </w:r>
      <w:r w:rsidR="00CF789C" w:rsidRPr="006F6C3D">
        <w:t xml:space="preserve"> the</w:t>
      </w:r>
      <w:r w:rsidRPr="006F6C3D">
        <w:t xml:space="preserve"> operator, actuator, hand</w:t>
      </w:r>
      <w:r w:rsidR="00B1738C" w:rsidRPr="006F6C3D">
        <w:t xml:space="preserve"> </w:t>
      </w:r>
      <w:r w:rsidRPr="006F6C3D">
        <w:t>wheel, chain wheel, extension stem, floor stand, worm and gear operator, operating nut, chain, wrench, and accessories for a complete operation.</w:t>
      </w:r>
    </w:p>
    <w:p w14:paraId="2CAF5A3C" w14:textId="77777777" w:rsidR="00766FEE" w:rsidRPr="006F6C3D" w:rsidRDefault="00766FEE" w:rsidP="00F6350F">
      <w:pPr>
        <w:pStyle w:val="Heading3"/>
      </w:pPr>
      <w:r w:rsidRPr="006F6C3D">
        <w:t xml:space="preserve">Valve </w:t>
      </w:r>
      <w:r w:rsidR="00CF789C" w:rsidRPr="006F6C3D">
        <w:t>shall</w:t>
      </w:r>
      <w:r w:rsidRPr="006F6C3D">
        <w:t xml:space="preserve"> be suitable for intended service. Renewable parts</w:t>
      </w:r>
      <w:r w:rsidR="00CF789C" w:rsidRPr="006F6C3D">
        <w:t xml:space="preserve"> shall</w:t>
      </w:r>
      <w:r w:rsidRPr="006F6C3D">
        <w:t xml:space="preserve"> not to be of a lower quality than</w:t>
      </w:r>
      <w:r w:rsidR="00CF789C" w:rsidRPr="006F6C3D">
        <w:t xml:space="preserve"> the</w:t>
      </w:r>
      <w:r w:rsidRPr="006F6C3D">
        <w:t xml:space="preserve"> specified</w:t>
      </w:r>
      <w:r w:rsidR="00CF789C" w:rsidRPr="006F6C3D">
        <w:t xml:space="preserve"> in the Contract Documents</w:t>
      </w:r>
      <w:r w:rsidRPr="006F6C3D">
        <w:t>.</w:t>
      </w:r>
    </w:p>
    <w:p w14:paraId="5E2589A2" w14:textId="77777777" w:rsidR="00766FEE" w:rsidRPr="006F6C3D" w:rsidRDefault="00766FEE" w:rsidP="00F6350F">
      <w:pPr>
        <w:pStyle w:val="Heading3"/>
      </w:pPr>
      <w:r w:rsidRPr="006F6C3D">
        <w:t>Valve</w:t>
      </w:r>
      <w:r w:rsidR="00CF789C" w:rsidRPr="006F6C3D">
        <w:t xml:space="preserve"> shall be of the</w:t>
      </w:r>
      <w:r w:rsidRPr="006F6C3D">
        <w:t xml:space="preserve"> same size as adjoining pipe.</w:t>
      </w:r>
    </w:p>
    <w:p w14:paraId="611E03E3" w14:textId="77777777" w:rsidR="00766FEE" w:rsidRPr="006F6C3D" w:rsidRDefault="00766FEE" w:rsidP="00F6350F">
      <w:pPr>
        <w:pStyle w:val="Heading3"/>
      </w:pPr>
      <w:r w:rsidRPr="006F6C3D">
        <w:t xml:space="preserve">Valve ends </w:t>
      </w:r>
      <w:r w:rsidR="00AC69EB">
        <w:t>shall</w:t>
      </w:r>
      <w:r w:rsidRPr="006F6C3D">
        <w:t xml:space="preserve"> suit adjacent piping.</w:t>
      </w:r>
    </w:p>
    <w:p w14:paraId="5787F4DA" w14:textId="77777777" w:rsidR="00766FEE" w:rsidRPr="006F6C3D" w:rsidRDefault="00766FEE" w:rsidP="00F6350F">
      <w:pPr>
        <w:pStyle w:val="Heading3"/>
      </w:pPr>
      <w:r w:rsidRPr="006F6C3D">
        <w:t>Size operator to operate</w:t>
      </w:r>
      <w:r w:rsidR="00CF789C" w:rsidRPr="006F6C3D">
        <w:t xml:space="preserve"> the</w:t>
      </w:r>
      <w:r w:rsidRPr="006F6C3D">
        <w:t xml:space="preserve"> valve for the full range of pressures and velocities</w:t>
      </w:r>
    </w:p>
    <w:p w14:paraId="15C943C9" w14:textId="77777777" w:rsidR="00766FEE" w:rsidRPr="006F6C3D" w:rsidRDefault="00CF789C" w:rsidP="00F6350F">
      <w:pPr>
        <w:pStyle w:val="Heading3"/>
      </w:pPr>
      <w:r w:rsidRPr="006F6C3D">
        <w:t>All v</w:t>
      </w:r>
      <w:r w:rsidR="00766FEE" w:rsidRPr="006F6C3D">
        <w:t>alve</w:t>
      </w:r>
      <w:r w:rsidRPr="006F6C3D">
        <w:t xml:space="preserve">s </w:t>
      </w:r>
      <w:r w:rsidR="00E852B7" w:rsidRPr="006F6C3D">
        <w:t>shall</w:t>
      </w:r>
      <w:r w:rsidR="00766FEE" w:rsidRPr="006F6C3D">
        <w:t xml:space="preserve"> open by turning </w:t>
      </w:r>
      <w:proofErr w:type="spellStart"/>
      <w:r w:rsidR="00766FEE" w:rsidRPr="006F6C3D">
        <w:t>counterclockwise</w:t>
      </w:r>
      <w:proofErr w:type="spellEnd"/>
      <w:r w:rsidR="00766FEE" w:rsidRPr="006F6C3D">
        <w:t>.</w:t>
      </w:r>
    </w:p>
    <w:p w14:paraId="653A41C5" w14:textId="77777777" w:rsidR="00766FEE" w:rsidRPr="006F6C3D" w:rsidRDefault="00766FEE" w:rsidP="00F6350F">
      <w:pPr>
        <w:pStyle w:val="Heading3"/>
      </w:pPr>
      <w:r w:rsidRPr="006F6C3D">
        <w:t>Factory mount operator, actuator, and accessories</w:t>
      </w:r>
    </w:p>
    <w:p w14:paraId="06FA14E9" w14:textId="77777777" w:rsidR="00F67E4B" w:rsidRPr="008B7246" w:rsidRDefault="00F67E4B" w:rsidP="00F6350F">
      <w:pPr>
        <w:pStyle w:val="Heading3"/>
        <w:rPr>
          <w:i/>
        </w:rPr>
      </w:pPr>
      <w:r w:rsidRPr="008B7246">
        <w:t xml:space="preserve">Valves </w:t>
      </w:r>
      <w:r w:rsidR="00AC69EB" w:rsidRPr="008B7246">
        <w:t>shall</w:t>
      </w:r>
      <w:r w:rsidRPr="008B7246">
        <w:t xml:space="preserve"> be compliant with NSF 61 </w:t>
      </w:r>
      <w:r w:rsidR="00BC1338">
        <w:t xml:space="preserve">and NSF 372 </w:t>
      </w:r>
      <w:r w:rsidRPr="008B7246">
        <w:t xml:space="preserve">for potable water uses and conforming to </w:t>
      </w:r>
      <w:r w:rsidR="00DA5250" w:rsidRPr="008B7246">
        <w:t xml:space="preserve">recent </w:t>
      </w:r>
      <w:r w:rsidRPr="008B7246">
        <w:t>lead</w:t>
      </w:r>
      <w:r w:rsidR="00DA5250" w:rsidRPr="008B7246">
        <w:t xml:space="preserve"> content requirements for valves used in drinking water applications.</w:t>
      </w:r>
      <w:r w:rsidR="00DA5250">
        <w:t xml:space="preserve"> </w:t>
      </w:r>
      <w:del w:id="387" w:author="Marina Vera Zambrano" w:date="2022-03-23T18:22:00Z">
        <w:r w:rsidRPr="006F6C3D" w:rsidDel="005478B4">
          <w:delText xml:space="preserve"> </w:delText>
        </w:r>
        <w:r w:rsidR="00DA5250" w:rsidRPr="008B7246" w:rsidDel="005478B4">
          <w:rPr>
            <w:i/>
            <w:highlight w:val="yellow"/>
          </w:rPr>
          <w:delText>[Consultant to amend</w:delText>
        </w:r>
        <w:r w:rsidR="00AC69EB" w:rsidDel="005478B4">
          <w:rPr>
            <w:i/>
            <w:highlight w:val="yellow"/>
          </w:rPr>
          <w:delText xml:space="preserve"> this subsection</w:delText>
        </w:r>
        <w:r w:rsidR="00DA5250" w:rsidRPr="008B7246" w:rsidDel="005478B4">
          <w:rPr>
            <w:i/>
            <w:highlight w:val="yellow"/>
          </w:rPr>
          <w:delText xml:space="preserve"> as required]</w:delText>
        </w:r>
      </w:del>
    </w:p>
    <w:p w14:paraId="4300E92A" w14:textId="77777777" w:rsidR="00766FEE" w:rsidRPr="006F6C3D" w:rsidRDefault="00766FEE" w:rsidP="009324A3">
      <w:pPr>
        <w:pStyle w:val="Heading2"/>
      </w:pPr>
      <w:r w:rsidRPr="006F6C3D">
        <w:t>Schedule</w:t>
      </w:r>
    </w:p>
    <w:p w14:paraId="14FDC4C8" w14:textId="22CF23A9" w:rsidR="002C3C52" w:rsidRDefault="005478B4" w:rsidP="00F6350F">
      <w:pPr>
        <w:pStyle w:val="Heading3"/>
        <w:rPr>
          <w:ins w:id="388" w:author="Marina Vera Zambrano" w:date="2022-03-24T08:54:00Z"/>
        </w:rPr>
      </w:pPr>
      <w:ins w:id="389" w:author="Marina Vera Zambrano" w:date="2022-03-23T18:22:00Z">
        <w:r w:rsidRPr="005478B4">
          <w:lastRenderedPageBreak/>
          <w:t>Requirements relative to this section are shown on the Electric Operator Schedul</w:t>
        </w:r>
      </w:ins>
      <w:ins w:id="390" w:author="Marina Vera Zambrano" w:date="2022-04-12T11:19:00Z">
        <w:r w:rsidR="005D0F25">
          <w:t>e</w:t>
        </w:r>
      </w:ins>
      <w:ins w:id="391" w:author="Marina Vera Zambrano" w:date="2022-03-23T18:22:00Z">
        <w:del w:id="392" w:author="Marina Vera Zambrano" w:date="2022-04-12T11:19:00Z">
          <w:r w:rsidRPr="005478B4" w:rsidDel="00E277D5">
            <w:delText>e, Pnemautic Operator Schedule</w:delText>
          </w:r>
        </w:del>
        <w:r w:rsidRPr="005478B4">
          <w:t>, and Valve Schedule located at the end of this Section.</w:t>
        </w:r>
      </w:ins>
    </w:p>
    <w:p w14:paraId="6672DBEF" w14:textId="77777777" w:rsidR="00766FEE" w:rsidRPr="005478B4" w:rsidRDefault="2DCF3E13" w:rsidP="00F25E31">
      <w:pPr>
        <w:pStyle w:val="Heading3"/>
      </w:pPr>
      <w:ins w:id="393" w:author="Marina Vera Zambrano" w:date="2022-03-24T08:54:00Z">
        <w:r>
          <w:t>Only major process valves are listed in the Valve Schedule. For all minor valves such as isolation valves for instrumentation</w:t>
        </w:r>
      </w:ins>
      <w:ins w:id="394" w:author="Marina Vera Zambrano" w:date="2022-03-24T09:05:00Z">
        <w:r w:rsidR="45E6594C">
          <w:t xml:space="preserve">, </w:t>
        </w:r>
      </w:ins>
      <w:ins w:id="395" w:author="Marina Vera Zambrano" w:date="2022-03-24T09:06:00Z">
        <w:r w:rsidR="45E6594C">
          <w:t>Air Release Valves, drains,</w:t>
        </w:r>
      </w:ins>
      <w:ins w:id="396" w:author="Marina Vera Zambrano" w:date="2022-03-24T08:56:00Z">
        <w:r w:rsidR="7E614BC2">
          <w:t xml:space="preserve"> and testing ports</w:t>
        </w:r>
      </w:ins>
      <w:ins w:id="397" w:author="Marina Vera Zambrano" w:date="2022-03-24T08:54:00Z">
        <w:r>
          <w:t xml:space="preserve">, refer to </w:t>
        </w:r>
      </w:ins>
      <w:ins w:id="398" w:author="Marina Vera Zambrano" w:date="2022-03-24T08:55:00Z">
        <w:r>
          <w:t>C</w:t>
        </w:r>
      </w:ins>
      <w:ins w:id="399" w:author="Marina Vera Zambrano" w:date="2022-03-24T08:54:00Z">
        <w:r>
          <w:t xml:space="preserve">ontract </w:t>
        </w:r>
      </w:ins>
      <w:ins w:id="400" w:author="Marina Vera Zambrano" w:date="2022-03-24T08:55:00Z">
        <w:r>
          <w:t>D</w:t>
        </w:r>
      </w:ins>
      <w:ins w:id="401" w:author="Marina Vera Zambrano" w:date="2022-03-24T08:54:00Z">
        <w:r>
          <w:t xml:space="preserve">rawings. </w:t>
        </w:r>
      </w:ins>
      <w:del w:id="402" w:author="Marina Vera Zambrano" w:date="2022-03-23T18:22:00Z">
        <w:r w:rsidR="002C3C52" w:rsidDel="2DCF3E13">
          <w:delText xml:space="preserve">[Requirements relative to this section are shown on  the [Electric Operator Schedule] [Pneumatic Operator Schedule] [Valve Schedule] located at the end of this Section.] </w:delText>
        </w:r>
      </w:del>
    </w:p>
    <w:p w14:paraId="5F6C5144" w14:textId="77777777" w:rsidR="00766FEE" w:rsidRPr="005478B4" w:rsidRDefault="00766FEE" w:rsidP="009324A3">
      <w:pPr>
        <w:pStyle w:val="Heading2"/>
      </w:pPr>
      <w:r w:rsidRPr="005478B4">
        <w:t>Materials</w:t>
      </w:r>
    </w:p>
    <w:p w14:paraId="597677B1" w14:textId="77777777" w:rsidR="00766FEE" w:rsidRPr="006F6C3D" w:rsidRDefault="00766FEE" w:rsidP="00F6350F">
      <w:pPr>
        <w:pStyle w:val="Heading3"/>
      </w:pPr>
      <w:r w:rsidRPr="006F6C3D">
        <w:t xml:space="preserve">Brass and bronze valve components and accessories that have surfaces in contact with water </w:t>
      </w:r>
      <w:r w:rsidR="00AC69EB">
        <w:t>shall</w:t>
      </w:r>
      <w:r w:rsidR="00AC69EB" w:rsidRPr="006F6C3D">
        <w:t xml:space="preserve"> </w:t>
      </w:r>
      <w:r w:rsidRPr="006F6C3D">
        <w:t>be alloys containing less than 16 percent zinc and 2 percent aluminum.</w:t>
      </w:r>
    </w:p>
    <w:p w14:paraId="30DAA0E9" w14:textId="77777777" w:rsidR="00766FEE" w:rsidRPr="006F6C3D" w:rsidRDefault="00766FEE" w:rsidP="00BC7517">
      <w:pPr>
        <w:pStyle w:val="Heading4"/>
      </w:pPr>
      <w:r w:rsidRPr="006F6C3D">
        <w:t>Approved alloys are of the following ASTM designations: B61</w:t>
      </w:r>
      <w:r w:rsidR="00F67E4B" w:rsidRPr="006F6C3D">
        <w:t>-</w:t>
      </w:r>
      <w:r w:rsidR="00D00ECC">
        <w:t>15</w:t>
      </w:r>
      <w:r w:rsidRPr="006F6C3D">
        <w:t>, B62</w:t>
      </w:r>
      <w:r w:rsidR="00F67E4B" w:rsidRPr="006F6C3D">
        <w:t>-</w:t>
      </w:r>
      <w:r w:rsidR="00D00ECC">
        <w:t>17</w:t>
      </w:r>
      <w:r w:rsidRPr="006F6C3D">
        <w:t>, B98</w:t>
      </w:r>
      <w:r w:rsidR="00F67E4B" w:rsidRPr="006F6C3D">
        <w:t>/B98M-13</w:t>
      </w:r>
      <w:r w:rsidRPr="006F6C3D">
        <w:t xml:space="preserve"> (Alloy UNS No. C65100, C65500, or C66100), B139</w:t>
      </w:r>
      <w:r w:rsidR="00F67E4B" w:rsidRPr="006F6C3D">
        <w:t>/B139M-12</w:t>
      </w:r>
      <w:r w:rsidRPr="006F6C3D">
        <w:t xml:space="preserve"> (Alloy UNS No. C51000), B584 (Alloy UNS No. C90300 or C94700), B164</w:t>
      </w:r>
      <w:r w:rsidR="00F67E4B" w:rsidRPr="006F6C3D">
        <w:t>-03(</w:t>
      </w:r>
      <w:r w:rsidR="00D00ECC" w:rsidRPr="006F6C3D">
        <w:t>20</w:t>
      </w:r>
      <w:r w:rsidR="00D00ECC">
        <w:t>14</w:t>
      </w:r>
      <w:r w:rsidR="00F67E4B" w:rsidRPr="006F6C3D">
        <w:t>)</w:t>
      </w:r>
      <w:r w:rsidRPr="006F6C3D">
        <w:t>, B194</w:t>
      </w:r>
      <w:r w:rsidR="00F67E4B" w:rsidRPr="006F6C3D">
        <w:t>-</w:t>
      </w:r>
      <w:r w:rsidR="00D00ECC">
        <w:t>15</w:t>
      </w:r>
      <w:r w:rsidRPr="006F6C3D">
        <w:t>, and B127</w:t>
      </w:r>
      <w:r w:rsidR="00F67E4B" w:rsidRPr="006F6C3D">
        <w:t>-05(</w:t>
      </w:r>
      <w:r w:rsidR="00D00ECC" w:rsidRPr="006F6C3D">
        <w:t>20</w:t>
      </w:r>
      <w:r w:rsidR="00D00ECC">
        <w:t>14</w:t>
      </w:r>
      <w:r w:rsidR="00F67E4B" w:rsidRPr="006F6C3D">
        <w:t>)</w:t>
      </w:r>
    </w:p>
    <w:p w14:paraId="4E5BDBCB" w14:textId="77777777" w:rsidR="00766FEE" w:rsidRPr="006F6C3D" w:rsidRDefault="00766FEE" w:rsidP="00BC7517">
      <w:pPr>
        <w:pStyle w:val="Heading4"/>
      </w:pPr>
      <w:r w:rsidRPr="006F6C3D">
        <w:t>Stainless steel Alloy 18</w:t>
      </w:r>
      <w:r w:rsidR="00E852B7" w:rsidRPr="006F6C3D">
        <w:t>-</w:t>
      </w:r>
      <w:r w:rsidRPr="006F6C3D">
        <w:t>8 may be substituted for bronze.</w:t>
      </w:r>
    </w:p>
    <w:p w14:paraId="350BC9B9" w14:textId="77777777" w:rsidR="00766FEE" w:rsidRPr="006F6C3D" w:rsidRDefault="00766FEE" w:rsidP="009324A3">
      <w:pPr>
        <w:pStyle w:val="Heading2"/>
      </w:pPr>
      <w:r w:rsidRPr="006F6C3D">
        <w:t>Factory Finishing</w:t>
      </w:r>
    </w:p>
    <w:p w14:paraId="204682EB" w14:textId="77777777" w:rsidR="00766FEE" w:rsidRPr="006F6C3D" w:rsidRDefault="00766FEE" w:rsidP="00F6350F">
      <w:pPr>
        <w:pStyle w:val="Heading3"/>
      </w:pPr>
      <w:r w:rsidRPr="006F6C3D">
        <w:t>Epoxy Lining and Coating:</w:t>
      </w:r>
    </w:p>
    <w:p w14:paraId="4C193A80" w14:textId="77777777" w:rsidR="00766FEE" w:rsidRPr="006F6C3D" w:rsidRDefault="00766FEE" w:rsidP="00BC7517">
      <w:pPr>
        <w:pStyle w:val="Heading4"/>
      </w:pPr>
      <w:r w:rsidRPr="006F6C3D">
        <w:t>Use where specified</w:t>
      </w:r>
      <w:r w:rsidR="00E852B7" w:rsidRPr="006F6C3D">
        <w:t xml:space="preserve"> in the Contract Documents</w:t>
      </w:r>
      <w:r w:rsidRPr="006F6C3D">
        <w:t xml:space="preserve"> for</w:t>
      </w:r>
      <w:r w:rsidR="00E852B7" w:rsidRPr="006F6C3D">
        <w:t xml:space="preserve"> the</w:t>
      </w:r>
      <w:r w:rsidRPr="006F6C3D">
        <w:t xml:space="preserve"> individual valves described </w:t>
      </w:r>
      <w:r w:rsidR="00AC69EB">
        <w:t>in this Section</w:t>
      </w:r>
      <w:r w:rsidRPr="006F6C3D">
        <w:t>.</w:t>
      </w:r>
    </w:p>
    <w:p w14:paraId="7EE62520" w14:textId="77777777" w:rsidR="00766FEE" w:rsidRPr="006F6C3D" w:rsidRDefault="00766FEE" w:rsidP="00BC7517">
      <w:pPr>
        <w:pStyle w:val="Heading4"/>
      </w:pPr>
      <w:r w:rsidRPr="006F6C3D">
        <w:t>In accordance with AWWA C550</w:t>
      </w:r>
      <w:r w:rsidR="00F67E4B" w:rsidRPr="006F6C3D">
        <w:t>-13</w:t>
      </w:r>
      <w:r w:rsidRPr="006F6C3D">
        <w:t xml:space="preserve"> unless otherwise specified</w:t>
      </w:r>
      <w:r w:rsidR="00836E6E">
        <w:t xml:space="preserve"> in the Contract Documents</w:t>
      </w:r>
      <w:r w:rsidRPr="006F6C3D">
        <w:t>.</w:t>
      </w:r>
    </w:p>
    <w:p w14:paraId="5E2B3AA7" w14:textId="2D362512" w:rsidR="005478B4" w:rsidRPr="006F6C3D" w:rsidRDefault="005478B4" w:rsidP="005478B4">
      <w:pPr>
        <w:pStyle w:val="Heading4"/>
        <w:numPr>
          <w:ilvl w:val="3"/>
          <w:numId w:val="15"/>
        </w:numPr>
        <w:rPr>
          <w:ins w:id="403" w:author="Marina Vera Zambrano" w:date="2022-03-23T18:23:00Z"/>
        </w:rPr>
      </w:pPr>
      <w:ins w:id="404" w:author="Marina Vera Zambrano" w:date="2022-03-23T18:23:00Z">
        <w:r>
          <w:t>Fusion bonded</w:t>
        </w:r>
        <w:r w:rsidRPr="006F6C3D">
          <w:t xml:space="preserve"> epoxy</w:t>
        </w:r>
      </w:ins>
      <w:ins w:id="405" w:author="Marina Vera Zambrano" w:date="2022-04-12T16:13:00Z">
        <w:r w:rsidR="005243EA">
          <w:t>. NSF 61.</w:t>
        </w:r>
      </w:ins>
      <w:ins w:id="406" w:author="Marina Vera Zambrano" w:date="2022-03-23T18:23:00Z">
        <w:del w:id="407" w:author="Marina Vera Zambrano" w:date="2022-04-12T16:13:00Z">
          <w:r w:rsidRPr="006F6C3D" w:rsidDel="005243EA">
            <w:delText>.</w:delText>
          </w:r>
        </w:del>
      </w:ins>
    </w:p>
    <w:p w14:paraId="3B760697" w14:textId="77777777" w:rsidR="00766FEE" w:rsidRPr="006F6C3D" w:rsidDel="005478B4" w:rsidRDefault="00766FEE" w:rsidP="00BC7517">
      <w:pPr>
        <w:pStyle w:val="Heading4"/>
        <w:rPr>
          <w:del w:id="408" w:author="Marina Vera Zambrano" w:date="2022-03-23T18:23:00Z"/>
        </w:rPr>
      </w:pPr>
      <w:del w:id="409" w:author="Marina Vera Zambrano" w:date="2022-03-23T18:23:00Z">
        <w:r w:rsidDel="286E3749">
          <w:delText>Either two parts liquid material or heat activated (fusion) material except that only heat activated material if specified as “fusion” or “fusion bonded” epoxy.</w:delText>
        </w:r>
      </w:del>
    </w:p>
    <w:p w14:paraId="39E7943D" w14:textId="77777777" w:rsidR="00766FEE" w:rsidRPr="006F6C3D" w:rsidRDefault="286E3749" w:rsidP="00BC7517">
      <w:pPr>
        <w:pStyle w:val="Heading4"/>
      </w:pPr>
      <w:r>
        <w:t>Minimum 0.18 mm dry film thickness except where limited by valve operating tolerances.</w:t>
      </w:r>
    </w:p>
    <w:p w14:paraId="042EC9A5" w14:textId="77777777" w:rsidR="00766FEE" w:rsidRPr="006F6C3D" w:rsidRDefault="00766FEE" w:rsidP="00F6350F">
      <w:pPr>
        <w:pStyle w:val="Heading3"/>
      </w:pPr>
      <w:r w:rsidRPr="006F6C3D">
        <w:t>Exposed Valves:</w:t>
      </w:r>
    </w:p>
    <w:p w14:paraId="11FA7E7C" w14:textId="4E44131D" w:rsidR="00766FEE" w:rsidRDefault="00766FEE" w:rsidP="00BC7517">
      <w:pPr>
        <w:pStyle w:val="Heading4"/>
        <w:rPr>
          <w:ins w:id="410" w:author="Marina Vera Zambrano" w:date="2022-04-12T16:13:00Z"/>
        </w:rPr>
      </w:pPr>
      <w:r>
        <w:t xml:space="preserve">In accordance with </w:t>
      </w:r>
      <w:r w:rsidRPr="00BD00A7">
        <w:rPr>
          <w:color w:val="2B579A"/>
          <w:shd w:val="clear" w:color="auto" w:fill="E6E6E6"/>
        </w:rPr>
        <w:t>Section 09900 – Painting and Protective Coatings</w:t>
      </w:r>
      <w:r>
        <w:t>.</w:t>
      </w:r>
    </w:p>
    <w:p w14:paraId="249E20F2" w14:textId="61629C7C" w:rsidR="005243EA" w:rsidRPr="006F6C3D" w:rsidRDefault="005243EA" w:rsidP="00BC7517">
      <w:pPr>
        <w:pStyle w:val="Heading4"/>
      </w:pPr>
      <w:ins w:id="411" w:author="Marina Vera Zambrano" w:date="2022-04-12T16:13:00Z">
        <w:r>
          <w:t>Fusion bonded</w:t>
        </w:r>
        <w:r w:rsidRPr="006F6C3D">
          <w:t xml:space="preserve"> epoxy</w:t>
        </w:r>
        <w:r>
          <w:t>. NSF 61.</w:t>
        </w:r>
      </w:ins>
    </w:p>
    <w:p w14:paraId="51D30FB9" w14:textId="77777777" w:rsidR="00766FEE" w:rsidRPr="006F6C3D" w:rsidRDefault="00766FEE" w:rsidP="00BC7517">
      <w:pPr>
        <w:pStyle w:val="Heading4"/>
      </w:pPr>
      <w:r w:rsidRPr="006F6C3D">
        <w:t>Safety isolation valves and lockout valves with handles, hand</w:t>
      </w:r>
      <w:r w:rsidR="00985558">
        <w:t>-</w:t>
      </w:r>
      <w:r w:rsidRPr="006F6C3D">
        <w:t>wheels, or chain wheels</w:t>
      </w:r>
      <w:r w:rsidR="00E77583" w:rsidRPr="006F6C3D">
        <w:t xml:space="preserve"> shall be</w:t>
      </w:r>
      <w:r w:rsidRPr="006F6C3D">
        <w:t xml:space="preserve"> “safety yellow.”</w:t>
      </w:r>
    </w:p>
    <w:p w14:paraId="290EFA49" w14:textId="77777777" w:rsidR="00766FEE" w:rsidRPr="006F6C3D" w:rsidRDefault="00766FEE" w:rsidP="009324A3">
      <w:pPr>
        <w:pStyle w:val="Heading2"/>
      </w:pPr>
      <w:r w:rsidRPr="006F6C3D">
        <w:t>Valves</w:t>
      </w:r>
    </w:p>
    <w:p w14:paraId="3EA48056" w14:textId="77777777" w:rsidR="00A938F3" w:rsidRDefault="00766FEE" w:rsidP="00F6350F">
      <w:pPr>
        <w:pStyle w:val="Heading3"/>
      </w:pPr>
      <w:r w:rsidRPr="006F6C3D">
        <w:t>Gate Valves:</w:t>
      </w:r>
    </w:p>
    <w:p w14:paraId="47DC3776" w14:textId="77777777" w:rsidR="00A938F3" w:rsidRDefault="00766FEE" w:rsidP="00A938F3">
      <w:pPr>
        <w:pStyle w:val="Heading4"/>
      </w:pPr>
      <w:r w:rsidRPr="006F6C3D">
        <w:t xml:space="preserve">Gate Valve 75 mm and Smaller: </w:t>
      </w:r>
    </w:p>
    <w:p w14:paraId="66488A00" w14:textId="77777777" w:rsidR="00A938F3" w:rsidDel="00D5418E" w:rsidRDefault="005A2CDD" w:rsidP="00D5418E">
      <w:pPr>
        <w:pStyle w:val="Heading5"/>
        <w:rPr>
          <w:del w:id="412" w:author="Marina Vera Zambrano" w:date="2022-03-23T18:25:00Z"/>
        </w:rPr>
      </w:pPr>
      <w:ins w:id="413" w:author="Marina Vera Zambrano" w:date="2022-03-23T18:25:00Z">
        <w:r>
          <w:t>Threaded stainless steel. Class 200 WOG. PTFE Seal.</w:t>
        </w:r>
      </w:ins>
      <w:del w:id="414" w:author="Marina Vera Zambrano" w:date="2022-03-23T18:25:00Z">
        <w:r w:rsidDel="00766FEE">
          <w:delText xml:space="preserve">All bronze, screwed bonnet, single solid wedge gate, </w:delText>
        </w:r>
        <w:r w:rsidDel="001F4CBB">
          <w:delText>[</w:delText>
        </w:r>
        <w:r w:rsidRPr="267FCE62" w:rsidDel="00766FEE">
          <w:rPr>
            <w:highlight w:val="yellow"/>
          </w:rPr>
          <w:delText>non</w:delText>
        </w:r>
        <w:r w:rsidRPr="267FCE62" w:rsidDel="00ED4A01">
          <w:rPr>
            <w:highlight w:val="yellow"/>
          </w:rPr>
          <w:delText>-</w:delText>
        </w:r>
        <w:r w:rsidRPr="267FCE62" w:rsidDel="00766FEE">
          <w:rPr>
            <w:highlight w:val="yellow"/>
          </w:rPr>
          <w:delText>rising stem</w:delText>
        </w:r>
        <w:r w:rsidRPr="267FCE62" w:rsidDel="00BE02C7">
          <w:rPr>
            <w:highlight w:val="yellow"/>
          </w:rPr>
          <w:delText>][rising stem][outside screw and yoke]</w:delText>
        </w:r>
        <w:r w:rsidDel="00766FEE">
          <w:delText xml:space="preserve">, rated </w:delText>
        </w:r>
        <w:r w:rsidDel="001F4CBB">
          <w:delText>[</w:delText>
        </w:r>
        <w:r w:rsidRPr="267FCE62" w:rsidDel="00766FEE">
          <w:rPr>
            <w:highlight w:val="yellow"/>
          </w:rPr>
          <w:delText>862</w:delText>
        </w:r>
        <w:r w:rsidRPr="267FCE62" w:rsidDel="001F4CBB">
          <w:rPr>
            <w:highlight w:val="yellow"/>
          </w:rPr>
          <w:delText>][1,035</w:delText>
        </w:r>
        <w:r w:rsidDel="001F4CBB">
          <w:delText xml:space="preserve">] </w:delText>
        </w:r>
        <w:r w:rsidDel="00705870">
          <w:delText>kPa</w:delText>
        </w:r>
        <w:r w:rsidDel="00766FEE">
          <w:delText xml:space="preserve"> SWP,</w:delText>
        </w:r>
        <w:r w:rsidDel="00BE02C7">
          <w:delText xml:space="preserve"> </w:delText>
        </w:r>
        <w:r w:rsidRPr="267FCE62" w:rsidDel="00BE02C7">
          <w:rPr>
            <w:highlight w:val="yellow"/>
          </w:rPr>
          <w:delText>[1,207]</w:delText>
        </w:r>
        <w:r w:rsidRPr="267FCE62" w:rsidDel="001F4CBB">
          <w:rPr>
            <w:highlight w:val="yellow"/>
          </w:rPr>
          <w:delText>[</w:delText>
        </w:r>
        <w:r w:rsidRPr="267FCE62" w:rsidDel="00766FEE">
          <w:rPr>
            <w:highlight w:val="yellow"/>
          </w:rPr>
          <w:delText>1</w:delText>
        </w:r>
        <w:r w:rsidRPr="267FCE62" w:rsidDel="00ED4A01">
          <w:rPr>
            <w:highlight w:val="yellow"/>
          </w:rPr>
          <w:delText>,</w:delText>
        </w:r>
        <w:r w:rsidRPr="267FCE62" w:rsidDel="00766FEE">
          <w:rPr>
            <w:highlight w:val="yellow"/>
          </w:rPr>
          <w:delText>380</w:delText>
        </w:r>
        <w:r w:rsidRPr="267FCE62" w:rsidDel="001F4CBB">
          <w:rPr>
            <w:highlight w:val="yellow"/>
          </w:rPr>
          <w:delText>][2,070</w:delText>
        </w:r>
        <w:r w:rsidDel="001F4CBB">
          <w:delText>]</w:delText>
        </w:r>
        <w:r w:rsidDel="00766FEE">
          <w:delText xml:space="preserve"> </w:delText>
        </w:r>
        <w:r w:rsidDel="00705870">
          <w:delText>kPa</w:delText>
        </w:r>
        <w:r w:rsidDel="00766FEE">
          <w:delText xml:space="preserve"> WOG.</w:delText>
        </w:r>
      </w:del>
    </w:p>
    <w:p w14:paraId="07E2FD91" w14:textId="77777777" w:rsidR="00A938F3" w:rsidRPr="006F6C3D" w:rsidRDefault="00A938F3" w:rsidP="00A938F3">
      <w:pPr>
        <w:pStyle w:val="Heading5"/>
      </w:pPr>
      <w:del w:id="415" w:author="Marina Vera Zambrano" w:date="2022-03-23T18:25:00Z">
        <w:r w:rsidRPr="267FCE62" w:rsidDel="00A938F3">
          <w:rPr>
            <w:highlight w:val="yellow"/>
          </w:rPr>
          <w:delText>[UL/ULC listed]</w:delText>
        </w:r>
      </w:del>
    </w:p>
    <w:p w14:paraId="2A2655CE" w14:textId="77777777" w:rsidR="00836E6E" w:rsidRPr="006F6C3D" w:rsidDel="00D5418E" w:rsidRDefault="00E57309" w:rsidP="00BC7517">
      <w:pPr>
        <w:pStyle w:val="Heading4"/>
        <w:rPr>
          <w:del w:id="416" w:author="Marina Vera Zambrano" w:date="2022-03-23T18:25:00Z"/>
        </w:rPr>
      </w:pPr>
      <w:del w:id="417" w:author="Marina Vera Zambrano" w:date="2022-03-23T18:25:00Z">
        <w:r w:rsidDel="00D5418E">
          <w:delText xml:space="preserve">Iron Body </w:delText>
        </w:r>
        <w:r w:rsidR="00766FEE" w:rsidRPr="006F6C3D" w:rsidDel="00D5418E">
          <w:delText>Gate Valve</w:delText>
        </w:r>
        <w:r w:rsidR="00D4392B" w:rsidRPr="006F6C3D" w:rsidDel="00D5418E">
          <w:delText>s</w:delText>
        </w:r>
        <w:r w:rsidR="00766FEE" w:rsidRPr="006F6C3D" w:rsidDel="00D5418E">
          <w:delText xml:space="preserve"> </w:delText>
        </w:r>
        <w:r w:rsidR="00C619D6" w:rsidDel="00D5418E">
          <w:delText>Under 75mm</w:delText>
        </w:r>
        <w:r w:rsidR="00766FEE" w:rsidRPr="006F6C3D" w:rsidDel="00D5418E">
          <w:delText xml:space="preserve">: Iron body, bronze mounted, flanged ends, solid wedge gate, </w:delText>
        </w:r>
        <w:r w:rsidRPr="00E57309" w:rsidDel="00D5418E">
          <w:rPr>
            <w:highlight w:val="yellow"/>
          </w:rPr>
          <w:delText>[</w:delText>
        </w:r>
        <w:r w:rsidR="00766FEE" w:rsidRPr="00E57309" w:rsidDel="00D5418E">
          <w:rPr>
            <w:highlight w:val="yellow"/>
          </w:rPr>
          <w:delText>non</w:delText>
        </w:r>
        <w:r w:rsidR="00ED4A01" w:rsidRPr="00E57309" w:rsidDel="00D5418E">
          <w:rPr>
            <w:highlight w:val="yellow"/>
          </w:rPr>
          <w:delText>-</w:delText>
        </w:r>
        <w:r w:rsidR="00766FEE" w:rsidRPr="00E57309" w:rsidDel="00D5418E">
          <w:rPr>
            <w:highlight w:val="yellow"/>
          </w:rPr>
          <w:delText>rising bronze stem,</w:delText>
        </w:r>
        <w:r w:rsidRPr="00E57309" w:rsidDel="00D5418E">
          <w:rPr>
            <w:highlight w:val="yellow"/>
          </w:rPr>
          <w:delText>][outside screw and yoke,]</w:delText>
        </w:r>
        <w:r w:rsidR="00766FEE" w:rsidRPr="006F6C3D" w:rsidDel="00D5418E">
          <w:delText xml:space="preserve"> rated 862 </w:delText>
        </w:r>
        <w:r w:rsidR="00705870" w:rsidRPr="006F6C3D" w:rsidDel="00D5418E">
          <w:delText>kPa</w:delText>
        </w:r>
        <w:r w:rsidR="00766FEE" w:rsidRPr="006F6C3D" w:rsidDel="00D5418E">
          <w:delText xml:space="preserve"> SWP, 1</w:delText>
        </w:r>
        <w:r w:rsidR="005D7825" w:rsidRPr="006F6C3D" w:rsidDel="00D5418E">
          <w:delText>,</w:delText>
        </w:r>
        <w:r w:rsidR="00766FEE" w:rsidRPr="006F6C3D" w:rsidDel="00D5418E">
          <w:delText xml:space="preserve">380 </w:delText>
        </w:r>
        <w:r w:rsidR="00705870" w:rsidRPr="006F6C3D" w:rsidDel="00D5418E">
          <w:delText>kPa</w:delText>
        </w:r>
        <w:r w:rsidR="00766FEE" w:rsidRPr="006F6C3D" w:rsidDel="00D5418E">
          <w:delText xml:space="preserve"> WOG.</w:delText>
        </w:r>
      </w:del>
    </w:p>
    <w:p w14:paraId="1BB6872C" w14:textId="77777777" w:rsidR="00766FEE" w:rsidRPr="006F6C3D" w:rsidDel="00D5418E" w:rsidRDefault="00766FEE" w:rsidP="00BC7517">
      <w:pPr>
        <w:pStyle w:val="Heading4"/>
        <w:rPr>
          <w:del w:id="418" w:author="Marina Vera Zambrano" w:date="2022-03-23T18:25:00Z"/>
        </w:rPr>
      </w:pPr>
      <w:del w:id="419" w:author="Marina Vera Zambrano" w:date="2022-03-23T18:25:00Z">
        <w:r w:rsidRPr="006F6C3D" w:rsidDel="00D5418E">
          <w:delText>Gate Valve</w:delText>
        </w:r>
        <w:r w:rsidR="00D4392B" w:rsidRPr="006F6C3D" w:rsidDel="00D5418E">
          <w:delText>s</w:delText>
        </w:r>
        <w:r w:rsidRPr="006F6C3D" w:rsidDel="00D5418E">
          <w:delText xml:space="preserve"> 75 mm to 1200 mm for Water Service:</w:delText>
        </w:r>
      </w:del>
    </w:p>
    <w:p w14:paraId="446C5377" w14:textId="77777777" w:rsidR="00766FEE" w:rsidRPr="006F6C3D" w:rsidDel="00D5418E" w:rsidRDefault="00766FEE" w:rsidP="00BC7517">
      <w:pPr>
        <w:pStyle w:val="Heading5"/>
        <w:rPr>
          <w:del w:id="420" w:author="Marina Vera Zambrano" w:date="2022-03-23T18:25:00Z"/>
        </w:rPr>
      </w:pPr>
      <w:del w:id="421" w:author="Marina Vera Zambrano" w:date="2022-03-23T18:25:00Z">
        <w:r w:rsidDel="00766FEE">
          <w:delText>AWWA C500</w:delText>
        </w:r>
        <w:r w:rsidDel="00ED4A01">
          <w:delText>-09</w:delText>
        </w:r>
        <w:r w:rsidDel="00766FEE">
          <w:delText>.</w:delText>
        </w:r>
      </w:del>
    </w:p>
    <w:p w14:paraId="0ACAC3B7" w14:textId="77777777" w:rsidR="00766FEE" w:rsidDel="00D5418E" w:rsidRDefault="00766FEE" w:rsidP="0022517A">
      <w:pPr>
        <w:pStyle w:val="Heading5"/>
        <w:rPr>
          <w:del w:id="422" w:author="Marina Vera Zambrano" w:date="2022-03-23T18:25:00Z"/>
        </w:rPr>
      </w:pPr>
      <w:del w:id="423" w:author="Marina Vera Zambrano" w:date="2022-03-23T18:25:00Z">
        <w:r w:rsidDel="00766FEE">
          <w:delText>Iron body, bronze mounted,</w:delText>
        </w:r>
        <w:r w:rsidDel="002173E5">
          <w:delText xml:space="preserve"> </w:delText>
        </w:r>
        <w:r w:rsidRPr="267FCE62" w:rsidDel="002173E5">
          <w:rPr>
            <w:highlight w:val="yellow"/>
          </w:rPr>
          <w:delText>[</w:delText>
        </w:r>
        <w:r w:rsidRPr="267FCE62" w:rsidDel="00766FEE">
          <w:rPr>
            <w:highlight w:val="yellow"/>
          </w:rPr>
          <w:delText>flanged ends,</w:delText>
        </w:r>
        <w:r w:rsidRPr="267FCE62" w:rsidDel="002173E5">
          <w:rPr>
            <w:highlight w:val="yellow"/>
          </w:rPr>
          <w:delText>]</w:delText>
        </w:r>
        <w:r w:rsidRPr="267FCE62" w:rsidDel="00604509">
          <w:rPr>
            <w:highlight w:val="yellow"/>
          </w:rPr>
          <w:delText xml:space="preserve"> [</w:delText>
        </w:r>
        <w:r w:rsidRPr="267FCE62" w:rsidDel="0022517A">
          <w:rPr>
            <w:highlight w:val="yellow"/>
          </w:rPr>
          <w:delText xml:space="preserve">push on </w:delText>
        </w:r>
        <w:r w:rsidRPr="267FCE62" w:rsidDel="00825E6F">
          <w:rPr>
            <w:highlight w:val="yellow"/>
          </w:rPr>
          <w:delText>ends,][</w:delText>
        </w:r>
        <w:r w:rsidRPr="267FCE62" w:rsidDel="0022517A">
          <w:rPr>
            <w:highlight w:val="yellow"/>
          </w:rPr>
          <w:delText xml:space="preserve"> mechanical joint ends,</w:delText>
        </w:r>
        <w:r w:rsidRPr="267FCE62" w:rsidDel="00604509">
          <w:rPr>
            <w:highlight w:val="yellow"/>
          </w:rPr>
          <w:delText xml:space="preserve"> </w:delText>
        </w:r>
        <w:r w:rsidRPr="267FCE62" w:rsidDel="0022517A">
          <w:rPr>
            <w:highlight w:val="yellow"/>
          </w:rPr>
          <w:delText>]</w:delText>
        </w:r>
        <w:r w:rsidDel="00766FEE">
          <w:delText>double disc gate</w:delText>
        </w:r>
        <w:r w:rsidRPr="267FCE62" w:rsidDel="00766FEE">
          <w:rPr>
            <w:highlight w:val="yellow"/>
          </w:rPr>
          <w:delText xml:space="preserve">, </w:delText>
        </w:r>
        <w:r w:rsidRPr="267FCE62" w:rsidDel="00825E6F">
          <w:rPr>
            <w:highlight w:val="yellow"/>
          </w:rPr>
          <w:delText>[</w:delText>
        </w:r>
        <w:r w:rsidRPr="267FCE62" w:rsidDel="00766FEE">
          <w:rPr>
            <w:highlight w:val="yellow"/>
          </w:rPr>
          <w:delText>non</w:delText>
        </w:r>
        <w:r w:rsidRPr="267FCE62" w:rsidDel="005D7825">
          <w:rPr>
            <w:highlight w:val="yellow"/>
          </w:rPr>
          <w:delText>-</w:delText>
        </w:r>
        <w:r w:rsidRPr="267FCE62" w:rsidDel="00766FEE">
          <w:rPr>
            <w:highlight w:val="yellow"/>
          </w:rPr>
          <w:delText>rising bronze stem</w:delText>
        </w:r>
        <w:r w:rsidRPr="267FCE62" w:rsidDel="00BE02C7">
          <w:rPr>
            <w:highlight w:val="yellow"/>
          </w:rPr>
          <w:delText>,][</w:delText>
        </w:r>
        <w:r w:rsidRPr="267FCE62" w:rsidDel="00825E6F">
          <w:rPr>
            <w:highlight w:val="yellow"/>
          </w:rPr>
          <w:delText>rising bronze stem OS&amp;Y,]</w:delText>
        </w:r>
        <w:r w:rsidRPr="267FCE62" w:rsidDel="002173E5">
          <w:rPr>
            <w:highlight w:val="yellow"/>
          </w:rPr>
          <w:delText>[ O-ring sealed stuffing box</w:delText>
        </w:r>
        <w:r w:rsidRPr="267FCE62" w:rsidDel="00825E6F">
          <w:rPr>
            <w:highlight w:val="yellow"/>
          </w:rPr>
          <w:delText>,</w:delText>
        </w:r>
        <w:r w:rsidRPr="267FCE62" w:rsidDel="002173E5">
          <w:rPr>
            <w:highlight w:val="yellow"/>
          </w:rPr>
          <w:delText>]</w:delText>
        </w:r>
        <w:r w:rsidRPr="267FCE62" w:rsidDel="00825E6F">
          <w:rPr>
            <w:highlight w:val="yellow"/>
          </w:rPr>
          <w:delText>[50 mm square wrench nut conforming to AWWA C500-09]</w:delText>
        </w:r>
        <w:r w:rsidDel="00825E6F">
          <w:delText>.</w:delText>
        </w:r>
      </w:del>
    </w:p>
    <w:p w14:paraId="1FC301E6" w14:textId="77777777" w:rsidR="00825E6F" w:rsidRPr="00FC1B2B" w:rsidDel="00D5418E" w:rsidRDefault="00825E6F" w:rsidP="0022517A">
      <w:pPr>
        <w:pStyle w:val="Heading5"/>
        <w:rPr>
          <w:del w:id="424" w:author="Marina Vera Zambrano" w:date="2022-03-23T18:25:00Z"/>
        </w:rPr>
      </w:pPr>
      <w:del w:id="425" w:author="Marina Vera Zambrano" w:date="2022-03-23T18:25:00Z">
        <w:r w:rsidDel="00825E6F">
          <w:delText>[</w:delText>
        </w:r>
        <w:r w:rsidRPr="267FCE62" w:rsidDel="00825E6F">
          <w:rPr>
            <w:highlight w:val="yellow"/>
          </w:rPr>
          <w:delText>Complies with ASME B16.1-2015]</w:delText>
        </w:r>
      </w:del>
    </w:p>
    <w:p w14:paraId="172C93CC" w14:textId="77777777" w:rsidR="00825E6F" w:rsidRPr="006F6C3D" w:rsidDel="00D5418E" w:rsidRDefault="00825E6F" w:rsidP="00825E6F">
      <w:pPr>
        <w:pStyle w:val="Heading5"/>
        <w:rPr>
          <w:del w:id="426" w:author="Marina Vera Zambrano" w:date="2022-03-23T18:25:00Z"/>
        </w:rPr>
      </w:pPr>
      <w:del w:id="427" w:author="Marina Vera Zambrano" w:date="2022-03-23T18:25:00Z">
        <w:r w:rsidDel="00825E6F">
          <w:delText>Operator:</w:delText>
        </w:r>
      </w:del>
    </w:p>
    <w:p w14:paraId="242EB847" w14:textId="77777777" w:rsidR="00825E6F" w:rsidRPr="006F6C3D" w:rsidDel="00D5418E" w:rsidRDefault="00825E6F" w:rsidP="00825E6F">
      <w:pPr>
        <w:pStyle w:val="Heading6"/>
        <w:rPr>
          <w:del w:id="428" w:author="Marina Vera Zambrano" w:date="2022-03-23T18:25:00Z"/>
        </w:rPr>
      </w:pPr>
      <w:del w:id="429" w:author="Marina Vera Zambrano" w:date="2022-03-23T18:25:00Z">
        <w:r w:rsidDel="00825E6F">
          <w:delText>50 mm to 350 mm Valves: Handwheel.</w:delText>
        </w:r>
      </w:del>
    </w:p>
    <w:p w14:paraId="2F6033FE" w14:textId="77777777" w:rsidR="00825E6F" w:rsidRPr="00825E6F" w:rsidDel="00D5418E" w:rsidRDefault="00825E6F" w:rsidP="00825E6F">
      <w:pPr>
        <w:pStyle w:val="Heading6"/>
        <w:rPr>
          <w:del w:id="430" w:author="Marina Vera Zambrano" w:date="2022-03-23T18:25:00Z"/>
        </w:rPr>
      </w:pPr>
      <w:del w:id="431" w:author="Marina Vera Zambrano" w:date="2022-03-23T18:25:00Z">
        <w:r w:rsidDel="00825E6F">
          <w:delText xml:space="preserve">350 mm and Larger Valves: </w:delText>
        </w:r>
        <w:r w:rsidRPr="267FCE62" w:rsidDel="00825E6F">
          <w:rPr>
            <w:highlight w:val="yellow"/>
          </w:rPr>
          <w:delText>[Handwheel,] [Spur gear,] [Bevel gear,] [Bypass valve,] [Roller tracks and Scrappers.]</w:delText>
        </w:r>
      </w:del>
    </w:p>
    <w:p w14:paraId="18B75398" w14:textId="77777777" w:rsidR="00766FEE" w:rsidRPr="006F6C3D" w:rsidDel="00D5418E" w:rsidRDefault="00766FEE" w:rsidP="00BC7517">
      <w:pPr>
        <w:pStyle w:val="Heading5"/>
        <w:rPr>
          <w:del w:id="432" w:author="Marina Vera Zambrano" w:date="2022-03-23T18:25:00Z"/>
        </w:rPr>
      </w:pPr>
      <w:del w:id="433" w:author="Marina Vera Zambrano" w:date="2022-03-23T18:25:00Z">
        <w:r w:rsidDel="00766FEE">
          <w:delText>Working Water Pressure:</w:delText>
        </w:r>
      </w:del>
    </w:p>
    <w:p w14:paraId="4C0EAA29" w14:textId="77777777" w:rsidR="00766FEE" w:rsidRPr="006F6C3D" w:rsidDel="00D5418E" w:rsidRDefault="00766FEE" w:rsidP="00BC7517">
      <w:pPr>
        <w:pStyle w:val="Heading6"/>
        <w:rPr>
          <w:del w:id="434" w:author="Marina Vera Zambrano" w:date="2022-03-23T18:25:00Z"/>
        </w:rPr>
      </w:pPr>
      <w:del w:id="435" w:author="Marina Vera Zambrano" w:date="2022-03-23T18:25:00Z">
        <w:r w:rsidDel="00766FEE">
          <w:delText xml:space="preserve">75 mm </w:delText>
        </w:r>
        <w:r w:rsidDel="005D7825">
          <w:delText>t</w:delText>
        </w:r>
        <w:r w:rsidDel="00766FEE">
          <w:delText>hrough 300 mm</w:delText>
        </w:r>
        <w:r w:rsidRPr="267FCE62" w:rsidDel="00564545">
          <w:rPr>
            <w:highlight w:val="yellow"/>
          </w:rPr>
          <w:delText xml:space="preserve">: </w:delText>
        </w:r>
        <w:r w:rsidRPr="267FCE62" w:rsidDel="00825E6F">
          <w:rPr>
            <w:highlight w:val="yellow"/>
          </w:rPr>
          <w:delText>[863]</w:delText>
        </w:r>
        <w:r w:rsidRPr="267FCE62" w:rsidDel="002173E5">
          <w:rPr>
            <w:highlight w:val="yellow"/>
          </w:rPr>
          <w:delText>[</w:delText>
        </w:r>
        <w:r w:rsidRPr="267FCE62" w:rsidDel="00564545">
          <w:rPr>
            <w:highlight w:val="yellow"/>
          </w:rPr>
          <w:delText>1</w:delText>
        </w:r>
        <w:r w:rsidRPr="267FCE62" w:rsidDel="005D7825">
          <w:rPr>
            <w:highlight w:val="yellow"/>
          </w:rPr>
          <w:delText>,</w:delText>
        </w:r>
        <w:r w:rsidRPr="267FCE62" w:rsidDel="00564545">
          <w:rPr>
            <w:highlight w:val="yellow"/>
          </w:rPr>
          <w:delText>380</w:delText>
        </w:r>
        <w:r w:rsidRPr="267FCE62" w:rsidDel="002173E5">
          <w:rPr>
            <w:highlight w:val="yellow"/>
          </w:rPr>
          <w:delText>]</w:delText>
        </w:r>
        <w:r w:rsidRPr="267FCE62" w:rsidDel="00825E6F">
          <w:rPr>
            <w:highlight w:val="yellow"/>
          </w:rPr>
          <w:delText>[1,725]</w:delText>
        </w:r>
        <w:r w:rsidDel="00766FEE">
          <w:delText xml:space="preserve"> </w:delText>
        </w:r>
        <w:r w:rsidDel="00705870">
          <w:delText>kPa</w:delText>
        </w:r>
      </w:del>
    </w:p>
    <w:p w14:paraId="69A2CCB8" w14:textId="77777777" w:rsidR="00766FEE" w:rsidRPr="006F6C3D" w:rsidDel="00D5418E" w:rsidRDefault="00766FEE" w:rsidP="00BC7517">
      <w:pPr>
        <w:pStyle w:val="Heading6"/>
        <w:rPr>
          <w:del w:id="436" w:author="Marina Vera Zambrano" w:date="2022-03-23T18:25:00Z"/>
        </w:rPr>
      </w:pPr>
      <w:del w:id="437" w:author="Marina Vera Zambrano" w:date="2022-03-23T18:25:00Z">
        <w:r w:rsidDel="00766FEE">
          <w:delText xml:space="preserve">350 mm and Larger: </w:delText>
        </w:r>
        <w:r w:rsidRPr="267FCE62" w:rsidDel="00825E6F">
          <w:rPr>
            <w:highlight w:val="yellow"/>
          </w:rPr>
          <w:delText>[863]</w:delText>
        </w:r>
        <w:r w:rsidRPr="267FCE62" w:rsidDel="002173E5">
          <w:rPr>
            <w:highlight w:val="yellow"/>
          </w:rPr>
          <w:delText>[</w:delText>
        </w:r>
        <w:r w:rsidRPr="267FCE62" w:rsidDel="00766FEE">
          <w:rPr>
            <w:highlight w:val="yellow"/>
          </w:rPr>
          <w:delText>1</w:delText>
        </w:r>
        <w:r w:rsidRPr="267FCE62" w:rsidDel="005D7825">
          <w:rPr>
            <w:highlight w:val="yellow"/>
          </w:rPr>
          <w:delText>,</w:delText>
        </w:r>
        <w:r w:rsidRPr="267FCE62" w:rsidDel="00766FEE">
          <w:rPr>
            <w:highlight w:val="yellow"/>
          </w:rPr>
          <w:delText>035</w:delText>
        </w:r>
        <w:r w:rsidRPr="267FCE62" w:rsidDel="002173E5">
          <w:rPr>
            <w:highlight w:val="yellow"/>
          </w:rPr>
          <w:delText>]</w:delText>
        </w:r>
        <w:r w:rsidRPr="267FCE62" w:rsidDel="00825E6F">
          <w:rPr>
            <w:highlight w:val="yellow"/>
          </w:rPr>
          <w:delText>[1,725</w:delText>
        </w:r>
        <w:r w:rsidDel="00825E6F">
          <w:delText>]</w:delText>
        </w:r>
        <w:r w:rsidDel="00766FEE">
          <w:delText xml:space="preserve"> </w:delText>
        </w:r>
        <w:r w:rsidDel="00705870">
          <w:delText>kPa</w:delText>
        </w:r>
      </w:del>
    </w:p>
    <w:p w14:paraId="2594A947" w14:textId="77777777" w:rsidR="004E6212" w:rsidDel="00D5418E" w:rsidRDefault="004E6212" w:rsidP="00BC7517">
      <w:pPr>
        <w:pStyle w:val="Heading4"/>
        <w:rPr>
          <w:del w:id="438" w:author="Marina Vera Zambrano" w:date="2022-03-23T18:25:00Z"/>
        </w:rPr>
      </w:pPr>
      <w:del w:id="439" w:author="Marina Vera Zambrano" w:date="2022-03-23T18:25:00Z">
        <w:r w:rsidDel="00D5418E">
          <w:delText>Resilient Seated Gate Valves, 75 mm to 500 mm:</w:delText>
        </w:r>
      </w:del>
    </w:p>
    <w:p w14:paraId="532EDAFD" w14:textId="77777777" w:rsidR="004E6212" w:rsidDel="00D5418E" w:rsidRDefault="004E6212" w:rsidP="004E6212">
      <w:pPr>
        <w:pStyle w:val="Heading5"/>
        <w:rPr>
          <w:del w:id="440" w:author="Marina Vera Zambrano" w:date="2022-03-23T18:25:00Z"/>
        </w:rPr>
      </w:pPr>
      <w:del w:id="441" w:author="Marina Vera Zambrano" w:date="2022-03-23T18:25:00Z">
        <w:r w:rsidDel="004E6212">
          <w:delText xml:space="preserve">In accordance with </w:delText>
        </w:r>
        <w:r w:rsidRPr="267FCE62" w:rsidDel="008E2E74">
          <w:rPr>
            <w:highlight w:val="yellow"/>
          </w:rPr>
          <w:delText>[</w:delText>
        </w:r>
        <w:r w:rsidRPr="267FCE62" w:rsidDel="004E6212">
          <w:rPr>
            <w:highlight w:val="yellow"/>
          </w:rPr>
          <w:delText>AWWA C509-15</w:delText>
        </w:r>
        <w:r w:rsidRPr="267FCE62" w:rsidDel="008E2E74">
          <w:rPr>
            <w:highlight w:val="yellow"/>
          </w:rPr>
          <w:delText>][AWWA C515-15</w:delText>
        </w:r>
        <w:r w:rsidDel="008E2E74">
          <w:delText>], and fusion epoxy coated inside and out in accordance with AWWA C550-13</w:delText>
        </w:r>
      </w:del>
    </w:p>
    <w:p w14:paraId="4793FFB7" w14:textId="77777777" w:rsidR="008E2E74" w:rsidDel="00D5418E" w:rsidRDefault="008E2E74" w:rsidP="004E6212">
      <w:pPr>
        <w:pStyle w:val="Heading5"/>
        <w:rPr>
          <w:del w:id="442" w:author="Marina Vera Zambrano" w:date="2022-03-23T18:25:00Z"/>
        </w:rPr>
      </w:pPr>
      <w:del w:id="443" w:author="Marina Vera Zambrano" w:date="2022-03-23T18:25:00Z">
        <w:r w:rsidDel="008E2E74">
          <w:delText>[</w:delText>
        </w:r>
        <w:r w:rsidRPr="267FCE62" w:rsidDel="008E2E74">
          <w:rPr>
            <w:highlight w:val="yellow"/>
          </w:rPr>
          <w:delText>NSF Standard 61 certified and NSF 372 certified</w:delText>
        </w:r>
        <w:r w:rsidDel="008E2E74">
          <w:delText>]</w:delText>
        </w:r>
      </w:del>
    </w:p>
    <w:p w14:paraId="13C5E739" w14:textId="77777777" w:rsidR="00F04EAA" w:rsidRPr="005D43D1" w:rsidDel="00D5418E" w:rsidRDefault="00F04EAA" w:rsidP="004E6212">
      <w:pPr>
        <w:pStyle w:val="Heading5"/>
        <w:rPr>
          <w:del w:id="444" w:author="Marina Vera Zambrano" w:date="2022-03-23T18:25:00Z"/>
        </w:rPr>
      </w:pPr>
      <w:del w:id="445" w:author="Marina Vera Zambrano" w:date="2022-03-23T18:25:00Z">
        <w:r w:rsidDel="00F04EAA">
          <w:delText>[</w:delText>
        </w:r>
        <w:r w:rsidRPr="267FCE62" w:rsidDel="00F04EAA">
          <w:rPr>
            <w:highlight w:val="yellow"/>
          </w:rPr>
          <w:delText>UL/ULC Listed ]</w:delText>
        </w:r>
        <w:r w:rsidDel="00F04EAA">
          <w:delText xml:space="preserve"> </w:delText>
        </w:r>
      </w:del>
    </w:p>
    <w:p w14:paraId="2A444415" w14:textId="77777777" w:rsidR="005D43D1" w:rsidRPr="005D43D1" w:rsidDel="00D5418E" w:rsidRDefault="005D43D1" w:rsidP="004E6212">
      <w:pPr>
        <w:pStyle w:val="Heading5"/>
        <w:rPr>
          <w:del w:id="446" w:author="Marina Vera Zambrano" w:date="2022-03-23T18:25:00Z"/>
        </w:rPr>
      </w:pPr>
      <w:del w:id="447" w:author="Marina Vera Zambrano" w:date="2022-03-23T18:25:00Z">
        <w:r w:rsidRPr="267FCE62" w:rsidDel="005D43D1">
          <w:rPr>
            <w:highlight w:val="yellow"/>
          </w:rPr>
          <w:delText>[Iron body][Ductile iron body]</w:delText>
        </w:r>
        <w:r w:rsidDel="005D43D1">
          <w:delText xml:space="preserve">, resilient seat, </w:delText>
        </w:r>
        <w:r w:rsidDel="00F04EAA">
          <w:delText>bronze mounted,</w:delText>
        </w:r>
        <w:r w:rsidRPr="267FCE62" w:rsidDel="00A350A5">
          <w:rPr>
            <w:highlight w:val="yellow"/>
          </w:rPr>
          <w:delText xml:space="preserve"> [non-rising stem] [outside screw and yoke]</w:delText>
        </w:r>
        <w:r w:rsidDel="00A350A5">
          <w:delText>,</w:delText>
        </w:r>
        <w:r w:rsidDel="00F04EAA">
          <w:delText xml:space="preserve"> </w:delText>
        </w:r>
        <w:r w:rsidRPr="267FCE62" w:rsidDel="005D43D1">
          <w:rPr>
            <w:highlight w:val="yellow"/>
          </w:rPr>
          <w:delText>[ANSI Class 125 flanged ends][mechanical joint ends]</w:delText>
        </w:r>
        <w:r w:rsidDel="005D43D1">
          <w:delText>,</w:delText>
        </w:r>
        <w:r w:rsidDel="00A350A5">
          <w:delText xml:space="preserve"> </w:delText>
        </w:r>
        <w:r w:rsidRPr="267FCE62" w:rsidDel="00A350A5">
          <w:rPr>
            <w:highlight w:val="yellow"/>
          </w:rPr>
          <w:delText>[50 mm operating nut] [hand-wheel operator</w:delText>
        </w:r>
        <w:r w:rsidDel="00A350A5">
          <w:delText>],</w:delText>
        </w:r>
        <w:r w:rsidDel="004173F6">
          <w:delText xml:space="preserve"> design working water pressure </w:delText>
        </w:r>
        <w:r w:rsidRPr="267FCE62" w:rsidDel="004173F6">
          <w:rPr>
            <w:highlight w:val="yellow"/>
          </w:rPr>
          <w:delText>[1,035 kPa][1,375 kPa] [1,725 kPa]</w:delText>
        </w:r>
        <w:r w:rsidDel="004173F6">
          <w:delText>, full port.</w:delText>
        </w:r>
      </w:del>
    </w:p>
    <w:p w14:paraId="17F4B352" w14:textId="77777777" w:rsidR="00766FEE" w:rsidRPr="000B43F6" w:rsidRDefault="00766FEE" w:rsidP="00BC7517">
      <w:pPr>
        <w:pStyle w:val="Heading4"/>
      </w:pPr>
      <w:r w:rsidRPr="000B43F6">
        <w:t>Gate Valve</w:t>
      </w:r>
      <w:r w:rsidR="00327D81" w:rsidRPr="000B43F6">
        <w:t>s</w:t>
      </w:r>
      <w:r w:rsidRPr="000B43F6">
        <w:t xml:space="preserve"> 75 mm to 300 mm</w:t>
      </w:r>
      <w:r w:rsidR="00BF5C72">
        <w:t xml:space="preserve"> for Fire Protection</w:t>
      </w:r>
      <w:r w:rsidRPr="000B43F6">
        <w:t>:</w:t>
      </w:r>
    </w:p>
    <w:p w14:paraId="21901487" w14:textId="77777777" w:rsidR="00766FEE" w:rsidRPr="006F6C3D" w:rsidRDefault="00766FEE" w:rsidP="00BC7517">
      <w:pPr>
        <w:pStyle w:val="Heading5"/>
      </w:pPr>
      <w:r>
        <w:t>UL</w:t>
      </w:r>
      <w:r w:rsidR="009F00E5">
        <w:t>/ULC</w:t>
      </w:r>
      <w:r>
        <w:t xml:space="preserve"> listed, iron body, bronze mounted, rising stem, outside screw and yoke, </w:t>
      </w:r>
      <w:r w:rsidR="000B2F80">
        <w:t>ASME B16.1-2015</w:t>
      </w:r>
      <w:r w:rsidR="005A5A9B">
        <w:t xml:space="preserve"> </w:t>
      </w:r>
      <w:r>
        <w:t>flanged ends, rated 1</w:t>
      </w:r>
      <w:r w:rsidR="009F00E5">
        <w:t>,</w:t>
      </w:r>
      <w:r>
        <w:t xml:space="preserve">207 </w:t>
      </w:r>
      <w:r w:rsidR="00705870">
        <w:t>kPa</w:t>
      </w:r>
      <w:r>
        <w:t xml:space="preserve"> WOG.</w:t>
      </w:r>
    </w:p>
    <w:p w14:paraId="2F703A50" w14:textId="77777777" w:rsidR="00766FEE" w:rsidRPr="006F6C3D" w:rsidRDefault="00766FEE" w:rsidP="00BC7517">
      <w:pPr>
        <w:pStyle w:val="Heading5"/>
      </w:pPr>
      <w:r>
        <w:t>Double disc type gate, bronze wedge pins, parallel seat, gate stem in bronze bushing through stuffing box.</w:t>
      </w:r>
    </w:p>
    <w:p w14:paraId="7F79DC89" w14:textId="77777777" w:rsidR="00766FEE" w:rsidRPr="006F6C3D" w:rsidDel="00D5418E" w:rsidRDefault="00766FEE" w:rsidP="00BC7517">
      <w:pPr>
        <w:pStyle w:val="Heading4"/>
        <w:rPr>
          <w:del w:id="448" w:author="Marina Vera Zambrano" w:date="2022-03-23T18:27:00Z"/>
        </w:rPr>
      </w:pPr>
      <w:del w:id="449" w:author="Marina Vera Zambrano" w:date="2022-03-23T18:27:00Z">
        <w:r w:rsidRPr="006F6C3D" w:rsidDel="00D5418E">
          <w:delText>Indicator Post Valve</w:delText>
        </w:r>
        <w:r w:rsidR="00E77583" w:rsidRPr="006F6C3D" w:rsidDel="00D5418E">
          <w:delText>s</w:delText>
        </w:r>
        <w:r w:rsidRPr="006F6C3D" w:rsidDel="00D5418E">
          <w:delText xml:space="preserve"> 75 mm to 350 mm:</w:delText>
        </w:r>
      </w:del>
    </w:p>
    <w:p w14:paraId="010E6CEF" w14:textId="77777777" w:rsidR="00766FEE" w:rsidRPr="006F6C3D" w:rsidDel="00D5418E" w:rsidRDefault="00766FEE" w:rsidP="00BC7517">
      <w:pPr>
        <w:pStyle w:val="Heading5"/>
        <w:rPr>
          <w:del w:id="450" w:author="Marina Vera Zambrano" w:date="2022-03-23T18:27:00Z"/>
        </w:rPr>
      </w:pPr>
      <w:del w:id="451" w:author="Marina Vera Zambrano" w:date="2022-03-23T18:27:00Z">
        <w:r w:rsidDel="00766FEE">
          <w:delText>UL</w:delText>
        </w:r>
        <w:r w:rsidDel="009F00E5">
          <w:delText>/ULC</w:delText>
        </w:r>
        <w:r w:rsidDel="00766FEE">
          <w:delText xml:space="preserve"> listed, iron body, bronze mounted, non-rising stem rated 1</w:delText>
        </w:r>
        <w:r w:rsidDel="009F00E5">
          <w:delText>,</w:delText>
        </w:r>
        <w:r w:rsidDel="00766FEE">
          <w:delText xml:space="preserve">207 </w:delText>
        </w:r>
        <w:r w:rsidDel="00705870">
          <w:delText>kPa</w:delText>
        </w:r>
        <w:r w:rsidDel="00766FEE">
          <w:delText xml:space="preserve"> WOG, </w:delText>
        </w:r>
        <w:r w:rsidDel="00A47B63">
          <w:delText xml:space="preserve">AWWA </w:delText>
        </w:r>
        <w:r w:rsidDel="00766FEE">
          <w:delText>C111/A21.11 mechanical joint ends.</w:delText>
        </w:r>
      </w:del>
    </w:p>
    <w:p w14:paraId="2175B55D" w14:textId="77777777" w:rsidR="00766FEE" w:rsidRPr="006F6C3D" w:rsidDel="00D5418E" w:rsidRDefault="00766FEE" w:rsidP="00BC7517">
      <w:pPr>
        <w:pStyle w:val="Heading5"/>
        <w:rPr>
          <w:del w:id="452" w:author="Marina Vera Zambrano" w:date="2022-03-23T18:27:00Z"/>
        </w:rPr>
      </w:pPr>
      <w:del w:id="453" w:author="Marina Vera Zambrano" w:date="2022-03-23T18:27:00Z">
        <w:r w:rsidDel="00766FEE">
          <w:delText>Double disc type gate, bronze wedge pins, parallel seat, gate stem sealed with double O</w:delText>
        </w:r>
        <w:r w:rsidDel="00DD65E2">
          <w:delText>-</w:delText>
        </w:r>
        <w:r w:rsidDel="00766FEE">
          <w:delText>ring pressure and dirt seal.</w:delText>
        </w:r>
      </w:del>
    </w:p>
    <w:p w14:paraId="3BBB6E87" w14:textId="77777777" w:rsidR="00766FEE" w:rsidRPr="006F6C3D" w:rsidDel="00D5418E" w:rsidRDefault="00766FEE" w:rsidP="00BC7517">
      <w:pPr>
        <w:pStyle w:val="Heading5"/>
        <w:rPr>
          <w:del w:id="454" w:author="Marina Vera Zambrano" w:date="2022-03-23T18:27:00Z"/>
        </w:rPr>
      </w:pPr>
      <w:del w:id="455" w:author="Marina Vera Zambrano" w:date="2022-03-23T18:27:00Z">
        <w:r w:rsidDel="00766FEE">
          <w:delText>Bolted flanged bonnet for mounting indicator post, indicator post to be locking type with an adjustable barrel and weather sealed indicator window to display OPEN and SHUT positions.</w:delText>
        </w:r>
      </w:del>
    </w:p>
    <w:p w14:paraId="208C09CC" w14:textId="77777777" w:rsidR="00766FEE" w:rsidRPr="00BC7517" w:rsidDel="00D5418E" w:rsidRDefault="00766FEE" w:rsidP="00BC7517">
      <w:pPr>
        <w:pStyle w:val="Heading4"/>
        <w:rPr>
          <w:del w:id="456" w:author="Marina Vera Zambrano" w:date="2022-03-23T18:27:00Z"/>
        </w:rPr>
      </w:pPr>
      <w:del w:id="457" w:author="Marina Vera Zambrano" w:date="2022-03-23T18:27:00Z">
        <w:r w:rsidRPr="00BC7517" w:rsidDel="00D5418E">
          <w:delText>Knife Gate Valve</w:delText>
        </w:r>
        <w:r w:rsidR="00E77583" w:rsidRPr="00BC7517" w:rsidDel="00D5418E">
          <w:delText>s</w:delText>
        </w:r>
        <w:r w:rsidRPr="00BC7517" w:rsidDel="00D5418E">
          <w:delText xml:space="preserve"> 600 mm and Smaller:</w:delText>
        </w:r>
      </w:del>
    </w:p>
    <w:p w14:paraId="3760A3B0" w14:textId="77777777" w:rsidR="00766FEE" w:rsidRPr="006F6C3D" w:rsidDel="00D5418E" w:rsidRDefault="00766FEE" w:rsidP="00BC7517">
      <w:pPr>
        <w:pStyle w:val="Heading5"/>
        <w:rPr>
          <w:del w:id="458" w:author="Marina Vera Zambrano" w:date="2022-03-23T18:27:00Z"/>
        </w:rPr>
      </w:pPr>
      <w:del w:id="459" w:author="Marina Vera Zambrano" w:date="2022-03-23T18:27:00Z">
        <w:r w:rsidDel="00766FEE">
          <w:delText>Bonnet</w:delText>
        </w:r>
        <w:r w:rsidDel="00C60336">
          <w:delText>-</w:delText>
        </w:r>
        <w:r w:rsidDel="00766FEE">
          <w:delText>less wafer body type, outside stem and yoke, rated for 1</w:delText>
        </w:r>
        <w:r w:rsidDel="00DD65E2">
          <w:delText>,</w:delText>
        </w:r>
        <w:r w:rsidDel="00766FEE">
          <w:delText xml:space="preserve">035 </w:delText>
        </w:r>
        <w:r w:rsidDel="00705870">
          <w:delText>kPa</w:delText>
        </w:r>
        <w:r w:rsidDel="00766FEE">
          <w:delText xml:space="preserve"> </w:delText>
        </w:r>
        <w:r w:rsidDel="00976090">
          <w:delText>CWP minimum</w:delText>
        </w:r>
        <w:r w:rsidDel="00766FEE">
          <w:delText xml:space="preserve">, </w:delText>
        </w:r>
        <w:r w:rsidDel="00A47B63">
          <w:delText xml:space="preserve">ASME </w:delText>
        </w:r>
        <w:r w:rsidDel="00766FEE">
          <w:delText>B16.1</w:delText>
        </w:r>
        <w:r w:rsidDel="00DD65E2">
          <w:delText>-</w:delText>
        </w:r>
        <w:r w:rsidDel="00A47B63">
          <w:delText xml:space="preserve">2015 </w:delText>
        </w:r>
        <w:r w:rsidDel="00766FEE">
          <w:delText>flanged ends, self</w:delText>
        </w:r>
        <w:r w:rsidDel="00DD65E2">
          <w:delText>-</w:delText>
        </w:r>
        <w:r w:rsidDel="00766FEE">
          <w:delText>cleaning, non</w:delText>
        </w:r>
        <w:r w:rsidDel="00DD65E2">
          <w:delText>-</w:delText>
        </w:r>
        <w:r w:rsidDel="00766FEE">
          <w:delText>clogging, with round port, resilient neoprene seat, drip tight shutoff.</w:delText>
        </w:r>
      </w:del>
    </w:p>
    <w:p w14:paraId="117462D8" w14:textId="77777777" w:rsidR="00766FEE" w:rsidRPr="006F6C3D" w:rsidDel="00D5418E" w:rsidRDefault="00766FEE" w:rsidP="00BC7517">
      <w:pPr>
        <w:pStyle w:val="Heading5"/>
        <w:rPr>
          <w:del w:id="460" w:author="Marina Vera Zambrano" w:date="2022-03-23T18:27:00Z"/>
        </w:rPr>
      </w:pPr>
      <w:del w:id="461" w:author="Marina Vera Zambrano" w:date="2022-03-23T18:27:00Z">
        <w:r w:rsidDel="00766FEE">
          <w:delText>Body and stem, Type 316 stainless steel, yoke sleeve bronze, gate finish ground both sides with a sharp knife edge.</w:delText>
        </w:r>
      </w:del>
    </w:p>
    <w:p w14:paraId="3900AC05" w14:textId="77777777" w:rsidR="00766FEE" w:rsidRPr="006F6C3D" w:rsidDel="00D5418E" w:rsidRDefault="00766FEE" w:rsidP="00BC7517">
      <w:pPr>
        <w:pStyle w:val="Heading5"/>
        <w:rPr>
          <w:del w:id="462" w:author="Marina Vera Zambrano" w:date="2022-03-23T18:27:00Z"/>
        </w:rPr>
      </w:pPr>
      <w:del w:id="463" w:author="Marina Vera Zambrano" w:date="2022-03-23T18:27:00Z">
        <w:r w:rsidDel="00766FEE">
          <w:delText>Packing system leak tight seal around the gate, valve superstructure and yoke designed for full peripheral access to gland bolts when valve is equipped with manual or power actuator.</w:delText>
        </w:r>
      </w:del>
    </w:p>
    <w:p w14:paraId="69D41474" w14:textId="77777777" w:rsidR="00766FEE" w:rsidRPr="006F6C3D" w:rsidDel="00D5418E" w:rsidRDefault="00766FEE" w:rsidP="00BC7517">
      <w:pPr>
        <w:pStyle w:val="Heading5"/>
        <w:rPr>
          <w:del w:id="464" w:author="Marina Vera Zambrano" w:date="2022-03-23T18:27:00Z"/>
        </w:rPr>
      </w:pPr>
      <w:del w:id="465" w:author="Marina Vera Zambrano" w:date="2022-03-23T18:27:00Z">
        <w:r w:rsidDel="00766FEE">
          <w:delText>In compliance with MSS SP 81</w:delText>
        </w:r>
        <w:r w:rsidDel="00DD65E2">
          <w:delText>-2013.</w:delText>
        </w:r>
      </w:del>
    </w:p>
    <w:p w14:paraId="0821A1C7" w14:textId="77777777" w:rsidR="00766FEE" w:rsidRPr="006F6C3D" w:rsidDel="00D5418E" w:rsidRDefault="00766FEE" w:rsidP="00BC7517">
      <w:pPr>
        <w:pStyle w:val="Heading4"/>
        <w:rPr>
          <w:del w:id="466" w:author="Marina Vera Zambrano" w:date="2022-03-23T18:27:00Z"/>
        </w:rPr>
      </w:pPr>
      <w:del w:id="467" w:author="Marina Vera Zambrano" w:date="2022-03-23T18:27:00Z">
        <w:r w:rsidRPr="006F6C3D" w:rsidDel="00D5418E">
          <w:delText>Knife Gate Valve</w:delText>
        </w:r>
        <w:r w:rsidR="009E235D" w:rsidRPr="006F6C3D" w:rsidDel="00D5418E">
          <w:delText>s</w:delText>
        </w:r>
        <w:r w:rsidRPr="006F6C3D" w:rsidDel="00D5418E">
          <w:delText xml:space="preserve"> 750 mm and Larger:</w:delText>
        </w:r>
      </w:del>
    </w:p>
    <w:p w14:paraId="0D47F788" w14:textId="77777777" w:rsidR="00766FEE" w:rsidRPr="006F6C3D" w:rsidDel="00D5418E" w:rsidRDefault="00766FEE" w:rsidP="00BC7517">
      <w:pPr>
        <w:pStyle w:val="Heading5"/>
        <w:rPr>
          <w:del w:id="468" w:author="Marina Vera Zambrano" w:date="2022-03-23T18:27:00Z"/>
        </w:rPr>
      </w:pPr>
      <w:del w:id="469" w:author="Marina Vera Zambrano" w:date="2022-03-23T18:27:00Z">
        <w:r w:rsidDel="00766FEE">
          <w:delText>Bonnet</w:delText>
        </w:r>
        <w:r w:rsidDel="00C60336">
          <w:delText>-</w:delText>
        </w:r>
        <w:r w:rsidDel="00766FEE">
          <w:delText>less wafer body type, outside stem and yoke, rated</w:delText>
        </w:r>
        <w:r w:rsidDel="00072613">
          <w:delText xml:space="preserve"> </w:delText>
        </w:r>
        <w:r w:rsidDel="00766FEE">
          <w:delText xml:space="preserve">345 </w:delText>
        </w:r>
        <w:r w:rsidDel="00705870">
          <w:delText>kPa</w:delText>
        </w:r>
        <w:r w:rsidDel="00766FEE">
          <w:delText xml:space="preserve"> CWP minimum, hand</w:delText>
        </w:r>
        <w:r w:rsidDel="00072613">
          <w:delText>-</w:delText>
        </w:r>
        <w:r w:rsidDel="00766FEE">
          <w:delText>wheel or floor stand operator as required, self</w:delText>
        </w:r>
        <w:r w:rsidDel="00072613">
          <w:delText>-</w:delText>
        </w:r>
        <w:r w:rsidDel="00766FEE">
          <w:delText>cleaning, non</w:delText>
        </w:r>
        <w:r w:rsidDel="00072613">
          <w:delText>-</w:delText>
        </w:r>
        <w:r w:rsidDel="00766FEE">
          <w:delText>clogging, with round port, resilient neoprene seat, drip tight shutoff.</w:delText>
        </w:r>
      </w:del>
    </w:p>
    <w:p w14:paraId="1CEFE4A4" w14:textId="77777777" w:rsidR="00766FEE" w:rsidRPr="006F6C3D" w:rsidDel="00D5418E" w:rsidRDefault="00766FEE" w:rsidP="00BC7517">
      <w:pPr>
        <w:pStyle w:val="Heading5"/>
        <w:rPr>
          <w:del w:id="470" w:author="Marina Vera Zambrano" w:date="2022-03-23T18:27:00Z"/>
        </w:rPr>
      </w:pPr>
      <w:del w:id="471" w:author="Marina Vera Zambrano" w:date="2022-03-23T18:27:00Z">
        <w:r w:rsidDel="00766FEE">
          <w:delText>Body and stem Type 316 stainless steel, yoke sleeve bronze, gate finish ground both sides with a sharp knife edge.</w:delText>
        </w:r>
      </w:del>
    </w:p>
    <w:p w14:paraId="3A231EF3" w14:textId="77777777" w:rsidR="00766FEE" w:rsidRPr="006F6C3D" w:rsidDel="00D5418E" w:rsidRDefault="00766FEE" w:rsidP="00A938F3">
      <w:pPr>
        <w:pStyle w:val="Heading5"/>
        <w:rPr>
          <w:del w:id="472" w:author="Marina Vera Zambrano" w:date="2022-03-23T18:27:00Z"/>
        </w:rPr>
      </w:pPr>
      <w:del w:id="473" w:author="Marina Vera Zambrano" w:date="2022-03-23T18:27:00Z">
        <w:r w:rsidDel="00766FEE">
          <w:delText>Packing system leak tight seal around the gate, valve superstructure and yoke designed for full peripheral access to gland bolts when valve is equipped with manual or power actuator.</w:delText>
        </w:r>
        <w:r>
          <w:tab/>
        </w:r>
      </w:del>
    </w:p>
    <w:p w14:paraId="70673308" w14:textId="77777777" w:rsidR="00766FEE" w:rsidRPr="006F6C3D" w:rsidDel="00D5418E" w:rsidRDefault="000E2DB2" w:rsidP="00BC7517">
      <w:pPr>
        <w:pStyle w:val="Heading4"/>
        <w:rPr>
          <w:del w:id="474" w:author="Marina Vera Zambrano" w:date="2022-03-23T18:27:00Z"/>
        </w:rPr>
      </w:pPr>
      <w:del w:id="475" w:author="Marina Vera Zambrano" w:date="2022-03-23T18:27:00Z">
        <w:r w:rsidDel="00D5418E">
          <w:delText xml:space="preserve">API 600 </w:delText>
        </w:r>
        <w:r w:rsidR="00766FEE" w:rsidRPr="006F6C3D" w:rsidDel="00D5418E">
          <w:delText>Gate Valve</w:delText>
        </w:r>
        <w:r w:rsidR="009E235D" w:rsidRPr="006F6C3D" w:rsidDel="00D5418E">
          <w:delText>s</w:delText>
        </w:r>
        <w:r w:rsidR="00F51D9B" w:rsidDel="00D5418E">
          <w:delText>:</w:delText>
        </w:r>
        <w:r w:rsidR="00766FEE" w:rsidRPr="006F6C3D" w:rsidDel="00D5418E">
          <w:delText xml:space="preserve"> </w:delText>
        </w:r>
      </w:del>
    </w:p>
    <w:p w14:paraId="421DA32E" w14:textId="77777777" w:rsidR="00766FEE" w:rsidRPr="006F6C3D" w:rsidDel="00D5418E" w:rsidRDefault="00766FEE" w:rsidP="00BC7517">
      <w:pPr>
        <w:pStyle w:val="Heading5"/>
        <w:rPr>
          <w:del w:id="476" w:author="Marina Vera Zambrano" w:date="2022-03-23T18:27:00Z"/>
        </w:rPr>
      </w:pPr>
      <w:del w:id="477" w:author="Marina Vera Zambrano" w:date="2022-03-23T18:27:00Z">
        <w:r w:rsidDel="00766FEE">
          <w:delText xml:space="preserve">ANSI Class </w:delText>
        </w:r>
        <w:r w:rsidRPr="267FCE62" w:rsidDel="000E2DB2">
          <w:rPr>
            <w:highlight w:val="yellow"/>
          </w:rPr>
          <w:delText>[300][</w:delText>
        </w:r>
        <w:r w:rsidRPr="267FCE62" w:rsidDel="00766FEE">
          <w:rPr>
            <w:highlight w:val="yellow"/>
          </w:rPr>
          <w:delText>600</w:delText>
        </w:r>
        <w:r w:rsidRPr="267FCE62" w:rsidDel="000E2DB2">
          <w:rPr>
            <w:highlight w:val="yellow"/>
          </w:rPr>
          <w:delText>]</w:delText>
        </w:r>
        <w:r w:rsidDel="00766FEE">
          <w:delText xml:space="preserve"> (sizes 50 mm 900 mm)</w:delText>
        </w:r>
      </w:del>
    </w:p>
    <w:p w14:paraId="0609FD7F" w14:textId="77777777" w:rsidR="00766FEE" w:rsidRPr="006F6C3D" w:rsidDel="00D5418E" w:rsidRDefault="000E2DB2" w:rsidP="00BC7517">
      <w:pPr>
        <w:pStyle w:val="Heading5"/>
        <w:rPr>
          <w:del w:id="478" w:author="Marina Vera Zambrano" w:date="2022-03-23T18:27:00Z"/>
        </w:rPr>
      </w:pPr>
      <w:del w:id="479" w:author="Marina Vera Zambrano" w:date="2022-03-23T18:27:00Z">
        <w:r w:rsidDel="000E2DB2">
          <w:delText xml:space="preserve">Shall be in </w:delText>
        </w:r>
        <w:r w:rsidDel="00766FEE">
          <w:delText xml:space="preserve">full compliance with API 600 and 589, and following requirements: </w:delText>
        </w:r>
      </w:del>
    </w:p>
    <w:p w14:paraId="484EA630" w14:textId="77777777" w:rsidR="00766FEE" w:rsidRPr="006F6C3D" w:rsidDel="00D5418E" w:rsidRDefault="00766FEE" w:rsidP="00351065">
      <w:pPr>
        <w:pStyle w:val="Heading6"/>
        <w:rPr>
          <w:del w:id="480" w:author="Marina Vera Zambrano" w:date="2022-03-23T18:27:00Z"/>
        </w:rPr>
      </w:pPr>
      <w:del w:id="481" w:author="Marina Vera Zambrano" w:date="2022-03-23T18:27:00Z">
        <w:r w:rsidDel="00766FEE">
          <w:delText xml:space="preserve">Suitable for infrequent operation after periods of inactivity. </w:delText>
        </w:r>
      </w:del>
    </w:p>
    <w:p w14:paraId="0C4A49FF" w14:textId="77777777" w:rsidR="00766FEE" w:rsidRPr="006F6C3D" w:rsidDel="00D5418E" w:rsidRDefault="00766FEE" w:rsidP="00351065">
      <w:pPr>
        <w:pStyle w:val="Heading6"/>
        <w:rPr>
          <w:del w:id="482" w:author="Marina Vera Zambrano" w:date="2022-03-23T18:27:00Z"/>
        </w:rPr>
      </w:pPr>
      <w:del w:id="483" w:author="Marina Vera Zambrano" w:date="2022-03-23T18:27:00Z">
        <w:r w:rsidDel="00766FEE">
          <w:delText>Connection, flanged design.</w:delText>
        </w:r>
      </w:del>
    </w:p>
    <w:p w14:paraId="190564DA" w14:textId="77777777" w:rsidR="00766FEE" w:rsidRPr="006F6C3D" w:rsidDel="00D5418E" w:rsidRDefault="00766FEE" w:rsidP="00351065">
      <w:pPr>
        <w:pStyle w:val="Heading6"/>
        <w:rPr>
          <w:del w:id="484" w:author="Marina Vera Zambrano" w:date="2022-03-23T18:27:00Z"/>
        </w:rPr>
      </w:pPr>
      <w:del w:id="485" w:author="Marina Vera Zambrano" w:date="2022-03-23T18:27:00Z">
        <w:r w:rsidDel="00766FEE">
          <w:delText>Outside stem and yoke</w:delText>
        </w:r>
      </w:del>
    </w:p>
    <w:p w14:paraId="7EFAAEEC" w14:textId="77777777" w:rsidR="00766FEE" w:rsidRPr="006F6C3D" w:rsidDel="00D5418E" w:rsidRDefault="00766FEE" w:rsidP="00351065">
      <w:pPr>
        <w:pStyle w:val="Heading6"/>
        <w:rPr>
          <w:del w:id="486" w:author="Marina Vera Zambrano" w:date="2022-03-23T18:27:00Z"/>
        </w:rPr>
      </w:pPr>
      <w:del w:id="487" w:author="Marina Vera Zambrano" w:date="2022-03-23T18:27:00Z">
        <w:r w:rsidDel="00766FEE">
          <w:delText xml:space="preserve">Carbon steel body </w:delText>
        </w:r>
        <w:r w:rsidDel="00974A41">
          <w:delText>in accordance with</w:delText>
        </w:r>
        <w:r w:rsidDel="00766FEE">
          <w:delText xml:space="preserve"> </w:delText>
        </w:r>
        <w:r w:rsidDel="000B2F80">
          <w:delText>ASTM A216/A216M-16</w:delText>
        </w:r>
        <w:r w:rsidDel="00A47B63">
          <w:delText>16</w:delText>
        </w:r>
        <w:r w:rsidDel="00555BB7">
          <w:delText xml:space="preserve">, </w:delText>
        </w:r>
        <w:r w:rsidDel="00766FEE">
          <w:delText xml:space="preserve">WCB. With interior and exterior epoxy coatings. 304 stainless steel flexible wedge to </w:delText>
        </w:r>
        <w:r w:rsidDel="00A47B63">
          <w:delText xml:space="preserve">ASTM </w:delText>
        </w:r>
        <w:r w:rsidDel="00766FEE">
          <w:delText>A351</w:delText>
        </w:r>
        <w:r w:rsidDel="00555BB7">
          <w:delText>/A351M-</w:delText>
        </w:r>
        <w:r w:rsidDel="00A47B63">
          <w:delText xml:space="preserve">16 </w:delText>
        </w:r>
        <w:r w:rsidDel="00766FEE">
          <w:delText xml:space="preserve">CF8 with Stellite 6 hard surface, 304 stainless steel stem, 316 stainless steel shaft bearing and seat, graphite gland packing and seal. </w:delText>
        </w:r>
      </w:del>
    </w:p>
    <w:p w14:paraId="7215889F" w14:textId="77777777" w:rsidR="00766FEE" w:rsidRPr="006F6C3D" w:rsidDel="00D5418E" w:rsidRDefault="00766FEE" w:rsidP="00351065">
      <w:pPr>
        <w:pStyle w:val="Heading6"/>
        <w:rPr>
          <w:del w:id="488" w:author="Marina Vera Zambrano" w:date="2022-03-23T18:27:00Z"/>
        </w:rPr>
      </w:pPr>
      <w:del w:id="489" w:author="Marina Vera Zambrano" w:date="2022-03-23T18:27:00Z">
        <w:r w:rsidDel="00766FEE">
          <w:delText>Provide 25 mm bypass valve for valve size 250 mm and larger.</w:delText>
        </w:r>
      </w:del>
    </w:p>
    <w:p w14:paraId="3F272363" w14:textId="77777777" w:rsidR="00766FEE" w:rsidRPr="006F6C3D" w:rsidDel="00D5418E" w:rsidRDefault="00766FEE" w:rsidP="00F6350F">
      <w:pPr>
        <w:pStyle w:val="Heading3"/>
        <w:rPr>
          <w:del w:id="490" w:author="Marina Vera Zambrano" w:date="2022-03-23T18:27:00Z"/>
        </w:rPr>
      </w:pPr>
      <w:del w:id="491" w:author="Marina Vera Zambrano" w:date="2022-03-23T18:27:00Z">
        <w:r w:rsidRPr="006F6C3D" w:rsidDel="00D5418E">
          <w:delText>Globe Valves:</w:delText>
        </w:r>
      </w:del>
    </w:p>
    <w:p w14:paraId="5B856EE5" w14:textId="77777777" w:rsidR="00766FEE" w:rsidRPr="006F6C3D" w:rsidDel="00D5418E" w:rsidRDefault="00766FEE" w:rsidP="00BC7517">
      <w:pPr>
        <w:pStyle w:val="Heading4"/>
        <w:rPr>
          <w:del w:id="492" w:author="Marina Vera Zambrano" w:date="2022-03-23T18:27:00Z"/>
        </w:rPr>
      </w:pPr>
      <w:del w:id="493" w:author="Marina Vera Zambrano" w:date="2022-03-23T18:27:00Z">
        <w:r w:rsidRPr="006F6C3D" w:rsidDel="00D5418E">
          <w:delText>Globe Valve</w:delText>
        </w:r>
        <w:r w:rsidR="009E235D" w:rsidRPr="006F6C3D" w:rsidDel="00D5418E">
          <w:delText>s</w:delText>
        </w:r>
        <w:r w:rsidRPr="006F6C3D" w:rsidDel="00D5418E">
          <w:delText xml:space="preserve"> 75 mm and Smaller:</w:delText>
        </w:r>
      </w:del>
    </w:p>
    <w:p w14:paraId="28FC308B" w14:textId="77777777" w:rsidR="00766FEE" w:rsidRPr="006F6C3D" w:rsidDel="00D5418E" w:rsidRDefault="00766FEE" w:rsidP="00BC7517">
      <w:pPr>
        <w:pStyle w:val="Heading5"/>
        <w:rPr>
          <w:del w:id="494" w:author="Marina Vera Zambrano" w:date="2022-03-23T18:27:00Z"/>
        </w:rPr>
      </w:pPr>
      <w:del w:id="495" w:author="Marina Vera Zambrano" w:date="2022-03-23T18:27:00Z">
        <w:r w:rsidDel="00766FEE">
          <w:delText xml:space="preserve">All bronze, </w:delText>
        </w:r>
        <w:r w:rsidDel="008E3A05">
          <w:delText xml:space="preserve">screwed ends, </w:delText>
        </w:r>
        <w:r w:rsidDel="00766FEE">
          <w:delText xml:space="preserve">union bonnet, inside screw, rising stem, </w:delText>
        </w:r>
        <w:r w:rsidRPr="267FCE62" w:rsidDel="008E3A05">
          <w:rPr>
            <w:highlight w:val="yellow"/>
          </w:rPr>
          <w:delText>[</w:delText>
        </w:r>
        <w:r w:rsidRPr="267FCE62" w:rsidDel="00766FEE">
          <w:rPr>
            <w:highlight w:val="yellow"/>
          </w:rPr>
          <w:delText xml:space="preserve">TFE disc, </w:delText>
        </w:r>
        <w:r w:rsidRPr="267FCE62" w:rsidDel="008E3A05">
          <w:rPr>
            <w:highlight w:val="yellow"/>
          </w:rPr>
          <w:delText>][plug type disc, ][replaceable stainless steel plug and seat, ]</w:delText>
        </w:r>
        <w:r w:rsidDel="00766FEE">
          <w:delText>rated 1</w:delText>
        </w:r>
        <w:r w:rsidDel="00555BB7">
          <w:delText>,</w:delText>
        </w:r>
        <w:r w:rsidDel="00766FEE">
          <w:delText xml:space="preserve">035 </w:delText>
        </w:r>
        <w:r w:rsidDel="00705870">
          <w:delText>kPa</w:delText>
        </w:r>
        <w:r w:rsidDel="00766FEE">
          <w:delText xml:space="preserve"> SWP, 2</w:delText>
        </w:r>
        <w:r w:rsidDel="00555BB7">
          <w:delText>,</w:delText>
        </w:r>
        <w:r w:rsidDel="00766FEE">
          <w:delText xml:space="preserve">070 </w:delText>
        </w:r>
        <w:r w:rsidDel="00705870">
          <w:delText>kPa</w:delText>
        </w:r>
        <w:r w:rsidDel="00766FEE">
          <w:delText xml:space="preserve"> WOG.</w:delText>
        </w:r>
      </w:del>
    </w:p>
    <w:p w14:paraId="6DDF06CE" w14:textId="77777777" w:rsidR="00766FEE" w:rsidRPr="006F6C3D" w:rsidDel="00D5418E" w:rsidRDefault="00766FEE" w:rsidP="00BC7517">
      <w:pPr>
        <w:pStyle w:val="Heading4"/>
        <w:rPr>
          <w:del w:id="496" w:author="Marina Vera Zambrano" w:date="2022-03-23T18:27:00Z"/>
        </w:rPr>
      </w:pPr>
      <w:del w:id="497" w:author="Marina Vera Zambrano" w:date="2022-03-23T18:27:00Z">
        <w:r w:rsidRPr="006F6C3D" w:rsidDel="00D5418E">
          <w:delText>Globe Valve</w:delText>
        </w:r>
        <w:r w:rsidR="009E235D" w:rsidRPr="006F6C3D" w:rsidDel="00D5418E">
          <w:delText>s</w:delText>
        </w:r>
        <w:r w:rsidRPr="006F6C3D" w:rsidDel="00D5418E">
          <w:delText xml:space="preserve"> Larger</w:delText>
        </w:r>
        <w:r w:rsidR="009D7160" w:rsidDel="00D5418E">
          <w:delText xml:space="preserve"> than 75 mm</w:delText>
        </w:r>
        <w:r w:rsidRPr="006F6C3D" w:rsidDel="00D5418E">
          <w:delText>:</w:delText>
        </w:r>
      </w:del>
    </w:p>
    <w:p w14:paraId="20150386" w14:textId="77777777" w:rsidR="00766FEE" w:rsidRPr="006F6C3D" w:rsidDel="00D5418E" w:rsidRDefault="00766FEE" w:rsidP="00BC7517">
      <w:pPr>
        <w:pStyle w:val="Heading5"/>
        <w:rPr>
          <w:del w:id="498" w:author="Marina Vera Zambrano" w:date="2022-03-23T18:27:00Z"/>
        </w:rPr>
      </w:pPr>
      <w:del w:id="499" w:author="Marina Vera Zambrano" w:date="2022-03-23T18:27:00Z">
        <w:r w:rsidDel="00766FEE">
          <w:delText xml:space="preserve">Iron body, bronze mounted, flanged ends, bronze seat, outside screw and yoke, bolted bonnet, rated 862 </w:delText>
        </w:r>
        <w:r w:rsidDel="00705870">
          <w:delText>kPa</w:delText>
        </w:r>
        <w:r w:rsidDel="00766FEE">
          <w:delText xml:space="preserve"> SWP, 1</w:delText>
        </w:r>
        <w:r w:rsidDel="002378B3">
          <w:delText>,</w:delText>
        </w:r>
        <w:r w:rsidDel="00766FEE">
          <w:delText xml:space="preserve">380 </w:delText>
        </w:r>
        <w:r w:rsidDel="00705870">
          <w:delText>kPa</w:delText>
        </w:r>
        <w:r w:rsidDel="00766FEE">
          <w:delText xml:space="preserve"> WOG.</w:delText>
        </w:r>
      </w:del>
    </w:p>
    <w:p w14:paraId="6134FABA" w14:textId="77777777" w:rsidR="00766FEE" w:rsidRPr="006F6C3D" w:rsidDel="00D5418E" w:rsidRDefault="00766FEE" w:rsidP="00BC7517">
      <w:pPr>
        <w:pStyle w:val="Heading4"/>
        <w:rPr>
          <w:del w:id="500" w:author="Marina Vera Zambrano" w:date="2022-03-23T18:27:00Z"/>
        </w:rPr>
      </w:pPr>
      <w:del w:id="501" w:author="Marina Vera Zambrano" w:date="2022-03-23T18:27:00Z">
        <w:r w:rsidRPr="006F6C3D" w:rsidDel="00D5418E">
          <w:delText>Needle Disc Type Globe Valve</w:delText>
        </w:r>
        <w:r w:rsidR="009E235D" w:rsidRPr="006F6C3D" w:rsidDel="00D5418E">
          <w:delText>s</w:delText>
        </w:r>
        <w:r w:rsidRPr="006F6C3D" w:rsidDel="00D5418E">
          <w:delText xml:space="preserve"> 3 mm</w:delText>
        </w:r>
        <w:r w:rsidR="009E235D" w:rsidRPr="006F6C3D" w:rsidDel="00D5418E">
          <w:delText xml:space="preserve"> to</w:delText>
        </w:r>
        <w:r w:rsidRPr="006F6C3D" w:rsidDel="00D5418E">
          <w:delText xml:space="preserve"> 19 mm:</w:delText>
        </w:r>
      </w:del>
    </w:p>
    <w:p w14:paraId="4883A39C" w14:textId="77777777" w:rsidR="00766FEE" w:rsidRPr="006F6C3D" w:rsidDel="00D5418E" w:rsidRDefault="00766FEE" w:rsidP="00BC7517">
      <w:pPr>
        <w:pStyle w:val="Heading5"/>
        <w:rPr>
          <w:del w:id="502" w:author="Marina Vera Zambrano" w:date="2022-03-23T18:27:00Z"/>
        </w:rPr>
      </w:pPr>
      <w:del w:id="503" w:author="Marina Vera Zambrano" w:date="2022-03-23T18:27:00Z">
        <w:r w:rsidDel="00766FEE">
          <w:delText>Screwed or union bonnet, rising stem, bronze body and stem, rated 1</w:delText>
        </w:r>
        <w:r w:rsidDel="002378B3">
          <w:delText>,</w:delText>
        </w:r>
        <w:r w:rsidDel="00766FEE">
          <w:delText xml:space="preserve">380 </w:delText>
        </w:r>
        <w:r w:rsidDel="00705870">
          <w:delText>kPa</w:delText>
        </w:r>
        <w:r w:rsidDel="00766FEE">
          <w:delText xml:space="preserve"> SWP, 2</w:delText>
        </w:r>
        <w:r w:rsidDel="002378B3">
          <w:delText>,</w:delText>
        </w:r>
        <w:r w:rsidDel="00766FEE">
          <w:delText xml:space="preserve">760 </w:delText>
        </w:r>
        <w:r w:rsidDel="00705870">
          <w:delText>kPa</w:delText>
        </w:r>
        <w:r w:rsidDel="00766FEE">
          <w:delText xml:space="preserve"> WOG.</w:delText>
        </w:r>
      </w:del>
    </w:p>
    <w:p w14:paraId="7D28830A" w14:textId="77777777" w:rsidR="00766FEE" w:rsidRPr="006F6C3D" w:rsidDel="00D5418E" w:rsidRDefault="00766FEE" w:rsidP="00BC7517">
      <w:pPr>
        <w:pStyle w:val="Heading4"/>
        <w:rPr>
          <w:del w:id="504" w:author="Marina Vera Zambrano" w:date="2022-03-23T18:27:00Z"/>
        </w:rPr>
      </w:pPr>
      <w:del w:id="505" w:author="Marina Vera Zambrano" w:date="2022-03-23T18:27:00Z">
        <w:r w:rsidRPr="006F6C3D" w:rsidDel="00D5418E">
          <w:delText>Angle Type Hose Valve</w:delText>
        </w:r>
        <w:r w:rsidR="009E235D" w:rsidRPr="006F6C3D" w:rsidDel="00D5418E">
          <w:delText>s</w:delText>
        </w:r>
        <w:r w:rsidRPr="006F6C3D" w:rsidDel="00D5418E">
          <w:delText xml:space="preserve"> 13 mm to 19 mm:</w:delText>
        </w:r>
      </w:del>
    </w:p>
    <w:p w14:paraId="16382201" w14:textId="77777777" w:rsidR="00766FEE" w:rsidRPr="006F6C3D" w:rsidDel="00D5418E" w:rsidRDefault="00766FEE" w:rsidP="00BC7517">
      <w:pPr>
        <w:pStyle w:val="Heading5"/>
        <w:rPr>
          <w:del w:id="506" w:author="Marina Vera Zambrano" w:date="2022-03-23T18:27:00Z"/>
        </w:rPr>
      </w:pPr>
      <w:del w:id="507" w:author="Marina Vera Zambrano" w:date="2022-03-23T18:27:00Z">
        <w:r w:rsidDel="00766FEE">
          <w:delText xml:space="preserve">Bronze, angle sillcock type body, threaded or solder inlet as applicable,  rating 863 </w:delText>
        </w:r>
        <w:r w:rsidDel="00705870">
          <w:delText>kPa</w:delText>
        </w:r>
        <w:r w:rsidDel="00766FEE">
          <w:delText xml:space="preserve"> </w:delText>
        </w:r>
        <w:r w:rsidDel="004A0ED9">
          <w:delText>CWP</w:delText>
        </w:r>
        <w:r w:rsidDel="00766FEE">
          <w:delText>.</w:delText>
        </w:r>
      </w:del>
    </w:p>
    <w:p w14:paraId="027D2E26" w14:textId="77777777" w:rsidR="00766FEE" w:rsidRPr="006F6C3D" w:rsidDel="00D5418E" w:rsidRDefault="00766FEE" w:rsidP="00BC7517">
      <w:pPr>
        <w:pStyle w:val="Heading4"/>
        <w:rPr>
          <w:del w:id="508" w:author="Marina Vera Zambrano" w:date="2022-03-23T18:27:00Z"/>
        </w:rPr>
      </w:pPr>
      <w:del w:id="509" w:author="Marina Vera Zambrano" w:date="2022-03-23T18:27:00Z">
        <w:r w:rsidRPr="006F6C3D" w:rsidDel="00D5418E">
          <w:delText>Angle Type Hose Valve 19 mm:</w:delText>
        </w:r>
      </w:del>
    </w:p>
    <w:p w14:paraId="17601A9C" w14:textId="77777777" w:rsidR="00766FEE" w:rsidRPr="006F6C3D" w:rsidDel="00D5418E" w:rsidRDefault="00766FEE" w:rsidP="00BC7517">
      <w:pPr>
        <w:pStyle w:val="Heading5"/>
        <w:rPr>
          <w:del w:id="510" w:author="Marina Vera Zambrano" w:date="2022-03-23T18:27:00Z"/>
        </w:rPr>
      </w:pPr>
      <w:del w:id="511" w:author="Marina Vera Zambrano" w:date="2022-03-23T18:27:00Z">
        <w:r w:rsidDel="00766FEE">
          <w:delText xml:space="preserve">19 mm NPT female inlet, 19 mm male hose thread outlet, heavy rough brass body rated 863 </w:delText>
        </w:r>
        <w:r w:rsidDel="00705870">
          <w:delText>kPa</w:delText>
        </w:r>
        <w:r w:rsidDel="00766FEE">
          <w:delText>, lock</w:delText>
        </w:r>
        <w:r w:rsidDel="00C60336">
          <w:delText>-</w:delText>
        </w:r>
        <w:r w:rsidDel="00766FEE">
          <w:delText>shield bonnet, removable handle, atmospheric vacuum breaker conforming to ASSE Standard 1011 and IAPMO code.</w:delText>
        </w:r>
      </w:del>
    </w:p>
    <w:p w14:paraId="5CE98BFE" w14:textId="77777777" w:rsidR="00766FEE" w:rsidRPr="006F6C3D" w:rsidDel="00D5418E" w:rsidRDefault="00860038" w:rsidP="00BC7517">
      <w:pPr>
        <w:pStyle w:val="Heading4"/>
        <w:rPr>
          <w:del w:id="512" w:author="Marina Vera Zambrano" w:date="2022-03-23T18:27:00Z"/>
        </w:rPr>
      </w:pPr>
      <w:del w:id="513" w:author="Marina Vera Zambrano" w:date="2022-03-23T18:27:00Z">
        <w:r w:rsidRPr="006F6C3D" w:rsidDel="00D5418E">
          <w:delText xml:space="preserve"> </w:delText>
        </w:r>
        <w:r w:rsidR="00766FEE" w:rsidRPr="00C60336" w:rsidDel="00D5418E">
          <w:rPr>
            <w:highlight w:val="yellow"/>
          </w:rPr>
          <w:delText>[Globe Style] [Angle Pattern]</w:delText>
        </w:r>
        <w:r w:rsidR="00766FEE" w:rsidRPr="006F6C3D" w:rsidDel="00D5418E">
          <w:delText xml:space="preserve"> Hose Valve</w:delText>
        </w:r>
        <w:r w:rsidR="009E235D" w:rsidRPr="006F6C3D" w:rsidDel="00D5418E">
          <w:delText>s</w:delText>
        </w:r>
        <w:r w:rsidR="00766FEE" w:rsidRPr="006F6C3D" w:rsidDel="00D5418E">
          <w:delText xml:space="preserve"> 25 mm to 75 mm:</w:delText>
        </w:r>
      </w:del>
    </w:p>
    <w:p w14:paraId="06AC7E65" w14:textId="77777777" w:rsidR="00766FEE" w:rsidRPr="006F6C3D" w:rsidDel="00D5418E" w:rsidRDefault="00766FEE" w:rsidP="00BC7517">
      <w:pPr>
        <w:pStyle w:val="Heading5"/>
        <w:rPr>
          <w:del w:id="514" w:author="Marina Vera Zambrano" w:date="2022-03-23T18:27:00Z"/>
        </w:rPr>
      </w:pPr>
      <w:del w:id="515" w:author="Marina Vera Zambrano" w:date="2022-03-23T18:27:00Z">
        <w:r w:rsidDel="00766FEE">
          <w:delText xml:space="preserve">All bronze, screwed ends, inside screw, rising stem, TFE disc, outlet of cast brass NHT by NPT, male by male, nipple adapter with hexagonal wrench feature, </w:delText>
        </w:r>
        <w:r w:rsidRPr="267FCE62" w:rsidDel="00766FEE">
          <w:rPr>
            <w:highlight w:val="yellow"/>
          </w:rPr>
          <w:delText>[brass cap with chain,]</w:delText>
        </w:r>
        <w:r w:rsidDel="00766FEE">
          <w:delText xml:space="preserve"> rated 2</w:delText>
        </w:r>
        <w:r w:rsidDel="00C60336">
          <w:delText>,</w:delText>
        </w:r>
        <w:r w:rsidDel="00766FEE">
          <w:delText xml:space="preserve">070 </w:delText>
        </w:r>
        <w:r w:rsidDel="00705870">
          <w:delText>kPa</w:delText>
        </w:r>
        <w:r w:rsidDel="00766FEE">
          <w:delText xml:space="preserve"> WOG.</w:delText>
        </w:r>
      </w:del>
    </w:p>
    <w:p w14:paraId="2279AA7B" w14:textId="77777777" w:rsidR="00766FEE" w:rsidRPr="006F6C3D" w:rsidRDefault="00766FEE" w:rsidP="00F6350F">
      <w:pPr>
        <w:pStyle w:val="Heading3"/>
      </w:pPr>
      <w:r w:rsidRPr="006F6C3D">
        <w:t>Ball Valves:</w:t>
      </w:r>
    </w:p>
    <w:p w14:paraId="308DF698" w14:textId="77777777" w:rsidR="00766FEE" w:rsidRPr="006F6C3D" w:rsidDel="00D5418E" w:rsidRDefault="00766FEE" w:rsidP="00BC7517">
      <w:pPr>
        <w:pStyle w:val="Heading4"/>
        <w:rPr>
          <w:del w:id="516" w:author="Marina Vera Zambrano" w:date="2022-03-23T18:27:00Z"/>
        </w:rPr>
      </w:pPr>
      <w:del w:id="517" w:author="Marina Vera Zambrano" w:date="2022-03-23T18:27:00Z">
        <w:r w:rsidRPr="006F6C3D" w:rsidDel="00D5418E">
          <w:delText>Ball Valve</w:delText>
        </w:r>
        <w:r w:rsidR="009E235D" w:rsidRPr="006F6C3D" w:rsidDel="00D5418E">
          <w:delText>s</w:delText>
        </w:r>
        <w:r w:rsidRPr="006F6C3D" w:rsidDel="00D5418E">
          <w:delText xml:space="preserve"> 50 mm and Smaller for General Water and Air Service:</w:delText>
        </w:r>
      </w:del>
    </w:p>
    <w:p w14:paraId="5139EAC0" w14:textId="77777777" w:rsidR="00766FEE" w:rsidRPr="00C60336" w:rsidDel="00D5418E" w:rsidRDefault="0097492C" w:rsidP="00BC7517">
      <w:pPr>
        <w:pStyle w:val="Heading5"/>
        <w:rPr>
          <w:del w:id="518" w:author="Marina Vera Zambrano" w:date="2022-03-23T18:27:00Z"/>
          <w:highlight w:val="yellow"/>
        </w:rPr>
      </w:pPr>
      <w:del w:id="519" w:author="Marina Vera Zambrano" w:date="2022-03-23T18:27:00Z">
        <w:r w:rsidRPr="267FCE62" w:rsidDel="0097492C">
          <w:rPr>
            <w:highlight w:val="yellow"/>
          </w:rPr>
          <w:delText>[</w:delText>
        </w:r>
        <w:r w:rsidRPr="267FCE62" w:rsidDel="00766FEE">
          <w:rPr>
            <w:highlight w:val="yellow"/>
          </w:rPr>
          <w:delText>Two</w:delText>
        </w:r>
        <w:r w:rsidRPr="267FCE62" w:rsidDel="0097492C">
          <w:rPr>
            <w:highlight w:val="yellow"/>
          </w:rPr>
          <w:delText>][Three</w:delText>
        </w:r>
        <w:r w:rsidDel="0097492C">
          <w:delText>]</w:delText>
        </w:r>
        <w:r w:rsidDel="00766FEE">
          <w:delText xml:space="preserve">-piece end entry type, bronze body and end piece, hard chrome-plated bronze or brass ball, </w:delText>
        </w:r>
        <w:r w:rsidRPr="267FCE62" w:rsidDel="0097492C">
          <w:rPr>
            <w:highlight w:val="yellow"/>
          </w:rPr>
          <w:delText>[full bore port,</w:delText>
        </w:r>
        <w:r w:rsidDel="0097492C">
          <w:delText xml:space="preserve"> ]</w:delText>
        </w:r>
        <w:r w:rsidDel="00766FEE">
          <w:delText>RTFE seats and packing, blowout-proof stem, zinc-coated steel hand lever operator with vinyl grip, rated 4</w:delText>
        </w:r>
        <w:r w:rsidDel="00814293">
          <w:delText>,</w:delText>
        </w:r>
        <w:r w:rsidDel="00766FEE">
          <w:delText xml:space="preserve">140 </w:delText>
        </w:r>
        <w:r w:rsidDel="00705870">
          <w:delText>kPa</w:delText>
        </w:r>
        <w:r w:rsidDel="00766FEE">
          <w:delText xml:space="preserve"> WOG, 1</w:delText>
        </w:r>
        <w:r w:rsidDel="00814293">
          <w:delText>,</w:delText>
        </w:r>
        <w:r w:rsidDel="00766FEE">
          <w:delText xml:space="preserve">035 </w:delText>
        </w:r>
        <w:r w:rsidDel="00705870">
          <w:delText>kPa</w:delText>
        </w:r>
        <w:r w:rsidDel="00766FEE">
          <w:delText xml:space="preserve"> SWP. </w:delText>
        </w:r>
        <w:r w:rsidRPr="267FCE62" w:rsidDel="00766FEE">
          <w:rPr>
            <w:highlight w:val="yellow"/>
          </w:rPr>
          <w:delText>[For steam service, provide stainless steel ball and stem.]</w:delText>
        </w:r>
      </w:del>
    </w:p>
    <w:p w14:paraId="35EFB72B" w14:textId="77777777" w:rsidR="00766FEE" w:rsidRPr="006F6C3D" w:rsidDel="00D5418E" w:rsidRDefault="00766FEE" w:rsidP="00BC7517">
      <w:pPr>
        <w:pStyle w:val="Heading4"/>
        <w:rPr>
          <w:del w:id="520" w:author="Marina Vera Zambrano" w:date="2022-03-23T18:27:00Z"/>
        </w:rPr>
      </w:pPr>
      <w:del w:id="521" w:author="Marina Vera Zambrano" w:date="2022-03-23T18:27:00Z">
        <w:r w:rsidRPr="006F6C3D" w:rsidDel="00D5418E">
          <w:delText>Ball Valve</w:delText>
        </w:r>
        <w:r w:rsidR="009E235D" w:rsidRPr="006F6C3D" w:rsidDel="00D5418E">
          <w:delText>s</w:delText>
        </w:r>
        <w:r w:rsidRPr="006F6C3D" w:rsidDel="00D5418E">
          <w:delText xml:space="preserve"> 50 mm and Smaller for Equipment Air System Shutoff:</w:delText>
        </w:r>
      </w:del>
    </w:p>
    <w:p w14:paraId="4852CA48" w14:textId="77777777" w:rsidR="00766FEE" w:rsidRPr="006F6C3D" w:rsidDel="00D5418E" w:rsidRDefault="00766FEE" w:rsidP="00BC7517">
      <w:pPr>
        <w:pStyle w:val="Heading5"/>
        <w:rPr>
          <w:del w:id="522" w:author="Marina Vera Zambrano" w:date="2022-03-23T18:27:00Z"/>
        </w:rPr>
      </w:pPr>
      <w:del w:id="523" w:author="Marina Vera Zambrano" w:date="2022-03-23T18:27:00Z">
        <w:r w:rsidDel="00766FEE">
          <w:delText>Two-piece end entry type, bronze body and end piece, hard chrome-plated bronze or brass ball, RTFE seats and packing, blowout-proof stem, 4</w:delText>
        </w:r>
        <w:r w:rsidDel="00814293">
          <w:delText>,</w:delText>
        </w:r>
        <w:r w:rsidDel="00766FEE">
          <w:delText xml:space="preserve">140 </w:delText>
        </w:r>
        <w:r w:rsidDel="00705870">
          <w:delText>kPa</w:delText>
        </w:r>
        <w:r w:rsidDel="00766FEE">
          <w:delText xml:space="preserve"> WOG, threaded ends, safety exhaust port to exhaust downstream side when valve is in closed position, zinc-coated steel latch-locking handle with vinyl grip.</w:delText>
        </w:r>
      </w:del>
    </w:p>
    <w:p w14:paraId="2B2707F2" w14:textId="77777777" w:rsidR="00766FEE" w:rsidRPr="006F6C3D" w:rsidDel="00D5418E" w:rsidRDefault="00766FEE" w:rsidP="00BC7517">
      <w:pPr>
        <w:pStyle w:val="Heading4"/>
        <w:rPr>
          <w:del w:id="524" w:author="Marina Vera Zambrano" w:date="2022-03-23T18:27:00Z"/>
        </w:rPr>
      </w:pPr>
      <w:del w:id="525" w:author="Marina Vera Zambrano" w:date="2022-03-23T18:27:00Z">
        <w:r w:rsidRPr="006F6C3D" w:rsidDel="00D5418E">
          <w:delText>Instrument Air Shutoff Valve</w:delText>
        </w:r>
        <w:r w:rsidR="009E235D" w:rsidRPr="006F6C3D" w:rsidDel="00D5418E">
          <w:delText>s</w:delText>
        </w:r>
        <w:r w:rsidRPr="006F6C3D" w:rsidDel="00D5418E">
          <w:delText xml:space="preserve"> 3 mm 19 mm:</w:delText>
        </w:r>
      </w:del>
    </w:p>
    <w:p w14:paraId="136895F3" w14:textId="77777777" w:rsidR="00766FEE" w:rsidRPr="006F6C3D" w:rsidDel="00D5418E" w:rsidRDefault="00766FEE" w:rsidP="00BC7517">
      <w:pPr>
        <w:pStyle w:val="Heading5"/>
        <w:rPr>
          <w:del w:id="526" w:author="Marina Vera Zambrano" w:date="2022-03-23T18:27:00Z"/>
        </w:rPr>
      </w:pPr>
      <w:del w:id="527" w:author="Marina Vera Zambrano" w:date="2022-03-23T18:27:00Z">
        <w:r w:rsidRPr="267FCE62" w:rsidDel="00766FEE">
          <w:rPr>
            <w:highlight w:val="yellow"/>
          </w:rPr>
          <w:delText>[Brass] [Stainless steel]</w:delText>
        </w:r>
        <w:r w:rsidDel="00766FEE">
          <w:delText xml:space="preserve"> body ball valve, nylon handle.</w:delText>
        </w:r>
      </w:del>
    </w:p>
    <w:p w14:paraId="2E4D463F" w14:textId="77777777" w:rsidR="00766FEE" w:rsidRPr="006F6C3D" w:rsidDel="00D5418E" w:rsidRDefault="00766FEE" w:rsidP="00BC7517">
      <w:pPr>
        <w:pStyle w:val="Heading4"/>
        <w:rPr>
          <w:del w:id="528" w:author="Marina Vera Zambrano" w:date="2022-03-23T18:27:00Z"/>
        </w:rPr>
      </w:pPr>
      <w:del w:id="529" w:author="Marina Vera Zambrano" w:date="2022-03-23T18:27:00Z">
        <w:r w:rsidRPr="006F6C3D" w:rsidDel="00D5418E">
          <w:delText>Ball Valve 50 mm</w:delText>
        </w:r>
        <w:r w:rsidR="009E235D" w:rsidRPr="006F6C3D" w:rsidDel="00D5418E">
          <w:delText>s</w:delText>
        </w:r>
        <w:r w:rsidRPr="006F6C3D" w:rsidDel="00D5418E">
          <w:delText xml:space="preserve"> and Smaller for </w:delText>
        </w:r>
        <w:r w:rsidRPr="00C201DC" w:rsidDel="00D5418E">
          <w:rPr>
            <w:highlight w:val="yellow"/>
          </w:rPr>
          <w:delText>[LP Gas] [Natural Gas] [Fuel Oil]</w:delText>
        </w:r>
        <w:r w:rsidRPr="006F6C3D" w:rsidDel="00D5418E">
          <w:delText xml:space="preserve"> Service:</w:delText>
        </w:r>
      </w:del>
    </w:p>
    <w:p w14:paraId="658CB6DA" w14:textId="77777777" w:rsidR="00766FEE" w:rsidRPr="006F6C3D" w:rsidDel="00D5418E" w:rsidRDefault="00766FEE" w:rsidP="00BC7517">
      <w:pPr>
        <w:pStyle w:val="Heading5"/>
        <w:rPr>
          <w:del w:id="530" w:author="Marina Vera Zambrano" w:date="2022-03-23T18:27:00Z"/>
        </w:rPr>
      </w:pPr>
      <w:del w:id="531" w:author="Marina Vera Zambrano" w:date="2022-03-23T18:27:00Z">
        <w:r w:rsidDel="00766FEE">
          <w:delText>Two-piece bronze or forged brass body and end piece, threaded ends, hard chrome plated brass ball, RTFE seats and seal, blowout-proof stem, zinc-plated hand lever operator with vinyl grip, UL</w:delText>
        </w:r>
        <w:r w:rsidDel="00530BD8">
          <w:delText>/CSA</w:delText>
        </w:r>
        <w:r w:rsidDel="00766FEE">
          <w:delText xml:space="preserve"> Listed </w:delText>
        </w:r>
        <w:r w:rsidRPr="267FCE62" w:rsidDel="00766FEE">
          <w:rPr>
            <w:highlight w:val="yellow"/>
          </w:rPr>
          <w:delText>[Guide YSDT for LP Gas] [Guide YRPV for natural gas] [Guide MHKZ for Fuel Oil], 4</w:delText>
        </w:r>
        <w:r w:rsidRPr="267FCE62" w:rsidDel="00530BD8">
          <w:rPr>
            <w:highlight w:val="yellow"/>
          </w:rPr>
          <w:delText>,</w:delText>
        </w:r>
        <w:r w:rsidRPr="267FCE62" w:rsidDel="00766FEE">
          <w:rPr>
            <w:highlight w:val="yellow"/>
          </w:rPr>
          <w:delText xml:space="preserve">140 </w:delText>
        </w:r>
        <w:r w:rsidRPr="267FCE62" w:rsidDel="00705870">
          <w:rPr>
            <w:highlight w:val="yellow"/>
          </w:rPr>
          <w:delText>kPa</w:delText>
        </w:r>
        <w:r w:rsidRPr="267FCE62" w:rsidDel="00766FEE">
          <w:rPr>
            <w:highlight w:val="yellow"/>
          </w:rPr>
          <w:delText xml:space="preserve"> WOG, [UL Listed 1</w:delText>
        </w:r>
        <w:r w:rsidRPr="267FCE62" w:rsidDel="00530BD8">
          <w:rPr>
            <w:highlight w:val="yellow"/>
          </w:rPr>
          <w:delText>,</w:delText>
        </w:r>
        <w:r w:rsidRPr="267FCE62" w:rsidDel="00766FEE">
          <w:rPr>
            <w:highlight w:val="yellow"/>
          </w:rPr>
          <w:delText xml:space="preserve">725 </w:delText>
        </w:r>
        <w:r w:rsidRPr="267FCE62" w:rsidDel="00705870">
          <w:rPr>
            <w:highlight w:val="yellow"/>
          </w:rPr>
          <w:delText>kPa</w:delText>
        </w:r>
        <w:r w:rsidRPr="267FCE62" w:rsidDel="00766FEE">
          <w:rPr>
            <w:highlight w:val="yellow"/>
          </w:rPr>
          <w:delText xml:space="preserve"> LP Gas].</w:delText>
        </w:r>
      </w:del>
    </w:p>
    <w:p w14:paraId="624FAC79" w14:textId="77777777" w:rsidR="00766FEE" w:rsidRPr="006F6C3D" w:rsidRDefault="00860038" w:rsidP="003D5FF8">
      <w:pPr>
        <w:pStyle w:val="Heading4"/>
      </w:pPr>
      <w:del w:id="532" w:author="Marina Vera Zambrano" w:date="2022-03-23T18:27:00Z">
        <w:r w:rsidRPr="006F6C3D" w:rsidDel="00D5418E">
          <w:delText xml:space="preserve"> </w:delText>
        </w:r>
      </w:del>
      <w:r w:rsidR="00766FEE" w:rsidRPr="006F6C3D">
        <w:t>Stainless Steel Ball Valve</w:t>
      </w:r>
      <w:r w:rsidR="009E235D" w:rsidRPr="006F6C3D">
        <w:t>s</w:t>
      </w:r>
      <w:r w:rsidR="00766FEE" w:rsidRPr="006F6C3D">
        <w:t xml:space="preserve"> 50 mm and Smaller:</w:t>
      </w:r>
    </w:p>
    <w:p w14:paraId="259891A6" w14:textId="77777777" w:rsidR="00766FEE" w:rsidRPr="00B80313" w:rsidRDefault="00272720" w:rsidP="004E22C3">
      <w:pPr>
        <w:pStyle w:val="Heading5"/>
        <w:numPr>
          <w:ilvl w:val="4"/>
          <w:numId w:val="15"/>
        </w:numPr>
      </w:pPr>
      <w:del w:id="533" w:author="Marina Vera Zambrano" w:date="2022-03-23T18:28:00Z">
        <w:r w:rsidDel="00D5418E">
          <w:delText>[</w:delText>
        </w:r>
      </w:del>
      <w:r w:rsidR="00766FEE" w:rsidRPr="00D5418E">
        <w:t>Two</w:t>
      </w:r>
      <w:del w:id="534" w:author="Marina Vera Zambrano" w:date="2022-03-23T18:28:00Z">
        <w:r w:rsidRPr="00D5418E" w:rsidDel="00D5418E">
          <w:delText>][Three]</w:delText>
        </w:r>
      </w:del>
      <w:ins w:id="535" w:author="Marina Vera Zambrano" w:date="2022-03-23T18:28:00Z">
        <w:r w:rsidR="00D5418E">
          <w:t xml:space="preserve"> </w:t>
        </w:r>
      </w:ins>
      <w:del w:id="536" w:author="Marina Vera Zambrano" w:date="2022-03-23T18:28:00Z">
        <w:r w:rsidR="00766FEE" w:rsidRPr="00B80313" w:rsidDel="00D5418E">
          <w:delText xml:space="preserve"> </w:delText>
        </w:r>
      </w:del>
      <w:r w:rsidR="00766FEE" w:rsidRPr="00B80313">
        <w:t>piece ASTM A276</w:t>
      </w:r>
      <w:r w:rsidR="00530BD8" w:rsidRPr="00B80313">
        <w:t>-1</w:t>
      </w:r>
      <w:r>
        <w:t>7</w:t>
      </w:r>
      <w:r w:rsidR="00766FEE" w:rsidRPr="00B80313">
        <w:t xml:space="preserve"> GR 316 or ASTM A351/A351M</w:t>
      </w:r>
      <w:r w:rsidR="00530BD8" w:rsidRPr="00B80313">
        <w:t>-1</w:t>
      </w:r>
      <w:r>
        <w:t>6</w:t>
      </w:r>
      <w:r w:rsidR="00766FEE" w:rsidRPr="00B80313">
        <w:t xml:space="preserve"> GR CF8M stainless steel body and end piece, threaded ends</w:t>
      </w:r>
      <w:r w:rsidR="00766FEE" w:rsidRPr="00D5418E">
        <w:t xml:space="preserve">, </w:t>
      </w:r>
      <w:del w:id="537" w:author="Marina Vera Zambrano" w:date="2022-03-23T18:29:00Z">
        <w:r w:rsidRPr="00D5418E" w:rsidDel="00D5418E">
          <w:delText>[</w:delText>
        </w:r>
        <w:r w:rsidR="00766FEE" w:rsidRPr="00D5418E" w:rsidDel="00D5418E">
          <w:delText>standard port</w:delText>
        </w:r>
        <w:r w:rsidRPr="00D5418E" w:rsidDel="00D5418E">
          <w:delText>][</w:delText>
        </w:r>
      </w:del>
      <w:r w:rsidRPr="00D5418E">
        <w:t>full port</w:t>
      </w:r>
      <w:del w:id="538" w:author="Marina Vera Zambrano" w:date="2022-03-23T18:29:00Z">
        <w:r w:rsidRPr="00D5418E" w:rsidDel="00D5418E">
          <w:delText>]</w:delText>
        </w:r>
      </w:del>
      <w:r w:rsidR="00766FEE" w:rsidRPr="00D5418E">
        <w:t>, ASTM</w:t>
      </w:r>
      <w:r w:rsidR="00766FEE" w:rsidRPr="00B80313">
        <w:t xml:space="preserve"> A276</w:t>
      </w:r>
      <w:r w:rsidR="00530BD8" w:rsidRPr="00B80313">
        <w:t>-1</w:t>
      </w:r>
      <w:r w:rsidR="0007456C">
        <w:t>7</w:t>
      </w:r>
      <w:r w:rsidR="00766FEE" w:rsidRPr="00B80313">
        <w:t xml:space="preserve"> Type 316 stainless steel ball, reinforced PTFE seats</w:t>
      </w:r>
      <w:ins w:id="539" w:author="Marina Vera Zambrano" w:date="2022-03-23T18:36:00Z">
        <w:r w:rsidR="009561C5">
          <w:t xml:space="preserve"> and seals</w:t>
        </w:r>
      </w:ins>
      <w:r w:rsidR="00766FEE" w:rsidRPr="00B80313">
        <w:t>, PTFE packing, blowout proof</w:t>
      </w:r>
      <w:ins w:id="540" w:author="Marina Vera Zambrano" w:date="2022-03-23T18:31:00Z">
        <w:r w:rsidR="007009AA">
          <w:t xml:space="preserve"> 316</w:t>
        </w:r>
      </w:ins>
      <w:r w:rsidR="00766FEE" w:rsidRPr="00B80313">
        <w:t xml:space="preserve"> stainless steel stem, stainless steel lever operator with vinyl grip, rated 10</w:t>
      </w:r>
      <w:r w:rsidR="00530BD8" w:rsidRPr="00B80313">
        <w:t>,</w:t>
      </w:r>
      <w:r w:rsidR="00766FEE" w:rsidRPr="00B80313">
        <w:t xml:space="preserve">350 </w:t>
      </w:r>
      <w:r w:rsidR="00705870" w:rsidRPr="00B80313">
        <w:t>kPa</w:t>
      </w:r>
      <w:r w:rsidR="00766FEE" w:rsidRPr="00B80313">
        <w:t xml:space="preserve"> WOG, 1</w:t>
      </w:r>
      <w:r w:rsidR="00530BD8" w:rsidRPr="00B80313">
        <w:t>,</w:t>
      </w:r>
      <w:r w:rsidR="00766FEE" w:rsidRPr="00B80313">
        <w:t xml:space="preserve">035 </w:t>
      </w:r>
      <w:r w:rsidR="00705870" w:rsidRPr="00B80313">
        <w:t>kPa</w:t>
      </w:r>
      <w:r w:rsidR="00766FEE" w:rsidRPr="00B80313">
        <w:t xml:space="preserve"> SWP</w:t>
      </w:r>
      <w:ins w:id="541" w:author="Marina Vera Zambrano" w:date="2022-03-23T18:31:00Z">
        <w:r w:rsidR="007009AA">
          <w:t>, MSS-SP-110</w:t>
        </w:r>
      </w:ins>
      <w:del w:id="542" w:author="Marina Vera Zambrano" w:date="2022-03-23T18:31:00Z">
        <w:r w:rsidR="00766FEE" w:rsidRPr="00B80313" w:rsidDel="007009AA">
          <w:delText>.</w:delText>
        </w:r>
      </w:del>
      <w:ins w:id="543" w:author="Marina Vera Zambrano" w:date="2022-03-23T18:31:00Z">
        <w:r w:rsidR="007009AA">
          <w:t xml:space="preserve">, </w:t>
        </w:r>
      </w:ins>
      <w:ins w:id="544" w:author="Marina Vera Zambrano" w:date="2022-03-23T18:32:00Z">
        <w:r w:rsidR="007009AA">
          <w:t>ASME B1.20.1,</w:t>
        </w:r>
        <w:r w:rsidR="007009AA" w:rsidRPr="007009AA">
          <w:t xml:space="preserve"> ASME B16.34.</w:t>
        </w:r>
      </w:ins>
      <w:ins w:id="545" w:author="Marina Vera Zambrano" w:date="2022-03-23T18:36:00Z">
        <w:r w:rsidR="009561C5">
          <w:t xml:space="preserve"> </w:t>
        </w:r>
        <w:r w:rsidR="009561C5" w:rsidRPr="00680153">
          <w:t>All valve parts to be NSF61 approved.</w:t>
        </w:r>
      </w:ins>
    </w:p>
    <w:p w14:paraId="69185229" w14:textId="77777777" w:rsidR="00766FEE" w:rsidRPr="00B80313" w:rsidDel="00D5418E" w:rsidRDefault="00766FEE" w:rsidP="00BC7517">
      <w:pPr>
        <w:pStyle w:val="Heading4"/>
        <w:rPr>
          <w:del w:id="546" w:author="Marina Vera Zambrano" w:date="2022-03-23T18:28:00Z"/>
        </w:rPr>
      </w:pPr>
      <w:del w:id="547" w:author="Marina Vera Zambrano" w:date="2022-03-23T18:28:00Z">
        <w:r w:rsidRPr="00B80313" w:rsidDel="00D5418E">
          <w:delText>Ball Valve</w:delText>
        </w:r>
        <w:r w:rsidR="009E235D" w:rsidRPr="00B80313" w:rsidDel="00D5418E">
          <w:delText>s</w:delText>
        </w:r>
        <w:r w:rsidRPr="00B80313" w:rsidDel="00D5418E">
          <w:delText xml:space="preserve"> for Chlorine Liquid and Gas:</w:delText>
        </w:r>
      </w:del>
    </w:p>
    <w:p w14:paraId="6514EC53" w14:textId="77777777" w:rsidR="00766FEE" w:rsidRPr="00B80313" w:rsidDel="00D5418E" w:rsidRDefault="00766FEE" w:rsidP="00BC7517">
      <w:pPr>
        <w:pStyle w:val="Heading5"/>
        <w:rPr>
          <w:del w:id="548" w:author="Marina Vera Zambrano" w:date="2022-03-23T18:28:00Z"/>
        </w:rPr>
      </w:pPr>
      <w:del w:id="549" w:author="Marina Vera Zambrano" w:date="2022-03-23T18:28:00Z">
        <w:r w:rsidDel="00766FEE">
          <w:delText>4</w:delText>
        </w:r>
        <w:r w:rsidDel="00530BD8">
          <w:delText>,</w:delText>
        </w:r>
        <w:r w:rsidDel="00766FEE">
          <w:delText xml:space="preserve">140 </w:delText>
        </w:r>
        <w:r w:rsidDel="00705870">
          <w:delText>kPa</w:delText>
        </w:r>
        <w:r w:rsidDel="00766FEE">
          <w:delText xml:space="preserve"> WOG, carbon steel body, </w:delText>
        </w:r>
        <w:r w:rsidDel="00530BD8">
          <w:delText xml:space="preserve">Monel </w:delText>
        </w:r>
        <w:r w:rsidDel="00766FEE">
          <w:delText>ball and stem, reinforced Teflon seat, Teflon seals, double stem seal, lever operator, screwed ends, non</w:delText>
        </w:r>
        <w:r w:rsidDel="00530BD8">
          <w:delText>-</w:delText>
        </w:r>
        <w:r w:rsidDel="00766FEE">
          <w:delText xml:space="preserve">lubricated, and comply with the requirements of </w:delText>
        </w:r>
        <w:r w:rsidDel="00530BD8">
          <w:delText>T</w:delText>
        </w:r>
        <w:r w:rsidDel="00766FEE">
          <w:delText>he Chlorine Institute Pamphlet 6</w:delText>
        </w:r>
        <w:r w:rsidDel="00530BD8">
          <w:delText xml:space="preserve"> (16</w:delText>
        </w:r>
        <w:r w:rsidRPr="267FCE62" w:rsidDel="00530BD8">
          <w:rPr>
            <w:vertAlign w:val="superscript"/>
          </w:rPr>
          <w:delText>th</w:delText>
        </w:r>
        <w:r w:rsidDel="00530BD8">
          <w:delText xml:space="preserve"> edition, March 2013)</w:delText>
        </w:r>
        <w:r w:rsidDel="00766FEE">
          <w:delText>.</w:delText>
        </w:r>
      </w:del>
    </w:p>
    <w:p w14:paraId="6EBB0889" w14:textId="77777777" w:rsidR="00766FEE" w:rsidRPr="00B80313" w:rsidDel="00D5418E" w:rsidRDefault="00766FEE" w:rsidP="00BC7517">
      <w:pPr>
        <w:pStyle w:val="Heading4"/>
        <w:rPr>
          <w:del w:id="550" w:author="Marina Vera Zambrano" w:date="2022-03-23T18:28:00Z"/>
        </w:rPr>
      </w:pPr>
      <w:del w:id="551" w:author="Marina Vera Zambrano" w:date="2022-03-23T18:28:00Z">
        <w:r w:rsidRPr="00B80313" w:rsidDel="00D5418E">
          <w:delText>Vee-Ball Valve</w:delText>
        </w:r>
        <w:r w:rsidR="009E235D" w:rsidRPr="00B80313" w:rsidDel="00D5418E">
          <w:delText>s</w:delText>
        </w:r>
        <w:r w:rsidRPr="00B80313" w:rsidDel="00D5418E">
          <w:delText xml:space="preserve">, 25 mm to 400 mm: </w:delText>
        </w:r>
      </w:del>
    </w:p>
    <w:p w14:paraId="18436E8D" w14:textId="77777777" w:rsidR="00766FEE" w:rsidRPr="00B80313" w:rsidDel="00D5418E" w:rsidRDefault="00766FEE" w:rsidP="00BC7517">
      <w:pPr>
        <w:pStyle w:val="Heading5"/>
        <w:rPr>
          <w:del w:id="552" w:author="Marina Vera Zambrano" w:date="2022-03-23T18:28:00Z"/>
        </w:rPr>
      </w:pPr>
      <w:del w:id="553" w:author="Marina Vera Zambrano" w:date="2022-03-23T18:28:00Z">
        <w:r w:rsidDel="00766FEE">
          <w:delText xml:space="preserve">ANSI Class </w:delText>
        </w:r>
        <w:r w:rsidRPr="267FCE62" w:rsidDel="00766FEE">
          <w:rPr>
            <w:highlight w:val="yellow"/>
          </w:rPr>
          <w:delText>[1</w:delText>
        </w:r>
        <w:r w:rsidRPr="267FCE62" w:rsidDel="00530BD8">
          <w:rPr>
            <w:highlight w:val="yellow"/>
          </w:rPr>
          <w:delText>,</w:delText>
        </w:r>
        <w:r w:rsidRPr="267FCE62" w:rsidDel="00766FEE">
          <w:rPr>
            <w:highlight w:val="yellow"/>
          </w:rPr>
          <w:delText xml:space="preserve">035 </w:delText>
        </w:r>
        <w:r w:rsidRPr="267FCE62" w:rsidDel="00705870">
          <w:rPr>
            <w:highlight w:val="yellow"/>
          </w:rPr>
          <w:delText>kPa</w:delText>
        </w:r>
        <w:r w:rsidRPr="267FCE62" w:rsidDel="00766FEE">
          <w:rPr>
            <w:highlight w:val="yellow"/>
          </w:rPr>
          <w:delText>] [300 pound]</w:delText>
        </w:r>
        <w:r w:rsidDel="00766FEE">
          <w:delText xml:space="preserve"> valve with flanged ends</w:delText>
        </w:r>
        <w:r w:rsidRPr="267FCE62" w:rsidDel="00766FEE">
          <w:rPr>
            <w:highlight w:val="yellow"/>
          </w:rPr>
          <w:delText>, [carbon steel] [Type 317 stainless steel]</w:delText>
        </w:r>
        <w:r w:rsidDel="00766FEE">
          <w:delText xml:space="preserve"> body, heat treated nickel- or hard chromium-plated 317 stainless steel ball, splined-type 17-4 PH stainless steel shafts, reinforced PTFE flow-ring seal, reinforced PTFE with stainless steel or Hast</w:delText>
        </w:r>
        <w:r w:rsidDel="00A75EB5">
          <w:delText>e</w:delText>
        </w:r>
        <w:r w:rsidDel="00766FEE">
          <w:delText>lloy sleeve bearings, and PTFE V-ring packing. Valve to have 300:1 range</w:delText>
        </w:r>
        <w:r w:rsidDel="006A449D">
          <w:delText>-</w:delText>
        </w:r>
        <w:r w:rsidDel="00766FEE">
          <w:delText>ability and equal percentage characteristic.</w:delText>
        </w:r>
      </w:del>
    </w:p>
    <w:p w14:paraId="6DF4D795" w14:textId="77777777" w:rsidR="00766FEE" w:rsidRPr="00B80313" w:rsidDel="00D5418E" w:rsidRDefault="00766FEE" w:rsidP="00BC7517">
      <w:pPr>
        <w:pStyle w:val="Heading4"/>
        <w:rPr>
          <w:del w:id="554" w:author="Marina Vera Zambrano" w:date="2022-03-23T18:28:00Z"/>
        </w:rPr>
      </w:pPr>
      <w:del w:id="555" w:author="Marina Vera Zambrano" w:date="2022-03-23T18:28:00Z">
        <w:r w:rsidRPr="00B80313" w:rsidDel="00D5418E">
          <w:delText>PVC Ball Valve</w:delText>
        </w:r>
        <w:r w:rsidR="009E235D" w:rsidRPr="00B80313" w:rsidDel="00D5418E">
          <w:delText>s</w:delText>
        </w:r>
        <w:r w:rsidRPr="00B80313" w:rsidDel="00D5418E">
          <w:delText xml:space="preserve"> 50 mm and Smaller:</w:delText>
        </w:r>
      </w:del>
    </w:p>
    <w:p w14:paraId="64FF7074" w14:textId="77777777" w:rsidR="00766FEE" w:rsidRPr="00C201DC" w:rsidDel="00D5418E" w:rsidRDefault="00766FEE" w:rsidP="00BC7517">
      <w:pPr>
        <w:pStyle w:val="Heading5"/>
        <w:rPr>
          <w:del w:id="556" w:author="Marina Vera Zambrano" w:date="2022-03-23T18:28:00Z"/>
          <w:highlight w:val="yellow"/>
        </w:rPr>
      </w:pPr>
      <w:del w:id="557" w:author="Marina Vera Zambrano" w:date="2022-03-23T18:28:00Z">
        <w:r w:rsidDel="00766FEE">
          <w:delText>Rated 1</w:delText>
        </w:r>
        <w:r w:rsidDel="006A449D">
          <w:delText>,</w:delText>
        </w:r>
        <w:r w:rsidDel="00766FEE">
          <w:delText xml:space="preserve">035 </w:delText>
        </w:r>
        <w:r w:rsidDel="00705870">
          <w:delText>kPa</w:delText>
        </w:r>
        <w:r w:rsidDel="00766FEE">
          <w:delText xml:space="preserve"> at 22.8 degree</w:delText>
        </w:r>
        <w:r w:rsidDel="008A5155">
          <w:delText>s</w:delText>
        </w:r>
        <w:r w:rsidDel="00766FEE">
          <w:delText xml:space="preserve"> C</w:delText>
        </w:r>
        <w:r w:rsidDel="008A5155">
          <w:delText>elsius</w:delText>
        </w:r>
        <w:r w:rsidDel="00766FEE">
          <w:delText>, with ASTM D1784</w:delText>
        </w:r>
        <w:r w:rsidDel="006A449D">
          <w:delText>-11</w:delText>
        </w:r>
        <w:r w:rsidDel="00766FEE">
          <w:delText>, Type I, Grade 1 polyvinyl chloride body, ball, and stem, end entry, double union design, solvent weld socket ends, elastomer seat, Viton or Teflon O</w:delText>
        </w:r>
        <w:r w:rsidDel="006A449D">
          <w:delText>-</w:delText>
        </w:r>
        <w:r w:rsidDel="00766FEE">
          <w:delText xml:space="preserve">ring stem seals, to block flow in both directions. </w:delText>
        </w:r>
        <w:r w:rsidRPr="267FCE62" w:rsidDel="00766FEE">
          <w:rPr>
            <w:highlight w:val="yellow"/>
          </w:rPr>
          <w:delText>[Provide pressure relief hole drilled on low pressure side of ball.]</w:delText>
        </w:r>
      </w:del>
    </w:p>
    <w:p w14:paraId="3689FFC3" w14:textId="77777777" w:rsidR="00766FEE" w:rsidRPr="00B80313" w:rsidDel="00D5418E" w:rsidRDefault="00766FEE" w:rsidP="00BC7517">
      <w:pPr>
        <w:pStyle w:val="Heading4"/>
        <w:rPr>
          <w:del w:id="558" w:author="Marina Vera Zambrano" w:date="2022-03-23T18:28:00Z"/>
        </w:rPr>
      </w:pPr>
      <w:del w:id="559" w:author="Marina Vera Zambrano" w:date="2022-03-23T18:28:00Z">
        <w:r w:rsidRPr="00B80313" w:rsidDel="00D5418E">
          <w:delText>PVC Ball Valve</w:delText>
        </w:r>
        <w:r w:rsidR="009E235D" w:rsidRPr="00B80313" w:rsidDel="00D5418E">
          <w:delText>s</w:delText>
        </w:r>
        <w:r w:rsidRPr="00B80313" w:rsidDel="00D5418E">
          <w:delText xml:space="preserve"> 75 mm and 100 mm:</w:delText>
        </w:r>
      </w:del>
    </w:p>
    <w:p w14:paraId="6725ABB6" w14:textId="77777777" w:rsidR="00766FEE" w:rsidRPr="00B80313" w:rsidDel="00D5418E" w:rsidRDefault="00766FEE" w:rsidP="00BC7517">
      <w:pPr>
        <w:pStyle w:val="Heading5"/>
        <w:rPr>
          <w:del w:id="560" w:author="Marina Vera Zambrano" w:date="2022-03-23T18:28:00Z"/>
        </w:rPr>
      </w:pPr>
      <w:del w:id="561" w:author="Marina Vera Zambrano" w:date="2022-03-23T18:28:00Z">
        <w:r w:rsidDel="00766FEE">
          <w:delText>Rated 1</w:delText>
        </w:r>
        <w:r w:rsidDel="006A449D">
          <w:delText>,</w:delText>
        </w:r>
        <w:r w:rsidDel="00766FEE">
          <w:delText xml:space="preserve">035 </w:delText>
        </w:r>
        <w:r w:rsidDel="00705870">
          <w:delText>kPa</w:delText>
        </w:r>
        <w:r w:rsidDel="00766FEE">
          <w:delText xml:space="preserve"> at 22.8 degree</w:delText>
        </w:r>
        <w:r w:rsidDel="000F6BD8">
          <w:delText>s</w:delText>
        </w:r>
        <w:r w:rsidDel="00766FEE">
          <w:delText xml:space="preserve"> C</w:delText>
        </w:r>
        <w:r w:rsidDel="000F6BD8">
          <w:delText>elsius</w:delText>
        </w:r>
        <w:r w:rsidDel="00766FEE">
          <w:delText>, with ASTM D1784</w:delText>
        </w:r>
        <w:r w:rsidDel="006A449D">
          <w:delText>-11</w:delText>
        </w:r>
        <w:r w:rsidDel="00766FEE">
          <w:delText xml:space="preserve"> Type I, Grade 1 polyvinyl chloride full port body, Teflon seat, Viton O</w:delText>
        </w:r>
        <w:r w:rsidDel="006A449D">
          <w:delText>-</w:delText>
        </w:r>
        <w:r w:rsidDel="00766FEE">
          <w:delText xml:space="preserve">ring stem, face and carrier seals, end entry design with dual union, solvent weld socket ends, or single union ball valve with flanged ends drilled to </w:delText>
        </w:r>
        <w:r w:rsidDel="000B2F80">
          <w:delText>ASME B16.1-2015ASME B16.1-2015</w:delText>
        </w:r>
        <w:r w:rsidDel="00766FEE">
          <w:delText xml:space="preserve">. </w:delText>
        </w:r>
        <w:r w:rsidRPr="267FCE62" w:rsidDel="00766FEE">
          <w:rPr>
            <w:highlight w:val="yellow"/>
          </w:rPr>
          <w:delText>[Provide pressure relief hole drilled on low pressure side of ball.]</w:delText>
        </w:r>
      </w:del>
    </w:p>
    <w:p w14:paraId="2B395716" w14:textId="77777777" w:rsidR="00766FEE" w:rsidRPr="00B80313" w:rsidDel="00D5418E" w:rsidRDefault="00766FEE" w:rsidP="00BC7517">
      <w:pPr>
        <w:pStyle w:val="Heading4"/>
        <w:rPr>
          <w:del w:id="562" w:author="Marina Vera Zambrano" w:date="2022-03-23T18:28:00Z"/>
        </w:rPr>
      </w:pPr>
      <w:del w:id="563" w:author="Marina Vera Zambrano" w:date="2022-03-23T18:28:00Z">
        <w:r w:rsidRPr="00B80313" w:rsidDel="00D5418E">
          <w:delText>CPVC Ball Valve</w:delText>
        </w:r>
        <w:r w:rsidR="009E235D" w:rsidRPr="00B80313" w:rsidDel="00D5418E">
          <w:delText>s</w:delText>
        </w:r>
        <w:r w:rsidRPr="00B80313" w:rsidDel="00D5418E">
          <w:delText xml:space="preserve"> 50 mm and Smaller:</w:delText>
        </w:r>
      </w:del>
    </w:p>
    <w:p w14:paraId="51CEA508" w14:textId="77777777" w:rsidR="00766FEE" w:rsidRPr="00C201DC" w:rsidDel="00D5418E" w:rsidRDefault="00766FEE" w:rsidP="00BC7517">
      <w:pPr>
        <w:pStyle w:val="Heading5"/>
        <w:rPr>
          <w:del w:id="564" w:author="Marina Vera Zambrano" w:date="2022-03-23T18:28:00Z"/>
          <w:highlight w:val="yellow"/>
        </w:rPr>
      </w:pPr>
      <w:del w:id="565" w:author="Marina Vera Zambrano" w:date="2022-03-23T18:28:00Z">
        <w:r w:rsidDel="00766FEE">
          <w:delText>Rated 1</w:delText>
        </w:r>
        <w:r w:rsidDel="006A449D">
          <w:delText>,</w:delText>
        </w:r>
        <w:r w:rsidDel="00766FEE">
          <w:delText xml:space="preserve">035 </w:delText>
        </w:r>
        <w:r w:rsidDel="00705870">
          <w:delText>kPa</w:delText>
        </w:r>
        <w:r w:rsidDel="00766FEE">
          <w:delText xml:space="preserve"> at 38 degree</w:delText>
        </w:r>
        <w:r w:rsidDel="008A5155">
          <w:delText>s</w:delText>
        </w:r>
        <w:r w:rsidDel="00766FEE">
          <w:delText xml:space="preserve"> C</w:delText>
        </w:r>
        <w:r w:rsidDel="008A5155">
          <w:delText>elsius</w:delText>
        </w:r>
        <w:r w:rsidDel="00766FEE">
          <w:delText>,</w:delText>
        </w:r>
        <w:r w:rsidDel="006A449D">
          <w:delText xml:space="preserve"> </w:delText>
        </w:r>
        <w:r w:rsidDel="00766FEE">
          <w:delText xml:space="preserve">552 </w:delText>
        </w:r>
        <w:r w:rsidDel="00705870">
          <w:delText>kPa</w:delText>
        </w:r>
        <w:r w:rsidDel="00766FEE">
          <w:delText xml:space="preserve"> at 60 degree</w:delText>
        </w:r>
        <w:r w:rsidDel="008A5155">
          <w:delText>s</w:delText>
        </w:r>
        <w:r w:rsidDel="00766FEE">
          <w:delText xml:space="preserve"> C</w:delText>
        </w:r>
        <w:r w:rsidDel="008A5155">
          <w:delText>elsius</w:delText>
        </w:r>
        <w:r w:rsidDel="00766FEE">
          <w:delText xml:space="preserve">, </w:delText>
        </w:r>
        <w:r w:rsidDel="008A5155">
          <w:delText xml:space="preserve">in accordance </w:delText>
        </w:r>
        <w:r w:rsidDel="00766FEE">
          <w:delText>with ASTM D1784</w:delText>
        </w:r>
        <w:r w:rsidDel="006A449D">
          <w:delText>-11</w:delText>
        </w:r>
        <w:r w:rsidDel="00766FEE">
          <w:delText xml:space="preserve">, Type IV, Grade 1 chlorinated polyvinyl chloride (CPVC) body, ball, and stem, end entry, double union design, with solvent weld socket ends or single union ball with flanged ends drilled to </w:delText>
        </w:r>
        <w:r w:rsidDel="000B2F80">
          <w:delText>ASME B16.1-2015ASME B16.1-2015</w:delText>
        </w:r>
        <w:r w:rsidDel="00766FEE">
          <w:delText>, replaceable Teflon seat, Viton or Teflon O</w:delText>
        </w:r>
        <w:r w:rsidDel="006A449D">
          <w:delText>-</w:delText>
        </w:r>
        <w:r w:rsidDel="00766FEE">
          <w:delText xml:space="preserve">ring stem seals, to block flow in both directions. </w:delText>
        </w:r>
        <w:r w:rsidRPr="267FCE62" w:rsidDel="00766FEE">
          <w:rPr>
            <w:highlight w:val="yellow"/>
          </w:rPr>
          <w:delText>[Provide pressure relief hole drilled on low pressure side of ball.]</w:delText>
        </w:r>
      </w:del>
    </w:p>
    <w:p w14:paraId="7F9E0D07" w14:textId="77777777" w:rsidR="00766FEE" w:rsidRPr="00B80313" w:rsidDel="00D5418E" w:rsidRDefault="00766FEE" w:rsidP="00F6350F">
      <w:pPr>
        <w:pStyle w:val="Heading3"/>
        <w:rPr>
          <w:del w:id="566" w:author="Marina Vera Zambrano" w:date="2022-03-23T18:28:00Z"/>
        </w:rPr>
      </w:pPr>
      <w:del w:id="567" w:author="Marina Vera Zambrano" w:date="2022-03-23T18:28:00Z">
        <w:r w:rsidRPr="00B80313" w:rsidDel="00D5418E">
          <w:delText>Plug Valves:</w:delText>
        </w:r>
      </w:del>
    </w:p>
    <w:p w14:paraId="6D66BFAC" w14:textId="77777777" w:rsidR="00766FEE" w:rsidRPr="00B80313" w:rsidDel="00D5418E" w:rsidRDefault="00766FEE" w:rsidP="00BC7517">
      <w:pPr>
        <w:pStyle w:val="Heading4"/>
        <w:rPr>
          <w:del w:id="568" w:author="Marina Vera Zambrano" w:date="2022-03-23T18:28:00Z"/>
        </w:rPr>
      </w:pPr>
      <w:del w:id="569" w:author="Marina Vera Zambrano" w:date="2022-03-23T18:28:00Z">
        <w:r w:rsidRPr="00B80313" w:rsidDel="00D5418E">
          <w:delText>Eccentric Plug Valve</w:delText>
        </w:r>
        <w:r w:rsidR="005D6E1B" w:rsidRPr="00B80313" w:rsidDel="00D5418E">
          <w:delText>s</w:delText>
        </w:r>
        <w:r w:rsidRPr="00B80313" w:rsidDel="00D5418E">
          <w:delText xml:space="preserve"> 50 mm and Smaller:</w:delText>
        </w:r>
      </w:del>
    </w:p>
    <w:p w14:paraId="19D42CB0" w14:textId="77777777" w:rsidR="00766FEE" w:rsidRPr="00B80313" w:rsidDel="00D5418E" w:rsidRDefault="00766FEE" w:rsidP="00BC7517">
      <w:pPr>
        <w:pStyle w:val="Heading5"/>
        <w:rPr>
          <w:del w:id="570" w:author="Marina Vera Zambrano" w:date="2022-03-23T18:28:00Z"/>
        </w:rPr>
      </w:pPr>
      <w:del w:id="571" w:author="Marina Vera Zambrano" w:date="2022-03-23T18:28:00Z">
        <w:r w:rsidDel="00766FEE">
          <w:delText>Non</w:delText>
        </w:r>
        <w:r w:rsidDel="006A449D">
          <w:delText>-</w:delText>
        </w:r>
        <w:r w:rsidDel="00766FEE">
          <w:delText>lubricated type rated 1</w:delText>
        </w:r>
        <w:r w:rsidDel="006A449D">
          <w:delText>,</w:delText>
        </w:r>
        <w:r w:rsidDel="00766FEE">
          <w:delText xml:space="preserve">208 </w:delText>
        </w:r>
        <w:r w:rsidDel="00705870">
          <w:delText>kPa</w:delText>
        </w:r>
        <w:r w:rsidDel="00766FEE">
          <w:delText xml:space="preserve"> CWP, drip tight shutoff with pressure from either direction, cast iron body, threaded ends, lever operator, cast iron plug with round or rectangular port, plug coated with Buna N, stem bearing lubricated stainless steel or bronze, stem seal multiple V</w:delText>
        </w:r>
        <w:r w:rsidDel="006A449D">
          <w:delText>-</w:delText>
        </w:r>
        <w:r w:rsidDel="00766FEE">
          <w:delText>rings, or U cups, or O</w:delText>
        </w:r>
        <w:r w:rsidDel="006A449D">
          <w:delText>-</w:delText>
        </w:r>
        <w:r w:rsidDel="00766FEE">
          <w:delText>rings of nitrile rubber. Epoxy coated internal.</w:delText>
        </w:r>
      </w:del>
    </w:p>
    <w:p w14:paraId="7BC31182" w14:textId="77777777" w:rsidR="00766FEE" w:rsidRPr="00B80313" w:rsidDel="00D5418E" w:rsidRDefault="00766FEE" w:rsidP="00BC7517">
      <w:pPr>
        <w:pStyle w:val="Heading4"/>
        <w:rPr>
          <w:del w:id="572" w:author="Marina Vera Zambrano" w:date="2022-03-23T18:28:00Z"/>
        </w:rPr>
      </w:pPr>
      <w:del w:id="573" w:author="Marina Vera Zambrano" w:date="2022-03-23T18:28:00Z">
        <w:r w:rsidRPr="00B80313" w:rsidDel="00D5418E">
          <w:delText>Eccentric Plug Valve</w:delText>
        </w:r>
        <w:r w:rsidR="009E235D" w:rsidRPr="00B80313" w:rsidDel="00D5418E">
          <w:delText>s</w:delText>
        </w:r>
        <w:r w:rsidRPr="00B80313" w:rsidDel="00D5418E">
          <w:delText xml:space="preserve"> </w:delText>
        </w:r>
        <w:r w:rsidR="00B2558E" w:rsidDel="00D5418E">
          <w:delText>7</w:delText>
        </w:r>
        <w:r w:rsidRPr="00B80313" w:rsidDel="00D5418E">
          <w:delText xml:space="preserve">5 mm to </w:delText>
        </w:r>
        <w:r w:rsidR="00077899" w:rsidDel="00D5418E">
          <w:delText>1200</w:delText>
        </w:r>
        <w:r w:rsidRPr="00B80313" w:rsidDel="00D5418E">
          <w:delText xml:space="preserve"> mm:</w:delText>
        </w:r>
      </w:del>
    </w:p>
    <w:p w14:paraId="0583A390" w14:textId="77777777" w:rsidR="00766FEE" w:rsidRPr="00B80313" w:rsidDel="00D5418E" w:rsidRDefault="00766FEE" w:rsidP="00BC7517">
      <w:pPr>
        <w:pStyle w:val="Heading5"/>
        <w:rPr>
          <w:del w:id="574" w:author="Marina Vera Zambrano" w:date="2022-03-23T18:28:00Z"/>
        </w:rPr>
      </w:pPr>
      <w:del w:id="575" w:author="Marina Vera Zambrano" w:date="2022-03-23T18:28:00Z">
        <w:r w:rsidDel="00766FEE">
          <w:delText>Non</w:delText>
        </w:r>
        <w:r w:rsidDel="006A449D">
          <w:delText>-</w:delText>
        </w:r>
        <w:r w:rsidDel="00766FEE">
          <w:delText>lubricated type rated 1</w:delText>
        </w:r>
        <w:r w:rsidDel="006A449D">
          <w:delText>,</w:delText>
        </w:r>
        <w:r w:rsidDel="00766FEE">
          <w:delText>035</w:delText>
        </w:r>
        <w:r w:rsidDel="00C70F6C">
          <w:delText xml:space="preserve"> kPa CWP for 350mm valves and larger or 1,208</w:delText>
        </w:r>
        <w:r w:rsidDel="00766FEE">
          <w:delText xml:space="preserve"> </w:delText>
        </w:r>
        <w:r w:rsidDel="00705870">
          <w:delText>kPa</w:delText>
        </w:r>
        <w:r w:rsidDel="00766FEE">
          <w:delText xml:space="preserve"> CWP</w:delText>
        </w:r>
        <w:r w:rsidDel="00C70F6C">
          <w:delText xml:space="preserve"> for 300 mm valves and smaller</w:delText>
        </w:r>
        <w:r w:rsidDel="00766FEE">
          <w:delText xml:space="preserve">, drip tight shutoff with pressure from either direction, cast iron body, exposed service flanged ends </w:delText>
        </w:r>
        <w:r w:rsidDel="008A5155">
          <w:delText xml:space="preserve">in accordance with </w:delText>
        </w:r>
        <w:r w:rsidDel="00A47B63">
          <w:delText xml:space="preserve">ASME </w:delText>
        </w:r>
        <w:r w:rsidDel="00766FEE">
          <w:delText>B16.1</w:delText>
        </w:r>
        <w:r w:rsidDel="006A449D">
          <w:delText>-</w:delText>
        </w:r>
        <w:r w:rsidDel="00A47B63">
          <w:delText xml:space="preserve">2015 </w:delText>
        </w:r>
        <w:r w:rsidRPr="267FCE62" w:rsidDel="00077899">
          <w:rPr>
            <w:highlight w:val="yellow"/>
          </w:rPr>
          <w:delText>[</w:delText>
        </w:r>
        <w:r w:rsidRPr="267FCE62" w:rsidDel="00766FEE">
          <w:rPr>
            <w:highlight w:val="yellow"/>
          </w:rPr>
          <w:delText>or grooved ends in accordance with AWWA C606</w:delText>
        </w:r>
        <w:r w:rsidRPr="267FCE62" w:rsidDel="006A449D">
          <w:rPr>
            <w:highlight w:val="yellow"/>
          </w:rPr>
          <w:delText>-</w:delText>
        </w:r>
        <w:r w:rsidRPr="267FCE62" w:rsidDel="00A47B63">
          <w:rPr>
            <w:highlight w:val="yellow"/>
          </w:rPr>
          <w:delText xml:space="preserve">15 </w:delText>
        </w:r>
        <w:r w:rsidRPr="267FCE62" w:rsidDel="00766FEE">
          <w:rPr>
            <w:highlight w:val="yellow"/>
          </w:rPr>
          <w:delText>for rigid joints</w:delText>
        </w:r>
        <w:r w:rsidRPr="267FCE62" w:rsidDel="00077899">
          <w:rPr>
            <w:highlight w:val="yellow"/>
          </w:rPr>
          <w:delText>]</w:delText>
        </w:r>
        <w:r w:rsidDel="00766FEE">
          <w:delText>, buried service mechanical joints ends, unless otherwise shown</w:delText>
        </w:r>
        <w:r w:rsidDel="008A5155">
          <w:delText xml:space="preserve"> on the Drawings</w:delText>
        </w:r>
        <w:r w:rsidDel="00766FEE">
          <w:delText>, plug cast iron with round or rectangular port of no less than 80 percent</w:delText>
        </w:r>
        <w:r w:rsidDel="00B2558E">
          <w:delText>,</w:delText>
        </w:r>
        <w:r w:rsidDel="008A04C4">
          <w:delText>70</w:delText>
        </w:r>
        <w:r w:rsidDel="00B2558E">
          <w:delText xml:space="preserve"> percent</w:delText>
        </w:r>
        <w:r w:rsidDel="008A04C4">
          <w:delText xml:space="preserve"> for valves 600 mm and larger</w:delText>
        </w:r>
        <w:r w:rsidDel="00B2558E">
          <w:delText>,</w:delText>
        </w:r>
        <w:r w:rsidDel="00766FEE">
          <w:delText xml:space="preserve"> of connecting pipe area and coated with Buna N , seats welded nickel, stem bearing lubricated stainless steel or bronze, stem seal multiple V</w:delText>
        </w:r>
        <w:r w:rsidDel="006A449D">
          <w:delText>-</w:delText>
        </w:r>
        <w:r w:rsidDel="00766FEE">
          <w:delText>rings</w:delText>
        </w:r>
        <w:r w:rsidDel="006A449D">
          <w:delText xml:space="preserve"> </w:delText>
        </w:r>
        <w:r w:rsidDel="00766FEE">
          <w:delText>or U</w:delText>
        </w:r>
        <w:r w:rsidDel="006A449D">
          <w:delText>-</w:delText>
        </w:r>
        <w:r w:rsidDel="00766FEE">
          <w:delText>cups with O</w:delText>
        </w:r>
        <w:r w:rsidDel="006A449D">
          <w:delText>-</w:delText>
        </w:r>
        <w:r w:rsidDel="00766FEE">
          <w:delText>rings of nitrite rubber, grit seal on stem.</w:delText>
        </w:r>
      </w:del>
    </w:p>
    <w:p w14:paraId="26267E31" w14:textId="77777777" w:rsidR="00C70F6C" w:rsidDel="00D5418E" w:rsidRDefault="00C70F6C" w:rsidP="00BC7517">
      <w:pPr>
        <w:pStyle w:val="Heading5"/>
        <w:rPr>
          <w:del w:id="576" w:author="Marina Vera Zambrano" w:date="2022-03-23T18:28:00Z"/>
        </w:rPr>
      </w:pPr>
      <w:del w:id="577" w:author="Marina Vera Zambrano" w:date="2022-03-23T18:28:00Z">
        <w:r w:rsidDel="00C70F6C">
          <w:delText>Operators:</w:delText>
        </w:r>
      </w:del>
    </w:p>
    <w:p w14:paraId="2DC3DE17" w14:textId="77777777" w:rsidR="00C70F6C" w:rsidDel="00D5418E" w:rsidRDefault="00C70F6C" w:rsidP="00C70F6C">
      <w:pPr>
        <w:pStyle w:val="Heading6"/>
        <w:rPr>
          <w:del w:id="578" w:author="Marina Vera Zambrano" w:date="2022-03-23T18:28:00Z"/>
        </w:rPr>
      </w:pPr>
      <w:del w:id="579" w:author="Marina Vera Zambrano" w:date="2022-03-23T18:28:00Z">
        <w:r w:rsidDel="00C70F6C">
          <w:delText>75 mm Valves: Wrench lever manual</w:delText>
        </w:r>
      </w:del>
    </w:p>
    <w:p w14:paraId="4E2BEC59" w14:textId="77777777" w:rsidR="00766FEE" w:rsidRPr="00B80313" w:rsidDel="00D5418E" w:rsidRDefault="00C70F6C" w:rsidP="00C70F6C">
      <w:pPr>
        <w:pStyle w:val="Heading6"/>
        <w:rPr>
          <w:del w:id="580" w:author="Marina Vera Zambrano" w:date="2022-03-23T18:28:00Z"/>
        </w:rPr>
      </w:pPr>
      <w:del w:id="581" w:author="Marina Vera Zambrano" w:date="2022-03-23T18:28:00Z">
        <w:r w:rsidDel="00C70F6C">
          <w:delText xml:space="preserve">100 mm to 1200 mm Valves: </w:delText>
        </w:r>
        <w:r w:rsidDel="00766FEE">
          <w:delText>Totally enclosed, geared, manual operator with hand</w:delText>
        </w:r>
        <w:r w:rsidDel="006A449D">
          <w:delText>-</w:delText>
        </w:r>
        <w:r w:rsidDel="00766FEE">
          <w:delText>wheel, 50 mm nut, or chain wheel. Size operator for 1.5 times maximum operating shutoff pressure differential for direct and reverse pressure, whichever is higher. For buried service, provide completely sealed operator filled with heavy lubricant and 2 inch nut.</w:delText>
        </w:r>
      </w:del>
    </w:p>
    <w:p w14:paraId="061703ED" w14:textId="77777777" w:rsidR="00766FEE" w:rsidRPr="00B80313" w:rsidDel="00D5418E" w:rsidRDefault="00766FEE" w:rsidP="00BC7517">
      <w:pPr>
        <w:pStyle w:val="Heading5"/>
        <w:rPr>
          <w:del w:id="582" w:author="Marina Vera Zambrano" w:date="2022-03-23T18:28:00Z"/>
        </w:rPr>
      </w:pPr>
      <w:del w:id="583" w:author="Marina Vera Zambrano" w:date="2022-03-23T18:28:00Z">
        <w:r w:rsidDel="00766FEE">
          <w:delText>Provide internal and external epoxy coating.</w:delText>
        </w:r>
      </w:del>
    </w:p>
    <w:p w14:paraId="3BFE5CA9" w14:textId="77777777" w:rsidR="006A449D" w:rsidRPr="00B80313" w:rsidDel="00D5418E" w:rsidRDefault="006A449D" w:rsidP="00860038">
      <w:pPr>
        <w:rPr>
          <w:del w:id="584" w:author="Marina Vera Zambrano" w:date="2022-03-23T18:28:00Z"/>
          <w:rFonts w:cs="Arial"/>
        </w:rPr>
      </w:pPr>
    </w:p>
    <w:p w14:paraId="283596C3" w14:textId="77777777" w:rsidR="00766FEE" w:rsidRPr="00B80313" w:rsidDel="00D5418E" w:rsidRDefault="00766FEE" w:rsidP="00BC7517">
      <w:pPr>
        <w:pStyle w:val="Heading4"/>
        <w:rPr>
          <w:del w:id="585" w:author="Marina Vera Zambrano" w:date="2022-03-23T18:28:00Z"/>
        </w:rPr>
      </w:pPr>
      <w:del w:id="586" w:author="Marina Vera Zambrano" w:date="2022-03-23T18:28:00Z">
        <w:r w:rsidRPr="00B80313" w:rsidDel="00D5418E">
          <w:delText>Three Way, Non</w:delText>
        </w:r>
        <w:r w:rsidR="006A449D" w:rsidRPr="00B80313" w:rsidDel="00D5418E">
          <w:delText>-</w:delText>
        </w:r>
        <w:r w:rsidRPr="00B80313" w:rsidDel="00D5418E">
          <w:delText>lubricated, Tapered Plug Valve</w:delText>
        </w:r>
        <w:r w:rsidR="009E235D" w:rsidRPr="00B80313" w:rsidDel="00D5418E">
          <w:delText>s</w:delText>
        </w:r>
        <w:r w:rsidRPr="00B80313" w:rsidDel="00D5418E">
          <w:delText xml:space="preserve"> 75 mm to 400 mm:</w:delText>
        </w:r>
      </w:del>
    </w:p>
    <w:p w14:paraId="2AE588BD" w14:textId="77777777" w:rsidR="00766FEE" w:rsidRPr="00B80313" w:rsidDel="00D5418E" w:rsidRDefault="00766FEE" w:rsidP="00BC7517">
      <w:pPr>
        <w:pStyle w:val="Heading5"/>
        <w:rPr>
          <w:del w:id="587" w:author="Marina Vera Zambrano" w:date="2022-03-23T18:28:00Z"/>
        </w:rPr>
      </w:pPr>
      <w:del w:id="588" w:author="Marina Vera Zambrano" w:date="2022-03-23T18:28:00Z">
        <w:r w:rsidDel="00766FEE">
          <w:delText>Cast iron body with Buna N coated plug, multiple V-rings or U-cups with O</w:delText>
        </w:r>
        <w:r w:rsidDel="00692E61">
          <w:delText>-</w:delText>
        </w:r>
        <w:r w:rsidDel="00766FEE">
          <w:delText xml:space="preserve">ring seals, lubricated stainless steel bearings, and nickel, rated 863 </w:delText>
        </w:r>
        <w:r w:rsidDel="00705870">
          <w:delText>kPa</w:delText>
        </w:r>
        <w:r w:rsidDel="00766FEE">
          <w:delText xml:space="preserve"> CWP minimum, flanged </w:delText>
        </w:r>
        <w:r w:rsidDel="008A5155">
          <w:delText>in accordance with</w:delText>
        </w:r>
        <w:r w:rsidDel="00766FEE">
          <w:delText xml:space="preserve"> </w:delText>
        </w:r>
        <w:r w:rsidDel="00A47B63">
          <w:delText xml:space="preserve">ASME </w:delText>
        </w:r>
        <w:r w:rsidDel="00766FEE">
          <w:delText>B16.1</w:delText>
        </w:r>
        <w:r w:rsidDel="00692E61">
          <w:delText>-</w:delText>
        </w:r>
        <w:r w:rsidDel="00A47B63">
          <w:delText>2015</w:delText>
        </w:r>
        <w:r w:rsidDel="00766FEE">
          <w:delText>.</w:delText>
        </w:r>
      </w:del>
    </w:p>
    <w:p w14:paraId="42BB8297" w14:textId="77777777" w:rsidR="00766FEE" w:rsidRPr="00C201DC" w:rsidDel="00D5418E" w:rsidRDefault="00766FEE" w:rsidP="00BC7517">
      <w:pPr>
        <w:pStyle w:val="Heading5"/>
        <w:rPr>
          <w:del w:id="589" w:author="Marina Vera Zambrano" w:date="2022-03-23T18:28:00Z"/>
          <w:highlight w:val="yellow"/>
        </w:rPr>
      </w:pPr>
      <w:del w:id="590" w:author="Marina Vera Zambrano" w:date="2022-03-23T18:28:00Z">
        <w:r w:rsidDel="00766FEE">
          <w:delText xml:space="preserve">Operator: </w:delText>
        </w:r>
        <w:r w:rsidRPr="267FCE62" w:rsidDel="00766FEE">
          <w:rPr>
            <w:highlight w:val="yellow"/>
          </w:rPr>
          <w:delText>[Lever type.] [Gear type, totally enclosed and lubricated, with hand</w:delText>
        </w:r>
        <w:r w:rsidRPr="267FCE62" w:rsidDel="00692E61">
          <w:rPr>
            <w:highlight w:val="yellow"/>
          </w:rPr>
          <w:delText>-</w:delText>
        </w:r>
        <w:r w:rsidRPr="267FCE62" w:rsidDel="00766FEE">
          <w:rPr>
            <w:highlight w:val="yellow"/>
          </w:rPr>
          <w:delText>wheel.]</w:delText>
        </w:r>
      </w:del>
    </w:p>
    <w:p w14:paraId="2E8DC315" w14:textId="77777777" w:rsidR="00766FEE" w:rsidRPr="00B80313" w:rsidDel="00D5418E" w:rsidRDefault="00766FEE" w:rsidP="00BC7517">
      <w:pPr>
        <w:pStyle w:val="Heading4"/>
        <w:rPr>
          <w:del w:id="591" w:author="Marina Vera Zambrano" w:date="2022-03-23T18:28:00Z"/>
        </w:rPr>
      </w:pPr>
      <w:del w:id="592" w:author="Marina Vera Zambrano" w:date="2022-03-23T18:28:00Z">
        <w:r w:rsidRPr="00B80313" w:rsidDel="00D5418E">
          <w:delText>Non</w:delText>
        </w:r>
        <w:r w:rsidR="00692E61" w:rsidRPr="00B80313" w:rsidDel="00D5418E">
          <w:delText>-</w:delText>
        </w:r>
        <w:r w:rsidRPr="00B80313" w:rsidDel="00D5418E">
          <w:delText>lubricated Plug Valve</w:delText>
        </w:r>
        <w:r w:rsidR="005D6E1B" w:rsidRPr="00B80313" w:rsidDel="00D5418E">
          <w:delText>s</w:delText>
        </w:r>
        <w:r w:rsidRPr="00B80313" w:rsidDel="00D5418E">
          <w:delText xml:space="preserve"> 50 mm and Smaller:</w:delText>
        </w:r>
      </w:del>
    </w:p>
    <w:p w14:paraId="0F81C982" w14:textId="77777777" w:rsidR="00766FEE" w:rsidRPr="00B80313" w:rsidDel="00D5418E" w:rsidRDefault="00766FEE" w:rsidP="00BC7517">
      <w:pPr>
        <w:pStyle w:val="Heading5"/>
        <w:rPr>
          <w:del w:id="593" w:author="Marina Vera Zambrano" w:date="2022-03-23T18:28:00Z"/>
        </w:rPr>
      </w:pPr>
      <w:del w:id="594" w:author="Marina Vera Zambrano" w:date="2022-03-23T18:28:00Z">
        <w:r w:rsidDel="00766FEE">
          <w:delText>Ductile iron or carbon steel body, 316 stainless steel plug with straight way rectangular ports, Teflon sleeves, screwed ends, wrench operator.</w:delText>
        </w:r>
      </w:del>
    </w:p>
    <w:p w14:paraId="011C41A5" w14:textId="77777777" w:rsidR="00766FEE" w:rsidRPr="00B80313" w:rsidDel="00D5418E" w:rsidRDefault="00766FEE" w:rsidP="00BC7517">
      <w:pPr>
        <w:pStyle w:val="Heading5"/>
        <w:rPr>
          <w:del w:id="595" w:author="Marina Vera Zambrano" w:date="2022-03-23T18:28:00Z"/>
        </w:rPr>
      </w:pPr>
      <w:del w:id="596" w:author="Marina Vera Zambrano" w:date="2022-03-23T18:28:00Z">
        <w:r w:rsidDel="00766FEE">
          <w:delText xml:space="preserve">Class: </w:delText>
        </w:r>
        <w:r w:rsidRPr="267FCE62" w:rsidDel="00766FEE">
          <w:rPr>
            <w:highlight w:val="yellow"/>
          </w:rPr>
          <w:delText>[150.] [300.]</w:delText>
        </w:r>
      </w:del>
    </w:p>
    <w:p w14:paraId="340EFA02" w14:textId="77777777" w:rsidR="00766FEE" w:rsidRPr="00B80313" w:rsidDel="00D5418E" w:rsidRDefault="00766FEE" w:rsidP="00BC7517">
      <w:pPr>
        <w:pStyle w:val="Heading5"/>
        <w:rPr>
          <w:del w:id="597" w:author="Marina Vera Zambrano" w:date="2022-03-23T18:28:00Z"/>
        </w:rPr>
      </w:pPr>
      <w:del w:id="598" w:author="Marina Vera Zambrano" w:date="2022-03-23T18:28:00Z">
        <w:r w:rsidDel="00766FEE">
          <w:delText xml:space="preserve">Rating: </w:delText>
        </w:r>
        <w:r w:rsidRPr="267FCE62" w:rsidDel="00766FEE">
          <w:rPr>
            <w:highlight w:val="yellow"/>
          </w:rPr>
          <w:delText>[1897] [4968]</w:delText>
        </w:r>
        <w:r w:rsidDel="00766FEE">
          <w:delText xml:space="preserve"> </w:delText>
        </w:r>
        <w:r w:rsidDel="00705870">
          <w:delText>kPa</w:delText>
        </w:r>
        <w:r w:rsidDel="00766FEE">
          <w:delText xml:space="preserve"> WOG.</w:delText>
        </w:r>
      </w:del>
    </w:p>
    <w:p w14:paraId="3D99F8DE" w14:textId="77777777" w:rsidR="00766FEE" w:rsidRPr="00B80313" w:rsidDel="00D5418E" w:rsidRDefault="00766FEE" w:rsidP="00BC7517">
      <w:pPr>
        <w:pStyle w:val="Heading4"/>
        <w:rPr>
          <w:del w:id="599" w:author="Marina Vera Zambrano" w:date="2022-03-23T18:28:00Z"/>
        </w:rPr>
      </w:pPr>
      <w:del w:id="600" w:author="Marina Vera Zambrano" w:date="2022-03-23T18:28:00Z">
        <w:r w:rsidRPr="00B80313" w:rsidDel="00D5418E">
          <w:delText>Lubricated Plug Valve 63 mm to</w:delText>
        </w:r>
        <w:r w:rsidR="00692E61" w:rsidRPr="00B80313" w:rsidDel="00D5418E">
          <w:delText xml:space="preserve"> </w:delText>
        </w:r>
        <w:r w:rsidRPr="00B80313" w:rsidDel="00D5418E">
          <w:delText>350 mm:</w:delText>
        </w:r>
      </w:del>
    </w:p>
    <w:p w14:paraId="56ED2F55" w14:textId="77777777" w:rsidR="00766FEE" w:rsidRPr="00B80313" w:rsidDel="00D5418E" w:rsidRDefault="00766FEE" w:rsidP="00BC7517">
      <w:pPr>
        <w:pStyle w:val="Heading5"/>
        <w:rPr>
          <w:del w:id="601" w:author="Marina Vera Zambrano" w:date="2022-03-23T18:28:00Z"/>
        </w:rPr>
      </w:pPr>
      <w:del w:id="602" w:author="Marina Vera Zambrano" w:date="2022-03-23T18:28:00Z">
        <w:r w:rsidDel="00766FEE">
          <w:delText>Ductile iron or carbon steel body, 316 stainless steel plug with straight way rectangular ports, Teflon sleeves, flanged ends.</w:delText>
        </w:r>
      </w:del>
    </w:p>
    <w:p w14:paraId="643DA765" w14:textId="77777777" w:rsidR="00766FEE" w:rsidRPr="00C201DC" w:rsidDel="00D5418E" w:rsidRDefault="00766FEE" w:rsidP="00BC7517">
      <w:pPr>
        <w:pStyle w:val="Heading5"/>
        <w:rPr>
          <w:del w:id="603" w:author="Marina Vera Zambrano" w:date="2022-03-23T18:28:00Z"/>
          <w:highlight w:val="yellow"/>
        </w:rPr>
      </w:pPr>
      <w:del w:id="604" w:author="Marina Vera Zambrano" w:date="2022-03-23T18:28:00Z">
        <w:r w:rsidDel="00766FEE">
          <w:delText xml:space="preserve">Class: </w:delText>
        </w:r>
        <w:r w:rsidRPr="267FCE62" w:rsidDel="00766FEE">
          <w:rPr>
            <w:highlight w:val="yellow"/>
          </w:rPr>
          <w:delText>[150.] [300.]</w:delText>
        </w:r>
      </w:del>
    </w:p>
    <w:p w14:paraId="2C4BAD87" w14:textId="77777777" w:rsidR="00766FEE" w:rsidRPr="00B80313" w:rsidDel="00D5418E" w:rsidRDefault="00766FEE" w:rsidP="00BC7517">
      <w:pPr>
        <w:pStyle w:val="Heading5"/>
        <w:rPr>
          <w:del w:id="605" w:author="Marina Vera Zambrano" w:date="2022-03-23T18:28:00Z"/>
        </w:rPr>
      </w:pPr>
      <w:del w:id="606" w:author="Marina Vera Zambrano" w:date="2022-03-23T18:28:00Z">
        <w:r w:rsidDel="00766FEE">
          <w:delText xml:space="preserve">Rating: </w:delText>
        </w:r>
        <w:r w:rsidRPr="267FCE62" w:rsidDel="00766FEE">
          <w:rPr>
            <w:highlight w:val="yellow"/>
          </w:rPr>
          <w:delText>[1897] [4968]</w:delText>
        </w:r>
        <w:r w:rsidDel="00766FEE">
          <w:delText xml:space="preserve"> </w:delText>
        </w:r>
        <w:r w:rsidDel="00705870">
          <w:delText>kPa</w:delText>
        </w:r>
        <w:r w:rsidDel="00766FEE">
          <w:delText xml:space="preserve"> WOG.</w:delText>
        </w:r>
      </w:del>
    </w:p>
    <w:p w14:paraId="6E4CD3BB" w14:textId="77777777" w:rsidR="00766FEE" w:rsidRPr="00B80313" w:rsidDel="00D5418E" w:rsidRDefault="00766FEE" w:rsidP="00BC7517">
      <w:pPr>
        <w:pStyle w:val="Heading5"/>
        <w:rPr>
          <w:del w:id="607" w:author="Marina Vera Zambrano" w:date="2022-03-23T18:28:00Z"/>
        </w:rPr>
      </w:pPr>
      <w:del w:id="608" w:author="Marina Vera Zambrano" w:date="2022-03-23T18:28:00Z">
        <w:r w:rsidDel="00766FEE">
          <w:delText>Operator:</w:delText>
        </w:r>
      </w:del>
    </w:p>
    <w:p w14:paraId="146395E9" w14:textId="77777777" w:rsidR="00766FEE" w:rsidRPr="00B80313" w:rsidDel="00D5418E" w:rsidRDefault="00766FEE" w:rsidP="00241BA6">
      <w:pPr>
        <w:pStyle w:val="Heading6"/>
        <w:rPr>
          <w:del w:id="609" w:author="Marina Vera Zambrano" w:date="2022-03-23T18:28:00Z"/>
        </w:rPr>
      </w:pPr>
      <w:del w:id="610" w:author="Marina Vera Zambrano" w:date="2022-03-23T18:28:00Z">
        <w:r w:rsidDel="00766FEE">
          <w:delText>100 mm and Smaller Valve</w:delText>
        </w:r>
        <w:r w:rsidDel="005D6E1B">
          <w:delText>s</w:delText>
        </w:r>
        <w:r w:rsidDel="00766FEE">
          <w:delText>: Wrench type.</w:delText>
        </w:r>
      </w:del>
    </w:p>
    <w:p w14:paraId="4B7AD18D" w14:textId="77777777" w:rsidR="00766FEE" w:rsidRPr="00B80313" w:rsidDel="00D5418E" w:rsidRDefault="00766FEE" w:rsidP="00241BA6">
      <w:pPr>
        <w:pStyle w:val="Heading6"/>
        <w:rPr>
          <w:del w:id="611" w:author="Marina Vera Zambrano" w:date="2022-03-23T18:28:00Z"/>
        </w:rPr>
      </w:pPr>
      <w:del w:id="612" w:author="Marina Vera Zambrano" w:date="2022-03-23T18:28:00Z">
        <w:r w:rsidDel="00766FEE">
          <w:delText>150 mm and Larger Valve: Enclosed gear type.</w:delText>
        </w:r>
      </w:del>
    </w:p>
    <w:p w14:paraId="41C5FA1F" w14:textId="77777777" w:rsidR="00766FEE" w:rsidRPr="00B80313" w:rsidDel="00D5418E" w:rsidRDefault="00766FEE" w:rsidP="00BC7517">
      <w:pPr>
        <w:pStyle w:val="Heading4"/>
        <w:rPr>
          <w:del w:id="613" w:author="Marina Vera Zambrano" w:date="2022-03-23T18:28:00Z"/>
        </w:rPr>
      </w:pPr>
      <w:del w:id="614" w:author="Marina Vera Zambrano" w:date="2022-03-23T18:28:00Z">
        <w:r w:rsidRPr="00B80313" w:rsidDel="00D5418E">
          <w:delText>Gauge Cock</w:delText>
        </w:r>
        <w:r w:rsidR="005D6E1B" w:rsidRPr="00B80313" w:rsidDel="00D5418E">
          <w:delText>s</w:delText>
        </w:r>
        <w:r w:rsidRPr="00B80313" w:rsidDel="00D5418E">
          <w:delText xml:space="preserve"> 3 mm </w:delText>
        </w:r>
        <w:r w:rsidR="00692E61" w:rsidRPr="00B80313" w:rsidDel="00D5418E">
          <w:delText xml:space="preserve">to </w:delText>
        </w:r>
        <w:r w:rsidRPr="00B80313" w:rsidDel="00D5418E">
          <w:delText>6 mm:</w:delText>
        </w:r>
      </w:del>
    </w:p>
    <w:p w14:paraId="63194051" w14:textId="77777777" w:rsidR="00766FEE" w:rsidRPr="00B80313" w:rsidDel="00D5418E" w:rsidRDefault="00766FEE" w:rsidP="00BC7517">
      <w:pPr>
        <w:pStyle w:val="Heading5"/>
        <w:rPr>
          <w:del w:id="615" w:author="Marina Vera Zambrano" w:date="2022-03-23T18:28:00Z"/>
        </w:rPr>
      </w:pPr>
      <w:del w:id="616" w:author="Marina Vera Zambrano" w:date="2022-03-23T18:28:00Z">
        <w:r w:rsidDel="00766FEE">
          <w:delText xml:space="preserve">6 mm bronze body, hexagon end pattern, tee head, male ends, rated 862 </w:delText>
        </w:r>
        <w:r w:rsidDel="00705870">
          <w:delText>kPa</w:delText>
        </w:r>
        <w:r w:rsidDel="00766FEE">
          <w:delText xml:space="preserve"> SWP.</w:delText>
        </w:r>
      </w:del>
    </w:p>
    <w:p w14:paraId="5AC54116" w14:textId="77777777" w:rsidR="00766FEE" w:rsidRPr="00B80313" w:rsidDel="00D5418E" w:rsidRDefault="00766FEE" w:rsidP="00BC7517">
      <w:pPr>
        <w:pStyle w:val="Heading4"/>
        <w:rPr>
          <w:del w:id="617" w:author="Marina Vera Zambrano" w:date="2022-03-23T18:28:00Z"/>
        </w:rPr>
      </w:pPr>
      <w:del w:id="618" w:author="Marina Vera Zambrano" w:date="2022-03-23T18:28:00Z">
        <w:r w:rsidRPr="00B80313" w:rsidDel="00D5418E">
          <w:delText>Corporation Stop</w:delText>
        </w:r>
        <w:r w:rsidR="005D6E1B" w:rsidRPr="00B80313" w:rsidDel="00D5418E">
          <w:delText>s</w:delText>
        </w:r>
        <w:r w:rsidRPr="00B80313" w:rsidDel="00D5418E">
          <w:delText xml:space="preserve"> 13 mm to 50 mm:</w:delText>
        </w:r>
      </w:del>
    </w:p>
    <w:p w14:paraId="5C5EC4C7" w14:textId="77777777" w:rsidR="00766FEE" w:rsidRPr="00B80313" w:rsidDel="00D5418E" w:rsidRDefault="00766FEE" w:rsidP="00BC7517">
      <w:pPr>
        <w:pStyle w:val="Heading5"/>
        <w:rPr>
          <w:del w:id="619" w:author="Marina Vera Zambrano" w:date="2022-03-23T18:28:00Z"/>
        </w:rPr>
      </w:pPr>
      <w:del w:id="620" w:author="Marina Vera Zambrano" w:date="2022-03-23T18:28:00Z">
        <w:r w:rsidDel="00766FEE">
          <w:delText>AWWA C800</w:delText>
        </w:r>
        <w:r w:rsidDel="00692E61">
          <w:delText>-12</w:delText>
        </w:r>
        <w:r w:rsidDel="00766FEE">
          <w:delText xml:space="preserve"> type, tapered threaded inlet, except when connecting to tapped fittings which require IPS tapered threads, outlet compression connection or IPS threads to suit connecting pipe, stops 25 mm and smaller rated 690 </w:delText>
        </w:r>
        <w:r w:rsidDel="00705870">
          <w:delText>kPa</w:delText>
        </w:r>
        <w:r w:rsidDel="00766FEE">
          <w:delText xml:space="preserve">, larger stops rated 552 </w:delText>
        </w:r>
        <w:r w:rsidDel="00705870">
          <w:delText>kPa</w:delText>
        </w:r>
        <w:r w:rsidDel="00766FEE">
          <w:delText>.</w:delText>
        </w:r>
      </w:del>
    </w:p>
    <w:p w14:paraId="3AAFF3B0" w14:textId="77777777" w:rsidR="00766FEE" w:rsidRPr="00B80313" w:rsidDel="00D5418E" w:rsidRDefault="00766FEE" w:rsidP="00BC7517">
      <w:pPr>
        <w:pStyle w:val="Heading4"/>
        <w:rPr>
          <w:del w:id="621" w:author="Marina Vera Zambrano" w:date="2022-03-23T18:28:00Z"/>
        </w:rPr>
      </w:pPr>
      <w:del w:id="622" w:author="Marina Vera Zambrano" w:date="2022-03-23T18:28:00Z">
        <w:r w:rsidRPr="00B80313" w:rsidDel="00D5418E">
          <w:delText>Buried Service Natural Gas Plug Valve</w:delText>
        </w:r>
        <w:r w:rsidR="009E235D" w:rsidRPr="00B80313" w:rsidDel="00D5418E">
          <w:delText>s</w:delText>
        </w:r>
        <w:r w:rsidRPr="00B80313" w:rsidDel="00D5418E">
          <w:delText xml:space="preserve"> 50 mm and Smaller:</w:delText>
        </w:r>
      </w:del>
    </w:p>
    <w:p w14:paraId="0B248846" w14:textId="77777777" w:rsidR="00766FEE" w:rsidRPr="00B80313" w:rsidDel="00D5418E" w:rsidRDefault="00766FEE" w:rsidP="00BC7517">
      <w:pPr>
        <w:pStyle w:val="Heading5"/>
        <w:rPr>
          <w:del w:id="623" w:author="Marina Vera Zambrano" w:date="2022-03-23T18:28:00Z"/>
        </w:rPr>
      </w:pPr>
      <w:del w:id="624" w:author="Marina Vera Zambrano" w:date="2022-03-23T18:28:00Z">
        <w:r w:rsidDel="00766FEE">
          <w:delText>UL</w:delText>
        </w:r>
        <w:r w:rsidDel="00692E61">
          <w:delText>/CSA</w:delText>
        </w:r>
        <w:r w:rsidDel="00766FEE">
          <w:delText xml:space="preserve"> listed, iron body type, rated 863 </w:delText>
        </w:r>
        <w:r w:rsidDel="00705870">
          <w:delText>kPa</w:delText>
        </w:r>
        <w:r w:rsidDel="00766FEE">
          <w:delText>, screwed ends, drilled key head for permanent pinned operating rod.</w:delText>
        </w:r>
      </w:del>
    </w:p>
    <w:p w14:paraId="138C9709" w14:textId="77777777" w:rsidR="00766FEE" w:rsidRPr="00B80313" w:rsidDel="00D5418E" w:rsidRDefault="00766FEE" w:rsidP="00BC7517">
      <w:pPr>
        <w:pStyle w:val="Heading4"/>
        <w:rPr>
          <w:del w:id="625" w:author="Marina Vera Zambrano" w:date="2022-03-23T18:28:00Z"/>
        </w:rPr>
      </w:pPr>
      <w:del w:id="626" w:author="Marina Vera Zambrano" w:date="2022-03-23T18:28:00Z">
        <w:r w:rsidRPr="00B80313" w:rsidDel="00D5418E">
          <w:delText>Combination Balancing and Shutoff Valve</w:delText>
        </w:r>
        <w:r w:rsidR="005D6E1B" w:rsidRPr="00B80313" w:rsidDel="00D5418E">
          <w:delText>s</w:delText>
        </w:r>
        <w:r w:rsidRPr="00B80313" w:rsidDel="00D5418E">
          <w:delText xml:space="preserve"> 50 mm and Smaller for Heating, Chilled, and Cooling Water Service:</w:delText>
        </w:r>
      </w:del>
    </w:p>
    <w:p w14:paraId="138AF130" w14:textId="77777777" w:rsidR="00766FEE" w:rsidRPr="00B80313" w:rsidDel="00D5418E" w:rsidRDefault="00766FEE" w:rsidP="00BC7517">
      <w:pPr>
        <w:pStyle w:val="Heading5"/>
        <w:rPr>
          <w:del w:id="627" w:author="Marina Vera Zambrano" w:date="2022-03-23T18:28:00Z"/>
        </w:rPr>
      </w:pPr>
      <w:del w:id="628" w:author="Marina Vera Zambrano" w:date="2022-03-23T18:28:00Z">
        <w:r w:rsidDel="00766FEE">
          <w:delText>Non</w:delText>
        </w:r>
        <w:r w:rsidDel="00940F69">
          <w:delText>-</w:delText>
        </w:r>
        <w:r w:rsidDel="00766FEE">
          <w:delText>lubricated plug valve, cast iron or semi</w:delText>
        </w:r>
        <w:r w:rsidDel="00940F69">
          <w:delText>-</w:delText>
        </w:r>
        <w:r w:rsidDel="00766FEE">
          <w:delText xml:space="preserve">steel body, wrench lever manual operator, </w:delText>
        </w:r>
        <w:r w:rsidRPr="267FCE62" w:rsidDel="00766FEE">
          <w:rPr>
            <w:highlight w:val="yellow"/>
          </w:rPr>
          <w:delText>[EPT]</w:delText>
        </w:r>
        <w:r w:rsidDel="00766FEE">
          <w:delText xml:space="preserve"> resilient plug facing, adjustable memory stop, rated </w:delText>
        </w:r>
        <w:r w:rsidRPr="267FCE62" w:rsidDel="00A83661">
          <w:rPr>
            <w:highlight w:val="yellow"/>
          </w:rPr>
          <w:delText>[</w:delText>
        </w:r>
        <w:r w:rsidRPr="267FCE62" w:rsidDel="00766FEE">
          <w:rPr>
            <w:highlight w:val="yellow"/>
          </w:rPr>
          <w:delText>1</w:delText>
        </w:r>
        <w:r w:rsidRPr="267FCE62" w:rsidDel="00940F69">
          <w:rPr>
            <w:highlight w:val="yellow"/>
          </w:rPr>
          <w:delText>,</w:delText>
        </w:r>
        <w:r w:rsidRPr="267FCE62" w:rsidDel="00766FEE">
          <w:rPr>
            <w:highlight w:val="yellow"/>
          </w:rPr>
          <w:delText>207</w:delText>
        </w:r>
        <w:r w:rsidRPr="267FCE62" w:rsidDel="00A83661">
          <w:rPr>
            <w:highlight w:val="yellow"/>
          </w:rPr>
          <w:delText>][1,035]</w:delText>
        </w:r>
        <w:r w:rsidDel="00766FEE">
          <w:delText xml:space="preserve"> </w:delText>
        </w:r>
        <w:r w:rsidDel="00705870">
          <w:delText>kPa</w:delText>
        </w:r>
        <w:r w:rsidDel="00766FEE">
          <w:delText xml:space="preserve"> WOG</w:delText>
        </w:r>
        <w:r w:rsidDel="00A83661">
          <w:delText xml:space="preserve"> minimum</w:delText>
        </w:r>
        <w:r w:rsidDel="00766FEE">
          <w:delText xml:space="preserve">, </w:delText>
        </w:r>
        <w:r w:rsidRPr="267FCE62" w:rsidDel="00A83661">
          <w:rPr>
            <w:highlight w:val="yellow"/>
          </w:rPr>
          <w:delText>[</w:delText>
        </w:r>
        <w:r w:rsidRPr="267FCE62" w:rsidDel="00766FEE">
          <w:rPr>
            <w:highlight w:val="yellow"/>
          </w:rPr>
          <w:delText>screwed ends,</w:delText>
        </w:r>
        <w:r w:rsidRPr="267FCE62" w:rsidDel="00A83661">
          <w:rPr>
            <w:highlight w:val="yellow"/>
          </w:rPr>
          <w:delText>][</w:delText>
        </w:r>
        <w:r w:rsidRPr="267FCE62" w:rsidDel="00766FEE">
          <w:rPr>
            <w:highlight w:val="yellow"/>
          </w:rPr>
          <w:delText xml:space="preserve"> two 3 mm flow taps</w:delText>
        </w:r>
        <w:r w:rsidRPr="267FCE62" w:rsidDel="00A83661">
          <w:rPr>
            <w:highlight w:val="yellow"/>
          </w:rPr>
          <w:delText>][ ASME B16.1-2015 flanged ends]</w:delText>
        </w:r>
        <w:r w:rsidDel="00766FEE">
          <w:delText>.</w:delText>
        </w:r>
      </w:del>
    </w:p>
    <w:p w14:paraId="54538BC3" w14:textId="77777777" w:rsidR="00766FEE" w:rsidRPr="00B80313" w:rsidRDefault="00766FEE" w:rsidP="00F6350F">
      <w:pPr>
        <w:pStyle w:val="Heading3"/>
      </w:pPr>
      <w:r w:rsidRPr="00B80313">
        <w:t xml:space="preserve">Butterfly Valves: </w:t>
      </w:r>
    </w:p>
    <w:p w14:paraId="2425A310" w14:textId="77777777" w:rsidR="00766FEE" w:rsidRPr="00B80313" w:rsidRDefault="00766FEE" w:rsidP="00BC7517">
      <w:pPr>
        <w:pStyle w:val="Heading4"/>
      </w:pPr>
      <w:r w:rsidRPr="00B80313">
        <w:t>General:</w:t>
      </w:r>
    </w:p>
    <w:p w14:paraId="52ED73E1" w14:textId="77777777" w:rsidR="00766FEE" w:rsidRPr="00B80313" w:rsidRDefault="00766FEE" w:rsidP="00BC7517">
      <w:pPr>
        <w:pStyle w:val="Heading5"/>
      </w:pPr>
      <w:r>
        <w:t>Valves specified as AWWA C504</w:t>
      </w:r>
      <w:r w:rsidR="00B801DE">
        <w:t>-</w:t>
      </w:r>
      <w:r w:rsidR="00A47B63">
        <w:t xml:space="preserve">15 </w:t>
      </w:r>
      <w:r w:rsidR="006347AD">
        <w:t xml:space="preserve">shall </w:t>
      </w:r>
      <w:r>
        <w:t>be in full compliance with AWWA C504</w:t>
      </w:r>
      <w:r w:rsidR="00B801DE">
        <w:t>-</w:t>
      </w:r>
      <w:r w:rsidR="00A47B63">
        <w:t xml:space="preserve">15 </w:t>
      </w:r>
      <w:r>
        <w:t xml:space="preserve">and </w:t>
      </w:r>
      <w:r w:rsidR="006347AD">
        <w:t xml:space="preserve">the </w:t>
      </w:r>
      <w:r>
        <w:t xml:space="preserve">following requirements: </w:t>
      </w:r>
    </w:p>
    <w:p w14:paraId="7A835B1F" w14:textId="77777777" w:rsidR="00766FEE" w:rsidRPr="00B80313" w:rsidRDefault="00766FEE" w:rsidP="00495828">
      <w:pPr>
        <w:pStyle w:val="Heading6"/>
      </w:pPr>
      <w:r>
        <w:lastRenderedPageBreak/>
        <w:t xml:space="preserve">Suitable for throttling operations and infrequent operation after periods of inactivity. </w:t>
      </w:r>
    </w:p>
    <w:p w14:paraId="1C4BB30B" w14:textId="77777777" w:rsidR="00766FEE" w:rsidRPr="00B80313" w:rsidRDefault="00766FEE" w:rsidP="00495828">
      <w:pPr>
        <w:pStyle w:val="Heading6"/>
      </w:pPr>
      <w:r>
        <w:t xml:space="preserve">Elastomer seats shall be field adjustable and replaceable. </w:t>
      </w:r>
    </w:p>
    <w:p w14:paraId="1F206D5D" w14:textId="77777777" w:rsidR="00766FEE" w:rsidRPr="00B80313" w:rsidRDefault="00766FEE" w:rsidP="00495828">
      <w:pPr>
        <w:pStyle w:val="Heading6"/>
      </w:pPr>
      <w:r>
        <w:t xml:space="preserve">Bubble tight with rated pressure applied from either side. </w:t>
      </w:r>
    </w:p>
    <w:p w14:paraId="3A103D63" w14:textId="77777777" w:rsidR="00766FEE" w:rsidRPr="00B80313" w:rsidRDefault="00766FEE" w:rsidP="00495828">
      <w:pPr>
        <w:pStyle w:val="Heading6"/>
      </w:pPr>
      <w:r>
        <w:t xml:space="preserve">No travel stops for disc on interior of body. </w:t>
      </w:r>
    </w:p>
    <w:p w14:paraId="1C0FC613" w14:textId="77777777" w:rsidR="00766FEE" w:rsidRPr="00B80313" w:rsidRDefault="00766FEE" w:rsidP="00495828">
      <w:pPr>
        <w:pStyle w:val="Heading6"/>
      </w:pPr>
      <w:r>
        <w:t>Self</w:t>
      </w:r>
      <w:r w:rsidR="006347AD">
        <w:t>-</w:t>
      </w:r>
      <w:r>
        <w:t>adjusting V type or O</w:t>
      </w:r>
      <w:r w:rsidR="00B801DE">
        <w:t>-</w:t>
      </w:r>
      <w:r>
        <w:t xml:space="preserve">ring shaft seals. </w:t>
      </w:r>
    </w:p>
    <w:p w14:paraId="242E88D7" w14:textId="77777777" w:rsidR="00766FEE" w:rsidRPr="00B80313" w:rsidRDefault="00766FEE" w:rsidP="00495828">
      <w:pPr>
        <w:pStyle w:val="Heading6"/>
      </w:pPr>
      <w:r>
        <w:t>Isolate metal to metal thrust bearing surfaces from flow</w:t>
      </w:r>
      <w:r w:rsidR="00B801DE">
        <w:t>-</w:t>
      </w:r>
      <w:r>
        <w:t>stream.</w:t>
      </w:r>
    </w:p>
    <w:p w14:paraId="284473F4" w14:textId="77777777" w:rsidR="00766FEE" w:rsidRPr="00B80313" w:rsidRDefault="00766FEE" w:rsidP="00495828">
      <w:pPr>
        <w:pStyle w:val="Heading6"/>
      </w:pPr>
      <w:r>
        <w:t>Ductile iron disc with stainless steel disc edge.</w:t>
      </w:r>
    </w:p>
    <w:p w14:paraId="652114EE" w14:textId="77777777" w:rsidR="00766FEE" w:rsidRPr="00B80313" w:rsidRDefault="00766FEE" w:rsidP="00495828">
      <w:pPr>
        <w:pStyle w:val="Heading6"/>
      </w:pPr>
      <w:r>
        <w:t xml:space="preserve">NSF-61 </w:t>
      </w:r>
      <w:r w:rsidR="00BC1338">
        <w:t xml:space="preserve">and NSF 372 </w:t>
      </w:r>
      <w:r w:rsidR="00B801DE">
        <w:t>e</w:t>
      </w:r>
      <w:r>
        <w:t>poxy internal/external.</w:t>
      </w:r>
    </w:p>
    <w:p w14:paraId="412CDEA1" w14:textId="77777777" w:rsidR="00766FEE" w:rsidRPr="00B80313" w:rsidRDefault="00766FEE" w:rsidP="00BC7517">
      <w:pPr>
        <w:pStyle w:val="Heading4"/>
      </w:pPr>
      <w:r w:rsidRPr="00B80313">
        <w:t>Butterfly Valve</w:t>
      </w:r>
      <w:r w:rsidR="009E235D" w:rsidRPr="00B80313">
        <w:t>s</w:t>
      </w:r>
      <w:r w:rsidRPr="00B80313">
        <w:t xml:space="preserve"> 75 mm to 1</w:t>
      </w:r>
      <w:r w:rsidR="00B801DE" w:rsidRPr="00B80313">
        <w:t>,</w:t>
      </w:r>
      <w:r w:rsidRPr="00B80313">
        <w:t>8</w:t>
      </w:r>
      <w:r w:rsidR="00F126B3">
        <w:t>3</w:t>
      </w:r>
      <w:r w:rsidRPr="00B80313">
        <w:t>0 mm:</w:t>
      </w:r>
    </w:p>
    <w:p w14:paraId="71659D1A" w14:textId="77777777" w:rsidR="00766FEE" w:rsidRPr="00E36CDC" w:rsidRDefault="00F126B3" w:rsidP="00E36CDC">
      <w:pPr>
        <w:pStyle w:val="Heading5"/>
      </w:pPr>
      <w:del w:id="629" w:author="Marina Vera Zambrano" w:date="2022-03-23T18:37:00Z">
        <w:r w:rsidDel="00F126B3">
          <w:delText>[</w:delText>
        </w:r>
      </w:del>
      <w:r w:rsidR="00766FEE">
        <w:t>Flanged end</w:t>
      </w:r>
      <w:ins w:id="630" w:author="Marina Vera Zambrano" w:date="2022-03-23T18:39:00Z">
        <w:r w:rsidR="00E36CDC">
          <w:t xml:space="preserve"> to ANSI/ASME B16.1</w:t>
        </w:r>
      </w:ins>
      <w:r w:rsidR="00766FEE">
        <w:t>, short body type</w:t>
      </w:r>
      <w:ins w:id="631" w:author="Marina Vera Zambrano" w:date="2022-03-23T18:37:00Z">
        <w:r w:rsidR="00E36CDC">
          <w:t>. Class 150B.</w:t>
        </w:r>
      </w:ins>
      <w:del w:id="632" w:author="Marina Vera Zambrano" w:date="2022-03-23T18:37:00Z">
        <w:r w:rsidDel="00F126B3">
          <w:delText>][</w:delText>
        </w:r>
        <w:r w:rsidDel="003B2D88">
          <w:delText>Mechanical joint end]</w:delText>
        </w:r>
      </w:del>
    </w:p>
    <w:p w14:paraId="6248EDBF" w14:textId="77777777" w:rsidR="003B2D88" w:rsidRPr="00C201DC" w:rsidRDefault="00766FEE" w:rsidP="003B2D88">
      <w:pPr>
        <w:pStyle w:val="Heading5"/>
      </w:pPr>
      <w:r>
        <w:t>AWWA C504</w:t>
      </w:r>
      <w:r w:rsidR="00B801DE">
        <w:t>-</w:t>
      </w:r>
      <w:r w:rsidR="00A47B63">
        <w:t>15</w:t>
      </w:r>
      <w:r>
        <w:t xml:space="preserve">, </w:t>
      </w:r>
    </w:p>
    <w:p w14:paraId="22D5A99B" w14:textId="77777777" w:rsidR="003B2D88" w:rsidRPr="00B80313" w:rsidDel="00E36CDC" w:rsidRDefault="003B2D88" w:rsidP="003B2D88">
      <w:pPr>
        <w:pStyle w:val="Heading5"/>
        <w:rPr>
          <w:del w:id="633" w:author="Marina Vera Zambrano" w:date="2022-03-23T18:38:00Z"/>
        </w:rPr>
      </w:pPr>
      <w:del w:id="634" w:author="Marina Vera Zambrano" w:date="2022-03-23T18:38:00Z">
        <w:r w:rsidRPr="267FCE62" w:rsidDel="003B2D88">
          <w:rPr>
            <w:highlight w:val="yellow"/>
          </w:rPr>
          <w:delText>[150.] [75.] [25.] [A.] [B.]</w:delText>
        </w:r>
        <w:r w:rsidDel="003B2D88">
          <w:delText xml:space="preserve"> </w:delText>
        </w:r>
        <w:r w:rsidRPr="267FCE62" w:rsidDel="003B2D88">
          <w:rPr>
            <w:highlight w:val="yellow"/>
          </w:rPr>
          <w:delText>[Valve position indicator at valve box locations. Buried actuator sealed.]</w:delText>
        </w:r>
      </w:del>
    </w:p>
    <w:p w14:paraId="79D86464" w14:textId="77777777" w:rsidR="00766FEE" w:rsidRPr="00E36CDC" w:rsidRDefault="00766FEE" w:rsidP="004E22C3">
      <w:pPr>
        <w:pStyle w:val="Heading5"/>
      </w:pPr>
      <w:r>
        <w:t>Cast iron body</w:t>
      </w:r>
      <w:ins w:id="635" w:author="Marina Vera Zambrano" w:date="2022-03-23T18:39:00Z">
        <w:r w:rsidR="00E36CDC">
          <w:t xml:space="preserve"> </w:t>
        </w:r>
      </w:ins>
      <w:del w:id="636" w:author="Marina Vera Zambrano" w:date="2022-03-23T18:39:00Z">
        <w:r w:rsidDel="00766FEE">
          <w:delText xml:space="preserve">, </w:delText>
        </w:r>
        <w:r w:rsidDel="008B62F7">
          <w:delText xml:space="preserve">[cast </w:delText>
        </w:r>
      </w:del>
      <w:r w:rsidR="008B62F7">
        <w:t>or</w:t>
      </w:r>
      <w:del w:id="637" w:author="Marina Vera Zambrano" w:date="2022-03-23T18:39:00Z">
        <w:r w:rsidDel="008B62F7">
          <w:delText>]</w:delText>
        </w:r>
      </w:del>
      <w:r w:rsidR="008B62F7">
        <w:t xml:space="preserve"> </w:t>
      </w:r>
      <w:ins w:id="638" w:author="Marina Vera Zambrano" w:date="2022-03-23T18:39:00Z">
        <w:r w:rsidR="00E36CDC">
          <w:t xml:space="preserve">ASTM A536 </w:t>
        </w:r>
      </w:ins>
      <w:r>
        <w:t>ductile iron</w:t>
      </w:r>
      <w:ins w:id="639" w:author="Marina Vera Zambrano" w:date="2022-03-23T18:39:00Z">
        <w:r w:rsidR="00E36CDC">
          <w:t xml:space="preserve"> body, </w:t>
        </w:r>
      </w:ins>
      <w:del w:id="640" w:author="Marina Vera Zambrano" w:date="2022-03-23T18:39:00Z">
        <w:r w:rsidDel="00766FEE">
          <w:delText xml:space="preserve"> </w:delText>
        </w:r>
      </w:del>
      <w:ins w:id="641" w:author="Marina Vera Zambrano" w:date="2022-03-23T18:40:00Z">
        <w:r w:rsidR="00E36CDC">
          <w:t xml:space="preserve">disc to ASTM A126 Class B or to ASTM A536 ductile iron </w:t>
        </w:r>
      </w:ins>
      <w:del w:id="642" w:author="Marina Vera Zambrano" w:date="2022-03-23T18:40:00Z">
        <w:r w:rsidDel="00766FEE">
          <w:delText xml:space="preserve">disc </w:delText>
        </w:r>
      </w:del>
      <w:r>
        <w:t xml:space="preserve">with </w:t>
      </w:r>
      <w:del w:id="643" w:author="Marina Vera Zambrano" w:date="2022-03-23T18:40:00Z">
        <w:r w:rsidDel="008B62F7">
          <w:delText>[</w:delText>
        </w:r>
      </w:del>
      <w:r w:rsidR="008B62F7">
        <w:t xml:space="preserve">Type 316 stainless steel seating edge, </w:t>
      </w:r>
      <w:del w:id="644" w:author="Marina Vera Zambrano" w:date="2022-03-23T18:40:00Z">
        <w:r w:rsidDel="008B62F7">
          <w:delText>]</w:delText>
        </w:r>
      </w:del>
      <w:r>
        <w:t xml:space="preserve">Type </w:t>
      </w:r>
      <w:del w:id="645" w:author="Marina Vera Zambrano" w:date="2022-03-23T18:41:00Z">
        <w:r w:rsidDel="008B62F7">
          <w:delText>[</w:delText>
        </w:r>
      </w:del>
      <w:del w:id="646" w:author="Marina Vera Zambrano" w:date="2022-03-23T18:40:00Z">
        <w:r w:rsidDel="00766FEE">
          <w:delText>304</w:delText>
        </w:r>
        <w:r w:rsidDel="008B62F7">
          <w:delText>][</w:delText>
        </w:r>
      </w:del>
      <w:r w:rsidR="008B62F7">
        <w:t>316</w:t>
      </w:r>
      <w:del w:id="647" w:author="Marina Vera Zambrano" w:date="2022-03-23T18:41:00Z">
        <w:r w:rsidDel="008B62F7">
          <w:delText>]</w:delText>
        </w:r>
      </w:del>
      <w:r>
        <w:t xml:space="preserve"> stainless steel shaft</w:t>
      </w:r>
      <w:ins w:id="648" w:author="Marina Vera Zambrano" w:date="2022-03-23T18:41:00Z">
        <w:r w:rsidR="00E36CDC">
          <w:t xml:space="preserve"> and hardware</w:t>
        </w:r>
      </w:ins>
      <w:r>
        <w:t xml:space="preserve">, </w:t>
      </w:r>
      <w:del w:id="649" w:author="Marina Vera Zambrano" w:date="2022-03-23T18:41:00Z">
        <w:r w:rsidDel="00766FEE">
          <w:delText>[Buna N or NBR] [</w:delText>
        </w:r>
      </w:del>
      <w:r>
        <w:t>EPDM</w:t>
      </w:r>
      <w:ins w:id="650" w:author="Marina Vera Zambrano" w:date="2022-03-23T18:41:00Z">
        <w:r w:rsidR="00E36CDC">
          <w:t xml:space="preserve"> resilient</w:t>
        </w:r>
      </w:ins>
      <w:del w:id="651" w:author="Marina Vera Zambrano" w:date="2022-03-23T18:41:00Z">
        <w:r w:rsidDel="00766FEE">
          <w:delText>]</w:delText>
        </w:r>
      </w:del>
      <w:r>
        <w:t xml:space="preserve"> rubber seat, and stainless steel seating surface. </w:t>
      </w:r>
      <w:del w:id="652" w:author="Marina Vera Zambrano" w:date="2022-03-23T18:40:00Z">
        <w:r w:rsidDel="008B62F7">
          <w:delText>[</w:delText>
        </w:r>
      </w:del>
      <w:r>
        <w:t>NSF</w:t>
      </w:r>
      <w:r w:rsidR="00B801DE">
        <w:t xml:space="preserve"> </w:t>
      </w:r>
      <w:r>
        <w:t xml:space="preserve">61 </w:t>
      </w:r>
      <w:r w:rsidR="00BC1338">
        <w:t xml:space="preserve">and NSF 372 </w:t>
      </w:r>
      <w:r>
        <w:t>epoxy internal/external.</w:t>
      </w:r>
      <w:del w:id="653" w:author="Marina Vera Zambrano" w:date="2022-03-23T18:40:00Z">
        <w:r w:rsidDel="008B62F7">
          <w:delText>]</w:delText>
        </w:r>
      </w:del>
    </w:p>
    <w:p w14:paraId="7D903C4C" w14:textId="0DF4586F" w:rsidR="00A87730" w:rsidRPr="00B80313" w:rsidRDefault="00A87730" w:rsidP="00BC7517">
      <w:pPr>
        <w:pStyle w:val="Heading5"/>
      </w:pPr>
      <w:del w:id="654" w:author="Marina Vera Zambrano" w:date="2022-03-23T18:40:00Z">
        <w:r w:rsidDel="00A87730">
          <w:delText>[</w:delText>
        </w:r>
      </w:del>
      <w:del w:id="655" w:author="Marina Vera Zambrano" w:date="2022-04-12T16:18:00Z">
        <w:r w:rsidDel="005243EA">
          <w:delText>1,035</w:delText>
        </w:r>
      </w:del>
      <w:ins w:id="656" w:author="Marina Vera Zambrano" w:date="2022-04-12T16:18:00Z">
        <w:r w:rsidR="005243EA">
          <w:t>862</w:t>
        </w:r>
      </w:ins>
      <w:del w:id="657" w:author="Marina Vera Zambrano" w:date="2022-03-23T18:40:00Z">
        <w:r w:rsidDel="00A87730">
          <w:delText>]</w:delText>
        </w:r>
      </w:del>
      <w:r>
        <w:t xml:space="preserve"> kPa working pressure rating.</w:t>
      </w:r>
    </w:p>
    <w:p w14:paraId="21662613" w14:textId="77777777" w:rsidR="00766FEE" w:rsidRPr="00B80313" w:rsidDel="00216D2F" w:rsidRDefault="00766FEE" w:rsidP="00BC7517">
      <w:pPr>
        <w:pStyle w:val="Heading4"/>
        <w:rPr>
          <w:del w:id="658" w:author="Marina Vera Zambrano" w:date="2022-03-23T18:33:00Z"/>
        </w:rPr>
      </w:pPr>
      <w:del w:id="659" w:author="Marina Vera Zambrano" w:date="2022-03-23T18:33:00Z">
        <w:r w:rsidRPr="00B80313" w:rsidDel="00216D2F">
          <w:delText>Butterfly Valve</w:delText>
        </w:r>
        <w:r w:rsidR="0043516C" w:rsidRPr="00B80313" w:rsidDel="00216D2F">
          <w:delText>s</w:delText>
        </w:r>
        <w:r w:rsidRPr="00B80313" w:rsidDel="00216D2F">
          <w:delText xml:space="preserve"> High Pressure Service 75 mm to</w:delText>
        </w:r>
        <w:r w:rsidR="00B801DE" w:rsidRPr="00B80313" w:rsidDel="00216D2F">
          <w:delText xml:space="preserve"> </w:delText>
        </w:r>
        <w:r w:rsidRPr="00B80313" w:rsidDel="00216D2F">
          <w:delText>1</w:delText>
        </w:r>
        <w:r w:rsidR="00B801DE" w:rsidRPr="00B80313" w:rsidDel="00216D2F">
          <w:delText>,</w:delText>
        </w:r>
        <w:r w:rsidRPr="00B80313" w:rsidDel="00216D2F">
          <w:delText>200 mm:</w:delText>
        </w:r>
      </w:del>
    </w:p>
    <w:p w14:paraId="66CF611F" w14:textId="77777777" w:rsidR="00766FEE" w:rsidRPr="00B80313" w:rsidDel="00216D2F" w:rsidRDefault="00766FEE" w:rsidP="00BC7517">
      <w:pPr>
        <w:pStyle w:val="Heading5"/>
        <w:rPr>
          <w:del w:id="660" w:author="Marina Vera Zambrano" w:date="2022-03-23T18:33:00Z"/>
        </w:rPr>
      </w:pPr>
      <w:del w:id="661" w:author="Marina Vera Zambrano" w:date="2022-03-23T18:33:00Z">
        <w:r w:rsidDel="00766FEE">
          <w:delText>Rated</w:delText>
        </w:r>
        <w:r w:rsidDel="00B801DE">
          <w:delText xml:space="preserve"> </w:delText>
        </w:r>
        <w:r w:rsidDel="00766FEE">
          <w:delText>1</w:delText>
        </w:r>
        <w:r w:rsidDel="00B801DE">
          <w:delText>,</w:delText>
        </w:r>
        <w:r w:rsidDel="00766FEE">
          <w:delText xml:space="preserve">725 </w:delText>
        </w:r>
        <w:r w:rsidDel="00705870">
          <w:delText>kPa</w:delText>
        </w:r>
        <w:r w:rsidDel="00766FEE">
          <w:delText xml:space="preserve"> </w:delText>
        </w:r>
        <w:r w:rsidDel="004A0ED9">
          <w:delText>CWP</w:delText>
        </w:r>
        <w:r w:rsidDel="00766FEE">
          <w:delText xml:space="preserve"> at  4.87 m/s flow velocity, non</w:delText>
        </w:r>
        <w:r w:rsidDel="00B801DE">
          <w:delText>-</w:delText>
        </w:r>
        <w:r w:rsidDel="00766FEE">
          <w:delText xml:space="preserve">shock, watertight shutoff, conform to </w:delText>
        </w:r>
        <w:r w:rsidDel="00C26658">
          <w:delText xml:space="preserve">the requirements of </w:delText>
        </w:r>
        <w:r w:rsidDel="00766FEE">
          <w:delText>AWWA C504</w:delText>
        </w:r>
        <w:r w:rsidDel="00B801DE">
          <w:delText>-</w:delText>
        </w:r>
        <w:r w:rsidDel="00A47B63">
          <w:delText xml:space="preserve">15 </w:delText>
        </w:r>
        <w:r w:rsidDel="00766FEE">
          <w:delText xml:space="preserve">where applicable, suitable for throttling operations, suitable for infrequent use after extended periods of inactivity, body heavy cast or ductile iron, flanged ends, flange drilling in accordance with </w:delText>
        </w:r>
        <w:r w:rsidDel="00A47B63">
          <w:delText xml:space="preserve">ASME </w:delText>
        </w:r>
        <w:r w:rsidDel="00766FEE">
          <w:delText>B16.1</w:delText>
        </w:r>
        <w:r w:rsidDel="00B801DE">
          <w:delText>-</w:delText>
        </w:r>
        <w:r w:rsidDel="00A47B63">
          <w:delText>2015</w:delText>
        </w:r>
        <w:r w:rsidDel="00766FEE">
          <w:delText xml:space="preserve">, Class </w:delText>
        </w:r>
        <w:r w:rsidRPr="267FCE62" w:rsidDel="00766FEE">
          <w:rPr>
            <w:highlight w:val="yellow"/>
          </w:rPr>
          <w:delText>[250] [125]</w:delText>
        </w:r>
        <w:r w:rsidDel="00766FEE">
          <w:delText xml:space="preserve"> disc cast or ductile iron with Type 316 stainless steel disc edge, shaft stainless steel ASTM A564</w:delText>
        </w:r>
        <w:r w:rsidDel="00B801DE">
          <w:delText>/A564M-13</w:delText>
        </w:r>
        <w:r w:rsidDel="00766FEE">
          <w:delText xml:space="preserve">, Type 630, Condition H 1100, </w:delText>
        </w:r>
        <w:r w:rsidRPr="267FCE62" w:rsidDel="00766FEE">
          <w:rPr>
            <w:highlight w:val="yellow"/>
          </w:rPr>
          <w:delText>[Buna N ]</w:delText>
        </w:r>
        <w:r w:rsidDel="00766FEE">
          <w:delText xml:space="preserve"> rubber seat, seals self</w:delText>
        </w:r>
        <w:r w:rsidDel="00C26658">
          <w:delText>-</w:delText>
        </w:r>
        <w:r w:rsidDel="00766FEE">
          <w:delText>adjusting V type or O</w:delText>
        </w:r>
        <w:r w:rsidDel="00B801DE">
          <w:delText>-</w:delText>
        </w:r>
        <w:r w:rsidDel="00766FEE">
          <w:delText>rings, manufactured and tested in accordance with applicable requirements of AWWA C504</w:delText>
        </w:r>
        <w:r w:rsidDel="00B801DE">
          <w:delText>-</w:delText>
        </w:r>
        <w:r w:rsidDel="00A47B63">
          <w:delText>15</w:delText>
        </w:r>
        <w:r w:rsidDel="00766FEE">
          <w:delText>. NSF</w:delText>
        </w:r>
        <w:r w:rsidDel="00B801DE">
          <w:delText xml:space="preserve"> </w:delText>
        </w:r>
        <w:r w:rsidDel="00766FEE">
          <w:delText xml:space="preserve">61 </w:delText>
        </w:r>
        <w:r w:rsidDel="00BC1338">
          <w:delText xml:space="preserve">and NSF 372 </w:delText>
        </w:r>
        <w:r w:rsidDel="00766FEE">
          <w:delText>epoxy internal/external.</w:delText>
        </w:r>
      </w:del>
    </w:p>
    <w:p w14:paraId="3CCDC145" w14:textId="77777777" w:rsidR="00766FEE" w:rsidRPr="00B80313" w:rsidDel="00216D2F" w:rsidRDefault="00766FEE" w:rsidP="00BC7517">
      <w:pPr>
        <w:pStyle w:val="Heading4"/>
        <w:rPr>
          <w:del w:id="662" w:author="Marina Vera Zambrano" w:date="2022-03-23T18:33:00Z"/>
        </w:rPr>
      </w:pPr>
      <w:del w:id="663" w:author="Marina Vera Zambrano" w:date="2022-03-23T18:33:00Z">
        <w:r w:rsidRPr="00B80313" w:rsidDel="00216D2F">
          <w:delText>Lug Style Butterfly Valve</w:delText>
        </w:r>
        <w:r w:rsidR="0043516C" w:rsidRPr="00B80313" w:rsidDel="00216D2F">
          <w:delText>s</w:delText>
        </w:r>
        <w:r w:rsidRPr="00B80313" w:rsidDel="00216D2F">
          <w:delText>, Resilient Seated,</w:delText>
        </w:r>
        <w:r w:rsidR="00B801DE" w:rsidRPr="00B80313" w:rsidDel="00216D2F">
          <w:delText xml:space="preserve"> </w:delText>
        </w:r>
        <w:r w:rsidRPr="00B80313" w:rsidDel="00216D2F">
          <w:delText>50 mm to 900 mm for Low Pressure Process Air Service:</w:delText>
        </w:r>
      </w:del>
    </w:p>
    <w:p w14:paraId="3C7C5A32" w14:textId="77777777" w:rsidR="00766FEE" w:rsidRPr="00B80313" w:rsidDel="00216D2F" w:rsidRDefault="008B62F7" w:rsidP="00BC7517">
      <w:pPr>
        <w:pStyle w:val="Heading5"/>
        <w:rPr>
          <w:del w:id="664" w:author="Marina Vera Zambrano" w:date="2022-03-23T18:33:00Z"/>
        </w:rPr>
      </w:pPr>
      <w:del w:id="665" w:author="Marina Vera Zambrano" w:date="2022-03-23T18:33:00Z">
        <w:r w:rsidRPr="267FCE62" w:rsidDel="008B62F7">
          <w:rPr>
            <w:highlight w:val="yellow"/>
          </w:rPr>
          <w:delText>[</w:delText>
        </w:r>
        <w:r w:rsidRPr="267FCE62" w:rsidDel="00766FEE">
          <w:rPr>
            <w:highlight w:val="yellow"/>
          </w:rPr>
          <w:delText>Lug</w:delText>
        </w:r>
        <w:r w:rsidRPr="267FCE62" w:rsidDel="008B62F7">
          <w:rPr>
            <w:highlight w:val="yellow"/>
          </w:rPr>
          <w:delText>][ Flanged]</w:delText>
        </w:r>
        <w:r w:rsidDel="00766FEE">
          <w:delText xml:space="preserve"> style cast iron body, stainless steel discs, Type </w:delText>
        </w:r>
        <w:r w:rsidRPr="267FCE62" w:rsidDel="008B62F7">
          <w:rPr>
            <w:highlight w:val="yellow"/>
          </w:rPr>
          <w:delText>[</w:delText>
        </w:r>
        <w:r w:rsidRPr="267FCE62" w:rsidDel="00766FEE">
          <w:rPr>
            <w:highlight w:val="yellow"/>
          </w:rPr>
          <w:delText>316</w:delText>
        </w:r>
        <w:r w:rsidRPr="267FCE62" w:rsidDel="008B62F7">
          <w:rPr>
            <w:highlight w:val="yellow"/>
          </w:rPr>
          <w:delText>][304]</w:delText>
        </w:r>
        <w:r w:rsidDel="00766FEE">
          <w:delText xml:space="preserve"> stainless steel one piece stem, self</w:delText>
        </w:r>
        <w:r w:rsidDel="00C26658">
          <w:delText>-</w:delText>
        </w:r>
        <w:r w:rsidDel="00766FEE">
          <w:delText>lubricating sleeve type bearing, EPDM replaceable resilient seat suitable for operating temperatures up to 121 degree</w:delText>
        </w:r>
        <w:r w:rsidDel="00B37D0D">
          <w:delText>s</w:delText>
        </w:r>
        <w:r w:rsidDel="00766FEE">
          <w:delText xml:space="preserve"> C</w:delText>
        </w:r>
        <w:r w:rsidDel="00D363CB">
          <w:delText>elsius</w:delText>
        </w:r>
        <w:r w:rsidDel="00766FEE">
          <w:delText>,</w:delText>
        </w:r>
        <w:r w:rsidDel="00B37D0D">
          <w:delText xml:space="preserve"> </w:delText>
        </w:r>
        <w:r w:rsidDel="00766FEE">
          <w:delText>1</w:delText>
        </w:r>
        <w:r w:rsidDel="00B37D0D">
          <w:delText>,</w:delText>
        </w:r>
        <w:r w:rsidDel="00766FEE">
          <w:delText xml:space="preserve">035 </w:delText>
        </w:r>
        <w:r w:rsidDel="00705870">
          <w:delText>kPa</w:delText>
        </w:r>
        <w:r w:rsidDel="00766FEE">
          <w:delText xml:space="preserve"> working pressure rating, bubble tight at 345 </w:delText>
        </w:r>
        <w:r w:rsidDel="00705870">
          <w:delText>kPa</w:delText>
        </w:r>
        <w:r w:rsidDel="00766FEE">
          <w:delText xml:space="preserve"> differential pressure, valve body to fit between ANSI Class 125/150 flanges.</w:delText>
        </w:r>
      </w:del>
    </w:p>
    <w:p w14:paraId="099CF9BF" w14:textId="77777777" w:rsidR="00766FEE" w:rsidRPr="00B80313" w:rsidDel="00216D2F" w:rsidRDefault="00766FEE" w:rsidP="00BC7517">
      <w:pPr>
        <w:pStyle w:val="Heading4"/>
        <w:rPr>
          <w:del w:id="666" w:author="Marina Vera Zambrano" w:date="2022-03-23T18:33:00Z"/>
        </w:rPr>
      </w:pPr>
      <w:del w:id="667" w:author="Marina Vera Zambrano" w:date="2022-03-23T18:33:00Z">
        <w:r w:rsidRPr="00B80313" w:rsidDel="00216D2F">
          <w:delText>Lug Butterfly Valve</w:delText>
        </w:r>
        <w:r w:rsidR="00311E3A" w:rsidRPr="00B80313" w:rsidDel="00216D2F">
          <w:delText>s</w:delText>
        </w:r>
        <w:r w:rsidRPr="00B80313" w:rsidDel="00216D2F">
          <w:delText xml:space="preserve"> 50 mm to 900 mm for Digester Gas:</w:delText>
        </w:r>
      </w:del>
    </w:p>
    <w:p w14:paraId="6625D619" w14:textId="77777777" w:rsidR="00766FEE" w:rsidRPr="00B80313" w:rsidDel="00216D2F" w:rsidRDefault="00766FEE" w:rsidP="00BC7517">
      <w:pPr>
        <w:pStyle w:val="Heading5"/>
        <w:rPr>
          <w:del w:id="668" w:author="Marina Vera Zambrano" w:date="2022-03-23T18:33:00Z"/>
        </w:rPr>
      </w:pPr>
      <w:del w:id="669" w:author="Marina Vera Zambrano" w:date="2022-03-23T18:33:00Z">
        <w:r w:rsidDel="00766FEE">
          <w:delText xml:space="preserve">Lug style, two-piece cast iron body, one-piece Type 316 stainless steel thin-profile disc and stem, heavy-duty stem bushing, NBR stem seal, FKM (Viton) replaceable resilient seat, 345 </w:delText>
        </w:r>
        <w:r w:rsidDel="00705870">
          <w:delText>kPa</w:delText>
        </w:r>
        <w:r w:rsidDel="00766FEE">
          <w:delText xml:space="preserve"> pressure bi-directional bubble-tight rating, suitable for temperatures up to 121 degree</w:delText>
        </w:r>
        <w:r w:rsidDel="00B37D0D">
          <w:delText>s</w:delText>
        </w:r>
        <w:r w:rsidDel="00766FEE">
          <w:delText xml:space="preserve"> C</w:delText>
        </w:r>
        <w:r w:rsidDel="000C60B8">
          <w:delText>elsius</w:delText>
        </w:r>
        <w:r w:rsidDel="00766FEE">
          <w:delText>, valve body to fit between ANSI Class 125/150 flanges.</w:delText>
        </w:r>
      </w:del>
    </w:p>
    <w:p w14:paraId="54936262" w14:textId="77777777" w:rsidR="00766FEE" w:rsidRPr="00B80313" w:rsidDel="00216D2F" w:rsidRDefault="00766FEE" w:rsidP="00BC7517">
      <w:pPr>
        <w:pStyle w:val="Heading4"/>
        <w:rPr>
          <w:del w:id="670" w:author="Marina Vera Zambrano" w:date="2022-03-23T18:33:00Z"/>
        </w:rPr>
      </w:pPr>
      <w:del w:id="671" w:author="Marina Vera Zambrano" w:date="2022-03-23T18:33:00Z">
        <w:r w:rsidRPr="00B80313" w:rsidDel="00216D2F">
          <w:delText>Butterfly Valve</w:delText>
        </w:r>
        <w:r w:rsidR="00311E3A" w:rsidRPr="00B80313" w:rsidDel="00216D2F">
          <w:delText>s</w:delText>
        </w:r>
        <w:r w:rsidRPr="00B80313" w:rsidDel="00216D2F">
          <w:delText xml:space="preserve"> 50 to 500 mm</w:delText>
        </w:r>
        <w:r w:rsidR="00A87730" w:rsidDel="00216D2F">
          <w:delText xml:space="preserve"> (non AWWA C504-15)</w:delText>
        </w:r>
        <w:r w:rsidRPr="00B80313" w:rsidDel="00216D2F">
          <w:delText>:</w:delText>
        </w:r>
      </w:del>
    </w:p>
    <w:p w14:paraId="3532399F" w14:textId="77777777" w:rsidR="00766FEE" w:rsidRPr="00B80313" w:rsidDel="00216D2F" w:rsidRDefault="00766FEE" w:rsidP="00BC7517">
      <w:pPr>
        <w:pStyle w:val="Heading5"/>
        <w:rPr>
          <w:del w:id="672" w:author="Marina Vera Zambrano" w:date="2022-03-23T18:33:00Z"/>
        </w:rPr>
      </w:pPr>
      <w:del w:id="673" w:author="Marina Vera Zambrano" w:date="2022-03-23T18:33:00Z">
        <w:r w:rsidRPr="267FCE62" w:rsidDel="00766FEE">
          <w:rPr>
            <w:highlight w:val="yellow"/>
          </w:rPr>
          <w:delText>[Wafer] [Lug]</w:delText>
        </w:r>
        <w:r w:rsidDel="00766FEE">
          <w:delText xml:space="preserve"> style, </w:delText>
        </w:r>
        <w:r w:rsidRPr="267FCE62" w:rsidDel="00766FEE">
          <w:rPr>
            <w:highlight w:val="yellow"/>
          </w:rPr>
          <w:delText>[cast iron] [ductile iron]</w:delText>
        </w:r>
        <w:r w:rsidDel="00766FEE">
          <w:delText xml:space="preserve"> body, </w:delText>
        </w:r>
        <w:r w:rsidRPr="267FCE62" w:rsidDel="00766FEE">
          <w:rPr>
            <w:highlight w:val="yellow"/>
          </w:rPr>
          <w:delText>[aluminum bronze] [ductile iron] [Type 316 stainless steel]</w:delText>
        </w:r>
        <w:r w:rsidDel="00766FEE">
          <w:delText xml:space="preserve"> disc, Type 316 or 18-8 stainless steel one-piece stem, </w:delText>
        </w:r>
        <w:r w:rsidRPr="267FCE62" w:rsidDel="00766FEE">
          <w:rPr>
            <w:highlight w:val="yellow"/>
          </w:rPr>
          <w:delText xml:space="preserve">[Buna N] [EPDM] </w:delText>
        </w:r>
        <w:r w:rsidRPr="267FCE62" w:rsidDel="000C60B8">
          <w:rPr>
            <w:highlight w:val="yellow"/>
          </w:rPr>
          <w:delText>[</w:delText>
        </w:r>
        <w:r w:rsidRPr="267FCE62" w:rsidDel="00766FEE">
          <w:rPr>
            <w:highlight w:val="yellow"/>
          </w:rPr>
          <w:delText>FKM (Viton)]</w:delText>
        </w:r>
        <w:r w:rsidDel="00766FEE">
          <w:delText xml:space="preserve"> replaceable resilient seat, heavy-duty self-lubricating sleeve type bushings, NBR stem seal, 1</w:delText>
        </w:r>
        <w:r w:rsidDel="001107DA">
          <w:delText>,</w:delText>
        </w:r>
        <w:r w:rsidDel="00766FEE">
          <w:delText xml:space="preserve">035 </w:delText>
        </w:r>
        <w:r w:rsidDel="00705870">
          <w:delText>kPa</w:delText>
        </w:r>
        <w:r w:rsidDel="00766FEE">
          <w:delText xml:space="preserve"> working pressure rating, valve body to fit between ANSI Class 125/150 flanges.</w:delText>
        </w:r>
      </w:del>
    </w:p>
    <w:p w14:paraId="62D95171" w14:textId="77777777" w:rsidR="00766FEE" w:rsidRPr="00B80313" w:rsidDel="00216D2F" w:rsidRDefault="00766FEE" w:rsidP="00BC7517">
      <w:pPr>
        <w:pStyle w:val="Heading4"/>
        <w:rPr>
          <w:del w:id="674" w:author="Marina Vera Zambrano" w:date="2022-03-23T18:33:00Z"/>
        </w:rPr>
      </w:pPr>
      <w:del w:id="675" w:author="Marina Vera Zambrano" w:date="2022-03-23T18:33:00Z">
        <w:r w:rsidRPr="00B80313" w:rsidDel="00216D2F">
          <w:delText>High Performance Butterfly Valve</w:delText>
        </w:r>
        <w:r w:rsidR="00311E3A" w:rsidRPr="00B80313" w:rsidDel="00216D2F">
          <w:delText>s</w:delText>
        </w:r>
        <w:r w:rsidRPr="00B80313" w:rsidDel="00216D2F">
          <w:delText xml:space="preserve"> 50 mm to 915 mm:</w:delText>
        </w:r>
      </w:del>
    </w:p>
    <w:p w14:paraId="46163D3C" w14:textId="77777777" w:rsidR="00766FEE" w:rsidRPr="00B80313" w:rsidDel="00216D2F" w:rsidRDefault="00766FEE" w:rsidP="00BC7517">
      <w:pPr>
        <w:pStyle w:val="Heading5"/>
        <w:rPr>
          <w:del w:id="676" w:author="Marina Vera Zambrano" w:date="2022-03-23T18:33:00Z"/>
        </w:rPr>
      </w:pPr>
      <w:del w:id="677" w:author="Marina Vera Zambrano" w:date="2022-03-23T18:33:00Z">
        <w:r w:rsidDel="00766FEE">
          <w:delText xml:space="preserve">ANSI Class </w:delText>
        </w:r>
        <w:r w:rsidRPr="267FCE62" w:rsidDel="00766FEE">
          <w:rPr>
            <w:highlight w:val="yellow"/>
          </w:rPr>
          <w:delText>[150] [300] [lug] [wafer]</w:delText>
        </w:r>
        <w:r w:rsidDel="00766FEE">
          <w:delText xml:space="preserve"> style, high performance type, </w:delText>
        </w:r>
        <w:r w:rsidRPr="267FCE62" w:rsidDel="00766FEE">
          <w:rPr>
            <w:highlight w:val="yellow"/>
          </w:rPr>
          <w:delText>[carbon steel] [Type 316 stainless steel]</w:delText>
        </w:r>
        <w:r w:rsidDel="00766FEE">
          <w:delText xml:space="preserve"> body, Type 316 stainless steel single or double offset disc, Type 316 stainless steel shaft and taper pins, </w:delText>
        </w:r>
        <w:r w:rsidRPr="267FCE62" w:rsidDel="00766FEE">
          <w:rPr>
            <w:highlight w:val="yellow"/>
          </w:rPr>
          <w:delText>[PTFE] [EPDM] [Buna N]</w:delText>
        </w:r>
        <w:r w:rsidDel="00766FEE">
          <w:delText xml:space="preserve"> seat, PTFE stem packing, stainless steel with RTFE thrust washer.</w:delText>
        </w:r>
      </w:del>
    </w:p>
    <w:p w14:paraId="5E37F0D3" w14:textId="77777777" w:rsidR="00766FEE" w:rsidRPr="00B80313" w:rsidDel="00216D2F" w:rsidRDefault="00766FEE" w:rsidP="00BC7517">
      <w:pPr>
        <w:pStyle w:val="Heading4"/>
        <w:rPr>
          <w:del w:id="678" w:author="Marina Vera Zambrano" w:date="2022-03-23T18:33:00Z"/>
        </w:rPr>
      </w:pPr>
      <w:del w:id="679" w:author="Marina Vera Zambrano" w:date="2022-03-23T18:33:00Z">
        <w:r w:rsidRPr="00B80313" w:rsidDel="00216D2F">
          <w:delText>Solid Polyvinyl Chloride Butterfly Valve</w:delText>
        </w:r>
        <w:r w:rsidR="00311E3A" w:rsidRPr="00B80313" w:rsidDel="00216D2F">
          <w:delText>s</w:delText>
        </w:r>
        <w:r w:rsidRPr="00B80313" w:rsidDel="00216D2F">
          <w:delText xml:space="preserve"> 38 mm to 200 mm:</w:delText>
        </w:r>
      </w:del>
    </w:p>
    <w:p w14:paraId="231EBA2D" w14:textId="77777777" w:rsidR="00766FEE" w:rsidRPr="00B80313" w:rsidDel="00216D2F" w:rsidRDefault="00766FEE" w:rsidP="00BC7517">
      <w:pPr>
        <w:pStyle w:val="Heading5"/>
        <w:rPr>
          <w:del w:id="680" w:author="Marina Vera Zambrano" w:date="2022-03-23T18:33:00Z"/>
        </w:rPr>
      </w:pPr>
      <w:del w:id="681" w:author="Marina Vera Zambrano" w:date="2022-03-23T18:33:00Z">
        <w:r w:rsidDel="00766FEE">
          <w:delText>Wafer body type, pressure rated 1</w:delText>
        </w:r>
        <w:r w:rsidDel="001107DA">
          <w:delText>,</w:delText>
        </w:r>
        <w:r w:rsidDel="00766FEE">
          <w:delText xml:space="preserve">035 </w:delText>
        </w:r>
        <w:r w:rsidDel="00705870">
          <w:delText>kPa</w:delText>
        </w:r>
        <w:r w:rsidDel="00766FEE">
          <w:delText xml:space="preserve"> at 21 degree</w:delText>
        </w:r>
        <w:r w:rsidDel="001107DA">
          <w:delText>s</w:delText>
        </w:r>
        <w:r w:rsidDel="00766FEE">
          <w:delText xml:space="preserve"> C</w:delText>
        </w:r>
        <w:r w:rsidDel="000C60B8">
          <w:delText>elsius</w:delText>
        </w:r>
        <w:r w:rsidDel="001107DA">
          <w:delText>,</w:delText>
        </w:r>
        <w:r w:rsidDel="00766FEE">
          <w:delText xml:space="preserve"> CWP, solid ASTM D1784</w:delText>
        </w:r>
        <w:r w:rsidDel="001107DA">
          <w:delText>-11</w:delText>
        </w:r>
        <w:r w:rsidDel="00766FEE">
          <w:delText>, Type I, Grade 1, PVC body and contoured PVC or polypropylene valve disc, stainless steel valve shaft, Viton seat, lever operator.</w:delText>
        </w:r>
      </w:del>
    </w:p>
    <w:p w14:paraId="6CD91CEC" w14:textId="77777777" w:rsidR="00766FEE" w:rsidRPr="00B80313" w:rsidDel="00216D2F" w:rsidRDefault="00766FEE" w:rsidP="00BC7517">
      <w:pPr>
        <w:pStyle w:val="Heading4"/>
        <w:rPr>
          <w:del w:id="682" w:author="Marina Vera Zambrano" w:date="2022-03-23T18:33:00Z"/>
        </w:rPr>
      </w:pPr>
      <w:del w:id="683" w:author="Marina Vera Zambrano" w:date="2022-03-23T18:33:00Z">
        <w:r w:rsidRPr="00B80313" w:rsidDel="00216D2F">
          <w:delText>Butterfly Valve</w:delText>
        </w:r>
        <w:r w:rsidR="00311E3A" w:rsidRPr="00B80313" w:rsidDel="00216D2F">
          <w:delText>s</w:delText>
        </w:r>
        <w:r w:rsidRPr="00B80313" w:rsidDel="00216D2F">
          <w:delText xml:space="preserve"> 100 mm to 500 mm for Fire Protection Service:</w:delText>
        </w:r>
      </w:del>
    </w:p>
    <w:p w14:paraId="60377C00" w14:textId="77777777" w:rsidR="00766FEE" w:rsidRPr="000B43F6" w:rsidDel="00216D2F" w:rsidRDefault="00766FEE" w:rsidP="00BC7517">
      <w:pPr>
        <w:pStyle w:val="Heading5"/>
        <w:rPr>
          <w:del w:id="684" w:author="Marina Vera Zambrano" w:date="2022-03-23T18:33:00Z"/>
        </w:rPr>
      </w:pPr>
      <w:del w:id="685" w:author="Marina Vera Zambrano" w:date="2022-03-23T18:33:00Z">
        <w:r w:rsidDel="00766FEE">
          <w:delText>UL</w:delText>
        </w:r>
        <w:r w:rsidDel="001107DA">
          <w:delText>/CSA</w:delText>
        </w:r>
        <w:r w:rsidDel="00766FEE">
          <w:delText xml:space="preserve"> listed and </w:delText>
        </w:r>
        <w:r w:rsidDel="00C76317">
          <w:delText>Consultant</w:delText>
        </w:r>
        <w:r w:rsidDel="00C60336">
          <w:delText xml:space="preserve"> </w:delText>
        </w:r>
        <w:r w:rsidDel="001107DA">
          <w:delText>a</w:delText>
        </w:r>
        <w:r w:rsidDel="00766FEE">
          <w:delText xml:space="preserve">pproved, </w:delText>
        </w:r>
        <w:r w:rsidRPr="267FCE62" w:rsidDel="00766FEE">
          <w:rPr>
            <w:highlight w:val="yellow"/>
          </w:rPr>
          <w:delText>[wafer][flanged][mechanical joint]</w:delText>
        </w:r>
        <w:r w:rsidDel="00766FEE">
          <w:delText xml:space="preserve"> style, AWWA C504</w:delText>
        </w:r>
        <w:r w:rsidDel="001107DA">
          <w:delText>-</w:delText>
        </w:r>
        <w:r w:rsidDel="00A47B63">
          <w:delText xml:space="preserve">15 </w:delText>
        </w:r>
        <w:r w:rsidDel="00766FEE">
          <w:delText>Class 150B valve with cast iron body, aluminum-bronze disc, stainless steel stem, EPDM seat, geared operator with highly visible position indicator and detachable crank handle.</w:delText>
        </w:r>
      </w:del>
    </w:p>
    <w:p w14:paraId="4B9CE5FD" w14:textId="77777777" w:rsidR="00766FEE" w:rsidRPr="000B43F6" w:rsidDel="00216D2F" w:rsidRDefault="00766FEE" w:rsidP="00BC7517">
      <w:pPr>
        <w:pStyle w:val="Heading5"/>
        <w:rPr>
          <w:del w:id="686" w:author="Marina Vera Zambrano" w:date="2022-03-23T18:33:00Z"/>
        </w:rPr>
      </w:pPr>
      <w:del w:id="687" w:author="Marina Vera Zambrano" w:date="2022-03-23T18:33:00Z">
        <w:r w:rsidDel="00766FEE">
          <w:delText>For buried service, provide post indicating assembly with detachable crank handle.</w:delText>
        </w:r>
      </w:del>
    </w:p>
    <w:p w14:paraId="5D2FFA84" w14:textId="77777777" w:rsidR="001107DA" w:rsidRPr="000B43F6" w:rsidDel="00216D2F" w:rsidRDefault="00A354E2" w:rsidP="00BC7517">
      <w:pPr>
        <w:pStyle w:val="Heading5"/>
        <w:rPr>
          <w:del w:id="688" w:author="Marina Vera Zambrano" w:date="2022-03-23T18:33:00Z"/>
        </w:rPr>
      </w:pPr>
      <w:del w:id="689" w:author="Marina Vera Zambrano" w:date="2022-03-23T18:33:00Z">
        <w:r w:rsidDel="00A354E2">
          <w:delText xml:space="preserve">Acceptable </w:delText>
        </w:r>
        <w:r w:rsidDel="00766FEE">
          <w:delText>Manufacturer</w:delText>
        </w:r>
        <w:r w:rsidDel="00A354E2">
          <w:delText>s</w:delText>
        </w:r>
        <w:r w:rsidDel="00766FEE">
          <w:delText xml:space="preserve">: </w:delText>
        </w:r>
      </w:del>
    </w:p>
    <w:p w14:paraId="14AA9177" w14:textId="77777777" w:rsidR="000C60B8" w:rsidRPr="003109FF" w:rsidDel="00216D2F" w:rsidRDefault="000C60B8" w:rsidP="004E4E62">
      <w:pPr>
        <w:pStyle w:val="Heading6"/>
        <w:rPr>
          <w:del w:id="690" w:author="Marina Vera Zambrano" w:date="2022-03-23T18:33:00Z"/>
          <w:i/>
          <w:iCs/>
        </w:rPr>
      </w:pPr>
      <w:del w:id="691" w:author="Marina Vera Zambrano" w:date="2022-03-23T18:33:00Z">
        <w:r w:rsidRPr="267FCE62" w:rsidDel="000C60B8">
          <w:rPr>
            <w:i/>
            <w:iCs/>
            <w:highlight w:val="yellow"/>
          </w:rPr>
          <w:delText>[Consultant to provide names of three approved products]</w:delText>
        </w:r>
      </w:del>
    </w:p>
    <w:p w14:paraId="6E9B5134" w14:textId="77777777" w:rsidR="001107DA" w:rsidRPr="001107DA" w:rsidDel="00216D2F" w:rsidRDefault="001107DA" w:rsidP="004E4E62">
      <w:pPr>
        <w:pStyle w:val="Heading6"/>
        <w:rPr>
          <w:del w:id="692" w:author="Marina Vera Zambrano" w:date="2022-03-23T18:33:00Z"/>
        </w:rPr>
      </w:pPr>
      <w:del w:id="693" w:author="Marina Vera Zambrano" w:date="2022-03-23T18:33:00Z">
        <w:r w:rsidDel="001107DA">
          <w:delText>Henry Pratt Company</w:delText>
        </w:r>
      </w:del>
    </w:p>
    <w:p w14:paraId="578722F6" w14:textId="77777777" w:rsidR="001107DA" w:rsidDel="00216D2F" w:rsidRDefault="001107DA" w:rsidP="004E4E62">
      <w:pPr>
        <w:pStyle w:val="Heading6"/>
        <w:rPr>
          <w:del w:id="694" w:author="Marina Vera Zambrano" w:date="2022-03-23T18:33:00Z"/>
        </w:rPr>
      </w:pPr>
      <w:del w:id="695" w:author="Marina Vera Zambrano" w:date="2022-03-23T18:33:00Z">
        <w:r w:rsidDel="001107DA">
          <w:delText xml:space="preserve">Approved </w:delText>
        </w:r>
        <w:r w:rsidDel="003D111D">
          <w:delText>Equivalent</w:delText>
        </w:r>
      </w:del>
    </w:p>
    <w:p w14:paraId="765526EF" w14:textId="77777777" w:rsidR="00766FEE" w:rsidRPr="00B80313" w:rsidRDefault="00766FEE" w:rsidP="00F6350F">
      <w:pPr>
        <w:pStyle w:val="Heading3"/>
      </w:pPr>
      <w:r w:rsidRPr="00B80313">
        <w:t xml:space="preserve">Check </w:t>
      </w:r>
      <w:del w:id="696" w:author="Marina Vera Zambrano" w:date="2022-03-23T18:43:00Z">
        <w:r w:rsidRPr="00B80313" w:rsidDel="00E36CDC">
          <w:delText xml:space="preserve">and Flap </w:delText>
        </w:r>
      </w:del>
      <w:r w:rsidRPr="00B80313">
        <w:t>Valve</w:t>
      </w:r>
      <w:ins w:id="697" w:author="Marina Vera Zambrano" w:date="2022-03-23T18:43:00Z">
        <w:r w:rsidR="00E36CDC">
          <w:t>s</w:t>
        </w:r>
      </w:ins>
      <w:r w:rsidRPr="00B80313">
        <w:t>:</w:t>
      </w:r>
    </w:p>
    <w:p w14:paraId="3BC38A6C" w14:textId="77777777" w:rsidR="00766FEE" w:rsidRPr="00B80313" w:rsidDel="00E36CDC" w:rsidRDefault="00766FEE" w:rsidP="00BC7517">
      <w:pPr>
        <w:pStyle w:val="Heading4"/>
        <w:rPr>
          <w:del w:id="698" w:author="Marina Vera Zambrano" w:date="2022-03-23T18:42:00Z"/>
        </w:rPr>
      </w:pPr>
      <w:del w:id="699" w:author="Marina Vera Zambrano" w:date="2022-03-23T18:42:00Z">
        <w:r w:rsidRPr="00B80313" w:rsidDel="00E36CDC">
          <w:delText>Check Valve</w:delText>
        </w:r>
        <w:r w:rsidR="00311E3A" w:rsidRPr="00B80313" w:rsidDel="00E36CDC">
          <w:delText>s</w:delText>
        </w:r>
        <w:r w:rsidRPr="00B80313" w:rsidDel="00E36CDC">
          <w:delText xml:space="preserve">, 50 mm and Smaller: </w:delText>
        </w:r>
      </w:del>
    </w:p>
    <w:p w14:paraId="57A224C7" w14:textId="77777777" w:rsidR="00766FEE" w:rsidRPr="00B80313" w:rsidDel="00E36CDC" w:rsidRDefault="00766FEE" w:rsidP="00BC7517">
      <w:pPr>
        <w:pStyle w:val="Heading5"/>
        <w:rPr>
          <w:del w:id="700" w:author="Marina Vera Zambrano" w:date="2022-03-23T18:42:00Z"/>
        </w:rPr>
      </w:pPr>
      <w:del w:id="701" w:author="Marina Vera Zambrano" w:date="2022-03-23T18:42:00Z">
        <w:r w:rsidDel="00766FEE">
          <w:delText xml:space="preserve">All bronze, threaded cap, threaded </w:delText>
        </w:r>
        <w:r w:rsidRPr="267FCE62" w:rsidDel="00B50948">
          <w:rPr>
            <w:highlight w:val="yellow"/>
          </w:rPr>
          <w:delText>[</w:delText>
        </w:r>
        <w:r w:rsidRPr="267FCE62" w:rsidDel="00766FEE">
          <w:rPr>
            <w:highlight w:val="yellow"/>
          </w:rPr>
          <w:delText>or soldered</w:delText>
        </w:r>
        <w:r w:rsidRPr="267FCE62" w:rsidDel="00B50948">
          <w:rPr>
            <w:highlight w:val="yellow"/>
          </w:rPr>
          <w:delText>]</w:delText>
        </w:r>
        <w:r w:rsidDel="00766FEE">
          <w:delText xml:space="preserve"> ends, swing type replaceable </w:delText>
        </w:r>
        <w:r w:rsidRPr="267FCE62" w:rsidDel="00B50948">
          <w:rPr>
            <w:highlight w:val="yellow"/>
          </w:rPr>
          <w:delText>[</w:delText>
        </w:r>
        <w:r w:rsidRPr="267FCE62" w:rsidDel="00766FEE">
          <w:rPr>
            <w:highlight w:val="yellow"/>
          </w:rPr>
          <w:delText>bronze disc</w:delText>
        </w:r>
        <w:r w:rsidRPr="267FCE62" w:rsidDel="00B50948">
          <w:rPr>
            <w:highlight w:val="yellow"/>
          </w:rPr>
          <w:delText>][ Teflon disc and bronze disc holder]</w:delText>
        </w:r>
        <w:r w:rsidDel="00766FEE">
          <w:delText xml:space="preserve">, rated </w:delText>
        </w:r>
        <w:r w:rsidDel="00B50948">
          <w:delText>[</w:delText>
        </w:r>
        <w:r w:rsidRPr="267FCE62" w:rsidDel="00766FEE">
          <w:rPr>
            <w:highlight w:val="yellow"/>
          </w:rPr>
          <w:delText>862</w:delText>
        </w:r>
        <w:r w:rsidRPr="267FCE62" w:rsidDel="00B50948">
          <w:rPr>
            <w:highlight w:val="yellow"/>
          </w:rPr>
          <w:delText>][1,035</w:delText>
        </w:r>
        <w:r w:rsidDel="00B50948">
          <w:delText>]</w:delText>
        </w:r>
        <w:r w:rsidDel="00766FEE">
          <w:delText xml:space="preserve"> </w:delText>
        </w:r>
        <w:r w:rsidDel="00705870">
          <w:delText>kPa</w:delText>
        </w:r>
        <w:r w:rsidDel="00766FEE">
          <w:delText xml:space="preserve"> SWP, </w:delText>
        </w:r>
        <w:r w:rsidDel="00B50948">
          <w:delText>[</w:delText>
        </w:r>
        <w:r w:rsidRPr="267FCE62" w:rsidDel="00766FEE">
          <w:rPr>
            <w:highlight w:val="yellow"/>
          </w:rPr>
          <w:delText>1</w:delText>
        </w:r>
        <w:r w:rsidRPr="267FCE62" w:rsidDel="00A75EBC">
          <w:rPr>
            <w:highlight w:val="yellow"/>
          </w:rPr>
          <w:delText>,</w:delText>
        </w:r>
        <w:r w:rsidRPr="267FCE62" w:rsidDel="00766FEE">
          <w:rPr>
            <w:highlight w:val="yellow"/>
          </w:rPr>
          <w:delText>380</w:delText>
        </w:r>
        <w:r w:rsidRPr="267FCE62" w:rsidDel="00B50948">
          <w:rPr>
            <w:highlight w:val="yellow"/>
          </w:rPr>
          <w:delText>][2,070</w:delText>
        </w:r>
        <w:r w:rsidDel="00B50948">
          <w:delText>]</w:delText>
        </w:r>
        <w:r w:rsidDel="00766FEE">
          <w:delText xml:space="preserve"> </w:delText>
        </w:r>
        <w:r w:rsidDel="00705870">
          <w:delText>kPa</w:delText>
        </w:r>
        <w:r w:rsidDel="00766FEE">
          <w:delText xml:space="preserve"> WOG. </w:delText>
        </w:r>
      </w:del>
    </w:p>
    <w:p w14:paraId="0269D471" w14:textId="77777777" w:rsidR="00766FEE" w:rsidRPr="00B80313" w:rsidRDefault="00766FEE" w:rsidP="00BC7517">
      <w:pPr>
        <w:pStyle w:val="Heading4"/>
        <w:rPr>
          <w:del w:id="702" w:author="Marina Vera Zambrano" w:date="2022-03-30T19:27:00Z"/>
        </w:rPr>
      </w:pPr>
      <w:del w:id="703" w:author="Marina Vera Zambrano" w:date="2022-03-30T19:27:00Z">
        <w:r w:rsidDel="00766FEE">
          <w:delText>Check Valve</w:delText>
        </w:r>
        <w:r w:rsidDel="00311E3A">
          <w:delText>s</w:delText>
        </w:r>
        <w:r w:rsidDel="00766FEE">
          <w:delText xml:space="preserve"> 63 mm to 300 mm:</w:delText>
        </w:r>
      </w:del>
    </w:p>
    <w:p w14:paraId="3107A6FA" w14:textId="77777777" w:rsidR="00766FEE" w:rsidRPr="00B80313" w:rsidRDefault="00766FEE" w:rsidP="00BC7517">
      <w:pPr>
        <w:pStyle w:val="Heading5"/>
        <w:rPr>
          <w:del w:id="704" w:author="Marina Vera Zambrano" w:date="2022-03-30T19:27:00Z"/>
        </w:rPr>
      </w:pPr>
      <w:del w:id="705" w:author="Marina Vera Zambrano" w:date="2022-03-30T19:27:00Z">
        <w:r w:rsidDel="00766FEE">
          <w:delText xml:space="preserve">Flanged end, cast iron body, bronze mounted swing type, solid bronze hinges, stainless steel hinge shaft, </w:delText>
        </w:r>
        <w:r w:rsidDel="000A165E">
          <w:delText>[</w:delText>
        </w:r>
        <w:r w:rsidRPr="267FCE62" w:rsidDel="00766FEE">
          <w:rPr>
            <w:highlight w:val="yellow"/>
          </w:rPr>
          <w:delText>outside lever and [weight,] [spring,]</w:delText>
        </w:r>
        <w:r w:rsidRPr="267FCE62" w:rsidDel="000A165E">
          <w:rPr>
            <w:highlight w:val="yellow"/>
          </w:rPr>
          <w:delText>]</w:delText>
        </w:r>
        <w:r w:rsidDel="00766FEE">
          <w:delText xml:space="preserve"> rated 862 </w:delText>
        </w:r>
        <w:r w:rsidDel="00705870">
          <w:delText>kPa</w:delText>
        </w:r>
        <w:r w:rsidDel="00766FEE">
          <w:delText xml:space="preserve"> SWP, 1</w:delText>
        </w:r>
        <w:r w:rsidDel="0000297A">
          <w:delText>,</w:delText>
        </w:r>
        <w:r w:rsidDel="00766FEE">
          <w:delText xml:space="preserve">380 </w:delText>
        </w:r>
        <w:r w:rsidDel="00705870">
          <w:delText>kPa</w:delText>
        </w:r>
        <w:r w:rsidDel="00766FEE">
          <w:delText xml:space="preserve"> WOG.</w:delText>
        </w:r>
      </w:del>
    </w:p>
    <w:p w14:paraId="0D9D99F2" w14:textId="7E19BD2D" w:rsidR="00766FEE" w:rsidRPr="00F410F9" w:rsidRDefault="00F410F9" w:rsidP="00BC7517">
      <w:pPr>
        <w:pStyle w:val="Heading4"/>
      </w:pPr>
      <w:ins w:id="706" w:author="Marina Vera Zambrano" w:date="2022-04-12T16:26:00Z">
        <w:r>
          <w:t>Re</w:t>
        </w:r>
      </w:ins>
      <w:ins w:id="707" w:author="Marina Vera Zambrano" w:date="2022-04-12T16:29:00Z">
        <w:r>
          <w:t xml:space="preserve">silient Hinge </w:t>
        </w:r>
      </w:ins>
      <w:r w:rsidR="00766FEE" w:rsidRPr="00F410F9">
        <w:t xml:space="preserve">Swing Check Valves </w:t>
      </w:r>
      <w:del w:id="708" w:author="Marina Vera Zambrano" w:date="2022-04-12T16:19:00Z">
        <w:r w:rsidR="00766FEE" w:rsidRPr="00F410F9" w:rsidDel="00F410F9">
          <w:delText xml:space="preserve">50 </w:delText>
        </w:r>
      </w:del>
      <w:ins w:id="709" w:author="Marina Vera Zambrano" w:date="2022-04-12T16:19:00Z">
        <w:r w:rsidRPr="00F410F9">
          <w:t xml:space="preserve">100 </w:t>
        </w:r>
      </w:ins>
      <w:r w:rsidR="00766FEE" w:rsidRPr="00F410F9">
        <w:t xml:space="preserve">mm </w:t>
      </w:r>
      <w:del w:id="710" w:author="Marina Vera Zambrano" w:date="2022-04-12T16:19:00Z">
        <w:r w:rsidR="00766FEE" w:rsidRPr="00F410F9" w:rsidDel="00F410F9">
          <w:delText xml:space="preserve">to </w:delText>
        </w:r>
      </w:del>
      <w:ins w:id="711" w:author="Marina Vera Zambrano" w:date="2022-04-12T16:19:00Z">
        <w:r w:rsidRPr="00F410F9">
          <w:t xml:space="preserve">and 300 </w:t>
        </w:r>
      </w:ins>
      <w:del w:id="712" w:author="Marina Vera Zambrano" w:date="2022-04-12T16:19:00Z">
        <w:r w:rsidR="00766FEE" w:rsidRPr="00F410F9" w:rsidDel="00F410F9">
          <w:delText xml:space="preserve">600 </w:delText>
        </w:r>
      </w:del>
      <w:r w:rsidR="00766FEE" w:rsidRPr="00F410F9">
        <w:t>mm:</w:t>
      </w:r>
    </w:p>
    <w:p w14:paraId="615C4D07" w14:textId="4C151530" w:rsidR="005167CD" w:rsidRDefault="00766FEE" w:rsidP="003331DB">
      <w:pPr>
        <w:pStyle w:val="Heading5"/>
        <w:rPr>
          <w:ins w:id="713" w:author="Keith Wong" w:date="2022-11-29T11:12:00Z"/>
        </w:rPr>
      </w:pPr>
      <w:r w:rsidRPr="00AE2099">
        <w:t>AWWA C508</w:t>
      </w:r>
      <w:del w:id="714" w:author="Marina Vera Zambrano" w:date="2022-04-20T09:38:00Z">
        <w:r w:rsidRPr="00AE2099" w:rsidDel="00ED4104">
          <w:delText>-09</w:delText>
        </w:r>
      </w:del>
      <w:r w:rsidRPr="00AE2099">
        <w:t xml:space="preserve">, </w:t>
      </w:r>
      <w:ins w:id="715" w:author="Marina Vera Zambrano" w:date="2022-04-20T09:38:00Z">
        <w:r w:rsidR="00AE2099" w:rsidRPr="00AE2099">
          <w:t>flanges in accordance with ANSI B16.1, Class 125</w:t>
        </w:r>
      </w:ins>
      <w:del w:id="716" w:author="Marina Vera Zambrano" w:date="2022-04-20T09:38:00Z">
        <w:r w:rsidRPr="00AE2099" w:rsidDel="00AE2099">
          <w:delText>125-pound flanged ends</w:delText>
        </w:r>
      </w:del>
      <w:r w:rsidRPr="00AE2099">
        <w:t xml:space="preserve">, </w:t>
      </w:r>
      <w:ins w:id="717" w:author="Marina Vera Zambrano" w:date="2022-04-20T09:42:00Z">
        <w:r w:rsidR="00AE2099" w:rsidRPr="00AE2099">
          <w:t xml:space="preserve">cast iron or ductile iron body, </w:t>
        </w:r>
      </w:ins>
      <w:ins w:id="718" w:author="Marina Vera Zambrano" w:date="2022-04-20T09:39:00Z">
        <w:r w:rsidR="00AE2099" w:rsidRPr="00AE2099">
          <w:t>full body flanged type to provide 100% pipe flow area, with no restrictions at any point, through the valve</w:t>
        </w:r>
      </w:ins>
      <w:ins w:id="719" w:author="Marina Vera Zambrano" w:date="2022-04-20T09:40:00Z">
        <w:r w:rsidR="00AE2099" w:rsidRPr="00AE2099">
          <w:t>, Buna-N ASTM D2000-BG</w:t>
        </w:r>
      </w:ins>
      <w:ins w:id="720" w:author="Marina Vera Zambrano" w:date="2022-04-20T09:41:00Z">
        <w:r w:rsidR="00AE2099" w:rsidRPr="00AE2099">
          <w:t xml:space="preserve"> disc, disc accelerator enclosed within the valve and field adjustable and replaceable without the removal of the valve from the line, </w:t>
        </w:r>
      </w:ins>
      <w:ins w:id="721" w:author="Marina Vera Zambrano" w:date="2022-04-20T09:42:00Z">
        <w:r w:rsidR="00AE2099" w:rsidRPr="00AE2099">
          <w:t xml:space="preserve">disc with no drilled holes or openings to retain the accelerator, </w:t>
        </w:r>
      </w:ins>
      <w:del w:id="722" w:author="Marina Vera Zambrano" w:date="2022-04-20T09:42:00Z">
        <w:r w:rsidRPr="00AE2099" w:rsidDel="00AE2099">
          <w:delText>cast iron body</w:delText>
        </w:r>
      </w:del>
      <w:del w:id="723" w:author="Marina Vera Zambrano" w:date="2022-04-20T09:43:00Z">
        <w:r w:rsidRPr="00AE2099" w:rsidDel="00AE2099">
          <w:delText xml:space="preserve">, bronze body seat, bronze mounted cast iron clapper with </w:delText>
        </w:r>
      </w:del>
      <w:del w:id="724" w:author="Marina Vera Zambrano" w:date="2022-04-12T16:22:00Z">
        <w:r w:rsidRPr="00AE2099" w:rsidDel="00F410F9">
          <w:delText>[</w:delText>
        </w:r>
      </w:del>
      <w:del w:id="725" w:author="Marina Vera Zambrano" w:date="2022-04-20T09:43:00Z">
        <w:r w:rsidRPr="00AE2099" w:rsidDel="00AE2099">
          <w:delText>bronze seat</w:delText>
        </w:r>
      </w:del>
      <w:del w:id="726" w:author="Marina Vera Zambrano" w:date="2022-04-12T16:22:00Z">
        <w:r w:rsidRPr="00AE2099" w:rsidDel="00F410F9">
          <w:delText>] [</w:delText>
        </w:r>
      </w:del>
      <w:del w:id="727" w:author="Marina Vera Zambrano" w:date="2022-04-20T09:43:00Z">
        <w:r w:rsidRPr="00AE2099" w:rsidDel="00AE2099">
          <w:delText>rubber facing</w:delText>
        </w:r>
      </w:del>
      <w:del w:id="728" w:author="Marina Vera Zambrano" w:date="2022-04-12T16:22:00Z">
        <w:r w:rsidRPr="00AE2099" w:rsidDel="00F410F9">
          <w:delText>]</w:delText>
        </w:r>
      </w:del>
      <w:del w:id="729" w:author="Marina Vera Zambrano" w:date="2022-04-20T09:43:00Z">
        <w:r w:rsidRPr="00AE2099" w:rsidDel="00AE2099">
          <w:delText>, stainless steel hinge shaft</w:delText>
        </w:r>
      </w:del>
      <w:ins w:id="730" w:author="Marina Vera Zambrano" w:date="2022-04-12T16:40:00Z">
        <w:r w:rsidR="000C1398" w:rsidRPr="00AE2099">
          <w:t>stainless steel hardware</w:t>
        </w:r>
      </w:ins>
      <w:ins w:id="731" w:author="Marina Vera Zambrano" w:date="2022-04-20T09:43:00Z">
        <w:r w:rsidR="00AE2099" w:rsidRPr="00AE2099">
          <w:t xml:space="preserve">, interior and exterior </w:t>
        </w:r>
      </w:ins>
      <w:ins w:id="732" w:author="Marina Vera Zambrano" w:date="2022-04-20T09:44:00Z">
        <w:r w:rsidR="00AE2099" w:rsidRPr="00AE2099">
          <w:t>fusion bonded epoxy coating</w:t>
        </w:r>
      </w:ins>
      <w:r w:rsidRPr="00AE2099">
        <w:t>.</w:t>
      </w:r>
    </w:p>
    <w:p w14:paraId="5FDABCD6" w14:textId="0AF7630E" w:rsidR="003331DB" w:rsidRDefault="003331DB" w:rsidP="003331DB">
      <w:pPr>
        <w:pStyle w:val="Heading5"/>
        <w:rPr>
          <w:ins w:id="733" w:author="Keith Wong" w:date="2022-11-29T11:12:00Z"/>
        </w:rPr>
      </w:pPr>
      <w:ins w:id="734" w:author="Keith Wong" w:date="2022-11-29T11:12:00Z">
        <w:r>
          <w:t>Valves to be equipped with threaded backflow actuator and visual open/close indicators.</w:t>
        </w:r>
      </w:ins>
    </w:p>
    <w:p w14:paraId="40376E14" w14:textId="2E9E2DA9" w:rsidR="003331DB" w:rsidRDefault="003331DB" w:rsidP="003331DB">
      <w:pPr>
        <w:pStyle w:val="Heading5"/>
        <w:rPr>
          <w:ins w:id="735" w:author="Keith Wong" w:date="2022-11-29T11:11:00Z"/>
        </w:rPr>
      </w:pPr>
      <w:ins w:id="736" w:author="Keith Wong" w:date="2022-11-29T11:12:00Z">
        <w:r>
          <w:t>Valves rated to 1035 kPa CWP, non-shock.</w:t>
        </w:r>
      </w:ins>
    </w:p>
    <w:p w14:paraId="5B413703" w14:textId="77777777" w:rsidR="003331DB" w:rsidRPr="00AE2099" w:rsidRDefault="003331DB" w:rsidP="003331DB">
      <w:pPr>
        <w:pStyle w:val="Heading5"/>
      </w:pPr>
    </w:p>
    <w:p w14:paraId="71EE4DBF" w14:textId="7E39FF2A" w:rsidR="00766FEE" w:rsidRPr="00F410F9" w:rsidDel="003331DB" w:rsidRDefault="00766FEE" w:rsidP="003331DB">
      <w:pPr>
        <w:pStyle w:val="Heading5"/>
        <w:numPr>
          <w:ilvl w:val="0"/>
          <w:numId w:val="0"/>
        </w:numPr>
        <w:ind w:left="2880"/>
        <w:rPr>
          <w:del w:id="737" w:author="Keith Wong" w:date="2022-11-29T11:11:00Z"/>
        </w:rPr>
      </w:pPr>
      <w:del w:id="738" w:author="Keith Wong" w:date="2022-11-29T11:10:00Z">
        <w:r w:rsidRPr="00F410F9" w:rsidDel="003331DB">
          <w:delText>Valves, 50 mm through 300 mm rated 1,207</w:delText>
        </w:r>
      </w:del>
      <w:ins w:id="739" w:author="Marina Vera Zambrano" w:date="2022-04-12T16:23:00Z">
        <w:del w:id="740" w:author="Keith Wong" w:date="2022-11-29T11:10:00Z">
          <w:r w:rsidR="00F410F9" w:rsidDel="003331DB">
            <w:delText>862</w:delText>
          </w:r>
        </w:del>
      </w:ins>
      <w:del w:id="741" w:author="Keith Wong" w:date="2022-11-29T11:10:00Z">
        <w:r w:rsidRPr="00F410F9" w:rsidDel="003331DB">
          <w:delText xml:space="preserve"> kPa and 350 mm through 600 mm rated 1,035 kPa CWP, non-shock. </w:delText>
        </w:r>
      </w:del>
      <w:del w:id="742" w:author="Keith Wong" w:date="2022-11-29T11:11:00Z">
        <w:r w:rsidRPr="00F410F9" w:rsidDel="003331DB">
          <w:delText>Valves to be [plain fitted] [fitted with adjustable outside lever and weight] [fitted with adjustable outside lever and spring] [fitted with dual adjustable outside levers and springs]. Increasing pattern body valve may be used where increased outlet piping size is shown.</w:delText>
        </w:r>
      </w:del>
    </w:p>
    <w:p w14:paraId="7B627E5F" w14:textId="77777777" w:rsidR="003331DB" w:rsidRDefault="003331DB" w:rsidP="003331DB">
      <w:pPr>
        <w:pStyle w:val="Heading5"/>
        <w:numPr>
          <w:ilvl w:val="0"/>
          <w:numId w:val="0"/>
        </w:numPr>
        <w:ind w:left="2880"/>
        <w:rPr>
          <w:ins w:id="743" w:author="Keith Wong" w:date="2022-11-29T11:11:00Z"/>
        </w:rPr>
      </w:pPr>
    </w:p>
    <w:p w14:paraId="5E299CA2" w14:textId="11FEE9F8" w:rsidR="00766FEE" w:rsidRPr="000B43F6" w:rsidRDefault="00766FEE" w:rsidP="003331DB">
      <w:pPr>
        <w:pStyle w:val="Heading5"/>
        <w:numPr>
          <w:ilvl w:val="0"/>
          <w:numId w:val="0"/>
        </w:numPr>
        <w:ind w:left="2880"/>
        <w:rPr>
          <w:del w:id="744" w:author="Marina Vera Zambrano" w:date="2022-03-30T19:27:00Z"/>
        </w:rPr>
      </w:pPr>
      <w:del w:id="745" w:author="Marina Vera Zambrano" w:date="2022-03-30T19:27:00Z">
        <w:r w:rsidDel="00766FEE">
          <w:delText>Swing Check Valve</w:delText>
        </w:r>
        <w:r w:rsidDel="00311E3A">
          <w:delText>s</w:delText>
        </w:r>
        <w:r w:rsidDel="00766FEE">
          <w:delText xml:space="preserve"> 63 mm to</w:delText>
        </w:r>
        <w:r w:rsidDel="00A75EBC">
          <w:delText xml:space="preserve"> </w:delText>
        </w:r>
        <w:r w:rsidDel="00766FEE">
          <w:delText>300 mm for Fire Protection Service:</w:delText>
        </w:r>
      </w:del>
    </w:p>
    <w:p w14:paraId="7D6AE39D" w14:textId="77777777" w:rsidR="00766FEE" w:rsidRPr="000B43F6" w:rsidRDefault="00766FEE" w:rsidP="00BC7517">
      <w:pPr>
        <w:pStyle w:val="Heading5"/>
        <w:rPr>
          <w:del w:id="746" w:author="Marina Vera Zambrano" w:date="2022-03-30T19:27:00Z"/>
        </w:rPr>
      </w:pPr>
      <w:del w:id="747" w:author="Marina Vera Zambrano" w:date="2022-03-30T19:27:00Z">
        <w:r w:rsidDel="00766FEE">
          <w:delText>UL</w:delText>
        </w:r>
        <w:r w:rsidDel="00A75EBC">
          <w:delText>/CSA</w:delText>
        </w:r>
        <w:r w:rsidDel="00766FEE">
          <w:delText xml:space="preserve"> listed</w:delText>
        </w:r>
        <w:r w:rsidDel="006D6FB4">
          <w:delText xml:space="preserve"> </w:delText>
        </w:r>
        <w:r w:rsidDel="00C76317">
          <w:delText>and Consultant</w:delText>
        </w:r>
        <w:r w:rsidDel="00C60336">
          <w:delText xml:space="preserve"> </w:delText>
        </w:r>
        <w:r w:rsidDel="00766FEE">
          <w:delText>approved, iron body, bronze mounted, rated</w:delText>
        </w:r>
        <w:r w:rsidDel="00A75EBC">
          <w:delText xml:space="preserve"> </w:delText>
        </w:r>
        <w:r w:rsidDel="00766FEE">
          <w:delText>1</w:delText>
        </w:r>
        <w:r w:rsidDel="00A75EBC">
          <w:delText>,</w:delText>
        </w:r>
        <w:r w:rsidDel="00766FEE">
          <w:delText xml:space="preserve">207 </w:delText>
        </w:r>
        <w:r w:rsidDel="00705870">
          <w:delText>kPa</w:delText>
        </w:r>
        <w:r w:rsidDel="00766FEE">
          <w:delText xml:space="preserve"> WOG, self</w:delText>
        </w:r>
        <w:r w:rsidDel="0024286B">
          <w:delText>-</w:delText>
        </w:r>
        <w:r w:rsidDel="00766FEE">
          <w:delText xml:space="preserve">adjusting bronze disc, ends </w:delText>
        </w:r>
        <w:r w:rsidDel="000B2F80">
          <w:delText xml:space="preserve">ASME </w:delText>
        </w:r>
        <w:r w:rsidDel="00766FEE">
          <w:delText>B16.1</w:delText>
        </w:r>
        <w:r w:rsidDel="00A75EBC">
          <w:delText>-</w:delText>
        </w:r>
        <w:r w:rsidDel="000B2F80">
          <w:delText xml:space="preserve">2015 </w:delText>
        </w:r>
        <w:r w:rsidDel="00766FEE">
          <w:delText>flanged, with a 25 mm NPT tapped and plugged boss.</w:delText>
        </w:r>
      </w:del>
    </w:p>
    <w:p w14:paraId="08AB0C67" w14:textId="77777777" w:rsidR="00766FEE" w:rsidRPr="00B80313" w:rsidRDefault="00766FEE" w:rsidP="00BC7517">
      <w:pPr>
        <w:pStyle w:val="Heading4"/>
        <w:rPr>
          <w:del w:id="748" w:author="Marina Vera Zambrano" w:date="2022-03-30T19:27:00Z"/>
        </w:rPr>
      </w:pPr>
      <w:del w:id="749" w:author="Marina Vera Zambrano" w:date="2022-03-30T19:27:00Z">
        <w:r w:rsidDel="00766FEE">
          <w:delText>Double Disc Swing Check Valve</w:delText>
        </w:r>
        <w:r w:rsidDel="00311E3A">
          <w:delText>s</w:delText>
        </w:r>
        <w:r w:rsidDel="00766FEE">
          <w:delText xml:space="preserve"> 50 mm to 1</w:delText>
        </w:r>
        <w:r w:rsidDel="00430C1C">
          <w:delText>,</w:delText>
        </w:r>
        <w:r w:rsidDel="00766FEE">
          <w:delText>200 mm:</w:delText>
        </w:r>
      </w:del>
    </w:p>
    <w:p w14:paraId="25078364" w14:textId="77777777" w:rsidR="00766FEE" w:rsidRPr="00B80313" w:rsidRDefault="00766FEE" w:rsidP="00BC7517">
      <w:pPr>
        <w:pStyle w:val="Heading5"/>
        <w:rPr>
          <w:del w:id="750" w:author="Marina Vera Zambrano" w:date="2022-03-30T19:27:00Z"/>
        </w:rPr>
      </w:pPr>
      <w:del w:id="751" w:author="Marina Vera Zambrano" w:date="2022-03-30T19:27:00Z">
        <w:r w:rsidDel="00766FEE">
          <w:delText>Wafer style, spring loaded, cast iron body, aluminum bronze or ductile iron discs, Buna N resilient seats, and Type 316 stainless steel spring, hinge pin, and stop pin.</w:delText>
        </w:r>
      </w:del>
    </w:p>
    <w:p w14:paraId="2C48611B" w14:textId="77777777" w:rsidR="00430C1C" w:rsidRPr="00B80313" w:rsidRDefault="00766FEE" w:rsidP="00E4336B">
      <w:pPr>
        <w:pStyle w:val="Heading5"/>
        <w:rPr>
          <w:del w:id="752" w:author="Marina Vera Zambrano" w:date="2022-03-30T19:27:00Z"/>
          <w:rFonts w:cs="Arial"/>
        </w:rPr>
      </w:pPr>
      <w:del w:id="753" w:author="Marina Vera Zambrano" w:date="2022-03-30T19:27:00Z">
        <w:r w:rsidDel="00766FEE">
          <w:delText>Valves 50 mm through 300 mm rated</w:delText>
        </w:r>
        <w:r w:rsidDel="00430C1C">
          <w:delText xml:space="preserve"> </w:delText>
        </w:r>
        <w:r w:rsidDel="00766FEE">
          <w:delText>1</w:delText>
        </w:r>
        <w:r w:rsidDel="00430C1C">
          <w:delText>,</w:delText>
        </w:r>
        <w:r w:rsidDel="00766FEE">
          <w:delText xml:space="preserve">380 </w:delText>
        </w:r>
        <w:r w:rsidDel="00705870">
          <w:delText>kPa</w:delText>
        </w:r>
        <w:r w:rsidDel="00766FEE">
          <w:delText xml:space="preserve"> non</w:delText>
        </w:r>
        <w:r w:rsidDel="00430C1C">
          <w:delText>-</w:delText>
        </w:r>
        <w:r w:rsidDel="00766FEE">
          <w:delText>shock working pressure and valves</w:delText>
        </w:r>
        <w:r w:rsidDel="00430C1C">
          <w:delText xml:space="preserve"> </w:delText>
        </w:r>
        <w:r w:rsidDel="00766FEE">
          <w:delText>350 mm through 1</w:delText>
        </w:r>
        <w:r w:rsidDel="00430C1C">
          <w:delText>,</w:delText>
        </w:r>
        <w:r w:rsidDel="00766FEE">
          <w:delText>200 mm rated 1</w:delText>
        </w:r>
        <w:r w:rsidDel="00430C1C">
          <w:delText>,</w:delText>
        </w:r>
        <w:r w:rsidDel="00766FEE">
          <w:delText xml:space="preserve">035 </w:delText>
        </w:r>
        <w:r w:rsidDel="00705870">
          <w:delText>kPa</w:delText>
        </w:r>
        <w:r w:rsidDel="00766FEE">
          <w:delText xml:space="preserve"> non</w:delText>
        </w:r>
        <w:r w:rsidDel="00430C1C">
          <w:delText>-</w:delText>
        </w:r>
        <w:r w:rsidDel="00766FEE">
          <w:delText>shock working pressure.</w:delText>
        </w:r>
      </w:del>
    </w:p>
    <w:p w14:paraId="6FC2111D" w14:textId="3F7C1C7F" w:rsidR="00766FEE" w:rsidRPr="00B80313" w:rsidDel="005167CD" w:rsidRDefault="00766FEE" w:rsidP="00BC7517">
      <w:pPr>
        <w:pStyle w:val="Heading4"/>
        <w:rPr>
          <w:del w:id="754" w:author="Keith Wong" w:date="2022-11-29T11:03:00Z"/>
        </w:rPr>
      </w:pPr>
      <w:del w:id="755" w:author="Keith Wong" w:date="2022-11-29T11:03:00Z">
        <w:r w:rsidDel="005167CD">
          <w:delText>Slanting or Tilted Disc Check Valve</w:delText>
        </w:r>
        <w:r w:rsidR="00311E3A" w:rsidDel="005167CD">
          <w:delText>s</w:delText>
        </w:r>
        <w:r w:rsidDel="005167CD">
          <w:delText xml:space="preserve"> 50 </w:delText>
        </w:r>
      </w:del>
      <w:ins w:id="756" w:author="Marina Vera Zambrano" w:date="2022-04-12T16:24:00Z">
        <w:del w:id="757" w:author="Keith Wong" w:date="2022-11-29T11:03:00Z">
          <w:r w:rsidR="00F410F9" w:rsidDel="005167CD">
            <w:delText xml:space="preserve">200 </w:delText>
          </w:r>
        </w:del>
      </w:ins>
      <w:del w:id="758" w:author="Keith Wong" w:date="2022-11-29T11:03:00Z">
        <w:r w:rsidDel="005167CD">
          <w:delText xml:space="preserve">mm to </w:delText>
        </w:r>
      </w:del>
      <w:ins w:id="759" w:author="Marina Vera Zambrano" w:date="2022-04-12T16:24:00Z">
        <w:del w:id="760" w:author="Keith Wong" w:date="2022-11-29T11:03:00Z">
          <w:r w:rsidR="00F410F9" w:rsidDel="005167CD">
            <w:delText>and 350</w:delText>
          </w:r>
        </w:del>
      </w:ins>
      <w:del w:id="761" w:author="Keith Wong" w:date="2022-11-29T11:03:00Z">
        <w:r w:rsidDel="005167CD">
          <w:delText>1</w:delText>
        </w:r>
        <w:r w:rsidR="00430C1C" w:rsidDel="005167CD">
          <w:delText>,</w:delText>
        </w:r>
        <w:r w:rsidDel="005167CD">
          <w:delText>500 mm:</w:delText>
        </w:r>
      </w:del>
    </w:p>
    <w:p w14:paraId="03176A3E" w14:textId="32B2DFAE" w:rsidR="00766FEE" w:rsidRPr="00F410F9" w:rsidDel="005167CD" w:rsidRDefault="00766FEE" w:rsidP="00F410F9">
      <w:pPr>
        <w:pStyle w:val="Heading5"/>
        <w:spacing w:line="259" w:lineRule="auto"/>
        <w:rPr>
          <w:del w:id="762" w:author="Keith Wong" w:date="2022-11-29T11:03:00Z"/>
          <w:rFonts w:eastAsia="Calibri" w:cs="Calibri"/>
        </w:rPr>
      </w:pPr>
      <w:del w:id="763" w:author="Keith Wong" w:date="2022-11-29T11:03:00Z">
        <w:r w:rsidRPr="00F410F9" w:rsidDel="005167CD">
          <w:delText>Slanting or tilting disc design, off centr</w:delText>
        </w:r>
        <w:r w:rsidR="0024286B" w:rsidRPr="00F410F9" w:rsidDel="005167CD">
          <w:delText>e</w:delText>
        </w:r>
        <w:r w:rsidRPr="00F410F9" w:rsidDel="005167CD">
          <w:delText xml:space="preserve"> pivot</w:delText>
        </w:r>
      </w:del>
      <w:ins w:id="764" w:author="Marina Vera Zambrano" w:date="2022-03-30T19:31:00Z">
        <w:del w:id="765" w:author="Keith Wong" w:date="2022-11-29T11:03:00Z">
          <w:r w:rsidRPr="00F410F9" w:rsidDel="005167CD">
            <w:delText xml:space="preserve">. </w:delText>
          </w:r>
          <w:r w:rsidR="267FCE62" w:rsidRPr="00F410F9" w:rsidDel="005167CD">
            <w:delText>AWWA C504/C516. Class 150B, flanged to ANSI/ASME B16.1 cast iron body or ASTM A536 ductile iron body</w:delText>
          </w:r>
        </w:del>
      </w:ins>
      <w:ins w:id="766" w:author="Marina Vera Zambrano" w:date="2022-03-30T19:32:00Z">
        <w:del w:id="767" w:author="Keith Wong" w:date="2022-11-29T11:03:00Z">
          <w:r w:rsidR="267FCE62" w:rsidRPr="00F410F9" w:rsidDel="005167CD">
            <w:delText xml:space="preserve"> two piece design</w:delText>
          </w:r>
        </w:del>
      </w:ins>
      <w:ins w:id="768" w:author="Marina Vera Zambrano" w:date="2022-03-30T19:31:00Z">
        <w:del w:id="769" w:author="Keith Wong" w:date="2022-11-29T11:03:00Z">
          <w:r w:rsidR="267FCE62" w:rsidRPr="00F410F9" w:rsidDel="005167CD">
            <w:delText>. Disc to ASTM A126 Class B</w:delText>
          </w:r>
        </w:del>
      </w:ins>
      <w:ins w:id="770" w:author="Marina Vera Zambrano" w:date="2022-03-30T19:33:00Z">
        <w:del w:id="771" w:author="Keith Wong" w:date="2022-11-29T11:03:00Z">
          <w:r w:rsidR="267FCE62" w:rsidRPr="00F410F9" w:rsidDel="005167CD">
            <w:delText xml:space="preserve">, </w:delText>
          </w:r>
        </w:del>
      </w:ins>
      <w:ins w:id="772" w:author="Marina Vera Zambrano" w:date="2022-03-30T19:31:00Z">
        <w:del w:id="773" w:author="Keith Wong" w:date="2022-11-29T11:03:00Z">
          <w:r w:rsidR="267FCE62" w:rsidRPr="00F410F9" w:rsidDel="005167CD">
            <w:delText>ASTM A536 ductile iron</w:delText>
          </w:r>
        </w:del>
      </w:ins>
      <w:ins w:id="774" w:author="Marina Vera Zambrano" w:date="2022-03-30T19:33:00Z">
        <w:del w:id="775" w:author="Keith Wong" w:date="2022-11-29T11:03:00Z">
          <w:r w:rsidR="267FCE62" w:rsidRPr="00F410F9" w:rsidDel="005167CD">
            <w:delText xml:space="preserve"> or bronze</w:delText>
          </w:r>
        </w:del>
      </w:ins>
      <w:ins w:id="776" w:author="Marina Vera Zambrano" w:date="2022-03-30T19:31:00Z">
        <w:del w:id="777" w:author="Keith Wong" w:date="2022-11-29T11:03:00Z">
          <w:r w:rsidR="267FCE62" w:rsidRPr="00F410F9" w:rsidDel="005167CD">
            <w:delText>. Stainless steel shaft and hardware, EPDM resilient seat, field adjustable and replaceable, gear operator with handwheel</w:delText>
          </w:r>
        </w:del>
      </w:ins>
      <w:ins w:id="778" w:author="Marina Vera Zambrano" w:date="2022-03-30T19:33:00Z">
        <w:del w:id="779" w:author="Keith Wong" w:date="2022-11-29T11:03:00Z">
          <w:r w:rsidR="267FCE62" w:rsidRPr="00F410F9" w:rsidDel="005167CD">
            <w:delText xml:space="preserve">, </w:delText>
          </w:r>
          <w:r w:rsidRPr="00F410F9" w:rsidDel="005167CD">
            <w:delText>pivot pin and bushing Type 304 stainless steel</w:delText>
          </w:r>
        </w:del>
      </w:ins>
      <w:ins w:id="780" w:author="Marina Vera Zambrano" w:date="2022-03-30T19:31:00Z">
        <w:del w:id="781" w:author="Keith Wong" w:date="2022-11-29T11:03:00Z">
          <w:r w:rsidR="267FCE62" w:rsidRPr="00F410F9" w:rsidDel="005167CD">
            <w:delText>. Fusion bonded epoxy coating interior/ exterior. NSF 61 certified.</w:delText>
          </w:r>
        </w:del>
      </w:ins>
      <w:del w:id="782" w:author="Keith Wong" w:date="2022-11-29T11:03:00Z">
        <w:r w:rsidRPr="00F410F9" w:rsidDel="005167CD">
          <w:delText xml:space="preserve">, </w:delText>
        </w:r>
      </w:del>
      <w:ins w:id="783" w:author="Marina Vera Zambrano" w:date="2022-03-30T19:33:00Z">
        <w:del w:id="784" w:author="Keith Wong" w:date="2022-11-29T11:03:00Z">
          <w:r w:rsidRPr="00F410F9" w:rsidDel="005167CD">
            <w:delText xml:space="preserve"> </w:delText>
          </w:r>
        </w:del>
      </w:ins>
      <w:del w:id="785" w:author="Keith Wong" w:date="2022-11-29T11:03:00Z">
        <w:r w:rsidRPr="00F410F9" w:rsidDel="005167CD">
          <w:delText xml:space="preserve">body ductile iron two piece design, </w:delText>
        </w:r>
      </w:del>
      <w:ins w:id="786" w:author="Marina Vera Zambrano" w:date="2022-04-20T09:10:00Z">
        <w:del w:id="787" w:author="Keith Wong" w:date="2022-11-29T11:03:00Z">
          <w:r w:rsidR="00081605" w:rsidDel="005167CD">
            <w:rPr>
              <w:color w:val="2B579A"/>
              <w:shd w:val="clear" w:color="auto" w:fill="E6E6E6"/>
            </w:rPr>
            <w:delText>B</w:delText>
          </w:r>
        </w:del>
      </w:ins>
      <w:del w:id="788" w:author="Keith Wong" w:date="2022-11-29T11:03:00Z">
        <w:r w:rsidRPr="00F410F9" w:rsidDel="005167CD">
          <w:rPr>
            <w:color w:val="2B579A"/>
            <w:shd w:val="clear" w:color="auto" w:fill="E6E6E6"/>
          </w:rPr>
          <w:delText>bronze seat on 55 degree angle,</w:delText>
        </w:r>
        <w:r w:rsidRPr="00F410F9" w:rsidDel="005167CD">
          <w:delText xml:space="preserve"> disc bronze or ductile iron, pivot pin and bushing Type 304 stainless steel[ or bronze], Class [125][250],  [1,035][2,070] kPa rating, Class [125][250] flange drilling, [bottom </w:delText>
        </w:r>
      </w:del>
      <w:ins w:id="789" w:author="Marina Vera Zambrano" w:date="2022-04-12T16:28:00Z">
        <w:del w:id="790" w:author="Keith Wong" w:date="2022-11-29T11:03:00Z">
          <w:r w:rsidR="00F410F9" w:rsidDel="005167CD">
            <w:delText>top</w:delText>
          </w:r>
          <w:r w:rsidR="00F410F9" w:rsidRPr="00F410F9" w:rsidDel="005167CD">
            <w:delText xml:space="preserve"> </w:delText>
          </w:r>
        </w:del>
      </w:ins>
      <w:del w:id="791" w:author="Keith Wong" w:date="2022-11-29T11:03:00Z">
        <w:r w:rsidRPr="00F410F9" w:rsidDel="005167CD">
          <w:delText>mounted buffer cylinder for cushion closing</w:delText>
        </w:r>
      </w:del>
      <w:ins w:id="792" w:author="Marina Vera Zambrano" w:date="2022-04-12T16:28:00Z">
        <w:del w:id="793" w:author="Keith Wong" w:date="2022-11-29T11:03:00Z">
          <w:r w:rsidR="00F410F9" w:rsidDel="005167CD">
            <w:delText>oil dashpot</w:delText>
          </w:r>
        </w:del>
      </w:ins>
      <w:del w:id="794" w:author="Keith Wong" w:date="2022-11-29T11:03:00Z">
        <w:r w:rsidRPr="00F410F9" w:rsidDel="005167CD">
          <w:delText>] [valve disc position indicator].</w:delText>
        </w:r>
      </w:del>
    </w:p>
    <w:p w14:paraId="345384CC" w14:textId="77777777" w:rsidR="00766FEE" w:rsidRPr="00B80313" w:rsidDel="00E36CDC" w:rsidRDefault="00766FEE" w:rsidP="00BC7517">
      <w:pPr>
        <w:pStyle w:val="Heading4"/>
        <w:rPr>
          <w:del w:id="795" w:author="Marina Vera Zambrano" w:date="2022-03-23T18:43:00Z"/>
        </w:rPr>
      </w:pPr>
      <w:del w:id="796" w:author="Marina Vera Zambrano" w:date="2022-03-23T18:43:00Z">
        <w:r w:rsidRPr="00B80313" w:rsidDel="00E36CDC">
          <w:delText>Slanting Disc Check Valve</w:delText>
        </w:r>
        <w:r w:rsidR="00311E3A" w:rsidRPr="00B80313" w:rsidDel="00E36CDC">
          <w:delText>s</w:delText>
        </w:r>
        <w:r w:rsidRPr="00B80313" w:rsidDel="00E36CDC">
          <w:delText xml:space="preserve"> 50 mm to 900 mm:</w:delText>
        </w:r>
      </w:del>
    </w:p>
    <w:p w14:paraId="031A4967" w14:textId="77777777" w:rsidR="00766FEE" w:rsidRPr="00B80313" w:rsidDel="00E36CDC" w:rsidRDefault="00766FEE" w:rsidP="00BC7517">
      <w:pPr>
        <w:pStyle w:val="Heading5"/>
        <w:rPr>
          <w:del w:id="797" w:author="Marina Vera Zambrano" w:date="2022-03-23T18:43:00Z"/>
        </w:rPr>
      </w:pPr>
      <w:del w:id="798" w:author="Marina Vera Zambrano" w:date="2022-03-23T18:43:00Z">
        <w:r w:rsidDel="00766FEE">
          <w:delText>Off centr</w:delText>
        </w:r>
        <w:r w:rsidDel="0024286B">
          <w:delText>e</w:delText>
        </w:r>
        <w:r w:rsidDel="00766FEE">
          <w:delText xml:space="preserve"> pivoting disc design, wafer style, cast iron body, ductile iron discs, Type 316 stainless steel pivot pin, spring pin, and bushing, Buna N disc seal, Type 316 stainless steel or Monel spring, </w:delText>
        </w:r>
        <w:r w:rsidRPr="267FCE62" w:rsidDel="00766FEE">
          <w:rPr>
            <w:highlight w:val="yellow"/>
          </w:rPr>
          <w:delText>[Class 125][Class 250].</w:delText>
        </w:r>
      </w:del>
    </w:p>
    <w:p w14:paraId="227E9CE2" w14:textId="77777777" w:rsidR="00766FEE" w:rsidRPr="00B80313" w:rsidDel="00E36CDC" w:rsidRDefault="00766FEE" w:rsidP="00BC7517">
      <w:pPr>
        <w:pStyle w:val="Heading4"/>
        <w:rPr>
          <w:del w:id="799" w:author="Marina Vera Zambrano" w:date="2022-03-23T18:43:00Z"/>
        </w:rPr>
      </w:pPr>
      <w:del w:id="800" w:author="Marina Vera Zambrano" w:date="2022-03-23T18:43:00Z">
        <w:r w:rsidRPr="00B80313" w:rsidDel="00E36CDC">
          <w:delText>Wafer Style Check Valve</w:delText>
        </w:r>
        <w:r w:rsidR="00311E3A" w:rsidRPr="00B80313" w:rsidDel="00E36CDC">
          <w:delText>s</w:delText>
        </w:r>
        <w:r w:rsidRPr="00B80313" w:rsidDel="00E36CDC">
          <w:delText xml:space="preserve"> 50 mm to 915 mm:</w:delText>
        </w:r>
      </w:del>
    </w:p>
    <w:p w14:paraId="6E5540E0" w14:textId="77777777" w:rsidR="00766FEE" w:rsidRPr="00B80313" w:rsidDel="00E36CDC" w:rsidRDefault="00766FEE" w:rsidP="00BC7517">
      <w:pPr>
        <w:pStyle w:val="Heading5"/>
        <w:rPr>
          <w:del w:id="801" w:author="Marina Vera Zambrano" w:date="2022-03-23T18:43:00Z"/>
        </w:rPr>
      </w:pPr>
      <w:del w:id="802" w:author="Marina Vera Zambrano" w:date="2022-03-23T18:43:00Z">
        <w:r w:rsidDel="00766FEE">
          <w:delText xml:space="preserve">Wafer style, swing check, one piece body design, full resilient seal in machined body groove. </w:delText>
        </w:r>
        <w:r w:rsidRPr="267FCE62" w:rsidDel="00766FEE">
          <w:rPr>
            <w:highlight w:val="yellow"/>
          </w:rPr>
          <w:delText>[Cast iron] [Carbon steel] [Type 316 stainless steel] body, ASME Class [125] [150] [300]</w:delText>
        </w:r>
        <w:r w:rsidDel="00766FEE">
          <w:delText xml:space="preserve"> rating, Type 316 stainless steel disc, Type 316 stainless steel spring and other internals, Buna N seal, </w:delText>
        </w:r>
        <w:r w:rsidRPr="267FCE62" w:rsidDel="00766FEE">
          <w:rPr>
            <w:highlight w:val="yellow"/>
          </w:rPr>
          <w:delText>[outside lever assembly] [outside lever and weight assembly], [limit switch assembly], [external] [and internal epoxy coating]</w:delText>
        </w:r>
        <w:r w:rsidDel="00766FEE">
          <w:delText>.</w:delText>
        </w:r>
      </w:del>
    </w:p>
    <w:p w14:paraId="57A6B9C0" w14:textId="77777777" w:rsidR="00766FEE" w:rsidRPr="00B80313" w:rsidDel="00E36CDC" w:rsidRDefault="00766FEE" w:rsidP="00BC7517">
      <w:pPr>
        <w:pStyle w:val="Heading4"/>
        <w:rPr>
          <w:del w:id="803" w:author="Marina Vera Zambrano" w:date="2022-03-23T18:43:00Z"/>
        </w:rPr>
      </w:pPr>
      <w:del w:id="804" w:author="Marina Vera Zambrano" w:date="2022-03-23T18:43:00Z">
        <w:r w:rsidRPr="00B80313" w:rsidDel="00E36CDC">
          <w:delText>Silent Check Valve</w:delText>
        </w:r>
        <w:r w:rsidR="00311E3A" w:rsidRPr="00B80313" w:rsidDel="00E36CDC">
          <w:delText>s</w:delText>
        </w:r>
        <w:r w:rsidRPr="00B80313" w:rsidDel="00E36CDC">
          <w:delText xml:space="preserve"> 50 mm to</w:delText>
        </w:r>
        <w:r w:rsidR="00430C1C" w:rsidRPr="00B80313" w:rsidDel="00E36CDC">
          <w:delText xml:space="preserve"> </w:delText>
        </w:r>
        <w:r w:rsidR="00080B36" w:rsidDel="00E36CDC">
          <w:delText>60</w:delText>
        </w:r>
        <w:r w:rsidRPr="00B80313" w:rsidDel="00E36CDC">
          <w:delText>0 mm:</w:delText>
        </w:r>
      </w:del>
    </w:p>
    <w:p w14:paraId="3230D5A4" w14:textId="77777777" w:rsidR="00766FEE" w:rsidRPr="00B80313" w:rsidDel="00E36CDC" w:rsidRDefault="00080B36" w:rsidP="00BC7517">
      <w:pPr>
        <w:pStyle w:val="Heading5"/>
        <w:rPr>
          <w:del w:id="805" w:author="Marina Vera Zambrano" w:date="2022-03-23T18:43:00Z"/>
        </w:rPr>
      </w:pPr>
      <w:del w:id="806" w:author="Marina Vera Zambrano" w:date="2022-03-23T18:43:00Z">
        <w:r w:rsidRPr="267FCE62" w:rsidDel="00080B36">
          <w:rPr>
            <w:highlight w:val="yellow"/>
          </w:rPr>
          <w:delText>[</w:delText>
        </w:r>
        <w:r w:rsidRPr="267FCE62" w:rsidDel="00766FEE">
          <w:rPr>
            <w:highlight w:val="yellow"/>
          </w:rPr>
          <w:delText>Wafer</w:delText>
        </w:r>
        <w:r w:rsidRPr="267FCE62" w:rsidDel="00080B36">
          <w:rPr>
            <w:highlight w:val="yellow"/>
          </w:rPr>
          <w:delText>][Globe</w:delText>
        </w:r>
        <w:r w:rsidDel="00080B36">
          <w:delText>]</w:delText>
        </w:r>
        <w:r w:rsidDel="00766FEE">
          <w:delText xml:space="preserve"> style, iron body, </w:delText>
        </w:r>
        <w:r w:rsidDel="0024286B">
          <w:delText>centre</w:delText>
        </w:r>
        <w:r w:rsidDel="00766FEE">
          <w:delText xml:space="preserve"> guided valve, bronze trim, </w:delText>
        </w:r>
        <w:r w:rsidRPr="267FCE62" w:rsidDel="00080B36">
          <w:rPr>
            <w:highlight w:val="yellow"/>
          </w:rPr>
          <w:delText>[862 kPa flanges, ]</w:delText>
        </w:r>
        <w:r w:rsidRPr="267FCE62" w:rsidDel="00766FEE">
          <w:rPr>
            <w:highlight w:val="yellow"/>
          </w:rPr>
          <w:delText>[Buna N seat,]</w:delText>
        </w:r>
        <w:r w:rsidDel="00766FEE">
          <w:delText xml:space="preserve"> stainless steel springs, rated 1</w:delText>
        </w:r>
        <w:r w:rsidDel="00430C1C">
          <w:delText>,</w:delText>
        </w:r>
        <w:r w:rsidDel="00766FEE">
          <w:delText xml:space="preserve">035 </w:delText>
        </w:r>
        <w:r w:rsidDel="00705870">
          <w:delText>kPa</w:delText>
        </w:r>
        <w:r w:rsidDel="00766FEE">
          <w:delText xml:space="preserve"> WOG.</w:delText>
        </w:r>
      </w:del>
    </w:p>
    <w:p w14:paraId="1680B4B8" w14:textId="77777777" w:rsidR="00766FEE" w:rsidRPr="00B80313" w:rsidDel="00E36CDC" w:rsidRDefault="00080B36" w:rsidP="00BC7517">
      <w:pPr>
        <w:pStyle w:val="Heading4"/>
        <w:rPr>
          <w:del w:id="807" w:author="Marina Vera Zambrano" w:date="2022-03-23T18:43:00Z"/>
        </w:rPr>
      </w:pPr>
      <w:del w:id="808" w:author="Marina Vera Zambrano" w:date="2022-03-23T18:43:00Z">
        <w:r w:rsidRPr="00B80313" w:rsidDel="00E36CDC">
          <w:delText xml:space="preserve"> </w:delText>
        </w:r>
        <w:r w:rsidR="00766FEE" w:rsidRPr="00B80313" w:rsidDel="00E36CDC">
          <w:delText>Silent Check Valve</w:delText>
        </w:r>
        <w:r w:rsidR="009B744C" w:rsidRPr="00B80313" w:rsidDel="00E36CDC">
          <w:delText>s</w:delText>
        </w:r>
        <w:r w:rsidR="00766FEE" w:rsidRPr="00B80313" w:rsidDel="00E36CDC">
          <w:delText xml:space="preserve"> 100 mm to 300 mm for Fire Protection Service:</w:delText>
        </w:r>
      </w:del>
    </w:p>
    <w:p w14:paraId="62A1BCE6" w14:textId="77777777" w:rsidR="00766FEE" w:rsidRPr="00B80313" w:rsidDel="00E36CDC" w:rsidRDefault="00766FEE" w:rsidP="00BC7517">
      <w:pPr>
        <w:pStyle w:val="Heading5"/>
        <w:rPr>
          <w:del w:id="809" w:author="Marina Vera Zambrano" w:date="2022-03-23T18:43:00Z"/>
        </w:rPr>
      </w:pPr>
      <w:del w:id="810" w:author="Marina Vera Zambrano" w:date="2022-03-23T18:43:00Z">
        <w:r w:rsidDel="00766FEE">
          <w:delText>UL</w:delText>
        </w:r>
        <w:r w:rsidDel="00396513">
          <w:delText>/CSA</w:delText>
        </w:r>
        <w:r w:rsidDel="00766FEE">
          <w:delText xml:space="preserve"> listed </w:delText>
        </w:r>
        <w:r w:rsidDel="009A4590">
          <w:delText>and Consultant</w:delText>
        </w:r>
        <w:r w:rsidDel="00396513">
          <w:delText xml:space="preserve"> </w:delText>
        </w:r>
        <w:r w:rsidDel="00766FEE">
          <w:delText xml:space="preserve">approved, </w:delText>
        </w:r>
        <w:r w:rsidDel="0024286B">
          <w:delText>centre</w:delText>
        </w:r>
        <w:r w:rsidDel="00766FEE">
          <w:delText xml:space="preserve"> guided </w:delText>
        </w:r>
        <w:r w:rsidRPr="267FCE62" w:rsidDel="00766FEE">
          <w:rPr>
            <w:highlight w:val="yellow"/>
          </w:rPr>
          <w:delText xml:space="preserve">[wafer style valve,] [globe style valve with </w:delText>
        </w:r>
        <w:r w:rsidRPr="267FCE62" w:rsidDel="000B2F80">
          <w:rPr>
            <w:highlight w:val="yellow"/>
          </w:rPr>
          <w:delText xml:space="preserve">ASME </w:delText>
        </w:r>
        <w:r w:rsidRPr="267FCE62" w:rsidDel="00766FEE">
          <w:rPr>
            <w:highlight w:val="yellow"/>
          </w:rPr>
          <w:delText>B16.1</w:delText>
        </w:r>
        <w:r w:rsidRPr="267FCE62" w:rsidDel="00396513">
          <w:rPr>
            <w:highlight w:val="yellow"/>
          </w:rPr>
          <w:delText>-</w:delText>
        </w:r>
        <w:r w:rsidRPr="267FCE62" w:rsidDel="000B2F80">
          <w:rPr>
            <w:highlight w:val="yellow"/>
          </w:rPr>
          <w:delText>2015</w:delText>
        </w:r>
        <w:r w:rsidRPr="267FCE62" w:rsidDel="00766FEE">
          <w:rPr>
            <w:highlight w:val="yellow"/>
          </w:rPr>
          <w:delText>, Class 125 flanges,]</w:delText>
        </w:r>
        <w:r w:rsidDel="00766FEE">
          <w:delText xml:space="preserve"> iron body, bronze trim, stainless steel spring, rated 1</w:delText>
        </w:r>
        <w:r w:rsidDel="00C60336">
          <w:delText>,</w:delText>
        </w:r>
        <w:r w:rsidDel="00766FEE">
          <w:delText xml:space="preserve">207 </w:delText>
        </w:r>
        <w:r w:rsidDel="00705870">
          <w:delText>kPa</w:delText>
        </w:r>
        <w:r w:rsidDel="00766FEE">
          <w:delText xml:space="preserve"> non</w:delText>
        </w:r>
        <w:r w:rsidDel="00396513">
          <w:delText>-</w:delText>
        </w:r>
        <w:r w:rsidDel="00766FEE">
          <w:delText>shock, CWP.</w:delText>
        </w:r>
      </w:del>
    </w:p>
    <w:p w14:paraId="71D8BD63" w14:textId="77777777" w:rsidR="00766FEE" w:rsidRPr="00B80313" w:rsidDel="00E36CDC" w:rsidRDefault="00766FEE" w:rsidP="00BC7517">
      <w:pPr>
        <w:pStyle w:val="Heading4"/>
        <w:rPr>
          <w:del w:id="811" w:author="Marina Vera Zambrano" w:date="2022-03-23T18:43:00Z"/>
        </w:rPr>
      </w:pPr>
      <w:del w:id="812" w:author="Marina Vera Zambrano" w:date="2022-03-23T18:43:00Z">
        <w:r w:rsidRPr="00B80313" w:rsidDel="00E36CDC">
          <w:delText>PVC Ball Check Valve</w:delText>
        </w:r>
        <w:r w:rsidR="009B744C" w:rsidRPr="00B80313" w:rsidDel="00E36CDC">
          <w:delText>s</w:delText>
        </w:r>
        <w:r w:rsidRPr="00B80313" w:rsidDel="00E36CDC">
          <w:delText xml:space="preserve"> 100 mm and Smaller:</w:delText>
        </w:r>
      </w:del>
    </w:p>
    <w:p w14:paraId="22E66625" w14:textId="77777777" w:rsidR="00766FEE" w:rsidRPr="00B80313" w:rsidDel="00E36CDC" w:rsidRDefault="00766FEE" w:rsidP="00BC7517">
      <w:pPr>
        <w:pStyle w:val="Heading5"/>
        <w:rPr>
          <w:del w:id="813" w:author="Marina Vera Zambrano" w:date="2022-03-23T18:43:00Z"/>
        </w:rPr>
      </w:pPr>
      <w:del w:id="814" w:author="Marina Vera Zambrano" w:date="2022-03-23T18:43:00Z">
        <w:r w:rsidDel="00766FEE">
          <w:delText>ASTM D1784</w:delText>
        </w:r>
        <w:r w:rsidDel="00396513">
          <w:delText>-11</w:delText>
        </w:r>
        <w:r w:rsidDel="00766FEE">
          <w:delText>, Type I, Grade 1 polyvinyl chloride body, dual union socket weld ends, rated 1</w:delText>
        </w:r>
        <w:r w:rsidDel="00396513">
          <w:delText>,</w:delText>
        </w:r>
        <w:r w:rsidDel="00766FEE">
          <w:delText xml:space="preserve">035 </w:delText>
        </w:r>
        <w:r w:rsidDel="00705870">
          <w:delText>kPa</w:delText>
        </w:r>
        <w:r w:rsidDel="00766FEE">
          <w:delText xml:space="preserve"> at 22 degree</w:delText>
        </w:r>
        <w:r w:rsidDel="00396513">
          <w:delText>s</w:delText>
        </w:r>
        <w:r w:rsidDel="00766FEE">
          <w:delText xml:space="preserve"> C</w:delText>
        </w:r>
        <w:r w:rsidDel="0024286B">
          <w:delText>elsius</w:delText>
        </w:r>
        <w:r w:rsidDel="00766FEE">
          <w:delText>, and Viton seat and seal.</w:delText>
        </w:r>
      </w:del>
    </w:p>
    <w:p w14:paraId="7BE9518F" w14:textId="77777777" w:rsidR="00766FEE" w:rsidRPr="00B80313" w:rsidDel="00E36CDC" w:rsidRDefault="00766FEE" w:rsidP="00BC7517">
      <w:pPr>
        <w:pStyle w:val="Heading4"/>
        <w:rPr>
          <w:del w:id="815" w:author="Marina Vera Zambrano" w:date="2022-03-23T18:43:00Z"/>
        </w:rPr>
      </w:pPr>
      <w:del w:id="816" w:author="Marina Vera Zambrano" w:date="2022-03-23T18:43:00Z">
        <w:r w:rsidRPr="00B80313" w:rsidDel="00E36CDC">
          <w:delText>CPVC Ball Check Valve</w:delText>
        </w:r>
        <w:r w:rsidR="009B744C" w:rsidRPr="00B80313" w:rsidDel="00E36CDC">
          <w:delText>s</w:delText>
        </w:r>
        <w:r w:rsidRPr="00B80313" w:rsidDel="00E36CDC">
          <w:delText xml:space="preserve"> 100 mm and Smaller:</w:delText>
        </w:r>
      </w:del>
    </w:p>
    <w:p w14:paraId="40EADD06" w14:textId="77777777" w:rsidR="00766FEE" w:rsidRPr="00B80313" w:rsidDel="00E36CDC" w:rsidRDefault="00766FEE" w:rsidP="00BC7517">
      <w:pPr>
        <w:pStyle w:val="Heading5"/>
        <w:rPr>
          <w:del w:id="817" w:author="Marina Vera Zambrano" w:date="2022-03-23T18:43:00Z"/>
        </w:rPr>
      </w:pPr>
      <w:del w:id="818" w:author="Marina Vera Zambrano" w:date="2022-03-23T18:43:00Z">
        <w:r w:rsidDel="00766FEE">
          <w:delText>ASTM D1784</w:delText>
        </w:r>
        <w:r w:rsidDel="00396513">
          <w:delText>-11</w:delText>
        </w:r>
        <w:r w:rsidDel="00766FEE">
          <w:delText xml:space="preserve"> Cell Class 23477B chlorinated polyvinyl chloride body, single or dual union socket weld ends, rated</w:delText>
        </w:r>
        <w:r w:rsidDel="00396513">
          <w:delText xml:space="preserve"> </w:delText>
        </w:r>
        <w:r w:rsidDel="00766FEE">
          <w:delText>1</w:delText>
        </w:r>
        <w:r w:rsidDel="00396513">
          <w:delText>,</w:delText>
        </w:r>
        <w:r w:rsidDel="00766FEE">
          <w:delText xml:space="preserve">035 </w:delText>
        </w:r>
        <w:r w:rsidDel="00705870">
          <w:delText>kPa</w:delText>
        </w:r>
        <w:r w:rsidDel="00766FEE">
          <w:delText xml:space="preserve"> at 23 degree</w:delText>
        </w:r>
        <w:r w:rsidDel="00396513">
          <w:delText>s</w:delText>
        </w:r>
        <w:r w:rsidDel="00766FEE">
          <w:delText xml:space="preserve"> C</w:delText>
        </w:r>
        <w:r w:rsidDel="0024286B">
          <w:delText>elsius</w:delText>
        </w:r>
        <w:r w:rsidDel="00766FEE">
          <w:delText xml:space="preserve">, 759 </w:delText>
        </w:r>
        <w:r w:rsidDel="00705870">
          <w:delText>kPa</w:delText>
        </w:r>
        <w:r w:rsidDel="00766FEE">
          <w:delText xml:space="preserve"> at 60 degree</w:delText>
        </w:r>
        <w:r w:rsidDel="00396513">
          <w:delText>s</w:delText>
        </w:r>
        <w:r w:rsidDel="00766FEE">
          <w:delText xml:space="preserve"> C</w:delText>
        </w:r>
        <w:r w:rsidDel="00D81CD9">
          <w:delText>elsius</w:delText>
        </w:r>
        <w:r w:rsidDel="00766FEE">
          <w:delText>, Viton seat and seal.</w:delText>
        </w:r>
      </w:del>
    </w:p>
    <w:p w14:paraId="0D2E159C" w14:textId="77777777" w:rsidR="00766FEE" w:rsidRPr="00B80313" w:rsidDel="00E36CDC" w:rsidRDefault="00766FEE" w:rsidP="00BC7517">
      <w:pPr>
        <w:pStyle w:val="Heading4"/>
        <w:rPr>
          <w:del w:id="819" w:author="Marina Vera Zambrano" w:date="2022-03-23T18:43:00Z"/>
        </w:rPr>
      </w:pPr>
      <w:del w:id="820" w:author="Marina Vera Zambrano" w:date="2022-03-23T18:43:00Z">
        <w:r w:rsidRPr="00B80313" w:rsidDel="00E36CDC">
          <w:delText>Rubber Flapper Check Valve</w:delText>
        </w:r>
        <w:r w:rsidR="009B744C" w:rsidRPr="00B80313" w:rsidDel="00E36CDC">
          <w:delText>s</w:delText>
        </w:r>
        <w:r w:rsidRPr="00B80313" w:rsidDel="00E36CDC">
          <w:delText xml:space="preserve"> 50 mm to 600 mm:</w:delText>
        </w:r>
      </w:del>
    </w:p>
    <w:p w14:paraId="3BFFC0C3" w14:textId="77777777" w:rsidR="00766FEE" w:rsidRPr="00B80313" w:rsidDel="00E36CDC" w:rsidRDefault="00766FEE" w:rsidP="00BC7517">
      <w:pPr>
        <w:pStyle w:val="Heading5"/>
        <w:rPr>
          <w:del w:id="821" w:author="Marina Vera Zambrano" w:date="2022-03-23T18:43:00Z"/>
        </w:rPr>
      </w:pPr>
      <w:del w:id="822" w:author="Marina Vera Zambrano" w:date="2022-03-23T18:43:00Z">
        <w:r w:rsidDel="00766FEE">
          <w:delText xml:space="preserve">Iron body, </w:delText>
        </w:r>
        <w:r w:rsidDel="000B2F80">
          <w:delText>ASME B16.1-2015</w:delText>
        </w:r>
        <w:r w:rsidDel="00766FEE">
          <w:delText>, Class 125 flanges, steel reinforced Buna N flapper raised seating ring, rated 1</w:delText>
        </w:r>
        <w:r w:rsidDel="001C2523">
          <w:delText>,</w:delText>
        </w:r>
        <w:r w:rsidDel="00766FEE">
          <w:delText xml:space="preserve">035 </w:delText>
        </w:r>
        <w:r w:rsidDel="00705870">
          <w:delText>kPa</w:delText>
        </w:r>
        <w:r w:rsidDel="00766FEE">
          <w:delText xml:space="preserve"> CWP c/w plug on cover and body to be able to install indicator or backflow actuator.</w:delText>
        </w:r>
      </w:del>
    </w:p>
    <w:p w14:paraId="5D92D06E" w14:textId="77777777" w:rsidR="00766FEE" w:rsidRPr="00B80313" w:rsidDel="00E36CDC" w:rsidRDefault="00766FEE" w:rsidP="00BC7517">
      <w:pPr>
        <w:pStyle w:val="Heading4"/>
        <w:rPr>
          <w:del w:id="823" w:author="Marina Vera Zambrano" w:date="2022-03-23T18:43:00Z"/>
        </w:rPr>
      </w:pPr>
      <w:del w:id="824" w:author="Marina Vera Zambrano" w:date="2022-03-23T18:43:00Z">
        <w:r w:rsidRPr="00B80313" w:rsidDel="00E36CDC">
          <w:delText>Double Check Valve</w:delText>
        </w:r>
        <w:r w:rsidR="009B744C" w:rsidRPr="00B80313" w:rsidDel="00E36CDC">
          <w:delText>s</w:delText>
        </w:r>
        <w:r w:rsidRPr="00B80313" w:rsidDel="00E36CDC">
          <w:delText xml:space="preserve"> Backflow Prevention Assembly 19 mm to 250 mm:</w:delText>
        </w:r>
      </w:del>
    </w:p>
    <w:p w14:paraId="6452F2C3" w14:textId="77777777" w:rsidR="00766FEE" w:rsidRPr="00B80313" w:rsidDel="00E36CDC" w:rsidRDefault="00766FEE" w:rsidP="00BC7517">
      <w:pPr>
        <w:pStyle w:val="Heading5"/>
        <w:rPr>
          <w:del w:id="825" w:author="Marina Vera Zambrano" w:date="2022-03-23T18:43:00Z"/>
        </w:rPr>
      </w:pPr>
      <w:del w:id="826" w:author="Marina Vera Zambrano" w:date="2022-03-23T18:43:00Z">
        <w:r w:rsidDel="00766FEE">
          <w:delText xml:space="preserve">Two resilient seated check valves, two </w:delText>
        </w:r>
        <w:r w:rsidRPr="267FCE62" w:rsidDel="00766FEE">
          <w:rPr>
            <w:highlight w:val="yellow"/>
          </w:rPr>
          <w:delText>[non</w:delText>
        </w:r>
        <w:r w:rsidRPr="267FCE62" w:rsidDel="001C2523">
          <w:rPr>
            <w:highlight w:val="yellow"/>
          </w:rPr>
          <w:delText>-</w:delText>
        </w:r>
        <w:r w:rsidRPr="267FCE62" w:rsidDel="00766FEE">
          <w:rPr>
            <w:highlight w:val="yellow"/>
          </w:rPr>
          <w:delText>rising stem] [outside screw and yoke]</w:delText>
        </w:r>
        <w:r w:rsidDel="00766FEE">
          <w:delText xml:space="preserve"> resilient seated isolation valves, test cocks, in accordance with AWWA C510</w:delText>
        </w:r>
        <w:r w:rsidDel="001C2523">
          <w:delText>-07</w:delText>
        </w:r>
        <w:r w:rsidDel="00766FEE">
          <w:delText>, rated 1</w:delText>
        </w:r>
        <w:r w:rsidDel="001C2523">
          <w:delText>,</w:delText>
        </w:r>
        <w:r w:rsidDel="00766FEE">
          <w:delText xml:space="preserve">208 </w:delText>
        </w:r>
        <w:r w:rsidDel="00705870">
          <w:delText>kPa</w:delText>
        </w:r>
        <w:r w:rsidDel="00766FEE">
          <w:delText xml:space="preserve"> maximum working pressure, meets requirements of USC Foundation For Cross Connection Control and Hydraulic Research</w:delText>
        </w:r>
        <w:r w:rsidDel="006D6FB4">
          <w:delText>.</w:delText>
        </w:r>
        <w:r w:rsidDel="00DC3952">
          <w:delText xml:space="preserve"> </w:delText>
        </w:r>
        <w:r w:rsidRPr="267FCE62" w:rsidDel="00DC3952">
          <w:rPr>
            <w:i/>
            <w:iCs/>
            <w:highlight w:val="yellow"/>
          </w:rPr>
          <w:delText>[Consultant to confirm applicability of this reference</w:delText>
        </w:r>
        <w:r w:rsidRPr="267FCE62" w:rsidDel="00E277BE">
          <w:rPr>
            <w:i/>
            <w:iCs/>
            <w:highlight w:val="yellow"/>
          </w:rPr>
          <w:delText>]</w:delText>
        </w:r>
      </w:del>
    </w:p>
    <w:p w14:paraId="5D3804C5" w14:textId="77777777" w:rsidR="00766FEE" w:rsidRPr="00B80313" w:rsidDel="00E36CDC" w:rsidRDefault="00766FEE" w:rsidP="00BC7517">
      <w:pPr>
        <w:pStyle w:val="Heading4"/>
        <w:rPr>
          <w:del w:id="827" w:author="Marina Vera Zambrano" w:date="2022-03-23T18:43:00Z"/>
        </w:rPr>
      </w:pPr>
      <w:del w:id="828" w:author="Marina Vera Zambrano" w:date="2022-03-23T18:43:00Z">
        <w:r w:rsidRPr="00B80313" w:rsidDel="00E36CDC">
          <w:delText>Reduced Pressure Principle Backflow Prevention Assembly 19 mm to 250 mm:</w:delText>
        </w:r>
      </w:del>
    </w:p>
    <w:p w14:paraId="491BE2EA" w14:textId="77777777" w:rsidR="00766FEE" w:rsidRPr="000E49C6" w:rsidDel="00E36CDC" w:rsidRDefault="00766FEE" w:rsidP="00BC7517">
      <w:pPr>
        <w:pStyle w:val="Heading5"/>
        <w:rPr>
          <w:del w:id="829" w:author="Marina Vera Zambrano" w:date="2022-03-23T18:43:00Z"/>
        </w:rPr>
      </w:pPr>
      <w:del w:id="830" w:author="Marina Vera Zambrano" w:date="2022-03-23T18:43:00Z">
        <w:r w:rsidDel="00766FEE">
          <w:delText xml:space="preserve">Two resilient seated check valves with an independent relief valve between the valves, two </w:delText>
        </w:r>
        <w:r w:rsidRPr="267FCE62" w:rsidDel="00766FEE">
          <w:rPr>
            <w:highlight w:val="yellow"/>
          </w:rPr>
          <w:delText>[non</w:delText>
        </w:r>
        <w:r w:rsidRPr="267FCE62" w:rsidDel="00DC3952">
          <w:rPr>
            <w:highlight w:val="yellow"/>
          </w:rPr>
          <w:delText>-</w:delText>
        </w:r>
        <w:r w:rsidRPr="267FCE62" w:rsidDel="00766FEE">
          <w:rPr>
            <w:highlight w:val="yellow"/>
          </w:rPr>
          <w:delText>rising stem] [outside screw and yoke]</w:delText>
        </w:r>
        <w:r w:rsidDel="00766FEE">
          <w:delText xml:space="preserve"> resilient seated isolation valves, test cocks, in accordance with AWWA C511</w:delText>
        </w:r>
        <w:r w:rsidDel="00DC3952">
          <w:delText>-07</w:delText>
        </w:r>
        <w:r w:rsidDel="00766FEE">
          <w:delText>, rated 1</w:delText>
        </w:r>
        <w:r w:rsidDel="00DC3952">
          <w:delText>,</w:delText>
        </w:r>
        <w:r w:rsidDel="00766FEE">
          <w:delText xml:space="preserve">208 </w:delText>
        </w:r>
        <w:r w:rsidDel="00705870">
          <w:delText>kPa</w:delText>
        </w:r>
        <w:r w:rsidDel="00766FEE">
          <w:delText xml:space="preserve"> maximum working pressure, meets requirements of USC Foundation For Cross Connection Control and Hydraulic Research</w:delText>
        </w:r>
        <w:r w:rsidDel="006D6FB4">
          <w:delText>.</w:delText>
        </w:r>
        <w:r w:rsidDel="00E277BE">
          <w:delText xml:space="preserve"> </w:delText>
        </w:r>
        <w:r w:rsidRPr="267FCE62" w:rsidDel="00E277BE">
          <w:rPr>
            <w:i/>
            <w:iCs/>
            <w:highlight w:val="yellow"/>
          </w:rPr>
          <w:delText>[Consultant to confirm applicability of this reference]</w:delText>
        </w:r>
      </w:del>
    </w:p>
    <w:p w14:paraId="4DDD13AF" w14:textId="77777777" w:rsidR="00766FEE" w:rsidRPr="00B80313" w:rsidDel="00E36CDC" w:rsidRDefault="00766FEE" w:rsidP="00BC7517">
      <w:pPr>
        <w:pStyle w:val="Heading4"/>
        <w:rPr>
          <w:del w:id="831" w:author="Marina Vera Zambrano" w:date="2022-03-23T18:43:00Z"/>
        </w:rPr>
      </w:pPr>
      <w:del w:id="832" w:author="Marina Vera Zambrano" w:date="2022-03-23T18:43:00Z">
        <w:r w:rsidRPr="00B80313" w:rsidDel="00E36CDC">
          <w:delText>Wet Pipe Alarm Valve:</w:delText>
        </w:r>
      </w:del>
    </w:p>
    <w:p w14:paraId="3548F0E6" w14:textId="77777777" w:rsidR="00766FEE" w:rsidRPr="00B80313" w:rsidDel="00E36CDC" w:rsidRDefault="00766FEE" w:rsidP="00BC7517">
      <w:pPr>
        <w:pStyle w:val="Heading5"/>
        <w:rPr>
          <w:del w:id="833" w:author="Marina Vera Zambrano" w:date="2022-03-23T18:43:00Z"/>
        </w:rPr>
      </w:pPr>
      <w:del w:id="834" w:author="Marina Vera Zambrano" w:date="2022-03-23T18:43:00Z">
        <w:r w:rsidDel="00766FEE">
          <w:delText>Valve and Trim:</w:delText>
        </w:r>
      </w:del>
    </w:p>
    <w:p w14:paraId="4A4E769B" w14:textId="77777777" w:rsidR="00766FEE" w:rsidRPr="00B80313" w:rsidDel="00E36CDC" w:rsidRDefault="00766FEE" w:rsidP="004C74D4">
      <w:pPr>
        <w:pStyle w:val="Heading6"/>
        <w:rPr>
          <w:del w:id="835" w:author="Marina Vera Zambrano" w:date="2022-03-23T18:43:00Z"/>
        </w:rPr>
      </w:pPr>
      <w:del w:id="836" w:author="Marina Vera Zambrano" w:date="2022-03-23T18:43:00Z">
        <w:r w:rsidDel="00766FEE">
          <w:delText>UL</w:delText>
        </w:r>
        <w:r w:rsidDel="00E277BE">
          <w:delText>/CSA</w:delText>
        </w:r>
        <w:r w:rsidDel="00766FEE">
          <w:delText xml:space="preserve"> Listed and </w:delText>
        </w:r>
        <w:r w:rsidDel="009A4590">
          <w:delText>Consultant</w:delText>
        </w:r>
        <w:r w:rsidDel="00C60336">
          <w:delText xml:space="preserve"> </w:delText>
        </w:r>
        <w:r w:rsidDel="00E277BE">
          <w:delText>a</w:delText>
        </w:r>
        <w:r w:rsidDel="00766FEE">
          <w:delText xml:space="preserve">pproved as a complete unit, rated 175 psi working pressure, </w:delText>
        </w:r>
        <w:r w:rsidRPr="267FCE62" w:rsidDel="00766FEE">
          <w:rPr>
            <w:highlight w:val="yellow"/>
          </w:rPr>
          <w:delText xml:space="preserve">[125 pound </w:delText>
        </w:r>
        <w:r w:rsidRPr="267FCE62" w:rsidDel="000B2F80">
          <w:rPr>
            <w:highlight w:val="yellow"/>
          </w:rPr>
          <w:delText>ASME B16.1-2015</w:delText>
        </w:r>
        <w:r w:rsidRPr="267FCE62" w:rsidDel="00766FEE">
          <w:rPr>
            <w:highlight w:val="yellow"/>
          </w:rPr>
          <w:delText xml:space="preserve"> flanged inlet] [and] [outlet] [grooved end outlet].</w:delText>
        </w:r>
      </w:del>
    </w:p>
    <w:p w14:paraId="3F28E3FD" w14:textId="77777777" w:rsidR="00766FEE" w:rsidRPr="00B80313" w:rsidDel="00E36CDC" w:rsidRDefault="00766FEE" w:rsidP="004C74D4">
      <w:pPr>
        <w:pStyle w:val="Heading6"/>
        <w:rPr>
          <w:del w:id="837" w:author="Marina Vera Zambrano" w:date="2022-03-23T18:43:00Z"/>
        </w:rPr>
      </w:pPr>
      <w:del w:id="838" w:author="Marina Vera Zambrano" w:date="2022-03-23T18:43:00Z">
        <w:r w:rsidDel="00766FEE">
          <w:delText xml:space="preserve">Supplied with full trim for </w:delText>
        </w:r>
        <w:r w:rsidRPr="267FCE62" w:rsidDel="00766FEE">
          <w:rPr>
            <w:highlight w:val="yellow"/>
          </w:rPr>
          <w:delText>[horizontal flow] [vertical flow] [position as shown on Drawings]</w:delText>
        </w:r>
        <w:r w:rsidDel="00766FEE">
          <w:delText xml:space="preserve"> including, but not necessarily limited to, water pressure gauges (with test valves), alarm test valve, mechanical sprinkler alarm bell connection (with strainer), pressure switch for electric alarm signal, retarding chamber, alarm and retard chamber drains, and main drain.</w:delText>
        </w:r>
      </w:del>
    </w:p>
    <w:p w14:paraId="1EBF25EC" w14:textId="77777777" w:rsidR="00766FEE" w:rsidRPr="00B80313" w:rsidDel="00E36CDC" w:rsidRDefault="00766FEE" w:rsidP="004C74D4">
      <w:pPr>
        <w:pStyle w:val="Heading6"/>
        <w:rPr>
          <w:del w:id="839" w:author="Marina Vera Zambrano" w:date="2022-03-23T18:43:00Z"/>
        </w:rPr>
      </w:pPr>
      <w:del w:id="840" w:author="Marina Vera Zambrano" w:date="2022-03-23T18:43:00Z">
        <w:r w:rsidDel="00766FEE">
          <w:delText>Provide with additional valves, piping, and fittings as required for a complete and fully functioning arrangement.</w:delText>
        </w:r>
      </w:del>
    </w:p>
    <w:p w14:paraId="261E8D60" w14:textId="77777777" w:rsidR="00766FEE" w:rsidRPr="00B80313" w:rsidDel="00E36CDC" w:rsidRDefault="00766FEE" w:rsidP="00BC7517">
      <w:pPr>
        <w:pStyle w:val="Heading4"/>
        <w:rPr>
          <w:del w:id="841" w:author="Marina Vera Zambrano" w:date="2022-03-23T18:43:00Z"/>
        </w:rPr>
      </w:pPr>
      <w:del w:id="842" w:author="Marina Vera Zambrano" w:date="2022-03-23T18:43:00Z">
        <w:r w:rsidRPr="00B80313" w:rsidDel="00E36CDC">
          <w:delText>Check Valve</w:delText>
        </w:r>
        <w:r w:rsidR="009B744C" w:rsidRPr="00B80313" w:rsidDel="00E36CDC">
          <w:delText xml:space="preserve">s </w:delText>
        </w:r>
        <w:r w:rsidRPr="00B80313" w:rsidDel="00E36CDC">
          <w:delText>50mm and Smaller for Fuel Oil Service:</w:delText>
        </w:r>
      </w:del>
    </w:p>
    <w:p w14:paraId="7D227004" w14:textId="77777777" w:rsidR="00766FEE" w:rsidRPr="00B80313" w:rsidDel="00E36CDC" w:rsidRDefault="00766FEE" w:rsidP="00BC7517">
      <w:pPr>
        <w:pStyle w:val="Heading5"/>
        <w:rPr>
          <w:del w:id="843" w:author="Marina Vera Zambrano" w:date="2022-03-23T18:43:00Z"/>
        </w:rPr>
      </w:pPr>
      <w:del w:id="844" w:author="Marina Vera Zambrano" w:date="2022-03-23T18:43:00Z">
        <w:r w:rsidDel="00766FEE">
          <w:delText>Forged steel, lift check type integral seat, stainless steel disc, screwed ends, rated 5</w:delText>
        </w:r>
        <w:r w:rsidDel="00FC1724">
          <w:delText>,</w:delText>
        </w:r>
        <w:r w:rsidDel="00766FEE">
          <w:delText xml:space="preserve">520 </w:delText>
        </w:r>
        <w:r w:rsidDel="00705870">
          <w:delText>kPa</w:delText>
        </w:r>
        <w:r w:rsidDel="00766FEE">
          <w:delText xml:space="preserve"> at 454 degree</w:delText>
        </w:r>
        <w:r w:rsidDel="00FC1724">
          <w:delText>s</w:delText>
        </w:r>
        <w:r w:rsidDel="00766FEE">
          <w:delText xml:space="preserve"> C</w:delText>
        </w:r>
        <w:r w:rsidDel="00D81CD9">
          <w:delText>elsius</w:delText>
        </w:r>
        <w:r w:rsidDel="00766FEE">
          <w:delText>.</w:delText>
        </w:r>
      </w:del>
    </w:p>
    <w:p w14:paraId="2D3048FC" w14:textId="77777777" w:rsidR="00766FEE" w:rsidRPr="00B80313" w:rsidDel="00E36CDC" w:rsidRDefault="00766FEE" w:rsidP="00BC7517">
      <w:pPr>
        <w:pStyle w:val="Heading4"/>
        <w:rPr>
          <w:del w:id="845" w:author="Marina Vera Zambrano" w:date="2022-03-23T18:43:00Z"/>
        </w:rPr>
      </w:pPr>
      <w:del w:id="846" w:author="Marina Vera Zambrano" w:date="2022-03-23T18:43:00Z">
        <w:r w:rsidRPr="00B80313" w:rsidDel="00E36CDC">
          <w:delText>Check Valve</w:delText>
        </w:r>
        <w:r w:rsidR="009B744C" w:rsidRPr="00B80313" w:rsidDel="00E36CDC">
          <w:delText>s</w:delText>
        </w:r>
        <w:r w:rsidRPr="00B80313" w:rsidDel="00E36CDC">
          <w:delText xml:space="preserve"> 50 mm and Smaller for Heating, Chilled, and Cooling Service:</w:delText>
        </w:r>
      </w:del>
    </w:p>
    <w:p w14:paraId="306CA505" w14:textId="77777777" w:rsidR="00766FEE" w:rsidRPr="00B80313" w:rsidDel="00E36CDC" w:rsidRDefault="00766FEE" w:rsidP="00BC7517">
      <w:pPr>
        <w:pStyle w:val="Heading5"/>
        <w:rPr>
          <w:del w:id="847" w:author="Marina Vera Zambrano" w:date="2022-03-23T18:43:00Z"/>
        </w:rPr>
      </w:pPr>
      <w:del w:id="848" w:author="Marina Vera Zambrano" w:date="2022-03-23T18:43:00Z">
        <w:r w:rsidDel="00766FEE">
          <w:delText>All bronze type silent check valve, screwed ends, rated 1</w:delText>
        </w:r>
        <w:r w:rsidDel="00FC1724">
          <w:delText>,</w:delText>
        </w:r>
        <w:r w:rsidDel="00766FEE">
          <w:delText xml:space="preserve">380 </w:delText>
        </w:r>
        <w:r w:rsidDel="00705870">
          <w:delText>kPa</w:delText>
        </w:r>
        <w:r w:rsidDel="00766FEE">
          <w:delText xml:space="preserve"> WOG.</w:delText>
        </w:r>
      </w:del>
    </w:p>
    <w:p w14:paraId="53037081" w14:textId="77777777" w:rsidR="00766FEE" w:rsidRPr="00B80313" w:rsidDel="00E36CDC" w:rsidRDefault="00766FEE" w:rsidP="00BC7517">
      <w:pPr>
        <w:pStyle w:val="Heading4"/>
        <w:rPr>
          <w:del w:id="849" w:author="Marina Vera Zambrano" w:date="2022-03-23T18:43:00Z"/>
        </w:rPr>
      </w:pPr>
      <w:del w:id="850" w:author="Marina Vera Zambrano" w:date="2022-03-23T18:43:00Z">
        <w:r w:rsidRPr="00B80313" w:rsidDel="00E36CDC">
          <w:delText>Flap Gate 450 mm and Larger:</w:delText>
        </w:r>
      </w:del>
    </w:p>
    <w:p w14:paraId="45FFEDD6" w14:textId="77777777" w:rsidR="00766FEE" w:rsidRPr="00B80313" w:rsidDel="00E36CDC" w:rsidRDefault="00766FEE" w:rsidP="00BC7517">
      <w:pPr>
        <w:pStyle w:val="Heading5"/>
        <w:rPr>
          <w:del w:id="851" w:author="Marina Vera Zambrano" w:date="2022-03-23T18:43:00Z"/>
        </w:rPr>
      </w:pPr>
      <w:del w:id="852" w:author="Marina Vera Zambrano" w:date="2022-03-23T18:43:00Z">
        <w:r w:rsidDel="00766FEE">
          <w:delText>Cast iron body, bronze mounted, flanged frame type, dual pivot point hinge arms, hinge arms bronze, hinge pins Type 304 stainless steel, seat bronze and impacted into grooves in body and cover flap, lubrication fittings for each pivot, Type 316 stainless steel anchor bolts or cast iron wall thimble.</w:delText>
        </w:r>
      </w:del>
    </w:p>
    <w:p w14:paraId="065416F1" w14:textId="77777777" w:rsidR="00766FEE" w:rsidRPr="00D41DD0" w:rsidDel="00E36CDC" w:rsidRDefault="00766FEE" w:rsidP="00BC7517">
      <w:pPr>
        <w:pStyle w:val="Heading5"/>
        <w:rPr>
          <w:del w:id="853" w:author="Marina Vera Zambrano" w:date="2022-03-23T18:43:00Z"/>
          <w:highlight w:val="yellow"/>
        </w:rPr>
      </w:pPr>
      <w:del w:id="854" w:author="Marina Vera Zambrano" w:date="2022-03-23T18:43:00Z">
        <w:r w:rsidRPr="267FCE62" w:rsidDel="00766FEE">
          <w:rPr>
            <w:highlight w:val="yellow"/>
          </w:rPr>
          <w:delText>[Shop coat embedded surfaces of thimble with System No. 2 as specified in Section 09900 – Painting and Protective Coatings</w:delText>
        </w:r>
        <w:r w:rsidRPr="267FCE62" w:rsidDel="00D81CD9">
          <w:rPr>
            <w:highlight w:val="yellow"/>
          </w:rPr>
          <w:delText>.</w:delText>
        </w:r>
        <w:r w:rsidRPr="267FCE62" w:rsidDel="00766FEE">
          <w:rPr>
            <w:highlight w:val="yellow"/>
          </w:rPr>
          <w:delText>]</w:delText>
        </w:r>
      </w:del>
    </w:p>
    <w:p w14:paraId="6300DA1D" w14:textId="77777777" w:rsidR="00766FEE" w:rsidRPr="00B80313" w:rsidDel="00E36CDC" w:rsidRDefault="00766FEE" w:rsidP="00BC7517">
      <w:pPr>
        <w:pStyle w:val="Heading4"/>
        <w:rPr>
          <w:del w:id="855" w:author="Marina Vera Zambrano" w:date="2022-03-23T18:43:00Z"/>
        </w:rPr>
      </w:pPr>
      <w:del w:id="856" w:author="Marina Vera Zambrano" w:date="2022-03-23T18:43:00Z">
        <w:r w:rsidRPr="00B80313" w:rsidDel="00E36CDC">
          <w:delText>Flap Valve</w:delText>
        </w:r>
        <w:r w:rsidR="009B744C" w:rsidRPr="00B80313" w:rsidDel="00E36CDC">
          <w:delText>s</w:delText>
        </w:r>
        <w:r w:rsidRPr="00B80313" w:rsidDel="00E36CDC">
          <w:delText xml:space="preserve"> 100 mm to 400 mm:</w:delText>
        </w:r>
      </w:del>
    </w:p>
    <w:p w14:paraId="32BC7E13" w14:textId="77777777" w:rsidR="00766FEE" w:rsidRPr="00B80313" w:rsidDel="00E36CDC" w:rsidRDefault="00766FEE" w:rsidP="00BC7517">
      <w:pPr>
        <w:pStyle w:val="Heading5"/>
        <w:rPr>
          <w:del w:id="857" w:author="Marina Vera Zambrano" w:date="2022-03-23T18:43:00Z"/>
        </w:rPr>
      </w:pPr>
      <w:del w:id="858" w:author="Marina Vera Zambrano" w:date="2022-03-23T18:43:00Z">
        <w:r w:rsidDel="00766FEE">
          <w:delText>Flanged frame, iron body, fully bronze mounted with bronze hinge pin and seat.</w:delText>
        </w:r>
      </w:del>
    </w:p>
    <w:p w14:paraId="043D7C31" w14:textId="77777777" w:rsidR="00766FEE" w:rsidRPr="00B80313" w:rsidDel="00E36CDC" w:rsidRDefault="00766FEE" w:rsidP="00BC7517">
      <w:pPr>
        <w:pStyle w:val="Heading4"/>
        <w:rPr>
          <w:del w:id="859" w:author="Marina Vera Zambrano" w:date="2022-03-23T18:43:00Z"/>
        </w:rPr>
      </w:pPr>
      <w:del w:id="860" w:author="Marina Vera Zambrano" w:date="2022-03-23T18:43:00Z">
        <w:r w:rsidRPr="00B80313" w:rsidDel="00E36CDC">
          <w:delText>Check Valve</w:delText>
        </w:r>
        <w:r w:rsidR="009B744C" w:rsidRPr="00B80313" w:rsidDel="00E36CDC">
          <w:delText>s</w:delText>
        </w:r>
        <w:r w:rsidRPr="00B80313" w:rsidDel="00E36CDC">
          <w:delText xml:space="preserve"> 25 mm to 1</w:delText>
        </w:r>
        <w:r w:rsidR="00FC1724" w:rsidRPr="00B80313" w:rsidDel="00E36CDC">
          <w:delText>,</w:delText>
        </w:r>
        <w:r w:rsidRPr="00B80313" w:rsidDel="00E36CDC">
          <w:delText>200 mm:</w:delText>
        </w:r>
      </w:del>
    </w:p>
    <w:p w14:paraId="45D21CBF" w14:textId="77777777" w:rsidR="00766FEE" w:rsidRPr="00B80313" w:rsidDel="00E36CDC" w:rsidRDefault="00766FEE" w:rsidP="00BC7517">
      <w:pPr>
        <w:pStyle w:val="Heading5"/>
        <w:rPr>
          <w:del w:id="861" w:author="Marina Vera Zambrano" w:date="2022-03-23T18:43:00Z"/>
        </w:rPr>
      </w:pPr>
      <w:del w:id="862" w:author="Marina Vera Zambrano" w:date="2022-03-23T18:43:00Z">
        <w:r w:rsidDel="00766FEE">
          <w:delText xml:space="preserve">Elastomer type flanged or slip on, round entry area to match pipe, contoured duckbilled shaped exit, valve open with approximately50 mm of line pressure and return to CLOSED position under zero flow condition, flanged, rated for 345 </w:delText>
        </w:r>
        <w:r w:rsidDel="00705870">
          <w:delText>kPa</w:delText>
        </w:r>
        <w:r w:rsidDel="00766FEE">
          <w:delText xml:space="preserve"> minimum operating pressure; flanges steel backing flange type, drilled </w:delText>
        </w:r>
        <w:r w:rsidDel="00D81CD9">
          <w:delText xml:space="preserve">in accordance with </w:delText>
        </w:r>
        <w:r w:rsidDel="000B2F80">
          <w:delText>ASME B16.1-2015ASME B16.1-2015</w:delText>
        </w:r>
        <w:r w:rsidDel="00766FEE">
          <w:delText xml:space="preserve">, Class 125, plain end valve attached with two Type 316 stainless steel adjustable bands, elastomer nylon reinforced </w:delText>
        </w:r>
        <w:r w:rsidRPr="267FCE62" w:rsidDel="00766FEE">
          <w:rPr>
            <w:highlight w:val="yellow"/>
          </w:rPr>
          <w:delText>[neoprene]</w:delText>
        </w:r>
        <w:r w:rsidRPr="267FCE62" w:rsidDel="00D41DD0">
          <w:rPr>
            <w:highlight w:val="yellow"/>
          </w:rPr>
          <w:delText>,</w:delText>
        </w:r>
        <w:r w:rsidDel="00766FEE">
          <w:delText xml:space="preserve"> </w:delText>
        </w:r>
        <w:r w:rsidDel="00D41DD0">
          <w:delText>c</w:delText>
        </w:r>
        <w:r w:rsidDel="00766FEE">
          <w:delText>urved bill.</w:delText>
        </w:r>
      </w:del>
    </w:p>
    <w:p w14:paraId="28A5A707" w14:textId="77777777" w:rsidR="00766FEE" w:rsidRPr="00B80313" w:rsidRDefault="00766FEE" w:rsidP="00F6350F">
      <w:pPr>
        <w:pStyle w:val="Heading3"/>
      </w:pPr>
      <w:r w:rsidRPr="00B80313">
        <w:t>Self</w:t>
      </w:r>
      <w:r w:rsidR="00FC1724" w:rsidRPr="00B80313">
        <w:t>-</w:t>
      </w:r>
      <w:r w:rsidRPr="00B80313">
        <w:t xml:space="preserve">Contained Automatic </w:t>
      </w:r>
      <w:commentRangeStart w:id="863"/>
      <w:commentRangeStart w:id="864"/>
      <w:r w:rsidRPr="00B80313">
        <w:t>Valves</w:t>
      </w:r>
      <w:commentRangeEnd w:id="863"/>
      <w:r w:rsidR="00E74FAA">
        <w:rPr>
          <w:rStyle w:val="CommentReference"/>
        </w:rPr>
        <w:commentReference w:id="863"/>
      </w:r>
      <w:commentRangeEnd w:id="864"/>
      <w:r w:rsidR="003331DB">
        <w:rPr>
          <w:rStyle w:val="CommentReference"/>
        </w:rPr>
        <w:commentReference w:id="864"/>
      </w:r>
      <w:r w:rsidRPr="00B80313">
        <w:t>:</w:t>
      </w:r>
    </w:p>
    <w:p w14:paraId="760570A3" w14:textId="77777777" w:rsidR="00766FEE" w:rsidRPr="00B80313" w:rsidDel="00E74FAA" w:rsidRDefault="00766FEE" w:rsidP="00BC7517">
      <w:pPr>
        <w:pStyle w:val="Heading4"/>
        <w:rPr>
          <w:del w:id="865" w:author="Marina Vera Zambrano" w:date="2022-03-23T18:44:00Z"/>
        </w:rPr>
      </w:pPr>
      <w:del w:id="866" w:author="Marina Vera Zambrano" w:date="2022-03-23T18:44:00Z">
        <w:r w:rsidRPr="00B80313" w:rsidDel="00E74FAA">
          <w:delText>Pressure Reducing Valve</w:delText>
        </w:r>
        <w:r w:rsidR="009B744C" w:rsidRPr="00B80313" w:rsidDel="00E74FAA">
          <w:delText>s</w:delText>
        </w:r>
        <w:r w:rsidRPr="00B80313" w:rsidDel="00E74FAA">
          <w:delText xml:space="preserve"> 63 mm and Smaller:</w:delText>
        </w:r>
      </w:del>
    </w:p>
    <w:p w14:paraId="49BF06CA" w14:textId="77777777" w:rsidR="00766FEE" w:rsidRPr="00B80313" w:rsidDel="00E74FAA" w:rsidRDefault="00766FEE" w:rsidP="00BC7517">
      <w:pPr>
        <w:pStyle w:val="Heading5"/>
        <w:rPr>
          <w:del w:id="867" w:author="Marina Vera Zambrano" w:date="2022-03-23T18:44:00Z"/>
        </w:rPr>
      </w:pPr>
      <w:del w:id="868" w:author="Marina Vera Zambrano" w:date="2022-03-23T18:44:00Z">
        <w:r w:rsidDel="00766FEE">
          <w:delText xml:space="preserve">Direct diaphragm operated, spring controlled, </w:delText>
        </w:r>
        <w:r w:rsidDel="00EC1CB4">
          <w:delText>[</w:delText>
        </w:r>
        <w:r w:rsidRPr="267FCE62" w:rsidDel="00766FEE">
          <w:rPr>
            <w:highlight w:val="yellow"/>
          </w:rPr>
          <w:delText>bronze</w:delText>
        </w:r>
        <w:r w:rsidRPr="267FCE62" w:rsidDel="00EC1CB4">
          <w:rPr>
            <w:highlight w:val="yellow"/>
          </w:rPr>
          <w:delText>][cast iron</w:delText>
        </w:r>
        <w:r w:rsidDel="00EC1CB4">
          <w:delText>]</w:delText>
        </w:r>
        <w:r w:rsidDel="00766FEE">
          <w:delText xml:space="preserve"> body</w:delText>
        </w:r>
        <w:r w:rsidRPr="267FCE62" w:rsidDel="00EC1CB4">
          <w:rPr>
            <w:highlight w:val="yellow"/>
          </w:rPr>
          <w:delText>[, spring case</w:delText>
        </w:r>
        <w:r w:rsidDel="00EC1CB4">
          <w:delText>]</w:delText>
        </w:r>
        <w:r w:rsidRPr="267FCE62" w:rsidDel="00EC1CB4">
          <w:rPr>
            <w:highlight w:val="yellow"/>
          </w:rPr>
          <w:delText>[, composition seat and diaphragm][, stainless steel valve stem</w:delText>
        </w:r>
        <w:r w:rsidDel="00EC1CB4">
          <w:delText>]</w:delText>
        </w:r>
        <w:r w:rsidDel="00766FEE">
          <w:delText>.</w:delText>
        </w:r>
      </w:del>
    </w:p>
    <w:p w14:paraId="40744AAD" w14:textId="77777777" w:rsidR="00766FEE" w:rsidRPr="00B80313" w:rsidDel="00E74FAA" w:rsidRDefault="00766FEE" w:rsidP="00BC7517">
      <w:pPr>
        <w:pStyle w:val="Heading5"/>
        <w:rPr>
          <w:del w:id="869" w:author="Marina Vera Zambrano" w:date="2022-03-23T18:44:00Z"/>
        </w:rPr>
      </w:pPr>
      <w:del w:id="870" w:author="Marina Vera Zambrano" w:date="2022-03-23T18:44:00Z">
        <w:r w:rsidDel="00766FEE">
          <w:delText xml:space="preserve">Size/Rating: </w:delText>
        </w:r>
        <w:r w:rsidRPr="267FCE62" w:rsidDel="00766FEE">
          <w:rPr>
            <w:highlight w:val="yellow"/>
          </w:rPr>
          <w:delText>[    ]</w:delText>
        </w:r>
        <w:r w:rsidDel="00766FEE">
          <w:delText xml:space="preserve"> mm, maximum of </w:delText>
        </w:r>
        <w:r w:rsidRPr="267FCE62" w:rsidDel="00766FEE">
          <w:rPr>
            <w:highlight w:val="yellow"/>
          </w:rPr>
          <w:delText>[    ]</w:delText>
        </w:r>
        <w:r w:rsidDel="00766FEE">
          <w:delText xml:space="preserve"> L/m, with inlet pressure of </w:delText>
        </w:r>
        <w:r w:rsidRPr="267FCE62" w:rsidDel="00766FEE">
          <w:rPr>
            <w:highlight w:val="yellow"/>
          </w:rPr>
          <w:delText>[    ]</w:delText>
        </w:r>
        <w:r w:rsidDel="00766FEE">
          <w:delText xml:space="preserve"> </w:delText>
        </w:r>
        <w:r w:rsidDel="00705870">
          <w:delText>kPa</w:delText>
        </w:r>
        <w:r w:rsidDel="00766FEE">
          <w:delText xml:space="preserve">. Outlet pressure set at </w:delText>
        </w:r>
        <w:r w:rsidRPr="267FCE62" w:rsidDel="00766FEE">
          <w:rPr>
            <w:highlight w:val="yellow"/>
          </w:rPr>
          <w:delText>[     ]</w:delText>
        </w:r>
        <w:r w:rsidDel="00766FEE">
          <w:delText xml:space="preserve"> </w:delText>
        </w:r>
        <w:r w:rsidDel="00705870">
          <w:delText>kPa</w:delText>
        </w:r>
        <w:r w:rsidDel="00766FEE">
          <w:delText xml:space="preserve">. </w:delText>
        </w:r>
        <w:r w:rsidRPr="267FCE62" w:rsidDel="00766FEE">
          <w:rPr>
            <w:highlight w:val="yellow"/>
          </w:rPr>
          <w:delText>[As shown in the Valve Schedule.]</w:delText>
        </w:r>
      </w:del>
    </w:p>
    <w:p w14:paraId="486199C7" w14:textId="77777777" w:rsidR="00766FEE" w:rsidRPr="00B80313" w:rsidDel="00E74FAA" w:rsidRDefault="00766FEE" w:rsidP="00BC7517">
      <w:pPr>
        <w:pStyle w:val="Heading4"/>
        <w:rPr>
          <w:del w:id="871" w:author="Marina Vera Zambrano" w:date="2022-03-23T18:44:00Z"/>
        </w:rPr>
      </w:pPr>
      <w:del w:id="872" w:author="Marina Vera Zambrano" w:date="2022-03-23T18:44:00Z">
        <w:r w:rsidRPr="00B80313" w:rsidDel="00E74FAA">
          <w:delText>Pressure Reducing/Back Pressure Sustaining Valve</w:delText>
        </w:r>
        <w:r w:rsidR="00450343" w:rsidRPr="00B80313" w:rsidDel="00E74FAA">
          <w:delText xml:space="preserve">s </w:delText>
        </w:r>
        <w:r w:rsidRPr="00B80313" w:rsidDel="00E74FAA">
          <w:delText>75 mm and Larger:</w:delText>
        </w:r>
      </w:del>
    </w:p>
    <w:p w14:paraId="63553358" w14:textId="77777777" w:rsidR="00572942" w:rsidDel="00E74FAA" w:rsidRDefault="00766FEE" w:rsidP="00BC7517">
      <w:pPr>
        <w:pStyle w:val="Heading5"/>
        <w:rPr>
          <w:del w:id="873" w:author="Marina Vera Zambrano" w:date="2022-03-23T18:44:00Z"/>
        </w:rPr>
      </w:pPr>
      <w:del w:id="874" w:author="Marina Vera Zambrano" w:date="2022-03-23T18:44:00Z">
        <w:r w:rsidDel="00766FEE">
          <w:delText>Hydraulically operated, diaphragm actuated, pilot controlled globe valve, ductile iron, or steel body, rated 1</w:delText>
        </w:r>
        <w:r w:rsidDel="00B96629">
          <w:delText>,</w:delText>
        </w:r>
        <w:r w:rsidDel="00766FEE">
          <w:delText xml:space="preserve">208 </w:delText>
        </w:r>
        <w:r w:rsidDel="00705870">
          <w:delText>kPa</w:delText>
        </w:r>
        <w:r w:rsidDel="00766FEE">
          <w:delText xml:space="preserve">, </w:delText>
        </w:r>
        <w:r w:rsidDel="000B2F80">
          <w:delText>ASME B16.1-2015</w:delText>
        </w:r>
        <w:r w:rsidDel="00766FEE">
          <w:delText xml:space="preserve"> flanged ends, stainless steel stem, externally mounted strainers with cocks</w:delText>
        </w:r>
        <w:r w:rsidDel="00572942">
          <w:delText>.</w:delText>
        </w:r>
      </w:del>
    </w:p>
    <w:p w14:paraId="569F9ED1" w14:textId="77777777" w:rsidR="00572942" w:rsidDel="00E74FAA" w:rsidRDefault="00572942" w:rsidP="00572942">
      <w:pPr>
        <w:pStyle w:val="Heading6"/>
        <w:rPr>
          <w:del w:id="875" w:author="Marina Vera Zambrano" w:date="2022-03-23T18:44:00Z"/>
        </w:rPr>
      </w:pPr>
      <w:del w:id="876" w:author="Marina Vera Zambrano" w:date="2022-03-23T18:44:00Z">
        <w:r w:rsidDel="00572942">
          <w:delText>Pressure Reducing: bronze or stainless steel trim and maintain a constant downstream pressure regardless of fluctuations in flow or upstream pressure.</w:delText>
        </w:r>
      </w:del>
    </w:p>
    <w:p w14:paraId="449CAEB0" w14:textId="77777777" w:rsidR="00766FEE" w:rsidRPr="00B80313" w:rsidDel="00E74FAA" w:rsidRDefault="00572942" w:rsidP="00572942">
      <w:pPr>
        <w:pStyle w:val="Heading6"/>
        <w:rPr>
          <w:del w:id="877" w:author="Marina Vera Zambrano" w:date="2022-03-23T18:44:00Z"/>
        </w:rPr>
      </w:pPr>
      <w:del w:id="878" w:author="Marina Vera Zambrano" w:date="2022-03-23T18:44:00Z">
        <w:r w:rsidDel="00572942">
          <w:delText>Back Pressure Sustaining: stainless steel trim, and</w:delText>
        </w:r>
        <w:r w:rsidDel="00766FEE">
          <w:delText xml:space="preserve"> maintain a constant downstream pressure while maintaining a minimum upstream pressure.</w:delText>
        </w:r>
      </w:del>
    </w:p>
    <w:p w14:paraId="49E66BF4" w14:textId="77777777" w:rsidR="00766FEE" w:rsidRPr="00B80313" w:rsidDel="00E74FAA" w:rsidRDefault="00766FEE" w:rsidP="00BC7517">
      <w:pPr>
        <w:pStyle w:val="Heading5"/>
        <w:rPr>
          <w:del w:id="879" w:author="Marina Vera Zambrano" w:date="2022-03-23T18:44:00Z"/>
        </w:rPr>
      </w:pPr>
      <w:del w:id="880" w:author="Marina Vera Zambrano" w:date="2022-03-23T18:44:00Z">
        <w:r w:rsidRPr="267FCE62" w:rsidDel="00766FEE">
          <w:rPr>
            <w:highlight w:val="lightGray"/>
          </w:rPr>
          <w:delText>[</w:delText>
        </w:r>
        <w:r w:rsidRPr="267FCE62" w:rsidDel="00766FEE">
          <w:rPr>
            <w:highlight w:val="yellow"/>
          </w:rPr>
          <w:delText>NSF</w:delText>
        </w:r>
        <w:r w:rsidRPr="267FCE62" w:rsidDel="00B96629">
          <w:rPr>
            <w:highlight w:val="yellow"/>
          </w:rPr>
          <w:delText xml:space="preserve"> </w:delText>
        </w:r>
        <w:r w:rsidRPr="267FCE62" w:rsidDel="00766FEE">
          <w:rPr>
            <w:highlight w:val="yellow"/>
          </w:rPr>
          <w:delText xml:space="preserve">61 </w:delText>
        </w:r>
        <w:r w:rsidRPr="267FCE62" w:rsidDel="00BC1338">
          <w:rPr>
            <w:highlight w:val="yellow"/>
          </w:rPr>
          <w:delText xml:space="preserve">and NSF 372 </w:delText>
        </w:r>
        <w:r w:rsidRPr="267FCE62" w:rsidDel="00766FEE">
          <w:rPr>
            <w:highlight w:val="yellow"/>
          </w:rPr>
          <w:delText>approved fusion bonded epoxy lining [and coating] installed in accordance with AWWA C550</w:delText>
        </w:r>
        <w:r w:rsidRPr="267FCE62" w:rsidDel="00B96629">
          <w:rPr>
            <w:highlight w:val="yellow"/>
          </w:rPr>
          <w:delText>-13</w:delText>
        </w:r>
        <w:r w:rsidRPr="267FCE62" w:rsidDel="00766FEE">
          <w:rPr>
            <w:highlight w:val="yellow"/>
          </w:rPr>
          <w:delText>.]</w:delText>
        </w:r>
      </w:del>
    </w:p>
    <w:p w14:paraId="27C85D90" w14:textId="77777777" w:rsidR="00766FEE" w:rsidRPr="00D41DD0" w:rsidDel="00E74FAA" w:rsidRDefault="00766FEE" w:rsidP="00BC7517">
      <w:pPr>
        <w:pStyle w:val="Heading5"/>
        <w:rPr>
          <w:del w:id="881" w:author="Marina Vera Zambrano" w:date="2022-03-23T18:44:00Z"/>
          <w:highlight w:val="yellow"/>
        </w:rPr>
      </w:pPr>
      <w:del w:id="882" w:author="Marina Vera Zambrano" w:date="2022-03-23T18:44:00Z">
        <w:r w:rsidDel="00766FEE">
          <w:delText xml:space="preserve">Size/Rating: </w:delText>
        </w:r>
        <w:r w:rsidRPr="267FCE62" w:rsidDel="00766FEE">
          <w:rPr>
            <w:highlight w:val="yellow"/>
          </w:rPr>
          <w:delText>[     ]</w:delText>
        </w:r>
        <w:r w:rsidDel="00766FEE">
          <w:delText xml:space="preserve"> mm, maximum of </w:delText>
        </w:r>
        <w:r w:rsidRPr="267FCE62" w:rsidDel="00766FEE">
          <w:rPr>
            <w:highlight w:val="yellow"/>
          </w:rPr>
          <w:delText>[     ]</w:delText>
        </w:r>
        <w:r w:rsidDel="00766FEE">
          <w:delText xml:space="preserve"> L/s, with inlet pressure of </w:delText>
        </w:r>
        <w:r w:rsidRPr="267FCE62" w:rsidDel="00766FEE">
          <w:rPr>
            <w:highlight w:val="yellow"/>
          </w:rPr>
          <w:delText>[     ]</w:delText>
        </w:r>
        <w:r w:rsidDel="00766FEE">
          <w:delText xml:space="preserve"> </w:delText>
        </w:r>
        <w:r w:rsidDel="00705870">
          <w:delText>kPa</w:delText>
        </w:r>
        <w:r w:rsidDel="00766FEE">
          <w:delText xml:space="preserve"> (gauge). Outlet pressure set at</w:delText>
        </w:r>
        <w:r w:rsidDel="00756F97">
          <w:delText xml:space="preserve"> </w:delText>
        </w:r>
        <w:r w:rsidRPr="267FCE62" w:rsidDel="00766FEE">
          <w:rPr>
            <w:highlight w:val="yellow"/>
          </w:rPr>
          <w:delText>[     ]</w:delText>
        </w:r>
        <w:r w:rsidDel="00766FEE">
          <w:delText xml:space="preserve"> </w:delText>
        </w:r>
        <w:r w:rsidDel="00705870">
          <w:delText>kPa</w:delText>
        </w:r>
        <w:r w:rsidDel="00766FEE">
          <w:delText xml:space="preserve"> (gauge). </w:delText>
        </w:r>
        <w:r w:rsidRPr="267FCE62" w:rsidDel="00766FEE">
          <w:rPr>
            <w:highlight w:val="yellow"/>
          </w:rPr>
          <w:delText>[As shown in the Valve Schedule.]</w:delText>
        </w:r>
        <w:r w:rsidRPr="267FCE62" w:rsidDel="00D41DD0">
          <w:rPr>
            <w:highlight w:val="yellow"/>
          </w:rPr>
          <w:delText xml:space="preserve"> </w:delText>
        </w:r>
        <w:r w:rsidRPr="267FCE62" w:rsidDel="00D41DD0">
          <w:rPr>
            <w:i/>
            <w:iCs/>
            <w:highlight w:val="yellow"/>
          </w:rPr>
          <w:delText>[Consultant to append Valve Schedule]</w:delText>
        </w:r>
      </w:del>
    </w:p>
    <w:p w14:paraId="4CBA22B2" w14:textId="77777777" w:rsidR="00766FEE" w:rsidRPr="00B80313" w:rsidDel="00E74FAA" w:rsidRDefault="00766FEE" w:rsidP="00BC7517">
      <w:pPr>
        <w:pStyle w:val="Heading4"/>
        <w:rPr>
          <w:del w:id="883" w:author="Marina Vera Zambrano" w:date="2022-03-23T18:44:00Z"/>
        </w:rPr>
      </w:pPr>
      <w:del w:id="884" w:author="Marina Vera Zambrano" w:date="2022-03-23T18:44:00Z">
        <w:r w:rsidRPr="00B80313" w:rsidDel="00E74FAA">
          <w:delText>Pressure Relief Valve</w:delText>
        </w:r>
        <w:r w:rsidR="00450343" w:rsidRPr="00B80313" w:rsidDel="00E74FAA">
          <w:delText>s</w:delText>
        </w:r>
        <w:r w:rsidRPr="00B80313" w:rsidDel="00E74FAA">
          <w:delText xml:space="preserve"> 50 mm and Smaller:</w:delText>
        </w:r>
      </w:del>
    </w:p>
    <w:p w14:paraId="1BD1E826" w14:textId="77777777" w:rsidR="00766FEE" w:rsidRPr="000B43F6" w:rsidDel="00E74FAA" w:rsidRDefault="00766FEE" w:rsidP="00BC7517">
      <w:pPr>
        <w:pStyle w:val="Heading5"/>
        <w:rPr>
          <w:del w:id="885" w:author="Marina Vera Zambrano" w:date="2022-03-23T18:44:00Z"/>
        </w:rPr>
      </w:pPr>
      <w:del w:id="886" w:author="Marina Vera Zambrano" w:date="2022-03-23T18:44:00Z">
        <w:r w:rsidDel="00766FEE">
          <w:delText xml:space="preserve">Direct diaphragm, spring controlled, </w:delText>
        </w:r>
        <w:r w:rsidRPr="267FCE62" w:rsidDel="00766FEE">
          <w:rPr>
            <w:highlight w:val="yellow"/>
          </w:rPr>
          <w:delText>[cast iron] [     ]</w:delText>
        </w:r>
        <w:r w:rsidDel="00766FEE">
          <w:delText xml:space="preserve"> body, </w:delText>
        </w:r>
        <w:r w:rsidRPr="267FCE62" w:rsidDel="00766FEE">
          <w:rPr>
            <w:highlight w:val="yellow"/>
          </w:rPr>
          <w:delText>[     ]</w:delText>
        </w:r>
        <w:r w:rsidDel="00766FEE">
          <w:delText xml:space="preserve"> spring case, </w:delText>
        </w:r>
        <w:r w:rsidRPr="267FCE62" w:rsidDel="00766FEE">
          <w:rPr>
            <w:highlight w:val="yellow"/>
          </w:rPr>
          <w:delText>[nitrile] [     ]</w:delText>
        </w:r>
        <w:r w:rsidDel="00766FEE">
          <w:delText xml:space="preserve"> seat </w:delText>
        </w:r>
        <w:r w:rsidRPr="267FCE62" w:rsidDel="00766FEE">
          <w:rPr>
            <w:highlight w:val="yellow"/>
          </w:rPr>
          <w:delText>[neoprene] [     ]</w:delText>
        </w:r>
        <w:r w:rsidDel="00766FEE">
          <w:delText xml:space="preserve"> diaphragm, stainless steel valve stem.</w:delText>
        </w:r>
      </w:del>
    </w:p>
    <w:p w14:paraId="5EC3B958" w14:textId="77777777" w:rsidR="00766FEE" w:rsidRPr="000B43F6" w:rsidDel="00E74FAA" w:rsidRDefault="00766FEE" w:rsidP="00BC7517">
      <w:pPr>
        <w:pStyle w:val="Heading5"/>
        <w:rPr>
          <w:del w:id="887" w:author="Marina Vera Zambrano" w:date="2022-03-23T18:44:00Z"/>
        </w:rPr>
      </w:pPr>
      <w:del w:id="888" w:author="Marina Vera Zambrano" w:date="2022-03-23T18:44:00Z">
        <w:r w:rsidDel="00766FEE">
          <w:delText>Capable of opening when upstream pressure reaches a maximum set point.</w:delText>
        </w:r>
      </w:del>
    </w:p>
    <w:p w14:paraId="15AA4002" w14:textId="77777777" w:rsidR="00D41DD0" w:rsidRPr="000B43F6" w:rsidDel="00E74FAA" w:rsidRDefault="00766FEE" w:rsidP="00BC7517">
      <w:pPr>
        <w:pStyle w:val="Heading5"/>
        <w:rPr>
          <w:del w:id="889" w:author="Marina Vera Zambrano" w:date="2022-03-23T18:44:00Z"/>
          <w:highlight w:val="yellow"/>
        </w:rPr>
      </w:pPr>
      <w:del w:id="890" w:author="Marina Vera Zambrano" w:date="2022-03-23T18:44:00Z">
        <w:r w:rsidDel="00766FEE">
          <w:delText xml:space="preserve">Size/Rating: </w:delText>
        </w:r>
        <w:r w:rsidRPr="267FCE62" w:rsidDel="00766FEE">
          <w:rPr>
            <w:highlight w:val="yellow"/>
          </w:rPr>
          <w:delText>[     ]</w:delText>
        </w:r>
        <w:r w:rsidDel="00766FEE">
          <w:delText xml:space="preserve"> mm, maximum of</w:delText>
        </w:r>
        <w:r w:rsidDel="00B96629">
          <w:delText xml:space="preserve"> </w:delText>
        </w:r>
        <w:r w:rsidRPr="267FCE62" w:rsidDel="00766FEE">
          <w:rPr>
            <w:highlight w:val="yellow"/>
          </w:rPr>
          <w:delText>[     </w:delText>
        </w:r>
        <w:r w:rsidRPr="267FCE62" w:rsidDel="00837191">
          <w:rPr>
            <w:highlight w:val="yellow"/>
          </w:rPr>
          <w:delText>]</w:delText>
        </w:r>
        <w:r w:rsidDel="00766FEE">
          <w:delText xml:space="preserve"> L/s, with inlet pressure of </w:delText>
        </w:r>
        <w:r w:rsidRPr="267FCE62" w:rsidDel="00766FEE">
          <w:rPr>
            <w:highlight w:val="yellow"/>
          </w:rPr>
          <w:delText>[     ]</w:delText>
        </w:r>
        <w:r w:rsidDel="00766FEE">
          <w:delText xml:space="preserve"> </w:delText>
        </w:r>
        <w:r w:rsidDel="00705870">
          <w:delText>kPa</w:delText>
        </w:r>
        <w:r w:rsidDel="00766FEE">
          <w:delText xml:space="preserve"> (gauge). Outlet pressure set at </w:delText>
        </w:r>
        <w:r w:rsidRPr="267FCE62" w:rsidDel="00766FEE">
          <w:rPr>
            <w:highlight w:val="yellow"/>
          </w:rPr>
          <w:delText>[     ]</w:delText>
        </w:r>
        <w:r w:rsidDel="00766FEE">
          <w:delText xml:space="preserve"> </w:delText>
        </w:r>
        <w:r w:rsidDel="00705870">
          <w:delText>kPa</w:delText>
        </w:r>
        <w:r w:rsidDel="00766FEE">
          <w:delText xml:space="preserve"> (gauge). </w:delText>
        </w:r>
        <w:r w:rsidRPr="267FCE62" w:rsidDel="00766FEE">
          <w:rPr>
            <w:highlight w:val="yellow"/>
          </w:rPr>
          <w:delText>[As shown in the Valve Schedule.]</w:delText>
        </w:r>
        <w:r w:rsidDel="00D41DD0">
          <w:delText xml:space="preserve"> </w:delText>
        </w:r>
        <w:r w:rsidRPr="267FCE62" w:rsidDel="00D41DD0">
          <w:rPr>
            <w:i/>
            <w:iCs/>
            <w:highlight w:val="yellow"/>
          </w:rPr>
          <w:delText>[Consultant to append Valve Schedule]</w:delText>
        </w:r>
      </w:del>
    </w:p>
    <w:p w14:paraId="3F665ACD" w14:textId="39492D8F" w:rsidR="00766FEE" w:rsidRPr="00B80313" w:rsidDel="005167CD" w:rsidRDefault="00766FEE" w:rsidP="00BC7517">
      <w:pPr>
        <w:pStyle w:val="Heading4"/>
        <w:rPr>
          <w:del w:id="891" w:author="Keith Wong" w:date="2022-11-29T11:05:00Z"/>
        </w:rPr>
      </w:pPr>
      <w:del w:id="892" w:author="Keith Wong" w:date="2022-11-29T11:05:00Z">
        <w:r w:rsidRPr="00B80313" w:rsidDel="005167CD">
          <w:delText xml:space="preserve">Pressure Relief </w:delText>
        </w:r>
      </w:del>
      <w:ins w:id="893" w:author="Marina Vera Zambrano" w:date="2022-03-31T09:40:00Z">
        <w:del w:id="894" w:author="Keith Wong" w:date="2022-11-29T11:05:00Z">
          <w:r w:rsidR="001E5F95" w:rsidDel="005167CD">
            <w:delText xml:space="preserve">and Surge Anticipator </w:delText>
          </w:r>
        </w:del>
      </w:ins>
      <w:del w:id="895" w:author="Keith Wong" w:date="2022-11-29T11:05:00Z">
        <w:r w:rsidRPr="00B80313" w:rsidDel="005167CD">
          <w:delText>Valve</w:delText>
        </w:r>
        <w:r w:rsidR="00450343" w:rsidRPr="00B80313" w:rsidDel="005167CD">
          <w:delText>s</w:delText>
        </w:r>
        <w:r w:rsidRPr="00B80313" w:rsidDel="005167CD">
          <w:delText xml:space="preserve"> </w:delText>
        </w:r>
      </w:del>
      <w:ins w:id="896" w:author="Marina Vera Zambrano" w:date="2022-03-31T09:40:00Z">
        <w:del w:id="897" w:author="Keith Wong" w:date="2022-11-29T11:05:00Z">
          <w:r w:rsidR="001E5F95" w:rsidDel="005167CD">
            <w:delText>150</w:delText>
          </w:r>
        </w:del>
      </w:ins>
      <w:del w:id="898" w:author="Keith Wong" w:date="2022-11-29T11:05:00Z">
        <w:r w:rsidRPr="00B80313" w:rsidDel="005167CD">
          <w:delText>75 mm and Larger:</w:delText>
        </w:r>
      </w:del>
    </w:p>
    <w:p w14:paraId="54B64EA7" w14:textId="3787385E" w:rsidR="00766FEE" w:rsidRPr="000B43F6" w:rsidDel="005167CD" w:rsidRDefault="00766FEE" w:rsidP="00BC7517">
      <w:pPr>
        <w:pStyle w:val="Heading5"/>
        <w:rPr>
          <w:del w:id="899" w:author="Keith Wong" w:date="2022-11-29T11:05:00Z"/>
        </w:rPr>
      </w:pPr>
      <w:del w:id="900" w:author="Keith Wong" w:date="2022-11-29T11:05:00Z">
        <w:r w:rsidDel="005167CD">
          <w:delText>Hydraulically operated, diaphragm actuated, pilot controlled globe valve, ductile iron</w:delText>
        </w:r>
      </w:del>
      <w:ins w:id="901" w:author="Marina Vera Zambrano" w:date="2022-03-31T09:49:00Z">
        <w:del w:id="902" w:author="Keith Wong" w:date="2022-11-29T11:05:00Z">
          <w:r w:rsidR="00657D9C" w:rsidDel="005167CD">
            <w:delText xml:space="preserve"> as per ASTM A536-65/45/12, bronze or alloy piston or liner,</w:delText>
          </w:r>
        </w:del>
      </w:ins>
      <w:del w:id="903" w:author="Keith Wong" w:date="2022-11-29T11:05:00Z">
        <w:r w:rsidDel="005167CD">
          <w:delText xml:space="preserve">, or steel body, </w:delText>
        </w:r>
        <w:r w:rsidR="000B2F80" w:rsidDel="005167CD">
          <w:delText>ASME B16.1-2015</w:delText>
        </w:r>
        <w:r w:rsidDel="005167CD">
          <w:delText xml:space="preserve"> flanged ends</w:delText>
        </w:r>
      </w:del>
      <w:ins w:id="904" w:author="Marina Vera Zambrano" w:date="2022-03-31T09:49:00Z">
        <w:del w:id="905" w:author="Keith Wong" w:date="2022-11-29T11:05:00Z">
          <w:r w:rsidR="00657D9C" w:rsidDel="005167CD">
            <w:delText xml:space="preserve"> Class 125/150</w:delText>
          </w:r>
        </w:del>
      </w:ins>
      <w:del w:id="906" w:author="Keith Wong" w:date="2022-11-29T11:05:00Z">
        <w:r w:rsidDel="005167CD">
          <w:delText>, rated 1</w:delText>
        </w:r>
        <w:r w:rsidR="00CC33AD" w:rsidDel="005167CD">
          <w:delText>,</w:delText>
        </w:r>
        <w:r w:rsidDel="005167CD">
          <w:delText xml:space="preserve">208 </w:delText>
        </w:r>
        <w:r w:rsidR="00705870" w:rsidDel="005167CD">
          <w:delText>kPa</w:delText>
        </w:r>
        <w:r w:rsidDel="005167CD">
          <w:delText xml:space="preserve">, stainless steel trim, stainless steel stem, </w:delText>
        </w:r>
      </w:del>
      <w:ins w:id="907" w:author="Marina Vera Zambrano" w:date="2022-03-31T09:50:00Z">
        <w:del w:id="908" w:author="Keith Wong" w:date="2022-11-29T11:05:00Z">
          <w:r w:rsidR="00657D9C" w:rsidDel="005167CD">
            <w:delText xml:space="preserve">stainless steel sensing tubing, with isolating valves with stainless steel handle operator and needle valve adjustment of closing speed, </w:delText>
          </w:r>
        </w:del>
      </w:ins>
      <w:del w:id="909" w:author="Keith Wong" w:date="2022-11-29T11:05:00Z">
        <w:r w:rsidDel="005167CD">
          <w:delText>externally mounted strainers with cocks, to open when upstream pressure reaches a maximum set point.</w:delText>
        </w:r>
      </w:del>
      <w:ins w:id="910" w:author="Marina Vera Zambrano" w:date="2022-03-31T09:47:00Z">
        <w:del w:id="911" w:author="Keith Wong" w:date="2022-11-29T11:05:00Z">
          <w:r w:rsidR="00657D9C" w:rsidDel="005167CD">
            <w:delText xml:space="preserve"> </w:delText>
          </w:r>
        </w:del>
      </w:ins>
      <w:ins w:id="912" w:author="Marina Vera Zambrano" w:date="2022-03-31T09:50:00Z">
        <w:del w:id="913" w:author="Keith Wong" w:date="2022-11-29T11:05:00Z">
          <w:r w:rsidR="00657D9C" w:rsidDel="005167CD">
            <w:delText xml:space="preserve">Adjustable pilot valve relief setting. </w:delText>
          </w:r>
        </w:del>
      </w:ins>
      <w:ins w:id="914" w:author="Marina Vera Zambrano" w:date="2022-03-31T09:49:00Z">
        <w:del w:id="915" w:author="Keith Wong" w:date="2022-11-29T11:05:00Z">
          <w:r w:rsidR="00657D9C" w:rsidDel="005167CD">
            <w:delText xml:space="preserve">All external fasteners shall be AISI 18/8 stainless steel with 18/8 washers. </w:delText>
          </w:r>
        </w:del>
      </w:ins>
      <w:ins w:id="916" w:author="Marina Vera Zambrano" w:date="2022-03-31T09:51:00Z">
        <w:del w:id="917" w:author="Keith Wong" w:date="2022-11-29T11:05:00Z">
          <w:r w:rsidR="00657D9C" w:rsidDel="005167CD">
            <w:delText xml:space="preserve">Indicator rod, set to indicate valve fully closed. </w:delText>
          </w:r>
        </w:del>
      </w:ins>
      <w:ins w:id="918" w:author="Marina Vera Zambrano" w:date="2022-03-31T09:47:00Z">
        <w:del w:id="919" w:author="Keith Wong" w:date="2022-11-29T11:05:00Z">
          <w:r w:rsidR="00657D9C" w:rsidDel="005167CD">
            <w:delText>Anti-cavitation trim</w:delText>
          </w:r>
        </w:del>
      </w:ins>
      <w:ins w:id="920" w:author="Marina Vera Zambrano" w:date="2022-03-31T09:48:00Z">
        <w:del w:id="921" w:author="Keith Wong" w:date="2022-11-29T11:05:00Z">
          <w:r w:rsidR="00657D9C" w:rsidDel="005167CD">
            <w:delText>.</w:delText>
          </w:r>
        </w:del>
      </w:ins>
      <w:ins w:id="922" w:author="Marina Vera Zambrano" w:date="2022-03-31T09:51:00Z">
        <w:del w:id="923" w:author="Keith Wong" w:date="2022-11-29T11:05:00Z">
          <w:r w:rsidR="00657D9C" w:rsidDel="005167CD">
            <w:delText xml:space="preserve"> Provide pressure gauges and pilot isolation ball valves for a field test system to verify valve operation under a dynamic rise in pressure for test purposes.</w:delText>
          </w:r>
        </w:del>
      </w:ins>
    </w:p>
    <w:p w14:paraId="70F430E2" w14:textId="1A31E7E8" w:rsidR="00766FEE" w:rsidRPr="00477110" w:rsidDel="005167CD" w:rsidRDefault="00766FEE" w:rsidP="00BC7517">
      <w:pPr>
        <w:pStyle w:val="Heading5"/>
        <w:rPr>
          <w:del w:id="924" w:author="Keith Wong" w:date="2022-11-29T11:05:00Z"/>
        </w:rPr>
      </w:pPr>
      <w:del w:id="925" w:author="Keith Wong" w:date="2022-11-29T11:05:00Z">
        <w:r w:rsidDel="005167CD">
          <w:delText>[</w:delText>
        </w:r>
        <w:r w:rsidRPr="00477110" w:rsidDel="005167CD">
          <w:delText>NSF</w:delText>
        </w:r>
        <w:r w:rsidR="00CC33AD" w:rsidRPr="00477110" w:rsidDel="005167CD">
          <w:delText xml:space="preserve"> </w:delText>
        </w:r>
        <w:r w:rsidRPr="00477110" w:rsidDel="005167CD">
          <w:delText xml:space="preserve">61 </w:delText>
        </w:r>
        <w:r w:rsidR="00BC1338" w:rsidRPr="00477110" w:rsidDel="005167CD">
          <w:delText xml:space="preserve">and NSF 372 </w:delText>
        </w:r>
        <w:r w:rsidRPr="00477110" w:rsidDel="005167CD">
          <w:delText xml:space="preserve">approved fusion bonded epoxy lining </w:delText>
        </w:r>
        <w:r w:rsidDel="005167CD">
          <w:delText>[</w:delText>
        </w:r>
        <w:r w:rsidRPr="00477110" w:rsidDel="005167CD">
          <w:delText>and coating</w:delText>
        </w:r>
        <w:r w:rsidDel="005167CD">
          <w:delText>]</w:delText>
        </w:r>
        <w:r w:rsidRPr="00477110" w:rsidDel="005167CD">
          <w:delText xml:space="preserve"> installed in accordance with AWWA C550</w:delText>
        </w:r>
        <w:r w:rsidR="00CC33AD" w:rsidRPr="00477110" w:rsidDel="005167CD">
          <w:delText>-13</w:delText>
        </w:r>
        <w:r w:rsidRPr="00477110" w:rsidDel="005167CD">
          <w:delText>.</w:delText>
        </w:r>
        <w:r w:rsidDel="005167CD">
          <w:delText xml:space="preserve">] </w:delText>
        </w:r>
      </w:del>
    </w:p>
    <w:p w14:paraId="63045499" w14:textId="752B92E5" w:rsidR="00D41DD0" w:rsidRPr="005D3BC2" w:rsidDel="005167CD" w:rsidRDefault="00766FEE" w:rsidP="00BC7517">
      <w:pPr>
        <w:pStyle w:val="Heading5"/>
        <w:rPr>
          <w:ins w:id="926" w:author="Marina Vera Zambrano" w:date="2022-03-31T09:33:00Z"/>
          <w:del w:id="927" w:author="Keith Wong" w:date="2022-11-29T11:05:00Z"/>
        </w:rPr>
      </w:pPr>
      <w:del w:id="928" w:author="Keith Wong" w:date="2022-11-29T11:05:00Z">
        <w:r w:rsidRPr="005D3BC2" w:rsidDel="005167CD">
          <w:delText>Size/Rating: [   </w:delText>
        </w:r>
      </w:del>
      <w:ins w:id="929" w:author="Marina Vera Zambrano" w:date="2022-03-31T09:47:00Z">
        <w:del w:id="930" w:author="Keith Wong" w:date="2022-11-29T11:05:00Z">
          <w:r w:rsidR="00657D9C" w:rsidRPr="005D3BC2" w:rsidDel="005167CD">
            <w:delText>250</w:delText>
          </w:r>
        </w:del>
      </w:ins>
      <w:del w:id="931" w:author="Keith Wong" w:date="2022-11-29T11:05:00Z">
        <w:r w:rsidRPr="005D3BC2" w:rsidDel="005167CD">
          <w:delText>  ] mm, set point of [  </w:delText>
        </w:r>
      </w:del>
      <w:ins w:id="932" w:author="Marina Vera Zambrano" w:date="2022-03-31T09:47:00Z">
        <w:del w:id="933" w:author="Keith Wong" w:date="2022-11-29T11:05:00Z">
          <w:r w:rsidR="00657D9C" w:rsidRPr="005D3BC2" w:rsidDel="005167CD">
            <w:delText>1</w:delText>
          </w:r>
        </w:del>
      </w:ins>
      <w:ins w:id="934" w:author="Marina Vera Zambrano" w:date="2022-04-12T11:49:00Z">
        <w:del w:id="935" w:author="Keith Wong" w:date="2022-11-29T11:05:00Z">
          <w:r w:rsidR="006F2365" w:rsidRPr="005D3BC2" w:rsidDel="005167CD">
            <w:delText>30</w:delText>
          </w:r>
        </w:del>
      </w:ins>
      <w:ins w:id="936" w:author="Marina Vera Zambrano" w:date="2022-03-31T09:47:00Z">
        <w:del w:id="937" w:author="Keith Wong" w:date="2022-11-29T11:05:00Z">
          <w:r w:rsidR="00657D9C" w:rsidRPr="005D3BC2" w:rsidDel="005167CD">
            <w:delText>27 psi</w:delText>
          </w:r>
        </w:del>
      </w:ins>
      <w:del w:id="938" w:author="Keith Wong" w:date="2022-11-29T11:05:00Z">
        <w:r w:rsidRPr="005D3BC2" w:rsidDel="005167CD">
          <w:delText xml:space="preserve">   ] </w:delText>
        </w:r>
        <w:r w:rsidR="00705870" w:rsidRPr="005D3BC2" w:rsidDel="005167CD">
          <w:delText>kPa</w:delText>
        </w:r>
        <w:r w:rsidRPr="005D3BC2" w:rsidDel="005167CD">
          <w:delText xml:space="preserve"> (gauge). [As shown in the Valve Schedule.]</w:delText>
        </w:r>
        <w:r w:rsidR="00D41DD0" w:rsidRPr="005D3BC2" w:rsidDel="005167CD">
          <w:delText xml:space="preserve"> </w:delText>
        </w:r>
        <w:r w:rsidRPr="005D3BC2" w:rsidDel="005167CD">
          <w:rPr>
            <w:i/>
            <w:iCs/>
          </w:rPr>
          <w:delText>[Consultant to append Valve Schedule]</w:delText>
        </w:r>
      </w:del>
    </w:p>
    <w:p w14:paraId="5C6A0EE1" w14:textId="7E50D053" w:rsidR="001E5F95" w:rsidRPr="00B80313" w:rsidDel="005167CD" w:rsidRDefault="001E5F95" w:rsidP="001E5F95">
      <w:pPr>
        <w:pStyle w:val="Heading4"/>
        <w:rPr>
          <w:ins w:id="939" w:author="Marina Vera Zambrano" w:date="2022-03-31T09:33:00Z"/>
          <w:del w:id="940" w:author="Keith Wong" w:date="2022-11-29T11:05:00Z"/>
        </w:rPr>
      </w:pPr>
      <w:ins w:id="941" w:author="Marina Vera Zambrano" w:date="2022-03-31T09:33:00Z">
        <w:del w:id="942" w:author="Keith Wong" w:date="2022-11-29T11:05:00Z">
          <w:r w:rsidRPr="00B80313" w:rsidDel="005167CD">
            <w:delText xml:space="preserve">Pressure Relief Valves </w:delText>
          </w:r>
        </w:del>
      </w:ins>
      <w:ins w:id="943" w:author="Marina Vera Zambrano" w:date="2022-03-31T09:40:00Z">
        <w:del w:id="944" w:author="Keith Wong" w:date="2022-11-29T11:05:00Z">
          <w:r w:rsidDel="005167CD">
            <w:delText>1</w:delText>
          </w:r>
        </w:del>
      </w:ins>
      <w:ins w:id="945" w:author="Marina Vera Zambrano" w:date="2022-04-12T16:45:00Z">
        <w:del w:id="946" w:author="Keith Wong" w:date="2022-11-29T11:05:00Z">
          <w:r w:rsidR="0007188F" w:rsidDel="005167CD">
            <w:delText>0</w:delText>
          </w:r>
        </w:del>
      </w:ins>
      <w:ins w:id="947" w:author="Marina Vera Zambrano" w:date="2022-03-31T09:40:00Z">
        <w:del w:id="948" w:author="Keith Wong" w:date="2022-11-29T11:05:00Z">
          <w:r w:rsidDel="005167CD">
            <w:delText>50 mm or Smaller</w:delText>
          </w:r>
        </w:del>
      </w:ins>
      <w:ins w:id="949" w:author="Marina Vera Zambrano" w:date="2022-03-31T09:33:00Z">
        <w:del w:id="950" w:author="Keith Wong" w:date="2022-11-29T11:05:00Z">
          <w:r w:rsidRPr="00B80313" w:rsidDel="005167CD">
            <w:delText>:</w:delText>
          </w:r>
        </w:del>
      </w:ins>
    </w:p>
    <w:p w14:paraId="6929EFFD" w14:textId="72638228" w:rsidR="00657D9C" w:rsidDel="005167CD" w:rsidRDefault="00657D9C" w:rsidP="001E5F95">
      <w:pPr>
        <w:pStyle w:val="Heading5"/>
        <w:rPr>
          <w:ins w:id="951" w:author="Marina Vera Zambrano" w:date="2022-03-31T09:52:00Z"/>
          <w:del w:id="952" w:author="Keith Wong" w:date="2022-11-29T11:05:00Z"/>
        </w:rPr>
      </w:pPr>
      <w:ins w:id="953" w:author="Marina Vera Zambrano" w:date="2022-03-31T09:52:00Z">
        <w:del w:id="954" w:author="Keith Wong" w:date="2022-11-29T11:05:00Z">
          <w:r w:rsidDel="005167CD">
            <w:delText>Hydraulically operated, diaphragm actuated, pilot controlled globe valve, ductile iron as per ASTM A536-65/45/12, bronze or alloy piston or liner,, or steel body, ASME B16.1-2015 flanged ends Class 125/150, rated 1,208 kPa, stainless steel trim, stainless steel stem, stainless steel sensing tubing, with isolating valves with stainless steel handle operator and needle valve adjustment of closing speed, externally mounted strainers with cocks, to open when upstream pressure reaches a maximum set point. Adjustable pilot valve relief setting. All external fasteners shall be AISI 18/8 stainless steel with 18/8 washers. Indicator rod, set to indicate valve fully closed. Anti-cavitation trim. Provide pressure gauges and pilot isolation ball valves for a field test system to verify valve operation under a dynamic rise in pressure for test purposes.</w:delText>
          </w:r>
        </w:del>
      </w:ins>
    </w:p>
    <w:p w14:paraId="365EDA33" w14:textId="055A7304" w:rsidR="001E5F95" w:rsidRPr="00477110" w:rsidDel="005167CD" w:rsidRDefault="001E5F95" w:rsidP="001E5F95">
      <w:pPr>
        <w:pStyle w:val="Heading5"/>
        <w:rPr>
          <w:ins w:id="955" w:author="Marina Vera Zambrano" w:date="2022-03-31T09:33:00Z"/>
          <w:del w:id="956" w:author="Keith Wong" w:date="2022-11-29T11:05:00Z"/>
        </w:rPr>
      </w:pPr>
      <w:ins w:id="957" w:author="Marina Vera Zambrano" w:date="2022-03-31T09:33:00Z">
        <w:del w:id="958" w:author="Keith Wong" w:date="2022-11-29T11:05:00Z">
          <w:r w:rsidRPr="00477110" w:rsidDel="005167CD">
            <w:delText>NSF 61 and NSF 372 approved fusion bonded epoxy lining and coating installed in accordance with AWWA C550-13.</w:delText>
          </w:r>
        </w:del>
      </w:ins>
    </w:p>
    <w:p w14:paraId="42EEC0DF" w14:textId="4B99ABAD" w:rsidR="001E5F95" w:rsidRPr="005D3BC2" w:rsidDel="005167CD" w:rsidRDefault="001E5F95" w:rsidP="001E5F95">
      <w:pPr>
        <w:pStyle w:val="Heading5"/>
        <w:rPr>
          <w:del w:id="959" w:author="Keith Wong" w:date="2022-11-29T11:05:00Z"/>
        </w:rPr>
      </w:pPr>
      <w:ins w:id="960" w:author="Marina Vera Zambrano" w:date="2022-03-31T09:33:00Z">
        <w:del w:id="961" w:author="Keith Wong" w:date="2022-11-29T11:05:00Z">
          <w:r w:rsidRPr="005D3BC2" w:rsidDel="005167CD">
            <w:delText>Size/Rating: [  </w:delText>
          </w:r>
        </w:del>
      </w:ins>
      <w:ins w:id="962" w:author="Marina Vera Zambrano" w:date="2022-03-31T09:47:00Z">
        <w:del w:id="963" w:author="Keith Wong" w:date="2022-11-29T11:05:00Z">
          <w:r w:rsidR="00657D9C" w:rsidRPr="005D3BC2" w:rsidDel="005167CD">
            <w:delText>100</w:delText>
          </w:r>
        </w:del>
      </w:ins>
      <w:ins w:id="964" w:author="Marina Vera Zambrano" w:date="2022-03-31T09:33:00Z">
        <w:del w:id="965" w:author="Keith Wong" w:date="2022-11-29T11:05:00Z">
          <w:r w:rsidRPr="005D3BC2" w:rsidDel="005167CD">
            <w:delText>   ] mm, set point of [  </w:delText>
          </w:r>
        </w:del>
      </w:ins>
      <w:ins w:id="966" w:author="Marina Vera Zambrano" w:date="2022-03-31T09:47:00Z">
        <w:del w:id="967" w:author="Keith Wong" w:date="2022-11-29T11:05:00Z">
          <w:r w:rsidR="00657D9C" w:rsidRPr="005D3BC2" w:rsidDel="005167CD">
            <w:delText>10</w:delText>
          </w:r>
        </w:del>
      </w:ins>
      <w:ins w:id="968" w:author="Marina Vera Zambrano" w:date="2022-04-12T16:46:00Z">
        <w:del w:id="969" w:author="Keith Wong" w:date="2022-11-29T11:05:00Z">
          <w:r w:rsidR="005D3BC2" w:rsidRPr="005D3BC2" w:rsidDel="005167CD">
            <w:delText>130</w:delText>
          </w:r>
        </w:del>
      </w:ins>
      <w:ins w:id="970" w:author="Marina Vera Zambrano" w:date="2022-03-31T09:47:00Z">
        <w:del w:id="971" w:author="Keith Wong" w:date="2022-11-29T11:05:00Z">
          <w:r w:rsidR="00657D9C" w:rsidRPr="005D3BC2" w:rsidDel="005167CD">
            <w:delText>7 psi</w:delText>
          </w:r>
        </w:del>
      </w:ins>
      <w:ins w:id="972" w:author="Marina Vera Zambrano" w:date="2022-03-31T09:33:00Z">
        <w:del w:id="973" w:author="Keith Wong" w:date="2022-11-29T11:05:00Z">
          <w:r w:rsidRPr="005D3BC2" w:rsidDel="005167CD">
            <w:delText xml:space="preserve">   ] kPa (gauge). As shown in the Valve Schedule. </w:delText>
          </w:r>
        </w:del>
      </w:ins>
    </w:p>
    <w:p w14:paraId="382E4D38" w14:textId="77777777" w:rsidR="006C7444" w:rsidDel="00E74FAA" w:rsidRDefault="006C7444" w:rsidP="00BC7517">
      <w:pPr>
        <w:pStyle w:val="Heading4"/>
        <w:rPr>
          <w:del w:id="974" w:author="Marina Vera Zambrano" w:date="2022-03-23T18:45:00Z"/>
        </w:rPr>
      </w:pPr>
      <w:del w:id="975" w:author="Marina Vera Zambrano" w:date="2022-03-23T18:45:00Z">
        <w:r w:rsidDel="167341FA">
          <w:delText xml:space="preserve">Air Valve and Vent Inflow Preventer Assemblies </w:delText>
        </w:r>
        <w:r w:rsidDel="000E3C1D">
          <w:delText xml:space="preserve">in accordance with AWWA C514-15 </w:delText>
        </w:r>
        <w:r w:rsidDel="167341FA">
          <w:delText xml:space="preserve">(for water distribution/storage system applications susceptible to flooding and requiring prevention of entry of contaminated water into potable water systems). </w:delText>
        </w:r>
      </w:del>
    </w:p>
    <w:p w14:paraId="63553CCD" w14:textId="77777777" w:rsidR="006C7444" w:rsidRPr="002378B3" w:rsidDel="00E74FAA" w:rsidRDefault="004E7E20" w:rsidP="004E7E20">
      <w:pPr>
        <w:pStyle w:val="Heading5"/>
        <w:rPr>
          <w:del w:id="976" w:author="Marina Vera Zambrano" w:date="2022-03-23T18:45:00Z"/>
        </w:rPr>
      </w:pPr>
      <w:del w:id="977" w:author="Marina Vera Zambrano" w:date="2022-03-23T18:45:00Z">
        <w:r w:rsidRPr="267FCE62" w:rsidDel="004E7E20">
          <w:rPr>
            <w:highlight w:val="yellow"/>
          </w:rPr>
          <w:delText>[Consultant to provided requirements and constraints]</w:delText>
        </w:r>
      </w:del>
    </w:p>
    <w:p w14:paraId="580A6E0C" w14:textId="77777777" w:rsidR="00766FEE" w:rsidRPr="00B80313" w:rsidDel="00E74FAA" w:rsidRDefault="00766FEE" w:rsidP="00BC7517">
      <w:pPr>
        <w:pStyle w:val="Heading4"/>
        <w:rPr>
          <w:del w:id="978" w:author="Marina Vera Zambrano" w:date="2022-03-23T18:45:00Z"/>
        </w:rPr>
      </w:pPr>
      <w:del w:id="979" w:author="Marina Vera Zambrano" w:date="2022-03-23T18:45:00Z">
        <w:r w:rsidDel="286E3749">
          <w:delText>Air and Vacuum Valve</w:delText>
        </w:r>
        <w:r w:rsidDel="5FE50C47">
          <w:delText>s</w:delText>
        </w:r>
        <w:r w:rsidDel="286E3749">
          <w:delText xml:space="preserve"> 13 mm to 400 mm:</w:delText>
        </w:r>
      </w:del>
    </w:p>
    <w:p w14:paraId="232C9994" w14:textId="77777777" w:rsidR="00766FEE" w:rsidRPr="00B80313" w:rsidDel="00E74FAA" w:rsidRDefault="00766FEE" w:rsidP="00BC7517">
      <w:pPr>
        <w:pStyle w:val="Heading5"/>
        <w:rPr>
          <w:del w:id="980" w:author="Marina Vera Zambrano" w:date="2022-03-23T18:45:00Z"/>
        </w:rPr>
      </w:pPr>
      <w:del w:id="981" w:author="Marina Vera Zambrano" w:date="2022-03-23T18:45:00Z">
        <w:r w:rsidDel="00766FEE">
          <w:delText>13 mm through 75 mm NPT inlets and outlets,</w:delText>
        </w:r>
        <w:r w:rsidDel="008E7000">
          <w:delText xml:space="preserve"> </w:delText>
        </w:r>
        <w:r w:rsidDel="00766FEE">
          <w:delText xml:space="preserve">100 mm and larger </w:delText>
        </w:r>
        <w:r w:rsidDel="000B2F80">
          <w:delText>ASME B16.1-2015</w:delText>
        </w:r>
        <w:r w:rsidDel="00766FEE">
          <w:delText xml:space="preserve"> </w:delText>
        </w:r>
        <w:r w:rsidRPr="267FCE62" w:rsidDel="00766FEE">
          <w:rPr>
            <w:highlight w:val="yellow"/>
          </w:rPr>
          <w:delText>[Class 125] [Class 250]</w:delText>
        </w:r>
        <w:r w:rsidDel="00766FEE">
          <w:delText xml:space="preserve"> flanged inlet with plain outlet and protective hoods.</w:delText>
        </w:r>
      </w:del>
    </w:p>
    <w:p w14:paraId="010C86BB" w14:textId="77777777" w:rsidR="00766FEE" w:rsidRPr="00B80313" w:rsidDel="00E74FAA" w:rsidRDefault="00766FEE" w:rsidP="00BC7517">
      <w:pPr>
        <w:pStyle w:val="Heading5"/>
        <w:rPr>
          <w:del w:id="982" w:author="Marina Vera Zambrano" w:date="2022-03-23T18:45:00Z"/>
        </w:rPr>
      </w:pPr>
      <w:del w:id="983" w:author="Marina Vera Zambrano" w:date="2022-03-23T18:45:00Z">
        <w:r w:rsidDel="00766FEE">
          <w:delText xml:space="preserve">Rated </w:delText>
        </w:r>
        <w:r w:rsidRPr="267FCE62" w:rsidDel="00766FEE">
          <w:rPr>
            <w:highlight w:val="yellow"/>
          </w:rPr>
          <w:delText>[1</w:delText>
        </w:r>
        <w:r w:rsidRPr="267FCE62" w:rsidDel="003817B9">
          <w:rPr>
            <w:highlight w:val="yellow"/>
          </w:rPr>
          <w:delText>,</w:delText>
        </w:r>
        <w:r w:rsidRPr="267FCE62" w:rsidDel="00766FEE">
          <w:rPr>
            <w:highlight w:val="yellow"/>
          </w:rPr>
          <w:delText>035] [2</w:delText>
        </w:r>
        <w:r w:rsidRPr="267FCE62" w:rsidDel="003817B9">
          <w:rPr>
            <w:highlight w:val="yellow"/>
          </w:rPr>
          <w:delText>,</w:delText>
        </w:r>
        <w:r w:rsidRPr="267FCE62" w:rsidDel="00766FEE">
          <w:rPr>
            <w:highlight w:val="yellow"/>
          </w:rPr>
          <w:delText>068]</w:delText>
        </w:r>
        <w:r w:rsidDel="00766FEE">
          <w:delText xml:space="preserve"> </w:delText>
        </w:r>
        <w:r w:rsidDel="00705870">
          <w:delText>kPa</w:delText>
        </w:r>
        <w:r w:rsidDel="00766FEE">
          <w:delText xml:space="preserve"> working pressure, cast iron or ductile iron body and cover, stainless steel float and trim, built and tested to AWWA C512</w:delText>
        </w:r>
        <w:r w:rsidDel="003817B9">
          <w:delText>-</w:delText>
        </w:r>
        <w:r w:rsidDel="00842C3D">
          <w:delText>15</w:delText>
        </w:r>
        <w:r w:rsidDel="00766FEE">
          <w:delText xml:space="preserve">. </w:delText>
        </w:r>
        <w:r w:rsidRPr="267FCE62" w:rsidDel="00766FEE">
          <w:rPr>
            <w:highlight w:val="yellow"/>
          </w:rPr>
          <w:delText xml:space="preserve">[Operating pressure is [     ] </w:delText>
        </w:r>
        <w:r w:rsidRPr="267FCE62" w:rsidDel="00705870">
          <w:rPr>
            <w:highlight w:val="yellow"/>
          </w:rPr>
          <w:delText>kPa</w:delText>
        </w:r>
        <w:r w:rsidRPr="267FCE62" w:rsidDel="00837191">
          <w:rPr>
            <w:highlight w:val="yellow"/>
          </w:rPr>
          <w:delText>.</w:delText>
        </w:r>
        <w:r w:rsidRPr="267FCE62" w:rsidDel="00766FEE">
          <w:rPr>
            <w:highlight w:val="yellow"/>
          </w:rPr>
          <w:delText>]</w:delText>
        </w:r>
        <w:r w:rsidDel="00766FEE">
          <w:delText xml:space="preserve"> Fusion bonded epoxy NSF</w:delText>
        </w:r>
        <w:r w:rsidDel="00034FA5">
          <w:delText xml:space="preserve"> </w:delText>
        </w:r>
        <w:r w:rsidDel="00766FEE">
          <w:delText xml:space="preserve">61 </w:delText>
        </w:r>
        <w:r w:rsidDel="00BC1338">
          <w:delText xml:space="preserve">and NSF 372 </w:delText>
        </w:r>
        <w:r w:rsidDel="00766FEE">
          <w:delText>internal/external.</w:delText>
        </w:r>
      </w:del>
    </w:p>
    <w:p w14:paraId="58995DBE" w14:textId="77777777" w:rsidR="00766FEE" w:rsidRPr="00B80313" w:rsidDel="00E74FAA" w:rsidRDefault="00766FEE" w:rsidP="00BC7517">
      <w:pPr>
        <w:pStyle w:val="Heading4"/>
        <w:rPr>
          <w:del w:id="984" w:author="Marina Vera Zambrano" w:date="2022-03-23T18:45:00Z"/>
        </w:rPr>
      </w:pPr>
      <w:del w:id="985" w:author="Marina Vera Zambrano" w:date="2022-03-23T18:45:00Z">
        <w:r w:rsidDel="286E3749">
          <w:delText>Air and Vacuum Valve</w:delText>
        </w:r>
        <w:r w:rsidDel="5FE50C47">
          <w:delText>s</w:delText>
        </w:r>
        <w:r w:rsidDel="286E3749">
          <w:delText xml:space="preserve"> 100 mm to 400 mm </w:delText>
        </w:r>
        <w:r w:rsidDel="062B2D6A">
          <w:delText xml:space="preserve">with </w:delText>
        </w:r>
        <w:r w:rsidDel="286E3749">
          <w:delText>Anti-Slam Device:</w:delText>
        </w:r>
      </w:del>
    </w:p>
    <w:p w14:paraId="0EAE2981" w14:textId="77777777" w:rsidR="00766FEE" w:rsidRPr="00B80313" w:rsidDel="00E74FAA" w:rsidRDefault="00766FEE" w:rsidP="00BC7517">
      <w:pPr>
        <w:pStyle w:val="Heading5"/>
        <w:rPr>
          <w:del w:id="986" w:author="Marina Vera Zambrano" w:date="2022-03-23T18:45:00Z"/>
        </w:rPr>
      </w:pPr>
      <w:del w:id="987" w:author="Marina Vera Zambrano" w:date="2022-03-23T18:45:00Z">
        <w:r w:rsidDel="00766FEE">
          <w:delText>Equipped with anti-slam device to throttle flow of water into air valve. Design anti-slam device to permit full, unrestricted flow of air into and out of air valve but reduce flow area for water to approximately 10 percent. NSF</w:delText>
        </w:r>
        <w:r w:rsidDel="00034FA5">
          <w:delText xml:space="preserve"> </w:delText>
        </w:r>
        <w:r w:rsidDel="00766FEE">
          <w:delText xml:space="preserve">61 </w:delText>
        </w:r>
        <w:r w:rsidDel="00BC1338">
          <w:delText xml:space="preserve">and NSF 372 </w:delText>
        </w:r>
        <w:r w:rsidDel="00766FEE">
          <w:delText>fusion bowled epoxy internal/external.</w:delText>
        </w:r>
      </w:del>
    </w:p>
    <w:p w14:paraId="4A7AF2E2" w14:textId="77777777" w:rsidR="00766FEE" w:rsidRPr="00B80313" w:rsidDel="00E74FAA" w:rsidRDefault="00766FEE" w:rsidP="00BC7517">
      <w:pPr>
        <w:pStyle w:val="Heading5"/>
        <w:rPr>
          <w:del w:id="988" w:author="Marina Vera Zambrano" w:date="2022-03-23T18:45:00Z"/>
        </w:rPr>
      </w:pPr>
      <w:del w:id="989" w:author="Marina Vera Zambrano" w:date="2022-03-23T18:45:00Z">
        <w:r w:rsidDel="00766FEE">
          <w:delText xml:space="preserve">Rated </w:delText>
        </w:r>
        <w:r w:rsidRPr="267FCE62" w:rsidDel="00766FEE">
          <w:rPr>
            <w:highlight w:val="yellow"/>
          </w:rPr>
          <w:delText>[1</w:delText>
        </w:r>
        <w:r w:rsidRPr="267FCE62" w:rsidDel="00034FA5">
          <w:rPr>
            <w:highlight w:val="yellow"/>
          </w:rPr>
          <w:delText>,</w:delText>
        </w:r>
        <w:r w:rsidRPr="267FCE62" w:rsidDel="00766FEE">
          <w:rPr>
            <w:highlight w:val="yellow"/>
          </w:rPr>
          <w:delText xml:space="preserve">035 </w:delText>
        </w:r>
        <w:r w:rsidRPr="267FCE62" w:rsidDel="00705870">
          <w:rPr>
            <w:highlight w:val="yellow"/>
          </w:rPr>
          <w:delText>kPa</w:delText>
        </w:r>
        <w:r w:rsidRPr="267FCE62" w:rsidDel="00766FEE">
          <w:rPr>
            <w:highlight w:val="yellow"/>
          </w:rPr>
          <w:delText>] [2</w:delText>
        </w:r>
        <w:r w:rsidRPr="267FCE62" w:rsidDel="00034FA5">
          <w:rPr>
            <w:highlight w:val="yellow"/>
          </w:rPr>
          <w:delText>,</w:delText>
        </w:r>
        <w:r w:rsidRPr="267FCE62" w:rsidDel="00766FEE">
          <w:rPr>
            <w:highlight w:val="yellow"/>
          </w:rPr>
          <w:delText xml:space="preserve">068 </w:delText>
        </w:r>
        <w:r w:rsidRPr="267FCE62" w:rsidDel="00705870">
          <w:rPr>
            <w:highlight w:val="yellow"/>
          </w:rPr>
          <w:delText>kPa</w:delText>
        </w:r>
        <w:r w:rsidRPr="267FCE62" w:rsidDel="00766FEE">
          <w:rPr>
            <w:highlight w:val="yellow"/>
          </w:rPr>
          <w:delText>]</w:delText>
        </w:r>
        <w:r w:rsidDel="00766FEE">
          <w:delText xml:space="preserve"> working pressure, cast iron or ductile iron body and cover, stainless steel float and trim, built and tested </w:delText>
        </w:r>
        <w:r w:rsidDel="008E7000">
          <w:delText>in</w:delText>
        </w:r>
        <w:r w:rsidDel="00837191">
          <w:delText xml:space="preserve"> </w:delText>
        </w:r>
        <w:r w:rsidDel="008E7000">
          <w:delText>accordance</w:delText>
        </w:r>
        <w:r w:rsidDel="00837191">
          <w:delText xml:space="preserve"> </w:delText>
        </w:r>
        <w:r w:rsidDel="008E7000">
          <w:delText>with</w:delText>
        </w:r>
        <w:r w:rsidDel="00837191">
          <w:delText xml:space="preserve"> </w:delText>
        </w:r>
        <w:r w:rsidDel="00766FEE">
          <w:delText>AWWA C512</w:delText>
        </w:r>
        <w:r w:rsidDel="00034FA5">
          <w:delText>-</w:delText>
        </w:r>
        <w:r w:rsidDel="00842C3D">
          <w:delText>15</w:delText>
        </w:r>
        <w:r w:rsidDel="00766FEE">
          <w:delText xml:space="preserve">, </w:delText>
        </w:r>
        <w:r w:rsidDel="000B2F80">
          <w:delText>ASME B16.1-2015</w:delText>
        </w:r>
        <w:r w:rsidDel="00766FEE">
          <w:delText xml:space="preserve"> </w:delText>
        </w:r>
        <w:r w:rsidRPr="267FCE62" w:rsidDel="00766FEE">
          <w:rPr>
            <w:highlight w:val="yellow"/>
          </w:rPr>
          <w:delText>[Class 125] [Class 250]</w:delText>
        </w:r>
        <w:r w:rsidDel="00766FEE">
          <w:delText xml:space="preserve"> flanged inlet and plain outlet with protective hood.</w:delText>
        </w:r>
      </w:del>
    </w:p>
    <w:p w14:paraId="69C4AAB4" w14:textId="77777777" w:rsidR="00766FEE" w:rsidRPr="000E49C6" w:rsidDel="00E74FAA" w:rsidRDefault="00766FEE" w:rsidP="00BC7517">
      <w:pPr>
        <w:pStyle w:val="Heading5"/>
        <w:rPr>
          <w:del w:id="990" w:author="Marina Vera Zambrano" w:date="2022-03-23T18:45:00Z"/>
          <w:highlight w:val="yellow"/>
        </w:rPr>
      </w:pPr>
      <w:del w:id="991" w:author="Marina Vera Zambrano" w:date="2022-03-23T18:45:00Z">
        <w:r w:rsidRPr="267FCE62" w:rsidDel="00766FEE">
          <w:rPr>
            <w:highlight w:val="yellow"/>
          </w:rPr>
          <w:delText xml:space="preserve">[Provide air release valve and isolation gate valve to meet rated working pressure. Operating pressure is [     ].] </w:delText>
        </w:r>
      </w:del>
    </w:p>
    <w:p w14:paraId="38D5BD18" w14:textId="77777777" w:rsidR="00766FEE" w:rsidRPr="00B80313" w:rsidDel="00E74FAA" w:rsidRDefault="00766FEE" w:rsidP="00BC7517">
      <w:pPr>
        <w:pStyle w:val="Heading4"/>
        <w:rPr>
          <w:del w:id="992" w:author="Marina Vera Zambrano" w:date="2022-03-23T18:45:00Z"/>
        </w:rPr>
      </w:pPr>
      <w:del w:id="993" w:author="Marina Vera Zambrano" w:date="2022-03-23T18:45:00Z">
        <w:r w:rsidDel="286E3749">
          <w:delText>Air and Vacuum Valve</w:delText>
        </w:r>
        <w:r w:rsidDel="5FE50C47">
          <w:delText>s</w:delText>
        </w:r>
        <w:r w:rsidDel="286E3749">
          <w:delText xml:space="preserve"> 13 mm to 400 mm for Vertical Turbine Service:</w:delText>
        </w:r>
      </w:del>
    </w:p>
    <w:p w14:paraId="7AC4054D" w14:textId="77777777" w:rsidR="00766FEE" w:rsidRPr="00B80313" w:rsidDel="00E74FAA" w:rsidRDefault="00766FEE" w:rsidP="00BC7517">
      <w:pPr>
        <w:pStyle w:val="Heading5"/>
        <w:rPr>
          <w:del w:id="994" w:author="Marina Vera Zambrano" w:date="2022-03-23T18:45:00Z"/>
        </w:rPr>
      </w:pPr>
      <w:del w:id="995" w:author="Marina Vera Zambrano" w:date="2022-03-23T18:45:00Z">
        <w:r w:rsidDel="00766FEE">
          <w:delText>13 mm through 75 mm equipped with stainless steel diffuser screen to break up solid water column before coming in contact with float, manufacturer’s standard double acting throttling device in outlet for throttling, NPT threaded inlet and outlet.</w:delText>
        </w:r>
      </w:del>
    </w:p>
    <w:p w14:paraId="4D0C5508" w14:textId="77777777" w:rsidR="00766FEE" w:rsidRPr="00B80313" w:rsidDel="00E74FAA" w:rsidRDefault="00766FEE" w:rsidP="00BC7517">
      <w:pPr>
        <w:pStyle w:val="Heading5"/>
        <w:rPr>
          <w:del w:id="996" w:author="Marina Vera Zambrano" w:date="2022-03-23T18:45:00Z"/>
        </w:rPr>
      </w:pPr>
      <w:del w:id="997" w:author="Marina Vera Zambrano" w:date="2022-03-23T18:45:00Z">
        <w:r w:rsidDel="00766FEE">
          <w:delText>100 mm and larger equipped with anti</w:delText>
        </w:r>
        <w:r w:rsidDel="00034FA5">
          <w:delText>-</w:delText>
        </w:r>
        <w:r w:rsidDel="00766FEE">
          <w:delText>slam device to throttle flow of water into air valve. Design anti</w:delText>
        </w:r>
        <w:r w:rsidDel="00034FA5">
          <w:delText>-</w:delText>
        </w:r>
        <w:r w:rsidDel="00766FEE">
          <w:delText xml:space="preserve">slam device to permit full unrestricted flow of air into and out of air valve but reduce flow area for water to approximately 10 percent. </w:delText>
        </w:r>
        <w:r w:rsidDel="000B2F80">
          <w:delText>ASME B16.1-2015</w:delText>
        </w:r>
        <w:r w:rsidDel="00766FEE">
          <w:delText xml:space="preserve"> </w:delText>
        </w:r>
        <w:r w:rsidRPr="267FCE62" w:rsidDel="00766FEE">
          <w:rPr>
            <w:highlight w:val="yellow"/>
          </w:rPr>
          <w:delText>[Class 125]</w:delText>
        </w:r>
        <w:r w:rsidDel="00766FEE">
          <w:delText xml:space="preserve"> </w:delText>
        </w:r>
        <w:r w:rsidRPr="267FCE62" w:rsidDel="00766FEE">
          <w:rPr>
            <w:highlight w:val="yellow"/>
          </w:rPr>
          <w:delText>[Class 250]</w:delText>
        </w:r>
        <w:r w:rsidDel="00766FEE">
          <w:delText xml:space="preserve"> flanged inlet and NPT threaded outlet. Fusion bonded epoxy internal/external NSF</w:delText>
        </w:r>
        <w:r w:rsidDel="00034FA5">
          <w:delText xml:space="preserve"> </w:delText>
        </w:r>
        <w:r w:rsidDel="00766FEE">
          <w:delText>61</w:delText>
        </w:r>
        <w:r w:rsidDel="00BC1338">
          <w:delText xml:space="preserve"> and NSF 372</w:delText>
        </w:r>
        <w:r w:rsidDel="00766FEE">
          <w:delText>.</w:delText>
        </w:r>
      </w:del>
    </w:p>
    <w:p w14:paraId="6D26E9B2" w14:textId="77777777" w:rsidR="00766FEE" w:rsidRPr="00B80313" w:rsidDel="00E74FAA" w:rsidRDefault="00766FEE" w:rsidP="00BC7517">
      <w:pPr>
        <w:pStyle w:val="Heading5"/>
        <w:rPr>
          <w:del w:id="998" w:author="Marina Vera Zambrano" w:date="2022-03-23T18:45:00Z"/>
        </w:rPr>
      </w:pPr>
      <w:del w:id="999" w:author="Marina Vera Zambrano" w:date="2022-03-23T18:45:00Z">
        <w:r w:rsidDel="00766FEE">
          <w:delText xml:space="preserve">Rated </w:delText>
        </w:r>
        <w:r w:rsidRPr="267FCE62" w:rsidDel="00766FEE">
          <w:rPr>
            <w:highlight w:val="yellow"/>
          </w:rPr>
          <w:delText>[1</w:delText>
        </w:r>
        <w:r w:rsidRPr="267FCE62" w:rsidDel="00034FA5">
          <w:rPr>
            <w:highlight w:val="yellow"/>
          </w:rPr>
          <w:delText>,</w:delText>
        </w:r>
        <w:r w:rsidRPr="267FCE62" w:rsidDel="00766FEE">
          <w:rPr>
            <w:highlight w:val="yellow"/>
          </w:rPr>
          <w:delText>035 ] [2</w:delText>
        </w:r>
        <w:r w:rsidRPr="267FCE62" w:rsidDel="00034FA5">
          <w:rPr>
            <w:highlight w:val="yellow"/>
          </w:rPr>
          <w:delText>,</w:delText>
        </w:r>
        <w:r w:rsidRPr="267FCE62" w:rsidDel="00766FEE">
          <w:rPr>
            <w:highlight w:val="yellow"/>
          </w:rPr>
          <w:delText>068]</w:delText>
        </w:r>
        <w:r w:rsidDel="00766FEE">
          <w:delText xml:space="preserve"> </w:delText>
        </w:r>
        <w:r w:rsidDel="00705870">
          <w:delText>kPa</w:delText>
        </w:r>
        <w:r w:rsidDel="00766FEE">
          <w:delText xml:space="preserve"> working pressure, cast iron, ductile iron body and cover, stainless steel float and trim, built and tested </w:delText>
        </w:r>
        <w:r w:rsidDel="000F6BD8">
          <w:delText>in accordance with</w:delText>
        </w:r>
        <w:r w:rsidDel="00766FEE">
          <w:delText xml:space="preserve"> AWWA C512</w:delText>
        </w:r>
        <w:r w:rsidDel="00034FA5">
          <w:delText>-</w:delText>
        </w:r>
        <w:r w:rsidDel="00842C3D">
          <w:delText>15</w:delText>
        </w:r>
        <w:r w:rsidDel="00766FEE">
          <w:delText>.</w:delText>
        </w:r>
      </w:del>
    </w:p>
    <w:p w14:paraId="08E0510C" w14:textId="77777777" w:rsidR="00766FEE" w:rsidRPr="00B80313" w:rsidRDefault="286E3749" w:rsidP="00BC7517">
      <w:pPr>
        <w:pStyle w:val="Heading4"/>
      </w:pPr>
      <w:r>
        <w:t>Air Release Valve</w:t>
      </w:r>
      <w:r w:rsidR="5FE50C47">
        <w:t>s</w:t>
      </w:r>
      <w:r>
        <w:t xml:space="preserve"> 13 mm to 150 mm:</w:t>
      </w:r>
    </w:p>
    <w:p w14:paraId="2091E4BF" w14:textId="77777777" w:rsidR="00766FEE" w:rsidRPr="00B80313" w:rsidRDefault="00766FEE" w:rsidP="00BC7517">
      <w:pPr>
        <w:pStyle w:val="Heading5"/>
      </w:pPr>
      <w:r>
        <w:t xml:space="preserve">Suitable for </w:t>
      </w:r>
      <w:ins w:id="1000" w:author="Marina Vera Zambrano" w:date="2022-03-23T18:51:00Z">
        <w:r w:rsidR="00460837">
          <w:t xml:space="preserve">potable </w:t>
        </w:r>
      </w:ins>
      <w:r>
        <w:t>water service, automatically exhaust small amounts of entrained air that accumulates in a system, in CLOSED position, seat against resilient seat to prevent water leakage.</w:t>
      </w:r>
    </w:p>
    <w:p w14:paraId="18012D62" w14:textId="3643DC16" w:rsidR="00766FEE" w:rsidRPr="00B80313" w:rsidRDefault="00766FEE" w:rsidP="004E22C3">
      <w:pPr>
        <w:pStyle w:val="Heading5"/>
      </w:pPr>
      <w:r w:rsidRPr="00D81BC2">
        <w:t xml:space="preserve">Rated </w:t>
      </w:r>
      <w:del w:id="1001" w:author="Keith Wong" w:date="2022-11-29T11:06:00Z">
        <w:r w:rsidDel="005167CD">
          <w:delText>[</w:delText>
        </w:r>
      </w:del>
      <w:r w:rsidRPr="00D81BC2">
        <w:rPr>
          <w:shd w:val="clear" w:color="auto" w:fill="D9D9D9"/>
        </w:rPr>
        <w:t>1</w:t>
      </w:r>
      <w:r w:rsidR="00034FA5" w:rsidRPr="00D81BC2">
        <w:rPr>
          <w:shd w:val="clear" w:color="auto" w:fill="D9D9D9"/>
        </w:rPr>
        <w:t>,</w:t>
      </w:r>
      <w:r w:rsidRPr="00D81BC2">
        <w:rPr>
          <w:shd w:val="clear" w:color="auto" w:fill="D9D9D9"/>
        </w:rPr>
        <w:t>03</w:t>
      </w:r>
      <w:r>
        <w:t>5</w:t>
      </w:r>
      <w:del w:id="1002" w:author="Keith Wong" w:date="2022-11-29T11:06:00Z">
        <w:r w:rsidDel="005167CD">
          <w:delText>][2,068]</w:delText>
        </w:r>
      </w:del>
      <w:r w:rsidRPr="00D81BC2">
        <w:t xml:space="preserve"> </w:t>
      </w:r>
      <w:r w:rsidR="00705870" w:rsidRPr="00D81BC2">
        <w:t>kPa</w:t>
      </w:r>
      <w:r w:rsidRPr="00B80313">
        <w:t xml:space="preserve"> working pressure, </w:t>
      </w:r>
      <w:ins w:id="1003" w:author="Marina Vera Zambrano" w:date="2022-03-23T18:49:00Z">
        <w:del w:id="1004" w:author="Keith Wong" w:date="2022-11-29T11:06:00Z">
          <w:r w:rsidR="00D81BC2" w:rsidDel="005167CD">
            <w:delText xml:space="preserve">orifice 5/32”, </w:delText>
          </w:r>
        </w:del>
      </w:ins>
      <w:r w:rsidRPr="00B80313">
        <w:t>cast iron, ductile iron body and cover,</w:t>
      </w:r>
      <w:r w:rsidR="00A25652">
        <w:t xml:space="preserve"> </w:t>
      </w:r>
      <w:r w:rsidRPr="00B80313">
        <w:t xml:space="preserve">stainless steel float and trim, NPT threaded inlet and outlet, </w:t>
      </w:r>
      <w:proofErr w:type="gramStart"/>
      <w:r w:rsidRPr="00B80313">
        <w:t>built</w:t>
      </w:r>
      <w:proofErr w:type="gramEnd"/>
      <w:r w:rsidRPr="00B80313">
        <w:t xml:space="preserve"> and tested to AWWA C512</w:t>
      </w:r>
      <w:r w:rsidR="00034FA5" w:rsidRPr="00B80313">
        <w:t>-</w:t>
      </w:r>
      <w:r w:rsidR="00842C3D">
        <w:t>15</w:t>
      </w:r>
      <w:r w:rsidRPr="00B80313">
        <w:t xml:space="preserve">. </w:t>
      </w:r>
      <w:del w:id="1005" w:author="Marina Vera Zambrano" w:date="2022-03-23T18:48:00Z">
        <w:r w:rsidRPr="267FCE62" w:rsidDel="00766FEE">
          <w:rPr>
            <w:highlight w:val="yellow"/>
          </w:rPr>
          <w:delText xml:space="preserve">[Operating pressure is [     ] </w:delText>
        </w:r>
        <w:r w:rsidRPr="267FCE62" w:rsidDel="00705870">
          <w:rPr>
            <w:highlight w:val="yellow"/>
          </w:rPr>
          <w:delText>kPa</w:delText>
        </w:r>
        <w:r w:rsidRPr="267FCE62" w:rsidDel="00766FEE">
          <w:rPr>
            <w:highlight w:val="yellow"/>
          </w:rPr>
          <w:delText>.]</w:delText>
        </w:r>
      </w:del>
    </w:p>
    <w:p w14:paraId="0036D2B6" w14:textId="77777777" w:rsidR="00766FEE" w:rsidRPr="00B80313" w:rsidDel="00D81BC2" w:rsidRDefault="00766FEE" w:rsidP="00BC7517">
      <w:pPr>
        <w:pStyle w:val="Heading4"/>
        <w:rPr>
          <w:del w:id="1006" w:author="Marina Vera Zambrano" w:date="2022-03-23T18:48:00Z"/>
        </w:rPr>
      </w:pPr>
      <w:del w:id="1007" w:author="Marina Vera Zambrano" w:date="2022-03-23T18:48:00Z">
        <w:r w:rsidDel="286E3749">
          <w:delText>Combination Air Release Valve</w:delText>
        </w:r>
        <w:r w:rsidDel="5FE50C47">
          <w:delText>s</w:delText>
        </w:r>
        <w:r w:rsidDel="286E3749">
          <w:delText xml:space="preserve"> 25 mm to 400 mm:</w:delText>
        </w:r>
      </w:del>
    </w:p>
    <w:p w14:paraId="523E35E1" w14:textId="77777777" w:rsidR="00766FEE" w:rsidRPr="00B80313" w:rsidDel="00D81BC2" w:rsidRDefault="00766FEE" w:rsidP="00BC7517">
      <w:pPr>
        <w:pStyle w:val="Heading5"/>
        <w:rPr>
          <w:del w:id="1008" w:author="Marina Vera Zambrano" w:date="2022-03-23T18:48:00Z"/>
        </w:rPr>
      </w:pPr>
      <w:del w:id="1009" w:author="Marina Vera Zambrano" w:date="2022-03-23T18:48:00Z">
        <w:r w:rsidDel="00766FEE">
          <w:delText xml:space="preserve">Suitable for water service, combines the operating features of both an air and vacuum valve and air release valve. Air and vacuum portion </w:delText>
        </w:r>
        <w:r w:rsidDel="004C283A">
          <w:delText xml:space="preserve">shall </w:delText>
        </w:r>
        <w:r w:rsidDel="00766FEE">
          <w:delText xml:space="preserve">automatically exhaust air during filling of system and allow air to </w:delText>
        </w:r>
        <w:r w:rsidDel="00D41DD0">
          <w:delText>re-</w:delText>
        </w:r>
        <w:r w:rsidDel="00766FEE">
          <w:delText xml:space="preserve">enter during draining or when vacuum occurs. The air release portion </w:delText>
        </w:r>
        <w:r w:rsidDel="004C283A">
          <w:delText>shall</w:delText>
        </w:r>
        <w:r w:rsidDel="00766FEE">
          <w:delText xml:space="preserve"> automatically exhaust entrained air that accumulates in </w:delText>
        </w:r>
        <w:r w:rsidDel="004C283A">
          <w:delText xml:space="preserve">the </w:delText>
        </w:r>
        <w:r w:rsidDel="00766FEE">
          <w:delText>system.</w:delText>
        </w:r>
      </w:del>
    </w:p>
    <w:p w14:paraId="37A5E78F" w14:textId="77777777" w:rsidR="00766FEE" w:rsidRPr="00B80313" w:rsidDel="00D81BC2" w:rsidRDefault="00766FEE" w:rsidP="00BC7517">
      <w:pPr>
        <w:pStyle w:val="Heading5"/>
        <w:rPr>
          <w:del w:id="1010" w:author="Marina Vera Zambrano" w:date="2022-03-23T18:48:00Z"/>
        </w:rPr>
      </w:pPr>
      <w:del w:id="1011" w:author="Marina Vera Zambrano" w:date="2022-03-23T18:48:00Z">
        <w:r w:rsidDel="00766FEE">
          <w:delText xml:space="preserve">Rated </w:delText>
        </w:r>
        <w:r w:rsidRPr="267FCE62" w:rsidDel="00766FEE">
          <w:rPr>
            <w:highlight w:val="yellow"/>
          </w:rPr>
          <w:delText>[1</w:delText>
        </w:r>
        <w:r w:rsidRPr="267FCE62" w:rsidDel="0012478E">
          <w:rPr>
            <w:highlight w:val="yellow"/>
          </w:rPr>
          <w:delText>,</w:delText>
        </w:r>
        <w:r w:rsidRPr="267FCE62" w:rsidDel="00766FEE">
          <w:rPr>
            <w:highlight w:val="yellow"/>
          </w:rPr>
          <w:delText>035][2</w:delText>
        </w:r>
        <w:r w:rsidRPr="267FCE62" w:rsidDel="0012478E">
          <w:rPr>
            <w:highlight w:val="yellow"/>
          </w:rPr>
          <w:delText>,</w:delText>
        </w:r>
        <w:r w:rsidRPr="267FCE62" w:rsidDel="00766FEE">
          <w:rPr>
            <w:highlight w:val="yellow"/>
          </w:rPr>
          <w:delText>068]</w:delText>
        </w:r>
        <w:r w:rsidDel="00766FEE">
          <w:delText xml:space="preserve"> </w:delText>
        </w:r>
        <w:r w:rsidDel="00705870">
          <w:delText>kPa</w:delText>
        </w:r>
        <w:r w:rsidDel="00766FEE">
          <w:delText xml:space="preserve"> working pressure, cast iron, ductile iron body and cover, stainless steel float and trim, built and tested to AWWA C512</w:delText>
        </w:r>
        <w:r w:rsidDel="00842C3D">
          <w:delText>-15</w:delText>
        </w:r>
        <w:r w:rsidDel="00766FEE">
          <w:delText>.</w:delText>
        </w:r>
      </w:del>
    </w:p>
    <w:p w14:paraId="72B1339C" w14:textId="77777777" w:rsidR="00766FEE" w:rsidRPr="00B80313" w:rsidDel="00D81BC2" w:rsidRDefault="00766FEE" w:rsidP="00BC7517">
      <w:pPr>
        <w:pStyle w:val="Heading5"/>
        <w:rPr>
          <w:del w:id="1012" w:author="Marina Vera Zambrano" w:date="2022-03-23T18:48:00Z"/>
        </w:rPr>
      </w:pPr>
      <w:del w:id="1013" w:author="Marina Vera Zambrano" w:date="2022-03-23T18:48:00Z">
        <w:r w:rsidDel="00766FEE">
          <w:delText xml:space="preserve">Valve single body or dual body, air release valve mounted on air and vacuum valve, isolation valve mounted between the dual valves. 25 mm through 75 mm valves with NPT threaded inlet and outlet, 100-mm and larger valves with </w:delText>
        </w:r>
        <w:r w:rsidDel="000B2F80">
          <w:delText>ASME B16.1-2015</w:delText>
        </w:r>
        <w:r w:rsidDel="00766FEE">
          <w:delText xml:space="preserve"> </w:delText>
        </w:r>
        <w:r w:rsidRPr="267FCE62" w:rsidDel="00766FEE">
          <w:rPr>
            <w:highlight w:val="yellow"/>
          </w:rPr>
          <w:delText>[Class 125][Class 250]</w:delText>
        </w:r>
        <w:r w:rsidDel="00766FEE">
          <w:delText xml:space="preserve"> flanged inlet and cover outlet. </w:delText>
        </w:r>
      </w:del>
    </w:p>
    <w:p w14:paraId="1315DFA3" w14:textId="77777777" w:rsidR="00766FEE" w:rsidRPr="00B80313" w:rsidDel="00D81BC2" w:rsidRDefault="00766FEE" w:rsidP="00BC7517">
      <w:pPr>
        <w:pStyle w:val="Heading4"/>
        <w:rPr>
          <w:del w:id="1014" w:author="Marina Vera Zambrano" w:date="2022-03-23T18:48:00Z"/>
        </w:rPr>
      </w:pPr>
      <w:del w:id="1015" w:author="Marina Vera Zambrano" w:date="2022-03-23T18:48:00Z">
        <w:r w:rsidDel="286E3749">
          <w:delText>Sewage Air and Vacuum Valve</w:delText>
        </w:r>
        <w:r w:rsidDel="5FE50C47">
          <w:delText>s</w:delText>
        </w:r>
        <w:r w:rsidDel="286E3749">
          <w:delText xml:space="preserve"> 50 mm to 350 mm:</w:delText>
        </w:r>
      </w:del>
    </w:p>
    <w:p w14:paraId="49311C59" w14:textId="77777777" w:rsidR="00766FEE" w:rsidRPr="00B80313" w:rsidDel="00D81BC2" w:rsidRDefault="00766FEE" w:rsidP="00BC7517">
      <w:pPr>
        <w:pStyle w:val="Heading5"/>
        <w:rPr>
          <w:del w:id="1016" w:author="Marina Vera Zambrano" w:date="2022-03-23T18:48:00Z"/>
        </w:rPr>
      </w:pPr>
      <w:del w:id="1017" w:author="Marina Vera Zambrano" w:date="2022-03-23T18:48:00Z">
        <w:r w:rsidDel="00766FEE">
          <w:delText>Suitable for sewage service; automatically exhausts air during system filling and allows air to re</w:delText>
        </w:r>
        <w:r w:rsidDel="00D41DD0">
          <w:delText>-</w:delText>
        </w:r>
        <w:r w:rsidDel="00766FEE">
          <w:delText>enter during draining or when vacuum occurs.</w:delText>
        </w:r>
      </w:del>
    </w:p>
    <w:p w14:paraId="7C195BA5" w14:textId="77777777" w:rsidR="00766FEE" w:rsidRPr="00B80313" w:rsidDel="00D81BC2" w:rsidRDefault="00766FEE" w:rsidP="00BC7517">
      <w:pPr>
        <w:pStyle w:val="Heading5"/>
        <w:rPr>
          <w:del w:id="1018" w:author="Marina Vera Zambrano" w:date="2022-03-23T18:48:00Z"/>
        </w:rPr>
      </w:pPr>
      <w:del w:id="1019" w:author="Marina Vera Zambrano" w:date="2022-03-23T18:48:00Z">
        <w:r w:rsidDel="00766FEE">
          <w:delText>Rated Working Pressure: 1</w:delText>
        </w:r>
        <w:r w:rsidDel="0012478E">
          <w:delText>,</w:delText>
        </w:r>
        <w:r w:rsidDel="00766FEE">
          <w:delText xml:space="preserve">035 </w:delText>
        </w:r>
        <w:r w:rsidDel="00705870">
          <w:delText>kPa</w:delText>
        </w:r>
        <w:r w:rsidDel="00766FEE">
          <w:delText xml:space="preserve">, 25 mm through 75 mm valves with NPT threaded inlet and outlet, </w:delText>
        </w:r>
        <w:r w:rsidDel="00D41DD0">
          <w:delText>10 mm (</w:delText>
        </w:r>
        <w:r w:rsidDel="00766FEE">
          <w:delText>4 inch</w:delText>
        </w:r>
        <w:r w:rsidDel="00D41DD0">
          <w:delText>)</w:delText>
        </w:r>
        <w:r w:rsidDel="00766FEE">
          <w:delText xml:space="preserve"> and larger valves with </w:delText>
        </w:r>
        <w:r w:rsidDel="000B2F80">
          <w:delText>ASME B16.1-2015ASME B16.1-2015</w:delText>
        </w:r>
        <w:r w:rsidDel="00766FEE">
          <w:delText xml:space="preserve"> Class 125 flanged inlet and threaded cover outlet, built and tested </w:delText>
        </w:r>
        <w:r w:rsidDel="0038670E">
          <w:delText xml:space="preserve">in accordance with </w:delText>
        </w:r>
        <w:r w:rsidDel="00766FEE">
          <w:delText>AWWA C512</w:delText>
        </w:r>
        <w:r w:rsidDel="0012478E">
          <w:delText>-</w:delText>
        </w:r>
        <w:r w:rsidDel="00842C3D">
          <w:delText>15</w:delText>
        </w:r>
        <w:r w:rsidDel="00766FEE">
          <w:delText>.</w:delText>
        </w:r>
      </w:del>
    </w:p>
    <w:p w14:paraId="73DDB68F" w14:textId="77777777" w:rsidR="00766FEE" w:rsidRPr="00B80313" w:rsidDel="00D81BC2" w:rsidRDefault="00766FEE" w:rsidP="00BC7517">
      <w:pPr>
        <w:pStyle w:val="Heading5"/>
        <w:rPr>
          <w:del w:id="1020" w:author="Marina Vera Zambrano" w:date="2022-03-23T18:48:00Z"/>
        </w:rPr>
      </w:pPr>
      <w:del w:id="1021" w:author="Marina Vera Zambrano" w:date="2022-03-23T18:48:00Z">
        <w:r w:rsidDel="00766FEE">
          <w:delText>Materials: Cast iron, ductile iron, or semi steel body and covers, with concave or skirted stainless steel float and trim; Buna N seat.</w:delText>
        </w:r>
      </w:del>
    </w:p>
    <w:p w14:paraId="1BB18243" w14:textId="77777777" w:rsidR="00766FEE" w:rsidRPr="000E49C6" w:rsidDel="00D81BC2" w:rsidRDefault="00766FEE" w:rsidP="00BC7517">
      <w:pPr>
        <w:pStyle w:val="Heading5"/>
        <w:rPr>
          <w:del w:id="1022" w:author="Marina Vera Zambrano" w:date="2022-03-23T18:48:00Z"/>
          <w:highlight w:val="yellow"/>
        </w:rPr>
      </w:pPr>
      <w:del w:id="1023" w:author="Marina Vera Zambrano" w:date="2022-03-23T18:48:00Z">
        <w:r w:rsidRPr="267FCE62" w:rsidDel="00766FEE">
          <w:rPr>
            <w:highlight w:val="yellow"/>
          </w:rPr>
          <w:delText>[Sewage air and vacuum valve fitted with blow</w:delText>
        </w:r>
        <w:r w:rsidRPr="267FCE62" w:rsidDel="00450343">
          <w:rPr>
            <w:highlight w:val="yellow"/>
          </w:rPr>
          <w:delText xml:space="preserve"> </w:delText>
        </w:r>
        <w:r w:rsidRPr="267FCE62" w:rsidDel="00766FEE">
          <w:rPr>
            <w:highlight w:val="yellow"/>
          </w:rPr>
          <w:delText xml:space="preserve">off valve, flushing valve with quick disconnect couplings, and a minimum </w:delText>
        </w:r>
        <w:r w:rsidRPr="267FCE62" w:rsidDel="0038670E">
          <w:rPr>
            <w:highlight w:val="yellow"/>
          </w:rPr>
          <w:delText xml:space="preserve">of </w:delText>
        </w:r>
        <w:r w:rsidRPr="267FCE62" w:rsidDel="00766FEE">
          <w:rPr>
            <w:highlight w:val="yellow"/>
          </w:rPr>
          <w:delText>1.6</w:delText>
        </w:r>
        <w:r w:rsidRPr="267FCE62" w:rsidDel="00450343">
          <w:rPr>
            <w:highlight w:val="yellow"/>
          </w:rPr>
          <w:delText xml:space="preserve"> </w:delText>
        </w:r>
        <w:r w:rsidRPr="267FCE62" w:rsidDel="00766FEE">
          <w:rPr>
            <w:highlight w:val="yellow"/>
          </w:rPr>
          <w:delText>metr</w:delText>
        </w:r>
        <w:r w:rsidRPr="267FCE62" w:rsidDel="0038670E">
          <w:rPr>
            <w:highlight w:val="yellow"/>
          </w:rPr>
          <w:delText>e</w:delText>
        </w:r>
        <w:r w:rsidRPr="267FCE62" w:rsidDel="00766FEE">
          <w:rPr>
            <w:highlight w:val="yellow"/>
          </w:rPr>
          <w:delText>s of hose with quick disconnect couplings to permit back</w:delText>
        </w:r>
        <w:r w:rsidRPr="267FCE62" w:rsidDel="00450343">
          <w:rPr>
            <w:highlight w:val="yellow"/>
          </w:rPr>
          <w:delText xml:space="preserve"> </w:delText>
        </w:r>
        <w:r w:rsidRPr="267FCE62" w:rsidDel="00766FEE">
          <w:rPr>
            <w:highlight w:val="yellow"/>
          </w:rPr>
          <w:delText>flushing after installation without dismantling</w:delText>
        </w:r>
        <w:r w:rsidRPr="267FCE62" w:rsidDel="0038670E">
          <w:rPr>
            <w:highlight w:val="yellow"/>
          </w:rPr>
          <w:delText xml:space="preserve"> the</w:delText>
        </w:r>
        <w:r w:rsidRPr="267FCE62" w:rsidDel="00766FEE">
          <w:rPr>
            <w:highlight w:val="yellow"/>
          </w:rPr>
          <w:delText xml:space="preserve"> valve.] </w:delText>
        </w:r>
      </w:del>
    </w:p>
    <w:p w14:paraId="03DF16FD" w14:textId="77777777" w:rsidR="00766FEE" w:rsidRPr="00B80313" w:rsidDel="00D81BC2" w:rsidRDefault="00766FEE" w:rsidP="00BC7517">
      <w:pPr>
        <w:pStyle w:val="Heading4"/>
        <w:rPr>
          <w:del w:id="1024" w:author="Marina Vera Zambrano" w:date="2022-03-23T18:48:00Z"/>
        </w:rPr>
      </w:pPr>
      <w:del w:id="1025" w:author="Marina Vera Zambrano" w:date="2022-03-23T18:48:00Z">
        <w:r w:rsidDel="286E3749">
          <w:delText>Sewage Air Release Valve</w:delText>
        </w:r>
        <w:r w:rsidDel="5FE50C47">
          <w:delText>s</w:delText>
        </w:r>
        <w:r w:rsidDel="286E3749">
          <w:delText xml:space="preserve"> 50 mm to 100 mm:</w:delText>
        </w:r>
      </w:del>
    </w:p>
    <w:p w14:paraId="2081A8CD" w14:textId="77777777" w:rsidR="00766FEE" w:rsidRPr="00B80313" w:rsidDel="00D81BC2" w:rsidRDefault="00766FEE" w:rsidP="00BC7517">
      <w:pPr>
        <w:pStyle w:val="Heading5"/>
        <w:rPr>
          <w:del w:id="1026" w:author="Marina Vera Zambrano" w:date="2022-03-23T18:48:00Z"/>
        </w:rPr>
      </w:pPr>
      <w:del w:id="1027" w:author="Marina Vera Zambrano" w:date="2022-03-23T18:48:00Z">
        <w:r w:rsidDel="00766FEE">
          <w:delText>Suitable for sewage service; automatically exhausts entrained air that accumulates in a system.</w:delText>
        </w:r>
      </w:del>
    </w:p>
    <w:p w14:paraId="29357F7D" w14:textId="77777777" w:rsidR="00766FEE" w:rsidRPr="00B80313" w:rsidDel="00D81BC2" w:rsidRDefault="00766FEE" w:rsidP="00BC7517">
      <w:pPr>
        <w:pStyle w:val="Heading5"/>
        <w:rPr>
          <w:del w:id="1028" w:author="Marina Vera Zambrano" w:date="2022-03-23T18:48:00Z"/>
        </w:rPr>
      </w:pPr>
      <w:del w:id="1029" w:author="Marina Vera Zambrano" w:date="2022-03-23T18:48:00Z">
        <w:r w:rsidDel="00766FEE">
          <w:delText>Rated Working Pressure: 1</w:delText>
        </w:r>
        <w:r w:rsidDel="0012478E">
          <w:delText>,</w:delText>
        </w:r>
        <w:r w:rsidDel="00766FEE">
          <w:delText xml:space="preserve">035 </w:delText>
        </w:r>
        <w:r w:rsidDel="00705870">
          <w:delText>kPa</w:delText>
        </w:r>
        <w:r w:rsidDel="00766FEE">
          <w:delText xml:space="preserve">, operating pressure of </w:delText>
        </w:r>
        <w:r w:rsidRPr="267FCE62" w:rsidDel="00766FEE">
          <w:rPr>
            <w:highlight w:val="yellow"/>
          </w:rPr>
          <w:delText>[     ]</w:delText>
        </w:r>
        <w:r w:rsidDel="00766FEE">
          <w:delText xml:space="preserve">, built and tested </w:delText>
        </w:r>
        <w:r w:rsidDel="00BF3498">
          <w:delText>in accordance with</w:delText>
        </w:r>
        <w:r w:rsidDel="00766FEE">
          <w:delText xml:space="preserve"> AWWA C512</w:delText>
        </w:r>
        <w:r w:rsidDel="0012478E">
          <w:delText>-</w:delText>
        </w:r>
        <w:r w:rsidDel="00842C3D">
          <w:delText>15</w:delText>
        </w:r>
        <w:r w:rsidDel="00766FEE">
          <w:delText>.</w:delText>
        </w:r>
      </w:del>
    </w:p>
    <w:p w14:paraId="0468AF09" w14:textId="77777777" w:rsidR="00766FEE" w:rsidRPr="00B80313" w:rsidDel="00D81BC2" w:rsidRDefault="00766FEE" w:rsidP="00BC7517">
      <w:pPr>
        <w:pStyle w:val="Heading5"/>
        <w:rPr>
          <w:del w:id="1030" w:author="Marina Vera Zambrano" w:date="2022-03-23T18:48:00Z"/>
        </w:rPr>
      </w:pPr>
      <w:del w:id="1031" w:author="Marina Vera Zambrano" w:date="2022-03-23T18:48:00Z">
        <w:r w:rsidDel="00766FEE">
          <w:delText xml:space="preserve">Materials: Cast iron, ductile iron body and cover with NPT threaded inlet and </w:delText>
        </w:r>
        <w:r w:rsidRPr="267FCE62" w:rsidDel="00766FEE">
          <w:rPr>
            <w:highlight w:val="yellow"/>
          </w:rPr>
          <w:delText>[13 mm] [25 mm]</w:delText>
        </w:r>
        <w:r w:rsidDel="00766FEE">
          <w:delText xml:space="preserve"> NPT threaded outlet, concave or skirted stainless steel float and trim; Buna N resilient seat.</w:delText>
        </w:r>
      </w:del>
    </w:p>
    <w:p w14:paraId="3F0FB0D4" w14:textId="77777777" w:rsidR="00766FEE" w:rsidRPr="000E49C6" w:rsidDel="00D81BC2" w:rsidRDefault="00766FEE" w:rsidP="00BC7517">
      <w:pPr>
        <w:pStyle w:val="Heading5"/>
        <w:rPr>
          <w:del w:id="1032" w:author="Marina Vera Zambrano" w:date="2022-03-23T18:48:00Z"/>
          <w:highlight w:val="yellow"/>
        </w:rPr>
      </w:pPr>
      <w:del w:id="1033" w:author="Marina Vera Zambrano" w:date="2022-03-23T18:48:00Z">
        <w:r w:rsidRPr="267FCE62" w:rsidDel="00766FEE">
          <w:rPr>
            <w:highlight w:val="yellow"/>
          </w:rPr>
          <w:delText>[Sewage air release valve fitted with blow</w:delText>
        </w:r>
        <w:r w:rsidRPr="267FCE62" w:rsidDel="0012478E">
          <w:rPr>
            <w:highlight w:val="yellow"/>
          </w:rPr>
          <w:delText>-</w:delText>
        </w:r>
        <w:r w:rsidRPr="267FCE62" w:rsidDel="00766FEE">
          <w:rPr>
            <w:highlight w:val="yellow"/>
          </w:rPr>
          <w:delText xml:space="preserve">off valve, flushing valve with quick disconnect couplings, and a minimum </w:delText>
        </w:r>
        <w:r w:rsidRPr="267FCE62" w:rsidDel="0038670E">
          <w:rPr>
            <w:highlight w:val="yellow"/>
          </w:rPr>
          <w:delText xml:space="preserve">of </w:delText>
        </w:r>
        <w:r w:rsidRPr="267FCE62" w:rsidDel="00766FEE">
          <w:rPr>
            <w:highlight w:val="yellow"/>
          </w:rPr>
          <w:delText>1.6 metr</w:delText>
        </w:r>
        <w:r w:rsidRPr="267FCE62" w:rsidDel="0038670E">
          <w:rPr>
            <w:highlight w:val="yellow"/>
          </w:rPr>
          <w:delText>e</w:delText>
        </w:r>
        <w:r w:rsidRPr="267FCE62" w:rsidDel="00766FEE">
          <w:rPr>
            <w:highlight w:val="yellow"/>
          </w:rPr>
          <w:delText>s of hose with quick disconnect couplings to permit back</w:delText>
        </w:r>
        <w:r w:rsidRPr="267FCE62" w:rsidDel="00450343">
          <w:rPr>
            <w:highlight w:val="yellow"/>
          </w:rPr>
          <w:delText xml:space="preserve"> </w:delText>
        </w:r>
        <w:r w:rsidRPr="267FCE62" w:rsidDel="00766FEE">
          <w:rPr>
            <w:highlight w:val="yellow"/>
          </w:rPr>
          <w:delText>flushing after installation without dismantling valve.]</w:delText>
        </w:r>
      </w:del>
    </w:p>
    <w:p w14:paraId="57FF9692" w14:textId="77777777" w:rsidR="00766FEE" w:rsidRPr="00B80313" w:rsidDel="00D81BC2" w:rsidRDefault="00766FEE" w:rsidP="00BC7517">
      <w:pPr>
        <w:pStyle w:val="Heading4"/>
        <w:rPr>
          <w:del w:id="1034" w:author="Marina Vera Zambrano" w:date="2022-03-23T18:48:00Z"/>
        </w:rPr>
      </w:pPr>
      <w:del w:id="1035" w:author="Marina Vera Zambrano" w:date="2022-03-23T18:48:00Z">
        <w:r w:rsidDel="286E3749">
          <w:delText>Sewage Combination Air Valve 50 mm to 150 mm:</w:delText>
        </w:r>
      </w:del>
    </w:p>
    <w:p w14:paraId="03404BEA" w14:textId="77777777" w:rsidR="00766FEE" w:rsidRPr="00B80313" w:rsidDel="00D81BC2" w:rsidRDefault="00766FEE" w:rsidP="00BC7517">
      <w:pPr>
        <w:pStyle w:val="Heading5"/>
        <w:rPr>
          <w:del w:id="1036" w:author="Marina Vera Zambrano" w:date="2022-03-23T18:48:00Z"/>
        </w:rPr>
      </w:pPr>
      <w:del w:id="1037" w:author="Marina Vera Zambrano" w:date="2022-03-23T18:48:00Z">
        <w:r w:rsidDel="00766FEE">
          <w:delText>Suitable for sewage service; combines the operating functions of both an air and vacuum valve and an air release valve. The air and vacuum portion shall automatically exhaust air during filling of a system and allow air to re</w:delText>
        </w:r>
        <w:r w:rsidDel="00D41DD0">
          <w:delText>-</w:delText>
        </w:r>
        <w:r w:rsidDel="00766FEE">
          <w:delText xml:space="preserve">enter during draining or when a vacuum occurs. Air release portion </w:delText>
        </w:r>
        <w:r w:rsidDel="00450343">
          <w:delText xml:space="preserve">shall </w:delText>
        </w:r>
        <w:r w:rsidDel="00766FEE">
          <w:delText>automatically exhaust entrained air that accumulates in</w:delText>
        </w:r>
        <w:r w:rsidDel="00450343">
          <w:delText xml:space="preserve"> the</w:delText>
        </w:r>
        <w:r w:rsidDel="00766FEE">
          <w:delText xml:space="preserve"> system. Single body unit with air and vacuum valve and an air release valve in a single housing.</w:delText>
        </w:r>
      </w:del>
    </w:p>
    <w:p w14:paraId="54AD008F" w14:textId="77777777" w:rsidR="00766FEE" w:rsidRPr="00B80313" w:rsidDel="00D81BC2" w:rsidRDefault="00766FEE" w:rsidP="00BC7517">
      <w:pPr>
        <w:pStyle w:val="Heading5"/>
        <w:rPr>
          <w:del w:id="1038" w:author="Marina Vera Zambrano" w:date="2022-03-23T18:48:00Z"/>
        </w:rPr>
      </w:pPr>
      <w:del w:id="1039" w:author="Marina Vera Zambrano" w:date="2022-03-23T18:48:00Z">
        <w:r w:rsidDel="00766FEE">
          <w:delText>Rated Working Pressure: 1</w:delText>
        </w:r>
        <w:r w:rsidDel="0012478E">
          <w:delText>,</w:delText>
        </w:r>
        <w:r w:rsidDel="00766FEE">
          <w:delText xml:space="preserve">035 </w:delText>
        </w:r>
        <w:r w:rsidDel="00705870">
          <w:delText>kPa</w:delText>
        </w:r>
        <w:r w:rsidDel="00766FEE">
          <w:delText xml:space="preserve"> built and tested </w:delText>
        </w:r>
        <w:r w:rsidDel="00BF3498">
          <w:delText xml:space="preserve">in accordance with </w:delText>
        </w:r>
        <w:r w:rsidDel="00766FEE">
          <w:delText>AWWA C512</w:delText>
        </w:r>
        <w:r w:rsidDel="00842C3D">
          <w:delText>-15</w:delText>
        </w:r>
        <w:r w:rsidDel="00766FEE">
          <w:delText>.</w:delText>
        </w:r>
      </w:del>
    </w:p>
    <w:p w14:paraId="0BFB62C5" w14:textId="77777777" w:rsidR="00766FEE" w:rsidRPr="00B80313" w:rsidDel="00D81BC2" w:rsidRDefault="00766FEE" w:rsidP="00BC7517">
      <w:pPr>
        <w:pStyle w:val="Heading5"/>
        <w:rPr>
          <w:del w:id="1040" w:author="Marina Vera Zambrano" w:date="2022-03-23T18:48:00Z"/>
        </w:rPr>
      </w:pPr>
      <w:del w:id="1041" w:author="Marina Vera Zambrano" w:date="2022-03-23T18:48:00Z">
        <w:r w:rsidDel="00766FEE">
          <w:delText>Materials: Cast iron or ductile iron body and covers, NTP inlet and outlet, with concave or skirted stainless steel float and trim.</w:delText>
        </w:r>
      </w:del>
    </w:p>
    <w:p w14:paraId="4608CA80" w14:textId="77777777" w:rsidR="00766FEE" w:rsidRPr="000E49C6" w:rsidDel="00D81BC2" w:rsidRDefault="00766FEE" w:rsidP="00BC7517">
      <w:pPr>
        <w:pStyle w:val="Heading5"/>
        <w:rPr>
          <w:del w:id="1042" w:author="Marina Vera Zambrano" w:date="2022-03-23T18:48:00Z"/>
          <w:highlight w:val="yellow"/>
        </w:rPr>
      </w:pPr>
      <w:del w:id="1043" w:author="Marina Vera Zambrano" w:date="2022-03-23T18:48:00Z">
        <w:r w:rsidRPr="267FCE62" w:rsidDel="00766FEE">
          <w:rPr>
            <w:highlight w:val="yellow"/>
          </w:rPr>
          <w:delText>[Sewage air release valve fitted with blow</w:delText>
        </w:r>
        <w:r w:rsidRPr="267FCE62" w:rsidDel="00450343">
          <w:rPr>
            <w:highlight w:val="yellow"/>
          </w:rPr>
          <w:delText xml:space="preserve"> </w:delText>
        </w:r>
        <w:r w:rsidRPr="267FCE62" w:rsidDel="00766FEE">
          <w:rPr>
            <w:highlight w:val="yellow"/>
          </w:rPr>
          <w:delText xml:space="preserve">off valve, flushing valve with quick disconnect couplings, and a minimum </w:delText>
        </w:r>
        <w:r w:rsidRPr="267FCE62" w:rsidDel="0038670E">
          <w:rPr>
            <w:highlight w:val="yellow"/>
          </w:rPr>
          <w:delText xml:space="preserve">of </w:delText>
        </w:r>
        <w:r w:rsidRPr="267FCE62" w:rsidDel="00766FEE">
          <w:rPr>
            <w:highlight w:val="yellow"/>
          </w:rPr>
          <w:delText>1.6 metr</w:delText>
        </w:r>
        <w:r w:rsidRPr="267FCE62" w:rsidDel="0038670E">
          <w:rPr>
            <w:highlight w:val="yellow"/>
          </w:rPr>
          <w:delText>e</w:delText>
        </w:r>
        <w:r w:rsidRPr="267FCE62" w:rsidDel="00766FEE">
          <w:rPr>
            <w:highlight w:val="yellow"/>
          </w:rPr>
          <w:delText>s of hose with quick disconnect couplings to permit back</w:delText>
        </w:r>
        <w:r w:rsidRPr="267FCE62" w:rsidDel="00450343">
          <w:rPr>
            <w:highlight w:val="yellow"/>
          </w:rPr>
          <w:delText xml:space="preserve"> </w:delText>
        </w:r>
        <w:r w:rsidRPr="267FCE62" w:rsidDel="00766FEE">
          <w:rPr>
            <w:highlight w:val="yellow"/>
          </w:rPr>
          <w:delText>flushing after installation without dismantling</w:delText>
        </w:r>
        <w:r w:rsidRPr="267FCE62" w:rsidDel="00BF3498">
          <w:rPr>
            <w:highlight w:val="yellow"/>
          </w:rPr>
          <w:delText xml:space="preserve"> the</w:delText>
        </w:r>
        <w:r w:rsidRPr="267FCE62" w:rsidDel="00766FEE">
          <w:rPr>
            <w:highlight w:val="yellow"/>
          </w:rPr>
          <w:delText xml:space="preserve"> valve.]</w:delText>
        </w:r>
      </w:del>
    </w:p>
    <w:p w14:paraId="5A4D6D69" w14:textId="77777777" w:rsidR="00766FEE" w:rsidRPr="00B80313" w:rsidDel="00D81BC2" w:rsidRDefault="00766FEE" w:rsidP="00BC7517">
      <w:pPr>
        <w:pStyle w:val="Heading4"/>
        <w:rPr>
          <w:del w:id="1044" w:author="Marina Vera Zambrano" w:date="2022-03-23T18:48:00Z"/>
        </w:rPr>
      </w:pPr>
      <w:del w:id="1045" w:author="Marina Vera Zambrano" w:date="2022-03-23T18:48:00Z">
        <w:r w:rsidDel="286E3749">
          <w:delText>Sewage Combination Air and Vacuum Valve</w:delText>
        </w:r>
        <w:r w:rsidDel="5FE50C47">
          <w:delText xml:space="preserve">s </w:delText>
        </w:r>
        <w:r w:rsidDel="286E3749">
          <w:delText>150 mm to 350 mm:</w:delText>
        </w:r>
      </w:del>
    </w:p>
    <w:p w14:paraId="676B37F9" w14:textId="77777777" w:rsidR="00766FEE" w:rsidRPr="00B80313" w:rsidDel="00D81BC2" w:rsidRDefault="00766FEE" w:rsidP="00BC7517">
      <w:pPr>
        <w:pStyle w:val="Heading5"/>
        <w:rPr>
          <w:del w:id="1046" w:author="Marina Vera Zambrano" w:date="2022-03-23T18:48:00Z"/>
        </w:rPr>
      </w:pPr>
      <w:del w:id="1047" w:author="Marina Vera Zambrano" w:date="2022-03-23T18:48:00Z">
        <w:r w:rsidDel="00766FEE">
          <w:delText>Suitable for sewage service; combines the operating functions of both an air and vacuum valve and an air release valve using separate valves connected together. The air and vacuum valve shall automatically exhaust large quantities of air during system filling and allow air to re</w:delText>
        </w:r>
        <w:r w:rsidDel="00D41DD0">
          <w:delText>-</w:delText>
        </w:r>
        <w:r w:rsidDel="00766FEE">
          <w:delText xml:space="preserve">enter during draining or when a vacuum occurs. Air release valve </w:delText>
        </w:r>
        <w:r w:rsidDel="00450343">
          <w:delText xml:space="preserve">shall </w:delText>
        </w:r>
        <w:r w:rsidDel="00766FEE">
          <w:delText>automatically exhaust small quantities of entrained air that accumulates in</w:delText>
        </w:r>
        <w:r w:rsidDel="00AC2F76">
          <w:delText xml:space="preserve"> the</w:delText>
        </w:r>
        <w:r w:rsidDel="00766FEE">
          <w:delText xml:space="preserve"> system. </w:delText>
        </w:r>
      </w:del>
    </w:p>
    <w:p w14:paraId="174F3BB4" w14:textId="77777777" w:rsidR="00FD38B1" w:rsidRPr="00B80313" w:rsidDel="00D81BC2" w:rsidRDefault="00766FEE" w:rsidP="00BC7517">
      <w:pPr>
        <w:pStyle w:val="Heading5"/>
        <w:rPr>
          <w:del w:id="1048" w:author="Marina Vera Zambrano" w:date="2022-03-23T18:48:00Z"/>
        </w:rPr>
      </w:pPr>
      <w:del w:id="1049" w:author="Marina Vera Zambrano" w:date="2022-03-23T18:48:00Z">
        <w:r w:rsidDel="00766FEE">
          <w:delText>Materials: Cast iron or Ductile Iron Body:</w:delText>
        </w:r>
      </w:del>
    </w:p>
    <w:p w14:paraId="55B21F9D" w14:textId="77777777" w:rsidR="00766FEE" w:rsidRPr="00FD38B1" w:rsidDel="00D81BC2" w:rsidRDefault="00766FEE" w:rsidP="00FD38B1">
      <w:pPr>
        <w:pStyle w:val="Heading6"/>
        <w:rPr>
          <w:del w:id="1050" w:author="Marina Vera Zambrano" w:date="2022-03-23T18:48:00Z"/>
          <w:rStyle w:val="Heading6Char"/>
        </w:rPr>
      </w:pPr>
      <w:del w:id="1051" w:author="Marina Vera Zambrano" w:date="2022-03-23T18:48:00Z">
        <w:r w:rsidRPr="267FCE62" w:rsidDel="00766FEE">
          <w:rPr>
            <w:rStyle w:val="Heading6Char"/>
          </w:rPr>
          <w:delText>Air and Vacuum Valve:</w:delText>
        </w:r>
      </w:del>
    </w:p>
    <w:p w14:paraId="2D739EDB" w14:textId="77777777" w:rsidR="00766FEE" w:rsidRPr="00B80313" w:rsidDel="00D81BC2" w:rsidRDefault="00766FEE" w:rsidP="00FD38B1">
      <w:pPr>
        <w:pStyle w:val="Heading7"/>
        <w:rPr>
          <w:del w:id="1052" w:author="Marina Vera Zambrano" w:date="2022-03-23T18:48:00Z"/>
        </w:rPr>
      </w:pPr>
      <w:del w:id="1053" w:author="Marina Vera Zambrano" w:date="2022-03-23T18:48:00Z">
        <w:r w:rsidDel="00766FEE">
          <w:delText>Upper and lower concave or skirted stainless steel float and trim.</w:delText>
        </w:r>
      </w:del>
    </w:p>
    <w:p w14:paraId="47A202B6" w14:textId="77777777" w:rsidR="00766FEE" w:rsidRPr="00B80313" w:rsidDel="00D81BC2" w:rsidRDefault="00766FEE" w:rsidP="00FD38B1">
      <w:pPr>
        <w:pStyle w:val="Heading7"/>
        <w:rPr>
          <w:del w:id="1054" w:author="Marina Vera Zambrano" w:date="2022-03-23T18:48:00Z"/>
        </w:rPr>
      </w:pPr>
      <w:del w:id="1055" w:author="Marina Vera Zambrano" w:date="2022-03-23T18:48:00Z">
        <w:r w:rsidDel="00766FEE">
          <w:delText xml:space="preserve">Inlet Flanges: </w:delText>
        </w:r>
        <w:r w:rsidDel="000B2F80">
          <w:delText>ASME B16.1-2015ASME B16.1-2015</w:delText>
        </w:r>
        <w:r w:rsidDel="00766FEE">
          <w:delText xml:space="preserve">, Class </w:delText>
        </w:r>
        <w:r w:rsidRPr="267FCE62" w:rsidDel="00766FEE">
          <w:rPr>
            <w:highlight w:val="yellow"/>
          </w:rPr>
          <w:delText>[125] [250]</w:delText>
        </w:r>
        <w:r w:rsidDel="00766FEE">
          <w:delText xml:space="preserve"> pound.</w:delText>
        </w:r>
      </w:del>
    </w:p>
    <w:p w14:paraId="2D4EE113" w14:textId="77777777" w:rsidR="00766FEE" w:rsidRPr="00B80313" w:rsidDel="00D81BC2" w:rsidRDefault="00766FEE" w:rsidP="00FD38B1">
      <w:pPr>
        <w:pStyle w:val="Heading7"/>
        <w:rPr>
          <w:del w:id="1056" w:author="Marina Vera Zambrano" w:date="2022-03-23T18:48:00Z"/>
        </w:rPr>
      </w:pPr>
      <w:del w:id="1057" w:author="Marina Vera Zambrano" w:date="2022-03-23T18:48:00Z">
        <w:r w:rsidDel="00766FEE">
          <w:delText xml:space="preserve">Outlet: </w:delText>
        </w:r>
        <w:r w:rsidRPr="267FCE62" w:rsidDel="00766FEE">
          <w:rPr>
            <w:highlight w:val="yellow"/>
          </w:rPr>
          <w:delText>[Hooded.] [Flanged.]</w:delText>
        </w:r>
      </w:del>
    </w:p>
    <w:p w14:paraId="461D7164" w14:textId="77777777" w:rsidR="00766FEE" w:rsidRPr="00B80313" w:rsidDel="00D81BC2" w:rsidRDefault="00766FEE" w:rsidP="00FD38B1">
      <w:pPr>
        <w:pStyle w:val="Heading7"/>
        <w:rPr>
          <w:del w:id="1058" w:author="Marina Vera Zambrano" w:date="2022-03-23T18:48:00Z"/>
        </w:rPr>
      </w:pPr>
      <w:del w:id="1059" w:author="Marina Vera Zambrano" w:date="2022-03-23T18:48:00Z">
        <w:r w:rsidDel="00766FEE">
          <w:delText>Seat: Buna N.</w:delText>
        </w:r>
      </w:del>
    </w:p>
    <w:p w14:paraId="7293DAD9" w14:textId="77777777" w:rsidR="00766FEE" w:rsidRPr="00FD38B1" w:rsidDel="00D81BC2" w:rsidRDefault="00766FEE" w:rsidP="00FD38B1">
      <w:pPr>
        <w:ind w:left="3600" w:hanging="720"/>
        <w:rPr>
          <w:del w:id="1060" w:author="Marina Vera Zambrano" w:date="2022-03-23T18:48:00Z"/>
          <w:rStyle w:val="Heading6Char"/>
        </w:rPr>
      </w:pPr>
      <w:del w:id="1061" w:author="Marina Vera Zambrano" w:date="2022-03-23T18:48:00Z">
        <w:r w:rsidRPr="00B80313" w:rsidDel="00D81BC2">
          <w:rPr>
            <w:rFonts w:cs="Arial"/>
          </w:rPr>
          <w:delText>2.</w:delText>
        </w:r>
        <w:r w:rsidRPr="00B80313" w:rsidDel="00D81BC2">
          <w:rPr>
            <w:rFonts w:cs="Arial"/>
          </w:rPr>
          <w:tab/>
        </w:r>
        <w:r w:rsidRPr="00FD38B1" w:rsidDel="00D81BC2">
          <w:rPr>
            <w:rStyle w:val="Heading6Char"/>
          </w:rPr>
          <w:delText>Air Release Valve: 50 mm NPT inlet and 13 mm NPT threaded outlet; Buna N seat.</w:delText>
        </w:r>
      </w:del>
    </w:p>
    <w:p w14:paraId="2D3FA8A6" w14:textId="77777777" w:rsidR="00766FEE" w:rsidRPr="00B80313" w:rsidDel="00D81BC2" w:rsidRDefault="00766FEE" w:rsidP="00BC7517">
      <w:pPr>
        <w:pStyle w:val="Heading5"/>
        <w:rPr>
          <w:del w:id="1062" w:author="Marina Vera Zambrano" w:date="2022-03-23T18:48:00Z"/>
        </w:rPr>
      </w:pPr>
      <w:del w:id="1063" w:author="Marina Vera Zambrano" w:date="2022-03-23T18:48:00Z">
        <w:r w:rsidDel="00766FEE">
          <w:delText>Provide with all bronze blow</w:delText>
        </w:r>
        <w:r w:rsidDel="0012478E">
          <w:delText>-</w:delText>
        </w:r>
        <w:r w:rsidDel="00766FEE">
          <w:delText>off and flushing gate valves for each valve, all bronze isolation gate valve between the air and vacuum valve and the air release valve; 1.6 metr</w:delText>
        </w:r>
        <w:r w:rsidDel="00AC2F76">
          <w:delText>e</w:delText>
        </w:r>
        <w:r w:rsidDel="00766FEE">
          <w:delText xml:space="preserve"> rubber hose with quick disconnect couplings.</w:delText>
        </w:r>
      </w:del>
    </w:p>
    <w:p w14:paraId="7E35BED8" w14:textId="77777777" w:rsidR="00766FEE" w:rsidRPr="000E49C6" w:rsidDel="00D81BC2" w:rsidRDefault="00766FEE" w:rsidP="00BC7517">
      <w:pPr>
        <w:pStyle w:val="Heading5"/>
        <w:rPr>
          <w:del w:id="1064" w:author="Marina Vera Zambrano" w:date="2022-03-23T18:48:00Z"/>
          <w:highlight w:val="yellow"/>
        </w:rPr>
      </w:pPr>
      <w:del w:id="1065" w:author="Marina Vera Zambrano" w:date="2022-03-23T18:48:00Z">
        <w:r w:rsidRPr="267FCE62" w:rsidDel="00766FEE">
          <w:rPr>
            <w:highlight w:val="yellow"/>
          </w:rPr>
          <w:delText xml:space="preserve">[Provide with inlet NRS AWWA </w:delText>
        </w:r>
        <w:r w:rsidRPr="267FCE62" w:rsidDel="0012478E">
          <w:rPr>
            <w:highlight w:val="yellow"/>
          </w:rPr>
          <w:delText>compliant g</w:delText>
        </w:r>
        <w:r w:rsidRPr="267FCE62" w:rsidDel="00766FEE">
          <w:rPr>
            <w:highlight w:val="yellow"/>
          </w:rPr>
          <w:delText>ate isolation valve or plug valve.]</w:delText>
        </w:r>
      </w:del>
    </w:p>
    <w:p w14:paraId="6EE75CCD" w14:textId="77777777" w:rsidR="00766FEE" w:rsidRPr="00B80313" w:rsidDel="00D81BC2" w:rsidRDefault="00766FEE" w:rsidP="00BC7517">
      <w:pPr>
        <w:pStyle w:val="Heading4"/>
        <w:rPr>
          <w:del w:id="1066" w:author="Marina Vera Zambrano" w:date="2022-03-23T18:48:00Z"/>
        </w:rPr>
      </w:pPr>
      <w:del w:id="1067" w:author="Marina Vera Zambrano" w:date="2022-03-23T18:48:00Z">
        <w:r w:rsidDel="286E3749">
          <w:delText>Sewage Rolling Seal Combination Air Valve</w:delText>
        </w:r>
        <w:r w:rsidDel="354AA2F3">
          <w:delText>s</w:delText>
        </w:r>
        <w:r w:rsidDel="286E3749">
          <w:delText xml:space="preserve"> 19 mm to 200 mm:</w:delText>
        </w:r>
      </w:del>
    </w:p>
    <w:p w14:paraId="3CE019E3" w14:textId="77777777" w:rsidR="00766FEE" w:rsidRPr="00B80313" w:rsidDel="00D81BC2" w:rsidRDefault="00766FEE" w:rsidP="00BC7517">
      <w:pPr>
        <w:pStyle w:val="Heading5"/>
        <w:rPr>
          <w:del w:id="1068" w:author="Marina Vera Zambrano" w:date="2022-03-23T18:48:00Z"/>
        </w:rPr>
      </w:pPr>
      <w:del w:id="1069" w:author="Marina Vera Zambrano" w:date="2022-03-23T18:48:00Z">
        <w:r w:rsidDel="00766FEE">
          <w:delText>Designed for sewage service and uses rolling seal to allow smaller and larger amounts of air to automatically exhaust under pressure and air to enter when a vacuum occurs all in a single valve body. Body designed to allow sewage solids to flow out of valve.</w:delText>
        </w:r>
      </w:del>
    </w:p>
    <w:p w14:paraId="7C4DE537" w14:textId="77777777" w:rsidR="00766FEE" w:rsidRPr="00B80313" w:rsidDel="00D81BC2" w:rsidRDefault="00766FEE" w:rsidP="00BC7517">
      <w:pPr>
        <w:pStyle w:val="Heading5"/>
        <w:rPr>
          <w:del w:id="1070" w:author="Marina Vera Zambrano" w:date="2022-03-23T18:48:00Z"/>
        </w:rPr>
      </w:pPr>
      <w:del w:id="1071" w:author="Marina Vera Zambrano" w:date="2022-03-23T18:48:00Z">
        <w:r w:rsidRPr="267FCE62" w:rsidDel="00766FEE">
          <w:rPr>
            <w:highlight w:val="yellow"/>
          </w:rPr>
          <w:delText>[Stainless steel] [Cast iron]</w:delText>
        </w:r>
        <w:r w:rsidDel="00766FEE">
          <w:delText xml:space="preserve"> funnel shaped body with </w:delText>
        </w:r>
        <w:r w:rsidDel="000B2F80">
          <w:delText>ASME B16.1-2015ASME B16.1-2015</w:delText>
        </w:r>
        <w:r w:rsidDel="00766FEE">
          <w:delText>, Class 125 flanged inlet and access flanges, reinforced nylon combination air and vacuum valve assembly and polypropylene discharge elbow, 1</w:delText>
        </w:r>
        <w:r w:rsidDel="00D41DD0">
          <w:delText>,</w:delText>
        </w:r>
        <w:r w:rsidDel="00766FEE">
          <w:delText xml:space="preserve">585 </w:delText>
        </w:r>
        <w:r w:rsidDel="00705870">
          <w:delText>kPa</w:delText>
        </w:r>
        <w:r w:rsidDel="00766FEE">
          <w:delText xml:space="preserve"> working pressure, all bronze drain/flush valve.</w:delText>
        </w:r>
      </w:del>
    </w:p>
    <w:p w14:paraId="535F6152" w14:textId="77777777" w:rsidR="00766FEE" w:rsidRPr="00B80313" w:rsidDel="00D81BC2" w:rsidRDefault="00766FEE" w:rsidP="00BC7517">
      <w:pPr>
        <w:pStyle w:val="Heading5"/>
        <w:rPr>
          <w:del w:id="1072" w:author="Marina Vera Zambrano" w:date="2022-03-23T18:48:00Z"/>
        </w:rPr>
      </w:pPr>
      <w:del w:id="1073" w:author="Marina Vera Zambrano" w:date="2022-03-23T18:48:00Z">
        <w:r w:rsidDel="00766FEE">
          <w:delText>Foamed polypropylene float, EPDM rubber rolling seal mechanism with reinforced nylon plug, plug cover, and clamping stem, Buna N O</w:delText>
        </w:r>
        <w:r w:rsidDel="0012478E">
          <w:delText>-</w:delText>
        </w:r>
        <w:r w:rsidDel="00766FEE">
          <w:delText>ring.</w:delText>
        </w:r>
      </w:del>
    </w:p>
    <w:p w14:paraId="0D2567D3" w14:textId="77777777" w:rsidR="00766FEE" w:rsidRPr="00B80313" w:rsidDel="00D81BC2" w:rsidRDefault="00766FEE" w:rsidP="00BC7517">
      <w:pPr>
        <w:pStyle w:val="Heading4"/>
        <w:rPr>
          <w:del w:id="1074" w:author="Marina Vera Zambrano" w:date="2022-03-23T18:48:00Z"/>
        </w:rPr>
      </w:pPr>
      <w:del w:id="1075" w:author="Marina Vera Zambrano" w:date="2022-03-23T18:48:00Z">
        <w:r w:rsidDel="286E3749">
          <w:delText>Dual Chamber Booster Pump Control Valve</w:delText>
        </w:r>
        <w:r w:rsidDel="354AA2F3">
          <w:delText>s</w:delText>
        </w:r>
        <w:r w:rsidDel="286E3749">
          <w:delText xml:space="preserve"> 63 mm to 400 mm:</w:delText>
        </w:r>
      </w:del>
    </w:p>
    <w:p w14:paraId="6F0CC5BE" w14:textId="77777777" w:rsidR="00766FEE" w:rsidRPr="00B80313" w:rsidDel="00D81BC2" w:rsidRDefault="00766FEE" w:rsidP="00BC7517">
      <w:pPr>
        <w:pStyle w:val="Heading5"/>
        <w:rPr>
          <w:del w:id="1076" w:author="Marina Vera Zambrano" w:date="2022-03-23T18:48:00Z"/>
        </w:rPr>
      </w:pPr>
      <w:del w:id="1077" w:author="Marina Vera Zambrano" w:date="2022-03-23T18:48:00Z">
        <w:r w:rsidDel="00766FEE">
          <w:delText xml:space="preserve">Hydraulically operated, diaphragm actuated, pilot controlled globe valve with, ductile iron, or steel body, </w:delText>
        </w:r>
        <w:r w:rsidDel="000B2F80">
          <w:delText>ASME B16.1-2015ASME B16.1-2015</w:delText>
        </w:r>
        <w:r w:rsidDel="00766FEE">
          <w:delText xml:space="preserve"> flanged ends, rated 1</w:delText>
        </w:r>
        <w:r w:rsidDel="0033408E">
          <w:delText>,</w:delText>
        </w:r>
        <w:r w:rsidDel="00766FEE">
          <w:delText xml:space="preserve">208 </w:delText>
        </w:r>
        <w:r w:rsidDel="00705870">
          <w:delText>kPa</w:delText>
        </w:r>
        <w:r w:rsidDel="00766FEE">
          <w:delText>, stainless steel trim, stainless steel stem, externally mounted strainer with cock. Designed to eliminate pipeline surge caused by pump startup and shutdown with an automatic check valve feature.</w:delText>
        </w:r>
      </w:del>
    </w:p>
    <w:p w14:paraId="580AFDC9" w14:textId="77777777" w:rsidR="00766FEE" w:rsidRPr="000E49C6" w:rsidDel="00D81BC2" w:rsidRDefault="00766FEE" w:rsidP="00BC7517">
      <w:pPr>
        <w:pStyle w:val="Heading5"/>
        <w:rPr>
          <w:del w:id="1078" w:author="Marina Vera Zambrano" w:date="2022-03-23T18:48:00Z"/>
          <w:highlight w:val="yellow"/>
        </w:rPr>
      </w:pPr>
      <w:del w:id="1079" w:author="Marina Vera Zambrano" w:date="2022-03-23T18:48:00Z">
        <w:r w:rsidRPr="267FCE62" w:rsidDel="00766FEE">
          <w:rPr>
            <w:highlight w:val="yellow"/>
          </w:rPr>
          <w:delText>[NSF</w:delText>
        </w:r>
        <w:r w:rsidRPr="267FCE62" w:rsidDel="0033408E">
          <w:rPr>
            <w:highlight w:val="yellow"/>
          </w:rPr>
          <w:delText xml:space="preserve"> </w:delText>
        </w:r>
        <w:r w:rsidRPr="267FCE62" w:rsidDel="00766FEE">
          <w:rPr>
            <w:highlight w:val="yellow"/>
          </w:rPr>
          <w:delText xml:space="preserve">61 </w:delText>
        </w:r>
        <w:r w:rsidRPr="267FCE62" w:rsidDel="00BC1338">
          <w:rPr>
            <w:highlight w:val="yellow"/>
          </w:rPr>
          <w:delText xml:space="preserve">and NSF 372 </w:delText>
        </w:r>
        <w:r w:rsidRPr="267FCE62" w:rsidDel="00766FEE">
          <w:rPr>
            <w:highlight w:val="yellow"/>
          </w:rPr>
          <w:delText>approved fusion bonded epoxy lining [and coating] installed in accordance with AWWA C550</w:delText>
        </w:r>
        <w:r w:rsidRPr="267FCE62" w:rsidDel="0033408E">
          <w:rPr>
            <w:highlight w:val="yellow"/>
          </w:rPr>
          <w:delText>-13</w:delText>
        </w:r>
        <w:r w:rsidRPr="267FCE62" w:rsidDel="00766FEE">
          <w:rPr>
            <w:highlight w:val="yellow"/>
          </w:rPr>
          <w:delText>.]</w:delText>
        </w:r>
      </w:del>
    </w:p>
    <w:p w14:paraId="38B6FA49" w14:textId="77777777" w:rsidR="00766FEE" w:rsidRPr="00B80313" w:rsidDel="00D81BC2" w:rsidRDefault="00766FEE" w:rsidP="00BC7517">
      <w:pPr>
        <w:pStyle w:val="Heading4"/>
        <w:rPr>
          <w:del w:id="1080" w:author="Marina Vera Zambrano" w:date="2022-03-23T18:48:00Z"/>
        </w:rPr>
      </w:pPr>
      <w:del w:id="1081" w:author="Marina Vera Zambrano" w:date="2022-03-23T18:48:00Z">
        <w:r w:rsidDel="286E3749">
          <w:delText>Deep Well Pump Control Valve</w:delText>
        </w:r>
        <w:r w:rsidDel="354AA2F3">
          <w:delText>s</w:delText>
        </w:r>
        <w:r w:rsidDel="286E3749">
          <w:delText xml:space="preserve"> 63 mm to 400 mm:</w:delText>
        </w:r>
      </w:del>
    </w:p>
    <w:p w14:paraId="5EAC9C6F" w14:textId="77777777" w:rsidR="00766FEE" w:rsidRPr="00B80313" w:rsidDel="00D81BC2" w:rsidRDefault="00766FEE" w:rsidP="00BC7517">
      <w:pPr>
        <w:pStyle w:val="Heading5"/>
        <w:rPr>
          <w:del w:id="1082" w:author="Marina Vera Zambrano" w:date="2022-03-23T18:48:00Z"/>
        </w:rPr>
      </w:pPr>
      <w:del w:id="1083" w:author="Marina Vera Zambrano" w:date="2022-03-23T18:48:00Z">
        <w:r w:rsidDel="00766FEE">
          <w:delText xml:space="preserve">Hydraulically operated, diaphragm actuated, solenoid controlled globe valve with, ductile iron, or steel body, </w:delText>
        </w:r>
        <w:r w:rsidDel="000B2F80">
          <w:delText>ASME B16.1-2015ASME B16.1-2015</w:delText>
        </w:r>
        <w:r w:rsidDel="00766FEE">
          <w:delText xml:space="preserve"> flanged ends, rated 1</w:delText>
        </w:r>
        <w:r w:rsidDel="0033408E">
          <w:delText>,</w:delText>
        </w:r>
        <w:r w:rsidDel="00766FEE">
          <w:delText xml:space="preserve">208 </w:delText>
        </w:r>
        <w:r w:rsidDel="00705870">
          <w:delText>kPa</w:delText>
        </w:r>
        <w:r w:rsidDel="00766FEE">
          <w:delText>, stainless steel trim, stainless steel stem, and externally mounted strainer with cock. Designed to eliminate pipeline surges caused by starting and stopping deep well pumps by discharging to waste.</w:delText>
        </w:r>
      </w:del>
    </w:p>
    <w:p w14:paraId="1EFA26F7" w14:textId="77777777" w:rsidR="00766FEE" w:rsidRPr="000E49C6" w:rsidDel="00D81BC2" w:rsidRDefault="00766FEE" w:rsidP="00BC7517">
      <w:pPr>
        <w:pStyle w:val="Heading5"/>
        <w:rPr>
          <w:del w:id="1084" w:author="Marina Vera Zambrano" w:date="2022-03-23T18:48:00Z"/>
          <w:highlight w:val="yellow"/>
        </w:rPr>
      </w:pPr>
      <w:del w:id="1085" w:author="Marina Vera Zambrano" w:date="2022-03-23T18:48:00Z">
        <w:r w:rsidRPr="267FCE62" w:rsidDel="00766FEE">
          <w:rPr>
            <w:highlight w:val="yellow"/>
          </w:rPr>
          <w:delText>[NSF</w:delText>
        </w:r>
        <w:r w:rsidRPr="267FCE62" w:rsidDel="0033408E">
          <w:rPr>
            <w:highlight w:val="yellow"/>
          </w:rPr>
          <w:delText xml:space="preserve"> </w:delText>
        </w:r>
        <w:r w:rsidRPr="267FCE62" w:rsidDel="00766FEE">
          <w:rPr>
            <w:highlight w:val="yellow"/>
          </w:rPr>
          <w:delText xml:space="preserve">61 </w:delText>
        </w:r>
        <w:r w:rsidRPr="267FCE62" w:rsidDel="00BC1338">
          <w:rPr>
            <w:highlight w:val="yellow"/>
          </w:rPr>
          <w:delText xml:space="preserve">and NSF 372 </w:delText>
        </w:r>
        <w:r w:rsidRPr="267FCE62" w:rsidDel="00766FEE">
          <w:rPr>
            <w:highlight w:val="yellow"/>
          </w:rPr>
          <w:delText>approved fusion bonded epoxy lining [and coating] installed in accordance with AWWA C550</w:delText>
        </w:r>
        <w:r w:rsidRPr="267FCE62" w:rsidDel="0033408E">
          <w:rPr>
            <w:highlight w:val="yellow"/>
          </w:rPr>
          <w:delText>-13</w:delText>
        </w:r>
        <w:r w:rsidRPr="267FCE62" w:rsidDel="00766FEE">
          <w:rPr>
            <w:highlight w:val="yellow"/>
          </w:rPr>
          <w:delText>.]</w:delText>
        </w:r>
      </w:del>
    </w:p>
    <w:p w14:paraId="7DB5A6FF" w14:textId="77777777" w:rsidR="00766FEE" w:rsidRPr="00B80313" w:rsidDel="00D56C3B" w:rsidRDefault="00766FEE" w:rsidP="00F6350F">
      <w:pPr>
        <w:pStyle w:val="Heading3"/>
        <w:rPr>
          <w:del w:id="1086" w:author="Marina Vera Zambrano" w:date="2022-03-23T18:50:00Z"/>
        </w:rPr>
      </w:pPr>
      <w:del w:id="1087" w:author="Marina Vera Zambrano" w:date="2022-03-23T18:50:00Z">
        <w:r w:rsidRPr="00B80313" w:rsidDel="00D56C3B">
          <w:delText>Miscellaneous Valves:</w:delText>
        </w:r>
      </w:del>
    </w:p>
    <w:p w14:paraId="3CD4799A" w14:textId="77777777" w:rsidR="00766FEE" w:rsidRPr="00B80313" w:rsidDel="00D56C3B" w:rsidRDefault="009763C9" w:rsidP="00BC7517">
      <w:pPr>
        <w:pStyle w:val="Heading4"/>
        <w:rPr>
          <w:del w:id="1088" w:author="Marina Vera Zambrano" w:date="2022-03-23T18:50:00Z"/>
        </w:rPr>
      </w:pPr>
      <w:del w:id="1089" w:author="Marina Vera Zambrano" w:date="2022-03-23T18:50:00Z">
        <w:r w:rsidDel="00D56C3B">
          <w:delText xml:space="preserve">Iron Body </w:delText>
        </w:r>
        <w:r w:rsidR="00766FEE" w:rsidRPr="00B80313" w:rsidDel="00D56C3B">
          <w:delText>Diaphragm Valve</w:delText>
        </w:r>
        <w:r w:rsidR="009845C1" w:rsidRPr="00B80313" w:rsidDel="00D56C3B">
          <w:delText>s</w:delText>
        </w:r>
        <w:r w:rsidR="00766FEE" w:rsidRPr="00B80313" w:rsidDel="00D56C3B">
          <w:delText xml:space="preserve">, 13 mm to 300 mm: </w:delText>
        </w:r>
      </w:del>
    </w:p>
    <w:p w14:paraId="3E49D140" w14:textId="77777777" w:rsidR="00766FEE" w:rsidRPr="00B80313" w:rsidDel="00D56C3B" w:rsidRDefault="00D06074" w:rsidP="00BC7517">
      <w:pPr>
        <w:pStyle w:val="Heading5"/>
        <w:rPr>
          <w:del w:id="1090" w:author="Marina Vera Zambrano" w:date="2022-03-23T18:50:00Z"/>
        </w:rPr>
      </w:pPr>
      <w:del w:id="1091" w:author="Marina Vera Zambrano" w:date="2022-03-23T18:50:00Z">
        <w:r w:rsidDel="00D06074">
          <w:delText>[</w:delText>
        </w:r>
        <w:r w:rsidDel="00766FEE">
          <w:delText>Straight through</w:delText>
        </w:r>
        <w:r w:rsidDel="00D06074">
          <w:delText>][Weir]</w:delText>
        </w:r>
        <w:r w:rsidDel="00766FEE">
          <w:delText xml:space="preserve"> type, </w:delText>
        </w:r>
        <w:r w:rsidRPr="267FCE62" w:rsidDel="00766FEE">
          <w:rPr>
            <w:highlight w:val="yellow"/>
          </w:rPr>
          <w:delText>[polypropylene lined] [hard rubber lined] [    lined]</w:delText>
        </w:r>
        <w:r w:rsidDel="00766FEE">
          <w:delText xml:space="preserve"> cast iron body, </w:delText>
        </w:r>
        <w:r w:rsidDel="000B2F80">
          <w:delText>ASME B16.1-2015</w:delText>
        </w:r>
        <w:r w:rsidDel="00766FEE">
          <w:delText xml:space="preserve"> flanged ends, manual operator indicating, rising stem type with hand</w:delText>
        </w:r>
        <w:r w:rsidDel="009845C1">
          <w:delText xml:space="preserve"> </w:delText>
        </w:r>
        <w:r w:rsidDel="00766FEE">
          <w:delText xml:space="preserve">wheel, diaphragm </w:delText>
        </w:r>
        <w:r w:rsidRPr="267FCE62" w:rsidDel="00766FEE">
          <w:rPr>
            <w:highlight w:val="yellow"/>
          </w:rPr>
          <w:delText>[ethylene propylene,] [neoprene,] [Buna N,]</w:delText>
        </w:r>
        <w:r w:rsidDel="00766FEE">
          <w:delText xml:space="preserve"> in accordance with MSS SP</w:delText>
        </w:r>
        <w:r w:rsidDel="0067782B">
          <w:delText>-</w:delText>
        </w:r>
        <w:r w:rsidDel="00766FEE">
          <w:delText>88</w:delText>
        </w:r>
        <w:r w:rsidDel="0067782B">
          <w:delText>-2010</w:delText>
        </w:r>
        <w:r w:rsidDel="00766FEE">
          <w:delText xml:space="preserve">, Category B. </w:delText>
        </w:r>
      </w:del>
    </w:p>
    <w:p w14:paraId="30ED68F4" w14:textId="77777777" w:rsidR="00766FEE" w:rsidRPr="00B80313" w:rsidDel="00D56C3B" w:rsidRDefault="009763C9" w:rsidP="00BC7517">
      <w:pPr>
        <w:pStyle w:val="Heading4"/>
        <w:rPr>
          <w:del w:id="1092" w:author="Marina Vera Zambrano" w:date="2022-03-23T18:50:00Z"/>
        </w:rPr>
      </w:pPr>
      <w:del w:id="1093" w:author="Marina Vera Zambrano" w:date="2022-03-23T18:50:00Z">
        <w:r w:rsidDel="00D56C3B">
          <w:delText xml:space="preserve">Plastic Body </w:delText>
        </w:r>
        <w:r w:rsidR="00766FEE" w:rsidRPr="00B80313" w:rsidDel="00D56C3B">
          <w:delText>Diaphragm Valve</w:delText>
        </w:r>
        <w:r w:rsidR="009845C1" w:rsidRPr="00B80313" w:rsidDel="00D56C3B">
          <w:delText>s</w:delText>
        </w:r>
        <w:r w:rsidR="00766FEE" w:rsidRPr="00B80313" w:rsidDel="00D56C3B">
          <w:delText xml:space="preserve">, 13 mm to 100 mm: </w:delText>
        </w:r>
      </w:del>
    </w:p>
    <w:p w14:paraId="1EE03747" w14:textId="77777777" w:rsidR="00766FEE" w:rsidRPr="00B80313" w:rsidDel="00D56C3B" w:rsidRDefault="00766FEE" w:rsidP="00BC7517">
      <w:pPr>
        <w:pStyle w:val="Heading5"/>
        <w:rPr>
          <w:del w:id="1094" w:author="Marina Vera Zambrano" w:date="2022-03-23T18:50:00Z"/>
        </w:rPr>
      </w:pPr>
      <w:del w:id="1095" w:author="Marina Vera Zambrano" w:date="2022-03-23T18:50:00Z">
        <w:r w:rsidDel="00766FEE">
          <w:delText xml:space="preserve">Weir type with </w:delText>
        </w:r>
        <w:r w:rsidRPr="267FCE62" w:rsidDel="00766FEE">
          <w:rPr>
            <w:highlight w:val="yellow"/>
          </w:rPr>
          <w:delText>[PVC Type 1, Grade 1] [CPVC Type 4, Grade 1], [PVDF]</w:delText>
        </w:r>
        <w:r w:rsidDel="00766FEE">
          <w:delText xml:space="preserve"> body, </w:delText>
        </w:r>
        <w:r w:rsidRPr="267FCE62" w:rsidDel="00766FEE">
          <w:rPr>
            <w:highlight w:val="yellow"/>
          </w:rPr>
          <w:delText>[Viton (FKM) diaphragm] [PTFE with EPDM backing diaphragm [PTFE with EPDM or Viton backing and with PVDF gas barrier diaphragm], [double union design, solvent weld socket ends] [flanged ends],</w:delText>
        </w:r>
        <w:r w:rsidDel="00766FEE">
          <w:delText xml:space="preserve"> hand</w:delText>
        </w:r>
        <w:r w:rsidDel="009845C1">
          <w:delText xml:space="preserve"> </w:delText>
        </w:r>
        <w:r w:rsidDel="00766FEE">
          <w:delText xml:space="preserve">wheel operator, position indicator, adjustable travel stop, clear molded acrylic stem cap. </w:delText>
        </w:r>
      </w:del>
    </w:p>
    <w:p w14:paraId="1AB56215" w14:textId="77777777" w:rsidR="00766FEE" w:rsidRPr="00B80313" w:rsidDel="00D56C3B" w:rsidRDefault="00766FEE" w:rsidP="00BC7517">
      <w:pPr>
        <w:pStyle w:val="Heading4"/>
        <w:rPr>
          <w:del w:id="1096" w:author="Marina Vera Zambrano" w:date="2022-03-23T18:50:00Z"/>
        </w:rPr>
      </w:pPr>
      <w:del w:id="1097" w:author="Marina Vera Zambrano" w:date="2022-03-23T18:50:00Z">
        <w:r w:rsidRPr="00B80313" w:rsidDel="00D56C3B">
          <w:delText>Pinch Valve</w:delText>
        </w:r>
        <w:r w:rsidR="009845C1" w:rsidRPr="00B80313" w:rsidDel="00D56C3B">
          <w:delText>s</w:delText>
        </w:r>
        <w:r w:rsidRPr="00B80313" w:rsidDel="00D56C3B">
          <w:delText xml:space="preserve"> 50 mm to 300 mm:</w:delText>
        </w:r>
      </w:del>
    </w:p>
    <w:p w14:paraId="3B807773" w14:textId="77777777" w:rsidR="00766FEE" w:rsidRPr="00B80313" w:rsidDel="00D56C3B" w:rsidRDefault="00766FEE" w:rsidP="00BC7517">
      <w:pPr>
        <w:pStyle w:val="Heading5"/>
        <w:rPr>
          <w:del w:id="1098" w:author="Marina Vera Zambrano" w:date="2022-03-23T18:50:00Z"/>
        </w:rPr>
      </w:pPr>
      <w:del w:id="1099" w:author="Marina Vera Zambrano" w:date="2022-03-23T18:50:00Z">
        <w:r w:rsidDel="00766FEE">
          <w:delText xml:space="preserve">Cast iron, fully enclosed body, epoxy lined and coated, with </w:delText>
        </w:r>
        <w:r w:rsidDel="000B2F80">
          <w:delText>ASME B16.1-2015ASME B16.1-2015</w:delText>
        </w:r>
        <w:r w:rsidDel="00766FEE">
          <w:delText xml:space="preserve"> Class 125 flanged ends, one piece molded Buna N elastomer tube,  621 </w:delText>
        </w:r>
        <w:r w:rsidDel="00705870">
          <w:delText>kPa</w:delText>
        </w:r>
        <w:r w:rsidDel="00766FEE">
          <w:delText xml:space="preserve"> minimum working pressure, double acting upper and lower pinch bars that close on </w:delText>
        </w:r>
        <w:r w:rsidDel="0024286B">
          <w:delText>centre</w:delText>
        </w:r>
        <w:r w:rsidDel="00766FEE">
          <w:delText>line, non</w:delText>
        </w:r>
        <w:r w:rsidDel="00E73726">
          <w:delText>-</w:delText>
        </w:r>
        <w:r w:rsidDel="00766FEE">
          <w:delText>rising hand</w:delText>
        </w:r>
        <w:r w:rsidDel="009845C1">
          <w:delText xml:space="preserve"> </w:delText>
        </w:r>
        <w:r w:rsidDel="00766FEE">
          <w:delText>wheel operator.</w:delText>
        </w:r>
      </w:del>
    </w:p>
    <w:p w14:paraId="4A735CFB" w14:textId="77777777" w:rsidR="00766FEE" w:rsidRPr="00B80313" w:rsidDel="00D56C3B" w:rsidRDefault="00766FEE" w:rsidP="00BC7517">
      <w:pPr>
        <w:pStyle w:val="Heading4"/>
        <w:rPr>
          <w:del w:id="1100" w:author="Marina Vera Zambrano" w:date="2022-03-23T18:50:00Z"/>
        </w:rPr>
      </w:pPr>
      <w:del w:id="1101" w:author="Marina Vera Zambrano" w:date="2022-03-23T18:50:00Z">
        <w:r w:rsidRPr="00B80313" w:rsidDel="00D56C3B">
          <w:delText>Telescoping Scum Collection Valve:</w:delText>
        </w:r>
      </w:del>
    </w:p>
    <w:p w14:paraId="46C2D9BB" w14:textId="77777777" w:rsidR="00766FEE" w:rsidRPr="00B80313" w:rsidDel="00D56C3B" w:rsidRDefault="00766FEE" w:rsidP="00BC7517">
      <w:pPr>
        <w:pStyle w:val="Heading5"/>
        <w:rPr>
          <w:del w:id="1102" w:author="Marina Vera Zambrano" w:date="2022-03-23T18:50:00Z"/>
        </w:rPr>
      </w:pPr>
      <w:del w:id="1103" w:author="Marina Vera Zambrano" w:date="2022-03-23T18:50:00Z">
        <w:r w:rsidDel="00766FEE">
          <w:delText>Rack and pinion type with offset floor stand and cast iron offset floor stem incorporating the rack guides, pinion, and hand</w:delText>
        </w:r>
        <w:r w:rsidDel="009845C1">
          <w:delText xml:space="preserve"> </w:delText>
        </w:r>
        <w:r w:rsidDel="00766FEE">
          <w:delText>wheel supports. Rack and pinion and connecting rods Type 304 stainless steel, slip pipe brass with flat weir crest skimming funnel, cast iron pipe companion flange, O</w:delText>
        </w:r>
        <w:r w:rsidDel="00E73726">
          <w:delText>-</w:delText>
        </w:r>
        <w:r w:rsidDel="00766FEE">
          <w:delText>ring seal and gasket for connection to discharge pipe. Skimming funnel minimum top diameter of</w:delText>
        </w:r>
        <w:r w:rsidDel="00E73726">
          <w:delText xml:space="preserve"> </w:delText>
        </w:r>
        <w:r w:rsidDel="00766FEE">
          <w:delText>200 mm.</w:delText>
        </w:r>
      </w:del>
    </w:p>
    <w:p w14:paraId="3C27BEE3" w14:textId="77777777" w:rsidR="00766FEE" w:rsidRPr="00B80313" w:rsidDel="00D56C3B" w:rsidRDefault="00766FEE" w:rsidP="00BC7517">
      <w:pPr>
        <w:pStyle w:val="Heading5"/>
        <w:rPr>
          <w:del w:id="1104" w:author="Marina Vera Zambrano" w:date="2022-03-23T18:50:00Z"/>
        </w:rPr>
      </w:pPr>
      <w:del w:id="1105" w:author="Marina Vera Zambrano" w:date="2022-03-23T18:50:00Z">
        <w:r w:rsidDel="00766FEE">
          <w:delText xml:space="preserve">Valve, 100 mm nominal and continuously adjustable from a high point of </w:delText>
        </w:r>
        <w:r w:rsidRPr="267FCE62" w:rsidDel="00766FEE">
          <w:rPr>
            <w:highlight w:val="yellow"/>
          </w:rPr>
          <w:delText>[1.5] [     ]</w:delText>
        </w:r>
        <w:r w:rsidDel="00766FEE">
          <w:delText xml:space="preserve"> feet below the bottom of the floor stand to a low point </w:delText>
        </w:r>
        <w:r w:rsidRPr="267FCE62" w:rsidDel="00766FEE">
          <w:rPr>
            <w:highlight w:val="yellow"/>
          </w:rPr>
          <w:delText>[5.50] [     ]</w:delText>
        </w:r>
        <w:r w:rsidDel="00766FEE">
          <w:delText xml:space="preserve"> feet below the bottom of the floor stand.</w:delText>
        </w:r>
      </w:del>
    </w:p>
    <w:p w14:paraId="5BD2F024" w14:textId="77777777" w:rsidR="00766FEE" w:rsidRPr="00B80313" w:rsidDel="00D56C3B" w:rsidRDefault="00766FEE" w:rsidP="00BC7517">
      <w:pPr>
        <w:pStyle w:val="Heading5"/>
        <w:rPr>
          <w:del w:id="1106" w:author="Marina Vera Zambrano" w:date="2022-03-23T18:50:00Z"/>
        </w:rPr>
      </w:pPr>
      <w:del w:id="1107" w:author="Marina Vera Zambrano" w:date="2022-03-23T18:50:00Z">
        <w:r w:rsidDel="00766FEE">
          <w:delText>Anchor Bolts: Type 316 stainless steel.</w:delText>
        </w:r>
      </w:del>
    </w:p>
    <w:p w14:paraId="46538193" w14:textId="77777777" w:rsidR="00766FEE" w:rsidRPr="00B80313" w:rsidDel="00D56C3B" w:rsidRDefault="00766FEE" w:rsidP="00BC7517">
      <w:pPr>
        <w:pStyle w:val="Heading4"/>
        <w:rPr>
          <w:del w:id="1108" w:author="Marina Vera Zambrano" w:date="2022-03-23T18:50:00Z"/>
        </w:rPr>
      </w:pPr>
      <w:del w:id="1109" w:author="Marina Vera Zambrano" w:date="2022-03-23T18:50:00Z">
        <w:r w:rsidRPr="00B80313" w:rsidDel="00D56C3B">
          <w:delText>Mud Valve:</w:delText>
        </w:r>
      </w:del>
    </w:p>
    <w:p w14:paraId="0C9EBED8" w14:textId="77777777" w:rsidR="00766FEE" w:rsidRPr="00B80313" w:rsidDel="00D56C3B" w:rsidRDefault="00766FEE" w:rsidP="00BC7517">
      <w:pPr>
        <w:pStyle w:val="Heading5"/>
        <w:rPr>
          <w:del w:id="1110" w:author="Marina Vera Zambrano" w:date="2022-03-23T18:50:00Z"/>
        </w:rPr>
      </w:pPr>
      <w:del w:id="1111" w:author="Marina Vera Zambrano" w:date="2022-03-23T18:50:00Z">
        <w:r w:rsidDel="00766FEE">
          <w:delText>Cast iron body tapered seat, bronze disc and seat ring, frame flanged, non</w:delText>
        </w:r>
        <w:r w:rsidDel="00BA448D">
          <w:delText>-</w:delText>
        </w:r>
        <w:r w:rsidDel="00766FEE">
          <w:delText>rising type stem, bronze extension stem,</w:delText>
        </w:r>
        <w:r w:rsidDel="00BA448D">
          <w:delText xml:space="preserve"> </w:delText>
        </w:r>
        <w:r w:rsidDel="00766FEE">
          <w:delText>50 mm square operating nut for floor box operation, and stem guides for maximum unsupported stem length of 1.6 metr</w:delText>
        </w:r>
        <w:r w:rsidDel="00BF3498">
          <w:delText>e</w:delText>
        </w:r>
        <w:r w:rsidDel="00766FEE">
          <w:delText>s.</w:delText>
        </w:r>
      </w:del>
    </w:p>
    <w:p w14:paraId="410C2129" w14:textId="77777777" w:rsidR="00766FEE" w:rsidRPr="00B80313" w:rsidRDefault="00766FEE" w:rsidP="00BC7517">
      <w:pPr>
        <w:pStyle w:val="Heading4"/>
      </w:pPr>
      <w:r w:rsidRPr="00B80313">
        <w:t>Sampling Valve</w:t>
      </w:r>
      <w:r w:rsidR="00A05E6E" w:rsidRPr="00B80313">
        <w:t>s</w:t>
      </w:r>
      <w:r w:rsidRPr="00B80313">
        <w:t>:</w:t>
      </w:r>
    </w:p>
    <w:p w14:paraId="096100AF" w14:textId="77777777" w:rsidR="00766FEE" w:rsidRPr="00B80313" w:rsidRDefault="00766FEE" w:rsidP="00BC7517">
      <w:pPr>
        <w:pStyle w:val="Heading5"/>
      </w:pPr>
      <w:r>
        <w:t xml:space="preserve">Type 316 stainless steel wetted parts, hand operated iron crank, piston to extend to inner surface of vessel or pipe, sealed by two compressible replaceable Teflon rings, one above discharge port and other below discharge port, </w:t>
      </w:r>
      <w:r w:rsidRPr="267FCE62">
        <w:rPr>
          <w:highlight w:val="yellow"/>
        </w:rPr>
        <w:t>[19 mm NPT inlet and 19 mm NPT outlet] [25 mm NPT inlet and 25 mm NPT outlet].</w:t>
      </w:r>
    </w:p>
    <w:p w14:paraId="6963E46E" w14:textId="77777777" w:rsidR="00766FEE" w:rsidRPr="00B80313" w:rsidDel="00D56C3B" w:rsidRDefault="002314A2" w:rsidP="00BC7517">
      <w:pPr>
        <w:pStyle w:val="Heading4"/>
        <w:rPr>
          <w:del w:id="1112" w:author="Marina Vera Zambrano" w:date="2022-03-23T18:50:00Z"/>
          <w:highlight w:val="yellow"/>
        </w:rPr>
      </w:pPr>
      <w:del w:id="1113" w:author="Marina Vera Zambrano" w:date="2022-03-23T18:50:00Z">
        <w:r w:rsidRPr="00B80313" w:rsidDel="00D56C3B">
          <w:delText xml:space="preserve"> </w:delText>
        </w:r>
        <w:r w:rsidR="00AC2F76" w:rsidRPr="000E49C6" w:rsidDel="00D56C3B">
          <w:rPr>
            <w:highlight w:val="yellow"/>
          </w:rPr>
          <w:delText>[</w:delText>
        </w:r>
        <w:r w:rsidR="00766FEE" w:rsidRPr="000E49C6" w:rsidDel="00D56C3B">
          <w:rPr>
            <w:highlight w:val="yellow"/>
          </w:rPr>
          <w:delText>Fire Hydrant:</w:delText>
        </w:r>
        <w:r w:rsidR="00AC2F76" w:rsidRPr="000E49C6" w:rsidDel="00D56C3B">
          <w:rPr>
            <w:highlight w:val="yellow"/>
          </w:rPr>
          <w:delText>]</w:delText>
        </w:r>
        <w:r w:rsidR="00766FEE" w:rsidRPr="00B80313" w:rsidDel="00D56C3B">
          <w:delText xml:space="preserve"> </w:delText>
        </w:r>
        <w:r w:rsidR="00BA448D" w:rsidRPr="006D6FB4" w:rsidDel="00D56C3B">
          <w:rPr>
            <w:i/>
            <w:highlight w:val="yellow"/>
          </w:rPr>
          <w:delText xml:space="preserve">[Consultant to </w:delText>
        </w:r>
        <w:r w:rsidR="00756F97" w:rsidDel="00D56C3B">
          <w:rPr>
            <w:i/>
            <w:highlight w:val="yellow"/>
          </w:rPr>
          <w:delText xml:space="preserve">amend with </w:delText>
        </w:r>
        <w:r w:rsidR="00BA448D" w:rsidRPr="006D6FB4" w:rsidDel="00D56C3B">
          <w:rPr>
            <w:i/>
            <w:highlight w:val="yellow"/>
          </w:rPr>
          <w:delText>Region of York</w:delText>
        </w:r>
        <w:r w:rsidR="00756F97" w:rsidDel="00D56C3B">
          <w:rPr>
            <w:i/>
            <w:highlight w:val="yellow"/>
          </w:rPr>
          <w:delText>’s</w:delText>
        </w:r>
        <w:r w:rsidR="00BA448D" w:rsidRPr="006D6FB4" w:rsidDel="00D56C3B">
          <w:rPr>
            <w:i/>
            <w:highlight w:val="yellow"/>
          </w:rPr>
          <w:delText xml:space="preserve"> </w:delText>
        </w:r>
        <w:r w:rsidR="00766FEE" w:rsidRPr="006D6FB4" w:rsidDel="00D56C3B">
          <w:rPr>
            <w:i/>
            <w:highlight w:val="yellow"/>
          </w:rPr>
          <w:delText>standard</w:delText>
        </w:r>
        <w:r w:rsidR="00BA448D" w:rsidRPr="006D6FB4" w:rsidDel="00D56C3B">
          <w:rPr>
            <w:i/>
            <w:highlight w:val="yellow"/>
          </w:rPr>
          <w:delText xml:space="preserve"> for fire hydrant if applicable</w:delText>
        </w:r>
        <w:r w:rsidR="00766FEE" w:rsidRPr="006D6FB4" w:rsidDel="00D56C3B">
          <w:rPr>
            <w:i/>
            <w:highlight w:val="yellow"/>
          </w:rPr>
          <w:delText>.</w:delText>
        </w:r>
        <w:r w:rsidR="00BA448D" w:rsidRPr="006D6FB4" w:rsidDel="00D56C3B">
          <w:rPr>
            <w:i/>
            <w:highlight w:val="yellow"/>
          </w:rPr>
          <w:delText>]</w:delText>
        </w:r>
      </w:del>
    </w:p>
    <w:p w14:paraId="383F4C45" w14:textId="77777777" w:rsidR="00766FEE" w:rsidRPr="00B80313" w:rsidRDefault="00766FEE" w:rsidP="00BC7517">
      <w:pPr>
        <w:pStyle w:val="Heading4"/>
      </w:pPr>
      <w:r w:rsidRPr="00B80313">
        <w:t>Solenoid Valve</w:t>
      </w:r>
      <w:r w:rsidR="00A05E6E" w:rsidRPr="00B80313">
        <w:t>s</w:t>
      </w:r>
      <w:r w:rsidRPr="00B80313">
        <w:t xml:space="preserve"> 6 mm to 50 mm:</w:t>
      </w:r>
    </w:p>
    <w:p w14:paraId="6F5DB3A7" w14:textId="1A35286F" w:rsidR="00766FEE" w:rsidRPr="00B80313" w:rsidRDefault="00766FEE" w:rsidP="00BC7517">
      <w:pPr>
        <w:pStyle w:val="Heading5"/>
      </w:pPr>
      <w:proofErr w:type="gramStart"/>
      <w:r>
        <w:t>Two way</w:t>
      </w:r>
      <w:proofErr w:type="gramEnd"/>
      <w:r>
        <w:t xml:space="preserve"> internal pilot operated diaphragm type, brass body, resilient seat suitable for air or water, solenoid coil molded epoxy, NEMA insulation Class F, 120 volts ac, 60 Hz, </w:t>
      </w:r>
      <w:r>
        <w:lastRenderedPageBreak/>
        <w:t xml:space="preserve">unless otherwise indicated in the Contract Documents. Solenoid enclosure NEMA 250, Type 4 unless otherwise indicated in the Contract Documents. Size and normal position </w:t>
      </w:r>
      <w:del w:id="1114" w:author="Keith Wong" w:date="2022-11-29T11:14:00Z">
        <w:r w:rsidRPr="267FCE62" w:rsidDel="003331DB">
          <w:rPr>
            <w:highlight w:val="yellow"/>
          </w:rPr>
          <w:delText>[(OPEN [or CLOSED] when de-energized)]</w:delText>
        </w:r>
        <w:r w:rsidDel="003331DB">
          <w:delText xml:space="preserve"> </w:delText>
        </w:r>
      </w:del>
      <w:r>
        <w:t>as indicated in the Contract Documents</w:t>
      </w:r>
      <w:ins w:id="1115" w:author="Keith Wong" w:date="2022-11-29T11:14:00Z">
        <w:r w:rsidR="003331DB">
          <w:t xml:space="preserve"> or to suit the function of the Level Control Valve, where applicable</w:t>
        </w:r>
      </w:ins>
      <w:r>
        <w:t>.</w:t>
      </w:r>
    </w:p>
    <w:p w14:paraId="78C1FD88" w14:textId="77777777" w:rsidR="00766FEE" w:rsidRPr="00B80313" w:rsidRDefault="00766FEE" w:rsidP="00BC7517">
      <w:pPr>
        <w:pStyle w:val="Heading5"/>
      </w:pPr>
      <w:r>
        <w:t>Minimum operating pressure differential no greater than 35 kPa (gauge), maximum operating pressure differential not less than 863 kPa (gauge).</w:t>
      </w:r>
    </w:p>
    <w:p w14:paraId="452851F4" w14:textId="3B3D928C" w:rsidR="00766FEE" w:rsidRPr="00B80313" w:rsidRDefault="00766FEE" w:rsidP="00BC7517">
      <w:pPr>
        <w:pStyle w:val="Heading4"/>
      </w:pPr>
      <w:del w:id="1116" w:author="Keith Wong" w:date="2022-11-29T11:14:00Z">
        <w:r w:rsidRPr="00B80313" w:rsidDel="003331DB">
          <w:delText xml:space="preserve">Altitude </w:delText>
        </w:r>
      </w:del>
      <w:ins w:id="1117" w:author="Keith Wong" w:date="2022-11-29T11:14:00Z">
        <w:r w:rsidR="003331DB">
          <w:t>Level Control</w:t>
        </w:r>
      </w:ins>
      <w:del w:id="1118" w:author="Keith Wong" w:date="2022-11-29T11:27:00Z">
        <w:r w:rsidRPr="00B80313" w:rsidDel="00787038">
          <w:delText>Valve</w:delText>
        </w:r>
        <w:r w:rsidR="002F38A1" w:rsidRPr="00B80313" w:rsidDel="00787038">
          <w:delText>s</w:delText>
        </w:r>
        <w:r w:rsidRPr="00B80313" w:rsidDel="00787038">
          <w:delText xml:space="preserve"> 75 mm and Larger</w:delText>
        </w:r>
      </w:del>
      <w:r w:rsidRPr="00B80313">
        <w:t>:</w:t>
      </w:r>
    </w:p>
    <w:p w14:paraId="36DCC7BF" w14:textId="30077418" w:rsidR="00766FEE" w:rsidRPr="00B80313" w:rsidRDefault="00766FEE" w:rsidP="00BC7517">
      <w:pPr>
        <w:pStyle w:val="Heading5"/>
      </w:pPr>
      <w:r>
        <w:t xml:space="preserve">Hydraulically operated, diaphragm actuated, </w:t>
      </w:r>
      <w:ins w:id="1119" w:author="Keith Wong" w:date="2022-11-29T11:27:00Z">
        <w:r w:rsidR="00787038">
          <w:t xml:space="preserve">dual-solenoid </w:t>
        </w:r>
      </w:ins>
      <w:r>
        <w:t xml:space="preserve">pilot controlled globe valve, ductile iron, body, ANSI Class </w:t>
      </w:r>
      <w:ins w:id="1120" w:author="Keith Wong" w:date="2022-11-29T11:28:00Z">
        <w:r w:rsidR="00787038">
          <w:t>150</w:t>
        </w:r>
      </w:ins>
      <w:del w:id="1121" w:author="Keith Wong" w:date="2022-11-29T11:28:00Z">
        <w:r w:rsidDel="00787038">
          <w:delText xml:space="preserve">300, ASME B16.1-2010 </w:delText>
        </w:r>
      </w:del>
      <w:r>
        <w:t xml:space="preserve">flanged ends, stainless steel trim, </w:t>
      </w:r>
      <w:ins w:id="1122" w:author="Keith Wong" w:date="2022-11-29T11:29:00Z">
        <w:r w:rsidR="00FE5C32">
          <w:t xml:space="preserve">and </w:t>
        </w:r>
      </w:ins>
      <w:r>
        <w:t>stainless steel stem</w:t>
      </w:r>
      <w:ins w:id="1123" w:author="Keith Wong" w:date="2022-11-29T11:29:00Z">
        <w:r w:rsidR="00FE5C32" w:rsidDel="00FE5C32">
          <w:t xml:space="preserve"> </w:t>
        </w:r>
      </w:ins>
      <w:del w:id="1124" w:author="Keith Wong" w:date="2022-11-29T11:29:00Z">
        <w:r w:rsidDel="00FE5C32">
          <w:delText xml:space="preserve">, externally mounted </w:delText>
        </w:r>
      </w:del>
      <w:ins w:id="1125" w:author="Keith Wong" w:date="2022-11-29T11:28:00Z">
        <w:r w:rsidR="00787038">
          <w:t>-</w:t>
        </w:r>
      </w:ins>
      <w:r>
        <w:t>strainers</w:t>
      </w:r>
      <w:del w:id="1126" w:author="Keith Wong" w:date="2022-11-29T11:28:00Z">
        <w:r w:rsidDel="00787038">
          <w:delText xml:space="preserve"> with cocks</w:delText>
        </w:r>
      </w:del>
      <w:r>
        <w:t xml:space="preserve">, </w:t>
      </w:r>
      <w:del w:id="1127" w:author="Keith Wong" w:date="2022-11-29T11:28:00Z">
        <w:r w:rsidDel="00787038">
          <w:delText xml:space="preserve">and maintain a constant downstream pressure while maintaining a minimum upstream pressure. </w:delText>
        </w:r>
      </w:del>
    </w:p>
    <w:p w14:paraId="74EDD632" w14:textId="2A7010B8" w:rsidR="00FE5C32" w:rsidRDefault="00FE5C32" w:rsidP="00BC7517">
      <w:pPr>
        <w:pStyle w:val="Heading5"/>
        <w:rPr>
          <w:ins w:id="1128" w:author="Keith Wong" w:date="2022-11-29T11:30:00Z"/>
        </w:rPr>
      </w:pPr>
      <w:ins w:id="1129" w:author="Keith Wong" w:date="2022-11-29T11:29:00Z">
        <w:r>
          <w:t>Equipped with pilot line isolation valves, Y-strainer, X101 valve position indicator (4-20mA), open/closing solenoids (120VAC/single phase),</w:t>
        </w:r>
      </w:ins>
      <w:ins w:id="1130" w:author="Keith Wong" w:date="2022-11-29T11:30:00Z">
        <w:r>
          <w:t xml:space="preserve"> solenoid by-pass valves. Solenoid valve shall be CSA certified</w:t>
        </w:r>
      </w:ins>
    </w:p>
    <w:p w14:paraId="4EE7B683" w14:textId="0715D70F" w:rsidR="00766FEE" w:rsidRPr="00B80313" w:rsidDel="00FE5C32" w:rsidRDefault="00FE5C32" w:rsidP="00FE5C32">
      <w:pPr>
        <w:pStyle w:val="Heading5"/>
        <w:rPr>
          <w:del w:id="1131" w:author="Keith Wong" w:date="2022-11-29T11:31:00Z"/>
        </w:rPr>
      </w:pPr>
      <w:ins w:id="1132" w:author="Keith Wong" w:date="2022-11-29T11:30:00Z">
        <w:r>
          <w:t xml:space="preserve">Pilot lines shall be 316 stainless steel tubing with compression or threaded fittings </w:t>
        </w:r>
      </w:ins>
      <w:del w:id="1133" w:author="Keith Wong" w:date="2022-11-29T11:31:00Z">
        <w:r w:rsidR="00766FEE" w:rsidDel="00FE5C32">
          <w:delText>One way flow</w:delText>
        </w:r>
      </w:del>
    </w:p>
    <w:p w14:paraId="2A51AE69" w14:textId="77777777" w:rsidR="00766FEE" w:rsidRPr="00B80313" w:rsidRDefault="00766FEE" w:rsidP="00BC7517">
      <w:pPr>
        <w:pStyle w:val="Heading5"/>
      </w:pPr>
      <w:r>
        <w:t>NSF 61 and NSF 372 (as applicable) approved fusion bonded epoxy lining and coating installed in accordance with AWWA C550-13.</w:t>
      </w:r>
    </w:p>
    <w:p w14:paraId="1A9CBE6D" w14:textId="5340F7EE" w:rsidR="00766FEE" w:rsidRPr="00B80313" w:rsidRDefault="00766FEE" w:rsidP="00BC7517">
      <w:pPr>
        <w:pStyle w:val="Heading5"/>
      </w:pPr>
      <w:r>
        <w:t xml:space="preserve">Size/Rating: As shown in the Valve Schedule. </w:t>
      </w:r>
      <w:del w:id="1134" w:author="Keith Wong" w:date="2022-11-29T11:14:00Z">
        <w:r w:rsidRPr="267FCE62" w:rsidDel="003331DB">
          <w:rPr>
            <w:i/>
            <w:iCs/>
            <w:highlight w:val="yellow"/>
          </w:rPr>
          <w:delText>[Consultant to append the Valve Schedule]</w:delText>
        </w:r>
      </w:del>
    </w:p>
    <w:p w14:paraId="0A420BA1" w14:textId="77777777" w:rsidR="00766FEE" w:rsidRPr="00B80313" w:rsidDel="00D56C3B" w:rsidRDefault="00766FEE" w:rsidP="00BC7517">
      <w:pPr>
        <w:pStyle w:val="Heading4"/>
        <w:rPr>
          <w:del w:id="1135" w:author="Marina Vera Zambrano" w:date="2022-03-23T18:50:00Z"/>
        </w:rPr>
      </w:pPr>
      <w:del w:id="1136" w:author="Marina Vera Zambrano" w:date="2022-03-23T18:50:00Z">
        <w:r w:rsidRPr="00B80313" w:rsidDel="00D56C3B">
          <w:delText>Rotary Pump Control Valve</w:delText>
        </w:r>
        <w:r w:rsidR="00A05E6E" w:rsidRPr="00B80313" w:rsidDel="00D56C3B">
          <w:delText>s</w:delText>
        </w:r>
      </w:del>
    </w:p>
    <w:p w14:paraId="22C4E386" w14:textId="77777777" w:rsidR="00766FEE" w:rsidRPr="00B80313" w:rsidDel="00D56C3B" w:rsidRDefault="00766FEE" w:rsidP="00BC7517">
      <w:pPr>
        <w:pStyle w:val="Heading5"/>
        <w:rPr>
          <w:del w:id="1137" w:author="Marina Vera Zambrano" w:date="2022-03-23T18:50:00Z"/>
        </w:rPr>
      </w:pPr>
      <w:del w:id="1138" w:author="Marina Vera Zambrano" w:date="2022-03-23T18:50:00Z">
        <w:r w:rsidDel="00766FEE">
          <w:delText xml:space="preserve">Cast steel body </w:delText>
        </w:r>
        <w:r w:rsidDel="000B2F80">
          <w:delText>ASTM A216/A216M-16</w:delText>
        </w:r>
        <w:r w:rsidDel="00BA448D">
          <w:delText xml:space="preserve">, </w:delText>
        </w:r>
        <w:r w:rsidDel="00766FEE">
          <w:delText>WCB for 25 and 40 Bar pressure, Cast iron ASTM A126</w:delText>
        </w:r>
        <w:r w:rsidDel="00BA448D">
          <w:delText>/A126-04(2014)</w:delText>
        </w:r>
        <w:r w:rsidDel="00766FEE">
          <w:delText xml:space="preserve"> Class B or ductile iron ASTM A536</w:delText>
        </w:r>
        <w:r w:rsidDel="00202268">
          <w:delText>-84(2009)</w:delText>
        </w:r>
        <w:r w:rsidDel="00766FEE">
          <w:delText xml:space="preserve"> for less than 16 Bar pressure. ANSI 125 or 250 for cast iron and ductile iron flanges. ANSI 300 steel flanges for cast steel body. Body assembly with full unrestricted, circular inlet and out let opening equal to the rated size of the valve. Bonze or stainless steel body seat ring with UHMW seat. Body </w:delText>
        </w:r>
        <w:r w:rsidDel="00584548">
          <w:delText xml:space="preserve">shall </w:delText>
        </w:r>
        <w:r w:rsidDel="00766FEE">
          <w:delText>include body mounting pad. Provide valve position indicator.</w:delText>
        </w:r>
      </w:del>
    </w:p>
    <w:p w14:paraId="765962D1" w14:textId="77777777" w:rsidR="00766FEE" w:rsidRPr="00B80313" w:rsidDel="00D56C3B" w:rsidRDefault="00766FEE" w:rsidP="00BC7517">
      <w:pPr>
        <w:pStyle w:val="Heading5"/>
        <w:rPr>
          <w:del w:id="1139" w:author="Marina Vera Zambrano" w:date="2022-03-23T18:50:00Z"/>
        </w:rPr>
      </w:pPr>
      <w:del w:id="1140" w:author="Marina Vera Zambrano" w:date="2022-03-23T18:50:00Z">
        <w:r w:rsidDel="00766FEE">
          <w:delText>Du</w:delText>
        </w:r>
        <w:r w:rsidDel="00A05E6E">
          <w:delText>c</w:delText>
        </w:r>
        <w:r w:rsidDel="00766FEE">
          <w:delText>tile or cast steel rotor with integral trunnions with stainless steel shaft. Bearing shall be bronze of stainless steel.</w:delText>
        </w:r>
      </w:del>
    </w:p>
    <w:p w14:paraId="5E30F5A4" w14:textId="77777777" w:rsidR="00766FEE" w:rsidRPr="00B80313" w:rsidDel="00D56C3B" w:rsidRDefault="00766FEE" w:rsidP="00BC7517">
      <w:pPr>
        <w:pStyle w:val="Heading5"/>
        <w:rPr>
          <w:del w:id="1141" w:author="Marina Vera Zambrano" w:date="2022-03-23T18:50:00Z"/>
        </w:rPr>
      </w:pPr>
      <w:del w:id="1142" w:author="Marina Vera Zambrano" w:date="2022-03-23T18:50:00Z">
        <w:r w:rsidDel="00766FEE">
          <w:delText>Valve operator and control-water hydraulic cylinders with electric solenoid pilot control valves. All control tubing fitting, pilot valves, pressure reducing valve, manual valves, strainer shall be pre</w:delText>
        </w:r>
        <w:r w:rsidDel="00202268">
          <w:delText>-</w:delText>
        </w:r>
        <w:r w:rsidDel="00766FEE">
          <w:delText>piped. Hydraulic cylinders shall be plated cast iron/ductile iron</w:delText>
        </w:r>
        <w:r w:rsidDel="00A05E6E">
          <w:delText xml:space="preserve"> </w:delText>
        </w:r>
        <w:r w:rsidDel="00766FEE">
          <w:delText>bronze or non-corrosive material, piston rods shall be stainless steel. Water from piping at pipeline pressure shall be use</w:delText>
        </w:r>
        <w:r w:rsidDel="00D41DD0">
          <w:delText>d</w:delText>
        </w:r>
        <w:r w:rsidDel="00766FEE">
          <w:delText xml:space="preserve"> for the operator. Provide pressure reducing valve as required to step</w:delText>
        </w:r>
        <w:r w:rsidDel="00202268">
          <w:delText>-</w:delText>
        </w:r>
        <w:r w:rsidDel="00766FEE">
          <w:delText>down the water control pressure. Provide pressure switch and limit switch as required. Provide NEMA 4 control panel for each valve operator. The hydraulic operator shall include a hand</w:delText>
        </w:r>
        <w:r w:rsidDel="00A05E6E">
          <w:delText xml:space="preserve"> </w:delText>
        </w:r>
        <w:r w:rsidDel="00766FEE">
          <w:delText>wheel manual override operator.</w:delText>
        </w:r>
      </w:del>
    </w:p>
    <w:p w14:paraId="174C8F63" w14:textId="77777777" w:rsidR="00766FEE" w:rsidRPr="00B80313" w:rsidDel="00D56C3B" w:rsidRDefault="00766FEE" w:rsidP="00BC7517">
      <w:pPr>
        <w:pStyle w:val="Heading5"/>
        <w:rPr>
          <w:del w:id="1143" w:author="Marina Vera Zambrano" w:date="2022-03-23T18:50:00Z"/>
        </w:rPr>
      </w:pPr>
      <w:del w:id="1144" w:author="Marina Vera Zambrano" w:date="2022-03-23T18:50:00Z">
        <w:r w:rsidDel="00766FEE">
          <w:delText>Pump control valve ope</w:delText>
        </w:r>
        <w:r w:rsidDel="00A05E6E">
          <w:delText>r</w:delText>
        </w:r>
        <w:r w:rsidDel="00766FEE">
          <w:delText xml:space="preserve">ation: the pump control valve </w:delText>
        </w:r>
        <w:r w:rsidDel="00C03F5B">
          <w:delText xml:space="preserve">shall be </w:delText>
        </w:r>
        <w:r w:rsidDel="00766FEE">
          <w:delText>controlled by its control panel and interlock to the pump control.</w:delText>
        </w:r>
      </w:del>
    </w:p>
    <w:p w14:paraId="6F2597A3" w14:textId="77777777" w:rsidR="0069551B" w:rsidDel="00D56C3B" w:rsidRDefault="00766FEE" w:rsidP="00F61D33">
      <w:pPr>
        <w:pStyle w:val="Heading5"/>
        <w:rPr>
          <w:del w:id="1145" w:author="Marina Vera Zambrano" w:date="2022-03-23T18:50:00Z"/>
        </w:rPr>
      </w:pPr>
      <w:del w:id="1146" w:author="Marina Vera Zambrano" w:date="2022-03-23T18:50:00Z">
        <w:r w:rsidDel="00766FEE">
          <w:delText>Valve Opening</w:delText>
        </w:r>
      </w:del>
    </w:p>
    <w:p w14:paraId="10373DC8" w14:textId="77777777" w:rsidR="0069551B" w:rsidDel="00D56C3B" w:rsidRDefault="00766FEE" w:rsidP="0069551B">
      <w:pPr>
        <w:pStyle w:val="Heading6"/>
        <w:rPr>
          <w:del w:id="1147" w:author="Marina Vera Zambrano" w:date="2022-03-23T18:50:00Z"/>
        </w:rPr>
      </w:pPr>
      <w:del w:id="1148" w:author="Marina Vera Zambrano" w:date="2022-03-23T18:50:00Z">
        <w:r w:rsidDel="00766FEE">
          <w:delText xml:space="preserve">When pump start button is pushed, normal solenoid pilot and emergency solenoid valves energized when pump discharge pressure switch mounted on the pump discharge valve reach a preset value. </w:delText>
        </w:r>
      </w:del>
    </w:p>
    <w:p w14:paraId="3249D4FC" w14:textId="77777777" w:rsidR="0069551B" w:rsidDel="00D56C3B" w:rsidRDefault="00766FEE" w:rsidP="0069551B">
      <w:pPr>
        <w:pStyle w:val="Heading6"/>
        <w:rPr>
          <w:del w:id="1149" w:author="Marina Vera Zambrano" w:date="2022-03-23T18:50:00Z"/>
        </w:rPr>
      </w:pPr>
      <w:del w:id="1150" w:author="Marina Vera Zambrano" w:date="2022-03-23T18:50:00Z">
        <w:r w:rsidDel="00766FEE">
          <w:delText xml:space="preserve">If the pump failed to reach the preset pressure value in a preset time interval, the solenoid pilot valves will be closed. </w:delText>
        </w:r>
      </w:del>
    </w:p>
    <w:p w14:paraId="557C8B48" w14:textId="77777777" w:rsidR="00766FEE" w:rsidRPr="00B80313" w:rsidDel="00D56C3B" w:rsidRDefault="00766FEE" w:rsidP="0069551B">
      <w:pPr>
        <w:pStyle w:val="Heading6"/>
        <w:rPr>
          <w:del w:id="1151" w:author="Marina Vera Zambrano" w:date="2022-03-23T18:50:00Z"/>
        </w:rPr>
      </w:pPr>
      <w:del w:id="1152" w:author="Marina Vera Zambrano" w:date="2022-03-23T18:50:00Z">
        <w:r w:rsidDel="00766FEE">
          <w:delText xml:space="preserve">When control valve is fully open and valve limit switch locks in the power supply to the pilot solenoid valves for continuous pump operation. </w:delText>
        </w:r>
      </w:del>
    </w:p>
    <w:p w14:paraId="25F82ACA" w14:textId="77777777" w:rsidR="0069551B" w:rsidDel="00D56C3B" w:rsidRDefault="00766FEE" w:rsidP="00F61D33">
      <w:pPr>
        <w:pStyle w:val="Heading5"/>
        <w:rPr>
          <w:del w:id="1153" w:author="Marina Vera Zambrano" w:date="2022-03-23T18:50:00Z"/>
        </w:rPr>
      </w:pPr>
      <w:del w:id="1154" w:author="Marina Vera Zambrano" w:date="2022-03-23T18:50:00Z">
        <w:r w:rsidDel="00766FEE">
          <w:delText>Valve closing</w:delText>
        </w:r>
      </w:del>
    </w:p>
    <w:p w14:paraId="3C8E54DC" w14:textId="77777777" w:rsidR="0069551B" w:rsidDel="00D56C3B" w:rsidRDefault="00766FEE" w:rsidP="0069551B">
      <w:pPr>
        <w:pStyle w:val="Heading6"/>
        <w:rPr>
          <w:del w:id="1155" w:author="Marina Vera Zambrano" w:date="2022-03-23T18:50:00Z"/>
        </w:rPr>
      </w:pPr>
      <w:del w:id="1156" w:author="Marina Vera Zambrano" w:date="2022-03-23T18:50:00Z">
        <w:r w:rsidDel="00766FEE">
          <w:delText>When pump stop button is pushed, normal pilot solenoid valve de-energized but pump and emergency pilot solenoid valve remain energized.</w:delText>
        </w:r>
      </w:del>
    </w:p>
    <w:p w14:paraId="3B5A4EB8" w14:textId="77777777" w:rsidR="00766FEE" w:rsidRPr="00B80313" w:rsidDel="00D56C3B" w:rsidRDefault="00766FEE" w:rsidP="0069551B">
      <w:pPr>
        <w:pStyle w:val="Heading6"/>
        <w:rPr>
          <w:del w:id="1157" w:author="Marina Vera Zambrano" w:date="2022-03-23T18:50:00Z"/>
        </w:rPr>
      </w:pPr>
      <w:del w:id="1158" w:author="Marina Vera Zambrano" w:date="2022-03-23T18:50:00Z">
        <w:r w:rsidDel="00766FEE">
          <w:delText xml:space="preserve"> As pump control valve near its seat, the valve limit switch opens and de-energized the pump and emergency pilot solenoid valve.</w:delText>
        </w:r>
      </w:del>
    </w:p>
    <w:p w14:paraId="128AB7AC" w14:textId="77777777" w:rsidR="00766FEE" w:rsidRPr="00B80313" w:rsidDel="00D56C3B" w:rsidRDefault="00766FEE" w:rsidP="00F61D33">
      <w:pPr>
        <w:pStyle w:val="Heading5"/>
        <w:rPr>
          <w:del w:id="1159" w:author="Marina Vera Zambrano" w:date="2022-03-23T18:50:00Z"/>
        </w:rPr>
      </w:pPr>
      <w:del w:id="1160" w:author="Marina Vera Zambrano" w:date="2022-03-23T18:50:00Z">
        <w:r w:rsidDel="00766FEE">
          <w:delText>Power failure.  The emergency pilot and normal pilot solenoid valves are de-energized. The emergency closing speed is faster than the normal closing speed.</w:delText>
        </w:r>
      </w:del>
    </w:p>
    <w:p w14:paraId="6EB4F841" w14:textId="77777777" w:rsidR="00766FEE" w:rsidRPr="00B80313" w:rsidRDefault="00766FEE" w:rsidP="009324A3">
      <w:pPr>
        <w:pStyle w:val="Heading2"/>
      </w:pPr>
      <w:r w:rsidRPr="00B80313">
        <w:t>Operators</w:t>
      </w:r>
    </w:p>
    <w:p w14:paraId="2FA4CD5A" w14:textId="77777777" w:rsidR="00766FEE" w:rsidRPr="00B80313" w:rsidRDefault="00766FEE" w:rsidP="00F6350F">
      <w:pPr>
        <w:pStyle w:val="Heading3"/>
      </w:pPr>
      <w:r w:rsidRPr="00B80313">
        <w:t>Manual Operator:</w:t>
      </w:r>
    </w:p>
    <w:p w14:paraId="6066B35C" w14:textId="77777777" w:rsidR="00766FEE" w:rsidRPr="00B80313" w:rsidRDefault="00766FEE" w:rsidP="00BC7517">
      <w:pPr>
        <w:pStyle w:val="Heading4"/>
      </w:pPr>
      <w:r w:rsidRPr="00B80313">
        <w:t>General:</w:t>
      </w:r>
    </w:p>
    <w:p w14:paraId="5EFBBD11" w14:textId="77777777" w:rsidR="00766FEE" w:rsidRPr="00B80313" w:rsidRDefault="00766FEE" w:rsidP="00BC7517">
      <w:pPr>
        <w:pStyle w:val="Heading5"/>
      </w:pPr>
      <w:r>
        <w:t xml:space="preserve">Operator force </w:t>
      </w:r>
      <w:r w:rsidR="00BE4EE0">
        <w:t xml:space="preserve">shall </w:t>
      </w:r>
      <w:r>
        <w:t xml:space="preserve">not exceed 18 </w:t>
      </w:r>
      <w:proofErr w:type="spellStart"/>
      <w:r w:rsidR="00B62782">
        <w:t>daN</w:t>
      </w:r>
      <w:proofErr w:type="spellEnd"/>
      <w:r w:rsidR="00B62782">
        <w:t xml:space="preserve"> </w:t>
      </w:r>
      <w:r>
        <w:t>under any operating condition, including initial breakaway. Gear reduction operator when force exceeds 18</w:t>
      </w:r>
      <w:r w:rsidR="00705C31">
        <w:t xml:space="preserve"> </w:t>
      </w:r>
      <w:proofErr w:type="spellStart"/>
      <w:r w:rsidR="00B62782">
        <w:t>daN</w:t>
      </w:r>
      <w:r>
        <w:t>.</w:t>
      </w:r>
      <w:proofErr w:type="spellEnd"/>
    </w:p>
    <w:p w14:paraId="7A911D8C" w14:textId="77777777" w:rsidR="00766FEE" w:rsidRPr="00B80313" w:rsidRDefault="00766FEE" w:rsidP="00BC7517">
      <w:pPr>
        <w:pStyle w:val="Heading5"/>
      </w:pPr>
      <w:r>
        <w:t>Operator self</w:t>
      </w:r>
      <w:r w:rsidR="00813977">
        <w:t>-</w:t>
      </w:r>
      <w:r>
        <w:t>locking type or equipped with self</w:t>
      </w:r>
      <w:r w:rsidR="00813977">
        <w:t>-</w:t>
      </w:r>
      <w:r>
        <w:t>locking device.</w:t>
      </w:r>
    </w:p>
    <w:p w14:paraId="2C27850A" w14:textId="77777777" w:rsidR="00766FEE" w:rsidRPr="00B80313" w:rsidRDefault="00766FEE" w:rsidP="00BC7517">
      <w:pPr>
        <w:pStyle w:val="Heading5"/>
      </w:pPr>
      <w:r>
        <w:t>Position indicator on quarter turn valves</w:t>
      </w:r>
    </w:p>
    <w:p w14:paraId="032789CF" w14:textId="77777777" w:rsidR="00766FEE" w:rsidRPr="00B80313" w:rsidRDefault="00766FEE" w:rsidP="00BC7517">
      <w:pPr>
        <w:pStyle w:val="Heading5"/>
      </w:pPr>
      <w:r>
        <w:t>Worm and gear operators</w:t>
      </w:r>
      <w:r w:rsidR="00A722AD">
        <w:t xml:space="preserve"> shall be</w:t>
      </w:r>
      <w:r>
        <w:t xml:space="preserve"> one piece design worm gears of gear bronze material. Worm hardened alloy steel with thread ground and polished. Traveling nut type operators</w:t>
      </w:r>
      <w:r w:rsidR="00A722AD">
        <w:t xml:space="preserve"> shall be </w:t>
      </w:r>
      <w:r>
        <w:t>threade</w:t>
      </w:r>
      <w:r w:rsidR="00A722AD">
        <w:t>d</w:t>
      </w:r>
      <w:r>
        <w:t xml:space="preserve"> steel reach rods with internally threaded bronze or ductile iron nut.</w:t>
      </w:r>
    </w:p>
    <w:p w14:paraId="1EDE6E04" w14:textId="77777777" w:rsidR="00766FEE" w:rsidRPr="00B80313" w:rsidRDefault="00766FEE" w:rsidP="00BC7517">
      <w:pPr>
        <w:pStyle w:val="Heading4"/>
      </w:pPr>
      <w:r w:rsidRPr="00B80313">
        <w:t>Exposed Operator:</w:t>
      </w:r>
    </w:p>
    <w:p w14:paraId="562F628D" w14:textId="77777777" w:rsidR="00766FEE" w:rsidRPr="00B80313" w:rsidRDefault="00766FEE" w:rsidP="00BC7517">
      <w:pPr>
        <w:pStyle w:val="Heading5"/>
      </w:pPr>
      <w:r>
        <w:t>Galvanized and painted handwheels.</w:t>
      </w:r>
    </w:p>
    <w:p w14:paraId="72E4968F" w14:textId="77777777" w:rsidR="00766FEE" w:rsidRPr="00B80313" w:rsidRDefault="00766FEE" w:rsidP="00BC7517">
      <w:pPr>
        <w:pStyle w:val="Heading5"/>
      </w:pPr>
      <w:r>
        <w:t>Lever operators allowed on quarter turn valves 200 mm and smaller.</w:t>
      </w:r>
    </w:p>
    <w:p w14:paraId="4670D5E6" w14:textId="77777777" w:rsidR="00766FEE" w:rsidRPr="00B80313" w:rsidRDefault="00766FEE" w:rsidP="00BC7517">
      <w:pPr>
        <w:pStyle w:val="Heading5"/>
      </w:pPr>
      <w:r>
        <w:t>Cranks on gear type operators.</w:t>
      </w:r>
    </w:p>
    <w:p w14:paraId="71CAAC66" w14:textId="77777777" w:rsidR="00766FEE" w:rsidRPr="00B80313" w:rsidRDefault="00766FEE" w:rsidP="00BC7517">
      <w:pPr>
        <w:pStyle w:val="Heading5"/>
      </w:pPr>
      <w:r>
        <w:t>Chain wheel operator with tiebacks, extension stem, floor stands, and other accessories to permit operation from normal operation level.</w:t>
      </w:r>
    </w:p>
    <w:p w14:paraId="0744A8B7" w14:textId="77777777" w:rsidR="00766FEE" w:rsidRPr="00B80313" w:rsidRDefault="00766FEE" w:rsidP="00BC7517">
      <w:pPr>
        <w:pStyle w:val="Heading5"/>
      </w:pPr>
      <w:r>
        <w:t>Valve handles to take a padlock, and wheels a chain and padlock.</w:t>
      </w:r>
    </w:p>
    <w:p w14:paraId="70091812" w14:textId="77777777" w:rsidR="00766FEE" w:rsidRPr="00B80313" w:rsidDel="00460837" w:rsidRDefault="00766FEE" w:rsidP="00BC7517">
      <w:pPr>
        <w:pStyle w:val="Heading4"/>
        <w:rPr>
          <w:del w:id="1161" w:author="Marina Vera Zambrano" w:date="2022-03-23T18:52:00Z"/>
        </w:rPr>
      </w:pPr>
      <w:del w:id="1162" w:author="Marina Vera Zambrano" w:date="2022-03-23T18:52:00Z">
        <w:r w:rsidRPr="00B80313" w:rsidDel="00460837">
          <w:delText>Buried Operator:</w:delText>
        </w:r>
      </w:del>
    </w:p>
    <w:p w14:paraId="27ED4F18" w14:textId="77777777" w:rsidR="00766FEE" w:rsidRPr="00B80313" w:rsidDel="00460837" w:rsidRDefault="00766FEE" w:rsidP="00BC7517">
      <w:pPr>
        <w:pStyle w:val="Heading5"/>
        <w:rPr>
          <w:del w:id="1163" w:author="Marina Vera Zambrano" w:date="2022-03-23T18:52:00Z"/>
        </w:rPr>
      </w:pPr>
      <w:del w:id="1164" w:author="Marina Vera Zambrano" w:date="2022-03-23T18:52:00Z">
        <w:r w:rsidDel="00766FEE">
          <w:delText xml:space="preserve">Buried service operators on valves larger than 63 mm shall have a 50mm AWWA </w:delText>
        </w:r>
        <w:r w:rsidDel="00705C31">
          <w:delText xml:space="preserve">standard </w:delText>
        </w:r>
      </w:del>
      <w:del w:id="1165" w:author="Marina Vera Zambrano" w:date="2022-03-23T18:51:00Z">
        <w:r w:rsidRPr="267FCE62" w:rsidDel="00985558">
          <w:rPr>
            <w:i/>
            <w:iCs/>
            <w:highlight w:val="yellow"/>
          </w:rPr>
          <w:delText>[Consultant to cite AWWA Standard reference]</w:delText>
        </w:r>
        <w:r w:rsidDel="00985558">
          <w:delText xml:space="preserve"> </w:delText>
        </w:r>
      </w:del>
      <w:del w:id="1166" w:author="Marina Vera Zambrano" w:date="2022-03-23T18:52:00Z">
        <w:r w:rsidDel="00705C31">
          <w:delText xml:space="preserve">compliant </w:delText>
        </w:r>
        <w:r w:rsidDel="00766FEE">
          <w:delText>operating nut. Buried operators on valves 50 mm and smaller shall have cross handle for operation by forked key. Enclose moving parts of valve and operator in housing to prevent contact with the soil.</w:delText>
        </w:r>
      </w:del>
    </w:p>
    <w:p w14:paraId="56001C91" w14:textId="77777777" w:rsidR="00766FEE" w:rsidRPr="00B80313" w:rsidDel="00460837" w:rsidRDefault="00766FEE" w:rsidP="00BC7517">
      <w:pPr>
        <w:pStyle w:val="Heading5"/>
        <w:rPr>
          <w:del w:id="1167" w:author="Marina Vera Zambrano" w:date="2022-03-23T18:52:00Z"/>
        </w:rPr>
      </w:pPr>
      <w:del w:id="1168" w:author="Marina Vera Zambrano" w:date="2022-03-23T18:52:00Z">
        <w:r w:rsidDel="00766FEE">
          <w:delText xml:space="preserve">Design buried service operators for quarter turn valves to withstand 610 Newton-meter of input torque at the FULLY OPEN or FULLY CLOSED positions, grease packed and gasketed to withstand a submersion in water to 69 </w:delText>
        </w:r>
        <w:r w:rsidDel="00705870">
          <w:delText>kPa</w:delText>
        </w:r>
        <w:r w:rsidDel="00766FEE">
          <w:delText>.</w:delText>
        </w:r>
      </w:del>
    </w:p>
    <w:p w14:paraId="5D54C024" w14:textId="77777777" w:rsidR="00766FEE" w:rsidRPr="00B80313" w:rsidDel="00460837" w:rsidRDefault="00766FEE" w:rsidP="00BC7517">
      <w:pPr>
        <w:pStyle w:val="Heading5"/>
        <w:rPr>
          <w:del w:id="1169" w:author="Marina Vera Zambrano" w:date="2022-03-23T18:52:00Z"/>
        </w:rPr>
      </w:pPr>
      <w:del w:id="1170" w:author="Marina Vera Zambrano" w:date="2022-03-23T18:52:00Z">
        <w:r w:rsidDel="00766FEE">
          <w:delText>Buried valves shall have extension stems, bonnets, and valve boxes.</w:delText>
        </w:r>
      </w:del>
    </w:p>
    <w:p w14:paraId="175BFA46" w14:textId="77777777" w:rsidR="00766FEE" w:rsidRPr="00B80313" w:rsidRDefault="00766FEE" w:rsidP="00F6350F">
      <w:pPr>
        <w:pStyle w:val="Heading3"/>
      </w:pPr>
      <w:r w:rsidRPr="00B80313">
        <w:t>Electric Operator:</w:t>
      </w:r>
    </w:p>
    <w:p w14:paraId="3E9D1710" w14:textId="77777777" w:rsidR="00766FEE" w:rsidRPr="00B80313" w:rsidRDefault="00766FEE" w:rsidP="00BC7517">
      <w:pPr>
        <w:pStyle w:val="Heading4"/>
      </w:pPr>
      <w:r w:rsidRPr="00B80313">
        <w:t>General:</w:t>
      </w:r>
    </w:p>
    <w:p w14:paraId="2B8A8D2A" w14:textId="77777777" w:rsidR="00766FEE" w:rsidRPr="00B80313" w:rsidRDefault="00766FEE" w:rsidP="00BC7517">
      <w:pPr>
        <w:pStyle w:val="Heading5"/>
      </w:pPr>
      <w:r>
        <w:t>Comply with</w:t>
      </w:r>
      <w:r w:rsidR="00A722AD">
        <w:t xml:space="preserve"> the requirements of</w:t>
      </w:r>
      <w:r>
        <w:t xml:space="preserve"> </w:t>
      </w:r>
      <w:r w:rsidR="000B2F80">
        <w:t>AWWA C542-16AWWA C542-16</w:t>
      </w:r>
      <w:r>
        <w:t>.</w:t>
      </w:r>
    </w:p>
    <w:p w14:paraId="7D56619D" w14:textId="77777777" w:rsidR="00766FEE" w:rsidRPr="00B80313" w:rsidRDefault="00766FEE" w:rsidP="00BC7517">
      <w:pPr>
        <w:pStyle w:val="Heading5"/>
      </w:pPr>
      <w:r>
        <w:t>Size to 1</w:t>
      </w:r>
      <w:r w:rsidR="00BE4EE0">
        <w:t>.5</w:t>
      </w:r>
      <w:r>
        <w:t xml:space="preserve"> times </w:t>
      </w:r>
      <w:r w:rsidR="00BE4EE0">
        <w:t xml:space="preserve">the </w:t>
      </w:r>
      <w:r>
        <w:t xml:space="preserve">required operating torque. Motor stall torque </w:t>
      </w:r>
      <w:r w:rsidR="00FB5E3C">
        <w:t>shall not</w:t>
      </w:r>
      <w:r>
        <w:t xml:space="preserve"> exceed torque capacity of valve.</w:t>
      </w:r>
    </w:p>
    <w:p w14:paraId="75EBD0AC" w14:textId="77777777" w:rsidR="00766FEE" w:rsidRPr="00B80313" w:rsidRDefault="00766FEE" w:rsidP="00BC7517">
      <w:pPr>
        <w:pStyle w:val="Heading5"/>
      </w:pPr>
      <w:r>
        <w:t xml:space="preserve">Controls integral with the actuator and fully equipped as specified in </w:t>
      </w:r>
      <w:r w:rsidR="000B2F80">
        <w:t>AWWA C542-16</w:t>
      </w:r>
    </w:p>
    <w:p w14:paraId="72B15470" w14:textId="77777777" w:rsidR="00766FEE" w:rsidRPr="00B80313" w:rsidRDefault="00766FEE" w:rsidP="00BC7517">
      <w:pPr>
        <w:pStyle w:val="Heading5"/>
      </w:pPr>
      <w:r>
        <w:t>Stem protection for rising stem valves.</w:t>
      </w:r>
    </w:p>
    <w:p w14:paraId="18013391" w14:textId="77777777" w:rsidR="00766FEE" w:rsidRPr="00B80313" w:rsidRDefault="00766FEE" w:rsidP="00BC7517">
      <w:pPr>
        <w:pStyle w:val="Heading4"/>
      </w:pPr>
      <w:r w:rsidRPr="00B80313">
        <w:t>Actuator Operation General:</w:t>
      </w:r>
    </w:p>
    <w:p w14:paraId="0124044B" w14:textId="77777777" w:rsidR="00766FEE" w:rsidRPr="00B80313" w:rsidRDefault="00766FEE" w:rsidP="00BC7517">
      <w:pPr>
        <w:pStyle w:val="Heading5"/>
      </w:pPr>
      <w:r>
        <w:t>Suitable for full 90 degree rotation of quarter turn valves or for use on multi</w:t>
      </w:r>
      <w:r w:rsidR="00705C31">
        <w:t>-</w:t>
      </w:r>
      <w:r>
        <w:t>turn valves.</w:t>
      </w:r>
    </w:p>
    <w:p w14:paraId="5DC550B7" w14:textId="77777777" w:rsidR="00766FEE" w:rsidRPr="00B80313" w:rsidRDefault="00766FEE" w:rsidP="00BC7517">
      <w:pPr>
        <w:pStyle w:val="Heading5"/>
      </w:pPr>
      <w:r>
        <w:t>Manually override hand</w:t>
      </w:r>
      <w:r w:rsidR="00705C31">
        <w:t>-</w:t>
      </w:r>
      <w:r>
        <w:t>wheel.</w:t>
      </w:r>
    </w:p>
    <w:p w14:paraId="75B66168" w14:textId="77777777" w:rsidR="00766FEE" w:rsidRPr="00B80313" w:rsidRDefault="00766FEE" w:rsidP="00BC7517">
      <w:pPr>
        <w:pStyle w:val="Heading5"/>
      </w:pPr>
      <w:r>
        <w:lastRenderedPageBreak/>
        <w:t>Valve position indication.</w:t>
      </w:r>
    </w:p>
    <w:p w14:paraId="70C3D1C8" w14:textId="62E43148" w:rsidR="00766FEE" w:rsidRPr="000E49C6" w:rsidRDefault="00766FEE" w:rsidP="00BC7517">
      <w:pPr>
        <w:pStyle w:val="Heading5"/>
        <w:rPr>
          <w:i/>
          <w:iCs/>
        </w:rPr>
      </w:pPr>
      <w:r>
        <w:t>Operate from FULL CLOSED to FULL OPEN positions or the reverse in the number of seconds given in the Electric Operator Schedule.</w:t>
      </w:r>
      <w:r w:rsidR="00FB5E3C">
        <w:t xml:space="preserve"> </w:t>
      </w:r>
      <w:del w:id="1171" w:author="Keith Wong" w:date="2022-11-29T11:15:00Z">
        <w:r w:rsidR="00FB5E3C" w:rsidRPr="267FCE62" w:rsidDel="003331DB">
          <w:rPr>
            <w:i/>
            <w:iCs/>
            <w:highlight w:val="yellow"/>
          </w:rPr>
          <w:delText>[Consultant to insert Electric Operator Schedule]</w:delText>
        </w:r>
      </w:del>
    </w:p>
    <w:p w14:paraId="2353E15D" w14:textId="77777777" w:rsidR="00766FEE" w:rsidRPr="00B80313" w:rsidRDefault="00766FEE" w:rsidP="00BC7517">
      <w:pPr>
        <w:pStyle w:val="Heading4"/>
      </w:pPr>
      <w:r w:rsidRPr="00B80313">
        <w:t>Open Close/Throttling Service:</w:t>
      </w:r>
    </w:p>
    <w:p w14:paraId="63F9826D" w14:textId="77777777" w:rsidR="00766FEE" w:rsidRPr="00B80313" w:rsidRDefault="00766FEE" w:rsidP="00BC7517">
      <w:pPr>
        <w:pStyle w:val="Heading5"/>
      </w:pPr>
      <w:r>
        <w:t xml:space="preserve">Size motors for one complete OPEN CLOSE OPEN cycle </w:t>
      </w:r>
      <w:r w:rsidR="00FB5E3C">
        <w:t xml:space="preserve">a minimum of </w:t>
      </w:r>
      <w:r>
        <w:t>once every 10 minutes.</w:t>
      </w:r>
    </w:p>
    <w:p w14:paraId="760D8109" w14:textId="77777777" w:rsidR="00766FEE" w:rsidRPr="00B80313" w:rsidRDefault="00766FEE" w:rsidP="00BC7517">
      <w:pPr>
        <w:pStyle w:val="Heading5"/>
      </w:pPr>
      <w:r>
        <w:t>Actuator suitable for throttling operation of valve at intermediate positions.</w:t>
      </w:r>
    </w:p>
    <w:p w14:paraId="7F1C369E" w14:textId="77777777" w:rsidR="00766FEE" w:rsidRPr="00B80313" w:rsidRDefault="00766FEE" w:rsidP="00BC7517">
      <w:pPr>
        <w:pStyle w:val="Heading5"/>
      </w:pPr>
      <w:r>
        <w:t>Integral OPEN STOP CLOSE pushbutton controls.</w:t>
      </w:r>
    </w:p>
    <w:p w14:paraId="78685171" w14:textId="77777777" w:rsidR="00766FEE" w:rsidRPr="00B80313" w:rsidRDefault="00766FEE" w:rsidP="00BC7517">
      <w:pPr>
        <w:pStyle w:val="Heading5"/>
      </w:pPr>
      <w:r>
        <w:t>OPEN and CLOSED indicating lights.</w:t>
      </w:r>
    </w:p>
    <w:p w14:paraId="55095A9B" w14:textId="77777777" w:rsidR="00766FEE" w:rsidRPr="00B80313" w:rsidRDefault="00766FEE" w:rsidP="00BC7517">
      <w:pPr>
        <w:pStyle w:val="Heading5"/>
      </w:pPr>
      <w:r>
        <w:t>Reversing motor starter with built in overload protection.</w:t>
      </w:r>
    </w:p>
    <w:p w14:paraId="62E5BE34" w14:textId="3BE7352D" w:rsidR="00766FEE" w:rsidRPr="00B80313" w:rsidDel="003331DB" w:rsidRDefault="00766FEE" w:rsidP="00BC7517">
      <w:pPr>
        <w:pStyle w:val="Heading4"/>
        <w:rPr>
          <w:del w:id="1172" w:author="Keith Wong" w:date="2022-11-29T11:15:00Z"/>
        </w:rPr>
      </w:pPr>
      <w:del w:id="1173" w:author="Keith Wong" w:date="2022-11-29T11:15:00Z">
        <w:r w:rsidRPr="00B80313" w:rsidDel="003331DB">
          <w:delText>Modulating Service:</w:delText>
        </w:r>
      </w:del>
    </w:p>
    <w:p w14:paraId="22BEBF30" w14:textId="1E7D42D9" w:rsidR="00766FEE" w:rsidRPr="00B80313" w:rsidDel="003331DB" w:rsidRDefault="00766FEE" w:rsidP="00BC7517">
      <w:pPr>
        <w:pStyle w:val="Heading5"/>
        <w:rPr>
          <w:del w:id="1174" w:author="Keith Wong" w:date="2022-11-29T11:15:00Z"/>
        </w:rPr>
      </w:pPr>
      <w:del w:id="1175" w:author="Keith Wong" w:date="2022-11-29T11:15:00Z">
        <w:r w:rsidDel="003331DB">
          <w:delText>Size motors for continuous duty.</w:delText>
        </w:r>
      </w:del>
    </w:p>
    <w:p w14:paraId="0AB9564E" w14:textId="5B611B42" w:rsidR="00766FEE" w:rsidRPr="00B80313" w:rsidDel="003331DB" w:rsidRDefault="00766FEE" w:rsidP="00BC7517">
      <w:pPr>
        <w:pStyle w:val="Heading5"/>
        <w:rPr>
          <w:del w:id="1176" w:author="Keith Wong" w:date="2022-11-29T11:15:00Z"/>
        </w:rPr>
      </w:pPr>
      <w:del w:id="1177" w:author="Keith Wong" w:date="2022-11-29T11:15:00Z">
        <w:r w:rsidDel="003331DB">
          <w:delText>Feedback potentiometer and integral electronic positioner/comparator circuit to maintain valve position.</w:delText>
        </w:r>
      </w:del>
    </w:p>
    <w:p w14:paraId="033094DA" w14:textId="68EBF11C" w:rsidR="00766FEE" w:rsidRPr="00B80313" w:rsidDel="003331DB" w:rsidRDefault="00766FEE" w:rsidP="00BC7517">
      <w:pPr>
        <w:pStyle w:val="Heading5"/>
        <w:rPr>
          <w:del w:id="1178" w:author="Keith Wong" w:date="2022-11-29T11:15:00Z"/>
        </w:rPr>
      </w:pPr>
      <w:del w:id="1179" w:author="Keith Wong" w:date="2022-11-29T11:15:00Z">
        <w:r w:rsidDel="003331DB">
          <w:delText>HAND OFF AUTO (Local Off Remote) Selector Switch:</w:delText>
        </w:r>
      </w:del>
    </w:p>
    <w:p w14:paraId="79CB309B" w14:textId="5EB45A64" w:rsidR="00766FEE" w:rsidRPr="00B80313" w:rsidDel="003331DB" w:rsidRDefault="00766FEE" w:rsidP="0069551B">
      <w:pPr>
        <w:pStyle w:val="Heading6"/>
        <w:rPr>
          <w:del w:id="1180" w:author="Keith Wong" w:date="2022-11-29T11:15:00Z"/>
        </w:rPr>
      </w:pPr>
      <w:del w:id="1181" w:author="Keith Wong" w:date="2022-11-29T11:15:00Z">
        <w:r w:rsidDel="003331DB">
          <w:delText>OPEN STOP CLOSE pushbutton to control valve in HAND position.</w:delText>
        </w:r>
      </w:del>
    </w:p>
    <w:p w14:paraId="03149A1C" w14:textId="40061404" w:rsidR="00766FEE" w:rsidRPr="00B80313" w:rsidDel="003331DB" w:rsidRDefault="00766FEE" w:rsidP="0069551B">
      <w:pPr>
        <w:pStyle w:val="Heading6"/>
        <w:rPr>
          <w:del w:id="1182" w:author="Keith Wong" w:date="2022-11-29T11:15:00Z"/>
        </w:rPr>
      </w:pPr>
      <w:del w:id="1183" w:author="Keith Wong" w:date="2022-11-29T11:15:00Z">
        <w:r w:rsidDel="003331DB">
          <w:delText>4 to 20 mA dc input signal to control valve in AUTO position.</w:delText>
        </w:r>
      </w:del>
    </w:p>
    <w:p w14:paraId="4868C8A9" w14:textId="4C403539" w:rsidR="00766FEE" w:rsidRPr="00B80313" w:rsidDel="003331DB" w:rsidRDefault="00766FEE" w:rsidP="0069551B">
      <w:pPr>
        <w:pStyle w:val="Heading6"/>
        <w:rPr>
          <w:del w:id="1184" w:author="Keith Wong" w:date="2022-11-29T11:15:00Z"/>
        </w:rPr>
      </w:pPr>
      <w:del w:id="1185" w:author="Keith Wong" w:date="2022-11-29T11:15:00Z">
        <w:r w:rsidDel="003331DB">
          <w:delText>Auxiliary contact that closes in REMOTE position.</w:delText>
        </w:r>
      </w:del>
    </w:p>
    <w:p w14:paraId="76E6E6D7" w14:textId="74054313" w:rsidR="00766FEE" w:rsidRPr="00B80313" w:rsidDel="003331DB" w:rsidRDefault="00766FEE" w:rsidP="00BC7517">
      <w:pPr>
        <w:pStyle w:val="Heading5"/>
        <w:rPr>
          <w:del w:id="1186" w:author="Keith Wong" w:date="2022-11-29T11:15:00Z"/>
        </w:rPr>
      </w:pPr>
      <w:del w:id="1187" w:author="Keith Wong" w:date="2022-11-29T11:15:00Z">
        <w:r w:rsidDel="003331DB">
          <w:delText>Valves shall close upon loss of signal unless otherwise indicated</w:delText>
        </w:r>
        <w:r w:rsidR="00A722AD" w:rsidDel="003331DB">
          <w:delText xml:space="preserve"> in the Contract Documents</w:delText>
        </w:r>
        <w:r w:rsidDel="003331DB">
          <w:delText>.</w:delText>
        </w:r>
      </w:del>
    </w:p>
    <w:p w14:paraId="1332C915" w14:textId="3F1D6A86" w:rsidR="00766FEE" w:rsidRPr="00B80313" w:rsidDel="003331DB" w:rsidRDefault="00766FEE" w:rsidP="00BC7517">
      <w:pPr>
        <w:pStyle w:val="Heading5"/>
        <w:rPr>
          <w:del w:id="1188" w:author="Keith Wong" w:date="2022-11-29T11:15:00Z"/>
        </w:rPr>
      </w:pPr>
      <w:del w:id="1189" w:author="Keith Wong" w:date="2022-11-29T11:15:00Z">
        <w:r w:rsidDel="003331DB">
          <w:delText>OPEN and CLOSED indicating lights.</w:delText>
        </w:r>
      </w:del>
    </w:p>
    <w:p w14:paraId="1E58F197" w14:textId="72B4679D" w:rsidR="00766FEE" w:rsidRPr="00B80313" w:rsidDel="003331DB" w:rsidRDefault="00766FEE" w:rsidP="00BC7517">
      <w:pPr>
        <w:pStyle w:val="Heading5"/>
        <w:rPr>
          <w:del w:id="1190" w:author="Keith Wong" w:date="2022-11-29T11:15:00Z"/>
        </w:rPr>
      </w:pPr>
      <w:del w:id="1191" w:author="Keith Wong" w:date="2022-11-29T11:15:00Z">
        <w:r w:rsidDel="003331DB">
          <w:delText xml:space="preserve">AC motor with reversing starter or </w:delText>
        </w:r>
        <w:r w:rsidR="00A722AD" w:rsidDel="003331DB">
          <w:delText xml:space="preserve">DC </w:delText>
        </w:r>
        <w:r w:rsidDel="003331DB">
          <w:delText>motor with solid state reversing controller, and built in overload protection. Controller</w:delText>
        </w:r>
        <w:r w:rsidR="00A722AD" w:rsidDel="003331DB">
          <w:delText xml:space="preserve"> must be</w:delText>
        </w:r>
        <w:r w:rsidDel="003331DB">
          <w:delText xml:space="preserve"> capable of 1200 starts per hour.</w:delText>
        </w:r>
      </w:del>
    </w:p>
    <w:p w14:paraId="5538E1DB" w14:textId="44287A29" w:rsidR="00766FEE" w:rsidRPr="00B80313" w:rsidDel="003331DB" w:rsidRDefault="00766FEE" w:rsidP="00BC7517">
      <w:pPr>
        <w:pStyle w:val="Heading5"/>
        <w:rPr>
          <w:del w:id="1192" w:author="Keith Wong" w:date="2022-11-29T11:15:00Z"/>
        </w:rPr>
      </w:pPr>
      <w:del w:id="1193" w:author="Keith Wong" w:date="2022-11-29T11:15:00Z">
        <w:r w:rsidDel="003331DB">
          <w:delText xml:space="preserve">Duty cycle limit timer and adjustable band width </w:delText>
        </w:r>
        <w:r w:rsidR="004956AF" w:rsidDel="003331DB">
          <w:delText xml:space="preserve">shall </w:delText>
        </w:r>
        <w:r w:rsidDel="003331DB">
          <w:delText>prevent actuator hunting.</w:delText>
        </w:r>
      </w:del>
    </w:p>
    <w:p w14:paraId="023D6AA6" w14:textId="2B1C3824" w:rsidR="00766FEE" w:rsidRPr="00B80313" w:rsidRDefault="00766FEE" w:rsidP="00BC7517">
      <w:pPr>
        <w:pStyle w:val="Heading5"/>
      </w:pPr>
      <w:del w:id="1194" w:author="Keith Wong" w:date="2022-11-29T11:15:00Z">
        <w:r w:rsidDel="003331DB">
          <w:delText>Valve position output converter that generates a 4 to 20 mA dc signal in proportion to valve position, and</w:delText>
        </w:r>
        <w:r w:rsidR="00A722AD" w:rsidDel="003331DB">
          <w:delText xml:space="preserve"> which</w:delText>
        </w:r>
        <w:r w:rsidDel="003331DB">
          <w:delText xml:space="preserve"> is capable of driving into loads up to 500 ohm at 24 volts dc</w:delText>
        </w:r>
      </w:del>
      <w:r>
        <w:t>.</w:t>
      </w:r>
    </w:p>
    <w:p w14:paraId="09311EDA" w14:textId="77777777" w:rsidR="00766FEE" w:rsidRPr="00B80313" w:rsidRDefault="00766FEE" w:rsidP="00BC7517">
      <w:pPr>
        <w:pStyle w:val="Heading4"/>
      </w:pPr>
      <w:r w:rsidRPr="00B80313">
        <w:t>Actuator Power Supply:</w:t>
      </w:r>
    </w:p>
    <w:p w14:paraId="3C793BAF" w14:textId="77777777" w:rsidR="00766FEE" w:rsidRPr="00B80313" w:rsidRDefault="00766FEE" w:rsidP="00BC7517">
      <w:pPr>
        <w:pStyle w:val="Heading5"/>
      </w:pPr>
      <w:r>
        <w:t xml:space="preserve">570 </w:t>
      </w:r>
      <w:proofErr w:type="gramStart"/>
      <w:r>
        <w:t>volt</w:t>
      </w:r>
      <w:proofErr w:type="gramEnd"/>
      <w:r>
        <w:t>, three phase unless otherwise indicated</w:t>
      </w:r>
      <w:r w:rsidR="004956AF">
        <w:t xml:space="preserve"> in the Contract Documents</w:t>
      </w:r>
      <w:r>
        <w:t>.</w:t>
      </w:r>
    </w:p>
    <w:p w14:paraId="11F372AC" w14:textId="77777777" w:rsidR="00766FEE" w:rsidRPr="00B80313" w:rsidRDefault="00766FEE" w:rsidP="00BC7517">
      <w:pPr>
        <w:pStyle w:val="Heading5"/>
      </w:pPr>
      <w:r>
        <w:t xml:space="preserve">Control power transformer, 120 </w:t>
      </w:r>
      <w:proofErr w:type="gramStart"/>
      <w:r>
        <w:t>volt</w:t>
      </w:r>
      <w:proofErr w:type="gramEnd"/>
      <w:r>
        <w:t xml:space="preserve"> secondary.</w:t>
      </w:r>
    </w:p>
    <w:p w14:paraId="4382ED54" w14:textId="77777777" w:rsidR="00766FEE" w:rsidRPr="00B80313" w:rsidRDefault="00766FEE" w:rsidP="00BC7517">
      <w:pPr>
        <w:pStyle w:val="Heading5"/>
      </w:pPr>
      <w:r>
        <w:t>Externally operable power disconnect switch.</w:t>
      </w:r>
    </w:p>
    <w:p w14:paraId="10D775E0" w14:textId="77777777" w:rsidR="00766FEE" w:rsidRPr="00B80313" w:rsidRDefault="00766FEE" w:rsidP="00BC7517">
      <w:pPr>
        <w:pStyle w:val="Heading4"/>
      </w:pPr>
      <w:r w:rsidRPr="00B80313">
        <w:t>Enclosure:</w:t>
      </w:r>
    </w:p>
    <w:p w14:paraId="34D1DB5B" w14:textId="77777777" w:rsidR="00766FEE" w:rsidRPr="00B80313" w:rsidRDefault="00766FEE" w:rsidP="00BC7517">
      <w:pPr>
        <w:pStyle w:val="Heading5"/>
      </w:pPr>
      <w:r>
        <w:t>As defined in NEMA 250, Type 4.</w:t>
      </w:r>
    </w:p>
    <w:p w14:paraId="71D908BF" w14:textId="77777777" w:rsidR="00766FEE" w:rsidRPr="00B80313" w:rsidRDefault="00766FEE" w:rsidP="00BC7517">
      <w:pPr>
        <w:pStyle w:val="Heading5"/>
      </w:pPr>
      <w:r>
        <w:t xml:space="preserve">Contain </w:t>
      </w:r>
      <w:proofErr w:type="gramStart"/>
      <w:r>
        <w:t>120 volt</w:t>
      </w:r>
      <w:proofErr w:type="gramEnd"/>
      <w:r>
        <w:t xml:space="preserve"> space heaters.</w:t>
      </w:r>
    </w:p>
    <w:p w14:paraId="2E318DA9" w14:textId="77777777" w:rsidR="00766FEE" w:rsidRPr="00B80313" w:rsidRDefault="00766FEE" w:rsidP="00BC7517">
      <w:pPr>
        <w:pStyle w:val="Heading4"/>
      </w:pPr>
      <w:r w:rsidRPr="00B80313">
        <w:t>Limit Switch:</w:t>
      </w:r>
    </w:p>
    <w:p w14:paraId="3E14530D" w14:textId="77777777" w:rsidR="00766FEE" w:rsidRPr="00B80313" w:rsidRDefault="00766FEE" w:rsidP="00BC7517">
      <w:pPr>
        <w:pStyle w:val="Heading5"/>
      </w:pPr>
      <w:r>
        <w:t>Single pole, double throw (SPDT) type, field adjustable cam operated, with contacts rated for 5 amps at 120 volts ac.</w:t>
      </w:r>
    </w:p>
    <w:p w14:paraId="2CC2FE94" w14:textId="77777777" w:rsidR="00766FEE" w:rsidRPr="00B80313" w:rsidRDefault="00766FEE" w:rsidP="00BC7517">
      <w:pPr>
        <w:pStyle w:val="Heading5"/>
      </w:pPr>
      <w:r>
        <w:t>Each valve actuator to have a minimum of two transfer contacts at end position, one for valve FULL OPEN and one for valve FULL CLOSED.</w:t>
      </w:r>
    </w:p>
    <w:p w14:paraId="4FAD39F9" w14:textId="77777777" w:rsidR="00766FEE" w:rsidRPr="00B80313" w:rsidRDefault="00766FEE" w:rsidP="00BC7517">
      <w:pPr>
        <w:pStyle w:val="Heading5"/>
      </w:pPr>
      <w:r>
        <w:t>Housed in actuator control enclosure.</w:t>
      </w:r>
    </w:p>
    <w:p w14:paraId="4395E6DD" w14:textId="77777777" w:rsidR="00766FEE" w:rsidRPr="00B80313" w:rsidRDefault="00766FEE" w:rsidP="00BC7517">
      <w:pPr>
        <w:pStyle w:val="Heading4"/>
      </w:pPr>
      <w:r w:rsidRPr="00B80313">
        <w:t>Control Features: Electric actuators with features noted in the Electric Operator Schedule.</w:t>
      </w:r>
    </w:p>
    <w:p w14:paraId="68C68B38" w14:textId="77777777" w:rsidR="00766FEE" w:rsidRPr="00B80313" w:rsidRDefault="00766FEE" w:rsidP="00F6350F">
      <w:pPr>
        <w:pStyle w:val="Heading3"/>
        <w:rPr>
          <w:del w:id="1195" w:author="David Holyer" w:date="2022-04-05T13:51:00Z"/>
        </w:rPr>
      </w:pPr>
      <w:del w:id="1196" w:author="David Holyer" w:date="2022-04-05T13:51:00Z">
        <w:r w:rsidDel="286E3749">
          <w:delText>Pneumatic Operator:</w:delText>
        </w:r>
      </w:del>
    </w:p>
    <w:p w14:paraId="23D7C281" w14:textId="77777777" w:rsidR="00766FEE" w:rsidRPr="00B80313" w:rsidRDefault="00766FEE" w:rsidP="00BC7517">
      <w:pPr>
        <w:pStyle w:val="Heading4"/>
        <w:rPr>
          <w:del w:id="1197" w:author="David Holyer" w:date="2022-04-05T13:51:00Z"/>
        </w:rPr>
      </w:pPr>
      <w:del w:id="1198" w:author="David Holyer" w:date="2022-04-05T13:51:00Z">
        <w:r w:rsidDel="286E3749">
          <w:delText>General:</w:delText>
        </w:r>
      </w:del>
    </w:p>
    <w:p w14:paraId="274D9C91" w14:textId="77777777" w:rsidR="00766FEE" w:rsidRPr="00B80313" w:rsidRDefault="00766FEE" w:rsidP="00BC7517">
      <w:pPr>
        <w:pStyle w:val="Heading5"/>
        <w:rPr>
          <w:del w:id="1199" w:author="David Holyer" w:date="2022-04-05T13:51:00Z"/>
        </w:rPr>
      </w:pPr>
      <w:del w:id="1200" w:author="David Holyer" w:date="2022-04-05T13:51:00Z">
        <w:r w:rsidDel="286E3749">
          <w:delText>Complete with actuators, air sets, exhaust mufflers, speed controls, pilot solenoids, safety vented isolation valves, and accessories.</w:delText>
        </w:r>
      </w:del>
    </w:p>
    <w:p w14:paraId="677C2803" w14:textId="77777777" w:rsidR="00766FEE" w:rsidRPr="00B80313" w:rsidRDefault="00766FEE" w:rsidP="00BC7517">
      <w:pPr>
        <w:pStyle w:val="Heading5"/>
        <w:rPr>
          <w:del w:id="1201" w:author="David Holyer" w:date="2022-04-05T13:51:00Z"/>
        </w:rPr>
      </w:pPr>
      <w:del w:id="1202" w:author="David Holyer" w:date="2022-04-05T13:51:00Z">
        <w:r w:rsidDel="286E3749">
          <w:delText>Suitable for full operation range of valve at air supply pressure indicated.</w:delText>
        </w:r>
      </w:del>
    </w:p>
    <w:p w14:paraId="2117E3EB" w14:textId="77777777" w:rsidR="00766FEE" w:rsidRPr="00B80313" w:rsidRDefault="00766FEE" w:rsidP="00BC7517">
      <w:pPr>
        <w:pStyle w:val="Heading5"/>
        <w:rPr>
          <w:del w:id="1203" w:author="David Holyer" w:date="2022-04-05T13:51:00Z"/>
        </w:rPr>
      </w:pPr>
      <w:del w:id="1204" w:author="David Holyer" w:date="2022-04-05T13:51:00Z">
        <w:r w:rsidDel="286E3749">
          <w:delText>Actuators shall return valve to the closed position upon loss of signal unless otherwise indicated</w:delText>
        </w:r>
        <w:r w:rsidDel="618800DB">
          <w:delText xml:space="preserve"> in the Contract Documents</w:delText>
        </w:r>
        <w:r w:rsidDel="286E3749">
          <w:delText>. Springs shall return valve to this failed position.</w:delText>
        </w:r>
      </w:del>
    </w:p>
    <w:p w14:paraId="2C8F6645" w14:textId="77777777" w:rsidR="00766FEE" w:rsidRPr="00B80313" w:rsidRDefault="00766FEE" w:rsidP="00BC7517">
      <w:pPr>
        <w:pStyle w:val="Heading5"/>
        <w:rPr>
          <w:del w:id="1205" w:author="David Holyer" w:date="2022-04-05T13:51:00Z"/>
        </w:rPr>
      </w:pPr>
      <w:del w:id="1206" w:author="David Holyer" w:date="2022-04-05T13:51:00Z">
        <w:r w:rsidDel="286E3749">
          <w:delText>Limit switches on all actuators.</w:delText>
        </w:r>
      </w:del>
    </w:p>
    <w:p w14:paraId="14532BE0" w14:textId="77777777" w:rsidR="00766FEE" w:rsidRPr="00B80313" w:rsidRDefault="00766FEE" w:rsidP="00BC7517">
      <w:pPr>
        <w:pStyle w:val="Heading4"/>
        <w:rPr>
          <w:del w:id="1207" w:author="David Holyer" w:date="2022-04-05T13:51:00Z"/>
        </w:rPr>
      </w:pPr>
      <w:del w:id="1208" w:author="David Holyer" w:date="2022-04-05T13:51:00Z">
        <w:r w:rsidDel="286E3749">
          <w:delText>Cylinder Actuator:</w:delText>
        </w:r>
      </w:del>
    </w:p>
    <w:p w14:paraId="55C6FCCD" w14:textId="77777777" w:rsidR="00766FEE" w:rsidRPr="00B80313" w:rsidRDefault="00766FEE" w:rsidP="00BC7517">
      <w:pPr>
        <w:pStyle w:val="Heading5"/>
        <w:rPr>
          <w:del w:id="1209" w:author="David Holyer" w:date="2022-04-05T13:51:00Z"/>
        </w:rPr>
      </w:pPr>
      <w:del w:id="1210" w:author="David Holyer" w:date="2022-04-05T13:51:00Z">
        <w:r w:rsidDel="286E3749">
          <w:delText xml:space="preserve">In compliance with </w:delText>
        </w:r>
        <w:r w:rsidDel="7797064A">
          <w:delText>AWWA C541-16</w:delText>
        </w:r>
        <w:r w:rsidDel="0A454761">
          <w:delText>.</w:delText>
        </w:r>
      </w:del>
    </w:p>
    <w:p w14:paraId="4DDD28CD" w14:textId="77777777" w:rsidR="00766FEE" w:rsidRPr="00B80313" w:rsidRDefault="00766FEE" w:rsidP="00BC7517">
      <w:pPr>
        <w:pStyle w:val="Heading5"/>
        <w:rPr>
          <w:del w:id="1211" w:author="David Holyer" w:date="2022-04-05T13:51:00Z"/>
        </w:rPr>
      </w:pPr>
      <w:del w:id="1212" w:author="David Holyer" w:date="2022-04-05T13:51:00Z">
        <w:r w:rsidDel="286E3749">
          <w:delText xml:space="preserve">Air supply pressure of </w:delText>
        </w:r>
        <w:r w:rsidRPr="39725C04" w:rsidDel="286E3749">
          <w:rPr>
            <w:highlight w:val="yellow"/>
          </w:rPr>
          <w:delText xml:space="preserve">[552 </w:delText>
        </w:r>
        <w:r w:rsidRPr="39725C04" w:rsidDel="756C49C3">
          <w:rPr>
            <w:highlight w:val="yellow"/>
          </w:rPr>
          <w:delText>kPa</w:delText>
        </w:r>
        <w:r w:rsidRPr="39725C04" w:rsidDel="286E3749">
          <w:rPr>
            <w:highlight w:val="yellow"/>
          </w:rPr>
          <w:delText>.] [     ]</w:delText>
        </w:r>
        <w:r w:rsidDel="286E3749">
          <w:delText>.</w:delText>
        </w:r>
      </w:del>
    </w:p>
    <w:p w14:paraId="387322A1" w14:textId="77777777" w:rsidR="00766FEE" w:rsidRPr="00B80313" w:rsidRDefault="00766FEE" w:rsidP="00BC7517">
      <w:pPr>
        <w:pStyle w:val="Heading5"/>
        <w:rPr>
          <w:del w:id="1213" w:author="David Holyer" w:date="2022-04-05T13:51:00Z"/>
        </w:rPr>
      </w:pPr>
      <w:del w:id="1214" w:author="David Holyer" w:date="2022-04-05T13:51:00Z">
        <w:r w:rsidDel="286E3749">
          <w:delText>Non</w:delText>
        </w:r>
        <w:r w:rsidDel="0A454761">
          <w:delText>-</w:delText>
        </w:r>
        <w:r w:rsidDel="286E3749">
          <w:delText>swivel type totally enclosed:</w:delText>
        </w:r>
      </w:del>
    </w:p>
    <w:p w14:paraId="34045261" w14:textId="77777777" w:rsidR="00766FEE" w:rsidRPr="00B80313" w:rsidRDefault="00766FEE" w:rsidP="0069551B">
      <w:pPr>
        <w:pStyle w:val="Heading6"/>
        <w:rPr>
          <w:del w:id="1215" w:author="David Holyer" w:date="2022-04-05T13:51:00Z"/>
        </w:rPr>
      </w:pPr>
      <w:del w:id="1216" w:author="David Holyer" w:date="2022-04-05T13:51:00Z">
        <w:r w:rsidDel="286E3749">
          <w:delText>Travel stops and position indicator.</w:delText>
        </w:r>
      </w:del>
    </w:p>
    <w:p w14:paraId="24D92F8D" w14:textId="77777777" w:rsidR="00766FEE" w:rsidRPr="00B80313" w:rsidRDefault="00766FEE" w:rsidP="0069551B">
      <w:pPr>
        <w:pStyle w:val="Heading6"/>
        <w:rPr>
          <w:del w:id="1217" w:author="David Holyer" w:date="2022-04-05T13:51:00Z"/>
        </w:rPr>
      </w:pPr>
      <w:del w:id="1218" w:author="David Holyer" w:date="2022-04-05T13:51:00Z">
        <w:r w:rsidDel="286E3749">
          <w:delText>Factory lubricated and sealed requiring no additional lubrication.</w:delText>
        </w:r>
      </w:del>
    </w:p>
    <w:p w14:paraId="3B0205AC" w14:textId="77777777" w:rsidR="00766FEE" w:rsidRPr="00B80313" w:rsidRDefault="00766FEE" w:rsidP="00BC7517">
      <w:pPr>
        <w:pStyle w:val="Heading5"/>
        <w:rPr>
          <w:del w:id="1219" w:author="David Holyer" w:date="2022-04-05T13:51:00Z"/>
        </w:rPr>
      </w:pPr>
      <w:del w:id="1220" w:author="David Holyer" w:date="2022-04-05T13:51:00Z">
        <w:r w:rsidDel="286E3749">
          <w:delText>Double Acting:</w:delText>
        </w:r>
      </w:del>
    </w:p>
    <w:p w14:paraId="57A05BF8" w14:textId="77777777" w:rsidR="00766FEE" w:rsidRPr="00B80313" w:rsidRDefault="00766FEE" w:rsidP="0069551B">
      <w:pPr>
        <w:pStyle w:val="Heading6"/>
        <w:rPr>
          <w:del w:id="1221" w:author="David Holyer" w:date="2022-04-05T13:51:00Z"/>
        </w:rPr>
      </w:pPr>
      <w:del w:id="1222" w:author="David Holyer" w:date="2022-04-05T13:51:00Z">
        <w:r w:rsidDel="286E3749">
          <w:delText>Nonmetallic for operation on non</w:delText>
        </w:r>
        <w:r w:rsidDel="0A454761">
          <w:delText>-</w:delText>
        </w:r>
        <w:r w:rsidDel="286E3749">
          <w:delText>lubricated air.</w:delText>
        </w:r>
      </w:del>
    </w:p>
    <w:p w14:paraId="3DF513AF" w14:textId="77777777" w:rsidR="00766FEE" w:rsidRPr="00B80313" w:rsidRDefault="00766FEE" w:rsidP="0069551B">
      <w:pPr>
        <w:pStyle w:val="Heading6"/>
        <w:rPr>
          <w:del w:id="1223" w:author="David Holyer" w:date="2022-04-05T13:51:00Z"/>
        </w:rPr>
      </w:pPr>
      <w:del w:id="1224" w:author="David Holyer" w:date="2022-04-05T13:51:00Z">
        <w:r w:rsidDel="286E3749">
          <w:delText>Hand</w:delText>
        </w:r>
        <w:r w:rsidDel="0A454761">
          <w:delText>-</w:delText>
        </w:r>
        <w:r w:rsidDel="286E3749">
          <w:delText>wheel over</w:delText>
        </w:r>
        <w:r w:rsidDel="0A454761">
          <w:delText>-</w:delText>
        </w:r>
        <w:r w:rsidDel="286E3749">
          <w:delText>ride independent of cylinder.</w:delText>
        </w:r>
      </w:del>
    </w:p>
    <w:p w14:paraId="7E00EB33" w14:textId="77777777" w:rsidR="00766FEE" w:rsidRPr="00B80313" w:rsidRDefault="00766FEE" w:rsidP="00BC7517">
      <w:pPr>
        <w:pStyle w:val="Heading5"/>
        <w:rPr>
          <w:del w:id="1225" w:author="David Holyer" w:date="2022-04-05T13:51:00Z"/>
        </w:rPr>
      </w:pPr>
      <w:del w:id="1226" w:author="David Holyer" w:date="2022-04-05T13:51:00Z">
        <w:r w:rsidDel="286E3749">
          <w:delText>Spring Return:</w:delText>
        </w:r>
      </w:del>
    </w:p>
    <w:p w14:paraId="044C0070" w14:textId="77777777" w:rsidR="00766FEE" w:rsidRPr="00B80313" w:rsidRDefault="00766FEE" w:rsidP="0069551B">
      <w:pPr>
        <w:pStyle w:val="Heading6"/>
        <w:rPr>
          <w:del w:id="1227" w:author="David Holyer" w:date="2022-04-05T13:51:00Z"/>
        </w:rPr>
      </w:pPr>
      <w:del w:id="1228" w:author="David Holyer" w:date="2022-04-05T13:51:00Z">
        <w:r w:rsidDel="286E3749">
          <w:delText>Open, closed, or throttling, steel cylinder with air</w:delText>
        </w:r>
        <w:r w:rsidDel="0AC24754">
          <w:delText>-</w:delText>
        </w:r>
        <w:r w:rsidDel="286E3749">
          <w:delText>line lubricators. Non</w:delText>
        </w:r>
        <w:r w:rsidDel="0A454761">
          <w:delText>-</w:delText>
        </w:r>
        <w:r w:rsidDel="286E3749">
          <w:delText xml:space="preserve">lubricated air may be used if certified by </w:delText>
        </w:r>
        <w:r w:rsidDel="618800DB">
          <w:delText xml:space="preserve">the </w:delText>
        </w:r>
        <w:r w:rsidDel="286E3749">
          <w:delText>manufacturer.</w:delText>
        </w:r>
      </w:del>
    </w:p>
    <w:p w14:paraId="72B9745E" w14:textId="77777777" w:rsidR="00766FEE" w:rsidRPr="00B80313" w:rsidRDefault="00766FEE" w:rsidP="0069551B">
      <w:pPr>
        <w:pStyle w:val="Heading6"/>
        <w:rPr>
          <w:del w:id="1229" w:author="David Holyer" w:date="2022-04-05T13:51:00Z"/>
        </w:rPr>
      </w:pPr>
      <w:del w:id="1230" w:author="David Holyer" w:date="2022-04-05T13:51:00Z">
        <w:r w:rsidDel="286E3749">
          <w:delText>Modulating: Nonmetallic for operation on non</w:delText>
        </w:r>
        <w:r w:rsidDel="0A454761">
          <w:delText>-</w:delText>
        </w:r>
        <w:r w:rsidDel="286E3749">
          <w:delText>lubricated air.</w:delText>
        </w:r>
      </w:del>
    </w:p>
    <w:p w14:paraId="4FB23661" w14:textId="77777777" w:rsidR="00766FEE" w:rsidRPr="00B80313" w:rsidRDefault="00766FEE" w:rsidP="0069551B">
      <w:pPr>
        <w:pStyle w:val="Heading6"/>
        <w:rPr>
          <w:del w:id="1231" w:author="David Holyer" w:date="2022-04-05T13:51:00Z"/>
        </w:rPr>
      </w:pPr>
      <w:del w:id="1232" w:author="David Holyer" w:date="2022-04-05T13:51:00Z">
        <w:r w:rsidDel="286E3749">
          <w:delText>Manual override manufacturer’s standard.</w:delText>
        </w:r>
      </w:del>
    </w:p>
    <w:p w14:paraId="02DD0760" w14:textId="77777777" w:rsidR="00766FEE" w:rsidRPr="00B80313" w:rsidRDefault="00766FEE" w:rsidP="00BC7517">
      <w:pPr>
        <w:pStyle w:val="Heading4"/>
        <w:rPr>
          <w:del w:id="1233" w:author="David Holyer" w:date="2022-04-05T13:51:00Z"/>
        </w:rPr>
      </w:pPr>
      <w:del w:id="1234" w:author="David Holyer" w:date="2022-04-05T13:51:00Z">
        <w:r w:rsidDel="286E3749">
          <w:delText>Diaphragm Actuator:</w:delText>
        </w:r>
      </w:del>
    </w:p>
    <w:p w14:paraId="7470A312" w14:textId="77777777" w:rsidR="00766FEE" w:rsidRPr="00B80313" w:rsidRDefault="00766FEE" w:rsidP="00BC7517">
      <w:pPr>
        <w:pStyle w:val="Heading5"/>
        <w:rPr>
          <w:del w:id="1235" w:author="David Holyer" w:date="2022-04-05T13:51:00Z"/>
        </w:rPr>
      </w:pPr>
      <w:del w:id="1236" w:author="David Holyer" w:date="2022-04-05T13:51:00Z">
        <w:r w:rsidDel="286E3749">
          <w:delText>Spring return with steel or aluminum diaphragm case and spring barrel, steel spring and actuator stem, and fabric reinforced neoprene diaphragm.</w:delText>
        </w:r>
      </w:del>
    </w:p>
    <w:p w14:paraId="202CE866" w14:textId="77777777" w:rsidR="00766FEE" w:rsidRPr="00B80313" w:rsidRDefault="00766FEE" w:rsidP="00BC7517">
      <w:pPr>
        <w:pStyle w:val="Heading5"/>
        <w:rPr>
          <w:del w:id="1237" w:author="David Holyer" w:date="2022-04-05T13:51:00Z"/>
        </w:rPr>
      </w:pPr>
      <w:del w:id="1238" w:author="David Holyer" w:date="2022-04-05T13:51:00Z">
        <w:r w:rsidDel="286E3749">
          <w:delText>Actuators used on quarter turn valves shall include a totally enclosed valve actuating mechanism with adjustable travel stops and valve position indicator with manual override if indicated</w:delText>
        </w:r>
        <w:r w:rsidDel="29D69A5F">
          <w:delText xml:space="preserve"> on the </w:delText>
        </w:r>
        <w:r w:rsidDel="7A02E7C4">
          <w:delText xml:space="preserve">Drawings </w:delText>
        </w:r>
        <w:r w:rsidRPr="39725C04" w:rsidDel="29D69A5F">
          <w:rPr>
            <w:i/>
            <w:iCs/>
            <w:highlight w:val="yellow"/>
          </w:rPr>
          <w:delText>[Consultant to amend as required]</w:delText>
        </w:r>
        <w:r w:rsidRPr="39725C04" w:rsidDel="286E3749">
          <w:rPr>
            <w:highlight w:val="yellow"/>
          </w:rPr>
          <w:delText>.</w:delText>
        </w:r>
        <w:r w:rsidDel="286E3749">
          <w:delText xml:space="preserve"> Actuating mechanism factory lubricated and sealed.</w:delText>
        </w:r>
      </w:del>
    </w:p>
    <w:p w14:paraId="75DC4906" w14:textId="77777777" w:rsidR="00766FEE" w:rsidRPr="00B80313" w:rsidRDefault="00766FEE" w:rsidP="00BC7517">
      <w:pPr>
        <w:pStyle w:val="Heading5"/>
        <w:rPr>
          <w:del w:id="1239" w:author="David Holyer" w:date="2022-04-05T13:51:00Z"/>
        </w:rPr>
      </w:pPr>
      <w:del w:id="1240" w:author="David Holyer" w:date="2022-04-05T13:51:00Z">
        <w:r w:rsidDel="286E3749">
          <w:delText>Diaphragm actuators sized and configured for the service indicated</w:delText>
        </w:r>
        <w:r w:rsidDel="5732C8AE">
          <w:delText xml:space="preserve"> in the Contract Documents</w:delText>
        </w:r>
        <w:r w:rsidDel="286E3749">
          <w:delText xml:space="preserve"> </w:delText>
        </w:r>
        <w:r w:rsidRPr="39725C04" w:rsidDel="5732C8AE">
          <w:rPr>
            <w:i/>
            <w:iCs/>
            <w:highlight w:val="yellow"/>
          </w:rPr>
          <w:delText>[Consultant to ensure such details are in the Contract Documents]</w:delText>
        </w:r>
        <w:r w:rsidDel="286E3749">
          <w:delText xml:space="preserve">and an air supply pressure of </w:delText>
        </w:r>
        <w:r w:rsidRPr="39725C04" w:rsidDel="286E3749">
          <w:rPr>
            <w:highlight w:val="yellow"/>
          </w:rPr>
          <w:delText>[242 </w:delText>
        </w:r>
        <w:r w:rsidRPr="39725C04" w:rsidDel="756C49C3">
          <w:rPr>
            <w:highlight w:val="yellow"/>
          </w:rPr>
          <w:delText>kPa</w:delText>
        </w:r>
        <w:r w:rsidRPr="39725C04" w:rsidDel="286E3749">
          <w:rPr>
            <w:highlight w:val="yellow"/>
          </w:rPr>
          <w:delText xml:space="preserve"> (gauge)] [     ]</w:delText>
        </w:r>
        <w:r w:rsidDel="618800DB">
          <w:delText>.</w:delText>
        </w:r>
      </w:del>
    </w:p>
    <w:p w14:paraId="1EEA5F52" w14:textId="77777777" w:rsidR="00766FEE" w:rsidRPr="00B80313" w:rsidRDefault="00766FEE" w:rsidP="00BC7517">
      <w:pPr>
        <w:pStyle w:val="Heading4"/>
        <w:rPr>
          <w:del w:id="1241" w:author="David Holyer" w:date="2022-04-05T13:51:00Z"/>
        </w:rPr>
      </w:pPr>
      <w:del w:id="1242" w:author="David Holyer" w:date="2022-04-05T13:51:00Z">
        <w:r w:rsidDel="286E3749">
          <w:delText>Accessories:</w:delText>
        </w:r>
      </w:del>
    </w:p>
    <w:p w14:paraId="2057953F" w14:textId="77777777" w:rsidR="006F35F1" w:rsidRDefault="00766FEE" w:rsidP="00BC7517">
      <w:pPr>
        <w:pStyle w:val="Heading5"/>
        <w:rPr>
          <w:del w:id="1243" w:author="David Holyer" w:date="2022-04-05T13:51:00Z"/>
        </w:rPr>
      </w:pPr>
      <w:del w:id="1244" w:author="David Holyer" w:date="2022-04-05T13:51:00Z">
        <w:r w:rsidDel="286E3749">
          <w:delText xml:space="preserve">Air Set: </w:delText>
        </w:r>
      </w:del>
    </w:p>
    <w:p w14:paraId="5B055E2A" w14:textId="77777777" w:rsidR="00766FEE" w:rsidRPr="00B80313" w:rsidRDefault="00766FEE" w:rsidP="006F35F1">
      <w:pPr>
        <w:pStyle w:val="Heading6"/>
        <w:rPr>
          <w:del w:id="1245" w:author="David Holyer" w:date="2022-04-05T13:51:00Z"/>
        </w:rPr>
      </w:pPr>
      <w:del w:id="1246" w:author="David Holyer" w:date="2022-04-05T13:51:00Z">
        <w:r w:rsidDel="286E3749">
          <w:delText>Pressure regulator with internal relief, filter, outlet pressure gauge, and adjustable reduced pressure range as required by the valve actuator.</w:delText>
        </w:r>
      </w:del>
    </w:p>
    <w:p w14:paraId="77FA47A6" w14:textId="77777777" w:rsidR="00766FEE" w:rsidRPr="00B80313" w:rsidRDefault="00766FEE" w:rsidP="0069551B">
      <w:pPr>
        <w:pStyle w:val="Heading6"/>
        <w:rPr>
          <w:del w:id="1247" w:author="David Holyer" w:date="2022-04-05T13:51:00Z"/>
        </w:rPr>
      </w:pPr>
      <w:del w:id="1248" w:author="David Holyer" w:date="2022-04-05T13:51:00Z">
        <w:r w:rsidDel="286E3749">
          <w:delText>Aluminum body and hand</w:delText>
        </w:r>
        <w:r w:rsidDel="0A454761">
          <w:delText>-</w:delText>
        </w:r>
        <w:r w:rsidDel="286E3749">
          <w:delText>wheel.</w:delText>
        </w:r>
      </w:del>
    </w:p>
    <w:p w14:paraId="579B95B4" w14:textId="77777777" w:rsidR="00766FEE" w:rsidRPr="00B80313" w:rsidRDefault="00766FEE" w:rsidP="0069551B">
      <w:pPr>
        <w:pStyle w:val="Heading6"/>
        <w:rPr>
          <w:del w:id="1249" w:author="David Holyer" w:date="2022-04-05T13:51:00Z"/>
        </w:rPr>
      </w:pPr>
      <w:del w:id="1250" w:author="David Holyer" w:date="2022-04-05T13:51:00Z">
        <w:r w:rsidDel="286E3749">
          <w:delText>Safety vented lockout isolation valve.</w:delText>
        </w:r>
      </w:del>
    </w:p>
    <w:p w14:paraId="06CAF189" w14:textId="77777777" w:rsidR="0069551B" w:rsidRPr="0069551B" w:rsidRDefault="00766FEE" w:rsidP="0069551B">
      <w:pPr>
        <w:pStyle w:val="Heading6"/>
        <w:rPr>
          <w:del w:id="1251" w:author="David Holyer" w:date="2022-04-05T13:51:00Z"/>
        </w:rPr>
      </w:pPr>
      <w:del w:id="1252" w:author="David Holyer" w:date="2022-04-05T13:51:00Z">
        <w:r w:rsidDel="286E3749">
          <w:delText>Gauge range 1</w:delText>
        </w:r>
        <w:r w:rsidDel="0AC24754">
          <w:delText>.33</w:delText>
        </w:r>
        <w:r w:rsidDel="286E3749">
          <w:delText xml:space="preserve"> to 2 times maximum operating pressure.</w:delText>
        </w:r>
      </w:del>
    </w:p>
    <w:p w14:paraId="32A0D1C3" w14:textId="77777777" w:rsidR="0069551B" w:rsidRPr="00B80313" w:rsidRDefault="00766FEE" w:rsidP="00BC7517">
      <w:pPr>
        <w:pStyle w:val="Heading5"/>
        <w:rPr>
          <w:del w:id="1253" w:author="David Holyer" w:date="2022-04-05T13:51:00Z"/>
        </w:rPr>
      </w:pPr>
      <w:del w:id="1254" w:author="David Holyer" w:date="2022-04-05T13:51:00Z">
        <w:r w:rsidDel="286E3749">
          <w:delText>Air Exhaust Muffler:</w:delText>
        </w:r>
      </w:del>
    </w:p>
    <w:p w14:paraId="5E9BFA22" w14:textId="77777777" w:rsidR="00766FEE" w:rsidRPr="0069551B" w:rsidRDefault="00766FEE" w:rsidP="006F35F1">
      <w:pPr>
        <w:pStyle w:val="Heading6"/>
        <w:rPr>
          <w:del w:id="1255" w:author="David Holyer" w:date="2022-04-05T13:51:00Z"/>
          <w:rStyle w:val="Heading6Char"/>
        </w:rPr>
      </w:pPr>
      <w:del w:id="1256" w:author="David Holyer" w:date="2022-04-05T13:51:00Z">
        <w:r w:rsidRPr="39725C04" w:rsidDel="286E3749">
          <w:rPr>
            <w:rStyle w:val="Heading6Char"/>
          </w:rPr>
          <w:delText>In the exhaust port of all actuator pilot solenoid valves.</w:delText>
        </w:r>
      </w:del>
    </w:p>
    <w:p w14:paraId="20D7D175" w14:textId="77777777" w:rsidR="004956AF" w:rsidRPr="002378B3" w:rsidRDefault="007F1EF4" w:rsidP="39725C04">
      <w:pPr>
        <w:pStyle w:val="Heading6"/>
        <w:rPr>
          <w:del w:id="1257" w:author="David Holyer" w:date="2022-04-05T13:51:00Z"/>
          <w:highlight w:val="yellow"/>
        </w:rPr>
      </w:pPr>
      <w:del w:id="1258" w:author="David Holyer" w:date="2022-04-05T13:51:00Z">
        <w:r w:rsidDel="5B74EA98">
          <w:delText>[</w:delText>
        </w:r>
        <w:r w:rsidRPr="39725C04" w:rsidDel="5B74EA98">
          <w:rPr>
            <w:highlight w:val="yellow"/>
          </w:rPr>
          <w:delText>Consultant to provided constraints and requirements]</w:delText>
        </w:r>
      </w:del>
    </w:p>
    <w:p w14:paraId="128B2696" w14:textId="77777777" w:rsidR="00766FEE" w:rsidRPr="00B80313" w:rsidRDefault="00766FEE" w:rsidP="00BC7517">
      <w:pPr>
        <w:pStyle w:val="Heading5"/>
        <w:rPr>
          <w:del w:id="1259" w:author="David Holyer" w:date="2022-04-05T13:51:00Z"/>
        </w:rPr>
      </w:pPr>
      <w:del w:id="1260" w:author="David Holyer" w:date="2022-04-05T13:51:00Z">
        <w:r w:rsidDel="286E3749">
          <w:delText>Limit Switch:</w:delText>
        </w:r>
      </w:del>
    </w:p>
    <w:p w14:paraId="7F53FAFE" w14:textId="77777777" w:rsidR="00766FEE" w:rsidRPr="00B80313" w:rsidRDefault="00766FEE" w:rsidP="006F35F1">
      <w:pPr>
        <w:pStyle w:val="Heading6"/>
        <w:rPr>
          <w:del w:id="1261" w:author="David Holyer" w:date="2022-04-05T13:51:00Z"/>
        </w:rPr>
      </w:pPr>
      <w:del w:id="1262" w:author="David Holyer" w:date="2022-04-05T13:51:00Z">
        <w:r w:rsidDel="286E3749">
          <w:delText>Single pole, double throw (SPDT) type, rated 10 amps at 120 volts ac.</w:delText>
        </w:r>
      </w:del>
    </w:p>
    <w:p w14:paraId="53D0CC72" w14:textId="77777777" w:rsidR="00766FEE" w:rsidRPr="00B80313" w:rsidRDefault="00766FEE" w:rsidP="006F35F1">
      <w:pPr>
        <w:pStyle w:val="Heading6"/>
        <w:rPr>
          <w:del w:id="1263" w:author="David Holyer" w:date="2022-04-05T13:51:00Z"/>
        </w:rPr>
      </w:pPr>
      <w:del w:id="1264" w:author="David Holyer" w:date="2022-04-05T13:51:00Z">
        <w:r w:rsidDel="286E3749">
          <w:delText>Housed in NEMA 4 enclosure.</w:delText>
        </w:r>
      </w:del>
    </w:p>
    <w:p w14:paraId="0C401A18" w14:textId="77777777" w:rsidR="00766FEE" w:rsidRPr="00B80313" w:rsidRDefault="00766FEE" w:rsidP="006F35F1">
      <w:pPr>
        <w:pStyle w:val="Heading6"/>
        <w:rPr>
          <w:del w:id="1265" w:author="David Holyer" w:date="2022-04-05T13:51:00Z"/>
        </w:rPr>
      </w:pPr>
      <w:del w:id="1266" w:author="David Holyer" w:date="2022-04-05T13:51:00Z">
        <w:r w:rsidDel="286E3749">
          <w:delText>Adjustable for OPEN and CLOSED valve positions.</w:delText>
        </w:r>
      </w:del>
    </w:p>
    <w:p w14:paraId="1235B4AF" w14:textId="77777777" w:rsidR="00766FEE" w:rsidRPr="00B80313" w:rsidRDefault="00766FEE" w:rsidP="00BC7517">
      <w:pPr>
        <w:pStyle w:val="Heading5"/>
        <w:rPr>
          <w:del w:id="1267" w:author="David Holyer" w:date="2022-04-05T13:51:00Z"/>
        </w:rPr>
      </w:pPr>
      <w:del w:id="1268" w:author="David Holyer" w:date="2022-04-05T13:51:00Z">
        <w:r w:rsidDel="286E3749">
          <w:delText>Positioner:</w:delText>
        </w:r>
      </w:del>
    </w:p>
    <w:p w14:paraId="31614643" w14:textId="77777777" w:rsidR="00766FEE" w:rsidRPr="00B80313" w:rsidRDefault="00766FEE" w:rsidP="006F35F1">
      <w:pPr>
        <w:pStyle w:val="Heading6"/>
        <w:rPr>
          <w:del w:id="1269" w:author="David Holyer" w:date="2022-04-05T13:51:00Z"/>
        </w:rPr>
      </w:pPr>
      <w:del w:id="1270" w:author="David Holyer" w:date="2022-04-05T13:51:00Z">
        <w:r w:rsidDel="286E3749">
          <w:delText xml:space="preserve">Positioner for modulating actuators shall be pneumatic force balance instruments to control valve position as a function of the input signal. Accomplish positive positioning of valve by a mechanical feedback connection from the valve actuating mechanism. Position feedback through a characterized linear cam to allow adjustment of valve positioning and input signal. Positioner </w:delText>
        </w:r>
        <w:r w:rsidDel="618800DB">
          <w:delText xml:space="preserve">shall be </w:delText>
        </w:r>
        <w:r w:rsidDel="286E3749">
          <w:delText>suitable for double acting or spring return actuator.</w:delText>
        </w:r>
      </w:del>
    </w:p>
    <w:p w14:paraId="7BD14404" w14:textId="77777777" w:rsidR="00766FEE" w:rsidRPr="00B80313" w:rsidRDefault="00766FEE" w:rsidP="006F35F1">
      <w:pPr>
        <w:pStyle w:val="Heading6"/>
        <w:rPr>
          <w:del w:id="1271" w:author="David Holyer" w:date="2022-04-05T13:51:00Z"/>
        </w:rPr>
      </w:pPr>
      <w:del w:id="1272" w:author="David Holyer" w:date="2022-04-05T13:51:00Z">
        <w:r w:rsidDel="286E3749">
          <w:delText xml:space="preserve">Positioner </w:delText>
        </w:r>
        <w:r w:rsidDel="618800DB">
          <w:delText>shall</w:delText>
        </w:r>
        <w:r w:rsidDel="286E3749">
          <w:delText xml:space="preserve"> have zero and span adjustment and </w:delText>
        </w:r>
        <w:r w:rsidDel="618800DB">
          <w:delText xml:space="preserve">shall </w:delText>
        </w:r>
        <w:r w:rsidDel="286E3749">
          <w:delText>be field reversible for direct or reverse action.</w:delText>
        </w:r>
      </w:del>
    </w:p>
    <w:p w14:paraId="262B38D4" w14:textId="77777777" w:rsidR="00766FEE" w:rsidRPr="00B80313" w:rsidRDefault="00766FEE" w:rsidP="006F35F1">
      <w:pPr>
        <w:pStyle w:val="Heading6"/>
        <w:rPr>
          <w:del w:id="1273" w:author="David Holyer" w:date="2022-04-05T13:51:00Z"/>
        </w:rPr>
      </w:pPr>
      <w:del w:id="1274" w:author="David Holyer" w:date="2022-04-05T13:51:00Z">
        <w:r w:rsidDel="286E3749">
          <w:delText>Gauges for supply and output pressure and for input signal pressure.</w:delText>
        </w:r>
      </w:del>
    </w:p>
    <w:p w14:paraId="632FDBBB" w14:textId="77777777" w:rsidR="00766FEE" w:rsidRPr="00B80313" w:rsidRDefault="00766FEE" w:rsidP="006F35F1">
      <w:pPr>
        <w:pStyle w:val="Heading6"/>
        <w:rPr>
          <w:del w:id="1275" w:author="David Holyer" w:date="2022-04-05T13:51:00Z"/>
        </w:rPr>
      </w:pPr>
      <w:del w:id="1276" w:author="David Holyer" w:date="2022-04-05T13:51:00Z">
        <w:r w:rsidDel="286E3749">
          <w:delText xml:space="preserve">Positioner for </w:delText>
        </w:r>
        <w:r w:rsidRPr="39725C04" w:rsidDel="0AC24754">
          <w:rPr>
            <w:highlight w:val="yellow"/>
          </w:rPr>
          <w:delText>[</w:delText>
        </w:r>
        <w:r w:rsidRPr="39725C04" w:rsidDel="286E3749">
          <w:rPr>
            <w:highlight w:val="yellow"/>
          </w:rPr>
          <w:delText>21 105</w:delText>
        </w:r>
        <w:r w:rsidRPr="39725C04" w:rsidDel="0AC24754">
          <w:rPr>
            <w:highlight w:val="yellow"/>
          </w:rPr>
          <w:delText>]</w:delText>
        </w:r>
        <w:r w:rsidDel="286E3749">
          <w:delText xml:space="preserve"> </w:delText>
        </w:r>
        <w:r w:rsidDel="756C49C3">
          <w:delText>kPa</w:delText>
        </w:r>
        <w:r w:rsidDel="286E3749">
          <w:delText xml:space="preserve"> (gauge) pneumatic input signal or 4 to 20 mA dc input signal as indicated</w:delText>
        </w:r>
        <w:r w:rsidDel="72DF0EBF">
          <w:delText xml:space="preserve"> in the Contract Documents</w:delText>
        </w:r>
        <w:r w:rsidDel="286E3749">
          <w:delText>.</w:delText>
        </w:r>
      </w:del>
    </w:p>
    <w:p w14:paraId="3E0D700C" w14:textId="77777777" w:rsidR="00766FEE" w:rsidRPr="00B80313" w:rsidRDefault="00766FEE" w:rsidP="006F35F1">
      <w:pPr>
        <w:pStyle w:val="Heading6"/>
        <w:rPr>
          <w:del w:id="1277" w:author="David Holyer" w:date="2022-04-05T13:51:00Z"/>
        </w:rPr>
      </w:pPr>
      <w:del w:id="1278" w:author="David Holyer" w:date="2022-04-05T13:51:00Z">
        <w:r w:rsidDel="286E3749">
          <w:delText xml:space="preserve">Positioner for dc input signal with transducers shall convert the electrical signal to the appropriate pneumatic signal. Transducer integral with the positioner or a separate component. If separate, factory mount transducer on the pneumatic operator. Line electric power </w:delText>
        </w:r>
        <w:r w:rsidDel="618800DB">
          <w:delText xml:space="preserve">shall </w:delText>
        </w:r>
        <w:r w:rsidDel="286E3749">
          <w:delText xml:space="preserve">not </w:delText>
        </w:r>
        <w:r w:rsidDel="618800DB">
          <w:delText xml:space="preserve">be </w:delText>
        </w:r>
        <w:r w:rsidDel="286E3749">
          <w:delText xml:space="preserve">required for </w:delText>
        </w:r>
        <w:r w:rsidDel="618800DB">
          <w:delText xml:space="preserve">the </w:delText>
        </w:r>
        <w:r w:rsidDel="286E3749">
          <w:delText>transducer.</w:delText>
        </w:r>
      </w:del>
    </w:p>
    <w:p w14:paraId="24905168" w14:textId="77777777" w:rsidR="00766FEE" w:rsidRPr="00B80313" w:rsidRDefault="00766FEE" w:rsidP="006F35F1">
      <w:pPr>
        <w:pStyle w:val="Heading6"/>
        <w:rPr>
          <w:del w:id="1279" w:author="David Holyer" w:date="2022-04-05T13:51:00Z"/>
        </w:rPr>
      </w:pPr>
      <w:del w:id="1280" w:author="David Holyer" w:date="2022-04-05T13:51:00Z">
        <w:r w:rsidDel="286E3749">
          <w:delText xml:space="preserve">Corrosion resistant enclosures for positioners and transducers </w:delText>
        </w:r>
        <w:r w:rsidDel="618800DB">
          <w:delText>shall</w:delText>
        </w:r>
        <w:r w:rsidDel="286E3749">
          <w:delText xml:space="preserve"> be splash and moisture proof with gasketed covers.</w:delText>
        </w:r>
      </w:del>
    </w:p>
    <w:p w14:paraId="4F8FBC7A" w14:textId="77777777" w:rsidR="00766FEE" w:rsidRPr="00B80313" w:rsidRDefault="00766FEE" w:rsidP="00BC7517">
      <w:pPr>
        <w:pStyle w:val="Heading5"/>
        <w:rPr>
          <w:del w:id="1281" w:author="David Holyer" w:date="2022-04-05T13:51:00Z"/>
        </w:rPr>
      </w:pPr>
      <w:del w:id="1282" w:author="David Holyer" w:date="2022-04-05T13:51:00Z">
        <w:r w:rsidDel="286E3749">
          <w:delText>Pilot Solenoid Valve:</w:delText>
        </w:r>
      </w:del>
    </w:p>
    <w:p w14:paraId="583E68EA" w14:textId="77777777" w:rsidR="00766FEE" w:rsidRPr="00B80313" w:rsidRDefault="00766FEE" w:rsidP="006F35F1">
      <w:pPr>
        <w:pStyle w:val="Heading6"/>
        <w:rPr>
          <w:del w:id="1283" w:author="David Holyer" w:date="2022-04-05T13:51:00Z"/>
        </w:rPr>
      </w:pPr>
      <w:del w:id="1284" w:author="David Holyer" w:date="2022-04-05T13:51:00Z">
        <w:r w:rsidDel="286E3749">
          <w:delText>Solenoid valve shall pilot control actuator in the appropriate configuration for type of open close actuator being controlled. Double acting actuator shall have four</w:delText>
        </w:r>
        <w:r w:rsidDel="39868394">
          <w:delText>-</w:delText>
        </w:r>
        <w:r w:rsidDel="286E3749">
          <w:delText>way solenoid valve, and spring return actuator shall have three</w:delText>
        </w:r>
        <w:r w:rsidDel="39868394">
          <w:delText>-</w:delText>
        </w:r>
        <w:r w:rsidDel="286E3749">
          <w:delText>way solenoid valve. Dual coil valve shall not change position unless one coil is energized while the other is de energized.</w:delText>
        </w:r>
      </w:del>
    </w:p>
    <w:p w14:paraId="6D4BB59E" w14:textId="77777777" w:rsidR="00766FEE" w:rsidRPr="00B80313" w:rsidRDefault="00766FEE" w:rsidP="006F35F1">
      <w:pPr>
        <w:pStyle w:val="Heading6"/>
        <w:rPr>
          <w:del w:id="1285" w:author="David Holyer" w:date="2022-04-05T13:51:00Z"/>
        </w:rPr>
      </w:pPr>
      <w:del w:id="1286" w:author="David Holyer" w:date="2022-04-05T13:51:00Z">
        <w:r w:rsidDel="286E3749">
          <w:delText xml:space="preserve">Pilot operated diaphragm type solenoid valve with brass body and resilient seat. Valve with minimum operating pressure differential no greater than 70 </w:delText>
        </w:r>
        <w:r w:rsidDel="756C49C3">
          <w:delText>kPa</w:delText>
        </w:r>
        <w:r w:rsidDel="286E3749">
          <w:delText xml:space="preserve"> (gauge) and maximum operating pressure differential no less than1</w:delText>
        </w:r>
        <w:r w:rsidDel="0EA388FE">
          <w:delText>,</w:delText>
        </w:r>
        <w:r w:rsidDel="286E3749">
          <w:delText xml:space="preserve">035 </w:delText>
        </w:r>
        <w:r w:rsidDel="756C49C3">
          <w:delText>kPa</w:delText>
        </w:r>
        <w:r w:rsidDel="286E3749">
          <w:delText>. Internal parts</w:delText>
        </w:r>
        <w:r w:rsidDel="618800DB">
          <w:delText xml:space="preserve"> shall be</w:delText>
        </w:r>
        <w:r w:rsidDel="286E3749">
          <w:delText xml:space="preserve"> corrosion resistant. Solenoid valve </w:delText>
        </w:r>
        <w:r w:rsidDel="618800DB">
          <w:delText xml:space="preserve">shall </w:delText>
        </w:r>
        <w:r w:rsidDel="286E3749">
          <w:delText>have Class F molded coils for operation on 120 volts, 60 Hz, ac, unless otherwise indicated</w:delText>
        </w:r>
        <w:r w:rsidDel="618800DB">
          <w:delText xml:space="preserve"> in the Contract Documents</w:delText>
        </w:r>
        <w:r w:rsidDel="286E3749">
          <w:delText xml:space="preserve">. Solenoid enclosure as defined in </w:delText>
        </w:r>
        <w:r w:rsidRPr="39725C04" w:rsidDel="286E3749">
          <w:rPr>
            <w:highlight w:val="yellow"/>
          </w:rPr>
          <w:delText>[NEMA 250, Type 4.] [     ]</w:delText>
        </w:r>
        <w:r w:rsidDel="286E3749">
          <w:delText>.</w:delText>
        </w:r>
      </w:del>
    </w:p>
    <w:p w14:paraId="0C835BB9" w14:textId="77777777" w:rsidR="00766FEE" w:rsidRPr="00B80313" w:rsidRDefault="00766FEE" w:rsidP="00BC7517">
      <w:pPr>
        <w:pStyle w:val="Heading4"/>
        <w:rPr>
          <w:del w:id="1287" w:author="David Holyer" w:date="2022-04-05T13:51:00Z"/>
        </w:rPr>
      </w:pPr>
      <w:del w:id="1288" w:author="David Holyer" w:date="2022-04-05T13:51:00Z">
        <w:r w:rsidDel="286E3749">
          <w:delText>Open Close and Throttling Valve:</w:delText>
        </w:r>
      </w:del>
    </w:p>
    <w:p w14:paraId="26627C49" w14:textId="77777777" w:rsidR="00766FEE" w:rsidRPr="00B80313" w:rsidRDefault="00766FEE" w:rsidP="00BC7517">
      <w:pPr>
        <w:pStyle w:val="Heading5"/>
        <w:rPr>
          <w:del w:id="1289" w:author="David Holyer" w:date="2022-04-05T13:51:00Z"/>
        </w:rPr>
      </w:pPr>
      <w:del w:id="1290" w:author="David Holyer" w:date="2022-04-05T13:51:00Z">
        <w:r w:rsidDel="286E3749">
          <w:delText>Double Acting Cylinders: Four</w:delText>
        </w:r>
        <w:r w:rsidDel="39868394">
          <w:delText>-</w:delText>
        </w:r>
        <w:r w:rsidDel="286E3749">
          <w:delText>way solenoid with dual coils.</w:delText>
        </w:r>
      </w:del>
    </w:p>
    <w:p w14:paraId="2B46B937" w14:textId="77777777" w:rsidR="00766FEE" w:rsidRPr="00B80313" w:rsidRDefault="00766FEE" w:rsidP="00BC7517">
      <w:pPr>
        <w:pStyle w:val="Heading5"/>
        <w:rPr>
          <w:del w:id="1291" w:author="David Holyer" w:date="2022-04-05T13:51:00Z"/>
        </w:rPr>
      </w:pPr>
      <w:del w:id="1292" w:author="David Holyer" w:date="2022-04-05T13:51:00Z">
        <w:r w:rsidDel="286E3749">
          <w:delText>Spring Return Cylinders: Three</w:delText>
        </w:r>
        <w:r w:rsidDel="39868394">
          <w:delText>-</w:delText>
        </w:r>
        <w:r w:rsidDel="286E3749">
          <w:delText>way solenoids, spring return.</w:delText>
        </w:r>
      </w:del>
    </w:p>
    <w:p w14:paraId="533C2B67" w14:textId="77777777" w:rsidR="00766FEE" w:rsidRPr="00B80313" w:rsidRDefault="00766FEE" w:rsidP="00BC7517">
      <w:pPr>
        <w:pStyle w:val="Heading4"/>
        <w:rPr>
          <w:del w:id="1293" w:author="David Holyer" w:date="2022-04-05T13:51:00Z"/>
        </w:rPr>
      </w:pPr>
      <w:del w:id="1294" w:author="David Holyer" w:date="2022-04-05T13:51:00Z">
        <w:r w:rsidDel="286E3749">
          <w:delText>Modulating Valve: Positioner with 4 to 20 mA input signal unless otherwise indicated.</w:delText>
        </w:r>
      </w:del>
    </w:p>
    <w:p w14:paraId="4659DFA4" w14:textId="77777777" w:rsidR="00766FEE" w:rsidRPr="00B80313" w:rsidRDefault="00766FEE" w:rsidP="39725C04">
      <w:pPr>
        <w:pStyle w:val="Heading4"/>
        <w:rPr>
          <w:del w:id="1295" w:author="David Holyer" w:date="2022-04-05T13:51:00Z"/>
          <w:highlight w:val="yellow"/>
        </w:rPr>
      </w:pPr>
      <w:del w:id="1296" w:author="David Holyer" w:date="2022-04-05T13:51:00Z">
        <w:r w:rsidDel="286E3749">
          <w:delText>Control Features: Pneumatic operators with features noted in the Pneumatic Operator Schedule.</w:delText>
        </w:r>
        <w:r w:rsidRPr="39725C04" w:rsidDel="618800DB">
          <w:rPr>
            <w:i/>
            <w:iCs/>
            <w:highlight w:val="yellow"/>
          </w:rPr>
          <w:delText>[Consultant to insert Penumatic Operator Schedule]</w:delText>
        </w:r>
      </w:del>
    </w:p>
    <w:p w14:paraId="00E56C86" w14:textId="77777777" w:rsidR="00766FEE" w:rsidRPr="00B80313" w:rsidRDefault="00766FEE" w:rsidP="009324A3">
      <w:pPr>
        <w:pStyle w:val="Heading2"/>
      </w:pPr>
      <w:r w:rsidRPr="00B80313">
        <w:t>Accessories</w:t>
      </w:r>
    </w:p>
    <w:p w14:paraId="7C811144" w14:textId="77777777" w:rsidR="00766FEE" w:rsidRPr="00460837" w:rsidRDefault="00766FEE" w:rsidP="00F6350F">
      <w:pPr>
        <w:pStyle w:val="Heading3"/>
      </w:pPr>
      <w:r w:rsidRPr="00B80313">
        <w:t xml:space="preserve">Tagging: 38 mm diameter heavy brass or stainless steel tag attached with No. 16 solid brass or stainless steel jack chain for each </w:t>
      </w:r>
      <w:del w:id="1297" w:author="Marina Vera Zambrano" w:date="2022-03-23T18:54:00Z">
        <w:r w:rsidRPr="00460837" w:rsidDel="00460837">
          <w:rPr>
            <w:shd w:val="clear" w:color="auto" w:fill="D9D9D9"/>
          </w:rPr>
          <w:delText>[valve operator] [</w:delText>
        </w:r>
      </w:del>
      <w:r w:rsidRPr="00460837">
        <w:rPr>
          <w:shd w:val="clear" w:color="auto" w:fill="D9D9D9"/>
        </w:rPr>
        <w:t>valve</w:t>
      </w:r>
      <w:ins w:id="1298" w:author="Marina Vera Zambrano" w:date="2022-03-23T18:54:00Z">
        <w:r w:rsidR="00460837">
          <w:rPr>
            <w:shd w:val="clear" w:color="auto" w:fill="D9D9D9"/>
          </w:rPr>
          <w:t xml:space="preserve"> ½ </w:t>
        </w:r>
      </w:ins>
      <w:del w:id="1299" w:author="Marina Vera Zambrano" w:date="2022-03-23T18:54:00Z">
        <w:r w:rsidRPr="00460837" w:rsidDel="00460837">
          <w:rPr>
            <w:shd w:val="clear" w:color="auto" w:fill="D9D9D9"/>
          </w:rPr>
          <w:delText>]</w:delText>
        </w:r>
        <w:r w:rsidR="005845F0" w:rsidRPr="00460837" w:rsidDel="00460837">
          <w:rPr>
            <w:shd w:val="clear" w:color="auto" w:fill="D9D9D9"/>
          </w:rPr>
          <w:delText xml:space="preserve"> [</w:delText>
        </w:r>
        <w:r w:rsidRPr="00460837" w:rsidDel="00460837">
          <w:rPr>
            <w:shd w:val="clear" w:color="auto" w:fill="D9D9D9"/>
          </w:rPr>
          <w:delText>     ]</w:delText>
        </w:r>
      </w:del>
      <w:r w:rsidRPr="00460837">
        <w:rPr>
          <w:shd w:val="clear" w:color="auto" w:fill="D9D9D9"/>
        </w:rPr>
        <w:t xml:space="preserve"> inch and larger</w:t>
      </w:r>
      <w:r w:rsidRPr="00460837">
        <w:t>,</w:t>
      </w:r>
      <w:r w:rsidRPr="00B80313">
        <w:t xml:space="preserve"> bearing the valve tag number shown on </w:t>
      </w:r>
      <w:r w:rsidRPr="00460837">
        <w:t xml:space="preserve">the </w:t>
      </w:r>
      <w:del w:id="1300" w:author="Marina Vera Zambrano" w:date="2022-03-23T18:54:00Z">
        <w:r w:rsidRPr="00460837" w:rsidDel="00460837">
          <w:rPr>
            <w:shd w:val="clear" w:color="auto" w:fill="D9D9D9"/>
          </w:rPr>
          <w:delText>[Electric Operator Schedule] [Pneumatic Operator Schedule. [</w:delText>
        </w:r>
      </w:del>
      <w:r w:rsidRPr="00460837">
        <w:rPr>
          <w:shd w:val="clear" w:color="auto" w:fill="D9D9D9"/>
        </w:rPr>
        <w:t>Valve Schedule</w:t>
      </w:r>
      <w:del w:id="1301" w:author="Marina Vera Zambrano" w:date="2022-03-23T18:54:00Z">
        <w:r w:rsidRPr="00460837" w:rsidDel="00460837">
          <w:rPr>
            <w:shd w:val="clear" w:color="auto" w:fill="D9D9D9"/>
          </w:rPr>
          <w:delText>] [Drawings]</w:delText>
        </w:r>
      </w:del>
      <w:r w:rsidR="005845F0" w:rsidRPr="00460837">
        <w:rPr>
          <w:shd w:val="clear" w:color="auto" w:fill="D9D9D9"/>
        </w:rPr>
        <w:t>.</w:t>
      </w:r>
    </w:p>
    <w:p w14:paraId="7E804D92" w14:textId="77777777" w:rsidR="00766FEE" w:rsidRPr="00B80313" w:rsidRDefault="00766FEE" w:rsidP="00F6350F">
      <w:pPr>
        <w:pStyle w:val="Heading3"/>
      </w:pPr>
      <w:r w:rsidRPr="00B80313">
        <w:t>Limit Switch:</w:t>
      </w:r>
    </w:p>
    <w:p w14:paraId="1B2CC6C3" w14:textId="77777777" w:rsidR="00766FEE" w:rsidRPr="00B80313" w:rsidRDefault="00766FEE" w:rsidP="00852C81">
      <w:pPr>
        <w:pStyle w:val="Heading4"/>
      </w:pPr>
      <w:r w:rsidRPr="00B80313">
        <w:t>Factory installed limit switch by</w:t>
      </w:r>
      <w:r w:rsidR="004956AF">
        <w:t xml:space="preserve"> the</w:t>
      </w:r>
      <w:r w:rsidRPr="00B80313">
        <w:t xml:space="preserve"> actuator manufacturer.</w:t>
      </w:r>
    </w:p>
    <w:p w14:paraId="1FD1EFE6" w14:textId="5837911E" w:rsidR="00766FEE" w:rsidRPr="003331DB" w:rsidRDefault="00766FEE" w:rsidP="00BC7517">
      <w:pPr>
        <w:pStyle w:val="Heading4"/>
      </w:pPr>
      <w:del w:id="1302" w:author="Keith Wong" w:date="2022-11-29T11:17:00Z">
        <w:r w:rsidRPr="003331DB" w:rsidDel="003331DB">
          <w:rPr>
            <w:shd w:val="clear" w:color="auto" w:fill="D9D9D9"/>
          </w:rPr>
          <w:delText>[</w:delText>
        </w:r>
      </w:del>
      <w:r w:rsidRPr="003331DB">
        <w:rPr>
          <w:shd w:val="clear" w:color="auto" w:fill="D9D9D9"/>
        </w:rPr>
        <w:t>SPST, rated at 5 amps, 120 volts ac</w:t>
      </w:r>
      <w:del w:id="1303" w:author="Keith Wong" w:date="2022-11-29T11:17:00Z">
        <w:r w:rsidRPr="003331DB" w:rsidDel="003331DB">
          <w:rPr>
            <w:shd w:val="clear" w:color="auto" w:fill="D9D9D9"/>
          </w:rPr>
          <w:delText>.]</w:delText>
        </w:r>
        <w:r w:rsidRPr="003331DB" w:rsidDel="003331DB">
          <w:delText xml:space="preserve"> </w:delText>
        </w:r>
        <w:r w:rsidRPr="003331DB" w:rsidDel="003331DB">
          <w:rPr>
            <w:shd w:val="clear" w:color="auto" w:fill="D9D9D9"/>
          </w:rPr>
          <w:delText>[     ]</w:delText>
        </w:r>
        <w:r w:rsidRPr="003331DB" w:rsidDel="003331DB">
          <w:delText>.</w:delText>
        </w:r>
      </w:del>
    </w:p>
    <w:p w14:paraId="53ED01DA" w14:textId="77777777" w:rsidR="00766FEE" w:rsidRPr="00B80313" w:rsidDel="00460837" w:rsidRDefault="00766FEE" w:rsidP="00F6350F">
      <w:pPr>
        <w:pStyle w:val="Heading3"/>
        <w:rPr>
          <w:del w:id="1304" w:author="Marina Vera Zambrano" w:date="2022-03-23T18:55:00Z"/>
        </w:rPr>
      </w:pPr>
      <w:del w:id="1305" w:author="Marina Vera Zambrano" w:date="2022-03-23T18:55:00Z">
        <w:r w:rsidRPr="00B80313" w:rsidDel="00460837">
          <w:delText>T</w:delText>
        </w:r>
        <w:r w:rsidR="00FB76C5" w:rsidRPr="00B80313" w:rsidDel="00460837">
          <w:delText xml:space="preserve"> -</w:delText>
        </w:r>
        <w:r w:rsidRPr="00B80313" w:rsidDel="00460837">
          <w:delText xml:space="preserve"> Handled Operating Wrench:</w:delText>
        </w:r>
      </w:del>
    </w:p>
    <w:p w14:paraId="466CE3FB" w14:textId="77777777" w:rsidR="00766FEE" w:rsidRPr="00B80313" w:rsidDel="00460837" w:rsidRDefault="00766FEE" w:rsidP="00852C81">
      <w:pPr>
        <w:pStyle w:val="Heading4"/>
        <w:rPr>
          <w:del w:id="1306" w:author="Marina Vera Zambrano" w:date="2022-03-23T18:55:00Z"/>
        </w:rPr>
      </w:pPr>
      <w:del w:id="1307" w:author="Marina Vera Zambrano" w:date="2022-03-23T18:55:00Z">
        <w:r w:rsidRPr="000E49C6" w:rsidDel="00460837">
          <w:rPr>
            <w:highlight w:val="yellow"/>
            <w:shd w:val="clear" w:color="auto" w:fill="D9D9D9"/>
          </w:rPr>
          <w:delText>[     ]</w:delText>
        </w:r>
        <w:r w:rsidRPr="00B80313" w:rsidDel="00460837">
          <w:delText xml:space="preserve"> each galvanized operating wrenches, 1.22 metr</w:delText>
        </w:r>
        <w:r w:rsidR="00AC2F76" w:rsidDel="00460837">
          <w:delText>e</w:delText>
        </w:r>
        <w:r w:rsidRPr="00B80313" w:rsidDel="00460837">
          <w:delText xml:space="preserve"> long.</w:delText>
        </w:r>
      </w:del>
    </w:p>
    <w:p w14:paraId="5A730194" w14:textId="77777777" w:rsidR="00766FEE" w:rsidRPr="00B80313" w:rsidDel="00460837" w:rsidRDefault="00766FEE" w:rsidP="00BC7517">
      <w:pPr>
        <w:pStyle w:val="Heading4"/>
        <w:rPr>
          <w:del w:id="1308" w:author="Marina Vera Zambrano" w:date="2022-03-23T18:55:00Z"/>
        </w:rPr>
      </w:pPr>
      <w:del w:id="1309" w:author="Marina Vera Zambrano" w:date="2022-03-23T18:55:00Z">
        <w:r w:rsidRPr="000E49C6" w:rsidDel="00460837">
          <w:rPr>
            <w:highlight w:val="yellow"/>
            <w:shd w:val="clear" w:color="auto" w:fill="D9D9D9"/>
          </w:rPr>
          <w:delText>[     ]</w:delText>
        </w:r>
        <w:r w:rsidRPr="00B80313" w:rsidDel="00460837">
          <w:delText xml:space="preserve"> each galvanized operating keys for cross handled valves.</w:delText>
        </w:r>
      </w:del>
    </w:p>
    <w:p w14:paraId="09106C1A" w14:textId="7A85838A" w:rsidR="00F6350F" w:rsidDel="009F3640" w:rsidRDefault="00766FEE" w:rsidP="00F6350F">
      <w:pPr>
        <w:pStyle w:val="Heading3"/>
        <w:rPr>
          <w:del w:id="1310" w:author="Keith Wong" w:date="2022-11-29T11:19:00Z"/>
        </w:rPr>
      </w:pPr>
      <w:del w:id="1311" w:author="Keith Wong" w:date="2022-11-29T11:19:00Z">
        <w:r w:rsidRPr="00B80313" w:rsidDel="009F3640">
          <w:delText xml:space="preserve">Extension Bonnet for Valve Operator: </w:delText>
        </w:r>
      </w:del>
    </w:p>
    <w:p w14:paraId="560FD30C" w14:textId="552EC4BE" w:rsidR="00766FEE" w:rsidRPr="00F6350F" w:rsidDel="009F3640" w:rsidRDefault="00766FEE" w:rsidP="00F6350F">
      <w:pPr>
        <w:pStyle w:val="Heading3"/>
        <w:rPr>
          <w:del w:id="1312" w:author="Keith Wong" w:date="2022-11-29T11:19:00Z"/>
        </w:rPr>
      </w:pPr>
      <w:del w:id="1313" w:author="Keith Wong" w:date="2022-11-29T11:19:00Z">
        <w:r w:rsidRPr="00F6350F" w:rsidDel="009F3640">
          <w:delText>Complete with enclosed stem, extension, support brackets, and accessories for valve and operator.</w:delText>
        </w:r>
      </w:del>
    </w:p>
    <w:p w14:paraId="382056A4" w14:textId="47DF4195" w:rsidR="00766FEE" w:rsidRPr="00B80313" w:rsidDel="009F3640" w:rsidRDefault="00766FEE" w:rsidP="00F6350F">
      <w:pPr>
        <w:pStyle w:val="Heading3"/>
        <w:rPr>
          <w:del w:id="1314" w:author="Keith Wong" w:date="2022-11-29T11:18:00Z"/>
        </w:rPr>
      </w:pPr>
      <w:del w:id="1315" w:author="Keith Wong" w:date="2022-11-29T11:18:00Z">
        <w:r w:rsidRPr="00B80313" w:rsidDel="009F3640">
          <w:delText>Floor Stand and Extension Stem:</w:delText>
        </w:r>
      </w:del>
    </w:p>
    <w:p w14:paraId="4BA89EE7" w14:textId="40306E68" w:rsidR="00766FEE" w:rsidRPr="00B80313" w:rsidDel="009F3640" w:rsidRDefault="00766FEE" w:rsidP="00BC7517">
      <w:pPr>
        <w:pStyle w:val="Heading4"/>
        <w:rPr>
          <w:del w:id="1316" w:author="Keith Wong" w:date="2022-11-29T11:18:00Z"/>
        </w:rPr>
      </w:pPr>
      <w:del w:id="1317" w:author="Keith Wong" w:date="2022-11-29T11:18:00Z">
        <w:r w:rsidRPr="00B80313" w:rsidDel="009F3640">
          <w:delText>Non</w:delText>
        </w:r>
        <w:r w:rsidR="00FB76C5" w:rsidRPr="00B80313" w:rsidDel="009F3640">
          <w:delText>-</w:delText>
        </w:r>
        <w:r w:rsidRPr="00B80313" w:rsidDel="009F3640">
          <w:delText>rising, indicating type.</w:delText>
        </w:r>
      </w:del>
    </w:p>
    <w:p w14:paraId="1EE4EF25" w14:textId="1ADF3637" w:rsidR="00766FEE" w:rsidRPr="00B80313" w:rsidDel="009F3640" w:rsidRDefault="00766FEE" w:rsidP="00BC7517">
      <w:pPr>
        <w:pStyle w:val="Heading4"/>
        <w:rPr>
          <w:del w:id="1318" w:author="Keith Wong" w:date="2022-11-29T11:18:00Z"/>
        </w:rPr>
      </w:pPr>
      <w:del w:id="1319" w:author="Keith Wong" w:date="2022-11-29T11:18:00Z">
        <w:r w:rsidRPr="00B80313" w:rsidDel="009F3640">
          <w:delText>Complete with solid extension stem, coupling, hand</w:delText>
        </w:r>
        <w:r w:rsidR="00FB76C5" w:rsidRPr="00B80313" w:rsidDel="009F3640">
          <w:delText>-</w:delText>
        </w:r>
        <w:r w:rsidRPr="00B80313" w:rsidDel="009F3640">
          <w:delText>wheel, stem guide brackets, and yoke attachment.</w:delText>
        </w:r>
      </w:del>
    </w:p>
    <w:p w14:paraId="4FB70F25" w14:textId="31D075EC" w:rsidR="00766FEE" w:rsidRPr="00B80313" w:rsidDel="009F3640" w:rsidRDefault="00766FEE" w:rsidP="00BC7517">
      <w:pPr>
        <w:pStyle w:val="Heading4"/>
        <w:rPr>
          <w:del w:id="1320" w:author="Keith Wong" w:date="2022-11-29T11:18:00Z"/>
        </w:rPr>
      </w:pPr>
      <w:del w:id="1321" w:author="Keith Wong" w:date="2022-11-29T11:18:00Z">
        <w:r w:rsidRPr="00B80313" w:rsidDel="009F3640">
          <w:delText>Stem Guide: Space such that stem L/R ratio does not exceed 200.</w:delText>
        </w:r>
      </w:del>
    </w:p>
    <w:p w14:paraId="3CCCDAD4" w14:textId="6DC76025" w:rsidR="00766FEE" w:rsidDel="009F3640" w:rsidRDefault="00766FEE" w:rsidP="00BC7517">
      <w:pPr>
        <w:pStyle w:val="Heading4"/>
        <w:rPr>
          <w:ins w:id="1322" w:author="Marina Vera Zambrano" w:date="2022-04-12T16:47:00Z"/>
          <w:del w:id="1323" w:author="Keith Wong" w:date="2022-11-29T11:18:00Z"/>
        </w:rPr>
      </w:pPr>
      <w:del w:id="1324" w:author="Keith Wong" w:date="2022-11-29T11:18:00Z">
        <w:r w:rsidRPr="00B80313" w:rsidDel="009F3640">
          <w:delText>Anchor Bolts: Type 304 SST.</w:delText>
        </w:r>
      </w:del>
    </w:p>
    <w:p w14:paraId="018E1D52" w14:textId="0A26C945" w:rsidR="00CC526F" w:rsidRPr="00B80313" w:rsidDel="009F3640" w:rsidRDefault="00CC526F" w:rsidP="00BC7517">
      <w:pPr>
        <w:pStyle w:val="Heading4"/>
        <w:rPr>
          <w:del w:id="1325" w:author="Keith Wong" w:date="2022-11-29T11:18:00Z"/>
        </w:rPr>
      </w:pPr>
      <w:ins w:id="1326" w:author="Marina Vera Zambrano" w:date="2022-04-12T16:47:00Z">
        <w:del w:id="1327" w:author="Keith Wong" w:date="2022-11-29T11:18:00Z">
          <w:r w:rsidDel="009F3640">
            <w:delText xml:space="preserve">Coated as per </w:delText>
          </w:r>
        </w:del>
      </w:ins>
      <w:ins w:id="1328" w:author="Marina Vera Zambrano" w:date="2022-04-12T16:48:00Z">
        <w:del w:id="1329" w:author="Keith Wong" w:date="2022-11-29T11:18:00Z">
          <w:r w:rsidDel="009F3640">
            <w:delText>Section 09990 – Painting and Protective Coatings.</w:delText>
          </w:r>
        </w:del>
      </w:ins>
    </w:p>
    <w:p w14:paraId="19F3CF6F" w14:textId="700E9694" w:rsidR="00766FEE" w:rsidRPr="00B80313" w:rsidDel="009F3640" w:rsidRDefault="00766FEE" w:rsidP="00F6350F">
      <w:pPr>
        <w:pStyle w:val="Heading3"/>
        <w:rPr>
          <w:del w:id="1330" w:author="Keith Wong" w:date="2022-11-29T11:18:00Z"/>
        </w:rPr>
      </w:pPr>
      <w:del w:id="1331" w:author="Keith Wong" w:date="2022-11-29T11:18:00Z">
        <w:r w:rsidRPr="00B80313" w:rsidDel="009F3640">
          <w:delText>Floor Box and Extension Stem:</w:delText>
        </w:r>
      </w:del>
    </w:p>
    <w:p w14:paraId="396995B0" w14:textId="5748F094" w:rsidR="00766FEE" w:rsidRPr="00B80313" w:rsidDel="009F3640" w:rsidRDefault="00766FEE" w:rsidP="00BC7517">
      <w:pPr>
        <w:pStyle w:val="Heading4"/>
        <w:rPr>
          <w:del w:id="1332" w:author="Keith Wong" w:date="2022-11-29T11:18:00Z"/>
        </w:rPr>
      </w:pPr>
      <w:del w:id="1333" w:author="Keith Wong" w:date="2022-11-29T11:18:00Z">
        <w:r w:rsidRPr="00B80313" w:rsidDel="009F3640">
          <w:delText>Plain type, for support of non</w:delText>
        </w:r>
        <w:r w:rsidR="00FB76C5" w:rsidRPr="00B80313" w:rsidDel="009F3640">
          <w:delText>-</w:delText>
        </w:r>
        <w:r w:rsidRPr="00B80313" w:rsidDel="009F3640">
          <w:delText>rising type stem.</w:delText>
        </w:r>
      </w:del>
    </w:p>
    <w:p w14:paraId="22A05BE7" w14:textId="7D51E112" w:rsidR="00766FEE" w:rsidRPr="00B80313" w:rsidDel="009F3640" w:rsidRDefault="00766FEE" w:rsidP="00BC7517">
      <w:pPr>
        <w:pStyle w:val="Heading4"/>
        <w:rPr>
          <w:del w:id="1334" w:author="Keith Wong" w:date="2022-11-29T11:18:00Z"/>
        </w:rPr>
      </w:pPr>
      <w:del w:id="1335" w:author="Keith Wong" w:date="2022-11-29T11:18:00Z">
        <w:r w:rsidRPr="00B80313" w:rsidDel="009F3640">
          <w:delText>Complete with solid extension stem, operating nut, and stem guide brackets.</w:delText>
        </w:r>
      </w:del>
    </w:p>
    <w:p w14:paraId="7CF27406" w14:textId="7BBDFD0C" w:rsidR="00766FEE" w:rsidRPr="00B80313" w:rsidDel="009F3640" w:rsidRDefault="00766FEE" w:rsidP="00BC7517">
      <w:pPr>
        <w:pStyle w:val="Heading4"/>
        <w:rPr>
          <w:del w:id="1336" w:author="Keith Wong" w:date="2022-11-29T11:18:00Z"/>
        </w:rPr>
      </w:pPr>
      <w:del w:id="1337" w:author="Keith Wong" w:date="2022-11-29T11:18:00Z">
        <w:r w:rsidRPr="00B80313" w:rsidDel="009F3640">
          <w:delText>Stem Guide: Space such that stem L/R ratio does not exceed 200.</w:delText>
        </w:r>
      </w:del>
    </w:p>
    <w:p w14:paraId="7C59F27A" w14:textId="4D976B79" w:rsidR="00766FEE" w:rsidDel="009F3640" w:rsidRDefault="00766FEE" w:rsidP="00BC7517">
      <w:pPr>
        <w:pStyle w:val="Heading4"/>
        <w:rPr>
          <w:ins w:id="1338" w:author="Marina Vera Zambrano" w:date="2022-04-12T16:48:00Z"/>
          <w:del w:id="1339" w:author="Keith Wong" w:date="2022-11-29T11:18:00Z"/>
        </w:rPr>
      </w:pPr>
      <w:del w:id="1340" w:author="Keith Wong" w:date="2022-11-29T11:18:00Z">
        <w:r w:rsidRPr="00B80313" w:rsidDel="009F3640">
          <w:delText>Anchor Bolts: Type 304 SST.</w:delText>
        </w:r>
      </w:del>
    </w:p>
    <w:p w14:paraId="2E3AF3FB" w14:textId="1CA71238" w:rsidR="00CC526F" w:rsidRPr="00B80313" w:rsidDel="009F3640" w:rsidRDefault="00CC526F" w:rsidP="00CC526F">
      <w:pPr>
        <w:pStyle w:val="Heading4"/>
        <w:rPr>
          <w:ins w:id="1341" w:author="Marina Vera Zambrano" w:date="2022-04-12T16:48:00Z"/>
          <w:del w:id="1342" w:author="Keith Wong" w:date="2022-11-29T11:18:00Z"/>
        </w:rPr>
      </w:pPr>
      <w:ins w:id="1343" w:author="Marina Vera Zambrano" w:date="2022-04-12T16:48:00Z">
        <w:del w:id="1344" w:author="Keith Wong" w:date="2022-11-29T11:18:00Z">
          <w:r w:rsidDel="009F3640">
            <w:delText>Coated as per Section 09990 – Painting and Protective Coatings.</w:delText>
          </w:r>
        </w:del>
      </w:ins>
    </w:p>
    <w:p w14:paraId="3C9B55E5" w14:textId="26AEAA18" w:rsidR="00CC526F" w:rsidRPr="00B80313" w:rsidDel="00CC526F" w:rsidRDefault="00CC526F" w:rsidP="00BC7517">
      <w:pPr>
        <w:pStyle w:val="Heading4"/>
        <w:rPr>
          <w:del w:id="1345" w:author="Marina Vera Zambrano" w:date="2022-04-12T16:48:00Z"/>
        </w:rPr>
      </w:pPr>
    </w:p>
    <w:p w14:paraId="21B82C88" w14:textId="19915690" w:rsidR="00766FEE" w:rsidRPr="007366BF" w:rsidRDefault="00766FEE" w:rsidP="00F6350F">
      <w:pPr>
        <w:pStyle w:val="Heading3"/>
      </w:pPr>
      <w:r w:rsidRPr="007366BF">
        <w:t>Chain Wheel and Guide:</w:t>
      </w:r>
    </w:p>
    <w:p w14:paraId="31911AC6" w14:textId="726588BA" w:rsidR="00766FEE" w:rsidRPr="00B80313" w:rsidRDefault="00766FEE" w:rsidP="00BC7517">
      <w:pPr>
        <w:pStyle w:val="Heading4"/>
      </w:pPr>
      <w:r w:rsidRPr="00B80313">
        <w:t>Hand</w:t>
      </w:r>
      <w:r w:rsidR="00AA2032" w:rsidRPr="00B80313">
        <w:t>-</w:t>
      </w:r>
      <w:r w:rsidRPr="00B80313">
        <w:t>wheel direct mount type.</w:t>
      </w:r>
    </w:p>
    <w:p w14:paraId="26BCEEB4" w14:textId="3C3B3D6F" w:rsidR="00766FEE" w:rsidRPr="00B80313" w:rsidRDefault="00766FEE" w:rsidP="00BC7517">
      <w:pPr>
        <w:pStyle w:val="Heading4"/>
      </w:pPr>
      <w:r w:rsidRPr="00B80313">
        <w:t>Complete with chain.</w:t>
      </w:r>
    </w:p>
    <w:p w14:paraId="391E41E3" w14:textId="47B09A86" w:rsidR="00766FEE" w:rsidRPr="00B80313" w:rsidRDefault="00766FEE" w:rsidP="00BC7517">
      <w:pPr>
        <w:pStyle w:val="Heading4"/>
      </w:pPr>
      <w:r w:rsidRPr="00B80313">
        <w:t>Galvanized or cadmium plated.</w:t>
      </w:r>
    </w:p>
    <w:p w14:paraId="58D27AC7" w14:textId="0ABA2B93" w:rsidR="00766FEE" w:rsidRPr="00B80313" w:rsidDel="00C605B1" w:rsidRDefault="00766FEE" w:rsidP="00F6350F">
      <w:pPr>
        <w:pStyle w:val="Heading3"/>
        <w:rPr>
          <w:del w:id="1346" w:author="Marina Vera Zambrano" w:date="2022-04-12T11:39:00Z"/>
        </w:rPr>
      </w:pPr>
      <w:del w:id="1347" w:author="Marina Vera Zambrano" w:date="2022-04-12T11:39:00Z">
        <w:r w:rsidRPr="00B80313" w:rsidDel="00C605B1">
          <w:delText xml:space="preserve">Cast Iron Valve Box: Designed for traffic loads, sliding type, with </w:delText>
        </w:r>
        <w:r w:rsidR="004956AF" w:rsidDel="00C605B1">
          <w:delText xml:space="preserve">a </w:delText>
        </w:r>
        <w:r w:rsidRPr="00B80313" w:rsidDel="00C605B1">
          <w:delText>minimum 6 inch ID shaft.</w:delText>
        </w:r>
      </w:del>
    </w:p>
    <w:p w14:paraId="1DBD11EA" w14:textId="23265E60" w:rsidR="00766FEE" w:rsidRPr="004A6745" w:rsidDel="00C605B1" w:rsidRDefault="00766FEE" w:rsidP="004A6745">
      <w:pPr>
        <w:pStyle w:val="Heading4"/>
        <w:rPr>
          <w:del w:id="1348" w:author="Marina Vera Zambrano" w:date="2022-04-12T11:39:00Z"/>
        </w:rPr>
      </w:pPr>
      <w:del w:id="1349" w:author="Marina Vera Zambrano" w:date="2022-04-12T11:39:00Z">
        <w:r w:rsidRPr="004A6745" w:rsidDel="00C605B1">
          <w:delText>Box: Cast iron with minimum depth of 225 mm.</w:delText>
        </w:r>
      </w:del>
    </w:p>
    <w:p w14:paraId="79650DE1" w14:textId="5393EDF9" w:rsidR="00766FEE" w:rsidRPr="00460837" w:rsidDel="00C605B1" w:rsidRDefault="00766FEE" w:rsidP="00BC7517">
      <w:pPr>
        <w:pStyle w:val="Heading4"/>
        <w:rPr>
          <w:del w:id="1350" w:author="Marina Vera Zambrano" w:date="2022-04-12T11:39:00Z"/>
        </w:rPr>
      </w:pPr>
      <w:del w:id="1351" w:author="Marina Vera Zambrano" w:date="2022-04-12T11:39:00Z">
        <w:r w:rsidRPr="00B80313" w:rsidDel="00C605B1">
          <w:delText xml:space="preserve">Lid: Cast iron, minimum </w:delText>
        </w:r>
        <w:r w:rsidR="004956AF" w:rsidRPr="00B80313" w:rsidDel="00C605B1">
          <w:delText>depth</w:delText>
        </w:r>
        <w:r w:rsidR="004956AF" w:rsidDel="00C605B1">
          <w:delText xml:space="preserve"> of </w:delText>
        </w:r>
        <w:r w:rsidRPr="00B80313" w:rsidDel="00C605B1">
          <w:delText xml:space="preserve">75 mm, marked </w:delText>
        </w:r>
        <w:r w:rsidRPr="00460837" w:rsidDel="00C605B1">
          <w:rPr>
            <w:shd w:val="clear" w:color="auto" w:fill="D9D9D9"/>
          </w:rPr>
          <w:delText>[WATER</w:delText>
        </w:r>
      </w:del>
      <w:ins w:id="1352" w:author="Marina Vera Zambrano" w:date="2022-03-23T18:55:00Z">
        <w:del w:id="1353" w:author="Marina Vera Zambrano" w:date="2022-04-12T11:39:00Z">
          <w:r w:rsidR="00460837" w:rsidRPr="00460837" w:rsidDel="00C605B1">
            <w:rPr>
              <w:shd w:val="clear" w:color="auto" w:fill="D9D9D9"/>
            </w:rPr>
            <w:delText>.</w:delText>
          </w:r>
        </w:del>
      </w:ins>
      <w:del w:id="1354" w:author="Marina Vera Zambrano" w:date="2022-04-12T11:39:00Z">
        <w:r w:rsidRPr="00460837" w:rsidDel="00C605B1">
          <w:rPr>
            <w:shd w:val="clear" w:color="auto" w:fill="D9D9D9"/>
          </w:rPr>
          <w:delText>.] [SEWER.] [GAS.]</w:delText>
        </w:r>
        <w:r w:rsidRPr="00460837" w:rsidDel="00C605B1">
          <w:delText xml:space="preserve"> </w:delText>
        </w:r>
        <w:r w:rsidRPr="00460837" w:rsidDel="00C605B1">
          <w:rPr>
            <w:shd w:val="clear" w:color="auto" w:fill="D9D9D9"/>
          </w:rPr>
          <w:delText>[     ]</w:delText>
        </w:r>
        <w:r w:rsidRPr="00460837" w:rsidDel="00C605B1">
          <w:delText>.</w:delText>
        </w:r>
      </w:del>
    </w:p>
    <w:p w14:paraId="34D262B5" w14:textId="36F8014E" w:rsidR="00766FEE" w:rsidRPr="00460837" w:rsidDel="00C605B1" w:rsidRDefault="00766FEE" w:rsidP="00BC7517">
      <w:pPr>
        <w:pStyle w:val="Heading4"/>
        <w:rPr>
          <w:del w:id="1355" w:author="Marina Vera Zambrano" w:date="2022-04-12T11:39:00Z"/>
        </w:rPr>
      </w:pPr>
      <w:del w:id="1356" w:author="Marina Vera Zambrano" w:date="2022-04-12T11:39:00Z">
        <w:r w:rsidRPr="00460837" w:rsidDel="00C605B1">
          <w:delText xml:space="preserve">Extensions: </w:delText>
        </w:r>
        <w:r w:rsidRPr="00460837" w:rsidDel="00C605B1">
          <w:rPr>
            <w:shd w:val="clear" w:color="auto" w:fill="D9D9D9"/>
          </w:rPr>
          <w:delText>[Cast iron.] [Cast iron, ABS, or PVC pipe.]</w:delText>
        </w:r>
      </w:del>
    </w:p>
    <w:p w14:paraId="062177E0" w14:textId="6356F0B0" w:rsidR="00766FEE" w:rsidRPr="00B80313" w:rsidDel="00C605B1" w:rsidRDefault="00766FEE" w:rsidP="00F6350F">
      <w:pPr>
        <w:pStyle w:val="Heading3"/>
        <w:rPr>
          <w:del w:id="1357" w:author="Marina Vera Zambrano" w:date="2022-04-12T11:39:00Z"/>
        </w:rPr>
      </w:pPr>
      <w:del w:id="1358" w:author="Marina Vera Zambrano" w:date="2022-04-12T11:39:00Z">
        <w:r w:rsidRPr="00B80313" w:rsidDel="00C605B1">
          <w:delText>Concrete Valve Box: Designed for traffic loads, sliding type, with minimum 200mm ID shaft.</w:delText>
        </w:r>
      </w:del>
    </w:p>
    <w:p w14:paraId="4D006FBE" w14:textId="746DB13A" w:rsidR="00766FEE" w:rsidRPr="00B80313" w:rsidDel="00C605B1" w:rsidRDefault="00766FEE" w:rsidP="00BC7517">
      <w:pPr>
        <w:pStyle w:val="Heading4"/>
        <w:rPr>
          <w:del w:id="1359" w:author="Marina Vera Zambrano" w:date="2022-04-12T11:39:00Z"/>
        </w:rPr>
      </w:pPr>
      <w:del w:id="1360" w:author="Marina Vera Zambrano" w:date="2022-04-12T11:39:00Z">
        <w:r w:rsidRPr="00B80313" w:rsidDel="00C605B1">
          <w:delText>Box: Concrete, minimum depth</w:delText>
        </w:r>
        <w:r w:rsidR="004956AF" w:rsidDel="00C605B1">
          <w:delText xml:space="preserve"> of</w:delText>
        </w:r>
        <w:r w:rsidRPr="00B80313" w:rsidDel="00C605B1">
          <w:delText xml:space="preserve"> 300 mm, cast iron ring seat.</w:delText>
        </w:r>
      </w:del>
    </w:p>
    <w:p w14:paraId="24CB9BAD" w14:textId="1CD8280D" w:rsidR="00766FEE" w:rsidRPr="00460837" w:rsidDel="00C605B1" w:rsidRDefault="00766FEE" w:rsidP="00BC7517">
      <w:pPr>
        <w:pStyle w:val="Heading4"/>
        <w:rPr>
          <w:del w:id="1361" w:author="Marina Vera Zambrano" w:date="2022-04-12T11:39:00Z"/>
        </w:rPr>
      </w:pPr>
      <w:del w:id="1362" w:author="Marina Vera Zambrano" w:date="2022-04-12T11:39:00Z">
        <w:r w:rsidRPr="00B80313" w:rsidDel="00C605B1">
          <w:delText xml:space="preserve">Lid: Cast iron, minimum depth </w:delText>
        </w:r>
        <w:r w:rsidR="004956AF" w:rsidDel="00C605B1">
          <w:delText xml:space="preserve">of </w:delText>
        </w:r>
        <w:r w:rsidRPr="00B80313" w:rsidDel="00C605B1">
          <w:delText xml:space="preserve">75 mm, </w:delText>
        </w:r>
        <w:r w:rsidRPr="00460837" w:rsidDel="00C605B1">
          <w:delText xml:space="preserve">marked </w:delText>
        </w:r>
        <w:r w:rsidRPr="00460837" w:rsidDel="00C605B1">
          <w:rPr>
            <w:shd w:val="clear" w:color="auto" w:fill="D9D9D9"/>
          </w:rPr>
          <w:delText>[WATER.] [SEWER.] [GAS.]</w:delText>
        </w:r>
        <w:r w:rsidRPr="00460837" w:rsidDel="00C605B1">
          <w:delText xml:space="preserve"> </w:delText>
        </w:r>
        <w:r w:rsidRPr="00460837" w:rsidDel="00C605B1">
          <w:rPr>
            <w:shd w:val="clear" w:color="auto" w:fill="D9D9D9"/>
          </w:rPr>
          <w:delText>[     ]</w:delText>
        </w:r>
        <w:r w:rsidRPr="00460837" w:rsidDel="00C605B1">
          <w:delText>.</w:delText>
        </w:r>
      </w:del>
    </w:p>
    <w:p w14:paraId="321FF28C" w14:textId="2D405F36" w:rsidR="00766FEE" w:rsidRPr="00460837" w:rsidDel="00C605B1" w:rsidRDefault="00766FEE" w:rsidP="00BC7517">
      <w:pPr>
        <w:pStyle w:val="Heading4"/>
        <w:rPr>
          <w:del w:id="1363" w:author="Marina Vera Zambrano" w:date="2022-04-12T11:39:00Z"/>
        </w:rPr>
      </w:pPr>
      <w:del w:id="1364" w:author="Marina Vera Zambrano" w:date="2022-04-12T11:39:00Z">
        <w:r w:rsidRPr="00460837" w:rsidDel="00C605B1">
          <w:delText xml:space="preserve">Extensions: </w:delText>
        </w:r>
        <w:r w:rsidRPr="00460837" w:rsidDel="00C605B1">
          <w:rPr>
            <w:shd w:val="clear" w:color="auto" w:fill="D9D9D9"/>
          </w:rPr>
          <w:delText>[Concrete.] [ABS, PVC, or cast iron pipe.]</w:delText>
        </w:r>
      </w:del>
    </w:p>
    <w:p w14:paraId="0EA8AF44" w14:textId="77777777" w:rsidR="00766FEE" w:rsidRPr="00B80313" w:rsidRDefault="00766FEE">
      <w:pPr>
        <w:pStyle w:val="Heading1"/>
      </w:pPr>
      <w:r w:rsidRPr="00B80313">
        <w:t>EXECUTION</w:t>
      </w:r>
    </w:p>
    <w:p w14:paraId="78588556" w14:textId="77777777" w:rsidR="00766FEE" w:rsidRPr="00B80313" w:rsidRDefault="00766FEE" w:rsidP="009324A3">
      <w:pPr>
        <w:pStyle w:val="Heading2"/>
      </w:pPr>
      <w:r w:rsidRPr="00B80313">
        <w:t>Installation</w:t>
      </w:r>
    </w:p>
    <w:p w14:paraId="770038F0" w14:textId="77777777" w:rsidR="00766FEE" w:rsidRPr="00B80313" w:rsidRDefault="00766FEE" w:rsidP="00F6350F">
      <w:pPr>
        <w:pStyle w:val="Heading3"/>
      </w:pPr>
      <w:r w:rsidRPr="00B80313">
        <w:t>Flange Ends:</w:t>
      </w:r>
    </w:p>
    <w:p w14:paraId="5E954366" w14:textId="77777777" w:rsidR="00766FEE" w:rsidRPr="00B80313" w:rsidRDefault="00766FEE" w:rsidP="004A6745">
      <w:pPr>
        <w:pStyle w:val="Heading4"/>
      </w:pPr>
      <w:r w:rsidRPr="00B80313">
        <w:t>Flanged valve bolt</w:t>
      </w:r>
      <w:r w:rsidR="009A3B89" w:rsidRPr="00B80313">
        <w:t>-</w:t>
      </w:r>
      <w:r w:rsidRPr="00B80313">
        <w:t xml:space="preserve">holes shall straddle vertical </w:t>
      </w:r>
      <w:r w:rsidR="0024286B">
        <w:t>centre</w:t>
      </w:r>
      <w:r w:rsidRPr="00B80313">
        <w:t>line of pipe.</w:t>
      </w:r>
    </w:p>
    <w:p w14:paraId="1F4795C5" w14:textId="77777777" w:rsidR="00766FEE" w:rsidRPr="00B80313" w:rsidRDefault="00766FEE" w:rsidP="004A6745">
      <w:pPr>
        <w:pStyle w:val="Heading4"/>
      </w:pPr>
      <w:r w:rsidRPr="00B80313">
        <w:t>Clean flanged faces, insert gasket and bolts, and tighten nuts progressively and uniformly.</w:t>
      </w:r>
    </w:p>
    <w:p w14:paraId="184967C2" w14:textId="77777777" w:rsidR="00766FEE" w:rsidRPr="00B80313" w:rsidRDefault="00766FEE" w:rsidP="00F6350F">
      <w:pPr>
        <w:pStyle w:val="Heading3"/>
      </w:pPr>
      <w:r w:rsidRPr="00B80313">
        <w:t>Screwed Ends:</w:t>
      </w:r>
    </w:p>
    <w:p w14:paraId="531E3200" w14:textId="77777777" w:rsidR="00766FEE" w:rsidRPr="00B80313" w:rsidRDefault="00766FEE" w:rsidP="004A6745">
      <w:pPr>
        <w:pStyle w:val="Heading4"/>
      </w:pPr>
      <w:r w:rsidRPr="00B80313">
        <w:t>Clean threads by wire brushing or swabbing.</w:t>
      </w:r>
    </w:p>
    <w:p w14:paraId="48711080" w14:textId="77777777" w:rsidR="00766FEE" w:rsidRPr="00B80313" w:rsidRDefault="00766FEE" w:rsidP="00BC7517">
      <w:pPr>
        <w:pStyle w:val="Heading4"/>
      </w:pPr>
      <w:r w:rsidRPr="00B80313">
        <w:t>Apply joint compound.</w:t>
      </w:r>
    </w:p>
    <w:p w14:paraId="3492EAEC" w14:textId="77777777" w:rsidR="004A6745" w:rsidRDefault="00766FEE" w:rsidP="00F6350F">
      <w:pPr>
        <w:pStyle w:val="Heading3"/>
      </w:pPr>
      <w:r w:rsidRPr="00B80313">
        <w:lastRenderedPageBreak/>
        <w:t xml:space="preserve">PVC and CPVC Valves: </w:t>
      </w:r>
    </w:p>
    <w:p w14:paraId="034B3335" w14:textId="77777777" w:rsidR="00766FEE" w:rsidRPr="00B80313" w:rsidRDefault="00766FEE" w:rsidP="004A6745">
      <w:pPr>
        <w:pStyle w:val="Heading4"/>
      </w:pPr>
      <w:r w:rsidRPr="00B80313">
        <w:t>Install using solvents approved for valve service conditions.</w:t>
      </w:r>
    </w:p>
    <w:p w14:paraId="76F83910" w14:textId="77777777" w:rsidR="00766FEE" w:rsidRPr="00B80313" w:rsidRDefault="00766FEE" w:rsidP="00F6350F">
      <w:pPr>
        <w:pStyle w:val="Heading3"/>
      </w:pPr>
      <w:r w:rsidRPr="00B80313">
        <w:t>Valve Orientation:</w:t>
      </w:r>
    </w:p>
    <w:p w14:paraId="2BB21F97" w14:textId="77777777" w:rsidR="00766FEE" w:rsidRPr="00B80313" w:rsidRDefault="00766FEE" w:rsidP="004A6745">
      <w:pPr>
        <w:pStyle w:val="Heading4"/>
      </w:pPr>
      <w:r w:rsidRPr="00B80313">
        <w:t xml:space="preserve">Install operating stem vertical when valve is installed in horizontal runs of pipe having </w:t>
      </w:r>
      <w:r w:rsidR="0024286B">
        <w:t>centre</w:t>
      </w:r>
      <w:r w:rsidRPr="00B80313">
        <w:t>line elevations 1</w:t>
      </w:r>
      <w:r w:rsidR="00696E64">
        <w:t>,</w:t>
      </w:r>
      <w:r w:rsidRPr="00B80313">
        <w:t>476 mm or less above finished floor, unless otherwise shown.</w:t>
      </w:r>
    </w:p>
    <w:p w14:paraId="6B72A950" w14:textId="77777777" w:rsidR="00766FEE" w:rsidRPr="00B80313" w:rsidRDefault="00766FEE" w:rsidP="00BC7517">
      <w:pPr>
        <w:pStyle w:val="Heading4"/>
      </w:pPr>
      <w:r w:rsidRPr="00B80313">
        <w:t xml:space="preserve">Install operating stem horizontal in horizontal runs of pipe having </w:t>
      </w:r>
      <w:r w:rsidR="0024286B">
        <w:t>centre</w:t>
      </w:r>
      <w:r w:rsidRPr="00B80313">
        <w:t>line elevations between 1</w:t>
      </w:r>
      <w:r w:rsidR="009A3B89" w:rsidRPr="00B80313">
        <w:t>,</w:t>
      </w:r>
      <w:r w:rsidRPr="00B80313">
        <w:t>476 mm and 2</w:t>
      </w:r>
      <w:r w:rsidR="009A3B89" w:rsidRPr="00B80313">
        <w:t>,</w:t>
      </w:r>
      <w:r w:rsidRPr="00B80313">
        <w:t>057 mm above</w:t>
      </w:r>
      <w:r w:rsidR="002F38A1" w:rsidRPr="00B80313">
        <w:t xml:space="preserve"> the</w:t>
      </w:r>
      <w:r w:rsidRPr="00B80313">
        <w:t xml:space="preserve"> finish floor, unless shown</w:t>
      </w:r>
      <w:r w:rsidR="002F38A1" w:rsidRPr="00B80313">
        <w:t xml:space="preserve"> otherwise on the Contract Drawings</w:t>
      </w:r>
      <w:r w:rsidRPr="00B80313">
        <w:t>.</w:t>
      </w:r>
    </w:p>
    <w:p w14:paraId="28D64A84" w14:textId="77777777" w:rsidR="00766FEE" w:rsidRPr="00B80313" w:rsidRDefault="00766FEE" w:rsidP="00BC7517">
      <w:pPr>
        <w:pStyle w:val="Heading4"/>
      </w:pPr>
      <w:r w:rsidRPr="00B80313">
        <w:t>Orient butterfly valve shaft so that unbalanced flows or eddies are equally divided to each half of the disc, i.e., shaft is in the plane of rotation of the eddy.</w:t>
      </w:r>
    </w:p>
    <w:p w14:paraId="3FF56585" w14:textId="527D9E54" w:rsidR="00766FEE" w:rsidRPr="00B80313" w:rsidDel="009F3640" w:rsidRDefault="00766FEE" w:rsidP="00BC7517">
      <w:pPr>
        <w:pStyle w:val="Heading4"/>
        <w:rPr>
          <w:del w:id="1365" w:author="Keith Wong" w:date="2022-11-29T11:20:00Z"/>
        </w:rPr>
      </w:pPr>
      <w:del w:id="1366" w:author="Keith Wong" w:date="2022-11-29T11:20:00Z">
        <w:r w:rsidRPr="00B80313" w:rsidDel="009F3640">
          <w:delText>If no plug valve seat position is shown</w:delText>
        </w:r>
        <w:r w:rsidR="002F38A1" w:rsidRPr="00B80313" w:rsidDel="009F3640">
          <w:delText xml:space="preserve"> on the Drawings</w:delText>
        </w:r>
        <w:r w:rsidRPr="00B80313" w:rsidDel="009F3640">
          <w:delText>, locate as follows:</w:delText>
        </w:r>
      </w:del>
    </w:p>
    <w:p w14:paraId="444488AA" w14:textId="04ABDEFA" w:rsidR="00766FEE" w:rsidRPr="00B80313" w:rsidDel="009F3640" w:rsidRDefault="00766FEE" w:rsidP="00BC7517">
      <w:pPr>
        <w:pStyle w:val="Heading5"/>
        <w:rPr>
          <w:del w:id="1367" w:author="Keith Wong" w:date="2022-11-29T11:20:00Z"/>
        </w:rPr>
      </w:pPr>
      <w:del w:id="1368" w:author="Keith Wong" w:date="2022-11-29T11:20:00Z">
        <w:r w:rsidDel="009F3640">
          <w:delText>Horizontal Flow: The flow shall produce an “un</w:delText>
        </w:r>
        <w:r w:rsidR="009A3B89" w:rsidDel="009F3640">
          <w:delText>-</w:delText>
        </w:r>
        <w:r w:rsidDel="009F3640">
          <w:delText>seating” pressure, and the plug shall open into the top half of valve.</w:delText>
        </w:r>
      </w:del>
    </w:p>
    <w:p w14:paraId="143BCA70" w14:textId="465D4857" w:rsidR="00766FEE" w:rsidRPr="00B80313" w:rsidDel="009F3640" w:rsidRDefault="00766FEE" w:rsidP="00BC7517">
      <w:pPr>
        <w:pStyle w:val="Heading5"/>
        <w:rPr>
          <w:del w:id="1369" w:author="Keith Wong" w:date="2022-11-29T11:20:00Z"/>
        </w:rPr>
      </w:pPr>
      <w:del w:id="1370" w:author="Keith Wong" w:date="2022-11-29T11:20:00Z">
        <w:r w:rsidDel="009F3640">
          <w:delText>Vertical Flow: Install seat in the highest portion of the valve.</w:delText>
        </w:r>
      </w:del>
    </w:p>
    <w:p w14:paraId="54D1D4A5" w14:textId="77777777" w:rsidR="00766FEE" w:rsidRPr="00B80313" w:rsidRDefault="00766FEE" w:rsidP="00F6350F">
      <w:pPr>
        <w:pStyle w:val="Heading3"/>
      </w:pPr>
      <w:r w:rsidRPr="00B80313">
        <w:t>Install a line size ball valve and union upstream of each solenoid valve, in line flow switch, or other in line electrical device, excluding magnetic flowmeters, for isolation during maintenance.</w:t>
      </w:r>
    </w:p>
    <w:p w14:paraId="10D7B35B" w14:textId="593132D7" w:rsidR="00766FEE" w:rsidRPr="00B80313" w:rsidRDefault="00766FEE" w:rsidP="00F6350F">
      <w:pPr>
        <w:pStyle w:val="Heading3"/>
      </w:pPr>
      <w:del w:id="1371" w:author="Keith Wong" w:date="2022-11-29T11:20:00Z">
        <w:r w:rsidRPr="00B80313" w:rsidDel="009F3640">
          <w:delText xml:space="preserve">Install safety isolation valves on </w:delText>
        </w:r>
        <w:r w:rsidRPr="000E49C6" w:rsidDel="009F3640">
          <w:rPr>
            <w:highlight w:val="yellow"/>
            <w:shd w:val="clear" w:color="auto" w:fill="D9D9D9"/>
          </w:rPr>
          <w:delText>[compressed air.] [fuel oil.]</w:delText>
        </w:r>
        <w:r w:rsidRPr="000E49C6" w:rsidDel="009F3640">
          <w:rPr>
            <w:highlight w:val="yellow"/>
          </w:rPr>
          <w:delText xml:space="preserve"> </w:delText>
        </w:r>
        <w:r w:rsidRPr="000E49C6" w:rsidDel="009F3640">
          <w:rPr>
            <w:highlight w:val="yellow"/>
            <w:shd w:val="clear" w:color="auto" w:fill="D9D9D9"/>
          </w:rPr>
          <w:delText>[     ]</w:delText>
        </w:r>
        <w:r w:rsidRPr="00B80313" w:rsidDel="009F3640">
          <w:delText>.</w:delText>
        </w:r>
      </w:del>
    </w:p>
    <w:p w14:paraId="3E0875BD" w14:textId="77777777" w:rsidR="00766FEE" w:rsidRPr="00B80313" w:rsidRDefault="00766FEE" w:rsidP="00F6350F">
      <w:pPr>
        <w:pStyle w:val="Heading3"/>
      </w:pPr>
      <w:r w:rsidRPr="00B80313">
        <w:t>Locate valve to provide accessibility for control and maintenance. Install access doors in finished walls and plaster ceilings for valve access.</w:t>
      </w:r>
    </w:p>
    <w:p w14:paraId="659998AB" w14:textId="1B037222" w:rsidR="00766FEE" w:rsidRPr="00B80313" w:rsidDel="009F3640" w:rsidRDefault="00766FEE" w:rsidP="00F6350F">
      <w:pPr>
        <w:pStyle w:val="Heading3"/>
        <w:rPr>
          <w:del w:id="1372" w:author="Keith Wong" w:date="2022-11-29T11:20:00Z"/>
        </w:rPr>
      </w:pPr>
      <w:del w:id="1373" w:author="Keith Wong" w:date="2022-11-29T11:20:00Z">
        <w:r w:rsidRPr="00B80313" w:rsidDel="009F3640">
          <w:delText xml:space="preserve">Extension Stem for Operator: Where the depth of the valve is such that its </w:delText>
        </w:r>
        <w:r w:rsidR="0024286B" w:rsidDel="009F3640">
          <w:delText>centre</w:delText>
        </w:r>
        <w:r w:rsidRPr="00B80313" w:rsidDel="009F3640">
          <w:delText>line is more than 984 mm below grade, furnish an operating extension stem with 50 mm operating nut to bring the operating nut to a point 152 mm below the surface of the ground and/or box cover.</w:delText>
        </w:r>
      </w:del>
    </w:p>
    <w:p w14:paraId="5082BD20" w14:textId="29953D3A" w:rsidR="00766FEE" w:rsidRPr="00B80313" w:rsidDel="009F3640" w:rsidRDefault="00766FEE" w:rsidP="00F6350F">
      <w:pPr>
        <w:pStyle w:val="Heading3"/>
        <w:rPr>
          <w:del w:id="1374" w:author="Keith Wong" w:date="2022-11-29T11:20:00Z"/>
        </w:rPr>
      </w:pPr>
      <w:del w:id="1375" w:author="Keith Wong" w:date="2022-11-29T11:20:00Z">
        <w:r w:rsidRPr="00B80313" w:rsidDel="009F3640">
          <w:delText>Torque Tube: Where operator for quarter turn valve is located on floor stand, furnish extension stem torque tube of a type properly sized for maximum torque capacity of the valve.</w:delText>
        </w:r>
      </w:del>
    </w:p>
    <w:p w14:paraId="429E48C5" w14:textId="77901309" w:rsidR="00766FEE" w:rsidRPr="00B80313" w:rsidDel="009F3640" w:rsidRDefault="00766FEE" w:rsidP="00F6350F">
      <w:pPr>
        <w:pStyle w:val="Heading3"/>
        <w:rPr>
          <w:del w:id="1376" w:author="Keith Wong" w:date="2022-11-29T11:20:00Z"/>
        </w:rPr>
      </w:pPr>
      <w:del w:id="1377" w:author="Keith Wong" w:date="2022-11-29T11:20:00Z">
        <w:r w:rsidRPr="00B80313" w:rsidDel="009F3640">
          <w:delText>Floor Box and Stem: Steel extension stem length shall locate operating nut in floor box.</w:delText>
        </w:r>
      </w:del>
    </w:p>
    <w:p w14:paraId="4D5A86BB" w14:textId="77777777" w:rsidR="00766FEE" w:rsidRPr="00B80313" w:rsidRDefault="00766FEE" w:rsidP="00F6350F">
      <w:pPr>
        <w:pStyle w:val="Heading3"/>
      </w:pPr>
      <w:r w:rsidRPr="00B80313">
        <w:t>Chain Wheel and Guide: Install chain wheel and guide assemblies or chain lever assemblies on manually operated valves over 2</w:t>
      </w:r>
      <w:r w:rsidR="009A3B89" w:rsidRPr="00B80313">
        <w:t>,</w:t>
      </w:r>
      <w:r w:rsidRPr="00B80313">
        <w:t>057 mm above finished floor. Where chains hang in normally traveled areas, use appropriate “L” type tie back anchors.</w:t>
      </w:r>
    </w:p>
    <w:p w14:paraId="24EF939E" w14:textId="77777777" w:rsidR="00766FEE" w:rsidRPr="00B80313" w:rsidRDefault="00766FEE" w:rsidP="009324A3">
      <w:pPr>
        <w:pStyle w:val="Heading2"/>
      </w:pPr>
      <w:r w:rsidRPr="00B80313">
        <w:t>Tests and</w:t>
      </w:r>
      <w:r w:rsidR="009A3B89" w:rsidRPr="00B80313">
        <w:t xml:space="preserve"> </w:t>
      </w:r>
      <w:r w:rsidRPr="00B80313">
        <w:t>Inspection</w:t>
      </w:r>
    </w:p>
    <w:p w14:paraId="15FEEC84" w14:textId="77777777" w:rsidR="00766FEE" w:rsidRPr="00B80313" w:rsidRDefault="00766FEE" w:rsidP="00F6350F">
      <w:pPr>
        <w:pStyle w:val="Heading3"/>
      </w:pPr>
      <w:r w:rsidRPr="00B80313">
        <w:t>Valve may be either tested while testing pipelines, or as a separate step.</w:t>
      </w:r>
    </w:p>
    <w:p w14:paraId="6FC44ECE" w14:textId="77777777" w:rsidR="00766FEE" w:rsidRPr="00B80313" w:rsidRDefault="00766FEE" w:rsidP="00F6350F">
      <w:pPr>
        <w:pStyle w:val="Heading3"/>
      </w:pPr>
      <w:r w:rsidRPr="00B80313">
        <w:t xml:space="preserve">Test that valves open and close smoothly under operating pressure conditions. Test that </w:t>
      </w:r>
      <w:proofErr w:type="gramStart"/>
      <w:r w:rsidRPr="00B80313">
        <w:t>two way</w:t>
      </w:r>
      <w:proofErr w:type="gramEnd"/>
      <w:r w:rsidRPr="00B80313">
        <w:t xml:space="preserve"> valves open and close smoothly under operating pressure conditions from both directions.</w:t>
      </w:r>
    </w:p>
    <w:p w14:paraId="59102048" w14:textId="77777777" w:rsidR="00766FEE" w:rsidRPr="00B80313" w:rsidRDefault="00766FEE" w:rsidP="00F6350F">
      <w:pPr>
        <w:pStyle w:val="Heading3"/>
      </w:pPr>
      <w:r w:rsidRPr="00B80313">
        <w:t>Inspect air and vacuum valves as pipe is being filled to verify venting and seating is fully functional.</w:t>
      </w:r>
    </w:p>
    <w:p w14:paraId="5AB35647" w14:textId="77777777" w:rsidR="00766FEE" w:rsidRPr="00B80313" w:rsidRDefault="00766FEE" w:rsidP="00F6350F">
      <w:pPr>
        <w:pStyle w:val="Heading3"/>
      </w:pPr>
      <w:r w:rsidRPr="00B80313">
        <w:t xml:space="preserve">Count and record </w:t>
      </w:r>
      <w:r w:rsidR="00DC5717">
        <w:t xml:space="preserve">the </w:t>
      </w:r>
      <w:r w:rsidRPr="00B80313">
        <w:t xml:space="preserve">number of turns to open and close valve; account for any discrepancies with </w:t>
      </w:r>
      <w:r w:rsidR="00DC5717">
        <w:t xml:space="preserve">the </w:t>
      </w:r>
      <w:r w:rsidRPr="00B80313">
        <w:t>manufacturer’s data.</w:t>
      </w:r>
    </w:p>
    <w:p w14:paraId="2D01BFC1" w14:textId="77777777" w:rsidR="00766FEE" w:rsidRPr="00B80313" w:rsidRDefault="00766FEE" w:rsidP="00F6350F">
      <w:pPr>
        <w:pStyle w:val="Heading3"/>
      </w:pPr>
      <w:r w:rsidRPr="00B80313">
        <w:t>Set, verify, and record set pressures for all relief and regulating valves.</w:t>
      </w:r>
    </w:p>
    <w:p w14:paraId="37262069" w14:textId="77777777" w:rsidR="00766FEE" w:rsidRPr="00B80313" w:rsidRDefault="00766FEE" w:rsidP="00F6350F">
      <w:pPr>
        <w:pStyle w:val="Heading3"/>
      </w:pPr>
      <w:r w:rsidRPr="00B80313">
        <w:t xml:space="preserve">Automatic valves </w:t>
      </w:r>
      <w:r w:rsidR="00DC5717">
        <w:t>shall</w:t>
      </w:r>
      <w:r w:rsidR="00DC5717" w:rsidRPr="00B80313">
        <w:t xml:space="preserve"> </w:t>
      </w:r>
      <w:r w:rsidRPr="00B80313">
        <w:t xml:space="preserve">be tested in conjunction with control system testing. Set all opening and closing speeds, limit switches, as required or recommended by the </w:t>
      </w:r>
      <w:r w:rsidR="00ED4A01" w:rsidRPr="00B80313">
        <w:t>Consultant</w:t>
      </w:r>
      <w:r w:rsidRPr="00B80313">
        <w:t>.</w:t>
      </w:r>
    </w:p>
    <w:p w14:paraId="4CB6390E" w14:textId="77777777" w:rsidR="00766FEE" w:rsidRPr="00B80313" w:rsidRDefault="00766FEE" w:rsidP="009324A3">
      <w:pPr>
        <w:pStyle w:val="Heading2"/>
      </w:pPr>
      <w:r w:rsidRPr="00B80313">
        <w:t>Manufacturer’s</w:t>
      </w:r>
      <w:r w:rsidR="009A3B89" w:rsidRPr="00B80313">
        <w:t xml:space="preserve"> </w:t>
      </w:r>
      <w:r w:rsidRPr="00B80313">
        <w:t>Services</w:t>
      </w:r>
    </w:p>
    <w:p w14:paraId="05B7B0EC" w14:textId="77777777" w:rsidR="00766FEE" w:rsidRPr="00B80313" w:rsidRDefault="00766FEE" w:rsidP="00F6350F">
      <w:pPr>
        <w:pStyle w:val="Heading3"/>
      </w:pPr>
      <w:r w:rsidRPr="00B80313">
        <w:t>The valve(s) as listed below require manufacturer’s field services:</w:t>
      </w:r>
    </w:p>
    <w:p w14:paraId="730AF13F" w14:textId="3009B66C" w:rsidR="00766FEE" w:rsidRPr="00B80313" w:rsidRDefault="00766FEE" w:rsidP="00BC7517">
      <w:pPr>
        <w:pStyle w:val="Heading4"/>
      </w:pPr>
      <w:del w:id="1378" w:author="Keith Wong" w:date="2022-11-29T11:20:00Z">
        <w:r w:rsidRPr="000E49C6" w:rsidDel="009F3640">
          <w:rPr>
            <w:highlight w:val="yellow"/>
            <w:shd w:val="clear" w:color="auto" w:fill="D9D9D9"/>
          </w:rPr>
          <w:delText>[V504,] [V754,]</w:delText>
        </w:r>
        <w:r w:rsidRPr="000E49C6" w:rsidDel="009F3640">
          <w:rPr>
            <w:highlight w:val="yellow"/>
          </w:rPr>
          <w:delText xml:space="preserve"> </w:delText>
        </w:r>
        <w:r w:rsidRPr="000E49C6" w:rsidDel="009F3640">
          <w:rPr>
            <w:highlight w:val="yellow"/>
            <w:shd w:val="clear" w:color="auto" w:fill="D9D9D9"/>
          </w:rPr>
          <w:delText>[     ]</w:delText>
        </w:r>
        <w:r w:rsidRPr="00B80313" w:rsidDel="009F3640">
          <w:delText>.</w:delText>
        </w:r>
      </w:del>
      <w:ins w:id="1379" w:author="Keith Wong" w:date="2022-11-29T11:20:00Z">
        <w:r w:rsidR="009F3640">
          <w:rPr>
            <w:shd w:val="clear" w:color="auto" w:fill="D9D9D9"/>
          </w:rPr>
          <w:t xml:space="preserve">All valves in the Valve </w:t>
        </w:r>
      </w:ins>
      <w:ins w:id="1380" w:author="Keith Wong" w:date="2022-11-29T11:21:00Z">
        <w:r w:rsidR="009F3640">
          <w:rPr>
            <w:shd w:val="clear" w:color="auto" w:fill="D9D9D9"/>
          </w:rPr>
          <w:t xml:space="preserve">Schedule </w:t>
        </w:r>
      </w:ins>
      <w:ins w:id="1381" w:author="Keith Wong" w:date="2022-11-29T11:20:00Z">
        <w:r w:rsidR="009F3640">
          <w:rPr>
            <w:shd w:val="clear" w:color="auto" w:fill="D9D9D9"/>
          </w:rPr>
          <w:t xml:space="preserve">and </w:t>
        </w:r>
      </w:ins>
      <w:ins w:id="1382" w:author="Keith Wong" w:date="2022-11-29T11:21:00Z">
        <w:r w:rsidR="009F3640">
          <w:rPr>
            <w:shd w:val="clear" w:color="auto" w:fill="D9D9D9"/>
          </w:rPr>
          <w:t>Electric Operator Schedule</w:t>
        </w:r>
      </w:ins>
    </w:p>
    <w:p w14:paraId="05D601D7" w14:textId="77777777" w:rsidR="00766FEE" w:rsidRPr="00B80313" w:rsidRDefault="00766FEE" w:rsidP="00F6350F">
      <w:pPr>
        <w:pStyle w:val="Heading3"/>
      </w:pPr>
      <w:r w:rsidRPr="00B80313">
        <w:t xml:space="preserve">Manufacturer’s Representative: </w:t>
      </w:r>
      <w:r w:rsidR="00DC5717">
        <w:t>Ensure that the manufacturer’s representative is p</w:t>
      </w:r>
      <w:r w:rsidRPr="00B80313">
        <w:t>resent at</w:t>
      </w:r>
      <w:r w:rsidR="00443B39" w:rsidRPr="00B80313">
        <w:t xml:space="preserve"> the</w:t>
      </w:r>
      <w:r w:rsidRPr="00B80313">
        <w:t xml:space="preserve"> </w:t>
      </w:r>
      <w:r w:rsidR="00443B39" w:rsidRPr="00B80313">
        <w:t>S</w:t>
      </w:r>
      <w:r w:rsidRPr="00B80313">
        <w:t>ite for</w:t>
      </w:r>
      <w:r w:rsidR="00443B39" w:rsidRPr="00B80313">
        <w:t xml:space="preserve"> the</w:t>
      </w:r>
      <w:r w:rsidRPr="00B80313">
        <w:t xml:space="preserve"> minimum</w:t>
      </w:r>
      <w:r w:rsidR="00443B39" w:rsidRPr="00B80313">
        <w:t xml:space="preserve"> number of</w:t>
      </w:r>
      <w:r w:rsidRPr="00B80313">
        <w:t xml:space="preserve"> person days listed below, travel time excluded:</w:t>
      </w:r>
    </w:p>
    <w:p w14:paraId="7E1143A2" w14:textId="57715F95" w:rsidR="00766FEE" w:rsidRPr="00CC526F" w:rsidRDefault="00766FEE" w:rsidP="004A6745">
      <w:pPr>
        <w:pStyle w:val="Heading4"/>
      </w:pPr>
      <w:del w:id="1383" w:author="Marina Vera Zambrano" w:date="2022-04-12T16:48:00Z">
        <w:r w:rsidRPr="00CC526F" w:rsidDel="00CC526F">
          <w:rPr>
            <w:shd w:val="clear" w:color="auto" w:fill="D9D9D9"/>
          </w:rPr>
          <w:delText xml:space="preserve">[ </w:delText>
        </w:r>
      </w:del>
      <w:ins w:id="1384" w:author="Marina Vera Zambrano" w:date="2022-04-12T11:40:00Z">
        <w:r w:rsidR="00C605B1" w:rsidRPr="00CC526F">
          <w:rPr>
            <w:shd w:val="clear" w:color="auto" w:fill="D9D9D9"/>
          </w:rPr>
          <w:t>3</w:t>
        </w:r>
      </w:ins>
      <w:r w:rsidRPr="00CC526F">
        <w:rPr>
          <w:shd w:val="clear" w:color="auto" w:fill="D9D9D9"/>
        </w:rPr>
        <w:t xml:space="preserve"> </w:t>
      </w:r>
      <w:del w:id="1385" w:author="Marina Vera Zambrano" w:date="2022-04-12T16:48:00Z">
        <w:r w:rsidRPr="00CC526F" w:rsidDel="00CC526F">
          <w:rPr>
            <w:shd w:val="clear" w:color="auto" w:fill="D9D9D9"/>
          </w:rPr>
          <w:delText>]</w:delText>
        </w:r>
        <w:r w:rsidRPr="00CC526F" w:rsidDel="00CC526F">
          <w:delText xml:space="preserve"> </w:delText>
        </w:r>
      </w:del>
      <w:r w:rsidR="00696E64" w:rsidRPr="00CC526F">
        <w:t>P</w:t>
      </w:r>
      <w:r w:rsidRPr="00CC526F">
        <w:t xml:space="preserve">erson </w:t>
      </w:r>
      <w:r w:rsidR="00696E64" w:rsidRPr="00CC526F">
        <w:t>D</w:t>
      </w:r>
      <w:r w:rsidRPr="00CC526F">
        <w:t xml:space="preserve">ays for </w:t>
      </w:r>
      <w:del w:id="1386" w:author="Marina Vera Zambrano" w:date="2022-04-12T16:48:00Z">
        <w:r w:rsidRPr="00CC526F" w:rsidDel="00CC526F">
          <w:rPr>
            <w:shd w:val="clear" w:color="auto" w:fill="D9D9D9"/>
          </w:rPr>
          <w:delText>[</w:delText>
        </w:r>
      </w:del>
      <w:r w:rsidRPr="00CC526F">
        <w:rPr>
          <w:shd w:val="clear" w:color="auto" w:fill="D9D9D9"/>
        </w:rPr>
        <w:t>installation assistance</w:t>
      </w:r>
      <w:ins w:id="1387" w:author="Marina Vera Zambrano" w:date="2022-04-12T16:48:00Z">
        <w:r w:rsidR="00CC526F" w:rsidRPr="00CC526F">
          <w:rPr>
            <w:shd w:val="clear" w:color="auto" w:fill="D9D9D9"/>
          </w:rPr>
          <w:t xml:space="preserve"> </w:t>
        </w:r>
      </w:ins>
      <w:del w:id="1388" w:author="Marina Vera Zambrano" w:date="2022-04-12T16:48:00Z">
        <w:r w:rsidRPr="00CC526F" w:rsidDel="00CC526F">
          <w:rPr>
            <w:shd w:val="clear" w:color="auto" w:fill="D9D9D9"/>
          </w:rPr>
          <w:delText>] [</w:delText>
        </w:r>
      </w:del>
      <w:r w:rsidRPr="00CC526F">
        <w:rPr>
          <w:shd w:val="clear" w:color="auto" w:fill="D9D9D9"/>
        </w:rPr>
        <w:t>and</w:t>
      </w:r>
      <w:ins w:id="1389" w:author="Marina Vera Zambrano" w:date="2022-04-12T16:48:00Z">
        <w:r w:rsidR="00CC526F" w:rsidRPr="00CC526F">
          <w:rPr>
            <w:shd w:val="clear" w:color="auto" w:fill="D9D9D9"/>
          </w:rPr>
          <w:t xml:space="preserve"> </w:t>
        </w:r>
      </w:ins>
      <w:del w:id="1390" w:author="Marina Vera Zambrano" w:date="2022-04-12T16:48:00Z">
        <w:r w:rsidRPr="00CC526F" w:rsidDel="00CC526F">
          <w:rPr>
            <w:shd w:val="clear" w:color="auto" w:fill="D9D9D9"/>
          </w:rPr>
          <w:delText>] [</w:delText>
        </w:r>
      </w:del>
      <w:r w:rsidRPr="00CC526F">
        <w:rPr>
          <w:shd w:val="clear" w:color="auto" w:fill="D9D9D9"/>
        </w:rPr>
        <w:t>inspection.</w:t>
      </w:r>
      <w:del w:id="1391" w:author="Marina Vera Zambrano" w:date="2022-04-12T16:48:00Z">
        <w:r w:rsidRPr="00CC526F" w:rsidDel="00CC526F">
          <w:rPr>
            <w:shd w:val="clear" w:color="auto" w:fill="D9D9D9"/>
          </w:rPr>
          <w:delText>]</w:delText>
        </w:r>
      </w:del>
    </w:p>
    <w:p w14:paraId="775C9655" w14:textId="34144EC1" w:rsidR="00766FEE" w:rsidRPr="00CC526F" w:rsidRDefault="00766FEE" w:rsidP="004A6745">
      <w:pPr>
        <w:pStyle w:val="Heading4"/>
      </w:pPr>
      <w:del w:id="1392" w:author="Marina Vera Zambrano" w:date="2022-04-12T16:48:00Z">
        <w:r w:rsidRPr="00CC526F" w:rsidDel="00CC526F">
          <w:rPr>
            <w:shd w:val="clear" w:color="auto" w:fill="D9D9D9"/>
          </w:rPr>
          <w:delText xml:space="preserve">[  </w:delText>
        </w:r>
      </w:del>
      <w:ins w:id="1393" w:author="Marina Vera Zambrano" w:date="2022-04-12T11:40:00Z">
        <w:r w:rsidR="00C605B1" w:rsidRPr="00CC526F">
          <w:rPr>
            <w:shd w:val="clear" w:color="auto" w:fill="D9D9D9"/>
          </w:rPr>
          <w:t>3</w:t>
        </w:r>
      </w:ins>
      <w:del w:id="1394" w:author="Marina Vera Zambrano" w:date="2022-04-12T16:48:00Z">
        <w:r w:rsidRPr="00CC526F" w:rsidDel="00CC526F">
          <w:rPr>
            <w:shd w:val="clear" w:color="auto" w:fill="D9D9D9"/>
          </w:rPr>
          <w:delText>]</w:delText>
        </w:r>
      </w:del>
      <w:r w:rsidRPr="00CC526F">
        <w:t xml:space="preserve"> </w:t>
      </w:r>
      <w:r w:rsidR="00696E64" w:rsidRPr="00CC526F">
        <w:t xml:space="preserve">Person Days </w:t>
      </w:r>
      <w:r w:rsidRPr="00CC526F">
        <w:t xml:space="preserve">for </w:t>
      </w:r>
      <w:del w:id="1395" w:author="Marina Vera Zambrano" w:date="2022-04-12T16:48:00Z">
        <w:r w:rsidRPr="00CC526F" w:rsidDel="00CC526F">
          <w:rPr>
            <w:shd w:val="clear" w:color="auto" w:fill="D9D9D9"/>
          </w:rPr>
          <w:delText>[</w:delText>
        </w:r>
      </w:del>
      <w:r w:rsidRPr="00CC526F">
        <w:rPr>
          <w:shd w:val="clear" w:color="auto" w:fill="D9D9D9"/>
        </w:rPr>
        <w:t>functional</w:t>
      </w:r>
      <w:del w:id="1396" w:author="Marina Vera Zambrano" w:date="2022-04-12T16:48:00Z">
        <w:r w:rsidRPr="00CC526F" w:rsidDel="00CC526F">
          <w:rPr>
            <w:shd w:val="clear" w:color="auto" w:fill="D9D9D9"/>
          </w:rPr>
          <w:delText>]</w:delText>
        </w:r>
      </w:del>
      <w:del w:id="1397" w:author="Marina Vera Zambrano" w:date="2022-04-12T16:49:00Z">
        <w:r w:rsidRPr="00CC526F" w:rsidDel="00CC526F">
          <w:rPr>
            <w:shd w:val="clear" w:color="auto" w:fill="D9D9D9"/>
          </w:rPr>
          <w:delText xml:space="preserve"> [</w:delText>
        </w:r>
      </w:del>
      <w:ins w:id="1398" w:author="Marina Vera Zambrano" w:date="2022-04-12T16:49:00Z">
        <w:r w:rsidR="00CC526F" w:rsidRPr="00CC526F">
          <w:rPr>
            <w:shd w:val="clear" w:color="auto" w:fill="D9D9D9"/>
          </w:rPr>
          <w:t xml:space="preserve"> </w:t>
        </w:r>
      </w:ins>
      <w:r w:rsidRPr="00CC526F">
        <w:rPr>
          <w:shd w:val="clear" w:color="auto" w:fill="D9D9D9"/>
        </w:rPr>
        <w:t>and</w:t>
      </w:r>
      <w:del w:id="1399" w:author="Marina Vera Zambrano" w:date="2022-04-12T16:49:00Z">
        <w:r w:rsidRPr="00CC526F" w:rsidDel="00CC526F">
          <w:rPr>
            <w:shd w:val="clear" w:color="auto" w:fill="D9D9D9"/>
          </w:rPr>
          <w:delText>] [</w:delText>
        </w:r>
      </w:del>
      <w:ins w:id="1400" w:author="Marina Vera Zambrano" w:date="2022-04-12T16:49:00Z">
        <w:r w:rsidR="00CC526F" w:rsidRPr="00CC526F">
          <w:rPr>
            <w:shd w:val="clear" w:color="auto" w:fill="D9D9D9"/>
          </w:rPr>
          <w:t xml:space="preserve"> </w:t>
        </w:r>
      </w:ins>
      <w:r w:rsidRPr="00CC526F">
        <w:rPr>
          <w:shd w:val="clear" w:color="auto" w:fill="D9D9D9"/>
        </w:rPr>
        <w:t>performance</w:t>
      </w:r>
      <w:del w:id="1401" w:author="Marina Vera Zambrano" w:date="2022-04-12T16:49:00Z">
        <w:r w:rsidRPr="00CC526F" w:rsidDel="00CC526F">
          <w:rPr>
            <w:shd w:val="clear" w:color="auto" w:fill="D9D9D9"/>
          </w:rPr>
          <w:delText>]</w:delText>
        </w:r>
      </w:del>
      <w:r w:rsidRPr="00CC526F">
        <w:t xml:space="preserve"> testing and completion of</w:t>
      </w:r>
      <w:r w:rsidR="00443B39" w:rsidRPr="00CC526F">
        <w:t xml:space="preserve"> the</w:t>
      </w:r>
      <w:r w:rsidRPr="00CC526F">
        <w:t xml:space="preserve"> Manufacturer’s Certificate of Proper Installation.</w:t>
      </w:r>
    </w:p>
    <w:p w14:paraId="36003E14" w14:textId="77777777" w:rsidR="00766FEE" w:rsidRPr="00B80313" w:rsidRDefault="00DC5717" w:rsidP="00F6350F">
      <w:pPr>
        <w:pStyle w:val="Heading3"/>
      </w:pPr>
      <w:r w:rsidRPr="00CC526F">
        <w:t xml:space="preserve">Refer to </w:t>
      </w:r>
      <w:r w:rsidR="00766FEE" w:rsidRPr="00CC526F">
        <w:rPr>
          <w:color w:val="2B579A"/>
          <w:shd w:val="clear" w:color="auto" w:fill="D9D9D9"/>
        </w:rPr>
        <w:t xml:space="preserve">Section 01640 - Manufacturers’ Services, and Section 01810 - Equipment Testing and Facility </w:t>
      </w:r>
      <w:r w:rsidR="00696E64" w:rsidRPr="00CC526F">
        <w:rPr>
          <w:color w:val="2B579A"/>
          <w:shd w:val="clear" w:color="auto" w:fill="D9D9D9"/>
        </w:rPr>
        <w:t>Commissioning</w:t>
      </w:r>
      <w:r w:rsidR="00443B39" w:rsidRPr="00B80313">
        <w:t xml:space="preserve"> for additional requirements</w:t>
      </w:r>
      <w:r w:rsidR="00766FEE" w:rsidRPr="00B80313">
        <w:rPr>
          <w:shd w:val="clear" w:color="auto" w:fill="D9D9D9"/>
        </w:rPr>
        <w:t>.</w:t>
      </w:r>
    </w:p>
    <w:p w14:paraId="425A6134" w14:textId="77777777" w:rsidR="00766FEE" w:rsidRPr="00B80313" w:rsidRDefault="00766FEE" w:rsidP="009324A3">
      <w:pPr>
        <w:pStyle w:val="Heading2"/>
      </w:pPr>
      <w:r w:rsidRPr="00B80313">
        <w:t>Supplements</w:t>
      </w:r>
    </w:p>
    <w:p w14:paraId="204FDCDD" w14:textId="77777777" w:rsidR="00766FEE" w:rsidRPr="00C605B1" w:rsidRDefault="00766FEE" w:rsidP="00F6350F">
      <w:pPr>
        <w:pStyle w:val="Heading3"/>
      </w:pPr>
      <w:r w:rsidRPr="00C605B1">
        <w:t>The supplements listed below,</w:t>
      </w:r>
      <w:r w:rsidR="00DC5717" w:rsidRPr="00C605B1">
        <w:t xml:space="preserve"> attached</w:t>
      </w:r>
      <w:r w:rsidRPr="00C605B1">
        <w:t xml:space="preserve"> following “End of Section,” </w:t>
      </w:r>
      <w:r w:rsidR="00EA45A3" w:rsidRPr="00C605B1">
        <w:t xml:space="preserve">form </w:t>
      </w:r>
      <w:r w:rsidRPr="00C605B1">
        <w:t xml:space="preserve">part of this </w:t>
      </w:r>
      <w:r w:rsidR="00DC5717" w:rsidRPr="00C605B1">
        <w:t>Section</w:t>
      </w:r>
      <w:r w:rsidRPr="00C605B1">
        <w:t>.</w:t>
      </w:r>
    </w:p>
    <w:p w14:paraId="32D8BD03" w14:textId="77777777" w:rsidR="00766FEE" w:rsidRPr="00C605B1" w:rsidRDefault="00766FEE" w:rsidP="004A6745">
      <w:pPr>
        <w:pStyle w:val="Heading4"/>
      </w:pPr>
      <w:r w:rsidRPr="00C605B1">
        <w:t>Electric Operator Schedule</w:t>
      </w:r>
    </w:p>
    <w:p w14:paraId="3FD7F4CE" w14:textId="6BE21C00" w:rsidR="00766FEE" w:rsidRPr="00C605B1" w:rsidDel="00C605B1" w:rsidRDefault="00766FEE" w:rsidP="004A6745">
      <w:pPr>
        <w:pStyle w:val="Heading4"/>
        <w:rPr>
          <w:del w:id="1402" w:author="Marina Vera Zambrano" w:date="2022-04-12T11:40:00Z"/>
        </w:rPr>
      </w:pPr>
      <w:del w:id="1403" w:author="Marina Vera Zambrano" w:date="2022-04-12T11:40:00Z">
        <w:r w:rsidRPr="00C605B1" w:rsidDel="00C605B1">
          <w:lastRenderedPageBreak/>
          <w:delText>Pneumatic Operator Schedule</w:delText>
        </w:r>
      </w:del>
    </w:p>
    <w:p w14:paraId="5AD75F12" w14:textId="77777777" w:rsidR="00766FEE" w:rsidRPr="00C605B1" w:rsidRDefault="00766FEE" w:rsidP="004A6745">
      <w:pPr>
        <w:pStyle w:val="Heading4"/>
      </w:pPr>
      <w:r w:rsidRPr="00C605B1">
        <w:t>Valve Schedule</w:t>
      </w:r>
    </w:p>
    <w:p w14:paraId="13672662" w14:textId="77777777" w:rsidR="00766FEE" w:rsidRPr="00B80313" w:rsidRDefault="00766FEE">
      <w:pPr>
        <w:pStyle w:val="Other"/>
        <w:spacing w:before="240"/>
        <w:jc w:val="center"/>
        <w:rPr>
          <w:rFonts w:ascii="Calibri" w:hAnsi="Calibri"/>
          <w:b/>
          <w:sz w:val="22"/>
          <w:szCs w:val="22"/>
        </w:rPr>
      </w:pPr>
      <w:r w:rsidRPr="00C605B1">
        <w:rPr>
          <w:rFonts w:ascii="Calibri" w:hAnsi="Calibri"/>
          <w:b/>
          <w:sz w:val="22"/>
          <w:szCs w:val="22"/>
        </w:rPr>
        <w:t>END OF SECTION</w:t>
      </w:r>
    </w:p>
    <w:p w14:paraId="77384634" w14:textId="77777777" w:rsidR="00766FEE" w:rsidRPr="00B80313" w:rsidRDefault="00766FEE">
      <w:pPr>
        <w:pStyle w:val="BodyText"/>
        <w:rPr>
          <w:rFonts w:ascii="Calibri" w:hAnsi="Calibri"/>
        </w:rPr>
        <w:sectPr w:rsidR="00766FEE" w:rsidRPr="00B80313" w:rsidSect="003A3205">
          <w:headerReference w:type="even" r:id="rId16"/>
          <w:headerReference w:type="default" r:id="rId17"/>
          <w:headerReference w:type="first" r:id="rId18"/>
          <w:pgSz w:w="12240" w:h="15840" w:code="1"/>
          <w:pgMar w:top="1440" w:right="720" w:bottom="1440" w:left="720" w:header="720" w:footer="720" w:gutter="0"/>
          <w:cols w:space="720"/>
          <w:docGrid w:linePitch="299"/>
        </w:sectPr>
      </w:pPr>
    </w:p>
    <w:p w14:paraId="44EA3978" w14:textId="0C4C8C99" w:rsidR="00766FEE" w:rsidRPr="000B43F6" w:rsidRDefault="00766FEE">
      <w:pPr>
        <w:pStyle w:val="BodyText"/>
        <w:jc w:val="center"/>
        <w:rPr>
          <w:rFonts w:ascii="Calibri" w:hAnsi="Calibri" w:cs="Arial"/>
          <w:b/>
        </w:rPr>
      </w:pPr>
      <w:r w:rsidRPr="000B43F6">
        <w:rPr>
          <w:rFonts w:ascii="Calibri" w:hAnsi="Calibri" w:cs="Arial"/>
          <w:b/>
        </w:rPr>
        <w:t>ELECTRIC OPERATOR SCHEDULE</w:t>
      </w:r>
      <w:ins w:id="1404" w:author="Keith Wong" w:date="2022-11-29T11:21:00Z">
        <w:r w:rsidR="009F3640">
          <w:rPr>
            <w:rFonts w:ascii="Calibri" w:hAnsi="Calibri" w:cs="Arial"/>
            <w:b/>
          </w:rPr>
          <w:t xml:space="preserve"> (VNETJS)</w:t>
        </w:r>
      </w:ins>
    </w:p>
    <w:tbl>
      <w:tblPr>
        <w:tblW w:w="0" w:type="auto"/>
        <w:tblInd w:w="120" w:type="dxa"/>
        <w:tblLayout w:type="fixed"/>
        <w:tblCellMar>
          <w:left w:w="120" w:type="dxa"/>
          <w:right w:w="120" w:type="dxa"/>
        </w:tblCellMar>
        <w:tblLook w:val="0000" w:firstRow="0" w:lastRow="0" w:firstColumn="0" w:lastColumn="0" w:noHBand="0" w:noVBand="0"/>
      </w:tblPr>
      <w:tblGrid>
        <w:gridCol w:w="1427"/>
        <w:gridCol w:w="1234"/>
        <w:gridCol w:w="1457"/>
        <w:gridCol w:w="1212"/>
        <w:gridCol w:w="1732"/>
        <w:gridCol w:w="1486"/>
        <w:gridCol w:w="1518"/>
        <w:gridCol w:w="1464"/>
        <w:gridCol w:w="1432"/>
      </w:tblGrid>
      <w:tr w:rsidR="00766FEE" w:rsidRPr="000B43F6" w14:paraId="4DBFDB1E" w14:textId="77777777">
        <w:trPr>
          <w:tblHeader/>
        </w:trPr>
        <w:tc>
          <w:tcPr>
            <w:tcW w:w="1427" w:type="dxa"/>
            <w:tcBorders>
              <w:top w:val="double" w:sz="6" w:space="0" w:color="auto"/>
              <w:left w:val="double" w:sz="6" w:space="0" w:color="auto"/>
            </w:tcBorders>
          </w:tcPr>
          <w:p w14:paraId="68AB7EBE" w14:textId="77777777" w:rsidR="00766FEE" w:rsidRPr="000B43F6" w:rsidRDefault="00766FEE" w:rsidP="00DC5717">
            <w:pPr>
              <w:pStyle w:val="TableHeading"/>
              <w:rPr>
                <w:rFonts w:ascii="Calibri" w:hAnsi="Calibri" w:cs="Arial"/>
                <w:sz w:val="22"/>
              </w:rPr>
            </w:pPr>
            <w:r w:rsidRPr="000B43F6">
              <w:rPr>
                <w:rFonts w:ascii="Calibri" w:hAnsi="Calibri" w:cs="Arial"/>
                <w:sz w:val="22"/>
              </w:rPr>
              <w:t>Tag Number</w:t>
            </w:r>
            <w:r w:rsidR="00DC5717">
              <w:rPr>
                <w:rFonts w:ascii="Calibri" w:hAnsi="Calibri" w:cs="Arial"/>
                <w:sz w:val="22"/>
              </w:rPr>
              <w:t>*</w:t>
            </w:r>
          </w:p>
        </w:tc>
        <w:tc>
          <w:tcPr>
            <w:tcW w:w="1234" w:type="dxa"/>
            <w:tcBorders>
              <w:top w:val="double" w:sz="6" w:space="0" w:color="auto"/>
              <w:left w:val="single" w:sz="6" w:space="0" w:color="auto"/>
            </w:tcBorders>
          </w:tcPr>
          <w:p w14:paraId="162A2A2C" w14:textId="77777777" w:rsidR="00766FEE" w:rsidRPr="000B43F6" w:rsidRDefault="00766FEE">
            <w:pPr>
              <w:pStyle w:val="TableHeading"/>
              <w:rPr>
                <w:rFonts w:ascii="Calibri" w:hAnsi="Calibri" w:cs="Arial"/>
                <w:sz w:val="22"/>
              </w:rPr>
            </w:pPr>
            <w:r w:rsidRPr="000B43F6">
              <w:rPr>
                <w:rFonts w:ascii="Calibri" w:hAnsi="Calibri" w:cs="Arial"/>
                <w:sz w:val="22"/>
              </w:rPr>
              <w:t>Valve Type</w:t>
            </w:r>
          </w:p>
        </w:tc>
        <w:tc>
          <w:tcPr>
            <w:tcW w:w="1457" w:type="dxa"/>
            <w:tcBorders>
              <w:top w:val="double" w:sz="6" w:space="0" w:color="auto"/>
              <w:left w:val="single" w:sz="6" w:space="0" w:color="auto"/>
            </w:tcBorders>
          </w:tcPr>
          <w:p w14:paraId="6AA0AA15" w14:textId="77777777" w:rsidR="00766FEE" w:rsidRPr="000B43F6" w:rsidRDefault="00766FEE">
            <w:pPr>
              <w:pStyle w:val="TableHeading"/>
              <w:rPr>
                <w:rFonts w:ascii="Calibri" w:hAnsi="Calibri" w:cs="Arial"/>
                <w:sz w:val="22"/>
              </w:rPr>
            </w:pPr>
            <w:r w:rsidRPr="000B43F6">
              <w:rPr>
                <w:rFonts w:ascii="Calibri" w:hAnsi="Calibri" w:cs="Arial"/>
                <w:sz w:val="22"/>
              </w:rPr>
              <w:t xml:space="preserve">Size </w:t>
            </w:r>
            <w:proofErr w:type="gramStart"/>
            <w:r w:rsidRPr="000B43F6">
              <w:rPr>
                <w:rFonts w:ascii="Calibri" w:hAnsi="Calibri" w:cs="Arial"/>
                <w:sz w:val="22"/>
              </w:rPr>
              <w:t>( mm</w:t>
            </w:r>
            <w:proofErr w:type="gramEnd"/>
            <w:r w:rsidRPr="000B43F6">
              <w:rPr>
                <w:rFonts w:ascii="Calibri" w:hAnsi="Calibri" w:cs="Arial"/>
                <w:sz w:val="22"/>
              </w:rPr>
              <w:t>)</w:t>
            </w:r>
          </w:p>
        </w:tc>
        <w:tc>
          <w:tcPr>
            <w:tcW w:w="1212" w:type="dxa"/>
            <w:tcBorders>
              <w:top w:val="double" w:sz="6" w:space="0" w:color="auto"/>
              <w:left w:val="single" w:sz="6" w:space="0" w:color="auto"/>
            </w:tcBorders>
          </w:tcPr>
          <w:p w14:paraId="30A9C823" w14:textId="77777777" w:rsidR="00766FEE" w:rsidRPr="000B43F6" w:rsidRDefault="00766FEE">
            <w:pPr>
              <w:pStyle w:val="TableHeading"/>
              <w:rPr>
                <w:rFonts w:ascii="Calibri" w:hAnsi="Calibri" w:cs="Arial"/>
                <w:sz w:val="22"/>
              </w:rPr>
            </w:pPr>
            <w:r w:rsidRPr="000B43F6">
              <w:rPr>
                <w:rFonts w:ascii="Calibri" w:hAnsi="Calibri" w:cs="Arial"/>
                <w:sz w:val="22"/>
              </w:rPr>
              <w:t>Fluid</w:t>
            </w:r>
          </w:p>
        </w:tc>
        <w:tc>
          <w:tcPr>
            <w:tcW w:w="1732" w:type="dxa"/>
            <w:tcBorders>
              <w:top w:val="double" w:sz="6" w:space="0" w:color="auto"/>
              <w:left w:val="single" w:sz="6" w:space="0" w:color="auto"/>
            </w:tcBorders>
          </w:tcPr>
          <w:p w14:paraId="7C6FBEC1" w14:textId="77777777" w:rsidR="00766FEE" w:rsidRPr="000B43F6" w:rsidRDefault="00766FEE">
            <w:pPr>
              <w:pStyle w:val="TableHeading"/>
              <w:rPr>
                <w:rFonts w:ascii="Calibri" w:hAnsi="Calibri" w:cs="Arial"/>
                <w:sz w:val="22"/>
              </w:rPr>
            </w:pPr>
            <w:r w:rsidRPr="000B43F6">
              <w:rPr>
                <w:rFonts w:ascii="Calibri" w:hAnsi="Calibri" w:cs="Arial"/>
                <w:sz w:val="22"/>
              </w:rPr>
              <w:t>Maximum Operating Flow</w:t>
            </w:r>
          </w:p>
        </w:tc>
        <w:tc>
          <w:tcPr>
            <w:tcW w:w="1486" w:type="dxa"/>
            <w:tcBorders>
              <w:top w:val="double" w:sz="6" w:space="0" w:color="auto"/>
              <w:left w:val="single" w:sz="6" w:space="0" w:color="auto"/>
            </w:tcBorders>
          </w:tcPr>
          <w:p w14:paraId="65F5DC5C" w14:textId="77777777" w:rsidR="00766FEE" w:rsidRPr="000B43F6" w:rsidRDefault="00766FEE" w:rsidP="00DC5717">
            <w:pPr>
              <w:pStyle w:val="TableHeading"/>
              <w:rPr>
                <w:rFonts w:ascii="Calibri" w:hAnsi="Calibri" w:cs="Arial"/>
                <w:sz w:val="22"/>
              </w:rPr>
            </w:pPr>
            <w:r w:rsidRPr="000B43F6">
              <w:rPr>
                <w:rFonts w:ascii="Calibri" w:hAnsi="Calibri" w:cs="Arial"/>
                <w:sz w:val="22"/>
              </w:rPr>
              <w:t xml:space="preserve">Maximum P </w:t>
            </w:r>
            <w:r w:rsidR="00DC5717">
              <w:rPr>
                <w:rFonts w:ascii="Calibri" w:hAnsi="Calibri" w:cs="Arial"/>
                <w:sz w:val="22"/>
              </w:rPr>
              <w:br/>
            </w:r>
            <w:r w:rsidRPr="000B43F6">
              <w:rPr>
                <w:rFonts w:ascii="Calibri" w:hAnsi="Calibri" w:cs="Arial"/>
                <w:sz w:val="22"/>
              </w:rPr>
              <w:t>(</w:t>
            </w:r>
            <w:r w:rsidR="00705870" w:rsidRPr="000B43F6">
              <w:rPr>
                <w:rFonts w:ascii="Calibri" w:hAnsi="Calibri" w:cs="Arial"/>
                <w:sz w:val="22"/>
              </w:rPr>
              <w:t>kPa</w:t>
            </w:r>
            <w:r w:rsidRPr="000B43F6">
              <w:rPr>
                <w:rFonts w:ascii="Calibri" w:hAnsi="Calibri" w:cs="Arial"/>
                <w:sz w:val="22"/>
              </w:rPr>
              <w:t>)</w:t>
            </w:r>
          </w:p>
        </w:tc>
        <w:tc>
          <w:tcPr>
            <w:tcW w:w="1518" w:type="dxa"/>
            <w:tcBorders>
              <w:top w:val="double" w:sz="6" w:space="0" w:color="auto"/>
              <w:left w:val="single" w:sz="6" w:space="0" w:color="auto"/>
            </w:tcBorders>
          </w:tcPr>
          <w:p w14:paraId="2413A524" w14:textId="77777777" w:rsidR="00766FEE" w:rsidRPr="000B43F6" w:rsidRDefault="00766FEE">
            <w:pPr>
              <w:pStyle w:val="TableHeading"/>
              <w:rPr>
                <w:rFonts w:ascii="Calibri" w:hAnsi="Calibri" w:cs="Arial"/>
                <w:sz w:val="22"/>
              </w:rPr>
            </w:pPr>
            <w:r w:rsidRPr="000B43F6">
              <w:rPr>
                <w:rFonts w:ascii="Calibri" w:hAnsi="Calibri" w:cs="Arial"/>
                <w:sz w:val="22"/>
              </w:rPr>
              <w:t>Service</w:t>
            </w:r>
          </w:p>
        </w:tc>
        <w:tc>
          <w:tcPr>
            <w:tcW w:w="1464" w:type="dxa"/>
            <w:tcBorders>
              <w:top w:val="double" w:sz="6" w:space="0" w:color="auto"/>
              <w:left w:val="single" w:sz="6" w:space="0" w:color="auto"/>
            </w:tcBorders>
          </w:tcPr>
          <w:p w14:paraId="20B32940" w14:textId="77777777" w:rsidR="00766FEE" w:rsidRPr="000B43F6" w:rsidRDefault="00766FEE">
            <w:pPr>
              <w:pStyle w:val="TableHeading"/>
              <w:rPr>
                <w:rFonts w:ascii="Calibri" w:hAnsi="Calibri" w:cs="Arial"/>
                <w:sz w:val="22"/>
              </w:rPr>
            </w:pPr>
            <w:r w:rsidRPr="000B43F6">
              <w:rPr>
                <w:rFonts w:ascii="Calibri" w:hAnsi="Calibri" w:cs="Arial"/>
                <w:sz w:val="22"/>
              </w:rPr>
              <w:t>Travel Time (Seconds)</w:t>
            </w:r>
          </w:p>
        </w:tc>
        <w:tc>
          <w:tcPr>
            <w:tcW w:w="1432" w:type="dxa"/>
            <w:tcBorders>
              <w:top w:val="double" w:sz="6" w:space="0" w:color="auto"/>
              <w:left w:val="single" w:sz="6" w:space="0" w:color="auto"/>
              <w:right w:val="double" w:sz="6" w:space="0" w:color="auto"/>
            </w:tcBorders>
          </w:tcPr>
          <w:p w14:paraId="1442478E" w14:textId="77777777" w:rsidR="00766FEE" w:rsidRPr="000B43F6" w:rsidRDefault="00766FEE">
            <w:pPr>
              <w:pStyle w:val="TableHeading"/>
              <w:rPr>
                <w:rFonts w:ascii="Calibri" w:hAnsi="Calibri" w:cs="Arial"/>
                <w:sz w:val="22"/>
              </w:rPr>
            </w:pPr>
            <w:r w:rsidRPr="000B43F6">
              <w:rPr>
                <w:rFonts w:ascii="Calibri" w:hAnsi="Calibri" w:cs="Arial"/>
                <w:sz w:val="22"/>
              </w:rPr>
              <w:t>Control Features</w:t>
            </w:r>
          </w:p>
        </w:tc>
      </w:tr>
      <w:tr w:rsidR="00766FEE" w:rsidRPr="000B43F6" w14:paraId="5A296A20" w14:textId="77777777">
        <w:tc>
          <w:tcPr>
            <w:tcW w:w="1427" w:type="dxa"/>
            <w:tcBorders>
              <w:top w:val="double" w:sz="6" w:space="0" w:color="auto"/>
              <w:left w:val="double" w:sz="6" w:space="0" w:color="auto"/>
            </w:tcBorders>
          </w:tcPr>
          <w:p w14:paraId="5445E125" w14:textId="56CF7E61" w:rsidR="00766FEE" w:rsidRPr="000B43F6" w:rsidRDefault="00ED5220">
            <w:pPr>
              <w:pStyle w:val="TableText"/>
              <w:rPr>
                <w:rFonts w:ascii="Calibri" w:hAnsi="Calibri" w:cs="Arial"/>
                <w:sz w:val="22"/>
              </w:rPr>
            </w:pPr>
            <w:ins w:id="1405" w:author="Keith Wong" w:date="2022-11-29T13:43:00Z">
              <w:r>
                <w:rPr>
                  <w:rFonts w:ascii="Calibri" w:hAnsi="Calibri" w:cs="Arial"/>
                  <w:sz w:val="22"/>
                </w:rPr>
                <w:t>TWR_MV1</w:t>
              </w:r>
            </w:ins>
          </w:p>
        </w:tc>
        <w:tc>
          <w:tcPr>
            <w:tcW w:w="1234" w:type="dxa"/>
            <w:tcBorders>
              <w:top w:val="double" w:sz="6" w:space="0" w:color="auto"/>
              <w:left w:val="single" w:sz="6" w:space="0" w:color="auto"/>
            </w:tcBorders>
          </w:tcPr>
          <w:p w14:paraId="17DB1AB7" w14:textId="6B3F556E" w:rsidR="00766FEE" w:rsidRPr="000B43F6" w:rsidRDefault="00ED5220">
            <w:pPr>
              <w:pStyle w:val="TableText"/>
              <w:rPr>
                <w:rFonts w:ascii="Calibri" w:hAnsi="Calibri" w:cs="Arial"/>
                <w:sz w:val="22"/>
              </w:rPr>
            </w:pPr>
            <w:ins w:id="1406" w:author="Keith Wong" w:date="2022-11-29T13:43:00Z">
              <w:r>
                <w:rPr>
                  <w:rFonts w:ascii="Calibri" w:hAnsi="Calibri" w:cs="Arial"/>
                  <w:sz w:val="22"/>
                </w:rPr>
                <w:t>Butterfly</w:t>
              </w:r>
            </w:ins>
          </w:p>
        </w:tc>
        <w:tc>
          <w:tcPr>
            <w:tcW w:w="1457" w:type="dxa"/>
            <w:tcBorders>
              <w:top w:val="double" w:sz="6" w:space="0" w:color="auto"/>
              <w:left w:val="single" w:sz="6" w:space="0" w:color="auto"/>
            </w:tcBorders>
          </w:tcPr>
          <w:p w14:paraId="4B9CA2E4" w14:textId="529E5A52" w:rsidR="00766FEE" w:rsidRPr="000B43F6" w:rsidRDefault="00ED5220">
            <w:pPr>
              <w:pStyle w:val="TableText"/>
              <w:rPr>
                <w:rFonts w:ascii="Calibri" w:hAnsi="Calibri" w:cs="Arial"/>
                <w:sz w:val="22"/>
              </w:rPr>
            </w:pPr>
            <w:ins w:id="1407" w:author="Keith Wong" w:date="2022-11-29T13:44:00Z">
              <w:r>
                <w:rPr>
                  <w:rFonts w:ascii="Calibri" w:hAnsi="Calibri" w:cs="Arial"/>
                  <w:sz w:val="22"/>
                </w:rPr>
                <w:t>600</w:t>
              </w:r>
            </w:ins>
          </w:p>
        </w:tc>
        <w:tc>
          <w:tcPr>
            <w:tcW w:w="1212" w:type="dxa"/>
            <w:tcBorders>
              <w:top w:val="double" w:sz="6" w:space="0" w:color="auto"/>
              <w:left w:val="single" w:sz="6" w:space="0" w:color="auto"/>
            </w:tcBorders>
          </w:tcPr>
          <w:p w14:paraId="5321D872" w14:textId="3937CA14" w:rsidR="00766FEE" w:rsidRPr="000B43F6" w:rsidRDefault="00ED5220">
            <w:pPr>
              <w:pStyle w:val="TableText"/>
              <w:rPr>
                <w:rFonts w:ascii="Calibri" w:hAnsi="Calibri" w:cs="Arial"/>
                <w:sz w:val="22"/>
              </w:rPr>
            </w:pPr>
            <w:ins w:id="1408" w:author="Keith Wong" w:date="2022-11-29T13:44:00Z">
              <w:r>
                <w:rPr>
                  <w:rFonts w:ascii="Calibri" w:hAnsi="Calibri" w:cs="Arial"/>
                  <w:sz w:val="22"/>
                </w:rPr>
                <w:t>Potable Water</w:t>
              </w:r>
            </w:ins>
          </w:p>
        </w:tc>
        <w:tc>
          <w:tcPr>
            <w:tcW w:w="1732" w:type="dxa"/>
            <w:tcBorders>
              <w:top w:val="double" w:sz="6" w:space="0" w:color="auto"/>
              <w:left w:val="single" w:sz="6" w:space="0" w:color="auto"/>
            </w:tcBorders>
          </w:tcPr>
          <w:p w14:paraId="54798287" w14:textId="37C3951D" w:rsidR="00766FEE" w:rsidRPr="000B43F6" w:rsidRDefault="00ED5220">
            <w:pPr>
              <w:pStyle w:val="TableText"/>
              <w:rPr>
                <w:rFonts w:ascii="Calibri" w:hAnsi="Calibri" w:cs="Arial"/>
                <w:sz w:val="22"/>
              </w:rPr>
            </w:pPr>
            <w:ins w:id="1409" w:author="Keith Wong" w:date="2022-11-29T13:45:00Z">
              <w:r>
                <w:rPr>
                  <w:rFonts w:ascii="Calibri" w:hAnsi="Calibri" w:cs="Arial"/>
                  <w:sz w:val="22"/>
                </w:rPr>
                <w:t>Not required</w:t>
              </w:r>
            </w:ins>
          </w:p>
        </w:tc>
        <w:tc>
          <w:tcPr>
            <w:tcW w:w="1486" w:type="dxa"/>
            <w:tcBorders>
              <w:top w:val="double" w:sz="6" w:space="0" w:color="auto"/>
              <w:left w:val="single" w:sz="6" w:space="0" w:color="auto"/>
            </w:tcBorders>
          </w:tcPr>
          <w:p w14:paraId="54914B36" w14:textId="30C24140" w:rsidR="00766FEE" w:rsidRPr="000B43F6" w:rsidRDefault="00ED5220">
            <w:pPr>
              <w:pStyle w:val="TableText"/>
              <w:rPr>
                <w:rFonts w:ascii="Calibri" w:hAnsi="Calibri" w:cs="Arial"/>
                <w:sz w:val="22"/>
              </w:rPr>
            </w:pPr>
            <w:ins w:id="1410" w:author="Keith Wong" w:date="2022-11-29T13:44:00Z">
              <w:r>
                <w:rPr>
                  <w:rFonts w:ascii="Calibri" w:hAnsi="Calibri" w:cs="Arial"/>
                  <w:sz w:val="22"/>
                </w:rPr>
                <w:t>1035</w:t>
              </w:r>
            </w:ins>
          </w:p>
        </w:tc>
        <w:tc>
          <w:tcPr>
            <w:tcW w:w="1518" w:type="dxa"/>
            <w:tcBorders>
              <w:top w:val="double" w:sz="6" w:space="0" w:color="auto"/>
              <w:left w:val="single" w:sz="6" w:space="0" w:color="auto"/>
            </w:tcBorders>
          </w:tcPr>
          <w:p w14:paraId="64FF2C1C" w14:textId="3B35906F" w:rsidR="00766FEE" w:rsidRPr="000B43F6" w:rsidRDefault="00ED5220">
            <w:pPr>
              <w:pStyle w:val="TableText"/>
              <w:rPr>
                <w:rFonts w:ascii="Calibri" w:hAnsi="Calibri" w:cs="Arial"/>
                <w:sz w:val="22"/>
              </w:rPr>
            </w:pPr>
            <w:ins w:id="1411" w:author="Keith Wong" w:date="2022-11-29T13:44:00Z">
              <w:r>
                <w:rPr>
                  <w:rFonts w:ascii="Calibri" w:hAnsi="Calibri" w:cs="Arial"/>
                  <w:sz w:val="22"/>
                </w:rPr>
                <w:t>Exposed</w:t>
              </w:r>
            </w:ins>
          </w:p>
        </w:tc>
        <w:tc>
          <w:tcPr>
            <w:tcW w:w="1464" w:type="dxa"/>
            <w:tcBorders>
              <w:top w:val="double" w:sz="6" w:space="0" w:color="auto"/>
              <w:left w:val="single" w:sz="6" w:space="0" w:color="auto"/>
            </w:tcBorders>
          </w:tcPr>
          <w:p w14:paraId="2C4C11AE" w14:textId="38622AB4" w:rsidR="00766FEE" w:rsidRPr="000B43F6" w:rsidRDefault="00ED5220">
            <w:pPr>
              <w:pStyle w:val="TableText"/>
              <w:rPr>
                <w:rFonts w:ascii="Calibri" w:hAnsi="Calibri" w:cs="Arial"/>
                <w:sz w:val="22"/>
              </w:rPr>
            </w:pPr>
            <w:ins w:id="1412" w:author="Keith Wong" w:date="2022-11-29T13:44:00Z">
              <w:r>
                <w:rPr>
                  <w:rFonts w:ascii="Calibri" w:hAnsi="Calibri" w:cs="Arial"/>
                  <w:sz w:val="22"/>
                </w:rPr>
                <w:t>30</w:t>
              </w:r>
            </w:ins>
          </w:p>
        </w:tc>
        <w:tc>
          <w:tcPr>
            <w:tcW w:w="1432" w:type="dxa"/>
            <w:tcBorders>
              <w:top w:val="double" w:sz="6" w:space="0" w:color="auto"/>
              <w:left w:val="single" w:sz="6" w:space="0" w:color="auto"/>
              <w:right w:val="double" w:sz="6" w:space="0" w:color="auto"/>
            </w:tcBorders>
          </w:tcPr>
          <w:p w14:paraId="7D4EFC13" w14:textId="17075BCE" w:rsidR="00766FEE" w:rsidRPr="000B43F6" w:rsidRDefault="003B67E8">
            <w:pPr>
              <w:pStyle w:val="TableText"/>
              <w:rPr>
                <w:rFonts w:ascii="Calibri" w:hAnsi="Calibri" w:cs="Arial"/>
                <w:sz w:val="22"/>
              </w:rPr>
            </w:pPr>
            <w:proofErr w:type="gramStart"/>
            <w:ins w:id="1413" w:author="Keith Wong" w:date="2022-11-30T10:11:00Z">
              <w:r>
                <w:rPr>
                  <w:rFonts w:ascii="Calibri" w:hAnsi="Calibri" w:cs="Arial"/>
                  <w:sz w:val="22"/>
                </w:rPr>
                <w:t>A,D</w:t>
              </w:r>
              <w:proofErr w:type="gramEnd"/>
              <w:r>
                <w:rPr>
                  <w:rFonts w:ascii="Calibri" w:hAnsi="Calibri" w:cs="Arial"/>
                  <w:sz w:val="22"/>
                </w:rPr>
                <w:t>,F,H</w:t>
              </w:r>
            </w:ins>
          </w:p>
        </w:tc>
      </w:tr>
      <w:tr w:rsidR="00766FEE" w:rsidRPr="000B43F6" w14:paraId="76671F14" w14:textId="77777777">
        <w:tc>
          <w:tcPr>
            <w:tcW w:w="1427" w:type="dxa"/>
            <w:tcBorders>
              <w:top w:val="single" w:sz="6" w:space="0" w:color="auto"/>
              <w:left w:val="double" w:sz="6" w:space="0" w:color="auto"/>
            </w:tcBorders>
          </w:tcPr>
          <w:p w14:paraId="01D925F8" w14:textId="79B829AD" w:rsidR="00766FEE" w:rsidRPr="000B43F6" w:rsidRDefault="00ED5220">
            <w:pPr>
              <w:pStyle w:val="TableText"/>
              <w:rPr>
                <w:rFonts w:ascii="Calibri" w:hAnsi="Calibri" w:cs="Arial"/>
                <w:sz w:val="22"/>
              </w:rPr>
            </w:pPr>
            <w:ins w:id="1414" w:author="Keith Wong" w:date="2022-11-29T13:43:00Z">
              <w:r>
                <w:rPr>
                  <w:rFonts w:ascii="Calibri" w:hAnsi="Calibri" w:cs="Arial"/>
                  <w:sz w:val="22"/>
                </w:rPr>
                <w:t>TWR_MV2</w:t>
              </w:r>
            </w:ins>
          </w:p>
        </w:tc>
        <w:tc>
          <w:tcPr>
            <w:tcW w:w="1234" w:type="dxa"/>
            <w:tcBorders>
              <w:top w:val="single" w:sz="6" w:space="0" w:color="auto"/>
              <w:left w:val="single" w:sz="6" w:space="0" w:color="auto"/>
            </w:tcBorders>
          </w:tcPr>
          <w:p w14:paraId="0292547E" w14:textId="3174F2F8" w:rsidR="00766FEE" w:rsidRPr="000B43F6" w:rsidRDefault="00ED5220">
            <w:pPr>
              <w:pStyle w:val="TableText"/>
              <w:rPr>
                <w:rFonts w:ascii="Calibri" w:hAnsi="Calibri" w:cs="Arial"/>
                <w:sz w:val="22"/>
              </w:rPr>
            </w:pPr>
            <w:ins w:id="1415" w:author="Keith Wong" w:date="2022-11-29T13:43:00Z">
              <w:r>
                <w:rPr>
                  <w:rFonts w:ascii="Calibri" w:hAnsi="Calibri" w:cs="Arial"/>
                  <w:sz w:val="22"/>
                </w:rPr>
                <w:t>Butterfly</w:t>
              </w:r>
            </w:ins>
          </w:p>
        </w:tc>
        <w:tc>
          <w:tcPr>
            <w:tcW w:w="1457" w:type="dxa"/>
            <w:tcBorders>
              <w:top w:val="single" w:sz="6" w:space="0" w:color="auto"/>
              <w:left w:val="single" w:sz="6" w:space="0" w:color="auto"/>
            </w:tcBorders>
          </w:tcPr>
          <w:p w14:paraId="42C01E7F" w14:textId="4ECB09EA" w:rsidR="00766FEE" w:rsidRPr="000B43F6" w:rsidRDefault="00ED5220">
            <w:pPr>
              <w:pStyle w:val="TableText"/>
              <w:rPr>
                <w:rFonts w:ascii="Calibri" w:hAnsi="Calibri" w:cs="Arial"/>
                <w:sz w:val="22"/>
              </w:rPr>
            </w:pPr>
            <w:ins w:id="1416" w:author="Keith Wong" w:date="2022-11-29T13:44:00Z">
              <w:r>
                <w:rPr>
                  <w:rFonts w:ascii="Calibri" w:hAnsi="Calibri" w:cs="Arial"/>
                  <w:sz w:val="22"/>
                </w:rPr>
                <w:t>600</w:t>
              </w:r>
            </w:ins>
          </w:p>
        </w:tc>
        <w:tc>
          <w:tcPr>
            <w:tcW w:w="1212" w:type="dxa"/>
            <w:tcBorders>
              <w:top w:val="single" w:sz="6" w:space="0" w:color="auto"/>
              <w:left w:val="single" w:sz="6" w:space="0" w:color="auto"/>
            </w:tcBorders>
          </w:tcPr>
          <w:p w14:paraId="5F5ECBDE" w14:textId="5B234AD8" w:rsidR="00766FEE" w:rsidRPr="000B43F6" w:rsidRDefault="00ED5220">
            <w:pPr>
              <w:pStyle w:val="TableText"/>
              <w:rPr>
                <w:rFonts w:ascii="Calibri" w:hAnsi="Calibri" w:cs="Arial"/>
                <w:sz w:val="22"/>
              </w:rPr>
            </w:pPr>
            <w:ins w:id="1417" w:author="Keith Wong" w:date="2022-11-29T13:44:00Z">
              <w:r>
                <w:rPr>
                  <w:rFonts w:ascii="Calibri" w:hAnsi="Calibri" w:cs="Arial"/>
                  <w:sz w:val="22"/>
                </w:rPr>
                <w:t>Potable Water</w:t>
              </w:r>
            </w:ins>
          </w:p>
        </w:tc>
        <w:tc>
          <w:tcPr>
            <w:tcW w:w="1732" w:type="dxa"/>
            <w:tcBorders>
              <w:top w:val="single" w:sz="6" w:space="0" w:color="auto"/>
              <w:left w:val="single" w:sz="6" w:space="0" w:color="auto"/>
            </w:tcBorders>
          </w:tcPr>
          <w:p w14:paraId="52BFDEC3" w14:textId="43D8CD7D" w:rsidR="00766FEE" w:rsidRPr="000B43F6" w:rsidRDefault="00ED5220">
            <w:pPr>
              <w:pStyle w:val="TableText"/>
              <w:rPr>
                <w:rFonts w:ascii="Calibri" w:hAnsi="Calibri" w:cs="Arial"/>
                <w:sz w:val="22"/>
              </w:rPr>
            </w:pPr>
            <w:ins w:id="1418" w:author="Keith Wong" w:date="2022-11-29T13:45:00Z">
              <w:r>
                <w:rPr>
                  <w:rFonts w:ascii="Calibri" w:hAnsi="Calibri" w:cs="Arial"/>
                  <w:sz w:val="22"/>
                </w:rPr>
                <w:t>Not required</w:t>
              </w:r>
            </w:ins>
          </w:p>
        </w:tc>
        <w:tc>
          <w:tcPr>
            <w:tcW w:w="1486" w:type="dxa"/>
            <w:tcBorders>
              <w:top w:val="single" w:sz="6" w:space="0" w:color="auto"/>
              <w:left w:val="single" w:sz="6" w:space="0" w:color="auto"/>
            </w:tcBorders>
          </w:tcPr>
          <w:p w14:paraId="25D1B3E3" w14:textId="6D81F252" w:rsidR="00766FEE" w:rsidRPr="000B43F6" w:rsidRDefault="00ED5220">
            <w:pPr>
              <w:pStyle w:val="TableText"/>
              <w:rPr>
                <w:rFonts w:ascii="Calibri" w:hAnsi="Calibri" w:cs="Arial"/>
                <w:sz w:val="22"/>
              </w:rPr>
            </w:pPr>
            <w:ins w:id="1419" w:author="Keith Wong" w:date="2022-11-29T13:44:00Z">
              <w:r>
                <w:rPr>
                  <w:rFonts w:ascii="Calibri" w:hAnsi="Calibri" w:cs="Arial"/>
                  <w:sz w:val="22"/>
                </w:rPr>
                <w:t>1035</w:t>
              </w:r>
            </w:ins>
          </w:p>
        </w:tc>
        <w:tc>
          <w:tcPr>
            <w:tcW w:w="1518" w:type="dxa"/>
            <w:tcBorders>
              <w:top w:val="single" w:sz="6" w:space="0" w:color="auto"/>
              <w:left w:val="single" w:sz="6" w:space="0" w:color="auto"/>
            </w:tcBorders>
          </w:tcPr>
          <w:p w14:paraId="78EEC528" w14:textId="396193FC" w:rsidR="00766FEE" w:rsidRPr="000B43F6" w:rsidRDefault="00ED5220">
            <w:pPr>
              <w:pStyle w:val="TableText"/>
              <w:rPr>
                <w:rFonts w:ascii="Calibri" w:hAnsi="Calibri" w:cs="Arial"/>
                <w:sz w:val="22"/>
              </w:rPr>
            </w:pPr>
            <w:ins w:id="1420" w:author="Keith Wong" w:date="2022-11-29T13:45:00Z">
              <w:r>
                <w:rPr>
                  <w:rFonts w:ascii="Calibri" w:hAnsi="Calibri" w:cs="Arial"/>
                  <w:sz w:val="22"/>
                </w:rPr>
                <w:t>Exposed</w:t>
              </w:r>
            </w:ins>
          </w:p>
        </w:tc>
        <w:tc>
          <w:tcPr>
            <w:tcW w:w="1464" w:type="dxa"/>
            <w:tcBorders>
              <w:top w:val="single" w:sz="6" w:space="0" w:color="auto"/>
              <w:left w:val="single" w:sz="6" w:space="0" w:color="auto"/>
            </w:tcBorders>
          </w:tcPr>
          <w:p w14:paraId="7B0E8A7C" w14:textId="0F9A9972" w:rsidR="00766FEE" w:rsidRPr="000B43F6" w:rsidRDefault="00ED5220">
            <w:pPr>
              <w:pStyle w:val="TableText"/>
              <w:rPr>
                <w:rFonts w:ascii="Calibri" w:hAnsi="Calibri" w:cs="Arial"/>
                <w:sz w:val="22"/>
              </w:rPr>
            </w:pPr>
            <w:ins w:id="1421" w:author="Keith Wong" w:date="2022-11-29T13:44:00Z">
              <w:r>
                <w:rPr>
                  <w:rFonts w:ascii="Calibri" w:hAnsi="Calibri" w:cs="Arial"/>
                  <w:sz w:val="22"/>
                </w:rPr>
                <w:t>30</w:t>
              </w:r>
            </w:ins>
          </w:p>
        </w:tc>
        <w:tc>
          <w:tcPr>
            <w:tcW w:w="1432" w:type="dxa"/>
            <w:tcBorders>
              <w:top w:val="single" w:sz="6" w:space="0" w:color="auto"/>
              <w:left w:val="single" w:sz="6" w:space="0" w:color="auto"/>
              <w:right w:val="double" w:sz="6" w:space="0" w:color="auto"/>
            </w:tcBorders>
          </w:tcPr>
          <w:p w14:paraId="77E3BA18" w14:textId="37653B44" w:rsidR="00766FEE" w:rsidRPr="000B43F6" w:rsidRDefault="003B67E8">
            <w:pPr>
              <w:pStyle w:val="TableText"/>
              <w:rPr>
                <w:rFonts w:ascii="Calibri" w:hAnsi="Calibri" w:cs="Arial"/>
                <w:sz w:val="22"/>
              </w:rPr>
            </w:pPr>
            <w:proofErr w:type="gramStart"/>
            <w:ins w:id="1422" w:author="Keith Wong" w:date="2022-11-30T10:11:00Z">
              <w:r>
                <w:rPr>
                  <w:rFonts w:ascii="Calibri" w:hAnsi="Calibri" w:cs="Arial"/>
                  <w:sz w:val="22"/>
                </w:rPr>
                <w:t>A,D</w:t>
              </w:r>
              <w:proofErr w:type="gramEnd"/>
              <w:r>
                <w:rPr>
                  <w:rFonts w:ascii="Calibri" w:hAnsi="Calibri" w:cs="Arial"/>
                  <w:sz w:val="22"/>
                </w:rPr>
                <w:t>,F,H</w:t>
              </w:r>
            </w:ins>
          </w:p>
        </w:tc>
      </w:tr>
      <w:tr w:rsidR="009F3640" w:rsidRPr="000B43F6" w14:paraId="732055FA" w14:textId="77777777">
        <w:trPr>
          <w:ins w:id="1423" w:author="Keith Wong" w:date="2022-11-29T11:22:00Z"/>
        </w:trPr>
        <w:tc>
          <w:tcPr>
            <w:tcW w:w="1427" w:type="dxa"/>
            <w:tcBorders>
              <w:top w:val="single" w:sz="6" w:space="0" w:color="auto"/>
              <w:left w:val="double" w:sz="6" w:space="0" w:color="auto"/>
            </w:tcBorders>
          </w:tcPr>
          <w:p w14:paraId="030EF598" w14:textId="683B9A8C" w:rsidR="009F3640" w:rsidRPr="000B43F6" w:rsidRDefault="00ED5220">
            <w:pPr>
              <w:pStyle w:val="TableText"/>
              <w:rPr>
                <w:ins w:id="1424" w:author="Keith Wong" w:date="2022-11-29T11:22:00Z"/>
                <w:rFonts w:ascii="Calibri" w:hAnsi="Calibri" w:cs="Arial"/>
                <w:sz w:val="22"/>
              </w:rPr>
            </w:pPr>
            <w:ins w:id="1425" w:author="Keith Wong" w:date="2022-11-29T13:43:00Z">
              <w:r>
                <w:rPr>
                  <w:rFonts w:ascii="Calibri" w:hAnsi="Calibri" w:cs="Arial"/>
                  <w:sz w:val="22"/>
                </w:rPr>
                <w:t>TWR_MV3</w:t>
              </w:r>
            </w:ins>
          </w:p>
        </w:tc>
        <w:tc>
          <w:tcPr>
            <w:tcW w:w="1234" w:type="dxa"/>
            <w:tcBorders>
              <w:top w:val="single" w:sz="6" w:space="0" w:color="auto"/>
              <w:left w:val="single" w:sz="6" w:space="0" w:color="auto"/>
            </w:tcBorders>
          </w:tcPr>
          <w:p w14:paraId="6FF07732" w14:textId="1CD70414" w:rsidR="009F3640" w:rsidRPr="000B43F6" w:rsidRDefault="00ED5220">
            <w:pPr>
              <w:pStyle w:val="TableText"/>
              <w:rPr>
                <w:ins w:id="1426" w:author="Keith Wong" w:date="2022-11-29T11:22:00Z"/>
                <w:rFonts w:ascii="Calibri" w:hAnsi="Calibri" w:cs="Arial"/>
                <w:sz w:val="22"/>
              </w:rPr>
            </w:pPr>
            <w:ins w:id="1427" w:author="Keith Wong" w:date="2022-11-29T13:43:00Z">
              <w:r>
                <w:rPr>
                  <w:rFonts w:ascii="Calibri" w:hAnsi="Calibri" w:cs="Arial"/>
                  <w:sz w:val="22"/>
                </w:rPr>
                <w:t>Butterfly</w:t>
              </w:r>
            </w:ins>
          </w:p>
        </w:tc>
        <w:tc>
          <w:tcPr>
            <w:tcW w:w="1457" w:type="dxa"/>
            <w:tcBorders>
              <w:top w:val="single" w:sz="6" w:space="0" w:color="auto"/>
              <w:left w:val="single" w:sz="6" w:space="0" w:color="auto"/>
            </w:tcBorders>
          </w:tcPr>
          <w:p w14:paraId="7719B518" w14:textId="05A8CB4D" w:rsidR="009F3640" w:rsidRPr="000B43F6" w:rsidRDefault="00ED5220">
            <w:pPr>
              <w:pStyle w:val="TableText"/>
              <w:rPr>
                <w:ins w:id="1428" w:author="Keith Wong" w:date="2022-11-29T11:22:00Z"/>
                <w:rFonts w:ascii="Calibri" w:hAnsi="Calibri" w:cs="Arial"/>
                <w:sz w:val="22"/>
              </w:rPr>
            </w:pPr>
            <w:ins w:id="1429" w:author="Keith Wong" w:date="2022-11-29T13:44:00Z">
              <w:r>
                <w:rPr>
                  <w:rFonts w:ascii="Calibri" w:hAnsi="Calibri" w:cs="Arial"/>
                  <w:sz w:val="22"/>
                </w:rPr>
                <w:t>600</w:t>
              </w:r>
            </w:ins>
          </w:p>
        </w:tc>
        <w:tc>
          <w:tcPr>
            <w:tcW w:w="1212" w:type="dxa"/>
            <w:tcBorders>
              <w:top w:val="single" w:sz="6" w:space="0" w:color="auto"/>
              <w:left w:val="single" w:sz="6" w:space="0" w:color="auto"/>
            </w:tcBorders>
          </w:tcPr>
          <w:p w14:paraId="30455B45" w14:textId="117C7ECA" w:rsidR="009F3640" w:rsidRPr="000B43F6" w:rsidRDefault="00ED5220">
            <w:pPr>
              <w:pStyle w:val="TableText"/>
              <w:rPr>
                <w:ins w:id="1430" w:author="Keith Wong" w:date="2022-11-29T11:22:00Z"/>
                <w:rFonts w:ascii="Calibri" w:hAnsi="Calibri" w:cs="Arial"/>
                <w:sz w:val="22"/>
              </w:rPr>
            </w:pPr>
            <w:ins w:id="1431" w:author="Keith Wong" w:date="2022-11-29T13:44:00Z">
              <w:r>
                <w:rPr>
                  <w:rFonts w:ascii="Calibri" w:hAnsi="Calibri" w:cs="Arial"/>
                  <w:sz w:val="22"/>
                </w:rPr>
                <w:t>Potable Water</w:t>
              </w:r>
            </w:ins>
          </w:p>
        </w:tc>
        <w:tc>
          <w:tcPr>
            <w:tcW w:w="1732" w:type="dxa"/>
            <w:tcBorders>
              <w:top w:val="single" w:sz="6" w:space="0" w:color="auto"/>
              <w:left w:val="single" w:sz="6" w:space="0" w:color="auto"/>
            </w:tcBorders>
          </w:tcPr>
          <w:p w14:paraId="6FCB4227" w14:textId="5DF66BE9" w:rsidR="009F3640" w:rsidRPr="000B43F6" w:rsidRDefault="00ED5220">
            <w:pPr>
              <w:pStyle w:val="TableText"/>
              <w:rPr>
                <w:ins w:id="1432" w:author="Keith Wong" w:date="2022-11-29T11:22:00Z"/>
                <w:rFonts w:ascii="Calibri" w:hAnsi="Calibri" w:cs="Arial"/>
                <w:sz w:val="22"/>
              </w:rPr>
            </w:pPr>
            <w:ins w:id="1433" w:author="Keith Wong" w:date="2022-11-29T13:45:00Z">
              <w:r>
                <w:rPr>
                  <w:rFonts w:ascii="Calibri" w:hAnsi="Calibri" w:cs="Arial"/>
                  <w:sz w:val="22"/>
                </w:rPr>
                <w:t>Not required</w:t>
              </w:r>
            </w:ins>
          </w:p>
        </w:tc>
        <w:tc>
          <w:tcPr>
            <w:tcW w:w="1486" w:type="dxa"/>
            <w:tcBorders>
              <w:top w:val="single" w:sz="6" w:space="0" w:color="auto"/>
              <w:left w:val="single" w:sz="6" w:space="0" w:color="auto"/>
            </w:tcBorders>
          </w:tcPr>
          <w:p w14:paraId="63B5B512" w14:textId="443A1541" w:rsidR="009F3640" w:rsidRPr="000B43F6" w:rsidRDefault="00ED5220">
            <w:pPr>
              <w:pStyle w:val="TableText"/>
              <w:rPr>
                <w:ins w:id="1434" w:author="Keith Wong" w:date="2022-11-29T11:22:00Z"/>
                <w:rFonts w:ascii="Calibri" w:hAnsi="Calibri" w:cs="Arial"/>
                <w:sz w:val="22"/>
              </w:rPr>
            </w:pPr>
            <w:ins w:id="1435" w:author="Keith Wong" w:date="2022-11-29T13:44:00Z">
              <w:r>
                <w:rPr>
                  <w:rFonts w:ascii="Calibri" w:hAnsi="Calibri" w:cs="Arial"/>
                  <w:sz w:val="22"/>
                </w:rPr>
                <w:t>1035</w:t>
              </w:r>
            </w:ins>
          </w:p>
        </w:tc>
        <w:tc>
          <w:tcPr>
            <w:tcW w:w="1518" w:type="dxa"/>
            <w:tcBorders>
              <w:top w:val="single" w:sz="6" w:space="0" w:color="auto"/>
              <w:left w:val="single" w:sz="6" w:space="0" w:color="auto"/>
            </w:tcBorders>
          </w:tcPr>
          <w:p w14:paraId="4CF06AC0" w14:textId="36E24DA5" w:rsidR="009F3640" w:rsidRPr="000B43F6" w:rsidRDefault="00ED5220">
            <w:pPr>
              <w:pStyle w:val="TableText"/>
              <w:rPr>
                <w:ins w:id="1436" w:author="Keith Wong" w:date="2022-11-29T11:22:00Z"/>
                <w:rFonts w:ascii="Calibri" w:hAnsi="Calibri" w:cs="Arial"/>
                <w:sz w:val="22"/>
              </w:rPr>
            </w:pPr>
            <w:ins w:id="1437" w:author="Keith Wong" w:date="2022-11-29T13:45:00Z">
              <w:r>
                <w:rPr>
                  <w:rFonts w:ascii="Calibri" w:hAnsi="Calibri" w:cs="Arial"/>
                  <w:sz w:val="22"/>
                </w:rPr>
                <w:t>Exposed</w:t>
              </w:r>
            </w:ins>
          </w:p>
        </w:tc>
        <w:tc>
          <w:tcPr>
            <w:tcW w:w="1464" w:type="dxa"/>
            <w:tcBorders>
              <w:top w:val="single" w:sz="6" w:space="0" w:color="auto"/>
              <w:left w:val="single" w:sz="6" w:space="0" w:color="auto"/>
            </w:tcBorders>
          </w:tcPr>
          <w:p w14:paraId="3E3C2137" w14:textId="37059C7E" w:rsidR="009F3640" w:rsidRPr="000B43F6" w:rsidRDefault="00ED5220">
            <w:pPr>
              <w:pStyle w:val="TableText"/>
              <w:rPr>
                <w:ins w:id="1438" w:author="Keith Wong" w:date="2022-11-29T11:22:00Z"/>
                <w:rFonts w:ascii="Calibri" w:hAnsi="Calibri" w:cs="Arial"/>
                <w:sz w:val="22"/>
              </w:rPr>
            </w:pPr>
            <w:ins w:id="1439" w:author="Keith Wong" w:date="2022-11-29T13:44:00Z">
              <w:r>
                <w:rPr>
                  <w:rFonts w:ascii="Calibri" w:hAnsi="Calibri" w:cs="Arial"/>
                  <w:sz w:val="22"/>
                </w:rPr>
                <w:t>30</w:t>
              </w:r>
            </w:ins>
          </w:p>
        </w:tc>
        <w:tc>
          <w:tcPr>
            <w:tcW w:w="1432" w:type="dxa"/>
            <w:tcBorders>
              <w:top w:val="single" w:sz="6" w:space="0" w:color="auto"/>
              <w:left w:val="single" w:sz="6" w:space="0" w:color="auto"/>
              <w:right w:val="double" w:sz="6" w:space="0" w:color="auto"/>
            </w:tcBorders>
          </w:tcPr>
          <w:p w14:paraId="23D3102D" w14:textId="24946A49" w:rsidR="009F3640" w:rsidRPr="000B43F6" w:rsidRDefault="003B67E8">
            <w:pPr>
              <w:pStyle w:val="TableText"/>
              <w:rPr>
                <w:ins w:id="1440" w:author="Keith Wong" w:date="2022-11-29T11:22:00Z"/>
                <w:rFonts w:ascii="Calibri" w:hAnsi="Calibri" w:cs="Arial"/>
                <w:sz w:val="22"/>
              </w:rPr>
            </w:pPr>
            <w:proofErr w:type="gramStart"/>
            <w:ins w:id="1441" w:author="Keith Wong" w:date="2022-11-30T10:11:00Z">
              <w:r>
                <w:rPr>
                  <w:rFonts w:ascii="Calibri" w:hAnsi="Calibri" w:cs="Arial"/>
                  <w:sz w:val="22"/>
                </w:rPr>
                <w:t>A,D</w:t>
              </w:r>
              <w:proofErr w:type="gramEnd"/>
              <w:r>
                <w:rPr>
                  <w:rFonts w:ascii="Calibri" w:hAnsi="Calibri" w:cs="Arial"/>
                  <w:sz w:val="22"/>
                </w:rPr>
                <w:t>,F,H</w:t>
              </w:r>
            </w:ins>
          </w:p>
        </w:tc>
      </w:tr>
      <w:tr w:rsidR="009F3640" w:rsidRPr="000B43F6" w14:paraId="66F2FFD4" w14:textId="77777777">
        <w:trPr>
          <w:ins w:id="1442" w:author="Keith Wong" w:date="2022-11-29T11:22:00Z"/>
        </w:trPr>
        <w:tc>
          <w:tcPr>
            <w:tcW w:w="1427" w:type="dxa"/>
            <w:tcBorders>
              <w:top w:val="single" w:sz="6" w:space="0" w:color="auto"/>
              <w:left w:val="double" w:sz="6" w:space="0" w:color="auto"/>
            </w:tcBorders>
          </w:tcPr>
          <w:p w14:paraId="3A8F4A89" w14:textId="77777777" w:rsidR="009F3640" w:rsidRPr="000B43F6" w:rsidRDefault="009F3640">
            <w:pPr>
              <w:pStyle w:val="TableText"/>
              <w:rPr>
                <w:ins w:id="1443" w:author="Keith Wong" w:date="2022-11-29T11:22:00Z"/>
                <w:rFonts w:ascii="Calibri" w:hAnsi="Calibri" w:cs="Arial"/>
                <w:sz w:val="22"/>
              </w:rPr>
            </w:pPr>
          </w:p>
        </w:tc>
        <w:tc>
          <w:tcPr>
            <w:tcW w:w="1234" w:type="dxa"/>
            <w:tcBorders>
              <w:top w:val="single" w:sz="6" w:space="0" w:color="auto"/>
              <w:left w:val="single" w:sz="6" w:space="0" w:color="auto"/>
            </w:tcBorders>
          </w:tcPr>
          <w:p w14:paraId="262B4735" w14:textId="77777777" w:rsidR="009F3640" w:rsidRPr="000B43F6" w:rsidRDefault="009F3640">
            <w:pPr>
              <w:pStyle w:val="TableText"/>
              <w:rPr>
                <w:ins w:id="1444" w:author="Keith Wong" w:date="2022-11-29T11:22:00Z"/>
                <w:rFonts w:ascii="Calibri" w:hAnsi="Calibri" w:cs="Arial"/>
                <w:sz w:val="22"/>
              </w:rPr>
            </w:pPr>
          </w:p>
        </w:tc>
        <w:tc>
          <w:tcPr>
            <w:tcW w:w="1457" w:type="dxa"/>
            <w:tcBorders>
              <w:top w:val="single" w:sz="6" w:space="0" w:color="auto"/>
              <w:left w:val="single" w:sz="6" w:space="0" w:color="auto"/>
            </w:tcBorders>
          </w:tcPr>
          <w:p w14:paraId="65578322" w14:textId="77777777" w:rsidR="009F3640" w:rsidRPr="000B43F6" w:rsidRDefault="009F3640">
            <w:pPr>
              <w:pStyle w:val="TableText"/>
              <w:rPr>
                <w:ins w:id="1445" w:author="Keith Wong" w:date="2022-11-29T11:22:00Z"/>
                <w:rFonts w:ascii="Calibri" w:hAnsi="Calibri" w:cs="Arial"/>
                <w:sz w:val="22"/>
              </w:rPr>
            </w:pPr>
          </w:p>
        </w:tc>
        <w:tc>
          <w:tcPr>
            <w:tcW w:w="1212" w:type="dxa"/>
            <w:tcBorders>
              <w:top w:val="single" w:sz="6" w:space="0" w:color="auto"/>
              <w:left w:val="single" w:sz="6" w:space="0" w:color="auto"/>
            </w:tcBorders>
          </w:tcPr>
          <w:p w14:paraId="694EA91C" w14:textId="77777777" w:rsidR="009F3640" w:rsidRPr="000B43F6" w:rsidRDefault="009F3640">
            <w:pPr>
              <w:pStyle w:val="TableText"/>
              <w:rPr>
                <w:ins w:id="1446" w:author="Keith Wong" w:date="2022-11-29T11:22:00Z"/>
                <w:rFonts w:ascii="Calibri" w:hAnsi="Calibri" w:cs="Arial"/>
                <w:sz w:val="22"/>
              </w:rPr>
            </w:pPr>
          </w:p>
        </w:tc>
        <w:tc>
          <w:tcPr>
            <w:tcW w:w="1732" w:type="dxa"/>
            <w:tcBorders>
              <w:top w:val="single" w:sz="6" w:space="0" w:color="auto"/>
              <w:left w:val="single" w:sz="6" w:space="0" w:color="auto"/>
            </w:tcBorders>
          </w:tcPr>
          <w:p w14:paraId="09BA7762" w14:textId="77777777" w:rsidR="009F3640" w:rsidRPr="000B43F6" w:rsidRDefault="009F3640">
            <w:pPr>
              <w:pStyle w:val="TableText"/>
              <w:rPr>
                <w:ins w:id="1447" w:author="Keith Wong" w:date="2022-11-29T11:22:00Z"/>
                <w:rFonts w:ascii="Calibri" w:hAnsi="Calibri" w:cs="Arial"/>
                <w:sz w:val="22"/>
              </w:rPr>
            </w:pPr>
          </w:p>
        </w:tc>
        <w:tc>
          <w:tcPr>
            <w:tcW w:w="1486" w:type="dxa"/>
            <w:tcBorders>
              <w:top w:val="single" w:sz="6" w:space="0" w:color="auto"/>
              <w:left w:val="single" w:sz="6" w:space="0" w:color="auto"/>
            </w:tcBorders>
          </w:tcPr>
          <w:p w14:paraId="5182A6C5" w14:textId="77777777" w:rsidR="009F3640" w:rsidRPr="000B43F6" w:rsidRDefault="009F3640">
            <w:pPr>
              <w:pStyle w:val="TableText"/>
              <w:rPr>
                <w:ins w:id="1448" w:author="Keith Wong" w:date="2022-11-29T11:22:00Z"/>
                <w:rFonts w:ascii="Calibri" w:hAnsi="Calibri" w:cs="Arial"/>
                <w:sz w:val="22"/>
              </w:rPr>
            </w:pPr>
          </w:p>
        </w:tc>
        <w:tc>
          <w:tcPr>
            <w:tcW w:w="1518" w:type="dxa"/>
            <w:tcBorders>
              <w:top w:val="single" w:sz="6" w:space="0" w:color="auto"/>
              <w:left w:val="single" w:sz="6" w:space="0" w:color="auto"/>
            </w:tcBorders>
          </w:tcPr>
          <w:p w14:paraId="1C44A7F0" w14:textId="77777777" w:rsidR="009F3640" w:rsidRPr="000B43F6" w:rsidRDefault="009F3640">
            <w:pPr>
              <w:pStyle w:val="TableText"/>
              <w:rPr>
                <w:ins w:id="1449" w:author="Keith Wong" w:date="2022-11-29T11:22:00Z"/>
                <w:rFonts w:ascii="Calibri" w:hAnsi="Calibri" w:cs="Arial"/>
                <w:sz w:val="22"/>
              </w:rPr>
            </w:pPr>
          </w:p>
        </w:tc>
        <w:tc>
          <w:tcPr>
            <w:tcW w:w="1464" w:type="dxa"/>
            <w:tcBorders>
              <w:top w:val="single" w:sz="6" w:space="0" w:color="auto"/>
              <w:left w:val="single" w:sz="6" w:space="0" w:color="auto"/>
            </w:tcBorders>
          </w:tcPr>
          <w:p w14:paraId="10EB69E6" w14:textId="77777777" w:rsidR="009F3640" w:rsidRPr="000B43F6" w:rsidRDefault="009F3640">
            <w:pPr>
              <w:pStyle w:val="TableText"/>
              <w:rPr>
                <w:ins w:id="1450" w:author="Keith Wong" w:date="2022-11-29T11:22:00Z"/>
                <w:rFonts w:ascii="Calibri" w:hAnsi="Calibri" w:cs="Arial"/>
                <w:sz w:val="22"/>
              </w:rPr>
            </w:pPr>
          </w:p>
        </w:tc>
        <w:tc>
          <w:tcPr>
            <w:tcW w:w="1432" w:type="dxa"/>
            <w:tcBorders>
              <w:top w:val="single" w:sz="6" w:space="0" w:color="auto"/>
              <w:left w:val="single" w:sz="6" w:space="0" w:color="auto"/>
              <w:right w:val="double" w:sz="6" w:space="0" w:color="auto"/>
            </w:tcBorders>
          </w:tcPr>
          <w:p w14:paraId="324A4983" w14:textId="77777777" w:rsidR="009F3640" w:rsidRPr="000B43F6" w:rsidRDefault="009F3640">
            <w:pPr>
              <w:pStyle w:val="TableText"/>
              <w:rPr>
                <w:ins w:id="1451" w:author="Keith Wong" w:date="2022-11-29T11:22:00Z"/>
                <w:rFonts w:ascii="Calibri" w:hAnsi="Calibri" w:cs="Arial"/>
                <w:sz w:val="22"/>
              </w:rPr>
            </w:pPr>
          </w:p>
        </w:tc>
      </w:tr>
      <w:tr w:rsidR="00766FEE" w:rsidRPr="000B43F6" w14:paraId="017E6F68" w14:textId="77777777">
        <w:tc>
          <w:tcPr>
            <w:tcW w:w="12962" w:type="dxa"/>
            <w:gridSpan w:val="9"/>
            <w:tcBorders>
              <w:top w:val="single" w:sz="6" w:space="0" w:color="auto"/>
              <w:left w:val="double" w:sz="6" w:space="0" w:color="auto"/>
              <w:bottom w:val="double" w:sz="6" w:space="0" w:color="auto"/>
              <w:right w:val="double" w:sz="6" w:space="0" w:color="auto"/>
            </w:tcBorders>
          </w:tcPr>
          <w:p w14:paraId="6D2045EA" w14:textId="77777777" w:rsidR="00766FEE" w:rsidRPr="000B43F6" w:rsidRDefault="00766FEE">
            <w:pPr>
              <w:pStyle w:val="TableText"/>
              <w:rPr>
                <w:rFonts w:ascii="Calibri" w:hAnsi="Calibri" w:cs="Arial"/>
                <w:sz w:val="22"/>
              </w:rPr>
            </w:pPr>
            <w:r w:rsidRPr="000B43F6">
              <w:rPr>
                <w:rFonts w:ascii="Calibri" w:hAnsi="Calibri" w:cs="Arial"/>
                <w:sz w:val="22"/>
              </w:rPr>
              <w:t>Service: O/C = Open</w:t>
            </w:r>
            <w:r w:rsidRPr="000B43F6">
              <w:rPr>
                <w:rFonts w:ascii="Calibri" w:hAnsi="Calibri" w:cs="Arial"/>
                <w:sz w:val="22"/>
              </w:rPr>
              <w:noBreakHyphen/>
              <w:t>Close, T = Throttling, M = Modulating</w:t>
            </w:r>
          </w:p>
          <w:p w14:paraId="0A270165" w14:textId="77777777" w:rsidR="00766FEE" w:rsidRPr="000B43F6" w:rsidRDefault="00766FEE">
            <w:pPr>
              <w:pStyle w:val="TableText"/>
              <w:rPr>
                <w:rFonts w:ascii="Calibri" w:hAnsi="Calibri" w:cs="Arial"/>
                <w:sz w:val="22"/>
              </w:rPr>
            </w:pPr>
            <w:r w:rsidRPr="000B43F6">
              <w:rPr>
                <w:rFonts w:ascii="Calibri" w:hAnsi="Calibri" w:cs="Arial"/>
                <w:sz w:val="22"/>
              </w:rPr>
              <w:t>Control Features:</w:t>
            </w:r>
          </w:p>
          <w:p w14:paraId="156D3C03" w14:textId="77777777" w:rsidR="00766FEE" w:rsidRPr="000B43F6" w:rsidRDefault="00766FEE">
            <w:pPr>
              <w:pStyle w:val="TableText"/>
              <w:rPr>
                <w:rFonts w:ascii="Calibri" w:hAnsi="Calibri" w:cs="Arial"/>
                <w:sz w:val="22"/>
              </w:rPr>
            </w:pPr>
            <w:r w:rsidRPr="000B43F6">
              <w:rPr>
                <w:rFonts w:ascii="Calibri" w:hAnsi="Calibri" w:cs="Arial"/>
                <w:sz w:val="22"/>
              </w:rPr>
              <w:t>A = LOCAL</w:t>
            </w:r>
            <w:r w:rsidRPr="000B43F6">
              <w:rPr>
                <w:rFonts w:ascii="Calibri" w:hAnsi="Calibri" w:cs="Arial"/>
                <w:sz w:val="22"/>
              </w:rPr>
              <w:noBreakHyphen/>
              <w:t>OFF</w:t>
            </w:r>
            <w:r w:rsidRPr="000B43F6">
              <w:rPr>
                <w:rFonts w:ascii="Calibri" w:hAnsi="Calibri" w:cs="Arial"/>
                <w:sz w:val="22"/>
              </w:rPr>
              <w:noBreakHyphen/>
              <w:t>REMOTE selector switch with integral OPEN</w:t>
            </w:r>
            <w:r w:rsidRPr="000B43F6">
              <w:rPr>
                <w:rFonts w:ascii="Calibri" w:hAnsi="Calibri" w:cs="Arial"/>
                <w:sz w:val="22"/>
              </w:rPr>
              <w:noBreakHyphen/>
              <w:t>STOP</w:t>
            </w:r>
            <w:r w:rsidRPr="000B43F6">
              <w:rPr>
                <w:rFonts w:ascii="Calibri" w:hAnsi="Calibri" w:cs="Arial"/>
                <w:sz w:val="22"/>
              </w:rPr>
              <w:noBreakHyphen/>
              <w:t>CLOSE pushbutton control in LOCAL mode and provisions for remote OPEN</w:t>
            </w:r>
            <w:r w:rsidRPr="000B43F6">
              <w:rPr>
                <w:rFonts w:ascii="Calibri" w:hAnsi="Calibri" w:cs="Arial"/>
                <w:sz w:val="22"/>
              </w:rPr>
              <w:noBreakHyphen/>
              <w:t>STOP</w:t>
            </w:r>
            <w:r w:rsidRPr="000B43F6">
              <w:rPr>
                <w:rFonts w:ascii="Calibri" w:hAnsi="Calibri" w:cs="Arial"/>
                <w:sz w:val="22"/>
              </w:rPr>
              <w:noBreakHyphen/>
              <w:t>CLOSE control in REMOTE mode.</w:t>
            </w:r>
          </w:p>
          <w:p w14:paraId="1AA3FB09" w14:textId="77777777" w:rsidR="00766FEE" w:rsidRPr="000B43F6" w:rsidRDefault="00766FEE">
            <w:pPr>
              <w:pStyle w:val="TableText"/>
              <w:rPr>
                <w:rFonts w:ascii="Calibri" w:hAnsi="Calibri" w:cs="Arial"/>
                <w:sz w:val="22"/>
              </w:rPr>
            </w:pPr>
            <w:r w:rsidRPr="000B43F6">
              <w:rPr>
                <w:rFonts w:ascii="Calibri" w:hAnsi="Calibri" w:cs="Arial"/>
                <w:sz w:val="22"/>
              </w:rPr>
              <w:t>B = Operation from 120</w:t>
            </w:r>
            <w:r w:rsidRPr="000B43F6">
              <w:rPr>
                <w:rFonts w:ascii="Calibri" w:hAnsi="Calibri" w:cs="Arial"/>
                <w:sz w:val="22"/>
              </w:rPr>
              <w:noBreakHyphen/>
              <w:t>volt, single</w:t>
            </w:r>
            <w:r w:rsidRPr="000B43F6">
              <w:rPr>
                <w:rFonts w:ascii="Calibri" w:hAnsi="Calibri" w:cs="Arial"/>
                <w:sz w:val="22"/>
              </w:rPr>
              <w:noBreakHyphen/>
              <w:t>phase power.</w:t>
            </w:r>
          </w:p>
          <w:p w14:paraId="1FE247BC" w14:textId="77777777" w:rsidR="00766FEE" w:rsidRPr="000B43F6" w:rsidRDefault="00766FEE">
            <w:pPr>
              <w:pStyle w:val="TableText"/>
              <w:rPr>
                <w:rFonts w:ascii="Calibri" w:hAnsi="Calibri" w:cs="Arial"/>
                <w:sz w:val="22"/>
              </w:rPr>
            </w:pPr>
            <w:r w:rsidRPr="000B43F6">
              <w:rPr>
                <w:rFonts w:ascii="Calibri" w:hAnsi="Calibri" w:cs="Arial"/>
                <w:sz w:val="22"/>
              </w:rPr>
              <w:t>C = Position feedback circuit which generates a 4 to 20 mA dc signal in proportion to valve position, capable of driving into loads up to 750 ohms at 24</w:t>
            </w:r>
            <w:r w:rsidRPr="000B43F6">
              <w:rPr>
                <w:rFonts w:ascii="Calibri" w:hAnsi="Calibri" w:cs="Arial"/>
                <w:sz w:val="22"/>
              </w:rPr>
              <w:noBreakHyphen/>
              <w:t>volt dc.</w:t>
            </w:r>
          </w:p>
          <w:p w14:paraId="46E6CB5E" w14:textId="77777777" w:rsidR="00766FEE" w:rsidRPr="000B43F6" w:rsidRDefault="00766FEE">
            <w:pPr>
              <w:pStyle w:val="TableText"/>
              <w:rPr>
                <w:rFonts w:ascii="Calibri" w:hAnsi="Calibri" w:cs="Arial"/>
                <w:sz w:val="22"/>
              </w:rPr>
            </w:pPr>
            <w:r w:rsidRPr="000B43F6">
              <w:rPr>
                <w:rFonts w:ascii="Calibri" w:hAnsi="Calibri" w:cs="Arial"/>
                <w:sz w:val="22"/>
              </w:rPr>
              <w:t>D = Auxiliary contact which closes when the HAND</w:t>
            </w:r>
            <w:r w:rsidRPr="000B43F6">
              <w:rPr>
                <w:rFonts w:ascii="Calibri" w:hAnsi="Calibri" w:cs="Arial"/>
                <w:sz w:val="22"/>
              </w:rPr>
              <w:noBreakHyphen/>
              <w:t>OFF</w:t>
            </w:r>
            <w:r w:rsidRPr="000B43F6">
              <w:rPr>
                <w:rFonts w:ascii="Calibri" w:hAnsi="Calibri" w:cs="Arial"/>
                <w:sz w:val="22"/>
              </w:rPr>
              <w:noBreakHyphen/>
              <w:t>AUTO or LOCAL</w:t>
            </w:r>
            <w:r w:rsidRPr="000B43F6">
              <w:rPr>
                <w:rFonts w:ascii="Calibri" w:hAnsi="Calibri" w:cs="Arial"/>
                <w:sz w:val="22"/>
              </w:rPr>
              <w:noBreakHyphen/>
              <w:t>OFF</w:t>
            </w:r>
            <w:r w:rsidRPr="000B43F6">
              <w:rPr>
                <w:rFonts w:ascii="Calibri" w:hAnsi="Calibri" w:cs="Arial"/>
                <w:sz w:val="22"/>
              </w:rPr>
              <w:noBreakHyphen/>
              <w:t>REMOTE switch is in the AUTO or REMOTE position.</w:t>
            </w:r>
          </w:p>
          <w:p w14:paraId="1F14A759" w14:textId="77777777" w:rsidR="00766FEE" w:rsidRPr="000B43F6" w:rsidRDefault="00766FEE">
            <w:pPr>
              <w:pStyle w:val="TableText"/>
              <w:rPr>
                <w:rFonts w:ascii="Calibri" w:hAnsi="Calibri" w:cs="Arial"/>
                <w:sz w:val="22"/>
              </w:rPr>
            </w:pPr>
            <w:r w:rsidRPr="000B43F6">
              <w:rPr>
                <w:rFonts w:ascii="Calibri" w:hAnsi="Calibri" w:cs="Arial"/>
                <w:sz w:val="22"/>
              </w:rPr>
              <w:t>E = Actuator shall open valve upon loss of signal.</w:t>
            </w:r>
          </w:p>
          <w:p w14:paraId="7664BEC5" w14:textId="77777777" w:rsidR="00766FEE" w:rsidRPr="000B43F6" w:rsidRDefault="00766FEE">
            <w:pPr>
              <w:pStyle w:val="TableText"/>
              <w:rPr>
                <w:rFonts w:ascii="Calibri" w:hAnsi="Calibri" w:cs="Arial"/>
                <w:sz w:val="22"/>
              </w:rPr>
            </w:pPr>
            <w:r w:rsidRPr="000B43F6">
              <w:rPr>
                <w:rFonts w:ascii="Calibri" w:hAnsi="Calibri" w:cs="Arial"/>
                <w:sz w:val="22"/>
              </w:rPr>
              <w:t>F = Actuator shall remain in last position upon loss of signal.</w:t>
            </w:r>
          </w:p>
          <w:p w14:paraId="11F789AD" w14:textId="77777777" w:rsidR="00766FEE" w:rsidRPr="000B43F6" w:rsidRDefault="00766FEE">
            <w:pPr>
              <w:pStyle w:val="TableText"/>
              <w:rPr>
                <w:rFonts w:ascii="Calibri" w:hAnsi="Calibri" w:cs="Arial"/>
                <w:sz w:val="22"/>
              </w:rPr>
            </w:pPr>
            <w:r w:rsidRPr="000B43F6">
              <w:rPr>
                <w:rFonts w:ascii="Calibri" w:hAnsi="Calibri" w:cs="Arial"/>
                <w:sz w:val="22"/>
              </w:rPr>
              <w:t>G = Three SPDT 120</w:t>
            </w:r>
            <w:r w:rsidRPr="000B43F6">
              <w:rPr>
                <w:rFonts w:ascii="Calibri" w:hAnsi="Calibri" w:cs="Arial"/>
                <w:sz w:val="22"/>
              </w:rPr>
              <w:noBreakHyphen/>
              <w:t>volt interposing relays for remote OPEN</w:t>
            </w:r>
            <w:r w:rsidRPr="000B43F6">
              <w:rPr>
                <w:rFonts w:ascii="Calibri" w:hAnsi="Calibri" w:cs="Arial"/>
                <w:sz w:val="22"/>
              </w:rPr>
              <w:noBreakHyphen/>
              <w:t>STOP</w:t>
            </w:r>
            <w:r w:rsidRPr="000B43F6">
              <w:rPr>
                <w:rFonts w:ascii="Calibri" w:hAnsi="Calibri" w:cs="Arial"/>
                <w:sz w:val="22"/>
              </w:rPr>
              <w:noBreakHyphen/>
              <w:t>CLOSE control. Relays powered externally, thereby permitting valve control from greater distances.</w:t>
            </w:r>
          </w:p>
          <w:p w14:paraId="606959EF" w14:textId="77777777" w:rsidR="00766FEE" w:rsidRDefault="00766FEE">
            <w:pPr>
              <w:pStyle w:val="TableText"/>
              <w:rPr>
                <w:rFonts w:ascii="Calibri" w:hAnsi="Calibri" w:cs="Arial"/>
                <w:sz w:val="22"/>
              </w:rPr>
            </w:pPr>
            <w:r w:rsidRPr="000B43F6">
              <w:rPr>
                <w:rFonts w:ascii="Calibri" w:hAnsi="Calibri" w:cs="Arial"/>
                <w:sz w:val="22"/>
              </w:rPr>
              <w:t>H = Motor and control enclosure(s) NEMA 250, Type 7.</w:t>
            </w:r>
          </w:p>
          <w:p w14:paraId="44AC067B" w14:textId="6EF16424" w:rsidR="00DC5717" w:rsidRDefault="009F3640">
            <w:pPr>
              <w:pStyle w:val="TableText"/>
              <w:rPr>
                <w:ins w:id="1452" w:author="Keith Wong" w:date="2022-11-29T11:21:00Z"/>
                <w:rFonts w:ascii="Calibri" w:hAnsi="Calibri" w:cs="Arial"/>
                <w:sz w:val="22"/>
              </w:rPr>
            </w:pPr>
            <w:ins w:id="1453" w:author="Keith Wong" w:date="2022-11-29T11:22:00Z">
              <w:r>
                <w:rPr>
                  <w:rFonts w:ascii="Calibri" w:hAnsi="Calibri" w:cs="Arial"/>
                  <w:sz w:val="22"/>
                </w:rPr>
                <w:t>*</w:t>
              </w:r>
            </w:ins>
            <w:ins w:id="1454" w:author="Keith Wong" w:date="2022-11-29T11:21:00Z">
              <w:r>
                <w:rPr>
                  <w:rFonts w:ascii="Calibri" w:hAnsi="Calibri" w:cs="Arial"/>
                  <w:sz w:val="22"/>
                </w:rPr>
                <w:t xml:space="preserve">All Tags Preceded </w:t>
              </w:r>
            </w:ins>
            <w:ins w:id="1455" w:author="Keith Wong" w:date="2022-11-29T11:22:00Z">
              <w:r>
                <w:rPr>
                  <w:rFonts w:ascii="Calibri" w:hAnsi="Calibri" w:cs="Arial"/>
                  <w:sz w:val="22"/>
                </w:rPr>
                <w:t>with “VNETJS_” unless otherwise indicated</w:t>
              </w:r>
            </w:ins>
          </w:p>
          <w:p w14:paraId="730BCC23" w14:textId="38E6A6A4" w:rsidR="009F3640" w:rsidDel="009F3640" w:rsidRDefault="009F3640">
            <w:pPr>
              <w:pStyle w:val="TableText"/>
              <w:rPr>
                <w:del w:id="1456" w:author="Keith Wong" w:date="2022-11-29T11:22:00Z"/>
                <w:rFonts w:ascii="Calibri" w:hAnsi="Calibri" w:cs="Arial"/>
                <w:sz w:val="22"/>
              </w:rPr>
            </w:pPr>
          </w:p>
          <w:p w14:paraId="168182AA" w14:textId="77777777" w:rsidR="00DC5717" w:rsidRPr="000B43F6" w:rsidRDefault="00DC5717" w:rsidP="000E49C6">
            <w:pPr>
              <w:pStyle w:val="BodyText"/>
              <w:tabs>
                <w:tab w:val="left" w:pos="4932"/>
              </w:tabs>
              <w:rPr>
                <w:rFonts w:ascii="Calibri" w:hAnsi="Calibri" w:cs="Arial"/>
              </w:rPr>
            </w:pPr>
            <w:r>
              <w:rPr>
                <w:rFonts w:ascii="Calibri" w:hAnsi="Calibri"/>
              </w:rPr>
              <w:t>*</w:t>
            </w:r>
            <w:r w:rsidRPr="000B43F6">
              <w:rPr>
                <w:rFonts w:ascii="Calibri" w:hAnsi="Calibri"/>
              </w:rPr>
              <w:t xml:space="preserve"> Equipment Tag list conforming to Tagging Standards in accordance with Design Guidelines Section 21 – Development and Maintenance of Asset Inventory and Tagging.</w:t>
            </w:r>
          </w:p>
        </w:tc>
      </w:tr>
    </w:tbl>
    <w:p w14:paraId="6A848C5F" w14:textId="60BBD83F" w:rsidR="00766FEE" w:rsidRPr="000B43F6" w:rsidRDefault="00766FEE" w:rsidP="39725C04">
      <w:pPr>
        <w:pStyle w:val="BodyText"/>
        <w:jc w:val="center"/>
        <w:rPr>
          <w:del w:id="1457" w:author="David Holyer" w:date="2022-04-05T13:52:00Z"/>
          <w:rFonts w:ascii="Calibri" w:hAnsi="Calibri"/>
          <w:b/>
          <w:bCs/>
        </w:rPr>
      </w:pPr>
      <w:del w:id="1458" w:author="David Holyer" w:date="2022-04-05T13:52:00Z">
        <w:r w:rsidRPr="39725C04" w:rsidDel="286E3749">
          <w:rPr>
            <w:rFonts w:ascii="Calibri" w:hAnsi="Calibri"/>
            <w:b/>
            <w:bCs/>
          </w:rPr>
          <w:delText>PNEUMATIC OPERATOR SCHEDULE</w:delText>
        </w:r>
      </w:del>
    </w:p>
    <w:tbl>
      <w:tblPr>
        <w:tblW w:w="0" w:type="auto"/>
        <w:tblInd w:w="120" w:type="dxa"/>
        <w:tblLayout w:type="fixed"/>
        <w:tblCellMar>
          <w:left w:w="120" w:type="dxa"/>
          <w:right w:w="120" w:type="dxa"/>
        </w:tblCellMar>
        <w:tblLook w:val="0000" w:firstRow="0" w:lastRow="0" w:firstColumn="0" w:lastColumn="0" w:noHBand="0" w:noVBand="0"/>
      </w:tblPr>
      <w:tblGrid>
        <w:gridCol w:w="1427"/>
        <w:gridCol w:w="1234"/>
        <w:gridCol w:w="1457"/>
        <w:gridCol w:w="1212"/>
        <w:gridCol w:w="1732"/>
        <w:gridCol w:w="1486"/>
        <w:gridCol w:w="1518"/>
        <w:gridCol w:w="1464"/>
        <w:gridCol w:w="1432"/>
      </w:tblGrid>
      <w:tr w:rsidR="00766FEE" w:rsidRPr="000B43F6" w14:paraId="0CBDC3AD" w14:textId="77777777" w:rsidTr="39725C04">
        <w:trPr>
          <w:tblHeader/>
          <w:del w:id="1459" w:author="David Holyer" w:date="2022-04-05T13:52:00Z"/>
        </w:trPr>
        <w:tc>
          <w:tcPr>
            <w:tcW w:w="1427" w:type="dxa"/>
            <w:tcBorders>
              <w:top w:val="double" w:sz="6" w:space="0" w:color="auto"/>
              <w:left w:val="double" w:sz="6" w:space="0" w:color="auto"/>
            </w:tcBorders>
          </w:tcPr>
          <w:p w14:paraId="7A09FD10" w14:textId="77777777" w:rsidR="00766FEE" w:rsidRPr="000B43F6" w:rsidRDefault="00766FEE">
            <w:pPr>
              <w:pStyle w:val="TableHeading"/>
              <w:rPr>
                <w:rFonts w:ascii="Calibri" w:hAnsi="Calibri" w:cs="Arial"/>
                <w:sz w:val="22"/>
              </w:rPr>
            </w:pPr>
            <w:r w:rsidRPr="000B43F6">
              <w:rPr>
                <w:rFonts w:ascii="Calibri" w:hAnsi="Calibri" w:cs="Arial"/>
                <w:sz w:val="22"/>
              </w:rPr>
              <w:t>Tag Number</w:t>
            </w:r>
            <w:r w:rsidR="00DC5717">
              <w:rPr>
                <w:rFonts w:ascii="Calibri" w:hAnsi="Calibri" w:cs="Arial"/>
                <w:sz w:val="22"/>
              </w:rPr>
              <w:t>*</w:t>
            </w:r>
          </w:p>
        </w:tc>
        <w:tc>
          <w:tcPr>
            <w:tcW w:w="1234" w:type="dxa"/>
            <w:tcBorders>
              <w:top w:val="double" w:sz="6" w:space="0" w:color="auto"/>
              <w:left w:val="single" w:sz="6" w:space="0" w:color="auto"/>
            </w:tcBorders>
          </w:tcPr>
          <w:p w14:paraId="6C3E5156" w14:textId="77777777" w:rsidR="00766FEE" w:rsidRPr="000B43F6" w:rsidRDefault="00766FEE">
            <w:pPr>
              <w:pStyle w:val="TableHeading"/>
              <w:rPr>
                <w:rFonts w:ascii="Calibri" w:hAnsi="Calibri" w:cs="Arial"/>
                <w:sz w:val="22"/>
              </w:rPr>
            </w:pPr>
            <w:r w:rsidRPr="000B43F6">
              <w:rPr>
                <w:rFonts w:ascii="Calibri" w:hAnsi="Calibri" w:cs="Arial"/>
                <w:sz w:val="22"/>
              </w:rPr>
              <w:t>Valve Type</w:t>
            </w:r>
          </w:p>
        </w:tc>
        <w:tc>
          <w:tcPr>
            <w:tcW w:w="1457" w:type="dxa"/>
            <w:tcBorders>
              <w:top w:val="double" w:sz="6" w:space="0" w:color="auto"/>
              <w:left w:val="single" w:sz="6" w:space="0" w:color="auto"/>
            </w:tcBorders>
          </w:tcPr>
          <w:p w14:paraId="2DC33A44" w14:textId="77777777" w:rsidR="00766FEE" w:rsidRPr="000B43F6" w:rsidRDefault="00766FEE">
            <w:pPr>
              <w:pStyle w:val="TableHeading"/>
              <w:rPr>
                <w:rFonts w:ascii="Calibri" w:hAnsi="Calibri" w:cs="Arial"/>
                <w:sz w:val="22"/>
              </w:rPr>
            </w:pPr>
            <w:r w:rsidRPr="000B43F6">
              <w:rPr>
                <w:rFonts w:ascii="Calibri" w:hAnsi="Calibri" w:cs="Arial"/>
                <w:sz w:val="22"/>
              </w:rPr>
              <w:t xml:space="preserve">Size </w:t>
            </w:r>
            <w:proofErr w:type="gramStart"/>
            <w:r w:rsidRPr="000B43F6">
              <w:rPr>
                <w:rFonts w:ascii="Calibri" w:hAnsi="Calibri" w:cs="Arial"/>
                <w:sz w:val="22"/>
              </w:rPr>
              <w:t>( mm</w:t>
            </w:r>
            <w:proofErr w:type="gramEnd"/>
            <w:r w:rsidRPr="000B43F6">
              <w:rPr>
                <w:rFonts w:ascii="Calibri" w:hAnsi="Calibri" w:cs="Arial"/>
                <w:sz w:val="22"/>
              </w:rPr>
              <w:t>)</w:t>
            </w:r>
          </w:p>
        </w:tc>
        <w:tc>
          <w:tcPr>
            <w:tcW w:w="1212" w:type="dxa"/>
            <w:tcBorders>
              <w:top w:val="double" w:sz="6" w:space="0" w:color="auto"/>
              <w:left w:val="single" w:sz="6" w:space="0" w:color="auto"/>
            </w:tcBorders>
          </w:tcPr>
          <w:p w14:paraId="359F1D71" w14:textId="77777777" w:rsidR="00766FEE" w:rsidRPr="000B43F6" w:rsidRDefault="00766FEE">
            <w:pPr>
              <w:pStyle w:val="TableHeading"/>
              <w:rPr>
                <w:rFonts w:ascii="Calibri" w:hAnsi="Calibri" w:cs="Arial"/>
                <w:sz w:val="22"/>
              </w:rPr>
            </w:pPr>
            <w:r w:rsidRPr="000B43F6">
              <w:rPr>
                <w:rFonts w:ascii="Calibri" w:hAnsi="Calibri" w:cs="Arial"/>
                <w:sz w:val="22"/>
              </w:rPr>
              <w:t>Fluid</w:t>
            </w:r>
          </w:p>
        </w:tc>
        <w:tc>
          <w:tcPr>
            <w:tcW w:w="1732" w:type="dxa"/>
            <w:tcBorders>
              <w:top w:val="double" w:sz="6" w:space="0" w:color="auto"/>
              <w:left w:val="single" w:sz="6" w:space="0" w:color="auto"/>
            </w:tcBorders>
          </w:tcPr>
          <w:p w14:paraId="3439509E" w14:textId="77777777" w:rsidR="00766FEE" w:rsidRPr="000B43F6" w:rsidRDefault="00766FEE">
            <w:pPr>
              <w:pStyle w:val="TableHeading"/>
              <w:rPr>
                <w:rFonts w:ascii="Calibri" w:hAnsi="Calibri" w:cs="Arial"/>
                <w:sz w:val="22"/>
              </w:rPr>
            </w:pPr>
            <w:r w:rsidRPr="000B43F6">
              <w:rPr>
                <w:rFonts w:ascii="Calibri" w:hAnsi="Calibri" w:cs="Arial"/>
                <w:sz w:val="22"/>
              </w:rPr>
              <w:t>Maximum Operating Flow</w:t>
            </w:r>
          </w:p>
        </w:tc>
        <w:tc>
          <w:tcPr>
            <w:tcW w:w="1486" w:type="dxa"/>
            <w:tcBorders>
              <w:top w:val="double" w:sz="6" w:space="0" w:color="auto"/>
              <w:left w:val="single" w:sz="6" w:space="0" w:color="auto"/>
            </w:tcBorders>
          </w:tcPr>
          <w:p w14:paraId="15D68BB4" w14:textId="77777777" w:rsidR="00766FEE" w:rsidRPr="000B43F6" w:rsidRDefault="00766FEE">
            <w:pPr>
              <w:pStyle w:val="TableHeading"/>
              <w:rPr>
                <w:rFonts w:ascii="Calibri" w:hAnsi="Calibri" w:cs="Arial"/>
                <w:sz w:val="22"/>
              </w:rPr>
            </w:pPr>
            <w:r w:rsidRPr="000B43F6">
              <w:rPr>
                <w:rFonts w:ascii="Calibri" w:hAnsi="Calibri" w:cs="Arial"/>
                <w:sz w:val="22"/>
              </w:rPr>
              <w:t xml:space="preserve">Maximum </w:t>
            </w:r>
            <w:r w:rsidRPr="000B43F6">
              <w:rPr>
                <w:rFonts w:ascii="Calibri" w:hAnsi="Calibri" w:cs="Arial"/>
                <w:sz w:val="22"/>
              </w:rPr>
              <w:t>P (</w:t>
            </w:r>
            <w:r w:rsidR="00705870" w:rsidRPr="000B43F6">
              <w:rPr>
                <w:rFonts w:ascii="Calibri" w:hAnsi="Calibri" w:cs="Arial"/>
                <w:sz w:val="22"/>
              </w:rPr>
              <w:t>kPa</w:t>
            </w:r>
            <w:r w:rsidRPr="000B43F6">
              <w:rPr>
                <w:rFonts w:ascii="Calibri" w:hAnsi="Calibri" w:cs="Arial"/>
                <w:sz w:val="22"/>
              </w:rPr>
              <w:t>)</w:t>
            </w:r>
          </w:p>
        </w:tc>
        <w:tc>
          <w:tcPr>
            <w:tcW w:w="1518" w:type="dxa"/>
            <w:tcBorders>
              <w:top w:val="double" w:sz="6" w:space="0" w:color="auto"/>
              <w:left w:val="single" w:sz="6" w:space="0" w:color="auto"/>
            </w:tcBorders>
          </w:tcPr>
          <w:p w14:paraId="62BA24BF" w14:textId="77777777" w:rsidR="00766FEE" w:rsidRPr="000B43F6" w:rsidRDefault="00766FEE">
            <w:pPr>
              <w:pStyle w:val="TableHeading"/>
              <w:rPr>
                <w:rFonts w:ascii="Calibri" w:hAnsi="Calibri" w:cs="Arial"/>
                <w:sz w:val="22"/>
              </w:rPr>
            </w:pPr>
            <w:r w:rsidRPr="000B43F6">
              <w:rPr>
                <w:rFonts w:ascii="Calibri" w:hAnsi="Calibri" w:cs="Arial"/>
                <w:sz w:val="22"/>
              </w:rPr>
              <w:t>Service</w:t>
            </w:r>
          </w:p>
        </w:tc>
        <w:tc>
          <w:tcPr>
            <w:tcW w:w="1464" w:type="dxa"/>
            <w:tcBorders>
              <w:top w:val="double" w:sz="6" w:space="0" w:color="auto"/>
              <w:left w:val="single" w:sz="6" w:space="0" w:color="auto"/>
            </w:tcBorders>
          </w:tcPr>
          <w:p w14:paraId="1A20A19C" w14:textId="77777777" w:rsidR="00766FEE" w:rsidRPr="000B43F6" w:rsidRDefault="00766FEE">
            <w:pPr>
              <w:pStyle w:val="TableHeading"/>
              <w:rPr>
                <w:rFonts w:ascii="Calibri" w:hAnsi="Calibri" w:cs="Arial"/>
                <w:sz w:val="22"/>
              </w:rPr>
            </w:pPr>
            <w:r w:rsidRPr="000B43F6">
              <w:rPr>
                <w:rFonts w:ascii="Calibri" w:hAnsi="Calibri" w:cs="Arial"/>
                <w:sz w:val="22"/>
              </w:rPr>
              <w:t>Travel Time (Seconds)</w:t>
            </w:r>
          </w:p>
        </w:tc>
        <w:tc>
          <w:tcPr>
            <w:tcW w:w="1432" w:type="dxa"/>
            <w:tcBorders>
              <w:top w:val="double" w:sz="6" w:space="0" w:color="auto"/>
              <w:left w:val="single" w:sz="6" w:space="0" w:color="auto"/>
              <w:right w:val="double" w:sz="6" w:space="0" w:color="auto"/>
            </w:tcBorders>
          </w:tcPr>
          <w:p w14:paraId="70E49890" w14:textId="77777777" w:rsidR="00766FEE" w:rsidRPr="000B43F6" w:rsidRDefault="00766FEE">
            <w:pPr>
              <w:pStyle w:val="TableHeading"/>
              <w:rPr>
                <w:rFonts w:ascii="Calibri" w:hAnsi="Calibri" w:cs="Arial"/>
                <w:sz w:val="22"/>
              </w:rPr>
            </w:pPr>
            <w:r w:rsidRPr="000B43F6">
              <w:rPr>
                <w:rFonts w:ascii="Calibri" w:hAnsi="Calibri" w:cs="Arial"/>
                <w:sz w:val="22"/>
              </w:rPr>
              <w:t>Control Features</w:t>
            </w:r>
          </w:p>
        </w:tc>
      </w:tr>
      <w:tr w:rsidR="00766FEE" w:rsidRPr="000B43F6" w14:paraId="1C2E3EBB" w14:textId="77777777" w:rsidTr="39725C04">
        <w:trPr>
          <w:del w:id="1460" w:author="David Holyer" w:date="2022-04-05T13:52:00Z"/>
        </w:trPr>
        <w:tc>
          <w:tcPr>
            <w:tcW w:w="1427" w:type="dxa"/>
            <w:tcBorders>
              <w:top w:val="double" w:sz="6" w:space="0" w:color="auto"/>
              <w:left w:val="double" w:sz="6" w:space="0" w:color="auto"/>
            </w:tcBorders>
          </w:tcPr>
          <w:p w14:paraId="670884F5" w14:textId="77777777" w:rsidR="00766FEE" w:rsidRPr="000B43F6" w:rsidRDefault="00766FEE">
            <w:pPr>
              <w:pStyle w:val="TableText"/>
              <w:rPr>
                <w:rFonts w:ascii="Calibri" w:hAnsi="Calibri" w:cs="Arial"/>
                <w:sz w:val="22"/>
              </w:rPr>
            </w:pPr>
          </w:p>
        </w:tc>
        <w:tc>
          <w:tcPr>
            <w:tcW w:w="1234" w:type="dxa"/>
            <w:tcBorders>
              <w:top w:val="double" w:sz="6" w:space="0" w:color="auto"/>
              <w:left w:val="single" w:sz="6" w:space="0" w:color="auto"/>
            </w:tcBorders>
          </w:tcPr>
          <w:p w14:paraId="4CE1A549" w14:textId="77777777" w:rsidR="00766FEE" w:rsidRPr="000B43F6" w:rsidRDefault="00766FEE">
            <w:pPr>
              <w:pStyle w:val="TableText"/>
              <w:rPr>
                <w:rFonts w:ascii="Calibri" w:hAnsi="Calibri" w:cs="Arial"/>
                <w:sz w:val="22"/>
              </w:rPr>
            </w:pPr>
          </w:p>
        </w:tc>
        <w:tc>
          <w:tcPr>
            <w:tcW w:w="1457" w:type="dxa"/>
            <w:tcBorders>
              <w:top w:val="double" w:sz="6" w:space="0" w:color="auto"/>
              <w:left w:val="single" w:sz="6" w:space="0" w:color="auto"/>
            </w:tcBorders>
          </w:tcPr>
          <w:p w14:paraId="078ECC25" w14:textId="77777777" w:rsidR="00766FEE" w:rsidRPr="000B43F6" w:rsidRDefault="00766FEE">
            <w:pPr>
              <w:pStyle w:val="TableText"/>
              <w:rPr>
                <w:rFonts w:ascii="Calibri" w:hAnsi="Calibri" w:cs="Arial"/>
                <w:sz w:val="22"/>
              </w:rPr>
            </w:pPr>
          </w:p>
        </w:tc>
        <w:tc>
          <w:tcPr>
            <w:tcW w:w="1212" w:type="dxa"/>
            <w:tcBorders>
              <w:top w:val="double" w:sz="6" w:space="0" w:color="auto"/>
              <w:left w:val="single" w:sz="6" w:space="0" w:color="auto"/>
            </w:tcBorders>
          </w:tcPr>
          <w:p w14:paraId="0C3A6D21" w14:textId="77777777" w:rsidR="00766FEE" w:rsidRPr="000B43F6" w:rsidRDefault="00766FEE">
            <w:pPr>
              <w:pStyle w:val="TableText"/>
              <w:rPr>
                <w:rFonts w:ascii="Calibri" w:hAnsi="Calibri" w:cs="Arial"/>
                <w:sz w:val="22"/>
              </w:rPr>
            </w:pPr>
          </w:p>
        </w:tc>
        <w:tc>
          <w:tcPr>
            <w:tcW w:w="1732" w:type="dxa"/>
            <w:tcBorders>
              <w:top w:val="double" w:sz="6" w:space="0" w:color="auto"/>
              <w:left w:val="single" w:sz="6" w:space="0" w:color="auto"/>
            </w:tcBorders>
          </w:tcPr>
          <w:p w14:paraId="38793B9E" w14:textId="77777777" w:rsidR="00766FEE" w:rsidRPr="000B43F6" w:rsidRDefault="00766FEE">
            <w:pPr>
              <w:pStyle w:val="TableText"/>
              <w:rPr>
                <w:rFonts w:ascii="Calibri" w:hAnsi="Calibri" w:cs="Arial"/>
                <w:sz w:val="22"/>
              </w:rPr>
            </w:pPr>
          </w:p>
        </w:tc>
        <w:tc>
          <w:tcPr>
            <w:tcW w:w="1486" w:type="dxa"/>
            <w:tcBorders>
              <w:top w:val="double" w:sz="6" w:space="0" w:color="auto"/>
              <w:left w:val="single" w:sz="6" w:space="0" w:color="auto"/>
            </w:tcBorders>
          </w:tcPr>
          <w:p w14:paraId="1DF0F1D2" w14:textId="77777777" w:rsidR="00766FEE" w:rsidRPr="000B43F6" w:rsidRDefault="00766FEE">
            <w:pPr>
              <w:pStyle w:val="TableText"/>
              <w:rPr>
                <w:rFonts w:ascii="Calibri" w:hAnsi="Calibri" w:cs="Arial"/>
                <w:sz w:val="22"/>
              </w:rPr>
            </w:pPr>
          </w:p>
        </w:tc>
        <w:tc>
          <w:tcPr>
            <w:tcW w:w="1518" w:type="dxa"/>
            <w:tcBorders>
              <w:top w:val="double" w:sz="6" w:space="0" w:color="auto"/>
              <w:left w:val="single" w:sz="6" w:space="0" w:color="auto"/>
            </w:tcBorders>
          </w:tcPr>
          <w:p w14:paraId="3F79BB76" w14:textId="77777777" w:rsidR="00766FEE" w:rsidRPr="000B43F6" w:rsidRDefault="00766FEE">
            <w:pPr>
              <w:pStyle w:val="TableText"/>
              <w:rPr>
                <w:rFonts w:ascii="Calibri" w:hAnsi="Calibri" w:cs="Arial"/>
                <w:sz w:val="22"/>
              </w:rPr>
            </w:pPr>
          </w:p>
        </w:tc>
        <w:tc>
          <w:tcPr>
            <w:tcW w:w="1464" w:type="dxa"/>
            <w:tcBorders>
              <w:top w:val="double" w:sz="6" w:space="0" w:color="auto"/>
              <w:left w:val="single" w:sz="6" w:space="0" w:color="auto"/>
            </w:tcBorders>
          </w:tcPr>
          <w:p w14:paraId="3C198438" w14:textId="77777777" w:rsidR="00766FEE" w:rsidRPr="000B43F6" w:rsidRDefault="00766FEE">
            <w:pPr>
              <w:pStyle w:val="TableText"/>
              <w:rPr>
                <w:rFonts w:ascii="Calibri" w:hAnsi="Calibri" w:cs="Arial"/>
                <w:sz w:val="22"/>
              </w:rPr>
            </w:pPr>
          </w:p>
        </w:tc>
        <w:tc>
          <w:tcPr>
            <w:tcW w:w="1432" w:type="dxa"/>
            <w:tcBorders>
              <w:top w:val="double" w:sz="6" w:space="0" w:color="auto"/>
              <w:left w:val="single" w:sz="6" w:space="0" w:color="auto"/>
              <w:right w:val="double" w:sz="6" w:space="0" w:color="auto"/>
            </w:tcBorders>
          </w:tcPr>
          <w:p w14:paraId="39F236D4" w14:textId="77777777" w:rsidR="00766FEE" w:rsidRPr="000B43F6" w:rsidRDefault="00766FEE">
            <w:pPr>
              <w:pStyle w:val="TableText"/>
              <w:rPr>
                <w:rFonts w:ascii="Calibri" w:hAnsi="Calibri" w:cs="Arial"/>
                <w:sz w:val="22"/>
              </w:rPr>
            </w:pPr>
          </w:p>
        </w:tc>
      </w:tr>
      <w:tr w:rsidR="00766FEE" w:rsidRPr="000B43F6" w14:paraId="5C56FA62" w14:textId="77777777" w:rsidTr="39725C04">
        <w:trPr>
          <w:del w:id="1461" w:author="David Holyer" w:date="2022-04-05T13:52:00Z"/>
        </w:trPr>
        <w:tc>
          <w:tcPr>
            <w:tcW w:w="1427" w:type="dxa"/>
            <w:tcBorders>
              <w:top w:val="single" w:sz="6" w:space="0" w:color="auto"/>
              <w:left w:val="double" w:sz="6" w:space="0" w:color="auto"/>
            </w:tcBorders>
          </w:tcPr>
          <w:p w14:paraId="35294C00" w14:textId="77777777" w:rsidR="00766FEE" w:rsidRPr="000B43F6" w:rsidRDefault="00766FEE">
            <w:pPr>
              <w:pStyle w:val="TableText"/>
              <w:rPr>
                <w:rFonts w:ascii="Calibri" w:hAnsi="Calibri" w:cs="Arial"/>
                <w:sz w:val="22"/>
              </w:rPr>
            </w:pPr>
          </w:p>
        </w:tc>
        <w:tc>
          <w:tcPr>
            <w:tcW w:w="1234" w:type="dxa"/>
            <w:tcBorders>
              <w:top w:val="single" w:sz="6" w:space="0" w:color="auto"/>
              <w:left w:val="single" w:sz="6" w:space="0" w:color="auto"/>
            </w:tcBorders>
          </w:tcPr>
          <w:p w14:paraId="0C555B18" w14:textId="77777777" w:rsidR="00766FEE" w:rsidRPr="000B43F6" w:rsidRDefault="00766FEE">
            <w:pPr>
              <w:pStyle w:val="TableText"/>
              <w:rPr>
                <w:rFonts w:ascii="Calibri" w:hAnsi="Calibri" w:cs="Arial"/>
                <w:sz w:val="22"/>
              </w:rPr>
            </w:pPr>
          </w:p>
        </w:tc>
        <w:tc>
          <w:tcPr>
            <w:tcW w:w="1457" w:type="dxa"/>
            <w:tcBorders>
              <w:top w:val="single" w:sz="6" w:space="0" w:color="auto"/>
              <w:left w:val="single" w:sz="6" w:space="0" w:color="auto"/>
            </w:tcBorders>
          </w:tcPr>
          <w:p w14:paraId="419458F2" w14:textId="77777777" w:rsidR="00766FEE" w:rsidRPr="000B43F6" w:rsidRDefault="00766FEE">
            <w:pPr>
              <w:pStyle w:val="TableText"/>
              <w:rPr>
                <w:rFonts w:ascii="Calibri" w:hAnsi="Calibri" w:cs="Arial"/>
                <w:sz w:val="22"/>
              </w:rPr>
            </w:pPr>
          </w:p>
        </w:tc>
        <w:tc>
          <w:tcPr>
            <w:tcW w:w="1212" w:type="dxa"/>
            <w:tcBorders>
              <w:top w:val="single" w:sz="6" w:space="0" w:color="auto"/>
              <w:left w:val="single" w:sz="6" w:space="0" w:color="auto"/>
            </w:tcBorders>
          </w:tcPr>
          <w:p w14:paraId="732522B6" w14:textId="77777777" w:rsidR="00766FEE" w:rsidRPr="000B43F6" w:rsidRDefault="00766FEE">
            <w:pPr>
              <w:pStyle w:val="TableText"/>
              <w:rPr>
                <w:rFonts w:ascii="Calibri" w:hAnsi="Calibri" w:cs="Arial"/>
                <w:sz w:val="22"/>
              </w:rPr>
            </w:pPr>
          </w:p>
        </w:tc>
        <w:tc>
          <w:tcPr>
            <w:tcW w:w="1732" w:type="dxa"/>
            <w:tcBorders>
              <w:top w:val="single" w:sz="6" w:space="0" w:color="auto"/>
              <w:left w:val="single" w:sz="6" w:space="0" w:color="auto"/>
            </w:tcBorders>
          </w:tcPr>
          <w:p w14:paraId="72B1A869" w14:textId="77777777" w:rsidR="00766FEE" w:rsidRPr="000B43F6" w:rsidRDefault="00766FEE">
            <w:pPr>
              <w:pStyle w:val="TableText"/>
              <w:rPr>
                <w:rFonts w:ascii="Calibri" w:hAnsi="Calibri" w:cs="Arial"/>
                <w:sz w:val="22"/>
              </w:rPr>
            </w:pPr>
          </w:p>
        </w:tc>
        <w:tc>
          <w:tcPr>
            <w:tcW w:w="1486" w:type="dxa"/>
            <w:tcBorders>
              <w:top w:val="single" w:sz="6" w:space="0" w:color="auto"/>
              <w:left w:val="single" w:sz="6" w:space="0" w:color="auto"/>
            </w:tcBorders>
          </w:tcPr>
          <w:p w14:paraId="2496AD92" w14:textId="77777777" w:rsidR="00766FEE" w:rsidRPr="000B43F6" w:rsidRDefault="00766FEE">
            <w:pPr>
              <w:pStyle w:val="TableText"/>
              <w:rPr>
                <w:rFonts w:ascii="Calibri" w:hAnsi="Calibri" w:cs="Arial"/>
                <w:sz w:val="22"/>
              </w:rPr>
            </w:pPr>
          </w:p>
        </w:tc>
        <w:tc>
          <w:tcPr>
            <w:tcW w:w="1518" w:type="dxa"/>
            <w:tcBorders>
              <w:top w:val="single" w:sz="6" w:space="0" w:color="auto"/>
              <w:left w:val="single" w:sz="6" w:space="0" w:color="auto"/>
            </w:tcBorders>
          </w:tcPr>
          <w:p w14:paraId="438D8365" w14:textId="77777777" w:rsidR="00766FEE" w:rsidRPr="000B43F6" w:rsidRDefault="00766FEE">
            <w:pPr>
              <w:pStyle w:val="TableText"/>
              <w:rPr>
                <w:rFonts w:ascii="Calibri" w:hAnsi="Calibri" w:cs="Arial"/>
                <w:sz w:val="22"/>
              </w:rPr>
            </w:pPr>
          </w:p>
        </w:tc>
        <w:tc>
          <w:tcPr>
            <w:tcW w:w="1464" w:type="dxa"/>
            <w:tcBorders>
              <w:top w:val="single" w:sz="6" w:space="0" w:color="auto"/>
              <w:left w:val="single" w:sz="6" w:space="0" w:color="auto"/>
            </w:tcBorders>
          </w:tcPr>
          <w:p w14:paraId="26F68CDD" w14:textId="77777777" w:rsidR="00766FEE" w:rsidRPr="000B43F6" w:rsidRDefault="00766FEE">
            <w:pPr>
              <w:pStyle w:val="TableText"/>
              <w:rPr>
                <w:rFonts w:ascii="Calibri" w:hAnsi="Calibri" w:cs="Arial"/>
                <w:sz w:val="22"/>
              </w:rPr>
            </w:pPr>
          </w:p>
        </w:tc>
        <w:tc>
          <w:tcPr>
            <w:tcW w:w="1432" w:type="dxa"/>
            <w:tcBorders>
              <w:top w:val="single" w:sz="6" w:space="0" w:color="auto"/>
              <w:left w:val="single" w:sz="6" w:space="0" w:color="auto"/>
              <w:right w:val="double" w:sz="6" w:space="0" w:color="auto"/>
            </w:tcBorders>
          </w:tcPr>
          <w:p w14:paraId="5B86C596" w14:textId="77777777" w:rsidR="00766FEE" w:rsidRPr="000B43F6" w:rsidRDefault="00766FEE">
            <w:pPr>
              <w:pStyle w:val="TableText"/>
              <w:rPr>
                <w:rFonts w:ascii="Calibri" w:hAnsi="Calibri" w:cs="Arial"/>
                <w:sz w:val="22"/>
              </w:rPr>
            </w:pPr>
          </w:p>
        </w:tc>
      </w:tr>
      <w:tr w:rsidR="00766FEE" w:rsidRPr="000B43F6" w14:paraId="2CCBBC6D" w14:textId="77777777" w:rsidTr="39725C04">
        <w:trPr>
          <w:del w:id="1462" w:author="David Holyer" w:date="2022-04-05T13:52:00Z"/>
        </w:trPr>
        <w:tc>
          <w:tcPr>
            <w:tcW w:w="12962" w:type="dxa"/>
            <w:gridSpan w:val="9"/>
            <w:tcBorders>
              <w:top w:val="single" w:sz="6" w:space="0" w:color="auto"/>
              <w:left w:val="double" w:sz="6" w:space="0" w:color="auto"/>
              <w:bottom w:val="double" w:sz="6" w:space="0" w:color="auto"/>
              <w:right w:val="double" w:sz="6" w:space="0" w:color="auto"/>
            </w:tcBorders>
          </w:tcPr>
          <w:p w14:paraId="0FD07B37" w14:textId="77777777" w:rsidR="00766FEE" w:rsidRPr="000B43F6" w:rsidRDefault="00766FEE">
            <w:pPr>
              <w:pStyle w:val="TableText"/>
              <w:rPr>
                <w:rFonts w:ascii="Calibri" w:hAnsi="Calibri" w:cs="Arial"/>
                <w:sz w:val="22"/>
              </w:rPr>
            </w:pPr>
            <w:r w:rsidRPr="000B43F6">
              <w:rPr>
                <w:rFonts w:ascii="Calibri" w:hAnsi="Calibri" w:cs="Arial"/>
                <w:sz w:val="22"/>
              </w:rPr>
              <w:t>Service: O/C = Open</w:t>
            </w:r>
            <w:r w:rsidRPr="000B43F6">
              <w:rPr>
                <w:rFonts w:ascii="Calibri" w:hAnsi="Calibri" w:cs="Arial"/>
                <w:sz w:val="22"/>
              </w:rPr>
              <w:noBreakHyphen/>
              <w:t>Close, T = Throttling, M = Modulating</w:t>
            </w:r>
          </w:p>
          <w:p w14:paraId="4C1398E3" w14:textId="77777777" w:rsidR="00766FEE" w:rsidRPr="000B43F6" w:rsidRDefault="00766FEE">
            <w:pPr>
              <w:pStyle w:val="TableText"/>
              <w:rPr>
                <w:rFonts w:ascii="Calibri" w:hAnsi="Calibri" w:cs="Arial"/>
                <w:sz w:val="22"/>
              </w:rPr>
            </w:pPr>
            <w:r w:rsidRPr="000B43F6">
              <w:rPr>
                <w:rFonts w:ascii="Calibri" w:hAnsi="Calibri" w:cs="Arial"/>
                <w:sz w:val="22"/>
              </w:rPr>
              <w:t>Control Features:</w:t>
            </w:r>
          </w:p>
          <w:p w14:paraId="26DD273D" w14:textId="77777777" w:rsidR="00766FEE" w:rsidRPr="000B43F6" w:rsidRDefault="00766FEE">
            <w:pPr>
              <w:pStyle w:val="TableText"/>
              <w:rPr>
                <w:rFonts w:ascii="Calibri" w:hAnsi="Calibri" w:cs="Arial"/>
                <w:sz w:val="22"/>
              </w:rPr>
            </w:pPr>
            <w:r w:rsidRPr="000B43F6">
              <w:rPr>
                <w:rFonts w:ascii="Calibri" w:hAnsi="Calibri" w:cs="Arial"/>
                <w:sz w:val="22"/>
              </w:rPr>
              <w:t>A = Valve shall open upon loss of signal.</w:t>
            </w:r>
          </w:p>
          <w:p w14:paraId="0D3722C9" w14:textId="77777777" w:rsidR="00766FEE" w:rsidRPr="000B43F6" w:rsidRDefault="00766FEE">
            <w:pPr>
              <w:pStyle w:val="TableText"/>
              <w:rPr>
                <w:rFonts w:ascii="Calibri" w:hAnsi="Calibri" w:cs="Arial"/>
                <w:sz w:val="22"/>
              </w:rPr>
            </w:pPr>
            <w:r w:rsidRPr="000B43F6">
              <w:rPr>
                <w:rFonts w:ascii="Calibri" w:hAnsi="Calibri" w:cs="Arial"/>
                <w:sz w:val="22"/>
              </w:rPr>
              <w:t>B = Valve shall remain in last position upon loss of signal.</w:t>
            </w:r>
          </w:p>
          <w:p w14:paraId="173E2169" w14:textId="77777777" w:rsidR="00766FEE" w:rsidRPr="000B43F6" w:rsidRDefault="00766FEE">
            <w:pPr>
              <w:pStyle w:val="TableText"/>
              <w:rPr>
                <w:rFonts w:ascii="Calibri" w:hAnsi="Calibri" w:cs="Arial"/>
                <w:sz w:val="22"/>
              </w:rPr>
            </w:pPr>
            <w:r w:rsidRPr="000B43F6">
              <w:rPr>
                <w:rFonts w:ascii="Calibri" w:hAnsi="Calibri" w:cs="Arial"/>
                <w:sz w:val="22"/>
              </w:rPr>
              <w:t>C = Spring return.</w:t>
            </w:r>
          </w:p>
          <w:p w14:paraId="459468F3" w14:textId="77777777" w:rsidR="00766FEE" w:rsidRPr="000B43F6" w:rsidRDefault="00766FEE">
            <w:pPr>
              <w:pStyle w:val="TableText"/>
              <w:rPr>
                <w:rFonts w:ascii="Calibri" w:hAnsi="Calibri" w:cs="Arial"/>
                <w:sz w:val="22"/>
              </w:rPr>
            </w:pPr>
            <w:r w:rsidRPr="000B43F6">
              <w:rPr>
                <w:rFonts w:ascii="Calibri" w:hAnsi="Calibri" w:cs="Arial"/>
                <w:sz w:val="22"/>
              </w:rPr>
              <w:t xml:space="preserve">D = Positioner with 20.7 to 103.5 </w:t>
            </w:r>
            <w:r w:rsidR="00705870" w:rsidRPr="000B43F6">
              <w:rPr>
                <w:rFonts w:ascii="Calibri" w:hAnsi="Calibri" w:cs="Arial"/>
                <w:sz w:val="22"/>
              </w:rPr>
              <w:t>kPa</w:t>
            </w:r>
            <w:r w:rsidRPr="000B43F6">
              <w:rPr>
                <w:rFonts w:ascii="Calibri" w:hAnsi="Calibri" w:cs="Arial"/>
                <w:sz w:val="22"/>
              </w:rPr>
              <w:t xml:space="preserve"> (gauge) pneumatic input signal.</w:t>
            </w:r>
          </w:p>
          <w:p w14:paraId="698B07C5" w14:textId="77777777" w:rsidR="00766FEE" w:rsidRDefault="00766FEE">
            <w:pPr>
              <w:pStyle w:val="TableText"/>
              <w:rPr>
                <w:rFonts w:ascii="Calibri" w:hAnsi="Calibri" w:cs="Arial"/>
                <w:sz w:val="22"/>
              </w:rPr>
            </w:pPr>
            <w:r w:rsidRPr="000B43F6">
              <w:rPr>
                <w:rFonts w:ascii="Calibri" w:hAnsi="Calibri" w:cs="Arial"/>
                <w:sz w:val="22"/>
              </w:rPr>
              <w:t>E = Diaphragm type.</w:t>
            </w:r>
          </w:p>
          <w:p w14:paraId="15B5F413" w14:textId="77777777" w:rsidR="00DC5717" w:rsidRDefault="00DC5717">
            <w:pPr>
              <w:pStyle w:val="TableText"/>
              <w:rPr>
                <w:rFonts w:ascii="Calibri" w:hAnsi="Calibri" w:cs="Arial"/>
                <w:sz w:val="22"/>
              </w:rPr>
            </w:pPr>
          </w:p>
          <w:p w14:paraId="006138C6" w14:textId="77777777" w:rsidR="00DC5717" w:rsidRPr="000B43F6" w:rsidRDefault="00DC5717" w:rsidP="000E49C6">
            <w:pPr>
              <w:pStyle w:val="BodyText"/>
              <w:tabs>
                <w:tab w:val="left" w:pos="4932"/>
              </w:tabs>
              <w:rPr>
                <w:rFonts w:ascii="Calibri" w:hAnsi="Calibri" w:cs="Arial"/>
              </w:rPr>
            </w:pPr>
            <w:r>
              <w:rPr>
                <w:rFonts w:ascii="Calibri" w:hAnsi="Calibri"/>
              </w:rPr>
              <w:t>*</w:t>
            </w:r>
            <w:r w:rsidRPr="000B43F6">
              <w:rPr>
                <w:rFonts w:ascii="Calibri" w:hAnsi="Calibri"/>
              </w:rPr>
              <w:t xml:space="preserve"> Equipment Tag list conforming to Tagging Standards in accordance with Design Guidelines Section 21 – Development and Maintenance of Asset Inventory and Tagging.</w:t>
            </w:r>
          </w:p>
        </w:tc>
      </w:tr>
    </w:tbl>
    <w:p w14:paraId="1F0879CB" w14:textId="0C61B962" w:rsidR="00766FEE" w:rsidRPr="000B43F6" w:rsidRDefault="00766FEE">
      <w:pPr>
        <w:pStyle w:val="BodyText"/>
        <w:jc w:val="center"/>
        <w:rPr>
          <w:rFonts w:ascii="Calibri" w:hAnsi="Calibri" w:cs="Arial"/>
        </w:rPr>
      </w:pPr>
      <w:r w:rsidRPr="000B43F6">
        <w:rPr>
          <w:rFonts w:ascii="Calibri" w:hAnsi="Calibri" w:cs="Arial"/>
        </w:rPr>
        <w:br w:type="page"/>
      </w:r>
      <w:r w:rsidRPr="000B43F6">
        <w:rPr>
          <w:rFonts w:ascii="Calibri" w:hAnsi="Calibri" w:cs="Arial"/>
          <w:b/>
        </w:rPr>
        <w:t>VALVE SCHEDULE</w:t>
      </w:r>
      <w:ins w:id="1463" w:author="Keith Wong" w:date="2022-11-29T13:53:00Z">
        <w:r w:rsidR="00ED5220">
          <w:rPr>
            <w:rFonts w:ascii="Calibri" w:hAnsi="Calibri" w:cs="Arial"/>
            <w:b/>
          </w:rPr>
          <w:t xml:space="preserve"> (VNETJS)</w:t>
        </w:r>
      </w:ins>
    </w:p>
    <w:p w14:paraId="2A4B6D69" w14:textId="77777777" w:rsidR="00ED5220" w:rsidRPr="000B43F6" w:rsidRDefault="00ED5220" w:rsidP="00ED5220">
      <w:pPr>
        <w:pStyle w:val="BodyText"/>
        <w:rPr>
          <w:ins w:id="1464" w:author="Keith Wong" w:date="2022-11-29T13:53:00Z"/>
          <w:rFonts w:ascii="Calibri" w:hAnsi="Calibri" w:cs="Arial"/>
        </w:rPr>
      </w:pPr>
    </w:p>
    <w:tbl>
      <w:tblPr>
        <w:tblW w:w="12960" w:type="dxa"/>
        <w:tblInd w:w="120" w:type="dxa"/>
        <w:tblLayout w:type="fixed"/>
        <w:tblCellMar>
          <w:left w:w="120" w:type="dxa"/>
          <w:right w:w="120" w:type="dxa"/>
        </w:tblCellMar>
        <w:tblLook w:val="0000" w:firstRow="0" w:lastRow="0" w:firstColumn="0" w:lastColumn="0" w:noHBand="0" w:noVBand="0"/>
      </w:tblPr>
      <w:tblGrid>
        <w:gridCol w:w="1738"/>
        <w:gridCol w:w="1723"/>
        <w:gridCol w:w="1607"/>
        <w:gridCol w:w="1484"/>
        <w:gridCol w:w="1703"/>
        <w:gridCol w:w="1428"/>
        <w:gridCol w:w="1428"/>
        <w:gridCol w:w="1849"/>
      </w:tblGrid>
      <w:tr w:rsidR="00ED5220" w:rsidRPr="000B43F6" w14:paraId="799CE067" w14:textId="77777777" w:rsidTr="00660947">
        <w:trPr>
          <w:tblHeader/>
        </w:trPr>
        <w:tc>
          <w:tcPr>
            <w:tcW w:w="1738" w:type="dxa"/>
            <w:tcBorders>
              <w:top w:val="double" w:sz="6" w:space="0" w:color="auto"/>
              <w:left w:val="double" w:sz="6" w:space="0" w:color="auto"/>
              <w:bottom w:val="double" w:sz="6" w:space="0" w:color="auto"/>
            </w:tcBorders>
          </w:tcPr>
          <w:p w14:paraId="2AB1204D" w14:textId="77777777" w:rsidR="00ED5220" w:rsidRPr="000B43F6" w:rsidRDefault="00ED5220" w:rsidP="00932B06">
            <w:pPr>
              <w:pStyle w:val="TableHeading"/>
              <w:rPr>
                <w:rFonts w:ascii="Calibri" w:hAnsi="Calibri" w:cs="Arial"/>
                <w:sz w:val="22"/>
              </w:rPr>
            </w:pPr>
            <w:r w:rsidRPr="000B43F6">
              <w:rPr>
                <w:rFonts w:ascii="Calibri" w:hAnsi="Calibri" w:cs="Arial"/>
                <w:sz w:val="22"/>
              </w:rPr>
              <w:t xml:space="preserve">Tag No. </w:t>
            </w:r>
            <w:r>
              <w:rPr>
                <w:rFonts w:ascii="Calibri" w:hAnsi="Calibri" w:cs="Arial"/>
                <w:sz w:val="22"/>
              </w:rPr>
              <w:t>*</w:t>
            </w:r>
          </w:p>
        </w:tc>
        <w:tc>
          <w:tcPr>
            <w:tcW w:w="1723" w:type="dxa"/>
            <w:tcBorders>
              <w:top w:val="double" w:sz="6" w:space="0" w:color="auto"/>
              <w:left w:val="single" w:sz="6" w:space="0" w:color="auto"/>
              <w:bottom w:val="double" w:sz="6" w:space="0" w:color="auto"/>
            </w:tcBorders>
          </w:tcPr>
          <w:p w14:paraId="6830E491" w14:textId="77777777" w:rsidR="00ED5220" w:rsidRPr="000B43F6" w:rsidRDefault="00ED5220" w:rsidP="00932B06">
            <w:pPr>
              <w:pStyle w:val="TableHeading"/>
              <w:rPr>
                <w:rFonts w:ascii="Calibri" w:hAnsi="Calibri" w:cs="Arial"/>
                <w:sz w:val="22"/>
              </w:rPr>
            </w:pPr>
            <w:r w:rsidRPr="000B43F6">
              <w:rPr>
                <w:rFonts w:ascii="Calibri" w:hAnsi="Calibri" w:cs="Arial"/>
                <w:sz w:val="22"/>
              </w:rPr>
              <w:t xml:space="preserve">Valve Type </w:t>
            </w:r>
          </w:p>
        </w:tc>
        <w:tc>
          <w:tcPr>
            <w:tcW w:w="1607" w:type="dxa"/>
            <w:tcBorders>
              <w:top w:val="double" w:sz="6" w:space="0" w:color="auto"/>
              <w:left w:val="single" w:sz="6" w:space="0" w:color="auto"/>
              <w:bottom w:val="double" w:sz="6" w:space="0" w:color="auto"/>
            </w:tcBorders>
          </w:tcPr>
          <w:p w14:paraId="36BD6A2A" w14:textId="77777777" w:rsidR="00ED5220" w:rsidRPr="000B43F6" w:rsidRDefault="00ED5220" w:rsidP="00932B06">
            <w:pPr>
              <w:pStyle w:val="TableHeading"/>
              <w:rPr>
                <w:rFonts w:ascii="Calibri" w:hAnsi="Calibri" w:cs="Arial"/>
                <w:sz w:val="22"/>
              </w:rPr>
            </w:pPr>
            <w:r w:rsidRPr="000B43F6">
              <w:rPr>
                <w:rFonts w:ascii="Calibri" w:hAnsi="Calibri" w:cs="Arial"/>
                <w:sz w:val="22"/>
              </w:rPr>
              <w:t>Size</w:t>
            </w:r>
            <w:r w:rsidRPr="000B43F6">
              <w:rPr>
                <w:rFonts w:ascii="Calibri" w:hAnsi="Calibri" w:cs="Arial"/>
                <w:sz w:val="22"/>
              </w:rPr>
              <w:br/>
              <w:t>(mm)</w:t>
            </w:r>
          </w:p>
        </w:tc>
        <w:tc>
          <w:tcPr>
            <w:tcW w:w="1484" w:type="dxa"/>
            <w:tcBorders>
              <w:top w:val="double" w:sz="6" w:space="0" w:color="auto"/>
              <w:left w:val="single" w:sz="6" w:space="0" w:color="auto"/>
              <w:bottom w:val="double" w:sz="6" w:space="0" w:color="auto"/>
            </w:tcBorders>
          </w:tcPr>
          <w:p w14:paraId="1B9E9EC8" w14:textId="77777777" w:rsidR="00ED5220" w:rsidRPr="000B43F6" w:rsidRDefault="00ED5220" w:rsidP="00932B06">
            <w:pPr>
              <w:pStyle w:val="TableHeading"/>
              <w:rPr>
                <w:rFonts w:ascii="Calibri" w:hAnsi="Calibri" w:cs="Arial"/>
                <w:sz w:val="22"/>
              </w:rPr>
            </w:pPr>
            <w:r w:rsidRPr="000B43F6">
              <w:rPr>
                <w:rFonts w:ascii="Calibri" w:hAnsi="Calibri" w:cs="Arial"/>
                <w:sz w:val="22"/>
              </w:rPr>
              <w:t>Inlet*</w:t>
            </w:r>
            <w:r>
              <w:rPr>
                <w:rFonts w:ascii="Calibri" w:hAnsi="Calibri" w:cs="Arial"/>
                <w:sz w:val="22"/>
              </w:rPr>
              <w:t>*</w:t>
            </w:r>
            <w:r w:rsidRPr="000B43F6">
              <w:rPr>
                <w:rFonts w:ascii="Calibri" w:hAnsi="Calibri" w:cs="Arial"/>
                <w:sz w:val="22"/>
              </w:rPr>
              <w:t xml:space="preserve"> </w:t>
            </w:r>
            <w:r w:rsidRPr="000B43F6">
              <w:rPr>
                <w:rFonts w:ascii="Calibri" w:hAnsi="Calibri" w:cs="Arial"/>
                <w:sz w:val="22"/>
              </w:rPr>
              <w:br/>
              <w:t>Pressure</w:t>
            </w:r>
          </w:p>
        </w:tc>
        <w:tc>
          <w:tcPr>
            <w:tcW w:w="1703" w:type="dxa"/>
            <w:tcBorders>
              <w:top w:val="double" w:sz="6" w:space="0" w:color="auto"/>
              <w:left w:val="single" w:sz="6" w:space="0" w:color="auto"/>
              <w:bottom w:val="double" w:sz="6" w:space="0" w:color="auto"/>
            </w:tcBorders>
          </w:tcPr>
          <w:p w14:paraId="2F3E2A1C" w14:textId="77777777" w:rsidR="00ED5220" w:rsidRPr="000B43F6" w:rsidRDefault="00ED5220" w:rsidP="00932B06">
            <w:pPr>
              <w:pStyle w:val="TableHeading"/>
              <w:rPr>
                <w:rFonts w:ascii="Calibri" w:hAnsi="Calibri" w:cs="Arial"/>
                <w:sz w:val="22"/>
              </w:rPr>
            </w:pPr>
            <w:r w:rsidRPr="000B43F6">
              <w:rPr>
                <w:rFonts w:ascii="Calibri" w:hAnsi="Calibri" w:cs="Arial"/>
                <w:sz w:val="22"/>
              </w:rPr>
              <w:t>Outlet* Pressure</w:t>
            </w:r>
          </w:p>
        </w:tc>
        <w:tc>
          <w:tcPr>
            <w:tcW w:w="1428" w:type="dxa"/>
            <w:tcBorders>
              <w:top w:val="double" w:sz="6" w:space="0" w:color="auto"/>
              <w:left w:val="single" w:sz="6" w:space="0" w:color="auto"/>
              <w:bottom w:val="double" w:sz="6" w:space="0" w:color="auto"/>
            </w:tcBorders>
          </w:tcPr>
          <w:p w14:paraId="7EE24AA3" w14:textId="77777777" w:rsidR="00ED5220" w:rsidRPr="000B43F6" w:rsidRDefault="00ED5220" w:rsidP="00932B06">
            <w:pPr>
              <w:pStyle w:val="TableHeading"/>
              <w:rPr>
                <w:rFonts w:ascii="Calibri" w:hAnsi="Calibri" w:cs="Arial"/>
                <w:sz w:val="22"/>
              </w:rPr>
            </w:pPr>
            <w:proofErr w:type="gramStart"/>
            <w:r w:rsidRPr="000B43F6">
              <w:rPr>
                <w:rFonts w:ascii="Calibri" w:hAnsi="Calibri" w:cs="Arial"/>
                <w:sz w:val="22"/>
              </w:rPr>
              <w:t>Maximum  kPa</w:t>
            </w:r>
            <w:proofErr w:type="gramEnd"/>
            <w:r w:rsidRPr="000B43F6">
              <w:rPr>
                <w:rFonts w:ascii="Calibri" w:hAnsi="Calibri" w:cs="Arial"/>
                <w:sz w:val="22"/>
              </w:rPr>
              <w:t xml:space="preserve"> (gauge)</w:t>
            </w:r>
          </w:p>
        </w:tc>
        <w:tc>
          <w:tcPr>
            <w:tcW w:w="1428" w:type="dxa"/>
            <w:tcBorders>
              <w:top w:val="double" w:sz="6" w:space="0" w:color="auto"/>
              <w:left w:val="single" w:sz="6" w:space="0" w:color="auto"/>
              <w:bottom w:val="double" w:sz="6" w:space="0" w:color="auto"/>
            </w:tcBorders>
          </w:tcPr>
          <w:p w14:paraId="4A564095" w14:textId="77777777" w:rsidR="00ED5220" w:rsidRPr="000B43F6" w:rsidRDefault="00ED5220" w:rsidP="00932B06">
            <w:pPr>
              <w:pStyle w:val="TableHeading"/>
              <w:rPr>
                <w:rFonts w:ascii="Calibri" w:hAnsi="Calibri" w:cs="Arial"/>
                <w:sz w:val="22"/>
              </w:rPr>
            </w:pPr>
            <w:r w:rsidRPr="000B43F6">
              <w:rPr>
                <w:rFonts w:ascii="Calibri" w:hAnsi="Calibri" w:cs="Arial"/>
                <w:sz w:val="22"/>
              </w:rPr>
              <w:t>Flow</w:t>
            </w:r>
            <w:r w:rsidRPr="000B43F6">
              <w:rPr>
                <w:rFonts w:ascii="Calibri" w:hAnsi="Calibri" w:cs="Arial"/>
                <w:sz w:val="22"/>
              </w:rPr>
              <w:br/>
              <w:t>(L/</w:t>
            </w:r>
            <w:r>
              <w:rPr>
                <w:rFonts w:ascii="Calibri" w:hAnsi="Calibri" w:cs="Arial"/>
                <w:sz w:val="22"/>
              </w:rPr>
              <w:t>s</w:t>
            </w:r>
            <w:r w:rsidRPr="000B43F6">
              <w:rPr>
                <w:rFonts w:ascii="Calibri" w:hAnsi="Calibri" w:cs="Arial"/>
                <w:sz w:val="22"/>
              </w:rPr>
              <w:t>)</w:t>
            </w:r>
          </w:p>
        </w:tc>
        <w:tc>
          <w:tcPr>
            <w:tcW w:w="1849" w:type="dxa"/>
            <w:tcBorders>
              <w:top w:val="double" w:sz="6" w:space="0" w:color="auto"/>
              <w:left w:val="single" w:sz="6" w:space="0" w:color="auto"/>
              <w:bottom w:val="double" w:sz="6" w:space="0" w:color="auto"/>
              <w:right w:val="double" w:sz="6" w:space="0" w:color="auto"/>
            </w:tcBorders>
          </w:tcPr>
          <w:p w14:paraId="69F86739" w14:textId="77777777" w:rsidR="00ED5220" w:rsidRPr="000B43F6" w:rsidRDefault="00ED5220" w:rsidP="00932B06">
            <w:pPr>
              <w:pStyle w:val="TableHeading"/>
              <w:rPr>
                <w:rFonts w:ascii="Calibri" w:hAnsi="Calibri" w:cs="Arial"/>
                <w:sz w:val="22"/>
              </w:rPr>
            </w:pPr>
            <w:r w:rsidRPr="000B43F6">
              <w:rPr>
                <w:rFonts w:ascii="Calibri" w:hAnsi="Calibri" w:cs="Arial"/>
                <w:sz w:val="22"/>
              </w:rPr>
              <w:t>Fluid</w:t>
            </w:r>
          </w:p>
        </w:tc>
      </w:tr>
      <w:tr w:rsidR="00ED5220" w:rsidRPr="000B43F6" w14:paraId="3A2D2FED" w14:textId="77777777" w:rsidTr="00660947">
        <w:trPr>
          <w:tblHeader/>
        </w:trPr>
        <w:tc>
          <w:tcPr>
            <w:tcW w:w="1738" w:type="dxa"/>
            <w:tcBorders>
              <w:left w:val="double" w:sz="6" w:space="0" w:color="auto"/>
            </w:tcBorders>
          </w:tcPr>
          <w:p w14:paraId="1259C270" w14:textId="77777777" w:rsidR="00ED5220" w:rsidRPr="000B43F6" w:rsidRDefault="00ED5220" w:rsidP="00932B06">
            <w:pPr>
              <w:pStyle w:val="TableText"/>
              <w:rPr>
                <w:rFonts w:ascii="Calibri" w:hAnsi="Calibri" w:cs="Arial"/>
                <w:sz w:val="22"/>
              </w:rPr>
            </w:pPr>
            <w:r>
              <w:rPr>
                <w:rFonts w:ascii="Calibri" w:hAnsi="Calibri" w:cs="Arial"/>
                <w:sz w:val="22"/>
              </w:rPr>
              <w:t>TWR_MV1</w:t>
            </w:r>
          </w:p>
        </w:tc>
        <w:tc>
          <w:tcPr>
            <w:tcW w:w="1723" w:type="dxa"/>
            <w:tcBorders>
              <w:left w:val="single" w:sz="6" w:space="0" w:color="auto"/>
            </w:tcBorders>
          </w:tcPr>
          <w:p w14:paraId="1884EF46" w14:textId="77777777" w:rsidR="00ED5220" w:rsidRPr="000B43F6" w:rsidRDefault="00ED5220" w:rsidP="00932B06">
            <w:pPr>
              <w:pStyle w:val="TableText"/>
              <w:rPr>
                <w:rFonts w:ascii="Calibri" w:hAnsi="Calibri" w:cs="Arial"/>
                <w:sz w:val="22"/>
              </w:rPr>
            </w:pPr>
            <w:r>
              <w:rPr>
                <w:rFonts w:ascii="Calibri" w:hAnsi="Calibri" w:cs="Arial"/>
                <w:sz w:val="22"/>
              </w:rPr>
              <w:t>Butterfly</w:t>
            </w:r>
          </w:p>
        </w:tc>
        <w:tc>
          <w:tcPr>
            <w:tcW w:w="1607" w:type="dxa"/>
            <w:tcBorders>
              <w:left w:val="single" w:sz="6" w:space="0" w:color="auto"/>
            </w:tcBorders>
          </w:tcPr>
          <w:p w14:paraId="3EDC06D4" w14:textId="77777777" w:rsidR="00ED5220" w:rsidRPr="000B43F6" w:rsidRDefault="00ED5220" w:rsidP="00932B06">
            <w:pPr>
              <w:pStyle w:val="TableText"/>
              <w:rPr>
                <w:rFonts w:ascii="Calibri" w:hAnsi="Calibri" w:cs="Arial"/>
                <w:sz w:val="22"/>
              </w:rPr>
            </w:pPr>
            <w:r>
              <w:rPr>
                <w:rFonts w:ascii="Calibri" w:hAnsi="Calibri" w:cs="Arial"/>
                <w:sz w:val="22"/>
              </w:rPr>
              <w:t>600</w:t>
            </w:r>
          </w:p>
        </w:tc>
        <w:tc>
          <w:tcPr>
            <w:tcW w:w="1484" w:type="dxa"/>
            <w:tcBorders>
              <w:left w:val="single" w:sz="6" w:space="0" w:color="auto"/>
            </w:tcBorders>
          </w:tcPr>
          <w:p w14:paraId="19FEC7E9" w14:textId="77777777" w:rsidR="00ED5220" w:rsidRPr="000B43F6" w:rsidRDefault="00ED5220" w:rsidP="00932B06">
            <w:pPr>
              <w:pStyle w:val="TableText"/>
              <w:rPr>
                <w:rFonts w:ascii="Calibri" w:hAnsi="Calibri" w:cs="Arial"/>
                <w:sz w:val="22"/>
              </w:rPr>
            </w:pPr>
          </w:p>
        </w:tc>
        <w:tc>
          <w:tcPr>
            <w:tcW w:w="1703" w:type="dxa"/>
            <w:tcBorders>
              <w:left w:val="single" w:sz="6" w:space="0" w:color="auto"/>
            </w:tcBorders>
          </w:tcPr>
          <w:p w14:paraId="5E4807C4" w14:textId="77777777" w:rsidR="00ED5220" w:rsidRPr="000B43F6" w:rsidRDefault="00ED5220" w:rsidP="00932B06">
            <w:pPr>
              <w:pStyle w:val="TableText"/>
              <w:rPr>
                <w:rFonts w:ascii="Calibri" w:hAnsi="Calibri" w:cs="Arial"/>
                <w:sz w:val="22"/>
              </w:rPr>
            </w:pPr>
          </w:p>
        </w:tc>
        <w:tc>
          <w:tcPr>
            <w:tcW w:w="1428" w:type="dxa"/>
            <w:tcBorders>
              <w:left w:val="single" w:sz="6" w:space="0" w:color="auto"/>
            </w:tcBorders>
          </w:tcPr>
          <w:p w14:paraId="0C5EC70B" w14:textId="77777777" w:rsidR="00ED5220" w:rsidRPr="000B43F6" w:rsidRDefault="00ED5220" w:rsidP="00932B06">
            <w:pPr>
              <w:pStyle w:val="TableText"/>
              <w:rPr>
                <w:rFonts w:ascii="Calibri" w:hAnsi="Calibri" w:cs="Arial"/>
                <w:sz w:val="22"/>
              </w:rPr>
            </w:pPr>
            <w:r>
              <w:rPr>
                <w:rFonts w:ascii="Calibri" w:hAnsi="Calibri" w:cs="Arial"/>
                <w:sz w:val="22"/>
              </w:rPr>
              <w:t>1035</w:t>
            </w:r>
          </w:p>
        </w:tc>
        <w:tc>
          <w:tcPr>
            <w:tcW w:w="1428" w:type="dxa"/>
            <w:tcBorders>
              <w:left w:val="single" w:sz="6" w:space="0" w:color="auto"/>
            </w:tcBorders>
          </w:tcPr>
          <w:p w14:paraId="2B06A67F" w14:textId="77777777" w:rsidR="00ED5220" w:rsidRPr="000B43F6" w:rsidRDefault="00ED5220" w:rsidP="00932B06">
            <w:pPr>
              <w:pStyle w:val="TableText"/>
              <w:rPr>
                <w:rFonts w:ascii="Calibri" w:hAnsi="Calibri" w:cs="Arial"/>
                <w:sz w:val="22"/>
              </w:rPr>
            </w:pPr>
          </w:p>
        </w:tc>
        <w:tc>
          <w:tcPr>
            <w:tcW w:w="1849" w:type="dxa"/>
            <w:tcBorders>
              <w:left w:val="single" w:sz="6" w:space="0" w:color="auto"/>
              <w:right w:val="double" w:sz="6" w:space="0" w:color="auto"/>
            </w:tcBorders>
          </w:tcPr>
          <w:p w14:paraId="392E2423" w14:textId="77777777" w:rsidR="00ED5220" w:rsidRPr="000B43F6" w:rsidRDefault="00ED5220" w:rsidP="00932B06">
            <w:pPr>
              <w:pStyle w:val="TableText"/>
              <w:rPr>
                <w:rFonts w:ascii="Calibri" w:hAnsi="Calibri" w:cs="Arial"/>
                <w:sz w:val="22"/>
              </w:rPr>
            </w:pPr>
            <w:r>
              <w:rPr>
                <w:rFonts w:ascii="Calibri" w:hAnsi="Calibri" w:cs="Arial"/>
                <w:sz w:val="22"/>
              </w:rPr>
              <w:t>Potable Water</w:t>
            </w:r>
          </w:p>
        </w:tc>
      </w:tr>
      <w:tr w:rsidR="00ED5220" w:rsidRPr="000B43F6" w14:paraId="1F07D7B7" w14:textId="77777777" w:rsidTr="00660947">
        <w:tc>
          <w:tcPr>
            <w:tcW w:w="1738" w:type="dxa"/>
            <w:tcBorders>
              <w:top w:val="single" w:sz="6" w:space="0" w:color="auto"/>
              <w:left w:val="double" w:sz="6" w:space="0" w:color="auto"/>
            </w:tcBorders>
          </w:tcPr>
          <w:p w14:paraId="72946F6F" w14:textId="77777777" w:rsidR="00ED5220" w:rsidRDefault="00ED5220" w:rsidP="00932B06">
            <w:pPr>
              <w:pStyle w:val="TableText"/>
              <w:rPr>
                <w:rFonts w:ascii="Calibri" w:hAnsi="Calibri" w:cs="Arial"/>
                <w:sz w:val="22"/>
              </w:rPr>
            </w:pPr>
            <w:r>
              <w:rPr>
                <w:rFonts w:ascii="Calibri" w:hAnsi="Calibri" w:cs="Arial"/>
                <w:sz w:val="22"/>
              </w:rPr>
              <w:t>TWR_MV2</w:t>
            </w:r>
          </w:p>
        </w:tc>
        <w:tc>
          <w:tcPr>
            <w:tcW w:w="1723" w:type="dxa"/>
            <w:tcBorders>
              <w:top w:val="single" w:sz="6" w:space="0" w:color="auto"/>
              <w:left w:val="single" w:sz="6" w:space="0" w:color="auto"/>
            </w:tcBorders>
          </w:tcPr>
          <w:p w14:paraId="4383FB72" w14:textId="77777777" w:rsidR="00ED5220" w:rsidRDefault="00ED5220" w:rsidP="00932B06">
            <w:pPr>
              <w:pStyle w:val="TableText"/>
              <w:rPr>
                <w:rFonts w:ascii="Calibri" w:hAnsi="Calibri" w:cs="Arial"/>
                <w:sz w:val="22"/>
              </w:rPr>
            </w:pPr>
            <w:r>
              <w:rPr>
                <w:rFonts w:ascii="Calibri" w:hAnsi="Calibri" w:cs="Arial"/>
                <w:sz w:val="22"/>
              </w:rPr>
              <w:t>Butterfly</w:t>
            </w:r>
          </w:p>
        </w:tc>
        <w:tc>
          <w:tcPr>
            <w:tcW w:w="1607" w:type="dxa"/>
            <w:tcBorders>
              <w:top w:val="single" w:sz="6" w:space="0" w:color="auto"/>
              <w:left w:val="single" w:sz="6" w:space="0" w:color="auto"/>
            </w:tcBorders>
          </w:tcPr>
          <w:p w14:paraId="395223A6" w14:textId="77777777" w:rsidR="00ED5220" w:rsidRPr="000B43F6" w:rsidRDefault="00ED5220" w:rsidP="00932B06">
            <w:pPr>
              <w:pStyle w:val="TableText"/>
              <w:rPr>
                <w:rFonts w:ascii="Calibri" w:hAnsi="Calibri" w:cs="Arial"/>
                <w:sz w:val="22"/>
              </w:rPr>
            </w:pPr>
            <w:r>
              <w:rPr>
                <w:rFonts w:ascii="Calibri" w:hAnsi="Calibri" w:cs="Arial"/>
                <w:sz w:val="22"/>
              </w:rPr>
              <w:t>600</w:t>
            </w:r>
          </w:p>
        </w:tc>
        <w:tc>
          <w:tcPr>
            <w:tcW w:w="1484" w:type="dxa"/>
            <w:tcBorders>
              <w:top w:val="single" w:sz="6" w:space="0" w:color="auto"/>
              <w:left w:val="single" w:sz="6" w:space="0" w:color="auto"/>
            </w:tcBorders>
          </w:tcPr>
          <w:p w14:paraId="1F2E6BFA" w14:textId="77777777" w:rsidR="00ED5220" w:rsidRPr="000B43F6" w:rsidRDefault="00ED5220" w:rsidP="00932B06">
            <w:pPr>
              <w:pStyle w:val="TableText"/>
              <w:rPr>
                <w:rFonts w:ascii="Calibri" w:hAnsi="Calibri" w:cs="Arial"/>
                <w:sz w:val="22"/>
              </w:rPr>
            </w:pPr>
          </w:p>
        </w:tc>
        <w:tc>
          <w:tcPr>
            <w:tcW w:w="1703" w:type="dxa"/>
            <w:tcBorders>
              <w:top w:val="single" w:sz="6" w:space="0" w:color="auto"/>
              <w:left w:val="single" w:sz="6" w:space="0" w:color="auto"/>
            </w:tcBorders>
          </w:tcPr>
          <w:p w14:paraId="52F11309" w14:textId="77777777" w:rsidR="00ED5220" w:rsidRPr="000B43F6" w:rsidRDefault="00ED5220" w:rsidP="00932B06">
            <w:pPr>
              <w:pStyle w:val="TableText"/>
              <w:rPr>
                <w:rFonts w:ascii="Calibri" w:hAnsi="Calibri" w:cs="Arial"/>
                <w:sz w:val="22"/>
              </w:rPr>
            </w:pPr>
          </w:p>
        </w:tc>
        <w:tc>
          <w:tcPr>
            <w:tcW w:w="1428" w:type="dxa"/>
            <w:tcBorders>
              <w:top w:val="single" w:sz="6" w:space="0" w:color="auto"/>
              <w:left w:val="single" w:sz="6" w:space="0" w:color="auto"/>
            </w:tcBorders>
          </w:tcPr>
          <w:p w14:paraId="05742979" w14:textId="77777777" w:rsidR="00ED5220" w:rsidRPr="000B43F6" w:rsidRDefault="00ED5220" w:rsidP="00932B06">
            <w:pPr>
              <w:pStyle w:val="TableText"/>
              <w:rPr>
                <w:rFonts w:ascii="Calibri" w:hAnsi="Calibri" w:cs="Arial"/>
                <w:sz w:val="22"/>
              </w:rPr>
            </w:pPr>
            <w:r>
              <w:rPr>
                <w:rFonts w:ascii="Calibri" w:hAnsi="Calibri" w:cs="Arial"/>
                <w:sz w:val="22"/>
              </w:rPr>
              <w:t>1035</w:t>
            </w:r>
          </w:p>
        </w:tc>
        <w:tc>
          <w:tcPr>
            <w:tcW w:w="1428" w:type="dxa"/>
            <w:tcBorders>
              <w:top w:val="single" w:sz="6" w:space="0" w:color="auto"/>
              <w:left w:val="single" w:sz="6" w:space="0" w:color="auto"/>
            </w:tcBorders>
          </w:tcPr>
          <w:p w14:paraId="5467BB55" w14:textId="77777777" w:rsidR="00ED5220" w:rsidRPr="000B43F6" w:rsidRDefault="00ED5220" w:rsidP="00932B06">
            <w:pPr>
              <w:pStyle w:val="TableText"/>
              <w:rPr>
                <w:rFonts w:ascii="Calibri" w:hAnsi="Calibri" w:cs="Arial"/>
                <w:sz w:val="22"/>
              </w:rPr>
            </w:pPr>
          </w:p>
        </w:tc>
        <w:tc>
          <w:tcPr>
            <w:tcW w:w="1849" w:type="dxa"/>
            <w:tcBorders>
              <w:top w:val="single" w:sz="6" w:space="0" w:color="auto"/>
              <w:left w:val="single" w:sz="6" w:space="0" w:color="auto"/>
              <w:right w:val="double" w:sz="6" w:space="0" w:color="auto"/>
            </w:tcBorders>
          </w:tcPr>
          <w:p w14:paraId="2A8A8472" w14:textId="77777777" w:rsidR="00ED5220" w:rsidRPr="000B43F6" w:rsidRDefault="00ED5220" w:rsidP="00932B06">
            <w:pPr>
              <w:pStyle w:val="TableText"/>
              <w:rPr>
                <w:rFonts w:ascii="Calibri" w:hAnsi="Calibri" w:cs="Arial"/>
                <w:sz w:val="22"/>
              </w:rPr>
            </w:pPr>
            <w:r w:rsidRPr="0058253D">
              <w:rPr>
                <w:rFonts w:ascii="Calibri" w:hAnsi="Calibri" w:cs="Arial"/>
                <w:sz w:val="22"/>
              </w:rPr>
              <w:t>Potable Water</w:t>
            </w:r>
          </w:p>
        </w:tc>
      </w:tr>
      <w:tr w:rsidR="00ED5220" w:rsidRPr="000B43F6" w14:paraId="121E086E" w14:textId="77777777" w:rsidTr="00660947">
        <w:tc>
          <w:tcPr>
            <w:tcW w:w="1738" w:type="dxa"/>
            <w:tcBorders>
              <w:top w:val="single" w:sz="6" w:space="0" w:color="auto"/>
              <w:left w:val="double" w:sz="6" w:space="0" w:color="auto"/>
            </w:tcBorders>
          </w:tcPr>
          <w:p w14:paraId="0AEB5A34" w14:textId="77777777" w:rsidR="00ED5220" w:rsidRPr="000B43F6" w:rsidRDefault="00ED5220" w:rsidP="00932B06">
            <w:pPr>
              <w:pStyle w:val="TableText"/>
              <w:rPr>
                <w:rFonts w:ascii="Calibri" w:hAnsi="Calibri" w:cs="Arial"/>
                <w:sz w:val="22"/>
              </w:rPr>
            </w:pPr>
            <w:r>
              <w:rPr>
                <w:rFonts w:ascii="Calibri" w:hAnsi="Calibri" w:cs="Arial"/>
                <w:sz w:val="22"/>
              </w:rPr>
              <w:t>TWR_MV3</w:t>
            </w:r>
          </w:p>
        </w:tc>
        <w:tc>
          <w:tcPr>
            <w:tcW w:w="1723" w:type="dxa"/>
            <w:tcBorders>
              <w:top w:val="single" w:sz="6" w:space="0" w:color="auto"/>
              <w:left w:val="single" w:sz="6" w:space="0" w:color="auto"/>
            </w:tcBorders>
          </w:tcPr>
          <w:p w14:paraId="01F044C0" w14:textId="77777777" w:rsidR="00ED5220" w:rsidRPr="000B43F6" w:rsidRDefault="00ED5220" w:rsidP="00932B06">
            <w:pPr>
              <w:pStyle w:val="TableText"/>
              <w:rPr>
                <w:rFonts w:ascii="Calibri" w:hAnsi="Calibri" w:cs="Arial"/>
                <w:sz w:val="22"/>
              </w:rPr>
            </w:pPr>
            <w:r>
              <w:rPr>
                <w:rFonts w:ascii="Calibri" w:hAnsi="Calibri" w:cs="Arial"/>
                <w:sz w:val="22"/>
              </w:rPr>
              <w:t>Butterfly</w:t>
            </w:r>
          </w:p>
        </w:tc>
        <w:tc>
          <w:tcPr>
            <w:tcW w:w="1607" w:type="dxa"/>
            <w:tcBorders>
              <w:top w:val="single" w:sz="6" w:space="0" w:color="auto"/>
              <w:left w:val="single" w:sz="6" w:space="0" w:color="auto"/>
            </w:tcBorders>
          </w:tcPr>
          <w:p w14:paraId="798A34A4" w14:textId="77777777" w:rsidR="00ED5220" w:rsidRPr="000B43F6" w:rsidRDefault="00ED5220" w:rsidP="00932B06">
            <w:pPr>
              <w:pStyle w:val="TableText"/>
              <w:rPr>
                <w:rFonts w:ascii="Calibri" w:hAnsi="Calibri" w:cs="Arial"/>
                <w:sz w:val="22"/>
              </w:rPr>
            </w:pPr>
            <w:r>
              <w:rPr>
                <w:rFonts w:ascii="Calibri" w:hAnsi="Calibri" w:cs="Arial"/>
                <w:sz w:val="22"/>
              </w:rPr>
              <w:t>600</w:t>
            </w:r>
          </w:p>
        </w:tc>
        <w:tc>
          <w:tcPr>
            <w:tcW w:w="1484" w:type="dxa"/>
            <w:tcBorders>
              <w:top w:val="single" w:sz="6" w:space="0" w:color="auto"/>
              <w:left w:val="single" w:sz="6" w:space="0" w:color="auto"/>
            </w:tcBorders>
          </w:tcPr>
          <w:p w14:paraId="46126EF1" w14:textId="77777777" w:rsidR="00ED5220" w:rsidRPr="000B43F6" w:rsidRDefault="00ED5220" w:rsidP="00932B06">
            <w:pPr>
              <w:pStyle w:val="TableText"/>
              <w:rPr>
                <w:rFonts w:ascii="Calibri" w:hAnsi="Calibri" w:cs="Arial"/>
                <w:sz w:val="22"/>
              </w:rPr>
            </w:pPr>
          </w:p>
        </w:tc>
        <w:tc>
          <w:tcPr>
            <w:tcW w:w="1703" w:type="dxa"/>
            <w:tcBorders>
              <w:top w:val="single" w:sz="6" w:space="0" w:color="auto"/>
              <w:left w:val="single" w:sz="6" w:space="0" w:color="auto"/>
            </w:tcBorders>
          </w:tcPr>
          <w:p w14:paraId="4C36EB97" w14:textId="77777777" w:rsidR="00ED5220" w:rsidRPr="000B43F6" w:rsidRDefault="00ED5220" w:rsidP="00932B06">
            <w:pPr>
              <w:pStyle w:val="TableText"/>
              <w:rPr>
                <w:rFonts w:ascii="Calibri" w:hAnsi="Calibri" w:cs="Arial"/>
                <w:sz w:val="22"/>
              </w:rPr>
            </w:pPr>
          </w:p>
        </w:tc>
        <w:tc>
          <w:tcPr>
            <w:tcW w:w="1428" w:type="dxa"/>
            <w:tcBorders>
              <w:top w:val="single" w:sz="6" w:space="0" w:color="auto"/>
              <w:left w:val="single" w:sz="6" w:space="0" w:color="auto"/>
            </w:tcBorders>
          </w:tcPr>
          <w:p w14:paraId="71F8EA1A" w14:textId="77777777" w:rsidR="00ED5220" w:rsidRPr="000B43F6" w:rsidRDefault="00ED5220" w:rsidP="00932B06">
            <w:pPr>
              <w:pStyle w:val="TableText"/>
              <w:rPr>
                <w:rFonts w:ascii="Calibri" w:hAnsi="Calibri" w:cs="Arial"/>
                <w:sz w:val="22"/>
              </w:rPr>
            </w:pPr>
            <w:r>
              <w:rPr>
                <w:rFonts w:ascii="Calibri" w:hAnsi="Calibri" w:cs="Arial"/>
                <w:sz w:val="22"/>
              </w:rPr>
              <w:t>1035</w:t>
            </w:r>
          </w:p>
        </w:tc>
        <w:tc>
          <w:tcPr>
            <w:tcW w:w="1428" w:type="dxa"/>
            <w:tcBorders>
              <w:top w:val="single" w:sz="6" w:space="0" w:color="auto"/>
              <w:left w:val="single" w:sz="6" w:space="0" w:color="auto"/>
            </w:tcBorders>
          </w:tcPr>
          <w:p w14:paraId="7539D703" w14:textId="77777777" w:rsidR="00ED5220" w:rsidRPr="000B43F6" w:rsidRDefault="00ED5220" w:rsidP="00932B06">
            <w:pPr>
              <w:pStyle w:val="TableText"/>
              <w:rPr>
                <w:rFonts w:ascii="Calibri" w:hAnsi="Calibri" w:cs="Arial"/>
                <w:sz w:val="22"/>
              </w:rPr>
            </w:pPr>
          </w:p>
        </w:tc>
        <w:tc>
          <w:tcPr>
            <w:tcW w:w="1849" w:type="dxa"/>
            <w:tcBorders>
              <w:top w:val="single" w:sz="6" w:space="0" w:color="auto"/>
              <w:left w:val="single" w:sz="6" w:space="0" w:color="auto"/>
              <w:right w:val="double" w:sz="6" w:space="0" w:color="auto"/>
            </w:tcBorders>
          </w:tcPr>
          <w:p w14:paraId="46FA79C3" w14:textId="77777777" w:rsidR="00ED5220" w:rsidRPr="000B43F6" w:rsidRDefault="00ED5220" w:rsidP="00932B06">
            <w:pPr>
              <w:pStyle w:val="TableText"/>
              <w:rPr>
                <w:rFonts w:ascii="Calibri" w:hAnsi="Calibri" w:cs="Arial"/>
                <w:sz w:val="22"/>
              </w:rPr>
            </w:pPr>
            <w:r w:rsidRPr="0058253D">
              <w:rPr>
                <w:rFonts w:ascii="Calibri" w:hAnsi="Calibri" w:cs="Arial"/>
                <w:sz w:val="22"/>
              </w:rPr>
              <w:t>Potable Water</w:t>
            </w:r>
          </w:p>
        </w:tc>
      </w:tr>
      <w:tr w:rsidR="00ED5220" w:rsidRPr="000B43F6" w14:paraId="052DCB49" w14:textId="77777777" w:rsidTr="00660947">
        <w:tc>
          <w:tcPr>
            <w:tcW w:w="1738" w:type="dxa"/>
            <w:tcBorders>
              <w:top w:val="single" w:sz="6" w:space="0" w:color="auto"/>
              <w:left w:val="double" w:sz="6" w:space="0" w:color="auto"/>
            </w:tcBorders>
          </w:tcPr>
          <w:p w14:paraId="25362E97" w14:textId="77777777" w:rsidR="00ED5220" w:rsidRDefault="00ED5220" w:rsidP="00932B06">
            <w:pPr>
              <w:pStyle w:val="TableText"/>
              <w:rPr>
                <w:rFonts w:ascii="Calibri" w:hAnsi="Calibri" w:cs="Arial"/>
                <w:sz w:val="22"/>
              </w:rPr>
            </w:pPr>
            <w:r>
              <w:rPr>
                <w:rFonts w:ascii="Calibri" w:hAnsi="Calibri" w:cs="Arial"/>
                <w:sz w:val="22"/>
              </w:rPr>
              <w:t>TWR_HV1</w:t>
            </w:r>
          </w:p>
        </w:tc>
        <w:tc>
          <w:tcPr>
            <w:tcW w:w="1723" w:type="dxa"/>
            <w:tcBorders>
              <w:top w:val="single" w:sz="6" w:space="0" w:color="auto"/>
              <w:left w:val="single" w:sz="6" w:space="0" w:color="auto"/>
            </w:tcBorders>
          </w:tcPr>
          <w:p w14:paraId="2AA62D66" w14:textId="77777777" w:rsidR="00ED5220" w:rsidRPr="000B43F6" w:rsidRDefault="00ED5220" w:rsidP="00932B06">
            <w:pPr>
              <w:pStyle w:val="TableText"/>
              <w:rPr>
                <w:rFonts w:ascii="Calibri" w:hAnsi="Calibri" w:cs="Arial"/>
                <w:sz w:val="22"/>
              </w:rPr>
            </w:pPr>
            <w:r>
              <w:rPr>
                <w:rFonts w:ascii="Calibri" w:hAnsi="Calibri" w:cs="Arial"/>
                <w:sz w:val="22"/>
              </w:rPr>
              <w:t>Butterfly</w:t>
            </w:r>
          </w:p>
        </w:tc>
        <w:tc>
          <w:tcPr>
            <w:tcW w:w="1607" w:type="dxa"/>
            <w:tcBorders>
              <w:top w:val="single" w:sz="6" w:space="0" w:color="auto"/>
              <w:left w:val="single" w:sz="6" w:space="0" w:color="auto"/>
            </w:tcBorders>
          </w:tcPr>
          <w:p w14:paraId="44287407" w14:textId="77777777" w:rsidR="00ED5220" w:rsidRPr="000B43F6" w:rsidRDefault="00ED5220" w:rsidP="00932B06">
            <w:pPr>
              <w:pStyle w:val="TableText"/>
              <w:rPr>
                <w:rFonts w:ascii="Calibri" w:hAnsi="Calibri" w:cs="Arial"/>
                <w:sz w:val="22"/>
              </w:rPr>
            </w:pPr>
            <w:r>
              <w:rPr>
                <w:rFonts w:ascii="Calibri" w:hAnsi="Calibri" w:cs="Arial"/>
                <w:sz w:val="22"/>
              </w:rPr>
              <w:t>450</w:t>
            </w:r>
          </w:p>
        </w:tc>
        <w:tc>
          <w:tcPr>
            <w:tcW w:w="1484" w:type="dxa"/>
            <w:tcBorders>
              <w:top w:val="single" w:sz="6" w:space="0" w:color="auto"/>
              <w:left w:val="single" w:sz="6" w:space="0" w:color="auto"/>
            </w:tcBorders>
          </w:tcPr>
          <w:p w14:paraId="5EF7FF71" w14:textId="77777777" w:rsidR="00ED5220" w:rsidRPr="000B43F6" w:rsidRDefault="00ED5220" w:rsidP="00932B06">
            <w:pPr>
              <w:pStyle w:val="TableText"/>
              <w:rPr>
                <w:rFonts w:ascii="Calibri" w:hAnsi="Calibri" w:cs="Arial"/>
                <w:sz w:val="22"/>
              </w:rPr>
            </w:pPr>
          </w:p>
        </w:tc>
        <w:tc>
          <w:tcPr>
            <w:tcW w:w="1703" w:type="dxa"/>
            <w:tcBorders>
              <w:top w:val="single" w:sz="6" w:space="0" w:color="auto"/>
              <w:left w:val="single" w:sz="6" w:space="0" w:color="auto"/>
            </w:tcBorders>
          </w:tcPr>
          <w:p w14:paraId="6B0F7627" w14:textId="77777777" w:rsidR="00ED5220" w:rsidRPr="000B43F6" w:rsidRDefault="00ED5220" w:rsidP="00932B06">
            <w:pPr>
              <w:pStyle w:val="TableText"/>
              <w:rPr>
                <w:rFonts w:ascii="Calibri" w:hAnsi="Calibri" w:cs="Arial"/>
                <w:sz w:val="22"/>
              </w:rPr>
            </w:pPr>
          </w:p>
        </w:tc>
        <w:tc>
          <w:tcPr>
            <w:tcW w:w="1428" w:type="dxa"/>
            <w:tcBorders>
              <w:top w:val="single" w:sz="6" w:space="0" w:color="auto"/>
              <w:left w:val="single" w:sz="6" w:space="0" w:color="auto"/>
            </w:tcBorders>
          </w:tcPr>
          <w:p w14:paraId="4B34A9C8" w14:textId="77777777" w:rsidR="00ED5220" w:rsidRPr="000B43F6" w:rsidRDefault="00ED5220" w:rsidP="00932B06">
            <w:pPr>
              <w:pStyle w:val="TableText"/>
              <w:rPr>
                <w:rFonts w:ascii="Calibri" w:hAnsi="Calibri" w:cs="Arial"/>
                <w:sz w:val="22"/>
              </w:rPr>
            </w:pPr>
            <w:r>
              <w:rPr>
                <w:rFonts w:ascii="Calibri" w:hAnsi="Calibri" w:cs="Arial"/>
                <w:sz w:val="22"/>
              </w:rPr>
              <w:t>1035</w:t>
            </w:r>
          </w:p>
        </w:tc>
        <w:tc>
          <w:tcPr>
            <w:tcW w:w="1428" w:type="dxa"/>
            <w:tcBorders>
              <w:top w:val="single" w:sz="6" w:space="0" w:color="auto"/>
              <w:left w:val="single" w:sz="6" w:space="0" w:color="auto"/>
            </w:tcBorders>
          </w:tcPr>
          <w:p w14:paraId="3E6241FC" w14:textId="77777777" w:rsidR="00ED5220" w:rsidRPr="000B43F6" w:rsidRDefault="00ED5220" w:rsidP="00932B06">
            <w:pPr>
              <w:pStyle w:val="TableText"/>
              <w:rPr>
                <w:rFonts w:ascii="Calibri" w:hAnsi="Calibri" w:cs="Arial"/>
                <w:sz w:val="22"/>
              </w:rPr>
            </w:pPr>
          </w:p>
        </w:tc>
        <w:tc>
          <w:tcPr>
            <w:tcW w:w="1849" w:type="dxa"/>
            <w:tcBorders>
              <w:top w:val="single" w:sz="6" w:space="0" w:color="auto"/>
              <w:left w:val="single" w:sz="6" w:space="0" w:color="auto"/>
              <w:right w:val="double" w:sz="6" w:space="0" w:color="auto"/>
            </w:tcBorders>
          </w:tcPr>
          <w:p w14:paraId="5A8A42B4" w14:textId="77777777" w:rsidR="00ED5220" w:rsidRPr="000B43F6" w:rsidRDefault="00ED5220" w:rsidP="00932B06">
            <w:pPr>
              <w:pStyle w:val="TableText"/>
              <w:rPr>
                <w:rFonts w:ascii="Calibri" w:hAnsi="Calibri" w:cs="Arial"/>
                <w:sz w:val="22"/>
              </w:rPr>
            </w:pPr>
            <w:r w:rsidRPr="0058253D">
              <w:rPr>
                <w:rFonts w:ascii="Calibri" w:hAnsi="Calibri" w:cs="Arial"/>
                <w:sz w:val="22"/>
              </w:rPr>
              <w:t>Potable Water</w:t>
            </w:r>
          </w:p>
        </w:tc>
      </w:tr>
      <w:tr w:rsidR="00ED5220" w:rsidRPr="000B43F6" w14:paraId="23CCCE20" w14:textId="77777777" w:rsidTr="00660947">
        <w:tc>
          <w:tcPr>
            <w:tcW w:w="1738" w:type="dxa"/>
            <w:tcBorders>
              <w:top w:val="single" w:sz="6" w:space="0" w:color="auto"/>
              <w:left w:val="double" w:sz="6" w:space="0" w:color="auto"/>
            </w:tcBorders>
          </w:tcPr>
          <w:p w14:paraId="48DC6578" w14:textId="77777777" w:rsidR="00ED5220" w:rsidRDefault="00ED5220" w:rsidP="00932B06">
            <w:pPr>
              <w:pStyle w:val="TableText"/>
              <w:rPr>
                <w:rFonts w:ascii="Calibri" w:hAnsi="Calibri" w:cs="Arial"/>
                <w:sz w:val="22"/>
              </w:rPr>
            </w:pPr>
            <w:r>
              <w:rPr>
                <w:rFonts w:ascii="Calibri" w:hAnsi="Calibri" w:cs="Arial"/>
                <w:sz w:val="22"/>
              </w:rPr>
              <w:t>TWR_HV2</w:t>
            </w:r>
          </w:p>
        </w:tc>
        <w:tc>
          <w:tcPr>
            <w:tcW w:w="1723" w:type="dxa"/>
            <w:tcBorders>
              <w:top w:val="single" w:sz="6" w:space="0" w:color="auto"/>
              <w:left w:val="single" w:sz="6" w:space="0" w:color="auto"/>
            </w:tcBorders>
          </w:tcPr>
          <w:p w14:paraId="4A2D7E0A" w14:textId="77777777" w:rsidR="00ED5220" w:rsidRPr="000B43F6" w:rsidRDefault="00ED5220" w:rsidP="00932B06">
            <w:pPr>
              <w:pStyle w:val="TableText"/>
              <w:rPr>
                <w:rFonts w:ascii="Calibri" w:hAnsi="Calibri" w:cs="Arial"/>
                <w:sz w:val="22"/>
              </w:rPr>
            </w:pPr>
            <w:r>
              <w:rPr>
                <w:rFonts w:ascii="Calibri" w:hAnsi="Calibri" w:cs="Arial"/>
                <w:sz w:val="22"/>
              </w:rPr>
              <w:t>Butterfly</w:t>
            </w:r>
          </w:p>
        </w:tc>
        <w:tc>
          <w:tcPr>
            <w:tcW w:w="1607" w:type="dxa"/>
            <w:tcBorders>
              <w:top w:val="single" w:sz="6" w:space="0" w:color="auto"/>
              <w:left w:val="single" w:sz="6" w:space="0" w:color="auto"/>
            </w:tcBorders>
          </w:tcPr>
          <w:p w14:paraId="4E49307B" w14:textId="77777777" w:rsidR="00ED5220" w:rsidRPr="000B43F6" w:rsidRDefault="00ED5220" w:rsidP="00932B06">
            <w:pPr>
              <w:pStyle w:val="TableText"/>
              <w:rPr>
                <w:rFonts w:ascii="Calibri" w:hAnsi="Calibri" w:cs="Arial"/>
                <w:sz w:val="22"/>
              </w:rPr>
            </w:pPr>
            <w:r>
              <w:rPr>
                <w:rFonts w:ascii="Calibri" w:hAnsi="Calibri" w:cs="Arial"/>
                <w:sz w:val="22"/>
              </w:rPr>
              <w:t>450</w:t>
            </w:r>
          </w:p>
        </w:tc>
        <w:tc>
          <w:tcPr>
            <w:tcW w:w="1484" w:type="dxa"/>
            <w:tcBorders>
              <w:top w:val="single" w:sz="6" w:space="0" w:color="auto"/>
              <w:left w:val="single" w:sz="6" w:space="0" w:color="auto"/>
            </w:tcBorders>
          </w:tcPr>
          <w:p w14:paraId="68D5B945" w14:textId="77777777" w:rsidR="00ED5220" w:rsidRPr="000B43F6" w:rsidRDefault="00ED5220" w:rsidP="00932B06">
            <w:pPr>
              <w:pStyle w:val="TableText"/>
              <w:rPr>
                <w:rFonts w:ascii="Calibri" w:hAnsi="Calibri" w:cs="Arial"/>
                <w:sz w:val="22"/>
              </w:rPr>
            </w:pPr>
          </w:p>
        </w:tc>
        <w:tc>
          <w:tcPr>
            <w:tcW w:w="1703" w:type="dxa"/>
            <w:tcBorders>
              <w:top w:val="single" w:sz="6" w:space="0" w:color="auto"/>
              <w:left w:val="single" w:sz="6" w:space="0" w:color="auto"/>
            </w:tcBorders>
          </w:tcPr>
          <w:p w14:paraId="6A317D0E" w14:textId="77777777" w:rsidR="00ED5220" w:rsidRPr="000B43F6" w:rsidRDefault="00ED5220" w:rsidP="00932B06">
            <w:pPr>
              <w:pStyle w:val="TableText"/>
              <w:rPr>
                <w:rFonts w:ascii="Calibri" w:hAnsi="Calibri" w:cs="Arial"/>
                <w:sz w:val="22"/>
              </w:rPr>
            </w:pPr>
          </w:p>
        </w:tc>
        <w:tc>
          <w:tcPr>
            <w:tcW w:w="1428" w:type="dxa"/>
            <w:tcBorders>
              <w:top w:val="single" w:sz="6" w:space="0" w:color="auto"/>
              <w:left w:val="single" w:sz="6" w:space="0" w:color="auto"/>
            </w:tcBorders>
          </w:tcPr>
          <w:p w14:paraId="07977EFF" w14:textId="77777777" w:rsidR="00ED5220" w:rsidRPr="000B43F6" w:rsidRDefault="00ED5220" w:rsidP="00932B06">
            <w:pPr>
              <w:pStyle w:val="TableText"/>
              <w:rPr>
                <w:rFonts w:ascii="Calibri" w:hAnsi="Calibri" w:cs="Arial"/>
                <w:sz w:val="22"/>
              </w:rPr>
            </w:pPr>
            <w:r>
              <w:rPr>
                <w:rFonts w:ascii="Calibri" w:hAnsi="Calibri" w:cs="Arial"/>
                <w:sz w:val="22"/>
              </w:rPr>
              <w:t>1035</w:t>
            </w:r>
          </w:p>
        </w:tc>
        <w:tc>
          <w:tcPr>
            <w:tcW w:w="1428" w:type="dxa"/>
            <w:tcBorders>
              <w:top w:val="single" w:sz="6" w:space="0" w:color="auto"/>
              <w:left w:val="single" w:sz="6" w:space="0" w:color="auto"/>
            </w:tcBorders>
          </w:tcPr>
          <w:p w14:paraId="59EFA83E" w14:textId="77777777" w:rsidR="00ED5220" w:rsidRPr="000B43F6" w:rsidRDefault="00ED5220" w:rsidP="00932B06">
            <w:pPr>
              <w:pStyle w:val="TableText"/>
              <w:rPr>
                <w:rFonts w:ascii="Calibri" w:hAnsi="Calibri" w:cs="Arial"/>
                <w:sz w:val="22"/>
              </w:rPr>
            </w:pPr>
          </w:p>
        </w:tc>
        <w:tc>
          <w:tcPr>
            <w:tcW w:w="1849" w:type="dxa"/>
            <w:tcBorders>
              <w:top w:val="single" w:sz="6" w:space="0" w:color="auto"/>
              <w:left w:val="single" w:sz="6" w:space="0" w:color="auto"/>
              <w:right w:val="double" w:sz="6" w:space="0" w:color="auto"/>
            </w:tcBorders>
          </w:tcPr>
          <w:p w14:paraId="5A1647C9" w14:textId="77777777" w:rsidR="00ED5220" w:rsidRPr="000B43F6" w:rsidRDefault="00ED5220" w:rsidP="00932B06">
            <w:pPr>
              <w:pStyle w:val="TableText"/>
              <w:rPr>
                <w:rFonts w:ascii="Calibri" w:hAnsi="Calibri" w:cs="Arial"/>
                <w:sz w:val="22"/>
              </w:rPr>
            </w:pPr>
            <w:r w:rsidRPr="0058253D">
              <w:rPr>
                <w:rFonts w:ascii="Calibri" w:hAnsi="Calibri" w:cs="Arial"/>
                <w:sz w:val="22"/>
              </w:rPr>
              <w:t>Potable Water</w:t>
            </w:r>
          </w:p>
        </w:tc>
      </w:tr>
      <w:tr w:rsidR="00ED5220" w:rsidRPr="000B43F6" w14:paraId="0C1B4082" w14:textId="77777777" w:rsidTr="00660947">
        <w:tc>
          <w:tcPr>
            <w:tcW w:w="1738" w:type="dxa"/>
            <w:tcBorders>
              <w:top w:val="single" w:sz="6" w:space="0" w:color="auto"/>
              <w:left w:val="double" w:sz="6" w:space="0" w:color="auto"/>
            </w:tcBorders>
          </w:tcPr>
          <w:p w14:paraId="030C6EE1" w14:textId="77777777" w:rsidR="00ED5220" w:rsidRDefault="00ED5220" w:rsidP="00932B06">
            <w:pPr>
              <w:pStyle w:val="TableText"/>
              <w:rPr>
                <w:rFonts w:ascii="Calibri" w:hAnsi="Calibri" w:cs="Arial"/>
                <w:sz w:val="22"/>
              </w:rPr>
            </w:pPr>
            <w:r>
              <w:rPr>
                <w:rFonts w:ascii="Calibri" w:hAnsi="Calibri" w:cs="Arial"/>
                <w:sz w:val="22"/>
              </w:rPr>
              <w:t>TWR_HV3</w:t>
            </w:r>
          </w:p>
        </w:tc>
        <w:tc>
          <w:tcPr>
            <w:tcW w:w="1723" w:type="dxa"/>
            <w:tcBorders>
              <w:top w:val="single" w:sz="6" w:space="0" w:color="auto"/>
              <w:left w:val="single" w:sz="6" w:space="0" w:color="auto"/>
            </w:tcBorders>
          </w:tcPr>
          <w:p w14:paraId="0F066BA2" w14:textId="77777777" w:rsidR="00ED5220" w:rsidRPr="000B43F6" w:rsidRDefault="00ED5220" w:rsidP="00932B06">
            <w:pPr>
              <w:pStyle w:val="TableText"/>
              <w:rPr>
                <w:rFonts w:ascii="Calibri" w:hAnsi="Calibri" w:cs="Arial"/>
                <w:sz w:val="22"/>
              </w:rPr>
            </w:pPr>
            <w:r>
              <w:rPr>
                <w:rFonts w:ascii="Calibri" w:hAnsi="Calibri" w:cs="Arial"/>
                <w:sz w:val="22"/>
              </w:rPr>
              <w:t>Butterfly</w:t>
            </w:r>
          </w:p>
        </w:tc>
        <w:tc>
          <w:tcPr>
            <w:tcW w:w="1607" w:type="dxa"/>
            <w:tcBorders>
              <w:top w:val="single" w:sz="6" w:space="0" w:color="auto"/>
              <w:left w:val="single" w:sz="6" w:space="0" w:color="auto"/>
            </w:tcBorders>
          </w:tcPr>
          <w:p w14:paraId="045BDAAF" w14:textId="77777777" w:rsidR="00ED5220" w:rsidRPr="000B43F6" w:rsidRDefault="00ED5220" w:rsidP="00932B06">
            <w:pPr>
              <w:pStyle w:val="TableText"/>
              <w:rPr>
                <w:rFonts w:ascii="Calibri" w:hAnsi="Calibri" w:cs="Arial"/>
                <w:sz w:val="22"/>
              </w:rPr>
            </w:pPr>
            <w:r>
              <w:rPr>
                <w:rFonts w:ascii="Calibri" w:hAnsi="Calibri" w:cs="Arial"/>
                <w:sz w:val="22"/>
              </w:rPr>
              <w:t>450</w:t>
            </w:r>
          </w:p>
        </w:tc>
        <w:tc>
          <w:tcPr>
            <w:tcW w:w="1484" w:type="dxa"/>
            <w:tcBorders>
              <w:top w:val="single" w:sz="6" w:space="0" w:color="auto"/>
              <w:left w:val="single" w:sz="6" w:space="0" w:color="auto"/>
            </w:tcBorders>
          </w:tcPr>
          <w:p w14:paraId="52E111DD" w14:textId="77777777" w:rsidR="00ED5220" w:rsidRPr="000B43F6" w:rsidRDefault="00ED5220" w:rsidP="00932B06">
            <w:pPr>
              <w:pStyle w:val="TableText"/>
              <w:rPr>
                <w:rFonts w:ascii="Calibri" w:hAnsi="Calibri" w:cs="Arial"/>
                <w:sz w:val="22"/>
              </w:rPr>
            </w:pPr>
          </w:p>
        </w:tc>
        <w:tc>
          <w:tcPr>
            <w:tcW w:w="1703" w:type="dxa"/>
            <w:tcBorders>
              <w:top w:val="single" w:sz="6" w:space="0" w:color="auto"/>
              <w:left w:val="single" w:sz="6" w:space="0" w:color="auto"/>
            </w:tcBorders>
          </w:tcPr>
          <w:p w14:paraId="1F771E28" w14:textId="77777777" w:rsidR="00ED5220" w:rsidRPr="000B43F6" w:rsidRDefault="00ED5220" w:rsidP="00932B06">
            <w:pPr>
              <w:pStyle w:val="TableText"/>
              <w:rPr>
                <w:rFonts w:ascii="Calibri" w:hAnsi="Calibri" w:cs="Arial"/>
                <w:sz w:val="22"/>
              </w:rPr>
            </w:pPr>
          </w:p>
        </w:tc>
        <w:tc>
          <w:tcPr>
            <w:tcW w:w="1428" w:type="dxa"/>
            <w:tcBorders>
              <w:top w:val="single" w:sz="6" w:space="0" w:color="auto"/>
              <w:left w:val="single" w:sz="6" w:space="0" w:color="auto"/>
            </w:tcBorders>
          </w:tcPr>
          <w:p w14:paraId="37CCBA53" w14:textId="77777777" w:rsidR="00ED5220" w:rsidRPr="000B43F6" w:rsidRDefault="00ED5220" w:rsidP="00932B06">
            <w:pPr>
              <w:pStyle w:val="TableText"/>
              <w:rPr>
                <w:rFonts w:ascii="Calibri" w:hAnsi="Calibri" w:cs="Arial"/>
                <w:sz w:val="22"/>
              </w:rPr>
            </w:pPr>
            <w:r>
              <w:rPr>
                <w:rFonts w:ascii="Calibri" w:hAnsi="Calibri" w:cs="Arial"/>
                <w:sz w:val="22"/>
              </w:rPr>
              <w:t>1035</w:t>
            </w:r>
          </w:p>
        </w:tc>
        <w:tc>
          <w:tcPr>
            <w:tcW w:w="1428" w:type="dxa"/>
            <w:tcBorders>
              <w:top w:val="single" w:sz="6" w:space="0" w:color="auto"/>
              <w:left w:val="single" w:sz="6" w:space="0" w:color="auto"/>
            </w:tcBorders>
          </w:tcPr>
          <w:p w14:paraId="4414DB2B" w14:textId="77777777" w:rsidR="00ED5220" w:rsidRPr="000B43F6" w:rsidRDefault="00ED5220" w:rsidP="00932B06">
            <w:pPr>
              <w:pStyle w:val="TableText"/>
              <w:rPr>
                <w:rFonts w:ascii="Calibri" w:hAnsi="Calibri" w:cs="Arial"/>
                <w:sz w:val="22"/>
              </w:rPr>
            </w:pPr>
          </w:p>
        </w:tc>
        <w:tc>
          <w:tcPr>
            <w:tcW w:w="1849" w:type="dxa"/>
            <w:tcBorders>
              <w:top w:val="single" w:sz="6" w:space="0" w:color="auto"/>
              <w:left w:val="single" w:sz="6" w:space="0" w:color="auto"/>
              <w:right w:val="double" w:sz="6" w:space="0" w:color="auto"/>
            </w:tcBorders>
          </w:tcPr>
          <w:p w14:paraId="6F28D25E" w14:textId="77777777" w:rsidR="00ED5220" w:rsidRPr="000B43F6" w:rsidRDefault="00ED5220" w:rsidP="00932B06">
            <w:pPr>
              <w:pStyle w:val="TableText"/>
              <w:rPr>
                <w:rFonts w:ascii="Calibri" w:hAnsi="Calibri" w:cs="Arial"/>
                <w:sz w:val="22"/>
              </w:rPr>
            </w:pPr>
            <w:r w:rsidRPr="0058253D">
              <w:rPr>
                <w:rFonts w:ascii="Calibri" w:hAnsi="Calibri" w:cs="Arial"/>
                <w:sz w:val="22"/>
              </w:rPr>
              <w:t>Potable Water</w:t>
            </w:r>
          </w:p>
        </w:tc>
      </w:tr>
      <w:tr w:rsidR="00ED5220" w:rsidRPr="000B43F6" w14:paraId="72E3262A" w14:textId="77777777" w:rsidTr="00660947">
        <w:tc>
          <w:tcPr>
            <w:tcW w:w="1738" w:type="dxa"/>
            <w:tcBorders>
              <w:top w:val="single" w:sz="6" w:space="0" w:color="auto"/>
              <w:left w:val="double" w:sz="6" w:space="0" w:color="auto"/>
            </w:tcBorders>
          </w:tcPr>
          <w:p w14:paraId="0C86857C" w14:textId="77777777" w:rsidR="00ED5220" w:rsidRDefault="00ED5220" w:rsidP="00932B06">
            <w:pPr>
              <w:pStyle w:val="TableText"/>
              <w:rPr>
                <w:rFonts w:ascii="Calibri" w:hAnsi="Calibri" w:cs="Arial"/>
                <w:sz w:val="22"/>
              </w:rPr>
            </w:pPr>
            <w:r>
              <w:rPr>
                <w:rFonts w:ascii="Calibri" w:hAnsi="Calibri" w:cs="Arial"/>
                <w:sz w:val="22"/>
              </w:rPr>
              <w:t>TWR_HV4</w:t>
            </w:r>
          </w:p>
        </w:tc>
        <w:tc>
          <w:tcPr>
            <w:tcW w:w="1723" w:type="dxa"/>
            <w:tcBorders>
              <w:top w:val="single" w:sz="6" w:space="0" w:color="auto"/>
              <w:left w:val="single" w:sz="6" w:space="0" w:color="auto"/>
            </w:tcBorders>
          </w:tcPr>
          <w:p w14:paraId="1FBB99C0" w14:textId="77777777" w:rsidR="00ED5220" w:rsidRPr="000B43F6" w:rsidRDefault="00ED5220" w:rsidP="00932B06">
            <w:pPr>
              <w:pStyle w:val="TableText"/>
              <w:rPr>
                <w:rFonts w:ascii="Calibri" w:hAnsi="Calibri" w:cs="Arial"/>
                <w:sz w:val="22"/>
              </w:rPr>
            </w:pPr>
            <w:r>
              <w:rPr>
                <w:rFonts w:ascii="Calibri" w:hAnsi="Calibri" w:cs="Arial"/>
                <w:sz w:val="22"/>
              </w:rPr>
              <w:t>Butterfly</w:t>
            </w:r>
          </w:p>
        </w:tc>
        <w:tc>
          <w:tcPr>
            <w:tcW w:w="1607" w:type="dxa"/>
            <w:tcBorders>
              <w:top w:val="single" w:sz="6" w:space="0" w:color="auto"/>
              <w:left w:val="single" w:sz="6" w:space="0" w:color="auto"/>
            </w:tcBorders>
          </w:tcPr>
          <w:p w14:paraId="7B061AF6" w14:textId="77777777" w:rsidR="00ED5220" w:rsidRPr="000B43F6" w:rsidRDefault="00ED5220" w:rsidP="00932B06">
            <w:pPr>
              <w:pStyle w:val="TableText"/>
              <w:rPr>
                <w:rFonts w:ascii="Calibri" w:hAnsi="Calibri" w:cs="Arial"/>
                <w:sz w:val="22"/>
              </w:rPr>
            </w:pPr>
            <w:r>
              <w:rPr>
                <w:rFonts w:ascii="Calibri" w:hAnsi="Calibri" w:cs="Arial"/>
                <w:sz w:val="22"/>
              </w:rPr>
              <w:t>450</w:t>
            </w:r>
          </w:p>
        </w:tc>
        <w:tc>
          <w:tcPr>
            <w:tcW w:w="1484" w:type="dxa"/>
            <w:tcBorders>
              <w:top w:val="single" w:sz="6" w:space="0" w:color="auto"/>
              <w:left w:val="single" w:sz="6" w:space="0" w:color="auto"/>
            </w:tcBorders>
          </w:tcPr>
          <w:p w14:paraId="344542C2" w14:textId="77777777" w:rsidR="00ED5220" w:rsidRPr="000B43F6" w:rsidRDefault="00ED5220" w:rsidP="00932B06">
            <w:pPr>
              <w:pStyle w:val="TableText"/>
              <w:rPr>
                <w:rFonts w:ascii="Calibri" w:hAnsi="Calibri" w:cs="Arial"/>
                <w:sz w:val="22"/>
              </w:rPr>
            </w:pPr>
          </w:p>
        </w:tc>
        <w:tc>
          <w:tcPr>
            <w:tcW w:w="1703" w:type="dxa"/>
            <w:tcBorders>
              <w:top w:val="single" w:sz="6" w:space="0" w:color="auto"/>
              <w:left w:val="single" w:sz="6" w:space="0" w:color="auto"/>
            </w:tcBorders>
          </w:tcPr>
          <w:p w14:paraId="601EDBD3" w14:textId="77777777" w:rsidR="00ED5220" w:rsidRPr="000B43F6" w:rsidRDefault="00ED5220" w:rsidP="00932B06">
            <w:pPr>
              <w:pStyle w:val="TableText"/>
              <w:rPr>
                <w:rFonts w:ascii="Calibri" w:hAnsi="Calibri" w:cs="Arial"/>
                <w:sz w:val="22"/>
              </w:rPr>
            </w:pPr>
          </w:p>
        </w:tc>
        <w:tc>
          <w:tcPr>
            <w:tcW w:w="1428" w:type="dxa"/>
            <w:tcBorders>
              <w:top w:val="single" w:sz="6" w:space="0" w:color="auto"/>
              <w:left w:val="single" w:sz="6" w:space="0" w:color="auto"/>
            </w:tcBorders>
          </w:tcPr>
          <w:p w14:paraId="1AE41535" w14:textId="77777777" w:rsidR="00ED5220" w:rsidRPr="000B43F6" w:rsidRDefault="00ED5220" w:rsidP="00932B06">
            <w:pPr>
              <w:pStyle w:val="TableText"/>
              <w:rPr>
                <w:rFonts w:ascii="Calibri" w:hAnsi="Calibri" w:cs="Arial"/>
                <w:sz w:val="22"/>
              </w:rPr>
            </w:pPr>
            <w:r>
              <w:rPr>
                <w:rFonts w:ascii="Calibri" w:hAnsi="Calibri" w:cs="Arial"/>
                <w:sz w:val="22"/>
              </w:rPr>
              <w:t>1035</w:t>
            </w:r>
          </w:p>
        </w:tc>
        <w:tc>
          <w:tcPr>
            <w:tcW w:w="1428" w:type="dxa"/>
            <w:tcBorders>
              <w:top w:val="single" w:sz="6" w:space="0" w:color="auto"/>
              <w:left w:val="single" w:sz="6" w:space="0" w:color="auto"/>
            </w:tcBorders>
          </w:tcPr>
          <w:p w14:paraId="3B0E46C7" w14:textId="77777777" w:rsidR="00ED5220" w:rsidRPr="000B43F6" w:rsidRDefault="00ED5220" w:rsidP="00932B06">
            <w:pPr>
              <w:pStyle w:val="TableText"/>
              <w:rPr>
                <w:rFonts w:ascii="Calibri" w:hAnsi="Calibri" w:cs="Arial"/>
                <w:sz w:val="22"/>
              </w:rPr>
            </w:pPr>
          </w:p>
        </w:tc>
        <w:tc>
          <w:tcPr>
            <w:tcW w:w="1849" w:type="dxa"/>
            <w:tcBorders>
              <w:top w:val="single" w:sz="6" w:space="0" w:color="auto"/>
              <w:left w:val="single" w:sz="6" w:space="0" w:color="auto"/>
              <w:right w:val="double" w:sz="6" w:space="0" w:color="auto"/>
            </w:tcBorders>
          </w:tcPr>
          <w:p w14:paraId="2DBE26CC" w14:textId="77777777" w:rsidR="00ED5220" w:rsidRPr="000B43F6" w:rsidRDefault="00ED5220" w:rsidP="00932B06">
            <w:pPr>
              <w:pStyle w:val="TableText"/>
              <w:rPr>
                <w:rFonts w:ascii="Calibri" w:hAnsi="Calibri" w:cs="Arial"/>
                <w:sz w:val="22"/>
              </w:rPr>
            </w:pPr>
            <w:r w:rsidRPr="0058253D">
              <w:rPr>
                <w:rFonts w:ascii="Calibri" w:hAnsi="Calibri" w:cs="Arial"/>
                <w:sz w:val="22"/>
              </w:rPr>
              <w:t>Potable Water</w:t>
            </w:r>
          </w:p>
        </w:tc>
      </w:tr>
      <w:tr w:rsidR="00ED5220" w:rsidRPr="000B43F6" w14:paraId="5B9F64BD" w14:textId="77777777" w:rsidTr="00660947">
        <w:tc>
          <w:tcPr>
            <w:tcW w:w="1738" w:type="dxa"/>
            <w:tcBorders>
              <w:top w:val="single" w:sz="6" w:space="0" w:color="auto"/>
              <w:left w:val="double" w:sz="6" w:space="0" w:color="auto"/>
            </w:tcBorders>
          </w:tcPr>
          <w:p w14:paraId="0F3C1318" w14:textId="77777777" w:rsidR="00ED5220" w:rsidRDefault="00ED5220" w:rsidP="00932B06">
            <w:pPr>
              <w:pStyle w:val="TableText"/>
              <w:rPr>
                <w:rFonts w:ascii="Calibri" w:hAnsi="Calibri" w:cs="Arial"/>
                <w:sz w:val="22"/>
              </w:rPr>
            </w:pPr>
            <w:r>
              <w:rPr>
                <w:rFonts w:ascii="Calibri" w:hAnsi="Calibri" w:cs="Arial"/>
                <w:sz w:val="22"/>
              </w:rPr>
              <w:t>TWR_HV5</w:t>
            </w:r>
          </w:p>
        </w:tc>
        <w:tc>
          <w:tcPr>
            <w:tcW w:w="1723" w:type="dxa"/>
            <w:tcBorders>
              <w:top w:val="single" w:sz="6" w:space="0" w:color="auto"/>
              <w:left w:val="single" w:sz="6" w:space="0" w:color="auto"/>
            </w:tcBorders>
          </w:tcPr>
          <w:p w14:paraId="0EB540AF" w14:textId="77777777" w:rsidR="00ED5220" w:rsidRPr="000B43F6" w:rsidRDefault="00ED5220" w:rsidP="00932B06">
            <w:pPr>
              <w:pStyle w:val="TableText"/>
              <w:rPr>
                <w:rFonts w:ascii="Calibri" w:hAnsi="Calibri" w:cs="Arial"/>
                <w:sz w:val="22"/>
              </w:rPr>
            </w:pPr>
            <w:r>
              <w:rPr>
                <w:rFonts w:ascii="Calibri" w:hAnsi="Calibri" w:cs="Arial"/>
                <w:sz w:val="22"/>
              </w:rPr>
              <w:t>Butterfly</w:t>
            </w:r>
          </w:p>
        </w:tc>
        <w:tc>
          <w:tcPr>
            <w:tcW w:w="1607" w:type="dxa"/>
            <w:tcBorders>
              <w:top w:val="single" w:sz="6" w:space="0" w:color="auto"/>
              <w:left w:val="single" w:sz="6" w:space="0" w:color="auto"/>
            </w:tcBorders>
          </w:tcPr>
          <w:p w14:paraId="5A7F3F8E" w14:textId="77777777" w:rsidR="00ED5220" w:rsidRPr="000B43F6" w:rsidRDefault="00ED5220" w:rsidP="00932B06">
            <w:pPr>
              <w:pStyle w:val="TableText"/>
              <w:rPr>
                <w:rFonts w:ascii="Calibri" w:hAnsi="Calibri" w:cs="Arial"/>
                <w:sz w:val="22"/>
              </w:rPr>
            </w:pPr>
            <w:r>
              <w:rPr>
                <w:rFonts w:ascii="Calibri" w:hAnsi="Calibri" w:cs="Arial"/>
                <w:sz w:val="22"/>
              </w:rPr>
              <w:t>450</w:t>
            </w:r>
          </w:p>
        </w:tc>
        <w:tc>
          <w:tcPr>
            <w:tcW w:w="1484" w:type="dxa"/>
            <w:tcBorders>
              <w:top w:val="single" w:sz="6" w:space="0" w:color="auto"/>
              <w:left w:val="single" w:sz="6" w:space="0" w:color="auto"/>
            </w:tcBorders>
          </w:tcPr>
          <w:p w14:paraId="5EB61D73" w14:textId="77777777" w:rsidR="00ED5220" w:rsidRPr="000B43F6" w:rsidRDefault="00ED5220" w:rsidP="00932B06">
            <w:pPr>
              <w:pStyle w:val="TableText"/>
              <w:rPr>
                <w:rFonts w:ascii="Calibri" w:hAnsi="Calibri" w:cs="Arial"/>
                <w:sz w:val="22"/>
              </w:rPr>
            </w:pPr>
          </w:p>
        </w:tc>
        <w:tc>
          <w:tcPr>
            <w:tcW w:w="1703" w:type="dxa"/>
            <w:tcBorders>
              <w:top w:val="single" w:sz="6" w:space="0" w:color="auto"/>
              <w:left w:val="single" w:sz="6" w:space="0" w:color="auto"/>
            </w:tcBorders>
          </w:tcPr>
          <w:p w14:paraId="0B94B014" w14:textId="77777777" w:rsidR="00ED5220" w:rsidRPr="000B43F6" w:rsidRDefault="00ED5220" w:rsidP="00932B06">
            <w:pPr>
              <w:pStyle w:val="TableText"/>
              <w:rPr>
                <w:rFonts w:ascii="Calibri" w:hAnsi="Calibri" w:cs="Arial"/>
                <w:sz w:val="22"/>
              </w:rPr>
            </w:pPr>
          </w:p>
        </w:tc>
        <w:tc>
          <w:tcPr>
            <w:tcW w:w="1428" w:type="dxa"/>
            <w:tcBorders>
              <w:top w:val="single" w:sz="6" w:space="0" w:color="auto"/>
              <w:left w:val="single" w:sz="6" w:space="0" w:color="auto"/>
            </w:tcBorders>
          </w:tcPr>
          <w:p w14:paraId="6233A6F0" w14:textId="77777777" w:rsidR="00ED5220" w:rsidRPr="000B43F6" w:rsidRDefault="00ED5220" w:rsidP="00932B06">
            <w:pPr>
              <w:pStyle w:val="TableText"/>
              <w:rPr>
                <w:rFonts w:ascii="Calibri" w:hAnsi="Calibri" w:cs="Arial"/>
                <w:sz w:val="22"/>
              </w:rPr>
            </w:pPr>
            <w:r>
              <w:rPr>
                <w:rFonts w:ascii="Calibri" w:hAnsi="Calibri" w:cs="Arial"/>
                <w:sz w:val="22"/>
              </w:rPr>
              <w:t>1035</w:t>
            </w:r>
          </w:p>
        </w:tc>
        <w:tc>
          <w:tcPr>
            <w:tcW w:w="1428" w:type="dxa"/>
            <w:tcBorders>
              <w:top w:val="single" w:sz="6" w:space="0" w:color="auto"/>
              <w:left w:val="single" w:sz="6" w:space="0" w:color="auto"/>
            </w:tcBorders>
          </w:tcPr>
          <w:p w14:paraId="72981D73" w14:textId="77777777" w:rsidR="00ED5220" w:rsidRPr="000B43F6" w:rsidRDefault="00ED5220" w:rsidP="00932B06">
            <w:pPr>
              <w:pStyle w:val="TableText"/>
              <w:rPr>
                <w:rFonts w:ascii="Calibri" w:hAnsi="Calibri" w:cs="Arial"/>
                <w:sz w:val="22"/>
              </w:rPr>
            </w:pPr>
          </w:p>
        </w:tc>
        <w:tc>
          <w:tcPr>
            <w:tcW w:w="1849" w:type="dxa"/>
            <w:tcBorders>
              <w:top w:val="single" w:sz="6" w:space="0" w:color="auto"/>
              <w:left w:val="single" w:sz="6" w:space="0" w:color="auto"/>
              <w:right w:val="double" w:sz="6" w:space="0" w:color="auto"/>
            </w:tcBorders>
          </w:tcPr>
          <w:p w14:paraId="50AEC3EE" w14:textId="77777777" w:rsidR="00ED5220" w:rsidRPr="000B43F6" w:rsidRDefault="00ED5220" w:rsidP="00932B06">
            <w:pPr>
              <w:pStyle w:val="TableText"/>
              <w:rPr>
                <w:rFonts w:ascii="Calibri" w:hAnsi="Calibri" w:cs="Arial"/>
                <w:sz w:val="22"/>
              </w:rPr>
            </w:pPr>
            <w:r w:rsidRPr="0058253D">
              <w:rPr>
                <w:rFonts w:ascii="Calibri" w:hAnsi="Calibri" w:cs="Arial"/>
                <w:sz w:val="22"/>
              </w:rPr>
              <w:t>Potable Water</w:t>
            </w:r>
          </w:p>
        </w:tc>
      </w:tr>
      <w:tr w:rsidR="00ED5220" w:rsidRPr="000B43F6" w14:paraId="28AA8F03" w14:textId="77777777" w:rsidTr="00660947">
        <w:tc>
          <w:tcPr>
            <w:tcW w:w="1738" w:type="dxa"/>
            <w:tcBorders>
              <w:top w:val="single" w:sz="6" w:space="0" w:color="auto"/>
              <w:left w:val="double" w:sz="6" w:space="0" w:color="auto"/>
            </w:tcBorders>
          </w:tcPr>
          <w:p w14:paraId="0CE89A5A" w14:textId="77777777" w:rsidR="00ED5220" w:rsidRDefault="00ED5220" w:rsidP="00932B06">
            <w:pPr>
              <w:pStyle w:val="TableText"/>
              <w:rPr>
                <w:rFonts w:ascii="Calibri" w:hAnsi="Calibri" w:cs="Arial"/>
                <w:sz w:val="22"/>
              </w:rPr>
            </w:pPr>
            <w:r>
              <w:rPr>
                <w:rFonts w:ascii="Calibri" w:hAnsi="Calibri" w:cs="Arial"/>
                <w:sz w:val="22"/>
              </w:rPr>
              <w:t>TWR_LCV1</w:t>
            </w:r>
          </w:p>
        </w:tc>
        <w:tc>
          <w:tcPr>
            <w:tcW w:w="1723" w:type="dxa"/>
            <w:tcBorders>
              <w:top w:val="single" w:sz="6" w:space="0" w:color="auto"/>
              <w:left w:val="single" w:sz="6" w:space="0" w:color="auto"/>
            </w:tcBorders>
          </w:tcPr>
          <w:p w14:paraId="5276338E" w14:textId="77777777" w:rsidR="00ED5220" w:rsidRPr="000B43F6" w:rsidRDefault="00ED5220" w:rsidP="00932B06">
            <w:pPr>
              <w:pStyle w:val="TableText"/>
              <w:rPr>
                <w:rFonts w:ascii="Calibri" w:hAnsi="Calibri" w:cs="Arial"/>
                <w:sz w:val="22"/>
              </w:rPr>
            </w:pPr>
            <w:r>
              <w:rPr>
                <w:rFonts w:ascii="Calibri" w:hAnsi="Calibri" w:cs="Arial"/>
                <w:sz w:val="22"/>
              </w:rPr>
              <w:t>Level Control</w:t>
            </w:r>
          </w:p>
        </w:tc>
        <w:tc>
          <w:tcPr>
            <w:tcW w:w="1607" w:type="dxa"/>
            <w:tcBorders>
              <w:top w:val="single" w:sz="6" w:space="0" w:color="auto"/>
              <w:left w:val="single" w:sz="6" w:space="0" w:color="auto"/>
            </w:tcBorders>
          </w:tcPr>
          <w:p w14:paraId="1BA4A5A8" w14:textId="77777777" w:rsidR="00ED5220" w:rsidRPr="000B43F6" w:rsidRDefault="00ED5220" w:rsidP="00932B06">
            <w:pPr>
              <w:pStyle w:val="TableText"/>
              <w:rPr>
                <w:rFonts w:ascii="Calibri" w:hAnsi="Calibri" w:cs="Arial"/>
                <w:sz w:val="22"/>
              </w:rPr>
            </w:pPr>
            <w:r>
              <w:rPr>
                <w:rFonts w:ascii="Calibri" w:hAnsi="Calibri" w:cs="Arial"/>
                <w:sz w:val="22"/>
              </w:rPr>
              <w:t>450</w:t>
            </w:r>
          </w:p>
        </w:tc>
        <w:tc>
          <w:tcPr>
            <w:tcW w:w="1484" w:type="dxa"/>
            <w:tcBorders>
              <w:top w:val="single" w:sz="6" w:space="0" w:color="auto"/>
              <w:left w:val="single" w:sz="6" w:space="0" w:color="auto"/>
            </w:tcBorders>
          </w:tcPr>
          <w:p w14:paraId="1673D40F" w14:textId="77777777" w:rsidR="00ED5220" w:rsidRPr="000B43F6" w:rsidRDefault="00ED5220" w:rsidP="00932B06">
            <w:pPr>
              <w:pStyle w:val="TableText"/>
              <w:rPr>
                <w:rFonts w:ascii="Calibri" w:hAnsi="Calibri" w:cs="Arial"/>
                <w:sz w:val="22"/>
              </w:rPr>
            </w:pPr>
          </w:p>
        </w:tc>
        <w:tc>
          <w:tcPr>
            <w:tcW w:w="1703" w:type="dxa"/>
            <w:tcBorders>
              <w:top w:val="single" w:sz="6" w:space="0" w:color="auto"/>
              <w:left w:val="single" w:sz="6" w:space="0" w:color="auto"/>
            </w:tcBorders>
          </w:tcPr>
          <w:p w14:paraId="749AF580" w14:textId="77777777" w:rsidR="00ED5220" w:rsidRPr="000B43F6" w:rsidRDefault="00ED5220" w:rsidP="00932B06">
            <w:pPr>
              <w:pStyle w:val="TableText"/>
              <w:rPr>
                <w:rFonts w:ascii="Calibri" w:hAnsi="Calibri" w:cs="Arial"/>
                <w:sz w:val="22"/>
              </w:rPr>
            </w:pPr>
          </w:p>
        </w:tc>
        <w:tc>
          <w:tcPr>
            <w:tcW w:w="1428" w:type="dxa"/>
            <w:tcBorders>
              <w:top w:val="single" w:sz="6" w:space="0" w:color="auto"/>
              <w:left w:val="single" w:sz="6" w:space="0" w:color="auto"/>
            </w:tcBorders>
          </w:tcPr>
          <w:p w14:paraId="77C91639" w14:textId="77777777" w:rsidR="00ED5220" w:rsidRPr="000B43F6" w:rsidRDefault="00ED5220" w:rsidP="00932B06">
            <w:pPr>
              <w:pStyle w:val="TableText"/>
              <w:rPr>
                <w:rFonts w:ascii="Calibri" w:hAnsi="Calibri" w:cs="Arial"/>
                <w:sz w:val="22"/>
              </w:rPr>
            </w:pPr>
            <w:r>
              <w:rPr>
                <w:rFonts w:ascii="Calibri" w:hAnsi="Calibri" w:cs="Arial"/>
                <w:sz w:val="22"/>
              </w:rPr>
              <w:t>1035</w:t>
            </w:r>
          </w:p>
        </w:tc>
        <w:tc>
          <w:tcPr>
            <w:tcW w:w="1428" w:type="dxa"/>
            <w:tcBorders>
              <w:top w:val="single" w:sz="6" w:space="0" w:color="auto"/>
              <w:left w:val="single" w:sz="6" w:space="0" w:color="auto"/>
            </w:tcBorders>
          </w:tcPr>
          <w:p w14:paraId="78668A1B" w14:textId="77777777" w:rsidR="00ED5220" w:rsidRPr="000B43F6" w:rsidRDefault="00ED5220" w:rsidP="00932B06">
            <w:pPr>
              <w:pStyle w:val="TableText"/>
              <w:rPr>
                <w:rFonts w:ascii="Calibri" w:hAnsi="Calibri" w:cs="Arial"/>
                <w:sz w:val="22"/>
              </w:rPr>
            </w:pPr>
          </w:p>
        </w:tc>
        <w:tc>
          <w:tcPr>
            <w:tcW w:w="1849" w:type="dxa"/>
            <w:tcBorders>
              <w:top w:val="single" w:sz="6" w:space="0" w:color="auto"/>
              <w:left w:val="single" w:sz="6" w:space="0" w:color="auto"/>
              <w:right w:val="double" w:sz="6" w:space="0" w:color="auto"/>
            </w:tcBorders>
          </w:tcPr>
          <w:p w14:paraId="10CD2253" w14:textId="77777777" w:rsidR="00ED5220" w:rsidRPr="000B43F6" w:rsidRDefault="00ED5220" w:rsidP="00932B06">
            <w:pPr>
              <w:pStyle w:val="TableText"/>
              <w:rPr>
                <w:rFonts w:ascii="Calibri" w:hAnsi="Calibri" w:cs="Arial"/>
                <w:sz w:val="22"/>
              </w:rPr>
            </w:pPr>
            <w:r w:rsidRPr="0058253D">
              <w:rPr>
                <w:rFonts w:ascii="Calibri" w:hAnsi="Calibri" w:cs="Arial"/>
                <w:sz w:val="22"/>
              </w:rPr>
              <w:t>Potable Water</w:t>
            </w:r>
          </w:p>
        </w:tc>
      </w:tr>
      <w:tr w:rsidR="00ED5220" w:rsidRPr="000B43F6" w14:paraId="3AD192A9" w14:textId="77777777" w:rsidTr="00660947">
        <w:tc>
          <w:tcPr>
            <w:tcW w:w="1738" w:type="dxa"/>
            <w:tcBorders>
              <w:top w:val="single" w:sz="6" w:space="0" w:color="auto"/>
              <w:left w:val="double" w:sz="6" w:space="0" w:color="auto"/>
            </w:tcBorders>
          </w:tcPr>
          <w:p w14:paraId="323D3D28" w14:textId="77777777" w:rsidR="00ED5220" w:rsidRDefault="00ED5220" w:rsidP="00932B06">
            <w:pPr>
              <w:pStyle w:val="TableText"/>
              <w:rPr>
                <w:rFonts w:ascii="Calibri" w:hAnsi="Calibri" w:cs="Arial"/>
                <w:sz w:val="22"/>
              </w:rPr>
            </w:pPr>
            <w:r>
              <w:rPr>
                <w:rFonts w:ascii="Calibri" w:hAnsi="Calibri" w:cs="Arial"/>
                <w:sz w:val="22"/>
              </w:rPr>
              <w:t>TWR_CV1</w:t>
            </w:r>
          </w:p>
        </w:tc>
        <w:tc>
          <w:tcPr>
            <w:tcW w:w="1723" w:type="dxa"/>
            <w:tcBorders>
              <w:top w:val="single" w:sz="6" w:space="0" w:color="auto"/>
              <w:left w:val="single" w:sz="6" w:space="0" w:color="auto"/>
            </w:tcBorders>
          </w:tcPr>
          <w:p w14:paraId="726003EA" w14:textId="77777777" w:rsidR="00ED5220" w:rsidRPr="000B43F6" w:rsidRDefault="00ED5220" w:rsidP="00932B06">
            <w:pPr>
              <w:pStyle w:val="TableText"/>
              <w:rPr>
                <w:rFonts w:ascii="Calibri" w:hAnsi="Calibri" w:cs="Arial"/>
                <w:sz w:val="22"/>
              </w:rPr>
            </w:pPr>
            <w:r>
              <w:rPr>
                <w:rFonts w:ascii="Calibri" w:hAnsi="Calibri" w:cs="Arial"/>
                <w:sz w:val="22"/>
              </w:rPr>
              <w:t>Resilient Hinge Swing Check</w:t>
            </w:r>
          </w:p>
        </w:tc>
        <w:tc>
          <w:tcPr>
            <w:tcW w:w="1607" w:type="dxa"/>
            <w:tcBorders>
              <w:top w:val="single" w:sz="6" w:space="0" w:color="auto"/>
              <w:left w:val="single" w:sz="6" w:space="0" w:color="auto"/>
            </w:tcBorders>
          </w:tcPr>
          <w:p w14:paraId="688326C9" w14:textId="77777777" w:rsidR="00ED5220" w:rsidRPr="000B43F6" w:rsidRDefault="00ED5220" w:rsidP="00932B06">
            <w:pPr>
              <w:pStyle w:val="TableText"/>
              <w:rPr>
                <w:rFonts w:ascii="Calibri" w:hAnsi="Calibri" w:cs="Arial"/>
                <w:sz w:val="22"/>
              </w:rPr>
            </w:pPr>
            <w:r>
              <w:rPr>
                <w:rFonts w:ascii="Calibri" w:hAnsi="Calibri" w:cs="Arial"/>
                <w:sz w:val="22"/>
              </w:rPr>
              <w:t>450</w:t>
            </w:r>
          </w:p>
        </w:tc>
        <w:tc>
          <w:tcPr>
            <w:tcW w:w="1484" w:type="dxa"/>
            <w:tcBorders>
              <w:top w:val="single" w:sz="6" w:space="0" w:color="auto"/>
              <w:left w:val="single" w:sz="6" w:space="0" w:color="auto"/>
            </w:tcBorders>
          </w:tcPr>
          <w:p w14:paraId="0A73D3C0" w14:textId="77777777" w:rsidR="00ED5220" w:rsidRPr="000B43F6" w:rsidRDefault="00ED5220" w:rsidP="00932B06">
            <w:pPr>
              <w:pStyle w:val="TableText"/>
              <w:rPr>
                <w:rFonts w:ascii="Calibri" w:hAnsi="Calibri" w:cs="Arial"/>
                <w:sz w:val="22"/>
              </w:rPr>
            </w:pPr>
          </w:p>
        </w:tc>
        <w:tc>
          <w:tcPr>
            <w:tcW w:w="1703" w:type="dxa"/>
            <w:tcBorders>
              <w:top w:val="single" w:sz="6" w:space="0" w:color="auto"/>
              <w:left w:val="single" w:sz="6" w:space="0" w:color="auto"/>
            </w:tcBorders>
          </w:tcPr>
          <w:p w14:paraId="188F215A" w14:textId="77777777" w:rsidR="00ED5220" w:rsidRPr="000B43F6" w:rsidRDefault="00ED5220" w:rsidP="00932B06">
            <w:pPr>
              <w:pStyle w:val="TableText"/>
              <w:rPr>
                <w:rFonts w:ascii="Calibri" w:hAnsi="Calibri" w:cs="Arial"/>
                <w:sz w:val="22"/>
              </w:rPr>
            </w:pPr>
          </w:p>
        </w:tc>
        <w:tc>
          <w:tcPr>
            <w:tcW w:w="1428" w:type="dxa"/>
            <w:tcBorders>
              <w:top w:val="single" w:sz="6" w:space="0" w:color="auto"/>
              <w:left w:val="single" w:sz="6" w:space="0" w:color="auto"/>
            </w:tcBorders>
          </w:tcPr>
          <w:p w14:paraId="45FF40CD" w14:textId="77777777" w:rsidR="00ED5220" w:rsidRPr="000B43F6" w:rsidRDefault="00ED5220" w:rsidP="00932B06">
            <w:pPr>
              <w:pStyle w:val="TableText"/>
              <w:rPr>
                <w:rFonts w:ascii="Calibri" w:hAnsi="Calibri" w:cs="Arial"/>
                <w:sz w:val="22"/>
              </w:rPr>
            </w:pPr>
            <w:r>
              <w:rPr>
                <w:rFonts w:ascii="Calibri" w:hAnsi="Calibri" w:cs="Arial"/>
                <w:sz w:val="22"/>
              </w:rPr>
              <w:t>1035</w:t>
            </w:r>
          </w:p>
        </w:tc>
        <w:tc>
          <w:tcPr>
            <w:tcW w:w="1428" w:type="dxa"/>
            <w:tcBorders>
              <w:top w:val="single" w:sz="6" w:space="0" w:color="auto"/>
              <w:left w:val="single" w:sz="6" w:space="0" w:color="auto"/>
            </w:tcBorders>
          </w:tcPr>
          <w:p w14:paraId="6C65E0C5" w14:textId="77777777" w:rsidR="00ED5220" w:rsidRPr="000B43F6" w:rsidRDefault="00ED5220" w:rsidP="00932B06">
            <w:pPr>
              <w:pStyle w:val="TableText"/>
              <w:rPr>
                <w:rFonts w:ascii="Calibri" w:hAnsi="Calibri" w:cs="Arial"/>
                <w:sz w:val="22"/>
              </w:rPr>
            </w:pPr>
          </w:p>
        </w:tc>
        <w:tc>
          <w:tcPr>
            <w:tcW w:w="1849" w:type="dxa"/>
            <w:tcBorders>
              <w:top w:val="single" w:sz="6" w:space="0" w:color="auto"/>
              <w:left w:val="single" w:sz="6" w:space="0" w:color="auto"/>
              <w:right w:val="double" w:sz="6" w:space="0" w:color="auto"/>
            </w:tcBorders>
          </w:tcPr>
          <w:p w14:paraId="1B6CDFC7" w14:textId="77777777" w:rsidR="00ED5220" w:rsidRPr="000B43F6" w:rsidRDefault="00ED5220" w:rsidP="00932B06">
            <w:pPr>
              <w:pStyle w:val="TableText"/>
              <w:rPr>
                <w:rFonts w:ascii="Calibri" w:hAnsi="Calibri" w:cs="Arial"/>
                <w:sz w:val="22"/>
              </w:rPr>
            </w:pPr>
            <w:r w:rsidRPr="0058253D">
              <w:rPr>
                <w:rFonts w:ascii="Calibri" w:hAnsi="Calibri" w:cs="Arial"/>
                <w:sz w:val="22"/>
              </w:rPr>
              <w:t>Potable Water</w:t>
            </w:r>
          </w:p>
        </w:tc>
      </w:tr>
      <w:tr w:rsidR="00ED5220" w:rsidRPr="000B43F6" w14:paraId="1FE8BFE2" w14:textId="77777777" w:rsidTr="00660947">
        <w:tc>
          <w:tcPr>
            <w:tcW w:w="1738" w:type="dxa"/>
            <w:tcBorders>
              <w:top w:val="single" w:sz="6" w:space="0" w:color="auto"/>
              <w:left w:val="double" w:sz="6" w:space="0" w:color="auto"/>
            </w:tcBorders>
          </w:tcPr>
          <w:p w14:paraId="14F42E2C" w14:textId="77777777" w:rsidR="00ED5220" w:rsidRDefault="00ED5220" w:rsidP="00932B06">
            <w:pPr>
              <w:pStyle w:val="TableText"/>
              <w:rPr>
                <w:rFonts w:ascii="Calibri" w:hAnsi="Calibri" w:cs="Arial"/>
                <w:sz w:val="22"/>
              </w:rPr>
            </w:pPr>
            <w:r>
              <w:rPr>
                <w:rFonts w:ascii="Calibri" w:hAnsi="Calibri" w:cs="Arial"/>
                <w:sz w:val="22"/>
              </w:rPr>
              <w:t>TWR_CV2</w:t>
            </w:r>
          </w:p>
        </w:tc>
        <w:tc>
          <w:tcPr>
            <w:tcW w:w="1723" w:type="dxa"/>
            <w:tcBorders>
              <w:top w:val="single" w:sz="6" w:space="0" w:color="auto"/>
              <w:left w:val="single" w:sz="6" w:space="0" w:color="auto"/>
            </w:tcBorders>
          </w:tcPr>
          <w:p w14:paraId="769BFA1D" w14:textId="77777777" w:rsidR="00ED5220" w:rsidRPr="000B43F6" w:rsidRDefault="00ED5220" w:rsidP="00932B06">
            <w:pPr>
              <w:pStyle w:val="TableText"/>
              <w:rPr>
                <w:rFonts w:ascii="Calibri" w:hAnsi="Calibri" w:cs="Arial"/>
                <w:sz w:val="22"/>
              </w:rPr>
            </w:pPr>
            <w:r>
              <w:rPr>
                <w:rFonts w:ascii="Calibri" w:hAnsi="Calibri" w:cs="Arial"/>
                <w:sz w:val="22"/>
              </w:rPr>
              <w:t>Resilient Hinge Swing Check</w:t>
            </w:r>
          </w:p>
        </w:tc>
        <w:tc>
          <w:tcPr>
            <w:tcW w:w="1607" w:type="dxa"/>
            <w:tcBorders>
              <w:top w:val="single" w:sz="6" w:space="0" w:color="auto"/>
              <w:left w:val="single" w:sz="6" w:space="0" w:color="auto"/>
            </w:tcBorders>
          </w:tcPr>
          <w:p w14:paraId="58D72A36" w14:textId="77777777" w:rsidR="00ED5220" w:rsidRPr="000B43F6" w:rsidRDefault="00ED5220" w:rsidP="00932B06">
            <w:pPr>
              <w:pStyle w:val="TableText"/>
              <w:rPr>
                <w:rFonts w:ascii="Calibri" w:hAnsi="Calibri" w:cs="Arial"/>
                <w:sz w:val="22"/>
              </w:rPr>
            </w:pPr>
            <w:r>
              <w:rPr>
                <w:rFonts w:ascii="Calibri" w:hAnsi="Calibri" w:cs="Arial"/>
                <w:sz w:val="22"/>
              </w:rPr>
              <w:t>450</w:t>
            </w:r>
          </w:p>
        </w:tc>
        <w:tc>
          <w:tcPr>
            <w:tcW w:w="1484" w:type="dxa"/>
            <w:tcBorders>
              <w:top w:val="single" w:sz="6" w:space="0" w:color="auto"/>
              <w:left w:val="single" w:sz="6" w:space="0" w:color="auto"/>
            </w:tcBorders>
          </w:tcPr>
          <w:p w14:paraId="517B473D" w14:textId="77777777" w:rsidR="00ED5220" w:rsidRPr="000B43F6" w:rsidRDefault="00ED5220" w:rsidP="00932B06">
            <w:pPr>
              <w:pStyle w:val="TableText"/>
              <w:rPr>
                <w:rFonts w:ascii="Calibri" w:hAnsi="Calibri" w:cs="Arial"/>
                <w:sz w:val="22"/>
              </w:rPr>
            </w:pPr>
          </w:p>
        </w:tc>
        <w:tc>
          <w:tcPr>
            <w:tcW w:w="1703" w:type="dxa"/>
            <w:tcBorders>
              <w:top w:val="single" w:sz="6" w:space="0" w:color="auto"/>
              <w:left w:val="single" w:sz="6" w:space="0" w:color="auto"/>
            </w:tcBorders>
          </w:tcPr>
          <w:p w14:paraId="0168BF0A" w14:textId="77777777" w:rsidR="00ED5220" w:rsidRPr="000B43F6" w:rsidRDefault="00ED5220" w:rsidP="00932B06">
            <w:pPr>
              <w:pStyle w:val="TableText"/>
              <w:rPr>
                <w:rFonts w:ascii="Calibri" w:hAnsi="Calibri" w:cs="Arial"/>
                <w:sz w:val="22"/>
              </w:rPr>
            </w:pPr>
          </w:p>
        </w:tc>
        <w:tc>
          <w:tcPr>
            <w:tcW w:w="1428" w:type="dxa"/>
            <w:tcBorders>
              <w:top w:val="single" w:sz="6" w:space="0" w:color="auto"/>
              <w:left w:val="single" w:sz="6" w:space="0" w:color="auto"/>
            </w:tcBorders>
          </w:tcPr>
          <w:p w14:paraId="2A7587E0" w14:textId="77777777" w:rsidR="00ED5220" w:rsidRPr="000B43F6" w:rsidRDefault="00ED5220" w:rsidP="00932B06">
            <w:pPr>
              <w:pStyle w:val="TableText"/>
              <w:rPr>
                <w:rFonts w:ascii="Calibri" w:hAnsi="Calibri" w:cs="Arial"/>
                <w:sz w:val="22"/>
              </w:rPr>
            </w:pPr>
            <w:r>
              <w:rPr>
                <w:rFonts w:ascii="Calibri" w:hAnsi="Calibri" w:cs="Arial"/>
                <w:sz w:val="22"/>
              </w:rPr>
              <w:t>1035</w:t>
            </w:r>
          </w:p>
        </w:tc>
        <w:tc>
          <w:tcPr>
            <w:tcW w:w="1428" w:type="dxa"/>
            <w:tcBorders>
              <w:top w:val="single" w:sz="6" w:space="0" w:color="auto"/>
              <w:left w:val="single" w:sz="6" w:space="0" w:color="auto"/>
            </w:tcBorders>
          </w:tcPr>
          <w:p w14:paraId="79EA5A6A" w14:textId="77777777" w:rsidR="00ED5220" w:rsidRPr="000B43F6" w:rsidRDefault="00ED5220" w:rsidP="00932B06">
            <w:pPr>
              <w:pStyle w:val="TableText"/>
              <w:rPr>
                <w:rFonts w:ascii="Calibri" w:hAnsi="Calibri" w:cs="Arial"/>
                <w:sz w:val="22"/>
              </w:rPr>
            </w:pPr>
          </w:p>
        </w:tc>
        <w:tc>
          <w:tcPr>
            <w:tcW w:w="1849" w:type="dxa"/>
            <w:tcBorders>
              <w:top w:val="single" w:sz="6" w:space="0" w:color="auto"/>
              <w:left w:val="single" w:sz="6" w:space="0" w:color="auto"/>
              <w:right w:val="double" w:sz="6" w:space="0" w:color="auto"/>
            </w:tcBorders>
          </w:tcPr>
          <w:p w14:paraId="2E9B8923" w14:textId="77777777" w:rsidR="00ED5220" w:rsidRPr="000B43F6" w:rsidRDefault="00ED5220" w:rsidP="00932B06">
            <w:pPr>
              <w:pStyle w:val="TableText"/>
              <w:rPr>
                <w:rFonts w:ascii="Calibri" w:hAnsi="Calibri" w:cs="Arial"/>
                <w:sz w:val="22"/>
              </w:rPr>
            </w:pPr>
            <w:r w:rsidRPr="0058253D">
              <w:rPr>
                <w:rFonts w:ascii="Calibri" w:hAnsi="Calibri" w:cs="Arial"/>
                <w:sz w:val="22"/>
              </w:rPr>
              <w:t>Potable Water</w:t>
            </w:r>
          </w:p>
        </w:tc>
      </w:tr>
      <w:tr w:rsidR="00A06314" w:rsidRPr="000B43F6" w14:paraId="08F1031C" w14:textId="77777777" w:rsidTr="00660947">
        <w:tc>
          <w:tcPr>
            <w:tcW w:w="1738" w:type="dxa"/>
            <w:tcBorders>
              <w:top w:val="single" w:sz="6" w:space="0" w:color="auto"/>
              <w:left w:val="double" w:sz="6" w:space="0" w:color="auto"/>
            </w:tcBorders>
          </w:tcPr>
          <w:p w14:paraId="7D58B570" w14:textId="6273C8A7" w:rsidR="00A06314" w:rsidRDefault="00A06314" w:rsidP="00932B06">
            <w:pPr>
              <w:pStyle w:val="TableText"/>
              <w:rPr>
                <w:rFonts w:ascii="Calibri" w:hAnsi="Calibri" w:cs="Arial"/>
                <w:sz w:val="22"/>
              </w:rPr>
            </w:pPr>
            <w:ins w:id="1465" w:author="Keith Wong" w:date="2022-11-29T13:54:00Z">
              <w:r>
                <w:rPr>
                  <w:rFonts w:ascii="Calibri" w:hAnsi="Calibri" w:cs="Arial"/>
                  <w:sz w:val="22"/>
                </w:rPr>
                <w:t>TWR_ARV1</w:t>
              </w:r>
            </w:ins>
          </w:p>
        </w:tc>
        <w:tc>
          <w:tcPr>
            <w:tcW w:w="1723" w:type="dxa"/>
            <w:tcBorders>
              <w:top w:val="single" w:sz="6" w:space="0" w:color="auto"/>
              <w:left w:val="single" w:sz="6" w:space="0" w:color="auto"/>
            </w:tcBorders>
          </w:tcPr>
          <w:p w14:paraId="4F357C67" w14:textId="379B23A0" w:rsidR="00A06314" w:rsidRPr="000B43F6" w:rsidRDefault="00A06314" w:rsidP="00932B06">
            <w:pPr>
              <w:pStyle w:val="TableText"/>
              <w:rPr>
                <w:rFonts w:ascii="Calibri" w:hAnsi="Calibri" w:cs="Arial"/>
                <w:sz w:val="22"/>
              </w:rPr>
            </w:pPr>
            <w:ins w:id="1466" w:author="Keith Wong" w:date="2022-11-29T13:54:00Z">
              <w:r>
                <w:rPr>
                  <w:rFonts w:ascii="Calibri" w:hAnsi="Calibri" w:cs="Arial"/>
                  <w:sz w:val="22"/>
                </w:rPr>
                <w:t>Air Release</w:t>
              </w:r>
            </w:ins>
          </w:p>
        </w:tc>
        <w:tc>
          <w:tcPr>
            <w:tcW w:w="1607" w:type="dxa"/>
            <w:tcBorders>
              <w:top w:val="single" w:sz="6" w:space="0" w:color="auto"/>
              <w:left w:val="single" w:sz="6" w:space="0" w:color="auto"/>
            </w:tcBorders>
          </w:tcPr>
          <w:p w14:paraId="51F258DA" w14:textId="78CBFEE4" w:rsidR="00A06314" w:rsidRPr="000B43F6" w:rsidRDefault="00A06314" w:rsidP="00932B06">
            <w:pPr>
              <w:pStyle w:val="TableText"/>
              <w:rPr>
                <w:rFonts w:ascii="Calibri" w:hAnsi="Calibri" w:cs="Arial"/>
                <w:sz w:val="22"/>
              </w:rPr>
            </w:pPr>
            <w:ins w:id="1467" w:author="Keith Wong" w:date="2022-11-29T13:54:00Z">
              <w:r>
                <w:rPr>
                  <w:rFonts w:ascii="Calibri" w:hAnsi="Calibri" w:cs="Arial"/>
                  <w:sz w:val="22"/>
                </w:rPr>
                <w:t>50</w:t>
              </w:r>
            </w:ins>
          </w:p>
        </w:tc>
        <w:tc>
          <w:tcPr>
            <w:tcW w:w="1484" w:type="dxa"/>
            <w:tcBorders>
              <w:top w:val="single" w:sz="6" w:space="0" w:color="auto"/>
              <w:left w:val="single" w:sz="6" w:space="0" w:color="auto"/>
            </w:tcBorders>
          </w:tcPr>
          <w:p w14:paraId="59479071" w14:textId="77777777" w:rsidR="00A06314" w:rsidRPr="000B43F6" w:rsidRDefault="00A06314" w:rsidP="00932B06">
            <w:pPr>
              <w:pStyle w:val="TableText"/>
              <w:rPr>
                <w:rFonts w:ascii="Calibri" w:hAnsi="Calibri" w:cs="Arial"/>
                <w:sz w:val="22"/>
              </w:rPr>
            </w:pPr>
          </w:p>
        </w:tc>
        <w:tc>
          <w:tcPr>
            <w:tcW w:w="1703" w:type="dxa"/>
            <w:tcBorders>
              <w:top w:val="single" w:sz="6" w:space="0" w:color="auto"/>
              <w:left w:val="single" w:sz="6" w:space="0" w:color="auto"/>
            </w:tcBorders>
          </w:tcPr>
          <w:p w14:paraId="297D1273" w14:textId="77777777" w:rsidR="00A06314" w:rsidRPr="000B43F6" w:rsidRDefault="00A06314" w:rsidP="00932B06">
            <w:pPr>
              <w:pStyle w:val="TableText"/>
              <w:rPr>
                <w:rFonts w:ascii="Calibri" w:hAnsi="Calibri" w:cs="Arial"/>
                <w:sz w:val="22"/>
              </w:rPr>
            </w:pPr>
          </w:p>
        </w:tc>
        <w:tc>
          <w:tcPr>
            <w:tcW w:w="1428" w:type="dxa"/>
            <w:tcBorders>
              <w:top w:val="single" w:sz="6" w:space="0" w:color="auto"/>
              <w:left w:val="single" w:sz="6" w:space="0" w:color="auto"/>
            </w:tcBorders>
          </w:tcPr>
          <w:p w14:paraId="3E397F9F" w14:textId="4520C569" w:rsidR="00A06314" w:rsidRPr="000B43F6" w:rsidRDefault="00A06314" w:rsidP="00932B06">
            <w:pPr>
              <w:pStyle w:val="TableText"/>
              <w:rPr>
                <w:rFonts w:ascii="Calibri" w:hAnsi="Calibri" w:cs="Arial"/>
                <w:sz w:val="22"/>
              </w:rPr>
            </w:pPr>
            <w:ins w:id="1468" w:author="Keith Wong" w:date="2022-11-29T13:54:00Z">
              <w:r>
                <w:rPr>
                  <w:rFonts w:ascii="Calibri" w:hAnsi="Calibri" w:cs="Arial"/>
                  <w:sz w:val="22"/>
                </w:rPr>
                <w:t>1035</w:t>
              </w:r>
            </w:ins>
          </w:p>
        </w:tc>
        <w:tc>
          <w:tcPr>
            <w:tcW w:w="1428" w:type="dxa"/>
            <w:tcBorders>
              <w:top w:val="single" w:sz="6" w:space="0" w:color="auto"/>
              <w:left w:val="single" w:sz="6" w:space="0" w:color="auto"/>
            </w:tcBorders>
          </w:tcPr>
          <w:p w14:paraId="3EE1D94B" w14:textId="77777777" w:rsidR="00A06314" w:rsidRPr="000B43F6" w:rsidRDefault="00A06314" w:rsidP="00932B06">
            <w:pPr>
              <w:pStyle w:val="TableText"/>
              <w:rPr>
                <w:rFonts w:ascii="Calibri" w:hAnsi="Calibri" w:cs="Arial"/>
                <w:sz w:val="22"/>
              </w:rPr>
            </w:pPr>
          </w:p>
        </w:tc>
        <w:tc>
          <w:tcPr>
            <w:tcW w:w="1849" w:type="dxa"/>
            <w:tcBorders>
              <w:top w:val="single" w:sz="6" w:space="0" w:color="auto"/>
              <w:left w:val="single" w:sz="6" w:space="0" w:color="auto"/>
              <w:right w:val="double" w:sz="6" w:space="0" w:color="auto"/>
            </w:tcBorders>
          </w:tcPr>
          <w:p w14:paraId="7959E69D" w14:textId="13E78CA7" w:rsidR="00A06314" w:rsidRPr="000B43F6" w:rsidRDefault="00A06314" w:rsidP="00932B06">
            <w:pPr>
              <w:pStyle w:val="TableText"/>
              <w:rPr>
                <w:rFonts w:ascii="Calibri" w:hAnsi="Calibri" w:cs="Arial"/>
                <w:sz w:val="22"/>
              </w:rPr>
            </w:pPr>
            <w:ins w:id="1469" w:author="Keith Wong" w:date="2022-11-29T13:54:00Z">
              <w:r w:rsidRPr="0058253D">
                <w:rPr>
                  <w:rFonts w:ascii="Calibri" w:hAnsi="Calibri" w:cs="Arial"/>
                  <w:sz w:val="22"/>
                </w:rPr>
                <w:t>Potable Water</w:t>
              </w:r>
            </w:ins>
          </w:p>
        </w:tc>
      </w:tr>
      <w:tr w:rsidR="00A06314" w:rsidRPr="000B43F6" w14:paraId="73AB63DA" w14:textId="77777777" w:rsidTr="00660947">
        <w:tc>
          <w:tcPr>
            <w:tcW w:w="1738" w:type="dxa"/>
            <w:tcBorders>
              <w:top w:val="single" w:sz="6" w:space="0" w:color="auto"/>
              <w:left w:val="double" w:sz="6" w:space="0" w:color="auto"/>
            </w:tcBorders>
          </w:tcPr>
          <w:p w14:paraId="01D8F0EA" w14:textId="402958E3" w:rsidR="00A06314" w:rsidRDefault="00A06314" w:rsidP="00932B06">
            <w:pPr>
              <w:pStyle w:val="TableText"/>
              <w:rPr>
                <w:rFonts w:ascii="Calibri" w:hAnsi="Calibri" w:cs="Arial"/>
                <w:sz w:val="22"/>
              </w:rPr>
            </w:pPr>
            <w:ins w:id="1470" w:author="Keith Wong" w:date="2022-11-29T13:54:00Z">
              <w:r>
                <w:rPr>
                  <w:rFonts w:ascii="Calibri" w:hAnsi="Calibri" w:cs="Arial"/>
                  <w:sz w:val="22"/>
                </w:rPr>
                <w:t>TWR_ARV2</w:t>
              </w:r>
            </w:ins>
          </w:p>
        </w:tc>
        <w:tc>
          <w:tcPr>
            <w:tcW w:w="1723" w:type="dxa"/>
            <w:tcBorders>
              <w:top w:val="single" w:sz="6" w:space="0" w:color="auto"/>
              <w:left w:val="single" w:sz="6" w:space="0" w:color="auto"/>
            </w:tcBorders>
          </w:tcPr>
          <w:p w14:paraId="7A9EF18F" w14:textId="70A34EAA" w:rsidR="00A06314" w:rsidRPr="000B43F6" w:rsidRDefault="00A06314" w:rsidP="00932B06">
            <w:pPr>
              <w:pStyle w:val="TableText"/>
              <w:rPr>
                <w:rFonts w:ascii="Calibri" w:hAnsi="Calibri" w:cs="Arial"/>
                <w:sz w:val="22"/>
              </w:rPr>
            </w:pPr>
            <w:ins w:id="1471" w:author="Keith Wong" w:date="2022-11-29T13:54:00Z">
              <w:r>
                <w:rPr>
                  <w:rFonts w:ascii="Calibri" w:hAnsi="Calibri" w:cs="Arial"/>
                  <w:sz w:val="22"/>
                </w:rPr>
                <w:t>Air Release</w:t>
              </w:r>
            </w:ins>
          </w:p>
        </w:tc>
        <w:tc>
          <w:tcPr>
            <w:tcW w:w="1607" w:type="dxa"/>
            <w:tcBorders>
              <w:top w:val="single" w:sz="6" w:space="0" w:color="auto"/>
              <w:left w:val="single" w:sz="6" w:space="0" w:color="auto"/>
            </w:tcBorders>
          </w:tcPr>
          <w:p w14:paraId="3EA5EFC4" w14:textId="17B08C36" w:rsidR="00A06314" w:rsidRPr="000B43F6" w:rsidRDefault="00A06314" w:rsidP="00932B06">
            <w:pPr>
              <w:pStyle w:val="TableText"/>
              <w:rPr>
                <w:rFonts w:ascii="Calibri" w:hAnsi="Calibri" w:cs="Arial"/>
                <w:sz w:val="22"/>
              </w:rPr>
            </w:pPr>
            <w:ins w:id="1472" w:author="Keith Wong" w:date="2022-11-29T13:54:00Z">
              <w:r>
                <w:rPr>
                  <w:rFonts w:ascii="Calibri" w:hAnsi="Calibri" w:cs="Arial"/>
                  <w:sz w:val="22"/>
                </w:rPr>
                <w:t>50</w:t>
              </w:r>
            </w:ins>
          </w:p>
        </w:tc>
        <w:tc>
          <w:tcPr>
            <w:tcW w:w="1484" w:type="dxa"/>
            <w:tcBorders>
              <w:top w:val="single" w:sz="6" w:space="0" w:color="auto"/>
              <w:left w:val="single" w:sz="6" w:space="0" w:color="auto"/>
            </w:tcBorders>
          </w:tcPr>
          <w:p w14:paraId="7EEC037F" w14:textId="77777777" w:rsidR="00A06314" w:rsidRPr="000B43F6" w:rsidRDefault="00A06314" w:rsidP="00932B06">
            <w:pPr>
              <w:pStyle w:val="TableText"/>
              <w:rPr>
                <w:rFonts w:ascii="Calibri" w:hAnsi="Calibri" w:cs="Arial"/>
                <w:sz w:val="22"/>
              </w:rPr>
            </w:pPr>
          </w:p>
        </w:tc>
        <w:tc>
          <w:tcPr>
            <w:tcW w:w="1703" w:type="dxa"/>
            <w:tcBorders>
              <w:top w:val="single" w:sz="6" w:space="0" w:color="auto"/>
              <w:left w:val="single" w:sz="6" w:space="0" w:color="auto"/>
            </w:tcBorders>
          </w:tcPr>
          <w:p w14:paraId="3F4F2269" w14:textId="77777777" w:rsidR="00A06314" w:rsidRPr="000B43F6" w:rsidRDefault="00A06314" w:rsidP="00932B06">
            <w:pPr>
              <w:pStyle w:val="TableText"/>
              <w:rPr>
                <w:rFonts w:ascii="Calibri" w:hAnsi="Calibri" w:cs="Arial"/>
                <w:sz w:val="22"/>
              </w:rPr>
            </w:pPr>
          </w:p>
        </w:tc>
        <w:tc>
          <w:tcPr>
            <w:tcW w:w="1428" w:type="dxa"/>
            <w:tcBorders>
              <w:top w:val="single" w:sz="6" w:space="0" w:color="auto"/>
              <w:left w:val="single" w:sz="6" w:space="0" w:color="auto"/>
            </w:tcBorders>
          </w:tcPr>
          <w:p w14:paraId="59E7F8F9" w14:textId="43488DC1" w:rsidR="00A06314" w:rsidRPr="000B43F6" w:rsidRDefault="00A06314" w:rsidP="00932B06">
            <w:pPr>
              <w:pStyle w:val="TableText"/>
              <w:rPr>
                <w:rFonts w:ascii="Calibri" w:hAnsi="Calibri" w:cs="Arial"/>
                <w:sz w:val="22"/>
              </w:rPr>
            </w:pPr>
            <w:ins w:id="1473" w:author="Keith Wong" w:date="2022-11-29T13:54:00Z">
              <w:r>
                <w:rPr>
                  <w:rFonts w:ascii="Calibri" w:hAnsi="Calibri" w:cs="Arial"/>
                  <w:sz w:val="22"/>
                </w:rPr>
                <w:t>1035</w:t>
              </w:r>
            </w:ins>
          </w:p>
        </w:tc>
        <w:tc>
          <w:tcPr>
            <w:tcW w:w="1428" w:type="dxa"/>
            <w:tcBorders>
              <w:top w:val="single" w:sz="6" w:space="0" w:color="auto"/>
              <w:left w:val="single" w:sz="6" w:space="0" w:color="auto"/>
            </w:tcBorders>
          </w:tcPr>
          <w:p w14:paraId="334758B3" w14:textId="77777777" w:rsidR="00A06314" w:rsidRPr="000B43F6" w:rsidRDefault="00A06314" w:rsidP="00932B06">
            <w:pPr>
              <w:pStyle w:val="TableText"/>
              <w:rPr>
                <w:rFonts w:ascii="Calibri" w:hAnsi="Calibri" w:cs="Arial"/>
                <w:sz w:val="22"/>
              </w:rPr>
            </w:pPr>
          </w:p>
        </w:tc>
        <w:tc>
          <w:tcPr>
            <w:tcW w:w="1849" w:type="dxa"/>
            <w:tcBorders>
              <w:top w:val="single" w:sz="6" w:space="0" w:color="auto"/>
              <w:left w:val="single" w:sz="6" w:space="0" w:color="auto"/>
              <w:right w:val="double" w:sz="6" w:space="0" w:color="auto"/>
            </w:tcBorders>
          </w:tcPr>
          <w:p w14:paraId="5322A89D" w14:textId="67A4438A" w:rsidR="00A06314" w:rsidRPr="000B43F6" w:rsidRDefault="00A06314" w:rsidP="00932B06">
            <w:pPr>
              <w:pStyle w:val="TableText"/>
              <w:rPr>
                <w:rFonts w:ascii="Calibri" w:hAnsi="Calibri" w:cs="Arial"/>
                <w:sz w:val="22"/>
              </w:rPr>
            </w:pPr>
            <w:ins w:id="1474" w:author="Keith Wong" w:date="2022-11-29T13:54:00Z">
              <w:r w:rsidRPr="0058253D">
                <w:rPr>
                  <w:rFonts w:ascii="Calibri" w:hAnsi="Calibri" w:cs="Arial"/>
                  <w:sz w:val="22"/>
                </w:rPr>
                <w:t>Potable Water</w:t>
              </w:r>
            </w:ins>
          </w:p>
        </w:tc>
      </w:tr>
      <w:tr w:rsidR="00ED5220" w:rsidRPr="000B43F6" w:rsidDel="00660947" w14:paraId="5BF886BF" w14:textId="7261E1DD" w:rsidTr="00660947">
        <w:trPr>
          <w:del w:id="1475" w:author="Keith Wong" w:date="2022-11-30T10:12:00Z"/>
        </w:trPr>
        <w:tc>
          <w:tcPr>
            <w:tcW w:w="1738" w:type="dxa"/>
            <w:tcBorders>
              <w:top w:val="single" w:sz="6" w:space="0" w:color="auto"/>
              <w:left w:val="double" w:sz="6" w:space="0" w:color="auto"/>
            </w:tcBorders>
          </w:tcPr>
          <w:p w14:paraId="3F161579" w14:textId="152BC5FA" w:rsidR="00ED5220" w:rsidDel="00660947" w:rsidRDefault="00ED5220" w:rsidP="00932B06">
            <w:pPr>
              <w:pStyle w:val="TableText"/>
              <w:rPr>
                <w:del w:id="1476" w:author="Keith Wong" w:date="2022-11-30T10:12:00Z"/>
                <w:rFonts w:ascii="Calibri" w:hAnsi="Calibri" w:cs="Arial"/>
                <w:sz w:val="22"/>
              </w:rPr>
            </w:pPr>
          </w:p>
        </w:tc>
        <w:tc>
          <w:tcPr>
            <w:tcW w:w="1723" w:type="dxa"/>
            <w:tcBorders>
              <w:top w:val="single" w:sz="6" w:space="0" w:color="auto"/>
              <w:left w:val="single" w:sz="6" w:space="0" w:color="auto"/>
            </w:tcBorders>
          </w:tcPr>
          <w:p w14:paraId="4D428AAA" w14:textId="4B56BD2B" w:rsidR="00ED5220" w:rsidRPr="000B43F6" w:rsidDel="00660947" w:rsidRDefault="00ED5220" w:rsidP="00932B06">
            <w:pPr>
              <w:pStyle w:val="TableText"/>
              <w:rPr>
                <w:del w:id="1477" w:author="Keith Wong" w:date="2022-11-30T10:12:00Z"/>
                <w:rFonts w:ascii="Calibri" w:hAnsi="Calibri" w:cs="Arial"/>
                <w:sz w:val="22"/>
              </w:rPr>
            </w:pPr>
          </w:p>
        </w:tc>
        <w:tc>
          <w:tcPr>
            <w:tcW w:w="1607" w:type="dxa"/>
            <w:tcBorders>
              <w:top w:val="single" w:sz="6" w:space="0" w:color="auto"/>
              <w:left w:val="single" w:sz="6" w:space="0" w:color="auto"/>
            </w:tcBorders>
          </w:tcPr>
          <w:p w14:paraId="0CCE6F15" w14:textId="59A4010C" w:rsidR="00ED5220" w:rsidRPr="000B43F6" w:rsidDel="00660947" w:rsidRDefault="00ED5220" w:rsidP="00932B06">
            <w:pPr>
              <w:pStyle w:val="TableText"/>
              <w:rPr>
                <w:del w:id="1478" w:author="Keith Wong" w:date="2022-11-30T10:12:00Z"/>
                <w:rFonts w:ascii="Calibri" w:hAnsi="Calibri" w:cs="Arial"/>
                <w:sz w:val="22"/>
              </w:rPr>
            </w:pPr>
          </w:p>
        </w:tc>
        <w:tc>
          <w:tcPr>
            <w:tcW w:w="1484" w:type="dxa"/>
            <w:tcBorders>
              <w:top w:val="single" w:sz="6" w:space="0" w:color="auto"/>
              <w:left w:val="single" w:sz="6" w:space="0" w:color="auto"/>
            </w:tcBorders>
          </w:tcPr>
          <w:p w14:paraId="66882B81" w14:textId="03C90ED1" w:rsidR="00ED5220" w:rsidRPr="000B43F6" w:rsidDel="00660947" w:rsidRDefault="00ED5220" w:rsidP="00932B06">
            <w:pPr>
              <w:pStyle w:val="TableText"/>
              <w:rPr>
                <w:del w:id="1479" w:author="Keith Wong" w:date="2022-11-30T10:12:00Z"/>
                <w:rFonts w:ascii="Calibri" w:hAnsi="Calibri" w:cs="Arial"/>
                <w:sz w:val="22"/>
              </w:rPr>
            </w:pPr>
          </w:p>
        </w:tc>
        <w:tc>
          <w:tcPr>
            <w:tcW w:w="1703" w:type="dxa"/>
            <w:tcBorders>
              <w:top w:val="single" w:sz="6" w:space="0" w:color="auto"/>
              <w:left w:val="single" w:sz="6" w:space="0" w:color="auto"/>
            </w:tcBorders>
          </w:tcPr>
          <w:p w14:paraId="10F9DA85" w14:textId="534A1927" w:rsidR="00ED5220" w:rsidRPr="000B43F6" w:rsidDel="00660947" w:rsidRDefault="00ED5220" w:rsidP="00932B06">
            <w:pPr>
              <w:pStyle w:val="TableText"/>
              <w:rPr>
                <w:del w:id="1480" w:author="Keith Wong" w:date="2022-11-30T10:12:00Z"/>
                <w:rFonts w:ascii="Calibri" w:hAnsi="Calibri" w:cs="Arial"/>
                <w:sz w:val="22"/>
              </w:rPr>
            </w:pPr>
          </w:p>
        </w:tc>
        <w:tc>
          <w:tcPr>
            <w:tcW w:w="1428" w:type="dxa"/>
            <w:tcBorders>
              <w:top w:val="single" w:sz="6" w:space="0" w:color="auto"/>
              <w:left w:val="single" w:sz="6" w:space="0" w:color="auto"/>
            </w:tcBorders>
          </w:tcPr>
          <w:p w14:paraId="5C40CDF2" w14:textId="5CB3D3F8" w:rsidR="00ED5220" w:rsidRPr="000B43F6" w:rsidDel="00660947" w:rsidRDefault="00ED5220" w:rsidP="00932B06">
            <w:pPr>
              <w:pStyle w:val="TableText"/>
              <w:rPr>
                <w:del w:id="1481" w:author="Keith Wong" w:date="2022-11-30T10:12:00Z"/>
                <w:rFonts w:ascii="Calibri" w:hAnsi="Calibri" w:cs="Arial"/>
                <w:sz w:val="22"/>
              </w:rPr>
            </w:pPr>
          </w:p>
        </w:tc>
        <w:tc>
          <w:tcPr>
            <w:tcW w:w="1428" w:type="dxa"/>
            <w:tcBorders>
              <w:top w:val="single" w:sz="6" w:space="0" w:color="auto"/>
              <w:left w:val="single" w:sz="6" w:space="0" w:color="auto"/>
            </w:tcBorders>
          </w:tcPr>
          <w:p w14:paraId="3D29AE81" w14:textId="79D7B306" w:rsidR="00ED5220" w:rsidRPr="000B43F6" w:rsidDel="00660947" w:rsidRDefault="00ED5220" w:rsidP="00932B06">
            <w:pPr>
              <w:pStyle w:val="TableText"/>
              <w:rPr>
                <w:del w:id="1482" w:author="Keith Wong" w:date="2022-11-30T10:12:00Z"/>
                <w:rFonts w:ascii="Calibri" w:hAnsi="Calibri" w:cs="Arial"/>
                <w:sz w:val="22"/>
              </w:rPr>
            </w:pPr>
          </w:p>
        </w:tc>
        <w:tc>
          <w:tcPr>
            <w:tcW w:w="1849" w:type="dxa"/>
            <w:tcBorders>
              <w:top w:val="single" w:sz="6" w:space="0" w:color="auto"/>
              <w:left w:val="single" w:sz="6" w:space="0" w:color="auto"/>
              <w:right w:val="double" w:sz="6" w:space="0" w:color="auto"/>
            </w:tcBorders>
          </w:tcPr>
          <w:p w14:paraId="031872CB" w14:textId="62FBD687" w:rsidR="00ED5220" w:rsidRPr="000B43F6" w:rsidDel="00660947" w:rsidRDefault="00ED5220" w:rsidP="00932B06">
            <w:pPr>
              <w:pStyle w:val="TableText"/>
              <w:rPr>
                <w:del w:id="1483" w:author="Keith Wong" w:date="2022-11-30T10:12:00Z"/>
                <w:rFonts w:ascii="Calibri" w:hAnsi="Calibri" w:cs="Arial"/>
                <w:sz w:val="22"/>
              </w:rPr>
            </w:pPr>
          </w:p>
        </w:tc>
      </w:tr>
      <w:tr w:rsidR="00ED5220" w:rsidRPr="000B43F6" w14:paraId="29D39352" w14:textId="77777777" w:rsidTr="00660947">
        <w:tc>
          <w:tcPr>
            <w:tcW w:w="12960" w:type="dxa"/>
            <w:gridSpan w:val="8"/>
            <w:tcBorders>
              <w:top w:val="single" w:sz="6" w:space="0" w:color="auto"/>
              <w:left w:val="double" w:sz="6" w:space="0" w:color="auto"/>
              <w:bottom w:val="double" w:sz="6" w:space="0" w:color="auto"/>
              <w:right w:val="double" w:sz="6" w:space="0" w:color="auto"/>
            </w:tcBorders>
          </w:tcPr>
          <w:p w14:paraId="597EBA02" w14:textId="3BE6A6A8" w:rsidR="003B67E8" w:rsidRDefault="003B67E8" w:rsidP="003B67E8">
            <w:pPr>
              <w:pStyle w:val="TableText"/>
              <w:rPr>
                <w:ins w:id="1484" w:author="Keith Wong" w:date="2022-11-30T10:11:00Z"/>
                <w:rFonts w:ascii="Calibri" w:hAnsi="Calibri" w:cs="Arial"/>
                <w:sz w:val="22"/>
              </w:rPr>
            </w:pPr>
            <w:ins w:id="1485" w:author="Keith Wong" w:date="2022-11-30T10:11:00Z">
              <w:r>
                <w:rPr>
                  <w:rFonts w:ascii="Calibri" w:hAnsi="Calibri" w:cs="Arial"/>
                  <w:sz w:val="22"/>
                </w:rPr>
                <w:t>*All Tags Preceded with “VNETJS_” unless otherwise indicated</w:t>
              </w:r>
            </w:ins>
          </w:p>
          <w:p w14:paraId="1A944969" w14:textId="77777777" w:rsidR="003B67E8" w:rsidRPr="003B67E8" w:rsidRDefault="003B67E8" w:rsidP="003B67E8">
            <w:pPr>
              <w:pStyle w:val="TableText"/>
              <w:rPr>
                <w:ins w:id="1486" w:author="Keith Wong" w:date="2022-11-30T10:11:00Z"/>
                <w:rFonts w:ascii="Calibri" w:hAnsi="Calibri" w:cs="Arial"/>
                <w:sz w:val="22"/>
              </w:rPr>
            </w:pPr>
          </w:p>
          <w:p w14:paraId="685645A6" w14:textId="29A5D23A" w:rsidR="00ED5220" w:rsidRPr="000B43F6" w:rsidRDefault="00ED5220" w:rsidP="00932B06">
            <w:pPr>
              <w:pStyle w:val="BodyText"/>
              <w:tabs>
                <w:tab w:val="left" w:pos="4932"/>
              </w:tabs>
              <w:rPr>
                <w:rFonts w:ascii="Calibri" w:hAnsi="Calibri"/>
              </w:rPr>
            </w:pPr>
            <w:r>
              <w:rPr>
                <w:rFonts w:ascii="Calibri" w:hAnsi="Calibri"/>
              </w:rPr>
              <w:t>*</w:t>
            </w:r>
            <w:r w:rsidRPr="000B43F6">
              <w:rPr>
                <w:rFonts w:ascii="Calibri" w:hAnsi="Calibri"/>
              </w:rPr>
              <w:t xml:space="preserve"> Equipment Tag list conforming to Tagging Standards in accordance with Design Guidelines Section 21 – Development and Maintenance of Asset Inventory and Tagging.</w:t>
            </w:r>
          </w:p>
          <w:p w14:paraId="50BAD03D" w14:textId="77777777" w:rsidR="00ED5220" w:rsidRPr="000B43F6" w:rsidRDefault="00ED5220" w:rsidP="00932B06">
            <w:pPr>
              <w:pStyle w:val="TableText"/>
              <w:rPr>
                <w:rFonts w:ascii="Calibri" w:hAnsi="Calibri" w:cs="Arial"/>
                <w:sz w:val="22"/>
              </w:rPr>
            </w:pPr>
            <w:r w:rsidRPr="000B43F6">
              <w:rPr>
                <w:rFonts w:ascii="Calibri" w:hAnsi="Calibri" w:cs="Arial"/>
                <w:sz w:val="22"/>
              </w:rPr>
              <w:t>*Inlet Pressure = Set pressure for pressure relief valve or downstream set pressure for pressure reducing valve.</w:t>
            </w:r>
          </w:p>
        </w:tc>
      </w:tr>
    </w:tbl>
    <w:p w14:paraId="1604DDF6" w14:textId="32596383" w:rsidR="00696E64" w:rsidRPr="000B43F6" w:rsidRDefault="00696E64" w:rsidP="00ED5220">
      <w:pPr>
        <w:pStyle w:val="BodyText"/>
        <w:tabs>
          <w:tab w:val="left" w:pos="4932"/>
        </w:tabs>
        <w:rPr>
          <w:rFonts w:ascii="Calibri" w:hAnsi="Calibri"/>
        </w:rPr>
      </w:pPr>
    </w:p>
    <w:sectPr w:rsidR="00696E64" w:rsidRPr="000B43F6">
      <w:headerReference w:type="default" r:id="rId19"/>
      <w:headerReference w:type="first" r:id="rId20"/>
      <w:pgSz w:w="15840" w:h="12240" w:orient="landscape" w:code="1"/>
      <w:pgMar w:top="720" w:right="1440" w:bottom="72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63" w:author="Marina Vera Zambrano" w:date="2022-03-23T18:45:00Z" w:initials="MVZ">
    <w:p w14:paraId="0BCCBBE3" w14:textId="77777777" w:rsidR="00ED4104" w:rsidRDefault="00ED4104">
      <w:pPr>
        <w:pStyle w:val="CommentText"/>
      </w:pPr>
      <w:r>
        <w:rPr>
          <w:rStyle w:val="CommentReference"/>
        </w:rPr>
        <w:annotationRef/>
      </w:r>
      <w:r>
        <w:t>Mech to undo deletion if valves applies to mech</w:t>
      </w:r>
    </w:p>
  </w:comment>
  <w:comment w:id="864" w:author="Keith Wong" w:date="2022-11-29T11:13:00Z" w:initials="KW">
    <w:p w14:paraId="2C10EAEC" w14:textId="77777777" w:rsidR="003331DB" w:rsidRDefault="003331DB" w:rsidP="00F736F0">
      <w:pPr>
        <w:pStyle w:val="CommentText"/>
      </w:pPr>
      <w:r>
        <w:rPr>
          <w:rStyle w:val="CommentReference"/>
        </w:rPr>
        <w:annotationRef/>
      </w:r>
      <w:r>
        <w:t>Resolved - valves checked with mech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CCBBE3" w15:done="1"/>
  <w15:commentEx w15:paraId="2C10EAEC" w15:paraIdParent="0BCCBBE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5E956" w16cex:dateUtc="2022-03-24T01:45:00Z"/>
  <w16cex:commentExtensible w16cex:durableId="273067D3" w16cex:dateUtc="2022-11-29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CCBBE3" w16cid:durableId="25E5E956"/>
  <w16cid:commentId w16cid:paraId="2C10EAEC" w16cid:durableId="273067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612C6" w14:textId="77777777" w:rsidR="00ED4104" w:rsidRDefault="00ED4104">
      <w:r>
        <w:separator/>
      </w:r>
    </w:p>
  </w:endnote>
  <w:endnote w:type="continuationSeparator" w:id="0">
    <w:p w14:paraId="5FA71909" w14:textId="77777777" w:rsidR="00ED4104" w:rsidRDefault="00ED4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A9A10" w14:textId="77777777" w:rsidR="00ED4104" w:rsidRDefault="00ED4104">
      <w:r>
        <w:separator/>
      </w:r>
    </w:p>
  </w:footnote>
  <w:footnote w:type="continuationSeparator" w:id="0">
    <w:p w14:paraId="16F376BB" w14:textId="77777777" w:rsidR="00ED4104" w:rsidRDefault="00ED4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1D6B" w14:textId="77777777" w:rsidR="00ED4104" w:rsidRPr="00A339B2" w:rsidRDefault="00ED4104" w:rsidP="003A3205">
    <w:pPr>
      <w:pBdr>
        <w:top w:val="single" w:sz="4" w:space="1" w:color="auto"/>
      </w:pBdr>
      <w:tabs>
        <w:tab w:val="right" w:pos="10800"/>
        <w:tab w:val="right" w:pos="12960"/>
      </w:tabs>
      <w:rPr>
        <w:rFonts w:cs="Arial"/>
      </w:rPr>
    </w:pPr>
    <w:r w:rsidRPr="00A339B2">
      <w:rPr>
        <w:rFonts w:cs="Arial"/>
      </w:rPr>
      <w:t>Section 15205</w:t>
    </w:r>
    <w:r>
      <w:rPr>
        <w:rFonts w:cs="Arial"/>
      </w:rPr>
      <w:tab/>
    </w:r>
    <w:r w:rsidRPr="00A339B2">
      <w:rPr>
        <w:rFonts w:cs="Arial"/>
      </w:rPr>
      <w:t>CONTRACT NO</w:t>
    </w:r>
    <w:r w:rsidRPr="00E37BB6">
      <w:rPr>
        <w:rFonts w:cs="Arial"/>
      </w:rPr>
      <w:t xml:space="preserve">. </w:t>
    </w:r>
    <w:r w:rsidRPr="00E37BB6">
      <w:rPr>
        <w:rFonts w:cs="Arial"/>
        <w:highlight w:val="yellow"/>
      </w:rPr>
      <w:t>[Insert Contract Number]</w:t>
    </w:r>
    <w:r w:rsidRPr="00A339B2">
      <w:rPr>
        <w:rFonts w:cs="Arial"/>
      </w:rPr>
      <w:tab/>
    </w:r>
  </w:p>
  <w:p w14:paraId="6724559B" w14:textId="77777777" w:rsidR="00ED4104" w:rsidRPr="00723B09" w:rsidRDefault="00ED4104" w:rsidP="003A3205">
    <w:pPr>
      <w:pBdr>
        <w:top w:val="single" w:sz="4" w:space="1" w:color="auto"/>
      </w:pBdr>
      <w:tabs>
        <w:tab w:val="left" w:pos="-1440"/>
        <w:tab w:val="left" w:pos="-720"/>
        <w:tab w:val="left" w:pos="0"/>
        <w:tab w:val="center" w:pos="5040"/>
        <w:tab w:val="right" w:pos="10800"/>
        <w:tab w:val="right" w:pos="12960"/>
      </w:tabs>
      <w:rPr>
        <w:rFonts w:cs="Arial"/>
      </w:rPr>
    </w:pPr>
    <w:r w:rsidRPr="00723B09">
      <w:rPr>
        <w:rFonts w:cs="Arial"/>
      </w:rPr>
      <w:t>201</w:t>
    </w:r>
    <w:r>
      <w:rPr>
        <w:rFonts w:cs="Arial"/>
      </w:rPr>
      <w:t>7-08-16</w:t>
    </w:r>
    <w:r w:rsidRPr="00723B09">
      <w:rPr>
        <w:rFonts w:cs="Arial"/>
        <w:b/>
      </w:rPr>
      <w:tab/>
      <w:t>PROCESS VALVES AND OPERATORS</w:t>
    </w:r>
    <w:r w:rsidRPr="00723B09">
      <w:rPr>
        <w:rFonts w:cs="Arial"/>
      </w:rPr>
      <w:tab/>
    </w:r>
  </w:p>
  <w:p w14:paraId="77F4FCF0" w14:textId="77777777" w:rsidR="00ED4104" w:rsidRPr="000B43F6" w:rsidRDefault="00ED4104" w:rsidP="003A3205">
    <w:pPr>
      <w:pBdr>
        <w:top w:val="single" w:sz="4" w:space="1" w:color="auto"/>
      </w:pBdr>
      <w:tabs>
        <w:tab w:val="center" w:pos="5175"/>
        <w:tab w:val="right" w:pos="10800"/>
        <w:tab w:val="right" w:pos="12960"/>
      </w:tabs>
      <w:rPr>
        <w:rFonts w:cs="Arial"/>
      </w:rPr>
    </w:pPr>
    <w:r w:rsidRPr="000B43F6">
      <w:rPr>
        <w:rFonts w:cs="Arial"/>
      </w:rPr>
      <w:t xml:space="preserve">Page </w:t>
    </w:r>
    <w:r w:rsidRPr="000B43F6">
      <w:rPr>
        <w:rFonts w:cs="Arial"/>
        <w:color w:val="2B579A"/>
        <w:shd w:val="clear" w:color="auto" w:fill="E6E6E6"/>
      </w:rPr>
      <w:fldChar w:fldCharType="begin"/>
    </w:r>
    <w:r w:rsidRPr="000B43F6">
      <w:rPr>
        <w:rFonts w:cs="Arial"/>
      </w:rPr>
      <w:instrText xml:space="preserve">PAGE </w:instrText>
    </w:r>
    <w:r w:rsidRPr="000B43F6">
      <w:rPr>
        <w:rFonts w:cs="Arial"/>
        <w:color w:val="2B579A"/>
        <w:shd w:val="clear" w:color="auto" w:fill="E6E6E6"/>
      </w:rPr>
      <w:fldChar w:fldCharType="separate"/>
    </w:r>
    <w:r>
      <w:rPr>
        <w:rFonts w:cs="Arial"/>
        <w:noProof/>
      </w:rPr>
      <w:t>26</w:t>
    </w:r>
    <w:r w:rsidRPr="000B43F6">
      <w:rPr>
        <w:rFonts w:cs="Arial"/>
        <w:color w:val="2B579A"/>
        <w:shd w:val="clear" w:color="auto" w:fill="E6E6E6"/>
      </w:rPr>
      <w:fldChar w:fldCharType="end"/>
    </w:r>
    <w:r w:rsidRPr="000B43F6">
      <w:rPr>
        <w:rFonts w:cs="Arial"/>
      </w:rPr>
      <w:t xml:space="preserve"> </w:t>
    </w:r>
    <w:r>
      <w:rPr>
        <w:rFonts w:cs="Arial"/>
      </w:rPr>
      <w:tab/>
    </w:r>
    <w:r>
      <w:rPr>
        <w:rFonts w:cs="Arial"/>
      </w:rPr>
      <w:tab/>
    </w:r>
    <w:r w:rsidRPr="00723B09">
      <w:rPr>
        <w:rFonts w:cs="Arial"/>
      </w:rPr>
      <w:t>DATE</w:t>
    </w:r>
    <w:proofErr w:type="gramStart"/>
    <w:r w:rsidRPr="00723B09">
      <w:rPr>
        <w:rFonts w:cs="Arial"/>
      </w:rPr>
      <w:t xml:space="preserve">:  </w:t>
    </w:r>
    <w:r w:rsidRPr="00E37BB6">
      <w:rPr>
        <w:rFonts w:cs="Arial"/>
        <w:highlight w:val="yellow"/>
      </w:rPr>
      <w:t>[</w:t>
    </w:r>
    <w:proofErr w:type="gramEnd"/>
    <w:r w:rsidRPr="00E37BB6">
      <w:rPr>
        <w:rFonts w:cs="Arial"/>
        <w:highlight w:val="yellow"/>
      </w:rPr>
      <w:t>Insert Date, (e.g. Jan., 2000)]</w:t>
    </w:r>
    <w:r w:rsidRPr="000B43F6">
      <w:rPr>
        <w:rFonts w:cs="Arial"/>
      </w:rPr>
      <w:tab/>
    </w:r>
    <w:r w:rsidRPr="000B43F6">
      <w:rPr>
        <w:rFonts w:cs="Arial"/>
      </w:rPr>
      <w:tab/>
      <w:t xml:space="preserve"> </w:t>
    </w:r>
  </w:p>
  <w:p w14:paraId="0C987708" w14:textId="77777777" w:rsidR="00ED4104" w:rsidRDefault="00ED41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40A2C" w14:textId="77777777" w:rsidR="00ED4104" w:rsidRPr="00A339B2" w:rsidRDefault="00ED4104">
    <w:pPr>
      <w:pBdr>
        <w:top w:val="single" w:sz="4" w:space="1" w:color="auto"/>
      </w:pBdr>
      <w:tabs>
        <w:tab w:val="right" w:pos="10800"/>
        <w:tab w:val="right" w:pos="12960"/>
      </w:tabs>
      <w:rPr>
        <w:rFonts w:cs="Arial"/>
      </w:rPr>
    </w:pPr>
    <w:r w:rsidRPr="00A339B2">
      <w:rPr>
        <w:rFonts w:cs="Arial"/>
      </w:rPr>
      <w:t>CONTRACT NO</w:t>
    </w:r>
    <w:r w:rsidRPr="00E37BB6">
      <w:rPr>
        <w:rFonts w:cs="Arial"/>
      </w:rPr>
      <w:t xml:space="preserve">. </w:t>
    </w:r>
    <w:r w:rsidRPr="00E37BB6">
      <w:rPr>
        <w:rFonts w:cs="Arial"/>
        <w:highlight w:val="yellow"/>
      </w:rPr>
      <w:t>[Insert Contract Number]</w:t>
    </w:r>
    <w:r w:rsidRPr="00A339B2">
      <w:rPr>
        <w:rFonts w:cs="Arial"/>
      </w:rPr>
      <w:tab/>
      <w:t>Section 15205</w:t>
    </w:r>
  </w:p>
  <w:p w14:paraId="73970EE0" w14:textId="77777777" w:rsidR="00ED4104" w:rsidRPr="00723B09" w:rsidRDefault="00ED4104">
    <w:pPr>
      <w:pBdr>
        <w:top w:val="single" w:sz="4" w:space="1" w:color="auto"/>
      </w:pBdr>
      <w:tabs>
        <w:tab w:val="left" w:pos="-1440"/>
        <w:tab w:val="left" w:pos="-720"/>
        <w:tab w:val="left" w:pos="0"/>
        <w:tab w:val="center" w:pos="5040"/>
        <w:tab w:val="right" w:pos="10800"/>
        <w:tab w:val="right" w:pos="12960"/>
      </w:tabs>
      <w:rPr>
        <w:rFonts w:cs="Arial"/>
      </w:rPr>
    </w:pPr>
    <w:r w:rsidRPr="00723B09">
      <w:rPr>
        <w:rFonts w:cs="Arial"/>
        <w:b/>
      </w:rPr>
      <w:tab/>
      <w:t>PROCESS VALVES AND OPERATORS</w:t>
    </w:r>
    <w:r w:rsidRPr="00723B09">
      <w:rPr>
        <w:rFonts w:cs="Arial"/>
      </w:rPr>
      <w:tab/>
      <w:t>201</w:t>
    </w:r>
    <w:r>
      <w:rPr>
        <w:rFonts w:cs="Arial"/>
      </w:rPr>
      <w:t>7-08-16</w:t>
    </w:r>
  </w:p>
  <w:p w14:paraId="05229FDD" w14:textId="77777777" w:rsidR="00ED4104" w:rsidRPr="000B43F6" w:rsidRDefault="00ED4104">
    <w:pPr>
      <w:pBdr>
        <w:top w:val="single" w:sz="4" w:space="1" w:color="auto"/>
      </w:pBdr>
      <w:tabs>
        <w:tab w:val="center" w:pos="5175"/>
        <w:tab w:val="right" w:pos="10800"/>
        <w:tab w:val="right" w:pos="12960"/>
      </w:tabs>
      <w:rPr>
        <w:rFonts w:cs="Arial"/>
      </w:rPr>
    </w:pPr>
    <w:r w:rsidRPr="00723B09">
      <w:rPr>
        <w:rFonts w:cs="Arial"/>
      </w:rPr>
      <w:t>DATE</w:t>
    </w:r>
    <w:proofErr w:type="gramStart"/>
    <w:r w:rsidRPr="00723B09">
      <w:rPr>
        <w:rFonts w:cs="Arial"/>
      </w:rPr>
      <w:t xml:space="preserve">:  </w:t>
    </w:r>
    <w:r w:rsidRPr="00E37BB6">
      <w:rPr>
        <w:rFonts w:cs="Arial"/>
        <w:highlight w:val="yellow"/>
      </w:rPr>
      <w:t>[</w:t>
    </w:r>
    <w:proofErr w:type="gramEnd"/>
    <w:r w:rsidRPr="00E37BB6">
      <w:rPr>
        <w:rFonts w:cs="Arial"/>
        <w:highlight w:val="yellow"/>
      </w:rPr>
      <w:t>Insert Date, (e.g. Jan., 2000)]</w:t>
    </w:r>
    <w:r w:rsidRPr="000B43F6">
      <w:rPr>
        <w:rFonts w:cs="Arial"/>
      </w:rPr>
      <w:tab/>
    </w:r>
    <w:r w:rsidRPr="000B43F6">
      <w:rPr>
        <w:rFonts w:cs="Arial"/>
      </w:rPr>
      <w:tab/>
      <w:t xml:space="preserve">Page </w:t>
    </w:r>
    <w:r w:rsidRPr="000B43F6">
      <w:rPr>
        <w:rFonts w:cs="Arial"/>
        <w:color w:val="2B579A"/>
        <w:shd w:val="clear" w:color="auto" w:fill="E6E6E6"/>
      </w:rPr>
      <w:fldChar w:fldCharType="begin"/>
    </w:r>
    <w:r w:rsidRPr="000B43F6">
      <w:rPr>
        <w:rFonts w:cs="Arial"/>
      </w:rPr>
      <w:instrText xml:space="preserve">PAGE </w:instrText>
    </w:r>
    <w:r w:rsidRPr="000B43F6">
      <w:rPr>
        <w:rFonts w:cs="Arial"/>
        <w:color w:val="2B579A"/>
        <w:shd w:val="clear" w:color="auto" w:fill="E6E6E6"/>
      </w:rPr>
      <w:fldChar w:fldCharType="separate"/>
    </w:r>
    <w:r>
      <w:rPr>
        <w:rFonts w:cs="Arial"/>
        <w:noProof/>
      </w:rPr>
      <w:t>27</w:t>
    </w:r>
    <w:r w:rsidRPr="000B43F6">
      <w:rPr>
        <w:rFonts w:cs="Arial"/>
        <w:color w:val="2B579A"/>
        <w:shd w:val="clear" w:color="auto" w:fill="E6E6E6"/>
      </w:rPr>
      <w:fldChar w:fldCharType="end"/>
    </w:r>
    <w:r w:rsidRPr="000B43F6">
      <w:rPr>
        <w:rFonts w:cs="Arial"/>
      </w:rPr>
      <w:t xml:space="preserve"> </w:t>
    </w:r>
  </w:p>
  <w:p w14:paraId="1C5B97C3" w14:textId="77777777" w:rsidR="00ED4104" w:rsidRDefault="00ED4104">
    <w:pPr>
      <w:pStyle w:val="Header"/>
      <w:tabs>
        <w:tab w:val="right" w:pos="10800"/>
        <w:tab w:val="right" w:pos="12960"/>
      </w:tabs>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DC9B" w14:textId="77777777" w:rsidR="00ED4104" w:rsidRPr="000B43F6" w:rsidRDefault="00ED4104">
    <w:pPr>
      <w:pBdr>
        <w:top w:val="single" w:sz="4" w:space="1" w:color="auto"/>
      </w:pBdr>
      <w:tabs>
        <w:tab w:val="right" w:pos="10350"/>
      </w:tabs>
      <w:rPr>
        <w:rFonts w:cs="Arial"/>
      </w:rPr>
    </w:pPr>
    <w:r w:rsidRPr="000B43F6">
      <w:rPr>
        <w:rFonts w:cs="Arial"/>
      </w:rPr>
      <w:t>CONTRACT NO</w:t>
    </w:r>
    <w:r w:rsidRPr="000B43F6">
      <w:rPr>
        <w:rFonts w:cs="Arial"/>
        <w:highlight w:val="lightGray"/>
      </w:rPr>
      <w:t xml:space="preserve">. [Insert </w:t>
    </w:r>
    <w:r>
      <w:rPr>
        <w:rFonts w:cs="Arial"/>
        <w:highlight w:val="lightGray"/>
      </w:rPr>
      <w:t>Contract</w:t>
    </w:r>
    <w:r w:rsidRPr="000B43F6">
      <w:rPr>
        <w:rFonts w:cs="Arial"/>
        <w:highlight w:val="lightGray"/>
      </w:rPr>
      <w:t xml:space="preserve"> Number]</w:t>
    </w:r>
    <w:r w:rsidRPr="000B43F6">
      <w:rPr>
        <w:rFonts w:cs="Arial"/>
      </w:rPr>
      <w:tab/>
      <w:t>Section 15205</w:t>
    </w:r>
  </w:p>
  <w:p w14:paraId="34D50386" w14:textId="77777777" w:rsidR="00ED4104" w:rsidRPr="000B43F6" w:rsidRDefault="00ED4104">
    <w:pPr>
      <w:pBdr>
        <w:top w:val="single" w:sz="4" w:space="1" w:color="auto"/>
      </w:pBdr>
      <w:tabs>
        <w:tab w:val="left" w:pos="-1440"/>
        <w:tab w:val="left" w:pos="-720"/>
        <w:tab w:val="left" w:pos="0"/>
        <w:tab w:val="center" w:pos="5220"/>
        <w:tab w:val="right" w:pos="10350"/>
      </w:tabs>
      <w:rPr>
        <w:rFonts w:cs="Arial"/>
      </w:rPr>
    </w:pPr>
    <w:r w:rsidRPr="000B43F6">
      <w:rPr>
        <w:rFonts w:cs="Arial"/>
        <w:b/>
      </w:rPr>
      <w:tab/>
      <w:t>PROCESS VALVES AND OPERATORS</w:t>
    </w:r>
    <w:r w:rsidRPr="000B43F6">
      <w:rPr>
        <w:rFonts w:cs="Arial"/>
      </w:rPr>
      <w:tab/>
      <w:t>2014-08-18</w:t>
    </w:r>
  </w:p>
  <w:p w14:paraId="6AF4E91E" w14:textId="77777777" w:rsidR="00ED4104" w:rsidRPr="000B43F6" w:rsidRDefault="00ED4104">
    <w:pPr>
      <w:pBdr>
        <w:top w:val="single" w:sz="4" w:space="1" w:color="auto"/>
      </w:pBdr>
      <w:tabs>
        <w:tab w:val="center" w:pos="5175"/>
        <w:tab w:val="right" w:pos="10350"/>
      </w:tabs>
      <w:rPr>
        <w:rFonts w:cs="Arial"/>
      </w:rPr>
    </w:pPr>
    <w:r w:rsidRPr="000B43F6">
      <w:rPr>
        <w:rFonts w:cs="Arial"/>
      </w:rPr>
      <w:t>DATE</w:t>
    </w:r>
    <w:proofErr w:type="gramStart"/>
    <w:r w:rsidRPr="000B43F6">
      <w:rPr>
        <w:rFonts w:cs="Arial"/>
      </w:rPr>
      <w:t xml:space="preserve">:  </w:t>
    </w:r>
    <w:r w:rsidRPr="000B43F6">
      <w:rPr>
        <w:rFonts w:cs="Arial"/>
        <w:highlight w:val="lightGray"/>
      </w:rPr>
      <w:t>[</w:t>
    </w:r>
    <w:proofErr w:type="gramEnd"/>
    <w:r w:rsidRPr="000B43F6">
      <w:rPr>
        <w:rFonts w:cs="Arial"/>
        <w:highlight w:val="lightGray"/>
      </w:rPr>
      <w:t>Insert Date, (e.g. Jan., 2000)]</w:t>
    </w:r>
    <w:r w:rsidRPr="000B43F6">
      <w:rPr>
        <w:rFonts w:cs="Arial"/>
      </w:rPr>
      <w:tab/>
    </w:r>
    <w:r w:rsidRPr="000B43F6">
      <w:rPr>
        <w:rFonts w:cs="Arial"/>
      </w:rPr>
      <w:tab/>
      <w:t xml:space="preserve">Page </w:t>
    </w:r>
    <w:r w:rsidRPr="000B43F6">
      <w:rPr>
        <w:rFonts w:cs="Arial"/>
        <w:color w:val="2B579A"/>
        <w:shd w:val="clear" w:color="auto" w:fill="E6E6E6"/>
      </w:rPr>
      <w:fldChar w:fldCharType="begin"/>
    </w:r>
    <w:r w:rsidRPr="000B43F6">
      <w:rPr>
        <w:rFonts w:cs="Arial"/>
      </w:rPr>
      <w:instrText xml:space="preserve">PAGE </w:instrText>
    </w:r>
    <w:r w:rsidRPr="000B43F6">
      <w:rPr>
        <w:rFonts w:cs="Arial"/>
        <w:color w:val="2B579A"/>
        <w:shd w:val="clear" w:color="auto" w:fill="E6E6E6"/>
      </w:rPr>
      <w:fldChar w:fldCharType="separate"/>
    </w:r>
    <w:r>
      <w:rPr>
        <w:rFonts w:cs="Arial"/>
        <w:noProof/>
      </w:rPr>
      <w:t>1</w:t>
    </w:r>
    <w:r w:rsidRPr="000B43F6">
      <w:rPr>
        <w:rFonts w:cs="Arial"/>
        <w:color w:val="2B579A"/>
        <w:shd w:val="clear" w:color="auto" w:fill="E6E6E6"/>
      </w:rPr>
      <w:fldChar w:fldCharType="end"/>
    </w:r>
    <w:r w:rsidRPr="000B43F6">
      <w:rPr>
        <w:rFonts w:cs="Arial"/>
      </w:rPr>
      <w:t xml:space="preserve"> of </w:t>
    </w:r>
    <w:r w:rsidRPr="000B43F6">
      <w:rPr>
        <w:rStyle w:val="PageNumber"/>
        <w:rFonts w:cs="Arial"/>
        <w:caps/>
        <w:sz w:val="22"/>
      </w:rPr>
      <w:fldChar w:fldCharType="begin"/>
    </w:r>
    <w:r w:rsidRPr="000B43F6">
      <w:rPr>
        <w:rStyle w:val="PageNumber"/>
        <w:rFonts w:cs="Arial"/>
        <w:caps/>
        <w:sz w:val="22"/>
      </w:rPr>
      <w:instrText xml:space="preserve"> NUMPAGES </w:instrText>
    </w:r>
    <w:r w:rsidRPr="000B43F6">
      <w:rPr>
        <w:rStyle w:val="PageNumber"/>
        <w:rFonts w:cs="Arial"/>
        <w:caps/>
        <w:sz w:val="22"/>
      </w:rPr>
      <w:fldChar w:fldCharType="separate"/>
    </w:r>
    <w:r>
      <w:rPr>
        <w:rStyle w:val="PageNumber"/>
        <w:rFonts w:cs="Arial"/>
        <w:caps/>
        <w:noProof/>
        <w:sz w:val="22"/>
      </w:rPr>
      <w:t>42</w:t>
    </w:r>
    <w:r w:rsidRPr="000B43F6">
      <w:rPr>
        <w:rStyle w:val="PageNumber"/>
        <w:rFonts w:cs="Arial"/>
        <w:caps/>
        <w:sz w:val="22"/>
      </w:rPr>
      <w:fldChar w:fldCharType="end"/>
    </w:r>
  </w:p>
  <w:p w14:paraId="50A02201" w14:textId="77777777" w:rsidR="00ED4104" w:rsidRDefault="00ED4104">
    <w:pPr>
      <w:pStyle w:val="Header"/>
      <w:spacing w:after="2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6238" w14:textId="77777777" w:rsidR="00ED4104" w:rsidRPr="000B43F6" w:rsidRDefault="00ED4104" w:rsidP="00DC5717">
    <w:pPr>
      <w:pBdr>
        <w:top w:val="single" w:sz="4" w:space="1" w:color="auto"/>
      </w:pBdr>
      <w:tabs>
        <w:tab w:val="right" w:pos="12960"/>
      </w:tabs>
      <w:rPr>
        <w:rFonts w:cs="Arial"/>
      </w:rPr>
    </w:pPr>
    <w:r w:rsidRPr="000B43F6">
      <w:rPr>
        <w:rFonts w:cs="Arial"/>
      </w:rPr>
      <w:t>CONTRACT N</w:t>
    </w:r>
    <w:r w:rsidRPr="00DC5717">
      <w:rPr>
        <w:rFonts w:cs="Arial"/>
      </w:rPr>
      <w:t>O</w:t>
    </w:r>
    <w:r w:rsidRPr="009F7A5A">
      <w:rPr>
        <w:rFonts w:cs="Arial"/>
      </w:rPr>
      <w:t xml:space="preserve">. </w:t>
    </w:r>
    <w:r w:rsidRPr="009F7A5A">
      <w:rPr>
        <w:rFonts w:cs="Arial"/>
        <w:highlight w:val="yellow"/>
      </w:rPr>
      <w:t>[Insert Contract Number]</w:t>
    </w:r>
    <w:r w:rsidRPr="000B43F6">
      <w:rPr>
        <w:rFonts w:cs="Arial"/>
      </w:rPr>
      <w:tab/>
      <w:t>Section 15205</w:t>
    </w:r>
  </w:p>
  <w:p w14:paraId="10DDE453" w14:textId="77777777" w:rsidR="00ED4104" w:rsidRPr="000B43F6" w:rsidRDefault="00ED4104" w:rsidP="00DC5717">
    <w:pPr>
      <w:pBdr>
        <w:top w:val="single" w:sz="4" w:space="1" w:color="auto"/>
      </w:pBdr>
      <w:tabs>
        <w:tab w:val="left" w:pos="-1440"/>
        <w:tab w:val="left" w:pos="-720"/>
        <w:tab w:val="left" w:pos="0"/>
        <w:tab w:val="center" w:pos="7200"/>
        <w:tab w:val="right" w:pos="12960"/>
      </w:tabs>
      <w:rPr>
        <w:rFonts w:cs="Arial"/>
      </w:rPr>
    </w:pPr>
    <w:r w:rsidRPr="000B43F6">
      <w:rPr>
        <w:rFonts w:cs="Arial"/>
        <w:b/>
      </w:rPr>
      <w:tab/>
      <w:t>PROCESS VALVES AND OPERATORS</w:t>
    </w:r>
    <w:r w:rsidRPr="000B43F6">
      <w:rPr>
        <w:rFonts w:cs="Arial"/>
      </w:rPr>
      <w:tab/>
      <w:t>2014-08-21</w:t>
    </w:r>
  </w:p>
  <w:p w14:paraId="2B8CFFCC" w14:textId="77777777" w:rsidR="00ED4104" w:rsidRPr="000B43F6" w:rsidRDefault="00ED4104" w:rsidP="00DC5717">
    <w:pPr>
      <w:pBdr>
        <w:top w:val="single" w:sz="4" w:space="1" w:color="auto"/>
      </w:pBdr>
      <w:tabs>
        <w:tab w:val="center" w:pos="5175"/>
        <w:tab w:val="right" w:pos="12960"/>
      </w:tabs>
      <w:rPr>
        <w:rFonts w:cs="Arial"/>
      </w:rPr>
    </w:pPr>
    <w:r w:rsidRPr="000B43F6">
      <w:rPr>
        <w:rFonts w:cs="Arial"/>
      </w:rPr>
      <w:t>DATE</w:t>
    </w:r>
    <w:proofErr w:type="gramStart"/>
    <w:r w:rsidRPr="000B43F6">
      <w:rPr>
        <w:rFonts w:cs="Arial"/>
      </w:rPr>
      <w:t xml:space="preserve">:  </w:t>
    </w:r>
    <w:r w:rsidRPr="009F7A5A">
      <w:rPr>
        <w:rFonts w:cs="Arial"/>
        <w:highlight w:val="yellow"/>
      </w:rPr>
      <w:t>[</w:t>
    </w:r>
    <w:proofErr w:type="gramEnd"/>
    <w:r w:rsidRPr="009F7A5A">
      <w:rPr>
        <w:rFonts w:cs="Arial"/>
        <w:highlight w:val="yellow"/>
      </w:rPr>
      <w:t>Insert Date, (e.g. Jan., 2000)]</w:t>
    </w:r>
    <w:r w:rsidRPr="000B43F6">
      <w:rPr>
        <w:rFonts w:cs="Arial"/>
      </w:rPr>
      <w:tab/>
    </w:r>
    <w:r w:rsidRPr="000B43F6">
      <w:rPr>
        <w:rFonts w:cs="Arial"/>
      </w:rPr>
      <w:tab/>
      <w:t xml:space="preserve">Page </w:t>
    </w:r>
    <w:r w:rsidRPr="000B43F6">
      <w:rPr>
        <w:rFonts w:cs="Arial"/>
        <w:color w:val="2B579A"/>
        <w:shd w:val="clear" w:color="auto" w:fill="E6E6E6"/>
      </w:rPr>
      <w:fldChar w:fldCharType="begin"/>
    </w:r>
    <w:r w:rsidRPr="000B43F6">
      <w:rPr>
        <w:rFonts w:cs="Arial"/>
      </w:rPr>
      <w:instrText xml:space="preserve">PAGE </w:instrText>
    </w:r>
    <w:r w:rsidRPr="000B43F6">
      <w:rPr>
        <w:rFonts w:cs="Arial"/>
        <w:color w:val="2B579A"/>
        <w:shd w:val="clear" w:color="auto" w:fill="E6E6E6"/>
      </w:rPr>
      <w:fldChar w:fldCharType="separate"/>
    </w:r>
    <w:r>
      <w:rPr>
        <w:rFonts w:cs="Arial"/>
        <w:noProof/>
      </w:rPr>
      <w:t>29</w:t>
    </w:r>
    <w:r w:rsidRPr="000B43F6">
      <w:rPr>
        <w:rFonts w:cs="Arial"/>
        <w:color w:val="2B579A"/>
        <w:shd w:val="clear" w:color="auto" w:fill="E6E6E6"/>
      </w:rPr>
      <w:fldChar w:fldCharType="end"/>
    </w:r>
    <w:r w:rsidRPr="000B43F6">
      <w:rPr>
        <w:rFonts w:cs="Arial"/>
      </w:rPr>
      <w:t xml:space="preserve"> of </w:t>
    </w:r>
    <w:r w:rsidRPr="000B43F6">
      <w:rPr>
        <w:rStyle w:val="PageNumber"/>
        <w:rFonts w:cs="Arial"/>
        <w:caps/>
        <w:sz w:val="22"/>
      </w:rPr>
      <w:fldChar w:fldCharType="begin"/>
    </w:r>
    <w:r w:rsidRPr="000B43F6">
      <w:rPr>
        <w:rStyle w:val="PageNumber"/>
        <w:rFonts w:cs="Arial"/>
        <w:caps/>
        <w:sz w:val="22"/>
      </w:rPr>
      <w:instrText xml:space="preserve"> NUMPAGES </w:instrText>
    </w:r>
    <w:r w:rsidRPr="000B43F6">
      <w:rPr>
        <w:rStyle w:val="PageNumber"/>
        <w:rFonts w:cs="Arial"/>
        <w:caps/>
        <w:sz w:val="22"/>
      </w:rPr>
      <w:fldChar w:fldCharType="separate"/>
    </w:r>
    <w:r>
      <w:rPr>
        <w:rStyle w:val="PageNumber"/>
        <w:rFonts w:cs="Arial"/>
        <w:caps/>
        <w:noProof/>
        <w:sz w:val="22"/>
      </w:rPr>
      <w:t>30</w:t>
    </w:r>
    <w:r w:rsidRPr="000B43F6">
      <w:rPr>
        <w:rStyle w:val="PageNumber"/>
        <w:rFonts w:cs="Arial"/>
        <w:caps/>
        <w:sz w:val="22"/>
      </w:rPr>
      <w:fldChar w:fldCharType="end"/>
    </w:r>
  </w:p>
  <w:p w14:paraId="5B3DFF10" w14:textId="77777777" w:rsidR="00ED4104" w:rsidRDefault="00ED4104">
    <w:pPr>
      <w:pStyle w:val="Header"/>
      <w:tabs>
        <w:tab w:val="right" w:pos="12960"/>
      </w:tabs>
      <w:spacing w:after="24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4FFD8" w14:textId="77777777" w:rsidR="00ED4104" w:rsidRPr="000B43F6" w:rsidRDefault="00ED4104">
    <w:pPr>
      <w:pBdr>
        <w:top w:val="single" w:sz="4" w:space="1" w:color="auto"/>
      </w:pBdr>
      <w:tabs>
        <w:tab w:val="right" w:pos="12960"/>
      </w:tabs>
      <w:rPr>
        <w:rFonts w:cs="Arial"/>
      </w:rPr>
    </w:pPr>
    <w:r w:rsidRPr="000B43F6">
      <w:rPr>
        <w:rFonts w:cs="Arial"/>
      </w:rPr>
      <w:t>CONTRACT N</w:t>
    </w:r>
    <w:r w:rsidRPr="00DC5717">
      <w:rPr>
        <w:rFonts w:cs="Arial"/>
      </w:rPr>
      <w:t>O</w:t>
    </w:r>
    <w:r w:rsidRPr="000E49C6">
      <w:rPr>
        <w:rFonts w:cs="Arial"/>
      </w:rPr>
      <w:t xml:space="preserve">. </w:t>
    </w:r>
    <w:r w:rsidRPr="000E49C6">
      <w:rPr>
        <w:rFonts w:cs="Arial"/>
        <w:highlight w:val="yellow"/>
      </w:rPr>
      <w:t>[Insert Contract Number]</w:t>
    </w:r>
    <w:r w:rsidRPr="000B43F6">
      <w:rPr>
        <w:rFonts w:cs="Arial"/>
      </w:rPr>
      <w:tab/>
      <w:t>Section 15205</w:t>
    </w:r>
  </w:p>
  <w:p w14:paraId="1527F370" w14:textId="77777777" w:rsidR="00ED4104" w:rsidRPr="000B43F6" w:rsidRDefault="00ED4104">
    <w:pPr>
      <w:pBdr>
        <w:top w:val="single" w:sz="4" w:space="1" w:color="auto"/>
      </w:pBdr>
      <w:tabs>
        <w:tab w:val="left" w:pos="-1440"/>
        <w:tab w:val="left" w:pos="-720"/>
        <w:tab w:val="left" w:pos="0"/>
        <w:tab w:val="center" w:pos="7200"/>
        <w:tab w:val="right" w:pos="12960"/>
      </w:tabs>
      <w:rPr>
        <w:rFonts w:cs="Arial"/>
      </w:rPr>
    </w:pPr>
    <w:r w:rsidRPr="000B43F6">
      <w:rPr>
        <w:rFonts w:cs="Arial"/>
        <w:b/>
      </w:rPr>
      <w:tab/>
      <w:t>PROCESS VALVES AND OPERATORS</w:t>
    </w:r>
    <w:r w:rsidRPr="000B43F6">
      <w:rPr>
        <w:rFonts w:cs="Arial"/>
      </w:rPr>
      <w:tab/>
      <w:t>2014-08-21</w:t>
    </w:r>
  </w:p>
  <w:p w14:paraId="38B2CDBB" w14:textId="77777777" w:rsidR="00ED4104" w:rsidRPr="000B43F6" w:rsidRDefault="00ED4104">
    <w:pPr>
      <w:pBdr>
        <w:top w:val="single" w:sz="4" w:space="1" w:color="auto"/>
      </w:pBdr>
      <w:tabs>
        <w:tab w:val="center" w:pos="5175"/>
        <w:tab w:val="right" w:pos="12960"/>
      </w:tabs>
      <w:rPr>
        <w:rFonts w:cs="Arial"/>
      </w:rPr>
    </w:pPr>
    <w:r w:rsidRPr="000B43F6">
      <w:rPr>
        <w:rFonts w:cs="Arial"/>
      </w:rPr>
      <w:t>DATE</w:t>
    </w:r>
    <w:proofErr w:type="gramStart"/>
    <w:r w:rsidRPr="000B43F6">
      <w:rPr>
        <w:rFonts w:cs="Arial"/>
      </w:rPr>
      <w:t xml:space="preserve">:  </w:t>
    </w:r>
    <w:r w:rsidRPr="000E49C6">
      <w:rPr>
        <w:rFonts w:cs="Arial"/>
        <w:highlight w:val="yellow"/>
      </w:rPr>
      <w:t>[</w:t>
    </w:r>
    <w:proofErr w:type="gramEnd"/>
    <w:r w:rsidRPr="000E49C6">
      <w:rPr>
        <w:rFonts w:cs="Arial"/>
        <w:highlight w:val="yellow"/>
      </w:rPr>
      <w:t>Insert Date, (e.g. Jan., 2000)]</w:t>
    </w:r>
    <w:r w:rsidRPr="000B43F6">
      <w:rPr>
        <w:rFonts w:cs="Arial"/>
      </w:rPr>
      <w:tab/>
    </w:r>
    <w:r w:rsidRPr="000B43F6">
      <w:rPr>
        <w:rFonts w:cs="Arial"/>
      </w:rPr>
      <w:tab/>
      <w:t xml:space="preserve">Page </w:t>
    </w:r>
    <w:r w:rsidRPr="000B43F6">
      <w:rPr>
        <w:rFonts w:cs="Arial"/>
        <w:color w:val="2B579A"/>
        <w:shd w:val="clear" w:color="auto" w:fill="E6E6E6"/>
      </w:rPr>
      <w:fldChar w:fldCharType="begin"/>
    </w:r>
    <w:r w:rsidRPr="000B43F6">
      <w:rPr>
        <w:rFonts w:cs="Arial"/>
      </w:rPr>
      <w:instrText xml:space="preserve">PAGE </w:instrText>
    </w:r>
    <w:r w:rsidRPr="000B43F6">
      <w:rPr>
        <w:rFonts w:cs="Arial"/>
        <w:color w:val="2B579A"/>
        <w:shd w:val="clear" w:color="auto" w:fill="E6E6E6"/>
      </w:rPr>
      <w:fldChar w:fldCharType="separate"/>
    </w:r>
    <w:r>
      <w:rPr>
        <w:rFonts w:cs="Arial"/>
        <w:noProof/>
      </w:rPr>
      <w:t>28</w:t>
    </w:r>
    <w:r w:rsidRPr="000B43F6">
      <w:rPr>
        <w:rFonts w:cs="Arial"/>
        <w:color w:val="2B579A"/>
        <w:shd w:val="clear" w:color="auto" w:fill="E6E6E6"/>
      </w:rPr>
      <w:fldChar w:fldCharType="end"/>
    </w:r>
    <w:r w:rsidRPr="000B43F6">
      <w:rPr>
        <w:rFonts w:cs="Arial"/>
      </w:rPr>
      <w:t xml:space="preserve"> of </w:t>
    </w:r>
    <w:r w:rsidRPr="000B43F6">
      <w:rPr>
        <w:rStyle w:val="PageNumber"/>
        <w:rFonts w:cs="Arial"/>
        <w:caps/>
        <w:sz w:val="22"/>
      </w:rPr>
      <w:fldChar w:fldCharType="begin"/>
    </w:r>
    <w:r w:rsidRPr="000B43F6">
      <w:rPr>
        <w:rStyle w:val="PageNumber"/>
        <w:rFonts w:cs="Arial"/>
        <w:caps/>
        <w:sz w:val="22"/>
      </w:rPr>
      <w:instrText xml:space="preserve"> NUMPAGES </w:instrText>
    </w:r>
    <w:r w:rsidRPr="000B43F6">
      <w:rPr>
        <w:rStyle w:val="PageNumber"/>
        <w:rFonts w:cs="Arial"/>
        <w:caps/>
        <w:sz w:val="22"/>
      </w:rPr>
      <w:fldChar w:fldCharType="separate"/>
    </w:r>
    <w:r>
      <w:rPr>
        <w:rStyle w:val="PageNumber"/>
        <w:rFonts w:cs="Arial"/>
        <w:caps/>
        <w:noProof/>
        <w:sz w:val="22"/>
      </w:rPr>
      <w:t>30</w:t>
    </w:r>
    <w:r w:rsidRPr="000B43F6">
      <w:rPr>
        <w:rStyle w:val="PageNumber"/>
        <w:rFonts w:cs="Arial"/>
        <w:caps/>
        <w:sz w:val="22"/>
      </w:rPr>
      <w:fldChar w:fldCharType="end"/>
    </w:r>
  </w:p>
  <w:p w14:paraId="3E8B41B2" w14:textId="77777777" w:rsidR="00ED4104" w:rsidRDefault="00ED4104">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6F45057"/>
    <w:multiLevelType w:val="hybridMultilevel"/>
    <w:tmpl w:val="CC161962"/>
    <w:lvl w:ilvl="0" w:tplc="0409000F">
      <w:start w:val="1"/>
      <w:numFmt w:val="decimal"/>
      <w:lvlText w:val="%1."/>
      <w:lvlJc w:val="left"/>
      <w:pPr>
        <w:ind w:left="5760" w:hanging="360"/>
      </w:pPr>
    </w:lvl>
    <w:lvl w:ilvl="1" w:tplc="0409000F">
      <w:start w:val="1"/>
      <w:numFmt w:val="decimal"/>
      <w:lvlText w:val="%2."/>
      <w:lvlJc w:val="left"/>
      <w:pPr>
        <w:ind w:left="6480" w:hanging="360"/>
      </w:pPr>
    </w:lvl>
    <w:lvl w:ilvl="2" w:tplc="12C43398">
      <w:start w:val="1"/>
      <w:numFmt w:val="decimal"/>
      <w:lvlText w:val="(%3)"/>
      <w:lvlJc w:val="left"/>
      <w:pPr>
        <w:ind w:left="7380" w:hanging="360"/>
      </w:pPr>
      <w:rPr>
        <w:rFonts w:hint="default"/>
      </w:r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E8B0E92"/>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65575FD"/>
    <w:multiLevelType w:val="multilevel"/>
    <w:tmpl w:val="D98A0676"/>
    <w:lvl w:ilvl="0">
      <w:start w:val="1"/>
      <w:numFmt w:val="decimal"/>
      <w:pStyle w:val="Heading1"/>
      <w:lvlText w:val="PART %1."/>
      <w:lvlJc w:val="left"/>
      <w:pPr>
        <w:tabs>
          <w:tab w:val="num" w:pos="720"/>
        </w:tabs>
        <w:ind w:left="720" w:hanging="720"/>
      </w:pPr>
      <w:rPr>
        <w:b w:val="0"/>
        <w:i w:val="0"/>
        <w:sz w:val="22"/>
      </w:rPr>
    </w:lvl>
    <w:lvl w:ilvl="1">
      <w:start w:val="1"/>
      <w:numFmt w:val="decimal"/>
      <w:pStyle w:val="Heading2"/>
      <w:lvlText w:val="%1.%2"/>
      <w:lvlJc w:val="left"/>
      <w:pPr>
        <w:tabs>
          <w:tab w:val="num" w:pos="720"/>
        </w:tabs>
        <w:ind w:left="720" w:hanging="720"/>
      </w:pPr>
      <w:rPr>
        <w:b w:val="0"/>
        <w:i w:val="0"/>
        <w:sz w:val="22"/>
      </w:rPr>
    </w:lvl>
    <w:lvl w:ilvl="2">
      <w:start w:val="1"/>
      <w:numFmt w:val="decimal"/>
      <w:pStyle w:val="Heading3"/>
      <w:lvlText w:val=".%3"/>
      <w:lvlJc w:val="left"/>
      <w:pPr>
        <w:tabs>
          <w:tab w:val="num" w:pos="1440"/>
        </w:tabs>
        <w:ind w:left="1440" w:hanging="720"/>
      </w:pPr>
      <w:rPr>
        <w:color w:val="000000"/>
        <w:sz w:val="22"/>
      </w:rPr>
    </w:lvl>
    <w:lvl w:ilvl="3">
      <w:start w:val="1"/>
      <w:numFmt w:val="decimal"/>
      <w:pStyle w:val="Heading4"/>
      <w:lvlText w:val=".%4"/>
      <w:lvlJc w:val="left"/>
      <w:pPr>
        <w:tabs>
          <w:tab w:val="num" w:pos="2160"/>
        </w:tabs>
        <w:ind w:left="2160" w:hanging="720"/>
      </w:pPr>
      <w:rPr>
        <w:b w:val="0"/>
        <w:i w:val="0"/>
        <w:sz w:val="22"/>
      </w:rPr>
    </w:lvl>
    <w:lvl w:ilvl="4">
      <w:start w:val="1"/>
      <w:numFmt w:val="decimal"/>
      <w:pStyle w:val="Heading5"/>
      <w:lvlText w:val=".%5"/>
      <w:lvlJc w:val="left"/>
      <w:pPr>
        <w:tabs>
          <w:tab w:val="num" w:pos="2880"/>
        </w:tabs>
        <w:ind w:left="2880" w:hanging="720"/>
      </w:pPr>
      <w:rPr>
        <w:b w:val="0"/>
        <w:i w:val="0"/>
        <w:sz w:val="22"/>
      </w:rPr>
    </w:lvl>
    <w:lvl w:ilvl="5">
      <w:start w:val="1"/>
      <w:numFmt w:val="decimal"/>
      <w:pStyle w:val="Heading6"/>
      <w:lvlText w:val=".%6"/>
      <w:lvlJc w:val="left"/>
      <w:pPr>
        <w:tabs>
          <w:tab w:val="num" w:pos="3600"/>
        </w:tabs>
        <w:ind w:left="3600" w:hanging="720"/>
      </w:pPr>
      <w:rPr>
        <w:b w:val="0"/>
        <w:i w:val="0"/>
        <w:sz w:val="22"/>
      </w:rPr>
    </w:lvl>
    <w:lvl w:ilvl="6">
      <w:start w:val="1"/>
      <w:numFmt w:val="decimal"/>
      <w:pStyle w:val="Heading7"/>
      <w:lvlText w:val=".%7"/>
      <w:lvlJc w:val="left"/>
      <w:pPr>
        <w:tabs>
          <w:tab w:val="num" w:pos="4320"/>
        </w:tabs>
        <w:ind w:left="4320" w:hanging="720"/>
      </w:pPr>
      <w:rPr>
        <w:b w:val="0"/>
        <w:i w:val="0"/>
        <w:sz w:val="22"/>
      </w:rPr>
    </w:lvl>
    <w:lvl w:ilvl="7">
      <w:start w:val="1"/>
      <w:numFmt w:val="decimal"/>
      <w:pStyle w:val="Heading8"/>
      <w:lvlText w:val=".%8"/>
      <w:lvlJc w:val="left"/>
      <w:pPr>
        <w:tabs>
          <w:tab w:val="num" w:pos="5040"/>
        </w:tabs>
        <w:ind w:left="5040" w:hanging="720"/>
      </w:pPr>
      <w:rPr>
        <w:b w:val="0"/>
        <w:i w:val="0"/>
        <w:sz w:val="22"/>
      </w:rPr>
    </w:lvl>
    <w:lvl w:ilvl="8">
      <w:start w:val="1"/>
      <w:numFmt w:val="decimal"/>
      <w:pStyle w:val="Heading9"/>
      <w:lvlText w:val=".%9"/>
      <w:lvlJc w:val="left"/>
      <w:pPr>
        <w:tabs>
          <w:tab w:val="num" w:pos="5760"/>
        </w:tabs>
        <w:ind w:left="5760" w:hanging="720"/>
      </w:pPr>
      <w:rPr>
        <w:b w:val="0"/>
        <w:i w:val="0"/>
        <w:sz w:val="22"/>
      </w:rPr>
    </w:lvl>
  </w:abstractNum>
  <w:abstractNum w:abstractNumId="9" w15:restartNumberingAfterBreak="0">
    <w:nsid w:val="4E23580D"/>
    <w:multiLevelType w:val="hybridMultilevel"/>
    <w:tmpl w:val="4F3632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407D28"/>
    <w:multiLevelType w:val="multilevel"/>
    <w:tmpl w:val="E6DC4414"/>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630"/>
        </w:tabs>
        <w:ind w:left="63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CD40946"/>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DFD0FD8"/>
    <w:multiLevelType w:val="hybridMultilevel"/>
    <w:tmpl w:val="EF0A03E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4"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79640060">
    <w:abstractNumId w:val="0"/>
  </w:num>
  <w:num w:numId="2" w16cid:durableId="1063868228">
    <w:abstractNumId w:val="0"/>
  </w:num>
  <w:num w:numId="3" w16cid:durableId="2038307210">
    <w:abstractNumId w:val="10"/>
  </w:num>
  <w:num w:numId="4" w16cid:durableId="230433800">
    <w:abstractNumId w:val="4"/>
  </w:num>
  <w:num w:numId="5" w16cid:durableId="1556575830">
    <w:abstractNumId w:val="11"/>
  </w:num>
  <w:num w:numId="6" w16cid:durableId="373389589">
    <w:abstractNumId w:val="3"/>
  </w:num>
  <w:num w:numId="7" w16cid:durableId="1929462312">
    <w:abstractNumId w:val="6"/>
  </w:num>
  <w:num w:numId="8" w16cid:durableId="199587368">
    <w:abstractNumId w:val="1"/>
  </w:num>
  <w:num w:numId="9" w16cid:durableId="1827435904">
    <w:abstractNumId w:val="14"/>
  </w:num>
  <w:num w:numId="10" w16cid:durableId="230237446">
    <w:abstractNumId w:val="5"/>
  </w:num>
  <w:num w:numId="11" w16cid:durableId="1442216992">
    <w:abstractNumId w:val="12"/>
  </w:num>
  <w:num w:numId="12" w16cid:durableId="1615668395">
    <w:abstractNumId w:val="7"/>
  </w:num>
  <w:num w:numId="13" w16cid:durableId="777724163">
    <w:abstractNumId w:val="2"/>
  </w:num>
  <w:num w:numId="14" w16cid:durableId="37050278">
    <w:abstractNumId w:val="13"/>
  </w:num>
  <w:num w:numId="15" w16cid:durableId="584724726">
    <w:abstractNumId w:val="8"/>
  </w:num>
  <w:num w:numId="16" w16cid:durableId="1401057450">
    <w:abstractNumId w:val="8"/>
  </w:num>
  <w:num w:numId="17" w16cid:durableId="16926008">
    <w:abstractNumId w:val="8"/>
  </w:num>
  <w:num w:numId="18" w16cid:durableId="1060707325">
    <w:abstractNumId w:val="8"/>
  </w:num>
  <w:num w:numId="19" w16cid:durableId="339550641">
    <w:abstractNumId w:val="8"/>
  </w:num>
  <w:num w:numId="20" w16cid:durableId="1859194641">
    <w:abstractNumId w:val="8"/>
  </w:num>
  <w:num w:numId="21" w16cid:durableId="555703478">
    <w:abstractNumId w:val="8"/>
  </w:num>
  <w:num w:numId="22" w16cid:durableId="916548552">
    <w:abstractNumId w:val="8"/>
  </w:num>
  <w:num w:numId="23" w16cid:durableId="924075586">
    <w:abstractNumId w:val="8"/>
  </w:num>
  <w:num w:numId="24" w16cid:durableId="541132672">
    <w:abstractNumId w:val="8"/>
  </w:num>
  <w:num w:numId="25" w16cid:durableId="1969166184">
    <w:abstractNumId w:val="8"/>
  </w:num>
  <w:num w:numId="26" w16cid:durableId="127087714">
    <w:abstractNumId w:val="8"/>
  </w:num>
  <w:num w:numId="27" w16cid:durableId="1031344336">
    <w:abstractNumId w:val="8"/>
  </w:num>
  <w:num w:numId="28" w16cid:durableId="866874110">
    <w:abstractNumId w:val="8"/>
  </w:num>
  <w:num w:numId="29" w16cid:durableId="83066395">
    <w:abstractNumId w:val="8"/>
  </w:num>
  <w:num w:numId="30" w16cid:durableId="96606736">
    <w:abstractNumId w:val="8"/>
  </w:num>
  <w:num w:numId="31" w16cid:durableId="526412295">
    <w:abstractNumId w:val="8"/>
  </w:num>
  <w:num w:numId="32" w16cid:durableId="1510366158">
    <w:abstractNumId w:val="8"/>
  </w:num>
  <w:num w:numId="33" w16cid:durableId="2098555393">
    <w:abstractNumId w:val="9"/>
  </w:num>
  <w:num w:numId="34" w16cid:durableId="357970262">
    <w:abstractNumId w:val="8"/>
  </w:num>
  <w:num w:numId="35" w16cid:durableId="1737052853">
    <w:abstractNumId w:val="8"/>
  </w:num>
  <w:num w:numId="36" w16cid:durableId="17969857">
    <w:abstractNumId w:val="8"/>
  </w:num>
  <w:num w:numId="37" w16cid:durableId="1632707096">
    <w:abstractNumId w:val="8"/>
  </w:num>
  <w:num w:numId="38" w16cid:durableId="704256202">
    <w:abstractNumId w:val="8"/>
  </w:num>
  <w:num w:numId="39" w16cid:durableId="2122992742">
    <w:abstractNumId w:val="8"/>
  </w:num>
  <w:num w:numId="40" w16cid:durableId="1672755679">
    <w:abstractNumId w:val="8"/>
  </w:num>
  <w:num w:numId="41" w16cid:durableId="1233813035">
    <w:abstractNumId w:val="8"/>
  </w:num>
  <w:num w:numId="42" w16cid:durableId="45672053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na Vera Zambrano">
    <w15:presenceInfo w15:providerId="AD" w15:userId="S-1-5-21-1462938695-954199690-909241133-57267"/>
  </w15:person>
  <w15:person w15:author="Keith Wong">
    <w15:presenceInfo w15:providerId="None" w15:userId="Keith Wong"/>
  </w15:person>
  <w15:person w15:author="Radulovic, Nicole">
    <w15:presenceInfo w15:providerId="AD" w15:userId="S::Nicole.Radulovic@york.ca::1395bf46-3a6b-4329-920d-ffad62967fd2"/>
  </w15:person>
  <w15:person w15:author="David Holyer">
    <w15:presenceInfo w15:providerId="AD" w15:userId="S::holyerd@ae.ca::c7f93e71-da99-425d-b5a1-26640e4db7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1945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6A5789"/>
    <w:rsid w:val="0000297A"/>
    <w:rsid w:val="00014E75"/>
    <w:rsid w:val="00023DDC"/>
    <w:rsid w:val="0002786B"/>
    <w:rsid w:val="0003399F"/>
    <w:rsid w:val="00034CD1"/>
    <w:rsid w:val="00034FA5"/>
    <w:rsid w:val="0004039C"/>
    <w:rsid w:val="00043093"/>
    <w:rsid w:val="00056092"/>
    <w:rsid w:val="00066CFA"/>
    <w:rsid w:val="0007188F"/>
    <w:rsid w:val="00072613"/>
    <w:rsid w:val="0007456C"/>
    <w:rsid w:val="00077899"/>
    <w:rsid w:val="00080B36"/>
    <w:rsid w:val="00081605"/>
    <w:rsid w:val="00090ECF"/>
    <w:rsid w:val="000A165E"/>
    <w:rsid w:val="000A1D9D"/>
    <w:rsid w:val="000B2F80"/>
    <w:rsid w:val="000B3FD7"/>
    <w:rsid w:val="000B43F6"/>
    <w:rsid w:val="000B579C"/>
    <w:rsid w:val="000C1398"/>
    <w:rsid w:val="000C16B1"/>
    <w:rsid w:val="000C60B8"/>
    <w:rsid w:val="000C708A"/>
    <w:rsid w:val="000D6A65"/>
    <w:rsid w:val="000D75E3"/>
    <w:rsid w:val="000E2DB2"/>
    <w:rsid w:val="000E3C1D"/>
    <w:rsid w:val="000E4966"/>
    <w:rsid w:val="000E49C6"/>
    <w:rsid w:val="000E5E7E"/>
    <w:rsid w:val="000E769C"/>
    <w:rsid w:val="000F00A2"/>
    <w:rsid w:val="000F6BD8"/>
    <w:rsid w:val="000F7261"/>
    <w:rsid w:val="000F73FC"/>
    <w:rsid w:val="001001C5"/>
    <w:rsid w:val="00101B90"/>
    <w:rsid w:val="00104E8C"/>
    <w:rsid w:val="001107DA"/>
    <w:rsid w:val="00113427"/>
    <w:rsid w:val="00115D33"/>
    <w:rsid w:val="0012478E"/>
    <w:rsid w:val="00145741"/>
    <w:rsid w:val="00146E0E"/>
    <w:rsid w:val="00150154"/>
    <w:rsid w:val="001577C5"/>
    <w:rsid w:val="0017295C"/>
    <w:rsid w:val="00172A55"/>
    <w:rsid w:val="00194A29"/>
    <w:rsid w:val="001A6A8B"/>
    <w:rsid w:val="001B31E1"/>
    <w:rsid w:val="001B477F"/>
    <w:rsid w:val="001C2523"/>
    <w:rsid w:val="001C4621"/>
    <w:rsid w:val="001D4400"/>
    <w:rsid w:val="001E2D76"/>
    <w:rsid w:val="001E5F95"/>
    <w:rsid w:val="001F09C6"/>
    <w:rsid w:val="001F44B5"/>
    <w:rsid w:val="001F4CBB"/>
    <w:rsid w:val="002002FB"/>
    <w:rsid w:val="00202268"/>
    <w:rsid w:val="00202813"/>
    <w:rsid w:val="00202FD2"/>
    <w:rsid w:val="00210FDC"/>
    <w:rsid w:val="00216D2F"/>
    <w:rsid w:val="002173E5"/>
    <w:rsid w:val="0022517A"/>
    <w:rsid w:val="002314A2"/>
    <w:rsid w:val="00231A09"/>
    <w:rsid w:val="002378B3"/>
    <w:rsid w:val="00241BA6"/>
    <w:rsid w:val="0024286B"/>
    <w:rsid w:val="002511E4"/>
    <w:rsid w:val="00251A3C"/>
    <w:rsid w:val="00254C32"/>
    <w:rsid w:val="00265D93"/>
    <w:rsid w:val="00266F1B"/>
    <w:rsid w:val="00272720"/>
    <w:rsid w:val="002B66E5"/>
    <w:rsid w:val="002C3C52"/>
    <w:rsid w:val="002F38A1"/>
    <w:rsid w:val="002F3B1F"/>
    <w:rsid w:val="00305239"/>
    <w:rsid w:val="003109FF"/>
    <w:rsid w:val="00311E3A"/>
    <w:rsid w:val="00316BED"/>
    <w:rsid w:val="00320AEE"/>
    <w:rsid w:val="00327D81"/>
    <w:rsid w:val="003331DB"/>
    <w:rsid w:val="0033408E"/>
    <w:rsid w:val="00335CFD"/>
    <w:rsid w:val="00343D65"/>
    <w:rsid w:val="003461AF"/>
    <w:rsid w:val="00351065"/>
    <w:rsid w:val="00354ED8"/>
    <w:rsid w:val="00374DBF"/>
    <w:rsid w:val="003817B9"/>
    <w:rsid w:val="0038670E"/>
    <w:rsid w:val="00396513"/>
    <w:rsid w:val="00396B3C"/>
    <w:rsid w:val="003A0527"/>
    <w:rsid w:val="003A1AE4"/>
    <w:rsid w:val="003A3205"/>
    <w:rsid w:val="003B2D88"/>
    <w:rsid w:val="003B6292"/>
    <w:rsid w:val="003B67E8"/>
    <w:rsid w:val="003C5D44"/>
    <w:rsid w:val="003C6733"/>
    <w:rsid w:val="003D111D"/>
    <w:rsid w:val="003D2EDA"/>
    <w:rsid w:val="003D5FF8"/>
    <w:rsid w:val="003E4580"/>
    <w:rsid w:val="003E5DD9"/>
    <w:rsid w:val="003E62F4"/>
    <w:rsid w:val="003F079D"/>
    <w:rsid w:val="00401915"/>
    <w:rsid w:val="004173F6"/>
    <w:rsid w:val="00430C1C"/>
    <w:rsid w:val="0043406E"/>
    <w:rsid w:val="0043516C"/>
    <w:rsid w:val="004358D8"/>
    <w:rsid w:val="00443B39"/>
    <w:rsid w:val="00446A7D"/>
    <w:rsid w:val="00450343"/>
    <w:rsid w:val="00452042"/>
    <w:rsid w:val="004554A5"/>
    <w:rsid w:val="00457698"/>
    <w:rsid w:val="00460837"/>
    <w:rsid w:val="00460FE9"/>
    <w:rsid w:val="00477110"/>
    <w:rsid w:val="004810A8"/>
    <w:rsid w:val="004831CD"/>
    <w:rsid w:val="004956AF"/>
    <w:rsid w:val="00495828"/>
    <w:rsid w:val="004A0ED9"/>
    <w:rsid w:val="004A6745"/>
    <w:rsid w:val="004B2377"/>
    <w:rsid w:val="004C283A"/>
    <w:rsid w:val="004C4796"/>
    <w:rsid w:val="004C74D4"/>
    <w:rsid w:val="004D321D"/>
    <w:rsid w:val="004E22C3"/>
    <w:rsid w:val="004E4B90"/>
    <w:rsid w:val="004E4E62"/>
    <w:rsid w:val="004E6212"/>
    <w:rsid w:val="004E7E20"/>
    <w:rsid w:val="004F3A21"/>
    <w:rsid w:val="00505D45"/>
    <w:rsid w:val="005167CD"/>
    <w:rsid w:val="0051795F"/>
    <w:rsid w:val="005219FB"/>
    <w:rsid w:val="005243EA"/>
    <w:rsid w:val="00530BD8"/>
    <w:rsid w:val="00534991"/>
    <w:rsid w:val="00535744"/>
    <w:rsid w:val="005400BE"/>
    <w:rsid w:val="005478B4"/>
    <w:rsid w:val="00554326"/>
    <w:rsid w:val="00555BB7"/>
    <w:rsid w:val="00564545"/>
    <w:rsid w:val="0057283E"/>
    <w:rsid w:val="00572942"/>
    <w:rsid w:val="00573AA2"/>
    <w:rsid w:val="00575C56"/>
    <w:rsid w:val="005762CF"/>
    <w:rsid w:val="00576419"/>
    <w:rsid w:val="005778DE"/>
    <w:rsid w:val="005800E2"/>
    <w:rsid w:val="00584548"/>
    <w:rsid w:val="005845F0"/>
    <w:rsid w:val="00585FC2"/>
    <w:rsid w:val="005879D7"/>
    <w:rsid w:val="00594D50"/>
    <w:rsid w:val="005A2CDD"/>
    <w:rsid w:val="005A4DBE"/>
    <w:rsid w:val="005A5A9B"/>
    <w:rsid w:val="005B4F34"/>
    <w:rsid w:val="005B73C9"/>
    <w:rsid w:val="005D0F25"/>
    <w:rsid w:val="005D344E"/>
    <w:rsid w:val="005D3BC2"/>
    <w:rsid w:val="005D43D1"/>
    <w:rsid w:val="005D6E1B"/>
    <w:rsid w:val="005D7825"/>
    <w:rsid w:val="005E30FC"/>
    <w:rsid w:val="005F29B0"/>
    <w:rsid w:val="006026EB"/>
    <w:rsid w:val="00604509"/>
    <w:rsid w:val="006148E8"/>
    <w:rsid w:val="006347AD"/>
    <w:rsid w:val="00634F84"/>
    <w:rsid w:val="00643171"/>
    <w:rsid w:val="00651207"/>
    <w:rsid w:val="00657D9C"/>
    <w:rsid w:val="00660947"/>
    <w:rsid w:val="006639D0"/>
    <w:rsid w:val="00675C28"/>
    <w:rsid w:val="0067782B"/>
    <w:rsid w:val="00684B23"/>
    <w:rsid w:val="00692E61"/>
    <w:rsid w:val="0069498A"/>
    <w:rsid w:val="0069551B"/>
    <w:rsid w:val="00695E70"/>
    <w:rsid w:val="00696E64"/>
    <w:rsid w:val="006A3917"/>
    <w:rsid w:val="006A449D"/>
    <w:rsid w:val="006A5789"/>
    <w:rsid w:val="006B41FC"/>
    <w:rsid w:val="006B7196"/>
    <w:rsid w:val="006C7444"/>
    <w:rsid w:val="006D02B7"/>
    <w:rsid w:val="006D4F3C"/>
    <w:rsid w:val="006D6FB4"/>
    <w:rsid w:val="006E3EB5"/>
    <w:rsid w:val="006E68C3"/>
    <w:rsid w:val="006F2365"/>
    <w:rsid w:val="006F35F1"/>
    <w:rsid w:val="006F6C3D"/>
    <w:rsid w:val="007009AA"/>
    <w:rsid w:val="00705870"/>
    <w:rsid w:val="00705C31"/>
    <w:rsid w:val="00711ED7"/>
    <w:rsid w:val="00723B09"/>
    <w:rsid w:val="00723D40"/>
    <w:rsid w:val="00732033"/>
    <w:rsid w:val="007366BF"/>
    <w:rsid w:val="0073728C"/>
    <w:rsid w:val="00740211"/>
    <w:rsid w:val="007422BE"/>
    <w:rsid w:val="00756F97"/>
    <w:rsid w:val="00766FEE"/>
    <w:rsid w:val="00767D0C"/>
    <w:rsid w:val="0077519A"/>
    <w:rsid w:val="007767A6"/>
    <w:rsid w:val="00783AD2"/>
    <w:rsid w:val="00787038"/>
    <w:rsid w:val="00791818"/>
    <w:rsid w:val="0079531C"/>
    <w:rsid w:val="007A06F6"/>
    <w:rsid w:val="007B51E6"/>
    <w:rsid w:val="007C548D"/>
    <w:rsid w:val="007D6A4C"/>
    <w:rsid w:val="007D6B7F"/>
    <w:rsid w:val="007D7854"/>
    <w:rsid w:val="007E4164"/>
    <w:rsid w:val="007F1EF4"/>
    <w:rsid w:val="007F23DD"/>
    <w:rsid w:val="007F25AD"/>
    <w:rsid w:val="007F3E55"/>
    <w:rsid w:val="00805994"/>
    <w:rsid w:val="008132F6"/>
    <w:rsid w:val="00813977"/>
    <w:rsid w:val="00814293"/>
    <w:rsid w:val="008209C6"/>
    <w:rsid w:val="00825E6F"/>
    <w:rsid w:val="0083054F"/>
    <w:rsid w:val="00836E6E"/>
    <w:rsid w:val="00837191"/>
    <w:rsid w:val="008407A8"/>
    <w:rsid w:val="00842C3D"/>
    <w:rsid w:val="00852C81"/>
    <w:rsid w:val="00860038"/>
    <w:rsid w:val="00861808"/>
    <w:rsid w:val="008641BA"/>
    <w:rsid w:val="00865180"/>
    <w:rsid w:val="00865A9B"/>
    <w:rsid w:val="00880EF8"/>
    <w:rsid w:val="00890E43"/>
    <w:rsid w:val="008A04C4"/>
    <w:rsid w:val="008A5155"/>
    <w:rsid w:val="008A5840"/>
    <w:rsid w:val="008B2C69"/>
    <w:rsid w:val="008B62F7"/>
    <w:rsid w:val="008B7246"/>
    <w:rsid w:val="008C132F"/>
    <w:rsid w:val="008C22D3"/>
    <w:rsid w:val="008C320F"/>
    <w:rsid w:val="008C36AE"/>
    <w:rsid w:val="008E2E74"/>
    <w:rsid w:val="008E3A05"/>
    <w:rsid w:val="008E6CB4"/>
    <w:rsid w:val="008E7000"/>
    <w:rsid w:val="00914E50"/>
    <w:rsid w:val="00920359"/>
    <w:rsid w:val="009206B8"/>
    <w:rsid w:val="0093241A"/>
    <w:rsid w:val="009324A3"/>
    <w:rsid w:val="00932995"/>
    <w:rsid w:val="00936233"/>
    <w:rsid w:val="00940F69"/>
    <w:rsid w:val="00943895"/>
    <w:rsid w:val="00943C21"/>
    <w:rsid w:val="009543EF"/>
    <w:rsid w:val="009561C5"/>
    <w:rsid w:val="0097492C"/>
    <w:rsid w:val="00974A41"/>
    <w:rsid w:val="00974CC6"/>
    <w:rsid w:val="00974F23"/>
    <w:rsid w:val="00976090"/>
    <w:rsid w:val="009763C9"/>
    <w:rsid w:val="009845C1"/>
    <w:rsid w:val="00985558"/>
    <w:rsid w:val="009863A0"/>
    <w:rsid w:val="009931CD"/>
    <w:rsid w:val="009A118B"/>
    <w:rsid w:val="009A318A"/>
    <w:rsid w:val="009A3B89"/>
    <w:rsid w:val="009A4590"/>
    <w:rsid w:val="009A6D6C"/>
    <w:rsid w:val="009B564B"/>
    <w:rsid w:val="009B744C"/>
    <w:rsid w:val="009C1ECF"/>
    <w:rsid w:val="009C4F1B"/>
    <w:rsid w:val="009C685D"/>
    <w:rsid w:val="009D663A"/>
    <w:rsid w:val="009D7160"/>
    <w:rsid w:val="009E1B25"/>
    <w:rsid w:val="009E235D"/>
    <w:rsid w:val="009E26D5"/>
    <w:rsid w:val="009F00E5"/>
    <w:rsid w:val="009F3640"/>
    <w:rsid w:val="00A01E03"/>
    <w:rsid w:val="00A05E6E"/>
    <w:rsid w:val="00A06314"/>
    <w:rsid w:val="00A16D8B"/>
    <w:rsid w:val="00A25652"/>
    <w:rsid w:val="00A339B2"/>
    <w:rsid w:val="00A350A5"/>
    <w:rsid w:val="00A352AD"/>
    <w:rsid w:val="00A354E2"/>
    <w:rsid w:val="00A40295"/>
    <w:rsid w:val="00A40951"/>
    <w:rsid w:val="00A43BA6"/>
    <w:rsid w:val="00A47B63"/>
    <w:rsid w:val="00A517CB"/>
    <w:rsid w:val="00A51F83"/>
    <w:rsid w:val="00A57F19"/>
    <w:rsid w:val="00A722AD"/>
    <w:rsid w:val="00A74BE2"/>
    <w:rsid w:val="00A75EB5"/>
    <w:rsid w:val="00A75EBC"/>
    <w:rsid w:val="00A83661"/>
    <w:rsid w:val="00A87730"/>
    <w:rsid w:val="00A938F3"/>
    <w:rsid w:val="00AA2032"/>
    <w:rsid w:val="00AA2B2E"/>
    <w:rsid w:val="00AA365D"/>
    <w:rsid w:val="00AA718E"/>
    <w:rsid w:val="00AB468D"/>
    <w:rsid w:val="00AC1E03"/>
    <w:rsid w:val="00AC2F76"/>
    <w:rsid w:val="00AC69EB"/>
    <w:rsid w:val="00AD7227"/>
    <w:rsid w:val="00AE2099"/>
    <w:rsid w:val="00AE3ED4"/>
    <w:rsid w:val="00AF21B6"/>
    <w:rsid w:val="00B071A3"/>
    <w:rsid w:val="00B1690F"/>
    <w:rsid w:val="00B1738C"/>
    <w:rsid w:val="00B17B80"/>
    <w:rsid w:val="00B22509"/>
    <w:rsid w:val="00B248CE"/>
    <w:rsid w:val="00B2558E"/>
    <w:rsid w:val="00B37D0D"/>
    <w:rsid w:val="00B50948"/>
    <w:rsid w:val="00B53F00"/>
    <w:rsid w:val="00B62782"/>
    <w:rsid w:val="00B74994"/>
    <w:rsid w:val="00B801DE"/>
    <w:rsid w:val="00B80313"/>
    <w:rsid w:val="00B96629"/>
    <w:rsid w:val="00BA448D"/>
    <w:rsid w:val="00BC1338"/>
    <w:rsid w:val="00BC1F8A"/>
    <w:rsid w:val="00BC2BA2"/>
    <w:rsid w:val="00BC6702"/>
    <w:rsid w:val="00BC7517"/>
    <w:rsid w:val="00BD00A7"/>
    <w:rsid w:val="00BD182E"/>
    <w:rsid w:val="00BD4EEB"/>
    <w:rsid w:val="00BE02C7"/>
    <w:rsid w:val="00BE105F"/>
    <w:rsid w:val="00BE4EE0"/>
    <w:rsid w:val="00BF23CF"/>
    <w:rsid w:val="00BF3498"/>
    <w:rsid w:val="00BF5C72"/>
    <w:rsid w:val="00C03F5B"/>
    <w:rsid w:val="00C201DC"/>
    <w:rsid w:val="00C21FBE"/>
    <w:rsid w:val="00C230A0"/>
    <w:rsid w:val="00C26658"/>
    <w:rsid w:val="00C30916"/>
    <w:rsid w:val="00C35718"/>
    <w:rsid w:val="00C42F56"/>
    <w:rsid w:val="00C60336"/>
    <w:rsid w:val="00C605B1"/>
    <w:rsid w:val="00C619D6"/>
    <w:rsid w:val="00C653CC"/>
    <w:rsid w:val="00C70F6C"/>
    <w:rsid w:val="00C76317"/>
    <w:rsid w:val="00C87C1F"/>
    <w:rsid w:val="00C9545D"/>
    <w:rsid w:val="00CB205E"/>
    <w:rsid w:val="00CB5540"/>
    <w:rsid w:val="00CC33AD"/>
    <w:rsid w:val="00CC5238"/>
    <w:rsid w:val="00CC526F"/>
    <w:rsid w:val="00CD23E2"/>
    <w:rsid w:val="00CE377C"/>
    <w:rsid w:val="00CE7ABD"/>
    <w:rsid w:val="00CF3ACE"/>
    <w:rsid w:val="00CF6D82"/>
    <w:rsid w:val="00CF789C"/>
    <w:rsid w:val="00D00ECC"/>
    <w:rsid w:val="00D06074"/>
    <w:rsid w:val="00D21C38"/>
    <w:rsid w:val="00D2350A"/>
    <w:rsid w:val="00D363CB"/>
    <w:rsid w:val="00D41DD0"/>
    <w:rsid w:val="00D4392B"/>
    <w:rsid w:val="00D5418E"/>
    <w:rsid w:val="00D56C3B"/>
    <w:rsid w:val="00D60EFB"/>
    <w:rsid w:val="00D63A4D"/>
    <w:rsid w:val="00D80429"/>
    <w:rsid w:val="00D81BC2"/>
    <w:rsid w:val="00D81CD9"/>
    <w:rsid w:val="00D94F88"/>
    <w:rsid w:val="00DA24AB"/>
    <w:rsid w:val="00DA5250"/>
    <w:rsid w:val="00DB6527"/>
    <w:rsid w:val="00DC3952"/>
    <w:rsid w:val="00DC5717"/>
    <w:rsid w:val="00DD65E2"/>
    <w:rsid w:val="00DD78C0"/>
    <w:rsid w:val="00DF7F20"/>
    <w:rsid w:val="00E05FCB"/>
    <w:rsid w:val="00E062CA"/>
    <w:rsid w:val="00E1362B"/>
    <w:rsid w:val="00E277BE"/>
    <w:rsid w:val="00E277D5"/>
    <w:rsid w:val="00E27938"/>
    <w:rsid w:val="00E36CDC"/>
    <w:rsid w:val="00E37BB6"/>
    <w:rsid w:val="00E4336B"/>
    <w:rsid w:val="00E57309"/>
    <w:rsid w:val="00E730F7"/>
    <w:rsid w:val="00E73726"/>
    <w:rsid w:val="00E74130"/>
    <w:rsid w:val="00E74FAA"/>
    <w:rsid w:val="00E77583"/>
    <w:rsid w:val="00E852B7"/>
    <w:rsid w:val="00E85CD0"/>
    <w:rsid w:val="00EA2E74"/>
    <w:rsid w:val="00EA45A3"/>
    <w:rsid w:val="00EC1CB4"/>
    <w:rsid w:val="00EC3684"/>
    <w:rsid w:val="00ED3567"/>
    <w:rsid w:val="00ED4104"/>
    <w:rsid w:val="00ED4A01"/>
    <w:rsid w:val="00ED5220"/>
    <w:rsid w:val="00ED71BE"/>
    <w:rsid w:val="00EE1950"/>
    <w:rsid w:val="00EE6260"/>
    <w:rsid w:val="00EF2F38"/>
    <w:rsid w:val="00F00575"/>
    <w:rsid w:val="00F027E1"/>
    <w:rsid w:val="00F04EAA"/>
    <w:rsid w:val="00F126AF"/>
    <w:rsid w:val="00F126B3"/>
    <w:rsid w:val="00F14140"/>
    <w:rsid w:val="00F1574B"/>
    <w:rsid w:val="00F25E31"/>
    <w:rsid w:val="00F26C23"/>
    <w:rsid w:val="00F35AF5"/>
    <w:rsid w:val="00F35B1E"/>
    <w:rsid w:val="00F37108"/>
    <w:rsid w:val="00F403E8"/>
    <w:rsid w:val="00F410F9"/>
    <w:rsid w:val="00F421AB"/>
    <w:rsid w:val="00F43159"/>
    <w:rsid w:val="00F51945"/>
    <w:rsid w:val="00F51D9B"/>
    <w:rsid w:val="00F61D33"/>
    <w:rsid w:val="00F6350F"/>
    <w:rsid w:val="00F64677"/>
    <w:rsid w:val="00F6615D"/>
    <w:rsid w:val="00F67E4B"/>
    <w:rsid w:val="00F7622F"/>
    <w:rsid w:val="00F765B5"/>
    <w:rsid w:val="00F80F70"/>
    <w:rsid w:val="00F830D8"/>
    <w:rsid w:val="00F924D8"/>
    <w:rsid w:val="00F95961"/>
    <w:rsid w:val="00F9597E"/>
    <w:rsid w:val="00FA67D1"/>
    <w:rsid w:val="00FB4CC0"/>
    <w:rsid w:val="00FB5E3C"/>
    <w:rsid w:val="00FB76C5"/>
    <w:rsid w:val="00FC047E"/>
    <w:rsid w:val="00FC1724"/>
    <w:rsid w:val="00FC1B2B"/>
    <w:rsid w:val="00FC583B"/>
    <w:rsid w:val="00FD38B1"/>
    <w:rsid w:val="00FE5C32"/>
    <w:rsid w:val="00FF1F80"/>
    <w:rsid w:val="00FF6614"/>
    <w:rsid w:val="00FF7383"/>
    <w:rsid w:val="062B2D6A"/>
    <w:rsid w:val="0A454761"/>
    <w:rsid w:val="0AC24754"/>
    <w:rsid w:val="0D793AE2"/>
    <w:rsid w:val="0DDE6A91"/>
    <w:rsid w:val="0EA388FE"/>
    <w:rsid w:val="0F81E8DE"/>
    <w:rsid w:val="105EAE83"/>
    <w:rsid w:val="10C38CC6"/>
    <w:rsid w:val="11160B53"/>
    <w:rsid w:val="12B1DBB4"/>
    <w:rsid w:val="167341FA"/>
    <w:rsid w:val="1C31FFAD"/>
    <w:rsid w:val="2329C811"/>
    <w:rsid w:val="23E6881B"/>
    <w:rsid w:val="25461861"/>
    <w:rsid w:val="267FCE62"/>
    <w:rsid w:val="269AD305"/>
    <w:rsid w:val="27CE23D1"/>
    <w:rsid w:val="286E3749"/>
    <w:rsid w:val="29D69A5F"/>
    <w:rsid w:val="2A945421"/>
    <w:rsid w:val="2B62B4EF"/>
    <w:rsid w:val="2DCF3E13"/>
    <w:rsid w:val="354AA2F3"/>
    <w:rsid w:val="3714D81F"/>
    <w:rsid w:val="39725C04"/>
    <w:rsid w:val="39868394"/>
    <w:rsid w:val="3BD36B35"/>
    <w:rsid w:val="3C059538"/>
    <w:rsid w:val="4265C477"/>
    <w:rsid w:val="459D6539"/>
    <w:rsid w:val="45E6594C"/>
    <w:rsid w:val="4B39D3A5"/>
    <w:rsid w:val="4D2119F1"/>
    <w:rsid w:val="513573FB"/>
    <w:rsid w:val="5732C8AE"/>
    <w:rsid w:val="5B74EA98"/>
    <w:rsid w:val="5E3C7522"/>
    <w:rsid w:val="5FE50C47"/>
    <w:rsid w:val="618800DB"/>
    <w:rsid w:val="62DDC190"/>
    <w:rsid w:val="657F6D46"/>
    <w:rsid w:val="68887386"/>
    <w:rsid w:val="6D5104BB"/>
    <w:rsid w:val="72DF0EBF"/>
    <w:rsid w:val="756C49C3"/>
    <w:rsid w:val="7797064A"/>
    <w:rsid w:val="7A02E7C4"/>
    <w:rsid w:val="7E614B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4:docId w14:val="530F3491"/>
  <w15:chartTrackingRefBased/>
  <w15:docId w15:val="{FB1106C6-70C6-4084-835F-63275301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5AF5"/>
    <w:rPr>
      <w:sz w:val="22"/>
      <w:szCs w:val="22"/>
      <w:lang w:val="en-CA" w:eastAsia="en-CA"/>
    </w:rPr>
  </w:style>
  <w:style w:type="paragraph" w:styleId="Heading1">
    <w:name w:val="heading 1"/>
    <w:aliases w:val="Contents - level1 Char,Contents - level1,Heading 1S"/>
    <w:basedOn w:val="ListParagraph"/>
    <w:link w:val="Heading1Char"/>
    <w:qFormat/>
    <w:rsid w:val="00F35AF5"/>
    <w:pPr>
      <w:numPr>
        <w:numId w:val="42"/>
      </w:numPr>
      <w:outlineLvl w:val="0"/>
    </w:pPr>
  </w:style>
  <w:style w:type="paragraph" w:styleId="Heading2">
    <w:name w:val="heading 2"/>
    <w:aliases w:val="Heading 2S"/>
    <w:basedOn w:val="ListParagraph"/>
    <w:next w:val="Normal"/>
    <w:link w:val="Heading2Char"/>
    <w:qFormat/>
    <w:rsid w:val="009324A3"/>
    <w:pPr>
      <w:numPr>
        <w:ilvl w:val="1"/>
        <w:numId w:val="42"/>
      </w:numPr>
      <w:outlineLvl w:val="1"/>
    </w:pPr>
    <w:rPr>
      <w:u w:val="single"/>
    </w:rPr>
  </w:style>
  <w:style w:type="paragraph" w:styleId="Heading3">
    <w:name w:val="heading 3"/>
    <w:aliases w:val=" Char,Char,Heading 3 do not use,Heading 3S"/>
    <w:basedOn w:val="ListParagraph"/>
    <w:link w:val="Heading3Char"/>
    <w:qFormat/>
    <w:rsid w:val="00F6350F"/>
    <w:pPr>
      <w:numPr>
        <w:ilvl w:val="2"/>
        <w:numId w:val="42"/>
      </w:numPr>
      <w:spacing w:before="80"/>
      <w:contextualSpacing w:val="0"/>
      <w:outlineLvl w:val="2"/>
    </w:pPr>
  </w:style>
  <w:style w:type="paragraph" w:styleId="Heading4">
    <w:name w:val="heading 4"/>
    <w:aliases w:val="Heading 4S,black"/>
    <w:basedOn w:val="ListParagraph"/>
    <w:link w:val="Heading4Char"/>
    <w:qFormat/>
    <w:rsid w:val="00F35AF5"/>
    <w:pPr>
      <w:numPr>
        <w:ilvl w:val="3"/>
        <w:numId w:val="42"/>
      </w:numPr>
      <w:outlineLvl w:val="3"/>
    </w:pPr>
  </w:style>
  <w:style w:type="paragraph" w:styleId="Heading5">
    <w:name w:val="heading 5"/>
    <w:basedOn w:val="Heading4"/>
    <w:link w:val="Heading5Char"/>
    <w:qFormat/>
    <w:rsid w:val="00F35AF5"/>
    <w:pPr>
      <w:numPr>
        <w:ilvl w:val="4"/>
      </w:numPr>
      <w:outlineLvl w:val="4"/>
    </w:pPr>
  </w:style>
  <w:style w:type="paragraph" w:styleId="Heading6">
    <w:name w:val="heading 6"/>
    <w:basedOn w:val="Heading5"/>
    <w:next w:val="Normal"/>
    <w:link w:val="Heading6Char"/>
    <w:qFormat/>
    <w:rsid w:val="00F35AF5"/>
    <w:pPr>
      <w:numPr>
        <w:ilvl w:val="5"/>
      </w:numPr>
      <w:outlineLvl w:val="5"/>
    </w:pPr>
  </w:style>
  <w:style w:type="paragraph" w:styleId="Heading7">
    <w:name w:val="heading 7"/>
    <w:basedOn w:val="ListParagraph"/>
    <w:next w:val="Normal"/>
    <w:link w:val="Heading7Char"/>
    <w:qFormat/>
    <w:rsid w:val="00F35AF5"/>
    <w:pPr>
      <w:numPr>
        <w:ilvl w:val="6"/>
        <w:numId w:val="42"/>
      </w:numPr>
      <w:outlineLvl w:val="6"/>
    </w:pPr>
  </w:style>
  <w:style w:type="paragraph" w:styleId="Heading8">
    <w:name w:val="heading 8"/>
    <w:basedOn w:val="Heading7"/>
    <w:next w:val="Normal"/>
    <w:link w:val="Heading8Char"/>
    <w:qFormat/>
    <w:rsid w:val="00F35AF5"/>
    <w:pPr>
      <w:numPr>
        <w:ilvl w:val="7"/>
      </w:numPr>
      <w:outlineLvl w:val="7"/>
    </w:pPr>
  </w:style>
  <w:style w:type="paragraph" w:styleId="Heading9">
    <w:name w:val="heading 9"/>
    <w:basedOn w:val="Heading8"/>
    <w:next w:val="Normal"/>
    <w:link w:val="Heading9Char"/>
    <w:qFormat/>
    <w:rsid w:val="00F35AF5"/>
    <w:pPr>
      <w:numPr>
        <w:ilvl w:val="8"/>
        <w:numId w:val="27"/>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F35AF5"/>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CharChar">
    <w:name w:val="Char Char"/>
    <w:rPr>
      <w:rFonts w:ascii="Arial" w:hAnsi="Arial"/>
      <w:b/>
      <w:sz w:val="22"/>
      <w:lang w:val="en-US" w:eastAsia="en-US" w:bidi="ar-SA"/>
    </w:rPr>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customStyle="1" w:styleId="NTS">
    <w:name w:val="NTS"/>
    <w:basedOn w:val="BodyText"/>
    <w:next w:val="BodyText"/>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after="0"/>
    </w:pPr>
    <w:rPr>
      <w:rFonts w:ascii="Times New Roman" w:hAnsi="Times New Roman"/>
      <w:vanish/>
      <w:color w:val="000080"/>
      <w:sz w:val="24"/>
    </w:rPr>
  </w:style>
  <w:style w:type="paragraph" w:customStyle="1" w:styleId="TableHeading">
    <w:name w:val="Table Heading"/>
    <w:basedOn w:val="TableText"/>
    <w:pPr>
      <w:jc w:val="center"/>
    </w:pPr>
    <w:rPr>
      <w:b/>
    </w:rPr>
  </w:style>
  <w:style w:type="paragraph" w:customStyle="1" w:styleId="TableText">
    <w:name w:val="Table Text"/>
    <w:basedOn w:val="Normal"/>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pPr>
    <w:rPr>
      <w:rFonts w:ascii="Times New Roman" w:hAnsi="Times New Roman"/>
      <w:sz w:val="24"/>
    </w:rPr>
  </w:style>
  <w:style w:type="paragraph" w:customStyle="1" w:styleId="NormalTableText">
    <w:name w:val="Normal Table Text"/>
    <w:basedOn w:val="Normal"/>
    <w:pPr>
      <w:widowControl w:val="0"/>
      <w:spacing w:before="60" w:after="60"/>
    </w:pPr>
    <w:rPr>
      <w:rFonts w:ascii="Arial" w:hAnsi="Arial"/>
      <w:sz w:val="20"/>
      <w:lang w:val="en-GB"/>
    </w:rPr>
  </w:style>
  <w:style w:type="paragraph" w:styleId="BalloonText">
    <w:name w:val="Balloon Text"/>
    <w:basedOn w:val="Normal"/>
    <w:semiHidden/>
    <w:rsid w:val="00265D93"/>
    <w:rPr>
      <w:rFonts w:ascii="Tahoma" w:hAnsi="Tahoma" w:cs="Tahoma"/>
      <w:sz w:val="16"/>
      <w:szCs w:val="16"/>
    </w:rPr>
  </w:style>
  <w:style w:type="paragraph" w:styleId="CommentSubject">
    <w:name w:val="annotation subject"/>
    <w:basedOn w:val="CommentText"/>
    <w:next w:val="CommentText"/>
    <w:semiHidden/>
    <w:rsid w:val="00A05E6E"/>
    <w:pPr>
      <w:spacing w:before="0"/>
    </w:pPr>
    <w:rPr>
      <w:rFonts w:ascii="Book Antiqua" w:hAnsi="Book Antiqua"/>
      <w:b/>
      <w:bCs/>
      <w:sz w:val="20"/>
    </w:rPr>
  </w:style>
  <w:style w:type="character" w:customStyle="1" w:styleId="st">
    <w:name w:val="st"/>
    <w:rsid w:val="00814293"/>
  </w:style>
  <w:style w:type="character" w:customStyle="1" w:styleId="Heading5Char">
    <w:name w:val="Heading 5 Char"/>
    <w:link w:val="Heading5"/>
    <w:rsid w:val="00F35AF5"/>
  </w:style>
  <w:style w:type="character" w:customStyle="1" w:styleId="CommentTextChar">
    <w:name w:val="Comment Text Char"/>
    <w:link w:val="CommentText"/>
    <w:semiHidden/>
    <w:rsid w:val="00C60336"/>
    <w:rPr>
      <w:rFonts w:ascii="Arial" w:hAnsi="Arial"/>
      <w:sz w:val="22"/>
    </w:rPr>
  </w:style>
  <w:style w:type="character" w:customStyle="1" w:styleId="Heading2Char">
    <w:name w:val="Heading 2 Char"/>
    <w:aliases w:val="Heading 2S Char"/>
    <w:link w:val="Heading2"/>
    <w:rsid w:val="009324A3"/>
    <w:rPr>
      <w:sz w:val="22"/>
      <w:szCs w:val="22"/>
      <w:u w:val="single"/>
    </w:rPr>
  </w:style>
  <w:style w:type="paragraph" w:styleId="PlainText">
    <w:name w:val="Plain Text"/>
    <w:basedOn w:val="Normal"/>
    <w:link w:val="PlainTextChar"/>
    <w:rsid w:val="00396B3C"/>
    <w:rPr>
      <w:rFonts w:ascii="Courier New" w:hAnsi="Courier New"/>
      <w:sz w:val="20"/>
    </w:rPr>
  </w:style>
  <w:style w:type="character" w:customStyle="1" w:styleId="PlainTextChar">
    <w:name w:val="Plain Text Char"/>
    <w:link w:val="PlainText"/>
    <w:rsid w:val="00396B3C"/>
    <w:rPr>
      <w:rFonts w:ascii="Courier New" w:hAnsi="Courier New"/>
    </w:rPr>
  </w:style>
  <w:style w:type="paragraph" w:styleId="Revision">
    <w:name w:val="Revision"/>
    <w:hidden/>
    <w:uiPriority w:val="99"/>
    <w:semiHidden/>
    <w:rsid w:val="00A75EB5"/>
    <w:rPr>
      <w:rFonts w:ascii="Book Antiqua" w:hAnsi="Book Antiqua"/>
      <w:sz w:val="22"/>
      <w:szCs w:val="22"/>
      <w:lang w:eastAsia="en-US"/>
    </w:rPr>
  </w:style>
  <w:style w:type="character" w:customStyle="1" w:styleId="Heading1Char">
    <w:name w:val="Heading 1 Char"/>
    <w:aliases w:val="Contents - level1 Char Char,Contents - level1 Char1,Heading 1S Char"/>
    <w:link w:val="Heading1"/>
    <w:rsid w:val="00F35AF5"/>
  </w:style>
  <w:style w:type="paragraph" w:styleId="ListParagraph">
    <w:name w:val="List Paragraph"/>
    <w:basedOn w:val="Normal"/>
    <w:uiPriority w:val="34"/>
    <w:qFormat/>
    <w:rsid w:val="00F35AF5"/>
    <w:pPr>
      <w:ind w:left="720"/>
      <w:contextualSpacing/>
    </w:pPr>
  </w:style>
  <w:style w:type="character" w:customStyle="1" w:styleId="Heading3Char">
    <w:name w:val="Heading 3 Char"/>
    <w:aliases w:val=" Char Char,Char Char1,Heading 3 do not use Char,Heading 3S Char"/>
    <w:link w:val="Heading3"/>
    <w:rsid w:val="00F6350F"/>
    <w:rPr>
      <w:sz w:val="22"/>
      <w:szCs w:val="22"/>
    </w:rPr>
  </w:style>
  <w:style w:type="character" w:customStyle="1" w:styleId="Heading4Char">
    <w:name w:val="Heading 4 Char"/>
    <w:aliases w:val="Heading 4S Char,black Char"/>
    <w:link w:val="Heading4"/>
    <w:rsid w:val="00F35AF5"/>
  </w:style>
  <w:style w:type="character" w:customStyle="1" w:styleId="Heading6Char">
    <w:name w:val="Heading 6 Char"/>
    <w:link w:val="Heading6"/>
    <w:rsid w:val="00F35AF5"/>
  </w:style>
  <w:style w:type="character" w:customStyle="1" w:styleId="Heading7Char">
    <w:name w:val="Heading 7 Char"/>
    <w:link w:val="Heading7"/>
    <w:rsid w:val="00F35AF5"/>
  </w:style>
  <w:style w:type="character" w:customStyle="1" w:styleId="Heading8Char">
    <w:name w:val="Heading 8 Char"/>
    <w:link w:val="Heading8"/>
    <w:rsid w:val="00F35AF5"/>
  </w:style>
  <w:style w:type="character" w:customStyle="1" w:styleId="Heading9Char">
    <w:name w:val="Heading 9 Char"/>
    <w:link w:val="Heading9"/>
    <w:rsid w:val="00F35AF5"/>
    <w:rPr>
      <w:rFonts w:cs="Arial"/>
    </w:rPr>
  </w:style>
  <w:style w:type="character" w:customStyle="1" w:styleId="TitleChar">
    <w:name w:val="Title Char"/>
    <w:link w:val="Title"/>
    <w:rsid w:val="00F35AF5"/>
    <w:rPr>
      <w:rFonts w:ascii="Arial Narrow" w:hAnsi="Arial Narrow"/>
      <w:b/>
    </w:rPr>
  </w:style>
  <w:style w:type="character" w:styleId="Strong">
    <w:name w:val="Strong"/>
    <w:qFormat/>
    <w:rsid w:val="00F35AF5"/>
    <w:rPr>
      <w:b/>
    </w:rPr>
  </w:style>
  <w:style w:type="character" w:styleId="Mention">
    <w:name w:val="Mention"/>
    <w:basedOn w:val="DefaultParagraphFont"/>
    <w:uiPriority w:val="99"/>
    <w:unhideWhenUsed/>
    <w:rPr>
      <w:color w:val="2B579A"/>
      <w:shd w:val="clear" w:color="auto" w:fill="E6E6E6"/>
    </w:rPr>
  </w:style>
  <w:style w:type="character" w:customStyle="1" w:styleId="BodyTextChar">
    <w:name w:val="Body Text Char"/>
    <w:basedOn w:val="DefaultParagraphFont"/>
    <w:link w:val="BodyText"/>
    <w:rsid w:val="00ED5220"/>
    <w:rPr>
      <w:rFonts w:ascii="Book Antiqua" w:hAnsi="Book Antiqua"/>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354">
      <w:bodyDiv w:val="1"/>
      <w:marLeft w:val="0"/>
      <w:marRight w:val="0"/>
      <w:marTop w:val="0"/>
      <w:marBottom w:val="0"/>
      <w:divBdr>
        <w:top w:val="none" w:sz="0" w:space="0" w:color="auto"/>
        <w:left w:val="none" w:sz="0" w:space="0" w:color="auto"/>
        <w:bottom w:val="none" w:sz="0" w:space="0" w:color="auto"/>
        <w:right w:val="none" w:sz="0" w:space="0" w:color="auto"/>
      </w:divBdr>
    </w:div>
    <w:div w:id="36532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02A51F-A4FA-49B6-9529-C823556BA1E4}">
  <ds:schemaRefs>
    <ds:schemaRef ds:uri="http://schemas.microsoft.com/sharepoint/v3/contenttype/forms"/>
  </ds:schemaRefs>
</ds:datastoreItem>
</file>

<file path=customXml/itemProps2.xml><?xml version="1.0" encoding="utf-8"?>
<ds:datastoreItem xmlns:ds="http://schemas.openxmlformats.org/officeDocument/2006/customXml" ds:itemID="{0B20A006-C141-4968-8EC4-F40325B31F21}">
  <ds:schemaRefs>
    <ds:schemaRef ds:uri="http://purl.org/dc/elements/1.1/"/>
    <ds:schemaRef ds:uri="d6d05743-d6d0-46ac-98bc-99f29ab3bcad"/>
    <ds:schemaRef ds:uri="http://schemas.microsoft.com/office/2006/metadata/properties"/>
    <ds:schemaRef ds:uri="http://purl.org/dc/terms/"/>
    <ds:schemaRef ds:uri="842cd523-47d6-43d6-8211-471f8d7272d8"/>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customXml/itemProps3.xml><?xml version="1.0" encoding="utf-8"?>
<ds:datastoreItem xmlns:ds="http://schemas.openxmlformats.org/officeDocument/2006/customXml" ds:itemID="{E27747E5-B3CD-493F-BAE2-76218E415B29}">
  <ds:schemaRefs>
    <ds:schemaRef ds:uri="http://schemas.microsoft.com/office/2006/metadata/longProperties"/>
  </ds:schemaRefs>
</ds:datastoreItem>
</file>

<file path=customXml/itemProps4.xml><?xml version="1.0" encoding="utf-8"?>
<ds:datastoreItem xmlns:ds="http://schemas.openxmlformats.org/officeDocument/2006/customXml" ds:itemID="{0200C261-931A-4B6A-B928-78ADAA335C3E}">
  <ds:schemaRefs>
    <ds:schemaRef ds:uri="http://schemas.openxmlformats.org/officeDocument/2006/bibliography"/>
  </ds:schemaRefs>
</ds:datastoreItem>
</file>

<file path=customXml/itemProps5.xml><?xml version="1.0" encoding="utf-8"?>
<ds:datastoreItem xmlns:ds="http://schemas.openxmlformats.org/officeDocument/2006/customXml" ds:itemID="{2BCA7667-C1EB-4B75-91C0-00E1A0F45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308</TotalTime>
  <Pages>34</Pages>
  <Words>3650</Words>
  <Characters>74359</Characters>
  <Application>Microsoft Office Word</Application>
  <DocSecurity>0</DocSecurity>
  <Lines>619</Lines>
  <Paragraphs>155</Paragraphs>
  <ScaleCrop>false</ScaleCrop>
  <HeadingPairs>
    <vt:vector size="2" baseType="variant">
      <vt:variant>
        <vt:lpstr>Title</vt:lpstr>
      </vt:variant>
      <vt:variant>
        <vt:i4>1</vt:i4>
      </vt:variant>
    </vt:vector>
  </HeadingPairs>
  <TitlesOfParts>
    <vt:vector size="1" baseType="lpstr">
      <vt:lpstr>15205_Process_Valves_and_Operators (May 10, 2016)</vt:lpstr>
    </vt:vector>
  </TitlesOfParts>
  <Company>Regional Municipality of York</Company>
  <LinksUpToDate>false</LinksUpToDate>
  <CharactersWithSpaces>77854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15205_Process_Valves_and_Operators (May 10, 2016)</dc:title>
  <dc:subject/>
  <dc:creator>Adley-McGinnis, Andrea</dc:creator>
  <cp:keywords/>
  <cp:lastModifiedBy>Keith Wong</cp:lastModifiedBy>
  <cp:revision>7</cp:revision>
  <cp:lastPrinted>2017-05-26T19:02:00Z</cp:lastPrinted>
  <dcterms:created xsi:type="dcterms:W3CDTF">2022-11-04T18:29:00Z</dcterms:created>
  <dcterms:modified xsi:type="dcterms:W3CDTF">2022-11-30T15:12:00Z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
    <vt:lpwstr>Document</vt:lpwstr>
  </property>
  <property fmtid="{D5CDD505-2E9C-101B-9397-08002B2CF9AE}" pid="4" name="Last Updated">
    <vt:lpwstr>2017-08-15T21:00:00Z</vt:lpwstr>
  </property>
  <property fmtid="{D5CDD505-2E9C-101B-9397-08002B2CF9AE}" pid="5" name="_dlc_DocId">
    <vt:lpwstr>77777-20-2883</vt:lpwstr>
  </property>
  <property fmtid="{D5CDD505-2E9C-101B-9397-08002B2CF9AE}" pid="6" name="_dlc_DocIdItemGuid">
    <vt:lpwstr>e24bad09-7c70-4973-af94-d885887bcc63</vt:lpwstr>
  </property>
  <property fmtid="{D5CDD505-2E9C-101B-9397-08002B2CF9AE}" pid="7" name="_dlc_DocIdUrl">
    <vt:lpwstr>https://mycloud.york.ca/collab/CPDToolKit/_layouts/DocIdRedir.aspx?ID=77777-20-2883, 77777-20-2883</vt:lpwstr>
  </property>
  <property fmtid="{D5CDD505-2E9C-101B-9397-08002B2CF9AE}" pid="8" name="ContentTypeId">
    <vt:lpwstr>0x010100BF8E50B80A32C040A85FB450FB26C9E5</vt:lpwstr>
  </property>
  <property fmtid="{D5CDD505-2E9C-101B-9397-08002B2CF9AE}" pid="9" name="Document Type">
    <vt:lpwstr>Technical Design Specification Templates</vt:lpwstr>
  </property>
  <property fmtid="{D5CDD505-2E9C-101B-9397-08002B2CF9AE}" pid="10" name="URL">
    <vt:lpwstr/>
  </property>
  <property fmtid="{D5CDD505-2E9C-101B-9397-08002B2CF9AE}" pid="11" name="IconOverlay">
    <vt:lpwstr/>
  </property>
  <property fmtid="{D5CDD505-2E9C-101B-9397-08002B2CF9AE}" pid="12" name="Sort Order">
    <vt:lpwstr/>
  </property>
  <property fmtid="{D5CDD505-2E9C-101B-9397-08002B2CF9AE}" pid="13" name="ffbb60d3286f4764a7cd927fbe3c3406">
    <vt:lpwstr>Confidential|dbb6cc64-9915-4cf6-857e-3e641b410f5c</vt:lpwstr>
  </property>
  <property fmtid="{D5CDD505-2E9C-101B-9397-08002B2CF9AE}" pid="14" name="TaxCatchAll">
    <vt:lpwstr>1;#Confidential|dbb6cc64-9915-4cf6-857e-3e641b410f5c</vt:lpwstr>
  </property>
  <property fmtid="{D5CDD505-2E9C-101B-9397-08002B2CF9AE}" pid="15" name="m5c1804717744f9fa1524b0f29103316">
    <vt:lpwstr/>
  </property>
  <property fmtid="{D5CDD505-2E9C-101B-9397-08002B2CF9AE}" pid="16" name="Division">
    <vt:lpwstr>ON Toronto Infrastructure</vt:lpwstr>
  </property>
  <property fmtid="{D5CDD505-2E9C-101B-9397-08002B2CF9AE}" pid="17" name="ledd8dc17b1542dd8fd0ab7b94bcc985">
    <vt:lpwstr/>
  </property>
  <property fmtid="{D5CDD505-2E9C-101B-9397-08002B2CF9AE}" pid="18" name="AERIS Version">
    <vt:lpwstr/>
  </property>
  <property fmtid="{D5CDD505-2E9C-101B-9397-08002B2CF9AE}" pid="19" name="ddcb8363e9a649659ceb1033f1d9969c">
    <vt:lpwstr/>
  </property>
  <property fmtid="{D5CDD505-2E9C-101B-9397-08002B2CF9AE}" pid="20" name="Project Manager">
    <vt:lpwstr>Andrew Moreton</vt:lpwstr>
  </property>
  <property fmtid="{D5CDD505-2E9C-101B-9397-08002B2CF9AE}" pid="21" name="Owner Organization">
    <vt:lpwstr/>
  </property>
  <property fmtid="{D5CDD505-2E9C-101B-9397-08002B2CF9AE}" pid="22" name="l618b0fee8ca4f429e9e6411e9e95b53">
    <vt:lpwstr/>
  </property>
  <property fmtid="{D5CDD505-2E9C-101B-9397-08002B2CF9AE}" pid="23" name="Project Status">
    <vt:lpwstr>Open</vt:lpwstr>
  </property>
  <property fmtid="{D5CDD505-2E9C-101B-9397-08002B2CF9AE}" pid="24" name="Target Audiences">
    <vt:lpwstr/>
  </property>
  <property fmtid="{D5CDD505-2E9C-101B-9397-08002B2CF9AE}" pid="25" name="cb1c6817ddae4f4e962caf55b63bf464">
    <vt:lpwstr/>
  </property>
  <property fmtid="{D5CDD505-2E9C-101B-9397-08002B2CF9AE}" pid="26" name="Status">
    <vt:lpwstr>Work in progress</vt:lpwstr>
  </property>
  <property fmtid="{D5CDD505-2E9C-101B-9397-08002B2CF9AE}" pid="27" name="Project Code">
    <vt:lpwstr>2020-5445-00</vt:lpwstr>
  </property>
  <property fmtid="{D5CDD505-2E9C-101B-9397-08002B2CF9AE}" pid="28" name="Project Name">
    <vt:lpwstr>Northeast Vaughan Water Servicing Project</vt:lpwstr>
  </property>
  <property fmtid="{D5CDD505-2E9C-101B-9397-08002B2CF9AE}" pid="29" name="Client Organization">
    <vt:lpwstr/>
  </property>
  <property fmtid="{D5CDD505-2E9C-101B-9397-08002B2CF9AE}" pid="30" name="AERIS Published Date">
    <vt:lpwstr/>
  </property>
  <property fmtid="{D5CDD505-2E9C-101B-9397-08002B2CF9AE}" pid="31" name="_ModernAudienceTargetUserField">
    <vt:lpwstr/>
  </property>
  <property fmtid="{D5CDD505-2E9C-101B-9397-08002B2CF9AE}" pid="32" name="AERIS Link">
    <vt:lpwstr>, </vt:lpwstr>
  </property>
  <property fmtid="{D5CDD505-2E9C-101B-9397-08002B2CF9AE}" pid="33" name="Sector">
    <vt:lpwstr>Water and Sanitation</vt:lpwstr>
  </property>
  <property fmtid="{D5CDD505-2E9C-101B-9397-08002B2CF9AE}" pid="34" name="Office">
    <vt:lpwstr/>
  </property>
  <property fmtid="{D5CDD505-2E9C-101B-9397-08002B2CF9AE}" pid="35" name="AERIS Pools">
    <vt:lpwstr/>
  </property>
  <property fmtid="{D5CDD505-2E9C-101B-9397-08002B2CF9AE}" pid="36" name="Data Classification">
    <vt:lpwstr>1;#Confidential|dbb6cc64-9915-4cf6-857e-3e641b410f5c</vt:lpwstr>
  </property>
  <property fmtid="{D5CDD505-2E9C-101B-9397-08002B2CF9AE}" pid="37" name="Internal Organization">
    <vt:lpwstr/>
  </property>
  <property fmtid="{D5CDD505-2E9C-101B-9397-08002B2CF9AE}" pid="38" name="Communications">
    <vt:lpwstr/>
  </property>
  <property fmtid="{D5CDD505-2E9C-101B-9397-08002B2CF9AE}" pid="39" name="Information Type">
    <vt:lpwstr/>
  </property>
</Properties>
</file>