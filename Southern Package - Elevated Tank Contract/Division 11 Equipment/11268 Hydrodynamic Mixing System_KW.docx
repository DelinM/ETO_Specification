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599A5" w14:textId="77777777" w:rsidR="00A55EE5" w:rsidRPr="00EB459C" w:rsidRDefault="00342DDE" w:rsidP="00EB459C">
      <w:pPr>
        <w:pStyle w:val="Heading1"/>
        <w:tabs>
          <w:tab w:val="clear" w:pos="1008"/>
          <w:tab w:val="left" w:pos="1080"/>
        </w:tabs>
        <w:spacing w:before="60" w:after="60"/>
        <w:ind w:left="1080" w:hanging="1080"/>
        <w:rPr>
          <w:rFonts w:asciiTheme="minorHAnsi" w:hAnsiTheme="minorHAnsi"/>
          <w:szCs w:val="22"/>
          <w:lang w:val="en-CA"/>
        </w:rPr>
      </w:pPr>
      <w:r w:rsidRPr="00EB459C">
        <w:rPr>
          <w:rFonts w:asciiTheme="minorHAnsi" w:hAnsiTheme="minorHAnsi"/>
          <w:szCs w:val="22"/>
          <w:lang w:val="en-CA"/>
        </w:rPr>
        <w:t>GEneral</w:t>
      </w:r>
    </w:p>
    <w:p w14:paraId="2BA3F72E" w14:textId="77777777" w:rsidR="008B7807" w:rsidRPr="00EB459C" w:rsidRDefault="00493EDC"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Scope of Work</w:t>
      </w:r>
    </w:p>
    <w:p w14:paraId="4C4E67F1" w14:textId="2F299976" w:rsidR="00B97682" w:rsidRPr="00EB459C" w:rsidRDefault="008B7807" w:rsidP="00EB459C">
      <w:pPr>
        <w:pStyle w:val="Heading2"/>
        <w:numPr>
          <w:ilvl w:val="0"/>
          <w:numId w:val="0"/>
        </w:numPr>
        <w:spacing w:before="60" w:after="60"/>
        <w:ind w:left="1440" w:hanging="864"/>
        <w:rPr>
          <w:rFonts w:asciiTheme="minorHAnsi" w:hAnsiTheme="minorHAnsi"/>
          <w:szCs w:val="22"/>
          <w:u w:val="single"/>
          <w:lang w:val="en-CA"/>
        </w:rPr>
      </w:pPr>
      <w:r w:rsidRPr="00EB459C">
        <w:rPr>
          <w:rFonts w:asciiTheme="minorHAnsi" w:hAnsiTheme="minorHAnsi"/>
          <w:szCs w:val="22"/>
          <w:lang w:val="en-CA"/>
        </w:rPr>
        <w:t>.1</w:t>
      </w:r>
      <w:r w:rsidRPr="00EB459C">
        <w:rPr>
          <w:rFonts w:asciiTheme="minorHAnsi" w:hAnsiTheme="minorHAnsi"/>
          <w:szCs w:val="22"/>
          <w:lang w:val="en-CA"/>
        </w:rPr>
        <w:tab/>
      </w:r>
      <w:r w:rsidR="0062254D" w:rsidRPr="00EB459C">
        <w:rPr>
          <w:rFonts w:asciiTheme="minorHAnsi" w:hAnsiTheme="minorHAnsi"/>
          <w:szCs w:val="22"/>
          <w:lang w:val="en-CA"/>
        </w:rPr>
        <w:t xml:space="preserve">Under this Section, the </w:t>
      </w:r>
      <w:r w:rsidR="0094128F" w:rsidRPr="00EB459C">
        <w:rPr>
          <w:rFonts w:asciiTheme="minorHAnsi" w:hAnsiTheme="minorHAnsi"/>
          <w:szCs w:val="22"/>
          <w:lang w:val="en-CA"/>
        </w:rPr>
        <w:t>Contractor</w:t>
      </w:r>
      <w:r w:rsidR="0062254D" w:rsidRPr="00EB459C">
        <w:rPr>
          <w:rFonts w:asciiTheme="minorHAnsi" w:hAnsiTheme="minorHAnsi"/>
          <w:szCs w:val="22"/>
          <w:lang w:val="en-CA"/>
        </w:rPr>
        <w:t xml:space="preserve"> shall supply all materials, equipment, and labour necessary to complete </w:t>
      </w:r>
      <w:r w:rsidR="0012700D" w:rsidRPr="00EB459C">
        <w:rPr>
          <w:rFonts w:asciiTheme="minorHAnsi" w:hAnsiTheme="minorHAnsi"/>
          <w:szCs w:val="22"/>
          <w:lang w:val="en-CA"/>
        </w:rPr>
        <w:t xml:space="preserve">engineering </w:t>
      </w:r>
      <w:r w:rsidR="00493EDC" w:rsidRPr="00EB459C">
        <w:rPr>
          <w:rFonts w:asciiTheme="minorHAnsi" w:hAnsiTheme="minorHAnsi"/>
          <w:szCs w:val="22"/>
        </w:rPr>
        <w:t>design,</w:t>
      </w:r>
      <w:r w:rsidR="00EB459C">
        <w:rPr>
          <w:rFonts w:asciiTheme="minorHAnsi" w:hAnsiTheme="minorHAnsi"/>
          <w:szCs w:val="22"/>
        </w:rPr>
        <w:t xml:space="preserve"> fabrication,</w:t>
      </w:r>
      <w:r w:rsidR="0062254D" w:rsidRPr="00EB459C">
        <w:rPr>
          <w:rFonts w:asciiTheme="minorHAnsi" w:hAnsiTheme="minorHAnsi"/>
          <w:szCs w:val="22"/>
        </w:rPr>
        <w:t xml:space="preserve"> construction</w:t>
      </w:r>
      <w:ins w:id="0" w:author="Johnny Pang" w:date="2022-04-17T16:03:00Z">
        <w:r w:rsidR="005A4DE5">
          <w:rPr>
            <w:rFonts w:asciiTheme="minorHAnsi" w:hAnsiTheme="minorHAnsi"/>
            <w:szCs w:val="22"/>
          </w:rPr>
          <w:t>,</w:t>
        </w:r>
      </w:ins>
      <w:r w:rsidR="0062254D" w:rsidRPr="00EB459C">
        <w:rPr>
          <w:rFonts w:asciiTheme="minorHAnsi" w:hAnsiTheme="minorHAnsi"/>
          <w:szCs w:val="22"/>
        </w:rPr>
        <w:t xml:space="preserve"> </w:t>
      </w:r>
      <w:del w:id="1" w:author="Johnny Pang" w:date="2022-04-17T16:03:00Z">
        <w:r w:rsidR="0062254D" w:rsidRPr="00EB459C" w:rsidDel="005A4DE5">
          <w:rPr>
            <w:rFonts w:asciiTheme="minorHAnsi" w:hAnsiTheme="minorHAnsi"/>
            <w:szCs w:val="22"/>
          </w:rPr>
          <w:delText>attesting</w:delText>
        </w:r>
      </w:del>
      <w:ins w:id="2" w:author="Johnny Pang" w:date="2022-04-17T16:03:00Z">
        <w:r w:rsidR="005A4DE5">
          <w:rPr>
            <w:rFonts w:asciiTheme="minorHAnsi" w:hAnsiTheme="minorHAnsi"/>
            <w:szCs w:val="22"/>
          </w:rPr>
          <w:t>testing</w:t>
        </w:r>
      </w:ins>
      <w:r w:rsidR="0062254D" w:rsidRPr="00EB459C">
        <w:rPr>
          <w:rFonts w:asciiTheme="minorHAnsi" w:hAnsiTheme="minorHAnsi"/>
          <w:szCs w:val="22"/>
        </w:rPr>
        <w:t>, and</w:t>
      </w:r>
      <w:r w:rsidR="00493EDC" w:rsidRPr="00EB459C">
        <w:rPr>
          <w:rFonts w:asciiTheme="minorHAnsi" w:hAnsiTheme="minorHAnsi"/>
          <w:szCs w:val="22"/>
        </w:rPr>
        <w:t xml:space="preserve"> commissioning of a Hydrodynamic Mixing System (HMS) </w:t>
      </w:r>
      <w:r w:rsidR="0062254D" w:rsidRPr="00EB459C">
        <w:rPr>
          <w:rFonts w:asciiTheme="minorHAnsi" w:hAnsiTheme="minorHAnsi"/>
          <w:szCs w:val="22"/>
        </w:rPr>
        <w:t>as specified herein</w:t>
      </w:r>
      <w:r w:rsidR="009011D5" w:rsidRPr="00EB459C">
        <w:rPr>
          <w:rFonts w:asciiTheme="minorHAnsi" w:hAnsiTheme="minorHAnsi"/>
          <w:szCs w:val="22"/>
        </w:rPr>
        <w:t xml:space="preserve"> for the </w:t>
      </w:r>
      <w:del w:id="3" w:author="Johnny Pang" w:date="2022-04-17T16:03:00Z">
        <w:r w:rsidR="004B334F" w:rsidDel="005A4DE5">
          <w:rPr>
            <w:rFonts w:asciiTheme="minorHAnsi" w:hAnsiTheme="minorHAnsi"/>
            <w:szCs w:val="22"/>
          </w:rPr>
          <w:delText>Musselman’s Lake</w:delText>
        </w:r>
        <w:r w:rsidR="009011D5" w:rsidRPr="00EB459C" w:rsidDel="005A4DE5">
          <w:rPr>
            <w:rFonts w:asciiTheme="minorHAnsi" w:hAnsiTheme="minorHAnsi"/>
            <w:szCs w:val="22"/>
          </w:rPr>
          <w:delText xml:space="preserve"> Elevated Tank</w:delText>
        </w:r>
      </w:del>
      <w:ins w:id="4" w:author="Johnny Pang" w:date="2022-04-17T16:03:00Z">
        <w:r w:rsidR="005A4DE5">
          <w:rPr>
            <w:rFonts w:asciiTheme="minorHAnsi" w:hAnsiTheme="minorHAnsi"/>
            <w:szCs w:val="22"/>
          </w:rPr>
          <w:t>Jane Street Elevated Tank</w:t>
        </w:r>
      </w:ins>
      <w:r w:rsidR="00493EDC" w:rsidRPr="00EB459C">
        <w:rPr>
          <w:rFonts w:asciiTheme="minorHAnsi" w:hAnsiTheme="minorHAnsi"/>
          <w:szCs w:val="22"/>
        </w:rPr>
        <w:t>.</w:t>
      </w:r>
    </w:p>
    <w:p w14:paraId="76F66648" w14:textId="77777777" w:rsidR="0062254D" w:rsidRPr="00EB459C" w:rsidRDefault="008B7807" w:rsidP="00EB459C">
      <w:pPr>
        <w:pStyle w:val="Heading3"/>
        <w:numPr>
          <w:ilvl w:val="0"/>
          <w:numId w:val="0"/>
        </w:numPr>
        <w:tabs>
          <w:tab w:val="clear" w:pos="4320"/>
        </w:tabs>
        <w:spacing w:before="60" w:after="60"/>
        <w:ind w:left="1440" w:hanging="864"/>
        <w:rPr>
          <w:rFonts w:asciiTheme="minorHAnsi" w:hAnsiTheme="minorHAnsi"/>
          <w:b w:val="0"/>
          <w:szCs w:val="22"/>
        </w:rPr>
      </w:pPr>
      <w:r w:rsidRPr="00EB459C">
        <w:rPr>
          <w:rFonts w:asciiTheme="minorHAnsi" w:hAnsiTheme="minorHAnsi"/>
          <w:b w:val="0"/>
          <w:szCs w:val="22"/>
        </w:rPr>
        <w:t xml:space="preserve">.2 </w:t>
      </w:r>
      <w:r w:rsidRPr="00EB459C">
        <w:rPr>
          <w:rFonts w:asciiTheme="minorHAnsi" w:hAnsiTheme="minorHAnsi"/>
          <w:b w:val="0"/>
          <w:szCs w:val="22"/>
        </w:rPr>
        <w:tab/>
      </w:r>
      <w:r w:rsidR="00E044C2" w:rsidRPr="00EB459C">
        <w:rPr>
          <w:rFonts w:asciiTheme="minorHAnsi" w:hAnsiTheme="minorHAnsi"/>
          <w:b w:val="0"/>
          <w:szCs w:val="22"/>
        </w:rPr>
        <w:t xml:space="preserve">In general, the </w:t>
      </w:r>
      <w:r w:rsidR="0062254D" w:rsidRPr="00EB459C">
        <w:rPr>
          <w:rFonts w:asciiTheme="minorHAnsi" w:hAnsiTheme="minorHAnsi"/>
          <w:b w:val="0"/>
          <w:szCs w:val="22"/>
        </w:rPr>
        <w:t>HMS</w:t>
      </w:r>
      <w:r w:rsidR="00E044C2" w:rsidRPr="00EB459C">
        <w:rPr>
          <w:rFonts w:asciiTheme="minorHAnsi" w:hAnsiTheme="minorHAnsi"/>
          <w:b w:val="0"/>
          <w:szCs w:val="22"/>
        </w:rPr>
        <w:t xml:space="preserve"> shall be provided by manufacturers having experience with </w:t>
      </w:r>
      <w:r w:rsidR="0094128F" w:rsidRPr="00EB459C">
        <w:rPr>
          <w:rFonts w:asciiTheme="minorHAnsi" w:hAnsiTheme="minorHAnsi"/>
          <w:b w:val="0"/>
          <w:szCs w:val="22"/>
        </w:rPr>
        <w:t xml:space="preserve">a minimum </w:t>
      </w:r>
      <w:r w:rsidR="006C567A" w:rsidRPr="00EB459C">
        <w:rPr>
          <w:rFonts w:asciiTheme="minorHAnsi" w:hAnsiTheme="minorHAnsi"/>
          <w:b w:val="0"/>
          <w:szCs w:val="22"/>
        </w:rPr>
        <w:t>of five</w:t>
      </w:r>
      <w:r w:rsidR="00E044C2" w:rsidRPr="00EB459C">
        <w:rPr>
          <w:rFonts w:asciiTheme="minorHAnsi" w:hAnsiTheme="minorHAnsi"/>
          <w:b w:val="0"/>
          <w:szCs w:val="22"/>
        </w:rPr>
        <w:t xml:space="preserve"> similar </w:t>
      </w:r>
      <w:r w:rsidR="0062254D" w:rsidRPr="00EB459C">
        <w:rPr>
          <w:rFonts w:asciiTheme="minorHAnsi" w:hAnsiTheme="minorHAnsi"/>
          <w:b w:val="0"/>
          <w:szCs w:val="22"/>
        </w:rPr>
        <w:t>HMS</w:t>
      </w:r>
      <w:r w:rsidR="00E044C2" w:rsidRPr="00EB459C">
        <w:rPr>
          <w:rFonts w:asciiTheme="minorHAnsi" w:hAnsiTheme="minorHAnsi"/>
          <w:b w:val="0"/>
          <w:szCs w:val="22"/>
        </w:rPr>
        <w:t xml:space="preserve"> installations in</w:t>
      </w:r>
      <w:r w:rsidR="0062254D" w:rsidRPr="00EB459C">
        <w:rPr>
          <w:rFonts w:asciiTheme="minorHAnsi" w:hAnsiTheme="minorHAnsi"/>
          <w:b w:val="0"/>
          <w:szCs w:val="22"/>
        </w:rPr>
        <w:t>cluding</w:t>
      </w:r>
      <w:r w:rsidR="00E044C2" w:rsidRPr="00EB459C">
        <w:rPr>
          <w:rFonts w:asciiTheme="minorHAnsi" w:hAnsiTheme="minorHAnsi"/>
          <w:b w:val="0"/>
          <w:szCs w:val="22"/>
        </w:rPr>
        <w:t xml:space="preserve"> design, manufacture, and construction of such </w:t>
      </w:r>
      <w:r w:rsidR="0062254D" w:rsidRPr="00EB459C">
        <w:rPr>
          <w:rFonts w:asciiTheme="minorHAnsi" w:hAnsiTheme="minorHAnsi"/>
          <w:b w:val="0"/>
          <w:szCs w:val="22"/>
        </w:rPr>
        <w:t>systems</w:t>
      </w:r>
      <w:r w:rsidR="00E044C2" w:rsidRPr="00EB459C">
        <w:rPr>
          <w:rFonts w:asciiTheme="minorHAnsi" w:hAnsiTheme="minorHAnsi"/>
          <w:b w:val="0"/>
          <w:szCs w:val="22"/>
        </w:rPr>
        <w:t xml:space="preserve">, and their associated </w:t>
      </w:r>
      <w:r w:rsidR="0062254D" w:rsidRPr="00EB459C">
        <w:rPr>
          <w:rFonts w:asciiTheme="minorHAnsi" w:hAnsiTheme="minorHAnsi"/>
          <w:b w:val="0"/>
          <w:szCs w:val="22"/>
        </w:rPr>
        <w:t>components</w:t>
      </w:r>
      <w:r w:rsidR="00E044C2" w:rsidRPr="00EB459C">
        <w:rPr>
          <w:rFonts w:asciiTheme="minorHAnsi" w:hAnsiTheme="minorHAnsi"/>
          <w:b w:val="0"/>
          <w:szCs w:val="22"/>
        </w:rPr>
        <w:t xml:space="preserve">.  The manufacturer must be able to demonstrate this experience through successful completion of other </w:t>
      </w:r>
      <w:r w:rsidR="0062254D" w:rsidRPr="00EB459C">
        <w:rPr>
          <w:rFonts w:asciiTheme="minorHAnsi" w:hAnsiTheme="minorHAnsi"/>
          <w:b w:val="0"/>
          <w:szCs w:val="22"/>
        </w:rPr>
        <w:t>HMS</w:t>
      </w:r>
      <w:r w:rsidR="00E044C2" w:rsidRPr="00EB459C">
        <w:rPr>
          <w:rFonts w:asciiTheme="minorHAnsi" w:hAnsiTheme="minorHAnsi"/>
          <w:b w:val="0"/>
          <w:szCs w:val="22"/>
        </w:rPr>
        <w:t xml:space="preserve"> </w:t>
      </w:r>
      <w:r w:rsidR="0062254D" w:rsidRPr="00EB459C">
        <w:rPr>
          <w:rFonts w:asciiTheme="minorHAnsi" w:hAnsiTheme="minorHAnsi"/>
          <w:b w:val="0"/>
          <w:szCs w:val="22"/>
        </w:rPr>
        <w:t xml:space="preserve">installations </w:t>
      </w:r>
      <w:r w:rsidR="00E044C2" w:rsidRPr="00EB459C">
        <w:rPr>
          <w:rFonts w:asciiTheme="minorHAnsi" w:hAnsiTheme="minorHAnsi"/>
          <w:b w:val="0"/>
          <w:szCs w:val="22"/>
        </w:rPr>
        <w:t>of the design specif</w:t>
      </w:r>
      <w:r w:rsidR="00017A1F" w:rsidRPr="00EB459C">
        <w:rPr>
          <w:rFonts w:asciiTheme="minorHAnsi" w:hAnsiTheme="minorHAnsi"/>
          <w:b w:val="0"/>
          <w:szCs w:val="22"/>
        </w:rPr>
        <w:t>ied in the Contract Documents.</w:t>
      </w:r>
    </w:p>
    <w:p w14:paraId="65BEE146" w14:textId="77777777" w:rsidR="008B7807" w:rsidRPr="00EB459C" w:rsidRDefault="00E044C2"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Related</w:t>
      </w:r>
      <w:r w:rsidR="00D84DB3" w:rsidRPr="00EB459C">
        <w:rPr>
          <w:rFonts w:asciiTheme="minorHAnsi" w:hAnsiTheme="minorHAnsi"/>
          <w:szCs w:val="22"/>
          <w:u w:val="single"/>
          <w:lang w:val="en-CA"/>
        </w:rPr>
        <w:t xml:space="preserve"> Sections</w:t>
      </w:r>
    </w:p>
    <w:p w14:paraId="66D523DA" w14:textId="77777777" w:rsidR="00A55EE5" w:rsidRPr="00EB459C" w:rsidRDefault="008B7807" w:rsidP="00EB459C">
      <w:pPr>
        <w:pStyle w:val="Heading2"/>
        <w:numPr>
          <w:ilvl w:val="0"/>
          <w:numId w:val="0"/>
        </w:numPr>
        <w:spacing w:before="60" w:after="60"/>
        <w:ind w:left="576"/>
        <w:rPr>
          <w:rFonts w:asciiTheme="minorHAnsi" w:hAnsiTheme="minorHAnsi" w:cs="Arial"/>
          <w:szCs w:val="22"/>
          <w:lang w:val="en-CA"/>
        </w:rPr>
      </w:pPr>
      <w:r w:rsidRPr="00EB459C">
        <w:rPr>
          <w:rFonts w:asciiTheme="minorHAnsi" w:hAnsiTheme="minorHAnsi" w:cs="Arial"/>
          <w:szCs w:val="22"/>
          <w:lang w:val="en-CA"/>
        </w:rPr>
        <w:t>.1</w:t>
      </w:r>
      <w:r w:rsidRPr="00EB459C">
        <w:rPr>
          <w:rFonts w:asciiTheme="minorHAnsi" w:hAnsiTheme="minorHAnsi" w:cs="Arial"/>
          <w:szCs w:val="22"/>
          <w:lang w:val="en-CA"/>
        </w:rPr>
        <w:tab/>
      </w:r>
      <w:r w:rsidR="00D84DB3" w:rsidRPr="00EB459C">
        <w:rPr>
          <w:rFonts w:asciiTheme="minorHAnsi" w:hAnsiTheme="minorHAnsi" w:cs="Arial"/>
          <w:szCs w:val="22"/>
          <w:lang w:val="en-CA"/>
        </w:rPr>
        <w:t>Division 1</w:t>
      </w:r>
      <w:r w:rsidRPr="00EB459C">
        <w:rPr>
          <w:rFonts w:asciiTheme="minorHAnsi" w:hAnsiTheme="minorHAnsi" w:cs="Arial"/>
          <w:szCs w:val="22"/>
          <w:lang w:val="en-CA"/>
        </w:rPr>
        <w:t xml:space="preserve"> - </w:t>
      </w:r>
      <w:r w:rsidR="00D84DB3" w:rsidRPr="00EB459C">
        <w:rPr>
          <w:rFonts w:asciiTheme="minorHAnsi" w:hAnsiTheme="minorHAnsi" w:cs="Arial"/>
          <w:szCs w:val="22"/>
          <w:lang w:val="en-CA"/>
        </w:rPr>
        <w:t>General Requirements</w:t>
      </w:r>
    </w:p>
    <w:p w14:paraId="19CD51D7" w14:textId="77777777" w:rsidR="008B7807" w:rsidRPr="00EB459C" w:rsidRDefault="008B7807" w:rsidP="00EB459C">
      <w:pPr>
        <w:pStyle w:val="BodyText"/>
        <w:spacing w:before="60" w:after="60"/>
        <w:ind w:firstLine="576"/>
        <w:rPr>
          <w:rFonts w:asciiTheme="minorHAnsi" w:hAnsiTheme="minorHAnsi" w:cs="Arial"/>
          <w:szCs w:val="22"/>
          <w:lang w:val="en-CA"/>
        </w:rPr>
      </w:pPr>
      <w:r w:rsidRPr="00EB459C">
        <w:rPr>
          <w:rFonts w:asciiTheme="minorHAnsi" w:hAnsiTheme="minorHAnsi" w:cs="Arial"/>
          <w:szCs w:val="22"/>
          <w:lang w:val="en-CA"/>
        </w:rPr>
        <w:t>.2</w:t>
      </w:r>
      <w:r w:rsidRPr="00EB459C">
        <w:rPr>
          <w:rFonts w:asciiTheme="minorHAnsi" w:hAnsiTheme="minorHAnsi" w:cs="Arial"/>
          <w:szCs w:val="22"/>
          <w:lang w:val="en-CA"/>
        </w:rPr>
        <w:tab/>
        <w:t>Division 9 – Finishes</w:t>
      </w:r>
    </w:p>
    <w:p w14:paraId="74C9714E" w14:textId="77777777" w:rsidR="008B7807" w:rsidRPr="00EB459C" w:rsidRDefault="008B7807" w:rsidP="00EB459C">
      <w:pPr>
        <w:pStyle w:val="BodyText"/>
        <w:spacing w:before="60" w:after="60"/>
        <w:ind w:firstLine="576"/>
        <w:rPr>
          <w:rFonts w:asciiTheme="minorHAnsi" w:hAnsiTheme="minorHAnsi" w:cs="Arial"/>
          <w:szCs w:val="22"/>
          <w:lang w:val="en-CA"/>
        </w:rPr>
      </w:pPr>
      <w:r w:rsidRPr="00EB459C">
        <w:rPr>
          <w:rFonts w:asciiTheme="minorHAnsi" w:hAnsiTheme="minorHAnsi" w:cs="Arial"/>
          <w:szCs w:val="22"/>
          <w:lang w:val="en-CA"/>
        </w:rPr>
        <w:t>.3</w:t>
      </w:r>
      <w:r w:rsidRPr="00EB459C">
        <w:rPr>
          <w:rFonts w:asciiTheme="minorHAnsi" w:hAnsiTheme="minorHAnsi" w:cs="Arial"/>
          <w:szCs w:val="22"/>
          <w:lang w:val="en-CA"/>
        </w:rPr>
        <w:tab/>
        <w:t>Division 11 - Equipment</w:t>
      </w:r>
    </w:p>
    <w:p w14:paraId="6F0CB31F" w14:textId="77777777" w:rsidR="00AF38F2" w:rsidRPr="00EB459C" w:rsidRDefault="00AF38F2"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Definitions</w:t>
      </w:r>
    </w:p>
    <w:p w14:paraId="55409AC8"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CFD: Computational Fluid Dynamics</w:t>
      </w:r>
    </w:p>
    <w:p w14:paraId="2A7EC180"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rPr>
        <w:t>COV</w:t>
      </w:r>
      <w:r w:rsidRPr="00EB459C">
        <w:rPr>
          <w:rFonts w:asciiTheme="minorHAnsi" w:hAnsiTheme="minorHAnsi"/>
          <w:b w:val="0"/>
          <w:szCs w:val="22"/>
          <w:lang w:val="en-CA"/>
        </w:rPr>
        <w:t>: Coefficient of Variation; Ratio of Standard Deviation of Tracer Concentration over Mean Tracer Concentration.</w:t>
      </w:r>
    </w:p>
    <w:p w14:paraId="5BD212FB"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Complete mixing: 95% Homogenous solution.</w:t>
      </w:r>
    </w:p>
    <w:p w14:paraId="252F0BF7"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rPr>
        <w:t>Hydrodynamic</w:t>
      </w:r>
      <w:r w:rsidRPr="00EB459C">
        <w:rPr>
          <w:rFonts w:asciiTheme="minorHAnsi" w:hAnsiTheme="minorHAnsi"/>
          <w:b w:val="0"/>
          <w:szCs w:val="22"/>
          <w:lang w:val="en-CA"/>
        </w:rPr>
        <w:t xml:space="preserve"> Mixing System: Method of configuring and operating piping, valves and related devices to achieve uniform dispersion or dilution of tank influent water and a homogeneous solution.</w:t>
      </w:r>
    </w:p>
    <w:p w14:paraId="18EAC1F9"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Mixing Time:  Time required for the COV to fall to 0.1 (10%).</w:t>
      </w:r>
    </w:p>
    <w:p w14:paraId="01202CA0"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Negative buoyancy: condition when incoming water is cooler than the tank contents.</w:t>
      </w:r>
    </w:p>
    <w:p w14:paraId="4A5CAE52"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Neutral buoyancy: </w:t>
      </w:r>
      <w:r w:rsidRPr="00EB459C">
        <w:rPr>
          <w:rFonts w:asciiTheme="minorHAnsi" w:hAnsiTheme="minorHAnsi"/>
          <w:b w:val="0"/>
          <w:szCs w:val="22"/>
        </w:rPr>
        <w:t>condition when incoming water has the same temperatures as the tank contents.</w:t>
      </w:r>
    </w:p>
    <w:p w14:paraId="60986278" w14:textId="77777777" w:rsidR="00AF38F2" w:rsidRPr="00EB459C" w:rsidRDefault="00AF38F2"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Thermal Stratification: Layered variations of density and temperature in the stored water volume.</w:t>
      </w:r>
    </w:p>
    <w:p w14:paraId="5106835D" w14:textId="77777777" w:rsidR="00AF38F2" w:rsidRPr="00EB459C" w:rsidRDefault="00AF38F2" w:rsidP="00EB459C">
      <w:pPr>
        <w:pStyle w:val="Heading2"/>
        <w:spacing w:before="60" w:after="60"/>
        <w:rPr>
          <w:rFonts w:asciiTheme="minorHAnsi" w:hAnsiTheme="minorHAnsi"/>
          <w:szCs w:val="22"/>
          <w:lang w:val="en-CA"/>
        </w:rPr>
      </w:pPr>
      <w:r w:rsidRPr="00EB459C">
        <w:rPr>
          <w:rFonts w:asciiTheme="minorHAnsi" w:hAnsiTheme="minorHAnsi"/>
          <w:szCs w:val="22"/>
          <w:u w:val="single"/>
          <w:lang w:val="en-CA"/>
        </w:rPr>
        <w:t>References</w:t>
      </w:r>
    </w:p>
    <w:p w14:paraId="01EA6499" w14:textId="77777777" w:rsidR="00AF38F2" w:rsidRPr="00EB459C" w:rsidRDefault="00AF38F2" w:rsidP="00EB459C">
      <w:pPr>
        <w:pStyle w:val="Heading3"/>
        <w:keepNext/>
        <w:tabs>
          <w:tab w:val="clear" w:pos="810"/>
          <w:tab w:val="num" w:pos="1440"/>
        </w:tabs>
        <w:spacing w:before="60" w:after="60"/>
        <w:ind w:left="1440" w:hanging="864"/>
        <w:rPr>
          <w:rFonts w:asciiTheme="minorHAnsi" w:hAnsiTheme="minorHAnsi"/>
          <w:b w:val="0"/>
          <w:szCs w:val="22"/>
        </w:rPr>
      </w:pPr>
      <w:r w:rsidRPr="00EB459C">
        <w:rPr>
          <w:rFonts w:asciiTheme="minorHAnsi" w:hAnsiTheme="minorHAnsi"/>
          <w:b w:val="0"/>
          <w:szCs w:val="22"/>
        </w:rPr>
        <w:t>Comply with the latest edition of the following statutes, codes, and standards and all amendments thereto.</w:t>
      </w:r>
    </w:p>
    <w:p w14:paraId="182204F2" w14:textId="77777777" w:rsidR="00AF38F2" w:rsidRPr="00EB459C" w:rsidRDefault="00AF38F2">
      <w:pPr>
        <w:pStyle w:val="Heading4"/>
        <w:keepNext/>
        <w:tabs>
          <w:tab w:val="clear" w:pos="864"/>
          <w:tab w:val="num" w:pos="2160"/>
        </w:tabs>
        <w:spacing w:before="60" w:after="60"/>
        <w:ind w:firstLine="576"/>
        <w:rPr>
          <w:rFonts w:asciiTheme="minorHAnsi" w:hAnsiTheme="minorHAnsi"/>
          <w:szCs w:val="22"/>
          <w:lang w:val="en-CA"/>
        </w:rPr>
      </w:pPr>
      <w:r w:rsidRPr="00EB459C">
        <w:rPr>
          <w:rFonts w:asciiTheme="minorHAnsi" w:hAnsiTheme="minorHAnsi"/>
          <w:szCs w:val="22"/>
          <w:lang w:val="en-CA"/>
        </w:rPr>
        <w:t>American Society of Mechanical Engineers (ASME)</w:t>
      </w:r>
    </w:p>
    <w:p w14:paraId="6C2476B4"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ANSI/ASME B16.5, Pipe Flanges and Flanged Fittings</w:t>
      </w:r>
    </w:p>
    <w:p w14:paraId="4DEAD079"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ASME/ANSI B36.10</w:t>
      </w:r>
      <w:r w:rsidRPr="00EB459C">
        <w:rPr>
          <w:rFonts w:asciiTheme="minorHAnsi" w:hAnsiTheme="minorHAnsi" w:cs="Arial"/>
          <w:szCs w:val="22"/>
        </w:rPr>
        <w:t>,</w:t>
      </w:r>
      <w:r w:rsidRPr="00EB459C">
        <w:rPr>
          <w:rFonts w:asciiTheme="minorHAnsi" w:hAnsiTheme="minorHAnsi"/>
          <w:szCs w:val="22"/>
        </w:rPr>
        <w:t xml:space="preserve"> Welded and Seamless Wrought Steel Pipe</w:t>
      </w:r>
    </w:p>
    <w:p w14:paraId="444CA02D"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rPr>
        <w:t>ASTM International (ASTM):</w:t>
      </w:r>
    </w:p>
    <w:p w14:paraId="4AA9BF9B"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ASTM A53, Specification for Pipe, Steel, Black and Hot Dipped, Zinc Coated, Welded and Seamless.</w:t>
      </w:r>
    </w:p>
    <w:p w14:paraId="6D286E4E"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ASTM A240, Stainless Steel Plate, Sheet and Strip for Pressure Vessels</w:t>
      </w:r>
    </w:p>
    <w:p w14:paraId="431C8DBD"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ASTM A774, Welded Stainless Steel Fittings</w:t>
      </w:r>
    </w:p>
    <w:p w14:paraId="3976589D"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ASTM A778, Welded Stainless Steel Tubular Products</w:t>
      </w:r>
    </w:p>
    <w:p w14:paraId="0C32476B"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ASTM D1330, Standard Specification for Rubber-Sheet Gaskets</w:t>
      </w:r>
    </w:p>
    <w:p w14:paraId="7FEA992D"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lastRenderedPageBreak/>
        <w:t>ASTM D6284-09, Standard Test Method for Rubber Property—Effect of Aqueous Solutions with Available Chlorine and Chloramine</w:t>
      </w:r>
    </w:p>
    <w:p w14:paraId="66035439" w14:textId="77777777" w:rsidR="00AF38F2" w:rsidRPr="00EB459C" w:rsidRDefault="00AF38F2">
      <w:pPr>
        <w:pStyle w:val="Heading4"/>
        <w:keepNext/>
        <w:tabs>
          <w:tab w:val="clear" w:pos="864"/>
          <w:tab w:val="num" w:pos="2160"/>
        </w:tabs>
        <w:spacing w:before="60" w:after="60"/>
        <w:ind w:firstLine="576"/>
        <w:rPr>
          <w:rFonts w:asciiTheme="minorHAnsi" w:hAnsiTheme="minorHAnsi"/>
          <w:szCs w:val="22"/>
          <w:lang w:val="en-CA"/>
        </w:rPr>
      </w:pPr>
      <w:r w:rsidRPr="00EB459C">
        <w:rPr>
          <w:rFonts w:asciiTheme="minorHAnsi" w:hAnsiTheme="minorHAnsi"/>
          <w:szCs w:val="22"/>
          <w:lang w:val="en-CA"/>
        </w:rPr>
        <w:t>American Water Works Association (AWWA)</w:t>
      </w:r>
    </w:p>
    <w:p w14:paraId="28C2F8BB"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ANSI/AWWA C200, Steel Water Pipe - 6 inch (150 mm) and Larger</w:t>
      </w:r>
    </w:p>
    <w:p w14:paraId="5ACCF898"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ANSI/AWWA C206, Field Welding of Steel Water Pipe</w:t>
      </w:r>
    </w:p>
    <w:p w14:paraId="0469D72F"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ANSI/AWWA C207, Steel Pipe Flanges for Waterworks Service, 4 inch through 144 inch (100 mm through 3,600 mm)</w:t>
      </w:r>
    </w:p>
    <w:p w14:paraId="6B70D221"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ANSI/AWWA C208, Dimensions for Fabricated Steel Water Pipe Fittings</w:t>
      </w:r>
    </w:p>
    <w:p w14:paraId="623A34B2"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ANSI/AWWA C213, Fusion-Bonded Epoxy Coating for the Interior and Exterior of Steel Water Pipelines.</w:t>
      </w:r>
    </w:p>
    <w:p w14:paraId="6E04827A"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ANSI/AWWA C220, Stainless Steel Pipe, ½ inch and Larger</w:t>
      </w:r>
    </w:p>
    <w:p w14:paraId="3E0E7F27" w14:textId="77777777" w:rsidR="00AF38F2" w:rsidRPr="00EB459C" w:rsidRDefault="00AF38F2">
      <w:pPr>
        <w:pStyle w:val="Heading4"/>
        <w:keepNext/>
        <w:tabs>
          <w:tab w:val="clear" w:pos="864"/>
          <w:tab w:val="num" w:pos="2160"/>
        </w:tabs>
        <w:spacing w:before="60" w:after="60"/>
        <w:ind w:firstLine="576"/>
        <w:rPr>
          <w:rFonts w:asciiTheme="minorHAnsi" w:hAnsiTheme="minorHAnsi"/>
          <w:szCs w:val="22"/>
          <w:lang w:val="en-CA"/>
        </w:rPr>
      </w:pPr>
      <w:r w:rsidRPr="00EB459C">
        <w:rPr>
          <w:rFonts w:asciiTheme="minorHAnsi" w:hAnsiTheme="minorHAnsi"/>
          <w:szCs w:val="22"/>
          <w:lang w:val="en-CA"/>
        </w:rPr>
        <w:t>National Sanitation Foundation (NSF):</w:t>
      </w:r>
    </w:p>
    <w:p w14:paraId="4D30C652" w14:textId="77777777" w:rsidR="00AF38F2" w:rsidRPr="00EB459C" w:rsidRDefault="00AF38F2" w:rsidP="00EB459C">
      <w:pPr>
        <w:pStyle w:val="Heading5"/>
        <w:tabs>
          <w:tab w:val="clear" w:pos="5761"/>
          <w:tab w:val="num" w:pos="2160"/>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NSF/ANSI Standard 61 – Drinking Water System Components – Health Effects</w:t>
      </w:r>
    </w:p>
    <w:p w14:paraId="633518BF" w14:textId="77777777" w:rsidR="00D84DB3" w:rsidRPr="00EB459C" w:rsidRDefault="00D84DB3"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System Description</w:t>
      </w:r>
    </w:p>
    <w:p w14:paraId="070332E1" w14:textId="77777777" w:rsidR="00417F31" w:rsidRPr="00EB459C" w:rsidRDefault="00417F31" w:rsidP="00EB459C">
      <w:pPr>
        <w:pStyle w:val="Heading3"/>
        <w:keepNext/>
        <w:tabs>
          <w:tab w:val="clear" w:pos="810"/>
          <w:tab w:val="num" w:pos="1440"/>
        </w:tabs>
        <w:spacing w:before="60" w:after="60"/>
        <w:ind w:left="1440" w:hanging="864"/>
        <w:rPr>
          <w:rFonts w:asciiTheme="minorHAnsi" w:hAnsiTheme="minorHAnsi"/>
          <w:b w:val="0"/>
          <w:szCs w:val="22"/>
        </w:rPr>
      </w:pPr>
      <w:r w:rsidRPr="00EB459C">
        <w:rPr>
          <w:rFonts w:asciiTheme="minorHAnsi" w:hAnsiTheme="minorHAnsi"/>
          <w:b w:val="0"/>
          <w:szCs w:val="22"/>
          <w:lang w:val="en-CA"/>
        </w:rPr>
        <w:t>Configuration</w:t>
      </w:r>
      <w:r w:rsidR="002F7CE5" w:rsidRPr="00EB459C">
        <w:rPr>
          <w:rFonts w:asciiTheme="minorHAnsi" w:hAnsiTheme="minorHAnsi"/>
          <w:b w:val="0"/>
          <w:szCs w:val="22"/>
          <w:lang w:val="en-CA"/>
        </w:rPr>
        <w:t>:</w:t>
      </w:r>
    </w:p>
    <w:p w14:paraId="20C38CE6" w14:textId="77777777" w:rsidR="009C2B7C" w:rsidRPr="00EB459C" w:rsidRDefault="008C4B31"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HMS</w:t>
      </w:r>
      <w:r w:rsidR="00417F31" w:rsidRPr="00EB459C">
        <w:rPr>
          <w:rFonts w:asciiTheme="minorHAnsi" w:hAnsiTheme="minorHAnsi"/>
          <w:szCs w:val="22"/>
          <w:lang w:val="en-CA"/>
        </w:rPr>
        <w:t xml:space="preserve"> </w:t>
      </w:r>
      <w:r w:rsidR="0062254D" w:rsidRPr="00EB459C">
        <w:rPr>
          <w:rFonts w:asciiTheme="minorHAnsi" w:hAnsiTheme="minorHAnsi"/>
          <w:szCs w:val="22"/>
          <w:lang w:val="en-CA"/>
        </w:rPr>
        <w:t xml:space="preserve">is defined as the water inlet/outlet components inside the tank beyond the inlet/outlet tank penetrations.  The HMS shall </w:t>
      </w:r>
      <w:r w:rsidR="00425BC7" w:rsidRPr="00EB459C">
        <w:rPr>
          <w:rFonts w:asciiTheme="minorHAnsi" w:hAnsiTheme="minorHAnsi"/>
          <w:szCs w:val="22"/>
          <w:lang w:val="en-CA"/>
        </w:rPr>
        <w:t>be</w:t>
      </w:r>
      <w:r w:rsidR="0062254D" w:rsidRPr="00EB459C">
        <w:rPr>
          <w:rFonts w:asciiTheme="minorHAnsi" w:hAnsiTheme="minorHAnsi"/>
          <w:szCs w:val="22"/>
          <w:lang w:val="en-CA"/>
        </w:rPr>
        <w:t xml:space="preserve"> </w:t>
      </w:r>
      <w:r w:rsidR="00425BC7" w:rsidRPr="00EB459C">
        <w:rPr>
          <w:rFonts w:asciiTheme="minorHAnsi" w:hAnsiTheme="minorHAnsi"/>
          <w:szCs w:val="22"/>
          <w:lang w:val="en-CA"/>
        </w:rPr>
        <w:t>comprised of</w:t>
      </w:r>
      <w:r w:rsidR="000F2692" w:rsidRPr="00EB459C">
        <w:rPr>
          <w:rFonts w:asciiTheme="minorHAnsi" w:hAnsiTheme="minorHAnsi"/>
          <w:szCs w:val="22"/>
          <w:lang w:val="en-CA"/>
        </w:rPr>
        <w:t xml:space="preserve"> a single manifold</w:t>
      </w:r>
      <w:r w:rsidR="00425BC7" w:rsidRPr="00EB459C">
        <w:rPr>
          <w:rFonts w:asciiTheme="minorHAnsi" w:hAnsiTheme="minorHAnsi"/>
          <w:szCs w:val="22"/>
          <w:lang w:val="en-CA"/>
        </w:rPr>
        <w:t xml:space="preserve"> pipe, fittings, supports and</w:t>
      </w:r>
      <w:r w:rsidR="008E2BA6" w:rsidRPr="00EB459C">
        <w:rPr>
          <w:rFonts w:asciiTheme="minorHAnsi" w:hAnsiTheme="minorHAnsi"/>
          <w:szCs w:val="22"/>
          <w:lang w:val="en-CA"/>
        </w:rPr>
        <w:t xml:space="preserve"> multiple </w:t>
      </w:r>
      <w:r w:rsidR="009C2B7C" w:rsidRPr="00EB459C">
        <w:rPr>
          <w:rFonts w:asciiTheme="minorHAnsi" w:hAnsiTheme="minorHAnsi"/>
          <w:szCs w:val="22"/>
          <w:lang w:val="en-CA"/>
        </w:rPr>
        <w:t>tank inlet ports consisting of nozzles with variable orifice elastomeric check valves.</w:t>
      </w:r>
    </w:p>
    <w:p w14:paraId="09011F03" w14:textId="1AB0778C" w:rsidR="00417F31" w:rsidRPr="00EB459C" w:rsidRDefault="00A4661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Tanks designed</w:t>
      </w:r>
      <w:r w:rsidR="009C2B7C" w:rsidRPr="00EB459C">
        <w:rPr>
          <w:rFonts w:asciiTheme="minorHAnsi" w:hAnsiTheme="minorHAnsi"/>
          <w:szCs w:val="22"/>
          <w:lang w:val="en-CA"/>
        </w:rPr>
        <w:t xml:space="preserve"> with inlet / outlet pipe</w:t>
      </w:r>
      <w:r w:rsidR="00121382">
        <w:rPr>
          <w:rFonts w:asciiTheme="minorHAnsi" w:hAnsiTheme="minorHAnsi"/>
          <w:szCs w:val="22"/>
          <w:lang w:val="en-CA"/>
        </w:rPr>
        <w:t>s larger than</w:t>
      </w:r>
      <w:r w:rsidR="009C2B7C" w:rsidRPr="00EB459C">
        <w:rPr>
          <w:rFonts w:asciiTheme="minorHAnsi" w:hAnsiTheme="minorHAnsi"/>
          <w:szCs w:val="22"/>
          <w:lang w:val="en-CA"/>
        </w:rPr>
        <w:t xml:space="preserve"> </w:t>
      </w:r>
      <w:r w:rsidR="00566E46">
        <w:rPr>
          <w:rFonts w:asciiTheme="minorHAnsi" w:hAnsiTheme="minorHAnsi"/>
          <w:szCs w:val="22"/>
          <w:lang w:val="en-CA"/>
        </w:rPr>
        <w:t xml:space="preserve">8” </w:t>
      </w:r>
      <w:r w:rsidR="009C2B7C" w:rsidRPr="00EB459C">
        <w:rPr>
          <w:rFonts w:asciiTheme="minorHAnsi" w:hAnsiTheme="minorHAnsi"/>
          <w:szCs w:val="22"/>
          <w:lang w:val="en-CA"/>
        </w:rPr>
        <w:t xml:space="preserve">shall include </w:t>
      </w:r>
      <w:r w:rsidR="00566E46">
        <w:rPr>
          <w:rFonts w:asciiTheme="minorHAnsi" w:hAnsiTheme="minorHAnsi"/>
          <w:szCs w:val="22"/>
          <w:lang w:val="en-CA"/>
        </w:rPr>
        <w:t>a</w:t>
      </w:r>
      <w:r w:rsidR="009C2B7C" w:rsidRPr="00EB459C">
        <w:rPr>
          <w:rFonts w:asciiTheme="minorHAnsi" w:hAnsiTheme="minorHAnsi"/>
          <w:szCs w:val="22"/>
          <w:lang w:val="en-CA"/>
        </w:rPr>
        <w:t xml:space="preserve"> check valve</w:t>
      </w:r>
      <w:r w:rsidR="00566E46">
        <w:rPr>
          <w:rFonts w:asciiTheme="minorHAnsi" w:hAnsiTheme="minorHAnsi"/>
          <w:szCs w:val="22"/>
          <w:lang w:val="en-CA"/>
        </w:rPr>
        <w:t xml:space="preserve"> at inlet base</w:t>
      </w:r>
      <w:r w:rsidR="009C2B7C" w:rsidRPr="00EB459C">
        <w:rPr>
          <w:rFonts w:asciiTheme="minorHAnsi" w:hAnsiTheme="minorHAnsi"/>
          <w:szCs w:val="22"/>
          <w:lang w:val="en-CA"/>
        </w:rPr>
        <w:t xml:space="preserve"> that are separate</w:t>
      </w:r>
      <w:r w:rsidR="008E2BA6" w:rsidRPr="00EB459C">
        <w:rPr>
          <w:rFonts w:asciiTheme="minorHAnsi" w:hAnsiTheme="minorHAnsi"/>
          <w:szCs w:val="22"/>
          <w:lang w:val="en-CA"/>
        </w:rPr>
        <w:t>d</w:t>
      </w:r>
      <w:r w:rsidR="009C2B7C" w:rsidRPr="00EB459C">
        <w:rPr>
          <w:rFonts w:asciiTheme="minorHAnsi" w:hAnsiTheme="minorHAnsi"/>
          <w:szCs w:val="22"/>
          <w:lang w:val="en-CA"/>
        </w:rPr>
        <w:t xml:space="preserve"> </w:t>
      </w:r>
      <w:r w:rsidR="007310FF" w:rsidRPr="00EB459C">
        <w:rPr>
          <w:rFonts w:asciiTheme="minorHAnsi" w:hAnsiTheme="minorHAnsi"/>
          <w:szCs w:val="22"/>
          <w:lang w:val="en-CA"/>
        </w:rPr>
        <w:t>a sufficient</w:t>
      </w:r>
      <w:r w:rsidR="008E2BA6" w:rsidRPr="00EB459C">
        <w:rPr>
          <w:rFonts w:asciiTheme="minorHAnsi" w:hAnsiTheme="minorHAnsi"/>
          <w:szCs w:val="22"/>
          <w:lang w:val="en-CA"/>
        </w:rPr>
        <w:t xml:space="preserve"> </w:t>
      </w:r>
      <w:r w:rsidR="007310FF" w:rsidRPr="00EB459C">
        <w:rPr>
          <w:rFonts w:asciiTheme="minorHAnsi" w:hAnsiTheme="minorHAnsi"/>
          <w:szCs w:val="22"/>
          <w:lang w:val="en-CA"/>
        </w:rPr>
        <w:t xml:space="preserve">distance </w:t>
      </w:r>
      <w:r w:rsidR="008E2BA6" w:rsidRPr="00EB459C">
        <w:rPr>
          <w:rFonts w:asciiTheme="minorHAnsi" w:hAnsiTheme="minorHAnsi"/>
          <w:szCs w:val="22"/>
          <w:lang w:val="en-CA"/>
        </w:rPr>
        <w:t xml:space="preserve">from tank inlet nozzles in order to </w:t>
      </w:r>
      <w:r w:rsidR="0062254D" w:rsidRPr="00EB459C">
        <w:rPr>
          <w:rFonts w:asciiTheme="minorHAnsi" w:hAnsiTheme="minorHAnsi"/>
          <w:szCs w:val="22"/>
          <w:lang w:val="en-CA"/>
        </w:rPr>
        <w:t xml:space="preserve">provide </w:t>
      </w:r>
      <w:r w:rsidR="00566E46" w:rsidRPr="00566E46">
        <w:rPr>
          <w:rFonts w:asciiTheme="minorHAnsi" w:hAnsiTheme="minorHAnsi"/>
          <w:szCs w:val="22"/>
          <w:lang w:val="en-CA"/>
        </w:rPr>
        <w:t>insurance against duckbill valve damage</w:t>
      </w:r>
      <w:r w:rsidR="00566E46">
        <w:rPr>
          <w:rFonts w:asciiTheme="minorHAnsi" w:hAnsiTheme="minorHAnsi"/>
          <w:szCs w:val="22"/>
          <w:lang w:val="en-CA"/>
        </w:rPr>
        <w:t xml:space="preserve"> when the tank is emptying</w:t>
      </w:r>
      <w:r w:rsidR="009C2B7C" w:rsidRPr="00EB459C">
        <w:rPr>
          <w:rFonts w:asciiTheme="minorHAnsi" w:hAnsiTheme="minorHAnsi"/>
          <w:szCs w:val="22"/>
          <w:lang w:val="en-CA"/>
        </w:rPr>
        <w:t xml:space="preserve">. </w:t>
      </w:r>
    </w:p>
    <w:p w14:paraId="0B0F6633" w14:textId="77777777" w:rsidR="00417F31" w:rsidRPr="00EB459C" w:rsidRDefault="008C4B31"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HMS</w:t>
      </w:r>
      <w:r w:rsidR="00417F31" w:rsidRPr="00EB459C">
        <w:rPr>
          <w:rFonts w:asciiTheme="minorHAnsi" w:hAnsiTheme="minorHAnsi"/>
          <w:szCs w:val="22"/>
          <w:lang w:val="en-CA"/>
        </w:rPr>
        <w:t xml:space="preserve"> shall function </w:t>
      </w:r>
      <w:r w:rsidR="002F7CE5" w:rsidRPr="00EB459C">
        <w:rPr>
          <w:rFonts w:asciiTheme="minorHAnsi" w:hAnsiTheme="minorHAnsi"/>
          <w:szCs w:val="22"/>
          <w:lang w:val="en-CA"/>
        </w:rPr>
        <w:t xml:space="preserve">automatically </w:t>
      </w:r>
      <w:r w:rsidR="0062254D" w:rsidRPr="00EB459C">
        <w:rPr>
          <w:rFonts w:asciiTheme="minorHAnsi" w:hAnsiTheme="minorHAnsi"/>
          <w:szCs w:val="22"/>
          <w:lang w:val="en-CA"/>
        </w:rPr>
        <w:t xml:space="preserve">as a passive mixing system </w:t>
      </w:r>
      <w:r w:rsidR="002F7CE5" w:rsidRPr="00EB459C">
        <w:rPr>
          <w:rFonts w:asciiTheme="minorHAnsi" w:hAnsiTheme="minorHAnsi"/>
          <w:szCs w:val="22"/>
          <w:lang w:val="en-CA"/>
        </w:rPr>
        <w:t xml:space="preserve">utilizing the water distribution system pressure and normal tank operation filling </w:t>
      </w:r>
      <w:r w:rsidR="00DD202E" w:rsidRPr="00EB459C">
        <w:rPr>
          <w:rFonts w:asciiTheme="minorHAnsi" w:hAnsiTheme="minorHAnsi"/>
          <w:szCs w:val="22"/>
          <w:lang w:val="en-CA"/>
        </w:rPr>
        <w:t>and draw</w:t>
      </w:r>
      <w:r w:rsidR="002F7CE5" w:rsidRPr="00EB459C">
        <w:rPr>
          <w:rFonts w:asciiTheme="minorHAnsi" w:hAnsiTheme="minorHAnsi"/>
          <w:szCs w:val="22"/>
          <w:lang w:val="en-CA"/>
        </w:rPr>
        <w:t>down cycles</w:t>
      </w:r>
      <w:r w:rsidR="00CD13AC" w:rsidRPr="00EB459C">
        <w:rPr>
          <w:rFonts w:asciiTheme="minorHAnsi" w:hAnsiTheme="minorHAnsi"/>
          <w:szCs w:val="22"/>
          <w:lang w:val="en-CA"/>
        </w:rPr>
        <w:t>.</w:t>
      </w:r>
      <w:r w:rsidR="00417F31" w:rsidRPr="00EB459C">
        <w:rPr>
          <w:rFonts w:asciiTheme="minorHAnsi" w:hAnsiTheme="minorHAnsi"/>
          <w:szCs w:val="22"/>
          <w:lang w:val="en-CA"/>
        </w:rPr>
        <w:t xml:space="preserve"> No mechanical pumps, blowers or similar equipment </w:t>
      </w:r>
      <w:r w:rsidRPr="00EB459C">
        <w:rPr>
          <w:rFonts w:asciiTheme="minorHAnsi" w:hAnsiTheme="minorHAnsi"/>
          <w:szCs w:val="22"/>
          <w:lang w:val="en-CA"/>
        </w:rPr>
        <w:t xml:space="preserve">are to </w:t>
      </w:r>
      <w:r w:rsidR="00417F31" w:rsidRPr="00EB459C">
        <w:rPr>
          <w:rFonts w:asciiTheme="minorHAnsi" w:hAnsiTheme="minorHAnsi"/>
          <w:szCs w:val="22"/>
          <w:lang w:val="en-CA"/>
        </w:rPr>
        <w:t>be used.</w:t>
      </w:r>
    </w:p>
    <w:p w14:paraId="68D0572A" w14:textId="77777777" w:rsidR="0067135B" w:rsidRPr="00EB459C" w:rsidRDefault="0067135B"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HMS shall have less than 10 inlet ports.</w:t>
      </w:r>
    </w:p>
    <w:p w14:paraId="1BACDFA5" w14:textId="77777777" w:rsidR="0067135B" w:rsidRPr="00EB459C" w:rsidRDefault="0067135B"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top of the manifold pipe shall include an orifice check valve that allows flow to enter the inlet manifold from the tank to prevent inversion of the inlet valves in the event of negative pressure in the inlet pipe.  The top of the in</w:t>
      </w:r>
      <w:r w:rsidR="00CD13AC" w:rsidRPr="00EB459C">
        <w:rPr>
          <w:rFonts w:asciiTheme="minorHAnsi" w:hAnsiTheme="minorHAnsi"/>
          <w:szCs w:val="22"/>
          <w:lang w:val="en-CA"/>
        </w:rPr>
        <w:t>l</w:t>
      </w:r>
      <w:r w:rsidRPr="00EB459C">
        <w:rPr>
          <w:rFonts w:asciiTheme="minorHAnsi" w:hAnsiTheme="minorHAnsi"/>
          <w:szCs w:val="22"/>
          <w:lang w:val="en-CA"/>
        </w:rPr>
        <w:t xml:space="preserve">et manifold pipe shall include a max 50 mm opening to allow air to escape the pipe. </w:t>
      </w:r>
    </w:p>
    <w:p w14:paraId="520C7A4F" w14:textId="39DF035E" w:rsidR="0011004D" w:rsidRPr="00EB459C" w:rsidRDefault="0092098F" w:rsidP="00EB459C">
      <w:pPr>
        <w:pStyle w:val="Heading5"/>
        <w:tabs>
          <w:tab w:val="clear" w:pos="5761"/>
          <w:tab w:val="num" w:pos="2160"/>
        </w:tabs>
        <w:spacing w:before="60" w:after="60"/>
        <w:ind w:left="2160" w:hanging="720"/>
        <w:rPr>
          <w:rFonts w:asciiTheme="minorHAnsi" w:hAnsiTheme="minorHAnsi"/>
          <w:szCs w:val="22"/>
          <w:lang w:val="en-CA"/>
        </w:rPr>
      </w:pPr>
      <w:r>
        <w:rPr>
          <w:rFonts w:asciiTheme="minorHAnsi" w:hAnsiTheme="minorHAnsi"/>
          <w:szCs w:val="22"/>
          <w:lang w:val="en-CA"/>
        </w:rPr>
        <w:t>The system must have</w:t>
      </w:r>
      <w:del w:id="5" w:author="Zaleski, Christopher" w:date="2021-02-10T18:50:00Z">
        <w:r w:rsidR="0011004D" w:rsidRPr="00EB459C" w:rsidDel="0092098F">
          <w:rPr>
            <w:rFonts w:asciiTheme="minorHAnsi" w:hAnsiTheme="minorHAnsi"/>
            <w:szCs w:val="22"/>
            <w:lang w:val="en-CA"/>
          </w:rPr>
          <w:delText>To have</w:delText>
        </w:r>
      </w:del>
      <w:r w:rsidR="0011004D" w:rsidRPr="00EB459C">
        <w:rPr>
          <w:rFonts w:asciiTheme="minorHAnsi" w:hAnsiTheme="minorHAnsi"/>
          <w:szCs w:val="22"/>
          <w:lang w:val="en-CA"/>
        </w:rPr>
        <w:t xml:space="preserve"> a configuration based on Computational Fluid Dynamics (CFD) modeling, conducted by the manufacturer, of a similar configuration in the same tank style</w:t>
      </w:r>
      <w:r w:rsidR="007720B7" w:rsidRPr="00EB459C">
        <w:rPr>
          <w:rFonts w:asciiTheme="minorHAnsi" w:hAnsiTheme="minorHAnsi"/>
          <w:szCs w:val="22"/>
          <w:lang w:val="en-CA"/>
        </w:rPr>
        <w:t>, meeting the parameters specified in this specification</w:t>
      </w:r>
      <w:r w:rsidR="0011004D" w:rsidRPr="00EB459C">
        <w:rPr>
          <w:rFonts w:asciiTheme="minorHAnsi" w:hAnsiTheme="minorHAnsi"/>
          <w:szCs w:val="22"/>
          <w:lang w:val="en-CA"/>
        </w:rPr>
        <w:t xml:space="preserve">. </w:t>
      </w:r>
    </w:p>
    <w:p w14:paraId="43BCF979" w14:textId="77777777" w:rsidR="002F7CE5" w:rsidRPr="00EB459C" w:rsidRDefault="002F7CE5"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Performance Requirements:</w:t>
      </w:r>
    </w:p>
    <w:p w14:paraId="43BB6974" w14:textId="77777777" w:rsidR="00E54844" w:rsidRPr="00EB459C" w:rsidRDefault="0062254D"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The </w:t>
      </w:r>
      <w:r w:rsidR="008C4B31" w:rsidRPr="00EB459C">
        <w:rPr>
          <w:rFonts w:asciiTheme="minorHAnsi" w:hAnsiTheme="minorHAnsi"/>
          <w:szCs w:val="22"/>
          <w:lang w:val="en-CA"/>
        </w:rPr>
        <w:t>HMS</w:t>
      </w:r>
      <w:r w:rsidR="009C64AB" w:rsidRPr="00EB459C">
        <w:rPr>
          <w:rFonts w:asciiTheme="minorHAnsi" w:hAnsiTheme="minorHAnsi"/>
          <w:szCs w:val="22"/>
          <w:lang w:val="en-CA"/>
        </w:rPr>
        <w:t xml:space="preserve"> </w:t>
      </w:r>
      <w:r w:rsidRPr="00EB459C">
        <w:rPr>
          <w:rFonts w:asciiTheme="minorHAnsi" w:hAnsiTheme="minorHAnsi"/>
          <w:szCs w:val="22"/>
          <w:lang w:val="en-CA"/>
        </w:rPr>
        <w:t xml:space="preserve">shall be designed specifically </w:t>
      </w:r>
      <w:r w:rsidR="00E54844" w:rsidRPr="00EB459C">
        <w:rPr>
          <w:rFonts w:asciiTheme="minorHAnsi" w:hAnsiTheme="minorHAnsi"/>
          <w:szCs w:val="22"/>
          <w:lang w:val="en-CA"/>
        </w:rPr>
        <w:t>for the actual tank geometry and spe</w:t>
      </w:r>
      <w:r w:rsidR="009C64AB" w:rsidRPr="00EB459C">
        <w:rPr>
          <w:rFonts w:asciiTheme="minorHAnsi" w:hAnsiTheme="minorHAnsi"/>
          <w:szCs w:val="22"/>
          <w:lang w:val="en-CA"/>
        </w:rPr>
        <w:t xml:space="preserve">cified operating data </w:t>
      </w:r>
      <w:r w:rsidRPr="00EB459C">
        <w:rPr>
          <w:rFonts w:asciiTheme="minorHAnsi" w:hAnsiTheme="minorHAnsi"/>
          <w:szCs w:val="22"/>
          <w:lang w:val="en-CA"/>
        </w:rPr>
        <w:t>to provide</w:t>
      </w:r>
      <w:r w:rsidR="00E54844" w:rsidRPr="00EB459C">
        <w:rPr>
          <w:rFonts w:asciiTheme="minorHAnsi" w:hAnsiTheme="minorHAnsi"/>
          <w:szCs w:val="22"/>
          <w:lang w:val="en-CA"/>
        </w:rPr>
        <w:t xml:space="preserve"> full mixing of the tank contents.</w:t>
      </w:r>
    </w:p>
    <w:p w14:paraId="07C96075" w14:textId="77777777" w:rsidR="00E54844" w:rsidRPr="00EB459C" w:rsidRDefault="00E54844"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Optimize the mixing characteristics (nozzle size, elevations, orientation, </w:t>
      </w:r>
      <w:r w:rsidR="00DD202E" w:rsidRPr="00EB459C">
        <w:rPr>
          <w:rFonts w:asciiTheme="minorHAnsi" w:hAnsiTheme="minorHAnsi"/>
          <w:szCs w:val="22"/>
          <w:lang w:val="en-CA"/>
        </w:rPr>
        <w:t>style</w:t>
      </w:r>
      <w:r w:rsidRPr="00EB459C">
        <w:rPr>
          <w:rFonts w:asciiTheme="minorHAnsi" w:hAnsiTheme="minorHAnsi"/>
          <w:szCs w:val="22"/>
          <w:lang w:val="en-CA"/>
        </w:rPr>
        <w:t xml:space="preserve"> and number) bas</w:t>
      </w:r>
      <w:r w:rsidR="00DE4354" w:rsidRPr="00EB459C">
        <w:rPr>
          <w:rFonts w:asciiTheme="minorHAnsi" w:hAnsiTheme="minorHAnsi"/>
          <w:szCs w:val="22"/>
          <w:lang w:val="en-CA"/>
        </w:rPr>
        <w:t xml:space="preserve">ed on the operating data </w:t>
      </w:r>
      <w:r w:rsidRPr="00EB459C">
        <w:rPr>
          <w:rFonts w:asciiTheme="minorHAnsi" w:hAnsiTheme="minorHAnsi"/>
          <w:szCs w:val="22"/>
          <w:lang w:val="en-CA"/>
        </w:rPr>
        <w:t xml:space="preserve">and the </w:t>
      </w:r>
      <w:r w:rsidR="004229E9" w:rsidRPr="00EB459C">
        <w:rPr>
          <w:rFonts w:asciiTheme="minorHAnsi" w:hAnsiTheme="minorHAnsi"/>
          <w:szCs w:val="22"/>
          <w:lang w:val="en-CA"/>
        </w:rPr>
        <w:t>CFD Model Assumptions, Requirements and Cases.</w:t>
      </w:r>
    </w:p>
    <w:p w14:paraId="53862FC3" w14:textId="77777777" w:rsidR="00EC35E5" w:rsidRPr="00EB459C" w:rsidRDefault="00EC35E5"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Distribute influent during fill cycles via turbulent jets and circulation patterns that will maximize mixing efficiency while minimizing system head loss.</w:t>
      </w:r>
    </w:p>
    <w:p w14:paraId="5DE31BB6" w14:textId="77777777" w:rsidR="009C2B7C" w:rsidRPr="00EB459C" w:rsidRDefault="004229E9"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Minimize stratification and eliminate short circuiting in all seasonal conditions. </w:t>
      </w:r>
    </w:p>
    <w:p w14:paraId="6CAB0715" w14:textId="77777777" w:rsidR="0043448E" w:rsidRPr="00EB459C" w:rsidRDefault="0043448E"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lastRenderedPageBreak/>
        <w:t>Quality Assurance</w:t>
      </w:r>
    </w:p>
    <w:p w14:paraId="783B9508" w14:textId="77777777" w:rsidR="008E7D1A" w:rsidRPr="00EB459C" w:rsidRDefault="008E7D1A"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Acceptable HMS Manufacturers:</w:t>
      </w:r>
    </w:p>
    <w:p w14:paraId="20D13D08" w14:textId="1A0928C7" w:rsidR="0062254D" w:rsidRPr="00EB459C" w:rsidDel="00596C52" w:rsidRDefault="008E7D1A" w:rsidP="00EB459C">
      <w:pPr>
        <w:pStyle w:val="Heading5"/>
        <w:tabs>
          <w:tab w:val="clear" w:pos="5761"/>
          <w:tab w:val="num" w:pos="2160"/>
        </w:tabs>
        <w:spacing w:before="60" w:after="60"/>
        <w:ind w:left="2160" w:hanging="720"/>
        <w:rPr>
          <w:del w:id="6" w:author="Keith Wong" w:date="2022-12-01T09:22:00Z"/>
          <w:rFonts w:asciiTheme="minorHAnsi" w:hAnsiTheme="minorHAnsi"/>
          <w:szCs w:val="22"/>
          <w:lang w:val="en-CA"/>
        </w:rPr>
      </w:pPr>
      <w:commentRangeStart w:id="7"/>
      <w:commentRangeStart w:id="8"/>
      <w:del w:id="9" w:author="Keith Wong" w:date="2022-12-01T09:22:00Z">
        <w:r w:rsidRPr="00EB459C" w:rsidDel="00596C52">
          <w:rPr>
            <w:rFonts w:asciiTheme="minorHAnsi" w:hAnsiTheme="minorHAnsi"/>
            <w:szCs w:val="22"/>
            <w:lang w:val="en-CA"/>
          </w:rPr>
          <w:delText>Landmark</w:delText>
        </w:r>
        <w:r w:rsidR="00C90478" w:rsidRPr="00EB459C" w:rsidDel="00596C52">
          <w:rPr>
            <w:rFonts w:asciiTheme="minorHAnsi" w:hAnsiTheme="minorHAnsi"/>
            <w:szCs w:val="22"/>
            <w:lang w:val="en-CA"/>
          </w:rPr>
          <w:delText xml:space="preserve"> </w:delText>
        </w:r>
        <w:r w:rsidR="00EB459C" w:rsidDel="00596C52">
          <w:rPr>
            <w:rFonts w:asciiTheme="minorHAnsi" w:hAnsiTheme="minorHAnsi"/>
            <w:szCs w:val="22"/>
            <w:lang w:val="en-CA"/>
          </w:rPr>
          <w:delText>Municipal Services ULC</w:delText>
        </w:r>
        <w:r w:rsidRPr="00EB459C" w:rsidDel="00596C52">
          <w:rPr>
            <w:rFonts w:asciiTheme="minorHAnsi" w:hAnsiTheme="minorHAnsi"/>
            <w:szCs w:val="22"/>
            <w:lang w:val="en-CA"/>
          </w:rPr>
          <w:delText xml:space="preserve"> </w:delText>
        </w:r>
        <w:commentRangeEnd w:id="7"/>
        <w:r w:rsidR="0092098F" w:rsidDel="00596C52">
          <w:rPr>
            <w:rStyle w:val="CommentReference"/>
          </w:rPr>
          <w:commentReference w:id="7"/>
        </w:r>
        <w:commentRangeEnd w:id="8"/>
        <w:r w:rsidR="00596C52" w:rsidDel="00596C52">
          <w:rPr>
            <w:rStyle w:val="CommentReference"/>
          </w:rPr>
          <w:commentReference w:id="8"/>
        </w:r>
      </w:del>
    </w:p>
    <w:p w14:paraId="161F2FC1" w14:textId="77777777" w:rsidR="0062254D" w:rsidRPr="00EB459C" w:rsidRDefault="0062254D" w:rsidP="00EB459C">
      <w:pPr>
        <w:pStyle w:val="Heading5"/>
        <w:tabs>
          <w:tab w:val="clear" w:pos="5761"/>
          <w:tab w:val="num" w:pos="2160"/>
        </w:tabs>
        <w:spacing w:before="60" w:after="60"/>
        <w:ind w:left="2160" w:hanging="720"/>
        <w:rPr>
          <w:rFonts w:asciiTheme="minorHAnsi" w:hAnsiTheme="minorHAnsi"/>
          <w:szCs w:val="22"/>
          <w:lang w:val="en-CA"/>
        </w:rPr>
      </w:pPr>
      <w:proofErr w:type="spellStart"/>
      <w:r w:rsidRPr="00EB459C">
        <w:rPr>
          <w:rFonts w:asciiTheme="minorHAnsi" w:hAnsiTheme="minorHAnsi"/>
          <w:szCs w:val="22"/>
          <w:lang w:val="en-CA"/>
        </w:rPr>
        <w:t>Tideflex</w:t>
      </w:r>
      <w:proofErr w:type="spellEnd"/>
      <w:r w:rsidRPr="00EB459C">
        <w:rPr>
          <w:rFonts w:asciiTheme="minorHAnsi" w:hAnsiTheme="minorHAnsi"/>
          <w:szCs w:val="22"/>
          <w:lang w:val="en-CA"/>
        </w:rPr>
        <w:t xml:space="preserve"> Technologies (A division of Red Valve Company Inc.</w:t>
      </w:r>
      <w:r w:rsidR="00C90478" w:rsidRPr="00EB459C">
        <w:rPr>
          <w:rFonts w:asciiTheme="minorHAnsi" w:hAnsiTheme="minorHAnsi"/>
          <w:szCs w:val="22"/>
          <w:lang w:val="en-CA"/>
        </w:rPr>
        <w:t>)</w:t>
      </w:r>
    </w:p>
    <w:p w14:paraId="4577BC68" w14:textId="54DD0CBB" w:rsidR="008E7D1A" w:rsidRPr="00EB459C" w:rsidRDefault="0092098F" w:rsidP="00EB459C">
      <w:pPr>
        <w:pStyle w:val="Heading5"/>
        <w:tabs>
          <w:tab w:val="clear" w:pos="5761"/>
          <w:tab w:val="num" w:pos="2160"/>
        </w:tabs>
        <w:spacing w:before="60" w:after="60"/>
        <w:ind w:left="2160" w:hanging="720"/>
        <w:rPr>
          <w:rFonts w:asciiTheme="minorHAnsi" w:hAnsiTheme="minorHAnsi"/>
          <w:szCs w:val="22"/>
          <w:lang w:val="en-CA"/>
        </w:rPr>
      </w:pPr>
      <w:ins w:id="10" w:author="Zaleski, Christopher" w:date="2021-02-10T18:51:00Z">
        <w:r>
          <w:rPr>
            <w:rFonts w:asciiTheme="minorHAnsi" w:hAnsiTheme="minorHAnsi"/>
            <w:szCs w:val="22"/>
            <w:lang w:val="en-CA"/>
          </w:rPr>
          <w:t>Or</w:t>
        </w:r>
      </w:ins>
      <w:del w:id="11" w:author="Zaleski, Christopher" w:date="2021-02-10T18:51:00Z">
        <w:r w:rsidR="008C4B31" w:rsidRPr="00EB459C" w:rsidDel="0092098F">
          <w:rPr>
            <w:rFonts w:asciiTheme="minorHAnsi" w:hAnsiTheme="minorHAnsi"/>
            <w:szCs w:val="22"/>
            <w:lang w:val="en-CA"/>
          </w:rPr>
          <w:delText>Approved</w:delText>
        </w:r>
      </w:del>
      <w:r w:rsidR="008C4B31" w:rsidRPr="00EB459C">
        <w:rPr>
          <w:rFonts w:asciiTheme="minorHAnsi" w:hAnsiTheme="minorHAnsi"/>
          <w:szCs w:val="22"/>
          <w:lang w:val="en-CA"/>
        </w:rPr>
        <w:t xml:space="preserve"> </w:t>
      </w:r>
      <w:ins w:id="12" w:author="Zaleski, Christopher" w:date="2021-02-10T18:51:00Z">
        <w:r>
          <w:rPr>
            <w:rFonts w:asciiTheme="minorHAnsi" w:hAnsiTheme="minorHAnsi"/>
            <w:szCs w:val="22"/>
            <w:lang w:val="en-CA"/>
          </w:rPr>
          <w:t>E</w:t>
        </w:r>
      </w:ins>
      <w:del w:id="13" w:author="Zaleski, Christopher" w:date="2021-02-10T18:51:00Z">
        <w:r w:rsidR="008C4B31" w:rsidRPr="00EB459C" w:rsidDel="0092098F">
          <w:rPr>
            <w:rFonts w:asciiTheme="minorHAnsi" w:hAnsiTheme="minorHAnsi"/>
            <w:szCs w:val="22"/>
            <w:lang w:val="en-CA"/>
          </w:rPr>
          <w:delText>e</w:delText>
        </w:r>
      </w:del>
      <w:r w:rsidR="008C4B31" w:rsidRPr="00EB459C">
        <w:rPr>
          <w:rFonts w:asciiTheme="minorHAnsi" w:hAnsiTheme="minorHAnsi"/>
          <w:szCs w:val="22"/>
          <w:lang w:val="en-CA"/>
        </w:rPr>
        <w:t>quivalent</w:t>
      </w:r>
      <w:r w:rsidR="008E7D1A" w:rsidRPr="00EB459C">
        <w:rPr>
          <w:rFonts w:asciiTheme="minorHAnsi" w:hAnsiTheme="minorHAnsi"/>
          <w:szCs w:val="22"/>
          <w:lang w:val="en-CA"/>
        </w:rPr>
        <w:t>.</w:t>
      </w:r>
    </w:p>
    <w:p w14:paraId="1D83AB97" w14:textId="77777777" w:rsidR="00425BC7" w:rsidRPr="00EB459C" w:rsidRDefault="00425BC7"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HMS Manufacturer Experience Requirements:</w:t>
      </w:r>
    </w:p>
    <w:p w14:paraId="5F5A701C" w14:textId="77777777" w:rsidR="00425BC7" w:rsidRPr="00EB459C" w:rsidRDefault="00425BC7"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Five years </w:t>
      </w:r>
      <w:r w:rsidR="0094128F" w:rsidRPr="00EB459C">
        <w:rPr>
          <w:rFonts w:asciiTheme="minorHAnsi" w:hAnsiTheme="minorHAnsi"/>
          <w:szCs w:val="22"/>
          <w:lang w:val="en-CA"/>
        </w:rPr>
        <w:t xml:space="preserve">of </w:t>
      </w:r>
      <w:r w:rsidRPr="00EB459C">
        <w:rPr>
          <w:rFonts w:asciiTheme="minorHAnsi" w:hAnsiTheme="minorHAnsi"/>
          <w:szCs w:val="22"/>
          <w:lang w:val="en-CA"/>
        </w:rPr>
        <w:t>experience in the design, manufacture and installation of Hydrodynamic Mixing Systems.</w:t>
      </w:r>
    </w:p>
    <w:p w14:paraId="2B8BBB1D" w14:textId="7FDC6882" w:rsidR="00425BC7" w:rsidRPr="00EB459C" w:rsidRDefault="00B95D1B"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The HMS </w:t>
      </w:r>
      <w:r w:rsidR="005A1601" w:rsidRPr="00EB459C">
        <w:rPr>
          <w:rFonts w:asciiTheme="minorHAnsi" w:hAnsiTheme="minorHAnsi"/>
          <w:szCs w:val="22"/>
          <w:lang w:val="en-CA"/>
        </w:rPr>
        <w:t>manufacturer shall</w:t>
      </w:r>
      <w:r w:rsidRPr="00EB459C">
        <w:rPr>
          <w:rFonts w:asciiTheme="minorHAnsi" w:hAnsiTheme="minorHAnsi"/>
          <w:szCs w:val="22"/>
          <w:lang w:val="en-CA"/>
        </w:rPr>
        <w:t xml:space="preserve"> have successfully installed a minimum of five systems similar to the system </w:t>
      </w:r>
      <w:r w:rsidR="005A1601" w:rsidRPr="00EB459C">
        <w:rPr>
          <w:rFonts w:asciiTheme="minorHAnsi" w:hAnsiTheme="minorHAnsi"/>
          <w:szCs w:val="22"/>
          <w:lang w:val="en-CA"/>
        </w:rPr>
        <w:t>to be installed</w:t>
      </w:r>
      <w:r w:rsidRPr="00EB459C">
        <w:rPr>
          <w:rFonts w:asciiTheme="minorHAnsi" w:hAnsiTheme="minorHAnsi"/>
          <w:szCs w:val="22"/>
          <w:lang w:val="en-CA"/>
        </w:rPr>
        <w:t xml:space="preserve"> under this Contract. </w:t>
      </w:r>
      <w:r w:rsidR="00EB459C" w:rsidRPr="00EB459C">
        <w:rPr>
          <w:rFonts w:asciiTheme="minorHAnsi" w:hAnsiTheme="minorHAnsi"/>
          <w:szCs w:val="22"/>
          <w:lang w:val="en-CA"/>
        </w:rPr>
        <w:t>Additionally,</w:t>
      </w:r>
      <w:r w:rsidRPr="00EB459C">
        <w:rPr>
          <w:rFonts w:asciiTheme="minorHAnsi" w:hAnsiTheme="minorHAnsi"/>
          <w:szCs w:val="22"/>
          <w:lang w:val="en-CA"/>
        </w:rPr>
        <w:t xml:space="preserve"> the </w:t>
      </w:r>
      <w:r w:rsidR="005A1601" w:rsidRPr="00EB459C">
        <w:rPr>
          <w:rFonts w:asciiTheme="minorHAnsi" w:hAnsiTheme="minorHAnsi"/>
          <w:szCs w:val="22"/>
          <w:lang w:val="en-CA"/>
        </w:rPr>
        <w:t xml:space="preserve">manufacturer </w:t>
      </w:r>
      <w:r w:rsidRPr="00EB459C">
        <w:rPr>
          <w:rFonts w:asciiTheme="minorHAnsi" w:hAnsiTheme="minorHAnsi"/>
          <w:szCs w:val="22"/>
          <w:lang w:val="en-CA"/>
        </w:rPr>
        <w:t xml:space="preserve">is required to comply with the requirements outlined in this Specification. </w:t>
      </w:r>
    </w:p>
    <w:p w14:paraId="2A961251" w14:textId="18B75398" w:rsidR="00E31FDC" w:rsidRPr="00EB459C" w:rsidRDefault="00E31FDC"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HMS design drawings </w:t>
      </w:r>
      <w:r w:rsidR="00F317C5" w:rsidRPr="00EB459C">
        <w:rPr>
          <w:rFonts w:asciiTheme="minorHAnsi" w:hAnsiTheme="minorHAnsi"/>
          <w:szCs w:val="22"/>
          <w:lang w:val="en-CA"/>
        </w:rPr>
        <w:t xml:space="preserve">are to </w:t>
      </w:r>
      <w:r w:rsidRPr="00EB459C">
        <w:rPr>
          <w:rFonts w:asciiTheme="minorHAnsi" w:hAnsiTheme="minorHAnsi"/>
          <w:szCs w:val="22"/>
          <w:lang w:val="en-CA"/>
        </w:rPr>
        <w:t xml:space="preserve">be sealed by a </w:t>
      </w:r>
      <w:r w:rsidR="00702A7C" w:rsidRPr="00EB459C">
        <w:rPr>
          <w:rFonts w:asciiTheme="minorHAnsi" w:hAnsiTheme="minorHAnsi"/>
          <w:szCs w:val="22"/>
          <w:lang w:val="en-CA"/>
        </w:rPr>
        <w:t xml:space="preserve">registered </w:t>
      </w:r>
      <w:ins w:id="14" w:author="Zaleski, Christopher" w:date="2021-02-10T18:52:00Z">
        <w:r w:rsidR="0092098F">
          <w:rPr>
            <w:rFonts w:asciiTheme="minorHAnsi" w:hAnsiTheme="minorHAnsi"/>
            <w:szCs w:val="22"/>
            <w:lang w:val="en-CA"/>
          </w:rPr>
          <w:t>P</w:t>
        </w:r>
      </w:ins>
      <w:del w:id="15" w:author="Zaleski, Christopher" w:date="2021-02-10T18:52:00Z">
        <w:r w:rsidR="00702A7C" w:rsidRPr="00EB459C" w:rsidDel="0092098F">
          <w:rPr>
            <w:rFonts w:asciiTheme="minorHAnsi" w:hAnsiTheme="minorHAnsi"/>
            <w:szCs w:val="22"/>
            <w:lang w:val="en-CA"/>
          </w:rPr>
          <w:delText>p</w:delText>
        </w:r>
      </w:del>
      <w:r w:rsidRPr="00EB459C">
        <w:rPr>
          <w:rFonts w:asciiTheme="minorHAnsi" w:hAnsiTheme="minorHAnsi"/>
          <w:szCs w:val="22"/>
          <w:lang w:val="en-CA"/>
        </w:rPr>
        <w:t xml:space="preserve">rofessional </w:t>
      </w:r>
      <w:ins w:id="16" w:author="Zaleski, Christopher" w:date="2021-02-10T18:52:00Z">
        <w:r w:rsidR="0092098F">
          <w:rPr>
            <w:rFonts w:asciiTheme="minorHAnsi" w:hAnsiTheme="minorHAnsi"/>
            <w:szCs w:val="22"/>
            <w:lang w:val="en-CA"/>
          </w:rPr>
          <w:t>E</w:t>
        </w:r>
      </w:ins>
      <w:del w:id="17" w:author="Zaleski, Christopher" w:date="2021-02-10T18:52:00Z">
        <w:r w:rsidR="00702A7C" w:rsidRPr="00EB459C" w:rsidDel="0092098F">
          <w:rPr>
            <w:rFonts w:asciiTheme="minorHAnsi" w:hAnsiTheme="minorHAnsi"/>
            <w:szCs w:val="22"/>
            <w:lang w:val="en-CA"/>
          </w:rPr>
          <w:delText>e</w:delText>
        </w:r>
      </w:del>
      <w:r w:rsidRPr="00EB459C">
        <w:rPr>
          <w:rFonts w:asciiTheme="minorHAnsi" w:hAnsiTheme="minorHAnsi"/>
          <w:szCs w:val="22"/>
          <w:lang w:val="en-CA"/>
        </w:rPr>
        <w:t>ngineer</w:t>
      </w:r>
      <w:del w:id="18" w:author="Zaleski, Christopher" w:date="2021-02-10T18:52:00Z">
        <w:r w:rsidRPr="00EB459C" w:rsidDel="0092098F">
          <w:rPr>
            <w:rFonts w:asciiTheme="minorHAnsi" w:hAnsiTheme="minorHAnsi"/>
            <w:szCs w:val="22"/>
            <w:lang w:val="en-CA"/>
          </w:rPr>
          <w:delText xml:space="preserve"> licensed to practice in the Province of Ontario</w:delText>
        </w:r>
      </w:del>
      <w:r w:rsidR="00702A7C" w:rsidRPr="00EB459C">
        <w:rPr>
          <w:rFonts w:asciiTheme="minorHAnsi" w:hAnsiTheme="minorHAnsi"/>
          <w:szCs w:val="22"/>
          <w:lang w:val="en-CA"/>
        </w:rPr>
        <w:t xml:space="preserve">, with </w:t>
      </w:r>
      <w:r w:rsidR="008B7807" w:rsidRPr="00EB459C">
        <w:rPr>
          <w:rFonts w:asciiTheme="minorHAnsi" w:hAnsiTheme="minorHAnsi"/>
          <w:szCs w:val="22"/>
          <w:lang w:val="en-CA"/>
        </w:rPr>
        <w:t>a minimum</w:t>
      </w:r>
      <w:r w:rsidRPr="00EB459C">
        <w:rPr>
          <w:rFonts w:asciiTheme="minorHAnsi" w:hAnsiTheme="minorHAnsi"/>
          <w:szCs w:val="22"/>
          <w:lang w:val="en-CA"/>
        </w:rPr>
        <w:t xml:space="preserve"> of 5 years of experience in the design of </w:t>
      </w:r>
      <w:r w:rsidR="00F317C5" w:rsidRPr="00EB459C">
        <w:rPr>
          <w:rFonts w:asciiTheme="minorHAnsi" w:hAnsiTheme="minorHAnsi"/>
          <w:szCs w:val="22"/>
          <w:lang w:val="en-CA"/>
        </w:rPr>
        <w:t xml:space="preserve">hydrodynamic mixing </w:t>
      </w:r>
      <w:r w:rsidRPr="00EB459C">
        <w:rPr>
          <w:rFonts w:asciiTheme="minorHAnsi" w:hAnsiTheme="minorHAnsi"/>
          <w:szCs w:val="22"/>
          <w:lang w:val="en-CA"/>
        </w:rPr>
        <w:t xml:space="preserve">systems.  </w:t>
      </w:r>
    </w:p>
    <w:p w14:paraId="5A496B8A" w14:textId="77777777" w:rsidR="00F77CDF" w:rsidRPr="00EB459C" w:rsidRDefault="00F77CDF" w:rsidP="00EB459C">
      <w:pPr>
        <w:pStyle w:val="Heading2"/>
        <w:spacing w:before="60" w:after="60"/>
        <w:rPr>
          <w:rFonts w:asciiTheme="minorHAnsi" w:hAnsiTheme="minorHAnsi"/>
          <w:szCs w:val="22"/>
          <w:u w:val="single"/>
        </w:rPr>
      </w:pPr>
      <w:r w:rsidRPr="00EB459C">
        <w:rPr>
          <w:rFonts w:asciiTheme="minorHAnsi" w:hAnsiTheme="minorHAnsi"/>
          <w:szCs w:val="22"/>
          <w:u w:val="single"/>
        </w:rPr>
        <w:t>Water Storage Tank Data</w:t>
      </w:r>
    </w:p>
    <w:p w14:paraId="4DAF7D3A" w14:textId="7ABD7DA1" w:rsidR="00F77CDF" w:rsidRPr="00EB459C" w:rsidRDefault="00F77CDF"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The following physical and operating data shall be used for the design of the </w:t>
      </w:r>
      <w:r w:rsidR="008C4B31" w:rsidRPr="00EB459C">
        <w:rPr>
          <w:rFonts w:asciiTheme="minorHAnsi" w:hAnsiTheme="minorHAnsi"/>
          <w:b w:val="0"/>
          <w:szCs w:val="22"/>
          <w:lang w:val="en-CA"/>
        </w:rPr>
        <w:t>HMS</w:t>
      </w:r>
      <w:r w:rsidR="00856CE9" w:rsidRPr="00EB459C">
        <w:rPr>
          <w:rFonts w:asciiTheme="minorHAnsi" w:hAnsiTheme="minorHAnsi"/>
          <w:b w:val="0"/>
          <w:szCs w:val="22"/>
          <w:lang w:val="en-CA"/>
        </w:rPr>
        <w:t xml:space="preserve"> for </w:t>
      </w:r>
      <w:r w:rsidR="004B334F">
        <w:rPr>
          <w:rFonts w:asciiTheme="minorHAnsi" w:hAnsiTheme="minorHAnsi"/>
          <w:b w:val="0"/>
          <w:szCs w:val="22"/>
          <w:lang w:val="en-CA"/>
        </w:rPr>
        <w:t>Musselman’s Lake</w:t>
      </w:r>
      <w:r w:rsidR="00856CE9" w:rsidRPr="00EB459C">
        <w:rPr>
          <w:rFonts w:asciiTheme="minorHAnsi" w:hAnsiTheme="minorHAnsi"/>
          <w:b w:val="0"/>
          <w:szCs w:val="22"/>
          <w:lang w:val="en-CA"/>
        </w:rPr>
        <w:t xml:space="preserve"> Elevated Tank</w:t>
      </w:r>
      <w:r w:rsidR="008C4B31" w:rsidRPr="00EB459C">
        <w:rPr>
          <w:rFonts w:asciiTheme="minorHAnsi" w:hAnsiTheme="minorHAnsi"/>
          <w:b w:val="0"/>
          <w:szCs w:val="22"/>
          <w:lang w:val="en-CA"/>
        </w:rPr>
        <w:t>.</w:t>
      </w:r>
    </w:p>
    <w:p w14:paraId="6063E9B8"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Water Tank Structure Data</w:t>
      </w:r>
    </w:p>
    <w:p w14:paraId="740A14E7"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Tank Style – </w:t>
      </w:r>
      <w:r w:rsidR="00CD13AC" w:rsidRPr="00EB459C">
        <w:rPr>
          <w:rFonts w:asciiTheme="minorHAnsi" w:hAnsiTheme="minorHAnsi"/>
          <w:szCs w:val="22"/>
          <w:lang w:val="en-CA"/>
        </w:rPr>
        <w:t>Composite Elevated</w:t>
      </w:r>
    </w:p>
    <w:p w14:paraId="41D0D2AF"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Tank Support – </w:t>
      </w:r>
      <w:r w:rsidR="00E044C2" w:rsidRPr="00EB459C">
        <w:rPr>
          <w:rFonts w:asciiTheme="minorHAnsi" w:hAnsiTheme="minorHAnsi"/>
          <w:szCs w:val="22"/>
          <w:lang w:val="en-CA"/>
        </w:rPr>
        <w:t>Single Pedestal</w:t>
      </w:r>
    </w:p>
    <w:p w14:paraId="032F6BA7"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Central Riser – </w:t>
      </w:r>
      <w:r w:rsidR="00E044C2" w:rsidRPr="00EB459C">
        <w:rPr>
          <w:rFonts w:asciiTheme="minorHAnsi" w:hAnsiTheme="minorHAnsi"/>
          <w:szCs w:val="22"/>
          <w:lang w:val="en-CA"/>
        </w:rPr>
        <w:t>Yes / Dry</w:t>
      </w:r>
    </w:p>
    <w:p w14:paraId="4D41A49B" w14:textId="740ED795"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Tank Volume (m</w:t>
      </w:r>
      <w:r w:rsidRPr="00EB459C">
        <w:rPr>
          <w:rFonts w:asciiTheme="minorHAnsi" w:hAnsiTheme="minorHAnsi"/>
          <w:szCs w:val="22"/>
          <w:vertAlign w:val="superscript"/>
          <w:lang w:val="en-CA"/>
        </w:rPr>
        <w:t>3</w:t>
      </w:r>
      <w:r w:rsidRPr="00EB459C">
        <w:rPr>
          <w:rFonts w:asciiTheme="minorHAnsi" w:hAnsiTheme="minorHAnsi"/>
          <w:szCs w:val="22"/>
          <w:lang w:val="en-CA"/>
        </w:rPr>
        <w:t>) –</w:t>
      </w:r>
      <w:r w:rsidR="007E32CB" w:rsidRPr="00EB459C">
        <w:rPr>
          <w:rFonts w:asciiTheme="minorHAnsi" w:hAnsiTheme="minorHAnsi"/>
          <w:szCs w:val="22"/>
          <w:lang w:val="en-CA"/>
        </w:rPr>
        <w:t xml:space="preserve"> </w:t>
      </w:r>
      <w:del w:id="19" w:author="Johnny Pang" w:date="2022-04-17T16:04:00Z">
        <w:r w:rsidR="006F001C" w:rsidDel="005A4DE5">
          <w:rPr>
            <w:rFonts w:asciiTheme="minorHAnsi" w:hAnsiTheme="minorHAnsi"/>
            <w:szCs w:val="22"/>
            <w:lang w:val="en-CA"/>
          </w:rPr>
          <w:delText>2,760</w:delText>
        </w:r>
      </w:del>
      <w:ins w:id="20" w:author="Johnny Pang" w:date="2022-04-17T16:04:00Z">
        <w:r w:rsidR="005A4DE5">
          <w:rPr>
            <w:rFonts w:asciiTheme="minorHAnsi" w:hAnsiTheme="minorHAnsi"/>
            <w:szCs w:val="22"/>
            <w:lang w:val="en-CA"/>
          </w:rPr>
          <w:t>8,500</w:t>
        </w:r>
      </w:ins>
    </w:p>
    <w:p w14:paraId="6A54BE54" w14:textId="094ADAA6"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Tank Dimensions (m) –</w:t>
      </w:r>
      <w:r w:rsidR="006F001C">
        <w:rPr>
          <w:rFonts w:asciiTheme="minorHAnsi" w:hAnsiTheme="minorHAnsi"/>
          <w:szCs w:val="22"/>
          <w:lang w:val="en-CA"/>
        </w:rPr>
        <w:t xml:space="preserve"> </w:t>
      </w:r>
      <w:del w:id="21" w:author="Johnny Pang" w:date="2022-04-17T16:05:00Z">
        <w:r w:rsidR="006F001C" w:rsidDel="005A4DE5">
          <w:rPr>
            <w:rFonts w:asciiTheme="minorHAnsi" w:hAnsiTheme="minorHAnsi"/>
            <w:szCs w:val="22"/>
            <w:lang w:val="en-CA"/>
          </w:rPr>
          <w:delText>20.12</w:delText>
        </w:r>
      </w:del>
      <w:ins w:id="22" w:author="Johnny Pang" w:date="2022-04-17T16:05:00Z">
        <w:r w:rsidR="005A4DE5">
          <w:rPr>
            <w:rFonts w:asciiTheme="minorHAnsi" w:hAnsiTheme="minorHAnsi"/>
            <w:szCs w:val="22"/>
            <w:lang w:val="en-CA"/>
          </w:rPr>
          <w:t>29.7</w:t>
        </w:r>
      </w:ins>
      <w:r w:rsidR="001324E9" w:rsidRPr="00EB459C">
        <w:rPr>
          <w:rFonts w:asciiTheme="minorHAnsi" w:hAnsiTheme="minorHAnsi"/>
          <w:szCs w:val="22"/>
          <w:lang w:val="en-CA"/>
        </w:rPr>
        <w:t xml:space="preserve"> dia</w:t>
      </w:r>
      <w:r w:rsidR="00974186">
        <w:rPr>
          <w:rFonts w:asciiTheme="minorHAnsi" w:hAnsiTheme="minorHAnsi"/>
          <w:szCs w:val="22"/>
          <w:lang w:val="en-CA"/>
        </w:rPr>
        <w:t>meter</w:t>
      </w:r>
    </w:p>
    <w:p w14:paraId="50167C33" w14:textId="729EEF99"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Overflow Elevation – </w:t>
      </w:r>
      <w:del w:id="23" w:author="Johnny Pang" w:date="2022-04-17T16:05:00Z">
        <w:r w:rsidR="006F001C" w:rsidDel="005A4DE5">
          <w:rPr>
            <w:rFonts w:asciiTheme="minorHAnsi" w:hAnsiTheme="minorHAnsi"/>
            <w:szCs w:val="22"/>
            <w:lang w:val="en-CA"/>
          </w:rPr>
          <w:delText>393.15</w:delText>
        </w:r>
      </w:del>
      <w:ins w:id="24" w:author="Johnny Pang" w:date="2022-04-17T16:05:00Z">
        <w:r w:rsidR="005A4DE5">
          <w:rPr>
            <w:rFonts w:asciiTheme="minorHAnsi" w:hAnsiTheme="minorHAnsi"/>
            <w:szCs w:val="22"/>
            <w:lang w:val="en-CA"/>
          </w:rPr>
          <w:t>324.60</w:t>
        </w:r>
      </w:ins>
      <w:r w:rsidR="001324E9" w:rsidRPr="00EB459C">
        <w:rPr>
          <w:rFonts w:asciiTheme="minorHAnsi" w:hAnsiTheme="minorHAnsi"/>
          <w:szCs w:val="22"/>
          <w:lang w:val="en-CA"/>
        </w:rPr>
        <w:t xml:space="preserve"> </w:t>
      </w:r>
      <w:proofErr w:type="spellStart"/>
      <w:r w:rsidR="001324E9" w:rsidRPr="00EB459C">
        <w:rPr>
          <w:rFonts w:asciiTheme="minorHAnsi" w:hAnsiTheme="minorHAnsi"/>
          <w:szCs w:val="22"/>
          <w:lang w:val="en-CA"/>
        </w:rPr>
        <w:t>masl</w:t>
      </w:r>
      <w:proofErr w:type="spellEnd"/>
    </w:p>
    <w:p w14:paraId="09A788A6" w14:textId="553D8881"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Ground</w:t>
      </w:r>
      <w:r w:rsidR="006F001C">
        <w:rPr>
          <w:rFonts w:asciiTheme="minorHAnsi" w:hAnsiTheme="minorHAnsi"/>
          <w:szCs w:val="22"/>
          <w:lang w:val="en-CA"/>
        </w:rPr>
        <w:t xml:space="preserve"> (Finished Grade)</w:t>
      </w:r>
      <w:r w:rsidRPr="00EB459C">
        <w:rPr>
          <w:rFonts w:asciiTheme="minorHAnsi" w:hAnsiTheme="minorHAnsi"/>
          <w:szCs w:val="22"/>
          <w:lang w:val="en-CA"/>
        </w:rPr>
        <w:t xml:space="preserve"> Elevation –</w:t>
      </w:r>
      <w:r w:rsidR="006F001C">
        <w:rPr>
          <w:rFonts w:asciiTheme="minorHAnsi" w:hAnsiTheme="minorHAnsi"/>
          <w:szCs w:val="22"/>
          <w:lang w:val="en-CA"/>
        </w:rPr>
        <w:t xml:space="preserve"> </w:t>
      </w:r>
      <w:del w:id="25" w:author="Johnny Pang" w:date="2022-04-17T16:05:00Z">
        <w:r w:rsidR="006F001C" w:rsidDel="005A4DE5">
          <w:rPr>
            <w:rFonts w:asciiTheme="minorHAnsi" w:hAnsiTheme="minorHAnsi"/>
            <w:szCs w:val="22"/>
            <w:lang w:val="en-CA"/>
          </w:rPr>
          <w:delText>353</w:delText>
        </w:r>
      </w:del>
      <w:ins w:id="26" w:author="Johnny Pang" w:date="2022-04-17T16:05:00Z">
        <w:r w:rsidR="005A4DE5">
          <w:rPr>
            <w:rFonts w:asciiTheme="minorHAnsi" w:hAnsiTheme="minorHAnsi"/>
            <w:szCs w:val="22"/>
            <w:lang w:val="en-CA"/>
          </w:rPr>
          <w:t>277</w:t>
        </w:r>
      </w:ins>
      <w:r w:rsidR="006F001C">
        <w:rPr>
          <w:rFonts w:asciiTheme="minorHAnsi" w:hAnsiTheme="minorHAnsi"/>
          <w:szCs w:val="22"/>
          <w:lang w:val="en-CA"/>
        </w:rPr>
        <w:t>.00</w:t>
      </w:r>
      <w:r w:rsidR="007E32CB" w:rsidRPr="00EB459C">
        <w:rPr>
          <w:rFonts w:asciiTheme="minorHAnsi" w:hAnsiTheme="minorHAnsi"/>
          <w:szCs w:val="22"/>
          <w:lang w:val="en-CA"/>
        </w:rPr>
        <w:t xml:space="preserve"> </w:t>
      </w:r>
      <w:commentRangeStart w:id="27"/>
      <w:commentRangeStart w:id="28"/>
      <w:proofErr w:type="spellStart"/>
      <w:r w:rsidR="001324E9" w:rsidRPr="00EB459C">
        <w:rPr>
          <w:rFonts w:asciiTheme="minorHAnsi" w:hAnsiTheme="minorHAnsi"/>
          <w:szCs w:val="22"/>
          <w:lang w:val="en-CA"/>
        </w:rPr>
        <w:t>mas</w:t>
      </w:r>
      <w:proofErr w:type="spellEnd"/>
      <w:r w:rsidR="001324E9" w:rsidRPr="00EB459C">
        <w:rPr>
          <w:rFonts w:asciiTheme="minorHAnsi" w:hAnsiTheme="minorHAnsi"/>
          <w:szCs w:val="22"/>
          <w:lang w:val="en-CA"/>
        </w:rPr>
        <w:t>l</w:t>
      </w:r>
      <w:commentRangeEnd w:id="27"/>
      <w:r w:rsidR="0092098F">
        <w:rPr>
          <w:rStyle w:val="CommentReference"/>
        </w:rPr>
        <w:commentReference w:id="27"/>
      </w:r>
      <w:commentRangeEnd w:id="28"/>
      <w:r w:rsidR="00596C52">
        <w:rPr>
          <w:rStyle w:val="CommentReference"/>
        </w:rPr>
        <w:commentReference w:id="28"/>
      </w:r>
    </w:p>
    <w:p w14:paraId="7B31ECCB"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Mechanical Data</w:t>
      </w:r>
    </w:p>
    <w:p w14:paraId="45561331" w14:textId="0F8A6323"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Inlet Pipe Diameter (mm) – </w:t>
      </w:r>
      <w:del w:id="29" w:author="Johnny Pang" w:date="2022-04-17T16:05:00Z">
        <w:r w:rsidR="006F001C" w:rsidDel="005A4DE5">
          <w:rPr>
            <w:rFonts w:asciiTheme="minorHAnsi" w:hAnsiTheme="minorHAnsi"/>
            <w:szCs w:val="22"/>
            <w:lang w:val="en-CA"/>
          </w:rPr>
          <w:delText>3</w:delText>
        </w:r>
        <w:r w:rsidR="006F001C" w:rsidRPr="00EB459C" w:rsidDel="005A4DE5">
          <w:rPr>
            <w:rFonts w:asciiTheme="minorHAnsi" w:hAnsiTheme="minorHAnsi"/>
            <w:szCs w:val="22"/>
            <w:lang w:val="en-CA"/>
          </w:rPr>
          <w:delText>00</w:delText>
        </w:r>
      </w:del>
      <w:ins w:id="30" w:author="Keith Wong" w:date="2022-12-01T09:21:00Z">
        <w:r w:rsidR="00596C52">
          <w:rPr>
            <w:rFonts w:asciiTheme="minorHAnsi" w:hAnsiTheme="minorHAnsi"/>
            <w:szCs w:val="22"/>
            <w:lang w:val="en-CA"/>
          </w:rPr>
          <w:t>450-</w:t>
        </w:r>
      </w:ins>
      <w:ins w:id="31" w:author="Johnny Pang" w:date="2022-04-17T16:05:00Z">
        <w:r w:rsidR="005A4DE5">
          <w:rPr>
            <w:rFonts w:asciiTheme="minorHAnsi" w:hAnsiTheme="minorHAnsi"/>
            <w:szCs w:val="22"/>
            <w:lang w:val="en-CA"/>
          </w:rPr>
          <w:t>600</w:t>
        </w:r>
      </w:ins>
    </w:p>
    <w:p w14:paraId="122B2AED" w14:textId="09B55800"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Common Inlet / Outlet Pipe – </w:t>
      </w:r>
      <w:r w:rsidR="006F001C">
        <w:rPr>
          <w:rFonts w:asciiTheme="minorHAnsi" w:hAnsiTheme="minorHAnsi"/>
          <w:szCs w:val="22"/>
          <w:lang w:val="en-CA"/>
        </w:rPr>
        <w:t>No</w:t>
      </w:r>
    </w:p>
    <w:p w14:paraId="1D1A7DB2" w14:textId="542DC490"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Outlet Pipe Diameter (mm) – </w:t>
      </w:r>
      <w:del w:id="32" w:author="Johnny Pang" w:date="2022-04-17T16:06:00Z">
        <w:r w:rsidR="006F001C" w:rsidDel="005A4DE5">
          <w:rPr>
            <w:rFonts w:asciiTheme="minorHAnsi" w:hAnsiTheme="minorHAnsi"/>
            <w:szCs w:val="22"/>
            <w:lang w:val="en-CA"/>
          </w:rPr>
          <w:delText>3</w:delText>
        </w:r>
        <w:r w:rsidR="006F001C" w:rsidRPr="00EB459C" w:rsidDel="005A4DE5">
          <w:rPr>
            <w:rFonts w:asciiTheme="minorHAnsi" w:hAnsiTheme="minorHAnsi"/>
            <w:szCs w:val="22"/>
            <w:lang w:val="en-CA"/>
          </w:rPr>
          <w:delText>00</w:delText>
        </w:r>
      </w:del>
      <w:ins w:id="33" w:author="Keith Wong" w:date="2022-12-01T09:21:00Z">
        <w:r w:rsidR="00596C52">
          <w:rPr>
            <w:rFonts w:asciiTheme="minorHAnsi" w:hAnsiTheme="minorHAnsi"/>
            <w:szCs w:val="22"/>
            <w:lang w:val="en-CA"/>
          </w:rPr>
          <w:t>450-</w:t>
        </w:r>
      </w:ins>
      <w:ins w:id="34" w:author="Johnny Pang" w:date="2022-04-17T16:06:00Z">
        <w:r w:rsidR="005A4DE5">
          <w:rPr>
            <w:rFonts w:asciiTheme="minorHAnsi" w:hAnsiTheme="minorHAnsi"/>
            <w:szCs w:val="22"/>
            <w:lang w:val="en-CA"/>
          </w:rPr>
          <w:t>600</w:t>
        </w:r>
      </w:ins>
    </w:p>
    <w:p w14:paraId="1C54E6F7"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Operating Data</w:t>
      </w:r>
    </w:p>
    <w:p w14:paraId="002D4848" w14:textId="67A7F5C0"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Normal Operating High Water Elevation – </w:t>
      </w:r>
      <w:del w:id="35" w:author="Johnny Pang" w:date="2022-04-17T16:06:00Z">
        <w:r w:rsidR="006F001C" w:rsidDel="005A4DE5">
          <w:rPr>
            <w:rFonts w:asciiTheme="minorHAnsi" w:hAnsiTheme="minorHAnsi"/>
            <w:szCs w:val="22"/>
            <w:lang w:val="en-CA"/>
          </w:rPr>
          <w:delText>393</w:delText>
        </w:r>
      </w:del>
      <w:ins w:id="36" w:author="Johnny Pang" w:date="2022-04-17T16:06:00Z">
        <w:r w:rsidR="005A4DE5">
          <w:rPr>
            <w:rFonts w:asciiTheme="minorHAnsi" w:hAnsiTheme="minorHAnsi"/>
            <w:szCs w:val="22"/>
            <w:lang w:val="en-CA"/>
          </w:rPr>
          <w:t>324.60</w:t>
        </w:r>
      </w:ins>
      <w:del w:id="37" w:author="Johnny Pang" w:date="2022-04-17T16:06:00Z">
        <w:r w:rsidR="006F001C" w:rsidDel="005A4DE5">
          <w:rPr>
            <w:rFonts w:asciiTheme="minorHAnsi" w:hAnsiTheme="minorHAnsi"/>
            <w:szCs w:val="22"/>
            <w:lang w:val="en-CA"/>
          </w:rPr>
          <w:delText>.13</w:delText>
        </w:r>
      </w:del>
      <w:r w:rsidR="00870F93" w:rsidRPr="00EB459C">
        <w:rPr>
          <w:rFonts w:asciiTheme="minorHAnsi" w:hAnsiTheme="minorHAnsi"/>
          <w:szCs w:val="22"/>
          <w:lang w:val="en-CA"/>
        </w:rPr>
        <w:t xml:space="preserve"> </w:t>
      </w:r>
      <w:proofErr w:type="spellStart"/>
      <w:r w:rsidR="001324E9" w:rsidRPr="00EB459C">
        <w:rPr>
          <w:rFonts w:asciiTheme="minorHAnsi" w:hAnsiTheme="minorHAnsi"/>
          <w:szCs w:val="22"/>
          <w:lang w:val="en-CA"/>
        </w:rPr>
        <w:t>masl</w:t>
      </w:r>
      <w:proofErr w:type="spellEnd"/>
    </w:p>
    <w:p w14:paraId="643AAE9F" w14:textId="4CC8A6C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Normal Operating Low Water Elevation – </w:t>
      </w:r>
      <w:del w:id="38" w:author="Johnny Pang" w:date="2022-04-17T16:06:00Z">
        <w:r w:rsidR="006F001C" w:rsidDel="005A4DE5">
          <w:rPr>
            <w:rFonts w:asciiTheme="minorHAnsi" w:hAnsiTheme="minorHAnsi"/>
            <w:szCs w:val="22"/>
            <w:lang w:val="en-CA"/>
          </w:rPr>
          <w:delText>382.88</w:delText>
        </w:r>
      </w:del>
      <w:ins w:id="39" w:author="Johnny Pang" w:date="2022-04-17T16:06:00Z">
        <w:r w:rsidR="005A4DE5">
          <w:rPr>
            <w:rFonts w:asciiTheme="minorHAnsi" w:hAnsiTheme="minorHAnsi"/>
            <w:szCs w:val="22"/>
            <w:lang w:val="en-CA"/>
          </w:rPr>
          <w:t>317.91</w:t>
        </w:r>
      </w:ins>
      <w:r w:rsidR="00CF7BB9" w:rsidRPr="00EB459C">
        <w:rPr>
          <w:rFonts w:asciiTheme="minorHAnsi" w:hAnsiTheme="minorHAnsi"/>
          <w:szCs w:val="22"/>
          <w:lang w:val="en-CA"/>
        </w:rPr>
        <w:t xml:space="preserve"> </w:t>
      </w:r>
      <w:proofErr w:type="spellStart"/>
      <w:r w:rsidR="001324E9" w:rsidRPr="00EB459C">
        <w:rPr>
          <w:rFonts w:asciiTheme="minorHAnsi" w:hAnsiTheme="minorHAnsi"/>
          <w:szCs w:val="22"/>
          <w:lang w:val="en-CA"/>
        </w:rPr>
        <w:t>masl</w:t>
      </w:r>
      <w:proofErr w:type="spellEnd"/>
    </w:p>
    <w:p w14:paraId="3A49FA02" w14:textId="1107D576" w:rsidR="00F77CDF" w:rsidRPr="00EB459C" w:rsidRDefault="00F77CDF" w:rsidP="00EB459C">
      <w:pPr>
        <w:pStyle w:val="Heading5"/>
        <w:numPr>
          <w:ilvl w:val="0"/>
          <w:numId w:val="0"/>
        </w:numPr>
        <w:spacing w:before="60" w:after="60"/>
        <w:ind w:left="2160"/>
        <w:rPr>
          <w:rFonts w:asciiTheme="minorHAnsi" w:hAnsiTheme="minorHAnsi"/>
          <w:szCs w:val="22"/>
          <w:lang w:val="en-CA"/>
        </w:rPr>
      </w:pPr>
      <w:r w:rsidRPr="00EB459C">
        <w:rPr>
          <w:rFonts w:asciiTheme="minorHAnsi" w:hAnsiTheme="minorHAnsi"/>
          <w:szCs w:val="22"/>
          <w:lang w:val="en-CA"/>
        </w:rPr>
        <w:t>Normal Operating Range</w:t>
      </w:r>
      <w:r w:rsidR="006F001C">
        <w:rPr>
          <w:rFonts w:asciiTheme="minorHAnsi" w:hAnsiTheme="minorHAnsi"/>
          <w:szCs w:val="22"/>
          <w:lang w:val="en-CA"/>
        </w:rPr>
        <w:t xml:space="preserve"> </w:t>
      </w:r>
      <w:r w:rsidR="006F001C" w:rsidRPr="00E547FC">
        <w:rPr>
          <w:rFonts w:asciiTheme="minorHAnsi" w:hAnsiTheme="minorHAnsi"/>
          <w:szCs w:val="22"/>
          <w:lang w:val="en-CA"/>
        </w:rPr>
        <w:t xml:space="preserve">– </w:t>
      </w:r>
      <w:r w:rsidRPr="00EB459C">
        <w:rPr>
          <w:rFonts w:asciiTheme="minorHAnsi" w:hAnsiTheme="minorHAnsi"/>
          <w:szCs w:val="22"/>
          <w:lang w:val="en-CA"/>
        </w:rPr>
        <w:t xml:space="preserve"> </w:t>
      </w:r>
      <w:del w:id="40" w:author="Johnny Pang" w:date="2022-04-17T16:06:00Z">
        <w:r w:rsidR="006F001C" w:rsidRPr="005A4DE5" w:rsidDel="005A4DE5">
          <w:rPr>
            <w:rFonts w:asciiTheme="minorHAnsi" w:hAnsiTheme="minorHAnsi"/>
            <w:szCs w:val="22"/>
            <w:highlight w:val="yellow"/>
            <w:lang w:val="en-CA"/>
            <w:rPrChange w:id="41" w:author="Johnny Pang" w:date="2022-04-17T16:06:00Z">
              <w:rPr>
                <w:rFonts w:asciiTheme="minorHAnsi" w:hAnsiTheme="minorHAnsi"/>
                <w:szCs w:val="22"/>
                <w:lang w:val="en-CA"/>
              </w:rPr>
            </w:rPrChange>
          </w:rPr>
          <w:delText>10.25</w:delText>
        </w:r>
      </w:del>
      <w:proofErr w:type="spellStart"/>
      <w:ins w:id="42" w:author="Johnny Pang" w:date="2022-04-17T16:06:00Z">
        <w:r w:rsidR="005A4DE5" w:rsidRPr="005A4DE5">
          <w:rPr>
            <w:rFonts w:asciiTheme="minorHAnsi" w:hAnsiTheme="minorHAnsi"/>
            <w:szCs w:val="22"/>
            <w:highlight w:val="yellow"/>
            <w:lang w:val="en-CA"/>
            <w:rPrChange w:id="43" w:author="Johnny Pang" w:date="2022-04-17T16:06:00Z">
              <w:rPr>
                <w:rFonts w:asciiTheme="minorHAnsi" w:hAnsiTheme="minorHAnsi"/>
                <w:szCs w:val="22"/>
                <w:lang w:val="en-CA"/>
              </w:rPr>
            </w:rPrChange>
          </w:rPr>
          <w:t>xx.xx</w:t>
        </w:r>
      </w:ins>
      <w:r w:rsidR="006F001C" w:rsidRPr="005A4DE5">
        <w:rPr>
          <w:rFonts w:asciiTheme="minorHAnsi" w:hAnsiTheme="minorHAnsi"/>
          <w:szCs w:val="22"/>
          <w:highlight w:val="yellow"/>
          <w:lang w:val="en-CA"/>
          <w:rPrChange w:id="44" w:author="Johnny Pang" w:date="2022-04-17T16:06:00Z">
            <w:rPr>
              <w:rFonts w:asciiTheme="minorHAnsi" w:hAnsiTheme="minorHAnsi"/>
              <w:szCs w:val="22"/>
              <w:lang w:val="en-CA"/>
            </w:rPr>
          </w:rPrChange>
        </w:rPr>
        <w:t>m</w:t>
      </w:r>
      <w:proofErr w:type="spellEnd"/>
      <w:r w:rsidR="00F17D18" w:rsidRPr="00EB459C">
        <w:rPr>
          <w:rFonts w:asciiTheme="minorHAnsi" w:hAnsiTheme="minorHAnsi"/>
          <w:szCs w:val="22"/>
          <w:lang w:val="en-CA"/>
        </w:rPr>
        <w:t xml:space="preserve"> </w:t>
      </w:r>
    </w:p>
    <w:p w14:paraId="4308E456" w14:textId="13B04E79" w:rsidR="00F77CDF" w:rsidRPr="00596C52"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Duration of Fill Periods (hours per day) – </w:t>
      </w:r>
      <w:ins w:id="45" w:author="Keith Wong" w:date="2022-12-01T09:21:00Z">
        <w:r w:rsidR="00596C52" w:rsidRPr="00596C52">
          <w:rPr>
            <w:rFonts w:asciiTheme="minorHAnsi" w:hAnsiTheme="minorHAnsi"/>
            <w:szCs w:val="22"/>
            <w:lang w:val="en-CA"/>
            <w:rPrChange w:id="46" w:author="Keith Wong" w:date="2022-12-01T09:21:00Z">
              <w:rPr>
                <w:rFonts w:asciiTheme="minorHAnsi" w:hAnsiTheme="minorHAnsi"/>
                <w:szCs w:val="22"/>
                <w:highlight w:val="yellow"/>
                <w:lang w:val="en-CA"/>
              </w:rPr>
            </w:rPrChange>
          </w:rPr>
          <w:t>10</w:t>
        </w:r>
      </w:ins>
      <w:del w:id="47" w:author="Keith Wong" w:date="2022-12-01T09:21:00Z">
        <w:r w:rsidR="004317C6" w:rsidRPr="00596C52" w:rsidDel="00596C52">
          <w:rPr>
            <w:rFonts w:asciiTheme="minorHAnsi" w:hAnsiTheme="minorHAnsi"/>
            <w:szCs w:val="22"/>
            <w:lang w:val="en-CA"/>
          </w:rPr>
          <w:delText>x</w:delText>
        </w:r>
      </w:del>
    </w:p>
    <w:p w14:paraId="472C8744" w14:textId="65498173" w:rsidR="00F77CDF" w:rsidRPr="00596C52"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596C52">
        <w:rPr>
          <w:rFonts w:asciiTheme="minorHAnsi" w:hAnsiTheme="minorHAnsi"/>
          <w:szCs w:val="22"/>
          <w:lang w:val="en-CA"/>
        </w:rPr>
        <w:t>Average Fill Flow Rate during Fill Periods (</w:t>
      </w:r>
      <w:commentRangeStart w:id="48"/>
      <w:commentRangeStart w:id="49"/>
      <w:r w:rsidRPr="00596C52">
        <w:rPr>
          <w:rFonts w:asciiTheme="minorHAnsi" w:hAnsiTheme="minorHAnsi"/>
          <w:szCs w:val="22"/>
          <w:lang w:val="en-CA"/>
        </w:rPr>
        <w:t>l/s</w:t>
      </w:r>
      <w:commentRangeEnd w:id="48"/>
      <w:r w:rsidR="0092098F" w:rsidRPr="00596C52">
        <w:rPr>
          <w:rStyle w:val="CommentReference"/>
        </w:rPr>
        <w:commentReference w:id="48"/>
      </w:r>
      <w:commentRangeEnd w:id="49"/>
      <w:r w:rsidR="00596C52">
        <w:rPr>
          <w:rStyle w:val="CommentReference"/>
        </w:rPr>
        <w:commentReference w:id="49"/>
      </w:r>
      <w:r w:rsidRPr="00596C52">
        <w:rPr>
          <w:rFonts w:asciiTheme="minorHAnsi" w:hAnsiTheme="minorHAnsi"/>
          <w:szCs w:val="22"/>
          <w:lang w:val="en-CA"/>
        </w:rPr>
        <w:t xml:space="preserve">) – </w:t>
      </w:r>
      <w:ins w:id="50" w:author="Keith Wong" w:date="2022-12-01T09:20:00Z">
        <w:r w:rsidR="00596C52" w:rsidRPr="00596C52">
          <w:rPr>
            <w:rFonts w:asciiTheme="minorHAnsi" w:hAnsiTheme="minorHAnsi"/>
            <w:szCs w:val="22"/>
            <w:lang w:val="en-CA"/>
            <w:rPrChange w:id="51" w:author="Keith Wong" w:date="2022-12-01T09:21:00Z">
              <w:rPr>
                <w:rFonts w:asciiTheme="minorHAnsi" w:hAnsiTheme="minorHAnsi"/>
                <w:szCs w:val="22"/>
                <w:highlight w:val="yellow"/>
                <w:lang w:val="en-CA"/>
              </w:rPr>
            </w:rPrChange>
          </w:rPr>
          <w:t>89</w:t>
        </w:r>
      </w:ins>
      <w:del w:id="52" w:author="Keith Wong" w:date="2022-12-01T09:20:00Z">
        <w:r w:rsidR="004317C6" w:rsidRPr="00596C52" w:rsidDel="00596C52">
          <w:rPr>
            <w:rFonts w:asciiTheme="minorHAnsi" w:hAnsiTheme="minorHAnsi"/>
            <w:szCs w:val="22"/>
            <w:lang w:val="en-CA"/>
          </w:rPr>
          <w:delText>x</w:delText>
        </w:r>
      </w:del>
    </w:p>
    <w:p w14:paraId="124E153F" w14:textId="3D73CDF1" w:rsidR="00F77CDF" w:rsidRPr="00EB459C" w:rsidDel="00596C52" w:rsidRDefault="00F77CDF" w:rsidP="00EB459C">
      <w:pPr>
        <w:pStyle w:val="Heading5"/>
        <w:tabs>
          <w:tab w:val="clear" w:pos="5761"/>
          <w:tab w:val="num" w:pos="2160"/>
        </w:tabs>
        <w:spacing w:before="60" w:after="60"/>
        <w:ind w:left="2160" w:hanging="720"/>
        <w:rPr>
          <w:del w:id="53" w:author="Keith Wong" w:date="2022-12-01T09:22:00Z"/>
          <w:rFonts w:asciiTheme="minorHAnsi" w:hAnsiTheme="minorHAnsi"/>
          <w:szCs w:val="22"/>
          <w:lang w:val="en-CA"/>
        </w:rPr>
      </w:pPr>
      <w:del w:id="54" w:author="Keith Wong" w:date="2022-12-01T09:22:00Z">
        <w:r w:rsidRPr="00EB459C" w:rsidDel="00596C52">
          <w:rPr>
            <w:rFonts w:asciiTheme="minorHAnsi" w:hAnsiTheme="minorHAnsi"/>
            <w:szCs w:val="22"/>
            <w:lang w:val="en-CA"/>
          </w:rPr>
          <w:delText xml:space="preserve">Minimum Fill Flow Rate (l/s) – </w:delText>
        </w:r>
        <w:r w:rsidR="004317C6" w:rsidRPr="005A4DE5" w:rsidDel="00596C52">
          <w:rPr>
            <w:rFonts w:asciiTheme="minorHAnsi" w:hAnsiTheme="minorHAnsi"/>
            <w:szCs w:val="22"/>
            <w:highlight w:val="yellow"/>
            <w:lang w:val="en-CA"/>
            <w:rPrChange w:id="55" w:author="Johnny Pang" w:date="2022-04-17T16:07:00Z">
              <w:rPr>
                <w:rFonts w:asciiTheme="minorHAnsi" w:hAnsiTheme="minorHAnsi"/>
                <w:szCs w:val="22"/>
                <w:lang w:val="en-CA"/>
              </w:rPr>
            </w:rPrChange>
          </w:rPr>
          <w:delText>x</w:delText>
        </w:r>
      </w:del>
    </w:p>
    <w:p w14:paraId="5891C7AF" w14:textId="79B71C28"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Maximum Fill Flow Rate (l/s) – </w:t>
      </w:r>
      <w:del w:id="56" w:author="Johnny Pang" w:date="2022-04-17T16:06:00Z">
        <w:r w:rsidR="00176AD9" w:rsidRPr="005A4DE5" w:rsidDel="005A4DE5">
          <w:rPr>
            <w:rFonts w:asciiTheme="minorHAnsi" w:hAnsiTheme="minorHAnsi"/>
            <w:szCs w:val="22"/>
            <w:highlight w:val="yellow"/>
            <w:lang w:val="en-CA"/>
            <w:rPrChange w:id="57" w:author="Johnny Pang" w:date="2022-04-17T16:07:00Z">
              <w:rPr>
                <w:rFonts w:asciiTheme="minorHAnsi" w:hAnsiTheme="minorHAnsi"/>
                <w:szCs w:val="22"/>
                <w:lang w:val="en-CA"/>
              </w:rPr>
            </w:rPrChange>
          </w:rPr>
          <w:delText>90.9</w:delText>
        </w:r>
      </w:del>
      <w:ins w:id="58" w:author="Johnny Pang" w:date="2022-04-17T16:06:00Z">
        <w:del w:id="59" w:author="Keith Wong" w:date="2022-12-01T09:22:00Z">
          <w:r w:rsidR="005A4DE5" w:rsidRPr="005A4DE5" w:rsidDel="00596C52">
            <w:rPr>
              <w:rFonts w:asciiTheme="minorHAnsi" w:hAnsiTheme="minorHAnsi"/>
              <w:szCs w:val="22"/>
              <w:highlight w:val="yellow"/>
              <w:lang w:val="en-CA"/>
              <w:rPrChange w:id="60" w:author="Johnny Pang" w:date="2022-04-17T16:07:00Z">
                <w:rPr>
                  <w:rFonts w:asciiTheme="minorHAnsi" w:hAnsiTheme="minorHAnsi"/>
                  <w:szCs w:val="22"/>
                  <w:lang w:val="en-CA"/>
                </w:rPr>
              </w:rPrChange>
            </w:rPr>
            <w:delText>x</w:delText>
          </w:r>
        </w:del>
      </w:ins>
      <w:del w:id="61" w:author="Keith Wong" w:date="2022-12-01T09:22:00Z">
        <w:r w:rsidR="00EC61AF" w:rsidRPr="00EB459C" w:rsidDel="00596C52">
          <w:rPr>
            <w:rFonts w:asciiTheme="minorHAnsi" w:hAnsiTheme="minorHAnsi"/>
            <w:szCs w:val="22"/>
            <w:lang w:val="en-CA"/>
          </w:rPr>
          <w:delText xml:space="preserve"> </w:delText>
        </w:r>
      </w:del>
      <w:ins w:id="62" w:author="Keith Wong" w:date="2022-12-01T09:22:00Z">
        <w:r w:rsidR="00596C52">
          <w:rPr>
            <w:rFonts w:asciiTheme="minorHAnsi" w:hAnsiTheme="minorHAnsi"/>
            <w:szCs w:val="22"/>
            <w:lang w:val="en-CA"/>
          </w:rPr>
          <w:t>207</w:t>
        </w:r>
      </w:ins>
    </w:p>
    <w:p w14:paraId="6AE7FE80"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Other Data</w:t>
      </w:r>
    </w:p>
    <w:p w14:paraId="611B74B3" w14:textId="77777777" w:rsidR="00F77CDF" w:rsidRPr="00EB459C" w:rsidRDefault="000C56FC"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A</w:t>
      </w:r>
      <w:r w:rsidR="00964CB5" w:rsidRPr="00EB459C">
        <w:rPr>
          <w:rFonts w:asciiTheme="minorHAnsi" w:hAnsiTheme="minorHAnsi"/>
          <w:szCs w:val="22"/>
          <w:lang w:val="en-CA"/>
        </w:rPr>
        <w:t xml:space="preserve"> </w:t>
      </w:r>
      <w:r w:rsidR="00870F93" w:rsidRPr="00EB459C">
        <w:rPr>
          <w:rFonts w:asciiTheme="minorHAnsi" w:hAnsiTheme="minorHAnsi"/>
          <w:szCs w:val="22"/>
          <w:lang w:val="en-CA"/>
        </w:rPr>
        <w:t xml:space="preserve">new system </w:t>
      </w:r>
      <w:r w:rsidR="00964CB5" w:rsidRPr="00EB459C">
        <w:rPr>
          <w:rFonts w:asciiTheme="minorHAnsi" w:hAnsiTheme="minorHAnsi"/>
          <w:szCs w:val="22"/>
          <w:lang w:val="en-CA"/>
        </w:rPr>
        <w:t xml:space="preserve">is </w:t>
      </w:r>
      <w:r w:rsidR="00870F93" w:rsidRPr="00EB459C">
        <w:rPr>
          <w:rFonts w:asciiTheme="minorHAnsi" w:hAnsiTheme="minorHAnsi"/>
          <w:szCs w:val="22"/>
          <w:lang w:val="en-CA"/>
        </w:rPr>
        <w:t>to be installed</w:t>
      </w:r>
      <w:r w:rsidR="003226EC" w:rsidRPr="00EB459C">
        <w:rPr>
          <w:rFonts w:asciiTheme="minorHAnsi" w:hAnsiTheme="minorHAnsi"/>
          <w:szCs w:val="22"/>
          <w:lang w:val="en-CA"/>
        </w:rPr>
        <w:t xml:space="preserve"> as part of the scope of the Contract</w:t>
      </w:r>
      <w:r w:rsidR="00964CB5" w:rsidRPr="00EB459C">
        <w:rPr>
          <w:rFonts w:asciiTheme="minorHAnsi" w:hAnsiTheme="minorHAnsi"/>
          <w:szCs w:val="22"/>
          <w:lang w:val="en-CA"/>
        </w:rPr>
        <w:t>.</w:t>
      </w:r>
      <w:r w:rsidR="00870F93" w:rsidRPr="00EB459C">
        <w:rPr>
          <w:rFonts w:asciiTheme="minorHAnsi" w:hAnsiTheme="minorHAnsi"/>
          <w:szCs w:val="22"/>
          <w:lang w:val="en-CA"/>
        </w:rPr>
        <w:t xml:space="preserve"> </w:t>
      </w:r>
    </w:p>
    <w:p w14:paraId="13A0262F" w14:textId="7B8AB4F3" w:rsidR="004317C6" w:rsidRDefault="004317C6">
      <w:pPr>
        <w:pStyle w:val="Heading5"/>
        <w:tabs>
          <w:tab w:val="clear" w:pos="5761"/>
          <w:tab w:val="num" w:pos="2160"/>
        </w:tabs>
        <w:spacing w:before="60" w:after="60"/>
        <w:ind w:left="2160" w:hanging="720"/>
        <w:rPr>
          <w:rFonts w:asciiTheme="minorHAnsi" w:hAnsiTheme="minorHAnsi"/>
          <w:szCs w:val="22"/>
          <w:lang w:val="en-CA"/>
        </w:rPr>
      </w:pPr>
      <w:r>
        <w:rPr>
          <w:rFonts w:asciiTheme="minorHAnsi" w:hAnsiTheme="minorHAnsi"/>
          <w:szCs w:val="22"/>
          <w:lang w:val="en-CA"/>
        </w:rPr>
        <w:lastRenderedPageBreak/>
        <w:t xml:space="preserve">A Cathodic Protection System installed in tank - Yes </w:t>
      </w:r>
    </w:p>
    <w:p w14:paraId="7558EF22" w14:textId="3E798205" w:rsidR="00F77CDF" w:rsidRPr="00EB459C" w:rsidDel="005A4DE5" w:rsidRDefault="003226EC" w:rsidP="00EB459C">
      <w:pPr>
        <w:pStyle w:val="Heading5"/>
        <w:tabs>
          <w:tab w:val="clear" w:pos="5761"/>
          <w:tab w:val="num" w:pos="2160"/>
        </w:tabs>
        <w:spacing w:before="60" w:after="60"/>
        <w:ind w:left="2160" w:hanging="720"/>
        <w:rPr>
          <w:del w:id="63" w:author="Johnny Pang" w:date="2022-04-17T16:07:00Z"/>
          <w:rFonts w:asciiTheme="minorHAnsi" w:hAnsiTheme="minorHAnsi"/>
          <w:szCs w:val="22"/>
          <w:lang w:val="en-CA"/>
        </w:rPr>
      </w:pPr>
      <w:del w:id="64" w:author="Johnny Pang" w:date="2022-04-17T16:07:00Z">
        <w:r w:rsidRPr="00EB459C" w:rsidDel="005A4DE5">
          <w:rPr>
            <w:rFonts w:asciiTheme="minorHAnsi" w:hAnsiTheme="minorHAnsi"/>
            <w:szCs w:val="22"/>
            <w:lang w:val="en-CA"/>
          </w:rPr>
          <w:delText xml:space="preserve">An existing </w:delText>
        </w:r>
        <w:commentRangeStart w:id="65"/>
        <w:commentRangeStart w:id="66"/>
        <w:commentRangeStart w:id="67"/>
        <w:r w:rsidR="00870F93" w:rsidRPr="00EB459C" w:rsidDel="005A4DE5">
          <w:rPr>
            <w:rFonts w:asciiTheme="minorHAnsi" w:hAnsiTheme="minorHAnsi"/>
            <w:szCs w:val="22"/>
            <w:lang w:val="en-CA"/>
          </w:rPr>
          <w:delText>Level</w:delText>
        </w:r>
        <w:commentRangeEnd w:id="65"/>
        <w:r w:rsidR="00EB459C" w:rsidDel="005A4DE5">
          <w:rPr>
            <w:rStyle w:val="CommentReference"/>
          </w:rPr>
          <w:commentReference w:id="65"/>
        </w:r>
        <w:commentRangeEnd w:id="66"/>
        <w:r w:rsidR="00FD6211" w:rsidDel="005A4DE5">
          <w:rPr>
            <w:rStyle w:val="CommentReference"/>
          </w:rPr>
          <w:commentReference w:id="66"/>
        </w:r>
        <w:commentRangeEnd w:id="67"/>
        <w:r w:rsidR="0092098F" w:rsidDel="005A4DE5">
          <w:rPr>
            <w:rStyle w:val="CommentReference"/>
          </w:rPr>
          <w:commentReference w:id="67"/>
        </w:r>
        <w:r w:rsidR="00870F93" w:rsidRPr="00EB459C" w:rsidDel="005A4DE5">
          <w:rPr>
            <w:rFonts w:asciiTheme="minorHAnsi" w:hAnsiTheme="minorHAnsi"/>
            <w:szCs w:val="22"/>
            <w:lang w:val="en-CA"/>
          </w:rPr>
          <w:delText xml:space="preserve"> </w:delText>
        </w:r>
        <w:r w:rsidR="006B6206" w:rsidDel="005A4DE5">
          <w:rPr>
            <w:rFonts w:asciiTheme="minorHAnsi" w:hAnsiTheme="minorHAnsi"/>
            <w:szCs w:val="22"/>
            <w:lang w:val="en-CA"/>
          </w:rPr>
          <w:delText xml:space="preserve">(Pressure type) </w:delText>
        </w:r>
        <w:r w:rsidR="00870F93" w:rsidRPr="00EB459C" w:rsidDel="005A4DE5">
          <w:rPr>
            <w:rFonts w:asciiTheme="minorHAnsi" w:hAnsiTheme="minorHAnsi"/>
            <w:szCs w:val="22"/>
            <w:lang w:val="en-CA"/>
          </w:rPr>
          <w:delText xml:space="preserve">Indicating Transmitter </w:delText>
        </w:r>
        <w:r w:rsidR="006B6206" w:rsidDel="005A4DE5">
          <w:rPr>
            <w:rFonts w:asciiTheme="minorHAnsi" w:hAnsiTheme="minorHAnsi"/>
            <w:szCs w:val="22"/>
            <w:lang w:val="en-CA"/>
          </w:rPr>
          <w:delText xml:space="preserve">located on the tank outlet pipe </w:delText>
        </w:r>
        <w:r w:rsidR="00F77CDF" w:rsidRPr="00EB459C" w:rsidDel="005A4DE5">
          <w:rPr>
            <w:rFonts w:asciiTheme="minorHAnsi" w:hAnsiTheme="minorHAnsi"/>
            <w:szCs w:val="22"/>
            <w:lang w:val="en-CA"/>
          </w:rPr>
          <w:delText xml:space="preserve">to control tank </w:delText>
        </w:r>
        <w:r w:rsidR="006B6206" w:rsidDel="005A4DE5">
          <w:rPr>
            <w:rFonts w:asciiTheme="minorHAnsi" w:hAnsiTheme="minorHAnsi"/>
            <w:szCs w:val="22"/>
            <w:lang w:val="en-CA"/>
          </w:rPr>
          <w:delText>water level</w:delText>
        </w:r>
        <w:r w:rsidR="00964CB5" w:rsidRPr="00EB459C" w:rsidDel="005A4DE5">
          <w:rPr>
            <w:rFonts w:asciiTheme="minorHAnsi" w:hAnsiTheme="minorHAnsi"/>
            <w:szCs w:val="22"/>
            <w:lang w:val="en-CA"/>
          </w:rPr>
          <w:delText xml:space="preserve">. </w:delText>
        </w:r>
      </w:del>
    </w:p>
    <w:p w14:paraId="6FDAF212" w14:textId="77777777" w:rsidR="00F77CDF" w:rsidRPr="00EB459C" w:rsidRDefault="00F77CDF"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rPr>
        <w:t>Analysis</w:t>
      </w:r>
      <w:r w:rsidRPr="00EB459C">
        <w:rPr>
          <w:rFonts w:asciiTheme="minorHAnsi" w:hAnsiTheme="minorHAnsi"/>
          <w:szCs w:val="22"/>
          <w:u w:val="single"/>
          <w:lang w:val="en-CA"/>
        </w:rPr>
        <w:t xml:space="preserve"> and Design</w:t>
      </w:r>
    </w:p>
    <w:p w14:paraId="3D858D28"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General Analytical Requirements</w:t>
      </w:r>
    </w:p>
    <w:p w14:paraId="478511AB"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The following analysis and design specifications are minimum requirements. </w:t>
      </w:r>
    </w:p>
    <w:p w14:paraId="5703BAAA"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The proposed </w:t>
      </w:r>
      <w:r w:rsidR="00F317C5" w:rsidRPr="00EB459C">
        <w:rPr>
          <w:rFonts w:asciiTheme="minorHAnsi" w:hAnsiTheme="minorHAnsi"/>
          <w:szCs w:val="22"/>
          <w:lang w:val="en-CA"/>
        </w:rPr>
        <w:t>HMS</w:t>
      </w:r>
      <w:r w:rsidRPr="00EB459C">
        <w:rPr>
          <w:rFonts w:asciiTheme="minorHAnsi" w:hAnsiTheme="minorHAnsi"/>
          <w:szCs w:val="22"/>
          <w:lang w:val="en-CA"/>
        </w:rPr>
        <w:t xml:space="preserve"> design shall be based on an analysis that is specific to the tank geometry, operational data, assumptions and cases under consideration. An analysis based on generic conditions will not be accepted.</w:t>
      </w:r>
    </w:p>
    <w:p w14:paraId="451CFB07"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The CFD model shall be capable of simulating the physical behavior of water mixing in the tank during operation. </w:t>
      </w:r>
    </w:p>
    <w:p w14:paraId="03D70B45" w14:textId="0FCC7DC1"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CFD software shall be capable of analyzing both steady state and transient flow of fluid. Acceptable commercial software packages are CFX Ansys, Fluent or </w:t>
      </w:r>
      <w:ins w:id="68" w:author="Zaleski, Christopher" w:date="2021-02-10T18:55:00Z">
        <w:r w:rsidR="0092098F">
          <w:rPr>
            <w:rFonts w:asciiTheme="minorHAnsi" w:hAnsiTheme="minorHAnsi"/>
            <w:szCs w:val="22"/>
            <w:lang w:val="en-CA"/>
          </w:rPr>
          <w:t>E</w:t>
        </w:r>
      </w:ins>
      <w:del w:id="69" w:author="Zaleski, Christopher" w:date="2021-02-10T18:55:00Z">
        <w:r w:rsidR="00702A7C" w:rsidRPr="00EB459C" w:rsidDel="0092098F">
          <w:rPr>
            <w:rFonts w:asciiTheme="minorHAnsi" w:hAnsiTheme="minorHAnsi"/>
            <w:szCs w:val="22"/>
            <w:lang w:val="en-CA"/>
          </w:rPr>
          <w:delText xml:space="preserve">approved </w:delText>
        </w:r>
        <w:r w:rsidRPr="00EB459C" w:rsidDel="0092098F">
          <w:rPr>
            <w:rFonts w:asciiTheme="minorHAnsi" w:hAnsiTheme="minorHAnsi"/>
            <w:szCs w:val="22"/>
            <w:lang w:val="en-CA"/>
          </w:rPr>
          <w:delText>e</w:delText>
        </w:r>
      </w:del>
      <w:r w:rsidRPr="00EB459C">
        <w:rPr>
          <w:rFonts w:asciiTheme="minorHAnsi" w:hAnsiTheme="minorHAnsi"/>
          <w:szCs w:val="22"/>
          <w:lang w:val="en-CA"/>
        </w:rPr>
        <w:t>qu</w:t>
      </w:r>
      <w:r w:rsidR="00702A7C" w:rsidRPr="00EB459C">
        <w:rPr>
          <w:rFonts w:asciiTheme="minorHAnsi" w:hAnsiTheme="minorHAnsi"/>
          <w:szCs w:val="22"/>
          <w:lang w:val="en-CA"/>
        </w:rPr>
        <w:t>iv</w:t>
      </w:r>
      <w:r w:rsidRPr="00EB459C">
        <w:rPr>
          <w:rFonts w:asciiTheme="minorHAnsi" w:hAnsiTheme="minorHAnsi"/>
          <w:szCs w:val="22"/>
          <w:lang w:val="en-CA"/>
        </w:rPr>
        <w:t>al</w:t>
      </w:r>
      <w:r w:rsidR="00702A7C" w:rsidRPr="00EB459C">
        <w:rPr>
          <w:rFonts w:asciiTheme="minorHAnsi" w:hAnsiTheme="minorHAnsi"/>
          <w:szCs w:val="22"/>
          <w:lang w:val="en-CA"/>
        </w:rPr>
        <w:t>ent</w:t>
      </w:r>
      <w:r w:rsidRPr="00EB459C">
        <w:rPr>
          <w:rFonts w:asciiTheme="minorHAnsi" w:hAnsiTheme="minorHAnsi"/>
          <w:szCs w:val="22"/>
          <w:lang w:val="en-CA"/>
        </w:rPr>
        <w:t xml:space="preserve">.  </w:t>
      </w:r>
    </w:p>
    <w:p w14:paraId="6BD813BB"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Analysis shall be performed by a skilled analyst having experience in simulating water flow patterns within tanks.</w:t>
      </w:r>
    </w:p>
    <w:p w14:paraId="5B79D994"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CFD Model Requirements:</w:t>
      </w:r>
    </w:p>
    <w:p w14:paraId="6C9CEB4A"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Geometry of the tank structure and </w:t>
      </w:r>
      <w:r w:rsidR="00F317C5" w:rsidRPr="00EB459C">
        <w:rPr>
          <w:rFonts w:asciiTheme="minorHAnsi" w:hAnsiTheme="minorHAnsi"/>
          <w:szCs w:val="22"/>
          <w:lang w:val="en-CA"/>
        </w:rPr>
        <w:t>HMS</w:t>
      </w:r>
      <w:r w:rsidRPr="00EB459C">
        <w:rPr>
          <w:rFonts w:asciiTheme="minorHAnsi" w:hAnsiTheme="minorHAnsi"/>
          <w:szCs w:val="22"/>
          <w:lang w:val="en-CA"/>
        </w:rPr>
        <w:t xml:space="preserve"> piping used for the model shall be within 10% of actual.</w:t>
      </w:r>
    </w:p>
    <w:p w14:paraId="5AFB5EA2"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Mesh definition shall be selected by a skilled analyst</w:t>
      </w:r>
      <w:r w:rsidR="005E641E" w:rsidRPr="00EB459C">
        <w:rPr>
          <w:rFonts w:asciiTheme="minorHAnsi" w:hAnsiTheme="minorHAnsi"/>
          <w:szCs w:val="22"/>
          <w:lang w:val="en-CA"/>
        </w:rPr>
        <w:t xml:space="preserve">, having </w:t>
      </w:r>
      <w:r w:rsidR="00A775DA" w:rsidRPr="00EB459C">
        <w:rPr>
          <w:rFonts w:asciiTheme="minorHAnsi" w:hAnsiTheme="minorHAnsi"/>
          <w:szCs w:val="22"/>
          <w:lang w:val="en-CA"/>
        </w:rPr>
        <w:t>a min</w:t>
      </w:r>
      <w:r w:rsidR="005A1601" w:rsidRPr="00EB459C">
        <w:rPr>
          <w:rFonts w:asciiTheme="minorHAnsi" w:hAnsiTheme="minorHAnsi"/>
          <w:szCs w:val="22"/>
          <w:lang w:val="en-CA"/>
        </w:rPr>
        <w:t>imum</w:t>
      </w:r>
      <w:r w:rsidR="00A775DA" w:rsidRPr="00EB459C">
        <w:rPr>
          <w:rFonts w:asciiTheme="minorHAnsi" w:hAnsiTheme="minorHAnsi"/>
          <w:szCs w:val="22"/>
          <w:lang w:val="en-CA"/>
        </w:rPr>
        <w:t xml:space="preserve"> of 5 years</w:t>
      </w:r>
      <w:r w:rsidR="00F27AA5" w:rsidRPr="00EB459C">
        <w:rPr>
          <w:rFonts w:asciiTheme="minorHAnsi" w:hAnsiTheme="minorHAnsi"/>
          <w:szCs w:val="22"/>
          <w:lang w:val="en-CA"/>
        </w:rPr>
        <w:t>’</w:t>
      </w:r>
      <w:r w:rsidR="00A775DA" w:rsidRPr="00EB459C">
        <w:rPr>
          <w:rFonts w:asciiTheme="minorHAnsi" w:hAnsiTheme="minorHAnsi"/>
          <w:szCs w:val="22"/>
          <w:lang w:val="en-CA"/>
        </w:rPr>
        <w:t xml:space="preserve"> </w:t>
      </w:r>
      <w:r w:rsidR="005E641E" w:rsidRPr="00EB459C">
        <w:rPr>
          <w:rFonts w:asciiTheme="minorHAnsi" w:hAnsiTheme="minorHAnsi"/>
          <w:szCs w:val="22"/>
          <w:lang w:val="en-CA"/>
        </w:rPr>
        <w:t xml:space="preserve">experience in CFD modeling of projects of a similar nature to that of the </w:t>
      </w:r>
      <w:r w:rsidR="005A1601" w:rsidRPr="00EB459C">
        <w:rPr>
          <w:rFonts w:asciiTheme="minorHAnsi" w:hAnsiTheme="minorHAnsi"/>
          <w:szCs w:val="22"/>
          <w:lang w:val="en-CA"/>
        </w:rPr>
        <w:t xml:space="preserve">elevated </w:t>
      </w:r>
      <w:r w:rsidR="005E641E" w:rsidRPr="00EB459C">
        <w:rPr>
          <w:rFonts w:asciiTheme="minorHAnsi" w:hAnsiTheme="minorHAnsi"/>
          <w:szCs w:val="22"/>
          <w:lang w:val="en-CA"/>
        </w:rPr>
        <w:t>tank described in this Contract</w:t>
      </w:r>
      <w:r w:rsidRPr="00EB459C">
        <w:rPr>
          <w:rFonts w:asciiTheme="minorHAnsi" w:hAnsiTheme="minorHAnsi"/>
          <w:szCs w:val="22"/>
          <w:lang w:val="en-CA"/>
        </w:rPr>
        <w:t>. Zones adjacent to inlet and outlet ports and along the inlet jet path shall be modeled with significantly higher concentration of nodes than regions of relatively low velocity.</w:t>
      </w:r>
    </w:p>
    <w:p w14:paraId="786A444A"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model shall simulate simultaneous filling and drawing of the tank at Normal Operating High Water Elevation (subsection</w:t>
      </w:r>
      <w:r w:rsidR="00F317C5" w:rsidRPr="00EB459C">
        <w:rPr>
          <w:rFonts w:asciiTheme="minorHAnsi" w:hAnsiTheme="minorHAnsi"/>
          <w:szCs w:val="22"/>
          <w:lang w:val="en-CA"/>
        </w:rPr>
        <w:t xml:space="preserve"> </w:t>
      </w:r>
      <w:r w:rsidR="00861212" w:rsidRPr="00EB459C">
        <w:rPr>
          <w:rFonts w:asciiTheme="minorHAnsi" w:hAnsiTheme="minorHAnsi"/>
          <w:szCs w:val="22"/>
          <w:lang w:val="en-CA"/>
        </w:rPr>
        <w:t>1.7.4.1</w:t>
      </w:r>
      <w:r w:rsidR="00F317C5" w:rsidRPr="00EB459C">
        <w:rPr>
          <w:rFonts w:asciiTheme="minorHAnsi" w:hAnsiTheme="minorHAnsi"/>
          <w:szCs w:val="22"/>
          <w:lang w:val="en-CA"/>
        </w:rPr>
        <w:t xml:space="preserve"> above</w:t>
      </w:r>
      <w:r w:rsidRPr="00EB459C">
        <w:rPr>
          <w:rFonts w:asciiTheme="minorHAnsi" w:hAnsiTheme="minorHAnsi"/>
          <w:szCs w:val="22"/>
          <w:lang w:val="en-CA"/>
        </w:rPr>
        <w:t>) as an acceptable approximation of varying water elevation during intermittent fill – draw cycles. Analysis shall be run until COV reaches 5%.</w:t>
      </w:r>
    </w:p>
    <w:p w14:paraId="1FCACA1D"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CFD Model Assumptions:</w:t>
      </w:r>
    </w:p>
    <w:p w14:paraId="41B87E7F"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primary modeling method to evaluate water mixing and circulation requires a neutrally buoyant tracer. The tracer shall be injected into the inlet water jet at the beginning of the fill cycle. The tracer concentration shall be 1.0 and the tank contents initial concentration shall be 0.0.</w:t>
      </w:r>
    </w:p>
    <w:p w14:paraId="5DD99E4F"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Coefficient of Variation (COV) shall be used to define mixing time. COV = Ratio of Standard Deviation of Tracer Concentration over Mean Tracer Concentration. Mixing Time is the time required for the COV to fall to 0.1 (10%).</w:t>
      </w:r>
    </w:p>
    <w:p w14:paraId="009B242E"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CFD simulation shall utilize steady state model for determination of the steady velocity field.</w:t>
      </w:r>
    </w:p>
    <w:p w14:paraId="5AC7A644"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CFD simulation shall utilize full transient model for determination of mixing time. </w:t>
      </w:r>
    </w:p>
    <w:p w14:paraId="38426954"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k-epsilon turbulence model shall be used unless a more sophisticated approach is required.</w:t>
      </w:r>
    </w:p>
    <w:p w14:paraId="66CF8CA9"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CFD Modeling Cases:</w:t>
      </w:r>
    </w:p>
    <w:p w14:paraId="435424BB" w14:textId="666244B5"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Case 1: Average Fill Flow Rate (subsection </w:t>
      </w:r>
      <w:r w:rsidR="00861212" w:rsidRPr="00EB459C">
        <w:rPr>
          <w:rFonts w:asciiTheme="minorHAnsi" w:hAnsiTheme="minorHAnsi"/>
          <w:szCs w:val="22"/>
          <w:lang w:val="en-CA"/>
        </w:rPr>
        <w:t>1.7.4.</w:t>
      </w:r>
      <w:r w:rsidR="00974186">
        <w:rPr>
          <w:rFonts w:asciiTheme="minorHAnsi" w:hAnsiTheme="minorHAnsi"/>
          <w:szCs w:val="22"/>
          <w:lang w:val="en-CA"/>
        </w:rPr>
        <w:t>4</w:t>
      </w:r>
      <w:r w:rsidRPr="00EB459C">
        <w:rPr>
          <w:rFonts w:asciiTheme="minorHAnsi" w:hAnsiTheme="minorHAnsi"/>
          <w:szCs w:val="22"/>
          <w:lang w:val="en-CA"/>
        </w:rPr>
        <w:t xml:space="preserve">), Normal Operating High Water Elevation (subsection </w:t>
      </w:r>
      <w:r w:rsidR="00861212" w:rsidRPr="00EB459C">
        <w:rPr>
          <w:rFonts w:asciiTheme="minorHAnsi" w:hAnsiTheme="minorHAnsi"/>
          <w:szCs w:val="22"/>
          <w:lang w:val="en-CA"/>
        </w:rPr>
        <w:t>1.7.4.1</w:t>
      </w:r>
      <w:r w:rsidRPr="00EB459C">
        <w:rPr>
          <w:rFonts w:asciiTheme="minorHAnsi" w:hAnsiTheme="minorHAnsi"/>
          <w:szCs w:val="22"/>
          <w:lang w:val="en-CA"/>
        </w:rPr>
        <w:t>), Neutral buoyancy condition = inlet water same as temperature of tank contents.</w:t>
      </w:r>
    </w:p>
    <w:p w14:paraId="0E120502" w14:textId="62F2BA54"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lastRenderedPageBreak/>
        <w:t xml:space="preserve">Case 2: Average Fill Flow Rate (subsection </w:t>
      </w:r>
      <w:r w:rsidR="00861212" w:rsidRPr="00EB459C">
        <w:rPr>
          <w:rFonts w:asciiTheme="minorHAnsi" w:hAnsiTheme="minorHAnsi"/>
          <w:szCs w:val="22"/>
          <w:lang w:val="en-CA"/>
        </w:rPr>
        <w:t>1.7.4.</w:t>
      </w:r>
      <w:r w:rsidR="00974186">
        <w:rPr>
          <w:rFonts w:asciiTheme="minorHAnsi" w:hAnsiTheme="minorHAnsi"/>
          <w:szCs w:val="22"/>
          <w:lang w:val="en-CA"/>
        </w:rPr>
        <w:t>4</w:t>
      </w:r>
      <w:r w:rsidRPr="00EB459C">
        <w:rPr>
          <w:rFonts w:asciiTheme="minorHAnsi" w:hAnsiTheme="minorHAnsi"/>
          <w:szCs w:val="22"/>
          <w:lang w:val="en-CA"/>
        </w:rPr>
        <w:t xml:space="preserve">), Normal Operating High Water Elevation (subsection </w:t>
      </w:r>
      <w:r w:rsidR="00861212" w:rsidRPr="00EB459C">
        <w:rPr>
          <w:rFonts w:asciiTheme="minorHAnsi" w:hAnsiTheme="minorHAnsi"/>
          <w:szCs w:val="22"/>
          <w:lang w:val="en-CA"/>
        </w:rPr>
        <w:t>1.7</w:t>
      </w:r>
      <w:r w:rsidRPr="00EB459C">
        <w:rPr>
          <w:rFonts w:asciiTheme="minorHAnsi" w:hAnsiTheme="minorHAnsi"/>
          <w:szCs w:val="22"/>
          <w:lang w:val="en-CA"/>
        </w:rPr>
        <w:t>.4.1), Negative buoyancy condition = inlet water 10ºF less than temperature of tank contents.</w:t>
      </w:r>
    </w:p>
    <w:p w14:paraId="6456E6DB"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Tank contents shall be at uniform temperature prior to fill cycle.</w:t>
      </w:r>
    </w:p>
    <w:p w14:paraId="74E3442F"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Case 2 provides a relative measure of the effectiveness of the Hydrodynamic Mixing System for lower inlet temperature conditions. Compare with Case 1 to determine the governing condition.</w:t>
      </w:r>
    </w:p>
    <w:p w14:paraId="4DBBBD1A"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CFD Modeling Output (Governing Case):</w:t>
      </w:r>
    </w:p>
    <w:p w14:paraId="36527C5E" w14:textId="77777777" w:rsidR="00F77CDF" w:rsidRPr="00EB459C" w:rsidRDefault="00F77CDF" w:rsidP="00EB459C">
      <w:pPr>
        <w:pStyle w:val="Heading5"/>
        <w:keepNext/>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the following for the governing case.</w:t>
      </w:r>
    </w:p>
    <w:p w14:paraId="1579E789" w14:textId="77777777" w:rsidR="00F77CDF" w:rsidRPr="00EB459C" w:rsidRDefault="00F77CDF" w:rsidP="00EB459C">
      <w:pPr>
        <w:pStyle w:val="Heading5"/>
        <w:numPr>
          <w:ilvl w:val="0"/>
          <w:numId w:val="93"/>
        </w:numPr>
        <w:spacing w:before="60" w:after="60"/>
        <w:ind w:left="2880"/>
        <w:rPr>
          <w:rFonts w:asciiTheme="minorHAnsi" w:hAnsiTheme="minorHAnsi"/>
          <w:szCs w:val="22"/>
          <w:lang w:val="en-CA"/>
        </w:rPr>
      </w:pPr>
      <w:r w:rsidRPr="00EB459C">
        <w:rPr>
          <w:rFonts w:asciiTheme="minorHAnsi" w:hAnsiTheme="minorHAnsi"/>
          <w:szCs w:val="22"/>
          <w:lang w:val="en-CA"/>
        </w:rPr>
        <w:t>Mixing Time.</w:t>
      </w:r>
    </w:p>
    <w:p w14:paraId="00B42DE4" w14:textId="77777777" w:rsidR="00941BBA" w:rsidRPr="00EB459C" w:rsidRDefault="00941BBA" w:rsidP="00EB459C">
      <w:pPr>
        <w:pStyle w:val="Heading5"/>
        <w:numPr>
          <w:ilvl w:val="0"/>
          <w:numId w:val="93"/>
        </w:numPr>
        <w:spacing w:before="60" w:after="60"/>
        <w:ind w:left="2880"/>
        <w:rPr>
          <w:rFonts w:asciiTheme="minorHAnsi" w:hAnsiTheme="minorHAnsi"/>
          <w:szCs w:val="22"/>
          <w:lang w:val="en-CA"/>
        </w:rPr>
      </w:pPr>
      <w:r w:rsidRPr="00EB459C">
        <w:rPr>
          <w:rFonts w:asciiTheme="minorHAnsi" w:hAnsiTheme="minorHAnsi"/>
          <w:szCs w:val="22"/>
          <w:lang w:val="en-CA"/>
        </w:rPr>
        <w:t>Graphic diagrams: Tracer distribution, streamlines and diagrams showing change of tracer concentration with time.</w:t>
      </w:r>
    </w:p>
    <w:p w14:paraId="1B51435F"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Inlet Design Requirements:</w:t>
      </w:r>
    </w:p>
    <w:p w14:paraId="17924831" w14:textId="417EA20A"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Based on CFD analysis results calculate velocities and head loss at the inlet valves for Average, Minimum and Maximum Fill Flow Rate (subsections </w:t>
      </w:r>
      <w:r w:rsidR="00861212" w:rsidRPr="00EB459C">
        <w:rPr>
          <w:rFonts w:asciiTheme="minorHAnsi" w:hAnsiTheme="minorHAnsi"/>
          <w:szCs w:val="22"/>
          <w:lang w:val="en-CA"/>
        </w:rPr>
        <w:t>1.7</w:t>
      </w:r>
      <w:r w:rsidRPr="00EB459C">
        <w:rPr>
          <w:rFonts w:asciiTheme="minorHAnsi" w:hAnsiTheme="minorHAnsi"/>
          <w:szCs w:val="22"/>
          <w:lang w:val="en-CA"/>
        </w:rPr>
        <w:t>.4.</w:t>
      </w:r>
      <w:r w:rsidR="00BC17EF">
        <w:rPr>
          <w:rFonts w:asciiTheme="minorHAnsi" w:hAnsiTheme="minorHAnsi"/>
          <w:szCs w:val="22"/>
          <w:lang w:val="en-CA"/>
        </w:rPr>
        <w:t>4</w:t>
      </w:r>
      <w:r w:rsidRPr="00EB459C">
        <w:rPr>
          <w:rFonts w:asciiTheme="minorHAnsi" w:hAnsiTheme="minorHAnsi"/>
          <w:szCs w:val="22"/>
          <w:lang w:val="en-CA"/>
        </w:rPr>
        <w:t xml:space="preserve">, </w:t>
      </w:r>
      <w:r w:rsidR="00861212" w:rsidRPr="00EB459C">
        <w:rPr>
          <w:rFonts w:asciiTheme="minorHAnsi" w:hAnsiTheme="minorHAnsi"/>
          <w:szCs w:val="22"/>
          <w:lang w:val="en-CA"/>
        </w:rPr>
        <w:t>1.7</w:t>
      </w:r>
      <w:r w:rsidRPr="00EB459C">
        <w:rPr>
          <w:rFonts w:asciiTheme="minorHAnsi" w:hAnsiTheme="minorHAnsi"/>
          <w:szCs w:val="22"/>
          <w:lang w:val="en-CA"/>
        </w:rPr>
        <w:t>.4.</w:t>
      </w:r>
      <w:r w:rsidR="00BC17EF">
        <w:rPr>
          <w:rFonts w:asciiTheme="minorHAnsi" w:hAnsiTheme="minorHAnsi"/>
          <w:szCs w:val="22"/>
          <w:lang w:val="en-CA"/>
        </w:rPr>
        <w:t>5</w:t>
      </w:r>
      <w:r w:rsidR="00BC17EF" w:rsidRPr="00EB459C">
        <w:rPr>
          <w:rFonts w:asciiTheme="minorHAnsi" w:hAnsiTheme="minorHAnsi"/>
          <w:szCs w:val="22"/>
          <w:lang w:val="en-CA"/>
        </w:rPr>
        <w:t xml:space="preserve"> </w:t>
      </w:r>
      <w:r w:rsidRPr="00EB459C">
        <w:rPr>
          <w:rFonts w:asciiTheme="minorHAnsi" w:hAnsiTheme="minorHAnsi"/>
          <w:szCs w:val="22"/>
          <w:lang w:val="en-CA"/>
        </w:rPr>
        <w:t xml:space="preserve">and </w:t>
      </w:r>
      <w:r w:rsidR="00861212" w:rsidRPr="00EB459C">
        <w:rPr>
          <w:rFonts w:asciiTheme="minorHAnsi" w:hAnsiTheme="minorHAnsi"/>
          <w:szCs w:val="22"/>
          <w:lang w:val="en-CA"/>
        </w:rPr>
        <w:t>1.7</w:t>
      </w:r>
      <w:r w:rsidRPr="00EB459C">
        <w:rPr>
          <w:rFonts w:asciiTheme="minorHAnsi" w:hAnsiTheme="minorHAnsi"/>
          <w:szCs w:val="22"/>
          <w:lang w:val="en-CA"/>
        </w:rPr>
        <w:t>.4.</w:t>
      </w:r>
      <w:r w:rsidR="00BC17EF">
        <w:rPr>
          <w:rFonts w:asciiTheme="minorHAnsi" w:hAnsiTheme="minorHAnsi"/>
          <w:szCs w:val="22"/>
          <w:lang w:val="en-CA"/>
        </w:rPr>
        <w:t>6</w:t>
      </w:r>
      <w:r w:rsidRPr="00EB459C">
        <w:rPr>
          <w:rFonts w:asciiTheme="minorHAnsi" w:hAnsiTheme="minorHAnsi"/>
          <w:szCs w:val="22"/>
          <w:lang w:val="en-CA"/>
        </w:rPr>
        <w:t>).</w:t>
      </w:r>
    </w:p>
    <w:p w14:paraId="61E83303"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Consider Hydrodynamic Mixing System components and piping within tank only in head loss calculations.</w:t>
      </w:r>
    </w:p>
    <w:p w14:paraId="23F9ECEB"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Unless otherwise specified, minimum HMS manifold diameter shall be the same as the tank inlet pipe.</w:t>
      </w:r>
    </w:p>
    <w:p w14:paraId="4602C80A"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vacuum relief port at the top of the inlet manifold.</w:t>
      </w:r>
    </w:p>
    <w:p w14:paraId="73C10B36" w14:textId="321B3486"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Maximum </w:t>
      </w:r>
      <w:r w:rsidR="002C1214" w:rsidRPr="00EB459C">
        <w:rPr>
          <w:rFonts w:asciiTheme="minorHAnsi" w:hAnsiTheme="minorHAnsi"/>
          <w:szCs w:val="22"/>
          <w:lang w:val="en-CA"/>
        </w:rPr>
        <w:t>600</w:t>
      </w:r>
      <w:r w:rsidRPr="00EB459C">
        <w:rPr>
          <w:rFonts w:asciiTheme="minorHAnsi" w:hAnsiTheme="minorHAnsi"/>
          <w:szCs w:val="22"/>
          <w:lang w:val="en-CA"/>
        </w:rPr>
        <w:t xml:space="preserve"> mm. head loss during Average Fill Flow Rate (subsection </w:t>
      </w:r>
      <w:r w:rsidR="00861212" w:rsidRPr="00EB459C">
        <w:rPr>
          <w:rFonts w:asciiTheme="minorHAnsi" w:hAnsiTheme="minorHAnsi"/>
          <w:szCs w:val="22"/>
          <w:lang w:val="en-CA"/>
        </w:rPr>
        <w:t>1.7</w:t>
      </w:r>
      <w:r w:rsidRPr="00EB459C">
        <w:rPr>
          <w:rFonts w:asciiTheme="minorHAnsi" w:hAnsiTheme="minorHAnsi"/>
          <w:szCs w:val="22"/>
          <w:lang w:val="en-CA"/>
        </w:rPr>
        <w:t>.4.</w:t>
      </w:r>
      <w:r w:rsidR="00BC17EF">
        <w:rPr>
          <w:rFonts w:asciiTheme="minorHAnsi" w:hAnsiTheme="minorHAnsi"/>
          <w:szCs w:val="22"/>
          <w:lang w:val="en-CA"/>
        </w:rPr>
        <w:t>4</w:t>
      </w:r>
      <w:r w:rsidRPr="00EB459C">
        <w:rPr>
          <w:rFonts w:asciiTheme="minorHAnsi" w:hAnsiTheme="minorHAnsi"/>
          <w:szCs w:val="22"/>
          <w:lang w:val="en-CA"/>
        </w:rPr>
        <w:t>), unless otherwise specified.</w:t>
      </w:r>
    </w:p>
    <w:p w14:paraId="4FD7FFD1" w14:textId="58BAB8D1"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Maximum </w:t>
      </w:r>
      <w:r w:rsidR="002C1214" w:rsidRPr="00EB459C">
        <w:rPr>
          <w:rFonts w:asciiTheme="minorHAnsi" w:hAnsiTheme="minorHAnsi"/>
          <w:szCs w:val="22"/>
          <w:lang w:val="en-CA"/>
        </w:rPr>
        <w:t>1200</w:t>
      </w:r>
      <w:r w:rsidRPr="00EB459C">
        <w:rPr>
          <w:rFonts w:asciiTheme="minorHAnsi" w:hAnsiTheme="minorHAnsi"/>
          <w:szCs w:val="22"/>
          <w:lang w:val="en-CA"/>
        </w:rPr>
        <w:t xml:space="preserve"> mm head loss during Maximum Fill Flow Rate (subsection </w:t>
      </w:r>
      <w:r w:rsidR="00861212" w:rsidRPr="00EB459C">
        <w:rPr>
          <w:rFonts w:asciiTheme="minorHAnsi" w:hAnsiTheme="minorHAnsi"/>
          <w:szCs w:val="22"/>
          <w:lang w:val="en-CA"/>
        </w:rPr>
        <w:t>1.7</w:t>
      </w:r>
      <w:r w:rsidRPr="00EB459C">
        <w:rPr>
          <w:rFonts w:asciiTheme="minorHAnsi" w:hAnsiTheme="minorHAnsi"/>
          <w:szCs w:val="22"/>
          <w:lang w:val="en-CA"/>
        </w:rPr>
        <w:t>.4.</w:t>
      </w:r>
      <w:r w:rsidR="00BC17EF">
        <w:rPr>
          <w:rFonts w:asciiTheme="minorHAnsi" w:hAnsiTheme="minorHAnsi"/>
          <w:szCs w:val="22"/>
          <w:lang w:val="en-CA"/>
        </w:rPr>
        <w:t>6</w:t>
      </w:r>
      <w:r w:rsidRPr="00EB459C">
        <w:rPr>
          <w:rFonts w:asciiTheme="minorHAnsi" w:hAnsiTheme="minorHAnsi"/>
          <w:szCs w:val="22"/>
          <w:lang w:val="en-CA"/>
        </w:rPr>
        <w:t>), unless otherwise specified.</w:t>
      </w:r>
    </w:p>
    <w:p w14:paraId="7B47F102" w14:textId="77777777" w:rsidR="00F77CDF" w:rsidRPr="00EB459C" w:rsidRDefault="00F77CDF"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Structural Design</w:t>
      </w:r>
    </w:p>
    <w:p w14:paraId="11F5DD3B" w14:textId="77777777" w:rsidR="00F77CDF" w:rsidRPr="00EB459C" w:rsidRDefault="00892536"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Contractor’s t</w:t>
      </w:r>
      <w:r w:rsidR="00F77CDF" w:rsidRPr="00EB459C">
        <w:rPr>
          <w:rFonts w:asciiTheme="minorHAnsi" w:hAnsiTheme="minorHAnsi"/>
          <w:szCs w:val="22"/>
          <w:lang w:val="en-CA"/>
        </w:rPr>
        <w:t xml:space="preserve">ank </w:t>
      </w:r>
      <w:r w:rsidR="008B7807" w:rsidRPr="00EB459C">
        <w:rPr>
          <w:rFonts w:asciiTheme="minorHAnsi" w:hAnsiTheme="minorHAnsi"/>
          <w:szCs w:val="22"/>
          <w:lang w:val="en-CA"/>
        </w:rPr>
        <w:t>engineer shall</w:t>
      </w:r>
      <w:r w:rsidR="00F77CDF" w:rsidRPr="00EB459C">
        <w:rPr>
          <w:rFonts w:asciiTheme="minorHAnsi" w:hAnsiTheme="minorHAnsi"/>
          <w:szCs w:val="22"/>
          <w:lang w:val="en-CA"/>
        </w:rPr>
        <w:t xml:space="preserve"> review and approve attachment and support points between the HMS and the tank components.</w:t>
      </w:r>
    </w:p>
    <w:p w14:paraId="2034CB85" w14:textId="77777777" w:rsidR="00F77CDF"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Pipe supports and ancillary items shall comply with A</w:t>
      </w:r>
      <w:r w:rsidR="004F735C" w:rsidRPr="00EB459C">
        <w:rPr>
          <w:rFonts w:asciiTheme="minorHAnsi" w:hAnsiTheme="minorHAnsi"/>
          <w:szCs w:val="22"/>
          <w:lang w:val="en-CA"/>
        </w:rPr>
        <w:t xml:space="preserve">merican </w:t>
      </w:r>
      <w:r w:rsidRPr="00EB459C">
        <w:rPr>
          <w:rFonts w:asciiTheme="minorHAnsi" w:hAnsiTheme="minorHAnsi"/>
          <w:szCs w:val="22"/>
          <w:lang w:val="en-CA"/>
        </w:rPr>
        <w:t>I</w:t>
      </w:r>
      <w:r w:rsidR="004F735C" w:rsidRPr="00EB459C">
        <w:rPr>
          <w:rFonts w:asciiTheme="minorHAnsi" w:hAnsiTheme="minorHAnsi"/>
          <w:szCs w:val="22"/>
          <w:lang w:val="en-CA"/>
        </w:rPr>
        <w:t xml:space="preserve">nstitute of </w:t>
      </w:r>
      <w:r w:rsidRPr="00EB459C">
        <w:rPr>
          <w:rFonts w:asciiTheme="minorHAnsi" w:hAnsiTheme="minorHAnsi"/>
          <w:szCs w:val="22"/>
          <w:lang w:val="en-CA"/>
        </w:rPr>
        <w:t>S</w:t>
      </w:r>
      <w:r w:rsidR="004F735C" w:rsidRPr="00EB459C">
        <w:rPr>
          <w:rFonts w:asciiTheme="minorHAnsi" w:hAnsiTheme="minorHAnsi"/>
          <w:szCs w:val="22"/>
          <w:lang w:val="en-CA"/>
        </w:rPr>
        <w:t xml:space="preserve">teel </w:t>
      </w:r>
      <w:r w:rsidRPr="00EB459C">
        <w:rPr>
          <w:rFonts w:asciiTheme="minorHAnsi" w:hAnsiTheme="minorHAnsi"/>
          <w:szCs w:val="22"/>
          <w:lang w:val="en-CA"/>
        </w:rPr>
        <w:t>C</w:t>
      </w:r>
      <w:r w:rsidR="004F735C" w:rsidRPr="00EB459C">
        <w:rPr>
          <w:rFonts w:asciiTheme="minorHAnsi" w:hAnsiTheme="minorHAnsi"/>
          <w:szCs w:val="22"/>
          <w:lang w:val="en-CA"/>
        </w:rPr>
        <w:t>onstruction (AISC)</w:t>
      </w:r>
      <w:r w:rsidRPr="00EB459C">
        <w:rPr>
          <w:rFonts w:asciiTheme="minorHAnsi" w:hAnsiTheme="minorHAnsi"/>
          <w:szCs w:val="22"/>
          <w:lang w:val="en-CA"/>
        </w:rPr>
        <w:t>. Structural analysis shall consider the effects under maximum flow conditions.</w:t>
      </w:r>
    </w:p>
    <w:p w14:paraId="247071CE" w14:textId="77777777" w:rsidR="00A55EE5" w:rsidRPr="00EB459C" w:rsidRDefault="00F77CD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Tank modifications required to accommodate the </w:t>
      </w:r>
      <w:r w:rsidR="002E2BED" w:rsidRPr="00EB459C">
        <w:rPr>
          <w:rFonts w:asciiTheme="minorHAnsi" w:hAnsiTheme="minorHAnsi"/>
          <w:szCs w:val="22"/>
          <w:lang w:val="en-CA"/>
        </w:rPr>
        <w:t>HMS</w:t>
      </w:r>
      <w:r w:rsidRPr="00EB459C">
        <w:rPr>
          <w:rFonts w:asciiTheme="minorHAnsi" w:hAnsiTheme="minorHAnsi"/>
          <w:szCs w:val="22"/>
          <w:lang w:val="en-CA"/>
        </w:rPr>
        <w:t xml:space="preserve"> shall be fully analyzed and designed in accordance with the applicable structural design codes and standards</w:t>
      </w:r>
      <w:r w:rsidR="003326B5" w:rsidRPr="00EB459C">
        <w:rPr>
          <w:rFonts w:asciiTheme="minorHAnsi" w:hAnsiTheme="minorHAnsi"/>
          <w:szCs w:val="22"/>
          <w:lang w:val="en-CA"/>
        </w:rPr>
        <w:t>, as per the OBC</w:t>
      </w:r>
      <w:r w:rsidRPr="00EB459C">
        <w:rPr>
          <w:rFonts w:asciiTheme="minorHAnsi" w:hAnsiTheme="minorHAnsi"/>
          <w:szCs w:val="22"/>
          <w:lang w:val="en-CA"/>
        </w:rPr>
        <w:t>.</w:t>
      </w:r>
    </w:p>
    <w:p w14:paraId="08CAA011" w14:textId="77777777" w:rsidR="00356D58" w:rsidRPr="00EB459C" w:rsidRDefault="00356D58"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Submittals</w:t>
      </w:r>
    </w:p>
    <w:p w14:paraId="606B5070" w14:textId="289F82E1" w:rsidR="00356D58" w:rsidRPr="00EB459C" w:rsidRDefault="00356D58"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Submit </w:t>
      </w:r>
      <w:ins w:id="70" w:author="Zaleski, Christopher" w:date="2021-02-10T18:57:00Z">
        <w:r w:rsidR="0092098F">
          <w:rPr>
            <w:rFonts w:asciiTheme="minorHAnsi" w:hAnsiTheme="minorHAnsi"/>
            <w:b w:val="0"/>
            <w:szCs w:val="22"/>
            <w:lang w:val="en-CA"/>
          </w:rPr>
          <w:t>S</w:t>
        </w:r>
      </w:ins>
      <w:del w:id="71" w:author="Zaleski, Christopher" w:date="2021-02-10T18:57:00Z">
        <w:r w:rsidRPr="00EB459C" w:rsidDel="0092098F">
          <w:rPr>
            <w:rFonts w:asciiTheme="minorHAnsi" w:hAnsiTheme="minorHAnsi"/>
            <w:b w:val="0"/>
            <w:szCs w:val="22"/>
            <w:lang w:val="en-CA"/>
          </w:rPr>
          <w:delText>s</w:delText>
        </w:r>
      </w:del>
      <w:r w:rsidRPr="00EB459C">
        <w:rPr>
          <w:rFonts w:asciiTheme="minorHAnsi" w:hAnsiTheme="minorHAnsi"/>
          <w:b w:val="0"/>
          <w:szCs w:val="22"/>
          <w:lang w:val="en-CA"/>
        </w:rPr>
        <w:t xml:space="preserve">hop </w:t>
      </w:r>
      <w:ins w:id="72" w:author="Zaleski, Christopher" w:date="2021-02-10T18:57:00Z">
        <w:r w:rsidR="0092098F">
          <w:rPr>
            <w:rFonts w:asciiTheme="minorHAnsi" w:hAnsiTheme="minorHAnsi"/>
            <w:b w:val="0"/>
            <w:szCs w:val="22"/>
            <w:lang w:val="en-CA"/>
          </w:rPr>
          <w:t>D</w:t>
        </w:r>
      </w:ins>
      <w:del w:id="73" w:author="Zaleski, Christopher" w:date="2021-02-10T18:57:00Z">
        <w:r w:rsidRPr="00EB459C" w:rsidDel="0092098F">
          <w:rPr>
            <w:rFonts w:asciiTheme="minorHAnsi" w:hAnsiTheme="minorHAnsi"/>
            <w:b w:val="0"/>
            <w:szCs w:val="22"/>
            <w:lang w:val="en-CA"/>
          </w:rPr>
          <w:delText>d</w:delText>
        </w:r>
      </w:del>
      <w:r w:rsidRPr="00EB459C">
        <w:rPr>
          <w:rFonts w:asciiTheme="minorHAnsi" w:hAnsiTheme="minorHAnsi"/>
          <w:b w:val="0"/>
          <w:szCs w:val="22"/>
          <w:lang w:val="en-CA"/>
        </w:rPr>
        <w:t>rawings in accordance with Section 01300 – Submittals.</w:t>
      </w:r>
    </w:p>
    <w:p w14:paraId="0FF9D599" w14:textId="77777777" w:rsidR="00725AF0" w:rsidRPr="00EB459C" w:rsidRDefault="002E2BED"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Work</w:t>
      </w:r>
      <w:r w:rsidR="00725AF0" w:rsidRPr="00EB459C">
        <w:rPr>
          <w:rFonts w:asciiTheme="minorHAnsi" w:hAnsiTheme="minorHAnsi"/>
          <w:b w:val="0"/>
          <w:szCs w:val="22"/>
          <w:lang w:val="en-CA"/>
        </w:rPr>
        <w:t xml:space="preserve"> Experience:</w:t>
      </w:r>
    </w:p>
    <w:p w14:paraId="7E83FA30" w14:textId="77777777" w:rsidR="00725AF0" w:rsidRPr="00EB459C" w:rsidRDefault="00B9768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Provide </w:t>
      </w:r>
      <w:r w:rsidR="002E2BED" w:rsidRPr="00EB459C">
        <w:rPr>
          <w:rFonts w:asciiTheme="minorHAnsi" w:hAnsiTheme="minorHAnsi"/>
          <w:szCs w:val="22"/>
          <w:lang w:val="en-CA"/>
        </w:rPr>
        <w:t xml:space="preserve">a summary of </w:t>
      </w:r>
      <w:r w:rsidRPr="00EB459C">
        <w:rPr>
          <w:rFonts w:asciiTheme="minorHAnsi" w:hAnsiTheme="minorHAnsi"/>
          <w:szCs w:val="22"/>
          <w:lang w:val="en-CA"/>
        </w:rPr>
        <w:t>co</w:t>
      </w:r>
      <w:r w:rsidR="00725AF0" w:rsidRPr="00EB459C">
        <w:rPr>
          <w:rFonts w:asciiTheme="minorHAnsi" w:hAnsiTheme="minorHAnsi"/>
          <w:szCs w:val="22"/>
          <w:lang w:val="en-CA"/>
        </w:rPr>
        <w:t>mpleted contracts</w:t>
      </w:r>
      <w:r w:rsidR="002E2BED" w:rsidRPr="00EB459C">
        <w:rPr>
          <w:rFonts w:asciiTheme="minorHAnsi" w:hAnsiTheme="minorHAnsi"/>
          <w:szCs w:val="22"/>
          <w:lang w:val="en-CA"/>
        </w:rPr>
        <w:t xml:space="preserve">, including a </w:t>
      </w:r>
      <w:r w:rsidR="00725AF0" w:rsidRPr="00EB459C">
        <w:rPr>
          <w:rFonts w:asciiTheme="minorHAnsi" w:hAnsiTheme="minorHAnsi"/>
          <w:szCs w:val="22"/>
          <w:lang w:val="en-CA"/>
        </w:rPr>
        <w:t>minimum</w:t>
      </w:r>
      <w:r w:rsidR="00AB2287" w:rsidRPr="00EB459C">
        <w:rPr>
          <w:rFonts w:asciiTheme="minorHAnsi" w:hAnsiTheme="minorHAnsi"/>
          <w:szCs w:val="22"/>
          <w:lang w:val="en-CA"/>
        </w:rPr>
        <w:t xml:space="preserve"> of</w:t>
      </w:r>
      <w:r w:rsidR="00725AF0" w:rsidRPr="00EB459C">
        <w:rPr>
          <w:rFonts w:asciiTheme="minorHAnsi" w:hAnsiTheme="minorHAnsi"/>
          <w:szCs w:val="22"/>
          <w:lang w:val="en-CA"/>
        </w:rPr>
        <w:t xml:space="preserve"> </w:t>
      </w:r>
      <w:r w:rsidR="00C64A5F" w:rsidRPr="00EB459C">
        <w:rPr>
          <w:rFonts w:asciiTheme="minorHAnsi" w:hAnsiTheme="minorHAnsi"/>
          <w:szCs w:val="22"/>
          <w:lang w:val="en-CA"/>
        </w:rPr>
        <w:t>five</w:t>
      </w:r>
      <w:r w:rsidR="00725AF0" w:rsidRPr="00EB459C">
        <w:rPr>
          <w:rFonts w:asciiTheme="minorHAnsi" w:hAnsiTheme="minorHAnsi"/>
          <w:szCs w:val="22"/>
          <w:lang w:val="en-CA"/>
        </w:rPr>
        <w:t xml:space="preserve"> </w:t>
      </w:r>
      <w:r w:rsidR="002E2BED" w:rsidRPr="00EB459C">
        <w:rPr>
          <w:rFonts w:asciiTheme="minorHAnsi" w:hAnsiTheme="minorHAnsi"/>
          <w:szCs w:val="22"/>
          <w:lang w:val="en-CA"/>
        </w:rPr>
        <w:t xml:space="preserve">hydrodynamic mixing systems </w:t>
      </w:r>
      <w:r w:rsidR="00725AF0" w:rsidRPr="00EB459C">
        <w:rPr>
          <w:rFonts w:asciiTheme="minorHAnsi" w:hAnsiTheme="minorHAnsi"/>
          <w:szCs w:val="22"/>
          <w:lang w:val="en-CA"/>
        </w:rPr>
        <w:t xml:space="preserve">designed, manufactured and installed. </w:t>
      </w:r>
    </w:p>
    <w:p w14:paraId="2821F8B4" w14:textId="77777777" w:rsidR="00725AF0" w:rsidRPr="00EB459C" w:rsidRDefault="00C90478"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Summary to include</w:t>
      </w:r>
      <w:r w:rsidR="00B97682" w:rsidRPr="00EB459C">
        <w:rPr>
          <w:rFonts w:asciiTheme="minorHAnsi" w:hAnsiTheme="minorHAnsi"/>
          <w:szCs w:val="22"/>
          <w:lang w:val="en-CA"/>
        </w:rPr>
        <w:t xml:space="preserve"> i</w:t>
      </w:r>
      <w:r w:rsidR="00725AF0" w:rsidRPr="00EB459C">
        <w:rPr>
          <w:rFonts w:asciiTheme="minorHAnsi" w:hAnsiTheme="minorHAnsi"/>
          <w:szCs w:val="22"/>
          <w:lang w:val="en-CA"/>
        </w:rPr>
        <w:t>nstallation location,</w:t>
      </w:r>
      <w:r w:rsidRPr="00EB459C">
        <w:rPr>
          <w:rFonts w:asciiTheme="minorHAnsi" w:hAnsiTheme="minorHAnsi"/>
          <w:szCs w:val="22"/>
          <w:lang w:val="en-CA"/>
        </w:rPr>
        <w:t xml:space="preserve"> year completed, and </w:t>
      </w:r>
      <w:r w:rsidR="00F27AA5" w:rsidRPr="00EB459C">
        <w:rPr>
          <w:rFonts w:asciiTheme="minorHAnsi" w:hAnsiTheme="minorHAnsi"/>
          <w:szCs w:val="22"/>
          <w:lang w:val="en-CA"/>
        </w:rPr>
        <w:t>o</w:t>
      </w:r>
      <w:r w:rsidR="00725AF0" w:rsidRPr="00EB459C">
        <w:rPr>
          <w:rFonts w:asciiTheme="minorHAnsi" w:hAnsiTheme="minorHAnsi"/>
          <w:szCs w:val="22"/>
          <w:lang w:val="en-CA"/>
        </w:rPr>
        <w:t xml:space="preserve">wner contact </w:t>
      </w:r>
      <w:r w:rsidRPr="00EB459C">
        <w:rPr>
          <w:rFonts w:asciiTheme="minorHAnsi" w:hAnsiTheme="minorHAnsi"/>
          <w:szCs w:val="22"/>
          <w:lang w:val="en-CA"/>
        </w:rPr>
        <w:t xml:space="preserve">including </w:t>
      </w:r>
      <w:r w:rsidR="00725AF0" w:rsidRPr="00EB459C">
        <w:rPr>
          <w:rFonts w:asciiTheme="minorHAnsi" w:hAnsiTheme="minorHAnsi"/>
          <w:szCs w:val="22"/>
          <w:lang w:val="en-CA"/>
        </w:rPr>
        <w:t xml:space="preserve">phone number </w:t>
      </w:r>
      <w:r w:rsidRPr="00EB459C">
        <w:rPr>
          <w:rFonts w:asciiTheme="minorHAnsi" w:hAnsiTheme="minorHAnsi"/>
          <w:szCs w:val="22"/>
          <w:lang w:val="en-CA"/>
        </w:rPr>
        <w:t>and email.</w:t>
      </w:r>
    </w:p>
    <w:p w14:paraId="3A4ECF35" w14:textId="77777777" w:rsidR="00725AF0" w:rsidRPr="00EB459C" w:rsidRDefault="00725AF0"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Analysis </w:t>
      </w:r>
      <w:r w:rsidR="002E2BED" w:rsidRPr="00EB459C">
        <w:rPr>
          <w:rFonts w:asciiTheme="minorHAnsi" w:hAnsiTheme="minorHAnsi"/>
          <w:b w:val="0"/>
          <w:szCs w:val="22"/>
          <w:lang w:val="en-CA"/>
        </w:rPr>
        <w:t>and</w:t>
      </w:r>
      <w:r w:rsidRPr="00EB459C">
        <w:rPr>
          <w:rFonts w:asciiTheme="minorHAnsi" w:hAnsiTheme="minorHAnsi"/>
          <w:b w:val="0"/>
          <w:szCs w:val="22"/>
          <w:lang w:val="en-CA"/>
        </w:rPr>
        <w:t xml:space="preserve"> Design:</w:t>
      </w:r>
    </w:p>
    <w:p w14:paraId="7C6FF878" w14:textId="77777777" w:rsidR="00725AF0"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Provide a summary of the analysis and design for the proposed </w:t>
      </w:r>
      <w:r w:rsidR="002E2BED" w:rsidRPr="00EB459C">
        <w:rPr>
          <w:rFonts w:asciiTheme="minorHAnsi" w:hAnsiTheme="minorHAnsi"/>
          <w:szCs w:val="22"/>
          <w:lang w:val="en-CA"/>
        </w:rPr>
        <w:t>HMS</w:t>
      </w:r>
      <w:r w:rsidRPr="00EB459C">
        <w:rPr>
          <w:rFonts w:asciiTheme="minorHAnsi" w:hAnsiTheme="minorHAnsi"/>
          <w:szCs w:val="22"/>
          <w:lang w:val="en-CA"/>
        </w:rPr>
        <w:t xml:space="preserve">. </w:t>
      </w:r>
    </w:p>
    <w:p w14:paraId="6E9C1A16" w14:textId="77777777" w:rsidR="00725AF0"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Include tank geometry, operational data and CFD model parameters and assumptions.</w:t>
      </w:r>
    </w:p>
    <w:p w14:paraId="75A1BFFD" w14:textId="77777777" w:rsidR="00725AF0"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lastRenderedPageBreak/>
        <w:t>Include calculated jet velocities, head loss for inlet flow</w:t>
      </w:r>
      <w:r w:rsidR="001324E9" w:rsidRPr="00EB459C">
        <w:rPr>
          <w:rFonts w:asciiTheme="minorHAnsi" w:hAnsiTheme="minorHAnsi"/>
          <w:szCs w:val="22"/>
          <w:lang w:val="en-CA"/>
        </w:rPr>
        <w:t>,</w:t>
      </w:r>
      <w:r w:rsidRPr="00EB459C">
        <w:rPr>
          <w:rFonts w:asciiTheme="minorHAnsi" w:hAnsiTheme="minorHAnsi"/>
          <w:szCs w:val="22"/>
          <w:lang w:val="en-CA"/>
        </w:rPr>
        <w:t xml:space="preserve"> outlet flow and analysis results</w:t>
      </w:r>
      <w:r w:rsidR="001324E9" w:rsidRPr="00EB459C">
        <w:rPr>
          <w:rFonts w:asciiTheme="minorHAnsi" w:hAnsiTheme="minorHAnsi"/>
          <w:szCs w:val="22"/>
          <w:lang w:val="en-CA"/>
        </w:rPr>
        <w:t>.</w:t>
      </w:r>
    </w:p>
    <w:p w14:paraId="594F52CE" w14:textId="77777777" w:rsidR="00725AF0"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required deliverables for all modeling cases</w:t>
      </w:r>
      <w:r w:rsidR="001324E9" w:rsidRPr="00EB459C">
        <w:rPr>
          <w:rFonts w:asciiTheme="minorHAnsi" w:hAnsiTheme="minorHAnsi"/>
          <w:szCs w:val="22"/>
          <w:lang w:val="en-CA"/>
        </w:rPr>
        <w:t>.</w:t>
      </w:r>
      <w:r w:rsidRPr="00EB459C">
        <w:rPr>
          <w:rFonts w:asciiTheme="minorHAnsi" w:hAnsiTheme="minorHAnsi"/>
          <w:szCs w:val="22"/>
          <w:lang w:val="en-CA"/>
        </w:rPr>
        <w:t xml:space="preserve"> </w:t>
      </w:r>
    </w:p>
    <w:p w14:paraId="53289974" w14:textId="77777777" w:rsidR="00725AF0"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required minimum drawdown resulting in full mixing duri</w:t>
      </w:r>
      <w:r w:rsidR="00AE03B0" w:rsidRPr="00EB459C">
        <w:rPr>
          <w:rFonts w:asciiTheme="minorHAnsi" w:hAnsiTheme="minorHAnsi"/>
          <w:szCs w:val="22"/>
          <w:lang w:val="en-CA"/>
        </w:rPr>
        <w:t xml:space="preserve">ng a fill cycle for a </w:t>
      </w:r>
      <w:r w:rsidRPr="00EB459C">
        <w:rPr>
          <w:rFonts w:asciiTheme="minorHAnsi" w:hAnsiTheme="minorHAnsi"/>
          <w:szCs w:val="22"/>
          <w:lang w:val="en-CA"/>
        </w:rPr>
        <w:t>range of operational flows.</w:t>
      </w:r>
    </w:p>
    <w:p w14:paraId="5793D134" w14:textId="77777777" w:rsidR="0012700D" w:rsidRPr="00EB459C" w:rsidRDefault="00EF344F"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Provide </w:t>
      </w:r>
      <w:r w:rsidR="00F27AA5" w:rsidRPr="00EB459C">
        <w:rPr>
          <w:rFonts w:asciiTheme="minorHAnsi" w:hAnsiTheme="minorHAnsi"/>
          <w:szCs w:val="22"/>
          <w:lang w:val="en-CA"/>
        </w:rPr>
        <w:t xml:space="preserve">a </w:t>
      </w:r>
      <w:r w:rsidRPr="00EB459C">
        <w:rPr>
          <w:rFonts w:asciiTheme="minorHAnsi" w:hAnsiTheme="minorHAnsi"/>
          <w:szCs w:val="22"/>
          <w:lang w:val="en-CA"/>
        </w:rPr>
        <w:t xml:space="preserve">CFD model analysis which defines the estimated mixing time at the operating levels shown in the </w:t>
      </w:r>
      <w:r w:rsidR="00F27AA5" w:rsidRPr="00EB459C">
        <w:rPr>
          <w:rFonts w:asciiTheme="minorHAnsi" w:hAnsiTheme="minorHAnsi"/>
          <w:szCs w:val="22"/>
          <w:lang w:val="en-CA"/>
        </w:rPr>
        <w:t>C</w:t>
      </w:r>
      <w:r w:rsidRPr="00EB459C">
        <w:rPr>
          <w:rFonts w:asciiTheme="minorHAnsi" w:hAnsiTheme="minorHAnsi"/>
          <w:szCs w:val="22"/>
          <w:lang w:val="en-CA"/>
        </w:rPr>
        <w:t xml:space="preserve">ontract </w:t>
      </w:r>
      <w:r w:rsidR="00F27AA5" w:rsidRPr="00EB459C">
        <w:rPr>
          <w:rFonts w:asciiTheme="minorHAnsi" w:hAnsiTheme="minorHAnsi"/>
          <w:szCs w:val="22"/>
          <w:lang w:val="en-CA"/>
        </w:rPr>
        <w:t>D</w:t>
      </w:r>
      <w:r w:rsidRPr="00EB459C">
        <w:rPr>
          <w:rFonts w:asciiTheme="minorHAnsi" w:hAnsiTheme="minorHAnsi"/>
          <w:szCs w:val="22"/>
          <w:lang w:val="en-CA"/>
        </w:rPr>
        <w:t>rawings, for average and peak flow rates</w:t>
      </w:r>
      <w:r w:rsidR="00C90478" w:rsidRPr="00EB459C">
        <w:rPr>
          <w:rFonts w:asciiTheme="minorHAnsi" w:hAnsiTheme="minorHAnsi"/>
          <w:szCs w:val="22"/>
          <w:lang w:val="en-CA"/>
        </w:rPr>
        <w:t>.</w:t>
      </w:r>
    </w:p>
    <w:p w14:paraId="5CCD9E77" w14:textId="77777777" w:rsidR="0012700D" w:rsidRPr="00EB459C" w:rsidRDefault="00AF38F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CFD m</w:t>
      </w:r>
      <w:r w:rsidR="0012700D" w:rsidRPr="00EB459C">
        <w:rPr>
          <w:rFonts w:asciiTheme="minorHAnsi" w:hAnsiTheme="minorHAnsi"/>
          <w:szCs w:val="22"/>
          <w:lang w:val="en-CA"/>
        </w:rPr>
        <w:t>odel output documentation shall include all design variables applied for the simulation, plot of the 3</w:t>
      </w:r>
      <w:r w:rsidR="0012700D" w:rsidRPr="00EB459C">
        <w:rPr>
          <w:rFonts w:asciiTheme="minorHAnsi" w:hAnsiTheme="minorHAnsi"/>
          <w:szCs w:val="22"/>
          <w:lang w:val="en-CA"/>
        </w:rPr>
        <w:noBreakHyphen/>
        <w:t xml:space="preserve">D geometry showing the mesh definition, velocity magnitude vector and contour plots at different cross-sections throughout the water volume, and simulated tracer animations showing the spatial and temporal distribution of inlet water in real time during the fill cycle.  </w:t>
      </w:r>
    </w:p>
    <w:p w14:paraId="57452E9E" w14:textId="77777777" w:rsidR="0012700D" w:rsidRPr="00EB459C" w:rsidRDefault="0012700D"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Hydraulic calculations showing the flow distribution among all inlet ports at minimum, average, and peak fill rates.  </w:t>
      </w:r>
    </w:p>
    <w:p w14:paraId="141A591D" w14:textId="77777777" w:rsidR="0012700D" w:rsidRPr="00EB459C" w:rsidRDefault="0012700D"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Manifold hydraulic calculations showing the total </w:t>
      </w:r>
      <w:proofErr w:type="spellStart"/>
      <w:r w:rsidRPr="00EB459C">
        <w:rPr>
          <w:rFonts w:asciiTheme="minorHAnsi" w:hAnsiTheme="minorHAnsi"/>
          <w:szCs w:val="22"/>
          <w:lang w:val="en-CA"/>
        </w:rPr>
        <w:t>headloss</w:t>
      </w:r>
      <w:proofErr w:type="spellEnd"/>
      <w:r w:rsidRPr="00EB459C">
        <w:rPr>
          <w:rFonts w:asciiTheme="minorHAnsi" w:hAnsiTheme="minorHAnsi"/>
          <w:szCs w:val="22"/>
          <w:lang w:val="en-CA"/>
        </w:rPr>
        <w:t xml:space="preserve"> of the HMS at minimum, average, and peak fill and draw rates.  </w:t>
      </w:r>
      <w:proofErr w:type="spellStart"/>
      <w:r w:rsidRPr="00EB459C">
        <w:rPr>
          <w:rFonts w:asciiTheme="minorHAnsi" w:hAnsiTheme="minorHAnsi"/>
          <w:szCs w:val="22"/>
          <w:lang w:val="en-CA"/>
        </w:rPr>
        <w:t>Headloss</w:t>
      </w:r>
      <w:proofErr w:type="spellEnd"/>
      <w:r w:rsidRPr="00EB459C">
        <w:rPr>
          <w:rFonts w:asciiTheme="minorHAnsi" w:hAnsiTheme="minorHAnsi"/>
          <w:szCs w:val="22"/>
          <w:lang w:val="en-CA"/>
        </w:rPr>
        <w:t xml:space="preserve"> shall include all minor losses and </w:t>
      </w:r>
      <w:proofErr w:type="spellStart"/>
      <w:r w:rsidRPr="00EB459C">
        <w:rPr>
          <w:rFonts w:asciiTheme="minorHAnsi" w:hAnsiTheme="minorHAnsi"/>
          <w:szCs w:val="22"/>
          <w:lang w:val="en-CA"/>
        </w:rPr>
        <w:t>headloss</w:t>
      </w:r>
      <w:proofErr w:type="spellEnd"/>
      <w:r w:rsidRPr="00EB459C">
        <w:rPr>
          <w:rFonts w:asciiTheme="minorHAnsi" w:hAnsiTheme="minorHAnsi"/>
          <w:szCs w:val="22"/>
          <w:lang w:val="en-CA"/>
        </w:rPr>
        <w:t xml:space="preserve"> of nozzles and outlet check valves. </w:t>
      </w:r>
    </w:p>
    <w:p w14:paraId="51D96EB9" w14:textId="77777777" w:rsidR="0012700D" w:rsidRPr="00EB459C" w:rsidRDefault="0012700D"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Hydraulic curves for each outlet check valves showing </w:t>
      </w:r>
      <w:proofErr w:type="spellStart"/>
      <w:r w:rsidRPr="00EB459C">
        <w:rPr>
          <w:rFonts w:asciiTheme="minorHAnsi" w:hAnsiTheme="minorHAnsi"/>
          <w:szCs w:val="22"/>
          <w:lang w:val="en-CA"/>
        </w:rPr>
        <w:t>headloss</w:t>
      </w:r>
      <w:proofErr w:type="spellEnd"/>
      <w:r w:rsidRPr="00EB459C">
        <w:rPr>
          <w:rFonts w:asciiTheme="minorHAnsi" w:hAnsiTheme="minorHAnsi"/>
          <w:szCs w:val="22"/>
          <w:lang w:val="en-CA"/>
        </w:rPr>
        <w:t xml:space="preserve"> vs. flow.  </w:t>
      </w:r>
    </w:p>
    <w:p w14:paraId="1D798A19" w14:textId="76C633FC" w:rsidR="0012700D" w:rsidRPr="00EB459C" w:rsidRDefault="0012700D"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Calculations showing the terminal rise height of the jets that discharge at an angle above horizontal.  The terminal rise height shall be calculated assuming </w:t>
      </w:r>
      <w:r w:rsidR="003E5138" w:rsidRPr="00EB459C">
        <w:rPr>
          <w:rFonts w:asciiTheme="minorHAnsi" w:hAnsiTheme="minorHAnsi"/>
          <w:szCs w:val="22"/>
          <w:lang w:val="en-CA"/>
        </w:rPr>
        <w:t xml:space="preserve">1ºC and </w:t>
      </w:r>
      <w:r w:rsidR="00FF2F00">
        <w:rPr>
          <w:rFonts w:asciiTheme="minorHAnsi" w:hAnsiTheme="minorHAnsi"/>
          <w:szCs w:val="22"/>
          <w:lang w:val="en-CA"/>
        </w:rPr>
        <w:t>25</w:t>
      </w:r>
      <w:r w:rsidR="003E5138" w:rsidRPr="00EB459C">
        <w:rPr>
          <w:rFonts w:asciiTheme="minorHAnsi" w:hAnsiTheme="minorHAnsi"/>
          <w:szCs w:val="22"/>
          <w:lang w:val="en-CA"/>
        </w:rPr>
        <w:t>ºC</w:t>
      </w:r>
      <w:r w:rsidRPr="00EB459C">
        <w:rPr>
          <w:rFonts w:asciiTheme="minorHAnsi" w:hAnsiTheme="minorHAnsi"/>
          <w:szCs w:val="22"/>
          <w:lang w:val="en-CA"/>
        </w:rPr>
        <w:t xml:space="preserve"> colder inlet water and calculated at minimum, average and peak fill rates.  The theory and equations used to calculate the terminal rise height shall be included.  </w:t>
      </w:r>
    </w:p>
    <w:p w14:paraId="5AB3A138" w14:textId="77777777" w:rsidR="0012700D" w:rsidRPr="00EB459C" w:rsidRDefault="0012700D"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If the calculations and supporting data provided do not show compliance with the hydrodynamic requirements of the system as interpreted by the Consultant</w:t>
      </w:r>
      <w:r w:rsidR="002E2BED" w:rsidRPr="00EB459C">
        <w:rPr>
          <w:rFonts w:asciiTheme="minorHAnsi" w:hAnsiTheme="minorHAnsi"/>
          <w:szCs w:val="22"/>
          <w:lang w:val="en-CA"/>
        </w:rPr>
        <w:t>,</w:t>
      </w:r>
      <w:r w:rsidRPr="00EB459C">
        <w:rPr>
          <w:rFonts w:asciiTheme="minorHAnsi" w:hAnsiTheme="minorHAnsi"/>
          <w:szCs w:val="22"/>
          <w:lang w:val="en-CA"/>
        </w:rPr>
        <w:t xml:space="preserve"> the submittal shall be rejected.</w:t>
      </w:r>
    </w:p>
    <w:p w14:paraId="383CCDC4" w14:textId="2CC53EC3" w:rsidR="00A55EE5" w:rsidRPr="00EB459C" w:rsidRDefault="00C90478" w:rsidP="00EB459C">
      <w:pPr>
        <w:pStyle w:val="Heading4"/>
        <w:numPr>
          <w:ilvl w:val="0"/>
          <w:numId w:val="0"/>
        </w:numPr>
        <w:spacing w:before="60" w:after="60"/>
        <w:ind w:left="864" w:firstLine="3456"/>
        <w:rPr>
          <w:rFonts w:asciiTheme="minorHAnsi" w:hAnsiTheme="minorHAnsi"/>
          <w:szCs w:val="22"/>
          <w:lang w:val="en-CA"/>
        </w:rPr>
      </w:pPr>
      <w:r w:rsidRPr="00EB459C">
        <w:rPr>
          <w:rFonts w:asciiTheme="minorHAnsi" w:hAnsiTheme="minorHAnsi"/>
          <w:szCs w:val="22"/>
          <w:lang w:val="en-CA"/>
        </w:rPr>
        <w:t xml:space="preserve"> </w:t>
      </w:r>
    </w:p>
    <w:p w14:paraId="0FAEABAD" w14:textId="77777777" w:rsidR="00725AF0" w:rsidRPr="00EB459C" w:rsidRDefault="0012700D"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Shop</w:t>
      </w:r>
      <w:r w:rsidR="00725AF0" w:rsidRPr="00EB459C">
        <w:rPr>
          <w:rFonts w:asciiTheme="minorHAnsi" w:hAnsiTheme="minorHAnsi"/>
          <w:b w:val="0"/>
          <w:szCs w:val="22"/>
          <w:lang w:val="en-CA"/>
        </w:rPr>
        <w:t xml:space="preserve"> Drawings</w:t>
      </w:r>
    </w:p>
    <w:p w14:paraId="3AFCCCA9" w14:textId="77777777" w:rsidR="00725AF0" w:rsidRPr="00EB459C" w:rsidRDefault="00991038"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e</w:t>
      </w:r>
      <w:r w:rsidR="00725AF0" w:rsidRPr="00EB459C">
        <w:rPr>
          <w:rFonts w:asciiTheme="minorHAnsi" w:hAnsiTheme="minorHAnsi"/>
          <w:szCs w:val="22"/>
          <w:lang w:val="en-CA"/>
        </w:rPr>
        <w:t>levation, plan, sectional view and detail drawings of the Hydrodynamic Mixing System as well as all appurtenant equipment, attachments and accessories.</w:t>
      </w:r>
    </w:p>
    <w:p w14:paraId="0F444DCF" w14:textId="77777777" w:rsidR="00725AF0"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Show location, orientation, dimensions, sizing and materials of construction for piping, inlet and outlet ports, valves and equipment.</w:t>
      </w:r>
    </w:p>
    <w:p w14:paraId="4A69AC94" w14:textId="77777777" w:rsidR="00991038"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Show the material specification and finish requirements.</w:t>
      </w:r>
    </w:p>
    <w:p w14:paraId="530E9450" w14:textId="77777777" w:rsidR="00725AF0" w:rsidRPr="00EB459C" w:rsidRDefault="00991038"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Define locations of field welds and other connections.</w:t>
      </w:r>
    </w:p>
    <w:p w14:paraId="715CA623" w14:textId="4C7F6766" w:rsidR="00725AF0" w:rsidRPr="00EB459C" w:rsidRDefault="00725AF0"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Submission shall be sealed by </w:t>
      </w:r>
      <w:r w:rsidR="007876F0" w:rsidRPr="00EB459C">
        <w:rPr>
          <w:rFonts w:asciiTheme="minorHAnsi" w:hAnsiTheme="minorHAnsi"/>
          <w:szCs w:val="22"/>
          <w:lang w:val="en-CA"/>
        </w:rPr>
        <w:t xml:space="preserve">a registered </w:t>
      </w:r>
      <w:ins w:id="74" w:author="Zaleski, Christopher" w:date="2021-02-10T19:43:00Z">
        <w:r w:rsidR="00E40CDE">
          <w:rPr>
            <w:rFonts w:asciiTheme="minorHAnsi" w:hAnsiTheme="minorHAnsi"/>
            <w:szCs w:val="22"/>
            <w:lang w:val="en-CA"/>
          </w:rPr>
          <w:t>P</w:t>
        </w:r>
      </w:ins>
      <w:del w:id="75" w:author="Zaleski, Christopher" w:date="2021-02-10T19:43:00Z">
        <w:r w:rsidRPr="00EB459C" w:rsidDel="00E40CDE">
          <w:rPr>
            <w:rFonts w:asciiTheme="minorHAnsi" w:hAnsiTheme="minorHAnsi"/>
            <w:szCs w:val="22"/>
            <w:lang w:val="en-CA"/>
          </w:rPr>
          <w:delText>p</w:delText>
        </w:r>
      </w:del>
      <w:r w:rsidRPr="00EB459C">
        <w:rPr>
          <w:rFonts w:asciiTheme="minorHAnsi" w:hAnsiTheme="minorHAnsi"/>
          <w:szCs w:val="22"/>
          <w:lang w:val="en-CA"/>
        </w:rPr>
        <w:t xml:space="preserve">rofessional </w:t>
      </w:r>
      <w:ins w:id="76" w:author="Zaleski, Christopher" w:date="2021-02-10T19:43:00Z">
        <w:r w:rsidR="00E40CDE">
          <w:rPr>
            <w:rFonts w:asciiTheme="minorHAnsi" w:hAnsiTheme="minorHAnsi"/>
            <w:szCs w:val="22"/>
            <w:lang w:val="en-CA"/>
          </w:rPr>
          <w:t>E</w:t>
        </w:r>
      </w:ins>
      <w:del w:id="77" w:author="Zaleski, Christopher" w:date="2021-02-10T19:43:00Z">
        <w:r w:rsidRPr="00EB459C" w:rsidDel="00E40CDE">
          <w:rPr>
            <w:rFonts w:asciiTheme="minorHAnsi" w:hAnsiTheme="minorHAnsi"/>
            <w:szCs w:val="22"/>
            <w:lang w:val="en-CA"/>
          </w:rPr>
          <w:delText>e</w:delText>
        </w:r>
      </w:del>
      <w:r w:rsidRPr="00EB459C">
        <w:rPr>
          <w:rFonts w:asciiTheme="minorHAnsi" w:hAnsiTheme="minorHAnsi"/>
          <w:szCs w:val="22"/>
          <w:lang w:val="en-CA"/>
        </w:rPr>
        <w:t>ngineer</w:t>
      </w:r>
      <w:del w:id="78" w:author="Zaleski, Christopher" w:date="2021-02-10T19:43:00Z">
        <w:r w:rsidRPr="00EB459C" w:rsidDel="00E40CDE">
          <w:rPr>
            <w:rFonts w:asciiTheme="minorHAnsi" w:hAnsiTheme="minorHAnsi"/>
            <w:szCs w:val="22"/>
            <w:lang w:val="en-CA"/>
          </w:rPr>
          <w:delText xml:space="preserve"> </w:delText>
        </w:r>
        <w:r w:rsidR="0012700D" w:rsidRPr="00EB459C" w:rsidDel="00E40CDE">
          <w:rPr>
            <w:rFonts w:asciiTheme="minorHAnsi" w:hAnsiTheme="minorHAnsi"/>
            <w:szCs w:val="22"/>
            <w:lang w:val="en-CA"/>
          </w:rPr>
          <w:delText>licensed in the Province of Ontario</w:delText>
        </w:r>
      </w:del>
      <w:r w:rsidRPr="00EB459C">
        <w:rPr>
          <w:rFonts w:asciiTheme="minorHAnsi" w:hAnsiTheme="minorHAnsi"/>
          <w:szCs w:val="22"/>
          <w:lang w:val="en-CA"/>
        </w:rPr>
        <w:t>.</w:t>
      </w:r>
    </w:p>
    <w:p w14:paraId="0A5E8E32" w14:textId="77777777" w:rsidR="00991038" w:rsidRPr="00EB459C" w:rsidRDefault="00991038"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Fabrication and Construction Procedures:</w:t>
      </w:r>
    </w:p>
    <w:p w14:paraId="6881C2D8" w14:textId="77777777" w:rsidR="00991038" w:rsidRPr="00EB459C" w:rsidRDefault="00991038"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procedures for all shop and field welds.</w:t>
      </w:r>
    </w:p>
    <w:p w14:paraId="551CB887" w14:textId="77777777" w:rsidR="00991038" w:rsidRPr="00EB459C" w:rsidRDefault="00991038"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Equipment Data:</w:t>
      </w:r>
    </w:p>
    <w:p w14:paraId="49DFE7A3" w14:textId="5F013AEE" w:rsidR="00991038" w:rsidRPr="00EB459C" w:rsidRDefault="00991038"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Inlet Valve: Provide </w:t>
      </w:r>
      <w:commentRangeStart w:id="79"/>
      <w:commentRangeStart w:id="80"/>
      <w:r w:rsidRPr="00EB459C">
        <w:rPr>
          <w:rFonts w:asciiTheme="minorHAnsi" w:hAnsiTheme="minorHAnsi"/>
          <w:szCs w:val="22"/>
          <w:lang w:val="en-CA"/>
        </w:rPr>
        <w:t>drawings</w:t>
      </w:r>
      <w:commentRangeEnd w:id="79"/>
      <w:r w:rsidR="00E40CDE">
        <w:rPr>
          <w:rStyle w:val="CommentReference"/>
        </w:rPr>
        <w:commentReference w:id="79"/>
      </w:r>
      <w:commentRangeEnd w:id="80"/>
      <w:r w:rsidR="00596C52">
        <w:rPr>
          <w:rStyle w:val="CommentReference"/>
        </w:rPr>
        <w:commentReference w:id="80"/>
      </w:r>
      <w:r w:rsidRPr="00EB459C">
        <w:rPr>
          <w:rFonts w:asciiTheme="minorHAnsi" w:hAnsiTheme="minorHAnsi"/>
          <w:szCs w:val="22"/>
          <w:lang w:val="en-CA"/>
        </w:rPr>
        <w:t xml:space="preserve"> and technical specifications including size, materials. Operational characteristics including head loss, jet velocity and back pressure rating. </w:t>
      </w:r>
    </w:p>
    <w:p w14:paraId="2DC634D4" w14:textId="4D3EAD01" w:rsidR="00991038" w:rsidRPr="00EB459C" w:rsidRDefault="00991038"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Outlet Valve: Provide </w:t>
      </w:r>
      <w:commentRangeStart w:id="81"/>
      <w:commentRangeStart w:id="82"/>
      <w:r w:rsidRPr="00EB459C">
        <w:rPr>
          <w:rFonts w:asciiTheme="minorHAnsi" w:hAnsiTheme="minorHAnsi"/>
          <w:szCs w:val="22"/>
          <w:lang w:val="en-CA"/>
        </w:rPr>
        <w:t>drawings</w:t>
      </w:r>
      <w:commentRangeEnd w:id="81"/>
      <w:r w:rsidR="00E40CDE">
        <w:rPr>
          <w:rStyle w:val="CommentReference"/>
        </w:rPr>
        <w:commentReference w:id="81"/>
      </w:r>
      <w:commentRangeEnd w:id="82"/>
      <w:r w:rsidR="00596C52">
        <w:rPr>
          <w:rStyle w:val="CommentReference"/>
        </w:rPr>
        <w:commentReference w:id="82"/>
      </w:r>
      <w:r w:rsidRPr="00EB459C">
        <w:rPr>
          <w:rFonts w:asciiTheme="minorHAnsi" w:hAnsiTheme="minorHAnsi"/>
          <w:szCs w:val="22"/>
          <w:lang w:val="en-CA"/>
        </w:rPr>
        <w:t xml:space="preserve"> and technical specifications including size, materials. Operational characteristics including head loss charts. </w:t>
      </w:r>
    </w:p>
    <w:p w14:paraId="27E56FF9" w14:textId="77777777" w:rsidR="00991038" w:rsidRPr="00EB459C" w:rsidRDefault="00991038"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installation, operation and maintenance data.</w:t>
      </w:r>
    </w:p>
    <w:p w14:paraId="28057DD3" w14:textId="77777777" w:rsidR="00991038" w:rsidRPr="00EB459C" w:rsidRDefault="00991038"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lastRenderedPageBreak/>
        <w:t>Reports / Certifications:</w:t>
      </w:r>
    </w:p>
    <w:p w14:paraId="75B8BD5F" w14:textId="77777777" w:rsidR="00991038" w:rsidRPr="00EB459C" w:rsidRDefault="00B9768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c</w:t>
      </w:r>
      <w:r w:rsidR="00991038" w:rsidRPr="00EB459C">
        <w:rPr>
          <w:rFonts w:asciiTheme="minorHAnsi" w:hAnsiTheme="minorHAnsi"/>
          <w:szCs w:val="22"/>
          <w:lang w:val="en-CA"/>
        </w:rPr>
        <w:t>opy of the NSF61 Certified listing for the valves used in the Hydraulic Mixing System.</w:t>
      </w:r>
      <w:r w:rsidR="0012700D" w:rsidRPr="00EB459C">
        <w:rPr>
          <w:rFonts w:asciiTheme="minorHAnsi" w:hAnsiTheme="minorHAnsi"/>
          <w:szCs w:val="22"/>
          <w:lang w:val="en-CA"/>
        </w:rPr>
        <w:t xml:space="preserve">  </w:t>
      </w:r>
      <w:r w:rsidR="00E044C2" w:rsidRPr="00EB459C">
        <w:rPr>
          <w:rFonts w:asciiTheme="minorHAnsi" w:hAnsiTheme="minorHAnsi"/>
          <w:szCs w:val="22"/>
          <w:lang w:val="en-CA"/>
        </w:rPr>
        <w:t>The valves themselves must be NSF61 certified, not just the elastomer used in construction of the valves.  NSF61 approved/certified materials will not be accepted in lieu of valve certification.</w:t>
      </w:r>
    </w:p>
    <w:p w14:paraId="4B45EEC8" w14:textId="77777777" w:rsidR="00062ABE" w:rsidRPr="00EB459C" w:rsidRDefault="00062ABE"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a copy of a test report that confirms there is no degradation in the elastomer when exposed to chlorine and chloramine</w:t>
      </w:r>
      <w:r w:rsidR="00E36B1C" w:rsidRPr="00EB459C">
        <w:rPr>
          <w:rFonts w:asciiTheme="minorHAnsi" w:hAnsiTheme="minorHAnsi"/>
          <w:szCs w:val="22"/>
          <w:lang w:val="en-CA"/>
        </w:rPr>
        <w:t xml:space="preserve"> in accordance with</w:t>
      </w:r>
      <w:r w:rsidRPr="00EB459C">
        <w:rPr>
          <w:rFonts w:asciiTheme="minorHAnsi" w:hAnsiTheme="minorHAnsi"/>
          <w:szCs w:val="22"/>
          <w:lang w:val="en-CA"/>
        </w:rPr>
        <w:t xml:space="preserve"> </w:t>
      </w:r>
      <w:r w:rsidR="003E5138" w:rsidRPr="00EB459C">
        <w:rPr>
          <w:rFonts w:asciiTheme="minorHAnsi" w:hAnsiTheme="minorHAnsi"/>
          <w:szCs w:val="22"/>
          <w:lang w:val="en-CA"/>
        </w:rPr>
        <w:t>ASTM D6284-09.</w:t>
      </w:r>
    </w:p>
    <w:p w14:paraId="54E63F81" w14:textId="77777777" w:rsidR="00B97682" w:rsidRPr="00EB459C" w:rsidRDefault="00B97682"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Operation / Maintenance Manuals</w:t>
      </w:r>
    </w:p>
    <w:p w14:paraId="201F1154" w14:textId="77777777" w:rsidR="00B97682" w:rsidRPr="00EB459C" w:rsidRDefault="00B9768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Design calculations, design drawings.</w:t>
      </w:r>
    </w:p>
    <w:p w14:paraId="62E898B5" w14:textId="77777777" w:rsidR="00B97682" w:rsidRPr="00EB459C" w:rsidRDefault="00B9768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Product specifications for pipe, valves, fittings, anchors, and other specialized items.</w:t>
      </w:r>
    </w:p>
    <w:p w14:paraId="103745C0" w14:textId="77777777" w:rsidR="00B97682" w:rsidRPr="00EB459C" w:rsidRDefault="00B9768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Operation procedures.</w:t>
      </w:r>
    </w:p>
    <w:p w14:paraId="337BA31A" w14:textId="77777777" w:rsidR="00B97682" w:rsidRPr="00EB459C" w:rsidRDefault="00B9768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Maintenance procedures and schedule.</w:t>
      </w:r>
    </w:p>
    <w:p w14:paraId="292CF9CF" w14:textId="77777777" w:rsidR="00B97682" w:rsidRPr="00EB459C" w:rsidRDefault="00B9768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Parts and equipment list with specification numbers for ordering of replacements.</w:t>
      </w:r>
    </w:p>
    <w:p w14:paraId="3D783A1D" w14:textId="77777777" w:rsidR="00A55EE5" w:rsidRPr="00EB459C" w:rsidRDefault="00026E8C" w:rsidP="00EB459C">
      <w:pPr>
        <w:pStyle w:val="Heading2"/>
        <w:spacing w:before="60" w:after="60"/>
        <w:rPr>
          <w:rFonts w:asciiTheme="minorHAnsi" w:hAnsiTheme="minorHAnsi"/>
          <w:szCs w:val="22"/>
          <w:lang w:val="en-CA"/>
        </w:rPr>
      </w:pPr>
      <w:r w:rsidRPr="00EB459C">
        <w:rPr>
          <w:rFonts w:asciiTheme="minorHAnsi" w:hAnsiTheme="minorHAnsi"/>
          <w:szCs w:val="22"/>
          <w:u w:val="single"/>
          <w:lang w:val="en-CA"/>
        </w:rPr>
        <w:t>Record Drawings</w:t>
      </w:r>
    </w:p>
    <w:p w14:paraId="485A420D" w14:textId="77777777" w:rsidR="00A55EE5" w:rsidRPr="00EB459C" w:rsidRDefault="00026E8C"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Provide the data required to produce record drawings, including the installation plans with dimensions, design calculations, a detailed parts list, maintenance and operating instructions.</w:t>
      </w:r>
      <w:r w:rsidR="008723AA" w:rsidRPr="00EB459C">
        <w:rPr>
          <w:rFonts w:asciiTheme="minorHAnsi" w:hAnsiTheme="minorHAnsi"/>
          <w:b w:val="0"/>
          <w:szCs w:val="22"/>
          <w:lang w:val="en-CA"/>
        </w:rPr>
        <w:t xml:space="preserve">  Submit record drawings of the constructed mixing system.</w:t>
      </w:r>
    </w:p>
    <w:p w14:paraId="49A4CC8E" w14:textId="26058E31" w:rsidR="00A55EE5" w:rsidRPr="00EB459C" w:rsidRDefault="00026E8C"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Refer to Section 01450 – </w:t>
      </w:r>
      <w:r w:rsidR="004A7FE1">
        <w:rPr>
          <w:rFonts w:asciiTheme="minorHAnsi" w:hAnsiTheme="minorHAnsi"/>
          <w:b w:val="0"/>
          <w:szCs w:val="22"/>
          <w:lang w:val="en-CA"/>
        </w:rPr>
        <w:t>As-Built</w:t>
      </w:r>
      <w:r w:rsidR="004A7FE1" w:rsidRPr="00EB459C">
        <w:rPr>
          <w:rFonts w:asciiTheme="minorHAnsi" w:hAnsiTheme="minorHAnsi"/>
          <w:b w:val="0"/>
          <w:szCs w:val="22"/>
          <w:lang w:val="en-CA"/>
        </w:rPr>
        <w:t xml:space="preserve"> </w:t>
      </w:r>
      <w:r w:rsidRPr="00EB459C">
        <w:rPr>
          <w:rFonts w:asciiTheme="minorHAnsi" w:hAnsiTheme="minorHAnsi"/>
          <w:b w:val="0"/>
          <w:szCs w:val="22"/>
          <w:lang w:val="en-CA"/>
        </w:rPr>
        <w:t>Drawings.</w:t>
      </w:r>
    </w:p>
    <w:p w14:paraId="524849A3" w14:textId="77777777" w:rsidR="00A55EE5" w:rsidRPr="00EB459C" w:rsidRDefault="00E044C2" w:rsidP="00EB459C">
      <w:pPr>
        <w:pStyle w:val="Heading2"/>
        <w:spacing w:before="60" w:after="60"/>
        <w:rPr>
          <w:rFonts w:asciiTheme="minorHAnsi" w:hAnsiTheme="minorHAnsi"/>
          <w:szCs w:val="22"/>
          <w:lang w:val="en-CA"/>
        </w:rPr>
      </w:pPr>
      <w:r w:rsidRPr="00EB459C">
        <w:rPr>
          <w:rFonts w:asciiTheme="minorHAnsi" w:hAnsiTheme="minorHAnsi"/>
          <w:szCs w:val="22"/>
          <w:u w:val="single"/>
          <w:lang w:val="en-CA"/>
        </w:rPr>
        <w:t>Measurement</w:t>
      </w:r>
      <w:r w:rsidR="00026E8C" w:rsidRPr="00EB459C">
        <w:rPr>
          <w:rFonts w:asciiTheme="minorHAnsi" w:hAnsiTheme="minorHAnsi"/>
          <w:szCs w:val="22"/>
          <w:u w:val="single"/>
          <w:lang w:val="en-CA"/>
        </w:rPr>
        <w:t xml:space="preserve"> and Payment</w:t>
      </w:r>
    </w:p>
    <w:p w14:paraId="3A3DDB31" w14:textId="45FA6A9A" w:rsidR="00A55EE5" w:rsidRPr="00EB459C" w:rsidRDefault="00AC1E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All costs associated with the work of this Section shall be included in the price for Item No. </w:t>
      </w:r>
      <w:commentRangeStart w:id="83"/>
      <w:del w:id="84" w:author="Johnny Pang" w:date="2022-04-17T16:14:00Z">
        <w:r w:rsidR="004B334F" w:rsidRPr="003473D3" w:rsidDel="003473D3">
          <w:rPr>
            <w:rFonts w:asciiTheme="minorHAnsi" w:hAnsiTheme="minorHAnsi"/>
            <w:b w:val="0"/>
            <w:szCs w:val="22"/>
            <w:highlight w:val="yellow"/>
            <w:lang w:val="en-CA"/>
            <w:rPrChange w:id="85" w:author="Johnny Pang" w:date="2022-04-17T16:14:00Z">
              <w:rPr>
                <w:rFonts w:asciiTheme="minorHAnsi" w:hAnsiTheme="minorHAnsi"/>
                <w:b w:val="0"/>
                <w:szCs w:val="22"/>
                <w:lang w:val="en-CA"/>
              </w:rPr>
            </w:rPrChange>
          </w:rPr>
          <w:delText>A</w:delText>
        </w:r>
        <w:r w:rsidR="00E312B5" w:rsidRPr="003473D3" w:rsidDel="003473D3">
          <w:rPr>
            <w:rFonts w:asciiTheme="minorHAnsi" w:hAnsiTheme="minorHAnsi"/>
            <w:b w:val="0"/>
            <w:szCs w:val="22"/>
            <w:highlight w:val="yellow"/>
            <w:lang w:val="en-CA"/>
            <w:rPrChange w:id="86" w:author="Johnny Pang" w:date="2022-04-17T16:14:00Z">
              <w:rPr>
                <w:rFonts w:asciiTheme="minorHAnsi" w:hAnsiTheme="minorHAnsi"/>
                <w:b w:val="0"/>
                <w:szCs w:val="22"/>
                <w:lang w:val="en-CA"/>
              </w:rPr>
            </w:rPrChange>
          </w:rPr>
          <w:delText>4</w:delText>
        </w:r>
      </w:del>
      <w:ins w:id="87" w:author="Johnny Pang" w:date="2022-04-17T16:14:00Z">
        <w:r w:rsidR="003473D3" w:rsidRPr="003473D3">
          <w:rPr>
            <w:rFonts w:asciiTheme="minorHAnsi" w:hAnsiTheme="minorHAnsi"/>
            <w:b w:val="0"/>
            <w:szCs w:val="22"/>
            <w:highlight w:val="yellow"/>
            <w:lang w:val="en-CA"/>
            <w:rPrChange w:id="88" w:author="Johnny Pang" w:date="2022-04-17T16:14:00Z">
              <w:rPr>
                <w:rFonts w:asciiTheme="minorHAnsi" w:hAnsiTheme="minorHAnsi"/>
                <w:b w:val="0"/>
                <w:szCs w:val="22"/>
                <w:lang w:val="en-CA"/>
              </w:rPr>
            </w:rPrChange>
          </w:rPr>
          <w:t>A11</w:t>
        </w:r>
      </w:ins>
      <w:r w:rsidR="004B334F" w:rsidRPr="003473D3">
        <w:rPr>
          <w:rFonts w:asciiTheme="minorHAnsi" w:hAnsiTheme="minorHAnsi"/>
          <w:b w:val="0"/>
          <w:szCs w:val="22"/>
          <w:highlight w:val="yellow"/>
          <w:lang w:val="en-CA"/>
          <w:rPrChange w:id="89" w:author="Johnny Pang" w:date="2022-04-17T16:14:00Z">
            <w:rPr>
              <w:rFonts w:asciiTheme="minorHAnsi" w:hAnsiTheme="minorHAnsi"/>
              <w:b w:val="0"/>
              <w:szCs w:val="22"/>
              <w:lang w:val="en-CA"/>
            </w:rPr>
          </w:rPrChange>
        </w:rPr>
        <w:t>.</w:t>
      </w:r>
      <w:del w:id="90" w:author="Johnny Pang" w:date="2022-04-17T16:14:00Z">
        <w:r w:rsidR="004B334F" w:rsidRPr="003473D3" w:rsidDel="003473D3">
          <w:rPr>
            <w:rFonts w:asciiTheme="minorHAnsi" w:hAnsiTheme="minorHAnsi"/>
            <w:b w:val="0"/>
            <w:szCs w:val="22"/>
            <w:highlight w:val="yellow"/>
            <w:lang w:val="en-CA"/>
            <w:rPrChange w:id="91" w:author="Johnny Pang" w:date="2022-04-17T16:14:00Z">
              <w:rPr>
                <w:rFonts w:asciiTheme="minorHAnsi" w:hAnsiTheme="minorHAnsi"/>
                <w:b w:val="0"/>
                <w:szCs w:val="22"/>
                <w:lang w:val="en-CA"/>
              </w:rPr>
            </w:rPrChange>
          </w:rPr>
          <w:delText>0</w:delText>
        </w:r>
        <w:r w:rsidR="00E312B5" w:rsidRPr="003473D3" w:rsidDel="003473D3">
          <w:rPr>
            <w:rFonts w:asciiTheme="minorHAnsi" w:hAnsiTheme="minorHAnsi"/>
            <w:b w:val="0"/>
            <w:szCs w:val="22"/>
            <w:highlight w:val="yellow"/>
            <w:lang w:val="en-CA"/>
            <w:rPrChange w:id="92" w:author="Johnny Pang" w:date="2022-04-17T16:14:00Z">
              <w:rPr>
                <w:rFonts w:asciiTheme="minorHAnsi" w:hAnsiTheme="minorHAnsi"/>
                <w:b w:val="0"/>
                <w:szCs w:val="22"/>
                <w:lang w:val="en-CA"/>
              </w:rPr>
            </w:rPrChange>
          </w:rPr>
          <w:delText>1</w:delText>
        </w:r>
        <w:r w:rsidR="00A76FE7" w:rsidRPr="003473D3" w:rsidDel="003473D3">
          <w:rPr>
            <w:rFonts w:asciiTheme="minorHAnsi" w:hAnsiTheme="minorHAnsi"/>
            <w:b w:val="0"/>
            <w:szCs w:val="22"/>
            <w:highlight w:val="yellow"/>
            <w:lang w:val="en-CA"/>
            <w:rPrChange w:id="93" w:author="Johnny Pang" w:date="2022-04-17T16:14:00Z">
              <w:rPr>
                <w:rFonts w:asciiTheme="minorHAnsi" w:hAnsiTheme="minorHAnsi"/>
                <w:b w:val="0"/>
                <w:szCs w:val="22"/>
                <w:lang w:val="en-CA"/>
              </w:rPr>
            </w:rPrChange>
          </w:rPr>
          <w:delText xml:space="preserve"> </w:delText>
        </w:r>
      </w:del>
      <w:ins w:id="94" w:author="Johnny Pang" w:date="2022-04-17T16:14:00Z">
        <w:r w:rsidR="003473D3" w:rsidRPr="003473D3">
          <w:rPr>
            <w:rFonts w:asciiTheme="minorHAnsi" w:hAnsiTheme="minorHAnsi"/>
            <w:b w:val="0"/>
            <w:szCs w:val="22"/>
            <w:highlight w:val="yellow"/>
            <w:lang w:val="en-CA"/>
            <w:rPrChange w:id="95" w:author="Johnny Pang" w:date="2022-04-17T16:14:00Z">
              <w:rPr>
                <w:rFonts w:asciiTheme="minorHAnsi" w:hAnsiTheme="minorHAnsi"/>
                <w:b w:val="0"/>
                <w:szCs w:val="22"/>
                <w:lang w:val="en-CA"/>
              </w:rPr>
            </w:rPrChange>
          </w:rPr>
          <w:t>xx</w:t>
        </w:r>
        <w:r w:rsidR="003473D3" w:rsidRPr="00EB459C">
          <w:rPr>
            <w:rFonts w:asciiTheme="minorHAnsi" w:hAnsiTheme="minorHAnsi"/>
            <w:b w:val="0"/>
            <w:szCs w:val="22"/>
            <w:lang w:val="en-CA"/>
          </w:rPr>
          <w:t xml:space="preserve"> </w:t>
        </w:r>
      </w:ins>
      <w:commentRangeEnd w:id="83"/>
      <w:r w:rsidR="00BD0AD9">
        <w:rPr>
          <w:rStyle w:val="CommentReference"/>
          <w:b w:val="0"/>
        </w:rPr>
        <w:commentReference w:id="83"/>
      </w:r>
      <w:r w:rsidRPr="00EB459C">
        <w:rPr>
          <w:rFonts w:asciiTheme="minorHAnsi" w:hAnsiTheme="minorHAnsi"/>
          <w:b w:val="0"/>
          <w:szCs w:val="22"/>
          <w:lang w:val="en-CA"/>
        </w:rPr>
        <w:t>in the Bid Form.</w:t>
      </w:r>
      <w:r w:rsidR="00026E8C" w:rsidRPr="00EB459C">
        <w:rPr>
          <w:rFonts w:asciiTheme="minorHAnsi" w:hAnsiTheme="minorHAnsi"/>
          <w:b w:val="0"/>
          <w:szCs w:val="22"/>
          <w:lang w:val="en-CA"/>
        </w:rPr>
        <w:t xml:space="preserve"> </w:t>
      </w:r>
    </w:p>
    <w:p w14:paraId="720EACA2" w14:textId="77777777" w:rsidR="00A55EE5" w:rsidRPr="00EB459C" w:rsidRDefault="00853134" w:rsidP="00EB459C">
      <w:pPr>
        <w:pStyle w:val="Heading1"/>
        <w:tabs>
          <w:tab w:val="clear" w:pos="1008"/>
          <w:tab w:val="left" w:pos="1080"/>
        </w:tabs>
        <w:spacing w:before="60" w:after="60"/>
        <w:ind w:left="1080" w:hanging="1080"/>
        <w:rPr>
          <w:rFonts w:asciiTheme="minorHAnsi" w:hAnsiTheme="minorHAnsi"/>
          <w:szCs w:val="22"/>
        </w:rPr>
      </w:pPr>
      <w:r w:rsidRPr="00EB459C">
        <w:rPr>
          <w:rFonts w:asciiTheme="minorHAnsi" w:hAnsiTheme="minorHAnsi"/>
          <w:szCs w:val="22"/>
          <w:lang w:val="en-CA"/>
        </w:rPr>
        <w:t>PRODUCTS</w:t>
      </w:r>
    </w:p>
    <w:p w14:paraId="3801A7C8" w14:textId="77777777" w:rsidR="009E2072" w:rsidRPr="00EB459C" w:rsidRDefault="004B7221" w:rsidP="00EB459C">
      <w:pPr>
        <w:pStyle w:val="Heading2"/>
        <w:spacing w:before="60" w:after="60"/>
        <w:rPr>
          <w:rFonts w:asciiTheme="minorHAnsi" w:hAnsiTheme="minorHAnsi" w:cs="Arial"/>
          <w:szCs w:val="22"/>
          <w:u w:val="single"/>
        </w:rPr>
      </w:pPr>
      <w:r w:rsidRPr="00EB459C">
        <w:rPr>
          <w:rFonts w:asciiTheme="minorHAnsi" w:hAnsiTheme="minorHAnsi"/>
          <w:szCs w:val="22"/>
          <w:u w:val="single"/>
          <w:lang w:val="en-CA"/>
        </w:rPr>
        <w:t>Pipe and Fittings</w:t>
      </w:r>
    </w:p>
    <w:p w14:paraId="328E70E9" w14:textId="77777777" w:rsidR="009E2072" w:rsidRPr="00EB459C" w:rsidRDefault="009E2072"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Stainless Steel</w:t>
      </w:r>
    </w:p>
    <w:p w14:paraId="1D8E588A" w14:textId="77777777" w:rsidR="009E2072" w:rsidRPr="00EB459C" w:rsidRDefault="009E207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Stainless steel pipe shall be Type 3</w:t>
      </w:r>
      <w:r w:rsidR="00E94DDA" w:rsidRPr="00EB459C">
        <w:rPr>
          <w:rFonts w:asciiTheme="minorHAnsi" w:hAnsiTheme="minorHAnsi"/>
          <w:szCs w:val="22"/>
          <w:lang w:val="en-CA"/>
        </w:rPr>
        <w:t>16</w:t>
      </w:r>
      <w:r w:rsidRPr="00EB459C">
        <w:rPr>
          <w:rFonts w:asciiTheme="minorHAnsi" w:hAnsiTheme="minorHAnsi"/>
          <w:szCs w:val="22"/>
          <w:lang w:val="en-CA"/>
        </w:rPr>
        <w:t>L fabricated from ASTM A-240</w:t>
      </w:r>
      <w:r w:rsidR="00E044C2" w:rsidRPr="00EB459C">
        <w:rPr>
          <w:rFonts w:asciiTheme="minorHAnsi" w:hAnsiTheme="minorHAnsi"/>
          <w:szCs w:val="22"/>
          <w:lang w:val="en-CA"/>
        </w:rPr>
        <w:t xml:space="preserve"> materials</w:t>
      </w:r>
      <w:r w:rsidRPr="00EB459C">
        <w:rPr>
          <w:rFonts w:asciiTheme="minorHAnsi" w:hAnsiTheme="minorHAnsi"/>
          <w:szCs w:val="22"/>
          <w:lang w:val="en-CA"/>
        </w:rPr>
        <w:t xml:space="preserve">. </w:t>
      </w:r>
    </w:p>
    <w:p w14:paraId="78E75AF4" w14:textId="77777777" w:rsidR="00A55EE5" w:rsidRPr="00EB459C" w:rsidRDefault="009E207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Fabrication, inspection, testing, marking and</w:t>
      </w:r>
      <w:r w:rsidR="00E044C2" w:rsidRPr="00EB459C">
        <w:rPr>
          <w:rFonts w:asciiTheme="minorHAnsi" w:hAnsiTheme="minorHAnsi"/>
          <w:szCs w:val="22"/>
          <w:lang w:val="en-CA"/>
        </w:rPr>
        <w:t xml:space="preserve"> certification</w:t>
      </w:r>
      <w:r w:rsidRPr="00EB459C">
        <w:rPr>
          <w:rFonts w:asciiTheme="minorHAnsi" w:hAnsiTheme="minorHAnsi"/>
          <w:szCs w:val="22"/>
          <w:lang w:val="en-CA"/>
        </w:rPr>
        <w:t xml:space="preserve"> of pipe and fittings shall be in accordance with ASTM A-778 and ASTM A-774.</w:t>
      </w:r>
    </w:p>
    <w:p w14:paraId="5E994504" w14:textId="77777777" w:rsidR="009E2072" w:rsidRPr="00EB459C" w:rsidRDefault="009E207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Flanges shall be Type 3</w:t>
      </w:r>
      <w:r w:rsidR="00E94DDA" w:rsidRPr="00EB459C">
        <w:rPr>
          <w:rFonts w:asciiTheme="minorHAnsi" w:hAnsiTheme="minorHAnsi"/>
          <w:szCs w:val="22"/>
          <w:lang w:val="en-CA"/>
        </w:rPr>
        <w:t>16</w:t>
      </w:r>
      <w:r w:rsidRPr="00EB459C">
        <w:rPr>
          <w:rFonts w:asciiTheme="minorHAnsi" w:hAnsiTheme="minorHAnsi"/>
          <w:szCs w:val="22"/>
          <w:lang w:val="en-CA"/>
        </w:rPr>
        <w:t xml:space="preserve">L stainless steel. Flange design by </w:t>
      </w:r>
      <w:r w:rsidR="00E36B1C" w:rsidRPr="00EB459C">
        <w:rPr>
          <w:rFonts w:asciiTheme="minorHAnsi" w:hAnsiTheme="minorHAnsi"/>
          <w:szCs w:val="22"/>
          <w:lang w:val="en-CA"/>
        </w:rPr>
        <w:t xml:space="preserve">manufacturer </w:t>
      </w:r>
      <w:r w:rsidRPr="00EB459C">
        <w:rPr>
          <w:rFonts w:asciiTheme="minorHAnsi" w:hAnsiTheme="minorHAnsi"/>
          <w:szCs w:val="22"/>
          <w:lang w:val="en-CA"/>
        </w:rPr>
        <w:t xml:space="preserve">with bolt pattern </w:t>
      </w:r>
      <w:r w:rsidR="00E36B1C" w:rsidRPr="00EB459C">
        <w:rPr>
          <w:rFonts w:asciiTheme="minorHAnsi" w:hAnsiTheme="minorHAnsi"/>
          <w:szCs w:val="22"/>
          <w:lang w:val="en-CA"/>
        </w:rPr>
        <w:t xml:space="preserve">in accordance with </w:t>
      </w:r>
      <w:r w:rsidRPr="00EB459C">
        <w:rPr>
          <w:rFonts w:asciiTheme="minorHAnsi" w:hAnsiTheme="minorHAnsi"/>
          <w:szCs w:val="22"/>
          <w:lang w:val="en-CA"/>
        </w:rPr>
        <w:t>ANSI B16.5.</w:t>
      </w:r>
    </w:p>
    <w:p w14:paraId="38F98664" w14:textId="77777777" w:rsidR="004B7221" w:rsidRPr="00EB459C" w:rsidRDefault="004B7221"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Flange Gaskets</w:t>
      </w:r>
    </w:p>
    <w:p w14:paraId="57A57F4C" w14:textId="77777777" w:rsidR="00A55EE5" w:rsidRPr="00EB459C" w:rsidRDefault="00E044C2"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Flange Gaskets</w:t>
      </w:r>
    </w:p>
    <w:p w14:paraId="03115FB4" w14:textId="77777777" w:rsidR="00A55EE5" w:rsidRPr="00EB459C" w:rsidRDefault="009E207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Gaskets</w:t>
      </w:r>
      <w:r w:rsidR="00E044C2" w:rsidRPr="00EB459C">
        <w:rPr>
          <w:rFonts w:asciiTheme="minorHAnsi" w:hAnsiTheme="minorHAnsi"/>
          <w:szCs w:val="22"/>
          <w:lang w:val="en-CA"/>
        </w:rPr>
        <w:t xml:space="preserve"> shall be </w:t>
      </w:r>
      <w:r w:rsidRPr="00EB459C">
        <w:rPr>
          <w:rFonts w:asciiTheme="minorHAnsi" w:hAnsiTheme="minorHAnsi"/>
          <w:szCs w:val="22"/>
          <w:lang w:val="en-CA"/>
        </w:rPr>
        <w:t xml:space="preserve">1/8” </w:t>
      </w:r>
      <w:r w:rsidR="00E044C2" w:rsidRPr="00EB459C">
        <w:rPr>
          <w:rFonts w:asciiTheme="minorHAnsi" w:hAnsiTheme="minorHAnsi"/>
          <w:szCs w:val="22"/>
          <w:lang w:val="en-CA"/>
        </w:rPr>
        <w:t>full-faced</w:t>
      </w:r>
      <w:r w:rsidRPr="00EB459C">
        <w:rPr>
          <w:rFonts w:asciiTheme="minorHAnsi" w:hAnsiTheme="minorHAnsi"/>
          <w:szCs w:val="22"/>
          <w:lang w:val="en-CA"/>
        </w:rPr>
        <w:t>,</w:t>
      </w:r>
      <w:r w:rsidR="00E044C2" w:rsidRPr="00EB459C">
        <w:rPr>
          <w:rFonts w:asciiTheme="minorHAnsi" w:hAnsiTheme="minorHAnsi"/>
          <w:szCs w:val="22"/>
          <w:lang w:val="en-CA"/>
        </w:rPr>
        <w:t xml:space="preserve"> in accordance with ASTM D1330.</w:t>
      </w:r>
    </w:p>
    <w:p w14:paraId="4C912EBE" w14:textId="77777777" w:rsidR="00A55EE5" w:rsidRPr="00EB459C" w:rsidRDefault="00E044C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Gasket material shall be </w:t>
      </w:r>
      <w:r w:rsidR="00277643" w:rsidRPr="00EB459C">
        <w:rPr>
          <w:rFonts w:asciiTheme="minorHAnsi" w:hAnsiTheme="minorHAnsi"/>
          <w:szCs w:val="22"/>
        </w:rPr>
        <w:t>Ethylene Propylene Diene Monomer Rubber</w:t>
      </w:r>
      <w:r w:rsidR="00277643" w:rsidRPr="00EB459C">
        <w:rPr>
          <w:rFonts w:asciiTheme="minorHAnsi" w:hAnsiTheme="minorHAnsi"/>
          <w:szCs w:val="22"/>
          <w:lang w:val="en-CA"/>
        </w:rPr>
        <w:t xml:space="preserve"> (</w:t>
      </w:r>
      <w:r w:rsidRPr="00EB459C">
        <w:rPr>
          <w:rFonts w:asciiTheme="minorHAnsi" w:hAnsiTheme="minorHAnsi"/>
          <w:szCs w:val="22"/>
          <w:lang w:val="en-CA"/>
        </w:rPr>
        <w:t>EPDM</w:t>
      </w:r>
      <w:r w:rsidR="00277643" w:rsidRPr="00EB459C">
        <w:rPr>
          <w:rFonts w:asciiTheme="minorHAnsi" w:hAnsiTheme="minorHAnsi"/>
          <w:szCs w:val="22"/>
          <w:lang w:val="en-CA"/>
        </w:rPr>
        <w:t>)</w:t>
      </w:r>
      <w:r w:rsidRPr="00EB459C">
        <w:rPr>
          <w:rFonts w:asciiTheme="minorHAnsi" w:hAnsiTheme="minorHAnsi"/>
          <w:szCs w:val="22"/>
          <w:lang w:val="en-CA"/>
        </w:rPr>
        <w:t>.</w:t>
      </w:r>
    </w:p>
    <w:p w14:paraId="78BB0B42" w14:textId="77777777" w:rsidR="00A55EE5" w:rsidRPr="00EB459C" w:rsidRDefault="004B7221" w:rsidP="00EB459C">
      <w:pPr>
        <w:pStyle w:val="Heading2"/>
        <w:spacing w:before="60" w:after="60"/>
        <w:rPr>
          <w:rFonts w:asciiTheme="minorHAnsi" w:hAnsiTheme="minorHAnsi"/>
          <w:szCs w:val="22"/>
          <w:lang w:val="en-CA"/>
        </w:rPr>
      </w:pPr>
      <w:r w:rsidRPr="00EB459C">
        <w:rPr>
          <w:rFonts w:asciiTheme="minorHAnsi" w:hAnsiTheme="minorHAnsi"/>
          <w:szCs w:val="22"/>
          <w:u w:val="single"/>
          <w:lang w:val="en-CA"/>
        </w:rPr>
        <w:t>Fasteners</w:t>
      </w:r>
    </w:p>
    <w:p w14:paraId="3AABEAD2" w14:textId="77777777" w:rsidR="00A55EE5" w:rsidRPr="00EB459C" w:rsidRDefault="00E044C2"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Fasteners</w:t>
      </w:r>
    </w:p>
    <w:p w14:paraId="705C6044" w14:textId="77777777" w:rsidR="009E2072" w:rsidRPr="00EB459C" w:rsidRDefault="00E044C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Hex head bolts and nuts shall </w:t>
      </w:r>
      <w:r w:rsidR="009E2072" w:rsidRPr="00EB459C">
        <w:rPr>
          <w:rFonts w:asciiTheme="minorHAnsi" w:hAnsiTheme="minorHAnsi"/>
          <w:szCs w:val="22"/>
          <w:lang w:val="en-CA"/>
        </w:rPr>
        <w:t>conform</w:t>
      </w:r>
      <w:r w:rsidRPr="00EB459C">
        <w:rPr>
          <w:rFonts w:asciiTheme="minorHAnsi" w:hAnsiTheme="minorHAnsi"/>
          <w:szCs w:val="22"/>
          <w:lang w:val="en-CA"/>
        </w:rPr>
        <w:t xml:space="preserve"> to </w:t>
      </w:r>
      <w:r w:rsidR="00E36B1C" w:rsidRPr="00EB459C">
        <w:rPr>
          <w:rFonts w:asciiTheme="minorHAnsi" w:hAnsiTheme="minorHAnsi"/>
          <w:szCs w:val="22"/>
          <w:lang w:val="en-CA"/>
        </w:rPr>
        <w:t xml:space="preserve">the requirements of </w:t>
      </w:r>
      <w:r w:rsidRPr="00EB459C">
        <w:rPr>
          <w:rFonts w:asciiTheme="minorHAnsi" w:hAnsiTheme="minorHAnsi"/>
          <w:szCs w:val="22"/>
          <w:lang w:val="en-CA"/>
        </w:rPr>
        <w:t>ANSI/ASME</w:t>
      </w:r>
      <w:r w:rsidR="009E2072" w:rsidRPr="00EB459C">
        <w:rPr>
          <w:rFonts w:asciiTheme="minorHAnsi" w:hAnsiTheme="minorHAnsi"/>
          <w:szCs w:val="22"/>
          <w:lang w:val="en-CA"/>
        </w:rPr>
        <w:t xml:space="preserve"> </w:t>
      </w:r>
      <w:r w:rsidRPr="00EB459C">
        <w:rPr>
          <w:rFonts w:asciiTheme="minorHAnsi" w:hAnsiTheme="minorHAnsi"/>
          <w:szCs w:val="22"/>
          <w:lang w:val="en-CA"/>
        </w:rPr>
        <w:t>B18.2.1 and B18.2.2</w:t>
      </w:r>
      <w:r w:rsidR="009E2072" w:rsidRPr="00EB459C">
        <w:rPr>
          <w:rFonts w:asciiTheme="minorHAnsi" w:hAnsiTheme="minorHAnsi"/>
          <w:szCs w:val="22"/>
          <w:lang w:val="en-CA"/>
        </w:rPr>
        <w:t>.</w:t>
      </w:r>
    </w:p>
    <w:p w14:paraId="22E5F2B6" w14:textId="77777777" w:rsidR="009E2072" w:rsidRPr="00EB459C" w:rsidRDefault="009E207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Provide Type 316L stainless steel.</w:t>
      </w:r>
    </w:p>
    <w:p w14:paraId="6A9CFA12" w14:textId="77777777" w:rsidR="00A55EE5" w:rsidRPr="00EB459C" w:rsidRDefault="009E2072" w:rsidP="00EB459C">
      <w:pPr>
        <w:pStyle w:val="Heading5"/>
        <w:tabs>
          <w:tab w:val="clear" w:pos="5761"/>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Provide </w:t>
      </w:r>
      <w:r w:rsidR="00E044C2" w:rsidRPr="00EB459C">
        <w:rPr>
          <w:rFonts w:asciiTheme="minorHAnsi" w:hAnsiTheme="minorHAnsi"/>
          <w:szCs w:val="22"/>
          <w:lang w:val="en-CA"/>
        </w:rPr>
        <w:t xml:space="preserve">isolation </w:t>
      </w:r>
      <w:r w:rsidRPr="00EB459C">
        <w:rPr>
          <w:rFonts w:asciiTheme="minorHAnsi" w:hAnsiTheme="minorHAnsi"/>
          <w:szCs w:val="22"/>
          <w:lang w:val="en-CA"/>
        </w:rPr>
        <w:t>sleeves and washers for connections with dissimilar metals</w:t>
      </w:r>
      <w:r w:rsidR="00E044C2" w:rsidRPr="00EB459C">
        <w:rPr>
          <w:rFonts w:asciiTheme="minorHAnsi" w:hAnsiTheme="minorHAnsi"/>
          <w:szCs w:val="22"/>
          <w:lang w:val="en-CA"/>
        </w:rPr>
        <w:t>.</w:t>
      </w:r>
    </w:p>
    <w:p w14:paraId="23326918" w14:textId="77777777" w:rsidR="004B7221" w:rsidRPr="00EB459C" w:rsidRDefault="004B7221" w:rsidP="00EB459C">
      <w:pPr>
        <w:pStyle w:val="Heading2"/>
        <w:spacing w:before="60" w:after="60"/>
        <w:rPr>
          <w:rFonts w:asciiTheme="minorHAnsi" w:hAnsiTheme="minorHAnsi"/>
          <w:szCs w:val="22"/>
          <w:lang w:val="en-CA"/>
        </w:rPr>
      </w:pPr>
      <w:r w:rsidRPr="00EB459C">
        <w:rPr>
          <w:rFonts w:asciiTheme="minorHAnsi" w:hAnsiTheme="minorHAnsi"/>
          <w:szCs w:val="22"/>
          <w:u w:val="single"/>
          <w:lang w:val="en-CA"/>
        </w:rPr>
        <w:lastRenderedPageBreak/>
        <w:t>Vertical Support</w:t>
      </w:r>
      <w:r w:rsidR="00F27AA5" w:rsidRPr="00EB459C">
        <w:rPr>
          <w:rFonts w:asciiTheme="minorHAnsi" w:hAnsiTheme="minorHAnsi"/>
          <w:szCs w:val="22"/>
          <w:u w:val="single"/>
          <w:lang w:val="en-CA"/>
        </w:rPr>
        <w:t xml:space="preserve"> </w:t>
      </w:r>
      <w:r w:rsidRPr="00EB459C">
        <w:rPr>
          <w:rFonts w:asciiTheme="minorHAnsi" w:hAnsiTheme="minorHAnsi"/>
          <w:szCs w:val="22"/>
          <w:u w:val="single"/>
          <w:lang w:val="en-CA"/>
        </w:rPr>
        <w:t>Brackets (Adjustable)</w:t>
      </w:r>
    </w:p>
    <w:p w14:paraId="5FF68E6A"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All components of the bracket assembly shall be carbon steel in accordance with the associated standards referred to in subsection 1.</w:t>
      </w:r>
      <w:r w:rsidR="007876F0" w:rsidRPr="00EB459C">
        <w:rPr>
          <w:rFonts w:asciiTheme="minorHAnsi" w:hAnsiTheme="minorHAnsi"/>
          <w:b w:val="0"/>
          <w:szCs w:val="22"/>
          <w:lang w:val="en-CA"/>
        </w:rPr>
        <w:t>4</w:t>
      </w:r>
      <w:r w:rsidRPr="00EB459C">
        <w:rPr>
          <w:rFonts w:asciiTheme="minorHAnsi" w:hAnsiTheme="minorHAnsi"/>
          <w:b w:val="0"/>
          <w:szCs w:val="22"/>
          <w:lang w:val="en-CA"/>
        </w:rPr>
        <w:t xml:space="preserve"> above.</w:t>
      </w:r>
    </w:p>
    <w:p w14:paraId="10C26A67"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The bracket assembly shall provide a minimum of 50 mm of lateral adjustment for alignment of the vertical pipe section with the connection to the lateral piping and/or tank penetration.</w:t>
      </w:r>
    </w:p>
    <w:p w14:paraId="0D78A87E" w14:textId="77777777" w:rsidR="004B7221" w:rsidRPr="00EB459C" w:rsidRDefault="004B7221"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The bracket assemblies shall consist of two weldments:  </w:t>
      </w:r>
    </w:p>
    <w:p w14:paraId="68E4B0A7" w14:textId="77777777" w:rsidR="004B7221" w:rsidRPr="00EB459C" w:rsidRDefault="004B7221"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A base plate weldment that consists of a base plate with a center-located tubular guide. </w:t>
      </w:r>
    </w:p>
    <w:p w14:paraId="2859F06E" w14:textId="77777777" w:rsidR="004B7221" w:rsidRPr="00EB459C" w:rsidRDefault="004B7221"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A top-works weldment that consists of a support plate formed to provide 120 degrees contact area with the pipe, and a center-located pipe stub welded to the bottom of the support plate.  U-bolt(s) and hex nuts </w:t>
      </w:r>
      <w:r w:rsidR="007876F0" w:rsidRPr="00EB459C">
        <w:rPr>
          <w:rFonts w:asciiTheme="minorHAnsi" w:hAnsiTheme="minorHAnsi"/>
          <w:szCs w:val="22"/>
          <w:lang w:val="en-CA"/>
        </w:rPr>
        <w:t>shall be</w:t>
      </w:r>
      <w:r w:rsidRPr="00EB459C">
        <w:rPr>
          <w:rFonts w:asciiTheme="minorHAnsi" w:hAnsiTheme="minorHAnsi"/>
          <w:szCs w:val="22"/>
          <w:lang w:val="en-CA"/>
        </w:rPr>
        <w:t xml:space="preserve"> provided with the top-works.  </w:t>
      </w:r>
    </w:p>
    <w:p w14:paraId="1D6965CF"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The pipe stub shall be inserted into the tubular guide of the base plate weldment during installation of the assemblies.</w:t>
      </w:r>
    </w:p>
    <w:p w14:paraId="6F73725D"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The base plate weldment shall be anchored to the concrete shell with stud type expansion anchors.  The pull-out rating of the combined anchors shall be a minimum of 10 times greater than the static weight of the vertical pipe section.</w:t>
      </w:r>
    </w:p>
    <w:p w14:paraId="3AF75485"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The base plate of the base plate weldment shall be field welded to the tank shell.  The location of the base plate shall avoid welded joints and rivets in the tank shell.  </w:t>
      </w:r>
    </w:p>
    <w:p w14:paraId="3D723A2C"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A 3.2 mm (1/8”) thick EPDM strip with a length equivalent to the circumferential support length of the support plate shall be placed between the pipe and the pipe supports.</w:t>
      </w:r>
    </w:p>
    <w:p w14:paraId="622E8B3D" w14:textId="07A59F3A" w:rsidR="004B7221"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The base plate weldment and top-works weldment shall be joined by field welding following proper horizontal adjustment of the assembly.</w:t>
      </w:r>
    </w:p>
    <w:p w14:paraId="77DA2C30" w14:textId="5341FACC" w:rsidR="003C3CB8" w:rsidRPr="00EB459C" w:rsidRDefault="003C3CB8" w:rsidP="00EB459C">
      <w:pPr>
        <w:pStyle w:val="Heading3"/>
        <w:tabs>
          <w:tab w:val="clear" w:pos="810"/>
          <w:tab w:val="num" w:pos="1440"/>
        </w:tabs>
        <w:spacing w:before="60" w:after="60"/>
        <w:ind w:left="1440" w:hanging="864"/>
        <w:rPr>
          <w:rFonts w:asciiTheme="minorHAnsi" w:hAnsiTheme="minorHAnsi"/>
          <w:b w:val="0"/>
          <w:szCs w:val="22"/>
          <w:lang w:val="en-CA"/>
        </w:rPr>
      </w:pPr>
      <w:r>
        <w:rPr>
          <w:rFonts w:asciiTheme="minorHAnsi" w:hAnsiTheme="minorHAnsi"/>
          <w:b w:val="0"/>
          <w:szCs w:val="22"/>
          <w:lang w:val="en-CA"/>
        </w:rPr>
        <w:t xml:space="preserve">Provide dielectric isolation </w:t>
      </w:r>
      <w:r w:rsidR="006B6206">
        <w:rPr>
          <w:rFonts w:asciiTheme="minorHAnsi" w:hAnsiTheme="minorHAnsi"/>
          <w:b w:val="0"/>
          <w:szCs w:val="22"/>
          <w:lang w:val="en-CA"/>
        </w:rPr>
        <w:t xml:space="preserve">kit for pipe joints of </w:t>
      </w:r>
      <w:r>
        <w:rPr>
          <w:rFonts w:asciiTheme="minorHAnsi" w:hAnsiTheme="minorHAnsi"/>
          <w:b w:val="0"/>
          <w:szCs w:val="22"/>
          <w:lang w:val="en-CA"/>
        </w:rPr>
        <w:t>dissimilar metals.</w:t>
      </w:r>
    </w:p>
    <w:p w14:paraId="2EA09A86" w14:textId="77777777" w:rsidR="004B7221" w:rsidRPr="00EB459C" w:rsidRDefault="004B7221"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Vertical Support</w:t>
      </w:r>
      <w:r w:rsidR="00F27AA5" w:rsidRPr="00EB459C">
        <w:rPr>
          <w:rFonts w:asciiTheme="minorHAnsi" w:hAnsiTheme="minorHAnsi"/>
          <w:szCs w:val="22"/>
          <w:u w:val="single"/>
          <w:lang w:val="en-CA"/>
        </w:rPr>
        <w:t xml:space="preserve"> </w:t>
      </w:r>
      <w:r w:rsidRPr="00EB459C">
        <w:rPr>
          <w:rFonts w:asciiTheme="minorHAnsi" w:hAnsiTheme="minorHAnsi"/>
          <w:szCs w:val="22"/>
          <w:u w:val="single"/>
          <w:lang w:val="en-CA"/>
        </w:rPr>
        <w:t>Brackets (Non-Adjustable)</w:t>
      </w:r>
    </w:p>
    <w:p w14:paraId="6254C7B7"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Non-adjustable vertical pipe supports consist of a piece of pipe approximately 1/3 the riser diameter to be welded between the riser and tank shell.  Alternatively, two carbon steel angle irons can be welded between the vertical riser and the tank shell.  </w:t>
      </w:r>
    </w:p>
    <w:p w14:paraId="697EAACB"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The angle irons shall be field cut and welded in place at </w:t>
      </w:r>
      <w:proofErr w:type="gramStart"/>
      <w:r w:rsidRPr="00EB459C">
        <w:rPr>
          <w:rFonts w:asciiTheme="minorHAnsi" w:hAnsiTheme="minorHAnsi"/>
          <w:b w:val="0"/>
          <w:szCs w:val="22"/>
          <w:lang w:val="en-CA"/>
        </w:rPr>
        <w:t>45 degree</w:t>
      </w:r>
      <w:proofErr w:type="gramEnd"/>
      <w:r w:rsidRPr="00EB459C">
        <w:rPr>
          <w:rFonts w:asciiTheme="minorHAnsi" w:hAnsiTheme="minorHAnsi"/>
          <w:b w:val="0"/>
          <w:szCs w:val="22"/>
          <w:lang w:val="en-CA"/>
        </w:rPr>
        <w:t xml:space="preserve"> angles on each side of the vertical pipe centerline.  The included angle between the angle irons shall be 90 degrees.</w:t>
      </w:r>
    </w:p>
    <w:p w14:paraId="3B6B1C7E" w14:textId="77777777" w:rsidR="004B7221" w:rsidRPr="00EB459C" w:rsidRDefault="004B7221"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The location of the pipe supports (pipe or angle irons) shall avoid welded joints and rivets in the tank shell.  </w:t>
      </w:r>
    </w:p>
    <w:p w14:paraId="1730D316" w14:textId="77777777" w:rsidR="00A55EE5" w:rsidRPr="00EB459C" w:rsidRDefault="00E044C2"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Brackets</w:t>
      </w:r>
      <w:r w:rsidR="009E2072" w:rsidRPr="00EB459C">
        <w:rPr>
          <w:rFonts w:asciiTheme="minorHAnsi" w:hAnsiTheme="minorHAnsi"/>
          <w:b w:val="0"/>
          <w:szCs w:val="22"/>
          <w:lang w:val="en-CA"/>
        </w:rPr>
        <w:t xml:space="preserve">, Clips </w:t>
      </w:r>
      <w:r w:rsidR="007876F0" w:rsidRPr="00EB459C">
        <w:rPr>
          <w:rFonts w:asciiTheme="minorHAnsi" w:hAnsiTheme="minorHAnsi"/>
          <w:b w:val="0"/>
          <w:szCs w:val="22"/>
          <w:lang w:val="en-CA"/>
        </w:rPr>
        <w:t>and</w:t>
      </w:r>
      <w:r w:rsidR="009E2072" w:rsidRPr="00EB459C">
        <w:rPr>
          <w:rFonts w:asciiTheme="minorHAnsi" w:hAnsiTheme="minorHAnsi"/>
          <w:b w:val="0"/>
          <w:szCs w:val="22"/>
          <w:lang w:val="en-CA"/>
        </w:rPr>
        <w:t xml:space="preserve"> Supports </w:t>
      </w:r>
    </w:p>
    <w:p w14:paraId="471EA724"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ASTM A36 steel or equal.</w:t>
      </w:r>
    </w:p>
    <w:p w14:paraId="7DFEFA19"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Fabricate using flat bar or sealed tubular sections. Details that are difficult to maintain or paint in the field will not be accepted.</w:t>
      </w:r>
    </w:p>
    <w:p w14:paraId="39CD921C"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Bracket or support material directly in contact with stainless steel pipe shall be Type 3</w:t>
      </w:r>
      <w:r w:rsidR="00E94DDA" w:rsidRPr="00EB459C">
        <w:rPr>
          <w:rFonts w:asciiTheme="minorHAnsi" w:hAnsiTheme="minorHAnsi"/>
          <w:szCs w:val="22"/>
          <w:lang w:val="en-CA"/>
        </w:rPr>
        <w:t>16</w:t>
      </w:r>
      <w:r w:rsidRPr="00EB459C">
        <w:rPr>
          <w:rFonts w:asciiTheme="minorHAnsi" w:hAnsiTheme="minorHAnsi"/>
          <w:szCs w:val="22"/>
          <w:lang w:val="en-CA"/>
        </w:rPr>
        <w:t>L stainless steel.</w:t>
      </w:r>
    </w:p>
    <w:p w14:paraId="1E6B0DEC" w14:textId="77777777" w:rsidR="004B7221" w:rsidRPr="00EB459C" w:rsidRDefault="004B7221" w:rsidP="00EB459C">
      <w:pPr>
        <w:pStyle w:val="Heading2"/>
        <w:spacing w:before="60" w:after="60"/>
        <w:rPr>
          <w:rFonts w:asciiTheme="minorHAnsi" w:hAnsiTheme="minorHAnsi"/>
          <w:szCs w:val="22"/>
          <w:lang w:val="en-CA"/>
        </w:rPr>
      </w:pPr>
      <w:r w:rsidRPr="00EB459C">
        <w:rPr>
          <w:rFonts w:asciiTheme="minorHAnsi" w:hAnsiTheme="minorHAnsi"/>
          <w:szCs w:val="22"/>
          <w:u w:val="single"/>
          <w:lang w:val="en-CA"/>
        </w:rPr>
        <w:t>Variable Orifice</w:t>
      </w:r>
      <w:r w:rsidR="00F27AA5" w:rsidRPr="00EB459C">
        <w:rPr>
          <w:rFonts w:asciiTheme="minorHAnsi" w:hAnsiTheme="minorHAnsi"/>
          <w:szCs w:val="22"/>
          <w:u w:val="single"/>
          <w:lang w:val="en-CA"/>
        </w:rPr>
        <w:t xml:space="preserve"> </w:t>
      </w:r>
      <w:r w:rsidRPr="00EB459C">
        <w:rPr>
          <w:rFonts w:asciiTheme="minorHAnsi" w:hAnsiTheme="minorHAnsi"/>
          <w:szCs w:val="22"/>
          <w:u w:val="single"/>
          <w:lang w:val="en-CA"/>
        </w:rPr>
        <w:t>Inlet Nozzles</w:t>
      </w:r>
    </w:p>
    <w:p w14:paraId="0C01D0BB" w14:textId="77777777" w:rsidR="009E2072" w:rsidRPr="00EB459C" w:rsidRDefault="009E2072"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Tank Inlet Valves</w:t>
      </w:r>
    </w:p>
    <w:p w14:paraId="3CB1600A"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Provide variable orifice elastomeric check valve that allows water to enter the tank during fill cycles while preventing reverse flow </w:t>
      </w:r>
      <w:r w:rsidR="004B7221" w:rsidRPr="00EB459C">
        <w:rPr>
          <w:rFonts w:asciiTheme="minorHAnsi" w:hAnsiTheme="minorHAnsi"/>
          <w:szCs w:val="22"/>
          <w:lang w:val="en-CA"/>
        </w:rPr>
        <w:t>through the valves</w:t>
      </w:r>
      <w:r w:rsidRPr="00EB459C">
        <w:rPr>
          <w:rFonts w:asciiTheme="minorHAnsi" w:hAnsiTheme="minorHAnsi"/>
          <w:szCs w:val="22"/>
          <w:lang w:val="en-CA"/>
        </w:rPr>
        <w:t xml:space="preserve"> during draw periods.</w:t>
      </w:r>
      <w:r w:rsidR="004B7221" w:rsidRPr="00EB459C">
        <w:rPr>
          <w:rFonts w:asciiTheme="minorHAnsi" w:hAnsiTheme="minorHAnsi"/>
          <w:szCs w:val="22"/>
          <w:lang w:val="en-CA"/>
        </w:rPr>
        <w:t xml:space="preserve">  </w:t>
      </w:r>
      <w:r w:rsidR="00E044C2" w:rsidRPr="00EB459C">
        <w:rPr>
          <w:rFonts w:asciiTheme="minorHAnsi" w:hAnsiTheme="minorHAnsi"/>
          <w:szCs w:val="22"/>
          <w:lang w:val="en-CA"/>
        </w:rPr>
        <w:t>Inlet ports/nozzles may not be fixed-diameter ports or pipes.</w:t>
      </w:r>
    </w:p>
    <w:p w14:paraId="7BBE2BC2" w14:textId="77777777" w:rsidR="00A55EE5" w:rsidRPr="00EB459C" w:rsidRDefault="001A32F1"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lastRenderedPageBreak/>
        <w:t xml:space="preserve">Inlet ports/nozzles shall have a variable diameter versus flow hydraulic profile that provides a non-linear jet velocity versus flow characteristic and a linear </w:t>
      </w:r>
      <w:proofErr w:type="spellStart"/>
      <w:r w:rsidRPr="00EB459C">
        <w:rPr>
          <w:rFonts w:asciiTheme="minorHAnsi" w:hAnsiTheme="minorHAnsi"/>
          <w:szCs w:val="22"/>
          <w:lang w:val="en-CA"/>
        </w:rPr>
        <w:t>headloss</w:t>
      </w:r>
      <w:proofErr w:type="spellEnd"/>
      <w:r w:rsidRPr="00EB459C">
        <w:rPr>
          <w:rFonts w:asciiTheme="minorHAnsi" w:hAnsiTheme="minorHAnsi"/>
          <w:szCs w:val="22"/>
          <w:lang w:val="en-CA"/>
        </w:rPr>
        <w:t xml:space="preserve"> vs. flow characteristic.  </w:t>
      </w:r>
      <w:r w:rsidR="007876F0" w:rsidRPr="00EB459C">
        <w:rPr>
          <w:rFonts w:asciiTheme="minorHAnsi" w:hAnsiTheme="minorHAnsi"/>
          <w:szCs w:val="22"/>
          <w:lang w:val="en-CA"/>
        </w:rPr>
        <w:t>Provide t</w:t>
      </w:r>
      <w:r w:rsidRPr="00EB459C">
        <w:rPr>
          <w:rFonts w:asciiTheme="minorHAnsi" w:hAnsiTheme="minorHAnsi"/>
          <w:szCs w:val="22"/>
          <w:lang w:val="en-CA"/>
        </w:rPr>
        <w:t xml:space="preserve">he </w:t>
      </w:r>
      <w:proofErr w:type="spellStart"/>
      <w:r w:rsidRPr="00EB459C">
        <w:rPr>
          <w:rFonts w:asciiTheme="minorHAnsi" w:hAnsiTheme="minorHAnsi"/>
          <w:szCs w:val="22"/>
          <w:lang w:val="en-CA"/>
        </w:rPr>
        <w:t>h</w:t>
      </w:r>
      <w:r w:rsidR="00004B60" w:rsidRPr="00EB459C">
        <w:rPr>
          <w:rFonts w:asciiTheme="minorHAnsi" w:hAnsiTheme="minorHAnsi"/>
          <w:szCs w:val="22"/>
          <w:lang w:val="en-CA"/>
        </w:rPr>
        <w:t>eadloss</w:t>
      </w:r>
      <w:proofErr w:type="spellEnd"/>
      <w:r w:rsidRPr="00EB459C">
        <w:rPr>
          <w:rFonts w:asciiTheme="minorHAnsi" w:hAnsiTheme="minorHAnsi"/>
          <w:szCs w:val="22"/>
          <w:lang w:val="en-CA"/>
        </w:rPr>
        <w:t xml:space="preserve"> of the duckbill valves.  </w:t>
      </w:r>
    </w:p>
    <w:p w14:paraId="49A1A04C" w14:textId="77777777" w:rsidR="009E2072" w:rsidRPr="00EB459C" w:rsidRDefault="007876F0"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Ensure that the v</w:t>
      </w:r>
      <w:r w:rsidR="009E2072" w:rsidRPr="00EB459C">
        <w:rPr>
          <w:rFonts w:asciiTheme="minorHAnsi" w:hAnsiTheme="minorHAnsi"/>
          <w:szCs w:val="22"/>
          <w:lang w:val="en-CA"/>
        </w:rPr>
        <w:t>alve manufac</w:t>
      </w:r>
      <w:r w:rsidR="00291321" w:rsidRPr="00EB459C">
        <w:rPr>
          <w:rFonts w:asciiTheme="minorHAnsi" w:hAnsiTheme="minorHAnsi"/>
          <w:szCs w:val="22"/>
          <w:lang w:val="en-CA"/>
        </w:rPr>
        <w:t xml:space="preserve">turer </w:t>
      </w:r>
      <w:r w:rsidR="00D71C10" w:rsidRPr="00EB459C">
        <w:rPr>
          <w:rFonts w:asciiTheme="minorHAnsi" w:hAnsiTheme="minorHAnsi"/>
          <w:szCs w:val="22"/>
          <w:lang w:val="en-CA"/>
        </w:rPr>
        <w:t>has</w:t>
      </w:r>
      <w:r w:rsidR="00291321" w:rsidRPr="00EB459C">
        <w:rPr>
          <w:rFonts w:asciiTheme="minorHAnsi" w:hAnsiTheme="minorHAnsi"/>
          <w:szCs w:val="22"/>
          <w:lang w:val="en-CA"/>
        </w:rPr>
        <w:t xml:space="preserve"> </w:t>
      </w:r>
      <w:r w:rsidRPr="00EB459C">
        <w:rPr>
          <w:rFonts w:asciiTheme="minorHAnsi" w:hAnsiTheme="minorHAnsi"/>
          <w:szCs w:val="22"/>
          <w:lang w:val="en-CA"/>
        </w:rPr>
        <w:t xml:space="preserve">a </w:t>
      </w:r>
      <w:r w:rsidR="00291321" w:rsidRPr="00EB459C">
        <w:rPr>
          <w:rFonts w:asciiTheme="minorHAnsi" w:hAnsiTheme="minorHAnsi"/>
          <w:szCs w:val="22"/>
          <w:lang w:val="en-CA"/>
        </w:rPr>
        <w:t xml:space="preserve">minimum </w:t>
      </w:r>
      <w:r w:rsidRPr="00EB459C">
        <w:rPr>
          <w:rFonts w:asciiTheme="minorHAnsi" w:hAnsiTheme="minorHAnsi"/>
          <w:szCs w:val="22"/>
          <w:lang w:val="en-CA"/>
        </w:rPr>
        <w:t xml:space="preserve">of </w:t>
      </w:r>
      <w:r w:rsidR="004B7221" w:rsidRPr="00EB459C">
        <w:rPr>
          <w:rFonts w:asciiTheme="minorHAnsi" w:hAnsiTheme="minorHAnsi"/>
          <w:szCs w:val="22"/>
          <w:lang w:val="en-CA"/>
        </w:rPr>
        <w:t>five</w:t>
      </w:r>
      <w:r w:rsidR="009E2072" w:rsidRPr="00EB459C">
        <w:rPr>
          <w:rFonts w:asciiTheme="minorHAnsi" w:hAnsiTheme="minorHAnsi"/>
          <w:szCs w:val="22"/>
          <w:lang w:val="en-CA"/>
        </w:rPr>
        <w:t xml:space="preserve"> years </w:t>
      </w:r>
      <w:r w:rsidRPr="00EB459C">
        <w:rPr>
          <w:rFonts w:asciiTheme="minorHAnsi" w:hAnsiTheme="minorHAnsi"/>
          <w:szCs w:val="22"/>
          <w:lang w:val="en-CA"/>
        </w:rPr>
        <w:t xml:space="preserve">of </w:t>
      </w:r>
      <w:r w:rsidR="009E2072" w:rsidRPr="00EB459C">
        <w:rPr>
          <w:rFonts w:asciiTheme="minorHAnsi" w:hAnsiTheme="minorHAnsi"/>
          <w:szCs w:val="22"/>
          <w:lang w:val="en-CA"/>
        </w:rPr>
        <w:t>experience in the manufacturing of variable orifice style elastomeric valves.</w:t>
      </w:r>
    </w:p>
    <w:p w14:paraId="588F4FF6" w14:textId="77777777" w:rsidR="009E2072" w:rsidRPr="00EB459C" w:rsidRDefault="007876F0"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Ensure that the v</w:t>
      </w:r>
      <w:r w:rsidR="009E2072" w:rsidRPr="00EB459C">
        <w:rPr>
          <w:rFonts w:asciiTheme="minorHAnsi" w:hAnsiTheme="minorHAnsi"/>
          <w:szCs w:val="22"/>
          <w:lang w:val="en-CA"/>
        </w:rPr>
        <w:t xml:space="preserve">alve manufacturer </w:t>
      </w:r>
      <w:r w:rsidRPr="00EB459C">
        <w:rPr>
          <w:rFonts w:asciiTheme="minorHAnsi" w:hAnsiTheme="minorHAnsi"/>
          <w:szCs w:val="22"/>
          <w:lang w:val="en-CA"/>
        </w:rPr>
        <w:t>will</w:t>
      </w:r>
      <w:r w:rsidR="009E2072" w:rsidRPr="00EB459C">
        <w:rPr>
          <w:rFonts w:asciiTheme="minorHAnsi" w:hAnsiTheme="minorHAnsi"/>
          <w:szCs w:val="22"/>
          <w:lang w:val="en-CA"/>
        </w:rPr>
        <w:t xml:space="preserve"> have conducted hydraulic testing to determine head loss, jet velocity and back pressure characteristics</w:t>
      </w:r>
      <w:r w:rsidR="00C13BB9" w:rsidRPr="00EB459C">
        <w:rPr>
          <w:rFonts w:asciiTheme="minorHAnsi" w:hAnsiTheme="minorHAnsi"/>
          <w:szCs w:val="22"/>
          <w:lang w:val="en-CA"/>
        </w:rPr>
        <w:t xml:space="preserve"> for discharge to atmosphere and submerged discharge conditions</w:t>
      </w:r>
      <w:r w:rsidR="009E2072" w:rsidRPr="00EB459C">
        <w:rPr>
          <w:rFonts w:asciiTheme="minorHAnsi" w:hAnsiTheme="minorHAnsi"/>
          <w:szCs w:val="22"/>
          <w:lang w:val="en-CA"/>
        </w:rPr>
        <w:t>.</w:t>
      </w:r>
    </w:p>
    <w:p w14:paraId="0CFB6DBB" w14:textId="77777777" w:rsidR="001A32F1" w:rsidRPr="00EB459C" w:rsidRDefault="00E044C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Manufacturer must have conducted in-house backpressure testing</w:t>
      </w:r>
    </w:p>
    <w:p w14:paraId="24AD5ED9" w14:textId="77777777" w:rsidR="001A32F1"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Elastomer shall be one-piece internally reinforced EPDM</w:t>
      </w:r>
      <w:r w:rsidR="001A32F1" w:rsidRPr="00EB459C">
        <w:rPr>
          <w:rFonts w:asciiTheme="minorHAnsi" w:hAnsiTheme="minorHAnsi"/>
          <w:szCs w:val="22"/>
          <w:lang w:val="en-CA"/>
        </w:rPr>
        <w:t xml:space="preserve"> designed to produce the required discharge velocity and maximum allowable </w:t>
      </w:r>
      <w:proofErr w:type="spellStart"/>
      <w:r w:rsidR="001A32F1" w:rsidRPr="00EB459C">
        <w:rPr>
          <w:rFonts w:asciiTheme="minorHAnsi" w:hAnsiTheme="minorHAnsi"/>
          <w:szCs w:val="22"/>
          <w:lang w:val="en-CA"/>
        </w:rPr>
        <w:t>headloss</w:t>
      </w:r>
      <w:proofErr w:type="spellEnd"/>
      <w:r w:rsidR="001A32F1" w:rsidRPr="00EB459C">
        <w:rPr>
          <w:rFonts w:asciiTheme="minorHAnsi" w:hAnsiTheme="minorHAnsi"/>
          <w:szCs w:val="22"/>
          <w:lang w:val="en-CA"/>
        </w:rPr>
        <w:t xml:space="preserve"> requirements.  The flange portion shall be an integral portion of the nozzle with internal reinforcing spanning across the joint between the flange and the nozzle body.</w:t>
      </w:r>
    </w:p>
    <w:p w14:paraId="2A1C825A"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Flange backing ring components shall be Type 3</w:t>
      </w:r>
      <w:r w:rsidR="00E94DDA" w:rsidRPr="00EB459C">
        <w:rPr>
          <w:rFonts w:asciiTheme="minorHAnsi" w:hAnsiTheme="minorHAnsi"/>
          <w:szCs w:val="22"/>
          <w:lang w:val="en-CA"/>
        </w:rPr>
        <w:t>16L</w:t>
      </w:r>
      <w:r w:rsidRPr="00EB459C">
        <w:rPr>
          <w:rFonts w:asciiTheme="minorHAnsi" w:hAnsiTheme="minorHAnsi"/>
          <w:szCs w:val="22"/>
          <w:lang w:val="en-CA"/>
        </w:rPr>
        <w:t xml:space="preserve"> stainless steel.</w:t>
      </w:r>
    </w:p>
    <w:p w14:paraId="22C1702B"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Valves shall be NSF 61 certified.</w:t>
      </w:r>
    </w:p>
    <w:p w14:paraId="71F8E14F" w14:textId="77777777" w:rsidR="001A32F1" w:rsidRPr="00EB459C" w:rsidRDefault="001A32F1"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The manufacturer’s name, serial number and product part number shall be bonded onto the surface of the nozzle. </w:t>
      </w:r>
    </w:p>
    <w:p w14:paraId="73E87CAC" w14:textId="77777777" w:rsidR="00C13BB9" w:rsidRPr="00EB459C" w:rsidRDefault="001A32F1" w:rsidP="00EB459C">
      <w:pPr>
        <w:pStyle w:val="Heading4"/>
        <w:keepNext/>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Acceptable </w:t>
      </w:r>
      <w:r w:rsidR="00C13BB9" w:rsidRPr="00EB459C">
        <w:rPr>
          <w:rFonts w:asciiTheme="minorHAnsi" w:hAnsiTheme="minorHAnsi"/>
          <w:szCs w:val="22"/>
          <w:lang w:val="en-CA"/>
        </w:rPr>
        <w:t>Manufacturers</w:t>
      </w:r>
    </w:p>
    <w:p w14:paraId="3903BEC2" w14:textId="77777777" w:rsidR="00A55EE5" w:rsidRPr="00EB459C" w:rsidRDefault="00592973" w:rsidP="00EB459C">
      <w:pPr>
        <w:pStyle w:val="Heading5"/>
        <w:tabs>
          <w:tab w:val="clear" w:pos="5761"/>
          <w:tab w:val="num" w:pos="2880"/>
        </w:tabs>
        <w:spacing w:before="60" w:after="60"/>
        <w:ind w:left="2880" w:hanging="720"/>
        <w:rPr>
          <w:rFonts w:asciiTheme="minorHAnsi" w:hAnsiTheme="minorHAnsi"/>
          <w:szCs w:val="22"/>
          <w:lang w:val="en-CA"/>
        </w:rPr>
      </w:pPr>
      <w:r w:rsidRPr="00EB459C">
        <w:rPr>
          <w:rFonts w:asciiTheme="minorHAnsi" w:hAnsiTheme="minorHAnsi"/>
          <w:szCs w:val="22"/>
          <w:lang w:val="en-CA"/>
        </w:rPr>
        <w:t>Onyx Valve Company</w:t>
      </w:r>
    </w:p>
    <w:p w14:paraId="5FB9DE15" w14:textId="77777777" w:rsidR="00A55EE5" w:rsidRPr="00EB459C" w:rsidRDefault="00F1731A" w:rsidP="00EB459C">
      <w:pPr>
        <w:pStyle w:val="Heading5"/>
        <w:tabs>
          <w:tab w:val="clear" w:pos="5761"/>
          <w:tab w:val="num" w:pos="2880"/>
        </w:tabs>
        <w:spacing w:before="60" w:after="60"/>
        <w:ind w:left="2880" w:hanging="720"/>
        <w:rPr>
          <w:rFonts w:asciiTheme="minorHAnsi" w:hAnsiTheme="minorHAnsi"/>
          <w:szCs w:val="22"/>
          <w:lang w:val="en-CA"/>
        </w:rPr>
      </w:pPr>
      <w:proofErr w:type="spellStart"/>
      <w:r w:rsidRPr="00EB459C">
        <w:rPr>
          <w:rFonts w:asciiTheme="minorHAnsi" w:hAnsiTheme="minorHAnsi"/>
          <w:szCs w:val="22"/>
          <w:lang w:val="en-CA"/>
        </w:rPr>
        <w:t>Tideflex</w:t>
      </w:r>
      <w:proofErr w:type="spellEnd"/>
      <w:r w:rsidRPr="00EB459C">
        <w:rPr>
          <w:rFonts w:asciiTheme="minorHAnsi" w:hAnsiTheme="minorHAnsi"/>
          <w:szCs w:val="22"/>
          <w:lang w:val="en-CA"/>
        </w:rPr>
        <w:t xml:space="preserve"> Technologies (A division of Red Valve Company Inc.)</w:t>
      </w:r>
    </w:p>
    <w:p w14:paraId="7889C203" w14:textId="6A45A718" w:rsidR="003E5138" w:rsidRPr="00EB459C" w:rsidRDefault="00E40CDE" w:rsidP="00EB459C">
      <w:pPr>
        <w:pStyle w:val="Heading5"/>
        <w:tabs>
          <w:tab w:val="clear" w:pos="5761"/>
          <w:tab w:val="num" w:pos="2880"/>
        </w:tabs>
        <w:spacing w:before="60" w:after="60"/>
        <w:ind w:left="2880" w:hanging="720"/>
        <w:rPr>
          <w:rFonts w:asciiTheme="minorHAnsi" w:hAnsiTheme="minorHAnsi"/>
          <w:szCs w:val="22"/>
          <w:lang w:val="en-CA"/>
        </w:rPr>
      </w:pPr>
      <w:ins w:id="96" w:author="Zaleski, Christopher" w:date="2021-02-10T19:46:00Z">
        <w:r>
          <w:rPr>
            <w:rFonts w:asciiTheme="minorHAnsi" w:hAnsiTheme="minorHAnsi"/>
            <w:szCs w:val="22"/>
            <w:lang w:val="en-CA"/>
          </w:rPr>
          <w:t>Or</w:t>
        </w:r>
      </w:ins>
      <w:del w:id="97" w:author="Zaleski, Christopher" w:date="2021-02-10T19:46:00Z">
        <w:r w:rsidR="003E5138" w:rsidRPr="00EB459C" w:rsidDel="00E40CDE">
          <w:rPr>
            <w:rFonts w:asciiTheme="minorHAnsi" w:hAnsiTheme="minorHAnsi"/>
            <w:szCs w:val="22"/>
            <w:lang w:val="en-CA"/>
          </w:rPr>
          <w:delText>Approved</w:delText>
        </w:r>
      </w:del>
      <w:r w:rsidR="003E5138" w:rsidRPr="00EB459C">
        <w:rPr>
          <w:rFonts w:asciiTheme="minorHAnsi" w:hAnsiTheme="minorHAnsi"/>
          <w:szCs w:val="22"/>
          <w:lang w:val="en-CA"/>
        </w:rPr>
        <w:t xml:space="preserve"> Equivalent.</w:t>
      </w:r>
    </w:p>
    <w:p w14:paraId="57E4ECFE" w14:textId="081E2F19" w:rsidR="009E2072" w:rsidRPr="00EB459C" w:rsidRDefault="009E2072"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Tank Outlet Valve</w:t>
      </w:r>
      <w:r w:rsidR="006B6206">
        <w:rPr>
          <w:rFonts w:asciiTheme="minorHAnsi" w:hAnsiTheme="minorHAnsi"/>
          <w:b w:val="0"/>
          <w:szCs w:val="22"/>
          <w:lang w:val="en-CA"/>
        </w:rPr>
        <w:t xml:space="preserve"> </w:t>
      </w:r>
      <w:proofErr w:type="gramStart"/>
      <w:r w:rsidR="006B6206">
        <w:rPr>
          <w:rFonts w:asciiTheme="minorHAnsi" w:hAnsiTheme="minorHAnsi"/>
          <w:b w:val="0"/>
          <w:szCs w:val="22"/>
          <w:lang w:val="en-CA"/>
        </w:rPr>
        <w:t>On</w:t>
      </w:r>
      <w:proofErr w:type="gramEnd"/>
      <w:r w:rsidR="006B6206">
        <w:rPr>
          <w:rFonts w:asciiTheme="minorHAnsi" w:hAnsiTheme="minorHAnsi"/>
          <w:b w:val="0"/>
          <w:szCs w:val="22"/>
          <w:lang w:val="en-CA"/>
        </w:rPr>
        <w:t xml:space="preserve"> Inlet Pipe</w:t>
      </w:r>
    </w:p>
    <w:p w14:paraId="0464A884"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Wafer style type elastomeric membrane that allows water to enter the outlet pipe during draw cycles while preventing reverse flow (into the tank) during fill periods.</w:t>
      </w:r>
    </w:p>
    <w:p w14:paraId="24A17412" w14:textId="77777777" w:rsidR="009E2072" w:rsidRPr="00EB459C" w:rsidRDefault="00EF579A"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Ensure that the v</w:t>
      </w:r>
      <w:r w:rsidR="009E2072" w:rsidRPr="00EB459C">
        <w:rPr>
          <w:rFonts w:asciiTheme="minorHAnsi" w:hAnsiTheme="minorHAnsi"/>
          <w:szCs w:val="22"/>
          <w:lang w:val="en-CA"/>
        </w:rPr>
        <w:t xml:space="preserve">alve </w:t>
      </w:r>
      <w:r w:rsidR="008B7807" w:rsidRPr="00EB459C">
        <w:rPr>
          <w:rFonts w:asciiTheme="minorHAnsi" w:hAnsiTheme="minorHAnsi"/>
          <w:szCs w:val="22"/>
          <w:lang w:val="en-CA"/>
        </w:rPr>
        <w:t>manufacturer has</w:t>
      </w:r>
      <w:r w:rsidRPr="00EB459C">
        <w:rPr>
          <w:rFonts w:asciiTheme="minorHAnsi" w:hAnsiTheme="minorHAnsi"/>
          <w:szCs w:val="22"/>
          <w:lang w:val="en-CA"/>
        </w:rPr>
        <w:t xml:space="preserve"> </w:t>
      </w:r>
      <w:r w:rsidR="008B7807" w:rsidRPr="00EB459C">
        <w:rPr>
          <w:rFonts w:asciiTheme="minorHAnsi" w:hAnsiTheme="minorHAnsi"/>
          <w:szCs w:val="22"/>
          <w:lang w:val="en-CA"/>
        </w:rPr>
        <w:t>a minimum</w:t>
      </w:r>
      <w:r w:rsidR="00291321" w:rsidRPr="00EB459C">
        <w:rPr>
          <w:rFonts w:asciiTheme="minorHAnsi" w:hAnsiTheme="minorHAnsi"/>
          <w:szCs w:val="22"/>
          <w:lang w:val="en-CA"/>
        </w:rPr>
        <w:t xml:space="preserve"> </w:t>
      </w:r>
      <w:r w:rsidRPr="00EB459C">
        <w:rPr>
          <w:rFonts w:asciiTheme="minorHAnsi" w:hAnsiTheme="minorHAnsi"/>
          <w:szCs w:val="22"/>
          <w:lang w:val="en-CA"/>
        </w:rPr>
        <w:t xml:space="preserve">of </w:t>
      </w:r>
      <w:r w:rsidR="00F1731A" w:rsidRPr="00EB459C">
        <w:rPr>
          <w:rFonts w:asciiTheme="minorHAnsi" w:hAnsiTheme="minorHAnsi"/>
          <w:szCs w:val="22"/>
          <w:lang w:val="en-CA"/>
        </w:rPr>
        <w:t>5</w:t>
      </w:r>
      <w:r w:rsidR="009E2072" w:rsidRPr="00EB459C">
        <w:rPr>
          <w:rFonts w:asciiTheme="minorHAnsi" w:hAnsiTheme="minorHAnsi"/>
          <w:szCs w:val="22"/>
          <w:lang w:val="en-CA"/>
        </w:rPr>
        <w:t xml:space="preserve"> years </w:t>
      </w:r>
      <w:r w:rsidRPr="00EB459C">
        <w:rPr>
          <w:rFonts w:asciiTheme="minorHAnsi" w:hAnsiTheme="minorHAnsi"/>
          <w:szCs w:val="22"/>
          <w:lang w:val="en-CA"/>
        </w:rPr>
        <w:t xml:space="preserve">of </w:t>
      </w:r>
      <w:r w:rsidR="009E2072" w:rsidRPr="00EB459C">
        <w:rPr>
          <w:rFonts w:asciiTheme="minorHAnsi" w:hAnsiTheme="minorHAnsi"/>
          <w:szCs w:val="22"/>
          <w:lang w:val="en-CA"/>
        </w:rPr>
        <w:t>experience in the manufacturing of wafer style elastomeric valves.</w:t>
      </w:r>
    </w:p>
    <w:p w14:paraId="60EE9F25" w14:textId="77777777" w:rsidR="009E2072" w:rsidRPr="00EB459C" w:rsidRDefault="00EF579A"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Ensure that the v</w:t>
      </w:r>
      <w:r w:rsidR="009E2072" w:rsidRPr="00EB459C">
        <w:rPr>
          <w:rFonts w:asciiTheme="minorHAnsi" w:hAnsiTheme="minorHAnsi"/>
          <w:szCs w:val="22"/>
          <w:lang w:val="en-CA"/>
        </w:rPr>
        <w:t xml:space="preserve">alve manufacturer </w:t>
      </w:r>
      <w:r w:rsidRPr="00EB459C">
        <w:rPr>
          <w:rFonts w:asciiTheme="minorHAnsi" w:hAnsiTheme="minorHAnsi"/>
          <w:szCs w:val="22"/>
          <w:lang w:val="en-CA"/>
        </w:rPr>
        <w:t>has</w:t>
      </w:r>
      <w:r w:rsidR="009E2072" w:rsidRPr="00EB459C">
        <w:rPr>
          <w:rFonts w:asciiTheme="minorHAnsi" w:hAnsiTheme="minorHAnsi"/>
          <w:szCs w:val="22"/>
          <w:lang w:val="en-CA"/>
        </w:rPr>
        <w:t xml:space="preserve"> conducted hydraulic testing to determine head loss characteristics.</w:t>
      </w:r>
    </w:p>
    <w:p w14:paraId="3D5C28A8"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Elastomer shall be one-piece internally reinforced EPDM.</w:t>
      </w:r>
    </w:p>
    <w:p w14:paraId="1390832F"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Flange disc plate and other metal components shall be Type 3</w:t>
      </w:r>
      <w:r w:rsidR="00E94DDA" w:rsidRPr="00EB459C">
        <w:rPr>
          <w:rFonts w:asciiTheme="minorHAnsi" w:hAnsiTheme="minorHAnsi"/>
          <w:szCs w:val="22"/>
          <w:lang w:val="en-CA"/>
        </w:rPr>
        <w:t>16L</w:t>
      </w:r>
      <w:r w:rsidRPr="00EB459C">
        <w:rPr>
          <w:rFonts w:asciiTheme="minorHAnsi" w:hAnsiTheme="minorHAnsi"/>
          <w:szCs w:val="22"/>
          <w:lang w:val="en-CA"/>
        </w:rPr>
        <w:t xml:space="preserve"> stainless steel.</w:t>
      </w:r>
    </w:p>
    <w:p w14:paraId="2A0566DC"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Valves shall be NSF 61 certified.</w:t>
      </w:r>
    </w:p>
    <w:p w14:paraId="2C47D606" w14:textId="77777777" w:rsidR="009E2072" w:rsidRPr="00EB459C" w:rsidRDefault="009E2072"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The elastomer used in construction of valves shall be tested in accordance with ASTM D6284</w:t>
      </w:r>
      <w:r w:rsidR="00F1731A" w:rsidRPr="00EB459C">
        <w:rPr>
          <w:rFonts w:asciiTheme="minorHAnsi" w:hAnsiTheme="minorHAnsi"/>
          <w:szCs w:val="22"/>
          <w:lang w:val="en-CA"/>
        </w:rPr>
        <w:t>-09</w:t>
      </w:r>
      <w:r w:rsidRPr="00EB459C">
        <w:rPr>
          <w:rFonts w:asciiTheme="minorHAnsi" w:hAnsiTheme="minorHAnsi"/>
          <w:szCs w:val="22"/>
          <w:lang w:val="en-CA"/>
        </w:rPr>
        <w:t xml:space="preserve"> to confirm there is no degradation in the elastomer when exposed to chlorine and chloramine.</w:t>
      </w:r>
    </w:p>
    <w:p w14:paraId="5AEA5E53" w14:textId="77777777" w:rsidR="00F1731A" w:rsidRPr="00EB459C" w:rsidRDefault="00F1731A" w:rsidP="00EB459C">
      <w:pPr>
        <w:pStyle w:val="Heading4"/>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 xml:space="preserve">The manufacturer’s name, serial number and product part number shall be bonded onto the surface of the valve. </w:t>
      </w:r>
    </w:p>
    <w:p w14:paraId="6C316E31" w14:textId="77777777" w:rsidR="00F1731A" w:rsidRPr="00EB459C" w:rsidRDefault="00F1731A" w:rsidP="00EB459C">
      <w:pPr>
        <w:pStyle w:val="Heading4"/>
        <w:keepNext/>
        <w:tabs>
          <w:tab w:val="clear" w:pos="864"/>
          <w:tab w:val="clear" w:pos="5040"/>
          <w:tab w:val="num" w:pos="2160"/>
        </w:tabs>
        <w:spacing w:before="60" w:after="60"/>
        <w:ind w:left="2160" w:hanging="720"/>
        <w:rPr>
          <w:rFonts w:asciiTheme="minorHAnsi" w:hAnsiTheme="minorHAnsi"/>
          <w:szCs w:val="22"/>
          <w:lang w:val="en-CA"/>
        </w:rPr>
      </w:pPr>
      <w:r w:rsidRPr="00EB459C">
        <w:rPr>
          <w:rFonts w:asciiTheme="minorHAnsi" w:hAnsiTheme="minorHAnsi"/>
          <w:szCs w:val="22"/>
          <w:lang w:val="en-CA"/>
        </w:rPr>
        <w:t>Approved Manufacturers</w:t>
      </w:r>
    </w:p>
    <w:p w14:paraId="3F5D380D" w14:textId="77777777" w:rsidR="00F1731A" w:rsidRPr="00EB459C" w:rsidRDefault="00F1731A" w:rsidP="00EB459C">
      <w:pPr>
        <w:pStyle w:val="Heading5"/>
        <w:tabs>
          <w:tab w:val="clear" w:pos="5761"/>
          <w:tab w:val="num" w:pos="2880"/>
        </w:tabs>
        <w:spacing w:before="60" w:after="60"/>
        <w:ind w:left="2880" w:hanging="720"/>
        <w:rPr>
          <w:rFonts w:asciiTheme="minorHAnsi" w:hAnsiTheme="minorHAnsi"/>
          <w:szCs w:val="22"/>
        </w:rPr>
      </w:pPr>
      <w:r w:rsidRPr="00EB459C">
        <w:rPr>
          <w:rFonts w:asciiTheme="minorHAnsi" w:hAnsiTheme="minorHAnsi"/>
          <w:szCs w:val="22"/>
        </w:rPr>
        <w:t>Onyx Valve Company</w:t>
      </w:r>
    </w:p>
    <w:p w14:paraId="763C1413" w14:textId="77777777" w:rsidR="00F1731A" w:rsidRPr="00EB459C" w:rsidRDefault="00F1731A" w:rsidP="00EB459C">
      <w:pPr>
        <w:pStyle w:val="Heading5"/>
        <w:tabs>
          <w:tab w:val="clear" w:pos="5761"/>
          <w:tab w:val="num" w:pos="2880"/>
        </w:tabs>
        <w:spacing w:before="60" w:after="60"/>
        <w:ind w:left="2880" w:hanging="720"/>
        <w:rPr>
          <w:rFonts w:asciiTheme="minorHAnsi" w:hAnsiTheme="minorHAnsi"/>
          <w:szCs w:val="22"/>
        </w:rPr>
      </w:pPr>
      <w:proofErr w:type="spellStart"/>
      <w:r w:rsidRPr="00EB459C">
        <w:rPr>
          <w:rFonts w:asciiTheme="minorHAnsi" w:hAnsiTheme="minorHAnsi"/>
          <w:szCs w:val="22"/>
        </w:rPr>
        <w:t>Tideflex</w:t>
      </w:r>
      <w:proofErr w:type="spellEnd"/>
      <w:r w:rsidRPr="00EB459C">
        <w:rPr>
          <w:rFonts w:asciiTheme="minorHAnsi" w:hAnsiTheme="minorHAnsi"/>
          <w:szCs w:val="22"/>
        </w:rPr>
        <w:t xml:space="preserve"> Technologies (A division of Red Valve Company Inc.)</w:t>
      </w:r>
    </w:p>
    <w:p w14:paraId="79DB166F" w14:textId="57DD3ECB" w:rsidR="003E5138" w:rsidRPr="00EB459C" w:rsidRDefault="00E40CDE" w:rsidP="00EB459C">
      <w:pPr>
        <w:pStyle w:val="Heading5"/>
        <w:tabs>
          <w:tab w:val="clear" w:pos="5761"/>
          <w:tab w:val="num" w:pos="2880"/>
        </w:tabs>
        <w:spacing w:before="60" w:after="60"/>
        <w:ind w:left="2880" w:hanging="720"/>
        <w:rPr>
          <w:rFonts w:asciiTheme="minorHAnsi" w:hAnsiTheme="minorHAnsi"/>
          <w:szCs w:val="22"/>
        </w:rPr>
      </w:pPr>
      <w:ins w:id="98" w:author="Zaleski, Christopher" w:date="2021-02-10T19:47:00Z">
        <w:r>
          <w:rPr>
            <w:rFonts w:asciiTheme="minorHAnsi" w:hAnsiTheme="minorHAnsi"/>
            <w:szCs w:val="22"/>
          </w:rPr>
          <w:t>Or</w:t>
        </w:r>
      </w:ins>
      <w:del w:id="99" w:author="Zaleski, Christopher" w:date="2021-02-10T19:47:00Z">
        <w:r w:rsidR="003E5138" w:rsidRPr="00EB459C" w:rsidDel="00E40CDE">
          <w:rPr>
            <w:rFonts w:asciiTheme="minorHAnsi" w:hAnsiTheme="minorHAnsi"/>
            <w:szCs w:val="22"/>
          </w:rPr>
          <w:delText>Approved</w:delText>
        </w:r>
      </w:del>
      <w:r w:rsidR="003E5138" w:rsidRPr="00EB459C">
        <w:rPr>
          <w:rFonts w:asciiTheme="minorHAnsi" w:hAnsiTheme="minorHAnsi"/>
          <w:szCs w:val="22"/>
        </w:rPr>
        <w:t xml:space="preserve"> Equivalent.</w:t>
      </w:r>
    </w:p>
    <w:p w14:paraId="64F89223" w14:textId="77777777" w:rsidR="00C93810" w:rsidRPr="00EB459C" w:rsidRDefault="007124B3"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lastRenderedPageBreak/>
        <w:t>Coatings</w:t>
      </w:r>
    </w:p>
    <w:p w14:paraId="2F0B459F" w14:textId="77777777" w:rsidR="006A3B8B" w:rsidRPr="00EB459C" w:rsidRDefault="00C93810" w:rsidP="00EB459C">
      <w:pPr>
        <w:pStyle w:val="Heading3"/>
        <w:numPr>
          <w:ilvl w:val="0"/>
          <w:numId w:val="0"/>
        </w:numPr>
        <w:spacing w:before="60" w:after="60"/>
        <w:ind w:left="1440"/>
        <w:rPr>
          <w:rFonts w:asciiTheme="minorHAnsi" w:hAnsiTheme="minorHAnsi"/>
          <w:b w:val="0"/>
          <w:szCs w:val="22"/>
          <w:lang w:val="en-CA"/>
        </w:rPr>
      </w:pPr>
      <w:r w:rsidRPr="00EB459C">
        <w:rPr>
          <w:rFonts w:asciiTheme="minorHAnsi" w:hAnsiTheme="minorHAnsi"/>
          <w:b w:val="0"/>
          <w:szCs w:val="22"/>
          <w:lang w:val="en-CA"/>
        </w:rPr>
        <w:t xml:space="preserve">All carbon steel </w:t>
      </w:r>
      <w:r w:rsidR="00856CE9" w:rsidRPr="00EB459C">
        <w:rPr>
          <w:rFonts w:asciiTheme="minorHAnsi" w:hAnsiTheme="minorHAnsi"/>
          <w:b w:val="0"/>
          <w:szCs w:val="22"/>
          <w:lang w:val="en-CA"/>
        </w:rPr>
        <w:t xml:space="preserve">and </w:t>
      </w:r>
      <w:proofErr w:type="gramStart"/>
      <w:r w:rsidR="00856CE9" w:rsidRPr="00EB459C">
        <w:rPr>
          <w:rFonts w:asciiTheme="minorHAnsi" w:hAnsiTheme="minorHAnsi"/>
          <w:b w:val="0"/>
          <w:szCs w:val="22"/>
          <w:lang w:val="en-CA"/>
        </w:rPr>
        <w:t>stainless steel</w:t>
      </w:r>
      <w:proofErr w:type="gramEnd"/>
      <w:r w:rsidR="00856CE9" w:rsidRPr="00EB459C">
        <w:rPr>
          <w:rFonts w:asciiTheme="minorHAnsi" w:hAnsiTheme="minorHAnsi"/>
          <w:b w:val="0"/>
          <w:szCs w:val="22"/>
          <w:lang w:val="en-CA"/>
        </w:rPr>
        <w:t xml:space="preserve"> </w:t>
      </w:r>
      <w:r w:rsidRPr="00EB459C">
        <w:rPr>
          <w:rFonts w:asciiTheme="minorHAnsi" w:hAnsiTheme="minorHAnsi"/>
          <w:b w:val="0"/>
          <w:szCs w:val="22"/>
          <w:lang w:val="en-CA"/>
        </w:rPr>
        <w:t xml:space="preserve">pipe, fittings, bolted connections, pipe supports, </w:t>
      </w:r>
      <w:r w:rsidR="00D019B3" w:rsidRPr="00EB459C">
        <w:rPr>
          <w:rFonts w:asciiTheme="minorHAnsi" w:hAnsiTheme="minorHAnsi"/>
          <w:b w:val="0"/>
          <w:szCs w:val="22"/>
          <w:lang w:val="en-CA"/>
        </w:rPr>
        <w:t xml:space="preserve">brackets </w:t>
      </w:r>
      <w:r w:rsidRPr="00EB459C">
        <w:rPr>
          <w:rFonts w:asciiTheme="minorHAnsi" w:hAnsiTheme="minorHAnsi"/>
          <w:b w:val="0"/>
          <w:szCs w:val="22"/>
          <w:lang w:val="en-CA"/>
        </w:rPr>
        <w:t xml:space="preserve">and appurtenances shall be coated </w:t>
      </w:r>
      <w:r w:rsidR="00D019B3" w:rsidRPr="00EB459C">
        <w:rPr>
          <w:rFonts w:asciiTheme="minorHAnsi" w:hAnsiTheme="minorHAnsi"/>
          <w:b w:val="0"/>
          <w:szCs w:val="22"/>
          <w:lang w:val="en-CA"/>
        </w:rPr>
        <w:t xml:space="preserve">with the wet interior coating system </w:t>
      </w:r>
      <w:r w:rsidRPr="00EB459C">
        <w:rPr>
          <w:rFonts w:asciiTheme="minorHAnsi" w:hAnsiTheme="minorHAnsi"/>
          <w:b w:val="0"/>
          <w:szCs w:val="22"/>
          <w:lang w:val="en-CA"/>
        </w:rPr>
        <w:t xml:space="preserve">in accordance with </w:t>
      </w:r>
      <w:r w:rsidR="004B7221" w:rsidRPr="00EB459C">
        <w:rPr>
          <w:rFonts w:asciiTheme="minorHAnsi" w:hAnsiTheme="minorHAnsi"/>
          <w:b w:val="0"/>
          <w:szCs w:val="22"/>
          <w:lang w:val="en-CA"/>
        </w:rPr>
        <w:t>Section 09</w:t>
      </w:r>
      <w:r w:rsidR="00BB7B64" w:rsidRPr="00EB459C">
        <w:rPr>
          <w:rFonts w:asciiTheme="minorHAnsi" w:hAnsiTheme="minorHAnsi"/>
          <w:b w:val="0"/>
          <w:szCs w:val="22"/>
          <w:lang w:val="en-CA"/>
        </w:rPr>
        <w:t>9</w:t>
      </w:r>
      <w:r w:rsidR="004B7221" w:rsidRPr="00EB459C">
        <w:rPr>
          <w:rFonts w:asciiTheme="minorHAnsi" w:hAnsiTheme="minorHAnsi"/>
          <w:b w:val="0"/>
          <w:szCs w:val="22"/>
          <w:lang w:val="en-CA"/>
        </w:rPr>
        <w:t xml:space="preserve">60 </w:t>
      </w:r>
      <w:r w:rsidR="00D71C10" w:rsidRPr="00EB459C">
        <w:rPr>
          <w:rFonts w:asciiTheme="minorHAnsi" w:hAnsiTheme="minorHAnsi"/>
          <w:b w:val="0"/>
          <w:szCs w:val="22"/>
          <w:lang w:val="en-CA"/>
        </w:rPr>
        <w:t>– Painting of</w:t>
      </w:r>
      <w:r w:rsidR="004B7221" w:rsidRPr="00EB459C">
        <w:rPr>
          <w:rFonts w:asciiTheme="minorHAnsi" w:hAnsiTheme="minorHAnsi"/>
          <w:b w:val="0"/>
          <w:szCs w:val="22"/>
          <w:lang w:val="en-CA"/>
        </w:rPr>
        <w:t xml:space="preserve"> Steel Tanks and Appurtenances.</w:t>
      </w:r>
      <w:r w:rsidR="00D019B3" w:rsidRPr="00EB459C">
        <w:rPr>
          <w:rFonts w:asciiTheme="minorHAnsi" w:hAnsiTheme="minorHAnsi"/>
          <w:b w:val="0"/>
          <w:szCs w:val="22"/>
          <w:lang w:val="en-CA"/>
        </w:rPr>
        <w:t xml:space="preserve"> </w:t>
      </w:r>
      <w:r w:rsidR="00BB7B64" w:rsidRPr="00EB459C">
        <w:rPr>
          <w:rFonts w:asciiTheme="minorHAnsi" w:hAnsiTheme="minorHAnsi"/>
          <w:b w:val="0"/>
          <w:szCs w:val="22"/>
          <w:lang w:val="en-CA"/>
        </w:rPr>
        <w:t xml:space="preserve">The exterior surface of all </w:t>
      </w:r>
      <w:proofErr w:type="gramStart"/>
      <w:r w:rsidR="00BB7B64" w:rsidRPr="00EB459C">
        <w:rPr>
          <w:rFonts w:asciiTheme="minorHAnsi" w:hAnsiTheme="minorHAnsi"/>
          <w:b w:val="0"/>
          <w:szCs w:val="22"/>
          <w:lang w:val="en-CA"/>
        </w:rPr>
        <w:t>stainless steel</w:t>
      </w:r>
      <w:proofErr w:type="gramEnd"/>
      <w:r w:rsidR="00BB7B64" w:rsidRPr="00EB459C">
        <w:rPr>
          <w:rFonts w:asciiTheme="minorHAnsi" w:hAnsiTheme="minorHAnsi"/>
          <w:b w:val="0"/>
          <w:szCs w:val="22"/>
          <w:lang w:val="en-CA"/>
        </w:rPr>
        <w:t xml:space="preserve"> piping shall be coated with the approved wet interior coating system in accordance with Section 09960.</w:t>
      </w:r>
    </w:p>
    <w:p w14:paraId="5E7AB6BB" w14:textId="77777777" w:rsidR="00004B60" w:rsidRPr="00EB459C" w:rsidRDefault="00004B60" w:rsidP="00EB459C">
      <w:pPr>
        <w:pStyle w:val="Heading1"/>
        <w:spacing w:before="60" w:after="60"/>
        <w:rPr>
          <w:rFonts w:asciiTheme="minorHAnsi" w:hAnsiTheme="minorHAnsi"/>
          <w:szCs w:val="22"/>
          <w:lang w:val="en-CA"/>
        </w:rPr>
      </w:pPr>
      <w:r w:rsidRPr="00EB459C">
        <w:rPr>
          <w:rFonts w:asciiTheme="minorHAnsi" w:hAnsiTheme="minorHAnsi"/>
          <w:szCs w:val="22"/>
          <w:lang w:val="en-CA"/>
        </w:rPr>
        <w:t>EXECUTION</w:t>
      </w:r>
    </w:p>
    <w:p w14:paraId="24C11933" w14:textId="77777777" w:rsidR="00004B60" w:rsidRPr="00EB459C" w:rsidRDefault="00004B60"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Delivery,</w:t>
      </w:r>
      <w:r w:rsidR="00F27AA5" w:rsidRPr="00EB459C">
        <w:rPr>
          <w:rFonts w:asciiTheme="minorHAnsi" w:hAnsiTheme="minorHAnsi"/>
          <w:szCs w:val="22"/>
          <w:u w:val="single"/>
          <w:lang w:val="en-CA"/>
        </w:rPr>
        <w:t xml:space="preserve"> </w:t>
      </w:r>
      <w:r w:rsidRPr="00EB459C">
        <w:rPr>
          <w:rFonts w:asciiTheme="minorHAnsi" w:hAnsiTheme="minorHAnsi"/>
          <w:szCs w:val="22"/>
          <w:u w:val="single"/>
          <w:lang w:val="en-CA"/>
        </w:rPr>
        <w:t>Unloading and</w:t>
      </w:r>
      <w:r w:rsidR="00F27AA5" w:rsidRPr="00EB459C">
        <w:rPr>
          <w:rFonts w:asciiTheme="minorHAnsi" w:hAnsiTheme="minorHAnsi"/>
          <w:szCs w:val="22"/>
          <w:u w:val="single"/>
          <w:lang w:val="en-CA"/>
        </w:rPr>
        <w:t xml:space="preserve"> </w:t>
      </w:r>
      <w:r w:rsidRPr="00EB459C">
        <w:rPr>
          <w:rFonts w:asciiTheme="minorHAnsi" w:hAnsiTheme="minorHAnsi"/>
          <w:szCs w:val="22"/>
          <w:u w:val="single"/>
          <w:lang w:val="en-CA"/>
        </w:rPr>
        <w:t>Storage</w:t>
      </w:r>
    </w:p>
    <w:p w14:paraId="1EF07745"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Individual nozzles shall be packaged separately from the piping equipment.</w:t>
      </w:r>
    </w:p>
    <w:p w14:paraId="0A1C5F52" w14:textId="65C2335B"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All flanges shall be protected by using plastic inserts or plank </w:t>
      </w:r>
      <w:r w:rsidR="00E94DDA" w:rsidRPr="00EB459C">
        <w:rPr>
          <w:rFonts w:asciiTheme="minorHAnsi" w:hAnsiTheme="minorHAnsi"/>
          <w:b w:val="0"/>
          <w:szCs w:val="22"/>
          <w:lang w:val="en-CA"/>
        </w:rPr>
        <w:t>wood;</w:t>
      </w:r>
      <w:r w:rsidRPr="00EB459C">
        <w:rPr>
          <w:rFonts w:asciiTheme="minorHAnsi" w:hAnsiTheme="minorHAnsi"/>
          <w:b w:val="0"/>
          <w:szCs w:val="22"/>
          <w:lang w:val="en-CA"/>
        </w:rPr>
        <w:t xml:space="preserve"> pipe sections </w:t>
      </w:r>
      <w:ins w:id="100" w:author="Zaleski, Christopher" w:date="2021-02-10T19:47:00Z">
        <w:r w:rsidR="00E40CDE">
          <w:rPr>
            <w:rFonts w:asciiTheme="minorHAnsi" w:hAnsiTheme="minorHAnsi"/>
            <w:b w:val="0"/>
            <w:szCs w:val="22"/>
            <w:lang w:val="en-CA"/>
          </w:rPr>
          <w:t>must</w:t>
        </w:r>
      </w:ins>
      <w:del w:id="101" w:author="Zaleski, Christopher" w:date="2021-02-10T19:47:00Z">
        <w:r w:rsidRPr="00EB459C" w:rsidDel="00E40CDE">
          <w:rPr>
            <w:rFonts w:asciiTheme="minorHAnsi" w:hAnsiTheme="minorHAnsi"/>
            <w:b w:val="0"/>
            <w:szCs w:val="22"/>
            <w:lang w:val="en-CA"/>
          </w:rPr>
          <w:delText>are to</w:delText>
        </w:r>
      </w:del>
      <w:r w:rsidRPr="00EB459C">
        <w:rPr>
          <w:rFonts w:asciiTheme="minorHAnsi" w:hAnsiTheme="minorHAnsi"/>
          <w:b w:val="0"/>
          <w:szCs w:val="22"/>
          <w:lang w:val="en-CA"/>
        </w:rPr>
        <w:t xml:space="preserve"> be fully supported to prevent pipe deflection or damage to fittings or connections.</w:t>
      </w:r>
    </w:p>
    <w:p w14:paraId="7D818AAD" w14:textId="09017F31"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All equipment shall be shipped on pallets capable of fully supporting the pipe sections across their entire length.  Pallets </w:t>
      </w:r>
      <w:r w:rsidR="003E5138" w:rsidRPr="00EB459C">
        <w:rPr>
          <w:rFonts w:asciiTheme="minorHAnsi" w:hAnsiTheme="minorHAnsi"/>
          <w:b w:val="0"/>
          <w:szCs w:val="22"/>
          <w:lang w:val="en-CA"/>
        </w:rPr>
        <w:t xml:space="preserve">shall </w:t>
      </w:r>
      <w:r w:rsidRPr="00EB459C">
        <w:rPr>
          <w:rFonts w:asciiTheme="minorHAnsi" w:hAnsiTheme="minorHAnsi"/>
          <w:b w:val="0"/>
          <w:szCs w:val="22"/>
          <w:lang w:val="en-CA"/>
        </w:rPr>
        <w:t xml:space="preserve">be accessible for </w:t>
      </w:r>
      <w:r w:rsidR="00FF2F00" w:rsidRPr="00EB459C">
        <w:rPr>
          <w:rFonts w:asciiTheme="minorHAnsi" w:hAnsiTheme="minorHAnsi"/>
          <w:b w:val="0"/>
          <w:szCs w:val="22"/>
          <w:lang w:val="en-CA"/>
        </w:rPr>
        <w:t>forklift</w:t>
      </w:r>
      <w:r w:rsidRPr="00EB459C">
        <w:rPr>
          <w:rFonts w:asciiTheme="minorHAnsi" w:hAnsiTheme="minorHAnsi"/>
          <w:b w:val="0"/>
          <w:szCs w:val="22"/>
          <w:lang w:val="en-CA"/>
        </w:rPr>
        <w:t xml:space="preserve"> transport or strap and hoist means without causing any load to the pipe equipment.</w:t>
      </w:r>
    </w:p>
    <w:p w14:paraId="6DB21065"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All </w:t>
      </w:r>
      <w:proofErr w:type="gramStart"/>
      <w:r w:rsidRPr="00EB459C">
        <w:rPr>
          <w:rFonts w:asciiTheme="minorHAnsi" w:hAnsiTheme="minorHAnsi"/>
          <w:b w:val="0"/>
          <w:szCs w:val="22"/>
          <w:lang w:val="en-CA"/>
        </w:rPr>
        <w:t>stainless steel</w:t>
      </w:r>
      <w:proofErr w:type="gramEnd"/>
      <w:r w:rsidRPr="00EB459C">
        <w:rPr>
          <w:rFonts w:asciiTheme="minorHAnsi" w:hAnsiTheme="minorHAnsi"/>
          <w:b w:val="0"/>
          <w:szCs w:val="22"/>
          <w:lang w:val="en-CA"/>
        </w:rPr>
        <w:t xml:space="preserve"> components shall be stored separately away from any carbon steel components or other materials that could stain or deface the stainless steel finish from run-off of oxidized ferrous materials.</w:t>
      </w:r>
    </w:p>
    <w:p w14:paraId="632BF524"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All pipe equipment </w:t>
      </w:r>
      <w:r w:rsidR="003E5138" w:rsidRPr="00EB459C">
        <w:rPr>
          <w:rFonts w:asciiTheme="minorHAnsi" w:hAnsiTheme="minorHAnsi"/>
          <w:b w:val="0"/>
          <w:szCs w:val="22"/>
          <w:lang w:val="en-CA"/>
        </w:rPr>
        <w:t xml:space="preserve">shall </w:t>
      </w:r>
      <w:r w:rsidRPr="00EB459C">
        <w:rPr>
          <w:rFonts w:asciiTheme="minorHAnsi" w:hAnsiTheme="minorHAnsi"/>
          <w:b w:val="0"/>
          <w:szCs w:val="22"/>
          <w:lang w:val="en-CA"/>
        </w:rPr>
        <w:t>be covered and stored in areas free from contact with construction site sediment erosion to prevent accumulation of materials within the pipe and fittings.</w:t>
      </w:r>
    </w:p>
    <w:p w14:paraId="2868490F"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Duckbill nozzles should be protected from contact with rigid objects during handling and storage.  </w:t>
      </w:r>
      <w:r w:rsidR="00EF579A" w:rsidRPr="00EB459C">
        <w:rPr>
          <w:rFonts w:asciiTheme="minorHAnsi" w:hAnsiTheme="minorHAnsi"/>
          <w:b w:val="0"/>
          <w:szCs w:val="22"/>
          <w:lang w:val="en-CA"/>
        </w:rPr>
        <w:t xml:space="preserve">The </w:t>
      </w:r>
      <w:r w:rsidRPr="00EB459C">
        <w:rPr>
          <w:rFonts w:asciiTheme="minorHAnsi" w:hAnsiTheme="minorHAnsi"/>
          <w:b w:val="0"/>
          <w:szCs w:val="22"/>
          <w:lang w:val="en-CA"/>
        </w:rPr>
        <w:t>C</w:t>
      </w:r>
      <w:r w:rsidR="00EF579A" w:rsidRPr="00EB459C">
        <w:rPr>
          <w:rFonts w:asciiTheme="minorHAnsi" w:hAnsiTheme="minorHAnsi"/>
          <w:b w:val="0"/>
          <w:szCs w:val="22"/>
          <w:lang w:val="en-CA"/>
        </w:rPr>
        <w:t>ontractor</w:t>
      </w:r>
      <w:r w:rsidRPr="00EB459C">
        <w:rPr>
          <w:rFonts w:asciiTheme="minorHAnsi" w:hAnsiTheme="minorHAnsi"/>
          <w:b w:val="0"/>
          <w:szCs w:val="22"/>
          <w:lang w:val="en-CA"/>
        </w:rPr>
        <w:t xml:space="preserve"> shall replac</w:t>
      </w:r>
      <w:r w:rsidR="00EF579A" w:rsidRPr="00EB459C">
        <w:rPr>
          <w:rFonts w:asciiTheme="minorHAnsi" w:hAnsiTheme="minorHAnsi"/>
          <w:b w:val="0"/>
          <w:szCs w:val="22"/>
          <w:lang w:val="en-CA"/>
        </w:rPr>
        <w:t>e</w:t>
      </w:r>
      <w:r w:rsidRPr="00EB459C">
        <w:rPr>
          <w:rFonts w:asciiTheme="minorHAnsi" w:hAnsiTheme="minorHAnsi"/>
          <w:b w:val="0"/>
          <w:szCs w:val="22"/>
          <w:lang w:val="en-CA"/>
        </w:rPr>
        <w:t xml:space="preserve"> any duckbill nozzles or elastomeric components that are damaged after arrival on the Site through installation and start-up of the system.</w:t>
      </w:r>
    </w:p>
    <w:p w14:paraId="43C79C44"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Remove from the Site and replace all pipes, specials, fittings and gaskets that are unsound or damaged.</w:t>
      </w:r>
    </w:p>
    <w:p w14:paraId="5BC2B20C"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Place materials in safe storage.</w:t>
      </w:r>
    </w:p>
    <w:p w14:paraId="57354BED" w14:textId="77777777" w:rsidR="00004B60" w:rsidRPr="00EB459C" w:rsidRDefault="00EF579A"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The Contractor</w:t>
      </w:r>
      <w:r w:rsidR="00004B60" w:rsidRPr="00EB459C">
        <w:rPr>
          <w:rFonts w:asciiTheme="minorHAnsi" w:hAnsiTheme="minorHAnsi"/>
          <w:b w:val="0"/>
          <w:szCs w:val="22"/>
          <w:lang w:val="en-CA"/>
        </w:rPr>
        <w:t xml:space="preserve"> </w:t>
      </w:r>
      <w:r w:rsidRPr="00EB459C">
        <w:rPr>
          <w:rFonts w:asciiTheme="minorHAnsi" w:hAnsiTheme="minorHAnsi"/>
          <w:b w:val="0"/>
          <w:szCs w:val="22"/>
          <w:lang w:val="en-CA"/>
        </w:rPr>
        <w:t>shall</w:t>
      </w:r>
      <w:r w:rsidR="00004B60" w:rsidRPr="00EB459C">
        <w:rPr>
          <w:rFonts w:asciiTheme="minorHAnsi" w:hAnsiTheme="minorHAnsi"/>
          <w:b w:val="0"/>
          <w:szCs w:val="22"/>
          <w:lang w:val="en-CA"/>
        </w:rPr>
        <w:t xml:space="preserve"> safe</w:t>
      </w:r>
      <w:r w:rsidRPr="00EB459C">
        <w:rPr>
          <w:rFonts w:asciiTheme="minorHAnsi" w:hAnsiTheme="minorHAnsi"/>
          <w:b w:val="0"/>
          <w:szCs w:val="22"/>
          <w:lang w:val="en-CA"/>
        </w:rPr>
        <w:t>ly</w:t>
      </w:r>
      <w:r w:rsidR="00004B60" w:rsidRPr="00EB459C">
        <w:rPr>
          <w:rFonts w:asciiTheme="minorHAnsi" w:hAnsiTheme="minorHAnsi"/>
          <w:b w:val="0"/>
          <w:szCs w:val="22"/>
          <w:lang w:val="en-CA"/>
        </w:rPr>
        <w:t xml:space="preserve"> handl</w:t>
      </w:r>
      <w:r w:rsidRPr="00EB459C">
        <w:rPr>
          <w:rFonts w:asciiTheme="minorHAnsi" w:hAnsiTheme="minorHAnsi"/>
          <w:b w:val="0"/>
          <w:szCs w:val="22"/>
          <w:lang w:val="en-CA"/>
        </w:rPr>
        <w:t>e</w:t>
      </w:r>
      <w:r w:rsidR="00004B60" w:rsidRPr="00EB459C">
        <w:rPr>
          <w:rFonts w:asciiTheme="minorHAnsi" w:hAnsiTheme="minorHAnsi"/>
          <w:b w:val="0"/>
          <w:szCs w:val="22"/>
          <w:lang w:val="en-CA"/>
        </w:rPr>
        <w:t xml:space="preserve"> and store all pipes, specials, fittings, gaskets,</w:t>
      </w:r>
      <w:r w:rsidR="00FC61FE" w:rsidRPr="00EB459C">
        <w:rPr>
          <w:rFonts w:asciiTheme="minorHAnsi" w:hAnsiTheme="minorHAnsi"/>
          <w:b w:val="0"/>
          <w:szCs w:val="22"/>
          <w:lang w:val="en-CA"/>
        </w:rPr>
        <w:t xml:space="preserve"> and any equipment directly involved in</w:t>
      </w:r>
      <w:r w:rsidR="00F27AA5" w:rsidRPr="00EB459C">
        <w:rPr>
          <w:rFonts w:asciiTheme="minorHAnsi" w:hAnsiTheme="minorHAnsi"/>
          <w:b w:val="0"/>
          <w:szCs w:val="22"/>
          <w:lang w:val="en-CA"/>
        </w:rPr>
        <w:t>,</w:t>
      </w:r>
      <w:r w:rsidR="00FC61FE" w:rsidRPr="00EB459C">
        <w:rPr>
          <w:rFonts w:asciiTheme="minorHAnsi" w:hAnsiTheme="minorHAnsi"/>
          <w:b w:val="0"/>
          <w:szCs w:val="22"/>
          <w:lang w:val="en-CA"/>
        </w:rPr>
        <w:t xml:space="preserve"> or related to</w:t>
      </w:r>
      <w:r w:rsidR="00F27AA5" w:rsidRPr="00EB459C">
        <w:rPr>
          <w:rFonts w:asciiTheme="minorHAnsi" w:hAnsiTheme="minorHAnsi"/>
          <w:b w:val="0"/>
          <w:szCs w:val="22"/>
          <w:lang w:val="en-CA"/>
        </w:rPr>
        <w:t>,</w:t>
      </w:r>
      <w:r w:rsidR="00FC61FE" w:rsidRPr="00EB459C">
        <w:rPr>
          <w:rFonts w:asciiTheme="minorHAnsi" w:hAnsiTheme="minorHAnsi"/>
          <w:b w:val="0"/>
          <w:szCs w:val="22"/>
          <w:lang w:val="en-CA"/>
        </w:rPr>
        <w:t xml:space="preserve"> the flow control system</w:t>
      </w:r>
      <w:r w:rsidR="00004B60" w:rsidRPr="00EB459C">
        <w:rPr>
          <w:rFonts w:asciiTheme="minorHAnsi" w:hAnsiTheme="minorHAnsi"/>
          <w:b w:val="0"/>
          <w:szCs w:val="22"/>
          <w:lang w:val="en-CA"/>
        </w:rPr>
        <w:t>, at its own expense and risk.</w:t>
      </w:r>
    </w:p>
    <w:p w14:paraId="32AEAD92" w14:textId="77777777" w:rsidR="00004B60" w:rsidRPr="00EB459C" w:rsidRDefault="00EF579A"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The </w:t>
      </w:r>
      <w:r w:rsidR="00004B60" w:rsidRPr="00EB459C">
        <w:rPr>
          <w:rFonts w:asciiTheme="minorHAnsi" w:hAnsiTheme="minorHAnsi"/>
          <w:b w:val="0"/>
          <w:szCs w:val="22"/>
          <w:lang w:val="en-CA"/>
        </w:rPr>
        <w:t>C</w:t>
      </w:r>
      <w:r w:rsidRPr="00EB459C">
        <w:rPr>
          <w:rFonts w:asciiTheme="minorHAnsi" w:hAnsiTheme="minorHAnsi"/>
          <w:b w:val="0"/>
          <w:szCs w:val="22"/>
          <w:lang w:val="en-CA"/>
        </w:rPr>
        <w:t>ontractor</w:t>
      </w:r>
      <w:r w:rsidR="00004B60" w:rsidRPr="00EB459C">
        <w:rPr>
          <w:rFonts w:asciiTheme="minorHAnsi" w:hAnsiTheme="minorHAnsi"/>
          <w:b w:val="0"/>
          <w:szCs w:val="22"/>
          <w:lang w:val="en-CA"/>
        </w:rPr>
        <w:t xml:space="preserve"> </w:t>
      </w:r>
      <w:r w:rsidRPr="00EB459C">
        <w:rPr>
          <w:rFonts w:asciiTheme="minorHAnsi" w:hAnsiTheme="minorHAnsi"/>
          <w:b w:val="0"/>
          <w:szCs w:val="22"/>
          <w:lang w:val="en-CA"/>
        </w:rPr>
        <w:t>shall</w:t>
      </w:r>
      <w:r w:rsidR="00004B60" w:rsidRPr="00EB459C">
        <w:rPr>
          <w:rFonts w:asciiTheme="minorHAnsi" w:hAnsiTheme="minorHAnsi"/>
          <w:b w:val="0"/>
          <w:szCs w:val="22"/>
          <w:lang w:val="en-CA"/>
        </w:rPr>
        <w:t xml:space="preserve"> replac</w:t>
      </w:r>
      <w:r w:rsidRPr="00EB459C">
        <w:rPr>
          <w:rFonts w:asciiTheme="minorHAnsi" w:hAnsiTheme="minorHAnsi"/>
          <w:b w:val="0"/>
          <w:szCs w:val="22"/>
          <w:lang w:val="en-CA"/>
        </w:rPr>
        <w:t>e</w:t>
      </w:r>
      <w:r w:rsidR="00004B60" w:rsidRPr="00EB459C">
        <w:rPr>
          <w:rFonts w:asciiTheme="minorHAnsi" w:hAnsiTheme="minorHAnsi"/>
          <w:b w:val="0"/>
          <w:szCs w:val="22"/>
          <w:lang w:val="en-CA"/>
        </w:rPr>
        <w:t xml:space="preserve"> all pipe specials, fittings, gaskets, </w:t>
      </w:r>
      <w:r w:rsidR="00FC61FE" w:rsidRPr="00EB459C">
        <w:rPr>
          <w:rFonts w:asciiTheme="minorHAnsi" w:hAnsiTheme="minorHAnsi"/>
          <w:b w:val="0"/>
          <w:szCs w:val="22"/>
          <w:lang w:val="en-CA"/>
        </w:rPr>
        <w:t>and any equipment directly involved in</w:t>
      </w:r>
      <w:r w:rsidR="00F27AA5" w:rsidRPr="00EB459C">
        <w:rPr>
          <w:rFonts w:asciiTheme="minorHAnsi" w:hAnsiTheme="minorHAnsi"/>
          <w:b w:val="0"/>
          <w:szCs w:val="22"/>
          <w:lang w:val="en-CA"/>
        </w:rPr>
        <w:t>,</w:t>
      </w:r>
      <w:r w:rsidR="00FC61FE" w:rsidRPr="00EB459C">
        <w:rPr>
          <w:rFonts w:asciiTheme="minorHAnsi" w:hAnsiTheme="minorHAnsi"/>
          <w:b w:val="0"/>
          <w:szCs w:val="22"/>
          <w:lang w:val="en-CA"/>
        </w:rPr>
        <w:t xml:space="preserve"> or related to</w:t>
      </w:r>
      <w:r w:rsidR="00F27AA5" w:rsidRPr="00EB459C">
        <w:rPr>
          <w:rFonts w:asciiTheme="minorHAnsi" w:hAnsiTheme="minorHAnsi"/>
          <w:b w:val="0"/>
          <w:szCs w:val="22"/>
          <w:lang w:val="en-CA"/>
        </w:rPr>
        <w:t>,</w:t>
      </w:r>
      <w:r w:rsidR="00FC61FE" w:rsidRPr="00EB459C">
        <w:rPr>
          <w:rFonts w:asciiTheme="minorHAnsi" w:hAnsiTheme="minorHAnsi"/>
          <w:b w:val="0"/>
          <w:szCs w:val="22"/>
          <w:lang w:val="en-CA"/>
        </w:rPr>
        <w:t xml:space="preserve"> the flow control system</w:t>
      </w:r>
      <w:r w:rsidR="00004B60" w:rsidRPr="00EB459C">
        <w:rPr>
          <w:rFonts w:asciiTheme="minorHAnsi" w:hAnsiTheme="minorHAnsi"/>
          <w:b w:val="0"/>
          <w:szCs w:val="22"/>
          <w:lang w:val="en-CA"/>
        </w:rPr>
        <w:t xml:space="preserve">, which, in the </w:t>
      </w:r>
      <w:r w:rsidRPr="00EB459C">
        <w:rPr>
          <w:rFonts w:asciiTheme="minorHAnsi" w:hAnsiTheme="minorHAnsi"/>
          <w:b w:val="0"/>
          <w:szCs w:val="22"/>
          <w:lang w:val="en-CA"/>
        </w:rPr>
        <w:t xml:space="preserve">sole </w:t>
      </w:r>
      <w:r w:rsidR="00004B60" w:rsidRPr="00EB459C">
        <w:rPr>
          <w:rFonts w:asciiTheme="minorHAnsi" w:hAnsiTheme="minorHAnsi"/>
          <w:b w:val="0"/>
          <w:szCs w:val="22"/>
          <w:lang w:val="en-CA"/>
        </w:rPr>
        <w:t xml:space="preserve">opinion of the Consultant, are unsound or damaged, both before </w:t>
      </w:r>
      <w:proofErr w:type="gramStart"/>
      <w:r w:rsidR="00004B60" w:rsidRPr="00EB459C">
        <w:rPr>
          <w:rFonts w:asciiTheme="minorHAnsi" w:hAnsiTheme="minorHAnsi"/>
          <w:b w:val="0"/>
          <w:szCs w:val="22"/>
          <w:lang w:val="en-CA"/>
        </w:rPr>
        <w:t>or</w:t>
      </w:r>
      <w:proofErr w:type="gramEnd"/>
      <w:r w:rsidR="00004B60" w:rsidRPr="00EB459C">
        <w:rPr>
          <w:rFonts w:asciiTheme="minorHAnsi" w:hAnsiTheme="minorHAnsi"/>
          <w:b w:val="0"/>
          <w:szCs w:val="22"/>
          <w:lang w:val="en-CA"/>
        </w:rPr>
        <w:t xml:space="preserve"> after installation.  Any damaged materials shall be removed immediately from the Site at </w:t>
      </w:r>
      <w:r w:rsidRPr="00EB459C">
        <w:rPr>
          <w:rFonts w:asciiTheme="minorHAnsi" w:hAnsiTheme="minorHAnsi"/>
          <w:b w:val="0"/>
          <w:szCs w:val="22"/>
          <w:lang w:val="en-CA"/>
        </w:rPr>
        <w:t>the Contractor’s</w:t>
      </w:r>
      <w:r w:rsidR="00004B60" w:rsidRPr="00EB459C">
        <w:rPr>
          <w:rFonts w:asciiTheme="minorHAnsi" w:hAnsiTheme="minorHAnsi"/>
          <w:b w:val="0"/>
          <w:szCs w:val="22"/>
          <w:lang w:val="en-CA"/>
        </w:rPr>
        <w:t xml:space="preserve"> expense.</w:t>
      </w:r>
    </w:p>
    <w:p w14:paraId="72459825" w14:textId="3508191E"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Provide factory installed pipe end covers in accordance with </w:t>
      </w:r>
      <w:commentRangeStart w:id="102"/>
      <w:commentRangeStart w:id="103"/>
      <w:r w:rsidRPr="00EB459C">
        <w:rPr>
          <w:rFonts w:asciiTheme="minorHAnsi" w:hAnsiTheme="minorHAnsi"/>
          <w:b w:val="0"/>
          <w:szCs w:val="22"/>
          <w:lang w:val="en-CA"/>
        </w:rPr>
        <w:t xml:space="preserve">OPSS </w:t>
      </w:r>
      <w:r w:rsidR="006E23FF" w:rsidRPr="00EB459C">
        <w:rPr>
          <w:rFonts w:asciiTheme="minorHAnsi" w:hAnsiTheme="minorHAnsi"/>
          <w:b w:val="0"/>
          <w:szCs w:val="22"/>
          <w:lang w:val="en-CA"/>
        </w:rPr>
        <w:t>441</w:t>
      </w:r>
      <w:commentRangeEnd w:id="102"/>
      <w:r w:rsidR="00E40CDE">
        <w:rPr>
          <w:rStyle w:val="CommentReference"/>
          <w:b w:val="0"/>
        </w:rPr>
        <w:commentReference w:id="102"/>
      </w:r>
      <w:commentRangeEnd w:id="103"/>
      <w:r w:rsidR="00596C52">
        <w:rPr>
          <w:rStyle w:val="CommentReference"/>
          <w:b w:val="0"/>
        </w:rPr>
        <w:commentReference w:id="103"/>
      </w:r>
      <w:ins w:id="104" w:author="Keith Wong" w:date="2022-12-01T09:24:00Z">
        <w:r w:rsidR="00596C52">
          <w:rPr>
            <w:rFonts w:asciiTheme="minorHAnsi" w:hAnsiTheme="minorHAnsi"/>
            <w:b w:val="0"/>
            <w:szCs w:val="22"/>
            <w:lang w:val="en-CA"/>
          </w:rPr>
          <w:t xml:space="preserve"> (2016)</w:t>
        </w:r>
      </w:ins>
      <w:r w:rsidRPr="00EB459C">
        <w:rPr>
          <w:rFonts w:asciiTheme="minorHAnsi" w:hAnsiTheme="minorHAnsi"/>
          <w:b w:val="0"/>
          <w:szCs w:val="22"/>
          <w:lang w:val="en-CA"/>
        </w:rPr>
        <w:t>.</w:t>
      </w:r>
    </w:p>
    <w:p w14:paraId="72EAC909" w14:textId="77777777" w:rsidR="00004B60" w:rsidRPr="00EB459C" w:rsidRDefault="00004B60"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Installation</w:t>
      </w:r>
    </w:p>
    <w:p w14:paraId="342F5961"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Installation of the manifold system shall be in accordance with the guidelines provided by the HMS manufacturer.  </w:t>
      </w:r>
    </w:p>
    <w:p w14:paraId="1784A280" w14:textId="77777777" w:rsidR="00004B60" w:rsidRPr="00EB459C" w:rsidRDefault="00004B60" w:rsidP="00EB459C">
      <w:pPr>
        <w:pStyle w:val="Heading2"/>
        <w:spacing w:before="60" w:after="60"/>
        <w:rPr>
          <w:rFonts w:asciiTheme="minorHAnsi" w:hAnsiTheme="minorHAnsi"/>
          <w:szCs w:val="22"/>
          <w:u w:val="single"/>
          <w:lang w:val="en-CA"/>
        </w:rPr>
      </w:pPr>
      <w:r w:rsidRPr="00EB459C">
        <w:rPr>
          <w:rFonts w:asciiTheme="minorHAnsi" w:hAnsiTheme="minorHAnsi"/>
          <w:szCs w:val="22"/>
          <w:u w:val="single"/>
          <w:lang w:val="en-CA"/>
        </w:rPr>
        <w:t>Start-up and Testing</w:t>
      </w:r>
      <w:r w:rsidR="00F27AA5" w:rsidRPr="00EB459C">
        <w:rPr>
          <w:rFonts w:asciiTheme="minorHAnsi" w:hAnsiTheme="minorHAnsi"/>
          <w:szCs w:val="22"/>
          <w:u w:val="single"/>
          <w:lang w:val="en-CA"/>
        </w:rPr>
        <w:t xml:space="preserve"> </w:t>
      </w:r>
      <w:r w:rsidRPr="00EB459C">
        <w:rPr>
          <w:rFonts w:asciiTheme="minorHAnsi" w:hAnsiTheme="minorHAnsi"/>
          <w:szCs w:val="22"/>
          <w:u w:val="single"/>
          <w:lang w:val="en-CA"/>
        </w:rPr>
        <w:t>Procedures</w:t>
      </w:r>
    </w:p>
    <w:p w14:paraId="565ACE2F" w14:textId="77777777"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The </w:t>
      </w:r>
      <w:r w:rsidR="00D71C10" w:rsidRPr="00EB459C">
        <w:rPr>
          <w:rFonts w:asciiTheme="minorHAnsi" w:hAnsiTheme="minorHAnsi"/>
          <w:b w:val="0"/>
          <w:szCs w:val="22"/>
          <w:lang w:val="en-CA"/>
        </w:rPr>
        <w:t xml:space="preserve">Contractor shall ensure that the </w:t>
      </w:r>
      <w:r w:rsidRPr="00EB459C">
        <w:rPr>
          <w:rFonts w:asciiTheme="minorHAnsi" w:hAnsiTheme="minorHAnsi"/>
          <w:b w:val="0"/>
          <w:szCs w:val="22"/>
          <w:lang w:val="en-CA"/>
        </w:rPr>
        <w:t xml:space="preserve">HMS manufacturer </w:t>
      </w:r>
      <w:r w:rsidR="00D71C10" w:rsidRPr="00EB459C">
        <w:rPr>
          <w:rFonts w:asciiTheme="minorHAnsi" w:hAnsiTheme="minorHAnsi"/>
          <w:b w:val="0"/>
          <w:szCs w:val="22"/>
          <w:lang w:val="en-CA"/>
        </w:rPr>
        <w:t>provides</w:t>
      </w:r>
      <w:r w:rsidRPr="00EB459C">
        <w:rPr>
          <w:rFonts w:asciiTheme="minorHAnsi" w:hAnsiTheme="minorHAnsi"/>
          <w:b w:val="0"/>
          <w:szCs w:val="22"/>
          <w:lang w:val="en-CA"/>
        </w:rPr>
        <w:t xml:space="preserve"> start-up services as required by a factory representative to verify that the system has been installed in accordance with the design specifications and requirements listed within this Specification</w:t>
      </w:r>
      <w:r w:rsidR="00D71C10" w:rsidRPr="00EB459C">
        <w:rPr>
          <w:rFonts w:asciiTheme="minorHAnsi" w:hAnsiTheme="minorHAnsi"/>
          <w:b w:val="0"/>
          <w:szCs w:val="22"/>
          <w:lang w:val="en-CA"/>
        </w:rPr>
        <w:t xml:space="preserve"> Section</w:t>
      </w:r>
      <w:r w:rsidRPr="00EB459C">
        <w:rPr>
          <w:rFonts w:asciiTheme="minorHAnsi" w:hAnsiTheme="minorHAnsi"/>
          <w:b w:val="0"/>
          <w:szCs w:val="22"/>
          <w:lang w:val="en-CA"/>
        </w:rPr>
        <w:t>.</w:t>
      </w:r>
    </w:p>
    <w:p w14:paraId="74A4B810" w14:textId="77777777" w:rsidR="00004B60" w:rsidRPr="00EB459C" w:rsidRDefault="00004B60"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Levelling of Lateral Piping</w:t>
      </w:r>
    </w:p>
    <w:p w14:paraId="6E363997" w14:textId="77777777" w:rsidR="00004B60" w:rsidRPr="00EB459C" w:rsidRDefault="00004B60" w:rsidP="00EB459C">
      <w:pPr>
        <w:pStyle w:val="Heading5"/>
        <w:tabs>
          <w:tab w:val="clear" w:pos="5761"/>
        </w:tabs>
        <w:spacing w:before="60" w:after="60"/>
        <w:ind w:left="2160" w:hanging="720"/>
        <w:rPr>
          <w:rFonts w:asciiTheme="minorHAnsi" w:hAnsiTheme="minorHAnsi"/>
          <w:szCs w:val="22"/>
        </w:rPr>
      </w:pPr>
      <w:r w:rsidRPr="00EB459C">
        <w:rPr>
          <w:rFonts w:asciiTheme="minorHAnsi" w:hAnsiTheme="minorHAnsi"/>
          <w:szCs w:val="22"/>
        </w:rPr>
        <w:t xml:space="preserve">The </w:t>
      </w:r>
      <w:proofErr w:type="spellStart"/>
      <w:r w:rsidRPr="00EB459C">
        <w:rPr>
          <w:rFonts w:asciiTheme="minorHAnsi" w:hAnsiTheme="minorHAnsi"/>
          <w:szCs w:val="22"/>
        </w:rPr>
        <w:t>centr</w:t>
      </w:r>
      <w:r w:rsidR="00D71C10" w:rsidRPr="00EB459C">
        <w:rPr>
          <w:rFonts w:asciiTheme="minorHAnsi" w:hAnsiTheme="minorHAnsi"/>
          <w:szCs w:val="22"/>
        </w:rPr>
        <w:t>e</w:t>
      </w:r>
      <w:r w:rsidRPr="00EB459C">
        <w:rPr>
          <w:rFonts w:asciiTheme="minorHAnsi" w:hAnsiTheme="minorHAnsi"/>
          <w:szCs w:val="22"/>
        </w:rPr>
        <w:t>line</w:t>
      </w:r>
      <w:proofErr w:type="spellEnd"/>
      <w:r w:rsidRPr="00EB459C">
        <w:rPr>
          <w:rFonts w:asciiTheme="minorHAnsi" w:hAnsiTheme="minorHAnsi"/>
          <w:szCs w:val="22"/>
        </w:rPr>
        <w:t xml:space="preserve"> elevation of all lateral distribution piping shall be installed at the same elevation across the entire system unless eccentric reducers are utilized, then the governing elevation point shall be the bottom invert of the pipes.</w:t>
      </w:r>
    </w:p>
    <w:p w14:paraId="314C58C2" w14:textId="77777777" w:rsidR="00004B60" w:rsidRPr="00EB459C" w:rsidRDefault="00EF579A" w:rsidP="00EB459C">
      <w:pPr>
        <w:pStyle w:val="Heading5"/>
        <w:tabs>
          <w:tab w:val="clear" w:pos="5761"/>
        </w:tabs>
        <w:spacing w:before="60" w:after="60"/>
        <w:ind w:left="2160" w:hanging="720"/>
        <w:rPr>
          <w:rFonts w:asciiTheme="minorHAnsi" w:hAnsiTheme="minorHAnsi"/>
          <w:szCs w:val="22"/>
        </w:rPr>
      </w:pPr>
      <w:r w:rsidRPr="00EB459C">
        <w:rPr>
          <w:rFonts w:asciiTheme="minorHAnsi" w:hAnsiTheme="minorHAnsi"/>
          <w:szCs w:val="22"/>
        </w:rPr>
        <w:lastRenderedPageBreak/>
        <w:t xml:space="preserve">The </w:t>
      </w:r>
      <w:r w:rsidR="00004B60" w:rsidRPr="00EB459C">
        <w:rPr>
          <w:rFonts w:asciiTheme="minorHAnsi" w:hAnsiTheme="minorHAnsi"/>
          <w:szCs w:val="22"/>
        </w:rPr>
        <w:t>C</w:t>
      </w:r>
      <w:r w:rsidRPr="00EB459C">
        <w:rPr>
          <w:rFonts w:asciiTheme="minorHAnsi" w:hAnsiTheme="minorHAnsi"/>
          <w:szCs w:val="22"/>
        </w:rPr>
        <w:t xml:space="preserve">ontractor </w:t>
      </w:r>
      <w:r w:rsidR="008B7807" w:rsidRPr="00EB459C">
        <w:rPr>
          <w:rFonts w:asciiTheme="minorHAnsi" w:hAnsiTheme="minorHAnsi"/>
          <w:szCs w:val="22"/>
        </w:rPr>
        <w:t>shall provide</w:t>
      </w:r>
      <w:r w:rsidR="00004B60" w:rsidRPr="00EB459C">
        <w:rPr>
          <w:rFonts w:asciiTheme="minorHAnsi" w:hAnsiTheme="minorHAnsi"/>
          <w:szCs w:val="22"/>
        </w:rPr>
        <w:t xml:space="preserve"> a levelling instrument during installation of the piping for maintaining manifold pipe constant elevation as specified on the installation drawings. </w:t>
      </w:r>
    </w:p>
    <w:p w14:paraId="58F5CA8A" w14:textId="77777777" w:rsidR="00004B60" w:rsidRPr="00EB459C" w:rsidRDefault="00004B60" w:rsidP="00EB459C">
      <w:pPr>
        <w:pStyle w:val="Heading5"/>
        <w:tabs>
          <w:tab w:val="clear" w:pos="5761"/>
        </w:tabs>
        <w:spacing w:before="60" w:after="60"/>
        <w:ind w:left="2160" w:hanging="720"/>
        <w:rPr>
          <w:rFonts w:asciiTheme="minorHAnsi" w:hAnsiTheme="minorHAnsi"/>
          <w:szCs w:val="22"/>
        </w:rPr>
      </w:pPr>
      <w:r w:rsidRPr="00EB459C">
        <w:rPr>
          <w:rFonts w:asciiTheme="minorHAnsi" w:hAnsiTheme="minorHAnsi"/>
          <w:szCs w:val="22"/>
        </w:rPr>
        <w:t>The elevation variance shall not exceed a +/-25 mm difference of the specified elevation on the installation drawings.</w:t>
      </w:r>
    </w:p>
    <w:p w14:paraId="6867F595" w14:textId="77777777" w:rsidR="00004B60" w:rsidRPr="00EB459C" w:rsidRDefault="00004B60"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Start-Up Flow Testing:</w:t>
      </w:r>
    </w:p>
    <w:p w14:paraId="77455315" w14:textId="5AF0D472" w:rsidR="00004B60" w:rsidRPr="00EB459C" w:rsidRDefault="00004B60" w:rsidP="00EB459C">
      <w:pPr>
        <w:pStyle w:val="Heading5"/>
        <w:tabs>
          <w:tab w:val="clear" w:pos="5761"/>
        </w:tabs>
        <w:spacing w:before="60" w:after="60"/>
        <w:ind w:left="2160" w:hanging="720"/>
        <w:rPr>
          <w:rFonts w:asciiTheme="minorHAnsi" w:hAnsiTheme="minorHAnsi"/>
          <w:szCs w:val="22"/>
        </w:rPr>
      </w:pPr>
      <w:r w:rsidRPr="00EB459C">
        <w:rPr>
          <w:rFonts w:asciiTheme="minorHAnsi" w:hAnsiTheme="minorHAnsi"/>
          <w:szCs w:val="22"/>
        </w:rPr>
        <w:t xml:space="preserve">Following installation of the complete manifold piping system, </w:t>
      </w:r>
      <w:r w:rsidR="00EF579A" w:rsidRPr="00EB459C">
        <w:rPr>
          <w:rFonts w:asciiTheme="minorHAnsi" w:hAnsiTheme="minorHAnsi"/>
          <w:szCs w:val="22"/>
        </w:rPr>
        <w:t xml:space="preserve">the </w:t>
      </w:r>
      <w:r w:rsidR="00FF2F00">
        <w:rPr>
          <w:rFonts w:asciiTheme="minorHAnsi" w:hAnsiTheme="minorHAnsi"/>
          <w:szCs w:val="22"/>
        </w:rPr>
        <w:t>Region</w:t>
      </w:r>
      <w:r w:rsidR="00FF2F00" w:rsidRPr="00EB459C">
        <w:rPr>
          <w:rFonts w:asciiTheme="minorHAnsi" w:hAnsiTheme="minorHAnsi"/>
          <w:szCs w:val="22"/>
        </w:rPr>
        <w:t xml:space="preserve"> </w:t>
      </w:r>
      <w:r w:rsidRPr="00EB459C">
        <w:rPr>
          <w:rFonts w:asciiTheme="minorHAnsi" w:hAnsiTheme="minorHAnsi"/>
          <w:szCs w:val="22"/>
        </w:rPr>
        <w:t>shall open the upstream isolation valve to allow flow into the tank through the manifold system.  The isolation valve</w:t>
      </w:r>
      <w:r w:rsidR="00EF579A" w:rsidRPr="00EB459C">
        <w:rPr>
          <w:rFonts w:asciiTheme="minorHAnsi" w:hAnsiTheme="minorHAnsi"/>
          <w:szCs w:val="22"/>
        </w:rPr>
        <w:t xml:space="preserve"> shall</w:t>
      </w:r>
      <w:r w:rsidRPr="00EB459C">
        <w:rPr>
          <w:rFonts w:asciiTheme="minorHAnsi" w:hAnsiTheme="minorHAnsi"/>
          <w:szCs w:val="22"/>
        </w:rPr>
        <w:t xml:space="preserve"> be opened slowly to prevent surge or over-pressurization of the manifold system.  The isolation valve </w:t>
      </w:r>
      <w:r w:rsidR="00EF579A" w:rsidRPr="00EB459C">
        <w:rPr>
          <w:rFonts w:asciiTheme="minorHAnsi" w:hAnsiTheme="minorHAnsi"/>
          <w:szCs w:val="22"/>
        </w:rPr>
        <w:t>shall</w:t>
      </w:r>
      <w:r w:rsidRPr="00EB459C">
        <w:rPr>
          <w:rFonts w:asciiTheme="minorHAnsi" w:hAnsiTheme="minorHAnsi"/>
          <w:szCs w:val="22"/>
        </w:rPr>
        <w:t xml:space="preserve"> be fully opened to inspect the flow characteristics of the manifold system.</w:t>
      </w:r>
    </w:p>
    <w:p w14:paraId="3991336E" w14:textId="77777777" w:rsidR="00004B60" w:rsidRPr="00EB459C" w:rsidRDefault="00EF579A" w:rsidP="00EB459C">
      <w:pPr>
        <w:pStyle w:val="Heading5"/>
        <w:tabs>
          <w:tab w:val="clear" w:pos="5761"/>
        </w:tabs>
        <w:spacing w:before="60" w:after="60"/>
        <w:ind w:left="2160" w:hanging="720"/>
        <w:rPr>
          <w:rFonts w:asciiTheme="minorHAnsi" w:hAnsiTheme="minorHAnsi"/>
          <w:szCs w:val="22"/>
        </w:rPr>
      </w:pPr>
      <w:r w:rsidRPr="00EB459C">
        <w:rPr>
          <w:rFonts w:asciiTheme="minorHAnsi" w:hAnsiTheme="minorHAnsi"/>
          <w:szCs w:val="22"/>
        </w:rPr>
        <w:t>The Contractor</w:t>
      </w:r>
      <w:r w:rsidR="00004B60" w:rsidRPr="00EB459C">
        <w:rPr>
          <w:rFonts w:asciiTheme="minorHAnsi" w:hAnsiTheme="minorHAnsi"/>
          <w:szCs w:val="22"/>
        </w:rPr>
        <w:t xml:space="preserve"> shall visually inspect the entire piping system for leakage.  </w:t>
      </w:r>
    </w:p>
    <w:p w14:paraId="126EE4E5" w14:textId="77777777" w:rsidR="00004B60" w:rsidRPr="00EB459C" w:rsidRDefault="00EF579A" w:rsidP="00EB459C">
      <w:pPr>
        <w:pStyle w:val="Heading5"/>
        <w:tabs>
          <w:tab w:val="clear" w:pos="5761"/>
        </w:tabs>
        <w:spacing w:before="60" w:after="60"/>
        <w:ind w:left="2160" w:hanging="720"/>
        <w:rPr>
          <w:rFonts w:asciiTheme="minorHAnsi" w:hAnsiTheme="minorHAnsi"/>
          <w:szCs w:val="22"/>
        </w:rPr>
      </w:pPr>
      <w:r w:rsidRPr="00EB459C">
        <w:rPr>
          <w:rFonts w:asciiTheme="minorHAnsi" w:hAnsiTheme="minorHAnsi"/>
          <w:szCs w:val="22"/>
        </w:rPr>
        <w:t>The Contractor</w:t>
      </w:r>
      <w:r w:rsidR="00004B60" w:rsidRPr="00EB459C">
        <w:rPr>
          <w:rFonts w:asciiTheme="minorHAnsi" w:hAnsiTheme="minorHAnsi"/>
          <w:szCs w:val="22"/>
        </w:rPr>
        <w:t xml:space="preserve"> shall visually inspect all of the inlet nozzles to ensure that flow is being discharged into the tank through all nozzles.</w:t>
      </w:r>
    </w:p>
    <w:p w14:paraId="434FE82D" w14:textId="77777777" w:rsidR="00004B60" w:rsidRPr="00EB459C" w:rsidRDefault="00004B60" w:rsidP="00EB459C">
      <w:pPr>
        <w:pStyle w:val="Heading2"/>
        <w:spacing w:before="60" w:after="60"/>
        <w:rPr>
          <w:rFonts w:asciiTheme="minorHAnsi" w:hAnsiTheme="minorHAnsi"/>
          <w:szCs w:val="22"/>
          <w:lang w:val="en-CA"/>
        </w:rPr>
      </w:pPr>
      <w:r w:rsidRPr="00EB459C">
        <w:rPr>
          <w:rFonts w:asciiTheme="minorHAnsi" w:hAnsiTheme="minorHAnsi"/>
          <w:szCs w:val="22"/>
          <w:u w:val="single"/>
          <w:lang w:val="en-CA"/>
        </w:rPr>
        <w:t>Warranty</w:t>
      </w:r>
    </w:p>
    <w:p w14:paraId="6B8AEF05" w14:textId="568B720D" w:rsidR="00004B60" w:rsidRPr="00EB459C" w:rsidRDefault="00004B60" w:rsidP="00EB459C">
      <w:pPr>
        <w:pStyle w:val="Heading3"/>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All piping, pipe support brackets, joint connections, expansion joints, and anchors shall be warranted by the HMS manufacturer against failure under design conditions for a period of 24 months from the date of Total Performance of the </w:t>
      </w:r>
      <w:ins w:id="105" w:author="Zaleski, Christopher" w:date="2021-02-10T19:48:00Z">
        <w:r w:rsidR="00E40CDE">
          <w:rPr>
            <w:rFonts w:asciiTheme="minorHAnsi" w:hAnsiTheme="minorHAnsi"/>
            <w:b w:val="0"/>
            <w:szCs w:val="22"/>
            <w:lang w:val="en-CA"/>
          </w:rPr>
          <w:t>Contract</w:t>
        </w:r>
      </w:ins>
      <w:del w:id="106" w:author="Zaleski, Christopher" w:date="2021-02-10T19:48:00Z">
        <w:r w:rsidRPr="00EB459C" w:rsidDel="00E40CDE">
          <w:rPr>
            <w:rFonts w:asciiTheme="minorHAnsi" w:hAnsiTheme="minorHAnsi"/>
            <w:b w:val="0"/>
            <w:szCs w:val="22"/>
            <w:lang w:val="en-CA"/>
          </w:rPr>
          <w:delText>Work</w:delText>
        </w:r>
      </w:del>
      <w:r w:rsidRPr="00EB459C">
        <w:rPr>
          <w:rFonts w:asciiTheme="minorHAnsi" w:hAnsiTheme="minorHAnsi"/>
          <w:b w:val="0"/>
          <w:szCs w:val="22"/>
          <w:lang w:val="en-CA"/>
        </w:rPr>
        <w:t>.</w:t>
      </w:r>
    </w:p>
    <w:p w14:paraId="4C008981" w14:textId="66D45745" w:rsidR="00004B60" w:rsidRPr="00EB459C" w:rsidRDefault="00004B60" w:rsidP="00EB459C">
      <w:pPr>
        <w:pStyle w:val="Heading3"/>
        <w:keepNext/>
        <w:tabs>
          <w:tab w:val="clear" w:pos="810"/>
          <w:tab w:val="num" w:pos="1440"/>
        </w:tabs>
        <w:spacing w:before="60" w:after="60"/>
        <w:ind w:left="1440" w:hanging="864"/>
        <w:rPr>
          <w:rFonts w:asciiTheme="minorHAnsi" w:hAnsiTheme="minorHAnsi"/>
          <w:b w:val="0"/>
          <w:szCs w:val="22"/>
          <w:lang w:val="en-CA"/>
        </w:rPr>
      </w:pPr>
      <w:r w:rsidRPr="00EB459C">
        <w:rPr>
          <w:rFonts w:asciiTheme="minorHAnsi" w:hAnsiTheme="minorHAnsi"/>
          <w:b w:val="0"/>
          <w:szCs w:val="22"/>
          <w:lang w:val="en-CA"/>
        </w:rPr>
        <w:t xml:space="preserve">Inlet nozzles shall be warranted by the manufacturer against failure under design operating conditions for a period of 24 months from the date of Total Performance of the </w:t>
      </w:r>
      <w:ins w:id="107" w:author="Zaleski, Christopher" w:date="2021-02-10T19:48:00Z">
        <w:r w:rsidR="00E40CDE">
          <w:rPr>
            <w:rFonts w:asciiTheme="minorHAnsi" w:hAnsiTheme="minorHAnsi"/>
            <w:b w:val="0"/>
            <w:szCs w:val="22"/>
            <w:lang w:val="en-CA"/>
          </w:rPr>
          <w:t>Contract</w:t>
        </w:r>
      </w:ins>
      <w:del w:id="108" w:author="Zaleski, Christopher" w:date="2021-02-10T19:48:00Z">
        <w:r w:rsidRPr="00EB459C" w:rsidDel="00E40CDE">
          <w:rPr>
            <w:rFonts w:asciiTheme="minorHAnsi" w:hAnsiTheme="minorHAnsi"/>
            <w:b w:val="0"/>
            <w:szCs w:val="22"/>
            <w:lang w:val="en-CA"/>
          </w:rPr>
          <w:delText>Work</w:delText>
        </w:r>
      </w:del>
      <w:r w:rsidRPr="00EB459C">
        <w:rPr>
          <w:rFonts w:asciiTheme="minorHAnsi" w:hAnsiTheme="minorHAnsi"/>
          <w:b w:val="0"/>
          <w:szCs w:val="22"/>
          <w:lang w:val="en-CA"/>
        </w:rPr>
        <w:t xml:space="preserve">.  </w:t>
      </w:r>
    </w:p>
    <w:p w14:paraId="4BA7E8EA" w14:textId="77777777" w:rsidR="003D777A" w:rsidRPr="00EB459C" w:rsidRDefault="00004B60" w:rsidP="00EB459C">
      <w:pPr>
        <w:pStyle w:val="Heading1"/>
        <w:numPr>
          <w:ilvl w:val="0"/>
          <w:numId w:val="0"/>
        </w:numPr>
        <w:tabs>
          <w:tab w:val="clear" w:pos="1008"/>
          <w:tab w:val="left" w:pos="1080"/>
        </w:tabs>
        <w:spacing w:before="60" w:after="60"/>
        <w:ind w:left="432" w:hanging="432"/>
        <w:jc w:val="center"/>
        <w:rPr>
          <w:rFonts w:asciiTheme="minorHAnsi" w:hAnsiTheme="minorHAnsi"/>
          <w:b/>
          <w:szCs w:val="22"/>
          <w:u w:val="none"/>
          <w:lang w:val="en-CA"/>
        </w:rPr>
      </w:pPr>
      <w:r w:rsidRPr="00EB459C">
        <w:rPr>
          <w:rFonts w:asciiTheme="minorHAnsi" w:hAnsiTheme="minorHAnsi"/>
          <w:b/>
          <w:szCs w:val="22"/>
          <w:u w:val="none"/>
          <w:lang w:val="en-CA"/>
        </w:rPr>
        <w:t>END OF SECTION</w:t>
      </w:r>
    </w:p>
    <w:sectPr w:rsidR="003D777A" w:rsidRPr="00EB459C" w:rsidSect="00F27AA5">
      <w:headerReference w:type="default" r:id="rId15"/>
      <w:footerReference w:type="default" r:id="rId16"/>
      <w:headerReference w:type="first" r:id="rId17"/>
      <w:footerReference w:type="first" r:id="rId18"/>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Zaleski, Christopher" w:date="2021-02-10T18:51:00Z" w:initials="ZC">
    <w:p w14:paraId="3F3E4C2F" w14:textId="7ACBEFF3" w:rsidR="0092098F" w:rsidRDefault="0092098F">
      <w:pPr>
        <w:pStyle w:val="CommentText"/>
      </w:pPr>
      <w:r>
        <w:rPr>
          <w:rStyle w:val="CommentReference"/>
        </w:rPr>
        <w:annotationRef/>
      </w:r>
      <w:r>
        <w:t>This is one of the pre-qualified Contractors. How does that impact on the other pre-qualified Contractors ability to bid?</w:t>
      </w:r>
    </w:p>
  </w:comment>
  <w:comment w:id="8" w:author="Keith Wong" w:date="2022-12-01T09:22:00Z" w:initials="KW">
    <w:p w14:paraId="6ADC113D" w14:textId="77777777" w:rsidR="00596C52" w:rsidRDefault="00596C52" w:rsidP="0026508D">
      <w:pPr>
        <w:pStyle w:val="CommentText"/>
      </w:pPr>
      <w:r>
        <w:rPr>
          <w:rStyle w:val="CommentReference"/>
        </w:rPr>
        <w:annotationRef/>
      </w:r>
      <w:r>
        <w:t>Removed; typically landmark purchases from Tideflex</w:t>
      </w:r>
    </w:p>
  </w:comment>
  <w:comment w:id="27" w:author="Zaleski, Christopher" w:date="2021-02-10T18:53:00Z" w:initials="ZC">
    <w:p w14:paraId="4C0EA909" w14:textId="5A104E9D" w:rsidR="0092098F" w:rsidRDefault="0092098F">
      <w:pPr>
        <w:pStyle w:val="CommentText"/>
      </w:pPr>
      <w:r>
        <w:rPr>
          <w:rStyle w:val="CommentReference"/>
        </w:rPr>
        <w:annotationRef/>
      </w:r>
      <w:r>
        <w:t>Metres above sea level? Should this be added to the Abbreviations Section? Or is this part of the SI units accessible through the link included in the Abbreviations Section?</w:t>
      </w:r>
    </w:p>
  </w:comment>
  <w:comment w:id="28" w:author="Keith Wong" w:date="2022-12-01T09:22:00Z" w:initials="KW">
    <w:p w14:paraId="1ED07F45" w14:textId="77777777" w:rsidR="00596C52" w:rsidRDefault="00596C52" w:rsidP="004F6FBB">
      <w:pPr>
        <w:pStyle w:val="CommentText"/>
      </w:pPr>
      <w:r>
        <w:rPr>
          <w:rStyle w:val="CommentReference"/>
        </w:rPr>
        <w:annotationRef/>
      </w:r>
      <w:r>
        <w:t>Correct, will be added to abbreviations</w:t>
      </w:r>
    </w:p>
  </w:comment>
  <w:comment w:id="48" w:author="Zaleski, Christopher" w:date="2021-02-10T18:54:00Z" w:initials="ZC">
    <w:p w14:paraId="0830B6B1" w14:textId="22E7DC4B" w:rsidR="0092098F" w:rsidRDefault="0092098F">
      <w:pPr>
        <w:pStyle w:val="CommentText"/>
      </w:pPr>
      <w:r>
        <w:rPr>
          <w:rStyle w:val="CommentReference"/>
        </w:rPr>
        <w:annotationRef/>
      </w:r>
      <w:r>
        <w:t>Litres per second? See comment above.</w:t>
      </w:r>
    </w:p>
  </w:comment>
  <w:comment w:id="49" w:author="Keith Wong" w:date="2022-12-01T09:23:00Z" w:initials="KW">
    <w:p w14:paraId="26B6A373" w14:textId="77777777" w:rsidR="00596C52" w:rsidRDefault="00596C52" w:rsidP="00A2064E">
      <w:pPr>
        <w:pStyle w:val="CommentText"/>
      </w:pPr>
      <w:r>
        <w:rPr>
          <w:rStyle w:val="CommentReference"/>
        </w:rPr>
        <w:annotationRef/>
      </w:r>
      <w:r>
        <w:t>Correct, will be added to abbreviations</w:t>
      </w:r>
    </w:p>
  </w:comment>
  <w:comment w:id="65" w:author="Smith, Sharon M" w:date="2021-01-14T14:47:00Z" w:initials="SSM">
    <w:p w14:paraId="2DF776B0" w14:textId="779CD42D" w:rsidR="00EB459C" w:rsidRDefault="00EB459C">
      <w:pPr>
        <w:pStyle w:val="CommentText"/>
      </w:pPr>
      <w:r>
        <w:rPr>
          <w:rStyle w:val="CommentReference"/>
        </w:rPr>
        <w:annotationRef/>
      </w:r>
      <w:r>
        <w:t>Pressure of level.</w:t>
      </w:r>
    </w:p>
  </w:comment>
  <w:comment w:id="66" w:author="Johnny Pang" w:date="2021-01-20T18:42:00Z" w:initials="JP">
    <w:p w14:paraId="374DF4D4" w14:textId="1FE77FC4" w:rsidR="00FD6211" w:rsidRDefault="00FD6211">
      <w:pPr>
        <w:pStyle w:val="CommentText"/>
      </w:pPr>
      <w:r w:rsidRPr="00FD6211">
        <w:rPr>
          <w:rStyle w:val="CommentReference"/>
          <w:highlight w:val="yellow"/>
        </w:rPr>
        <w:annotationRef/>
      </w:r>
      <w:r w:rsidR="006B6206">
        <w:t>See edits.</w:t>
      </w:r>
    </w:p>
  </w:comment>
  <w:comment w:id="67" w:author="Zaleski, Christopher" w:date="2021-02-10T18:54:00Z" w:initials="ZC">
    <w:p w14:paraId="4C2C804B" w14:textId="0E773F85" w:rsidR="0092098F" w:rsidRDefault="0092098F">
      <w:pPr>
        <w:pStyle w:val="CommentText"/>
      </w:pPr>
      <w:r>
        <w:rPr>
          <w:rStyle w:val="CommentReference"/>
        </w:rPr>
        <w:annotationRef/>
      </w:r>
      <w:r>
        <w:t>Has the comment above been addressed satisfactorily.</w:t>
      </w:r>
    </w:p>
  </w:comment>
  <w:comment w:id="79" w:author="Zaleski, Christopher" w:date="2021-02-10T19:44:00Z" w:initials="ZC">
    <w:p w14:paraId="4EAE88A6" w14:textId="2D2C8F72" w:rsidR="00E40CDE" w:rsidRDefault="00E40CDE">
      <w:pPr>
        <w:pStyle w:val="CommentText"/>
      </w:pPr>
      <w:r>
        <w:rPr>
          <w:rStyle w:val="CommentReference"/>
        </w:rPr>
        <w:annotationRef/>
      </w:r>
      <w:r>
        <w:t>Would these be considered Shop Drawings?</w:t>
      </w:r>
    </w:p>
  </w:comment>
  <w:comment w:id="80" w:author="Keith Wong" w:date="2022-12-01T09:23:00Z" w:initials="KW">
    <w:p w14:paraId="7F74B9B9" w14:textId="77777777" w:rsidR="00596C52" w:rsidRDefault="00596C52" w:rsidP="001175A6">
      <w:pPr>
        <w:pStyle w:val="CommentText"/>
      </w:pPr>
      <w:r>
        <w:rPr>
          <w:rStyle w:val="CommentReference"/>
        </w:rPr>
        <w:annotationRef/>
      </w:r>
      <w:r>
        <w:t>Changed back to 'drawings'</w:t>
      </w:r>
    </w:p>
  </w:comment>
  <w:comment w:id="81" w:author="Zaleski, Christopher" w:date="2021-02-10T19:44:00Z" w:initials="ZC">
    <w:p w14:paraId="2187D717" w14:textId="41E20EC6" w:rsidR="00E40CDE" w:rsidRDefault="00E40CDE">
      <w:pPr>
        <w:pStyle w:val="CommentText"/>
      </w:pPr>
      <w:r>
        <w:rPr>
          <w:rStyle w:val="CommentReference"/>
        </w:rPr>
        <w:annotationRef/>
      </w:r>
      <w:r>
        <w:t>See comment above.</w:t>
      </w:r>
    </w:p>
  </w:comment>
  <w:comment w:id="82" w:author="Keith Wong" w:date="2022-12-01T09:23:00Z" w:initials="KW">
    <w:p w14:paraId="5477946C" w14:textId="77777777" w:rsidR="00596C52" w:rsidRDefault="00596C52" w:rsidP="0083448D">
      <w:pPr>
        <w:pStyle w:val="CommentText"/>
      </w:pPr>
      <w:r>
        <w:rPr>
          <w:rStyle w:val="CommentReference"/>
        </w:rPr>
        <w:annotationRef/>
      </w:r>
      <w:r>
        <w:t>Changed back to 'drawings'</w:t>
      </w:r>
    </w:p>
  </w:comment>
  <w:comment w:id="83" w:author="Radulovic, Nicole" w:date="2022-11-04T09:33:00Z" w:initials="RN">
    <w:p w14:paraId="3F92C1E3" w14:textId="0C98F02D" w:rsidR="00BD0AD9" w:rsidRDefault="00BD0AD9">
      <w:pPr>
        <w:pStyle w:val="CommentText"/>
      </w:pPr>
      <w:r>
        <w:rPr>
          <w:rStyle w:val="CommentReference"/>
        </w:rPr>
        <w:annotationRef/>
      </w:r>
      <w:r>
        <w:t>TBC</w:t>
      </w:r>
    </w:p>
  </w:comment>
  <w:comment w:id="102" w:author="Zaleski, Christopher" w:date="2021-02-10T19:48:00Z" w:initials="ZC">
    <w:p w14:paraId="663906D1" w14:textId="2A60C751" w:rsidR="00E40CDE" w:rsidRDefault="00E40CDE">
      <w:pPr>
        <w:pStyle w:val="CommentText"/>
      </w:pPr>
      <w:r>
        <w:rPr>
          <w:rStyle w:val="CommentReference"/>
        </w:rPr>
        <w:annotationRef/>
      </w:r>
      <w:r>
        <w:t>Provide applicable revision date.</w:t>
      </w:r>
    </w:p>
  </w:comment>
  <w:comment w:id="103" w:author="Keith Wong" w:date="2022-12-01T09:24:00Z" w:initials="KW">
    <w:p w14:paraId="01798260" w14:textId="77777777" w:rsidR="00596C52" w:rsidRDefault="00596C52" w:rsidP="00A64C14">
      <w:pPr>
        <w:pStyle w:val="CommentText"/>
      </w:pPr>
      <w:r>
        <w:rPr>
          <w:rStyle w:val="CommentReference"/>
        </w:rPr>
        <w:annotationRef/>
      </w:r>
      <w:r>
        <w:t>Added 2016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3E4C2F" w15:done="0"/>
  <w15:commentEx w15:paraId="6ADC113D" w15:paraIdParent="3F3E4C2F" w15:done="0"/>
  <w15:commentEx w15:paraId="4C0EA909" w15:done="0"/>
  <w15:commentEx w15:paraId="1ED07F45" w15:paraIdParent="4C0EA909" w15:done="0"/>
  <w15:commentEx w15:paraId="0830B6B1" w15:done="0"/>
  <w15:commentEx w15:paraId="26B6A373" w15:paraIdParent="0830B6B1" w15:done="0"/>
  <w15:commentEx w15:paraId="2DF776B0" w15:done="1"/>
  <w15:commentEx w15:paraId="374DF4D4" w15:paraIdParent="2DF776B0" w15:done="1"/>
  <w15:commentEx w15:paraId="4C2C804B" w15:paraIdParent="2DF776B0" w15:done="0"/>
  <w15:commentEx w15:paraId="4EAE88A6" w15:done="0"/>
  <w15:commentEx w15:paraId="7F74B9B9" w15:paraIdParent="4EAE88A6" w15:done="0"/>
  <w15:commentEx w15:paraId="2187D717" w15:done="0"/>
  <w15:commentEx w15:paraId="5477946C" w15:paraIdParent="2187D717" w15:done="0"/>
  <w15:commentEx w15:paraId="3F92C1E3" w15:done="0"/>
  <w15:commentEx w15:paraId="663906D1" w15:done="0"/>
  <w15:commentEx w15:paraId="01798260" w15:paraIdParent="663906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CEA9B9" w16cex:dateUtc="2021-02-10T23:51:00Z"/>
  <w16cex:commentExtensible w16cex:durableId="2732F0E9" w16cex:dateUtc="2022-12-01T14:22:00Z"/>
  <w16cex:commentExtensible w16cex:durableId="23CEAA1C" w16cex:dateUtc="2021-02-10T23:53:00Z"/>
  <w16cex:commentExtensible w16cex:durableId="2732F0CF" w16cex:dateUtc="2022-12-01T14:22:00Z"/>
  <w16cex:commentExtensible w16cex:durableId="23CEAA5D" w16cex:dateUtc="2021-02-10T23:54:00Z"/>
  <w16cex:commentExtensible w16cex:durableId="2732F109" w16cex:dateUtc="2022-12-01T14:23:00Z"/>
  <w16cex:commentExtensible w16cex:durableId="23AAD817" w16cex:dateUtc="2021-01-14T19:47:00Z"/>
  <w16cex:commentExtensible w16cex:durableId="23B2F81A" w16cex:dateUtc="2021-01-20T23:42:00Z"/>
  <w16cex:commentExtensible w16cex:durableId="23CEAA75" w16cex:dateUtc="2021-02-10T23:54:00Z"/>
  <w16cex:commentExtensible w16cex:durableId="23CEB60B" w16cex:dateUtc="2021-02-11T00:44:00Z"/>
  <w16cex:commentExtensible w16cex:durableId="2732F10F" w16cex:dateUtc="2022-12-01T14:23:00Z"/>
  <w16cex:commentExtensible w16cex:durableId="23CEB621" w16cex:dateUtc="2021-02-11T00:44:00Z"/>
  <w16cex:commentExtensible w16cex:durableId="2732F114" w16cex:dateUtc="2022-12-01T14:23:00Z"/>
  <w16cex:commentExtensible w16cex:durableId="270F5ADE" w16cex:dateUtc="2022-11-04T13:33:00Z"/>
  <w16cex:commentExtensible w16cex:durableId="23CEB6FD" w16cex:dateUtc="2021-02-11T00:48:00Z"/>
  <w16cex:commentExtensible w16cex:durableId="2732F13C" w16cex:dateUtc="2022-12-01T14: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3E4C2F" w16cid:durableId="23CEA9B9"/>
  <w16cid:commentId w16cid:paraId="6ADC113D" w16cid:durableId="2732F0E9"/>
  <w16cid:commentId w16cid:paraId="4C0EA909" w16cid:durableId="23CEAA1C"/>
  <w16cid:commentId w16cid:paraId="1ED07F45" w16cid:durableId="2732F0CF"/>
  <w16cid:commentId w16cid:paraId="0830B6B1" w16cid:durableId="23CEAA5D"/>
  <w16cid:commentId w16cid:paraId="26B6A373" w16cid:durableId="2732F109"/>
  <w16cid:commentId w16cid:paraId="2DF776B0" w16cid:durableId="23AAD817"/>
  <w16cid:commentId w16cid:paraId="374DF4D4" w16cid:durableId="23B2F81A"/>
  <w16cid:commentId w16cid:paraId="4C2C804B" w16cid:durableId="23CEAA75"/>
  <w16cid:commentId w16cid:paraId="4EAE88A6" w16cid:durableId="23CEB60B"/>
  <w16cid:commentId w16cid:paraId="7F74B9B9" w16cid:durableId="2732F10F"/>
  <w16cid:commentId w16cid:paraId="2187D717" w16cid:durableId="23CEB621"/>
  <w16cid:commentId w16cid:paraId="5477946C" w16cid:durableId="2732F114"/>
  <w16cid:commentId w16cid:paraId="3F92C1E3" w16cid:durableId="270F5ADE"/>
  <w16cid:commentId w16cid:paraId="663906D1" w16cid:durableId="23CEB6FD"/>
  <w16cid:commentId w16cid:paraId="01798260" w16cid:durableId="2732F1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32031" w14:textId="77777777" w:rsidR="00CA2997" w:rsidRDefault="00CA2997">
      <w:r>
        <w:separator/>
      </w:r>
    </w:p>
  </w:endnote>
  <w:endnote w:type="continuationSeparator" w:id="0">
    <w:p w14:paraId="4663BC01" w14:textId="77777777" w:rsidR="00CA2997" w:rsidRDefault="00CA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23593" w14:textId="77777777" w:rsidR="00F51129" w:rsidRDefault="00017A1F">
    <w:pPr>
      <w:pStyle w:val="Footer"/>
    </w:pPr>
    <w:r w:rsidRPr="00017A1F">
      <w:t>11111251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27327" w14:textId="77777777" w:rsidR="007876F0" w:rsidRDefault="007876F0">
    <w:pPr>
      <w:pStyle w:val="Footer"/>
    </w:pPr>
    <w:r>
      <w:t>054536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F24B0" w14:textId="77777777" w:rsidR="00CA2997" w:rsidRDefault="00CA2997">
      <w:r>
        <w:separator/>
      </w:r>
    </w:p>
  </w:footnote>
  <w:footnote w:type="continuationSeparator" w:id="0">
    <w:p w14:paraId="794880EA" w14:textId="77777777" w:rsidR="00CA2997" w:rsidRDefault="00CA2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956AF" w14:textId="6FF198F5" w:rsidR="00F51129" w:rsidRDefault="00CD5B41" w:rsidP="00F51129">
    <w:pPr>
      <w:pBdr>
        <w:top w:val="single" w:sz="4" w:space="1" w:color="auto"/>
      </w:pBdr>
      <w:tabs>
        <w:tab w:val="right" w:pos="10350"/>
      </w:tabs>
      <w:rPr>
        <w:rFonts w:ascii="Arial" w:hAnsi="Arial" w:cs="Arial"/>
      </w:rPr>
    </w:pPr>
    <w:r>
      <w:rPr>
        <w:rFonts w:ascii="Arial" w:hAnsi="Arial" w:cs="Arial"/>
      </w:rPr>
      <w:t>CONTRACT NO.</w:t>
    </w:r>
    <w:del w:id="109" w:author="Johnny Pang" w:date="2022-04-17T16:03:00Z">
      <w:r w:rsidR="00EB459C" w:rsidDel="005A4DE5">
        <w:rPr>
          <w:rFonts w:ascii="Arial" w:hAnsi="Arial" w:cs="Arial"/>
        </w:rPr>
        <w:delText>T-20-275</w:delText>
      </w:r>
    </w:del>
    <w:ins w:id="110" w:author="Johnny Pang" w:date="2022-04-17T16:03:00Z">
      <w:r w:rsidR="005A4DE5">
        <w:rPr>
          <w:rFonts w:ascii="Arial" w:hAnsi="Arial" w:cs="Arial"/>
        </w:rPr>
        <w:t xml:space="preserve"> x-xx-xxx</w:t>
      </w:r>
    </w:ins>
    <w:r w:rsidR="00F51129">
      <w:rPr>
        <w:rFonts w:ascii="Arial" w:hAnsi="Arial" w:cs="Arial"/>
      </w:rPr>
      <w:tab/>
      <w:t>Section 11268</w:t>
    </w:r>
  </w:p>
  <w:p w14:paraId="71DF250E" w14:textId="77777777" w:rsidR="00F51129" w:rsidRDefault="00F51129" w:rsidP="00F51129">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HYDRODYNAMIC MIXING SYSTEM (HMS)</w:t>
    </w:r>
    <w:r>
      <w:rPr>
        <w:rFonts w:ascii="Arial" w:hAnsi="Arial" w:cs="Arial"/>
      </w:rPr>
      <w:tab/>
      <w:t>2016-11-16</w:t>
    </w:r>
  </w:p>
  <w:p w14:paraId="189D6DBE" w14:textId="0FAD7A1A" w:rsidR="00F51129" w:rsidRDefault="00F51129" w:rsidP="00F51129">
    <w:pPr>
      <w:pBdr>
        <w:top w:val="single" w:sz="4" w:space="1" w:color="auto"/>
      </w:pBdr>
      <w:tabs>
        <w:tab w:val="center" w:pos="5175"/>
        <w:tab w:val="right" w:pos="10350"/>
      </w:tabs>
      <w:rPr>
        <w:rFonts w:ascii="Arial" w:hAnsi="Arial" w:cs="Arial"/>
      </w:rPr>
    </w:pPr>
    <w:r>
      <w:rPr>
        <w:rFonts w:ascii="Arial" w:hAnsi="Arial" w:cs="Arial"/>
      </w:rPr>
      <w:t xml:space="preserve">DATE:  </w:t>
    </w:r>
    <w:del w:id="111" w:author="Johnny Pang" w:date="2022-04-17T16:03:00Z">
      <w:r w:rsidR="00EB459C" w:rsidDel="005A4DE5">
        <w:rPr>
          <w:rFonts w:ascii="Arial" w:hAnsi="Arial" w:cs="Arial"/>
        </w:rPr>
        <w:delText xml:space="preserve">January </w:delText>
      </w:r>
    </w:del>
    <w:ins w:id="112" w:author="Johnny Pang" w:date="2022-04-17T16:03:00Z">
      <w:r w:rsidR="005A4DE5">
        <w:rPr>
          <w:rFonts w:ascii="Arial" w:hAnsi="Arial" w:cs="Arial"/>
        </w:rPr>
        <w:t xml:space="preserve">April  </w:t>
      </w:r>
    </w:ins>
    <w:del w:id="113" w:author="Johnny Pang" w:date="2022-04-17T16:03:00Z">
      <w:r w:rsidR="00EB459C" w:rsidDel="005A4DE5">
        <w:rPr>
          <w:rFonts w:ascii="Arial" w:hAnsi="Arial" w:cs="Arial"/>
        </w:rPr>
        <w:delText>2021</w:delText>
      </w:r>
    </w:del>
    <w:ins w:id="114" w:author="Johnny Pang" w:date="2022-04-17T16:03:00Z">
      <w:r w:rsidR="005A4DE5">
        <w:rPr>
          <w:rFonts w:ascii="Arial" w:hAnsi="Arial" w:cs="Arial"/>
        </w:rPr>
        <w:t>2022</w:t>
      </w:r>
    </w:ins>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B916EA">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szCs w:val="22"/>
      </w:rPr>
      <w:fldChar w:fldCharType="begin"/>
    </w:r>
    <w:r>
      <w:rPr>
        <w:rStyle w:val="PageNumber"/>
        <w:rFonts w:ascii="Arial" w:hAnsi="Arial" w:cs="Arial"/>
        <w:caps/>
        <w:sz w:val="22"/>
        <w:szCs w:val="22"/>
      </w:rPr>
      <w:instrText xml:space="preserve"> NUMPAGES </w:instrText>
    </w:r>
    <w:r>
      <w:rPr>
        <w:rStyle w:val="PageNumber"/>
        <w:rFonts w:ascii="Arial" w:hAnsi="Arial" w:cs="Arial"/>
        <w:caps/>
        <w:sz w:val="22"/>
        <w:szCs w:val="22"/>
      </w:rPr>
      <w:fldChar w:fldCharType="separate"/>
    </w:r>
    <w:r w:rsidR="00B916EA">
      <w:rPr>
        <w:rStyle w:val="PageNumber"/>
        <w:rFonts w:ascii="Arial" w:hAnsi="Arial" w:cs="Arial"/>
        <w:caps/>
        <w:noProof/>
        <w:sz w:val="22"/>
        <w:szCs w:val="22"/>
      </w:rPr>
      <w:t>11</w:t>
    </w:r>
    <w:r>
      <w:rPr>
        <w:rStyle w:val="PageNumber"/>
        <w:rFonts w:ascii="Arial" w:hAnsi="Arial" w:cs="Arial"/>
        <w:caps/>
        <w:sz w:val="22"/>
        <w:szCs w:val="22"/>
      </w:rPr>
      <w:fldChar w:fldCharType="end"/>
    </w:r>
  </w:p>
  <w:p w14:paraId="6A87DBFA" w14:textId="77777777" w:rsidR="007876F0" w:rsidRDefault="007876F0">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4EC4" w14:textId="77777777" w:rsidR="007876F0" w:rsidRDefault="007876F0">
    <w:pPr>
      <w:pBdr>
        <w:top w:val="single" w:sz="4" w:space="1" w:color="auto"/>
      </w:pBdr>
      <w:tabs>
        <w:tab w:val="right" w:pos="10350"/>
      </w:tabs>
      <w:rPr>
        <w:rFonts w:ascii="Arial" w:hAnsi="Arial" w:cs="Arial"/>
      </w:rPr>
    </w:pPr>
    <w:r>
      <w:rPr>
        <w:rFonts w:ascii="Arial" w:hAnsi="Arial" w:cs="Arial"/>
      </w:rPr>
      <w:t>CONTRACT NO. T-13-96</w:t>
    </w:r>
    <w:r>
      <w:rPr>
        <w:rFonts w:ascii="Arial" w:hAnsi="Arial" w:cs="Arial"/>
      </w:rPr>
      <w:tab/>
      <w:t>Section 11268</w:t>
    </w:r>
  </w:p>
  <w:p w14:paraId="35349E54" w14:textId="77777777" w:rsidR="007876F0" w:rsidRDefault="007876F0">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HYDRODYNAMIC MIXING SYSTEM (HMS)</w:t>
    </w:r>
    <w:r>
      <w:rPr>
        <w:rFonts w:ascii="Arial" w:hAnsi="Arial" w:cs="Arial"/>
      </w:rPr>
      <w:tab/>
    </w:r>
  </w:p>
  <w:p w14:paraId="3EAAD05C" w14:textId="77777777" w:rsidR="007876F0" w:rsidRDefault="007876F0">
    <w:pPr>
      <w:pBdr>
        <w:top w:val="single" w:sz="4" w:space="1" w:color="auto"/>
      </w:pBdr>
      <w:tabs>
        <w:tab w:val="center" w:pos="5175"/>
        <w:tab w:val="right" w:pos="10350"/>
      </w:tabs>
      <w:rPr>
        <w:rFonts w:ascii="Arial" w:hAnsi="Arial" w:cs="Arial"/>
      </w:rPr>
    </w:pPr>
    <w:r>
      <w:rPr>
        <w:rFonts w:ascii="Arial" w:hAnsi="Arial" w:cs="Arial"/>
      </w:rPr>
      <w:t>DATE:  March 2013</w:t>
    </w:r>
    <w:r>
      <w:rPr>
        <w:rFonts w:ascii="Arial" w:hAnsi="Arial" w:cs="Arial"/>
      </w:rPr>
      <w:tab/>
    </w:r>
    <w:r>
      <w:rPr>
        <w:rFonts w:ascii="Arial" w:hAnsi="Arial" w:cs="Arial"/>
      </w:rPr>
      <w:tab/>
      <w:t xml:space="preserve">Page </w:t>
    </w:r>
    <w:r w:rsidR="007124B3">
      <w:rPr>
        <w:rFonts w:ascii="Arial" w:hAnsi="Arial" w:cs="Arial"/>
      </w:rPr>
      <w:fldChar w:fldCharType="begin"/>
    </w:r>
    <w:r>
      <w:rPr>
        <w:rFonts w:ascii="Arial" w:hAnsi="Arial" w:cs="Arial"/>
      </w:rPr>
      <w:instrText xml:space="preserve">PAGE </w:instrText>
    </w:r>
    <w:r w:rsidR="007124B3">
      <w:rPr>
        <w:rFonts w:ascii="Arial" w:hAnsi="Arial" w:cs="Arial"/>
      </w:rPr>
      <w:fldChar w:fldCharType="separate"/>
    </w:r>
    <w:r w:rsidR="005A1601">
      <w:rPr>
        <w:rFonts w:ascii="Arial" w:hAnsi="Arial" w:cs="Arial"/>
        <w:noProof/>
      </w:rPr>
      <w:t>1</w:t>
    </w:r>
    <w:r w:rsidR="007124B3">
      <w:rPr>
        <w:rFonts w:ascii="Arial" w:hAnsi="Arial" w:cs="Arial"/>
      </w:rPr>
      <w:fldChar w:fldCharType="end"/>
    </w:r>
    <w:r>
      <w:rPr>
        <w:rFonts w:ascii="Arial" w:hAnsi="Arial" w:cs="Arial"/>
      </w:rPr>
      <w:t xml:space="preserve"> of </w:t>
    </w:r>
    <w:r w:rsidR="007124B3">
      <w:rPr>
        <w:rStyle w:val="PageNumber"/>
        <w:rFonts w:ascii="Arial" w:hAnsi="Arial" w:cs="Arial"/>
        <w:caps/>
        <w:sz w:val="22"/>
        <w:szCs w:val="22"/>
      </w:rPr>
      <w:fldChar w:fldCharType="begin"/>
    </w:r>
    <w:r>
      <w:rPr>
        <w:rStyle w:val="PageNumber"/>
        <w:rFonts w:ascii="Arial" w:hAnsi="Arial" w:cs="Arial"/>
        <w:caps/>
        <w:sz w:val="22"/>
        <w:szCs w:val="22"/>
      </w:rPr>
      <w:instrText xml:space="preserve"> NUMPAGES </w:instrText>
    </w:r>
    <w:r w:rsidR="007124B3">
      <w:rPr>
        <w:rStyle w:val="PageNumber"/>
        <w:rFonts w:ascii="Arial" w:hAnsi="Arial" w:cs="Arial"/>
        <w:caps/>
        <w:sz w:val="22"/>
        <w:szCs w:val="22"/>
      </w:rPr>
      <w:fldChar w:fldCharType="separate"/>
    </w:r>
    <w:r w:rsidR="00B916EA">
      <w:rPr>
        <w:rStyle w:val="PageNumber"/>
        <w:rFonts w:ascii="Arial" w:hAnsi="Arial" w:cs="Arial"/>
        <w:caps/>
        <w:noProof/>
        <w:sz w:val="22"/>
        <w:szCs w:val="22"/>
      </w:rPr>
      <w:t>11</w:t>
    </w:r>
    <w:r w:rsidR="007124B3">
      <w:rPr>
        <w:rStyle w:val="PageNumber"/>
        <w:rFonts w:ascii="Arial" w:hAnsi="Arial" w:cs="Arial"/>
        <w:caps/>
        <w:sz w:val="22"/>
        <w:szCs w:val="22"/>
      </w:rPr>
      <w:fldChar w:fldCharType="end"/>
    </w:r>
  </w:p>
  <w:p w14:paraId="3A083D14" w14:textId="77777777" w:rsidR="007876F0" w:rsidRDefault="007876F0">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E748EB"/>
    <w:multiLevelType w:val="multilevel"/>
    <w:tmpl w:val="A72CB5B0"/>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810"/>
        </w:tabs>
        <w:ind w:left="81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5761"/>
        </w:tabs>
        <w:ind w:left="5761" w:hanging="72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38D536C"/>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95B6371"/>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0407D28"/>
    <w:multiLevelType w:val="multilevel"/>
    <w:tmpl w:val="E4A8986E"/>
    <w:lvl w:ilvl="0">
      <w:start w:val="1"/>
      <w:numFmt w:val="decimal"/>
      <w:pStyle w:val="Heading1"/>
      <w:lvlText w:val="PART %1."/>
      <w:lvlJc w:val="left"/>
      <w:pPr>
        <w:tabs>
          <w:tab w:val="num" w:pos="432"/>
        </w:tabs>
        <w:ind w:left="432" w:hanging="432"/>
      </w:pPr>
      <w:rPr>
        <w:rFonts w:asciiTheme="minorHAnsi" w:hAnsiTheme="minorHAns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810"/>
        </w:tabs>
        <w:ind w:left="810" w:firstLine="2880"/>
      </w:pPr>
      <w:rPr>
        <w:rFonts w:asciiTheme="minorHAnsi" w:hAnsiTheme="minorHAnsi" w:hint="default"/>
        <w:b w:val="0"/>
        <w:color w:val="000000"/>
        <w:sz w:val="22"/>
      </w:rPr>
    </w:lvl>
    <w:lvl w:ilvl="3">
      <w:start w:val="1"/>
      <w:numFmt w:val="decimal"/>
      <w:pStyle w:val="Heading4"/>
      <w:lvlText w:val=".%4"/>
      <w:lvlJc w:val="left"/>
      <w:pPr>
        <w:tabs>
          <w:tab w:val="num" w:pos="864"/>
        </w:tabs>
        <w:ind w:left="864" w:firstLine="3456"/>
      </w:pPr>
      <w:rPr>
        <w:rFonts w:hint="default"/>
        <w:b w:val="0"/>
      </w:rPr>
    </w:lvl>
    <w:lvl w:ilvl="4">
      <w:start w:val="1"/>
      <w:numFmt w:val="decimal"/>
      <w:pStyle w:val="Heading5"/>
      <w:lvlText w:val="%5."/>
      <w:lvlJc w:val="left"/>
      <w:pPr>
        <w:tabs>
          <w:tab w:val="num" w:pos="5761"/>
        </w:tabs>
        <w:ind w:left="5761" w:hanging="721"/>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C6717C2"/>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CAD23B5"/>
    <w:multiLevelType w:val="hybridMultilevel"/>
    <w:tmpl w:val="242E6770"/>
    <w:lvl w:ilvl="0" w:tplc="41D60C74">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733753DD"/>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52520564">
    <w:abstractNumId w:val="0"/>
  </w:num>
  <w:num w:numId="2" w16cid:durableId="1191409531">
    <w:abstractNumId w:val="4"/>
  </w:num>
  <w:num w:numId="3" w16cid:durableId="123617583">
    <w:abstractNumId w:val="4"/>
  </w:num>
  <w:num w:numId="4" w16cid:durableId="1551728012">
    <w:abstractNumId w:val="4"/>
  </w:num>
  <w:num w:numId="5" w16cid:durableId="279998560">
    <w:abstractNumId w:val="7"/>
  </w:num>
  <w:num w:numId="6" w16cid:durableId="1039747681">
    <w:abstractNumId w:val="2"/>
  </w:num>
  <w:num w:numId="7" w16cid:durableId="934439132">
    <w:abstractNumId w:val="3"/>
  </w:num>
  <w:num w:numId="8" w16cid:durableId="454372950">
    <w:abstractNumId w:val="5"/>
  </w:num>
  <w:num w:numId="9" w16cid:durableId="1697536583">
    <w:abstractNumId w:val="1"/>
  </w:num>
  <w:num w:numId="10" w16cid:durableId="2104104699">
    <w:abstractNumId w:val="4"/>
  </w:num>
  <w:num w:numId="11" w16cid:durableId="210191910">
    <w:abstractNumId w:val="4"/>
  </w:num>
  <w:num w:numId="12" w16cid:durableId="718020108">
    <w:abstractNumId w:val="4"/>
  </w:num>
  <w:num w:numId="13" w16cid:durableId="2021658515">
    <w:abstractNumId w:val="4"/>
  </w:num>
  <w:num w:numId="14" w16cid:durableId="1881428659">
    <w:abstractNumId w:val="4"/>
  </w:num>
  <w:num w:numId="15" w16cid:durableId="1149514940">
    <w:abstractNumId w:val="4"/>
  </w:num>
  <w:num w:numId="16" w16cid:durableId="22558412">
    <w:abstractNumId w:val="4"/>
  </w:num>
  <w:num w:numId="17" w16cid:durableId="1126004422">
    <w:abstractNumId w:val="4"/>
  </w:num>
  <w:num w:numId="18" w16cid:durableId="506360217">
    <w:abstractNumId w:val="4"/>
  </w:num>
  <w:num w:numId="19" w16cid:durableId="617221663">
    <w:abstractNumId w:val="4"/>
  </w:num>
  <w:num w:numId="20" w16cid:durableId="1760250434">
    <w:abstractNumId w:val="4"/>
  </w:num>
  <w:num w:numId="21" w16cid:durableId="446124002">
    <w:abstractNumId w:val="4"/>
  </w:num>
  <w:num w:numId="22" w16cid:durableId="715199285">
    <w:abstractNumId w:val="4"/>
  </w:num>
  <w:num w:numId="23" w16cid:durableId="1926960867">
    <w:abstractNumId w:val="4"/>
  </w:num>
  <w:num w:numId="24" w16cid:durableId="38019948">
    <w:abstractNumId w:val="4"/>
  </w:num>
  <w:num w:numId="25" w16cid:durableId="943422365">
    <w:abstractNumId w:val="4"/>
  </w:num>
  <w:num w:numId="26" w16cid:durableId="975061916">
    <w:abstractNumId w:val="4"/>
  </w:num>
  <w:num w:numId="27" w16cid:durableId="1681078010">
    <w:abstractNumId w:val="4"/>
  </w:num>
  <w:num w:numId="28" w16cid:durableId="1191381259">
    <w:abstractNumId w:val="4"/>
  </w:num>
  <w:num w:numId="29" w16cid:durableId="671496779">
    <w:abstractNumId w:val="4"/>
  </w:num>
  <w:num w:numId="30" w16cid:durableId="1336686516">
    <w:abstractNumId w:val="4"/>
  </w:num>
  <w:num w:numId="31" w16cid:durableId="1704869128">
    <w:abstractNumId w:val="4"/>
  </w:num>
  <w:num w:numId="32" w16cid:durableId="1109425131">
    <w:abstractNumId w:val="4"/>
  </w:num>
  <w:num w:numId="33" w16cid:durableId="2014724606">
    <w:abstractNumId w:val="4"/>
  </w:num>
  <w:num w:numId="34" w16cid:durableId="220681713">
    <w:abstractNumId w:val="4"/>
  </w:num>
  <w:num w:numId="35" w16cid:durableId="482623308">
    <w:abstractNumId w:val="4"/>
  </w:num>
  <w:num w:numId="36" w16cid:durableId="1521241116">
    <w:abstractNumId w:val="4"/>
  </w:num>
  <w:num w:numId="37" w16cid:durableId="54396443">
    <w:abstractNumId w:val="4"/>
  </w:num>
  <w:num w:numId="38" w16cid:durableId="1738091654">
    <w:abstractNumId w:val="4"/>
  </w:num>
  <w:num w:numId="39" w16cid:durableId="1192692285">
    <w:abstractNumId w:val="4"/>
  </w:num>
  <w:num w:numId="40" w16cid:durableId="1382830533">
    <w:abstractNumId w:val="4"/>
  </w:num>
  <w:num w:numId="41" w16cid:durableId="826242856">
    <w:abstractNumId w:val="4"/>
  </w:num>
  <w:num w:numId="42" w16cid:durableId="660543976">
    <w:abstractNumId w:val="4"/>
  </w:num>
  <w:num w:numId="43" w16cid:durableId="1757247758">
    <w:abstractNumId w:val="4"/>
  </w:num>
  <w:num w:numId="44" w16cid:durableId="1916283553">
    <w:abstractNumId w:val="4"/>
  </w:num>
  <w:num w:numId="45" w16cid:durableId="1767186755">
    <w:abstractNumId w:val="4"/>
  </w:num>
  <w:num w:numId="46" w16cid:durableId="459106312">
    <w:abstractNumId w:val="4"/>
  </w:num>
  <w:num w:numId="47" w16cid:durableId="891647952">
    <w:abstractNumId w:val="4"/>
  </w:num>
  <w:num w:numId="48" w16cid:durableId="388698789">
    <w:abstractNumId w:val="4"/>
  </w:num>
  <w:num w:numId="49" w16cid:durableId="2009862413">
    <w:abstractNumId w:val="4"/>
  </w:num>
  <w:num w:numId="50" w16cid:durableId="1327438378">
    <w:abstractNumId w:val="4"/>
  </w:num>
  <w:num w:numId="51" w16cid:durableId="81222787">
    <w:abstractNumId w:val="4"/>
  </w:num>
  <w:num w:numId="52" w16cid:durableId="1365519027">
    <w:abstractNumId w:val="4"/>
  </w:num>
  <w:num w:numId="53" w16cid:durableId="786316760">
    <w:abstractNumId w:val="4"/>
  </w:num>
  <w:num w:numId="54" w16cid:durableId="1630741865">
    <w:abstractNumId w:val="4"/>
  </w:num>
  <w:num w:numId="55" w16cid:durableId="264583748">
    <w:abstractNumId w:val="4"/>
  </w:num>
  <w:num w:numId="56" w16cid:durableId="1109817626">
    <w:abstractNumId w:val="4"/>
  </w:num>
  <w:num w:numId="57" w16cid:durableId="752507606">
    <w:abstractNumId w:val="4"/>
  </w:num>
  <w:num w:numId="58" w16cid:durableId="2091612594">
    <w:abstractNumId w:val="4"/>
  </w:num>
  <w:num w:numId="59" w16cid:durableId="496573934">
    <w:abstractNumId w:val="4"/>
  </w:num>
  <w:num w:numId="60" w16cid:durableId="1978609898">
    <w:abstractNumId w:val="4"/>
  </w:num>
  <w:num w:numId="61" w16cid:durableId="1024936597">
    <w:abstractNumId w:val="4"/>
  </w:num>
  <w:num w:numId="62" w16cid:durableId="1763840014">
    <w:abstractNumId w:val="4"/>
  </w:num>
  <w:num w:numId="63" w16cid:durableId="1145970049">
    <w:abstractNumId w:val="4"/>
  </w:num>
  <w:num w:numId="64" w16cid:durableId="525949596">
    <w:abstractNumId w:val="4"/>
  </w:num>
  <w:num w:numId="65" w16cid:durableId="1880630703">
    <w:abstractNumId w:val="4"/>
  </w:num>
  <w:num w:numId="66" w16cid:durableId="315649084">
    <w:abstractNumId w:val="4"/>
  </w:num>
  <w:num w:numId="67" w16cid:durableId="871304240">
    <w:abstractNumId w:val="4"/>
  </w:num>
  <w:num w:numId="68" w16cid:durableId="358552657">
    <w:abstractNumId w:val="4"/>
  </w:num>
  <w:num w:numId="69" w16cid:durableId="168057920">
    <w:abstractNumId w:val="4"/>
  </w:num>
  <w:num w:numId="70" w16cid:durableId="856387129">
    <w:abstractNumId w:val="4"/>
  </w:num>
  <w:num w:numId="71" w16cid:durableId="1857647826">
    <w:abstractNumId w:val="4"/>
  </w:num>
  <w:num w:numId="72" w16cid:durableId="1861972214">
    <w:abstractNumId w:val="4"/>
  </w:num>
  <w:num w:numId="73" w16cid:durableId="207307798">
    <w:abstractNumId w:val="4"/>
  </w:num>
  <w:num w:numId="74" w16cid:durableId="2006854331">
    <w:abstractNumId w:val="4"/>
  </w:num>
  <w:num w:numId="75" w16cid:durableId="996810097">
    <w:abstractNumId w:val="4"/>
  </w:num>
  <w:num w:numId="76" w16cid:durableId="1441602915">
    <w:abstractNumId w:val="4"/>
  </w:num>
  <w:num w:numId="77" w16cid:durableId="1968198270">
    <w:abstractNumId w:val="4"/>
  </w:num>
  <w:num w:numId="78" w16cid:durableId="170528897">
    <w:abstractNumId w:val="4"/>
  </w:num>
  <w:num w:numId="79" w16cid:durableId="1421562307">
    <w:abstractNumId w:val="4"/>
  </w:num>
  <w:num w:numId="80" w16cid:durableId="1417706245">
    <w:abstractNumId w:val="4"/>
  </w:num>
  <w:num w:numId="81" w16cid:durableId="1130395872">
    <w:abstractNumId w:val="4"/>
  </w:num>
  <w:num w:numId="82" w16cid:durableId="954212716">
    <w:abstractNumId w:val="4"/>
  </w:num>
  <w:num w:numId="83" w16cid:durableId="1217162511">
    <w:abstractNumId w:val="4"/>
  </w:num>
  <w:num w:numId="84" w16cid:durableId="1272978241">
    <w:abstractNumId w:val="4"/>
  </w:num>
  <w:num w:numId="85" w16cid:durableId="280382868">
    <w:abstractNumId w:val="4"/>
  </w:num>
  <w:num w:numId="86" w16cid:durableId="372195405">
    <w:abstractNumId w:val="4"/>
  </w:num>
  <w:num w:numId="87" w16cid:durableId="1556770697">
    <w:abstractNumId w:val="4"/>
  </w:num>
  <w:num w:numId="88" w16cid:durableId="1307316609">
    <w:abstractNumId w:val="4"/>
  </w:num>
  <w:num w:numId="89" w16cid:durableId="905915711">
    <w:abstractNumId w:val="4"/>
  </w:num>
  <w:num w:numId="90" w16cid:durableId="99304533">
    <w:abstractNumId w:val="4"/>
  </w:num>
  <w:num w:numId="91" w16cid:durableId="48458833">
    <w:abstractNumId w:val="4"/>
  </w:num>
  <w:num w:numId="92" w16cid:durableId="770394985">
    <w:abstractNumId w:val="4"/>
  </w:num>
  <w:num w:numId="93" w16cid:durableId="486364555">
    <w:abstractNumId w:val="6"/>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Zaleski, Christopher">
    <w15:presenceInfo w15:providerId="AD" w15:userId="S::Christopher.Zaleski@york.ca::81fb806b-cc21-48ec-a0db-aaed72d1fd2e"/>
  </w15:person>
  <w15:person w15:author="Keith Wong">
    <w15:presenceInfo w15:providerId="None" w15:userId="Keith Wong"/>
  </w15:person>
  <w15:person w15:author="Smith, Sharon M">
    <w15:presenceInfo w15:providerId="AD" w15:userId="S::SharonM.Smith@york.ca::2370849c-21d3-4f8b-85ed-db9470164312"/>
  </w15:person>
  <w15:person w15:author="Radulovic, Nicole">
    <w15:presenceInfo w15:providerId="AD" w15:userId="S::Nicole.Radulovic@york.ca::1395bf46-3a6b-4329-920d-ffad62967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E11DFA"/>
    <w:rsid w:val="00001AC1"/>
    <w:rsid w:val="00004B60"/>
    <w:rsid w:val="00004D9B"/>
    <w:rsid w:val="00017A1F"/>
    <w:rsid w:val="00024226"/>
    <w:rsid w:val="0002613E"/>
    <w:rsid w:val="00026E8C"/>
    <w:rsid w:val="00062597"/>
    <w:rsid w:val="00062ABE"/>
    <w:rsid w:val="0006307B"/>
    <w:rsid w:val="0006545B"/>
    <w:rsid w:val="00067F83"/>
    <w:rsid w:val="000734E7"/>
    <w:rsid w:val="00075FB6"/>
    <w:rsid w:val="0007613B"/>
    <w:rsid w:val="00087619"/>
    <w:rsid w:val="000923AD"/>
    <w:rsid w:val="000A3EB4"/>
    <w:rsid w:val="000B0830"/>
    <w:rsid w:val="000B4E87"/>
    <w:rsid w:val="000C56FC"/>
    <w:rsid w:val="000E4B6D"/>
    <w:rsid w:val="000F2692"/>
    <w:rsid w:val="000F7B82"/>
    <w:rsid w:val="0011004D"/>
    <w:rsid w:val="001137E3"/>
    <w:rsid w:val="00121382"/>
    <w:rsid w:val="0012700D"/>
    <w:rsid w:val="001324E9"/>
    <w:rsid w:val="001363B6"/>
    <w:rsid w:val="001423D5"/>
    <w:rsid w:val="00145E19"/>
    <w:rsid w:val="0014661B"/>
    <w:rsid w:val="001474D0"/>
    <w:rsid w:val="00176AD9"/>
    <w:rsid w:val="00187C4B"/>
    <w:rsid w:val="001A32F1"/>
    <w:rsid w:val="001A5D48"/>
    <w:rsid w:val="001B07B6"/>
    <w:rsid w:val="001C200F"/>
    <w:rsid w:val="001E7C88"/>
    <w:rsid w:val="00201A92"/>
    <w:rsid w:val="00201AFB"/>
    <w:rsid w:val="002053D0"/>
    <w:rsid w:val="002106E8"/>
    <w:rsid w:val="00236FCD"/>
    <w:rsid w:val="00242BB1"/>
    <w:rsid w:val="00250FCC"/>
    <w:rsid w:val="0027421F"/>
    <w:rsid w:val="00277643"/>
    <w:rsid w:val="00291321"/>
    <w:rsid w:val="00295E35"/>
    <w:rsid w:val="002A5867"/>
    <w:rsid w:val="002C1214"/>
    <w:rsid w:val="002D2682"/>
    <w:rsid w:val="002D5D38"/>
    <w:rsid w:val="002E2BED"/>
    <w:rsid w:val="002F7CE5"/>
    <w:rsid w:val="00305210"/>
    <w:rsid w:val="00305CAE"/>
    <w:rsid w:val="00306E62"/>
    <w:rsid w:val="00313993"/>
    <w:rsid w:val="003226EC"/>
    <w:rsid w:val="00324344"/>
    <w:rsid w:val="00324D25"/>
    <w:rsid w:val="00332533"/>
    <w:rsid w:val="003326B5"/>
    <w:rsid w:val="00336492"/>
    <w:rsid w:val="00342DDE"/>
    <w:rsid w:val="003473D3"/>
    <w:rsid w:val="0035168B"/>
    <w:rsid w:val="003566AB"/>
    <w:rsid w:val="00356D58"/>
    <w:rsid w:val="003B0EC0"/>
    <w:rsid w:val="003B2012"/>
    <w:rsid w:val="003C19CA"/>
    <w:rsid w:val="003C3CB8"/>
    <w:rsid w:val="003C7F51"/>
    <w:rsid w:val="003D777A"/>
    <w:rsid w:val="003E267F"/>
    <w:rsid w:val="003E3BA2"/>
    <w:rsid w:val="003E5138"/>
    <w:rsid w:val="0040719A"/>
    <w:rsid w:val="0041027D"/>
    <w:rsid w:val="004145E5"/>
    <w:rsid w:val="00417F31"/>
    <w:rsid w:val="004229E9"/>
    <w:rsid w:val="00425BC7"/>
    <w:rsid w:val="004317C6"/>
    <w:rsid w:val="0043448E"/>
    <w:rsid w:val="004613D3"/>
    <w:rsid w:val="00492B91"/>
    <w:rsid w:val="00493EDC"/>
    <w:rsid w:val="004A258A"/>
    <w:rsid w:val="004A3FF6"/>
    <w:rsid w:val="004A7971"/>
    <w:rsid w:val="004A7FE1"/>
    <w:rsid w:val="004B334F"/>
    <w:rsid w:val="004B7221"/>
    <w:rsid w:val="004D6047"/>
    <w:rsid w:val="004F379E"/>
    <w:rsid w:val="004F735C"/>
    <w:rsid w:val="00500CF2"/>
    <w:rsid w:val="00503802"/>
    <w:rsid w:val="00506EAA"/>
    <w:rsid w:val="00516F68"/>
    <w:rsid w:val="00520060"/>
    <w:rsid w:val="005201E7"/>
    <w:rsid w:val="00523249"/>
    <w:rsid w:val="00525730"/>
    <w:rsid w:val="00563905"/>
    <w:rsid w:val="00566E46"/>
    <w:rsid w:val="00587A6E"/>
    <w:rsid w:val="00590C30"/>
    <w:rsid w:val="00592973"/>
    <w:rsid w:val="00592C47"/>
    <w:rsid w:val="00596C52"/>
    <w:rsid w:val="005A11F8"/>
    <w:rsid w:val="005A1601"/>
    <w:rsid w:val="005A4DE5"/>
    <w:rsid w:val="005D57BC"/>
    <w:rsid w:val="005E641E"/>
    <w:rsid w:val="00605AA5"/>
    <w:rsid w:val="006153D3"/>
    <w:rsid w:val="00616E77"/>
    <w:rsid w:val="0062254D"/>
    <w:rsid w:val="00635270"/>
    <w:rsid w:val="006450D8"/>
    <w:rsid w:val="00665B62"/>
    <w:rsid w:val="0067135B"/>
    <w:rsid w:val="00682511"/>
    <w:rsid w:val="00682BEC"/>
    <w:rsid w:val="006A3B8B"/>
    <w:rsid w:val="006B6206"/>
    <w:rsid w:val="006C567A"/>
    <w:rsid w:val="006E23FF"/>
    <w:rsid w:val="006F001C"/>
    <w:rsid w:val="00702A7C"/>
    <w:rsid w:val="007124B3"/>
    <w:rsid w:val="00722D14"/>
    <w:rsid w:val="007255BC"/>
    <w:rsid w:val="00725AF0"/>
    <w:rsid w:val="007303B7"/>
    <w:rsid w:val="007310FF"/>
    <w:rsid w:val="00732871"/>
    <w:rsid w:val="0073544F"/>
    <w:rsid w:val="00741542"/>
    <w:rsid w:val="00760531"/>
    <w:rsid w:val="00763270"/>
    <w:rsid w:val="00765889"/>
    <w:rsid w:val="007720B7"/>
    <w:rsid w:val="00773839"/>
    <w:rsid w:val="007816DB"/>
    <w:rsid w:val="007876F0"/>
    <w:rsid w:val="007928B2"/>
    <w:rsid w:val="00797F96"/>
    <w:rsid w:val="007B2335"/>
    <w:rsid w:val="007D297F"/>
    <w:rsid w:val="007E13BC"/>
    <w:rsid w:val="007E20B2"/>
    <w:rsid w:val="007E32CB"/>
    <w:rsid w:val="007E7D43"/>
    <w:rsid w:val="007F2CB5"/>
    <w:rsid w:val="007F349F"/>
    <w:rsid w:val="008167C6"/>
    <w:rsid w:val="0082147E"/>
    <w:rsid w:val="00821523"/>
    <w:rsid w:val="00830FB7"/>
    <w:rsid w:val="00836BC3"/>
    <w:rsid w:val="008374D4"/>
    <w:rsid w:val="00853134"/>
    <w:rsid w:val="00856CE9"/>
    <w:rsid w:val="00861212"/>
    <w:rsid w:val="00867130"/>
    <w:rsid w:val="00870F93"/>
    <w:rsid w:val="008723AA"/>
    <w:rsid w:val="00875221"/>
    <w:rsid w:val="00877093"/>
    <w:rsid w:val="00885FF2"/>
    <w:rsid w:val="00892536"/>
    <w:rsid w:val="00894EEB"/>
    <w:rsid w:val="00896296"/>
    <w:rsid w:val="008B0F87"/>
    <w:rsid w:val="008B2DE8"/>
    <w:rsid w:val="008B7807"/>
    <w:rsid w:val="008C4B31"/>
    <w:rsid w:val="008D23B7"/>
    <w:rsid w:val="008E2BA6"/>
    <w:rsid w:val="008E4AD9"/>
    <w:rsid w:val="008E7D1A"/>
    <w:rsid w:val="008F4D73"/>
    <w:rsid w:val="00900C37"/>
    <w:rsid w:val="009011D5"/>
    <w:rsid w:val="00907374"/>
    <w:rsid w:val="0091366B"/>
    <w:rsid w:val="00914393"/>
    <w:rsid w:val="0092098F"/>
    <w:rsid w:val="0094128F"/>
    <w:rsid w:val="00941BBA"/>
    <w:rsid w:val="0094613A"/>
    <w:rsid w:val="009604FC"/>
    <w:rsid w:val="00964CB5"/>
    <w:rsid w:val="00974186"/>
    <w:rsid w:val="00991038"/>
    <w:rsid w:val="009A26B7"/>
    <w:rsid w:val="009A5B1A"/>
    <w:rsid w:val="009C2B7C"/>
    <w:rsid w:val="009C64AB"/>
    <w:rsid w:val="009C78B4"/>
    <w:rsid w:val="009D3D9D"/>
    <w:rsid w:val="009D5C5D"/>
    <w:rsid w:val="009E2072"/>
    <w:rsid w:val="009E4AAF"/>
    <w:rsid w:val="009F19D4"/>
    <w:rsid w:val="00A17A6C"/>
    <w:rsid w:val="00A30C2C"/>
    <w:rsid w:val="00A46610"/>
    <w:rsid w:val="00A511B6"/>
    <w:rsid w:val="00A55EE5"/>
    <w:rsid w:val="00A76FE7"/>
    <w:rsid w:val="00A775DA"/>
    <w:rsid w:val="00A82A6E"/>
    <w:rsid w:val="00A90D9E"/>
    <w:rsid w:val="00A92391"/>
    <w:rsid w:val="00A9305F"/>
    <w:rsid w:val="00A97DED"/>
    <w:rsid w:val="00AA5D94"/>
    <w:rsid w:val="00AB2287"/>
    <w:rsid w:val="00AB62C1"/>
    <w:rsid w:val="00AC1E21"/>
    <w:rsid w:val="00AE03B0"/>
    <w:rsid w:val="00AF38F2"/>
    <w:rsid w:val="00B004ED"/>
    <w:rsid w:val="00B01188"/>
    <w:rsid w:val="00B1030E"/>
    <w:rsid w:val="00B14116"/>
    <w:rsid w:val="00B36937"/>
    <w:rsid w:val="00B61BE5"/>
    <w:rsid w:val="00B633DE"/>
    <w:rsid w:val="00B74BCE"/>
    <w:rsid w:val="00B816C7"/>
    <w:rsid w:val="00B916EA"/>
    <w:rsid w:val="00B92A26"/>
    <w:rsid w:val="00B95D1B"/>
    <w:rsid w:val="00B96BFE"/>
    <w:rsid w:val="00B97682"/>
    <w:rsid w:val="00BA6037"/>
    <w:rsid w:val="00BA657D"/>
    <w:rsid w:val="00BB46F6"/>
    <w:rsid w:val="00BB639B"/>
    <w:rsid w:val="00BB6543"/>
    <w:rsid w:val="00BB6805"/>
    <w:rsid w:val="00BB7B64"/>
    <w:rsid w:val="00BC17EF"/>
    <w:rsid w:val="00BD0AD9"/>
    <w:rsid w:val="00BF33F2"/>
    <w:rsid w:val="00BF444A"/>
    <w:rsid w:val="00C13BB9"/>
    <w:rsid w:val="00C31720"/>
    <w:rsid w:val="00C47F02"/>
    <w:rsid w:val="00C564E8"/>
    <w:rsid w:val="00C61AD3"/>
    <w:rsid w:val="00C62EF2"/>
    <w:rsid w:val="00C64A5F"/>
    <w:rsid w:val="00C767CB"/>
    <w:rsid w:val="00C81E22"/>
    <w:rsid w:val="00C83C92"/>
    <w:rsid w:val="00C83EB9"/>
    <w:rsid w:val="00C90478"/>
    <w:rsid w:val="00C914F2"/>
    <w:rsid w:val="00C93810"/>
    <w:rsid w:val="00CA2997"/>
    <w:rsid w:val="00CB050C"/>
    <w:rsid w:val="00CB1DA9"/>
    <w:rsid w:val="00CB5A0D"/>
    <w:rsid w:val="00CB5B44"/>
    <w:rsid w:val="00CD13AC"/>
    <w:rsid w:val="00CD5B41"/>
    <w:rsid w:val="00CE0E49"/>
    <w:rsid w:val="00CE4B49"/>
    <w:rsid w:val="00CF1A05"/>
    <w:rsid w:val="00CF7BB9"/>
    <w:rsid w:val="00D019B3"/>
    <w:rsid w:val="00D02A19"/>
    <w:rsid w:val="00D35945"/>
    <w:rsid w:val="00D456AA"/>
    <w:rsid w:val="00D71C10"/>
    <w:rsid w:val="00D84DB3"/>
    <w:rsid w:val="00D86747"/>
    <w:rsid w:val="00D94A60"/>
    <w:rsid w:val="00DA092C"/>
    <w:rsid w:val="00DD0B45"/>
    <w:rsid w:val="00DD202E"/>
    <w:rsid w:val="00DD77D9"/>
    <w:rsid w:val="00DE4354"/>
    <w:rsid w:val="00E044C2"/>
    <w:rsid w:val="00E07201"/>
    <w:rsid w:val="00E110C7"/>
    <w:rsid w:val="00E11DFA"/>
    <w:rsid w:val="00E208AB"/>
    <w:rsid w:val="00E30CCE"/>
    <w:rsid w:val="00E312B5"/>
    <w:rsid w:val="00E31FDC"/>
    <w:rsid w:val="00E36A50"/>
    <w:rsid w:val="00E36B1C"/>
    <w:rsid w:val="00E37416"/>
    <w:rsid w:val="00E37EAC"/>
    <w:rsid w:val="00E40CDE"/>
    <w:rsid w:val="00E513B7"/>
    <w:rsid w:val="00E53C1C"/>
    <w:rsid w:val="00E54844"/>
    <w:rsid w:val="00E66F2B"/>
    <w:rsid w:val="00E67804"/>
    <w:rsid w:val="00E73E66"/>
    <w:rsid w:val="00E74287"/>
    <w:rsid w:val="00E94DDA"/>
    <w:rsid w:val="00EA5349"/>
    <w:rsid w:val="00EB096B"/>
    <w:rsid w:val="00EB459C"/>
    <w:rsid w:val="00EC35E5"/>
    <w:rsid w:val="00EC61AF"/>
    <w:rsid w:val="00ED4EEB"/>
    <w:rsid w:val="00ED5836"/>
    <w:rsid w:val="00EE1877"/>
    <w:rsid w:val="00EF344F"/>
    <w:rsid w:val="00EF579A"/>
    <w:rsid w:val="00F0064D"/>
    <w:rsid w:val="00F010FF"/>
    <w:rsid w:val="00F02255"/>
    <w:rsid w:val="00F07F2E"/>
    <w:rsid w:val="00F1731A"/>
    <w:rsid w:val="00F17D18"/>
    <w:rsid w:val="00F27AA5"/>
    <w:rsid w:val="00F317C5"/>
    <w:rsid w:val="00F42D1C"/>
    <w:rsid w:val="00F51129"/>
    <w:rsid w:val="00F73252"/>
    <w:rsid w:val="00F77CDF"/>
    <w:rsid w:val="00F87D11"/>
    <w:rsid w:val="00F91B3D"/>
    <w:rsid w:val="00FA1E11"/>
    <w:rsid w:val="00FA309E"/>
    <w:rsid w:val="00FB3BB2"/>
    <w:rsid w:val="00FB4FA4"/>
    <w:rsid w:val="00FB60C7"/>
    <w:rsid w:val="00FC4962"/>
    <w:rsid w:val="00FC61FE"/>
    <w:rsid w:val="00FD6211"/>
    <w:rsid w:val="00FF2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6FFD17C8"/>
  <w15:docId w15:val="{0FBADBEF-62B8-4247-9168-5E24D4A1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7804"/>
    <w:rPr>
      <w:rFonts w:ascii="Book Antiqua" w:hAnsi="Book Antiqua"/>
      <w:sz w:val="22"/>
    </w:rPr>
  </w:style>
  <w:style w:type="paragraph" w:styleId="Heading1">
    <w:name w:val="heading 1"/>
    <w:basedOn w:val="Main-Head"/>
    <w:next w:val="BodyText"/>
    <w:qFormat/>
    <w:rsid w:val="00E67804"/>
    <w:pPr>
      <w:keepNext/>
      <w:numPr>
        <w:numId w:val="2"/>
      </w:numPr>
      <w:tabs>
        <w:tab w:val="left" w:pos="1008"/>
      </w:tabs>
      <w:spacing w:after="160"/>
      <w:outlineLvl w:val="0"/>
    </w:pPr>
    <w:rPr>
      <w:rFonts w:ascii="Arial" w:hAnsi="Arial"/>
      <w:b w:val="0"/>
      <w:caps/>
      <w:u w:val="single"/>
    </w:rPr>
  </w:style>
  <w:style w:type="paragraph" w:styleId="Heading2">
    <w:name w:val="heading 2"/>
    <w:basedOn w:val="Main-Head"/>
    <w:next w:val="BodyText"/>
    <w:link w:val="Heading2Char"/>
    <w:qFormat/>
    <w:rsid w:val="00E67804"/>
    <w:pPr>
      <w:keepNext/>
      <w:keepLines/>
      <w:numPr>
        <w:ilvl w:val="1"/>
        <w:numId w:val="2"/>
      </w:numPr>
      <w:spacing w:before="160" w:after="160"/>
      <w:outlineLvl w:val="1"/>
    </w:pPr>
    <w:rPr>
      <w:rFonts w:ascii="Arial" w:hAnsi="Arial"/>
      <w:b w:val="0"/>
    </w:rPr>
  </w:style>
  <w:style w:type="paragraph" w:styleId="Heading3">
    <w:name w:val="heading 3"/>
    <w:aliases w:val="Heading 3 Char1,Heading 3 Char Char"/>
    <w:basedOn w:val="Main-Head"/>
    <w:link w:val="Heading3Char"/>
    <w:qFormat/>
    <w:rsid w:val="00E67804"/>
    <w:pPr>
      <w:numPr>
        <w:ilvl w:val="2"/>
        <w:numId w:val="2"/>
      </w:numPr>
      <w:tabs>
        <w:tab w:val="left" w:pos="4320"/>
      </w:tabs>
      <w:spacing w:before="80"/>
      <w:outlineLvl w:val="2"/>
    </w:pPr>
    <w:rPr>
      <w:rFonts w:ascii="Arial" w:hAnsi="Arial"/>
    </w:rPr>
  </w:style>
  <w:style w:type="paragraph" w:styleId="Heading4">
    <w:name w:val="heading 4"/>
    <w:basedOn w:val="Main-Head"/>
    <w:qFormat/>
    <w:rsid w:val="00E67804"/>
    <w:pPr>
      <w:numPr>
        <w:ilvl w:val="3"/>
        <w:numId w:val="2"/>
      </w:numPr>
      <w:tabs>
        <w:tab w:val="left" w:pos="5040"/>
      </w:tabs>
      <w:outlineLvl w:val="3"/>
    </w:pPr>
    <w:rPr>
      <w:rFonts w:ascii="Arial" w:hAnsi="Arial"/>
      <w:b w:val="0"/>
    </w:rPr>
  </w:style>
  <w:style w:type="paragraph" w:styleId="Heading5">
    <w:name w:val="heading 5"/>
    <w:basedOn w:val="Main-Head"/>
    <w:link w:val="Heading5Char"/>
    <w:qFormat/>
    <w:rsid w:val="00E67804"/>
    <w:pPr>
      <w:numPr>
        <w:ilvl w:val="4"/>
        <w:numId w:val="2"/>
      </w:numPr>
      <w:outlineLvl w:val="4"/>
    </w:pPr>
    <w:rPr>
      <w:rFonts w:ascii="Arial" w:hAnsi="Arial"/>
      <w:b w:val="0"/>
    </w:rPr>
  </w:style>
  <w:style w:type="paragraph" w:styleId="Heading6">
    <w:name w:val="heading 6"/>
    <w:basedOn w:val="Main-Head"/>
    <w:next w:val="BodyText"/>
    <w:qFormat/>
    <w:rsid w:val="00E67804"/>
    <w:pPr>
      <w:numPr>
        <w:ilvl w:val="5"/>
        <w:numId w:val="2"/>
      </w:numPr>
      <w:outlineLvl w:val="5"/>
    </w:pPr>
    <w:rPr>
      <w:i/>
      <w:sz w:val="24"/>
    </w:rPr>
  </w:style>
  <w:style w:type="paragraph" w:styleId="Heading7">
    <w:name w:val="heading 7"/>
    <w:basedOn w:val="Normal"/>
    <w:next w:val="Normal"/>
    <w:qFormat/>
    <w:rsid w:val="00E67804"/>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E67804"/>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E67804"/>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67804"/>
    <w:pPr>
      <w:spacing w:after="160"/>
    </w:pPr>
  </w:style>
  <w:style w:type="paragraph" w:customStyle="1" w:styleId="Bullet">
    <w:name w:val="Bullet"/>
    <w:basedOn w:val="BodyText"/>
    <w:next w:val="BodyText"/>
    <w:rsid w:val="00E67804"/>
  </w:style>
  <w:style w:type="character" w:styleId="CommentReference">
    <w:name w:val="annotation reference"/>
    <w:semiHidden/>
    <w:rsid w:val="00E67804"/>
    <w:rPr>
      <w:rFonts w:ascii="Arial" w:hAnsi="Arial"/>
      <w:color w:val="FF0000"/>
      <w:position w:val="6"/>
      <w:sz w:val="20"/>
    </w:rPr>
  </w:style>
  <w:style w:type="paragraph" w:styleId="CommentText">
    <w:name w:val="annotation text"/>
    <w:basedOn w:val="Normal"/>
    <w:link w:val="CommentTextChar"/>
    <w:semiHidden/>
    <w:rsid w:val="00E67804"/>
    <w:pPr>
      <w:spacing w:before="120"/>
    </w:pPr>
    <w:rPr>
      <w:rFonts w:ascii="Arial" w:hAnsi="Arial"/>
    </w:rPr>
  </w:style>
  <w:style w:type="paragraph" w:customStyle="1" w:styleId="CSA">
    <w:name w:val="CSA"/>
    <w:basedOn w:val="BodyText"/>
    <w:next w:val="Heading1"/>
    <w:rsid w:val="00E67804"/>
    <w:pPr>
      <w:keepNext/>
      <w:spacing w:after="0"/>
    </w:pPr>
    <w:rPr>
      <w:b/>
      <w:caps/>
      <w:sz w:val="20"/>
    </w:rPr>
  </w:style>
  <w:style w:type="paragraph" w:customStyle="1" w:styleId="Divider">
    <w:name w:val="Divider"/>
    <w:basedOn w:val="Normal"/>
    <w:next w:val="BlockText"/>
    <w:rsid w:val="00E67804"/>
    <w:pPr>
      <w:pBdr>
        <w:bottom w:val="single" w:sz="6" w:space="1" w:color="auto"/>
      </w:pBdr>
      <w:spacing w:before="10800"/>
      <w:jc w:val="right"/>
    </w:pPr>
    <w:rPr>
      <w:b/>
      <w:sz w:val="40"/>
    </w:rPr>
  </w:style>
  <w:style w:type="paragraph" w:customStyle="1" w:styleId="Main-Head">
    <w:name w:val="Main-Head"/>
    <w:basedOn w:val="Normal"/>
    <w:next w:val="BodyText"/>
    <w:link w:val="Main-HeadChar"/>
    <w:rsid w:val="00E67804"/>
    <w:rPr>
      <w:rFonts w:ascii="Arial Narrow" w:hAnsi="Arial Narrow"/>
      <w:b/>
    </w:rPr>
  </w:style>
  <w:style w:type="paragraph" w:styleId="Caption">
    <w:name w:val="caption"/>
    <w:basedOn w:val="Main-Head"/>
    <w:next w:val="Normal"/>
    <w:qFormat/>
    <w:rsid w:val="00E67804"/>
    <w:pPr>
      <w:keepNext/>
      <w:spacing w:after="240"/>
    </w:pPr>
    <w:rPr>
      <w:b w:val="0"/>
      <w:i/>
      <w:sz w:val="20"/>
    </w:rPr>
  </w:style>
  <w:style w:type="paragraph" w:customStyle="1" w:styleId="Exhibit--Number">
    <w:name w:val="Exhibit--Number"/>
    <w:basedOn w:val="Main-Head"/>
    <w:next w:val="Exhibit--Title"/>
    <w:rsid w:val="00E67804"/>
    <w:pPr>
      <w:spacing w:before="160"/>
    </w:pPr>
    <w:rPr>
      <w:caps/>
      <w:sz w:val="18"/>
    </w:rPr>
  </w:style>
  <w:style w:type="paragraph" w:customStyle="1" w:styleId="Exhibit--Title">
    <w:name w:val="Exhibit--Title"/>
    <w:basedOn w:val="Exhibit--Number"/>
    <w:next w:val="Exhibit--Caption"/>
    <w:rsid w:val="00E67804"/>
    <w:pPr>
      <w:spacing w:before="0"/>
    </w:pPr>
    <w:rPr>
      <w:b w:val="0"/>
      <w:caps w:val="0"/>
      <w:sz w:val="20"/>
    </w:rPr>
  </w:style>
  <w:style w:type="paragraph" w:styleId="BlockText">
    <w:name w:val="Block Text"/>
    <w:basedOn w:val="Normal"/>
    <w:rsid w:val="00E67804"/>
    <w:pPr>
      <w:spacing w:after="120"/>
      <w:ind w:left="1440" w:right="1440"/>
    </w:pPr>
  </w:style>
  <w:style w:type="paragraph" w:customStyle="1" w:styleId="Contents">
    <w:name w:val="Contents"/>
    <w:basedOn w:val="Heading1"/>
    <w:next w:val="BodyText"/>
    <w:rsid w:val="00E67804"/>
  </w:style>
  <w:style w:type="paragraph" w:styleId="Footer">
    <w:name w:val="footer"/>
    <w:basedOn w:val="Normal"/>
    <w:rsid w:val="00E67804"/>
    <w:pPr>
      <w:tabs>
        <w:tab w:val="right" w:pos="9000"/>
      </w:tabs>
    </w:pPr>
    <w:rPr>
      <w:rFonts w:ascii="Arial Narrow" w:hAnsi="Arial Narrow"/>
      <w:caps/>
      <w:sz w:val="14"/>
    </w:rPr>
  </w:style>
  <w:style w:type="character" w:styleId="FootnoteReference">
    <w:name w:val="footnote reference"/>
    <w:semiHidden/>
    <w:rsid w:val="00E67804"/>
    <w:rPr>
      <w:rFonts w:ascii="Arial" w:hAnsi="Arial"/>
      <w:spacing w:val="0"/>
      <w:position w:val="6"/>
      <w:sz w:val="16"/>
    </w:rPr>
  </w:style>
  <w:style w:type="paragraph" w:styleId="FootnoteText">
    <w:name w:val="footnote text"/>
    <w:basedOn w:val="BodyText"/>
    <w:semiHidden/>
    <w:rsid w:val="00E67804"/>
    <w:pPr>
      <w:spacing w:after="0"/>
    </w:pPr>
    <w:rPr>
      <w:rFonts w:ascii="Arial" w:hAnsi="Arial"/>
      <w:sz w:val="16"/>
    </w:rPr>
  </w:style>
  <w:style w:type="paragraph" w:styleId="Header">
    <w:name w:val="header"/>
    <w:basedOn w:val="Normal"/>
    <w:rsid w:val="00E67804"/>
    <w:pPr>
      <w:pBdr>
        <w:bottom w:val="single" w:sz="6" w:space="1" w:color="auto"/>
      </w:pBdr>
      <w:jc w:val="right"/>
    </w:pPr>
    <w:rPr>
      <w:rFonts w:ascii="Arial Narrow" w:hAnsi="Arial Narrow"/>
      <w:caps/>
      <w:sz w:val="14"/>
    </w:rPr>
  </w:style>
  <w:style w:type="paragraph" w:styleId="NormalIndent">
    <w:name w:val="Normal Indent"/>
    <w:basedOn w:val="Normal"/>
    <w:rsid w:val="00E67804"/>
    <w:pPr>
      <w:ind w:left="360"/>
    </w:pPr>
  </w:style>
  <w:style w:type="paragraph" w:customStyle="1" w:styleId="Number">
    <w:name w:val="Number"/>
    <w:basedOn w:val="BodyText"/>
    <w:next w:val="BodyText"/>
    <w:rsid w:val="00E67804"/>
    <w:pPr>
      <w:spacing w:after="0"/>
      <w:ind w:left="360" w:hanging="360"/>
    </w:pPr>
  </w:style>
  <w:style w:type="character" w:styleId="PageNumber">
    <w:name w:val="page number"/>
    <w:rsid w:val="00E67804"/>
    <w:rPr>
      <w:sz w:val="16"/>
    </w:rPr>
  </w:style>
  <w:style w:type="paragraph" w:customStyle="1" w:styleId="TableHead">
    <w:name w:val="Table Head"/>
    <w:basedOn w:val="Normal"/>
    <w:next w:val="Normal"/>
    <w:rsid w:val="00E67804"/>
    <w:pPr>
      <w:spacing w:before="80" w:after="80"/>
      <w:jc w:val="center"/>
    </w:pPr>
    <w:rPr>
      <w:rFonts w:ascii="Arial" w:hAnsi="Arial"/>
      <w:b/>
      <w:sz w:val="18"/>
    </w:rPr>
  </w:style>
  <w:style w:type="paragraph" w:customStyle="1" w:styleId="TableBody">
    <w:name w:val="Table Body"/>
    <w:basedOn w:val="TableHead"/>
    <w:rsid w:val="00E67804"/>
    <w:pPr>
      <w:jc w:val="left"/>
    </w:pPr>
    <w:rPr>
      <w:b w:val="0"/>
    </w:rPr>
  </w:style>
  <w:style w:type="paragraph" w:customStyle="1" w:styleId="TableNotes">
    <w:name w:val="Table Notes"/>
    <w:basedOn w:val="TableBody"/>
    <w:rsid w:val="00E67804"/>
    <w:pPr>
      <w:spacing w:after="320"/>
    </w:pPr>
  </w:style>
  <w:style w:type="paragraph" w:customStyle="1" w:styleId="Tick">
    <w:name w:val="Tick"/>
    <w:basedOn w:val="BodyText"/>
    <w:next w:val="BodyText"/>
    <w:rsid w:val="00E67804"/>
    <w:pPr>
      <w:spacing w:after="0"/>
      <w:ind w:left="720" w:hanging="360"/>
    </w:pPr>
  </w:style>
  <w:style w:type="paragraph" w:styleId="Title">
    <w:name w:val="Title"/>
    <w:basedOn w:val="Main-Head"/>
    <w:qFormat/>
    <w:rsid w:val="00E67804"/>
    <w:pPr>
      <w:keepNext/>
      <w:spacing w:before="160" w:after="30"/>
    </w:pPr>
    <w:rPr>
      <w:sz w:val="20"/>
    </w:rPr>
  </w:style>
  <w:style w:type="paragraph" w:styleId="TOC1">
    <w:name w:val="toc 1"/>
    <w:basedOn w:val="BodyText"/>
    <w:next w:val="TOC2"/>
    <w:autoRedefine/>
    <w:semiHidden/>
    <w:rsid w:val="00E67804"/>
    <w:pPr>
      <w:tabs>
        <w:tab w:val="right" w:leader="dot" w:pos="8640"/>
      </w:tabs>
      <w:spacing w:after="0"/>
    </w:pPr>
    <w:rPr>
      <w:b/>
    </w:rPr>
  </w:style>
  <w:style w:type="paragraph" w:styleId="TOC2">
    <w:name w:val="toc 2"/>
    <w:basedOn w:val="TOC1"/>
    <w:next w:val="TOC3"/>
    <w:autoRedefine/>
    <w:semiHidden/>
    <w:rsid w:val="00E67804"/>
    <w:pPr>
      <w:tabs>
        <w:tab w:val="left" w:pos="1008"/>
      </w:tabs>
      <w:ind w:left="720"/>
    </w:pPr>
    <w:rPr>
      <w:b w:val="0"/>
    </w:rPr>
  </w:style>
  <w:style w:type="paragraph" w:styleId="TOC3">
    <w:name w:val="toc 3"/>
    <w:basedOn w:val="TOC2"/>
    <w:autoRedefine/>
    <w:semiHidden/>
    <w:rsid w:val="00E67804"/>
    <w:pPr>
      <w:tabs>
        <w:tab w:val="clear" w:pos="1008"/>
        <w:tab w:val="left" w:pos="1728"/>
      </w:tabs>
      <w:ind w:left="1440"/>
    </w:pPr>
  </w:style>
  <w:style w:type="paragraph" w:styleId="ListBullet">
    <w:name w:val="List Bullet"/>
    <w:basedOn w:val="Bullet"/>
    <w:autoRedefine/>
    <w:rsid w:val="00E67804"/>
    <w:pPr>
      <w:numPr>
        <w:numId w:val="1"/>
      </w:numPr>
    </w:pPr>
  </w:style>
  <w:style w:type="paragraph" w:styleId="TOC4">
    <w:name w:val="toc 4"/>
    <w:basedOn w:val="TOC3"/>
    <w:next w:val="TOC5"/>
    <w:autoRedefine/>
    <w:semiHidden/>
    <w:rsid w:val="00E67804"/>
    <w:pPr>
      <w:tabs>
        <w:tab w:val="left" w:pos="2880"/>
      </w:tabs>
      <w:ind w:left="2160"/>
    </w:pPr>
  </w:style>
  <w:style w:type="paragraph" w:styleId="TOC5">
    <w:name w:val="toc 5"/>
    <w:basedOn w:val="Normal"/>
    <w:next w:val="Normal"/>
    <w:autoRedefine/>
    <w:semiHidden/>
    <w:rsid w:val="00E67804"/>
    <w:pPr>
      <w:ind w:left="880"/>
    </w:pPr>
  </w:style>
  <w:style w:type="paragraph" w:customStyle="1" w:styleId="Exhibit--Caption">
    <w:name w:val="Exhibit--Caption"/>
    <w:basedOn w:val="Exhibit--Title"/>
    <w:next w:val="BodyText"/>
    <w:rsid w:val="00E67804"/>
    <w:rPr>
      <w:i/>
    </w:rPr>
  </w:style>
  <w:style w:type="character" w:customStyle="1" w:styleId="Main-HeadChar">
    <w:name w:val="Main-Head Char"/>
    <w:link w:val="Main-Head"/>
    <w:rsid w:val="00E67804"/>
    <w:rPr>
      <w:rFonts w:ascii="Arial Narrow" w:hAnsi="Arial Narrow"/>
      <w:b/>
      <w:sz w:val="22"/>
      <w:lang w:val="en-US" w:eastAsia="en-US" w:bidi="ar-SA"/>
    </w:rPr>
  </w:style>
  <w:style w:type="paragraph" w:customStyle="1" w:styleId="Flysheet">
    <w:name w:val="Flysheet"/>
    <w:basedOn w:val="Normal"/>
    <w:rsid w:val="00E67804"/>
    <w:pPr>
      <w:jc w:val="right"/>
    </w:pPr>
    <w:rPr>
      <w:rFonts w:ascii="Arial Narrow" w:hAnsi="Arial Narrow"/>
      <w:b/>
      <w:sz w:val="28"/>
    </w:rPr>
  </w:style>
  <w:style w:type="paragraph" w:customStyle="1" w:styleId="FlysheetCont">
    <w:name w:val="Flysheet Cont"/>
    <w:basedOn w:val="Normal"/>
    <w:rsid w:val="00E67804"/>
    <w:pPr>
      <w:spacing w:before="9720"/>
      <w:jc w:val="right"/>
    </w:pPr>
    <w:rPr>
      <w:rFonts w:ascii="Arial Narrow" w:hAnsi="Arial Narrow"/>
      <w:b/>
      <w:sz w:val="28"/>
    </w:rPr>
  </w:style>
  <w:style w:type="paragraph" w:customStyle="1" w:styleId="FlysheetTitle">
    <w:name w:val="Flysheet Title"/>
    <w:basedOn w:val="Normal"/>
    <w:rsid w:val="00E67804"/>
    <w:pPr>
      <w:spacing w:before="9720"/>
      <w:jc w:val="right"/>
    </w:pPr>
    <w:rPr>
      <w:rFonts w:ascii="Arial Narrow" w:hAnsi="Arial Narrow"/>
      <w:b/>
      <w:sz w:val="28"/>
    </w:rPr>
  </w:style>
  <w:style w:type="paragraph" w:customStyle="1" w:styleId="TableFlysheet">
    <w:name w:val="Table Flysheet"/>
    <w:basedOn w:val="Normal"/>
    <w:rsid w:val="00E67804"/>
    <w:pPr>
      <w:jc w:val="right"/>
    </w:pPr>
    <w:rPr>
      <w:rFonts w:ascii="Arial Narrow" w:hAnsi="Arial Narrow"/>
      <w:b/>
      <w:sz w:val="28"/>
    </w:rPr>
  </w:style>
  <w:style w:type="paragraph" w:customStyle="1" w:styleId="TableFlysheetCont">
    <w:name w:val="Table Flysheet Cont"/>
    <w:basedOn w:val="Normal"/>
    <w:rsid w:val="00E67804"/>
    <w:pPr>
      <w:spacing w:before="9720"/>
      <w:jc w:val="right"/>
    </w:pPr>
    <w:rPr>
      <w:rFonts w:ascii="Arial Narrow" w:hAnsi="Arial Narrow"/>
      <w:b/>
      <w:sz w:val="28"/>
    </w:rPr>
  </w:style>
  <w:style w:type="paragraph" w:customStyle="1" w:styleId="TableFlysheetTitle">
    <w:name w:val="Table Flysheet Title"/>
    <w:basedOn w:val="Normal"/>
    <w:rsid w:val="00E67804"/>
    <w:pPr>
      <w:spacing w:before="9720"/>
      <w:jc w:val="right"/>
    </w:pPr>
    <w:rPr>
      <w:rFonts w:ascii="Arial Narrow" w:hAnsi="Arial Narrow"/>
      <w:b/>
      <w:sz w:val="28"/>
    </w:rPr>
  </w:style>
  <w:style w:type="character" w:customStyle="1" w:styleId="Heading3Char">
    <w:name w:val="Heading 3 Char"/>
    <w:aliases w:val="Heading 3 Char1 Char,Heading 3 Char Char Char"/>
    <w:link w:val="Heading3"/>
    <w:rsid w:val="00E67804"/>
    <w:rPr>
      <w:rFonts w:ascii="Arial" w:hAnsi="Arial"/>
      <w:b/>
      <w:sz w:val="22"/>
    </w:rPr>
  </w:style>
  <w:style w:type="paragraph" w:customStyle="1" w:styleId="Other">
    <w:name w:val="Other"/>
    <w:basedOn w:val="Normal"/>
    <w:rsid w:val="00E67804"/>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E67804"/>
    <w:rPr>
      <w:rFonts w:ascii="Tahoma" w:hAnsi="Tahoma" w:cs="Tahoma"/>
      <w:sz w:val="16"/>
      <w:szCs w:val="16"/>
    </w:rPr>
  </w:style>
  <w:style w:type="paragraph" w:customStyle="1" w:styleId="NormalTableText">
    <w:name w:val="Normal Table Text"/>
    <w:basedOn w:val="Normal"/>
    <w:rsid w:val="00E67804"/>
    <w:pPr>
      <w:widowControl w:val="0"/>
      <w:spacing w:before="60" w:after="60"/>
    </w:pPr>
    <w:rPr>
      <w:rFonts w:ascii="Arial" w:hAnsi="Arial"/>
      <w:sz w:val="20"/>
      <w:lang w:val="en-GB"/>
    </w:rPr>
  </w:style>
  <w:style w:type="paragraph" w:customStyle="1" w:styleId="TableHeading">
    <w:name w:val="Table Heading"/>
    <w:basedOn w:val="Normal"/>
    <w:rsid w:val="00E67804"/>
    <w:pPr>
      <w:widowControl w:val="0"/>
      <w:spacing w:before="60" w:after="60"/>
    </w:pPr>
    <w:rPr>
      <w:rFonts w:ascii="Arial" w:hAnsi="Arial"/>
      <w:b/>
      <w:sz w:val="20"/>
      <w:lang w:val="en-GB"/>
    </w:rPr>
  </w:style>
  <w:style w:type="paragraph" w:styleId="CommentSubject">
    <w:name w:val="annotation subject"/>
    <w:basedOn w:val="CommentText"/>
    <w:next w:val="CommentText"/>
    <w:semiHidden/>
    <w:rsid w:val="00E67804"/>
    <w:pPr>
      <w:spacing w:before="0"/>
    </w:pPr>
    <w:rPr>
      <w:rFonts w:ascii="Book Antiqua" w:hAnsi="Book Antiqua"/>
      <w:b/>
      <w:bCs/>
      <w:sz w:val="20"/>
    </w:rPr>
  </w:style>
  <w:style w:type="paragraph" w:styleId="PlainText">
    <w:name w:val="Plain Text"/>
    <w:basedOn w:val="Normal"/>
    <w:link w:val="PlainTextChar"/>
    <w:rsid w:val="00D84DB3"/>
    <w:rPr>
      <w:rFonts w:ascii="Courier New" w:hAnsi="Courier New" w:cs="Courier New"/>
      <w:sz w:val="20"/>
    </w:rPr>
  </w:style>
  <w:style w:type="character" w:customStyle="1" w:styleId="PlainTextChar">
    <w:name w:val="Plain Text Char"/>
    <w:link w:val="PlainText"/>
    <w:rsid w:val="00D84DB3"/>
    <w:rPr>
      <w:rFonts w:ascii="Courier New" w:hAnsi="Courier New" w:cs="Courier New"/>
    </w:rPr>
  </w:style>
  <w:style w:type="character" w:customStyle="1" w:styleId="Heading2Char">
    <w:name w:val="Heading 2 Char"/>
    <w:link w:val="Heading2"/>
    <w:rsid w:val="00356D58"/>
    <w:rPr>
      <w:rFonts w:ascii="Arial" w:hAnsi="Arial"/>
      <w:sz w:val="22"/>
    </w:rPr>
  </w:style>
  <w:style w:type="paragraph" w:styleId="Revision">
    <w:name w:val="Revision"/>
    <w:hidden/>
    <w:uiPriority w:val="99"/>
    <w:semiHidden/>
    <w:rsid w:val="002D5D38"/>
    <w:rPr>
      <w:rFonts w:ascii="Book Antiqua" w:hAnsi="Book Antiqua"/>
      <w:sz w:val="22"/>
    </w:rPr>
  </w:style>
  <w:style w:type="character" w:customStyle="1" w:styleId="CommentTextChar">
    <w:name w:val="Comment Text Char"/>
    <w:basedOn w:val="DefaultParagraphFont"/>
    <w:link w:val="CommentText"/>
    <w:semiHidden/>
    <w:rsid w:val="00964CB5"/>
    <w:rPr>
      <w:rFonts w:ascii="Arial" w:hAnsi="Arial"/>
      <w:sz w:val="22"/>
    </w:rPr>
  </w:style>
  <w:style w:type="character" w:customStyle="1" w:styleId="Heading5Char">
    <w:name w:val="Heading 5 Char"/>
    <w:basedOn w:val="DefaultParagraphFont"/>
    <w:link w:val="Heading5"/>
    <w:rsid w:val="00E94DDA"/>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14636">
      <w:bodyDiv w:val="1"/>
      <w:marLeft w:val="0"/>
      <w:marRight w:val="0"/>
      <w:marTop w:val="0"/>
      <w:marBottom w:val="0"/>
      <w:divBdr>
        <w:top w:val="none" w:sz="0" w:space="0" w:color="auto"/>
        <w:left w:val="none" w:sz="0" w:space="0" w:color="auto"/>
        <w:bottom w:val="none" w:sz="0" w:space="0" w:color="auto"/>
        <w:right w:val="none" w:sz="0" w:space="0" w:color="auto"/>
      </w:divBdr>
    </w:div>
    <w:div w:id="1388988369">
      <w:bodyDiv w:val="1"/>
      <w:marLeft w:val="0"/>
      <w:marRight w:val="0"/>
      <w:marTop w:val="0"/>
      <w:marBottom w:val="0"/>
      <w:divBdr>
        <w:top w:val="none" w:sz="0" w:space="0" w:color="auto"/>
        <w:left w:val="none" w:sz="0" w:space="0" w:color="auto"/>
        <w:bottom w:val="none" w:sz="0" w:space="0" w:color="auto"/>
        <w:right w:val="none" w:sz="0" w:space="0" w:color="auto"/>
      </w:divBdr>
    </w:div>
    <w:div w:id="19932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842cd523-47d6-43d6-8211-471f8d7272d8">Draft</Status>
    <Project_x0020_Name xmlns="842cd523-47d6-43d6-8211-471f8d7272d8">Musselman's Lake Elevated Tank Rehabiliation</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0F9335-62B0-408F-AF66-AF03963673D3}">
  <ds:schemaRefs>
    <ds:schemaRef ds:uri="http://schemas.openxmlformats.org/officeDocument/2006/bibliography"/>
  </ds:schemaRefs>
</ds:datastoreItem>
</file>

<file path=customXml/itemProps2.xml><?xml version="1.0" encoding="utf-8"?>
<ds:datastoreItem xmlns:ds="http://schemas.openxmlformats.org/officeDocument/2006/customXml" ds:itemID="{572D901A-A605-4B01-8EE8-AABC729704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2E9A61-97D5-4248-AE4A-5235107F0F49}">
  <ds:schemaRefs>
    <ds:schemaRef ds:uri="http://schemas.microsoft.com/office/2006/metadata/properties"/>
    <ds:schemaRef ds:uri="http://schemas.microsoft.com/office/infopath/2007/PartnerControls"/>
    <ds:schemaRef ds:uri="$ListId:Project Documents;"/>
    <ds:schemaRef ds:uri="0ec7f28d-cd0c-40e6-964d-0ae9d476b302"/>
    <ds:schemaRef ds:uri="http://schemas.microsoft.com/sharepoint/v3"/>
    <ds:schemaRef ds:uri="af1f8764-4995-491b-b84b-b5351a80ccae"/>
    <ds:schemaRef ds:uri="501B942B-7DC2-4D09-9EA9-54F3972EBA7A"/>
    <ds:schemaRef ds:uri="http://schemas.microsoft.com/sharepoint/v3/fields"/>
    <ds:schemaRef ds:uri="3CC440CB-D4A8-4CBB-9B7B-37F17F6BDE64"/>
    <ds:schemaRef ds:uri="3cc440cb-d4a8-4cbb-9b7b-37f17f6bde64"/>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1D8D95FB-2780-4953-88B3-6EDC0ABDBE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47</TotalTime>
  <Pages>11</Pages>
  <Words>4091</Words>
  <Characters>22050</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Version</vt:lpstr>
    </vt:vector>
  </TitlesOfParts>
  <Company>CRA</Company>
  <LinksUpToDate>false</LinksUpToDate>
  <CharactersWithSpaces>26089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PAGLIAJ</dc:creator>
  <cp:keywords/>
  <cp:lastModifiedBy>Keith Wong</cp:lastModifiedBy>
  <cp:revision>3</cp:revision>
  <cp:lastPrinted>2009-05-29T14:44:00Z</cp:lastPrinted>
  <dcterms:created xsi:type="dcterms:W3CDTF">2022-11-04T13:34:00Z</dcterms:created>
  <dcterms:modified xsi:type="dcterms:W3CDTF">2022-12-01T14:24:00Z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NewReviewCycle">
    <vt:lpwstr/>
  </property>
  <property fmtid="{D5CDD505-2E9C-101B-9397-08002B2CF9AE}" pid="4" name="ContentTypeId">
    <vt:lpwstr>0x010100BF8E50B80A32C040A85FB450FB26C9E5</vt:lpwstr>
  </property>
  <property fmtid="{D5CDD505-2E9C-101B-9397-08002B2CF9AE}" pid="5" name="Office">
    <vt:lpwstr/>
  </property>
  <property fmtid="{D5CDD505-2E9C-101B-9397-08002B2CF9AE}" pid="6" name="Communications">
    <vt:lpwstr/>
  </property>
  <property fmtid="{D5CDD505-2E9C-101B-9397-08002B2CF9AE}" pid="7" name="Information Type">
    <vt:lpwstr/>
  </property>
  <property fmtid="{D5CDD505-2E9C-101B-9397-08002B2CF9AE}" pid="8" name="AERIS Pools">
    <vt:lpwstr/>
  </property>
  <property fmtid="{D5CDD505-2E9C-101B-9397-08002B2CF9AE}" pid="9" name="Data Classification">
    <vt:lpwstr>1;#Confidential|dbb6cc64-9915-4cf6-857e-3e641b410f5c</vt:lpwstr>
  </property>
  <property fmtid="{D5CDD505-2E9C-101B-9397-08002B2CF9AE}" pid="10" name="Internal Organization">
    <vt:lpwstr/>
  </property>
</Properties>
</file>