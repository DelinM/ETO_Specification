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X="828" w:tblpY="1"/>
        <w:tblOverlap w:val="never"/>
        <w:tblW w:w="8761" w:type="dxa"/>
        <w:tblLayout w:type="fixed"/>
        <w:tblLook w:val="0000" w:firstRow="0" w:lastRow="0" w:firstColumn="0" w:lastColumn="0" w:noHBand="0" w:noVBand="0"/>
      </w:tblPr>
      <w:tblGrid>
        <w:gridCol w:w="918"/>
        <w:gridCol w:w="1980"/>
        <w:gridCol w:w="5863"/>
      </w:tblGrid>
      <w:tr w:rsidR="006C6CBC" w:rsidRPr="00B22280" w:rsidDel="00985C00" w14:paraId="21886E24" w14:textId="77777777" w:rsidTr="00824F46">
        <w:trPr>
          <w:cantSplit/>
          <w:del w:id="0" w:author="Johnny Pang" w:date="2022-04-13T12:27:00Z"/>
        </w:trPr>
        <w:tc>
          <w:tcPr>
            <w:tcW w:w="918" w:type="dxa"/>
            <w:tcBorders>
              <w:top w:val="double" w:sz="6" w:space="0" w:color="auto"/>
              <w:left w:val="double" w:sz="6" w:space="0" w:color="auto"/>
              <w:bottom w:val="single" w:sz="6" w:space="0" w:color="auto"/>
              <w:right w:val="single" w:sz="6" w:space="0" w:color="auto"/>
            </w:tcBorders>
          </w:tcPr>
          <w:p w14:paraId="680E6CBE" w14:textId="77777777" w:rsidR="006C6CBC" w:rsidRPr="00645487" w:rsidDel="00985C00" w:rsidRDefault="006C6CBC" w:rsidP="009E4479">
            <w:pPr>
              <w:pStyle w:val="TableHeading"/>
              <w:rPr>
                <w:del w:id="1" w:author="Johnny Pang" w:date="2022-04-13T12:27:00Z"/>
                <w:rFonts w:ascii="Calibri" w:hAnsi="Calibri"/>
                <w:sz w:val="22"/>
              </w:rPr>
            </w:pPr>
            <w:bookmarkStart w:id="2" w:name="OLE_LINK1"/>
            <w:bookmarkStart w:id="3" w:name="OLE_LINK2"/>
            <w:del w:id="4" w:author="Johnny Pang" w:date="2022-04-13T12:27:00Z">
              <w:r w:rsidRPr="00645487" w:rsidDel="00985C00">
                <w:rPr>
                  <w:rFonts w:ascii="Calibri" w:hAnsi="Calibri"/>
                  <w:sz w:val="22"/>
                </w:rPr>
                <w:delText>Version</w:delText>
              </w:r>
            </w:del>
          </w:p>
        </w:tc>
        <w:tc>
          <w:tcPr>
            <w:tcW w:w="1980" w:type="dxa"/>
            <w:tcBorders>
              <w:top w:val="double" w:sz="6" w:space="0" w:color="auto"/>
              <w:left w:val="single" w:sz="6" w:space="0" w:color="auto"/>
              <w:bottom w:val="single" w:sz="6" w:space="0" w:color="auto"/>
              <w:right w:val="single" w:sz="6" w:space="0" w:color="auto"/>
            </w:tcBorders>
          </w:tcPr>
          <w:p w14:paraId="0C6EA02D" w14:textId="77777777" w:rsidR="006C6CBC" w:rsidRPr="00645487" w:rsidDel="00985C00" w:rsidRDefault="006C6CBC" w:rsidP="009E4479">
            <w:pPr>
              <w:pStyle w:val="TableHeading"/>
              <w:rPr>
                <w:del w:id="5" w:author="Johnny Pang" w:date="2022-04-13T12:27:00Z"/>
                <w:rFonts w:ascii="Calibri" w:hAnsi="Calibri"/>
                <w:sz w:val="22"/>
              </w:rPr>
            </w:pPr>
            <w:del w:id="6" w:author="Johnny Pang" w:date="2022-04-13T12:27:00Z">
              <w:r w:rsidRPr="00645487" w:rsidDel="00985C00">
                <w:rPr>
                  <w:rFonts w:ascii="Calibri" w:hAnsi="Calibri"/>
                  <w:sz w:val="22"/>
                </w:rPr>
                <w:delText>Date</w:delText>
              </w:r>
            </w:del>
          </w:p>
        </w:tc>
        <w:tc>
          <w:tcPr>
            <w:tcW w:w="5863" w:type="dxa"/>
            <w:tcBorders>
              <w:top w:val="double" w:sz="6" w:space="0" w:color="auto"/>
              <w:left w:val="single" w:sz="6" w:space="0" w:color="auto"/>
              <w:bottom w:val="single" w:sz="6" w:space="0" w:color="auto"/>
              <w:right w:val="double" w:sz="6" w:space="0" w:color="auto"/>
            </w:tcBorders>
          </w:tcPr>
          <w:p w14:paraId="0B038816" w14:textId="77777777" w:rsidR="006C6CBC" w:rsidRPr="00645487" w:rsidDel="00985C00" w:rsidRDefault="006C6CBC" w:rsidP="009E4479">
            <w:pPr>
              <w:pStyle w:val="TableHeading"/>
              <w:rPr>
                <w:del w:id="7" w:author="Johnny Pang" w:date="2022-04-13T12:27:00Z"/>
                <w:rFonts w:ascii="Calibri" w:hAnsi="Calibri"/>
                <w:sz w:val="22"/>
              </w:rPr>
            </w:pPr>
            <w:del w:id="8" w:author="Johnny Pang" w:date="2022-04-13T12:27:00Z">
              <w:r w:rsidRPr="00645487" w:rsidDel="00985C00">
                <w:rPr>
                  <w:rFonts w:ascii="Calibri" w:hAnsi="Calibri"/>
                  <w:sz w:val="22"/>
                </w:rPr>
                <w:delText>Description of Revisions</w:delText>
              </w:r>
            </w:del>
          </w:p>
        </w:tc>
      </w:tr>
      <w:tr w:rsidR="006C6CBC" w:rsidRPr="00B22280" w:rsidDel="00985C00" w14:paraId="1B3CEF82" w14:textId="77777777" w:rsidTr="00824F46">
        <w:trPr>
          <w:cantSplit/>
          <w:del w:id="9"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09F60CC2" w14:textId="77777777" w:rsidR="006C6CBC" w:rsidRPr="00645487" w:rsidDel="00985C00" w:rsidRDefault="006C6CBC" w:rsidP="007958A6">
            <w:pPr>
              <w:pStyle w:val="NormalTableText"/>
              <w:jc w:val="center"/>
              <w:rPr>
                <w:del w:id="10" w:author="Johnny Pang" w:date="2022-04-13T12:27:00Z"/>
                <w:rFonts w:ascii="Calibri" w:hAnsi="Calibri"/>
                <w:sz w:val="22"/>
              </w:rPr>
            </w:pPr>
            <w:del w:id="11" w:author="Johnny Pang" w:date="2022-04-13T12:27:00Z">
              <w:r w:rsidRPr="00645487" w:rsidDel="00985C00">
                <w:rPr>
                  <w:rFonts w:ascii="Calibri" w:hAnsi="Calibri"/>
                  <w:sz w:val="22"/>
                </w:rPr>
                <w:delText>1</w:delText>
              </w:r>
            </w:del>
          </w:p>
        </w:tc>
        <w:tc>
          <w:tcPr>
            <w:tcW w:w="1980" w:type="dxa"/>
            <w:tcBorders>
              <w:top w:val="single" w:sz="6" w:space="0" w:color="auto"/>
              <w:left w:val="single" w:sz="6" w:space="0" w:color="auto"/>
              <w:bottom w:val="single" w:sz="6" w:space="0" w:color="auto"/>
              <w:right w:val="single" w:sz="6" w:space="0" w:color="auto"/>
            </w:tcBorders>
          </w:tcPr>
          <w:p w14:paraId="3F54325D" w14:textId="77777777" w:rsidR="006C6CBC" w:rsidRPr="00645487" w:rsidDel="00985C00" w:rsidRDefault="00AF5993" w:rsidP="009E4479">
            <w:pPr>
              <w:pStyle w:val="NormalTableText"/>
              <w:rPr>
                <w:del w:id="12" w:author="Johnny Pang" w:date="2022-04-13T12:27:00Z"/>
                <w:rFonts w:ascii="Calibri" w:hAnsi="Calibri"/>
                <w:sz w:val="22"/>
              </w:rPr>
            </w:pPr>
            <w:del w:id="13" w:author="Johnny Pang" w:date="2022-04-13T12:27:00Z">
              <w:r w:rsidRPr="00645487" w:rsidDel="00985C00">
                <w:rPr>
                  <w:rFonts w:ascii="Calibri" w:hAnsi="Calibri"/>
                  <w:sz w:val="22"/>
                </w:rPr>
                <w:delText>August 30</w:delText>
              </w:r>
              <w:r w:rsidR="006C6CBC" w:rsidRPr="00645487" w:rsidDel="00985C00">
                <w:rPr>
                  <w:rFonts w:ascii="Calibri" w:hAnsi="Calibri"/>
                  <w:sz w:val="22"/>
                </w:rPr>
                <w:delText>, 2006</w:delText>
              </w:r>
            </w:del>
          </w:p>
        </w:tc>
        <w:tc>
          <w:tcPr>
            <w:tcW w:w="5863" w:type="dxa"/>
            <w:tcBorders>
              <w:top w:val="single" w:sz="6" w:space="0" w:color="auto"/>
              <w:left w:val="single" w:sz="6" w:space="0" w:color="auto"/>
              <w:bottom w:val="single" w:sz="6" w:space="0" w:color="auto"/>
              <w:right w:val="double" w:sz="6" w:space="0" w:color="auto"/>
            </w:tcBorders>
          </w:tcPr>
          <w:p w14:paraId="1C1CE2FE" w14:textId="77777777" w:rsidR="006C6CBC" w:rsidRPr="00645487" w:rsidDel="00985C00" w:rsidRDefault="006C6CBC" w:rsidP="009E4479">
            <w:pPr>
              <w:pStyle w:val="NormalTableText"/>
              <w:rPr>
                <w:del w:id="14" w:author="Johnny Pang" w:date="2022-04-13T12:27:00Z"/>
                <w:rFonts w:ascii="Calibri" w:hAnsi="Calibri"/>
                <w:sz w:val="22"/>
              </w:rPr>
            </w:pPr>
            <w:del w:id="15" w:author="Johnny Pang" w:date="2022-04-13T12:27:00Z">
              <w:r w:rsidRPr="00645487" w:rsidDel="00985C00">
                <w:rPr>
                  <w:rFonts w:ascii="Calibri" w:hAnsi="Calibri"/>
                  <w:sz w:val="22"/>
                </w:rPr>
                <w:delText>Approved final document.</w:delText>
              </w:r>
            </w:del>
          </w:p>
        </w:tc>
      </w:tr>
      <w:tr w:rsidR="007A260C" w:rsidRPr="00B22280" w:rsidDel="00985C00" w14:paraId="1524FAFA" w14:textId="77777777" w:rsidTr="00824F46">
        <w:trPr>
          <w:cantSplit/>
          <w:del w:id="16"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0BBD21C6" w14:textId="77777777" w:rsidR="007A260C" w:rsidRPr="00645487" w:rsidDel="00985C00" w:rsidRDefault="007A260C" w:rsidP="007958A6">
            <w:pPr>
              <w:pStyle w:val="NormalTableText"/>
              <w:jc w:val="center"/>
              <w:rPr>
                <w:del w:id="17" w:author="Johnny Pang" w:date="2022-04-13T12:27:00Z"/>
                <w:rFonts w:ascii="Calibri" w:hAnsi="Calibri"/>
                <w:sz w:val="22"/>
              </w:rPr>
            </w:pPr>
            <w:del w:id="18" w:author="Johnny Pang" w:date="2022-04-13T12:27:00Z">
              <w:r w:rsidRPr="00645487" w:rsidDel="00985C00">
                <w:rPr>
                  <w:rFonts w:ascii="Calibri" w:hAnsi="Calibri"/>
                  <w:sz w:val="22"/>
                </w:rPr>
                <w:delText>2</w:delText>
              </w:r>
            </w:del>
          </w:p>
        </w:tc>
        <w:tc>
          <w:tcPr>
            <w:tcW w:w="1980" w:type="dxa"/>
            <w:tcBorders>
              <w:top w:val="single" w:sz="6" w:space="0" w:color="auto"/>
              <w:left w:val="single" w:sz="6" w:space="0" w:color="auto"/>
              <w:bottom w:val="single" w:sz="6" w:space="0" w:color="auto"/>
              <w:right w:val="single" w:sz="6" w:space="0" w:color="auto"/>
            </w:tcBorders>
          </w:tcPr>
          <w:p w14:paraId="71C570B5" w14:textId="77777777" w:rsidR="007A260C" w:rsidRPr="00645487" w:rsidDel="00985C00" w:rsidRDefault="007A260C" w:rsidP="009E4479">
            <w:pPr>
              <w:pStyle w:val="NormalTableText"/>
              <w:rPr>
                <w:del w:id="19" w:author="Johnny Pang" w:date="2022-04-13T12:27:00Z"/>
                <w:rFonts w:ascii="Calibri" w:hAnsi="Calibri"/>
                <w:sz w:val="22"/>
              </w:rPr>
            </w:pPr>
            <w:del w:id="20" w:author="Johnny Pang" w:date="2022-04-13T12:27:00Z">
              <w:r w:rsidRPr="00645487" w:rsidDel="00985C00">
                <w:rPr>
                  <w:rFonts w:ascii="Calibri" w:hAnsi="Calibri"/>
                  <w:sz w:val="22"/>
                </w:rPr>
                <w:delText>September 30, 2009</w:delText>
              </w:r>
            </w:del>
          </w:p>
        </w:tc>
        <w:tc>
          <w:tcPr>
            <w:tcW w:w="5863" w:type="dxa"/>
            <w:tcBorders>
              <w:top w:val="single" w:sz="6" w:space="0" w:color="auto"/>
              <w:left w:val="single" w:sz="6" w:space="0" w:color="auto"/>
              <w:bottom w:val="single" w:sz="6" w:space="0" w:color="auto"/>
              <w:right w:val="double" w:sz="6" w:space="0" w:color="auto"/>
            </w:tcBorders>
          </w:tcPr>
          <w:p w14:paraId="3E81D068" w14:textId="77777777" w:rsidR="007A260C" w:rsidRPr="00645487" w:rsidDel="00985C00" w:rsidRDefault="005C0646" w:rsidP="009E4479">
            <w:pPr>
              <w:pStyle w:val="NormalTableText"/>
              <w:rPr>
                <w:del w:id="21" w:author="Johnny Pang" w:date="2022-04-13T12:27:00Z"/>
                <w:rFonts w:ascii="Calibri" w:hAnsi="Calibri"/>
                <w:sz w:val="22"/>
              </w:rPr>
            </w:pPr>
            <w:del w:id="22" w:author="Johnny Pang" w:date="2022-04-13T12:27:00Z">
              <w:r w:rsidRPr="00645487" w:rsidDel="00985C00">
                <w:rPr>
                  <w:rFonts w:ascii="Calibri" w:hAnsi="Calibri"/>
                  <w:sz w:val="22"/>
                </w:rPr>
                <w:delText>Review/update of the document “Related Sections”</w:delText>
              </w:r>
            </w:del>
          </w:p>
        </w:tc>
      </w:tr>
      <w:tr w:rsidR="007A260C" w:rsidRPr="00B22280" w:rsidDel="00985C00" w14:paraId="56CDCFA1" w14:textId="77777777" w:rsidTr="00824F46">
        <w:trPr>
          <w:cantSplit/>
          <w:trHeight w:val="65"/>
          <w:del w:id="23"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46BD1074" w14:textId="77777777" w:rsidR="007A260C" w:rsidRPr="00645487" w:rsidDel="00985C00" w:rsidRDefault="00C867B0" w:rsidP="007958A6">
            <w:pPr>
              <w:pStyle w:val="NormalTableText"/>
              <w:jc w:val="center"/>
              <w:rPr>
                <w:del w:id="24" w:author="Johnny Pang" w:date="2022-04-13T12:27:00Z"/>
                <w:rFonts w:ascii="Calibri" w:hAnsi="Calibri"/>
                <w:sz w:val="22"/>
              </w:rPr>
            </w:pPr>
            <w:del w:id="25" w:author="Johnny Pang" w:date="2022-04-13T12:27:00Z">
              <w:r w:rsidRPr="00645487" w:rsidDel="00985C00">
                <w:rPr>
                  <w:rFonts w:ascii="Calibri" w:hAnsi="Calibri"/>
                  <w:sz w:val="22"/>
                </w:rPr>
                <w:delText>3</w:delText>
              </w:r>
            </w:del>
          </w:p>
        </w:tc>
        <w:tc>
          <w:tcPr>
            <w:tcW w:w="1980" w:type="dxa"/>
            <w:tcBorders>
              <w:top w:val="single" w:sz="6" w:space="0" w:color="auto"/>
              <w:left w:val="single" w:sz="6" w:space="0" w:color="auto"/>
              <w:bottom w:val="single" w:sz="6" w:space="0" w:color="auto"/>
              <w:right w:val="single" w:sz="6" w:space="0" w:color="auto"/>
            </w:tcBorders>
          </w:tcPr>
          <w:p w14:paraId="5E2CFE7E" w14:textId="77777777" w:rsidR="007A260C" w:rsidRPr="00645487" w:rsidDel="00985C00" w:rsidRDefault="00C867B0" w:rsidP="009E4479">
            <w:pPr>
              <w:pStyle w:val="NormalTableText"/>
              <w:rPr>
                <w:del w:id="26" w:author="Johnny Pang" w:date="2022-04-13T12:27:00Z"/>
                <w:rFonts w:ascii="Calibri" w:hAnsi="Calibri"/>
                <w:sz w:val="22"/>
              </w:rPr>
            </w:pPr>
            <w:del w:id="27" w:author="Johnny Pang" w:date="2022-04-13T12:27:00Z">
              <w:r w:rsidRPr="00645487" w:rsidDel="00985C00">
                <w:rPr>
                  <w:rFonts w:ascii="Calibri" w:hAnsi="Calibri"/>
                  <w:sz w:val="22"/>
                </w:rPr>
                <w:delText>May 10, 2013</w:delText>
              </w:r>
            </w:del>
          </w:p>
        </w:tc>
        <w:tc>
          <w:tcPr>
            <w:tcW w:w="5863" w:type="dxa"/>
            <w:tcBorders>
              <w:top w:val="single" w:sz="6" w:space="0" w:color="auto"/>
              <w:left w:val="single" w:sz="6" w:space="0" w:color="auto"/>
              <w:bottom w:val="single" w:sz="6" w:space="0" w:color="auto"/>
              <w:right w:val="double" w:sz="6" w:space="0" w:color="auto"/>
            </w:tcBorders>
          </w:tcPr>
          <w:p w14:paraId="7F2C0521" w14:textId="77777777" w:rsidR="007A260C" w:rsidRPr="00645487" w:rsidDel="00985C00" w:rsidRDefault="00C867B0" w:rsidP="009E4479">
            <w:pPr>
              <w:pStyle w:val="NormalTableText"/>
              <w:rPr>
                <w:del w:id="28" w:author="Johnny Pang" w:date="2022-04-13T12:27:00Z"/>
                <w:rFonts w:ascii="Calibri" w:hAnsi="Calibri"/>
                <w:sz w:val="22"/>
              </w:rPr>
            </w:pPr>
            <w:del w:id="29" w:author="Johnny Pang" w:date="2022-04-13T12:27:00Z">
              <w:r w:rsidRPr="00645487" w:rsidDel="00985C00">
                <w:rPr>
                  <w:rFonts w:ascii="Calibri" w:hAnsi="Calibri"/>
                  <w:sz w:val="22"/>
                </w:rPr>
                <w:delText>First Draft – Consolidated Comments Spec Update Project</w:delText>
              </w:r>
            </w:del>
          </w:p>
        </w:tc>
      </w:tr>
      <w:tr w:rsidR="007A260C" w:rsidRPr="00B22280" w:rsidDel="00985C00" w14:paraId="2E11583C" w14:textId="77777777" w:rsidTr="00824F46">
        <w:trPr>
          <w:cantSplit/>
          <w:del w:id="30"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30A32B15" w14:textId="77777777" w:rsidR="007A260C" w:rsidRPr="00645487" w:rsidDel="00985C00" w:rsidRDefault="00554AFC" w:rsidP="007958A6">
            <w:pPr>
              <w:pStyle w:val="NormalTableText"/>
              <w:jc w:val="center"/>
              <w:rPr>
                <w:del w:id="31" w:author="Johnny Pang" w:date="2022-04-13T12:27:00Z"/>
                <w:rFonts w:ascii="Calibri" w:hAnsi="Calibri"/>
                <w:sz w:val="22"/>
              </w:rPr>
            </w:pPr>
            <w:del w:id="32" w:author="Johnny Pang" w:date="2022-04-13T12:27:00Z">
              <w:r w:rsidRPr="00645487" w:rsidDel="00985C00">
                <w:rPr>
                  <w:rFonts w:ascii="Calibri" w:hAnsi="Calibri"/>
                  <w:sz w:val="22"/>
                </w:rPr>
                <w:delText>4</w:delText>
              </w:r>
            </w:del>
          </w:p>
        </w:tc>
        <w:tc>
          <w:tcPr>
            <w:tcW w:w="1980" w:type="dxa"/>
            <w:tcBorders>
              <w:top w:val="single" w:sz="6" w:space="0" w:color="auto"/>
              <w:left w:val="single" w:sz="6" w:space="0" w:color="auto"/>
              <w:bottom w:val="single" w:sz="6" w:space="0" w:color="auto"/>
              <w:right w:val="single" w:sz="6" w:space="0" w:color="auto"/>
            </w:tcBorders>
          </w:tcPr>
          <w:p w14:paraId="7EB88510" w14:textId="77777777" w:rsidR="007A260C" w:rsidRPr="00645487" w:rsidDel="00985C00" w:rsidRDefault="00880671" w:rsidP="009E4479">
            <w:pPr>
              <w:pStyle w:val="NormalTableText"/>
              <w:rPr>
                <w:del w:id="33" w:author="Johnny Pang" w:date="2022-04-13T12:27:00Z"/>
                <w:rFonts w:ascii="Calibri" w:hAnsi="Calibri"/>
                <w:sz w:val="22"/>
              </w:rPr>
            </w:pPr>
            <w:del w:id="34" w:author="Johnny Pang" w:date="2022-04-13T12:27:00Z">
              <w:r w:rsidRPr="00645487" w:rsidDel="00985C00">
                <w:rPr>
                  <w:rFonts w:ascii="Calibri" w:hAnsi="Calibri"/>
                  <w:sz w:val="22"/>
                </w:rPr>
                <w:delText>June 17, 2013</w:delText>
              </w:r>
            </w:del>
          </w:p>
        </w:tc>
        <w:tc>
          <w:tcPr>
            <w:tcW w:w="5863" w:type="dxa"/>
            <w:tcBorders>
              <w:top w:val="single" w:sz="6" w:space="0" w:color="auto"/>
              <w:left w:val="single" w:sz="6" w:space="0" w:color="auto"/>
              <w:bottom w:val="single" w:sz="6" w:space="0" w:color="auto"/>
              <w:right w:val="double" w:sz="6" w:space="0" w:color="auto"/>
            </w:tcBorders>
          </w:tcPr>
          <w:p w14:paraId="07D5BF1C" w14:textId="77777777" w:rsidR="007A260C" w:rsidRPr="00645487" w:rsidDel="00985C00" w:rsidRDefault="00880671" w:rsidP="009E4479">
            <w:pPr>
              <w:pStyle w:val="NormalTableText"/>
              <w:rPr>
                <w:del w:id="35" w:author="Johnny Pang" w:date="2022-04-13T12:27:00Z"/>
                <w:rFonts w:ascii="Calibri" w:hAnsi="Calibri"/>
                <w:sz w:val="22"/>
              </w:rPr>
            </w:pPr>
            <w:del w:id="36" w:author="Johnny Pang" w:date="2022-04-13T12:27:00Z">
              <w:r w:rsidRPr="00645487" w:rsidDel="00985C00">
                <w:rPr>
                  <w:rFonts w:ascii="Calibri" w:hAnsi="Calibri"/>
                  <w:sz w:val="22"/>
                </w:rPr>
                <w:delText>Finalized for Legal Review. Incorporation of new Commissioning and Computerized Maintenance Management System Data Requirements Specification cross references.</w:delText>
              </w:r>
            </w:del>
          </w:p>
        </w:tc>
      </w:tr>
      <w:tr w:rsidR="00880671" w:rsidRPr="00B22280" w:rsidDel="00985C00" w14:paraId="0B1A64FA" w14:textId="77777777" w:rsidTr="00824F46">
        <w:trPr>
          <w:cantSplit/>
          <w:del w:id="37"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6A72BF13" w14:textId="77777777" w:rsidR="00880671" w:rsidRPr="00645487" w:rsidDel="00985C00" w:rsidRDefault="00554AFC" w:rsidP="007958A6">
            <w:pPr>
              <w:pStyle w:val="NormalTableText"/>
              <w:jc w:val="center"/>
              <w:rPr>
                <w:del w:id="38" w:author="Johnny Pang" w:date="2022-04-13T12:27:00Z"/>
                <w:rFonts w:ascii="Calibri" w:hAnsi="Calibri"/>
                <w:sz w:val="22"/>
              </w:rPr>
            </w:pPr>
            <w:del w:id="39" w:author="Johnny Pang" w:date="2022-04-13T12:27:00Z">
              <w:r w:rsidRPr="00645487" w:rsidDel="00985C00">
                <w:rPr>
                  <w:rFonts w:ascii="Calibri" w:hAnsi="Calibri"/>
                  <w:sz w:val="22"/>
                </w:rPr>
                <w:delText>5</w:delText>
              </w:r>
            </w:del>
          </w:p>
        </w:tc>
        <w:tc>
          <w:tcPr>
            <w:tcW w:w="1980" w:type="dxa"/>
            <w:tcBorders>
              <w:top w:val="single" w:sz="6" w:space="0" w:color="auto"/>
              <w:left w:val="single" w:sz="6" w:space="0" w:color="auto"/>
              <w:bottom w:val="single" w:sz="6" w:space="0" w:color="auto"/>
              <w:right w:val="single" w:sz="6" w:space="0" w:color="auto"/>
            </w:tcBorders>
          </w:tcPr>
          <w:p w14:paraId="4F192E78" w14:textId="77777777" w:rsidR="00880671" w:rsidRPr="00645487" w:rsidDel="00985C00" w:rsidRDefault="009B2B00" w:rsidP="009E4479">
            <w:pPr>
              <w:pStyle w:val="NormalTableText"/>
              <w:rPr>
                <w:del w:id="40" w:author="Johnny Pang" w:date="2022-04-13T12:27:00Z"/>
                <w:rFonts w:ascii="Calibri" w:hAnsi="Calibri"/>
                <w:sz w:val="22"/>
              </w:rPr>
            </w:pPr>
            <w:del w:id="41" w:author="Johnny Pang" w:date="2022-04-13T12:27:00Z">
              <w:r w:rsidRPr="00645487" w:rsidDel="00985C00">
                <w:rPr>
                  <w:rFonts w:ascii="Calibri" w:hAnsi="Calibri"/>
                  <w:sz w:val="22"/>
                </w:rPr>
                <w:delText>June 2, 2014</w:delText>
              </w:r>
            </w:del>
          </w:p>
        </w:tc>
        <w:tc>
          <w:tcPr>
            <w:tcW w:w="5863" w:type="dxa"/>
            <w:tcBorders>
              <w:top w:val="single" w:sz="6" w:space="0" w:color="auto"/>
              <w:left w:val="single" w:sz="6" w:space="0" w:color="auto"/>
              <w:bottom w:val="single" w:sz="6" w:space="0" w:color="auto"/>
              <w:right w:val="double" w:sz="6" w:space="0" w:color="auto"/>
            </w:tcBorders>
          </w:tcPr>
          <w:p w14:paraId="14188105" w14:textId="77777777" w:rsidR="00880671" w:rsidRPr="00645487" w:rsidDel="00985C00" w:rsidRDefault="00EE348D" w:rsidP="009E4479">
            <w:pPr>
              <w:pStyle w:val="NormalTableText"/>
              <w:rPr>
                <w:del w:id="42" w:author="Johnny Pang" w:date="2022-04-13T12:27:00Z"/>
                <w:rFonts w:ascii="Calibri" w:hAnsi="Calibri"/>
                <w:sz w:val="22"/>
              </w:rPr>
            </w:pPr>
            <w:del w:id="43" w:author="Johnny Pang" w:date="2022-04-13T12:27:00Z">
              <w:r w:rsidRPr="00645487" w:rsidDel="00985C00">
                <w:rPr>
                  <w:rFonts w:ascii="Calibri" w:hAnsi="Calibri"/>
                  <w:sz w:val="22"/>
                </w:rPr>
                <w:delText>Incorporation of Legal</w:delText>
              </w:r>
              <w:r w:rsidR="00056681" w:rsidRPr="00645487" w:rsidDel="00985C00">
                <w:rPr>
                  <w:rFonts w:ascii="Calibri" w:hAnsi="Calibri"/>
                  <w:sz w:val="22"/>
                </w:rPr>
                <w:delText>’s</w:delText>
              </w:r>
              <w:r w:rsidRPr="00645487" w:rsidDel="00985C00">
                <w:rPr>
                  <w:rFonts w:ascii="Calibri" w:hAnsi="Calibri"/>
                  <w:sz w:val="22"/>
                </w:rPr>
                <w:delText xml:space="preserve"> </w:delText>
              </w:r>
              <w:r w:rsidR="00056681" w:rsidRPr="00645487" w:rsidDel="00985C00">
                <w:rPr>
                  <w:rFonts w:ascii="Calibri" w:hAnsi="Calibri"/>
                  <w:sz w:val="22"/>
                </w:rPr>
                <w:delText>c</w:delText>
              </w:r>
              <w:r w:rsidRPr="00645487" w:rsidDel="00985C00">
                <w:rPr>
                  <w:rFonts w:ascii="Calibri" w:hAnsi="Calibri"/>
                  <w:sz w:val="22"/>
                </w:rPr>
                <w:delText xml:space="preserve">omments </w:delText>
              </w:r>
              <w:r w:rsidR="00056681" w:rsidRPr="00645487" w:rsidDel="00985C00">
                <w:rPr>
                  <w:rFonts w:ascii="Calibri" w:hAnsi="Calibri"/>
                  <w:sz w:val="22"/>
                </w:rPr>
                <w:delText xml:space="preserve">and addition of details in order to address Legal’s comments </w:delText>
              </w:r>
              <w:r w:rsidRPr="00645487" w:rsidDel="00985C00">
                <w:rPr>
                  <w:rFonts w:ascii="Calibri" w:hAnsi="Calibri"/>
                  <w:sz w:val="22"/>
                </w:rPr>
                <w:delText>(AV)</w:delText>
              </w:r>
            </w:del>
          </w:p>
        </w:tc>
      </w:tr>
      <w:tr w:rsidR="00C0642C" w:rsidRPr="00B22280" w:rsidDel="00985C00" w14:paraId="23663AC6" w14:textId="77777777" w:rsidTr="00824F46">
        <w:trPr>
          <w:cantSplit/>
          <w:del w:id="44"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0EA07B3A" w14:textId="77777777" w:rsidR="00C0642C" w:rsidRPr="00645487" w:rsidDel="00985C00" w:rsidRDefault="00554AFC" w:rsidP="007958A6">
            <w:pPr>
              <w:pStyle w:val="NormalTableText"/>
              <w:jc w:val="center"/>
              <w:rPr>
                <w:del w:id="45" w:author="Johnny Pang" w:date="2022-04-13T12:27:00Z"/>
                <w:rFonts w:ascii="Calibri" w:hAnsi="Calibri"/>
                <w:sz w:val="22"/>
              </w:rPr>
            </w:pPr>
            <w:del w:id="46" w:author="Johnny Pang" w:date="2022-04-13T12:27:00Z">
              <w:r w:rsidRPr="00645487" w:rsidDel="00985C00">
                <w:rPr>
                  <w:rFonts w:ascii="Calibri" w:hAnsi="Calibri"/>
                  <w:sz w:val="22"/>
                </w:rPr>
                <w:delText>6</w:delText>
              </w:r>
            </w:del>
          </w:p>
        </w:tc>
        <w:tc>
          <w:tcPr>
            <w:tcW w:w="1980" w:type="dxa"/>
            <w:tcBorders>
              <w:top w:val="single" w:sz="6" w:space="0" w:color="auto"/>
              <w:left w:val="single" w:sz="6" w:space="0" w:color="auto"/>
              <w:bottom w:val="single" w:sz="6" w:space="0" w:color="auto"/>
              <w:right w:val="single" w:sz="6" w:space="0" w:color="auto"/>
            </w:tcBorders>
          </w:tcPr>
          <w:p w14:paraId="3DA42096" w14:textId="77777777" w:rsidR="00C0642C" w:rsidRPr="00645487" w:rsidDel="00985C00" w:rsidRDefault="00C0642C" w:rsidP="009E4479">
            <w:pPr>
              <w:pStyle w:val="NormalTableText"/>
              <w:rPr>
                <w:del w:id="47" w:author="Johnny Pang" w:date="2022-04-13T12:27:00Z"/>
                <w:rFonts w:ascii="Calibri" w:hAnsi="Calibri"/>
                <w:sz w:val="22"/>
              </w:rPr>
            </w:pPr>
            <w:del w:id="48" w:author="Johnny Pang" w:date="2022-04-13T12:27:00Z">
              <w:r w:rsidRPr="00645487" w:rsidDel="00985C00">
                <w:rPr>
                  <w:rFonts w:ascii="Calibri" w:hAnsi="Calibri"/>
                  <w:sz w:val="22"/>
                </w:rPr>
                <w:delText xml:space="preserve">July </w:delText>
              </w:r>
              <w:r w:rsidR="00A66FDE" w:rsidRPr="00645487" w:rsidDel="00985C00">
                <w:rPr>
                  <w:rFonts w:ascii="Calibri" w:hAnsi="Calibri"/>
                  <w:sz w:val="22"/>
                </w:rPr>
                <w:delText>22</w:delText>
              </w:r>
              <w:r w:rsidRPr="00645487" w:rsidDel="00985C00">
                <w:rPr>
                  <w:rFonts w:ascii="Calibri" w:hAnsi="Calibri"/>
                  <w:sz w:val="22"/>
                </w:rPr>
                <w:delText>, 2014</w:delText>
              </w:r>
            </w:del>
          </w:p>
        </w:tc>
        <w:tc>
          <w:tcPr>
            <w:tcW w:w="5863" w:type="dxa"/>
            <w:tcBorders>
              <w:top w:val="single" w:sz="6" w:space="0" w:color="auto"/>
              <w:left w:val="single" w:sz="6" w:space="0" w:color="auto"/>
              <w:bottom w:val="single" w:sz="6" w:space="0" w:color="auto"/>
              <w:right w:val="double" w:sz="6" w:space="0" w:color="auto"/>
            </w:tcBorders>
          </w:tcPr>
          <w:p w14:paraId="5C82DD07" w14:textId="77777777" w:rsidR="00C0642C" w:rsidRPr="00645487" w:rsidDel="00985C00" w:rsidRDefault="00C0642C" w:rsidP="009E4479">
            <w:pPr>
              <w:pStyle w:val="NormalTableText"/>
              <w:rPr>
                <w:del w:id="49" w:author="Johnny Pang" w:date="2022-04-13T12:27:00Z"/>
                <w:rFonts w:ascii="Calibri" w:hAnsi="Calibri"/>
                <w:sz w:val="22"/>
              </w:rPr>
            </w:pPr>
            <w:del w:id="50" w:author="Johnny Pang" w:date="2022-04-13T12:27:00Z">
              <w:r w:rsidRPr="00645487" w:rsidDel="00985C00">
                <w:rPr>
                  <w:rFonts w:ascii="Calibri" w:hAnsi="Calibri"/>
                  <w:sz w:val="22"/>
                </w:rPr>
                <w:delText>Amended to reflect changes related to commissioning specification and name change (AV)</w:delText>
              </w:r>
            </w:del>
          </w:p>
        </w:tc>
      </w:tr>
      <w:tr w:rsidR="00263F56" w:rsidRPr="00B22280" w:rsidDel="00985C00" w14:paraId="60914BCB" w14:textId="77777777" w:rsidTr="00824F46">
        <w:trPr>
          <w:cantSplit/>
          <w:del w:id="51"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23E9809E" w14:textId="77777777" w:rsidR="00263F56" w:rsidRPr="00A140B4" w:rsidDel="00985C00" w:rsidRDefault="00263F56" w:rsidP="007958A6">
            <w:pPr>
              <w:pStyle w:val="NormalTableText"/>
              <w:jc w:val="center"/>
              <w:rPr>
                <w:del w:id="52" w:author="Johnny Pang" w:date="2022-04-13T12:27:00Z"/>
                <w:rFonts w:ascii="Calibri" w:hAnsi="Calibri"/>
                <w:sz w:val="22"/>
              </w:rPr>
            </w:pPr>
            <w:del w:id="53" w:author="Johnny Pang" w:date="2022-04-13T12:27:00Z">
              <w:r w:rsidRPr="00A140B4" w:rsidDel="00985C00">
                <w:rPr>
                  <w:rFonts w:ascii="Calibri" w:hAnsi="Calibri"/>
                  <w:sz w:val="22"/>
                </w:rPr>
                <w:delText>8</w:delText>
              </w:r>
            </w:del>
          </w:p>
        </w:tc>
        <w:tc>
          <w:tcPr>
            <w:tcW w:w="1980" w:type="dxa"/>
            <w:tcBorders>
              <w:top w:val="single" w:sz="6" w:space="0" w:color="auto"/>
              <w:left w:val="single" w:sz="6" w:space="0" w:color="auto"/>
              <w:bottom w:val="single" w:sz="6" w:space="0" w:color="auto"/>
              <w:right w:val="single" w:sz="6" w:space="0" w:color="auto"/>
            </w:tcBorders>
          </w:tcPr>
          <w:p w14:paraId="4FF7FA33" w14:textId="77777777" w:rsidR="00263F56" w:rsidRPr="00A140B4" w:rsidDel="00985C00" w:rsidRDefault="00263F56" w:rsidP="009E4479">
            <w:pPr>
              <w:pStyle w:val="NormalTableText"/>
              <w:rPr>
                <w:del w:id="54" w:author="Johnny Pang" w:date="2022-04-13T12:27:00Z"/>
                <w:rFonts w:ascii="Calibri" w:hAnsi="Calibri"/>
                <w:sz w:val="22"/>
              </w:rPr>
            </w:pPr>
            <w:del w:id="55" w:author="Johnny Pang" w:date="2022-04-13T12:27:00Z">
              <w:r w:rsidRPr="00A140B4" w:rsidDel="00985C00">
                <w:rPr>
                  <w:rFonts w:ascii="Calibri" w:hAnsi="Calibri"/>
                  <w:sz w:val="22"/>
                </w:rPr>
                <w:delText>September 24, 2014</w:delText>
              </w:r>
            </w:del>
          </w:p>
        </w:tc>
        <w:tc>
          <w:tcPr>
            <w:tcW w:w="5863" w:type="dxa"/>
            <w:tcBorders>
              <w:top w:val="single" w:sz="6" w:space="0" w:color="auto"/>
              <w:left w:val="single" w:sz="6" w:space="0" w:color="auto"/>
              <w:bottom w:val="single" w:sz="6" w:space="0" w:color="auto"/>
              <w:right w:val="double" w:sz="6" w:space="0" w:color="auto"/>
            </w:tcBorders>
          </w:tcPr>
          <w:p w14:paraId="77465755" w14:textId="77777777" w:rsidR="00263F56" w:rsidRPr="00A140B4" w:rsidDel="00985C00" w:rsidRDefault="00263F56" w:rsidP="00EE6BBC">
            <w:pPr>
              <w:pStyle w:val="NormalTableText"/>
              <w:rPr>
                <w:del w:id="56" w:author="Johnny Pang" w:date="2022-04-13T12:27:00Z"/>
                <w:rFonts w:ascii="Calibri" w:hAnsi="Calibri"/>
                <w:sz w:val="22"/>
              </w:rPr>
            </w:pPr>
            <w:del w:id="57" w:author="Johnny Pang" w:date="2022-04-13T12:27:00Z">
              <w:r w:rsidRPr="00A140B4" w:rsidDel="00985C00">
                <w:rPr>
                  <w:rFonts w:ascii="Calibri" w:hAnsi="Calibri"/>
                  <w:sz w:val="22"/>
                </w:rPr>
                <w:delText>Updated, Finalized Specification – Reference eDOCS #</w:delText>
              </w:r>
              <w:r w:rsidR="00EE6BBC" w:rsidRPr="00A140B4" w:rsidDel="00985C00">
                <w:rPr>
                  <w:rFonts w:ascii="Calibri" w:hAnsi="Calibri"/>
                  <w:sz w:val="22"/>
                </w:rPr>
                <w:delText>1029459-v5</w:delText>
              </w:r>
              <w:r w:rsidRPr="00A140B4" w:rsidDel="00985C00">
                <w:rPr>
                  <w:rFonts w:ascii="Calibri" w:hAnsi="Calibri"/>
                  <w:sz w:val="22"/>
                </w:rPr>
                <w:delText xml:space="preserve"> (AV)</w:delText>
              </w:r>
            </w:del>
          </w:p>
        </w:tc>
      </w:tr>
      <w:tr w:rsidR="00263F56" w:rsidRPr="00B22280" w:rsidDel="00985C00" w14:paraId="3AD0029B" w14:textId="77777777" w:rsidTr="00C74943">
        <w:trPr>
          <w:cantSplit/>
          <w:del w:id="58"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41158496" w14:textId="77777777" w:rsidR="00263F56" w:rsidRPr="00645487" w:rsidDel="00985C00" w:rsidRDefault="00C74943" w:rsidP="007958A6">
            <w:pPr>
              <w:pStyle w:val="NormalTableText"/>
              <w:jc w:val="center"/>
              <w:rPr>
                <w:del w:id="59" w:author="Johnny Pang" w:date="2022-04-13T12:27:00Z"/>
                <w:rFonts w:ascii="Calibri" w:hAnsi="Calibri"/>
                <w:sz w:val="22"/>
              </w:rPr>
            </w:pPr>
            <w:del w:id="60" w:author="Johnny Pang" w:date="2022-04-13T12:27:00Z">
              <w:r w:rsidDel="00985C00">
                <w:rPr>
                  <w:rFonts w:ascii="Calibri" w:hAnsi="Calibri"/>
                  <w:sz w:val="22"/>
                </w:rPr>
                <w:delText>9</w:delText>
              </w:r>
            </w:del>
          </w:p>
        </w:tc>
        <w:tc>
          <w:tcPr>
            <w:tcW w:w="1980" w:type="dxa"/>
            <w:tcBorders>
              <w:top w:val="single" w:sz="6" w:space="0" w:color="auto"/>
              <w:left w:val="single" w:sz="6" w:space="0" w:color="auto"/>
              <w:bottom w:val="single" w:sz="6" w:space="0" w:color="auto"/>
              <w:right w:val="single" w:sz="6" w:space="0" w:color="auto"/>
            </w:tcBorders>
          </w:tcPr>
          <w:p w14:paraId="718C4029" w14:textId="77777777" w:rsidR="00263F56" w:rsidRPr="00645487" w:rsidDel="00985C00" w:rsidRDefault="00C74943" w:rsidP="009E4479">
            <w:pPr>
              <w:pStyle w:val="NormalTableText"/>
              <w:rPr>
                <w:del w:id="61" w:author="Johnny Pang" w:date="2022-04-13T12:27:00Z"/>
                <w:rFonts w:ascii="Calibri" w:hAnsi="Calibri"/>
                <w:sz w:val="22"/>
              </w:rPr>
            </w:pPr>
            <w:del w:id="62" w:author="Johnny Pang" w:date="2022-04-13T12:27:00Z">
              <w:r w:rsidDel="00985C00">
                <w:rPr>
                  <w:rFonts w:ascii="Calibri" w:hAnsi="Calibri"/>
                  <w:sz w:val="22"/>
                </w:rPr>
                <w:delText>February 18, 2015</w:delText>
              </w:r>
            </w:del>
          </w:p>
        </w:tc>
        <w:tc>
          <w:tcPr>
            <w:tcW w:w="5863" w:type="dxa"/>
            <w:tcBorders>
              <w:top w:val="single" w:sz="6" w:space="0" w:color="auto"/>
              <w:left w:val="single" w:sz="6" w:space="0" w:color="auto"/>
              <w:bottom w:val="single" w:sz="6" w:space="0" w:color="auto"/>
              <w:right w:val="double" w:sz="6" w:space="0" w:color="auto"/>
            </w:tcBorders>
          </w:tcPr>
          <w:p w14:paraId="2C8664A6" w14:textId="77777777" w:rsidR="00263F56" w:rsidRPr="00645487" w:rsidDel="00985C00" w:rsidRDefault="00C74943" w:rsidP="009E4479">
            <w:pPr>
              <w:pStyle w:val="NormalTableText"/>
              <w:rPr>
                <w:del w:id="63" w:author="Johnny Pang" w:date="2022-04-13T12:27:00Z"/>
                <w:rFonts w:ascii="Calibri" w:hAnsi="Calibri"/>
                <w:sz w:val="22"/>
              </w:rPr>
            </w:pPr>
            <w:del w:id="64" w:author="Johnny Pang" w:date="2022-04-13T12:27:00Z">
              <w:r w:rsidDel="00985C00">
                <w:rPr>
                  <w:rFonts w:ascii="Calibri" w:hAnsi="Calibri"/>
                  <w:sz w:val="22"/>
                </w:rPr>
                <w:delText>Updated standards (AV)</w:delText>
              </w:r>
            </w:del>
          </w:p>
        </w:tc>
      </w:tr>
      <w:tr w:rsidR="00331D3E" w:rsidRPr="00B22280" w:rsidDel="00985C00" w14:paraId="2C3F2F15" w14:textId="77777777" w:rsidTr="00C74943">
        <w:trPr>
          <w:cantSplit/>
          <w:del w:id="65"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5900C707" w14:textId="77777777" w:rsidR="00331D3E" w:rsidRPr="00331D3E" w:rsidDel="00985C00" w:rsidRDefault="00331D3E" w:rsidP="007958A6">
            <w:pPr>
              <w:jc w:val="center"/>
              <w:rPr>
                <w:del w:id="66" w:author="Johnny Pang" w:date="2022-04-13T12:27:00Z"/>
              </w:rPr>
            </w:pPr>
            <w:del w:id="67" w:author="Johnny Pang" w:date="2022-04-13T12:27:00Z">
              <w:r w:rsidRPr="00331D3E" w:rsidDel="00985C00">
                <w:delText>10</w:delText>
              </w:r>
            </w:del>
          </w:p>
        </w:tc>
        <w:tc>
          <w:tcPr>
            <w:tcW w:w="1980" w:type="dxa"/>
            <w:tcBorders>
              <w:top w:val="single" w:sz="6" w:space="0" w:color="auto"/>
              <w:left w:val="single" w:sz="6" w:space="0" w:color="auto"/>
              <w:bottom w:val="single" w:sz="6" w:space="0" w:color="auto"/>
              <w:right w:val="single" w:sz="6" w:space="0" w:color="auto"/>
            </w:tcBorders>
          </w:tcPr>
          <w:p w14:paraId="0DE045C4" w14:textId="77777777" w:rsidR="00331D3E" w:rsidRPr="00331D3E" w:rsidDel="00985C00" w:rsidRDefault="00331D3E" w:rsidP="00331D3E">
            <w:pPr>
              <w:rPr>
                <w:del w:id="68" w:author="Johnny Pang" w:date="2022-04-13T12:27:00Z"/>
              </w:rPr>
            </w:pPr>
            <w:del w:id="69" w:author="Johnny Pang" w:date="2022-04-13T12:27:00Z">
              <w:r w:rsidRPr="00331D3E" w:rsidDel="00985C00">
                <w:delText>March 2, 2015</w:delText>
              </w:r>
            </w:del>
          </w:p>
        </w:tc>
        <w:tc>
          <w:tcPr>
            <w:tcW w:w="5863" w:type="dxa"/>
            <w:tcBorders>
              <w:top w:val="single" w:sz="6" w:space="0" w:color="auto"/>
              <w:left w:val="single" w:sz="6" w:space="0" w:color="auto"/>
              <w:bottom w:val="single" w:sz="6" w:space="0" w:color="auto"/>
              <w:right w:val="double" w:sz="6" w:space="0" w:color="auto"/>
            </w:tcBorders>
          </w:tcPr>
          <w:p w14:paraId="6FE12B18" w14:textId="77777777" w:rsidR="00331D3E" w:rsidRPr="00331D3E" w:rsidDel="00985C00" w:rsidRDefault="00331D3E" w:rsidP="00331D3E">
            <w:pPr>
              <w:rPr>
                <w:del w:id="70" w:author="Johnny Pang" w:date="2022-04-13T12:27:00Z"/>
              </w:rPr>
            </w:pPr>
            <w:del w:id="71" w:author="Johnny Pang" w:date="2022-04-13T12:27:00Z">
              <w:r w:rsidRPr="00331D3E" w:rsidDel="00985C00">
                <w:delText>Updated, Finalized Specification – Legal Reference eDOCS #5043363  v12 (AV)</w:delText>
              </w:r>
            </w:del>
          </w:p>
        </w:tc>
      </w:tr>
      <w:tr w:rsidR="00331D3E" w:rsidRPr="00B22280" w:rsidDel="00985C00" w14:paraId="3819F508" w14:textId="77777777" w:rsidTr="007958A6">
        <w:trPr>
          <w:cantSplit/>
          <w:del w:id="72" w:author="Johnny Pang" w:date="2022-04-13T12:27:00Z"/>
        </w:trPr>
        <w:tc>
          <w:tcPr>
            <w:tcW w:w="918" w:type="dxa"/>
            <w:tcBorders>
              <w:top w:val="single" w:sz="6" w:space="0" w:color="auto"/>
              <w:left w:val="double" w:sz="6" w:space="0" w:color="auto"/>
              <w:bottom w:val="single" w:sz="6" w:space="0" w:color="auto"/>
              <w:right w:val="single" w:sz="6" w:space="0" w:color="auto"/>
            </w:tcBorders>
          </w:tcPr>
          <w:p w14:paraId="0EFDF9BF" w14:textId="77777777" w:rsidR="00331D3E" w:rsidRPr="005E3FFC" w:rsidDel="00985C00" w:rsidRDefault="00331D3E" w:rsidP="007958A6">
            <w:pPr>
              <w:jc w:val="center"/>
              <w:rPr>
                <w:del w:id="73" w:author="Johnny Pang" w:date="2022-04-13T12:27:00Z"/>
                <w:b/>
              </w:rPr>
            </w:pPr>
            <w:del w:id="74" w:author="Johnny Pang" w:date="2022-04-13T12:27:00Z">
              <w:r w:rsidRPr="005E3FFC" w:rsidDel="00985C00">
                <w:rPr>
                  <w:b/>
                </w:rPr>
                <w:delText>1</w:delText>
              </w:r>
              <w:r w:rsidDel="00985C00">
                <w:rPr>
                  <w:b/>
                </w:rPr>
                <w:delText>1</w:delText>
              </w:r>
            </w:del>
          </w:p>
        </w:tc>
        <w:tc>
          <w:tcPr>
            <w:tcW w:w="1980" w:type="dxa"/>
            <w:tcBorders>
              <w:top w:val="single" w:sz="6" w:space="0" w:color="auto"/>
              <w:left w:val="single" w:sz="6" w:space="0" w:color="auto"/>
              <w:bottom w:val="single" w:sz="6" w:space="0" w:color="auto"/>
              <w:right w:val="single" w:sz="6" w:space="0" w:color="auto"/>
            </w:tcBorders>
          </w:tcPr>
          <w:p w14:paraId="4062C1F2" w14:textId="77777777" w:rsidR="00331D3E" w:rsidRPr="005E3FFC" w:rsidDel="00985C00" w:rsidRDefault="00331D3E" w:rsidP="00331D3E">
            <w:pPr>
              <w:rPr>
                <w:del w:id="75" w:author="Johnny Pang" w:date="2022-04-13T12:27:00Z"/>
                <w:b/>
              </w:rPr>
            </w:pPr>
            <w:del w:id="76" w:author="Johnny Pang" w:date="2022-04-13T12:27:00Z">
              <w:r w:rsidRPr="005E3FFC" w:rsidDel="00985C00">
                <w:rPr>
                  <w:b/>
                </w:rPr>
                <w:delText xml:space="preserve">March </w:delText>
              </w:r>
              <w:r w:rsidDel="00985C00">
                <w:rPr>
                  <w:b/>
                </w:rPr>
                <w:delText>18</w:delText>
              </w:r>
              <w:r w:rsidRPr="005E3FFC" w:rsidDel="00985C00">
                <w:rPr>
                  <w:b/>
                </w:rPr>
                <w:delText>, 201</w:delText>
              </w:r>
              <w:r w:rsidDel="00985C00">
                <w:rPr>
                  <w:b/>
                </w:rPr>
                <w:delText>6</w:delText>
              </w:r>
            </w:del>
          </w:p>
        </w:tc>
        <w:tc>
          <w:tcPr>
            <w:tcW w:w="5863" w:type="dxa"/>
            <w:tcBorders>
              <w:top w:val="single" w:sz="6" w:space="0" w:color="auto"/>
              <w:left w:val="single" w:sz="6" w:space="0" w:color="auto"/>
              <w:bottom w:val="single" w:sz="6" w:space="0" w:color="auto"/>
              <w:right w:val="double" w:sz="6" w:space="0" w:color="auto"/>
            </w:tcBorders>
          </w:tcPr>
          <w:p w14:paraId="27B7252D" w14:textId="77777777" w:rsidR="00331D3E" w:rsidRPr="005E3FFC" w:rsidDel="00985C00" w:rsidRDefault="00331D3E" w:rsidP="00331D3E">
            <w:pPr>
              <w:rPr>
                <w:del w:id="77" w:author="Johnny Pang" w:date="2022-04-13T12:27:00Z"/>
                <w:b/>
              </w:rPr>
            </w:pPr>
            <w:del w:id="78" w:author="Johnny Pang" w:date="2022-04-13T12:27:00Z">
              <w:r w:rsidDel="00985C00">
                <w:rPr>
                  <w:b/>
                </w:rPr>
                <w:delText>Updated AWWA Standards</w:delText>
              </w:r>
            </w:del>
          </w:p>
        </w:tc>
      </w:tr>
      <w:tr w:rsidR="007958A6" w:rsidRPr="00B22280" w:rsidDel="00985C00" w14:paraId="2E45D0A0" w14:textId="77777777" w:rsidTr="00824F46">
        <w:trPr>
          <w:cantSplit/>
          <w:del w:id="79" w:author="Johnny Pang" w:date="2022-04-13T12:27:00Z"/>
        </w:trPr>
        <w:tc>
          <w:tcPr>
            <w:tcW w:w="918" w:type="dxa"/>
            <w:tcBorders>
              <w:top w:val="single" w:sz="6" w:space="0" w:color="auto"/>
              <w:left w:val="double" w:sz="6" w:space="0" w:color="auto"/>
              <w:bottom w:val="double" w:sz="6" w:space="0" w:color="auto"/>
              <w:right w:val="single" w:sz="6" w:space="0" w:color="auto"/>
            </w:tcBorders>
          </w:tcPr>
          <w:p w14:paraId="56DA0AE6" w14:textId="77777777" w:rsidR="007958A6" w:rsidRPr="007958A6" w:rsidDel="00985C00" w:rsidRDefault="007958A6" w:rsidP="007958A6">
            <w:pPr>
              <w:jc w:val="center"/>
              <w:rPr>
                <w:del w:id="80" w:author="Johnny Pang" w:date="2022-04-13T12:27:00Z"/>
              </w:rPr>
            </w:pPr>
            <w:del w:id="81" w:author="Johnny Pang" w:date="2022-04-13T12:27:00Z">
              <w:r w:rsidRPr="007958A6" w:rsidDel="00985C00">
                <w:delText>12</w:delText>
              </w:r>
            </w:del>
          </w:p>
        </w:tc>
        <w:tc>
          <w:tcPr>
            <w:tcW w:w="1980" w:type="dxa"/>
            <w:tcBorders>
              <w:top w:val="single" w:sz="6" w:space="0" w:color="auto"/>
              <w:left w:val="single" w:sz="6" w:space="0" w:color="auto"/>
              <w:bottom w:val="double" w:sz="6" w:space="0" w:color="auto"/>
              <w:right w:val="single" w:sz="6" w:space="0" w:color="auto"/>
            </w:tcBorders>
          </w:tcPr>
          <w:p w14:paraId="05E0EEFA" w14:textId="77777777" w:rsidR="007958A6" w:rsidRPr="007958A6" w:rsidDel="00985C00" w:rsidRDefault="007958A6" w:rsidP="00331D3E">
            <w:pPr>
              <w:rPr>
                <w:del w:id="82" w:author="Johnny Pang" w:date="2022-04-13T12:27:00Z"/>
              </w:rPr>
            </w:pPr>
            <w:del w:id="83" w:author="Johnny Pang" w:date="2022-04-13T12:27:00Z">
              <w:r w:rsidDel="00985C00">
                <w:delText>March 1, 2017</w:delText>
              </w:r>
            </w:del>
          </w:p>
        </w:tc>
        <w:tc>
          <w:tcPr>
            <w:tcW w:w="5863" w:type="dxa"/>
            <w:tcBorders>
              <w:top w:val="single" w:sz="6" w:space="0" w:color="auto"/>
              <w:left w:val="single" w:sz="6" w:space="0" w:color="auto"/>
              <w:bottom w:val="double" w:sz="6" w:space="0" w:color="auto"/>
              <w:right w:val="double" w:sz="6" w:space="0" w:color="auto"/>
            </w:tcBorders>
          </w:tcPr>
          <w:p w14:paraId="213CA2FF" w14:textId="77777777" w:rsidR="007958A6" w:rsidRPr="007958A6" w:rsidDel="00985C00" w:rsidRDefault="007958A6" w:rsidP="00331D3E">
            <w:pPr>
              <w:rPr>
                <w:del w:id="84" w:author="Johnny Pang" w:date="2022-04-13T12:27:00Z"/>
              </w:rPr>
            </w:pPr>
            <w:del w:id="85" w:author="Johnny Pang" w:date="2022-04-13T12:27:00Z">
              <w:r w:rsidDel="00985C00">
                <w:delText>Updated for references to NSF 372.   (AV)</w:delText>
              </w:r>
            </w:del>
          </w:p>
        </w:tc>
      </w:tr>
    </w:tbl>
    <w:p w14:paraId="4761689C" w14:textId="007CB824" w:rsidR="006C6CBC" w:rsidRPr="00EB0713" w:rsidDel="00985C00" w:rsidRDefault="00EB0713">
      <w:pPr>
        <w:pStyle w:val="Heading1"/>
        <w:rPr>
          <w:del w:id="86" w:author="Johnny Pang" w:date="2022-04-13T12:27:00Z"/>
        </w:rPr>
        <w:pPrChange w:id="87" w:author="Johnny Pang" w:date="2022-12-06T16:10:00Z">
          <w:pPr>
            <w:pStyle w:val="BodyText"/>
          </w:pPr>
        </w:pPrChange>
      </w:pPr>
      <w:ins w:id="88" w:author="Johnny Pang" w:date="2022-12-06T16:10:00Z">
        <w:r>
          <w:t>G</w:t>
        </w:r>
      </w:ins>
      <w:del w:id="89" w:author="Johnny Pang" w:date="2022-04-13T12:27:00Z">
        <w:r w:rsidR="00263F56" w:rsidRPr="00EB0713" w:rsidDel="00985C00">
          <w:br w:type="textWrapping" w:clear="all"/>
        </w:r>
      </w:del>
    </w:p>
    <w:p w14:paraId="7EF70461" w14:textId="77777777" w:rsidR="006C6CBC" w:rsidRPr="00EB0713" w:rsidDel="00985C00" w:rsidRDefault="006C6CBC">
      <w:pPr>
        <w:pStyle w:val="Heading1"/>
        <w:rPr>
          <w:del w:id="90" w:author="Johnny Pang" w:date="2022-04-13T12:27:00Z"/>
        </w:rPr>
        <w:pPrChange w:id="91" w:author="Johnny Pang" w:date="2022-12-06T16:10:00Z">
          <w:pPr>
            <w:pStyle w:val="BodyText"/>
            <w:pBdr>
              <w:top w:val="single" w:sz="4" w:space="1" w:color="auto"/>
              <w:left w:val="single" w:sz="4" w:space="0" w:color="auto"/>
              <w:bottom w:val="single" w:sz="4" w:space="1" w:color="auto"/>
              <w:right w:val="single" w:sz="4" w:space="4" w:color="auto"/>
            </w:pBdr>
          </w:pPr>
        </w:pPrChange>
      </w:pPr>
      <w:del w:id="92" w:author="Johnny Pang" w:date="2022-04-13T12:27:00Z">
        <w:r w:rsidRPr="00EB0713" w:rsidDel="00985C00">
          <w:delText>NOTE:</w:delText>
        </w:r>
      </w:del>
    </w:p>
    <w:p w14:paraId="65700A07" w14:textId="77777777" w:rsidR="006C6CBC" w:rsidRPr="00EB0713" w:rsidDel="00985C00" w:rsidRDefault="006C6CBC">
      <w:pPr>
        <w:pStyle w:val="Heading1"/>
        <w:rPr>
          <w:del w:id="93" w:author="Johnny Pang" w:date="2022-04-13T12:27:00Z"/>
        </w:rPr>
        <w:pPrChange w:id="94" w:author="Johnny Pang" w:date="2022-12-06T16:10:00Z">
          <w:pPr>
            <w:pStyle w:val="BodyText"/>
            <w:pBdr>
              <w:top w:val="single" w:sz="4" w:space="1" w:color="auto"/>
              <w:left w:val="single" w:sz="4" w:space="0" w:color="auto"/>
              <w:bottom w:val="single" w:sz="4" w:space="1" w:color="auto"/>
              <w:right w:val="single" w:sz="4" w:space="4" w:color="auto"/>
            </w:pBdr>
          </w:pPr>
        </w:pPrChange>
      </w:pPr>
      <w:del w:id="95" w:author="Johnny Pang" w:date="2022-04-13T12:27:00Z">
        <w:r w:rsidRPr="00EB0713" w:rsidDel="00985C00">
          <w:delText>This is a CONTROLLED Document. Any documents appearing in paper form are not controlled and should be checked against the on-line file version prior to use.</w:delText>
        </w:r>
      </w:del>
    </w:p>
    <w:p w14:paraId="163D9413" w14:textId="77777777" w:rsidR="006C6CBC" w:rsidRPr="00EB0713" w:rsidDel="00985C00" w:rsidRDefault="006C6CBC">
      <w:pPr>
        <w:pStyle w:val="Heading1"/>
        <w:rPr>
          <w:del w:id="96" w:author="Johnny Pang" w:date="2022-04-13T12:27:00Z"/>
        </w:rPr>
        <w:pPrChange w:id="97" w:author="Johnny Pang" w:date="2022-12-06T16:10:00Z">
          <w:pPr>
            <w:pStyle w:val="BodyText"/>
            <w:pBdr>
              <w:top w:val="single" w:sz="4" w:space="1" w:color="auto"/>
              <w:left w:val="single" w:sz="4" w:space="0" w:color="auto"/>
              <w:bottom w:val="single" w:sz="4" w:space="1" w:color="auto"/>
              <w:right w:val="single" w:sz="4" w:space="4" w:color="auto"/>
            </w:pBdr>
          </w:pPr>
        </w:pPrChange>
      </w:pPr>
      <w:del w:id="98" w:author="Johnny Pang" w:date="2022-04-13T12:27:00Z">
        <w:r w:rsidRPr="00EB0713" w:rsidDel="00985C00">
          <w:rPr>
            <w:rPrChange w:id="99" w:author="Johnny Pang" w:date="2022-12-06T16:10:00Z">
              <w:rPr>
                <w:b/>
                <w:bCs/>
              </w:rPr>
            </w:rPrChange>
          </w:rPr>
          <w:delText xml:space="preserve">Notice: </w:delText>
        </w:r>
        <w:r w:rsidRPr="00EB0713" w:rsidDel="00985C00">
          <w:delText>This Document hardcopy must be used for reference purpose only.</w:delText>
        </w:r>
      </w:del>
    </w:p>
    <w:p w14:paraId="53665519" w14:textId="77777777" w:rsidR="006C6CBC" w:rsidRPr="00EB0713" w:rsidDel="00985C00" w:rsidRDefault="006C6CBC">
      <w:pPr>
        <w:pStyle w:val="Heading1"/>
        <w:rPr>
          <w:del w:id="100" w:author="Johnny Pang" w:date="2022-04-13T12:27:00Z"/>
          <w:rPrChange w:id="101" w:author="Johnny Pang" w:date="2022-12-06T16:10:00Z">
            <w:rPr>
              <w:del w:id="102" w:author="Johnny Pang" w:date="2022-04-13T12:27:00Z"/>
              <w:b/>
              <w:bCs/>
            </w:rPr>
          </w:rPrChange>
        </w:rPr>
        <w:pPrChange w:id="103" w:author="Johnny Pang" w:date="2022-12-06T16:10:00Z">
          <w:pPr>
            <w:pStyle w:val="BodyText"/>
            <w:pBdr>
              <w:top w:val="single" w:sz="4" w:space="1" w:color="auto"/>
              <w:left w:val="single" w:sz="4" w:space="0" w:color="auto"/>
              <w:bottom w:val="single" w:sz="4" w:space="1" w:color="auto"/>
              <w:right w:val="single" w:sz="4" w:space="4" w:color="auto"/>
            </w:pBdr>
          </w:pPr>
        </w:pPrChange>
      </w:pPr>
      <w:del w:id="104" w:author="Johnny Pang" w:date="2022-04-13T12:27:00Z">
        <w:r w:rsidRPr="00EB0713" w:rsidDel="00985C00">
          <w:rPr>
            <w:rPrChange w:id="105" w:author="Johnny Pang" w:date="2022-12-06T16:10:00Z">
              <w:rPr>
                <w:b/>
              </w:rPr>
            </w:rPrChange>
          </w:rPr>
          <w:delText>The on-line copy is the current version of the document.</w:delText>
        </w:r>
      </w:del>
    </w:p>
    <w:p w14:paraId="17DB82C4" w14:textId="02982484" w:rsidR="00771C83" w:rsidRPr="00EB0713" w:rsidDel="00EB0713" w:rsidRDefault="00771C83">
      <w:pPr>
        <w:pStyle w:val="Heading1"/>
        <w:rPr>
          <w:del w:id="106" w:author="Johnny Pang" w:date="2022-12-06T16:10:00Z"/>
        </w:rPr>
        <w:pPrChange w:id="107" w:author="Johnny Pang" w:date="2022-12-06T16:10:00Z">
          <w:pPr>
            <w:pStyle w:val="BodyText"/>
            <w:ind w:left="720"/>
          </w:pPr>
        </w:pPrChange>
      </w:pPr>
    </w:p>
    <w:bookmarkEnd w:id="2"/>
    <w:bookmarkEnd w:id="3"/>
    <w:p w14:paraId="5B345525" w14:textId="29F95E98" w:rsidR="00F6204E" w:rsidRPr="00EB0713" w:rsidRDefault="006C6CBC" w:rsidP="00EB0713">
      <w:pPr>
        <w:pStyle w:val="Heading1"/>
      </w:pPr>
      <w:del w:id="108" w:author="Johnny Pang" w:date="2022-12-06T16:10:00Z">
        <w:r w:rsidRPr="00EB0713" w:rsidDel="00EB0713">
          <w:br w:type="page"/>
        </w:r>
        <w:r w:rsidR="00960901" w:rsidRPr="00EB0713" w:rsidDel="00EB0713">
          <w:delText>G</w:delText>
        </w:r>
      </w:del>
      <w:r w:rsidR="00960901" w:rsidRPr="00EB0713">
        <w:t>Eneral</w:t>
      </w:r>
    </w:p>
    <w:p w14:paraId="01B35246" w14:textId="77777777" w:rsidR="00960901" w:rsidRPr="00CD7FC9" w:rsidRDefault="00960901" w:rsidP="006877A1">
      <w:pPr>
        <w:pStyle w:val="Heading2"/>
      </w:pPr>
      <w:r w:rsidRPr="006877A1">
        <w:t>S</w:t>
      </w:r>
      <w:r w:rsidR="007E07BD" w:rsidRPr="006877A1">
        <w:t>cope</w:t>
      </w:r>
      <w:r w:rsidR="001915AE" w:rsidRPr="00CD7FC9">
        <w:t xml:space="preserve"> </w:t>
      </w:r>
      <w:r w:rsidR="007E07BD" w:rsidRPr="00CD7FC9">
        <w:t>of Work</w:t>
      </w:r>
    </w:p>
    <w:p w14:paraId="5767F523" w14:textId="77777777" w:rsidR="007E07BD" w:rsidRPr="002E420B" w:rsidRDefault="007E07BD" w:rsidP="006877A1">
      <w:pPr>
        <w:pStyle w:val="Heading3"/>
      </w:pPr>
      <w:r w:rsidRPr="002E146C">
        <w:t>Under this Section, the Contractor shall supply all materials, equipment and labour necessary for the complete</w:t>
      </w:r>
      <w:r w:rsidRPr="00786007">
        <w:t xml:space="preserve"> design</w:t>
      </w:r>
      <w:r w:rsidRPr="00CD7FC9">
        <w:t xml:space="preserve">, construction, </w:t>
      </w:r>
      <w:r w:rsidR="0043442D" w:rsidRPr="00CD7FC9">
        <w:t xml:space="preserve">mixing system installation, </w:t>
      </w:r>
      <w:r w:rsidRPr="00CD7FC9">
        <w:t>testing</w:t>
      </w:r>
      <w:r w:rsidR="005C1B37" w:rsidRPr="00CD7FC9">
        <w:t>, disinfection</w:t>
      </w:r>
      <w:r w:rsidRPr="00CD7FC9">
        <w:t xml:space="preserve"> and commissioning of an elevated water storage facility as specified </w:t>
      </w:r>
      <w:r w:rsidR="00F46E6F" w:rsidRPr="002E420B">
        <w:t>in this Section</w:t>
      </w:r>
      <w:r w:rsidRPr="002E420B">
        <w:t>.</w:t>
      </w:r>
      <w:r w:rsidR="005C1B37" w:rsidRPr="002E420B">
        <w:t xml:space="preserve"> The Contractor is responsible for coordinating communications infrastructure that may be incorporated into the tank design given the prevalence of the use of such structures on elevated tanks. </w:t>
      </w:r>
    </w:p>
    <w:p w14:paraId="4A3411EA" w14:textId="77777777" w:rsidR="00F46E6F" w:rsidRPr="00CD7FC9" w:rsidRDefault="00212560" w:rsidP="006877A1">
      <w:pPr>
        <w:pStyle w:val="Heading3"/>
      </w:pPr>
      <w:r w:rsidRPr="002E420B">
        <w:t xml:space="preserve">The Contractor shall conform to all Nav Canada, Transport Canada </w:t>
      </w:r>
      <w:r w:rsidR="00CE7344" w:rsidRPr="002E420B">
        <w:t xml:space="preserve">and any other relevant agency </w:t>
      </w:r>
      <w:r w:rsidRPr="002E420B">
        <w:t>requirements for lighting, telecommunication and other relevant agency regulations</w:t>
      </w:r>
      <w:r w:rsidR="00EE348D">
        <w:t xml:space="preserve"> </w:t>
      </w:r>
      <w:del w:id="109" w:author="Johnny Pang" w:date="2022-04-16T20:58:00Z">
        <w:r w:rsidR="00EE348D" w:rsidRPr="00A140B4" w:rsidDel="00867DD2">
          <w:rPr>
            <w:i/>
            <w:highlight w:val="yellow"/>
          </w:rPr>
          <w:delText>[Consultant to add applicable agencies that have regulations, permit requirements or any other requirements necessary to allow the construction and final use by the Region of the elevated water storage tank. Consultant to amend this specification as required]</w:delText>
        </w:r>
        <w:r w:rsidR="00F46E6F" w:rsidRPr="00CD7FC9" w:rsidDel="00867DD2">
          <w:delText xml:space="preserve">.  </w:delText>
        </w:r>
      </w:del>
    </w:p>
    <w:p w14:paraId="4AA01274" w14:textId="77777777" w:rsidR="00212560" w:rsidRPr="002E420B" w:rsidRDefault="00F46E6F" w:rsidP="006877A1">
      <w:pPr>
        <w:pStyle w:val="Heading3"/>
      </w:pPr>
      <w:r w:rsidRPr="00CD7FC9">
        <w:t>The Contractor shall</w:t>
      </w:r>
      <w:r w:rsidR="00212560" w:rsidRPr="00CD7FC9">
        <w:t xml:space="preserve"> obtain all approvals and permits </w:t>
      </w:r>
      <w:r w:rsidRPr="00CD7FC9">
        <w:t xml:space="preserve">required </w:t>
      </w:r>
      <w:r w:rsidR="00212560" w:rsidRPr="00CD7FC9">
        <w:t>for such equipment in the construction of the elevated tank.</w:t>
      </w:r>
    </w:p>
    <w:p w14:paraId="79F0BAD0" w14:textId="77777777" w:rsidR="00061983" w:rsidRPr="00CD7FC9" w:rsidRDefault="00F46E6F" w:rsidP="006877A1">
      <w:pPr>
        <w:pStyle w:val="Heading3"/>
      </w:pPr>
      <w:r w:rsidRPr="002E420B">
        <w:t>The</w:t>
      </w:r>
      <w:r w:rsidRPr="00CD7FC9">
        <w:t xml:space="preserve"> </w:t>
      </w:r>
      <w:r w:rsidR="00061983" w:rsidRPr="00CD7FC9">
        <w:t xml:space="preserve">Contractor shall be responsible for conducting work in an environmentally responsible manner with minimal impact to the neighbouring community (if applicable) with respect to dust, noise, </w:t>
      </w:r>
      <w:r w:rsidRPr="00CD7FC9">
        <w:t>S</w:t>
      </w:r>
      <w:r w:rsidR="00061983" w:rsidRPr="00CD7FC9">
        <w:t>ite security etc.</w:t>
      </w:r>
    </w:p>
    <w:p w14:paraId="233BB321" w14:textId="77777777" w:rsidR="00AA040C" w:rsidRPr="00CD7FC9" w:rsidRDefault="00B6304A" w:rsidP="006877A1">
      <w:pPr>
        <w:pStyle w:val="Heading3"/>
      </w:pPr>
      <w:r w:rsidRPr="00CD7FC9">
        <w:t>Only</w:t>
      </w:r>
      <w:r w:rsidRPr="002E420B">
        <w:t xml:space="preserve"> c</w:t>
      </w:r>
      <w:r w:rsidR="007E07BD" w:rsidRPr="002E420B">
        <w:t>ontractor</w:t>
      </w:r>
      <w:r w:rsidRPr="002E420B">
        <w:t>s</w:t>
      </w:r>
      <w:r w:rsidR="007E07BD" w:rsidRPr="002E420B">
        <w:t xml:space="preserve"> who </w:t>
      </w:r>
      <w:r w:rsidRPr="002E420B">
        <w:t xml:space="preserve">are </w:t>
      </w:r>
      <w:r w:rsidR="007E07BD" w:rsidRPr="002E420B">
        <w:t>fully experienced in the design, fabrication and erection of elevated water storage tanks</w:t>
      </w:r>
      <w:r w:rsidR="00F46E6F" w:rsidRPr="002E420B">
        <w:t xml:space="preserve"> shall be considered for this work</w:t>
      </w:r>
      <w:r w:rsidR="007E07BD" w:rsidRPr="00CD7FC9">
        <w:t>.</w:t>
      </w:r>
    </w:p>
    <w:p w14:paraId="4453AC50" w14:textId="77777777" w:rsidR="001E6741" w:rsidRPr="00CD7FC9" w:rsidRDefault="001E6741" w:rsidP="006877A1">
      <w:pPr>
        <w:pStyle w:val="Heading2"/>
      </w:pPr>
      <w:r w:rsidRPr="00CD7FC9">
        <w:t>Related Sections</w:t>
      </w:r>
    </w:p>
    <w:p w14:paraId="59066329" w14:textId="77777777" w:rsidR="00B509A8" w:rsidRPr="00867DD2" w:rsidDel="00867DD2" w:rsidRDefault="00B509A8" w:rsidP="006877A1">
      <w:pPr>
        <w:pStyle w:val="Heading3"/>
        <w:numPr>
          <w:ilvl w:val="0"/>
          <w:numId w:val="0"/>
        </w:numPr>
        <w:ind w:left="720"/>
        <w:rPr>
          <w:del w:id="110" w:author="Johnny Pang" w:date="2022-04-16T20:58:00Z"/>
          <w:rPrChange w:id="111" w:author="Johnny Pang" w:date="2022-04-16T21:01:00Z">
            <w:rPr>
              <w:del w:id="112" w:author="Johnny Pang" w:date="2022-04-16T20:58:00Z"/>
              <w:highlight w:val="yellow"/>
            </w:rPr>
          </w:rPrChange>
        </w:rPr>
      </w:pPr>
      <w:del w:id="113" w:author="Johnny Pang" w:date="2022-04-16T20:58:00Z">
        <w:r w:rsidRPr="00867DD2" w:rsidDel="00867DD2">
          <w:rPr>
            <w:rPrChange w:id="114" w:author="Johnny Pang" w:date="2022-04-16T21:01:00Z">
              <w:rPr>
                <w:highlight w:val="yellow"/>
              </w:rPr>
            </w:rPrChange>
          </w:rPr>
          <w:delText>[Under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delText>
        </w:r>
      </w:del>
    </w:p>
    <w:p w14:paraId="6516FD86" w14:textId="77777777" w:rsidR="00B509A8" w:rsidRPr="00867DD2" w:rsidDel="00867DD2" w:rsidRDefault="00B509A8" w:rsidP="006877A1">
      <w:pPr>
        <w:pStyle w:val="Heading3"/>
        <w:numPr>
          <w:ilvl w:val="0"/>
          <w:numId w:val="0"/>
        </w:numPr>
        <w:ind w:left="720"/>
        <w:rPr>
          <w:del w:id="115" w:author="Johnny Pang" w:date="2022-04-16T20:58:00Z"/>
          <w:rPrChange w:id="116" w:author="Johnny Pang" w:date="2022-04-16T21:01:00Z">
            <w:rPr>
              <w:del w:id="117" w:author="Johnny Pang" w:date="2022-04-16T20:58:00Z"/>
              <w:highlight w:val="yellow"/>
            </w:rPr>
          </w:rPrChange>
        </w:rPr>
      </w:pPr>
    </w:p>
    <w:p w14:paraId="3E08F185" w14:textId="77777777" w:rsidR="00B509A8" w:rsidRPr="00867DD2" w:rsidDel="00867DD2" w:rsidRDefault="00B509A8" w:rsidP="006877A1">
      <w:pPr>
        <w:pStyle w:val="Heading3"/>
        <w:numPr>
          <w:ilvl w:val="0"/>
          <w:numId w:val="0"/>
        </w:numPr>
        <w:ind w:left="720"/>
        <w:rPr>
          <w:del w:id="118" w:author="Johnny Pang" w:date="2022-04-16T20:58:00Z"/>
          <w:rPrChange w:id="119" w:author="Johnny Pang" w:date="2022-04-16T21:01:00Z">
            <w:rPr>
              <w:del w:id="120" w:author="Johnny Pang" w:date="2022-04-16T20:58:00Z"/>
              <w:highlight w:val="yellow"/>
            </w:rPr>
          </w:rPrChange>
        </w:rPr>
      </w:pPr>
      <w:del w:id="121" w:author="Johnny Pang" w:date="2022-04-16T20:58:00Z">
        <w:r w:rsidRPr="00867DD2" w:rsidDel="00867DD2">
          <w:rPr>
            <w:rPrChange w:id="122" w:author="Johnny Pang" w:date="2022-04-16T21:01:00Z">
              <w:rPr>
                <w:highlight w:val="yellow"/>
              </w:rPr>
            </w:rPrChange>
          </w:rPr>
          <w:delText>Cross-referencing here may also be used to coordinate assemblies or systems whose components may span multiple Sections and which must meet certain performance requirements as an assembly or system.</w:delText>
        </w:r>
      </w:del>
    </w:p>
    <w:p w14:paraId="78264E1C" w14:textId="77777777" w:rsidR="00B509A8" w:rsidRPr="00867DD2" w:rsidDel="00867DD2" w:rsidRDefault="00B509A8" w:rsidP="006877A1">
      <w:pPr>
        <w:pStyle w:val="Heading3"/>
        <w:numPr>
          <w:ilvl w:val="0"/>
          <w:numId w:val="0"/>
        </w:numPr>
        <w:ind w:left="720"/>
        <w:rPr>
          <w:del w:id="123" w:author="Johnny Pang" w:date="2022-04-16T20:58:00Z"/>
          <w:rPrChange w:id="124" w:author="Johnny Pang" w:date="2022-04-16T21:01:00Z">
            <w:rPr>
              <w:del w:id="125" w:author="Johnny Pang" w:date="2022-04-16T20:58:00Z"/>
              <w:highlight w:val="yellow"/>
            </w:rPr>
          </w:rPrChange>
        </w:rPr>
      </w:pPr>
    </w:p>
    <w:p w14:paraId="708F7D5B" w14:textId="77777777" w:rsidR="00B509A8" w:rsidRPr="0040315A" w:rsidDel="00867DD2" w:rsidRDefault="00B509A8" w:rsidP="006877A1">
      <w:pPr>
        <w:pStyle w:val="Heading3"/>
        <w:numPr>
          <w:ilvl w:val="0"/>
          <w:numId w:val="0"/>
        </w:numPr>
        <w:ind w:left="720"/>
        <w:rPr>
          <w:del w:id="126" w:author="Johnny Pang" w:date="2022-04-16T20:58:00Z"/>
        </w:rPr>
      </w:pPr>
      <w:del w:id="127" w:author="Johnny Pang" w:date="2022-04-16T20:58:00Z">
        <w:r w:rsidRPr="00867DD2" w:rsidDel="00867DD2">
          <w:rPr>
            <w:rPrChange w:id="128" w:author="Johnny Pang" w:date="2022-04-16T21:01:00Z">
              <w:rPr>
                <w:highlight w:val="yellow"/>
              </w:rPr>
            </w:rPrChange>
          </w:rPr>
          <w:delText>This Section is to be completed/updated during the design development by the Consultant. If it is not applicable to the section for the specific project it may be deleted.]</w:delText>
        </w:r>
      </w:del>
    </w:p>
    <w:p w14:paraId="4BC90F8F" w14:textId="77777777" w:rsidR="00B509A8" w:rsidRPr="0040315A" w:rsidDel="00867DD2" w:rsidRDefault="00B509A8" w:rsidP="006877A1">
      <w:pPr>
        <w:pStyle w:val="Heading3"/>
        <w:numPr>
          <w:ilvl w:val="0"/>
          <w:numId w:val="0"/>
        </w:numPr>
        <w:ind w:left="720"/>
        <w:rPr>
          <w:del w:id="129" w:author="Johnny Pang" w:date="2022-04-16T20:58:00Z"/>
        </w:rPr>
      </w:pPr>
    </w:p>
    <w:p w14:paraId="7B66B265" w14:textId="77777777" w:rsidR="00B509A8" w:rsidRPr="0040315A" w:rsidDel="00867DD2" w:rsidRDefault="00B509A8" w:rsidP="006877A1">
      <w:pPr>
        <w:pStyle w:val="Heading3"/>
        <w:numPr>
          <w:ilvl w:val="0"/>
          <w:numId w:val="0"/>
        </w:numPr>
        <w:ind w:left="720"/>
        <w:rPr>
          <w:del w:id="130" w:author="Johnny Pang" w:date="2022-04-16T20:58:00Z"/>
        </w:rPr>
      </w:pPr>
      <w:del w:id="131" w:author="Johnny Pang" w:date="2022-04-16T20:58:00Z">
        <w:r w:rsidRPr="00867DD2" w:rsidDel="00867DD2">
          <w:rPr>
            <w:rPrChange w:id="132" w:author="Johnny Pang" w:date="2022-04-16T21:01:00Z">
              <w:rPr>
                <w:highlight w:val="yellow"/>
              </w:rPr>
            </w:rPrChange>
          </w:rPr>
          <w:delText>[List Sections specifying installation of products supplied but not installed under this Section and indicate specific items.]</w:delText>
        </w:r>
      </w:del>
    </w:p>
    <w:p w14:paraId="2DD6B78A" w14:textId="77777777" w:rsidR="00B509A8" w:rsidRPr="0040315A" w:rsidDel="00867DD2" w:rsidRDefault="00B509A8" w:rsidP="006877A1">
      <w:pPr>
        <w:pStyle w:val="Heading3"/>
        <w:numPr>
          <w:ilvl w:val="0"/>
          <w:numId w:val="0"/>
        </w:numPr>
        <w:ind w:left="720"/>
        <w:rPr>
          <w:del w:id="133" w:author="Johnny Pang" w:date="2022-04-16T20:58:00Z"/>
        </w:rPr>
      </w:pPr>
      <w:del w:id="134" w:author="Johnny Pang" w:date="2022-04-16T20:58:00Z">
        <w:r w:rsidRPr="0040315A" w:rsidDel="00867DD2">
          <w:delText xml:space="preserve">Section </w:delText>
        </w:r>
        <w:r w:rsidRPr="00867DD2" w:rsidDel="00867DD2">
          <w:rPr>
            <w:rPrChange w:id="135" w:author="Johnny Pang" w:date="2022-04-16T21:01:00Z">
              <w:rPr>
                <w:highlight w:val="yellow"/>
              </w:rPr>
            </w:rPrChange>
          </w:rPr>
          <w:delText>[______ – ____________]:</w:delText>
        </w:r>
        <w:r w:rsidRPr="0040315A" w:rsidDel="00867DD2">
          <w:delText xml:space="preserve">  Execution requirements for </w:delText>
        </w:r>
        <w:r w:rsidRPr="00867DD2" w:rsidDel="00867DD2">
          <w:rPr>
            <w:rPrChange w:id="136" w:author="Johnny Pang" w:date="2022-04-16T21:01:00Z">
              <w:rPr>
                <w:highlight w:val="yellow"/>
              </w:rPr>
            </w:rPrChange>
          </w:rPr>
          <w:delText>...[item]...</w:delText>
        </w:r>
        <w:r w:rsidRPr="0040315A" w:rsidDel="00867DD2">
          <w:delText xml:space="preserve">  specified under this Section.</w:delText>
        </w:r>
      </w:del>
    </w:p>
    <w:p w14:paraId="214C03E0" w14:textId="77777777" w:rsidR="00B509A8" w:rsidRPr="0040315A" w:rsidDel="00867DD2" w:rsidRDefault="00B509A8" w:rsidP="006877A1">
      <w:pPr>
        <w:pStyle w:val="Heading3"/>
        <w:numPr>
          <w:ilvl w:val="0"/>
          <w:numId w:val="0"/>
        </w:numPr>
        <w:ind w:left="720"/>
        <w:rPr>
          <w:del w:id="137" w:author="Johnny Pang" w:date="2022-04-16T20:58:00Z"/>
        </w:rPr>
      </w:pPr>
    </w:p>
    <w:p w14:paraId="7C3D5A93" w14:textId="77777777" w:rsidR="00B509A8" w:rsidRPr="0040315A" w:rsidDel="00867DD2" w:rsidRDefault="00B509A8" w:rsidP="006877A1">
      <w:pPr>
        <w:pStyle w:val="Heading3"/>
        <w:numPr>
          <w:ilvl w:val="0"/>
          <w:numId w:val="0"/>
        </w:numPr>
        <w:ind w:left="720"/>
        <w:rPr>
          <w:del w:id="138" w:author="Johnny Pang" w:date="2022-04-16T20:58:00Z"/>
        </w:rPr>
      </w:pPr>
      <w:del w:id="139" w:author="Johnny Pang" w:date="2022-04-16T20:58:00Z">
        <w:r w:rsidRPr="00867DD2" w:rsidDel="00867DD2">
          <w:rPr>
            <w:rPrChange w:id="140" w:author="Johnny Pang" w:date="2022-04-16T21:01:00Z">
              <w:rPr>
                <w:highlight w:val="yellow"/>
              </w:rPr>
            </w:rPrChange>
          </w:rPr>
          <w:delText>[List Sections specifying products installed but not supplied under this Section and indicate specific items.]</w:delText>
        </w:r>
      </w:del>
    </w:p>
    <w:p w14:paraId="58C8AE11" w14:textId="77777777" w:rsidR="00B509A8" w:rsidRPr="0040315A" w:rsidDel="00867DD2" w:rsidRDefault="00B509A8" w:rsidP="006877A1">
      <w:pPr>
        <w:pStyle w:val="Heading3"/>
        <w:numPr>
          <w:ilvl w:val="0"/>
          <w:numId w:val="0"/>
        </w:numPr>
        <w:ind w:left="720"/>
        <w:rPr>
          <w:del w:id="141" w:author="Johnny Pang" w:date="2022-04-16T20:58:00Z"/>
        </w:rPr>
      </w:pPr>
      <w:del w:id="142" w:author="Johnny Pang" w:date="2022-04-16T20:58:00Z">
        <w:r w:rsidRPr="0040315A" w:rsidDel="00867DD2">
          <w:delText xml:space="preserve">Section </w:delText>
        </w:r>
        <w:r w:rsidRPr="00867DD2" w:rsidDel="00867DD2">
          <w:rPr>
            <w:rPrChange w:id="143" w:author="Johnny Pang" w:date="2022-04-16T21:01:00Z">
              <w:rPr>
                <w:highlight w:val="yellow"/>
              </w:rPr>
            </w:rPrChange>
          </w:rPr>
          <w:delText>[______ – ____________]:</w:delText>
        </w:r>
        <w:r w:rsidRPr="0040315A" w:rsidDel="00867DD2">
          <w:delText xml:space="preserve">  Product requirements for </w:delText>
        </w:r>
        <w:r w:rsidRPr="00867DD2" w:rsidDel="00867DD2">
          <w:rPr>
            <w:rPrChange w:id="144" w:author="Johnny Pang" w:date="2022-04-16T21:01:00Z">
              <w:rPr>
                <w:highlight w:val="yellow"/>
              </w:rPr>
            </w:rPrChange>
          </w:rPr>
          <w:delText>...[item]...</w:delText>
        </w:r>
        <w:r w:rsidRPr="0040315A" w:rsidDel="00867DD2">
          <w:delText xml:space="preserve">  for installation under this Section.</w:delText>
        </w:r>
      </w:del>
    </w:p>
    <w:p w14:paraId="25CA94F9" w14:textId="77777777" w:rsidR="00B509A8" w:rsidRPr="0040315A" w:rsidDel="00867DD2" w:rsidRDefault="00B509A8" w:rsidP="006877A1">
      <w:pPr>
        <w:pStyle w:val="Heading3"/>
        <w:numPr>
          <w:ilvl w:val="0"/>
          <w:numId w:val="0"/>
        </w:numPr>
        <w:ind w:left="720"/>
        <w:rPr>
          <w:del w:id="145" w:author="Johnny Pang" w:date="2022-04-16T20:58:00Z"/>
        </w:rPr>
      </w:pPr>
    </w:p>
    <w:p w14:paraId="67C1E348" w14:textId="77777777" w:rsidR="001E6741" w:rsidRPr="0040315A" w:rsidDel="00867DD2" w:rsidRDefault="001E6741" w:rsidP="006877A1">
      <w:pPr>
        <w:pStyle w:val="Heading3"/>
        <w:numPr>
          <w:ilvl w:val="0"/>
          <w:numId w:val="0"/>
        </w:numPr>
        <w:ind w:left="720"/>
        <w:rPr>
          <w:del w:id="146" w:author="Johnny Pang" w:date="2022-04-16T20:58:00Z"/>
        </w:rPr>
      </w:pPr>
      <w:del w:id="147" w:author="Johnny Pang" w:date="2022-04-16T20:58:00Z">
        <w:r w:rsidRPr="00867DD2" w:rsidDel="00867DD2">
          <w:rPr>
            <w:rPrChange w:id="148" w:author="Johnny Pang" w:date="2022-04-16T21:01:00Z">
              <w:rPr>
                <w:highlight w:val="yellow"/>
              </w:rPr>
            </w:rPrChange>
          </w:rPr>
          <w:delText>[List Sections specifying related requirements.]</w:delText>
        </w:r>
      </w:del>
    </w:p>
    <w:p w14:paraId="14391E4C" w14:textId="77777777" w:rsidR="009E4479" w:rsidRPr="0040315A" w:rsidDel="00867DD2" w:rsidRDefault="009E4479" w:rsidP="006877A1">
      <w:pPr>
        <w:pStyle w:val="Heading3"/>
        <w:numPr>
          <w:ilvl w:val="0"/>
          <w:numId w:val="0"/>
        </w:numPr>
        <w:ind w:left="720"/>
        <w:rPr>
          <w:del w:id="149" w:author="Johnny Pang" w:date="2022-04-16T20:58:00Z"/>
        </w:rPr>
      </w:pPr>
    </w:p>
    <w:p w14:paraId="6E4BF49E" w14:textId="77777777" w:rsidR="001915AE" w:rsidRPr="00867DD2" w:rsidDel="00867DD2" w:rsidRDefault="001E6741" w:rsidP="006877A1">
      <w:pPr>
        <w:pStyle w:val="Heading3"/>
        <w:rPr>
          <w:del w:id="150" w:author="Johnny Pang" w:date="2022-04-16T20:58:00Z"/>
          <w:rPrChange w:id="151" w:author="Johnny Pang" w:date="2022-04-16T21:01:00Z">
            <w:rPr>
              <w:del w:id="152" w:author="Johnny Pang" w:date="2022-04-16T20:58:00Z"/>
              <w:highlight w:val="yellow"/>
            </w:rPr>
          </w:rPrChange>
        </w:rPr>
      </w:pPr>
      <w:del w:id="153" w:author="Johnny Pang" w:date="2022-04-16T20:58:00Z">
        <w:r w:rsidRPr="0040315A" w:rsidDel="00867DD2">
          <w:delText xml:space="preserve">Section </w:delText>
        </w:r>
        <w:r w:rsidRPr="00867DD2" w:rsidDel="00867DD2">
          <w:rPr>
            <w:rPrChange w:id="154" w:author="Johnny Pang" w:date="2022-04-16T21:01:00Z">
              <w:rPr>
                <w:highlight w:val="yellow"/>
              </w:rPr>
            </w:rPrChange>
          </w:rPr>
          <w:delText>[______ – ____________]:  [Optional short phrase indicating relationship].</w:delText>
        </w:r>
      </w:del>
    </w:p>
    <w:p w14:paraId="72F43546" w14:textId="77777777" w:rsidR="00CD7FC9" w:rsidRPr="00867DD2" w:rsidRDefault="00CD7FC9" w:rsidP="006877A1">
      <w:pPr>
        <w:pStyle w:val="Heading4"/>
        <w:rPr>
          <w:rPrChange w:id="155" w:author="Johnny Pang" w:date="2022-04-16T21:01:00Z">
            <w:rPr>
              <w:highlight w:val="yellow"/>
            </w:rPr>
          </w:rPrChange>
        </w:rPr>
      </w:pPr>
      <w:r w:rsidRPr="00867DD2">
        <w:rPr>
          <w:rPrChange w:id="156" w:author="Johnny Pang" w:date="2022-04-16T21:01:00Z">
            <w:rPr>
              <w:highlight w:val="yellow"/>
            </w:rPr>
          </w:rPrChange>
        </w:rPr>
        <w:t>Section 01060 – Regulatory Requirements</w:t>
      </w:r>
    </w:p>
    <w:p w14:paraId="1DACC394" w14:textId="77777777" w:rsidR="00CD7FC9" w:rsidRPr="00867DD2" w:rsidRDefault="00CD7FC9" w:rsidP="006877A1">
      <w:pPr>
        <w:pStyle w:val="Heading4"/>
        <w:rPr>
          <w:rPrChange w:id="157" w:author="Johnny Pang" w:date="2022-04-16T21:01:00Z">
            <w:rPr>
              <w:highlight w:val="yellow"/>
            </w:rPr>
          </w:rPrChange>
        </w:rPr>
      </w:pPr>
      <w:r w:rsidRPr="00867DD2">
        <w:rPr>
          <w:rPrChange w:id="158" w:author="Johnny Pang" w:date="2022-04-16T21:01:00Z">
            <w:rPr>
              <w:highlight w:val="yellow"/>
            </w:rPr>
          </w:rPrChange>
        </w:rPr>
        <w:t>Section 01250 – Substitutions</w:t>
      </w:r>
    </w:p>
    <w:p w14:paraId="07D7D611" w14:textId="77777777" w:rsidR="00CD7FC9" w:rsidRPr="00867DD2" w:rsidRDefault="00CD7FC9" w:rsidP="006877A1">
      <w:pPr>
        <w:pStyle w:val="Heading4"/>
        <w:rPr>
          <w:rPrChange w:id="159" w:author="Johnny Pang" w:date="2022-04-16T21:01:00Z">
            <w:rPr>
              <w:highlight w:val="yellow"/>
            </w:rPr>
          </w:rPrChange>
        </w:rPr>
      </w:pPr>
      <w:r w:rsidRPr="00867DD2">
        <w:rPr>
          <w:rPrChange w:id="160" w:author="Johnny Pang" w:date="2022-04-16T21:01:00Z">
            <w:rPr>
              <w:highlight w:val="yellow"/>
            </w:rPr>
          </w:rPrChange>
        </w:rPr>
        <w:t xml:space="preserve">Section 01300 </w:t>
      </w:r>
      <w:r w:rsidR="002E420B" w:rsidRPr="00867DD2">
        <w:rPr>
          <w:rPrChange w:id="161" w:author="Johnny Pang" w:date="2022-04-16T21:01:00Z">
            <w:rPr>
              <w:highlight w:val="yellow"/>
            </w:rPr>
          </w:rPrChange>
        </w:rPr>
        <w:t xml:space="preserve">– </w:t>
      </w:r>
      <w:r w:rsidRPr="00867DD2">
        <w:rPr>
          <w:rPrChange w:id="162" w:author="Johnny Pang" w:date="2022-04-16T21:01:00Z">
            <w:rPr>
              <w:highlight w:val="yellow"/>
            </w:rPr>
          </w:rPrChange>
        </w:rPr>
        <w:t>Submittals</w:t>
      </w:r>
    </w:p>
    <w:p w14:paraId="7E3C00B8" w14:textId="77777777" w:rsidR="00CD7FC9" w:rsidRPr="00867DD2" w:rsidRDefault="00CD7FC9" w:rsidP="006877A1">
      <w:pPr>
        <w:pStyle w:val="Heading4"/>
        <w:rPr>
          <w:rPrChange w:id="163" w:author="Johnny Pang" w:date="2022-04-16T21:01:00Z">
            <w:rPr>
              <w:highlight w:val="yellow"/>
            </w:rPr>
          </w:rPrChange>
        </w:rPr>
      </w:pPr>
      <w:r w:rsidRPr="00867DD2">
        <w:rPr>
          <w:rPrChange w:id="164" w:author="Johnny Pang" w:date="2022-04-16T21:01:00Z">
            <w:rPr>
              <w:highlight w:val="yellow"/>
            </w:rPr>
          </w:rPrChange>
        </w:rPr>
        <w:t xml:space="preserve">Section 01425 </w:t>
      </w:r>
      <w:r w:rsidR="002E420B" w:rsidRPr="00867DD2">
        <w:rPr>
          <w:rPrChange w:id="165" w:author="Johnny Pang" w:date="2022-04-16T21:01:00Z">
            <w:rPr>
              <w:highlight w:val="yellow"/>
            </w:rPr>
          </w:rPrChange>
        </w:rPr>
        <w:t xml:space="preserve">– </w:t>
      </w:r>
      <w:r w:rsidRPr="00867DD2">
        <w:rPr>
          <w:rPrChange w:id="166" w:author="Johnny Pang" w:date="2022-04-16T21:01:00Z">
            <w:rPr>
              <w:highlight w:val="yellow"/>
            </w:rPr>
          </w:rPrChange>
        </w:rPr>
        <w:t>Computerized Maintenance Management System Data Requirements</w:t>
      </w:r>
    </w:p>
    <w:p w14:paraId="5EF49C09" w14:textId="77777777" w:rsidR="00CD7FC9" w:rsidRPr="00867DD2" w:rsidRDefault="00CD7FC9" w:rsidP="006877A1">
      <w:pPr>
        <w:pStyle w:val="Heading4"/>
        <w:rPr>
          <w:rPrChange w:id="167" w:author="Johnny Pang" w:date="2022-04-16T21:01:00Z">
            <w:rPr>
              <w:highlight w:val="yellow"/>
            </w:rPr>
          </w:rPrChange>
        </w:rPr>
      </w:pPr>
      <w:r w:rsidRPr="00867DD2">
        <w:rPr>
          <w:rPrChange w:id="168" w:author="Johnny Pang" w:date="2022-04-16T21:01:00Z">
            <w:rPr>
              <w:highlight w:val="yellow"/>
            </w:rPr>
          </w:rPrChange>
        </w:rPr>
        <w:t xml:space="preserve">Section 01750 – Disinfection and Testing of </w:t>
      </w:r>
      <w:r w:rsidR="001B662C" w:rsidRPr="00867DD2">
        <w:rPr>
          <w:rPrChange w:id="169" w:author="Johnny Pang" w:date="2022-04-16T21:01:00Z">
            <w:rPr>
              <w:highlight w:val="yellow"/>
            </w:rPr>
          </w:rPrChange>
        </w:rPr>
        <w:t>Water Retaining Structures and P</w:t>
      </w:r>
      <w:r w:rsidRPr="00867DD2">
        <w:rPr>
          <w:rPrChange w:id="170" w:author="Johnny Pang" w:date="2022-04-16T21:01:00Z">
            <w:rPr>
              <w:highlight w:val="yellow"/>
            </w:rPr>
          </w:rPrChange>
        </w:rPr>
        <w:t>rocess Piping</w:t>
      </w:r>
    </w:p>
    <w:p w14:paraId="6912F596" w14:textId="77777777" w:rsidR="00CD7FC9" w:rsidRPr="00867DD2" w:rsidRDefault="00CD7FC9" w:rsidP="006877A1">
      <w:pPr>
        <w:pStyle w:val="Heading4"/>
        <w:rPr>
          <w:rPrChange w:id="171" w:author="Johnny Pang" w:date="2022-04-16T21:01:00Z">
            <w:rPr>
              <w:highlight w:val="yellow"/>
            </w:rPr>
          </w:rPrChange>
        </w:rPr>
      </w:pPr>
      <w:r w:rsidRPr="00867DD2">
        <w:rPr>
          <w:rPrChange w:id="172" w:author="Johnny Pang" w:date="2022-04-16T21:01:00Z">
            <w:rPr>
              <w:highlight w:val="yellow"/>
            </w:rPr>
          </w:rPrChange>
        </w:rPr>
        <w:t xml:space="preserve">Section 01810 </w:t>
      </w:r>
      <w:r w:rsidR="002E420B" w:rsidRPr="00867DD2">
        <w:rPr>
          <w:rPrChange w:id="173" w:author="Johnny Pang" w:date="2022-04-16T21:01:00Z">
            <w:rPr>
              <w:highlight w:val="yellow"/>
            </w:rPr>
          </w:rPrChange>
        </w:rPr>
        <w:t xml:space="preserve">– </w:t>
      </w:r>
      <w:r w:rsidRPr="00867DD2">
        <w:rPr>
          <w:rPrChange w:id="174" w:author="Johnny Pang" w:date="2022-04-16T21:01:00Z">
            <w:rPr>
              <w:highlight w:val="yellow"/>
            </w:rPr>
          </w:rPrChange>
        </w:rPr>
        <w:t xml:space="preserve">Equipment Testing and Facility </w:t>
      </w:r>
      <w:r w:rsidR="00C0642C" w:rsidRPr="00867DD2">
        <w:rPr>
          <w:rPrChange w:id="175" w:author="Johnny Pang" w:date="2022-04-16T21:01:00Z">
            <w:rPr>
              <w:highlight w:val="yellow"/>
            </w:rPr>
          </w:rPrChange>
        </w:rPr>
        <w:t>Commissioning</w:t>
      </w:r>
    </w:p>
    <w:p w14:paraId="1764600C" w14:textId="77777777" w:rsidR="00CD7FC9" w:rsidRPr="00867DD2" w:rsidRDefault="00CD7FC9" w:rsidP="006877A1">
      <w:pPr>
        <w:pStyle w:val="Heading4"/>
        <w:rPr>
          <w:rPrChange w:id="176" w:author="Johnny Pang" w:date="2022-04-16T21:01:00Z">
            <w:rPr>
              <w:highlight w:val="yellow"/>
            </w:rPr>
          </w:rPrChange>
        </w:rPr>
      </w:pPr>
      <w:r w:rsidRPr="00867DD2">
        <w:rPr>
          <w:rPrChange w:id="177" w:author="Johnny Pang" w:date="2022-04-16T21:01:00Z">
            <w:rPr>
              <w:highlight w:val="yellow"/>
            </w:rPr>
          </w:rPrChange>
        </w:rPr>
        <w:t>Section 01820 – Demonstration and Training</w:t>
      </w:r>
    </w:p>
    <w:p w14:paraId="00C57D10" w14:textId="77777777" w:rsidR="00CD7FC9" w:rsidRPr="00867DD2" w:rsidRDefault="00CD7FC9" w:rsidP="006877A1">
      <w:pPr>
        <w:pStyle w:val="Heading4"/>
        <w:rPr>
          <w:rPrChange w:id="178" w:author="Johnny Pang" w:date="2022-04-16T21:01:00Z">
            <w:rPr>
              <w:highlight w:val="yellow"/>
            </w:rPr>
          </w:rPrChange>
        </w:rPr>
      </w:pPr>
      <w:r w:rsidRPr="00867DD2">
        <w:rPr>
          <w:rPrChange w:id="179" w:author="Johnny Pang" w:date="2022-04-16T21:01:00Z">
            <w:rPr>
              <w:highlight w:val="yellow"/>
            </w:rPr>
          </w:rPrChange>
        </w:rPr>
        <w:t>Section 03300 – Cast-in Place Concrete</w:t>
      </w:r>
    </w:p>
    <w:p w14:paraId="335B73FA" w14:textId="77777777" w:rsidR="00CD7FC9" w:rsidRPr="00867DD2" w:rsidRDefault="00CD7FC9" w:rsidP="006877A1">
      <w:pPr>
        <w:pStyle w:val="Heading4"/>
        <w:rPr>
          <w:rPrChange w:id="180" w:author="Johnny Pang" w:date="2022-04-16T21:01:00Z">
            <w:rPr>
              <w:highlight w:val="yellow"/>
            </w:rPr>
          </w:rPrChange>
        </w:rPr>
      </w:pPr>
      <w:r w:rsidRPr="00867DD2">
        <w:rPr>
          <w:rPrChange w:id="181" w:author="Johnny Pang" w:date="2022-04-16T21:01:00Z">
            <w:rPr>
              <w:highlight w:val="yellow"/>
            </w:rPr>
          </w:rPrChange>
        </w:rPr>
        <w:t>Section 09660 – Painting of Steel Tanks and Appurtenances</w:t>
      </w:r>
    </w:p>
    <w:p w14:paraId="567D1B42" w14:textId="77777777" w:rsidR="00CD7FC9" w:rsidRPr="00867DD2" w:rsidRDefault="00CD7FC9" w:rsidP="006877A1">
      <w:pPr>
        <w:pStyle w:val="Heading4"/>
        <w:rPr>
          <w:rPrChange w:id="182" w:author="Johnny Pang" w:date="2022-04-16T21:02:00Z">
            <w:rPr>
              <w:highlight w:val="yellow"/>
            </w:rPr>
          </w:rPrChange>
        </w:rPr>
      </w:pPr>
      <w:r w:rsidRPr="00867DD2">
        <w:rPr>
          <w:rPrChange w:id="183" w:author="Johnny Pang" w:date="2022-04-16T21:02:00Z">
            <w:rPr>
              <w:highlight w:val="yellow"/>
            </w:rPr>
          </w:rPrChange>
        </w:rPr>
        <w:t>Section 11010 – Equipment General Requirements</w:t>
      </w:r>
    </w:p>
    <w:p w14:paraId="188B855D" w14:textId="77777777" w:rsidR="0067280C" w:rsidRPr="00867DD2" w:rsidDel="00867DD2" w:rsidRDefault="00614206" w:rsidP="006877A1">
      <w:pPr>
        <w:pStyle w:val="Heading4"/>
        <w:rPr>
          <w:del w:id="184" w:author="Johnny Pang" w:date="2022-04-16T20:58:00Z"/>
          <w:rPrChange w:id="185" w:author="Johnny Pang" w:date="2022-04-16T21:02:00Z">
            <w:rPr>
              <w:del w:id="186" w:author="Johnny Pang" w:date="2022-04-16T20:58:00Z"/>
              <w:highlight w:val="yellow"/>
            </w:rPr>
          </w:rPrChange>
        </w:rPr>
      </w:pPr>
      <w:del w:id="187" w:author="Johnny Pang" w:date="2022-04-16T20:58:00Z">
        <w:r w:rsidRPr="00867DD2" w:rsidDel="00867DD2">
          <w:rPr>
            <w:rPrChange w:id="188" w:author="Johnny Pang" w:date="2022-04-16T21:02:00Z">
              <w:rPr>
                <w:highlight w:val="yellow"/>
              </w:rPr>
            </w:rPrChange>
          </w:rPr>
          <w:delText>[</w:delText>
        </w:r>
        <w:r w:rsidR="0067280C" w:rsidRPr="00867DD2" w:rsidDel="00867DD2">
          <w:rPr>
            <w:rPrChange w:id="189" w:author="Johnny Pang" w:date="2022-04-16T21:02:00Z">
              <w:rPr>
                <w:highlight w:val="yellow"/>
              </w:rPr>
            </w:rPrChange>
          </w:rPr>
          <w:delText>Division 1 – General Requirements</w:delText>
        </w:r>
        <w:r w:rsidRPr="00867DD2" w:rsidDel="00867DD2">
          <w:rPr>
            <w:rPrChange w:id="190" w:author="Johnny Pang" w:date="2022-04-16T21:02:00Z">
              <w:rPr>
                <w:highlight w:val="yellow"/>
              </w:rPr>
            </w:rPrChange>
          </w:rPr>
          <w:delText xml:space="preserve"> – insert applicable specifications]</w:delText>
        </w:r>
      </w:del>
    </w:p>
    <w:p w14:paraId="3B87FC6E" w14:textId="77777777" w:rsidR="007E606C" w:rsidRPr="00867DD2" w:rsidRDefault="00614206" w:rsidP="006877A1">
      <w:pPr>
        <w:pStyle w:val="Heading4"/>
        <w:rPr>
          <w:rPrChange w:id="191" w:author="Johnny Pang" w:date="2022-04-16T21:02:00Z">
            <w:rPr>
              <w:highlight w:val="yellow"/>
            </w:rPr>
          </w:rPrChange>
        </w:rPr>
      </w:pPr>
      <w:del w:id="192" w:author="Johnny Pang" w:date="2022-04-16T20:58:00Z">
        <w:r w:rsidRPr="00867DD2" w:rsidDel="00867DD2">
          <w:rPr>
            <w:rPrChange w:id="193" w:author="Johnny Pang" w:date="2022-04-16T21:02:00Z">
              <w:rPr>
                <w:highlight w:val="yellow"/>
              </w:rPr>
            </w:rPrChange>
          </w:rPr>
          <w:delText>[</w:delText>
        </w:r>
      </w:del>
      <w:r w:rsidR="007E606C" w:rsidRPr="00867DD2">
        <w:rPr>
          <w:rPrChange w:id="194" w:author="Johnny Pang" w:date="2022-04-16T21:02:00Z">
            <w:rPr>
              <w:highlight w:val="yellow"/>
            </w:rPr>
          </w:rPrChange>
        </w:rPr>
        <w:t>Division 3</w:t>
      </w:r>
      <w:ins w:id="195" w:author="Johnny Pang" w:date="2022-04-16T20:58:00Z">
        <w:r w:rsidR="00867DD2" w:rsidRPr="00867DD2">
          <w:rPr>
            <w:rPrChange w:id="196" w:author="Johnny Pang" w:date="2022-04-16T21:02:00Z">
              <w:rPr>
                <w:highlight w:val="yellow"/>
              </w:rPr>
            </w:rPrChange>
          </w:rPr>
          <w:t>, 4, 5, 9, 11, 13, 15 and 16</w:t>
        </w:r>
      </w:ins>
      <w:r w:rsidR="007E606C" w:rsidRPr="00867DD2">
        <w:rPr>
          <w:rPrChange w:id="197" w:author="Johnny Pang" w:date="2022-04-16T21:02:00Z">
            <w:rPr>
              <w:highlight w:val="yellow"/>
            </w:rPr>
          </w:rPrChange>
        </w:rPr>
        <w:t xml:space="preserve"> </w:t>
      </w:r>
      <w:ins w:id="198" w:author="Johnny Pang" w:date="2022-04-16T20:58:00Z">
        <w:r w:rsidR="00867DD2" w:rsidRPr="00867DD2">
          <w:rPr>
            <w:rPrChange w:id="199" w:author="Johnny Pang" w:date="2022-04-16T21:02:00Z">
              <w:rPr>
                <w:highlight w:val="yellow"/>
              </w:rPr>
            </w:rPrChange>
          </w:rPr>
          <w:t>Specifications</w:t>
        </w:r>
      </w:ins>
      <w:del w:id="200" w:author="Johnny Pang" w:date="2022-04-16T20:58:00Z">
        <w:r w:rsidR="007E606C" w:rsidRPr="00867DD2" w:rsidDel="00867DD2">
          <w:rPr>
            <w:rPrChange w:id="201" w:author="Johnny Pang" w:date="2022-04-16T21:02:00Z">
              <w:rPr>
                <w:highlight w:val="yellow"/>
              </w:rPr>
            </w:rPrChange>
          </w:rPr>
          <w:delText>- Concrete</w:delText>
        </w:r>
        <w:r w:rsidRPr="00867DD2" w:rsidDel="00867DD2">
          <w:rPr>
            <w:rPrChange w:id="202" w:author="Johnny Pang" w:date="2022-04-16T21:02:00Z">
              <w:rPr>
                <w:highlight w:val="yellow"/>
              </w:rPr>
            </w:rPrChange>
          </w:rPr>
          <w:delText>– insert applicable specifications]</w:delText>
        </w:r>
      </w:del>
    </w:p>
    <w:p w14:paraId="6AEBD1EA" w14:textId="77777777" w:rsidR="00527705" w:rsidRPr="00867DD2" w:rsidDel="00867DD2" w:rsidRDefault="001915AE" w:rsidP="006877A1">
      <w:pPr>
        <w:pStyle w:val="Heading4"/>
        <w:rPr>
          <w:del w:id="203" w:author="Johnny Pang" w:date="2022-04-16T20:59:00Z"/>
          <w:rPrChange w:id="204" w:author="Johnny Pang" w:date="2022-04-16T21:02:00Z">
            <w:rPr>
              <w:del w:id="205" w:author="Johnny Pang" w:date="2022-04-16T20:59:00Z"/>
              <w:highlight w:val="yellow"/>
            </w:rPr>
          </w:rPrChange>
        </w:rPr>
      </w:pPr>
      <w:del w:id="206" w:author="Johnny Pang" w:date="2022-04-16T20:58:00Z">
        <w:r w:rsidRPr="00867DD2" w:rsidDel="00867DD2">
          <w:rPr>
            <w:rPrChange w:id="207" w:author="Johnny Pang" w:date="2022-04-16T21:02:00Z">
              <w:rPr>
                <w:highlight w:val="yellow"/>
              </w:rPr>
            </w:rPrChange>
          </w:rPr>
          <w:delText>[</w:delText>
        </w:r>
      </w:del>
      <w:del w:id="208" w:author="Johnny Pang" w:date="2022-04-16T20:59:00Z">
        <w:r w:rsidR="00527705" w:rsidRPr="00867DD2" w:rsidDel="00867DD2">
          <w:rPr>
            <w:rPrChange w:id="209" w:author="Johnny Pang" w:date="2022-04-16T21:02:00Z">
              <w:rPr>
                <w:highlight w:val="yellow"/>
              </w:rPr>
            </w:rPrChange>
          </w:rPr>
          <w:delText>Division 8 –</w:delText>
        </w:r>
        <w:r w:rsidRPr="00867DD2" w:rsidDel="00867DD2">
          <w:rPr>
            <w:rPrChange w:id="210" w:author="Johnny Pang" w:date="2022-04-16T21:02:00Z">
              <w:rPr>
                <w:highlight w:val="yellow"/>
              </w:rPr>
            </w:rPrChange>
          </w:rPr>
          <w:delText xml:space="preserve"> insert</w:delText>
        </w:r>
        <w:r w:rsidR="00527705" w:rsidRPr="00867DD2" w:rsidDel="00867DD2">
          <w:rPr>
            <w:rPrChange w:id="211" w:author="Johnny Pang" w:date="2022-04-16T21:02:00Z">
              <w:rPr>
                <w:highlight w:val="yellow"/>
              </w:rPr>
            </w:rPrChange>
          </w:rPr>
          <w:delText xml:space="preserve"> applicable specifications</w:delText>
        </w:r>
        <w:r w:rsidRPr="00867DD2" w:rsidDel="00867DD2">
          <w:rPr>
            <w:rPrChange w:id="212" w:author="Johnny Pang" w:date="2022-04-16T21:02:00Z">
              <w:rPr>
                <w:highlight w:val="yellow"/>
              </w:rPr>
            </w:rPrChange>
          </w:rPr>
          <w:delText>]</w:delText>
        </w:r>
      </w:del>
    </w:p>
    <w:p w14:paraId="73E0E28F" w14:textId="77777777" w:rsidR="00212560" w:rsidRPr="00867DD2" w:rsidDel="00867DD2" w:rsidRDefault="001915AE" w:rsidP="006877A1">
      <w:pPr>
        <w:pStyle w:val="Heading4"/>
        <w:rPr>
          <w:del w:id="213" w:author="Johnny Pang" w:date="2022-04-16T20:59:00Z"/>
          <w:rPrChange w:id="214" w:author="Johnny Pang" w:date="2022-04-16T21:02:00Z">
            <w:rPr>
              <w:del w:id="215" w:author="Johnny Pang" w:date="2022-04-16T20:59:00Z"/>
              <w:highlight w:val="yellow"/>
            </w:rPr>
          </w:rPrChange>
        </w:rPr>
      </w:pPr>
      <w:del w:id="216" w:author="Johnny Pang" w:date="2022-04-16T20:58:00Z">
        <w:r w:rsidRPr="00867DD2" w:rsidDel="00867DD2">
          <w:rPr>
            <w:rPrChange w:id="217" w:author="Johnny Pang" w:date="2022-04-16T21:02:00Z">
              <w:rPr>
                <w:highlight w:val="yellow"/>
              </w:rPr>
            </w:rPrChange>
          </w:rPr>
          <w:delText>[</w:delText>
        </w:r>
      </w:del>
      <w:del w:id="218" w:author="Johnny Pang" w:date="2022-04-16T20:59:00Z">
        <w:r w:rsidR="00212560" w:rsidRPr="00867DD2" w:rsidDel="00867DD2">
          <w:rPr>
            <w:rPrChange w:id="219" w:author="Johnny Pang" w:date="2022-04-16T21:02:00Z">
              <w:rPr>
                <w:highlight w:val="yellow"/>
              </w:rPr>
            </w:rPrChange>
          </w:rPr>
          <w:delText>Division 13 –</w:delText>
        </w:r>
        <w:r w:rsidRPr="00867DD2" w:rsidDel="00867DD2">
          <w:rPr>
            <w:rPrChange w:id="220" w:author="Johnny Pang" w:date="2022-04-16T21:02:00Z">
              <w:rPr>
                <w:highlight w:val="yellow"/>
              </w:rPr>
            </w:rPrChange>
          </w:rPr>
          <w:delText xml:space="preserve"> insert</w:delText>
        </w:r>
        <w:r w:rsidR="00212560" w:rsidRPr="00867DD2" w:rsidDel="00867DD2">
          <w:rPr>
            <w:rPrChange w:id="221" w:author="Johnny Pang" w:date="2022-04-16T21:02:00Z">
              <w:rPr>
                <w:highlight w:val="yellow"/>
              </w:rPr>
            </w:rPrChange>
          </w:rPr>
          <w:delText xml:space="preserve"> applicable specifications</w:delText>
        </w:r>
        <w:r w:rsidRPr="00867DD2" w:rsidDel="00867DD2">
          <w:rPr>
            <w:rPrChange w:id="222" w:author="Johnny Pang" w:date="2022-04-16T21:02:00Z">
              <w:rPr>
                <w:highlight w:val="yellow"/>
              </w:rPr>
            </w:rPrChange>
          </w:rPr>
          <w:delText>]</w:delText>
        </w:r>
      </w:del>
    </w:p>
    <w:p w14:paraId="15607F2A" w14:textId="77777777" w:rsidR="007E07BD" w:rsidRPr="00867DD2" w:rsidRDefault="007E07BD" w:rsidP="006877A1">
      <w:pPr>
        <w:pStyle w:val="Heading2"/>
      </w:pPr>
      <w:r w:rsidRPr="00867DD2">
        <w:t>General</w:t>
      </w:r>
      <w:r w:rsidR="001915AE" w:rsidRPr="00867DD2">
        <w:t xml:space="preserve"> </w:t>
      </w:r>
      <w:r w:rsidRPr="00867DD2">
        <w:t>Description</w:t>
      </w:r>
    </w:p>
    <w:p w14:paraId="31FB216F" w14:textId="7C5A7F76" w:rsidR="007E07BD" w:rsidRPr="00CD7FC9" w:rsidRDefault="007E07BD" w:rsidP="006877A1">
      <w:pPr>
        <w:pStyle w:val="Heading3"/>
      </w:pPr>
      <w:r w:rsidRPr="00867DD2">
        <w:t>The elevated water storage facility shall have a net</w:t>
      </w:r>
      <w:ins w:id="223" w:author="Johnny Pang" w:date="2022-12-06T16:11:00Z">
        <w:r w:rsidR="00EB0713">
          <w:t xml:space="preserve"> </w:t>
        </w:r>
      </w:ins>
      <w:r w:rsidRPr="00867DD2">
        <w:t>working capacity of</w:t>
      </w:r>
      <w:r w:rsidR="007E5CA0" w:rsidRPr="00867DD2">
        <w:t xml:space="preserve"> and be able to meet distribution system</w:t>
      </w:r>
      <w:r w:rsidR="007E5CA0" w:rsidRPr="00CD7FC9">
        <w:t xml:space="preserve"> operating conditions</w:t>
      </w:r>
      <w:r w:rsidR="009B2B00" w:rsidRPr="009B2B00">
        <w:t xml:space="preserve"> in accordance with the operational requirements set out in Division 13</w:t>
      </w:r>
      <w:r w:rsidR="00614206">
        <w:t xml:space="preserve"> - </w:t>
      </w:r>
      <w:r w:rsidR="009B2B00" w:rsidRPr="009B2B00">
        <w:t xml:space="preserve">SCADA and Instrumentation and the Process Narrative/Process Control Narratives </w:t>
      </w:r>
      <w:r w:rsidR="00614206">
        <w:t>included in the SCADA appendices</w:t>
      </w:r>
      <w:r w:rsidR="009B2B00">
        <w:t xml:space="preserve">, </w:t>
      </w:r>
      <w:r w:rsidR="00212560" w:rsidRPr="00CD7FC9">
        <w:t xml:space="preserve"> including water quality and water age</w:t>
      </w:r>
      <w:r w:rsidRPr="00CD7FC9">
        <w:t>:</w:t>
      </w:r>
      <w:r w:rsidRPr="00CD7FC9">
        <w:br/>
      </w:r>
      <w:r w:rsidR="00F46E6F" w:rsidRPr="00CD7FC9">
        <w:tab/>
      </w:r>
      <w:del w:id="224" w:author="Johnny Pang" w:date="2022-04-16T20:59:00Z">
        <w:r w:rsidRPr="00EB0713" w:rsidDel="00867DD2">
          <w:rPr>
            <w:rPrChange w:id="225" w:author="Johnny Pang" w:date="2022-12-06T16:16:00Z">
              <w:rPr>
                <w:highlight w:val="yellow"/>
              </w:rPr>
            </w:rPrChange>
          </w:rPr>
          <w:delText>[_____]</w:delText>
        </w:r>
        <w:r w:rsidRPr="00EB0713" w:rsidDel="00867DD2">
          <w:delText xml:space="preserve"> </w:delText>
        </w:r>
      </w:del>
      <w:ins w:id="226" w:author="Johnny Pang" w:date="2022-04-16T20:59:00Z">
        <w:r w:rsidR="00867DD2" w:rsidRPr="00EB0713">
          <w:t>8500</w:t>
        </w:r>
      </w:ins>
      <w:r w:rsidRPr="00EB0713">
        <w:t>m</w:t>
      </w:r>
      <w:r w:rsidRPr="00EB0713">
        <w:rPr>
          <w:vertAlign w:val="superscript"/>
        </w:rPr>
        <w:t>3</w:t>
      </w:r>
      <w:r w:rsidRPr="00EB0713">
        <w:t xml:space="preserve"> </w:t>
      </w:r>
      <w:ins w:id="227" w:author="Johnny Pang" w:date="2022-12-06T16:16:00Z">
        <w:r w:rsidR="00EB0713" w:rsidRPr="00EB0713">
          <w:t>/</w:t>
        </w:r>
      </w:ins>
      <w:del w:id="228" w:author="Johnny Pang" w:date="2022-04-16T21:01:00Z">
        <w:r w:rsidRPr="00EB0713" w:rsidDel="00867DD2">
          <w:rPr>
            <w:rPrChange w:id="229" w:author="Johnny Pang" w:date="2022-12-06T16:16:00Z">
              <w:rPr>
                <w:highlight w:val="yellow"/>
              </w:rPr>
            </w:rPrChange>
          </w:rPr>
          <w:delText>(______)</w:delText>
        </w:r>
        <w:r w:rsidRPr="00EB0713" w:rsidDel="00867DD2">
          <w:delText xml:space="preserve"> </w:delText>
        </w:r>
      </w:del>
      <w:ins w:id="230" w:author="Johnny Pang" w:date="2022-04-16T21:01:00Z">
        <w:r w:rsidR="00867DD2" w:rsidRPr="00EB0713">
          <w:rPr>
            <w:rPrChange w:id="231" w:author="Johnny Pang" w:date="2022-12-06T16:16:00Z">
              <w:rPr>
                <w:highlight w:val="yellow"/>
              </w:rPr>
            </w:rPrChange>
          </w:rPr>
          <w:t>1.8</w:t>
        </w:r>
      </w:ins>
      <w:ins w:id="232" w:author="Johnny Pang" w:date="2022-12-06T16:16:00Z">
        <w:r w:rsidR="00EB0713" w:rsidRPr="00EB0713">
          <w:rPr>
            <w:rPrChange w:id="233" w:author="Johnny Pang" w:date="2022-12-06T16:16:00Z">
              <w:rPr>
                <w:highlight w:val="yellow"/>
              </w:rPr>
            </w:rPrChange>
          </w:rPr>
          <w:t>7</w:t>
        </w:r>
      </w:ins>
      <w:ins w:id="234" w:author="Johnny Pang" w:date="2022-04-16T21:01:00Z">
        <w:r w:rsidR="00867DD2" w:rsidRPr="00EB0713">
          <w:t xml:space="preserve"> M</w:t>
        </w:r>
      </w:ins>
      <w:r w:rsidRPr="00EB0713">
        <w:t>I</w:t>
      </w:r>
      <w:del w:id="235" w:author="Johnny Pang" w:date="2022-04-16T21:01:00Z">
        <w:r w:rsidR="00A8351A" w:rsidRPr="00EB0713" w:rsidDel="00867DD2">
          <w:delText>mp</w:delText>
        </w:r>
        <w:r w:rsidR="009B2B00" w:rsidRPr="00EB0713" w:rsidDel="00867DD2">
          <w:delText>erial</w:delText>
        </w:r>
        <w:r w:rsidR="00A8351A" w:rsidRPr="00EB0713" w:rsidDel="00867DD2">
          <w:delText xml:space="preserve"> </w:delText>
        </w:r>
        <w:r w:rsidRPr="00EB0713" w:rsidDel="00867DD2">
          <w:delText>gal</w:delText>
        </w:r>
        <w:r w:rsidR="00DB026B" w:rsidRPr="00EB0713" w:rsidDel="00867DD2">
          <w:delText>lons</w:delText>
        </w:r>
      </w:del>
      <w:ins w:id="236" w:author="Johnny Pang" w:date="2022-04-16T21:01:00Z">
        <w:r w:rsidR="00867DD2" w:rsidRPr="00EB0713">
          <w:t>G</w:t>
        </w:r>
      </w:ins>
    </w:p>
    <w:p w14:paraId="0A3E7B7D" w14:textId="77777777" w:rsidR="007E07BD" w:rsidRPr="00B93358" w:rsidDel="00867DD2" w:rsidRDefault="007E07BD" w:rsidP="00A140B4">
      <w:pPr>
        <w:ind w:left="720" w:firstLine="720"/>
        <w:rPr>
          <w:del w:id="237" w:author="Johnny Pang" w:date="2022-04-16T21:02:00Z"/>
          <w:rFonts w:cs="Arial"/>
          <w:i/>
        </w:rPr>
      </w:pPr>
      <w:del w:id="238" w:author="Johnny Pang" w:date="2022-04-16T21:02:00Z">
        <w:r w:rsidRPr="00B93358" w:rsidDel="00867DD2">
          <w:rPr>
            <w:rFonts w:cs="Arial"/>
            <w:i/>
            <w:highlight w:val="yellow"/>
          </w:rPr>
          <w:delText>[Modify to suit individual project]</w:delText>
        </w:r>
      </w:del>
    </w:p>
    <w:p w14:paraId="1A142DEC" w14:textId="10173879" w:rsidR="007E07BD" w:rsidRPr="00CD7FC9" w:rsidRDefault="007E07BD" w:rsidP="006877A1">
      <w:pPr>
        <w:pStyle w:val="Heading3"/>
      </w:pPr>
      <w:r w:rsidRPr="00CD7FC9">
        <w:t>The top water level (TWL) shall be set at</w:t>
      </w:r>
      <w:r w:rsidR="00F46E6F" w:rsidRPr="00CD7FC9">
        <w:t xml:space="preserve"> an</w:t>
      </w:r>
      <w:r w:rsidRPr="00CD7FC9">
        <w:t xml:space="preserve"> elevation</w:t>
      </w:r>
      <w:r w:rsidR="00F46E6F" w:rsidRPr="00CD7FC9">
        <w:t xml:space="preserve"> of</w:t>
      </w:r>
      <w:r w:rsidRPr="00CD7FC9">
        <w:t xml:space="preserve"> </w:t>
      </w:r>
      <w:del w:id="239" w:author="Johnny Pang" w:date="2022-04-16T21:02:00Z">
        <w:r w:rsidRPr="00EB0713" w:rsidDel="00867DD2">
          <w:rPr>
            <w:rPrChange w:id="240" w:author="Johnny Pang" w:date="2022-12-06T16:15:00Z">
              <w:rPr>
                <w:highlight w:val="yellow"/>
              </w:rPr>
            </w:rPrChange>
          </w:rPr>
          <w:delText>[____</w:delText>
        </w:r>
      </w:del>
      <w:ins w:id="241" w:author="Johnny Pang" w:date="2022-04-16T21:02:00Z">
        <w:r w:rsidR="00867DD2" w:rsidRPr="00EB0713">
          <w:rPr>
            <w:rPrChange w:id="242" w:author="Johnny Pang" w:date="2022-12-06T16:15:00Z">
              <w:rPr>
                <w:highlight w:val="yellow"/>
              </w:rPr>
            </w:rPrChange>
          </w:rPr>
          <w:t>324.6</w:t>
        </w:r>
      </w:ins>
      <w:ins w:id="243" w:author="Johnny Pang" w:date="2022-12-06T16:15:00Z">
        <w:r w:rsidR="00EB0713" w:rsidRPr="00EB0713">
          <w:rPr>
            <w:rPrChange w:id="244" w:author="Johnny Pang" w:date="2022-12-06T16:15:00Z">
              <w:rPr>
                <w:highlight w:val="yellow"/>
              </w:rPr>
            </w:rPrChange>
          </w:rPr>
          <w:t>1</w:t>
        </w:r>
      </w:ins>
      <w:ins w:id="245" w:author="Johnny Pang" w:date="2022-04-16T21:02:00Z">
        <w:r w:rsidR="00867DD2" w:rsidRPr="00EB0713">
          <w:rPr>
            <w:rPrChange w:id="246" w:author="Johnny Pang" w:date="2022-12-06T16:15:00Z">
              <w:rPr>
                <w:highlight w:val="yellow"/>
              </w:rPr>
            </w:rPrChange>
          </w:rPr>
          <w:t xml:space="preserve"> </w:t>
        </w:r>
      </w:ins>
      <w:del w:id="247" w:author="Johnny Pang" w:date="2022-04-16T21:02:00Z">
        <w:r w:rsidRPr="00CD7FC9" w:rsidDel="00867DD2">
          <w:rPr>
            <w:highlight w:val="yellow"/>
          </w:rPr>
          <w:delText>]</w:delText>
        </w:r>
        <w:r w:rsidRPr="00CD7FC9" w:rsidDel="00867DD2">
          <w:delText xml:space="preserve"> </w:delText>
        </w:r>
      </w:del>
      <w:r w:rsidRPr="00CD7FC9">
        <w:t xml:space="preserve">m Above Mean Sea Level (AMSL) and </w:t>
      </w:r>
      <w:r w:rsidR="00F46E6F" w:rsidRPr="00CD7FC9">
        <w:t xml:space="preserve">the </w:t>
      </w:r>
      <w:r w:rsidRPr="00CD7FC9">
        <w:t>overflow level capacity level shall be 100 mm above this level. The maximum working range and the minimum height from ground level to tank low water level (LWL), shall be as detailed on the Contract Drawings for the Elevated Water Storage Tank.</w:t>
      </w:r>
    </w:p>
    <w:p w14:paraId="13328377" w14:textId="77777777" w:rsidR="00CE7344" w:rsidRPr="00CD7FC9" w:rsidRDefault="00CE7344" w:rsidP="006877A1">
      <w:pPr>
        <w:pStyle w:val="Heading3"/>
      </w:pPr>
      <w:r w:rsidRPr="00CD7FC9">
        <w:t>The mixing characteristics of the mixing system shall be assessed</w:t>
      </w:r>
      <w:r w:rsidR="00DB026B">
        <w:t xml:space="preserve"> and reported </w:t>
      </w:r>
      <w:r w:rsidRPr="00CD7FC9">
        <w:t xml:space="preserve">by </w:t>
      </w:r>
      <w:r w:rsidR="00DB026B">
        <w:t>Computational Fluid Dynamics (</w:t>
      </w:r>
      <w:r w:rsidRPr="00CD7FC9">
        <w:t>CFD</w:t>
      </w:r>
      <w:r w:rsidR="00DB026B">
        <w:t>)</w:t>
      </w:r>
      <w:r w:rsidRPr="00CD7FC9">
        <w:t xml:space="preserve"> methods</w:t>
      </w:r>
      <w:r w:rsidR="0058394A">
        <w:t xml:space="preserve"> </w:t>
      </w:r>
      <w:r w:rsidR="00B62206">
        <w:t xml:space="preserve">provided </w:t>
      </w:r>
      <w:r w:rsidR="0058394A">
        <w:t>by the Contractor who will</w:t>
      </w:r>
      <w:r w:rsidR="00B62206">
        <w:t xml:space="preserve"> engage an independent firm experienced and competent in CFD assessments</w:t>
      </w:r>
      <w:r w:rsidR="00934F1C" w:rsidRPr="00CD7FC9">
        <w:t>.</w:t>
      </w:r>
      <w:r w:rsidR="00B62206">
        <w:t xml:space="preserve"> </w:t>
      </w:r>
      <w:del w:id="248" w:author="Johnny Pang" w:date="2022-04-16T21:03:00Z">
        <w:r w:rsidR="00B62206" w:rsidRPr="00B62206" w:rsidDel="00867DD2">
          <w:rPr>
            <w:highlight w:val="yellow"/>
          </w:rPr>
          <w:delText>[Consultant and York Region staff will review the need for CFD assessment and amend the specification as required].</w:delText>
        </w:r>
        <w:r w:rsidR="00934F1C" w:rsidRPr="00CD7FC9" w:rsidDel="00867DD2">
          <w:delText xml:space="preserve">  </w:delText>
        </w:r>
      </w:del>
      <w:r w:rsidR="00934F1C" w:rsidRPr="00CD7FC9">
        <w:t xml:space="preserve">Submit the </w:t>
      </w:r>
      <w:r w:rsidR="00DB026B">
        <w:t xml:space="preserve">CFD </w:t>
      </w:r>
      <w:r w:rsidR="00934F1C" w:rsidRPr="00CD7FC9">
        <w:t>assessment</w:t>
      </w:r>
      <w:r w:rsidRPr="00CD7FC9">
        <w:t xml:space="preserve"> report to the Consultant for approval and </w:t>
      </w:r>
      <w:r w:rsidR="00934F1C" w:rsidRPr="00CD7FC9">
        <w:t xml:space="preserve">the Region for </w:t>
      </w:r>
      <w:r w:rsidRPr="00CD7FC9">
        <w:t>sign</w:t>
      </w:r>
      <w:r w:rsidR="00880671" w:rsidRPr="00CD7FC9">
        <w:t>-</w:t>
      </w:r>
      <w:r w:rsidRPr="00CD7FC9">
        <w:t>off.</w:t>
      </w:r>
      <w:r w:rsidR="0036585F" w:rsidRPr="00CD7FC9">
        <w:t xml:space="preserve"> The mixing system must be able to withstand disinfection level chlorine residuals without </w:t>
      </w:r>
      <w:r w:rsidR="00934F1C" w:rsidRPr="00CD7FC9">
        <w:t xml:space="preserve">any </w:t>
      </w:r>
      <w:r w:rsidR="0036585F" w:rsidRPr="00CD7FC9">
        <w:t>negative impact to the equipment and materials comprising the mixing system.</w:t>
      </w:r>
      <w:r w:rsidR="00A65D1A">
        <w:t xml:space="preserve"> </w:t>
      </w:r>
    </w:p>
    <w:p w14:paraId="13EA1FB6" w14:textId="77777777" w:rsidR="007E07BD" w:rsidRPr="00CD7FC9" w:rsidRDefault="007E07BD" w:rsidP="006877A1">
      <w:pPr>
        <w:pStyle w:val="Heading2"/>
      </w:pPr>
      <w:r w:rsidRPr="002E420B">
        <w:lastRenderedPageBreak/>
        <w:t>Technical</w:t>
      </w:r>
      <w:r w:rsidR="00F46E6F" w:rsidRPr="002E420B">
        <w:t xml:space="preserve"> </w:t>
      </w:r>
      <w:r w:rsidRPr="002E420B">
        <w:t>Definitions</w:t>
      </w:r>
    </w:p>
    <w:p w14:paraId="17CF346E" w14:textId="77777777" w:rsidR="007E07BD" w:rsidRPr="00CD7FC9" w:rsidRDefault="007E07BD" w:rsidP="006877A1">
      <w:pPr>
        <w:pStyle w:val="Heading3"/>
      </w:pPr>
      <w:r w:rsidRPr="00CD7FC9">
        <w:t>The following technical definitions shall apply to this Specification:</w:t>
      </w:r>
    </w:p>
    <w:p w14:paraId="031B12FE" w14:textId="77777777" w:rsidR="007E07BD" w:rsidRPr="002E420B" w:rsidRDefault="007E07BD" w:rsidP="00961216">
      <w:pPr>
        <w:pStyle w:val="Heading4"/>
      </w:pPr>
      <w:r w:rsidRPr="002E420B">
        <w:t>Annular Ring: Annular-shaped reinforced concrete slab foundation that bears directly on soil or rock.  The centroid of the cross section of the annulus must be located at or near the centre</w:t>
      </w:r>
      <w:r w:rsidR="007C18B6" w:rsidRPr="002E420B">
        <w:t>-</w:t>
      </w:r>
      <w:r w:rsidRPr="002E420B">
        <w:t>line radius of the support wall.</w:t>
      </w:r>
    </w:p>
    <w:p w14:paraId="40B44223" w14:textId="77777777" w:rsidR="007C18B6" w:rsidRPr="002E420B" w:rsidRDefault="007C18B6" w:rsidP="00961216">
      <w:pPr>
        <w:pStyle w:val="Heading4"/>
      </w:pPr>
      <w:r w:rsidRPr="002E420B">
        <w:t>Mixing System: A system providing required mixing during tank level changes specifically designed to improve water quality and chlorine residual integrity of the tank volume impacting the distribution system.</w:t>
      </w:r>
    </w:p>
    <w:p w14:paraId="5E5A0478" w14:textId="77777777" w:rsidR="007E07BD" w:rsidRPr="002E420B" w:rsidRDefault="007E07BD" w:rsidP="00961216">
      <w:pPr>
        <w:pStyle w:val="Heading4"/>
      </w:pPr>
      <w:r w:rsidRPr="002E420B">
        <w:t>Appurtenances: Piping, mechanical equipment, vents, ladders,</w:t>
      </w:r>
      <w:r w:rsidR="007C18B6" w:rsidRPr="002E420B">
        <w:t xml:space="preserve"> safety devices,</w:t>
      </w:r>
      <w:r w:rsidRPr="002E420B">
        <w:t xml:space="preserve"> platforms, doors, lighting, and related items necessary for operation of the tank.</w:t>
      </w:r>
    </w:p>
    <w:p w14:paraId="3E6A5293" w14:textId="77777777" w:rsidR="007E07BD" w:rsidRPr="002E420B" w:rsidRDefault="007E07BD" w:rsidP="00961216">
      <w:pPr>
        <w:pStyle w:val="Heading4"/>
      </w:pPr>
      <w:r w:rsidRPr="002E420B">
        <w:t xml:space="preserve">Accessories: Optional or additional equipment or components required by the </w:t>
      </w:r>
      <w:r w:rsidR="002004E8" w:rsidRPr="002E420B">
        <w:t>Contract</w:t>
      </w:r>
      <w:r w:rsidRPr="002E420B">
        <w:t xml:space="preserve"> </w:t>
      </w:r>
      <w:r w:rsidR="002004E8" w:rsidRPr="002E420B">
        <w:t>D</w:t>
      </w:r>
      <w:r w:rsidRPr="002E420B">
        <w:t>ocuments.</w:t>
      </w:r>
    </w:p>
    <w:p w14:paraId="0FEEA939" w14:textId="77777777" w:rsidR="007E07BD" w:rsidRPr="002E420B" w:rsidRDefault="007E07BD" w:rsidP="00961216">
      <w:pPr>
        <w:pStyle w:val="Heading4"/>
      </w:pPr>
      <w:r w:rsidRPr="002E420B">
        <w:t>Capacity: The net volume contained between the low water level and top water level.</w:t>
      </w:r>
      <w:r w:rsidR="007C18B6" w:rsidRPr="002E420B">
        <w:t xml:space="preserve"> </w:t>
      </w:r>
      <w:r w:rsidR="000C3DD1" w:rsidRPr="002E420B">
        <w:t>The zero level is to be defined in terms of volume of water available at the zero level (elevation) point of the elevated tank level meter.</w:t>
      </w:r>
    </w:p>
    <w:p w14:paraId="51DE9EB0" w14:textId="77777777" w:rsidR="007E07BD" w:rsidRPr="002E420B" w:rsidRDefault="007E07BD" w:rsidP="00961216">
      <w:pPr>
        <w:pStyle w:val="Heading4"/>
      </w:pPr>
      <w:r w:rsidRPr="002E420B">
        <w:t>Composite Elevated Tank: The entire tank structure comprising: the foundation, concrete support structure, steel tank, and appurtenances and accessories.</w:t>
      </w:r>
    </w:p>
    <w:p w14:paraId="647A9B81" w14:textId="77777777" w:rsidR="007E07BD" w:rsidRPr="002E420B" w:rsidRDefault="007E07BD" w:rsidP="00961216">
      <w:pPr>
        <w:pStyle w:val="Heading4"/>
      </w:pPr>
      <w:r w:rsidRPr="002E420B">
        <w:t>Concrete Support Structure: All concrete support elements above the top of the foundation: wall, ring</w:t>
      </w:r>
      <w:r w:rsidR="007C18B6" w:rsidRPr="002E420B">
        <w:t>-</w:t>
      </w:r>
      <w:r w:rsidRPr="002E420B">
        <w:t>beam, and dome or flat slab tank floor (composite tanks).</w:t>
      </w:r>
    </w:p>
    <w:p w14:paraId="4EAC8E56" w14:textId="77777777" w:rsidR="007E07BD" w:rsidRPr="002E420B" w:rsidRDefault="007E07BD" w:rsidP="00961216">
      <w:pPr>
        <w:pStyle w:val="Heading4"/>
      </w:pPr>
      <w:r w:rsidRPr="002E420B">
        <w:t>Deep Foundation: Piles and pile cap that transfer load to competent soil or rock strata by end bearing, by skin friction or adhesion, or both.</w:t>
      </w:r>
    </w:p>
    <w:p w14:paraId="4CDD575A" w14:textId="77777777" w:rsidR="007E07BD" w:rsidRPr="002E420B" w:rsidRDefault="007E07BD" w:rsidP="00961216">
      <w:pPr>
        <w:pStyle w:val="Heading4"/>
      </w:pPr>
      <w:r w:rsidRPr="002E420B">
        <w:t>Foundation: The concrete annular ring, raft, or pile or pile cap.</w:t>
      </w:r>
    </w:p>
    <w:p w14:paraId="626CF6ED" w14:textId="77777777" w:rsidR="007E07BD" w:rsidRPr="002E420B" w:rsidRDefault="007E07BD" w:rsidP="00961216">
      <w:pPr>
        <w:pStyle w:val="Heading4"/>
      </w:pPr>
      <w:r w:rsidRPr="002E420B">
        <w:t>TWL, Top Water Level.</w:t>
      </w:r>
    </w:p>
    <w:p w14:paraId="0949DD22" w14:textId="77777777" w:rsidR="007E07BD" w:rsidRPr="002E420B" w:rsidRDefault="007E07BD" w:rsidP="00961216">
      <w:pPr>
        <w:pStyle w:val="Heading4"/>
      </w:pPr>
      <w:r w:rsidRPr="002E420B">
        <w:t>LWL (Low Water Level): The lowest water level in the tank under all normal tank operating conditions.  This level shall not be below any silt traps.</w:t>
      </w:r>
    </w:p>
    <w:p w14:paraId="71B51E91" w14:textId="77777777" w:rsidR="007E07BD" w:rsidRPr="002E420B" w:rsidRDefault="007E07BD" w:rsidP="00961216">
      <w:pPr>
        <w:pStyle w:val="Heading4"/>
      </w:pPr>
      <w:r w:rsidRPr="002E420B">
        <w:t>Pile Cap: Reinforced concrete element that transfers load from the support wall to the supporting piles.</w:t>
      </w:r>
    </w:p>
    <w:p w14:paraId="4C6289E0" w14:textId="77777777" w:rsidR="007E07BD" w:rsidRPr="002E420B" w:rsidRDefault="007E07BD" w:rsidP="00961216">
      <w:pPr>
        <w:pStyle w:val="Heading4"/>
      </w:pPr>
      <w:r w:rsidRPr="002E420B">
        <w:t>Raft Foundation: A reinforced concrete slab foundation that bears directly on soil or rock.</w:t>
      </w:r>
    </w:p>
    <w:p w14:paraId="7B50311C" w14:textId="77777777" w:rsidR="007E07BD" w:rsidRPr="002E420B" w:rsidRDefault="007E07BD" w:rsidP="00961216">
      <w:pPr>
        <w:pStyle w:val="Heading4"/>
      </w:pPr>
      <w:r w:rsidRPr="002E420B">
        <w:t>Ring</w:t>
      </w:r>
      <w:r w:rsidR="007C18B6" w:rsidRPr="002E420B">
        <w:t>-</w:t>
      </w:r>
      <w:r w:rsidRPr="002E420B">
        <w:t>beam: The concrete element at the top of the wall, connecting the wall and dome, and the support for the steel tank cone.  The ring</w:t>
      </w:r>
      <w:r w:rsidR="007C18B6" w:rsidRPr="002E420B">
        <w:t>-</w:t>
      </w:r>
      <w:r w:rsidRPr="002E420B">
        <w:t>beam resists unbalanced thrust forces from the steel tank cone and tank floor dome (composite tanks)</w:t>
      </w:r>
    </w:p>
    <w:p w14:paraId="4E78FE1A" w14:textId="77777777" w:rsidR="007E07BD" w:rsidRPr="002E420B" w:rsidRDefault="007E07BD" w:rsidP="00961216">
      <w:pPr>
        <w:pStyle w:val="Heading4"/>
      </w:pPr>
      <w:r w:rsidRPr="002E420B">
        <w:t>Riser Piping: Inlet/outlet and overflow pipes, fittings, and appurtenances above the termination point near grade.  The termination point near grade in the inlet/outlet pipe shall be the bottom flange in the vertical run of pipe or the bottom of the expansion joint when located near grade.  The termination point near grade of the overflow will be the discharge point of the overflow.</w:t>
      </w:r>
    </w:p>
    <w:p w14:paraId="12B8F9E6" w14:textId="77777777" w:rsidR="007E07BD" w:rsidRPr="002E420B" w:rsidRDefault="007E07BD" w:rsidP="00961216">
      <w:pPr>
        <w:pStyle w:val="Heading4"/>
      </w:pPr>
      <w:r w:rsidRPr="002E420B">
        <w:t>Rustication: Shallow indentation in the concrete surface formed by shallow insert strips to provide architectural effect on exposed surfaces</w:t>
      </w:r>
      <w:r w:rsidR="002004E8" w:rsidRPr="002E420B">
        <w:t>.  A</w:t>
      </w:r>
      <w:r w:rsidRPr="002E420B">
        <w:t xml:space="preserve">lso referred to as </w:t>
      </w:r>
      <w:r w:rsidR="002004E8" w:rsidRPr="002E420B">
        <w:t>“</w:t>
      </w:r>
      <w:r w:rsidRPr="002E420B">
        <w:t>architectural relief</w:t>
      </w:r>
      <w:r w:rsidR="002004E8" w:rsidRPr="002E420B">
        <w:t>”</w:t>
      </w:r>
      <w:r w:rsidRPr="002E420B">
        <w:t>.</w:t>
      </w:r>
    </w:p>
    <w:p w14:paraId="5D57A6D9" w14:textId="77777777" w:rsidR="007E07BD" w:rsidRPr="002E420B" w:rsidRDefault="007E07BD" w:rsidP="00961216">
      <w:pPr>
        <w:pStyle w:val="Heading4"/>
      </w:pPr>
      <w:r w:rsidRPr="002E420B">
        <w:t>Service Loads: Un</w:t>
      </w:r>
      <w:r w:rsidR="00AA02EC">
        <w:t>-</w:t>
      </w:r>
      <w:r w:rsidRPr="002E420B">
        <w:t>factored design loads</w:t>
      </w:r>
      <w:r w:rsidR="009E23C2" w:rsidRPr="002E420B">
        <w:t xml:space="preserve"> (including lighting and/or telecommunication equipment)</w:t>
      </w:r>
      <w:r w:rsidRPr="002E420B">
        <w:t>.</w:t>
      </w:r>
    </w:p>
    <w:p w14:paraId="06A8B8D0" w14:textId="77777777" w:rsidR="007E07BD" w:rsidRPr="002E420B" w:rsidRDefault="007E07BD" w:rsidP="00961216">
      <w:pPr>
        <w:pStyle w:val="Heading4"/>
      </w:pPr>
      <w:r w:rsidRPr="002E420B">
        <w:t>Shallow Foundation: Annular ring or raft foundation that transfers load to a competent soil or rock stratum by direct bearing.</w:t>
      </w:r>
    </w:p>
    <w:p w14:paraId="11C6BF35" w14:textId="77777777" w:rsidR="007E07BD" w:rsidRPr="002E420B" w:rsidRDefault="007E07BD" w:rsidP="00961216">
      <w:pPr>
        <w:pStyle w:val="Heading4"/>
      </w:pPr>
      <w:r w:rsidRPr="002E420B">
        <w:t>Slab-on-Grade: Floor slab inside the wall at grade.</w:t>
      </w:r>
    </w:p>
    <w:p w14:paraId="10A21E36" w14:textId="77777777" w:rsidR="007E07BD" w:rsidRPr="002E420B" w:rsidRDefault="007E07BD" w:rsidP="00961216">
      <w:pPr>
        <w:pStyle w:val="Heading4"/>
      </w:pPr>
      <w:r w:rsidRPr="002E420B">
        <w:lastRenderedPageBreak/>
        <w:t>Steel Liner: A non-structural welded steel membrane placed over a concrete tank floor and welded to the steel tank to provide a liquid-tight container</w:t>
      </w:r>
      <w:r w:rsidR="00A8351A" w:rsidRPr="002E420B">
        <w:t>; is</w:t>
      </w:r>
      <w:r w:rsidRPr="002E420B">
        <w:t xml:space="preserve"> </w:t>
      </w:r>
      <w:r w:rsidR="00A8351A" w:rsidRPr="002E420B">
        <w:t>c</w:t>
      </w:r>
      <w:r w:rsidRPr="002E420B">
        <w:t>onsidered as part of the steel tank.</w:t>
      </w:r>
    </w:p>
    <w:p w14:paraId="366DBBCF" w14:textId="77777777" w:rsidR="007E07BD" w:rsidRPr="002E420B" w:rsidRDefault="007E07BD" w:rsidP="00961216">
      <w:pPr>
        <w:pStyle w:val="Heading4"/>
      </w:pPr>
      <w:r w:rsidRPr="002E420B">
        <w:t>Steel Tank: The welded steel plate water containing structure comprised of all steel plate and structural elements attached to the concrete support structure (composite tanks)</w:t>
      </w:r>
    </w:p>
    <w:p w14:paraId="2ACAC4E6" w14:textId="77777777" w:rsidR="007E07BD" w:rsidRPr="002E420B" w:rsidRDefault="007E07BD" w:rsidP="00961216">
      <w:pPr>
        <w:pStyle w:val="Heading4"/>
      </w:pPr>
      <w:r w:rsidRPr="002E420B">
        <w:t>Support Wall or Wall: The cylindrical concrete wall supporting the steel tank and its contents, extending from the foundation to the tank floor.</w:t>
      </w:r>
    </w:p>
    <w:p w14:paraId="3FF07715" w14:textId="77777777" w:rsidR="007E07BD" w:rsidRPr="002E420B" w:rsidRDefault="007E07BD" w:rsidP="00961216">
      <w:pPr>
        <w:pStyle w:val="Heading4"/>
      </w:pPr>
      <w:r w:rsidRPr="002E420B">
        <w:t>Strength Test: The average of the compressive strengths of two cylinders made from the same sample of concrete and tested at 28 days or at the test age designated for determination thereof.</w:t>
      </w:r>
    </w:p>
    <w:p w14:paraId="07153E11" w14:textId="77777777" w:rsidR="007E07BD" w:rsidRPr="002E420B" w:rsidRDefault="007E07BD" w:rsidP="00961216">
      <w:pPr>
        <w:pStyle w:val="Heading4"/>
      </w:pPr>
      <w:r w:rsidRPr="002E420B">
        <w:t>Tank Floor: A structural concrete dome or flat slab that supports the tank contents inside the support wall.  It includes the ring</w:t>
      </w:r>
      <w:r w:rsidR="000C3DD1" w:rsidRPr="002E420B">
        <w:t>-</w:t>
      </w:r>
      <w:r w:rsidRPr="002E420B">
        <w:t>beam used with a dome floor (composite tanks).</w:t>
      </w:r>
    </w:p>
    <w:p w14:paraId="54FAD90F" w14:textId="77777777" w:rsidR="007E07BD" w:rsidRPr="002E420B" w:rsidRDefault="007E07BD" w:rsidP="00961216">
      <w:pPr>
        <w:pStyle w:val="Heading4"/>
      </w:pPr>
      <w:r w:rsidRPr="002E420B">
        <w:t>TWL (Top Water Level): The maximum water level in the tank under all normal tank operating conditions other than overflow.</w:t>
      </w:r>
    </w:p>
    <w:p w14:paraId="3665E7D8" w14:textId="77777777" w:rsidR="007E07BD" w:rsidRPr="00CD7FC9" w:rsidRDefault="007E07BD" w:rsidP="006877A1">
      <w:pPr>
        <w:pStyle w:val="Heading2"/>
      </w:pPr>
      <w:r w:rsidRPr="00CD7FC9">
        <w:t>Reference</w:t>
      </w:r>
      <w:r w:rsidR="002004E8" w:rsidRPr="00CD7FC9">
        <w:t xml:space="preserve"> </w:t>
      </w:r>
      <w:r w:rsidRPr="00CD7FC9">
        <w:t>Standards</w:t>
      </w:r>
    </w:p>
    <w:p w14:paraId="7E7C29AC" w14:textId="77777777" w:rsidR="007E07BD" w:rsidRPr="002E420B" w:rsidRDefault="007E07BD" w:rsidP="006877A1">
      <w:pPr>
        <w:pStyle w:val="Heading3"/>
      </w:pPr>
      <w:r w:rsidRPr="00742136">
        <w:t>Comp</w:t>
      </w:r>
      <w:r w:rsidRPr="00CD7FC9">
        <w:t>ly with the latest edition of the following statutes</w:t>
      </w:r>
      <w:r w:rsidR="002004E8" w:rsidRPr="00CD7FC9">
        <w:t>,</w:t>
      </w:r>
      <w:r w:rsidRPr="00CD7FC9">
        <w:t xml:space="preserve"> codes</w:t>
      </w:r>
      <w:r w:rsidR="002004E8" w:rsidRPr="00CD7FC9">
        <w:t>,</w:t>
      </w:r>
      <w:r w:rsidRPr="00CD7FC9">
        <w:t xml:space="preserve"> standards</w:t>
      </w:r>
      <w:r w:rsidR="002004E8" w:rsidRPr="00CD7FC9">
        <w:t>,</w:t>
      </w:r>
      <w:r w:rsidRPr="00CD7FC9">
        <w:t xml:space="preserve"> and all amendments</w:t>
      </w:r>
      <w:r w:rsidR="00491033" w:rsidRPr="002E420B">
        <w:t xml:space="preserve"> (as applicable)</w:t>
      </w:r>
      <w:r w:rsidRPr="002E420B">
        <w:t xml:space="preserve"> thereto</w:t>
      </w:r>
      <w:r w:rsidR="002004E8" w:rsidRPr="002E420B">
        <w:t>:</w:t>
      </w:r>
    </w:p>
    <w:p w14:paraId="7C57B460" w14:textId="77777777" w:rsidR="009662B8" w:rsidRPr="00786007" w:rsidRDefault="009662B8" w:rsidP="00961216">
      <w:pPr>
        <w:pStyle w:val="Heading4"/>
      </w:pPr>
      <w:r w:rsidRPr="00742136">
        <w:t>Ontario Regulations</w:t>
      </w:r>
    </w:p>
    <w:p w14:paraId="4BAFC1AF" w14:textId="77777777" w:rsidR="009662B8" w:rsidRPr="00742136" w:rsidRDefault="009662B8" w:rsidP="00961216">
      <w:pPr>
        <w:pStyle w:val="Heading5"/>
      </w:pPr>
      <w:r w:rsidRPr="00742136">
        <w:t xml:space="preserve">Ontario Occupational Health and Safety Act, 1990 </w:t>
      </w:r>
    </w:p>
    <w:p w14:paraId="30A62553" w14:textId="77777777" w:rsidR="009662B8" w:rsidRPr="00786007" w:rsidRDefault="009662B8" w:rsidP="00961216">
      <w:pPr>
        <w:pStyle w:val="Heading5"/>
      </w:pPr>
      <w:r w:rsidRPr="00742136">
        <w:t>Ontario</w:t>
      </w:r>
      <w:r w:rsidRPr="00786007">
        <w:t xml:space="preserve"> Regulation 213/91 Construction Projects as amended</w:t>
      </w:r>
      <w:r w:rsidR="0067280C">
        <w:t xml:space="preserve"> (O. Reg. 88/13)</w:t>
      </w:r>
      <w:r w:rsidRPr="00786007">
        <w:t>.</w:t>
      </w:r>
    </w:p>
    <w:p w14:paraId="70F2B751" w14:textId="77777777" w:rsidR="009662B8" w:rsidRDefault="009662B8" w:rsidP="0067280C">
      <w:pPr>
        <w:pStyle w:val="Heading5"/>
        <w:rPr>
          <w:ins w:id="249" w:author="Johnny Pang" w:date="2022-04-16T21:04:00Z"/>
        </w:rPr>
      </w:pPr>
      <w:r w:rsidRPr="00AF5DE0">
        <w:t>Building</w:t>
      </w:r>
      <w:r w:rsidRPr="002E420B">
        <w:t xml:space="preserve"> Code</w:t>
      </w:r>
      <w:r>
        <w:t xml:space="preserve"> Act</w:t>
      </w:r>
      <w:r w:rsidR="0067280C">
        <w:t>, 1992</w:t>
      </w:r>
      <w:r w:rsidRPr="002E420B">
        <w:t>.</w:t>
      </w:r>
      <w:r w:rsidR="0067280C" w:rsidRPr="0067280C">
        <w:t xml:space="preserve"> Ontario Regulation 221/12</w:t>
      </w:r>
    </w:p>
    <w:p w14:paraId="2A6F9A49" w14:textId="77777777" w:rsidR="0057565D" w:rsidRDefault="0057565D" w:rsidP="0067280C">
      <w:pPr>
        <w:pStyle w:val="Heading5"/>
      </w:pPr>
      <w:ins w:id="250" w:author="Johnny Pang" w:date="2022-04-16T21:04:00Z">
        <w:r>
          <w:t>Ontario Building Code</w:t>
        </w:r>
      </w:ins>
    </w:p>
    <w:p w14:paraId="167E9FBD" w14:textId="77777777" w:rsidR="007E07BD" w:rsidRPr="00EB0713" w:rsidRDefault="007E07BD" w:rsidP="00961216">
      <w:pPr>
        <w:pStyle w:val="Heading4"/>
        <w:rPr>
          <w:rPrChange w:id="251" w:author="Johnny Pang" w:date="2022-12-06T16:18:00Z">
            <w:rPr>
              <w:highlight w:val="yellow"/>
            </w:rPr>
          </w:rPrChange>
        </w:rPr>
      </w:pPr>
      <w:r w:rsidRPr="00EB0713">
        <w:t>National Building Code of Canada</w:t>
      </w:r>
      <w:r w:rsidR="00E37ED8" w:rsidRPr="00EB0713">
        <w:t xml:space="preserve"> </w:t>
      </w:r>
      <w:del w:id="252" w:author="Johnny Pang" w:date="2022-04-16T21:03:00Z">
        <w:r w:rsidR="00E37ED8" w:rsidRPr="00EB0713" w:rsidDel="0057565D">
          <w:rPr>
            <w:i/>
            <w:rPrChange w:id="253" w:author="Johnny Pang" w:date="2022-12-06T16:18:00Z">
              <w:rPr>
                <w:i/>
                <w:highlight w:val="yellow"/>
              </w:rPr>
            </w:rPrChange>
          </w:rPr>
          <w:delText>[Consultant to confirm applicability of NBC in relation to provincial building codes]</w:delText>
        </w:r>
        <w:r w:rsidR="007D432C" w:rsidRPr="00EB0713" w:rsidDel="0057565D">
          <w:rPr>
            <w:rPrChange w:id="254" w:author="Johnny Pang" w:date="2022-12-06T16:18:00Z">
              <w:rPr>
                <w:highlight w:val="yellow"/>
              </w:rPr>
            </w:rPrChange>
          </w:rPr>
          <w:delText>.</w:delText>
        </w:r>
      </w:del>
    </w:p>
    <w:p w14:paraId="12C2D880" w14:textId="77777777" w:rsidR="00AF5DE0" w:rsidRPr="00EB0713" w:rsidRDefault="00AF5DE0" w:rsidP="00961216">
      <w:pPr>
        <w:pStyle w:val="Heading4"/>
      </w:pPr>
      <w:r w:rsidRPr="00EB0713">
        <w:t>Canadian Standards Association</w:t>
      </w:r>
    </w:p>
    <w:p w14:paraId="57F85AE0" w14:textId="77777777" w:rsidR="007E07BD" w:rsidRPr="00EB0713" w:rsidRDefault="002F3AB2" w:rsidP="00961216">
      <w:pPr>
        <w:pStyle w:val="Heading5"/>
        <w:rPr>
          <w:rPrChange w:id="255" w:author="Johnny Pang" w:date="2022-12-06T16:18:00Z">
            <w:rPr>
              <w:highlight w:val="yellow"/>
            </w:rPr>
          </w:rPrChange>
        </w:rPr>
      </w:pPr>
      <w:r w:rsidRPr="00EB0713">
        <w:t>CAN/</w:t>
      </w:r>
      <w:r w:rsidR="007E07BD" w:rsidRPr="00EB0713">
        <w:t>CSA S16</w:t>
      </w:r>
      <w:r w:rsidR="005B1567" w:rsidRPr="00EB0713">
        <w:t>-</w:t>
      </w:r>
      <w:r w:rsidR="00C74943" w:rsidRPr="00EB0713">
        <w:t>14</w:t>
      </w:r>
      <w:r w:rsidR="00FC1DFA" w:rsidRPr="00EB0713">
        <w:t>,</w:t>
      </w:r>
      <w:r w:rsidR="005B1567" w:rsidRPr="00EB0713">
        <w:t xml:space="preserve"> Design of Steel Structures</w:t>
      </w:r>
      <w:r w:rsidR="00274D37" w:rsidRPr="00EB0713">
        <w:t xml:space="preserve"> </w:t>
      </w:r>
    </w:p>
    <w:p w14:paraId="6DC31BF0" w14:textId="77777777" w:rsidR="003929D0" w:rsidRPr="00EB0713" w:rsidRDefault="003929D0" w:rsidP="00961216">
      <w:pPr>
        <w:pStyle w:val="Heading5"/>
      </w:pPr>
      <w:r w:rsidRPr="00EB0713">
        <w:t>CAN/CSA W47.1-09</w:t>
      </w:r>
      <w:r w:rsidR="00C74943" w:rsidRPr="00EB0713">
        <w:t xml:space="preserve"> (R2014)</w:t>
      </w:r>
      <w:r w:rsidR="00FC1DFA" w:rsidRPr="00EB0713">
        <w:t>,</w:t>
      </w:r>
      <w:r w:rsidRPr="00EB0713">
        <w:t xml:space="preserve"> Certification of companies for fusion welding of steel</w:t>
      </w:r>
    </w:p>
    <w:p w14:paraId="7113BAD9" w14:textId="77777777" w:rsidR="003929D0" w:rsidRPr="00AF5DE0" w:rsidRDefault="003929D0" w:rsidP="00961216">
      <w:pPr>
        <w:pStyle w:val="Heading5"/>
      </w:pPr>
      <w:r w:rsidRPr="00786007">
        <w:t>CAN/CSA W47.2-11</w:t>
      </w:r>
      <w:r w:rsidR="00FC1DFA">
        <w:t>,</w:t>
      </w:r>
      <w:r w:rsidRPr="00AF5DE0">
        <w:t xml:space="preserve"> Certification of companies for fusion welding of aluminum</w:t>
      </w:r>
    </w:p>
    <w:p w14:paraId="1CF40FFE" w14:textId="77777777" w:rsidR="00051A6D" w:rsidRPr="00AF5DE0" w:rsidRDefault="003929D0" w:rsidP="00961216">
      <w:pPr>
        <w:pStyle w:val="Heading5"/>
      </w:pPr>
      <w:r w:rsidRPr="00AF5DE0">
        <w:t>CAN/</w:t>
      </w:r>
      <w:r w:rsidR="007E07BD" w:rsidRPr="00AF5DE0">
        <w:t>CSA A23</w:t>
      </w:r>
      <w:r w:rsidR="00051A6D" w:rsidRPr="00AF5DE0">
        <w:t>.1-09</w:t>
      </w:r>
      <w:r w:rsidR="00C74943">
        <w:t xml:space="preserve"> (R2014)</w:t>
      </w:r>
      <w:r w:rsidR="00FC1DFA">
        <w:t>,</w:t>
      </w:r>
      <w:r w:rsidR="00051A6D" w:rsidRPr="00AF5DE0">
        <w:t xml:space="preserve"> Concrete materials and methods of concrete construction</w:t>
      </w:r>
    </w:p>
    <w:p w14:paraId="5A16522C" w14:textId="77777777" w:rsidR="00051A6D" w:rsidRPr="002F52E8" w:rsidRDefault="00051A6D" w:rsidP="00961216">
      <w:pPr>
        <w:pStyle w:val="Heading5"/>
      </w:pPr>
      <w:r w:rsidRPr="002F52E8">
        <w:t>CAN/CSA A23.2-09</w:t>
      </w:r>
      <w:r w:rsidR="00C74943">
        <w:t xml:space="preserve"> (R2014)</w:t>
      </w:r>
      <w:r w:rsidR="00FC1DFA">
        <w:t>,</w:t>
      </w:r>
      <w:r w:rsidRPr="002F52E8">
        <w:t xml:space="preserve"> Test methods and standard practices for concrete </w:t>
      </w:r>
    </w:p>
    <w:p w14:paraId="255B4617" w14:textId="77777777" w:rsidR="00051A6D" w:rsidRPr="002F52E8" w:rsidRDefault="00FC2B68" w:rsidP="00961216">
      <w:pPr>
        <w:pStyle w:val="Heading5"/>
      </w:pPr>
      <w:r w:rsidRPr="002F52E8">
        <w:t xml:space="preserve">CAN/CSA </w:t>
      </w:r>
      <w:r w:rsidR="00051A6D" w:rsidRPr="002F52E8">
        <w:t>A23.3-</w:t>
      </w:r>
      <w:r w:rsidR="000971A2">
        <w:t>1</w:t>
      </w:r>
      <w:r w:rsidR="00051A6D" w:rsidRPr="002F52E8">
        <w:t>4</w:t>
      </w:r>
      <w:r w:rsidR="000971A2">
        <w:t>,</w:t>
      </w:r>
      <w:r w:rsidR="00051A6D" w:rsidRPr="002F52E8">
        <w:t xml:space="preserve"> Design of </w:t>
      </w:r>
      <w:r w:rsidR="007E606C">
        <w:t>C</w:t>
      </w:r>
      <w:r w:rsidR="00051A6D" w:rsidRPr="002F52E8">
        <w:t xml:space="preserve">oncrete </w:t>
      </w:r>
      <w:r w:rsidR="007E606C">
        <w:t>S</w:t>
      </w:r>
      <w:r w:rsidR="00051A6D" w:rsidRPr="002F52E8">
        <w:t>tructures</w:t>
      </w:r>
    </w:p>
    <w:p w14:paraId="399CAD9B" w14:textId="11284DAC" w:rsidR="00051A6D" w:rsidRPr="00AF5DE0" w:rsidRDefault="00051A6D" w:rsidP="00961216">
      <w:pPr>
        <w:pStyle w:val="Heading5"/>
      </w:pPr>
      <w:r w:rsidRPr="002F52E8">
        <w:t>C</w:t>
      </w:r>
      <w:r w:rsidR="00FC2B68" w:rsidRPr="002F52E8">
        <w:t xml:space="preserve">AN/CSA </w:t>
      </w:r>
      <w:r w:rsidRPr="002F52E8">
        <w:t>A23.4-09</w:t>
      </w:r>
      <w:r w:rsidR="00D56A92">
        <w:t xml:space="preserve"> (R2014)</w:t>
      </w:r>
      <w:r w:rsidR="00FC1DFA">
        <w:t>,</w:t>
      </w:r>
      <w:r w:rsidRPr="002F52E8">
        <w:t xml:space="preserve"> Pre</w:t>
      </w:r>
      <w:r w:rsidR="00C74943">
        <w:t>-</w:t>
      </w:r>
      <w:r w:rsidRPr="002F52E8">
        <w:t>cast concrete</w:t>
      </w:r>
      <w:r w:rsidR="00D56A92">
        <w:t xml:space="preserve"> </w:t>
      </w:r>
      <w:r w:rsidRPr="002F52E8">
        <w:t>-</w:t>
      </w:r>
      <w:r w:rsidR="00D56A92">
        <w:t xml:space="preserve"> M</w:t>
      </w:r>
      <w:r w:rsidRPr="002F52E8">
        <w:t>aterials and construction</w:t>
      </w:r>
      <w:r w:rsidR="0067280C">
        <w:t xml:space="preserve"> </w:t>
      </w:r>
      <w:del w:id="256" w:author="Keith Wong" w:date="2022-12-01T09:43:00Z">
        <w:r w:rsidR="0067280C" w:rsidRPr="0067280C" w:rsidDel="002C26A0">
          <w:rPr>
            <w:highlight w:val="yellow"/>
          </w:rPr>
          <w:delText>[as applicable]</w:delText>
        </w:r>
      </w:del>
    </w:p>
    <w:p w14:paraId="4ABCF790" w14:textId="77777777" w:rsidR="00061983" w:rsidRPr="00AF5DE0" w:rsidRDefault="00FC2B68" w:rsidP="00961216">
      <w:pPr>
        <w:pStyle w:val="Heading5"/>
      </w:pPr>
      <w:r w:rsidRPr="00AF5DE0">
        <w:t>CAN/</w:t>
      </w:r>
      <w:r w:rsidR="00061983" w:rsidRPr="00AF5DE0">
        <w:t>CSA</w:t>
      </w:r>
      <w:r w:rsidRPr="00AF5DE0">
        <w:t xml:space="preserve"> </w:t>
      </w:r>
      <w:r w:rsidR="00061983" w:rsidRPr="00AF5DE0">
        <w:t>W59</w:t>
      </w:r>
      <w:r w:rsidR="00F541FF">
        <w:t>-2013</w:t>
      </w:r>
      <w:r w:rsidR="00FC1DFA">
        <w:t>,</w:t>
      </w:r>
      <w:r w:rsidRPr="00AF5DE0">
        <w:t xml:space="preserve"> Welded steel construction (metal arc welding)</w:t>
      </w:r>
    </w:p>
    <w:p w14:paraId="4E722A80" w14:textId="77777777" w:rsidR="00061983" w:rsidRDefault="00FC2B68" w:rsidP="00961216">
      <w:pPr>
        <w:pStyle w:val="Heading5"/>
      </w:pPr>
      <w:r w:rsidRPr="00742136">
        <w:t xml:space="preserve">CAN/CSA </w:t>
      </w:r>
      <w:r w:rsidR="00732C17" w:rsidRPr="00742136">
        <w:t>G40.20-</w:t>
      </w:r>
      <w:r w:rsidRPr="00742136">
        <w:t>13</w:t>
      </w:r>
      <w:r w:rsidR="00732C17" w:rsidRPr="00742136">
        <w:t>/G40.21-</w:t>
      </w:r>
      <w:r w:rsidRPr="00742136">
        <w:t>13</w:t>
      </w:r>
      <w:r w:rsidR="00FC1DFA">
        <w:t xml:space="preserve">, </w:t>
      </w:r>
      <w:r w:rsidR="00732C17" w:rsidRPr="00742136">
        <w:t>General Requirements for Rolled or Welded Structural Quality Steel/ Structural Quality</w:t>
      </w:r>
      <w:r w:rsidR="00732C17" w:rsidRPr="002F52E8">
        <w:t xml:space="preserve"> Steel</w:t>
      </w:r>
      <w:r w:rsidR="007D432C" w:rsidRPr="002F52E8">
        <w:t>.</w:t>
      </w:r>
    </w:p>
    <w:p w14:paraId="0CD54C84" w14:textId="77777777" w:rsidR="002F0E27" w:rsidRDefault="002F0E27" w:rsidP="00961216">
      <w:pPr>
        <w:pStyle w:val="Heading5"/>
      </w:pPr>
      <w:r>
        <w:t>CSA Z259.2.2-14, Self-retracting Devices</w:t>
      </w:r>
    </w:p>
    <w:p w14:paraId="6DE51986" w14:textId="77777777" w:rsidR="00AF5DE0" w:rsidRPr="00AF5DE0" w:rsidRDefault="00AF5DE0" w:rsidP="00961216">
      <w:pPr>
        <w:pStyle w:val="Heading4"/>
      </w:pPr>
      <w:r>
        <w:t>American Water</w:t>
      </w:r>
      <w:r w:rsidR="0067280C">
        <w:t xml:space="preserve"> W</w:t>
      </w:r>
      <w:r>
        <w:t>orks Association</w:t>
      </w:r>
    </w:p>
    <w:p w14:paraId="09112504" w14:textId="77777777" w:rsidR="002F52E8" w:rsidRPr="003A696D" w:rsidRDefault="002F52E8" w:rsidP="00961216">
      <w:pPr>
        <w:pStyle w:val="Heading5"/>
      </w:pPr>
      <w:r w:rsidRPr="00742136">
        <w:t>AWWA C652-11 - Disinfection of Water</w:t>
      </w:r>
      <w:r w:rsidRPr="003A696D">
        <w:t>- Storage Facilities</w:t>
      </w:r>
    </w:p>
    <w:p w14:paraId="71C5BD54" w14:textId="77777777" w:rsidR="002F52E8" w:rsidRPr="003A696D" w:rsidRDefault="002F52E8" w:rsidP="00961216">
      <w:pPr>
        <w:pStyle w:val="Heading5"/>
      </w:pPr>
      <w:r w:rsidRPr="003A696D">
        <w:t>AWWA D100-11 - Welded Carbon Steel Tanks for Water Storage.</w:t>
      </w:r>
    </w:p>
    <w:p w14:paraId="49FD262B" w14:textId="77777777" w:rsidR="002F52E8" w:rsidRPr="003A696D" w:rsidRDefault="002F52E8" w:rsidP="00961216">
      <w:pPr>
        <w:pStyle w:val="Heading5"/>
      </w:pPr>
      <w:r w:rsidRPr="003A696D">
        <w:t>AWWA D102-1</w:t>
      </w:r>
      <w:r w:rsidR="00331D3E">
        <w:t>4</w:t>
      </w:r>
      <w:r w:rsidRPr="003A696D">
        <w:t xml:space="preserve"> - Coating Steel Water- Storage Tanks.</w:t>
      </w:r>
    </w:p>
    <w:p w14:paraId="0FAE13C5" w14:textId="77777777" w:rsidR="002F52E8" w:rsidRPr="003A696D" w:rsidRDefault="002F52E8" w:rsidP="00961216">
      <w:pPr>
        <w:pStyle w:val="Heading5"/>
      </w:pPr>
      <w:r w:rsidRPr="003A696D">
        <w:t>AWWA D104-11 Automatically Controlled, Impressed Current Cathodic Protection for the Interior Submerged Surfaces of Steel Water Storage Tanks.</w:t>
      </w:r>
    </w:p>
    <w:p w14:paraId="24391F5F" w14:textId="77777777" w:rsidR="002F52E8" w:rsidRPr="003A696D" w:rsidRDefault="002F52E8" w:rsidP="00961216">
      <w:pPr>
        <w:pStyle w:val="Heading5"/>
      </w:pPr>
      <w:r w:rsidRPr="003A696D">
        <w:lastRenderedPageBreak/>
        <w:t>AWWA D106-10 – Sacrificial Anode Cathodic Protection Systems for the Interior Submerged Surfaces of Steel Water Storage Tanks.</w:t>
      </w:r>
    </w:p>
    <w:p w14:paraId="3E7538D5" w14:textId="77777777" w:rsidR="002F52E8" w:rsidRPr="002E420B" w:rsidRDefault="002F52E8" w:rsidP="00961216">
      <w:pPr>
        <w:pStyle w:val="Heading5"/>
      </w:pPr>
      <w:r w:rsidRPr="003A696D">
        <w:t>AWWA D107-10 – Composite</w:t>
      </w:r>
      <w:r w:rsidRPr="00DA5DE8">
        <w:t xml:space="preserve"> Elevated Tanks for Water Storage</w:t>
      </w:r>
      <w:r w:rsidRPr="002E420B">
        <w:t>.</w:t>
      </w:r>
    </w:p>
    <w:p w14:paraId="32121B7F" w14:textId="77777777" w:rsidR="002F52E8" w:rsidRDefault="00061983" w:rsidP="00961216">
      <w:pPr>
        <w:pStyle w:val="Heading4"/>
      </w:pPr>
      <w:r w:rsidRPr="002F52E8">
        <w:t>A</w:t>
      </w:r>
      <w:r w:rsidR="009B0260" w:rsidRPr="002F52E8">
        <w:t xml:space="preserve">merican </w:t>
      </w:r>
      <w:r w:rsidRPr="002F52E8">
        <w:t>C</w:t>
      </w:r>
      <w:r w:rsidR="009B0260" w:rsidRPr="002F52E8">
        <w:t xml:space="preserve">oncrete </w:t>
      </w:r>
      <w:r w:rsidRPr="002F52E8">
        <w:t>I</w:t>
      </w:r>
      <w:r w:rsidR="009B0260" w:rsidRPr="002F52E8">
        <w:t>nstitute</w:t>
      </w:r>
      <w:r w:rsidRPr="002F52E8">
        <w:t xml:space="preserve"> </w:t>
      </w:r>
      <w:r w:rsidR="00135CC8" w:rsidRPr="002F52E8">
        <w:t xml:space="preserve"> </w:t>
      </w:r>
    </w:p>
    <w:p w14:paraId="7BB5A1FD" w14:textId="77777777" w:rsidR="002F52E8" w:rsidRPr="001B662C" w:rsidRDefault="00135CC8" w:rsidP="001B662C">
      <w:pPr>
        <w:pStyle w:val="Heading5"/>
      </w:pPr>
      <w:r w:rsidRPr="001B662C">
        <w:t>ACI 117-10</w:t>
      </w:r>
      <w:r w:rsidR="009B139E" w:rsidRPr="001B662C">
        <w:t>,</w:t>
      </w:r>
      <w:r w:rsidRPr="001B662C">
        <w:t xml:space="preserve"> Specification for </w:t>
      </w:r>
      <w:r w:rsidR="00A042FA" w:rsidRPr="001B662C">
        <w:t>T</w:t>
      </w:r>
      <w:r w:rsidRPr="001B662C">
        <w:t xml:space="preserve">olerances for </w:t>
      </w:r>
      <w:r w:rsidR="00A042FA" w:rsidRPr="001B662C">
        <w:t>C</w:t>
      </w:r>
      <w:r w:rsidRPr="001B662C">
        <w:t xml:space="preserve">oncrete </w:t>
      </w:r>
      <w:r w:rsidR="00A042FA" w:rsidRPr="001B662C">
        <w:t>C</w:t>
      </w:r>
      <w:r w:rsidRPr="001B662C">
        <w:t xml:space="preserve">onstruction and </w:t>
      </w:r>
      <w:r w:rsidR="00A042FA" w:rsidRPr="001B662C">
        <w:t>M</w:t>
      </w:r>
      <w:r w:rsidRPr="001B662C">
        <w:t>aterials</w:t>
      </w:r>
    </w:p>
    <w:p w14:paraId="0214525D" w14:textId="77777777" w:rsidR="002F52E8" w:rsidRDefault="002F52E8" w:rsidP="00961216">
      <w:pPr>
        <w:pStyle w:val="Heading4"/>
      </w:pPr>
      <w:r w:rsidRPr="00961216">
        <w:t>American S</w:t>
      </w:r>
      <w:r>
        <w:t>ociety for Testing and Materials</w:t>
      </w:r>
    </w:p>
    <w:p w14:paraId="60A8592E" w14:textId="77777777" w:rsidR="00DA5DE8" w:rsidRPr="003A696D" w:rsidRDefault="002F52E8" w:rsidP="00961216">
      <w:pPr>
        <w:pStyle w:val="Heading5"/>
      </w:pPr>
      <w:r w:rsidRPr="00742136">
        <w:t>ASTM A312/ A312M-14</w:t>
      </w:r>
      <w:r w:rsidR="00FA5C20">
        <w:t>b</w:t>
      </w:r>
      <w:r w:rsidR="009B139E">
        <w:t>,</w:t>
      </w:r>
      <w:r w:rsidRPr="00742136">
        <w:t xml:space="preserve"> </w:t>
      </w:r>
      <w:r w:rsidRPr="003A696D">
        <w:t xml:space="preserve">Standard </w:t>
      </w:r>
      <w:r w:rsidR="004B2B0B">
        <w:t>S</w:t>
      </w:r>
      <w:r w:rsidR="004B2B0B" w:rsidRPr="003A696D">
        <w:t xml:space="preserve">pecification </w:t>
      </w:r>
      <w:r w:rsidRPr="003A696D">
        <w:t xml:space="preserve">for </w:t>
      </w:r>
      <w:r w:rsidR="004B2B0B">
        <w:t>S</w:t>
      </w:r>
      <w:r w:rsidR="004B2B0B" w:rsidRPr="003A696D">
        <w:t>eamless</w:t>
      </w:r>
      <w:r w:rsidRPr="003A696D">
        <w:t xml:space="preserve">, </w:t>
      </w:r>
      <w:r w:rsidR="004B2B0B">
        <w:t>W</w:t>
      </w:r>
      <w:r w:rsidR="004B2B0B" w:rsidRPr="003A696D">
        <w:t xml:space="preserve">elded </w:t>
      </w:r>
      <w:r w:rsidRPr="003A696D">
        <w:t xml:space="preserve">and </w:t>
      </w:r>
      <w:r w:rsidR="004B2B0B">
        <w:t>H</w:t>
      </w:r>
      <w:r w:rsidR="004B2B0B" w:rsidRPr="003A696D">
        <w:t xml:space="preserve">eavily </w:t>
      </w:r>
      <w:r w:rsidR="004B2B0B">
        <w:t>C</w:t>
      </w:r>
      <w:r w:rsidR="004B2B0B" w:rsidRPr="003A696D">
        <w:t xml:space="preserve">old </w:t>
      </w:r>
      <w:r w:rsidR="004B2B0B">
        <w:t>W</w:t>
      </w:r>
      <w:r w:rsidR="004B2B0B" w:rsidRPr="003A696D">
        <w:t xml:space="preserve">orked </w:t>
      </w:r>
      <w:r w:rsidR="004B2B0B">
        <w:t>A</w:t>
      </w:r>
      <w:r w:rsidR="004B2B0B" w:rsidRPr="003A696D">
        <w:t xml:space="preserve">ustenitic </w:t>
      </w:r>
      <w:r w:rsidR="004B2B0B">
        <w:t>S</w:t>
      </w:r>
      <w:r w:rsidR="004B2B0B" w:rsidRPr="003A696D">
        <w:t xml:space="preserve">tainless </w:t>
      </w:r>
      <w:r w:rsidR="004B2B0B">
        <w:t>S</w:t>
      </w:r>
      <w:r w:rsidR="004B2B0B" w:rsidRPr="003A696D">
        <w:t xml:space="preserve">teel </w:t>
      </w:r>
      <w:r w:rsidR="004B2B0B">
        <w:t>P</w:t>
      </w:r>
      <w:r w:rsidR="004B2B0B" w:rsidRPr="003A696D">
        <w:t>ipes</w:t>
      </w:r>
    </w:p>
    <w:p w14:paraId="357217AD" w14:textId="77777777" w:rsidR="00961216" w:rsidRDefault="002F52E8" w:rsidP="00961216">
      <w:pPr>
        <w:pStyle w:val="Heading5"/>
      </w:pPr>
      <w:r>
        <w:t xml:space="preserve">ASTM </w:t>
      </w:r>
      <w:r w:rsidRPr="002E420B">
        <w:t>A240</w:t>
      </w:r>
      <w:r>
        <w:t>/ A240M-1</w:t>
      </w:r>
      <w:r w:rsidR="00FA5C20">
        <w:t>5</w:t>
      </w:r>
      <w:r w:rsidR="009B139E">
        <w:t>,</w:t>
      </w:r>
      <w:r>
        <w:t xml:space="preserve"> </w:t>
      </w:r>
      <w:r w:rsidRPr="00742136">
        <w:t>Standard</w:t>
      </w:r>
      <w:r>
        <w:t xml:space="preserve"> </w:t>
      </w:r>
      <w:r w:rsidR="004B2B0B">
        <w:t>S</w:t>
      </w:r>
      <w:r>
        <w:t xml:space="preserve">pecification for </w:t>
      </w:r>
      <w:r w:rsidR="004B2B0B">
        <w:t xml:space="preserve">Chromium </w:t>
      </w:r>
      <w:r>
        <w:t xml:space="preserve">and </w:t>
      </w:r>
      <w:r w:rsidR="004B2B0B">
        <w:t>Chromium</w:t>
      </w:r>
      <w:r>
        <w:t>-</w:t>
      </w:r>
      <w:r w:rsidR="004B2B0B">
        <w:t>Nickel Stainless Steel Plate</w:t>
      </w:r>
      <w:r>
        <w:t xml:space="preserve">, </w:t>
      </w:r>
      <w:r w:rsidR="004B2B0B">
        <w:t>Sheet</w:t>
      </w:r>
      <w:r>
        <w:t xml:space="preserve">, and </w:t>
      </w:r>
      <w:r w:rsidR="004B2B0B">
        <w:t xml:space="preserve">Strip </w:t>
      </w:r>
      <w:r>
        <w:t xml:space="preserve">for </w:t>
      </w:r>
      <w:r w:rsidR="004B2B0B">
        <w:t xml:space="preserve">Pressure </w:t>
      </w:r>
      <w:r w:rsidR="0013463F">
        <w:t xml:space="preserve">Vessels </w:t>
      </w:r>
      <w:r>
        <w:t xml:space="preserve">and for </w:t>
      </w:r>
      <w:r w:rsidR="0013463F">
        <w:t>General Applications</w:t>
      </w:r>
    </w:p>
    <w:p w14:paraId="750309C8" w14:textId="77777777" w:rsidR="008C2E29" w:rsidRDefault="008C2E29" w:rsidP="00961216">
      <w:pPr>
        <w:pStyle w:val="Heading5"/>
      </w:pPr>
      <w:r>
        <w:t xml:space="preserve">ASTM </w:t>
      </w:r>
      <w:r w:rsidR="00E648B2">
        <w:t>A</w:t>
      </w:r>
      <w:r>
        <w:t>774</w:t>
      </w:r>
      <w:r w:rsidR="009B1E25">
        <w:t>/A774M-1</w:t>
      </w:r>
      <w:r w:rsidR="00FA5C20">
        <w:t>4</w:t>
      </w:r>
      <w:r w:rsidR="009B1E25">
        <w:t>, Standard Specification for As</w:t>
      </w:r>
      <w:r w:rsidR="00567598">
        <w:t>-Welded Wrought Austenitic Stainless Steel Fittings for General Corrosive Service at Low and Moderate Temperatures</w:t>
      </w:r>
    </w:p>
    <w:p w14:paraId="109B37DE" w14:textId="77777777" w:rsidR="008C2E29" w:rsidRDefault="008C2E29" w:rsidP="00961216">
      <w:pPr>
        <w:pStyle w:val="Heading5"/>
      </w:pPr>
      <w:r>
        <w:t xml:space="preserve">ASTM </w:t>
      </w:r>
      <w:r w:rsidR="00E648B2">
        <w:t>A</w:t>
      </w:r>
      <w:r>
        <w:t>778</w:t>
      </w:r>
      <w:r w:rsidR="00567598">
        <w:t>-01(2009)e1, Standard Specification for Welded, Un-annealed Austenitic Stainless Steel Tubular Products</w:t>
      </w:r>
    </w:p>
    <w:p w14:paraId="2DBAFD04" w14:textId="77777777" w:rsidR="008C2E29" w:rsidRDefault="008C2E29" w:rsidP="00961216">
      <w:pPr>
        <w:pStyle w:val="Heading5"/>
      </w:pPr>
      <w:r>
        <w:t>ASTM A380</w:t>
      </w:r>
      <w:r w:rsidR="00567598">
        <w:t>/A380M-13, Standard Practice for Cleaning, Descaling, and Passivation of Stainless Steel parts, Equipment, and Systems</w:t>
      </w:r>
    </w:p>
    <w:p w14:paraId="79895339" w14:textId="77777777" w:rsidR="00CE57D1" w:rsidRDefault="00CE57D1" w:rsidP="00961216">
      <w:pPr>
        <w:pStyle w:val="Heading4"/>
      </w:pPr>
      <w:r w:rsidRPr="00961216">
        <w:t>NSF Interna</w:t>
      </w:r>
      <w:r>
        <w:t>tional (N</w:t>
      </w:r>
      <w:r w:rsidR="0067798B">
        <w:t>SF</w:t>
      </w:r>
      <w:r>
        <w:t>)</w:t>
      </w:r>
    </w:p>
    <w:p w14:paraId="244AAA92" w14:textId="77777777" w:rsidR="007E07BD" w:rsidRDefault="004A47AD" w:rsidP="00961216">
      <w:pPr>
        <w:pStyle w:val="Heading5"/>
      </w:pPr>
      <w:r>
        <w:t xml:space="preserve">NSF/ ANSI Standard </w:t>
      </w:r>
      <w:r w:rsidR="007E07BD" w:rsidRPr="002E420B">
        <w:t>61</w:t>
      </w:r>
      <w:r w:rsidR="009662B8">
        <w:t>:</w:t>
      </w:r>
      <w:r w:rsidR="007E07BD" w:rsidRPr="002E420B">
        <w:t xml:space="preserve"> </w:t>
      </w:r>
      <w:r w:rsidR="009662B8" w:rsidRPr="002E420B">
        <w:t xml:space="preserve"> </w:t>
      </w:r>
      <w:r w:rsidR="009662B8">
        <w:t>Drinking W</w:t>
      </w:r>
      <w:r>
        <w:t>ater System Components</w:t>
      </w:r>
      <w:r w:rsidR="009662B8">
        <w:t>- Health Effects</w:t>
      </w:r>
    </w:p>
    <w:p w14:paraId="5F7E5610" w14:textId="77777777" w:rsidR="001F476C" w:rsidRPr="002E420B" w:rsidRDefault="001F476C" w:rsidP="00961216">
      <w:pPr>
        <w:pStyle w:val="Heading5"/>
      </w:pPr>
      <w:r>
        <w:t>NSF 372-2011: Drinking Water System Components – Lead Content</w:t>
      </w:r>
    </w:p>
    <w:p w14:paraId="0CB89868" w14:textId="77777777" w:rsidR="00CE57D1" w:rsidRDefault="00CE57D1" w:rsidP="00961216">
      <w:pPr>
        <w:pStyle w:val="Heading4"/>
      </w:pPr>
      <w:r w:rsidRPr="002E420B">
        <w:t xml:space="preserve">National Association of Corrosion Engineers International </w:t>
      </w:r>
    </w:p>
    <w:p w14:paraId="20BB732C" w14:textId="77777777" w:rsidR="007E07BD" w:rsidRPr="002E420B" w:rsidRDefault="007E07BD" w:rsidP="00961216">
      <w:pPr>
        <w:pStyle w:val="Heading5"/>
      </w:pPr>
      <w:r w:rsidRPr="002E420B">
        <w:t>NACE RP</w:t>
      </w:r>
      <w:r w:rsidR="00FA5C20">
        <w:t>0</w:t>
      </w:r>
      <w:r w:rsidRPr="002E420B">
        <w:t>178</w:t>
      </w:r>
      <w:r w:rsidR="00F541FF">
        <w:t>-2007</w:t>
      </w:r>
      <w:r w:rsidRPr="002E420B">
        <w:t xml:space="preserve"> </w:t>
      </w:r>
      <w:r w:rsidR="00FA5C20">
        <w:t>–</w:t>
      </w:r>
      <w:r w:rsidRPr="002E420B">
        <w:t xml:space="preserve"> </w:t>
      </w:r>
      <w:r w:rsidR="00FA5C20">
        <w:t xml:space="preserve">Design, </w:t>
      </w:r>
      <w:r w:rsidR="0056768F" w:rsidRPr="002E420B">
        <w:t xml:space="preserve">Fabrication </w:t>
      </w:r>
      <w:r w:rsidR="00FA5C20">
        <w:t>and</w:t>
      </w:r>
      <w:r w:rsidR="0056768F" w:rsidRPr="002E420B">
        <w:t xml:space="preserve"> Surface Finish </w:t>
      </w:r>
      <w:r w:rsidR="00FA5C20">
        <w:t xml:space="preserve">Practices </w:t>
      </w:r>
      <w:r w:rsidR="0056768F" w:rsidRPr="002E420B">
        <w:t>for Tanks and Vessels to be Lined for Immersion Service</w:t>
      </w:r>
      <w:r w:rsidR="007D432C" w:rsidRPr="002E420B">
        <w:t>.</w:t>
      </w:r>
    </w:p>
    <w:p w14:paraId="523E2AF6" w14:textId="77777777" w:rsidR="0071766F" w:rsidRPr="002E420B" w:rsidRDefault="0071766F" w:rsidP="00961216">
      <w:pPr>
        <w:pStyle w:val="Heading4"/>
      </w:pPr>
      <w:r w:rsidRPr="002E420B">
        <w:t>Design Guidelines for Drinking Water Systems (MOE 2008)</w:t>
      </w:r>
      <w:r w:rsidR="007D432C" w:rsidRPr="002E420B">
        <w:t>.</w:t>
      </w:r>
    </w:p>
    <w:p w14:paraId="36030040" w14:textId="77777777" w:rsidR="00486EC3" w:rsidRDefault="00486EC3" w:rsidP="00961216">
      <w:pPr>
        <w:pStyle w:val="Heading4"/>
      </w:pPr>
      <w:r>
        <w:t>American Society Mechanical Engineers (ASME)</w:t>
      </w:r>
    </w:p>
    <w:p w14:paraId="2C2D6BC5" w14:textId="77777777" w:rsidR="00486EC3" w:rsidRDefault="00486EC3" w:rsidP="003777CD">
      <w:pPr>
        <w:pStyle w:val="Heading5"/>
      </w:pPr>
      <w:r>
        <w:t>B36.10M-2004, Welded and Seamless Wrought Steel Pipe</w:t>
      </w:r>
    </w:p>
    <w:p w14:paraId="658C3A35" w14:textId="77777777" w:rsidR="00CE57D1" w:rsidRDefault="00CE57D1" w:rsidP="00961216">
      <w:pPr>
        <w:pStyle w:val="Heading4"/>
      </w:pPr>
      <w:r>
        <w:t>Society for Protective Coatings</w:t>
      </w:r>
    </w:p>
    <w:p w14:paraId="4FA1F4B2" w14:textId="77777777" w:rsidR="007E07BD" w:rsidRPr="002E420B" w:rsidRDefault="007E07BD" w:rsidP="00961216">
      <w:pPr>
        <w:pStyle w:val="Heading5"/>
      </w:pPr>
      <w:r w:rsidRPr="002E420B">
        <w:t>SSPC - Systems and Specifications</w:t>
      </w:r>
      <w:r w:rsidR="00CE57D1">
        <w:t>, SSPC Painting Manual, Volume 2</w:t>
      </w:r>
    </w:p>
    <w:p w14:paraId="13352AA8" w14:textId="77777777" w:rsidR="002075B3" w:rsidRDefault="007E07BD" w:rsidP="00961216">
      <w:pPr>
        <w:pStyle w:val="Heading5"/>
      </w:pPr>
      <w:r w:rsidRPr="002E420B">
        <w:t xml:space="preserve">SSPC-PA 1 </w:t>
      </w:r>
      <w:r w:rsidR="002075B3">
        <w:t>–</w:t>
      </w:r>
      <w:r w:rsidRPr="002E420B">
        <w:t xml:space="preserve"> </w:t>
      </w:r>
      <w:r w:rsidR="002075B3">
        <w:t>Shop, Field and Maintenance Painting of Steel</w:t>
      </w:r>
    </w:p>
    <w:p w14:paraId="79B22846" w14:textId="77777777" w:rsidR="007E07BD" w:rsidRPr="00725508" w:rsidRDefault="002075B3" w:rsidP="00961216">
      <w:pPr>
        <w:pStyle w:val="Heading5"/>
      </w:pPr>
      <w:r w:rsidRPr="002E420B">
        <w:t xml:space="preserve">SSPC-PA 2 </w:t>
      </w:r>
      <w:r>
        <w:t>–</w:t>
      </w:r>
      <w:r w:rsidRPr="002E420B">
        <w:t xml:space="preserve"> </w:t>
      </w:r>
      <w:r w:rsidR="00F92C45">
        <w:t xml:space="preserve">Procedure </w:t>
      </w:r>
      <w:r w:rsidR="00295B89">
        <w:t>f</w:t>
      </w:r>
      <w:r w:rsidR="00F92C45">
        <w:t xml:space="preserve">or Determining Conformance </w:t>
      </w:r>
      <w:r w:rsidR="00295B89">
        <w:t>t</w:t>
      </w:r>
      <w:r w:rsidR="00F92C45">
        <w:t xml:space="preserve">o </w:t>
      </w:r>
      <w:r w:rsidR="00F92C45" w:rsidRPr="002E420B">
        <w:t xml:space="preserve">Dry Coating Thickness </w:t>
      </w:r>
      <w:r w:rsidR="00F92C45" w:rsidRPr="00725508">
        <w:t>Requirements</w:t>
      </w:r>
    </w:p>
    <w:p w14:paraId="42BFFCF1" w14:textId="77777777" w:rsidR="00F92C45" w:rsidRPr="003777CD" w:rsidRDefault="004067C3" w:rsidP="00961216">
      <w:pPr>
        <w:pStyle w:val="Heading4"/>
      </w:pPr>
      <w:r w:rsidRPr="00725508">
        <w:t>ECCS (European Convention for Constructional Steelwork</w:t>
      </w:r>
      <w:r w:rsidR="00F92C45" w:rsidRPr="00CA3B8D">
        <w:t>)</w:t>
      </w:r>
    </w:p>
    <w:p w14:paraId="5A577899" w14:textId="77777777" w:rsidR="004067C3" w:rsidRPr="003777CD" w:rsidRDefault="00F92C45" w:rsidP="00961216">
      <w:pPr>
        <w:pStyle w:val="Heading5"/>
      </w:pPr>
      <w:r w:rsidRPr="00725508">
        <w:t xml:space="preserve"> </w:t>
      </w:r>
      <w:r w:rsidR="004067C3" w:rsidRPr="00725508">
        <w:t>Buckling of Steel Shell</w:t>
      </w:r>
      <w:r w:rsidRPr="00725508">
        <w:t>s–</w:t>
      </w:r>
      <w:r w:rsidR="004067C3" w:rsidRPr="00725508">
        <w:t xml:space="preserve"> European </w:t>
      </w:r>
      <w:r w:rsidRPr="00CA3B8D">
        <w:t xml:space="preserve">Design </w:t>
      </w:r>
      <w:r w:rsidR="004067C3" w:rsidRPr="00CA3B8D">
        <w:t>Recommendations, 5th Edition</w:t>
      </w:r>
      <w:r w:rsidRPr="00CA3B8D">
        <w:t>, Revised Second Impression</w:t>
      </w:r>
      <w:r w:rsidR="00E147AF">
        <w:t>, 2013</w:t>
      </w:r>
    </w:p>
    <w:p w14:paraId="68BA779F" w14:textId="77777777" w:rsidR="007E07BD" w:rsidRPr="00CD7FC9" w:rsidDel="0057565D" w:rsidRDefault="007E07BD" w:rsidP="006877A1">
      <w:pPr>
        <w:pStyle w:val="Heading2"/>
        <w:rPr>
          <w:del w:id="257" w:author="Johnny Pang" w:date="2022-04-16T21:07:00Z"/>
        </w:rPr>
      </w:pPr>
      <w:del w:id="258" w:author="Johnny Pang" w:date="2022-04-16T21:07:00Z">
        <w:r w:rsidRPr="00CD7FC9" w:rsidDel="0057565D">
          <w:delText>Related</w:delText>
        </w:r>
        <w:r w:rsidR="002004E8" w:rsidRPr="00CD7FC9" w:rsidDel="0057565D">
          <w:delText xml:space="preserve"> </w:delText>
        </w:r>
        <w:r w:rsidRPr="00CD7FC9" w:rsidDel="0057565D">
          <w:delText>Sections</w:delText>
        </w:r>
      </w:del>
    </w:p>
    <w:p w14:paraId="548BFA22" w14:textId="77777777" w:rsidR="007E07BD" w:rsidRPr="00CD7FC9" w:rsidDel="0057565D" w:rsidRDefault="007E07BD" w:rsidP="006877A1">
      <w:pPr>
        <w:pStyle w:val="Heading3"/>
        <w:rPr>
          <w:del w:id="259" w:author="Johnny Pang" w:date="2022-04-16T21:07:00Z"/>
        </w:rPr>
      </w:pPr>
      <w:del w:id="260" w:author="Johnny Pang" w:date="2022-04-16T21:07:00Z">
        <w:r w:rsidRPr="00CD7FC9" w:rsidDel="0057565D">
          <w:delText xml:space="preserve">All Divisions </w:delText>
        </w:r>
        <w:r w:rsidR="007D432C" w:rsidRPr="00CD7FC9" w:rsidDel="0057565D">
          <w:delText xml:space="preserve">of the Contract </w:delText>
        </w:r>
        <w:r w:rsidRPr="00CD7FC9" w:rsidDel="0057565D">
          <w:delText>are related to this Section.</w:delText>
        </w:r>
      </w:del>
    </w:p>
    <w:p w14:paraId="1907CF5C" w14:textId="77777777" w:rsidR="007E07BD" w:rsidRPr="00CD7FC9" w:rsidRDefault="007E07BD" w:rsidP="006877A1">
      <w:pPr>
        <w:pStyle w:val="Heading2"/>
      </w:pPr>
      <w:r w:rsidRPr="00CD7FC9">
        <w:t>Submittals</w:t>
      </w:r>
    </w:p>
    <w:p w14:paraId="5BAAAA34" w14:textId="77777777" w:rsidR="007E07BD" w:rsidRPr="00CD7FC9" w:rsidRDefault="007E07BD" w:rsidP="006877A1">
      <w:pPr>
        <w:pStyle w:val="Heading3"/>
      </w:pPr>
      <w:r w:rsidRPr="00CD7FC9">
        <w:t>General:</w:t>
      </w:r>
    </w:p>
    <w:p w14:paraId="3D50660E" w14:textId="77777777" w:rsidR="007E07BD" w:rsidRPr="002E420B" w:rsidRDefault="007E07BD" w:rsidP="00961216">
      <w:pPr>
        <w:pStyle w:val="Heading4"/>
      </w:pPr>
      <w:r w:rsidRPr="002E420B">
        <w:t xml:space="preserve">The Contractor shall prepare and submit all required documentation and samples as specified in Division 1 </w:t>
      </w:r>
      <w:r w:rsidR="00DA1612">
        <w:t xml:space="preserve">– General Requirements </w:t>
      </w:r>
      <w:r w:rsidRPr="002E420B">
        <w:t>of these specifications.  In addition, the Contractor shall submit all additional documentation as specified</w:t>
      </w:r>
      <w:r w:rsidR="001B7900" w:rsidRPr="002E420B">
        <w:t xml:space="preserve"> in this Section</w:t>
      </w:r>
      <w:r w:rsidRPr="002E420B">
        <w:t>.</w:t>
      </w:r>
    </w:p>
    <w:p w14:paraId="506806C5" w14:textId="77777777" w:rsidR="007E07BD" w:rsidRPr="00EB0713" w:rsidRDefault="007E07BD" w:rsidP="006877A1">
      <w:pPr>
        <w:pStyle w:val="Heading3"/>
      </w:pPr>
      <w:r w:rsidRPr="00EB0713">
        <w:t>Submittals</w:t>
      </w:r>
      <w:r w:rsidR="002553B3" w:rsidRPr="00EB0713">
        <w:t>:</w:t>
      </w:r>
    </w:p>
    <w:p w14:paraId="41D88BAF" w14:textId="77777777" w:rsidR="007E07BD" w:rsidRPr="00AA02EC" w:rsidRDefault="003777CD" w:rsidP="00AA02EC">
      <w:pPr>
        <w:pStyle w:val="Heading4"/>
        <w:rPr>
          <w:highlight w:val="yellow"/>
        </w:rPr>
      </w:pPr>
      <w:r w:rsidRPr="00EB0713">
        <w:t>The Contractor</w:t>
      </w:r>
      <w:r w:rsidR="007E07BD" w:rsidRPr="00EB0713">
        <w:t xml:space="preserve"> shall submit a </w:t>
      </w:r>
      <w:ins w:id="261" w:author="Johnny Pang" w:date="2022-04-16T21:08:00Z">
        <w:r w:rsidR="00317995" w:rsidRPr="00EB0713">
          <w:t xml:space="preserve">detailed </w:t>
        </w:r>
      </w:ins>
      <w:r w:rsidR="001B7900" w:rsidRPr="00EB0713">
        <w:t>d</w:t>
      </w:r>
      <w:r w:rsidR="007E07BD" w:rsidRPr="00EB0713">
        <w:t xml:space="preserve">esign </w:t>
      </w:r>
      <w:r w:rsidR="001B7900" w:rsidRPr="00EB0713">
        <w:t>b</w:t>
      </w:r>
      <w:r w:rsidR="007E07BD" w:rsidRPr="00EB0713">
        <w:t xml:space="preserve">rief </w:t>
      </w:r>
      <w:del w:id="262" w:author="Johnny Pang" w:date="2022-04-16T21:08:00Z">
        <w:r w:rsidR="00A66FDE" w:rsidRPr="00EB0713" w:rsidDel="00317995">
          <w:rPr>
            <w:i/>
            <w:rPrChange w:id="263" w:author="Johnny Pang" w:date="2022-12-06T16:18:00Z">
              <w:rPr>
                <w:i/>
                <w:highlight w:val="yellow"/>
              </w:rPr>
            </w:rPrChange>
          </w:rPr>
          <w:delText xml:space="preserve">[Consultant to ensure that the scope and requirements of the design brief is clearly spelled out in the Contract Documents. Consultant to define when in the project schedule the design brief is to be submitted after award of the </w:delText>
        </w:r>
        <w:r w:rsidRPr="00EB0713" w:rsidDel="00317995">
          <w:rPr>
            <w:i/>
            <w:rPrChange w:id="264" w:author="Johnny Pang" w:date="2022-12-06T16:18:00Z">
              <w:rPr>
                <w:i/>
                <w:highlight w:val="yellow"/>
              </w:rPr>
            </w:rPrChange>
          </w:rPr>
          <w:delText>C</w:delText>
        </w:r>
        <w:r w:rsidR="00A66FDE" w:rsidRPr="00EB0713" w:rsidDel="00317995">
          <w:rPr>
            <w:i/>
            <w:rPrChange w:id="265" w:author="Johnny Pang" w:date="2022-12-06T16:18:00Z">
              <w:rPr>
                <w:i/>
                <w:highlight w:val="yellow"/>
              </w:rPr>
            </w:rPrChange>
          </w:rPr>
          <w:delText>ontract)]</w:delText>
        </w:r>
        <w:r w:rsidR="00A66FDE" w:rsidRPr="00EB0713" w:rsidDel="00317995">
          <w:delText xml:space="preserve"> </w:delText>
        </w:r>
      </w:del>
      <w:r w:rsidR="007E07BD" w:rsidRPr="00EB0713">
        <w:t xml:space="preserve">and </w:t>
      </w:r>
      <w:del w:id="266" w:author="Johnny Pang" w:date="2022-04-16T21:09:00Z">
        <w:r w:rsidR="007E07BD" w:rsidRPr="00EB0713" w:rsidDel="00317995">
          <w:delText xml:space="preserve">preliminary </w:delText>
        </w:r>
      </w:del>
      <w:ins w:id="267" w:author="Johnny Pang" w:date="2022-04-16T21:09:00Z">
        <w:r w:rsidR="00317995" w:rsidRPr="00EB0713">
          <w:t xml:space="preserve">design </w:t>
        </w:r>
      </w:ins>
      <w:r w:rsidR="007E07BD" w:rsidRPr="00EB0713">
        <w:t>drawing</w:t>
      </w:r>
      <w:r w:rsidRPr="00EB0713">
        <w:t>s</w:t>
      </w:r>
      <w:r w:rsidR="007E07BD" w:rsidRPr="00EB0713">
        <w:t xml:space="preserve">.  The </w:t>
      </w:r>
      <w:del w:id="268" w:author="Johnny Pang" w:date="2022-04-16T21:09:00Z">
        <w:r w:rsidR="007E07BD" w:rsidRPr="00EB0713" w:rsidDel="00317995">
          <w:delText xml:space="preserve">preliminary </w:delText>
        </w:r>
      </w:del>
      <w:ins w:id="269" w:author="Johnny Pang" w:date="2022-04-16T21:09:00Z">
        <w:r w:rsidR="00317995" w:rsidRPr="00EB0713">
          <w:t xml:space="preserve">design </w:t>
        </w:r>
      </w:ins>
      <w:r w:rsidR="007E07BD" w:rsidRPr="00EB0713">
        <w:t>drawings shall show all major dimensions of the foundation, support structure and steel</w:t>
      </w:r>
      <w:r w:rsidR="007E07BD" w:rsidRPr="002E420B">
        <w:t xml:space="preserve"> tank, wall/slab thicknesses, plate thicknesses and high/low water levels.  The submission shall also include a description including photographs of the architectural finish (rustication) to be used for the concrete support structure, if applicable</w:t>
      </w:r>
      <w:r w:rsidR="00725508">
        <w:t>.</w:t>
      </w:r>
      <w:r w:rsidR="00AA02EC">
        <w:t xml:space="preserve"> </w:t>
      </w:r>
    </w:p>
    <w:p w14:paraId="2B73836E" w14:textId="77777777" w:rsidR="007E07BD" w:rsidRPr="002E420B" w:rsidRDefault="007E07BD" w:rsidP="002E146C">
      <w:pPr>
        <w:pStyle w:val="Heading4"/>
      </w:pPr>
      <w:r w:rsidRPr="002E420B">
        <w:lastRenderedPageBreak/>
        <w:t xml:space="preserve">The </w:t>
      </w:r>
      <w:r w:rsidR="007D432C" w:rsidRPr="002E420B">
        <w:t>C</w:t>
      </w:r>
      <w:r w:rsidRPr="002E420B">
        <w:t xml:space="preserve">ontractor shall submit complete </w:t>
      </w:r>
      <w:r w:rsidR="001B7900" w:rsidRPr="002E420B">
        <w:t>f</w:t>
      </w:r>
      <w:r w:rsidRPr="002E420B">
        <w:t xml:space="preserve">oundation, </w:t>
      </w:r>
      <w:r w:rsidR="001B7900" w:rsidRPr="002E420B">
        <w:t>t</w:t>
      </w:r>
      <w:r w:rsidRPr="002E420B">
        <w:t xml:space="preserve">ank </w:t>
      </w:r>
      <w:r w:rsidR="001B7900" w:rsidRPr="002E420B">
        <w:t>c</w:t>
      </w:r>
      <w:r w:rsidRPr="002E420B">
        <w:t xml:space="preserve">onstruction, </w:t>
      </w:r>
      <w:r w:rsidR="001B7900" w:rsidRPr="002E420B">
        <w:t>e</w:t>
      </w:r>
      <w:r w:rsidRPr="002E420B">
        <w:t xml:space="preserve">rection, and </w:t>
      </w:r>
      <w:r w:rsidR="001B7900" w:rsidRPr="002E420B">
        <w:t>s</w:t>
      </w:r>
      <w:r w:rsidRPr="002E420B">
        <w:t xml:space="preserve">hop </w:t>
      </w:r>
      <w:r w:rsidR="001B7900" w:rsidRPr="002E420B">
        <w:t>d</w:t>
      </w:r>
      <w:r w:rsidRPr="002E420B">
        <w:t xml:space="preserve">rawings as well as </w:t>
      </w:r>
      <w:ins w:id="270" w:author="Johnny Pang" w:date="2022-04-16T21:09:00Z">
        <w:r w:rsidR="00317995">
          <w:t xml:space="preserve">detailed </w:t>
        </w:r>
      </w:ins>
      <w:r w:rsidRPr="002E420B">
        <w:t xml:space="preserve">design calculations which shall bear the certification of a </w:t>
      </w:r>
      <w:r w:rsidR="001B7900" w:rsidRPr="002E420B">
        <w:t>p</w:t>
      </w:r>
      <w:r w:rsidRPr="002E420B">
        <w:t>rofessional</w:t>
      </w:r>
      <w:r w:rsidR="001B7900" w:rsidRPr="002E420B">
        <w:t xml:space="preserve"> engineer</w:t>
      </w:r>
      <w:r w:rsidRPr="002E420B">
        <w:t xml:space="preserve"> licensed to practice in the Province of Ontario and experienced in the design of water storage facilities.  This submittal is due within </w:t>
      </w:r>
      <w:del w:id="271" w:author="Johnny Pang" w:date="2022-04-16T21:09:00Z">
        <w:r w:rsidRPr="002E146C" w:rsidDel="00317995">
          <w:rPr>
            <w:highlight w:val="yellow"/>
          </w:rPr>
          <w:delText>[</w:delText>
        </w:r>
        <w:r w:rsidR="0082073D" w:rsidRPr="002E146C" w:rsidDel="00317995">
          <w:rPr>
            <w:highlight w:val="yellow"/>
          </w:rPr>
          <w:delText>56</w:delText>
        </w:r>
        <w:r w:rsidRPr="002E146C" w:rsidDel="00317995">
          <w:rPr>
            <w:highlight w:val="yellow"/>
          </w:rPr>
          <w:delText>]</w:delText>
        </w:r>
      </w:del>
      <w:ins w:id="272" w:author="Johnny Pang" w:date="2022-04-16T21:09:00Z">
        <w:r w:rsidR="00317995">
          <w:t>60</w:t>
        </w:r>
      </w:ins>
      <w:r w:rsidRPr="002E420B">
        <w:t xml:space="preserve"> </w:t>
      </w:r>
      <w:r w:rsidR="0082073D">
        <w:t>Working Days</w:t>
      </w:r>
      <w:r w:rsidRPr="002E420B">
        <w:t xml:space="preserve"> of </w:t>
      </w:r>
      <w:r w:rsidR="001B7900" w:rsidRPr="002E420B">
        <w:t xml:space="preserve">the </w:t>
      </w:r>
      <w:r w:rsidR="0082073D">
        <w:t xml:space="preserve">date of award of the </w:t>
      </w:r>
      <w:r w:rsidR="001B7900" w:rsidRPr="002E420B">
        <w:t>C</w:t>
      </w:r>
      <w:r w:rsidRPr="002E420B">
        <w:t xml:space="preserve">ontract.  The </w:t>
      </w:r>
      <w:r w:rsidR="001B7900" w:rsidRPr="002E420B">
        <w:t>C</w:t>
      </w:r>
      <w:r w:rsidRPr="002E420B">
        <w:t xml:space="preserve">ontractor shall allow </w:t>
      </w:r>
      <w:del w:id="273" w:author="Johnny Pang" w:date="2022-04-16T21:08:00Z">
        <w:r w:rsidRPr="002E420B" w:rsidDel="00317995">
          <w:delText xml:space="preserve">15 </w:delText>
        </w:r>
      </w:del>
      <w:ins w:id="274" w:author="Johnny Pang" w:date="2022-04-16T21:08:00Z">
        <w:r w:rsidR="00317995">
          <w:t>20</w:t>
        </w:r>
        <w:r w:rsidR="00317995" w:rsidRPr="002E420B">
          <w:t xml:space="preserve"> </w:t>
        </w:r>
      </w:ins>
      <w:r w:rsidR="007D432C" w:rsidRPr="002E420B">
        <w:t>W</w:t>
      </w:r>
      <w:r w:rsidRPr="002E420B">
        <w:t xml:space="preserve">orking </w:t>
      </w:r>
      <w:r w:rsidR="007D432C" w:rsidRPr="002E420B">
        <w:t>D</w:t>
      </w:r>
      <w:r w:rsidRPr="002E420B">
        <w:t xml:space="preserve">ays for review and acceptance by the </w:t>
      </w:r>
      <w:r w:rsidR="00376886" w:rsidRPr="002E420B">
        <w:t>Consultant</w:t>
      </w:r>
      <w:r w:rsidRPr="002E420B">
        <w:t xml:space="preserve"> which shall be obtained before proceeding with fabrication.</w:t>
      </w:r>
    </w:p>
    <w:p w14:paraId="0985D80C" w14:textId="77777777" w:rsidR="007E07BD" w:rsidRPr="002E420B" w:rsidRDefault="007E07BD" w:rsidP="00961216">
      <w:pPr>
        <w:pStyle w:val="Heading4"/>
      </w:pPr>
      <w:r w:rsidRPr="002E420B">
        <w:t xml:space="preserve">The required design and analytical procedures shall quantify all of the structural effects and loading conditions included in the Contract Documents and all </w:t>
      </w:r>
      <w:r w:rsidR="001B7900" w:rsidRPr="002E420B">
        <w:t>r</w:t>
      </w:r>
      <w:r w:rsidRPr="002E420B">
        <w:t xml:space="preserve">eference </w:t>
      </w:r>
      <w:r w:rsidR="001B7900" w:rsidRPr="002E420B">
        <w:t>s</w:t>
      </w:r>
      <w:r w:rsidRPr="002E420B">
        <w:t xml:space="preserve">tandards </w:t>
      </w:r>
      <w:r w:rsidR="001B7900" w:rsidRPr="002E420B">
        <w:t>in subsection 1.5 above</w:t>
      </w:r>
      <w:r w:rsidR="00CC683C">
        <w:t>.</w:t>
      </w:r>
    </w:p>
    <w:p w14:paraId="6EBE09F7" w14:textId="77777777" w:rsidR="007E07BD" w:rsidRPr="00CD7FC9" w:rsidRDefault="007E07BD" w:rsidP="006877A1">
      <w:pPr>
        <w:pStyle w:val="Heading2"/>
      </w:pPr>
      <w:r w:rsidRPr="00CD7FC9">
        <w:t>Health and</w:t>
      </w:r>
      <w:r w:rsidR="007D432C" w:rsidRPr="00CD7FC9">
        <w:t xml:space="preserve"> </w:t>
      </w:r>
      <w:r w:rsidRPr="00CD7FC9">
        <w:t>Safety Requirements</w:t>
      </w:r>
    </w:p>
    <w:p w14:paraId="0B913F1F" w14:textId="3D937CE9" w:rsidR="007E07BD" w:rsidRPr="00CD7FC9" w:rsidRDefault="007E07BD" w:rsidP="006877A1">
      <w:pPr>
        <w:pStyle w:val="Heading3"/>
      </w:pPr>
      <w:r w:rsidRPr="00CD7FC9">
        <w:t>In accordance with requirements set forth by</w:t>
      </w:r>
      <w:r w:rsidR="001B7900" w:rsidRPr="00CD7FC9">
        <w:t xml:space="preserve"> the OH</w:t>
      </w:r>
      <w:r w:rsidR="000978F1">
        <w:t>&amp;</w:t>
      </w:r>
      <w:r w:rsidR="001B7900" w:rsidRPr="00CD7FC9">
        <w:t>SA, CSA, and other</w:t>
      </w:r>
      <w:r w:rsidRPr="00CD7FC9">
        <w:t xml:space="preserve"> regulatory agencies applicable to the construction industry</w:t>
      </w:r>
      <w:r w:rsidR="00BF28B8">
        <w:t xml:space="preserve"> </w:t>
      </w:r>
      <w:del w:id="275" w:author="Johnny Pang" w:date="2022-04-16T21:10:00Z">
        <w:r w:rsidR="00BF28B8" w:rsidRPr="002F0E27" w:rsidDel="00317995">
          <w:rPr>
            <w:highlight w:val="yellow"/>
          </w:rPr>
          <w:delText>[Consultant to amend this specification to include all relevant regulatory agencies by name]</w:delText>
        </w:r>
      </w:del>
      <w:r w:rsidRPr="00CD7FC9">
        <w:t xml:space="preserve"> and manufacturer’s printed instructions, technical bulletins and manuals, the Contractor shall provide and require the use of protective and lifesaving equipment for persons working at the </w:t>
      </w:r>
      <w:r w:rsidR="001B7900" w:rsidRPr="00CD7FC9">
        <w:t>S</w:t>
      </w:r>
      <w:r w:rsidRPr="00CD7FC9">
        <w:t>ite during construction operations.</w:t>
      </w:r>
      <w:r w:rsidR="00880671" w:rsidRPr="00CD7FC9">
        <w:t xml:space="preserve"> </w:t>
      </w:r>
      <w:r w:rsidR="002F0E27">
        <w:t xml:space="preserve">Special attention is to be paid to </w:t>
      </w:r>
      <w:ins w:id="276" w:author="Johnny Pang" w:date="2022-12-06T16:21:00Z">
        <w:r w:rsidR="00514E85">
          <w:t xml:space="preserve">the latest edition of </w:t>
        </w:r>
      </w:ins>
      <w:r w:rsidR="002F0E27" w:rsidRPr="00317995">
        <w:rPr>
          <w:highlight w:val="yellow"/>
          <w:rPrChange w:id="277" w:author="Johnny Pang" w:date="2022-04-16T21:10:00Z">
            <w:rPr/>
          </w:rPrChange>
        </w:rPr>
        <w:t>CSA Z259.2.2</w:t>
      </w:r>
      <w:del w:id="278" w:author="Johnny Pang" w:date="2022-12-06T16:21:00Z">
        <w:r w:rsidR="002F0E27" w:rsidRPr="00317995" w:rsidDel="00514E85">
          <w:rPr>
            <w:highlight w:val="yellow"/>
            <w:rPrChange w:id="279" w:author="Johnny Pang" w:date="2022-04-16T21:10:00Z">
              <w:rPr/>
            </w:rPrChange>
          </w:rPr>
          <w:delText>-14</w:delText>
        </w:r>
      </w:del>
      <w:r w:rsidR="002F0E27" w:rsidRPr="002F0E27">
        <w:t>, Self-retracting Devices</w:t>
      </w:r>
      <w:r w:rsidR="002F0E27">
        <w:t xml:space="preserve"> which has been updated to correct deficiencies in previous standards.</w:t>
      </w:r>
    </w:p>
    <w:p w14:paraId="5E2F3B70" w14:textId="77777777" w:rsidR="007E07BD" w:rsidRPr="00CD7FC9" w:rsidRDefault="007E07BD" w:rsidP="006877A1">
      <w:pPr>
        <w:pStyle w:val="Heading2"/>
      </w:pPr>
      <w:r w:rsidRPr="00CD7FC9">
        <w:t>Quality</w:t>
      </w:r>
      <w:r w:rsidR="007D432C" w:rsidRPr="00CD7FC9">
        <w:t xml:space="preserve"> </w:t>
      </w:r>
      <w:r w:rsidRPr="00CD7FC9">
        <w:t>Assurance</w:t>
      </w:r>
    </w:p>
    <w:p w14:paraId="550813D9" w14:textId="77777777" w:rsidR="007E07BD" w:rsidRPr="002E420B" w:rsidRDefault="007E07BD" w:rsidP="006877A1">
      <w:pPr>
        <w:pStyle w:val="Heading3"/>
      </w:pPr>
      <w:r w:rsidRPr="00CD7FC9">
        <w:t xml:space="preserve">In general, the water storage facility shall be furnished by </w:t>
      </w:r>
      <w:r w:rsidR="001B7900" w:rsidRPr="00CD7FC9">
        <w:t>m</w:t>
      </w:r>
      <w:r w:rsidRPr="00CD7FC9">
        <w:t xml:space="preserve">anufacturers having experience with </w:t>
      </w:r>
      <w:r w:rsidR="001B7900" w:rsidRPr="00CD7FC9">
        <w:t>a minimum of</w:t>
      </w:r>
      <w:r w:rsidRPr="002E420B">
        <w:t xml:space="preserve"> five similar elevated tank installations in </w:t>
      </w:r>
      <w:r w:rsidR="001B7900" w:rsidRPr="002E420B">
        <w:t xml:space="preserve">the </w:t>
      </w:r>
      <w:r w:rsidRPr="002E420B">
        <w:t xml:space="preserve">design, manufacture and construction of such facilities and their associated foundations.  The manufacturer shall be able to demonstrate this experience through </w:t>
      </w:r>
      <w:r w:rsidR="001B7900" w:rsidRPr="002E420B">
        <w:t xml:space="preserve">the </w:t>
      </w:r>
      <w:r w:rsidRPr="002E420B">
        <w:t>successful completion of five other water storage facilities.  This experience requirement shall apply to any subcontractors engaged in</w:t>
      </w:r>
      <w:r w:rsidR="001B7900" w:rsidRPr="002E420B">
        <w:t xml:space="preserve"> the</w:t>
      </w:r>
      <w:r w:rsidRPr="002E420B">
        <w:t xml:space="preserve"> work described in this Section.</w:t>
      </w:r>
    </w:p>
    <w:p w14:paraId="31EE55B5" w14:textId="77777777" w:rsidR="001915AE" w:rsidRPr="00CD7FC9" w:rsidRDefault="001915AE" w:rsidP="006877A1">
      <w:pPr>
        <w:pStyle w:val="Heading2"/>
      </w:pPr>
      <w:r w:rsidRPr="00CD7FC9">
        <w:t>Measurement and Payment</w:t>
      </w:r>
    </w:p>
    <w:p w14:paraId="1F5ACD7C" w14:textId="77777777" w:rsidR="001915AE" w:rsidRPr="00317995" w:rsidDel="00317995" w:rsidRDefault="001915AE" w:rsidP="002E420B">
      <w:pPr>
        <w:pStyle w:val="PlainText"/>
        <w:tabs>
          <w:tab w:val="left" w:pos="720"/>
          <w:tab w:val="left" w:pos="2880"/>
        </w:tabs>
        <w:spacing w:before="80"/>
        <w:ind w:left="1440"/>
        <w:jc w:val="both"/>
        <w:rPr>
          <w:del w:id="280" w:author="Johnny Pang" w:date="2022-04-16T21:12:00Z"/>
          <w:rFonts w:ascii="Calibri" w:hAnsi="Calibri"/>
          <w:i/>
          <w:sz w:val="22"/>
          <w:rPrChange w:id="281" w:author="Johnny Pang" w:date="2022-04-16T21:12:00Z">
            <w:rPr>
              <w:del w:id="282" w:author="Johnny Pang" w:date="2022-04-16T21:12:00Z"/>
              <w:rFonts w:ascii="Calibri" w:hAnsi="Calibri"/>
              <w:i/>
              <w:sz w:val="22"/>
              <w:highlight w:val="yellow"/>
            </w:rPr>
          </w:rPrChange>
        </w:rPr>
      </w:pPr>
      <w:del w:id="283" w:author="Johnny Pang" w:date="2022-04-16T21:12:00Z">
        <w:r w:rsidRPr="00317995" w:rsidDel="00317995">
          <w:rPr>
            <w:i/>
            <w:rPrChange w:id="284" w:author="Johnny Pang" w:date="2022-04-16T21:12:00Z">
              <w:rPr>
                <w:i/>
                <w:highlight w:val="yellow"/>
              </w:rPr>
            </w:rPrChange>
          </w:rPr>
          <w:delText>[Choose one of the following payment language provisions that best suits the individual project.</w:delText>
        </w:r>
      </w:del>
    </w:p>
    <w:p w14:paraId="7989C185" w14:textId="77777777" w:rsidR="001915AE" w:rsidRPr="00317995" w:rsidDel="00317995" w:rsidRDefault="001915AE" w:rsidP="002E420B">
      <w:pPr>
        <w:pStyle w:val="PlainText"/>
        <w:tabs>
          <w:tab w:val="left" w:pos="720"/>
          <w:tab w:val="left" w:pos="2880"/>
        </w:tabs>
        <w:spacing w:before="80"/>
        <w:ind w:left="1440"/>
        <w:jc w:val="both"/>
        <w:rPr>
          <w:del w:id="285" w:author="Johnny Pang" w:date="2022-04-16T21:12:00Z"/>
          <w:rFonts w:ascii="Calibri" w:hAnsi="Calibri"/>
          <w:i/>
          <w:sz w:val="22"/>
          <w:rPrChange w:id="286" w:author="Johnny Pang" w:date="2022-04-16T21:12:00Z">
            <w:rPr>
              <w:del w:id="287" w:author="Johnny Pang" w:date="2022-04-16T21:12:00Z"/>
              <w:rFonts w:ascii="Calibri" w:hAnsi="Calibri"/>
              <w:i/>
              <w:sz w:val="22"/>
              <w:highlight w:val="yellow"/>
            </w:rPr>
          </w:rPrChange>
        </w:rPr>
      </w:pPr>
      <w:del w:id="288" w:author="Johnny Pang" w:date="2022-04-16T21:12:00Z">
        <w:r w:rsidRPr="00317995" w:rsidDel="00317995">
          <w:rPr>
            <w:i/>
            <w:rPrChange w:id="289" w:author="Johnny Pang" w:date="2022-04-16T21:12:00Z">
              <w:rPr>
                <w:i/>
                <w:highlight w:val="yellow"/>
              </w:rPr>
            </w:rPrChange>
          </w:rPr>
          <w:delText>If this Section is not specifically referenced by an item in the Bid Form, please use the following language:</w:delText>
        </w:r>
      </w:del>
    </w:p>
    <w:p w14:paraId="34D2035A" w14:textId="77777777" w:rsidR="001915AE" w:rsidRPr="00317995" w:rsidDel="00317995" w:rsidRDefault="001915AE" w:rsidP="002E420B">
      <w:pPr>
        <w:pStyle w:val="PlainText"/>
        <w:tabs>
          <w:tab w:val="left" w:pos="720"/>
          <w:tab w:val="left" w:pos="2880"/>
        </w:tabs>
        <w:spacing w:before="80"/>
        <w:ind w:left="1440" w:hanging="720"/>
        <w:jc w:val="both"/>
        <w:rPr>
          <w:del w:id="290" w:author="Johnny Pang" w:date="2022-04-16T21:12:00Z"/>
          <w:rFonts w:ascii="Calibri" w:hAnsi="Calibri"/>
          <w:sz w:val="22"/>
          <w:rPrChange w:id="291" w:author="Johnny Pang" w:date="2022-04-16T21:12:00Z">
            <w:rPr>
              <w:del w:id="292" w:author="Johnny Pang" w:date="2022-04-16T21:12:00Z"/>
              <w:rFonts w:ascii="Calibri" w:hAnsi="Calibri"/>
              <w:sz w:val="22"/>
              <w:highlight w:val="yellow"/>
            </w:rPr>
          </w:rPrChange>
        </w:rPr>
      </w:pPr>
      <w:del w:id="293" w:author="Johnny Pang" w:date="2022-04-16T21:12:00Z">
        <w:r w:rsidRPr="00317995" w:rsidDel="00317995">
          <w:rPr>
            <w:rPrChange w:id="294" w:author="Johnny Pang" w:date="2022-04-16T21:12:00Z">
              <w:rPr>
                <w:highlight w:val="yellow"/>
              </w:rPr>
            </w:rPrChange>
          </w:rPr>
          <w:delText>.1</w:delText>
        </w:r>
        <w:r w:rsidRPr="00317995" w:rsidDel="00317995">
          <w:rPr>
            <w:rPrChange w:id="295" w:author="Johnny Pang" w:date="2022-04-16T21:12:00Z">
              <w:rPr>
                <w:highlight w:val="yellow"/>
              </w:rPr>
            </w:rPrChange>
          </w:rPr>
          <w:tab/>
          <w:delText>The work of this Section will not be measured separately for payment.  All costs associated with the work of this Section shall be included in the Contract Price.</w:delText>
        </w:r>
      </w:del>
    </w:p>
    <w:p w14:paraId="77D76D3B" w14:textId="77777777" w:rsidR="001915AE" w:rsidRPr="00317995" w:rsidDel="00317995" w:rsidRDefault="001915AE" w:rsidP="002E420B">
      <w:pPr>
        <w:pStyle w:val="PlainText"/>
        <w:tabs>
          <w:tab w:val="left" w:pos="720"/>
          <w:tab w:val="left" w:pos="2880"/>
        </w:tabs>
        <w:spacing w:before="80"/>
        <w:ind w:left="1440"/>
        <w:jc w:val="both"/>
        <w:rPr>
          <w:del w:id="296" w:author="Johnny Pang" w:date="2022-04-16T21:12:00Z"/>
          <w:rFonts w:ascii="Calibri" w:hAnsi="Calibri"/>
          <w:i/>
          <w:sz w:val="22"/>
          <w:rPrChange w:id="297" w:author="Johnny Pang" w:date="2022-04-16T21:12:00Z">
            <w:rPr>
              <w:del w:id="298" w:author="Johnny Pang" w:date="2022-04-16T21:12:00Z"/>
              <w:rFonts w:ascii="Calibri" w:hAnsi="Calibri"/>
              <w:i/>
              <w:sz w:val="22"/>
              <w:highlight w:val="yellow"/>
            </w:rPr>
          </w:rPrChange>
        </w:rPr>
      </w:pPr>
      <w:del w:id="299" w:author="Johnny Pang" w:date="2022-04-16T21:12:00Z">
        <w:r w:rsidRPr="00317995" w:rsidDel="00317995">
          <w:rPr>
            <w:i/>
            <w:rPrChange w:id="300" w:author="Johnny Pang" w:date="2022-04-16T21:12:00Z">
              <w:rPr>
                <w:i/>
                <w:highlight w:val="yellow"/>
              </w:rPr>
            </w:rPrChange>
          </w:rPr>
          <w:delText>OR If this Section is specifically referenced in the Bid Form, use the following language and identify the relevant item in the Bid Form:</w:delText>
        </w:r>
      </w:del>
    </w:p>
    <w:p w14:paraId="1E8672F6" w14:textId="77777777" w:rsidR="001915AE" w:rsidRPr="00317995" w:rsidRDefault="001915AE" w:rsidP="00B054C3">
      <w:pPr>
        <w:pStyle w:val="Heading3"/>
        <w:rPr>
          <w:rPrChange w:id="301" w:author="Johnny Pang" w:date="2022-04-16T21:12:00Z">
            <w:rPr>
              <w:highlight w:val="yellow"/>
            </w:rPr>
          </w:rPrChange>
        </w:rPr>
      </w:pPr>
      <w:r w:rsidRPr="00317995">
        <w:rPr>
          <w:rPrChange w:id="302" w:author="Johnny Pang" w:date="2022-04-16T21:12:00Z">
            <w:rPr>
              <w:highlight w:val="yellow"/>
            </w:rPr>
          </w:rPrChange>
        </w:rPr>
        <w:t xml:space="preserve">All costs associated with the work of this Section shall be included in the price(s) for Item No(s). </w:t>
      </w:r>
      <w:del w:id="303" w:author="Johnny Pang" w:date="2022-04-16T21:12:00Z">
        <w:r w:rsidRPr="00EB0713" w:rsidDel="00317995">
          <w:rPr>
            <w:highlight w:val="yellow"/>
          </w:rPr>
          <w:delText xml:space="preserve">___ </w:delText>
        </w:r>
      </w:del>
      <w:commentRangeStart w:id="304"/>
      <w:ins w:id="305" w:author="Johnny Pang" w:date="2022-04-16T21:12:00Z">
        <w:r w:rsidR="00317995" w:rsidRPr="00EB0713">
          <w:rPr>
            <w:highlight w:val="yellow"/>
            <w:rPrChange w:id="306" w:author="Johnny Pang" w:date="2022-12-06T16:19:00Z">
              <w:rPr/>
            </w:rPrChange>
          </w:rPr>
          <w:t>A11.XX</w:t>
        </w:r>
        <w:r w:rsidR="00317995" w:rsidRPr="00EB0713">
          <w:rPr>
            <w:highlight w:val="yellow"/>
          </w:rPr>
          <w:t xml:space="preserve"> </w:t>
        </w:r>
      </w:ins>
      <w:commentRangeEnd w:id="304"/>
      <w:r w:rsidR="0040315A" w:rsidRPr="00EB0713">
        <w:rPr>
          <w:rStyle w:val="CommentReference"/>
          <w:highlight w:val="yellow"/>
          <w:rPrChange w:id="307" w:author="Johnny Pang" w:date="2022-12-06T16:19:00Z">
            <w:rPr>
              <w:rStyle w:val="CommentReference"/>
            </w:rPr>
          </w:rPrChange>
        </w:rPr>
        <w:commentReference w:id="304"/>
      </w:r>
      <w:r w:rsidRPr="00317995">
        <w:rPr>
          <w:rPrChange w:id="308" w:author="Johnny Pang" w:date="2022-04-16T21:12:00Z">
            <w:rPr>
              <w:highlight w:val="yellow"/>
            </w:rPr>
          </w:rPrChange>
        </w:rPr>
        <w:t>in the Bid Form.</w:t>
      </w:r>
    </w:p>
    <w:p w14:paraId="26F50B07" w14:textId="77777777" w:rsidR="001915AE" w:rsidRPr="00A140B4" w:rsidRDefault="001915AE" w:rsidP="006877A1">
      <w:pPr>
        <w:pStyle w:val="Heading3"/>
      </w:pPr>
      <w:del w:id="309" w:author="Johnny Pang" w:date="2022-04-16T21:12:00Z">
        <w:r w:rsidRPr="00A140B4" w:rsidDel="00317995">
          <w:rPr>
            <w:highlight w:val="yellow"/>
          </w:rPr>
          <w:delText>If the work of this Section is to be measured and paid for by several different methods, please amend the standard wording given above to reflect the different methods of measurement and payment.]</w:delText>
        </w:r>
      </w:del>
    </w:p>
    <w:p w14:paraId="21B4E635" w14:textId="77777777" w:rsidR="007E07BD" w:rsidRPr="002E146C" w:rsidRDefault="007E07BD" w:rsidP="002E146C">
      <w:pPr>
        <w:pStyle w:val="Heading1"/>
      </w:pPr>
      <w:r w:rsidRPr="002E146C">
        <w:t>PRODUCTS</w:t>
      </w:r>
    </w:p>
    <w:p w14:paraId="33F050DA" w14:textId="77777777" w:rsidR="007E07BD" w:rsidRPr="00CD7FC9" w:rsidRDefault="007E07BD" w:rsidP="006877A1">
      <w:pPr>
        <w:pStyle w:val="Heading2"/>
      </w:pPr>
      <w:r w:rsidRPr="00CD7FC9">
        <w:t>General</w:t>
      </w:r>
      <w:r w:rsidR="001B7900" w:rsidRPr="00CD7FC9">
        <w:t xml:space="preserve"> </w:t>
      </w:r>
      <w:r w:rsidRPr="00CD7FC9">
        <w:t>Requirements</w:t>
      </w:r>
    </w:p>
    <w:p w14:paraId="255A8D9E" w14:textId="2D7A5A9A" w:rsidR="002602F1" w:rsidRPr="002E420B" w:rsidRDefault="002602F1" w:rsidP="006877A1">
      <w:pPr>
        <w:pStyle w:val="Heading3"/>
      </w:pPr>
      <w:r w:rsidRPr="00CD7FC9">
        <w:t>The Contractor shall supply all labour, materials and equipment necessary for the design, fabrication, delivery, erection, inspection and painting of the elevated water storage tank complete having a net</w:t>
      </w:r>
      <w:r w:rsidR="00BF28B8">
        <w:t xml:space="preserve"> </w:t>
      </w:r>
      <w:r w:rsidRPr="00CD7FC9">
        <w:t xml:space="preserve">working capacity of </w:t>
      </w:r>
      <w:del w:id="310" w:author="Johnny Pang" w:date="2022-04-16T21:13:00Z">
        <w:r w:rsidRPr="002E420B" w:rsidDel="00317995">
          <w:rPr>
            <w:highlight w:val="yellow"/>
          </w:rPr>
          <w:delText>[_____]</w:delText>
        </w:r>
        <w:r w:rsidRPr="002E420B" w:rsidDel="00317995">
          <w:delText xml:space="preserve"> </w:delText>
        </w:r>
      </w:del>
      <w:ins w:id="311" w:author="Johnny Pang" w:date="2022-04-16T21:13:00Z">
        <w:r w:rsidR="00317995">
          <w:t>8,500</w:t>
        </w:r>
        <w:r w:rsidR="00317995" w:rsidRPr="002E420B">
          <w:t xml:space="preserve"> </w:t>
        </w:r>
      </w:ins>
      <w:r w:rsidRPr="002E420B">
        <w:t>m</w:t>
      </w:r>
      <w:r w:rsidRPr="002E420B">
        <w:rPr>
          <w:vertAlign w:val="superscript"/>
        </w:rPr>
        <w:t>3</w:t>
      </w:r>
      <w:r w:rsidRPr="002E420B">
        <w:t xml:space="preserve"> </w:t>
      </w:r>
      <w:del w:id="312" w:author="Johnny Pang" w:date="2022-04-16T21:13:00Z">
        <w:r w:rsidRPr="002E420B" w:rsidDel="00FA6964">
          <w:rPr>
            <w:highlight w:val="yellow"/>
          </w:rPr>
          <w:delText>[_____]</w:delText>
        </w:r>
        <w:r w:rsidRPr="002E420B" w:rsidDel="00FA6964">
          <w:delText xml:space="preserve"> I</w:delText>
        </w:r>
        <w:r w:rsidR="002962C4" w:rsidRPr="002E420B" w:rsidDel="00FA6964">
          <w:delText xml:space="preserve">mp. </w:delText>
        </w:r>
        <w:r w:rsidRPr="002E420B" w:rsidDel="00FA6964">
          <w:delText>gal</w:delText>
        </w:r>
        <w:r w:rsidR="002962C4" w:rsidRPr="002E420B" w:rsidDel="00FA6964">
          <w:delText>lons</w:delText>
        </w:r>
      </w:del>
      <w:ins w:id="313" w:author="Johnny Pang" w:date="2022-04-16T21:13:00Z">
        <w:r w:rsidR="00FA6964">
          <w:t>1.8</w:t>
        </w:r>
      </w:ins>
      <w:ins w:id="314" w:author="Johnny Pang" w:date="2022-12-06T16:21:00Z">
        <w:r w:rsidR="00514E85">
          <w:t>7</w:t>
        </w:r>
      </w:ins>
      <w:ins w:id="315" w:author="Johnny Pang" w:date="2022-04-16T21:13:00Z">
        <w:r w:rsidR="00FA6964">
          <w:t>MIG</w:t>
        </w:r>
      </w:ins>
      <w:r w:rsidRPr="002E420B">
        <w:t>.</w:t>
      </w:r>
    </w:p>
    <w:p w14:paraId="1DF7B8BF" w14:textId="13CC7B25" w:rsidR="002602F1" w:rsidRPr="002E420B" w:rsidRDefault="002602F1" w:rsidP="006877A1">
      <w:pPr>
        <w:pStyle w:val="Heading3"/>
      </w:pPr>
      <w:r w:rsidRPr="002E420B">
        <w:t xml:space="preserve">The top water level (TWL) shall be set at an elevation of </w:t>
      </w:r>
      <w:del w:id="316" w:author="Johnny Pang" w:date="2022-04-16T21:13:00Z">
        <w:r w:rsidRPr="00FA6964" w:rsidDel="00FA6964">
          <w:rPr>
            <w:rPrChange w:id="317" w:author="Johnny Pang" w:date="2022-04-16T21:13:00Z">
              <w:rPr>
                <w:highlight w:val="yellow"/>
              </w:rPr>
            </w:rPrChange>
          </w:rPr>
          <w:delText xml:space="preserve">[_____ </w:delText>
        </w:r>
      </w:del>
      <w:ins w:id="318" w:author="Johnny Pang" w:date="2022-04-16T21:13:00Z">
        <w:r w:rsidR="00FA6964" w:rsidRPr="00FA6964">
          <w:rPr>
            <w:rPrChange w:id="319" w:author="Johnny Pang" w:date="2022-04-16T21:13:00Z">
              <w:rPr>
                <w:highlight w:val="yellow"/>
              </w:rPr>
            </w:rPrChange>
          </w:rPr>
          <w:t>324.6</w:t>
        </w:r>
      </w:ins>
      <w:ins w:id="320" w:author="Johnny Pang" w:date="2022-12-06T16:21:00Z">
        <w:r w:rsidR="00514E85">
          <w:t>1</w:t>
        </w:r>
      </w:ins>
      <w:ins w:id="321" w:author="Johnny Pang" w:date="2022-04-16T21:13:00Z">
        <w:r w:rsidR="00FA6964" w:rsidRPr="00FA6964">
          <w:rPr>
            <w:rPrChange w:id="322" w:author="Johnny Pang" w:date="2022-04-16T21:13:00Z">
              <w:rPr>
                <w:highlight w:val="yellow"/>
              </w:rPr>
            </w:rPrChange>
          </w:rPr>
          <w:t xml:space="preserve"> </w:t>
        </w:r>
      </w:ins>
      <w:r w:rsidRPr="00FA6964">
        <w:rPr>
          <w:rPrChange w:id="323" w:author="Johnny Pang" w:date="2022-04-16T21:13:00Z">
            <w:rPr>
              <w:highlight w:val="yellow"/>
            </w:rPr>
          </w:rPrChange>
        </w:rPr>
        <w:t>m A</w:t>
      </w:r>
      <w:r w:rsidR="007E606C" w:rsidRPr="00FA6964">
        <w:rPr>
          <w:rPrChange w:id="324" w:author="Johnny Pang" w:date="2022-04-16T21:13:00Z">
            <w:rPr>
              <w:highlight w:val="yellow"/>
            </w:rPr>
          </w:rPrChange>
        </w:rPr>
        <w:t xml:space="preserve">bove </w:t>
      </w:r>
      <w:r w:rsidRPr="00FA6964">
        <w:rPr>
          <w:rPrChange w:id="325" w:author="Johnny Pang" w:date="2022-04-16T21:13:00Z">
            <w:rPr>
              <w:highlight w:val="yellow"/>
            </w:rPr>
          </w:rPrChange>
        </w:rPr>
        <w:t>S</w:t>
      </w:r>
      <w:r w:rsidR="007E606C" w:rsidRPr="00FA6964">
        <w:rPr>
          <w:rPrChange w:id="326" w:author="Johnny Pang" w:date="2022-04-16T21:13:00Z">
            <w:rPr>
              <w:highlight w:val="yellow"/>
            </w:rPr>
          </w:rPrChange>
        </w:rPr>
        <w:t xml:space="preserve">ea </w:t>
      </w:r>
      <w:r w:rsidRPr="00FA6964">
        <w:rPr>
          <w:rPrChange w:id="327" w:author="Johnny Pang" w:date="2022-04-16T21:13:00Z">
            <w:rPr>
              <w:highlight w:val="yellow"/>
            </w:rPr>
          </w:rPrChange>
        </w:rPr>
        <w:t>L</w:t>
      </w:r>
      <w:r w:rsidR="007E606C" w:rsidRPr="00FA6964">
        <w:rPr>
          <w:rPrChange w:id="328" w:author="Johnny Pang" w:date="2022-04-16T21:13:00Z">
            <w:rPr>
              <w:highlight w:val="yellow"/>
            </w:rPr>
          </w:rPrChange>
        </w:rPr>
        <w:t>evel (ASL)</w:t>
      </w:r>
      <w:r w:rsidRPr="00FA6964">
        <w:rPr>
          <w:rPrChange w:id="329" w:author="Johnny Pang" w:date="2022-04-16T21:13:00Z">
            <w:rPr>
              <w:highlight w:val="yellow"/>
            </w:rPr>
          </w:rPrChange>
        </w:rPr>
        <w:t>].</w:t>
      </w:r>
      <w:r w:rsidRPr="00CD7FC9">
        <w:t xml:space="preserve">  The maximum working range and the minimum height from the ground to the low water level (LWL) shall be as specified on the Contract Drawings.</w:t>
      </w:r>
      <w:r w:rsidR="00F1618B" w:rsidRPr="00CD7FC9">
        <w:t xml:space="preserve"> The TWL, LWL and working range shall be related to the design drawings and documents and confirmed to comply with requirements for minimum fire storage, minimum pressure during maximum day and other design parameters including water age</w:t>
      </w:r>
      <w:r w:rsidR="00644984" w:rsidRPr="00CD7FC9">
        <w:t xml:space="preserve"> as well as other distribution storage facilities on the same district</w:t>
      </w:r>
      <w:r w:rsidR="00F1618B" w:rsidRPr="002E420B">
        <w:t>.</w:t>
      </w:r>
    </w:p>
    <w:p w14:paraId="437742C4" w14:textId="77777777" w:rsidR="002602F1" w:rsidRPr="00CD7FC9" w:rsidRDefault="002602F1" w:rsidP="006877A1">
      <w:pPr>
        <w:pStyle w:val="Heading3"/>
      </w:pPr>
      <w:r w:rsidRPr="002E420B">
        <w:t>The water storage facilities and accessories shall be amply proportioned, designed</w:t>
      </w:r>
      <w:r w:rsidR="004067C3" w:rsidRPr="002E420B">
        <w:t>,</w:t>
      </w:r>
      <w:r w:rsidRPr="002E420B">
        <w:t xml:space="preserve"> manufactured, fabricated, delivered, erected, tested and disinfected in accordance with this </w:t>
      </w:r>
      <w:r w:rsidR="00FA6772" w:rsidRPr="002E420B">
        <w:t>S</w:t>
      </w:r>
      <w:r w:rsidRPr="002E420B">
        <w:t xml:space="preserve">pecification and the most recent applicable sections of AWWA </w:t>
      </w:r>
      <w:r w:rsidR="00FA6772" w:rsidRPr="002E420B">
        <w:t>standards</w:t>
      </w:r>
      <w:r w:rsidRPr="002E420B">
        <w:t xml:space="preserve"> including </w:t>
      </w:r>
      <w:r w:rsidR="00FA6772" w:rsidRPr="002E420B">
        <w:t xml:space="preserve">AWWA </w:t>
      </w:r>
      <w:r w:rsidRPr="002E420B">
        <w:t>D-100</w:t>
      </w:r>
      <w:r w:rsidR="004067C3" w:rsidRPr="002E420B">
        <w:t>-11</w:t>
      </w:r>
      <w:r w:rsidRPr="00CD7FC9">
        <w:t xml:space="preserve"> and shall include all associated piping and auxiliaries specified herein.  In addition, the </w:t>
      </w:r>
      <w:r w:rsidRPr="00CD7FC9">
        <w:lastRenderedPageBreak/>
        <w:t>work shall include the design, supply and construction of foundations for supporting the structure.</w:t>
      </w:r>
    </w:p>
    <w:p w14:paraId="514928B4" w14:textId="77777777" w:rsidR="002602F1" w:rsidRPr="00CD7FC9" w:rsidRDefault="002602F1" w:rsidP="006877A1">
      <w:pPr>
        <w:pStyle w:val="Heading2"/>
      </w:pPr>
      <w:r w:rsidRPr="00CD7FC9">
        <w:t>Design</w:t>
      </w:r>
    </w:p>
    <w:p w14:paraId="7EAB5083" w14:textId="77777777" w:rsidR="002602F1" w:rsidRPr="00CD7FC9" w:rsidRDefault="002602F1" w:rsidP="006877A1">
      <w:pPr>
        <w:pStyle w:val="Heading3"/>
      </w:pPr>
      <w:r w:rsidRPr="00CD7FC9">
        <w:t>The structural design shall take into account all loads including dead load, water and ice loads, snow, wind and earthquake forces, and all secondary forces due to temperature, moisture, creep and shrinkage effects.</w:t>
      </w:r>
    </w:p>
    <w:p w14:paraId="0D3CAA9A" w14:textId="77777777" w:rsidR="002602F1" w:rsidRPr="00CD7FC9" w:rsidRDefault="002602F1" w:rsidP="006877A1">
      <w:pPr>
        <w:pStyle w:val="Heading3"/>
      </w:pPr>
      <w:r w:rsidRPr="00CD7FC9">
        <w:t xml:space="preserve">In the design of steel tanks, the maximum allowable unit stresses in all members must be reduced to make proper allowance for elastic instability, buckling, wrinkling and excessive deformation in accordance with the allowable unit stresses given in the applicable </w:t>
      </w:r>
      <w:r w:rsidRPr="002E420B">
        <w:t>sections of AWWA D-100</w:t>
      </w:r>
      <w:r w:rsidR="004067C3" w:rsidRPr="002E420B">
        <w:t>-</w:t>
      </w:r>
      <w:del w:id="330" w:author="Johnny Pang" w:date="2022-04-16T21:14:00Z">
        <w:r w:rsidR="004067C3" w:rsidRPr="002E420B" w:rsidDel="00FA6964">
          <w:delText>11</w:delText>
        </w:r>
      </w:del>
      <w:ins w:id="331" w:author="Johnny Pang" w:date="2022-04-16T21:14:00Z">
        <w:r w:rsidR="00FA6964">
          <w:t>2</w:t>
        </w:r>
        <w:r w:rsidR="00FA6964" w:rsidRPr="002E420B">
          <w:t>1</w:t>
        </w:r>
      </w:ins>
      <w:r w:rsidR="004067C3" w:rsidRPr="00CD7FC9">
        <w:t>.</w:t>
      </w:r>
    </w:p>
    <w:p w14:paraId="6B6996E8" w14:textId="4B7DBDDC" w:rsidR="002602F1" w:rsidRPr="00CD7FC9" w:rsidRDefault="002602F1" w:rsidP="006877A1">
      <w:pPr>
        <w:pStyle w:val="Heading3"/>
      </w:pPr>
      <w:r w:rsidRPr="00CD7FC9">
        <w:t xml:space="preserve">The design of the conical shell for buckling shall conform to the ECCS (European Convention for Constructional Steelwork, "Buckling of Steel Shells," European Recommendations, </w:t>
      </w:r>
      <w:del w:id="332" w:author="Keith Wong" w:date="2022-12-01T09:43:00Z">
        <w:r w:rsidRPr="00CD7FC9" w:rsidDel="002C26A0">
          <w:delText xml:space="preserve">Fourth </w:delText>
        </w:r>
      </w:del>
      <w:ins w:id="333" w:author="Keith Wong" w:date="2022-12-01T09:43:00Z">
        <w:r w:rsidR="002C26A0">
          <w:t>Fifth</w:t>
        </w:r>
        <w:r w:rsidR="002C26A0" w:rsidRPr="00CD7FC9">
          <w:t xml:space="preserve"> </w:t>
        </w:r>
      </w:ins>
      <w:r w:rsidRPr="00CD7FC9">
        <w:t xml:space="preserve">Edition) </w:t>
      </w:r>
      <w:del w:id="334" w:author="Keith Wong" w:date="2022-12-01T09:43:00Z">
        <w:r w:rsidRPr="00CD7FC9" w:rsidDel="002C26A0">
          <w:delText>1988</w:delText>
        </w:r>
        <w:r w:rsidR="00BF28B8" w:rsidDel="002C26A0">
          <w:delText xml:space="preserve"> </w:delText>
        </w:r>
      </w:del>
      <w:ins w:id="335" w:author="Keith Wong" w:date="2022-12-01T09:43:00Z">
        <w:r w:rsidR="002C26A0">
          <w:t xml:space="preserve">2013 </w:t>
        </w:r>
      </w:ins>
      <w:commentRangeStart w:id="336"/>
      <w:commentRangeStart w:id="337"/>
      <w:del w:id="338" w:author="Keith Wong" w:date="2022-12-01T09:43:00Z">
        <w:r w:rsidR="00BF28B8" w:rsidRPr="00BF28B8" w:rsidDel="002C26A0">
          <w:rPr>
            <w:highlight w:val="yellow"/>
          </w:rPr>
          <w:delText>[Consultant to review the applicability of this reference and amend as required]</w:delText>
        </w:r>
        <w:r w:rsidRPr="00CD7FC9" w:rsidDel="002C26A0">
          <w:delText xml:space="preserve">, </w:delText>
        </w:r>
        <w:commentRangeEnd w:id="336"/>
        <w:r w:rsidR="0040315A" w:rsidDel="002C26A0">
          <w:rPr>
            <w:rStyle w:val="CommentReference"/>
          </w:rPr>
          <w:commentReference w:id="336"/>
        </w:r>
      </w:del>
      <w:commentRangeEnd w:id="337"/>
      <w:r w:rsidR="002C26A0">
        <w:rPr>
          <w:rStyle w:val="CommentReference"/>
        </w:rPr>
        <w:commentReference w:id="337"/>
      </w:r>
      <w:r w:rsidRPr="00CD7FC9">
        <w:t>and shall take into account the construction imperfections anticipated but within the limitations specified therein.  However, under service loads, the factor of safety against buckling shall not be less than 2.0.</w:t>
      </w:r>
    </w:p>
    <w:p w14:paraId="4CCF2EA1" w14:textId="77777777" w:rsidR="002602F1" w:rsidRPr="00CD7FC9" w:rsidRDefault="002602F1" w:rsidP="006877A1">
      <w:pPr>
        <w:pStyle w:val="Heading3"/>
      </w:pPr>
      <w:r w:rsidRPr="00CD7FC9">
        <w:t>The structure shall safely withstand, either separately or in combination, the loads and forces exerted by the following conditions listed herein.</w:t>
      </w:r>
    </w:p>
    <w:p w14:paraId="433CA324" w14:textId="77777777" w:rsidR="002602F1" w:rsidRPr="002E420B" w:rsidRDefault="002602F1" w:rsidP="006877A1">
      <w:pPr>
        <w:pStyle w:val="Heading3"/>
      </w:pPr>
      <w:r w:rsidRPr="00CD7FC9">
        <w:t>Design Loads</w:t>
      </w:r>
      <w:r w:rsidR="00FA6772" w:rsidRPr="00CD7FC9">
        <w:t>:</w:t>
      </w:r>
    </w:p>
    <w:p w14:paraId="084B6EF4" w14:textId="77777777" w:rsidR="00B11EE9" w:rsidRDefault="00B11EE9" w:rsidP="00961216">
      <w:pPr>
        <w:pStyle w:val="Heading4"/>
        <w:rPr>
          <w:ins w:id="339" w:author="Johnny Pang" w:date="2022-04-16T21:21:00Z"/>
        </w:rPr>
      </w:pPr>
      <w:ins w:id="340" w:author="Johnny Pang" w:date="2022-04-16T21:21:00Z">
        <w:r>
          <w:t>All loads should be factored with importance factor for post disaster structure.</w:t>
        </w:r>
      </w:ins>
    </w:p>
    <w:p w14:paraId="50EC3612" w14:textId="0D581A9B" w:rsidR="002602F1" w:rsidRPr="002E420B" w:rsidRDefault="002602F1" w:rsidP="00961216">
      <w:pPr>
        <w:pStyle w:val="Heading4"/>
      </w:pPr>
      <w:r w:rsidRPr="002E420B">
        <w:t>Dead Load (</w:t>
      </w:r>
      <w:ins w:id="341" w:author="Johnny Pang" w:date="2022-12-06T16:25:00Z">
        <w:r w:rsidR="00514E85">
          <w:t>self</w:t>
        </w:r>
      </w:ins>
      <w:ins w:id="342" w:author="Johnny Pang" w:date="2022-12-06T16:26:00Z">
        <w:r w:rsidR="00514E85">
          <w:t>-</w:t>
        </w:r>
      </w:ins>
      <w:r w:rsidRPr="002E420B">
        <w:t>weight</w:t>
      </w:r>
      <w:ins w:id="343" w:author="Johnny Pang" w:date="2022-12-06T16:26:00Z">
        <w:r w:rsidR="00514E85">
          <w:t xml:space="preserve"> and superimposed</w:t>
        </w:r>
      </w:ins>
      <w:r w:rsidRPr="002E420B">
        <w:t xml:space="preserve"> of all permanent construction).</w:t>
      </w:r>
    </w:p>
    <w:p w14:paraId="10E3298F" w14:textId="33B3E7D0" w:rsidR="002602F1" w:rsidRPr="002E420B" w:rsidRDefault="002602F1" w:rsidP="00961216">
      <w:pPr>
        <w:pStyle w:val="Heading4"/>
      </w:pPr>
      <w:r w:rsidRPr="002E420B">
        <w:t xml:space="preserve">Water Load (weight of all water when tank is filled to </w:t>
      </w:r>
      <w:del w:id="344" w:author="Johnny Pang" w:date="2022-12-06T16:26:00Z">
        <w:r w:rsidRPr="002E420B" w:rsidDel="00514E85">
          <w:delText>TWL</w:delText>
        </w:r>
      </w:del>
      <w:ins w:id="345" w:author="Johnny Pang" w:date="2022-12-06T16:26:00Z">
        <w:r w:rsidR="00514E85">
          <w:t>Overflow</w:t>
        </w:r>
      </w:ins>
      <w:r w:rsidRPr="002E420B">
        <w:t>).</w:t>
      </w:r>
    </w:p>
    <w:p w14:paraId="75BDFE54" w14:textId="77777777" w:rsidR="002602F1" w:rsidRPr="002E420B" w:rsidRDefault="002602F1" w:rsidP="00961216">
      <w:pPr>
        <w:pStyle w:val="Heading4"/>
      </w:pPr>
      <w:r w:rsidRPr="002E420B">
        <w:t xml:space="preserve">Snow load </w:t>
      </w:r>
      <w:r w:rsidR="00FA6772" w:rsidRPr="002E420B">
        <w:t>in accordance with the</w:t>
      </w:r>
      <w:r w:rsidRPr="002E420B">
        <w:t xml:space="preserve"> </w:t>
      </w:r>
      <w:r w:rsidRPr="008A3E70">
        <w:t>Ontario Building Code (Ss = 1.</w:t>
      </w:r>
      <w:del w:id="346" w:author="Johnny Pang" w:date="2022-04-16T21:15:00Z">
        <w:r w:rsidRPr="008A3E70" w:rsidDel="00FA6964">
          <w:delText xml:space="preserve">2 </w:delText>
        </w:r>
      </w:del>
      <w:ins w:id="347" w:author="Johnny Pang" w:date="2022-04-16T21:15:00Z">
        <w:r w:rsidR="00FA6964">
          <w:t>1</w:t>
        </w:r>
        <w:r w:rsidR="00FA6964" w:rsidRPr="008A3E70">
          <w:t xml:space="preserve"> </w:t>
        </w:r>
      </w:ins>
      <w:r w:rsidRPr="008A3E70">
        <w:t>kPa, Sr</w:t>
      </w:r>
      <w:r w:rsidR="002553B3" w:rsidRPr="008A3E70">
        <w:t> </w:t>
      </w:r>
      <w:r w:rsidRPr="008A3E70">
        <w:t>= 0.4 kPa)</w:t>
      </w:r>
      <w:r w:rsidRPr="002E420B">
        <w:t>.</w:t>
      </w:r>
    </w:p>
    <w:p w14:paraId="14D2E33D" w14:textId="77777777" w:rsidR="002602F1" w:rsidRPr="002E420B" w:rsidRDefault="002602F1" w:rsidP="00961216">
      <w:pPr>
        <w:pStyle w:val="Heading4"/>
      </w:pPr>
      <w:r w:rsidRPr="002E420B">
        <w:t xml:space="preserve">Wind loading </w:t>
      </w:r>
      <w:r w:rsidR="00FA6772" w:rsidRPr="002E420B">
        <w:t>in accordance with the</w:t>
      </w:r>
      <w:r w:rsidRPr="002E420B">
        <w:t xml:space="preserve"> Ontario Building Code based on 1/</w:t>
      </w:r>
      <w:del w:id="348" w:author="Johnny Pang" w:date="2022-04-16T21:19:00Z">
        <w:r w:rsidRPr="002E420B" w:rsidDel="00B11EE9">
          <w:delText xml:space="preserve">100 </w:delText>
        </w:r>
      </w:del>
      <w:ins w:id="349" w:author="Johnny Pang" w:date="2022-04-16T21:19:00Z">
        <w:r w:rsidR="00B11EE9">
          <w:t>50</w:t>
        </w:r>
        <w:r w:rsidR="00B11EE9" w:rsidRPr="002E420B">
          <w:t xml:space="preserve"> </w:t>
        </w:r>
      </w:ins>
      <w:r w:rsidRPr="002E420B">
        <w:t>frequency from any direction against the tank when full or empty. These loads shall be applied to the design in accordance with the appropriate section of the Ontario Building Code (q 1/</w:t>
      </w:r>
      <w:del w:id="350" w:author="Johnny Pang" w:date="2022-04-16T21:19:00Z">
        <w:r w:rsidRPr="002E420B" w:rsidDel="00B11EE9">
          <w:delText xml:space="preserve">100 </w:delText>
        </w:r>
      </w:del>
      <w:ins w:id="351" w:author="Johnny Pang" w:date="2022-04-16T21:19:00Z">
        <w:r w:rsidR="00B11EE9">
          <w:t>50</w:t>
        </w:r>
        <w:r w:rsidR="00B11EE9" w:rsidRPr="002E420B">
          <w:t xml:space="preserve"> </w:t>
        </w:r>
      </w:ins>
      <w:r w:rsidRPr="002E420B">
        <w:t xml:space="preserve">= </w:t>
      </w:r>
      <w:del w:id="352" w:author="Johnny Pang" w:date="2022-04-16T21:20:00Z">
        <w:r w:rsidRPr="002E420B" w:rsidDel="00B11EE9">
          <w:delText xml:space="preserve">0.48 </w:delText>
        </w:r>
      </w:del>
      <w:ins w:id="353" w:author="Johnny Pang" w:date="2022-04-16T21:20:00Z">
        <w:r w:rsidR="00B11EE9">
          <w:t>0.44</w:t>
        </w:r>
        <w:r w:rsidR="00B11EE9" w:rsidRPr="002E420B">
          <w:t xml:space="preserve"> </w:t>
        </w:r>
      </w:ins>
      <w:r w:rsidRPr="002E420B">
        <w:t>kPa)</w:t>
      </w:r>
      <w:ins w:id="354" w:author="Johnny Pang" w:date="2022-04-16T21:20:00Z">
        <w:r w:rsidR="00B11EE9">
          <w:t xml:space="preserve"> for Vaughan.</w:t>
        </w:r>
      </w:ins>
      <w:del w:id="355" w:author="Johnny Pang" w:date="2022-04-16T21:20:00Z">
        <w:r w:rsidRPr="002E420B" w:rsidDel="00B11EE9">
          <w:delText>.</w:delText>
        </w:r>
      </w:del>
    </w:p>
    <w:p w14:paraId="79646569" w14:textId="77777777" w:rsidR="002602F1" w:rsidRPr="00514E85" w:rsidRDefault="002602F1" w:rsidP="00961216">
      <w:pPr>
        <w:pStyle w:val="Heading4"/>
        <w:rPr>
          <w:ins w:id="356" w:author="Johnny Pang" w:date="2022-04-16T21:23:00Z"/>
          <w:rPrChange w:id="357" w:author="Johnny Pang" w:date="2022-12-06T16:26:00Z">
            <w:rPr>
              <w:ins w:id="358" w:author="Johnny Pang" w:date="2022-04-16T21:23:00Z"/>
              <w:highlight w:val="yellow"/>
            </w:rPr>
          </w:rPrChange>
        </w:rPr>
      </w:pPr>
      <w:del w:id="359" w:author="Johnny Pang" w:date="2022-04-16T21:23:00Z">
        <w:r w:rsidRPr="00514E85" w:rsidDel="0063388D">
          <w:delText>Earthquake Zonal Velocity Ratio shall be 0.05 with Za = 1.0.</w:delText>
        </w:r>
      </w:del>
      <w:ins w:id="360" w:author="Johnny Pang" w:date="2022-04-16T21:23:00Z">
        <w:r w:rsidR="0063388D" w:rsidRPr="00514E85">
          <w:rPr>
            <w:rPrChange w:id="361" w:author="Johnny Pang" w:date="2022-12-06T16:26:00Z">
              <w:rPr>
                <w:highlight w:val="yellow"/>
              </w:rPr>
            </w:rPrChange>
          </w:rPr>
          <w:t>Seismic Design must be completed using:</w:t>
        </w:r>
      </w:ins>
    </w:p>
    <w:p w14:paraId="1B936D93" w14:textId="54E77792" w:rsidR="0063388D" w:rsidRPr="00514E85" w:rsidRDefault="0063388D" w:rsidP="0063388D">
      <w:pPr>
        <w:pStyle w:val="Heading5"/>
        <w:rPr>
          <w:ins w:id="362" w:author="Johnny Pang" w:date="2022-04-16T21:24:00Z"/>
          <w:rPrChange w:id="363" w:author="Johnny Pang" w:date="2022-12-06T16:26:00Z">
            <w:rPr>
              <w:ins w:id="364" w:author="Johnny Pang" w:date="2022-04-16T21:24:00Z"/>
              <w:highlight w:val="yellow"/>
            </w:rPr>
          </w:rPrChange>
        </w:rPr>
      </w:pPr>
      <w:ins w:id="365" w:author="Johnny Pang" w:date="2022-04-16T21:23:00Z">
        <w:r w:rsidRPr="00514E85">
          <w:rPr>
            <w:rPrChange w:id="366" w:author="Johnny Pang" w:date="2022-12-06T16:26:00Z">
              <w:rPr>
                <w:highlight w:val="yellow"/>
              </w:rPr>
            </w:rPrChange>
          </w:rPr>
          <w:t xml:space="preserve">Seismic factors for </w:t>
        </w:r>
      </w:ins>
      <w:ins w:id="367" w:author="Johnny Pang" w:date="2022-04-16T21:24:00Z">
        <w:r w:rsidRPr="00514E85">
          <w:rPr>
            <w:rPrChange w:id="368" w:author="Johnny Pang" w:date="2022-12-06T16:26:00Z">
              <w:rPr>
                <w:highlight w:val="yellow"/>
              </w:rPr>
            </w:rPrChange>
          </w:rPr>
          <w:t>Vaughan, derived from t</w:t>
        </w:r>
        <w:del w:id="369" w:author="Radulovic, Nicole" w:date="2022-11-04T09:36:00Z">
          <w:r w:rsidRPr="00514E85" w:rsidDel="0040315A">
            <w:rPr>
              <w:rPrChange w:id="370" w:author="Johnny Pang" w:date="2022-12-06T16:26:00Z">
                <w:rPr>
                  <w:highlight w:val="yellow"/>
                </w:rPr>
              </w:rPrChange>
            </w:rPr>
            <w:delText xml:space="preserve"> </w:delText>
          </w:r>
        </w:del>
        <w:r w:rsidRPr="00514E85">
          <w:rPr>
            <w:rPrChange w:id="371" w:author="Johnny Pang" w:date="2022-12-06T16:26:00Z">
              <w:rPr>
                <w:highlight w:val="yellow"/>
              </w:rPr>
            </w:rPrChange>
          </w:rPr>
          <w:t xml:space="preserve">he Ontario </w:t>
        </w:r>
      </w:ins>
      <w:ins w:id="372" w:author="Johnny Pang" w:date="2022-12-06T16:27:00Z">
        <w:r w:rsidR="00514E85">
          <w:t>B</w:t>
        </w:r>
      </w:ins>
      <w:ins w:id="373" w:author="Johnny Pang" w:date="2022-04-16T21:24:00Z">
        <w:r w:rsidRPr="00514E85">
          <w:rPr>
            <w:rPrChange w:id="374" w:author="Johnny Pang" w:date="2022-12-06T16:26:00Z">
              <w:rPr>
                <w:highlight w:val="yellow"/>
              </w:rPr>
            </w:rPrChange>
          </w:rPr>
          <w:t>uilding Code Supplementary Standard SB-1</w:t>
        </w:r>
      </w:ins>
    </w:p>
    <w:p w14:paraId="01DF60C5" w14:textId="77777777" w:rsidR="0063388D" w:rsidRPr="00514E85" w:rsidRDefault="0063388D" w:rsidP="0063388D">
      <w:pPr>
        <w:pStyle w:val="Heading5"/>
        <w:rPr>
          <w:ins w:id="375" w:author="Johnny Pang" w:date="2022-04-16T21:24:00Z"/>
          <w:rPrChange w:id="376" w:author="Johnny Pang" w:date="2022-12-06T16:26:00Z">
            <w:rPr>
              <w:ins w:id="377" w:author="Johnny Pang" w:date="2022-04-16T21:24:00Z"/>
              <w:highlight w:val="yellow"/>
            </w:rPr>
          </w:rPrChange>
        </w:rPr>
      </w:pPr>
      <w:ins w:id="378" w:author="Johnny Pang" w:date="2022-04-16T21:24:00Z">
        <w:r w:rsidRPr="00514E85">
          <w:rPr>
            <w:rPrChange w:id="379" w:author="Johnny Pang" w:date="2022-12-06T16:26:00Z">
              <w:rPr>
                <w:highlight w:val="yellow"/>
              </w:rPr>
            </w:rPrChange>
          </w:rPr>
          <w:t>Refer to Geotechnical Investigation Report for Site Classification</w:t>
        </w:r>
      </w:ins>
    </w:p>
    <w:p w14:paraId="71901A2A" w14:textId="77777777" w:rsidR="0063388D" w:rsidRPr="00514E85" w:rsidRDefault="0063388D" w:rsidP="0063388D">
      <w:pPr>
        <w:pStyle w:val="Heading5"/>
        <w:rPr>
          <w:ins w:id="380" w:author="Johnny Pang" w:date="2022-04-16T21:30:00Z"/>
          <w:rPrChange w:id="381" w:author="Johnny Pang" w:date="2022-12-06T16:26:00Z">
            <w:rPr>
              <w:ins w:id="382" w:author="Johnny Pang" w:date="2022-04-16T21:30:00Z"/>
              <w:highlight w:val="yellow"/>
            </w:rPr>
          </w:rPrChange>
        </w:rPr>
      </w:pPr>
      <w:ins w:id="383" w:author="Johnny Pang" w:date="2022-04-16T21:24:00Z">
        <w:r w:rsidRPr="00514E85">
          <w:rPr>
            <w:rPrChange w:id="384" w:author="Johnny Pang" w:date="2022-12-06T16:26:00Z">
              <w:rPr>
                <w:highlight w:val="yellow"/>
              </w:rPr>
            </w:rPrChange>
          </w:rPr>
          <w:t>Importance Factor to be Post Disaster</w:t>
        </w:r>
      </w:ins>
    </w:p>
    <w:p w14:paraId="4048AABB" w14:textId="77777777" w:rsidR="001B414B" w:rsidRPr="00514E85" w:rsidRDefault="001B414B" w:rsidP="0063388D">
      <w:pPr>
        <w:pStyle w:val="Heading5"/>
        <w:rPr>
          <w:ins w:id="385" w:author="Johnny Pang" w:date="2022-04-16T21:24:00Z"/>
          <w:rPrChange w:id="386" w:author="Johnny Pang" w:date="2022-12-06T16:26:00Z">
            <w:rPr>
              <w:ins w:id="387" w:author="Johnny Pang" w:date="2022-04-16T21:24:00Z"/>
              <w:highlight w:val="yellow"/>
            </w:rPr>
          </w:rPrChange>
        </w:rPr>
      </w:pPr>
      <w:ins w:id="388" w:author="Johnny Pang" w:date="2022-04-16T21:30:00Z">
        <w:r w:rsidRPr="00514E85">
          <w:rPr>
            <w:rPrChange w:id="389" w:author="Johnny Pang" w:date="2022-12-06T16:26:00Z">
              <w:rPr>
                <w:highlight w:val="yellow"/>
              </w:rPr>
            </w:rPrChange>
          </w:rPr>
          <w:t>Seismic Force Resisting System with Rd of 2.0 or greater</w:t>
        </w:r>
      </w:ins>
    </w:p>
    <w:p w14:paraId="3ECAA0E0" w14:textId="77777777" w:rsidR="0063388D" w:rsidRPr="00514E85" w:rsidRDefault="0063388D">
      <w:pPr>
        <w:pStyle w:val="Heading5"/>
        <w:pPrChange w:id="390" w:author="Johnny Pang" w:date="2022-04-16T21:23:00Z">
          <w:pPr>
            <w:pStyle w:val="Heading4"/>
          </w:pPr>
        </w:pPrChange>
      </w:pPr>
      <w:ins w:id="391" w:author="Johnny Pang" w:date="2022-04-16T21:24:00Z">
        <w:r w:rsidRPr="00514E85">
          <w:rPr>
            <w:rPrChange w:id="392" w:author="Johnny Pang" w:date="2022-12-06T16:26:00Z">
              <w:rPr>
                <w:highlight w:val="yellow"/>
              </w:rPr>
            </w:rPrChange>
          </w:rPr>
          <w:t>Dynamic Analysis Procedure</w:t>
        </w:r>
      </w:ins>
    </w:p>
    <w:p w14:paraId="7E8A7C26" w14:textId="77777777" w:rsidR="002602F1" w:rsidRPr="002E420B" w:rsidRDefault="004302E9" w:rsidP="00961216">
      <w:pPr>
        <w:pStyle w:val="Heading4"/>
      </w:pPr>
      <w:r>
        <w:t xml:space="preserve">Tolerable Settlement of Buildings: </w:t>
      </w:r>
      <w:r w:rsidR="005F54A3" w:rsidRPr="002E420B">
        <w:t>The e</w:t>
      </w:r>
      <w:r w:rsidR="002602F1" w:rsidRPr="002E420B">
        <w:t xml:space="preserve">ccentricity of vertical and live loads that may occur due to out-of-plumb construction </w:t>
      </w:r>
      <w:r w:rsidR="005F54A3" w:rsidRPr="002E420B">
        <w:t xml:space="preserve">shall be </w:t>
      </w:r>
      <w:r w:rsidR="002602F1" w:rsidRPr="002E420B">
        <w:t xml:space="preserve">assumed </w:t>
      </w:r>
      <w:r w:rsidR="005F54A3" w:rsidRPr="002E420B">
        <w:t xml:space="preserve">to be </w:t>
      </w:r>
      <w:r w:rsidR="002602F1" w:rsidRPr="002E420B">
        <w:t>at least as 1 in 250 and to differential settlement of the structure on the founding soils.</w:t>
      </w:r>
    </w:p>
    <w:p w14:paraId="21C9C8A6" w14:textId="77777777" w:rsidR="002602F1" w:rsidRPr="00CD7FC9" w:rsidRDefault="002602F1" w:rsidP="006877A1">
      <w:pPr>
        <w:pStyle w:val="Heading3"/>
      </w:pPr>
      <w:r w:rsidRPr="00CD7FC9">
        <w:t xml:space="preserve">The effects of movements and loads from surface and wall ice thrusts shall be considered in conjunction with </w:t>
      </w:r>
      <w:r w:rsidR="00E57CCE" w:rsidRPr="00CD7FC9">
        <w:t xml:space="preserve">the </w:t>
      </w:r>
      <w:r w:rsidRPr="00CD7FC9">
        <w:t>rapid drawdown of stored water.</w:t>
      </w:r>
    </w:p>
    <w:p w14:paraId="5523521C" w14:textId="77777777" w:rsidR="002602F1" w:rsidRPr="002E420B" w:rsidRDefault="002602F1" w:rsidP="006877A1">
      <w:pPr>
        <w:pStyle w:val="Heading3"/>
      </w:pPr>
      <w:r w:rsidRPr="00CD7FC9">
        <w:t xml:space="preserve">The tanks supporting structure shall be designed in strict accordance with the </w:t>
      </w:r>
      <w:r w:rsidRPr="008A3E70">
        <w:t>Ontario Building Code</w:t>
      </w:r>
      <w:r w:rsidRPr="002E420B">
        <w:t xml:space="preserve"> </w:t>
      </w:r>
      <w:r w:rsidR="00CE11EF" w:rsidRPr="002E420B">
        <w:t>and relevant sections of the OHSA (as amended) for safety related equipment and ease of access for maintenance</w:t>
      </w:r>
      <w:r w:rsidR="00E57CCE" w:rsidRPr="002E420B">
        <w:t>,</w:t>
      </w:r>
      <w:r w:rsidR="00CE11EF" w:rsidRPr="002E420B">
        <w:t xml:space="preserve"> </w:t>
      </w:r>
      <w:r w:rsidRPr="002E420B">
        <w:t>except</w:t>
      </w:r>
      <w:r w:rsidR="00E57CCE" w:rsidRPr="002E420B">
        <w:t xml:space="preserve"> for the following</w:t>
      </w:r>
      <w:r w:rsidRPr="002E420B">
        <w:t>:</w:t>
      </w:r>
    </w:p>
    <w:p w14:paraId="4711D2CA" w14:textId="77777777" w:rsidR="002602F1" w:rsidRPr="002E420B" w:rsidRDefault="002602F1" w:rsidP="00961216">
      <w:pPr>
        <w:pStyle w:val="Heading4"/>
      </w:pPr>
      <w:r w:rsidRPr="002E420B">
        <w:t>The probability factors for each of the following load combinations shall be equal to 1:</w:t>
      </w:r>
      <w:r w:rsidRPr="002E420B">
        <w:br/>
        <w:t>DL + LL + Q</w:t>
      </w:r>
      <w:r w:rsidRPr="002E420B">
        <w:br/>
        <w:t>DL + LL + T</w:t>
      </w:r>
      <w:r w:rsidRPr="002E420B">
        <w:br/>
        <w:t>DL + T + Q</w:t>
      </w:r>
      <w:r w:rsidRPr="002E420B">
        <w:br/>
        <w:t>DL + Q</w:t>
      </w:r>
    </w:p>
    <w:p w14:paraId="11D06853" w14:textId="77777777" w:rsidR="002602F1" w:rsidRDefault="002602F1" w:rsidP="00961216">
      <w:pPr>
        <w:pStyle w:val="Heading4"/>
        <w:rPr>
          <w:ins w:id="393" w:author="Johnny Pang" w:date="2022-04-16T21:26:00Z"/>
        </w:rPr>
      </w:pPr>
      <w:r w:rsidRPr="002E420B">
        <w:lastRenderedPageBreak/>
        <w:t>The probability factor for the following load combination shall be equal to 0.85:</w:t>
      </w:r>
      <w:r w:rsidRPr="002E420B">
        <w:br/>
        <w:t>DL + LL + T + Q</w:t>
      </w:r>
      <w:r w:rsidRPr="002E420B">
        <w:br/>
      </w:r>
      <w:r w:rsidRPr="00992606">
        <w:t>where:</w:t>
      </w:r>
      <w:r w:rsidRPr="00992606">
        <w:tab/>
        <w:t>DL =  Dead Load</w:t>
      </w:r>
      <w:r w:rsidRPr="00992606">
        <w:br/>
      </w:r>
      <w:r w:rsidRPr="00992606">
        <w:tab/>
        <w:t>LL  =  Live Load</w:t>
      </w:r>
      <w:r w:rsidRPr="00992606">
        <w:br/>
      </w:r>
      <w:r w:rsidRPr="00992606">
        <w:tab/>
      </w:r>
      <w:r w:rsidR="00992606">
        <w:t xml:space="preserve">  </w:t>
      </w:r>
      <w:r w:rsidRPr="00992606">
        <w:t>T =</w:t>
      </w:r>
      <w:r w:rsidR="00992606">
        <w:t xml:space="preserve"> </w:t>
      </w:r>
      <w:r w:rsidRPr="00992606">
        <w:t xml:space="preserve"> Maximum of Temperature or Eccentricity Load</w:t>
      </w:r>
      <w:r w:rsidRPr="00992606">
        <w:br/>
      </w:r>
      <w:r w:rsidRPr="00992606">
        <w:tab/>
      </w:r>
      <w:r w:rsidR="00992606">
        <w:t xml:space="preserve">  </w:t>
      </w:r>
      <w:r w:rsidRPr="00992606">
        <w:t>Q = Maximum of Wind or Earthquake Load</w:t>
      </w:r>
    </w:p>
    <w:p w14:paraId="033F02EF" w14:textId="77777777" w:rsidR="0063388D" w:rsidRDefault="0063388D" w:rsidP="00961216">
      <w:pPr>
        <w:pStyle w:val="Heading4"/>
        <w:rPr>
          <w:ins w:id="394" w:author="Johnny Pang" w:date="2022-04-16T21:26:00Z"/>
        </w:rPr>
      </w:pPr>
      <w:ins w:id="395" w:author="Johnny Pang" w:date="2022-04-16T21:26:00Z">
        <w:r>
          <w:t>The elevated water tank may be designed using Limit States Design in strict accordance with the Ontario Building code except that the following combination shall be added to OBC Load Combination Table:</w:t>
        </w:r>
      </w:ins>
    </w:p>
    <w:p w14:paraId="236048F1" w14:textId="77777777" w:rsidR="0063388D" w:rsidRDefault="0063388D" w:rsidP="0063388D">
      <w:pPr>
        <w:pStyle w:val="Heading4"/>
        <w:numPr>
          <w:ilvl w:val="0"/>
          <w:numId w:val="0"/>
        </w:numPr>
        <w:ind w:left="2160"/>
        <w:rPr>
          <w:ins w:id="396" w:author="Johnny Pang" w:date="2022-04-16T21:27:00Z"/>
        </w:rPr>
      </w:pPr>
      <w:ins w:id="397" w:author="Johnny Pang" w:date="2022-04-16T21:26:00Z">
        <w:r>
          <w:t xml:space="preserve">LC1 = </w:t>
        </w:r>
      </w:ins>
      <w:ins w:id="398" w:author="Johnny Pang" w:date="2022-04-16T21:27:00Z">
        <w:r>
          <w:t>1.25D + 1.5 (L+S)</w:t>
        </w:r>
      </w:ins>
    </w:p>
    <w:p w14:paraId="3FDB0F48" w14:textId="77777777" w:rsidR="0063388D" w:rsidRDefault="0063388D" w:rsidP="0063388D">
      <w:pPr>
        <w:pStyle w:val="Heading4"/>
        <w:numPr>
          <w:ilvl w:val="0"/>
          <w:numId w:val="0"/>
        </w:numPr>
        <w:ind w:left="2160"/>
        <w:rPr>
          <w:ins w:id="399" w:author="Johnny Pang" w:date="2022-04-16T21:27:00Z"/>
        </w:rPr>
      </w:pPr>
      <w:ins w:id="400" w:author="Johnny Pang" w:date="2022-04-16T21:27:00Z">
        <w:r>
          <w:t>LC2= 0.85 (LC1+1.25T)</w:t>
        </w:r>
      </w:ins>
    </w:p>
    <w:p w14:paraId="51E623CF" w14:textId="77777777" w:rsidR="0063388D" w:rsidRDefault="0063388D" w:rsidP="0063388D">
      <w:pPr>
        <w:pStyle w:val="Heading4"/>
        <w:numPr>
          <w:ilvl w:val="0"/>
          <w:numId w:val="0"/>
        </w:numPr>
        <w:ind w:left="2160"/>
        <w:rPr>
          <w:ins w:id="401" w:author="Johnny Pang" w:date="2022-04-16T21:27:00Z"/>
        </w:rPr>
      </w:pPr>
      <w:ins w:id="402" w:author="Johnny Pang" w:date="2022-04-16T21:27:00Z">
        <w:r>
          <w:t>LC3= 1.25 (D+L)+1.4W+0.5S</w:t>
        </w:r>
      </w:ins>
    </w:p>
    <w:p w14:paraId="04F89033" w14:textId="77777777" w:rsidR="0063388D" w:rsidRDefault="0063388D" w:rsidP="0063388D">
      <w:pPr>
        <w:pStyle w:val="Heading4"/>
        <w:numPr>
          <w:ilvl w:val="0"/>
          <w:numId w:val="0"/>
        </w:numPr>
        <w:ind w:left="2160"/>
        <w:rPr>
          <w:ins w:id="403" w:author="Johnny Pang" w:date="2022-04-16T21:28:00Z"/>
        </w:rPr>
      </w:pPr>
      <w:ins w:id="404" w:author="Johnny Pang" w:date="2022-04-16T21:27:00Z">
        <w:r>
          <w:t>LC4= 0.6 (LC3+1.25</w:t>
        </w:r>
      </w:ins>
      <w:ins w:id="405" w:author="Johnny Pang" w:date="2022-04-16T21:28:00Z">
        <w:r>
          <w:t>T)</w:t>
        </w:r>
      </w:ins>
    </w:p>
    <w:p w14:paraId="4EC09964" w14:textId="77777777" w:rsidR="0063388D" w:rsidRDefault="0063388D" w:rsidP="0063388D">
      <w:pPr>
        <w:pStyle w:val="Heading4"/>
        <w:numPr>
          <w:ilvl w:val="0"/>
          <w:numId w:val="0"/>
        </w:numPr>
        <w:ind w:left="2160"/>
        <w:rPr>
          <w:ins w:id="406" w:author="Johnny Pang" w:date="2022-04-16T21:28:00Z"/>
        </w:rPr>
      </w:pPr>
      <w:ins w:id="407" w:author="Johnny Pang" w:date="2022-04-16T21:28:00Z">
        <w:r>
          <w:t>LC5= 1.25D+1.4W</w:t>
        </w:r>
      </w:ins>
    </w:p>
    <w:p w14:paraId="4DC97941" w14:textId="77777777" w:rsidR="0063388D" w:rsidRDefault="0063388D" w:rsidP="0063388D">
      <w:pPr>
        <w:pStyle w:val="Heading4"/>
        <w:numPr>
          <w:ilvl w:val="0"/>
          <w:numId w:val="0"/>
        </w:numPr>
        <w:ind w:left="2160"/>
        <w:rPr>
          <w:ins w:id="408" w:author="Johnny Pang" w:date="2022-04-16T21:28:00Z"/>
        </w:rPr>
      </w:pPr>
      <w:ins w:id="409" w:author="Johnny Pang" w:date="2022-04-16T21:28:00Z">
        <w:r>
          <w:t>LC6=</w:t>
        </w:r>
        <w:r w:rsidR="001B414B">
          <w:t xml:space="preserve"> 1.15D+1.15(L+S+1.0E)</w:t>
        </w:r>
      </w:ins>
    </w:p>
    <w:p w14:paraId="453D89FB" w14:textId="77777777" w:rsidR="001B414B" w:rsidRDefault="001B414B" w:rsidP="0063388D">
      <w:pPr>
        <w:pStyle w:val="Heading4"/>
        <w:numPr>
          <w:ilvl w:val="0"/>
          <w:numId w:val="0"/>
        </w:numPr>
        <w:ind w:left="2160"/>
        <w:rPr>
          <w:ins w:id="410" w:author="Johnny Pang" w:date="2022-04-16T21:29:00Z"/>
        </w:rPr>
      </w:pPr>
      <w:ins w:id="411" w:author="Johnny Pang" w:date="2022-04-16T21:28:00Z">
        <w:r>
          <w:t>LC7= 1.0D+1.1 (L+S)+1.0E+1.1T</w:t>
        </w:r>
      </w:ins>
    </w:p>
    <w:p w14:paraId="64E33414" w14:textId="77777777" w:rsidR="001B414B" w:rsidRDefault="001B414B" w:rsidP="0063388D">
      <w:pPr>
        <w:pStyle w:val="Heading4"/>
        <w:numPr>
          <w:ilvl w:val="0"/>
          <w:numId w:val="0"/>
        </w:numPr>
        <w:ind w:left="2160"/>
        <w:rPr>
          <w:ins w:id="412" w:author="Johnny Pang" w:date="2022-04-16T21:29:00Z"/>
        </w:rPr>
      </w:pPr>
      <w:ins w:id="413" w:author="Johnny Pang" w:date="2022-04-16T21:29:00Z">
        <w:r>
          <w:t>where: LC = Load Combination</w:t>
        </w:r>
      </w:ins>
    </w:p>
    <w:p w14:paraId="7B51D18F" w14:textId="77777777" w:rsidR="001B414B" w:rsidRDefault="001B414B" w:rsidP="0063388D">
      <w:pPr>
        <w:pStyle w:val="Heading4"/>
        <w:numPr>
          <w:ilvl w:val="0"/>
          <w:numId w:val="0"/>
        </w:numPr>
        <w:ind w:left="2160"/>
        <w:rPr>
          <w:ins w:id="414" w:author="Johnny Pang" w:date="2022-04-16T21:29:00Z"/>
        </w:rPr>
      </w:pPr>
      <w:ins w:id="415" w:author="Johnny Pang" w:date="2022-04-16T21:29:00Z">
        <w:r>
          <w:tab/>
          <w:t>D = Dead Load</w:t>
        </w:r>
      </w:ins>
    </w:p>
    <w:p w14:paraId="0CE1432E" w14:textId="77777777" w:rsidR="001B414B" w:rsidRDefault="001B414B" w:rsidP="0063388D">
      <w:pPr>
        <w:pStyle w:val="Heading4"/>
        <w:numPr>
          <w:ilvl w:val="0"/>
          <w:numId w:val="0"/>
        </w:numPr>
        <w:ind w:left="2160"/>
        <w:rPr>
          <w:ins w:id="416" w:author="Johnny Pang" w:date="2022-04-16T21:29:00Z"/>
        </w:rPr>
      </w:pPr>
      <w:ins w:id="417" w:author="Johnny Pang" w:date="2022-04-16T21:29:00Z">
        <w:r>
          <w:tab/>
          <w:t>E = Earthquake Load and Effects</w:t>
        </w:r>
      </w:ins>
    </w:p>
    <w:p w14:paraId="38DAE24D" w14:textId="77777777" w:rsidR="001B414B" w:rsidRDefault="001B414B" w:rsidP="0063388D">
      <w:pPr>
        <w:pStyle w:val="Heading4"/>
        <w:numPr>
          <w:ilvl w:val="0"/>
          <w:numId w:val="0"/>
        </w:numPr>
        <w:ind w:left="2160"/>
        <w:rPr>
          <w:ins w:id="418" w:author="Johnny Pang" w:date="2022-04-16T21:29:00Z"/>
        </w:rPr>
      </w:pPr>
      <w:ins w:id="419" w:author="Johnny Pang" w:date="2022-04-16T21:29:00Z">
        <w:r>
          <w:tab/>
          <w:t>L = Live Load</w:t>
        </w:r>
      </w:ins>
    </w:p>
    <w:p w14:paraId="40286C5B" w14:textId="77777777" w:rsidR="001B414B" w:rsidRDefault="001B414B" w:rsidP="0063388D">
      <w:pPr>
        <w:pStyle w:val="Heading4"/>
        <w:numPr>
          <w:ilvl w:val="0"/>
          <w:numId w:val="0"/>
        </w:numPr>
        <w:ind w:left="2160"/>
        <w:rPr>
          <w:ins w:id="420" w:author="Johnny Pang" w:date="2022-04-16T21:29:00Z"/>
        </w:rPr>
      </w:pPr>
      <w:ins w:id="421" w:author="Johnny Pang" w:date="2022-04-16T21:29:00Z">
        <w:r>
          <w:tab/>
          <w:t>S = Snow Load</w:t>
        </w:r>
      </w:ins>
    </w:p>
    <w:p w14:paraId="69D1A45D" w14:textId="77777777" w:rsidR="001B414B" w:rsidRDefault="001B414B" w:rsidP="0063388D">
      <w:pPr>
        <w:pStyle w:val="Heading4"/>
        <w:numPr>
          <w:ilvl w:val="0"/>
          <w:numId w:val="0"/>
        </w:numPr>
        <w:ind w:left="2160"/>
        <w:rPr>
          <w:ins w:id="422" w:author="Johnny Pang" w:date="2022-04-16T21:29:00Z"/>
        </w:rPr>
      </w:pPr>
      <w:ins w:id="423" w:author="Johnny Pang" w:date="2022-04-16T21:29:00Z">
        <w:r>
          <w:tab/>
          <w:t>T = Temperature Effects</w:t>
        </w:r>
      </w:ins>
    </w:p>
    <w:p w14:paraId="2A9B84AA" w14:textId="77777777" w:rsidR="001B414B" w:rsidRPr="002E420B" w:rsidRDefault="001B414B">
      <w:pPr>
        <w:pStyle w:val="Heading4"/>
        <w:numPr>
          <w:ilvl w:val="0"/>
          <w:numId w:val="0"/>
        </w:numPr>
        <w:ind w:left="2160" w:firstLine="720"/>
        <w:pPrChange w:id="424" w:author="Johnny Pang" w:date="2022-04-16T21:30:00Z">
          <w:pPr>
            <w:pStyle w:val="Heading4"/>
          </w:pPr>
        </w:pPrChange>
      </w:pPr>
      <w:ins w:id="425" w:author="Johnny Pang" w:date="2022-04-16T21:29:00Z">
        <w:r>
          <w:t>W =Wind Load</w:t>
        </w:r>
      </w:ins>
    </w:p>
    <w:p w14:paraId="2B3D316B" w14:textId="77777777" w:rsidR="007E07BD" w:rsidRPr="00CD7FC9" w:rsidRDefault="002602F1" w:rsidP="006877A1">
      <w:pPr>
        <w:pStyle w:val="Heading3"/>
      </w:pPr>
      <w:r w:rsidRPr="00CD7FC9">
        <w:t>The weight of the foundation and empty tank structure plus weight of the soil directly above the foundation shall be sufficient to resist the maximum net uplift occurring with the tank empty and the wind load, or earthquake load, as specified previously, acting in a direction causing the greatest net uplift on the foundation.</w:t>
      </w:r>
    </w:p>
    <w:p w14:paraId="659DB088" w14:textId="77777777" w:rsidR="002602F1" w:rsidRPr="00CD7FC9" w:rsidRDefault="002602F1" w:rsidP="006877A1">
      <w:pPr>
        <w:pStyle w:val="Heading2"/>
      </w:pPr>
      <w:r w:rsidRPr="002E146C">
        <w:t>Composite</w:t>
      </w:r>
      <w:r w:rsidR="00E57CCE" w:rsidRPr="002E146C">
        <w:t xml:space="preserve"> </w:t>
      </w:r>
      <w:r w:rsidRPr="002E146C">
        <w:t>Elevated</w:t>
      </w:r>
      <w:r w:rsidRPr="00CD7FC9">
        <w:t xml:space="preserve"> Water</w:t>
      </w:r>
      <w:r w:rsidR="00E57CCE" w:rsidRPr="00CD7FC9">
        <w:t xml:space="preserve"> </w:t>
      </w:r>
      <w:r w:rsidRPr="00CD7FC9">
        <w:t>Storage Tanks</w:t>
      </w:r>
    </w:p>
    <w:p w14:paraId="6D8A495D" w14:textId="77777777" w:rsidR="002602F1" w:rsidRPr="002E146C" w:rsidRDefault="002602F1" w:rsidP="006877A1">
      <w:pPr>
        <w:pStyle w:val="Heading3"/>
      </w:pPr>
      <w:r w:rsidRPr="002E146C">
        <w:t>General</w:t>
      </w:r>
      <w:r w:rsidR="006E0999" w:rsidRPr="002E146C">
        <w:t>:</w:t>
      </w:r>
    </w:p>
    <w:p w14:paraId="6D2D6D91" w14:textId="77777777" w:rsidR="002602F1" w:rsidRPr="002E420B" w:rsidRDefault="002602F1" w:rsidP="00961216">
      <w:pPr>
        <w:pStyle w:val="Heading4"/>
      </w:pPr>
      <w:r w:rsidRPr="002E420B">
        <w:t xml:space="preserve">The elevated water storage tank shall be of composite-type design complete with all the accessories and piping required for its proper operation and maintenance.  Detailed </w:t>
      </w:r>
      <w:r w:rsidR="00E57CCE" w:rsidRPr="002E420B">
        <w:t>s</w:t>
      </w:r>
      <w:r w:rsidRPr="002E420B">
        <w:t xml:space="preserve">hop </w:t>
      </w:r>
      <w:r w:rsidR="00E57CCE" w:rsidRPr="002E420B">
        <w:t>d</w:t>
      </w:r>
      <w:r w:rsidRPr="002E420B">
        <w:t xml:space="preserve">rawings of all the required accessories shall be stamped by a </w:t>
      </w:r>
      <w:r w:rsidR="00E57CCE" w:rsidRPr="002E420B">
        <w:t>p</w:t>
      </w:r>
      <w:r w:rsidRPr="002E420B">
        <w:t xml:space="preserve">rofessional </w:t>
      </w:r>
      <w:r w:rsidR="00E57CCE" w:rsidRPr="002E420B">
        <w:t>engineer l</w:t>
      </w:r>
      <w:r w:rsidRPr="002E420B">
        <w:t xml:space="preserve">icensed </w:t>
      </w:r>
      <w:r w:rsidR="00E57CCE" w:rsidRPr="002E420B">
        <w:t xml:space="preserve">to practice </w:t>
      </w:r>
      <w:r w:rsidRPr="002E420B">
        <w:t xml:space="preserve">in the Province of Ontario and shall be submitted to the </w:t>
      </w:r>
      <w:r w:rsidR="001D2779" w:rsidRPr="002E420B">
        <w:t xml:space="preserve">Consultant </w:t>
      </w:r>
      <w:r w:rsidRPr="002E420B">
        <w:t>and approved prior to fabrication.</w:t>
      </w:r>
    </w:p>
    <w:p w14:paraId="02D14C64" w14:textId="18269E56" w:rsidR="002602F1" w:rsidRPr="002E420B" w:rsidRDefault="002602F1" w:rsidP="00961216">
      <w:pPr>
        <w:pStyle w:val="Heading4"/>
      </w:pPr>
      <w:r w:rsidRPr="002E420B">
        <w:t xml:space="preserve">The general requirements specified herein for elevated steel tanks supported on a concrete structure shall be supplementary to the standards detailed for the elevated tank design in </w:t>
      </w:r>
      <w:r w:rsidR="00E57CCE" w:rsidRPr="002E420B">
        <w:t xml:space="preserve">subsection </w:t>
      </w:r>
      <w:r w:rsidRPr="002E420B">
        <w:t>2.2 of this Section and</w:t>
      </w:r>
      <w:ins w:id="426" w:author="Johnny Pang" w:date="2022-12-06T16:29:00Z">
        <w:r w:rsidR="00514E85">
          <w:t xml:space="preserve"> the latest editions of </w:t>
        </w:r>
      </w:ins>
      <w:r w:rsidRPr="002E420B">
        <w:t xml:space="preserve"> </w:t>
      </w:r>
      <w:r w:rsidRPr="008A3E70">
        <w:t>AWWA D-100</w:t>
      </w:r>
      <w:del w:id="427" w:author="Johnny Pang" w:date="2022-12-06T16:29:00Z">
        <w:r w:rsidR="001D2779" w:rsidRPr="002E420B" w:rsidDel="00514E85">
          <w:delText>-11</w:delText>
        </w:r>
      </w:del>
      <w:r w:rsidR="001D2779" w:rsidRPr="002E420B">
        <w:t xml:space="preserve"> and/or AWWA D107</w:t>
      </w:r>
      <w:del w:id="428" w:author="Johnny Pang" w:date="2022-12-06T16:29:00Z">
        <w:r w:rsidR="001D2779" w:rsidRPr="002E420B" w:rsidDel="00514E85">
          <w:delText>-10</w:delText>
        </w:r>
      </w:del>
      <w:r w:rsidR="00E57CCE" w:rsidRPr="002E420B">
        <w:t>,</w:t>
      </w:r>
      <w:r w:rsidR="001D2779" w:rsidRPr="002E420B">
        <w:t xml:space="preserve"> as applicable.</w:t>
      </w:r>
    </w:p>
    <w:p w14:paraId="326C3D6B" w14:textId="77777777" w:rsidR="002602F1" w:rsidRPr="002E420B" w:rsidRDefault="002602F1" w:rsidP="00961216">
      <w:pPr>
        <w:pStyle w:val="Heading4"/>
      </w:pPr>
      <w:r w:rsidRPr="002E420B">
        <w:t xml:space="preserve">The overall storage facility shall consist of an aesthetically pleasing structure and shall generally resemble the shape shown on the </w:t>
      </w:r>
      <w:r w:rsidR="00E57CCE" w:rsidRPr="002E420B">
        <w:t>Contract D</w:t>
      </w:r>
      <w:r w:rsidRPr="002E420B">
        <w:t xml:space="preserve">rawings.  The vertical height of the tapered portion of the tank shall be approximately 1/3 of the overall height of the tank. </w:t>
      </w:r>
      <w:r w:rsidR="00E57CCE" w:rsidRPr="002E420B">
        <w:t xml:space="preserve"> Any design where the ratio of the vertical height of the tapered cone section to the overall vertical height of the steel tank is less than 1/3 (0.33), including 0.32, shall not be allowed.</w:t>
      </w:r>
      <w:r w:rsidRPr="002E420B">
        <w:t xml:space="preserve">  The steel tank shall not be a simple cylinder supported on a concrete </w:t>
      </w:r>
      <w:r w:rsidRPr="002E420B">
        <w:lastRenderedPageBreak/>
        <w:t xml:space="preserve">slab at the top of the concrete support shaft.  The tank sidewall / roof interface shall include a “reverse cone” as shown on the </w:t>
      </w:r>
      <w:r w:rsidR="00E57CCE" w:rsidRPr="002E420B">
        <w:t>Contract D</w:t>
      </w:r>
      <w:r w:rsidRPr="002E420B">
        <w:t>rawings.</w:t>
      </w:r>
    </w:p>
    <w:p w14:paraId="7D7D0856" w14:textId="77777777" w:rsidR="002602F1" w:rsidRPr="002E420B" w:rsidRDefault="002602F1" w:rsidP="00961216">
      <w:pPr>
        <w:pStyle w:val="Heading4"/>
      </w:pPr>
      <w:r w:rsidRPr="002E420B">
        <w:t>Stored water shall be in contact with painted or protected steel surfaces only.  Concrete floors shall be lined with a steel membrane of 5.0 mm minimum thickness.  Subsequent to vacuum testing of all welds for leakage, the gap between the floor plate of the tank and the concrete supporting slab shall be pressure grouted.</w:t>
      </w:r>
    </w:p>
    <w:p w14:paraId="40B5D39D" w14:textId="77777777" w:rsidR="002602F1" w:rsidRPr="00CD7FC9" w:rsidRDefault="002602F1" w:rsidP="006877A1">
      <w:pPr>
        <w:pStyle w:val="Heading3"/>
      </w:pPr>
      <w:r w:rsidRPr="00CD7FC9">
        <w:t>Foundation</w:t>
      </w:r>
      <w:r w:rsidR="006E0999" w:rsidRPr="00CD7FC9">
        <w:t>:</w:t>
      </w:r>
    </w:p>
    <w:p w14:paraId="1A83F7FE" w14:textId="77777777" w:rsidR="002602F1" w:rsidRPr="002E420B" w:rsidRDefault="002602F1" w:rsidP="00961216">
      <w:pPr>
        <w:pStyle w:val="Heading4"/>
      </w:pPr>
      <w:r w:rsidRPr="002E420B">
        <w:t xml:space="preserve">The entire structure shall be constructed on a reinforced concrete foundation which shall be designed and constructed in accordance </w:t>
      </w:r>
      <w:r w:rsidRPr="001B414B">
        <w:t xml:space="preserve">with </w:t>
      </w:r>
      <w:r w:rsidRPr="001B414B">
        <w:rPr>
          <w:rPrChange w:id="429" w:author="Johnny Pang" w:date="2022-04-16T21:31:00Z">
            <w:rPr>
              <w:highlight w:val="yellow"/>
            </w:rPr>
          </w:rPrChange>
        </w:rPr>
        <w:t>Section 03300 – Cast-in-Place Concrete</w:t>
      </w:r>
      <w:r w:rsidRPr="001B414B">
        <w:t xml:space="preserve"> and as specified </w:t>
      </w:r>
      <w:r w:rsidR="00E57CCE" w:rsidRPr="001B414B">
        <w:t>in this Section</w:t>
      </w:r>
      <w:r w:rsidRPr="001B414B">
        <w:t>.</w:t>
      </w:r>
    </w:p>
    <w:p w14:paraId="53CD8977" w14:textId="77777777" w:rsidR="002602F1" w:rsidRPr="002E420B" w:rsidRDefault="002602F1" w:rsidP="00961216">
      <w:pPr>
        <w:pStyle w:val="Heading4"/>
      </w:pPr>
      <w:r w:rsidRPr="002E420B">
        <w:t xml:space="preserve">The foundation of the new tank structure shall be designed by the Contractor to support and maintain the structure in equilibrium without settlement, for all loads.  The design of the foundation shall be subject to the review and acceptance by the </w:t>
      </w:r>
      <w:r w:rsidR="00376886" w:rsidRPr="002E420B">
        <w:t>Consultant</w:t>
      </w:r>
      <w:r w:rsidRPr="002E420B">
        <w:t>.</w:t>
      </w:r>
    </w:p>
    <w:p w14:paraId="0F1F6AEE" w14:textId="77777777" w:rsidR="002602F1" w:rsidRPr="002E420B" w:rsidRDefault="002602F1" w:rsidP="00961216">
      <w:pPr>
        <w:pStyle w:val="Heading4"/>
      </w:pPr>
      <w:r w:rsidRPr="002E420B">
        <w:t xml:space="preserve">In particular, the Contractor shall be responsible for the design and all work associated with footings, including excavation, de-watering (if necessary), formwork, concrete, reinforcing steel, granular fill material, grouting, backfilling and so forth; all of which shall be carried out in a workmanlike manner to the approval of the </w:t>
      </w:r>
      <w:r w:rsidR="00376886" w:rsidRPr="002E420B">
        <w:t>Consultant</w:t>
      </w:r>
      <w:r w:rsidRPr="002E420B">
        <w:t xml:space="preserve">. </w:t>
      </w:r>
    </w:p>
    <w:p w14:paraId="4355F7FD" w14:textId="77777777" w:rsidR="002602F1" w:rsidRPr="002E420B" w:rsidRDefault="002602F1" w:rsidP="00961216">
      <w:pPr>
        <w:pStyle w:val="Heading4"/>
      </w:pPr>
      <w:r w:rsidRPr="002E420B">
        <w:t xml:space="preserve">The design and construction of the foundation shall be in accordance with the </w:t>
      </w:r>
      <w:r w:rsidRPr="008A3E70">
        <w:t>Ontario Building Code</w:t>
      </w:r>
      <w:r w:rsidRPr="002E420B">
        <w:t xml:space="preserve"> and shall be of reinforced concrete conforming to the requirements of </w:t>
      </w:r>
      <w:r w:rsidR="000971A2">
        <w:t xml:space="preserve">CAN/CSA </w:t>
      </w:r>
      <w:r w:rsidRPr="008A3E70">
        <w:t>A23.3</w:t>
      </w:r>
      <w:del w:id="430" w:author="Johnny Pang" w:date="2022-04-16T21:32:00Z">
        <w:r w:rsidR="007E606C" w:rsidDel="001B414B">
          <w:delText>-</w:delText>
        </w:r>
        <w:r w:rsidR="000971A2" w:rsidDel="001B414B">
          <w:delText>1</w:delText>
        </w:r>
        <w:r w:rsidR="007E606C" w:rsidDel="001B414B">
          <w:delText>4</w:delText>
        </w:r>
      </w:del>
      <w:r w:rsidR="000971A2">
        <w:t xml:space="preserve">, </w:t>
      </w:r>
      <w:r w:rsidR="007E606C">
        <w:t>Design of Concrete Structures</w:t>
      </w:r>
      <w:r w:rsidRPr="002E420B">
        <w:t xml:space="preserve"> latest edition and Division 3 </w:t>
      </w:r>
      <w:r w:rsidR="007E606C">
        <w:t>– Concrete</w:t>
      </w:r>
      <w:r w:rsidRPr="002E420B">
        <w:t xml:space="preserve">. </w:t>
      </w:r>
    </w:p>
    <w:p w14:paraId="54178258" w14:textId="77777777" w:rsidR="00D06CD3" w:rsidRPr="00607FF5" w:rsidRDefault="00D06CD3" w:rsidP="00961216">
      <w:pPr>
        <w:pStyle w:val="Heading4"/>
        <w:rPr>
          <w:rPrChange w:id="431" w:author="Johnny Pang" w:date="2022-04-16T21:36:00Z">
            <w:rPr>
              <w:highlight w:val="yellow"/>
            </w:rPr>
          </w:rPrChange>
        </w:rPr>
      </w:pPr>
      <w:del w:id="432" w:author="Johnny Pang" w:date="2022-04-16T21:32:00Z">
        <w:r w:rsidRPr="00607FF5" w:rsidDel="001B414B">
          <w:rPr>
            <w:rPrChange w:id="433" w:author="Johnny Pang" w:date="2022-04-16T21:36:00Z">
              <w:rPr>
                <w:highlight w:val="yellow"/>
              </w:rPr>
            </w:rPrChange>
          </w:rPr>
          <w:delText>[</w:delText>
        </w:r>
      </w:del>
      <w:r w:rsidRPr="00607FF5">
        <w:rPr>
          <w:rPrChange w:id="434" w:author="Johnny Pang" w:date="2022-04-16T21:36:00Z">
            <w:rPr>
              <w:highlight w:val="yellow"/>
            </w:rPr>
          </w:rPrChange>
        </w:rPr>
        <w:t xml:space="preserve">A geotechnical investigation has been carried out in the Contract area by </w:t>
      </w:r>
      <w:ins w:id="435" w:author="Johnny Pang" w:date="2022-04-16T21:32:00Z">
        <w:r w:rsidR="001B414B" w:rsidRPr="00607FF5">
          <w:rPr>
            <w:rPrChange w:id="436" w:author="Johnny Pang" w:date="2022-04-16T21:36:00Z">
              <w:rPr>
                <w:highlight w:val="yellow"/>
              </w:rPr>
            </w:rPrChange>
          </w:rPr>
          <w:t>Palmer</w:t>
        </w:r>
      </w:ins>
      <w:ins w:id="437" w:author="Johnny Pang" w:date="2022-04-16T21:33:00Z">
        <w:r w:rsidR="00607FF5" w:rsidRPr="00607FF5">
          <w:rPr>
            <w:rPrChange w:id="438" w:author="Johnny Pang" w:date="2022-04-16T21:36:00Z">
              <w:rPr>
                <w:highlight w:val="yellow"/>
              </w:rPr>
            </w:rPrChange>
          </w:rPr>
          <w:t xml:space="preserve"> </w:t>
        </w:r>
      </w:ins>
      <w:del w:id="439" w:author="Johnny Pang" w:date="2022-04-16T21:33:00Z">
        <w:r w:rsidRPr="00607FF5" w:rsidDel="00607FF5">
          <w:rPr>
            <w:rPrChange w:id="440" w:author="Johnny Pang" w:date="2022-04-16T21:36:00Z">
              <w:rPr>
                <w:highlight w:val="yellow"/>
              </w:rPr>
            </w:rPrChange>
          </w:rPr>
          <w:delText xml:space="preserve">[__________] </w:delText>
        </w:r>
      </w:del>
      <w:r w:rsidRPr="00607FF5">
        <w:rPr>
          <w:rPrChange w:id="441" w:author="Johnny Pang" w:date="2022-04-16T21:36:00Z">
            <w:rPr>
              <w:highlight w:val="yellow"/>
            </w:rPr>
          </w:rPrChange>
        </w:rPr>
        <w:t xml:space="preserve">as detailed in the </w:t>
      </w:r>
      <w:del w:id="442" w:author="Johnny Pang" w:date="2022-04-16T21:33:00Z">
        <w:r w:rsidRPr="00607FF5" w:rsidDel="00607FF5">
          <w:rPr>
            <w:rPrChange w:id="443" w:author="Johnny Pang" w:date="2022-04-16T21:36:00Z">
              <w:rPr>
                <w:highlight w:val="yellow"/>
              </w:rPr>
            </w:rPrChange>
          </w:rPr>
          <w:delText>[_______] Geotechnical Investigation Report</w:delText>
        </w:r>
      </w:del>
      <w:ins w:id="444" w:author="Johnny Pang" w:date="2022-04-16T21:33:00Z">
        <w:r w:rsidR="00607FF5" w:rsidRPr="00607FF5">
          <w:rPr>
            <w:rPrChange w:id="445" w:author="Johnny Pang" w:date="2022-04-16T21:36:00Z">
              <w:rPr>
                <w:highlight w:val="yellow"/>
              </w:rPr>
            </w:rPrChange>
          </w:rPr>
          <w:t xml:space="preserve">Geotechnical </w:t>
        </w:r>
      </w:ins>
      <w:ins w:id="446" w:author="Johnny Pang" w:date="2022-04-16T21:34:00Z">
        <w:r w:rsidR="00607FF5" w:rsidRPr="00607FF5">
          <w:rPr>
            <w:rPrChange w:id="447" w:author="Johnny Pang" w:date="2022-04-16T21:36:00Z">
              <w:rPr>
                <w:highlight w:val="yellow"/>
              </w:rPr>
            </w:rPrChange>
          </w:rPr>
          <w:t>Interpretive Report – Northeast Vaughan Water Servicing Project, Vaughan, Ontario</w:t>
        </w:r>
      </w:ins>
      <w:r w:rsidRPr="00607FF5">
        <w:rPr>
          <w:rPrChange w:id="448" w:author="Johnny Pang" w:date="2022-04-16T21:36:00Z">
            <w:rPr>
              <w:highlight w:val="yellow"/>
            </w:rPr>
          </w:rPrChange>
        </w:rPr>
        <w:t xml:space="preserve">, dated </w:t>
      </w:r>
      <w:del w:id="449" w:author="Johnny Pang" w:date="2022-04-16T21:34:00Z">
        <w:r w:rsidRPr="00607FF5" w:rsidDel="00607FF5">
          <w:rPr>
            <w:rPrChange w:id="450" w:author="Johnny Pang" w:date="2022-04-16T21:36:00Z">
              <w:rPr>
                <w:highlight w:val="yellow"/>
              </w:rPr>
            </w:rPrChange>
          </w:rPr>
          <w:delText xml:space="preserve">[_____].  </w:delText>
        </w:r>
      </w:del>
      <w:ins w:id="451" w:author="Johnny Pang" w:date="2022-04-16T21:34:00Z">
        <w:r w:rsidR="00607FF5" w:rsidRPr="00607FF5">
          <w:rPr>
            <w:rPrChange w:id="452" w:author="Johnny Pang" w:date="2022-04-16T21:36:00Z">
              <w:rPr>
                <w:highlight w:val="yellow"/>
              </w:rPr>
            </w:rPrChange>
          </w:rPr>
          <w:t xml:space="preserve">April 1, 2022.  </w:t>
        </w:r>
      </w:ins>
      <w:r w:rsidRPr="00607FF5">
        <w:rPr>
          <w:rPrChange w:id="453" w:author="Johnny Pang" w:date="2022-04-16T21:36:00Z">
            <w:rPr>
              <w:highlight w:val="yellow"/>
            </w:rPr>
          </w:rPrChange>
        </w:rPr>
        <w:t>The geotechnical report is provided with the Contract but does not form a part of the Contract Documents.  No responsibility will be assumed by the Region for the correctness or completeness of the geotechnical report or the interpretation of the findings in the geotechnical report.]</w:t>
      </w:r>
    </w:p>
    <w:p w14:paraId="24F05737" w14:textId="77777777" w:rsidR="002602F1" w:rsidRPr="00607FF5" w:rsidRDefault="00E57CCE" w:rsidP="00961216">
      <w:pPr>
        <w:pStyle w:val="Heading4"/>
        <w:rPr>
          <w:rPrChange w:id="454" w:author="Johnny Pang" w:date="2022-04-16T21:36:00Z">
            <w:rPr>
              <w:highlight w:val="yellow"/>
            </w:rPr>
          </w:rPrChange>
        </w:rPr>
      </w:pPr>
      <w:del w:id="455" w:author="Johnny Pang" w:date="2022-04-16T21:34:00Z">
        <w:r w:rsidRPr="00607FF5" w:rsidDel="00607FF5">
          <w:rPr>
            <w:rPrChange w:id="456" w:author="Johnny Pang" w:date="2022-04-16T21:36:00Z">
              <w:rPr>
                <w:highlight w:val="yellow"/>
              </w:rPr>
            </w:rPrChange>
          </w:rPr>
          <w:delText>[</w:delText>
        </w:r>
      </w:del>
      <w:r w:rsidR="002602F1" w:rsidRPr="00607FF5">
        <w:rPr>
          <w:rPrChange w:id="457" w:author="Johnny Pang" w:date="2022-04-16T21:36:00Z">
            <w:rPr>
              <w:highlight w:val="yellow"/>
            </w:rPr>
          </w:rPrChange>
        </w:rPr>
        <w:t xml:space="preserve">The </w:t>
      </w:r>
      <w:r w:rsidRPr="00607FF5">
        <w:rPr>
          <w:rPrChange w:id="458" w:author="Johnny Pang" w:date="2022-04-16T21:36:00Z">
            <w:rPr>
              <w:highlight w:val="yellow"/>
            </w:rPr>
          </w:rPrChange>
        </w:rPr>
        <w:t xml:space="preserve">Contract </w:t>
      </w:r>
      <w:r w:rsidR="002602F1" w:rsidRPr="00607FF5">
        <w:rPr>
          <w:rPrChange w:id="459" w:author="Johnny Pang" w:date="2022-04-16T21:36:00Z">
            <w:rPr>
              <w:highlight w:val="yellow"/>
            </w:rPr>
          </w:rPrChange>
        </w:rPr>
        <w:t xml:space="preserve">Price shall be based on the assumption that the elevated water storage facility shall be supported by a conventional foundation founded below all topsoil and fill on undisturbed natural soil at or below elevation </w:t>
      </w:r>
      <w:del w:id="460" w:author="Johnny Pang" w:date="2022-04-16T21:35:00Z">
        <w:r w:rsidR="00EA6F7E" w:rsidRPr="00607FF5" w:rsidDel="00607FF5">
          <w:rPr>
            <w:rPrChange w:id="461" w:author="Johnny Pang" w:date="2022-04-16T21:36:00Z">
              <w:rPr>
                <w:highlight w:val="yellow"/>
              </w:rPr>
            </w:rPrChange>
          </w:rPr>
          <w:delText>[</w:delText>
        </w:r>
        <w:r w:rsidR="002602F1" w:rsidRPr="00607FF5" w:rsidDel="00607FF5">
          <w:rPr>
            <w:rPrChange w:id="462" w:author="Johnny Pang" w:date="2022-04-16T21:36:00Z">
              <w:rPr>
                <w:highlight w:val="yellow"/>
              </w:rPr>
            </w:rPrChange>
          </w:rPr>
          <w:delText>____</w:delText>
        </w:r>
        <w:r w:rsidR="00EA6F7E" w:rsidRPr="00607FF5" w:rsidDel="00607FF5">
          <w:rPr>
            <w:rPrChange w:id="463" w:author="Johnny Pang" w:date="2022-04-16T21:36:00Z">
              <w:rPr>
                <w:highlight w:val="yellow"/>
              </w:rPr>
            </w:rPrChange>
          </w:rPr>
          <w:delText>]</w:delText>
        </w:r>
        <w:r w:rsidR="002602F1" w:rsidRPr="00607FF5" w:rsidDel="00607FF5">
          <w:rPr>
            <w:rPrChange w:id="464" w:author="Johnny Pang" w:date="2022-04-16T21:36:00Z">
              <w:rPr>
                <w:highlight w:val="yellow"/>
              </w:rPr>
            </w:rPrChange>
          </w:rPr>
          <w:delText xml:space="preserve"> </w:delText>
        </w:r>
      </w:del>
      <w:ins w:id="465" w:author="Johnny Pang" w:date="2022-04-16T21:35:00Z">
        <w:r w:rsidR="00607FF5" w:rsidRPr="00607FF5">
          <w:rPr>
            <w:rPrChange w:id="466" w:author="Johnny Pang" w:date="2022-04-16T21:36:00Z">
              <w:rPr>
                <w:highlight w:val="yellow"/>
              </w:rPr>
            </w:rPrChange>
          </w:rPr>
          <w:t xml:space="preserve">273.0 </w:t>
        </w:r>
      </w:ins>
      <w:r w:rsidR="002602F1" w:rsidRPr="00607FF5">
        <w:rPr>
          <w:rPrChange w:id="467" w:author="Johnny Pang" w:date="2022-04-16T21:36:00Z">
            <w:rPr>
              <w:highlight w:val="yellow"/>
            </w:rPr>
          </w:rPrChange>
        </w:rPr>
        <w:t xml:space="preserve">m as detailed in the </w:t>
      </w:r>
      <w:del w:id="468" w:author="Johnny Pang" w:date="2022-04-16T21:35:00Z">
        <w:r w:rsidR="00EA6F7E" w:rsidRPr="00607FF5" w:rsidDel="00607FF5">
          <w:rPr>
            <w:rPrChange w:id="469" w:author="Johnny Pang" w:date="2022-04-16T21:36:00Z">
              <w:rPr>
                <w:highlight w:val="yellow"/>
              </w:rPr>
            </w:rPrChange>
          </w:rPr>
          <w:delText>[</w:delText>
        </w:r>
        <w:r w:rsidR="002602F1" w:rsidRPr="00607FF5" w:rsidDel="00607FF5">
          <w:rPr>
            <w:rPrChange w:id="470" w:author="Johnny Pang" w:date="2022-04-16T21:36:00Z">
              <w:rPr>
                <w:highlight w:val="yellow"/>
              </w:rPr>
            </w:rPrChange>
          </w:rPr>
          <w:delText>_________________</w:delText>
        </w:r>
        <w:r w:rsidR="00EA6F7E" w:rsidRPr="00607FF5" w:rsidDel="00607FF5">
          <w:rPr>
            <w:rPrChange w:id="471" w:author="Johnny Pang" w:date="2022-04-16T21:36:00Z">
              <w:rPr>
                <w:highlight w:val="yellow"/>
              </w:rPr>
            </w:rPrChange>
          </w:rPr>
          <w:delText>]</w:delText>
        </w:r>
      </w:del>
      <w:r w:rsidR="002602F1" w:rsidRPr="00607FF5">
        <w:rPr>
          <w:rPrChange w:id="472" w:author="Johnny Pang" w:date="2022-04-16T21:36:00Z">
            <w:rPr>
              <w:highlight w:val="yellow"/>
            </w:rPr>
          </w:rPrChange>
        </w:rPr>
        <w:t xml:space="preserve"> Geotechnical Investigation Report included as part of the Contract Documents.   The safe net bearing pressure at or below elevation </w:t>
      </w:r>
      <w:del w:id="473" w:author="Johnny Pang" w:date="2022-04-16T21:36:00Z">
        <w:r w:rsidR="00EA6F7E" w:rsidRPr="00607FF5" w:rsidDel="00607FF5">
          <w:rPr>
            <w:rPrChange w:id="474" w:author="Johnny Pang" w:date="2022-04-16T21:36:00Z">
              <w:rPr>
                <w:highlight w:val="yellow"/>
              </w:rPr>
            </w:rPrChange>
          </w:rPr>
          <w:delText>[</w:delText>
        </w:r>
        <w:r w:rsidR="002602F1" w:rsidRPr="00607FF5" w:rsidDel="00607FF5">
          <w:rPr>
            <w:rPrChange w:id="475" w:author="Johnny Pang" w:date="2022-04-16T21:36:00Z">
              <w:rPr>
                <w:highlight w:val="yellow"/>
              </w:rPr>
            </w:rPrChange>
          </w:rPr>
          <w:delText>____</w:delText>
        </w:r>
        <w:r w:rsidR="00EA6F7E" w:rsidRPr="00607FF5" w:rsidDel="00607FF5">
          <w:rPr>
            <w:rPrChange w:id="476" w:author="Johnny Pang" w:date="2022-04-16T21:36:00Z">
              <w:rPr>
                <w:highlight w:val="yellow"/>
              </w:rPr>
            </w:rPrChange>
          </w:rPr>
          <w:delText>]</w:delText>
        </w:r>
        <w:r w:rsidR="002602F1" w:rsidRPr="00607FF5" w:rsidDel="00607FF5">
          <w:rPr>
            <w:rPrChange w:id="477" w:author="Johnny Pang" w:date="2022-04-16T21:36:00Z">
              <w:rPr>
                <w:highlight w:val="yellow"/>
              </w:rPr>
            </w:rPrChange>
          </w:rPr>
          <w:delText xml:space="preserve"> </w:delText>
        </w:r>
      </w:del>
      <w:ins w:id="478" w:author="Johnny Pang" w:date="2022-04-16T21:36:00Z">
        <w:r w:rsidR="00607FF5" w:rsidRPr="00607FF5">
          <w:rPr>
            <w:rPrChange w:id="479" w:author="Johnny Pang" w:date="2022-04-16T21:36:00Z">
              <w:rPr>
                <w:highlight w:val="yellow"/>
              </w:rPr>
            </w:rPrChange>
          </w:rPr>
          <w:t xml:space="preserve">273.0 </w:t>
        </w:r>
      </w:ins>
      <w:r w:rsidR="002602F1" w:rsidRPr="00607FF5">
        <w:rPr>
          <w:rPrChange w:id="480" w:author="Johnny Pang" w:date="2022-04-16T21:36:00Z">
            <w:rPr>
              <w:highlight w:val="yellow"/>
            </w:rPr>
          </w:rPrChange>
        </w:rPr>
        <w:t xml:space="preserve">m shall be assumed at </w:t>
      </w:r>
      <w:del w:id="481" w:author="Johnny Pang" w:date="2022-04-16T21:36:00Z">
        <w:r w:rsidR="00EA6F7E" w:rsidRPr="00607FF5" w:rsidDel="00607FF5">
          <w:rPr>
            <w:rPrChange w:id="482" w:author="Johnny Pang" w:date="2022-04-16T21:36:00Z">
              <w:rPr>
                <w:highlight w:val="yellow"/>
              </w:rPr>
            </w:rPrChange>
          </w:rPr>
          <w:delText>[</w:delText>
        </w:r>
        <w:r w:rsidR="002602F1" w:rsidRPr="00607FF5" w:rsidDel="00607FF5">
          <w:rPr>
            <w:rPrChange w:id="483" w:author="Johnny Pang" w:date="2022-04-16T21:36:00Z">
              <w:rPr>
                <w:highlight w:val="yellow"/>
              </w:rPr>
            </w:rPrChange>
          </w:rPr>
          <w:delText>___</w:delText>
        </w:r>
        <w:r w:rsidR="00EA6F7E" w:rsidRPr="00607FF5" w:rsidDel="00607FF5">
          <w:rPr>
            <w:rPrChange w:id="484" w:author="Johnny Pang" w:date="2022-04-16T21:36:00Z">
              <w:rPr>
                <w:highlight w:val="yellow"/>
              </w:rPr>
            </w:rPrChange>
          </w:rPr>
          <w:delText>]</w:delText>
        </w:r>
        <w:r w:rsidR="002602F1" w:rsidRPr="00607FF5" w:rsidDel="00607FF5">
          <w:rPr>
            <w:rPrChange w:id="485" w:author="Johnny Pang" w:date="2022-04-16T21:36:00Z">
              <w:rPr>
                <w:highlight w:val="yellow"/>
              </w:rPr>
            </w:rPrChange>
          </w:rPr>
          <w:delText xml:space="preserve"> </w:delText>
        </w:r>
      </w:del>
      <w:ins w:id="486" w:author="Johnny Pang" w:date="2022-04-16T21:36:00Z">
        <w:r w:rsidR="00607FF5" w:rsidRPr="00607FF5">
          <w:rPr>
            <w:rPrChange w:id="487" w:author="Johnny Pang" w:date="2022-04-16T21:36:00Z">
              <w:rPr>
                <w:highlight w:val="yellow"/>
              </w:rPr>
            </w:rPrChange>
          </w:rPr>
          <w:t xml:space="preserve">240 </w:t>
        </w:r>
      </w:ins>
      <w:r w:rsidR="002602F1" w:rsidRPr="00607FF5">
        <w:rPr>
          <w:rPrChange w:id="488" w:author="Johnny Pang" w:date="2022-04-16T21:36:00Z">
            <w:rPr>
              <w:highlight w:val="yellow"/>
            </w:rPr>
          </w:rPrChange>
        </w:rPr>
        <w:t>kPa</w:t>
      </w:r>
      <w:ins w:id="489" w:author="Johnny Pang" w:date="2022-04-16T21:36:00Z">
        <w:r w:rsidR="00607FF5" w:rsidRPr="00607FF5">
          <w:rPr>
            <w:rPrChange w:id="490" w:author="Johnny Pang" w:date="2022-04-16T21:36:00Z">
              <w:rPr>
                <w:highlight w:val="yellow"/>
              </w:rPr>
            </w:rPrChange>
          </w:rPr>
          <w:t xml:space="preserve"> (SLS) and 300 kPa (ULS)</w:t>
        </w:r>
      </w:ins>
      <w:r w:rsidR="002602F1" w:rsidRPr="00607FF5">
        <w:rPr>
          <w:rPrChange w:id="491" w:author="Johnny Pang" w:date="2022-04-16T21:36:00Z">
            <w:rPr>
              <w:highlight w:val="yellow"/>
            </w:rPr>
          </w:rPrChange>
        </w:rPr>
        <w:t>.  Should adjustments be required in the size or type of footing thereafter, the price will be adjusted subject to a negotiated amount.</w:t>
      </w:r>
      <w:del w:id="492" w:author="Johnny Pang" w:date="2022-04-16T21:36:00Z">
        <w:r w:rsidRPr="00607FF5" w:rsidDel="00607FF5">
          <w:rPr>
            <w:rPrChange w:id="493" w:author="Johnny Pang" w:date="2022-04-16T21:36:00Z">
              <w:rPr>
                <w:highlight w:val="yellow"/>
              </w:rPr>
            </w:rPrChange>
          </w:rPr>
          <w:delText>]</w:delText>
        </w:r>
      </w:del>
    </w:p>
    <w:p w14:paraId="334EAC60" w14:textId="77777777" w:rsidR="002602F1" w:rsidRPr="00B93358" w:rsidDel="001B414B" w:rsidRDefault="002602F1" w:rsidP="002E146C">
      <w:pPr>
        <w:tabs>
          <w:tab w:val="left" w:pos="2880"/>
        </w:tabs>
        <w:ind w:left="2880"/>
        <w:rPr>
          <w:del w:id="494" w:author="Johnny Pang" w:date="2022-04-16T21:32:00Z"/>
          <w:rFonts w:cs="Arial"/>
          <w:i/>
        </w:rPr>
      </w:pPr>
      <w:del w:id="495" w:author="Johnny Pang" w:date="2022-04-16T21:32:00Z">
        <w:r w:rsidRPr="00B93358" w:rsidDel="001B414B">
          <w:rPr>
            <w:rFonts w:cs="Arial"/>
            <w:i/>
            <w:highlight w:val="yellow"/>
          </w:rPr>
          <w:delText>[If soils investigation indicates more stringent foundation conditions, designers should amend this to suit</w:delText>
        </w:r>
        <w:r w:rsidR="004F278A" w:rsidDel="001B414B">
          <w:rPr>
            <w:rFonts w:cs="Arial"/>
            <w:i/>
            <w:highlight w:val="yellow"/>
          </w:rPr>
          <w:delText xml:space="preserve">. Consultant and York Region Project Manager to ensure incorporation of </w:delText>
        </w:r>
        <w:r w:rsidR="0021617E" w:rsidDel="001B414B">
          <w:rPr>
            <w:rFonts w:cs="Arial"/>
            <w:i/>
            <w:highlight w:val="yellow"/>
          </w:rPr>
          <w:delText>appropriate wording in the Supplementary Conditions clearly stating what is expected when soil investigations results in more stringent foundation requirements. Wording in the Supplementary Conditions must also be clearly stated that Contractor must rely on their own geotechnical reports and that York Region’s geotechnical reports are provided for information purposes only.</w:delText>
        </w:r>
        <w:r w:rsidRPr="00B93358" w:rsidDel="001B414B">
          <w:rPr>
            <w:rFonts w:cs="Arial"/>
            <w:i/>
            <w:highlight w:val="yellow"/>
          </w:rPr>
          <w:delText>].</w:delText>
        </w:r>
      </w:del>
    </w:p>
    <w:p w14:paraId="6C37BF15" w14:textId="77777777" w:rsidR="002602F1" w:rsidRPr="002E420B" w:rsidRDefault="002602F1" w:rsidP="00961216">
      <w:pPr>
        <w:pStyle w:val="Heading4"/>
      </w:pPr>
      <w:r w:rsidRPr="002E420B">
        <w:t xml:space="preserve">The design can be based on </w:t>
      </w:r>
      <w:r w:rsidR="00D06CD3" w:rsidRPr="002E420B">
        <w:t>w</w:t>
      </w:r>
      <w:r w:rsidRPr="002E420B">
        <w:t xml:space="preserve">orking </w:t>
      </w:r>
      <w:r w:rsidR="00D06CD3" w:rsidRPr="002E420B">
        <w:t>s</w:t>
      </w:r>
      <w:r w:rsidRPr="002E420B">
        <w:t xml:space="preserve">tress or </w:t>
      </w:r>
      <w:r w:rsidR="00D06CD3" w:rsidRPr="002E420B">
        <w:t>l</w:t>
      </w:r>
      <w:r w:rsidRPr="002E420B">
        <w:t xml:space="preserve">imit </w:t>
      </w:r>
      <w:r w:rsidR="00D06CD3" w:rsidRPr="002E420B">
        <w:t>s</w:t>
      </w:r>
      <w:r w:rsidRPr="002E420B">
        <w:t xml:space="preserve">tate </w:t>
      </w:r>
      <w:r w:rsidR="00D06CD3" w:rsidRPr="002E420B">
        <w:t>d</w:t>
      </w:r>
      <w:r w:rsidRPr="002E420B">
        <w:t xml:space="preserve">esign principals using the factors provided in the Geotechnical Report included in the Contract Document.  The foundation design must address both </w:t>
      </w:r>
      <w:r w:rsidR="00D06CD3" w:rsidRPr="002E420B">
        <w:t>u</w:t>
      </w:r>
      <w:r w:rsidRPr="002E420B">
        <w:t xml:space="preserve">ltimate </w:t>
      </w:r>
      <w:r w:rsidR="00D06CD3" w:rsidRPr="002E420B">
        <w:t>l</w:t>
      </w:r>
      <w:r w:rsidRPr="002E420B">
        <w:t xml:space="preserve">imit </w:t>
      </w:r>
      <w:r w:rsidR="00D06CD3" w:rsidRPr="002E420B">
        <w:t>s</w:t>
      </w:r>
      <w:r w:rsidRPr="002E420B">
        <w:t xml:space="preserve">tates and </w:t>
      </w:r>
      <w:r w:rsidR="00D06CD3" w:rsidRPr="002E420B">
        <w:t>s</w:t>
      </w:r>
      <w:r w:rsidRPr="002E420B">
        <w:t xml:space="preserve">erviceability </w:t>
      </w:r>
      <w:r w:rsidR="00D06CD3" w:rsidRPr="002E420B">
        <w:t>s</w:t>
      </w:r>
      <w:r w:rsidRPr="002E420B">
        <w:t>tates.  In addition, load distribution shall be triangular across the bearing surface for both working stress design and limit states design.</w:t>
      </w:r>
    </w:p>
    <w:p w14:paraId="31AA6B29" w14:textId="77777777" w:rsidR="002602F1" w:rsidRPr="002E420B" w:rsidRDefault="002602F1" w:rsidP="00961216">
      <w:pPr>
        <w:pStyle w:val="Heading4"/>
      </w:pPr>
      <w:r w:rsidRPr="002E420B">
        <w:t xml:space="preserve">The excavation shall be carried out by the Contractor such that the base of the excavation will be subject to approval of the </w:t>
      </w:r>
      <w:r w:rsidR="00376886" w:rsidRPr="002E420B">
        <w:t>Consultant</w:t>
      </w:r>
      <w:r w:rsidRPr="002E420B">
        <w:t xml:space="preserve"> prior to any construction of the footings or associated works.</w:t>
      </w:r>
    </w:p>
    <w:p w14:paraId="71DDD856" w14:textId="77777777" w:rsidR="002602F1" w:rsidRPr="002E420B" w:rsidRDefault="002602F1" w:rsidP="00961216">
      <w:pPr>
        <w:pStyle w:val="Heading4"/>
      </w:pPr>
      <w:r w:rsidRPr="002E420B">
        <w:t xml:space="preserve">After the </w:t>
      </w:r>
      <w:r w:rsidR="00376886" w:rsidRPr="002E420B">
        <w:t>Consultant</w:t>
      </w:r>
      <w:r w:rsidRPr="002E420B">
        <w:t xml:space="preserve"> has verified the safe net bearing pressure, and before any reinforcing steel is placed, the Contractor shall place a minimum 50 mm “mud slab” of 25 MPa concrete to extend </w:t>
      </w:r>
      <w:del w:id="496" w:author="Johnny Pang" w:date="2022-04-16T21:37:00Z">
        <w:r w:rsidRPr="002E420B" w:rsidDel="00607FF5">
          <w:delText xml:space="preserve">150 </w:delText>
        </w:r>
      </w:del>
      <w:ins w:id="497" w:author="Johnny Pang" w:date="2022-04-16T21:37:00Z">
        <w:r w:rsidR="00607FF5">
          <w:t>300</w:t>
        </w:r>
        <w:r w:rsidR="00607FF5" w:rsidRPr="002E420B">
          <w:t xml:space="preserve"> </w:t>
        </w:r>
      </w:ins>
      <w:r w:rsidRPr="002E420B">
        <w:t>mm beyond the base slab or formed footings for the tank structure.</w:t>
      </w:r>
    </w:p>
    <w:p w14:paraId="66C15047" w14:textId="77777777" w:rsidR="002602F1" w:rsidRPr="00CD7FC9" w:rsidRDefault="002602F1" w:rsidP="006877A1">
      <w:pPr>
        <w:pStyle w:val="Heading3"/>
      </w:pPr>
      <w:r w:rsidRPr="00CD7FC9">
        <w:t>Concrete Support Structure</w:t>
      </w:r>
      <w:r w:rsidR="006E0999" w:rsidRPr="00CD7FC9">
        <w:t>:</w:t>
      </w:r>
    </w:p>
    <w:p w14:paraId="2131A982" w14:textId="35807235" w:rsidR="002602F1" w:rsidRPr="002E420B" w:rsidRDefault="002602F1" w:rsidP="000F227B">
      <w:pPr>
        <w:pStyle w:val="Heading4"/>
      </w:pPr>
      <w:r w:rsidRPr="002E420B">
        <w:lastRenderedPageBreak/>
        <w:t xml:space="preserve">The concrete support structure shall have a minimum wall thickness of </w:t>
      </w:r>
      <w:del w:id="498" w:author="Johnny Pang" w:date="2022-04-16T21:37:00Z">
        <w:r w:rsidRPr="002E420B" w:rsidDel="00607FF5">
          <w:delText xml:space="preserve">200 </w:delText>
        </w:r>
      </w:del>
      <w:ins w:id="499" w:author="Johnny Pang" w:date="2022-04-16T21:37:00Z">
        <w:r w:rsidR="00607FF5">
          <w:t>300</w:t>
        </w:r>
        <w:r w:rsidR="00607FF5" w:rsidRPr="002E420B">
          <w:t xml:space="preserve"> </w:t>
        </w:r>
      </w:ins>
      <w:r w:rsidRPr="002E420B">
        <w:t xml:space="preserve">mm. The support wall shall be vertically and horizontally reinforced. The maximum spacing of reinforcement shall be 300 mm. </w:t>
      </w:r>
      <w:r w:rsidR="00D06CD3" w:rsidRPr="002E420B">
        <w:t xml:space="preserve"> The m</w:t>
      </w:r>
      <w:r w:rsidRPr="002E420B">
        <w:t xml:space="preserve">inimum concrete compressive strength </w:t>
      </w:r>
      <w:r w:rsidR="00D06CD3" w:rsidRPr="002E420B">
        <w:t xml:space="preserve">shall </w:t>
      </w:r>
      <w:r w:rsidRPr="002E420B">
        <w:t xml:space="preserve">be </w:t>
      </w:r>
      <w:del w:id="500" w:author="Johnny Pang" w:date="2022-04-16T21:37:00Z">
        <w:r w:rsidRPr="002E420B" w:rsidDel="00607FF5">
          <w:delText xml:space="preserve">30 </w:delText>
        </w:r>
      </w:del>
      <w:ins w:id="501" w:author="Johnny Pang" w:date="2022-04-16T21:37:00Z">
        <w:r w:rsidR="00607FF5">
          <w:t>35</w:t>
        </w:r>
        <w:r w:rsidR="00607FF5" w:rsidRPr="002E420B">
          <w:t xml:space="preserve"> </w:t>
        </w:r>
      </w:ins>
      <w:r w:rsidRPr="002E420B">
        <w:t xml:space="preserve">MPa at 28 </w:t>
      </w:r>
      <w:r w:rsidR="00D06CD3" w:rsidRPr="002E420B">
        <w:t>D</w:t>
      </w:r>
      <w:r w:rsidRPr="002E420B">
        <w:t xml:space="preserve">ays.  Design mix for support structure shall be submitted for approval as part of the </w:t>
      </w:r>
      <w:r w:rsidR="00D06CD3" w:rsidRPr="002E420B">
        <w:t>d</w:t>
      </w:r>
      <w:r w:rsidRPr="002E420B">
        <w:t>e</w:t>
      </w:r>
      <w:ins w:id="502" w:author="Johnny Pang" w:date="2022-12-06T17:01:00Z">
        <w:r w:rsidR="000F227B">
          <w:t>s</w:t>
        </w:r>
      </w:ins>
      <w:del w:id="503" w:author="Johnny Pang" w:date="2022-12-06T17:01:00Z">
        <w:r w:rsidRPr="002E420B" w:rsidDel="000F227B">
          <w:delText>s</w:delText>
        </w:r>
      </w:del>
      <w:r w:rsidRPr="002E420B">
        <w:t xml:space="preserve">ign </w:t>
      </w:r>
      <w:r w:rsidR="00D06CD3" w:rsidRPr="002E420B">
        <w:t>s</w:t>
      </w:r>
      <w:r w:rsidRPr="002E420B">
        <w:t>ubmission.</w:t>
      </w:r>
    </w:p>
    <w:p w14:paraId="0940A16B" w14:textId="77777777" w:rsidR="002602F1" w:rsidRPr="002E420B" w:rsidRDefault="002602F1" w:rsidP="00961216">
      <w:pPr>
        <w:pStyle w:val="Heading4"/>
      </w:pPr>
      <w:r w:rsidRPr="002E420B">
        <w:t>An analysis shall be carried out for the concrete pedestal in the vicinity of all openings. In particular, openings which have an included angle greater than 100 shall be subjected to a rigorous and thorough analysis consistent with CSA/CAN3 - A23.3</w:t>
      </w:r>
      <w:del w:id="504" w:author="Johnny Pang" w:date="2022-04-16T21:38:00Z">
        <w:r w:rsidR="00F6599E" w:rsidDel="00607FF5">
          <w:delText>-</w:delText>
        </w:r>
        <w:r w:rsidR="000971A2" w:rsidDel="00607FF5">
          <w:delText>1</w:delText>
        </w:r>
        <w:r w:rsidR="00F6599E" w:rsidDel="00607FF5">
          <w:delText>4</w:delText>
        </w:r>
      </w:del>
      <w:r w:rsidRPr="002E420B">
        <w:t>, taking into account the stress concentrations and the diminished lateral support that exist in the vicinity of such openings. Additional reinforcement shall be provided above, below</w:t>
      </w:r>
      <w:del w:id="505" w:author="Johnny Pang" w:date="2022-04-16T21:38:00Z">
        <w:r w:rsidRPr="002E420B" w:rsidDel="00783EF0">
          <w:delText xml:space="preserve"> and</w:delText>
        </w:r>
      </w:del>
      <w:ins w:id="506" w:author="Johnny Pang" w:date="2022-04-16T21:38:00Z">
        <w:r w:rsidR="00783EF0">
          <w:t>,</w:t>
        </w:r>
      </w:ins>
      <w:r w:rsidRPr="002E420B">
        <w:t xml:space="preserve"> on each side of the openings</w:t>
      </w:r>
      <w:ins w:id="507" w:author="Johnny Pang" w:date="2022-04-16T21:38:00Z">
        <w:r w:rsidR="00783EF0">
          <w:t xml:space="preserve"> and diagonally</w:t>
        </w:r>
      </w:ins>
      <w:r w:rsidRPr="002E420B">
        <w:t xml:space="preserve"> and shall be extended beyond the open boundaries to ensure a smooth flow of stresses around the opening.</w:t>
      </w:r>
    </w:p>
    <w:p w14:paraId="0F7D3A66" w14:textId="77777777" w:rsidR="002602F1" w:rsidRPr="002E420B" w:rsidRDefault="002602F1" w:rsidP="00961216">
      <w:pPr>
        <w:pStyle w:val="Heading4"/>
      </w:pPr>
      <w:r w:rsidRPr="002E420B">
        <w:t>Openings wider than 1,070 mm shall be subjected to a vigorous analysis taking into account the stress concentration and diminished lateral support that exists in the vicinity of such openings.  Each side of the opening shall be designed as a column.</w:t>
      </w:r>
    </w:p>
    <w:p w14:paraId="52361B31" w14:textId="77777777" w:rsidR="002602F1" w:rsidRPr="002E420B" w:rsidRDefault="002602F1" w:rsidP="00961216">
      <w:pPr>
        <w:pStyle w:val="Heading4"/>
      </w:pPr>
      <w:r w:rsidRPr="002E420B">
        <w:t>Openings 2,400 mm or wider shall be strengthened against vehicle impact and local buckling by means of an internal buttress located on each side of the opening.  The buttress shall consist of a thickened, reinforced concrete wall section that is integrally formed and placed with the concrete support structure.  The buttress section shall be a minimum 1,220 mm wide and 150 mm thicker than the nominal wall dimension.  It shall extend a minimum distance of one-half of the opening width above and below the opening.</w:t>
      </w:r>
    </w:p>
    <w:p w14:paraId="00BE133A" w14:textId="77777777" w:rsidR="002602F1" w:rsidRPr="002E420B" w:rsidRDefault="002602F1" w:rsidP="00961216">
      <w:pPr>
        <w:pStyle w:val="Heading4"/>
      </w:pPr>
      <w:r w:rsidRPr="002E420B">
        <w:t>Form panels shall extend the full height of the concrete lift, using only vertical panel joints.  These joints shall be sealed using closures which impart a continuous architectural effect to the completed structure. The top of each concrete lift shall be finished with a grade strip.  The vertical and horizontal strips shall be proportioned and combined so as to impart a pleasing aesthetic pattern to the completed structure.</w:t>
      </w:r>
    </w:p>
    <w:p w14:paraId="16F4452E" w14:textId="77777777" w:rsidR="002602F1" w:rsidRPr="002E420B" w:rsidRDefault="002602F1" w:rsidP="00961216">
      <w:pPr>
        <w:pStyle w:val="Heading4"/>
      </w:pPr>
      <w:r w:rsidRPr="002E420B">
        <w:t>The initial 4.0 m of the exterior shaft finish shall be ground with a hand stone to impart a uniform appearance.</w:t>
      </w:r>
    </w:p>
    <w:p w14:paraId="340EB687" w14:textId="77777777" w:rsidR="002602F1" w:rsidRPr="002E420B" w:rsidRDefault="002602F1" w:rsidP="00961216">
      <w:pPr>
        <w:pStyle w:val="Heading4"/>
      </w:pPr>
      <w:r w:rsidRPr="002E420B">
        <w:t>Dimensional tolerances of concrete construction shall conform to</w:t>
      </w:r>
      <w:r w:rsidR="00D96154" w:rsidRPr="002E420B">
        <w:t xml:space="preserve"> the requirements set out in</w:t>
      </w:r>
      <w:r w:rsidRPr="002E420B">
        <w:t xml:space="preserve"> </w:t>
      </w:r>
      <w:r w:rsidR="00D96154" w:rsidRPr="002E420B">
        <w:t xml:space="preserve">subsection </w:t>
      </w:r>
      <w:r w:rsidRPr="002E420B">
        <w:t xml:space="preserve">3.3 </w:t>
      </w:r>
      <w:r w:rsidR="00D96154" w:rsidRPr="002E420B">
        <w:t>below</w:t>
      </w:r>
      <w:r w:rsidRPr="002E420B">
        <w:t>.</w:t>
      </w:r>
    </w:p>
    <w:p w14:paraId="337D1C98" w14:textId="77777777" w:rsidR="002602F1" w:rsidRPr="002E420B" w:rsidRDefault="002602F1" w:rsidP="00961216">
      <w:pPr>
        <w:pStyle w:val="Heading4"/>
      </w:pPr>
      <w:r w:rsidRPr="002E420B">
        <w:t>A quality assurance program to verify conformance shall be prepared</w:t>
      </w:r>
      <w:r w:rsidR="00D96154" w:rsidRPr="002E420B">
        <w:t xml:space="preserve"> by the Contractor</w:t>
      </w:r>
      <w:r w:rsidRPr="002E420B">
        <w:t xml:space="preserve"> and the results documented.  As a minimum, the concrete support structure radius, plumb and thickness shall be verified by the Contractor in writing for each concrete lift at 45 degree intervals.  An inspection report certified by the tank designer shall be provided to the </w:t>
      </w:r>
      <w:r w:rsidR="00376886" w:rsidRPr="002E420B">
        <w:t>Consultant</w:t>
      </w:r>
      <w:r w:rsidRPr="002E420B">
        <w:t xml:space="preserve"> on completion of the concrete support structure.</w:t>
      </w:r>
    </w:p>
    <w:p w14:paraId="61BEB03F" w14:textId="77777777" w:rsidR="002602F1" w:rsidRPr="00CD7FC9" w:rsidRDefault="002602F1" w:rsidP="006877A1">
      <w:pPr>
        <w:pStyle w:val="Heading3"/>
      </w:pPr>
      <w:r w:rsidRPr="00CD7FC9">
        <w:t>Water Containment Structure</w:t>
      </w:r>
      <w:r w:rsidR="006E0999" w:rsidRPr="00CD7FC9">
        <w:t>:</w:t>
      </w:r>
    </w:p>
    <w:p w14:paraId="6B7C4BD8" w14:textId="77777777" w:rsidR="002F4F0B" w:rsidRPr="002E420B" w:rsidRDefault="002602F1" w:rsidP="00961216">
      <w:pPr>
        <w:pStyle w:val="Heading4"/>
      </w:pPr>
      <w:r w:rsidRPr="002E420B">
        <w:t>The water containment structure will consist of a welded steel tank supported on the concrete support structure</w:t>
      </w:r>
      <w:r w:rsidR="002F4F0B" w:rsidRPr="002E420B">
        <w:t>.</w:t>
      </w:r>
    </w:p>
    <w:p w14:paraId="1A7695A8" w14:textId="77777777" w:rsidR="002602F1" w:rsidRPr="002E420B" w:rsidRDefault="002602F1" w:rsidP="00961216">
      <w:pPr>
        <w:pStyle w:val="Heading4"/>
      </w:pPr>
      <w:r w:rsidRPr="002E420B">
        <w:t xml:space="preserve">The steel tank shall be welded in its entirety, and shall be completely water tight including that portion above the high water level. </w:t>
      </w:r>
    </w:p>
    <w:p w14:paraId="52580EFE" w14:textId="77777777" w:rsidR="002602F1" w:rsidRPr="002E420B" w:rsidRDefault="002602F1" w:rsidP="00961216">
      <w:pPr>
        <w:pStyle w:val="Heading4"/>
      </w:pPr>
      <w:r w:rsidRPr="002E420B">
        <w:t>Steel Plates</w:t>
      </w:r>
      <w:r w:rsidR="006E0999" w:rsidRPr="002E420B">
        <w:t>:</w:t>
      </w:r>
    </w:p>
    <w:p w14:paraId="1744129F" w14:textId="77777777" w:rsidR="002602F1" w:rsidRPr="00CD7FC9" w:rsidRDefault="002602F1" w:rsidP="00961216">
      <w:pPr>
        <w:pStyle w:val="Heading5"/>
      </w:pPr>
      <w:r w:rsidRPr="00CD7FC9">
        <w:t xml:space="preserve">All steel plates shall be Grade 300W and conform to the current </w:t>
      </w:r>
      <w:r w:rsidR="00D96154" w:rsidRPr="00CD7FC9">
        <w:t>s</w:t>
      </w:r>
      <w:r w:rsidRPr="002E420B">
        <w:t>pecifications of the CAN3-G40 series.</w:t>
      </w:r>
    </w:p>
    <w:p w14:paraId="298B2A44" w14:textId="77777777" w:rsidR="002602F1" w:rsidRPr="002E420B" w:rsidRDefault="002602F1" w:rsidP="00961216">
      <w:pPr>
        <w:pStyle w:val="Heading5"/>
      </w:pPr>
      <w:r w:rsidRPr="00CD7FC9">
        <w:lastRenderedPageBreak/>
        <w:t xml:space="preserve">A minimum 1.6 mm corrosion allowance shall be provided in </w:t>
      </w:r>
      <w:r w:rsidRPr="002E420B">
        <w:t>accordance with AWWA D-100</w:t>
      </w:r>
      <w:del w:id="508" w:author="Johnny Pang" w:date="2022-04-16T21:39:00Z">
        <w:r w:rsidR="00BB40E8" w:rsidRPr="002E420B" w:rsidDel="00783EF0">
          <w:delText>-11</w:delText>
        </w:r>
      </w:del>
      <w:r w:rsidR="00BB40E8" w:rsidRPr="002E420B">
        <w:t xml:space="preserve"> </w:t>
      </w:r>
      <w:del w:id="509" w:author="Johnny Pang" w:date="2022-04-16T21:40:00Z">
        <w:r w:rsidR="00BB40E8" w:rsidRPr="00CD7FC9" w:rsidDel="00783EF0">
          <w:delText xml:space="preserve">or </w:delText>
        </w:r>
      </w:del>
      <w:ins w:id="510" w:author="Johnny Pang" w:date="2022-04-16T21:40:00Z">
        <w:r w:rsidR="00783EF0">
          <w:t>and</w:t>
        </w:r>
        <w:r w:rsidR="00783EF0" w:rsidRPr="00CD7FC9">
          <w:t xml:space="preserve"> </w:t>
        </w:r>
      </w:ins>
      <w:r w:rsidR="00BB40E8" w:rsidRPr="00CD7FC9">
        <w:t>AWWA D107</w:t>
      </w:r>
      <w:del w:id="511" w:author="Johnny Pang" w:date="2022-04-16T21:40:00Z">
        <w:r w:rsidR="00BB40E8" w:rsidRPr="00CD7FC9" w:rsidDel="00783EF0">
          <w:delText>-10 (as applicable)</w:delText>
        </w:r>
      </w:del>
      <w:r w:rsidRPr="00CD7FC9">
        <w:t>.</w:t>
      </w:r>
      <w:r w:rsidRPr="002E420B">
        <w:t xml:space="preserve">  The corrosion allowance shall be referenced in the </w:t>
      </w:r>
      <w:r w:rsidR="00D96154" w:rsidRPr="002E420B">
        <w:t>d</w:t>
      </w:r>
      <w:r w:rsidRPr="002E420B">
        <w:t xml:space="preserve">esign </w:t>
      </w:r>
      <w:r w:rsidR="00D96154" w:rsidRPr="002E420B">
        <w:t>c</w:t>
      </w:r>
      <w:r w:rsidRPr="002E420B">
        <w:t>alculations.</w:t>
      </w:r>
    </w:p>
    <w:p w14:paraId="5AE137A3" w14:textId="77777777" w:rsidR="002602F1" w:rsidRPr="002E420B" w:rsidRDefault="002602F1" w:rsidP="00961216">
      <w:pPr>
        <w:pStyle w:val="Heading5"/>
      </w:pPr>
      <w:r w:rsidRPr="002E420B">
        <w:t>The minimum thicknesses including the specified corrosion allowance shall be as follows:</w:t>
      </w:r>
    </w:p>
    <w:p w14:paraId="0D204641" w14:textId="77777777" w:rsidR="002602F1" w:rsidRDefault="002602F1" w:rsidP="008A3E70">
      <w:pPr>
        <w:pStyle w:val="Heading6"/>
        <w:rPr>
          <w:ins w:id="512" w:author="Johnny Pang" w:date="2022-04-16T21:44:00Z"/>
        </w:rPr>
      </w:pPr>
      <w:r w:rsidRPr="00C6656C">
        <w:t xml:space="preserve">Cone </w:t>
      </w:r>
      <w:del w:id="513" w:author="Johnny Pang" w:date="2022-04-16T21:44:00Z">
        <w:r w:rsidRPr="00C6656C" w:rsidDel="0043588D">
          <w:delText xml:space="preserve">/ wall </w:delText>
        </w:r>
      </w:del>
      <w:r w:rsidRPr="00C6656C">
        <w:t xml:space="preserve">plates – </w:t>
      </w:r>
      <w:del w:id="514" w:author="Johnny Pang" w:date="2022-04-16T21:44:00Z">
        <w:r w:rsidRPr="00C6656C" w:rsidDel="0043588D">
          <w:delText>7.95</w:delText>
        </w:r>
      </w:del>
      <w:ins w:id="515" w:author="Johnny Pang" w:date="2022-04-16T21:44:00Z">
        <w:r w:rsidR="0043588D">
          <w:t>12.7</w:t>
        </w:r>
      </w:ins>
      <w:r w:rsidRPr="00C6656C">
        <w:t xml:space="preserve"> mm</w:t>
      </w:r>
      <w:r w:rsidR="00D96154" w:rsidRPr="00C6656C">
        <w:t>.</w:t>
      </w:r>
    </w:p>
    <w:p w14:paraId="2A33DD84" w14:textId="77777777" w:rsidR="0043588D" w:rsidRPr="0043588D" w:rsidRDefault="0043588D" w:rsidP="0043588D">
      <w:pPr>
        <w:pStyle w:val="Heading6"/>
      </w:pPr>
      <w:ins w:id="516" w:author="Johnny Pang" w:date="2022-04-16T21:44:00Z">
        <w:r>
          <w:t>Wall Plates – 7.95</w:t>
        </w:r>
      </w:ins>
      <w:ins w:id="517" w:author="Johnny Pang" w:date="2022-04-16T21:45:00Z">
        <w:r>
          <w:t xml:space="preserve"> </w:t>
        </w:r>
      </w:ins>
      <w:ins w:id="518" w:author="Johnny Pang" w:date="2022-04-16T21:44:00Z">
        <w:r>
          <w:t>mm</w:t>
        </w:r>
      </w:ins>
      <w:ins w:id="519" w:author="Johnny Pang" w:date="2022-04-16T21:45:00Z">
        <w:r>
          <w:t>.</w:t>
        </w:r>
      </w:ins>
    </w:p>
    <w:p w14:paraId="22C5E9BF" w14:textId="77777777" w:rsidR="002602F1" w:rsidRPr="002E420B" w:rsidRDefault="002602F1" w:rsidP="008A3E70">
      <w:pPr>
        <w:pStyle w:val="Heading6"/>
      </w:pPr>
      <w:r w:rsidRPr="00C6656C">
        <w:t xml:space="preserve">Roof plates – </w:t>
      </w:r>
      <w:del w:id="520" w:author="Johnny Pang" w:date="2022-04-16T21:44:00Z">
        <w:r w:rsidRPr="00C6656C" w:rsidDel="0043588D">
          <w:delText>6.35</w:delText>
        </w:r>
      </w:del>
      <w:ins w:id="521" w:author="Johnny Pang" w:date="2022-04-16T21:44:00Z">
        <w:r w:rsidR="0043588D">
          <w:t>7.95</w:t>
        </w:r>
      </w:ins>
      <w:r w:rsidRPr="002E420B">
        <w:t xml:space="preserve"> mm</w:t>
      </w:r>
      <w:r w:rsidR="00D96154" w:rsidRPr="002E420B">
        <w:t>.</w:t>
      </w:r>
    </w:p>
    <w:p w14:paraId="1DA5013B" w14:textId="77777777" w:rsidR="002602F1" w:rsidRPr="002E420B" w:rsidRDefault="002602F1" w:rsidP="009C4099">
      <w:pPr>
        <w:pStyle w:val="Heading6"/>
      </w:pPr>
      <w:r w:rsidRPr="002E420B">
        <w:t xml:space="preserve">Floor / membrane plates (fully supported) – </w:t>
      </w:r>
      <w:del w:id="522" w:author="Johnny Pang" w:date="2022-04-16T21:45:00Z">
        <w:r w:rsidRPr="002E420B" w:rsidDel="0043588D">
          <w:delText>4.75</w:delText>
        </w:r>
      </w:del>
      <w:ins w:id="523" w:author="Johnny Pang" w:date="2022-04-16T21:45:00Z">
        <w:r w:rsidR="0043588D">
          <w:t>6.35</w:t>
        </w:r>
      </w:ins>
      <w:r w:rsidRPr="002E420B">
        <w:t xml:space="preserve"> mm</w:t>
      </w:r>
      <w:r w:rsidR="00D96154" w:rsidRPr="002E420B">
        <w:t>.</w:t>
      </w:r>
    </w:p>
    <w:p w14:paraId="5E2CFACA" w14:textId="77777777" w:rsidR="002602F1" w:rsidRPr="002E420B" w:rsidRDefault="002602F1" w:rsidP="00961216">
      <w:pPr>
        <w:pStyle w:val="Heading5"/>
      </w:pPr>
      <w:r w:rsidRPr="00CD7FC9">
        <w:t xml:space="preserve">All members shall be designed to safely withstand the maximum stresses to which they may be subjected </w:t>
      </w:r>
      <w:r w:rsidR="00D96154" w:rsidRPr="00CD7FC9">
        <w:t xml:space="preserve">to </w:t>
      </w:r>
      <w:r w:rsidRPr="002E420B">
        <w:t>during fabrication, erection and operation.</w:t>
      </w:r>
    </w:p>
    <w:p w14:paraId="7E9E06B9" w14:textId="77777777" w:rsidR="002602F1" w:rsidRPr="002E420B" w:rsidRDefault="002602F1" w:rsidP="00961216">
      <w:pPr>
        <w:pStyle w:val="Heading5"/>
      </w:pPr>
      <w:r w:rsidRPr="002E420B">
        <w:t xml:space="preserve">A </w:t>
      </w:r>
      <w:r w:rsidR="00D96154" w:rsidRPr="002E420B">
        <w:t>m</w:t>
      </w:r>
      <w:r w:rsidRPr="002E420B">
        <w:t xml:space="preserve">ill </w:t>
      </w:r>
      <w:r w:rsidR="00D96154" w:rsidRPr="002E420B">
        <w:t>i</w:t>
      </w:r>
      <w:r w:rsidRPr="002E420B">
        <w:t xml:space="preserve">nspection shall be undertaken prior to shipment of the steel plates to the </w:t>
      </w:r>
      <w:r w:rsidR="00D96154" w:rsidRPr="002E420B">
        <w:t>S</w:t>
      </w:r>
      <w:r w:rsidRPr="002E420B">
        <w:t xml:space="preserve">ite by a certified independent Inspection Agency selected by the </w:t>
      </w:r>
      <w:r w:rsidR="00AB460B">
        <w:t>Contractor</w:t>
      </w:r>
      <w:r w:rsidR="00907C24">
        <w:t xml:space="preserve"> and approved by the Consultant</w:t>
      </w:r>
      <w:r w:rsidRPr="002E420B">
        <w:t xml:space="preserve">. Payment </w:t>
      </w:r>
      <w:r w:rsidR="00E21D4D" w:rsidRPr="002E420B">
        <w:t xml:space="preserve">for the mill inspection </w:t>
      </w:r>
      <w:r w:rsidR="00AB460B">
        <w:t xml:space="preserve">and Mill Test Report </w:t>
      </w:r>
      <w:r w:rsidRPr="002E420B">
        <w:t xml:space="preserve">will be made by the </w:t>
      </w:r>
      <w:r w:rsidR="00AB460B">
        <w:t>Contractor</w:t>
      </w:r>
      <w:r w:rsidRPr="002E420B">
        <w:t xml:space="preserve">.  </w:t>
      </w:r>
      <w:r w:rsidR="00E21D4D" w:rsidRPr="002E420B">
        <w:t xml:space="preserve">The Contractor shall </w:t>
      </w:r>
      <w:r w:rsidRPr="002E420B">
        <w:t xml:space="preserve">provide </w:t>
      </w:r>
      <w:r w:rsidR="00E21D4D" w:rsidRPr="002E420B">
        <w:t xml:space="preserve">written notification to the Consultant </w:t>
      </w:r>
      <w:r w:rsidRPr="002E420B">
        <w:t>a</w:t>
      </w:r>
      <w:r w:rsidR="00E21D4D" w:rsidRPr="002E420B">
        <w:t xml:space="preserve"> minimum of</w:t>
      </w:r>
      <w:r w:rsidRPr="002E420B">
        <w:t xml:space="preserve"> </w:t>
      </w:r>
      <w:r w:rsidR="00D96154" w:rsidRPr="002E420B">
        <w:t>three</w:t>
      </w:r>
      <w:r w:rsidRPr="002E420B">
        <w:t xml:space="preserve"> </w:t>
      </w:r>
      <w:r w:rsidR="00D96154" w:rsidRPr="002E420B">
        <w:t>W</w:t>
      </w:r>
      <w:r w:rsidRPr="002E420B">
        <w:t xml:space="preserve">orking </w:t>
      </w:r>
      <w:r w:rsidR="00D96154" w:rsidRPr="002E420B">
        <w:t>D</w:t>
      </w:r>
      <w:r w:rsidRPr="002E420B">
        <w:t xml:space="preserve">ays </w:t>
      </w:r>
      <w:r w:rsidR="00E21D4D" w:rsidRPr="002E420B">
        <w:t>in advance of the proposed</w:t>
      </w:r>
      <w:r w:rsidRPr="002E420B">
        <w:t xml:space="preserve"> </w:t>
      </w:r>
      <w:r w:rsidR="00E21D4D" w:rsidRPr="002E420B">
        <w:t>date</w:t>
      </w:r>
      <w:r w:rsidRPr="002E420B">
        <w:t xml:space="preserve"> when the </w:t>
      </w:r>
      <w:r w:rsidR="00D96154" w:rsidRPr="002E420B">
        <w:t>m</w:t>
      </w:r>
      <w:r w:rsidRPr="002E420B">
        <w:t xml:space="preserve">ill inspection can be carried out prior to </w:t>
      </w:r>
      <w:r w:rsidR="00D96154" w:rsidRPr="002E420B">
        <w:t xml:space="preserve">the </w:t>
      </w:r>
      <w:r w:rsidRPr="002E420B">
        <w:t>shipment of the steel plates</w:t>
      </w:r>
      <w:r w:rsidRPr="00CD7FC9">
        <w:t xml:space="preserve">.  Copies of Mill Test Reports shall be furnished to the </w:t>
      </w:r>
      <w:r w:rsidR="00AB460B">
        <w:t xml:space="preserve">Consultant </w:t>
      </w:r>
      <w:r w:rsidRPr="00CD7FC9">
        <w:t xml:space="preserve">by the Contractor as soon as they are available.  Should the Contractor not provide the required notification as to when the </w:t>
      </w:r>
      <w:r w:rsidR="00D96154" w:rsidRPr="002E420B">
        <w:t>m</w:t>
      </w:r>
      <w:r w:rsidRPr="002E420B">
        <w:t xml:space="preserve">ill inspection can be carried out, the Contractor </w:t>
      </w:r>
      <w:r w:rsidR="00F533F5" w:rsidRPr="002E420B">
        <w:t>shall pay</w:t>
      </w:r>
      <w:r w:rsidRPr="002E420B">
        <w:t xml:space="preserve"> for all inspection costs incurred</w:t>
      </w:r>
      <w:r w:rsidR="00D91680">
        <w:t xml:space="preserve"> by the Consultant and/or Region</w:t>
      </w:r>
      <w:r w:rsidRPr="002E420B">
        <w:t xml:space="preserve"> to verify the mill inspection reports.</w:t>
      </w:r>
    </w:p>
    <w:p w14:paraId="0F74E444" w14:textId="77777777" w:rsidR="002602F1" w:rsidRPr="002E420B" w:rsidRDefault="002602F1" w:rsidP="00961216">
      <w:pPr>
        <w:pStyle w:val="Heading4"/>
      </w:pPr>
      <w:r w:rsidRPr="002E420B">
        <w:t>Welding</w:t>
      </w:r>
      <w:r w:rsidR="006E0999" w:rsidRPr="002E420B">
        <w:t>:</w:t>
      </w:r>
    </w:p>
    <w:p w14:paraId="1265BE53" w14:textId="77777777" w:rsidR="002602F1" w:rsidRPr="002E420B" w:rsidRDefault="002602F1" w:rsidP="00961216">
      <w:pPr>
        <w:pStyle w:val="Heading5"/>
      </w:pPr>
      <w:r w:rsidRPr="00CD7FC9">
        <w:t>Except as otherwise provided</w:t>
      </w:r>
      <w:r w:rsidR="003026F5" w:rsidRPr="00CD7FC9">
        <w:t xml:space="preserve"> for</w:t>
      </w:r>
      <w:r w:rsidRPr="002E420B">
        <w:t xml:space="preserve"> </w:t>
      </w:r>
      <w:r w:rsidR="00F533F5" w:rsidRPr="002E420B">
        <w:t>in this Section</w:t>
      </w:r>
      <w:r w:rsidRPr="002E420B">
        <w:t>, all welds, materials and equipment shall conform to the latest issue of CSA Specification W59</w:t>
      </w:r>
      <w:r w:rsidR="00F541FF">
        <w:t>-2013</w:t>
      </w:r>
      <w:r w:rsidRPr="002E420B">
        <w:t xml:space="preserve"> and W47. </w:t>
      </w:r>
      <w:r w:rsidRPr="00CD7FC9">
        <w:t xml:space="preserve">All welding procedures, types of electrodes, names of welders and welding equipment shall be detailed and submitted to the </w:t>
      </w:r>
      <w:r w:rsidR="00376886" w:rsidRPr="002E420B">
        <w:t>Consultant</w:t>
      </w:r>
      <w:r w:rsidRPr="002E420B">
        <w:t xml:space="preserve"> for approval prior to commencement of fabrication or construction.</w:t>
      </w:r>
    </w:p>
    <w:p w14:paraId="644343C7" w14:textId="77777777" w:rsidR="002602F1" w:rsidRPr="00CD7FC9" w:rsidRDefault="002602F1" w:rsidP="00961216">
      <w:pPr>
        <w:pStyle w:val="Heading5"/>
      </w:pPr>
      <w:r w:rsidRPr="002E420B">
        <w:t xml:space="preserve">Welding shall be carried out only by companies certified </w:t>
      </w:r>
      <w:r w:rsidR="007B298D" w:rsidRPr="002E420B">
        <w:t xml:space="preserve">in accordance with </w:t>
      </w:r>
      <w:r w:rsidRPr="002E420B">
        <w:t>Division 1 or 2 of the latest issue of CSA Standard W47.1</w:t>
      </w:r>
      <w:del w:id="524" w:author="Johnny Pang" w:date="2022-04-16T21:40:00Z">
        <w:r w:rsidR="0067798B" w:rsidDel="00783EF0">
          <w:delText>-09</w:delText>
        </w:r>
      </w:del>
      <w:r w:rsidR="0067798B">
        <w:t xml:space="preserve"> (R2014)</w:t>
      </w:r>
      <w:r w:rsidRPr="00CD7FC9">
        <w:t>.</w:t>
      </w:r>
    </w:p>
    <w:p w14:paraId="038C0A08" w14:textId="77777777" w:rsidR="002602F1" w:rsidRPr="002E420B" w:rsidRDefault="002602F1" w:rsidP="00961216">
      <w:pPr>
        <w:pStyle w:val="Heading5"/>
      </w:pPr>
      <w:r w:rsidRPr="002E420B">
        <w:t>Welding electrodes shall be of E70 (E480) series low hydrogen type.  All open containers of the electrodes shall be stored in drying ovens.</w:t>
      </w:r>
    </w:p>
    <w:p w14:paraId="2E697520" w14:textId="77777777" w:rsidR="002602F1" w:rsidRPr="002E420B" w:rsidRDefault="002602F1" w:rsidP="00961216">
      <w:pPr>
        <w:pStyle w:val="Heading5"/>
      </w:pPr>
      <w:r w:rsidRPr="002E420B">
        <w:t xml:space="preserve">Only thoroughly dry electrodes </w:t>
      </w:r>
      <w:r w:rsidR="003026F5" w:rsidRPr="002E420B">
        <w:t>shall</w:t>
      </w:r>
      <w:r w:rsidRPr="002E420B">
        <w:t xml:space="preserve"> be used. Welders shall be equipped with only enough electrodes for </w:t>
      </w:r>
      <w:r w:rsidR="00F533F5" w:rsidRPr="002E420B">
        <w:t>two</w:t>
      </w:r>
      <w:r w:rsidRPr="002E420B">
        <w:t xml:space="preserve"> hours of welding at any time.</w:t>
      </w:r>
    </w:p>
    <w:p w14:paraId="1EBF2A83" w14:textId="77777777" w:rsidR="002602F1" w:rsidRPr="002E420B" w:rsidRDefault="002602F1" w:rsidP="00961216">
      <w:pPr>
        <w:pStyle w:val="Heading5"/>
      </w:pPr>
      <w:r w:rsidRPr="002E420B">
        <w:t>All lap joints shall be welded both sides with continuous fillet welds.</w:t>
      </w:r>
    </w:p>
    <w:p w14:paraId="26CEADEC" w14:textId="77777777" w:rsidR="002602F1" w:rsidRPr="002E420B" w:rsidRDefault="002602F1" w:rsidP="00961216">
      <w:pPr>
        <w:pStyle w:val="Heading5"/>
      </w:pPr>
      <w:r w:rsidRPr="002E420B">
        <w:t xml:space="preserve">All welds shall be smooth and even and sound throughout and shall have a minimum strength of 90 percent of that of the connecting plates. When requested by the </w:t>
      </w:r>
      <w:r w:rsidR="00376886" w:rsidRPr="002E420B">
        <w:t>Consultant</w:t>
      </w:r>
      <w:r w:rsidRPr="002E420B">
        <w:t>, welding specimens shall be prepared by the Contractor and will be subjected to suitable tests to determine the quality and strength of the welds. Test welds shall be similar in every way to those made in the tank.</w:t>
      </w:r>
    </w:p>
    <w:p w14:paraId="61F2F167" w14:textId="77777777" w:rsidR="002602F1" w:rsidRPr="002E420B" w:rsidRDefault="002602F1" w:rsidP="00961216">
      <w:pPr>
        <w:pStyle w:val="Heading4"/>
      </w:pPr>
      <w:r w:rsidRPr="002E420B">
        <w:t>Fabrication</w:t>
      </w:r>
      <w:r w:rsidR="006E0999" w:rsidRPr="002E420B">
        <w:t>:</w:t>
      </w:r>
    </w:p>
    <w:p w14:paraId="4023DEE0" w14:textId="77777777" w:rsidR="002602F1" w:rsidRPr="00CD7FC9" w:rsidRDefault="002602F1" w:rsidP="00961216">
      <w:pPr>
        <w:pStyle w:val="Heading5"/>
      </w:pPr>
      <w:r w:rsidRPr="00CD7FC9">
        <w:t>Joints in compression members shall be planned to allow good contact between abutting ends. The welding edges of plates may be prepared by shearing, machining, gas-cutting or chipping.</w:t>
      </w:r>
    </w:p>
    <w:p w14:paraId="3B2A04C7" w14:textId="77777777" w:rsidR="002602F1" w:rsidRPr="002E420B" w:rsidRDefault="002602F1" w:rsidP="00961216">
      <w:pPr>
        <w:pStyle w:val="Heading5"/>
      </w:pPr>
      <w:r w:rsidRPr="002E420B">
        <w:t xml:space="preserve">Welding members and component parts must be straight and free from excessive buckles or warping. </w:t>
      </w:r>
      <w:r w:rsidR="003026F5" w:rsidRPr="002E420B">
        <w:t>The m</w:t>
      </w:r>
      <w:r w:rsidRPr="002E420B">
        <w:t xml:space="preserve">isalignment of adjoining plates for butt </w:t>
      </w:r>
      <w:r w:rsidRPr="002E420B">
        <w:lastRenderedPageBreak/>
        <w:t>joints subject to primary stress from the tank contents shall not exceed 10 percent of the thinner plate thickness or 1.6 mm</w:t>
      </w:r>
      <w:r w:rsidR="00C6009A" w:rsidRPr="002E420B">
        <w:t>,</w:t>
      </w:r>
      <w:r w:rsidRPr="002E420B">
        <w:t xml:space="preserve"> whichever is greater, and for butt joints not subject to primary stress, 20 percent of the thinner plate thickness or 3.2 mm whichever is greater.  The separation of plates in lap joints shall not exceed 1.6 mm.</w:t>
      </w:r>
    </w:p>
    <w:p w14:paraId="5606121F" w14:textId="77777777" w:rsidR="002602F1" w:rsidRPr="002E420B" w:rsidRDefault="002602F1" w:rsidP="00961216">
      <w:pPr>
        <w:pStyle w:val="Heading4"/>
      </w:pPr>
      <w:r w:rsidRPr="002E420B">
        <w:t>Reinforcement Around Openings</w:t>
      </w:r>
      <w:r w:rsidR="006E0999" w:rsidRPr="002E420B">
        <w:t>:</w:t>
      </w:r>
    </w:p>
    <w:p w14:paraId="41F20235" w14:textId="77777777" w:rsidR="002602F1" w:rsidRPr="00CD7FC9" w:rsidRDefault="002602F1" w:rsidP="00961216">
      <w:pPr>
        <w:pStyle w:val="Heading5"/>
      </w:pPr>
      <w:r w:rsidRPr="00CD7FC9">
        <w:t xml:space="preserve">All openings in the tank shell, suspended floor, riser plating and other locations which are subject to hydrostatic pressure, shall be reinforced in accordance </w:t>
      </w:r>
      <w:r w:rsidRPr="002E420B">
        <w:t>with AWWA D-100</w:t>
      </w:r>
      <w:del w:id="525" w:author="Johnny Pang" w:date="2022-04-16T21:41:00Z">
        <w:r w:rsidR="00AA3831" w:rsidDel="00783EF0">
          <w:delText>-11</w:delText>
        </w:r>
      </w:del>
      <w:r w:rsidRPr="002E420B">
        <w:t>, Section 3.13.</w:t>
      </w:r>
    </w:p>
    <w:p w14:paraId="7C4B8803" w14:textId="77777777" w:rsidR="002602F1" w:rsidRPr="002E420B" w:rsidRDefault="002602F1" w:rsidP="00961216">
      <w:pPr>
        <w:pStyle w:val="Heading4"/>
      </w:pPr>
      <w:r w:rsidRPr="002E420B">
        <w:t>Tank Erection</w:t>
      </w:r>
      <w:r w:rsidR="006E0999" w:rsidRPr="002E420B">
        <w:t>:</w:t>
      </w:r>
    </w:p>
    <w:p w14:paraId="78ADD658" w14:textId="77777777" w:rsidR="002602F1" w:rsidRPr="00CD7FC9" w:rsidRDefault="002602F1" w:rsidP="00961216">
      <w:pPr>
        <w:pStyle w:val="Heading5"/>
      </w:pPr>
      <w:r w:rsidRPr="00CD7FC9">
        <w:t xml:space="preserve">Steel tank erection procedures and general requirements shall be in accordance </w:t>
      </w:r>
      <w:r w:rsidRPr="002E420B">
        <w:t>with AWWA - D100</w:t>
      </w:r>
      <w:del w:id="526" w:author="Johnny Pang" w:date="2022-04-16T21:41:00Z">
        <w:r w:rsidR="00376886" w:rsidRPr="002E420B" w:rsidDel="00783EF0">
          <w:delText>-11</w:delText>
        </w:r>
      </w:del>
      <w:r w:rsidR="00376886" w:rsidRPr="002E420B">
        <w:t xml:space="preserve"> </w:t>
      </w:r>
      <w:del w:id="527" w:author="Johnny Pang" w:date="2022-04-16T21:41:00Z">
        <w:r w:rsidR="00376886" w:rsidRPr="002E420B" w:rsidDel="00783EF0">
          <w:delText xml:space="preserve">or </w:delText>
        </w:r>
      </w:del>
      <w:ins w:id="528" w:author="Johnny Pang" w:date="2022-04-16T21:41:00Z">
        <w:r w:rsidR="00783EF0">
          <w:t>and</w:t>
        </w:r>
        <w:r w:rsidR="00783EF0" w:rsidRPr="002E420B">
          <w:t xml:space="preserve"> </w:t>
        </w:r>
      </w:ins>
      <w:r w:rsidR="00376886" w:rsidRPr="002E420B">
        <w:t>AWWA D107</w:t>
      </w:r>
      <w:del w:id="529" w:author="Johnny Pang" w:date="2022-04-16T21:41:00Z">
        <w:r w:rsidR="00376886" w:rsidRPr="002E420B" w:rsidDel="00783EF0">
          <w:delText>-10</w:delText>
        </w:r>
      </w:del>
      <w:r w:rsidR="00376886" w:rsidRPr="002E420B">
        <w:t xml:space="preserve"> for Composite Elevated </w:t>
      </w:r>
      <w:r w:rsidR="00F533F5" w:rsidRPr="002E420B">
        <w:t>T</w:t>
      </w:r>
      <w:r w:rsidR="00376886" w:rsidRPr="002E420B">
        <w:t>anks.</w:t>
      </w:r>
    </w:p>
    <w:p w14:paraId="4004E687" w14:textId="77777777" w:rsidR="002602F1" w:rsidRPr="002E420B" w:rsidRDefault="002602F1" w:rsidP="00961216">
      <w:pPr>
        <w:pStyle w:val="Heading5"/>
      </w:pPr>
      <w:r w:rsidRPr="00CD7FC9">
        <w:t xml:space="preserve">Steel plates of varying thickness in dynamically loaded </w:t>
      </w:r>
      <w:r w:rsidRPr="002E420B">
        <w:t>sections of the tank shall be aligned on the centre</w:t>
      </w:r>
      <w:r w:rsidR="00376886" w:rsidRPr="002E420B">
        <w:t>-</w:t>
      </w:r>
      <w:r w:rsidRPr="002E420B">
        <w:t>line of the plates, not eccentrically.  Steel backing of welds that are transverse to the direction of the computed stress shall be removed.</w:t>
      </w:r>
    </w:p>
    <w:p w14:paraId="170CACED" w14:textId="77777777" w:rsidR="002602F1" w:rsidRPr="00CD7FC9" w:rsidRDefault="002602F1" w:rsidP="009C4099">
      <w:pPr>
        <w:pStyle w:val="Heading4"/>
      </w:pPr>
      <w:r w:rsidRPr="00CD7FC9">
        <w:t>Accessories</w:t>
      </w:r>
      <w:r w:rsidR="006E0999" w:rsidRPr="00CD7FC9">
        <w:t>:</w:t>
      </w:r>
    </w:p>
    <w:p w14:paraId="5C52B871" w14:textId="77777777" w:rsidR="00290A70" w:rsidRDefault="002602F1" w:rsidP="009C4099">
      <w:pPr>
        <w:pStyle w:val="Heading5"/>
      </w:pPr>
      <w:r w:rsidRPr="002E420B">
        <w:t>Unless otherwise noted</w:t>
      </w:r>
      <w:r w:rsidR="003026F5" w:rsidRPr="002E420B">
        <w:t xml:space="preserve"> in the Contract Documents</w:t>
      </w:r>
      <w:r w:rsidRPr="002E420B">
        <w:t xml:space="preserve">, </w:t>
      </w:r>
      <w:r w:rsidR="003026F5" w:rsidRPr="002E420B">
        <w:t xml:space="preserve">the </w:t>
      </w:r>
      <w:r w:rsidRPr="002E420B">
        <w:t>standard accessories for the composite elevated tank shall be</w:t>
      </w:r>
      <w:r w:rsidR="003026F5" w:rsidRPr="002E420B">
        <w:t xml:space="preserve"> in accordance with </w:t>
      </w:r>
      <w:r w:rsidRPr="002E420B">
        <w:t>AWWA D-10</w:t>
      </w:r>
      <w:r w:rsidR="00376886" w:rsidRPr="002E420B">
        <w:t>7</w:t>
      </w:r>
      <w:del w:id="530" w:author="Johnny Pang" w:date="2022-04-16T21:41:00Z">
        <w:r w:rsidR="00376886" w:rsidRPr="002E420B" w:rsidDel="00783EF0">
          <w:delText>-10</w:delText>
        </w:r>
        <w:r w:rsidRPr="002E420B" w:rsidDel="00783EF0">
          <w:delText xml:space="preserve">, </w:delText>
        </w:r>
        <w:r w:rsidR="00376886" w:rsidRPr="002E420B" w:rsidDel="00783EF0">
          <w:delText xml:space="preserve">appropriate </w:delText>
        </w:r>
        <w:r w:rsidR="00913E7A" w:rsidDel="00783EF0">
          <w:delText>s</w:delText>
        </w:r>
        <w:r w:rsidRPr="002E420B" w:rsidDel="00783EF0">
          <w:delText>ection</w:delText>
        </w:r>
        <w:r w:rsidR="00913E7A" w:rsidDel="00783EF0">
          <w:delText xml:space="preserve"> of AWWA D107-10 </w:delText>
        </w:r>
        <w:r w:rsidR="00913E7A" w:rsidRPr="00A140B4" w:rsidDel="00783EF0">
          <w:rPr>
            <w:i/>
            <w:highlight w:val="yellow"/>
          </w:rPr>
          <w:delText>[Consultant to amend as appropriate]</w:delText>
        </w:r>
      </w:del>
      <w:r w:rsidRPr="002E420B">
        <w:t xml:space="preserve">.  </w:t>
      </w:r>
    </w:p>
    <w:p w14:paraId="6C7AB7AA" w14:textId="77777777" w:rsidR="003026F5" w:rsidRPr="002E420B" w:rsidRDefault="002602F1" w:rsidP="009C4099">
      <w:pPr>
        <w:pStyle w:val="Heading5"/>
      </w:pPr>
      <w:r w:rsidRPr="002E420B">
        <w:t>The minimum requirements specified</w:t>
      </w:r>
      <w:r w:rsidR="003026F5" w:rsidRPr="002E420B">
        <w:t xml:space="preserve"> in this Section</w:t>
      </w:r>
      <w:r w:rsidRPr="002E420B">
        <w:t xml:space="preserve"> shall be supplementary to the AWWA </w:t>
      </w:r>
      <w:r w:rsidR="003026F5" w:rsidRPr="002E420B">
        <w:t>s</w:t>
      </w:r>
      <w:r w:rsidRPr="002E420B">
        <w:t>tandards.</w:t>
      </w:r>
    </w:p>
    <w:p w14:paraId="6F818F1E" w14:textId="47F882B9" w:rsidR="00853521" w:rsidRDefault="00853521" w:rsidP="00961216">
      <w:pPr>
        <w:pStyle w:val="Heading4"/>
        <w:rPr>
          <w:ins w:id="531" w:author="Johnny Pang" w:date="2022-12-06T17:22:00Z"/>
        </w:rPr>
      </w:pPr>
      <w:ins w:id="532" w:author="Johnny Pang" w:date="2022-12-06T17:22:00Z">
        <w:r>
          <w:t>Submarine Access Hatch in Access Tube</w:t>
        </w:r>
      </w:ins>
    </w:p>
    <w:p w14:paraId="7191CB74" w14:textId="35E8B469" w:rsidR="00853521" w:rsidRDefault="00853521" w:rsidP="00853521">
      <w:pPr>
        <w:pStyle w:val="Heading5"/>
        <w:rPr>
          <w:ins w:id="533" w:author="Johnny Pang" w:date="2022-12-06T17:22:00Z"/>
          <w:lang w:val="en-GB"/>
        </w:rPr>
      </w:pPr>
      <w:ins w:id="534" w:author="Johnny Pang" w:date="2022-12-06T17:23:00Z">
        <w:r>
          <w:rPr>
            <w:lang w:val="en-GB"/>
          </w:rPr>
          <w:t xml:space="preserve">Provide one (1) </w:t>
        </w:r>
      </w:ins>
      <w:ins w:id="535" w:author="Johnny Pang" w:date="2022-12-06T17:24:00Z">
        <w:r>
          <w:rPr>
            <w:lang w:val="en-GB"/>
          </w:rPr>
          <w:t xml:space="preserve">750mm diameter </w:t>
        </w:r>
      </w:ins>
      <w:ins w:id="536" w:author="Johnny Pang" w:date="2022-12-06T17:23:00Z">
        <w:r>
          <w:rPr>
            <w:lang w:val="en-GB"/>
          </w:rPr>
          <w:t xml:space="preserve">submarine style access hatch in Access Tube to access the tank </w:t>
        </w:r>
      </w:ins>
      <w:ins w:id="537" w:author="Johnny Pang" w:date="2022-12-06T17:25:00Z">
        <w:r>
          <w:rPr>
            <w:lang w:val="en-GB"/>
          </w:rPr>
          <w:t xml:space="preserve">dome </w:t>
        </w:r>
      </w:ins>
      <w:ins w:id="538" w:author="Johnny Pang" w:date="2022-12-06T17:23:00Z">
        <w:r>
          <w:rPr>
            <w:lang w:val="en-GB"/>
          </w:rPr>
          <w:t>floor. R</w:t>
        </w:r>
      </w:ins>
      <w:ins w:id="539" w:author="Johnny Pang" w:date="2022-12-06T17:22:00Z">
        <w:r>
          <w:rPr>
            <w:lang w:val="en-GB"/>
          </w:rPr>
          <w:t xml:space="preserve">einforce around the opening at the Access Tube to allow for the installation of the submarine </w:t>
        </w:r>
      </w:ins>
      <w:ins w:id="540" w:author="Johnny Pang" w:date="2022-12-06T17:25:00Z">
        <w:r>
          <w:rPr>
            <w:lang w:val="en-GB"/>
          </w:rPr>
          <w:t>style access hatch / manway</w:t>
        </w:r>
      </w:ins>
      <w:ins w:id="541" w:author="Johnny Pang" w:date="2022-12-06T17:22:00Z">
        <w:r>
          <w:rPr>
            <w:lang w:val="en-GB"/>
          </w:rPr>
          <w:t>.</w:t>
        </w:r>
      </w:ins>
    </w:p>
    <w:p w14:paraId="01371BF4" w14:textId="4965F0AF" w:rsidR="00853521" w:rsidRPr="00853521" w:rsidRDefault="00853521">
      <w:pPr>
        <w:pStyle w:val="Heading5"/>
        <w:rPr>
          <w:ins w:id="542" w:author="Johnny Pang" w:date="2022-12-06T17:22:00Z"/>
          <w:rPrChange w:id="543" w:author="Johnny Pang" w:date="2022-12-06T17:24:00Z">
            <w:rPr>
              <w:ins w:id="544" w:author="Johnny Pang" w:date="2022-12-06T17:22:00Z"/>
              <w:lang w:val="en-GB"/>
            </w:rPr>
          </w:rPrChange>
        </w:rPr>
        <w:pPrChange w:id="545" w:author="Johnny Pang" w:date="2022-12-06T17:24:00Z">
          <w:pPr>
            <w:pStyle w:val="Heading5"/>
            <w:numPr>
              <w:numId w:val="0"/>
            </w:numPr>
            <w:tabs>
              <w:tab w:val="clear" w:pos="2880"/>
              <w:tab w:val="num" w:pos="-3240"/>
            </w:tabs>
            <w:ind w:left="2835" w:hanging="567"/>
          </w:pPr>
        </w:pPrChange>
      </w:pPr>
      <w:ins w:id="546" w:author="Johnny Pang" w:date="2022-12-06T17:22:00Z">
        <w:r w:rsidRPr="00853521">
          <w:rPr>
            <w:rPrChange w:id="547" w:author="Johnny Pang" w:date="2022-12-06T17:24:00Z">
              <w:rPr>
                <w:lang w:val="en-GB"/>
              </w:rPr>
            </w:rPrChange>
          </w:rPr>
          <w:t>Supply and install grab bars at both the dry and wet sides.</w:t>
        </w:r>
      </w:ins>
    </w:p>
    <w:p w14:paraId="1298CAB7" w14:textId="5DA3BD83" w:rsidR="00853521" w:rsidRPr="00853521" w:rsidRDefault="00853521">
      <w:pPr>
        <w:pStyle w:val="Heading5"/>
        <w:rPr>
          <w:ins w:id="548" w:author="Johnny Pang" w:date="2022-12-06T17:22:00Z"/>
          <w:rPrChange w:id="549" w:author="Johnny Pang" w:date="2022-12-06T17:24:00Z">
            <w:rPr>
              <w:ins w:id="550" w:author="Johnny Pang" w:date="2022-12-06T17:22:00Z"/>
              <w:lang w:val="en-GB"/>
            </w:rPr>
          </w:rPrChange>
        </w:rPr>
        <w:pPrChange w:id="551" w:author="Johnny Pang" w:date="2022-12-06T17:24:00Z">
          <w:pPr>
            <w:pStyle w:val="Heading5"/>
            <w:numPr>
              <w:numId w:val="0"/>
            </w:numPr>
            <w:tabs>
              <w:tab w:val="clear" w:pos="2880"/>
              <w:tab w:val="num" w:pos="-3240"/>
            </w:tabs>
            <w:ind w:left="2835" w:hanging="567"/>
          </w:pPr>
        </w:pPrChange>
      </w:pPr>
      <w:ins w:id="552" w:author="Johnny Pang" w:date="2022-12-06T17:22:00Z">
        <w:r w:rsidRPr="00853521">
          <w:rPr>
            <w:rPrChange w:id="553" w:author="Johnny Pang" w:date="2022-12-06T17:24:00Z">
              <w:rPr>
                <w:lang w:val="en-GB"/>
              </w:rPr>
            </w:rPrChange>
          </w:rPr>
          <w:t xml:space="preserve">The submarine </w:t>
        </w:r>
      </w:ins>
      <w:ins w:id="554" w:author="Johnny Pang" w:date="2022-12-06T17:24:00Z">
        <w:r w:rsidRPr="00853521">
          <w:rPr>
            <w:rPrChange w:id="555" w:author="Johnny Pang" w:date="2022-12-06T17:24:00Z">
              <w:rPr>
                <w:lang w:val="en-GB"/>
              </w:rPr>
            </w:rPrChange>
          </w:rPr>
          <w:t>access hatch</w:t>
        </w:r>
      </w:ins>
      <w:ins w:id="556" w:author="Johnny Pang" w:date="2022-12-06T17:22:00Z">
        <w:r w:rsidRPr="00853521">
          <w:rPr>
            <w:rPrChange w:id="557" w:author="Johnny Pang" w:date="2022-12-06T17:24:00Z">
              <w:rPr>
                <w:lang w:val="en-GB"/>
              </w:rPr>
            </w:rPrChange>
          </w:rPr>
          <w:t xml:space="preserve"> shall be equipped with stainless steel handwheel locking mechanism.</w:t>
        </w:r>
      </w:ins>
    </w:p>
    <w:p w14:paraId="23BBC9E7" w14:textId="3CA1438C" w:rsidR="00853521" w:rsidRPr="00853521" w:rsidRDefault="00853521">
      <w:pPr>
        <w:pStyle w:val="Heading5"/>
        <w:rPr>
          <w:ins w:id="558" w:author="Johnny Pang" w:date="2022-12-06T17:22:00Z"/>
          <w:lang w:val="en-GB"/>
          <w:rPrChange w:id="559" w:author="Johnny Pang" w:date="2022-12-06T17:24:00Z">
            <w:rPr>
              <w:ins w:id="560" w:author="Johnny Pang" w:date="2022-12-06T17:22:00Z"/>
            </w:rPr>
          </w:rPrChange>
        </w:rPr>
        <w:pPrChange w:id="561" w:author="Johnny Pang" w:date="2022-12-06T17:24:00Z">
          <w:pPr>
            <w:pStyle w:val="Heading4"/>
          </w:pPr>
        </w:pPrChange>
      </w:pPr>
      <w:ins w:id="562" w:author="Johnny Pang" w:date="2022-12-06T17:22:00Z">
        <w:r>
          <w:rPr>
            <w:lang w:val="en-GB"/>
          </w:rPr>
          <w:t>The gasket is to be NSF 61 approved material. Provide a minimum two (2) additional spare gasket to the Region.</w:t>
        </w:r>
      </w:ins>
    </w:p>
    <w:p w14:paraId="3AE4F530" w14:textId="086871DF" w:rsidR="002602F1" w:rsidRPr="002E420B" w:rsidRDefault="002602F1" w:rsidP="00961216">
      <w:pPr>
        <w:pStyle w:val="Heading4"/>
      </w:pPr>
      <w:del w:id="563" w:author="Johnny Pang" w:date="2022-12-06T17:49:00Z">
        <w:r w:rsidRPr="002E420B" w:rsidDel="00BB486F">
          <w:delText>Access Manhole</w:delText>
        </w:r>
      </w:del>
      <w:ins w:id="564" w:author="Johnny Pang" w:date="2022-12-06T17:49:00Z">
        <w:r w:rsidR="00BB486F">
          <w:t>Cable Chute for Telecommunication</w:t>
        </w:r>
      </w:ins>
      <w:ins w:id="565" w:author="Johnny Pang" w:date="2022-12-06T17:50:00Z">
        <w:r w:rsidR="00BB486F">
          <w:t xml:space="preserve"> Ca</w:t>
        </w:r>
      </w:ins>
      <w:ins w:id="566" w:author="Johnny Pang" w:date="2022-12-06T17:51:00Z">
        <w:r w:rsidR="00BB486F">
          <w:t>bles</w:t>
        </w:r>
      </w:ins>
      <w:r w:rsidR="006E0999" w:rsidRPr="002E420B">
        <w:t>:</w:t>
      </w:r>
    </w:p>
    <w:p w14:paraId="7C9EF2CC" w14:textId="790287D4" w:rsidR="00290A70" w:rsidDel="00BB486F" w:rsidRDefault="00BB486F" w:rsidP="00BB486F">
      <w:pPr>
        <w:pStyle w:val="Heading5"/>
        <w:rPr>
          <w:del w:id="567" w:author="Johnny Pang" w:date="2022-12-06T17:52:00Z"/>
        </w:rPr>
      </w:pPr>
      <w:ins w:id="568" w:author="Johnny Pang" w:date="2022-12-06T17:49:00Z">
        <w:r>
          <w:t>Provide one (1) 750mm diameter stainless stee</w:t>
        </w:r>
      </w:ins>
      <w:ins w:id="569" w:author="Johnny Pang" w:date="2022-12-06T17:50:00Z">
        <w:r>
          <w:t>l telecommunication cable chute allowing telecommunication cable runs from</w:t>
        </w:r>
      </w:ins>
      <w:ins w:id="570" w:author="Johnny Pang" w:date="2022-12-06T17:51:00Z">
        <w:r>
          <w:t xml:space="preserve"> pedestal to the tank roof through the steel water tank.</w:t>
        </w:r>
      </w:ins>
      <w:del w:id="571" w:author="Johnny Pang" w:date="2022-12-06T17:52:00Z">
        <w:r w:rsidR="002602F1" w:rsidRPr="00CD7FC9" w:rsidDel="00BB486F">
          <w:delText xml:space="preserve">One </w:delText>
        </w:r>
        <w:r w:rsidR="003026F5" w:rsidRPr="00CD7FC9" w:rsidDel="00BB486F">
          <w:delText xml:space="preserve">access manhole, a </w:delText>
        </w:r>
        <w:r w:rsidR="002602F1" w:rsidRPr="002E420B" w:rsidDel="00BB486F">
          <w:delText xml:space="preserve">minimum </w:delText>
        </w:r>
        <w:r w:rsidR="003026F5" w:rsidRPr="002E420B" w:rsidDel="00BB486F">
          <w:delText xml:space="preserve">of </w:delText>
        </w:r>
        <w:r w:rsidR="002602F1" w:rsidRPr="002E420B" w:rsidDel="00BB486F">
          <w:delText xml:space="preserve">900 mm </w:delText>
        </w:r>
        <w:r w:rsidR="003026F5" w:rsidRPr="002E420B" w:rsidDel="00BB486F">
          <w:delText xml:space="preserve">in </w:delText>
        </w:r>
        <w:r w:rsidR="002602F1" w:rsidRPr="002E420B" w:rsidDel="00BB486F">
          <w:delText>diameter</w:delText>
        </w:r>
        <w:r w:rsidR="003026F5" w:rsidRPr="002E420B" w:rsidDel="00BB486F">
          <w:delText>,</w:delText>
        </w:r>
        <w:r w:rsidR="002602F1" w:rsidRPr="002E420B" w:rsidDel="00BB486F">
          <w:delText xml:space="preserve"> shall be provided in the tank floor, and shall be hinged for access into the tank.  </w:delText>
        </w:r>
      </w:del>
    </w:p>
    <w:p w14:paraId="7121D5AF" w14:textId="08EC85E6" w:rsidR="00BB486F" w:rsidRDefault="00BB486F" w:rsidP="00BB486F">
      <w:pPr>
        <w:pStyle w:val="Heading5"/>
        <w:rPr>
          <w:ins w:id="572" w:author="Johnny Pang" w:date="2022-12-06T17:52:00Z"/>
        </w:rPr>
      </w:pPr>
    </w:p>
    <w:p w14:paraId="517B213E" w14:textId="77777777" w:rsidR="00CD7F93" w:rsidRDefault="00BB486F" w:rsidP="00BB486F">
      <w:pPr>
        <w:pStyle w:val="Heading5"/>
        <w:rPr>
          <w:ins w:id="573" w:author="Johnny Pang" w:date="2022-12-06T18:16:00Z"/>
        </w:rPr>
      </w:pPr>
      <w:ins w:id="574" w:author="Johnny Pang" w:date="2022-12-06T17:52:00Z">
        <w:r>
          <w:t xml:space="preserve">The cable chute </w:t>
        </w:r>
      </w:ins>
      <w:del w:id="575" w:author="Johnny Pang" w:date="2022-12-06T17:52:00Z">
        <w:r w:rsidR="002602F1" w:rsidRPr="002E420B" w:rsidDel="00BB486F">
          <w:delText xml:space="preserve">The access manhole </w:delText>
        </w:r>
      </w:del>
      <w:r w:rsidR="002602F1" w:rsidRPr="002E420B">
        <w:t xml:space="preserve">shall extend </w:t>
      </w:r>
      <w:ins w:id="576" w:author="Johnny Pang" w:date="2022-12-06T17:52:00Z">
        <w:r w:rsidRPr="002E420B">
          <w:t xml:space="preserve">a minimum height of </w:t>
        </w:r>
      </w:ins>
      <w:ins w:id="577" w:author="Johnny Pang" w:date="2022-12-06T18:13:00Z">
        <w:r w:rsidR="00CD7F93">
          <w:t>500</w:t>
        </w:r>
      </w:ins>
      <w:ins w:id="578" w:author="Johnny Pang" w:date="2022-12-06T17:52:00Z">
        <w:r w:rsidRPr="002E420B">
          <w:t xml:space="preserve"> mm above </w:t>
        </w:r>
      </w:ins>
      <w:del w:id="579" w:author="Johnny Pang" w:date="2022-12-06T17:53:00Z">
        <w:r w:rsidR="002602F1" w:rsidRPr="002E420B" w:rsidDel="00BB486F">
          <w:delText xml:space="preserve">above </w:delText>
        </w:r>
      </w:del>
      <w:r w:rsidR="002602F1" w:rsidRPr="002E420B">
        <w:t xml:space="preserve">the tank </w:t>
      </w:r>
      <w:ins w:id="580" w:author="Johnny Pang" w:date="2022-12-06T17:52:00Z">
        <w:r>
          <w:t xml:space="preserve">roof </w:t>
        </w:r>
      </w:ins>
      <w:del w:id="581" w:author="Johnny Pang" w:date="2022-12-06T17:52:00Z">
        <w:r w:rsidR="002602F1" w:rsidRPr="002E420B" w:rsidDel="00BB486F">
          <w:delText xml:space="preserve">floor </w:delText>
        </w:r>
      </w:del>
      <w:del w:id="582" w:author="Johnny Pang" w:date="2022-12-06T17:53:00Z">
        <w:r w:rsidR="002602F1" w:rsidRPr="002E420B" w:rsidDel="00BB486F">
          <w:delText xml:space="preserve">to </w:delText>
        </w:r>
      </w:del>
      <w:del w:id="583" w:author="Johnny Pang" w:date="2022-12-06T17:52:00Z">
        <w:r w:rsidR="002602F1" w:rsidRPr="002E420B" w:rsidDel="00BB486F">
          <w:delText xml:space="preserve">a minimum height of 100 mm above </w:delText>
        </w:r>
      </w:del>
      <w:del w:id="584" w:author="Johnny Pang" w:date="2022-12-06T17:53:00Z">
        <w:r w:rsidR="002602F1" w:rsidRPr="002E420B" w:rsidDel="00BB486F">
          <w:delText>the outlet/drain piping</w:delText>
        </w:r>
      </w:del>
      <w:ins w:id="585" w:author="Johnny Pang" w:date="2022-12-06T17:53:00Z">
        <w:r>
          <w:t>complete with</w:t>
        </w:r>
      </w:ins>
      <w:ins w:id="586" w:author="Johnny Pang" w:date="2022-12-06T18:13:00Z">
        <w:r w:rsidR="00CD7F93">
          <w:t xml:space="preserve"> top frame with cable pen</w:t>
        </w:r>
      </w:ins>
      <w:ins w:id="587" w:author="Johnny Pang" w:date="2022-12-06T18:14:00Z">
        <w:r w:rsidR="00CD7F93">
          <w:t>e</w:t>
        </w:r>
      </w:ins>
      <w:ins w:id="588" w:author="Johnny Pang" w:date="2022-12-06T18:13:00Z">
        <w:r w:rsidR="00CD7F93">
          <w:t>t</w:t>
        </w:r>
      </w:ins>
      <w:ins w:id="589" w:author="Johnny Pang" w:date="2022-12-06T18:14:00Z">
        <w:r w:rsidR="00CD7F93">
          <w:t>rations/ports, safety grate</w:t>
        </w:r>
      </w:ins>
      <w:ins w:id="590" w:author="Johnny Pang" w:date="2022-12-06T18:16:00Z">
        <w:r w:rsidR="00CD7F93">
          <w:t xml:space="preserve"> and top hatch.</w:t>
        </w:r>
      </w:ins>
      <w:del w:id="591" w:author="Johnny Pang" w:date="2022-12-06T18:16:00Z">
        <w:r w:rsidR="002602F1" w:rsidRPr="002E420B" w:rsidDel="00CD7F93">
          <w:delText>.</w:delText>
        </w:r>
      </w:del>
    </w:p>
    <w:p w14:paraId="78D57D6F" w14:textId="4A2FAB57" w:rsidR="00290A70" w:rsidRDefault="00CD7F93" w:rsidP="00BB486F">
      <w:pPr>
        <w:pStyle w:val="Heading5"/>
      </w:pPr>
      <w:ins w:id="592" w:author="Johnny Pang" w:date="2022-12-06T18:16:00Z">
        <w:r>
          <w:t>The exterior/submerged surface of the cable chute shall be coated with the same ICS as the steel tank.</w:t>
        </w:r>
      </w:ins>
      <w:r w:rsidR="002602F1" w:rsidRPr="002E420B">
        <w:t xml:space="preserve"> </w:t>
      </w:r>
    </w:p>
    <w:p w14:paraId="3139F8F2" w14:textId="611BD8FC" w:rsidR="002602F1" w:rsidRPr="002E420B" w:rsidDel="00BB486F" w:rsidRDefault="002602F1" w:rsidP="00961216">
      <w:pPr>
        <w:pStyle w:val="Heading5"/>
        <w:rPr>
          <w:del w:id="593" w:author="Johnny Pang" w:date="2022-12-06T17:53:00Z"/>
        </w:rPr>
      </w:pPr>
      <w:del w:id="594" w:author="Johnny Pang" w:date="2022-12-06T17:53:00Z">
        <w:r w:rsidRPr="002E420B" w:rsidDel="00BB486F">
          <w:delText>A 600 mm inspection hatch shall be provided in the 900 mm manhole.</w:delText>
        </w:r>
      </w:del>
    </w:p>
    <w:p w14:paraId="18102BDE" w14:textId="431216E0" w:rsidR="002602F1" w:rsidRPr="002E420B" w:rsidRDefault="008C3DEA" w:rsidP="00961216">
      <w:pPr>
        <w:pStyle w:val="Heading4"/>
      </w:pPr>
      <w:r w:rsidRPr="002E420B">
        <w:t>Ro</w:t>
      </w:r>
      <w:r w:rsidR="002602F1" w:rsidRPr="002E420B">
        <w:t>of Hatch</w:t>
      </w:r>
      <w:ins w:id="595" w:author="Johnny Pang" w:date="2022-12-06T17:26:00Z">
        <w:r w:rsidR="00853521">
          <w:t>es</w:t>
        </w:r>
      </w:ins>
      <w:r w:rsidR="006E0999" w:rsidRPr="002E420B">
        <w:t>:</w:t>
      </w:r>
    </w:p>
    <w:p w14:paraId="3F6F8FDB" w14:textId="633DAA77" w:rsidR="00290A70" w:rsidRDefault="002602F1" w:rsidP="00961216">
      <w:pPr>
        <w:pStyle w:val="Heading5"/>
      </w:pPr>
      <w:del w:id="596" w:author="Johnny Pang" w:date="2022-12-06T17:26:00Z">
        <w:r w:rsidRPr="00CD7FC9" w:rsidDel="00853521">
          <w:delText xml:space="preserve">One </w:delText>
        </w:r>
      </w:del>
      <w:ins w:id="597" w:author="Johnny Pang" w:date="2022-12-06T17:26:00Z">
        <w:r w:rsidR="00853521">
          <w:t>C</w:t>
        </w:r>
      </w:ins>
      <w:del w:id="598" w:author="Johnny Pang" w:date="2022-12-06T17:26:00Z">
        <w:r w:rsidRPr="00CD7FC9" w:rsidDel="00853521">
          <w:delText>c</w:delText>
        </w:r>
      </w:del>
      <w:r w:rsidRPr="00CD7FC9">
        <w:t>urbed roof hatch</w:t>
      </w:r>
      <w:ins w:id="599" w:author="Johnny Pang" w:date="2022-12-06T17:27:00Z">
        <w:r w:rsidR="00853521">
          <w:t>es</w:t>
        </w:r>
      </w:ins>
      <w:r w:rsidR="003026F5" w:rsidRPr="002E420B">
        <w:t>, 900 mm in diameter,</w:t>
      </w:r>
      <w:r w:rsidRPr="002E420B">
        <w:t xml:space="preserve"> shall be provided</w:t>
      </w:r>
      <w:ins w:id="600" w:author="Johnny Pang" w:date="2022-12-06T17:27:00Z">
        <w:r w:rsidR="00853521">
          <w:t xml:space="preserve"> to access all ladders and painter’s rail</w:t>
        </w:r>
      </w:ins>
      <w:r w:rsidRPr="002E420B">
        <w:t xml:space="preserve">.  The curb shall extend at least 100 mm above the tank roof. </w:t>
      </w:r>
    </w:p>
    <w:p w14:paraId="35EEA4D8" w14:textId="77777777" w:rsidR="00290A70" w:rsidRDefault="002602F1" w:rsidP="00961216">
      <w:pPr>
        <w:pStyle w:val="Heading5"/>
      </w:pPr>
      <w:r w:rsidRPr="002E420B">
        <w:t xml:space="preserve">The hatch cover lid shall be hinged and provision shall be made for interior locking with a heavy duty hasp.  </w:t>
      </w:r>
    </w:p>
    <w:p w14:paraId="1F36B59B" w14:textId="77777777" w:rsidR="002602F1" w:rsidRPr="002E420B" w:rsidRDefault="002602F1" w:rsidP="00961216">
      <w:pPr>
        <w:pStyle w:val="Heading5"/>
      </w:pPr>
      <w:r w:rsidRPr="002E420B">
        <w:lastRenderedPageBreak/>
        <w:t>The hatch cover lid shall extend for a distance of 50 mm down the outside of the curb.</w:t>
      </w:r>
    </w:p>
    <w:p w14:paraId="10E1CB8F" w14:textId="77777777" w:rsidR="002602F1" w:rsidRPr="002E420B" w:rsidRDefault="002602F1" w:rsidP="00961216">
      <w:pPr>
        <w:pStyle w:val="Heading4"/>
      </w:pPr>
      <w:r w:rsidRPr="002E420B">
        <w:t>Vent and Hatch</w:t>
      </w:r>
      <w:r w:rsidR="006E0999" w:rsidRPr="002E420B">
        <w:t>:</w:t>
      </w:r>
    </w:p>
    <w:p w14:paraId="414AF508" w14:textId="77777777" w:rsidR="00290A70" w:rsidRDefault="002602F1" w:rsidP="00961216">
      <w:pPr>
        <w:pStyle w:val="Heading5"/>
      </w:pPr>
      <w:r w:rsidRPr="00CD7FC9">
        <w:t xml:space="preserve">A suitable hooded roof vent on a 500 mm diameter curbed roof hatch located near the centre of the roof, shall be furnished above the TWL.  </w:t>
      </w:r>
    </w:p>
    <w:p w14:paraId="73A703B4" w14:textId="77777777" w:rsidR="00290A70" w:rsidRDefault="002602F1" w:rsidP="00961216">
      <w:pPr>
        <w:pStyle w:val="Heading5"/>
      </w:pPr>
      <w:r w:rsidRPr="00CD7FC9">
        <w:t xml:space="preserve">The hatch cover shall be hinged and </w:t>
      </w:r>
      <w:r w:rsidRPr="002E420B">
        <w:t>lock</w:t>
      </w:r>
      <w:r w:rsidR="00174852" w:rsidRPr="002E420B">
        <w:t>ed</w:t>
      </w:r>
      <w:r w:rsidRPr="002E420B">
        <w:t xml:space="preserve"> with a heavy duty hasp</w:t>
      </w:r>
      <w:r w:rsidR="00913E7A">
        <w:t xml:space="preserve"> suitable for high security applications</w:t>
      </w:r>
      <w:r w:rsidRPr="002E420B">
        <w:t xml:space="preserve">. </w:t>
      </w:r>
      <w:r w:rsidRPr="00CD7FC9">
        <w:t xml:space="preserve"> </w:t>
      </w:r>
    </w:p>
    <w:p w14:paraId="6945FB63" w14:textId="77777777" w:rsidR="00290A70" w:rsidRDefault="002602F1" w:rsidP="00961216">
      <w:pPr>
        <w:pStyle w:val="Heading5"/>
      </w:pPr>
      <w:r w:rsidRPr="00CD7FC9">
        <w:t xml:space="preserve">The vent shall have sufficient capacity to pass air so that at the maximum flow rate of water either entering or leaving the tank, a pressure differential will not be developed which will exceed the roof design loads. </w:t>
      </w:r>
    </w:p>
    <w:p w14:paraId="3CC9ED7E" w14:textId="1A7E2587" w:rsidR="00174852" w:rsidRPr="002E420B" w:rsidRDefault="002602F1" w:rsidP="00961216">
      <w:pPr>
        <w:pStyle w:val="Heading5"/>
      </w:pPr>
      <w:commentRangeStart w:id="601"/>
      <w:commentRangeStart w:id="602"/>
      <w:r w:rsidRPr="00CD7FC9">
        <w:t xml:space="preserve">The maximum flow rate of water entering the tank is </w:t>
      </w:r>
      <w:del w:id="603" w:author="Keith Wong" w:date="2022-12-01T09:25:00Z">
        <w:r w:rsidR="003026F5" w:rsidRPr="002E420B" w:rsidDel="00196F58">
          <w:rPr>
            <w:highlight w:val="yellow"/>
          </w:rPr>
          <w:delText>[</w:delText>
        </w:r>
        <w:r w:rsidRPr="002E420B" w:rsidDel="00196F58">
          <w:rPr>
            <w:highlight w:val="yellow"/>
          </w:rPr>
          <w:delText>____</w:delText>
        </w:r>
        <w:r w:rsidR="003026F5" w:rsidRPr="002E420B" w:rsidDel="00196F58">
          <w:rPr>
            <w:highlight w:val="yellow"/>
          </w:rPr>
          <w:delText>]</w:delText>
        </w:r>
      </w:del>
      <w:ins w:id="604" w:author="Keith Wong" w:date="2022-12-01T09:25:00Z">
        <w:r w:rsidR="00196F58">
          <w:t>207</w:t>
        </w:r>
      </w:ins>
      <w:r w:rsidRPr="002E420B">
        <w:t xml:space="preserve"> L/s </w:t>
      </w:r>
      <w:del w:id="605" w:author="Keith Wong" w:date="2022-12-01T09:25:00Z">
        <w:r w:rsidRPr="002E420B" w:rsidDel="00196F58">
          <w:rPr>
            <w:i/>
            <w:highlight w:val="yellow"/>
          </w:rPr>
          <w:delText>[</w:delText>
        </w:r>
        <w:r w:rsidR="00026A3B" w:rsidRPr="002E420B" w:rsidDel="00196F58">
          <w:rPr>
            <w:i/>
            <w:highlight w:val="yellow"/>
          </w:rPr>
          <w:delText xml:space="preserve">Consultant </w:delText>
        </w:r>
        <w:r w:rsidRPr="002E420B" w:rsidDel="00196F58">
          <w:rPr>
            <w:i/>
            <w:highlight w:val="yellow"/>
          </w:rPr>
          <w:delText>to insert value]</w:delText>
        </w:r>
        <w:r w:rsidRPr="002E420B" w:rsidDel="00196F58">
          <w:delText>.</w:delText>
        </w:r>
        <w:commentRangeEnd w:id="601"/>
        <w:r w:rsidR="0040315A" w:rsidDel="00196F58">
          <w:rPr>
            <w:rStyle w:val="CommentReference"/>
          </w:rPr>
          <w:commentReference w:id="601"/>
        </w:r>
      </w:del>
      <w:commentRangeEnd w:id="602"/>
      <w:r w:rsidR="00196F58">
        <w:rPr>
          <w:rStyle w:val="CommentReference"/>
        </w:rPr>
        <w:commentReference w:id="602"/>
      </w:r>
    </w:p>
    <w:p w14:paraId="29A8BD29" w14:textId="77777777" w:rsidR="00041169" w:rsidRDefault="002602F1" w:rsidP="00961216">
      <w:pPr>
        <w:pStyle w:val="Heading5"/>
      </w:pPr>
      <w:r w:rsidRPr="002E420B">
        <w:t xml:space="preserve">The maximum flow rate of water exiting the tank shall be determined by the tank designer based on an assumed break in the inlet / outlet at grade when the tank is full.  </w:t>
      </w:r>
    </w:p>
    <w:p w14:paraId="496DA530" w14:textId="77777777" w:rsidR="002602F1" w:rsidRPr="002E420B" w:rsidRDefault="002602F1" w:rsidP="00961216">
      <w:pPr>
        <w:pStyle w:val="Heading5"/>
      </w:pPr>
      <w:r w:rsidRPr="002E420B">
        <w:t xml:space="preserve">The overflow pipe shall not be considered to be a tank vent. The vent shall be hinged with provision made for </w:t>
      </w:r>
      <w:del w:id="606" w:author="Johnny Pang" w:date="2022-04-16T21:42:00Z">
        <w:r w:rsidRPr="002E420B" w:rsidDel="00783EF0">
          <w:delText>locking, and</w:delText>
        </w:r>
      </w:del>
      <w:ins w:id="607" w:author="Johnny Pang" w:date="2022-04-16T21:42:00Z">
        <w:r w:rsidR="00783EF0" w:rsidRPr="002E420B">
          <w:t>locking and</w:t>
        </w:r>
      </w:ins>
      <w:r w:rsidRPr="002E420B">
        <w:t xml:space="preserve"> shall be so designed and constructed as to prevent the entrance of birds, animals, and insects. Provide calculations to</w:t>
      </w:r>
      <w:r w:rsidR="00174852" w:rsidRPr="002E420B">
        <w:t xml:space="preserve"> the</w:t>
      </w:r>
      <w:r w:rsidRPr="002E420B">
        <w:t xml:space="preserve"> </w:t>
      </w:r>
      <w:r w:rsidR="00026A3B" w:rsidRPr="002E420B">
        <w:t xml:space="preserve">Consultant to </w:t>
      </w:r>
      <w:r w:rsidRPr="002E420B">
        <w:t>verify vent sizing.</w:t>
      </w:r>
    </w:p>
    <w:p w14:paraId="0E66ED5F" w14:textId="77777777" w:rsidR="002602F1" w:rsidRPr="002E420B" w:rsidRDefault="002602F1" w:rsidP="00961216">
      <w:pPr>
        <w:pStyle w:val="Heading4"/>
      </w:pPr>
      <w:r w:rsidRPr="002E420B">
        <w:t>Pressure/Vacuum Relief</w:t>
      </w:r>
      <w:r w:rsidR="006E0999" w:rsidRPr="002E420B">
        <w:t>:</w:t>
      </w:r>
    </w:p>
    <w:p w14:paraId="1DACFB34" w14:textId="77777777" w:rsidR="00041169" w:rsidRDefault="002602F1" w:rsidP="009C4099">
      <w:pPr>
        <w:pStyle w:val="Heading5"/>
      </w:pPr>
      <w:r w:rsidRPr="002E420B">
        <w:t xml:space="preserve">A pressure/vacuum relief mechanism shall be provided that will operate in the event of a tank vent failure.  It shall be located on the tank roof above the maximum weir crest elevation and shall not be part of the vent.  </w:t>
      </w:r>
    </w:p>
    <w:p w14:paraId="102DBB62" w14:textId="77777777" w:rsidR="002602F1" w:rsidRDefault="002602F1" w:rsidP="009C4099">
      <w:pPr>
        <w:pStyle w:val="Heading5"/>
      </w:pPr>
      <w:r w:rsidRPr="002E420B">
        <w:t>The relief mechanism shall extend 150 mm above the tank roof.  Design of the pressure/vacuum relief mechanism shall be such that it is not damaged during operation and it returns automatically to the normal position after relieving the pressure differential</w:t>
      </w:r>
      <w:r w:rsidR="00026A3B" w:rsidRPr="002E420B">
        <w:t xml:space="preserve"> and is fully operational during severe winter conditions</w:t>
      </w:r>
      <w:r w:rsidRPr="002E420B">
        <w:t xml:space="preserve">. </w:t>
      </w:r>
    </w:p>
    <w:p w14:paraId="457A48A3" w14:textId="77777777" w:rsidR="002602F1" w:rsidRPr="002E420B" w:rsidRDefault="002602F1" w:rsidP="00961216">
      <w:pPr>
        <w:pStyle w:val="Heading4"/>
      </w:pPr>
      <w:r w:rsidRPr="002E420B">
        <w:t>Ladders</w:t>
      </w:r>
      <w:r w:rsidR="006E0999" w:rsidRPr="002E420B">
        <w:t>:</w:t>
      </w:r>
    </w:p>
    <w:p w14:paraId="7F416B3B" w14:textId="77777777" w:rsidR="0070544C" w:rsidRPr="002E420B" w:rsidRDefault="002602F1" w:rsidP="009C4099">
      <w:pPr>
        <w:pStyle w:val="Heading5"/>
      </w:pPr>
      <w:r w:rsidRPr="00C6656C">
        <w:t xml:space="preserve">Ladders shall be provided inside the concrete support shaft and the access tube to give access to the roof of the tank.  </w:t>
      </w:r>
      <w:r w:rsidR="00F527A3" w:rsidRPr="00C6656C">
        <w:t xml:space="preserve">The ladders </w:t>
      </w:r>
      <w:r w:rsidR="0070544C" w:rsidRPr="00C6656C">
        <w:t>shall</w:t>
      </w:r>
      <w:r w:rsidR="00F527A3" w:rsidRPr="004E014B">
        <w:t xml:space="preserve"> be provided with anti-ice devices/equipment for safety purposes</w:t>
      </w:r>
      <w:r w:rsidR="00F527A3" w:rsidRPr="002E420B">
        <w:t xml:space="preserve">. </w:t>
      </w:r>
    </w:p>
    <w:p w14:paraId="0BBBA45B" w14:textId="3E376E1E" w:rsidR="005D6043" w:rsidRDefault="002602F1" w:rsidP="009C4099">
      <w:pPr>
        <w:pStyle w:val="Heading5"/>
      </w:pPr>
      <w:r w:rsidRPr="002E420B">
        <w:t xml:space="preserve">The ladders in the concrete shaft shall be constructed of galvanized steel </w:t>
      </w:r>
      <w:del w:id="608" w:author="Johnny Pang" w:date="2022-12-06T17:28:00Z">
        <w:r w:rsidRPr="002E420B" w:rsidDel="00853521">
          <w:delText xml:space="preserve">or aluminum </w:delText>
        </w:r>
      </w:del>
      <w:r w:rsidRPr="002E420B">
        <w:t>and the ladders in the access tube shall be steel and painted to match adjacent steel material.  The ladder inside the concrete shaft shall pass through and extend above the access landing and shall be equipped with a 1.2 m - 10 mm galvanized aircraft cable c/w snap hook (</w:t>
      </w:r>
      <w:r w:rsidR="00913E7A">
        <w:t>minimum requirements: 11 mm (7/16 inch), galvanized, 341 kg (750 pound) working load limit</w:t>
      </w:r>
      <w:r w:rsidR="00F527A3" w:rsidRPr="002E420B">
        <w:t xml:space="preserve"> </w:t>
      </w:r>
      <w:r w:rsidR="00026A3B" w:rsidRPr="002E420B">
        <w:t>or approved equivalent</w:t>
      </w:r>
      <w:r w:rsidRPr="002E420B">
        <w:t>) at end, Jaw End Swivel (</w:t>
      </w:r>
      <w:r w:rsidR="00913E7A">
        <w:t xml:space="preserve">hot dipped galvanized quenched &amp; tempered </w:t>
      </w:r>
      <w:r w:rsidR="00DE4935">
        <w:t>type chain swivel</w:t>
      </w:r>
      <w:commentRangeStart w:id="609"/>
      <w:commentRangeStart w:id="610"/>
      <w:r w:rsidR="00DE4935">
        <w:t xml:space="preserve"> </w:t>
      </w:r>
      <w:del w:id="611" w:author="Johnny Pang" w:date="2022-12-06T17:36:00Z">
        <w:r w:rsidR="00DE4935" w:rsidRPr="00A140B4" w:rsidDel="00996008">
          <w:rPr>
            <w:i/>
            <w:highlight w:val="yellow"/>
          </w:rPr>
          <w:delText>[Consultant to provide  appropriate size]</w:delText>
        </w:r>
        <w:r w:rsidR="00F527A3" w:rsidRPr="002E420B" w:rsidDel="00996008">
          <w:delText xml:space="preserve"> </w:delText>
        </w:r>
        <w:commentRangeEnd w:id="609"/>
        <w:r w:rsidR="0040315A" w:rsidDel="00996008">
          <w:rPr>
            <w:rStyle w:val="CommentReference"/>
          </w:rPr>
          <w:commentReference w:id="609"/>
        </w:r>
        <w:commentRangeEnd w:id="610"/>
        <w:r w:rsidR="002C26A0" w:rsidDel="00996008">
          <w:rPr>
            <w:rStyle w:val="CommentReference"/>
          </w:rPr>
          <w:commentReference w:id="610"/>
        </w:r>
      </w:del>
      <w:r w:rsidR="00026A3B" w:rsidRPr="002E420B">
        <w:t>or approved equivalent</w:t>
      </w:r>
      <w:r w:rsidRPr="002E420B">
        <w:t>), and wire rope thimble (</w:t>
      </w:r>
      <w:r w:rsidR="00DE4935">
        <w:t xml:space="preserve">galvanized steel, hot dipped, meeting US Federal Specification FF-T-276b Type II, </w:t>
      </w:r>
      <w:r w:rsidR="00026A3B" w:rsidRPr="002E420B">
        <w:t>or</w:t>
      </w:r>
      <w:ins w:id="612" w:author="Radulovic, Nicole" w:date="2022-11-04T09:38:00Z">
        <w:r w:rsidR="0040315A">
          <w:t xml:space="preserve"> E</w:t>
        </w:r>
      </w:ins>
      <w:del w:id="613" w:author="Radulovic, Nicole" w:date="2022-11-04T09:38:00Z">
        <w:r w:rsidR="00026A3B" w:rsidRPr="002E420B" w:rsidDel="0040315A">
          <w:delText xml:space="preserve"> approved e</w:delText>
        </w:r>
      </w:del>
      <w:r w:rsidR="00026A3B" w:rsidRPr="002E420B">
        <w:t>quivalent</w:t>
      </w:r>
      <w:r w:rsidRPr="002E420B">
        <w:t xml:space="preserve">). </w:t>
      </w:r>
    </w:p>
    <w:p w14:paraId="389CFC85" w14:textId="77777777" w:rsidR="0070544C" w:rsidRPr="002E420B" w:rsidRDefault="002602F1" w:rsidP="009C4099">
      <w:pPr>
        <w:pStyle w:val="Heading5"/>
      </w:pPr>
      <w:r w:rsidRPr="00CD7FC9">
        <w:t xml:space="preserve">Stainless steel and aluminum in contact with concrete shall be coated with two </w:t>
      </w:r>
      <w:r w:rsidRPr="002E420B">
        <w:t xml:space="preserve">coats of bituminous paint.  </w:t>
      </w:r>
    </w:p>
    <w:p w14:paraId="79903C66" w14:textId="673C7542" w:rsidR="002602F1" w:rsidRDefault="002602F1" w:rsidP="009C4099">
      <w:pPr>
        <w:pStyle w:val="Heading5"/>
      </w:pPr>
      <w:r w:rsidRPr="002E420B">
        <w:t xml:space="preserve">All ladders shall be provided complete with a </w:t>
      </w:r>
      <w:del w:id="614" w:author="Johnny Pang" w:date="2022-12-06T17:32:00Z">
        <w:r w:rsidRPr="002E420B" w:rsidDel="00996008">
          <w:delText>safety climb rail</w:delText>
        </w:r>
      </w:del>
      <w:ins w:id="615" w:author="Johnny Pang" w:date="2022-12-06T17:32:00Z">
        <w:r w:rsidR="00996008">
          <w:t>fall arrest system</w:t>
        </w:r>
      </w:ins>
      <w:r w:rsidRPr="002E420B">
        <w:t xml:space="preserve"> as described in </w:t>
      </w:r>
      <w:r w:rsidR="002F4F0B" w:rsidRPr="00996008">
        <w:t xml:space="preserve">subsection </w:t>
      </w:r>
      <w:ins w:id="616" w:author="Johnny Pang" w:date="2022-12-06T17:35:00Z">
        <w:r w:rsidR="00996008" w:rsidRPr="00996008">
          <w:rPr>
            <w:rPrChange w:id="617" w:author="Johnny Pang" w:date="2022-12-06T17:35:00Z">
              <w:rPr>
                <w:highlight w:val="yellow"/>
              </w:rPr>
            </w:rPrChange>
          </w:rPr>
          <w:fldChar w:fldCharType="begin"/>
        </w:r>
        <w:r w:rsidR="00996008" w:rsidRPr="00996008">
          <w:rPr>
            <w:rPrChange w:id="618" w:author="Johnny Pang" w:date="2022-12-06T17:35:00Z">
              <w:rPr>
                <w:highlight w:val="yellow"/>
              </w:rPr>
            </w:rPrChange>
          </w:rPr>
          <w:instrText xml:space="preserve"> REF _Ref121240522 \w \h </w:instrText>
        </w:r>
      </w:ins>
      <w:r w:rsidR="00996008">
        <w:instrText xml:space="preserve"> \* MERGEFORMAT </w:instrText>
      </w:r>
      <w:r w:rsidR="00996008" w:rsidRPr="00996008">
        <w:rPr>
          <w:rPrChange w:id="619" w:author="Johnny Pang" w:date="2022-12-06T17:35:00Z">
            <w:rPr>
              <w:highlight w:val="yellow"/>
            </w:rPr>
          </w:rPrChange>
        </w:rPr>
        <w:fldChar w:fldCharType="separate"/>
      </w:r>
      <w:ins w:id="620" w:author="Johnny Pang" w:date="2022-12-06T17:35:00Z">
        <w:r w:rsidR="00996008" w:rsidRPr="00996008">
          <w:rPr>
            <w:rPrChange w:id="621" w:author="Johnny Pang" w:date="2022-12-06T17:35:00Z">
              <w:rPr>
                <w:highlight w:val="yellow"/>
              </w:rPr>
            </w:rPrChange>
          </w:rPr>
          <w:t>2.3.4.16</w:t>
        </w:r>
        <w:r w:rsidR="00996008" w:rsidRPr="00996008">
          <w:rPr>
            <w:rPrChange w:id="622" w:author="Johnny Pang" w:date="2022-12-06T17:35:00Z">
              <w:rPr>
                <w:highlight w:val="yellow"/>
              </w:rPr>
            </w:rPrChange>
          </w:rPr>
          <w:fldChar w:fldCharType="end"/>
        </w:r>
      </w:ins>
      <w:del w:id="623" w:author="Johnny Pang" w:date="2022-12-06T17:35:00Z">
        <w:r w:rsidR="002F4F0B" w:rsidRPr="00996008" w:rsidDel="00996008">
          <w:delText xml:space="preserve">2.3.5.7 - </w:delText>
        </w:r>
        <w:r w:rsidRPr="00996008" w:rsidDel="00996008">
          <w:delText>Safety Devices</w:delText>
        </w:r>
      </w:del>
      <w:r w:rsidR="002F4F0B" w:rsidRPr="00996008">
        <w:t>, below</w:t>
      </w:r>
      <w:r w:rsidRPr="00996008">
        <w:t>.</w:t>
      </w:r>
      <w:r w:rsidRPr="002E420B">
        <w:t xml:space="preserve">  In addition, </w:t>
      </w:r>
      <w:del w:id="624" w:author="Johnny Pang" w:date="2022-12-06T17:29:00Z">
        <w:r w:rsidRPr="002E420B" w:rsidDel="00853521">
          <w:delText xml:space="preserve">swing-out rest seats and/or </w:delText>
        </w:r>
      </w:del>
      <w:r w:rsidRPr="002E420B">
        <w:t xml:space="preserve">intermediate landings shall be provided as shown on the Contract Drawings. </w:t>
      </w:r>
      <w:del w:id="625" w:author="Johnny Pang" w:date="2022-12-06T17:31:00Z">
        <w:r w:rsidRPr="002E420B" w:rsidDel="00853521">
          <w:delText xml:space="preserve"> Swing out rest seats shall be spaced at </w:delText>
        </w:r>
        <w:r w:rsidR="002F4F0B" w:rsidRPr="002E420B" w:rsidDel="00853521">
          <w:delText xml:space="preserve">a </w:delText>
        </w:r>
        <w:r w:rsidRPr="002E420B" w:rsidDel="00853521">
          <w:delText xml:space="preserve">maximum </w:delText>
        </w:r>
        <w:r w:rsidR="002F4F0B" w:rsidRPr="002E420B" w:rsidDel="00853521">
          <w:delText xml:space="preserve">of </w:delText>
        </w:r>
        <w:r w:rsidRPr="002E420B" w:rsidDel="00853521">
          <w:delText xml:space="preserve">9 m intervals on the ladder and shall be useable without removing the safety climbing device.  </w:delText>
        </w:r>
      </w:del>
      <w:r w:rsidRPr="002E420B">
        <w:t>Intermediate landings</w:t>
      </w:r>
      <w:del w:id="626" w:author="Johnny Pang" w:date="2022-12-06T17:30:00Z">
        <w:r w:rsidRPr="002E420B" w:rsidDel="00853521">
          <w:delText>, if required,</w:delText>
        </w:r>
      </w:del>
      <w:r w:rsidRPr="002E420B">
        <w:t xml:space="preserve"> shall be </w:t>
      </w:r>
      <w:ins w:id="627" w:author="Johnny Pang" w:date="2022-12-06T17:30:00Z">
        <w:r w:rsidR="00853521">
          <w:t xml:space="preserve">spaced at a maximum of 9m intervals and </w:t>
        </w:r>
      </w:ins>
      <w:ins w:id="628" w:author="Johnny Pang" w:date="2022-12-06T17:31:00Z">
        <w:r w:rsidR="00853521">
          <w:t xml:space="preserve">shall be </w:t>
        </w:r>
      </w:ins>
      <w:r w:rsidR="002F4F0B" w:rsidRPr="002E420B">
        <w:t xml:space="preserve">made </w:t>
      </w:r>
      <w:r w:rsidRPr="002E420B">
        <w:t xml:space="preserve">of </w:t>
      </w:r>
      <w:del w:id="629" w:author="Johnny Pang" w:date="2022-12-06T17:30:00Z">
        <w:r w:rsidRPr="002E420B" w:rsidDel="00853521">
          <w:delText xml:space="preserve">aluminum </w:delText>
        </w:r>
      </w:del>
      <w:ins w:id="630" w:author="Johnny Pang" w:date="2022-12-06T17:30:00Z">
        <w:r w:rsidR="00853521">
          <w:t>galvanized steel</w:t>
        </w:r>
      </w:ins>
      <w:ins w:id="631" w:author="Johnny Pang" w:date="2022-12-06T17:33:00Z">
        <w:r w:rsidR="00996008">
          <w:t xml:space="preserve"> or aluminum</w:t>
        </w:r>
      </w:ins>
      <w:ins w:id="632" w:author="Johnny Pang" w:date="2022-12-06T17:30:00Z">
        <w:r w:rsidR="00853521" w:rsidRPr="002E420B">
          <w:t xml:space="preserve"> </w:t>
        </w:r>
      </w:ins>
      <w:r w:rsidR="002F4F0B" w:rsidRPr="002E420B">
        <w:t xml:space="preserve">and shall </w:t>
      </w:r>
      <w:r w:rsidRPr="002E420B">
        <w:t>hav</w:t>
      </w:r>
      <w:r w:rsidR="002F4F0B" w:rsidRPr="002E420B">
        <w:t>e</w:t>
      </w:r>
      <w:r w:rsidRPr="002E420B">
        <w:t xml:space="preserve"> railings and hinged floor grates.  The ladder shall pass through the floor of each intermediate landing.  Each landing shall be equipped with a </w:t>
      </w:r>
      <w:r w:rsidRPr="002E420B">
        <w:lastRenderedPageBreak/>
        <w:t xml:space="preserve">permanently attached lanyard of sufficient length to safely disengage from the </w:t>
      </w:r>
      <w:del w:id="633" w:author="Johnny Pang" w:date="2022-12-06T17:33:00Z">
        <w:r w:rsidRPr="002E420B" w:rsidDel="00996008">
          <w:delText xml:space="preserve">rail </w:delText>
        </w:r>
      </w:del>
      <w:ins w:id="634" w:author="Johnny Pang" w:date="2022-12-06T17:33:00Z">
        <w:r w:rsidR="00996008">
          <w:t>fall arrest</w:t>
        </w:r>
        <w:r w:rsidR="00996008" w:rsidRPr="002E420B">
          <w:t xml:space="preserve"> </w:t>
        </w:r>
      </w:ins>
      <w:r w:rsidRPr="00CD7FC9">
        <w:t xml:space="preserve">system </w:t>
      </w:r>
      <w:r w:rsidR="00E5043F">
        <w:t xml:space="preserve">on the ladder while standing on the landing </w:t>
      </w:r>
      <w:r w:rsidRPr="00CD7FC9">
        <w:t>without being exposed to the risk of falling.</w:t>
      </w:r>
    </w:p>
    <w:p w14:paraId="2D6A1D33" w14:textId="77777777" w:rsidR="002602F1" w:rsidRPr="002E420B" w:rsidRDefault="002602F1" w:rsidP="00961216">
      <w:pPr>
        <w:pStyle w:val="Heading4"/>
      </w:pPr>
      <w:r w:rsidRPr="002E420B">
        <w:t>Roof Ladder</w:t>
      </w:r>
      <w:r w:rsidR="006E0999" w:rsidRPr="002E420B">
        <w:t>:</w:t>
      </w:r>
    </w:p>
    <w:p w14:paraId="5AEF0903" w14:textId="77777777" w:rsidR="002602F1" w:rsidRPr="002E420B" w:rsidRDefault="002602F1" w:rsidP="009C4099">
      <w:pPr>
        <w:pStyle w:val="Heading5"/>
      </w:pPr>
      <w:r w:rsidRPr="002E420B">
        <w:t>A roof ladder or stairway shall be provided on roofs having a slope greater than 5 in 12</w:t>
      </w:r>
      <w:r w:rsidR="000770D8">
        <w:t xml:space="preserve"> (a measure of roof pitch – ratio of number of linear units of incline to each linear unit of run)</w:t>
      </w:r>
      <w:r w:rsidRPr="002E420B">
        <w:t>.  For roof slopes from 2 in 12 to 5 in 12, there shall be a non</w:t>
      </w:r>
      <w:r w:rsidR="005D6043">
        <w:t>-</w:t>
      </w:r>
      <w:r w:rsidRPr="002E420B">
        <w:t>skid walkway and handrail.  Materials in contact with the roof shall be steel painted using the same coating as the tank.</w:t>
      </w:r>
    </w:p>
    <w:p w14:paraId="1F39AFFA" w14:textId="77777777" w:rsidR="002602F1" w:rsidRPr="002E420B" w:rsidRDefault="002602F1" w:rsidP="00961216">
      <w:pPr>
        <w:pStyle w:val="Heading4"/>
      </w:pPr>
      <w:bookmarkStart w:id="635" w:name="_Ref121240522"/>
      <w:r w:rsidRPr="002E420B">
        <w:t>Safety Devices</w:t>
      </w:r>
      <w:r w:rsidR="006E0999" w:rsidRPr="002E420B">
        <w:t>:</w:t>
      </w:r>
      <w:bookmarkEnd w:id="635"/>
    </w:p>
    <w:p w14:paraId="70E58DEC" w14:textId="6984C5A6" w:rsidR="00996008" w:rsidRPr="000F7095" w:rsidRDefault="00996008">
      <w:pPr>
        <w:pStyle w:val="Heading5"/>
        <w:rPr>
          <w:ins w:id="636" w:author="Johnny Pang" w:date="2022-12-06T17:40:00Z"/>
          <w:lang w:val="en-GB"/>
        </w:rPr>
        <w:pPrChange w:id="637" w:author="Johnny Pang" w:date="2022-12-06T17:40:00Z">
          <w:pPr>
            <w:pStyle w:val="Heading3"/>
          </w:pPr>
        </w:pPrChange>
      </w:pPr>
      <w:ins w:id="638" w:author="Johnny Pang" w:date="2022-12-06T17:41:00Z">
        <w:r>
          <w:rPr>
            <w:lang w:val="en-GB"/>
          </w:rPr>
          <w:t xml:space="preserve">All safety device </w:t>
        </w:r>
      </w:ins>
      <w:ins w:id="639" w:author="Johnny Pang" w:date="2022-12-13T07:05:00Z">
        <w:r w:rsidR="006E2AEC">
          <w:rPr>
            <w:lang w:val="en-GB"/>
          </w:rPr>
          <w:t xml:space="preserve">and </w:t>
        </w:r>
        <w:r w:rsidR="006E2AEC" w:rsidRPr="000F7095">
          <w:rPr>
            <w:lang w:val="en-GB"/>
          </w:rPr>
          <w:t>fall</w:t>
        </w:r>
      </w:ins>
      <w:ins w:id="640" w:author="Johnny Pang" w:date="2022-12-06T17:40:00Z">
        <w:r w:rsidRPr="000F7095">
          <w:rPr>
            <w:lang w:val="en-GB"/>
          </w:rPr>
          <w:t xml:space="preserve"> protection should be designed in accordance with CSA Z259.17-16</w:t>
        </w:r>
      </w:ins>
    </w:p>
    <w:p w14:paraId="318289C0" w14:textId="77777777" w:rsidR="00996008" w:rsidRPr="000F7095" w:rsidRDefault="00996008">
      <w:pPr>
        <w:pStyle w:val="Heading5"/>
        <w:rPr>
          <w:ins w:id="641" w:author="Johnny Pang" w:date="2022-12-06T17:40:00Z"/>
          <w:lang w:val="en-GB"/>
        </w:rPr>
        <w:pPrChange w:id="642" w:author="Johnny Pang" w:date="2022-12-06T17:40:00Z">
          <w:pPr>
            <w:pStyle w:val="Heading3"/>
            <w:numPr>
              <w:numId w:val="0"/>
            </w:numPr>
            <w:tabs>
              <w:tab w:val="clear" w:pos="1440"/>
            </w:tabs>
            <w:ind w:left="1454" w:hanging="734"/>
          </w:pPr>
        </w:pPrChange>
      </w:pPr>
      <w:ins w:id="643" w:author="Johnny Pang" w:date="2022-12-06T17:40:00Z">
        <w:r w:rsidRPr="000F7095">
          <w:rPr>
            <w:lang w:val="en-GB"/>
          </w:rPr>
          <w:t xml:space="preserve">Fall arrest system should be certified to the latest edition </w:t>
        </w:r>
        <w:commentRangeStart w:id="644"/>
        <w:commentRangeStart w:id="645"/>
        <w:r w:rsidRPr="000F7095">
          <w:rPr>
            <w:lang w:val="en-GB"/>
          </w:rPr>
          <w:t>CSA Z259.2.4 and CSA Z259.2.5 Standards.</w:t>
        </w:r>
        <w:commentRangeEnd w:id="644"/>
        <w:r>
          <w:rPr>
            <w:rStyle w:val="CommentReference"/>
          </w:rPr>
          <w:commentReference w:id="644"/>
        </w:r>
        <w:commentRangeEnd w:id="645"/>
        <w:r>
          <w:rPr>
            <w:rStyle w:val="CommentReference"/>
          </w:rPr>
          <w:commentReference w:id="645"/>
        </w:r>
      </w:ins>
    </w:p>
    <w:p w14:paraId="77EB5DB1" w14:textId="77777777" w:rsidR="00996008" w:rsidRPr="000F7095" w:rsidRDefault="00996008">
      <w:pPr>
        <w:pStyle w:val="Heading5"/>
        <w:rPr>
          <w:ins w:id="646" w:author="Johnny Pang" w:date="2022-12-06T17:40:00Z"/>
          <w:lang w:val="en-GB"/>
        </w:rPr>
        <w:pPrChange w:id="647" w:author="Johnny Pang" w:date="2022-12-06T17:41:00Z">
          <w:pPr>
            <w:pStyle w:val="Heading3"/>
          </w:pPr>
        </w:pPrChange>
      </w:pPr>
      <w:ins w:id="648" w:author="Johnny Pang" w:date="2022-12-06T17:40:00Z">
        <w:r w:rsidRPr="000F7095">
          <w:rPr>
            <w:lang w:val="en-GB"/>
          </w:rPr>
          <w:t>Acceptable Products:</w:t>
        </w:r>
      </w:ins>
    </w:p>
    <w:p w14:paraId="1B76526E" w14:textId="77777777" w:rsidR="00996008" w:rsidRPr="000F7095" w:rsidRDefault="00996008">
      <w:pPr>
        <w:pStyle w:val="Heading6"/>
        <w:rPr>
          <w:ins w:id="649" w:author="Johnny Pang" w:date="2022-12-06T17:40:00Z"/>
          <w:lang w:val="en-GB"/>
        </w:rPr>
        <w:pPrChange w:id="650" w:author="Johnny Pang" w:date="2022-12-06T17:41:00Z">
          <w:pPr>
            <w:pStyle w:val="Heading4"/>
          </w:pPr>
        </w:pPrChange>
      </w:pPr>
      <w:commentRangeStart w:id="651"/>
      <w:commentRangeStart w:id="652"/>
      <w:commentRangeStart w:id="653"/>
      <w:commentRangeEnd w:id="651"/>
      <w:ins w:id="654" w:author="Johnny Pang" w:date="2022-12-06T17:40:00Z">
        <w:r w:rsidRPr="00813C81">
          <w:rPr>
            <w:rStyle w:val="CommentReference"/>
            <w:lang w:val="en-GB"/>
          </w:rPr>
          <w:commentReference w:id="651"/>
        </w:r>
        <w:commentRangeEnd w:id="652"/>
        <w:r w:rsidRPr="00813C81">
          <w:rPr>
            <w:rStyle w:val="CommentReference"/>
            <w:lang w:val="en-GB"/>
          </w:rPr>
          <w:commentReference w:id="652"/>
        </w:r>
        <w:commentRangeEnd w:id="653"/>
        <w:r>
          <w:rPr>
            <w:rStyle w:val="CommentReference"/>
          </w:rPr>
          <w:commentReference w:id="653"/>
        </w:r>
        <w:commentRangeStart w:id="655"/>
        <w:commentRangeStart w:id="656"/>
        <w:commentRangeStart w:id="657"/>
        <w:commentRangeStart w:id="658"/>
        <w:commentRangeStart w:id="659"/>
        <w:commentRangeEnd w:id="655"/>
        <w:r w:rsidRPr="00813C81">
          <w:rPr>
            <w:rStyle w:val="CommentReference"/>
            <w:highlight w:val="yellow"/>
            <w:lang w:val="en-GB"/>
          </w:rPr>
          <w:commentReference w:id="655"/>
        </w:r>
        <w:commentRangeEnd w:id="656"/>
        <w:r w:rsidRPr="00813C81">
          <w:rPr>
            <w:rStyle w:val="CommentReference"/>
            <w:highlight w:val="yellow"/>
            <w:lang w:val="en-GB"/>
          </w:rPr>
          <w:commentReference w:id="656"/>
        </w:r>
        <w:commentRangeEnd w:id="657"/>
        <w:r w:rsidRPr="00813C81">
          <w:rPr>
            <w:rStyle w:val="CommentReference"/>
            <w:lang w:val="en-GB"/>
          </w:rPr>
          <w:commentReference w:id="657"/>
        </w:r>
        <w:commentRangeEnd w:id="658"/>
        <w:r>
          <w:rPr>
            <w:rStyle w:val="CommentReference"/>
          </w:rPr>
          <w:commentReference w:id="658"/>
        </w:r>
        <w:commentRangeEnd w:id="659"/>
        <w:r>
          <w:rPr>
            <w:rStyle w:val="CommentReference"/>
          </w:rPr>
          <w:commentReference w:id="659"/>
        </w:r>
        <w:r w:rsidRPr="000F7095">
          <w:rPr>
            <w:lang w:val="en-GB"/>
          </w:rPr>
          <w:t>Cable Systems:</w:t>
        </w:r>
      </w:ins>
    </w:p>
    <w:p w14:paraId="2544F4A5" w14:textId="77777777" w:rsidR="00996008" w:rsidRPr="000F7095" w:rsidRDefault="00996008">
      <w:pPr>
        <w:pStyle w:val="Heading6"/>
        <w:rPr>
          <w:ins w:id="660" w:author="Johnny Pang" w:date="2022-12-06T17:40:00Z"/>
          <w:lang w:val="en-GB"/>
        </w:rPr>
        <w:pPrChange w:id="661" w:author="Johnny Pang" w:date="2022-12-06T17:41:00Z">
          <w:pPr>
            <w:pStyle w:val="Heading5"/>
          </w:pPr>
        </w:pPrChange>
      </w:pPr>
      <w:ins w:id="662" w:author="Johnny Pang" w:date="2022-12-06T17:40:00Z">
        <w:r w:rsidRPr="000F7095">
          <w:rPr>
            <w:lang w:val="en-GB"/>
          </w:rPr>
          <w:t>Lad-</w:t>
        </w:r>
        <w:proofErr w:type="spellStart"/>
        <w:r w:rsidRPr="000F7095">
          <w:rPr>
            <w:lang w:val="en-GB"/>
          </w:rPr>
          <w:t>Saf</w:t>
        </w:r>
        <w:proofErr w:type="spellEnd"/>
        <w:r w:rsidRPr="000F7095">
          <w:rPr>
            <w:lang w:val="en-GB"/>
          </w:rPr>
          <w:t xml:space="preserve"> Flexible Ladder by 3M DBI-SALA</w:t>
        </w:r>
      </w:ins>
    </w:p>
    <w:p w14:paraId="616A17A2" w14:textId="77777777" w:rsidR="00996008" w:rsidRPr="000F7095" w:rsidRDefault="00996008">
      <w:pPr>
        <w:pStyle w:val="Heading6"/>
        <w:rPr>
          <w:ins w:id="663" w:author="Johnny Pang" w:date="2022-12-06T17:40:00Z"/>
          <w:lang w:val="en-GB"/>
        </w:rPr>
        <w:pPrChange w:id="664" w:author="Johnny Pang" w:date="2022-12-06T17:41:00Z">
          <w:pPr>
            <w:pStyle w:val="Heading5"/>
            <w:numPr>
              <w:numId w:val="0"/>
            </w:numPr>
            <w:tabs>
              <w:tab w:val="clear" w:pos="2880"/>
              <w:tab w:val="num" w:pos="-3240"/>
            </w:tabs>
            <w:ind w:left="2835" w:hanging="567"/>
          </w:pPr>
        </w:pPrChange>
      </w:pPr>
      <w:ins w:id="665" w:author="Johnny Pang" w:date="2022-12-06T17:40:00Z">
        <w:r w:rsidRPr="000F7095">
          <w:rPr>
            <w:lang w:val="en-GB"/>
          </w:rPr>
          <w:t>Or Equivalent</w:t>
        </w:r>
      </w:ins>
    </w:p>
    <w:p w14:paraId="0320D547" w14:textId="5E1D48F7" w:rsidR="005D6043" w:rsidDel="00996008" w:rsidRDefault="002602F1" w:rsidP="009C4099">
      <w:pPr>
        <w:pStyle w:val="Heading5"/>
        <w:rPr>
          <w:del w:id="666" w:author="Johnny Pang" w:date="2022-12-06T17:40:00Z"/>
        </w:rPr>
      </w:pPr>
      <w:del w:id="667" w:author="Johnny Pang" w:date="2022-12-06T17:40:00Z">
        <w:r w:rsidRPr="002E420B" w:rsidDel="00996008">
          <w:delText>A fall prevention "TS Ladder Safety Rail" system shall be provided consisting of safety double clock trolleys and rails, complete with clamps for securing it to the ladder rungs, as manufactured by T</w:delText>
        </w:r>
        <w:r w:rsidR="005B7688" w:rsidDel="00996008">
          <w:delText xml:space="preserve">ower </w:delText>
        </w:r>
        <w:r w:rsidRPr="002E420B" w:rsidDel="00996008">
          <w:delText>S</w:delText>
        </w:r>
        <w:r w:rsidR="005B7688" w:rsidDel="00996008">
          <w:delText xml:space="preserve">afety </w:delText>
        </w:r>
        <w:r w:rsidRPr="002E420B" w:rsidDel="00996008">
          <w:delText>Group</w:delText>
        </w:r>
        <w:r w:rsidR="00F527A3" w:rsidRPr="002E420B" w:rsidDel="00996008">
          <w:delText xml:space="preserve"> </w:delText>
        </w:r>
        <w:r w:rsidR="00026A3B" w:rsidRPr="002E420B" w:rsidDel="00996008">
          <w:delText>or</w:delText>
        </w:r>
        <w:r w:rsidR="00782B30" w:rsidRPr="002E420B" w:rsidDel="00996008">
          <w:delText xml:space="preserve"> an</w:delText>
        </w:r>
        <w:r w:rsidR="00026A3B" w:rsidRPr="002E420B" w:rsidDel="00996008">
          <w:delText xml:space="preserve"> </w:delText>
        </w:r>
        <w:r w:rsidR="00363D50" w:rsidDel="00996008">
          <w:delText>A</w:delText>
        </w:r>
        <w:r w:rsidR="00026A3B" w:rsidRPr="002E420B" w:rsidDel="00996008">
          <w:delText xml:space="preserve">pproved </w:delText>
        </w:r>
        <w:r w:rsidR="00363D50" w:rsidDel="00996008">
          <w:delText>E</w:delText>
        </w:r>
        <w:r w:rsidR="00026A3B" w:rsidRPr="002E420B" w:rsidDel="00996008">
          <w:delText>quivalent</w:delText>
        </w:r>
        <w:r w:rsidR="00363D50" w:rsidDel="00996008">
          <w:delText>.</w:delText>
        </w:r>
        <w:r w:rsidRPr="002E420B" w:rsidDel="00996008">
          <w:delText xml:space="preserve">  </w:delText>
        </w:r>
        <w:r w:rsidR="00782B30" w:rsidRPr="002E420B" w:rsidDel="00996008">
          <w:delText xml:space="preserve">The </w:delText>
        </w:r>
        <w:r w:rsidRPr="002E420B" w:rsidDel="00996008">
          <w:delText>TS Trolley shall be equal to SK280 design which embodies a full swivel locking snap directly to a stainless steel brake pawl</w:delText>
        </w:r>
        <w:commentRangeStart w:id="668"/>
        <w:commentRangeStart w:id="669"/>
        <w:r w:rsidRPr="002E420B" w:rsidDel="00996008">
          <w:delText>.</w:delText>
        </w:r>
        <w:r w:rsidR="00C13962" w:rsidDel="00996008">
          <w:delText xml:space="preserve"> </w:delText>
        </w:r>
        <w:r w:rsidR="00C13962" w:rsidRPr="00A140B4" w:rsidDel="00996008">
          <w:rPr>
            <w:i/>
            <w:highlight w:val="yellow"/>
          </w:rPr>
          <w:delText>[Consultant to review and amend to cite current products meeting requirements]</w:delText>
        </w:r>
        <w:r w:rsidR="002F0E27" w:rsidDel="00996008">
          <w:delText xml:space="preserve"> </w:delText>
        </w:r>
        <w:commentRangeEnd w:id="668"/>
        <w:r w:rsidR="0040315A" w:rsidDel="00996008">
          <w:rPr>
            <w:rStyle w:val="CommentReference"/>
          </w:rPr>
          <w:commentReference w:id="668"/>
        </w:r>
        <w:commentRangeEnd w:id="669"/>
        <w:r w:rsidR="002C26A0" w:rsidDel="00996008">
          <w:rPr>
            <w:rStyle w:val="CommentReference"/>
          </w:rPr>
          <w:commentReference w:id="669"/>
        </w:r>
      </w:del>
    </w:p>
    <w:p w14:paraId="1DA2B4E6" w14:textId="71374882" w:rsidR="002602F1" w:rsidRPr="002E420B" w:rsidDel="00996008" w:rsidRDefault="002602F1" w:rsidP="009C4099">
      <w:pPr>
        <w:pStyle w:val="Heading5"/>
        <w:rPr>
          <w:del w:id="670" w:author="Johnny Pang" w:date="2022-12-06T17:40:00Z"/>
        </w:rPr>
      </w:pPr>
      <w:del w:id="671" w:author="Johnny Pang" w:date="2022-12-06T17:40:00Z">
        <w:r w:rsidRPr="002E420B" w:rsidDel="00996008">
          <w:delText xml:space="preserve">Submerged tracks shall be stainless steel, shallow profile.  </w:delText>
        </w:r>
        <w:r w:rsidR="00782B30" w:rsidRPr="002E420B" w:rsidDel="00996008">
          <w:delText>The n</w:delText>
        </w:r>
        <w:r w:rsidRPr="002E420B" w:rsidDel="00996008">
          <w:delText>on-submerged track shall be aluminum.</w:delText>
        </w:r>
        <w:r w:rsidR="00782B30" w:rsidRPr="002E420B" w:rsidDel="00996008">
          <w:delText xml:space="preserve">  </w:delText>
        </w:r>
        <w:r w:rsidRPr="002E420B" w:rsidDel="00996008">
          <w:delText>Trolleys shall be for both aluminum and stainless track application, and shall have “shouldered” wheels.</w:delText>
        </w:r>
      </w:del>
    </w:p>
    <w:p w14:paraId="0602A690" w14:textId="77777777" w:rsidR="002602F1" w:rsidRPr="002E420B" w:rsidRDefault="002602F1" w:rsidP="009C4099">
      <w:pPr>
        <w:pStyle w:val="Heading5"/>
      </w:pPr>
      <w:r w:rsidRPr="002E420B">
        <w:t>Four sets of approved safety harnesses, equal to Miller</w:t>
      </w:r>
      <w:r w:rsidR="005B7688">
        <w:t xml:space="preserve"> by Honeywell</w:t>
      </w:r>
      <w:r w:rsidR="00907C24">
        <w:t xml:space="preserve"> </w:t>
      </w:r>
      <w:r w:rsidR="008A3E70">
        <w:t>International Inc.</w:t>
      </w:r>
      <w:r w:rsidR="00907C24">
        <w:t>,</w:t>
      </w:r>
      <w:r w:rsidRPr="002E420B">
        <w:t xml:space="preserve"> Front D-Ring Harnesses, Model SC 979 </w:t>
      </w:r>
      <w:r w:rsidR="00026A3B" w:rsidRPr="002E420B">
        <w:t xml:space="preserve">or </w:t>
      </w:r>
      <w:r w:rsidR="00782B30" w:rsidRPr="002E420B">
        <w:t xml:space="preserve">an </w:t>
      </w:r>
      <w:r w:rsidR="00363D50">
        <w:t>A</w:t>
      </w:r>
      <w:r w:rsidR="00026A3B" w:rsidRPr="002E420B">
        <w:t xml:space="preserve">pproved </w:t>
      </w:r>
      <w:r w:rsidR="00363D50">
        <w:t>E</w:t>
      </w:r>
      <w:r w:rsidR="00026A3B" w:rsidRPr="002E420B">
        <w:t xml:space="preserve">quivalent </w:t>
      </w:r>
      <w:r w:rsidRPr="002E420B">
        <w:t xml:space="preserve">each with a </w:t>
      </w:r>
      <w:r w:rsidR="00782B30" w:rsidRPr="002E420B">
        <w:t>l</w:t>
      </w:r>
      <w:r w:rsidRPr="002E420B">
        <w:t>anyard clip and shock absorbing lanyard, Model SC 984</w:t>
      </w:r>
      <w:r w:rsidR="00026A3B" w:rsidRPr="002E420B">
        <w:t xml:space="preserve"> or </w:t>
      </w:r>
      <w:r w:rsidR="00782B30" w:rsidRPr="002E420B">
        <w:t xml:space="preserve">an </w:t>
      </w:r>
      <w:r w:rsidR="00363D50">
        <w:t>A</w:t>
      </w:r>
      <w:r w:rsidR="00026A3B" w:rsidRPr="002E420B">
        <w:t xml:space="preserve">pproved </w:t>
      </w:r>
      <w:r w:rsidR="00363D50">
        <w:t>E</w:t>
      </w:r>
      <w:r w:rsidR="00026A3B" w:rsidRPr="002E420B">
        <w:t>quivalent</w:t>
      </w:r>
      <w:r w:rsidRPr="002E420B">
        <w:t xml:space="preserve">, shall be supplied.  The lanyard shall be equipped with 38mm hooks </w:t>
      </w:r>
      <w:r w:rsidR="00782B30" w:rsidRPr="002E420B">
        <w:t xml:space="preserve">at </w:t>
      </w:r>
      <w:r w:rsidRPr="002E420B">
        <w:t>both ends and an adaptor (e.g. carabiner) with a 50mm opening for anchoring to larger diameter tie-offs.</w:t>
      </w:r>
    </w:p>
    <w:p w14:paraId="2EBCA5F9" w14:textId="77777777" w:rsidR="002602F1" w:rsidRPr="00645487" w:rsidRDefault="002602F1" w:rsidP="009C4099">
      <w:pPr>
        <w:pStyle w:val="Heading5"/>
      </w:pPr>
      <w:r w:rsidRPr="00645487">
        <w:t xml:space="preserve">A Confined Space Rescue System </w:t>
      </w:r>
      <w:r w:rsidR="00056681" w:rsidRPr="00645487">
        <w:t xml:space="preserve">by Capital Safety </w:t>
      </w:r>
      <w:r w:rsidR="00026A3B" w:rsidRPr="00645487">
        <w:t xml:space="preserve">or </w:t>
      </w:r>
      <w:r w:rsidR="00782B30" w:rsidRPr="00645487">
        <w:t xml:space="preserve">an </w:t>
      </w:r>
      <w:r w:rsidR="00363D50" w:rsidRPr="00645487">
        <w:t>A</w:t>
      </w:r>
      <w:r w:rsidR="00026A3B" w:rsidRPr="00645487">
        <w:t xml:space="preserve">pproved </w:t>
      </w:r>
      <w:r w:rsidR="00363D50" w:rsidRPr="00645487">
        <w:t>E</w:t>
      </w:r>
      <w:r w:rsidR="00026A3B" w:rsidRPr="00645487">
        <w:t xml:space="preserve">quivalent </w:t>
      </w:r>
      <w:r w:rsidRPr="00645487">
        <w:t>a</w:t>
      </w:r>
      <w:r w:rsidR="00C13962" w:rsidRPr="00645487">
        <w:t>s</w:t>
      </w:r>
      <w:r w:rsidRPr="00645487">
        <w:t xml:space="preserve"> distributed by TS Group </w:t>
      </w:r>
      <w:r w:rsidR="003C0A6C" w:rsidRPr="00645487">
        <w:t xml:space="preserve">(Ontario) </w:t>
      </w:r>
      <w:r w:rsidR="00C13962" w:rsidRPr="00645487">
        <w:t>or</w:t>
      </w:r>
      <w:r w:rsidRPr="00645487">
        <w:t xml:space="preserve"> by Levitt Safety </w:t>
      </w:r>
      <w:r w:rsidR="00C13962" w:rsidRPr="00645487">
        <w:t>shall consist</w:t>
      </w:r>
      <w:r w:rsidRPr="00645487">
        <w:t xml:space="preserve"> of the following</w:t>
      </w:r>
      <w:r w:rsidR="001C63D7" w:rsidRPr="00645487">
        <w:t xml:space="preserve"> components</w:t>
      </w:r>
      <w:r w:rsidRPr="00645487">
        <w:t>:</w:t>
      </w:r>
    </w:p>
    <w:p w14:paraId="16381C20" w14:textId="77777777" w:rsidR="002602F1" w:rsidRPr="00645487" w:rsidRDefault="002602F1" w:rsidP="0045583E">
      <w:pPr>
        <w:pStyle w:val="Heading7"/>
        <w:numPr>
          <w:ilvl w:val="0"/>
          <w:numId w:val="3"/>
        </w:numPr>
        <w:ind w:hanging="720"/>
      </w:pPr>
      <w:r w:rsidRPr="00645487">
        <w:t xml:space="preserve">Centre mounting sleeve welded in place on the top of the tank 762 mm (30”) from the centre of both roof hatches (or </w:t>
      </w:r>
      <w:r w:rsidR="00A64040" w:rsidRPr="00645487">
        <w:t xml:space="preserve">an </w:t>
      </w:r>
      <w:r w:rsidR="003F6980" w:rsidRPr="00645487">
        <w:t xml:space="preserve">approved equivalent or </w:t>
      </w:r>
      <w:r w:rsidRPr="00645487">
        <w:t>other model and installation that accomplishes the same intent)</w:t>
      </w:r>
      <w:r w:rsidR="00A64040" w:rsidRPr="00645487">
        <w:t>.</w:t>
      </w:r>
    </w:p>
    <w:p w14:paraId="019BA2DD" w14:textId="77777777" w:rsidR="002602F1" w:rsidRPr="00645487" w:rsidRDefault="002D4B68" w:rsidP="0045583E">
      <w:pPr>
        <w:pStyle w:val="Heading7"/>
        <w:numPr>
          <w:ilvl w:val="0"/>
          <w:numId w:val="3"/>
        </w:numPr>
        <w:ind w:hanging="720"/>
      </w:pPr>
      <w:r w:rsidRPr="00645487">
        <w:t>762 mm (</w:t>
      </w:r>
      <w:r w:rsidR="002602F1" w:rsidRPr="00645487">
        <w:t>30”</w:t>
      </w:r>
      <w:r w:rsidRPr="00645487">
        <w:t>)</w:t>
      </w:r>
      <w:r w:rsidR="002602F1" w:rsidRPr="00645487">
        <w:t xml:space="preserve"> Lower mast</w:t>
      </w:r>
      <w:r w:rsidR="003F6980" w:rsidRPr="00645487">
        <w:t xml:space="preserve"> or </w:t>
      </w:r>
      <w:r w:rsidR="00A64040" w:rsidRPr="00645487">
        <w:t xml:space="preserve">an </w:t>
      </w:r>
      <w:r w:rsidR="0082073D" w:rsidRPr="00645487">
        <w:t>A</w:t>
      </w:r>
      <w:r w:rsidR="003F6980" w:rsidRPr="00645487">
        <w:t xml:space="preserve">pproved </w:t>
      </w:r>
      <w:r w:rsidR="0082073D" w:rsidRPr="00645487">
        <w:t>E</w:t>
      </w:r>
      <w:r w:rsidR="003F6980" w:rsidRPr="00645487">
        <w:t>quivalent.</w:t>
      </w:r>
    </w:p>
    <w:p w14:paraId="4AC3A458" w14:textId="77777777" w:rsidR="002602F1" w:rsidRPr="00645487" w:rsidRDefault="002602F1" w:rsidP="0045583E">
      <w:pPr>
        <w:pStyle w:val="Heading7"/>
        <w:numPr>
          <w:ilvl w:val="0"/>
          <w:numId w:val="3"/>
        </w:numPr>
        <w:ind w:hanging="720"/>
      </w:pPr>
      <w:r w:rsidRPr="00645487">
        <w:t>Adjustable Offset Upper Mast</w:t>
      </w:r>
      <w:r w:rsidR="003F6980" w:rsidRPr="00645487">
        <w:t xml:space="preserve"> or </w:t>
      </w:r>
      <w:r w:rsidR="00A64040" w:rsidRPr="00645487">
        <w:t xml:space="preserve">an </w:t>
      </w:r>
      <w:r w:rsidR="0082073D" w:rsidRPr="00645487">
        <w:t>A</w:t>
      </w:r>
      <w:r w:rsidR="003F6980" w:rsidRPr="00645487">
        <w:t xml:space="preserve">pproved </w:t>
      </w:r>
      <w:r w:rsidR="0082073D" w:rsidRPr="00645487">
        <w:t>E</w:t>
      </w:r>
      <w:r w:rsidR="003F6980" w:rsidRPr="00645487">
        <w:t>quivalent.</w:t>
      </w:r>
    </w:p>
    <w:p w14:paraId="4E849651" w14:textId="77777777" w:rsidR="002602F1" w:rsidRPr="00645487" w:rsidRDefault="002602F1" w:rsidP="0045583E">
      <w:pPr>
        <w:pStyle w:val="Heading7"/>
        <w:numPr>
          <w:ilvl w:val="0"/>
          <w:numId w:val="3"/>
        </w:numPr>
        <w:ind w:hanging="720"/>
      </w:pPr>
      <w:r w:rsidRPr="00645487">
        <w:t>Mounting bracket for winch</w:t>
      </w:r>
      <w:r w:rsidR="003F6980" w:rsidRPr="00645487">
        <w:t xml:space="preserve"> or </w:t>
      </w:r>
      <w:r w:rsidR="00A64040" w:rsidRPr="00645487">
        <w:t xml:space="preserve">an </w:t>
      </w:r>
      <w:r w:rsidR="0082073D" w:rsidRPr="00645487">
        <w:t>A</w:t>
      </w:r>
      <w:r w:rsidR="003F6980" w:rsidRPr="00645487">
        <w:t>pproved equivalent.</w:t>
      </w:r>
    </w:p>
    <w:p w14:paraId="4F877844" w14:textId="77777777" w:rsidR="002602F1" w:rsidRPr="00645487" w:rsidRDefault="002602F1" w:rsidP="0045583E">
      <w:pPr>
        <w:pStyle w:val="Heading7"/>
        <w:numPr>
          <w:ilvl w:val="0"/>
          <w:numId w:val="3"/>
        </w:numPr>
        <w:ind w:hanging="720"/>
      </w:pPr>
      <w:r w:rsidRPr="00645487">
        <w:t>Digital 200 winch complete with 60m of SS cable</w:t>
      </w:r>
      <w:r w:rsidR="003F6980" w:rsidRPr="00645487">
        <w:t xml:space="preserve"> or </w:t>
      </w:r>
      <w:r w:rsidR="00A64040" w:rsidRPr="00645487">
        <w:t xml:space="preserve">an </w:t>
      </w:r>
      <w:r w:rsidR="0082073D" w:rsidRPr="00645487">
        <w:t>A</w:t>
      </w:r>
      <w:r w:rsidR="003F6980" w:rsidRPr="00645487">
        <w:t xml:space="preserve">pproved </w:t>
      </w:r>
      <w:r w:rsidR="0082073D" w:rsidRPr="00645487">
        <w:t>E</w:t>
      </w:r>
      <w:r w:rsidR="003F6980" w:rsidRPr="00645487">
        <w:t>quivalent.</w:t>
      </w:r>
    </w:p>
    <w:p w14:paraId="1B1DB68D" w14:textId="77777777" w:rsidR="002602F1" w:rsidRPr="00645487" w:rsidRDefault="002602F1" w:rsidP="0045583E">
      <w:pPr>
        <w:pStyle w:val="Heading7"/>
        <w:numPr>
          <w:ilvl w:val="0"/>
          <w:numId w:val="3"/>
        </w:numPr>
        <w:ind w:hanging="720"/>
      </w:pPr>
      <w:r w:rsidRPr="00645487">
        <w:t>Padded carrying bag for winch</w:t>
      </w:r>
      <w:r w:rsidR="003F6980" w:rsidRPr="00645487">
        <w:t xml:space="preserve"> or </w:t>
      </w:r>
      <w:r w:rsidR="00A64040" w:rsidRPr="00645487">
        <w:t xml:space="preserve">an </w:t>
      </w:r>
      <w:r w:rsidR="0082073D" w:rsidRPr="00645487">
        <w:t>A</w:t>
      </w:r>
      <w:r w:rsidR="003F6980" w:rsidRPr="00645487">
        <w:t xml:space="preserve">pproved </w:t>
      </w:r>
      <w:r w:rsidR="0082073D" w:rsidRPr="00645487">
        <w:t>E</w:t>
      </w:r>
      <w:r w:rsidR="003F6980" w:rsidRPr="00645487">
        <w:t>quivalent.</w:t>
      </w:r>
    </w:p>
    <w:p w14:paraId="5DF0FDA3" w14:textId="77777777" w:rsidR="00DF6F03" w:rsidRDefault="002602F1" w:rsidP="0045583E">
      <w:pPr>
        <w:pStyle w:val="Heading7"/>
        <w:numPr>
          <w:ilvl w:val="0"/>
          <w:numId w:val="3"/>
        </w:numPr>
        <w:ind w:hanging="720"/>
      </w:pPr>
      <w:r w:rsidRPr="00645487">
        <w:t>Carrying bag for mast</w:t>
      </w:r>
      <w:r w:rsidR="003F6980" w:rsidRPr="00645487">
        <w:t xml:space="preserve"> or </w:t>
      </w:r>
      <w:r w:rsidR="00A64040" w:rsidRPr="00645487">
        <w:t xml:space="preserve">an </w:t>
      </w:r>
      <w:r w:rsidR="0082073D" w:rsidRPr="00645487">
        <w:t>A</w:t>
      </w:r>
      <w:r w:rsidR="003F6980" w:rsidRPr="00645487">
        <w:t xml:space="preserve">pproved </w:t>
      </w:r>
      <w:r w:rsidR="0082073D" w:rsidRPr="00645487">
        <w:t>E</w:t>
      </w:r>
      <w:r w:rsidR="003F6980" w:rsidRPr="00645487">
        <w:t>quivalent.</w:t>
      </w:r>
    </w:p>
    <w:p w14:paraId="013F3BD2" w14:textId="77777777" w:rsidR="002602F1" w:rsidRPr="00DF6F03" w:rsidRDefault="002602F1" w:rsidP="0045583E">
      <w:pPr>
        <w:pStyle w:val="Heading7"/>
        <w:numPr>
          <w:ilvl w:val="0"/>
          <w:numId w:val="3"/>
        </w:numPr>
        <w:ind w:hanging="720"/>
      </w:pPr>
      <w:r w:rsidRPr="00DF6F03">
        <w:t>Pro-pulleys</w:t>
      </w:r>
      <w:r w:rsidR="003F6980" w:rsidRPr="00DF6F03">
        <w:t xml:space="preserve"> or </w:t>
      </w:r>
      <w:r w:rsidR="00A64040" w:rsidRPr="00DF6F03">
        <w:t xml:space="preserve">an </w:t>
      </w:r>
      <w:r w:rsidR="0082073D" w:rsidRPr="00DF6F03">
        <w:t>A</w:t>
      </w:r>
      <w:r w:rsidR="003F6980" w:rsidRPr="00DF6F03">
        <w:t xml:space="preserve">pproved </w:t>
      </w:r>
      <w:r w:rsidR="0082073D" w:rsidRPr="00DF6F03">
        <w:t>E</w:t>
      </w:r>
      <w:r w:rsidR="003F6980" w:rsidRPr="00DF6F03">
        <w:t>quivalent.</w:t>
      </w:r>
    </w:p>
    <w:p w14:paraId="71E6A673" w14:textId="77777777" w:rsidR="002602F1" w:rsidRPr="00645487" w:rsidRDefault="002602F1" w:rsidP="0045583E">
      <w:pPr>
        <w:pStyle w:val="Heading7"/>
        <w:numPr>
          <w:ilvl w:val="0"/>
          <w:numId w:val="3"/>
        </w:numPr>
        <w:ind w:hanging="720"/>
      </w:pPr>
      <w:r w:rsidRPr="00645487">
        <w:t>Carabiners</w:t>
      </w:r>
      <w:r w:rsidR="003F6980" w:rsidRPr="00645487">
        <w:t xml:space="preserve"> or </w:t>
      </w:r>
      <w:r w:rsidR="0082073D" w:rsidRPr="00645487">
        <w:t>A</w:t>
      </w:r>
      <w:r w:rsidR="003F6980" w:rsidRPr="00645487">
        <w:t xml:space="preserve">pproved </w:t>
      </w:r>
      <w:r w:rsidR="0082073D" w:rsidRPr="00645487">
        <w:t>E</w:t>
      </w:r>
      <w:r w:rsidR="003F6980" w:rsidRPr="00645487">
        <w:t>quivalent.</w:t>
      </w:r>
    </w:p>
    <w:p w14:paraId="388C8EB4" w14:textId="77777777" w:rsidR="002602F1" w:rsidRPr="00645487" w:rsidRDefault="002602F1" w:rsidP="00961216">
      <w:pPr>
        <w:pStyle w:val="Heading4"/>
      </w:pPr>
      <w:r w:rsidRPr="00645487">
        <w:t>Access Landing</w:t>
      </w:r>
      <w:r w:rsidR="006E0999" w:rsidRPr="00645487">
        <w:t>:</w:t>
      </w:r>
    </w:p>
    <w:p w14:paraId="034B5740" w14:textId="037DAB20" w:rsidR="00DF6F03" w:rsidRDefault="002602F1" w:rsidP="009C4099">
      <w:pPr>
        <w:pStyle w:val="Heading5"/>
      </w:pPr>
      <w:r w:rsidRPr="00056681">
        <w:t>A galvanized steel or aluminum access landing with railings shall be provided beneath the tank floor and shall cover the full area enclosing the access manholes</w:t>
      </w:r>
      <w:ins w:id="672" w:author="Johnny Pang" w:date="2022-12-06T17:42:00Z">
        <w:r w:rsidR="00996008">
          <w:t>, cable chute</w:t>
        </w:r>
        <w:r w:rsidR="00C57A94">
          <w:t xml:space="preserve"> and process and electrical items requiring regular maintenance</w:t>
        </w:r>
      </w:ins>
      <w:r w:rsidRPr="00056681">
        <w:t xml:space="preserve">.  </w:t>
      </w:r>
    </w:p>
    <w:p w14:paraId="7C5EED24" w14:textId="2ACAF284" w:rsidR="00DF6F03" w:rsidRDefault="002602F1" w:rsidP="009C4099">
      <w:pPr>
        <w:pStyle w:val="Heading5"/>
      </w:pPr>
      <w:r w:rsidRPr="00056681">
        <w:lastRenderedPageBreak/>
        <w:t xml:space="preserve">The landing shall be designed to permit climbers to remove or re-attach the safety hooks to the safety </w:t>
      </w:r>
      <w:del w:id="673" w:author="Johnny Pang" w:date="2022-12-06T17:42:00Z">
        <w:r w:rsidRPr="00056681" w:rsidDel="00C57A94">
          <w:delText xml:space="preserve">rail </w:delText>
        </w:r>
      </w:del>
      <w:r w:rsidRPr="00056681">
        <w:t xml:space="preserve">system without becoming exposed to the risk of falling and shall allow safe access to all hatches, ladders, pipes and conduits.  </w:t>
      </w:r>
    </w:p>
    <w:p w14:paraId="60BC7571" w14:textId="77777777" w:rsidR="00DF6F03" w:rsidRDefault="002602F1" w:rsidP="009C4099">
      <w:pPr>
        <w:pStyle w:val="Heading5"/>
      </w:pPr>
      <w:r w:rsidRPr="00056681">
        <w:t xml:space="preserve">The minimum width of the landing shall be 2400 mm.  </w:t>
      </w:r>
    </w:p>
    <w:p w14:paraId="38F24818" w14:textId="77777777" w:rsidR="00DF6F03" w:rsidRDefault="002602F1" w:rsidP="009C4099">
      <w:pPr>
        <w:pStyle w:val="Heading5"/>
      </w:pPr>
      <w:r w:rsidRPr="00056681">
        <w:t xml:space="preserve">The landing shall be designed to accommodate the size and weight of subsequently installed multiple LDF7 communications cables.  </w:t>
      </w:r>
    </w:p>
    <w:p w14:paraId="41C4849B" w14:textId="77777777" w:rsidR="002602F1" w:rsidRPr="00056681" w:rsidRDefault="002602F1" w:rsidP="009C4099">
      <w:pPr>
        <w:pStyle w:val="Heading5"/>
      </w:pPr>
      <w:r w:rsidRPr="00056681">
        <w:t>The walking surface shall be open grate or che</w:t>
      </w:r>
      <w:r w:rsidR="00BB40E8" w:rsidRPr="00056681">
        <w:t>ck</w:t>
      </w:r>
      <w:r w:rsidRPr="00056681">
        <w:t>er plate with holes for water drainage.</w:t>
      </w:r>
    </w:p>
    <w:p w14:paraId="2B1FF784" w14:textId="77777777" w:rsidR="002602F1" w:rsidRPr="00645487" w:rsidRDefault="002602F1" w:rsidP="00961216">
      <w:pPr>
        <w:pStyle w:val="Heading4"/>
      </w:pPr>
      <w:r w:rsidRPr="00645487">
        <w:t>Handrail</w:t>
      </w:r>
      <w:r w:rsidR="006E0999" w:rsidRPr="00645487">
        <w:t>:</w:t>
      </w:r>
    </w:p>
    <w:p w14:paraId="04674831" w14:textId="007762E7" w:rsidR="00DF6F03" w:rsidRDefault="002602F1" w:rsidP="009C4099">
      <w:pPr>
        <w:pStyle w:val="Heading5"/>
      </w:pPr>
      <w:r w:rsidRPr="00C6656C">
        <w:t>A galvanized</w:t>
      </w:r>
      <w:r w:rsidRPr="002E420B">
        <w:t xml:space="preserve"> steel or aluminum handrail enclosing the roof hatch, vent</w:t>
      </w:r>
      <w:ins w:id="674" w:author="Johnny Pang" w:date="2022-12-06T17:43:00Z">
        <w:r w:rsidR="00C57A94">
          <w:t>, antenna mast</w:t>
        </w:r>
      </w:ins>
      <w:r w:rsidRPr="002E420B">
        <w:t xml:space="preserve"> and obstruction lights shall be provided, as shown on the </w:t>
      </w:r>
      <w:r w:rsidR="00F001F0" w:rsidRPr="002E420B">
        <w:t>C</w:t>
      </w:r>
      <w:r w:rsidRPr="002E420B">
        <w:t xml:space="preserve">ontract </w:t>
      </w:r>
      <w:r w:rsidR="00F001F0" w:rsidRPr="002E420B">
        <w:t>D</w:t>
      </w:r>
      <w:r w:rsidRPr="002E420B">
        <w:t xml:space="preserve">rawings.  </w:t>
      </w:r>
    </w:p>
    <w:p w14:paraId="09492CFC" w14:textId="77777777" w:rsidR="002602F1" w:rsidRPr="002E420B" w:rsidRDefault="002602F1" w:rsidP="009C4099">
      <w:pPr>
        <w:pStyle w:val="Heading5"/>
      </w:pPr>
      <w:r w:rsidRPr="002E420B">
        <w:t xml:space="preserve">The minimum clear area enclosed by the handrail should be </w:t>
      </w:r>
      <w:r w:rsidR="00F001F0" w:rsidRPr="002E420B">
        <w:t xml:space="preserve">an area with a </w:t>
      </w:r>
      <w:r w:rsidRPr="00C57A94">
        <w:rPr>
          <w:highlight w:val="yellow"/>
          <w:rPrChange w:id="675" w:author="Johnny Pang" w:date="2022-12-06T17:43:00Z">
            <w:rPr/>
          </w:rPrChange>
        </w:rPr>
        <w:t xml:space="preserve">radius </w:t>
      </w:r>
      <w:r w:rsidR="00F001F0" w:rsidRPr="00C57A94">
        <w:rPr>
          <w:highlight w:val="yellow"/>
          <w:rPrChange w:id="676" w:author="Johnny Pang" w:date="2022-12-06T17:43:00Z">
            <w:rPr/>
          </w:rPrChange>
        </w:rPr>
        <w:t xml:space="preserve">of </w:t>
      </w:r>
      <w:r w:rsidRPr="00C57A94">
        <w:rPr>
          <w:highlight w:val="yellow"/>
          <w:rPrChange w:id="677" w:author="Johnny Pang" w:date="2022-12-06T17:43:00Z">
            <w:rPr/>
          </w:rPrChange>
        </w:rPr>
        <w:t>2.0m.</w:t>
      </w:r>
    </w:p>
    <w:p w14:paraId="574F8754" w14:textId="77777777" w:rsidR="002602F1" w:rsidRPr="002E420B" w:rsidRDefault="002602F1" w:rsidP="00961216">
      <w:pPr>
        <w:pStyle w:val="Heading4"/>
      </w:pPr>
      <w:r w:rsidRPr="002E420B">
        <w:t>Rigging Devices</w:t>
      </w:r>
      <w:r w:rsidR="006E0999" w:rsidRPr="002E420B">
        <w:t>:</w:t>
      </w:r>
    </w:p>
    <w:p w14:paraId="21077BCE" w14:textId="77777777" w:rsidR="00DF6F03" w:rsidRDefault="002602F1" w:rsidP="009C4099">
      <w:pPr>
        <w:pStyle w:val="Heading5"/>
      </w:pPr>
      <w:r w:rsidRPr="002E420B">
        <w:t xml:space="preserve">Permanent interior and exterior rigging devices shall be provided for painting, inspecting and maintaining the tank structure and accessories.  </w:t>
      </w:r>
    </w:p>
    <w:p w14:paraId="372562F5" w14:textId="77777777" w:rsidR="002602F1" w:rsidRPr="002E420B" w:rsidRDefault="002602F1" w:rsidP="009C4099">
      <w:pPr>
        <w:pStyle w:val="Heading5"/>
      </w:pPr>
      <w:r w:rsidRPr="002E420B">
        <w:t xml:space="preserve">A statement pertaining to the service load capacity of the rigging devices shall be provided, stamped by a </w:t>
      </w:r>
      <w:r w:rsidR="00F001F0" w:rsidRPr="002E420B">
        <w:t>p</w:t>
      </w:r>
      <w:r w:rsidRPr="002E420B">
        <w:t xml:space="preserve">rofessional </w:t>
      </w:r>
      <w:r w:rsidR="00F001F0" w:rsidRPr="002E420B">
        <w:t>e</w:t>
      </w:r>
      <w:r w:rsidRPr="002E420B">
        <w:t xml:space="preserve">ngineer licensed </w:t>
      </w:r>
      <w:r w:rsidR="00F001F0" w:rsidRPr="002E420B">
        <w:t xml:space="preserve">to practice </w:t>
      </w:r>
      <w:r w:rsidRPr="002E420B">
        <w:t>in the Province of Ontario</w:t>
      </w:r>
      <w:r w:rsidR="00BB40E8" w:rsidRPr="002E420B">
        <w:t xml:space="preserve"> and approved </w:t>
      </w:r>
      <w:r w:rsidR="00F001F0" w:rsidRPr="002E420B">
        <w:t xml:space="preserve">by </w:t>
      </w:r>
      <w:r w:rsidR="00BB40E8" w:rsidRPr="002E420B">
        <w:t>the Consultant</w:t>
      </w:r>
      <w:r w:rsidRPr="002E420B">
        <w:t>.</w:t>
      </w:r>
    </w:p>
    <w:p w14:paraId="305211AB" w14:textId="77777777" w:rsidR="002602F1" w:rsidRPr="002E420B" w:rsidRDefault="002602F1" w:rsidP="00961216">
      <w:pPr>
        <w:pStyle w:val="Heading4"/>
      </w:pPr>
      <w:r w:rsidRPr="002E420B">
        <w:t>Overflow Piping</w:t>
      </w:r>
      <w:r w:rsidR="006E0999" w:rsidRPr="002E420B">
        <w:t>:</w:t>
      </w:r>
    </w:p>
    <w:p w14:paraId="577C9D98" w14:textId="77777777" w:rsidR="00DF6F03" w:rsidRDefault="002602F1" w:rsidP="009C4099">
      <w:pPr>
        <w:pStyle w:val="Heading5"/>
      </w:pPr>
      <w:r w:rsidRPr="002E420B">
        <w:t xml:space="preserve">The overflow piping shall be as shown on the </w:t>
      </w:r>
      <w:r w:rsidR="00F001F0" w:rsidRPr="002E420B">
        <w:t>C</w:t>
      </w:r>
      <w:r w:rsidRPr="002E420B">
        <w:t xml:space="preserve">ontract </w:t>
      </w:r>
      <w:r w:rsidR="00F001F0" w:rsidRPr="002E420B">
        <w:t>D</w:t>
      </w:r>
      <w:r w:rsidRPr="002E420B">
        <w:t xml:space="preserve">rawings.  </w:t>
      </w:r>
    </w:p>
    <w:p w14:paraId="62B6AD34" w14:textId="77777777" w:rsidR="00DF6F03" w:rsidRDefault="002602F1" w:rsidP="009C4099">
      <w:pPr>
        <w:pStyle w:val="Heading5"/>
      </w:pPr>
      <w:r w:rsidRPr="002E420B">
        <w:t xml:space="preserve">The overflow shall be set at 100 mm above TWL. </w:t>
      </w:r>
    </w:p>
    <w:p w14:paraId="151F8DB1" w14:textId="7C2CDD20" w:rsidR="00DF6F03" w:rsidRDefault="002602F1" w:rsidP="009C4099">
      <w:pPr>
        <w:pStyle w:val="Heading5"/>
      </w:pPr>
      <w:r w:rsidRPr="002E420B">
        <w:t>The outlet of the overflow shall extend a minimum 300 mm from the tank shell and shall be adequately supported in accordance with</w:t>
      </w:r>
      <w:r w:rsidR="00A64040" w:rsidRPr="002E420B">
        <w:t xml:space="preserve"> the</w:t>
      </w:r>
      <w:r w:rsidRPr="002E420B">
        <w:t xml:space="preserve"> AWWA </w:t>
      </w:r>
      <w:r w:rsidR="00D91F87">
        <w:t>D-100</w:t>
      </w:r>
      <w:ins w:id="678" w:author="Johnny Pang" w:date="2022-12-06T17:43:00Z">
        <w:r w:rsidR="00C57A94">
          <w:t xml:space="preserve"> </w:t>
        </w:r>
      </w:ins>
      <w:del w:id="679" w:author="Johnny Pang" w:date="2022-04-16T21:43:00Z">
        <w:r w:rsidR="00D91F87" w:rsidDel="0043588D">
          <w:delText xml:space="preserve">-11 </w:delText>
        </w:r>
      </w:del>
      <w:r w:rsidR="00D91F87">
        <w:t>and D107</w:t>
      </w:r>
      <w:del w:id="680" w:author="Johnny Pang" w:date="2022-04-16T21:43:00Z">
        <w:r w:rsidR="00D91F87" w:rsidDel="0043588D">
          <w:delText>-10</w:delText>
        </w:r>
      </w:del>
      <w:r w:rsidR="00D91F87">
        <w:t xml:space="preserve"> </w:t>
      </w:r>
      <w:r w:rsidR="00A64040" w:rsidRPr="002E420B">
        <w:t>s</w:t>
      </w:r>
      <w:r w:rsidRPr="002E420B">
        <w:t xml:space="preserve">tandards.  </w:t>
      </w:r>
    </w:p>
    <w:p w14:paraId="768B850E" w14:textId="77777777" w:rsidR="00DF6F03" w:rsidRDefault="002602F1" w:rsidP="009C4099">
      <w:pPr>
        <w:pStyle w:val="Heading5"/>
      </w:pPr>
      <w:r w:rsidRPr="002E420B">
        <w:t xml:space="preserve">The overflow pipe shall be </w:t>
      </w:r>
      <w:r w:rsidR="00024E43">
        <w:t xml:space="preserve">submerged carbon </w:t>
      </w:r>
      <w:r w:rsidRPr="002E420B">
        <w:t>steel</w:t>
      </w:r>
      <w:r w:rsidR="00024E43">
        <w:t xml:space="preserve"> pipe, Schedule 40 to ASME B36.10M</w:t>
      </w:r>
      <w:r w:rsidR="00024687">
        <w:t>-2004</w:t>
      </w:r>
      <w:r w:rsidR="00024E43">
        <w:t xml:space="preserve"> standards and shall be epoxy coated to slow down corrosion inside the tank</w:t>
      </w:r>
      <w:r w:rsidRPr="002E420B">
        <w:t xml:space="preserve"> within the storage cell</w:t>
      </w:r>
      <w:r w:rsidR="00024E43">
        <w:t xml:space="preserve">. </w:t>
      </w:r>
    </w:p>
    <w:p w14:paraId="617C6E68" w14:textId="46777A22" w:rsidR="00DF6F03" w:rsidRDefault="00024E43" w:rsidP="009C4099">
      <w:pPr>
        <w:pStyle w:val="Heading5"/>
      </w:pPr>
      <w:r>
        <w:t>The overflow pipe</w:t>
      </w:r>
      <w:r w:rsidR="002602F1" w:rsidRPr="002E420B">
        <w:t xml:space="preserve"> </w:t>
      </w:r>
      <w:r>
        <w:t>shall</w:t>
      </w:r>
      <w:r w:rsidR="002602F1" w:rsidRPr="002E420B">
        <w:t xml:space="preserve"> be </w:t>
      </w:r>
      <w:r>
        <w:t xml:space="preserve">made </w:t>
      </w:r>
      <w:r w:rsidR="00362A54">
        <w:t>in accordance with</w:t>
      </w:r>
      <w:r>
        <w:t xml:space="preserve"> Schedule 10 of Gauge 11, Type </w:t>
      </w:r>
      <w:del w:id="681" w:author="Keith Wong" w:date="2022-12-01T09:26:00Z">
        <w:r w:rsidDel="00196F58">
          <w:delText xml:space="preserve">304L or </w:delText>
        </w:r>
      </w:del>
      <w:r>
        <w:t>316L complying with ASTM A778</w:t>
      </w:r>
      <w:r w:rsidR="005623C6">
        <w:t>-01(2009)e1</w:t>
      </w:r>
      <w:r>
        <w:t xml:space="preserve"> and pipe fittings manufactured </w:t>
      </w:r>
      <w:r w:rsidR="00362A54">
        <w:t>in accordance with</w:t>
      </w:r>
      <w:r>
        <w:t xml:space="preserve"> ASTM 774</w:t>
      </w:r>
      <w:r w:rsidR="005623C6">
        <w:t>/A774M-1</w:t>
      </w:r>
      <w:r w:rsidR="00FA5C20">
        <w:t>4</w:t>
      </w:r>
      <w:r>
        <w:t xml:space="preserve">, pipe passivation </w:t>
      </w:r>
      <w:r w:rsidR="00362A54">
        <w:t>in accordance with</w:t>
      </w:r>
      <w:r>
        <w:t xml:space="preserve"> ASTM A380</w:t>
      </w:r>
      <w:r w:rsidR="005623C6">
        <w:t>/A380M-13</w:t>
      </w:r>
      <w:del w:id="682" w:author="Keith Wong" w:date="2022-12-01T09:26:00Z">
        <w:r w:rsidR="00880E03" w:rsidDel="00196F58">
          <w:delText>;</w:delText>
        </w:r>
        <w:r w:rsidR="002602F1" w:rsidRPr="002E420B" w:rsidDel="00196F58">
          <w:delText xml:space="preserve"> or </w:delText>
        </w:r>
        <w:r w:rsidR="000E3770" w:rsidDel="00196F58">
          <w:delText xml:space="preserve">SS 316L </w:delText>
        </w:r>
        <w:r w:rsidR="00362A54" w:rsidDel="00196F58">
          <w:delText>in accordance with</w:delText>
        </w:r>
        <w:r w:rsidR="000E3770" w:rsidDel="00196F58">
          <w:delText xml:space="preserve"> </w:delText>
        </w:r>
        <w:r w:rsidR="00880E03" w:rsidDel="00196F58">
          <w:delText>ASTM A312</w:delText>
        </w:r>
        <w:r w:rsidR="00024687" w:rsidDel="00196F58">
          <w:delText>/A312M-14</w:delText>
        </w:r>
        <w:r w:rsidR="00FA5C20" w:rsidDel="00196F58">
          <w:delText>b</w:delText>
        </w:r>
        <w:r w:rsidR="00024687" w:rsidDel="00196F58">
          <w:delText xml:space="preserve"> </w:delText>
        </w:r>
        <w:r w:rsidR="00880E03" w:rsidDel="00196F58">
          <w:delText>for pipe</w:delText>
        </w:r>
        <w:r w:rsidR="000E3770" w:rsidDel="00196F58">
          <w:delText xml:space="preserve"> and SS316L fittings </w:delText>
        </w:r>
        <w:r w:rsidR="00362A54" w:rsidDel="00196F58">
          <w:delText>in accordance with</w:delText>
        </w:r>
        <w:r w:rsidR="000E3770" w:rsidDel="00196F58">
          <w:delText xml:space="preserve"> ASTM A403</w:delText>
        </w:r>
        <w:r w:rsidR="005623C6" w:rsidDel="00196F58">
          <w:delText>/A403M-13a</w:delText>
        </w:r>
        <w:r w:rsidR="002602F1" w:rsidRPr="002E420B" w:rsidDel="00196F58">
          <w:delText xml:space="preserve"> thickness to suit working pressure below the storage cell</w:delText>
        </w:r>
        <w:r w:rsidR="000E3770" w:rsidDel="00196F58">
          <w:delText xml:space="preserve"> </w:delText>
        </w:r>
        <w:commentRangeStart w:id="683"/>
        <w:commentRangeStart w:id="684"/>
        <w:r w:rsidR="000E3770" w:rsidRPr="00A140B4" w:rsidDel="00196F58">
          <w:rPr>
            <w:i/>
            <w:highlight w:val="yellow"/>
          </w:rPr>
          <w:delText>[Consultant to leave choice or define one option]</w:delText>
        </w:r>
        <w:r w:rsidR="002602F1" w:rsidRPr="002E420B" w:rsidDel="00196F58">
          <w:delText xml:space="preserve">.  </w:delText>
        </w:r>
        <w:commentRangeEnd w:id="683"/>
        <w:r w:rsidR="0040315A" w:rsidDel="00196F58">
          <w:rPr>
            <w:rStyle w:val="CommentReference"/>
          </w:rPr>
          <w:commentReference w:id="683"/>
        </w:r>
      </w:del>
      <w:commentRangeEnd w:id="684"/>
      <w:r w:rsidR="00196F58">
        <w:rPr>
          <w:rStyle w:val="CommentReference"/>
        </w:rPr>
        <w:commentReference w:id="684"/>
      </w:r>
    </w:p>
    <w:p w14:paraId="7DA48397" w14:textId="77777777" w:rsidR="002602F1" w:rsidRPr="002E420B" w:rsidRDefault="002602F1" w:rsidP="009C4099">
      <w:pPr>
        <w:pStyle w:val="Heading5"/>
      </w:pPr>
      <w:r w:rsidRPr="002E420B">
        <w:t xml:space="preserve">No stainless steel piping will be permitted within the storage cell.  All piping shall be adequately braced in accordance </w:t>
      </w:r>
      <w:r w:rsidR="00362A54">
        <w:t xml:space="preserve">with </w:t>
      </w:r>
      <w:r w:rsidRPr="002E420B">
        <w:t xml:space="preserve">AWWA </w:t>
      </w:r>
      <w:r w:rsidR="004406B8">
        <w:t xml:space="preserve">D100-11 </w:t>
      </w:r>
      <w:r w:rsidR="00F001F0" w:rsidRPr="002E420B">
        <w:t>s</w:t>
      </w:r>
      <w:r w:rsidRPr="002E420B">
        <w:t xml:space="preserve">tandard. </w:t>
      </w:r>
      <w:r w:rsidR="000E3770">
        <w:t xml:space="preserve">All welding to be </w:t>
      </w:r>
      <w:r w:rsidR="00362A54">
        <w:t>completed</w:t>
      </w:r>
      <w:r w:rsidR="000E3770">
        <w:t xml:space="preserve"> by TIG methods, no MIG welding </w:t>
      </w:r>
      <w:r w:rsidR="00A66FDE">
        <w:t>permitted</w:t>
      </w:r>
      <w:r w:rsidR="000E3770">
        <w:t>.</w:t>
      </w:r>
    </w:p>
    <w:p w14:paraId="2B5922B4" w14:textId="77777777" w:rsidR="002602F1" w:rsidRPr="002E420B" w:rsidRDefault="002602F1" w:rsidP="009C4099">
      <w:pPr>
        <w:pStyle w:val="Heading5"/>
      </w:pPr>
      <w:r w:rsidRPr="002E420B">
        <w:t>The overflow pipe and intake shall have a capacity at least equal to the maximum inlet rate specified, with a head not more than 150 mm above the lip of the overflow and in no case more than 300 mm above the TWL where a side-opening type overflow is used.</w:t>
      </w:r>
    </w:p>
    <w:p w14:paraId="15952E22" w14:textId="77777777" w:rsidR="002602F1" w:rsidRPr="002E420B" w:rsidRDefault="002602F1" w:rsidP="00961216">
      <w:pPr>
        <w:pStyle w:val="Heading4"/>
      </w:pPr>
      <w:r w:rsidRPr="002E420B">
        <w:t>Inlet/Outlet Piping</w:t>
      </w:r>
      <w:r w:rsidR="006E0999" w:rsidRPr="002E420B">
        <w:t>:</w:t>
      </w:r>
    </w:p>
    <w:p w14:paraId="1717808E" w14:textId="77777777" w:rsidR="002602F1" w:rsidRPr="002E420B" w:rsidRDefault="002602F1" w:rsidP="009C4099">
      <w:pPr>
        <w:pStyle w:val="Heading5"/>
      </w:pPr>
      <w:r w:rsidRPr="002E420B">
        <w:t xml:space="preserve">The inlet/outlet piping shall be as detailed on the </w:t>
      </w:r>
      <w:r w:rsidR="00F001F0" w:rsidRPr="002E420B">
        <w:t>C</w:t>
      </w:r>
      <w:r w:rsidRPr="002E420B">
        <w:t xml:space="preserve">ontract </w:t>
      </w:r>
      <w:r w:rsidR="00F001F0" w:rsidRPr="002E420B">
        <w:t>D</w:t>
      </w:r>
      <w:r w:rsidRPr="002E420B">
        <w:t xml:space="preserve">rawings.  All piping installed under the foundation shall be </w:t>
      </w:r>
      <w:r w:rsidR="00F001F0" w:rsidRPr="002E420B">
        <w:t xml:space="preserve">concrete pressure pipe </w:t>
      </w:r>
      <w:r w:rsidRPr="002E420B">
        <w:t xml:space="preserve">or </w:t>
      </w:r>
      <w:r w:rsidR="00F001F0" w:rsidRPr="002E420B">
        <w:t xml:space="preserve">ductile iron </w:t>
      </w:r>
      <w:r w:rsidRPr="002E420B">
        <w:t xml:space="preserve">Class 52 pipe with restrained joints and shall be concrete encased. All piping in the </w:t>
      </w:r>
      <w:r w:rsidR="00F001F0" w:rsidRPr="002E420B">
        <w:t>v</w:t>
      </w:r>
      <w:r w:rsidRPr="002E420B">
        <w:t xml:space="preserve">alve </w:t>
      </w:r>
      <w:r w:rsidR="00F001F0" w:rsidRPr="002E420B">
        <w:t>c</w:t>
      </w:r>
      <w:r w:rsidRPr="002E420B">
        <w:t xml:space="preserve">hamber shall be </w:t>
      </w:r>
      <w:r w:rsidR="00F001F0" w:rsidRPr="002E420B">
        <w:t xml:space="preserve">type </w:t>
      </w:r>
      <w:r w:rsidR="000E3770">
        <w:t>316 or 316L</w:t>
      </w:r>
      <w:r w:rsidRPr="002E420B">
        <w:t xml:space="preserve"> </w:t>
      </w:r>
      <w:r w:rsidR="00F001F0" w:rsidRPr="002E420B">
        <w:t xml:space="preserve">stainless steel </w:t>
      </w:r>
      <w:r w:rsidRPr="002E420B">
        <w:t xml:space="preserve">or </w:t>
      </w:r>
      <w:r w:rsidR="00F001F0" w:rsidRPr="002E420B">
        <w:t xml:space="preserve">ductile iron </w:t>
      </w:r>
      <w:r w:rsidRPr="002E420B">
        <w:t>Class 52 with flanged connections.  All nuts and bolts shall be cadmium plated.</w:t>
      </w:r>
    </w:p>
    <w:p w14:paraId="7BAB95E2" w14:textId="77777777" w:rsidR="00296CDC" w:rsidRDefault="002602F1" w:rsidP="009C4099">
      <w:pPr>
        <w:pStyle w:val="Heading5"/>
      </w:pPr>
      <w:r w:rsidRPr="002E420B">
        <w:lastRenderedPageBreak/>
        <w:t xml:space="preserve">All flanged connections between stainless steel riser piping and </w:t>
      </w:r>
      <w:r w:rsidR="006027AF">
        <w:t>Ductile Iron (</w:t>
      </w:r>
      <w:r w:rsidRPr="002E420B">
        <w:t>DI</w:t>
      </w:r>
      <w:r w:rsidR="006027AF">
        <w:t>)</w:t>
      </w:r>
      <w:r w:rsidRPr="002E420B">
        <w:t xml:space="preserve"> piping, valves or fittings shall be completely insulated with </w:t>
      </w:r>
      <w:r w:rsidR="00F001F0" w:rsidRPr="002E420B">
        <w:t xml:space="preserve">flange insulation kits </w:t>
      </w:r>
      <w:r w:rsidRPr="002E420B">
        <w:t>supplied by</w:t>
      </w:r>
      <w:r w:rsidR="00296CDC">
        <w:t>:</w:t>
      </w:r>
    </w:p>
    <w:p w14:paraId="00A1F831" w14:textId="77777777" w:rsidR="00296CDC" w:rsidRPr="001B662C" w:rsidRDefault="002602F1" w:rsidP="001B662C">
      <w:pPr>
        <w:pStyle w:val="Heading6"/>
      </w:pPr>
      <w:r w:rsidRPr="001B662C">
        <w:t>Interprovincial Corrosion Control</w:t>
      </w:r>
      <w:r w:rsidR="006027AF" w:rsidRPr="001B662C">
        <w:t xml:space="preserve"> Company Limited</w:t>
      </w:r>
      <w:r w:rsidRPr="001B662C">
        <w:t xml:space="preserve">, </w:t>
      </w:r>
      <w:proofErr w:type="spellStart"/>
      <w:r w:rsidR="00A43707" w:rsidRPr="001B662C">
        <w:t>Minlon</w:t>
      </w:r>
      <w:proofErr w:type="spellEnd"/>
      <w:r w:rsidR="00A43707" w:rsidRPr="001B662C">
        <w:t xml:space="preserve"> Type E (full face)</w:t>
      </w:r>
    </w:p>
    <w:p w14:paraId="60BB114B" w14:textId="77777777" w:rsidR="002602F1" w:rsidRPr="001B662C" w:rsidRDefault="00296CDC" w:rsidP="001B662C">
      <w:pPr>
        <w:pStyle w:val="Heading6"/>
      </w:pPr>
      <w:r w:rsidRPr="001B662C">
        <w:t>A</w:t>
      </w:r>
      <w:r w:rsidR="00F001F0" w:rsidRPr="001B662C">
        <w:t xml:space="preserve">n </w:t>
      </w:r>
      <w:r w:rsidR="00363D50" w:rsidRPr="001B662C">
        <w:t>A</w:t>
      </w:r>
      <w:r w:rsidR="00C914BA" w:rsidRPr="001B662C">
        <w:t xml:space="preserve">pproved </w:t>
      </w:r>
      <w:r w:rsidR="00363D50" w:rsidRPr="001B662C">
        <w:t>E</w:t>
      </w:r>
      <w:r w:rsidR="00C914BA" w:rsidRPr="001B662C">
        <w:t>quivalent</w:t>
      </w:r>
      <w:r w:rsidR="002602F1" w:rsidRPr="001B662C">
        <w:t xml:space="preserve"> insulating gasket and insulating one-piece sleeve and washer.</w:t>
      </w:r>
    </w:p>
    <w:p w14:paraId="03934B82" w14:textId="77777777" w:rsidR="002602F1" w:rsidRPr="002E420B" w:rsidRDefault="002602F1" w:rsidP="009C4099">
      <w:pPr>
        <w:pStyle w:val="Heading5"/>
      </w:pPr>
      <w:r w:rsidRPr="002E420B">
        <w:t xml:space="preserve">Inlet and overflow piping fastened to the access tube shall be located </w:t>
      </w:r>
      <w:r w:rsidR="00F001F0" w:rsidRPr="002E420B">
        <w:t>in order</w:t>
      </w:r>
      <w:r w:rsidRPr="002E420B">
        <w:t xml:space="preserve"> to permit unimpeded access by sandblasting and painting crews.</w:t>
      </w:r>
    </w:p>
    <w:p w14:paraId="44C47053" w14:textId="77777777" w:rsidR="002602F1" w:rsidRPr="002E420B" w:rsidRDefault="002602F1" w:rsidP="00961216">
      <w:pPr>
        <w:pStyle w:val="Heading4"/>
      </w:pPr>
      <w:r w:rsidRPr="002E420B">
        <w:t>Riser Piping</w:t>
      </w:r>
      <w:r w:rsidR="006E0999" w:rsidRPr="002E420B">
        <w:t>:</w:t>
      </w:r>
    </w:p>
    <w:p w14:paraId="3F15FF89" w14:textId="77777777" w:rsidR="002602F1" w:rsidRPr="002E420B" w:rsidRDefault="002602F1" w:rsidP="009C4099">
      <w:pPr>
        <w:pStyle w:val="Heading5"/>
      </w:pPr>
      <w:r w:rsidRPr="002E420B">
        <w:t xml:space="preserve">The riser piping </w:t>
      </w:r>
      <w:r w:rsidR="00573BCB">
        <w:t xml:space="preserve">shall </w:t>
      </w:r>
      <w:r w:rsidRPr="002E420B">
        <w:t xml:space="preserve">be gauge type </w:t>
      </w:r>
      <w:r w:rsidR="000E3770">
        <w:t xml:space="preserve">316 or 316L </w:t>
      </w:r>
      <w:r w:rsidR="00F001F0" w:rsidRPr="002E420B">
        <w:t>s</w:t>
      </w:r>
      <w:r w:rsidRPr="002E420B">
        <w:t xml:space="preserve">tainless </w:t>
      </w:r>
      <w:r w:rsidR="00F001F0" w:rsidRPr="002E420B">
        <w:t>s</w:t>
      </w:r>
      <w:r w:rsidRPr="002E420B">
        <w:t xml:space="preserve">teel </w:t>
      </w:r>
      <w:r w:rsidR="00A64040" w:rsidRPr="002E420B">
        <w:t>in accordance with</w:t>
      </w:r>
      <w:r w:rsidRPr="002E420B">
        <w:t xml:space="preserve"> </w:t>
      </w:r>
      <w:r w:rsidR="00880E03">
        <w:t xml:space="preserve">ASTM </w:t>
      </w:r>
      <w:r w:rsidRPr="002E420B">
        <w:t>A</w:t>
      </w:r>
      <w:r w:rsidR="000E3770">
        <w:t>312</w:t>
      </w:r>
      <w:r w:rsidR="00024687">
        <w:t>/A312M-14</w:t>
      </w:r>
      <w:r w:rsidR="00FA5C20">
        <w:t>b</w:t>
      </w:r>
      <w:r w:rsidR="00636E21" w:rsidRPr="002E420B">
        <w:t xml:space="preserve"> </w:t>
      </w:r>
      <w:r w:rsidRPr="002E420B">
        <w:t>thickness suit</w:t>
      </w:r>
      <w:r w:rsidR="00A43707">
        <w:t>ed to design</w:t>
      </w:r>
      <w:r w:rsidRPr="002E420B">
        <w:t xml:space="preserve"> working pressure and adequately braced </w:t>
      </w:r>
      <w:r w:rsidR="00A43707">
        <w:t xml:space="preserve">and </w:t>
      </w:r>
      <w:r w:rsidRPr="002E420B">
        <w:t xml:space="preserve">in accordance </w:t>
      </w:r>
      <w:r w:rsidR="00636E21" w:rsidRPr="002E420B">
        <w:t xml:space="preserve">with </w:t>
      </w:r>
      <w:r w:rsidRPr="002E420B">
        <w:t xml:space="preserve">AWWA standards. Stainless steel pipe will not be permitted within the storage cell.  Piping within the storage cell shall be steel and insulated from all dissimilar metals by </w:t>
      </w:r>
      <w:r w:rsidR="00C914BA" w:rsidRPr="002E420B">
        <w:t xml:space="preserve">the </w:t>
      </w:r>
      <w:r w:rsidR="00636E21" w:rsidRPr="002E420B">
        <w:t xml:space="preserve">flange isolation kit approved by the </w:t>
      </w:r>
      <w:r w:rsidR="00376886" w:rsidRPr="002E420B">
        <w:t>Consultant</w:t>
      </w:r>
      <w:r w:rsidRPr="002E420B">
        <w:t xml:space="preserve">.  The minimum diameter for the riser piping shall be as shown on the </w:t>
      </w:r>
      <w:r w:rsidR="00636E21" w:rsidRPr="002E420B">
        <w:t>C</w:t>
      </w:r>
      <w:r w:rsidRPr="002E420B">
        <w:t xml:space="preserve">ontract </w:t>
      </w:r>
      <w:r w:rsidR="00636E21" w:rsidRPr="002E420B">
        <w:t>D</w:t>
      </w:r>
      <w:r w:rsidRPr="002E420B">
        <w:t>rawings.</w:t>
      </w:r>
    </w:p>
    <w:p w14:paraId="49F90D60" w14:textId="77777777" w:rsidR="002602F1" w:rsidRPr="002E420B" w:rsidRDefault="002602F1" w:rsidP="009C4099">
      <w:pPr>
        <w:pStyle w:val="Heading5"/>
      </w:pPr>
      <w:r w:rsidRPr="002E420B">
        <w:t xml:space="preserve">Where the riser piping is non-load bearing, flexibility to accommodate differential movements of the tank and riser foundation </w:t>
      </w:r>
      <w:r w:rsidR="00636E21" w:rsidRPr="002E420B">
        <w:t xml:space="preserve">shall </w:t>
      </w:r>
      <w:r w:rsidRPr="002E420B">
        <w:t>be included.  This flexibility may be provided by an expansion joint or by riser layouts that have sufficient offset to be axially deformed without over stressing the riser, tank, support structure or foundation.</w:t>
      </w:r>
    </w:p>
    <w:p w14:paraId="7282F736" w14:textId="77777777" w:rsidR="002602F1" w:rsidRPr="002E420B" w:rsidRDefault="002602F1" w:rsidP="009C4099">
      <w:pPr>
        <w:pStyle w:val="Heading5"/>
      </w:pPr>
      <w:r w:rsidRPr="002E420B">
        <w:t xml:space="preserve">The riser piping shall be heat traced and insulated to ensure adequate protection against freezing at temperatures of </w:t>
      </w:r>
      <w:r w:rsidR="00636E21" w:rsidRPr="002E420B">
        <w:t xml:space="preserve">minus </w:t>
      </w:r>
      <w:r w:rsidRPr="002E420B">
        <w:t>50</w:t>
      </w:r>
      <w:r w:rsidR="00C914BA" w:rsidRPr="002E420B">
        <w:t xml:space="preserve"> degrees </w:t>
      </w:r>
      <w:r w:rsidRPr="002E420B">
        <w:t>C</w:t>
      </w:r>
      <w:r w:rsidR="00C914BA" w:rsidRPr="002E420B">
        <w:t>elsius</w:t>
      </w:r>
      <w:r w:rsidRPr="002E420B">
        <w:t xml:space="preserve">.  The electric heat tracing system shall only be applied to the inlet/outlet riser piping below the tank floor. The system shall be designed to prevent water freezing during the winter operation and shall be approved by the </w:t>
      </w:r>
      <w:r w:rsidR="00376886" w:rsidRPr="002E420B">
        <w:t>Consultant</w:t>
      </w:r>
      <w:r w:rsidRPr="002E420B">
        <w:t xml:space="preserve"> prior to installation.</w:t>
      </w:r>
    </w:p>
    <w:p w14:paraId="2552BC91" w14:textId="77777777" w:rsidR="002602F1" w:rsidRPr="002E420B" w:rsidRDefault="002602F1" w:rsidP="00961216">
      <w:pPr>
        <w:pStyle w:val="Heading4"/>
      </w:pPr>
      <w:r w:rsidRPr="002E420B">
        <w:t>Exterior Rails</w:t>
      </w:r>
      <w:r w:rsidR="006E0999" w:rsidRPr="002E420B">
        <w:t>:</w:t>
      </w:r>
    </w:p>
    <w:p w14:paraId="7218DA85" w14:textId="77777777" w:rsidR="002602F1" w:rsidRPr="002E420B" w:rsidRDefault="002602F1" w:rsidP="009C4099">
      <w:pPr>
        <w:pStyle w:val="Heading5"/>
      </w:pPr>
      <w:r w:rsidRPr="002E420B">
        <w:t>A continuous bar or tee rail near the top of the exterior of the concrete support structure shall be provided.  The rail may be attached to the support wall or steel tank.</w:t>
      </w:r>
    </w:p>
    <w:p w14:paraId="3E8403F9" w14:textId="77777777" w:rsidR="002602F1" w:rsidRPr="002E420B" w:rsidRDefault="002602F1" w:rsidP="00961216">
      <w:pPr>
        <w:pStyle w:val="Heading4"/>
      </w:pPr>
      <w:r w:rsidRPr="002E420B">
        <w:t>Interior Rails</w:t>
      </w:r>
    </w:p>
    <w:p w14:paraId="69993169" w14:textId="77777777" w:rsidR="002602F1" w:rsidRPr="002E420B" w:rsidRDefault="002602F1" w:rsidP="009C4099">
      <w:pPr>
        <w:pStyle w:val="Heading5"/>
      </w:pPr>
      <w:r w:rsidRPr="002E420B">
        <w:t>Pipe couplings with plugs in the roof or other attachments that provide complete access for painting shall be provided.</w:t>
      </w:r>
    </w:p>
    <w:p w14:paraId="35096DB3" w14:textId="77777777" w:rsidR="002602F1" w:rsidRPr="002E420B" w:rsidRDefault="002602F1" w:rsidP="00961216">
      <w:pPr>
        <w:pStyle w:val="Heading4"/>
      </w:pPr>
      <w:r w:rsidRPr="002E420B">
        <w:t>Interior Rigging Attachments</w:t>
      </w:r>
      <w:r w:rsidR="006E0999" w:rsidRPr="002E420B">
        <w:t>:</w:t>
      </w:r>
    </w:p>
    <w:p w14:paraId="45C23CBA" w14:textId="77777777" w:rsidR="002602F1" w:rsidRPr="002E420B" w:rsidRDefault="002602F1" w:rsidP="009C4099">
      <w:pPr>
        <w:pStyle w:val="Heading5"/>
      </w:pPr>
      <w:r w:rsidRPr="002E420B">
        <w:t>Rigging attachments located near the top of the support wall shall be provided for inspection and maintenance of all piping and equipment not accessible from platforms or floors.</w:t>
      </w:r>
      <w:r w:rsidR="002F0E27">
        <w:t xml:space="preserve"> Comply with </w:t>
      </w:r>
      <w:r w:rsidR="002F0E27" w:rsidRPr="002F0E27">
        <w:t>CSA Z259.2.2-14</w:t>
      </w:r>
      <w:r w:rsidR="002F0E27">
        <w:t>.</w:t>
      </w:r>
    </w:p>
    <w:p w14:paraId="47A07719" w14:textId="77777777" w:rsidR="002602F1" w:rsidRPr="002E420B" w:rsidRDefault="002602F1" w:rsidP="00961216">
      <w:pPr>
        <w:pStyle w:val="Heading4"/>
      </w:pPr>
      <w:r w:rsidRPr="002E420B">
        <w:t>Exterior Doors</w:t>
      </w:r>
      <w:r w:rsidR="006E0999" w:rsidRPr="002E420B">
        <w:t>:</w:t>
      </w:r>
    </w:p>
    <w:p w14:paraId="7205D784" w14:textId="77777777" w:rsidR="002602F1" w:rsidRPr="002E420B" w:rsidRDefault="002602F1" w:rsidP="009C4099">
      <w:pPr>
        <w:pStyle w:val="Heading5"/>
      </w:pPr>
      <w:r w:rsidRPr="002E420B">
        <w:t>Exterior entrance doors shall be provided in the concrete support structure as specified in Division 8</w:t>
      </w:r>
      <w:r w:rsidR="00636E21" w:rsidRPr="002E420B">
        <w:t xml:space="preserve"> – Doors and Windows</w:t>
      </w:r>
      <w:r w:rsidRPr="002E420B">
        <w:t xml:space="preserve">.  </w:t>
      </w:r>
    </w:p>
    <w:p w14:paraId="6529D032" w14:textId="77777777" w:rsidR="002602F1" w:rsidRPr="002E420B" w:rsidRDefault="002602F1" w:rsidP="00961216">
      <w:pPr>
        <w:pStyle w:val="Heading4"/>
      </w:pPr>
      <w:r w:rsidRPr="002E420B">
        <w:t>Painters’ Access Louvre</w:t>
      </w:r>
      <w:r w:rsidR="006E0999" w:rsidRPr="002E420B">
        <w:t>:</w:t>
      </w:r>
    </w:p>
    <w:p w14:paraId="10250813" w14:textId="77777777" w:rsidR="002602F1" w:rsidRPr="002E420B" w:rsidRDefault="002602F1" w:rsidP="009C4099">
      <w:pPr>
        <w:pStyle w:val="Heading5"/>
      </w:pPr>
      <w:r w:rsidRPr="002E420B">
        <w:t>A 900 mm diameter or 900 mm square manhole or access louve</w:t>
      </w:r>
      <w:r w:rsidR="00644984" w:rsidRPr="002E420B">
        <w:t>r</w:t>
      </w:r>
      <w:r w:rsidRPr="002E420B">
        <w:t xml:space="preserve"> shall be provided in the concrete shaft for access to the external rigging devices. The manhole cover shall be insulated, hinged to open inside the tank above the </w:t>
      </w:r>
      <w:r w:rsidRPr="002E420B">
        <w:lastRenderedPageBreak/>
        <w:t>access landing, and fitted with a removable aluminum louve</w:t>
      </w:r>
      <w:r w:rsidR="00644984" w:rsidRPr="002E420B">
        <w:t>r</w:t>
      </w:r>
      <w:r w:rsidRPr="002E420B">
        <w:t xml:space="preserve"> and bird and insect screening.</w:t>
      </w:r>
    </w:p>
    <w:p w14:paraId="77B388AE" w14:textId="77777777" w:rsidR="002602F1" w:rsidRPr="002E420B" w:rsidRDefault="002602F1" w:rsidP="00961216">
      <w:pPr>
        <w:pStyle w:val="Heading4"/>
      </w:pPr>
      <w:r w:rsidRPr="002E420B">
        <w:t>Gin</w:t>
      </w:r>
      <w:r w:rsidR="00644984" w:rsidRPr="002E420B">
        <w:t xml:space="preserve"> W</w:t>
      </w:r>
      <w:r w:rsidRPr="002E420B">
        <w:t>heel</w:t>
      </w:r>
      <w:r w:rsidR="006E0999" w:rsidRPr="002E420B">
        <w:t>:</w:t>
      </w:r>
    </w:p>
    <w:p w14:paraId="3D8F7BDD" w14:textId="77777777" w:rsidR="002602F1" w:rsidRPr="002E420B" w:rsidRDefault="002602F1" w:rsidP="009C4099">
      <w:pPr>
        <w:pStyle w:val="Heading5"/>
      </w:pPr>
      <w:r w:rsidRPr="002E420B">
        <w:t>A gin</w:t>
      </w:r>
      <w:r w:rsidR="00644984" w:rsidRPr="002E420B">
        <w:t xml:space="preserve"> </w:t>
      </w:r>
      <w:r w:rsidRPr="002E420B">
        <w:t>wheel c/w shoulder eyebolt and insert (</w:t>
      </w:r>
      <w:r w:rsidR="00530701">
        <w:t>Safe Working Load (</w:t>
      </w:r>
      <w:r w:rsidRPr="002E420B">
        <w:t>SWL</w:t>
      </w:r>
      <w:r w:rsidR="00530701">
        <w:t>)</w:t>
      </w:r>
      <w:r w:rsidRPr="002E420B">
        <w:t xml:space="preserve"> 23.1 </w:t>
      </w:r>
      <w:proofErr w:type="spellStart"/>
      <w:r w:rsidRPr="002E420B">
        <w:t>kN</w:t>
      </w:r>
      <w:proofErr w:type="spellEnd"/>
      <w:r w:rsidRPr="002E420B">
        <w:t xml:space="preserve">) shall be provided on the underside of the bottom of the tank subject to the approval of the </w:t>
      </w:r>
      <w:r w:rsidR="00376886" w:rsidRPr="002E420B">
        <w:t>Consultant</w:t>
      </w:r>
      <w:r w:rsidRPr="002E420B">
        <w:t>.  The gin</w:t>
      </w:r>
      <w:r w:rsidR="00644984" w:rsidRPr="002E420B">
        <w:t xml:space="preserve"> </w:t>
      </w:r>
      <w:r w:rsidRPr="002E420B">
        <w:t xml:space="preserve">wheel and concrete insert shall be rated for a total load of 10 </w:t>
      </w:r>
      <w:proofErr w:type="spellStart"/>
      <w:r w:rsidRPr="002E420B">
        <w:t>kN</w:t>
      </w:r>
      <w:proofErr w:type="spellEnd"/>
      <w:r w:rsidRPr="002E420B">
        <w:t xml:space="preserve"> and be easily reached from the catwalk and from the upper landing where applicable.  Supply 25 mm dia</w:t>
      </w:r>
      <w:r w:rsidR="00715E7F" w:rsidRPr="002E420B">
        <w:t>meter</w:t>
      </w:r>
      <w:r w:rsidRPr="002E420B">
        <w:t xml:space="preserve"> new nylon rope</w:t>
      </w:r>
      <w:r w:rsidR="00715E7F" w:rsidRPr="002E420B">
        <w:t>,</w:t>
      </w:r>
      <w:r w:rsidRPr="002E420B">
        <w:t xml:space="preserve"> having length sufficient for both ends to simultaneously reach </w:t>
      </w:r>
      <w:r w:rsidR="00715E7F" w:rsidRPr="002E420B">
        <w:t xml:space="preserve">the </w:t>
      </w:r>
      <w:r w:rsidRPr="002E420B">
        <w:t>ground level.</w:t>
      </w:r>
    </w:p>
    <w:p w14:paraId="448FA27B" w14:textId="77777777" w:rsidR="002602F1" w:rsidRPr="002E420B" w:rsidRDefault="002602F1" w:rsidP="009C4099">
      <w:pPr>
        <w:pStyle w:val="Heading4"/>
      </w:pPr>
      <w:r w:rsidRPr="00CD7FC9">
        <w:t xml:space="preserve">Valve, Chemical and </w:t>
      </w:r>
      <w:del w:id="685" w:author="Johnny Pang" w:date="2022-04-16T21:48:00Z">
        <w:r w:rsidR="006E0999" w:rsidRPr="00CD7FC9" w:rsidDel="0043588D">
          <w:delText>Communications</w:delText>
        </w:r>
        <w:r w:rsidRPr="00CD7FC9" w:rsidDel="0043588D">
          <w:delText xml:space="preserve"> </w:delText>
        </w:r>
      </w:del>
      <w:ins w:id="686" w:author="Johnny Pang" w:date="2022-04-16T21:48:00Z">
        <w:r w:rsidR="0043588D">
          <w:t>Electrical</w:t>
        </w:r>
        <w:r w:rsidR="0043588D" w:rsidRPr="00CD7FC9">
          <w:t xml:space="preserve"> </w:t>
        </w:r>
      </w:ins>
      <w:r w:rsidRPr="00CD7FC9">
        <w:t>Rooms</w:t>
      </w:r>
      <w:r w:rsidR="006E0999" w:rsidRPr="00CD7FC9">
        <w:t>:</w:t>
      </w:r>
    </w:p>
    <w:p w14:paraId="55591050" w14:textId="77777777" w:rsidR="00DF6F03" w:rsidRDefault="002602F1" w:rsidP="009C4099">
      <w:pPr>
        <w:pStyle w:val="Heading5"/>
      </w:pPr>
      <w:r w:rsidRPr="002E420B">
        <w:t xml:space="preserve">The valve </w:t>
      </w:r>
      <w:del w:id="687" w:author="Johnny Pang" w:date="2022-04-16T21:48:00Z">
        <w:r w:rsidRPr="002E420B" w:rsidDel="0043588D">
          <w:delText xml:space="preserve">chamber (valve </w:delText>
        </w:r>
      </w:del>
      <w:r w:rsidRPr="002E420B">
        <w:t>room</w:t>
      </w:r>
      <w:del w:id="688" w:author="Johnny Pang" w:date="2022-04-16T21:48:00Z">
        <w:r w:rsidRPr="002E420B" w:rsidDel="0043588D">
          <w:delText>)</w:delText>
        </w:r>
      </w:del>
      <w:r w:rsidRPr="002E420B">
        <w:t xml:space="preserve"> and chemical room shall be located inside the concrete shaft as detailed on the Contract Drawings. </w:t>
      </w:r>
    </w:p>
    <w:p w14:paraId="54D3BFC7" w14:textId="4EA9BE27" w:rsidR="00DF6F03" w:rsidRDefault="002602F1" w:rsidP="009C4099">
      <w:pPr>
        <w:pStyle w:val="Heading5"/>
      </w:pPr>
      <w:r w:rsidRPr="002E420B">
        <w:t xml:space="preserve">The </w:t>
      </w:r>
      <w:del w:id="689" w:author="Johnny Pang" w:date="2022-04-16T21:48:00Z">
        <w:r w:rsidRPr="002E420B" w:rsidDel="00370C63">
          <w:delText xml:space="preserve">chamber </w:delText>
        </w:r>
      </w:del>
      <w:ins w:id="690" w:author="Johnny Pang" w:date="2022-04-16T21:48:00Z">
        <w:r w:rsidR="00370C63">
          <w:t>valve room</w:t>
        </w:r>
        <w:r w:rsidR="00370C63" w:rsidRPr="002E420B">
          <w:t xml:space="preserve"> </w:t>
        </w:r>
      </w:ins>
      <w:r w:rsidRPr="002E420B">
        <w:t xml:space="preserve">shall be designed by the Contractor to be supported on </w:t>
      </w:r>
      <w:r w:rsidR="00715E7F" w:rsidRPr="002E420B">
        <w:t xml:space="preserve">the </w:t>
      </w:r>
      <w:r w:rsidRPr="002E420B">
        <w:t xml:space="preserve">foundation and/or the concrete shaft wall and shall be capable of carrying all specified and implied dead loads plus a super-imposed </w:t>
      </w:r>
      <w:r w:rsidR="00715E7F" w:rsidRPr="002E420B">
        <w:t>l</w:t>
      </w:r>
      <w:r w:rsidRPr="002E420B">
        <w:t xml:space="preserve">ive </w:t>
      </w:r>
      <w:r w:rsidR="00715E7F" w:rsidRPr="002E420B">
        <w:t>l</w:t>
      </w:r>
      <w:r w:rsidRPr="002E420B">
        <w:t xml:space="preserve">oad of </w:t>
      </w:r>
      <w:del w:id="691" w:author="Johnny Pang" w:date="2022-04-16T21:48:00Z">
        <w:r w:rsidRPr="002E420B" w:rsidDel="00370C63">
          <w:delText>4.8</w:delText>
        </w:r>
      </w:del>
      <w:ins w:id="692" w:author="Johnny Pang" w:date="2022-04-16T21:48:00Z">
        <w:r w:rsidR="00370C63">
          <w:t>6.0</w:t>
        </w:r>
      </w:ins>
      <w:r w:rsidRPr="002E420B">
        <w:t xml:space="preserve"> </w:t>
      </w:r>
      <w:proofErr w:type="spellStart"/>
      <w:r w:rsidRPr="002E420B">
        <w:t>kN</w:t>
      </w:r>
      <w:proofErr w:type="spellEnd"/>
      <w:r w:rsidRPr="002E420B">
        <w:t>/m</w:t>
      </w:r>
      <w:r w:rsidRPr="002E420B">
        <w:rPr>
          <w:vertAlign w:val="superscript"/>
        </w:rPr>
        <w:t>2</w:t>
      </w:r>
      <w:r w:rsidRPr="002E420B">
        <w:t xml:space="preserve">.  The superimposed live load of </w:t>
      </w:r>
      <w:del w:id="693" w:author="Radulovic, Nicole" w:date="2022-11-04T10:09:00Z">
        <w:r w:rsidRPr="002E420B" w:rsidDel="00BF4D49">
          <w:delText>4.8</w:delText>
        </w:r>
      </w:del>
      <w:ins w:id="694" w:author="Radulovic, Nicole" w:date="2022-11-04T10:09:00Z">
        <w:del w:id="695" w:author="Johnny Pang" w:date="2022-12-06T17:44:00Z">
          <w:r w:rsidR="00BF4D49" w:rsidDel="00C57A94">
            <w:delText>6</w:delText>
          </w:r>
        </w:del>
      </w:ins>
      <w:ins w:id="696" w:author="Johnny Pang" w:date="2022-12-06T17:44:00Z">
        <w:r w:rsidR="00C57A94">
          <w:t>5</w:t>
        </w:r>
      </w:ins>
      <w:ins w:id="697" w:author="Radulovic, Nicole" w:date="2022-11-04T10:09:00Z">
        <w:r w:rsidR="00BF4D49">
          <w:t>.0</w:t>
        </w:r>
      </w:ins>
      <w:r w:rsidR="006E0999" w:rsidRPr="002E420B">
        <w:t> </w:t>
      </w:r>
      <w:proofErr w:type="spellStart"/>
      <w:r w:rsidRPr="002E420B">
        <w:t>kN</w:t>
      </w:r>
      <w:proofErr w:type="spellEnd"/>
      <w:r w:rsidRPr="002E420B">
        <w:t>/m</w:t>
      </w:r>
      <w:r w:rsidRPr="002E420B">
        <w:rPr>
          <w:vertAlign w:val="superscript"/>
        </w:rPr>
        <w:t>2</w:t>
      </w:r>
      <w:r w:rsidRPr="002E420B">
        <w:t xml:space="preserve"> applies to the design of </w:t>
      </w:r>
      <w:del w:id="698" w:author="Johnny Pang" w:date="2022-04-16T21:50:00Z">
        <w:r w:rsidRPr="002E420B" w:rsidDel="00370C63">
          <w:delText xml:space="preserve">both </w:delText>
        </w:r>
      </w:del>
      <w:r w:rsidRPr="002E420B">
        <w:t xml:space="preserve">the </w:t>
      </w:r>
      <w:del w:id="699" w:author="Johnny Pang" w:date="2022-04-16T21:48:00Z">
        <w:r w:rsidRPr="002E420B" w:rsidDel="00370C63">
          <w:delText xml:space="preserve">chamber </w:delText>
        </w:r>
      </w:del>
      <w:ins w:id="700" w:author="Johnny Pang" w:date="2022-04-16T21:48:00Z">
        <w:r w:rsidR="00370C63">
          <w:t>valve room</w:t>
        </w:r>
        <w:r w:rsidR="00370C63" w:rsidRPr="002E420B">
          <w:t xml:space="preserve"> </w:t>
        </w:r>
      </w:ins>
      <w:r w:rsidRPr="002E420B">
        <w:t>roof slab</w:t>
      </w:r>
      <w:del w:id="701" w:author="Johnny Pang" w:date="2022-04-16T21:50:00Z">
        <w:r w:rsidRPr="002E420B" w:rsidDel="00370C63">
          <w:delText xml:space="preserve"> and the structural slab at grade</w:delText>
        </w:r>
      </w:del>
      <w:ins w:id="702" w:author="Johnny Pang" w:date="2022-04-16T21:50:00Z">
        <w:r w:rsidR="00370C63">
          <w:t xml:space="preserve"> and staircase</w:t>
        </w:r>
      </w:ins>
      <w:r w:rsidRPr="002E420B">
        <w:t xml:space="preserve">. </w:t>
      </w:r>
    </w:p>
    <w:p w14:paraId="5A7112A7" w14:textId="77777777" w:rsidR="002602F1" w:rsidRPr="002E420B" w:rsidRDefault="002602F1" w:rsidP="009C4099">
      <w:pPr>
        <w:pStyle w:val="Heading5"/>
      </w:pPr>
      <w:r w:rsidRPr="002E420B">
        <w:t xml:space="preserve">Insulated exterior quality entrance doors shall be provided from inside the shaft to the respective rooms as specified in </w:t>
      </w:r>
      <w:r w:rsidRPr="00C57A94">
        <w:rPr>
          <w:rPrChange w:id="703" w:author="Johnny Pang" w:date="2022-12-06T17:44:00Z">
            <w:rPr>
              <w:highlight w:val="yellow"/>
            </w:rPr>
          </w:rPrChange>
        </w:rPr>
        <w:t>D</w:t>
      </w:r>
      <w:r w:rsidR="00A64040" w:rsidRPr="00C57A94">
        <w:rPr>
          <w:rPrChange w:id="704" w:author="Johnny Pang" w:date="2022-12-06T17:44:00Z">
            <w:rPr>
              <w:highlight w:val="yellow"/>
            </w:rPr>
          </w:rPrChange>
        </w:rPr>
        <w:t>ivision</w:t>
      </w:r>
      <w:r w:rsidRPr="00C57A94">
        <w:rPr>
          <w:rPrChange w:id="705" w:author="Johnny Pang" w:date="2022-12-06T17:44:00Z">
            <w:rPr>
              <w:highlight w:val="yellow"/>
            </w:rPr>
          </w:rPrChange>
        </w:rPr>
        <w:t xml:space="preserve"> 8 – </w:t>
      </w:r>
      <w:r w:rsidR="00A64040" w:rsidRPr="00C57A94">
        <w:rPr>
          <w:rPrChange w:id="706" w:author="Johnny Pang" w:date="2022-12-06T17:44:00Z">
            <w:rPr>
              <w:highlight w:val="yellow"/>
            </w:rPr>
          </w:rPrChange>
        </w:rPr>
        <w:t>Doors and Windows</w:t>
      </w:r>
      <w:r w:rsidRPr="00C57A94">
        <w:t>.</w:t>
      </w:r>
      <w:r w:rsidRPr="002E420B">
        <w:t xml:space="preserve">  Do not provide double doors.</w:t>
      </w:r>
    </w:p>
    <w:p w14:paraId="3EE576F2" w14:textId="77777777" w:rsidR="00760327" w:rsidRDefault="00760327" w:rsidP="009C4099">
      <w:pPr>
        <w:pStyle w:val="Heading5"/>
      </w:pPr>
      <w:r w:rsidRPr="002E420B">
        <w:t xml:space="preserve">The valve </w:t>
      </w:r>
      <w:del w:id="707" w:author="Johnny Pang" w:date="2022-04-16T21:50:00Z">
        <w:r w:rsidRPr="002E420B" w:rsidDel="00370C63">
          <w:delText xml:space="preserve">chamber </w:delText>
        </w:r>
      </w:del>
      <w:ins w:id="708" w:author="Johnny Pang" w:date="2022-04-16T21:50:00Z">
        <w:r w:rsidR="00370C63">
          <w:t>room</w:t>
        </w:r>
        <w:r w:rsidR="00370C63" w:rsidRPr="002E420B">
          <w:t xml:space="preserve"> </w:t>
        </w:r>
      </w:ins>
      <w:r w:rsidR="00715E7F" w:rsidRPr="002E420B">
        <w:t>shall also</w:t>
      </w:r>
      <w:r w:rsidRPr="002E420B">
        <w:t xml:space="preserve"> be the location for manual re-chlorinating distribution water entering the tank. Re-chlorination capabilities, appurtenances, power supply and other facility requirements </w:t>
      </w:r>
      <w:r w:rsidR="00530701" w:rsidRPr="00530701">
        <w:t xml:space="preserve">in accordance with the operational requirements set out in Division 13 </w:t>
      </w:r>
      <w:r w:rsidR="00C81D57">
        <w:t xml:space="preserve">- </w:t>
      </w:r>
      <w:r w:rsidR="00530701" w:rsidRPr="00530701">
        <w:t xml:space="preserve">SCADA and Instrumentation and the Process Narrative/Process Control Narratives </w:t>
      </w:r>
      <w:r w:rsidR="00C81D57">
        <w:t>included in the SCADA appendices</w:t>
      </w:r>
      <w:r w:rsidR="00530701" w:rsidRPr="00530701">
        <w:t>.</w:t>
      </w:r>
    </w:p>
    <w:p w14:paraId="0410F96F" w14:textId="77777777" w:rsidR="006E0999" w:rsidRPr="002E146C" w:rsidRDefault="006E0999" w:rsidP="002E146C">
      <w:pPr>
        <w:pStyle w:val="Heading1"/>
      </w:pPr>
      <w:r w:rsidRPr="002E146C">
        <w:t>EXECUTION</w:t>
      </w:r>
    </w:p>
    <w:p w14:paraId="1A3DD0CC" w14:textId="77777777" w:rsidR="006E0999" w:rsidRPr="00CD7FC9" w:rsidRDefault="006E0999" w:rsidP="006877A1">
      <w:pPr>
        <w:pStyle w:val="Heading2"/>
      </w:pPr>
      <w:r w:rsidRPr="00CD7FC9">
        <w:t>Preparation</w:t>
      </w:r>
      <w:r w:rsidR="00A64040" w:rsidRPr="00CD7FC9">
        <w:t xml:space="preserve"> </w:t>
      </w:r>
      <w:r w:rsidRPr="00CD7FC9">
        <w:t>of Subgrade</w:t>
      </w:r>
    </w:p>
    <w:p w14:paraId="507FE1CC" w14:textId="77777777" w:rsidR="006E0999" w:rsidRPr="002E420B" w:rsidRDefault="006E0999" w:rsidP="006877A1">
      <w:pPr>
        <w:pStyle w:val="Heading3"/>
      </w:pPr>
      <w:r w:rsidRPr="00CD7FC9">
        <w:t xml:space="preserve">The entire structure shall be </w:t>
      </w:r>
      <w:r w:rsidRPr="00C57A94">
        <w:t xml:space="preserve">constructed on a reinforced concrete foundation which shall be designed and constructed in accordance to </w:t>
      </w:r>
      <w:r w:rsidRPr="00C57A94">
        <w:rPr>
          <w:rPrChange w:id="709" w:author="Johnny Pang" w:date="2022-12-06T17:45:00Z">
            <w:rPr>
              <w:highlight w:val="yellow"/>
            </w:rPr>
          </w:rPrChange>
        </w:rPr>
        <w:t>Section 03300 – Cast-in-Place Concrete</w:t>
      </w:r>
      <w:r w:rsidRPr="00CD7FC9">
        <w:t xml:space="preserve"> and as specified</w:t>
      </w:r>
      <w:r w:rsidR="00715E7F" w:rsidRPr="00CD7FC9">
        <w:t xml:space="preserve"> in this Section</w:t>
      </w:r>
      <w:r w:rsidRPr="002E420B">
        <w:t>.</w:t>
      </w:r>
    </w:p>
    <w:p w14:paraId="55063815" w14:textId="77777777" w:rsidR="006E0999" w:rsidRPr="00CD7FC9" w:rsidRDefault="006E0999" w:rsidP="006877A1">
      <w:pPr>
        <w:pStyle w:val="Heading3"/>
      </w:pPr>
      <w:r w:rsidRPr="002E420B">
        <w:t xml:space="preserve">All excavations shall be carried out by the Contractor.  When the excavation is completed to </w:t>
      </w:r>
      <w:r w:rsidR="00715E7F" w:rsidRPr="002E420B">
        <w:t>the</w:t>
      </w:r>
      <w:r w:rsidRPr="002E420B">
        <w:t xml:space="preserve"> levels </w:t>
      </w:r>
      <w:r w:rsidR="00715E7F" w:rsidRPr="002E420B">
        <w:t xml:space="preserve">specified in the Contract Documents </w:t>
      </w:r>
      <w:r w:rsidRPr="00C81D57">
        <w:t xml:space="preserve">and ready to accept the working mat specified, it shall be inspected by </w:t>
      </w:r>
      <w:r w:rsidR="00F6649D" w:rsidRPr="00C81D57">
        <w:t xml:space="preserve">an independent </w:t>
      </w:r>
      <w:r w:rsidR="00C81D57" w:rsidRPr="00C81D57">
        <w:t>geotechnical consultant</w:t>
      </w:r>
      <w:r w:rsidR="00C81D57">
        <w:t xml:space="preserve"> (“Geotechnical Consultant”)</w:t>
      </w:r>
      <w:r w:rsidR="00F6649D" w:rsidRPr="0082073D">
        <w:t xml:space="preserve"> </w:t>
      </w:r>
      <w:r w:rsidR="00C81D57" w:rsidRPr="0082073D">
        <w:t xml:space="preserve">selected by the </w:t>
      </w:r>
      <w:del w:id="710" w:author="Johnny Pang" w:date="2022-04-16T21:51:00Z">
        <w:r w:rsidR="00C81D57" w:rsidRPr="0082073D" w:rsidDel="00370C63">
          <w:delText>Consultant</w:delText>
        </w:r>
      </w:del>
      <w:ins w:id="711" w:author="Johnny Pang" w:date="2022-04-16T21:51:00Z">
        <w:r w:rsidR="00370C63">
          <w:t>Region</w:t>
        </w:r>
      </w:ins>
      <w:r w:rsidR="00C81D57">
        <w:t>.</w:t>
      </w:r>
      <w:r w:rsidR="00C81D57" w:rsidRPr="0082073D">
        <w:t xml:space="preserve"> </w:t>
      </w:r>
      <w:del w:id="712" w:author="Johnny Pang" w:date="2022-04-16T21:51:00Z">
        <w:r w:rsidR="00F6649D" w:rsidRPr="00A140B4" w:rsidDel="00370C63">
          <w:rPr>
            <w:i/>
            <w:highlight w:val="yellow"/>
          </w:rPr>
          <w:delText>[</w:delText>
        </w:r>
        <w:r w:rsidR="00C81D57" w:rsidRPr="00A140B4" w:rsidDel="00370C63">
          <w:rPr>
            <w:i/>
            <w:highlight w:val="yellow"/>
          </w:rPr>
          <w:delText xml:space="preserve">The </w:delText>
        </w:r>
        <w:r w:rsidR="00F6649D" w:rsidRPr="00A140B4" w:rsidDel="00370C63">
          <w:rPr>
            <w:i/>
            <w:highlight w:val="yellow"/>
          </w:rPr>
          <w:delText xml:space="preserve">Consultant </w:delText>
        </w:r>
        <w:r w:rsidR="00C81D57" w:rsidRPr="00A140B4" w:rsidDel="00370C63">
          <w:rPr>
            <w:i/>
            <w:highlight w:val="yellow"/>
          </w:rPr>
          <w:delText>will</w:delText>
        </w:r>
        <w:r w:rsidR="00F6649D" w:rsidRPr="00A140B4" w:rsidDel="00370C63">
          <w:rPr>
            <w:i/>
            <w:highlight w:val="yellow"/>
          </w:rPr>
          <w:delText xml:space="preserve"> </w:delText>
        </w:r>
        <w:r w:rsidR="00C81D57" w:rsidRPr="00A140B4" w:rsidDel="00370C63">
          <w:rPr>
            <w:i/>
            <w:highlight w:val="yellow"/>
          </w:rPr>
          <w:delText>procure</w:delText>
        </w:r>
        <w:r w:rsidR="0082073D" w:rsidRPr="00A140B4" w:rsidDel="00370C63">
          <w:rPr>
            <w:i/>
            <w:highlight w:val="yellow"/>
          </w:rPr>
          <w:delText xml:space="preserve"> </w:delText>
        </w:r>
        <w:r w:rsidR="00F6649D" w:rsidRPr="00A140B4" w:rsidDel="00370C63">
          <w:rPr>
            <w:i/>
            <w:highlight w:val="yellow"/>
          </w:rPr>
          <w:delText xml:space="preserve">and pay for the services of </w:delText>
        </w:r>
        <w:r w:rsidR="00C81D57" w:rsidRPr="00A140B4" w:rsidDel="00370C63">
          <w:rPr>
            <w:i/>
            <w:highlight w:val="yellow"/>
          </w:rPr>
          <w:delText xml:space="preserve">the independent </w:delText>
        </w:r>
        <w:r w:rsidR="00F6649D" w:rsidRPr="00A140B4" w:rsidDel="00370C63">
          <w:rPr>
            <w:i/>
            <w:highlight w:val="yellow"/>
          </w:rPr>
          <w:delText>Geotechnical Engineer]</w:delText>
        </w:r>
        <w:r w:rsidRPr="00CD7FC9" w:rsidDel="00370C63">
          <w:delText xml:space="preserve">  </w:delText>
        </w:r>
      </w:del>
      <w:r w:rsidRPr="00CD7FC9">
        <w:t xml:space="preserve">The Contractor shall not place any concrete or reinforcing steel until the subgrade is reviewed and written acceptance is provided by the </w:t>
      </w:r>
      <w:r w:rsidR="00376886" w:rsidRPr="00CD7FC9">
        <w:t>Consultant</w:t>
      </w:r>
      <w:r w:rsidRPr="00CD7FC9">
        <w:t xml:space="preserve">.  The </w:t>
      </w:r>
      <w:r w:rsidR="00376886" w:rsidRPr="00CD7FC9">
        <w:t>Consultant</w:t>
      </w:r>
      <w:r w:rsidRPr="002E420B">
        <w:t xml:space="preserve"> </w:t>
      </w:r>
      <w:r w:rsidR="00C81D57">
        <w:t>will</w:t>
      </w:r>
      <w:r w:rsidRPr="002E420B">
        <w:t xml:space="preserve"> make all arrangements for inspection by the </w:t>
      </w:r>
      <w:r w:rsidR="00F6649D">
        <w:t>Geotechnical Consultant</w:t>
      </w:r>
      <w:r w:rsidRPr="002E420B">
        <w:t>.</w:t>
      </w:r>
    </w:p>
    <w:p w14:paraId="6AA269D3" w14:textId="77777777" w:rsidR="006E0999" w:rsidRPr="002E420B" w:rsidRDefault="006E0999" w:rsidP="006877A1">
      <w:pPr>
        <w:pStyle w:val="Heading3"/>
      </w:pPr>
      <w:r w:rsidRPr="00CD7FC9">
        <w:t>The Contractor shall provide</w:t>
      </w:r>
      <w:r w:rsidR="00C81D57">
        <w:t xml:space="preserve"> notice</w:t>
      </w:r>
      <w:r w:rsidRPr="00CD7FC9">
        <w:t xml:space="preserve"> </w:t>
      </w:r>
      <w:r w:rsidR="00024687">
        <w:t xml:space="preserve">to the Consultant and Region </w:t>
      </w:r>
      <w:r w:rsidRPr="00CD7FC9">
        <w:t xml:space="preserve">a minimum of </w:t>
      </w:r>
      <w:del w:id="713" w:author="Johnny Pang" w:date="2022-04-16T21:51:00Z">
        <w:r w:rsidR="00530701" w:rsidDel="00370C63">
          <w:delText xml:space="preserve">two </w:delText>
        </w:r>
      </w:del>
      <w:ins w:id="714" w:author="Johnny Pang" w:date="2022-04-16T21:51:00Z">
        <w:r w:rsidR="00370C63">
          <w:t xml:space="preserve">five </w:t>
        </w:r>
      </w:ins>
      <w:r w:rsidR="00530701">
        <w:t>Working Days</w:t>
      </w:r>
      <w:r w:rsidRPr="00CD7FC9">
        <w:t xml:space="preserve"> </w:t>
      </w:r>
      <w:r w:rsidR="00C81D57">
        <w:t>prior to the</w:t>
      </w:r>
      <w:r w:rsidRPr="00CD7FC9">
        <w:t xml:space="preserve"> review of the subgrade and shall coordinate </w:t>
      </w:r>
      <w:r w:rsidR="00715E7F" w:rsidRPr="00CD7FC9">
        <w:t>the W</w:t>
      </w:r>
      <w:r w:rsidRPr="00CD7FC9">
        <w:t xml:space="preserve">ork so that </w:t>
      </w:r>
      <w:r w:rsidR="00715E7F" w:rsidRPr="002E420B">
        <w:t xml:space="preserve">the </w:t>
      </w:r>
      <w:r w:rsidRPr="002E420B">
        <w:t>completion of excavation, inspection by</w:t>
      </w:r>
      <w:r w:rsidR="00715E7F" w:rsidRPr="002E420B">
        <w:t xml:space="preserve"> the</w:t>
      </w:r>
      <w:r w:rsidRPr="002E420B">
        <w:t xml:space="preserve"> </w:t>
      </w:r>
      <w:r w:rsidR="00F6649D">
        <w:t>G</w:t>
      </w:r>
      <w:r w:rsidR="00F6649D" w:rsidRPr="002E420B">
        <w:t xml:space="preserve">eotechnical </w:t>
      </w:r>
      <w:r w:rsidR="00C81D57">
        <w:t>Consultant</w:t>
      </w:r>
      <w:r w:rsidR="00715E7F" w:rsidRPr="00CD7FC9">
        <w:t xml:space="preserve">, </w:t>
      </w:r>
      <w:r w:rsidRPr="00CD7FC9">
        <w:t xml:space="preserve">and </w:t>
      </w:r>
      <w:r w:rsidR="00715E7F" w:rsidRPr="00CD7FC9">
        <w:t xml:space="preserve">the </w:t>
      </w:r>
      <w:r w:rsidRPr="00CD7FC9">
        <w:t xml:space="preserve">placement of </w:t>
      </w:r>
      <w:r w:rsidR="00715E7F" w:rsidRPr="00CD7FC9">
        <w:t xml:space="preserve">the </w:t>
      </w:r>
      <w:r w:rsidRPr="002E420B">
        <w:t xml:space="preserve">working mat </w:t>
      </w:r>
      <w:r w:rsidR="00715E7F" w:rsidRPr="002E420B">
        <w:t xml:space="preserve">will </w:t>
      </w:r>
      <w:r w:rsidRPr="002E420B">
        <w:t xml:space="preserve">occur on the same </w:t>
      </w:r>
      <w:r w:rsidR="00715E7F" w:rsidRPr="002E420B">
        <w:t>D</w:t>
      </w:r>
      <w:r w:rsidRPr="002E420B">
        <w:t>ay.  The excavated subgrade shall not be left exposed more than 24 hours.</w:t>
      </w:r>
    </w:p>
    <w:p w14:paraId="73C2A894" w14:textId="77777777" w:rsidR="006E0999" w:rsidRPr="00CD7FC9" w:rsidRDefault="006E0999" w:rsidP="006877A1">
      <w:pPr>
        <w:pStyle w:val="Heading3"/>
      </w:pPr>
      <w:r w:rsidRPr="002E420B">
        <w:t xml:space="preserve">Following </w:t>
      </w:r>
      <w:r w:rsidR="00715E7F" w:rsidRPr="002E420B">
        <w:t xml:space="preserve">the </w:t>
      </w:r>
      <w:r w:rsidRPr="002E420B">
        <w:t xml:space="preserve">acceptance of the subgrade and verification of safe net bearing pressure by the </w:t>
      </w:r>
      <w:r w:rsidR="00F6649D">
        <w:t>G</w:t>
      </w:r>
      <w:r w:rsidR="00F6649D" w:rsidRPr="002E420B">
        <w:t xml:space="preserve">eotechnical </w:t>
      </w:r>
      <w:r w:rsidR="00C81D57">
        <w:t>Consultant</w:t>
      </w:r>
      <w:r w:rsidRPr="00CD7FC9">
        <w:t xml:space="preserve">, the Contractor shall remove any loose or unsuitable material and place a minimum 50 mm “mud slab” of 25 MPa concrete.  The mud slab or working mat shall extend a minimum of </w:t>
      </w:r>
      <w:del w:id="715" w:author="Johnny Pang" w:date="2022-04-16T21:51:00Z">
        <w:r w:rsidRPr="00CD7FC9" w:rsidDel="00370C63">
          <w:delText xml:space="preserve">150 </w:delText>
        </w:r>
      </w:del>
      <w:ins w:id="716" w:author="Johnny Pang" w:date="2022-04-16T21:51:00Z">
        <w:r w:rsidR="00370C63">
          <w:t>300</w:t>
        </w:r>
        <w:r w:rsidR="00370C63" w:rsidRPr="00CD7FC9">
          <w:t xml:space="preserve"> </w:t>
        </w:r>
      </w:ins>
      <w:r w:rsidRPr="00CD7FC9">
        <w:t xml:space="preserve">mm </w:t>
      </w:r>
      <w:r w:rsidR="00715E7F" w:rsidRPr="00CD7FC9">
        <w:t xml:space="preserve">beyond the </w:t>
      </w:r>
      <w:r w:rsidRPr="00CD7FC9">
        <w:t>annular ring or formed footing for the tank foundation.</w:t>
      </w:r>
    </w:p>
    <w:p w14:paraId="0DCA294F" w14:textId="77777777" w:rsidR="006E0999" w:rsidRPr="00C57A94" w:rsidRDefault="006E0999" w:rsidP="006877A1">
      <w:pPr>
        <w:pStyle w:val="Heading2"/>
      </w:pPr>
      <w:r w:rsidRPr="00C57A94">
        <w:lastRenderedPageBreak/>
        <w:t>Material</w:t>
      </w:r>
      <w:r w:rsidR="00A64040" w:rsidRPr="00C57A94">
        <w:t xml:space="preserve"> </w:t>
      </w:r>
      <w:r w:rsidRPr="00C57A94">
        <w:t>Identification</w:t>
      </w:r>
      <w:r w:rsidR="00A64040" w:rsidRPr="00C57A94">
        <w:t xml:space="preserve"> </w:t>
      </w:r>
      <w:r w:rsidRPr="00C57A94">
        <w:t>and Handling</w:t>
      </w:r>
    </w:p>
    <w:p w14:paraId="1F9F72C6" w14:textId="77777777" w:rsidR="006E0999" w:rsidRPr="00C57A94" w:rsidRDefault="006E0999" w:rsidP="006877A1">
      <w:pPr>
        <w:pStyle w:val="Heading3"/>
        <w:rPr>
          <w:rPrChange w:id="717" w:author="Johnny Pang" w:date="2022-12-06T17:45:00Z">
            <w:rPr>
              <w:highlight w:val="yellow"/>
            </w:rPr>
          </w:rPrChange>
        </w:rPr>
      </w:pPr>
      <w:r w:rsidRPr="00C57A94">
        <w:t xml:space="preserve">The Contractor is solely responsible for all shipping, handling and storage of materials and equipment in accordance with </w:t>
      </w:r>
      <w:r w:rsidRPr="00C57A94">
        <w:rPr>
          <w:rPrChange w:id="718" w:author="Johnny Pang" w:date="2022-12-06T17:45:00Z">
            <w:rPr>
              <w:highlight w:val="yellow"/>
            </w:rPr>
          </w:rPrChange>
        </w:rPr>
        <w:t>Section 01600 – Material and Equipment.</w:t>
      </w:r>
    </w:p>
    <w:p w14:paraId="4302DCD0" w14:textId="77777777" w:rsidR="006E0999" w:rsidRPr="00CD7FC9" w:rsidRDefault="006E0999" w:rsidP="006877A1">
      <w:pPr>
        <w:pStyle w:val="Heading2"/>
      </w:pPr>
      <w:r w:rsidRPr="00CD7FC9">
        <w:t>Tolerances</w:t>
      </w:r>
    </w:p>
    <w:p w14:paraId="5FDDEAF5" w14:textId="77777777" w:rsidR="006E0999" w:rsidRPr="00C57A94" w:rsidRDefault="006E0999" w:rsidP="006877A1">
      <w:pPr>
        <w:pStyle w:val="Heading3"/>
      </w:pPr>
      <w:r w:rsidRPr="00C57A94">
        <w:t xml:space="preserve">The Contractor shall ensure that the elevated storage facility is constructed in accordance to all standards </w:t>
      </w:r>
      <w:del w:id="719" w:author="Johnny Pang" w:date="2022-04-16T21:52:00Z">
        <w:r w:rsidR="00530701" w:rsidRPr="00C57A94" w:rsidDel="00370C63">
          <w:rPr>
            <w:i/>
            <w:rPrChange w:id="720" w:author="Johnny Pang" w:date="2022-12-06T17:45:00Z">
              <w:rPr>
                <w:i/>
                <w:highlight w:val="yellow"/>
              </w:rPr>
            </w:rPrChange>
          </w:rPr>
          <w:delText>[Consultant to amend with list of relevant standards]</w:delText>
        </w:r>
        <w:r w:rsidR="00530701" w:rsidRPr="00C57A94" w:rsidDel="00370C63">
          <w:delText xml:space="preserve"> </w:delText>
        </w:r>
      </w:del>
      <w:r w:rsidRPr="00C57A94">
        <w:t xml:space="preserve">and as specified </w:t>
      </w:r>
      <w:r w:rsidR="00715E7F" w:rsidRPr="00C57A94">
        <w:t>in this Section</w:t>
      </w:r>
      <w:r w:rsidRPr="00C57A94">
        <w:t>.</w:t>
      </w:r>
    </w:p>
    <w:p w14:paraId="5F8B9936" w14:textId="77777777" w:rsidR="002616C5" w:rsidRPr="009C4099" w:rsidRDefault="006E0999" w:rsidP="006877A1">
      <w:pPr>
        <w:pStyle w:val="Heading3"/>
        <w:rPr>
          <w:highlight w:val="yellow"/>
        </w:rPr>
      </w:pPr>
      <w:r w:rsidRPr="00C57A94">
        <w:t>A quality assurance program to verify conformance to all tolerances shall be prepared by the Contractor.  The quality assurance program shall be submitted as part of th</w:t>
      </w:r>
      <w:r w:rsidR="0082073D" w:rsidRPr="00C57A94">
        <w:t>e submittals</w:t>
      </w:r>
      <w:r w:rsidR="00541FE3" w:rsidRPr="00C57A94">
        <w:t xml:space="preserve"> and shall detail method(s) for verifying that all construction tolerances are met and detail remedial action plans to</w:t>
      </w:r>
      <w:r w:rsidR="00541FE3" w:rsidRPr="00CD7FC9">
        <w:t xml:space="preserve"> correct any work not meeting tolerances specified herein.</w:t>
      </w:r>
    </w:p>
    <w:p w14:paraId="09818F27" w14:textId="77777777" w:rsidR="006E0999" w:rsidRPr="002E420B" w:rsidRDefault="006E0999" w:rsidP="006877A1">
      <w:pPr>
        <w:pStyle w:val="Heading3"/>
      </w:pPr>
      <w:r w:rsidRPr="00CD7FC9">
        <w:t xml:space="preserve">The quality assurance program shall include, but will not necessarily be limited to, the daily verification of vertical alignment, radius and horizontal level during construction of the support wall.  At the end of each day the Contractor will measure, and report to the </w:t>
      </w:r>
      <w:r w:rsidR="00376886" w:rsidRPr="00CD7FC9">
        <w:t>Consultant</w:t>
      </w:r>
      <w:r w:rsidRPr="002E420B">
        <w:t>, the following:</w:t>
      </w:r>
    </w:p>
    <w:p w14:paraId="4A5D792C" w14:textId="77777777" w:rsidR="006E0999" w:rsidRPr="002E420B" w:rsidRDefault="006E0999" w:rsidP="00961216">
      <w:pPr>
        <w:pStyle w:val="Heading4"/>
      </w:pPr>
      <w:r w:rsidRPr="002E420B">
        <w:t>Vertical alignment and radius at eight points on the interior of the support wall.  Points shall be located at 45° intervals.</w:t>
      </w:r>
    </w:p>
    <w:p w14:paraId="7EFE7B0D" w14:textId="77777777" w:rsidR="006E0999" w:rsidRPr="002E420B" w:rsidRDefault="006E0999" w:rsidP="00961216">
      <w:pPr>
        <w:pStyle w:val="Heading4"/>
      </w:pPr>
      <w:r w:rsidRPr="002E420B">
        <w:t>Horizontal level at eight points at 45° intervals on the top of the form.</w:t>
      </w:r>
    </w:p>
    <w:p w14:paraId="03C39B69" w14:textId="77777777" w:rsidR="006E0999" w:rsidRPr="002E420B" w:rsidRDefault="006E0999" w:rsidP="00961216">
      <w:pPr>
        <w:pStyle w:val="Heading4"/>
      </w:pPr>
      <w:r w:rsidRPr="002E420B">
        <w:t>Wall thicknesses at eight points at 45° intervals.</w:t>
      </w:r>
    </w:p>
    <w:p w14:paraId="022DBE06" w14:textId="77777777" w:rsidR="006E0999" w:rsidRPr="002E420B" w:rsidRDefault="006E0999" w:rsidP="006877A1">
      <w:pPr>
        <w:pStyle w:val="Heading3"/>
      </w:pPr>
      <w:r w:rsidRPr="00CD7FC9">
        <w:t xml:space="preserve">Vertical alignment and horizontal level shall be checked by the Contractor using a visible beam laser or equivalent as approved by the </w:t>
      </w:r>
      <w:r w:rsidR="00376886" w:rsidRPr="00CD7FC9">
        <w:t>Consultant</w:t>
      </w:r>
      <w:r w:rsidRPr="00CD7FC9">
        <w:t xml:space="preserve">.  An inspection report shall be prepared by the Contractor and submitted to the </w:t>
      </w:r>
      <w:r w:rsidR="00376886" w:rsidRPr="00CD7FC9">
        <w:t>Consultant</w:t>
      </w:r>
      <w:r w:rsidRPr="002E420B">
        <w:t xml:space="preserve"> on completion of the </w:t>
      </w:r>
      <w:r w:rsidR="00D15CE5" w:rsidRPr="002E420B">
        <w:t xml:space="preserve">Contract </w:t>
      </w:r>
      <w:r w:rsidRPr="002E420B">
        <w:t xml:space="preserve">detailing all quality assurance measurements taken throughout construction.  The report shall bear the stamp of a </w:t>
      </w:r>
      <w:r w:rsidR="00D15CE5" w:rsidRPr="002E420B">
        <w:t>p</w:t>
      </w:r>
      <w:r w:rsidRPr="002E420B">
        <w:t>rofessional</w:t>
      </w:r>
      <w:r w:rsidR="00D15CE5" w:rsidRPr="002E420B">
        <w:t xml:space="preserve"> engineer</w:t>
      </w:r>
      <w:r w:rsidRPr="002E420B">
        <w:t xml:space="preserve"> licensed to practice in </w:t>
      </w:r>
      <w:r w:rsidR="00D15CE5" w:rsidRPr="002E420B">
        <w:t xml:space="preserve">the Province of </w:t>
      </w:r>
      <w:r w:rsidRPr="002E420B">
        <w:t>Ontario and shall certify that all work was constructed within the tolerances as specified</w:t>
      </w:r>
      <w:r w:rsidR="00D15CE5" w:rsidRPr="002E420B">
        <w:t xml:space="preserve"> in this Section</w:t>
      </w:r>
      <w:r w:rsidRPr="002E420B">
        <w:t>.  Work exceeding the tolerances shall not be accepted and shall be rectified at the Contractor’s cost.</w:t>
      </w:r>
    </w:p>
    <w:p w14:paraId="2FDFAC78" w14:textId="77777777" w:rsidR="006E0999" w:rsidRPr="00CD7FC9" w:rsidRDefault="006E0999" w:rsidP="006877A1">
      <w:pPr>
        <w:pStyle w:val="Heading3"/>
      </w:pPr>
      <w:r w:rsidRPr="002E420B">
        <w:t>Tolerances for concrete and reinforcement shall comply with ACI 117</w:t>
      </w:r>
      <w:r w:rsidRPr="00CD7FC9">
        <w:t xml:space="preserve"> and the following:</w:t>
      </w:r>
    </w:p>
    <w:p w14:paraId="32E84B98" w14:textId="77777777" w:rsidR="006E0999" w:rsidRDefault="006E0999" w:rsidP="001B662C">
      <w:pPr>
        <w:pStyle w:val="Heading4"/>
        <w:spacing w:after="120"/>
      </w:pPr>
      <w:r w:rsidRPr="002E420B">
        <w:t>Dimensional Tolerances for the Concrete Support Structure:</w:t>
      </w:r>
    </w:p>
    <w:tbl>
      <w:tblPr>
        <w:tblW w:w="0" w:type="auto"/>
        <w:tblInd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127"/>
        <w:gridCol w:w="2461"/>
      </w:tblGrid>
      <w:tr w:rsidR="004E014B" w14:paraId="64031762" w14:textId="77777777" w:rsidTr="00B93358">
        <w:tc>
          <w:tcPr>
            <w:tcW w:w="4127" w:type="dxa"/>
            <w:shd w:val="clear" w:color="auto" w:fill="auto"/>
          </w:tcPr>
          <w:p w14:paraId="14A8C217" w14:textId="77777777" w:rsidR="004E014B" w:rsidRPr="001B662C" w:rsidRDefault="004E014B" w:rsidP="001B662C">
            <w:r w:rsidRPr="001B662C">
              <w:t>Variation in Thickness:</w:t>
            </w:r>
          </w:p>
        </w:tc>
        <w:tc>
          <w:tcPr>
            <w:tcW w:w="2461" w:type="dxa"/>
            <w:shd w:val="clear" w:color="auto" w:fill="auto"/>
          </w:tcPr>
          <w:p w14:paraId="292AA4DA" w14:textId="77777777" w:rsidR="004E014B" w:rsidRPr="001B662C" w:rsidRDefault="004E014B" w:rsidP="001B662C"/>
        </w:tc>
      </w:tr>
      <w:tr w:rsidR="004E014B" w14:paraId="7BA7DC50" w14:textId="77777777" w:rsidTr="00B93358">
        <w:tc>
          <w:tcPr>
            <w:tcW w:w="4127" w:type="dxa"/>
            <w:shd w:val="clear" w:color="auto" w:fill="auto"/>
          </w:tcPr>
          <w:p w14:paraId="65A502C9" w14:textId="77777777" w:rsidR="004E014B" w:rsidRPr="001B662C" w:rsidRDefault="00EB7151" w:rsidP="001B662C">
            <w:r w:rsidRPr="001B662C">
              <w:t>Wall</w:t>
            </w:r>
          </w:p>
        </w:tc>
        <w:tc>
          <w:tcPr>
            <w:tcW w:w="2461" w:type="dxa"/>
            <w:shd w:val="clear" w:color="auto" w:fill="auto"/>
          </w:tcPr>
          <w:p w14:paraId="0668C059" w14:textId="77777777" w:rsidR="004E014B" w:rsidRPr="001B662C" w:rsidRDefault="00EB7151" w:rsidP="001B662C">
            <w:r w:rsidRPr="001B662C">
              <w:t>-3.0% to + 5.0%</w:t>
            </w:r>
          </w:p>
        </w:tc>
      </w:tr>
      <w:tr w:rsidR="004E014B" w14:paraId="0E5F26AD" w14:textId="77777777" w:rsidTr="00B93358">
        <w:tc>
          <w:tcPr>
            <w:tcW w:w="4127" w:type="dxa"/>
            <w:shd w:val="clear" w:color="auto" w:fill="auto"/>
          </w:tcPr>
          <w:p w14:paraId="71BBDBED" w14:textId="77777777" w:rsidR="004E014B" w:rsidRPr="001B662C" w:rsidRDefault="00EB7151" w:rsidP="001B662C">
            <w:r w:rsidRPr="001B662C">
              <w:t>Dome</w:t>
            </w:r>
            <w:r w:rsidRPr="001B662C">
              <w:tab/>
            </w:r>
          </w:p>
        </w:tc>
        <w:tc>
          <w:tcPr>
            <w:tcW w:w="2461" w:type="dxa"/>
            <w:shd w:val="clear" w:color="auto" w:fill="auto"/>
          </w:tcPr>
          <w:p w14:paraId="4EF0FE78" w14:textId="77777777" w:rsidR="004E014B" w:rsidRPr="001B662C" w:rsidRDefault="00EB7151" w:rsidP="001B662C">
            <w:r w:rsidRPr="001B662C">
              <w:t>-6.0% to + 10.0%</w:t>
            </w:r>
          </w:p>
        </w:tc>
      </w:tr>
      <w:tr w:rsidR="004E014B" w14:paraId="2AAB7B42" w14:textId="77777777" w:rsidTr="00B93358">
        <w:tc>
          <w:tcPr>
            <w:tcW w:w="4127" w:type="dxa"/>
            <w:shd w:val="clear" w:color="auto" w:fill="auto"/>
          </w:tcPr>
          <w:p w14:paraId="735B6F98" w14:textId="77777777" w:rsidR="004E014B" w:rsidRPr="001B662C" w:rsidRDefault="00EB7151" w:rsidP="001B662C">
            <w:r w:rsidRPr="001B662C">
              <w:t>Support Wall Elevation from Plumb:</w:t>
            </w:r>
          </w:p>
        </w:tc>
        <w:tc>
          <w:tcPr>
            <w:tcW w:w="2461" w:type="dxa"/>
            <w:shd w:val="clear" w:color="auto" w:fill="auto"/>
          </w:tcPr>
          <w:p w14:paraId="15D515A1" w14:textId="77777777" w:rsidR="004E014B" w:rsidRPr="001B662C" w:rsidRDefault="004E014B" w:rsidP="001B662C"/>
        </w:tc>
      </w:tr>
      <w:tr w:rsidR="004E014B" w14:paraId="2F86CD75" w14:textId="77777777" w:rsidTr="00B93358">
        <w:tc>
          <w:tcPr>
            <w:tcW w:w="4127" w:type="dxa"/>
            <w:shd w:val="clear" w:color="auto" w:fill="auto"/>
          </w:tcPr>
          <w:p w14:paraId="0FA46E8B" w14:textId="77777777" w:rsidR="004E014B" w:rsidRPr="001B662C" w:rsidRDefault="00EB7151" w:rsidP="001B662C">
            <w:r w:rsidRPr="001B662C">
              <w:t>In any 1.6 m of Height (1/160)</w:t>
            </w:r>
          </w:p>
        </w:tc>
        <w:tc>
          <w:tcPr>
            <w:tcW w:w="2461" w:type="dxa"/>
            <w:shd w:val="clear" w:color="auto" w:fill="auto"/>
          </w:tcPr>
          <w:p w14:paraId="32317CA0" w14:textId="77777777" w:rsidR="004E014B" w:rsidRPr="001B662C" w:rsidRDefault="00EB7151" w:rsidP="001B662C">
            <w:r w:rsidRPr="001B662C">
              <w:t>10 mm</w:t>
            </w:r>
          </w:p>
        </w:tc>
      </w:tr>
      <w:tr w:rsidR="004E014B" w14:paraId="20BC3158" w14:textId="77777777" w:rsidTr="00B93358">
        <w:tc>
          <w:tcPr>
            <w:tcW w:w="4127" w:type="dxa"/>
            <w:shd w:val="clear" w:color="auto" w:fill="auto"/>
          </w:tcPr>
          <w:p w14:paraId="6184D858" w14:textId="77777777" w:rsidR="004E014B" w:rsidRPr="001B662C" w:rsidRDefault="00EB7151" w:rsidP="001B662C">
            <w:r w:rsidRPr="001B662C">
              <w:t>In any 15.2 m of Height (1/400)</w:t>
            </w:r>
          </w:p>
        </w:tc>
        <w:tc>
          <w:tcPr>
            <w:tcW w:w="2461" w:type="dxa"/>
            <w:shd w:val="clear" w:color="auto" w:fill="auto"/>
          </w:tcPr>
          <w:p w14:paraId="406C95D0" w14:textId="77777777" w:rsidR="004E014B" w:rsidRPr="001B662C" w:rsidRDefault="00EB7151" w:rsidP="001B662C">
            <w:r w:rsidRPr="001B662C">
              <w:t>38 mm</w:t>
            </w:r>
          </w:p>
        </w:tc>
      </w:tr>
      <w:tr w:rsidR="004E014B" w14:paraId="5445314A" w14:textId="77777777" w:rsidTr="00B93358">
        <w:tc>
          <w:tcPr>
            <w:tcW w:w="4127" w:type="dxa"/>
            <w:shd w:val="clear" w:color="auto" w:fill="auto"/>
          </w:tcPr>
          <w:p w14:paraId="6EBDBC35" w14:textId="77777777" w:rsidR="004E014B" w:rsidRPr="001B662C" w:rsidRDefault="00EB7151" w:rsidP="001B662C">
            <w:r w:rsidRPr="001B662C">
              <w:t>Maximum in Total Height</w:t>
            </w:r>
          </w:p>
        </w:tc>
        <w:tc>
          <w:tcPr>
            <w:tcW w:w="2461" w:type="dxa"/>
            <w:shd w:val="clear" w:color="auto" w:fill="auto"/>
          </w:tcPr>
          <w:p w14:paraId="7FEA22C7" w14:textId="77777777" w:rsidR="004E014B" w:rsidRPr="001B662C" w:rsidRDefault="00EB7151" w:rsidP="001B662C">
            <w:r w:rsidRPr="001B662C">
              <w:t>76 mm</w:t>
            </w:r>
          </w:p>
        </w:tc>
      </w:tr>
      <w:tr w:rsidR="00EB7151" w14:paraId="6851C919" w14:textId="77777777" w:rsidTr="00B93358">
        <w:tc>
          <w:tcPr>
            <w:tcW w:w="4127" w:type="dxa"/>
            <w:shd w:val="clear" w:color="auto" w:fill="auto"/>
          </w:tcPr>
          <w:p w14:paraId="7D80CD9A" w14:textId="77777777" w:rsidR="00EB7151" w:rsidRPr="001B662C" w:rsidRDefault="00950A50" w:rsidP="001B662C">
            <w:r w:rsidRPr="001B662C">
              <w:t>Support Wall Diameter Variation</w:t>
            </w:r>
          </w:p>
        </w:tc>
        <w:tc>
          <w:tcPr>
            <w:tcW w:w="2461" w:type="dxa"/>
            <w:shd w:val="clear" w:color="auto" w:fill="auto"/>
          </w:tcPr>
          <w:p w14:paraId="515C9876" w14:textId="77777777" w:rsidR="00EB7151" w:rsidRPr="001B662C" w:rsidRDefault="00254A2B" w:rsidP="001B662C">
            <w:r w:rsidRPr="001B662C">
              <w:t xml:space="preserve">     </w:t>
            </w:r>
            <w:r w:rsidR="00950A50" w:rsidRPr="001B662C">
              <w:t>± 0.4%</w:t>
            </w:r>
          </w:p>
        </w:tc>
      </w:tr>
      <w:tr w:rsidR="00EB7151" w14:paraId="00E57DD9" w14:textId="77777777" w:rsidTr="00B93358">
        <w:tc>
          <w:tcPr>
            <w:tcW w:w="4127" w:type="dxa"/>
            <w:shd w:val="clear" w:color="auto" w:fill="auto"/>
          </w:tcPr>
          <w:p w14:paraId="249CA2F1" w14:textId="77777777" w:rsidR="00EB7151" w:rsidRPr="001B662C" w:rsidRDefault="00950A50" w:rsidP="001B662C">
            <w:r w:rsidRPr="001B662C">
              <w:t>Not to Exceed</w:t>
            </w:r>
          </w:p>
        </w:tc>
        <w:tc>
          <w:tcPr>
            <w:tcW w:w="2461" w:type="dxa"/>
            <w:shd w:val="clear" w:color="auto" w:fill="auto"/>
          </w:tcPr>
          <w:p w14:paraId="2823CFBE" w14:textId="77777777" w:rsidR="00EB7151" w:rsidRPr="001B662C" w:rsidRDefault="00950A50" w:rsidP="001B662C">
            <w:r w:rsidRPr="001B662C">
              <w:t>76 mm</w:t>
            </w:r>
          </w:p>
        </w:tc>
      </w:tr>
      <w:tr w:rsidR="00950A50" w14:paraId="7B7F06C2" w14:textId="77777777" w:rsidTr="00B93358">
        <w:tc>
          <w:tcPr>
            <w:tcW w:w="4127" w:type="dxa"/>
            <w:shd w:val="clear" w:color="auto" w:fill="auto"/>
          </w:tcPr>
          <w:p w14:paraId="7F19AECB" w14:textId="77777777" w:rsidR="00950A50" w:rsidRPr="001B662C" w:rsidRDefault="00950A50" w:rsidP="001B662C">
            <w:r w:rsidRPr="001B662C">
              <w:t>Dome Tank Floor Radius Variation</w:t>
            </w:r>
          </w:p>
        </w:tc>
        <w:tc>
          <w:tcPr>
            <w:tcW w:w="2461" w:type="dxa"/>
            <w:shd w:val="clear" w:color="auto" w:fill="auto"/>
          </w:tcPr>
          <w:p w14:paraId="17538E19" w14:textId="77777777" w:rsidR="00950A50" w:rsidRPr="001B662C" w:rsidRDefault="00950A50" w:rsidP="001B662C">
            <w:r w:rsidRPr="001B662C">
              <w:t>± 1.0%</w:t>
            </w:r>
          </w:p>
        </w:tc>
      </w:tr>
    </w:tbl>
    <w:p w14:paraId="53332AB9" w14:textId="77777777" w:rsidR="006E0999" w:rsidRPr="002E420B" w:rsidRDefault="006E0999" w:rsidP="001B662C">
      <w:pPr>
        <w:pStyle w:val="Heading4"/>
        <w:spacing w:before="120"/>
      </w:pPr>
      <w:r w:rsidRPr="002E420B">
        <w:t xml:space="preserve">The </w:t>
      </w:r>
      <w:r w:rsidR="004E5242" w:rsidRPr="002E420B">
        <w:t xml:space="preserve">offset between adjacent pieces </w:t>
      </w:r>
      <w:r w:rsidRPr="002E420B">
        <w:t xml:space="preserve">of </w:t>
      </w:r>
      <w:r w:rsidR="004E5242" w:rsidRPr="002E420B">
        <w:t xml:space="preserve">formwork facing material shall not exceed </w:t>
      </w:r>
      <w:r w:rsidRPr="002E420B">
        <w:t xml:space="preserve">the </w:t>
      </w:r>
      <w:r w:rsidR="004E5242" w:rsidRPr="002E420B">
        <w:t>following</w:t>
      </w:r>
      <w:r w:rsidRPr="002E420B">
        <w:t>:</w:t>
      </w:r>
    </w:p>
    <w:p w14:paraId="6CFAEAEC" w14:textId="77777777" w:rsidR="006E0999" w:rsidRPr="00B93358" w:rsidRDefault="006E0999" w:rsidP="008A33B4">
      <w:pPr>
        <w:ind w:left="5040"/>
        <w:rPr>
          <w:rFonts w:cs="Arial"/>
        </w:rPr>
      </w:pPr>
      <w:r w:rsidRPr="00B93358">
        <w:rPr>
          <w:rFonts w:cs="Arial"/>
        </w:rPr>
        <w:tab/>
      </w:r>
    </w:p>
    <w:tbl>
      <w:tblPr>
        <w:tblW w:w="0" w:type="auto"/>
        <w:tblInd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127"/>
        <w:gridCol w:w="2461"/>
      </w:tblGrid>
      <w:tr w:rsidR="00892517" w14:paraId="5979FFDB" w14:textId="77777777" w:rsidTr="00B93358">
        <w:tc>
          <w:tcPr>
            <w:tcW w:w="4127" w:type="dxa"/>
            <w:shd w:val="clear" w:color="auto" w:fill="auto"/>
          </w:tcPr>
          <w:p w14:paraId="71135944" w14:textId="77777777" w:rsidR="00892517" w:rsidRPr="001B662C" w:rsidRDefault="00892517" w:rsidP="001B662C">
            <w:r w:rsidRPr="001B662C">
              <w:t>Exterior Exposed Surfaces</w:t>
            </w:r>
          </w:p>
        </w:tc>
        <w:tc>
          <w:tcPr>
            <w:tcW w:w="2461" w:type="dxa"/>
            <w:shd w:val="clear" w:color="auto" w:fill="auto"/>
          </w:tcPr>
          <w:p w14:paraId="0E547786" w14:textId="77777777" w:rsidR="00892517" w:rsidRPr="001B662C" w:rsidRDefault="00892517" w:rsidP="001B662C">
            <w:r w:rsidRPr="001B662C">
              <w:t>3 mm</w:t>
            </w:r>
          </w:p>
        </w:tc>
      </w:tr>
      <w:tr w:rsidR="00892517" w14:paraId="50E0C275" w14:textId="77777777" w:rsidTr="00B93358">
        <w:tc>
          <w:tcPr>
            <w:tcW w:w="4127" w:type="dxa"/>
            <w:shd w:val="clear" w:color="auto" w:fill="auto"/>
          </w:tcPr>
          <w:p w14:paraId="38596CE5" w14:textId="77777777" w:rsidR="00892517" w:rsidRPr="001B662C" w:rsidRDefault="00892517" w:rsidP="001B662C">
            <w:r w:rsidRPr="001B662C">
              <w:t>Interior Exposed Surfaces</w:t>
            </w:r>
          </w:p>
        </w:tc>
        <w:tc>
          <w:tcPr>
            <w:tcW w:w="2461" w:type="dxa"/>
            <w:shd w:val="clear" w:color="auto" w:fill="auto"/>
          </w:tcPr>
          <w:p w14:paraId="59B35C17" w14:textId="77777777" w:rsidR="00892517" w:rsidRPr="001B662C" w:rsidRDefault="00892517" w:rsidP="001B662C">
            <w:r w:rsidRPr="001B662C">
              <w:t>6 mm</w:t>
            </w:r>
          </w:p>
        </w:tc>
      </w:tr>
      <w:tr w:rsidR="00892517" w14:paraId="6784D05B" w14:textId="77777777" w:rsidTr="00B93358">
        <w:tc>
          <w:tcPr>
            <w:tcW w:w="4127" w:type="dxa"/>
            <w:shd w:val="clear" w:color="auto" w:fill="auto"/>
          </w:tcPr>
          <w:p w14:paraId="5990F61E" w14:textId="77777777" w:rsidR="00892517" w:rsidRPr="001B662C" w:rsidRDefault="00892517" w:rsidP="001B662C">
            <w:r w:rsidRPr="001B662C">
              <w:t>Unexposed Surfaces</w:t>
            </w:r>
          </w:p>
        </w:tc>
        <w:tc>
          <w:tcPr>
            <w:tcW w:w="2461" w:type="dxa"/>
            <w:shd w:val="clear" w:color="auto" w:fill="auto"/>
          </w:tcPr>
          <w:p w14:paraId="293EC127" w14:textId="77777777" w:rsidR="00892517" w:rsidRPr="001B662C" w:rsidRDefault="00892517" w:rsidP="001B662C">
            <w:r w:rsidRPr="001B662C">
              <w:t>12 mm</w:t>
            </w:r>
          </w:p>
        </w:tc>
      </w:tr>
    </w:tbl>
    <w:p w14:paraId="6D3A0F11" w14:textId="77777777" w:rsidR="00892517" w:rsidRPr="00B93358" w:rsidRDefault="00892517" w:rsidP="008A33B4">
      <w:pPr>
        <w:ind w:left="5040"/>
        <w:rPr>
          <w:rFonts w:cs="Arial"/>
        </w:rPr>
      </w:pPr>
    </w:p>
    <w:p w14:paraId="67610179" w14:textId="77777777" w:rsidR="006E0999" w:rsidRDefault="006E0999" w:rsidP="00961216">
      <w:pPr>
        <w:pStyle w:val="Heading4"/>
      </w:pPr>
      <w:r w:rsidRPr="002E420B">
        <w:lastRenderedPageBreak/>
        <w:t xml:space="preserve">The </w:t>
      </w:r>
      <w:r w:rsidR="004E5242" w:rsidRPr="002E420B">
        <w:t xml:space="preserve">finish tolerance </w:t>
      </w:r>
      <w:r w:rsidRPr="002E420B">
        <w:t xml:space="preserve">of </w:t>
      </w:r>
      <w:r w:rsidR="004E5242" w:rsidRPr="002E420B">
        <w:t xml:space="preserve">trowelled surfaces shall not exceed </w:t>
      </w:r>
      <w:r w:rsidRPr="002E420B">
        <w:t xml:space="preserve">the </w:t>
      </w:r>
      <w:r w:rsidR="004E5242" w:rsidRPr="002E420B">
        <w:t xml:space="preserve">following when measured </w:t>
      </w:r>
      <w:r w:rsidRPr="002E420B">
        <w:t xml:space="preserve">with a 3 m </w:t>
      </w:r>
      <w:r w:rsidR="004E5242" w:rsidRPr="002E420B">
        <w:t xml:space="preserve">straightedge </w:t>
      </w:r>
      <w:r w:rsidRPr="002E420B">
        <w:t xml:space="preserve">or </w:t>
      </w:r>
      <w:r w:rsidR="004E5242" w:rsidRPr="002E420B">
        <w:t>sweep board</w:t>
      </w:r>
      <w:r w:rsidRPr="002E420B">
        <w:t>:</w:t>
      </w:r>
    </w:p>
    <w:p w14:paraId="0F827A5E" w14:textId="77777777" w:rsidR="002C503E" w:rsidRPr="002E420B" w:rsidRDefault="002C503E" w:rsidP="00961216">
      <w:pPr>
        <w:pStyle w:val="Heading4"/>
        <w:numPr>
          <w:ilvl w:val="0"/>
          <w:numId w:val="0"/>
        </w:numPr>
        <w:ind w:left="1440"/>
      </w:pPr>
    </w:p>
    <w:tbl>
      <w:tblPr>
        <w:tblW w:w="0" w:type="auto"/>
        <w:tblInd w:w="288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4A0" w:firstRow="1" w:lastRow="0" w:firstColumn="1" w:lastColumn="0" w:noHBand="0" w:noVBand="1"/>
      </w:tblPr>
      <w:tblGrid>
        <w:gridCol w:w="4127"/>
        <w:gridCol w:w="2461"/>
      </w:tblGrid>
      <w:tr w:rsidR="002C503E" w14:paraId="7EC8B26C" w14:textId="77777777" w:rsidTr="00B93358">
        <w:tc>
          <w:tcPr>
            <w:tcW w:w="4127" w:type="dxa"/>
            <w:shd w:val="clear" w:color="auto" w:fill="auto"/>
          </w:tcPr>
          <w:p w14:paraId="1B9D21D9" w14:textId="77777777" w:rsidR="002C503E" w:rsidRPr="001B662C" w:rsidRDefault="002C503E" w:rsidP="001B662C">
            <w:r w:rsidRPr="001B662C">
              <w:t>Exposed Floor Slabs and Sidewalks</w:t>
            </w:r>
          </w:p>
        </w:tc>
        <w:tc>
          <w:tcPr>
            <w:tcW w:w="2461" w:type="dxa"/>
            <w:shd w:val="clear" w:color="auto" w:fill="auto"/>
          </w:tcPr>
          <w:p w14:paraId="7628300F" w14:textId="77777777" w:rsidR="002C503E" w:rsidRPr="001B662C" w:rsidRDefault="002C503E" w:rsidP="001B662C">
            <w:r w:rsidRPr="001B662C">
              <w:t>6 mm</w:t>
            </w:r>
          </w:p>
        </w:tc>
      </w:tr>
      <w:tr w:rsidR="002C503E" w14:paraId="2E029950" w14:textId="77777777" w:rsidTr="00B93358">
        <w:tc>
          <w:tcPr>
            <w:tcW w:w="4127" w:type="dxa"/>
            <w:shd w:val="clear" w:color="auto" w:fill="auto"/>
          </w:tcPr>
          <w:p w14:paraId="7471C68D" w14:textId="77777777" w:rsidR="002C503E" w:rsidRPr="001B662C" w:rsidRDefault="002C503E" w:rsidP="001B662C">
            <w:r w:rsidRPr="001B662C">
              <w:t>Tank Floors</w:t>
            </w:r>
          </w:p>
        </w:tc>
        <w:tc>
          <w:tcPr>
            <w:tcW w:w="2461" w:type="dxa"/>
            <w:shd w:val="clear" w:color="auto" w:fill="auto"/>
          </w:tcPr>
          <w:p w14:paraId="4BDB1006" w14:textId="77777777" w:rsidR="002C503E" w:rsidRPr="001B662C" w:rsidRDefault="002C503E" w:rsidP="001B662C">
            <w:r w:rsidRPr="001B662C">
              <w:t>19 mm</w:t>
            </w:r>
          </w:p>
        </w:tc>
      </w:tr>
    </w:tbl>
    <w:p w14:paraId="34C05174" w14:textId="77777777" w:rsidR="006E0999" w:rsidRPr="00CD7FC9" w:rsidRDefault="008A33B4" w:rsidP="006877A1">
      <w:pPr>
        <w:pStyle w:val="Heading2"/>
      </w:pPr>
      <w:r w:rsidRPr="00CD7FC9">
        <w:t>Welding</w:t>
      </w:r>
    </w:p>
    <w:p w14:paraId="51019C3E" w14:textId="77777777" w:rsidR="006E0999" w:rsidRPr="002E420B" w:rsidRDefault="006E0999" w:rsidP="006877A1">
      <w:pPr>
        <w:pStyle w:val="Heading3"/>
      </w:pPr>
      <w:r w:rsidRPr="00CD7FC9">
        <w:t xml:space="preserve">All welding shall be conducted in accordance </w:t>
      </w:r>
      <w:r w:rsidR="004E5242" w:rsidRPr="00CD7FC9">
        <w:t xml:space="preserve">with </w:t>
      </w:r>
      <w:r w:rsidRPr="00CD7FC9">
        <w:t>CSA-W59.1-M and Division 1 or Division 2 of CSA-W47.1M using only Canadian Welding Bureau (CWB) approved welders</w:t>
      </w:r>
      <w:r w:rsidR="005722AA">
        <w:t xml:space="preserve"> and the requirement for 3</w:t>
      </w:r>
      <w:r w:rsidR="005722AA" w:rsidRPr="005722AA">
        <w:rPr>
          <w:vertAlign w:val="superscript"/>
        </w:rPr>
        <w:t>rd</w:t>
      </w:r>
      <w:r w:rsidR="005722AA">
        <w:t xml:space="preserve"> party verification by the CWB</w:t>
      </w:r>
      <w:r w:rsidRPr="00CD7FC9">
        <w:t xml:space="preserve">.  All welding procedures, types of electrodes, names of welders and welding equipment shall be detailed and submitted to the </w:t>
      </w:r>
      <w:r w:rsidR="00376886" w:rsidRPr="002E420B">
        <w:t>Consultant</w:t>
      </w:r>
      <w:r w:rsidRPr="002E420B">
        <w:t xml:space="preserve"> for approval prior to commencement of fabrication or construction.</w:t>
      </w:r>
    </w:p>
    <w:p w14:paraId="45D3CCD7" w14:textId="77777777" w:rsidR="006E0999" w:rsidRPr="002E420B" w:rsidRDefault="006E0999" w:rsidP="006877A1">
      <w:pPr>
        <w:pStyle w:val="Heading3"/>
      </w:pPr>
      <w:r w:rsidRPr="002E420B">
        <w:t>Welding electrodes shall be of E70 (E480) series low hydrogen type.  All open containers of the electrodes shall be stored in drying ovens.  Only thoroughly dry electrodes shall be used.  Welders shall be equipped with only enough electrodes for two hours of welding at a time.</w:t>
      </w:r>
    </w:p>
    <w:p w14:paraId="69663788" w14:textId="77777777" w:rsidR="006E0999" w:rsidRPr="002E420B" w:rsidRDefault="006E0999" w:rsidP="006877A1">
      <w:pPr>
        <w:pStyle w:val="Heading3"/>
      </w:pPr>
      <w:r w:rsidRPr="002E420B">
        <w:t>All lap joints shall be welded both sides with continuous fillet welds.</w:t>
      </w:r>
    </w:p>
    <w:p w14:paraId="116D5E09" w14:textId="77777777" w:rsidR="006E0999" w:rsidRPr="002E420B" w:rsidRDefault="006E0999" w:rsidP="006877A1">
      <w:pPr>
        <w:pStyle w:val="Heading3"/>
      </w:pPr>
      <w:r w:rsidRPr="002E420B">
        <w:t xml:space="preserve">All welds shall be smooth and even and sound throughout and shall have a minimum strength of 90 percent of that of the connecting plates. When requested by the </w:t>
      </w:r>
      <w:r w:rsidR="00376886" w:rsidRPr="002E420B">
        <w:t>Consultant</w:t>
      </w:r>
      <w:r w:rsidRPr="002E420B">
        <w:t>, welding specimens shall be prepared by the Contractor and will be subjected to suitable tests to determine the quality and strength of the welds. Test welds shall be similar in every way to those made in the tank.  Any additional costs incurred for re-inspection due to welding deficiencies or scheduling delays shall be back</w:t>
      </w:r>
      <w:r w:rsidR="00FE3DDA">
        <w:t>-</w:t>
      </w:r>
      <w:r w:rsidRPr="002E420B">
        <w:t xml:space="preserve">charged to the Contractor under the Contract by the </w:t>
      </w:r>
      <w:r w:rsidR="008A33B4" w:rsidRPr="002E420B">
        <w:t>Region</w:t>
      </w:r>
      <w:r w:rsidRPr="002E420B">
        <w:t>.</w:t>
      </w:r>
    </w:p>
    <w:p w14:paraId="2BBD3BE3" w14:textId="77777777" w:rsidR="006E0999" w:rsidRPr="002E420B" w:rsidRDefault="006E0999" w:rsidP="006877A1">
      <w:pPr>
        <w:pStyle w:val="Heading3"/>
      </w:pPr>
      <w:r w:rsidRPr="002E420B">
        <w:t xml:space="preserve">The </w:t>
      </w:r>
      <w:r w:rsidR="00376886" w:rsidRPr="002E420B">
        <w:t>Consultant</w:t>
      </w:r>
      <w:r w:rsidRPr="002E420B">
        <w:t xml:space="preserve"> has retained an independent Inspection Agency for Field Inspection to inspect both shop and field welds in accordance with AWWA D-100</w:t>
      </w:r>
      <w:del w:id="721" w:author="Johnny Pang" w:date="2022-04-16T21:53:00Z">
        <w:r w:rsidR="00FE3DDA" w:rsidDel="001022BD">
          <w:delText>-11</w:delText>
        </w:r>
      </w:del>
      <w:r w:rsidRPr="002E420B">
        <w:t xml:space="preserve"> Section 11, “Inspection and Testing”.</w:t>
      </w:r>
      <w:r w:rsidRPr="00CD7FC9">
        <w:t xml:space="preserve">  Payment for the visual inspection will be made by the </w:t>
      </w:r>
      <w:r w:rsidR="008A33B4" w:rsidRPr="00CD7FC9">
        <w:t>Region</w:t>
      </w:r>
      <w:r w:rsidRPr="00CD7FC9">
        <w:t xml:space="preserve">.  The Contractor shall cooperate fully with the Inspection Agency, provide access to its facilities and submit all required information.  </w:t>
      </w:r>
      <w:r w:rsidR="004E5242" w:rsidRPr="00CD7FC9">
        <w:t>T</w:t>
      </w:r>
      <w:r w:rsidRPr="002E420B">
        <w:t>he Contractor</w:t>
      </w:r>
      <w:r w:rsidR="004E5242" w:rsidRPr="002E420B">
        <w:t xml:space="preserve"> shall </w:t>
      </w:r>
      <w:r w:rsidRPr="002E420B">
        <w:t xml:space="preserve">submit </w:t>
      </w:r>
      <w:r w:rsidR="004E5242" w:rsidRPr="002E420B">
        <w:t xml:space="preserve">the </w:t>
      </w:r>
      <w:r w:rsidRPr="002E420B">
        <w:t xml:space="preserve">credentials of </w:t>
      </w:r>
      <w:r w:rsidR="004E5242" w:rsidRPr="002E420B">
        <w:t xml:space="preserve">its </w:t>
      </w:r>
      <w:r w:rsidRPr="002E420B">
        <w:t>welders and approved welding procedures and coordinate the times when inspections and testing are to be carried out.</w:t>
      </w:r>
    </w:p>
    <w:p w14:paraId="15AF4B49" w14:textId="77777777" w:rsidR="006E0999" w:rsidRPr="002E420B" w:rsidRDefault="006E0999" w:rsidP="006877A1">
      <w:pPr>
        <w:pStyle w:val="Heading3"/>
      </w:pPr>
      <w:r w:rsidRPr="002E420B">
        <w:t>Testing of welded joints shall include:</w:t>
      </w:r>
    </w:p>
    <w:p w14:paraId="00E7DE81" w14:textId="77777777" w:rsidR="006E0999" w:rsidRPr="002E420B" w:rsidRDefault="006E0999" w:rsidP="00961216">
      <w:pPr>
        <w:pStyle w:val="Heading4"/>
      </w:pPr>
      <w:r w:rsidRPr="002E420B">
        <w:t>Radiographic Testing</w:t>
      </w:r>
      <w:r w:rsidR="00E46F0D" w:rsidRPr="002E420B">
        <w:t>.</w:t>
      </w:r>
    </w:p>
    <w:p w14:paraId="5A4FAA11" w14:textId="77777777" w:rsidR="006E0999" w:rsidRPr="002E420B" w:rsidRDefault="006E0999" w:rsidP="00961216">
      <w:pPr>
        <w:pStyle w:val="Heading4"/>
      </w:pPr>
      <w:r w:rsidRPr="002E420B">
        <w:t>Vacuum Testing</w:t>
      </w:r>
      <w:r w:rsidR="00E46F0D" w:rsidRPr="002E420B">
        <w:t>.</w:t>
      </w:r>
    </w:p>
    <w:p w14:paraId="3D3C38A7" w14:textId="77777777" w:rsidR="006E0999" w:rsidRPr="002E420B" w:rsidRDefault="006E0999" w:rsidP="00961216">
      <w:pPr>
        <w:pStyle w:val="Heading4"/>
      </w:pPr>
      <w:r w:rsidRPr="002E420B">
        <w:t>Ultrasonic Testing</w:t>
      </w:r>
      <w:r w:rsidR="00E46F0D" w:rsidRPr="002E420B">
        <w:t>.</w:t>
      </w:r>
    </w:p>
    <w:p w14:paraId="4A5621E1" w14:textId="77777777" w:rsidR="006E0999" w:rsidRPr="002E420B" w:rsidRDefault="006E0999" w:rsidP="006877A1">
      <w:pPr>
        <w:pStyle w:val="Heading3"/>
      </w:pPr>
      <w:r w:rsidRPr="00CD7FC9">
        <w:t xml:space="preserve">All testing of welded joints shall be carried out prior to painting by an independent </w:t>
      </w:r>
      <w:r w:rsidR="00E46F0D" w:rsidRPr="00CD7FC9">
        <w:t xml:space="preserve">testing agency </w:t>
      </w:r>
      <w:r w:rsidRPr="00CD7FC9">
        <w:t xml:space="preserve">selected by the </w:t>
      </w:r>
      <w:r w:rsidR="008A33B4" w:rsidRPr="00CD7FC9">
        <w:t>Region</w:t>
      </w:r>
      <w:r w:rsidRPr="00CD7FC9">
        <w:t xml:space="preserve">.  Payment for </w:t>
      </w:r>
      <w:r w:rsidR="00E46F0D" w:rsidRPr="002E420B">
        <w:t>radiographic</w:t>
      </w:r>
      <w:r w:rsidRPr="002E420B">
        <w:t xml:space="preserve">, </w:t>
      </w:r>
      <w:r w:rsidR="00E46F0D" w:rsidRPr="002E420B">
        <w:t xml:space="preserve">vacuum </w:t>
      </w:r>
      <w:r w:rsidRPr="002E420B">
        <w:t xml:space="preserve">and </w:t>
      </w:r>
      <w:r w:rsidR="00E46F0D" w:rsidRPr="002E420B">
        <w:t xml:space="preserve">ultrasonic testing </w:t>
      </w:r>
      <w:r w:rsidRPr="002E420B">
        <w:t xml:space="preserve">will be made by the </w:t>
      </w:r>
      <w:r w:rsidR="008A33B4" w:rsidRPr="002E420B">
        <w:t>Region</w:t>
      </w:r>
      <w:r w:rsidRPr="002E420B">
        <w:t xml:space="preserve">.  The </w:t>
      </w:r>
      <w:r w:rsidR="00E46F0D" w:rsidRPr="002E420B">
        <w:t xml:space="preserve">testing agency </w:t>
      </w:r>
      <w:r w:rsidRPr="002E420B">
        <w:t>shall prepare a written report of the tests in accordance with AWWA D-100</w:t>
      </w:r>
      <w:del w:id="722" w:author="Johnny Pang" w:date="2022-04-16T21:53:00Z">
        <w:r w:rsidR="002C3834" w:rsidRPr="002E420B" w:rsidDel="001022BD">
          <w:delText>-11</w:delText>
        </w:r>
      </w:del>
      <w:r w:rsidRPr="00CD7FC9">
        <w:t xml:space="preserve">, </w:t>
      </w:r>
      <w:r w:rsidR="002C3834" w:rsidRPr="00CD7FC9">
        <w:t xml:space="preserve">applicable </w:t>
      </w:r>
      <w:r w:rsidR="00FE3DDA">
        <w:t>s</w:t>
      </w:r>
      <w:r w:rsidRPr="00CD7FC9">
        <w:t>ection</w:t>
      </w:r>
      <w:r w:rsidR="00FE3DDA">
        <w:t xml:space="preserve"> of AWWA D-100</w:t>
      </w:r>
      <w:del w:id="723" w:author="Johnny Pang" w:date="2022-04-16T21:53:00Z">
        <w:r w:rsidR="00FE3DDA" w:rsidDel="001022BD">
          <w:delText>-11</w:delText>
        </w:r>
      </w:del>
      <w:r w:rsidRPr="00CD7FC9">
        <w:t>, and submit one complete copy</w:t>
      </w:r>
      <w:r w:rsidR="00E46F0D" w:rsidRPr="00CD7FC9">
        <w:t>,</w:t>
      </w:r>
      <w:r w:rsidRPr="00CD7FC9">
        <w:t xml:space="preserve"> including all radiograph negatives</w:t>
      </w:r>
      <w:r w:rsidR="00E46F0D" w:rsidRPr="00CD7FC9">
        <w:t>,</w:t>
      </w:r>
      <w:r w:rsidRPr="002E420B">
        <w:t xml:space="preserve"> to the </w:t>
      </w:r>
      <w:r w:rsidR="00376886" w:rsidRPr="002E420B">
        <w:t>Consultant</w:t>
      </w:r>
      <w:r w:rsidRPr="002E420B">
        <w:t>.</w:t>
      </w:r>
    </w:p>
    <w:p w14:paraId="655E8BF4" w14:textId="77777777" w:rsidR="006E0999" w:rsidRPr="002E420B" w:rsidRDefault="006E0999" w:rsidP="006877A1">
      <w:pPr>
        <w:pStyle w:val="Heading3"/>
      </w:pPr>
      <w:r w:rsidRPr="002E420B">
        <w:t>When a section of weld is shown by radiograph to be unacceptable, the Contractor shall repair the defective weld and all costs to re-inspect and/or re-test the repaired section shall be back</w:t>
      </w:r>
      <w:r w:rsidR="00FE3DDA">
        <w:t>-</w:t>
      </w:r>
      <w:r w:rsidRPr="002E420B">
        <w:t xml:space="preserve">charged to the Contractor under the Contract by the </w:t>
      </w:r>
      <w:r w:rsidR="008A33B4" w:rsidRPr="002E420B">
        <w:t>Region</w:t>
      </w:r>
      <w:r w:rsidRPr="002E420B">
        <w:t>.</w:t>
      </w:r>
    </w:p>
    <w:p w14:paraId="772BF9F6" w14:textId="77777777" w:rsidR="006E0999" w:rsidRPr="002E420B" w:rsidRDefault="006E0999" w:rsidP="006877A1">
      <w:pPr>
        <w:pStyle w:val="Heading3"/>
      </w:pPr>
      <w:r w:rsidRPr="002E420B">
        <w:t xml:space="preserve">Should the quality of completed welds in the tank be in doubt, the Contractor shall, if and where ordered by the </w:t>
      </w:r>
      <w:r w:rsidR="00376886" w:rsidRPr="002E420B">
        <w:t>Consultant</w:t>
      </w:r>
      <w:r w:rsidRPr="002E420B">
        <w:t>, cut out test pieces and shall patch the openings made in the plates. The number of such test pieces, excluding those which fail to show the specified strength, shall not exceed ten.</w:t>
      </w:r>
    </w:p>
    <w:p w14:paraId="6D2148E7" w14:textId="77777777" w:rsidR="006E0999" w:rsidRPr="00CD7FC9" w:rsidRDefault="008A33B4" w:rsidP="006877A1">
      <w:pPr>
        <w:pStyle w:val="Heading2"/>
      </w:pPr>
      <w:r w:rsidRPr="002E420B">
        <w:t>Application of</w:t>
      </w:r>
      <w:r w:rsidR="00A64040" w:rsidRPr="002E420B">
        <w:t xml:space="preserve"> </w:t>
      </w:r>
      <w:r w:rsidRPr="002E420B">
        <w:t>Protective Coatings</w:t>
      </w:r>
    </w:p>
    <w:p w14:paraId="30F6AD8C" w14:textId="77777777" w:rsidR="006E0999" w:rsidRPr="001022BD" w:rsidRDefault="006E0999" w:rsidP="006877A1">
      <w:pPr>
        <w:pStyle w:val="Heading3"/>
      </w:pPr>
      <w:r w:rsidRPr="00CD7FC9">
        <w:lastRenderedPageBreak/>
        <w:t xml:space="preserve">The Contractor shall apply all protective coatings in </w:t>
      </w:r>
      <w:r w:rsidRPr="001022BD">
        <w:t xml:space="preserve">accordance to </w:t>
      </w:r>
      <w:r w:rsidRPr="001022BD">
        <w:rPr>
          <w:rPrChange w:id="724" w:author="Johnny Pang" w:date="2022-04-16T21:54:00Z">
            <w:rPr>
              <w:highlight w:val="yellow"/>
            </w:rPr>
          </w:rPrChange>
        </w:rPr>
        <w:t>Section 099</w:t>
      </w:r>
      <w:r w:rsidR="00AF5993" w:rsidRPr="001022BD">
        <w:rPr>
          <w:rPrChange w:id="725" w:author="Johnny Pang" w:date="2022-04-16T21:54:00Z">
            <w:rPr>
              <w:highlight w:val="yellow"/>
            </w:rPr>
          </w:rPrChange>
        </w:rPr>
        <w:t>60</w:t>
      </w:r>
      <w:r w:rsidRPr="001022BD">
        <w:rPr>
          <w:rPrChange w:id="726" w:author="Johnny Pang" w:date="2022-04-16T21:54:00Z">
            <w:rPr>
              <w:highlight w:val="yellow"/>
            </w:rPr>
          </w:rPrChange>
        </w:rPr>
        <w:t xml:space="preserve"> – </w:t>
      </w:r>
      <w:r w:rsidR="00AF5993" w:rsidRPr="001022BD">
        <w:rPr>
          <w:rPrChange w:id="727" w:author="Johnny Pang" w:date="2022-04-16T21:54:00Z">
            <w:rPr>
              <w:highlight w:val="yellow"/>
            </w:rPr>
          </w:rPrChange>
        </w:rPr>
        <w:t>Painting of Steel Tanks and Appurtenances</w:t>
      </w:r>
      <w:r w:rsidRPr="001022BD">
        <w:t>.</w:t>
      </w:r>
    </w:p>
    <w:p w14:paraId="026C8F6E" w14:textId="77777777" w:rsidR="006E0999" w:rsidRPr="002E420B" w:rsidRDefault="006E0999" w:rsidP="006877A1">
      <w:pPr>
        <w:pStyle w:val="Heading3"/>
      </w:pPr>
      <w:r w:rsidRPr="001022BD">
        <w:t xml:space="preserve">The </w:t>
      </w:r>
      <w:r w:rsidR="008A33B4" w:rsidRPr="001022BD">
        <w:t>Region</w:t>
      </w:r>
      <w:r w:rsidRPr="001022BD">
        <w:t xml:space="preserve"> will hire an independent Inspection Agency to monitor the</w:t>
      </w:r>
      <w:r w:rsidRPr="002E420B">
        <w:t xml:space="preserve"> progress of </w:t>
      </w:r>
      <w:r w:rsidR="00F01D8B" w:rsidRPr="002E420B">
        <w:t xml:space="preserve">the </w:t>
      </w:r>
      <w:r w:rsidRPr="002E420B">
        <w:t xml:space="preserve">work and </w:t>
      </w:r>
      <w:r w:rsidR="00F01D8B" w:rsidRPr="002E420B">
        <w:t xml:space="preserve">to </w:t>
      </w:r>
      <w:r w:rsidRPr="002E420B">
        <w:t>ensure conformance to all specifications during both shop priming</w:t>
      </w:r>
      <w:r w:rsidR="00F01D8B" w:rsidRPr="002E420B">
        <w:t>,</w:t>
      </w:r>
      <w:r w:rsidRPr="002E420B">
        <w:t xml:space="preserve"> if applicable, and field application.  The Contractor shall cooperate fully with the Inspection Agency, provide access to its facilities and submit all required information.  </w:t>
      </w:r>
      <w:r w:rsidR="00F01D8B" w:rsidRPr="002E420B">
        <w:t>T</w:t>
      </w:r>
      <w:r w:rsidRPr="002E420B">
        <w:t>he Contractor</w:t>
      </w:r>
      <w:r w:rsidR="00F01D8B" w:rsidRPr="002E420B">
        <w:t xml:space="preserve"> shall</w:t>
      </w:r>
      <w:r w:rsidRPr="002E420B">
        <w:t xml:space="preserve"> coordinate the times when inspections and testing are to be carried out.</w:t>
      </w:r>
    </w:p>
    <w:p w14:paraId="19C731F3" w14:textId="77777777" w:rsidR="006E0999" w:rsidRPr="002E420B" w:rsidRDefault="006E0999" w:rsidP="006877A1">
      <w:pPr>
        <w:pStyle w:val="Heading3"/>
      </w:pPr>
      <w:r w:rsidRPr="002E420B">
        <w:t xml:space="preserve">All inspection and testing shall be carried out by the Inspection Agency selected by the </w:t>
      </w:r>
      <w:r w:rsidR="008A33B4" w:rsidRPr="002E420B">
        <w:t>Region</w:t>
      </w:r>
      <w:r w:rsidRPr="002E420B">
        <w:t xml:space="preserve">.  Payment for </w:t>
      </w:r>
      <w:r w:rsidR="00A64040" w:rsidRPr="002E420B">
        <w:t xml:space="preserve">the </w:t>
      </w:r>
      <w:r w:rsidRPr="002E420B">
        <w:t xml:space="preserve">testing will be made by the </w:t>
      </w:r>
      <w:r w:rsidR="008A33B4" w:rsidRPr="002E420B">
        <w:t>Region</w:t>
      </w:r>
      <w:r w:rsidRPr="002E420B">
        <w:t xml:space="preserve">.  The Inspection Agency will prepare a written report summarizing all inspections and tests in accordance with </w:t>
      </w:r>
      <w:r w:rsidRPr="0082073D">
        <w:t>AWWA D-100</w:t>
      </w:r>
      <w:r w:rsidR="0027673B" w:rsidRPr="0082073D">
        <w:t>-11</w:t>
      </w:r>
      <w:r w:rsidRPr="0082073D">
        <w:t xml:space="preserve"> and D-102</w:t>
      </w:r>
      <w:r w:rsidR="0027673B" w:rsidRPr="0082073D">
        <w:t>-11</w:t>
      </w:r>
      <w:r w:rsidRPr="00541FE3">
        <w:t xml:space="preserve"> and</w:t>
      </w:r>
      <w:r w:rsidRPr="002E420B">
        <w:t xml:space="preserve"> submit one copy of the complete report to the </w:t>
      </w:r>
      <w:r w:rsidR="00376886" w:rsidRPr="002E420B">
        <w:t>Consultant</w:t>
      </w:r>
      <w:r w:rsidRPr="002E420B">
        <w:t>.  Any additional costs incurred for re-inspections and/or re-testing due to deficient work or scheduling delays shall be back</w:t>
      </w:r>
      <w:r w:rsidR="00C04EA8">
        <w:t>-</w:t>
      </w:r>
      <w:r w:rsidRPr="002E420B">
        <w:t xml:space="preserve">charged to the Contractor under the Contract by the </w:t>
      </w:r>
      <w:r w:rsidR="008A33B4" w:rsidRPr="002E420B">
        <w:t>Region</w:t>
      </w:r>
      <w:r w:rsidRPr="002E420B">
        <w:t>.</w:t>
      </w:r>
    </w:p>
    <w:p w14:paraId="09D3F998" w14:textId="77777777" w:rsidR="006E0999" w:rsidRPr="00CD7FC9" w:rsidRDefault="008A33B4" w:rsidP="006877A1">
      <w:pPr>
        <w:pStyle w:val="Heading2"/>
      </w:pPr>
      <w:r w:rsidRPr="002E420B">
        <w:t>Disinfection</w:t>
      </w:r>
    </w:p>
    <w:p w14:paraId="241AFD2F" w14:textId="77777777" w:rsidR="006E0999" w:rsidRPr="00CD7FC9" w:rsidRDefault="006E0999" w:rsidP="006877A1">
      <w:pPr>
        <w:pStyle w:val="Heading3"/>
      </w:pPr>
      <w:r w:rsidRPr="00CD7FC9">
        <w:t xml:space="preserve">The Contractor shall test and disinfect all watermains, pipework and pipelines and structures constructed under this Contract.  Disinfection of the water storage tank shall be </w:t>
      </w:r>
      <w:r w:rsidR="00A64040" w:rsidRPr="00CD7FC9">
        <w:t xml:space="preserve">performed </w:t>
      </w:r>
      <w:r w:rsidRPr="00CD7FC9">
        <w:t>in accordance wit</w:t>
      </w:r>
      <w:r w:rsidR="00A64040" w:rsidRPr="00CD7FC9">
        <w:t>h A</w:t>
      </w:r>
      <w:r w:rsidR="00BD4867" w:rsidRPr="00CD7FC9">
        <w:t>WWA C652-11 in conjunction with</w:t>
      </w:r>
      <w:r w:rsidR="00541FE3">
        <w:t xml:space="preserve"> the</w:t>
      </w:r>
      <w:r w:rsidR="00BD4867" w:rsidRPr="00CD7FC9">
        <w:t xml:space="preserve"> Procedure for Disinfection of Drinking Water in </w:t>
      </w:r>
      <w:r w:rsidR="00BD4867" w:rsidRPr="001022BD">
        <w:t xml:space="preserve">Ontario (As adopted by reference by Ontario Regulation 170/03 under the Safe Drinking Water Act) and </w:t>
      </w:r>
      <w:r w:rsidR="00BD4867" w:rsidRPr="001022BD">
        <w:rPr>
          <w:rPrChange w:id="728" w:author="Johnny Pang" w:date="2022-04-16T21:54:00Z">
            <w:rPr>
              <w:highlight w:val="yellow"/>
            </w:rPr>
          </w:rPrChange>
        </w:rPr>
        <w:t xml:space="preserve">Section </w:t>
      </w:r>
      <w:r w:rsidR="00782B94" w:rsidRPr="001022BD">
        <w:rPr>
          <w:rPrChange w:id="729" w:author="Johnny Pang" w:date="2022-04-16T21:54:00Z">
            <w:rPr>
              <w:highlight w:val="yellow"/>
            </w:rPr>
          </w:rPrChange>
        </w:rPr>
        <w:t xml:space="preserve">01750 – Disinfection and Testing of Water Retaining Structures and </w:t>
      </w:r>
      <w:r w:rsidR="00A64040" w:rsidRPr="001022BD">
        <w:rPr>
          <w:rPrChange w:id="730" w:author="Johnny Pang" w:date="2022-04-16T21:54:00Z">
            <w:rPr>
              <w:highlight w:val="yellow"/>
            </w:rPr>
          </w:rPrChange>
        </w:rPr>
        <w:t>P</w:t>
      </w:r>
      <w:r w:rsidR="00782B94" w:rsidRPr="001022BD">
        <w:rPr>
          <w:rPrChange w:id="731" w:author="Johnny Pang" w:date="2022-04-16T21:54:00Z">
            <w:rPr>
              <w:highlight w:val="yellow"/>
            </w:rPr>
          </w:rPrChange>
        </w:rPr>
        <w:t>rocess Piping</w:t>
      </w:r>
      <w:r w:rsidRPr="001022BD">
        <w:t>.  The exact</w:t>
      </w:r>
      <w:r w:rsidRPr="002E420B">
        <w:t xml:space="preserve"> method is to be </w:t>
      </w:r>
      <w:r w:rsidR="00FE3DDA">
        <w:t>reviewed and approved by</w:t>
      </w:r>
      <w:r w:rsidRPr="00CD7FC9">
        <w:t xml:space="preserve"> the </w:t>
      </w:r>
      <w:r w:rsidR="00376886" w:rsidRPr="00CD7FC9">
        <w:t>Consultant</w:t>
      </w:r>
      <w:r w:rsidRPr="00CD7FC9">
        <w:t xml:space="preserve"> prior to commencing the work.</w:t>
      </w:r>
    </w:p>
    <w:p w14:paraId="3A6FBA0F" w14:textId="77777777" w:rsidR="006E0999" w:rsidRPr="00CD7FC9" w:rsidRDefault="008A33B4" w:rsidP="006877A1">
      <w:pPr>
        <w:pStyle w:val="Heading2"/>
      </w:pPr>
      <w:r w:rsidRPr="00CD7FC9">
        <w:t>Testing and</w:t>
      </w:r>
      <w:r w:rsidR="00A64040" w:rsidRPr="002E420B">
        <w:t xml:space="preserve"> </w:t>
      </w:r>
      <w:r w:rsidRPr="002E420B">
        <w:t>Commissioning</w:t>
      </w:r>
    </w:p>
    <w:p w14:paraId="6B419DF3" w14:textId="77777777" w:rsidR="006E0999" w:rsidRPr="002E420B" w:rsidRDefault="00541FE3" w:rsidP="006877A1">
      <w:pPr>
        <w:pStyle w:val="Heading3"/>
      </w:pPr>
      <w:r>
        <w:t>The t</w:t>
      </w:r>
      <w:r w:rsidR="006E0999" w:rsidRPr="00CD7FC9">
        <w:t xml:space="preserve">esting and </w:t>
      </w:r>
      <w:r w:rsidR="00A64040" w:rsidRPr="00CD7FC9">
        <w:t>c</w:t>
      </w:r>
      <w:r w:rsidR="006E0999" w:rsidRPr="00CD7FC9">
        <w:t xml:space="preserve">ommissioning of the </w:t>
      </w:r>
      <w:r w:rsidR="00A64040" w:rsidRPr="00CD7FC9">
        <w:t>e</w:t>
      </w:r>
      <w:r w:rsidR="006E0999" w:rsidRPr="002E420B">
        <w:t xml:space="preserve">levated </w:t>
      </w:r>
      <w:r w:rsidR="00A64040" w:rsidRPr="002E420B">
        <w:t>w</w:t>
      </w:r>
      <w:r w:rsidR="006E0999" w:rsidRPr="002E420B">
        <w:t xml:space="preserve">ater </w:t>
      </w:r>
      <w:r w:rsidR="00A64040" w:rsidRPr="002E420B">
        <w:t>s</w:t>
      </w:r>
      <w:r w:rsidR="006E0999" w:rsidRPr="002E420B">
        <w:t xml:space="preserve">torage </w:t>
      </w:r>
      <w:r w:rsidR="00A64040" w:rsidRPr="002E420B">
        <w:t>f</w:t>
      </w:r>
      <w:r w:rsidR="006E0999" w:rsidRPr="002E420B">
        <w:t>acility shall be</w:t>
      </w:r>
      <w:r>
        <w:t xml:space="preserve"> performed</w:t>
      </w:r>
      <w:r w:rsidR="006E0999" w:rsidRPr="002E420B">
        <w:t xml:space="preserve"> in accordance </w:t>
      </w:r>
      <w:r w:rsidR="00A64040" w:rsidRPr="002E420B">
        <w:t xml:space="preserve">with the requirements </w:t>
      </w:r>
      <w:r w:rsidR="00A64040" w:rsidRPr="001022BD">
        <w:t xml:space="preserve">of </w:t>
      </w:r>
      <w:r w:rsidR="00383F5B" w:rsidRPr="001022BD">
        <w:rPr>
          <w:rPrChange w:id="732" w:author="Johnny Pang" w:date="2022-04-16T21:54:00Z">
            <w:rPr>
              <w:highlight w:val="yellow"/>
            </w:rPr>
          </w:rPrChange>
        </w:rPr>
        <w:t>Section 0181</w:t>
      </w:r>
      <w:r w:rsidR="00C0642C" w:rsidRPr="001022BD">
        <w:rPr>
          <w:rPrChange w:id="733" w:author="Johnny Pang" w:date="2022-04-16T21:54:00Z">
            <w:rPr>
              <w:highlight w:val="yellow"/>
            </w:rPr>
          </w:rPrChange>
        </w:rPr>
        <w:t>0</w:t>
      </w:r>
      <w:r w:rsidR="00383F5B" w:rsidRPr="001022BD">
        <w:rPr>
          <w:rPrChange w:id="734" w:author="Johnny Pang" w:date="2022-04-16T21:54:00Z">
            <w:rPr>
              <w:highlight w:val="yellow"/>
            </w:rPr>
          </w:rPrChange>
        </w:rPr>
        <w:t xml:space="preserve"> – </w:t>
      </w:r>
      <w:r w:rsidR="00C0642C" w:rsidRPr="001022BD">
        <w:rPr>
          <w:rPrChange w:id="735" w:author="Johnny Pang" w:date="2022-04-16T21:54:00Z">
            <w:rPr>
              <w:highlight w:val="yellow"/>
            </w:rPr>
          </w:rPrChange>
        </w:rPr>
        <w:t xml:space="preserve">Equipment Testing and Facility </w:t>
      </w:r>
      <w:r w:rsidR="00383F5B" w:rsidRPr="001022BD">
        <w:rPr>
          <w:rPrChange w:id="736" w:author="Johnny Pang" w:date="2022-04-16T21:54:00Z">
            <w:rPr>
              <w:highlight w:val="yellow"/>
            </w:rPr>
          </w:rPrChange>
        </w:rPr>
        <w:t>Commissioning</w:t>
      </w:r>
      <w:r w:rsidR="006E0999" w:rsidRPr="001022BD">
        <w:t>.</w:t>
      </w:r>
    </w:p>
    <w:p w14:paraId="4F555E93" w14:textId="77777777" w:rsidR="00F13982" w:rsidRPr="00B93358" w:rsidRDefault="00F13982" w:rsidP="008A26A6">
      <w:pPr>
        <w:pStyle w:val="Other"/>
        <w:spacing w:before="240"/>
        <w:jc w:val="center"/>
        <w:rPr>
          <w:rFonts w:ascii="Calibri" w:hAnsi="Calibri"/>
          <w:b/>
          <w:sz w:val="22"/>
        </w:rPr>
      </w:pPr>
      <w:r w:rsidRPr="00B93358">
        <w:rPr>
          <w:rFonts w:ascii="Calibri" w:hAnsi="Calibri"/>
          <w:b/>
          <w:sz w:val="22"/>
        </w:rPr>
        <w:t>END OF SECTION</w:t>
      </w:r>
    </w:p>
    <w:sectPr w:rsidR="00F13982" w:rsidRPr="00B93358" w:rsidSect="001B662C">
      <w:headerReference w:type="even" r:id="rId16"/>
      <w:headerReference w:type="default" r:id="rId17"/>
      <w:headerReference w:type="first" r:id="rId18"/>
      <w:pgSz w:w="12240" w:h="15840" w:code="1"/>
      <w:pgMar w:top="1440" w:right="720" w:bottom="1440" w:left="1440" w:header="720" w:footer="720" w:gutter="0"/>
      <w:pgNumType w:start="1"/>
      <w:cols w:space="720"/>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04" w:author="Radulovic, Nicole" w:date="2022-11-04T09:35:00Z" w:initials="RN">
    <w:p w14:paraId="0DB8999D" w14:textId="77777777" w:rsidR="0040315A" w:rsidRDefault="0040315A">
      <w:pPr>
        <w:pStyle w:val="CommentText"/>
      </w:pPr>
      <w:r>
        <w:rPr>
          <w:rStyle w:val="CommentReference"/>
        </w:rPr>
        <w:annotationRef/>
      </w:r>
      <w:r>
        <w:t>TBC</w:t>
      </w:r>
    </w:p>
  </w:comment>
  <w:comment w:id="336" w:author="Radulovic, Nicole" w:date="2022-11-04T09:35:00Z" w:initials="RN">
    <w:p w14:paraId="7DE9D07B" w14:textId="77777777" w:rsidR="0040315A" w:rsidRDefault="0040315A">
      <w:pPr>
        <w:pStyle w:val="CommentText"/>
      </w:pPr>
      <w:r>
        <w:rPr>
          <w:rStyle w:val="CommentReference"/>
        </w:rPr>
        <w:annotationRef/>
      </w:r>
      <w:r>
        <w:t>Please confirm this was done</w:t>
      </w:r>
    </w:p>
  </w:comment>
  <w:comment w:id="337" w:author="Keith Wong" w:date="2022-12-01T09:43:00Z" w:initials="KW">
    <w:p w14:paraId="2C849CB5" w14:textId="77777777" w:rsidR="002C26A0" w:rsidRDefault="002C26A0" w:rsidP="004658E5">
      <w:pPr>
        <w:pStyle w:val="CommentText"/>
      </w:pPr>
      <w:r>
        <w:rPr>
          <w:rStyle w:val="CommentReference"/>
        </w:rPr>
        <w:annotationRef/>
      </w:r>
      <w:r>
        <w:t>Revised to updated standard</w:t>
      </w:r>
    </w:p>
  </w:comment>
  <w:comment w:id="601" w:author="Radulovic, Nicole" w:date="2022-11-04T09:38:00Z" w:initials="RN">
    <w:p w14:paraId="0DF00495" w14:textId="77333D6D" w:rsidR="0040315A" w:rsidRDefault="0040315A">
      <w:pPr>
        <w:pStyle w:val="CommentText"/>
      </w:pPr>
      <w:r>
        <w:rPr>
          <w:rStyle w:val="CommentReference"/>
        </w:rPr>
        <w:annotationRef/>
      </w:r>
      <w:r>
        <w:t>Please complete</w:t>
      </w:r>
    </w:p>
  </w:comment>
  <w:comment w:id="602" w:author="Keith Wong" w:date="2022-12-01T09:25:00Z" w:initials="KW">
    <w:p w14:paraId="559B441A" w14:textId="77777777" w:rsidR="00196F58" w:rsidRDefault="00196F58" w:rsidP="00923F03">
      <w:pPr>
        <w:pStyle w:val="CommentText"/>
      </w:pPr>
      <w:r>
        <w:rPr>
          <w:rStyle w:val="CommentReference"/>
        </w:rPr>
        <w:annotationRef/>
      </w:r>
      <w:r>
        <w:t>Flow rate added</w:t>
      </w:r>
    </w:p>
  </w:comment>
  <w:comment w:id="609" w:author="Radulovic, Nicole" w:date="2022-11-04T09:38:00Z" w:initials="RN">
    <w:p w14:paraId="4BEC9262" w14:textId="72F11268" w:rsidR="0040315A" w:rsidRDefault="0040315A">
      <w:pPr>
        <w:pStyle w:val="CommentText"/>
      </w:pPr>
      <w:r>
        <w:rPr>
          <w:rStyle w:val="CommentReference"/>
        </w:rPr>
        <w:annotationRef/>
      </w:r>
      <w:r>
        <w:t>Please confirm size</w:t>
      </w:r>
    </w:p>
  </w:comment>
  <w:comment w:id="610" w:author="Keith Wong" w:date="2022-12-01T09:44:00Z" w:initials="KW">
    <w:p w14:paraId="1A8B0271" w14:textId="77777777" w:rsidR="002C26A0" w:rsidRDefault="002C26A0" w:rsidP="007D5053">
      <w:pPr>
        <w:pStyle w:val="CommentText"/>
      </w:pPr>
      <w:r>
        <w:rPr>
          <w:rStyle w:val="CommentReference"/>
        </w:rPr>
        <w:annotationRef/>
      </w:r>
      <w:r>
        <w:t>Pending existing known issues with the ladder and safety devices - Landmark to provide feedback</w:t>
      </w:r>
    </w:p>
  </w:comment>
  <w:comment w:id="644" w:author="Marsden, Graham" w:date="2022-07-08T13:40:00Z" w:initials="MG">
    <w:p w14:paraId="3E199CCF" w14:textId="77777777" w:rsidR="00996008" w:rsidRDefault="00996008" w:rsidP="00996008">
      <w:pPr>
        <w:pStyle w:val="CommentText"/>
      </w:pPr>
      <w:r>
        <w:rPr>
          <w:rStyle w:val="CommentReference"/>
        </w:rPr>
        <w:annotationRef/>
      </w:r>
      <w:r>
        <w:t>Input CSA standards for FRLs</w:t>
      </w:r>
    </w:p>
  </w:comment>
  <w:comment w:id="645" w:author="Johnny Pang" w:date="2022-09-07T21:42:00Z" w:initials="JP">
    <w:p w14:paraId="77A18DCF" w14:textId="77777777" w:rsidR="00996008" w:rsidRDefault="00996008" w:rsidP="00996008">
      <w:pPr>
        <w:pStyle w:val="CommentText"/>
      </w:pPr>
      <w:r>
        <w:rPr>
          <w:rStyle w:val="CommentReference"/>
        </w:rPr>
        <w:annotationRef/>
      </w:r>
      <w:r>
        <w:t>Added</w:t>
      </w:r>
    </w:p>
  </w:comment>
  <w:comment w:id="651" w:author="David Ip" w:date="2022-06-21T13:49:00Z" w:initials="DI">
    <w:p w14:paraId="0BCA2B86" w14:textId="77777777" w:rsidR="00996008" w:rsidRDefault="00996008" w:rsidP="00996008">
      <w:pPr>
        <w:pStyle w:val="CommentText"/>
      </w:pPr>
      <w:r>
        <w:rPr>
          <w:rStyle w:val="CommentReference"/>
        </w:rPr>
        <w:annotationRef/>
      </w:r>
      <w:r>
        <w:t>Do we want rigid rail or flexible cable only?</w:t>
      </w:r>
    </w:p>
  </w:comment>
  <w:comment w:id="652" w:author="Jason Quan" w:date="2022-07-08T13:19:00Z" w:initials="JQ">
    <w:p w14:paraId="65F467C1" w14:textId="77777777" w:rsidR="00996008" w:rsidRDefault="00996008" w:rsidP="00996008">
      <w:pPr>
        <w:pStyle w:val="CommentText"/>
      </w:pPr>
      <w:r>
        <w:rPr>
          <w:rStyle w:val="CommentReference"/>
        </w:rPr>
        <w:annotationRef/>
      </w:r>
      <w:r>
        <w:t>YR-PCS preferred system is cable system; DBI Sala Lad-Saf system.</w:t>
      </w:r>
    </w:p>
  </w:comment>
  <w:comment w:id="653" w:author="David Ip" w:date="2022-08-08T15:20:00Z" w:initials="DI">
    <w:p w14:paraId="6C3D3A2B" w14:textId="77777777" w:rsidR="00996008" w:rsidRDefault="00996008" w:rsidP="00996008">
      <w:pPr>
        <w:pStyle w:val="CommentText"/>
      </w:pPr>
      <w:r>
        <w:rPr>
          <w:rStyle w:val="CommentReference"/>
        </w:rPr>
        <w:annotationRef/>
      </w:r>
      <w:r>
        <w:t>Noted</w:t>
      </w:r>
    </w:p>
  </w:comment>
  <w:comment w:id="655" w:author="Smith, Sharon M" w:date="2021-01-19T14:42:00Z" w:initials="SSM">
    <w:p w14:paraId="03ED6269" w14:textId="77777777" w:rsidR="00996008" w:rsidRDefault="00996008" w:rsidP="00996008">
      <w:pPr>
        <w:pStyle w:val="CommentText"/>
      </w:pPr>
      <w:r>
        <w:rPr>
          <w:rStyle w:val="CommentReference"/>
        </w:rPr>
        <w:annotationRef/>
      </w:r>
      <w:r>
        <w:t xml:space="preserve">These are not the Region’s approved systems. </w:t>
      </w:r>
    </w:p>
  </w:comment>
  <w:comment w:id="656" w:author="Johnny Pang" w:date="2021-01-20T18:29:00Z" w:initials="JP">
    <w:p w14:paraId="44E50114" w14:textId="77777777" w:rsidR="00996008" w:rsidRDefault="00996008" w:rsidP="00996008">
      <w:pPr>
        <w:pStyle w:val="CommentText"/>
      </w:pPr>
      <w:r>
        <w:rPr>
          <w:rStyle w:val="CommentReference"/>
        </w:rPr>
        <w:annotationRef/>
      </w:r>
      <w:r>
        <w:t>We have included the ones that are certified by CSA Z259.2.5. Understanding the Region has DBI Sala at a lot of the ETs, we have reached out to DBI to confirm whether they have obtained the certificate. From our online research, it is still pending at this time.</w:t>
      </w:r>
    </w:p>
  </w:comment>
  <w:comment w:id="657" w:author="Jason Quan" w:date="2022-07-08T13:19:00Z" w:initials="JQ">
    <w:p w14:paraId="2067392E" w14:textId="77777777" w:rsidR="00996008" w:rsidRDefault="00996008" w:rsidP="00996008">
      <w:pPr>
        <w:pStyle w:val="CommentText"/>
      </w:pPr>
      <w:r>
        <w:rPr>
          <w:rStyle w:val="CommentReference"/>
        </w:rPr>
        <w:annotationRef/>
      </w:r>
      <w:r>
        <w:t>Please re-confirm with DBI Sala</w:t>
      </w:r>
    </w:p>
  </w:comment>
  <w:comment w:id="658" w:author="Smith, Sharon M" w:date="2022-07-26T10:42:00Z" w:initials="SSM">
    <w:p w14:paraId="3309562E" w14:textId="77777777" w:rsidR="00996008" w:rsidRDefault="00996008" w:rsidP="00996008">
      <w:pPr>
        <w:pStyle w:val="CommentText"/>
      </w:pPr>
      <w:r>
        <w:rPr>
          <w:rStyle w:val="CommentReference"/>
        </w:rPr>
        <w:annotationRef/>
      </w:r>
      <w:r>
        <w:t>DBI Sala YR preference.</w:t>
      </w:r>
    </w:p>
  </w:comment>
  <w:comment w:id="659" w:author="David Ip" w:date="2022-08-08T15:20:00Z" w:initials="DI">
    <w:p w14:paraId="083BEC98" w14:textId="77777777" w:rsidR="00996008" w:rsidRDefault="00996008" w:rsidP="00996008">
      <w:pPr>
        <w:pStyle w:val="CommentText"/>
      </w:pPr>
      <w:r>
        <w:rPr>
          <w:rStyle w:val="CommentReference"/>
        </w:rPr>
        <w:annotationRef/>
      </w:r>
      <w:r>
        <w:t>Noted</w:t>
      </w:r>
    </w:p>
  </w:comment>
  <w:comment w:id="668" w:author="Radulovic, Nicole" w:date="2022-11-04T09:38:00Z" w:initials="RN">
    <w:p w14:paraId="4DB893AA" w14:textId="6437E06A" w:rsidR="0040315A" w:rsidRDefault="0040315A">
      <w:pPr>
        <w:pStyle w:val="CommentText"/>
      </w:pPr>
      <w:r>
        <w:rPr>
          <w:rStyle w:val="CommentReference"/>
        </w:rPr>
        <w:annotationRef/>
      </w:r>
      <w:r>
        <w:t>Please confirm</w:t>
      </w:r>
    </w:p>
  </w:comment>
  <w:comment w:id="669" w:author="Keith Wong" w:date="2022-12-01T09:44:00Z" w:initials="KW">
    <w:p w14:paraId="665BF171" w14:textId="77777777" w:rsidR="002C26A0" w:rsidRDefault="002C26A0" w:rsidP="005575A9">
      <w:pPr>
        <w:pStyle w:val="CommentText"/>
      </w:pPr>
      <w:r>
        <w:rPr>
          <w:rStyle w:val="CommentReference"/>
        </w:rPr>
        <w:annotationRef/>
      </w:r>
      <w:r>
        <w:t>Pending existing known issues with the ladder and safety devices - Landmark to provide feedback</w:t>
      </w:r>
    </w:p>
  </w:comment>
  <w:comment w:id="683" w:author="Radulovic, Nicole" w:date="2022-11-04T09:39:00Z" w:initials="RN">
    <w:p w14:paraId="3D05C756" w14:textId="55230FD2" w:rsidR="0040315A" w:rsidRDefault="0040315A">
      <w:pPr>
        <w:pStyle w:val="CommentText"/>
      </w:pPr>
      <w:r>
        <w:rPr>
          <w:rStyle w:val="CommentReference"/>
        </w:rPr>
        <w:annotationRef/>
      </w:r>
      <w:r>
        <w:t>Please confirm</w:t>
      </w:r>
    </w:p>
  </w:comment>
  <w:comment w:id="684" w:author="Keith Wong" w:date="2022-12-01T09:26:00Z" w:initials="KW">
    <w:p w14:paraId="2EB72D40" w14:textId="77777777" w:rsidR="00196F58" w:rsidRDefault="00196F58" w:rsidP="00167883">
      <w:pPr>
        <w:pStyle w:val="CommentText"/>
      </w:pPr>
      <w:r>
        <w:rPr>
          <w:rStyle w:val="CommentReference"/>
        </w:rPr>
        <w:annotationRef/>
      </w:r>
      <w:r>
        <w:t>Revised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DB8999D" w15:done="0"/>
  <w15:commentEx w15:paraId="7DE9D07B" w15:done="0"/>
  <w15:commentEx w15:paraId="2C849CB5" w15:paraIdParent="7DE9D07B" w15:done="0"/>
  <w15:commentEx w15:paraId="0DF00495" w15:done="0"/>
  <w15:commentEx w15:paraId="559B441A" w15:paraIdParent="0DF00495" w15:done="0"/>
  <w15:commentEx w15:paraId="4BEC9262" w15:done="0"/>
  <w15:commentEx w15:paraId="1A8B0271" w15:paraIdParent="4BEC9262" w15:done="0"/>
  <w15:commentEx w15:paraId="3E199CCF" w15:done="0"/>
  <w15:commentEx w15:paraId="77A18DCF" w15:paraIdParent="3E199CCF" w15:done="0"/>
  <w15:commentEx w15:paraId="0BCA2B86" w15:done="0"/>
  <w15:commentEx w15:paraId="65F467C1" w15:paraIdParent="0BCA2B86" w15:done="0"/>
  <w15:commentEx w15:paraId="6C3D3A2B" w15:paraIdParent="0BCA2B86" w15:done="0"/>
  <w15:commentEx w15:paraId="03ED6269" w15:done="0"/>
  <w15:commentEx w15:paraId="44E50114" w15:paraIdParent="03ED6269" w15:done="0"/>
  <w15:commentEx w15:paraId="2067392E" w15:paraIdParent="03ED6269" w15:done="0"/>
  <w15:commentEx w15:paraId="3309562E" w15:paraIdParent="03ED6269" w15:done="0"/>
  <w15:commentEx w15:paraId="083BEC98" w15:paraIdParent="03ED6269" w15:done="0"/>
  <w15:commentEx w15:paraId="4DB893AA" w15:done="0"/>
  <w15:commentEx w15:paraId="665BF171" w15:paraIdParent="4DB893AA" w15:done="0"/>
  <w15:commentEx w15:paraId="3D05C756" w15:done="0"/>
  <w15:commentEx w15:paraId="2EB72D40" w15:paraIdParent="3D05C75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32F5B1" w16cex:dateUtc="2022-12-01T14:43:00Z"/>
  <w16cex:commentExtensible w16cex:durableId="2732F19D" w16cex:dateUtc="2022-12-01T14:25:00Z"/>
  <w16cex:commentExtensible w16cex:durableId="2732F60B" w16cex:dateUtc="2022-12-01T14:44:00Z"/>
  <w16cex:commentExtensible w16cex:durableId="2732F60D" w16cex:dateUtc="2022-12-01T14:44:00Z"/>
  <w16cex:commentExtensible w16cex:durableId="2732F1CD" w16cex:dateUtc="2022-12-01T14: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DB8999D" w16cid:durableId="270F5B61"/>
  <w16cid:commentId w16cid:paraId="7DE9D07B" w16cid:durableId="270F5B74"/>
  <w16cid:commentId w16cid:paraId="2C849CB5" w16cid:durableId="2732F5B1"/>
  <w16cid:commentId w16cid:paraId="0DF00495" w16cid:durableId="270F5BFF"/>
  <w16cid:commentId w16cid:paraId="559B441A" w16cid:durableId="2732F19D"/>
  <w16cid:commentId w16cid:paraId="4BEC9262" w16cid:durableId="270F5C0C"/>
  <w16cid:commentId w16cid:paraId="1A8B0271" w16cid:durableId="2732F60B"/>
  <w16cid:commentId w16cid:paraId="3E199CCF" w16cid:durableId="2672B26B"/>
  <w16cid:commentId w16cid:paraId="77A18DCF" w16cid:durableId="26C38EB7"/>
  <w16cid:commentId w16cid:paraId="0BCA2B86" w16cid:durableId="269BA120"/>
  <w16cid:commentId w16cid:paraId="65F467C1" w16cid:durableId="269BA0F3"/>
  <w16cid:commentId w16cid:paraId="6C3D3A2B" w16cid:durableId="269BA833"/>
  <w16cid:commentId w16cid:paraId="03ED6269" w16cid:durableId="269BA0F4"/>
  <w16cid:commentId w16cid:paraId="44E50114" w16cid:durableId="269BA0F5"/>
  <w16cid:commentId w16cid:paraId="2067392E" w16cid:durableId="269BA0F6"/>
  <w16cid:commentId w16cid:paraId="3309562E" w16cid:durableId="269BA0F7"/>
  <w16cid:commentId w16cid:paraId="083BEC98" w16cid:durableId="269BA84F"/>
  <w16cid:commentId w16cid:paraId="4DB893AA" w16cid:durableId="270F5C33"/>
  <w16cid:commentId w16cid:paraId="665BF171" w16cid:durableId="2732F60D"/>
  <w16cid:commentId w16cid:paraId="3D05C756" w16cid:durableId="270F5C43"/>
  <w16cid:commentId w16cid:paraId="2EB72D40" w16cid:durableId="2732F1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432B71" w14:textId="77777777" w:rsidR="00B22B91" w:rsidRDefault="00B22B91">
      <w:r>
        <w:separator/>
      </w:r>
    </w:p>
  </w:endnote>
  <w:endnote w:type="continuationSeparator" w:id="0">
    <w:p w14:paraId="37F7D047" w14:textId="77777777" w:rsidR="00B22B91" w:rsidRDefault="00B22B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ITC Century">
    <w:altName w:val="ITC Century"/>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0556A" w14:textId="77777777" w:rsidR="00B22B91" w:rsidRDefault="00B22B91">
      <w:r>
        <w:separator/>
      </w:r>
    </w:p>
  </w:footnote>
  <w:footnote w:type="continuationSeparator" w:id="0">
    <w:p w14:paraId="1E843957" w14:textId="77777777" w:rsidR="00B22B91" w:rsidRDefault="00B22B9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D29A3" w14:textId="77777777" w:rsidR="00C44C25" w:rsidRPr="00B93358" w:rsidRDefault="00C44C25" w:rsidP="001B662C">
    <w:pPr>
      <w:pBdr>
        <w:top w:val="single" w:sz="4" w:space="1" w:color="auto"/>
      </w:pBdr>
      <w:tabs>
        <w:tab w:val="right" w:pos="10080"/>
      </w:tabs>
      <w:rPr>
        <w:rFonts w:cs="Arial"/>
      </w:rPr>
    </w:pPr>
    <w:r w:rsidRPr="00B93358">
      <w:rPr>
        <w:rFonts w:cs="Arial"/>
      </w:rPr>
      <w:t>Section 11700</w:t>
    </w:r>
    <w:r>
      <w:rPr>
        <w:rFonts w:cs="Arial"/>
      </w:rPr>
      <w:tab/>
    </w:r>
    <w:r w:rsidRPr="00B93358">
      <w:rPr>
        <w:rFonts w:cs="Arial"/>
      </w:rPr>
      <w:t xml:space="preserve">CONTRACT NO. </w:t>
    </w:r>
    <w:r w:rsidRPr="00B93358">
      <w:rPr>
        <w:rFonts w:cs="Arial"/>
        <w:highlight w:val="yellow"/>
      </w:rPr>
      <w:t>[Insert Region Number]</w:t>
    </w:r>
    <w:r w:rsidRPr="00B93358">
      <w:rPr>
        <w:rFonts w:cs="Arial"/>
      </w:rPr>
      <w:tab/>
    </w:r>
  </w:p>
  <w:p w14:paraId="42031666" w14:textId="77777777" w:rsidR="00C44C25" w:rsidRPr="00B93358" w:rsidRDefault="00C44C25" w:rsidP="001B662C">
    <w:pPr>
      <w:pBdr>
        <w:top w:val="single" w:sz="4" w:space="1" w:color="auto"/>
      </w:pBdr>
      <w:tabs>
        <w:tab w:val="left" w:pos="-1440"/>
        <w:tab w:val="left" w:pos="-720"/>
        <w:tab w:val="left" w:pos="0"/>
        <w:tab w:val="center" w:pos="5220"/>
        <w:tab w:val="right" w:pos="10080"/>
      </w:tabs>
      <w:rPr>
        <w:rFonts w:cs="Arial"/>
      </w:rPr>
    </w:pPr>
    <w:r w:rsidRPr="00B93358">
      <w:rPr>
        <w:rFonts w:cs="Arial"/>
      </w:rPr>
      <w:t>201</w:t>
    </w:r>
    <w:r w:rsidR="0067798B">
      <w:rPr>
        <w:rFonts w:cs="Arial"/>
      </w:rPr>
      <w:t>7</w:t>
    </w:r>
    <w:r w:rsidRPr="00B93358">
      <w:rPr>
        <w:rFonts w:cs="Arial"/>
      </w:rPr>
      <w:t>-0</w:t>
    </w:r>
    <w:r w:rsidR="00295B89">
      <w:rPr>
        <w:rFonts w:cs="Arial"/>
      </w:rPr>
      <w:t>3</w:t>
    </w:r>
    <w:r w:rsidRPr="00B93358">
      <w:rPr>
        <w:rFonts w:cs="Arial"/>
      </w:rPr>
      <w:t>-</w:t>
    </w:r>
    <w:r w:rsidR="0067798B">
      <w:rPr>
        <w:rFonts w:cs="Arial"/>
      </w:rPr>
      <w:t>0</w:t>
    </w:r>
    <w:r w:rsidR="007A69C0">
      <w:rPr>
        <w:rFonts w:cs="Arial"/>
      </w:rPr>
      <w:t>1</w:t>
    </w:r>
    <w:r w:rsidRPr="00B93358">
      <w:rPr>
        <w:rFonts w:cs="Arial"/>
        <w:b/>
      </w:rPr>
      <w:tab/>
      <w:t>ELEVATED WATER STORAGE TANK</w:t>
    </w:r>
    <w:r w:rsidRPr="00B93358">
      <w:rPr>
        <w:rFonts w:cs="Arial"/>
      </w:rPr>
      <w:tab/>
    </w:r>
  </w:p>
  <w:p w14:paraId="0B7F2C23" w14:textId="77777777" w:rsidR="00C44C25" w:rsidRPr="00B93358" w:rsidRDefault="00C44C25" w:rsidP="001B662C">
    <w:pPr>
      <w:pBdr>
        <w:top w:val="single" w:sz="4" w:space="1" w:color="auto"/>
      </w:pBdr>
      <w:tabs>
        <w:tab w:val="center" w:pos="5175"/>
        <w:tab w:val="right" w:pos="10080"/>
      </w:tabs>
      <w:rPr>
        <w:rFonts w:cs="Arial"/>
      </w:rPr>
    </w:pPr>
    <w:r w:rsidRPr="00B93358">
      <w:rPr>
        <w:rFonts w:cs="Arial"/>
      </w:rPr>
      <w:t xml:space="preserve">Page </w:t>
    </w:r>
    <w:r w:rsidRPr="00B93358">
      <w:rPr>
        <w:rFonts w:cs="Arial"/>
      </w:rPr>
      <w:fldChar w:fldCharType="begin"/>
    </w:r>
    <w:r w:rsidRPr="00B93358">
      <w:rPr>
        <w:rFonts w:cs="Arial"/>
      </w:rPr>
      <w:instrText xml:space="preserve">PAGE </w:instrText>
    </w:r>
    <w:r w:rsidRPr="00B93358">
      <w:rPr>
        <w:rFonts w:cs="Arial"/>
      </w:rPr>
      <w:fldChar w:fldCharType="separate"/>
    </w:r>
    <w:r w:rsidR="001B662C">
      <w:rPr>
        <w:rFonts w:cs="Arial"/>
        <w:noProof/>
      </w:rPr>
      <w:t>20</w:t>
    </w:r>
    <w:r w:rsidRPr="00B93358">
      <w:rPr>
        <w:rFonts w:cs="Arial"/>
      </w:rPr>
      <w:fldChar w:fldCharType="end"/>
    </w:r>
    <w:r>
      <w:rPr>
        <w:rFonts w:cs="Arial"/>
      </w:rPr>
      <w:tab/>
    </w:r>
    <w:r>
      <w:rPr>
        <w:rFonts w:cs="Arial"/>
      </w:rPr>
      <w:tab/>
    </w:r>
    <w:r w:rsidRPr="00B93358">
      <w:rPr>
        <w:rFonts w:cs="Arial"/>
      </w:rPr>
      <w:t xml:space="preserve">DATE:  </w:t>
    </w:r>
    <w:r w:rsidRPr="00B93358">
      <w:rPr>
        <w:rFonts w:cs="Arial"/>
        <w:highlight w:val="yellow"/>
      </w:rPr>
      <w:t>[Insert Date, (e.g. Jan., 2000)]</w:t>
    </w:r>
    <w:r w:rsidRPr="00B93358">
      <w:rPr>
        <w:rFonts w:cs="Arial"/>
      </w:rPr>
      <w:tab/>
      <w:t xml:space="preserve"> </w:t>
    </w:r>
  </w:p>
  <w:p w14:paraId="28CCEF77" w14:textId="77777777" w:rsidR="00C44C25" w:rsidRDefault="00C44C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C67D" w14:textId="77777777" w:rsidR="00C44C25" w:rsidRPr="00B93358" w:rsidRDefault="00C44C25" w:rsidP="001B662C">
    <w:pPr>
      <w:pBdr>
        <w:top w:val="single" w:sz="4" w:space="1" w:color="auto"/>
      </w:pBdr>
      <w:tabs>
        <w:tab w:val="right" w:pos="10080"/>
      </w:tabs>
      <w:rPr>
        <w:rFonts w:cs="Arial"/>
      </w:rPr>
    </w:pPr>
    <w:r w:rsidRPr="00B93358">
      <w:rPr>
        <w:rFonts w:cs="Arial"/>
      </w:rPr>
      <w:t xml:space="preserve">CONTRACT NO. </w:t>
    </w:r>
    <w:r w:rsidRPr="00B93358">
      <w:rPr>
        <w:rFonts w:cs="Arial"/>
        <w:highlight w:val="yellow"/>
      </w:rPr>
      <w:t>[Insert Region Number]</w:t>
    </w:r>
    <w:r w:rsidRPr="00B93358">
      <w:rPr>
        <w:rFonts w:cs="Arial"/>
      </w:rPr>
      <w:tab/>
      <w:t>Section 11700</w:t>
    </w:r>
  </w:p>
  <w:p w14:paraId="12B87E02" w14:textId="77777777" w:rsidR="00C44C25" w:rsidRPr="00B93358" w:rsidRDefault="00C44C25" w:rsidP="001B662C">
    <w:pPr>
      <w:pBdr>
        <w:top w:val="single" w:sz="4" w:space="1" w:color="auto"/>
      </w:pBdr>
      <w:tabs>
        <w:tab w:val="left" w:pos="-1440"/>
        <w:tab w:val="left" w:pos="-720"/>
        <w:tab w:val="left" w:pos="0"/>
        <w:tab w:val="center" w:pos="5220"/>
        <w:tab w:val="right" w:pos="10080"/>
      </w:tabs>
      <w:rPr>
        <w:rFonts w:cs="Arial"/>
      </w:rPr>
    </w:pPr>
    <w:r w:rsidRPr="00B93358">
      <w:rPr>
        <w:rFonts w:cs="Arial"/>
        <w:b/>
      </w:rPr>
      <w:tab/>
      <w:t>ELEVATED WATER STORAGE TANK</w:t>
    </w:r>
    <w:r w:rsidRPr="00B93358">
      <w:rPr>
        <w:rFonts w:cs="Arial"/>
      </w:rPr>
      <w:tab/>
      <w:t>201</w:t>
    </w:r>
    <w:r w:rsidR="0067798B">
      <w:rPr>
        <w:rFonts w:cs="Arial"/>
      </w:rPr>
      <w:t>7</w:t>
    </w:r>
    <w:r w:rsidRPr="00B93358">
      <w:rPr>
        <w:rFonts w:cs="Arial"/>
      </w:rPr>
      <w:t>-0</w:t>
    </w:r>
    <w:r w:rsidR="00295B89">
      <w:rPr>
        <w:rFonts w:cs="Arial"/>
      </w:rPr>
      <w:t>3</w:t>
    </w:r>
    <w:r w:rsidRPr="00B93358">
      <w:rPr>
        <w:rFonts w:cs="Arial"/>
      </w:rPr>
      <w:t>-</w:t>
    </w:r>
    <w:r w:rsidR="0067798B">
      <w:rPr>
        <w:rFonts w:cs="Arial"/>
      </w:rPr>
      <w:t>0</w:t>
    </w:r>
    <w:r w:rsidR="007A69C0">
      <w:rPr>
        <w:rFonts w:cs="Arial"/>
      </w:rPr>
      <w:t>1</w:t>
    </w:r>
  </w:p>
  <w:p w14:paraId="4AC6C8F9" w14:textId="77777777" w:rsidR="00C44C25" w:rsidRPr="00B93358" w:rsidRDefault="00C44C25" w:rsidP="001B662C">
    <w:pPr>
      <w:pBdr>
        <w:top w:val="single" w:sz="4" w:space="1" w:color="auto"/>
      </w:pBdr>
      <w:tabs>
        <w:tab w:val="center" w:pos="5175"/>
        <w:tab w:val="right" w:pos="10080"/>
      </w:tabs>
      <w:rPr>
        <w:rFonts w:cs="Arial"/>
      </w:rPr>
    </w:pPr>
    <w:r w:rsidRPr="00B93358">
      <w:rPr>
        <w:rFonts w:cs="Arial"/>
      </w:rPr>
      <w:t xml:space="preserve">DATE:  </w:t>
    </w:r>
    <w:r w:rsidRPr="00B93358">
      <w:rPr>
        <w:rFonts w:cs="Arial"/>
        <w:highlight w:val="yellow"/>
      </w:rPr>
      <w:t>[Insert Date, (e.g. Jan., 2000)]</w:t>
    </w:r>
    <w:r w:rsidRPr="00B93358">
      <w:rPr>
        <w:rFonts w:cs="Arial"/>
      </w:rPr>
      <w:tab/>
    </w:r>
    <w:r w:rsidRPr="00B93358">
      <w:rPr>
        <w:rFonts w:cs="Arial"/>
      </w:rPr>
      <w:tab/>
      <w:t xml:space="preserve">Page </w:t>
    </w:r>
    <w:r w:rsidRPr="00B93358">
      <w:rPr>
        <w:rFonts w:cs="Arial"/>
      </w:rPr>
      <w:fldChar w:fldCharType="begin"/>
    </w:r>
    <w:r w:rsidRPr="00B93358">
      <w:rPr>
        <w:rFonts w:cs="Arial"/>
      </w:rPr>
      <w:instrText xml:space="preserve">PAGE </w:instrText>
    </w:r>
    <w:r w:rsidRPr="00B93358">
      <w:rPr>
        <w:rFonts w:cs="Arial"/>
      </w:rPr>
      <w:fldChar w:fldCharType="separate"/>
    </w:r>
    <w:r w:rsidR="00825C5C">
      <w:rPr>
        <w:rFonts w:cs="Arial"/>
        <w:noProof/>
      </w:rPr>
      <w:t>21</w:t>
    </w:r>
    <w:r w:rsidRPr="00B93358">
      <w:rPr>
        <w:rFonts w:cs="Arial"/>
      </w:rPr>
      <w:fldChar w:fldCharType="end"/>
    </w:r>
    <w:r w:rsidRPr="00B93358">
      <w:rPr>
        <w:rFonts w:cs="Arial"/>
      </w:rPr>
      <w:t xml:space="preserve"> </w:t>
    </w:r>
  </w:p>
  <w:p w14:paraId="4718E5C7" w14:textId="77777777" w:rsidR="00C44C25" w:rsidRPr="00B93358" w:rsidRDefault="00C44C25" w:rsidP="001B662C">
    <w:pPr>
      <w:pStyle w:val="Header"/>
      <w:tabs>
        <w:tab w:val="right" w:pos="10080"/>
      </w:tabs>
      <w:spacing w:after="240"/>
      <w:rPr>
        <w:rFonts w:ascii="Calibri" w:hAnsi="Calibr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CB521E" w14:textId="77777777" w:rsidR="00C44C25" w:rsidRPr="0082209E" w:rsidRDefault="00C44C25" w:rsidP="00672C12">
    <w:pPr>
      <w:pBdr>
        <w:top w:val="single" w:sz="4" w:space="1" w:color="auto"/>
      </w:pBdr>
      <w:tabs>
        <w:tab w:val="right" w:pos="10350"/>
      </w:tabs>
      <w:rPr>
        <w:rFonts w:ascii="Arial" w:hAnsi="Arial" w:cs="Arial"/>
      </w:rPr>
    </w:pPr>
    <w:r w:rsidRPr="0082209E">
      <w:rPr>
        <w:rFonts w:ascii="Arial" w:hAnsi="Arial" w:cs="Arial"/>
      </w:rPr>
      <w:t>CONTRACT NO</w:t>
    </w:r>
    <w:r w:rsidRPr="001915AE">
      <w:rPr>
        <w:rFonts w:ascii="Arial" w:hAnsi="Arial" w:cs="Arial"/>
        <w:highlight w:val="yellow"/>
      </w:rPr>
      <w:t>. [Insert Region Number]</w:t>
    </w:r>
    <w:r w:rsidRPr="0082209E">
      <w:rPr>
        <w:rFonts w:ascii="Arial" w:hAnsi="Arial" w:cs="Arial"/>
      </w:rPr>
      <w:tab/>
      <w:t xml:space="preserve">Section </w:t>
    </w:r>
    <w:r>
      <w:rPr>
        <w:rFonts w:ascii="Arial" w:hAnsi="Arial" w:cs="Arial"/>
      </w:rPr>
      <w:t>11700</w:t>
    </w:r>
  </w:p>
  <w:p w14:paraId="5C1A2BCD" w14:textId="77777777" w:rsidR="00C44C25" w:rsidRPr="0082209E" w:rsidRDefault="00C44C25" w:rsidP="008A26A6">
    <w:pPr>
      <w:pBdr>
        <w:top w:val="single" w:sz="4" w:space="1" w:color="auto"/>
      </w:pBdr>
      <w:tabs>
        <w:tab w:val="left" w:pos="-1440"/>
        <w:tab w:val="left" w:pos="-720"/>
        <w:tab w:val="left" w:pos="0"/>
        <w:tab w:val="center" w:pos="5220"/>
        <w:tab w:val="right" w:pos="10350"/>
      </w:tabs>
      <w:rPr>
        <w:rFonts w:ascii="Arial" w:hAnsi="Arial" w:cs="Arial"/>
      </w:rPr>
    </w:pPr>
    <w:r>
      <w:rPr>
        <w:rFonts w:ascii="Arial" w:hAnsi="Arial" w:cs="Arial"/>
        <w:b/>
      </w:rPr>
      <w:tab/>
      <w:t>ELEVATED WATER STORAGE TANK</w:t>
    </w:r>
    <w:r w:rsidRPr="0082209E">
      <w:rPr>
        <w:rFonts w:ascii="Arial" w:hAnsi="Arial" w:cs="Arial"/>
      </w:rPr>
      <w:tab/>
    </w:r>
    <w:r>
      <w:rPr>
        <w:rFonts w:ascii="Arial" w:hAnsi="Arial" w:cs="Arial"/>
      </w:rPr>
      <w:t>2013-06-17</w:t>
    </w:r>
  </w:p>
  <w:p w14:paraId="730F4EAE" w14:textId="77777777" w:rsidR="00C44C25" w:rsidRPr="0082209E" w:rsidRDefault="00C44C25" w:rsidP="00672C12">
    <w:pPr>
      <w:pBdr>
        <w:top w:val="single" w:sz="4" w:space="1" w:color="auto"/>
      </w:pBdr>
      <w:tabs>
        <w:tab w:val="center" w:pos="5175"/>
        <w:tab w:val="right" w:pos="10350"/>
      </w:tabs>
      <w:rPr>
        <w:rFonts w:ascii="Arial" w:hAnsi="Arial" w:cs="Arial"/>
      </w:rPr>
    </w:pPr>
    <w:r w:rsidRPr="0082209E">
      <w:rPr>
        <w:rFonts w:ascii="Arial" w:hAnsi="Arial" w:cs="Arial"/>
      </w:rPr>
      <w:t xml:space="preserve">DATE:  </w:t>
    </w:r>
    <w:r w:rsidRPr="001915AE">
      <w:rPr>
        <w:rFonts w:ascii="Arial" w:hAnsi="Arial" w:cs="Arial"/>
        <w:highlight w:val="yellow"/>
      </w:rPr>
      <w:t>[Insert Date, (e.g. Jan., 2000)]</w:t>
    </w:r>
    <w:r w:rsidRPr="0082209E">
      <w:rPr>
        <w:rFonts w:ascii="Arial" w:hAnsi="Arial" w:cs="Arial"/>
      </w:rPr>
      <w:tab/>
    </w:r>
    <w:r w:rsidRPr="0082209E">
      <w:rPr>
        <w:rFonts w:ascii="Arial" w:hAnsi="Arial" w:cs="Arial"/>
      </w:rPr>
      <w:tab/>
      <w:t xml:space="preserve">Page </w:t>
    </w:r>
    <w:r w:rsidRPr="0082209E">
      <w:rPr>
        <w:rFonts w:ascii="Arial" w:hAnsi="Arial" w:cs="Arial"/>
      </w:rPr>
      <w:fldChar w:fldCharType="begin"/>
    </w:r>
    <w:r w:rsidRPr="0082209E">
      <w:rPr>
        <w:rFonts w:ascii="Arial" w:hAnsi="Arial" w:cs="Arial"/>
      </w:rPr>
      <w:instrText xml:space="preserve">PAGE </w:instrText>
    </w:r>
    <w:r w:rsidRPr="0082209E">
      <w:rPr>
        <w:rFonts w:ascii="Arial" w:hAnsi="Arial" w:cs="Arial"/>
      </w:rPr>
      <w:fldChar w:fldCharType="separate"/>
    </w:r>
    <w:r>
      <w:rPr>
        <w:rFonts w:ascii="Arial" w:hAnsi="Arial" w:cs="Arial"/>
        <w:noProof/>
      </w:rPr>
      <w:t>1</w:t>
    </w:r>
    <w:r w:rsidRPr="0082209E">
      <w:rPr>
        <w:rFonts w:ascii="Arial" w:hAnsi="Arial" w:cs="Arial"/>
      </w:rPr>
      <w:fldChar w:fldCharType="end"/>
    </w:r>
    <w:r w:rsidRPr="0082209E">
      <w:rPr>
        <w:rFonts w:ascii="Arial" w:hAnsi="Arial" w:cs="Arial"/>
      </w:rPr>
      <w:t xml:space="preserve"> of </w:t>
    </w:r>
    <w:r w:rsidRPr="008A26A6">
      <w:rPr>
        <w:rStyle w:val="PageNumber"/>
        <w:rFonts w:ascii="Arial" w:hAnsi="Arial" w:cs="Arial"/>
        <w:caps/>
        <w:sz w:val="22"/>
      </w:rPr>
      <w:fldChar w:fldCharType="begin"/>
    </w:r>
    <w:r w:rsidRPr="008A26A6">
      <w:rPr>
        <w:rStyle w:val="PageNumber"/>
        <w:rFonts w:ascii="Arial" w:hAnsi="Arial" w:cs="Arial"/>
        <w:caps/>
        <w:sz w:val="22"/>
      </w:rPr>
      <w:instrText xml:space="preserve"> NUMPAGES </w:instrText>
    </w:r>
    <w:r w:rsidRPr="008A26A6">
      <w:rPr>
        <w:rStyle w:val="PageNumber"/>
        <w:rFonts w:ascii="Arial" w:hAnsi="Arial" w:cs="Arial"/>
        <w:caps/>
        <w:sz w:val="22"/>
      </w:rPr>
      <w:fldChar w:fldCharType="separate"/>
    </w:r>
    <w:r>
      <w:rPr>
        <w:rStyle w:val="PageNumber"/>
        <w:rFonts w:ascii="Arial" w:hAnsi="Arial" w:cs="Arial"/>
        <w:caps/>
        <w:noProof/>
        <w:sz w:val="22"/>
      </w:rPr>
      <w:t>20</w:t>
    </w:r>
    <w:r w:rsidRPr="008A26A6">
      <w:rPr>
        <w:rStyle w:val="PageNumber"/>
        <w:rFonts w:ascii="Arial" w:hAnsi="Arial" w:cs="Arial"/>
        <w:caps/>
        <w:sz w:val="22"/>
      </w:rPr>
      <w:fldChar w:fldCharType="end"/>
    </w:r>
  </w:p>
  <w:p w14:paraId="2D4A690A" w14:textId="77777777" w:rsidR="00C44C25" w:rsidRDefault="00C44C25" w:rsidP="006C0FAF">
    <w:pPr>
      <w:pStyle w:val="Header"/>
      <w:spacing w:after="24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548A8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33700176"/>
    <w:multiLevelType w:val="multilevel"/>
    <w:tmpl w:val="50D0CA1A"/>
    <w:lvl w:ilvl="0">
      <w:start w:val="1"/>
      <w:numFmt w:val="decimal"/>
      <w:lvlText w:val="PART %1."/>
      <w:lvlJc w:val="left"/>
      <w:pPr>
        <w:tabs>
          <w:tab w:val="num" w:pos="432"/>
        </w:tabs>
        <w:ind w:left="432" w:hanging="432"/>
      </w:pPr>
      <w:rPr>
        <w:rFonts w:ascii="Arial" w:hAnsi="Arial" w:hint="default"/>
        <w:b w:val="0"/>
        <w:i w:val="0"/>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firstLine="2880"/>
      </w:pPr>
      <w:rPr>
        <w:rFonts w:cs="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3">
      <w:start w:val="1"/>
      <w:numFmt w:val="decimal"/>
      <w:lvlText w:val=".%4"/>
      <w:lvlJc w:val="left"/>
      <w:pPr>
        <w:tabs>
          <w:tab w:val="num" w:pos="684"/>
        </w:tabs>
        <w:ind w:left="684" w:firstLine="3456"/>
      </w:pPr>
      <w:rPr>
        <w:rFonts w:hint="default"/>
      </w:rPr>
    </w:lvl>
    <w:lvl w:ilvl="4">
      <w:start w:val="1"/>
      <w:numFmt w:val="decimal"/>
      <w:lvlText w:val=".%5"/>
      <w:lvlJc w:val="left"/>
      <w:pPr>
        <w:tabs>
          <w:tab w:val="num" w:pos="-2250"/>
        </w:tabs>
        <w:ind w:left="-2250" w:firstLine="4320"/>
      </w:pPr>
      <w:rPr>
        <w:rFonts w:hint="default"/>
      </w:rPr>
    </w:lvl>
    <w:lvl w:ilvl="5">
      <w:start w:val="1"/>
      <w:numFmt w:val="decimal"/>
      <w:lvlText w:val="%6."/>
      <w:lvlJc w:val="left"/>
      <w:pPr>
        <w:tabs>
          <w:tab w:val="num" w:pos="720"/>
        </w:tabs>
        <w:ind w:left="720" w:firstLine="5040"/>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 w15:restartNumberingAfterBreak="0">
    <w:nsid w:val="465575FD"/>
    <w:multiLevelType w:val="multilevel"/>
    <w:tmpl w:val="4A843EC8"/>
    <w:lvl w:ilvl="0">
      <w:start w:val="1"/>
      <w:numFmt w:val="decimal"/>
      <w:pStyle w:val="Heading1"/>
      <w:lvlText w:val="PART %1."/>
      <w:lvlJc w:val="left"/>
      <w:pPr>
        <w:tabs>
          <w:tab w:val="num" w:pos="720"/>
        </w:tabs>
        <w:ind w:left="720" w:hanging="720"/>
      </w:pPr>
      <w:rPr>
        <w:rFonts w:ascii="Calibri" w:hAnsi="Calibri" w:hint="default"/>
        <w:b w:val="0"/>
        <w:i w:val="0"/>
        <w:sz w:val="22"/>
      </w:rPr>
    </w:lvl>
    <w:lvl w:ilvl="1">
      <w:start w:val="1"/>
      <w:numFmt w:val="decimal"/>
      <w:pStyle w:val="Heading2"/>
      <w:lvlText w:val="%1.%2"/>
      <w:lvlJc w:val="left"/>
      <w:pPr>
        <w:tabs>
          <w:tab w:val="num" w:pos="720"/>
        </w:tabs>
        <w:ind w:left="720" w:hanging="720"/>
      </w:pPr>
      <w:rPr>
        <w:rFonts w:ascii="Calibri" w:hAnsi="Calibri" w:hint="default"/>
        <w:b w:val="0"/>
        <w:i w:val="0"/>
        <w:sz w:val="22"/>
      </w:rPr>
    </w:lvl>
    <w:lvl w:ilvl="2">
      <w:start w:val="1"/>
      <w:numFmt w:val="decimal"/>
      <w:pStyle w:val="Heading3"/>
      <w:lvlText w:val=".%3"/>
      <w:lvlJc w:val="left"/>
      <w:pPr>
        <w:tabs>
          <w:tab w:val="num" w:pos="1440"/>
        </w:tabs>
        <w:ind w:left="1440" w:hanging="720"/>
      </w:pPr>
      <w:rPr>
        <w:rFonts w:ascii="Calibri" w:hAnsi="Calibri" w:hint="default"/>
        <w:color w:val="000000"/>
        <w:sz w:val="22"/>
      </w:rPr>
    </w:lvl>
    <w:lvl w:ilvl="3">
      <w:start w:val="1"/>
      <w:numFmt w:val="decimal"/>
      <w:pStyle w:val="Heading4"/>
      <w:lvlText w:val=".%4"/>
      <w:lvlJc w:val="left"/>
      <w:pPr>
        <w:tabs>
          <w:tab w:val="num" w:pos="2160"/>
        </w:tabs>
        <w:ind w:left="2160" w:hanging="720"/>
      </w:pPr>
      <w:rPr>
        <w:rFonts w:ascii="Calibri" w:hAnsi="Calibri" w:hint="default"/>
        <w:b w:val="0"/>
        <w:i w:val="0"/>
        <w:sz w:val="22"/>
      </w:rPr>
    </w:lvl>
    <w:lvl w:ilvl="4">
      <w:start w:val="1"/>
      <w:numFmt w:val="decimal"/>
      <w:pStyle w:val="Heading5"/>
      <w:lvlText w:val=".%5"/>
      <w:lvlJc w:val="left"/>
      <w:pPr>
        <w:tabs>
          <w:tab w:val="num" w:pos="2880"/>
        </w:tabs>
        <w:ind w:left="2880" w:hanging="720"/>
      </w:pPr>
      <w:rPr>
        <w:rFonts w:ascii="Calibri" w:hAnsi="Calibri" w:hint="default"/>
        <w:b w:val="0"/>
        <w:i w:val="0"/>
        <w:sz w:val="22"/>
      </w:rPr>
    </w:lvl>
    <w:lvl w:ilvl="5">
      <w:start w:val="1"/>
      <w:numFmt w:val="decimal"/>
      <w:pStyle w:val="Heading6"/>
      <w:lvlText w:val=".%6"/>
      <w:lvlJc w:val="left"/>
      <w:pPr>
        <w:tabs>
          <w:tab w:val="num" w:pos="3600"/>
        </w:tabs>
        <w:ind w:left="3600" w:hanging="720"/>
      </w:pPr>
      <w:rPr>
        <w:rFonts w:ascii="Calibri" w:hAnsi="Calibri" w:hint="default"/>
        <w:b w:val="0"/>
        <w:i w:val="0"/>
        <w:sz w:val="22"/>
      </w:rPr>
    </w:lvl>
    <w:lvl w:ilvl="6">
      <w:start w:val="1"/>
      <w:numFmt w:val="decimal"/>
      <w:pStyle w:val="Heading7"/>
      <w:lvlText w:val=".%7"/>
      <w:lvlJc w:val="left"/>
      <w:pPr>
        <w:tabs>
          <w:tab w:val="num" w:pos="4320"/>
        </w:tabs>
        <w:ind w:left="4320" w:hanging="720"/>
      </w:pPr>
      <w:rPr>
        <w:rFonts w:ascii="Calibri" w:hAnsi="Calibri" w:hint="default"/>
        <w:b w:val="0"/>
        <w:i w:val="0"/>
        <w:sz w:val="22"/>
      </w:rPr>
    </w:lvl>
    <w:lvl w:ilvl="7">
      <w:start w:val="1"/>
      <w:numFmt w:val="decimal"/>
      <w:pStyle w:val="Heading8"/>
      <w:lvlText w:val=".%8"/>
      <w:lvlJc w:val="left"/>
      <w:pPr>
        <w:tabs>
          <w:tab w:val="num" w:pos="5040"/>
        </w:tabs>
        <w:ind w:left="5040" w:hanging="720"/>
      </w:pPr>
      <w:rPr>
        <w:rFonts w:ascii="Calibri" w:hAnsi="Calibri" w:hint="default"/>
        <w:b w:val="0"/>
        <w:i w:val="0"/>
        <w:sz w:val="22"/>
      </w:rPr>
    </w:lvl>
    <w:lvl w:ilvl="8">
      <w:start w:val="1"/>
      <w:numFmt w:val="decimal"/>
      <w:lvlText w:val=".%9"/>
      <w:lvlJc w:val="left"/>
      <w:pPr>
        <w:tabs>
          <w:tab w:val="num" w:pos="5760"/>
        </w:tabs>
        <w:ind w:left="5760" w:hanging="720"/>
      </w:pPr>
      <w:rPr>
        <w:rFonts w:ascii="Calibri" w:hAnsi="Calibri" w:hint="default"/>
        <w:b w:val="0"/>
        <w:i w:val="0"/>
        <w:sz w:val="22"/>
      </w:rPr>
    </w:lvl>
  </w:abstractNum>
  <w:abstractNum w:abstractNumId="3" w15:restartNumberingAfterBreak="0">
    <w:nsid w:val="744376B1"/>
    <w:multiLevelType w:val="hybridMultilevel"/>
    <w:tmpl w:val="4A5871CA"/>
    <w:lvl w:ilvl="0" w:tplc="8FC4F7B8">
      <w:start w:val="1"/>
      <w:numFmt w:val="decimal"/>
      <w:lvlText w:val=".%1"/>
      <w:lvlJc w:val="left"/>
      <w:pPr>
        <w:ind w:left="360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2068333259">
    <w:abstractNumId w:val="0"/>
  </w:num>
  <w:num w:numId="2" w16cid:durableId="696391069">
    <w:abstractNumId w:val="1"/>
  </w:num>
  <w:num w:numId="3" w16cid:durableId="1836416166">
    <w:abstractNumId w:val="3"/>
  </w:num>
  <w:num w:numId="4" w16cid:durableId="1158154356">
    <w:abstractNumId w:val="2"/>
  </w:num>
  <w:numIdMacAtCleanup w:val="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hnny Pang">
    <w15:presenceInfo w15:providerId="AD" w15:userId="S::Johnny.Pang@etoengineering.ca::93e0402e-0c7d-4ac3-adc9-299bd55456c0"/>
  </w15:person>
  <w15:person w15:author="Keith Wong">
    <w15:presenceInfo w15:providerId="None" w15:userId="Keith Wong"/>
  </w15:person>
  <w15:person w15:author="Marsden, Graham">
    <w15:presenceInfo w15:providerId="AD" w15:userId="S::Graham.Marsden@york.ca::81195979-5b40-4bb4-9b2d-1c2c33334242"/>
  </w15:person>
  <w15:person w15:author="David Ip">
    <w15:presenceInfo w15:providerId="AD" w15:userId="S::David.Ip@etoengineering.ca::a3ea8892-46cb-412e-b93b-980a8bb471a2"/>
  </w15:person>
  <w15:person w15:author="Smith, Sharon M">
    <w15:presenceInfo w15:providerId="AD" w15:userId="S::SharonM.Smith@york.ca::2370849c-21d3-4f8b-85ed-db947016431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oNotTrackMoves/>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Toolset" w:val="3"/>
  </w:docVars>
  <w:rsids>
    <w:rsidRoot w:val="00D109FD"/>
    <w:rsid w:val="000010DE"/>
    <w:rsid w:val="000023EE"/>
    <w:rsid w:val="00010DB5"/>
    <w:rsid w:val="00016E7D"/>
    <w:rsid w:val="00024687"/>
    <w:rsid w:val="00024E43"/>
    <w:rsid w:val="00026A3B"/>
    <w:rsid w:val="00041169"/>
    <w:rsid w:val="00051A6D"/>
    <w:rsid w:val="00054C7E"/>
    <w:rsid w:val="00056681"/>
    <w:rsid w:val="00061983"/>
    <w:rsid w:val="000640EB"/>
    <w:rsid w:val="000770D8"/>
    <w:rsid w:val="000851AA"/>
    <w:rsid w:val="000855E6"/>
    <w:rsid w:val="000971A2"/>
    <w:rsid w:val="000978F1"/>
    <w:rsid w:val="000A7BB7"/>
    <w:rsid w:val="000C3DD1"/>
    <w:rsid w:val="000C6EBC"/>
    <w:rsid w:val="000D3C8D"/>
    <w:rsid w:val="000E3770"/>
    <w:rsid w:val="000E37E8"/>
    <w:rsid w:val="000F227B"/>
    <w:rsid w:val="001022BD"/>
    <w:rsid w:val="00107DBA"/>
    <w:rsid w:val="00110A80"/>
    <w:rsid w:val="0011567D"/>
    <w:rsid w:val="00125365"/>
    <w:rsid w:val="0013463F"/>
    <w:rsid w:val="00135CC8"/>
    <w:rsid w:val="001411AC"/>
    <w:rsid w:val="00167491"/>
    <w:rsid w:val="00174852"/>
    <w:rsid w:val="001915AE"/>
    <w:rsid w:val="00196F58"/>
    <w:rsid w:val="001B320D"/>
    <w:rsid w:val="001B3E2D"/>
    <w:rsid w:val="001B414B"/>
    <w:rsid w:val="001B662C"/>
    <w:rsid w:val="001B7900"/>
    <w:rsid w:val="001C4E13"/>
    <w:rsid w:val="001C63D7"/>
    <w:rsid w:val="001D2779"/>
    <w:rsid w:val="001E29A6"/>
    <w:rsid w:val="001E33F1"/>
    <w:rsid w:val="001E6741"/>
    <w:rsid w:val="001F476C"/>
    <w:rsid w:val="002004E8"/>
    <w:rsid w:val="002008EA"/>
    <w:rsid w:val="00201201"/>
    <w:rsid w:val="002075B3"/>
    <w:rsid w:val="00212560"/>
    <w:rsid w:val="0021617E"/>
    <w:rsid w:val="00254A2B"/>
    <w:rsid w:val="002553B3"/>
    <w:rsid w:val="002602F1"/>
    <w:rsid w:val="002616C5"/>
    <w:rsid w:val="00263F56"/>
    <w:rsid w:val="00274D37"/>
    <w:rsid w:val="0027673B"/>
    <w:rsid w:val="00281EB2"/>
    <w:rsid w:val="00290A70"/>
    <w:rsid w:val="00295B89"/>
    <w:rsid w:val="002962C4"/>
    <w:rsid w:val="00296CDC"/>
    <w:rsid w:val="002A0523"/>
    <w:rsid w:val="002B71FB"/>
    <w:rsid w:val="002C26A0"/>
    <w:rsid w:val="002C3834"/>
    <w:rsid w:val="002C503E"/>
    <w:rsid w:val="002D4787"/>
    <w:rsid w:val="002D4B68"/>
    <w:rsid w:val="002E146C"/>
    <w:rsid w:val="002E3751"/>
    <w:rsid w:val="002E420B"/>
    <w:rsid w:val="002F0E27"/>
    <w:rsid w:val="002F3AB2"/>
    <w:rsid w:val="002F4F0B"/>
    <w:rsid w:val="002F52E8"/>
    <w:rsid w:val="003026F5"/>
    <w:rsid w:val="003029BB"/>
    <w:rsid w:val="0031017F"/>
    <w:rsid w:val="003130DA"/>
    <w:rsid w:val="00317995"/>
    <w:rsid w:val="00322FCC"/>
    <w:rsid w:val="00331D3E"/>
    <w:rsid w:val="0033540B"/>
    <w:rsid w:val="00335FCB"/>
    <w:rsid w:val="003519BE"/>
    <w:rsid w:val="00362A54"/>
    <w:rsid w:val="00363D50"/>
    <w:rsid w:val="0036585F"/>
    <w:rsid w:val="00366110"/>
    <w:rsid w:val="00370C63"/>
    <w:rsid w:val="00372157"/>
    <w:rsid w:val="00376886"/>
    <w:rsid w:val="003777CD"/>
    <w:rsid w:val="00383F5B"/>
    <w:rsid w:val="003926B6"/>
    <w:rsid w:val="003929D0"/>
    <w:rsid w:val="003A696D"/>
    <w:rsid w:val="003C0A6C"/>
    <w:rsid w:val="003C7C27"/>
    <w:rsid w:val="003E7958"/>
    <w:rsid w:val="003F6980"/>
    <w:rsid w:val="00400D0A"/>
    <w:rsid w:val="0040315A"/>
    <w:rsid w:val="0040417E"/>
    <w:rsid w:val="004049EA"/>
    <w:rsid w:val="004067C3"/>
    <w:rsid w:val="00414AEF"/>
    <w:rsid w:val="004225FB"/>
    <w:rsid w:val="004302E9"/>
    <w:rsid w:val="0043442D"/>
    <w:rsid w:val="0043588D"/>
    <w:rsid w:val="004406B8"/>
    <w:rsid w:val="0045583E"/>
    <w:rsid w:val="00457955"/>
    <w:rsid w:val="004700EC"/>
    <w:rsid w:val="00486EC3"/>
    <w:rsid w:val="00491033"/>
    <w:rsid w:val="004966BF"/>
    <w:rsid w:val="004A16FA"/>
    <w:rsid w:val="004A47AD"/>
    <w:rsid w:val="004B2B0B"/>
    <w:rsid w:val="004E014B"/>
    <w:rsid w:val="004E5242"/>
    <w:rsid w:val="004F278A"/>
    <w:rsid w:val="004F6B6B"/>
    <w:rsid w:val="00514E85"/>
    <w:rsid w:val="00515BA3"/>
    <w:rsid w:val="00524F17"/>
    <w:rsid w:val="00527705"/>
    <w:rsid w:val="00530701"/>
    <w:rsid w:val="00530760"/>
    <w:rsid w:val="00541FE3"/>
    <w:rsid w:val="00554AFC"/>
    <w:rsid w:val="005623C6"/>
    <w:rsid w:val="00567598"/>
    <w:rsid w:val="0056768F"/>
    <w:rsid w:val="005722AA"/>
    <w:rsid w:val="00573BCB"/>
    <w:rsid w:val="0057565D"/>
    <w:rsid w:val="0058394A"/>
    <w:rsid w:val="00590B3E"/>
    <w:rsid w:val="005947BD"/>
    <w:rsid w:val="005A6CA2"/>
    <w:rsid w:val="005B1567"/>
    <w:rsid w:val="005B61F7"/>
    <w:rsid w:val="005B7688"/>
    <w:rsid w:val="005C0646"/>
    <w:rsid w:val="005C1B37"/>
    <w:rsid w:val="005C5C0F"/>
    <w:rsid w:val="005D6043"/>
    <w:rsid w:val="005E1DFC"/>
    <w:rsid w:val="005E2335"/>
    <w:rsid w:val="005E3FFC"/>
    <w:rsid w:val="005F54A3"/>
    <w:rsid w:val="006027AF"/>
    <w:rsid w:val="00607FF5"/>
    <w:rsid w:val="006128E0"/>
    <w:rsid w:val="00614206"/>
    <w:rsid w:val="00632DF8"/>
    <w:rsid w:val="0063388D"/>
    <w:rsid w:val="00633B46"/>
    <w:rsid w:val="00636E21"/>
    <w:rsid w:val="00644984"/>
    <w:rsid w:val="00645487"/>
    <w:rsid w:val="00655332"/>
    <w:rsid w:val="00655BCD"/>
    <w:rsid w:val="0067280C"/>
    <w:rsid w:val="00672C12"/>
    <w:rsid w:val="0067798B"/>
    <w:rsid w:val="006877A1"/>
    <w:rsid w:val="00697EDF"/>
    <w:rsid w:val="006A5000"/>
    <w:rsid w:val="006C0FAF"/>
    <w:rsid w:val="006C54EE"/>
    <w:rsid w:val="006C6CBC"/>
    <w:rsid w:val="006E0999"/>
    <w:rsid w:val="006E2AEC"/>
    <w:rsid w:val="006E36DC"/>
    <w:rsid w:val="006F48B0"/>
    <w:rsid w:val="00700CAF"/>
    <w:rsid w:val="0070348B"/>
    <w:rsid w:val="0070514B"/>
    <w:rsid w:val="0070544C"/>
    <w:rsid w:val="00715E7F"/>
    <w:rsid w:val="0071766F"/>
    <w:rsid w:val="00725508"/>
    <w:rsid w:val="00732C17"/>
    <w:rsid w:val="00742136"/>
    <w:rsid w:val="0074401D"/>
    <w:rsid w:val="00760327"/>
    <w:rsid w:val="00764152"/>
    <w:rsid w:val="00771C83"/>
    <w:rsid w:val="00773A51"/>
    <w:rsid w:val="00780B2A"/>
    <w:rsid w:val="00782B30"/>
    <w:rsid w:val="00782B94"/>
    <w:rsid w:val="00783EF0"/>
    <w:rsid w:val="00786007"/>
    <w:rsid w:val="00791705"/>
    <w:rsid w:val="007958A6"/>
    <w:rsid w:val="007A260C"/>
    <w:rsid w:val="007A69C0"/>
    <w:rsid w:val="007B298D"/>
    <w:rsid w:val="007C18B6"/>
    <w:rsid w:val="007C35F3"/>
    <w:rsid w:val="007D1B9A"/>
    <w:rsid w:val="007D432C"/>
    <w:rsid w:val="007E07BD"/>
    <w:rsid w:val="007E4441"/>
    <w:rsid w:val="007E5CA0"/>
    <w:rsid w:val="007E606C"/>
    <w:rsid w:val="008001A5"/>
    <w:rsid w:val="00812A85"/>
    <w:rsid w:val="0082073D"/>
    <w:rsid w:val="00824F46"/>
    <w:rsid w:val="00825C5C"/>
    <w:rsid w:val="00853521"/>
    <w:rsid w:val="00867DD2"/>
    <w:rsid w:val="00880671"/>
    <w:rsid w:val="00880E03"/>
    <w:rsid w:val="00892517"/>
    <w:rsid w:val="008936A7"/>
    <w:rsid w:val="008940DE"/>
    <w:rsid w:val="008A26A6"/>
    <w:rsid w:val="008A33B4"/>
    <w:rsid w:val="008A3E70"/>
    <w:rsid w:val="008B2E37"/>
    <w:rsid w:val="008C2E29"/>
    <w:rsid w:val="008C3DEA"/>
    <w:rsid w:val="008E011C"/>
    <w:rsid w:val="00907C24"/>
    <w:rsid w:val="00911680"/>
    <w:rsid w:val="00913E7A"/>
    <w:rsid w:val="00934F1C"/>
    <w:rsid w:val="009369FF"/>
    <w:rsid w:val="00950A50"/>
    <w:rsid w:val="00960901"/>
    <w:rsid w:val="00961216"/>
    <w:rsid w:val="009662B8"/>
    <w:rsid w:val="00985C00"/>
    <w:rsid w:val="00992606"/>
    <w:rsid w:val="00996008"/>
    <w:rsid w:val="009A0033"/>
    <w:rsid w:val="009B0260"/>
    <w:rsid w:val="009B139E"/>
    <w:rsid w:val="009B1E25"/>
    <w:rsid w:val="009B2B00"/>
    <w:rsid w:val="009C4099"/>
    <w:rsid w:val="009E23C2"/>
    <w:rsid w:val="009E4479"/>
    <w:rsid w:val="009F5E40"/>
    <w:rsid w:val="00A042FA"/>
    <w:rsid w:val="00A140B4"/>
    <w:rsid w:val="00A156D3"/>
    <w:rsid w:val="00A43707"/>
    <w:rsid w:val="00A532C9"/>
    <w:rsid w:val="00A64040"/>
    <w:rsid w:val="00A65D1A"/>
    <w:rsid w:val="00A66FDE"/>
    <w:rsid w:val="00A6759A"/>
    <w:rsid w:val="00A75EA8"/>
    <w:rsid w:val="00A767E0"/>
    <w:rsid w:val="00A8351A"/>
    <w:rsid w:val="00A85A9C"/>
    <w:rsid w:val="00AA02EC"/>
    <w:rsid w:val="00AA040C"/>
    <w:rsid w:val="00AA1871"/>
    <w:rsid w:val="00AA3831"/>
    <w:rsid w:val="00AB460B"/>
    <w:rsid w:val="00AD24A9"/>
    <w:rsid w:val="00AD3BA3"/>
    <w:rsid w:val="00AF5993"/>
    <w:rsid w:val="00AF5DE0"/>
    <w:rsid w:val="00B054C3"/>
    <w:rsid w:val="00B11EE9"/>
    <w:rsid w:val="00B164F3"/>
    <w:rsid w:val="00B174B1"/>
    <w:rsid w:val="00B22280"/>
    <w:rsid w:val="00B22B91"/>
    <w:rsid w:val="00B509A8"/>
    <w:rsid w:val="00B57BCD"/>
    <w:rsid w:val="00B62206"/>
    <w:rsid w:val="00B6304A"/>
    <w:rsid w:val="00B76749"/>
    <w:rsid w:val="00B93358"/>
    <w:rsid w:val="00B93B03"/>
    <w:rsid w:val="00BA3961"/>
    <w:rsid w:val="00BA5CB0"/>
    <w:rsid w:val="00BB40E8"/>
    <w:rsid w:val="00BB486F"/>
    <w:rsid w:val="00BC16BC"/>
    <w:rsid w:val="00BD4867"/>
    <w:rsid w:val="00BE7273"/>
    <w:rsid w:val="00BF28B8"/>
    <w:rsid w:val="00BF4D49"/>
    <w:rsid w:val="00C0479A"/>
    <w:rsid w:val="00C04EA8"/>
    <w:rsid w:val="00C0642C"/>
    <w:rsid w:val="00C1336A"/>
    <w:rsid w:val="00C13962"/>
    <w:rsid w:val="00C44C25"/>
    <w:rsid w:val="00C57A94"/>
    <w:rsid w:val="00C6009A"/>
    <w:rsid w:val="00C6656C"/>
    <w:rsid w:val="00C73272"/>
    <w:rsid w:val="00C74943"/>
    <w:rsid w:val="00C80C03"/>
    <w:rsid w:val="00C81675"/>
    <w:rsid w:val="00C81D57"/>
    <w:rsid w:val="00C84C9C"/>
    <w:rsid w:val="00C867B0"/>
    <w:rsid w:val="00C914BA"/>
    <w:rsid w:val="00CA3B8D"/>
    <w:rsid w:val="00CB52A4"/>
    <w:rsid w:val="00CB7056"/>
    <w:rsid w:val="00CC14B1"/>
    <w:rsid w:val="00CC683C"/>
    <w:rsid w:val="00CD7F93"/>
    <w:rsid w:val="00CD7FC9"/>
    <w:rsid w:val="00CE11EF"/>
    <w:rsid w:val="00CE57D1"/>
    <w:rsid w:val="00CE65F9"/>
    <w:rsid w:val="00CE7344"/>
    <w:rsid w:val="00D06CD3"/>
    <w:rsid w:val="00D109FD"/>
    <w:rsid w:val="00D15CE5"/>
    <w:rsid w:val="00D26372"/>
    <w:rsid w:val="00D3626B"/>
    <w:rsid w:val="00D42EA8"/>
    <w:rsid w:val="00D56A92"/>
    <w:rsid w:val="00D64DBA"/>
    <w:rsid w:val="00D705EE"/>
    <w:rsid w:val="00D83A63"/>
    <w:rsid w:val="00D91680"/>
    <w:rsid w:val="00D91F87"/>
    <w:rsid w:val="00D96154"/>
    <w:rsid w:val="00DA097A"/>
    <w:rsid w:val="00DA1612"/>
    <w:rsid w:val="00DA23B9"/>
    <w:rsid w:val="00DA5DE8"/>
    <w:rsid w:val="00DA6B7A"/>
    <w:rsid w:val="00DB026B"/>
    <w:rsid w:val="00DB06A2"/>
    <w:rsid w:val="00DB3854"/>
    <w:rsid w:val="00DD7704"/>
    <w:rsid w:val="00DE202F"/>
    <w:rsid w:val="00DE4935"/>
    <w:rsid w:val="00DF6F03"/>
    <w:rsid w:val="00E147AF"/>
    <w:rsid w:val="00E21D4D"/>
    <w:rsid w:val="00E3286D"/>
    <w:rsid w:val="00E37ED8"/>
    <w:rsid w:val="00E46F0D"/>
    <w:rsid w:val="00E5043F"/>
    <w:rsid w:val="00E57CCE"/>
    <w:rsid w:val="00E62AA3"/>
    <w:rsid w:val="00E648B2"/>
    <w:rsid w:val="00E83D86"/>
    <w:rsid w:val="00E8550B"/>
    <w:rsid w:val="00E93CFA"/>
    <w:rsid w:val="00EA47FF"/>
    <w:rsid w:val="00EA6F7E"/>
    <w:rsid w:val="00EB0713"/>
    <w:rsid w:val="00EB7151"/>
    <w:rsid w:val="00EE348D"/>
    <w:rsid w:val="00EE6BBC"/>
    <w:rsid w:val="00EF59A3"/>
    <w:rsid w:val="00F001F0"/>
    <w:rsid w:val="00F00AD9"/>
    <w:rsid w:val="00F01D8B"/>
    <w:rsid w:val="00F03459"/>
    <w:rsid w:val="00F13982"/>
    <w:rsid w:val="00F1618B"/>
    <w:rsid w:val="00F31530"/>
    <w:rsid w:val="00F37740"/>
    <w:rsid w:val="00F40D68"/>
    <w:rsid w:val="00F46E6F"/>
    <w:rsid w:val="00F5273F"/>
    <w:rsid w:val="00F527A3"/>
    <w:rsid w:val="00F533F5"/>
    <w:rsid w:val="00F541FF"/>
    <w:rsid w:val="00F56BB7"/>
    <w:rsid w:val="00F6204E"/>
    <w:rsid w:val="00F6599E"/>
    <w:rsid w:val="00F6649D"/>
    <w:rsid w:val="00F768F0"/>
    <w:rsid w:val="00F92C45"/>
    <w:rsid w:val="00FA4C5D"/>
    <w:rsid w:val="00FA5C20"/>
    <w:rsid w:val="00FA6772"/>
    <w:rsid w:val="00FA6964"/>
    <w:rsid w:val="00FB6399"/>
    <w:rsid w:val="00FC1DFA"/>
    <w:rsid w:val="00FC2B68"/>
    <w:rsid w:val="00FC63C1"/>
    <w:rsid w:val="00FD766F"/>
    <w:rsid w:val="00FE3DDA"/>
    <w:rsid w:val="00FE4CFF"/>
    <w:rsid w:val="00FF160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326FCC"/>
  <w15:chartTrackingRefBased/>
  <w15:docId w15:val="{9865153F-4045-49AD-90DE-243F6821C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CA" w:eastAsia="en-CA"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itle" w:qFormat="1"/>
    <w:lsdException w:name="Subtitle" w:qFormat="1"/>
    <w:lsdException w:name="Strong"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B662C"/>
    <w:rPr>
      <w:sz w:val="22"/>
      <w:szCs w:val="22"/>
    </w:rPr>
  </w:style>
  <w:style w:type="paragraph" w:styleId="Heading1">
    <w:name w:val="heading 1"/>
    <w:basedOn w:val="ListParagraph"/>
    <w:link w:val="Heading1Char"/>
    <w:qFormat/>
    <w:rsid w:val="001B662C"/>
    <w:pPr>
      <w:numPr>
        <w:numId w:val="4"/>
      </w:numPr>
      <w:spacing w:before="160"/>
      <w:outlineLvl w:val="0"/>
    </w:pPr>
    <w:rPr>
      <w:caps/>
    </w:rPr>
  </w:style>
  <w:style w:type="paragraph" w:styleId="Heading2">
    <w:name w:val="heading 2"/>
    <w:basedOn w:val="ListParagraph"/>
    <w:next w:val="Normal"/>
    <w:link w:val="Heading2Char"/>
    <w:qFormat/>
    <w:rsid w:val="001B662C"/>
    <w:pPr>
      <w:numPr>
        <w:ilvl w:val="1"/>
        <w:numId w:val="4"/>
      </w:numPr>
      <w:spacing w:before="80"/>
      <w:outlineLvl w:val="1"/>
    </w:pPr>
    <w:rPr>
      <w:u w:val="single"/>
    </w:rPr>
  </w:style>
  <w:style w:type="paragraph" w:styleId="Heading3">
    <w:name w:val="heading 3"/>
    <w:basedOn w:val="ListParagraph"/>
    <w:link w:val="Heading3Char"/>
    <w:qFormat/>
    <w:rsid w:val="001B662C"/>
    <w:pPr>
      <w:numPr>
        <w:ilvl w:val="2"/>
        <w:numId w:val="4"/>
      </w:numPr>
      <w:outlineLvl w:val="2"/>
    </w:pPr>
  </w:style>
  <w:style w:type="paragraph" w:styleId="Heading4">
    <w:name w:val="heading 4"/>
    <w:basedOn w:val="ListParagraph"/>
    <w:link w:val="Heading4Char"/>
    <w:qFormat/>
    <w:rsid w:val="001B662C"/>
    <w:pPr>
      <w:numPr>
        <w:ilvl w:val="3"/>
        <w:numId w:val="4"/>
      </w:numPr>
      <w:outlineLvl w:val="3"/>
    </w:pPr>
  </w:style>
  <w:style w:type="paragraph" w:styleId="Heading5">
    <w:name w:val="heading 5"/>
    <w:basedOn w:val="Heading4"/>
    <w:link w:val="Heading5Char"/>
    <w:qFormat/>
    <w:rsid w:val="001B662C"/>
    <w:pPr>
      <w:numPr>
        <w:ilvl w:val="4"/>
      </w:numPr>
      <w:outlineLvl w:val="4"/>
    </w:pPr>
  </w:style>
  <w:style w:type="paragraph" w:styleId="Heading6">
    <w:name w:val="heading 6"/>
    <w:basedOn w:val="Heading5"/>
    <w:next w:val="Normal"/>
    <w:link w:val="Heading6Char"/>
    <w:qFormat/>
    <w:rsid w:val="001B662C"/>
    <w:pPr>
      <w:numPr>
        <w:ilvl w:val="5"/>
      </w:numPr>
      <w:outlineLvl w:val="5"/>
    </w:pPr>
  </w:style>
  <w:style w:type="paragraph" w:styleId="Heading7">
    <w:name w:val="heading 7"/>
    <w:basedOn w:val="ListParagraph"/>
    <w:next w:val="Normal"/>
    <w:link w:val="Heading7Char"/>
    <w:qFormat/>
    <w:rsid w:val="001B662C"/>
    <w:pPr>
      <w:numPr>
        <w:ilvl w:val="6"/>
        <w:numId w:val="4"/>
      </w:numPr>
      <w:outlineLvl w:val="6"/>
    </w:pPr>
  </w:style>
  <w:style w:type="paragraph" w:styleId="Heading8">
    <w:name w:val="heading 8"/>
    <w:basedOn w:val="Heading7"/>
    <w:next w:val="Normal"/>
    <w:link w:val="Heading8Char"/>
    <w:qFormat/>
    <w:rsid w:val="001B662C"/>
    <w:pPr>
      <w:numPr>
        <w:ilvl w:val="7"/>
      </w:numPr>
      <w:outlineLvl w:val="7"/>
    </w:pPr>
  </w:style>
  <w:style w:type="paragraph" w:styleId="Heading9">
    <w:name w:val="heading 9"/>
    <w:basedOn w:val="Heading8"/>
    <w:next w:val="Normal"/>
    <w:link w:val="Heading9Char"/>
    <w:qFormat/>
    <w:rsid w:val="001B662C"/>
    <w:pPr>
      <w:numPr>
        <w:ilvl w:val="8"/>
        <w:numId w:val="2"/>
      </w:numPr>
      <w:tabs>
        <w:tab w:val="clear" w:pos="1584"/>
        <w:tab w:val="num" w:pos="5760"/>
      </w:tabs>
      <w:ind w:left="5760" w:hanging="720"/>
      <w:outlineLvl w:val="8"/>
    </w:pPr>
    <w:rPr>
      <w:rFonts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160"/>
    </w:pPr>
  </w:style>
  <w:style w:type="paragraph" w:customStyle="1" w:styleId="Bullet">
    <w:name w:val="Bullet"/>
    <w:basedOn w:val="BodyText"/>
    <w:next w:val="BodyText"/>
  </w:style>
  <w:style w:type="character" w:styleId="CommentReference">
    <w:name w:val="annotation reference"/>
    <w:semiHidden/>
    <w:rPr>
      <w:rFonts w:ascii="Arial" w:hAnsi="Arial"/>
      <w:color w:val="FF0000"/>
      <w:position w:val="6"/>
      <w:sz w:val="20"/>
    </w:rPr>
  </w:style>
  <w:style w:type="paragraph" w:styleId="CommentText">
    <w:name w:val="annotation text"/>
    <w:basedOn w:val="Normal"/>
    <w:link w:val="CommentTextChar"/>
    <w:pPr>
      <w:spacing w:before="120"/>
    </w:pPr>
    <w:rPr>
      <w:rFonts w:ascii="Arial" w:hAnsi="Arial"/>
    </w:rPr>
  </w:style>
  <w:style w:type="paragraph" w:customStyle="1" w:styleId="CSA">
    <w:name w:val="CSA"/>
    <w:basedOn w:val="BodyText"/>
    <w:next w:val="Heading1"/>
    <w:pPr>
      <w:keepNext/>
      <w:spacing w:after="0"/>
    </w:pPr>
    <w:rPr>
      <w:b/>
      <w:caps/>
      <w:sz w:val="20"/>
    </w:rPr>
  </w:style>
  <w:style w:type="paragraph" w:customStyle="1" w:styleId="Divider">
    <w:name w:val="Divider"/>
    <w:basedOn w:val="Normal"/>
    <w:next w:val="BlockText"/>
    <w:pPr>
      <w:pBdr>
        <w:bottom w:val="single" w:sz="6" w:space="1" w:color="auto"/>
      </w:pBdr>
      <w:spacing w:before="10800"/>
      <w:jc w:val="right"/>
    </w:pPr>
    <w:rPr>
      <w:b/>
      <w:sz w:val="40"/>
    </w:rPr>
  </w:style>
  <w:style w:type="paragraph" w:customStyle="1" w:styleId="Main-Head">
    <w:name w:val="Main-Head"/>
    <w:basedOn w:val="Normal"/>
    <w:next w:val="BodyText"/>
    <w:link w:val="Main-HeadChar"/>
    <w:rPr>
      <w:rFonts w:ascii="Arial Narrow" w:hAnsi="Arial Narrow"/>
      <w:b/>
    </w:rPr>
  </w:style>
  <w:style w:type="paragraph" w:styleId="Caption">
    <w:name w:val="caption"/>
    <w:basedOn w:val="Main-Head"/>
    <w:next w:val="Normal"/>
    <w:rsid w:val="00786007"/>
    <w:pPr>
      <w:keepNext/>
      <w:spacing w:after="240"/>
    </w:pPr>
    <w:rPr>
      <w:b w:val="0"/>
      <w:i/>
      <w:sz w:val="20"/>
    </w:rPr>
  </w:style>
  <w:style w:type="paragraph" w:customStyle="1" w:styleId="Exhibit--Number">
    <w:name w:val="Exhibit--Number"/>
    <w:basedOn w:val="Main-Head"/>
    <w:next w:val="Exhibit--Title"/>
    <w:pPr>
      <w:spacing w:before="160"/>
    </w:pPr>
    <w:rPr>
      <w:caps/>
      <w:sz w:val="18"/>
    </w:rPr>
  </w:style>
  <w:style w:type="paragraph" w:customStyle="1" w:styleId="Exhibit--Title">
    <w:name w:val="Exhibit--Title"/>
    <w:basedOn w:val="Exhibit--Number"/>
    <w:next w:val="Exhibit--Caption"/>
    <w:pPr>
      <w:spacing w:before="0"/>
    </w:pPr>
    <w:rPr>
      <w:b w:val="0"/>
      <w:caps w:val="0"/>
      <w:sz w:val="20"/>
    </w:rPr>
  </w:style>
  <w:style w:type="paragraph" w:styleId="BlockText">
    <w:name w:val="Block Text"/>
    <w:basedOn w:val="Normal"/>
    <w:pPr>
      <w:spacing w:after="120"/>
      <w:ind w:left="1440" w:right="1440"/>
    </w:pPr>
  </w:style>
  <w:style w:type="paragraph" w:customStyle="1" w:styleId="Contents">
    <w:name w:val="Contents"/>
    <w:basedOn w:val="Heading1"/>
    <w:next w:val="BodyText"/>
  </w:style>
  <w:style w:type="paragraph" w:styleId="Footer">
    <w:name w:val="footer"/>
    <w:basedOn w:val="Normal"/>
    <w:pPr>
      <w:tabs>
        <w:tab w:val="right" w:pos="9000"/>
      </w:tabs>
    </w:pPr>
    <w:rPr>
      <w:rFonts w:ascii="Arial Narrow" w:hAnsi="Arial Narrow"/>
      <w:caps/>
      <w:sz w:val="14"/>
    </w:rPr>
  </w:style>
  <w:style w:type="character" w:styleId="FootnoteReference">
    <w:name w:val="footnote reference"/>
    <w:semiHidden/>
    <w:rPr>
      <w:rFonts w:ascii="Arial" w:hAnsi="Arial"/>
      <w:spacing w:val="0"/>
      <w:position w:val="6"/>
      <w:sz w:val="16"/>
    </w:rPr>
  </w:style>
  <w:style w:type="paragraph" w:styleId="FootnoteText">
    <w:name w:val="footnote text"/>
    <w:basedOn w:val="BodyText"/>
    <w:semiHidden/>
    <w:pPr>
      <w:spacing w:after="0"/>
    </w:pPr>
    <w:rPr>
      <w:rFonts w:ascii="Arial" w:hAnsi="Arial"/>
      <w:sz w:val="16"/>
    </w:rPr>
  </w:style>
  <w:style w:type="paragraph" w:styleId="Header">
    <w:name w:val="header"/>
    <w:basedOn w:val="Normal"/>
    <w:pPr>
      <w:pBdr>
        <w:bottom w:val="single" w:sz="6" w:space="1" w:color="auto"/>
      </w:pBdr>
      <w:jc w:val="right"/>
    </w:pPr>
    <w:rPr>
      <w:rFonts w:ascii="Arial Narrow" w:hAnsi="Arial Narrow"/>
      <w:caps/>
      <w:sz w:val="14"/>
    </w:rPr>
  </w:style>
  <w:style w:type="paragraph" w:styleId="NormalIndent">
    <w:name w:val="Normal Indent"/>
    <w:basedOn w:val="Normal"/>
    <w:pPr>
      <w:ind w:left="360"/>
    </w:pPr>
  </w:style>
  <w:style w:type="paragraph" w:customStyle="1" w:styleId="Number">
    <w:name w:val="Number"/>
    <w:basedOn w:val="BodyText"/>
    <w:next w:val="BodyText"/>
    <w:pPr>
      <w:spacing w:after="0"/>
      <w:ind w:left="360" w:hanging="360"/>
    </w:pPr>
  </w:style>
  <w:style w:type="character" w:styleId="PageNumber">
    <w:name w:val="page number"/>
    <w:rPr>
      <w:sz w:val="16"/>
    </w:rPr>
  </w:style>
  <w:style w:type="paragraph" w:customStyle="1" w:styleId="TableHead">
    <w:name w:val="Table Head"/>
    <w:basedOn w:val="Normal"/>
    <w:next w:val="Normal"/>
    <w:pPr>
      <w:spacing w:before="80" w:after="80"/>
      <w:jc w:val="center"/>
    </w:pPr>
    <w:rPr>
      <w:rFonts w:ascii="Arial" w:hAnsi="Arial"/>
      <w:b/>
      <w:sz w:val="18"/>
    </w:rPr>
  </w:style>
  <w:style w:type="paragraph" w:customStyle="1" w:styleId="TableBody">
    <w:name w:val="Table Body"/>
    <w:basedOn w:val="TableHead"/>
    <w:pPr>
      <w:jc w:val="left"/>
    </w:pPr>
    <w:rPr>
      <w:b w:val="0"/>
    </w:rPr>
  </w:style>
  <w:style w:type="paragraph" w:customStyle="1" w:styleId="TableNotes">
    <w:name w:val="Table Notes"/>
    <w:basedOn w:val="TableBody"/>
    <w:pPr>
      <w:spacing w:after="320"/>
    </w:pPr>
  </w:style>
  <w:style w:type="paragraph" w:customStyle="1" w:styleId="Tick">
    <w:name w:val="Tick"/>
    <w:basedOn w:val="BodyText"/>
    <w:next w:val="BodyText"/>
    <w:pPr>
      <w:spacing w:after="0"/>
      <w:ind w:left="720" w:hanging="360"/>
    </w:pPr>
  </w:style>
  <w:style w:type="paragraph" w:styleId="Title">
    <w:name w:val="Title"/>
    <w:basedOn w:val="Normal"/>
    <w:link w:val="TitleChar"/>
    <w:qFormat/>
    <w:rsid w:val="001B662C"/>
    <w:pPr>
      <w:keepNext/>
      <w:spacing w:before="160" w:after="30"/>
    </w:pPr>
    <w:rPr>
      <w:rFonts w:ascii="Arial Narrow" w:hAnsi="Arial Narrow"/>
      <w:b/>
      <w:sz w:val="20"/>
      <w:szCs w:val="20"/>
    </w:rPr>
  </w:style>
  <w:style w:type="paragraph" w:styleId="TOC1">
    <w:name w:val="toc 1"/>
    <w:basedOn w:val="BodyText"/>
    <w:next w:val="TOC2"/>
    <w:autoRedefine/>
    <w:semiHidden/>
    <w:pPr>
      <w:tabs>
        <w:tab w:val="right" w:leader="dot" w:pos="8640"/>
      </w:tabs>
      <w:spacing w:after="0"/>
    </w:pPr>
    <w:rPr>
      <w:b/>
    </w:rPr>
  </w:style>
  <w:style w:type="paragraph" w:styleId="TOC2">
    <w:name w:val="toc 2"/>
    <w:basedOn w:val="TOC1"/>
    <w:next w:val="TOC3"/>
    <w:autoRedefine/>
    <w:semiHidden/>
    <w:pPr>
      <w:tabs>
        <w:tab w:val="left" w:pos="1008"/>
      </w:tabs>
      <w:ind w:left="720"/>
    </w:pPr>
    <w:rPr>
      <w:b w:val="0"/>
    </w:rPr>
  </w:style>
  <w:style w:type="paragraph" w:styleId="TOC3">
    <w:name w:val="toc 3"/>
    <w:basedOn w:val="TOC2"/>
    <w:autoRedefine/>
    <w:semiHidden/>
    <w:pPr>
      <w:tabs>
        <w:tab w:val="clear" w:pos="1008"/>
        <w:tab w:val="left" w:pos="1728"/>
      </w:tabs>
      <w:ind w:left="1440"/>
    </w:pPr>
  </w:style>
  <w:style w:type="paragraph" w:styleId="ListBullet">
    <w:name w:val="List Bullet"/>
    <w:basedOn w:val="Bullet"/>
    <w:autoRedefine/>
    <w:pPr>
      <w:numPr>
        <w:numId w:val="1"/>
      </w:numPr>
    </w:pPr>
  </w:style>
  <w:style w:type="paragraph" w:styleId="TOC4">
    <w:name w:val="toc 4"/>
    <w:basedOn w:val="TOC3"/>
    <w:next w:val="TOC5"/>
    <w:autoRedefine/>
    <w:semiHidden/>
    <w:pPr>
      <w:tabs>
        <w:tab w:val="left" w:pos="2880"/>
      </w:tabs>
      <w:ind w:left="2160"/>
    </w:pPr>
  </w:style>
  <w:style w:type="paragraph" w:styleId="TOC5">
    <w:name w:val="toc 5"/>
    <w:basedOn w:val="Normal"/>
    <w:next w:val="Normal"/>
    <w:autoRedefine/>
    <w:semiHidden/>
    <w:pPr>
      <w:ind w:left="880"/>
    </w:pPr>
  </w:style>
  <w:style w:type="paragraph" w:customStyle="1" w:styleId="Exhibit--Caption">
    <w:name w:val="Exhibit--Caption"/>
    <w:basedOn w:val="Exhibit--Title"/>
    <w:next w:val="BodyText"/>
    <w:rPr>
      <w:i/>
    </w:rPr>
  </w:style>
  <w:style w:type="character" w:customStyle="1" w:styleId="Main-HeadChar">
    <w:name w:val="Main-Head Char"/>
    <w:link w:val="Main-Head"/>
    <w:rsid w:val="00AA040C"/>
    <w:rPr>
      <w:rFonts w:ascii="Arial Narrow" w:hAnsi="Arial Narrow"/>
      <w:b/>
      <w:sz w:val="22"/>
      <w:lang w:val="en-US" w:eastAsia="en-US" w:bidi="ar-SA"/>
    </w:rPr>
  </w:style>
  <w:style w:type="paragraph" w:customStyle="1" w:styleId="Flysheet">
    <w:name w:val="Flysheet"/>
    <w:basedOn w:val="Normal"/>
    <w:pPr>
      <w:jc w:val="right"/>
    </w:pPr>
    <w:rPr>
      <w:rFonts w:ascii="Arial Narrow" w:hAnsi="Arial Narrow"/>
      <w:b/>
      <w:sz w:val="28"/>
    </w:rPr>
  </w:style>
  <w:style w:type="paragraph" w:customStyle="1" w:styleId="FlysheetCont">
    <w:name w:val="Flysheet Cont"/>
    <w:basedOn w:val="Normal"/>
    <w:pPr>
      <w:spacing w:before="9720"/>
      <w:jc w:val="right"/>
    </w:pPr>
    <w:rPr>
      <w:rFonts w:ascii="Arial Narrow" w:hAnsi="Arial Narrow"/>
      <w:b/>
      <w:sz w:val="28"/>
    </w:rPr>
  </w:style>
  <w:style w:type="paragraph" w:customStyle="1" w:styleId="FlysheetTitle">
    <w:name w:val="Flysheet Title"/>
    <w:basedOn w:val="Normal"/>
    <w:pPr>
      <w:spacing w:before="9720"/>
      <w:jc w:val="right"/>
    </w:pPr>
    <w:rPr>
      <w:rFonts w:ascii="Arial Narrow" w:hAnsi="Arial Narrow"/>
      <w:b/>
      <w:sz w:val="28"/>
    </w:rPr>
  </w:style>
  <w:style w:type="paragraph" w:customStyle="1" w:styleId="TableFlysheet">
    <w:name w:val="Table Flysheet"/>
    <w:basedOn w:val="Normal"/>
    <w:pPr>
      <w:jc w:val="right"/>
    </w:pPr>
    <w:rPr>
      <w:rFonts w:ascii="Arial Narrow" w:hAnsi="Arial Narrow"/>
      <w:b/>
      <w:sz w:val="28"/>
    </w:rPr>
  </w:style>
  <w:style w:type="paragraph" w:customStyle="1" w:styleId="TableFlysheetCont">
    <w:name w:val="Table Flysheet Cont"/>
    <w:basedOn w:val="Normal"/>
    <w:pPr>
      <w:spacing w:before="9720"/>
      <w:jc w:val="right"/>
    </w:pPr>
    <w:rPr>
      <w:rFonts w:ascii="Arial Narrow" w:hAnsi="Arial Narrow"/>
      <w:b/>
      <w:sz w:val="28"/>
    </w:rPr>
  </w:style>
  <w:style w:type="paragraph" w:customStyle="1" w:styleId="TableFlysheetTitle">
    <w:name w:val="Table Flysheet Title"/>
    <w:basedOn w:val="Normal"/>
    <w:pPr>
      <w:spacing w:before="9720"/>
      <w:jc w:val="right"/>
    </w:pPr>
    <w:rPr>
      <w:rFonts w:ascii="Arial Narrow" w:hAnsi="Arial Narrow"/>
      <w:b/>
      <w:sz w:val="28"/>
    </w:rPr>
  </w:style>
  <w:style w:type="character" w:customStyle="1" w:styleId="Heading3Char">
    <w:name w:val="Heading 3 Char"/>
    <w:link w:val="Heading3"/>
    <w:rsid w:val="001B662C"/>
    <w:rPr>
      <w:sz w:val="22"/>
      <w:szCs w:val="22"/>
    </w:rPr>
  </w:style>
  <w:style w:type="paragraph" w:customStyle="1" w:styleId="Other">
    <w:name w:val="Other"/>
    <w:basedOn w:val="Normal"/>
    <w:rsid w:val="00F13982"/>
    <w:pPr>
      <w:widowControl w:val="0"/>
      <w:autoSpaceDE w:val="0"/>
      <w:autoSpaceDN w:val="0"/>
      <w:adjustRightInd w:val="0"/>
    </w:pPr>
    <w:rPr>
      <w:rFonts w:ascii="Courier New" w:hAnsi="Courier New" w:cs="Courier New"/>
      <w:sz w:val="24"/>
      <w:szCs w:val="24"/>
    </w:rPr>
  </w:style>
  <w:style w:type="paragraph" w:customStyle="1" w:styleId="TableHeading">
    <w:name w:val="Table Heading"/>
    <w:basedOn w:val="Normal"/>
    <w:rsid w:val="006C6CBC"/>
    <w:pPr>
      <w:tabs>
        <w:tab w:val="left" w:pos="1440"/>
        <w:tab w:val="left" w:pos="2016"/>
        <w:tab w:val="left" w:pos="2592"/>
        <w:tab w:val="left" w:pos="3168"/>
        <w:tab w:val="left" w:pos="3744"/>
        <w:tab w:val="left" w:pos="4320"/>
        <w:tab w:val="left" w:pos="4896"/>
        <w:tab w:val="left" w:pos="5472"/>
        <w:tab w:val="left" w:pos="6048"/>
        <w:tab w:val="left" w:pos="6624"/>
        <w:tab w:val="left" w:pos="7200"/>
        <w:tab w:val="left" w:pos="7776"/>
        <w:tab w:val="left" w:pos="8352"/>
      </w:tabs>
      <w:spacing w:before="120"/>
      <w:jc w:val="center"/>
    </w:pPr>
    <w:rPr>
      <w:rFonts w:ascii="Times" w:hAnsi="Times"/>
      <w:b/>
      <w:sz w:val="24"/>
    </w:rPr>
  </w:style>
  <w:style w:type="paragraph" w:customStyle="1" w:styleId="NormalTableText">
    <w:name w:val="Normal Table Text"/>
    <w:basedOn w:val="Normal"/>
    <w:rsid w:val="006C6CBC"/>
    <w:pPr>
      <w:widowControl w:val="0"/>
      <w:spacing w:before="60" w:after="60"/>
    </w:pPr>
    <w:rPr>
      <w:rFonts w:ascii="Arial" w:hAnsi="Arial"/>
      <w:sz w:val="20"/>
      <w:lang w:val="en-GB"/>
    </w:rPr>
  </w:style>
  <w:style w:type="paragraph" w:styleId="BalloonText">
    <w:name w:val="Balloon Text"/>
    <w:basedOn w:val="Normal"/>
    <w:semiHidden/>
    <w:rsid w:val="001E6741"/>
    <w:rPr>
      <w:rFonts w:ascii="Tahoma" w:hAnsi="Tahoma" w:cs="Tahoma"/>
      <w:sz w:val="16"/>
      <w:szCs w:val="16"/>
    </w:rPr>
  </w:style>
  <w:style w:type="paragraph" w:styleId="CommentSubject">
    <w:name w:val="annotation subject"/>
    <w:basedOn w:val="CommentText"/>
    <w:next w:val="CommentText"/>
    <w:link w:val="CommentSubjectChar"/>
    <w:rsid w:val="00B76749"/>
    <w:pPr>
      <w:spacing w:before="0"/>
    </w:pPr>
    <w:rPr>
      <w:rFonts w:ascii="Book Antiqua" w:hAnsi="Book Antiqua"/>
      <w:b/>
      <w:bCs/>
      <w:sz w:val="20"/>
    </w:rPr>
  </w:style>
  <w:style w:type="character" w:customStyle="1" w:styleId="CommentTextChar">
    <w:name w:val="Comment Text Char"/>
    <w:link w:val="CommentText"/>
    <w:rsid w:val="00B76749"/>
    <w:rPr>
      <w:rFonts w:ascii="Arial" w:hAnsi="Arial"/>
      <w:sz w:val="22"/>
    </w:rPr>
  </w:style>
  <w:style w:type="character" w:customStyle="1" w:styleId="CommentSubjectChar">
    <w:name w:val="Comment Subject Char"/>
    <w:link w:val="CommentSubject"/>
    <w:rsid w:val="00B76749"/>
    <w:rPr>
      <w:rFonts w:ascii="Book Antiqua" w:hAnsi="Book Antiqua"/>
      <w:b/>
      <w:bCs/>
      <w:sz w:val="22"/>
    </w:rPr>
  </w:style>
  <w:style w:type="paragraph" w:customStyle="1" w:styleId="Default">
    <w:name w:val="Default"/>
    <w:rsid w:val="00010DB5"/>
    <w:pPr>
      <w:autoSpaceDE w:val="0"/>
      <w:autoSpaceDN w:val="0"/>
      <w:adjustRightInd w:val="0"/>
    </w:pPr>
    <w:rPr>
      <w:rFonts w:ascii="ITC Century" w:hAnsi="ITC Century" w:cs="ITC Century"/>
      <w:color w:val="000000"/>
      <w:sz w:val="24"/>
      <w:szCs w:val="24"/>
      <w:lang w:val="en-US" w:eastAsia="en-US"/>
    </w:rPr>
  </w:style>
  <w:style w:type="paragraph" w:styleId="PlainText">
    <w:name w:val="Plain Text"/>
    <w:basedOn w:val="Normal"/>
    <w:link w:val="PlainTextChar"/>
    <w:rsid w:val="001915AE"/>
    <w:rPr>
      <w:rFonts w:ascii="Courier New" w:hAnsi="Courier New"/>
      <w:sz w:val="20"/>
    </w:rPr>
  </w:style>
  <w:style w:type="character" w:customStyle="1" w:styleId="PlainTextChar">
    <w:name w:val="Plain Text Char"/>
    <w:link w:val="PlainText"/>
    <w:rsid w:val="001915AE"/>
    <w:rPr>
      <w:rFonts w:ascii="Courier New" w:hAnsi="Courier New"/>
    </w:rPr>
  </w:style>
  <w:style w:type="paragraph" w:styleId="Revision">
    <w:name w:val="Revision"/>
    <w:hidden/>
    <w:uiPriority w:val="99"/>
    <w:semiHidden/>
    <w:rsid w:val="00B6304A"/>
    <w:rPr>
      <w:rFonts w:ascii="Book Antiqua" w:hAnsi="Book Antiqua"/>
      <w:sz w:val="22"/>
      <w:lang w:val="en-US" w:eastAsia="en-US"/>
    </w:rPr>
  </w:style>
  <w:style w:type="table" w:styleId="TableGrid">
    <w:name w:val="Table Grid"/>
    <w:basedOn w:val="TableNormal"/>
    <w:rsid w:val="004E01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929D0"/>
    <w:rPr>
      <w:color w:val="0000FF"/>
      <w:u w:val="single"/>
    </w:rPr>
  </w:style>
  <w:style w:type="character" w:customStyle="1" w:styleId="Heading1Char">
    <w:name w:val="Heading 1 Char"/>
    <w:link w:val="Heading1"/>
    <w:rsid w:val="001B662C"/>
    <w:rPr>
      <w:caps/>
      <w:sz w:val="22"/>
      <w:szCs w:val="22"/>
    </w:rPr>
  </w:style>
  <w:style w:type="character" w:customStyle="1" w:styleId="Heading2Char">
    <w:name w:val="Heading 2 Char"/>
    <w:link w:val="Heading2"/>
    <w:rsid w:val="001B662C"/>
    <w:rPr>
      <w:sz w:val="22"/>
      <w:szCs w:val="22"/>
      <w:u w:val="single"/>
    </w:rPr>
  </w:style>
  <w:style w:type="character" w:customStyle="1" w:styleId="Heading3Char1">
    <w:name w:val="Heading 3 Char1"/>
    <w:rsid w:val="006877A1"/>
    <w:rPr>
      <w:sz w:val="22"/>
      <w:szCs w:val="22"/>
    </w:rPr>
  </w:style>
  <w:style w:type="character" w:customStyle="1" w:styleId="Heading4Char">
    <w:name w:val="Heading 4 Char"/>
    <w:link w:val="Heading4"/>
    <w:rsid w:val="001B662C"/>
    <w:rPr>
      <w:sz w:val="22"/>
      <w:szCs w:val="22"/>
    </w:rPr>
  </w:style>
  <w:style w:type="character" w:customStyle="1" w:styleId="Heading5Char">
    <w:name w:val="Heading 5 Char"/>
    <w:link w:val="Heading5"/>
    <w:rsid w:val="001B662C"/>
    <w:rPr>
      <w:sz w:val="22"/>
      <w:szCs w:val="22"/>
    </w:rPr>
  </w:style>
  <w:style w:type="character" w:customStyle="1" w:styleId="Heading6Char">
    <w:name w:val="Heading 6 Char"/>
    <w:link w:val="Heading6"/>
    <w:rsid w:val="001B662C"/>
    <w:rPr>
      <w:sz w:val="22"/>
      <w:szCs w:val="22"/>
    </w:rPr>
  </w:style>
  <w:style w:type="character" w:customStyle="1" w:styleId="Heading7Char">
    <w:name w:val="Heading 7 Char"/>
    <w:link w:val="Heading7"/>
    <w:rsid w:val="001B662C"/>
    <w:rPr>
      <w:sz w:val="22"/>
      <w:szCs w:val="22"/>
    </w:rPr>
  </w:style>
  <w:style w:type="character" w:customStyle="1" w:styleId="TitleChar">
    <w:name w:val="Title Char"/>
    <w:link w:val="Title"/>
    <w:rsid w:val="001B662C"/>
    <w:rPr>
      <w:rFonts w:ascii="Arial Narrow" w:hAnsi="Arial Narrow"/>
      <w:b/>
    </w:rPr>
  </w:style>
  <w:style w:type="paragraph" w:styleId="ListParagraph">
    <w:name w:val="List Paragraph"/>
    <w:basedOn w:val="Normal"/>
    <w:uiPriority w:val="34"/>
    <w:qFormat/>
    <w:rsid w:val="001B662C"/>
    <w:pPr>
      <w:ind w:left="720"/>
      <w:contextualSpacing/>
    </w:pPr>
  </w:style>
  <w:style w:type="character" w:styleId="FollowedHyperlink">
    <w:name w:val="FollowedHyperlink"/>
    <w:rsid w:val="00274D37"/>
    <w:rPr>
      <w:color w:val="800080"/>
      <w:u w:val="single"/>
    </w:rPr>
  </w:style>
  <w:style w:type="character" w:customStyle="1" w:styleId="Heading8Char">
    <w:name w:val="Heading 8 Char"/>
    <w:link w:val="Heading8"/>
    <w:rsid w:val="001B662C"/>
    <w:rPr>
      <w:sz w:val="22"/>
      <w:szCs w:val="22"/>
    </w:rPr>
  </w:style>
  <w:style w:type="character" w:customStyle="1" w:styleId="Heading9Char">
    <w:name w:val="Heading 9 Char"/>
    <w:link w:val="Heading9"/>
    <w:rsid w:val="001B662C"/>
    <w:rPr>
      <w:rFonts w:cs="Arial"/>
    </w:rPr>
  </w:style>
  <w:style w:type="character" w:styleId="Strong">
    <w:name w:val="Strong"/>
    <w:qFormat/>
    <w:rsid w:val="001B662C"/>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19843">
      <w:bodyDiv w:val="1"/>
      <w:marLeft w:val="0"/>
      <w:marRight w:val="0"/>
      <w:marTop w:val="0"/>
      <w:marBottom w:val="0"/>
      <w:divBdr>
        <w:top w:val="none" w:sz="0" w:space="0" w:color="auto"/>
        <w:left w:val="none" w:sz="0" w:space="0" w:color="auto"/>
        <w:bottom w:val="none" w:sz="0" w:space="0" w:color="auto"/>
        <w:right w:val="none" w:sz="0" w:space="0" w:color="auto"/>
      </w:divBdr>
      <w:divsChild>
        <w:div w:id="1030763788">
          <w:marLeft w:val="0"/>
          <w:marRight w:val="0"/>
          <w:marTop w:val="0"/>
          <w:marBottom w:val="0"/>
          <w:divBdr>
            <w:top w:val="none" w:sz="0" w:space="0" w:color="auto"/>
            <w:left w:val="none" w:sz="0" w:space="0" w:color="auto"/>
            <w:bottom w:val="none" w:sz="0" w:space="0" w:color="auto"/>
            <w:right w:val="none" w:sz="0" w:space="0" w:color="auto"/>
          </w:divBdr>
          <w:divsChild>
            <w:div w:id="1827427949">
              <w:marLeft w:val="0"/>
              <w:marRight w:val="0"/>
              <w:marTop w:val="0"/>
              <w:marBottom w:val="0"/>
              <w:divBdr>
                <w:top w:val="none" w:sz="0" w:space="0" w:color="auto"/>
                <w:left w:val="none" w:sz="0" w:space="0" w:color="auto"/>
                <w:bottom w:val="none" w:sz="0" w:space="0" w:color="auto"/>
                <w:right w:val="none" w:sz="0" w:space="0" w:color="auto"/>
              </w:divBdr>
              <w:divsChild>
                <w:div w:id="1425150530">
                  <w:marLeft w:val="0"/>
                  <w:marRight w:val="0"/>
                  <w:marTop w:val="0"/>
                  <w:marBottom w:val="0"/>
                  <w:divBdr>
                    <w:top w:val="none" w:sz="0" w:space="0" w:color="auto"/>
                    <w:left w:val="none" w:sz="0" w:space="0" w:color="auto"/>
                    <w:bottom w:val="none" w:sz="0" w:space="0" w:color="auto"/>
                    <w:right w:val="none" w:sz="0" w:space="0" w:color="auto"/>
                  </w:divBdr>
                  <w:divsChild>
                    <w:div w:id="284429882">
                      <w:marLeft w:val="0"/>
                      <w:marRight w:val="0"/>
                      <w:marTop w:val="0"/>
                      <w:marBottom w:val="0"/>
                      <w:divBdr>
                        <w:top w:val="none" w:sz="0" w:space="0" w:color="auto"/>
                        <w:left w:val="none" w:sz="0" w:space="0" w:color="auto"/>
                        <w:bottom w:val="none" w:sz="0" w:space="0" w:color="auto"/>
                        <w:right w:val="none" w:sz="0" w:space="0" w:color="auto"/>
                      </w:divBdr>
                      <w:divsChild>
                        <w:div w:id="1611355799">
                          <w:marLeft w:val="0"/>
                          <w:marRight w:val="0"/>
                          <w:marTop w:val="0"/>
                          <w:marBottom w:val="0"/>
                          <w:divBdr>
                            <w:top w:val="none" w:sz="0" w:space="0" w:color="auto"/>
                            <w:left w:val="none" w:sz="0" w:space="0" w:color="auto"/>
                            <w:bottom w:val="none" w:sz="0" w:space="0" w:color="auto"/>
                            <w:right w:val="none" w:sz="0" w:space="0" w:color="auto"/>
                          </w:divBdr>
                          <w:divsChild>
                            <w:div w:id="1686323540">
                              <w:marLeft w:val="0"/>
                              <w:marRight w:val="0"/>
                              <w:marTop w:val="0"/>
                              <w:marBottom w:val="0"/>
                              <w:divBdr>
                                <w:top w:val="none" w:sz="0" w:space="0" w:color="auto"/>
                                <w:left w:val="none" w:sz="0" w:space="0" w:color="auto"/>
                                <w:bottom w:val="none" w:sz="0" w:space="0" w:color="auto"/>
                                <w:right w:val="none" w:sz="0" w:space="0" w:color="auto"/>
                              </w:divBdr>
                              <w:divsChild>
                                <w:div w:id="118574858">
                                  <w:marLeft w:val="0"/>
                                  <w:marRight w:val="0"/>
                                  <w:marTop w:val="0"/>
                                  <w:marBottom w:val="0"/>
                                  <w:divBdr>
                                    <w:top w:val="none" w:sz="0" w:space="0" w:color="auto"/>
                                    <w:left w:val="none" w:sz="0" w:space="0" w:color="auto"/>
                                    <w:bottom w:val="none" w:sz="0" w:space="0" w:color="auto"/>
                                    <w:right w:val="none" w:sz="0" w:space="0" w:color="auto"/>
                                  </w:divBdr>
                                  <w:divsChild>
                                    <w:div w:id="1759860198">
                                      <w:marLeft w:val="0"/>
                                      <w:marRight w:val="0"/>
                                      <w:marTop w:val="225"/>
                                      <w:marBottom w:val="0"/>
                                      <w:divBdr>
                                        <w:top w:val="none" w:sz="0" w:space="0" w:color="auto"/>
                                        <w:left w:val="none" w:sz="0" w:space="0" w:color="auto"/>
                                        <w:bottom w:val="none" w:sz="0" w:space="0" w:color="auto"/>
                                        <w:right w:val="none" w:sz="0" w:space="0" w:color="auto"/>
                                      </w:divBdr>
                                    </w:div>
                                    <w:div w:id="2060469330">
                                      <w:marLeft w:val="0"/>
                                      <w:marRight w:val="0"/>
                                      <w:marTop w:val="0"/>
                                      <w:marBottom w:val="0"/>
                                      <w:divBdr>
                                        <w:top w:val="none" w:sz="0" w:space="0" w:color="auto"/>
                                        <w:left w:val="none" w:sz="0" w:space="0" w:color="auto"/>
                                        <w:bottom w:val="none" w:sz="0" w:space="0" w:color="auto"/>
                                        <w:right w:val="none" w:sz="0" w:space="0" w:color="auto"/>
                                      </w:divBdr>
                                      <w:divsChild>
                                        <w:div w:id="199999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8939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microsoft.com/office/2011/relationships/commentsExtended" Target="commentsExtended.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comments" Target="comment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microsoft.com/office/2018/08/relationships/commentsExtensible" Target="commentsExtensible.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CH2M%20HILL%20Documents\Automated%20Blank%20Docume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8E50B80A32C040A85FB450FB26C9E5" ma:contentTypeVersion="46" ma:contentTypeDescription="Create a new document." ma:contentTypeScope="" ma:versionID="f305d8713f7c5199093c43c28f726b92">
  <xsd:schema xmlns:xsd="http://www.w3.org/2001/XMLSchema" xmlns:xs="http://www.w3.org/2001/XMLSchema" xmlns:p="http://schemas.microsoft.com/office/2006/metadata/properties" xmlns:ns2="842cd523-47d6-43d6-8211-471f8d7272d8" xmlns:ns3="d6d05743-d6d0-46ac-98bc-99f29ab3bcad" targetNamespace="http://schemas.microsoft.com/office/2006/metadata/properties" ma:root="true" ma:fieldsID="ea3efdce6824fb8f554bf7b837cf79a9" ns2:_="" ns3:_="">
    <xsd:import namespace="842cd523-47d6-43d6-8211-471f8d7272d8"/>
    <xsd:import namespace="d6d05743-d6d0-46ac-98bc-99f29ab3bcad"/>
    <xsd:element name="properties">
      <xsd:complexType>
        <xsd:sequence>
          <xsd:element name="documentManagement">
            <xsd:complexType>
              <xsd:all>
                <xsd:element ref="ns2:MediaServiceMetadata" minOccurs="0"/>
                <xsd:element ref="ns2:MediaServiceFastMetadata" minOccurs="0"/>
                <xsd:element ref="ns2:Target_x0020_Audiences" minOccurs="0"/>
                <xsd:element ref="ns2:_ModernAudienceTargetUserField" minOccurs="0"/>
                <xsd:element ref="ns2:_ModernAudienceAadObjectIds" minOccurs="0"/>
                <xsd:element ref="ns3:SharedWithUsers" minOccurs="0"/>
                <xsd:element ref="ns3:SharedWithDetails" minOccurs="0"/>
                <xsd:element ref="ns2:MediaServiceAutoKeyPoints" minOccurs="0"/>
                <xsd:element ref="ns2:MediaServiceKeyPoints" minOccurs="0"/>
                <xsd:element ref="ns2:Project_x0020_Manager" minOccurs="0"/>
                <xsd:element ref="ns2:Project_x0020_Code" minOccurs="0"/>
                <xsd:element ref="ns2:Project_x0020_Name" minOccurs="0"/>
                <xsd:element ref="ns2:Client_x0020_Organization" minOccurs="0"/>
                <xsd:element ref="ns2:Owner_x0020_Organization" minOccurs="0"/>
                <xsd:element ref="ns2:cb1c6817ddae4f4e962caf55b63bf464" minOccurs="0"/>
                <xsd:element ref="ns3:TaxCatchAll" minOccurs="0"/>
                <xsd:element ref="ns2:l618b0fee8ca4f429e9e6411e9e95b53" minOccurs="0"/>
                <xsd:element ref="ns2:Division" minOccurs="0"/>
                <xsd:element ref="ns2:Project_x0020_Status" minOccurs="0"/>
                <xsd:element ref="ns2:Sector" minOccurs="0"/>
                <xsd:element ref="ns2:ledd8dc17b1542dd8fd0ab7b94bcc985" minOccurs="0"/>
                <xsd:element ref="ns2:m5c1804717744f9fa1524b0f29103316" minOccurs="0"/>
                <xsd:element ref="ns2:ffbb60d3286f4764a7cd927fbe3c3406" minOccurs="0"/>
                <xsd:element ref="ns2:Status" minOccurs="0"/>
                <xsd:element ref="ns2:AERIS_x0020_Version" minOccurs="0"/>
                <xsd:element ref="ns2:AERIS_x0020_Published_x0020_Date" minOccurs="0"/>
                <xsd:element ref="ns2:AERIS_x0020_Link" minOccurs="0"/>
                <xsd:element ref="ns2:ddcb8363e9a649659ceb1033f1d9969c" minOccurs="0"/>
                <xsd:element ref="ns2:MediaServiceAutoTags" minOccurs="0"/>
                <xsd:element ref="ns2:MediaServiceGenerationTime" minOccurs="0"/>
                <xsd:element ref="ns2:MediaServiceEventHashCode" minOccurs="0"/>
                <xsd:element ref="ns2:MediaServiceOCR" minOccurs="0"/>
                <xsd:element ref="ns2:lcf76f155ced4ddcb4097134ff3c332f"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42cd523-47d6-43d6-8211-471f8d7272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Target_x0020_Audiences" ma:index="10" nillable="true" ma:displayName="Target Audiences" ma:internalName="Target_x0020_Audiences">
      <xsd:simpleType>
        <xsd:restriction base="dms:Unknown"/>
      </xsd:simpleType>
    </xsd:element>
    <xsd:element name="_ModernAudienceTargetUserField" ma:index="11" nillable="true" ma:displayName="Audience" ma:list="UserInfo" ma:SharePointGroup="0" ma:internalName="_ModernAudienceTargetUserField"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ModernAudienceAadObjectIds" ma:index="12" nillable="true" ma:displayName="AudienceIds" ma:list="{43165f19-f1c4-4d99-a16a-264f48dff973}" ma:internalName="_ModernAudienceAadObjectIds" ma:readOnly="true" ma:showField="_AadObjectIdForUser" ma:web="d6d05743-d6d0-46ac-98bc-99f29ab3bcad">
      <xsd:complexType>
        <xsd:complexContent>
          <xsd:extension base="dms:MultiChoiceLookup">
            <xsd:sequence>
              <xsd:element name="Value" type="dms:Lookup" maxOccurs="unbounded" minOccurs="0" nillable="true"/>
            </xsd:sequence>
          </xsd:extension>
        </xsd:complexContent>
      </xsd:complex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Project_x0020_Manager" ma:index="17" nillable="true" ma:displayName="Project Manager" ma:default="Andrew Moreton" ma:internalName="Project_x0020_Manager">
      <xsd:simpleType>
        <xsd:restriction base="dms:Text">
          <xsd:maxLength value="255"/>
        </xsd:restriction>
      </xsd:simpleType>
    </xsd:element>
    <xsd:element name="Project_x0020_Code" ma:index="18" nillable="true" ma:displayName="Project Code" ma:default="2020-5445-00" ma:internalName="Project_x0020_Code">
      <xsd:simpleType>
        <xsd:restriction base="dms:Text">
          <xsd:maxLength value="255"/>
        </xsd:restriction>
      </xsd:simpleType>
    </xsd:element>
    <xsd:element name="Project_x0020_Name" ma:index="19" nillable="true" ma:displayName="Project Name" ma:default="Northeast Vaughan Water Servicing Project" ma:internalName="Project_x0020_Name">
      <xsd:simpleType>
        <xsd:restriction base="dms:Text">
          <xsd:maxLength value="255"/>
        </xsd:restriction>
      </xsd:simpleType>
    </xsd:element>
    <xsd:element name="Client_x0020_Organization" ma:index="20" nillable="true" ma:displayName="Client Organization" ma:internalName="Client_x0020_Organization">
      <xsd:simpleType>
        <xsd:restriction base="dms:Text">
          <xsd:maxLength value="255"/>
        </xsd:restriction>
      </xsd:simpleType>
    </xsd:element>
    <xsd:element name="Owner_x0020_Organization" ma:index="21" nillable="true" ma:displayName="Owner Organization" ma:internalName="Owner_x0020_Organization">
      <xsd:simpleType>
        <xsd:restriction base="dms:Text">
          <xsd:maxLength value="255"/>
        </xsd:restriction>
      </xsd:simpleType>
    </xsd:element>
    <xsd:element name="cb1c6817ddae4f4e962caf55b63bf464" ma:index="23" nillable="true" ma:taxonomy="true" ma:internalName="cb1c6817ddae4f4e962caf55b63bf464" ma:taxonomyFieldName="Internal_x0020_Organization" ma:displayName="Internal Organization" ma:default="" ma:fieldId="{cb1c6817-ddae-4f4e-962c-af55b63bf464}" ma:sspId="4d32d354-0e99-4421-b819-db95894b1888" ma:termSetId="ffdaf2cf-ea55-46fd-88f8-ad2c39e66661" ma:anchorId="0636ebcc-12de-4bad-b1ae-f760de9ef692" ma:open="false" ma:isKeyword="false">
      <xsd:complexType>
        <xsd:sequence>
          <xsd:element ref="pc:Terms" minOccurs="0" maxOccurs="1"/>
        </xsd:sequence>
      </xsd:complexType>
    </xsd:element>
    <xsd:element name="l618b0fee8ca4f429e9e6411e9e95b53" ma:index="26" nillable="true" ma:taxonomy="true" ma:internalName="l618b0fee8ca4f429e9e6411e9e95b53" ma:taxonomyFieldName="Office" ma:displayName="Office" ma:default="" ma:fieldId="{5618b0fe-e8ca-4f42-9e9e-6411e9e95b53}" ma:sspId="4d32d354-0e99-4421-b819-db95894b1888" ma:termSetId="b49f64b3-4722-4336-9a5c-56c326b344d4" ma:anchorId="75d25fab-71e2-4ece-bb1e-4b760072d18d" ma:open="false" ma:isKeyword="false">
      <xsd:complexType>
        <xsd:sequence>
          <xsd:element ref="pc:Terms" minOccurs="0" maxOccurs="1"/>
        </xsd:sequence>
      </xsd:complexType>
    </xsd:element>
    <xsd:element name="Division" ma:index="27" nillable="true" ma:displayName="Division" ma:default="ON Toronto Infrastructure" ma:internalName="Division">
      <xsd:simpleType>
        <xsd:restriction base="dms:Text">
          <xsd:maxLength value="255"/>
        </xsd:restriction>
      </xsd:simpleType>
    </xsd:element>
    <xsd:element name="Project_x0020_Status" ma:index="28" nillable="true" ma:displayName="Project Status" ma:default="Open" ma:internalName="Project_x0020_Status">
      <xsd:simpleType>
        <xsd:restriction base="dms:Text">
          <xsd:maxLength value="255"/>
        </xsd:restriction>
      </xsd:simpleType>
    </xsd:element>
    <xsd:element name="Sector" ma:index="29" nillable="true" ma:displayName="Sector" ma:default="Water and Sanitation" ma:internalName="Sector">
      <xsd:simpleType>
        <xsd:restriction base="dms:Text">
          <xsd:maxLength value="255"/>
        </xsd:restriction>
      </xsd:simpleType>
    </xsd:element>
    <xsd:element name="ledd8dc17b1542dd8fd0ab7b94bcc985" ma:index="31" nillable="true" ma:taxonomy="true" ma:internalName="ledd8dc17b1542dd8fd0ab7b94bcc985" ma:taxonomyFieldName="Information_x0020_Type" ma:displayName="Information Type" ma:default="" ma:fieldId="{5edd8dc1-7b15-42dd-8fd0-ab7b94bcc985}" ma:sspId="4d32d354-0e99-4421-b819-db95894b1888" ma:termSetId="675de31f-9882-40e0-8bf1-6406c684a74b" ma:anchorId="00000000-0000-0000-0000-000000000000" ma:open="false" ma:isKeyword="false">
      <xsd:complexType>
        <xsd:sequence>
          <xsd:element ref="pc:Terms" minOccurs="0" maxOccurs="1"/>
        </xsd:sequence>
      </xsd:complexType>
    </xsd:element>
    <xsd:element name="m5c1804717744f9fa1524b0f29103316" ma:index="33" nillable="true" ma:taxonomy="true" ma:internalName="m5c1804717744f9fa1524b0f29103316" ma:taxonomyFieldName="Communications" ma:displayName="Communications" ma:default="" ma:fieldId="{65c18047-1774-4f9f-a152-4b0f29103316}" ma:sspId="4d32d354-0e99-4421-b819-db95894b1888" ma:termSetId="9a4b3689-c9c1-4790-ab17-27a3237c1c72" ma:anchorId="00000000-0000-0000-0000-000000000000" ma:open="false" ma:isKeyword="false">
      <xsd:complexType>
        <xsd:sequence>
          <xsd:element ref="pc:Terms" minOccurs="0" maxOccurs="1"/>
        </xsd:sequence>
      </xsd:complexType>
    </xsd:element>
    <xsd:element name="ffbb60d3286f4764a7cd927fbe3c3406" ma:index="35" nillable="true" ma:taxonomy="true" ma:internalName="ffbb60d3286f4764a7cd927fbe3c3406" ma:taxonomyFieldName="Data_x0020_Classification" ma:displayName="Data Classification" ma:default="1;#Confidential|dbb6cc64-9915-4cf6-857e-3e641b410f5c" ma:fieldId="{ffbb60d3-286f-4764-a7cd-927fbe3c3406}" ma:sspId="4d32d354-0e99-4421-b819-db95894b1888" ma:termSetId="71bc5065-a13d-44d1-a056-853f235091b4" ma:anchorId="00000000-0000-0000-0000-000000000000" ma:open="false" ma:isKeyword="false">
      <xsd:complexType>
        <xsd:sequence>
          <xsd:element ref="pc:Terms" minOccurs="0" maxOccurs="1"/>
        </xsd:sequence>
      </xsd:complexType>
    </xsd:element>
    <xsd:element name="Status" ma:index="36" nillable="true" ma:displayName="Status" ma:default="Work in progress" ma:format="Dropdown" ma:internalName="Status">
      <xsd:simpleType>
        <xsd:restriction base="dms:Choice">
          <xsd:enumeration value="Work in progress"/>
          <xsd:enumeration value="Final"/>
          <xsd:enumeration value="Published to AERIS"/>
        </xsd:restriction>
      </xsd:simpleType>
    </xsd:element>
    <xsd:element name="AERIS_x0020_Version" ma:index="37" nillable="true" ma:displayName="AERIS Version" ma:internalName="AERIS_x0020_Version">
      <xsd:simpleType>
        <xsd:restriction base="dms:Text">
          <xsd:maxLength value="255"/>
        </xsd:restriction>
      </xsd:simpleType>
    </xsd:element>
    <xsd:element name="AERIS_x0020_Published_x0020_Date" ma:index="38" nillable="true" ma:displayName="AERIS Published Date" ma:format="DateOnly" ma:internalName="AERIS_x0020_Published_x0020_Date">
      <xsd:simpleType>
        <xsd:restriction base="dms:DateTime"/>
      </xsd:simpleType>
    </xsd:element>
    <xsd:element name="AERIS_x0020_Link" ma:index="39" nillable="true" ma:displayName="AERIS Link" ma:format="Hyperlink" ma:internalName="AERIS_x0020_Link">
      <xsd:complexType>
        <xsd:complexContent>
          <xsd:extension base="dms:URL">
            <xsd:sequence>
              <xsd:element name="Url" type="dms:ValidUrl" minOccurs="0" nillable="true"/>
              <xsd:element name="Description" type="xsd:string" nillable="true"/>
            </xsd:sequence>
          </xsd:extension>
        </xsd:complexContent>
      </xsd:complexType>
    </xsd:element>
    <xsd:element name="ddcb8363e9a649659ceb1033f1d9969c" ma:index="41" nillable="true" ma:taxonomy="true" ma:internalName="ddcb8363e9a649659ceb1033f1d9969c" ma:taxonomyFieldName="AERIS_x0020_Pools" ma:displayName="AERIS Pools" ma:default="" ma:fieldId="{ddcb8363-e9a6-4965-9ceb-1033f1d9969c}" ma:sspId="4d32d354-0e99-4421-b819-db95894b1888" ma:termSetId="bdb7a0dc-ed46-4a04-abe0-57570b64a517" ma:anchorId="00000000-0000-0000-0000-000000000000" ma:open="false" ma:isKeyword="false">
      <xsd:complexType>
        <xsd:sequence>
          <xsd:element ref="pc:Terms" minOccurs="0" maxOccurs="1"/>
        </xsd:sequence>
      </xsd:complexType>
    </xsd:element>
    <xsd:element name="MediaServiceAutoTags" ma:index="42" nillable="true" ma:displayName="Tags" ma:internalName="MediaServiceAutoTags" ma:readOnly="true">
      <xsd:simpleType>
        <xsd:restriction base="dms:Text"/>
      </xsd:simpleType>
    </xsd:element>
    <xsd:element name="MediaServiceGenerationTime" ma:index="43" nillable="true" ma:displayName="MediaServiceGenerationTime" ma:hidden="true" ma:internalName="MediaServiceGenerationTime" ma:readOnly="true">
      <xsd:simpleType>
        <xsd:restriction base="dms:Text"/>
      </xsd:simpleType>
    </xsd:element>
    <xsd:element name="MediaServiceEventHashCode" ma:index="44" nillable="true" ma:displayName="MediaServiceEventHashCode" ma:hidden="true" ma:internalName="MediaServiceEventHashCode" ma:readOnly="true">
      <xsd:simpleType>
        <xsd:restriction base="dms:Text"/>
      </xsd:simpleType>
    </xsd:element>
    <xsd:element name="MediaServiceOCR" ma:index="45" nillable="true" ma:displayName="Extracted Text" ma:internalName="MediaServiceOCR" ma:readOnly="true">
      <xsd:simpleType>
        <xsd:restriction base="dms:Note">
          <xsd:maxLength value="255"/>
        </xsd:restriction>
      </xsd:simpleType>
    </xsd:element>
    <xsd:element name="lcf76f155ced4ddcb4097134ff3c332f" ma:index="47" nillable="true" ma:taxonomy="true" ma:internalName="lcf76f155ced4ddcb4097134ff3c332f" ma:taxonomyFieldName="MediaServiceImageTags" ma:displayName="Image Tags" ma:readOnly="false" ma:fieldId="{5cf76f15-5ced-4ddc-b409-7134ff3c332f}" ma:taxonomyMulti="true" ma:sspId="4d32d354-0e99-4421-b819-db95894b1888" ma:termSetId="09814cd3-568e-fe90-9814-8d621ff8fb84" ma:anchorId="fba54fb3-c3e1-fe81-a776-ca4b69148c4d" ma:open="true" ma:isKeyword="false">
      <xsd:complexType>
        <xsd:sequence>
          <xsd:element ref="pc:Terms" minOccurs="0" maxOccurs="1"/>
        </xsd:sequence>
      </xsd:complexType>
    </xsd:element>
    <xsd:element name="MediaServiceDateTaken" ma:index="48" nillable="true" ma:displayName="MediaServiceDateTaken" ma:hidden="true" ma:indexed="true" ma:internalName="MediaServiceDateTaken" ma:readOnly="true">
      <xsd:simpleType>
        <xsd:restriction base="dms:Text"/>
      </xsd:simpleType>
    </xsd:element>
    <xsd:element name="MediaLengthInSeconds" ma:index="49" nillable="true" ma:displayName="MediaLengthInSeconds" ma:hidden="true" ma:internalName="MediaLengthInSeconds" ma:readOnly="true">
      <xsd:simpleType>
        <xsd:restriction base="dms:Unknown"/>
      </xsd:simpleType>
    </xsd:element>
    <xsd:element name="MediaServiceLocation" ma:index="5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6d05743-d6d0-46ac-98bc-99f29ab3bcad"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6f43ec11-07a4-49cf-b68b-f25b03e8adf3}" ma:internalName="TaxCatchAll" ma:showField="CatchAllData" ma:web="d6d05743-d6d0-46ac-98bc-99f29ab3bca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5c1804717744f9fa1524b0f29103316 xmlns="842cd523-47d6-43d6-8211-471f8d7272d8">
      <Terms xmlns="http://schemas.microsoft.com/office/infopath/2007/PartnerControls"/>
    </m5c1804717744f9fa1524b0f29103316>
    <Division xmlns="842cd523-47d6-43d6-8211-471f8d7272d8">ON Toronto Infrastructure</Division>
    <ledd8dc17b1542dd8fd0ab7b94bcc985 xmlns="842cd523-47d6-43d6-8211-471f8d7272d8">
      <Terms xmlns="http://schemas.microsoft.com/office/infopath/2007/PartnerControls"/>
    </ledd8dc17b1542dd8fd0ab7b94bcc985>
    <AERIS_x0020_Version xmlns="842cd523-47d6-43d6-8211-471f8d7272d8" xsi:nil="true"/>
    <ddcb8363e9a649659ceb1033f1d9969c xmlns="842cd523-47d6-43d6-8211-471f8d7272d8">
      <Terms xmlns="http://schemas.microsoft.com/office/infopath/2007/PartnerControls"/>
    </ddcb8363e9a649659ceb1033f1d9969c>
    <Project_x0020_Manager xmlns="842cd523-47d6-43d6-8211-471f8d7272d8">Andrew Moreton</Project_x0020_Manager>
    <Owner_x0020_Organization xmlns="842cd523-47d6-43d6-8211-471f8d7272d8" xsi:nil="true"/>
    <l618b0fee8ca4f429e9e6411e9e95b53 xmlns="842cd523-47d6-43d6-8211-471f8d7272d8">
      <Terms xmlns="http://schemas.microsoft.com/office/infopath/2007/PartnerControls"/>
    </l618b0fee8ca4f429e9e6411e9e95b53>
    <Project_x0020_Status xmlns="842cd523-47d6-43d6-8211-471f8d7272d8">Open</Project_x0020_Status>
    <Target_x0020_Audiences xmlns="842cd523-47d6-43d6-8211-471f8d7272d8" xsi:nil="true"/>
    <ffbb60d3286f4764a7cd927fbe3c3406 xmlns="842cd523-47d6-43d6-8211-471f8d7272d8">
      <Terms xmlns="http://schemas.microsoft.com/office/infopath/2007/PartnerControls">
        <TermInfo xmlns="http://schemas.microsoft.com/office/infopath/2007/PartnerControls">
          <TermName xmlns="http://schemas.microsoft.com/office/infopath/2007/PartnerControls">Confidential</TermName>
          <TermId xmlns="http://schemas.microsoft.com/office/infopath/2007/PartnerControls">dbb6cc64-9915-4cf6-857e-3e641b410f5c</TermId>
        </TermInfo>
      </Terms>
    </ffbb60d3286f4764a7cd927fbe3c3406>
    <cb1c6817ddae4f4e962caf55b63bf464 xmlns="842cd523-47d6-43d6-8211-471f8d7272d8">
      <Terms xmlns="http://schemas.microsoft.com/office/infopath/2007/PartnerControls"/>
    </cb1c6817ddae4f4e962caf55b63bf464>
    <Status xmlns="842cd523-47d6-43d6-8211-471f8d7272d8">Draft</Status>
    <Project_x0020_Code xmlns="842cd523-47d6-43d6-8211-471f8d7272d8">2020-5445-00</Project_x0020_Code>
    <Project_x0020_Name xmlns="842cd523-47d6-43d6-8211-471f8d7272d8">Northeast Vaughan Water Servicing</Project_x0020_Name>
    <TaxCatchAll xmlns="d6d05743-d6d0-46ac-98bc-99f29ab3bcad">
      <Value>1</Value>
    </TaxCatchAll>
    <Client_x0020_Organization xmlns="842cd523-47d6-43d6-8211-471f8d7272d8" xsi:nil="true"/>
    <AERIS_x0020_Published_x0020_Date xmlns="842cd523-47d6-43d6-8211-471f8d7272d8" xsi:nil="true"/>
    <lcf76f155ced4ddcb4097134ff3c332f xmlns="842cd523-47d6-43d6-8211-471f8d7272d8">
      <Terms xmlns="http://schemas.microsoft.com/office/infopath/2007/PartnerControls"/>
    </lcf76f155ced4ddcb4097134ff3c332f>
    <_ModernAudienceTargetUserField xmlns="842cd523-47d6-43d6-8211-471f8d7272d8">
      <UserInfo>
        <DisplayName/>
        <AccountId xsi:nil="true"/>
        <AccountType/>
      </UserInfo>
    </_ModernAudienceTargetUserField>
    <AERIS_x0020_Link xmlns="842cd523-47d6-43d6-8211-471f8d7272d8">
      <Url xsi:nil="true"/>
      <Description xsi:nil="true"/>
    </AERIS_x0020_Link>
    <Sector xmlns="842cd523-47d6-43d6-8211-471f8d7272d8">Water and Sanitation</Sector>
  </documentManagement>
</p:properties>
</file>

<file path=customXml/item3.xml><?xml version="1.0" encoding="utf-8"?>
<LongProperties xmlns="http://schemas.microsoft.com/office/2006/metadata/long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AAD851F-E767-4361-8478-D1E2947C47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42cd523-47d6-43d6-8211-471f8d7272d8"/>
    <ds:schemaRef ds:uri="d6d05743-d6d0-46ac-98bc-99f29ab3bca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308C22-6497-45CD-8E36-33A159E64994}">
  <ds:schemaRefs>
    <ds:schemaRef ds:uri="http://schemas.microsoft.com/office/2006/metadata/properties"/>
    <ds:schemaRef ds:uri="http://schemas.microsoft.com/office/infopath/2007/PartnerControls"/>
    <ds:schemaRef ds:uri="842cd523-47d6-43d6-8211-471f8d7272d8"/>
    <ds:schemaRef ds:uri="d6d05743-d6d0-46ac-98bc-99f29ab3bcad"/>
  </ds:schemaRefs>
</ds:datastoreItem>
</file>

<file path=customXml/itemProps3.xml><?xml version="1.0" encoding="utf-8"?>
<ds:datastoreItem xmlns:ds="http://schemas.openxmlformats.org/officeDocument/2006/customXml" ds:itemID="{55C20F42-3898-4EFA-918A-A002BE32680A}">
  <ds:schemaRefs>
    <ds:schemaRef ds:uri="http://schemas.microsoft.com/office/2006/metadata/longProperties"/>
  </ds:schemaRefs>
</ds:datastoreItem>
</file>

<file path=customXml/itemProps4.xml><?xml version="1.0" encoding="utf-8"?>
<ds:datastoreItem xmlns:ds="http://schemas.openxmlformats.org/officeDocument/2006/customXml" ds:itemID="{FF991B4A-4086-4C40-A580-46A41611F765}">
  <ds:schemaRefs>
    <ds:schemaRef ds:uri="http://schemas.microsoft.com/sharepoint/v3/contenttype/forms"/>
  </ds:schemaRefs>
</ds:datastoreItem>
</file>

<file path=customXml/itemProps5.xml><?xml version="1.0" encoding="utf-8"?>
<ds:datastoreItem xmlns:ds="http://schemas.openxmlformats.org/officeDocument/2006/customXml" ds:itemID="{BB28CED5-A124-4AA9-9F0B-73149F929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Automated Blank Document.dot</Template>
  <TotalTime>134</TotalTime>
  <Pages>19</Pages>
  <Words>9124</Words>
  <Characters>52007</Characters>
  <Application>Microsoft Office Word</Application>
  <DocSecurity>0</DocSecurity>
  <Lines>433</Lines>
  <Paragraphs>122</Paragraphs>
  <ScaleCrop>false</ScaleCrop>
  <HeadingPairs>
    <vt:vector size="2" baseType="variant">
      <vt:variant>
        <vt:lpstr>Title</vt:lpstr>
      </vt:variant>
      <vt:variant>
        <vt:i4>1</vt:i4>
      </vt:variant>
    </vt:vector>
  </HeadingPairs>
  <TitlesOfParts>
    <vt:vector size="1" baseType="lpstr">
      <vt:lpstr>11700_Elevated_Water_Storage_Tank (Mar 18, 2016)</vt:lpstr>
    </vt:vector>
  </TitlesOfParts>
  <Company>Regional Municipality of York</Company>
  <LinksUpToDate>false</LinksUpToDate>
  <CharactersWithSpaces>61009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11700_Elevated_Water_Storage_Tank (Mar 18, 2016)</dc:title>
  <dc:subject/>
  <dc:creator>Adley-McGinnis, Andrea;Vukosavljevic, Alex</dc:creator>
  <cp:keywords/>
  <cp:lastModifiedBy>Johnny Pang</cp:lastModifiedBy>
  <cp:revision>6</cp:revision>
  <cp:lastPrinted>2014-06-23T13:24:00Z</cp:lastPrinted>
  <dcterms:created xsi:type="dcterms:W3CDTF">2022-11-17T19:02:00Z</dcterms:created>
  <dcterms:modified xsi:type="dcterms:W3CDTF">2022-12-13T12:07:00Z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oolset">
    <vt:i4>3</vt:i4>
  </property>
  <property fmtid="{D5CDD505-2E9C-101B-9397-08002B2CF9AE}" pid="3" name="Sort Order">
    <vt:lpwstr/>
  </property>
  <property fmtid="{D5CDD505-2E9C-101B-9397-08002B2CF9AE}" pid="4" name="Last Updated">
    <vt:lpwstr>2017-03-01T00:00:00Z</vt:lpwstr>
  </property>
  <property fmtid="{D5CDD505-2E9C-101B-9397-08002B2CF9AE}" pid="5" name="Project Completion Date">
    <vt:lpwstr/>
  </property>
  <property fmtid="{D5CDD505-2E9C-101B-9397-08002B2CF9AE}" pid="6" name="Historical Project Number">
    <vt:lpwstr/>
  </property>
  <property fmtid="{D5CDD505-2E9C-101B-9397-08002B2CF9AE}" pid="7" name="_dlc_DocId">
    <vt:lpwstr/>
  </property>
  <property fmtid="{D5CDD505-2E9C-101B-9397-08002B2CF9AE}" pid="8" name="End of Warranty Date">
    <vt:lpwstr/>
  </property>
  <property fmtid="{D5CDD505-2E9C-101B-9397-08002B2CF9AE}" pid="9" name="RelatedItems">
    <vt:lpwstr/>
  </property>
  <property fmtid="{D5CDD505-2E9C-101B-9397-08002B2CF9AE}" pid="10" name="_dlc_DocIdPersistId">
    <vt:lpwstr/>
  </property>
  <property fmtid="{D5CDD505-2E9C-101B-9397-08002B2CF9AE}" pid="11" name="File Code">
    <vt:lpwstr/>
  </property>
  <property fmtid="{D5CDD505-2E9C-101B-9397-08002B2CF9AE}" pid="12" name="Project Number">
    <vt:lpwstr>75530-ECA1011</vt:lpwstr>
  </property>
  <property fmtid="{D5CDD505-2E9C-101B-9397-08002B2CF9AE}" pid="13" name="_dlc_DocIdUrl">
    <vt:lpwstr>, </vt:lpwstr>
  </property>
  <property fmtid="{D5CDD505-2E9C-101B-9397-08002B2CF9AE}" pid="14" name="Owner">
    <vt:lpwstr/>
  </property>
  <property fmtid="{D5CDD505-2E9C-101B-9397-08002B2CF9AE}" pid="15" name="Organizational Unit">
    <vt:lpwstr>ENV/CPD</vt:lpwstr>
  </property>
  <property fmtid="{D5CDD505-2E9C-101B-9397-08002B2CF9AE}" pid="16" name="Key Document">
    <vt:lpwstr>0</vt:lpwstr>
  </property>
  <property fmtid="{D5CDD505-2E9C-101B-9397-08002B2CF9AE}" pid="17" name="_DCDateCreated">
    <vt:lpwstr>2022-11-04T09:34:26Z</vt:lpwstr>
  </property>
  <property fmtid="{D5CDD505-2E9C-101B-9397-08002B2CF9AE}" pid="18" name="Data Classification">
    <vt:lpwstr>1;#Confidential|dbb6cc64-9915-4cf6-857e-3e641b410f5c</vt:lpwstr>
  </property>
  <property fmtid="{D5CDD505-2E9C-101B-9397-08002B2CF9AE}" pid="19" name="ContentTypeId">
    <vt:lpwstr>0x010100BF8E50B80A32C040A85FB450FB26C9E5</vt:lpwstr>
  </property>
  <property fmtid="{D5CDD505-2E9C-101B-9397-08002B2CF9AE}" pid="20" name="Office">
    <vt:lpwstr/>
  </property>
  <property fmtid="{D5CDD505-2E9C-101B-9397-08002B2CF9AE}" pid="21" name="Information Type">
    <vt:lpwstr/>
  </property>
  <property fmtid="{D5CDD505-2E9C-101B-9397-08002B2CF9AE}" pid="22" name="AERIS Pools">
    <vt:lpwstr/>
  </property>
  <property fmtid="{D5CDD505-2E9C-101B-9397-08002B2CF9AE}" pid="23" name="Internal Organization">
    <vt:lpwstr/>
  </property>
  <property fmtid="{D5CDD505-2E9C-101B-9397-08002B2CF9AE}" pid="24" name="Communications">
    <vt:lpwstr/>
  </property>
</Properties>
</file>