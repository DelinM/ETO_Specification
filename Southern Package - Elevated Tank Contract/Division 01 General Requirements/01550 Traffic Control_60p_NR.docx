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683"/>
      </w:tblGrid>
      <w:tr w:rsidR="001A09DD" w:rsidRPr="00717136" w:rsidDel="00702E22" w14:paraId="1147087C" w14:textId="23FD5191">
        <w:trPr>
          <w:cantSplit/>
          <w:jc w:val="center"/>
          <w:del w:id="0" w:author="Liam Sykes" w:date="2022-03-21T11:54:00Z"/>
        </w:trPr>
        <w:tc>
          <w:tcPr>
            <w:tcW w:w="1004" w:type="dxa"/>
            <w:tcBorders>
              <w:top w:val="double" w:sz="6" w:space="0" w:color="auto"/>
              <w:left w:val="double" w:sz="6" w:space="0" w:color="auto"/>
              <w:bottom w:val="single" w:sz="6" w:space="0" w:color="auto"/>
              <w:right w:val="single" w:sz="6" w:space="0" w:color="auto"/>
            </w:tcBorders>
          </w:tcPr>
          <w:p w14:paraId="3C73A761" w14:textId="017CFA1F" w:rsidR="001A09DD" w:rsidRPr="00717136" w:rsidDel="00702E22" w:rsidRDefault="001A09DD" w:rsidP="00927372">
            <w:pPr>
              <w:pStyle w:val="TableHeading"/>
              <w:rPr>
                <w:del w:id="1" w:author="Liam Sykes" w:date="2022-03-21T11:54:00Z"/>
                <w:rFonts w:asciiTheme="minorHAnsi" w:hAnsiTheme="minorHAnsi"/>
                <w:sz w:val="22"/>
              </w:rPr>
            </w:pPr>
            <w:del w:id="2" w:author="Liam Sykes" w:date="2022-03-21T11:54:00Z">
              <w:r w:rsidRPr="00717136" w:rsidDel="00702E22">
                <w:rPr>
                  <w:rFonts w:asciiTheme="minorHAnsi" w:hAnsiTheme="minorHAns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3BE90A08" w14:textId="7A8B9712" w:rsidR="001A09DD" w:rsidRPr="00717136" w:rsidDel="00702E22" w:rsidRDefault="001A09DD" w:rsidP="00927372">
            <w:pPr>
              <w:pStyle w:val="TableHeading"/>
              <w:rPr>
                <w:del w:id="3" w:author="Liam Sykes" w:date="2022-03-21T11:54:00Z"/>
                <w:rFonts w:asciiTheme="minorHAnsi" w:hAnsiTheme="minorHAnsi"/>
                <w:sz w:val="22"/>
              </w:rPr>
            </w:pPr>
            <w:del w:id="4" w:author="Liam Sykes" w:date="2022-03-21T11:54:00Z">
              <w:r w:rsidRPr="00717136" w:rsidDel="00702E22">
                <w:rPr>
                  <w:rFonts w:asciiTheme="minorHAnsi" w:hAnsiTheme="minorHAns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7632ADEB" w14:textId="3122ED7B" w:rsidR="001A09DD" w:rsidRPr="00717136" w:rsidDel="00702E22" w:rsidRDefault="001A09DD" w:rsidP="00927372">
            <w:pPr>
              <w:pStyle w:val="TableHeading"/>
              <w:rPr>
                <w:del w:id="5" w:author="Liam Sykes" w:date="2022-03-21T11:54:00Z"/>
                <w:rFonts w:asciiTheme="minorHAnsi" w:hAnsiTheme="minorHAnsi"/>
                <w:sz w:val="22"/>
              </w:rPr>
            </w:pPr>
            <w:del w:id="6" w:author="Liam Sykes" w:date="2022-03-21T11:54:00Z">
              <w:r w:rsidRPr="00717136" w:rsidDel="00702E22">
                <w:rPr>
                  <w:rFonts w:asciiTheme="minorHAnsi" w:hAnsiTheme="minorHAnsi"/>
                  <w:sz w:val="22"/>
                </w:rPr>
                <w:delText>Description of Revisions</w:delText>
              </w:r>
            </w:del>
          </w:p>
        </w:tc>
      </w:tr>
      <w:tr w:rsidR="001A09DD" w:rsidRPr="00717136" w:rsidDel="00702E22" w14:paraId="2E557010" w14:textId="6276D80B">
        <w:trPr>
          <w:cantSplit/>
          <w:jc w:val="center"/>
          <w:del w:id="7" w:author="Liam Sykes" w:date="2022-03-21T11:54:00Z"/>
        </w:trPr>
        <w:tc>
          <w:tcPr>
            <w:tcW w:w="1004" w:type="dxa"/>
            <w:tcBorders>
              <w:top w:val="single" w:sz="6" w:space="0" w:color="auto"/>
              <w:left w:val="double" w:sz="6" w:space="0" w:color="auto"/>
              <w:bottom w:val="single" w:sz="6" w:space="0" w:color="auto"/>
              <w:right w:val="single" w:sz="6" w:space="0" w:color="auto"/>
            </w:tcBorders>
          </w:tcPr>
          <w:p w14:paraId="6D1D371D" w14:textId="4929F260" w:rsidR="001A09DD" w:rsidRPr="00717136" w:rsidDel="00702E22" w:rsidRDefault="001A09DD" w:rsidP="00927372">
            <w:pPr>
              <w:pStyle w:val="NormalTableText"/>
              <w:rPr>
                <w:del w:id="8" w:author="Liam Sykes" w:date="2022-03-21T11:54:00Z"/>
                <w:rFonts w:asciiTheme="minorHAnsi" w:hAnsiTheme="minorHAnsi"/>
                <w:sz w:val="22"/>
              </w:rPr>
            </w:pPr>
            <w:del w:id="9" w:author="Liam Sykes" w:date="2022-03-21T11:54:00Z">
              <w:r w:rsidRPr="00717136" w:rsidDel="00702E22">
                <w:rPr>
                  <w:rFonts w:asciiTheme="minorHAnsi" w:hAnsiTheme="minorHAns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14D84AF9" w14:textId="745AA57F" w:rsidR="001A09DD" w:rsidRPr="00717136" w:rsidDel="00702E22" w:rsidRDefault="00717136" w:rsidP="00A6360D">
            <w:pPr>
              <w:pStyle w:val="NormalTableText"/>
              <w:rPr>
                <w:del w:id="10" w:author="Liam Sykes" w:date="2022-03-21T11:54:00Z"/>
                <w:rFonts w:asciiTheme="minorHAnsi" w:hAnsiTheme="minorHAnsi"/>
                <w:sz w:val="22"/>
              </w:rPr>
            </w:pPr>
            <w:del w:id="11" w:author="Liam Sykes" w:date="2022-03-21T11:54:00Z">
              <w:r w:rsidRPr="00717136" w:rsidDel="00702E22">
                <w:rPr>
                  <w:rFonts w:asciiTheme="minorHAnsi" w:hAnsiTheme="minorHAnsi"/>
                  <w:sz w:val="22"/>
                </w:rPr>
                <w:delText>March 18, 2016</w:delText>
              </w:r>
            </w:del>
          </w:p>
        </w:tc>
        <w:tc>
          <w:tcPr>
            <w:tcW w:w="5683" w:type="dxa"/>
            <w:tcBorders>
              <w:top w:val="single" w:sz="6" w:space="0" w:color="auto"/>
              <w:left w:val="single" w:sz="6" w:space="0" w:color="auto"/>
              <w:bottom w:val="single" w:sz="6" w:space="0" w:color="auto"/>
              <w:right w:val="double" w:sz="6" w:space="0" w:color="auto"/>
            </w:tcBorders>
          </w:tcPr>
          <w:p w14:paraId="48C0FA77" w14:textId="3D9A45DC" w:rsidR="001A09DD" w:rsidRPr="00717136" w:rsidDel="00702E22" w:rsidRDefault="00A6360D" w:rsidP="00927372">
            <w:pPr>
              <w:pStyle w:val="NormalTableText"/>
              <w:rPr>
                <w:del w:id="12" w:author="Liam Sykes" w:date="2022-03-21T11:54:00Z"/>
                <w:rFonts w:asciiTheme="minorHAnsi" w:hAnsiTheme="minorHAnsi"/>
                <w:sz w:val="22"/>
              </w:rPr>
            </w:pPr>
            <w:del w:id="13" w:author="Liam Sykes" w:date="2022-03-21T11:54:00Z">
              <w:r w:rsidRPr="00717136" w:rsidDel="00702E22">
                <w:rPr>
                  <w:rFonts w:asciiTheme="minorHAnsi" w:hAnsiTheme="minorHAnsi"/>
                  <w:sz w:val="22"/>
                </w:rPr>
                <w:delText>New Specification</w:delText>
              </w:r>
              <w:r w:rsidR="002B1198" w:rsidDel="00702E22">
                <w:rPr>
                  <w:rFonts w:asciiTheme="minorHAnsi" w:hAnsiTheme="minorHAnsi"/>
                  <w:sz w:val="22"/>
                </w:rPr>
                <w:delText xml:space="preserve"> </w:delText>
              </w:r>
              <w:r w:rsidR="00981005" w:rsidDel="00702E22">
                <w:rPr>
                  <w:rFonts w:asciiTheme="minorHAnsi" w:hAnsiTheme="minorHAnsi"/>
                  <w:sz w:val="22"/>
                </w:rPr>
                <w:delText>(</w:delText>
              </w:r>
              <w:r w:rsidR="002B1198" w:rsidDel="00702E22">
                <w:rPr>
                  <w:rFonts w:asciiTheme="minorHAnsi" w:hAnsiTheme="minorHAnsi"/>
                  <w:sz w:val="22"/>
                </w:rPr>
                <w:delText>AAM</w:delText>
              </w:r>
              <w:r w:rsidR="00981005" w:rsidDel="00702E22">
                <w:rPr>
                  <w:rFonts w:asciiTheme="minorHAnsi" w:hAnsiTheme="minorHAnsi"/>
                  <w:sz w:val="22"/>
                </w:rPr>
                <w:delText>)</w:delText>
              </w:r>
            </w:del>
          </w:p>
        </w:tc>
      </w:tr>
      <w:tr w:rsidR="008A4CEB" w:rsidRPr="00717136" w:rsidDel="00702E22" w14:paraId="791BA63D" w14:textId="7FC98772" w:rsidTr="000D0AE5">
        <w:trPr>
          <w:cantSplit/>
          <w:jc w:val="center"/>
          <w:del w:id="14" w:author="Liam Sykes" w:date="2022-03-21T11:54:00Z"/>
        </w:trPr>
        <w:tc>
          <w:tcPr>
            <w:tcW w:w="1004" w:type="dxa"/>
            <w:tcBorders>
              <w:top w:val="single" w:sz="4" w:space="0" w:color="auto"/>
              <w:left w:val="double" w:sz="6" w:space="0" w:color="auto"/>
              <w:bottom w:val="single" w:sz="4" w:space="0" w:color="auto"/>
              <w:right w:val="single" w:sz="4" w:space="0" w:color="auto"/>
            </w:tcBorders>
          </w:tcPr>
          <w:p w14:paraId="664BA5D8" w14:textId="4FBE689D" w:rsidR="008A4CEB" w:rsidRPr="00717136" w:rsidDel="00702E22" w:rsidRDefault="00981005" w:rsidP="00927372">
            <w:pPr>
              <w:pStyle w:val="NormalTableText"/>
              <w:rPr>
                <w:del w:id="15" w:author="Liam Sykes" w:date="2022-03-21T11:54:00Z"/>
                <w:rFonts w:asciiTheme="minorHAnsi" w:hAnsiTheme="minorHAnsi"/>
                <w:sz w:val="22"/>
              </w:rPr>
            </w:pPr>
            <w:del w:id="16" w:author="Liam Sykes" w:date="2022-03-21T11:54:00Z">
              <w:r w:rsidDel="00702E22">
                <w:rPr>
                  <w:rFonts w:asciiTheme="minorHAnsi" w:hAnsiTheme="minorHAnsi"/>
                  <w:sz w:val="22"/>
                </w:rPr>
                <w:delText>2</w:delText>
              </w:r>
            </w:del>
          </w:p>
        </w:tc>
        <w:tc>
          <w:tcPr>
            <w:tcW w:w="2160" w:type="dxa"/>
            <w:tcBorders>
              <w:top w:val="single" w:sz="4" w:space="0" w:color="auto"/>
              <w:left w:val="single" w:sz="4" w:space="0" w:color="auto"/>
              <w:bottom w:val="single" w:sz="4" w:space="0" w:color="auto"/>
              <w:right w:val="single" w:sz="4" w:space="0" w:color="auto"/>
            </w:tcBorders>
          </w:tcPr>
          <w:p w14:paraId="7F262B2D" w14:textId="4C695C66" w:rsidR="008A4CEB" w:rsidRPr="00717136" w:rsidDel="00702E22" w:rsidRDefault="00462552" w:rsidP="00927372">
            <w:pPr>
              <w:pStyle w:val="NormalTableText"/>
              <w:rPr>
                <w:del w:id="17" w:author="Liam Sykes" w:date="2022-03-21T11:54:00Z"/>
                <w:rFonts w:asciiTheme="minorHAnsi" w:hAnsiTheme="minorHAnsi"/>
                <w:sz w:val="22"/>
              </w:rPr>
            </w:pPr>
            <w:del w:id="18" w:author="Liam Sykes" w:date="2022-03-21T11:54:00Z">
              <w:r w:rsidDel="00702E22">
                <w:rPr>
                  <w:rFonts w:asciiTheme="minorHAnsi" w:hAnsiTheme="minorHAnsi"/>
                  <w:sz w:val="22"/>
                </w:rPr>
                <w:delText xml:space="preserve">January </w:delText>
              </w:r>
              <w:r w:rsidR="00DE62D5" w:rsidDel="00702E22">
                <w:rPr>
                  <w:rFonts w:asciiTheme="minorHAnsi" w:hAnsiTheme="minorHAnsi"/>
                  <w:sz w:val="22"/>
                </w:rPr>
                <w:delText>20</w:delText>
              </w:r>
              <w:r w:rsidR="00981005" w:rsidDel="00702E22">
                <w:rPr>
                  <w:rFonts w:asciiTheme="minorHAnsi" w:hAnsiTheme="minorHAnsi"/>
                  <w:sz w:val="22"/>
                </w:rPr>
                <w:delText>, 202</w:delText>
              </w:r>
              <w:r w:rsidDel="00702E22">
                <w:rPr>
                  <w:rFonts w:asciiTheme="minorHAnsi" w:hAnsiTheme="minorHAnsi"/>
                  <w:sz w:val="22"/>
                </w:rPr>
                <w:delText>1</w:delText>
              </w:r>
            </w:del>
          </w:p>
        </w:tc>
        <w:tc>
          <w:tcPr>
            <w:tcW w:w="5683" w:type="dxa"/>
            <w:tcBorders>
              <w:top w:val="single" w:sz="4" w:space="0" w:color="auto"/>
              <w:left w:val="single" w:sz="4" w:space="0" w:color="auto"/>
              <w:bottom w:val="single" w:sz="4" w:space="0" w:color="auto"/>
              <w:right w:val="double" w:sz="6" w:space="0" w:color="auto"/>
            </w:tcBorders>
          </w:tcPr>
          <w:p w14:paraId="76536A23" w14:textId="1D23C1AB" w:rsidR="008A4CEB" w:rsidRPr="00717136" w:rsidDel="00702E22" w:rsidRDefault="00981005" w:rsidP="00927372">
            <w:pPr>
              <w:pStyle w:val="NormalTableText"/>
              <w:rPr>
                <w:del w:id="19" w:author="Liam Sykes" w:date="2022-03-21T11:54:00Z"/>
                <w:rFonts w:asciiTheme="minorHAnsi" w:hAnsiTheme="minorHAnsi"/>
                <w:sz w:val="22"/>
              </w:rPr>
            </w:pPr>
            <w:del w:id="20" w:author="Liam Sykes" w:date="2022-03-21T11:54:00Z">
              <w:r w:rsidDel="00702E22">
                <w:rPr>
                  <w:rFonts w:asciiTheme="minorHAnsi" w:hAnsiTheme="minorHAnsi"/>
                  <w:sz w:val="22"/>
                </w:rPr>
                <w:delText xml:space="preserve">Added reference </w:delText>
              </w:r>
              <w:r w:rsidR="00462552" w:rsidDel="00702E22">
                <w:rPr>
                  <w:rFonts w:asciiTheme="minorHAnsi" w:hAnsiTheme="minorHAnsi"/>
                  <w:sz w:val="22"/>
                </w:rPr>
                <w:delText xml:space="preserve">to Section 01741 – Site Maintenance </w:delText>
              </w:r>
              <w:r w:rsidDel="00702E22">
                <w:rPr>
                  <w:rFonts w:asciiTheme="minorHAnsi" w:hAnsiTheme="minorHAnsi"/>
                  <w:sz w:val="22"/>
                </w:rPr>
                <w:delText>(BM)</w:delText>
              </w:r>
            </w:del>
          </w:p>
        </w:tc>
      </w:tr>
      <w:tr w:rsidR="000D0AE5" w:rsidRPr="00717136" w:rsidDel="00702E22" w14:paraId="78321A2D" w14:textId="596B3026" w:rsidTr="00C51BF9">
        <w:trPr>
          <w:cantSplit/>
          <w:jc w:val="center"/>
          <w:del w:id="21" w:author="Liam Sykes" w:date="2022-03-21T11:54:00Z"/>
        </w:trPr>
        <w:tc>
          <w:tcPr>
            <w:tcW w:w="1004" w:type="dxa"/>
            <w:tcBorders>
              <w:top w:val="single" w:sz="4" w:space="0" w:color="auto"/>
              <w:left w:val="double" w:sz="6" w:space="0" w:color="auto"/>
              <w:bottom w:val="double" w:sz="6" w:space="0" w:color="auto"/>
              <w:right w:val="single" w:sz="4" w:space="0" w:color="auto"/>
            </w:tcBorders>
          </w:tcPr>
          <w:p w14:paraId="768674CF" w14:textId="442A12BB" w:rsidR="000D0AE5" w:rsidDel="00702E22" w:rsidRDefault="000D0AE5" w:rsidP="00927372">
            <w:pPr>
              <w:pStyle w:val="NormalTableText"/>
              <w:rPr>
                <w:del w:id="22" w:author="Liam Sykes" w:date="2022-03-21T11:54:00Z"/>
                <w:rFonts w:asciiTheme="minorHAnsi" w:hAnsiTheme="minorHAnsi"/>
                <w:sz w:val="22"/>
              </w:rPr>
            </w:pPr>
            <w:del w:id="23" w:author="Liam Sykes" w:date="2022-03-21T11:54:00Z">
              <w:r w:rsidDel="00702E22">
                <w:rPr>
                  <w:rFonts w:asciiTheme="minorHAnsi" w:hAnsiTheme="minorHAnsi"/>
                  <w:sz w:val="22"/>
                </w:rPr>
                <w:delText>3</w:delText>
              </w:r>
            </w:del>
          </w:p>
        </w:tc>
        <w:tc>
          <w:tcPr>
            <w:tcW w:w="2160" w:type="dxa"/>
            <w:tcBorders>
              <w:top w:val="single" w:sz="4" w:space="0" w:color="auto"/>
              <w:left w:val="single" w:sz="4" w:space="0" w:color="auto"/>
              <w:bottom w:val="double" w:sz="6" w:space="0" w:color="auto"/>
              <w:right w:val="single" w:sz="4" w:space="0" w:color="auto"/>
            </w:tcBorders>
          </w:tcPr>
          <w:p w14:paraId="1F3C2E80" w14:textId="0969C0C8" w:rsidR="000D0AE5" w:rsidDel="00702E22" w:rsidRDefault="009D0CBA" w:rsidP="00927372">
            <w:pPr>
              <w:pStyle w:val="NormalTableText"/>
              <w:rPr>
                <w:del w:id="24" w:author="Liam Sykes" w:date="2022-03-21T11:54:00Z"/>
                <w:rFonts w:asciiTheme="minorHAnsi" w:hAnsiTheme="minorHAnsi"/>
                <w:sz w:val="22"/>
              </w:rPr>
            </w:pPr>
            <w:del w:id="25" w:author="Liam Sykes" w:date="2022-03-21T11:54:00Z">
              <w:r w:rsidDel="00702E22">
                <w:rPr>
                  <w:rFonts w:asciiTheme="minorHAnsi" w:hAnsiTheme="minorHAnsi"/>
                  <w:sz w:val="22"/>
                </w:rPr>
                <w:delText xml:space="preserve">November </w:delText>
              </w:r>
              <w:r w:rsidR="00846B93" w:rsidDel="00702E22">
                <w:rPr>
                  <w:rFonts w:asciiTheme="minorHAnsi" w:hAnsiTheme="minorHAnsi"/>
                  <w:sz w:val="22"/>
                </w:rPr>
                <w:delText>2</w:delText>
              </w:r>
              <w:r w:rsidDel="00702E22">
                <w:rPr>
                  <w:rFonts w:asciiTheme="minorHAnsi" w:hAnsiTheme="minorHAnsi"/>
                  <w:sz w:val="22"/>
                </w:rPr>
                <w:delText>5</w:delText>
              </w:r>
              <w:r w:rsidR="000D0AE5" w:rsidDel="00702E22">
                <w:rPr>
                  <w:rFonts w:asciiTheme="minorHAnsi" w:hAnsiTheme="minorHAnsi"/>
                  <w:sz w:val="22"/>
                </w:rPr>
                <w:delText>, 2021</w:delText>
              </w:r>
            </w:del>
          </w:p>
        </w:tc>
        <w:tc>
          <w:tcPr>
            <w:tcW w:w="5683" w:type="dxa"/>
            <w:tcBorders>
              <w:top w:val="single" w:sz="4" w:space="0" w:color="auto"/>
              <w:left w:val="single" w:sz="4" w:space="0" w:color="auto"/>
              <w:bottom w:val="double" w:sz="6" w:space="0" w:color="auto"/>
              <w:right w:val="double" w:sz="6" w:space="0" w:color="auto"/>
            </w:tcBorders>
          </w:tcPr>
          <w:p w14:paraId="53B69BEF" w14:textId="77CB08B4" w:rsidR="000D0AE5" w:rsidDel="00702E22" w:rsidRDefault="000D0AE5" w:rsidP="000D0AE5">
            <w:pPr>
              <w:pStyle w:val="NormalTableText"/>
              <w:rPr>
                <w:del w:id="26" w:author="Liam Sykes" w:date="2022-03-21T11:54:00Z"/>
                <w:rFonts w:asciiTheme="minorHAnsi" w:hAnsiTheme="minorHAnsi"/>
                <w:sz w:val="22"/>
              </w:rPr>
            </w:pPr>
            <w:del w:id="27" w:author="Liam Sykes" w:date="2022-03-21T11:54:00Z">
              <w:r w:rsidDel="00702E22">
                <w:rPr>
                  <w:rFonts w:asciiTheme="minorHAnsi" w:hAnsiTheme="minorHAnsi"/>
                  <w:sz w:val="22"/>
                </w:rPr>
                <w:delText xml:space="preserve">3.16 Added section </w:delText>
              </w:r>
              <w:r w:rsidR="006466EE" w:rsidDel="00702E22">
                <w:rPr>
                  <w:rFonts w:asciiTheme="minorHAnsi" w:hAnsiTheme="minorHAnsi"/>
                  <w:sz w:val="22"/>
                </w:rPr>
                <w:delText>for</w:delText>
              </w:r>
              <w:r w:rsidDel="00702E22">
                <w:rPr>
                  <w:rFonts w:asciiTheme="minorHAnsi" w:hAnsiTheme="minorHAnsi"/>
                  <w:sz w:val="22"/>
                </w:rPr>
                <w:delText xml:space="preserve"> paid duty police officers</w:delText>
              </w:r>
            </w:del>
          </w:p>
          <w:p w14:paraId="62D09D5E" w14:textId="529FD996" w:rsidR="009D0CBA" w:rsidDel="00702E22" w:rsidRDefault="009D0CBA" w:rsidP="000D0AE5">
            <w:pPr>
              <w:pStyle w:val="NormalTableText"/>
              <w:rPr>
                <w:del w:id="28" w:author="Liam Sykes" w:date="2022-03-21T11:54:00Z"/>
                <w:rFonts w:asciiTheme="minorHAnsi" w:hAnsiTheme="minorHAnsi"/>
                <w:sz w:val="22"/>
              </w:rPr>
            </w:pPr>
            <w:del w:id="29" w:author="Liam Sykes" w:date="2022-03-21T11:54:00Z">
              <w:r w:rsidDel="00702E22">
                <w:rPr>
                  <w:rFonts w:asciiTheme="minorHAnsi" w:hAnsiTheme="minorHAnsi"/>
                  <w:sz w:val="22"/>
                </w:rPr>
                <w:delText>3.13 Added reference to Section 02362 for dust control (BM)</w:delText>
              </w:r>
            </w:del>
          </w:p>
        </w:tc>
      </w:tr>
    </w:tbl>
    <w:p w14:paraId="1C97178B" w14:textId="002307C9" w:rsidR="001A09DD" w:rsidRPr="00BA0F68" w:rsidDel="00702E22" w:rsidRDefault="001A09DD" w:rsidP="00092ADD">
      <w:pPr>
        <w:rPr>
          <w:del w:id="30" w:author="Liam Sykes" w:date="2022-03-21T11:54:00Z"/>
        </w:rPr>
      </w:pPr>
    </w:p>
    <w:p w14:paraId="6B6EE91D" w14:textId="5AEE65A9" w:rsidR="001A09DD" w:rsidRPr="00717136" w:rsidDel="00702E22" w:rsidRDefault="001A09DD" w:rsidP="001A09DD">
      <w:pPr>
        <w:pStyle w:val="BodyText"/>
        <w:rPr>
          <w:del w:id="31" w:author="Liam Sykes" w:date="2022-03-21T11:54:00Z"/>
          <w:rFonts w:asciiTheme="minorHAnsi" w:hAnsiTheme="minorHAnsi"/>
        </w:rPr>
      </w:pPr>
    </w:p>
    <w:p w14:paraId="18F1F187" w14:textId="66BEDD0E" w:rsidR="001A09DD" w:rsidRPr="00717136" w:rsidDel="00702E22" w:rsidRDefault="001A09DD" w:rsidP="001A09DD">
      <w:pPr>
        <w:pStyle w:val="BodyText"/>
        <w:pBdr>
          <w:top w:val="single" w:sz="4" w:space="1" w:color="auto"/>
          <w:left w:val="single" w:sz="4" w:space="0" w:color="auto"/>
          <w:bottom w:val="single" w:sz="4" w:space="1" w:color="auto"/>
          <w:right w:val="single" w:sz="4" w:space="4" w:color="auto"/>
        </w:pBdr>
        <w:rPr>
          <w:del w:id="32" w:author="Liam Sykes" w:date="2022-03-21T11:54:00Z"/>
          <w:rFonts w:asciiTheme="minorHAnsi" w:hAnsiTheme="minorHAnsi"/>
        </w:rPr>
      </w:pPr>
      <w:del w:id="33" w:author="Liam Sykes" w:date="2022-03-21T11:54:00Z">
        <w:r w:rsidRPr="00717136" w:rsidDel="00702E22">
          <w:rPr>
            <w:rFonts w:asciiTheme="minorHAnsi" w:hAnsiTheme="minorHAnsi"/>
          </w:rPr>
          <w:delText>NOTE:</w:delText>
        </w:r>
      </w:del>
    </w:p>
    <w:p w14:paraId="14CB826A" w14:textId="2337DA9D" w:rsidR="001A09DD" w:rsidRPr="00717136" w:rsidDel="00702E22" w:rsidRDefault="001A09DD" w:rsidP="001A09DD">
      <w:pPr>
        <w:pStyle w:val="BodyText"/>
        <w:pBdr>
          <w:top w:val="single" w:sz="4" w:space="1" w:color="auto"/>
          <w:left w:val="single" w:sz="4" w:space="0" w:color="auto"/>
          <w:bottom w:val="single" w:sz="4" w:space="1" w:color="auto"/>
          <w:right w:val="single" w:sz="4" w:space="4" w:color="auto"/>
        </w:pBdr>
        <w:rPr>
          <w:del w:id="34" w:author="Liam Sykes" w:date="2022-03-21T11:54:00Z"/>
          <w:rFonts w:asciiTheme="minorHAnsi" w:hAnsiTheme="minorHAnsi"/>
        </w:rPr>
      </w:pPr>
      <w:del w:id="35" w:author="Liam Sykes" w:date="2022-03-21T11:54:00Z">
        <w:r w:rsidRPr="00717136" w:rsidDel="00702E22">
          <w:rPr>
            <w:rFonts w:asciiTheme="minorHAnsi" w:hAnsiTheme="minorHAnsi"/>
          </w:rPr>
          <w:delText>This is a CONTROLLED Document. Any documents appearing in paper form are not controlled and should be checked against the on-line file version prior to use.</w:delText>
        </w:r>
      </w:del>
    </w:p>
    <w:p w14:paraId="5E56E317" w14:textId="3736D87B" w:rsidR="001A09DD" w:rsidRPr="00717136" w:rsidDel="00702E22" w:rsidRDefault="001A09DD" w:rsidP="001A09DD">
      <w:pPr>
        <w:pStyle w:val="BodyText"/>
        <w:pBdr>
          <w:top w:val="single" w:sz="4" w:space="1" w:color="auto"/>
          <w:left w:val="single" w:sz="4" w:space="0" w:color="auto"/>
          <w:bottom w:val="single" w:sz="4" w:space="1" w:color="auto"/>
          <w:right w:val="single" w:sz="4" w:space="4" w:color="auto"/>
        </w:pBdr>
        <w:rPr>
          <w:del w:id="36" w:author="Liam Sykes" w:date="2022-03-21T11:54:00Z"/>
          <w:rFonts w:asciiTheme="minorHAnsi" w:hAnsiTheme="minorHAnsi"/>
        </w:rPr>
      </w:pPr>
      <w:del w:id="37" w:author="Liam Sykes" w:date="2022-03-21T11:54:00Z">
        <w:r w:rsidRPr="00717136" w:rsidDel="00702E22">
          <w:rPr>
            <w:rFonts w:asciiTheme="minorHAnsi" w:hAnsiTheme="minorHAnsi"/>
            <w:b/>
            <w:bCs/>
          </w:rPr>
          <w:delText xml:space="preserve">Notice: </w:delText>
        </w:r>
        <w:r w:rsidRPr="00717136" w:rsidDel="00702E22">
          <w:rPr>
            <w:rFonts w:asciiTheme="minorHAnsi" w:hAnsiTheme="minorHAnsi"/>
          </w:rPr>
          <w:delText>This Document hardcopy must be used for reference purpose only.</w:delText>
        </w:r>
      </w:del>
    </w:p>
    <w:p w14:paraId="4652C73E" w14:textId="171224BF" w:rsidR="001A09DD" w:rsidRPr="00717136" w:rsidDel="00702E22" w:rsidRDefault="001A09DD" w:rsidP="001A09DD">
      <w:pPr>
        <w:pStyle w:val="BodyText"/>
        <w:pBdr>
          <w:top w:val="single" w:sz="4" w:space="1" w:color="auto"/>
          <w:left w:val="single" w:sz="4" w:space="0" w:color="auto"/>
          <w:bottom w:val="single" w:sz="4" w:space="1" w:color="auto"/>
          <w:right w:val="single" w:sz="4" w:space="4" w:color="auto"/>
        </w:pBdr>
        <w:rPr>
          <w:del w:id="38" w:author="Liam Sykes" w:date="2022-03-21T11:54:00Z"/>
          <w:rFonts w:asciiTheme="minorHAnsi" w:hAnsiTheme="minorHAnsi"/>
          <w:b/>
          <w:bCs/>
        </w:rPr>
      </w:pPr>
      <w:del w:id="39" w:author="Liam Sykes" w:date="2022-03-21T11:54:00Z">
        <w:r w:rsidRPr="00717136" w:rsidDel="00702E22">
          <w:rPr>
            <w:rFonts w:asciiTheme="minorHAnsi" w:hAnsiTheme="minorHAnsi"/>
            <w:b/>
          </w:rPr>
          <w:delText>The on-line copy is the current version of the document.</w:delText>
        </w:r>
      </w:del>
    </w:p>
    <w:p w14:paraId="70B25FDA" w14:textId="41DF9133" w:rsidR="001A09DD" w:rsidRPr="00717136" w:rsidDel="00314F23" w:rsidRDefault="001A09DD" w:rsidP="001A09DD">
      <w:pPr>
        <w:pStyle w:val="BodyText"/>
        <w:rPr>
          <w:del w:id="40" w:author="Johnny Pang" w:date="2022-11-30T07:20:00Z"/>
          <w:rFonts w:asciiTheme="minorHAnsi" w:hAnsiTheme="minorHAnsi"/>
        </w:rPr>
      </w:pPr>
      <w:del w:id="41" w:author="Johnny Pang" w:date="2022-11-30T07:20:00Z">
        <w:r w:rsidRPr="00717136" w:rsidDel="00314F23">
          <w:rPr>
            <w:rFonts w:asciiTheme="minorHAnsi" w:hAnsiTheme="minorHAnsi"/>
          </w:rPr>
          <w:br w:type="page"/>
        </w:r>
      </w:del>
    </w:p>
    <w:p w14:paraId="06140F3B" w14:textId="3488DFD3" w:rsidR="00F6204E" w:rsidRPr="00717136" w:rsidRDefault="00960901" w:rsidP="004006AA">
      <w:pPr>
        <w:pStyle w:val="Heading1"/>
        <w:rPr>
          <w:rFonts w:asciiTheme="minorHAnsi" w:hAnsiTheme="minorHAnsi"/>
          <w:szCs w:val="22"/>
        </w:rPr>
      </w:pPr>
      <w:r w:rsidRPr="00717136">
        <w:rPr>
          <w:rFonts w:asciiTheme="minorHAnsi" w:hAnsiTheme="minorHAnsi"/>
          <w:szCs w:val="22"/>
        </w:rPr>
        <w:t>G</w:t>
      </w:r>
      <w:r w:rsidR="006F59D9">
        <w:rPr>
          <w:rFonts w:asciiTheme="minorHAnsi" w:hAnsiTheme="minorHAnsi"/>
          <w:szCs w:val="22"/>
        </w:rPr>
        <w:t>ENERAL</w:t>
      </w:r>
    </w:p>
    <w:p w14:paraId="4A99069A" w14:textId="6CB96E25" w:rsidR="00960901" w:rsidRPr="00717136" w:rsidRDefault="005E289E" w:rsidP="004006AA">
      <w:pPr>
        <w:pStyle w:val="Heading2"/>
        <w:rPr>
          <w:rFonts w:asciiTheme="minorHAnsi" w:hAnsiTheme="minorHAnsi"/>
          <w:szCs w:val="22"/>
        </w:rPr>
      </w:pPr>
      <w:r w:rsidRPr="00717136">
        <w:rPr>
          <w:rFonts w:asciiTheme="minorHAnsi" w:hAnsiTheme="minorHAnsi"/>
          <w:szCs w:val="22"/>
        </w:rPr>
        <w:t>Scope</w:t>
      </w:r>
    </w:p>
    <w:p w14:paraId="6112E0D7" w14:textId="01FF6910" w:rsidR="005E289E" w:rsidRPr="00717136" w:rsidRDefault="005E289E" w:rsidP="00DE3EB3">
      <w:pPr>
        <w:pStyle w:val="Heading3"/>
        <w:rPr>
          <w:rFonts w:asciiTheme="minorHAnsi" w:hAnsiTheme="minorHAnsi"/>
          <w:szCs w:val="22"/>
        </w:rPr>
      </w:pPr>
      <w:r w:rsidRPr="00717136">
        <w:rPr>
          <w:rFonts w:asciiTheme="minorHAnsi" w:hAnsiTheme="minorHAnsi"/>
          <w:szCs w:val="22"/>
        </w:rPr>
        <w:t xml:space="preserve">This item </w:t>
      </w:r>
      <w:r w:rsidR="004C591A" w:rsidRPr="00717136">
        <w:rPr>
          <w:rFonts w:asciiTheme="minorHAnsi" w:hAnsiTheme="minorHAnsi"/>
          <w:szCs w:val="22"/>
        </w:rPr>
        <w:t>includes</w:t>
      </w:r>
      <w:r w:rsidRPr="00717136">
        <w:rPr>
          <w:rFonts w:asciiTheme="minorHAnsi" w:hAnsiTheme="minorHAnsi"/>
          <w:szCs w:val="22"/>
        </w:rPr>
        <w:t xml:space="preserve"> managing t</w:t>
      </w:r>
      <w:r w:rsidR="004C591A" w:rsidRPr="00717136">
        <w:rPr>
          <w:rFonts w:asciiTheme="minorHAnsi" w:hAnsiTheme="minorHAnsi"/>
          <w:szCs w:val="22"/>
        </w:rPr>
        <w:t xml:space="preserve">raffic during construction, </w:t>
      </w:r>
      <w:r w:rsidRPr="00717136">
        <w:rPr>
          <w:rFonts w:asciiTheme="minorHAnsi" w:hAnsiTheme="minorHAnsi"/>
          <w:szCs w:val="22"/>
        </w:rPr>
        <w:t>the maintena</w:t>
      </w:r>
      <w:r w:rsidR="004C591A" w:rsidRPr="00717136">
        <w:rPr>
          <w:rFonts w:asciiTheme="minorHAnsi" w:hAnsiTheme="minorHAnsi"/>
          <w:szCs w:val="22"/>
        </w:rPr>
        <w:t xml:space="preserve">nce of access on the roads, </w:t>
      </w:r>
      <w:r w:rsidRPr="00717136">
        <w:rPr>
          <w:rFonts w:asciiTheme="minorHAnsi" w:hAnsiTheme="minorHAnsi"/>
          <w:szCs w:val="22"/>
        </w:rPr>
        <w:t>maintaining access to businesses for v</w:t>
      </w:r>
      <w:r w:rsidR="004C591A" w:rsidRPr="00717136">
        <w:rPr>
          <w:rFonts w:asciiTheme="minorHAnsi" w:hAnsiTheme="minorHAnsi"/>
          <w:szCs w:val="22"/>
        </w:rPr>
        <w:t>ehicles and pedestrians, and</w:t>
      </w:r>
      <w:r w:rsidRPr="00717136">
        <w:rPr>
          <w:rFonts w:asciiTheme="minorHAnsi" w:hAnsiTheme="minorHAnsi"/>
          <w:szCs w:val="22"/>
        </w:rPr>
        <w:t xml:space="preserve"> carrying out other activities as specified in the Contract Documents and as required in connection with this traffic management. </w:t>
      </w:r>
    </w:p>
    <w:p w14:paraId="7C6F6BD8" w14:textId="4204ACA6" w:rsidR="00315AC1" w:rsidRPr="00717136" w:rsidRDefault="00315AC1" w:rsidP="004006AA">
      <w:pPr>
        <w:pStyle w:val="Heading2"/>
        <w:rPr>
          <w:rFonts w:asciiTheme="minorHAnsi" w:hAnsiTheme="minorHAnsi"/>
          <w:szCs w:val="22"/>
        </w:rPr>
      </w:pPr>
      <w:r w:rsidRPr="00717136">
        <w:rPr>
          <w:rFonts w:asciiTheme="minorHAnsi" w:hAnsiTheme="minorHAnsi"/>
          <w:szCs w:val="22"/>
        </w:rPr>
        <w:t>Related Sections</w:t>
      </w:r>
    </w:p>
    <w:p w14:paraId="59893CFF" w14:textId="2A875109" w:rsidR="00315AC1" w:rsidRPr="006B1B97" w:rsidDel="00702E22" w:rsidRDefault="00315AC1" w:rsidP="00306B6A">
      <w:pPr>
        <w:pStyle w:val="Heading3"/>
        <w:numPr>
          <w:ilvl w:val="0"/>
          <w:numId w:val="0"/>
        </w:numPr>
        <w:ind w:left="720"/>
        <w:rPr>
          <w:del w:id="42" w:author="Liam Sykes" w:date="2022-03-21T11:54:00Z"/>
          <w:rFonts w:asciiTheme="minorHAnsi" w:hAnsiTheme="minorHAnsi"/>
          <w:szCs w:val="22"/>
          <w:highlight w:val="yellow"/>
        </w:rPr>
      </w:pPr>
      <w:del w:id="43" w:author="Liam Sykes" w:date="2022-03-21T11:54:00Z">
        <w:r w:rsidRPr="006B1B97" w:rsidDel="00702E22">
          <w:rPr>
            <w:rFonts w:asciiTheme="minorHAnsi" w:hAnsiTheme="minorHAns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D7FE7E3" w14:textId="243C959F" w:rsidR="008A4CEB" w:rsidRPr="006B1B97" w:rsidDel="00702E22" w:rsidRDefault="008A4CEB" w:rsidP="00306B6A">
      <w:pPr>
        <w:pStyle w:val="Heading3"/>
        <w:numPr>
          <w:ilvl w:val="0"/>
          <w:numId w:val="0"/>
        </w:numPr>
        <w:ind w:left="720"/>
        <w:rPr>
          <w:del w:id="44" w:author="Liam Sykes" w:date="2022-03-21T11:54:00Z"/>
          <w:rFonts w:asciiTheme="minorHAnsi" w:hAnsiTheme="minorHAnsi"/>
          <w:szCs w:val="22"/>
          <w:highlight w:val="yellow"/>
        </w:rPr>
      </w:pPr>
    </w:p>
    <w:p w14:paraId="00F5EDDD" w14:textId="61CA5FC2" w:rsidR="00315AC1" w:rsidRPr="006B1B97" w:rsidDel="00702E22" w:rsidRDefault="00315AC1" w:rsidP="00306B6A">
      <w:pPr>
        <w:pStyle w:val="Heading3"/>
        <w:numPr>
          <w:ilvl w:val="0"/>
          <w:numId w:val="0"/>
        </w:numPr>
        <w:ind w:left="720"/>
        <w:rPr>
          <w:del w:id="45" w:author="Liam Sykes" w:date="2022-03-21T11:54:00Z"/>
          <w:rFonts w:asciiTheme="minorHAnsi" w:hAnsiTheme="minorHAnsi"/>
          <w:szCs w:val="22"/>
          <w:highlight w:val="yellow"/>
        </w:rPr>
      </w:pPr>
      <w:del w:id="46" w:author="Liam Sykes" w:date="2022-03-21T11:54:00Z">
        <w:r w:rsidRPr="006B1B97" w:rsidDel="00702E22">
          <w:rPr>
            <w:rFonts w:asciiTheme="minorHAnsi" w:hAnsiTheme="minorHAnsi"/>
            <w:highlight w:val="yellow"/>
          </w:rPr>
          <w:delText>Cross-referencing here may also be used to coordinate assemblies or systems whose components may span multiple Sections and which must meet certain performance requirements as an assembly or system.</w:delText>
        </w:r>
      </w:del>
    </w:p>
    <w:p w14:paraId="754E1696" w14:textId="2BC881E6" w:rsidR="008A4CEB" w:rsidRPr="006B1B97" w:rsidDel="00702E22" w:rsidRDefault="008A4CEB" w:rsidP="00306B6A">
      <w:pPr>
        <w:pStyle w:val="Heading3"/>
        <w:numPr>
          <w:ilvl w:val="0"/>
          <w:numId w:val="0"/>
        </w:numPr>
        <w:ind w:left="720"/>
        <w:rPr>
          <w:del w:id="47" w:author="Liam Sykes" w:date="2022-03-21T11:54:00Z"/>
          <w:rFonts w:asciiTheme="minorHAnsi" w:hAnsiTheme="minorHAnsi"/>
          <w:szCs w:val="22"/>
          <w:highlight w:val="yellow"/>
        </w:rPr>
      </w:pPr>
    </w:p>
    <w:p w14:paraId="75B2E7FC" w14:textId="2708555C" w:rsidR="00315AC1" w:rsidRPr="006B1B97" w:rsidDel="00702E22" w:rsidRDefault="00315AC1" w:rsidP="00306B6A">
      <w:pPr>
        <w:pStyle w:val="Heading3"/>
        <w:numPr>
          <w:ilvl w:val="0"/>
          <w:numId w:val="0"/>
        </w:numPr>
        <w:ind w:left="720"/>
        <w:rPr>
          <w:del w:id="48" w:author="Liam Sykes" w:date="2022-03-21T11:54:00Z"/>
          <w:rFonts w:asciiTheme="minorHAnsi" w:hAnsiTheme="minorHAnsi"/>
          <w:szCs w:val="22"/>
          <w:highlight w:val="yellow"/>
        </w:rPr>
      </w:pPr>
      <w:del w:id="49" w:author="Liam Sykes" w:date="2022-03-21T11:54:00Z">
        <w:r w:rsidRPr="006B1B97" w:rsidDel="00702E22">
          <w:rPr>
            <w:rFonts w:asciiTheme="minorHAnsi" w:hAnsiTheme="minorHAnsi"/>
            <w:highlight w:val="yellow"/>
          </w:rPr>
          <w:delText>Contractor is responsible for coordination of the Work.</w:delText>
        </w:r>
      </w:del>
    </w:p>
    <w:p w14:paraId="70A64083" w14:textId="05BF6279" w:rsidR="008A4CEB" w:rsidRPr="006B1B97" w:rsidDel="00702E22" w:rsidRDefault="008A4CEB" w:rsidP="00306B6A">
      <w:pPr>
        <w:pStyle w:val="Heading3"/>
        <w:numPr>
          <w:ilvl w:val="0"/>
          <w:numId w:val="0"/>
        </w:numPr>
        <w:ind w:left="720"/>
        <w:rPr>
          <w:del w:id="50" w:author="Liam Sykes" w:date="2022-03-21T11:54:00Z"/>
          <w:rFonts w:asciiTheme="minorHAnsi" w:hAnsiTheme="minorHAnsi"/>
          <w:szCs w:val="22"/>
          <w:highlight w:val="yellow"/>
        </w:rPr>
      </w:pPr>
    </w:p>
    <w:p w14:paraId="6B7AB14C" w14:textId="74C94FCA" w:rsidR="00315AC1" w:rsidRPr="006B1B97" w:rsidDel="00702E22" w:rsidRDefault="00315AC1" w:rsidP="00306B6A">
      <w:pPr>
        <w:pStyle w:val="Heading3"/>
        <w:numPr>
          <w:ilvl w:val="0"/>
          <w:numId w:val="0"/>
        </w:numPr>
        <w:ind w:left="720"/>
        <w:rPr>
          <w:del w:id="51" w:author="Liam Sykes" w:date="2022-03-21T11:54:00Z"/>
          <w:rFonts w:asciiTheme="minorHAnsi" w:hAnsiTheme="minorHAnsi"/>
          <w:szCs w:val="22"/>
          <w:highlight w:val="yellow"/>
        </w:rPr>
      </w:pPr>
      <w:del w:id="52" w:author="Liam Sykes" w:date="2022-03-21T11:54:00Z">
        <w:r w:rsidRPr="006B1B97" w:rsidDel="00702E22">
          <w:rPr>
            <w:rFonts w:asciiTheme="minorHAnsi" w:hAnsiTheme="minorHAnsi"/>
            <w:highlight w:val="yellow"/>
          </w:rPr>
          <w:delText>This Section is to be completed/updated during the design development by the Consultant. If it is not applicable to the section for the specific project it may be deleted.]</w:delText>
        </w:r>
      </w:del>
    </w:p>
    <w:p w14:paraId="5CF0947D" w14:textId="246AD30F" w:rsidR="00315AC1" w:rsidRPr="006B1B97" w:rsidDel="00702E22" w:rsidRDefault="00315AC1" w:rsidP="00306B6A">
      <w:pPr>
        <w:pStyle w:val="Heading3"/>
        <w:numPr>
          <w:ilvl w:val="0"/>
          <w:numId w:val="0"/>
        </w:numPr>
        <w:ind w:left="720"/>
        <w:rPr>
          <w:del w:id="53" w:author="Liam Sykes" w:date="2022-03-21T11:54:00Z"/>
          <w:rFonts w:asciiTheme="minorHAnsi" w:hAnsiTheme="minorHAnsi"/>
          <w:szCs w:val="22"/>
        </w:rPr>
      </w:pPr>
      <w:del w:id="54" w:author="Liam Sykes" w:date="2022-03-21T11:54:00Z">
        <w:r w:rsidRPr="006B1B97" w:rsidDel="00702E22">
          <w:rPr>
            <w:rFonts w:asciiTheme="minorHAnsi" w:hAnsiTheme="minorHAnsi"/>
            <w:highlight w:val="yellow"/>
          </w:rPr>
          <w:delText>[List Sections specifying related requirements.]</w:delText>
        </w:r>
      </w:del>
    </w:p>
    <w:p w14:paraId="147D5E33" w14:textId="5B2315B3" w:rsidR="00315AC1" w:rsidRPr="006B1B97" w:rsidDel="00702E22" w:rsidRDefault="00315AC1" w:rsidP="00DE3EB3">
      <w:pPr>
        <w:pStyle w:val="Heading3"/>
        <w:rPr>
          <w:del w:id="55" w:author="Liam Sykes" w:date="2022-03-21T11:54:00Z"/>
          <w:rFonts w:asciiTheme="minorHAnsi" w:hAnsiTheme="minorHAnsi"/>
          <w:szCs w:val="22"/>
        </w:rPr>
      </w:pPr>
      <w:del w:id="56" w:author="Liam Sykes" w:date="2022-03-21T11:54:00Z">
        <w:r w:rsidRPr="006B1B97" w:rsidDel="00702E22">
          <w:rPr>
            <w:rFonts w:asciiTheme="minorHAnsi" w:hAnsiTheme="minorHAnsi"/>
          </w:rPr>
          <w:delText xml:space="preserve">Section </w:delText>
        </w:r>
        <w:r w:rsidRPr="006B1B97" w:rsidDel="00702E22">
          <w:rPr>
            <w:rFonts w:asciiTheme="minorHAnsi" w:hAnsiTheme="minorHAnsi"/>
            <w:highlight w:val="yellow"/>
          </w:rPr>
          <w:delText>[______ – ____________]</w:delText>
        </w:r>
        <w:r w:rsidRPr="006B1B97" w:rsidDel="00702E22">
          <w:rPr>
            <w:rFonts w:asciiTheme="minorHAnsi" w:hAnsiTheme="minorHAnsi"/>
          </w:rPr>
          <w:delText xml:space="preserve">:  </w:delText>
        </w:r>
        <w:r w:rsidRPr="006B1B97" w:rsidDel="00702E22">
          <w:rPr>
            <w:rFonts w:asciiTheme="minorHAnsi" w:hAnsiTheme="minorHAnsi"/>
            <w:highlight w:val="yellow"/>
          </w:rPr>
          <w:delText>[Optional short phrase indicating relationship]</w:delText>
        </w:r>
        <w:r w:rsidRPr="006B1B97" w:rsidDel="00702E22">
          <w:rPr>
            <w:rFonts w:asciiTheme="minorHAnsi" w:hAnsiTheme="minorHAnsi"/>
          </w:rPr>
          <w:delText>.</w:delText>
        </w:r>
      </w:del>
    </w:p>
    <w:p w14:paraId="28937563" w14:textId="7F9E879D" w:rsidR="00EC19C0" w:rsidRPr="006B1B97" w:rsidDel="00702E22" w:rsidRDefault="00717136" w:rsidP="005240DE">
      <w:pPr>
        <w:pStyle w:val="Heading4"/>
        <w:rPr>
          <w:del w:id="57" w:author="Liam Sykes" w:date="2022-03-21T11:54:00Z"/>
          <w:rFonts w:asciiTheme="minorHAnsi" w:hAnsiTheme="minorHAnsi"/>
          <w:szCs w:val="22"/>
        </w:rPr>
      </w:pPr>
      <w:del w:id="58" w:author="Liam Sykes" w:date="2022-03-21T11:54:00Z">
        <w:r w:rsidRPr="006B1B97" w:rsidDel="00702E22">
          <w:rPr>
            <w:rFonts w:asciiTheme="minorHAnsi" w:hAnsiTheme="minorHAnsi"/>
          </w:rPr>
          <w:delText>Sections:</w:delText>
        </w:r>
      </w:del>
    </w:p>
    <w:p w14:paraId="1EAF0A54" w14:textId="77777777" w:rsidR="008A4CEB" w:rsidRPr="006B1B97" w:rsidRDefault="008A4CEB">
      <w:pPr>
        <w:pStyle w:val="Heading3"/>
        <w:rPr>
          <w:rPrChange w:id="59" w:author="Johnny Pang" w:date="2022-04-16T15:37:00Z">
            <w:rPr>
              <w:rFonts w:asciiTheme="minorHAnsi" w:hAnsiTheme="minorHAnsi"/>
              <w:sz w:val="22"/>
              <w:szCs w:val="22"/>
              <w:highlight w:val="yellow"/>
            </w:rPr>
          </w:rPrChange>
        </w:rPr>
        <w:pPrChange w:id="60" w:author="Liam Sykes" w:date="2022-03-21T11:54:00Z">
          <w:pPr>
            <w:pStyle w:val="Heading5"/>
          </w:pPr>
        </w:pPrChange>
      </w:pPr>
      <w:r w:rsidRPr="006B1B97">
        <w:rPr>
          <w:shd w:val="clear" w:color="auto" w:fill="E6E6E6"/>
          <w:rPrChange w:id="61" w:author="Johnny Pang" w:date="2022-04-16T15:37:00Z">
            <w:rPr>
              <w:rFonts w:asciiTheme="minorHAnsi" w:hAnsiTheme="minorHAnsi"/>
              <w:color w:val="2B579A"/>
              <w:szCs w:val="22"/>
              <w:highlight w:val="yellow"/>
              <w:shd w:val="clear" w:color="auto" w:fill="E6E6E6"/>
            </w:rPr>
          </w:rPrChange>
        </w:rPr>
        <w:t>Section 01040 – Coordination</w:t>
      </w:r>
    </w:p>
    <w:p w14:paraId="3C2BE985" w14:textId="77777777" w:rsidR="008A4CEB" w:rsidRPr="006B1B97" w:rsidRDefault="008A4CEB">
      <w:pPr>
        <w:pStyle w:val="Heading3"/>
        <w:rPr>
          <w:rPrChange w:id="62" w:author="Johnny Pang" w:date="2022-04-16T15:37:00Z">
            <w:rPr>
              <w:rFonts w:asciiTheme="minorHAnsi" w:hAnsiTheme="minorHAnsi"/>
              <w:sz w:val="22"/>
              <w:szCs w:val="22"/>
              <w:highlight w:val="yellow"/>
            </w:rPr>
          </w:rPrChange>
        </w:rPr>
        <w:pPrChange w:id="63" w:author="Liam Sykes" w:date="2022-03-21T11:54:00Z">
          <w:pPr>
            <w:pStyle w:val="Heading5"/>
          </w:pPr>
        </w:pPrChange>
      </w:pPr>
      <w:r w:rsidRPr="006B1B97">
        <w:rPr>
          <w:shd w:val="clear" w:color="auto" w:fill="E6E6E6"/>
          <w:rPrChange w:id="64" w:author="Johnny Pang" w:date="2022-04-16T15:37:00Z">
            <w:rPr>
              <w:rFonts w:asciiTheme="minorHAnsi" w:hAnsiTheme="minorHAnsi"/>
              <w:color w:val="2B579A"/>
              <w:szCs w:val="22"/>
              <w:highlight w:val="yellow"/>
              <w:shd w:val="clear" w:color="auto" w:fill="E6E6E6"/>
            </w:rPr>
          </w:rPrChange>
        </w:rPr>
        <w:t>Section 01060 – Regulatory Requirements</w:t>
      </w:r>
    </w:p>
    <w:p w14:paraId="5F337C23" w14:textId="1452AFAB" w:rsidR="00717136" w:rsidRPr="006B1B97" w:rsidRDefault="00717136">
      <w:pPr>
        <w:pStyle w:val="Heading3"/>
        <w:rPr>
          <w:rPrChange w:id="65" w:author="Johnny Pang" w:date="2022-04-16T15:37:00Z">
            <w:rPr>
              <w:sz w:val="22"/>
              <w:szCs w:val="22"/>
              <w:highlight w:val="yellow"/>
            </w:rPr>
          </w:rPrChange>
        </w:rPr>
        <w:pPrChange w:id="66" w:author="Liam Sykes" w:date="2022-03-21T11:54:00Z">
          <w:pPr>
            <w:pStyle w:val="Heading5"/>
          </w:pPr>
        </w:pPrChange>
      </w:pPr>
      <w:r w:rsidRPr="006B1B97">
        <w:rPr>
          <w:shd w:val="clear" w:color="auto" w:fill="E6E6E6"/>
          <w:rPrChange w:id="67" w:author="Johnny Pang" w:date="2022-04-16T15:37:00Z">
            <w:rPr>
              <w:color w:val="2B579A"/>
              <w:szCs w:val="22"/>
              <w:highlight w:val="yellow"/>
              <w:shd w:val="clear" w:color="auto" w:fill="E6E6E6"/>
            </w:rPr>
          </w:rPrChange>
        </w:rPr>
        <w:t xml:space="preserve">Section 01351 </w:t>
      </w:r>
      <w:r w:rsidRPr="006B1B97">
        <w:rPr>
          <w:shd w:val="clear" w:color="auto" w:fill="E6E6E6"/>
          <w:rPrChange w:id="68" w:author="Johnny Pang" w:date="2022-04-16T15:37:00Z">
            <w:rPr>
              <w:rFonts w:asciiTheme="minorHAnsi" w:hAnsiTheme="minorHAnsi"/>
              <w:color w:val="2B579A"/>
              <w:szCs w:val="22"/>
              <w:highlight w:val="yellow"/>
              <w:shd w:val="clear" w:color="auto" w:fill="E6E6E6"/>
            </w:rPr>
          </w:rPrChange>
        </w:rPr>
        <w:t xml:space="preserve">– </w:t>
      </w:r>
      <w:r w:rsidRPr="006B1B97">
        <w:rPr>
          <w:shd w:val="clear" w:color="auto" w:fill="E6E6E6"/>
          <w:rPrChange w:id="69" w:author="Johnny Pang" w:date="2022-04-16T15:37:00Z">
            <w:rPr>
              <w:color w:val="2B579A"/>
              <w:szCs w:val="22"/>
              <w:highlight w:val="yellow"/>
              <w:shd w:val="clear" w:color="auto" w:fill="E6E6E6"/>
            </w:rPr>
          </w:rPrChange>
        </w:rPr>
        <w:t>Health and Safety</w:t>
      </w:r>
    </w:p>
    <w:p w14:paraId="4329EF5D" w14:textId="617E26DC" w:rsidR="00462552" w:rsidRPr="006B1B97" w:rsidRDefault="00462552">
      <w:pPr>
        <w:pStyle w:val="Heading3"/>
        <w:rPr>
          <w:rPrChange w:id="70" w:author="Johnny Pang" w:date="2022-04-16T15:37:00Z">
            <w:rPr>
              <w:sz w:val="22"/>
              <w:szCs w:val="22"/>
              <w:highlight w:val="yellow"/>
            </w:rPr>
          </w:rPrChange>
        </w:rPr>
        <w:pPrChange w:id="71" w:author="Liam Sykes" w:date="2022-03-21T11:54:00Z">
          <w:pPr>
            <w:pStyle w:val="Heading5"/>
          </w:pPr>
        </w:pPrChange>
      </w:pPr>
      <w:r w:rsidRPr="006B1B97">
        <w:rPr>
          <w:shd w:val="clear" w:color="auto" w:fill="E6E6E6"/>
          <w:rPrChange w:id="72" w:author="Johnny Pang" w:date="2022-04-16T15:37:00Z">
            <w:rPr>
              <w:color w:val="2B579A"/>
              <w:szCs w:val="22"/>
              <w:highlight w:val="yellow"/>
              <w:shd w:val="clear" w:color="auto" w:fill="E6E6E6"/>
            </w:rPr>
          </w:rPrChange>
        </w:rPr>
        <w:t xml:space="preserve">Section 01741 – Site Maintenance </w:t>
      </w:r>
    </w:p>
    <w:p w14:paraId="3FA5AC93" w14:textId="7A1A9B18" w:rsidR="009D0CBA" w:rsidRPr="006B1B97" w:rsidRDefault="009D0CBA">
      <w:pPr>
        <w:pStyle w:val="Heading3"/>
        <w:rPr>
          <w:rPrChange w:id="73" w:author="Johnny Pang" w:date="2022-04-16T15:37:00Z">
            <w:rPr>
              <w:sz w:val="22"/>
              <w:szCs w:val="22"/>
              <w:highlight w:val="yellow"/>
            </w:rPr>
          </w:rPrChange>
        </w:rPr>
        <w:pPrChange w:id="74" w:author="Liam Sykes" w:date="2022-03-21T11:54:00Z">
          <w:pPr>
            <w:pStyle w:val="Heading5"/>
          </w:pPr>
        </w:pPrChange>
      </w:pPr>
      <w:r w:rsidRPr="006B1B97">
        <w:rPr>
          <w:shd w:val="clear" w:color="auto" w:fill="E6E6E6"/>
          <w:rPrChange w:id="75" w:author="Johnny Pang" w:date="2022-04-16T15:37:00Z">
            <w:rPr>
              <w:color w:val="2B579A"/>
              <w:szCs w:val="22"/>
              <w:highlight w:val="yellow"/>
              <w:shd w:val="clear" w:color="auto" w:fill="E6E6E6"/>
            </w:rPr>
          </w:rPrChange>
        </w:rPr>
        <w:t xml:space="preserve">Section 02362 – Dust Control </w:t>
      </w:r>
    </w:p>
    <w:p w14:paraId="602767E3" w14:textId="77777777" w:rsidR="008A4CEB" w:rsidRPr="006B1B97" w:rsidRDefault="008A4CEB">
      <w:pPr>
        <w:pStyle w:val="Heading3"/>
        <w:rPr>
          <w:rPrChange w:id="76" w:author="Johnny Pang" w:date="2022-04-16T15:37:00Z">
            <w:rPr>
              <w:rFonts w:asciiTheme="minorHAnsi" w:hAnsiTheme="minorHAnsi"/>
              <w:sz w:val="22"/>
              <w:szCs w:val="22"/>
              <w:highlight w:val="yellow"/>
            </w:rPr>
          </w:rPrChange>
        </w:rPr>
        <w:pPrChange w:id="77" w:author="Liam Sykes" w:date="2022-03-21T11:54:00Z">
          <w:pPr>
            <w:pStyle w:val="Heading5"/>
          </w:pPr>
        </w:pPrChange>
      </w:pPr>
      <w:r w:rsidRPr="006B1B97">
        <w:rPr>
          <w:shd w:val="clear" w:color="auto" w:fill="E6E6E6"/>
          <w:rPrChange w:id="78" w:author="Johnny Pang" w:date="2022-04-16T15:37:00Z">
            <w:rPr>
              <w:rFonts w:asciiTheme="minorHAnsi" w:hAnsiTheme="minorHAnsi"/>
              <w:color w:val="2B579A"/>
              <w:szCs w:val="22"/>
              <w:highlight w:val="yellow"/>
              <w:shd w:val="clear" w:color="auto" w:fill="E6E6E6"/>
            </w:rPr>
          </w:rPrChange>
        </w:rPr>
        <w:t>Section 02821 – Chain Link Fence and Gates</w:t>
      </w:r>
    </w:p>
    <w:p w14:paraId="0C6CAE32" w14:textId="77777777" w:rsidR="005E289E" w:rsidRPr="00717136" w:rsidRDefault="005E289E" w:rsidP="005E289E">
      <w:pPr>
        <w:pStyle w:val="Heading2"/>
        <w:rPr>
          <w:rFonts w:asciiTheme="minorHAnsi" w:hAnsiTheme="minorHAnsi"/>
          <w:szCs w:val="22"/>
        </w:rPr>
      </w:pPr>
      <w:r w:rsidRPr="00717136">
        <w:rPr>
          <w:rFonts w:asciiTheme="minorHAnsi" w:hAnsiTheme="minorHAnsi"/>
          <w:szCs w:val="22"/>
        </w:rPr>
        <w:t>References</w:t>
      </w:r>
    </w:p>
    <w:p w14:paraId="40637188" w14:textId="77777777" w:rsidR="005E289E" w:rsidRPr="00717136" w:rsidRDefault="005E289E" w:rsidP="00DE3EB3">
      <w:pPr>
        <w:pStyle w:val="Heading3"/>
        <w:rPr>
          <w:rFonts w:asciiTheme="minorHAnsi" w:hAnsiTheme="minorHAnsi"/>
          <w:szCs w:val="22"/>
        </w:rPr>
      </w:pPr>
      <w:r w:rsidRPr="00717136">
        <w:rPr>
          <w:rFonts w:asciiTheme="minorHAnsi" w:hAnsiTheme="minorHAnsi"/>
          <w:szCs w:val="22"/>
        </w:rPr>
        <w:t>The following is a list of standards which may be referenced in this Section:</w:t>
      </w:r>
    </w:p>
    <w:p w14:paraId="7EE4A969" w14:textId="2B30C773" w:rsidR="00306B6A" w:rsidRPr="00717136" w:rsidRDefault="00306B6A" w:rsidP="005E289E">
      <w:pPr>
        <w:pStyle w:val="Heading4"/>
        <w:rPr>
          <w:rFonts w:asciiTheme="minorHAnsi" w:hAnsiTheme="minorHAnsi"/>
          <w:szCs w:val="22"/>
        </w:rPr>
      </w:pPr>
      <w:r w:rsidRPr="00717136">
        <w:rPr>
          <w:rFonts w:asciiTheme="minorHAnsi" w:hAnsiTheme="minorHAnsi"/>
          <w:szCs w:val="22"/>
        </w:rPr>
        <w:t xml:space="preserve">Manual </w:t>
      </w:r>
      <w:r w:rsidR="00911E18">
        <w:rPr>
          <w:rFonts w:asciiTheme="minorHAnsi" w:hAnsiTheme="minorHAnsi"/>
          <w:szCs w:val="22"/>
        </w:rPr>
        <w:t>o</w:t>
      </w:r>
      <w:r w:rsidRPr="00717136">
        <w:rPr>
          <w:rFonts w:asciiTheme="minorHAnsi" w:hAnsiTheme="minorHAnsi"/>
          <w:szCs w:val="22"/>
        </w:rPr>
        <w:t>f Uniform Traffic Control Devices (MUTCD)</w:t>
      </w:r>
    </w:p>
    <w:p w14:paraId="7AA2B9F2" w14:textId="619DBDEC" w:rsidR="00306B6A" w:rsidRPr="00717136" w:rsidRDefault="00306B6A" w:rsidP="00306B6A">
      <w:pPr>
        <w:pStyle w:val="Heading5"/>
        <w:rPr>
          <w:rFonts w:asciiTheme="minorHAnsi" w:hAnsiTheme="minorHAnsi"/>
          <w:sz w:val="22"/>
          <w:szCs w:val="22"/>
        </w:rPr>
      </w:pPr>
      <w:r w:rsidRPr="00717136">
        <w:rPr>
          <w:rFonts w:asciiTheme="minorHAnsi" w:hAnsiTheme="minorHAnsi"/>
          <w:sz w:val="22"/>
          <w:szCs w:val="22"/>
        </w:rPr>
        <w:t>2009 MUTCD (with Revisions 1 and 2 May 2012)</w:t>
      </w:r>
    </w:p>
    <w:p w14:paraId="10135D19" w14:textId="77777777" w:rsidR="005E289E" w:rsidRPr="00717136" w:rsidRDefault="005E289E" w:rsidP="005E289E">
      <w:pPr>
        <w:pStyle w:val="Heading4"/>
        <w:rPr>
          <w:rFonts w:asciiTheme="minorHAnsi" w:hAnsiTheme="minorHAnsi"/>
          <w:szCs w:val="22"/>
        </w:rPr>
      </w:pPr>
      <w:r w:rsidRPr="00717136">
        <w:rPr>
          <w:rFonts w:asciiTheme="minorHAnsi" w:hAnsiTheme="minorHAnsi"/>
          <w:szCs w:val="22"/>
        </w:rPr>
        <w:t>Occupational Health and Safety Act and Regulations for Construction Projects O. Reg. 213/91 and amendments</w:t>
      </w:r>
    </w:p>
    <w:p w14:paraId="51E73962" w14:textId="77777777" w:rsidR="005E289E" w:rsidRPr="00717136" w:rsidRDefault="005E289E" w:rsidP="005E289E">
      <w:pPr>
        <w:pStyle w:val="Heading4"/>
        <w:rPr>
          <w:rFonts w:asciiTheme="minorHAnsi" w:hAnsiTheme="minorHAnsi"/>
          <w:szCs w:val="22"/>
        </w:rPr>
      </w:pPr>
      <w:r w:rsidRPr="00717136">
        <w:rPr>
          <w:rFonts w:asciiTheme="minorHAnsi" w:hAnsiTheme="minorHAnsi"/>
          <w:szCs w:val="22"/>
        </w:rPr>
        <w:t>Occupational Health and Safety Act as amended.</w:t>
      </w:r>
    </w:p>
    <w:p w14:paraId="2E91525F" w14:textId="77777777" w:rsidR="005E289E" w:rsidRPr="00717136" w:rsidRDefault="005E289E" w:rsidP="005E289E">
      <w:pPr>
        <w:pStyle w:val="Heading4"/>
        <w:rPr>
          <w:rFonts w:asciiTheme="minorHAnsi" w:hAnsiTheme="minorHAnsi"/>
          <w:szCs w:val="22"/>
        </w:rPr>
      </w:pPr>
      <w:r w:rsidRPr="00717136">
        <w:rPr>
          <w:rFonts w:asciiTheme="minorHAnsi" w:hAnsiTheme="minorHAnsi"/>
          <w:szCs w:val="22"/>
        </w:rPr>
        <w:t>Ontario Provincial Standard Specifications (OPSS)</w:t>
      </w:r>
    </w:p>
    <w:p w14:paraId="2FA20C0D" w14:textId="7E2A1A2E" w:rsidR="0031466F" w:rsidRPr="00717136" w:rsidRDefault="0031466F" w:rsidP="00D66482">
      <w:pPr>
        <w:pStyle w:val="Heading5"/>
        <w:rPr>
          <w:rFonts w:asciiTheme="minorHAnsi" w:hAnsiTheme="minorHAnsi"/>
          <w:sz w:val="22"/>
          <w:szCs w:val="22"/>
        </w:rPr>
      </w:pPr>
      <w:r w:rsidRPr="00717136">
        <w:rPr>
          <w:rFonts w:asciiTheme="minorHAnsi" w:hAnsiTheme="minorHAnsi"/>
          <w:sz w:val="22"/>
          <w:szCs w:val="22"/>
        </w:rPr>
        <w:t>OPSS</w:t>
      </w:r>
      <w:r w:rsidR="00462552">
        <w:rPr>
          <w:rFonts w:asciiTheme="minorHAnsi" w:hAnsiTheme="minorHAnsi"/>
          <w:sz w:val="22"/>
          <w:szCs w:val="22"/>
        </w:rPr>
        <w:t>.MUNI</w:t>
      </w:r>
      <w:r w:rsidRPr="00717136">
        <w:rPr>
          <w:rFonts w:asciiTheme="minorHAnsi" w:hAnsiTheme="minorHAnsi"/>
          <w:sz w:val="22"/>
          <w:szCs w:val="22"/>
        </w:rPr>
        <w:t xml:space="preserve"> 706 </w:t>
      </w:r>
      <w:r w:rsidR="00462552">
        <w:rPr>
          <w:rFonts w:asciiTheme="minorHAnsi" w:hAnsiTheme="minorHAnsi"/>
          <w:sz w:val="22"/>
          <w:szCs w:val="22"/>
        </w:rPr>
        <w:t xml:space="preserve">Temporary Traffic Control Devices </w:t>
      </w:r>
      <w:r w:rsidRPr="00717136">
        <w:rPr>
          <w:rFonts w:asciiTheme="minorHAnsi" w:hAnsiTheme="minorHAnsi"/>
          <w:sz w:val="22"/>
          <w:szCs w:val="22"/>
        </w:rPr>
        <w:t>(</w:t>
      </w:r>
      <w:r w:rsidR="00462552">
        <w:rPr>
          <w:rFonts w:asciiTheme="minorHAnsi" w:hAnsiTheme="minorHAnsi"/>
          <w:sz w:val="22"/>
          <w:szCs w:val="22"/>
        </w:rPr>
        <w:t xml:space="preserve">April </w:t>
      </w:r>
      <w:r w:rsidRPr="00717136">
        <w:rPr>
          <w:rFonts w:asciiTheme="minorHAnsi" w:hAnsiTheme="minorHAnsi"/>
          <w:sz w:val="22"/>
          <w:szCs w:val="22"/>
        </w:rPr>
        <w:t>201</w:t>
      </w:r>
      <w:r w:rsidR="00462552">
        <w:rPr>
          <w:rFonts w:asciiTheme="minorHAnsi" w:hAnsiTheme="minorHAnsi"/>
          <w:sz w:val="22"/>
          <w:szCs w:val="22"/>
        </w:rPr>
        <w:t>8</w:t>
      </w:r>
      <w:r w:rsidRPr="00717136">
        <w:rPr>
          <w:rFonts w:asciiTheme="minorHAnsi" w:hAnsiTheme="minorHAnsi"/>
          <w:sz w:val="22"/>
          <w:szCs w:val="22"/>
        </w:rPr>
        <w:t>)</w:t>
      </w:r>
    </w:p>
    <w:p w14:paraId="1811E453" w14:textId="4F008305" w:rsidR="005E289E" w:rsidRPr="00717136" w:rsidRDefault="005E289E" w:rsidP="005E289E">
      <w:pPr>
        <w:pStyle w:val="Heading4"/>
        <w:rPr>
          <w:rFonts w:asciiTheme="minorHAnsi" w:hAnsiTheme="minorHAnsi"/>
          <w:szCs w:val="22"/>
        </w:rPr>
      </w:pPr>
      <w:r w:rsidRPr="00717136">
        <w:rPr>
          <w:rFonts w:asciiTheme="minorHAnsi" w:hAnsiTheme="minorHAnsi"/>
          <w:szCs w:val="22"/>
        </w:rPr>
        <w:t xml:space="preserve">Ontario Traffic Manual, Book 7 – Temporary Conditions, </w:t>
      </w:r>
      <w:proofErr w:type="gramStart"/>
      <w:r w:rsidRPr="00717136">
        <w:rPr>
          <w:rFonts w:asciiTheme="minorHAnsi" w:hAnsiTheme="minorHAnsi"/>
          <w:szCs w:val="22"/>
        </w:rPr>
        <w:t>January,</w:t>
      </w:r>
      <w:proofErr w:type="gramEnd"/>
      <w:r w:rsidRPr="00717136">
        <w:rPr>
          <w:rFonts w:asciiTheme="minorHAnsi" w:hAnsiTheme="minorHAnsi"/>
          <w:szCs w:val="22"/>
        </w:rPr>
        <w:t xml:space="preserve"> 2014.</w:t>
      </w:r>
    </w:p>
    <w:p w14:paraId="01710784" w14:textId="23F82E86" w:rsidR="005E289E" w:rsidRPr="00717136" w:rsidRDefault="005E289E" w:rsidP="005E289E">
      <w:pPr>
        <w:pStyle w:val="Heading4"/>
        <w:rPr>
          <w:rFonts w:asciiTheme="minorHAnsi" w:hAnsiTheme="minorHAnsi"/>
          <w:szCs w:val="22"/>
        </w:rPr>
      </w:pPr>
      <w:r w:rsidRPr="00717136">
        <w:rPr>
          <w:rFonts w:asciiTheme="minorHAnsi" w:hAnsiTheme="minorHAnsi"/>
          <w:szCs w:val="22"/>
        </w:rPr>
        <w:t xml:space="preserve">Region of York’s </w:t>
      </w:r>
      <w:r w:rsidR="00462552">
        <w:rPr>
          <w:rFonts w:asciiTheme="minorHAnsi" w:hAnsiTheme="minorHAnsi"/>
          <w:szCs w:val="22"/>
        </w:rPr>
        <w:t>“</w:t>
      </w:r>
      <w:r w:rsidRPr="00717136">
        <w:rPr>
          <w:rFonts w:asciiTheme="minorHAnsi" w:hAnsiTheme="minorHAnsi"/>
          <w:szCs w:val="22"/>
        </w:rPr>
        <w:t xml:space="preserve">Health and Safety </w:t>
      </w:r>
      <w:del w:id="79" w:author="Liam Sykes" w:date="2022-03-21T11:55:00Z">
        <w:r w:rsidRPr="00717136" w:rsidDel="00B338C9">
          <w:rPr>
            <w:rFonts w:asciiTheme="minorHAnsi" w:hAnsiTheme="minorHAnsi"/>
            <w:szCs w:val="22"/>
          </w:rPr>
          <w:delText>Contractor Program and Safety Guidelines</w:delText>
        </w:r>
      </w:del>
      <w:ins w:id="80" w:author="Liam Sykes" w:date="2022-03-21T11:55:00Z">
        <w:r w:rsidR="00B338C9">
          <w:rPr>
            <w:rFonts w:asciiTheme="minorHAnsi" w:hAnsiTheme="minorHAnsi"/>
            <w:szCs w:val="22"/>
          </w:rPr>
          <w:t>Guide for Construction Contractors</w:t>
        </w:r>
      </w:ins>
      <w:r w:rsidRPr="00717136">
        <w:rPr>
          <w:rFonts w:asciiTheme="minorHAnsi" w:hAnsiTheme="minorHAnsi"/>
          <w:szCs w:val="22"/>
        </w:rPr>
        <w:t>”</w:t>
      </w:r>
    </w:p>
    <w:p w14:paraId="73E4C7E8" w14:textId="037AE55F" w:rsidR="00420F6A" w:rsidRPr="00717136" w:rsidRDefault="00420F6A" w:rsidP="004006AA">
      <w:pPr>
        <w:pStyle w:val="Heading2"/>
        <w:rPr>
          <w:rFonts w:asciiTheme="minorHAnsi" w:hAnsiTheme="minorHAnsi"/>
          <w:szCs w:val="22"/>
        </w:rPr>
      </w:pPr>
      <w:r w:rsidRPr="00717136">
        <w:rPr>
          <w:rFonts w:asciiTheme="minorHAnsi" w:hAnsiTheme="minorHAnsi"/>
          <w:szCs w:val="22"/>
        </w:rPr>
        <w:t>Measurement and Payment</w:t>
      </w:r>
    </w:p>
    <w:p w14:paraId="3B26BC2C" w14:textId="0A8A3790" w:rsidR="005A7C76" w:rsidRDefault="005A7C76" w:rsidP="005A7C76">
      <w:pPr>
        <w:pStyle w:val="Heading3"/>
        <w:numPr>
          <w:ilvl w:val="2"/>
          <w:numId w:val="20"/>
        </w:numPr>
        <w:tabs>
          <w:tab w:val="clear" w:pos="1350"/>
          <w:tab w:val="num" w:pos="1440"/>
        </w:tabs>
        <w:ind w:left="1440"/>
        <w:contextualSpacing w:val="0"/>
        <w:rPr>
          <w:rFonts w:asciiTheme="minorHAnsi" w:hAnsiTheme="minorHAnsi"/>
          <w:szCs w:val="22"/>
        </w:rPr>
      </w:pPr>
      <w:r>
        <w:rPr>
          <w:rFonts w:asciiTheme="minorHAnsi" w:hAnsiTheme="minorHAnsi"/>
          <w:szCs w:val="22"/>
        </w:rPr>
        <w:t>All costs associated with the Work in this section</w:t>
      </w:r>
      <w:r w:rsidR="005620F8">
        <w:rPr>
          <w:rFonts w:asciiTheme="minorHAnsi" w:hAnsiTheme="minorHAnsi"/>
          <w:szCs w:val="22"/>
        </w:rPr>
        <w:t>, other than the cost for the paid duty police,</w:t>
      </w:r>
      <w:r>
        <w:rPr>
          <w:rFonts w:asciiTheme="minorHAnsi" w:hAnsiTheme="minorHAnsi"/>
          <w:szCs w:val="22"/>
        </w:rPr>
        <w:t xml:space="preserve"> shall be included in the lump sum price for </w:t>
      </w:r>
      <w:r w:rsidRPr="00B7606C">
        <w:rPr>
          <w:rFonts w:asciiTheme="minorHAnsi" w:hAnsiTheme="minorHAnsi"/>
          <w:szCs w:val="22"/>
        </w:rPr>
        <w:t>Item</w:t>
      </w:r>
      <w:r>
        <w:rPr>
          <w:rFonts w:asciiTheme="minorHAnsi" w:hAnsiTheme="minorHAnsi"/>
          <w:szCs w:val="22"/>
        </w:rPr>
        <w:t xml:space="preserve"> No.</w:t>
      </w:r>
      <w:r w:rsidRPr="00B7606C">
        <w:rPr>
          <w:rFonts w:asciiTheme="minorHAnsi" w:hAnsiTheme="minorHAnsi"/>
          <w:szCs w:val="22"/>
        </w:rPr>
        <w:t xml:space="preserve"> </w:t>
      </w:r>
      <w:del w:id="81" w:author="Liam Sykes" w:date="2022-03-21T11:55:00Z">
        <w:r w:rsidR="000D0AE5" w:rsidRPr="00FF6D49" w:rsidDel="00B338C9">
          <w:rPr>
            <w:rFonts w:asciiTheme="minorHAnsi" w:hAnsiTheme="minorHAnsi"/>
            <w:szCs w:val="22"/>
            <w:highlight w:val="yellow"/>
          </w:rPr>
          <w:delText>[  ]</w:delText>
        </w:r>
      </w:del>
      <w:commentRangeStart w:id="82"/>
      <w:ins w:id="83" w:author="Liam Sykes" w:date="2022-03-21T11:55:00Z">
        <w:r w:rsidR="00B338C9">
          <w:rPr>
            <w:rFonts w:asciiTheme="minorHAnsi" w:hAnsiTheme="minorHAnsi"/>
            <w:szCs w:val="22"/>
          </w:rPr>
          <w:t>A1.</w:t>
        </w:r>
        <w:del w:id="84" w:author="Johnny Pang" w:date="2022-04-16T15:38:00Z">
          <w:r w:rsidR="00B338C9" w:rsidRPr="00B338C9" w:rsidDel="006B1B97">
            <w:rPr>
              <w:rFonts w:asciiTheme="minorHAnsi" w:hAnsiTheme="minorHAnsi"/>
              <w:color w:val="2B579A"/>
              <w:szCs w:val="22"/>
              <w:highlight w:val="yellow"/>
              <w:shd w:val="clear" w:color="auto" w:fill="E6E6E6"/>
              <w:rPrChange w:id="85" w:author="Liam Sykes" w:date="2022-03-21T11:55:00Z">
                <w:rPr>
                  <w:rFonts w:asciiTheme="minorHAnsi" w:hAnsiTheme="minorHAnsi"/>
                  <w:color w:val="2B579A"/>
                  <w:szCs w:val="22"/>
                  <w:shd w:val="clear" w:color="auto" w:fill="E6E6E6"/>
                </w:rPr>
              </w:rPrChange>
            </w:rPr>
            <w:delText>XX</w:delText>
          </w:r>
        </w:del>
      </w:ins>
      <w:ins w:id="86" w:author="Johnny Pang" w:date="2022-04-16T15:38:00Z">
        <w:r w:rsidR="006B1B97">
          <w:rPr>
            <w:rFonts w:asciiTheme="minorHAnsi" w:hAnsiTheme="minorHAnsi"/>
            <w:color w:val="2B579A"/>
            <w:szCs w:val="22"/>
            <w:shd w:val="clear" w:color="auto" w:fill="E6E6E6"/>
          </w:rPr>
          <w:t>09</w:t>
        </w:r>
      </w:ins>
      <w:r w:rsidRPr="00B7606C">
        <w:rPr>
          <w:rFonts w:asciiTheme="minorHAnsi" w:hAnsiTheme="minorHAnsi"/>
          <w:szCs w:val="22"/>
        </w:rPr>
        <w:t xml:space="preserve"> </w:t>
      </w:r>
      <w:commentRangeEnd w:id="82"/>
      <w:r w:rsidR="000C0D74">
        <w:rPr>
          <w:rStyle w:val="CommentReference"/>
          <w:szCs w:val="22"/>
        </w:rPr>
        <w:commentReference w:id="82"/>
      </w:r>
      <w:r w:rsidRPr="00B7606C">
        <w:rPr>
          <w:rFonts w:asciiTheme="minorHAnsi" w:hAnsiTheme="minorHAnsi"/>
          <w:szCs w:val="22"/>
        </w:rPr>
        <w:t xml:space="preserve">in the </w:t>
      </w:r>
      <w:r w:rsidR="000D0AE5">
        <w:rPr>
          <w:rFonts w:asciiTheme="minorHAnsi" w:hAnsiTheme="minorHAnsi"/>
          <w:szCs w:val="22"/>
        </w:rPr>
        <w:t>Bid Form</w:t>
      </w:r>
      <w:r>
        <w:rPr>
          <w:rFonts w:asciiTheme="minorHAnsi" w:hAnsiTheme="minorHAnsi"/>
          <w:szCs w:val="22"/>
        </w:rPr>
        <w:t>.</w:t>
      </w:r>
    </w:p>
    <w:p w14:paraId="6493190C" w14:textId="7D1B53E3" w:rsidR="000E4E3B" w:rsidRPr="00717136" w:rsidDel="00232900" w:rsidRDefault="000E4E3B" w:rsidP="00DE3EB3">
      <w:pPr>
        <w:pStyle w:val="Heading3"/>
        <w:rPr>
          <w:del w:id="87" w:author="Liam Sykes" w:date="2022-03-21T11:55:00Z"/>
          <w:rFonts w:asciiTheme="minorHAnsi" w:hAnsiTheme="minorHAnsi"/>
          <w:szCs w:val="22"/>
        </w:rPr>
      </w:pPr>
      <w:del w:id="88" w:author="Liam Sykes" w:date="2022-03-21T11:55:00Z">
        <w:r w:rsidRPr="00717136" w:rsidDel="00232900">
          <w:rPr>
            <w:rFonts w:asciiTheme="minorHAnsi" w:hAnsiTheme="minorHAnsi"/>
            <w:szCs w:val="22"/>
          </w:rPr>
          <w:delText>The lump sum price shall include the cost of all labour</w:delText>
        </w:r>
        <w:r w:rsidR="0005112C" w:rsidDel="00232900">
          <w:rPr>
            <w:rFonts w:asciiTheme="minorHAnsi" w:hAnsiTheme="minorHAnsi"/>
            <w:szCs w:val="22"/>
          </w:rPr>
          <w:delText xml:space="preserve"> and equipment to perform the work. </w:delText>
        </w:r>
      </w:del>
    </w:p>
    <w:p w14:paraId="48B0BAE7" w14:textId="3C57CCF8" w:rsidR="00232900" w:rsidRPr="00BF5350" w:rsidRDefault="00BF5350" w:rsidP="00BF5350">
      <w:pPr>
        <w:pStyle w:val="Heading3"/>
        <w:rPr>
          <w:ins w:id="89" w:author="Liam Sykes" w:date="2022-03-21T11:55:00Z"/>
          <w:rFonts w:asciiTheme="minorHAnsi" w:hAnsiTheme="minorHAnsi"/>
          <w:szCs w:val="22"/>
        </w:rPr>
      </w:pPr>
      <w:ins w:id="90" w:author="Liam Sykes" w:date="2022-03-21T11:55:00Z">
        <w:r w:rsidRPr="00BF5350">
          <w:rPr>
            <w:rFonts w:asciiTheme="minorHAnsi" w:hAnsiTheme="minorHAnsi"/>
            <w:szCs w:val="22"/>
          </w:rPr>
          <w:t>The price for Item No. A1.</w:t>
        </w:r>
        <w:del w:id="91" w:author="Johnny Pang" w:date="2022-04-16T15:38:00Z">
          <w:r w:rsidRPr="00BF5350" w:rsidDel="006B1B97">
            <w:rPr>
              <w:rFonts w:asciiTheme="minorHAnsi" w:hAnsiTheme="minorHAnsi"/>
              <w:color w:val="2B579A"/>
              <w:szCs w:val="22"/>
              <w:highlight w:val="yellow"/>
              <w:shd w:val="clear" w:color="auto" w:fill="E6E6E6"/>
              <w:rPrChange w:id="92" w:author="Liam Sykes" w:date="2022-03-21T11:56:00Z">
                <w:rPr>
                  <w:rFonts w:asciiTheme="minorHAnsi" w:hAnsiTheme="minorHAnsi"/>
                  <w:color w:val="2B579A"/>
                  <w:szCs w:val="22"/>
                  <w:shd w:val="clear" w:color="auto" w:fill="E6E6E6"/>
                </w:rPr>
              </w:rPrChange>
            </w:rPr>
            <w:delText>XX</w:delText>
          </w:r>
        </w:del>
      </w:ins>
      <w:ins w:id="93" w:author="Johnny Pang" w:date="2022-04-16T15:38:00Z">
        <w:r w:rsidR="006B1B97">
          <w:rPr>
            <w:rFonts w:asciiTheme="minorHAnsi" w:hAnsiTheme="minorHAnsi"/>
            <w:color w:val="2B579A"/>
            <w:szCs w:val="22"/>
            <w:shd w:val="clear" w:color="auto" w:fill="E6E6E6"/>
          </w:rPr>
          <w:t>09</w:t>
        </w:r>
      </w:ins>
      <w:ins w:id="94" w:author="Liam Sykes" w:date="2022-03-21T11:55:00Z">
        <w:r w:rsidRPr="00BF5350">
          <w:rPr>
            <w:rFonts w:asciiTheme="minorHAnsi" w:hAnsiTheme="minorHAnsi"/>
            <w:szCs w:val="22"/>
          </w:rPr>
          <w:t xml:space="preserve"> in the Bid Form shall include the cost of all </w:t>
        </w:r>
        <w:proofErr w:type="spellStart"/>
        <w:r w:rsidRPr="00BF5350">
          <w:rPr>
            <w:rFonts w:asciiTheme="minorHAnsi" w:hAnsiTheme="minorHAnsi"/>
            <w:szCs w:val="22"/>
          </w:rPr>
          <w:t>labour</w:t>
        </w:r>
        <w:proofErr w:type="spellEnd"/>
        <w:r w:rsidRPr="00BF5350">
          <w:rPr>
            <w:rFonts w:asciiTheme="minorHAnsi" w:hAnsiTheme="minorHAnsi"/>
            <w:szCs w:val="22"/>
          </w:rPr>
          <w:t>, equipment, TCPs, signs, lights etc. required to maintain both vehicular and pedestrian traffic.</w:t>
        </w:r>
      </w:ins>
    </w:p>
    <w:p w14:paraId="46CEACDE" w14:textId="15517411" w:rsidR="0031466F" w:rsidRPr="00717136" w:rsidRDefault="0031466F" w:rsidP="00DE3EB3">
      <w:pPr>
        <w:pStyle w:val="Heading3"/>
        <w:rPr>
          <w:rFonts w:asciiTheme="minorHAnsi" w:hAnsiTheme="minorHAnsi"/>
          <w:szCs w:val="22"/>
        </w:rPr>
      </w:pPr>
      <w:r w:rsidRPr="00717136">
        <w:rPr>
          <w:rFonts w:asciiTheme="minorHAnsi" w:hAnsiTheme="minorHAnsi"/>
          <w:szCs w:val="22"/>
        </w:rPr>
        <w:t xml:space="preserve">Paid duty police shall be required </w:t>
      </w:r>
      <w:r w:rsidR="000D0AE5">
        <w:rPr>
          <w:rFonts w:asciiTheme="minorHAnsi" w:hAnsiTheme="minorHAnsi"/>
          <w:szCs w:val="22"/>
        </w:rPr>
        <w:t>as per Section 3.16 and</w:t>
      </w:r>
      <w:r w:rsidRPr="00717136">
        <w:rPr>
          <w:rFonts w:asciiTheme="minorHAnsi" w:hAnsiTheme="minorHAnsi"/>
          <w:szCs w:val="22"/>
        </w:rPr>
        <w:t xml:space="preserve"> shall be paid for separately under the </w:t>
      </w:r>
      <w:r w:rsidR="00A97CC9">
        <w:rPr>
          <w:rFonts w:asciiTheme="minorHAnsi" w:hAnsiTheme="minorHAnsi"/>
          <w:szCs w:val="22"/>
        </w:rPr>
        <w:t>C</w:t>
      </w:r>
      <w:r w:rsidRPr="00717136">
        <w:rPr>
          <w:rFonts w:asciiTheme="minorHAnsi" w:hAnsiTheme="minorHAnsi"/>
          <w:szCs w:val="22"/>
        </w:rPr>
        <w:t xml:space="preserve">ash </w:t>
      </w:r>
      <w:r w:rsidR="00A97CC9">
        <w:rPr>
          <w:rFonts w:asciiTheme="minorHAnsi" w:hAnsiTheme="minorHAnsi"/>
          <w:szCs w:val="22"/>
        </w:rPr>
        <w:t>A</w:t>
      </w:r>
      <w:r w:rsidRPr="00717136">
        <w:rPr>
          <w:rFonts w:asciiTheme="minorHAnsi" w:hAnsiTheme="minorHAnsi"/>
          <w:szCs w:val="22"/>
        </w:rPr>
        <w:t xml:space="preserve">llowance in Item </w:t>
      </w:r>
      <w:r w:rsidR="00A97CC9">
        <w:rPr>
          <w:rFonts w:asciiTheme="minorHAnsi" w:hAnsiTheme="minorHAnsi"/>
          <w:szCs w:val="22"/>
        </w:rPr>
        <w:t xml:space="preserve">No. </w:t>
      </w:r>
      <w:ins w:id="95" w:author="Liam Sykes" w:date="2022-03-21T11:56:00Z">
        <w:r w:rsidR="00BF5350">
          <w:rPr>
            <w:rFonts w:asciiTheme="minorHAnsi" w:hAnsiTheme="minorHAnsi"/>
            <w:szCs w:val="22"/>
          </w:rPr>
          <w:t>E.0</w:t>
        </w:r>
        <w:r w:rsidR="00BF5350" w:rsidRPr="00BF5350">
          <w:rPr>
            <w:rFonts w:asciiTheme="minorHAnsi" w:hAnsiTheme="minorHAnsi"/>
            <w:color w:val="2B579A"/>
            <w:szCs w:val="22"/>
            <w:highlight w:val="yellow"/>
            <w:shd w:val="clear" w:color="auto" w:fill="E6E6E6"/>
            <w:rPrChange w:id="96" w:author="Liam Sykes" w:date="2022-03-21T11:56:00Z">
              <w:rPr>
                <w:rFonts w:asciiTheme="minorHAnsi" w:hAnsiTheme="minorHAnsi"/>
                <w:color w:val="2B579A"/>
                <w:szCs w:val="22"/>
                <w:shd w:val="clear" w:color="auto" w:fill="E6E6E6"/>
              </w:rPr>
            </w:rPrChange>
          </w:rPr>
          <w:t>X</w:t>
        </w:r>
      </w:ins>
      <w:del w:id="97" w:author="Liam Sykes" w:date="2022-03-21T11:56:00Z">
        <w:r w:rsidRPr="00717136" w:rsidDel="00BF5350">
          <w:rPr>
            <w:rFonts w:asciiTheme="minorHAnsi" w:hAnsiTheme="minorHAnsi"/>
            <w:szCs w:val="22"/>
            <w:highlight w:val="yellow"/>
          </w:rPr>
          <w:delText>[</w:delText>
        </w:r>
        <w:r w:rsidR="000D0AE5" w:rsidDel="00BF5350">
          <w:rPr>
            <w:rFonts w:asciiTheme="minorHAnsi" w:hAnsiTheme="minorHAnsi"/>
            <w:szCs w:val="22"/>
            <w:highlight w:val="yellow"/>
          </w:rPr>
          <w:delText xml:space="preserve"> </w:delText>
        </w:r>
        <w:r w:rsidRPr="00717136" w:rsidDel="00BF5350">
          <w:rPr>
            <w:rFonts w:asciiTheme="minorHAnsi" w:hAnsiTheme="minorHAnsi"/>
            <w:szCs w:val="22"/>
            <w:highlight w:val="yellow"/>
          </w:rPr>
          <w:delText xml:space="preserve"> ]</w:delText>
        </w:r>
        <w:r w:rsidR="00A97CC9" w:rsidDel="00BF5350">
          <w:rPr>
            <w:rFonts w:asciiTheme="minorHAnsi" w:hAnsiTheme="minorHAnsi"/>
            <w:szCs w:val="22"/>
          </w:rPr>
          <w:delText xml:space="preserve"> </w:delText>
        </w:r>
      </w:del>
      <w:r w:rsidR="00A97CC9">
        <w:rPr>
          <w:rFonts w:asciiTheme="minorHAnsi" w:hAnsiTheme="minorHAnsi"/>
          <w:szCs w:val="22"/>
        </w:rPr>
        <w:t>in the Bid Form</w:t>
      </w:r>
      <w:r w:rsidR="000D0AE5">
        <w:rPr>
          <w:rFonts w:asciiTheme="minorHAnsi" w:hAnsiTheme="minorHAnsi"/>
          <w:szCs w:val="22"/>
        </w:rPr>
        <w:t>.</w:t>
      </w:r>
    </w:p>
    <w:p w14:paraId="2E8CC48B" w14:textId="77777777" w:rsidR="00CF0043" w:rsidRPr="00717136" w:rsidRDefault="00CF0043" w:rsidP="004006AA">
      <w:pPr>
        <w:pStyle w:val="Heading2"/>
        <w:rPr>
          <w:rFonts w:asciiTheme="minorHAnsi" w:hAnsiTheme="minorHAnsi"/>
          <w:szCs w:val="22"/>
        </w:rPr>
      </w:pPr>
      <w:r w:rsidRPr="00717136">
        <w:rPr>
          <w:rFonts w:asciiTheme="minorHAnsi" w:hAnsiTheme="minorHAnsi"/>
          <w:szCs w:val="22"/>
        </w:rPr>
        <w:t>Submittals</w:t>
      </w:r>
    </w:p>
    <w:p w14:paraId="33452404" w14:textId="73F6C776" w:rsidR="00655BB0" w:rsidRPr="00717136" w:rsidRDefault="00655BB0" w:rsidP="00DE3EB3">
      <w:pPr>
        <w:pStyle w:val="Heading3"/>
        <w:rPr>
          <w:rFonts w:asciiTheme="minorHAnsi" w:hAnsiTheme="minorHAnsi"/>
          <w:szCs w:val="22"/>
        </w:rPr>
      </w:pPr>
      <w:r w:rsidRPr="00717136">
        <w:rPr>
          <w:rFonts w:asciiTheme="minorHAnsi" w:hAnsiTheme="minorHAnsi"/>
          <w:szCs w:val="22"/>
        </w:rPr>
        <w:t>Comprehensive Vehicular and Pedestrian Traffic Management Plan (CVPTMP)</w:t>
      </w:r>
    </w:p>
    <w:p w14:paraId="37F3AB0D" w14:textId="77777777" w:rsidR="00655BB0" w:rsidRPr="00717136" w:rsidRDefault="00655BB0" w:rsidP="000E4E3B">
      <w:pPr>
        <w:pStyle w:val="Heading4"/>
        <w:rPr>
          <w:rFonts w:asciiTheme="minorHAnsi" w:hAnsiTheme="minorHAnsi"/>
          <w:szCs w:val="22"/>
        </w:rPr>
      </w:pPr>
      <w:r w:rsidRPr="00717136">
        <w:rPr>
          <w:rFonts w:asciiTheme="minorHAnsi" w:hAnsiTheme="minorHAnsi"/>
          <w:szCs w:val="22"/>
        </w:rPr>
        <w:t xml:space="preserve">The Contractor shall prepare a CVPTMP in accordance with “Ontario Traffic Manual: Book 7, Temporary Conditions” (OTM Book 7), Occupational Health and Safety Act and the Region’s requirements.  </w:t>
      </w:r>
    </w:p>
    <w:p w14:paraId="084C041F" w14:textId="77777777" w:rsidR="00655BB0" w:rsidRPr="00717136" w:rsidRDefault="00655BB0" w:rsidP="000E4E3B">
      <w:pPr>
        <w:pStyle w:val="Heading4"/>
        <w:rPr>
          <w:rFonts w:asciiTheme="minorHAnsi" w:hAnsiTheme="minorHAnsi"/>
          <w:szCs w:val="22"/>
        </w:rPr>
      </w:pPr>
      <w:r w:rsidRPr="00717136">
        <w:rPr>
          <w:rFonts w:asciiTheme="minorHAnsi" w:hAnsiTheme="minorHAnsi"/>
          <w:szCs w:val="22"/>
        </w:rPr>
        <w:t xml:space="preserve">Proper traffic control shall be </w:t>
      </w:r>
      <w:proofErr w:type="gramStart"/>
      <w:r w:rsidRPr="00717136">
        <w:rPr>
          <w:rFonts w:asciiTheme="minorHAnsi" w:hAnsiTheme="minorHAnsi"/>
          <w:szCs w:val="22"/>
        </w:rPr>
        <w:t>maintained at all times</w:t>
      </w:r>
      <w:proofErr w:type="gramEnd"/>
      <w:r w:rsidRPr="00717136">
        <w:rPr>
          <w:rFonts w:asciiTheme="minorHAnsi" w:hAnsiTheme="minorHAnsi"/>
          <w:szCs w:val="22"/>
        </w:rPr>
        <w:t xml:space="preserve"> during construction.  The CVPTMP shall be submitted to the Consultant, the local </w:t>
      </w:r>
      <w:proofErr w:type="gramStart"/>
      <w:r w:rsidRPr="00717136">
        <w:rPr>
          <w:rFonts w:asciiTheme="minorHAnsi" w:hAnsiTheme="minorHAnsi"/>
          <w:szCs w:val="22"/>
        </w:rPr>
        <w:t>municipality</w:t>
      </w:r>
      <w:proofErr w:type="gramEnd"/>
      <w:r w:rsidRPr="00717136">
        <w:rPr>
          <w:rFonts w:asciiTheme="minorHAnsi" w:hAnsiTheme="minorHAnsi"/>
          <w:szCs w:val="22"/>
        </w:rPr>
        <w:t xml:space="preserve"> and the Region, for their approval, a minimum of fourteen (14) Days prior to the commencement of construction. </w:t>
      </w:r>
    </w:p>
    <w:p w14:paraId="623CCFE4" w14:textId="77777777" w:rsidR="00655BB0" w:rsidRPr="00717136" w:rsidRDefault="00655BB0" w:rsidP="000E4E3B">
      <w:pPr>
        <w:pStyle w:val="Heading4"/>
        <w:rPr>
          <w:rFonts w:asciiTheme="minorHAnsi" w:hAnsiTheme="minorHAnsi"/>
          <w:szCs w:val="22"/>
        </w:rPr>
      </w:pPr>
      <w:r w:rsidRPr="00717136">
        <w:rPr>
          <w:rFonts w:asciiTheme="minorHAnsi" w:hAnsiTheme="minorHAnsi"/>
          <w:szCs w:val="22"/>
        </w:rPr>
        <w:t xml:space="preserve">No construction will be allowed to proceed until the Region has approved the CVPTMP.  </w:t>
      </w:r>
    </w:p>
    <w:p w14:paraId="1258E7A4" w14:textId="77777777" w:rsidR="00655BB0" w:rsidRPr="00717136" w:rsidRDefault="00655BB0" w:rsidP="000E4E3B">
      <w:pPr>
        <w:pStyle w:val="Heading4"/>
        <w:rPr>
          <w:rFonts w:asciiTheme="minorHAnsi" w:hAnsiTheme="minorHAnsi"/>
          <w:szCs w:val="22"/>
        </w:rPr>
      </w:pPr>
      <w:r w:rsidRPr="00717136">
        <w:rPr>
          <w:rFonts w:asciiTheme="minorHAnsi" w:hAnsiTheme="minorHAnsi"/>
          <w:szCs w:val="22"/>
        </w:rPr>
        <w:lastRenderedPageBreak/>
        <w:t>The CVPTMP is to be submitted as part of the Region's Road Occupancy Permit (ROP) Application. </w:t>
      </w:r>
    </w:p>
    <w:p w14:paraId="727C126E" w14:textId="77777777" w:rsidR="00F37FA3" w:rsidRPr="00717136" w:rsidRDefault="00F37FA3" w:rsidP="00DE3EB3">
      <w:pPr>
        <w:pStyle w:val="Heading3"/>
        <w:rPr>
          <w:rFonts w:asciiTheme="minorHAnsi" w:hAnsiTheme="minorHAnsi"/>
          <w:szCs w:val="22"/>
        </w:rPr>
      </w:pPr>
      <w:r w:rsidRPr="00717136">
        <w:rPr>
          <w:rFonts w:asciiTheme="minorHAnsi" w:hAnsiTheme="minorHAnsi"/>
          <w:szCs w:val="22"/>
        </w:rPr>
        <w:t>The CVPTMP shall address and provide for the following issues and requirements:</w:t>
      </w:r>
    </w:p>
    <w:p w14:paraId="3C05978C" w14:textId="77777777" w:rsidR="00F37FA3" w:rsidRPr="00717136" w:rsidRDefault="00F37FA3" w:rsidP="00F37FA3">
      <w:pPr>
        <w:pStyle w:val="Heading4"/>
        <w:rPr>
          <w:rFonts w:asciiTheme="minorHAnsi" w:hAnsiTheme="minorHAnsi"/>
          <w:szCs w:val="22"/>
          <w:u w:val="single"/>
        </w:rPr>
      </w:pPr>
      <w:r w:rsidRPr="00717136">
        <w:rPr>
          <w:rFonts w:asciiTheme="minorHAnsi" w:hAnsiTheme="minorHAnsi"/>
          <w:szCs w:val="22"/>
          <w:u w:val="single"/>
        </w:rPr>
        <w:t>Specific Traffic Requirements</w:t>
      </w:r>
    </w:p>
    <w:p w14:paraId="5F0A4CF8" w14:textId="77777777" w:rsidR="0029779F" w:rsidRPr="0029779F" w:rsidRDefault="0029779F" w:rsidP="0029779F">
      <w:pPr>
        <w:pStyle w:val="Heading5"/>
        <w:rPr>
          <w:ins w:id="98" w:author="Liam Sykes" w:date="2022-03-21T14:44:00Z"/>
          <w:rFonts w:asciiTheme="minorHAnsi" w:hAnsiTheme="minorHAnsi"/>
          <w:iCs/>
          <w:sz w:val="22"/>
          <w:szCs w:val="22"/>
          <w:rPrChange w:id="99" w:author="Liam Sykes" w:date="2022-03-21T14:44:00Z">
            <w:rPr>
              <w:ins w:id="100" w:author="Liam Sykes" w:date="2022-03-21T14:44:00Z"/>
              <w:rFonts w:asciiTheme="minorHAnsi" w:hAnsiTheme="minorHAnsi"/>
              <w:i/>
              <w:sz w:val="22"/>
              <w:szCs w:val="22"/>
            </w:rPr>
          </w:rPrChange>
        </w:rPr>
      </w:pPr>
      <w:ins w:id="101" w:author="Liam Sykes" w:date="2022-03-21T14:44:00Z">
        <w:r w:rsidRPr="0029779F">
          <w:rPr>
            <w:rFonts w:asciiTheme="minorHAnsi" w:hAnsiTheme="minorHAnsi"/>
            <w:iCs/>
            <w:color w:val="2B579A"/>
            <w:sz w:val="22"/>
            <w:szCs w:val="22"/>
            <w:shd w:val="clear" w:color="auto" w:fill="E6E6E6"/>
            <w:rPrChange w:id="102" w:author="Liam Sykes" w:date="2022-03-21T14:44:00Z">
              <w:rPr>
                <w:rFonts w:asciiTheme="minorHAnsi" w:hAnsiTheme="minorHAnsi"/>
                <w:i/>
                <w:color w:val="2B579A"/>
                <w:sz w:val="22"/>
                <w:szCs w:val="22"/>
                <w:shd w:val="clear" w:color="auto" w:fill="E6E6E6"/>
              </w:rPr>
            </w:rPrChange>
          </w:rPr>
          <w:t xml:space="preserve">Provide trained flag persons appropriate traffic signing, paid duty police or portable variable message signs as required, to regulate traffic when construction operations occupy public traffic lanes or when construction interferes with </w:t>
        </w:r>
        <w:proofErr w:type="gramStart"/>
        <w:r w:rsidRPr="0029779F">
          <w:rPr>
            <w:rFonts w:asciiTheme="minorHAnsi" w:hAnsiTheme="minorHAnsi"/>
            <w:iCs/>
            <w:color w:val="2B579A"/>
            <w:sz w:val="22"/>
            <w:szCs w:val="22"/>
            <w:shd w:val="clear" w:color="auto" w:fill="E6E6E6"/>
            <w:rPrChange w:id="103" w:author="Liam Sykes" w:date="2022-03-21T14:44:00Z">
              <w:rPr>
                <w:rFonts w:asciiTheme="minorHAnsi" w:hAnsiTheme="minorHAnsi"/>
                <w:i/>
                <w:color w:val="2B579A"/>
                <w:sz w:val="22"/>
                <w:szCs w:val="22"/>
                <w:shd w:val="clear" w:color="auto" w:fill="E6E6E6"/>
              </w:rPr>
            </w:rPrChange>
          </w:rPr>
          <w:t>day to day</w:t>
        </w:r>
        <w:proofErr w:type="gramEnd"/>
        <w:r w:rsidRPr="0029779F">
          <w:rPr>
            <w:rFonts w:asciiTheme="minorHAnsi" w:hAnsiTheme="minorHAnsi"/>
            <w:iCs/>
            <w:color w:val="2B579A"/>
            <w:sz w:val="22"/>
            <w:szCs w:val="22"/>
            <w:shd w:val="clear" w:color="auto" w:fill="E6E6E6"/>
            <w:rPrChange w:id="104" w:author="Liam Sykes" w:date="2022-03-21T14:44:00Z">
              <w:rPr>
                <w:rFonts w:asciiTheme="minorHAnsi" w:hAnsiTheme="minorHAnsi"/>
                <w:i/>
                <w:color w:val="2B579A"/>
                <w:sz w:val="22"/>
                <w:szCs w:val="22"/>
                <w:shd w:val="clear" w:color="auto" w:fill="E6E6E6"/>
              </w:rPr>
            </w:rPrChange>
          </w:rPr>
          <w:t xml:space="preserve"> logistic operations. The Contractor is responsible for providing, placing, and maintaining necessary barricades, traffic cones, warning signs, lights, and other safety devices for protection of traffic, in accordance with applicable codes and regulations.</w:t>
        </w:r>
      </w:ins>
    </w:p>
    <w:p w14:paraId="5460C4AB" w14:textId="2937B61D" w:rsidR="007F34ED" w:rsidRPr="0029779F" w:rsidRDefault="0029779F" w:rsidP="0029779F">
      <w:pPr>
        <w:pStyle w:val="Heading5"/>
        <w:rPr>
          <w:ins w:id="105" w:author="Liam Sykes" w:date="2022-03-21T14:44:00Z"/>
          <w:rFonts w:asciiTheme="minorHAnsi" w:hAnsiTheme="minorHAnsi"/>
          <w:iCs/>
          <w:sz w:val="22"/>
          <w:szCs w:val="22"/>
          <w:highlight w:val="yellow"/>
          <w:rPrChange w:id="106" w:author="Liam Sykes" w:date="2022-03-21T14:44:00Z">
            <w:rPr>
              <w:ins w:id="107" w:author="Liam Sykes" w:date="2022-03-21T14:44:00Z"/>
              <w:rFonts w:asciiTheme="minorHAnsi" w:hAnsiTheme="minorHAnsi"/>
              <w:i/>
              <w:sz w:val="22"/>
              <w:szCs w:val="22"/>
              <w:highlight w:val="yellow"/>
            </w:rPr>
          </w:rPrChange>
        </w:rPr>
      </w:pPr>
      <w:ins w:id="108" w:author="Liam Sykes" w:date="2022-03-21T14:44:00Z">
        <w:r w:rsidRPr="0029779F">
          <w:rPr>
            <w:rFonts w:asciiTheme="minorHAnsi" w:hAnsiTheme="minorHAnsi"/>
            <w:iCs/>
            <w:color w:val="2B579A"/>
            <w:sz w:val="22"/>
            <w:szCs w:val="22"/>
            <w:shd w:val="clear" w:color="auto" w:fill="E6E6E6"/>
            <w:rPrChange w:id="109" w:author="Liam Sykes" w:date="2022-03-21T14:44:00Z">
              <w:rPr>
                <w:rFonts w:asciiTheme="minorHAnsi" w:hAnsiTheme="minorHAnsi"/>
                <w:i/>
                <w:color w:val="2B579A"/>
                <w:sz w:val="22"/>
                <w:szCs w:val="22"/>
                <w:shd w:val="clear" w:color="auto" w:fill="E6E6E6"/>
              </w:rPr>
            </w:rPrChange>
          </w:rPr>
          <w:t xml:space="preserve">Supply and erect signs, delineators, </w:t>
        </w:r>
        <w:proofErr w:type="gramStart"/>
        <w:r w:rsidRPr="0029779F">
          <w:rPr>
            <w:rFonts w:asciiTheme="minorHAnsi" w:hAnsiTheme="minorHAnsi"/>
            <w:iCs/>
            <w:color w:val="2B579A"/>
            <w:sz w:val="22"/>
            <w:szCs w:val="22"/>
            <w:shd w:val="clear" w:color="auto" w:fill="E6E6E6"/>
            <w:rPrChange w:id="110" w:author="Liam Sykes" w:date="2022-03-21T14:44:00Z">
              <w:rPr>
                <w:rFonts w:asciiTheme="minorHAnsi" w:hAnsiTheme="minorHAnsi"/>
                <w:i/>
                <w:color w:val="2B579A"/>
                <w:sz w:val="22"/>
                <w:szCs w:val="22"/>
                <w:shd w:val="clear" w:color="auto" w:fill="E6E6E6"/>
              </w:rPr>
            </w:rPrChange>
          </w:rPr>
          <w:t>barricades</w:t>
        </w:r>
        <w:proofErr w:type="gramEnd"/>
        <w:r w:rsidRPr="0029779F">
          <w:rPr>
            <w:rFonts w:asciiTheme="minorHAnsi" w:hAnsiTheme="minorHAnsi"/>
            <w:iCs/>
            <w:color w:val="2B579A"/>
            <w:sz w:val="22"/>
            <w:szCs w:val="22"/>
            <w:shd w:val="clear" w:color="auto" w:fill="E6E6E6"/>
            <w:rPrChange w:id="111" w:author="Liam Sykes" w:date="2022-03-21T14:44:00Z">
              <w:rPr>
                <w:rFonts w:asciiTheme="minorHAnsi" w:hAnsiTheme="minorHAnsi"/>
                <w:i/>
                <w:color w:val="2B579A"/>
                <w:sz w:val="22"/>
                <w:szCs w:val="22"/>
                <w:shd w:val="clear" w:color="auto" w:fill="E6E6E6"/>
              </w:rPr>
            </w:rPrChange>
          </w:rPr>
          <w:t xml:space="preserve"> and miscellaneous warning devices as specified in the Ontario Traffic Manual, Book 7 – Temporary Conditions. Remove all traffic control signs, cones, barricades, and other devices upon construction completion.</w:t>
        </w:r>
      </w:ins>
    </w:p>
    <w:p w14:paraId="55DFD956" w14:textId="360002BA" w:rsidR="00F37FA3" w:rsidRPr="00717136" w:rsidDel="006B1B97" w:rsidRDefault="00F37FA3" w:rsidP="00D66482">
      <w:pPr>
        <w:pStyle w:val="Heading5"/>
        <w:rPr>
          <w:del w:id="112" w:author="Johnny Pang" w:date="2022-04-16T15:38:00Z"/>
          <w:rFonts w:asciiTheme="minorHAnsi" w:hAnsiTheme="minorHAnsi"/>
          <w:i/>
          <w:sz w:val="22"/>
          <w:szCs w:val="22"/>
          <w:highlight w:val="yellow"/>
        </w:rPr>
      </w:pPr>
      <w:commentRangeStart w:id="113"/>
      <w:del w:id="114" w:author="Johnny Pang" w:date="2022-04-16T15:38:00Z">
        <w:r w:rsidRPr="00717136" w:rsidDel="006B1B97">
          <w:rPr>
            <w:rFonts w:asciiTheme="minorHAnsi" w:hAnsiTheme="minorHAnsi"/>
            <w:i/>
            <w:sz w:val="22"/>
            <w:szCs w:val="22"/>
            <w:highlight w:val="yellow"/>
          </w:rPr>
          <w:delText xml:space="preserve">[Consultant to list </w:delText>
        </w:r>
        <w:r w:rsidR="002A588E" w:rsidRPr="00717136" w:rsidDel="006B1B97">
          <w:rPr>
            <w:rFonts w:asciiTheme="minorHAnsi" w:hAnsiTheme="minorHAnsi"/>
            <w:i/>
            <w:sz w:val="22"/>
            <w:szCs w:val="22"/>
            <w:highlight w:val="yellow"/>
          </w:rPr>
          <w:delText>phasing of constr</w:delText>
        </w:r>
        <w:r w:rsidRPr="00717136" w:rsidDel="006B1B97">
          <w:rPr>
            <w:rFonts w:asciiTheme="minorHAnsi" w:hAnsiTheme="minorHAnsi"/>
            <w:i/>
            <w:sz w:val="22"/>
            <w:szCs w:val="22"/>
            <w:highlight w:val="yellow"/>
          </w:rPr>
          <w:delText>uction and detail temporary lane closures</w:delText>
        </w:r>
        <w:r w:rsidR="002A588E" w:rsidRPr="00717136" w:rsidDel="006B1B97">
          <w:rPr>
            <w:rFonts w:asciiTheme="minorHAnsi" w:hAnsiTheme="minorHAnsi"/>
            <w:i/>
            <w:sz w:val="22"/>
            <w:szCs w:val="22"/>
            <w:highlight w:val="yellow"/>
          </w:rPr>
          <w:delText>]</w:delText>
        </w:r>
      </w:del>
    </w:p>
    <w:p w14:paraId="0B962AF3" w14:textId="225D9B4A" w:rsidR="002A588E" w:rsidRPr="00717136" w:rsidDel="006B1B97" w:rsidRDefault="002A588E" w:rsidP="00D66482">
      <w:pPr>
        <w:pStyle w:val="Heading5"/>
        <w:rPr>
          <w:del w:id="115" w:author="Johnny Pang" w:date="2022-04-16T15:38:00Z"/>
          <w:rFonts w:asciiTheme="minorHAnsi" w:hAnsiTheme="minorHAnsi"/>
          <w:i/>
          <w:sz w:val="22"/>
          <w:szCs w:val="22"/>
          <w:highlight w:val="yellow"/>
        </w:rPr>
      </w:pPr>
      <w:del w:id="116" w:author="Johnny Pang" w:date="2022-04-16T15:38:00Z">
        <w:r w:rsidRPr="00717136" w:rsidDel="006B1B97">
          <w:rPr>
            <w:rFonts w:asciiTheme="minorHAnsi" w:hAnsiTheme="minorHAnsi"/>
            <w:i/>
            <w:sz w:val="22"/>
            <w:szCs w:val="22"/>
            <w:highlight w:val="yellow"/>
          </w:rPr>
          <w:delText>[Consultant to list hours of work and specific work (i.e road crossings) to be done over weekends.]</w:delText>
        </w:r>
        <w:commentRangeEnd w:id="113"/>
        <w:r w:rsidR="005C6B83" w:rsidDel="006B1B97">
          <w:rPr>
            <w:rStyle w:val="CommentReference"/>
            <w:szCs w:val="22"/>
          </w:rPr>
          <w:commentReference w:id="113"/>
        </w:r>
      </w:del>
    </w:p>
    <w:p w14:paraId="66101477" w14:textId="587331BE" w:rsidR="00F37FA3" w:rsidRPr="00717136" w:rsidRDefault="002A588E" w:rsidP="00D66482">
      <w:pPr>
        <w:pStyle w:val="Heading5"/>
        <w:rPr>
          <w:rFonts w:asciiTheme="minorHAnsi" w:hAnsiTheme="minorHAnsi"/>
          <w:sz w:val="22"/>
          <w:szCs w:val="22"/>
          <w:lang w:val="en-CA"/>
        </w:rPr>
      </w:pPr>
      <w:r w:rsidRPr="00717136">
        <w:rPr>
          <w:rFonts w:asciiTheme="minorHAnsi" w:hAnsiTheme="minorHAnsi"/>
          <w:sz w:val="22"/>
          <w:szCs w:val="22"/>
          <w:lang w:val="en-CA"/>
        </w:rPr>
        <w:t xml:space="preserve">NOTE: Although the Region has applied for noise bylaw exemptions to the </w:t>
      </w:r>
      <w:del w:id="117" w:author="Liam Sykes" w:date="2022-03-21T14:33:00Z">
        <w:r w:rsidRPr="00717136" w:rsidDel="005C6B83">
          <w:rPr>
            <w:rFonts w:asciiTheme="minorHAnsi" w:hAnsiTheme="minorHAnsi"/>
            <w:i/>
            <w:sz w:val="22"/>
            <w:szCs w:val="22"/>
            <w:highlight w:val="yellow"/>
            <w:lang w:val="en-CA"/>
          </w:rPr>
          <w:delText>[Consultant to list Local Area Municipality</w:delText>
        </w:r>
      </w:del>
      <w:ins w:id="118" w:author="Liam Sykes" w:date="2022-03-21T14:33:00Z">
        <w:r w:rsidR="005C6B83" w:rsidRPr="005C6B83">
          <w:rPr>
            <w:rFonts w:asciiTheme="minorHAnsi" w:hAnsiTheme="minorHAnsi"/>
            <w:iCs/>
            <w:color w:val="2B579A"/>
            <w:sz w:val="22"/>
            <w:szCs w:val="22"/>
            <w:shd w:val="clear" w:color="auto" w:fill="E6E6E6"/>
            <w:lang w:val="en-CA"/>
            <w:rPrChange w:id="119" w:author="Liam Sykes" w:date="2022-03-21T14:33:00Z">
              <w:rPr>
                <w:rFonts w:asciiTheme="minorHAnsi" w:hAnsiTheme="minorHAnsi"/>
                <w:i/>
                <w:color w:val="2B579A"/>
                <w:sz w:val="22"/>
                <w:szCs w:val="22"/>
                <w:highlight w:val="yellow"/>
                <w:shd w:val="clear" w:color="auto" w:fill="E6E6E6"/>
                <w:lang w:val="en-CA"/>
              </w:rPr>
            </w:rPrChange>
          </w:rPr>
          <w:t>City of Vaughan</w:t>
        </w:r>
        <w:r w:rsidR="005C6B83">
          <w:rPr>
            <w:rFonts w:asciiTheme="minorHAnsi" w:hAnsiTheme="minorHAnsi"/>
            <w:iCs/>
            <w:sz w:val="22"/>
            <w:szCs w:val="22"/>
            <w:lang w:val="en-CA"/>
          </w:rPr>
          <w:t>,</w:t>
        </w:r>
      </w:ins>
      <w:del w:id="120" w:author="Liam Sykes" w:date="2022-03-21T14:33:00Z">
        <w:r w:rsidRPr="00717136" w:rsidDel="005C6B83">
          <w:rPr>
            <w:rFonts w:asciiTheme="minorHAnsi" w:hAnsiTheme="minorHAnsi"/>
            <w:i/>
            <w:sz w:val="22"/>
            <w:szCs w:val="22"/>
            <w:highlight w:val="yellow"/>
            <w:lang w:val="en-CA"/>
          </w:rPr>
          <w:delText>],</w:delText>
        </w:r>
      </w:del>
      <w:r w:rsidRPr="00717136">
        <w:rPr>
          <w:rFonts w:asciiTheme="minorHAnsi" w:hAnsiTheme="minorHAnsi"/>
          <w:sz w:val="22"/>
          <w:szCs w:val="22"/>
          <w:lang w:val="en-CA"/>
        </w:rPr>
        <w:t xml:space="preserve"> the Contractor shall be responsible for providing the </w:t>
      </w:r>
      <w:r w:rsidRPr="00717136">
        <w:rPr>
          <w:rFonts w:asciiTheme="minorHAnsi" w:hAnsiTheme="minorHAnsi"/>
          <w:sz w:val="22"/>
          <w:szCs w:val="22"/>
        </w:rPr>
        <w:t>exact dates to these Local Municipalities for the permits to be executed for any overnight works between 7:00pm and 7:00am and any weekend works between 7:00pm on Friday and 7:00 am on Monday.</w:t>
      </w:r>
    </w:p>
    <w:p w14:paraId="0F2CCD10" w14:textId="054F5A7A" w:rsidR="00F37FA3" w:rsidRPr="00717136" w:rsidRDefault="00F37FA3" w:rsidP="00D66482">
      <w:pPr>
        <w:pStyle w:val="Heading5"/>
        <w:rPr>
          <w:rFonts w:asciiTheme="minorHAnsi" w:hAnsiTheme="minorHAnsi"/>
          <w:sz w:val="22"/>
          <w:szCs w:val="22"/>
          <w:lang w:val="en-CA"/>
        </w:rPr>
      </w:pPr>
      <w:r w:rsidRPr="00717136">
        <w:rPr>
          <w:rFonts w:asciiTheme="minorHAnsi" w:hAnsiTheme="minorHAnsi"/>
          <w:sz w:val="22"/>
          <w:szCs w:val="22"/>
          <w:lang w:val="en-CA"/>
        </w:rPr>
        <w:t>During weekdays, the Contractor shall</w:t>
      </w:r>
      <w:r w:rsidR="00D66482" w:rsidRPr="00717136">
        <w:rPr>
          <w:rFonts w:asciiTheme="minorHAnsi" w:hAnsiTheme="minorHAnsi"/>
          <w:sz w:val="22"/>
          <w:szCs w:val="22"/>
          <w:lang w:val="en-CA"/>
        </w:rPr>
        <w:t xml:space="preserve"> ensure that all</w:t>
      </w:r>
      <w:r w:rsidRPr="00717136">
        <w:rPr>
          <w:rFonts w:asciiTheme="minorHAnsi" w:hAnsiTheme="minorHAnsi"/>
          <w:sz w:val="22"/>
          <w:szCs w:val="22"/>
          <w:lang w:val="en-CA"/>
        </w:rPr>
        <w:t xml:space="preserve"> lanes are open and that current traffic flows are maintained. This shall be achieved by covering any open excavations with a single layer or double layer of 25mm thick (minimum) steel plates or an approved equivalent capable of supporting current traffic loads (to be designed/confirmed by the Contractor). During construction on weekends, a minimum of </w:t>
      </w:r>
      <w:ins w:id="121" w:author="Liam Sykes" w:date="2022-03-21T14:33:00Z">
        <w:r w:rsidR="005C6B83">
          <w:rPr>
            <w:rFonts w:asciiTheme="minorHAnsi" w:hAnsiTheme="minorHAnsi"/>
            <w:sz w:val="22"/>
            <w:szCs w:val="22"/>
            <w:lang w:val="en-CA"/>
          </w:rPr>
          <w:t xml:space="preserve">one </w:t>
        </w:r>
      </w:ins>
      <w:del w:id="122" w:author="Liam Sykes" w:date="2022-03-21T14:33:00Z">
        <w:r w:rsidR="00D66482" w:rsidRPr="00717136" w:rsidDel="005C6B83">
          <w:rPr>
            <w:rFonts w:asciiTheme="minorHAnsi" w:hAnsiTheme="minorHAnsi"/>
            <w:sz w:val="22"/>
            <w:szCs w:val="22"/>
            <w:highlight w:val="yellow"/>
            <w:lang w:val="en-CA"/>
          </w:rPr>
          <w:delText xml:space="preserve">[ </w:delText>
        </w:r>
        <w:r w:rsidR="00A97CC9" w:rsidDel="005C6B83">
          <w:rPr>
            <w:rFonts w:asciiTheme="minorHAnsi" w:hAnsiTheme="minorHAnsi"/>
            <w:sz w:val="22"/>
            <w:szCs w:val="22"/>
            <w:highlight w:val="yellow"/>
            <w:lang w:val="en-CA"/>
          </w:rPr>
          <w:delText xml:space="preserve"> </w:delText>
        </w:r>
        <w:r w:rsidR="00D66482" w:rsidRPr="00717136" w:rsidDel="005C6B83">
          <w:rPr>
            <w:rFonts w:asciiTheme="minorHAnsi" w:hAnsiTheme="minorHAnsi"/>
            <w:sz w:val="22"/>
            <w:szCs w:val="22"/>
            <w:highlight w:val="yellow"/>
            <w:lang w:val="en-CA"/>
          </w:rPr>
          <w:delText>]</w:delText>
        </w:r>
        <w:r w:rsidRPr="00717136" w:rsidDel="005C6B83">
          <w:rPr>
            <w:rFonts w:asciiTheme="minorHAnsi" w:hAnsiTheme="minorHAnsi"/>
            <w:sz w:val="22"/>
            <w:szCs w:val="22"/>
            <w:lang w:val="en-CA"/>
          </w:rPr>
          <w:delText xml:space="preserve"> </w:delText>
        </w:r>
      </w:del>
      <w:r w:rsidRPr="00717136">
        <w:rPr>
          <w:rFonts w:asciiTheme="minorHAnsi" w:hAnsiTheme="minorHAnsi"/>
          <w:sz w:val="22"/>
          <w:szCs w:val="22"/>
          <w:lang w:val="en-CA"/>
        </w:rPr>
        <w:t>lane</w:t>
      </w:r>
      <w:del w:id="123" w:author="Liam Sykes" w:date="2022-03-21T14:33:00Z">
        <w:r w:rsidRPr="00717136" w:rsidDel="005C6B83">
          <w:rPr>
            <w:rFonts w:asciiTheme="minorHAnsi" w:hAnsiTheme="minorHAnsi"/>
            <w:sz w:val="22"/>
            <w:szCs w:val="22"/>
            <w:lang w:val="en-CA"/>
          </w:rPr>
          <w:delText>s</w:delText>
        </w:r>
      </w:del>
      <w:r w:rsidRPr="00717136">
        <w:rPr>
          <w:rFonts w:asciiTheme="minorHAnsi" w:hAnsiTheme="minorHAnsi"/>
          <w:sz w:val="22"/>
          <w:szCs w:val="22"/>
          <w:lang w:val="en-CA"/>
        </w:rPr>
        <w:t xml:space="preserve"> will remain open and a detailed traffic staging plan will be required to shift traffic over to the undisturbed portion of the roadway.</w:t>
      </w:r>
    </w:p>
    <w:p w14:paraId="1DF55EF7" w14:textId="77777777" w:rsidR="00F37FA3" w:rsidRPr="00717136" w:rsidRDefault="00F37FA3" w:rsidP="00D66482">
      <w:pPr>
        <w:pStyle w:val="Heading4"/>
        <w:rPr>
          <w:rFonts w:asciiTheme="minorHAnsi" w:hAnsiTheme="minorHAnsi"/>
          <w:szCs w:val="22"/>
          <w:u w:val="single"/>
        </w:rPr>
      </w:pPr>
      <w:r w:rsidRPr="00717136">
        <w:rPr>
          <w:rFonts w:asciiTheme="minorHAnsi" w:hAnsiTheme="minorHAnsi"/>
          <w:szCs w:val="22"/>
          <w:u w:val="single"/>
        </w:rPr>
        <w:t>Drawings</w:t>
      </w:r>
    </w:p>
    <w:p w14:paraId="2EFB8228" w14:textId="77777777" w:rsidR="00F37FA3" w:rsidRPr="00717136" w:rsidRDefault="00F37FA3" w:rsidP="00D66482">
      <w:pPr>
        <w:pStyle w:val="Heading5"/>
        <w:rPr>
          <w:rFonts w:asciiTheme="minorHAnsi" w:hAnsiTheme="minorHAnsi"/>
          <w:sz w:val="22"/>
          <w:szCs w:val="22"/>
        </w:rPr>
      </w:pPr>
      <w:r w:rsidRPr="00717136">
        <w:rPr>
          <w:rFonts w:asciiTheme="minorHAnsi" w:hAnsiTheme="minorHAnsi"/>
          <w:sz w:val="22"/>
          <w:szCs w:val="22"/>
        </w:rPr>
        <w:t xml:space="preserve">The CVPTMP shall include drawings and sketches as necessary to adequately describe all phases of construction in the various locations of the Contract. </w:t>
      </w:r>
    </w:p>
    <w:p w14:paraId="01BCF72D" w14:textId="77777777" w:rsidR="00F37FA3" w:rsidRPr="00717136" w:rsidRDefault="00F37FA3" w:rsidP="00D66482">
      <w:pPr>
        <w:pStyle w:val="Heading5"/>
        <w:rPr>
          <w:rFonts w:asciiTheme="minorHAnsi" w:hAnsiTheme="minorHAnsi"/>
          <w:sz w:val="22"/>
          <w:szCs w:val="22"/>
        </w:rPr>
      </w:pPr>
      <w:r w:rsidRPr="00717136">
        <w:rPr>
          <w:rFonts w:asciiTheme="minorHAnsi" w:hAnsiTheme="minorHAnsi"/>
          <w:sz w:val="22"/>
          <w:szCs w:val="22"/>
        </w:rPr>
        <w:t>Drawings and sketches shall include all signage, taper locations and lengths, temporary bus stop locations, temporary signals, line painting, barricades, pedestrian safety measures, anticipated police control through signalized intersection, and dimensions necessary to clearly show the full intent of the details.</w:t>
      </w:r>
    </w:p>
    <w:p w14:paraId="49632721" w14:textId="77777777" w:rsidR="00F37FA3" w:rsidRPr="00717136" w:rsidRDefault="00F37FA3" w:rsidP="00C51BF9">
      <w:pPr>
        <w:pStyle w:val="Heading4"/>
        <w:rPr>
          <w:rFonts w:asciiTheme="minorHAnsi" w:hAnsiTheme="minorHAnsi"/>
          <w:szCs w:val="22"/>
          <w:u w:val="single"/>
        </w:rPr>
      </w:pPr>
      <w:r w:rsidRPr="00717136">
        <w:rPr>
          <w:rFonts w:asciiTheme="minorHAnsi" w:hAnsiTheme="minorHAnsi"/>
          <w:szCs w:val="22"/>
          <w:u w:val="single"/>
        </w:rPr>
        <w:t>Access to Driveways</w:t>
      </w:r>
    </w:p>
    <w:p w14:paraId="3690191C" w14:textId="77777777" w:rsidR="00D66482" w:rsidRPr="00717136" w:rsidRDefault="00F37FA3" w:rsidP="00C51BF9">
      <w:pPr>
        <w:pStyle w:val="Heading5"/>
        <w:rPr>
          <w:rFonts w:asciiTheme="minorHAnsi" w:hAnsiTheme="minorHAnsi"/>
          <w:sz w:val="22"/>
          <w:szCs w:val="22"/>
        </w:rPr>
      </w:pPr>
      <w:r w:rsidRPr="00717136">
        <w:rPr>
          <w:rFonts w:asciiTheme="minorHAnsi" w:hAnsiTheme="minorHAnsi"/>
          <w:sz w:val="22"/>
          <w:szCs w:val="22"/>
        </w:rPr>
        <w:t xml:space="preserve">The CVPTMP shall show typical details of how access to existing driveways will be </w:t>
      </w:r>
      <w:proofErr w:type="gramStart"/>
      <w:r w:rsidRPr="00717136">
        <w:rPr>
          <w:rFonts w:asciiTheme="minorHAnsi" w:hAnsiTheme="minorHAnsi"/>
          <w:sz w:val="22"/>
          <w:szCs w:val="22"/>
        </w:rPr>
        <w:t>maintained at all times</w:t>
      </w:r>
      <w:proofErr w:type="gramEnd"/>
      <w:r w:rsidRPr="00717136">
        <w:rPr>
          <w:rFonts w:asciiTheme="minorHAnsi" w:hAnsiTheme="minorHAnsi"/>
          <w:sz w:val="22"/>
          <w:szCs w:val="22"/>
        </w:rPr>
        <w:t xml:space="preserve"> for normal and emergency vehicle access. </w:t>
      </w:r>
    </w:p>
    <w:p w14:paraId="4B530AF9" w14:textId="77777777" w:rsidR="00D66482" w:rsidRPr="00717136" w:rsidRDefault="00F37FA3" w:rsidP="00C51BF9">
      <w:pPr>
        <w:pStyle w:val="Heading5"/>
        <w:rPr>
          <w:rFonts w:asciiTheme="minorHAnsi" w:hAnsiTheme="minorHAnsi"/>
          <w:sz w:val="22"/>
          <w:szCs w:val="22"/>
        </w:rPr>
      </w:pPr>
      <w:r w:rsidRPr="00717136">
        <w:rPr>
          <w:rFonts w:asciiTheme="minorHAnsi" w:hAnsiTheme="minorHAnsi"/>
          <w:sz w:val="22"/>
          <w:szCs w:val="22"/>
        </w:rPr>
        <w:t xml:space="preserve">This shall include the provision of temporary driveways where necessary. </w:t>
      </w:r>
    </w:p>
    <w:p w14:paraId="7EBB34D2" w14:textId="77777777" w:rsidR="00D66482" w:rsidRPr="00717136" w:rsidRDefault="00F37FA3" w:rsidP="00C51BF9">
      <w:pPr>
        <w:pStyle w:val="Heading5"/>
        <w:rPr>
          <w:rFonts w:asciiTheme="minorHAnsi" w:hAnsiTheme="minorHAnsi"/>
          <w:sz w:val="22"/>
          <w:szCs w:val="22"/>
        </w:rPr>
      </w:pPr>
      <w:r w:rsidRPr="00717136">
        <w:rPr>
          <w:rFonts w:asciiTheme="minorHAnsi" w:hAnsiTheme="minorHAnsi"/>
          <w:sz w:val="22"/>
          <w:szCs w:val="22"/>
        </w:rPr>
        <w:t xml:space="preserve">Where full access to properties cannot be provided, the Contractor shall obtain and submit to the Region written agreements thereof from the property owners. </w:t>
      </w:r>
    </w:p>
    <w:p w14:paraId="00502CDC" w14:textId="6EE64663" w:rsidR="00F37FA3" w:rsidRPr="00717136" w:rsidRDefault="00F37FA3" w:rsidP="00C51BF9">
      <w:pPr>
        <w:pStyle w:val="Heading5"/>
        <w:rPr>
          <w:rFonts w:asciiTheme="minorHAnsi" w:hAnsiTheme="minorHAnsi"/>
          <w:sz w:val="22"/>
          <w:szCs w:val="22"/>
        </w:rPr>
      </w:pPr>
      <w:r w:rsidRPr="00717136">
        <w:rPr>
          <w:rFonts w:asciiTheme="minorHAnsi" w:hAnsiTheme="minorHAnsi"/>
          <w:sz w:val="22"/>
          <w:szCs w:val="22"/>
        </w:rPr>
        <w:t>Any temporary driveway closures shall also be communicated to the affected businesses and/or residents a minimum of 7 Days prior to disruption.</w:t>
      </w:r>
    </w:p>
    <w:p w14:paraId="1ED59C9C" w14:textId="77777777" w:rsidR="00F37FA3" w:rsidRPr="00717136" w:rsidRDefault="00F37FA3" w:rsidP="00C51BF9">
      <w:pPr>
        <w:pStyle w:val="Heading4"/>
        <w:rPr>
          <w:rFonts w:asciiTheme="minorHAnsi" w:hAnsiTheme="minorHAnsi"/>
          <w:szCs w:val="22"/>
          <w:u w:val="single"/>
        </w:rPr>
      </w:pPr>
      <w:r w:rsidRPr="00717136">
        <w:rPr>
          <w:rFonts w:asciiTheme="minorHAnsi" w:hAnsiTheme="minorHAnsi"/>
          <w:szCs w:val="22"/>
          <w:u w:val="single"/>
        </w:rPr>
        <w:t>Temporary Traffic Signals</w:t>
      </w:r>
    </w:p>
    <w:p w14:paraId="23A9C818" w14:textId="74AB56D5" w:rsidR="00F37FA3" w:rsidRDefault="00D66482" w:rsidP="00C51BF9">
      <w:pPr>
        <w:pStyle w:val="Heading5"/>
        <w:rPr>
          <w:ins w:id="124" w:author="Liam Sykes" w:date="2022-03-21T14:34:00Z"/>
          <w:rFonts w:asciiTheme="minorHAnsi" w:hAnsiTheme="minorHAnsi"/>
          <w:sz w:val="22"/>
          <w:szCs w:val="22"/>
        </w:rPr>
      </w:pPr>
      <w:del w:id="125" w:author="Liam Sykes" w:date="2022-03-21T14:34:00Z">
        <w:r w:rsidRPr="005C6B83" w:rsidDel="00F65C89">
          <w:rPr>
            <w:rFonts w:asciiTheme="minorHAnsi" w:hAnsiTheme="minorHAnsi"/>
            <w:color w:val="2B579A"/>
            <w:sz w:val="22"/>
            <w:szCs w:val="22"/>
            <w:shd w:val="clear" w:color="auto" w:fill="E6E6E6"/>
            <w:rPrChange w:id="126" w:author="Liam Sykes" w:date="2022-03-21T14:33:00Z">
              <w:rPr>
                <w:rFonts w:asciiTheme="minorHAnsi" w:hAnsiTheme="minorHAnsi"/>
                <w:color w:val="2B579A"/>
                <w:sz w:val="22"/>
                <w:szCs w:val="22"/>
                <w:highlight w:val="yellow"/>
                <w:shd w:val="clear" w:color="auto" w:fill="E6E6E6"/>
              </w:rPr>
            </w:rPrChange>
          </w:rPr>
          <w:lastRenderedPageBreak/>
          <w:delText>[</w:delText>
        </w:r>
        <w:r w:rsidRPr="005C6B83" w:rsidDel="00F65C89">
          <w:rPr>
            <w:rFonts w:asciiTheme="minorHAnsi" w:hAnsiTheme="minorHAnsi"/>
            <w:color w:val="2B579A"/>
            <w:sz w:val="22"/>
            <w:szCs w:val="22"/>
            <w:shd w:val="clear" w:color="auto" w:fill="E6E6E6"/>
            <w:rPrChange w:id="127" w:author="Liam Sykes" w:date="2022-03-21T14:33:00Z">
              <w:rPr>
                <w:rFonts w:asciiTheme="minorHAnsi" w:hAnsiTheme="minorHAnsi"/>
                <w:i/>
                <w:color w:val="2B579A"/>
                <w:sz w:val="22"/>
                <w:szCs w:val="22"/>
                <w:highlight w:val="yellow"/>
                <w:shd w:val="clear" w:color="auto" w:fill="E6E6E6"/>
              </w:rPr>
            </w:rPrChange>
          </w:rPr>
          <w:delText>Consultant to detail any temporary traffic signal control requirements]</w:delText>
        </w:r>
      </w:del>
      <w:ins w:id="128" w:author="Liam Sykes" w:date="2022-03-21T14:34:00Z">
        <w:r w:rsidR="00F65C89">
          <w:rPr>
            <w:rFonts w:asciiTheme="minorHAnsi" w:hAnsiTheme="minorHAnsi"/>
            <w:sz w:val="22"/>
            <w:szCs w:val="22"/>
          </w:rPr>
          <w:t>Temporary stop signs shall be placed where existing signs are not visible due to the construction activities.</w:t>
        </w:r>
      </w:ins>
    </w:p>
    <w:p w14:paraId="6C2F2742" w14:textId="6E23E758" w:rsidR="00BD567B" w:rsidRPr="00D251F4" w:rsidRDefault="00BD567B" w:rsidP="00BD567B">
      <w:pPr>
        <w:pStyle w:val="Heading4"/>
        <w:rPr>
          <w:ins w:id="129" w:author="Liam Sykes" w:date="2022-03-21T14:35:00Z"/>
          <w:u w:val="single"/>
          <w:rPrChange w:id="130" w:author="Liam Sykes" w:date="2022-03-21T14:35:00Z">
            <w:rPr>
              <w:ins w:id="131" w:author="Liam Sykes" w:date="2022-03-21T14:35:00Z"/>
            </w:rPr>
          </w:rPrChange>
        </w:rPr>
      </w:pPr>
      <w:ins w:id="132" w:author="Liam Sykes" w:date="2022-03-21T14:34:00Z">
        <w:r w:rsidRPr="00D251F4">
          <w:rPr>
            <w:color w:val="2B579A"/>
            <w:u w:val="single"/>
            <w:shd w:val="clear" w:color="auto" w:fill="E6E6E6"/>
            <w:rPrChange w:id="133" w:author="Liam Sykes" w:date="2022-03-21T14:35:00Z">
              <w:rPr>
                <w:color w:val="2B579A"/>
                <w:shd w:val="clear" w:color="auto" w:fill="E6E6E6"/>
              </w:rPr>
            </w:rPrChange>
          </w:rPr>
          <w:t xml:space="preserve">Winter </w:t>
        </w:r>
      </w:ins>
      <w:ins w:id="134" w:author="Liam Sykes" w:date="2022-03-21T14:35:00Z">
        <w:r w:rsidRPr="00D251F4">
          <w:rPr>
            <w:color w:val="2B579A"/>
            <w:u w:val="single"/>
            <w:shd w:val="clear" w:color="auto" w:fill="E6E6E6"/>
            <w:rPrChange w:id="135" w:author="Liam Sykes" w:date="2022-03-21T14:35:00Z">
              <w:rPr>
                <w:color w:val="2B579A"/>
                <w:shd w:val="clear" w:color="auto" w:fill="E6E6E6"/>
              </w:rPr>
            </w:rPrChange>
          </w:rPr>
          <w:t>Conditions</w:t>
        </w:r>
      </w:ins>
    </w:p>
    <w:p w14:paraId="2D56DA6D" w14:textId="77777777" w:rsidR="00885537" w:rsidRPr="00885537" w:rsidRDefault="00885537" w:rsidP="00885537">
      <w:pPr>
        <w:pStyle w:val="Heading5"/>
        <w:rPr>
          <w:ins w:id="136" w:author="Liam Sykes" w:date="2022-03-21T14:36:00Z"/>
          <w:sz w:val="22"/>
          <w:szCs w:val="22"/>
          <w:rPrChange w:id="137" w:author="Liam Sykes" w:date="2022-03-21T14:36:00Z">
            <w:rPr>
              <w:ins w:id="138" w:author="Liam Sykes" w:date="2022-03-21T14:36:00Z"/>
            </w:rPr>
          </w:rPrChange>
        </w:rPr>
      </w:pPr>
      <w:ins w:id="139" w:author="Liam Sykes" w:date="2022-03-21T14:36:00Z">
        <w:r w:rsidRPr="00885537">
          <w:rPr>
            <w:color w:val="2B579A"/>
            <w:sz w:val="22"/>
            <w:szCs w:val="22"/>
            <w:shd w:val="clear" w:color="auto" w:fill="E6E6E6"/>
            <w:rPrChange w:id="140" w:author="Liam Sykes" w:date="2022-03-21T14:36:00Z">
              <w:rPr>
                <w:color w:val="2B579A"/>
                <w:shd w:val="clear" w:color="auto" w:fill="E6E6E6"/>
              </w:rPr>
            </w:rPrChange>
          </w:rPr>
          <w:t>During winter months (typically from November 1 to March 31), Regional snow plough might displace temporary traffic markers (such as TC-54 barrels).</w:t>
        </w:r>
      </w:ins>
    </w:p>
    <w:p w14:paraId="78066508" w14:textId="478160E8" w:rsidR="00885537" w:rsidRPr="00885537" w:rsidRDefault="00885537" w:rsidP="00885537">
      <w:pPr>
        <w:pStyle w:val="Heading5"/>
        <w:rPr>
          <w:ins w:id="141" w:author="Liam Sykes" w:date="2022-03-21T14:36:00Z"/>
          <w:sz w:val="22"/>
          <w:szCs w:val="22"/>
          <w:rPrChange w:id="142" w:author="Liam Sykes" w:date="2022-03-21T14:36:00Z">
            <w:rPr>
              <w:ins w:id="143" w:author="Liam Sykes" w:date="2022-03-21T14:36:00Z"/>
            </w:rPr>
          </w:rPrChange>
        </w:rPr>
      </w:pPr>
      <w:ins w:id="144" w:author="Liam Sykes" w:date="2022-03-21T14:36:00Z">
        <w:r w:rsidRPr="00885537">
          <w:rPr>
            <w:color w:val="2B579A"/>
            <w:sz w:val="22"/>
            <w:szCs w:val="22"/>
            <w:shd w:val="clear" w:color="auto" w:fill="E6E6E6"/>
            <w:rPrChange w:id="145" w:author="Liam Sykes" w:date="2022-03-21T14:36:00Z">
              <w:rPr>
                <w:color w:val="2B579A"/>
                <w:shd w:val="clear" w:color="auto" w:fill="E6E6E6"/>
              </w:rPr>
            </w:rPrChange>
          </w:rPr>
          <w:t>The Contractor shall provide a contingency plan in the CVPTMP whereby the construction site shall be inspected after each snowfall (</w:t>
        </w:r>
        <w:proofErr w:type="gramStart"/>
        <w:r w:rsidRPr="00885537">
          <w:rPr>
            <w:color w:val="2B579A"/>
            <w:sz w:val="22"/>
            <w:szCs w:val="22"/>
            <w:shd w:val="clear" w:color="auto" w:fill="E6E6E6"/>
            <w:rPrChange w:id="146" w:author="Liam Sykes" w:date="2022-03-21T14:36:00Z">
              <w:rPr>
                <w:color w:val="2B579A"/>
                <w:shd w:val="clear" w:color="auto" w:fill="E6E6E6"/>
              </w:rPr>
            </w:rPrChange>
          </w:rPr>
          <w:t>in excess of</w:t>
        </w:r>
        <w:proofErr w:type="gramEnd"/>
        <w:r w:rsidRPr="00885537">
          <w:rPr>
            <w:color w:val="2B579A"/>
            <w:sz w:val="22"/>
            <w:szCs w:val="22"/>
            <w:shd w:val="clear" w:color="auto" w:fill="E6E6E6"/>
            <w:rPrChange w:id="147" w:author="Liam Sykes" w:date="2022-03-21T14:36:00Z">
              <w:rPr>
                <w:color w:val="2B579A"/>
                <w:shd w:val="clear" w:color="auto" w:fill="E6E6E6"/>
              </w:rPr>
            </w:rPrChange>
          </w:rPr>
          <w:t xml:space="preserve"> 10cm) in which a considerable </w:t>
        </w:r>
      </w:ins>
      <w:ins w:id="148" w:author="Radulovic, Nicole" w:date="2022-10-26T14:25:00Z">
        <w:r w:rsidR="002F21F1">
          <w:rPr>
            <w:color w:val="2B579A"/>
            <w:sz w:val="22"/>
            <w:szCs w:val="22"/>
            <w:shd w:val="clear" w:color="auto" w:fill="E6E6E6"/>
          </w:rPr>
          <w:t>a</w:t>
        </w:r>
      </w:ins>
      <w:ins w:id="149" w:author="Liam Sykes" w:date="2022-03-21T14:36:00Z">
        <w:r w:rsidRPr="00885537">
          <w:rPr>
            <w:color w:val="2B579A"/>
            <w:sz w:val="22"/>
            <w:szCs w:val="22"/>
            <w:shd w:val="clear" w:color="auto" w:fill="E6E6E6"/>
            <w:rPrChange w:id="150" w:author="Liam Sykes" w:date="2022-03-21T14:36:00Z">
              <w:rPr>
                <w:color w:val="2B579A"/>
                <w:shd w:val="clear" w:color="auto" w:fill="E6E6E6"/>
              </w:rPr>
            </w:rPrChange>
          </w:rPr>
          <w:t xml:space="preserve">mount of snow is ploughed off the road and into the temporary traffic markers, including during night and weekends, so that displaced markers are cleaned and reinstated. </w:t>
        </w:r>
      </w:ins>
    </w:p>
    <w:p w14:paraId="285ED127" w14:textId="77777777" w:rsidR="00885537" w:rsidRPr="00885537" w:rsidRDefault="00885537" w:rsidP="00885537">
      <w:pPr>
        <w:pStyle w:val="Heading5"/>
        <w:rPr>
          <w:ins w:id="151" w:author="Liam Sykes" w:date="2022-03-21T14:36:00Z"/>
          <w:sz w:val="22"/>
          <w:szCs w:val="22"/>
          <w:rPrChange w:id="152" w:author="Liam Sykes" w:date="2022-03-21T14:36:00Z">
            <w:rPr>
              <w:ins w:id="153" w:author="Liam Sykes" w:date="2022-03-21T14:36:00Z"/>
            </w:rPr>
          </w:rPrChange>
        </w:rPr>
      </w:pPr>
      <w:ins w:id="154" w:author="Liam Sykes" w:date="2022-03-21T14:36:00Z">
        <w:r w:rsidRPr="00885537">
          <w:rPr>
            <w:color w:val="2B579A"/>
            <w:sz w:val="22"/>
            <w:szCs w:val="22"/>
            <w:shd w:val="clear" w:color="auto" w:fill="E6E6E6"/>
            <w:rPrChange w:id="155" w:author="Liam Sykes" w:date="2022-03-21T14:36:00Z">
              <w:rPr>
                <w:color w:val="2B579A"/>
                <w:shd w:val="clear" w:color="auto" w:fill="E6E6E6"/>
              </w:rPr>
            </w:rPrChange>
          </w:rPr>
          <w:t>Any road plates installed by the Contractor are to be keyed in to match the asphalt.</w:t>
        </w:r>
      </w:ins>
    </w:p>
    <w:p w14:paraId="588A98B6" w14:textId="7CF5D51D" w:rsidR="00885537" w:rsidRPr="00885537" w:rsidRDefault="00885537" w:rsidP="00885537">
      <w:pPr>
        <w:pStyle w:val="Heading5"/>
        <w:rPr>
          <w:ins w:id="156" w:author="Liam Sykes" w:date="2022-03-21T14:36:00Z"/>
          <w:sz w:val="22"/>
          <w:szCs w:val="22"/>
          <w:rPrChange w:id="157" w:author="Liam Sykes" w:date="2022-03-21T14:36:00Z">
            <w:rPr>
              <w:ins w:id="158" w:author="Liam Sykes" w:date="2022-03-21T14:36:00Z"/>
            </w:rPr>
          </w:rPrChange>
        </w:rPr>
      </w:pPr>
      <w:ins w:id="159" w:author="Liam Sykes" w:date="2022-03-21T14:36:00Z">
        <w:r w:rsidRPr="00885537">
          <w:rPr>
            <w:color w:val="2B579A"/>
            <w:sz w:val="22"/>
            <w:szCs w:val="22"/>
            <w:shd w:val="clear" w:color="auto" w:fill="E6E6E6"/>
            <w:rPrChange w:id="160" w:author="Liam Sykes" w:date="2022-03-21T14:36:00Z">
              <w:rPr>
                <w:color w:val="2B579A"/>
                <w:shd w:val="clear" w:color="auto" w:fill="E6E6E6"/>
              </w:rPr>
            </w:rPrChange>
          </w:rPr>
          <w:t xml:space="preserve">Additionally, in any areas where hoarding or jersey barriers may interfere with snow removal by snow ploughs, the Contractor shall be responsible for removing any </w:t>
        </w:r>
        <w:commentRangeStart w:id="161"/>
        <w:del w:id="162" w:author="Johnny Pang" w:date="2022-11-30T07:21:00Z">
          <w:r w:rsidRPr="00885537" w:rsidDel="00314F23">
            <w:rPr>
              <w:color w:val="2B579A"/>
              <w:sz w:val="22"/>
              <w:szCs w:val="22"/>
              <w:shd w:val="clear" w:color="auto" w:fill="E6E6E6"/>
              <w:rPrChange w:id="163" w:author="Liam Sykes" w:date="2022-03-21T14:36:00Z">
                <w:rPr>
                  <w:color w:val="2B579A"/>
                  <w:shd w:val="clear" w:color="auto" w:fill="E6E6E6"/>
                </w:rPr>
              </w:rPrChange>
            </w:rPr>
            <w:delText>access</w:delText>
          </w:r>
        </w:del>
      </w:ins>
      <w:commentRangeEnd w:id="161"/>
      <w:del w:id="164" w:author="Johnny Pang" w:date="2022-11-30T07:21:00Z">
        <w:r w:rsidR="00400BFF" w:rsidDel="00314F23">
          <w:rPr>
            <w:rStyle w:val="CommentReference"/>
            <w:szCs w:val="22"/>
          </w:rPr>
          <w:commentReference w:id="161"/>
        </w:r>
      </w:del>
      <w:ins w:id="165" w:author="Johnny Pang" w:date="2022-11-30T07:21:00Z">
        <w:r w:rsidR="00314F23">
          <w:rPr>
            <w:color w:val="2B579A"/>
            <w:sz w:val="22"/>
            <w:szCs w:val="22"/>
            <w:shd w:val="clear" w:color="auto" w:fill="E6E6E6"/>
          </w:rPr>
          <w:t>excess</w:t>
        </w:r>
      </w:ins>
      <w:ins w:id="166" w:author="Liam Sykes" w:date="2022-03-21T14:36:00Z">
        <w:r w:rsidRPr="00885537">
          <w:rPr>
            <w:color w:val="2B579A"/>
            <w:sz w:val="22"/>
            <w:szCs w:val="22"/>
            <w:shd w:val="clear" w:color="auto" w:fill="E6E6E6"/>
            <w:rPrChange w:id="167" w:author="Liam Sykes" w:date="2022-03-21T14:36:00Z">
              <w:rPr>
                <w:color w:val="2B579A"/>
                <w:shd w:val="clear" w:color="auto" w:fill="E6E6E6"/>
              </w:rPr>
            </w:rPrChange>
          </w:rPr>
          <w:t xml:space="preserve"> snow as required.     </w:t>
        </w:r>
      </w:ins>
    </w:p>
    <w:p w14:paraId="726F1819" w14:textId="77777777" w:rsidR="00BD567B" w:rsidRPr="005C6B83" w:rsidRDefault="00BD567B" w:rsidP="00BD567B">
      <w:pPr>
        <w:pStyle w:val="Heading5"/>
        <w:rPr>
          <w:rPrChange w:id="168" w:author="Liam Sykes" w:date="2022-03-21T14:33:00Z">
            <w:rPr>
              <w:rFonts w:asciiTheme="minorHAnsi" w:hAnsiTheme="minorHAnsi"/>
              <w:i/>
              <w:sz w:val="22"/>
              <w:szCs w:val="22"/>
              <w:highlight w:val="yellow"/>
            </w:rPr>
          </w:rPrChange>
        </w:rPr>
      </w:pPr>
    </w:p>
    <w:p w14:paraId="54AE00D7" w14:textId="4FAAF508" w:rsidR="006E67AE" w:rsidRPr="00717136" w:rsidRDefault="006E67AE" w:rsidP="00DE3EB3">
      <w:pPr>
        <w:pStyle w:val="Heading3"/>
        <w:rPr>
          <w:rFonts w:asciiTheme="minorHAnsi" w:hAnsiTheme="minorHAnsi"/>
          <w:szCs w:val="22"/>
        </w:rPr>
      </w:pPr>
      <w:r w:rsidRPr="00717136">
        <w:rPr>
          <w:rFonts w:asciiTheme="minorHAnsi" w:hAnsiTheme="minorHAnsi"/>
          <w:szCs w:val="22"/>
        </w:rPr>
        <w:t>Road Occupancy Permit</w:t>
      </w:r>
      <w:r w:rsidR="0070560A" w:rsidRPr="00717136">
        <w:rPr>
          <w:rFonts w:asciiTheme="minorHAnsi" w:hAnsiTheme="minorHAnsi"/>
          <w:szCs w:val="22"/>
        </w:rPr>
        <w:t xml:space="preserve"> </w:t>
      </w:r>
      <w:r w:rsidRPr="00717136">
        <w:rPr>
          <w:rFonts w:asciiTheme="minorHAnsi" w:hAnsiTheme="minorHAnsi"/>
          <w:szCs w:val="22"/>
        </w:rPr>
        <w:t>(ROP)</w:t>
      </w:r>
    </w:p>
    <w:p w14:paraId="32630941" w14:textId="43CC0256" w:rsidR="006E67AE" w:rsidRDefault="006E67AE" w:rsidP="006E67AE">
      <w:pPr>
        <w:pStyle w:val="Heading4"/>
        <w:rPr>
          <w:ins w:id="169" w:author="Liam Sykes" w:date="2022-03-21T14:36:00Z"/>
          <w:rFonts w:asciiTheme="minorHAnsi" w:hAnsiTheme="minorHAnsi"/>
          <w:szCs w:val="22"/>
        </w:rPr>
      </w:pPr>
      <w:r w:rsidRPr="00717136">
        <w:rPr>
          <w:rFonts w:asciiTheme="minorHAnsi" w:hAnsiTheme="minorHAnsi"/>
          <w:szCs w:val="22"/>
        </w:rPr>
        <w:t xml:space="preserve">A Road Occupancy Permit (ROP) is required for all works taking place on the </w:t>
      </w:r>
      <w:proofErr w:type="gramStart"/>
      <w:r w:rsidRPr="00717136">
        <w:rPr>
          <w:rFonts w:asciiTheme="minorHAnsi" w:hAnsiTheme="minorHAnsi"/>
          <w:szCs w:val="22"/>
        </w:rPr>
        <w:t>Regional</w:t>
      </w:r>
      <w:proofErr w:type="gramEnd"/>
      <w:r w:rsidRPr="00717136">
        <w:rPr>
          <w:rFonts w:asciiTheme="minorHAnsi" w:hAnsiTheme="minorHAnsi"/>
          <w:szCs w:val="22"/>
        </w:rPr>
        <w:t xml:space="preserve"> road allowance.  Information and application forms can be obtained from our website at </w:t>
      </w:r>
      <w:hyperlink r:id="rId16" w:history="1">
        <w:r w:rsidRPr="00717136">
          <w:rPr>
            <w:rStyle w:val="Hyperlink"/>
            <w:rFonts w:asciiTheme="minorHAnsi" w:hAnsiTheme="minorHAnsi" w:cs="Arial"/>
            <w:szCs w:val="22"/>
          </w:rPr>
          <w:t>www.york.ca</w:t>
        </w:r>
      </w:hyperlink>
      <w:r w:rsidRPr="00717136">
        <w:rPr>
          <w:rFonts w:asciiTheme="minorHAnsi" w:hAnsiTheme="minorHAnsi"/>
          <w:color w:val="0000FF"/>
          <w:szCs w:val="22"/>
        </w:rPr>
        <w:t>/roadpermits</w:t>
      </w:r>
      <w:r w:rsidRPr="00717136">
        <w:rPr>
          <w:rFonts w:asciiTheme="minorHAnsi" w:hAnsiTheme="minorHAnsi"/>
          <w:szCs w:val="22"/>
        </w:rPr>
        <w:t xml:space="preserve">.  The Contractor shall complete the application form and submit the complete package to </w:t>
      </w:r>
      <w:hyperlink r:id="rId17" w:history="1">
        <w:r w:rsidRPr="00717136">
          <w:rPr>
            <w:rStyle w:val="Hyperlink"/>
            <w:rFonts w:asciiTheme="minorHAnsi" w:hAnsiTheme="minorHAnsi" w:cs="Arial"/>
            <w:szCs w:val="22"/>
          </w:rPr>
          <w:t>permits@york.ca</w:t>
        </w:r>
      </w:hyperlink>
      <w:r w:rsidRPr="00717136">
        <w:rPr>
          <w:rFonts w:asciiTheme="minorHAnsi" w:hAnsiTheme="minorHAnsi"/>
          <w:szCs w:val="22"/>
        </w:rPr>
        <w:t>.</w:t>
      </w:r>
    </w:p>
    <w:p w14:paraId="04828313" w14:textId="0DC6A2EB" w:rsidR="00885537" w:rsidRPr="00717136" w:rsidRDefault="00885537" w:rsidP="006E67AE">
      <w:pPr>
        <w:pStyle w:val="Heading4"/>
        <w:rPr>
          <w:rFonts w:asciiTheme="minorHAnsi" w:hAnsiTheme="minorHAnsi"/>
          <w:szCs w:val="22"/>
        </w:rPr>
      </w:pPr>
      <w:ins w:id="170" w:author="Liam Sykes" w:date="2022-03-21T14:36:00Z">
        <w:r>
          <w:rPr>
            <w:rFonts w:asciiTheme="minorHAnsi" w:hAnsiTheme="minorHAnsi"/>
            <w:szCs w:val="22"/>
          </w:rPr>
          <w:t>Refer to Supplementary Conditions for a</w:t>
        </w:r>
      </w:ins>
      <w:ins w:id="171" w:author="Liam Sykes" w:date="2022-03-21T14:37:00Z">
        <w:r>
          <w:rPr>
            <w:rFonts w:asciiTheme="minorHAnsi" w:hAnsiTheme="minorHAnsi"/>
            <w:szCs w:val="22"/>
          </w:rPr>
          <w:t>dditional information regarding ROPs.</w:t>
        </w:r>
      </w:ins>
    </w:p>
    <w:p w14:paraId="6CC290AD" w14:textId="6C3CCF48" w:rsidR="00CF0043" w:rsidRPr="00717136" w:rsidRDefault="009E3FFF" w:rsidP="004006AA">
      <w:pPr>
        <w:pStyle w:val="Heading1"/>
        <w:rPr>
          <w:rFonts w:asciiTheme="minorHAnsi" w:hAnsiTheme="minorHAnsi"/>
          <w:szCs w:val="22"/>
        </w:rPr>
      </w:pPr>
      <w:r w:rsidRPr="00717136">
        <w:rPr>
          <w:rFonts w:asciiTheme="minorHAnsi" w:hAnsiTheme="minorHAnsi"/>
          <w:szCs w:val="22"/>
        </w:rPr>
        <w:t>PRODUCTS</w:t>
      </w:r>
      <w:r w:rsidR="006B51D8">
        <w:rPr>
          <w:rFonts w:asciiTheme="minorHAnsi" w:hAnsiTheme="minorHAnsi"/>
          <w:szCs w:val="22"/>
        </w:rPr>
        <w:t xml:space="preserve"> (NOT USED)</w:t>
      </w:r>
    </w:p>
    <w:p w14:paraId="61F46D60" w14:textId="77777777" w:rsidR="009E3FFF" w:rsidRPr="00717136" w:rsidRDefault="009E3FFF" w:rsidP="004006AA">
      <w:pPr>
        <w:pStyle w:val="Heading1"/>
        <w:rPr>
          <w:rFonts w:asciiTheme="minorHAnsi" w:hAnsiTheme="minorHAnsi"/>
          <w:szCs w:val="22"/>
        </w:rPr>
      </w:pPr>
      <w:r w:rsidRPr="00717136">
        <w:rPr>
          <w:rFonts w:asciiTheme="minorHAnsi" w:hAnsiTheme="minorHAnsi"/>
          <w:szCs w:val="22"/>
        </w:rPr>
        <w:t>EXECUTION</w:t>
      </w:r>
    </w:p>
    <w:p w14:paraId="1A115154" w14:textId="4F6DEC04" w:rsidR="00C7243E" w:rsidRPr="00717136" w:rsidRDefault="00C7243E" w:rsidP="00C7243E">
      <w:pPr>
        <w:pStyle w:val="Heading2"/>
        <w:rPr>
          <w:rFonts w:asciiTheme="minorHAnsi" w:hAnsiTheme="minorHAnsi"/>
          <w:szCs w:val="22"/>
        </w:rPr>
      </w:pPr>
      <w:r w:rsidRPr="00717136">
        <w:rPr>
          <w:rFonts w:asciiTheme="minorHAnsi" w:hAnsiTheme="minorHAnsi"/>
          <w:szCs w:val="22"/>
        </w:rPr>
        <w:t>General</w:t>
      </w:r>
    </w:p>
    <w:p w14:paraId="0F638FCF" w14:textId="2569D39E" w:rsidR="00C7243E" w:rsidRPr="00717136" w:rsidRDefault="00C7243E" w:rsidP="00DE3EB3">
      <w:pPr>
        <w:pStyle w:val="Heading3"/>
        <w:rPr>
          <w:rFonts w:asciiTheme="minorHAnsi" w:hAnsiTheme="minorHAnsi"/>
          <w:szCs w:val="22"/>
        </w:rPr>
      </w:pPr>
      <w:r w:rsidRPr="00717136">
        <w:rPr>
          <w:rFonts w:asciiTheme="minorHAnsi" w:hAnsiTheme="minorHAnsi"/>
          <w:szCs w:val="22"/>
        </w:rPr>
        <w:t xml:space="preserve">No Work is to be carried out within the </w:t>
      </w:r>
      <w:proofErr w:type="gramStart"/>
      <w:r w:rsidRPr="00717136">
        <w:rPr>
          <w:rFonts w:asciiTheme="minorHAnsi" w:hAnsiTheme="minorHAnsi"/>
          <w:szCs w:val="22"/>
        </w:rPr>
        <w:t>Regional</w:t>
      </w:r>
      <w:proofErr w:type="gramEnd"/>
      <w:r w:rsidRPr="00717136">
        <w:rPr>
          <w:rFonts w:asciiTheme="minorHAnsi" w:hAnsiTheme="minorHAnsi"/>
          <w:szCs w:val="22"/>
        </w:rPr>
        <w:t xml:space="preserve"> right of way (ROW) until the CVPTMP has been approved by all parties and a ROP has been obtained. </w:t>
      </w:r>
    </w:p>
    <w:p w14:paraId="7990A9CC"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 xml:space="preserve">Any delays or any additional costs resulting from the CVPTMP approval process (including any revisions required </w:t>
      </w:r>
      <w:proofErr w:type="gramStart"/>
      <w:r w:rsidRPr="00717136">
        <w:rPr>
          <w:rFonts w:asciiTheme="minorHAnsi" w:hAnsiTheme="minorHAnsi"/>
          <w:szCs w:val="22"/>
        </w:rPr>
        <w:t>in order to</w:t>
      </w:r>
      <w:proofErr w:type="gramEnd"/>
      <w:r w:rsidRPr="00717136">
        <w:rPr>
          <w:rFonts w:asciiTheme="minorHAnsi" w:hAnsiTheme="minorHAnsi"/>
          <w:szCs w:val="22"/>
        </w:rPr>
        <w:t xml:space="preserve"> meet the approval of the Local Municipalities, the Consultant and the Region) and/or the ROP approval process, shall be the Contractor’s responsibility.  </w:t>
      </w:r>
    </w:p>
    <w:p w14:paraId="3DCF00C1"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 xml:space="preserve">The Contractor shall </w:t>
      </w:r>
      <w:proofErr w:type="gramStart"/>
      <w:r w:rsidRPr="00717136">
        <w:rPr>
          <w:rFonts w:asciiTheme="minorHAnsi" w:hAnsiTheme="minorHAnsi"/>
          <w:szCs w:val="22"/>
        </w:rPr>
        <w:t>keep a copy of the approved CVPTMP and ROP at the Site at all times</w:t>
      </w:r>
      <w:proofErr w:type="gramEnd"/>
      <w:r w:rsidRPr="00717136">
        <w:rPr>
          <w:rFonts w:asciiTheme="minorHAnsi" w:hAnsiTheme="minorHAnsi"/>
          <w:szCs w:val="22"/>
        </w:rPr>
        <w:t>.</w:t>
      </w:r>
    </w:p>
    <w:p w14:paraId="6DDAEF12" w14:textId="77777777" w:rsidR="00797AF5" w:rsidRPr="00717136" w:rsidRDefault="00797AF5" w:rsidP="00797AF5">
      <w:pPr>
        <w:pStyle w:val="Heading3"/>
        <w:rPr>
          <w:rFonts w:asciiTheme="minorHAnsi" w:hAnsiTheme="minorHAnsi"/>
          <w:szCs w:val="22"/>
        </w:rPr>
      </w:pPr>
      <w:r w:rsidRPr="00717136">
        <w:rPr>
          <w:rFonts w:asciiTheme="minorHAnsi" w:hAnsiTheme="minorHAnsi"/>
          <w:szCs w:val="22"/>
        </w:rPr>
        <w:t xml:space="preserve">If, in the opinion of the Consultant or Region, proper traffic control is not maintained at any time </w:t>
      </w:r>
      <w:proofErr w:type="gramStart"/>
      <w:r w:rsidRPr="00717136">
        <w:rPr>
          <w:rFonts w:asciiTheme="minorHAnsi" w:hAnsiTheme="minorHAnsi"/>
          <w:szCs w:val="22"/>
        </w:rPr>
        <w:t>during the course of</w:t>
      </w:r>
      <w:proofErr w:type="gramEnd"/>
      <w:r w:rsidRPr="00717136">
        <w:rPr>
          <w:rFonts w:asciiTheme="minorHAnsi" w:hAnsiTheme="minorHAnsi"/>
          <w:szCs w:val="22"/>
        </w:rPr>
        <w:t xml:space="preserve"> the Contract, the Contractor shall immediately modify its operations to the satisfaction of the Consultant at no additional cost.  </w:t>
      </w:r>
    </w:p>
    <w:p w14:paraId="03127FFA" w14:textId="77777777" w:rsidR="00797AF5" w:rsidRPr="00717136" w:rsidRDefault="00797AF5" w:rsidP="00797AF5">
      <w:pPr>
        <w:pStyle w:val="Heading3"/>
        <w:rPr>
          <w:rFonts w:asciiTheme="minorHAnsi" w:hAnsiTheme="minorHAnsi"/>
          <w:szCs w:val="22"/>
        </w:rPr>
      </w:pPr>
      <w:r w:rsidRPr="00717136">
        <w:rPr>
          <w:rFonts w:asciiTheme="minorHAnsi" w:hAnsiTheme="minorHAnsi"/>
          <w:szCs w:val="22"/>
        </w:rPr>
        <w:t xml:space="preserve">The Construction Staging Drawings (Traffic Management Plan) provided as part of the Contract Drawings have been prepared to act as guidelines to the Contractor in the preparation of the </w:t>
      </w:r>
      <w:proofErr w:type="gramStart"/>
      <w:r w:rsidRPr="00717136">
        <w:rPr>
          <w:rFonts w:asciiTheme="minorHAnsi" w:hAnsiTheme="minorHAnsi"/>
          <w:szCs w:val="22"/>
        </w:rPr>
        <w:t>CVPTMP, and</w:t>
      </w:r>
      <w:proofErr w:type="gramEnd"/>
      <w:r w:rsidRPr="00717136">
        <w:rPr>
          <w:rFonts w:asciiTheme="minorHAnsi" w:hAnsiTheme="minorHAnsi"/>
          <w:szCs w:val="22"/>
        </w:rPr>
        <w:t xml:space="preserve"> are considered to be minimum requirements. The Contractor’s CVPTMP shall use these Construction Staging Drawings as a basis of preparing their full and comprehensive CVPTMP.</w:t>
      </w:r>
    </w:p>
    <w:p w14:paraId="02E13262"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 xml:space="preserve">Comply with all applicable laws and regulations regarding closing or restricting the use of public streets or highways. No public or private road shall be closed, except with the prior written permission of the proper road authority. Ensure the minimum possible obstruction to </w:t>
      </w:r>
      <w:r w:rsidRPr="00717136">
        <w:rPr>
          <w:rFonts w:asciiTheme="minorHAnsi" w:hAnsiTheme="minorHAnsi"/>
          <w:szCs w:val="22"/>
        </w:rPr>
        <w:lastRenderedPageBreak/>
        <w:t>traffic and the minimum amount of interference with normal business operations in the vicinity of the Work.</w:t>
      </w:r>
    </w:p>
    <w:p w14:paraId="145695B2"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Conduct the Work in a way that minimizes interference with public travel, whether vehicular or pedestrian.</w:t>
      </w:r>
    </w:p>
    <w:p w14:paraId="52F243E5"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 xml:space="preserve">In making street crossings, do not block more than one half of the street at a time. Whenever possible, widen the shoulder on the opposite side </w:t>
      </w:r>
      <w:proofErr w:type="gramStart"/>
      <w:r w:rsidRPr="00717136">
        <w:rPr>
          <w:rFonts w:asciiTheme="minorHAnsi" w:hAnsiTheme="minorHAnsi"/>
          <w:szCs w:val="22"/>
        </w:rPr>
        <w:t>in order to</w:t>
      </w:r>
      <w:proofErr w:type="gramEnd"/>
      <w:r w:rsidRPr="00717136">
        <w:rPr>
          <w:rFonts w:asciiTheme="minorHAnsi" w:hAnsiTheme="minorHAnsi"/>
          <w:szCs w:val="22"/>
        </w:rPr>
        <w:t xml:space="preserve"> facilitate traffic flow. Provide temporary surfacing on shoulders as necessary.</w:t>
      </w:r>
    </w:p>
    <w:p w14:paraId="33237D03"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 xml:space="preserve">Maintain the top of backfilled trenches before they are paved </w:t>
      </w:r>
      <w:proofErr w:type="gramStart"/>
      <w:r w:rsidRPr="00717136">
        <w:rPr>
          <w:rFonts w:asciiTheme="minorHAnsi" w:hAnsiTheme="minorHAnsi"/>
          <w:szCs w:val="22"/>
        </w:rPr>
        <w:t>in order to</w:t>
      </w:r>
      <w:proofErr w:type="gramEnd"/>
      <w:r w:rsidRPr="00717136">
        <w:rPr>
          <w:rFonts w:asciiTheme="minorHAnsi" w:hAnsiTheme="minorHAnsi"/>
          <w:szCs w:val="22"/>
        </w:rPr>
        <w:t xml:space="preserve"> allow normal vehicular traffic to pass over. Provide temporary access driveways where required. Cleanup operations shall follow immediately behind backfilling.</w:t>
      </w:r>
    </w:p>
    <w:p w14:paraId="737FA73D"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 xml:space="preserve">When traffic control persons are required by regulation or when deemed necessary </w:t>
      </w:r>
      <w:proofErr w:type="gramStart"/>
      <w:r w:rsidRPr="00717136">
        <w:rPr>
          <w:rFonts w:asciiTheme="minorHAnsi" w:hAnsiTheme="minorHAnsi"/>
          <w:szCs w:val="22"/>
        </w:rPr>
        <w:t>in order to</w:t>
      </w:r>
      <w:proofErr w:type="gramEnd"/>
      <w:r w:rsidRPr="00717136">
        <w:rPr>
          <w:rFonts w:asciiTheme="minorHAnsi" w:hAnsiTheme="minorHAnsi"/>
          <w:szCs w:val="22"/>
        </w:rPr>
        <w:t xml:space="preserve"> ensure public safety, furnish traffic control persons with approved apparel and other regulation traffic control devices as may be required.</w:t>
      </w:r>
    </w:p>
    <w:p w14:paraId="3F65CAAF" w14:textId="77777777" w:rsidR="00C7243E" w:rsidRPr="00717136" w:rsidRDefault="00C7243E" w:rsidP="00DE3EB3">
      <w:pPr>
        <w:pStyle w:val="Heading3"/>
        <w:rPr>
          <w:rFonts w:asciiTheme="minorHAnsi" w:hAnsiTheme="minorHAnsi"/>
          <w:szCs w:val="22"/>
        </w:rPr>
      </w:pPr>
      <w:r w:rsidRPr="00717136">
        <w:rPr>
          <w:rFonts w:asciiTheme="minorHAnsi" w:hAnsiTheme="minorHAnsi"/>
          <w:szCs w:val="22"/>
        </w:rPr>
        <w:t>Coordinate traffic routing with that of Other Contractors and the staff of the Region and/or the Local Municipalities working in the same or in adjacent areas.</w:t>
      </w:r>
    </w:p>
    <w:p w14:paraId="5C68897D" w14:textId="505F8217" w:rsidR="00C43BA5" w:rsidRPr="00717136" w:rsidRDefault="00C43BA5" w:rsidP="00C43BA5">
      <w:pPr>
        <w:pStyle w:val="Heading2"/>
        <w:rPr>
          <w:rFonts w:asciiTheme="minorHAnsi" w:hAnsiTheme="minorHAnsi"/>
          <w:szCs w:val="22"/>
        </w:rPr>
      </w:pPr>
      <w:r w:rsidRPr="00717136">
        <w:rPr>
          <w:rFonts w:asciiTheme="minorHAnsi" w:hAnsiTheme="minorHAnsi"/>
          <w:szCs w:val="22"/>
        </w:rPr>
        <w:t xml:space="preserve">Accommodation of Pedestrians </w:t>
      </w:r>
    </w:p>
    <w:p w14:paraId="316F693C" w14:textId="77777777" w:rsidR="00C43BA5" w:rsidRPr="00717136" w:rsidRDefault="00C43BA5" w:rsidP="00C43BA5">
      <w:pPr>
        <w:pStyle w:val="Heading3"/>
        <w:rPr>
          <w:rFonts w:asciiTheme="minorHAnsi" w:hAnsiTheme="minorHAnsi"/>
          <w:szCs w:val="22"/>
        </w:rPr>
      </w:pPr>
      <w:r w:rsidRPr="00717136">
        <w:rPr>
          <w:rFonts w:asciiTheme="minorHAnsi" w:hAnsiTheme="minorHAnsi"/>
          <w:szCs w:val="22"/>
        </w:rPr>
        <w:t xml:space="preserve">Where temporary sidewalk closures are proposed, ample signage shall be installed on both sides of the closure to instruct pedestrians to cross the road and use the adjacent sidewalk. </w:t>
      </w:r>
    </w:p>
    <w:p w14:paraId="1A25010F" w14:textId="77777777" w:rsidR="00C43BA5" w:rsidRPr="00717136" w:rsidRDefault="00C43BA5" w:rsidP="00C43BA5">
      <w:pPr>
        <w:pStyle w:val="Heading3"/>
        <w:rPr>
          <w:rFonts w:asciiTheme="minorHAnsi" w:hAnsiTheme="minorHAnsi"/>
          <w:szCs w:val="22"/>
        </w:rPr>
      </w:pPr>
      <w:r w:rsidRPr="00717136">
        <w:rPr>
          <w:rFonts w:asciiTheme="minorHAnsi" w:hAnsiTheme="minorHAnsi"/>
          <w:szCs w:val="22"/>
        </w:rPr>
        <w:t xml:space="preserve">A minimum of one lane of sidewalk within the right-of-way must </w:t>
      </w:r>
      <w:proofErr w:type="gramStart"/>
      <w:r w:rsidRPr="00717136">
        <w:rPr>
          <w:rFonts w:asciiTheme="minorHAnsi" w:hAnsiTheme="minorHAnsi"/>
          <w:szCs w:val="22"/>
        </w:rPr>
        <w:t>remain accessible and open to pedestrian traffic at all times</w:t>
      </w:r>
      <w:proofErr w:type="gramEnd"/>
      <w:r w:rsidRPr="00717136">
        <w:rPr>
          <w:rFonts w:asciiTheme="minorHAnsi" w:hAnsiTheme="minorHAnsi"/>
          <w:szCs w:val="22"/>
        </w:rPr>
        <w:t xml:space="preserve">. </w:t>
      </w:r>
    </w:p>
    <w:p w14:paraId="18A66342" w14:textId="77777777" w:rsidR="00C43BA5" w:rsidRPr="00717136" w:rsidRDefault="00C43BA5" w:rsidP="00C43BA5">
      <w:pPr>
        <w:pStyle w:val="Heading3"/>
        <w:rPr>
          <w:rFonts w:asciiTheme="minorHAnsi" w:hAnsiTheme="minorHAnsi"/>
          <w:szCs w:val="22"/>
        </w:rPr>
      </w:pPr>
      <w:r w:rsidRPr="00717136">
        <w:rPr>
          <w:rFonts w:asciiTheme="minorHAnsi" w:hAnsiTheme="minorHAnsi"/>
          <w:szCs w:val="22"/>
        </w:rPr>
        <w:t>If an adjacent sidewalk does not exist or is not available, temporary sidewalks shall be installed at no additional cost to divert pedestrian traffic around construction.</w:t>
      </w:r>
    </w:p>
    <w:p w14:paraId="15131A29" w14:textId="0BD19D40" w:rsidR="00DE3EB3" w:rsidRPr="00717136" w:rsidDel="007D3B7C" w:rsidRDefault="00DE3EB3" w:rsidP="00DE3EB3">
      <w:pPr>
        <w:pStyle w:val="Heading2"/>
        <w:rPr>
          <w:del w:id="172" w:author="Liam Sykes" w:date="2022-03-23T17:31:00Z"/>
          <w:rFonts w:asciiTheme="minorHAnsi" w:hAnsiTheme="minorHAnsi"/>
          <w:szCs w:val="22"/>
        </w:rPr>
      </w:pPr>
      <w:commentRangeStart w:id="173"/>
      <w:del w:id="174" w:author="Liam Sykes" w:date="2022-03-23T17:31:00Z">
        <w:r w:rsidRPr="00717136" w:rsidDel="007D3B7C">
          <w:rPr>
            <w:rFonts w:asciiTheme="minorHAnsi" w:hAnsiTheme="minorHAnsi"/>
            <w:szCs w:val="22"/>
          </w:rPr>
          <w:delText>Public Transit</w:delText>
        </w:r>
      </w:del>
    </w:p>
    <w:p w14:paraId="0914410F" w14:textId="4DBBE880" w:rsidR="00DE3EB3" w:rsidRPr="00717136" w:rsidDel="007D3B7C" w:rsidRDefault="00DE3EB3" w:rsidP="00DE3EB3">
      <w:pPr>
        <w:pStyle w:val="Heading3"/>
        <w:rPr>
          <w:del w:id="175" w:author="Liam Sykes" w:date="2022-03-23T17:31:00Z"/>
          <w:rFonts w:asciiTheme="minorHAnsi" w:hAnsiTheme="minorHAnsi"/>
          <w:szCs w:val="22"/>
        </w:rPr>
      </w:pPr>
      <w:del w:id="176" w:author="Liam Sykes" w:date="2022-03-23T17:31:00Z">
        <w:r w:rsidRPr="00717136" w:rsidDel="007D3B7C">
          <w:rPr>
            <w:rFonts w:asciiTheme="minorHAnsi" w:hAnsiTheme="minorHAnsi"/>
            <w:szCs w:val="22"/>
          </w:rPr>
          <w:delText xml:space="preserve">All construction areas along </w:delText>
        </w:r>
      </w:del>
      <w:del w:id="177" w:author="Liam Sykes" w:date="2022-03-21T14:37:00Z">
        <w:r w:rsidRPr="00717136" w:rsidDel="009B2E91">
          <w:rPr>
            <w:rFonts w:asciiTheme="minorHAnsi" w:hAnsiTheme="minorHAnsi"/>
            <w:i/>
            <w:szCs w:val="22"/>
            <w:highlight w:val="yellow"/>
          </w:rPr>
          <w:delText>[Consultant to list roads]</w:delText>
        </w:r>
        <w:r w:rsidRPr="00717136" w:rsidDel="009B2E91">
          <w:rPr>
            <w:rFonts w:asciiTheme="minorHAnsi" w:hAnsiTheme="minorHAnsi"/>
            <w:szCs w:val="22"/>
          </w:rPr>
          <w:delText xml:space="preserve"> </w:delText>
        </w:r>
      </w:del>
      <w:del w:id="178" w:author="Liam Sykes" w:date="2022-03-23T17:31:00Z">
        <w:r w:rsidRPr="00717136" w:rsidDel="007D3B7C">
          <w:rPr>
            <w:rFonts w:asciiTheme="minorHAnsi" w:hAnsiTheme="minorHAnsi"/>
            <w:szCs w:val="22"/>
          </w:rPr>
          <w:delText>are within York Region Transit (YRT) and</w:delText>
        </w:r>
      </w:del>
      <w:del w:id="179" w:author="Liam Sykes" w:date="2022-03-21T14:37:00Z">
        <w:r w:rsidRPr="00717136" w:rsidDel="009B2E91">
          <w:rPr>
            <w:rFonts w:asciiTheme="minorHAnsi" w:hAnsiTheme="minorHAnsi"/>
            <w:szCs w:val="22"/>
          </w:rPr>
          <w:delText xml:space="preserve"> VIVA</w:delText>
        </w:r>
      </w:del>
      <w:del w:id="180" w:author="Liam Sykes" w:date="2022-03-23T17:31:00Z">
        <w:r w:rsidRPr="00717136" w:rsidDel="007D3B7C">
          <w:rPr>
            <w:rFonts w:asciiTheme="minorHAnsi" w:hAnsiTheme="minorHAnsi"/>
            <w:szCs w:val="22"/>
          </w:rPr>
          <w:delText xml:space="preserve"> bus routes. </w:delText>
        </w:r>
      </w:del>
    </w:p>
    <w:p w14:paraId="3DBB8E42" w14:textId="107BF9C4" w:rsidR="00DE3EB3" w:rsidRPr="00717136" w:rsidDel="007D3B7C" w:rsidRDefault="00DE3EB3" w:rsidP="00DE3EB3">
      <w:pPr>
        <w:pStyle w:val="Heading3"/>
        <w:rPr>
          <w:del w:id="181" w:author="Liam Sykes" w:date="2022-03-23T17:31:00Z"/>
          <w:rFonts w:asciiTheme="minorHAnsi" w:hAnsiTheme="minorHAnsi"/>
          <w:szCs w:val="22"/>
        </w:rPr>
      </w:pPr>
      <w:del w:id="182" w:author="Liam Sykes" w:date="2022-03-23T17:31:00Z">
        <w:r w:rsidRPr="00717136" w:rsidDel="007D3B7C">
          <w:rPr>
            <w:rFonts w:asciiTheme="minorHAnsi" w:hAnsiTheme="minorHAnsi"/>
            <w:szCs w:val="22"/>
          </w:rPr>
          <w:delText xml:space="preserve">The Contractor must coordinate with, and accommodate all public transit and temporarily relocate existing bus stops that are impacted by construction works. </w:delText>
        </w:r>
      </w:del>
    </w:p>
    <w:p w14:paraId="34646CCC" w14:textId="462DAD66" w:rsidR="00DE3EB3" w:rsidRPr="00717136" w:rsidDel="007D3B7C" w:rsidRDefault="00DE3EB3" w:rsidP="00DE3EB3">
      <w:pPr>
        <w:pStyle w:val="Heading3"/>
        <w:rPr>
          <w:del w:id="183" w:author="Liam Sykes" w:date="2022-03-23T17:31:00Z"/>
          <w:rFonts w:asciiTheme="minorHAnsi" w:hAnsiTheme="minorHAnsi"/>
          <w:szCs w:val="22"/>
        </w:rPr>
      </w:pPr>
      <w:del w:id="184" w:author="Liam Sykes" w:date="2022-03-23T17:31:00Z">
        <w:r w:rsidRPr="00717136" w:rsidDel="007D3B7C">
          <w:rPr>
            <w:rFonts w:asciiTheme="minorHAnsi" w:hAnsiTheme="minorHAnsi"/>
            <w:szCs w:val="22"/>
          </w:rPr>
          <w:delText xml:space="preserve">Any temporary transit infrastructure (such as bus shelter) relocations shall be communicated a minimum of 10 Working Days prior to disruption. </w:delText>
        </w:r>
      </w:del>
    </w:p>
    <w:p w14:paraId="4CE0E5E5" w14:textId="4CA079FC" w:rsidR="00DE3EB3" w:rsidRPr="00717136" w:rsidDel="007D3B7C" w:rsidRDefault="00DE3EB3" w:rsidP="00DE3EB3">
      <w:pPr>
        <w:pStyle w:val="Heading3"/>
        <w:rPr>
          <w:del w:id="185" w:author="Liam Sykes" w:date="2022-03-23T17:31:00Z"/>
          <w:rFonts w:asciiTheme="minorHAnsi" w:hAnsiTheme="minorHAnsi"/>
          <w:szCs w:val="22"/>
        </w:rPr>
      </w:pPr>
      <w:del w:id="186" w:author="Liam Sykes" w:date="2022-03-23T17:31:00Z">
        <w:r w:rsidRPr="00717136" w:rsidDel="007D3B7C">
          <w:rPr>
            <w:rFonts w:asciiTheme="minorHAnsi" w:hAnsiTheme="minorHAnsi"/>
            <w:szCs w:val="22"/>
          </w:rPr>
          <w:delText xml:space="preserve">Any temporary transit bus stop relocations shall be communicated to the affected Transit authority a minimum of </w:delText>
        </w:r>
        <w:r w:rsidR="005D5F87" w:rsidRPr="00717136" w:rsidDel="007D3B7C">
          <w:rPr>
            <w:rFonts w:asciiTheme="minorHAnsi" w:hAnsiTheme="minorHAnsi"/>
            <w:szCs w:val="22"/>
          </w:rPr>
          <w:delText>two business days</w:delText>
        </w:r>
        <w:r w:rsidRPr="00717136" w:rsidDel="007D3B7C">
          <w:rPr>
            <w:rFonts w:asciiTheme="minorHAnsi" w:hAnsiTheme="minorHAnsi"/>
            <w:szCs w:val="22"/>
          </w:rPr>
          <w:delText xml:space="preserve"> prior to disruption.</w:delText>
        </w:r>
      </w:del>
      <w:commentRangeEnd w:id="173"/>
      <w:r w:rsidR="007D3B7C">
        <w:rPr>
          <w:rStyle w:val="CommentReference"/>
          <w:szCs w:val="22"/>
        </w:rPr>
        <w:commentReference w:id="173"/>
      </w:r>
    </w:p>
    <w:p w14:paraId="67C733C9" w14:textId="12AE9B01" w:rsidR="00394DEF" w:rsidRPr="00717136" w:rsidRDefault="00394DEF" w:rsidP="00394DEF">
      <w:pPr>
        <w:pStyle w:val="Heading2"/>
        <w:rPr>
          <w:rFonts w:asciiTheme="minorHAnsi" w:hAnsiTheme="minorHAnsi"/>
          <w:szCs w:val="22"/>
        </w:rPr>
      </w:pPr>
      <w:r w:rsidRPr="00717136">
        <w:rPr>
          <w:rFonts w:asciiTheme="minorHAnsi" w:hAnsiTheme="minorHAnsi"/>
          <w:szCs w:val="22"/>
        </w:rPr>
        <w:t xml:space="preserve">School </w:t>
      </w:r>
      <w:r w:rsidR="0070560A" w:rsidRPr="00717136">
        <w:rPr>
          <w:rFonts w:asciiTheme="minorHAnsi" w:hAnsiTheme="minorHAnsi"/>
          <w:szCs w:val="22"/>
        </w:rPr>
        <w:t>T</w:t>
      </w:r>
      <w:r w:rsidRPr="00717136">
        <w:rPr>
          <w:rFonts w:asciiTheme="minorHAnsi" w:hAnsiTheme="minorHAnsi"/>
          <w:szCs w:val="22"/>
        </w:rPr>
        <w:t>ransit</w:t>
      </w:r>
    </w:p>
    <w:p w14:paraId="187636F7" w14:textId="702B088F" w:rsidR="005D5F87" w:rsidRPr="00717136" w:rsidRDefault="0070560A" w:rsidP="005D5F87">
      <w:pPr>
        <w:pStyle w:val="Heading3"/>
        <w:rPr>
          <w:rFonts w:asciiTheme="minorHAnsi" w:hAnsiTheme="minorHAnsi"/>
          <w:szCs w:val="22"/>
        </w:rPr>
      </w:pPr>
      <w:r w:rsidRPr="00717136">
        <w:rPr>
          <w:rFonts w:asciiTheme="minorHAnsi" w:hAnsiTheme="minorHAnsi"/>
          <w:szCs w:val="22"/>
        </w:rPr>
        <w:t xml:space="preserve">School transit routes may be located within the limits of this project. </w:t>
      </w:r>
      <w:r w:rsidR="00717136">
        <w:rPr>
          <w:rFonts w:asciiTheme="minorHAnsi" w:hAnsiTheme="minorHAnsi"/>
          <w:szCs w:val="22"/>
        </w:rPr>
        <w:t>These routes may include York R</w:t>
      </w:r>
      <w:r w:rsidR="005D5F87" w:rsidRPr="00717136">
        <w:rPr>
          <w:rFonts w:asciiTheme="minorHAnsi" w:hAnsiTheme="minorHAnsi"/>
          <w:szCs w:val="22"/>
        </w:rPr>
        <w:t>egion District School Board (</w:t>
      </w:r>
      <w:hyperlink r:id="rId18" w:history="1">
        <w:r w:rsidR="005D5F87" w:rsidRPr="00717136">
          <w:rPr>
            <w:rStyle w:val="Hyperlink"/>
            <w:rFonts w:asciiTheme="minorHAnsi" w:hAnsiTheme="minorHAnsi"/>
            <w:szCs w:val="22"/>
            <w:lang w:val="en-CA"/>
          </w:rPr>
          <w:t>plant.services@yrdsb.edu.on.ca</w:t>
        </w:r>
      </w:hyperlink>
      <w:r w:rsidR="005D5F87" w:rsidRPr="00717136">
        <w:rPr>
          <w:rFonts w:asciiTheme="minorHAnsi" w:hAnsiTheme="minorHAnsi"/>
          <w:szCs w:val="22"/>
        </w:rPr>
        <w:t>), York Catholic District School Board</w:t>
      </w:r>
      <w:r w:rsidR="00717136">
        <w:rPr>
          <w:rFonts w:asciiTheme="minorHAnsi" w:hAnsiTheme="minorHAnsi"/>
          <w:szCs w:val="22"/>
        </w:rPr>
        <w:t xml:space="preserve"> and Direction du Service de T</w:t>
      </w:r>
      <w:r w:rsidR="005D5F87" w:rsidRPr="00717136">
        <w:rPr>
          <w:rFonts w:asciiTheme="minorHAnsi" w:hAnsiTheme="minorHAnsi"/>
          <w:szCs w:val="22"/>
        </w:rPr>
        <w:t xml:space="preserve">ransport </w:t>
      </w:r>
      <w:proofErr w:type="spellStart"/>
      <w:r w:rsidR="005D5F87" w:rsidRPr="00717136">
        <w:rPr>
          <w:rFonts w:asciiTheme="minorHAnsi" w:hAnsiTheme="minorHAnsi"/>
          <w:szCs w:val="22"/>
        </w:rPr>
        <w:t>Francobus</w:t>
      </w:r>
      <w:proofErr w:type="spellEnd"/>
      <w:r w:rsidR="005D5F87" w:rsidRPr="00717136">
        <w:rPr>
          <w:rFonts w:asciiTheme="minorHAnsi" w:hAnsiTheme="minorHAnsi"/>
          <w:szCs w:val="22"/>
        </w:rPr>
        <w:t xml:space="preserve"> (</w:t>
      </w:r>
      <w:hyperlink r:id="rId19" w:history="1">
        <w:r w:rsidR="005D5F87" w:rsidRPr="00717136">
          <w:rPr>
            <w:rStyle w:val="Hyperlink"/>
            <w:rFonts w:asciiTheme="minorHAnsi" w:hAnsiTheme="minorHAnsi"/>
            <w:szCs w:val="22"/>
            <w:lang w:val="en-CA"/>
          </w:rPr>
          <w:t>info@francobus.ca</w:t>
        </w:r>
      </w:hyperlink>
      <w:r w:rsidR="005D5F87" w:rsidRPr="00717136">
        <w:rPr>
          <w:rFonts w:asciiTheme="minorHAnsi" w:hAnsiTheme="minorHAnsi"/>
          <w:szCs w:val="22"/>
        </w:rPr>
        <w:t>).</w:t>
      </w:r>
    </w:p>
    <w:p w14:paraId="636C1308" w14:textId="23AEB066" w:rsidR="0070560A" w:rsidRPr="00717136" w:rsidRDefault="0070560A" w:rsidP="005D5F87">
      <w:pPr>
        <w:pStyle w:val="Heading3"/>
        <w:rPr>
          <w:rFonts w:asciiTheme="minorHAnsi" w:hAnsiTheme="minorHAnsi"/>
          <w:szCs w:val="22"/>
        </w:rPr>
      </w:pPr>
      <w:r w:rsidRPr="00717136">
        <w:rPr>
          <w:rFonts w:asciiTheme="minorHAnsi" w:hAnsiTheme="minorHAnsi"/>
          <w:szCs w:val="22"/>
        </w:rPr>
        <w:t xml:space="preserve">The Contractor must coordinate </w:t>
      </w:r>
      <w:proofErr w:type="gramStart"/>
      <w:r w:rsidRPr="00717136">
        <w:rPr>
          <w:rFonts w:asciiTheme="minorHAnsi" w:hAnsiTheme="minorHAnsi"/>
          <w:szCs w:val="22"/>
        </w:rPr>
        <w:t>with, and</w:t>
      </w:r>
      <w:proofErr w:type="gramEnd"/>
      <w:r w:rsidRPr="00717136">
        <w:rPr>
          <w:rFonts w:asciiTheme="minorHAnsi" w:hAnsiTheme="minorHAnsi"/>
          <w:szCs w:val="22"/>
        </w:rPr>
        <w:t xml:space="preserve"> accommodate all</w:t>
      </w:r>
      <w:r w:rsidR="005D5F87" w:rsidRPr="00717136">
        <w:rPr>
          <w:rFonts w:asciiTheme="minorHAnsi" w:hAnsiTheme="minorHAnsi"/>
          <w:szCs w:val="22"/>
        </w:rPr>
        <w:t xml:space="preserve"> school</w:t>
      </w:r>
      <w:r w:rsidRPr="00717136">
        <w:rPr>
          <w:rFonts w:asciiTheme="minorHAnsi" w:hAnsiTheme="minorHAnsi"/>
          <w:szCs w:val="22"/>
        </w:rPr>
        <w:t xml:space="preserve"> transit and temporarily relocate existing bus stops that are impacted by construction works. </w:t>
      </w:r>
    </w:p>
    <w:p w14:paraId="05344DCD" w14:textId="5FB83AC2" w:rsidR="005D5F87" w:rsidRPr="00717136" w:rsidRDefault="005D5F87" w:rsidP="005D5F87">
      <w:pPr>
        <w:pStyle w:val="Heading3"/>
        <w:rPr>
          <w:rFonts w:asciiTheme="minorHAnsi" w:hAnsiTheme="minorHAnsi"/>
          <w:szCs w:val="22"/>
        </w:rPr>
      </w:pPr>
      <w:r w:rsidRPr="00717136">
        <w:rPr>
          <w:rFonts w:asciiTheme="minorHAnsi" w:hAnsiTheme="minorHAnsi"/>
          <w:szCs w:val="22"/>
        </w:rPr>
        <w:t>Any temporary transit bus stop relocations shall be communicated to the affected Transit authority a minimum of two business days prior to disruption.</w:t>
      </w:r>
    </w:p>
    <w:p w14:paraId="10419D0A" w14:textId="77777777" w:rsidR="00DE3EB3" w:rsidRPr="00717136" w:rsidRDefault="00DE3EB3" w:rsidP="00DE3EB3">
      <w:pPr>
        <w:pStyle w:val="Heading2"/>
        <w:rPr>
          <w:rFonts w:asciiTheme="minorHAnsi" w:hAnsiTheme="minorHAnsi"/>
          <w:szCs w:val="22"/>
        </w:rPr>
      </w:pPr>
      <w:r w:rsidRPr="00717136">
        <w:rPr>
          <w:rFonts w:asciiTheme="minorHAnsi" w:hAnsiTheme="minorHAnsi"/>
          <w:szCs w:val="22"/>
        </w:rPr>
        <w:t>Notify Emergency Response Services</w:t>
      </w:r>
    </w:p>
    <w:p w14:paraId="61BA5588" w14:textId="0B1AD503" w:rsidR="00DE3EB3" w:rsidRPr="00717136" w:rsidRDefault="00DE3EB3" w:rsidP="00DE3EB3">
      <w:pPr>
        <w:pStyle w:val="Heading3"/>
        <w:rPr>
          <w:rFonts w:asciiTheme="minorHAnsi" w:hAnsiTheme="minorHAnsi"/>
          <w:szCs w:val="22"/>
        </w:rPr>
      </w:pPr>
      <w:r w:rsidRPr="00717136">
        <w:rPr>
          <w:rFonts w:asciiTheme="minorHAnsi" w:hAnsiTheme="minorHAnsi"/>
          <w:szCs w:val="22"/>
        </w:rPr>
        <w:t>In accordance with OTM Book 7, prior to any temporary lane closures, the Contractor shall notify all emergency response services for the</w:t>
      </w:r>
      <w:ins w:id="187" w:author="Liam Sykes" w:date="2022-03-21T14:38:00Z">
        <w:r w:rsidR="00C155C6">
          <w:rPr>
            <w:rFonts w:asciiTheme="minorHAnsi" w:hAnsiTheme="minorHAnsi"/>
            <w:szCs w:val="22"/>
          </w:rPr>
          <w:t xml:space="preserve"> City of Vaughan,</w:t>
        </w:r>
      </w:ins>
      <w:r w:rsidRPr="00717136">
        <w:rPr>
          <w:rFonts w:asciiTheme="minorHAnsi" w:hAnsiTheme="minorHAnsi"/>
          <w:szCs w:val="22"/>
        </w:rPr>
        <w:t xml:space="preserve"> </w:t>
      </w:r>
      <w:del w:id="188" w:author="Liam Sykes" w:date="2022-03-21T14:38:00Z">
        <w:r w:rsidR="009F1885" w:rsidRPr="00717136" w:rsidDel="00C155C6">
          <w:rPr>
            <w:rFonts w:asciiTheme="minorHAnsi" w:hAnsiTheme="minorHAnsi"/>
            <w:i/>
            <w:szCs w:val="22"/>
            <w:highlight w:val="yellow"/>
          </w:rPr>
          <w:delText>[Consultant to list local area municipalities],</w:delText>
        </w:r>
      </w:del>
      <w:r w:rsidR="009F1885" w:rsidRPr="00717136">
        <w:rPr>
          <w:rFonts w:asciiTheme="minorHAnsi" w:hAnsiTheme="minorHAnsi"/>
          <w:i/>
          <w:szCs w:val="22"/>
        </w:rPr>
        <w:t xml:space="preserve"> </w:t>
      </w:r>
      <w:r w:rsidR="009F1885" w:rsidRPr="00717136">
        <w:rPr>
          <w:rFonts w:asciiTheme="minorHAnsi" w:hAnsiTheme="minorHAnsi"/>
          <w:szCs w:val="22"/>
        </w:rPr>
        <w:t>York Region and</w:t>
      </w:r>
      <w:r w:rsidRPr="00717136">
        <w:rPr>
          <w:rFonts w:asciiTheme="minorHAnsi" w:hAnsiTheme="minorHAnsi"/>
          <w:szCs w:val="22"/>
        </w:rPr>
        <w:t xml:space="preserve"> </w:t>
      </w:r>
      <w:r w:rsidR="009F1885" w:rsidRPr="00717136">
        <w:rPr>
          <w:rFonts w:asciiTheme="minorHAnsi" w:hAnsiTheme="minorHAnsi"/>
          <w:szCs w:val="22"/>
        </w:rPr>
        <w:t xml:space="preserve">York </w:t>
      </w:r>
      <w:r w:rsidRPr="00717136">
        <w:rPr>
          <w:rFonts w:asciiTheme="minorHAnsi" w:hAnsiTheme="minorHAnsi"/>
          <w:szCs w:val="22"/>
        </w:rPr>
        <w:t>Region</w:t>
      </w:r>
      <w:r w:rsidR="009F1885" w:rsidRPr="00717136">
        <w:rPr>
          <w:rFonts w:asciiTheme="minorHAnsi" w:hAnsiTheme="minorHAnsi"/>
          <w:szCs w:val="22"/>
        </w:rPr>
        <w:t xml:space="preserve"> Police</w:t>
      </w:r>
      <w:r w:rsidRPr="00717136">
        <w:rPr>
          <w:rFonts w:asciiTheme="minorHAnsi" w:hAnsiTheme="minorHAnsi"/>
          <w:szCs w:val="22"/>
        </w:rPr>
        <w:t>. These services include but are not limited to, police, ambulance, and fire department services.</w:t>
      </w:r>
    </w:p>
    <w:p w14:paraId="06D0D390" w14:textId="77777777" w:rsidR="009F1885" w:rsidRPr="00717136" w:rsidRDefault="009F1885" w:rsidP="009F1885">
      <w:pPr>
        <w:pStyle w:val="Heading3"/>
        <w:rPr>
          <w:rFonts w:asciiTheme="minorHAnsi" w:hAnsiTheme="minorHAnsi"/>
          <w:szCs w:val="22"/>
        </w:rPr>
      </w:pPr>
      <w:r w:rsidRPr="00717136">
        <w:rPr>
          <w:rFonts w:asciiTheme="minorHAnsi" w:hAnsiTheme="minorHAnsi"/>
          <w:szCs w:val="22"/>
        </w:rPr>
        <w:t xml:space="preserve">Notify emergency services when the streets are again passable for emergency vehicles. </w:t>
      </w:r>
    </w:p>
    <w:p w14:paraId="01AE987F" w14:textId="77777777" w:rsidR="009F1885" w:rsidRPr="00717136" w:rsidRDefault="009F1885" w:rsidP="009F1885">
      <w:pPr>
        <w:pStyle w:val="Heading3"/>
        <w:rPr>
          <w:rFonts w:asciiTheme="minorHAnsi" w:hAnsiTheme="minorHAnsi"/>
          <w:szCs w:val="22"/>
        </w:rPr>
      </w:pPr>
      <w:r w:rsidRPr="00717136">
        <w:rPr>
          <w:rFonts w:asciiTheme="minorHAnsi" w:hAnsiTheme="minorHAnsi"/>
          <w:szCs w:val="22"/>
        </w:rPr>
        <w:t xml:space="preserve">Do not block off emergency vehicle access to consecutive arterial crossings or dead-end streets, </w:t>
      </w:r>
      <w:proofErr w:type="gramStart"/>
      <w:r w:rsidRPr="00717136">
        <w:rPr>
          <w:rFonts w:asciiTheme="minorHAnsi" w:hAnsiTheme="minorHAnsi"/>
          <w:szCs w:val="22"/>
        </w:rPr>
        <w:t>in excess of</w:t>
      </w:r>
      <w:proofErr w:type="gramEnd"/>
      <w:r w:rsidRPr="00717136">
        <w:rPr>
          <w:rFonts w:asciiTheme="minorHAnsi" w:hAnsiTheme="minorHAnsi"/>
          <w:szCs w:val="22"/>
        </w:rPr>
        <w:t xml:space="preserve"> 100 metres, without the prior written permission of the Region and Local Municipality. </w:t>
      </w:r>
    </w:p>
    <w:p w14:paraId="2DE7646F" w14:textId="77777777" w:rsidR="009F1885" w:rsidRPr="00717136" w:rsidRDefault="009F1885" w:rsidP="009F1885">
      <w:pPr>
        <w:pStyle w:val="Heading3"/>
        <w:rPr>
          <w:rFonts w:asciiTheme="minorHAnsi" w:hAnsiTheme="minorHAnsi"/>
          <w:szCs w:val="22"/>
        </w:rPr>
      </w:pPr>
      <w:r w:rsidRPr="00717136">
        <w:rPr>
          <w:rFonts w:asciiTheme="minorHAnsi" w:hAnsiTheme="minorHAnsi"/>
          <w:szCs w:val="22"/>
        </w:rPr>
        <w:t xml:space="preserve">Conduct operations with the minimum amount of interference to fire equipment access, and at no time shall the Contractor prevent such access. </w:t>
      </w:r>
    </w:p>
    <w:p w14:paraId="2E53795F" w14:textId="77777777" w:rsidR="000062A1" w:rsidRPr="00717136" w:rsidRDefault="009F1885" w:rsidP="009F1885">
      <w:pPr>
        <w:pStyle w:val="Heading3"/>
        <w:rPr>
          <w:rFonts w:asciiTheme="minorHAnsi" w:hAnsiTheme="minorHAnsi"/>
          <w:szCs w:val="22"/>
        </w:rPr>
      </w:pPr>
      <w:r w:rsidRPr="00717136">
        <w:rPr>
          <w:rFonts w:asciiTheme="minorHAnsi" w:hAnsiTheme="minorHAnsi"/>
          <w:szCs w:val="22"/>
        </w:rPr>
        <w:t xml:space="preserve">Furnish the Contractor’s night emergency telephone numbers to the relevant emergency </w:t>
      </w:r>
    </w:p>
    <w:p w14:paraId="43C20F46" w14:textId="5363FADE" w:rsidR="009F1885" w:rsidRPr="00717136" w:rsidRDefault="009F1885" w:rsidP="000062A1">
      <w:pPr>
        <w:pStyle w:val="Heading3"/>
        <w:numPr>
          <w:ilvl w:val="0"/>
          <w:numId w:val="0"/>
        </w:numPr>
        <w:ind w:left="1440"/>
        <w:rPr>
          <w:rFonts w:asciiTheme="minorHAnsi" w:hAnsiTheme="minorHAnsi"/>
          <w:szCs w:val="22"/>
        </w:rPr>
      </w:pPr>
      <w:r w:rsidRPr="00717136">
        <w:rPr>
          <w:rFonts w:asciiTheme="minorHAnsi" w:hAnsiTheme="minorHAnsi"/>
          <w:szCs w:val="22"/>
        </w:rPr>
        <w:t>departments.</w:t>
      </w:r>
    </w:p>
    <w:p w14:paraId="2165E898" w14:textId="6AC1E366" w:rsidR="000062A1" w:rsidRPr="00717136" w:rsidRDefault="000062A1" w:rsidP="000062A1">
      <w:pPr>
        <w:pStyle w:val="Heading2"/>
        <w:rPr>
          <w:rFonts w:asciiTheme="minorHAnsi" w:hAnsiTheme="minorHAnsi"/>
          <w:szCs w:val="22"/>
        </w:rPr>
      </w:pPr>
      <w:r w:rsidRPr="00717136">
        <w:rPr>
          <w:rFonts w:asciiTheme="minorHAnsi" w:hAnsiTheme="minorHAnsi"/>
          <w:szCs w:val="22"/>
        </w:rPr>
        <w:t>Mailboxes</w:t>
      </w:r>
    </w:p>
    <w:p w14:paraId="2B3DA390" w14:textId="77777777" w:rsidR="000062A1" w:rsidRPr="00717136" w:rsidRDefault="000062A1" w:rsidP="000062A1">
      <w:pPr>
        <w:pStyle w:val="Heading3"/>
        <w:rPr>
          <w:rFonts w:asciiTheme="minorHAnsi" w:hAnsiTheme="minorHAnsi"/>
          <w:szCs w:val="22"/>
        </w:rPr>
      </w:pPr>
      <w:r w:rsidRPr="00717136">
        <w:rPr>
          <w:rFonts w:asciiTheme="minorHAnsi" w:hAnsiTheme="minorHAnsi"/>
          <w:szCs w:val="22"/>
        </w:rPr>
        <w:lastRenderedPageBreak/>
        <w:t xml:space="preserve">Move mailboxes to temporary locations approved by the property owner and accessible to postal service.  </w:t>
      </w:r>
    </w:p>
    <w:p w14:paraId="262D46B5" w14:textId="76B8872D" w:rsidR="000062A1" w:rsidRPr="00717136" w:rsidRDefault="000062A1" w:rsidP="000062A1">
      <w:pPr>
        <w:pStyle w:val="Heading3"/>
        <w:rPr>
          <w:rFonts w:asciiTheme="minorHAnsi" w:hAnsiTheme="minorHAnsi"/>
          <w:szCs w:val="22"/>
        </w:rPr>
      </w:pPr>
      <w:r w:rsidRPr="00717136">
        <w:rPr>
          <w:rFonts w:asciiTheme="minorHAnsi" w:hAnsiTheme="minorHAnsi"/>
          <w:szCs w:val="22"/>
        </w:rPr>
        <w:t>Upon completion of the Work in each area, replace the mailboxes to their original location and to a condition equal to or better than their original pre-construction conditions.</w:t>
      </w:r>
    </w:p>
    <w:p w14:paraId="536B74CF" w14:textId="6C052186" w:rsidR="008E03D2" w:rsidRPr="00717136" w:rsidRDefault="008E03D2" w:rsidP="008E03D2">
      <w:pPr>
        <w:pStyle w:val="Heading2"/>
        <w:rPr>
          <w:rFonts w:asciiTheme="minorHAnsi" w:hAnsiTheme="minorHAnsi"/>
          <w:szCs w:val="22"/>
        </w:rPr>
      </w:pPr>
      <w:r w:rsidRPr="00717136">
        <w:rPr>
          <w:rFonts w:asciiTheme="minorHAnsi" w:hAnsiTheme="minorHAnsi"/>
          <w:szCs w:val="22"/>
        </w:rPr>
        <w:t>Garbage/Recycling/Yard Waste Collection</w:t>
      </w:r>
    </w:p>
    <w:p w14:paraId="50B1BA4F" w14:textId="77777777" w:rsidR="00797AF5" w:rsidRPr="00717136" w:rsidRDefault="00394DEF" w:rsidP="00394DEF">
      <w:pPr>
        <w:pStyle w:val="Heading3"/>
        <w:rPr>
          <w:rFonts w:asciiTheme="minorHAnsi" w:hAnsiTheme="minorHAnsi"/>
          <w:szCs w:val="22"/>
        </w:rPr>
      </w:pPr>
      <w:r w:rsidRPr="00717136">
        <w:rPr>
          <w:rFonts w:asciiTheme="minorHAnsi" w:hAnsiTheme="minorHAnsi"/>
          <w:szCs w:val="22"/>
        </w:rPr>
        <w:t>Garbage</w:t>
      </w:r>
      <w:r w:rsidR="00EF5F9F" w:rsidRPr="00717136">
        <w:rPr>
          <w:rFonts w:asciiTheme="minorHAnsi" w:hAnsiTheme="minorHAnsi"/>
          <w:szCs w:val="22"/>
        </w:rPr>
        <w:t>, r</w:t>
      </w:r>
      <w:r w:rsidRPr="00717136">
        <w:rPr>
          <w:rFonts w:asciiTheme="minorHAnsi" w:hAnsiTheme="minorHAnsi"/>
          <w:szCs w:val="22"/>
        </w:rPr>
        <w:t>ecycling</w:t>
      </w:r>
      <w:r w:rsidR="00EF5F9F" w:rsidRPr="00717136">
        <w:rPr>
          <w:rFonts w:asciiTheme="minorHAnsi" w:hAnsiTheme="minorHAnsi"/>
          <w:szCs w:val="22"/>
        </w:rPr>
        <w:t xml:space="preserve">, green </w:t>
      </w:r>
      <w:proofErr w:type="gramStart"/>
      <w:r w:rsidR="00EF5F9F" w:rsidRPr="00717136">
        <w:rPr>
          <w:rFonts w:asciiTheme="minorHAnsi" w:hAnsiTheme="minorHAnsi"/>
          <w:szCs w:val="22"/>
        </w:rPr>
        <w:t>bin</w:t>
      </w:r>
      <w:proofErr w:type="gramEnd"/>
      <w:r w:rsidRPr="00717136">
        <w:rPr>
          <w:rFonts w:asciiTheme="minorHAnsi" w:hAnsiTheme="minorHAnsi"/>
          <w:szCs w:val="22"/>
        </w:rPr>
        <w:t xml:space="preserve"> and yard waste collection is administered by the Local Area Municipality (LAM). Notify the LAM in the event of a road closure to </w:t>
      </w:r>
      <w:r w:rsidR="00797AF5" w:rsidRPr="00717136">
        <w:rPr>
          <w:rFonts w:asciiTheme="minorHAnsi" w:hAnsiTheme="minorHAnsi"/>
          <w:szCs w:val="22"/>
        </w:rPr>
        <w:t xml:space="preserve">make alternative arrangements for pick up. </w:t>
      </w:r>
    </w:p>
    <w:p w14:paraId="0ACEAC5D" w14:textId="4D454E4D" w:rsidR="00394DEF" w:rsidRPr="00717136" w:rsidRDefault="00797AF5" w:rsidP="00394DEF">
      <w:pPr>
        <w:pStyle w:val="Heading3"/>
        <w:rPr>
          <w:rFonts w:asciiTheme="minorHAnsi" w:hAnsiTheme="minorHAnsi"/>
          <w:szCs w:val="22"/>
        </w:rPr>
      </w:pPr>
      <w:r w:rsidRPr="00717136">
        <w:rPr>
          <w:rFonts w:asciiTheme="minorHAnsi" w:hAnsiTheme="minorHAnsi"/>
          <w:szCs w:val="22"/>
        </w:rPr>
        <w:t>The Contractor shall be responsible to move receptacles and bags to the alternative pick up area and the return of receptacles to the appropriate owner’s property.</w:t>
      </w:r>
    </w:p>
    <w:p w14:paraId="34154973" w14:textId="7B0E8B83" w:rsidR="00DE3EB3" w:rsidRPr="00717136" w:rsidRDefault="00DE3EB3" w:rsidP="00DE3EB3">
      <w:pPr>
        <w:pStyle w:val="Heading2"/>
        <w:rPr>
          <w:rFonts w:asciiTheme="minorHAnsi" w:hAnsiTheme="minorHAnsi"/>
          <w:szCs w:val="22"/>
        </w:rPr>
      </w:pPr>
      <w:r w:rsidRPr="00717136">
        <w:rPr>
          <w:rFonts w:asciiTheme="minorHAnsi" w:hAnsiTheme="minorHAnsi"/>
          <w:szCs w:val="22"/>
        </w:rPr>
        <w:t xml:space="preserve">Road Closures </w:t>
      </w:r>
    </w:p>
    <w:p w14:paraId="2FAF8989" w14:textId="77777777" w:rsidR="00DE3EB3" w:rsidRPr="00717136" w:rsidRDefault="00DE3EB3" w:rsidP="00DE3EB3">
      <w:pPr>
        <w:pStyle w:val="Heading3"/>
        <w:rPr>
          <w:rFonts w:asciiTheme="minorHAnsi" w:hAnsiTheme="minorHAnsi"/>
          <w:szCs w:val="22"/>
        </w:rPr>
      </w:pPr>
      <w:r w:rsidRPr="00717136">
        <w:rPr>
          <w:rFonts w:asciiTheme="minorHAnsi" w:hAnsiTheme="minorHAnsi"/>
          <w:szCs w:val="22"/>
        </w:rPr>
        <w:t>Maintain satisfactory means of exit for residents and local businesses along the route of the Work. If it is necessary to close off a roadway or alley providing sole vehicular access to a property for periods greater than two hours, provide written notice to each owner so affected a minimum of three Days prior to such closure. In such cases, closings of up to four hours may be allowed. Closures of up to 10 hours may be allowed if seven Days prior written notice is given and the permission of the Consultant has been obtained in advance.</w:t>
      </w:r>
    </w:p>
    <w:p w14:paraId="6DDF8C46" w14:textId="270749DC" w:rsidR="00DE3EB3" w:rsidRPr="00717136" w:rsidRDefault="00DE3EB3" w:rsidP="00DE3EB3">
      <w:pPr>
        <w:pStyle w:val="Heading3"/>
        <w:rPr>
          <w:rFonts w:asciiTheme="minorHAnsi" w:hAnsiTheme="minorHAnsi"/>
          <w:szCs w:val="22"/>
        </w:rPr>
      </w:pPr>
      <w:r w:rsidRPr="00717136">
        <w:rPr>
          <w:rFonts w:asciiTheme="minorHAnsi" w:hAnsiTheme="minorHAnsi"/>
          <w:szCs w:val="22"/>
        </w:rPr>
        <w:t>Maintenance of traffic is not required if the Contractor obtains written permission from the Region and/or Local Municipalities, and the tenant of private property, or from the authority having jurisdiction over the public property involved, to obstruct traffic at a designated point.</w:t>
      </w:r>
    </w:p>
    <w:p w14:paraId="3443B7B5" w14:textId="5C243271" w:rsidR="00C7243E" w:rsidRPr="00092ADD" w:rsidRDefault="00E417DB" w:rsidP="00C7243E">
      <w:pPr>
        <w:pStyle w:val="Heading2"/>
        <w:rPr>
          <w:rFonts w:asciiTheme="minorHAnsi" w:hAnsiTheme="minorHAnsi"/>
          <w:szCs w:val="22"/>
          <w:u w:val="none"/>
        </w:rPr>
      </w:pPr>
      <w:r>
        <w:rPr>
          <w:rFonts w:asciiTheme="minorHAnsi" w:hAnsiTheme="minorHAnsi"/>
          <w:szCs w:val="22"/>
        </w:rPr>
        <w:t>Site Maintenance</w:t>
      </w:r>
      <w:r w:rsidR="00C7243E" w:rsidRPr="006B51D8">
        <w:rPr>
          <w:rFonts w:asciiTheme="minorHAnsi" w:hAnsiTheme="minorHAnsi"/>
          <w:szCs w:val="22"/>
        </w:rPr>
        <w:t xml:space="preserve"> </w:t>
      </w:r>
    </w:p>
    <w:p w14:paraId="726557AC" w14:textId="72FEF59B" w:rsidR="00BA0F68" w:rsidRPr="00717136" w:rsidRDefault="00BA0F68" w:rsidP="00AF22E0">
      <w:pPr>
        <w:pStyle w:val="Heading3"/>
      </w:pPr>
      <w:r w:rsidRPr="00BA0F68">
        <w:t xml:space="preserve">The Contractor shall be responsible for winter and summer site maintenance in accordance with </w:t>
      </w:r>
      <w:r w:rsidRPr="00721E64">
        <w:rPr>
          <w:rPrChange w:id="189" w:author="Radulovic, Nicole" w:date="2022-10-27T08:47:00Z">
            <w:rPr>
              <w:highlight w:val="yellow"/>
            </w:rPr>
          </w:rPrChange>
        </w:rPr>
        <w:t>Section 01741 – Site Maintenance</w:t>
      </w:r>
      <w:r w:rsidRPr="00721E64">
        <w:t>.</w:t>
      </w:r>
    </w:p>
    <w:p w14:paraId="3FC2837D" w14:textId="271F6B2A" w:rsidR="00CF0043" w:rsidRPr="00092ADD" w:rsidRDefault="00CF0043">
      <w:pPr>
        <w:pStyle w:val="Heading2"/>
      </w:pPr>
      <w:r w:rsidRPr="00092ADD">
        <w:t>Barricades and Lights</w:t>
      </w:r>
    </w:p>
    <w:p w14:paraId="243B3132"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 xml:space="preserve">Provide </w:t>
      </w:r>
      <w:r w:rsidR="0013606B" w:rsidRPr="00717136">
        <w:rPr>
          <w:rFonts w:asciiTheme="minorHAnsi" w:hAnsiTheme="minorHAnsi"/>
          <w:szCs w:val="22"/>
        </w:rPr>
        <w:t xml:space="preserve">all barricades and lights in accordance with the </w:t>
      </w:r>
      <w:r w:rsidRPr="00717136">
        <w:rPr>
          <w:rFonts w:asciiTheme="minorHAnsi" w:hAnsiTheme="minorHAnsi"/>
          <w:szCs w:val="22"/>
        </w:rPr>
        <w:t xml:space="preserve">requirements of </w:t>
      </w:r>
      <w:r w:rsidR="0013606B" w:rsidRPr="00717136">
        <w:rPr>
          <w:rFonts w:asciiTheme="minorHAnsi" w:hAnsiTheme="minorHAnsi"/>
          <w:szCs w:val="22"/>
        </w:rPr>
        <w:t xml:space="preserve">the current edition of the </w:t>
      </w:r>
      <w:r w:rsidRPr="00717136">
        <w:rPr>
          <w:rFonts w:asciiTheme="minorHAnsi" w:hAnsiTheme="minorHAnsi"/>
          <w:szCs w:val="22"/>
        </w:rPr>
        <w:t xml:space="preserve">Ontario Traffic Manual, </w:t>
      </w:r>
      <w:proofErr w:type="gramStart"/>
      <w:r w:rsidRPr="00717136">
        <w:rPr>
          <w:rFonts w:asciiTheme="minorHAnsi" w:hAnsiTheme="minorHAnsi"/>
          <w:szCs w:val="22"/>
        </w:rPr>
        <w:t>Book</w:t>
      </w:r>
      <w:proofErr w:type="gramEnd"/>
      <w:r w:rsidRPr="00717136">
        <w:rPr>
          <w:rFonts w:asciiTheme="minorHAnsi" w:hAnsiTheme="minorHAnsi"/>
          <w:szCs w:val="22"/>
        </w:rPr>
        <w:t xml:space="preserve"> 7 – Temporary Conditions</w:t>
      </w:r>
      <w:r w:rsidR="0013606B" w:rsidRPr="00717136">
        <w:rPr>
          <w:rFonts w:asciiTheme="minorHAnsi" w:hAnsiTheme="minorHAnsi"/>
          <w:szCs w:val="22"/>
        </w:rPr>
        <w:t xml:space="preserve"> </w:t>
      </w:r>
      <w:r w:rsidRPr="00717136">
        <w:rPr>
          <w:rFonts w:asciiTheme="minorHAnsi" w:hAnsiTheme="minorHAnsi"/>
          <w:szCs w:val="22"/>
        </w:rPr>
        <w:t xml:space="preserve">and in sufficient quantity to safeguard </w:t>
      </w:r>
      <w:r w:rsidR="0013606B" w:rsidRPr="00717136">
        <w:rPr>
          <w:rFonts w:asciiTheme="minorHAnsi" w:hAnsiTheme="minorHAnsi"/>
          <w:szCs w:val="22"/>
        </w:rPr>
        <w:t xml:space="preserve">the </w:t>
      </w:r>
      <w:r w:rsidRPr="00717136">
        <w:rPr>
          <w:rFonts w:asciiTheme="minorHAnsi" w:hAnsiTheme="minorHAnsi"/>
          <w:szCs w:val="22"/>
        </w:rPr>
        <w:t>public and the Work.</w:t>
      </w:r>
    </w:p>
    <w:p w14:paraId="0DDB1C64"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Provide</w:t>
      </w:r>
      <w:r w:rsidR="0013606B" w:rsidRPr="00717136">
        <w:rPr>
          <w:rFonts w:asciiTheme="minorHAnsi" w:hAnsiTheme="minorHAnsi"/>
          <w:szCs w:val="22"/>
        </w:rPr>
        <w:t>,</w:t>
      </w:r>
      <w:r w:rsidRPr="00717136">
        <w:rPr>
          <w:rFonts w:asciiTheme="minorHAnsi" w:hAnsiTheme="minorHAnsi"/>
          <w:szCs w:val="22"/>
        </w:rPr>
        <w:t xml:space="preserve"> as required by Transport Canada</w:t>
      </w:r>
      <w:r w:rsidR="0013606B" w:rsidRPr="00717136">
        <w:rPr>
          <w:rFonts w:asciiTheme="minorHAnsi" w:hAnsiTheme="minorHAnsi"/>
          <w:szCs w:val="22"/>
        </w:rPr>
        <w:t>,</w:t>
      </w:r>
      <w:r w:rsidRPr="00717136">
        <w:rPr>
          <w:rFonts w:asciiTheme="minorHAnsi" w:hAnsiTheme="minorHAnsi"/>
          <w:szCs w:val="22"/>
        </w:rPr>
        <w:t xml:space="preserve"> all </w:t>
      </w:r>
      <w:proofErr w:type="gramStart"/>
      <w:r w:rsidRPr="00717136">
        <w:rPr>
          <w:rFonts w:asciiTheme="minorHAnsi" w:hAnsiTheme="minorHAnsi"/>
          <w:szCs w:val="22"/>
        </w:rPr>
        <w:t>barricades</w:t>
      </w:r>
      <w:proofErr w:type="gramEnd"/>
      <w:r w:rsidRPr="00717136">
        <w:rPr>
          <w:rFonts w:asciiTheme="minorHAnsi" w:hAnsiTheme="minorHAnsi"/>
          <w:szCs w:val="22"/>
        </w:rPr>
        <w:t xml:space="preserve"> and lights to meet regulations and in sufficient quantity to safeguard </w:t>
      </w:r>
      <w:r w:rsidR="0013606B" w:rsidRPr="00717136">
        <w:rPr>
          <w:rFonts w:asciiTheme="minorHAnsi" w:hAnsiTheme="minorHAnsi"/>
          <w:szCs w:val="22"/>
        </w:rPr>
        <w:t xml:space="preserve">the </w:t>
      </w:r>
      <w:r w:rsidRPr="00717136">
        <w:rPr>
          <w:rFonts w:asciiTheme="minorHAnsi" w:hAnsiTheme="minorHAnsi"/>
          <w:szCs w:val="22"/>
        </w:rPr>
        <w:t>public and the Work</w:t>
      </w:r>
      <w:r w:rsidR="00407CE2" w:rsidRPr="00717136">
        <w:rPr>
          <w:rFonts w:asciiTheme="minorHAnsi" w:hAnsiTheme="minorHAnsi"/>
          <w:szCs w:val="22"/>
        </w:rPr>
        <w:t>.</w:t>
      </w:r>
    </w:p>
    <w:p w14:paraId="29DCD7E9"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 xml:space="preserve">Provide </w:t>
      </w:r>
      <w:r w:rsidR="0013606B" w:rsidRPr="00717136">
        <w:rPr>
          <w:rFonts w:asciiTheme="minorHAnsi" w:hAnsiTheme="minorHAnsi"/>
          <w:szCs w:val="22"/>
        </w:rPr>
        <w:t xml:space="preserve">all barricades and lights, </w:t>
      </w:r>
      <w:r w:rsidRPr="00717136">
        <w:rPr>
          <w:rFonts w:asciiTheme="minorHAnsi" w:hAnsiTheme="minorHAnsi"/>
          <w:szCs w:val="22"/>
        </w:rPr>
        <w:t>as necessary</w:t>
      </w:r>
      <w:r w:rsidR="0013606B" w:rsidRPr="00717136">
        <w:rPr>
          <w:rFonts w:asciiTheme="minorHAnsi" w:hAnsiTheme="minorHAnsi"/>
          <w:szCs w:val="22"/>
        </w:rPr>
        <w:t xml:space="preserve">, </w:t>
      </w:r>
      <w:proofErr w:type="gramStart"/>
      <w:r w:rsidR="0013606B" w:rsidRPr="00717136">
        <w:rPr>
          <w:rFonts w:asciiTheme="minorHAnsi" w:hAnsiTheme="minorHAnsi"/>
          <w:szCs w:val="22"/>
        </w:rPr>
        <w:t>in order</w:t>
      </w:r>
      <w:r w:rsidRPr="00717136">
        <w:rPr>
          <w:rFonts w:asciiTheme="minorHAnsi" w:hAnsiTheme="minorHAnsi"/>
          <w:szCs w:val="22"/>
        </w:rPr>
        <w:t xml:space="preserve"> to</w:t>
      </w:r>
      <w:proofErr w:type="gramEnd"/>
      <w:r w:rsidRPr="00717136">
        <w:rPr>
          <w:rFonts w:asciiTheme="minorHAnsi" w:hAnsiTheme="minorHAnsi"/>
          <w:szCs w:val="22"/>
        </w:rPr>
        <w:t xml:space="preserve"> prevent </w:t>
      </w:r>
      <w:r w:rsidR="0013606B" w:rsidRPr="00717136">
        <w:rPr>
          <w:rFonts w:asciiTheme="minorHAnsi" w:hAnsiTheme="minorHAnsi"/>
          <w:szCs w:val="22"/>
        </w:rPr>
        <w:t xml:space="preserve">any </w:t>
      </w:r>
      <w:r w:rsidRPr="00717136">
        <w:rPr>
          <w:rFonts w:asciiTheme="minorHAnsi" w:hAnsiTheme="minorHAnsi"/>
          <w:szCs w:val="22"/>
        </w:rPr>
        <w:t xml:space="preserve">unauthorized entry to construction areas and affected roads, streets, and alleyways, inside and outside of </w:t>
      </w:r>
      <w:r w:rsidR="0013606B" w:rsidRPr="00717136">
        <w:rPr>
          <w:rFonts w:asciiTheme="minorHAnsi" w:hAnsiTheme="minorHAnsi"/>
          <w:szCs w:val="22"/>
        </w:rPr>
        <w:t xml:space="preserve">the </w:t>
      </w:r>
      <w:r w:rsidRPr="00717136">
        <w:rPr>
          <w:rFonts w:asciiTheme="minorHAnsi" w:hAnsiTheme="minorHAnsi"/>
          <w:szCs w:val="22"/>
        </w:rPr>
        <w:t xml:space="preserve">fenced area, and as required </w:t>
      </w:r>
      <w:r w:rsidR="0013606B" w:rsidRPr="00717136">
        <w:rPr>
          <w:rFonts w:asciiTheme="minorHAnsi" w:hAnsiTheme="minorHAnsi"/>
          <w:szCs w:val="22"/>
        </w:rPr>
        <w:t xml:space="preserve">in order </w:t>
      </w:r>
      <w:r w:rsidRPr="00717136">
        <w:rPr>
          <w:rFonts w:asciiTheme="minorHAnsi" w:hAnsiTheme="minorHAnsi"/>
          <w:szCs w:val="22"/>
        </w:rPr>
        <w:t xml:space="preserve">to ensure public safety and the safety of </w:t>
      </w:r>
      <w:r w:rsidR="0013606B" w:rsidRPr="00717136">
        <w:rPr>
          <w:rFonts w:asciiTheme="minorHAnsi" w:hAnsiTheme="minorHAnsi"/>
          <w:szCs w:val="22"/>
        </w:rPr>
        <w:t xml:space="preserve">the </w:t>
      </w:r>
      <w:r w:rsidRPr="00717136">
        <w:rPr>
          <w:rFonts w:asciiTheme="minorHAnsi" w:hAnsiTheme="minorHAnsi"/>
          <w:szCs w:val="22"/>
        </w:rPr>
        <w:t>Contractor’s employees, other employer’s employees, and others who may be affected by the Work.</w:t>
      </w:r>
    </w:p>
    <w:p w14:paraId="1853C63C"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 xml:space="preserve">Provide </w:t>
      </w:r>
      <w:r w:rsidR="0013606B" w:rsidRPr="00717136">
        <w:rPr>
          <w:rFonts w:asciiTheme="minorHAnsi" w:hAnsiTheme="minorHAnsi"/>
          <w:szCs w:val="22"/>
        </w:rPr>
        <w:t xml:space="preserve">barricades and lights </w:t>
      </w:r>
      <w:r w:rsidRPr="00717136">
        <w:rPr>
          <w:rFonts w:asciiTheme="minorHAnsi" w:hAnsiTheme="minorHAnsi"/>
          <w:szCs w:val="22"/>
        </w:rPr>
        <w:t>to protect existing facilities and adjacent properties from potential damage.</w:t>
      </w:r>
    </w:p>
    <w:p w14:paraId="60E8B54D"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 xml:space="preserve">Locate </w:t>
      </w:r>
      <w:r w:rsidR="0013606B" w:rsidRPr="00717136">
        <w:rPr>
          <w:rFonts w:asciiTheme="minorHAnsi" w:hAnsiTheme="minorHAnsi"/>
          <w:szCs w:val="22"/>
        </w:rPr>
        <w:t xml:space="preserve">barricades </w:t>
      </w:r>
      <w:r w:rsidRPr="00717136">
        <w:rPr>
          <w:rFonts w:asciiTheme="minorHAnsi" w:hAnsiTheme="minorHAnsi"/>
          <w:szCs w:val="22"/>
        </w:rPr>
        <w:t xml:space="preserve">to enable access by facility operators and </w:t>
      </w:r>
      <w:r w:rsidR="0013606B" w:rsidRPr="00717136">
        <w:rPr>
          <w:rFonts w:asciiTheme="minorHAnsi" w:hAnsiTheme="minorHAnsi"/>
          <w:szCs w:val="22"/>
        </w:rPr>
        <w:t xml:space="preserve">private </w:t>
      </w:r>
      <w:r w:rsidRPr="00717136">
        <w:rPr>
          <w:rFonts w:asciiTheme="minorHAnsi" w:hAnsiTheme="minorHAnsi"/>
          <w:szCs w:val="22"/>
        </w:rPr>
        <w:t>property owners.</w:t>
      </w:r>
    </w:p>
    <w:p w14:paraId="5A802C14"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Protect streets, roads, highways, and other public thoroughfares that are closed to traffic by effective barricades with acceptable warning signs.</w:t>
      </w:r>
    </w:p>
    <w:p w14:paraId="0227E4B2"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Locate barricades at the nearest intersecting public thoroughfare on each side of the blocked section.</w:t>
      </w:r>
    </w:p>
    <w:p w14:paraId="4F7D2394" w14:textId="7B5EF51C" w:rsidR="00CF0043" w:rsidRPr="00717136" w:rsidRDefault="00CF0043" w:rsidP="00657B2D">
      <w:pPr>
        <w:pStyle w:val="Heading2"/>
        <w:rPr>
          <w:rFonts w:asciiTheme="minorHAnsi" w:hAnsiTheme="minorHAnsi"/>
          <w:szCs w:val="22"/>
        </w:rPr>
      </w:pPr>
      <w:r w:rsidRPr="00717136">
        <w:rPr>
          <w:rFonts w:asciiTheme="minorHAnsi" w:hAnsiTheme="minorHAnsi"/>
          <w:szCs w:val="22"/>
        </w:rPr>
        <w:t>Signs and Equipment</w:t>
      </w:r>
    </w:p>
    <w:p w14:paraId="0ECAD756"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lastRenderedPageBreak/>
        <w:t xml:space="preserve">Conform to </w:t>
      </w:r>
      <w:r w:rsidR="00ED4A92" w:rsidRPr="00717136">
        <w:rPr>
          <w:rFonts w:asciiTheme="minorHAnsi" w:hAnsiTheme="minorHAnsi"/>
          <w:szCs w:val="22"/>
        </w:rPr>
        <w:t xml:space="preserve">the </w:t>
      </w:r>
      <w:r w:rsidRPr="00717136">
        <w:rPr>
          <w:rFonts w:asciiTheme="minorHAnsi" w:hAnsiTheme="minorHAnsi"/>
          <w:szCs w:val="22"/>
        </w:rPr>
        <w:t xml:space="preserve">requirements of </w:t>
      </w:r>
      <w:r w:rsidR="00ED4A92" w:rsidRPr="00717136">
        <w:rPr>
          <w:rFonts w:asciiTheme="minorHAnsi" w:hAnsiTheme="minorHAnsi"/>
          <w:szCs w:val="22"/>
        </w:rPr>
        <w:t xml:space="preserve">the Ontario </w:t>
      </w:r>
      <w:r w:rsidR="00B34158" w:rsidRPr="00717136">
        <w:rPr>
          <w:rFonts w:asciiTheme="minorHAnsi" w:hAnsiTheme="minorHAnsi"/>
          <w:szCs w:val="22"/>
        </w:rPr>
        <w:t xml:space="preserve">Traffic </w:t>
      </w:r>
      <w:r w:rsidR="00ED4A92" w:rsidRPr="00717136">
        <w:rPr>
          <w:rFonts w:asciiTheme="minorHAnsi" w:hAnsiTheme="minorHAnsi"/>
          <w:szCs w:val="22"/>
        </w:rPr>
        <w:t xml:space="preserve">Manual – Book 7 published by the </w:t>
      </w:r>
      <w:r w:rsidRPr="00717136">
        <w:rPr>
          <w:rFonts w:asciiTheme="minorHAnsi" w:hAnsiTheme="minorHAnsi"/>
          <w:szCs w:val="22"/>
        </w:rPr>
        <w:t>Ontario Ministry of Transportation</w:t>
      </w:r>
      <w:r w:rsidR="00407CE2" w:rsidRPr="00717136">
        <w:rPr>
          <w:rFonts w:asciiTheme="minorHAnsi" w:hAnsiTheme="minorHAnsi"/>
          <w:szCs w:val="22"/>
        </w:rPr>
        <w:t>.</w:t>
      </w:r>
    </w:p>
    <w:p w14:paraId="16B3BE4F"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 xml:space="preserve">Traffic Cones: Provide to delineate traffic lanes </w:t>
      </w:r>
      <w:r w:rsidR="001019E5" w:rsidRPr="00717136">
        <w:rPr>
          <w:rFonts w:asciiTheme="minorHAnsi" w:hAnsiTheme="minorHAnsi"/>
          <w:szCs w:val="22"/>
        </w:rPr>
        <w:t xml:space="preserve">and </w:t>
      </w:r>
      <w:r w:rsidRPr="00717136">
        <w:rPr>
          <w:rFonts w:asciiTheme="minorHAnsi" w:hAnsiTheme="minorHAnsi"/>
          <w:szCs w:val="22"/>
        </w:rPr>
        <w:t>to guide and separate traffic movements.</w:t>
      </w:r>
    </w:p>
    <w:p w14:paraId="08989BCB"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 xml:space="preserve">Provide at obstructions, such as material piles and </w:t>
      </w:r>
      <w:r w:rsidR="00FB3983" w:rsidRPr="00717136">
        <w:rPr>
          <w:rFonts w:asciiTheme="minorHAnsi" w:hAnsiTheme="minorHAnsi"/>
          <w:szCs w:val="22"/>
        </w:rPr>
        <w:t>e</w:t>
      </w:r>
      <w:r w:rsidRPr="00717136">
        <w:rPr>
          <w:rFonts w:asciiTheme="minorHAnsi" w:hAnsiTheme="minorHAnsi"/>
          <w:szCs w:val="22"/>
        </w:rPr>
        <w:t>quipment.</w:t>
      </w:r>
    </w:p>
    <w:p w14:paraId="619D6BF9"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Illuminate barricades and obstructions with warning lights from sunset to sunrise.</w:t>
      </w:r>
    </w:p>
    <w:p w14:paraId="6F441642" w14:textId="77777777" w:rsidR="00CF0043" w:rsidRPr="00717136" w:rsidRDefault="00CF0043" w:rsidP="00657B2D">
      <w:pPr>
        <w:pStyle w:val="Heading3"/>
        <w:rPr>
          <w:rFonts w:asciiTheme="minorHAnsi" w:hAnsiTheme="minorHAnsi"/>
          <w:szCs w:val="22"/>
        </w:rPr>
      </w:pPr>
      <w:r w:rsidRPr="00717136">
        <w:rPr>
          <w:rFonts w:asciiTheme="minorHAnsi" w:hAnsiTheme="minorHAnsi"/>
          <w:szCs w:val="22"/>
        </w:rPr>
        <w:t xml:space="preserve">Use </w:t>
      </w:r>
      <w:r w:rsidR="001019E5" w:rsidRPr="00717136">
        <w:rPr>
          <w:rFonts w:asciiTheme="minorHAnsi" w:hAnsiTheme="minorHAnsi"/>
          <w:szCs w:val="22"/>
        </w:rPr>
        <w:t xml:space="preserve">signs </w:t>
      </w:r>
      <w:r w:rsidRPr="00717136">
        <w:rPr>
          <w:rFonts w:asciiTheme="minorHAnsi" w:hAnsiTheme="minorHAnsi"/>
          <w:szCs w:val="22"/>
        </w:rPr>
        <w:t xml:space="preserve">to alert </w:t>
      </w:r>
      <w:r w:rsidR="001019E5" w:rsidRPr="00717136">
        <w:rPr>
          <w:rFonts w:asciiTheme="minorHAnsi" w:hAnsiTheme="minorHAnsi"/>
          <w:szCs w:val="22"/>
        </w:rPr>
        <w:t xml:space="preserve">the </w:t>
      </w:r>
      <w:proofErr w:type="gramStart"/>
      <w:r w:rsidRPr="00717136">
        <w:rPr>
          <w:rFonts w:asciiTheme="minorHAnsi" w:hAnsiTheme="minorHAnsi"/>
          <w:szCs w:val="22"/>
        </w:rPr>
        <w:t>general public</w:t>
      </w:r>
      <w:proofErr w:type="gramEnd"/>
      <w:r w:rsidRPr="00717136">
        <w:rPr>
          <w:rFonts w:asciiTheme="minorHAnsi" w:hAnsiTheme="minorHAnsi"/>
          <w:szCs w:val="22"/>
        </w:rPr>
        <w:t xml:space="preserve"> of construction hazards, </w:t>
      </w:r>
      <w:r w:rsidR="001019E5" w:rsidRPr="00717136">
        <w:rPr>
          <w:rFonts w:asciiTheme="minorHAnsi" w:hAnsiTheme="minorHAnsi"/>
          <w:szCs w:val="22"/>
        </w:rPr>
        <w:t xml:space="preserve">including any </w:t>
      </w:r>
      <w:r w:rsidRPr="00717136">
        <w:rPr>
          <w:rFonts w:asciiTheme="minorHAnsi" w:hAnsiTheme="minorHAnsi"/>
          <w:szCs w:val="22"/>
        </w:rPr>
        <w:t>surface irregularities, un</w:t>
      </w:r>
      <w:r w:rsidR="00B34158" w:rsidRPr="00717136">
        <w:rPr>
          <w:rFonts w:asciiTheme="minorHAnsi" w:hAnsiTheme="minorHAnsi"/>
          <w:szCs w:val="22"/>
        </w:rPr>
        <w:t>-</w:t>
      </w:r>
      <w:r w:rsidRPr="00717136">
        <w:rPr>
          <w:rFonts w:asciiTheme="minorHAnsi" w:hAnsiTheme="minorHAnsi"/>
          <w:szCs w:val="22"/>
        </w:rPr>
        <w:t>ramped walkways, grade changes, and trenches or excavations in roadways and in other public access areas.</w:t>
      </w:r>
    </w:p>
    <w:p w14:paraId="34D12E2C" w14:textId="04EE1E9F" w:rsidR="00623C24" w:rsidRPr="00717136" w:rsidRDefault="00CF0043" w:rsidP="00043928">
      <w:pPr>
        <w:pStyle w:val="Heading2"/>
        <w:rPr>
          <w:rFonts w:asciiTheme="minorHAnsi" w:hAnsiTheme="minorHAnsi"/>
          <w:szCs w:val="22"/>
        </w:rPr>
      </w:pPr>
      <w:r w:rsidRPr="00717136">
        <w:rPr>
          <w:rFonts w:asciiTheme="minorHAnsi" w:hAnsiTheme="minorHAnsi"/>
          <w:szCs w:val="22"/>
        </w:rPr>
        <w:t xml:space="preserve">Existing Structures </w:t>
      </w:r>
    </w:p>
    <w:p w14:paraId="74E0249D" w14:textId="356DA649" w:rsidR="00623C24" w:rsidRPr="00717136" w:rsidRDefault="00CF0043" w:rsidP="00043928">
      <w:pPr>
        <w:pStyle w:val="Heading3"/>
        <w:rPr>
          <w:rFonts w:asciiTheme="minorHAnsi" w:hAnsiTheme="minorHAnsi"/>
          <w:szCs w:val="22"/>
        </w:rPr>
      </w:pPr>
      <w:r w:rsidRPr="00717136">
        <w:rPr>
          <w:rFonts w:asciiTheme="minorHAnsi" w:hAnsiTheme="minorHAnsi"/>
          <w:szCs w:val="22"/>
        </w:rPr>
        <w:t xml:space="preserve">Where </w:t>
      </w:r>
      <w:r w:rsidR="001019E5" w:rsidRPr="00717136">
        <w:rPr>
          <w:rFonts w:asciiTheme="minorHAnsi" w:hAnsiTheme="minorHAnsi"/>
          <w:szCs w:val="22"/>
        </w:rPr>
        <w:t xml:space="preserve">the </w:t>
      </w:r>
      <w:r w:rsidRPr="00717136">
        <w:rPr>
          <w:rFonts w:asciiTheme="minorHAnsi" w:hAnsiTheme="minorHAnsi"/>
          <w:szCs w:val="22"/>
        </w:rPr>
        <w:t xml:space="preserve">Contractor contemplates </w:t>
      </w:r>
      <w:r w:rsidR="001019E5" w:rsidRPr="00717136">
        <w:rPr>
          <w:rFonts w:asciiTheme="minorHAnsi" w:hAnsiTheme="minorHAnsi"/>
          <w:szCs w:val="22"/>
        </w:rPr>
        <w:t xml:space="preserve">the </w:t>
      </w:r>
      <w:r w:rsidRPr="00717136">
        <w:rPr>
          <w:rFonts w:asciiTheme="minorHAnsi" w:hAnsiTheme="minorHAnsi"/>
          <w:szCs w:val="22"/>
        </w:rPr>
        <w:t>removal of sma</w:t>
      </w:r>
      <w:r w:rsidR="00043928" w:rsidRPr="00717136">
        <w:rPr>
          <w:rFonts w:asciiTheme="minorHAnsi" w:hAnsiTheme="minorHAnsi"/>
          <w:szCs w:val="22"/>
        </w:rPr>
        <w:t xml:space="preserve">ll structures such signposts </w:t>
      </w:r>
      <w:r w:rsidRPr="00717136">
        <w:rPr>
          <w:rFonts w:asciiTheme="minorHAnsi" w:hAnsiTheme="minorHAnsi"/>
          <w:szCs w:val="22"/>
        </w:rPr>
        <w:t xml:space="preserve">and culverts that interfere with </w:t>
      </w:r>
      <w:r w:rsidR="001019E5" w:rsidRPr="00717136">
        <w:rPr>
          <w:rFonts w:asciiTheme="minorHAnsi" w:hAnsiTheme="minorHAnsi"/>
          <w:szCs w:val="22"/>
        </w:rPr>
        <w:t xml:space="preserve">the </w:t>
      </w:r>
      <w:r w:rsidRPr="00717136">
        <w:rPr>
          <w:rFonts w:asciiTheme="minorHAnsi" w:hAnsiTheme="minorHAnsi"/>
          <w:szCs w:val="22"/>
        </w:rPr>
        <w:t>Contractor’s operations, obtain</w:t>
      </w:r>
      <w:r w:rsidR="001019E5" w:rsidRPr="00717136">
        <w:rPr>
          <w:rFonts w:asciiTheme="minorHAnsi" w:hAnsiTheme="minorHAnsi"/>
          <w:szCs w:val="22"/>
        </w:rPr>
        <w:t xml:space="preserve"> the prior</w:t>
      </w:r>
      <w:r w:rsidRPr="00717136">
        <w:rPr>
          <w:rFonts w:asciiTheme="minorHAnsi" w:hAnsiTheme="minorHAnsi"/>
          <w:szCs w:val="22"/>
        </w:rPr>
        <w:t xml:space="preserve"> approval of </w:t>
      </w:r>
      <w:r w:rsidR="001019E5" w:rsidRPr="00717136">
        <w:rPr>
          <w:rFonts w:asciiTheme="minorHAnsi" w:hAnsiTheme="minorHAnsi"/>
          <w:szCs w:val="22"/>
        </w:rPr>
        <w:t xml:space="preserve">the </w:t>
      </w:r>
      <w:r w:rsidRPr="00717136">
        <w:rPr>
          <w:rFonts w:asciiTheme="minorHAnsi" w:hAnsiTheme="minorHAnsi"/>
          <w:szCs w:val="22"/>
        </w:rPr>
        <w:t xml:space="preserve">property owner and </w:t>
      </w:r>
      <w:r w:rsidR="001019E5" w:rsidRPr="00717136">
        <w:rPr>
          <w:rFonts w:asciiTheme="minorHAnsi" w:hAnsiTheme="minorHAnsi"/>
          <w:szCs w:val="22"/>
        </w:rPr>
        <w:t>the Consultant</w:t>
      </w:r>
      <w:r w:rsidR="003E3A60" w:rsidRPr="00717136">
        <w:rPr>
          <w:rFonts w:asciiTheme="minorHAnsi" w:hAnsiTheme="minorHAnsi"/>
          <w:szCs w:val="22"/>
        </w:rPr>
        <w:t xml:space="preserve"> prior to the removal of any small structures</w:t>
      </w:r>
      <w:r w:rsidRPr="00717136">
        <w:rPr>
          <w:rFonts w:asciiTheme="minorHAnsi" w:hAnsiTheme="minorHAnsi"/>
          <w:szCs w:val="22"/>
        </w:rPr>
        <w:t xml:space="preserve">. </w:t>
      </w:r>
    </w:p>
    <w:p w14:paraId="2216C3E9" w14:textId="55E982BC" w:rsidR="00CF0043" w:rsidRPr="00717136" w:rsidRDefault="00DB0F79" w:rsidP="00043928">
      <w:pPr>
        <w:pStyle w:val="Heading3"/>
        <w:rPr>
          <w:rFonts w:asciiTheme="minorHAnsi" w:hAnsiTheme="minorHAnsi"/>
          <w:szCs w:val="22"/>
        </w:rPr>
      </w:pPr>
      <w:r w:rsidRPr="00717136">
        <w:rPr>
          <w:rFonts w:asciiTheme="minorHAnsi" w:hAnsiTheme="minorHAnsi"/>
          <w:szCs w:val="22"/>
        </w:rPr>
        <w:t>The Contractor shall r</w:t>
      </w:r>
      <w:r w:rsidR="00CF0043" w:rsidRPr="00717136">
        <w:rPr>
          <w:rFonts w:asciiTheme="minorHAnsi" w:hAnsiTheme="minorHAnsi"/>
          <w:szCs w:val="22"/>
        </w:rPr>
        <w:t xml:space="preserve">eplace </w:t>
      </w:r>
      <w:r w:rsidRPr="00717136">
        <w:rPr>
          <w:rFonts w:asciiTheme="minorHAnsi" w:hAnsiTheme="minorHAnsi"/>
          <w:szCs w:val="22"/>
        </w:rPr>
        <w:t>small structures that are</w:t>
      </w:r>
      <w:r w:rsidR="00CF0043" w:rsidRPr="00717136">
        <w:rPr>
          <w:rFonts w:asciiTheme="minorHAnsi" w:hAnsiTheme="minorHAnsi"/>
          <w:szCs w:val="22"/>
        </w:rPr>
        <w:t xml:space="preserve"> removed </w:t>
      </w:r>
      <w:r w:rsidRPr="00717136">
        <w:rPr>
          <w:rFonts w:asciiTheme="minorHAnsi" w:hAnsiTheme="minorHAnsi"/>
          <w:szCs w:val="22"/>
        </w:rPr>
        <w:t xml:space="preserve">with structures </w:t>
      </w:r>
      <w:r w:rsidR="00CF0043" w:rsidRPr="00717136">
        <w:rPr>
          <w:rFonts w:asciiTheme="minorHAnsi" w:hAnsiTheme="minorHAnsi"/>
          <w:szCs w:val="22"/>
        </w:rPr>
        <w:t xml:space="preserve">in a condition equal to or better than </w:t>
      </w:r>
      <w:r w:rsidRPr="00717136">
        <w:rPr>
          <w:rFonts w:asciiTheme="minorHAnsi" w:hAnsiTheme="minorHAnsi"/>
          <w:szCs w:val="22"/>
        </w:rPr>
        <w:t xml:space="preserve">their </w:t>
      </w:r>
      <w:r w:rsidR="00CF0043" w:rsidRPr="00717136">
        <w:rPr>
          <w:rFonts w:asciiTheme="minorHAnsi" w:hAnsiTheme="minorHAnsi"/>
          <w:szCs w:val="22"/>
        </w:rPr>
        <w:t>original</w:t>
      </w:r>
      <w:r w:rsidRPr="00717136">
        <w:rPr>
          <w:rFonts w:asciiTheme="minorHAnsi" w:hAnsiTheme="minorHAnsi"/>
          <w:szCs w:val="22"/>
        </w:rPr>
        <w:t xml:space="preserve"> pre-construction conditions</w:t>
      </w:r>
      <w:r w:rsidR="00CF0043" w:rsidRPr="00717136">
        <w:rPr>
          <w:rFonts w:asciiTheme="minorHAnsi" w:hAnsiTheme="minorHAnsi"/>
          <w:szCs w:val="22"/>
        </w:rPr>
        <w:t>. Provide temporary replacement</w:t>
      </w:r>
      <w:r w:rsidR="00B34158" w:rsidRPr="00717136">
        <w:rPr>
          <w:rFonts w:asciiTheme="minorHAnsi" w:hAnsiTheme="minorHAnsi"/>
          <w:szCs w:val="22"/>
        </w:rPr>
        <w:t>s, where required</w:t>
      </w:r>
      <w:r w:rsidRPr="00717136">
        <w:rPr>
          <w:rFonts w:asciiTheme="minorHAnsi" w:hAnsiTheme="minorHAnsi"/>
          <w:szCs w:val="22"/>
        </w:rPr>
        <w:t>, with the prior approval of the property owner and/or Consultant,</w:t>
      </w:r>
      <w:r w:rsidR="00CF0043" w:rsidRPr="00717136">
        <w:rPr>
          <w:rFonts w:asciiTheme="minorHAnsi" w:hAnsiTheme="minorHAnsi"/>
          <w:szCs w:val="22"/>
        </w:rPr>
        <w:t xml:space="preserve"> until the final replacement has been carried out. </w:t>
      </w:r>
    </w:p>
    <w:p w14:paraId="1DFEC9EC" w14:textId="77777777" w:rsidR="00FB3983" w:rsidRPr="00717136" w:rsidRDefault="00FB3983" w:rsidP="004006AA">
      <w:pPr>
        <w:pStyle w:val="Heading2"/>
        <w:rPr>
          <w:rFonts w:asciiTheme="minorHAnsi" w:hAnsiTheme="minorHAnsi"/>
          <w:szCs w:val="22"/>
        </w:rPr>
      </w:pPr>
      <w:r w:rsidRPr="00717136">
        <w:rPr>
          <w:rFonts w:asciiTheme="minorHAnsi" w:hAnsiTheme="minorHAnsi"/>
          <w:szCs w:val="22"/>
        </w:rPr>
        <w:t>Access Roads</w:t>
      </w:r>
    </w:p>
    <w:p w14:paraId="52952DE3" w14:textId="733DEF46"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Construct access roads as shown </w:t>
      </w:r>
      <w:r w:rsidR="00DB0F79" w:rsidRPr="00717136">
        <w:rPr>
          <w:rFonts w:asciiTheme="minorHAnsi" w:hAnsiTheme="minorHAnsi"/>
          <w:szCs w:val="22"/>
        </w:rPr>
        <w:t>on the Contract Drawings</w:t>
      </w:r>
      <w:r w:rsidRPr="00717136">
        <w:rPr>
          <w:rFonts w:asciiTheme="minorHAnsi" w:hAnsiTheme="minorHAnsi"/>
          <w:szCs w:val="22"/>
        </w:rPr>
        <w:t xml:space="preserve"> within </w:t>
      </w:r>
      <w:r w:rsidR="00DB0F79" w:rsidRPr="00717136">
        <w:rPr>
          <w:rFonts w:asciiTheme="minorHAnsi" w:hAnsiTheme="minorHAnsi"/>
          <w:szCs w:val="22"/>
        </w:rPr>
        <w:t xml:space="preserve">the </w:t>
      </w:r>
      <w:r w:rsidRPr="00717136">
        <w:rPr>
          <w:rFonts w:asciiTheme="minorHAnsi" w:hAnsiTheme="minorHAnsi"/>
          <w:szCs w:val="22"/>
        </w:rPr>
        <w:t xml:space="preserve">easements, rights-of-way, or Contract limits. Utilize existing roads </w:t>
      </w:r>
      <w:proofErr w:type="gramStart"/>
      <w:r w:rsidRPr="00717136">
        <w:rPr>
          <w:rFonts w:asciiTheme="minorHAnsi" w:hAnsiTheme="minorHAnsi"/>
          <w:szCs w:val="22"/>
        </w:rPr>
        <w:t>where</w:t>
      </w:r>
      <w:proofErr w:type="gramEnd"/>
      <w:r w:rsidRPr="00717136">
        <w:rPr>
          <w:rFonts w:asciiTheme="minorHAnsi" w:hAnsiTheme="minorHAnsi"/>
          <w:szCs w:val="22"/>
        </w:rPr>
        <w:t xml:space="preserve"> shown</w:t>
      </w:r>
      <w:r w:rsidR="00DB0F79" w:rsidRPr="00717136">
        <w:rPr>
          <w:rFonts w:asciiTheme="minorHAnsi" w:hAnsiTheme="minorHAnsi"/>
          <w:szCs w:val="22"/>
        </w:rPr>
        <w:t xml:space="preserve"> on the Contract Drawings</w:t>
      </w:r>
      <w:r w:rsidRPr="00717136">
        <w:rPr>
          <w:rFonts w:asciiTheme="minorHAnsi" w:hAnsiTheme="minorHAnsi"/>
          <w:szCs w:val="22"/>
        </w:rPr>
        <w:t>. Alignments for new routes must be approved</w:t>
      </w:r>
      <w:r w:rsidR="00DB0F79" w:rsidRPr="00717136">
        <w:rPr>
          <w:rFonts w:asciiTheme="minorHAnsi" w:hAnsiTheme="minorHAnsi"/>
          <w:szCs w:val="22"/>
        </w:rPr>
        <w:t>, in advance,</w:t>
      </w:r>
      <w:r w:rsidRPr="00717136">
        <w:rPr>
          <w:rFonts w:asciiTheme="minorHAnsi" w:hAnsiTheme="minorHAnsi"/>
          <w:szCs w:val="22"/>
        </w:rPr>
        <w:t xml:space="preserve"> by </w:t>
      </w:r>
      <w:r w:rsidR="00DB0F79" w:rsidRPr="00717136">
        <w:rPr>
          <w:rFonts w:asciiTheme="minorHAnsi" w:hAnsiTheme="minorHAnsi"/>
          <w:szCs w:val="22"/>
        </w:rPr>
        <w:t>the Consultant</w:t>
      </w:r>
      <w:r w:rsidRPr="00717136">
        <w:rPr>
          <w:rFonts w:asciiTheme="minorHAnsi" w:hAnsiTheme="minorHAnsi"/>
          <w:szCs w:val="22"/>
        </w:rPr>
        <w:t xml:space="preserve">. </w:t>
      </w:r>
      <w:r w:rsidR="00733F55" w:rsidRPr="00717136">
        <w:rPr>
          <w:rFonts w:asciiTheme="minorHAnsi" w:hAnsiTheme="minorHAnsi"/>
          <w:szCs w:val="22"/>
        </w:rPr>
        <w:t>A</w:t>
      </w:r>
      <w:r w:rsidRPr="00717136">
        <w:rPr>
          <w:rFonts w:asciiTheme="minorHAnsi" w:hAnsiTheme="minorHAnsi"/>
          <w:szCs w:val="22"/>
        </w:rPr>
        <w:t xml:space="preserve">lso </w:t>
      </w:r>
      <w:r w:rsidR="00733F55" w:rsidRPr="00717136">
        <w:rPr>
          <w:rFonts w:asciiTheme="minorHAnsi" w:hAnsiTheme="minorHAnsi"/>
          <w:szCs w:val="22"/>
        </w:rPr>
        <w:t xml:space="preserve">refer to </w:t>
      </w:r>
      <w:r w:rsidRPr="00717136">
        <w:rPr>
          <w:rFonts w:asciiTheme="minorHAnsi" w:hAnsiTheme="minorHAnsi"/>
          <w:szCs w:val="22"/>
        </w:rPr>
        <w:t>regulatory</w:t>
      </w:r>
      <w:r w:rsidR="00E4230A" w:rsidRPr="00717136">
        <w:rPr>
          <w:rFonts w:asciiTheme="minorHAnsi" w:hAnsiTheme="minorHAnsi"/>
          <w:szCs w:val="22"/>
        </w:rPr>
        <w:t>, environmental</w:t>
      </w:r>
      <w:r w:rsidRPr="00717136">
        <w:rPr>
          <w:rFonts w:asciiTheme="minorHAnsi" w:hAnsiTheme="minorHAnsi"/>
          <w:szCs w:val="22"/>
        </w:rPr>
        <w:t xml:space="preserve"> and construction sequencing requirements</w:t>
      </w:r>
      <w:r w:rsidR="003E3A60" w:rsidRPr="00717136">
        <w:rPr>
          <w:rFonts w:asciiTheme="minorHAnsi" w:hAnsiTheme="minorHAnsi"/>
          <w:szCs w:val="22"/>
        </w:rPr>
        <w:t xml:space="preserve"> in the Contract </w:t>
      </w:r>
      <w:r w:rsidR="00981005" w:rsidRPr="00717136">
        <w:rPr>
          <w:rFonts w:asciiTheme="minorHAnsi" w:hAnsiTheme="minorHAnsi"/>
          <w:szCs w:val="22"/>
        </w:rPr>
        <w:t>Documents for</w:t>
      </w:r>
      <w:r w:rsidRPr="00717136">
        <w:rPr>
          <w:rFonts w:asciiTheme="minorHAnsi" w:hAnsiTheme="minorHAnsi"/>
          <w:szCs w:val="22"/>
        </w:rPr>
        <w:t xml:space="preserve"> access to the </w:t>
      </w:r>
      <w:r w:rsidR="00DB0F79" w:rsidRPr="00717136">
        <w:rPr>
          <w:rFonts w:asciiTheme="minorHAnsi" w:hAnsiTheme="minorHAnsi"/>
          <w:szCs w:val="22"/>
        </w:rPr>
        <w:t>S</w:t>
      </w:r>
      <w:r w:rsidRPr="00717136">
        <w:rPr>
          <w:rFonts w:asciiTheme="minorHAnsi" w:hAnsiTheme="minorHAnsi"/>
          <w:szCs w:val="22"/>
        </w:rPr>
        <w:t xml:space="preserve">ite. </w:t>
      </w:r>
    </w:p>
    <w:p w14:paraId="400E3E6C"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Maintain drainage ways. Install and maintain culverts to allow water to flow beneath access roads. Provide </w:t>
      </w:r>
      <w:r w:rsidR="00DB0F79" w:rsidRPr="00717136">
        <w:rPr>
          <w:rFonts w:asciiTheme="minorHAnsi" w:hAnsiTheme="minorHAnsi"/>
          <w:szCs w:val="22"/>
        </w:rPr>
        <w:t>a</w:t>
      </w:r>
      <w:r w:rsidRPr="00717136">
        <w:rPr>
          <w:rFonts w:asciiTheme="minorHAnsi" w:hAnsiTheme="minorHAnsi"/>
          <w:szCs w:val="22"/>
        </w:rPr>
        <w:t>luminized steel, Type 2 culvert pipe of adequate strength to resist construction loads. Other pipe materials shall not be used.</w:t>
      </w:r>
    </w:p>
    <w:p w14:paraId="7D7D90B8"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Provide gravel, crushed rock, or other stabilization material to </w:t>
      </w:r>
      <w:proofErr w:type="gramStart"/>
      <w:r w:rsidRPr="00717136">
        <w:rPr>
          <w:rFonts w:asciiTheme="minorHAnsi" w:hAnsiTheme="minorHAnsi"/>
          <w:szCs w:val="22"/>
        </w:rPr>
        <w:t>permit access by all motor vehicles at all times</w:t>
      </w:r>
      <w:proofErr w:type="gramEnd"/>
      <w:r w:rsidRPr="00717136">
        <w:rPr>
          <w:rFonts w:asciiTheme="minorHAnsi" w:hAnsiTheme="minorHAnsi"/>
          <w:szCs w:val="22"/>
        </w:rPr>
        <w:t>.</w:t>
      </w:r>
    </w:p>
    <w:p w14:paraId="5525DABA"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Maintain </w:t>
      </w:r>
      <w:r w:rsidR="00DB0F79" w:rsidRPr="00717136">
        <w:rPr>
          <w:rFonts w:asciiTheme="minorHAnsi" w:hAnsiTheme="minorHAnsi"/>
          <w:szCs w:val="22"/>
        </w:rPr>
        <w:t xml:space="preserve">the </w:t>
      </w:r>
      <w:r w:rsidRPr="00717136">
        <w:rPr>
          <w:rFonts w:asciiTheme="minorHAnsi" w:hAnsiTheme="minorHAnsi"/>
          <w:szCs w:val="22"/>
        </w:rPr>
        <w:t xml:space="preserve">road grade and crown </w:t>
      </w:r>
      <w:proofErr w:type="gramStart"/>
      <w:r w:rsidR="00DB0F79" w:rsidRPr="00717136">
        <w:rPr>
          <w:rFonts w:asciiTheme="minorHAnsi" w:hAnsiTheme="minorHAnsi"/>
          <w:szCs w:val="22"/>
        </w:rPr>
        <w:t xml:space="preserve">in order </w:t>
      </w:r>
      <w:r w:rsidRPr="00717136">
        <w:rPr>
          <w:rFonts w:asciiTheme="minorHAnsi" w:hAnsiTheme="minorHAnsi"/>
          <w:szCs w:val="22"/>
        </w:rPr>
        <w:t>to</w:t>
      </w:r>
      <w:proofErr w:type="gramEnd"/>
      <w:r w:rsidRPr="00717136">
        <w:rPr>
          <w:rFonts w:asciiTheme="minorHAnsi" w:hAnsiTheme="minorHAnsi"/>
          <w:szCs w:val="22"/>
        </w:rPr>
        <w:t xml:space="preserve"> eliminate potholes, rutting, and other irregularities that </w:t>
      </w:r>
      <w:r w:rsidR="00DB0F79" w:rsidRPr="00717136">
        <w:rPr>
          <w:rFonts w:asciiTheme="minorHAnsi" w:hAnsiTheme="minorHAnsi"/>
          <w:szCs w:val="22"/>
        </w:rPr>
        <w:t xml:space="preserve">may </w:t>
      </w:r>
      <w:r w:rsidRPr="00717136">
        <w:rPr>
          <w:rFonts w:asciiTheme="minorHAnsi" w:hAnsiTheme="minorHAnsi"/>
          <w:szCs w:val="22"/>
        </w:rPr>
        <w:t>restrict access.</w:t>
      </w:r>
    </w:p>
    <w:p w14:paraId="28450363"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Coordinate with </w:t>
      </w:r>
      <w:r w:rsidR="00DB0F79" w:rsidRPr="00717136">
        <w:rPr>
          <w:rFonts w:asciiTheme="minorHAnsi" w:hAnsiTheme="minorHAnsi"/>
          <w:szCs w:val="22"/>
        </w:rPr>
        <w:t xml:space="preserve">the Consultant any </w:t>
      </w:r>
      <w:r w:rsidRPr="00717136">
        <w:rPr>
          <w:rFonts w:asciiTheme="minorHAnsi" w:hAnsiTheme="minorHAnsi"/>
          <w:szCs w:val="22"/>
        </w:rPr>
        <w:t xml:space="preserve">detours and other operations affecting traffic and access. Provide at least </w:t>
      </w:r>
      <w:r w:rsidR="003E3A60" w:rsidRPr="00717136">
        <w:rPr>
          <w:rFonts w:asciiTheme="minorHAnsi" w:hAnsiTheme="minorHAnsi"/>
          <w:szCs w:val="22"/>
        </w:rPr>
        <w:t>three Working Days’</w:t>
      </w:r>
      <w:r w:rsidRPr="00717136">
        <w:rPr>
          <w:rFonts w:asciiTheme="minorHAnsi" w:hAnsiTheme="minorHAnsi"/>
          <w:szCs w:val="22"/>
        </w:rPr>
        <w:t xml:space="preserve"> </w:t>
      </w:r>
      <w:r w:rsidR="00DB0F79" w:rsidRPr="00717136">
        <w:rPr>
          <w:rFonts w:asciiTheme="minorHAnsi" w:hAnsiTheme="minorHAnsi"/>
          <w:szCs w:val="22"/>
        </w:rPr>
        <w:t xml:space="preserve">prior written </w:t>
      </w:r>
      <w:r w:rsidRPr="00717136">
        <w:rPr>
          <w:rFonts w:asciiTheme="minorHAnsi" w:hAnsiTheme="minorHAnsi"/>
          <w:szCs w:val="22"/>
        </w:rPr>
        <w:t xml:space="preserve">notice to </w:t>
      </w:r>
      <w:r w:rsidR="00DB0F79" w:rsidRPr="00717136">
        <w:rPr>
          <w:rFonts w:asciiTheme="minorHAnsi" w:hAnsiTheme="minorHAnsi"/>
          <w:szCs w:val="22"/>
        </w:rPr>
        <w:t xml:space="preserve">the Consultant </w:t>
      </w:r>
      <w:r w:rsidRPr="00717136">
        <w:rPr>
          <w:rFonts w:asciiTheme="minorHAnsi" w:hAnsiTheme="minorHAnsi"/>
          <w:szCs w:val="22"/>
        </w:rPr>
        <w:t xml:space="preserve">of operations that will alter access to the </w:t>
      </w:r>
      <w:r w:rsidR="00DB0F79" w:rsidRPr="00717136">
        <w:rPr>
          <w:rFonts w:asciiTheme="minorHAnsi" w:hAnsiTheme="minorHAnsi"/>
          <w:szCs w:val="22"/>
        </w:rPr>
        <w:t>S</w:t>
      </w:r>
      <w:r w:rsidRPr="00717136">
        <w:rPr>
          <w:rFonts w:asciiTheme="minorHAnsi" w:hAnsiTheme="minorHAnsi"/>
          <w:szCs w:val="22"/>
        </w:rPr>
        <w:t>ite.</w:t>
      </w:r>
    </w:p>
    <w:p w14:paraId="7A9FC36E" w14:textId="77777777" w:rsidR="00CF0043" w:rsidRPr="00717136" w:rsidRDefault="00CF0043" w:rsidP="0EE8CC60">
      <w:pPr>
        <w:pStyle w:val="Heading3"/>
        <w:rPr>
          <w:rFonts w:asciiTheme="minorHAnsi" w:hAnsiTheme="minorHAnsi"/>
        </w:rPr>
      </w:pPr>
      <w:commentRangeStart w:id="190"/>
      <w:commentRangeStart w:id="191"/>
      <w:commentRangeStart w:id="192"/>
      <w:commentRangeStart w:id="193"/>
      <w:r w:rsidRPr="0EE8CC60">
        <w:rPr>
          <w:rFonts w:asciiTheme="minorHAnsi" w:hAnsiTheme="minorHAnsi"/>
        </w:rPr>
        <w:t xml:space="preserve">Where </w:t>
      </w:r>
      <w:r w:rsidR="00DB0F79" w:rsidRPr="0EE8CC60">
        <w:rPr>
          <w:rFonts w:asciiTheme="minorHAnsi" w:hAnsiTheme="minorHAnsi"/>
        </w:rPr>
        <w:t xml:space="preserve">an </w:t>
      </w:r>
      <w:r w:rsidRPr="0EE8CC60">
        <w:rPr>
          <w:rFonts w:asciiTheme="minorHAnsi" w:hAnsiTheme="minorHAnsi"/>
        </w:rPr>
        <w:t xml:space="preserve">access road crosses existing fences, </w:t>
      </w:r>
      <w:proofErr w:type="gramStart"/>
      <w:r w:rsidRPr="0EE8CC60">
        <w:rPr>
          <w:rFonts w:asciiTheme="minorHAnsi" w:hAnsiTheme="minorHAnsi"/>
        </w:rPr>
        <w:t>install</w:t>
      </w:r>
      <w:proofErr w:type="gramEnd"/>
      <w:r w:rsidRPr="0EE8CC60">
        <w:rPr>
          <w:rFonts w:asciiTheme="minorHAnsi" w:hAnsiTheme="minorHAnsi"/>
        </w:rPr>
        <w:t xml:space="preserve"> and maintain gates. Gates and gate posts shall conform to </w:t>
      </w:r>
      <w:r w:rsidR="00733F55" w:rsidRPr="0EE8CC60">
        <w:rPr>
          <w:rFonts w:asciiTheme="minorHAnsi" w:hAnsiTheme="minorHAnsi"/>
        </w:rPr>
        <w:t xml:space="preserve">the requirements </w:t>
      </w:r>
      <w:r w:rsidRPr="0EE8CC60">
        <w:rPr>
          <w:rFonts w:asciiTheme="minorHAnsi" w:hAnsiTheme="minorHAnsi"/>
        </w:rPr>
        <w:t xml:space="preserve">specified in </w:t>
      </w:r>
      <w:r w:rsidR="00A261E3" w:rsidRPr="0EE8CC60">
        <w:rPr>
          <w:rFonts w:asciiTheme="minorHAnsi" w:hAnsiTheme="minorHAnsi"/>
          <w:highlight w:val="yellow"/>
        </w:rPr>
        <w:t>[</w:t>
      </w:r>
      <w:r w:rsidRPr="0EE8CC60">
        <w:rPr>
          <w:rFonts w:asciiTheme="minorHAnsi" w:hAnsiTheme="minorHAnsi"/>
          <w:highlight w:val="yellow"/>
        </w:rPr>
        <w:t>Section 02821</w:t>
      </w:r>
      <w:r w:rsidR="00DB0F79" w:rsidRPr="0EE8CC60">
        <w:rPr>
          <w:rFonts w:asciiTheme="minorHAnsi" w:hAnsiTheme="minorHAnsi"/>
          <w:highlight w:val="yellow"/>
        </w:rPr>
        <w:t xml:space="preserve"> -</w:t>
      </w:r>
      <w:r w:rsidRPr="0EE8CC60">
        <w:rPr>
          <w:rFonts w:asciiTheme="minorHAnsi" w:hAnsiTheme="minorHAnsi"/>
          <w:highlight w:val="yellow"/>
        </w:rPr>
        <w:t xml:space="preserve"> Chain Link Fence and Gates</w:t>
      </w:r>
      <w:r w:rsidR="00A261E3" w:rsidRPr="0EE8CC60">
        <w:rPr>
          <w:rFonts w:asciiTheme="minorHAnsi" w:hAnsiTheme="minorHAnsi"/>
          <w:highlight w:val="yellow"/>
        </w:rPr>
        <w:t>]</w:t>
      </w:r>
      <w:r w:rsidRPr="0EE8CC60">
        <w:rPr>
          <w:rFonts w:asciiTheme="minorHAnsi" w:hAnsiTheme="minorHAnsi"/>
        </w:rPr>
        <w:t>.</w:t>
      </w:r>
      <w:commentRangeEnd w:id="190"/>
      <w:r>
        <w:rPr>
          <w:rStyle w:val="CommentReference"/>
        </w:rPr>
        <w:commentReference w:id="190"/>
      </w:r>
      <w:commentRangeEnd w:id="191"/>
      <w:r>
        <w:rPr>
          <w:rStyle w:val="CommentReference"/>
        </w:rPr>
        <w:commentReference w:id="191"/>
      </w:r>
      <w:commentRangeEnd w:id="192"/>
      <w:r w:rsidR="00721E64">
        <w:rPr>
          <w:rStyle w:val="CommentReference"/>
          <w:szCs w:val="22"/>
        </w:rPr>
        <w:commentReference w:id="192"/>
      </w:r>
      <w:commentRangeEnd w:id="193"/>
      <w:r w:rsidR="00314F23">
        <w:rPr>
          <w:rStyle w:val="CommentReference"/>
          <w:szCs w:val="22"/>
        </w:rPr>
        <w:commentReference w:id="193"/>
      </w:r>
    </w:p>
    <w:p w14:paraId="5E194453"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Upon </w:t>
      </w:r>
      <w:r w:rsidR="00DB0F79" w:rsidRPr="00717136">
        <w:rPr>
          <w:rFonts w:asciiTheme="minorHAnsi" w:hAnsiTheme="minorHAnsi"/>
          <w:szCs w:val="22"/>
        </w:rPr>
        <w:t xml:space="preserve">the </w:t>
      </w:r>
      <w:r w:rsidRPr="00717136">
        <w:rPr>
          <w:rFonts w:asciiTheme="minorHAnsi" w:hAnsiTheme="minorHAnsi"/>
          <w:szCs w:val="22"/>
        </w:rPr>
        <w:t xml:space="preserve">completion of construction, restore </w:t>
      </w:r>
      <w:r w:rsidR="00DB0F79" w:rsidRPr="00717136">
        <w:rPr>
          <w:rFonts w:asciiTheme="minorHAnsi" w:hAnsiTheme="minorHAnsi"/>
          <w:szCs w:val="22"/>
        </w:rPr>
        <w:t xml:space="preserve">the </w:t>
      </w:r>
      <w:r w:rsidRPr="00717136">
        <w:rPr>
          <w:rFonts w:asciiTheme="minorHAnsi" w:hAnsiTheme="minorHAnsi"/>
          <w:szCs w:val="22"/>
        </w:rPr>
        <w:t xml:space="preserve">ground surface disturbed by access road construction to </w:t>
      </w:r>
      <w:r w:rsidR="00DB0F79" w:rsidRPr="00717136">
        <w:rPr>
          <w:rFonts w:asciiTheme="minorHAnsi" w:hAnsiTheme="minorHAnsi"/>
          <w:szCs w:val="22"/>
        </w:rPr>
        <w:t xml:space="preserve">its </w:t>
      </w:r>
      <w:r w:rsidRPr="00717136">
        <w:rPr>
          <w:rFonts w:asciiTheme="minorHAnsi" w:hAnsiTheme="minorHAnsi"/>
          <w:szCs w:val="22"/>
        </w:rPr>
        <w:t>original grade.</w:t>
      </w:r>
    </w:p>
    <w:p w14:paraId="0A5F1D9D" w14:textId="25AFB90D" w:rsidR="00CF0043" w:rsidRPr="00721E64" w:rsidRDefault="00CF0043" w:rsidP="00DE3EB3">
      <w:pPr>
        <w:pStyle w:val="Heading3"/>
        <w:rPr>
          <w:rFonts w:asciiTheme="minorHAnsi" w:hAnsiTheme="minorHAnsi"/>
          <w:szCs w:val="22"/>
        </w:rPr>
      </w:pPr>
      <w:r w:rsidRPr="00717136">
        <w:rPr>
          <w:rFonts w:asciiTheme="minorHAnsi" w:hAnsiTheme="minorHAnsi"/>
          <w:szCs w:val="22"/>
        </w:rPr>
        <w:t xml:space="preserve">Control dust on </w:t>
      </w:r>
      <w:r w:rsidR="00DB0F79" w:rsidRPr="00717136">
        <w:rPr>
          <w:rFonts w:asciiTheme="minorHAnsi" w:hAnsiTheme="minorHAnsi"/>
          <w:szCs w:val="22"/>
        </w:rPr>
        <w:t xml:space="preserve">the </w:t>
      </w:r>
      <w:r w:rsidRPr="00717136">
        <w:rPr>
          <w:rFonts w:asciiTheme="minorHAnsi" w:hAnsiTheme="minorHAnsi"/>
          <w:szCs w:val="22"/>
        </w:rPr>
        <w:t xml:space="preserve">Site </w:t>
      </w:r>
      <w:proofErr w:type="gramStart"/>
      <w:r w:rsidRPr="00717136">
        <w:rPr>
          <w:rFonts w:asciiTheme="minorHAnsi" w:hAnsiTheme="minorHAnsi"/>
          <w:szCs w:val="22"/>
        </w:rPr>
        <w:t>at all times</w:t>
      </w:r>
      <w:proofErr w:type="gramEnd"/>
      <w:r w:rsidRPr="00717136">
        <w:rPr>
          <w:rFonts w:asciiTheme="minorHAnsi" w:hAnsiTheme="minorHAnsi"/>
          <w:szCs w:val="22"/>
        </w:rPr>
        <w:t xml:space="preserve"> </w:t>
      </w:r>
      <w:r w:rsidR="003F33B9">
        <w:rPr>
          <w:rFonts w:asciiTheme="minorHAnsi" w:hAnsiTheme="minorHAnsi"/>
          <w:szCs w:val="22"/>
        </w:rPr>
        <w:t xml:space="preserve">in accordance with </w:t>
      </w:r>
      <w:r w:rsidR="009D0CBA" w:rsidRPr="00721E64">
        <w:rPr>
          <w:rFonts w:asciiTheme="minorHAnsi" w:hAnsiTheme="minorHAnsi"/>
          <w:szCs w:val="22"/>
          <w:rPrChange w:id="196" w:author="Radulovic, Nicole" w:date="2022-10-27T08:52:00Z">
            <w:rPr>
              <w:rFonts w:asciiTheme="minorHAnsi" w:hAnsiTheme="minorHAnsi"/>
              <w:szCs w:val="22"/>
              <w:highlight w:val="yellow"/>
            </w:rPr>
          </w:rPrChange>
        </w:rPr>
        <w:t>Section 02362 – Dust Control</w:t>
      </w:r>
      <w:r w:rsidR="009D0CBA" w:rsidRPr="00721E64">
        <w:rPr>
          <w:rFonts w:asciiTheme="minorHAnsi" w:hAnsiTheme="minorHAnsi"/>
          <w:szCs w:val="22"/>
        </w:rPr>
        <w:t>.</w:t>
      </w:r>
    </w:p>
    <w:p w14:paraId="7DFFD45E" w14:textId="77777777" w:rsidR="00FB3983" w:rsidRPr="00721E64" w:rsidRDefault="00FB3983" w:rsidP="004006AA">
      <w:pPr>
        <w:pStyle w:val="Heading2"/>
        <w:rPr>
          <w:rFonts w:asciiTheme="minorHAnsi" w:hAnsiTheme="minorHAnsi"/>
          <w:szCs w:val="22"/>
        </w:rPr>
      </w:pPr>
      <w:r w:rsidRPr="00721E64">
        <w:rPr>
          <w:rFonts w:asciiTheme="minorHAnsi" w:hAnsiTheme="minorHAnsi"/>
          <w:szCs w:val="22"/>
        </w:rPr>
        <w:t>Parking Areas</w:t>
      </w:r>
    </w:p>
    <w:p w14:paraId="5A830D29"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Control vehicular parking to </w:t>
      </w:r>
      <w:r w:rsidR="00DB0F79" w:rsidRPr="00717136">
        <w:rPr>
          <w:rFonts w:asciiTheme="minorHAnsi" w:hAnsiTheme="minorHAnsi"/>
          <w:szCs w:val="22"/>
        </w:rPr>
        <w:t xml:space="preserve">avoid </w:t>
      </w:r>
      <w:r w:rsidRPr="00717136">
        <w:rPr>
          <w:rFonts w:asciiTheme="minorHAnsi" w:hAnsiTheme="minorHAnsi"/>
          <w:szCs w:val="22"/>
        </w:rPr>
        <w:t>interference with public traffic or parking</w:t>
      </w:r>
      <w:r w:rsidR="00DB0F79" w:rsidRPr="00717136">
        <w:rPr>
          <w:rFonts w:asciiTheme="minorHAnsi" w:hAnsiTheme="minorHAnsi"/>
          <w:szCs w:val="22"/>
        </w:rPr>
        <w:t xml:space="preserve"> and</w:t>
      </w:r>
      <w:r w:rsidRPr="00717136">
        <w:rPr>
          <w:rFonts w:asciiTheme="minorHAnsi" w:hAnsiTheme="minorHAnsi"/>
          <w:szCs w:val="22"/>
        </w:rPr>
        <w:t xml:space="preserve"> access by emergency vehicles, </w:t>
      </w:r>
      <w:r w:rsidR="00DB0F79" w:rsidRPr="00717136">
        <w:rPr>
          <w:rFonts w:asciiTheme="minorHAnsi" w:hAnsiTheme="minorHAnsi"/>
          <w:szCs w:val="22"/>
        </w:rPr>
        <w:t xml:space="preserve">the </w:t>
      </w:r>
      <w:r w:rsidR="001A09DD" w:rsidRPr="00717136">
        <w:rPr>
          <w:rFonts w:asciiTheme="minorHAnsi" w:hAnsiTheme="minorHAnsi"/>
          <w:szCs w:val="22"/>
        </w:rPr>
        <w:t>Region</w:t>
      </w:r>
      <w:r w:rsidRPr="00717136">
        <w:rPr>
          <w:rFonts w:asciiTheme="minorHAnsi" w:hAnsiTheme="minorHAnsi"/>
          <w:szCs w:val="22"/>
        </w:rPr>
        <w:t>’s operations</w:t>
      </w:r>
      <w:r w:rsidR="00DB0F79" w:rsidRPr="00717136">
        <w:rPr>
          <w:rFonts w:asciiTheme="minorHAnsi" w:hAnsiTheme="minorHAnsi"/>
          <w:szCs w:val="22"/>
        </w:rPr>
        <w:t xml:space="preserve"> staff</w:t>
      </w:r>
      <w:r w:rsidRPr="00717136">
        <w:rPr>
          <w:rFonts w:asciiTheme="minorHAnsi" w:hAnsiTheme="minorHAnsi"/>
          <w:szCs w:val="22"/>
        </w:rPr>
        <w:t>, or construction operations.</w:t>
      </w:r>
    </w:p>
    <w:p w14:paraId="709CD733"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Provide parking facilities for personnel working </w:t>
      </w:r>
      <w:r w:rsidR="00DB0F79" w:rsidRPr="00717136">
        <w:rPr>
          <w:rFonts w:asciiTheme="minorHAnsi" w:hAnsiTheme="minorHAnsi"/>
          <w:szCs w:val="22"/>
        </w:rPr>
        <w:t>at the S</w:t>
      </w:r>
      <w:r w:rsidRPr="00717136">
        <w:rPr>
          <w:rFonts w:asciiTheme="minorHAnsi" w:hAnsiTheme="minorHAnsi"/>
          <w:szCs w:val="22"/>
        </w:rPr>
        <w:t>ite. No employee or equipment parking will be permitted on</w:t>
      </w:r>
      <w:r w:rsidR="00DB0F79" w:rsidRPr="00717136">
        <w:rPr>
          <w:rFonts w:asciiTheme="minorHAnsi" w:hAnsiTheme="minorHAnsi"/>
          <w:szCs w:val="22"/>
        </w:rPr>
        <w:t xml:space="preserve"> the Site</w:t>
      </w:r>
      <w:r w:rsidRPr="00717136">
        <w:rPr>
          <w:rFonts w:asciiTheme="minorHAnsi" w:hAnsiTheme="minorHAnsi"/>
          <w:szCs w:val="22"/>
        </w:rPr>
        <w:t xml:space="preserve">, except </w:t>
      </w:r>
      <w:r w:rsidR="00DB0F79" w:rsidRPr="00717136">
        <w:rPr>
          <w:rFonts w:asciiTheme="minorHAnsi" w:hAnsiTheme="minorHAnsi"/>
          <w:szCs w:val="22"/>
        </w:rPr>
        <w:t>in area</w:t>
      </w:r>
      <w:r w:rsidRPr="00717136">
        <w:rPr>
          <w:rFonts w:asciiTheme="minorHAnsi" w:hAnsiTheme="minorHAnsi"/>
          <w:szCs w:val="22"/>
        </w:rPr>
        <w:t xml:space="preserve">s specifically designated for </w:t>
      </w:r>
      <w:r w:rsidR="00DB0F79" w:rsidRPr="00717136">
        <w:rPr>
          <w:rFonts w:asciiTheme="minorHAnsi" w:hAnsiTheme="minorHAnsi"/>
          <w:szCs w:val="22"/>
        </w:rPr>
        <w:t xml:space="preserve">the </w:t>
      </w:r>
      <w:r w:rsidRPr="00717136">
        <w:rPr>
          <w:rFonts w:asciiTheme="minorHAnsi" w:hAnsiTheme="minorHAnsi"/>
          <w:szCs w:val="22"/>
        </w:rPr>
        <w:t>Contractor’s use.</w:t>
      </w:r>
    </w:p>
    <w:p w14:paraId="4BF8C2A7"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lastRenderedPageBreak/>
        <w:t xml:space="preserve">Use </w:t>
      </w:r>
      <w:r w:rsidR="00DB0F79" w:rsidRPr="00717136">
        <w:rPr>
          <w:rFonts w:asciiTheme="minorHAnsi" w:hAnsiTheme="minorHAnsi"/>
          <w:szCs w:val="22"/>
        </w:rPr>
        <w:t xml:space="preserve">the </w:t>
      </w:r>
      <w:r w:rsidRPr="00717136">
        <w:rPr>
          <w:rFonts w:asciiTheme="minorHAnsi" w:hAnsiTheme="minorHAnsi"/>
          <w:szCs w:val="22"/>
        </w:rPr>
        <w:t xml:space="preserve">area designated on </w:t>
      </w:r>
      <w:r w:rsidR="00DB0F79" w:rsidRPr="00717136">
        <w:rPr>
          <w:rFonts w:asciiTheme="minorHAnsi" w:hAnsiTheme="minorHAnsi"/>
          <w:szCs w:val="22"/>
        </w:rPr>
        <w:t xml:space="preserve">the Contract </w:t>
      </w:r>
      <w:r w:rsidRPr="00717136">
        <w:rPr>
          <w:rFonts w:asciiTheme="minorHAnsi" w:hAnsiTheme="minorHAnsi"/>
          <w:szCs w:val="22"/>
        </w:rPr>
        <w:t xml:space="preserve">Drawings for </w:t>
      </w:r>
      <w:r w:rsidR="00DB0F79" w:rsidRPr="00717136">
        <w:rPr>
          <w:rFonts w:asciiTheme="minorHAnsi" w:hAnsiTheme="minorHAnsi"/>
          <w:szCs w:val="22"/>
        </w:rPr>
        <w:t xml:space="preserve">the </w:t>
      </w:r>
      <w:r w:rsidRPr="00717136">
        <w:rPr>
          <w:rFonts w:asciiTheme="minorHAnsi" w:hAnsiTheme="minorHAnsi"/>
          <w:szCs w:val="22"/>
        </w:rPr>
        <w:t xml:space="preserve">parking of </w:t>
      </w:r>
      <w:r w:rsidR="00DB0F79" w:rsidRPr="00717136">
        <w:rPr>
          <w:rFonts w:asciiTheme="minorHAnsi" w:hAnsiTheme="minorHAnsi"/>
          <w:szCs w:val="22"/>
        </w:rPr>
        <w:t xml:space="preserve">the </w:t>
      </w:r>
      <w:r w:rsidRPr="00717136">
        <w:rPr>
          <w:rFonts w:asciiTheme="minorHAnsi" w:hAnsiTheme="minorHAnsi"/>
          <w:szCs w:val="22"/>
        </w:rPr>
        <w:t xml:space="preserve">Contractor’s and </w:t>
      </w:r>
      <w:r w:rsidR="00DB0F79" w:rsidRPr="00717136">
        <w:rPr>
          <w:rFonts w:asciiTheme="minorHAnsi" w:hAnsiTheme="minorHAnsi"/>
          <w:szCs w:val="22"/>
        </w:rPr>
        <w:t xml:space="preserve">the </w:t>
      </w:r>
      <w:r w:rsidRPr="00717136">
        <w:rPr>
          <w:rFonts w:asciiTheme="minorHAnsi" w:hAnsiTheme="minorHAnsi"/>
          <w:szCs w:val="22"/>
        </w:rPr>
        <w:t>Contractor’s employees’ vehicles.</w:t>
      </w:r>
    </w:p>
    <w:p w14:paraId="21505590" w14:textId="77777777" w:rsidR="00F93861" w:rsidRPr="00717136" w:rsidRDefault="00F93861" w:rsidP="0EE8CC60">
      <w:pPr>
        <w:pStyle w:val="Heading3"/>
        <w:rPr>
          <w:rFonts w:asciiTheme="minorHAnsi" w:hAnsiTheme="minorHAnsi"/>
        </w:rPr>
      </w:pPr>
      <w:commentRangeStart w:id="197"/>
      <w:commentRangeStart w:id="198"/>
      <w:commentRangeStart w:id="199"/>
      <w:commentRangeStart w:id="200"/>
      <w:commentRangeStart w:id="201"/>
      <w:r w:rsidRPr="6A9BEC32">
        <w:rPr>
          <w:rFonts w:asciiTheme="minorHAnsi" w:hAnsiTheme="minorHAnsi"/>
        </w:rPr>
        <w:t>Parking will be permitted on site provided it does not disrupt performance of work</w:t>
      </w:r>
      <w:r w:rsidR="00C558CB" w:rsidRPr="6A9BEC32">
        <w:rPr>
          <w:rFonts w:asciiTheme="minorHAnsi" w:hAnsiTheme="minorHAnsi"/>
        </w:rPr>
        <w:t xml:space="preserve"> or operation of the facility, if applicable</w:t>
      </w:r>
      <w:r w:rsidRPr="6A9BEC32">
        <w:rPr>
          <w:rFonts w:asciiTheme="minorHAnsi" w:hAnsiTheme="minorHAnsi"/>
        </w:rPr>
        <w:t>.</w:t>
      </w:r>
      <w:commentRangeEnd w:id="197"/>
      <w:r>
        <w:rPr>
          <w:rStyle w:val="CommentReference"/>
        </w:rPr>
        <w:commentReference w:id="197"/>
      </w:r>
      <w:commentRangeEnd w:id="198"/>
      <w:r>
        <w:rPr>
          <w:rStyle w:val="CommentReference"/>
        </w:rPr>
        <w:commentReference w:id="198"/>
      </w:r>
      <w:commentRangeEnd w:id="199"/>
      <w:r>
        <w:rPr>
          <w:rStyle w:val="CommentReference"/>
        </w:rPr>
        <w:commentReference w:id="199"/>
      </w:r>
      <w:commentRangeEnd w:id="200"/>
      <w:r w:rsidR="00721E64">
        <w:rPr>
          <w:rStyle w:val="CommentReference"/>
          <w:szCs w:val="22"/>
        </w:rPr>
        <w:commentReference w:id="200"/>
      </w:r>
      <w:commentRangeEnd w:id="201"/>
      <w:r w:rsidR="00314F23">
        <w:rPr>
          <w:rStyle w:val="CommentReference"/>
          <w:szCs w:val="22"/>
        </w:rPr>
        <w:commentReference w:id="201"/>
      </w:r>
    </w:p>
    <w:p w14:paraId="21EF4770" w14:textId="77777777" w:rsidR="00F93861" w:rsidRPr="00717136" w:rsidRDefault="00F93861" w:rsidP="00DE3EB3">
      <w:pPr>
        <w:pStyle w:val="Heading3"/>
        <w:rPr>
          <w:rFonts w:asciiTheme="minorHAnsi" w:hAnsiTheme="minorHAnsi"/>
          <w:szCs w:val="22"/>
        </w:rPr>
      </w:pPr>
      <w:r w:rsidRPr="00717136">
        <w:rPr>
          <w:rFonts w:asciiTheme="minorHAnsi" w:hAnsiTheme="minorHAnsi"/>
          <w:szCs w:val="22"/>
        </w:rPr>
        <w:t xml:space="preserve">Provide and maintain adequate access to project </w:t>
      </w:r>
      <w:r w:rsidR="000D08D4" w:rsidRPr="00717136">
        <w:rPr>
          <w:rFonts w:asciiTheme="minorHAnsi" w:hAnsiTheme="minorHAnsi"/>
          <w:szCs w:val="22"/>
        </w:rPr>
        <w:t>S</w:t>
      </w:r>
      <w:r w:rsidRPr="00717136">
        <w:rPr>
          <w:rFonts w:asciiTheme="minorHAnsi" w:hAnsiTheme="minorHAnsi"/>
          <w:szCs w:val="22"/>
        </w:rPr>
        <w:t>ite</w:t>
      </w:r>
      <w:r w:rsidR="000D08D4" w:rsidRPr="00717136">
        <w:rPr>
          <w:rFonts w:asciiTheme="minorHAnsi" w:hAnsiTheme="minorHAnsi"/>
          <w:szCs w:val="22"/>
        </w:rPr>
        <w:t xml:space="preserve"> parking areas</w:t>
      </w:r>
      <w:r w:rsidRPr="00717136">
        <w:rPr>
          <w:rFonts w:asciiTheme="minorHAnsi" w:hAnsiTheme="minorHAnsi"/>
          <w:szCs w:val="22"/>
        </w:rPr>
        <w:t>.</w:t>
      </w:r>
    </w:p>
    <w:p w14:paraId="73944A28" w14:textId="2AE58740" w:rsidR="00C558CB" w:rsidRPr="00717136" w:rsidDel="00472C50" w:rsidRDefault="00C558CB" w:rsidP="0EE8CC60">
      <w:pPr>
        <w:pStyle w:val="Heading3"/>
        <w:rPr>
          <w:del w:id="204" w:author="Johnny Pang" w:date="2022-04-16T15:43:00Z"/>
          <w:rFonts w:asciiTheme="minorHAnsi" w:hAnsiTheme="minorHAnsi"/>
        </w:rPr>
      </w:pPr>
      <w:commentRangeStart w:id="205"/>
      <w:commentRangeStart w:id="206"/>
      <w:commentRangeStart w:id="207"/>
      <w:del w:id="208" w:author="Johnny Pang" w:date="2022-04-16T15:43:00Z">
        <w:r w:rsidRPr="6A9BEC32" w:rsidDel="00472C50">
          <w:rPr>
            <w:rFonts w:asciiTheme="minorHAnsi" w:hAnsiTheme="minorHAnsi"/>
          </w:rPr>
          <w:delText xml:space="preserve">Due to space limitations at existing facilities, when necessary, the Contractor shall arrange and pay for any additional parking facilities required for its </w:delText>
        </w:r>
        <w:r w:rsidR="00521C1F" w:rsidRPr="6A9BEC32" w:rsidDel="00472C50">
          <w:rPr>
            <w:rFonts w:asciiTheme="minorHAnsi" w:hAnsiTheme="minorHAnsi"/>
          </w:rPr>
          <w:delText>staff at an off-site location.</w:delText>
        </w:r>
        <w:commentRangeEnd w:id="205"/>
        <w:r w:rsidDel="00472C50">
          <w:rPr>
            <w:rStyle w:val="CommentReference"/>
          </w:rPr>
          <w:commentReference w:id="205"/>
        </w:r>
        <w:commentRangeEnd w:id="206"/>
        <w:r w:rsidDel="00472C50">
          <w:rPr>
            <w:rStyle w:val="CommentReference"/>
          </w:rPr>
          <w:commentReference w:id="206"/>
        </w:r>
        <w:commentRangeEnd w:id="207"/>
        <w:r w:rsidDel="00472C50">
          <w:rPr>
            <w:rStyle w:val="CommentReference"/>
          </w:rPr>
          <w:commentReference w:id="207"/>
        </w:r>
      </w:del>
    </w:p>
    <w:p w14:paraId="1AEDE2C2" w14:textId="77777777" w:rsidR="00F93861" w:rsidRPr="00717136" w:rsidRDefault="00F93861" w:rsidP="00DE3EB3">
      <w:pPr>
        <w:pStyle w:val="Heading3"/>
        <w:rPr>
          <w:rFonts w:asciiTheme="minorHAnsi" w:hAnsiTheme="minorHAnsi"/>
          <w:szCs w:val="22"/>
        </w:rPr>
      </w:pPr>
      <w:r w:rsidRPr="00717136">
        <w:rPr>
          <w:rFonts w:asciiTheme="minorHAnsi" w:hAnsiTheme="minorHAnsi"/>
          <w:szCs w:val="22"/>
        </w:rPr>
        <w:t xml:space="preserve">Build and maintain temporary roads </w:t>
      </w:r>
      <w:proofErr w:type="gramStart"/>
      <w:r w:rsidRPr="00717136">
        <w:rPr>
          <w:rFonts w:asciiTheme="minorHAnsi" w:hAnsiTheme="minorHAnsi"/>
          <w:szCs w:val="22"/>
        </w:rPr>
        <w:t>where</w:t>
      </w:r>
      <w:proofErr w:type="gramEnd"/>
      <w:r w:rsidRPr="00717136">
        <w:rPr>
          <w:rFonts w:asciiTheme="minorHAnsi" w:hAnsiTheme="minorHAnsi"/>
          <w:szCs w:val="22"/>
        </w:rPr>
        <w:t xml:space="preserve"> indicated or directed by Consultant and provide snow removal during period of Work.</w:t>
      </w:r>
    </w:p>
    <w:p w14:paraId="3320FA7A" w14:textId="77777777" w:rsidR="00F93861" w:rsidRPr="00717136" w:rsidRDefault="00F93861" w:rsidP="00DE3EB3">
      <w:pPr>
        <w:pStyle w:val="Heading3"/>
        <w:rPr>
          <w:rFonts w:asciiTheme="minorHAnsi" w:hAnsiTheme="minorHAnsi"/>
          <w:szCs w:val="22"/>
        </w:rPr>
      </w:pPr>
      <w:r w:rsidRPr="00717136">
        <w:rPr>
          <w:rFonts w:asciiTheme="minorHAnsi" w:hAnsiTheme="minorHAnsi"/>
          <w:szCs w:val="22"/>
        </w:rPr>
        <w:t>If authorized to use existing roads for access to project site, maintain such roads for duration of Contract and make good damage resulting from Contractor’s use of roads.</w:t>
      </w:r>
    </w:p>
    <w:p w14:paraId="1335F789" w14:textId="77777777" w:rsidR="00F93861" w:rsidRPr="00717136" w:rsidRDefault="00F93861" w:rsidP="00DE3EB3">
      <w:pPr>
        <w:pStyle w:val="Heading3"/>
        <w:rPr>
          <w:rFonts w:asciiTheme="minorHAnsi" w:hAnsiTheme="minorHAnsi"/>
          <w:szCs w:val="22"/>
        </w:rPr>
      </w:pPr>
      <w:r w:rsidRPr="00717136">
        <w:rPr>
          <w:rFonts w:asciiTheme="minorHAnsi" w:hAnsiTheme="minorHAnsi"/>
          <w:szCs w:val="22"/>
        </w:rPr>
        <w:t>Subcontractors may provide their own offices as necessary</w:t>
      </w:r>
      <w:r w:rsidR="000D08D4" w:rsidRPr="00717136">
        <w:rPr>
          <w:rFonts w:asciiTheme="minorHAnsi" w:hAnsiTheme="minorHAnsi"/>
          <w:szCs w:val="22"/>
        </w:rPr>
        <w:t xml:space="preserve"> only with the approval of the Consultant</w:t>
      </w:r>
      <w:r w:rsidRPr="00717136">
        <w:rPr>
          <w:rFonts w:asciiTheme="minorHAnsi" w:hAnsiTheme="minorHAnsi"/>
          <w:szCs w:val="22"/>
        </w:rPr>
        <w:t>. Direct location of these offices</w:t>
      </w:r>
      <w:r w:rsidR="000D08D4" w:rsidRPr="00717136">
        <w:rPr>
          <w:rFonts w:asciiTheme="minorHAnsi" w:hAnsiTheme="minorHAnsi"/>
          <w:szCs w:val="22"/>
        </w:rPr>
        <w:t xml:space="preserve"> </w:t>
      </w:r>
      <w:r w:rsidR="00953197" w:rsidRPr="00717136">
        <w:rPr>
          <w:rFonts w:asciiTheme="minorHAnsi" w:hAnsiTheme="minorHAnsi"/>
          <w:szCs w:val="22"/>
        </w:rPr>
        <w:t xml:space="preserve">must </w:t>
      </w:r>
      <w:r w:rsidR="000D08D4" w:rsidRPr="00717136">
        <w:rPr>
          <w:rFonts w:asciiTheme="minorHAnsi" w:hAnsiTheme="minorHAnsi"/>
          <w:szCs w:val="22"/>
        </w:rPr>
        <w:t>be approved by the Consultant.</w:t>
      </w:r>
    </w:p>
    <w:p w14:paraId="1A6B2326" w14:textId="77777777" w:rsidR="00FB3983" w:rsidRPr="00717136" w:rsidRDefault="00FB3983" w:rsidP="004006AA">
      <w:pPr>
        <w:pStyle w:val="Heading2"/>
        <w:rPr>
          <w:rFonts w:asciiTheme="minorHAnsi" w:hAnsiTheme="minorHAnsi"/>
          <w:szCs w:val="22"/>
        </w:rPr>
      </w:pPr>
      <w:r w:rsidRPr="00717136">
        <w:rPr>
          <w:rFonts w:asciiTheme="minorHAnsi" w:hAnsiTheme="minorHAnsi"/>
          <w:szCs w:val="22"/>
        </w:rPr>
        <w:t>Vehicular</w:t>
      </w:r>
      <w:r w:rsidR="004F5945" w:rsidRPr="00717136">
        <w:rPr>
          <w:rFonts w:asciiTheme="minorHAnsi" w:hAnsiTheme="minorHAnsi"/>
          <w:szCs w:val="22"/>
        </w:rPr>
        <w:t xml:space="preserve"> </w:t>
      </w:r>
      <w:r w:rsidRPr="00717136">
        <w:rPr>
          <w:rFonts w:asciiTheme="minorHAnsi" w:hAnsiTheme="minorHAnsi"/>
          <w:szCs w:val="22"/>
        </w:rPr>
        <w:t>Traffic</w:t>
      </w:r>
    </w:p>
    <w:p w14:paraId="1B302187"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Comply with </w:t>
      </w:r>
      <w:r w:rsidR="00DB0F79" w:rsidRPr="00717136">
        <w:rPr>
          <w:rFonts w:asciiTheme="minorHAnsi" w:hAnsiTheme="minorHAnsi"/>
          <w:szCs w:val="22"/>
        </w:rPr>
        <w:t>all applicable l</w:t>
      </w:r>
      <w:r w:rsidRPr="00717136">
        <w:rPr>
          <w:rFonts w:asciiTheme="minorHAnsi" w:hAnsiTheme="minorHAnsi"/>
          <w:szCs w:val="22"/>
        </w:rPr>
        <w:t xml:space="preserve">aws and </w:t>
      </w:r>
      <w:r w:rsidR="00DB0F79" w:rsidRPr="00717136">
        <w:rPr>
          <w:rFonts w:asciiTheme="minorHAnsi" w:hAnsiTheme="minorHAnsi"/>
          <w:szCs w:val="22"/>
        </w:rPr>
        <w:t>r</w:t>
      </w:r>
      <w:r w:rsidRPr="00717136">
        <w:rPr>
          <w:rFonts w:asciiTheme="minorHAnsi" w:hAnsiTheme="minorHAnsi"/>
          <w:szCs w:val="22"/>
        </w:rPr>
        <w:t xml:space="preserve">egulations regarding closing or restricting </w:t>
      </w:r>
      <w:r w:rsidR="00DB0F79" w:rsidRPr="00717136">
        <w:rPr>
          <w:rFonts w:asciiTheme="minorHAnsi" w:hAnsiTheme="minorHAnsi"/>
          <w:szCs w:val="22"/>
        </w:rPr>
        <w:t xml:space="preserve">the </w:t>
      </w:r>
      <w:r w:rsidRPr="00717136">
        <w:rPr>
          <w:rFonts w:asciiTheme="minorHAnsi" w:hAnsiTheme="minorHAnsi"/>
          <w:szCs w:val="22"/>
        </w:rPr>
        <w:t xml:space="preserve">use of public streets or highways. No public or private road shall be closed, except </w:t>
      </w:r>
      <w:r w:rsidR="00DB0F79" w:rsidRPr="00717136">
        <w:rPr>
          <w:rFonts w:asciiTheme="minorHAnsi" w:hAnsiTheme="minorHAnsi"/>
          <w:szCs w:val="22"/>
        </w:rPr>
        <w:t xml:space="preserve">with the prior </w:t>
      </w:r>
      <w:r w:rsidRPr="00717136">
        <w:rPr>
          <w:rFonts w:asciiTheme="minorHAnsi" w:hAnsiTheme="minorHAnsi"/>
          <w:szCs w:val="22"/>
        </w:rPr>
        <w:t xml:space="preserve">written permission of </w:t>
      </w:r>
      <w:r w:rsidR="00DB0F79" w:rsidRPr="00717136">
        <w:rPr>
          <w:rFonts w:asciiTheme="minorHAnsi" w:hAnsiTheme="minorHAnsi"/>
          <w:szCs w:val="22"/>
        </w:rPr>
        <w:t xml:space="preserve">the </w:t>
      </w:r>
      <w:r w:rsidRPr="00717136">
        <w:rPr>
          <w:rFonts w:asciiTheme="minorHAnsi" w:hAnsiTheme="minorHAnsi"/>
          <w:szCs w:val="22"/>
        </w:rPr>
        <w:t xml:space="preserve">proper </w:t>
      </w:r>
      <w:r w:rsidR="00DB0F79" w:rsidRPr="00717136">
        <w:rPr>
          <w:rFonts w:asciiTheme="minorHAnsi" w:hAnsiTheme="minorHAnsi"/>
          <w:szCs w:val="22"/>
        </w:rPr>
        <w:t xml:space="preserve">road </w:t>
      </w:r>
      <w:r w:rsidRPr="00717136">
        <w:rPr>
          <w:rFonts w:asciiTheme="minorHAnsi" w:hAnsiTheme="minorHAnsi"/>
          <w:szCs w:val="22"/>
        </w:rPr>
        <w:t xml:space="preserve">authority. </w:t>
      </w:r>
      <w:r w:rsidR="00DB0F79" w:rsidRPr="00717136">
        <w:rPr>
          <w:rFonts w:asciiTheme="minorHAnsi" w:hAnsiTheme="minorHAnsi"/>
          <w:szCs w:val="22"/>
        </w:rPr>
        <w:t xml:space="preserve">Ensure </w:t>
      </w:r>
      <w:r w:rsidRPr="00717136">
        <w:rPr>
          <w:rFonts w:asciiTheme="minorHAnsi" w:hAnsiTheme="minorHAnsi"/>
          <w:szCs w:val="22"/>
        </w:rPr>
        <w:t xml:space="preserve">the least possible obstruction to traffic and </w:t>
      </w:r>
      <w:r w:rsidR="00DB0F79" w:rsidRPr="00717136">
        <w:rPr>
          <w:rFonts w:asciiTheme="minorHAnsi" w:hAnsiTheme="minorHAnsi"/>
          <w:szCs w:val="22"/>
        </w:rPr>
        <w:t xml:space="preserve">the least amount of interference with </w:t>
      </w:r>
      <w:r w:rsidRPr="00717136">
        <w:rPr>
          <w:rFonts w:asciiTheme="minorHAnsi" w:hAnsiTheme="minorHAnsi"/>
          <w:szCs w:val="22"/>
        </w:rPr>
        <w:t xml:space="preserve">normal </w:t>
      </w:r>
      <w:r w:rsidR="00DB0F79" w:rsidRPr="00717136">
        <w:rPr>
          <w:rFonts w:asciiTheme="minorHAnsi" w:hAnsiTheme="minorHAnsi"/>
          <w:szCs w:val="22"/>
        </w:rPr>
        <w:t>business operations in the vicinity of the Work</w:t>
      </w:r>
      <w:r w:rsidRPr="00717136">
        <w:rPr>
          <w:rFonts w:asciiTheme="minorHAnsi" w:hAnsiTheme="minorHAnsi"/>
          <w:szCs w:val="22"/>
        </w:rPr>
        <w:t>.</w:t>
      </w:r>
    </w:p>
    <w:p w14:paraId="2082FEC7"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Conduct the Work </w:t>
      </w:r>
      <w:r w:rsidR="00DB0F79" w:rsidRPr="00717136">
        <w:rPr>
          <w:rFonts w:asciiTheme="minorHAnsi" w:hAnsiTheme="minorHAnsi"/>
          <w:szCs w:val="22"/>
        </w:rPr>
        <w:t xml:space="preserve">in a way that minimizes </w:t>
      </w:r>
      <w:r w:rsidRPr="00717136">
        <w:rPr>
          <w:rFonts w:asciiTheme="minorHAnsi" w:hAnsiTheme="minorHAnsi"/>
          <w:szCs w:val="22"/>
        </w:rPr>
        <w:t>interfere</w:t>
      </w:r>
      <w:r w:rsidR="00DB0F79" w:rsidRPr="00717136">
        <w:rPr>
          <w:rFonts w:asciiTheme="minorHAnsi" w:hAnsiTheme="minorHAnsi"/>
          <w:szCs w:val="22"/>
        </w:rPr>
        <w:t xml:space="preserve">nce </w:t>
      </w:r>
      <w:r w:rsidRPr="00717136">
        <w:rPr>
          <w:rFonts w:asciiTheme="minorHAnsi" w:hAnsiTheme="minorHAnsi"/>
          <w:szCs w:val="22"/>
        </w:rPr>
        <w:t>with public travel, whether vehicular or pedestrian.</w:t>
      </w:r>
    </w:p>
    <w:p w14:paraId="5C74DDC0" w14:textId="72A68142" w:rsidR="00CF0043" w:rsidRPr="00717136" w:rsidRDefault="00CF0043" w:rsidP="00DE3EB3">
      <w:pPr>
        <w:pStyle w:val="Heading3"/>
        <w:rPr>
          <w:rFonts w:asciiTheme="minorHAnsi" w:hAnsiTheme="minorHAnsi"/>
          <w:szCs w:val="22"/>
        </w:rPr>
      </w:pPr>
      <w:r w:rsidRPr="00717136">
        <w:rPr>
          <w:rFonts w:asciiTheme="minorHAnsi" w:hAnsiTheme="minorHAnsi"/>
          <w:szCs w:val="22"/>
        </w:rPr>
        <w:t>Whenever it is necessary to cross, close</w:t>
      </w:r>
      <w:ins w:id="211" w:author="Liam Sykes" w:date="2022-03-21T14:48:00Z">
        <w:r w:rsidR="00AD6906">
          <w:rPr>
            <w:rFonts w:asciiTheme="minorHAnsi" w:hAnsiTheme="minorHAnsi"/>
            <w:szCs w:val="22"/>
          </w:rPr>
          <w:t xml:space="preserve"> lanes</w:t>
        </w:r>
      </w:ins>
      <w:r w:rsidRPr="00717136">
        <w:rPr>
          <w:rFonts w:asciiTheme="minorHAnsi" w:hAnsiTheme="minorHAnsi"/>
          <w:szCs w:val="22"/>
        </w:rPr>
        <w:t xml:space="preserve">, or obstruct roads, driveways, and walks, whether public or private, provide and maintain suitable and safe bridges, detours, or other temporary expedients for </w:t>
      </w:r>
      <w:r w:rsidR="00777FA6" w:rsidRPr="00717136">
        <w:rPr>
          <w:rFonts w:asciiTheme="minorHAnsi" w:hAnsiTheme="minorHAnsi"/>
          <w:szCs w:val="22"/>
        </w:rPr>
        <w:t xml:space="preserve">the </w:t>
      </w:r>
      <w:r w:rsidRPr="00717136">
        <w:rPr>
          <w:rFonts w:asciiTheme="minorHAnsi" w:hAnsiTheme="minorHAnsi"/>
          <w:szCs w:val="22"/>
        </w:rPr>
        <w:t>accommodation of public and private travel.</w:t>
      </w:r>
    </w:p>
    <w:p w14:paraId="0A6BF734"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Road Closures: Maintain satisfactory means of exit for </w:t>
      </w:r>
      <w:r w:rsidR="00777FA6" w:rsidRPr="00717136">
        <w:rPr>
          <w:rFonts w:asciiTheme="minorHAnsi" w:hAnsiTheme="minorHAnsi"/>
          <w:szCs w:val="22"/>
        </w:rPr>
        <w:t xml:space="preserve">residents and local businesses </w:t>
      </w:r>
      <w:r w:rsidRPr="00717136">
        <w:rPr>
          <w:rFonts w:asciiTheme="minorHAnsi" w:hAnsiTheme="minorHAnsi"/>
          <w:szCs w:val="22"/>
        </w:rPr>
        <w:t xml:space="preserve">along </w:t>
      </w:r>
      <w:r w:rsidR="00777FA6" w:rsidRPr="00717136">
        <w:rPr>
          <w:rFonts w:asciiTheme="minorHAnsi" w:hAnsiTheme="minorHAnsi"/>
          <w:szCs w:val="22"/>
        </w:rPr>
        <w:t xml:space="preserve">the </w:t>
      </w:r>
      <w:r w:rsidRPr="00717136">
        <w:rPr>
          <w:rFonts w:asciiTheme="minorHAnsi" w:hAnsiTheme="minorHAnsi"/>
          <w:szCs w:val="22"/>
        </w:rPr>
        <w:t xml:space="preserve">route of the Work. If it is necessary to close off </w:t>
      </w:r>
      <w:r w:rsidR="00777FA6" w:rsidRPr="00717136">
        <w:rPr>
          <w:rFonts w:asciiTheme="minorHAnsi" w:hAnsiTheme="minorHAnsi"/>
          <w:szCs w:val="22"/>
        </w:rPr>
        <w:t xml:space="preserve">a </w:t>
      </w:r>
      <w:r w:rsidRPr="00717136">
        <w:rPr>
          <w:rFonts w:asciiTheme="minorHAnsi" w:hAnsiTheme="minorHAnsi"/>
          <w:szCs w:val="22"/>
        </w:rPr>
        <w:t xml:space="preserve">roadway or alley providing sole vehicular access to </w:t>
      </w:r>
      <w:r w:rsidR="00777FA6" w:rsidRPr="00717136">
        <w:rPr>
          <w:rFonts w:asciiTheme="minorHAnsi" w:hAnsiTheme="minorHAnsi"/>
          <w:szCs w:val="22"/>
        </w:rPr>
        <w:t xml:space="preserve">a </w:t>
      </w:r>
      <w:r w:rsidRPr="00717136">
        <w:rPr>
          <w:rFonts w:asciiTheme="minorHAnsi" w:hAnsiTheme="minorHAnsi"/>
          <w:szCs w:val="22"/>
        </w:rPr>
        <w:t xml:space="preserve">property for periods greater than 2 hours, provide written notice to each owner so affected </w:t>
      </w:r>
      <w:r w:rsidR="00777FA6" w:rsidRPr="00717136">
        <w:rPr>
          <w:rFonts w:asciiTheme="minorHAnsi" w:hAnsiTheme="minorHAnsi"/>
          <w:szCs w:val="22"/>
        </w:rPr>
        <w:t xml:space="preserve">a minimum of </w:t>
      </w:r>
      <w:r w:rsidRPr="00717136">
        <w:rPr>
          <w:rFonts w:asciiTheme="minorHAnsi" w:hAnsiTheme="minorHAnsi"/>
          <w:szCs w:val="22"/>
        </w:rPr>
        <w:t xml:space="preserve">3 </w:t>
      </w:r>
      <w:r w:rsidR="00777FA6" w:rsidRPr="00717136">
        <w:rPr>
          <w:rFonts w:asciiTheme="minorHAnsi" w:hAnsiTheme="minorHAnsi"/>
          <w:szCs w:val="22"/>
        </w:rPr>
        <w:t>D</w:t>
      </w:r>
      <w:r w:rsidRPr="00717136">
        <w:rPr>
          <w:rFonts w:asciiTheme="minorHAnsi" w:hAnsiTheme="minorHAnsi"/>
          <w:szCs w:val="22"/>
        </w:rPr>
        <w:t xml:space="preserve">ays prior to such closure. In such cases, closings of up to 4 hours may be allowed. Closures of up to 10 hours may be allowed if </w:t>
      </w:r>
      <w:r w:rsidR="00777FA6" w:rsidRPr="00717136">
        <w:rPr>
          <w:rFonts w:asciiTheme="minorHAnsi" w:hAnsiTheme="minorHAnsi"/>
          <w:szCs w:val="22"/>
        </w:rPr>
        <w:t>7 Days prior</w:t>
      </w:r>
      <w:r w:rsidRPr="00717136">
        <w:rPr>
          <w:rFonts w:asciiTheme="minorHAnsi" w:hAnsiTheme="minorHAnsi"/>
          <w:szCs w:val="22"/>
        </w:rPr>
        <w:t xml:space="preserve"> written notice is given and </w:t>
      </w:r>
      <w:r w:rsidR="00777FA6" w:rsidRPr="00717136">
        <w:rPr>
          <w:rFonts w:asciiTheme="minorHAnsi" w:hAnsiTheme="minorHAnsi"/>
          <w:szCs w:val="22"/>
        </w:rPr>
        <w:t>the permission of the Consultant has been obtained in advance.</w:t>
      </w:r>
    </w:p>
    <w:p w14:paraId="6AF7414E"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Maintenance of traffic is not required if </w:t>
      </w:r>
      <w:r w:rsidR="00777FA6" w:rsidRPr="00717136">
        <w:rPr>
          <w:rFonts w:asciiTheme="minorHAnsi" w:hAnsiTheme="minorHAnsi"/>
          <w:szCs w:val="22"/>
        </w:rPr>
        <w:t xml:space="preserve">the </w:t>
      </w:r>
      <w:r w:rsidRPr="00717136">
        <w:rPr>
          <w:rFonts w:asciiTheme="minorHAnsi" w:hAnsiTheme="minorHAnsi"/>
          <w:szCs w:val="22"/>
        </w:rPr>
        <w:t xml:space="preserve">Contractor obtains written permission from </w:t>
      </w:r>
      <w:r w:rsidR="00777FA6" w:rsidRPr="00717136">
        <w:rPr>
          <w:rFonts w:asciiTheme="minorHAnsi" w:hAnsiTheme="minorHAnsi"/>
          <w:szCs w:val="22"/>
        </w:rPr>
        <w:t xml:space="preserve">the </w:t>
      </w:r>
      <w:r w:rsidR="001A09DD" w:rsidRPr="00717136">
        <w:rPr>
          <w:rFonts w:asciiTheme="minorHAnsi" w:hAnsiTheme="minorHAnsi"/>
          <w:szCs w:val="22"/>
        </w:rPr>
        <w:t>Region</w:t>
      </w:r>
      <w:r w:rsidRPr="00717136">
        <w:rPr>
          <w:rFonts w:asciiTheme="minorHAnsi" w:hAnsiTheme="minorHAnsi"/>
          <w:szCs w:val="22"/>
        </w:rPr>
        <w:t xml:space="preserve"> and </w:t>
      </w:r>
      <w:r w:rsidR="00777FA6" w:rsidRPr="00717136">
        <w:rPr>
          <w:rFonts w:asciiTheme="minorHAnsi" w:hAnsiTheme="minorHAnsi"/>
          <w:szCs w:val="22"/>
        </w:rPr>
        <w:t xml:space="preserve">the </w:t>
      </w:r>
      <w:r w:rsidRPr="00717136">
        <w:rPr>
          <w:rFonts w:asciiTheme="minorHAnsi" w:hAnsiTheme="minorHAnsi"/>
          <w:szCs w:val="22"/>
        </w:rPr>
        <w:t xml:space="preserve">tenant of private property, or from </w:t>
      </w:r>
      <w:r w:rsidR="00777FA6" w:rsidRPr="00717136">
        <w:rPr>
          <w:rFonts w:asciiTheme="minorHAnsi" w:hAnsiTheme="minorHAnsi"/>
          <w:szCs w:val="22"/>
        </w:rPr>
        <w:t xml:space="preserve">the </w:t>
      </w:r>
      <w:r w:rsidRPr="00717136">
        <w:rPr>
          <w:rFonts w:asciiTheme="minorHAnsi" w:hAnsiTheme="minorHAnsi"/>
          <w:szCs w:val="22"/>
        </w:rPr>
        <w:t xml:space="preserve">authority having jurisdiction over </w:t>
      </w:r>
      <w:r w:rsidR="00777FA6" w:rsidRPr="00717136">
        <w:rPr>
          <w:rFonts w:asciiTheme="minorHAnsi" w:hAnsiTheme="minorHAnsi"/>
          <w:szCs w:val="22"/>
        </w:rPr>
        <w:t xml:space="preserve">the </w:t>
      </w:r>
      <w:r w:rsidRPr="00717136">
        <w:rPr>
          <w:rFonts w:asciiTheme="minorHAnsi" w:hAnsiTheme="minorHAnsi"/>
          <w:szCs w:val="22"/>
        </w:rPr>
        <w:t xml:space="preserve">public property involved, to obstruct traffic at </w:t>
      </w:r>
      <w:r w:rsidR="00777FA6" w:rsidRPr="00717136">
        <w:rPr>
          <w:rFonts w:asciiTheme="minorHAnsi" w:hAnsiTheme="minorHAnsi"/>
          <w:szCs w:val="22"/>
        </w:rPr>
        <w:t xml:space="preserve">a </w:t>
      </w:r>
      <w:r w:rsidRPr="00717136">
        <w:rPr>
          <w:rFonts w:asciiTheme="minorHAnsi" w:hAnsiTheme="minorHAnsi"/>
          <w:szCs w:val="22"/>
        </w:rPr>
        <w:t>designated point.</w:t>
      </w:r>
    </w:p>
    <w:p w14:paraId="2A914F1D"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In making street crossings, do not block more than one half </w:t>
      </w:r>
      <w:r w:rsidR="00777FA6" w:rsidRPr="00717136">
        <w:rPr>
          <w:rFonts w:asciiTheme="minorHAnsi" w:hAnsiTheme="minorHAnsi"/>
          <w:szCs w:val="22"/>
        </w:rPr>
        <w:t xml:space="preserve">of </w:t>
      </w:r>
      <w:r w:rsidRPr="00717136">
        <w:rPr>
          <w:rFonts w:asciiTheme="minorHAnsi" w:hAnsiTheme="minorHAnsi"/>
          <w:szCs w:val="22"/>
        </w:rPr>
        <w:t xml:space="preserve">the street at a time. Whenever possible, widen </w:t>
      </w:r>
      <w:r w:rsidR="00777FA6" w:rsidRPr="00717136">
        <w:rPr>
          <w:rFonts w:asciiTheme="minorHAnsi" w:hAnsiTheme="minorHAnsi"/>
          <w:szCs w:val="22"/>
        </w:rPr>
        <w:t xml:space="preserve">the </w:t>
      </w:r>
      <w:r w:rsidRPr="00717136">
        <w:rPr>
          <w:rFonts w:asciiTheme="minorHAnsi" w:hAnsiTheme="minorHAnsi"/>
          <w:szCs w:val="22"/>
        </w:rPr>
        <w:t xml:space="preserve">shoulder on </w:t>
      </w:r>
      <w:r w:rsidR="00777FA6" w:rsidRPr="00717136">
        <w:rPr>
          <w:rFonts w:asciiTheme="minorHAnsi" w:hAnsiTheme="minorHAnsi"/>
          <w:szCs w:val="22"/>
        </w:rPr>
        <w:t xml:space="preserve">the </w:t>
      </w:r>
      <w:r w:rsidRPr="00717136">
        <w:rPr>
          <w:rFonts w:asciiTheme="minorHAnsi" w:hAnsiTheme="minorHAnsi"/>
          <w:szCs w:val="22"/>
        </w:rPr>
        <w:t xml:space="preserve">opposite side </w:t>
      </w:r>
      <w:proofErr w:type="gramStart"/>
      <w:r w:rsidR="00777FA6" w:rsidRPr="00717136">
        <w:rPr>
          <w:rFonts w:asciiTheme="minorHAnsi" w:hAnsiTheme="minorHAnsi"/>
          <w:szCs w:val="22"/>
        </w:rPr>
        <w:t xml:space="preserve">in order </w:t>
      </w:r>
      <w:r w:rsidRPr="00717136">
        <w:rPr>
          <w:rFonts w:asciiTheme="minorHAnsi" w:hAnsiTheme="minorHAnsi"/>
          <w:szCs w:val="22"/>
        </w:rPr>
        <w:t>to</w:t>
      </w:r>
      <w:proofErr w:type="gramEnd"/>
      <w:r w:rsidRPr="00717136">
        <w:rPr>
          <w:rFonts w:asciiTheme="minorHAnsi" w:hAnsiTheme="minorHAnsi"/>
          <w:szCs w:val="22"/>
        </w:rPr>
        <w:t xml:space="preserve"> facilitate traffic flow. Provide temporary surfacing on shoulders as necessary.</w:t>
      </w:r>
    </w:p>
    <w:p w14:paraId="2394D617"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Maintain </w:t>
      </w:r>
      <w:r w:rsidR="00777FA6" w:rsidRPr="00717136">
        <w:rPr>
          <w:rFonts w:asciiTheme="minorHAnsi" w:hAnsiTheme="minorHAnsi"/>
          <w:szCs w:val="22"/>
        </w:rPr>
        <w:t xml:space="preserve">the </w:t>
      </w:r>
      <w:r w:rsidRPr="00717136">
        <w:rPr>
          <w:rFonts w:asciiTheme="minorHAnsi" w:hAnsiTheme="minorHAnsi"/>
          <w:szCs w:val="22"/>
        </w:rPr>
        <w:t>top of backfilled trenches before they are paved</w:t>
      </w:r>
      <w:r w:rsidR="00733F55" w:rsidRPr="00717136">
        <w:rPr>
          <w:rFonts w:asciiTheme="minorHAnsi" w:hAnsiTheme="minorHAnsi"/>
          <w:szCs w:val="22"/>
        </w:rPr>
        <w:t xml:space="preserve"> </w:t>
      </w:r>
      <w:proofErr w:type="gramStart"/>
      <w:r w:rsidR="00733F55" w:rsidRPr="00717136">
        <w:rPr>
          <w:rFonts w:asciiTheme="minorHAnsi" w:hAnsiTheme="minorHAnsi"/>
          <w:szCs w:val="22"/>
        </w:rPr>
        <w:t>in order</w:t>
      </w:r>
      <w:r w:rsidRPr="00717136">
        <w:rPr>
          <w:rFonts w:asciiTheme="minorHAnsi" w:hAnsiTheme="minorHAnsi"/>
          <w:szCs w:val="22"/>
        </w:rPr>
        <w:t xml:space="preserve"> to</w:t>
      </w:r>
      <w:proofErr w:type="gramEnd"/>
      <w:r w:rsidRPr="00717136">
        <w:rPr>
          <w:rFonts w:asciiTheme="minorHAnsi" w:hAnsiTheme="minorHAnsi"/>
          <w:szCs w:val="22"/>
        </w:rPr>
        <w:t xml:space="preserve"> allow normal vehicular traffic to pass over. Provide temporary access driveways where required. Cleanup operations shall follow immediately behind backfilling.</w:t>
      </w:r>
    </w:p>
    <w:p w14:paraId="1FE5FFEE" w14:textId="77777777" w:rsidR="00CF0043" w:rsidRPr="00717136" w:rsidRDefault="00CF0043" w:rsidP="00DE3EB3">
      <w:pPr>
        <w:pStyle w:val="Heading3"/>
        <w:rPr>
          <w:rFonts w:asciiTheme="minorHAnsi" w:hAnsiTheme="minorHAnsi"/>
          <w:szCs w:val="22"/>
        </w:rPr>
      </w:pPr>
      <w:r w:rsidRPr="00717136">
        <w:rPr>
          <w:rFonts w:asciiTheme="minorHAnsi" w:hAnsiTheme="minorHAnsi"/>
          <w:szCs w:val="22"/>
        </w:rPr>
        <w:t xml:space="preserve">When </w:t>
      </w:r>
      <w:r w:rsidR="00777FA6" w:rsidRPr="00717136">
        <w:rPr>
          <w:rFonts w:asciiTheme="minorHAnsi" w:hAnsiTheme="minorHAnsi"/>
          <w:szCs w:val="22"/>
        </w:rPr>
        <w:t xml:space="preserve">traffic control persons </w:t>
      </w:r>
      <w:r w:rsidRPr="00717136">
        <w:rPr>
          <w:rFonts w:asciiTheme="minorHAnsi" w:hAnsiTheme="minorHAnsi"/>
          <w:szCs w:val="22"/>
        </w:rPr>
        <w:t xml:space="preserve">are required by regulation or when deemed necessary </w:t>
      </w:r>
      <w:proofErr w:type="gramStart"/>
      <w:r w:rsidR="00777FA6" w:rsidRPr="00717136">
        <w:rPr>
          <w:rFonts w:asciiTheme="minorHAnsi" w:hAnsiTheme="minorHAnsi"/>
          <w:szCs w:val="22"/>
        </w:rPr>
        <w:t>in order to</w:t>
      </w:r>
      <w:proofErr w:type="gramEnd"/>
      <w:r w:rsidR="00777FA6" w:rsidRPr="00717136">
        <w:rPr>
          <w:rFonts w:asciiTheme="minorHAnsi" w:hAnsiTheme="minorHAnsi"/>
          <w:szCs w:val="22"/>
        </w:rPr>
        <w:t xml:space="preserve"> ensure public</w:t>
      </w:r>
      <w:r w:rsidRPr="00717136">
        <w:rPr>
          <w:rFonts w:asciiTheme="minorHAnsi" w:hAnsiTheme="minorHAnsi"/>
          <w:szCs w:val="22"/>
        </w:rPr>
        <w:t xml:space="preserve"> safety, furnish them with approved apparel and other </w:t>
      </w:r>
      <w:r w:rsidR="00733F55" w:rsidRPr="00717136">
        <w:rPr>
          <w:rFonts w:asciiTheme="minorHAnsi" w:hAnsiTheme="minorHAnsi"/>
          <w:szCs w:val="22"/>
        </w:rPr>
        <w:t xml:space="preserve">regulation </w:t>
      </w:r>
      <w:r w:rsidRPr="00717136">
        <w:rPr>
          <w:rFonts w:asciiTheme="minorHAnsi" w:hAnsiTheme="minorHAnsi"/>
          <w:szCs w:val="22"/>
        </w:rPr>
        <w:t>traffic control devices</w:t>
      </w:r>
      <w:r w:rsidR="00777FA6" w:rsidRPr="00717136">
        <w:rPr>
          <w:rFonts w:asciiTheme="minorHAnsi" w:hAnsiTheme="minorHAnsi"/>
          <w:szCs w:val="22"/>
        </w:rPr>
        <w:t xml:space="preserve"> as may be required</w:t>
      </w:r>
      <w:r w:rsidRPr="00717136">
        <w:rPr>
          <w:rFonts w:asciiTheme="minorHAnsi" w:hAnsiTheme="minorHAnsi"/>
          <w:szCs w:val="22"/>
        </w:rPr>
        <w:t>.</w:t>
      </w:r>
    </w:p>
    <w:p w14:paraId="1DF0A110" w14:textId="2974AE8D" w:rsidR="00FB5B2B" w:rsidRPr="00717136" w:rsidRDefault="00FB5B2B" w:rsidP="00FB5B2B">
      <w:pPr>
        <w:pStyle w:val="Heading3"/>
        <w:rPr>
          <w:rFonts w:asciiTheme="minorHAnsi" w:hAnsiTheme="minorHAnsi"/>
          <w:szCs w:val="22"/>
        </w:rPr>
      </w:pPr>
      <w:r w:rsidRPr="00717136">
        <w:rPr>
          <w:rFonts w:asciiTheme="minorHAnsi" w:hAnsiTheme="minorHAnsi"/>
          <w:szCs w:val="22"/>
        </w:rPr>
        <w:t>Coordinate traffic routing with that of Other Contractors working in the same or in adjacent areas.</w:t>
      </w:r>
    </w:p>
    <w:p w14:paraId="3910E317" w14:textId="49ECE112" w:rsidR="00FB5B2B" w:rsidRDefault="00FB5B2B" w:rsidP="00FB5B2B">
      <w:pPr>
        <w:pStyle w:val="Heading3"/>
        <w:rPr>
          <w:rFonts w:asciiTheme="minorHAnsi" w:hAnsiTheme="minorHAnsi"/>
          <w:szCs w:val="22"/>
        </w:rPr>
      </w:pPr>
      <w:r w:rsidRPr="00717136">
        <w:rPr>
          <w:rFonts w:asciiTheme="minorHAnsi" w:hAnsiTheme="minorHAnsi"/>
          <w:szCs w:val="22"/>
        </w:rPr>
        <w:t xml:space="preserve">Provide snow removal </w:t>
      </w:r>
      <w:proofErr w:type="gramStart"/>
      <w:r w:rsidRPr="00717136">
        <w:rPr>
          <w:rFonts w:asciiTheme="minorHAnsi" w:hAnsiTheme="minorHAnsi"/>
          <w:szCs w:val="22"/>
        </w:rPr>
        <w:t>in order to</w:t>
      </w:r>
      <w:proofErr w:type="gramEnd"/>
      <w:r w:rsidRPr="00717136">
        <w:rPr>
          <w:rFonts w:asciiTheme="minorHAnsi" w:hAnsiTheme="minorHAnsi"/>
          <w:szCs w:val="22"/>
        </w:rPr>
        <w:t xml:space="preserve"> facilitate the flow of normal vehicular traffic at the Site and on any other private roads affected by construction</w:t>
      </w:r>
      <w:r w:rsidR="007C776E">
        <w:rPr>
          <w:rFonts w:asciiTheme="minorHAnsi" w:hAnsiTheme="minorHAnsi"/>
          <w:szCs w:val="22"/>
        </w:rPr>
        <w:t xml:space="preserve"> in accordance with </w:t>
      </w:r>
      <w:r w:rsidR="007C776E" w:rsidRPr="00317422">
        <w:rPr>
          <w:rFonts w:asciiTheme="minorHAnsi" w:hAnsiTheme="minorHAnsi"/>
          <w:szCs w:val="22"/>
          <w:rPrChange w:id="212" w:author="Radulovic, Nicole" w:date="2022-10-27T09:01:00Z">
            <w:rPr>
              <w:rFonts w:asciiTheme="minorHAnsi" w:hAnsiTheme="minorHAnsi"/>
              <w:szCs w:val="22"/>
              <w:highlight w:val="yellow"/>
            </w:rPr>
          </w:rPrChange>
        </w:rPr>
        <w:t>Section 01741 – Site Maintenance</w:t>
      </w:r>
      <w:r w:rsidR="007C776E" w:rsidRPr="00317422">
        <w:rPr>
          <w:rFonts w:asciiTheme="minorHAnsi" w:hAnsiTheme="minorHAnsi"/>
          <w:szCs w:val="22"/>
        </w:rPr>
        <w:t>.</w:t>
      </w:r>
      <w:r w:rsidR="007C776E">
        <w:rPr>
          <w:rFonts w:asciiTheme="minorHAnsi" w:hAnsiTheme="minorHAnsi"/>
          <w:szCs w:val="22"/>
        </w:rPr>
        <w:t xml:space="preserve"> </w:t>
      </w:r>
    </w:p>
    <w:p w14:paraId="65237302" w14:textId="77777777" w:rsidR="000D0AE5" w:rsidRPr="004C1675" w:rsidRDefault="000D0AE5" w:rsidP="000D0AE5">
      <w:pPr>
        <w:pStyle w:val="Heading2"/>
        <w:numPr>
          <w:ilvl w:val="1"/>
          <w:numId w:val="20"/>
        </w:numPr>
      </w:pPr>
      <w:r w:rsidRPr="004C1675">
        <w:lastRenderedPageBreak/>
        <w:t>Paid Duty Police</w:t>
      </w:r>
      <w:r>
        <w:t xml:space="preserve"> Officers</w:t>
      </w:r>
      <w:r w:rsidRPr="004C1675">
        <w:t xml:space="preserve"> </w:t>
      </w:r>
    </w:p>
    <w:p w14:paraId="1C000279" w14:textId="77777777" w:rsidR="000D0AE5" w:rsidRDefault="000D0AE5" w:rsidP="000D0AE5">
      <w:pPr>
        <w:pStyle w:val="Heading3"/>
        <w:numPr>
          <w:ilvl w:val="2"/>
          <w:numId w:val="20"/>
        </w:numPr>
        <w:tabs>
          <w:tab w:val="clear" w:pos="1350"/>
          <w:tab w:val="num" w:pos="1440"/>
        </w:tabs>
        <w:ind w:left="1440"/>
      </w:pPr>
      <w:r w:rsidRPr="00376408">
        <w:t>The Contractor shall provide and pay for paid duty police officers with police vehicles during construction.</w:t>
      </w:r>
    </w:p>
    <w:p w14:paraId="06749002" w14:textId="6F1D3B9B" w:rsidR="000D0AE5" w:rsidRPr="00376408" w:rsidRDefault="000D0AE5" w:rsidP="000D0AE5">
      <w:pPr>
        <w:pStyle w:val="Heading3"/>
        <w:numPr>
          <w:ilvl w:val="2"/>
          <w:numId w:val="20"/>
        </w:numPr>
        <w:tabs>
          <w:tab w:val="clear" w:pos="1350"/>
          <w:tab w:val="num" w:pos="1440"/>
        </w:tabs>
        <w:ind w:left="1440"/>
      </w:pPr>
      <w:r>
        <w:t xml:space="preserve">Traffic Control Persons (TCPs) </w:t>
      </w:r>
      <w:r w:rsidR="005620F8">
        <w:t>shall not be</w:t>
      </w:r>
      <w:r>
        <w:t xml:space="preserve"> positioned, or operate, within 30m of an intersection with active signals. Paid duty police officers must be used to control traffic within an intersection with active signals</w:t>
      </w:r>
      <w:r w:rsidR="004B3C79">
        <w:t>, as required by the Ontario Traffic Manual – Book 7</w:t>
      </w:r>
      <w:r>
        <w:t xml:space="preserve">. </w:t>
      </w:r>
    </w:p>
    <w:p w14:paraId="6CC24B23" w14:textId="2974A4E5" w:rsidR="000D0AE5" w:rsidRDefault="000D0AE5" w:rsidP="000D0AE5">
      <w:pPr>
        <w:pStyle w:val="Heading3"/>
        <w:numPr>
          <w:ilvl w:val="2"/>
          <w:numId w:val="20"/>
        </w:numPr>
        <w:tabs>
          <w:tab w:val="clear" w:pos="1350"/>
          <w:tab w:val="num" w:pos="1440"/>
        </w:tabs>
        <w:ind w:left="1440"/>
      </w:pPr>
      <w:r>
        <w:t>If lane closures are required, the closures must be completed as per the approved Traffic Management Plan (</w:t>
      </w:r>
      <w:r w:rsidR="003E69B1" w:rsidRPr="00717136">
        <w:rPr>
          <w:rFonts w:asciiTheme="minorHAnsi" w:hAnsiTheme="minorHAnsi"/>
          <w:szCs w:val="22"/>
        </w:rPr>
        <w:t>CVPTMP</w:t>
      </w:r>
      <w:r>
        <w:t>) as required by the Ontario Traffic Manual – Book 7 and the conditions as set forth in the Road Occupancy Permit.</w:t>
      </w:r>
    </w:p>
    <w:p w14:paraId="74C9767F" w14:textId="7DA950B3" w:rsidR="000D0AE5" w:rsidRPr="002D1472" w:rsidRDefault="000D0AE5" w:rsidP="000D0AE5">
      <w:pPr>
        <w:pStyle w:val="Heading3"/>
        <w:numPr>
          <w:ilvl w:val="2"/>
          <w:numId w:val="20"/>
        </w:numPr>
        <w:tabs>
          <w:tab w:val="clear" w:pos="1350"/>
          <w:tab w:val="num" w:pos="1440"/>
        </w:tabs>
        <w:ind w:left="1440"/>
      </w:pPr>
      <w:r w:rsidRPr="002D1472">
        <w:t xml:space="preserve">The actual hours of required police service will be determined by actual traffic and construction staging conditions and through discussions between the Region, the </w:t>
      </w:r>
      <w:proofErr w:type="gramStart"/>
      <w:r w:rsidRPr="002D1472">
        <w:t>Contractor</w:t>
      </w:r>
      <w:proofErr w:type="gramEnd"/>
      <w:r w:rsidRPr="002D1472">
        <w:t xml:space="preserve"> and the </w:t>
      </w:r>
      <w:r w:rsidR="005620F8">
        <w:t>p</w:t>
      </w:r>
      <w:r w:rsidRPr="002D1472">
        <w:t xml:space="preserve">olice, in response to Site specific </w:t>
      </w:r>
      <w:r w:rsidR="003E69B1">
        <w:t>circumstances</w:t>
      </w:r>
      <w:r w:rsidRPr="002D1472">
        <w:t xml:space="preserve"> and the requirements of the Ontario Traffic Manual – Book 7.</w:t>
      </w:r>
    </w:p>
    <w:p w14:paraId="6FD3DED8" w14:textId="6389E8EC" w:rsidR="000D0AE5" w:rsidRPr="002D1472" w:rsidRDefault="000D0AE5" w:rsidP="000D0AE5">
      <w:pPr>
        <w:pStyle w:val="Heading3"/>
        <w:numPr>
          <w:ilvl w:val="2"/>
          <w:numId w:val="20"/>
        </w:numPr>
        <w:tabs>
          <w:tab w:val="clear" w:pos="1350"/>
          <w:tab w:val="num" w:pos="1440"/>
        </w:tabs>
        <w:ind w:left="1440"/>
      </w:pPr>
      <w:r w:rsidRPr="002D1472">
        <w:t xml:space="preserve">Measurement for payment shall be based on the actual hours invoiced by the </w:t>
      </w:r>
      <w:r w:rsidR="005620F8">
        <w:t>p</w:t>
      </w:r>
      <w:r w:rsidRPr="002D1472">
        <w:t>olice.</w:t>
      </w:r>
    </w:p>
    <w:p w14:paraId="2E18F649" w14:textId="37C3EA6A" w:rsidR="000D0AE5" w:rsidRPr="002D1472" w:rsidRDefault="000D0AE5" w:rsidP="000D0AE5">
      <w:pPr>
        <w:pStyle w:val="Heading3"/>
        <w:numPr>
          <w:ilvl w:val="2"/>
          <w:numId w:val="20"/>
        </w:numPr>
        <w:tabs>
          <w:tab w:val="clear" w:pos="1350"/>
          <w:tab w:val="num" w:pos="1440"/>
        </w:tabs>
        <w:ind w:left="1440"/>
      </w:pPr>
      <w:r w:rsidRPr="002D1472">
        <w:t xml:space="preserve">The Contractor shall pay the </w:t>
      </w:r>
      <w:r w:rsidR="005620F8">
        <w:t>p</w:t>
      </w:r>
      <w:r w:rsidRPr="002D1472">
        <w:t>olice directly and shall provide copies of the invoices and proof of payment to the Region, for payment under th</w:t>
      </w:r>
      <w:r w:rsidR="00674117">
        <w:t xml:space="preserve">e Cash Allowance </w:t>
      </w:r>
      <w:commentRangeStart w:id="213"/>
      <w:r w:rsidR="00674117">
        <w:t xml:space="preserve">for Item </w:t>
      </w:r>
      <w:r w:rsidR="00674117" w:rsidRPr="00FF6D49">
        <w:rPr>
          <w:highlight w:val="yellow"/>
        </w:rPr>
        <w:t xml:space="preserve">[   </w:t>
      </w:r>
      <w:commentRangeEnd w:id="213"/>
      <w:r w:rsidR="00317422">
        <w:rPr>
          <w:rStyle w:val="CommentReference"/>
          <w:szCs w:val="22"/>
        </w:rPr>
        <w:commentReference w:id="213"/>
      </w:r>
      <w:r w:rsidR="00674117" w:rsidRPr="00FF6D49">
        <w:rPr>
          <w:highlight w:val="yellow"/>
        </w:rPr>
        <w:t>]</w:t>
      </w:r>
      <w:r w:rsidR="00674117">
        <w:t>.</w:t>
      </w:r>
      <w:r w:rsidRPr="002D1472">
        <w:t xml:space="preserve"> </w:t>
      </w:r>
      <w:r>
        <w:t xml:space="preserve">Markups by the Contractor shall be in accordance with </w:t>
      </w:r>
      <w:r w:rsidRPr="00317422">
        <w:rPr>
          <w:rPrChange w:id="214" w:author="Radulovic, Nicole" w:date="2022-10-27T09:02:00Z">
            <w:rPr>
              <w:highlight w:val="yellow"/>
            </w:rPr>
          </w:rPrChange>
        </w:rPr>
        <w:t xml:space="preserve">Section 01025 </w:t>
      </w:r>
      <w:r w:rsidR="009D0CBA" w:rsidRPr="00317422">
        <w:rPr>
          <w:rPrChange w:id="215" w:author="Radulovic, Nicole" w:date="2022-10-27T09:02:00Z">
            <w:rPr>
              <w:highlight w:val="yellow"/>
            </w:rPr>
          </w:rPrChange>
        </w:rPr>
        <w:t>–</w:t>
      </w:r>
      <w:r w:rsidRPr="00317422">
        <w:rPr>
          <w:rPrChange w:id="216" w:author="Radulovic, Nicole" w:date="2022-10-27T09:02:00Z">
            <w:rPr>
              <w:highlight w:val="yellow"/>
            </w:rPr>
          </w:rPrChange>
        </w:rPr>
        <w:t xml:space="preserve"> Measurement</w:t>
      </w:r>
      <w:r w:rsidR="009D0CBA" w:rsidRPr="00317422">
        <w:rPr>
          <w:rPrChange w:id="217" w:author="Radulovic, Nicole" w:date="2022-10-27T09:02:00Z">
            <w:rPr>
              <w:highlight w:val="yellow"/>
            </w:rPr>
          </w:rPrChange>
        </w:rPr>
        <w:t xml:space="preserve"> </w:t>
      </w:r>
      <w:r w:rsidRPr="00317422">
        <w:rPr>
          <w:rPrChange w:id="218" w:author="Radulovic, Nicole" w:date="2022-10-27T09:02:00Z">
            <w:rPr>
              <w:highlight w:val="yellow"/>
            </w:rPr>
          </w:rPrChange>
        </w:rPr>
        <w:t>and Payment</w:t>
      </w:r>
      <w:r w:rsidRPr="00317422">
        <w:t>.</w:t>
      </w:r>
      <w:r>
        <w:t xml:space="preserve"> </w:t>
      </w:r>
      <w:r w:rsidRPr="002D1472">
        <w:t xml:space="preserve">If the </w:t>
      </w:r>
      <w:r w:rsidR="00674117">
        <w:t>C</w:t>
      </w:r>
      <w:r w:rsidRPr="002D1472">
        <w:t xml:space="preserve">ash </w:t>
      </w:r>
      <w:r w:rsidR="00674117">
        <w:t>A</w:t>
      </w:r>
      <w:r w:rsidRPr="002D1472">
        <w:t xml:space="preserve">llowance for </w:t>
      </w:r>
      <w:commentRangeStart w:id="219"/>
      <w:r w:rsidRPr="002D1472">
        <w:t>item</w:t>
      </w:r>
      <w:r w:rsidR="005620F8">
        <w:t xml:space="preserve"> </w:t>
      </w:r>
      <w:r w:rsidR="005620F8" w:rsidRPr="00102FC4">
        <w:rPr>
          <w:highlight w:val="yellow"/>
        </w:rPr>
        <w:t xml:space="preserve">[ </w:t>
      </w:r>
      <w:proofErr w:type="gramStart"/>
      <w:r w:rsidR="005620F8" w:rsidRPr="00102FC4">
        <w:rPr>
          <w:highlight w:val="yellow"/>
        </w:rPr>
        <w:t xml:space="preserve">  ]</w:t>
      </w:r>
      <w:proofErr w:type="gramEnd"/>
      <w:r w:rsidRPr="002D1472">
        <w:t xml:space="preserve"> is</w:t>
      </w:r>
      <w:commentRangeEnd w:id="219"/>
      <w:r w:rsidR="00317422">
        <w:rPr>
          <w:rStyle w:val="CommentReference"/>
          <w:szCs w:val="22"/>
        </w:rPr>
        <w:commentReference w:id="219"/>
      </w:r>
      <w:r w:rsidRPr="002D1472">
        <w:t xml:space="preserve"> less than the actual cost </w:t>
      </w:r>
      <w:r w:rsidR="005620F8">
        <w:t>of the paid duty police</w:t>
      </w:r>
      <w:r w:rsidRPr="002D1472">
        <w:t xml:space="preserve">, the Contractor will be paid the balance, in excess of the amount of the cash allowance, upon submission of the invoice from the </w:t>
      </w:r>
      <w:r w:rsidR="00C03E5C">
        <w:t>p</w:t>
      </w:r>
      <w:r w:rsidRPr="002D1472">
        <w:t>olice</w:t>
      </w:r>
      <w:r w:rsidR="00C03E5C">
        <w:t xml:space="preserve"> and proof of payment</w:t>
      </w:r>
      <w:r w:rsidRPr="002D1472">
        <w:t xml:space="preserve">. Under no circumstances shall the Contractor be entitled to payment </w:t>
      </w:r>
      <w:proofErr w:type="gramStart"/>
      <w:r w:rsidRPr="002D1472">
        <w:t>in excess of</w:t>
      </w:r>
      <w:proofErr w:type="gramEnd"/>
      <w:r w:rsidRPr="002D1472">
        <w:t xml:space="preserve"> payment actually made to the </w:t>
      </w:r>
      <w:r w:rsidR="00C03E5C">
        <w:t>p</w:t>
      </w:r>
      <w:r w:rsidRPr="002D1472">
        <w:t>olice, as substantiated by invoices</w:t>
      </w:r>
      <w:r w:rsidR="003E69B1">
        <w:t>, plus the applicable markup</w:t>
      </w:r>
      <w:r w:rsidRPr="002D1472">
        <w:t>.</w:t>
      </w:r>
    </w:p>
    <w:p w14:paraId="3C697DF7" w14:textId="3F14CD4E" w:rsidR="00CF0043" w:rsidRPr="00717136" w:rsidDel="00424486" w:rsidRDefault="00CF0043" w:rsidP="00043928">
      <w:pPr>
        <w:pStyle w:val="Heading2"/>
        <w:rPr>
          <w:del w:id="220" w:author="Liam Sykes" w:date="2022-03-21T14:43:00Z"/>
          <w:rFonts w:asciiTheme="minorHAnsi" w:hAnsiTheme="minorHAnsi"/>
          <w:szCs w:val="22"/>
        </w:rPr>
      </w:pPr>
      <w:del w:id="221" w:author="Liam Sykes" w:date="2022-03-21T14:43:00Z">
        <w:r w:rsidRPr="00717136" w:rsidDel="00424486">
          <w:rPr>
            <w:rFonts w:asciiTheme="minorHAnsi" w:hAnsiTheme="minorHAnsi"/>
            <w:szCs w:val="22"/>
          </w:rPr>
          <w:delText>Temporary Bridges</w:delText>
        </w:r>
      </w:del>
    </w:p>
    <w:p w14:paraId="36124F1D" w14:textId="41D52DD7" w:rsidR="00CF0043" w:rsidRPr="00717136" w:rsidDel="00424486" w:rsidRDefault="00CF0043" w:rsidP="00FB5B2B">
      <w:pPr>
        <w:pStyle w:val="Heading3"/>
        <w:rPr>
          <w:del w:id="222" w:author="Liam Sykes" w:date="2022-03-21T14:43:00Z"/>
          <w:rFonts w:asciiTheme="minorHAnsi" w:hAnsiTheme="minorHAnsi"/>
          <w:szCs w:val="22"/>
        </w:rPr>
      </w:pPr>
      <w:del w:id="223" w:author="Liam Sykes" w:date="2022-03-21T14:43:00Z">
        <w:r w:rsidRPr="00717136" w:rsidDel="00424486">
          <w:rPr>
            <w:rFonts w:asciiTheme="minorHAnsi" w:hAnsiTheme="minorHAnsi"/>
            <w:szCs w:val="22"/>
          </w:rPr>
          <w:delText xml:space="preserve">Construct temporary bridges at all points where </w:delText>
        </w:r>
        <w:r w:rsidR="00777FA6" w:rsidRPr="00717136" w:rsidDel="00424486">
          <w:rPr>
            <w:rFonts w:asciiTheme="minorHAnsi" w:hAnsiTheme="minorHAnsi"/>
            <w:szCs w:val="22"/>
          </w:rPr>
          <w:delText xml:space="preserve">the </w:delText>
        </w:r>
        <w:r w:rsidRPr="00717136" w:rsidDel="00424486">
          <w:rPr>
            <w:rFonts w:asciiTheme="minorHAnsi" w:hAnsiTheme="minorHAnsi"/>
            <w:szCs w:val="22"/>
          </w:rPr>
          <w:delText>maintenance of traffic across pipeline construction is necessary.</w:delText>
        </w:r>
      </w:del>
    </w:p>
    <w:p w14:paraId="7771D1F7" w14:textId="4B59F808" w:rsidR="00CF0043" w:rsidRPr="00717136" w:rsidDel="00424486" w:rsidRDefault="00CF0043" w:rsidP="00FB5B2B">
      <w:pPr>
        <w:pStyle w:val="Heading3"/>
        <w:rPr>
          <w:del w:id="224" w:author="Liam Sykes" w:date="2022-03-21T14:43:00Z"/>
          <w:rFonts w:asciiTheme="minorHAnsi" w:hAnsiTheme="minorHAnsi"/>
          <w:szCs w:val="22"/>
        </w:rPr>
      </w:pPr>
      <w:del w:id="225" w:author="Liam Sykes" w:date="2022-03-21T14:43:00Z">
        <w:r w:rsidRPr="00717136" w:rsidDel="00424486">
          <w:rPr>
            <w:rFonts w:asciiTheme="minorHAnsi" w:hAnsiTheme="minorHAnsi"/>
            <w:szCs w:val="22"/>
          </w:rPr>
          <w:delText xml:space="preserve">Make bridges over public streets, roads, and highways acceptable to </w:delText>
        </w:r>
        <w:r w:rsidR="00777FA6" w:rsidRPr="00717136" w:rsidDel="00424486">
          <w:rPr>
            <w:rFonts w:asciiTheme="minorHAnsi" w:hAnsiTheme="minorHAnsi"/>
            <w:szCs w:val="22"/>
          </w:rPr>
          <w:delText xml:space="preserve">the </w:delText>
        </w:r>
        <w:r w:rsidR="00733F55" w:rsidRPr="00717136" w:rsidDel="00424486">
          <w:rPr>
            <w:rFonts w:asciiTheme="minorHAnsi" w:hAnsiTheme="minorHAnsi"/>
            <w:szCs w:val="22"/>
          </w:rPr>
          <w:delText>Region and/or Local Municipality</w:delText>
        </w:r>
        <w:r w:rsidRPr="00717136" w:rsidDel="00424486">
          <w:rPr>
            <w:rFonts w:asciiTheme="minorHAnsi" w:hAnsiTheme="minorHAnsi"/>
            <w:szCs w:val="22"/>
          </w:rPr>
          <w:delText>.</w:delText>
        </w:r>
      </w:del>
    </w:p>
    <w:p w14:paraId="6490E70A" w14:textId="3B0D17EC" w:rsidR="00CF0043" w:rsidRPr="00717136" w:rsidDel="00424486" w:rsidRDefault="00CF0043" w:rsidP="00FB5B2B">
      <w:pPr>
        <w:pStyle w:val="Heading3"/>
        <w:rPr>
          <w:del w:id="226" w:author="Liam Sykes" w:date="2022-03-21T14:43:00Z"/>
          <w:rFonts w:asciiTheme="minorHAnsi" w:hAnsiTheme="minorHAnsi"/>
          <w:szCs w:val="22"/>
        </w:rPr>
      </w:pPr>
      <w:del w:id="227" w:author="Liam Sykes" w:date="2022-03-21T14:43:00Z">
        <w:r w:rsidRPr="00717136" w:rsidDel="00424486">
          <w:rPr>
            <w:rFonts w:asciiTheme="minorHAnsi" w:hAnsiTheme="minorHAnsi"/>
            <w:szCs w:val="22"/>
          </w:rPr>
          <w:delText xml:space="preserve">Bridges erected over private roads and driveways shall be adequate for </w:delText>
        </w:r>
        <w:r w:rsidR="00777FA6" w:rsidRPr="00717136" w:rsidDel="00424486">
          <w:rPr>
            <w:rFonts w:asciiTheme="minorHAnsi" w:hAnsiTheme="minorHAnsi"/>
            <w:szCs w:val="22"/>
          </w:rPr>
          <w:delText xml:space="preserve">the </w:delText>
        </w:r>
        <w:r w:rsidRPr="00717136" w:rsidDel="00424486">
          <w:rPr>
            <w:rFonts w:asciiTheme="minorHAnsi" w:hAnsiTheme="minorHAnsi"/>
            <w:szCs w:val="22"/>
          </w:rPr>
          <w:delText>service to which they will be subjected.</w:delText>
        </w:r>
      </w:del>
    </w:p>
    <w:p w14:paraId="25FC63A5" w14:textId="74A7DCD4" w:rsidR="00CF0043" w:rsidRPr="00717136" w:rsidDel="00424486" w:rsidRDefault="00CF0043" w:rsidP="00FB5B2B">
      <w:pPr>
        <w:pStyle w:val="Heading3"/>
        <w:rPr>
          <w:del w:id="228" w:author="Liam Sykes" w:date="2022-03-21T14:43:00Z"/>
          <w:rFonts w:asciiTheme="minorHAnsi" w:hAnsiTheme="minorHAnsi"/>
          <w:szCs w:val="22"/>
        </w:rPr>
      </w:pPr>
      <w:del w:id="229" w:author="Liam Sykes" w:date="2022-03-21T14:43:00Z">
        <w:r w:rsidRPr="00717136" w:rsidDel="00424486">
          <w:rPr>
            <w:rFonts w:asciiTheme="minorHAnsi" w:hAnsiTheme="minorHAnsi"/>
            <w:szCs w:val="22"/>
          </w:rPr>
          <w:delText xml:space="preserve">Provide </w:delText>
        </w:r>
        <w:r w:rsidR="00DA45A5" w:rsidRPr="00717136" w:rsidDel="00424486">
          <w:rPr>
            <w:rFonts w:asciiTheme="minorHAnsi" w:hAnsiTheme="minorHAnsi"/>
            <w:szCs w:val="22"/>
          </w:rPr>
          <w:delText>sufficient roadway safety barriers and devices a</w:delText>
        </w:r>
        <w:r w:rsidRPr="00717136" w:rsidDel="00424486">
          <w:rPr>
            <w:rFonts w:asciiTheme="minorHAnsi" w:hAnsiTheme="minorHAnsi"/>
            <w:szCs w:val="22"/>
          </w:rPr>
          <w:delText>nd suitably protected approaches.</w:delText>
        </w:r>
      </w:del>
    </w:p>
    <w:p w14:paraId="5E8771D4" w14:textId="4581691D" w:rsidR="00CF0043" w:rsidRPr="00717136" w:rsidDel="00424486" w:rsidRDefault="00CF0043" w:rsidP="00FB5B2B">
      <w:pPr>
        <w:pStyle w:val="Heading3"/>
        <w:rPr>
          <w:del w:id="230" w:author="Liam Sykes" w:date="2022-03-21T14:43:00Z"/>
          <w:rFonts w:asciiTheme="minorHAnsi" w:hAnsiTheme="minorHAnsi"/>
          <w:szCs w:val="22"/>
        </w:rPr>
      </w:pPr>
      <w:del w:id="231" w:author="Liam Sykes" w:date="2022-03-21T14:43:00Z">
        <w:r w:rsidRPr="00717136" w:rsidDel="00424486">
          <w:rPr>
            <w:rFonts w:asciiTheme="minorHAnsi" w:hAnsiTheme="minorHAnsi"/>
            <w:szCs w:val="22"/>
          </w:rPr>
          <w:delText>Provide foot bridges not less than 1,200 mm wide with handrails and uprights of dressed lumber.</w:delText>
        </w:r>
      </w:del>
    </w:p>
    <w:p w14:paraId="0D26B766" w14:textId="03FA2520" w:rsidR="00CF0043" w:rsidRPr="00717136" w:rsidDel="00424486" w:rsidRDefault="00CF0043" w:rsidP="00FB5B2B">
      <w:pPr>
        <w:pStyle w:val="Heading3"/>
        <w:rPr>
          <w:del w:id="232" w:author="Liam Sykes" w:date="2022-03-21T14:43:00Z"/>
          <w:rFonts w:asciiTheme="minorHAnsi" w:hAnsiTheme="minorHAnsi"/>
          <w:szCs w:val="22"/>
        </w:rPr>
      </w:pPr>
      <w:del w:id="233" w:author="Liam Sykes" w:date="2022-03-21T14:43:00Z">
        <w:r w:rsidRPr="00717136" w:rsidDel="00424486">
          <w:rPr>
            <w:rFonts w:asciiTheme="minorHAnsi" w:hAnsiTheme="minorHAnsi"/>
            <w:szCs w:val="22"/>
          </w:rPr>
          <w:delText xml:space="preserve">Maintain bridges in place as long as </w:delText>
        </w:r>
        <w:r w:rsidR="00777FA6" w:rsidRPr="00717136" w:rsidDel="00424486">
          <w:rPr>
            <w:rFonts w:asciiTheme="minorHAnsi" w:hAnsiTheme="minorHAnsi"/>
            <w:szCs w:val="22"/>
          </w:rPr>
          <w:delText xml:space="preserve">the </w:delText>
        </w:r>
        <w:r w:rsidRPr="00717136" w:rsidDel="00424486">
          <w:rPr>
            <w:rFonts w:asciiTheme="minorHAnsi" w:hAnsiTheme="minorHAnsi"/>
            <w:szCs w:val="22"/>
          </w:rPr>
          <w:delText xml:space="preserve">conditions of the Work require their use for </w:delText>
        </w:r>
        <w:r w:rsidR="00DA45A5" w:rsidRPr="00717136" w:rsidDel="00424486">
          <w:rPr>
            <w:rFonts w:asciiTheme="minorHAnsi" w:hAnsiTheme="minorHAnsi"/>
            <w:szCs w:val="22"/>
          </w:rPr>
          <w:delText>public</w:delText>
        </w:r>
        <w:r w:rsidR="00777FA6" w:rsidRPr="00717136" w:rsidDel="00424486">
          <w:rPr>
            <w:rFonts w:asciiTheme="minorHAnsi" w:hAnsiTheme="minorHAnsi"/>
            <w:szCs w:val="22"/>
          </w:rPr>
          <w:delText xml:space="preserve"> </w:delText>
        </w:r>
        <w:r w:rsidRPr="00717136" w:rsidDel="00424486">
          <w:rPr>
            <w:rFonts w:asciiTheme="minorHAnsi" w:hAnsiTheme="minorHAnsi"/>
            <w:szCs w:val="22"/>
          </w:rPr>
          <w:delText xml:space="preserve">safety, except </w:delText>
        </w:r>
        <w:r w:rsidR="00DA45A5" w:rsidRPr="00717136" w:rsidDel="00424486">
          <w:rPr>
            <w:rFonts w:asciiTheme="minorHAnsi" w:hAnsiTheme="minorHAnsi"/>
            <w:szCs w:val="22"/>
          </w:rPr>
          <w:delText>when performing Work within the</w:delText>
        </w:r>
        <w:r w:rsidRPr="00717136" w:rsidDel="00424486">
          <w:rPr>
            <w:rFonts w:asciiTheme="minorHAnsi" w:hAnsiTheme="minorHAnsi"/>
            <w:szCs w:val="22"/>
          </w:rPr>
          <w:delText xml:space="preserve"> immediate vicinity of </w:delText>
        </w:r>
        <w:r w:rsidR="00DA45A5" w:rsidRPr="00717136" w:rsidDel="00424486">
          <w:rPr>
            <w:rFonts w:asciiTheme="minorHAnsi" w:hAnsiTheme="minorHAnsi"/>
            <w:szCs w:val="22"/>
          </w:rPr>
          <w:delText xml:space="preserve">a </w:delText>
        </w:r>
        <w:r w:rsidRPr="00717136" w:rsidDel="00424486">
          <w:rPr>
            <w:rFonts w:asciiTheme="minorHAnsi" w:hAnsiTheme="minorHAnsi"/>
            <w:szCs w:val="22"/>
          </w:rPr>
          <w:delText xml:space="preserve">bridge. </w:delText>
        </w:r>
        <w:r w:rsidR="00DA45A5" w:rsidRPr="00717136" w:rsidDel="00424486">
          <w:rPr>
            <w:rFonts w:asciiTheme="minorHAnsi" w:hAnsiTheme="minorHAnsi"/>
            <w:szCs w:val="22"/>
          </w:rPr>
          <w:delText xml:space="preserve">When working in the immediate vicinity of a bridge, it </w:delText>
        </w:r>
        <w:r w:rsidRPr="00717136" w:rsidDel="00424486">
          <w:rPr>
            <w:rFonts w:asciiTheme="minorHAnsi" w:hAnsiTheme="minorHAnsi"/>
            <w:szCs w:val="22"/>
          </w:rPr>
          <w:delText xml:space="preserve">may be relocated or temporarily removed for such period as </w:delText>
        </w:r>
        <w:r w:rsidR="00DA45A5" w:rsidRPr="00717136" w:rsidDel="00424486">
          <w:rPr>
            <w:rFonts w:asciiTheme="minorHAnsi" w:hAnsiTheme="minorHAnsi"/>
            <w:szCs w:val="22"/>
          </w:rPr>
          <w:delText xml:space="preserve">the Consultant </w:delText>
        </w:r>
        <w:r w:rsidRPr="00717136" w:rsidDel="00424486">
          <w:rPr>
            <w:rFonts w:asciiTheme="minorHAnsi" w:hAnsiTheme="minorHAnsi"/>
            <w:szCs w:val="22"/>
          </w:rPr>
          <w:delText>may permit.</w:delText>
        </w:r>
      </w:del>
    </w:p>
    <w:p w14:paraId="3543DDF6" w14:textId="74077757" w:rsidR="00C30AC4" w:rsidRPr="00717136" w:rsidRDefault="00C30AC4" w:rsidP="00C30AC4">
      <w:pPr>
        <w:pStyle w:val="Heading2"/>
        <w:rPr>
          <w:rFonts w:asciiTheme="minorHAnsi" w:hAnsiTheme="minorHAnsi"/>
          <w:szCs w:val="22"/>
        </w:rPr>
      </w:pPr>
      <w:r w:rsidRPr="00717136">
        <w:rPr>
          <w:rFonts w:asciiTheme="minorHAnsi" w:hAnsiTheme="minorHAnsi"/>
          <w:szCs w:val="22"/>
        </w:rPr>
        <w:t xml:space="preserve">Other Items to be </w:t>
      </w:r>
      <w:r w:rsidR="00BA0F68">
        <w:rPr>
          <w:rFonts w:asciiTheme="minorHAnsi" w:hAnsiTheme="minorHAnsi"/>
          <w:szCs w:val="22"/>
        </w:rPr>
        <w:t>P</w:t>
      </w:r>
      <w:r w:rsidRPr="00717136">
        <w:rPr>
          <w:rFonts w:asciiTheme="minorHAnsi" w:hAnsiTheme="minorHAnsi"/>
          <w:szCs w:val="22"/>
        </w:rPr>
        <w:t>rovided</w:t>
      </w:r>
    </w:p>
    <w:p w14:paraId="64BEB899" w14:textId="3E6EBCD1" w:rsidR="00C30AC4" w:rsidRPr="00717136" w:rsidRDefault="00C30AC4" w:rsidP="00C30AC4">
      <w:pPr>
        <w:pStyle w:val="Heading3"/>
        <w:rPr>
          <w:rFonts w:asciiTheme="minorHAnsi" w:hAnsiTheme="minorHAnsi"/>
          <w:szCs w:val="22"/>
        </w:rPr>
      </w:pPr>
      <w:r w:rsidRPr="00717136">
        <w:rPr>
          <w:rFonts w:asciiTheme="minorHAnsi" w:hAnsiTheme="minorHAnsi"/>
          <w:szCs w:val="22"/>
        </w:rPr>
        <w:t>All necessary eradication/obliteration of existing lane markings, and all temporary pavement markings.</w:t>
      </w:r>
    </w:p>
    <w:p w14:paraId="03BCA63E" w14:textId="10500328" w:rsidR="00C30AC4" w:rsidRPr="00717136" w:rsidRDefault="00C30AC4" w:rsidP="00C30AC4">
      <w:pPr>
        <w:pStyle w:val="Heading3"/>
        <w:rPr>
          <w:rFonts w:asciiTheme="minorHAnsi" w:hAnsiTheme="minorHAnsi"/>
          <w:szCs w:val="22"/>
        </w:rPr>
      </w:pPr>
      <w:r w:rsidRPr="00717136">
        <w:rPr>
          <w:rFonts w:asciiTheme="minorHAnsi" w:hAnsiTheme="minorHAnsi"/>
          <w:szCs w:val="22"/>
        </w:rPr>
        <w:t>All signs and markers as required by Ontario Traffic Manual Book 7.</w:t>
      </w:r>
    </w:p>
    <w:p w14:paraId="77425822" w14:textId="572A4DEE" w:rsidR="00C30AC4" w:rsidRPr="00717136" w:rsidRDefault="00C30AC4" w:rsidP="00C30AC4">
      <w:pPr>
        <w:pStyle w:val="Heading3"/>
        <w:rPr>
          <w:rFonts w:asciiTheme="minorHAnsi" w:hAnsiTheme="minorHAnsi"/>
          <w:szCs w:val="22"/>
        </w:rPr>
      </w:pPr>
      <w:r w:rsidRPr="00717136">
        <w:rPr>
          <w:rFonts w:asciiTheme="minorHAnsi" w:hAnsiTheme="minorHAnsi"/>
          <w:szCs w:val="22"/>
        </w:rPr>
        <w:t>Remove and subsequently reinstate, or bag and subsequently uncover, existing roadway signage according to subsection 706.07.02 of OPSS 706 (only in relation to temporary traffic management – not actual permanent construction activities, the cost of which will be paid under Item C.15). All reinstalled signs shall be installed on new posts of the same kind unless approval is granted by the Consultant to re-use the existing post.</w:t>
      </w:r>
    </w:p>
    <w:p w14:paraId="473C18B9" w14:textId="266B69CF" w:rsidR="00C30AC4" w:rsidRPr="00717136" w:rsidRDefault="00C30AC4" w:rsidP="00C30AC4">
      <w:pPr>
        <w:pStyle w:val="Heading3"/>
        <w:rPr>
          <w:rFonts w:asciiTheme="minorHAnsi" w:hAnsiTheme="minorHAnsi"/>
          <w:szCs w:val="22"/>
        </w:rPr>
      </w:pPr>
      <w:r w:rsidRPr="00717136">
        <w:rPr>
          <w:rFonts w:asciiTheme="minorHAnsi" w:hAnsiTheme="minorHAnsi"/>
          <w:szCs w:val="22"/>
        </w:rPr>
        <w:t>Temporary stop signs where existing signs are not visible due to construction activities.</w:t>
      </w:r>
    </w:p>
    <w:p w14:paraId="1D74E285" w14:textId="77777777" w:rsidR="00C30AC4" w:rsidRPr="00717136" w:rsidRDefault="00C30AC4" w:rsidP="00C30AC4">
      <w:pPr>
        <w:pStyle w:val="Heading3"/>
        <w:rPr>
          <w:rFonts w:asciiTheme="minorHAnsi" w:hAnsiTheme="minorHAnsi"/>
          <w:szCs w:val="22"/>
        </w:rPr>
      </w:pPr>
      <w:r w:rsidRPr="00717136">
        <w:rPr>
          <w:rFonts w:asciiTheme="minorHAnsi" w:hAnsiTheme="minorHAnsi"/>
          <w:szCs w:val="22"/>
        </w:rPr>
        <w:t>Provision of flag-persons.</w:t>
      </w:r>
    </w:p>
    <w:p w14:paraId="015C38DA" w14:textId="77777777" w:rsidR="00F13982" w:rsidRPr="00717136" w:rsidRDefault="00F13982" w:rsidP="008A26A6">
      <w:pPr>
        <w:pStyle w:val="Other"/>
        <w:spacing w:before="240"/>
        <w:jc w:val="center"/>
        <w:rPr>
          <w:rFonts w:asciiTheme="minorHAnsi" w:hAnsiTheme="minorHAnsi"/>
          <w:b/>
          <w:sz w:val="22"/>
          <w:szCs w:val="22"/>
        </w:rPr>
      </w:pPr>
      <w:r w:rsidRPr="00717136">
        <w:rPr>
          <w:rFonts w:asciiTheme="minorHAnsi" w:hAnsiTheme="minorHAnsi"/>
          <w:b/>
          <w:sz w:val="22"/>
          <w:szCs w:val="22"/>
        </w:rPr>
        <w:t>END OF SECTION</w:t>
      </w:r>
    </w:p>
    <w:p w14:paraId="49FDAAAF" w14:textId="77777777" w:rsidR="00153AC6" w:rsidRPr="00717136" w:rsidRDefault="00153AC6" w:rsidP="008A26A6">
      <w:pPr>
        <w:pStyle w:val="Other"/>
        <w:spacing w:before="240"/>
        <w:jc w:val="center"/>
        <w:rPr>
          <w:rFonts w:asciiTheme="minorHAnsi" w:hAnsiTheme="minorHAnsi"/>
          <w:b/>
          <w:sz w:val="22"/>
          <w:szCs w:val="22"/>
        </w:rPr>
      </w:pPr>
    </w:p>
    <w:p w14:paraId="2389CADA" w14:textId="77777777" w:rsidR="00153AC6" w:rsidRPr="00717136" w:rsidRDefault="00153AC6" w:rsidP="000D08D4">
      <w:pPr>
        <w:pStyle w:val="Other"/>
        <w:spacing w:before="240"/>
        <w:rPr>
          <w:rFonts w:asciiTheme="minorHAnsi" w:hAnsiTheme="minorHAnsi"/>
          <w:b/>
          <w:sz w:val="22"/>
          <w:szCs w:val="22"/>
        </w:rPr>
      </w:pPr>
    </w:p>
    <w:sectPr w:rsidR="00153AC6" w:rsidRPr="00717136" w:rsidSect="000C2D03">
      <w:headerReference w:type="even" r:id="rId20"/>
      <w:headerReference w:type="default" r:id="rId21"/>
      <w:footerReference w:type="even" r:id="rId22"/>
      <w:headerReference w:type="first" r:id="rId23"/>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Radulovic, Nicole" w:date="2022-10-26T14:09:00Z" w:initials="RN">
    <w:p w14:paraId="54C0549E" w14:textId="187393DB" w:rsidR="000C0D74" w:rsidRDefault="000C0D74">
      <w:pPr>
        <w:pStyle w:val="CommentText"/>
      </w:pPr>
      <w:r>
        <w:rPr>
          <w:rStyle w:val="CommentReference"/>
        </w:rPr>
        <w:annotationRef/>
      </w:r>
      <w:r>
        <w:t>TBC</w:t>
      </w:r>
    </w:p>
  </w:comment>
  <w:comment w:id="113" w:author="Liam Sykes" w:date="2022-03-21T14:32:00Z" w:initials="LS">
    <w:p w14:paraId="43FB2ABF" w14:textId="68CC8E7F" w:rsidR="005C6B83" w:rsidRDefault="005C6B83">
      <w:pPr>
        <w:pStyle w:val="CommentText"/>
      </w:pPr>
      <w:r>
        <w:rPr>
          <w:rStyle w:val="CommentReference"/>
        </w:rPr>
        <w:annotationRef/>
      </w:r>
      <w:r>
        <w:t>TBC</w:t>
      </w:r>
    </w:p>
  </w:comment>
  <w:comment w:id="161" w:author="Radulovic, Nicole" w:date="2022-10-26T14:26:00Z" w:initials="RN">
    <w:p w14:paraId="682AA470" w14:textId="5D60409C" w:rsidR="00400BFF" w:rsidRDefault="00400BFF">
      <w:pPr>
        <w:pStyle w:val="CommentText"/>
      </w:pPr>
      <w:r>
        <w:rPr>
          <w:rStyle w:val="CommentReference"/>
        </w:rPr>
        <w:annotationRef/>
      </w:r>
      <w:r>
        <w:t>Excess?</w:t>
      </w:r>
    </w:p>
  </w:comment>
  <w:comment w:id="173" w:author="Liam Sykes" w:date="2022-03-23T17:31:00Z" w:initials="LS">
    <w:p w14:paraId="43749948" w14:textId="0A498C4A" w:rsidR="007D3B7C" w:rsidRDefault="007D3B7C">
      <w:pPr>
        <w:pStyle w:val="CommentText"/>
      </w:pPr>
      <w:r>
        <w:rPr>
          <w:rStyle w:val="CommentReference"/>
        </w:rPr>
        <w:annotationRef/>
      </w:r>
      <w:r>
        <w:t xml:space="preserve">Confirm this can be deleted as there are no bus lines using this </w:t>
      </w:r>
      <w:r w:rsidR="00983D42">
        <w:t>section of Jane St</w:t>
      </w:r>
    </w:p>
  </w:comment>
  <w:comment w:id="190" w:author="Liam Sykes" w:date="2022-03-21T14:39:00Z" w:initials="LS">
    <w:p w14:paraId="19CFA38C" w14:textId="5518E9E1" w:rsidR="006E2C1A" w:rsidRDefault="006E2C1A">
      <w:pPr>
        <w:pStyle w:val="CommentText"/>
      </w:pPr>
      <w:r>
        <w:rPr>
          <w:rStyle w:val="CommentReference"/>
        </w:rPr>
        <w:annotationRef/>
      </w:r>
      <w:r>
        <w:t xml:space="preserve">Per comment from AY, confirm whether this </w:t>
      </w:r>
      <w:r w:rsidR="00930C55">
        <w:t>is applicable</w:t>
      </w:r>
    </w:p>
  </w:comment>
  <w:comment w:id="191" w:author="Axel Ouillet" w:date="2022-03-31T17:14:00Z" w:initials="AO">
    <w:p w14:paraId="5E21E780" w14:textId="02CF9A71" w:rsidR="0EE8CC60" w:rsidRDefault="0EE8CC60">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194" w:name="_@_8425A4CECB0F4C8894C77D33774999D8Z"/>
      <w:r>
        <w:rPr>
          <w:color w:val="2B579A"/>
          <w:shd w:val="clear" w:color="auto" w:fill="E6E6E6"/>
        </w:rPr>
        <w:fldChar w:fldCharType="separate"/>
      </w:r>
      <w:bookmarkEnd w:id="194"/>
      <w:r w:rsidRPr="0EE8CC60">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195" w:name="_@_82063A7AA26A47CD8B45AB5102678D83Z"/>
      <w:r>
        <w:rPr>
          <w:color w:val="2B579A"/>
          <w:shd w:val="clear" w:color="auto" w:fill="E6E6E6"/>
        </w:rPr>
        <w:fldChar w:fldCharType="separate"/>
      </w:r>
      <w:bookmarkEnd w:id="195"/>
      <w:r w:rsidRPr="0EE8CC60">
        <w:rPr>
          <w:rStyle w:val="Mention"/>
          <w:noProof/>
        </w:rPr>
        <w:t>@Brandon Gorr</w:t>
      </w:r>
      <w:r>
        <w:rPr>
          <w:color w:val="2B579A"/>
          <w:shd w:val="clear" w:color="auto" w:fill="E6E6E6"/>
        </w:rPr>
        <w:fldChar w:fldCharType="end"/>
      </w:r>
      <w:r>
        <w:t xml:space="preserve"> </w:t>
      </w:r>
      <w:r>
        <w:rPr>
          <w:rStyle w:val="CommentReference"/>
        </w:rPr>
        <w:annotationRef/>
      </w:r>
    </w:p>
  </w:comment>
  <w:comment w:id="192" w:author="Radulovic, Nicole" w:date="2022-10-27T08:52:00Z" w:initials="RN">
    <w:p w14:paraId="3D208DF6" w14:textId="3E5A7432" w:rsidR="00721E64" w:rsidRDefault="00721E64">
      <w:pPr>
        <w:pStyle w:val="CommentText"/>
      </w:pPr>
      <w:r>
        <w:rPr>
          <w:rStyle w:val="CommentReference"/>
        </w:rPr>
        <w:annotationRef/>
      </w:r>
      <w:r>
        <w:t>Can AE pls confirm?</w:t>
      </w:r>
    </w:p>
  </w:comment>
  <w:comment w:id="193" w:author="Johnny Pang" w:date="2022-11-30T07:22:00Z" w:initials="JP">
    <w:p w14:paraId="352989ED" w14:textId="77777777" w:rsidR="00314F23" w:rsidRDefault="00314F23" w:rsidP="00153573">
      <w:pPr>
        <w:pStyle w:val="CommentText"/>
      </w:pPr>
      <w:r>
        <w:rPr>
          <w:rStyle w:val="CommentReference"/>
        </w:rPr>
        <w:annotationRef/>
      </w:r>
      <w:r>
        <w:rPr>
          <w:lang w:val="en-CA"/>
        </w:rPr>
        <w:t>Applicable.</w:t>
      </w:r>
    </w:p>
  </w:comment>
  <w:comment w:id="197" w:author="Liam Sykes" w:date="2022-03-21T14:42:00Z" w:initials="LS">
    <w:p w14:paraId="1DD6EA1F" w14:textId="1FF152B0" w:rsidR="00424486" w:rsidRDefault="00424486">
      <w:pPr>
        <w:pStyle w:val="CommentText"/>
      </w:pPr>
      <w:r>
        <w:rPr>
          <w:rStyle w:val="CommentReference"/>
        </w:rPr>
        <w:annotationRef/>
      </w:r>
      <w:r>
        <w:t>Confirm whether this is applicable as per comment from AY.</w:t>
      </w:r>
    </w:p>
  </w:comment>
  <w:comment w:id="198" w:author="Axel Ouillet" w:date="2022-03-31T17:14:00Z" w:initials="AO">
    <w:p w14:paraId="35516EC4" w14:textId="2A9E5BDD" w:rsidR="0EE8CC60" w:rsidRDefault="0EE8CC60">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202" w:name="_@_B8E91467573A42298880092E31D2EF59Z"/>
      <w:r>
        <w:rPr>
          <w:color w:val="2B579A"/>
          <w:shd w:val="clear" w:color="auto" w:fill="E6E6E6"/>
        </w:rPr>
        <w:fldChar w:fldCharType="separate"/>
      </w:r>
      <w:bookmarkEnd w:id="202"/>
      <w:r w:rsidRPr="0EE8CC60">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203" w:name="_@_6058228DE9A840099C14936A0A0296D2Z"/>
      <w:r>
        <w:rPr>
          <w:color w:val="2B579A"/>
          <w:shd w:val="clear" w:color="auto" w:fill="E6E6E6"/>
        </w:rPr>
        <w:fldChar w:fldCharType="separate"/>
      </w:r>
      <w:bookmarkEnd w:id="203"/>
      <w:r w:rsidRPr="0EE8CC60">
        <w:rPr>
          <w:rStyle w:val="Mention"/>
          <w:noProof/>
        </w:rPr>
        <w:t>@Brandon Gorr</w:t>
      </w:r>
      <w:r>
        <w:rPr>
          <w:color w:val="2B579A"/>
          <w:shd w:val="clear" w:color="auto" w:fill="E6E6E6"/>
        </w:rPr>
        <w:fldChar w:fldCharType="end"/>
      </w:r>
      <w:r>
        <w:t xml:space="preserve"> </w:t>
      </w:r>
      <w:r>
        <w:rPr>
          <w:rStyle w:val="CommentReference"/>
        </w:rPr>
        <w:annotationRef/>
      </w:r>
    </w:p>
  </w:comment>
  <w:comment w:id="199" w:author="Brandon Gorr" w:date="2022-04-12T15:46:00Z" w:initials="BG">
    <w:p w14:paraId="29B1033A" w14:textId="01705F51" w:rsidR="6A9BEC32" w:rsidRDefault="6A9BEC32">
      <w:pPr>
        <w:pStyle w:val="CommentText"/>
      </w:pPr>
      <w:r>
        <w:t>This would be applicable to the facility works.  Linear might be more difficult</w:t>
      </w:r>
      <w:r>
        <w:rPr>
          <w:rStyle w:val="CommentReference"/>
        </w:rPr>
        <w:annotationRef/>
      </w:r>
    </w:p>
  </w:comment>
  <w:comment w:id="200" w:author="Radulovic, Nicole" w:date="2022-10-27T08:53:00Z" w:initials="RN">
    <w:p w14:paraId="269B5DEE" w14:textId="09AF3D5D" w:rsidR="00721E64" w:rsidRDefault="00721E64">
      <w:pPr>
        <w:pStyle w:val="CommentText"/>
      </w:pPr>
      <w:r>
        <w:rPr>
          <w:rStyle w:val="CommentReference"/>
        </w:rPr>
        <w:annotationRef/>
      </w:r>
      <w:r>
        <w:t>So keep in this spec? Pls confirm</w:t>
      </w:r>
    </w:p>
  </w:comment>
  <w:comment w:id="201" w:author="Johnny Pang" w:date="2022-11-30T07:22:00Z" w:initials="JP">
    <w:p w14:paraId="1CF6D6DD" w14:textId="77777777" w:rsidR="00314F23" w:rsidRDefault="00314F23" w:rsidP="00BD5168">
      <w:pPr>
        <w:pStyle w:val="CommentText"/>
      </w:pPr>
      <w:r>
        <w:rPr>
          <w:rStyle w:val="CommentReference"/>
        </w:rPr>
        <w:annotationRef/>
      </w:r>
      <w:r>
        <w:rPr>
          <w:lang w:val="en-CA"/>
        </w:rPr>
        <w:t>Confirmed that it should be kept.</w:t>
      </w:r>
    </w:p>
  </w:comment>
  <w:comment w:id="205" w:author="Liam Sykes" w:date="2022-03-21T14:43:00Z" w:initials="LS">
    <w:p w14:paraId="68EADA99" w14:textId="1018ACD3" w:rsidR="00424486" w:rsidRDefault="00424486">
      <w:pPr>
        <w:pStyle w:val="CommentText"/>
      </w:pPr>
      <w:r>
        <w:rPr>
          <w:rStyle w:val="CommentReference"/>
        </w:rPr>
        <w:annotationRef/>
      </w:r>
      <w:r>
        <w:t>Confirm whether this is applicable as per comment from AY.</w:t>
      </w:r>
    </w:p>
  </w:comment>
  <w:comment w:id="206" w:author="Axel Ouillet" w:date="2022-03-31T17:14:00Z" w:initials="AO">
    <w:p w14:paraId="380B44EC" w14:textId="795D98C1" w:rsidR="0EE8CC60" w:rsidRDefault="0EE8CC60">
      <w:pPr>
        <w:pStyle w:val="CommentText"/>
      </w:pPr>
      <w:r>
        <w:rPr>
          <w:color w:val="2B579A"/>
          <w:shd w:val="clear" w:color="auto" w:fill="E6E6E6"/>
        </w:rPr>
        <w:fldChar w:fldCharType="begin"/>
      </w:r>
      <w:r>
        <w:instrText xml:space="preserve"> HYPERLINK "mailto:moretona@ae.ca"</w:instrText>
      </w:r>
      <w:r>
        <w:rPr>
          <w:color w:val="2B579A"/>
          <w:shd w:val="clear" w:color="auto" w:fill="E6E6E6"/>
        </w:rPr>
      </w:r>
      <w:bookmarkStart w:id="209" w:name="_@_388E9103B7874FBCBDAE9D2C1D831DACZ"/>
      <w:r>
        <w:rPr>
          <w:color w:val="2B579A"/>
          <w:shd w:val="clear" w:color="auto" w:fill="E6E6E6"/>
        </w:rPr>
        <w:fldChar w:fldCharType="separate"/>
      </w:r>
      <w:bookmarkEnd w:id="209"/>
      <w:r w:rsidRPr="0EE8CC60">
        <w:rPr>
          <w:rStyle w:val="Mention"/>
          <w:noProof/>
        </w:rPr>
        <w:t>@Andrew Moreton</w:t>
      </w:r>
      <w:r>
        <w:rPr>
          <w:color w:val="2B579A"/>
          <w:shd w:val="clear" w:color="auto" w:fill="E6E6E6"/>
        </w:rPr>
        <w:fldChar w:fldCharType="end"/>
      </w:r>
      <w:r>
        <w:t xml:space="preserve"> </w:t>
      </w:r>
      <w:r>
        <w:rPr>
          <w:color w:val="2B579A"/>
          <w:shd w:val="clear" w:color="auto" w:fill="E6E6E6"/>
        </w:rPr>
        <w:fldChar w:fldCharType="begin"/>
      </w:r>
      <w:r>
        <w:instrText xml:space="preserve"> HYPERLINK "mailto:gorrb@ae.ca"</w:instrText>
      </w:r>
      <w:r>
        <w:rPr>
          <w:color w:val="2B579A"/>
          <w:shd w:val="clear" w:color="auto" w:fill="E6E6E6"/>
        </w:rPr>
      </w:r>
      <w:bookmarkStart w:id="210" w:name="_@_D4DF017F88ED4969B889CA12C8A4D9B4Z"/>
      <w:r>
        <w:rPr>
          <w:color w:val="2B579A"/>
          <w:shd w:val="clear" w:color="auto" w:fill="E6E6E6"/>
        </w:rPr>
        <w:fldChar w:fldCharType="separate"/>
      </w:r>
      <w:bookmarkEnd w:id="210"/>
      <w:r w:rsidRPr="0EE8CC60">
        <w:rPr>
          <w:rStyle w:val="Mention"/>
          <w:noProof/>
        </w:rPr>
        <w:t>@Brandon Gorr</w:t>
      </w:r>
      <w:r>
        <w:rPr>
          <w:color w:val="2B579A"/>
          <w:shd w:val="clear" w:color="auto" w:fill="E6E6E6"/>
        </w:rPr>
        <w:fldChar w:fldCharType="end"/>
      </w:r>
      <w:r>
        <w:t xml:space="preserve"> </w:t>
      </w:r>
      <w:r>
        <w:rPr>
          <w:rStyle w:val="CommentReference"/>
        </w:rPr>
        <w:annotationRef/>
      </w:r>
    </w:p>
  </w:comment>
  <w:comment w:id="207" w:author="Brandon Gorr" w:date="2022-04-12T15:46:00Z" w:initials="BG">
    <w:p w14:paraId="5D47885F" w14:textId="29B91144" w:rsidR="6A9BEC32" w:rsidRDefault="6A9BEC32">
      <w:pPr>
        <w:pStyle w:val="CommentText"/>
      </w:pPr>
      <w:r>
        <w:t>this would be required likely for linear works</w:t>
      </w:r>
      <w:r>
        <w:rPr>
          <w:rStyle w:val="CommentReference"/>
        </w:rPr>
        <w:annotationRef/>
      </w:r>
    </w:p>
  </w:comment>
  <w:comment w:id="213" w:author="Radulovic, Nicole" w:date="2022-10-27T09:02:00Z" w:initials="RN">
    <w:p w14:paraId="34092B15" w14:textId="5227C485" w:rsidR="00317422" w:rsidRDefault="00317422">
      <w:pPr>
        <w:pStyle w:val="CommentText"/>
      </w:pPr>
      <w:r>
        <w:rPr>
          <w:rStyle w:val="CommentReference"/>
        </w:rPr>
        <w:annotationRef/>
      </w:r>
      <w:r>
        <w:t>TBC</w:t>
      </w:r>
    </w:p>
  </w:comment>
  <w:comment w:id="219" w:author="Radulovic, Nicole" w:date="2022-10-27T09:02:00Z" w:initials="RN">
    <w:p w14:paraId="64AB9E6A" w14:textId="3333116F" w:rsidR="00317422" w:rsidRDefault="00317422">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0549E" w15:done="0"/>
  <w15:commentEx w15:paraId="43FB2ABF" w15:done="0"/>
  <w15:commentEx w15:paraId="682AA470" w15:done="0"/>
  <w15:commentEx w15:paraId="43749948" w15:done="0"/>
  <w15:commentEx w15:paraId="19CFA38C" w15:done="0"/>
  <w15:commentEx w15:paraId="5E21E780" w15:paraIdParent="19CFA38C" w15:done="0"/>
  <w15:commentEx w15:paraId="3D208DF6" w15:paraIdParent="19CFA38C" w15:done="0"/>
  <w15:commentEx w15:paraId="352989ED" w15:paraIdParent="19CFA38C" w15:done="0"/>
  <w15:commentEx w15:paraId="1DD6EA1F" w15:done="0"/>
  <w15:commentEx w15:paraId="35516EC4" w15:paraIdParent="1DD6EA1F" w15:done="0"/>
  <w15:commentEx w15:paraId="29B1033A" w15:paraIdParent="1DD6EA1F" w15:done="0"/>
  <w15:commentEx w15:paraId="269B5DEE" w15:paraIdParent="1DD6EA1F" w15:done="0"/>
  <w15:commentEx w15:paraId="1CF6D6DD" w15:paraIdParent="1DD6EA1F" w15:done="0"/>
  <w15:commentEx w15:paraId="68EADA99" w15:done="0"/>
  <w15:commentEx w15:paraId="380B44EC" w15:paraIdParent="68EADA99" w15:done="0"/>
  <w15:commentEx w15:paraId="5D47885F" w15:paraIdParent="68EADA99" w15:done="0"/>
  <w15:commentEx w15:paraId="34092B15" w15:done="0"/>
  <w15:commentEx w15:paraId="64AB9E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BDFC" w16cex:dateUtc="2022-10-26T18:09:00Z"/>
  <w16cex:commentExtensible w16cex:durableId="25E30B19" w16cex:dateUtc="2022-03-21T18:32:00Z"/>
  <w16cex:commentExtensible w16cex:durableId="2703C209" w16cex:dateUtc="2022-10-26T18:26:00Z"/>
  <w16cex:commentExtensible w16cex:durableId="25E5D7E9" w16cex:dateUtc="2022-03-23T21:31:00Z"/>
  <w16cex:commentExtensible w16cex:durableId="25E30CAE" w16cex:dateUtc="2022-03-21T18:39:00Z"/>
  <w16cex:commentExtensible w16cex:durableId="64DB3B48" w16cex:dateUtc="2022-03-31T21:14:00Z"/>
  <w16cex:commentExtensible w16cex:durableId="2704C552" w16cex:dateUtc="2022-10-27T12:52:00Z"/>
  <w16cex:commentExtensible w16cex:durableId="27318322" w16cex:dateUtc="2022-11-30T12:22:00Z"/>
  <w16cex:commentExtensible w16cex:durableId="25E30D62" w16cex:dateUtc="2022-03-21T18:42:00Z"/>
  <w16cex:commentExtensible w16cex:durableId="71B05AC7" w16cex:dateUtc="2022-03-31T21:14:00Z"/>
  <w16cex:commentExtensible w16cex:durableId="00D0D1B7" w16cex:dateUtc="2022-04-12T19:46:00Z"/>
  <w16cex:commentExtensible w16cex:durableId="2704C577" w16cex:dateUtc="2022-10-27T12:53:00Z"/>
  <w16cex:commentExtensible w16cex:durableId="2731833C" w16cex:dateUtc="2022-11-30T12:22:00Z"/>
  <w16cex:commentExtensible w16cex:durableId="25E30D7D" w16cex:dateUtc="2022-03-21T18:43:00Z"/>
  <w16cex:commentExtensible w16cex:durableId="21A1F7E8" w16cex:dateUtc="2022-03-31T21:14:00Z"/>
  <w16cex:commentExtensible w16cex:durableId="56E8999C" w16cex:dateUtc="2022-04-12T19:46:00Z"/>
  <w16cex:commentExtensible w16cex:durableId="2704C799" w16cex:dateUtc="2022-10-27T13:02:00Z"/>
  <w16cex:commentExtensible w16cex:durableId="2704C7A1" w16cex:dateUtc="2022-10-27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0549E" w16cid:durableId="2703BDFC"/>
  <w16cid:commentId w16cid:paraId="43FB2ABF" w16cid:durableId="25E30B19"/>
  <w16cid:commentId w16cid:paraId="682AA470" w16cid:durableId="2703C209"/>
  <w16cid:commentId w16cid:paraId="43749948" w16cid:durableId="25E5D7E9"/>
  <w16cid:commentId w16cid:paraId="19CFA38C" w16cid:durableId="25E30CAE"/>
  <w16cid:commentId w16cid:paraId="5E21E780" w16cid:durableId="64DB3B48"/>
  <w16cid:commentId w16cid:paraId="3D208DF6" w16cid:durableId="2704C552"/>
  <w16cid:commentId w16cid:paraId="352989ED" w16cid:durableId="27318322"/>
  <w16cid:commentId w16cid:paraId="1DD6EA1F" w16cid:durableId="25E30D62"/>
  <w16cid:commentId w16cid:paraId="35516EC4" w16cid:durableId="71B05AC7"/>
  <w16cid:commentId w16cid:paraId="29B1033A" w16cid:durableId="00D0D1B7"/>
  <w16cid:commentId w16cid:paraId="269B5DEE" w16cid:durableId="2704C577"/>
  <w16cid:commentId w16cid:paraId="1CF6D6DD" w16cid:durableId="2731833C"/>
  <w16cid:commentId w16cid:paraId="68EADA99" w16cid:durableId="25E30D7D"/>
  <w16cid:commentId w16cid:paraId="380B44EC" w16cid:durableId="21A1F7E8"/>
  <w16cid:commentId w16cid:paraId="5D47885F" w16cid:durableId="56E8999C"/>
  <w16cid:commentId w16cid:paraId="34092B15" w16cid:durableId="2704C799"/>
  <w16cid:commentId w16cid:paraId="64AB9E6A" w16cid:durableId="2704C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08819" w14:textId="77777777" w:rsidR="009C6140" w:rsidRDefault="009C6140">
      <w:r>
        <w:separator/>
      </w:r>
    </w:p>
  </w:endnote>
  <w:endnote w:type="continuationSeparator" w:id="0">
    <w:p w14:paraId="24E20C2D" w14:textId="77777777" w:rsidR="009C6140" w:rsidRDefault="009C6140">
      <w:r>
        <w:continuationSeparator/>
      </w:r>
    </w:p>
  </w:endnote>
  <w:endnote w:type="continuationNotice" w:id="1">
    <w:p w14:paraId="22177548" w14:textId="77777777" w:rsidR="009C6140" w:rsidRDefault="009C6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51A2" w14:textId="2E4E1F30" w:rsidR="00A97CC9" w:rsidRDefault="00A97CC9" w:rsidP="00FF6D49">
    <w:pPr>
      <w:pStyle w:val="Footer"/>
      <w:tabs>
        <w:tab w:val="clear" w:pos="9000"/>
        <w:tab w:val="left" w:pos="81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F8C32" w14:textId="77777777" w:rsidR="009C6140" w:rsidRDefault="009C6140">
      <w:r>
        <w:separator/>
      </w:r>
    </w:p>
  </w:footnote>
  <w:footnote w:type="continuationSeparator" w:id="0">
    <w:p w14:paraId="6ABC9ED2" w14:textId="77777777" w:rsidR="009C6140" w:rsidRDefault="009C6140">
      <w:r>
        <w:continuationSeparator/>
      </w:r>
    </w:p>
  </w:footnote>
  <w:footnote w:type="continuationNotice" w:id="1">
    <w:p w14:paraId="042BC114" w14:textId="77777777" w:rsidR="009C6140" w:rsidRDefault="009C61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72A7" w14:textId="5D7A2E67" w:rsidR="00477D11" w:rsidRPr="00532A54" w:rsidRDefault="00477D11">
    <w:pPr>
      <w:pBdr>
        <w:top w:val="single" w:sz="4" w:space="1" w:color="auto"/>
      </w:pBdr>
      <w:tabs>
        <w:tab w:val="right" w:pos="9810"/>
      </w:tabs>
      <w:rPr>
        <w:rFonts w:cs="Arial"/>
      </w:rPr>
    </w:pPr>
    <w:r w:rsidRPr="00532A54">
      <w:rPr>
        <w:rFonts w:cs="Arial"/>
      </w:rPr>
      <w:t>S</w:t>
    </w:r>
    <w:r w:rsidR="00E3665D">
      <w:rPr>
        <w:rFonts w:cs="Arial"/>
      </w:rPr>
      <w:t>ection 0155</w:t>
    </w:r>
    <w:r w:rsidRPr="00532A54">
      <w:rPr>
        <w:rFonts w:cs="Arial"/>
      </w:rPr>
      <w:t>0</w:t>
    </w:r>
    <w:r>
      <w:rPr>
        <w:rFonts w:cs="Arial"/>
      </w:rPr>
      <w:tab/>
    </w:r>
    <w:r w:rsidRPr="00532A54">
      <w:rPr>
        <w:rFonts w:cs="Arial"/>
      </w:rPr>
      <w:t>CONTRACT NO</w:t>
    </w:r>
    <w:r w:rsidRPr="005E5857">
      <w:rPr>
        <w:rFonts w:cs="Arial"/>
        <w:highlight w:val="yellow"/>
      </w:rPr>
      <w:t xml:space="preserve">.... [Insert </w:t>
    </w:r>
    <w:r w:rsidR="00FD5424">
      <w:rPr>
        <w:rFonts w:cs="Arial"/>
        <w:highlight w:val="yellow"/>
      </w:rPr>
      <w:t>Contract</w:t>
    </w:r>
    <w:r w:rsidRPr="005E5857">
      <w:rPr>
        <w:rFonts w:cs="Arial"/>
        <w:highlight w:val="yellow"/>
      </w:rPr>
      <w:t xml:space="preserve"> Number]</w:t>
    </w:r>
  </w:p>
  <w:p w14:paraId="08AE4C75" w14:textId="20D12652" w:rsidR="00477D11" w:rsidRPr="00532A54" w:rsidRDefault="00477D11" w:rsidP="000C2D03">
    <w:pPr>
      <w:pBdr>
        <w:top w:val="single" w:sz="4" w:space="1" w:color="auto"/>
      </w:pBdr>
      <w:tabs>
        <w:tab w:val="left" w:pos="-1440"/>
        <w:tab w:val="left" w:pos="-720"/>
        <w:tab w:val="left" w:pos="0"/>
        <w:tab w:val="center" w:pos="5220"/>
        <w:tab w:val="right" w:pos="9810"/>
      </w:tabs>
      <w:rPr>
        <w:rFonts w:cs="Arial"/>
      </w:rPr>
    </w:pPr>
    <w:r>
      <w:rPr>
        <w:rFonts w:cs="Arial"/>
      </w:rPr>
      <w:t>20</w:t>
    </w:r>
    <w:r w:rsidR="00462552">
      <w:rPr>
        <w:rFonts w:cs="Arial"/>
      </w:rPr>
      <w:t>21</w:t>
    </w:r>
    <w:r>
      <w:rPr>
        <w:rFonts w:cs="Arial"/>
      </w:rPr>
      <w:t>-</w:t>
    </w:r>
    <w:r w:rsidR="009D0CBA">
      <w:rPr>
        <w:rFonts w:cs="Arial"/>
      </w:rPr>
      <w:t>11</w:t>
    </w:r>
    <w:r>
      <w:rPr>
        <w:rFonts w:cs="Arial"/>
      </w:rPr>
      <w:t>-</w:t>
    </w:r>
    <w:r w:rsidR="00846B93">
      <w:rPr>
        <w:rFonts w:cs="Arial"/>
      </w:rPr>
      <w:t>2</w:t>
    </w:r>
    <w:r w:rsidR="009D0CBA">
      <w:rPr>
        <w:rFonts w:cs="Arial"/>
      </w:rPr>
      <w:t>5</w:t>
    </w:r>
    <w:r w:rsidRPr="00532A54">
      <w:rPr>
        <w:rFonts w:cs="Arial"/>
        <w:b/>
      </w:rPr>
      <w:tab/>
    </w:r>
    <w:r>
      <w:rPr>
        <w:rFonts w:cs="Arial"/>
        <w:b/>
      </w:rPr>
      <w:t>TRAFFIC CONTROL</w:t>
    </w:r>
    <w:r w:rsidRPr="00532A54">
      <w:rPr>
        <w:rFonts w:cs="Arial"/>
      </w:rPr>
      <w:tab/>
    </w:r>
  </w:p>
  <w:p w14:paraId="21B7EB8A" w14:textId="12B7D801" w:rsidR="00477D11" w:rsidRPr="00532A54" w:rsidRDefault="00477D11" w:rsidP="00092ADD">
    <w:pPr>
      <w:pBdr>
        <w:top w:val="single" w:sz="4" w:space="1" w:color="auto"/>
      </w:pBdr>
      <w:rPr>
        <w:rFonts w:cs="Arial"/>
      </w:rPr>
    </w:pPr>
    <w:r w:rsidRPr="00532A54">
      <w:rPr>
        <w:rFonts w:cs="Arial"/>
      </w:rPr>
      <w:t xml:space="preserve">Page </w:t>
    </w:r>
    <w:r w:rsidRPr="00532A54">
      <w:rPr>
        <w:rFonts w:cs="Arial"/>
        <w:color w:val="2B579A"/>
        <w:shd w:val="clear" w:color="auto" w:fill="E6E6E6"/>
      </w:rPr>
      <w:fldChar w:fldCharType="begin"/>
    </w:r>
    <w:r w:rsidRPr="00532A54">
      <w:rPr>
        <w:rFonts w:cs="Arial"/>
      </w:rPr>
      <w:instrText xml:space="preserve">PAGE </w:instrText>
    </w:r>
    <w:r w:rsidRPr="00532A54">
      <w:rPr>
        <w:rFonts w:cs="Arial"/>
        <w:color w:val="2B579A"/>
        <w:shd w:val="clear" w:color="auto" w:fill="E6E6E6"/>
      </w:rPr>
      <w:fldChar w:fldCharType="separate"/>
    </w:r>
    <w:r w:rsidR="00FD5424">
      <w:rPr>
        <w:rFonts w:cs="Arial"/>
        <w:noProof/>
      </w:rPr>
      <w:t>4</w:t>
    </w:r>
    <w:r w:rsidRPr="00532A54">
      <w:rPr>
        <w:rFonts w:cs="Arial"/>
        <w:color w:val="2B579A"/>
        <w:shd w:val="clear" w:color="auto" w:fill="E6E6E6"/>
      </w:rPr>
      <w:fldChar w:fldCharType="end"/>
    </w:r>
    <w:r>
      <w:rPr>
        <w:rStyle w:val="PageNumber"/>
        <w:rFonts w:cs="Arial"/>
        <w:caps/>
        <w:sz w:val="22"/>
      </w:rPr>
      <w:tab/>
    </w:r>
    <w:r w:rsidR="00981005">
      <w:rPr>
        <w:rStyle w:val="PageNumber"/>
        <w:rFonts w:cs="Arial"/>
        <w:caps/>
        <w:sz w:val="22"/>
      </w:rPr>
      <w:tab/>
    </w:r>
    <w:r w:rsidR="00981005">
      <w:rPr>
        <w:rStyle w:val="PageNumber"/>
        <w:rFonts w:cs="Arial"/>
        <w:caps/>
        <w:sz w:val="22"/>
      </w:rPr>
      <w:tab/>
    </w:r>
    <w:r w:rsidR="00981005">
      <w:rPr>
        <w:rStyle w:val="PageNumber"/>
        <w:rFonts w:cs="Arial"/>
        <w:caps/>
        <w:sz w:val="22"/>
      </w:rPr>
      <w:tab/>
    </w:r>
    <w:r w:rsidR="00981005">
      <w:rPr>
        <w:rStyle w:val="PageNumber"/>
        <w:rFonts w:cs="Arial"/>
        <w:caps/>
        <w:sz w:val="22"/>
      </w:rPr>
      <w:tab/>
    </w:r>
    <w:r w:rsidR="00981005">
      <w:rPr>
        <w:rStyle w:val="PageNumber"/>
        <w:rFonts w:cs="Arial"/>
        <w:caps/>
        <w:sz w:val="22"/>
      </w:rPr>
      <w:tab/>
    </w:r>
    <w:r w:rsidR="00981005">
      <w:rPr>
        <w:rStyle w:val="PageNumber"/>
        <w:rFonts w:cs="Arial"/>
        <w:caps/>
        <w:sz w:val="22"/>
      </w:rPr>
      <w:tab/>
    </w:r>
    <w:r w:rsidR="00981005">
      <w:rPr>
        <w:rStyle w:val="PageNumber"/>
        <w:rFonts w:cs="Arial"/>
        <w:caps/>
        <w:sz w:val="22"/>
      </w:rPr>
      <w:tab/>
    </w:r>
    <w:r w:rsidR="00981005">
      <w:rPr>
        <w:rStyle w:val="PageNumber"/>
        <w:rFonts w:cs="Arial"/>
        <w:caps/>
        <w:sz w:val="22"/>
      </w:rPr>
      <w:tab/>
      <w:t xml:space="preserve"> </w:t>
    </w:r>
    <w:r w:rsidRPr="00532A54">
      <w:rPr>
        <w:rFonts w:cs="Arial"/>
      </w:rPr>
      <w:t xml:space="preserve">DATE: </w:t>
    </w:r>
    <w:r w:rsidRPr="005E5857">
      <w:rPr>
        <w:rFonts w:cs="Arial"/>
        <w:highlight w:val="yellow"/>
      </w:rPr>
      <w:t>[Insert Date, (</w:t>
    </w:r>
    <w:proofErr w:type="gramStart"/>
    <w:r w:rsidRPr="005E5857">
      <w:rPr>
        <w:rFonts w:cs="Arial"/>
        <w:highlight w:val="yellow"/>
      </w:rPr>
      <w:t>e.g.</w:t>
    </w:r>
    <w:proofErr w:type="gramEnd"/>
    <w:r w:rsidRPr="005E5857">
      <w:rPr>
        <w:rFonts w:cs="Arial"/>
        <w:highlight w:val="yellow"/>
      </w:rPr>
      <w:t xml:space="preserve"> Jan., 20</w:t>
    </w:r>
    <w:r w:rsidR="00981005">
      <w:rPr>
        <w:rFonts w:cs="Arial"/>
        <w:highlight w:val="yellow"/>
      </w:rPr>
      <w:t>20</w:t>
    </w:r>
    <w:r w:rsidRPr="00981005">
      <w:rPr>
        <w:rFonts w:cs="Arial"/>
        <w:highlight w:val="yellow"/>
      </w:rPr>
      <w:t>)</w:t>
    </w:r>
    <w:r w:rsidR="00981005" w:rsidRPr="00092ADD">
      <w:rPr>
        <w:rFonts w:cs="Arial"/>
        <w:highlight w:val="yellow"/>
      </w:rPr>
      <w:t>]</w:t>
    </w:r>
  </w:p>
  <w:p w14:paraId="27D3C81A" w14:textId="77777777" w:rsidR="00477D11" w:rsidRDefault="00477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06D" w14:textId="00E05265" w:rsidR="00477D11" w:rsidRPr="00532A54" w:rsidRDefault="00477D11" w:rsidP="000C2D03">
    <w:pPr>
      <w:pBdr>
        <w:top w:val="single" w:sz="4" w:space="1" w:color="auto"/>
      </w:pBdr>
      <w:tabs>
        <w:tab w:val="right" w:pos="9810"/>
      </w:tabs>
      <w:rPr>
        <w:rFonts w:cs="Arial"/>
      </w:rPr>
    </w:pPr>
    <w:r w:rsidRPr="00532A54">
      <w:rPr>
        <w:rFonts w:cs="Arial"/>
      </w:rPr>
      <w:t>CONTRACT NO</w:t>
    </w:r>
    <w:r w:rsidRPr="005E5857">
      <w:rPr>
        <w:rFonts w:cs="Arial"/>
        <w:highlight w:val="yellow"/>
      </w:rPr>
      <w:t xml:space="preserve">.... [Insert </w:t>
    </w:r>
    <w:r w:rsidR="00FD5424">
      <w:rPr>
        <w:rFonts w:cs="Arial"/>
        <w:highlight w:val="yellow"/>
      </w:rPr>
      <w:t>Contract</w:t>
    </w:r>
    <w:r w:rsidRPr="005E5857">
      <w:rPr>
        <w:rFonts w:cs="Arial"/>
        <w:highlight w:val="yellow"/>
      </w:rPr>
      <w:t xml:space="preserve"> Number]</w:t>
    </w:r>
    <w:r w:rsidRPr="00532A54">
      <w:rPr>
        <w:rFonts w:cs="Arial"/>
      </w:rPr>
      <w:tab/>
      <w:t>Section 015</w:t>
    </w:r>
    <w:r>
      <w:rPr>
        <w:rFonts w:cs="Arial"/>
      </w:rPr>
      <w:t>50</w:t>
    </w:r>
  </w:p>
  <w:p w14:paraId="662D32ED" w14:textId="37958FED" w:rsidR="00477D11" w:rsidRPr="00532A54" w:rsidRDefault="00477D11" w:rsidP="000C2D03">
    <w:pPr>
      <w:pBdr>
        <w:top w:val="single" w:sz="4" w:space="1" w:color="auto"/>
      </w:pBdr>
      <w:tabs>
        <w:tab w:val="left" w:pos="-1440"/>
        <w:tab w:val="left" w:pos="-720"/>
        <w:tab w:val="left" w:pos="0"/>
        <w:tab w:val="center" w:pos="5220"/>
        <w:tab w:val="right" w:pos="9810"/>
      </w:tabs>
      <w:rPr>
        <w:rFonts w:cs="Arial"/>
      </w:rPr>
    </w:pPr>
    <w:r w:rsidRPr="00532A54">
      <w:rPr>
        <w:rFonts w:cs="Arial"/>
        <w:b/>
      </w:rPr>
      <w:tab/>
    </w:r>
    <w:r>
      <w:rPr>
        <w:rFonts w:cs="Arial"/>
        <w:b/>
      </w:rPr>
      <w:t>TRAFFIC CONTROL</w:t>
    </w:r>
    <w:r w:rsidRPr="00532A54">
      <w:rPr>
        <w:rFonts w:cs="Arial"/>
      </w:rPr>
      <w:tab/>
    </w:r>
    <w:r>
      <w:rPr>
        <w:rFonts w:cs="Arial"/>
      </w:rPr>
      <w:t>20</w:t>
    </w:r>
    <w:r w:rsidR="00462552">
      <w:rPr>
        <w:rFonts w:cs="Arial"/>
      </w:rPr>
      <w:t>21</w:t>
    </w:r>
    <w:r>
      <w:rPr>
        <w:rFonts w:cs="Arial"/>
      </w:rPr>
      <w:t>-</w:t>
    </w:r>
    <w:r w:rsidR="009D0CBA">
      <w:rPr>
        <w:rFonts w:cs="Arial"/>
      </w:rPr>
      <w:t>11</w:t>
    </w:r>
    <w:r>
      <w:rPr>
        <w:rFonts w:cs="Arial"/>
      </w:rPr>
      <w:t>-</w:t>
    </w:r>
    <w:r w:rsidR="00846B93">
      <w:rPr>
        <w:rFonts w:cs="Arial"/>
      </w:rPr>
      <w:t>2</w:t>
    </w:r>
    <w:r w:rsidR="009D0CBA">
      <w:rPr>
        <w:rFonts w:cs="Arial"/>
      </w:rPr>
      <w:t>5</w:t>
    </w:r>
  </w:p>
  <w:p w14:paraId="6F0789F5" w14:textId="7FBF4B50" w:rsidR="00477D11" w:rsidRPr="00532A54" w:rsidRDefault="00477D11" w:rsidP="000C2D03">
    <w:pPr>
      <w:pBdr>
        <w:top w:val="single" w:sz="4" w:space="1" w:color="auto"/>
      </w:pBdr>
      <w:tabs>
        <w:tab w:val="center" w:pos="5175"/>
        <w:tab w:val="right" w:pos="9810"/>
      </w:tabs>
      <w:rPr>
        <w:rFonts w:cs="Arial"/>
      </w:rPr>
    </w:pPr>
    <w:r w:rsidRPr="00532A54">
      <w:rPr>
        <w:rFonts w:cs="Arial"/>
      </w:rPr>
      <w:t xml:space="preserve">DATE: </w:t>
    </w:r>
    <w:r w:rsidRPr="005E5857">
      <w:rPr>
        <w:rFonts w:cs="Arial"/>
        <w:highlight w:val="yellow"/>
      </w:rPr>
      <w:t>[Insert Date, (</w:t>
    </w:r>
    <w:proofErr w:type="gramStart"/>
    <w:r w:rsidRPr="005E5857">
      <w:rPr>
        <w:rFonts w:cs="Arial"/>
        <w:highlight w:val="yellow"/>
      </w:rPr>
      <w:t>e.g.</w:t>
    </w:r>
    <w:proofErr w:type="gramEnd"/>
    <w:r w:rsidRPr="005E5857">
      <w:rPr>
        <w:rFonts w:cs="Arial"/>
        <w:highlight w:val="yellow"/>
      </w:rPr>
      <w:t xml:space="preserve"> Jan., 20</w:t>
    </w:r>
    <w:r w:rsidR="00981005">
      <w:rPr>
        <w:rFonts w:cs="Arial"/>
        <w:highlight w:val="yellow"/>
      </w:rPr>
      <w:t>20</w:t>
    </w:r>
    <w:r w:rsidRPr="005E5857">
      <w:rPr>
        <w:rFonts w:cs="Arial"/>
        <w:highlight w:val="yellow"/>
      </w:rPr>
      <w:t>)]</w:t>
    </w:r>
    <w:r w:rsidRPr="00532A54">
      <w:rPr>
        <w:rFonts w:cs="Arial"/>
      </w:rPr>
      <w:tab/>
    </w:r>
    <w:r w:rsidRPr="00532A54">
      <w:rPr>
        <w:rFonts w:cs="Arial"/>
      </w:rPr>
      <w:tab/>
      <w:t xml:space="preserve">Page </w:t>
    </w:r>
    <w:r w:rsidRPr="00532A54">
      <w:rPr>
        <w:rFonts w:cs="Arial"/>
        <w:color w:val="2B579A"/>
        <w:shd w:val="clear" w:color="auto" w:fill="E6E6E6"/>
      </w:rPr>
      <w:fldChar w:fldCharType="begin"/>
    </w:r>
    <w:r w:rsidRPr="00532A54">
      <w:rPr>
        <w:rFonts w:cs="Arial"/>
      </w:rPr>
      <w:instrText xml:space="preserve">PAGE </w:instrText>
    </w:r>
    <w:r w:rsidRPr="00532A54">
      <w:rPr>
        <w:rFonts w:cs="Arial"/>
        <w:color w:val="2B579A"/>
        <w:shd w:val="clear" w:color="auto" w:fill="E6E6E6"/>
      </w:rPr>
      <w:fldChar w:fldCharType="separate"/>
    </w:r>
    <w:r w:rsidR="00FD5424">
      <w:rPr>
        <w:rFonts w:cs="Arial"/>
        <w:noProof/>
      </w:rPr>
      <w:t>3</w:t>
    </w:r>
    <w:r w:rsidRPr="00532A54">
      <w:rPr>
        <w:rFonts w:cs="Arial"/>
        <w:color w:val="2B579A"/>
        <w:shd w:val="clear" w:color="auto" w:fill="E6E6E6"/>
      </w:rPr>
      <w:fldChar w:fldCharType="end"/>
    </w:r>
    <w:r w:rsidRPr="00532A54">
      <w:rPr>
        <w:rFonts w:cs="Arial"/>
      </w:rPr>
      <w:t xml:space="preserve"> </w:t>
    </w:r>
  </w:p>
  <w:p w14:paraId="0F44705F" w14:textId="77777777" w:rsidR="00477D11" w:rsidRPr="00672C12" w:rsidRDefault="00477D11"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B8A3" w14:textId="77777777" w:rsidR="00477D11" w:rsidRPr="000C2D03" w:rsidRDefault="00477D11" w:rsidP="00672C12">
    <w:pPr>
      <w:pBdr>
        <w:top w:val="single" w:sz="4" w:space="1" w:color="auto"/>
      </w:pBdr>
      <w:tabs>
        <w:tab w:val="right" w:pos="10350"/>
      </w:tabs>
      <w:rPr>
        <w:rFonts w:cs="Arial"/>
      </w:rPr>
    </w:pPr>
    <w:r w:rsidRPr="000C2D03">
      <w:rPr>
        <w:rFonts w:cs="Arial"/>
      </w:rPr>
      <w:t>CONTRACT NO</w:t>
    </w:r>
    <w:r w:rsidRPr="000C2D03">
      <w:rPr>
        <w:rFonts w:cs="Arial"/>
        <w:highlight w:val="lightGray"/>
      </w:rPr>
      <w:t>.... [Insert Region Number]</w:t>
    </w:r>
    <w:r w:rsidRPr="000C2D03">
      <w:rPr>
        <w:rFonts w:cs="Arial"/>
      </w:rPr>
      <w:tab/>
      <w:t>Section 01500</w:t>
    </w:r>
  </w:p>
  <w:p w14:paraId="6468FA7D" w14:textId="77777777" w:rsidR="00477D11" w:rsidRPr="000C2D03" w:rsidRDefault="00477D11" w:rsidP="008A26A6">
    <w:pPr>
      <w:pBdr>
        <w:top w:val="single" w:sz="4" w:space="1" w:color="auto"/>
      </w:pBdr>
      <w:tabs>
        <w:tab w:val="left" w:pos="-1440"/>
        <w:tab w:val="left" w:pos="-720"/>
        <w:tab w:val="left" w:pos="0"/>
        <w:tab w:val="center" w:pos="5220"/>
        <w:tab w:val="right" w:pos="10350"/>
      </w:tabs>
      <w:rPr>
        <w:rFonts w:cs="Arial"/>
      </w:rPr>
    </w:pPr>
    <w:r w:rsidRPr="000C2D03">
      <w:rPr>
        <w:rFonts w:cs="Arial"/>
        <w:b/>
      </w:rPr>
      <w:tab/>
      <w:t>CONSTRUCTION FACILITIES AND TEMPORARY CONTROLS</w:t>
    </w:r>
    <w:r w:rsidRPr="000C2D03">
      <w:rPr>
        <w:rFonts w:cs="Arial"/>
      </w:rPr>
      <w:tab/>
      <w:t>2013-07-23</w:t>
    </w:r>
  </w:p>
  <w:p w14:paraId="2A5E6CDF" w14:textId="77777777" w:rsidR="00477D11" w:rsidRPr="000C2D03" w:rsidRDefault="00477D11" w:rsidP="00672C12">
    <w:pPr>
      <w:pBdr>
        <w:top w:val="single" w:sz="4" w:space="1" w:color="auto"/>
      </w:pBdr>
      <w:tabs>
        <w:tab w:val="center" w:pos="5175"/>
        <w:tab w:val="right" w:pos="10350"/>
      </w:tabs>
      <w:rPr>
        <w:rFonts w:cs="Arial"/>
      </w:rPr>
    </w:pPr>
    <w:r w:rsidRPr="000C2D03">
      <w:rPr>
        <w:rFonts w:cs="Arial"/>
      </w:rPr>
      <w:t>DATE</w:t>
    </w:r>
    <w:proofErr w:type="gramStart"/>
    <w:r w:rsidRPr="000C2D03">
      <w:rPr>
        <w:rFonts w:cs="Arial"/>
      </w:rPr>
      <w:t xml:space="preserve">:  </w:t>
    </w:r>
    <w:r w:rsidRPr="000C2D03">
      <w:rPr>
        <w:rFonts w:cs="Arial"/>
        <w:highlight w:val="lightGray"/>
      </w:rPr>
      <w:t>[</w:t>
    </w:r>
    <w:proofErr w:type="gramEnd"/>
    <w:r w:rsidRPr="000C2D03">
      <w:rPr>
        <w:rFonts w:cs="Arial"/>
        <w:highlight w:val="lightGray"/>
      </w:rPr>
      <w:t>Insert Date, (e.g. Jan., 2000)]</w:t>
    </w:r>
    <w:r w:rsidRPr="000C2D03">
      <w:rPr>
        <w:rFonts w:cs="Arial"/>
      </w:rPr>
      <w:tab/>
    </w:r>
    <w:r w:rsidRPr="000C2D03">
      <w:rPr>
        <w:rFonts w:cs="Arial"/>
      </w:rPr>
      <w:tab/>
      <w:t xml:space="preserve">Page </w:t>
    </w:r>
    <w:r w:rsidRPr="000C2D03">
      <w:rPr>
        <w:rFonts w:cs="Arial"/>
        <w:color w:val="2B579A"/>
        <w:shd w:val="clear" w:color="auto" w:fill="E6E6E6"/>
      </w:rPr>
      <w:fldChar w:fldCharType="begin"/>
    </w:r>
    <w:r w:rsidRPr="000C2D03">
      <w:rPr>
        <w:rFonts w:cs="Arial"/>
      </w:rPr>
      <w:instrText xml:space="preserve">PAGE </w:instrText>
    </w:r>
    <w:r w:rsidRPr="000C2D03">
      <w:rPr>
        <w:rFonts w:cs="Arial"/>
        <w:color w:val="2B579A"/>
        <w:shd w:val="clear" w:color="auto" w:fill="E6E6E6"/>
      </w:rPr>
      <w:fldChar w:fldCharType="separate"/>
    </w:r>
    <w:r>
      <w:rPr>
        <w:rFonts w:cs="Arial"/>
        <w:noProof/>
      </w:rPr>
      <w:t>1</w:t>
    </w:r>
    <w:r w:rsidRPr="000C2D03">
      <w:rPr>
        <w:rFonts w:cs="Arial"/>
        <w:color w:val="2B579A"/>
        <w:shd w:val="clear" w:color="auto" w:fill="E6E6E6"/>
      </w:rPr>
      <w:fldChar w:fldCharType="end"/>
    </w:r>
    <w:r w:rsidRPr="000C2D03">
      <w:rPr>
        <w:rFonts w:cs="Arial"/>
      </w:rPr>
      <w:t xml:space="preserve"> of </w:t>
    </w:r>
    <w:r w:rsidRPr="000C2D03">
      <w:rPr>
        <w:rStyle w:val="PageNumber"/>
        <w:rFonts w:cs="Arial"/>
        <w:caps/>
        <w:sz w:val="22"/>
      </w:rPr>
      <w:fldChar w:fldCharType="begin"/>
    </w:r>
    <w:r w:rsidRPr="000C2D03">
      <w:rPr>
        <w:rStyle w:val="PageNumber"/>
        <w:rFonts w:cs="Arial"/>
        <w:caps/>
        <w:sz w:val="22"/>
      </w:rPr>
      <w:instrText xml:space="preserve"> NUMPAGES </w:instrText>
    </w:r>
    <w:r w:rsidRPr="000C2D03">
      <w:rPr>
        <w:rStyle w:val="PageNumber"/>
        <w:rFonts w:cs="Arial"/>
        <w:caps/>
        <w:sz w:val="22"/>
      </w:rPr>
      <w:fldChar w:fldCharType="separate"/>
    </w:r>
    <w:r>
      <w:rPr>
        <w:rStyle w:val="PageNumber"/>
        <w:rFonts w:cs="Arial"/>
        <w:caps/>
        <w:noProof/>
        <w:sz w:val="22"/>
      </w:rPr>
      <w:t>18</w:t>
    </w:r>
    <w:r w:rsidRPr="000C2D03">
      <w:rPr>
        <w:rStyle w:val="PageNumber"/>
        <w:rFonts w:cs="Arial"/>
        <w:caps/>
        <w:sz w:val="22"/>
      </w:rPr>
      <w:fldChar w:fldCharType="end"/>
    </w:r>
  </w:p>
  <w:p w14:paraId="03836A3A" w14:textId="77777777" w:rsidR="00477D11" w:rsidRDefault="00477D11"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0823425"/>
    <w:multiLevelType w:val="multilevel"/>
    <w:tmpl w:val="50821ABA"/>
    <w:lvl w:ilvl="0">
      <w:start w:val="1"/>
      <w:numFmt w:val="decimal"/>
      <w:lvlRestart w:val="0"/>
      <w:lvlText w:val="Part %1"/>
      <w:lvlJc w:val="left"/>
      <w:pPr>
        <w:tabs>
          <w:tab w:val="num" w:pos="1440"/>
        </w:tabs>
        <w:ind w:left="1440" w:hanging="1440"/>
      </w:pPr>
      <w:rPr>
        <w:caps/>
        <w:u w:val="single"/>
      </w:rPr>
    </w:lvl>
    <w:lvl w:ilvl="1">
      <w:start w:val="1"/>
      <w:numFmt w:val="decimal"/>
      <w:lvlText w:val="%1.%2"/>
      <w:lvlJc w:val="left"/>
      <w:pPr>
        <w:tabs>
          <w:tab w:val="num" w:pos="1440"/>
        </w:tabs>
        <w:ind w:left="1440" w:hanging="1440"/>
      </w:pPr>
    </w:lvl>
    <w:lvl w:ilvl="2">
      <w:start w:val="1"/>
      <w:numFmt w:val="decimal"/>
      <w:lvlText w:val=".%3"/>
      <w:lvlJc w:val="left"/>
      <w:pPr>
        <w:tabs>
          <w:tab w:val="num" w:pos="1440"/>
        </w:tabs>
        <w:ind w:left="1440" w:hanging="720"/>
      </w:pPr>
    </w:lvl>
    <w:lvl w:ilvl="3">
      <w:start w:val="1"/>
      <w:numFmt w:val="decimal"/>
      <w:lvlText w:val=".%4"/>
      <w:lvlJc w:val="left"/>
      <w:pPr>
        <w:tabs>
          <w:tab w:val="num" w:pos="2160"/>
        </w:tabs>
        <w:ind w:left="2160" w:hanging="720"/>
      </w:pPr>
    </w:lvl>
    <w:lvl w:ilvl="4">
      <w:start w:val="1"/>
      <w:numFmt w:val="decimal"/>
      <w:lvlText w:val=".%5"/>
      <w:lvlJc w:val="left"/>
      <w:pPr>
        <w:tabs>
          <w:tab w:val="num" w:pos="2880"/>
        </w:tabs>
        <w:ind w:left="2880" w:hanging="720"/>
      </w:pPr>
    </w:lvl>
    <w:lvl w:ilvl="5">
      <w:start w:val="1"/>
      <w:numFmt w:val="decimal"/>
      <w:lvlText w:val=".%6"/>
      <w:lvlJc w:val="left"/>
      <w:pPr>
        <w:tabs>
          <w:tab w:val="num" w:pos="3600"/>
        </w:tabs>
        <w:ind w:left="3600" w:hanging="720"/>
      </w:p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lvl>
    <w:lvl w:ilvl="8">
      <w:start w:val="1"/>
      <w:numFmt w:val="decimal"/>
      <w:lvlText w:val=".%9"/>
      <w:lvlJc w:val="left"/>
      <w:pPr>
        <w:tabs>
          <w:tab w:val="num" w:pos="5760"/>
        </w:tabs>
        <w:ind w:left="5760" w:hanging="720"/>
      </w:p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06622E0C"/>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3718054A"/>
    <w:lvl w:ilvl="0">
      <w:start w:val="1"/>
      <w:numFmt w:val="decimal"/>
      <w:lvlText w:val="PART %1."/>
      <w:lvlJc w:val="left"/>
      <w:pPr>
        <w:tabs>
          <w:tab w:val="num" w:pos="432"/>
        </w:tabs>
        <w:ind w:left="432" w:hanging="432"/>
      </w:pPr>
      <w:rPr>
        <w:rFonts w:asciiTheme="minorHAnsi" w:hAnsiTheme="minorHAns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0660694"/>
    <w:multiLevelType w:val="multilevel"/>
    <w:tmpl w:val="FF7240F8"/>
    <w:lvl w:ilvl="0">
      <w:start w:val="1"/>
      <w:numFmt w:val="bullet"/>
      <w:lvlText w:val=""/>
      <w:lvlJc w:val="left"/>
      <w:pPr>
        <w:tabs>
          <w:tab w:val="num" w:pos="1800"/>
        </w:tabs>
        <w:ind w:left="1800" w:hanging="360"/>
      </w:pPr>
      <w:rPr>
        <w:rFonts w:ascii="Symbol" w:hAnsi="Symbol" w:hint="default"/>
        <w:color w:val="auto"/>
      </w:rPr>
    </w:lvl>
    <w:lvl w:ilvl="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F4A41FC"/>
    <w:multiLevelType w:val="multilevel"/>
    <w:tmpl w:val="FBCA0302"/>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none"/>
      <w:lvlText w:val=""/>
      <w:legacy w:legacy="1" w:legacySpace="0" w:legacyIndent="0"/>
      <w:lvlJc w:val="left"/>
    </w:lvl>
  </w:abstractNum>
  <w:abstractNum w:abstractNumId="12" w15:restartNumberingAfterBreak="0">
    <w:nsid w:val="78CA3F1E"/>
    <w:multiLevelType w:val="singleLevel"/>
    <w:tmpl w:val="5B6833D8"/>
    <w:lvl w:ilvl="0">
      <w:start w:val="1"/>
      <w:numFmt w:val="lowerLetter"/>
      <w:lvlText w:val="%1)"/>
      <w:lvlJc w:val="left"/>
      <w:pPr>
        <w:tabs>
          <w:tab w:val="num" w:pos="1440"/>
        </w:tabs>
        <w:ind w:left="1440" w:hanging="720"/>
      </w:pPr>
      <w:rPr>
        <w:rFont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60823652">
    <w:abstractNumId w:val="0"/>
  </w:num>
  <w:num w:numId="2" w16cid:durableId="268464157">
    <w:abstractNumId w:val="0"/>
  </w:num>
  <w:num w:numId="3" w16cid:durableId="1402754588">
    <w:abstractNumId w:val="8"/>
  </w:num>
  <w:num w:numId="4" w16cid:durableId="1727486231">
    <w:abstractNumId w:val="3"/>
  </w:num>
  <w:num w:numId="5" w16cid:durableId="1092623537">
    <w:abstractNumId w:val="9"/>
  </w:num>
  <w:num w:numId="6" w16cid:durableId="61560423">
    <w:abstractNumId w:val="2"/>
  </w:num>
  <w:num w:numId="7" w16cid:durableId="12463265">
    <w:abstractNumId w:val="6"/>
  </w:num>
  <w:num w:numId="8" w16cid:durableId="1632056008">
    <w:abstractNumId w:val="1"/>
  </w:num>
  <w:num w:numId="9" w16cid:durableId="1228414027">
    <w:abstractNumId w:val="13"/>
  </w:num>
  <w:num w:numId="10" w16cid:durableId="1828201823">
    <w:abstractNumId w:val="5"/>
  </w:num>
  <w:num w:numId="11" w16cid:durableId="14821204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9805654">
    <w:abstractNumId w:val="4"/>
  </w:num>
  <w:num w:numId="13" w16cid:durableId="1201990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32868309">
    <w:abstractNumId w:val="11"/>
  </w:num>
  <w:num w:numId="15" w16cid:durableId="3352289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67446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06007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9798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410574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4269668">
    <w:abstractNumId w:val="7"/>
  </w:num>
  <w:num w:numId="21" w16cid:durableId="2085256465">
    <w:abstractNumId w:val="7"/>
  </w:num>
  <w:num w:numId="22" w16cid:durableId="1123574151">
    <w:abstractNumId w:val="7"/>
  </w:num>
  <w:num w:numId="23" w16cid:durableId="165440180">
    <w:abstractNumId w:val="7"/>
  </w:num>
  <w:num w:numId="24" w16cid:durableId="782504674">
    <w:abstractNumId w:val="7"/>
  </w:num>
  <w:num w:numId="25" w16cid:durableId="131405544">
    <w:abstractNumId w:val="7"/>
  </w:num>
  <w:num w:numId="26" w16cid:durableId="778988365">
    <w:abstractNumId w:val="7"/>
  </w:num>
  <w:num w:numId="27" w16cid:durableId="624434569">
    <w:abstractNumId w:val="7"/>
  </w:num>
  <w:num w:numId="28" w16cid:durableId="2053770938">
    <w:abstractNumId w:val="7"/>
  </w:num>
  <w:num w:numId="29" w16cid:durableId="781724194">
    <w:abstractNumId w:val="12"/>
  </w:num>
  <w:num w:numId="30" w16cid:durableId="128237250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Sykes">
    <w15:presenceInfo w15:providerId="AD" w15:userId="S::sykesl@AE.CA::53b2520a-b580-4e8e-a91c-0890217c54de"/>
  </w15:person>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rson w15:author="Axel Ouillet">
    <w15:presenceInfo w15:providerId="AD" w15:userId="S::ouilleta@ae.ca::61f62530-c8bb-495e-afd5-ea61b2be56ec"/>
  </w15:person>
  <w15:person w15:author="Brandon Gorr">
    <w15:presenceInfo w15:providerId="AD" w15:userId="S::gorrb@ae.ca::7353b72d-4b1c-467c-a56a-a19ab46a7a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1580"/>
    <w:rsid w:val="00001E00"/>
    <w:rsid w:val="000062A1"/>
    <w:rsid w:val="0002291F"/>
    <w:rsid w:val="00043928"/>
    <w:rsid w:val="000468A2"/>
    <w:rsid w:val="0005112C"/>
    <w:rsid w:val="00092ADD"/>
    <w:rsid w:val="000A7BB7"/>
    <w:rsid w:val="000C0D74"/>
    <w:rsid w:val="000C2488"/>
    <w:rsid w:val="000C26FF"/>
    <w:rsid w:val="000C2D03"/>
    <w:rsid w:val="000C6EBC"/>
    <w:rsid w:val="000D08D4"/>
    <w:rsid w:val="000D0AE5"/>
    <w:rsid w:val="000E2F0C"/>
    <w:rsid w:val="000E4E3B"/>
    <w:rsid w:val="001019E5"/>
    <w:rsid w:val="00107DBA"/>
    <w:rsid w:val="00110A32"/>
    <w:rsid w:val="001155BF"/>
    <w:rsid w:val="00116482"/>
    <w:rsid w:val="00120862"/>
    <w:rsid w:val="0013606B"/>
    <w:rsid w:val="00140824"/>
    <w:rsid w:val="00153AC6"/>
    <w:rsid w:val="001646A2"/>
    <w:rsid w:val="00177188"/>
    <w:rsid w:val="001A09DD"/>
    <w:rsid w:val="001B3E2D"/>
    <w:rsid w:val="001C6B8E"/>
    <w:rsid w:val="001D453F"/>
    <w:rsid w:val="001E657E"/>
    <w:rsid w:val="001F0836"/>
    <w:rsid w:val="001F187C"/>
    <w:rsid w:val="001F1DFC"/>
    <w:rsid w:val="00206146"/>
    <w:rsid w:val="00217E0C"/>
    <w:rsid w:val="00227582"/>
    <w:rsid w:val="00232900"/>
    <w:rsid w:val="00250303"/>
    <w:rsid w:val="00275889"/>
    <w:rsid w:val="00291A8C"/>
    <w:rsid w:val="0029779F"/>
    <w:rsid w:val="002A588E"/>
    <w:rsid w:val="002B1198"/>
    <w:rsid w:val="002D4787"/>
    <w:rsid w:val="002F21F1"/>
    <w:rsid w:val="00306B6A"/>
    <w:rsid w:val="003113DB"/>
    <w:rsid w:val="003130DA"/>
    <w:rsid w:val="0031466F"/>
    <w:rsid w:val="00314F23"/>
    <w:rsid w:val="00315AC1"/>
    <w:rsid w:val="00317422"/>
    <w:rsid w:val="00317A87"/>
    <w:rsid w:val="00325A05"/>
    <w:rsid w:val="0033540B"/>
    <w:rsid w:val="003360D3"/>
    <w:rsid w:val="00353FA4"/>
    <w:rsid w:val="00366110"/>
    <w:rsid w:val="00372157"/>
    <w:rsid w:val="003827FF"/>
    <w:rsid w:val="00382C3A"/>
    <w:rsid w:val="00392BA6"/>
    <w:rsid w:val="00394DEF"/>
    <w:rsid w:val="003A5B9D"/>
    <w:rsid w:val="003D3A7A"/>
    <w:rsid w:val="003D5C3E"/>
    <w:rsid w:val="003E32E3"/>
    <w:rsid w:val="003E3A60"/>
    <w:rsid w:val="003E69B1"/>
    <w:rsid w:val="003F17BA"/>
    <w:rsid w:val="003F33B9"/>
    <w:rsid w:val="004006AA"/>
    <w:rsid w:val="00400BFF"/>
    <w:rsid w:val="0040417E"/>
    <w:rsid w:val="0040679B"/>
    <w:rsid w:val="00407149"/>
    <w:rsid w:val="00407CE2"/>
    <w:rsid w:val="00414AEF"/>
    <w:rsid w:val="00420F6A"/>
    <w:rsid w:val="00424486"/>
    <w:rsid w:val="0044089E"/>
    <w:rsid w:val="00443A13"/>
    <w:rsid w:val="004508FC"/>
    <w:rsid w:val="00462552"/>
    <w:rsid w:val="00472C50"/>
    <w:rsid w:val="00477D11"/>
    <w:rsid w:val="00480D30"/>
    <w:rsid w:val="004A4EE3"/>
    <w:rsid w:val="004A6433"/>
    <w:rsid w:val="004B3C79"/>
    <w:rsid w:val="004C591A"/>
    <w:rsid w:val="004C758B"/>
    <w:rsid w:val="004F5945"/>
    <w:rsid w:val="00507A96"/>
    <w:rsid w:val="00521C1F"/>
    <w:rsid w:val="005240DE"/>
    <w:rsid w:val="00531D91"/>
    <w:rsid w:val="00532A54"/>
    <w:rsid w:val="00541ACC"/>
    <w:rsid w:val="005620F8"/>
    <w:rsid w:val="0058163E"/>
    <w:rsid w:val="005947BD"/>
    <w:rsid w:val="005A6760"/>
    <w:rsid w:val="005A7C76"/>
    <w:rsid w:val="005C5286"/>
    <w:rsid w:val="005C6B83"/>
    <w:rsid w:val="005D11D9"/>
    <w:rsid w:val="005D2F71"/>
    <w:rsid w:val="005D5F87"/>
    <w:rsid w:val="005E289E"/>
    <w:rsid w:val="005E2FCE"/>
    <w:rsid w:val="005E3515"/>
    <w:rsid w:val="005E5857"/>
    <w:rsid w:val="005E7EFE"/>
    <w:rsid w:val="006041FC"/>
    <w:rsid w:val="00623C24"/>
    <w:rsid w:val="00640974"/>
    <w:rsid w:val="006466EE"/>
    <w:rsid w:val="00655BB0"/>
    <w:rsid w:val="00657B2D"/>
    <w:rsid w:val="00662644"/>
    <w:rsid w:val="006708C8"/>
    <w:rsid w:val="00672C12"/>
    <w:rsid w:val="00674117"/>
    <w:rsid w:val="006B1B97"/>
    <w:rsid w:val="006B1E79"/>
    <w:rsid w:val="006B434D"/>
    <w:rsid w:val="006B51D8"/>
    <w:rsid w:val="006C0FAF"/>
    <w:rsid w:val="006C1746"/>
    <w:rsid w:val="006C3103"/>
    <w:rsid w:val="006C60F0"/>
    <w:rsid w:val="006C6BC1"/>
    <w:rsid w:val="006E2C1A"/>
    <w:rsid w:val="006E67AE"/>
    <w:rsid w:val="006F59D9"/>
    <w:rsid w:val="00702E22"/>
    <w:rsid w:val="0070514B"/>
    <w:rsid w:val="0070560A"/>
    <w:rsid w:val="00717136"/>
    <w:rsid w:val="007210C4"/>
    <w:rsid w:val="00721E64"/>
    <w:rsid w:val="00725772"/>
    <w:rsid w:val="00733F55"/>
    <w:rsid w:val="00753192"/>
    <w:rsid w:val="0077599B"/>
    <w:rsid w:val="00777FA6"/>
    <w:rsid w:val="00783374"/>
    <w:rsid w:val="0079207B"/>
    <w:rsid w:val="00797AF5"/>
    <w:rsid w:val="007B3DC7"/>
    <w:rsid w:val="007C776E"/>
    <w:rsid w:val="007D3B7C"/>
    <w:rsid w:val="007E4441"/>
    <w:rsid w:val="007F05BB"/>
    <w:rsid w:val="007F34ED"/>
    <w:rsid w:val="008001A5"/>
    <w:rsid w:val="008043B2"/>
    <w:rsid w:val="008059B8"/>
    <w:rsid w:val="00812A85"/>
    <w:rsid w:val="008201ED"/>
    <w:rsid w:val="008219F1"/>
    <w:rsid w:val="00846B93"/>
    <w:rsid w:val="008748C8"/>
    <w:rsid w:val="00874F6B"/>
    <w:rsid w:val="008842B8"/>
    <w:rsid w:val="00885537"/>
    <w:rsid w:val="008877FB"/>
    <w:rsid w:val="00895109"/>
    <w:rsid w:val="008A26A6"/>
    <w:rsid w:val="008A4CEB"/>
    <w:rsid w:val="008A790B"/>
    <w:rsid w:val="008B115E"/>
    <w:rsid w:val="008E03D2"/>
    <w:rsid w:val="008E0DFB"/>
    <w:rsid w:val="008F18DE"/>
    <w:rsid w:val="008F24F3"/>
    <w:rsid w:val="00903EC8"/>
    <w:rsid w:val="00903EF8"/>
    <w:rsid w:val="00911E18"/>
    <w:rsid w:val="00927372"/>
    <w:rsid w:val="00930C55"/>
    <w:rsid w:val="009369FF"/>
    <w:rsid w:val="009410E8"/>
    <w:rsid w:val="00953197"/>
    <w:rsid w:val="00960901"/>
    <w:rsid w:val="00977A0A"/>
    <w:rsid w:val="00981005"/>
    <w:rsid w:val="00983D42"/>
    <w:rsid w:val="009A64C4"/>
    <w:rsid w:val="009B2E91"/>
    <w:rsid w:val="009C6140"/>
    <w:rsid w:val="009D0CBA"/>
    <w:rsid w:val="009E19FB"/>
    <w:rsid w:val="009E3FFF"/>
    <w:rsid w:val="009E5818"/>
    <w:rsid w:val="009F1885"/>
    <w:rsid w:val="009F2E5E"/>
    <w:rsid w:val="00A0758C"/>
    <w:rsid w:val="00A261E3"/>
    <w:rsid w:val="00A26738"/>
    <w:rsid w:val="00A30CA8"/>
    <w:rsid w:val="00A318B0"/>
    <w:rsid w:val="00A400C4"/>
    <w:rsid w:val="00A6360D"/>
    <w:rsid w:val="00A767E0"/>
    <w:rsid w:val="00A86191"/>
    <w:rsid w:val="00A97CC9"/>
    <w:rsid w:val="00AA040C"/>
    <w:rsid w:val="00AA4D49"/>
    <w:rsid w:val="00AA5BFA"/>
    <w:rsid w:val="00AB0697"/>
    <w:rsid w:val="00AB5927"/>
    <w:rsid w:val="00AD13DD"/>
    <w:rsid w:val="00AD42FC"/>
    <w:rsid w:val="00AD6906"/>
    <w:rsid w:val="00AE01CE"/>
    <w:rsid w:val="00AF22E0"/>
    <w:rsid w:val="00B05B2D"/>
    <w:rsid w:val="00B071E4"/>
    <w:rsid w:val="00B147DD"/>
    <w:rsid w:val="00B25A44"/>
    <w:rsid w:val="00B338C9"/>
    <w:rsid w:val="00B34158"/>
    <w:rsid w:val="00B60F36"/>
    <w:rsid w:val="00B647FD"/>
    <w:rsid w:val="00B74C35"/>
    <w:rsid w:val="00B82C9A"/>
    <w:rsid w:val="00B94073"/>
    <w:rsid w:val="00B973E1"/>
    <w:rsid w:val="00BA0F68"/>
    <w:rsid w:val="00BA6111"/>
    <w:rsid w:val="00BD3093"/>
    <w:rsid w:val="00BD567B"/>
    <w:rsid w:val="00BE18B9"/>
    <w:rsid w:val="00BE54FB"/>
    <w:rsid w:val="00BF5350"/>
    <w:rsid w:val="00C03E5C"/>
    <w:rsid w:val="00C155C6"/>
    <w:rsid w:val="00C258D9"/>
    <w:rsid w:val="00C30AC4"/>
    <w:rsid w:val="00C33AE3"/>
    <w:rsid w:val="00C43BA5"/>
    <w:rsid w:val="00C51BF9"/>
    <w:rsid w:val="00C558CB"/>
    <w:rsid w:val="00C7243E"/>
    <w:rsid w:val="00C73272"/>
    <w:rsid w:val="00C742F6"/>
    <w:rsid w:val="00C76AFC"/>
    <w:rsid w:val="00C80C03"/>
    <w:rsid w:val="00C81675"/>
    <w:rsid w:val="00C850FA"/>
    <w:rsid w:val="00C90228"/>
    <w:rsid w:val="00CF0043"/>
    <w:rsid w:val="00D109FD"/>
    <w:rsid w:val="00D24093"/>
    <w:rsid w:val="00D251F4"/>
    <w:rsid w:val="00D26372"/>
    <w:rsid w:val="00D27129"/>
    <w:rsid w:val="00D3626B"/>
    <w:rsid w:val="00D65EF3"/>
    <w:rsid w:val="00D66482"/>
    <w:rsid w:val="00D705EE"/>
    <w:rsid w:val="00D70BD0"/>
    <w:rsid w:val="00D72F40"/>
    <w:rsid w:val="00D870EC"/>
    <w:rsid w:val="00D945FE"/>
    <w:rsid w:val="00DA097A"/>
    <w:rsid w:val="00DA45A5"/>
    <w:rsid w:val="00DA5A65"/>
    <w:rsid w:val="00DA7DEE"/>
    <w:rsid w:val="00DB06A2"/>
    <w:rsid w:val="00DB0F79"/>
    <w:rsid w:val="00DE21E6"/>
    <w:rsid w:val="00DE3EB3"/>
    <w:rsid w:val="00DE62D5"/>
    <w:rsid w:val="00E06E8A"/>
    <w:rsid w:val="00E26A66"/>
    <w:rsid w:val="00E3665D"/>
    <w:rsid w:val="00E37682"/>
    <w:rsid w:val="00E417DB"/>
    <w:rsid w:val="00E41E8F"/>
    <w:rsid w:val="00E4230A"/>
    <w:rsid w:val="00E62AA3"/>
    <w:rsid w:val="00E67974"/>
    <w:rsid w:val="00E77BFE"/>
    <w:rsid w:val="00E80A10"/>
    <w:rsid w:val="00EA3CD4"/>
    <w:rsid w:val="00EC19C0"/>
    <w:rsid w:val="00EC2346"/>
    <w:rsid w:val="00ED0921"/>
    <w:rsid w:val="00ED4A92"/>
    <w:rsid w:val="00EF2AF8"/>
    <w:rsid w:val="00EF5F9F"/>
    <w:rsid w:val="00F00AD9"/>
    <w:rsid w:val="00F13982"/>
    <w:rsid w:val="00F2544D"/>
    <w:rsid w:val="00F30165"/>
    <w:rsid w:val="00F34F9F"/>
    <w:rsid w:val="00F37FA3"/>
    <w:rsid w:val="00F5273F"/>
    <w:rsid w:val="00F6204E"/>
    <w:rsid w:val="00F65C89"/>
    <w:rsid w:val="00F70669"/>
    <w:rsid w:val="00F72E2B"/>
    <w:rsid w:val="00F84DA9"/>
    <w:rsid w:val="00F91B16"/>
    <w:rsid w:val="00F92935"/>
    <w:rsid w:val="00F93861"/>
    <w:rsid w:val="00FA4C11"/>
    <w:rsid w:val="00FB3983"/>
    <w:rsid w:val="00FB5B2B"/>
    <w:rsid w:val="00FD1C5F"/>
    <w:rsid w:val="00FD5424"/>
    <w:rsid w:val="00FE0DB3"/>
    <w:rsid w:val="00FF6D49"/>
    <w:rsid w:val="0EE8CC60"/>
    <w:rsid w:val="6A9BE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E0A253E"/>
  <w15:docId w15:val="{D3923CFC-5CC6-490C-A6E6-3A12A736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4CEB"/>
    <w:rPr>
      <w:sz w:val="22"/>
      <w:szCs w:val="22"/>
    </w:rPr>
  </w:style>
  <w:style w:type="paragraph" w:styleId="Heading1">
    <w:name w:val="heading 1"/>
    <w:aliases w:val="Heading 1 Char,Contents - level1 Char"/>
    <w:basedOn w:val="ListParagraph"/>
    <w:qFormat/>
    <w:rsid w:val="008A4CEB"/>
    <w:pPr>
      <w:numPr>
        <w:numId w:val="28"/>
      </w:numPr>
      <w:spacing w:before="160"/>
      <w:outlineLvl w:val="0"/>
    </w:pPr>
    <w:rPr>
      <w:caps/>
      <w:szCs w:val="20"/>
    </w:rPr>
  </w:style>
  <w:style w:type="paragraph" w:styleId="Heading2">
    <w:name w:val="heading 2"/>
    <w:aliases w:val="Heading 2 Char"/>
    <w:basedOn w:val="ListParagraph"/>
    <w:next w:val="Normal"/>
    <w:qFormat/>
    <w:rsid w:val="008A4CEB"/>
    <w:pPr>
      <w:numPr>
        <w:ilvl w:val="1"/>
        <w:numId w:val="28"/>
      </w:numPr>
      <w:spacing w:before="80"/>
      <w:outlineLvl w:val="1"/>
    </w:pPr>
    <w:rPr>
      <w:szCs w:val="20"/>
      <w:u w:val="single"/>
    </w:rPr>
  </w:style>
  <w:style w:type="paragraph" w:styleId="Heading3">
    <w:name w:val="heading 3"/>
    <w:basedOn w:val="ListParagraph"/>
    <w:link w:val="Heading3Char"/>
    <w:qFormat/>
    <w:rsid w:val="00DE3EB3"/>
    <w:pPr>
      <w:numPr>
        <w:ilvl w:val="2"/>
        <w:numId w:val="28"/>
      </w:numPr>
      <w:tabs>
        <w:tab w:val="clear" w:pos="1350"/>
        <w:tab w:val="num" w:pos="1440"/>
      </w:tabs>
      <w:spacing w:before="80"/>
      <w:ind w:left="1440"/>
      <w:outlineLvl w:val="2"/>
    </w:pPr>
    <w:rPr>
      <w:szCs w:val="20"/>
    </w:rPr>
  </w:style>
  <w:style w:type="paragraph" w:styleId="Heading4">
    <w:name w:val="heading 4"/>
    <w:basedOn w:val="ListParagraph"/>
    <w:link w:val="Heading4Char"/>
    <w:qFormat/>
    <w:rsid w:val="008A4CEB"/>
    <w:pPr>
      <w:numPr>
        <w:ilvl w:val="3"/>
        <w:numId w:val="28"/>
      </w:numPr>
      <w:outlineLvl w:val="3"/>
    </w:pPr>
    <w:rPr>
      <w:szCs w:val="20"/>
    </w:rPr>
  </w:style>
  <w:style w:type="paragraph" w:styleId="Heading5">
    <w:name w:val="heading 5"/>
    <w:basedOn w:val="Heading4"/>
    <w:link w:val="Heading5Char"/>
    <w:qFormat/>
    <w:rsid w:val="00D66482"/>
    <w:pPr>
      <w:numPr>
        <w:ilvl w:val="4"/>
      </w:numPr>
      <w:outlineLvl w:val="4"/>
    </w:pPr>
    <w:rPr>
      <w:sz w:val="20"/>
    </w:rPr>
  </w:style>
  <w:style w:type="paragraph" w:styleId="Heading6">
    <w:name w:val="heading 6"/>
    <w:basedOn w:val="Heading5"/>
    <w:next w:val="Normal"/>
    <w:link w:val="Heading6Char"/>
    <w:qFormat/>
    <w:rsid w:val="008A4CEB"/>
    <w:pPr>
      <w:numPr>
        <w:ilvl w:val="5"/>
      </w:numPr>
      <w:outlineLvl w:val="5"/>
    </w:pPr>
  </w:style>
  <w:style w:type="paragraph" w:styleId="Heading7">
    <w:name w:val="heading 7"/>
    <w:basedOn w:val="ListParagraph"/>
    <w:next w:val="Normal"/>
    <w:link w:val="Heading7Char"/>
    <w:qFormat/>
    <w:rsid w:val="008A4CEB"/>
    <w:pPr>
      <w:numPr>
        <w:ilvl w:val="6"/>
        <w:numId w:val="28"/>
      </w:numPr>
      <w:outlineLvl w:val="6"/>
    </w:pPr>
    <w:rPr>
      <w:sz w:val="20"/>
      <w:szCs w:val="20"/>
    </w:rPr>
  </w:style>
  <w:style w:type="paragraph" w:styleId="Heading8">
    <w:name w:val="heading 8"/>
    <w:basedOn w:val="Heading7"/>
    <w:next w:val="Normal"/>
    <w:link w:val="Heading8Char"/>
    <w:qFormat/>
    <w:rsid w:val="008A4CEB"/>
    <w:pPr>
      <w:numPr>
        <w:ilvl w:val="7"/>
      </w:numPr>
      <w:outlineLvl w:val="7"/>
    </w:pPr>
  </w:style>
  <w:style w:type="paragraph" w:styleId="Heading9">
    <w:name w:val="heading 9"/>
    <w:basedOn w:val="Heading8"/>
    <w:next w:val="Normal"/>
    <w:link w:val="Heading9Char"/>
    <w:qFormat/>
    <w:rsid w:val="008A4CEB"/>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uiPriority w:val="99"/>
    <w:semiHidden/>
    <w:rPr>
      <w:rFonts w:ascii="Arial" w:hAnsi="Arial"/>
      <w:color w:val="FF0000"/>
      <w:position w:val="6"/>
      <w:sz w:val="20"/>
    </w:rPr>
  </w:style>
  <w:style w:type="paragraph" w:styleId="CommentText">
    <w:name w:val="annotation text"/>
    <w:basedOn w:val="Normal"/>
    <w:link w:val="CommentTextChar"/>
    <w:uiPriority w:val="99"/>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8A4CEB"/>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DE3EB3"/>
    <w:rPr>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A261E3"/>
    <w:rPr>
      <w:rFonts w:ascii="Tahoma" w:hAnsi="Tahoma" w:cs="Tahoma"/>
      <w:sz w:val="16"/>
      <w:szCs w:val="16"/>
    </w:rPr>
  </w:style>
  <w:style w:type="paragraph" w:customStyle="1" w:styleId="NormalTableText">
    <w:name w:val="Normal Table Text"/>
    <w:basedOn w:val="Normal"/>
    <w:rsid w:val="00EC2346"/>
    <w:pPr>
      <w:widowControl w:val="0"/>
      <w:spacing w:before="60" w:after="60"/>
    </w:pPr>
    <w:rPr>
      <w:rFonts w:ascii="Arial" w:hAnsi="Arial"/>
      <w:sz w:val="20"/>
      <w:lang w:val="en-GB"/>
    </w:rPr>
  </w:style>
  <w:style w:type="paragraph" w:customStyle="1" w:styleId="TableHeading">
    <w:name w:val="Table Heading"/>
    <w:basedOn w:val="Normal"/>
    <w:rsid w:val="00EC2346"/>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777FA6"/>
    <w:pPr>
      <w:spacing w:before="0"/>
    </w:pPr>
    <w:rPr>
      <w:rFonts w:ascii="Book Antiqua" w:hAnsi="Book Antiqua"/>
      <w:b/>
      <w:bCs/>
      <w:sz w:val="20"/>
    </w:rPr>
  </w:style>
  <w:style w:type="character" w:styleId="Hyperlink">
    <w:name w:val="Hyperlink"/>
    <w:uiPriority w:val="99"/>
    <w:rsid w:val="005C5286"/>
    <w:rPr>
      <w:color w:val="0000FF"/>
      <w:u w:val="single"/>
    </w:rPr>
  </w:style>
  <w:style w:type="paragraph" w:styleId="Revision">
    <w:name w:val="Revision"/>
    <w:hidden/>
    <w:uiPriority w:val="99"/>
    <w:semiHidden/>
    <w:rsid w:val="00C90228"/>
    <w:rPr>
      <w:rFonts w:ascii="Book Antiqua" w:hAnsi="Book Antiqua"/>
      <w:sz w:val="22"/>
    </w:rPr>
  </w:style>
  <w:style w:type="paragraph" w:styleId="ListParagraph">
    <w:name w:val="List Paragraph"/>
    <w:basedOn w:val="Normal"/>
    <w:uiPriority w:val="34"/>
    <w:qFormat/>
    <w:rsid w:val="008A4CEB"/>
    <w:pPr>
      <w:ind w:left="720"/>
      <w:contextualSpacing/>
    </w:pPr>
  </w:style>
  <w:style w:type="character" w:customStyle="1" w:styleId="CommentTextChar">
    <w:name w:val="Comment Text Char"/>
    <w:link w:val="CommentText"/>
    <w:uiPriority w:val="99"/>
    <w:semiHidden/>
    <w:locked/>
    <w:rsid w:val="00420F6A"/>
    <w:rPr>
      <w:rFonts w:ascii="Arial" w:hAnsi="Arial"/>
      <w:sz w:val="22"/>
    </w:rPr>
  </w:style>
  <w:style w:type="character" w:customStyle="1" w:styleId="Heading4Char">
    <w:name w:val="Heading 4 Char"/>
    <w:link w:val="Heading4"/>
    <w:rsid w:val="008A4CEB"/>
    <w:rPr>
      <w:sz w:val="22"/>
    </w:rPr>
  </w:style>
  <w:style w:type="character" w:customStyle="1" w:styleId="Heading5Char">
    <w:name w:val="Heading 5 Char"/>
    <w:link w:val="Heading5"/>
    <w:rsid w:val="00D66482"/>
  </w:style>
  <w:style w:type="character" w:customStyle="1" w:styleId="Heading6Char">
    <w:name w:val="Heading 6 Char"/>
    <w:link w:val="Heading6"/>
    <w:rsid w:val="008A4CEB"/>
  </w:style>
  <w:style w:type="character" w:customStyle="1" w:styleId="Heading7Char">
    <w:name w:val="Heading 7 Char"/>
    <w:link w:val="Heading7"/>
    <w:rsid w:val="008A4CEB"/>
  </w:style>
  <w:style w:type="character" w:customStyle="1" w:styleId="Heading8Char">
    <w:name w:val="Heading 8 Char"/>
    <w:link w:val="Heading8"/>
    <w:rsid w:val="008A4CEB"/>
  </w:style>
  <w:style w:type="character" w:customStyle="1" w:styleId="Heading9Char">
    <w:name w:val="Heading 9 Char"/>
    <w:link w:val="Heading9"/>
    <w:rsid w:val="008A4CEB"/>
    <w:rPr>
      <w:rFonts w:cs="Arial"/>
    </w:rPr>
  </w:style>
  <w:style w:type="character" w:customStyle="1" w:styleId="TitleChar">
    <w:name w:val="Title Char"/>
    <w:link w:val="Title"/>
    <w:rsid w:val="008A4CEB"/>
    <w:rPr>
      <w:rFonts w:ascii="Arial Narrow" w:hAnsi="Arial Narrow"/>
      <w:b/>
    </w:rPr>
  </w:style>
  <w:style w:type="character" w:styleId="Strong">
    <w:name w:val="Strong"/>
    <w:qFormat/>
    <w:rsid w:val="008A4CEB"/>
    <w:rPr>
      <w:b/>
    </w:rPr>
  </w:style>
  <w:style w:type="paragraph" w:customStyle="1" w:styleId="YRBody">
    <w:name w:val="!YR Body"/>
    <w:basedOn w:val="Normal"/>
    <w:link w:val="YRBodyChar"/>
    <w:rsid w:val="0031466F"/>
    <w:pPr>
      <w:tabs>
        <w:tab w:val="left" w:pos="-720"/>
        <w:tab w:val="center" w:pos="5040"/>
      </w:tabs>
      <w:suppressAutoHyphens/>
      <w:ind w:right="58"/>
    </w:pPr>
    <w:rPr>
      <w:rFonts w:ascii="Times New Roman" w:hAnsi="Times New Roman"/>
      <w:color w:val="000000"/>
      <w:sz w:val="24"/>
      <w:szCs w:val="24"/>
      <w:lang w:val="en-CA" w:eastAsia="en-CA"/>
    </w:rPr>
  </w:style>
  <w:style w:type="character" w:customStyle="1" w:styleId="YRBodyChar">
    <w:name w:val="!YR Body Char"/>
    <w:link w:val="YRBody"/>
    <w:rsid w:val="0031466F"/>
    <w:rPr>
      <w:rFonts w:ascii="Times New Roman" w:hAnsi="Times New Roman"/>
      <w:color w:val="000000"/>
      <w:sz w:val="24"/>
      <w:szCs w:val="24"/>
      <w:lang w:val="en-CA" w:eastAsia="en-CA"/>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88086">
      <w:bodyDiv w:val="1"/>
      <w:marLeft w:val="0"/>
      <w:marRight w:val="0"/>
      <w:marTop w:val="0"/>
      <w:marBottom w:val="0"/>
      <w:divBdr>
        <w:top w:val="none" w:sz="0" w:space="0" w:color="auto"/>
        <w:left w:val="none" w:sz="0" w:space="0" w:color="auto"/>
        <w:bottom w:val="none" w:sz="0" w:space="0" w:color="auto"/>
        <w:right w:val="none" w:sz="0" w:space="0" w:color="auto"/>
      </w:divBdr>
    </w:div>
    <w:div w:id="962005608">
      <w:bodyDiv w:val="1"/>
      <w:marLeft w:val="0"/>
      <w:marRight w:val="0"/>
      <w:marTop w:val="0"/>
      <w:marBottom w:val="0"/>
      <w:divBdr>
        <w:top w:val="none" w:sz="0" w:space="0" w:color="auto"/>
        <w:left w:val="none" w:sz="0" w:space="0" w:color="auto"/>
        <w:bottom w:val="none" w:sz="0" w:space="0" w:color="auto"/>
        <w:right w:val="none" w:sz="0" w:space="0" w:color="auto"/>
      </w:divBdr>
    </w:div>
    <w:div w:id="21264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mailto:plant.services@yrdsb.edu.on.c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permits@york.ca"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C:/Users/mcginnisae/Desktop/Specs%20update%20March%202016/www.york.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mailto:info@francobus.c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F5BC0-0A95-471D-A0A1-F88CE2204881}">
  <ds:schemaRefs>
    <ds:schemaRef ds:uri="http://schemas.microsoft.com/sharepoint/v3/contenttype/forms"/>
  </ds:schemaRefs>
</ds:datastoreItem>
</file>

<file path=customXml/itemProps2.xml><?xml version="1.0" encoding="utf-8"?>
<ds:datastoreItem xmlns:ds="http://schemas.openxmlformats.org/officeDocument/2006/customXml" ds:itemID="{4C239321-5686-4B1D-8CA6-15DD028E3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46FDF-79D6-430B-8FF0-70A54E4090F0}">
  <ds:schemaRefs>
    <ds:schemaRef ds:uri="http://purl.org/dc/elements/1.1/"/>
    <ds:schemaRef ds:uri="http://schemas.microsoft.com/office/2006/metadata/properties"/>
    <ds:schemaRef ds:uri="842cd523-47d6-43d6-8211-471f8d7272d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6d05743-d6d0-46ac-98bc-99f29ab3bcad"/>
    <ds:schemaRef ds:uri="http://www.w3.org/XML/1998/namespace"/>
    <ds:schemaRef ds:uri="http://purl.org/dc/dcmitype/"/>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4.xml><?xml version="1.0" encoding="utf-8"?>
<ds:datastoreItem xmlns:ds="http://schemas.openxmlformats.org/officeDocument/2006/customXml" ds:itemID="{22CB02AD-E670-4A41-9B51-01DABE762754}">
  <ds:schemaRefs>
    <ds:schemaRef ds:uri="http://schemas.openxmlformats.org/officeDocument/2006/bibliography"/>
  </ds:schemaRefs>
</ds:datastoreItem>
</file>

<file path=customXml/itemProps5.xml><?xml version="1.0" encoding="utf-8"?>
<ds:datastoreItem xmlns:ds="http://schemas.openxmlformats.org/officeDocument/2006/customXml" ds:itemID="{6C7BAD66-ED14-4EB0-B4E1-22A60420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32</TotalTime>
  <Pages>8</Pages>
  <Words>3662</Words>
  <Characters>23219</Characters>
  <Application>Microsoft Office Word</Application>
  <DocSecurity>0</DocSecurity>
  <Lines>193</Lines>
  <Paragraphs>53</Paragraphs>
  <ScaleCrop>false</ScaleCrop>
  <HeadingPairs>
    <vt:vector size="2" baseType="variant">
      <vt:variant>
        <vt:lpstr>Title</vt:lpstr>
      </vt:variant>
      <vt:variant>
        <vt:i4>1</vt:i4>
      </vt:variant>
    </vt:vector>
  </HeadingPairs>
  <TitlesOfParts>
    <vt:vector size="1" baseType="lpstr">
      <vt:lpstr>01550_Traffic_Control (Mar 18, 2016)</vt:lpstr>
    </vt:vector>
  </TitlesOfParts>
  <Company>Regional Municipality of York</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01550_Traffic_Control (Mar 18, 2016)</dc:title>
  <dc:creator>Adley-McGinnis, Andrea</dc:creator>
  <cp:lastModifiedBy>Johnny Pang</cp:lastModifiedBy>
  <cp:revision>5</cp:revision>
  <cp:lastPrinted>2006-08-29T18:39:00Z</cp:lastPrinted>
  <dcterms:created xsi:type="dcterms:W3CDTF">2022-10-26T18:25:00Z</dcterms:created>
  <dcterms:modified xsi:type="dcterms:W3CDTF">2022-11-30T12:22:00Z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3c515407-fb2b-4d04-8007-948110e840d4</vt:lpwstr>
  </property>
  <property fmtid="{D5CDD505-2E9C-101B-9397-08002B2CF9AE}" pid="5" name="URL">
    <vt:lpwstr/>
  </property>
  <property fmtid="{D5CDD505-2E9C-101B-9397-08002B2CF9AE}" pid="6" name="Order">
    <vt:r8>219400</vt:r8>
  </property>
  <property fmtid="{D5CDD505-2E9C-101B-9397-08002B2CF9AE}" pid="7" name="xd_ProgID">
    <vt:lpwstr/>
  </property>
  <property fmtid="{D5CDD505-2E9C-101B-9397-08002B2CF9AE}" pid="8" name="TemplateUrl">
    <vt:lpwstr/>
  </property>
  <property fmtid="{D5CDD505-2E9C-101B-9397-08002B2CF9AE}" pid="9" name="_CopySource">
    <vt:lpwstr>https://mycloud.york.ca/projects/EnvServProgramDeliveryOffice/Design/Shared Documents/Technical Design Specification Templates/Division 01 - General Requirements/01550 Traffic Control.DOCX</vt:lpwstr>
  </property>
  <property fmtid="{D5CDD505-2E9C-101B-9397-08002B2CF9AE}" pid="10" name="Office">
    <vt:lpwstr/>
  </property>
  <property fmtid="{D5CDD505-2E9C-101B-9397-08002B2CF9AE}" pid="11" name="Information Typ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ies>
</file>