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683"/>
      </w:tblGrid>
      <w:tr w:rsidR="00706ADF" w:rsidRPr="003C3010" w:rsidDel="00942363" w14:paraId="2118622A" w14:textId="77777777" w:rsidTr="00210D33">
        <w:trPr>
          <w:cantSplit/>
          <w:jc w:val="center"/>
          <w:del w:id="0" w:author="Johnny Pang" w:date="2022-04-16T13:02:00Z"/>
        </w:trPr>
        <w:tc>
          <w:tcPr>
            <w:tcW w:w="1184" w:type="dxa"/>
            <w:tcBorders>
              <w:top w:val="double" w:sz="6" w:space="0" w:color="auto"/>
              <w:left w:val="double" w:sz="6" w:space="0" w:color="auto"/>
              <w:bottom w:val="single" w:sz="6" w:space="0" w:color="auto"/>
              <w:right w:val="single" w:sz="6" w:space="0" w:color="auto"/>
            </w:tcBorders>
          </w:tcPr>
          <w:p w14:paraId="3E838114" w14:textId="77777777" w:rsidR="00706ADF" w:rsidRPr="003C3010" w:rsidDel="00942363" w:rsidRDefault="00706ADF" w:rsidP="00AD7CC5">
            <w:pPr>
              <w:pStyle w:val="TableHeading"/>
              <w:rPr>
                <w:del w:id="1" w:author="Johnny Pang" w:date="2022-04-16T13:02:00Z"/>
                <w:rFonts w:ascii="Calibri" w:hAnsi="Calibri"/>
                <w:sz w:val="22"/>
              </w:rPr>
            </w:pPr>
            <w:bookmarkStart w:id="2" w:name="OLE_LINK1"/>
            <w:bookmarkStart w:id="3" w:name="OLE_LINK2"/>
            <w:del w:id="4" w:author="Johnny Pang" w:date="2022-04-16T13:02:00Z">
              <w:r w:rsidRPr="003C3010" w:rsidDel="00942363">
                <w:rPr>
                  <w:rFonts w:ascii="Calibri" w:hAnsi="Calibri"/>
                  <w:sz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55FBABC3" w14:textId="77777777" w:rsidR="00706ADF" w:rsidRPr="003C3010" w:rsidDel="00942363" w:rsidRDefault="00706ADF" w:rsidP="00AD7CC5">
            <w:pPr>
              <w:pStyle w:val="TableHeading"/>
              <w:rPr>
                <w:del w:id="5" w:author="Johnny Pang" w:date="2022-04-16T13:02:00Z"/>
                <w:rFonts w:ascii="Calibri" w:hAnsi="Calibri"/>
                <w:sz w:val="22"/>
              </w:rPr>
            </w:pPr>
            <w:del w:id="6" w:author="Johnny Pang" w:date="2022-04-16T13:02:00Z">
              <w:r w:rsidRPr="003C3010" w:rsidDel="00942363">
                <w:rPr>
                  <w:rFonts w:ascii="Calibri" w:hAnsi="Calibri"/>
                  <w:sz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32F94D54" w14:textId="77777777" w:rsidR="00706ADF" w:rsidRPr="003C3010" w:rsidDel="00942363" w:rsidRDefault="00706ADF" w:rsidP="00AD7CC5">
            <w:pPr>
              <w:pStyle w:val="TableHeading"/>
              <w:rPr>
                <w:del w:id="7" w:author="Johnny Pang" w:date="2022-04-16T13:02:00Z"/>
                <w:rFonts w:ascii="Calibri" w:hAnsi="Calibri"/>
                <w:sz w:val="22"/>
              </w:rPr>
            </w:pPr>
            <w:del w:id="8" w:author="Johnny Pang" w:date="2022-04-16T13:02:00Z">
              <w:r w:rsidRPr="003C3010" w:rsidDel="00942363">
                <w:rPr>
                  <w:rFonts w:ascii="Calibri" w:hAnsi="Calibri"/>
                  <w:sz w:val="22"/>
                </w:rPr>
                <w:delText>Description of Revisions</w:delText>
              </w:r>
            </w:del>
          </w:p>
        </w:tc>
      </w:tr>
      <w:tr w:rsidR="00706ADF" w:rsidRPr="003C3010" w:rsidDel="00942363" w14:paraId="5C352B91" w14:textId="77777777" w:rsidTr="00210D33">
        <w:trPr>
          <w:cantSplit/>
          <w:jc w:val="center"/>
          <w:del w:id="9"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3F7AA625" w14:textId="77777777" w:rsidR="00706ADF" w:rsidRPr="003C3010" w:rsidDel="00942363" w:rsidRDefault="00706ADF" w:rsidP="00AD7CC5">
            <w:pPr>
              <w:pStyle w:val="NormalTableText"/>
              <w:rPr>
                <w:del w:id="10" w:author="Johnny Pang" w:date="2022-04-16T13:02:00Z"/>
                <w:rFonts w:ascii="Calibri" w:hAnsi="Calibri"/>
                <w:sz w:val="22"/>
              </w:rPr>
            </w:pPr>
            <w:del w:id="11" w:author="Johnny Pang" w:date="2022-04-16T13:02:00Z">
              <w:r w:rsidRPr="003C3010" w:rsidDel="00942363">
                <w:rPr>
                  <w:rFonts w:ascii="Calibri" w:hAnsi="Calibri"/>
                  <w:sz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5F44BED1" w14:textId="77777777" w:rsidR="00706ADF" w:rsidRPr="003C3010" w:rsidDel="00942363" w:rsidRDefault="00706ADF" w:rsidP="00AD7CC5">
            <w:pPr>
              <w:pStyle w:val="NormalTableText"/>
              <w:rPr>
                <w:del w:id="12" w:author="Johnny Pang" w:date="2022-04-16T13:02:00Z"/>
                <w:rFonts w:ascii="Calibri" w:hAnsi="Calibri"/>
                <w:sz w:val="22"/>
              </w:rPr>
            </w:pPr>
            <w:del w:id="13" w:author="Johnny Pang" w:date="2022-04-16T13:02:00Z">
              <w:r w:rsidRPr="003C3010" w:rsidDel="00942363">
                <w:rPr>
                  <w:rFonts w:ascii="Calibri" w:hAnsi="Calibri"/>
                  <w:sz w:val="22"/>
                </w:rPr>
                <w:delText>August 3</w:delText>
              </w:r>
              <w:r w:rsidR="003E3003" w:rsidRPr="003C3010" w:rsidDel="00942363">
                <w:rPr>
                  <w:rFonts w:ascii="Calibri" w:hAnsi="Calibri"/>
                  <w:sz w:val="22"/>
                </w:rPr>
                <w:delText>0</w:delText>
              </w:r>
              <w:r w:rsidRPr="003C3010" w:rsidDel="00942363">
                <w:rPr>
                  <w:rFonts w:ascii="Calibri" w:hAnsi="Calibri"/>
                  <w:sz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6B594EE9" w14:textId="77777777" w:rsidR="00706ADF" w:rsidRPr="003C3010" w:rsidDel="00942363" w:rsidRDefault="00706ADF" w:rsidP="00AD7CC5">
            <w:pPr>
              <w:pStyle w:val="NormalTableText"/>
              <w:rPr>
                <w:del w:id="14" w:author="Johnny Pang" w:date="2022-04-16T13:02:00Z"/>
                <w:rFonts w:ascii="Calibri" w:hAnsi="Calibri"/>
                <w:sz w:val="22"/>
              </w:rPr>
            </w:pPr>
            <w:del w:id="15" w:author="Johnny Pang" w:date="2022-04-16T13:02:00Z">
              <w:r w:rsidRPr="003C3010" w:rsidDel="00942363">
                <w:rPr>
                  <w:rFonts w:ascii="Calibri" w:hAnsi="Calibri"/>
                  <w:sz w:val="22"/>
                </w:rPr>
                <w:delText>Approved final document.</w:delText>
              </w:r>
            </w:del>
          </w:p>
        </w:tc>
      </w:tr>
      <w:tr w:rsidR="00A50FB1" w:rsidRPr="003C3010" w:rsidDel="00942363" w14:paraId="5D68B201" w14:textId="77777777" w:rsidTr="00210D33">
        <w:trPr>
          <w:cantSplit/>
          <w:jc w:val="center"/>
          <w:del w:id="16"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7ED53B4E" w14:textId="77777777" w:rsidR="00A50FB1" w:rsidRPr="003C3010" w:rsidDel="00942363" w:rsidRDefault="00A50FB1" w:rsidP="00AD7CC5">
            <w:pPr>
              <w:pStyle w:val="NormalTableText"/>
              <w:rPr>
                <w:del w:id="17" w:author="Johnny Pang" w:date="2022-04-16T13:02:00Z"/>
                <w:rFonts w:ascii="Calibri" w:hAnsi="Calibri"/>
                <w:sz w:val="22"/>
              </w:rPr>
            </w:pPr>
            <w:del w:id="18" w:author="Johnny Pang" w:date="2022-04-16T13:02:00Z">
              <w:r w:rsidRPr="003C3010" w:rsidDel="00942363">
                <w:rPr>
                  <w:rFonts w:ascii="Calibri" w:hAnsi="Calibri"/>
                  <w:sz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5551132D" w14:textId="77777777" w:rsidR="00A50FB1" w:rsidRPr="003C3010" w:rsidDel="00942363" w:rsidRDefault="00A50FB1" w:rsidP="00AD7CC5">
            <w:pPr>
              <w:pStyle w:val="NormalTableText"/>
              <w:rPr>
                <w:del w:id="19" w:author="Johnny Pang" w:date="2022-04-16T13:02:00Z"/>
                <w:rFonts w:ascii="Calibri" w:hAnsi="Calibri"/>
                <w:sz w:val="22"/>
              </w:rPr>
            </w:pPr>
            <w:del w:id="20" w:author="Johnny Pang" w:date="2022-04-16T13:02:00Z">
              <w:r w:rsidRPr="003C3010" w:rsidDel="00942363">
                <w:rPr>
                  <w:rFonts w:ascii="Calibri" w:hAnsi="Calibri"/>
                  <w:sz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2259784C" w14:textId="77777777" w:rsidR="00A50FB1" w:rsidRPr="003C3010" w:rsidDel="00942363" w:rsidRDefault="00A50FB1" w:rsidP="00AD7CC5">
            <w:pPr>
              <w:pStyle w:val="NormalTableText"/>
              <w:rPr>
                <w:del w:id="21" w:author="Johnny Pang" w:date="2022-04-16T13:02:00Z"/>
                <w:rFonts w:ascii="Calibri" w:hAnsi="Calibri"/>
                <w:sz w:val="22"/>
              </w:rPr>
            </w:pPr>
            <w:del w:id="22" w:author="Johnny Pang" w:date="2022-04-16T13:02:00Z">
              <w:r w:rsidRPr="003C3010" w:rsidDel="00942363">
                <w:rPr>
                  <w:rFonts w:ascii="Calibri" w:hAnsi="Calibri"/>
                  <w:sz w:val="22"/>
                </w:rPr>
                <w:delText>Minor revisions by Legal Services</w:delText>
              </w:r>
            </w:del>
          </w:p>
        </w:tc>
      </w:tr>
      <w:tr w:rsidR="00210D33" w:rsidRPr="003C3010" w:rsidDel="00942363" w14:paraId="017DE90E" w14:textId="77777777" w:rsidTr="00210D33">
        <w:trPr>
          <w:cantSplit/>
          <w:trHeight w:val="65"/>
          <w:jc w:val="center"/>
          <w:del w:id="23"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1481CBA0" w14:textId="77777777" w:rsidR="00210D33" w:rsidRPr="003C3010" w:rsidDel="00942363" w:rsidRDefault="00875AC4" w:rsidP="00AD7CC5">
            <w:pPr>
              <w:pStyle w:val="NormalTableText"/>
              <w:rPr>
                <w:del w:id="24" w:author="Johnny Pang" w:date="2022-04-16T13:02:00Z"/>
                <w:rFonts w:ascii="Calibri" w:hAnsi="Calibri"/>
                <w:sz w:val="22"/>
              </w:rPr>
            </w:pPr>
            <w:del w:id="25" w:author="Johnny Pang" w:date="2022-04-16T13:02:00Z">
              <w:r w:rsidRPr="003C3010" w:rsidDel="00942363">
                <w:rPr>
                  <w:rFonts w:ascii="Calibri" w:hAnsi="Calibri"/>
                  <w:sz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526D64E2" w14:textId="77777777" w:rsidR="00210D33" w:rsidRPr="003C3010" w:rsidDel="00942363" w:rsidRDefault="00875AC4" w:rsidP="00AD7CC5">
            <w:pPr>
              <w:pStyle w:val="NormalTableText"/>
              <w:rPr>
                <w:del w:id="26" w:author="Johnny Pang" w:date="2022-04-16T13:02:00Z"/>
                <w:rFonts w:ascii="Calibri" w:hAnsi="Calibri"/>
                <w:sz w:val="22"/>
              </w:rPr>
            </w:pPr>
            <w:del w:id="27" w:author="Johnny Pang" w:date="2022-04-16T13:02:00Z">
              <w:r w:rsidRPr="003C3010" w:rsidDel="00942363">
                <w:rPr>
                  <w:rFonts w:ascii="Calibri" w:hAnsi="Calibri"/>
                  <w:sz w:val="22"/>
                </w:rPr>
                <w:delText>September 28, 2010</w:delText>
              </w:r>
            </w:del>
          </w:p>
        </w:tc>
        <w:tc>
          <w:tcPr>
            <w:tcW w:w="5683" w:type="dxa"/>
            <w:tcBorders>
              <w:top w:val="single" w:sz="6" w:space="0" w:color="auto"/>
              <w:left w:val="single" w:sz="6" w:space="0" w:color="auto"/>
              <w:bottom w:val="single" w:sz="6" w:space="0" w:color="auto"/>
              <w:right w:val="double" w:sz="6" w:space="0" w:color="auto"/>
            </w:tcBorders>
          </w:tcPr>
          <w:p w14:paraId="49C40EF0" w14:textId="77777777" w:rsidR="00210D33" w:rsidRPr="003C3010" w:rsidDel="00942363" w:rsidRDefault="00875AC4" w:rsidP="00AD7CC5">
            <w:pPr>
              <w:pStyle w:val="NormalTableText"/>
              <w:rPr>
                <w:del w:id="28" w:author="Johnny Pang" w:date="2022-04-16T13:02:00Z"/>
                <w:rFonts w:ascii="Calibri" w:hAnsi="Calibri"/>
                <w:sz w:val="22"/>
              </w:rPr>
            </w:pPr>
            <w:del w:id="29" w:author="Johnny Pang" w:date="2022-04-16T13:02:00Z">
              <w:r w:rsidRPr="003C3010" w:rsidDel="00942363">
                <w:rPr>
                  <w:rFonts w:ascii="Calibri" w:hAnsi="Calibri"/>
                  <w:sz w:val="22"/>
                </w:rPr>
                <w:delText>Minor revisions</w:delText>
              </w:r>
            </w:del>
          </w:p>
        </w:tc>
      </w:tr>
      <w:tr w:rsidR="00762E83" w:rsidRPr="003C3010" w:rsidDel="00942363" w14:paraId="41203F97" w14:textId="77777777" w:rsidTr="0069497D">
        <w:trPr>
          <w:cantSplit/>
          <w:trHeight w:val="65"/>
          <w:jc w:val="center"/>
          <w:del w:id="30"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566265B9" w14:textId="77777777" w:rsidR="00762E83" w:rsidRPr="003C3010" w:rsidDel="00942363" w:rsidRDefault="00762E83" w:rsidP="00AD7CC5">
            <w:pPr>
              <w:pStyle w:val="NormalTableText"/>
              <w:rPr>
                <w:del w:id="31" w:author="Johnny Pang" w:date="2022-04-16T13:02:00Z"/>
                <w:rFonts w:ascii="Calibri" w:hAnsi="Calibri"/>
                <w:sz w:val="22"/>
              </w:rPr>
            </w:pPr>
            <w:del w:id="32" w:author="Johnny Pang" w:date="2022-04-16T13:02:00Z">
              <w:r w:rsidRPr="003C3010" w:rsidDel="00942363">
                <w:rPr>
                  <w:rFonts w:ascii="Calibri" w:hAnsi="Calibri"/>
                  <w:sz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17E5476C" w14:textId="77777777" w:rsidR="00762E83" w:rsidRPr="003C3010" w:rsidDel="00942363" w:rsidRDefault="00762E83" w:rsidP="00AD7CC5">
            <w:pPr>
              <w:pStyle w:val="NormalTableText"/>
              <w:rPr>
                <w:del w:id="33" w:author="Johnny Pang" w:date="2022-04-16T13:02:00Z"/>
                <w:rFonts w:ascii="Calibri" w:hAnsi="Calibri"/>
                <w:sz w:val="22"/>
              </w:rPr>
            </w:pPr>
            <w:del w:id="34" w:author="Johnny Pang" w:date="2022-04-16T13:02:00Z">
              <w:r w:rsidRPr="003C3010" w:rsidDel="00942363">
                <w:rPr>
                  <w:rFonts w:ascii="Calibri" w:hAnsi="Calibri"/>
                  <w:sz w:val="22"/>
                </w:rPr>
                <w:delText>May 27, 20111</w:delText>
              </w:r>
            </w:del>
          </w:p>
        </w:tc>
        <w:tc>
          <w:tcPr>
            <w:tcW w:w="5683" w:type="dxa"/>
            <w:tcBorders>
              <w:top w:val="single" w:sz="6" w:space="0" w:color="auto"/>
              <w:left w:val="single" w:sz="6" w:space="0" w:color="auto"/>
              <w:bottom w:val="single" w:sz="6" w:space="0" w:color="auto"/>
              <w:right w:val="double" w:sz="6" w:space="0" w:color="auto"/>
            </w:tcBorders>
          </w:tcPr>
          <w:p w14:paraId="51F1B7AD" w14:textId="77777777" w:rsidR="00762E83" w:rsidRPr="003C3010" w:rsidDel="00942363" w:rsidRDefault="00762E83" w:rsidP="00AD7CC5">
            <w:pPr>
              <w:pStyle w:val="NormalTableText"/>
              <w:rPr>
                <w:del w:id="35" w:author="Johnny Pang" w:date="2022-04-16T13:02:00Z"/>
                <w:rFonts w:ascii="Calibri" w:hAnsi="Calibri"/>
                <w:sz w:val="22"/>
              </w:rPr>
            </w:pPr>
            <w:del w:id="36" w:author="Johnny Pang" w:date="2022-04-16T13:02:00Z">
              <w:r w:rsidRPr="003C3010" w:rsidDel="00942363">
                <w:rPr>
                  <w:rFonts w:ascii="Calibri" w:hAnsi="Calibri"/>
                  <w:sz w:val="22"/>
                </w:rPr>
                <w:delText>Minor revisions</w:delText>
              </w:r>
            </w:del>
          </w:p>
        </w:tc>
      </w:tr>
      <w:tr w:rsidR="00DF0D0A" w:rsidRPr="003C3010" w:rsidDel="00942363" w14:paraId="1A80310E" w14:textId="77777777" w:rsidTr="0069497D">
        <w:trPr>
          <w:cantSplit/>
          <w:jc w:val="center"/>
          <w:del w:id="37"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0D34523C" w14:textId="77777777" w:rsidR="00DF0D0A" w:rsidRPr="003C3010" w:rsidDel="00942363" w:rsidRDefault="00DF0D0A" w:rsidP="00AD7CC5">
            <w:pPr>
              <w:pStyle w:val="NormalTableText"/>
              <w:rPr>
                <w:del w:id="38" w:author="Johnny Pang" w:date="2022-04-16T13:02:00Z"/>
                <w:rFonts w:ascii="Calibri" w:hAnsi="Calibri"/>
                <w:sz w:val="22"/>
              </w:rPr>
            </w:pPr>
            <w:del w:id="39" w:author="Johnny Pang" w:date="2022-04-16T13:02:00Z">
              <w:r w:rsidRPr="003C3010" w:rsidDel="00942363">
                <w:rPr>
                  <w:rFonts w:ascii="Calibri" w:hAnsi="Calibri"/>
                  <w:sz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2B437B20" w14:textId="77777777" w:rsidR="00DF0D0A" w:rsidRPr="003C3010" w:rsidDel="00942363" w:rsidRDefault="00DF0D0A" w:rsidP="00AD7CC5">
            <w:pPr>
              <w:pStyle w:val="NormalTableText"/>
              <w:rPr>
                <w:del w:id="40" w:author="Johnny Pang" w:date="2022-04-16T13:02:00Z"/>
                <w:rFonts w:ascii="Calibri" w:hAnsi="Calibri"/>
                <w:sz w:val="22"/>
              </w:rPr>
            </w:pPr>
            <w:del w:id="41" w:author="Johnny Pang" w:date="2022-04-16T13:02:00Z">
              <w:r w:rsidRPr="003C3010" w:rsidDel="00942363">
                <w:rPr>
                  <w:rFonts w:ascii="Calibri" w:hAnsi="Calibri"/>
                  <w:sz w:val="22"/>
                </w:rPr>
                <w:delText>March 19, 2012</w:delText>
              </w:r>
            </w:del>
          </w:p>
        </w:tc>
        <w:tc>
          <w:tcPr>
            <w:tcW w:w="5683" w:type="dxa"/>
            <w:tcBorders>
              <w:top w:val="single" w:sz="6" w:space="0" w:color="auto"/>
              <w:left w:val="single" w:sz="6" w:space="0" w:color="auto"/>
              <w:bottom w:val="single" w:sz="6" w:space="0" w:color="auto"/>
              <w:right w:val="double" w:sz="6" w:space="0" w:color="auto"/>
            </w:tcBorders>
          </w:tcPr>
          <w:p w14:paraId="56D73E5C" w14:textId="77777777" w:rsidR="00DF0D0A" w:rsidRPr="003C3010" w:rsidDel="00942363" w:rsidRDefault="00DF0D0A" w:rsidP="00AD7CC5">
            <w:pPr>
              <w:pStyle w:val="NormalTableText"/>
              <w:rPr>
                <w:del w:id="42" w:author="Johnny Pang" w:date="2022-04-16T13:02:00Z"/>
                <w:rFonts w:ascii="Calibri" w:hAnsi="Calibri"/>
                <w:sz w:val="22"/>
              </w:rPr>
            </w:pPr>
            <w:del w:id="43" w:author="Johnny Pang" w:date="2022-04-16T13:02:00Z">
              <w:r w:rsidRPr="003C3010" w:rsidDel="00942363">
                <w:rPr>
                  <w:rFonts w:ascii="Calibri" w:hAnsi="Calibri"/>
                  <w:sz w:val="22"/>
                </w:rPr>
                <w:delText>Addition of References and Equipment parts sections on this page.</w:delText>
              </w:r>
            </w:del>
          </w:p>
        </w:tc>
      </w:tr>
      <w:tr w:rsidR="00210D33" w:rsidRPr="003C3010" w:rsidDel="00942363" w14:paraId="16C771C7" w14:textId="77777777" w:rsidTr="0069497D">
        <w:trPr>
          <w:cantSplit/>
          <w:jc w:val="center"/>
          <w:del w:id="44"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42E6B390" w14:textId="77777777" w:rsidR="00210D33" w:rsidRPr="003C3010" w:rsidDel="00942363" w:rsidRDefault="00180962" w:rsidP="00AD7CC5">
            <w:pPr>
              <w:pStyle w:val="NormalTableText"/>
              <w:rPr>
                <w:del w:id="45" w:author="Johnny Pang" w:date="2022-04-16T13:02:00Z"/>
                <w:rFonts w:ascii="Calibri" w:hAnsi="Calibri"/>
                <w:sz w:val="22"/>
              </w:rPr>
            </w:pPr>
            <w:del w:id="46" w:author="Johnny Pang" w:date="2022-04-16T13:02:00Z">
              <w:r w:rsidRPr="003C3010" w:rsidDel="00942363">
                <w:rPr>
                  <w:rFonts w:ascii="Calibri" w:hAnsi="Calibri"/>
                  <w:sz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27836E1C" w14:textId="77777777" w:rsidR="00210D33" w:rsidRPr="003C3010" w:rsidDel="00942363" w:rsidRDefault="005C4954" w:rsidP="00AD7CC5">
            <w:pPr>
              <w:pStyle w:val="NormalTableText"/>
              <w:rPr>
                <w:del w:id="47" w:author="Johnny Pang" w:date="2022-04-16T13:02:00Z"/>
                <w:rFonts w:ascii="Calibri" w:hAnsi="Calibri"/>
                <w:sz w:val="22"/>
              </w:rPr>
            </w:pPr>
            <w:del w:id="48" w:author="Johnny Pang" w:date="2022-04-16T13:02:00Z">
              <w:r w:rsidRPr="003C3010" w:rsidDel="00942363">
                <w:rPr>
                  <w:rFonts w:ascii="Calibri" w:hAnsi="Calibri"/>
                  <w:sz w:val="22"/>
                </w:rPr>
                <w:delText>July 6</w:delText>
              </w:r>
              <w:r w:rsidR="00180962" w:rsidRPr="003C3010" w:rsidDel="00942363">
                <w:rPr>
                  <w:rFonts w:ascii="Calibri" w:hAnsi="Calibri"/>
                  <w:sz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7823F6FE" w14:textId="77777777" w:rsidR="00210D33" w:rsidRPr="003C3010" w:rsidDel="00942363" w:rsidRDefault="005C4954" w:rsidP="00AD7CC5">
            <w:pPr>
              <w:pStyle w:val="NormalTableText"/>
              <w:rPr>
                <w:del w:id="49" w:author="Johnny Pang" w:date="2022-04-16T13:02:00Z"/>
                <w:rFonts w:ascii="Calibri" w:hAnsi="Calibri"/>
                <w:sz w:val="22"/>
              </w:rPr>
            </w:pPr>
            <w:del w:id="50" w:author="Johnny Pang" w:date="2022-04-16T13:02:00Z">
              <w:r w:rsidRPr="003C3010" w:rsidDel="00942363">
                <w:rPr>
                  <w:rFonts w:ascii="Calibri" w:hAnsi="Calibri"/>
                  <w:sz w:val="22"/>
                </w:rPr>
                <w:delText>Change tab settings for page 1</w:delText>
              </w:r>
              <w:r w:rsidR="00180962" w:rsidRPr="003C3010" w:rsidDel="00942363">
                <w:rPr>
                  <w:rFonts w:ascii="Calibri" w:hAnsi="Calibri"/>
                  <w:sz w:val="22"/>
                </w:rPr>
                <w:delText>-</w:delText>
              </w:r>
              <w:r w:rsidRPr="003C3010" w:rsidDel="00942363">
                <w:rPr>
                  <w:rFonts w:ascii="Calibri" w:hAnsi="Calibri"/>
                  <w:sz w:val="22"/>
                </w:rPr>
                <w:delText>6</w:delText>
              </w:r>
              <w:r w:rsidR="00180962" w:rsidRPr="003C3010" w:rsidDel="00942363">
                <w:rPr>
                  <w:rFonts w:ascii="Calibri" w:hAnsi="Calibri"/>
                  <w:sz w:val="22"/>
                </w:rPr>
                <w:delText>.</w:delText>
              </w:r>
            </w:del>
          </w:p>
        </w:tc>
      </w:tr>
      <w:tr w:rsidR="00180962" w:rsidRPr="003C3010" w:rsidDel="00942363" w14:paraId="19CFAA7B" w14:textId="77777777" w:rsidTr="007D5A7D">
        <w:trPr>
          <w:cantSplit/>
          <w:jc w:val="center"/>
          <w:del w:id="51"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7C648A60" w14:textId="77777777" w:rsidR="00180962" w:rsidRPr="003C3010" w:rsidDel="00942363" w:rsidRDefault="007029B9" w:rsidP="00AD7CC5">
            <w:pPr>
              <w:pStyle w:val="NormalTableText"/>
              <w:rPr>
                <w:del w:id="52" w:author="Johnny Pang" w:date="2022-04-16T13:02:00Z"/>
                <w:rFonts w:ascii="Calibri" w:hAnsi="Calibri"/>
                <w:sz w:val="22"/>
              </w:rPr>
            </w:pPr>
            <w:del w:id="53" w:author="Johnny Pang" w:date="2022-04-16T13:02:00Z">
              <w:r w:rsidRPr="003C3010" w:rsidDel="00942363">
                <w:rPr>
                  <w:rFonts w:ascii="Calibri" w:hAnsi="Calibri"/>
                  <w:sz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381D6FB9" w14:textId="77777777" w:rsidR="00180962" w:rsidRPr="003C3010" w:rsidDel="00942363" w:rsidRDefault="007029B9" w:rsidP="00AD7CC5">
            <w:pPr>
              <w:pStyle w:val="NormalTableText"/>
              <w:rPr>
                <w:del w:id="54" w:author="Johnny Pang" w:date="2022-04-16T13:02:00Z"/>
                <w:rFonts w:ascii="Calibri" w:hAnsi="Calibri"/>
                <w:sz w:val="22"/>
              </w:rPr>
            </w:pPr>
            <w:del w:id="55" w:author="Johnny Pang" w:date="2022-04-16T13:02:00Z">
              <w:r w:rsidRPr="003C3010" w:rsidDel="00942363">
                <w:rPr>
                  <w:rFonts w:ascii="Calibri" w:hAnsi="Calibri"/>
                  <w:sz w:val="22"/>
                </w:rPr>
                <w:delText>April 9, 2015</w:delText>
              </w:r>
            </w:del>
          </w:p>
        </w:tc>
        <w:tc>
          <w:tcPr>
            <w:tcW w:w="5683" w:type="dxa"/>
            <w:tcBorders>
              <w:top w:val="single" w:sz="6" w:space="0" w:color="auto"/>
              <w:left w:val="single" w:sz="6" w:space="0" w:color="auto"/>
              <w:bottom w:val="single" w:sz="6" w:space="0" w:color="auto"/>
              <w:right w:val="double" w:sz="6" w:space="0" w:color="auto"/>
            </w:tcBorders>
          </w:tcPr>
          <w:p w14:paraId="5C53E6F2" w14:textId="77777777" w:rsidR="00180962" w:rsidRPr="003C3010" w:rsidDel="00942363" w:rsidRDefault="007029B9" w:rsidP="00AD7CC5">
            <w:pPr>
              <w:pStyle w:val="NormalTableText"/>
              <w:rPr>
                <w:del w:id="56" w:author="Johnny Pang" w:date="2022-04-16T13:02:00Z"/>
                <w:rFonts w:ascii="Calibri" w:hAnsi="Calibri"/>
                <w:sz w:val="22"/>
              </w:rPr>
            </w:pPr>
            <w:del w:id="57" w:author="Johnny Pang" w:date="2022-04-16T13:02:00Z">
              <w:r w:rsidRPr="003C3010" w:rsidDel="00942363">
                <w:rPr>
                  <w:rFonts w:ascii="Calibri" w:hAnsi="Calibri"/>
                  <w:sz w:val="22"/>
                </w:rPr>
                <w:delText>General Formatting</w:delText>
              </w:r>
            </w:del>
          </w:p>
        </w:tc>
      </w:tr>
      <w:tr w:rsidR="007D5A7D" w:rsidRPr="003C3010" w:rsidDel="00942363" w14:paraId="40EBE0FE" w14:textId="77777777" w:rsidTr="00507797">
        <w:trPr>
          <w:cantSplit/>
          <w:jc w:val="center"/>
          <w:del w:id="58"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4ECBFEFC" w14:textId="77777777" w:rsidR="007D5A7D" w:rsidRPr="003C3010" w:rsidDel="00942363" w:rsidRDefault="007D5A7D" w:rsidP="00AD7CC5">
            <w:pPr>
              <w:pStyle w:val="NormalTableText"/>
              <w:rPr>
                <w:del w:id="59" w:author="Johnny Pang" w:date="2022-04-16T13:02:00Z"/>
                <w:rFonts w:ascii="Calibri" w:hAnsi="Calibri"/>
                <w:sz w:val="22"/>
              </w:rPr>
            </w:pPr>
            <w:del w:id="60" w:author="Johnny Pang" w:date="2022-04-16T13:02:00Z">
              <w:r w:rsidDel="00942363">
                <w:rPr>
                  <w:rFonts w:ascii="Calibri" w:hAnsi="Calibri"/>
                  <w:sz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0301DC46" w14:textId="77777777" w:rsidR="007D5A7D" w:rsidRPr="003C3010" w:rsidDel="00942363" w:rsidRDefault="007D5A7D" w:rsidP="00AD7CC5">
            <w:pPr>
              <w:pStyle w:val="NormalTableText"/>
              <w:rPr>
                <w:del w:id="61" w:author="Johnny Pang" w:date="2022-04-16T13:02:00Z"/>
                <w:rFonts w:ascii="Calibri" w:hAnsi="Calibri"/>
                <w:sz w:val="22"/>
              </w:rPr>
            </w:pPr>
            <w:del w:id="62" w:author="Johnny Pang" w:date="2022-04-16T13:02:00Z">
              <w:r w:rsidDel="00942363">
                <w:rPr>
                  <w:rFonts w:ascii="Calibri" w:hAnsi="Calibri"/>
                  <w:sz w:val="22"/>
                </w:rPr>
                <w:delText>December 11, 2015</w:delText>
              </w:r>
            </w:del>
          </w:p>
        </w:tc>
        <w:tc>
          <w:tcPr>
            <w:tcW w:w="5683" w:type="dxa"/>
            <w:tcBorders>
              <w:top w:val="single" w:sz="6" w:space="0" w:color="auto"/>
              <w:left w:val="single" w:sz="6" w:space="0" w:color="auto"/>
              <w:bottom w:val="single" w:sz="6" w:space="0" w:color="auto"/>
              <w:right w:val="double" w:sz="6" w:space="0" w:color="auto"/>
            </w:tcBorders>
          </w:tcPr>
          <w:p w14:paraId="796C0AEB" w14:textId="77777777" w:rsidR="007D5A7D" w:rsidRPr="003C3010" w:rsidDel="00942363" w:rsidRDefault="00CF3C8C" w:rsidP="00AD7CC5">
            <w:pPr>
              <w:pStyle w:val="NormalTableText"/>
              <w:rPr>
                <w:del w:id="63" w:author="Johnny Pang" w:date="2022-04-16T13:02:00Z"/>
                <w:rFonts w:ascii="Calibri" w:hAnsi="Calibri"/>
                <w:sz w:val="22"/>
              </w:rPr>
            </w:pPr>
            <w:del w:id="64" w:author="Johnny Pang" w:date="2022-04-16T13:02:00Z">
              <w:r w:rsidRPr="00CF3C8C" w:rsidDel="00942363">
                <w:rPr>
                  <w:rFonts w:ascii="Calibri" w:hAnsi="Calibri"/>
                  <w:sz w:val="22"/>
                  <w:lang w:val="en-CA"/>
                </w:rPr>
                <w:delText>Minor clarifications based on comments by Legal Department.  AAM</w:delText>
              </w:r>
            </w:del>
          </w:p>
        </w:tc>
      </w:tr>
      <w:tr w:rsidR="00507797" w:rsidRPr="003C3010" w:rsidDel="00942363" w14:paraId="514EDCB1" w14:textId="77777777" w:rsidTr="005803DB">
        <w:trPr>
          <w:cantSplit/>
          <w:jc w:val="center"/>
          <w:del w:id="65"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3423585A" w14:textId="77777777" w:rsidR="00507797" w:rsidDel="00942363" w:rsidRDefault="00507797" w:rsidP="00AD7CC5">
            <w:pPr>
              <w:pStyle w:val="NormalTableText"/>
              <w:rPr>
                <w:del w:id="66" w:author="Johnny Pang" w:date="2022-04-16T13:02:00Z"/>
                <w:rFonts w:ascii="Calibri" w:hAnsi="Calibri"/>
                <w:sz w:val="22"/>
              </w:rPr>
            </w:pPr>
            <w:del w:id="67" w:author="Johnny Pang" w:date="2022-04-16T13:02:00Z">
              <w:r w:rsidDel="00942363">
                <w:rPr>
                  <w:rFonts w:ascii="Calibri" w:hAnsi="Calibri"/>
                  <w:sz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4B0133A2" w14:textId="77777777" w:rsidR="00507797" w:rsidDel="00942363" w:rsidRDefault="00507797" w:rsidP="00AD7CC5">
            <w:pPr>
              <w:pStyle w:val="NormalTableText"/>
              <w:rPr>
                <w:del w:id="68" w:author="Johnny Pang" w:date="2022-04-16T13:02:00Z"/>
                <w:rFonts w:ascii="Calibri" w:hAnsi="Calibri"/>
                <w:sz w:val="22"/>
              </w:rPr>
            </w:pPr>
            <w:del w:id="69" w:author="Johnny Pang" w:date="2022-04-16T13:02:00Z">
              <w:r w:rsidDel="00942363">
                <w:rPr>
                  <w:rFonts w:ascii="Calibri" w:hAnsi="Calibri"/>
                  <w:sz w:val="22"/>
                </w:rPr>
                <w:delText>March 31, 2017</w:delText>
              </w:r>
            </w:del>
          </w:p>
        </w:tc>
        <w:tc>
          <w:tcPr>
            <w:tcW w:w="5683" w:type="dxa"/>
            <w:tcBorders>
              <w:top w:val="single" w:sz="6" w:space="0" w:color="auto"/>
              <w:left w:val="single" w:sz="6" w:space="0" w:color="auto"/>
              <w:bottom w:val="single" w:sz="6" w:space="0" w:color="auto"/>
              <w:right w:val="double" w:sz="6" w:space="0" w:color="auto"/>
            </w:tcBorders>
          </w:tcPr>
          <w:p w14:paraId="0826BDE0" w14:textId="77777777" w:rsidR="00507797" w:rsidRPr="00CF3C8C" w:rsidDel="00942363" w:rsidRDefault="00507797" w:rsidP="00AD7CC5">
            <w:pPr>
              <w:pStyle w:val="NormalTableText"/>
              <w:rPr>
                <w:del w:id="70" w:author="Johnny Pang" w:date="2022-04-16T13:02:00Z"/>
                <w:rFonts w:ascii="Calibri" w:hAnsi="Calibri"/>
                <w:sz w:val="22"/>
                <w:lang w:val="en-CA"/>
              </w:rPr>
            </w:pPr>
            <w:del w:id="71" w:author="Johnny Pang" w:date="2022-04-16T13:02:00Z">
              <w:r w:rsidDel="00942363">
                <w:rPr>
                  <w:rFonts w:ascii="Calibri" w:hAnsi="Calibri"/>
                  <w:sz w:val="22"/>
                  <w:lang w:val="en-CA"/>
                </w:rPr>
                <w:delText>Included claim for inclement weather (AAM)</w:delText>
              </w:r>
            </w:del>
          </w:p>
        </w:tc>
      </w:tr>
      <w:tr w:rsidR="005803DB" w:rsidRPr="003C3010" w:rsidDel="00942363" w14:paraId="6DD68C2C" w14:textId="77777777" w:rsidTr="00AB5F4E">
        <w:trPr>
          <w:cantSplit/>
          <w:jc w:val="center"/>
          <w:del w:id="72" w:author="Johnny Pang" w:date="2022-04-16T13:02:00Z"/>
        </w:trPr>
        <w:tc>
          <w:tcPr>
            <w:tcW w:w="1184" w:type="dxa"/>
            <w:tcBorders>
              <w:top w:val="single" w:sz="6" w:space="0" w:color="auto"/>
              <w:left w:val="double" w:sz="6" w:space="0" w:color="auto"/>
              <w:bottom w:val="single" w:sz="6" w:space="0" w:color="auto"/>
              <w:right w:val="single" w:sz="6" w:space="0" w:color="auto"/>
            </w:tcBorders>
          </w:tcPr>
          <w:p w14:paraId="5975537B" w14:textId="77777777" w:rsidR="005803DB" w:rsidDel="00942363" w:rsidRDefault="005803DB" w:rsidP="00AD7CC5">
            <w:pPr>
              <w:pStyle w:val="NormalTableText"/>
              <w:rPr>
                <w:del w:id="73" w:author="Johnny Pang" w:date="2022-04-16T13:02:00Z"/>
                <w:rFonts w:ascii="Calibri" w:hAnsi="Calibri"/>
                <w:sz w:val="22"/>
              </w:rPr>
            </w:pPr>
            <w:del w:id="74" w:author="Johnny Pang" w:date="2022-04-16T13:02:00Z">
              <w:r w:rsidDel="00942363">
                <w:rPr>
                  <w:rFonts w:ascii="Calibri" w:hAnsi="Calibri"/>
                  <w:sz w:val="22"/>
                </w:rPr>
                <w:delText xml:space="preserve">10 </w:delText>
              </w:r>
            </w:del>
          </w:p>
        </w:tc>
        <w:tc>
          <w:tcPr>
            <w:tcW w:w="2160" w:type="dxa"/>
            <w:tcBorders>
              <w:top w:val="single" w:sz="6" w:space="0" w:color="auto"/>
              <w:left w:val="single" w:sz="6" w:space="0" w:color="auto"/>
              <w:bottom w:val="single" w:sz="6" w:space="0" w:color="auto"/>
              <w:right w:val="single" w:sz="6" w:space="0" w:color="auto"/>
            </w:tcBorders>
          </w:tcPr>
          <w:p w14:paraId="05108614" w14:textId="77777777" w:rsidR="005803DB" w:rsidRPr="00606844" w:rsidDel="00942363" w:rsidRDefault="005803DB" w:rsidP="00AD7CC5">
            <w:pPr>
              <w:pStyle w:val="NormalTableText"/>
              <w:rPr>
                <w:del w:id="75" w:author="Johnny Pang" w:date="2022-04-16T13:02:00Z"/>
                <w:rFonts w:ascii="Calibri" w:hAnsi="Calibri"/>
                <w:sz w:val="22"/>
              </w:rPr>
            </w:pPr>
            <w:del w:id="76" w:author="Johnny Pang" w:date="2022-04-16T13:02:00Z">
              <w:r w:rsidRPr="00606844" w:rsidDel="00942363">
                <w:rPr>
                  <w:rFonts w:ascii="Calibri" w:hAnsi="Calibri"/>
                  <w:sz w:val="22"/>
                </w:rPr>
                <w:delText>November 28, 2017</w:delText>
              </w:r>
            </w:del>
          </w:p>
        </w:tc>
        <w:tc>
          <w:tcPr>
            <w:tcW w:w="5683" w:type="dxa"/>
            <w:tcBorders>
              <w:top w:val="single" w:sz="6" w:space="0" w:color="auto"/>
              <w:left w:val="single" w:sz="6" w:space="0" w:color="auto"/>
              <w:bottom w:val="single" w:sz="6" w:space="0" w:color="auto"/>
              <w:right w:val="double" w:sz="6" w:space="0" w:color="auto"/>
            </w:tcBorders>
          </w:tcPr>
          <w:p w14:paraId="65F4726C" w14:textId="77777777" w:rsidR="005803DB" w:rsidRPr="00606844" w:rsidDel="00942363" w:rsidRDefault="005803DB" w:rsidP="006E7096">
            <w:pPr>
              <w:pStyle w:val="NormalTableText"/>
              <w:rPr>
                <w:del w:id="77" w:author="Johnny Pang" w:date="2022-04-16T13:02:00Z"/>
                <w:rFonts w:ascii="Calibri" w:hAnsi="Calibri"/>
                <w:sz w:val="22"/>
                <w:lang w:val="en-CA"/>
              </w:rPr>
            </w:pPr>
            <w:del w:id="78" w:author="Johnny Pang" w:date="2022-04-16T13:02:00Z">
              <w:r w:rsidRPr="00606844" w:rsidDel="00942363">
                <w:rPr>
                  <w:rFonts w:ascii="Calibri" w:hAnsi="Calibri"/>
                  <w:sz w:val="22"/>
                </w:rPr>
                <w:delText>Updated reference to Construction Schedules</w:delText>
              </w:r>
            </w:del>
          </w:p>
        </w:tc>
      </w:tr>
      <w:tr w:rsidR="00AB5F4E" w:rsidRPr="003C3010" w:rsidDel="00942363" w14:paraId="635524B6" w14:textId="77777777" w:rsidTr="00DF0D0A">
        <w:trPr>
          <w:cantSplit/>
          <w:jc w:val="center"/>
          <w:del w:id="79" w:author="Johnny Pang" w:date="2022-04-16T13:02:00Z"/>
        </w:trPr>
        <w:tc>
          <w:tcPr>
            <w:tcW w:w="1184" w:type="dxa"/>
            <w:tcBorders>
              <w:top w:val="single" w:sz="6" w:space="0" w:color="auto"/>
              <w:left w:val="double" w:sz="6" w:space="0" w:color="auto"/>
              <w:bottom w:val="double" w:sz="6" w:space="0" w:color="auto"/>
              <w:right w:val="single" w:sz="6" w:space="0" w:color="auto"/>
            </w:tcBorders>
          </w:tcPr>
          <w:p w14:paraId="5ACC6640" w14:textId="77777777" w:rsidR="00AB5F4E" w:rsidDel="00942363" w:rsidRDefault="00AB5F4E" w:rsidP="00AD7CC5">
            <w:pPr>
              <w:pStyle w:val="NormalTableText"/>
              <w:rPr>
                <w:del w:id="80" w:author="Johnny Pang" w:date="2022-04-16T13:02:00Z"/>
                <w:rFonts w:ascii="Calibri" w:hAnsi="Calibri"/>
                <w:sz w:val="22"/>
              </w:rPr>
            </w:pPr>
            <w:del w:id="81" w:author="Johnny Pang" w:date="2022-04-16T13:02:00Z">
              <w:r w:rsidDel="00942363">
                <w:rPr>
                  <w:rFonts w:ascii="Calibri" w:hAnsi="Calibri"/>
                  <w:sz w:val="22"/>
                </w:rPr>
                <w:delText>11</w:delText>
              </w:r>
            </w:del>
          </w:p>
        </w:tc>
        <w:tc>
          <w:tcPr>
            <w:tcW w:w="2160" w:type="dxa"/>
            <w:tcBorders>
              <w:top w:val="single" w:sz="6" w:space="0" w:color="auto"/>
              <w:left w:val="single" w:sz="6" w:space="0" w:color="auto"/>
              <w:bottom w:val="double" w:sz="6" w:space="0" w:color="auto"/>
              <w:right w:val="single" w:sz="6" w:space="0" w:color="auto"/>
            </w:tcBorders>
          </w:tcPr>
          <w:p w14:paraId="6E7B7F3D" w14:textId="77777777" w:rsidR="00AB5F4E" w:rsidRPr="00606844" w:rsidDel="00942363" w:rsidRDefault="00AB5F4E" w:rsidP="00AD7CC5">
            <w:pPr>
              <w:pStyle w:val="NormalTableText"/>
              <w:rPr>
                <w:del w:id="82" w:author="Johnny Pang" w:date="2022-04-16T13:02:00Z"/>
                <w:rFonts w:ascii="Calibri" w:hAnsi="Calibri"/>
                <w:sz w:val="22"/>
              </w:rPr>
            </w:pPr>
            <w:del w:id="83" w:author="Johnny Pang" w:date="2022-04-16T13:02:00Z">
              <w:r w:rsidDel="00942363">
                <w:rPr>
                  <w:rFonts w:ascii="Calibri" w:hAnsi="Calibri"/>
                  <w:sz w:val="22"/>
                </w:rPr>
                <w:delText>January 20, 2020</w:delText>
              </w:r>
            </w:del>
          </w:p>
        </w:tc>
        <w:tc>
          <w:tcPr>
            <w:tcW w:w="5683" w:type="dxa"/>
            <w:tcBorders>
              <w:top w:val="single" w:sz="6" w:space="0" w:color="auto"/>
              <w:left w:val="single" w:sz="6" w:space="0" w:color="auto"/>
              <w:bottom w:val="double" w:sz="6" w:space="0" w:color="auto"/>
              <w:right w:val="double" w:sz="6" w:space="0" w:color="auto"/>
            </w:tcBorders>
          </w:tcPr>
          <w:p w14:paraId="12CD26C6" w14:textId="77777777" w:rsidR="00AB5F4E" w:rsidRPr="00606844" w:rsidDel="00942363" w:rsidRDefault="00AB5F4E" w:rsidP="006E7096">
            <w:pPr>
              <w:pStyle w:val="NormalTableText"/>
              <w:rPr>
                <w:del w:id="84" w:author="Johnny Pang" w:date="2022-04-16T13:02:00Z"/>
                <w:rFonts w:ascii="Calibri" w:hAnsi="Calibri"/>
                <w:sz w:val="22"/>
              </w:rPr>
            </w:pPr>
            <w:del w:id="85" w:author="Johnny Pang" w:date="2022-04-16T13:02:00Z">
              <w:r w:rsidDel="00942363">
                <w:rPr>
                  <w:rFonts w:ascii="Calibri" w:hAnsi="Calibri"/>
                  <w:sz w:val="22"/>
                </w:rPr>
                <w:delText>Replaced Record Drawings with As-Built Drawings (BM)</w:delText>
              </w:r>
            </w:del>
          </w:p>
        </w:tc>
      </w:tr>
    </w:tbl>
    <w:p w14:paraId="546E4F74" w14:textId="0D780A83" w:rsidR="00706ADF" w:rsidRPr="008F40FC" w:rsidDel="00942363" w:rsidRDefault="008F40FC" w:rsidP="008F40FC">
      <w:pPr>
        <w:pStyle w:val="Heading1"/>
        <w:rPr>
          <w:del w:id="86" w:author="Johnny Pang" w:date="2022-04-16T13:02:00Z"/>
        </w:rPr>
        <w:pPrChange w:id="87" w:author="Johnny Pang" w:date="2022-11-29T07:17:00Z">
          <w:pPr>
            <w:pStyle w:val="BodyText"/>
          </w:pPr>
        </w:pPrChange>
      </w:pPr>
      <w:ins w:id="88" w:author="Johnny Pang" w:date="2022-11-29T07:17:00Z">
        <w:r>
          <w:t>G</w:t>
        </w:r>
      </w:ins>
    </w:p>
    <w:p w14:paraId="26EB0037" w14:textId="77777777" w:rsidR="007029B9" w:rsidRPr="008F40FC" w:rsidDel="00942363" w:rsidRDefault="007029B9" w:rsidP="008F40FC">
      <w:pPr>
        <w:pStyle w:val="Heading1"/>
        <w:rPr>
          <w:del w:id="89" w:author="Johnny Pang" w:date="2022-04-16T13:02:00Z"/>
        </w:rPr>
        <w:pPrChange w:id="90" w:author="Johnny Pang" w:date="2022-11-29T07:17:00Z">
          <w:pPr>
            <w:pStyle w:val="BodyText"/>
          </w:pPr>
        </w:pPrChange>
      </w:pPr>
    </w:p>
    <w:p w14:paraId="2074071D" w14:textId="77777777" w:rsidR="00706ADF" w:rsidRPr="008F40FC" w:rsidDel="00942363" w:rsidRDefault="00706ADF" w:rsidP="008F40FC">
      <w:pPr>
        <w:pStyle w:val="Heading1"/>
        <w:rPr>
          <w:del w:id="91" w:author="Johnny Pang" w:date="2022-04-16T13:02:00Z"/>
        </w:rPr>
        <w:pPrChange w:id="92" w:author="Johnny Pang" w:date="2022-11-29T07:17:00Z">
          <w:pPr>
            <w:pStyle w:val="BodyText"/>
            <w:pBdr>
              <w:top w:val="single" w:sz="4" w:space="1" w:color="auto"/>
              <w:left w:val="single" w:sz="4" w:space="0" w:color="auto"/>
              <w:bottom w:val="single" w:sz="4" w:space="1" w:color="auto"/>
              <w:right w:val="single" w:sz="4" w:space="4" w:color="auto"/>
            </w:pBdr>
          </w:pPr>
        </w:pPrChange>
      </w:pPr>
      <w:del w:id="93" w:author="Johnny Pang" w:date="2022-04-16T13:02:00Z">
        <w:r w:rsidRPr="008F40FC" w:rsidDel="00942363">
          <w:delText>NOTE:</w:delText>
        </w:r>
      </w:del>
    </w:p>
    <w:p w14:paraId="1E41A1CE" w14:textId="77777777" w:rsidR="00706ADF" w:rsidRPr="008F40FC" w:rsidDel="00942363" w:rsidRDefault="00706ADF" w:rsidP="008F40FC">
      <w:pPr>
        <w:pStyle w:val="Heading1"/>
        <w:rPr>
          <w:del w:id="94" w:author="Johnny Pang" w:date="2022-04-16T13:02:00Z"/>
        </w:rPr>
        <w:pPrChange w:id="95" w:author="Johnny Pang" w:date="2022-11-29T07:17:00Z">
          <w:pPr>
            <w:pStyle w:val="BodyText"/>
            <w:pBdr>
              <w:top w:val="single" w:sz="4" w:space="1" w:color="auto"/>
              <w:left w:val="single" w:sz="4" w:space="0" w:color="auto"/>
              <w:bottom w:val="single" w:sz="4" w:space="1" w:color="auto"/>
              <w:right w:val="single" w:sz="4" w:space="4" w:color="auto"/>
            </w:pBdr>
          </w:pPr>
        </w:pPrChange>
      </w:pPr>
      <w:del w:id="96" w:author="Johnny Pang" w:date="2022-04-16T13:02:00Z">
        <w:r w:rsidRPr="008F40FC" w:rsidDel="00942363">
          <w:delText>This is a CONTROLLED Document. Any documents appearing in paper form are not controlled and should be checked against the on-line file version prior to use.</w:delText>
        </w:r>
      </w:del>
    </w:p>
    <w:p w14:paraId="56E90D23" w14:textId="77777777" w:rsidR="00706ADF" w:rsidRPr="008F40FC" w:rsidDel="00942363" w:rsidRDefault="00706ADF" w:rsidP="008F40FC">
      <w:pPr>
        <w:pStyle w:val="Heading1"/>
        <w:rPr>
          <w:del w:id="97" w:author="Johnny Pang" w:date="2022-04-16T13:02:00Z"/>
        </w:rPr>
        <w:pPrChange w:id="98" w:author="Johnny Pang" w:date="2022-11-29T07:17:00Z">
          <w:pPr>
            <w:pStyle w:val="BodyText"/>
            <w:pBdr>
              <w:top w:val="single" w:sz="4" w:space="1" w:color="auto"/>
              <w:left w:val="single" w:sz="4" w:space="0" w:color="auto"/>
              <w:bottom w:val="single" w:sz="4" w:space="1" w:color="auto"/>
              <w:right w:val="single" w:sz="4" w:space="4" w:color="auto"/>
            </w:pBdr>
          </w:pPr>
        </w:pPrChange>
      </w:pPr>
      <w:del w:id="99" w:author="Johnny Pang" w:date="2022-04-16T13:02:00Z">
        <w:r w:rsidRPr="008F40FC" w:rsidDel="00942363">
          <w:rPr>
            <w:rPrChange w:id="100" w:author="Johnny Pang" w:date="2022-11-29T07:17:00Z">
              <w:rPr>
                <w:rFonts w:ascii="Calibri" w:hAnsi="Calibri"/>
                <w:b/>
                <w:bCs/>
              </w:rPr>
            </w:rPrChange>
          </w:rPr>
          <w:delText xml:space="preserve">Notice: </w:delText>
        </w:r>
        <w:r w:rsidRPr="008F40FC" w:rsidDel="00942363">
          <w:delText>This Document hardcopy must be used for reference purpose only.</w:delText>
        </w:r>
      </w:del>
    </w:p>
    <w:p w14:paraId="45A9E57C" w14:textId="77777777" w:rsidR="00706ADF" w:rsidRPr="008F40FC" w:rsidDel="00942363" w:rsidRDefault="00706ADF" w:rsidP="008F40FC">
      <w:pPr>
        <w:pStyle w:val="Heading1"/>
        <w:rPr>
          <w:del w:id="101" w:author="Johnny Pang" w:date="2022-04-16T13:02:00Z"/>
          <w:rPrChange w:id="102" w:author="Johnny Pang" w:date="2022-11-29T07:17:00Z">
            <w:rPr>
              <w:del w:id="103" w:author="Johnny Pang" w:date="2022-04-16T13:02:00Z"/>
              <w:rFonts w:ascii="Calibri" w:hAnsi="Calibri"/>
              <w:b/>
              <w:bCs/>
            </w:rPr>
          </w:rPrChange>
        </w:rPr>
        <w:pPrChange w:id="104" w:author="Johnny Pang" w:date="2022-11-29T07:17:00Z">
          <w:pPr>
            <w:pStyle w:val="BodyText"/>
            <w:pBdr>
              <w:top w:val="single" w:sz="4" w:space="1" w:color="auto"/>
              <w:left w:val="single" w:sz="4" w:space="0" w:color="auto"/>
              <w:bottom w:val="single" w:sz="4" w:space="1" w:color="auto"/>
              <w:right w:val="single" w:sz="4" w:space="4" w:color="auto"/>
            </w:pBdr>
          </w:pPr>
        </w:pPrChange>
      </w:pPr>
      <w:del w:id="105" w:author="Johnny Pang" w:date="2022-04-16T13:02:00Z">
        <w:r w:rsidRPr="008F40FC" w:rsidDel="00942363">
          <w:rPr>
            <w:rPrChange w:id="106" w:author="Johnny Pang" w:date="2022-11-29T07:17:00Z">
              <w:rPr>
                <w:rFonts w:ascii="Calibri" w:hAnsi="Calibri"/>
                <w:b/>
              </w:rPr>
            </w:rPrChange>
          </w:rPr>
          <w:delText>The on-line copy is the current version of the document.</w:delText>
        </w:r>
      </w:del>
    </w:p>
    <w:bookmarkEnd w:id="2"/>
    <w:bookmarkEnd w:id="3"/>
    <w:p w14:paraId="21D5A3DC" w14:textId="77777777" w:rsidR="007029B9" w:rsidRPr="008F40FC" w:rsidDel="00942363" w:rsidRDefault="007029B9" w:rsidP="008F40FC">
      <w:pPr>
        <w:pStyle w:val="Heading1"/>
        <w:rPr>
          <w:del w:id="107" w:author="Johnny Pang" w:date="2022-04-16T13:02:00Z"/>
          <w:rPrChange w:id="108" w:author="Johnny Pang" w:date="2022-11-29T07:17:00Z">
            <w:rPr>
              <w:del w:id="109" w:author="Johnny Pang" w:date="2022-04-16T13:02:00Z"/>
              <w:rFonts w:ascii="Calibri" w:hAnsi="Calibri" w:cs="Arial"/>
              <w:u w:val="single"/>
            </w:rPr>
          </w:rPrChange>
        </w:rPr>
        <w:pPrChange w:id="110" w:author="Johnny Pang" w:date="2022-11-29T07:17:00Z">
          <w:pPr>
            <w:pStyle w:val="BodyText"/>
          </w:pPr>
        </w:pPrChange>
      </w:pPr>
    </w:p>
    <w:p w14:paraId="1BFBF249" w14:textId="77777777" w:rsidR="007029B9" w:rsidRPr="008F40FC" w:rsidDel="00942363" w:rsidRDefault="007029B9" w:rsidP="008F40FC">
      <w:pPr>
        <w:pStyle w:val="Heading1"/>
        <w:rPr>
          <w:del w:id="111" w:author="Johnny Pang" w:date="2022-04-16T13:02:00Z"/>
          <w:rPrChange w:id="112" w:author="Johnny Pang" w:date="2022-11-29T07:17:00Z">
            <w:rPr>
              <w:del w:id="113" w:author="Johnny Pang" w:date="2022-04-16T13:02:00Z"/>
              <w:rFonts w:ascii="Calibri" w:hAnsi="Calibri" w:cs="Arial"/>
              <w:u w:val="single"/>
            </w:rPr>
          </w:rPrChange>
        </w:rPr>
        <w:pPrChange w:id="114" w:author="Johnny Pang" w:date="2022-11-29T07:17:00Z">
          <w:pPr>
            <w:pStyle w:val="BodyText"/>
          </w:pPr>
        </w:pPrChange>
      </w:pPr>
    </w:p>
    <w:p w14:paraId="2B8A9950" w14:textId="6CA2F60F" w:rsidR="00F6204E" w:rsidRPr="008F40FC" w:rsidRDefault="00706ADF" w:rsidP="008F40FC">
      <w:pPr>
        <w:pStyle w:val="Heading1"/>
      </w:pPr>
      <w:del w:id="115" w:author="Johnny Pang" w:date="2022-11-29T07:17:00Z">
        <w:r w:rsidRPr="008F40FC" w:rsidDel="008F40FC">
          <w:br w:type="page"/>
        </w:r>
        <w:r w:rsidR="00CF3C8C" w:rsidRPr="008F40FC" w:rsidDel="008F40FC">
          <w:delText>G</w:delText>
        </w:r>
      </w:del>
      <w:r w:rsidR="00CF3C8C" w:rsidRPr="008F40FC">
        <w:t>ENERAL</w:t>
      </w:r>
    </w:p>
    <w:p w14:paraId="7F284DC7" w14:textId="77777777" w:rsidR="005803DB" w:rsidRPr="004E067E" w:rsidRDefault="006E7096" w:rsidP="006E7096">
      <w:pPr>
        <w:pStyle w:val="Heading2"/>
      </w:pPr>
      <w:r>
        <w:t>General</w:t>
      </w:r>
    </w:p>
    <w:p w14:paraId="483CC294" w14:textId="77777777" w:rsidR="00891373" w:rsidRPr="003C3010" w:rsidRDefault="00891373" w:rsidP="005803DB">
      <w:pPr>
        <w:pStyle w:val="Heading3"/>
        <w:spacing w:before="80"/>
      </w:pPr>
      <w:r w:rsidRPr="003C3010">
        <w:t>Any alterations, extras, deductions, claims and the evaluation of any variations</w:t>
      </w:r>
      <w:r w:rsidR="006D39E8" w:rsidRPr="003C3010">
        <w:t xml:space="preserve"> to the Contract</w:t>
      </w:r>
      <w:r w:rsidRPr="003C3010">
        <w:t xml:space="preserve"> </w:t>
      </w:r>
      <w:r w:rsidR="00D31E10">
        <w:t xml:space="preserve">Documents </w:t>
      </w:r>
      <w:r w:rsidRPr="003C3010">
        <w:t>shall be</w:t>
      </w:r>
      <w:r w:rsidR="006D39E8" w:rsidRPr="003C3010">
        <w:t xml:space="preserve"> brought about</w:t>
      </w:r>
      <w:r w:rsidRPr="003C3010">
        <w:t xml:space="preserve"> as stated in the General Conditions.</w:t>
      </w:r>
    </w:p>
    <w:p w14:paraId="5E018832" w14:textId="77777777" w:rsidR="00891373" w:rsidRPr="003C3010" w:rsidRDefault="00891373" w:rsidP="003C3010">
      <w:pPr>
        <w:pStyle w:val="Heading3"/>
        <w:ind w:hanging="749"/>
      </w:pPr>
      <w:r w:rsidRPr="003C3010">
        <w:t xml:space="preserve">Definitions </w:t>
      </w:r>
    </w:p>
    <w:p w14:paraId="7BD2DD99" w14:textId="77777777" w:rsidR="00891373" w:rsidRPr="003C3010" w:rsidRDefault="00891373" w:rsidP="00180962">
      <w:pPr>
        <w:pStyle w:val="Heading4"/>
        <w:tabs>
          <w:tab w:val="left" w:pos="2127"/>
        </w:tabs>
        <w:ind w:left="2127"/>
      </w:pPr>
      <w:r w:rsidRPr="003C3010">
        <w:t xml:space="preserve">Work Change Directive – </w:t>
      </w:r>
      <w:r w:rsidR="00E551F1" w:rsidRPr="003C3010">
        <w:t>W</w:t>
      </w:r>
      <w:r w:rsidRPr="003C3010">
        <w:t xml:space="preserve">ork change directed by the </w:t>
      </w:r>
      <w:r w:rsidR="00706ADF" w:rsidRPr="003C3010">
        <w:t>Region</w:t>
      </w:r>
      <w:r w:rsidRPr="003C3010">
        <w:t xml:space="preserve"> where the final price has not been agreed </w:t>
      </w:r>
      <w:r w:rsidR="00E551F1" w:rsidRPr="003C3010">
        <w:t xml:space="preserve">to </w:t>
      </w:r>
      <w:r w:rsidRPr="003C3010">
        <w:t xml:space="preserve">or where the </w:t>
      </w:r>
      <w:r w:rsidR="00E551F1" w:rsidRPr="003C3010">
        <w:t>W</w:t>
      </w:r>
      <w:r w:rsidRPr="003C3010">
        <w:t xml:space="preserve">ork is to be paid </w:t>
      </w:r>
      <w:r w:rsidR="00E551F1" w:rsidRPr="003C3010">
        <w:t xml:space="preserve">for </w:t>
      </w:r>
      <w:r w:rsidRPr="003C3010">
        <w:t xml:space="preserve">on a time and materials basis.  </w:t>
      </w:r>
    </w:p>
    <w:p w14:paraId="638C24F3" w14:textId="77777777" w:rsidR="00891373" w:rsidRPr="003C3010" w:rsidRDefault="00891373" w:rsidP="00180962">
      <w:pPr>
        <w:pStyle w:val="Heading4"/>
        <w:tabs>
          <w:tab w:val="left" w:pos="2127"/>
        </w:tabs>
        <w:ind w:left="2127"/>
      </w:pPr>
      <w:r w:rsidRPr="003C3010">
        <w:t xml:space="preserve">Change Order – </w:t>
      </w:r>
      <w:r w:rsidR="00E551F1" w:rsidRPr="003C3010">
        <w:t>W</w:t>
      </w:r>
      <w:r w:rsidRPr="003C3010">
        <w:t xml:space="preserve">ork change that results in </w:t>
      </w:r>
      <w:r w:rsidR="00E551F1" w:rsidRPr="003C3010">
        <w:t xml:space="preserve">a </w:t>
      </w:r>
      <w:r w:rsidRPr="003C3010">
        <w:t xml:space="preserve">change in the </w:t>
      </w:r>
      <w:r w:rsidR="00E551F1" w:rsidRPr="003C3010">
        <w:t>C</w:t>
      </w:r>
      <w:r w:rsidRPr="003C3010">
        <w:t xml:space="preserve">ontract in terms of </w:t>
      </w:r>
      <w:r w:rsidR="00E551F1" w:rsidRPr="003C3010">
        <w:t>Contract P</w:t>
      </w:r>
      <w:r w:rsidRPr="003C3010">
        <w:t xml:space="preserve">rice and/or </w:t>
      </w:r>
      <w:r w:rsidR="00E551F1" w:rsidRPr="003C3010">
        <w:t>Contract T</w:t>
      </w:r>
      <w:r w:rsidRPr="003C3010">
        <w:t xml:space="preserve">ime as agreed </w:t>
      </w:r>
      <w:r w:rsidR="00E551F1" w:rsidRPr="003C3010">
        <w:t xml:space="preserve">to </w:t>
      </w:r>
      <w:r w:rsidRPr="003C3010">
        <w:t xml:space="preserve">between the </w:t>
      </w:r>
      <w:r w:rsidR="00706ADF" w:rsidRPr="003C3010">
        <w:t>Region</w:t>
      </w:r>
      <w:r w:rsidRPr="003C3010">
        <w:t xml:space="preserve"> and </w:t>
      </w:r>
      <w:r w:rsidR="00E551F1" w:rsidRPr="003C3010">
        <w:t xml:space="preserve">the </w:t>
      </w:r>
      <w:r w:rsidRPr="003C3010">
        <w:t>Contractor.</w:t>
      </w:r>
    </w:p>
    <w:p w14:paraId="12726D8D" w14:textId="77777777" w:rsidR="00891373" w:rsidRPr="003C3010" w:rsidRDefault="00891373" w:rsidP="00180962">
      <w:pPr>
        <w:pStyle w:val="Heading4"/>
        <w:tabs>
          <w:tab w:val="left" w:pos="2127"/>
        </w:tabs>
        <w:ind w:left="2127"/>
      </w:pPr>
      <w:r w:rsidRPr="003C3010">
        <w:t>Field Order –</w:t>
      </w:r>
      <w:r w:rsidR="006D39E8" w:rsidRPr="003C3010">
        <w:t>I</w:t>
      </w:r>
      <w:r w:rsidRPr="003C3010">
        <w:t>nstructions issue</w:t>
      </w:r>
      <w:r w:rsidR="00E551F1" w:rsidRPr="003C3010">
        <w:t>d</w:t>
      </w:r>
      <w:r w:rsidRPr="003C3010">
        <w:t xml:space="preserve"> by the </w:t>
      </w:r>
      <w:r w:rsidR="00E551F1" w:rsidRPr="003C3010">
        <w:t xml:space="preserve">Consultant </w:t>
      </w:r>
      <w:r w:rsidRPr="003C3010">
        <w:t xml:space="preserve">that do not change the </w:t>
      </w:r>
      <w:r w:rsidR="00E551F1" w:rsidRPr="003C3010">
        <w:t>C</w:t>
      </w:r>
      <w:r w:rsidRPr="003C3010">
        <w:t xml:space="preserve">ontract </w:t>
      </w:r>
      <w:r w:rsidR="00E551F1" w:rsidRPr="003C3010">
        <w:t>P</w:t>
      </w:r>
      <w:r w:rsidRPr="003C3010">
        <w:t xml:space="preserve">rice or </w:t>
      </w:r>
      <w:r w:rsidR="00E551F1" w:rsidRPr="003C3010">
        <w:t>Contract T</w:t>
      </w:r>
      <w:r w:rsidRPr="003C3010">
        <w:t>ime.</w:t>
      </w:r>
    </w:p>
    <w:p w14:paraId="4AE16395" w14:textId="77777777" w:rsidR="00C41ECD" w:rsidRPr="007C60E2" w:rsidRDefault="00C41ECD" w:rsidP="00D31E10">
      <w:pPr>
        <w:pStyle w:val="Heading2"/>
      </w:pPr>
      <w:r w:rsidRPr="007C60E2">
        <w:t>Measurement and Payment</w:t>
      </w:r>
    </w:p>
    <w:p w14:paraId="43B62F29" w14:textId="77777777" w:rsidR="00C41ECD" w:rsidRPr="00DA48C3" w:rsidRDefault="00C41ECD" w:rsidP="00C41ECD">
      <w:pPr>
        <w:pStyle w:val="Heading3"/>
      </w:pPr>
      <w:r w:rsidRPr="00DA48C3">
        <w:t>The work of this Section will not be measured separately for payment.  The work outlined in this Section shall be included in the Contract Price.</w:t>
      </w:r>
    </w:p>
    <w:p w14:paraId="3F3BFE2D" w14:textId="77777777" w:rsidR="00891373" w:rsidRPr="009A3281" w:rsidRDefault="00891373" w:rsidP="00D31E10">
      <w:pPr>
        <w:pStyle w:val="Heading2"/>
      </w:pPr>
      <w:r w:rsidRPr="009A3281">
        <w:t>Proposal Request</w:t>
      </w:r>
    </w:p>
    <w:p w14:paraId="7B92ECB8" w14:textId="77777777" w:rsidR="00D31E10" w:rsidRPr="00D31E10" w:rsidRDefault="00D31E10" w:rsidP="00D31E10">
      <w:pPr>
        <w:pStyle w:val="Heading3"/>
      </w:pPr>
      <w:r w:rsidRPr="00D31E10">
        <w:t>Where the Region cannot ascertain the cost of a proposed change, the Region may, in anticipation of ordering an addition, deletion, or revision to the Work, request that the Contractor prepare a detailed proposal of the cost and time required to perform the proposed change.</w:t>
      </w:r>
    </w:p>
    <w:p w14:paraId="4E905005" w14:textId="77777777" w:rsidR="00891373" w:rsidRPr="003C3010" w:rsidRDefault="00891373" w:rsidP="003C3010">
      <w:pPr>
        <w:pStyle w:val="Heading3"/>
      </w:pPr>
      <w:r w:rsidRPr="003C3010">
        <w:t>Proposal request</w:t>
      </w:r>
      <w:r w:rsidR="00E551F1" w:rsidRPr="003C3010">
        <w:t>s</w:t>
      </w:r>
      <w:r w:rsidRPr="003C3010">
        <w:t xml:space="preserve"> </w:t>
      </w:r>
      <w:r w:rsidR="00E551F1" w:rsidRPr="003C3010">
        <w:t xml:space="preserve">should </w:t>
      </w:r>
      <w:r w:rsidRPr="003C3010">
        <w:t xml:space="preserve">include </w:t>
      </w:r>
      <w:r w:rsidR="00E551F1" w:rsidRPr="003C3010">
        <w:t xml:space="preserve">a </w:t>
      </w:r>
      <w:r w:rsidRPr="003C3010">
        <w:t xml:space="preserve">reference number for tracking purposes and </w:t>
      </w:r>
      <w:r w:rsidR="00E551F1" w:rsidRPr="003C3010">
        <w:t xml:space="preserve">a </w:t>
      </w:r>
      <w:r w:rsidRPr="003C3010">
        <w:t xml:space="preserve">detailed description of, and reason for, </w:t>
      </w:r>
      <w:r w:rsidR="00E551F1" w:rsidRPr="003C3010">
        <w:t xml:space="preserve">the </w:t>
      </w:r>
      <w:r w:rsidRPr="003C3010">
        <w:t xml:space="preserve">proposed change, and such additional information as appropriate and as may be required for </w:t>
      </w:r>
      <w:r w:rsidR="00E551F1" w:rsidRPr="003C3010">
        <w:t xml:space="preserve">the </w:t>
      </w:r>
      <w:r w:rsidRPr="003C3010">
        <w:t xml:space="preserve">Contractor to accurately estimate </w:t>
      </w:r>
      <w:r w:rsidR="00E551F1" w:rsidRPr="003C3010">
        <w:t xml:space="preserve">the </w:t>
      </w:r>
      <w:r w:rsidRPr="003C3010">
        <w:t xml:space="preserve">cost and time impact on </w:t>
      </w:r>
      <w:r w:rsidR="00E551F1" w:rsidRPr="003C3010">
        <w:t>the Contract</w:t>
      </w:r>
      <w:r w:rsidRPr="003C3010">
        <w:t>.</w:t>
      </w:r>
    </w:p>
    <w:p w14:paraId="115AAF5A" w14:textId="77777777" w:rsidR="00891373" w:rsidRPr="003C3010" w:rsidRDefault="00891373" w:rsidP="003C3010">
      <w:pPr>
        <w:pStyle w:val="Heading3"/>
      </w:pPr>
      <w:r w:rsidRPr="003C3010">
        <w:t>Proposal request</w:t>
      </w:r>
      <w:r w:rsidR="00E551F1" w:rsidRPr="003C3010">
        <w:t>s</w:t>
      </w:r>
      <w:r w:rsidRPr="003C3010">
        <w:t xml:space="preserve"> </w:t>
      </w:r>
      <w:r w:rsidR="00E551F1" w:rsidRPr="003C3010">
        <w:t xml:space="preserve">are </w:t>
      </w:r>
      <w:r w:rsidRPr="003C3010">
        <w:t xml:space="preserve">for information only; </w:t>
      </w:r>
      <w:r w:rsidR="00E551F1" w:rsidRPr="003C3010">
        <w:t xml:space="preserve">the </w:t>
      </w:r>
      <w:r w:rsidRPr="003C3010">
        <w:t xml:space="preserve">Contractor is neither authorized to execute </w:t>
      </w:r>
      <w:r w:rsidR="00E551F1" w:rsidRPr="003C3010">
        <w:t xml:space="preserve">the </w:t>
      </w:r>
      <w:r w:rsidRPr="003C3010">
        <w:t xml:space="preserve">proposed change nor to stop </w:t>
      </w:r>
      <w:r w:rsidR="00E551F1" w:rsidRPr="003C3010">
        <w:t xml:space="preserve">the </w:t>
      </w:r>
      <w:r w:rsidRPr="003C3010">
        <w:t>Work in progress as result of such request.</w:t>
      </w:r>
    </w:p>
    <w:p w14:paraId="5F05D9DF" w14:textId="77777777" w:rsidR="00891373" w:rsidRPr="003C3010" w:rsidRDefault="00E551F1" w:rsidP="003C3010">
      <w:pPr>
        <w:pStyle w:val="Heading3"/>
      </w:pPr>
      <w:r w:rsidRPr="003C3010">
        <w:t xml:space="preserve">The </w:t>
      </w:r>
      <w:r w:rsidR="00891373" w:rsidRPr="003C3010">
        <w:t xml:space="preserve">Contractor’s written proposal shall be transmitted to </w:t>
      </w:r>
      <w:r w:rsidRPr="003C3010">
        <w:t xml:space="preserve">the Consultant </w:t>
      </w:r>
      <w:r w:rsidR="00891373" w:rsidRPr="003C3010">
        <w:t xml:space="preserve">promptly, but not later than 14 </w:t>
      </w:r>
      <w:r w:rsidRPr="003C3010">
        <w:t>D</w:t>
      </w:r>
      <w:r w:rsidR="00891373" w:rsidRPr="003C3010">
        <w:t xml:space="preserve">ays after </w:t>
      </w:r>
      <w:r w:rsidRPr="003C3010">
        <w:t xml:space="preserve">the </w:t>
      </w:r>
      <w:r w:rsidR="00891373" w:rsidRPr="003C3010">
        <w:t xml:space="preserve">Contractor’s receipt of </w:t>
      </w:r>
      <w:r w:rsidRPr="003C3010">
        <w:t xml:space="preserve">the </w:t>
      </w:r>
      <w:r w:rsidR="00706ADF" w:rsidRPr="003C3010">
        <w:t>Region</w:t>
      </w:r>
      <w:r w:rsidR="00891373" w:rsidRPr="003C3010">
        <w:t xml:space="preserve">’s written request. </w:t>
      </w:r>
      <w:r w:rsidRPr="003C3010">
        <w:t>The p</w:t>
      </w:r>
      <w:r w:rsidR="00891373" w:rsidRPr="003C3010">
        <w:t xml:space="preserve">roposal shall remain firm for a minimum period of 45 </w:t>
      </w:r>
      <w:r w:rsidRPr="003C3010">
        <w:t>D</w:t>
      </w:r>
      <w:r w:rsidR="00891373" w:rsidRPr="003C3010">
        <w:t xml:space="preserve">ays after receipt by </w:t>
      </w:r>
      <w:r w:rsidRPr="003C3010">
        <w:t>the Consultant</w:t>
      </w:r>
      <w:r w:rsidR="00891373" w:rsidRPr="003C3010">
        <w:t>.</w:t>
      </w:r>
    </w:p>
    <w:p w14:paraId="7E843978" w14:textId="77777777" w:rsidR="00D31E10" w:rsidRPr="003C3010" w:rsidRDefault="00D31E10" w:rsidP="00D31E10">
      <w:pPr>
        <w:pStyle w:val="Heading3"/>
      </w:pPr>
      <w:r w:rsidRPr="003C3010">
        <w:t xml:space="preserve">The Region’s request for proposal or the Contractor’s failure to submit such proposal within the required time period will not justify a claim for an adjustment in the Contract Price or Contract Time (or any applicable </w:t>
      </w:r>
      <w:r>
        <w:t>Contract milestone dates</w:t>
      </w:r>
      <w:r w:rsidRPr="003C3010">
        <w:t>).</w:t>
      </w:r>
    </w:p>
    <w:p w14:paraId="319D9B4B" w14:textId="77777777" w:rsidR="00891373" w:rsidRPr="00D31E10" w:rsidRDefault="00891373" w:rsidP="00D31E10">
      <w:pPr>
        <w:pStyle w:val="Heading2"/>
      </w:pPr>
      <w:r w:rsidRPr="00D31E10">
        <w:t>Claims</w:t>
      </w:r>
    </w:p>
    <w:p w14:paraId="065B58E7" w14:textId="77777777" w:rsidR="00D31E10" w:rsidRPr="00D31E10" w:rsidRDefault="00D31E10" w:rsidP="00D31E10">
      <w:pPr>
        <w:pStyle w:val="Heading3"/>
      </w:pPr>
      <w:r w:rsidRPr="00D31E10">
        <w:t xml:space="preserve">The Contractor shall notify the Consultant or the Region of any claim or dispute </w:t>
      </w:r>
      <w:ins w:id="116" w:author="Tom Casher" w:date="2016-07-13T13:48:00Z">
        <w:r w:rsidR="00507797">
          <w:t>, including claim for</w:t>
        </w:r>
      </w:ins>
      <w:ins w:id="117" w:author="Dianna Senior" w:date="2016-07-26T13:18:00Z">
        <w:r w:rsidR="00507797">
          <w:t xml:space="preserve"> abnormal inclement</w:t>
        </w:r>
      </w:ins>
      <w:ins w:id="118" w:author="Tom Casher" w:date="2016-07-13T13:48:00Z">
        <w:r w:rsidR="00507797">
          <w:t xml:space="preserve"> weather days,</w:t>
        </w:r>
      </w:ins>
      <w:r w:rsidR="00507797" w:rsidRPr="00D31E10">
        <w:t xml:space="preserve"> </w:t>
      </w:r>
      <w:r w:rsidRPr="00D31E10">
        <w:t>in writing within 5 Working Days after the commencement of the work giving rise to the claim or dispute in accordance with GC 8 – Claims and Disputes.  Refer to GC 8 for additional requirements.</w:t>
      </w:r>
    </w:p>
    <w:p w14:paraId="796E426C" w14:textId="77777777" w:rsidR="00D31E10" w:rsidRPr="00D31E10" w:rsidRDefault="00D31E10" w:rsidP="00D31E10">
      <w:pPr>
        <w:pStyle w:val="Heading3"/>
      </w:pPr>
      <w:r w:rsidRPr="00D31E10">
        <w:t>Notice of a claim or dispute shall include, at a minimum:</w:t>
      </w:r>
    </w:p>
    <w:p w14:paraId="15F72565" w14:textId="77777777" w:rsidR="00D31E10" w:rsidRPr="00D31E10" w:rsidRDefault="00D31E10" w:rsidP="00D31E10">
      <w:pPr>
        <w:pStyle w:val="Heading4"/>
      </w:pPr>
      <w:r w:rsidRPr="00D31E10">
        <w:t>Specific references including (</w:t>
      </w:r>
      <w:proofErr w:type="spellStart"/>
      <w:r w:rsidRPr="00D31E10">
        <w:t>i</w:t>
      </w:r>
      <w:proofErr w:type="spellEnd"/>
      <w:r w:rsidRPr="00D31E10">
        <w:t>) Drawing numbers, (ii) Specification Section and subsection/paragraph number, and (iii) Submittal type, Submittal number, date reviewed, any Consultant’s comments, as applicable, with appropriate attachments.</w:t>
      </w:r>
    </w:p>
    <w:p w14:paraId="4562466B" w14:textId="77777777" w:rsidR="00D31E10" w:rsidRPr="00D31E10" w:rsidRDefault="00D31E10" w:rsidP="00D31E10">
      <w:pPr>
        <w:pStyle w:val="Heading4"/>
      </w:pPr>
      <w:r w:rsidRPr="00D31E10">
        <w:t>Stipulated facts and pertinent documents, including photographs and statements.</w:t>
      </w:r>
    </w:p>
    <w:p w14:paraId="66344F96" w14:textId="77777777" w:rsidR="00D31E10" w:rsidRPr="00D31E10" w:rsidRDefault="00D31E10" w:rsidP="00D31E10">
      <w:pPr>
        <w:pStyle w:val="Heading4"/>
      </w:pPr>
      <w:r w:rsidRPr="00D31E10">
        <w:t>Interpretations of the Contract Documents relied upon.</w:t>
      </w:r>
    </w:p>
    <w:p w14:paraId="7FDE09BA" w14:textId="77777777" w:rsidR="00D31E10" w:rsidRPr="00D31E10" w:rsidRDefault="00D31E10" w:rsidP="00D31E10">
      <w:pPr>
        <w:pStyle w:val="Heading4"/>
      </w:pPr>
      <w:r w:rsidRPr="00D31E10">
        <w:lastRenderedPageBreak/>
        <w:t>Description of (</w:t>
      </w:r>
      <w:proofErr w:type="spellStart"/>
      <w:r w:rsidRPr="00D31E10">
        <w:t>i</w:t>
      </w:r>
      <w:proofErr w:type="spellEnd"/>
      <w:r w:rsidRPr="00D31E10">
        <w:t>) the nature and extent of the claim, (ii) who or what caused the situation, (iii) impact to the Work and the work of Other Contractors, and (iv) a discussion of the claimant’s justification for requesting a change to the Contract Price or Contract Time or both.</w:t>
      </w:r>
    </w:p>
    <w:p w14:paraId="0428156B" w14:textId="77777777" w:rsidR="00D31E10" w:rsidRPr="00D31E10" w:rsidRDefault="00D31E10" w:rsidP="00D31E10">
      <w:pPr>
        <w:pStyle w:val="Heading4"/>
      </w:pPr>
      <w:r w:rsidRPr="00D31E10">
        <w:t>The estimated adjustment in the Contract Price that the claimant believes it is entitled to with full documentation and justification.</w:t>
      </w:r>
    </w:p>
    <w:p w14:paraId="10CA4C44" w14:textId="77777777" w:rsidR="00D31E10" w:rsidRPr="00D31E10" w:rsidRDefault="00D31E10" w:rsidP="00D31E10">
      <w:pPr>
        <w:pStyle w:val="Heading4"/>
      </w:pPr>
      <w:r w:rsidRPr="00D31E10">
        <w:t>Requested Change in Contract Time: Include at a minimum (</w:t>
      </w:r>
      <w:proofErr w:type="spellStart"/>
      <w:r w:rsidRPr="00D31E10">
        <w:t>i</w:t>
      </w:r>
      <w:proofErr w:type="spellEnd"/>
      <w:r w:rsidRPr="00D31E10">
        <w:t xml:space="preserve">) </w:t>
      </w:r>
      <w:r w:rsidR="005803DB">
        <w:t>updated baselined detailed</w:t>
      </w:r>
      <w:r w:rsidRPr="00D31E10">
        <w:t xml:space="preserve"> schedule showing a logic diagram for the request, (ii) documentation that float times available for the Work have been used, and (iii) revised </w:t>
      </w:r>
      <w:r w:rsidR="005803DB">
        <w:t>schedule</w:t>
      </w:r>
      <w:r w:rsidRPr="00D31E10">
        <w:t xml:space="preserve"> logic with durations including any interrelated schedule impacts, as appropriate.</w:t>
      </w:r>
    </w:p>
    <w:p w14:paraId="3BDC8E7E" w14:textId="77777777" w:rsidR="00D31E10" w:rsidRPr="00D31E10" w:rsidRDefault="00D31E10" w:rsidP="00D31E10">
      <w:pPr>
        <w:pStyle w:val="Heading4"/>
      </w:pPr>
      <w:r w:rsidRPr="00D31E10">
        <w:t>Any documentation which may be necessary as set forth below for the Work Change Directive, and as the Consultant may otherwise require.</w:t>
      </w:r>
    </w:p>
    <w:p w14:paraId="17533DAF" w14:textId="77777777" w:rsidR="00891373" w:rsidRPr="003C3010" w:rsidRDefault="00891373" w:rsidP="00D31E10">
      <w:pPr>
        <w:pStyle w:val="Heading2"/>
      </w:pPr>
      <w:r w:rsidRPr="009A3281">
        <w:t>Work Change</w:t>
      </w:r>
      <w:r w:rsidR="00C27A5A" w:rsidRPr="003C3010">
        <w:t xml:space="preserve"> </w:t>
      </w:r>
      <w:r w:rsidRPr="003C3010">
        <w:t>Directives</w:t>
      </w:r>
    </w:p>
    <w:p w14:paraId="6F72281B" w14:textId="77777777" w:rsidR="00D31E10" w:rsidRPr="00C41ECD" w:rsidRDefault="00D31E10" w:rsidP="00D31E10">
      <w:pPr>
        <w:pStyle w:val="Heading3"/>
      </w:pPr>
      <w:r w:rsidRPr="00C41ECD">
        <w:t>Refer to G</w:t>
      </w:r>
      <w:r>
        <w:t>C</w:t>
      </w:r>
      <w:r w:rsidRPr="00C41ECD">
        <w:t xml:space="preserve"> 15 – Changes in the Work and </w:t>
      </w:r>
      <w:r>
        <w:t>GC</w:t>
      </w:r>
      <w:r w:rsidRPr="00C41ECD">
        <w:t xml:space="preserve"> 16 – Valuation and Certification of Changes in the Work</w:t>
      </w:r>
      <w:r>
        <w:t>, of the General Conditions.</w:t>
      </w:r>
    </w:p>
    <w:p w14:paraId="0979833B" w14:textId="77777777" w:rsidR="00891373" w:rsidRPr="003C3010" w:rsidRDefault="00891373" w:rsidP="003C3010">
      <w:pPr>
        <w:pStyle w:val="Heading3"/>
      </w:pPr>
      <w:r w:rsidRPr="003C3010">
        <w:t>Procedures:</w:t>
      </w:r>
    </w:p>
    <w:p w14:paraId="15AC25CF" w14:textId="77777777" w:rsidR="00891373" w:rsidRPr="003C3010" w:rsidRDefault="00557A64" w:rsidP="0069497D">
      <w:pPr>
        <w:pStyle w:val="Heading4"/>
        <w:tabs>
          <w:tab w:val="left" w:pos="2127"/>
        </w:tabs>
        <w:ind w:left="2127"/>
      </w:pPr>
      <w:r w:rsidRPr="003C3010">
        <w:t xml:space="preserve">The Consultant </w:t>
      </w:r>
      <w:r w:rsidR="00891373" w:rsidRPr="003C3010">
        <w:t>will:</w:t>
      </w:r>
    </w:p>
    <w:p w14:paraId="08333298" w14:textId="77777777" w:rsidR="00891373" w:rsidRPr="003C3010" w:rsidRDefault="00891373" w:rsidP="00180962">
      <w:pPr>
        <w:pStyle w:val="Heading5"/>
        <w:tabs>
          <w:tab w:val="left" w:pos="2835"/>
        </w:tabs>
        <w:ind w:left="2835"/>
      </w:pPr>
      <w:r w:rsidRPr="003C3010">
        <w:t>Initiate</w:t>
      </w:r>
      <w:r w:rsidR="00557A64" w:rsidRPr="003C3010">
        <w:t xml:space="preserve"> the Work change</w:t>
      </w:r>
      <w:r w:rsidRPr="003C3010">
        <w:t>, including a description of the Work involved and any attachments.</w:t>
      </w:r>
    </w:p>
    <w:p w14:paraId="2F28B422" w14:textId="77777777" w:rsidR="00891373" w:rsidRPr="003C3010" w:rsidRDefault="00891373" w:rsidP="00180962">
      <w:pPr>
        <w:pStyle w:val="Heading5"/>
        <w:tabs>
          <w:tab w:val="left" w:pos="2835"/>
        </w:tabs>
        <w:ind w:left="2835"/>
      </w:pPr>
      <w:r w:rsidRPr="003C3010">
        <w:t xml:space="preserve">Make </w:t>
      </w:r>
      <w:r w:rsidR="00557A64" w:rsidRPr="003C3010">
        <w:t xml:space="preserve">a </w:t>
      </w:r>
      <w:r w:rsidRPr="003C3010">
        <w:t xml:space="preserve">formal written recommendation to the </w:t>
      </w:r>
      <w:r w:rsidR="00706ADF" w:rsidRPr="003C3010">
        <w:t>Region</w:t>
      </w:r>
      <w:r w:rsidRPr="003C3010">
        <w:t xml:space="preserve"> on the </w:t>
      </w:r>
      <w:r w:rsidR="00557A64" w:rsidRPr="003C3010">
        <w:t>W</w:t>
      </w:r>
      <w:r w:rsidRPr="003C3010">
        <w:t>ork change</w:t>
      </w:r>
    </w:p>
    <w:p w14:paraId="479337B2" w14:textId="77777777" w:rsidR="00891373" w:rsidRPr="003C3010" w:rsidRDefault="00891373" w:rsidP="00180962">
      <w:pPr>
        <w:pStyle w:val="Heading5"/>
        <w:tabs>
          <w:tab w:val="left" w:pos="2835"/>
        </w:tabs>
        <w:ind w:left="2835"/>
      </w:pPr>
      <w:r w:rsidRPr="003C3010">
        <w:t xml:space="preserve">Transmit </w:t>
      </w:r>
      <w:del w:id="119" w:author="Johnny Pang" w:date="2022-04-16T13:03:00Z">
        <w:r w:rsidRPr="003C3010" w:rsidDel="00942363">
          <w:delText>five copies</w:delText>
        </w:r>
      </w:del>
      <w:ins w:id="120" w:author="Johnny Pang" w:date="2022-04-16T13:03:00Z">
        <w:r w:rsidR="00942363">
          <w:t>an electronic copy</w:t>
        </w:r>
      </w:ins>
      <w:r w:rsidRPr="003C3010">
        <w:t xml:space="preserve"> to </w:t>
      </w:r>
      <w:r w:rsidR="00557A64" w:rsidRPr="003C3010">
        <w:t xml:space="preserve">the </w:t>
      </w:r>
      <w:r w:rsidR="00706ADF" w:rsidRPr="003C3010">
        <w:t>Region</w:t>
      </w:r>
      <w:r w:rsidRPr="003C3010">
        <w:t xml:space="preserve"> for authorization.</w:t>
      </w:r>
    </w:p>
    <w:p w14:paraId="75CC7C1B" w14:textId="77777777" w:rsidR="00891373" w:rsidRPr="003C3010" w:rsidRDefault="00557A64" w:rsidP="0069497D">
      <w:pPr>
        <w:pStyle w:val="Heading4"/>
        <w:tabs>
          <w:tab w:val="left" w:pos="2127"/>
        </w:tabs>
        <w:ind w:left="2127"/>
      </w:pPr>
      <w:r w:rsidRPr="003C3010">
        <w:t xml:space="preserve">The </w:t>
      </w:r>
      <w:r w:rsidR="00706ADF" w:rsidRPr="003C3010">
        <w:t>Region</w:t>
      </w:r>
      <w:r w:rsidR="00891373" w:rsidRPr="003C3010">
        <w:t xml:space="preserve"> will:</w:t>
      </w:r>
    </w:p>
    <w:p w14:paraId="40C20CD9" w14:textId="77777777" w:rsidR="00891373" w:rsidRPr="003C3010" w:rsidRDefault="00891373" w:rsidP="00180962">
      <w:pPr>
        <w:pStyle w:val="Heading5"/>
        <w:tabs>
          <w:tab w:val="left" w:pos="2835"/>
        </w:tabs>
        <w:ind w:left="2835"/>
      </w:pPr>
      <w:r w:rsidRPr="003C3010">
        <w:t xml:space="preserve">Affix </w:t>
      </w:r>
      <w:r w:rsidR="00DB62D8" w:rsidRPr="003C3010">
        <w:t xml:space="preserve">its </w:t>
      </w:r>
      <w:r w:rsidRPr="003C3010">
        <w:t xml:space="preserve">signature, demonstrating </w:t>
      </w:r>
      <w:r w:rsidR="00DB62D8" w:rsidRPr="003C3010">
        <w:t xml:space="preserve">its </w:t>
      </w:r>
      <w:r w:rsidRPr="003C3010">
        <w:t>approval of the changes involved.</w:t>
      </w:r>
    </w:p>
    <w:p w14:paraId="6F73B02E" w14:textId="77777777" w:rsidR="00891373" w:rsidRPr="003C3010" w:rsidRDefault="00891373" w:rsidP="00180962">
      <w:pPr>
        <w:pStyle w:val="Heading5"/>
        <w:tabs>
          <w:tab w:val="left" w:pos="2835"/>
        </w:tabs>
        <w:ind w:left="2835"/>
      </w:pPr>
      <w:r w:rsidRPr="003C3010">
        <w:t xml:space="preserve">Return </w:t>
      </w:r>
      <w:del w:id="121" w:author="Johnny Pang" w:date="2022-04-16T13:03:00Z">
        <w:r w:rsidRPr="003C3010" w:rsidDel="00942363">
          <w:delText>four copies</w:delText>
        </w:r>
      </w:del>
      <w:ins w:id="122" w:author="Johnny Pang" w:date="2022-04-16T13:03:00Z">
        <w:r w:rsidR="00942363">
          <w:t>an electronic copy</w:t>
        </w:r>
      </w:ins>
      <w:r w:rsidRPr="003C3010">
        <w:t xml:space="preserve"> to </w:t>
      </w:r>
      <w:r w:rsidR="00557A64" w:rsidRPr="003C3010">
        <w:t>the Consultant</w:t>
      </w:r>
      <w:r w:rsidRPr="003C3010">
        <w:t xml:space="preserve">, who will retain </w:t>
      </w:r>
      <w:del w:id="123" w:author="Johnny Pang" w:date="2022-04-16T13:03:00Z">
        <w:r w:rsidRPr="003C3010" w:rsidDel="00942363">
          <w:delText xml:space="preserve">one </w:delText>
        </w:r>
      </w:del>
      <w:ins w:id="124" w:author="Johnny Pang" w:date="2022-04-16T13:03:00Z">
        <w:r w:rsidR="00942363">
          <w:t>a</w:t>
        </w:r>
        <w:r w:rsidR="00942363" w:rsidRPr="003C3010">
          <w:t xml:space="preserve"> </w:t>
        </w:r>
      </w:ins>
      <w:r w:rsidRPr="003C3010">
        <w:t xml:space="preserve">copy, send </w:t>
      </w:r>
      <w:del w:id="125" w:author="Johnny Pang" w:date="2022-04-16T13:03:00Z">
        <w:r w:rsidRPr="003C3010" w:rsidDel="00942363">
          <w:delText xml:space="preserve">one </w:delText>
        </w:r>
      </w:del>
      <w:ins w:id="126" w:author="Johnny Pang" w:date="2022-04-16T13:03:00Z">
        <w:r w:rsidR="00942363">
          <w:t>an</w:t>
        </w:r>
        <w:r w:rsidR="00942363" w:rsidRPr="003C3010">
          <w:t xml:space="preserve"> </w:t>
        </w:r>
      </w:ins>
      <w:ins w:id="127" w:author="Radulovic, Nicole" w:date="2022-10-25T09:23:00Z">
        <w:r w:rsidR="00A201A7">
          <w:t xml:space="preserve">electronic </w:t>
        </w:r>
      </w:ins>
      <w:r w:rsidRPr="003C3010">
        <w:t xml:space="preserve">copy to the </w:t>
      </w:r>
      <w:r w:rsidR="00557A64" w:rsidRPr="003C3010">
        <w:t>Region’s p</w:t>
      </w:r>
      <w:r w:rsidRPr="003C3010">
        <w:t xml:space="preserve">roject </w:t>
      </w:r>
      <w:r w:rsidR="00557A64" w:rsidRPr="003C3010">
        <w:t>r</w:t>
      </w:r>
      <w:r w:rsidRPr="003C3010">
        <w:t xml:space="preserve">epresentative or other field representative, and forward </w:t>
      </w:r>
      <w:del w:id="128" w:author="Johnny Pang" w:date="2022-04-16T13:03:00Z">
        <w:r w:rsidRPr="003C3010" w:rsidDel="00942363">
          <w:delText>two copies</w:delText>
        </w:r>
      </w:del>
      <w:ins w:id="129" w:author="Johnny Pang" w:date="2022-04-16T13:03:00Z">
        <w:r w:rsidR="00942363">
          <w:t>an electronic copy</w:t>
        </w:r>
      </w:ins>
      <w:r w:rsidRPr="003C3010">
        <w:t xml:space="preserve"> to the Contractor.</w:t>
      </w:r>
    </w:p>
    <w:p w14:paraId="443ABC43" w14:textId="77777777" w:rsidR="00891373" w:rsidRPr="003C3010" w:rsidRDefault="00891373" w:rsidP="00180962">
      <w:pPr>
        <w:pStyle w:val="Heading4"/>
        <w:tabs>
          <w:tab w:val="left" w:pos="2127"/>
        </w:tabs>
        <w:ind w:left="2127"/>
      </w:pPr>
      <w:r w:rsidRPr="003C3010">
        <w:t xml:space="preserve">When </w:t>
      </w:r>
      <w:r w:rsidR="00557A64" w:rsidRPr="003C3010">
        <w:t xml:space="preserve">changes to the </w:t>
      </w:r>
      <w:r w:rsidRPr="003C3010">
        <w:t>Contract Time and</w:t>
      </w:r>
      <w:r w:rsidR="00557A64" w:rsidRPr="003C3010">
        <w:t>/or</w:t>
      </w:r>
      <w:r w:rsidRPr="003C3010">
        <w:t xml:space="preserve"> Contract Price </w:t>
      </w:r>
      <w:r w:rsidR="00557A64" w:rsidRPr="003C3010">
        <w:t>have been</w:t>
      </w:r>
      <w:r w:rsidRPr="003C3010">
        <w:t xml:space="preserve"> determined, </w:t>
      </w:r>
      <w:r w:rsidR="00557A64" w:rsidRPr="003C3010">
        <w:t xml:space="preserve">the </w:t>
      </w:r>
      <w:r w:rsidRPr="003C3010">
        <w:t>Contractor shall submit documentation for inclusion in a Change Order.</w:t>
      </w:r>
    </w:p>
    <w:p w14:paraId="1C553161" w14:textId="77777777" w:rsidR="00891373" w:rsidRPr="003C3010" w:rsidRDefault="00557A64" w:rsidP="00180962">
      <w:pPr>
        <w:pStyle w:val="Heading4"/>
        <w:tabs>
          <w:tab w:val="left" w:pos="2127"/>
        </w:tabs>
        <w:ind w:left="2127"/>
      </w:pPr>
      <w:r w:rsidRPr="003C3010">
        <w:t xml:space="preserve">The </w:t>
      </w:r>
      <w:r w:rsidR="00891373" w:rsidRPr="003C3010">
        <w:t>Contractor’s documentation shall include</w:t>
      </w:r>
      <w:r w:rsidR="00DB62D8" w:rsidRPr="003C3010">
        <w:t>,</w:t>
      </w:r>
      <w:r w:rsidR="00891373" w:rsidRPr="003C3010">
        <w:t xml:space="preserve"> but not be limited to:</w:t>
      </w:r>
    </w:p>
    <w:p w14:paraId="0B542451" w14:textId="77777777" w:rsidR="00891373" w:rsidRPr="003C3010" w:rsidRDefault="00891373" w:rsidP="00180962">
      <w:pPr>
        <w:pStyle w:val="Heading5"/>
        <w:tabs>
          <w:tab w:val="left" w:pos="2835"/>
        </w:tabs>
        <w:ind w:left="2835"/>
      </w:pPr>
      <w:r w:rsidRPr="003C3010">
        <w:t xml:space="preserve">Appropriately detailed records of </w:t>
      </w:r>
      <w:r w:rsidR="00557A64" w:rsidRPr="003C3010">
        <w:t xml:space="preserve">the </w:t>
      </w:r>
      <w:r w:rsidRPr="003C3010">
        <w:t>Work performed to enable</w:t>
      </w:r>
      <w:r w:rsidR="00DB62D8" w:rsidRPr="003C3010">
        <w:t xml:space="preserve"> a</w:t>
      </w:r>
      <w:r w:rsidRPr="003C3010">
        <w:t xml:space="preserve"> determination of </w:t>
      </w:r>
      <w:r w:rsidR="00DB62D8" w:rsidRPr="003C3010">
        <w:t xml:space="preserve">the </w:t>
      </w:r>
      <w:r w:rsidRPr="003C3010">
        <w:t>value of the Work.</w:t>
      </w:r>
    </w:p>
    <w:p w14:paraId="3601F53E" w14:textId="77777777" w:rsidR="00891373" w:rsidRPr="003C3010" w:rsidRDefault="00891373" w:rsidP="00180962">
      <w:pPr>
        <w:pStyle w:val="Heading5"/>
        <w:tabs>
          <w:tab w:val="left" w:pos="2835"/>
        </w:tabs>
        <w:ind w:left="2835"/>
      </w:pPr>
      <w:r w:rsidRPr="003C3010">
        <w:t xml:space="preserve">Full information required to substantiate </w:t>
      </w:r>
      <w:r w:rsidR="00557A64" w:rsidRPr="003C3010">
        <w:t xml:space="preserve">any </w:t>
      </w:r>
      <w:r w:rsidRPr="003C3010">
        <w:t>resulting change</w:t>
      </w:r>
      <w:r w:rsidR="00DB62D8" w:rsidRPr="003C3010">
        <w:t>s</w:t>
      </w:r>
      <w:r w:rsidRPr="003C3010">
        <w:t xml:space="preserve"> in </w:t>
      </w:r>
      <w:r w:rsidR="00557A64" w:rsidRPr="003C3010">
        <w:t xml:space="preserve">the </w:t>
      </w:r>
      <w:r w:rsidRPr="003C3010">
        <w:t>Contract Time and</w:t>
      </w:r>
      <w:r w:rsidR="00DB62D8" w:rsidRPr="003C3010">
        <w:t>/or</w:t>
      </w:r>
      <w:r w:rsidRPr="003C3010">
        <w:t xml:space="preserve"> Contract Price. </w:t>
      </w:r>
      <w:r w:rsidR="00557A64" w:rsidRPr="003C3010">
        <w:t xml:space="preserve"> Upo</w:t>
      </w:r>
      <w:r w:rsidRPr="003C3010">
        <w:t xml:space="preserve">n </w:t>
      </w:r>
      <w:r w:rsidR="00557A64" w:rsidRPr="003C3010">
        <w:t xml:space="preserve">the </w:t>
      </w:r>
      <w:r w:rsidRPr="003C3010">
        <w:t xml:space="preserve">request of </w:t>
      </w:r>
      <w:r w:rsidR="00557A64" w:rsidRPr="003C3010">
        <w:t>the Consultant</w:t>
      </w:r>
      <w:r w:rsidRPr="003C3010">
        <w:t xml:space="preserve">, provide </w:t>
      </w:r>
      <w:r w:rsidR="00557A64" w:rsidRPr="003C3010">
        <w:t xml:space="preserve">any </w:t>
      </w:r>
      <w:r w:rsidRPr="003C3010">
        <w:t xml:space="preserve">additional data necessary to support </w:t>
      </w:r>
      <w:r w:rsidR="00557A64" w:rsidRPr="003C3010">
        <w:t xml:space="preserve">the </w:t>
      </w:r>
      <w:r w:rsidRPr="003C3010">
        <w:t>documentation</w:t>
      </w:r>
      <w:r w:rsidR="00557A64" w:rsidRPr="003C3010">
        <w:t xml:space="preserve"> provided</w:t>
      </w:r>
      <w:r w:rsidRPr="003C3010">
        <w:t>.</w:t>
      </w:r>
    </w:p>
    <w:p w14:paraId="042A1FBF" w14:textId="77777777" w:rsidR="00891373" w:rsidRPr="003C3010" w:rsidRDefault="00891373" w:rsidP="00180962">
      <w:pPr>
        <w:pStyle w:val="Heading5"/>
        <w:tabs>
          <w:tab w:val="left" w:pos="2835"/>
        </w:tabs>
        <w:ind w:left="2835"/>
      </w:pPr>
      <w:r w:rsidRPr="003C3010">
        <w:t xml:space="preserve">Support data for </w:t>
      </w:r>
      <w:r w:rsidR="00557A64" w:rsidRPr="003C3010">
        <w:t xml:space="preserve">the </w:t>
      </w:r>
      <w:r w:rsidRPr="003C3010">
        <w:t xml:space="preserve">Work performed on a unit price or </w:t>
      </w:r>
      <w:r w:rsidR="00557A64" w:rsidRPr="003C3010">
        <w:t xml:space="preserve">on a time and materials </w:t>
      </w:r>
      <w:r w:rsidRPr="003C3010">
        <w:t>basis with additional information such as:</w:t>
      </w:r>
    </w:p>
    <w:p w14:paraId="5F109C28" w14:textId="77777777" w:rsidR="00891373" w:rsidRPr="003C3010" w:rsidRDefault="00891373" w:rsidP="00180962">
      <w:pPr>
        <w:ind w:left="3544" w:hanging="720"/>
        <w:rPr>
          <w:rFonts w:cs="Arial"/>
        </w:rPr>
      </w:pPr>
      <w:r w:rsidRPr="003C3010">
        <w:t>1.</w:t>
      </w:r>
      <w:r w:rsidRPr="003C3010">
        <w:tab/>
      </w:r>
      <w:r w:rsidRPr="003C3010">
        <w:rPr>
          <w:rFonts w:cs="Arial"/>
        </w:rPr>
        <w:t xml:space="preserve">Dates </w:t>
      </w:r>
      <w:r w:rsidR="00557A64" w:rsidRPr="003C3010">
        <w:rPr>
          <w:rFonts w:cs="Arial"/>
        </w:rPr>
        <w:t xml:space="preserve">upon which the </w:t>
      </w:r>
      <w:r w:rsidRPr="003C3010">
        <w:rPr>
          <w:rFonts w:cs="Arial"/>
        </w:rPr>
        <w:t>Work was performed, and by whom.</w:t>
      </w:r>
    </w:p>
    <w:p w14:paraId="1B438619" w14:textId="77777777" w:rsidR="00891373" w:rsidRPr="003C3010" w:rsidRDefault="00891373" w:rsidP="00180962">
      <w:pPr>
        <w:ind w:left="3544" w:hanging="720"/>
        <w:rPr>
          <w:rFonts w:cs="Arial"/>
        </w:rPr>
      </w:pPr>
      <w:r w:rsidRPr="003C3010">
        <w:rPr>
          <w:rFonts w:cs="Arial"/>
        </w:rPr>
        <w:t>2.</w:t>
      </w:r>
      <w:r w:rsidRPr="003C3010">
        <w:rPr>
          <w:rFonts w:cs="Arial"/>
        </w:rPr>
        <w:tab/>
        <w:t>Time records, wage rates paid (including overhead and payroll burden), and equipment rental rates.</w:t>
      </w:r>
    </w:p>
    <w:p w14:paraId="087C1F36" w14:textId="77777777" w:rsidR="00891373" w:rsidRPr="003C3010" w:rsidRDefault="00891373" w:rsidP="00180962">
      <w:pPr>
        <w:ind w:left="3544" w:hanging="720"/>
        <w:rPr>
          <w:rFonts w:cs="Arial"/>
        </w:rPr>
      </w:pPr>
      <w:r w:rsidRPr="003C3010">
        <w:rPr>
          <w:rFonts w:cs="Arial"/>
        </w:rPr>
        <w:t>3.</w:t>
      </w:r>
      <w:r w:rsidRPr="003C3010">
        <w:rPr>
          <w:rFonts w:cs="Arial"/>
        </w:rPr>
        <w:tab/>
        <w:t xml:space="preserve">Invoices and receipts for materials, equipment, and </w:t>
      </w:r>
      <w:r w:rsidR="00557A64" w:rsidRPr="003C3010">
        <w:rPr>
          <w:rFonts w:cs="Arial"/>
        </w:rPr>
        <w:t>S</w:t>
      </w:r>
      <w:r w:rsidRPr="003C3010">
        <w:rPr>
          <w:rFonts w:cs="Arial"/>
        </w:rPr>
        <w:t>ubcontract</w:t>
      </w:r>
      <w:r w:rsidR="00557A64" w:rsidRPr="003C3010">
        <w:rPr>
          <w:rFonts w:cs="Arial"/>
        </w:rPr>
        <w:t>or</w:t>
      </w:r>
      <w:r w:rsidRPr="003C3010">
        <w:rPr>
          <w:rFonts w:cs="Arial"/>
        </w:rPr>
        <w:t>s, all similarly documented.</w:t>
      </w:r>
    </w:p>
    <w:p w14:paraId="1CC621F4" w14:textId="77777777" w:rsidR="00891373" w:rsidRPr="003C3010" w:rsidRDefault="00557A64" w:rsidP="003C3010">
      <w:pPr>
        <w:pStyle w:val="Heading3"/>
      </w:pPr>
      <w:r w:rsidRPr="009A3281">
        <w:t xml:space="preserve">The </w:t>
      </w:r>
      <w:r w:rsidR="00DB62D8" w:rsidRPr="003C3010">
        <w:t>e</w:t>
      </w:r>
      <w:r w:rsidR="00891373" w:rsidRPr="003C3010">
        <w:t xml:space="preserve">ffective </w:t>
      </w:r>
      <w:r w:rsidR="00DB62D8" w:rsidRPr="003C3010">
        <w:t>d</w:t>
      </w:r>
      <w:r w:rsidR="00891373" w:rsidRPr="003C3010">
        <w:t xml:space="preserve">ate of </w:t>
      </w:r>
      <w:r w:rsidRPr="003C3010">
        <w:t xml:space="preserve">the </w:t>
      </w:r>
      <w:r w:rsidR="00891373" w:rsidRPr="003C3010">
        <w:t>Work Change Directive</w:t>
      </w:r>
      <w:r w:rsidRPr="003C3010">
        <w:t xml:space="preserve"> shall be the date</w:t>
      </w:r>
      <w:r w:rsidR="00891373" w:rsidRPr="003C3010">
        <w:t xml:space="preserve"> of signature by </w:t>
      </w:r>
      <w:r w:rsidRPr="003C3010">
        <w:t xml:space="preserve">the </w:t>
      </w:r>
      <w:r w:rsidR="00706ADF" w:rsidRPr="003C3010">
        <w:t>Region</w:t>
      </w:r>
      <w:r w:rsidR="00891373" w:rsidRPr="003C3010">
        <w:t>, unless otherwise indicated thereon.</w:t>
      </w:r>
    </w:p>
    <w:p w14:paraId="78113E1E" w14:textId="77777777" w:rsidR="00891373" w:rsidRPr="003C3010" w:rsidRDefault="00891373" w:rsidP="00D31E10">
      <w:pPr>
        <w:pStyle w:val="Heading2"/>
      </w:pPr>
      <w:r w:rsidRPr="003C3010">
        <w:t>Change Orders</w:t>
      </w:r>
      <w:r w:rsidR="00C27A5A" w:rsidRPr="003C3010">
        <w:t xml:space="preserve"> </w:t>
      </w:r>
      <w:r w:rsidRPr="003C3010">
        <w:t>or Written</w:t>
      </w:r>
      <w:r w:rsidR="00C27A5A" w:rsidRPr="003C3010">
        <w:t xml:space="preserve"> </w:t>
      </w:r>
      <w:r w:rsidRPr="003C3010">
        <w:t>Amendments</w:t>
      </w:r>
    </w:p>
    <w:p w14:paraId="4888F2BE" w14:textId="77777777" w:rsidR="00D31E10" w:rsidRPr="00C41ECD" w:rsidRDefault="00D31E10" w:rsidP="00D31E10">
      <w:pPr>
        <w:pStyle w:val="Heading3"/>
      </w:pPr>
      <w:r w:rsidRPr="00C41ECD">
        <w:lastRenderedPageBreak/>
        <w:t xml:space="preserve">Refer to </w:t>
      </w:r>
      <w:r>
        <w:t>GC</w:t>
      </w:r>
      <w:r w:rsidRPr="00C41ECD">
        <w:t xml:space="preserve"> Clause 15 – Changes in the Work and </w:t>
      </w:r>
      <w:r>
        <w:t>GC</w:t>
      </w:r>
      <w:r w:rsidRPr="00C41ECD">
        <w:t xml:space="preserve"> 16 – Valuation and Certification of Changes in the Work</w:t>
      </w:r>
      <w:r>
        <w:t>, of the General Conditions.</w:t>
      </w:r>
    </w:p>
    <w:p w14:paraId="48D547F4" w14:textId="77777777" w:rsidR="00891373" w:rsidRPr="003C3010" w:rsidRDefault="00891373" w:rsidP="003C3010">
      <w:pPr>
        <w:pStyle w:val="Heading3"/>
      </w:pPr>
      <w:r w:rsidRPr="003C3010">
        <w:t>Procedures:</w:t>
      </w:r>
    </w:p>
    <w:p w14:paraId="393628D1" w14:textId="77777777" w:rsidR="00891373" w:rsidRPr="003C3010" w:rsidRDefault="00557A64" w:rsidP="00180962">
      <w:pPr>
        <w:pStyle w:val="Heading4"/>
        <w:tabs>
          <w:tab w:val="left" w:pos="2127"/>
        </w:tabs>
        <w:ind w:left="2127"/>
      </w:pPr>
      <w:r w:rsidRPr="003C3010">
        <w:t xml:space="preserve">The Consultant </w:t>
      </w:r>
      <w:r w:rsidR="00891373" w:rsidRPr="003C3010">
        <w:t xml:space="preserve">will prepare </w:t>
      </w:r>
      <w:del w:id="130" w:author="Johnny Pang" w:date="2022-04-16T13:04:00Z">
        <w:r w:rsidR="00891373" w:rsidRPr="00507797" w:rsidDel="00942363">
          <w:rPr>
            <w:highlight w:val="yellow"/>
          </w:rPr>
          <w:delText>six copies</w:delText>
        </w:r>
      </w:del>
      <w:ins w:id="131" w:author="Johnny Pang" w:date="2022-04-16T13:04:00Z">
        <w:r w:rsidR="00942363">
          <w:t>an electronic copy</w:t>
        </w:r>
      </w:ins>
      <w:r w:rsidR="00891373" w:rsidRPr="003C3010">
        <w:t xml:space="preserve"> of </w:t>
      </w:r>
      <w:r w:rsidRPr="003C3010">
        <w:t xml:space="preserve">a </w:t>
      </w:r>
      <w:r w:rsidR="00891373" w:rsidRPr="003C3010">
        <w:t xml:space="preserve">proposed Change Order or </w:t>
      </w:r>
      <w:r w:rsidRPr="003C3010">
        <w:t>w</w:t>
      </w:r>
      <w:r w:rsidR="00891373" w:rsidRPr="003C3010">
        <w:t xml:space="preserve">ritten </w:t>
      </w:r>
      <w:r w:rsidRPr="003C3010">
        <w:t>a</w:t>
      </w:r>
      <w:r w:rsidR="00891373" w:rsidRPr="003C3010">
        <w:t xml:space="preserve">mendment and transmit such with </w:t>
      </w:r>
      <w:r w:rsidRPr="003C3010">
        <w:t xml:space="preserve">the Consultant’s </w:t>
      </w:r>
      <w:r w:rsidR="00891373" w:rsidRPr="003C3010">
        <w:t xml:space="preserve">written recommendation (Change Order only) and request to </w:t>
      </w:r>
      <w:r w:rsidRPr="003C3010">
        <w:t xml:space="preserve">the </w:t>
      </w:r>
      <w:r w:rsidR="00891373" w:rsidRPr="003C3010">
        <w:t>Contractor for signature.</w:t>
      </w:r>
    </w:p>
    <w:p w14:paraId="6DC8B736" w14:textId="77777777" w:rsidR="00F27C7F" w:rsidRPr="003C3010" w:rsidRDefault="00F27C7F" w:rsidP="00F27C7F">
      <w:pPr>
        <w:pStyle w:val="Heading4"/>
        <w:tabs>
          <w:tab w:val="left" w:pos="2127"/>
        </w:tabs>
        <w:ind w:left="2127"/>
      </w:pPr>
      <w:r w:rsidRPr="003C3010">
        <w:t xml:space="preserve">The Contractor shall, within </w:t>
      </w:r>
      <w:r w:rsidRPr="00942363">
        <w:rPr>
          <w:rPrChange w:id="132" w:author="Johnny Pang" w:date="2022-04-16T13:04:00Z">
            <w:rPr>
              <w:highlight w:val="yellow"/>
            </w:rPr>
          </w:rPrChange>
        </w:rPr>
        <w:t>5 Working Days</w:t>
      </w:r>
      <w:r w:rsidRPr="003C3010">
        <w:t xml:space="preserve"> of receipt</w:t>
      </w:r>
      <w:r>
        <w:t xml:space="preserve"> of the proposed Change Order</w:t>
      </w:r>
      <w:r w:rsidRPr="003C3010">
        <w:t>, either: (</w:t>
      </w:r>
      <w:proofErr w:type="spellStart"/>
      <w:r w:rsidRPr="003C3010">
        <w:t>i</w:t>
      </w:r>
      <w:proofErr w:type="spellEnd"/>
      <w:r w:rsidRPr="003C3010">
        <w:t xml:space="preserve">) promptly sign the </w:t>
      </w:r>
      <w:del w:id="133" w:author="Johnny Pang" w:date="2022-04-16T13:04:00Z">
        <w:r w:rsidRPr="003C3010" w:rsidDel="00942363">
          <w:delText>copies</w:delText>
        </w:r>
      </w:del>
      <w:ins w:id="134" w:author="Johnny Pang" w:date="2022-04-16T13:04:00Z">
        <w:r w:rsidR="00942363">
          <w:t>copy</w:t>
        </w:r>
      </w:ins>
      <w:del w:id="135" w:author="Johnny Pang" w:date="2022-04-16T13:04:00Z">
        <w:r w:rsidRPr="003C3010" w:rsidDel="00942363">
          <w:delText>, retaining one for its file,</w:delText>
        </w:r>
      </w:del>
      <w:r w:rsidRPr="003C3010">
        <w:t xml:space="preserve"> and return </w:t>
      </w:r>
      <w:del w:id="136" w:author="Radulovic, Nicole" w:date="2022-10-25T09:26:00Z">
        <w:r w:rsidRPr="003C3010" w:rsidDel="00686CB1">
          <w:delText xml:space="preserve">the remaining </w:delText>
        </w:r>
      </w:del>
      <w:del w:id="137" w:author="Johnny Pang" w:date="2022-04-16T13:04:00Z">
        <w:r w:rsidRPr="003C3010" w:rsidDel="00942363">
          <w:delText>five copies</w:delText>
        </w:r>
      </w:del>
      <w:ins w:id="138" w:author="Johnny Pang" w:date="2022-04-16T13:04:00Z">
        <w:r w:rsidR="00942363">
          <w:t>it</w:t>
        </w:r>
      </w:ins>
      <w:r w:rsidRPr="003C3010">
        <w:t xml:space="preserve"> to the Consultant for execution by the Region, or (ii) return the unsigned </w:t>
      </w:r>
      <w:del w:id="139" w:author="Johnny Pang" w:date="2022-04-16T13:04:00Z">
        <w:r w:rsidRPr="003C3010" w:rsidDel="00942363">
          <w:delText>five copies</w:delText>
        </w:r>
      </w:del>
      <w:ins w:id="140" w:author="Johnny Pang" w:date="2022-04-16T13:04:00Z">
        <w:r w:rsidR="00942363">
          <w:t>copy</w:t>
        </w:r>
      </w:ins>
      <w:r w:rsidRPr="003C3010">
        <w:t xml:space="preserve"> with a written justification for not executing the Change Order.</w:t>
      </w:r>
    </w:p>
    <w:p w14:paraId="482971ED" w14:textId="77777777" w:rsidR="00891373" w:rsidRPr="003C3010" w:rsidRDefault="00ED4843" w:rsidP="00180962">
      <w:pPr>
        <w:pStyle w:val="Heading4"/>
        <w:tabs>
          <w:tab w:val="left" w:pos="2127"/>
        </w:tabs>
        <w:ind w:left="2127"/>
      </w:pPr>
      <w:r w:rsidRPr="003C3010">
        <w:t xml:space="preserve">The Consultant </w:t>
      </w:r>
      <w:r w:rsidR="00891373" w:rsidRPr="003C3010">
        <w:t>will</w:t>
      </w:r>
      <w:r w:rsidRPr="003C3010">
        <w:t>,</w:t>
      </w:r>
      <w:r w:rsidR="00891373" w:rsidRPr="003C3010">
        <w:t xml:space="preserve"> within 5 </w:t>
      </w:r>
      <w:r w:rsidRPr="003C3010">
        <w:t>Working Days of</w:t>
      </w:r>
      <w:r w:rsidR="00891373" w:rsidRPr="003C3010">
        <w:t xml:space="preserve"> receipt of </w:t>
      </w:r>
      <w:r w:rsidRPr="003C3010">
        <w:t xml:space="preserve">the </w:t>
      </w:r>
      <w:r w:rsidR="00891373" w:rsidRPr="003C3010">
        <w:t>signed copies</w:t>
      </w:r>
      <w:r w:rsidRPr="003C3010">
        <w:t xml:space="preserve"> from the Contractor</w:t>
      </w:r>
      <w:r w:rsidR="00891373" w:rsidRPr="003C3010">
        <w:t xml:space="preserve">, promptly forward </w:t>
      </w:r>
      <w:r w:rsidRPr="003C3010">
        <w:t xml:space="preserve">the Consultant’s </w:t>
      </w:r>
      <w:r w:rsidR="00891373" w:rsidRPr="003C3010">
        <w:t xml:space="preserve">written recommendation and partially executed </w:t>
      </w:r>
      <w:del w:id="141" w:author="Johnny Pang" w:date="2022-04-16T13:07:00Z">
        <w:r w:rsidR="00891373" w:rsidRPr="003C3010" w:rsidDel="00F03AF4">
          <w:delText>five copies</w:delText>
        </w:r>
      </w:del>
      <w:ins w:id="142" w:author="Johnny Pang" w:date="2022-04-16T13:07:00Z">
        <w:r w:rsidR="00F03AF4">
          <w:t>copy</w:t>
        </w:r>
      </w:ins>
      <w:r w:rsidR="00891373" w:rsidRPr="003C3010">
        <w:t xml:space="preserve"> for </w:t>
      </w:r>
      <w:r w:rsidRPr="003C3010">
        <w:t xml:space="preserve">the </w:t>
      </w:r>
      <w:r w:rsidR="00706ADF" w:rsidRPr="003C3010">
        <w:t>Region</w:t>
      </w:r>
      <w:r w:rsidR="00891373" w:rsidRPr="003C3010">
        <w:t xml:space="preserve">’s signature, or if </w:t>
      </w:r>
      <w:r w:rsidRPr="003C3010">
        <w:t xml:space="preserve">the </w:t>
      </w:r>
      <w:r w:rsidR="00891373" w:rsidRPr="003C3010">
        <w:t xml:space="preserve">Contractor fails to execute the Change Order or </w:t>
      </w:r>
      <w:r w:rsidRPr="003C3010">
        <w:t>w</w:t>
      </w:r>
      <w:r w:rsidR="00891373" w:rsidRPr="003C3010">
        <w:t xml:space="preserve">ritten </w:t>
      </w:r>
      <w:r w:rsidRPr="003C3010">
        <w:t>a</w:t>
      </w:r>
      <w:r w:rsidR="00891373" w:rsidRPr="003C3010">
        <w:t xml:space="preserve">mendment, </w:t>
      </w:r>
      <w:r w:rsidRPr="003C3010">
        <w:t xml:space="preserve">the Consultant </w:t>
      </w:r>
      <w:r w:rsidR="00891373" w:rsidRPr="003C3010">
        <w:t xml:space="preserve">will promptly so notify </w:t>
      </w:r>
      <w:r w:rsidR="00DB62D8" w:rsidRPr="003C3010">
        <w:t xml:space="preserve">the </w:t>
      </w:r>
      <w:r w:rsidR="00706ADF" w:rsidRPr="003C3010">
        <w:t>Region</w:t>
      </w:r>
      <w:r w:rsidR="00891373" w:rsidRPr="003C3010">
        <w:t xml:space="preserve"> and transmit </w:t>
      </w:r>
      <w:r w:rsidRPr="003C3010">
        <w:t xml:space="preserve">the </w:t>
      </w:r>
      <w:r w:rsidR="00891373" w:rsidRPr="003C3010">
        <w:t xml:space="preserve">Contractor’s justification to </w:t>
      </w:r>
      <w:r w:rsidRPr="003C3010">
        <w:t xml:space="preserve">the </w:t>
      </w:r>
      <w:r w:rsidR="00706ADF" w:rsidRPr="003C3010">
        <w:t>Region</w:t>
      </w:r>
      <w:r w:rsidR="00891373" w:rsidRPr="003C3010">
        <w:t>.</w:t>
      </w:r>
    </w:p>
    <w:p w14:paraId="79046CBB" w14:textId="77777777" w:rsidR="00891373" w:rsidRPr="003C3010" w:rsidRDefault="00891373" w:rsidP="00180962">
      <w:pPr>
        <w:pStyle w:val="Heading4"/>
        <w:tabs>
          <w:tab w:val="left" w:pos="2127"/>
        </w:tabs>
        <w:ind w:left="2127"/>
      </w:pPr>
      <w:r w:rsidRPr="003C3010">
        <w:t xml:space="preserve">Upon receipt of </w:t>
      </w:r>
      <w:r w:rsidR="00ED4843" w:rsidRPr="003C3010">
        <w:t xml:space="preserve">the </w:t>
      </w:r>
      <w:r w:rsidRPr="003C3010">
        <w:t xml:space="preserve">Contractor-executed Change Order or </w:t>
      </w:r>
      <w:r w:rsidR="00ED4843" w:rsidRPr="003C3010">
        <w:t>w</w:t>
      </w:r>
      <w:r w:rsidRPr="003C3010">
        <w:t xml:space="preserve">ritten </w:t>
      </w:r>
      <w:r w:rsidR="00ED4843" w:rsidRPr="003C3010">
        <w:t>a</w:t>
      </w:r>
      <w:r w:rsidRPr="003C3010">
        <w:t xml:space="preserve">mendment, </w:t>
      </w:r>
      <w:r w:rsidR="00ED4843" w:rsidRPr="003C3010">
        <w:t xml:space="preserve">the </w:t>
      </w:r>
      <w:r w:rsidR="00706ADF" w:rsidRPr="003C3010">
        <w:t>Region</w:t>
      </w:r>
      <w:r w:rsidRPr="003C3010">
        <w:t xml:space="preserve"> will</w:t>
      </w:r>
      <w:r w:rsidR="00ED4843" w:rsidRPr="003C3010">
        <w:t>,</w:t>
      </w:r>
      <w:r w:rsidRPr="003C3010">
        <w:t xml:space="preserve"> within 5 </w:t>
      </w:r>
      <w:r w:rsidR="00ED4843" w:rsidRPr="003C3010">
        <w:t>Working Days of receipt,</w:t>
      </w:r>
      <w:r w:rsidRPr="003C3010">
        <w:t xml:space="preserve"> either:</w:t>
      </w:r>
    </w:p>
    <w:p w14:paraId="39CC47C2" w14:textId="77777777" w:rsidR="00891373" w:rsidRPr="003C3010" w:rsidRDefault="00891373" w:rsidP="00180962">
      <w:pPr>
        <w:pStyle w:val="Heading5"/>
        <w:tabs>
          <w:tab w:val="left" w:pos="2835"/>
        </w:tabs>
        <w:ind w:left="2835"/>
      </w:pPr>
      <w:r w:rsidRPr="003C3010">
        <w:t xml:space="preserve">Execute </w:t>
      </w:r>
      <w:r w:rsidR="00ED4843" w:rsidRPr="003C3010">
        <w:t xml:space="preserve">the </w:t>
      </w:r>
      <w:r w:rsidRPr="003C3010">
        <w:t xml:space="preserve">Change Order or </w:t>
      </w:r>
      <w:r w:rsidR="00ED4843" w:rsidRPr="003C3010">
        <w:t>w</w:t>
      </w:r>
      <w:r w:rsidRPr="003C3010">
        <w:t xml:space="preserve">ritten </w:t>
      </w:r>
      <w:r w:rsidR="00ED4843" w:rsidRPr="003C3010">
        <w:t>a</w:t>
      </w:r>
      <w:r w:rsidRPr="003C3010">
        <w:t>mendment</w:t>
      </w:r>
      <w:del w:id="143" w:author="Johnny Pang" w:date="2022-04-16T13:08:00Z">
        <w:r w:rsidRPr="003C3010" w:rsidDel="00F03AF4">
          <w:delText>,</w:delText>
        </w:r>
      </w:del>
      <w:r w:rsidRPr="003C3010">
        <w:t xml:space="preserve"> </w:t>
      </w:r>
      <w:del w:id="144" w:author="Johnny Pang" w:date="2022-04-16T13:07:00Z">
        <w:r w:rsidRPr="003C3010" w:rsidDel="00F03AF4">
          <w:delText xml:space="preserve">retaining one copy for its file </w:delText>
        </w:r>
      </w:del>
      <w:del w:id="145" w:author="Radulovic, Nicole" w:date="2022-10-25T09:28:00Z">
        <w:r w:rsidRPr="003C3010" w:rsidDel="00686CB1">
          <w:delText>and</w:delText>
        </w:r>
      </w:del>
      <w:r w:rsidRPr="003C3010">
        <w:t xml:space="preserve"> return</w:t>
      </w:r>
      <w:del w:id="146" w:author="Johnny Pang" w:date="2022-04-16T13:08:00Z">
        <w:r w:rsidRPr="003C3010" w:rsidDel="00F03AF4">
          <w:delText>ing</w:delText>
        </w:r>
      </w:del>
      <w:r w:rsidRPr="003C3010">
        <w:t xml:space="preserve"> </w:t>
      </w:r>
      <w:ins w:id="147" w:author="Johnny Pang" w:date="2022-04-16T13:08:00Z">
        <w:r w:rsidR="00F03AF4">
          <w:t xml:space="preserve">a signed copy </w:t>
        </w:r>
      </w:ins>
      <w:del w:id="148" w:author="Johnny Pang" w:date="2022-04-16T13:08:00Z">
        <w:r w:rsidRPr="003C3010" w:rsidDel="00F03AF4">
          <w:delText xml:space="preserve">four copies </w:delText>
        </w:r>
      </w:del>
      <w:r w:rsidRPr="003C3010">
        <w:t xml:space="preserve">to </w:t>
      </w:r>
      <w:r w:rsidR="00ED4843" w:rsidRPr="003C3010">
        <w:t>the Consultant</w:t>
      </w:r>
      <w:r w:rsidRPr="003C3010">
        <w:t>, or</w:t>
      </w:r>
    </w:p>
    <w:p w14:paraId="6CE9A0D6" w14:textId="77777777" w:rsidR="00891373" w:rsidRPr="003C3010" w:rsidRDefault="00891373" w:rsidP="00180962">
      <w:pPr>
        <w:pStyle w:val="Heading5"/>
        <w:tabs>
          <w:tab w:val="left" w:pos="2835"/>
        </w:tabs>
        <w:ind w:left="2835"/>
      </w:pPr>
      <w:r w:rsidRPr="003C3010">
        <w:t xml:space="preserve">Return to </w:t>
      </w:r>
      <w:r w:rsidR="00ED4843" w:rsidRPr="003C3010">
        <w:t xml:space="preserve">the Consultant the </w:t>
      </w:r>
      <w:r w:rsidRPr="003C3010">
        <w:t>unsigned cop</w:t>
      </w:r>
      <w:ins w:id="149" w:author="Radulovic, Nicole" w:date="2022-10-25T09:28:00Z">
        <w:r w:rsidR="00686CB1">
          <w:t>y</w:t>
        </w:r>
      </w:ins>
      <w:del w:id="150" w:author="Radulovic, Nicole" w:date="2022-10-25T09:28:00Z">
        <w:r w:rsidRPr="003C3010" w:rsidDel="00686CB1">
          <w:delText>ies</w:delText>
        </w:r>
      </w:del>
      <w:r w:rsidRPr="003C3010">
        <w:t xml:space="preserve"> with </w:t>
      </w:r>
      <w:r w:rsidR="00ED4843" w:rsidRPr="003C3010">
        <w:t xml:space="preserve">a </w:t>
      </w:r>
      <w:r w:rsidRPr="003C3010">
        <w:t xml:space="preserve">written justification for not executing </w:t>
      </w:r>
      <w:r w:rsidR="00ED4843" w:rsidRPr="003C3010">
        <w:t xml:space="preserve">the </w:t>
      </w:r>
      <w:r w:rsidRPr="003C3010">
        <w:t xml:space="preserve">Change Order or </w:t>
      </w:r>
      <w:r w:rsidR="00ED4843" w:rsidRPr="003C3010">
        <w:t>w</w:t>
      </w:r>
      <w:r w:rsidRPr="003C3010">
        <w:t xml:space="preserve">ritten </w:t>
      </w:r>
      <w:r w:rsidR="00ED4843" w:rsidRPr="003C3010">
        <w:t>a</w:t>
      </w:r>
      <w:r w:rsidRPr="003C3010">
        <w:t>mendment.</w:t>
      </w:r>
    </w:p>
    <w:p w14:paraId="59CC16E5" w14:textId="77777777" w:rsidR="00891373" w:rsidRPr="003C3010" w:rsidRDefault="00891373" w:rsidP="00180962">
      <w:pPr>
        <w:pStyle w:val="Heading4"/>
        <w:tabs>
          <w:tab w:val="left" w:pos="2127"/>
        </w:tabs>
        <w:ind w:left="2127"/>
      </w:pPr>
      <w:r w:rsidRPr="003C3010">
        <w:t xml:space="preserve">Upon receipt of </w:t>
      </w:r>
      <w:r w:rsidR="00ED4843" w:rsidRPr="003C3010">
        <w:t xml:space="preserve">the </w:t>
      </w:r>
      <w:r w:rsidR="00706ADF" w:rsidRPr="003C3010">
        <w:t>Region</w:t>
      </w:r>
      <w:r w:rsidRPr="003C3010">
        <w:t xml:space="preserve">-executed Change Order or </w:t>
      </w:r>
      <w:r w:rsidR="00ED4843" w:rsidRPr="003C3010">
        <w:t>w</w:t>
      </w:r>
      <w:r w:rsidRPr="003C3010">
        <w:t xml:space="preserve">ritten </w:t>
      </w:r>
      <w:r w:rsidR="00ED4843" w:rsidRPr="003C3010">
        <w:t>a</w:t>
      </w:r>
      <w:r w:rsidRPr="003C3010">
        <w:t xml:space="preserve">mendment, </w:t>
      </w:r>
      <w:r w:rsidR="00ED4843" w:rsidRPr="003C3010">
        <w:t xml:space="preserve">the Consultant </w:t>
      </w:r>
      <w:r w:rsidRPr="003C3010">
        <w:t xml:space="preserve">will transmit </w:t>
      </w:r>
      <w:del w:id="151" w:author="Johnny Pang" w:date="2022-04-16T13:08:00Z">
        <w:r w:rsidRPr="003C3010" w:rsidDel="00F03AF4">
          <w:delText>two copies</w:delText>
        </w:r>
      </w:del>
      <w:ins w:id="152" w:author="Johnny Pang" w:date="2022-04-16T13:08:00Z">
        <w:r w:rsidR="00F03AF4">
          <w:t>an electronic copy</w:t>
        </w:r>
      </w:ins>
      <w:r w:rsidRPr="003C3010">
        <w:t xml:space="preserve"> to </w:t>
      </w:r>
      <w:r w:rsidR="00ED4843" w:rsidRPr="003C3010">
        <w:t xml:space="preserve">the </w:t>
      </w:r>
      <w:r w:rsidRPr="003C3010">
        <w:t xml:space="preserve">Contractor, </w:t>
      </w:r>
      <w:del w:id="153" w:author="Johnny Pang" w:date="2022-04-16T13:08:00Z">
        <w:r w:rsidRPr="003C3010" w:rsidDel="00F03AF4">
          <w:delText xml:space="preserve">one copy to </w:delText>
        </w:r>
      </w:del>
      <w:r w:rsidR="00ED4843" w:rsidRPr="003C3010">
        <w:t xml:space="preserve">the </w:t>
      </w:r>
      <w:r w:rsidR="00DB62D8" w:rsidRPr="003C3010">
        <w:t xml:space="preserve">Region’s </w:t>
      </w:r>
      <w:r w:rsidR="00ED4843" w:rsidRPr="003C3010">
        <w:t>p</w:t>
      </w:r>
      <w:r w:rsidRPr="003C3010">
        <w:t xml:space="preserve">roject </w:t>
      </w:r>
      <w:r w:rsidR="00ED4843" w:rsidRPr="003C3010">
        <w:t>r</w:t>
      </w:r>
      <w:r w:rsidRPr="003C3010">
        <w:t xml:space="preserve">epresentative or other field representative, and retain one copy, or if </w:t>
      </w:r>
      <w:r w:rsidR="00ED4843" w:rsidRPr="003C3010">
        <w:t xml:space="preserve">the </w:t>
      </w:r>
      <w:r w:rsidR="00706ADF" w:rsidRPr="003C3010">
        <w:t>Region</w:t>
      </w:r>
      <w:r w:rsidRPr="003C3010">
        <w:t xml:space="preserve"> fails to execute the Change Order or </w:t>
      </w:r>
      <w:r w:rsidR="00ED4843" w:rsidRPr="003C3010">
        <w:t>w</w:t>
      </w:r>
      <w:r w:rsidRPr="003C3010">
        <w:t xml:space="preserve">ritten </w:t>
      </w:r>
      <w:r w:rsidR="00ED4843" w:rsidRPr="003C3010">
        <w:t>a</w:t>
      </w:r>
      <w:r w:rsidRPr="003C3010">
        <w:t xml:space="preserve">mendment, </w:t>
      </w:r>
      <w:r w:rsidR="00ED4843" w:rsidRPr="003C3010">
        <w:t>the Consultant</w:t>
      </w:r>
      <w:r w:rsidRPr="003C3010">
        <w:t xml:space="preserve"> will promptly so notify </w:t>
      </w:r>
      <w:r w:rsidR="00ED4843" w:rsidRPr="003C3010">
        <w:t xml:space="preserve">the </w:t>
      </w:r>
      <w:r w:rsidRPr="003C3010">
        <w:t xml:space="preserve">Contractor and transmit </w:t>
      </w:r>
      <w:r w:rsidR="00ED4843" w:rsidRPr="003C3010">
        <w:t xml:space="preserve">the </w:t>
      </w:r>
      <w:r w:rsidR="00706ADF" w:rsidRPr="003C3010">
        <w:t>Region</w:t>
      </w:r>
      <w:r w:rsidRPr="003C3010">
        <w:t xml:space="preserve">’s justification to </w:t>
      </w:r>
      <w:r w:rsidR="00ED4843" w:rsidRPr="003C3010">
        <w:t xml:space="preserve">the </w:t>
      </w:r>
      <w:r w:rsidRPr="003C3010">
        <w:t>Contractor.</w:t>
      </w:r>
    </w:p>
    <w:p w14:paraId="0597316D" w14:textId="77777777" w:rsidR="00891373" w:rsidRPr="003C3010" w:rsidRDefault="00891373" w:rsidP="00180962">
      <w:pPr>
        <w:pStyle w:val="Heading4"/>
        <w:tabs>
          <w:tab w:val="left" w:pos="2127"/>
        </w:tabs>
        <w:ind w:left="2127"/>
      </w:pPr>
      <w:r w:rsidRPr="003C3010">
        <w:t xml:space="preserve">Upon receipt of </w:t>
      </w:r>
      <w:r w:rsidR="001D31CE" w:rsidRPr="003C3010">
        <w:t xml:space="preserve">the </w:t>
      </w:r>
      <w:r w:rsidR="00706ADF" w:rsidRPr="003C3010">
        <w:t>Region</w:t>
      </w:r>
      <w:r w:rsidRPr="003C3010">
        <w:t xml:space="preserve">-executed Change Order, </w:t>
      </w:r>
      <w:r w:rsidR="001D31CE" w:rsidRPr="003C3010">
        <w:t xml:space="preserve">the </w:t>
      </w:r>
      <w:r w:rsidRPr="003C3010">
        <w:t>Contractor shall promptly:</w:t>
      </w:r>
    </w:p>
    <w:p w14:paraId="144FDB19" w14:textId="77777777" w:rsidR="00F27C7F" w:rsidRPr="003C3010" w:rsidRDefault="00F27C7F" w:rsidP="00F27C7F">
      <w:pPr>
        <w:pStyle w:val="Heading5"/>
        <w:tabs>
          <w:tab w:val="left" w:pos="2835"/>
        </w:tabs>
        <w:ind w:left="2835" w:hanging="708"/>
      </w:pPr>
      <w:r w:rsidRPr="003C3010">
        <w:t>Perform the</w:t>
      </w:r>
      <w:r>
        <w:t xml:space="preserve"> item(s) of</w:t>
      </w:r>
      <w:r w:rsidRPr="003C3010">
        <w:t xml:space="preserve"> Work covered by the Change Order.</w:t>
      </w:r>
    </w:p>
    <w:p w14:paraId="5694FFE9" w14:textId="77777777" w:rsidR="00F27C7F" w:rsidRPr="003C3010" w:rsidRDefault="00F27C7F" w:rsidP="00F27C7F">
      <w:pPr>
        <w:pStyle w:val="Heading5"/>
        <w:tabs>
          <w:tab w:val="left" w:pos="2835"/>
        </w:tabs>
        <w:ind w:left="2835" w:hanging="708"/>
      </w:pPr>
      <w:r w:rsidRPr="003C3010">
        <w:t>Revise the</w:t>
      </w:r>
      <w:r>
        <w:t xml:space="preserve"> Detailed</w:t>
      </w:r>
      <w:r w:rsidRPr="003C3010">
        <w:t xml:space="preserve"> Schedule of Prices to adjust the Contract Price and submit it with the next Application for Payment.</w:t>
      </w:r>
    </w:p>
    <w:p w14:paraId="2D2A5F78" w14:textId="77777777" w:rsidR="00F27C7F" w:rsidRPr="003C3010" w:rsidRDefault="00F27C7F" w:rsidP="00F27C7F">
      <w:pPr>
        <w:pStyle w:val="Heading5"/>
        <w:tabs>
          <w:tab w:val="left" w:pos="2835"/>
        </w:tabs>
        <w:ind w:left="2835" w:hanging="708"/>
      </w:pPr>
      <w:r w:rsidRPr="003C3010">
        <w:t>Revise the progress schedule to reflect the changes in the Contract Time, if any, and to adjust the times for any other items of Work affected by the change.</w:t>
      </w:r>
    </w:p>
    <w:p w14:paraId="4D9D3F8E" w14:textId="77777777" w:rsidR="00F27C7F" w:rsidRPr="003C3010" w:rsidRDefault="00F27C7F" w:rsidP="00F27C7F">
      <w:pPr>
        <w:pStyle w:val="Heading5"/>
        <w:tabs>
          <w:tab w:val="left" w:pos="2835"/>
        </w:tabs>
        <w:ind w:left="2835" w:hanging="708"/>
      </w:pPr>
      <w:r w:rsidRPr="003C3010">
        <w:t>Ente</w:t>
      </w:r>
      <w:r w:rsidR="00427191">
        <w:t>r changes in the As-Built</w:t>
      </w:r>
      <w:r w:rsidRPr="003C3010">
        <w:t xml:space="preserve"> documents after completion of the change related work.</w:t>
      </w:r>
    </w:p>
    <w:p w14:paraId="249C16EF" w14:textId="77777777" w:rsidR="00891373" w:rsidRPr="003C3010" w:rsidRDefault="00891373" w:rsidP="003C3010">
      <w:pPr>
        <w:pStyle w:val="Heading3"/>
      </w:pPr>
      <w:r w:rsidRPr="009A3281">
        <w:t xml:space="preserve">In signing a Change Order or </w:t>
      </w:r>
      <w:r w:rsidR="001D31CE" w:rsidRPr="003C3010">
        <w:t>w</w:t>
      </w:r>
      <w:r w:rsidRPr="003C3010">
        <w:t xml:space="preserve">ritten </w:t>
      </w:r>
      <w:r w:rsidR="001D31CE" w:rsidRPr="003C3010">
        <w:t>a</w:t>
      </w:r>
      <w:r w:rsidRPr="003C3010">
        <w:t xml:space="preserve">mendment, </w:t>
      </w:r>
      <w:r w:rsidR="001D31CE" w:rsidRPr="003C3010">
        <w:t xml:space="preserve">the </w:t>
      </w:r>
      <w:r w:rsidR="00706ADF" w:rsidRPr="003C3010">
        <w:t>Region</w:t>
      </w:r>
      <w:r w:rsidRPr="003C3010">
        <w:t xml:space="preserve"> and Contractor acknowledge and agree that:</w:t>
      </w:r>
    </w:p>
    <w:p w14:paraId="13289B54" w14:textId="77777777" w:rsidR="00F27C7F" w:rsidRPr="003C3010" w:rsidRDefault="00F27C7F" w:rsidP="00F27C7F">
      <w:pPr>
        <w:pStyle w:val="Heading4"/>
        <w:tabs>
          <w:tab w:val="left" w:pos="2127"/>
        </w:tabs>
        <w:ind w:left="2127"/>
      </w:pPr>
      <w:r w:rsidRPr="003C3010">
        <w:t>The stipulated compensation (Contract Price or Contract Time, or both) set forth includes payment for (</w:t>
      </w:r>
      <w:proofErr w:type="spellStart"/>
      <w:r w:rsidRPr="003C3010">
        <w:t>i</w:t>
      </w:r>
      <w:proofErr w:type="spellEnd"/>
      <w:r w:rsidRPr="003C3010">
        <w:t xml:space="preserve">) the cost of the Work covered by the Change Order, (ii) the Contractor’s fees for overhead and profit, (iii) the cost of additional </w:t>
      </w:r>
      <w:r>
        <w:t>maintenance holdback</w:t>
      </w:r>
      <w:r w:rsidRPr="003C3010">
        <w:t>, (iv) any interruptions to the progress schedule, (v) any delays and impacts, including cumulative impacts, on other Work under the Contract Documents, and (vi) any extended overhead costs.</w:t>
      </w:r>
    </w:p>
    <w:p w14:paraId="17DBAA74" w14:textId="77777777" w:rsidR="00891373" w:rsidRPr="003C3010" w:rsidRDefault="001D31CE" w:rsidP="00180962">
      <w:pPr>
        <w:pStyle w:val="Heading4"/>
        <w:tabs>
          <w:tab w:val="left" w:pos="2127"/>
        </w:tabs>
        <w:ind w:left="2127"/>
      </w:pPr>
      <w:r w:rsidRPr="003C3010">
        <w:t xml:space="preserve">The </w:t>
      </w:r>
      <w:r w:rsidR="00891373" w:rsidRPr="003C3010">
        <w:t xml:space="preserve">Change Order or </w:t>
      </w:r>
      <w:r w:rsidRPr="003C3010">
        <w:t>w</w:t>
      </w:r>
      <w:r w:rsidR="00891373" w:rsidRPr="003C3010">
        <w:t xml:space="preserve">ritten </w:t>
      </w:r>
      <w:r w:rsidRPr="003C3010">
        <w:t>a</w:t>
      </w:r>
      <w:r w:rsidR="00891373" w:rsidRPr="003C3010">
        <w:t xml:space="preserve">mendment constitutes </w:t>
      </w:r>
      <w:r w:rsidRPr="003C3010">
        <w:t xml:space="preserve">the complete agreement of the parties with respect to any changes to the Contract Price and Contract Time for that particular </w:t>
      </w:r>
      <w:r w:rsidR="00891373" w:rsidRPr="003C3010">
        <w:t>change to the Work</w:t>
      </w:r>
      <w:r w:rsidRPr="003C3010">
        <w:t xml:space="preserve">, and any payments and/or extension of Contract Time </w:t>
      </w:r>
      <w:r w:rsidRPr="003C3010">
        <w:lastRenderedPageBreak/>
        <w:t>under the Change Order shall be deemed to be full and final compensation in respect of these items</w:t>
      </w:r>
      <w:r w:rsidR="00891373" w:rsidRPr="003C3010">
        <w:t>;</w:t>
      </w:r>
    </w:p>
    <w:p w14:paraId="6126DBD0" w14:textId="77777777" w:rsidR="00891373" w:rsidRPr="003C3010" w:rsidRDefault="00891373" w:rsidP="00180962">
      <w:pPr>
        <w:pStyle w:val="Heading4"/>
        <w:tabs>
          <w:tab w:val="left" w:pos="2127"/>
        </w:tabs>
        <w:ind w:left="2127"/>
      </w:pPr>
      <w:r w:rsidRPr="003C3010">
        <w:t xml:space="preserve">Unless otherwise stated in the Change Order or </w:t>
      </w:r>
      <w:r w:rsidR="001D31CE" w:rsidRPr="003C3010">
        <w:t>w</w:t>
      </w:r>
      <w:r w:rsidRPr="003C3010">
        <w:t xml:space="preserve">ritten </w:t>
      </w:r>
      <w:r w:rsidR="001D31CE" w:rsidRPr="003C3010">
        <w:t>a</w:t>
      </w:r>
      <w:r w:rsidRPr="003C3010">
        <w:t xml:space="preserve">mendment, all requirements of the original Contract Documents apply to the Work covered by the Change Order or </w:t>
      </w:r>
      <w:r w:rsidR="001D31CE" w:rsidRPr="003C3010">
        <w:t>w</w:t>
      </w:r>
      <w:r w:rsidRPr="003C3010">
        <w:t xml:space="preserve">ritten </w:t>
      </w:r>
      <w:r w:rsidR="001D31CE" w:rsidRPr="003C3010">
        <w:t>a</w:t>
      </w:r>
      <w:r w:rsidRPr="003C3010">
        <w:t>mendment.</w:t>
      </w:r>
    </w:p>
    <w:p w14:paraId="2ACB92D4" w14:textId="77777777" w:rsidR="00891373" w:rsidRPr="003C3010" w:rsidRDefault="00891373" w:rsidP="00D31E10">
      <w:pPr>
        <w:pStyle w:val="Heading2"/>
      </w:pPr>
      <w:r w:rsidRPr="009A3281">
        <w:t>Cost of the Wor</w:t>
      </w:r>
      <w:r w:rsidRPr="003C3010">
        <w:t>k</w:t>
      </w:r>
    </w:p>
    <w:p w14:paraId="5ECCA7CE" w14:textId="77777777" w:rsidR="00891373" w:rsidRPr="003C3010" w:rsidRDefault="00891373" w:rsidP="003C3010">
      <w:pPr>
        <w:pStyle w:val="Heading3"/>
      </w:pPr>
      <w:r w:rsidRPr="003C3010">
        <w:t xml:space="preserve">In determining the rental rates for machinery and heavy equipment, </w:t>
      </w:r>
      <w:r w:rsidR="001D31CE" w:rsidRPr="003C3010">
        <w:t>s</w:t>
      </w:r>
      <w:r w:rsidRPr="003C3010">
        <w:t xml:space="preserve">tandby rates will only be paid if the equipment cannot be used for other work at the same time </w:t>
      </w:r>
      <w:r w:rsidR="00130E4F" w:rsidRPr="003C3010">
        <w:t>th</w:t>
      </w:r>
      <w:r w:rsidRPr="003C3010">
        <w:t>a</w:t>
      </w:r>
      <w:r w:rsidR="00130E4F" w:rsidRPr="003C3010">
        <w:t>t</w:t>
      </w:r>
      <w:r w:rsidRPr="003C3010">
        <w:t xml:space="preserve"> the extra </w:t>
      </w:r>
      <w:r w:rsidR="001D31CE" w:rsidRPr="003C3010">
        <w:t>W</w:t>
      </w:r>
      <w:r w:rsidRPr="003C3010">
        <w:t xml:space="preserve">ork is being performed. </w:t>
      </w:r>
    </w:p>
    <w:p w14:paraId="6C4E6D0A" w14:textId="77777777" w:rsidR="00891373" w:rsidRPr="003C3010" w:rsidRDefault="00891373" w:rsidP="003C3010">
      <w:pPr>
        <w:pStyle w:val="Heading3"/>
      </w:pPr>
      <w:r w:rsidRPr="003C3010">
        <w:t>Rental of construction equipment and machinery and the parts thereof having a replacement value in excess of $1</w:t>
      </w:r>
      <w:r w:rsidR="00507797">
        <w:t>0</w:t>
      </w:r>
      <w:r w:rsidRPr="003C3010">
        <w:t xml:space="preserve">,000, whether owned by </w:t>
      </w:r>
      <w:r w:rsidR="001D31CE" w:rsidRPr="003C3010">
        <w:t xml:space="preserve">the </w:t>
      </w:r>
      <w:r w:rsidRPr="003C3010">
        <w:t>Contractor or rented or leased from others, shall meet the following requirements:</w:t>
      </w:r>
    </w:p>
    <w:p w14:paraId="17BA055B" w14:textId="77777777" w:rsidR="00891373" w:rsidRPr="003C3010" w:rsidRDefault="00891373" w:rsidP="00180962">
      <w:pPr>
        <w:pStyle w:val="Heading4"/>
        <w:tabs>
          <w:tab w:val="left" w:pos="2127"/>
        </w:tabs>
        <w:ind w:left="2127"/>
      </w:pPr>
      <w:r w:rsidRPr="003C3010">
        <w:t xml:space="preserve">Full rental costs for rented or leased equipment and machinery shall not exceed </w:t>
      </w:r>
      <w:r w:rsidR="00163382" w:rsidRPr="003C3010">
        <w:t xml:space="preserve">the </w:t>
      </w:r>
      <w:r w:rsidRPr="003C3010">
        <w:t xml:space="preserve">rates listed in Ontario Provincial Standard Specification OPSS 127, Schedule of Rental Rates for Construction Equipment Including Model and Specification Reference. The most recent published edition in effect </w:t>
      </w:r>
      <w:r w:rsidR="00130E4F" w:rsidRPr="003C3010">
        <w:t>upon</w:t>
      </w:r>
      <w:r w:rsidR="00163382" w:rsidRPr="003C3010">
        <w:t xml:space="preserve"> </w:t>
      </w:r>
      <w:r w:rsidRPr="003C3010">
        <w:t>commencement of actual equipment use shall be used.</w:t>
      </w:r>
    </w:p>
    <w:p w14:paraId="566C3D1D" w14:textId="77777777" w:rsidR="00891373" w:rsidRPr="003C3010" w:rsidRDefault="00163382" w:rsidP="00180962">
      <w:pPr>
        <w:pStyle w:val="Heading4"/>
        <w:tabs>
          <w:tab w:val="left" w:pos="2127"/>
        </w:tabs>
        <w:ind w:left="2127"/>
      </w:pPr>
      <w:r w:rsidRPr="003C3010">
        <w:t>The r</w:t>
      </w:r>
      <w:r w:rsidR="00891373" w:rsidRPr="003C3010">
        <w:t xml:space="preserve">ates shall apply to equipment in good working condition. Equipment </w:t>
      </w:r>
      <w:r w:rsidRPr="003C3010">
        <w:t xml:space="preserve">which is </w:t>
      </w:r>
      <w:r w:rsidR="00891373" w:rsidRPr="003C3010">
        <w:t xml:space="preserve">not in good condition, or </w:t>
      </w:r>
      <w:r w:rsidRPr="003C3010">
        <w:t xml:space="preserve">which is </w:t>
      </w:r>
      <w:r w:rsidR="00891373" w:rsidRPr="003C3010">
        <w:t xml:space="preserve">larger than required, may be rejected by </w:t>
      </w:r>
      <w:r w:rsidRPr="003C3010">
        <w:t xml:space="preserve">the Consultant </w:t>
      </w:r>
      <w:r w:rsidR="00891373" w:rsidRPr="003C3010">
        <w:t>or accepted at reduced rates.</w:t>
      </w:r>
    </w:p>
    <w:p w14:paraId="11715F33" w14:textId="77777777" w:rsidR="00F27C7F" w:rsidRPr="003C3010" w:rsidRDefault="00F27C7F" w:rsidP="00F27C7F">
      <w:pPr>
        <w:pStyle w:val="Heading4"/>
        <w:tabs>
          <w:tab w:val="left" w:pos="2127"/>
        </w:tabs>
        <w:ind w:left="2127"/>
      </w:pPr>
      <w:r w:rsidRPr="003C3010">
        <w:t xml:space="preserve">Rented or Leased Equipment: For equipment leased or rented in arm’s length transactions from third party vendors, maximum rates shall be determined by the </w:t>
      </w:r>
      <w:r>
        <w:t xml:space="preserve">applicable </w:t>
      </w:r>
      <w:r w:rsidRPr="003C3010">
        <w:t>hourly rate.</w:t>
      </w:r>
    </w:p>
    <w:p w14:paraId="455DDCF4" w14:textId="77777777" w:rsidR="00891373" w:rsidRPr="003C3010" w:rsidRDefault="00891373" w:rsidP="00180962">
      <w:pPr>
        <w:pStyle w:val="Heading4"/>
        <w:tabs>
          <w:tab w:val="left" w:pos="2127"/>
        </w:tabs>
        <w:ind w:left="2127"/>
      </w:pPr>
      <w:r w:rsidRPr="003C3010">
        <w:t xml:space="preserve">Arm’s length rental and lease transactions are those in which the firm involved in the rental or lease of </w:t>
      </w:r>
      <w:r w:rsidR="00130E4F" w:rsidRPr="003C3010">
        <w:t xml:space="preserve">the </w:t>
      </w:r>
      <w:r w:rsidRPr="003C3010">
        <w:t xml:space="preserve">equipment is not associated with, owned by, </w:t>
      </w:r>
      <w:r w:rsidR="00163382" w:rsidRPr="003C3010">
        <w:t>ha</w:t>
      </w:r>
      <w:r w:rsidR="00507797">
        <w:t>ve</w:t>
      </w:r>
      <w:r w:rsidR="00163382" w:rsidRPr="003C3010">
        <w:t xml:space="preserve"> </w:t>
      </w:r>
      <w:r w:rsidRPr="003C3010">
        <w:t>common management, directorship, facilities and/or s</w:t>
      </w:r>
      <w:r w:rsidR="00130E4F" w:rsidRPr="003C3010">
        <w:t>hare</w:t>
      </w:r>
      <w:r w:rsidRPr="003C3010">
        <w:t>holders with the firm renting the equipment.</w:t>
      </w:r>
    </w:p>
    <w:p w14:paraId="3CF243AC" w14:textId="77777777" w:rsidR="00891373" w:rsidRPr="003C3010" w:rsidRDefault="00891373" w:rsidP="00180962">
      <w:pPr>
        <w:pStyle w:val="Heading4"/>
        <w:tabs>
          <w:tab w:val="left" w:pos="2127"/>
        </w:tabs>
        <w:ind w:left="2127"/>
      </w:pPr>
      <w:r w:rsidRPr="003C3010">
        <w:t xml:space="preserve">Rented or Leased Equipment in Use: Actual equipment use time documented by </w:t>
      </w:r>
      <w:r w:rsidR="00163382" w:rsidRPr="003C3010">
        <w:t xml:space="preserve">the Consultant </w:t>
      </w:r>
      <w:r w:rsidRPr="003C3010">
        <w:t xml:space="preserve">shall be the basis that equipment was on and utilized at the </w:t>
      </w:r>
      <w:r w:rsidR="00163382" w:rsidRPr="003C3010">
        <w:t>S</w:t>
      </w:r>
      <w:r w:rsidRPr="003C3010">
        <w:t xml:space="preserve">ite. In addition to the rental rates above, equipment operational costs shall be paid at hourly operating cost rates acceptable to </w:t>
      </w:r>
      <w:r w:rsidR="00163382" w:rsidRPr="003C3010">
        <w:t xml:space="preserve">the Consultant </w:t>
      </w:r>
      <w:r w:rsidRPr="003C3010">
        <w:t xml:space="preserve">if not already included in the lease rate. Hours of operation shall be based upon </w:t>
      </w:r>
      <w:r w:rsidR="00163382" w:rsidRPr="003C3010">
        <w:t xml:space="preserve">the </w:t>
      </w:r>
      <w:r w:rsidRPr="003C3010">
        <w:t xml:space="preserve">actual equipment usage to the nearest quarter hour, as recorded by </w:t>
      </w:r>
      <w:r w:rsidR="00163382" w:rsidRPr="003C3010">
        <w:t>the Consultant</w:t>
      </w:r>
      <w:r w:rsidRPr="003C3010">
        <w:t>.</w:t>
      </w:r>
    </w:p>
    <w:p w14:paraId="351AFED1" w14:textId="77777777" w:rsidR="00891373" w:rsidRPr="003C3010" w:rsidRDefault="00891373" w:rsidP="00180962">
      <w:pPr>
        <w:pStyle w:val="Heading4"/>
        <w:tabs>
          <w:tab w:val="left" w:pos="2127"/>
        </w:tabs>
        <w:ind w:left="2127"/>
      </w:pPr>
      <w:r w:rsidRPr="003C3010">
        <w:t>Rented or Leased Equipment When Idle (Standby): Idle or standby equipment is equipment on</w:t>
      </w:r>
      <w:r w:rsidR="00163382" w:rsidRPr="003C3010">
        <w:t xml:space="preserve"> S</w:t>
      </w:r>
      <w:r w:rsidRPr="003C3010">
        <w:t xml:space="preserve">ite or in transit to and from the </w:t>
      </w:r>
      <w:r w:rsidR="00163382" w:rsidRPr="003C3010">
        <w:t>S</w:t>
      </w:r>
      <w:r w:rsidRPr="003C3010">
        <w:t>ite and</w:t>
      </w:r>
      <w:r w:rsidR="00130E4F" w:rsidRPr="003C3010">
        <w:t xml:space="preserve"> which is</w:t>
      </w:r>
      <w:r w:rsidRPr="003C3010">
        <w:t xml:space="preserve"> necessary to perform the Work under the </w:t>
      </w:r>
      <w:r w:rsidR="00163382" w:rsidRPr="003C3010">
        <w:t>change</w:t>
      </w:r>
      <w:r w:rsidRPr="003C3010">
        <w:t xml:space="preserve">, but not in actual use. Idle equipment time, as documented by </w:t>
      </w:r>
      <w:r w:rsidR="00163382" w:rsidRPr="003C3010">
        <w:t>the Consultant</w:t>
      </w:r>
      <w:r w:rsidRPr="003C3010">
        <w:t>, shall be paid at the leasing rate determined above, excluding operational costs.</w:t>
      </w:r>
    </w:p>
    <w:p w14:paraId="67AE6FE4" w14:textId="77777777" w:rsidR="00891373" w:rsidRPr="003C3010" w:rsidRDefault="00891373" w:rsidP="00180962">
      <w:pPr>
        <w:pStyle w:val="Heading4"/>
        <w:tabs>
          <w:tab w:val="left" w:pos="2127"/>
        </w:tabs>
        <w:ind w:left="2127"/>
      </w:pPr>
      <w:r w:rsidRPr="003C3010">
        <w:t>Owned and Other Equipment in Use: Equipment rates for owned equipment or equipment provided in other than arm’s length transaction</w:t>
      </w:r>
      <w:r w:rsidR="00163382" w:rsidRPr="003C3010">
        <w:t>s</w:t>
      </w:r>
      <w:r w:rsidRPr="003C3010">
        <w:t xml:space="preserve"> shall be acceptable to </w:t>
      </w:r>
      <w:r w:rsidR="00163382" w:rsidRPr="003C3010">
        <w:t>the Consultant</w:t>
      </w:r>
      <w:r w:rsidRPr="003C3010">
        <w:t xml:space="preserve">. This total hourly rate will be paid for each hour </w:t>
      </w:r>
      <w:r w:rsidR="00130E4F" w:rsidRPr="003C3010">
        <w:t xml:space="preserve">that </w:t>
      </w:r>
      <w:r w:rsidRPr="003C3010">
        <w:t xml:space="preserve">the equipment actually performs </w:t>
      </w:r>
      <w:r w:rsidR="00130E4F" w:rsidRPr="003C3010">
        <w:t>w</w:t>
      </w:r>
      <w:r w:rsidRPr="003C3010">
        <w:t xml:space="preserve">ork. Hours of operation shall be based upon </w:t>
      </w:r>
      <w:r w:rsidR="00163382" w:rsidRPr="003C3010">
        <w:t xml:space="preserve">the </w:t>
      </w:r>
      <w:r w:rsidRPr="003C3010">
        <w:t xml:space="preserve">actual equipment usage as recorded by </w:t>
      </w:r>
      <w:r w:rsidR="00163382" w:rsidRPr="003C3010">
        <w:t>the Consultant</w:t>
      </w:r>
      <w:r w:rsidRPr="003C3010">
        <w:t xml:space="preserve">. This rate shall represent payment in full for </w:t>
      </w:r>
      <w:r w:rsidR="00163382" w:rsidRPr="003C3010">
        <w:t xml:space="preserve">the </w:t>
      </w:r>
      <w:r w:rsidRPr="003C3010">
        <w:t>Contractor’s direct costs.</w:t>
      </w:r>
    </w:p>
    <w:p w14:paraId="2A07611C" w14:textId="77777777" w:rsidR="00891373" w:rsidRPr="003C3010" w:rsidRDefault="00891373" w:rsidP="00180962">
      <w:pPr>
        <w:pStyle w:val="Heading4"/>
        <w:tabs>
          <w:tab w:val="left" w:pos="2127"/>
        </w:tabs>
        <w:ind w:left="2127"/>
      </w:pPr>
      <w:r w:rsidRPr="003C3010">
        <w:lastRenderedPageBreak/>
        <w:t>Owned and Other Equipment When Idle (Standby): Equipment necessary to be on</w:t>
      </w:r>
      <w:r w:rsidR="00163382" w:rsidRPr="003C3010">
        <w:t xml:space="preserve"> S</w:t>
      </w:r>
      <w:r w:rsidRPr="003C3010">
        <w:t xml:space="preserve">ite </w:t>
      </w:r>
      <w:r w:rsidR="00163382" w:rsidRPr="003C3010">
        <w:t xml:space="preserve">in order </w:t>
      </w:r>
      <w:r w:rsidRPr="003C3010">
        <w:t>to perform the Work, but not utilized, shall be paid for at the ownership hourly expense rate, provided</w:t>
      </w:r>
      <w:r w:rsidR="00163382" w:rsidRPr="003C3010">
        <w:t xml:space="preserve"> that</w:t>
      </w:r>
      <w:r w:rsidRPr="003C3010">
        <w:t xml:space="preserve"> its presence and necessity on</w:t>
      </w:r>
      <w:r w:rsidR="00163382" w:rsidRPr="003C3010">
        <w:t xml:space="preserve"> S</w:t>
      </w:r>
      <w:r w:rsidRPr="003C3010">
        <w:t xml:space="preserve">ite has been documented </w:t>
      </w:r>
      <w:r w:rsidR="00163382" w:rsidRPr="003C3010">
        <w:t xml:space="preserve">and agreed to </w:t>
      </w:r>
      <w:r w:rsidRPr="003C3010">
        <w:t xml:space="preserve">by </w:t>
      </w:r>
      <w:r w:rsidR="00163382" w:rsidRPr="003C3010">
        <w:t>the Consultant</w:t>
      </w:r>
      <w:r w:rsidRPr="003C3010">
        <w:t xml:space="preserve">. Payment for idle time of portions of a normal workday, in conjunction with </w:t>
      </w:r>
      <w:r w:rsidR="00163382" w:rsidRPr="003C3010">
        <w:t xml:space="preserve">the </w:t>
      </w:r>
      <w:r w:rsidRPr="003C3010">
        <w:t xml:space="preserve">original </w:t>
      </w:r>
      <w:r w:rsidR="00163382" w:rsidRPr="003C3010">
        <w:t>C</w:t>
      </w:r>
      <w:r w:rsidRPr="003C3010">
        <w:t xml:space="preserve">ontract Work, will not be allowed. In no event shall idle time claimed in a day for a particular piece of equipment exceed the normal Work or shift schedule established for the </w:t>
      </w:r>
      <w:r w:rsidR="00130E4F" w:rsidRPr="003C3010">
        <w:t>Contract</w:t>
      </w:r>
      <w:r w:rsidRPr="003C3010">
        <w:t xml:space="preserve">. It is agreed that this rate shall represent payment in full for </w:t>
      </w:r>
      <w:r w:rsidR="00163382" w:rsidRPr="003C3010">
        <w:t xml:space="preserve">the </w:t>
      </w:r>
      <w:r w:rsidRPr="003C3010">
        <w:t xml:space="preserve">Contractor’s direct costs. When </w:t>
      </w:r>
      <w:r w:rsidR="00163382" w:rsidRPr="003C3010">
        <w:t xml:space="preserve">the Consultant </w:t>
      </w:r>
      <w:r w:rsidRPr="003C3010">
        <w:t xml:space="preserve">determines that the equipment is not needed to continuously remain at the </w:t>
      </w:r>
      <w:r w:rsidR="00163382" w:rsidRPr="003C3010">
        <w:t>S</w:t>
      </w:r>
      <w:r w:rsidRPr="003C3010">
        <w:t>ite, payment will be limited to actual hours in use.</w:t>
      </w:r>
    </w:p>
    <w:p w14:paraId="78253C7F" w14:textId="77777777" w:rsidR="00891373" w:rsidRPr="003C3010" w:rsidRDefault="00891373" w:rsidP="00180962">
      <w:pPr>
        <w:pStyle w:val="Heading4"/>
        <w:tabs>
          <w:tab w:val="left" w:pos="2127"/>
        </w:tabs>
        <w:ind w:left="2127"/>
      </w:pPr>
      <w:r w:rsidRPr="003C3010">
        <w:t>When necessary to obtain owned equipment from sources beyond the limits</w:t>
      </w:r>
      <w:r w:rsidR="00163382" w:rsidRPr="003C3010">
        <w:t xml:space="preserve"> of the Site</w:t>
      </w:r>
      <w:r w:rsidRPr="003C3010">
        <w:t xml:space="preserve">, the actual cost to transfer equipment to the </w:t>
      </w:r>
      <w:r w:rsidR="00163382" w:rsidRPr="003C3010">
        <w:t>S</w:t>
      </w:r>
      <w:r w:rsidRPr="003C3010">
        <w:t xml:space="preserve">ite and return it to its original location will be allowed as an additional item of expense. Move in and move out allowances will not be made for equipment brought to the </w:t>
      </w:r>
      <w:r w:rsidR="00163382" w:rsidRPr="003C3010">
        <w:t xml:space="preserve">Site </w:t>
      </w:r>
      <w:r w:rsidRPr="003C3010">
        <w:t xml:space="preserve">if the equipment is also used </w:t>
      </w:r>
      <w:r w:rsidR="00163382" w:rsidRPr="003C3010">
        <w:t xml:space="preserve">under the </w:t>
      </w:r>
      <w:r w:rsidRPr="003C3010">
        <w:t>original Contract or related Work.</w:t>
      </w:r>
    </w:p>
    <w:p w14:paraId="478EBF5C" w14:textId="77777777" w:rsidR="00891373" w:rsidRPr="003C3010" w:rsidRDefault="00891373" w:rsidP="00180962">
      <w:pPr>
        <w:pStyle w:val="Heading4"/>
        <w:tabs>
          <w:tab w:val="left" w:pos="2127"/>
        </w:tabs>
        <w:ind w:left="2127"/>
      </w:pPr>
      <w:r w:rsidRPr="003C3010">
        <w:t xml:space="preserve">If the move out destination is not to the original location, payment for move out will not exceed </w:t>
      </w:r>
      <w:r w:rsidR="006B17B9" w:rsidRPr="003C3010">
        <w:t xml:space="preserve">the </w:t>
      </w:r>
      <w:r w:rsidRPr="003C3010">
        <w:t>payment for move in.</w:t>
      </w:r>
    </w:p>
    <w:p w14:paraId="4A500390" w14:textId="77777777" w:rsidR="00891373" w:rsidRPr="003C3010" w:rsidRDefault="00891373" w:rsidP="00180962">
      <w:pPr>
        <w:pStyle w:val="Heading4"/>
        <w:tabs>
          <w:tab w:val="left" w:pos="2127"/>
        </w:tabs>
        <w:ind w:left="2127"/>
      </w:pPr>
      <w:r w:rsidRPr="003C3010">
        <w:t xml:space="preserve">If </w:t>
      </w:r>
      <w:r w:rsidR="006B17B9" w:rsidRPr="003C3010">
        <w:t xml:space="preserve">the </w:t>
      </w:r>
      <w:r w:rsidRPr="003C3010">
        <w:t xml:space="preserve">move is made by </w:t>
      </w:r>
      <w:r w:rsidR="006B17B9" w:rsidRPr="003C3010">
        <w:t xml:space="preserve">a </w:t>
      </w:r>
      <w:r w:rsidRPr="003C3010">
        <w:t xml:space="preserve">common carrier, the allowance will be the amount paid for the freight. If </w:t>
      </w:r>
      <w:r w:rsidR="006B17B9" w:rsidRPr="003C3010">
        <w:t xml:space="preserve">the </w:t>
      </w:r>
      <w:r w:rsidRPr="003C3010">
        <w:t xml:space="preserve">equipment is hauled with </w:t>
      </w:r>
      <w:r w:rsidR="006B17B9" w:rsidRPr="003C3010">
        <w:t xml:space="preserve">the </w:t>
      </w:r>
      <w:r w:rsidRPr="003C3010">
        <w:t xml:space="preserve">Contractor’s own forces, rental will be allowed for the hauling unit plus the hauling unit operator’s wage. If </w:t>
      </w:r>
      <w:r w:rsidR="006B17B9" w:rsidRPr="003C3010">
        <w:t xml:space="preserve">the </w:t>
      </w:r>
      <w:r w:rsidRPr="003C3010">
        <w:t xml:space="preserve">equipment is transferred under its own power, the rental will be </w:t>
      </w:r>
      <w:r w:rsidR="00B75776" w:rsidRPr="003C3010">
        <w:t xml:space="preserve">seventy-five </w:t>
      </w:r>
      <w:r w:rsidRPr="003C3010">
        <w:t>percent</w:t>
      </w:r>
      <w:r w:rsidR="00B75776" w:rsidRPr="003C3010">
        <w:t xml:space="preserve"> (75%) </w:t>
      </w:r>
      <w:r w:rsidRPr="003C3010">
        <w:t>of the appropriate total hourly costs for the equipment, without attachments, plus the equipment operator’s wage.</w:t>
      </w:r>
    </w:p>
    <w:p w14:paraId="7AA58EAA" w14:textId="77777777" w:rsidR="00891373" w:rsidRPr="003C3010" w:rsidRDefault="00891373" w:rsidP="00180962">
      <w:pPr>
        <w:pStyle w:val="Heading4"/>
        <w:tabs>
          <w:tab w:val="left" w:pos="2127"/>
        </w:tabs>
        <w:ind w:left="2127"/>
      </w:pPr>
      <w:r w:rsidRPr="003C3010">
        <w:t xml:space="preserve">Charges for time utilized in servicing equipment to ready it for use prior to moving and </w:t>
      </w:r>
      <w:r w:rsidR="006B17B9" w:rsidRPr="003C3010">
        <w:t xml:space="preserve">any </w:t>
      </w:r>
      <w:r w:rsidRPr="003C3010">
        <w:t>similar charges will not be allowed.</w:t>
      </w:r>
    </w:p>
    <w:p w14:paraId="3C5F0A6A" w14:textId="77777777" w:rsidR="00891373" w:rsidRPr="003C3010" w:rsidRDefault="00891373" w:rsidP="00180962">
      <w:pPr>
        <w:pStyle w:val="Heading4"/>
        <w:tabs>
          <w:tab w:val="left" w:pos="2127"/>
        </w:tabs>
        <w:ind w:left="2127"/>
      </w:pPr>
      <w:r w:rsidRPr="003C3010">
        <w:t>When a breakdown occurs on any piece of owned equipment, payment shall cease for that equipment and any other owned equipment idled by the breakdown.</w:t>
      </w:r>
    </w:p>
    <w:p w14:paraId="251F6BB0" w14:textId="77777777" w:rsidR="00891373" w:rsidRPr="003C3010" w:rsidRDefault="00891373" w:rsidP="00180962">
      <w:pPr>
        <w:pStyle w:val="Heading4"/>
        <w:tabs>
          <w:tab w:val="left" w:pos="2127"/>
        </w:tabs>
        <w:ind w:left="2127"/>
      </w:pPr>
      <w:r w:rsidRPr="003C3010">
        <w:t xml:space="preserve">If any part of the Work is shut down by </w:t>
      </w:r>
      <w:r w:rsidR="006B17B9" w:rsidRPr="003C3010">
        <w:t xml:space="preserve">the </w:t>
      </w:r>
      <w:r w:rsidR="00706ADF" w:rsidRPr="003C3010">
        <w:t>Region</w:t>
      </w:r>
      <w:r w:rsidR="006B17B9" w:rsidRPr="003C3010">
        <w:t xml:space="preserve"> through no fault of the Contractor</w:t>
      </w:r>
      <w:r w:rsidRPr="003C3010">
        <w:t xml:space="preserve">, standby time will be paid during non operating hours if </w:t>
      </w:r>
      <w:r w:rsidR="00130E4F" w:rsidRPr="003C3010">
        <w:t xml:space="preserve">the </w:t>
      </w:r>
      <w:r w:rsidRPr="003C3010">
        <w:t xml:space="preserve">diversion of </w:t>
      </w:r>
      <w:r w:rsidR="00130E4F" w:rsidRPr="003C3010">
        <w:t xml:space="preserve">the </w:t>
      </w:r>
      <w:r w:rsidRPr="003C3010">
        <w:t xml:space="preserve">equipment to other </w:t>
      </w:r>
      <w:r w:rsidR="006B17B9" w:rsidRPr="003C3010">
        <w:t>w</w:t>
      </w:r>
      <w:r w:rsidRPr="003C3010">
        <w:t xml:space="preserve">ork is not practicable. </w:t>
      </w:r>
      <w:r w:rsidR="006B17B9" w:rsidRPr="003C3010">
        <w:t xml:space="preserve">The Consultant </w:t>
      </w:r>
      <w:r w:rsidRPr="003C3010">
        <w:t>reserves the right to cease standby time payment when an extended shutdown is anticipated.</w:t>
      </w:r>
    </w:p>
    <w:p w14:paraId="4172F6FC" w14:textId="77777777" w:rsidR="00891373" w:rsidRPr="003C3010" w:rsidRDefault="00891373" w:rsidP="00D31E10">
      <w:pPr>
        <w:pStyle w:val="Heading2"/>
      </w:pPr>
      <w:r w:rsidRPr="009A3281">
        <w:t>Field Order</w:t>
      </w:r>
      <w:r w:rsidR="00C27A5A" w:rsidRPr="003C3010">
        <w:t xml:space="preserve"> </w:t>
      </w:r>
      <w:r w:rsidRPr="003C3010">
        <w:t>Procedures</w:t>
      </w:r>
    </w:p>
    <w:p w14:paraId="7279F64A" w14:textId="77777777" w:rsidR="00891373" w:rsidRPr="003C3010" w:rsidRDefault="006B17B9" w:rsidP="003C3010">
      <w:pPr>
        <w:pStyle w:val="Heading3"/>
      </w:pPr>
      <w:r w:rsidRPr="003C3010">
        <w:t xml:space="preserve">The Consultant </w:t>
      </w:r>
      <w:r w:rsidR="00891373" w:rsidRPr="003C3010">
        <w:t xml:space="preserve">will issue Field Orders, with </w:t>
      </w:r>
      <w:del w:id="154" w:author="Johnny Pang" w:date="2022-04-16T13:09:00Z">
        <w:r w:rsidR="00891373" w:rsidRPr="003C3010" w:rsidDel="00F03AF4">
          <w:delText>three copies</w:delText>
        </w:r>
      </w:del>
      <w:ins w:id="155" w:author="Johnny Pang" w:date="2022-04-16T13:09:00Z">
        <w:r w:rsidR="00F03AF4">
          <w:t>an electronic copy</w:t>
        </w:r>
      </w:ins>
      <w:r w:rsidR="00891373" w:rsidRPr="003C3010">
        <w:t xml:space="preserve"> to </w:t>
      </w:r>
      <w:r w:rsidR="007117C8" w:rsidRPr="003C3010">
        <w:t>the Contractor</w:t>
      </w:r>
      <w:r w:rsidR="00891373" w:rsidRPr="003C3010">
        <w:t>.</w:t>
      </w:r>
    </w:p>
    <w:p w14:paraId="4BEA5F6E" w14:textId="77777777" w:rsidR="00891373" w:rsidRPr="003C3010" w:rsidRDefault="006B17B9" w:rsidP="003C3010">
      <w:pPr>
        <w:pStyle w:val="Heading3"/>
      </w:pPr>
      <w:r w:rsidRPr="003C3010">
        <w:t>The e</w:t>
      </w:r>
      <w:r w:rsidR="00891373" w:rsidRPr="003C3010">
        <w:t xml:space="preserve">ffective date of the Field Order shall be the date of signature by </w:t>
      </w:r>
      <w:r w:rsidRPr="003C3010">
        <w:t>the Consultant</w:t>
      </w:r>
      <w:r w:rsidR="00891373" w:rsidRPr="003C3010">
        <w:t>, unless otherwise indicated thereon.</w:t>
      </w:r>
    </w:p>
    <w:p w14:paraId="795BE430" w14:textId="77777777" w:rsidR="00891373" w:rsidRPr="003C3010" w:rsidRDefault="006B17B9" w:rsidP="003C3010">
      <w:pPr>
        <w:pStyle w:val="Heading3"/>
      </w:pPr>
      <w:r w:rsidRPr="003C3010">
        <w:t xml:space="preserve">The </w:t>
      </w:r>
      <w:r w:rsidR="00891373" w:rsidRPr="003C3010">
        <w:t xml:space="preserve">Contractor shall acknowledge receipt by signing and returning </w:t>
      </w:r>
      <w:del w:id="156" w:author="Radulovic, Nicole" w:date="2022-10-25T09:32:00Z">
        <w:r w:rsidR="00891373" w:rsidRPr="003C3010" w:rsidDel="00AF3491">
          <w:delText xml:space="preserve">one </w:delText>
        </w:r>
      </w:del>
      <w:ins w:id="157" w:author="Radulovic, Nicole" w:date="2022-10-25T09:32:00Z">
        <w:r w:rsidR="00AF3491">
          <w:t xml:space="preserve">an </w:t>
        </w:r>
        <w:r w:rsidR="002C7120">
          <w:t>electronic</w:t>
        </w:r>
        <w:r w:rsidR="00AF3491" w:rsidRPr="003C3010">
          <w:t xml:space="preserve"> </w:t>
        </w:r>
      </w:ins>
      <w:r w:rsidR="00891373" w:rsidRPr="003C3010">
        <w:t xml:space="preserve">copy to </w:t>
      </w:r>
      <w:r w:rsidRPr="003C3010">
        <w:t>the Consultant</w:t>
      </w:r>
      <w:r w:rsidR="00891373" w:rsidRPr="003C3010">
        <w:t>.</w:t>
      </w:r>
    </w:p>
    <w:p w14:paraId="554DEE7C" w14:textId="77777777" w:rsidR="00891373" w:rsidRPr="003C3010" w:rsidRDefault="00891373" w:rsidP="003C3010">
      <w:pPr>
        <w:pStyle w:val="Heading3"/>
      </w:pPr>
      <w:r w:rsidRPr="003C3010">
        <w:t>Field Orders will be incorporated into subsequent Change Orders, as a no-cost change to the Contract.</w:t>
      </w:r>
    </w:p>
    <w:p w14:paraId="29C2FE5D" w14:textId="77777777" w:rsidR="00891373" w:rsidRPr="003C3010" w:rsidRDefault="00891373" w:rsidP="009A3281">
      <w:pPr>
        <w:pStyle w:val="Heading1"/>
      </w:pPr>
      <w:r w:rsidRPr="003C3010">
        <w:t>PRODUCTS (NOT USED)</w:t>
      </w:r>
    </w:p>
    <w:p w14:paraId="38A4FE2B" w14:textId="77777777" w:rsidR="00812A85" w:rsidRPr="003C3010" w:rsidRDefault="00891373" w:rsidP="003C3010">
      <w:pPr>
        <w:pStyle w:val="Heading1"/>
      </w:pPr>
      <w:r w:rsidRPr="003C3010">
        <w:t>EXECUTION (NOT USED)</w:t>
      </w:r>
    </w:p>
    <w:p w14:paraId="2CB77CEE" w14:textId="77777777" w:rsidR="00F13982" w:rsidRPr="003C3010" w:rsidRDefault="00F13982" w:rsidP="008A26A6">
      <w:pPr>
        <w:pStyle w:val="Other"/>
        <w:spacing w:before="240"/>
        <w:jc w:val="center"/>
        <w:rPr>
          <w:rFonts w:ascii="Calibri" w:hAnsi="Calibri"/>
          <w:b/>
          <w:sz w:val="22"/>
          <w:szCs w:val="22"/>
        </w:rPr>
      </w:pPr>
      <w:r w:rsidRPr="003C3010">
        <w:rPr>
          <w:rFonts w:ascii="Calibri" w:hAnsi="Calibri"/>
          <w:b/>
          <w:sz w:val="22"/>
          <w:szCs w:val="22"/>
        </w:rPr>
        <w:t>END OF SECTION</w:t>
      </w:r>
    </w:p>
    <w:p w14:paraId="164090FA" w14:textId="77777777" w:rsidR="00672C12" w:rsidRPr="003C3010" w:rsidRDefault="00672C12" w:rsidP="00672C12">
      <w:pPr>
        <w:pStyle w:val="BodyText"/>
        <w:rPr>
          <w:rFonts w:ascii="Calibri" w:hAnsi="Calibri"/>
        </w:rPr>
      </w:pPr>
    </w:p>
    <w:sectPr w:rsidR="00672C12" w:rsidRPr="003C3010" w:rsidSect="00CF3C8C">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8E546" w14:textId="77777777" w:rsidR="00307A85" w:rsidRDefault="00307A85">
      <w:r>
        <w:separator/>
      </w:r>
    </w:p>
  </w:endnote>
  <w:endnote w:type="continuationSeparator" w:id="0">
    <w:p w14:paraId="48101069" w14:textId="77777777" w:rsidR="00307A85" w:rsidRDefault="0030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20FB2" w14:textId="77777777" w:rsidR="00307A85" w:rsidRDefault="00307A85">
      <w:r>
        <w:separator/>
      </w:r>
    </w:p>
  </w:footnote>
  <w:footnote w:type="continuationSeparator" w:id="0">
    <w:p w14:paraId="2177A6CF" w14:textId="77777777" w:rsidR="00307A85" w:rsidRDefault="0030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F3BD2" w14:textId="77777777" w:rsidR="007029B9" w:rsidRPr="007029B9" w:rsidRDefault="007029B9" w:rsidP="00CF3C8C">
    <w:pPr>
      <w:pBdr>
        <w:top w:val="single" w:sz="4" w:space="1" w:color="auto"/>
      </w:pBdr>
      <w:tabs>
        <w:tab w:val="right" w:pos="10080"/>
      </w:tabs>
      <w:rPr>
        <w:rFonts w:cs="Arial"/>
      </w:rPr>
    </w:pPr>
    <w:r w:rsidRPr="007029B9">
      <w:rPr>
        <w:rFonts w:cs="Arial"/>
      </w:rPr>
      <w:t>Section 01035</w:t>
    </w:r>
    <w:r>
      <w:rPr>
        <w:rFonts w:cs="Arial"/>
      </w:rPr>
      <w:tab/>
    </w:r>
    <w:r w:rsidRPr="007029B9">
      <w:rPr>
        <w:rFonts w:cs="Arial"/>
      </w:rPr>
      <w:t>CONTRACT NO</w:t>
    </w:r>
    <w:r w:rsidRPr="00F27C7F">
      <w:rPr>
        <w:rFonts w:cs="Arial"/>
        <w:highlight w:val="yellow"/>
      </w:rPr>
      <w:t xml:space="preserve">.... [Insert </w:t>
    </w:r>
    <w:r w:rsidR="00CD1528">
      <w:rPr>
        <w:rFonts w:cs="Arial"/>
        <w:highlight w:val="yellow"/>
      </w:rPr>
      <w:t>Contract</w:t>
    </w:r>
    <w:r w:rsidRPr="00F27C7F">
      <w:rPr>
        <w:rFonts w:cs="Arial"/>
        <w:highlight w:val="yellow"/>
      </w:rPr>
      <w:t xml:space="preserve"> Number]</w:t>
    </w:r>
    <w:r w:rsidRPr="007029B9">
      <w:rPr>
        <w:rFonts w:cs="Arial"/>
      </w:rPr>
      <w:tab/>
    </w:r>
  </w:p>
  <w:p w14:paraId="41E697FE" w14:textId="77777777" w:rsidR="007029B9" w:rsidRPr="007029B9" w:rsidRDefault="00507797" w:rsidP="00CF3C8C">
    <w:pPr>
      <w:pBdr>
        <w:top w:val="single" w:sz="4" w:space="1" w:color="auto"/>
      </w:pBdr>
      <w:tabs>
        <w:tab w:val="left" w:pos="-1440"/>
        <w:tab w:val="left" w:pos="-720"/>
        <w:tab w:val="left" w:pos="0"/>
        <w:tab w:val="center" w:pos="5220"/>
        <w:tab w:val="right" w:pos="10080"/>
      </w:tabs>
      <w:rPr>
        <w:rFonts w:cs="Arial"/>
      </w:rPr>
    </w:pPr>
    <w:r>
      <w:rPr>
        <w:rFonts w:cs="Arial"/>
      </w:rPr>
      <w:t>20</w:t>
    </w:r>
    <w:r w:rsidR="00AB5F4E">
      <w:rPr>
        <w:rFonts w:cs="Arial"/>
      </w:rPr>
      <w:t>20</w:t>
    </w:r>
    <w:r>
      <w:rPr>
        <w:rFonts w:cs="Arial"/>
      </w:rPr>
      <w:t>-</w:t>
    </w:r>
    <w:r w:rsidR="00AB5F4E">
      <w:rPr>
        <w:rFonts w:cs="Arial"/>
      </w:rPr>
      <w:t>01-20</w:t>
    </w:r>
    <w:r w:rsidR="007029B9" w:rsidRPr="007029B9">
      <w:rPr>
        <w:rFonts w:cs="Arial"/>
        <w:b/>
      </w:rPr>
      <w:tab/>
      <w:t>AMENDING AND SUPPLEMENTING CONTRACT DOCUMENTS</w:t>
    </w:r>
    <w:r w:rsidR="007029B9" w:rsidRPr="007029B9">
      <w:rPr>
        <w:rFonts w:cs="Arial"/>
      </w:rPr>
      <w:tab/>
    </w:r>
  </w:p>
  <w:p w14:paraId="4661C7A9" w14:textId="77777777" w:rsidR="007029B9" w:rsidRPr="007029B9" w:rsidRDefault="007029B9" w:rsidP="00CF3C8C">
    <w:pPr>
      <w:pBdr>
        <w:top w:val="single" w:sz="4" w:space="1" w:color="auto"/>
      </w:pBdr>
      <w:tabs>
        <w:tab w:val="center" w:pos="5175"/>
        <w:tab w:val="right" w:pos="10080"/>
      </w:tabs>
      <w:rPr>
        <w:rFonts w:cs="Arial"/>
      </w:rPr>
    </w:pPr>
    <w:r w:rsidRPr="007029B9">
      <w:rPr>
        <w:rFonts w:cs="Arial"/>
      </w:rPr>
      <w:t xml:space="preserve">Page </w:t>
    </w:r>
    <w:r w:rsidRPr="007029B9">
      <w:rPr>
        <w:rFonts w:cs="Arial"/>
      </w:rPr>
      <w:fldChar w:fldCharType="begin"/>
    </w:r>
    <w:r w:rsidRPr="007029B9">
      <w:rPr>
        <w:rFonts w:cs="Arial"/>
      </w:rPr>
      <w:instrText xml:space="preserve">PAGE </w:instrText>
    </w:r>
    <w:r w:rsidRPr="007029B9">
      <w:rPr>
        <w:rFonts w:cs="Arial"/>
      </w:rPr>
      <w:fldChar w:fldCharType="separate"/>
    </w:r>
    <w:r w:rsidR="00AB5F4E">
      <w:rPr>
        <w:rFonts w:cs="Arial"/>
        <w:noProof/>
      </w:rPr>
      <w:t>2</w:t>
    </w:r>
    <w:r w:rsidRPr="007029B9">
      <w:rPr>
        <w:rFonts w:cs="Arial"/>
      </w:rPr>
      <w:fldChar w:fldCharType="end"/>
    </w:r>
    <w:r w:rsidRPr="007029B9">
      <w:rPr>
        <w:rFonts w:cs="Arial"/>
      </w:rPr>
      <w:t xml:space="preserve"> </w:t>
    </w:r>
    <w:r>
      <w:rPr>
        <w:rFonts w:cs="Arial"/>
      </w:rPr>
      <w:tab/>
    </w:r>
    <w:r>
      <w:rPr>
        <w:rFonts w:cs="Arial"/>
      </w:rPr>
      <w:tab/>
    </w:r>
    <w:r w:rsidRPr="007029B9">
      <w:rPr>
        <w:rFonts w:cs="Arial"/>
      </w:rPr>
      <w:t xml:space="preserve">DATE:  </w:t>
    </w:r>
    <w:r w:rsidR="00AB5F4E">
      <w:rPr>
        <w:rFonts w:cs="Arial"/>
        <w:highlight w:val="yellow"/>
      </w:rPr>
      <w:t>[Insert Date, (e.g. Jan., 2020</w:t>
    </w:r>
    <w:r w:rsidRPr="00F27C7F">
      <w:rPr>
        <w:rFonts w:cs="Arial"/>
        <w:highlight w:val="yellow"/>
      </w:rPr>
      <w:t>)]</w:t>
    </w:r>
    <w:r w:rsidRPr="007029B9">
      <w:rPr>
        <w:rFonts w:cs="Arial"/>
      </w:rPr>
      <w:tab/>
      <w:t xml:space="preserve"> </w:t>
    </w:r>
  </w:p>
  <w:p w14:paraId="303576D0" w14:textId="77777777" w:rsidR="00A3634E" w:rsidRDefault="00A363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640F" w14:textId="77777777" w:rsidR="00F64E6F" w:rsidRPr="00876E99" w:rsidRDefault="00F64E6F" w:rsidP="00CF3C8C">
    <w:pPr>
      <w:pBdr>
        <w:top w:val="single" w:sz="4" w:space="1" w:color="auto"/>
      </w:pBdr>
      <w:tabs>
        <w:tab w:val="right" w:pos="10080"/>
      </w:tabs>
      <w:rPr>
        <w:rFonts w:cs="Arial"/>
      </w:rPr>
    </w:pPr>
    <w:r w:rsidRPr="00876E99">
      <w:rPr>
        <w:rFonts w:cs="Arial"/>
      </w:rPr>
      <w:t>CONTRACT NO</w:t>
    </w:r>
    <w:r w:rsidRPr="00F27C7F">
      <w:rPr>
        <w:rFonts w:cs="Arial"/>
        <w:highlight w:val="yellow"/>
      </w:rPr>
      <w:t xml:space="preserve">.... [Insert </w:t>
    </w:r>
    <w:r w:rsidR="00CD1528">
      <w:rPr>
        <w:rFonts w:cs="Arial"/>
        <w:highlight w:val="yellow"/>
      </w:rPr>
      <w:t>Contract</w:t>
    </w:r>
    <w:r w:rsidRPr="00F27C7F">
      <w:rPr>
        <w:rFonts w:cs="Arial"/>
        <w:highlight w:val="yellow"/>
      </w:rPr>
      <w:t xml:space="preserve"> Number]</w:t>
    </w:r>
    <w:r w:rsidRPr="00876E99">
      <w:rPr>
        <w:rFonts w:cs="Arial"/>
      </w:rPr>
      <w:tab/>
      <w:t>Section 01035</w:t>
    </w:r>
  </w:p>
  <w:p w14:paraId="37F180EC" w14:textId="77777777" w:rsidR="00F64E6F" w:rsidRPr="00876E99" w:rsidRDefault="00F64E6F" w:rsidP="00CF3C8C">
    <w:pPr>
      <w:pBdr>
        <w:top w:val="single" w:sz="4" w:space="1" w:color="auto"/>
      </w:pBdr>
      <w:tabs>
        <w:tab w:val="left" w:pos="-1440"/>
        <w:tab w:val="left" w:pos="-720"/>
        <w:tab w:val="left" w:pos="0"/>
        <w:tab w:val="center" w:pos="5220"/>
        <w:tab w:val="right" w:pos="10080"/>
      </w:tabs>
      <w:rPr>
        <w:rFonts w:cs="Arial"/>
      </w:rPr>
    </w:pPr>
    <w:r w:rsidRPr="00876E99">
      <w:rPr>
        <w:rFonts w:cs="Arial"/>
        <w:b/>
      </w:rPr>
      <w:tab/>
      <w:t>AMENDING AND SUPPLEMENTING CONTRACT DOCUMENTS</w:t>
    </w:r>
    <w:r w:rsidRPr="00876E99">
      <w:rPr>
        <w:rFonts w:cs="Arial"/>
      </w:rPr>
      <w:tab/>
    </w:r>
    <w:r w:rsidR="00507797">
      <w:rPr>
        <w:rFonts w:cs="Arial"/>
      </w:rPr>
      <w:t>20</w:t>
    </w:r>
    <w:r w:rsidR="00AB5F4E">
      <w:rPr>
        <w:rFonts w:cs="Arial"/>
      </w:rPr>
      <w:t>20</w:t>
    </w:r>
    <w:r w:rsidR="00507797">
      <w:rPr>
        <w:rFonts w:cs="Arial"/>
      </w:rPr>
      <w:t>-</w:t>
    </w:r>
    <w:r w:rsidR="00AB5F4E">
      <w:rPr>
        <w:rFonts w:cs="Arial"/>
      </w:rPr>
      <w:t>01-20</w:t>
    </w:r>
  </w:p>
  <w:p w14:paraId="46EB9FAC" w14:textId="77777777" w:rsidR="00F64E6F" w:rsidRPr="00876E99" w:rsidRDefault="00F64E6F" w:rsidP="00CF3C8C">
    <w:pPr>
      <w:pBdr>
        <w:top w:val="single" w:sz="4" w:space="1" w:color="auto"/>
      </w:pBdr>
      <w:tabs>
        <w:tab w:val="center" w:pos="5175"/>
        <w:tab w:val="right" w:pos="10080"/>
      </w:tabs>
      <w:rPr>
        <w:rFonts w:cs="Arial"/>
      </w:rPr>
    </w:pPr>
    <w:r w:rsidRPr="00876E99">
      <w:rPr>
        <w:rFonts w:cs="Arial"/>
      </w:rPr>
      <w:t xml:space="preserve">DATE:  </w:t>
    </w:r>
    <w:r w:rsidR="00AB5F4E">
      <w:rPr>
        <w:rFonts w:cs="Arial"/>
        <w:highlight w:val="yellow"/>
      </w:rPr>
      <w:t>[Insert Date, (e.g. Jan., 2020</w:t>
    </w:r>
    <w:r w:rsidRPr="00F27C7F">
      <w:rPr>
        <w:rFonts w:cs="Arial"/>
        <w:highlight w:val="yellow"/>
      </w:rPr>
      <w:t>)]</w:t>
    </w:r>
    <w:r w:rsidRPr="00876E99">
      <w:rPr>
        <w:rFonts w:cs="Arial"/>
      </w:rPr>
      <w:tab/>
    </w:r>
    <w:r w:rsidRPr="00876E99">
      <w:rPr>
        <w:rFonts w:cs="Arial"/>
      </w:rPr>
      <w:tab/>
      <w:t xml:space="preserve">Page </w:t>
    </w:r>
    <w:r w:rsidRPr="00876E99">
      <w:rPr>
        <w:rFonts w:cs="Arial"/>
      </w:rPr>
      <w:fldChar w:fldCharType="begin"/>
    </w:r>
    <w:r w:rsidRPr="00876E99">
      <w:rPr>
        <w:rFonts w:cs="Arial"/>
      </w:rPr>
      <w:instrText xml:space="preserve">PAGE </w:instrText>
    </w:r>
    <w:r w:rsidRPr="00876E99">
      <w:rPr>
        <w:rFonts w:cs="Arial"/>
      </w:rPr>
      <w:fldChar w:fldCharType="separate"/>
    </w:r>
    <w:r w:rsidR="00AB5F4E">
      <w:rPr>
        <w:rFonts w:cs="Arial"/>
        <w:noProof/>
      </w:rPr>
      <w:t>1</w:t>
    </w:r>
    <w:r w:rsidRPr="00876E99">
      <w:rPr>
        <w:rFonts w:cs="Arial"/>
      </w:rPr>
      <w:fldChar w:fldCharType="end"/>
    </w:r>
    <w:r w:rsidRPr="00876E99">
      <w:rPr>
        <w:rFonts w:cs="Arial"/>
      </w:rPr>
      <w:t xml:space="preserve"> </w:t>
    </w:r>
  </w:p>
  <w:p w14:paraId="58595D54" w14:textId="77777777" w:rsidR="00F64E6F" w:rsidRPr="00672C12" w:rsidRDefault="00F64E6F"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B8C9" w14:textId="77777777" w:rsidR="00F64E6F" w:rsidRPr="0082209E" w:rsidRDefault="00F64E6F"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Pr>
        <w:rFonts w:ascii="Arial" w:hAnsi="Arial" w:cs="Arial"/>
      </w:rPr>
      <w:tab/>
      <w:t>Section 01035</w:t>
    </w:r>
  </w:p>
  <w:p w14:paraId="1F14F414" w14:textId="77777777" w:rsidR="00180962" w:rsidRDefault="00F64E6F" w:rsidP="00074CF5">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AMENDING AND SUPPLEMENTING CONTRACT DOCUMENTS</w:t>
    </w:r>
    <w:r w:rsidRPr="0082209E">
      <w:rPr>
        <w:rFonts w:ascii="Arial" w:hAnsi="Arial" w:cs="Arial"/>
      </w:rPr>
      <w:tab/>
    </w:r>
    <w:r w:rsidR="00D74179">
      <w:rPr>
        <w:rFonts w:ascii="Arial" w:hAnsi="Arial" w:cs="Arial"/>
      </w:rPr>
      <w:t>2012-0</w:t>
    </w:r>
    <w:r w:rsidR="00180962">
      <w:rPr>
        <w:rFonts w:ascii="Arial" w:hAnsi="Arial" w:cs="Arial"/>
      </w:rPr>
      <w:t>7</w:t>
    </w:r>
    <w:r w:rsidR="00D74179">
      <w:rPr>
        <w:rFonts w:ascii="Arial" w:hAnsi="Arial" w:cs="Arial"/>
      </w:rPr>
      <w:t>-</w:t>
    </w:r>
    <w:r w:rsidR="00180962">
      <w:rPr>
        <w:rFonts w:ascii="Arial" w:hAnsi="Arial" w:cs="Arial"/>
      </w:rPr>
      <w:t>0</w:t>
    </w:r>
    <w:r w:rsidR="005C4954">
      <w:rPr>
        <w:rFonts w:ascii="Arial" w:hAnsi="Arial" w:cs="Arial"/>
      </w:rPr>
      <w:t>6</w:t>
    </w:r>
  </w:p>
  <w:p w14:paraId="01E45CE4" w14:textId="77777777" w:rsidR="00F64E6F" w:rsidRPr="0082209E" w:rsidRDefault="00F64E6F" w:rsidP="00074CF5">
    <w:pPr>
      <w:pBdr>
        <w:top w:val="single" w:sz="4" w:space="1" w:color="auto"/>
      </w:pBdr>
      <w:tabs>
        <w:tab w:val="left" w:pos="-1440"/>
        <w:tab w:val="left" w:pos="-720"/>
        <w:tab w:val="left" w:pos="0"/>
        <w:tab w:val="center" w:pos="5220"/>
        <w:tab w:val="right" w:pos="10350"/>
      </w:tabs>
      <w:rPr>
        <w:rFonts w:ascii="Arial" w:hAnsi="Arial" w:cs="Arial"/>
      </w:rPr>
    </w:pPr>
  </w:p>
  <w:p w14:paraId="30CC3E18" w14:textId="77777777" w:rsidR="00F64E6F" w:rsidRPr="0082209E" w:rsidRDefault="00F64E6F"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A3634E">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A3634E">
      <w:rPr>
        <w:rStyle w:val="PageNumber"/>
        <w:rFonts w:ascii="Arial" w:hAnsi="Arial" w:cs="Arial"/>
        <w:caps/>
        <w:noProof/>
        <w:sz w:val="22"/>
      </w:rPr>
      <w:t>6</w:t>
    </w:r>
    <w:r w:rsidRPr="008A26A6">
      <w:rPr>
        <w:rStyle w:val="PageNumber"/>
        <w:rFonts w:ascii="Arial" w:hAnsi="Arial" w:cs="Arial"/>
        <w:caps/>
        <w:sz w:val="22"/>
      </w:rPr>
      <w:fldChar w:fldCharType="end"/>
    </w:r>
  </w:p>
  <w:p w14:paraId="2676D918" w14:textId="77777777" w:rsidR="00F64E6F" w:rsidRDefault="00F64E6F"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65575FD"/>
    <w:multiLevelType w:val="multilevel"/>
    <w:tmpl w:val="EAE280DA"/>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9" w15:restartNumberingAfterBreak="0">
    <w:nsid w:val="50407D28"/>
    <w:multiLevelType w:val="multilevel"/>
    <w:tmpl w:val="8300F74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2286"/>
        </w:tabs>
        <w:ind w:left="-2286"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E15390A"/>
    <w:multiLevelType w:val="multilevel"/>
    <w:tmpl w:val="D27EBC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96949989">
    <w:abstractNumId w:val="0"/>
  </w:num>
  <w:num w:numId="2" w16cid:durableId="1619263592">
    <w:abstractNumId w:val="0"/>
  </w:num>
  <w:num w:numId="3" w16cid:durableId="2051034705">
    <w:abstractNumId w:val="9"/>
  </w:num>
  <w:num w:numId="4" w16cid:durableId="779688316">
    <w:abstractNumId w:val="4"/>
  </w:num>
  <w:num w:numId="5" w16cid:durableId="1438065255">
    <w:abstractNumId w:val="10"/>
  </w:num>
  <w:num w:numId="6" w16cid:durableId="1263027785">
    <w:abstractNumId w:val="3"/>
  </w:num>
  <w:num w:numId="7" w16cid:durableId="699357271">
    <w:abstractNumId w:val="7"/>
  </w:num>
  <w:num w:numId="8" w16cid:durableId="1628469611">
    <w:abstractNumId w:val="2"/>
  </w:num>
  <w:num w:numId="9" w16cid:durableId="983892951">
    <w:abstractNumId w:val="12"/>
  </w:num>
  <w:num w:numId="10" w16cid:durableId="1513373105">
    <w:abstractNumId w:val="6"/>
  </w:num>
  <w:num w:numId="11" w16cid:durableId="160538074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140392">
    <w:abstractNumId w:val="1"/>
  </w:num>
  <w:num w:numId="13" w16cid:durableId="1005782801">
    <w:abstractNumId w:val="8"/>
  </w:num>
  <w:num w:numId="14" w16cid:durableId="1438018490">
    <w:abstractNumId w:val="8"/>
  </w:num>
  <w:num w:numId="15" w16cid:durableId="1422028466">
    <w:abstractNumId w:val="8"/>
  </w:num>
  <w:num w:numId="16" w16cid:durableId="1599095482">
    <w:abstractNumId w:val="8"/>
  </w:num>
  <w:num w:numId="17" w16cid:durableId="480535649">
    <w:abstractNumId w:val="8"/>
  </w:num>
  <w:num w:numId="18" w16cid:durableId="1124079390">
    <w:abstractNumId w:val="8"/>
  </w:num>
  <w:num w:numId="19" w16cid:durableId="1535776352">
    <w:abstractNumId w:val="8"/>
  </w:num>
  <w:num w:numId="20" w16cid:durableId="12390112">
    <w:abstractNumId w:val="8"/>
  </w:num>
  <w:num w:numId="21" w16cid:durableId="844591552">
    <w:abstractNumId w:val="8"/>
  </w:num>
  <w:num w:numId="22" w16cid:durableId="5050509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4184274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32B03"/>
    <w:rsid w:val="00074CF5"/>
    <w:rsid w:val="000A7BB7"/>
    <w:rsid w:val="000C6EBC"/>
    <w:rsid w:val="00104AE4"/>
    <w:rsid w:val="00107DBA"/>
    <w:rsid w:val="00117AB4"/>
    <w:rsid w:val="00120777"/>
    <w:rsid w:val="00120D98"/>
    <w:rsid w:val="00130E4F"/>
    <w:rsid w:val="00163382"/>
    <w:rsid w:val="00180962"/>
    <w:rsid w:val="001B3E2D"/>
    <w:rsid w:val="001B67D1"/>
    <w:rsid w:val="001D31CE"/>
    <w:rsid w:val="00210D33"/>
    <w:rsid w:val="002C7120"/>
    <w:rsid w:val="002D4787"/>
    <w:rsid w:val="00307A85"/>
    <w:rsid w:val="003130DA"/>
    <w:rsid w:val="0033540B"/>
    <w:rsid w:val="00366110"/>
    <w:rsid w:val="00372157"/>
    <w:rsid w:val="00374996"/>
    <w:rsid w:val="003C3010"/>
    <w:rsid w:val="003E3003"/>
    <w:rsid w:val="0040417E"/>
    <w:rsid w:val="00414AEF"/>
    <w:rsid w:val="00427191"/>
    <w:rsid w:val="00440D9D"/>
    <w:rsid w:val="004412A2"/>
    <w:rsid w:val="004C2E2E"/>
    <w:rsid w:val="004E467D"/>
    <w:rsid w:val="005054F6"/>
    <w:rsid w:val="00507797"/>
    <w:rsid w:val="00517E8B"/>
    <w:rsid w:val="00557A64"/>
    <w:rsid w:val="00566E5A"/>
    <w:rsid w:val="0057634E"/>
    <w:rsid w:val="005803DB"/>
    <w:rsid w:val="005947BD"/>
    <w:rsid w:val="005C4954"/>
    <w:rsid w:val="00606844"/>
    <w:rsid w:val="00672C12"/>
    <w:rsid w:val="00686CB1"/>
    <w:rsid w:val="0069497D"/>
    <w:rsid w:val="006B17B9"/>
    <w:rsid w:val="006C0FAF"/>
    <w:rsid w:val="006D39E8"/>
    <w:rsid w:val="006E7096"/>
    <w:rsid w:val="007029B9"/>
    <w:rsid w:val="0070514B"/>
    <w:rsid w:val="00706ADF"/>
    <w:rsid w:val="007117C8"/>
    <w:rsid w:val="00762E83"/>
    <w:rsid w:val="00771D4D"/>
    <w:rsid w:val="007847DD"/>
    <w:rsid w:val="007D5A7D"/>
    <w:rsid w:val="007E4441"/>
    <w:rsid w:val="008001A5"/>
    <w:rsid w:val="00812A85"/>
    <w:rsid w:val="0085644F"/>
    <w:rsid w:val="00875AC4"/>
    <w:rsid w:val="00876E99"/>
    <w:rsid w:val="00891373"/>
    <w:rsid w:val="008938D5"/>
    <w:rsid w:val="008A26A6"/>
    <w:rsid w:val="008E4102"/>
    <w:rsid w:val="008F40FC"/>
    <w:rsid w:val="009369FF"/>
    <w:rsid w:val="009373F0"/>
    <w:rsid w:val="00942363"/>
    <w:rsid w:val="00960901"/>
    <w:rsid w:val="00974DE9"/>
    <w:rsid w:val="009A3281"/>
    <w:rsid w:val="009C02C6"/>
    <w:rsid w:val="00A201A7"/>
    <w:rsid w:val="00A3634E"/>
    <w:rsid w:val="00A50FB1"/>
    <w:rsid w:val="00A767E0"/>
    <w:rsid w:val="00AA040C"/>
    <w:rsid w:val="00AB5F4E"/>
    <w:rsid w:val="00AD77E0"/>
    <w:rsid w:val="00AD7CC5"/>
    <w:rsid w:val="00AF3491"/>
    <w:rsid w:val="00B05BC6"/>
    <w:rsid w:val="00B75776"/>
    <w:rsid w:val="00B811B8"/>
    <w:rsid w:val="00B8685B"/>
    <w:rsid w:val="00B94249"/>
    <w:rsid w:val="00BA36A2"/>
    <w:rsid w:val="00C27A5A"/>
    <w:rsid w:val="00C41ECD"/>
    <w:rsid w:val="00C46DA4"/>
    <w:rsid w:val="00C70347"/>
    <w:rsid w:val="00C73272"/>
    <w:rsid w:val="00C80C03"/>
    <w:rsid w:val="00C81675"/>
    <w:rsid w:val="00C9304E"/>
    <w:rsid w:val="00CA25F3"/>
    <w:rsid w:val="00CA7A23"/>
    <w:rsid w:val="00CD1528"/>
    <w:rsid w:val="00CF3C8C"/>
    <w:rsid w:val="00D109FD"/>
    <w:rsid w:val="00D26372"/>
    <w:rsid w:val="00D31E10"/>
    <w:rsid w:val="00D3626B"/>
    <w:rsid w:val="00D705EE"/>
    <w:rsid w:val="00D74179"/>
    <w:rsid w:val="00D95BEB"/>
    <w:rsid w:val="00DA097A"/>
    <w:rsid w:val="00DB06A2"/>
    <w:rsid w:val="00DB62D8"/>
    <w:rsid w:val="00DF0D0A"/>
    <w:rsid w:val="00E232A9"/>
    <w:rsid w:val="00E30A47"/>
    <w:rsid w:val="00E41F14"/>
    <w:rsid w:val="00E45895"/>
    <w:rsid w:val="00E551F1"/>
    <w:rsid w:val="00E62AA3"/>
    <w:rsid w:val="00E62C70"/>
    <w:rsid w:val="00ED4843"/>
    <w:rsid w:val="00F00AD9"/>
    <w:rsid w:val="00F03AF4"/>
    <w:rsid w:val="00F13982"/>
    <w:rsid w:val="00F27C7F"/>
    <w:rsid w:val="00F5273F"/>
    <w:rsid w:val="00F6204E"/>
    <w:rsid w:val="00F64E6F"/>
    <w:rsid w:val="00F94218"/>
    <w:rsid w:val="00FE64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99BB7"/>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E10"/>
    <w:rPr>
      <w:sz w:val="22"/>
      <w:szCs w:val="22"/>
    </w:rPr>
  </w:style>
  <w:style w:type="paragraph" w:styleId="Heading1">
    <w:name w:val="heading 1"/>
    <w:aliases w:val="Heading 1S"/>
    <w:basedOn w:val="ListParagraph"/>
    <w:link w:val="Heading1Char"/>
    <w:qFormat/>
    <w:rsid w:val="00D31E10"/>
    <w:pPr>
      <w:numPr>
        <w:numId w:val="21"/>
      </w:numPr>
      <w:outlineLvl w:val="0"/>
    </w:pPr>
  </w:style>
  <w:style w:type="paragraph" w:styleId="Heading2">
    <w:name w:val="heading 2"/>
    <w:aliases w:val="Heading 2S"/>
    <w:basedOn w:val="ListParagraph"/>
    <w:next w:val="Normal"/>
    <w:link w:val="Heading2Char"/>
    <w:qFormat/>
    <w:rsid w:val="00D31E10"/>
    <w:pPr>
      <w:numPr>
        <w:ilvl w:val="1"/>
        <w:numId w:val="21"/>
      </w:numPr>
      <w:spacing w:before="80"/>
      <w:outlineLvl w:val="1"/>
    </w:pPr>
    <w:rPr>
      <w:u w:val="single"/>
    </w:rPr>
  </w:style>
  <w:style w:type="paragraph" w:styleId="Heading3">
    <w:name w:val="heading 3"/>
    <w:aliases w:val="Heading 3S"/>
    <w:basedOn w:val="ListParagraph"/>
    <w:link w:val="Heading3Char"/>
    <w:qFormat/>
    <w:rsid w:val="00D31E10"/>
    <w:pPr>
      <w:numPr>
        <w:ilvl w:val="2"/>
        <w:numId w:val="21"/>
      </w:numPr>
      <w:outlineLvl w:val="2"/>
    </w:pPr>
  </w:style>
  <w:style w:type="paragraph" w:styleId="Heading4">
    <w:name w:val="heading 4"/>
    <w:aliases w:val="Heading 4S"/>
    <w:basedOn w:val="ListParagraph"/>
    <w:link w:val="Heading4Char"/>
    <w:qFormat/>
    <w:rsid w:val="00D31E10"/>
    <w:pPr>
      <w:numPr>
        <w:ilvl w:val="3"/>
        <w:numId w:val="21"/>
      </w:numPr>
      <w:outlineLvl w:val="3"/>
    </w:pPr>
  </w:style>
  <w:style w:type="paragraph" w:styleId="Heading5">
    <w:name w:val="heading 5"/>
    <w:aliases w:val="Heading 5S"/>
    <w:basedOn w:val="Heading4"/>
    <w:link w:val="Heading5Char"/>
    <w:qFormat/>
    <w:rsid w:val="00D31E10"/>
    <w:pPr>
      <w:numPr>
        <w:ilvl w:val="4"/>
      </w:numPr>
      <w:outlineLvl w:val="4"/>
    </w:pPr>
  </w:style>
  <w:style w:type="paragraph" w:styleId="Heading6">
    <w:name w:val="heading 6"/>
    <w:basedOn w:val="Heading5"/>
    <w:next w:val="Normal"/>
    <w:link w:val="Heading6Char"/>
    <w:qFormat/>
    <w:rsid w:val="00D31E10"/>
    <w:pPr>
      <w:numPr>
        <w:ilvl w:val="5"/>
      </w:numPr>
      <w:outlineLvl w:val="5"/>
    </w:pPr>
  </w:style>
  <w:style w:type="paragraph" w:styleId="Heading7">
    <w:name w:val="heading 7"/>
    <w:basedOn w:val="ListParagraph"/>
    <w:next w:val="Normal"/>
    <w:link w:val="Heading7Char"/>
    <w:qFormat/>
    <w:rsid w:val="00D31E10"/>
    <w:pPr>
      <w:numPr>
        <w:ilvl w:val="6"/>
        <w:numId w:val="21"/>
      </w:numPr>
      <w:outlineLvl w:val="6"/>
    </w:pPr>
  </w:style>
  <w:style w:type="paragraph" w:styleId="Heading8">
    <w:name w:val="heading 8"/>
    <w:basedOn w:val="Heading7"/>
    <w:next w:val="Normal"/>
    <w:link w:val="Heading8Char"/>
    <w:qFormat/>
    <w:rsid w:val="00D31E10"/>
    <w:pPr>
      <w:numPr>
        <w:ilvl w:val="7"/>
      </w:numPr>
      <w:outlineLvl w:val="7"/>
    </w:pPr>
  </w:style>
  <w:style w:type="paragraph" w:styleId="Heading9">
    <w:name w:val="heading 9"/>
    <w:basedOn w:val="Heading8"/>
    <w:next w:val="Normal"/>
    <w:link w:val="Heading9Char"/>
    <w:qFormat/>
    <w:rsid w:val="00D31E10"/>
    <w:pPr>
      <w:numPr>
        <w:ilvl w:val="8"/>
        <w:numId w:val="23"/>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31E10"/>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D31E10"/>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891373"/>
    <w:rPr>
      <w:rFonts w:ascii="Tahoma" w:hAnsi="Tahoma" w:cs="Tahoma"/>
      <w:sz w:val="16"/>
      <w:szCs w:val="16"/>
    </w:rPr>
  </w:style>
  <w:style w:type="paragraph" w:customStyle="1" w:styleId="NormalTableText">
    <w:name w:val="Normal Table Text"/>
    <w:basedOn w:val="Normal"/>
    <w:rsid w:val="004E467D"/>
    <w:pPr>
      <w:widowControl w:val="0"/>
      <w:spacing w:before="60" w:after="60"/>
    </w:pPr>
    <w:rPr>
      <w:rFonts w:ascii="Arial" w:hAnsi="Arial"/>
      <w:sz w:val="20"/>
      <w:lang w:val="en-GB"/>
    </w:rPr>
  </w:style>
  <w:style w:type="paragraph" w:customStyle="1" w:styleId="TableHeading">
    <w:name w:val="Table Heading"/>
    <w:basedOn w:val="Normal"/>
    <w:rsid w:val="004E467D"/>
    <w:pPr>
      <w:widowControl w:val="0"/>
      <w:spacing w:before="60" w:after="60"/>
    </w:pPr>
    <w:rPr>
      <w:rFonts w:ascii="Arial" w:hAnsi="Arial"/>
      <w:b/>
      <w:sz w:val="20"/>
      <w:lang w:val="en-GB"/>
    </w:rPr>
  </w:style>
  <w:style w:type="character" w:customStyle="1" w:styleId="BodyTextChar">
    <w:name w:val="Body Text Char"/>
    <w:link w:val="BodyText"/>
    <w:semiHidden/>
    <w:locked/>
    <w:rsid w:val="00E232A9"/>
    <w:rPr>
      <w:rFonts w:ascii="Book Antiqua" w:hAnsi="Book Antiqua"/>
      <w:sz w:val="22"/>
      <w:lang w:val="en-US" w:eastAsia="en-US" w:bidi="ar-SA"/>
    </w:rPr>
  </w:style>
  <w:style w:type="character" w:customStyle="1" w:styleId="Heading1Char">
    <w:name w:val="Heading 1 Char"/>
    <w:aliases w:val="Heading 1S Char"/>
    <w:link w:val="Heading1"/>
    <w:rsid w:val="00D31E10"/>
  </w:style>
  <w:style w:type="paragraph" w:styleId="ListParagraph">
    <w:name w:val="List Paragraph"/>
    <w:basedOn w:val="Normal"/>
    <w:uiPriority w:val="34"/>
    <w:qFormat/>
    <w:rsid w:val="00D31E10"/>
    <w:pPr>
      <w:ind w:left="720"/>
      <w:contextualSpacing/>
    </w:pPr>
  </w:style>
  <w:style w:type="character" w:customStyle="1" w:styleId="Heading2Char">
    <w:name w:val="Heading 2 Char"/>
    <w:aliases w:val="Heading 2S Char"/>
    <w:link w:val="Heading2"/>
    <w:rsid w:val="00D31E10"/>
    <w:rPr>
      <w:u w:val="single"/>
    </w:rPr>
  </w:style>
  <w:style w:type="character" w:customStyle="1" w:styleId="Heading4Char">
    <w:name w:val="Heading 4 Char"/>
    <w:aliases w:val="Heading 4S Char"/>
    <w:link w:val="Heading4"/>
    <w:rsid w:val="00D31E10"/>
  </w:style>
  <w:style w:type="character" w:customStyle="1" w:styleId="Heading5Char">
    <w:name w:val="Heading 5 Char"/>
    <w:aliases w:val="Heading 5S Char"/>
    <w:link w:val="Heading5"/>
    <w:rsid w:val="00D31E10"/>
  </w:style>
  <w:style w:type="character" w:customStyle="1" w:styleId="Heading6Char">
    <w:name w:val="Heading 6 Char"/>
    <w:link w:val="Heading6"/>
    <w:rsid w:val="00D31E10"/>
  </w:style>
  <w:style w:type="character" w:customStyle="1" w:styleId="Heading7Char">
    <w:name w:val="Heading 7 Char"/>
    <w:link w:val="Heading7"/>
    <w:rsid w:val="00D31E10"/>
  </w:style>
  <w:style w:type="character" w:customStyle="1" w:styleId="Heading8Char">
    <w:name w:val="Heading 8 Char"/>
    <w:link w:val="Heading8"/>
    <w:rsid w:val="00D31E10"/>
  </w:style>
  <w:style w:type="character" w:customStyle="1" w:styleId="Heading9Char">
    <w:name w:val="Heading 9 Char"/>
    <w:link w:val="Heading9"/>
    <w:rsid w:val="00D31E10"/>
    <w:rPr>
      <w:rFonts w:cs="Arial"/>
    </w:rPr>
  </w:style>
  <w:style w:type="character" w:customStyle="1" w:styleId="TitleChar">
    <w:name w:val="Title Char"/>
    <w:link w:val="Title"/>
    <w:rsid w:val="00D31E10"/>
    <w:rPr>
      <w:rFonts w:ascii="Arial Narrow" w:hAnsi="Arial Narrow"/>
      <w:b/>
    </w:rPr>
  </w:style>
  <w:style w:type="character" w:styleId="Strong">
    <w:name w:val="Strong"/>
    <w:qFormat/>
    <w:rsid w:val="00D31E10"/>
    <w:rPr>
      <w:b/>
    </w:rPr>
  </w:style>
  <w:style w:type="paragraph" w:styleId="Revision">
    <w:name w:val="Revision"/>
    <w:hidden/>
    <w:uiPriority w:val="99"/>
    <w:semiHidden/>
    <w:rsid w:val="00A201A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35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04910565-9DF6-4CE5-8C49-FF8CD0148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A09907-9320-46A9-AA8F-05920A15E4E2}">
  <ds:schemaRefs>
    <ds:schemaRef ds:uri="http://schemas.microsoft.com/office/2006/metadata/longProperties"/>
  </ds:schemaRefs>
</ds:datastoreItem>
</file>

<file path=customXml/itemProps3.xml><?xml version="1.0" encoding="utf-8"?>
<ds:datastoreItem xmlns:ds="http://schemas.openxmlformats.org/officeDocument/2006/customXml" ds:itemID="{81DD4678-28FE-468C-904D-EB3562B0F7F0}">
  <ds:schemaRefs>
    <ds:schemaRef ds:uri="http://schemas.microsoft.com/sharepoint/v3/contenttype/forms"/>
  </ds:schemaRefs>
</ds:datastoreItem>
</file>

<file path=customXml/itemProps4.xml><?xml version="1.0" encoding="utf-8"?>
<ds:datastoreItem xmlns:ds="http://schemas.openxmlformats.org/officeDocument/2006/customXml" ds:itemID="{14C1143F-DBCC-4E5E-948C-8B4ABB02F42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5</Pages>
  <Words>2500</Words>
  <Characters>13161</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01035 Amending and Supplementing Contract Documents (Nov 28, 2017)</vt:lpstr>
    </vt:vector>
  </TitlesOfParts>
  <Company>Regional Municipality of York</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01035 Amending and Supplementing Contract Documents (Nov 28, 2017)</dc:title>
  <dc:subject/>
  <dc:creator>Adley-McGinnis, Andrea</dc:creator>
  <cp:keywords/>
  <cp:lastModifiedBy>Johnny Pang</cp:lastModifiedBy>
  <cp:revision>3</cp:revision>
  <cp:lastPrinted>2006-08-29T18:34:00Z</cp:lastPrinted>
  <dcterms:created xsi:type="dcterms:W3CDTF">2022-11-17T19:10:00Z</dcterms:created>
  <dcterms:modified xsi:type="dcterms:W3CDTF">2022-11-29T12:17:00Z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2020-01-20T00:00:00Z</vt:lpwstr>
  </property>
  <property fmtid="{D5CDD505-2E9C-101B-9397-08002B2CF9AE}" pid="4" name="_dlc_DocId">
    <vt:lpwstr>ENVCPD-95-2167</vt:lpwstr>
  </property>
  <property fmtid="{D5CDD505-2E9C-101B-9397-08002B2CF9AE}" pid="5" name="_dlc_DocIdItemGuid">
    <vt:lpwstr>4c86dfda-4482-414f-a7e4-c3d36d087369</vt:lpwstr>
  </property>
  <property fmtid="{D5CDD505-2E9C-101B-9397-08002B2CF9AE}" pid="6" name="_dlc_DocIdUrl">
    <vt:lpwstr>https://mycloud.york.ca/projects/EnvServProgramDeliveryOffice/Design/_layouts/DocIdRedir.aspx?ID=ENVCPD-95-2167, ENVCPD-95-2167</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Requirements/01035 Amending and Supplementing Contract Documents.doc</vt:lpwstr>
  </property>
  <property fmtid="{D5CDD505-2E9C-101B-9397-08002B2CF9AE}" pid="15" name="Order">
    <vt:lpwstr>216700.000000000</vt:lpwstr>
  </property>
  <property fmtid="{D5CDD505-2E9C-101B-9397-08002B2CF9AE}" pid="16" name="_SourceUrl">
    <vt:lpwstr/>
  </property>
  <property fmtid="{D5CDD505-2E9C-101B-9397-08002B2CF9AE}" pid="17" name="_SharedFileIndex">
    <vt:lpwstr/>
  </property>
  <property fmtid="{D5CDD505-2E9C-101B-9397-08002B2CF9AE}" pid="18" name="Project Completion Date">
    <vt:lpwstr/>
  </property>
  <property fmtid="{D5CDD505-2E9C-101B-9397-08002B2CF9AE}" pid="19" name="Historical Project Number">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Project Number">
    <vt:lpwstr>75530-ECA1011</vt:lpwstr>
  </property>
  <property fmtid="{D5CDD505-2E9C-101B-9397-08002B2CF9AE}" pid="24" name="Owner">
    <vt:lpwstr/>
  </property>
  <property fmtid="{D5CDD505-2E9C-101B-9397-08002B2CF9AE}" pid="25" name="Key Document">
    <vt:lpwstr>0</vt:lpwstr>
  </property>
  <property fmtid="{D5CDD505-2E9C-101B-9397-08002B2CF9AE}" pid="26" name="_DCDateCreated">
    <vt:lpwstr>2022-10-25T09:19:40Z</vt:lpwstr>
  </property>
  <property fmtid="{D5CDD505-2E9C-101B-9397-08002B2CF9AE}" pid="27" name="Data Classification">
    <vt:lpwstr>1;#Confidential|dbb6cc64-9915-4cf6-857e-3e641b410f5c</vt:lpwstr>
  </property>
  <property fmtid="{D5CDD505-2E9C-101B-9397-08002B2CF9AE}" pid="28" name="ContentTypeId">
    <vt:lpwstr>0x010100BF8E50B80A32C040A85FB450FB26C9E5</vt:lpwstr>
  </property>
  <property fmtid="{D5CDD505-2E9C-101B-9397-08002B2CF9AE}" pid="29" name="Office">
    <vt:lpwstr/>
  </property>
  <property fmtid="{D5CDD505-2E9C-101B-9397-08002B2CF9AE}" pid="30" name="Information Type">
    <vt:lpwstr/>
  </property>
  <property fmtid="{D5CDD505-2E9C-101B-9397-08002B2CF9AE}" pid="31" name="Internal Organization">
    <vt:lpwstr/>
  </property>
  <property fmtid="{D5CDD505-2E9C-101B-9397-08002B2CF9AE}" pid="32" name="Communications">
    <vt:lpwstr/>
  </property>
  <property fmtid="{D5CDD505-2E9C-101B-9397-08002B2CF9AE}" pid="33" name="AERIS Pools">
    <vt:lpwstr/>
  </property>
</Properties>
</file>