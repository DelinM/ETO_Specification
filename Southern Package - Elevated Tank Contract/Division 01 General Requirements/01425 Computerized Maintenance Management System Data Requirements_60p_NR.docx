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30"/>
        <w:gridCol w:w="5863"/>
      </w:tblGrid>
      <w:tr w:rsidR="00FD6BD0" w:rsidRPr="0020524C" w:rsidDel="00F027FC" w14:paraId="3107038C" w14:textId="77777777" w:rsidTr="00C13E22">
        <w:trPr>
          <w:cantSplit/>
          <w:jc w:val="center"/>
          <w:del w:id="0" w:author="Liam Sykes" w:date="2022-03-18T15:22:00Z"/>
        </w:trPr>
        <w:tc>
          <w:tcPr>
            <w:tcW w:w="1184" w:type="dxa"/>
            <w:tcBorders>
              <w:top w:val="double" w:sz="6" w:space="0" w:color="auto"/>
              <w:left w:val="double" w:sz="6" w:space="0" w:color="auto"/>
              <w:bottom w:val="single" w:sz="6" w:space="0" w:color="auto"/>
              <w:right w:val="single" w:sz="6" w:space="0" w:color="auto"/>
            </w:tcBorders>
          </w:tcPr>
          <w:p w14:paraId="5C201A3F" w14:textId="77777777" w:rsidR="00FD6BD0" w:rsidRPr="0020524C" w:rsidDel="00F027FC" w:rsidRDefault="00FD6BD0" w:rsidP="008830C1">
            <w:pPr>
              <w:pStyle w:val="TableHeading"/>
              <w:rPr>
                <w:del w:id="1" w:author="Liam Sykes" w:date="2022-03-18T15:22:00Z"/>
                <w:rFonts w:ascii="Calibri" w:hAnsi="Calibri"/>
                <w:sz w:val="22"/>
                <w:szCs w:val="22"/>
              </w:rPr>
            </w:pPr>
            <w:del w:id="2" w:author="Liam Sykes" w:date="2022-03-18T15:22:00Z">
              <w:r w:rsidRPr="0020524C" w:rsidDel="00F027FC">
                <w:rPr>
                  <w:rFonts w:ascii="Calibri" w:hAnsi="Calibri"/>
                  <w:sz w:val="22"/>
                  <w:szCs w:val="22"/>
                </w:rPr>
                <w:delText>Version</w:delText>
              </w:r>
            </w:del>
          </w:p>
        </w:tc>
        <w:tc>
          <w:tcPr>
            <w:tcW w:w="2130" w:type="dxa"/>
            <w:tcBorders>
              <w:top w:val="double" w:sz="6" w:space="0" w:color="auto"/>
              <w:left w:val="single" w:sz="6" w:space="0" w:color="auto"/>
              <w:bottom w:val="single" w:sz="6" w:space="0" w:color="auto"/>
              <w:right w:val="single" w:sz="6" w:space="0" w:color="auto"/>
            </w:tcBorders>
          </w:tcPr>
          <w:p w14:paraId="569BCE1C" w14:textId="77777777" w:rsidR="00FD6BD0" w:rsidRPr="0020524C" w:rsidDel="00F027FC" w:rsidRDefault="00FD6BD0" w:rsidP="008830C1">
            <w:pPr>
              <w:pStyle w:val="TableHeading"/>
              <w:rPr>
                <w:del w:id="3" w:author="Liam Sykes" w:date="2022-03-18T15:22:00Z"/>
                <w:rFonts w:ascii="Calibri" w:hAnsi="Calibri"/>
                <w:sz w:val="22"/>
                <w:szCs w:val="22"/>
              </w:rPr>
            </w:pPr>
            <w:del w:id="4" w:author="Liam Sykes" w:date="2022-03-18T15:22:00Z">
              <w:r w:rsidRPr="0020524C" w:rsidDel="00F027FC">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323EDF3D" w14:textId="77777777" w:rsidR="00FD6BD0" w:rsidRPr="0020524C" w:rsidDel="00F027FC" w:rsidRDefault="00FD6BD0" w:rsidP="008830C1">
            <w:pPr>
              <w:pStyle w:val="TableHeading"/>
              <w:rPr>
                <w:del w:id="5" w:author="Liam Sykes" w:date="2022-03-18T15:22:00Z"/>
                <w:rFonts w:ascii="Calibri" w:hAnsi="Calibri"/>
                <w:sz w:val="22"/>
                <w:szCs w:val="22"/>
              </w:rPr>
            </w:pPr>
            <w:del w:id="6" w:author="Liam Sykes" w:date="2022-03-18T15:22:00Z">
              <w:r w:rsidRPr="0020524C" w:rsidDel="00F027FC">
                <w:rPr>
                  <w:rFonts w:ascii="Calibri" w:hAnsi="Calibri"/>
                  <w:sz w:val="22"/>
                  <w:szCs w:val="22"/>
                </w:rPr>
                <w:delText>Description of Revisions</w:delText>
              </w:r>
            </w:del>
          </w:p>
        </w:tc>
      </w:tr>
      <w:tr w:rsidR="00FD6BD0" w:rsidRPr="0020524C" w:rsidDel="00F027FC" w14:paraId="79D29A1C" w14:textId="77777777" w:rsidTr="00C13E22">
        <w:trPr>
          <w:cantSplit/>
          <w:jc w:val="center"/>
          <w:del w:id="7" w:author="Liam Sykes" w:date="2022-03-18T15:22:00Z"/>
        </w:trPr>
        <w:tc>
          <w:tcPr>
            <w:tcW w:w="1184" w:type="dxa"/>
            <w:tcBorders>
              <w:top w:val="single" w:sz="6" w:space="0" w:color="auto"/>
              <w:left w:val="double" w:sz="6" w:space="0" w:color="auto"/>
              <w:bottom w:val="single" w:sz="6" w:space="0" w:color="auto"/>
              <w:right w:val="single" w:sz="6" w:space="0" w:color="auto"/>
            </w:tcBorders>
          </w:tcPr>
          <w:p w14:paraId="751FEA46" w14:textId="77777777" w:rsidR="00FD6BD0" w:rsidRPr="0020524C" w:rsidDel="00F027FC" w:rsidRDefault="00FD6BD0" w:rsidP="008830C1">
            <w:pPr>
              <w:pStyle w:val="NormalTableText"/>
              <w:rPr>
                <w:del w:id="8" w:author="Liam Sykes" w:date="2022-03-18T15:22:00Z"/>
                <w:rFonts w:ascii="Calibri" w:hAnsi="Calibri"/>
                <w:sz w:val="22"/>
                <w:szCs w:val="22"/>
              </w:rPr>
            </w:pPr>
            <w:del w:id="9" w:author="Liam Sykes" w:date="2022-03-18T15:22:00Z">
              <w:r w:rsidRPr="0020524C" w:rsidDel="00F027FC">
                <w:rPr>
                  <w:rFonts w:ascii="Calibri" w:hAnsi="Calibri"/>
                  <w:sz w:val="22"/>
                  <w:szCs w:val="22"/>
                </w:rPr>
                <w:delText>1</w:delText>
              </w:r>
            </w:del>
          </w:p>
        </w:tc>
        <w:tc>
          <w:tcPr>
            <w:tcW w:w="2130" w:type="dxa"/>
            <w:tcBorders>
              <w:top w:val="single" w:sz="6" w:space="0" w:color="auto"/>
              <w:left w:val="single" w:sz="6" w:space="0" w:color="auto"/>
              <w:bottom w:val="single" w:sz="6" w:space="0" w:color="auto"/>
              <w:right w:val="single" w:sz="6" w:space="0" w:color="auto"/>
            </w:tcBorders>
          </w:tcPr>
          <w:p w14:paraId="646B6628" w14:textId="77777777" w:rsidR="00FD6BD0" w:rsidRPr="0020524C" w:rsidDel="00F027FC" w:rsidRDefault="00037C4C" w:rsidP="008830C1">
            <w:pPr>
              <w:pStyle w:val="NormalTableText"/>
              <w:rPr>
                <w:del w:id="10" w:author="Liam Sykes" w:date="2022-03-18T15:22:00Z"/>
                <w:rFonts w:ascii="Calibri" w:hAnsi="Calibri"/>
                <w:sz w:val="22"/>
                <w:szCs w:val="22"/>
              </w:rPr>
            </w:pPr>
            <w:del w:id="11" w:author="Liam Sykes" w:date="2022-03-18T15:22:00Z">
              <w:r w:rsidRPr="0020524C" w:rsidDel="00F027FC">
                <w:rPr>
                  <w:rFonts w:ascii="Calibri" w:hAnsi="Calibri"/>
                  <w:sz w:val="22"/>
                  <w:szCs w:val="22"/>
                </w:rPr>
                <w:delText>April 29, 2014</w:delText>
              </w:r>
            </w:del>
          </w:p>
        </w:tc>
        <w:tc>
          <w:tcPr>
            <w:tcW w:w="5863" w:type="dxa"/>
            <w:tcBorders>
              <w:top w:val="single" w:sz="6" w:space="0" w:color="auto"/>
              <w:left w:val="single" w:sz="6" w:space="0" w:color="auto"/>
              <w:bottom w:val="single" w:sz="6" w:space="0" w:color="auto"/>
              <w:right w:val="double" w:sz="6" w:space="0" w:color="auto"/>
            </w:tcBorders>
          </w:tcPr>
          <w:p w14:paraId="073AE793" w14:textId="77777777" w:rsidR="00FD6BD0" w:rsidRPr="0020524C" w:rsidDel="00F027FC" w:rsidRDefault="00037C4C" w:rsidP="00037C4C">
            <w:pPr>
              <w:pStyle w:val="NormalTableText"/>
              <w:rPr>
                <w:del w:id="12" w:author="Liam Sykes" w:date="2022-03-18T15:22:00Z"/>
                <w:rFonts w:ascii="Calibri" w:hAnsi="Calibri"/>
                <w:sz w:val="22"/>
                <w:szCs w:val="22"/>
              </w:rPr>
            </w:pPr>
            <w:del w:id="13" w:author="Liam Sykes" w:date="2022-03-18T15:22:00Z">
              <w:r w:rsidRPr="0020524C" w:rsidDel="00F027FC">
                <w:rPr>
                  <w:rFonts w:ascii="Calibri" w:hAnsi="Calibri"/>
                  <w:sz w:val="22"/>
                  <w:szCs w:val="22"/>
                </w:rPr>
                <w:delText>First Draft of newly created 01425 for internal review (AV)</w:delText>
              </w:r>
            </w:del>
          </w:p>
        </w:tc>
      </w:tr>
      <w:tr w:rsidR="00FD6BD0" w:rsidRPr="0020524C" w:rsidDel="00F027FC" w14:paraId="784D9758" w14:textId="77777777" w:rsidTr="00C13E22">
        <w:trPr>
          <w:cantSplit/>
          <w:jc w:val="center"/>
          <w:del w:id="14" w:author="Liam Sykes" w:date="2022-03-18T15:22:00Z"/>
        </w:trPr>
        <w:tc>
          <w:tcPr>
            <w:tcW w:w="1184" w:type="dxa"/>
            <w:tcBorders>
              <w:top w:val="single" w:sz="6" w:space="0" w:color="auto"/>
              <w:left w:val="double" w:sz="6" w:space="0" w:color="auto"/>
              <w:bottom w:val="single" w:sz="6" w:space="0" w:color="auto"/>
              <w:right w:val="single" w:sz="6" w:space="0" w:color="auto"/>
            </w:tcBorders>
          </w:tcPr>
          <w:p w14:paraId="1F6F2EB7" w14:textId="77777777" w:rsidR="00FD6BD0" w:rsidRPr="0020524C" w:rsidDel="00F027FC" w:rsidRDefault="002C21DF" w:rsidP="008830C1">
            <w:pPr>
              <w:pStyle w:val="NormalTableText"/>
              <w:rPr>
                <w:del w:id="15" w:author="Liam Sykes" w:date="2022-03-18T15:22:00Z"/>
                <w:rFonts w:ascii="Calibri" w:hAnsi="Calibri"/>
                <w:sz w:val="22"/>
                <w:szCs w:val="22"/>
              </w:rPr>
            </w:pPr>
            <w:del w:id="16" w:author="Liam Sykes" w:date="2022-03-18T15:22:00Z">
              <w:r w:rsidRPr="0020524C" w:rsidDel="00F027FC">
                <w:rPr>
                  <w:rFonts w:ascii="Calibri" w:hAnsi="Calibri"/>
                  <w:sz w:val="22"/>
                  <w:szCs w:val="22"/>
                </w:rPr>
                <w:delText>2</w:delText>
              </w:r>
            </w:del>
          </w:p>
        </w:tc>
        <w:tc>
          <w:tcPr>
            <w:tcW w:w="2130" w:type="dxa"/>
            <w:tcBorders>
              <w:top w:val="single" w:sz="6" w:space="0" w:color="auto"/>
              <w:left w:val="single" w:sz="6" w:space="0" w:color="auto"/>
              <w:bottom w:val="single" w:sz="6" w:space="0" w:color="auto"/>
              <w:right w:val="single" w:sz="6" w:space="0" w:color="auto"/>
            </w:tcBorders>
          </w:tcPr>
          <w:p w14:paraId="075FF6C7" w14:textId="77777777" w:rsidR="00FD6BD0" w:rsidRPr="0020524C" w:rsidDel="00F027FC" w:rsidRDefault="007E7442" w:rsidP="008830C1">
            <w:pPr>
              <w:pStyle w:val="NormalTableText"/>
              <w:rPr>
                <w:del w:id="17" w:author="Liam Sykes" w:date="2022-03-18T15:22:00Z"/>
                <w:rFonts w:ascii="Calibri" w:hAnsi="Calibri"/>
                <w:sz w:val="22"/>
                <w:szCs w:val="22"/>
              </w:rPr>
            </w:pPr>
            <w:del w:id="18" w:author="Liam Sykes" w:date="2022-03-18T15:22:00Z">
              <w:r w:rsidRPr="0020524C" w:rsidDel="00F027FC">
                <w:rPr>
                  <w:rFonts w:ascii="Calibri" w:hAnsi="Calibri"/>
                  <w:sz w:val="22"/>
                  <w:szCs w:val="22"/>
                </w:rPr>
                <w:delText>May 28, 2014</w:delText>
              </w:r>
            </w:del>
          </w:p>
        </w:tc>
        <w:tc>
          <w:tcPr>
            <w:tcW w:w="5863" w:type="dxa"/>
            <w:tcBorders>
              <w:top w:val="single" w:sz="6" w:space="0" w:color="auto"/>
              <w:left w:val="single" w:sz="6" w:space="0" w:color="auto"/>
              <w:bottom w:val="single" w:sz="6" w:space="0" w:color="auto"/>
              <w:right w:val="double" w:sz="6" w:space="0" w:color="auto"/>
            </w:tcBorders>
          </w:tcPr>
          <w:p w14:paraId="078AF109" w14:textId="77777777" w:rsidR="00FD6BD0" w:rsidRPr="0020524C" w:rsidDel="00F027FC" w:rsidRDefault="007E7442" w:rsidP="008830C1">
            <w:pPr>
              <w:pStyle w:val="NormalTableText"/>
              <w:rPr>
                <w:del w:id="19" w:author="Liam Sykes" w:date="2022-03-18T15:22:00Z"/>
                <w:rFonts w:ascii="Calibri" w:hAnsi="Calibri" w:cs="Arial"/>
                <w:sz w:val="22"/>
                <w:szCs w:val="22"/>
                <w:lang w:val="en-CA" w:eastAsia="en-CA"/>
              </w:rPr>
            </w:pPr>
            <w:del w:id="20" w:author="Liam Sykes" w:date="2022-03-18T15:22:00Z">
              <w:r w:rsidRPr="0020524C" w:rsidDel="00F027FC">
                <w:rPr>
                  <w:rFonts w:ascii="Calibri" w:hAnsi="Calibri" w:cs="Arial"/>
                  <w:sz w:val="22"/>
                  <w:szCs w:val="22"/>
                  <w:lang w:val="en-CA" w:eastAsia="en-CA"/>
                </w:rPr>
                <w:delText>Incorporation of BW’s comments, change in responsibility for CMMS input role (to Consultant</w:delText>
              </w:r>
              <w:r w:rsidR="00140EC1" w:rsidRPr="0020524C" w:rsidDel="00F027FC">
                <w:rPr>
                  <w:rFonts w:ascii="Calibri" w:hAnsi="Calibri" w:cs="Arial"/>
                  <w:sz w:val="22"/>
                  <w:szCs w:val="22"/>
                  <w:lang w:val="en-CA" w:eastAsia="en-CA"/>
                </w:rPr>
                <w:delText xml:space="preserve"> as per SMacD</w:delText>
              </w:r>
              <w:r w:rsidRPr="0020524C" w:rsidDel="00F027FC">
                <w:rPr>
                  <w:rFonts w:ascii="Calibri" w:hAnsi="Calibri" w:cs="Arial"/>
                  <w:sz w:val="22"/>
                  <w:szCs w:val="22"/>
                  <w:lang w:val="en-CA" w:eastAsia="en-CA"/>
                </w:rPr>
                <w:delText>). (AV)</w:delText>
              </w:r>
            </w:del>
          </w:p>
        </w:tc>
      </w:tr>
      <w:tr w:rsidR="00FD6BD0" w:rsidRPr="0020524C" w:rsidDel="00F027FC" w14:paraId="185C949C" w14:textId="77777777" w:rsidTr="00C13E22">
        <w:trPr>
          <w:cantSplit/>
          <w:trHeight w:val="65"/>
          <w:jc w:val="center"/>
          <w:del w:id="21" w:author="Liam Sykes" w:date="2022-03-18T15:22:00Z"/>
        </w:trPr>
        <w:tc>
          <w:tcPr>
            <w:tcW w:w="1184" w:type="dxa"/>
            <w:tcBorders>
              <w:top w:val="single" w:sz="6" w:space="0" w:color="auto"/>
              <w:left w:val="double" w:sz="6" w:space="0" w:color="auto"/>
              <w:bottom w:val="single" w:sz="6" w:space="0" w:color="auto"/>
              <w:right w:val="single" w:sz="6" w:space="0" w:color="auto"/>
            </w:tcBorders>
          </w:tcPr>
          <w:p w14:paraId="53B40A32" w14:textId="77777777" w:rsidR="00FD6BD0" w:rsidRPr="0020524C" w:rsidDel="00F027FC" w:rsidRDefault="008974F5" w:rsidP="008830C1">
            <w:pPr>
              <w:pStyle w:val="NormalTableText"/>
              <w:rPr>
                <w:del w:id="22" w:author="Liam Sykes" w:date="2022-03-18T15:22:00Z"/>
                <w:rFonts w:ascii="Calibri" w:hAnsi="Calibri"/>
                <w:sz w:val="22"/>
                <w:szCs w:val="22"/>
              </w:rPr>
            </w:pPr>
            <w:del w:id="23" w:author="Liam Sykes" w:date="2022-03-18T15:22:00Z">
              <w:r w:rsidDel="00F027FC">
                <w:rPr>
                  <w:rFonts w:ascii="Calibri" w:hAnsi="Calibri"/>
                  <w:sz w:val="22"/>
                  <w:szCs w:val="22"/>
                </w:rPr>
                <w:delText>3</w:delText>
              </w:r>
            </w:del>
          </w:p>
        </w:tc>
        <w:tc>
          <w:tcPr>
            <w:tcW w:w="2130" w:type="dxa"/>
            <w:tcBorders>
              <w:top w:val="single" w:sz="6" w:space="0" w:color="auto"/>
              <w:left w:val="single" w:sz="6" w:space="0" w:color="auto"/>
              <w:bottom w:val="single" w:sz="6" w:space="0" w:color="auto"/>
              <w:right w:val="single" w:sz="6" w:space="0" w:color="auto"/>
            </w:tcBorders>
          </w:tcPr>
          <w:p w14:paraId="3CF80A7D" w14:textId="77777777" w:rsidR="00FD6BD0" w:rsidRPr="0020524C" w:rsidDel="00F027FC" w:rsidRDefault="008974F5" w:rsidP="008830C1">
            <w:pPr>
              <w:pStyle w:val="NormalTableText"/>
              <w:rPr>
                <w:del w:id="24" w:author="Liam Sykes" w:date="2022-03-18T15:22:00Z"/>
                <w:rFonts w:ascii="Calibri" w:hAnsi="Calibri"/>
                <w:sz w:val="22"/>
                <w:szCs w:val="22"/>
              </w:rPr>
            </w:pPr>
            <w:del w:id="25" w:author="Liam Sykes" w:date="2022-03-18T15:22:00Z">
              <w:r w:rsidDel="00F027FC">
                <w:rPr>
                  <w:rFonts w:ascii="Calibri" w:hAnsi="Calibri"/>
                  <w:sz w:val="22"/>
                  <w:szCs w:val="22"/>
                </w:rPr>
                <w:delText>December 9, 2014</w:delText>
              </w:r>
            </w:del>
          </w:p>
        </w:tc>
        <w:tc>
          <w:tcPr>
            <w:tcW w:w="5863" w:type="dxa"/>
            <w:tcBorders>
              <w:top w:val="single" w:sz="6" w:space="0" w:color="auto"/>
              <w:left w:val="single" w:sz="6" w:space="0" w:color="auto"/>
              <w:bottom w:val="single" w:sz="6" w:space="0" w:color="auto"/>
              <w:right w:val="double" w:sz="6" w:space="0" w:color="auto"/>
            </w:tcBorders>
          </w:tcPr>
          <w:p w14:paraId="12B72D96" w14:textId="77777777" w:rsidR="00FD6BD0" w:rsidRPr="0020524C" w:rsidDel="00F027FC" w:rsidRDefault="008974F5" w:rsidP="008830C1">
            <w:pPr>
              <w:pStyle w:val="NormalTableText"/>
              <w:rPr>
                <w:del w:id="26" w:author="Liam Sykes" w:date="2022-03-18T15:22:00Z"/>
                <w:rFonts w:ascii="Calibri" w:hAnsi="Calibri"/>
                <w:sz w:val="22"/>
                <w:szCs w:val="22"/>
              </w:rPr>
            </w:pPr>
            <w:del w:id="27" w:author="Liam Sykes" w:date="2022-03-18T15:22:00Z">
              <w:r w:rsidDel="00F027FC">
                <w:rPr>
                  <w:rFonts w:ascii="Calibri" w:hAnsi="Calibri"/>
                  <w:sz w:val="22"/>
                  <w:szCs w:val="22"/>
                </w:rPr>
                <w:delText>Incorporation of all comments and finalization. (AV)</w:delText>
              </w:r>
            </w:del>
          </w:p>
        </w:tc>
      </w:tr>
      <w:tr w:rsidR="00BC183F" w:rsidRPr="0020524C" w:rsidDel="00F027FC" w14:paraId="0F856454" w14:textId="77777777" w:rsidTr="00D10638">
        <w:trPr>
          <w:cantSplit/>
          <w:jc w:val="center"/>
          <w:del w:id="28" w:author="Liam Sykes" w:date="2022-03-18T15:22:00Z"/>
        </w:trPr>
        <w:tc>
          <w:tcPr>
            <w:tcW w:w="1184" w:type="dxa"/>
            <w:tcBorders>
              <w:top w:val="single" w:sz="6" w:space="0" w:color="auto"/>
              <w:left w:val="double" w:sz="6" w:space="0" w:color="auto"/>
              <w:bottom w:val="single" w:sz="6" w:space="0" w:color="auto"/>
              <w:right w:val="single" w:sz="6" w:space="0" w:color="auto"/>
            </w:tcBorders>
          </w:tcPr>
          <w:p w14:paraId="32BDD23B" w14:textId="77777777" w:rsidR="00BC183F" w:rsidRPr="00761F6E" w:rsidDel="00F027FC" w:rsidRDefault="00BC183F" w:rsidP="007B6472">
            <w:pPr>
              <w:rPr>
                <w:del w:id="29" w:author="Liam Sykes" w:date="2022-03-18T15:22:00Z"/>
                <w:rFonts w:ascii="Calibri" w:hAnsi="Calibri"/>
                <w:b/>
              </w:rPr>
            </w:pPr>
            <w:del w:id="30" w:author="Liam Sykes" w:date="2022-03-18T15:22:00Z">
              <w:r w:rsidRPr="00761F6E" w:rsidDel="00F027FC">
                <w:rPr>
                  <w:rFonts w:ascii="Calibri" w:hAnsi="Calibri"/>
                  <w:b/>
                </w:rPr>
                <w:delText>4</w:delText>
              </w:r>
            </w:del>
          </w:p>
        </w:tc>
        <w:tc>
          <w:tcPr>
            <w:tcW w:w="2130" w:type="dxa"/>
            <w:tcBorders>
              <w:top w:val="single" w:sz="6" w:space="0" w:color="auto"/>
              <w:left w:val="single" w:sz="6" w:space="0" w:color="auto"/>
              <w:bottom w:val="single" w:sz="6" w:space="0" w:color="auto"/>
              <w:right w:val="single" w:sz="6" w:space="0" w:color="auto"/>
            </w:tcBorders>
          </w:tcPr>
          <w:p w14:paraId="3736E5B2" w14:textId="77777777" w:rsidR="00BC183F" w:rsidRPr="00761F6E" w:rsidDel="00F027FC" w:rsidRDefault="00BC183F" w:rsidP="00BC183F">
            <w:pPr>
              <w:rPr>
                <w:del w:id="31" w:author="Liam Sykes" w:date="2022-03-18T15:22:00Z"/>
                <w:rFonts w:ascii="Calibri" w:hAnsi="Calibri"/>
                <w:b/>
              </w:rPr>
            </w:pPr>
            <w:del w:id="32" w:author="Liam Sykes" w:date="2022-03-18T15:22:00Z">
              <w:r w:rsidRPr="00761F6E" w:rsidDel="00F027FC">
                <w:rPr>
                  <w:rFonts w:ascii="Calibri" w:hAnsi="Calibri"/>
                  <w:b/>
                </w:rPr>
                <w:delText>October 6, 2015</w:delText>
              </w:r>
            </w:del>
          </w:p>
        </w:tc>
        <w:tc>
          <w:tcPr>
            <w:tcW w:w="5863" w:type="dxa"/>
            <w:tcBorders>
              <w:top w:val="single" w:sz="6" w:space="0" w:color="auto"/>
              <w:left w:val="single" w:sz="6" w:space="0" w:color="auto"/>
              <w:bottom w:val="single" w:sz="6" w:space="0" w:color="auto"/>
              <w:right w:val="double" w:sz="6" w:space="0" w:color="auto"/>
            </w:tcBorders>
          </w:tcPr>
          <w:p w14:paraId="5016A359" w14:textId="77777777" w:rsidR="00BC183F" w:rsidRPr="00761F6E" w:rsidDel="00F027FC" w:rsidRDefault="00BC183F" w:rsidP="00BC183F">
            <w:pPr>
              <w:rPr>
                <w:del w:id="33" w:author="Liam Sykes" w:date="2022-03-18T15:22:00Z"/>
                <w:rFonts w:ascii="Calibri" w:hAnsi="Calibri"/>
                <w:b/>
              </w:rPr>
            </w:pPr>
            <w:del w:id="34" w:author="Liam Sykes" w:date="2022-03-18T15:22:00Z">
              <w:r w:rsidRPr="00761F6E" w:rsidDel="00F027FC">
                <w:rPr>
                  <w:rFonts w:ascii="Calibri" w:hAnsi="Calibri"/>
                  <w:b/>
                </w:rPr>
                <w:delText>Updated, Finalized Specification – Reference eDOCS #6325259  v5 (AV)</w:delText>
              </w:r>
            </w:del>
          </w:p>
        </w:tc>
      </w:tr>
      <w:tr w:rsidR="00927628" w:rsidRPr="0020524C" w:rsidDel="00F027FC" w14:paraId="186045C0" w14:textId="77777777" w:rsidTr="00613B81">
        <w:trPr>
          <w:cantSplit/>
          <w:jc w:val="center"/>
          <w:del w:id="35" w:author="Liam Sykes" w:date="2022-03-18T15:22:00Z"/>
        </w:trPr>
        <w:tc>
          <w:tcPr>
            <w:tcW w:w="1184" w:type="dxa"/>
            <w:tcBorders>
              <w:top w:val="single" w:sz="6" w:space="0" w:color="auto"/>
              <w:left w:val="double" w:sz="6" w:space="0" w:color="auto"/>
              <w:bottom w:val="single" w:sz="6" w:space="0" w:color="auto"/>
              <w:right w:val="single" w:sz="6" w:space="0" w:color="auto"/>
            </w:tcBorders>
          </w:tcPr>
          <w:p w14:paraId="0B669993" w14:textId="77777777" w:rsidR="00927628" w:rsidRPr="0020524C" w:rsidDel="00F027FC" w:rsidRDefault="00C7374C" w:rsidP="008830C1">
            <w:pPr>
              <w:pStyle w:val="NormalTableText"/>
              <w:rPr>
                <w:del w:id="36" w:author="Liam Sykes" w:date="2022-03-18T15:22:00Z"/>
                <w:rFonts w:ascii="Calibri" w:hAnsi="Calibri"/>
                <w:sz w:val="22"/>
                <w:szCs w:val="22"/>
              </w:rPr>
            </w:pPr>
            <w:del w:id="37" w:author="Liam Sykes" w:date="2022-03-18T15:22:00Z">
              <w:r w:rsidDel="00F027FC">
                <w:rPr>
                  <w:rFonts w:ascii="Calibri" w:hAnsi="Calibri"/>
                  <w:sz w:val="22"/>
                  <w:szCs w:val="22"/>
                </w:rPr>
                <w:delText>5</w:delText>
              </w:r>
            </w:del>
          </w:p>
        </w:tc>
        <w:tc>
          <w:tcPr>
            <w:tcW w:w="2130" w:type="dxa"/>
            <w:tcBorders>
              <w:top w:val="single" w:sz="6" w:space="0" w:color="auto"/>
              <w:left w:val="single" w:sz="6" w:space="0" w:color="auto"/>
              <w:bottom w:val="single" w:sz="6" w:space="0" w:color="auto"/>
              <w:right w:val="single" w:sz="6" w:space="0" w:color="auto"/>
            </w:tcBorders>
          </w:tcPr>
          <w:p w14:paraId="7A1E5293" w14:textId="77777777" w:rsidR="00927628" w:rsidRPr="0020524C" w:rsidDel="00F027FC" w:rsidRDefault="00C7374C" w:rsidP="008830C1">
            <w:pPr>
              <w:pStyle w:val="NormalTableText"/>
              <w:rPr>
                <w:del w:id="38" w:author="Liam Sykes" w:date="2022-03-18T15:22:00Z"/>
                <w:rFonts w:ascii="Calibri" w:hAnsi="Calibri"/>
                <w:sz w:val="22"/>
                <w:szCs w:val="22"/>
              </w:rPr>
            </w:pPr>
            <w:del w:id="39" w:author="Liam Sykes" w:date="2022-03-18T15:22:00Z">
              <w:r w:rsidDel="00F027FC">
                <w:rPr>
                  <w:rFonts w:ascii="Calibri" w:hAnsi="Calibri"/>
                  <w:sz w:val="22"/>
                  <w:szCs w:val="22"/>
                </w:rPr>
                <w:delText>December 17</w:delText>
              </w:r>
              <w:r w:rsidR="00CE489F" w:rsidDel="00F027FC">
                <w:rPr>
                  <w:rFonts w:ascii="Calibri" w:hAnsi="Calibri"/>
                  <w:sz w:val="22"/>
                  <w:szCs w:val="22"/>
                </w:rPr>
                <w:delText>, 2015</w:delText>
              </w:r>
            </w:del>
          </w:p>
        </w:tc>
        <w:tc>
          <w:tcPr>
            <w:tcW w:w="5863" w:type="dxa"/>
            <w:tcBorders>
              <w:top w:val="single" w:sz="6" w:space="0" w:color="auto"/>
              <w:left w:val="single" w:sz="6" w:space="0" w:color="auto"/>
              <w:bottom w:val="single" w:sz="6" w:space="0" w:color="auto"/>
              <w:right w:val="double" w:sz="6" w:space="0" w:color="auto"/>
            </w:tcBorders>
          </w:tcPr>
          <w:p w14:paraId="7852B7C0" w14:textId="77777777" w:rsidR="00927628" w:rsidRPr="0020524C" w:rsidDel="00F027FC" w:rsidRDefault="00C7374C" w:rsidP="00F31070">
            <w:pPr>
              <w:pStyle w:val="NormalTableText"/>
              <w:rPr>
                <w:del w:id="40" w:author="Liam Sykes" w:date="2022-03-18T15:22:00Z"/>
                <w:rFonts w:ascii="Calibri" w:hAnsi="Calibri"/>
                <w:sz w:val="22"/>
                <w:szCs w:val="22"/>
              </w:rPr>
            </w:pPr>
            <w:del w:id="41" w:author="Liam Sykes" w:date="2022-03-18T15:22:00Z">
              <w:r w:rsidRPr="00C7374C" w:rsidDel="00F027FC">
                <w:rPr>
                  <w:rFonts w:ascii="Calibri" w:hAnsi="Calibri"/>
                  <w:sz w:val="22"/>
                  <w:szCs w:val="22"/>
                  <w:lang w:val="en-CA"/>
                </w:rPr>
                <w:delText xml:space="preserve">Minor clarifications based on comments by Legal Department.  </w:delText>
              </w:r>
              <w:r w:rsidR="0055725B" w:rsidDel="00F027FC">
                <w:rPr>
                  <w:rFonts w:ascii="Calibri" w:hAnsi="Calibri"/>
                  <w:sz w:val="22"/>
                  <w:szCs w:val="22"/>
                  <w:lang w:val="en-CA"/>
                </w:rPr>
                <w:delText>(</w:delText>
              </w:r>
              <w:r w:rsidRPr="00C7374C" w:rsidDel="00F027FC">
                <w:rPr>
                  <w:rFonts w:ascii="Calibri" w:hAnsi="Calibri"/>
                  <w:sz w:val="22"/>
                  <w:szCs w:val="22"/>
                  <w:lang w:val="en-CA"/>
                </w:rPr>
                <w:delText>AAM</w:delText>
              </w:r>
              <w:r w:rsidR="0055725B" w:rsidDel="00F027FC">
                <w:rPr>
                  <w:rFonts w:ascii="Calibri" w:hAnsi="Calibri"/>
                  <w:sz w:val="22"/>
                  <w:szCs w:val="22"/>
                  <w:lang w:val="en-CA"/>
                </w:rPr>
                <w:delText>)</w:delText>
              </w:r>
            </w:del>
          </w:p>
        </w:tc>
      </w:tr>
      <w:tr w:rsidR="00613B81" w:rsidRPr="0020524C" w:rsidDel="00F027FC" w14:paraId="650DA9B8" w14:textId="77777777" w:rsidTr="00C13E22">
        <w:trPr>
          <w:cantSplit/>
          <w:jc w:val="center"/>
          <w:del w:id="42" w:author="Liam Sykes" w:date="2022-03-18T15:22:00Z"/>
        </w:trPr>
        <w:tc>
          <w:tcPr>
            <w:tcW w:w="1184" w:type="dxa"/>
            <w:tcBorders>
              <w:top w:val="single" w:sz="6" w:space="0" w:color="auto"/>
              <w:left w:val="double" w:sz="6" w:space="0" w:color="auto"/>
              <w:bottom w:val="double" w:sz="6" w:space="0" w:color="auto"/>
              <w:right w:val="single" w:sz="6" w:space="0" w:color="auto"/>
            </w:tcBorders>
          </w:tcPr>
          <w:p w14:paraId="40609A1C" w14:textId="77777777" w:rsidR="00613B81" w:rsidDel="00F027FC" w:rsidRDefault="00613B81" w:rsidP="008830C1">
            <w:pPr>
              <w:pStyle w:val="NormalTableText"/>
              <w:rPr>
                <w:del w:id="43" w:author="Liam Sykes" w:date="2022-03-18T15:22:00Z"/>
                <w:rFonts w:ascii="Calibri" w:hAnsi="Calibri"/>
                <w:sz w:val="22"/>
                <w:szCs w:val="22"/>
              </w:rPr>
            </w:pPr>
            <w:del w:id="44" w:author="Liam Sykes" w:date="2022-03-18T15:22:00Z">
              <w:r w:rsidDel="00F027FC">
                <w:rPr>
                  <w:rFonts w:ascii="Calibri" w:hAnsi="Calibri"/>
                  <w:sz w:val="22"/>
                  <w:szCs w:val="22"/>
                </w:rPr>
                <w:delText>6</w:delText>
              </w:r>
            </w:del>
          </w:p>
        </w:tc>
        <w:tc>
          <w:tcPr>
            <w:tcW w:w="2130" w:type="dxa"/>
            <w:tcBorders>
              <w:top w:val="single" w:sz="6" w:space="0" w:color="auto"/>
              <w:left w:val="single" w:sz="6" w:space="0" w:color="auto"/>
              <w:bottom w:val="double" w:sz="6" w:space="0" w:color="auto"/>
              <w:right w:val="single" w:sz="6" w:space="0" w:color="auto"/>
            </w:tcBorders>
          </w:tcPr>
          <w:p w14:paraId="55050953" w14:textId="77777777" w:rsidR="00613B81" w:rsidDel="00F027FC" w:rsidRDefault="00613B81" w:rsidP="008830C1">
            <w:pPr>
              <w:pStyle w:val="NormalTableText"/>
              <w:rPr>
                <w:del w:id="45" w:author="Liam Sykes" w:date="2022-03-18T15:22:00Z"/>
                <w:rFonts w:ascii="Calibri" w:hAnsi="Calibri"/>
                <w:sz w:val="22"/>
                <w:szCs w:val="22"/>
              </w:rPr>
            </w:pPr>
            <w:del w:id="46" w:author="Liam Sykes" w:date="2022-03-18T15:22:00Z">
              <w:r w:rsidDel="00F027FC">
                <w:rPr>
                  <w:rFonts w:ascii="Calibri" w:hAnsi="Calibri"/>
                  <w:sz w:val="22"/>
                  <w:szCs w:val="22"/>
                </w:rPr>
                <w:delText>April 4, 2017</w:delText>
              </w:r>
            </w:del>
          </w:p>
        </w:tc>
        <w:tc>
          <w:tcPr>
            <w:tcW w:w="5863" w:type="dxa"/>
            <w:tcBorders>
              <w:top w:val="single" w:sz="6" w:space="0" w:color="auto"/>
              <w:left w:val="single" w:sz="6" w:space="0" w:color="auto"/>
              <w:bottom w:val="double" w:sz="6" w:space="0" w:color="auto"/>
              <w:right w:val="double" w:sz="6" w:space="0" w:color="auto"/>
            </w:tcBorders>
          </w:tcPr>
          <w:p w14:paraId="3D43973C" w14:textId="77777777" w:rsidR="00613B81" w:rsidRPr="00C7374C" w:rsidDel="00F027FC" w:rsidRDefault="00613B81" w:rsidP="00613B81">
            <w:pPr>
              <w:pStyle w:val="NormalTableText"/>
              <w:rPr>
                <w:del w:id="47" w:author="Liam Sykes" w:date="2022-03-18T15:22:00Z"/>
                <w:rFonts w:ascii="Calibri" w:hAnsi="Calibri"/>
                <w:sz w:val="22"/>
                <w:szCs w:val="22"/>
                <w:lang w:val="en-CA"/>
              </w:rPr>
            </w:pPr>
            <w:del w:id="48" w:author="Liam Sykes" w:date="2022-03-18T15:22:00Z">
              <w:r w:rsidDel="00F027FC">
                <w:rPr>
                  <w:rFonts w:ascii="Calibri" w:hAnsi="Calibri"/>
                  <w:sz w:val="22"/>
                  <w:szCs w:val="22"/>
                  <w:lang w:val="en-CA"/>
                </w:rPr>
                <w:delText xml:space="preserve">Updated references to Design Guidelines Section 35 - </w:delText>
              </w:r>
              <w:r w:rsidRPr="00613B81" w:rsidDel="00F027FC">
                <w:rPr>
                  <w:rFonts w:ascii="Calibri" w:hAnsi="Calibri"/>
                  <w:sz w:val="22"/>
                  <w:szCs w:val="22"/>
                  <w:lang w:val="en-CA"/>
                </w:rPr>
                <w:delText>Development and Maintenance</w:delText>
              </w:r>
              <w:r w:rsidDel="00F027FC">
                <w:rPr>
                  <w:rFonts w:ascii="Calibri" w:hAnsi="Calibri"/>
                  <w:sz w:val="22"/>
                  <w:szCs w:val="22"/>
                  <w:lang w:val="en-CA"/>
                </w:rPr>
                <w:delText xml:space="preserve"> </w:delText>
              </w:r>
              <w:r w:rsidRPr="00613B81" w:rsidDel="00F027FC">
                <w:rPr>
                  <w:rFonts w:ascii="Calibri" w:hAnsi="Calibri"/>
                  <w:sz w:val="22"/>
                  <w:szCs w:val="22"/>
                  <w:lang w:val="en-CA"/>
                </w:rPr>
                <w:delText>of Asset Inventory and Tagging</w:delText>
              </w:r>
              <w:r w:rsidDel="00F027FC">
                <w:rPr>
                  <w:rFonts w:ascii="Calibri" w:hAnsi="Calibri"/>
                  <w:sz w:val="22"/>
                  <w:szCs w:val="22"/>
                  <w:lang w:val="en-CA"/>
                </w:rPr>
                <w:delText xml:space="preserve"> and </w:delText>
              </w:r>
              <w:r w:rsidRPr="00613B81" w:rsidDel="00F027FC">
                <w:rPr>
                  <w:rFonts w:ascii="Calibri" w:hAnsi="Calibri"/>
                  <w:sz w:val="22"/>
                  <w:szCs w:val="22"/>
                  <w:lang w:val="en-CA"/>
                </w:rPr>
                <w:delText>Design Guidelines Section 30 – Operation Manual Guideline</w:delText>
              </w:r>
              <w:r w:rsidDel="00F027FC">
                <w:rPr>
                  <w:rFonts w:ascii="Calibri" w:hAnsi="Calibri"/>
                  <w:sz w:val="22"/>
                  <w:szCs w:val="22"/>
                  <w:lang w:val="en-CA"/>
                </w:rPr>
                <w:delText xml:space="preserve"> (AAM)</w:delText>
              </w:r>
            </w:del>
          </w:p>
        </w:tc>
      </w:tr>
    </w:tbl>
    <w:p w14:paraId="5834D846" w14:textId="639AB66C" w:rsidR="00FD6BD0" w:rsidRPr="000978A9" w:rsidDel="00F027FC" w:rsidRDefault="000978A9" w:rsidP="000978A9">
      <w:pPr>
        <w:pStyle w:val="Heading1"/>
        <w:rPr>
          <w:del w:id="49" w:author="Liam Sykes" w:date="2022-03-18T15:22:00Z"/>
        </w:rPr>
        <w:pPrChange w:id="50" w:author="Johnny Pang" w:date="2022-11-29T11:35:00Z">
          <w:pPr>
            <w:pStyle w:val="BodyText"/>
          </w:pPr>
        </w:pPrChange>
      </w:pPr>
      <w:ins w:id="51" w:author="Johnny Pang" w:date="2022-11-29T11:36:00Z">
        <w:r>
          <w:t>G</w:t>
        </w:r>
      </w:ins>
    </w:p>
    <w:p w14:paraId="7E59ECDD" w14:textId="77777777" w:rsidR="00FD6BD0" w:rsidRPr="000978A9" w:rsidDel="00F027FC" w:rsidRDefault="00FD6BD0" w:rsidP="000978A9">
      <w:pPr>
        <w:pStyle w:val="Heading1"/>
        <w:rPr>
          <w:del w:id="52" w:author="Liam Sykes" w:date="2022-03-18T15:22:00Z"/>
        </w:rPr>
        <w:pPrChange w:id="53" w:author="Johnny Pang" w:date="2022-11-29T11:35:00Z">
          <w:pPr>
            <w:pStyle w:val="BodyText"/>
            <w:pBdr>
              <w:top w:val="single" w:sz="4" w:space="1" w:color="auto"/>
              <w:left w:val="single" w:sz="4" w:space="0" w:color="auto"/>
              <w:bottom w:val="single" w:sz="4" w:space="1" w:color="auto"/>
              <w:right w:val="single" w:sz="4" w:space="4" w:color="auto"/>
            </w:pBdr>
          </w:pPr>
        </w:pPrChange>
      </w:pPr>
      <w:del w:id="54" w:author="Liam Sykes" w:date="2022-03-18T15:22:00Z">
        <w:r w:rsidRPr="000978A9" w:rsidDel="00F027FC">
          <w:delText>NOTE:</w:delText>
        </w:r>
      </w:del>
    </w:p>
    <w:p w14:paraId="5AE0C8A7" w14:textId="77777777" w:rsidR="00FD6BD0" w:rsidRPr="000978A9" w:rsidDel="00F027FC" w:rsidRDefault="00FD6BD0" w:rsidP="000978A9">
      <w:pPr>
        <w:pStyle w:val="Heading1"/>
        <w:rPr>
          <w:del w:id="55" w:author="Liam Sykes" w:date="2022-03-18T15:22:00Z"/>
        </w:rPr>
        <w:pPrChange w:id="56" w:author="Johnny Pang" w:date="2022-11-29T11:35:00Z">
          <w:pPr>
            <w:pStyle w:val="BodyText"/>
            <w:pBdr>
              <w:top w:val="single" w:sz="4" w:space="1" w:color="auto"/>
              <w:left w:val="single" w:sz="4" w:space="0" w:color="auto"/>
              <w:bottom w:val="single" w:sz="4" w:space="1" w:color="auto"/>
              <w:right w:val="single" w:sz="4" w:space="4" w:color="auto"/>
            </w:pBdr>
          </w:pPr>
        </w:pPrChange>
      </w:pPr>
      <w:del w:id="57" w:author="Liam Sykes" w:date="2022-03-18T15:22:00Z">
        <w:r w:rsidRPr="000978A9" w:rsidDel="00F027FC">
          <w:delText>This is a CONTROLLED Document. Any documents appearing in paper form are not controlled and should be checked against the on-line file version prior to use.</w:delText>
        </w:r>
      </w:del>
    </w:p>
    <w:p w14:paraId="7C7E9DEF" w14:textId="77777777" w:rsidR="00FD6BD0" w:rsidRPr="000978A9" w:rsidDel="00F027FC" w:rsidRDefault="00FD6BD0" w:rsidP="000978A9">
      <w:pPr>
        <w:pStyle w:val="Heading1"/>
        <w:rPr>
          <w:del w:id="58" w:author="Liam Sykes" w:date="2022-03-18T15:22:00Z"/>
        </w:rPr>
        <w:pPrChange w:id="59" w:author="Johnny Pang" w:date="2022-11-29T11:35:00Z">
          <w:pPr>
            <w:pStyle w:val="BodyText"/>
            <w:pBdr>
              <w:top w:val="single" w:sz="4" w:space="1" w:color="auto"/>
              <w:left w:val="single" w:sz="4" w:space="0" w:color="auto"/>
              <w:bottom w:val="single" w:sz="4" w:space="1" w:color="auto"/>
              <w:right w:val="single" w:sz="4" w:space="4" w:color="auto"/>
            </w:pBdr>
          </w:pPr>
        </w:pPrChange>
      </w:pPr>
      <w:del w:id="60" w:author="Liam Sykes" w:date="2022-03-18T15:22:00Z">
        <w:r w:rsidRPr="000978A9" w:rsidDel="00F027FC">
          <w:rPr>
            <w:rPrChange w:id="61" w:author="Johnny Pang" w:date="2022-11-29T11:35:00Z">
              <w:rPr>
                <w:rFonts w:ascii="Calibri" w:hAnsi="Calibri"/>
                <w:b/>
                <w:bCs/>
                <w:szCs w:val="22"/>
              </w:rPr>
            </w:rPrChange>
          </w:rPr>
          <w:delText xml:space="preserve">Notice: </w:delText>
        </w:r>
        <w:r w:rsidRPr="000978A9" w:rsidDel="00F027FC">
          <w:delText>This Document hardcopy must be used for reference purpose only.</w:delText>
        </w:r>
      </w:del>
    </w:p>
    <w:p w14:paraId="207DCFEA" w14:textId="77777777" w:rsidR="00FD6BD0" w:rsidRPr="000978A9" w:rsidDel="00F027FC" w:rsidRDefault="00FD6BD0" w:rsidP="000978A9">
      <w:pPr>
        <w:pStyle w:val="Heading1"/>
        <w:rPr>
          <w:del w:id="62" w:author="Liam Sykes" w:date="2022-03-18T15:22:00Z"/>
          <w:rPrChange w:id="63" w:author="Johnny Pang" w:date="2022-11-29T11:35:00Z">
            <w:rPr>
              <w:del w:id="64" w:author="Liam Sykes" w:date="2022-03-18T15:22:00Z"/>
              <w:rFonts w:ascii="Calibri" w:hAnsi="Calibri"/>
              <w:b/>
              <w:bCs/>
              <w:szCs w:val="22"/>
            </w:rPr>
          </w:rPrChange>
        </w:rPr>
        <w:pPrChange w:id="65" w:author="Johnny Pang" w:date="2022-11-29T11:35:00Z">
          <w:pPr>
            <w:pStyle w:val="BodyText"/>
            <w:pBdr>
              <w:top w:val="single" w:sz="4" w:space="1" w:color="auto"/>
              <w:left w:val="single" w:sz="4" w:space="0" w:color="auto"/>
              <w:bottom w:val="single" w:sz="4" w:space="1" w:color="auto"/>
              <w:right w:val="single" w:sz="4" w:space="4" w:color="auto"/>
            </w:pBdr>
          </w:pPr>
        </w:pPrChange>
      </w:pPr>
      <w:del w:id="66" w:author="Liam Sykes" w:date="2022-03-18T15:22:00Z">
        <w:r w:rsidRPr="000978A9" w:rsidDel="00F027FC">
          <w:rPr>
            <w:rPrChange w:id="67" w:author="Johnny Pang" w:date="2022-11-29T11:35:00Z">
              <w:rPr>
                <w:rFonts w:ascii="Calibri" w:hAnsi="Calibri"/>
                <w:b/>
                <w:szCs w:val="22"/>
              </w:rPr>
            </w:rPrChange>
          </w:rPr>
          <w:delText>The on-line copy is the current version of the document.</w:delText>
        </w:r>
      </w:del>
    </w:p>
    <w:p w14:paraId="159E01AD" w14:textId="14A2BB79" w:rsidR="00F6204E" w:rsidRPr="000978A9" w:rsidRDefault="00FD6BD0" w:rsidP="000978A9">
      <w:pPr>
        <w:pStyle w:val="Heading1"/>
      </w:pPr>
      <w:del w:id="68" w:author="Johnny Pang" w:date="2022-11-29T11:35:00Z">
        <w:r w:rsidRPr="000978A9" w:rsidDel="000978A9">
          <w:br w:type="page"/>
        </w:r>
      </w:del>
      <w:del w:id="69" w:author="Johnny Pang" w:date="2022-11-29T11:36:00Z">
        <w:r w:rsidR="00C11CC3" w:rsidRPr="000978A9" w:rsidDel="000978A9">
          <w:delText>G</w:delText>
        </w:r>
      </w:del>
      <w:r w:rsidR="00C11CC3" w:rsidRPr="000978A9">
        <w:t>eneral</w:t>
      </w:r>
    </w:p>
    <w:p w14:paraId="69B31021" w14:textId="77777777" w:rsidR="00960901" w:rsidRPr="000F2300" w:rsidRDefault="00144AD7" w:rsidP="0060229E">
      <w:pPr>
        <w:pStyle w:val="Heading2"/>
      </w:pPr>
      <w:r w:rsidRPr="000F2300">
        <w:t>Infrastructure Asset Manageme</w:t>
      </w:r>
      <w:r w:rsidR="00B56442" w:rsidRPr="000F2300">
        <w:t>n</w:t>
      </w:r>
      <w:r w:rsidRPr="000F2300">
        <w:t>t</w:t>
      </w:r>
    </w:p>
    <w:p w14:paraId="157EAA5E" w14:textId="77777777" w:rsidR="00953F6D" w:rsidRPr="000F2300" w:rsidRDefault="008464C5" w:rsidP="0060229E">
      <w:pPr>
        <w:pStyle w:val="Heading3"/>
      </w:pPr>
      <w:r>
        <w:t>The</w:t>
      </w:r>
      <w:r w:rsidR="00144AD7" w:rsidRPr="000F2300">
        <w:t xml:space="preserve"> Region maintains a comprehensive asset inventory and tagging management system that is essential in documenting, maintaining and effectively managing a complex and widespread water and wastewater infrastructure. </w:t>
      </w:r>
      <w:r>
        <w:t xml:space="preserve"> The </w:t>
      </w:r>
      <w:r w:rsidR="00144AD7" w:rsidRPr="000F2300">
        <w:t xml:space="preserve">Region views all projects impacting on such infrastructure must, whether by addition, </w:t>
      </w:r>
      <w:proofErr w:type="gramStart"/>
      <w:r w:rsidR="00144AD7" w:rsidRPr="000F2300">
        <w:t>deletion</w:t>
      </w:r>
      <w:proofErr w:type="gramEnd"/>
      <w:r w:rsidR="00144AD7" w:rsidRPr="000F2300">
        <w:t xml:space="preserve"> or modification, properly and fully conform to the Region’s asset inventory and tagging standards that include providing and entering required asset data into the Computerized Maintenance Management System (</w:t>
      </w:r>
      <w:r>
        <w:t>“</w:t>
      </w:r>
      <w:r w:rsidR="00144AD7" w:rsidRPr="000F2300">
        <w:t>CMMS</w:t>
      </w:r>
      <w:r>
        <w:t>”</w:t>
      </w:r>
      <w:r w:rsidR="00144AD7" w:rsidRPr="000F2300">
        <w:t xml:space="preserve">). </w:t>
      </w:r>
      <w:r w:rsidR="00953F6D" w:rsidRPr="000F2300">
        <w:t xml:space="preserve"> </w:t>
      </w:r>
    </w:p>
    <w:p w14:paraId="375A8C99" w14:textId="77777777" w:rsidR="007A5CBB" w:rsidRPr="007527F8" w:rsidRDefault="008464C5" w:rsidP="0060229E">
      <w:pPr>
        <w:pStyle w:val="Heading3"/>
      </w:pPr>
      <w:commentRangeStart w:id="70"/>
      <w:commentRangeStart w:id="71"/>
      <w:r>
        <w:t>“</w:t>
      </w:r>
      <w:r w:rsidRPr="000F2300">
        <w:t xml:space="preserve">Section </w:t>
      </w:r>
      <w:r w:rsidR="00613B81">
        <w:t>35</w:t>
      </w:r>
      <w:r w:rsidRPr="000F2300">
        <w:t xml:space="preserve"> – Development and Maintenance of Asset Inventory and Tagging</w:t>
      </w:r>
      <w:r>
        <w:t xml:space="preserve">” (“Section </w:t>
      </w:r>
      <w:r w:rsidR="00613B81">
        <w:t>35</w:t>
      </w:r>
      <w:r>
        <w:t>”) is</w:t>
      </w:r>
      <w:r w:rsidRPr="000F2300">
        <w:t xml:space="preserve"> </w:t>
      </w:r>
      <w:r>
        <w:t>t</w:t>
      </w:r>
      <w:r w:rsidR="007A5CBB" w:rsidRPr="000F2300">
        <w:t xml:space="preserve">he key document </w:t>
      </w:r>
      <w:r>
        <w:t>that describes</w:t>
      </w:r>
      <w:r w:rsidRPr="000F2300">
        <w:t xml:space="preserve"> </w:t>
      </w:r>
      <w:r w:rsidR="007A5CBB" w:rsidRPr="000F2300">
        <w:t>asset inventories, asset tagging protocols and asset inventory updating protocols</w:t>
      </w:r>
      <w:r>
        <w:t>; it</w:t>
      </w:r>
      <w:r w:rsidR="007A5CBB" w:rsidRPr="000F2300">
        <w:t xml:space="preserve"> is available on the </w:t>
      </w:r>
      <w:r w:rsidR="007A5CBB" w:rsidRPr="007527F8">
        <w:t xml:space="preserve">Region’s standards web portal. The Contractor must be familiar with the contents and requirements of Section </w:t>
      </w:r>
      <w:r w:rsidR="00613B81" w:rsidRPr="007527F8">
        <w:t>35</w:t>
      </w:r>
      <w:r w:rsidR="007A5CBB" w:rsidRPr="007527F8">
        <w:t xml:space="preserve"> and shall complete all such requirements prior to </w:t>
      </w:r>
      <w:r w:rsidRPr="007527F8">
        <w:t xml:space="preserve">the commissioning </w:t>
      </w:r>
      <w:r w:rsidR="007A5CBB" w:rsidRPr="007527F8">
        <w:t>of the entire facility.</w:t>
      </w:r>
      <w:commentRangeEnd w:id="70"/>
      <w:r w:rsidR="001126D8" w:rsidRPr="007527F8">
        <w:rPr>
          <w:rStyle w:val="CommentReference"/>
          <w:rFonts w:cs="Times New Roman"/>
          <w:color w:val="auto"/>
          <w:szCs w:val="20"/>
          <w:rPrChange w:id="72" w:author="Johnny Pang" w:date="2022-04-16T14:54:00Z">
            <w:rPr>
              <w:rStyle w:val="CommentReference"/>
              <w:rFonts w:cs="Times New Roman"/>
              <w:szCs w:val="20"/>
            </w:rPr>
          </w:rPrChange>
        </w:rPr>
        <w:commentReference w:id="70"/>
      </w:r>
      <w:commentRangeEnd w:id="71"/>
      <w:r w:rsidR="000978A9">
        <w:rPr>
          <w:rStyle w:val="CommentReference"/>
          <w:rFonts w:cs="Times New Roman"/>
          <w:szCs w:val="20"/>
        </w:rPr>
        <w:commentReference w:id="71"/>
      </w:r>
    </w:p>
    <w:p w14:paraId="27D0A91E" w14:textId="77777777" w:rsidR="007A5CBB" w:rsidRPr="007527F8" w:rsidRDefault="007A5CBB">
      <w:pPr>
        <w:pStyle w:val="Heading3"/>
      </w:pPr>
      <w:r w:rsidRPr="007527F8">
        <w:t xml:space="preserve">The Contractor shall also comply with </w:t>
      </w:r>
      <w:r w:rsidRPr="007527F8">
        <w:rPr>
          <w:shd w:val="clear" w:color="auto" w:fill="E6E6E6"/>
          <w:rPrChange w:id="73" w:author="Johnny Pang" w:date="2022-04-16T14:54:00Z">
            <w:rPr>
              <w:color w:val="2B579A"/>
              <w:highlight w:val="yellow"/>
              <w:shd w:val="clear" w:color="auto" w:fill="E6E6E6"/>
            </w:rPr>
          </w:rPrChange>
        </w:rPr>
        <w:t>Section 11010 – Equipment General Requirements</w:t>
      </w:r>
      <w:r w:rsidRPr="007527F8">
        <w:t xml:space="preserve"> which provides additional details with respect to CMMS data requirements for equipment including supporting documentation, studies, maintenance procedures, job plans, safety procedures etc.</w:t>
      </w:r>
    </w:p>
    <w:p w14:paraId="0AF4AE15" w14:textId="77777777" w:rsidR="007A5CBB" w:rsidRPr="007527F8" w:rsidRDefault="007A5CBB">
      <w:pPr>
        <w:pStyle w:val="Heading3"/>
      </w:pPr>
      <w:r w:rsidRPr="007527F8">
        <w:t>The Region utilizes Maximo™ as the CMMS and shall provide the devices and training to all external agents for effective transfer of critical information into the CMMS.</w:t>
      </w:r>
    </w:p>
    <w:p w14:paraId="67C7085C" w14:textId="77777777" w:rsidR="007A5CBB" w:rsidRPr="007527F8" w:rsidRDefault="007A5CBB">
      <w:pPr>
        <w:pStyle w:val="Heading3"/>
      </w:pPr>
      <w:r w:rsidRPr="000F2300">
        <w:t xml:space="preserve">While Section </w:t>
      </w:r>
      <w:r w:rsidR="00613B81">
        <w:t>35</w:t>
      </w:r>
      <w:r w:rsidRPr="000F2300">
        <w:t xml:space="preserve"> acknowledges the collaborative responsibility of the Region and external agents in ensuring conformance to the standards and requirements contained therein, it will be the responsibility of the Contractor to acquire data</w:t>
      </w:r>
      <w:r w:rsidR="009A073D" w:rsidRPr="000F2300">
        <w:t xml:space="preserve"> and</w:t>
      </w:r>
      <w:r w:rsidRPr="000F2300">
        <w:t xml:space="preserve"> provide such data to the </w:t>
      </w:r>
      <w:r w:rsidR="005D518F" w:rsidRPr="000F2300">
        <w:t xml:space="preserve">Consultant who is responsible </w:t>
      </w:r>
      <w:r w:rsidR="009A073D" w:rsidRPr="000F2300">
        <w:t>for</w:t>
      </w:r>
      <w:r w:rsidR="005D518F" w:rsidRPr="000F2300">
        <w:t xml:space="preserve"> </w:t>
      </w:r>
      <w:r w:rsidRPr="000F2300">
        <w:t>upload</w:t>
      </w:r>
      <w:r w:rsidR="009A073D" w:rsidRPr="000F2300">
        <w:t>ing</w:t>
      </w:r>
      <w:r w:rsidRPr="000F2300">
        <w:t xml:space="preserve"> all required data into Maximo™</w:t>
      </w:r>
      <w:r w:rsidR="009A073D" w:rsidRPr="000F2300">
        <w:t xml:space="preserve">. The Contractor must provide the defined equipment information </w:t>
      </w:r>
      <w:r w:rsidRPr="000F2300">
        <w:t xml:space="preserve">in a </w:t>
      </w:r>
      <w:r w:rsidRPr="007527F8">
        <w:t xml:space="preserve">timely manner prior to commissioning </w:t>
      </w:r>
      <w:r w:rsidR="005D518F" w:rsidRPr="007527F8">
        <w:t xml:space="preserve">of components of the facility and of the entire </w:t>
      </w:r>
      <w:r w:rsidRPr="007527F8">
        <w:t>facility</w:t>
      </w:r>
      <w:r w:rsidR="005D518F" w:rsidRPr="007527F8">
        <w:t xml:space="preserve"> prior to Total Performance</w:t>
      </w:r>
      <w:r w:rsidR="00085552" w:rsidRPr="007527F8">
        <w:t xml:space="preserve"> of the Work</w:t>
      </w:r>
      <w:r w:rsidRPr="007527F8">
        <w:t xml:space="preserve">. The Consultant and Region remain available to provide support and interpretation of the Contractor requirements as defined </w:t>
      </w:r>
      <w:commentRangeStart w:id="74"/>
      <w:r w:rsidRPr="007527F8">
        <w:t xml:space="preserve">in Section </w:t>
      </w:r>
      <w:r w:rsidR="00613B81" w:rsidRPr="007527F8">
        <w:t>35</w:t>
      </w:r>
      <w:r w:rsidRPr="007527F8">
        <w:t xml:space="preserve"> </w:t>
      </w:r>
      <w:commentRangeEnd w:id="74"/>
      <w:r w:rsidR="001126D8" w:rsidRPr="007527F8">
        <w:rPr>
          <w:rStyle w:val="CommentReference"/>
          <w:rFonts w:cs="Times New Roman"/>
          <w:color w:val="auto"/>
          <w:szCs w:val="20"/>
          <w:rPrChange w:id="75" w:author="Johnny Pang" w:date="2022-04-16T14:54:00Z">
            <w:rPr>
              <w:rStyle w:val="CommentReference"/>
              <w:rFonts w:cs="Times New Roman"/>
              <w:szCs w:val="20"/>
            </w:rPr>
          </w:rPrChange>
        </w:rPr>
        <w:commentReference w:id="74"/>
      </w:r>
      <w:r w:rsidRPr="007527F8">
        <w:t xml:space="preserve">and </w:t>
      </w:r>
      <w:r w:rsidRPr="007527F8">
        <w:rPr>
          <w:shd w:val="clear" w:color="auto" w:fill="E6E6E6"/>
          <w:rPrChange w:id="76" w:author="Johnny Pang" w:date="2022-04-16T14:54:00Z">
            <w:rPr>
              <w:color w:val="2B579A"/>
              <w:highlight w:val="yellow"/>
              <w:shd w:val="clear" w:color="auto" w:fill="E6E6E6"/>
            </w:rPr>
          </w:rPrChange>
        </w:rPr>
        <w:t>Section 11010</w:t>
      </w:r>
      <w:r w:rsidRPr="007527F8">
        <w:t xml:space="preserve"> or as further defined by other </w:t>
      </w:r>
      <w:r w:rsidR="008624DE" w:rsidRPr="007527F8">
        <w:t>Specification Sections</w:t>
      </w:r>
      <w:r w:rsidRPr="007527F8">
        <w:t>.</w:t>
      </w:r>
    </w:p>
    <w:p w14:paraId="59989C1E" w14:textId="77777777" w:rsidR="00CF13C1" w:rsidRPr="00B01260" w:rsidRDefault="00CF13C1">
      <w:pPr>
        <w:pStyle w:val="Heading3"/>
        <w:pPrChange w:id="77" w:author="Johnny Pang" w:date="2022-04-16T15:00:00Z">
          <w:pPr>
            <w:pStyle w:val="Heading2"/>
          </w:pPr>
        </w:pPrChange>
      </w:pPr>
      <w:r w:rsidRPr="00B01260">
        <w:t>Related Sections</w:t>
      </w:r>
    </w:p>
    <w:p w14:paraId="4EAA1DEA" w14:textId="77777777" w:rsidR="00F64737" w:rsidRPr="007527F8" w:rsidDel="00F027FC" w:rsidRDefault="00F64737">
      <w:pPr>
        <w:pStyle w:val="Heading3"/>
        <w:rPr>
          <w:del w:id="78" w:author="Liam Sykes" w:date="2022-03-18T15:31:00Z"/>
          <w:highlight w:val="yellow"/>
          <w:rPrChange w:id="79" w:author="Johnny Pang" w:date="2022-04-16T14:59:00Z">
            <w:rPr>
              <w:del w:id="80" w:author="Liam Sykes" w:date="2022-03-18T15:31:00Z"/>
              <w:i/>
              <w:highlight w:val="yellow"/>
            </w:rPr>
          </w:rPrChange>
        </w:rPr>
        <w:pPrChange w:id="81" w:author="Johnny Pang" w:date="2022-04-16T14:59:00Z">
          <w:pPr>
            <w:pStyle w:val="Heading3"/>
            <w:numPr>
              <w:ilvl w:val="0"/>
              <w:numId w:val="0"/>
            </w:numPr>
            <w:ind w:left="720" w:firstLine="0"/>
          </w:pPr>
        </w:pPrChange>
      </w:pPr>
      <w:del w:id="82" w:author="Liam Sykes" w:date="2022-03-18T15:31:00Z">
        <w:r w:rsidRPr="007527F8" w:rsidDel="00F027FC">
          <w:rPr>
            <w:highlight w:val="yellow"/>
            <w:rPrChange w:id="83" w:author="Johnny Pang" w:date="2022-04-16T14:59:00Z">
              <w:rPr>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6F4A6CE0" w14:textId="77777777" w:rsidR="00F64737" w:rsidRPr="007527F8" w:rsidDel="00F027FC" w:rsidRDefault="00F64737">
      <w:pPr>
        <w:pStyle w:val="Heading3"/>
        <w:rPr>
          <w:del w:id="84" w:author="Liam Sykes" w:date="2022-03-18T15:31:00Z"/>
          <w:highlight w:val="yellow"/>
          <w:rPrChange w:id="85" w:author="Johnny Pang" w:date="2022-04-16T14:59:00Z">
            <w:rPr>
              <w:del w:id="86" w:author="Liam Sykes" w:date="2022-03-18T15:31:00Z"/>
              <w:i/>
              <w:highlight w:val="yellow"/>
            </w:rPr>
          </w:rPrChange>
        </w:rPr>
        <w:pPrChange w:id="87" w:author="Johnny Pang" w:date="2022-04-16T14:59:00Z">
          <w:pPr>
            <w:pStyle w:val="Heading3"/>
            <w:numPr>
              <w:ilvl w:val="0"/>
              <w:numId w:val="0"/>
            </w:numPr>
            <w:ind w:left="720" w:firstLine="0"/>
          </w:pPr>
        </w:pPrChange>
      </w:pPr>
    </w:p>
    <w:p w14:paraId="153FC989" w14:textId="77777777" w:rsidR="009C4CA9" w:rsidRPr="007527F8" w:rsidDel="00F027FC" w:rsidRDefault="00F64737">
      <w:pPr>
        <w:pStyle w:val="Heading3"/>
        <w:rPr>
          <w:del w:id="88" w:author="Liam Sykes" w:date="2022-03-18T15:31:00Z"/>
          <w:highlight w:val="yellow"/>
          <w:rPrChange w:id="89" w:author="Johnny Pang" w:date="2022-04-16T14:59:00Z">
            <w:rPr>
              <w:del w:id="90" w:author="Liam Sykes" w:date="2022-03-18T15:31:00Z"/>
              <w:i/>
              <w:highlight w:val="yellow"/>
            </w:rPr>
          </w:rPrChange>
        </w:rPr>
        <w:pPrChange w:id="91" w:author="Johnny Pang" w:date="2022-04-16T14:59:00Z">
          <w:pPr>
            <w:pStyle w:val="Heading3"/>
            <w:numPr>
              <w:ilvl w:val="0"/>
              <w:numId w:val="0"/>
            </w:numPr>
            <w:ind w:left="720" w:firstLine="0"/>
          </w:pPr>
        </w:pPrChange>
      </w:pPr>
      <w:del w:id="92" w:author="Liam Sykes" w:date="2022-03-18T15:31:00Z">
        <w:r w:rsidRPr="007527F8" w:rsidDel="00F027FC">
          <w:rPr>
            <w:highlight w:val="yellow"/>
            <w:rPrChange w:id="93" w:author="Johnny Pang" w:date="2022-04-16T14:59:00Z">
              <w:rPr>
                <w:i/>
                <w:highlight w:val="yellow"/>
              </w:rPr>
            </w:rPrChange>
          </w:rPr>
          <w:delText>Cross-referencing here may also be used to coordinate assemblies or systems whose components may span multiple Sections and which must meet certain performance requirements as an assembly or system.</w:delText>
        </w:r>
        <w:r w:rsidR="00F039B3" w:rsidRPr="007527F8" w:rsidDel="00F027FC">
          <w:rPr>
            <w:highlight w:val="yellow"/>
            <w:rPrChange w:id="94" w:author="Johnny Pang" w:date="2022-04-16T14:59:00Z">
              <w:rPr>
                <w:i/>
                <w:highlight w:val="yellow"/>
              </w:rPr>
            </w:rPrChange>
          </w:rPr>
          <w:delText>]</w:delText>
        </w:r>
      </w:del>
    </w:p>
    <w:p w14:paraId="4B233F7F" w14:textId="77777777" w:rsidR="00F64737" w:rsidRPr="007527F8" w:rsidDel="00F027FC" w:rsidRDefault="00F64737">
      <w:pPr>
        <w:pStyle w:val="Heading3"/>
        <w:rPr>
          <w:del w:id="95" w:author="Liam Sykes" w:date="2022-03-18T15:31:00Z"/>
          <w:highlight w:val="yellow"/>
          <w:rPrChange w:id="96" w:author="Johnny Pang" w:date="2022-04-16T14:59:00Z">
            <w:rPr>
              <w:del w:id="97" w:author="Liam Sykes" w:date="2022-03-18T15:31:00Z"/>
              <w:i/>
              <w:highlight w:val="yellow"/>
            </w:rPr>
          </w:rPrChange>
        </w:rPr>
        <w:pPrChange w:id="98" w:author="Johnny Pang" w:date="2022-04-16T14:59:00Z">
          <w:pPr>
            <w:pStyle w:val="Heading3"/>
            <w:numPr>
              <w:ilvl w:val="0"/>
              <w:numId w:val="0"/>
            </w:numPr>
            <w:ind w:left="720" w:firstLine="0"/>
          </w:pPr>
        </w:pPrChange>
      </w:pPr>
    </w:p>
    <w:p w14:paraId="2247C3DB" w14:textId="77777777" w:rsidR="00F64737" w:rsidRPr="007527F8" w:rsidDel="00F027FC" w:rsidRDefault="00F039B3">
      <w:pPr>
        <w:pStyle w:val="Heading3"/>
        <w:rPr>
          <w:del w:id="99" w:author="Liam Sykes" w:date="2022-03-18T15:31:00Z"/>
          <w:highlight w:val="yellow"/>
          <w:rPrChange w:id="100" w:author="Johnny Pang" w:date="2022-04-16T14:59:00Z">
            <w:rPr>
              <w:del w:id="101" w:author="Liam Sykes" w:date="2022-03-18T15:31:00Z"/>
              <w:i/>
              <w:highlight w:val="yellow"/>
            </w:rPr>
          </w:rPrChange>
        </w:rPr>
        <w:pPrChange w:id="102" w:author="Johnny Pang" w:date="2022-04-16T14:59:00Z">
          <w:pPr>
            <w:pStyle w:val="Heading3"/>
            <w:numPr>
              <w:ilvl w:val="0"/>
              <w:numId w:val="0"/>
            </w:numPr>
            <w:ind w:left="720" w:firstLine="0"/>
          </w:pPr>
        </w:pPrChange>
      </w:pPr>
      <w:del w:id="103" w:author="Liam Sykes" w:date="2022-03-18T15:31:00Z">
        <w:r w:rsidRPr="007527F8" w:rsidDel="00F027FC">
          <w:rPr>
            <w:highlight w:val="yellow"/>
            <w:rPrChange w:id="104" w:author="Johnny Pang" w:date="2022-04-16T14:59:00Z">
              <w:rPr>
                <w:i/>
                <w:highlight w:val="yellow"/>
              </w:rPr>
            </w:rPrChange>
          </w:rPr>
          <w:delText>[</w:delText>
        </w:r>
        <w:r w:rsidR="00F64737" w:rsidRPr="007527F8" w:rsidDel="00F027FC">
          <w:rPr>
            <w:highlight w:val="yellow"/>
            <w:rPrChange w:id="105" w:author="Johnny Pang" w:date="2022-04-16T14:59:00Z">
              <w:rPr>
                <w:i/>
                <w:highlight w:val="yellow"/>
              </w:rPr>
            </w:rPrChange>
          </w:rPr>
          <w:delText>This Section is to be completed/updated during the design development by the Consultant. If it is not applicable to the section for the specific project it may be deleted.]</w:delText>
        </w:r>
      </w:del>
    </w:p>
    <w:p w14:paraId="36315E6F" w14:textId="77777777" w:rsidR="00F64737" w:rsidRPr="007527F8" w:rsidDel="00F027FC" w:rsidRDefault="00F64737">
      <w:pPr>
        <w:pStyle w:val="Heading3"/>
        <w:rPr>
          <w:del w:id="106" w:author="Liam Sykes" w:date="2022-03-18T15:31:00Z"/>
          <w:highlight w:val="yellow"/>
          <w:rPrChange w:id="107" w:author="Johnny Pang" w:date="2022-04-16T14:59:00Z">
            <w:rPr>
              <w:del w:id="108" w:author="Liam Sykes" w:date="2022-03-18T15:31:00Z"/>
              <w:i/>
              <w:highlight w:val="yellow"/>
            </w:rPr>
          </w:rPrChange>
        </w:rPr>
        <w:pPrChange w:id="109" w:author="Johnny Pang" w:date="2022-04-16T14:59:00Z">
          <w:pPr>
            <w:pStyle w:val="Heading3"/>
            <w:numPr>
              <w:ilvl w:val="0"/>
              <w:numId w:val="0"/>
            </w:numPr>
            <w:ind w:left="720" w:firstLine="0"/>
          </w:pPr>
        </w:pPrChange>
      </w:pPr>
    </w:p>
    <w:p w14:paraId="1F0092CE" w14:textId="77777777" w:rsidR="00F64737" w:rsidRPr="007527F8" w:rsidDel="00F027FC" w:rsidRDefault="00F64737">
      <w:pPr>
        <w:pStyle w:val="Heading3"/>
        <w:rPr>
          <w:del w:id="110" w:author="Liam Sykes" w:date="2022-03-18T15:31:00Z"/>
          <w:rPrChange w:id="111" w:author="Johnny Pang" w:date="2022-04-16T14:59:00Z">
            <w:rPr>
              <w:del w:id="112" w:author="Liam Sykes" w:date="2022-03-18T15:31:00Z"/>
              <w:i/>
            </w:rPr>
          </w:rPrChange>
        </w:rPr>
        <w:pPrChange w:id="113" w:author="Johnny Pang" w:date="2022-04-16T14:59:00Z">
          <w:pPr>
            <w:pStyle w:val="Heading3"/>
            <w:numPr>
              <w:ilvl w:val="0"/>
              <w:numId w:val="0"/>
            </w:numPr>
            <w:ind w:left="720" w:firstLine="0"/>
          </w:pPr>
        </w:pPrChange>
      </w:pPr>
      <w:del w:id="114" w:author="Liam Sykes" w:date="2022-03-18T15:31:00Z">
        <w:r w:rsidRPr="007527F8" w:rsidDel="00F027FC">
          <w:rPr>
            <w:highlight w:val="yellow"/>
            <w:rPrChange w:id="115" w:author="Johnny Pang" w:date="2022-04-16T14:59:00Z">
              <w:rPr>
                <w:i/>
                <w:highlight w:val="yellow"/>
              </w:rPr>
            </w:rPrChange>
          </w:rPr>
          <w:delText>[List Sections specifying installation of products supplied but not installed under this Section and indicate specific items.]</w:delText>
        </w:r>
      </w:del>
    </w:p>
    <w:p w14:paraId="740CB170" w14:textId="77777777" w:rsidR="00F64737" w:rsidRPr="007527F8" w:rsidDel="00F027FC" w:rsidRDefault="008624DE">
      <w:pPr>
        <w:pStyle w:val="Heading3"/>
        <w:rPr>
          <w:del w:id="116" w:author="Liam Sykes" w:date="2022-03-18T15:31:00Z"/>
          <w:highlight w:val="yellow"/>
        </w:rPr>
        <w:pPrChange w:id="117" w:author="Johnny Pang" w:date="2022-04-16T14:59:00Z">
          <w:pPr>
            <w:pStyle w:val="Heading3"/>
            <w:numPr>
              <w:ilvl w:val="0"/>
              <w:numId w:val="0"/>
            </w:numPr>
            <w:ind w:left="720" w:firstLine="0"/>
          </w:pPr>
        </w:pPrChange>
      </w:pPr>
      <w:del w:id="118" w:author="Liam Sykes" w:date="2022-03-18T15:31:00Z">
        <w:r w:rsidRPr="007527F8" w:rsidDel="00F027FC">
          <w:rPr>
            <w:highlight w:val="yellow"/>
          </w:rPr>
          <w:delText>.1</w:delText>
        </w:r>
        <w:r w:rsidRPr="007527F8" w:rsidDel="00F027FC">
          <w:rPr>
            <w:highlight w:val="yellow"/>
          </w:rPr>
          <w:tab/>
        </w:r>
        <w:r w:rsidR="00F64737" w:rsidRPr="007527F8" w:rsidDel="00F027FC">
          <w:rPr>
            <w:highlight w:val="yellow"/>
          </w:rPr>
          <w:delText>Section [______ – ____________]:  Execution requirements for [item]...  specified under this Section.</w:delText>
        </w:r>
      </w:del>
    </w:p>
    <w:p w14:paraId="26001644" w14:textId="77777777" w:rsidR="00F64737" w:rsidRPr="007527F8" w:rsidDel="00F027FC" w:rsidRDefault="00F64737">
      <w:pPr>
        <w:pStyle w:val="Heading3"/>
        <w:rPr>
          <w:del w:id="119" w:author="Liam Sykes" w:date="2022-03-18T15:31:00Z"/>
          <w:rPrChange w:id="120" w:author="Johnny Pang" w:date="2022-04-16T14:59:00Z">
            <w:rPr>
              <w:del w:id="121" w:author="Liam Sykes" w:date="2022-03-18T15:31:00Z"/>
              <w:i/>
            </w:rPr>
          </w:rPrChange>
        </w:rPr>
        <w:pPrChange w:id="122" w:author="Johnny Pang" w:date="2022-04-16T14:59:00Z">
          <w:pPr>
            <w:pStyle w:val="Heading3"/>
            <w:numPr>
              <w:ilvl w:val="0"/>
              <w:numId w:val="0"/>
            </w:numPr>
            <w:ind w:left="720" w:firstLine="0"/>
          </w:pPr>
        </w:pPrChange>
      </w:pPr>
      <w:del w:id="123" w:author="Liam Sykes" w:date="2022-03-18T15:31:00Z">
        <w:r w:rsidRPr="007527F8" w:rsidDel="00F027FC">
          <w:rPr>
            <w:highlight w:val="yellow"/>
            <w:rPrChange w:id="124" w:author="Johnny Pang" w:date="2022-04-16T14:59:00Z">
              <w:rPr>
                <w:i/>
                <w:highlight w:val="yellow"/>
              </w:rPr>
            </w:rPrChange>
          </w:rPr>
          <w:delText>[List Sections specifying products installed but not supplied under this Section and indicate specific items.]</w:delText>
        </w:r>
      </w:del>
    </w:p>
    <w:p w14:paraId="6C62FCDA" w14:textId="77777777" w:rsidR="002C21DF" w:rsidRPr="007527F8" w:rsidRDefault="002C21DF">
      <w:pPr>
        <w:pStyle w:val="Heading3"/>
        <w:rPr>
          <w:rPrChange w:id="125" w:author="Johnny Pang" w:date="2022-04-16T14:59:00Z">
            <w:rPr>
              <w:highlight w:val="yellow"/>
            </w:rPr>
          </w:rPrChange>
        </w:rPr>
        <w:pPrChange w:id="126" w:author="Johnny Pang" w:date="2022-04-16T14:59:00Z">
          <w:pPr>
            <w:pStyle w:val="Heading4"/>
          </w:pPr>
        </w:pPrChange>
      </w:pPr>
      <w:bookmarkStart w:id="127" w:name="_Section_01425_-"/>
      <w:bookmarkStart w:id="128" w:name="_Section_01815_-"/>
      <w:bookmarkEnd w:id="127"/>
      <w:bookmarkEnd w:id="128"/>
      <w:r w:rsidRPr="007527F8">
        <w:rPr>
          <w:rPrChange w:id="129" w:author="Johnny Pang" w:date="2022-04-16T14:59:00Z">
            <w:rPr>
              <w:color w:val="2B579A"/>
              <w:highlight w:val="yellow"/>
              <w:shd w:val="clear" w:color="auto" w:fill="E6E6E6"/>
            </w:rPr>
          </w:rPrChange>
        </w:rPr>
        <w:t>Section 01810 – Equipment Testing and Facility Commissioning</w:t>
      </w:r>
    </w:p>
    <w:p w14:paraId="2C8B2258" w14:textId="77777777" w:rsidR="00E7079B" w:rsidRPr="007527F8" w:rsidRDefault="00E7079B">
      <w:pPr>
        <w:pStyle w:val="Heading3"/>
        <w:rPr>
          <w:rPrChange w:id="130" w:author="Johnny Pang" w:date="2022-04-16T14:59:00Z">
            <w:rPr>
              <w:highlight w:val="yellow"/>
            </w:rPr>
          </w:rPrChange>
        </w:rPr>
        <w:pPrChange w:id="131" w:author="Johnny Pang" w:date="2022-04-16T14:59:00Z">
          <w:pPr>
            <w:pStyle w:val="Heading4"/>
          </w:pPr>
        </w:pPrChange>
      </w:pPr>
      <w:r w:rsidRPr="007527F8">
        <w:rPr>
          <w:rPrChange w:id="132" w:author="Johnny Pang" w:date="2022-04-16T14:59:00Z">
            <w:rPr>
              <w:color w:val="2B579A"/>
              <w:highlight w:val="yellow"/>
              <w:shd w:val="clear" w:color="auto" w:fill="E6E6E6"/>
            </w:rPr>
          </w:rPrChange>
        </w:rPr>
        <w:t>Section 11010 – Equipment General Requirements</w:t>
      </w:r>
    </w:p>
    <w:p w14:paraId="70B15A37" w14:textId="77777777" w:rsidR="007F5B25" w:rsidRPr="00B01260" w:rsidRDefault="007F5B25">
      <w:pPr>
        <w:pStyle w:val="Heading3"/>
        <w:pPrChange w:id="133" w:author="Liam Sykes" w:date="2022-03-18T15:34:00Z">
          <w:pPr>
            <w:pStyle w:val="Heading4"/>
          </w:pPr>
        </w:pPrChange>
      </w:pPr>
      <w:r w:rsidRPr="00B01260">
        <w:t xml:space="preserve">Design Guidelines Section </w:t>
      </w:r>
      <w:r w:rsidR="00613B81" w:rsidRPr="00B01260">
        <w:t>30</w:t>
      </w:r>
      <w:r w:rsidRPr="00B01260">
        <w:t xml:space="preserve"> – Operation Manual Guideline</w:t>
      </w:r>
    </w:p>
    <w:p w14:paraId="5EDEDE6C" w14:textId="77777777" w:rsidR="007F5B25" w:rsidRPr="00587B12" w:rsidRDefault="007F5B25">
      <w:pPr>
        <w:pStyle w:val="Heading3"/>
        <w:pPrChange w:id="134" w:author="Liam Sykes" w:date="2022-03-18T15:34:00Z">
          <w:pPr>
            <w:pStyle w:val="Heading4"/>
          </w:pPr>
        </w:pPrChange>
      </w:pPr>
      <w:commentRangeStart w:id="135"/>
      <w:commentRangeStart w:id="136"/>
      <w:r w:rsidRPr="00587B12">
        <w:t xml:space="preserve">Design Guidelines Section </w:t>
      </w:r>
      <w:r w:rsidR="00613B81">
        <w:t>35</w:t>
      </w:r>
      <w:r w:rsidRPr="00587B12">
        <w:t xml:space="preserve"> – Development and Maintenance of Asset Inventory and Tagging</w:t>
      </w:r>
      <w:commentRangeEnd w:id="135"/>
      <w:r w:rsidR="00B01260">
        <w:rPr>
          <w:rStyle w:val="CommentReference"/>
          <w:rFonts w:cs="Times New Roman"/>
          <w:szCs w:val="20"/>
        </w:rPr>
        <w:commentReference w:id="135"/>
      </w:r>
      <w:commentRangeEnd w:id="136"/>
      <w:r w:rsidR="000978A9">
        <w:rPr>
          <w:rStyle w:val="CommentReference"/>
          <w:rFonts w:cs="Times New Roman"/>
          <w:szCs w:val="20"/>
        </w:rPr>
        <w:commentReference w:id="136"/>
      </w:r>
    </w:p>
    <w:p w14:paraId="2707CB8C" w14:textId="77777777" w:rsidR="00953F6D" w:rsidRPr="000F2300" w:rsidRDefault="00953F6D" w:rsidP="0060229E">
      <w:pPr>
        <w:pStyle w:val="Heading2"/>
      </w:pPr>
      <w:r w:rsidRPr="000F2300">
        <w:t>Submittals</w:t>
      </w:r>
    </w:p>
    <w:p w14:paraId="71188C6D" w14:textId="77777777" w:rsidR="00085D31" w:rsidRPr="000F2300" w:rsidRDefault="00085D31" w:rsidP="00CF670D">
      <w:pPr>
        <w:pStyle w:val="Heading3"/>
        <w:spacing w:before="0"/>
      </w:pPr>
      <w:r w:rsidRPr="00587B12">
        <w:t>Pre-start Health &amp; Safety</w:t>
      </w:r>
      <w:r w:rsidRPr="000F2300">
        <w:t xml:space="preserve"> Checks &amp; Procedures</w:t>
      </w:r>
    </w:p>
    <w:p w14:paraId="55D0383E" w14:textId="77777777" w:rsidR="00DB315B" w:rsidRPr="000F2300" w:rsidRDefault="00DB315B" w:rsidP="00CF670D">
      <w:pPr>
        <w:pStyle w:val="Heading3"/>
        <w:spacing w:before="0"/>
      </w:pPr>
      <w:r w:rsidRPr="000F2300">
        <w:t>Equipment Informational Submittals (as applicable</w:t>
      </w:r>
      <w:r w:rsidR="00BD653B">
        <w:t>)</w:t>
      </w:r>
    </w:p>
    <w:p w14:paraId="300A8C19" w14:textId="77777777" w:rsidR="00085D31" w:rsidRPr="000F2300" w:rsidRDefault="00085D31" w:rsidP="00CF670D">
      <w:pPr>
        <w:pStyle w:val="Heading3"/>
        <w:spacing w:before="0"/>
      </w:pPr>
      <w:r w:rsidRPr="000F2300">
        <w:t>Arc Flash Studies</w:t>
      </w:r>
    </w:p>
    <w:p w14:paraId="1FAD724D" w14:textId="77777777" w:rsidR="00085D31" w:rsidRPr="000F2300" w:rsidRDefault="00085D31" w:rsidP="00CF670D">
      <w:pPr>
        <w:pStyle w:val="Heading3"/>
        <w:spacing w:before="0"/>
      </w:pPr>
      <w:r w:rsidRPr="000F2300">
        <w:t xml:space="preserve">Tagging List Conforming to </w:t>
      </w:r>
      <w:commentRangeStart w:id="137"/>
      <w:commentRangeStart w:id="138"/>
      <w:r w:rsidR="00663495" w:rsidRPr="000F2300">
        <w:t xml:space="preserve">Design Guidelines Section </w:t>
      </w:r>
      <w:r w:rsidR="00613B81">
        <w:t>35</w:t>
      </w:r>
      <w:r w:rsidR="00663495" w:rsidRPr="000F2300">
        <w:t xml:space="preserve"> – Development and Maintenance of Asset Inventory and Tagging</w:t>
      </w:r>
      <w:commentRangeEnd w:id="137"/>
      <w:r w:rsidR="00B01260">
        <w:rPr>
          <w:rStyle w:val="CommentReference"/>
          <w:rFonts w:cs="Times New Roman"/>
          <w:szCs w:val="20"/>
        </w:rPr>
        <w:commentReference w:id="137"/>
      </w:r>
      <w:commentRangeEnd w:id="138"/>
      <w:r w:rsidR="000978A9">
        <w:rPr>
          <w:rStyle w:val="CommentReference"/>
          <w:rFonts w:cs="Times New Roman"/>
          <w:szCs w:val="20"/>
        </w:rPr>
        <w:commentReference w:id="138"/>
      </w:r>
    </w:p>
    <w:p w14:paraId="5C06B7EE" w14:textId="77777777" w:rsidR="00085D31" w:rsidRPr="000F2300" w:rsidRDefault="00085D31" w:rsidP="00CF670D">
      <w:pPr>
        <w:pStyle w:val="Heading3"/>
        <w:spacing w:before="0"/>
      </w:pPr>
      <w:r w:rsidRPr="000F2300">
        <w:t>Equipment information requirements as defined</w:t>
      </w:r>
    </w:p>
    <w:p w14:paraId="08CB1C00" w14:textId="77777777" w:rsidR="00085D31" w:rsidRPr="000F2300" w:rsidRDefault="00085D31" w:rsidP="00CF670D">
      <w:pPr>
        <w:pStyle w:val="Heading3"/>
        <w:spacing w:before="0"/>
      </w:pPr>
      <w:r w:rsidRPr="000F2300">
        <w:t>Operations &amp; Maintenance (O&amp;M) Manuals</w:t>
      </w:r>
      <w:r w:rsidR="00663495" w:rsidRPr="000F2300">
        <w:t xml:space="preserve"> conforming to Design Guidelines Section </w:t>
      </w:r>
      <w:r w:rsidR="00613B81">
        <w:t>30</w:t>
      </w:r>
      <w:r w:rsidR="00663495" w:rsidRPr="000F2300">
        <w:t xml:space="preserve"> – Operation Manual Guideline</w:t>
      </w:r>
    </w:p>
    <w:p w14:paraId="72FDED1C" w14:textId="77777777" w:rsidR="00085D31" w:rsidRPr="000F2300" w:rsidRDefault="00085D31" w:rsidP="00CF670D">
      <w:pPr>
        <w:pStyle w:val="Heading3"/>
        <w:spacing w:before="0"/>
      </w:pPr>
      <w:r w:rsidRPr="000F2300">
        <w:t>Maintenance Manuals &amp; Maintenance Data Manuals</w:t>
      </w:r>
    </w:p>
    <w:p w14:paraId="127E4575" w14:textId="77777777" w:rsidR="00085D31" w:rsidRPr="000F2300" w:rsidRDefault="00085D31" w:rsidP="00CF670D">
      <w:pPr>
        <w:pStyle w:val="Heading3"/>
        <w:spacing w:before="0"/>
      </w:pPr>
      <w:r w:rsidRPr="000F2300">
        <w:t>Computerized Maintenance Management System (CMMS) Data Requirements (Maximo)</w:t>
      </w:r>
    </w:p>
    <w:p w14:paraId="113B5DC4" w14:textId="77777777" w:rsidR="0059669F" w:rsidRDefault="00085D31" w:rsidP="00CF670D">
      <w:pPr>
        <w:pStyle w:val="Heading3"/>
        <w:spacing w:before="0"/>
      </w:pPr>
      <w:r w:rsidRPr="000F2300">
        <w:lastRenderedPageBreak/>
        <w:t>Job Plans</w:t>
      </w:r>
    </w:p>
    <w:p w14:paraId="2D88EDE3" w14:textId="77777777" w:rsidR="0059669F" w:rsidRDefault="00085D31" w:rsidP="00CF670D">
      <w:pPr>
        <w:pStyle w:val="Heading3"/>
        <w:spacing w:before="0"/>
      </w:pPr>
      <w:r w:rsidRPr="000F2300">
        <w:t>Maintenance Plans</w:t>
      </w:r>
    </w:p>
    <w:p w14:paraId="791AF474" w14:textId="77777777" w:rsidR="0059669F" w:rsidRDefault="00085D31" w:rsidP="00CF670D">
      <w:pPr>
        <w:pStyle w:val="Heading3"/>
        <w:spacing w:before="0"/>
      </w:pPr>
      <w:r w:rsidRPr="000F2300">
        <w:t>P</w:t>
      </w:r>
      <w:r w:rsidR="00663495" w:rsidRPr="000F2300">
        <w:t xml:space="preserve">reventative </w:t>
      </w:r>
      <w:r w:rsidRPr="000F2300">
        <w:t>M</w:t>
      </w:r>
      <w:r w:rsidR="00663495" w:rsidRPr="000F2300">
        <w:t xml:space="preserve">aintenance </w:t>
      </w:r>
      <w:r w:rsidR="00BD653B">
        <w:t>tasks and frequencies</w:t>
      </w:r>
    </w:p>
    <w:p w14:paraId="1A2101ED" w14:textId="77777777" w:rsidR="00085D31" w:rsidRDefault="00085D31" w:rsidP="00CF670D">
      <w:pPr>
        <w:pStyle w:val="Heading3"/>
        <w:spacing w:before="0"/>
      </w:pPr>
      <w:r w:rsidRPr="000F2300">
        <w:t>P</w:t>
      </w:r>
      <w:r w:rsidR="00663495" w:rsidRPr="000F2300">
        <w:t xml:space="preserve">redictive </w:t>
      </w:r>
      <w:r w:rsidRPr="000F2300">
        <w:t>M</w:t>
      </w:r>
      <w:r w:rsidR="00663495" w:rsidRPr="000F2300">
        <w:t xml:space="preserve">aintenance requirements and other maintenance of assets  </w:t>
      </w:r>
    </w:p>
    <w:p w14:paraId="7F539744" w14:textId="77777777" w:rsidR="00BD653B" w:rsidRPr="007527F8" w:rsidRDefault="00BD653B" w:rsidP="00CF670D">
      <w:pPr>
        <w:pStyle w:val="Heading3"/>
        <w:spacing w:before="0"/>
      </w:pPr>
      <w:r w:rsidRPr="007527F8">
        <w:t>Certificates of installation for equipment (hard and soft copy)</w:t>
      </w:r>
    </w:p>
    <w:p w14:paraId="44DF186B" w14:textId="77777777" w:rsidR="00085D31" w:rsidRPr="007527F8" w:rsidRDefault="00085D31" w:rsidP="00CF670D">
      <w:pPr>
        <w:pStyle w:val="Heading3"/>
        <w:spacing w:before="0"/>
      </w:pPr>
      <w:r w:rsidRPr="007527F8">
        <w:t>Spare parts lists, special tools lists</w:t>
      </w:r>
    </w:p>
    <w:p w14:paraId="3DB89F82" w14:textId="77777777" w:rsidR="008464C5" w:rsidRPr="007527F8" w:rsidRDefault="008464C5" w:rsidP="008464C5">
      <w:pPr>
        <w:pStyle w:val="Heading2"/>
      </w:pPr>
      <w:r w:rsidRPr="007527F8">
        <w:t>Measurement and Payment</w:t>
      </w:r>
    </w:p>
    <w:p w14:paraId="6ECC0182" w14:textId="77777777" w:rsidR="008464C5" w:rsidRPr="007527F8" w:rsidDel="001126D8" w:rsidRDefault="008464C5" w:rsidP="008464C5">
      <w:pPr>
        <w:pStyle w:val="PlainText"/>
        <w:tabs>
          <w:tab w:val="left" w:pos="2880"/>
        </w:tabs>
        <w:spacing w:before="80"/>
        <w:ind w:left="1440" w:hanging="720"/>
        <w:jc w:val="both"/>
        <w:rPr>
          <w:del w:id="139" w:author="Liam Sykes" w:date="2022-03-18T15:35:00Z"/>
          <w:rFonts w:ascii="Calibri" w:hAnsi="Calibri"/>
          <w:i/>
          <w:sz w:val="22"/>
          <w:rPrChange w:id="140" w:author="Johnny Pang" w:date="2022-04-16T14:55:00Z">
            <w:rPr>
              <w:del w:id="141" w:author="Liam Sykes" w:date="2022-03-18T15:35:00Z"/>
              <w:rFonts w:ascii="Calibri" w:hAnsi="Calibri"/>
              <w:i/>
              <w:sz w:val="22"/>
              <w:highlight w:val="yellow"/>
            </w:rPr>
          </w:rPrChange>
        </w:rPr>
      </w:pPr>
      <w:del w:id="142" w:author="Liam Sykes" w:date="2022-03-18T15:35:00Z">
        <w:r w:rsidRPr="007527F8" w:rsidDel="001126D8">
          <w:rPr>
            <w:rFonts w:ascii="Calibri" w:hAnsi="Calibri"/>
            <w:i/>
            <w:shd w:val="clear" w:color="auto" w:fill="E6E6E6"/>
            <w:rPrChange w:id="143" w:author="Johnny Pang" w:date="2022-04-16T14:55:00Z">
              <w:rPr>
                <w:rFonts w:ascii="Calibri" w:hAnsi="Calibri"/>
                <w:i/>
                <w:color w:val="2B579A"/>
                <w:highlight w:val="yellow"/>
                <w:shd w:val="clear" w:color="auto" w:fill="E6E6E6"/>
              </w:rPr>
            </w:rPrChange>
          </w:rPr>
          <w:delText>[Choose one of the following payment language provisions that best suits the individual project.</w:delText>
        </w:r>
      </w:del>
    </w:p>
    <w:p w14:paraId="2362DCC7" w14:textId="77777777" w:rsidR="008464C5" w:rsidRPr="007527F8" w:rsidDel="001126D8" w:rsidRDefault="008464C5" w:rsidP="008464C5">
      <w:pPr>
        <w:pStyle w:val="PlainText"/>
        <w:tabs>
          <w:tab w:val="left" w:pos="2880"/>
        </w:tabs>
        <w:spacing w:before="80"/>
        <w:ind w:left="1440" w:hanging="720"/>
        <w:jc w:val="both"/>
        <w:rPr>
          <w:del w:id="144" w:author="Liam Sykes" w:date="2022-03-18T15:35:00Z"/>
          <w:rFonts w:ascii="Calibri" w:hAnsi="Calibri"/>
          <w:i/>
          <w:sz w:val="22"/>
          <w:rPrChange w:id="145" w:author="Johnny Pang" w:date="2022-04-16T14:55:00Z">
            <w:rPr>
              <w:del w:id="146" w:author="Liam Sykes" w:date="2022-03-18T15:35:00Z"/>
              <w:rFonts w:ascii="Calibri" w:hAnsi="Calibri"/>
              <w:i/>
              <w:sz w:val="22"/>
              <w:highlight w:val="yellow"/>
            </w:rPr>
          </w:rPrChange>
        </w:rPr>
      </w:pPr>
      <w:del w:id="147" w:author="Liam Sykes" w:date="2022-03-18T15:35:00Z">
        <w:r w:rsidRPr="007527F8" w:rsidDel="001126D8">
          <w:rPr>
            <w:rFonts w:ascii="Calibri" w:hAnsi="Calibri"/>
            <w:i/>
            <w:shd w:val="clear" w:color="auto" w:fill="E6E6E6"/>
            <w:rPrChange w:id="148" w:author="Johnny Pang" w:date="2022-04-16T14:55:00Z">
              <w:rPr>
                <w:rFonts w:ascii="Calibri" w:hAnsi="Calibri"/>
                <w:i/>
                <w:color w:val="2B579A"/>
                <w:highlight w:val="yellow"/>
                <w:shd w:val="clear" w:color="auto" w:fill="E6E6E6"/>
              </w:rPr>
            </w:rPrChange>
          </w:rPr>
          <w:delText>If this Section is not specifically referenced by an item in the Bid Form, please use the following language:</w:delText>
        </w:r>
      </w:del>
    </w:p>
    <w:p w14:paraId="22BC7E35" w14:textId="1C7DD4B2" w:rsidR="008464C5" w:rsidRPr="007527F8" w:rsidRDefault="007527F8">
      <w:pPr>
        <w:pStyle w:val="Heading3"/>
        <w:rPr>
          <w:rPrChange w:id="149" w:author="Johnny Pang" w:date="2022-04-16T14:59:00Z">
            <w:rPr>
              <w:rFonts w:ascii="Calibri" w:hAnsi="Calibri"/>
              <w:sz w:val="22"/>
              <w:szCs w:val="22"/>
              <w:highlight w:val="yellow"/>
            </w:rPr>
          </w:rPrChange>
        </w:rPr>
        <w:pPrChange w:id="150" w:author="Johnny Pang" w:date="2022-04-16T14:59:00Z">
          <w:pPr>
            <w:pStyle w:val="PlainText"/>
            <w:tabs>
              <w:tab w:val="left" w:pos="1440"/>
            </w:tabs>
            <w:spacing w:before="80"/>
            <w:ind w:left="1440" w:hanging="720"/>
            <w:jc w:val="both"/>
          </w:pPr>
        </w:pPrChange>
      </w:pPr>
      <w:ins w:id="151" w:author="Johnny Pang" w:date="2022-04-16T14:59:00Z">
        <w:r>
          <w:t>All costs associated with the work of this Section shall be included in the price for Item No. A1.04</w:t>
        </w:r>
        <w:commentRangeStart w:id="152"/>
        <w:r>
          <w:t xml:space="preserve"> </w:t>
        </w:r>
        <w:commentRangeEnd w:id="152"/>
        <w:r>
          <w:rPr>
            <w:rStyle w:val="CommentReference"/>
          </w:rPr>
          <w:commentReference w:id="152"/>
        </w:r>
        <w:r>
          <w:t>in the Bid Form.</w:t>
        </w:r>
      </w:ins>
      <w:del w:id="153" w:author="Johnny Pang" w:date="2022-04-16T14:59:00Z">
        <w:r w:rsidR="008464C5" w:rsidRPr="007527F8" w:rsidDel="007527F8">
          <w:rPr>
            <w:shd w:val="clear" w:color="auto" w:fill="E6E6E6"/>
            <w:rPrChange w:id="154" w:author="Johnny Pang" w:date="2022-04-16T14:59:00Z">
              <w:rPr>
                <w:color w:val="2B579A"/>
                <w:highlight w:val="yellow"/>
                <w:shd w:val="clear" w:color="auto" w:fill="E6E6E6"/>
              </w:rPr>
            </w:rPrChange>
          </w:rPr>
          <w:delText>.1</w:delText>
        </w:r>
        <w:r w:rsidR="008464C5" w:rsidRPr="00B01260" w:rsidDel="007527F8">
          <w:tab/>
        </w:r>
        <w:commentRangeStart w:id="155"/>
        <w:commentRangeStart w:id="156"/>
        <w:commentRangeStart w:id="157"/>
        <w:r w:rsidR="008464C5" w:rsidRPr="007527F8" w:rsidDel="007527F8">
          <w:rPr>
            <w:shd w:val="clear" w:color="auto" w:fill="E6E6E6"/>
            <w:rPrChange w:id="158" w:author="Johnny Pang" w:date="2022-04-16T14:59:00Z">
              <w:rPr>
                <w:color w:val="2B579A"/>
                <w:highlight w:val="yellow"/>
                <w:shd w:val="clear" w:color="auto" w:fill="E6E6E6"/>
              </w:rPr>
            </w:rPrChange>
          </w:rPr>
          <w:delText>The work of this Section will not be measured separately for payment.  All costs associated with the work of this Section shall be included in the Contract Price.</w:delText>
        </w:r>
        <w:commentRangeEnd w:id="155"/>
        <w:r w:rsidR="008464C5" w:rsidRPr="00B01260" w:rsidDel="007527F8">
          <w:rPr>
            <w:rStyle w:val="CommentReference"/>
            <w:color w:val="auto"/>
          </w:rPr>
          <w:commentReference w:id="155"/>
        </w:r>
        <w:commentRangeEnd w:id="156"/>
        <w:r w:rsidR="008464C5" w:rsidRPr="00B01260" w:rsidDel="007527F8">
          <w:rPr>
            <w:rStyle w:val="CommentReference"/>
            <w:color w:val="auto"/>
          </w:rPr>
          <w:commentReference w:id="156"/>
        </w:r>
        <w:commentRangeEnd w:id="157"/>
        <w:r w:rsidDel="007527F8">
          <w:rPr>
            <w:rStyle w:val="CommentReference"/>
          </w:rPr>
          <w:commentReference w:id="157"/>
        </w:r>
      </w:del>
    </w:p>
    <w:p w14:paraId="34428EC5" w14:textId="77777777" w:rsidR="008464C5" w:rsidRPr="007527F8" w:rsidDel="001126D8" w:rsidRDefault="008464C5" w:rsidP="008464C5">
      <w:pPr>
        <w:pStyle w:val="PlainText"/>
        <w:tabs>
          <w:tab w:val="left" w:pos="2880"/>
        </w:tabs>
        <w:spacing w:before="80"/>
        <w:ind w:left="1440" w:hanging="720"/>
        <w:jc w:val="both"/>
        <w:rPr>
          <w:del w:id="161" w:author="Liam Sykes" w:date="2022-03-18T15:35:00Z"/>
          <w:rFonts w:ascii="Calibri" w:hAnsi="Calibri"/>
          <w:i/>
          <w:sz w:val="22"/>
          <w:rPrChange w:id="162" w:author="Johnny Pang" w:date="2022-04-16T14:55:00Z">
            <w:rPr>
              <w:del w:id="163" w:author="Liam Sykes" w:date="2022-03-18T15:35:00Z"/>
              <w:rFonts w:ascii="Calibri" w:hAnsi="Calibri"/>
              <w:i/>
              <w:sz w:val="22"/>
              <w:highlight w:val="yellow"/>
            </w:rPr>
          </w:rPrChange>
        </w:rPr>
      </w:pPr>
      <w:del w:id="164" w:author="Liam Sykes" w:date="2022-03-18T15:35:00Z">
        <w:r w:rsidRPr="007527F8" w:rsidDel="001126D8">
          <w:rPr>
            <w:rFonts w:ascii="Calibri" w:hAnsi="Calibri"/>
            <w:i/>
            <w:shd w:val="clear" w:color="auto" w:fill="E6E6E6"/>
            <w:rPrChange w:id="165" w:author="Johnny Pang" w:date="2022-04-16T14:55:00Z">
              <w:rPr>
                <w:rFonts w:ascii="Calibri" w:hAnsi="Calibri"/>
                <w:i/>
                <w:color w:val="2B579A"/>
                <w:highlight w:val="yellow"/>
                <w:shd w:val="clear" w:color="auto" w:fill="E6E6E6"/>
              </w:rPr>
            </w:rPrChange>
          </w:rPr>
          <w:delText>OR If this Section is specifically referenced in the Bid Form, use the following language and identify the relevant item in the Bid Form:</w:delText>
        </w:r>
      </w:del>
    </w:p>
    <w:p w14:paraId="786BFB66" w14:textId="77777777" w:rsidR="008464C5" w:rsidRPr="007527F8" w:rsidDel="001126D8" w:rsidRDefault="008464C5" w:rsidP="008464C5">
      <w:pPr>
        <w:pStyle w:val="PlainText"/>
        <w:tabs>
          <w:tab w:val="left" w:pos="1440"/>
        </w:tabs>
        <w:spacing w:before="80"/>
        <w:ind w:left="1440" w:hanging="720"/>
        <w:jc w:val="both"/>
        <w:rPr>
          <w:del w:id="166" w:author="Liam Sykes" w:date="2022-03-18T15:35:00Z"/>
          <w:rFonts w:ascii="Calibri" w:hAnsi="Calibri"/>
          <w:sz w:val="22"/>
          <w:rPrChange w:id="167" w:author="Johnny Pang" w:date="2022-04-16T14:55:00Z">
            <w:rPr>
              <w:del w:id="168" w:author="Liam Sykes" w:date="2022-03-18T15:35:00Z"/>
              <w:rFonts w:ascii="Calibri" w:hAnsi="Calibri"/>
              <w:sz w:val="22"/>
              <w:highlight w:val="yellow"/>
            </w:rPr>
          </w:rPrChange>
        </w:rPr>
      </w:pPr>
      <w:del w:id="169" w:author="Liam Sykes" w:date="2022-03-18T15:35:00Z">
        <w:r w:rsidRPr="007527F8" w:rsidDel="001126D8">
          <w:rPr>
            <w:rFonts w:ascii="Calibri" w:hAnsi="Calibri"/>
            <w:shd w:val="clear" w:color="auto" w:fill="E6E6E6"/>
            <w:rPrChange w:id="170" w:author="Johnny Pang" w:date="2022-04-16T14:55:00Z">
              <w:rPr>
                <w:rFonts w:ascii="Calibri" w:hAnsi="Calibri"/>
                <w:color w:val="2B579A"/>
                <w:highlight w:val="yellow"/>
                <w:shd w:val="clear" w:color="auto" w:fill="E6E6E6"/>
              </w:rPr>
            </w:rPrChange>
          </w:rPr>
          <w:delText>.1</w:delText>
        </w:r>
        <w:r w:rsidRPr="007527F8" w:rsidDel="001126D8">
          <w:rPr>
            <w:rFonts w:ascii="Calibri" w:hAnsi="Calibri"/>
            <w:shd w:val="clear" w:color="auto" w:fill="E6E6E6"/>
            <w:rPrChange w:id="171" w:author="Johnny Pang" w:date="2022-04-16T14:55:00Z">
              <w:rPr>
                <w:rFonts w:ascii="Calibri" w:hAnsi="Calibri"/>
                <w:color w:val="2B579A"/>
                <w:highlight w:val="yellow"/>
                <w:shd w:val="clear" w:color="auto" w:fill="E6E6E6"/>
              </w:rPr>
            </w:rPrChange>
          </w:rPr>
          <w:tab/>
          <w:delText>All costs associated with the work of this Section shall be included in the price(s) for Item No(s). ___ in the Bid Form.</w:delText>
        </w:r>
      </w:del>
    </w:p>
    <w:p w14:paraId="61985E1B" w14:textId="77777777" w:rsidR="00CE489F" w:rsidRPr="007527F8" w:rsidDel="001126D8" w:rsidRDefault="008464C5" w:rsidP="00CE489F">
      <w:pPr>
        <w:pStyle w:val="PlainText"/>
        <w:tabs>
          <w:tab w:val="left" w:pos="1440"/>
          <w:tab w:val="left" w:pos="2880"/>
        </w:tabs>
        <w:spacing w:before="80"/>
        <w:ind w:left="1440" w:hanging="720"/>
        <w:jc w:val="both"/>
        <w:rPr>
          <w:del w:id="172" w:author="Liam Sykes" w:date="2022-03-18T15:35:00Z"/>
          <w:rFonts w:ascii="Calibri" w:hAnsi="Calibri"/>
          <w:sz w:val="22"/>
        </w:rPr>
      </w:pPr>
      <w:del w:id="173" w:author="Liam Sykes" w:date="2022-03-18T15:35:00Z">
        <w:r w:rsidRPr="007527F8" w:rsidDel="001126D8">
          <w:rPr>
            <w:rFonts w:ascii="Calibri" w:hAnsi="Calibri"/>
            <w:i/>
            <w:shd w:val="clear" w:color="auto" w:fill="E6E6E6"/>
            <w:rPrChange w:id="174" w:author="Johnny Pang" w:date="2022-04-16T14:55:00Z">
              <w:rPr>
                <w:rFonts w:ascii="Calibri" w:hAnsi="Calibri"/>
                <w:i/>
                <w:color w:val="2B579A"/>
                <w:highlight w:val="yellow"/>
                <w:shd w:val="clear" w:color="auto" w:fill="E6E6E6"/>
              </w:rPr>
            </w:rPrChange>
          </w:rPr>
          <w:delText>If the work of this Section is to be measured and paid for by several different methods, please amend the standard wording given above to reflect the different methods of measurement and payment.</w:delText>
        </w:r>
        <w:r w:rsidRPr="007527F8" w:rsidDel="001126D8">
          <w:rPr>
            <w:rFonts w:ascii="Calibri" w:hAnsi="Calibri"/>
            <w:shd w:val="clear" w:color="auto" w:fill="E6E6E6"/>
            <w:rPrChange w:id="175" w:author="Johnny Pang" w:date="2022-04-16T14:55:00Z">
              <w:rPr>
                <w:rFonts w:ascii="Calibri" w:hAnsi="Calibri"/>
                <w:color w:val="2B579A"/>
                <w:highlight w:val="yellow"/>
                <w:shd w:val="clear" w:color="auto" w:fill="E6E6E6"/>
              </w:rPr>
            </w:rPrChange>
          </w:rPr>
          <w:delText>]</w:delText>
        </w:r>
        <w:r w:rsidR="00CE489F" w:rsidRPr="007527F8" w:rsidDel="001126D8">
          <w:rPr>
            <w:rFonts w:ascii="Calibri" w:hAnsi="Calibri"/>
          </w:rPr>
          <w:delText xml:space="preserve"> </w:delText>
        </w:r>
      </w:del>
    </w:p>
    <w:p w14:paraId="2D5F1AEF" w14:textId="77777777" w:rsidR="00953F6D" w:rsidRPr="007527F8" w:rsidRDefault="00953F6D" w:rsidP="00CE489F">
      <w:pPr>
        <w:pStyle w:val="Heading1"/>
      </w:pPr>
      <w:r w:rsidRPr="007527F8">
        <w:t>PRODUCTS</w:t>
      </w:r>
      <w:r w:rsidR="00FD6BD0" w:rsidRPr="007527F8">
        <w:t xml:space="preserve"> (not used)</w:t>
      </w:r>
    </w:p>
    <w:p w14:paraId="34991698" w14:textId="77777777" w:rsidR="00953F6D" w:rsidRPr="000F2300" w:rsidRDefault="00221F3C" w:rsidP="00587B12">
      <w:pPr>
        <w:pStyle w:val="Heading1"/>
      </w:pPr>
      <w:r w:rsidRPr="000F2300">
        <w:t>EXECUTION</w:t>
      </w:r>
    </w:p>
    <w:p w14:paraId="7004A1E7" w14:textId="77777777" w:rsidR="00953F6D" w:rsidRPr="0060229E" w:rsidRDefault="00221F3C" w:rsidP="0060229E">
      <w:pPr>
        <w:pStyle w:val="Heading2"/>
      </w:pPr>
      <w:r w:rsidRPr="0060229E">
        <w:t>Time of</w:t>
      </w:r>
      <w:r w:rsidR="008C36AB" w:rsidRPr="0060229E">
        <w:t xml:space="preserve"> </w:t>
      </w:r>
      <w:r w:rsidRPr="0060229E">
        <w:t>Completion</w:t>
      </w:r>
    </w:p>
    <w:p w14:paraId="7CC40F34" w14:textId="77777777" w:rsidR="00953F6D" w:rsidRPr="007527F8" w:rsidRDefault="008624DE">
      <w:pPr>
        <w:pStyle w:val="Heading3"/>
        <w:pPrChange w:id="176" w:author="Johnny Pang" w:date="2022-04-16T14:59:00Z">
          <w:pPr>
            <w:pStyle w:val="Heading3"/>
            <w:spacing w:before="0"/>
          </w:pPr>
        </w:pPrChange>
      </w:pPr>
      <w:r>
        <w:t xml:space="preserve">The Contractor must provide all required data to the </w:t>
      </w:r>
      <w:r w:rsidRPr="007527F8">
        <w:t xml:space="preserve">Consultant </w:t>
      </w:r>
      <w:ins w:id="177" w:author="Liam Sykes" w:date="2022-03-18T15:36:00Z">
        <w:r w:rsidR="001126D8" w:rsidRPr="007527F8">
          <w:t xml:space="preserve">20 </w:t>
        </w:r>
      </w:ins>
      <w:del w:id="178" w:author="Liam Sykes" w:date="2022-03-18T15:36:00Z">
        <w:r w:rsidRPr="007527F8" w:rsidDel="001126D8">
          <w:rPr>
            <w:rPrChange w:id="179" w:author="Johnny Pang" w:date="2022-04-16T14:59:00Z">
              <w:rPr>
                <w:color w:val="2B579A"/>
                <w:highlight w:val="yellow"/>
                <w:shd w:val="clear" w:color="auto" w:fill="E6E6E6"/>
              </w:rPr>
            </w:rPrChange>
          </w:rPr>
          <w:delText xml:space="preserve">[XX] </w:delText>
        </w:r>
      </w:del>
      <w:r w:rsidRPr="007527F8">
        <w:rPr>
          <w:rPrChange w:id="180" w:author="Johnny Pang" w:date="2022-04-16T14:59:00Z">
            <w:rPr>
              <w:color w:val="2B579A"/>
              <w:highlight w:val="yellow"/>
              <w:shd w:val="clear" w:color="auto" w:fill="E6E6E6"/>
            </w:rPr>
          </w:rPrChange>
        </w:rPr>
        <w:t>Working Days</w:t>
      </w:r>
      <w:r w:rsidRPr="007527F8">
        <w:t xml:space="preserve"> in advance of commissioning.  The u</w:t>
      </w:r>
      <w:r w:rsidR="00A97E03" w:rsidRPr="007527F8">
        <w:t xml:space="preserve">ploading of required asset data </w:t>
      </w:r>
      <w:r w:rsidR="0059669F" w:rsidRPr="007527F8">
        <w:t xml:space="preserve">complete with maintenance tasks (Job Plans, Preventative Maintenance tasks and frequencies) </w:t>
      </w:r>
      <w:r w:rsidR="00A97E03" w:rsidRPr="007527F8">
        <w:t xml:space="preserve">into the CMMS (Maximo) must be </w:t>
      </w:r>
      <w:r w:rsidR="00C7374C" w:rsidRPr="007527F8">
        <w:t>performed</w:t>
      </w:r>
      <w:r w:rsidR="00A97E03" w:rsidRPr="007527F8">
        <w:t xml:space="preserve"> prior to </w:t>
      </w:r>
      <w:r w:rsidRPr="007527F8">
        <w:t xml:space="preserve">the commencement of the commissioning activities </w:t>
      </w:r>
      <w:r w:rsidR="00A97E03" w:rsidRPr="007527F8">
        <w:t>and as</w:t>
      </w:r>
      <w:r w:rsidRPr="007527F8">
        <w:t xml:space="preserve"> specified </w:t>
      </w:r>
      <w:r w:rsidR="009A084A" w:rsidRPr="007527F8">
        <w:t xml:space="preserve">in the </w:t>
      </w:r>
      <w:r w:rsidRPr="007527F8">
        <w:t>Work</w:t>
      </w:r>
      <w:r w:rsidR="00A97E03" w:rsidRPr="007527F8">
        <w:t xml:space="preserve"> schedule</w:t>
      </w:r>
      <w:r w:rsidR="00953F6D" w:rsidRPr="007527F8">
        <w:t>.</w:t>
      </w:r>
      <w:r w:rsidR="007F5B25" w:rsidRPr="007527F8">
        <w:t xml:space="preserve"> </w:t>
      </w:r>
    </w:p>
    <w:p w14:paraId="08883A80" w14:textId="77777777" w:rsidR="00C7374C" w:rsidRPr="007527F8" w:rsidRDefault="008624DE">
      <w:pPr>
        <w:pStyle w:val="Heading3"/>
        <w:pPrChange w:id="181" w:author="Johnny Pang" w:date="2022-04-16T14:59:00Z">
          <w:pPr>
            <w:pStyle w:val="Heading3"/>
            <w:spacing w:before="0"/>
          </w:pPr>
        </w:pPrChange>
      </w:pPr>
      <w:r w:rsidRPr="007527F8">
        <w:t>The u</w:t>
      </w:r>
      <w:r w:rsidR="00663495" w:rsidRPr="007527F8">
        <w:t>ploading of required maintenance tasks (including frequen</w:t>
      </w:r>
      <w:r w:rsidR="00663495" w:rsidRPr="007527F8">
        <w:rPr>
          <w:rPrChange w:id="182" w:author="Johnny Pang" w:date="2022-04-16T14:59:00Z">
            <w:rPr>
              <w:color w:val="2B579A"/>
              <w:shd w:val="clear" w:color="auto" w:fill="E6E6E6"/>
            </w:rPr>
          </w:rPrChange>
        </w:rPr>
        <w:t xml:space="preserve">cies) and data into the CMMS (Maximo) must be done prior to Commissioning and as defined in the </w:t>
      </w:r>
      <w:r w:rsidR="00C7374C" w:rsidRPr="007527F8">
        <w:rPr>
          <w:rPrChange w:id="183" w:author="Johnny Pang" w:date="2022-04-16T14:59:00Z">
            <w:rPr>
              <w:color w:val="2B579A"/>
              <w:shd w:val="clear" w:color="auto" w:fill="E6E6E6"/>
            </w:rPr>
          </w:rPrChange>
        </w:rPr>
        <w:t>Work</w:t>
      </w:r>
      <w:r w:rsidR="00663495" w:rsidRPr="007527F8">
        <w:rPr>
          <w:rPrChange w:id="184" w:author="Johnny Pang" w:date="2022-04-16T14:59:00Z">
            <w:rPr>
              <w:color w:val="2B579A"/>
              <w:shd w:val="clear" w:color="auto" w:fill="E6E6E6"/>
            </w:rPr>
          </w:rPrChange>
        </w:rPr>
        <w:t xml:space="preserve"> schedule.</w:t>
      </w:r>
      <w:r w:rsidR="007F5B25" w:rsidRPr="007527F8">
        <w:rPr>
          <w:rPrChange w:id="185" w:author="Johnny Pang" w:date="2022-04-16T14:59:00Z">
            <w:rPr>
              <w:color w:val="2B579A"/>
              <w:shd w:val="clear" w:color="auto" w:fill="E6E6E6"/>
            </w:rPr>
          </w:rPrChange>
        </w:rPr>
        <w:t xml:space="preserve"> The Contractor must provide listings of all required maintenance tasks to the Consultant </w:t>
      </w:r>
      <w:ins w:id="186" w:author="Liam Sykes" w:date="2022-03-18T15:36:00Z">
        <w:r w:rsidR="001126D8" w:rsidRPr="007527F8">
          <w:rPr>
            <w:rPrChange w:id="187" w:author="Johnny Pang" w:date="2022-04-16T14:59:00Z">
              <w:rPr>
                <w:color w:val="2B579A"/>
                <w:shd w:val="clear" w:color="auto" w:fill="E6E6E6"/>
              </w:rPr>
            </w:rPrChange>
          </w:rPr>
          <w:t xml:space="preserve">20 </w:t>
        </w:r>
      </w:ins>
      <w:del w:id="188" w:author="Liam Sykes" w:date="2022-03-18T15:36:00Z">
        <w:r w:rsidR="00C85541" w:rsidRPr="007527F8" w:rsidDel="001126D8">
          <w:rPr>
            <w:rPrChange w:id="189" w:author="Johnny Pang" w:date="2022-04-16T14:59:00Z">
              <w:rPr>
                <w:color w:val="2B579A"/>
                <w:highlight w:val="yellow"/>
                <w:shd w:val="clear" w:color="auto" w:fill="E6E6E6"/>
              </w:rPr>
            </w:rPrChange>
          </w:rPr>
          <w:delText>[</w:delText>
        </w:r>
        <w:r w:rsidR="007F5B25" w:rsidRPr="007527F8" w:rsidDel="001126D8">
          <w:rPr>
            <w:rPrChange w:id="190" w:author="Johnny Pang" w:date="2022-04-16T14:59:00Z">
              <w:rPr>
                <w:color w:val="2B579A"/>
                <w:highlight w:val="yellow"/>
                <w:shd w:val="clear" w:color="auto" w:fill="E6E6E6"/>
              </w:rPr>
            </w:rPrChange>
          </w:rPr>
          <w:delText>XX</w:delText>
        </w:r>
        <w:r w:rsidR="00C85541" w:rsidRPr="007527F8" w:rsidDel="001126D8">
          <w:rPr>
            <w:rPrChange w:id="191" w:author="Johnny Pang" w:date="2022-04-16T14:59:00Z">
              <w:rPr>
                <w:color w:val="2B579A"/>
                <w:highlight w:val="yellow"/>
                <w:shd w:val="clear" w:color="auto" w:fill="E6E6E6"/>
              </w:rPr>
            </w:rPrChange>
          </w:rPr>
          <w:delText xml:space="preserve">] </w:delText>
        </w:r>
      </w:del>
      <w:r w:rsidR="00C85541" w:rsidRPr="007527F8">
        <w:rPr>
          <w:rPrChange w:id="192" w:author="Johnny Pang" w:date="2022-04-16T14:59:00Z">
            <w:rPr>
              <w:color w:val="2B579A"/>
              <w:highlight w:val="yellow"/>
              <w:shd w:val="clear" w:color="auto" w:fill="E6E6E6"/>
            </w:rPr>
          </w:rPrChange>
        </w:rPr>
        <w:t>Working D</w:t>
      </w:r>
      <w:r w:rsidR="007F5B25" w:rsidRPr="007527F8">
        <w:rPr>
          <w:rPrChange w:id="193" w:author="Johnny Pang" w:date="2022-04-16T14:59:00Z">
            <w:rPr>
              <w:color w:val="2B579A"/>
              <w:highlight w:val="yellow"/>
              <w:shd w:val="clear" w:color="auto" w:fill="E6E6E6"/>
            </w:rPr>
          </w:rPrChange>
        </w:rPr>
        <w:t>ays</w:t>
      </w:r>
      <w:r w:rsidR="007F5B25" w:rsidRPr="007527F8">
        <w:t xml:space="preserve"> in advance of </w:t>
      </w:r>
      <w:r w:rsidR="007471A7" w:rsidRPr="007527F8">
        <w:t>commissioning</w:t>
      </w:r>
      <w:r w:rsidR="007F5B25" w:rsidRPr="007527F8">
        <w:t>.</w:t>
      </w:r>
      <w:r w:rsidR="007471A7" w:rsidRPr="007527F8">
        <w:t xml:space="preserve">  </w:t>
      </w:r>
      <w:r w:rsidR="007F5B25" w:rsidRPr="007527F8">
        <w:t xml:space="preserve">The Contractor must provide listings of all required safety procedures to the Consultant </w:t>
      </w:r>
      <w:ins w:id="194" w:author="Liam Sykes" w:date="2022-03-18T15:36:00Z">
        <w:r w:rsidR="001126D8" w:rsidRPr="007527F8">
          <w:t>20</w:t>
        </w:r>
      </w:ins>
      <w:del w:id="195" w:author="Liam Sykes" w:date="2022-03-18T15:36:00Z">
        <w:r w:rsidR="00C85541" w:rsidRPr="007527F8" w:rsidDel="001126D8">
          <w:rPr>
            <w:rPrChange w:id="196" w:author="Johnny Pang" w:date="2022-04-16T14:59:00Z">
              <w:rPr>
                <w:color w:val="2B579A"/>
                <w:highlight w:val="yellow"/>
                <w:shd w:val="clear" w:color="auto" w:fill="E6E6E6"/>
              </w:rPr>
            </w:rPrChange>
          </w:rPr>
          <w:delText>[</w:delText>
        </w:r>
        <w:r w:rsidR="007F5B25" w:rsidRPr="007527F8" w:rsidDel="001126D8">
          <w:rPr>
            <w:rPrChange w:id="197" w:author="Johnny Pang" w:date="2022-04-16T14:59:00Z">
              <w:rPr>
                <w:color w:val="2B579A"/>
                <w:highlight w:val="yellow"/>
                <w:shd w:val="clear" w:color="auto" w:fill="E6E6E6"/>
              </w:rPr>
            </w:rPrChange>
          </w:rPr>
          <w:delText>XX</w:delText>
        </w:r>
        <w:r w:rsidR="00C85541" w:rsidRPr="007527F8" w:rsidDel="001126D8">
          <w:rPr>
            <w:rPrChange w:id="198" w:author="Johnny Pang" w:date="2022-04-16T14:59:00Z">
              <w:rPr>
                <w:color w:val="2B579A"/>
                <w:highlight w:val="yellow"/>
                <w:shd w:val="clear" w:color="auto" w:fill="E6E6E6"/>
              </w:rPr>
            </w:rPrChange>
          </w:rPr>
          <w:delText>]</w:delText>
        </w:r>
      </w:del>
      <w:r w:rsidR="00C85541" w:rsidRPr="007527F8">
        <w:rPr>
          <w:rPrChange w:id="199" w:author="Johnny Pang" w:date="2022-04-16T14:59:00Z">
            <w:rPr>
              <w:color w:val="2B579A"/>
              <w:highlight w:val="yellow"/>
              <w:shd w:val="clear" w:color="auto" w:fill="E6E6E6"/>
            </w:rPr>
          </w:rPrChange>
        </w:rPr>
        <w:t xml:space="preserve"> Working D</w:t>
      </w:r>
      <w:r w:rsidR="007F5B25" w:rsidRPr="007527F8">
        <w:rPr>
          <w:rPrChange w:id="200" w:author="Johnny Pang" w:date="2022-04-16T14:59:00Z">
            <w:rPr>
              <w:color w:val="2B579A"/>
              <w:highlight w:val="yellow"/>
              <w:shd w:val="clear" w:color="auto" w:fill="E6E6E6"/>
            </w:rPr>
          </w:rPrChange>
        </w:rPr>
        <w:t>ays</w:t>
      </w:r>
      <w:r w:rsidR="007F5B25" w:rsidRPr="007527F8">
        <w:t xml:space="preserve"> in advance of </w:t>
      </w:r>
      <w:r w:rsidR="00C7374C" w:rsidRPr="007527F8">
        <w:t xml:space="preserve">the commencement of </w:t>
      </w:r>
      <w:r w:rsidRPr="007527F8">
        <w:t>commissioning</w:t>
      </w:r>
      <w:r w:rsidR="00C7374C" w:rsidRPr="007527F8">
        <w:t xml:space="preserve"> activities.</w:t>
      </w:r>
    </w:p>
    <w:p w14:paraId="6D38F6AC" w14:textId="77777777" w:rsidR="00C7374C" w:rsidRPr="007527F8" w:rsidRDefault="00C7374C" w:rsidP="00C7374C">
      <w:pPr>
        <w:pStyle w:val="Heading3"/>
      </w:pPr>
      <w:r w:rsidRPr="007527F8">
        <w:t>Uploading of required safety procedures into the CMMS (Maxi</w:t>
      </w:r>
      <w:r w:rsidR="00CE489F" w:rsidRPr="007527F8">
        <w:t>mo) must be performed prior to C</w:t>
      </w:r>
      <w:r w:rsidRPr="007527F8">
        <w:t xml:space="preserve">ommissioning and as defined in the Work schedule. The Contractor must provide listings of all required safety procedures to the Consultant a minimum of </w:t>
      </w:r>
      <w:ins w:id="201" w:author="Liam Sykes" w:date="2022-03-18T15:37:00Z">
        <w:r w:rsidR="001126D8" w:rsidRPr="007527F8">
          <w:t>20</w:t>
        </w:r>
      </w:ins>
      <w:del w:id="202" w:author="Liam Sykes" w:date="2022-03-18T15:36:00Z">
        <w:r w:rsidR="00CE489F" w:rsidRPr="007527F8" w:rsidDel="001126D8">
          <w:rPr>
            <w:rPrChange w:id="203" w:author="Johnny Pang" w:date="2022-04-16T14:59:00Z">
              <w:rPr>
                <w:color w:val="2B579A"/>
                <w:highlight w:val="yellow"/>
                <w:shd w:val="clear" w:color="auto" w:fill="E6E6E6"/>
              </w:rPr>
            </w:rPrChange>
          </w:rPr>
          <w:delText>[XX]</w:delText>
        </w:r>
      </w:del>
      <w:r w:rsidRPr="007527F8">
        <w:rPr>
          <w:rPrChange w:id="204" w:author="Johnny Pang" w:date="2022-04-16T14:59:00Z">
            <w:rPr>
              <w:color w:val="2B579A"/>
              <w:highlight w:val="yellow"/>
              <w:shd w:val="clear" w:color="auto" w:fill="E6E6E6"/>
            </w:rPr>
          </w:rPrChange>
        </w:rPr>
        <w:t xml:space="preserve"> Working Days</w:t>
      </w:r>
      <w:r w:rsidRPr="007527F8">
        <w:t xml:space="preserve"> in advance of the commencement of commissioning activities.</w:t>
      </w:r>
    </w:p>
    <w:p w14:paraId="3D5C0AD6" w14:textId="77777777" w:rsidR="00953F6D" w:rsidRPr="007527F8" w:rsidRDefault="00C7374C" w:rsidP="00CE489F">
      <w:pPr>
        <w:pStyle w:val="Heading2"/>
      </w:pPr>
      <w:r w:rsidRPr="007527F8">
        <w:t xml:space="preserve"> </w:t>
      </w:r>
      <w:r w:rsidR="00221F3C" w:rsidRPr="007527F8">
        <w:t>Manufacturers</w:t>
      </w:r>
      <w:r w:rsidR="00F00B80" w:rsidRPr="007527F8">
        <w:t xml:space="preserve"> </w:t>
      </w:r>
      <w:r w:rsidR="00221F3C" w:rsidRPr="007527F8">
        <w:t>Services and</w:t>
      </w:r>
      <w:r w:rsidR="00F00B80" w:rsidRPr="007527F8">
        <w:t xml:space="preserve"> </w:t>
      </w:r>
      <w:r w:rsidR="00221F3C" w:rsidRPr="007527F8">
        <w:t>Certification of</w:t>
      </w:r>
      <w:r w:rsidR="00F00B80" w:rsidRPr="007527F8">
        <w:t xml:space="preserve"> </w:t>
      </w:r>
      <w:r w:rsidR="00221F3C" w:rsidRPr="007527F8">
        <w:t>Installation</w:t>
      </w:r>
    </w:p>
    <w:p w14:paraId="0F189261" w14:textId="77777777" w:rsidR="00953F6D" w:rsidRPr="007527F8" w:rsidRDefault="00A97E03" w:rsidP="00587B12">
      <w:pPr>
        <w:pStyle w:val="Heading3"/>
      </w:pPr>
      <w:r w:rsidRPr="007527F8">
        <w:t>All certificates of installation for equipment requiring such</w:t>
      </w:r>
      <w:r w:rsidR="00D93100" w:rsidRPr="007527F8">
        <w:t xml:space="preserve"> certification</w:t>
      </w:r>
      <w:r w:rsidRPr="007527F8">
        <w:t xml:space="preserve"> shall be provided to the Consultant both in hardcopy and in electronic format.</w:t>
      </w:r>
    </w:p>
    <w:p w14:paraId="3CB45686" w14:textId="77777777" w:rsidR="00953F6D" w:rsidRPr="007527F8" w:rsidRDefault="00953F6D" w:rsidP="00587B12">
      <w:pPr>
        <w:pStyle w:val="Heading3"/>
      </w:pPr>
      <w:r w:rsidRPr="007527F8">
        <w:t>Provide all materials</w:t>
      </w:r>
      <w:r w:rsidR="00BD653B" w:rsidRPr="007527F8">
        <w:t xml:space="preserve"> and </w:t>
      </w:r>
      <w:r w:rsidR="009A084A" w:rsidRPr="007527F8">
        <w:t xml:space="preserve">documents </w:t>
      </w:r>
      <w:r w:rsidRPr="007527F8">
        <w:t xml:space="preserve">necessary to </w:t>
      </w:r>
      <w:r w:rsidR="009A084A" w:rsidRPr="007527F8">
        <w:t xml:space="preserve">upload </w:t>
      </w:r>
      <w:r w:rsidR="007471A7" w:rsidRPr="007527F8">
        <w:t xml:space="preserve">the </w:t>
      </w:r>
      <w:r w:rsidR="009A084A" w:rsidRPr="007527F8">
        <w:t>required information into the CMMS (Maximo).</w:t>
      </w:r>
    </w:p>
    <w:p w14:paraId="6D6830DD" w14:textId="77777777" w:rsidR="00B35720" w:rsidRPr="007527F8" w:rsidRDefault="007471A7" w:rsidP="00587B12">
      <w:pPr>
        <w:pStyle w:val="Heading3"/>
      </w:pPr>
      <w:r w:rsidRPr="007527F8">
        <w:t xml:space="preserve">The </w:t>
      </w:r>
      <w:r w:rsidR="00B35720" w:rsidRPr="007527F8">
        <w:t>Contractor</w:t>
      </w:r>
      <w:r w:rsidR="0084392A" w:rsidRPr="007527F8">
        <w:t xml:space="preserve"> shall provide to the Consultant </w:t>
      </w:r>
      <w:r w:rsidR="006406E7" w:rsidRPr="007527F8">
        <w:t>details of all maintenance and repair</w:t>
      </w:r>
      <w:r w:rsidRPr="007527F8">
        <w:t xml:space="preserve"> work performed</w:t>
      </w:r>
      <w:r w:rsidR="006406E7" w:rsidRPr="007527F8">
        <w:t xml:space="preserve"> on equipment under </w:t>
      </w:r>
      <w:r w:rsidRPr="007527F8">
        <w:t xml:space="preserve">warranty </w:t>
      </w:r>
      <w:r w:rsidR="006406E7" w:rsidRPr="007527F8">
        <w:t>prior to commissioning and Total Performance of the Work</w:t>
      </w:r>
      <w:r w:rsidR="0084392A" w:rsidRPr="007527F8">
        <w:t xml:space="preserve"> for upload to the Region’s CMMS (Maximo)</w:t>
      </w:r>
      <w:r w:rsidR="006406E7" w:rsidRPr="007527F8">
        <w:t xml:space="preserve">. </w:t>
      </w:r>
    </w:p>
    <w:p w14:paraId="5127747D" w14:textId="77777777" w:rsidR="00953F6D" w:rsidRPr="007527F8" w:rsidRDefault="00221F3C" w:rsidP="0060229E">
      <w:pPr>
        <w:pStyle w:val="Heading2"/>
      </w:pPr>
      <w:r w:rsidRPr="007527F8">
        <w:t>Acquaintance</w:t>
      </w:r>
      <w:r w:rsidR="00DB04F2" w:rsidRPr="007527F8">
        <w:t xml:space="preserve"> </w:t>
      </w:r>
      <w:r w:rsidRPr="007527F8">
        <w:t>with Work</w:t>
      </w:r>
    </w:p>
    <w:p w14:paraId="71ACAFF5" w14:textId="77777777" w:rsidR="00953F6D" w:rsidRPr="007527F8" w:rsidRDefault="00953F6D" w:rsidP="00587B12">
      <w:pPr>
        <w:pStyle w:val="Heading3"/>
      </w:pPr>
      <w:r w:rsidRPr="007527F8">
        <w:t xml:space="preserve">The Contractor shall be fully acquainted with all </w:t>
      </w:r>
      <w:r w:rsidR="0084392A" w:rsidRPr="007527F8">
        <w:t>requirements</w:t>
      </w:r>
      <w:r w:rsidRPr="007527F8">
        <w:t xml:space="preserve"> </w:t>
      </w:r>
      <w:r w:rsidR="00451F93" w:rsidRPr="007527F8">
        <w:t xml:space="preserve">in the Contract Documents related to </w:t>
      </w:r>
      <w:r w:rsidRPr="007527F8">
        <w:t xml:space="preserve">the </w:t>
      </w:r>
      <w:r w:rsidR="0084392A" w:rsidRPr="007527F8">
        <w:t xml:space="preserve">acquisition of </w:t>
      </w:r>
      <w:r w:rsidR="006406E7" w:rsidRPr="007527F8">
        <w:t xml:space="preserve">and uploading </w:t>
      </w:r>
      <w:r w:rsidR="0084392A" w:rsidRPr="007527F8">
        <w:t xml:space="preserve">of </w:t>
      </w:r>
      <w:r w:rsidR="006406E7" w:rsidRPr="007527F8">
        <w:t xml:space="preserve">essential equipment data into the Region’s CMMS (Maximo). </w:t>
      </w:r>
      <w:r w:rsidRPr="007527F8">
        <w:t xml:space="preserve"> At no time shall the Contractor make any claim that any misunderstanding existed </w:t>
      </w:r>
      <w:proofErr w:type="gramStart"/>
      <w:r w:rsidRPr="007527F8">
        <w:t xml:space="preserve">in </w:t>
      </w:r>
      <w:r w:rsidRPr="007527F8">
        <w:lastRenderedPageBreak/>
        <w:t>regard to</w:t>
      </w:r>
      <w:proofErr w:type="gramEnd"/>
      <w:r w:rsidRPr="007527F8">
        <w:t xml:space="preserve"> the nature or amount of work to be </w:t>
      </w:r>
      <w:r w:rsidR="007471A7" w:rsidRPr="007527F8">
        <w:t xml:space="preserve">performed </w:t>
      </w:r>
      <w:r w:rsidRPr="007527F8">
        <w:t xml:space="preserve">in relation to </w:t>
      </w:r>
      <w:r w:rsidR="007F0377" w:rsidRPr="007527F8">
        <w:t xml:space="preserve">acquiring and providing </w:t>
      </w:r>
      <w:r w:rsidRPr="007527F8">
        <w:t>the</w:t>
      </w:r>
      <w:r w:rsidR="006406E7" w:rsidRPr="007527F8">
        <w:t xml:space="preserve"> type of data </w:t>
      </w:r>
      <w:r w:rsidR="007471A7" w:rsidRPr="007527F8">
        <w:t>specified in this Section</w:t>
      </w:r>
      <w:r w:rsidR="006406E7" w:rsidRPr="007527F8">
        <w:t xml:space="preserve">. </w:t>
      </w:r>
    </w:p>
    <w:p w14:paraId="08E72DF6" w14:textId="77777777" w:rsidR="007F0377" w:rsidRPr="007527F8" w:rsidRDefault="00953F6D" w:rsidP="00587B12">
      <w:pPr>
        <w:pStyle w:val="Heading3"/>
      </w:pPr>
      <w:r w:rsidRPr="007527F8">
        <w:t xml:space="preserve">Obtain all necessary details from </w:t>
      </w:r>
      <w:r w:rsidR="00451F93" w:rsidRPr="007527F8">
        <w:t xml:space="preserve">equipment </w:t>
      </w:r>
      <w:r w:rsidRPr="007527F8">
        <w:t xml:space="preserve">suppliers including </w:t>
      </w:r>
      <w:r w:rsidR="00054556" w:rsidRPr="007527F8">
        <w:t xml:space="preserve">asset </w:t>
      </w:r>
      <w:r w:rsidRPr="007527F8">
        <w:t xml:space="preserve">and other information pertinent to </w:t>
      </w:r>
      <w:r w:rsidR="00054556" w:rsidRPr="007527F8">
        <w:t xml:space="preserve">complying with data requirements cited in Section </w:t>
      </w:r>
      <w:r w:rsidR="00613B81" w:rsidRPr="007527F8">
        <w:t>35</w:t>
      </w:r>
      <w:r w:rsidR="007F0377" w:rsidRPr="007527F8">
        <w:t xml:space="preserve"> – Development and Maintenance of Asset Inventory and Tagging</w:t>
      </w:r>
      <w:r w:rsidR="00F83FA8" w:rsidRPr="007527F8">
        <w:t>.</w:t>
      </w:r>
    </w:p>
    <w:p w14:paraId="27DAF5D5" w14:textId="77777777" w:rsidR="00953F6D" w:rsidRPr="007527F8" w:rsidRDefault="00221F3C" w:rsidP="0060229E">
      <w:pPr>
        <w:pStyle w:val="Heading2"/>
      </w:pPr>
      <w:r w:rsidRPr="007527F8">
        <w:t>Special Tools</w:t>
      </w:r>
      <w:r w:rsidR="00DB04F2" w:rsidRPr="007527F8">
        <w:t xml:space="preserve"> </w:t>
      </w:r>
      <w:r w:rsidRPr="007527F8">
        <w:t>and Accessories</w:t>
      </w:r>
    </w:p>
    <w:p w14:paraId="1615C074" w14:textId="77777777" w:rsidR="00953F6D" w:rsidRPr="007527F8" w:rsidRDefault="005B406C" w:rsidP="00587B12">
      <w:pPr>
        <w:pStyle w:val="Heading3"/>
      </w:pPr>
      <w:r w:rsidRPr="007527F8">
        <w:t>Provide a list of special tools required with details for use or cross-reference to O&amp;M manuals</w:t>
      </w:r>
      <w:r w:rsidR="00451F93" w:rsidRPr="007527F8">
        <w:t>.  Provide the list in a format that is</w:t>
      </w:r>
      <w:r w:rsidR="00CD47E5" w:rsidRPr="007527F8">
        <w:t xml:space="preserve"> </w:t>
      </w:r>
      <w:proofErr w:type="gramStart"/>
      <w:r w:rsidR="00CD47E5" w:rsidRPr="007527F8">
        <w:t>up-loadable</w:t>
      </w:r>
      <w:proofErr w:type="gramEnd"/>
      <w:r w:rsidR="00CD47E5" w:rsidRPr="007527F8">
        <w:t xml:space="preserve"> to </w:t>
      </w:r>
      <w:r w:rsidR="00451F93" w:rsidRPr="007527F8">
        <w:t>the Region’s CMMS (</w:t>
      </w:r>
      <w:r w:rsidR="00CD47E5" w:rsidRPr="007527F8">
        <w:t>Maximo</w:t>
      </w:r>
      <w:r w:rsidR="00451F93" w:rsidRPr="007527F8">
        <w:t>)</w:t>
      </w:r>
      <w:r w:rsidR="00CD47E5" w:rsidRPr="007527F8">
        <w:t>.</w:t>
      </w:r>
    </w:p>
    <w:p w14:paraId="5B84CDF9" w14:textId="77777777" w:rsidR="00765F55" w:rsidRPr="007527F8" w:rsidRDefault="00765F55" w:rsidP="0060229E">
      <w:pPr>
        <w:pStyle w:val="Heading2"/>
      </w:pPr>
      <w:r w:rsidRPr="007527F8">
        <w:t>Testing and</w:t>
      </w:r>
      <w:r w:rsidR="00F00B80" w:rsidRPr="007527F8">
        <w:t xml:space="preserve"> </w:t>
      </w:r>
      <w:r w:rsidRPr="007527F8">
        <w:t>Commissioning</w:t>
      </w:r>
    </w:p>
    <w:p w14:paraId="10DEAD44" w14:textId="77777777" w:rsidR="00CD13EA" w:rsidRPr="007527F8" w:rsidRDefault="00D40686">
      <w:pPr>
        <w:pStyle w:val="Heading3"/>
      </w:pPr>
      <w:r w:rsidRPr="007527F8">
        <w:t xml:space="preserve">Provide defined commissioning activities </w:t>
      </w:r>
      <w:r w:rsidR="00694973" w:rsidRPr="007527F8">
        <w:t xml:space="preserve">in accordance with </w:t>
      </w:r>
      <w:r w:rsidR="00694973" w:rsidRPr="007527F8">
        <w:rPr>
          <w:rPrChange w:id="205" w:author="Johnny Pang" w:date="2022-04-16T14:59:00Z">
            <w:rPr>
              <w:color w:val="2B579A"/>
              <w:highlight w:val="yellow"/>
              <w:shd w:val="clear" w:color="auto" w:fill="E6E6E6"/>
            </w:rPr>
          </w:rPrChange>
        </w:rPr>
        <w:t>Section 01810 – Equipment Testing and Facility Commissioning</w:t>
      </w:r>
      <w:r w:rsidRPr="007527F8">
        <w:t>.</w:t>
      </w:r>
    </w:p>
    <w:p w14:paraId="49A9BB15" w14:textId="77777777" w:rsidR="00CD13EA" w:rsidRPr="007527F8" w:rsidRDefault="00CD13EA" w:rsidP="0060229E">
      <w:pPr>
        <w:pStyle w:val="Heading3"/>
        <w:numPr>
          <w:ilvl w:val="0"/>
          <w:numId w:val="0"/>
        </w:numPr>
        <w:ind w:left="720"/>
      </w:pPr>
    </w:p>
    <w:p w14:paraId="0F7AE302" w14:textId="77777777" w:rsidR="000749D3" w:rsidRPr="0060229E" w:rsidRDefault="00CD13EA" w:rsidP="0060229E">
      <w:pPr>
        <w:pStyle w:val="Heading3"/>
        <w:numPr>
          <w:ilvl w:val="0"/>
          <w:numId w:val="0"/>
        </w:numPr>
        <w:ind w:left="720"/>
        <w:jc w:val="center"/>
        <w:rPr>
          <w:b/>
        </w:rPr>
      </w:pPr>
      <w:r w:rsidRPr="0060229E">
        <w:rPr>
          <w:b/>
        </w:rPr>
        <w:t>END OF SECTION</w:t>
      </w:r>
    </w:p>
    <w:sectPr w:rsidR="000749D3" w:rsidRPr="0060229E" w:rsidSect="006028F3">
      <w:headerReference w:type="even" r:id="rId15"/>
      <w:headerReference w:type="default" r:id="rId16"/>
      <w:headerReference w:type="first" r:id="rId17"/>
      <w:pgSz w:w="12240" w:h="15840" w:code="1"/>
      <w:pgMar w:top="1440" w:right="720" w:bottom="1296"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Liam Sykes" w:date="2022-03-18T18:32:00Z" w:initials="LS">
    <w:p w14:paraId="7863770D" w14:textId="77777777" w:rsidR="001126D8" w:rsidRDefault="001126D8">
      <w:pPr>
        <w:pStyle w:val="CommentText"/>
      </w:pPr>
      <w:r>
        <w:rPr>
          <w:rStyle w:val="CommentReference"/>
        </w:rPr>
        <w:annotationRef/>
      </w:r>
      <w:r>
        <w:t>AY noted that in recent tenders this reference to section 35 was deleted. Its inclusion will need to be revisited closer to tender</w:t>
      </w:r>
    </w:p>
  </w:comment>
  <w:comment w:id="71" w:author="Johnny Pang" w:date="2022-11-29T11:36:00Z" w:initials="JP">
    <w:p w14:paraId="3CD6EC2D" w14:textId="77777777" w:rsidR="000978A9" w:rsidRDefault="000978A9" w:rsidP="00C828EF">
      <w:pPr>
        <w:pStyle w:val="CommentText"/>
      </w:pPr>
      <w:r>
        <w:rPr>
          <w:rStyle w:val="CommentReference"/>
        </w:rPr>
        <w:annotationRef/>
      </w:r>
      <w:r>
        <w:rPr>
          <w:lang w:val="en-CA"/>
        </w:rPr>
        <w:t>Should include as part of the Front end appendix. May be deleted for upgrades/retrofit projects.</w:t>
      </w:r>
    </w:p>
  </w:comment>
  <w:comment w:id="74" w:author="Liam Sykes" w:date="2022-03-18T18:33:00Z" w:initials="LS">
    <w:p w14:paraId="1ADB17D3" w14:textId="241F1902" w:rsidR="001126D8" w:rsidRDefault="001126D8">
      <w:pPr>
        <w:pStyle w:val="CommentText"/>
      </w:pPr>
      <w:r>
        <w:rPr>
          <w:rStyle w:val="CommentReference"/>
        </w:rPr>
        <w:annotationRef/>
      </w:r>
      <w:r>
        <w:t>See comment above</w:t>
      </w:r>
    </w:p>
  </w:comment>
  <w:comment w:id="135" w:author="Radulovic, Nicole" w:date="2022-10-25T14:56:00Z" w:initials="RN">
    <w:p w14:paraId="612DA416" w14:textId="64754E92" w:rsidR="00B01260" w:rsidRDefault="00B01260">
      <w:pPr>
        <w:pStyle w:val="CommentText"/>
      </w:pPr>
      <w:r>
        <w:rPr>
          <w:rStyle w:val="CommentReference"/>
        </w:rPr>
        <w:annotationRef/>
      </w:r>
      <w:r>
        <w:t>Review inclusion closer to tender</w:t>
      </w:r>
    </w:p>
  </w:comment>
  <w:comment w:id="136" w:author="Johnny Pang" w:date="2022-11-29T11:37:00Z" w:initials="JP">
    <w:p w14:paraId="1B2E1BA7" w14:textId="77777777" w:rsidR="000978A9" w:rsidRDefault="000978A9" w:rsidP="001277F5">
      <w:pPr>
        <w:pStyle w:val="CommentText"/>
      </w:pPr>
      <w:r>
        <w:rPr>
          <w:rStyle w:val="CommentReference"/>
        </w:rPr>
        <w:annotationRef/>
      </w:r>
      <w:r>
        <w:rPr>
          <w:lang w:val="en-CA"/>
        </w:rPr>
        <w:t>Suggest to include in Front End</w:t>
      </w:r>
    </w:p>
  </w:comment>
  <w:comment w:id="137" w:author="Radulovic, Nicole" w:date="2022-10-25T14:57:00Z" w:initials="RN">
    <w:p w14:paraId="0F473824" w14:textId="2B54174C" w:rsidR="00B01260" w:rsidRDefault="00B01260">
      <w:pPr>
        <w:pStyle w:val="CommentText"/>
      </w:pPr>
      <w:r>
        <w:rPr>
          <w:rStyle w:val="CommentReference"/>
        </w:rPr>
        <w:annotationRef/>
      </w:r>
      <w:r>
        <w:t>Review inclusion closer to tender</w:t>
      </w:r>
    </w:p>
  </w:comment>
  <w:comment w:id="138" w:author="Johnny Pang" w:date="2022-11-29T11:37:00Z" w:initials="JP">
    <w:p w14:paraId="71DA277D" w14:textId="77777777" w:rsidR="000978A9" w:rsidRDefault="000978A9" w:rsidP="00BC7067">
      <w:pPr>
        <w:pStyle w:val="CommentText"/>
      </w:pPr>
      <w:r>
        <w:rPr>
          <w:rStyle w:val="CommentReference"/>
        </w:rPr>
        <w:annotationRef/>
      </w:r>
      <w:r>
        <w:rPr>
          <w:lang w:val="en-CA"/>
        </w:rPr>
        <w:t>See above.</w:t>
      </w:r>
    </w:p>
  </w:comment>
  <w:comment w:id="152" w:author="Liam Sykes" w:date="2022-03-18T15:44:00Z" w:initials="LS">
    <w:p w14:paraId="62C9A74B" w14:textId="495C724D" w:rsidR="007527F8" w:rsidRDefault="007527F8" w:rsidP="007527F8">
      <w:pPr>
        <w:pStyle w:val="CommentText"/>
      </w:pPr>
      <w:r>
        <w:rPr>
          <w:rStyle w:val="CommentReference"/>
        </w:rPr>
        <w:annotationRef/>
      </w:r>
      <w:r>
        <w:t>To be completed for 100%</w:t>
      </w:r>
    </w:p>
  </w:comment>
  <w:comment w:id="155" w:author="Liam Sykes" w:date="2022-03-18T18:38:00Z" w:initials="LS">
    <w:p w14:paraId="622DB4EB" w14:textId="77777777" w:rsidR="00D629B1" w:rsidRDefault="00D629B1">
      <w:pPr>
        <w:pStyle w:val="CommentText"/>
      </w:pPr>
      <w:r>
        <w:rPr>
          <w:rStyle w:val="CommentReference"/>
        </w:rPr>
        <w:annotationRef/>
      </w:r>
      <w:r>
        <w:t>Confirm work for this section will not be priced separately</w:t>
      </w:r>
    </w:p>
  </w:comment>
  <w:comment w:id="156" w:author="Axel Ouillet" w:date="2022-03-31T17:11:00Z" w:initials="AO">
    <w:p w14:paraId="29E6CDCC" w14:textId="056801F9" w:rsidR="5B26AB6E" w:rsidRDefault="5B26AB6E">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159" w:name="_@_FA294799E2224708B0A713D23735A081Z"/>
      <w:r>
        <w:rPr>
          <w:color w:val="2B579A"/>
          <w:shd w:val="clear" w:color="auto" w:fill="E6E6E6"/>
        </w:rPr>
        <w:fldChar w:fldCharType="separate"/>
      </w:r>
      <w:bookmarkEnd w:id="159"/>
      <w:r w:rsidRPr="5B26AB6E">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160" w:name="_@_12616CCEC5E64BAFB53DEE476C82863AZ"/>
      <w:r>
        <w:rPr>
          <w:color w:val="2B579A"/>
          <w:shd w:val="clear" w:color="auto" w:fill="E6E6E6"/>
        </w:rPr>
        <w:fldChar w:fldCharType="separate"/>
      </w:r>
      <w:bookmarkEnd w:id="160"/>
      <w:r w:rsidRPr="5B26AB6E">
        <w:rPr>
          <w:rStyle w:val="Mention"/>
          <w:noProof/>
        </w:rPr>
        <w:t>@Brandon Gorr</w:t>
      </w:r>
      <w:r>
        <w:rPr>
          <w:color w:val="2B579A"/>
          <w:shd w:val="clear" w:color="auto" w:fill="E6E6E6"/>
        </w:rPr>
        <w:fldChar w:fldCharType="end"/>
      </w:r>
      <w:r>
        <w:t xml:space="preserve"> please confirm</w:t>
      </w:r>
      <w:r>
        <w:rPr>
          <w:rStyle w:val="CommentReference"/>
        </w:rPr>
        <w:annotationRef/>
      </w:r>
    </w:p>
  </w:comment>
  <w:comment w:id="157" w:author="Johnny Pang" w:date="2022-04-16T14:57:00Z" w:initials="JP">
    <w:p w14:paraId="088C5CB8" w14:textId="1C463780" w:rsidR="007527F8" w:rsidRDefault="007527F8">
      <w:pPr>
        <w:pStyle w:val="CommentText"/>
      </w:pPr>
      <w:r>
        <w:rPr>
          <w:rStyle w:val="CommentReference"/>
        </w:rPr>
        <w:annotationRef/>
      </w:r>
      <w:r>
        <w:t xml:space="preserve">Suggest </w:t>
      </w:r>
      <w:r>
        <w:t>to add to the pricing form. For upgrades/retrofit project, there may not be much value to measure separately.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3770D" w15:done="0"/>
  <w15:commentEx w15:paraId="3CD6EC2D" w15:paraIdParent="7863770D" w15:done="0"/>
  <w15:commentEx w15:paraId="1ADB17D3" w15:done="0"/>
  <w15:commentEx w15:paraId="612DA416" w15:done="0"/>
  <w15:commentEx w15:paraId="1B2E1BA7" w15:paraIdParent="612DA416" w15:done="0"/>
  <w15:commentEx w15:paraId="0F473824" w15:done="0"/>
  <w15:commentEx w15:paraId="71DA277D" w15:paraIdParent="0F473824" w15:done="0"/>
  <w15:commentEx w15:paraId="62C9A74B" w15:done="0"/>
  <w15:commentEx w15:paraId="622DB4EB" w15:done="0"/>
  <w15:commentEx w15:paraId="29E6CDCC" w15:paraIdParent="622DB4EB" w15:done="0"/>
  <w15:commentEx w15:paraId="088C5CB8" w15:paraIdParent="622DB4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F2479" w16cex:dateUtc="2022-03-18T22:32:00Z"/>
  <w16cex:commentExtensible w16cex:durableId="27306D4B" w16cex:dateUtc="2022-11-29T16:36:00Z"/>
  <w16cex:commentExtensible w16cex:durableId="25DF24E0" w16cex:dateUtc="2022-03-18T22:33:00Z"/>
  <w16cex:commentExtensible w16cex:durableId="270277A4" w16cex:dateUtc="2022-10-25T18:56:00Z"/>
  <w16cex:commentExtensible w16cex:durableId="27306D63" w16cex:dateUtc="2022-11-29T16:37:00Z"/>
  <w16cex:commentExtensible w16cex:durableId="270277BE" w16cex:dateUtc="2022-10-25T18:57:00Z"/>
  <w16cex:commentExtensible w16cex:durableId="27306D69" w16cex:dateUtc="2022-11-29T16:37:00Z"/>
  <w16cex:commentExtensible w16cex:durableId="25DF2740" w16cex:dateUtc="2022-03-18T19:44:00Z"/>
  <w16cex:commentExtensible w16cex:durableId="25DF2605" w16cex:dateUtc="2022-03-18T22:38:00Z"/>
  <w16cex:commentExtensible w16cex:durableId="50A1CA1F" w16cex:dateUtc="2022-03-31T21:11:00Z"/>
  <w16cex:commentExtensible w16cex:durableId="260557CA" w16cex:dateUtc="2022-04-16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3770D" w16cid:durableId="25DF2479"/>
  <w16cid:commentId w16cid:paraId="3CD6EC2D" w16cid:durableId="27306D4B"/>
  <w16cid:commentId w16cid:paraId="1ADB17D3" w16cid:durableId="25DF24E0"/>
  <w16cid:commentId w16cid:paraId="612DA416" w16cid:durableId="270277A4"/>
  <w16cid:commentId w16cid:paraId="1B2E1BA7" w16cid:durableId="27306D63"/>
  <w16cid:commentId w16cid:paraId="0F473824" w16cid:durableId="270277BE"/>
  <w16cid:commentId w16cid:paraId="71DA277D" w16cid:durableId="27306D69"/>
  <w16cid:commentId w16cid:paraId="62C9A74B" w16cid:durableId="25DF2740"/>
  <w16cid:commentId w16cid:paraId="622DB4EB" w16cid:durableId="25DF2605"/>
  <w16cid:commentId w16cid:paraId="29E6CDCC" w16cid:durableId="50A1CA1F"/>
  <w16cid:commentId w16cid:paraId="088C5CB8" w16cid:durableId="26055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6D089" w14:textId="77777777" w:rsidR="000C6AA9" w:rsidRDefault="000C6AA9">
      <w:r>
        <w:separator/>
      </w:r>
    </w:p>
  </w:endnote>
  <w:endnote w:type="continuationSeparator" w:id="0">
    <w:p w14:paraId="4C0ED927" w14:textId="77777777" w:rsidR="000C6AA9" w:rsidRDefault="000C6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DD6A" w14:textId="77777777" w:rsidR="000C6AA9" w:rsidRDefault="000C6AA9">
      <w:r>
        <w:separator/>
      </w:r>
    </w:p>
  </w:footnote>
  <w:footnote w:type="continuationSeparator" w:id="0">
    <w:p w14:paraId="263E6C04" w14:textId="77777777" w:rsidR="000C6AA9" w:rsidRDefault="000C6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C903" w14:textId="77777777" w:rsidR="00CF670D" w:rsidRPr="0069068C" w:rsidRDefault="00CF670D" w:rsidP="005B16E0">
    <w:pPr>
      <w:pBdr>
        <w:top w:val="single" w:sz="4" w:space="1" w:color="auto"/>
      </w:pBdr>
      <w:tabs>
        <w:tab w:val="right" w:pos="10080"/>
      </w:tabs>
      <w:rPr>
        <w:rFonts w:ascii="Calibri" w:hAnsi="Calibri" w:cs="Arial"/>
      </w:rPr>
    </w:pPr>
    <w:r w:rsidRPr="000A668F">
      <w:rPr>
        <w:rFonts w:ascii="Calibri" w:hAnsi="Calibri" w:cs="Arial"/>
      </w:rPr>
      <w:t>Section 01425</w:t>
    </w:r>
    <w:r>
      <w:rPr>
        <w:rFonts w:ascii="Calibri" w:hAnsi="Calibri" w:cs="Arial"/>
      </w:rPr>
      <w:tab/>
    </w:r>
    <w:r w:rsidRPr="0020524C">
      <w:rPr>
        <w:rFonts w:ascii="Calibri" w:hAnsi="Calibri" w:cs="Arial"/>
      </w:rPr>
      <w:t>CONTRACT NO</w:t>
    </w:r>
    <w:r w:rsidRPr="0069068C">
      <w:rPr>
        <w:rFonts w:ascii="Calibri" w:hAnsi="Calibri" w:cs="Arial"/>
      </w:rPr>
      <w:t xml:space="preserve">. </w:t>
    </w:r>
    <w:r w:rsidRPr="0069068C">
      <w:rPr>
        <w:rFonts w:ascii="Calibri" w:hAnsi="Calibri" w:cs="Arial"/>
        <w:highlight w:val="yellow"/>
      </w:rPr>
      <w:t xml:space="preserve">[Insert </w:t>
    </w:r>
    <w:r w:rsidR="00C95118">
      <w:rPr>
        <w:rFonts w:ascii="Calibri" w:hAnsi="Calibri" w:cs="Arial"/>
        <w:highlight w:val="yellow"/>
      </w:rPr>
      <w:t>Contract</w:t>
    </w:r>
    <w:r w:rsidRPr="0069068C">
      <w:rPr>
        <w:rFonts w:ascii="Calibri" w:hAnsi="Calibri" w:cs="Arial"/>
        <w:highlight w:val="yellow"/>
      </w:rPr>
      <w:t xml:space="preserve"> Number]</w:t>
    </w:r>
    <w:r w:rsidRPr="0069068C">
      <w:rPr>
        <w:rFonts w:ascii="Calibri" w:hAnsi="Calibri" w:cs="Arial"/>
      </w:rPr>
      <w:tab/>
    </w:r>
  </w:p>
  <w:p w14:paraId="7A114530" w14:textId="77777777" w:rsidR="00CF670D" w:rsidRPr="0069068C" w:rsidRDefault="00E34D97" w:rsidP="00CF670D">
    <w:pPr>
      <w:pBdr>
        <w:top w:val="single" w:sz="4" w:space="1" w:color="auto"/>
      </w:pBdr>
      <w:tabs>
        <w:tab w:val="left" w:pos="-1440"/>
        <w:tab w:val="left" w:pos="-720"/>
        <w:tab w:val="left" w:pos="0"/>
        <w:tab w:val="center" w:pos="5220"/>
        <w:tab w:val="right" w:pos="10350"/>
      </w:tabs>
      <w:rPr>
        <w:rFonts w:ascii="Calibri" w:hAnsi="Calibri" w:cs="Arial"/>
      </w:rPr>
    </w:pPr>
    <w:r>
      <w:rPr>
        <w:rFonts w:ascii="Calibri" w:hAnsi="Calibri" w:cs="Arial"/>
      </w:rPr>
      <w:t>2017-04-04</w:t>
    </w:r>
    <w:r w:rsidR="00CF670D" w:rsidRPr="0069068C">
      <w:rPr>
        <w:rFonts w:ascii="Calibri" w:hAnsi="Calibri" w:cs="Arial"/>
        <w:b/>
      </w:rPr>
      <w:tab/>
    </w:r>
    <w:r w:rsidR="00EC3818" w:rsidRPr="0069068C">
      <w:rPr>
        <w:rFonts w:ascii="Calibri" w:hAnsi="Calibri" w:cs="Arial"/>
        <w:b/>
      </w:rPr>
      <w:t>COMPUTERIZED MAINTENANCE MANAGEMENT SYSTEM DATA REQUIREMENTS</w:t>
    </w:r>
    <w:r w:rsidR="00CF670D" w:rsidRPr="0069068C">
      <w:rPr>
        <w:rFonts w:ascii="Calibri" w:hAnsi="Calibri" w:cs="Arial"/>
      </w:rPr>
      <w:tab/>
    </w:r>
  </w:p>
  <w:p w14:paraId="03983F1F" w14:textId="77777777" w:rsidR="00CF670D" w:rsidRPr="0020524C" w:rsidRDefault="00CF670D" w:rsidP="005B16E0">
    <w:pPr>
      <w:pBdr>
        <w:top w:val="single" w:sz="4" w:space="1" w:color="auto"/>
      </w:pBdr>
      <w:tabs>
        <w:tab w:val="center" w:pos="5040"/>
        <w:tab w:val="right" w:pos="10080"/>
      </w:tabs>
      <w:rPr>
        <w:rFonts w:ascii="Calibri" w:hAnsi="Calibri" w:cs="Arial"/>
      </w:rPr>
    </w:pPr>
    <w:r w:rsidRPr="0069068C">
      <w:rPr>
        <w:rFonts w:ascii="Calibri" w:hAnsi="Calibri" w:cs="Arial"/>
      </w:rPr>
      <w:t xml:space="preserve">Page </w:t>
    </w:r>
    <w:r w:rsidRPr="0069068C">
      <w:rPr>
        <w:rFonts w:ascii="Calibri" w:hAnsi="Calibri" w:cs="Arial"/>
        <w:color w:val="2B579A"/>
        <w:shd w:val="clear" w:color="auto" w:fill="E6E6E6"/>
      </w:rPr>
      <w:fldChar w:fldCharType="begin"/>
    </w:r>
    <w:r w:rsidRPr="0069068C">
      <w:rPr>
        <w:rFonts w:ascii="Calibri" w:hAnsi="Calibri" w:cs="Arial"/>
      </w:rPr>
      <w:instrText xml:space="preserve">PAGE </w:instrText>
    </w:r>
    <w:r w:rsidRPr="0069068C">
      <w:rPr>
        <w:rFonts w:ascii="Calibri" w:hAnsi="Calibri" w:cs="Arial"/>
        <w:color w:val="2B579A"/>
        <w:shd w:val="clear" w:color="auto" w:fill="E6E6E6"/>
      </w:rPr>
      <w:fldChar w:fldCharType="separate"/>
    </w:r>
    <w:r w:rsidR="00E34D97">
      <w:rPr>
        <w:rFonts w:ascii="Calibri" w:hAnsi="Calibri" w:cs="Arial"/>
        <w:noProof/>
      </w:rPr>
      <w:t>2</w:t>
    </w:r>
    <w:r w:rsidRPr="0069068C">
      <w:rPr>
        <w:rFonts w:ascii="Calibri" w:hAnsi="Calibri" w:cs="Arial"/>
        <w:color w:val="2B579A"/>
        <w:shd w:val="clear" w:color="auto" w:fill="E6E6E6"/>
      </w:rPr>
      <w:fldChar w:fldCharType="end"/>
    </w:r>
    <w:r w:rsidRPr="0069068C">
      <w:rPr>
        <w:rFonts w:ascii="Calibri" w:hAnsi="Calibri" w:cs="Arial"/>
      </w:rPr>
      <w:tab/>
    </w:r>
    <w:r w:rsidRPr="0069068C">
      <w:rPr>
        <w:rFonts w:ascii="Calibri" w:hAnsi="Calibri" w:cs="Arial"/>
      </w:rPr>
      <w:tab/>
      <w:t>DATE</w:t>
    </w:r>
    <w:proofErr w:type="gramStart"/>
    <w:r w:rsidRPr="0069068C">
      <w:rPr>
        <w:rFonts w:ascii="Calibri" w:hAnsi="Calibri" w:cs="Arial"/>
      </w:rPr>
      <w:t xml:space="preserve">:  </w:t>
    </w:r>
    <w:r w:rsidRPr="0069068C">
      <w:rPr>
        <w:rFonts w:ascii="Calibri" w:hAnsi="Calibri" w:cs="Arial"/>
        <w:highlight w:val="yellow"/>
      </w:rPr>
      <w:t>[</w:t>
    </w:r>
    <w:proofErr w:type="gramEnd"/>
    <w:r w:rsidRPr="0069068C">
      <w:rPr>
        <w:rFonts w:ascii="Calibri" w:hAnsi="Calibri" w:cs="Arial"/>
        <w:highlight w:val="yellow"/>
      </w:rPr>
      <w:t>Insert Date, (e.g. Jan., 2000)]</w:t>
    </w:r>
    <w:r w:rsidRPr="0020524C">
      <w:rPr>
        <w:rFonts w:ascii="Calibri" w:hAnsi="Calibri" w:cs="Arial"/>
      </w:rPr>
      <w:tab/>
      <w:t xml:space="preserve"> </w:t>
    </w:r>
  </w:p>
  <w:p w14:paraId="02BA4555" w14:textId="77777777" w:rsidR="0069068C" w:rsidRDefault="00690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EF46" w14:textId="77777777" w:rsidR="005B406C" w:rsidRPr="0069068C" w:rsidRDefault="00CF670D" w:rsidP="005B16E0">
    <w:pPr>
      <w:pBdr>
        <w:top w:val="single" w:sz="4" w:space="1" w:color="auto"/>
      </w:pBdr>
      <w:tabs>
        <w:tab w:val="right" w:pos="10080"/>
      </w:tabs>
      <w:rPr>
        <w:rFonts w:ascii="Calibri" w:hAnsi="Calibri" w:cs="Arial"/>
      </w:rPr>
    </w:pPr>
    <w:r w:rsidRPr="0020524C">
      <w:rPr>
        <w:rFonts w:ascii="Calibri" w:hAnsi="Calibri" w:cs="Arial"/>
      </w:rPr>
      <w:t>CONTRACT NO</w:t>
    </w:r>
    <w:r w:rsidRPr="0069068C">
      <w:rPr>
        <w:rFonts w:ascii="Calibri" w:hAnsi="Calibri" w:cs="Arial"/>
      </w:rPr>
      <w:t xml:space="preserve">. </w:t>
    </w:r>
    <w:r w:rsidRPr="0069068C">
      <w:rPr>
        <w:rFonts w:ascii="Calibri" w:hAnsi="Calibri" w:cs="Arial"/>
        <w:highlight w:val="yellow"/>
      </w:rPr>
      <w:t xml:space="preserve">[Insert </w:t>
    </w:r>
    <w:r w:rsidR="00C95118">
      <w:rPr>
        <w:rFonts w:ascii="Calibri" w:hAnsi="Calibri" w:cs="Arial"/>
        <w:highlight w:val="yellow"/>
      </w:rPr>
      <w:t>Contract</w:t>
    </w:r>
    <w:r w:rsidRPr="0069068C">
      <w:rPr>
        <w:rFonts w:ascii="Calibri" w:hAnsi="Calibri" w:cs="Arial"/>
        <w:highlight w:val="yellow"/>
      </w:rPr>
      <w:t xml:space="preserve"> Number]</w:t>
    </w:r>
    <w:r w:rsidRPr="0069068C">
      <w:rPr>
        <w:rFonts w:ascii="Calibri" w:hAnsi="Calibri" w:cs="Arial"/>
      </w:rPr>
      <w:tab/>
    </w:r>
    <w:r w:rsidR="000A668F" w:rsidRPr="000A668F">
      <w:rPr>
        <w:rFonts w:ascii="Calibri" w:hAnsi="Calibri" w:cs="Arial"/>
      </w:rPr>
      <w:t>Section 01425</w:t>
    </w:r>
    <w:r w:rsidR="000A668F">
      <w:rPr>
        <w:rFonts w:ascii="Calibri" w:hAnsi="Calibri" w:cs="Arial"/>
      </w:rPr>
      <w:tab/>
    </w:r>
  </w:p>
  <w:p w14:paraId="216B3F40" w14:textId="77777777" w:rsidR="005B406C" w:rsidRPr="0069068C" w:rsidRDefault="005B406C" w:rsidP="005B16E0">
    <w:pPr>
      <w:pBdr>
        <w:top w:val="single" w:sz="4" w:space="1" w:color="auto"/>
      </w:pBdr>
      <w:tabs>
        <w:tab w:val="left" w:pos="-1440"/>
        <w:tab w:val="left" w:pos="-720"/>
        <w:tab w:val="left" w:pos="0"/>
        <w:tab w:val="center" w:pos="5040"/>
        <w:tab w:val="right" w:pos="10080"/>
      </w:tabs>
      <w:rPr>
        <w:rFonts w:ascii="Calibri" w:hAnsi="Calibri" w:cs="Arial"/>
      </w:rPr>
    </w:pPr>
    <w:r w:rsidRPr="0069068C">
      <w:rPr>
        <w:rFonts w:ascii="Calibri" w:hAnsi="Calibri" w:cs="Arial"/>
        <w:b/>
      </w:rPr>
      <w:tab/>
    </w:r>
    <w:r w:rsidR="00EC3818" w:rsidRPr="0069068C">
      <w:rPr>
        <w:rFonts w:ascii="Calibri" w:hAnsi="Calibri" w:cs="Arial"/>
        <w:b/>
      </w:rPr>
      <w:t>COMPUTERIZED MAINTENANCE MANAGEMENT SYSTEM DATA REQUIREMENTS</w:t>
    </w:r>
    <w:r w:rsidRPr="0069068C">
      <w:rPr>
        <w:rFonts w:ascii="Calibri" w:hAnsi="Calibri" w:cs="Arial"/>
      </w:rPr>
      <w:tab/>
    </w:r>
    <w:r w:rsidR="00E34D97">
      <w:rPr>
        <w:rFonts w:ascii="Calibri" w:hAnsi="Calibri" w:cs="Arial"/>
      </w:rPr>
      <w:t>2017-04-04</w:t>
    </w:r>
  </w:p>
  <w:p w14:paraId="2A664687" w14:textId="77777777" w:rsidR="005B16E0" w:rsidRDefault="00CF670D" w:rsidP="005B16E0">
    <w:pPr>
      <w:pBdr>
        <w:top w:val="single" w:sz="4" w:space="1" w:color="auto"/>
      </w:pBdr>
      <w:tabs>
        <w:tab w:val="center" w:pos="5175"/>
        <w:tab w:val="right" w:pos="10080"/>
      </w:tabs>
      <w:rPr>
        <w:rFonts w:ascii="Calibri" w:hAnsi="Calibri" w:cs="Arial"/>
      </w:rPr>
    </w:pPr>
    <w:r w:rsidRPr="0069068C">
      <w:rPr>
        <w:rFonts w:ascii="Calibri" w:hAnsi="Calibri" w:cs="Arial"/>
      </w:rPr>
      <w:t>DATE</w:t>
    </w:r>
    <w:proofErr w:type="gramStart"/>
    <w:r w:rsidRPr="0069068C">
      <w:rPr>
        <w:rFonts w:ascii="Calibri" w:hAnsi="Calibri" w:cs="Arial"/>
      </w:rPr>
      <w:t xml:space="preserve">:  </w:t>
    </w:r>
    <w:r w:rsidRPr="0069068C">
      <w:rPr>
        <w:rFonts w:ascii="Calibri" w:hAnsi="Calibri" w:cs="Arial"/>
        <w:highlight w:val="yellow"/>
      </w:rPr>
      <w:t>[</w:t>
    </w:r>
    <w:proofErr w:type="gramEnd"/>
    <w:r w:rsidRPr="0069068C">
      <w:rPr>
        <w:rFonts w:ascii="Calibri" w:hAnsi="Calibri" w:cs="Arial"/>
        <w:highlight w:val="yellow"/>
      </w:rPr>
      <w:t>Insert Date, (e.g. Jan., 2000)]</w:t>
    </w:r>
    <w:r>
      <w:rPr>
        <w:rFonts w:ascii="Calibri" w:hAnsi="Calibri" w:cs="Arial"/>
      </w:rPr>
      <w:tab/>
    </w:r>
    <w:r>
      <w:rPr>
        <w:rFonts w:ascii="Calibri" w:hAnsi="Calibri" w:cs="Arial"/>
      </w:rPr>
      <w:tab/>
    </w:r>
    <w:r w:rsidR="000A668F" w:rsidRPr="0069068C">
      <w:rPr>
        <w:rFonts w:ascii="Calibri" w:hAnsi="Calibri" w:cs="Arial"/>
      </w:rPr>
      <w:t xml:space="preserve">Page </w:t>
    </w:r>
    <w:r w:rsidR="000A668F" w:rsidRPr="0069068C">
      <w:rPr>
        <w:rFonts w:ascii="Calibri" w:hAnsi="Calibri" w:cs="Arial"/>
        <w:color w:val="2B579A"/>
        <w:shd w:val="clear" w:color="auto" w:fill="E6E6E6"/>
      </w:rPr>
      <w:fldChar w:fldCharType="begin"/>
    </w:r>
    <w:r w:rsidR="000A668F" w:rsidRPr="0069068C">
      <w:rPr>
        <w:rFonts w:ascii="Calibri" w:hAnsi="Calibri" w:cs="Arial"/>
      </w:rPr>
      <w:instrText xml:space="preserve">PAGE </w:instrText>
    </w:r>
    <w:r w:rsidR="000A668F" w:rsidRPr="0069068C">
      <w:rPr>
        <w:rFonts w:ascii="Calibri" w:hAnsi="Calibri" w:cs="Arial"/>
        <w:color w:val="2B579A"/>
        <w:shd w:val="clear" w:color="auto" w:fill="E6E6E6"/>
      </w:rPr>
      <w:fldChar w:fldCharType="separate"/>
    </w:r>
    <w:r w:rsidR="00E34D97">
      <w:rPr>
        <w:rFonts w:ascii="Calibri" w:hAnsi="Calibri" w:cs="Arial"/>
        <w:noProof/>
      </w:rPr>
      <w:t>1</w:t>
    </w:r>
    <w:r w:rsidR="000A668F" w:rsidRPr="0069068C">
      <w:rPr>
        <w:rFonts w:ascii="Calibri" w:hAnsi="Calibri" w:cs="Arial"/>
        <w:color w:val="2B579A"/>
        <w:shd w:val="clear" w:color="auto" w:fill="E6E6E6"/>
      </w:rPr>
      <w:fldChar w:fldCharType="end"/>
    </w:r>
  </w:p>
  <w:p w14:paraId="30AC7F70" w14:textId="77777777" w:rsidR="005B16E0" w:rsidRDefault="000978A9" w:rsidP="005B16E0">
    <w:pPr>
      <w:pBdr>
        <w:top w:val="single" w:sz="4" w:space="1" w:color="auto"/>
      </w:pBdr>
      <w:tabs>
        <w:tab w:val="center" w:pos="5175"/>
        <w:tab w:val="right" w:pos="10080"/>
      </w:tabs>
      <w:rPr>
        <w:rFonts w:ascii="Calibri" w:hAnsi="Calibri" w:cs="Arial"/>
      </w:rPr>
    </w:pPr>
    <w:r>
      <w:rPr>
        <w:rFonts w:ascii="Calibri" w:hAnsi="Calibri" w:cs="Arial"/>
        <w:color w:val="2B579A"/>
        <w:shd w:val="clear" w:color="auto" w:fill="E6E6E6"/>
      </w:rPr>
      <w:pict w14:anchorId="14FDC429">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235A" w14:textId="77777777" w:rsidR="005B406C" w:rsidRPr="008464C5" w:rsidRDefault="005B406C" w:rsidP="00672C12">
    <w:pPr>
      <w:pBdr>
        <w:top w:val="single" w:sz="4" w:space="1" w:color="auto"/>
      </w:pBdr>
      <w:tabs>
        <w:tab w:val="right" w:pos="10350"/>
      </w:tabs>
      <w:rPr>
        <w:rFonts w:ascii="Calibri" w:hAnsi="Calibri" w:cs="Arial"/>
      </w:rPr>
    </w:pPr>
    <w:r w:rsidRPr="0020524C">
      <w:rPr>
        <w:rFonts w:ascii="Calibri" w:hAnsi="Calibri" w:cs="Arial"/>
      </w:rPr>
      <w:t xml:space="preserve">CONTRACT </w:t>
    </w:r>
    <w:r w:rsidRPr="008464C5">
      <w:rPr>
        <w:rFonts w:ascii="Calibri" w:hAnsi="Calibri" w:cs="Arial"/>
      </w:rPr>
      <w:t>NO</w:t>
    </w:r>
    <w:r w:rsidRPr="0014216E">
      <w:rPr>
        <w:rFonts w:ascii="Calibri" w:hAnsi="Calibri" w:cs="Arial"/>
      </w:rPr>
      <w:t xml:space="preserve">. </w:t>
    </w:r>
    <w:r w:rsidRPr="0014216E">
      <w:rPr>
        <w:rFonts w:ascii="Calibri" w:hAnsi="Calibri" w:cs="Arial"/>
        <w:highlight w:val="yellow"/>
      </w:rPr>
      <w:t xml:space="preserve">[Insert </w:t>
    </w:r>
    <w:r w:rsidR="008464C5">
      <w:rPr>
        <w:rFonts w:ascii="Calibri" w:hAnsi="Calibri" w:cs="Arial"/>
        <w:highlight w:val="yellow"/>
      </w:rPr>
      <w:t>Contract</w:t>
    </w:r>
    <w:r w:rsidRPr="0014216E">
      <w:rPr>
        <w:rFonts w:ascii="Calibri" w:hAnsi="Calibri" w:cs="Arial"/>
        <w:highlight w:val="yellow"/>
      </w:rPr>
      <w:t xml:space="preserve"> Number]</w:t>
    </w:r>
    <w:r w:rsidRPr="008464C5">
      <w:rPr>
        <w:rFonts w:ascii="Calibri" w:hAnsi="Calibri" w:cs="Arial"/>
      </w:rPr>
      <w:tab/>
      <w:t>Section 01</w:t>
    </w:r>
    <w:r w:rsidR="00037C4C" w:rsidRPr="008464C5">
      <w:rPr>
        <w:rFonts w:ascii="Calibri" w:hAnsi="Calibri" w:cs="Arial"/>
      </w:rPr>
      <w:t>425</w:t>
    </w:r>
  </w:p>
  <w:p w14:paraId="705BF0AF" w14:textId="77777777" w:rsidR="005B406C" w:rsidRPr="00D93100" w:rsidRDefault="005B406C" w:rsidP="0080248E">
    <w:pPr>
      <w:pBdr>
        <w:top w:val="single" w:sz="4" w:space="1" w:color="auto"/>
      </w:pBdr>
      <w:tabs>
        <w:tab w:val="left" w:pos="-1440"/>
        <w:tab w:val="left" w:pos="-720"/>
        <w:tab w:val="left" w:pos="0"/>
        <w:tab w:val="center" w:pos="5220"/>
        <w:tab w:val="right" w:pos="10350"/>
      </w:tabs>
      <w:rPr>
        <w:rFonts w:ascii="Calibri" w:hAnsi="Calibri" w:cs="Arial"/>
      </w:rPr>
    </w:pPr>
    <w:r w:rsidRPr="008464C5">
      <w:rPr>
        <w:rFonts w:ascii="Calibri" w:hAnsi="Calibri" w:cs="Arial"/>
        <w:b/>
      </w:rPr>
      <w:tab/>
    </w:r>
    <w:r w:rsidR="00037C4C" w:rsidRPr="008464C5">
      <w:rPr>
        <w:rFonts w:ascii="Calibri" w:hAnsi="Calibri" w:cs="Arial"/>
        <w:b/>
      </w:rPr>
      <w:t>Computerized Maintenance Management System Data Requirements</w:t>
    </w:r>
    <w:r w:rsidRPr="00451F93">
      <w:rPr>
        <w:rFonts w:ascii="Calibri" w:hAnsi="Calibri" w:cs="Arial"/>
      </w:rPr>
      <w:tab/>
      <w:t>20</w:t>
    </w:r>
    <w:r w:rsidR="00F039B3" w:rsidRPr="00726AB0">
      <w:rPr>
        <w:rFonts w:ascii="Calibri" w:hAnsi="Calibri" w:cs="Arial"/>
      </w:rPr>
      <w:t>1</w:t>
    </w:r>
    <w:r w:rsidR="00037C4C" w:rsidRPr="00726AB0">
      <w:rPr>
        <w:rFonts w:ascii="Calibri" w:hAnsi="Calibri" w:cs="Arial"/>
      </w:rPr>
      <w:t>4</w:t>
    </w:r>
    <w:r w:rsidRPr="002C13C9">
      <w:rPr>
        <w:rFonts w:ascii="Calibri" w:hAnsi="Calibri" w:cs="Arial"/>
      </w:rPr>
      <w:t>-</w:t>
    </w:r>
    <w:r w:rsidR="008974F5" w:rsidRPr="004276E1">
      <w:rPr>
        <w:rFonts w:ascii="Calibri" w:hAnsi="Calibri" w:cs="Arial"/>
      </w:rPr>
      <w:t>12</w:t>
    </w:r>
    <w:r w:rsidRPr="004276E1">
      <w:rPr>
        <w:rFonts w:ascii="Calibri" w:hAnsi="Calibri" w:cs="Arial"/>
      </w:rPr>
      <w:t>-</w:t>
    </w:r>
    <w:r w:rsidR="008974F5" w:rsidRPr="00D93100">
      <w:rPr>
        <w:rFonts w:ascii="Calibri" w:hAnsi="Calibri" w:cs="Arial"/>
      </w:rPr>
      <w:t>09</w:t>
    </w:r>
  </w:p>
  <w:p w14:paraId="122D643C" w14:textId="77777777" w:rsidR="005B406C" w:rsidRPr="0020524C" w:rsidRDefault="005B406C" w:rsidP="00672C12">
    <w:pPr>
      <w:pBdr>
        <w:top w:val="single" w:sz="4" w:space="1" w:color="auto"/>
      </w:pBdr>
      <w:tabs>
        <w:tab w:val="center" w:pos="5175"/>
        <w:tab w:val="right" w:pos="10350"/>
      </w:tabs>
      <w:rPr>
        <w:rFonts w:ascii="Calibri" w:hAnsi="Calibri" w:cs="Arial"/>
      </w:rPr>
    </w:pPr>
    <w:r w:rsidRPr="00D93100">
      <w:rPr>
        <w:rFonts w:ascii="Calibri" w:hAnsi="Calibri" w:cs="Arial"/>
      </w:rPr>
      <w:t>DATE</w:t>
    </w:r>
    <w:proofErr w:type="gramStart"/>
    <w:r w:rsidRPr="00D93100">
      <w:rPr>
        <w:rFonts w:ascii="Calibri" w:hAnsi="Calibri" w:cs="Arial"/>
      </w:rPr>
      <w:t xml:space="preserve">:  </w:t>
    </w:r>
    <w:r w:rsidRPr="0014216E">
      <w:rPr>
        <w:rFonts w:ascii="Calibri" w:hAnsi="Calibri" w:cs="Arial"/>
        <w:highlight w:val="yellow"/>
      </w:rPr>
      <w:t>[</w:t>
    </w:r>
    <w:proofErr w:type="gramEnd"/>
    <w:r w:rsidRPr="0014216E">
      <w:rPr>
        <w:rFonts w:ascii="Calibri" w:hAnsi="Calibri" w:cs="Arial"/>
        <w:highlight w:val="yellow"/>
      </w:rPr>
      <w:t>Insert Date, (e.g. Jan., 2000)]</w:t>
    </w:r>
    <w:r w:rsidRPr="0020524C">
      <w:rPr>
        <w:rFonts w:ascii="Calibri" w:hAnsi="Calibri" w:cs="Arial"/>
      </w:rPr>
      <w:tab/>
    </w:r>
    <w:r w:rsidRPr="0020524C">
      <w:rPr>
        <w:rFonts w:ascii="Calibri" w:hAnsi="Calibri" w:cs="Arial"/>
      </w:rPr>
      <w:tab/>
      <w:t xml:space="preserve">Page </w:t>
    </w:r>
    <w:r w:rsidRPr="0020524C">
      <w:rPr>
        <w:rFonts w:ascii="Calibri" w:hAnsi="Calibri" w:cs="Arial"/>
        <w:color w:val="2B579A"/>
        <w:shd w:val="clear" w:color="auto" w:fill="E6E6E6"/>
      </w:rPr>
      <w:fldChar w:fldCharType="begin"/>
    </w:r>
    <w:r w:rsidRPr="0020524C">
      <w:rPr>
        <w:rFonts w:ascii="Calibri" w:hAnsi="Calibri" w:cs="Arial"/>
      </w:rPr>
      <w:instrText xml:space="preserve">PAGE </w:instrText>
    </w:r>
    <w:r w:rsidRPr="0020524C">
      <w:rPr>
        <w:rFonts w:ascii="Calibri" w:hAnsi="Calibri" w:cs="Arial"/>
        <w:color w:val="2B579A"/>
        <w:shd w:val="clear" w:color="auto" w:fill="E6E6E6"/>
      </w:rPr>
      <w:fldChar w:fldCharType="separate"/>
    </w:r>
    <w:r w:rsidR="00CF670D">
      <w:rPr>
        <w:rFonts w:ascii="Calibri" w:hAnsi="Calibri" w:cs="Arial"/>
        <w:noProof/>
      </w:rPr>
      <w:t>1</w:t>
    </w:r>
    <w:r w:rsidRPr="0020524C">
      <w:rPr>
        <w:rFonts w:ascii="Calibri" w:hAnsi="Calibri" w:cs="Arial"/>
        <w:color w:val="2B579A"/>
        <w:shd w:val="clear" w:color="auto" w:fill="E6E6E6"/>
      </w:rPr>
      <w:fldChar w:fldCharType="end"/>
    </w:r>
    <w:r w:rsidRPr="0020524C">
      <w:rPr>
        <w:rFonts w:ascii="Calibri" w:hAnsi="Calibri" w:cs="Arial"/>
      </w:rPr>
      <w:t xml:space="preserve"> </w:t>
    </w:r>
  </w:p>
  <w:p w14:paraId="726B129B" w14:textId="77777777" w:rsidR="005B406C" w:rsidRPr="0020524C" w:rsidRDefault="005B406C"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280FB9"/>
    <w:multiLevelType w:val="multilevel"/>
    <w:tmpl w:val="A7620864"/>
    <w:lvl w:ilvl="0">
      <w:start w:val="3"/>
      <w:numFmt w:val="decimal"/>
      <w:lvlText w:val="%1"/>
      <w:lvlJc w:val="left"/>
      <w:pPr>
        <w:tabs>
          <w:tab w:val="num" w:pos="720"/>
        </w:tabs>
        <w:ind w:left="720" w:hanging="720"/>
      </w:pPr>
      <w:rPr>
        <w:rFonts w:hint="default"/>
      </w:rPr>
    </w:lvl>
    <w:lvl w:ilvl="1">
      <w:start w:val="1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A73127"/>
    <w:multiLevelType w:val="multilevel"/>
    <w:tmpl w:val="B838C80C"/>
    <w:lvl w:ilvl="0">
      <w:start w:val="3"/>
      <w:numFmt w:val="decimal"/>
      <w:lvlText w:val="%1"/>
      <w:lvlJc w:val="left"/>
      <w:pPr>
        <w:tabs>
          <w:tab w:val="num" w:pos="720"/>
        </w:tabs>
        <w:ind w:left="720" w:hanging="72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995222E"/>
    <w:multiLevelType w:val="hybridMultilevel"/>
    <w:tmpl w:val="CBD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72854"/>
    <w:multiLevelType w:val="hybridMultilevel"/>
    <w:tmpl w:val="A1827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A2A7D"/>
    <w:multiLevelType w:val="multilevel"/>
    <w:tmpl w:val="7CA8DE9E"/>
    <w:lvl w:ilvl="0">
      <w:start w:val="3"/>
      <w:numFmt w:val="decimal"/>
      <w:lvlText w:val="%1"/>
      <w:lvlJc w:val="left"/>
      <w:pPr>
        <w:tabs>
          <w:tab w:val="num" w:pos="465"/>
        </w:tabs>
        <w:ind w:left="465" w:hanging="465"/>
      </w:pPr>
      <w:rPr>
        <w:rFonts w:hint="default"/>
      </w:rPr>
    </w:lvl>
    <w:lvl w:ilvl="1">
      <w:start w:val="16"/>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1481AA6"/>
    <w:multiLevelType w:val="multilevel"/>
    <w:tmpl w:val="23B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D545B"/>
    <w:multiLevelType w:val="multilevel"/>
    <w:tmpl w:val="C71AE01E"/>
    <w:lvl w:ilvl="0">
      <w:start w:val="1"/>
      <w:numFmt w:val="decimal"/>
      <w:lvlText w:val="%1"/>
      <w:lvlJc w:val="left"/>
      <w:pPr>
        <w:tabs>
          <w:tab w:val="num" w:pos="720"/>
        </w:tabs>
        <w:ind w:left="720" w:hanging="72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4DE62349"/>
    <w:multiLevelType w:val="multilevel"/>
    <w:tmpl w:val="D9763ED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810"/>
        </w:tabs>
        <w:ind w:left="81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50407D28"/>
    <w:multiLevelType w:val="multilevel"/>
    <w:tmpl w:val="F6B8BBBC"/>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53F24"/>
    <w:multiLevelType w:val="hybridMultilevel"/>
    <w:tmpl w:val="0974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93C76"/>
    <w:multiLevelType w:val="hybridMultilevel"/>
    <w:tmpl w:val="82D23A0C"/>
    <w:lvl w:ilvl="0" w:tplc="04090001">
      <w:start w:val="1"/>
      <w:numFmt w:val="bullet"/>
      <w:lvlText w:val=""/>
      <w:lvlJc w:val="left"/>
      <w:pPr>
        <w:ind w:left="5766" w:hanging="360"/>
      </w:pPr>
      <w:rPr>
        <w:rFonts w:ascii="Symbol" w:hAnsi="Symbol" w:hint="default"/>
      </w:rPr>
    </w:lvl>
    <w:lvl w:ilvl="1" w:tplc="04090003" w:tentative="1">
      <w:start w:val="1"/>
      <w:numFmt w:val="bullet"/>
      <w:lvlText w:val="o"/>
      <w:lvlJc w:val="left"/>
      <w:pPr>
        <w:ind w:left="6486" w:hanging="360"/>
      </w:pPr>
      <w:rPr>
        <w:rFonts w:ascii="Courier New" w:hAnsi="Courier New" w:cs="Courier New" w:hint="default"/>
      </w:rPr>
    </w:lvl>
    <w:lvl w:ilvl="2" w:tplc="04090005" w:tentative="1">
      <w:start w:val="1"/>
      <w:numFmt w:val="bullet"/>
      <w:lvlText w:val=""/>
      <w:lvlJc w:val="left"/>
      <w:pPr>
        <w:ind w:left="7206" w:hanging="360"/>
      </w:pPr>
      <w:rPr>
        <w:rFonts w:ascii="Wingdings" w:hAnsi="Wingdings" w:hint="default"/>
      </w:rPr>
    </w:lvl>
    <w:lvl w:ilvl="3" w:tplc="04090001" w:tentative="1">
      <w:start w:val="1"/>
      <w:numFmt w:val="bullet"/>
      <w:lvlText w:val=""/>
      <w:lvlJc w:val="left"/>
      <w:pPr>
        <w:ind w:left="7926" w:hanging="360"/>
      </w:pPr>
      <w:rPr>
        <w:rFonts w:ascii="Symbol" w:hAnsi="Symbol" w:hint="default"/>
      </w:rPr>
    </w:lvl>
    <w:lvl w:ilvl="4" w:tplc="04090003" w:tentative="1">
      <w:start w:val="1"/>
      <w:numFmt w:val="bullet"/>
      <w:lvlText w:val="o"/>
      <w:lvlJc w:val="left"/>
      <w:pPr>
        <w:ind w:left="8646" w:hanging="360"/>
      </w:pPr>
      <w:rPr>
        <w:rFonts w:ascii="Courier New" w:hAnsi="Courier New" w:cs="Courier New" w:hint="default"/>
      </w:rPr>
    </w:lvl>
    <w:lvl w:ilvl="5" w:tplc="04090005" w:tentative="1">
      <w:start w:val="1"/>
      <w:numFmt w:val="bullet"/>
      <w:lvlText w:val=""/>
      <w:lvlJc w:val="left"/>
      <w:pPr>
        <w:ind w:left="9366" w:hanging="360"/>
      </w:pPr>
      <w:rPr>
        <w:rFonts w:ascii="Wingdings" w:hAnsi="Wingdings" w:hint="default"/>
      </w:rPr>
    </w:lvl>
    <w:lvl w:ilvl="6" w:tplc="04090001" w:tentative="1">
      <w:start w:val="1"/>
      <w:numFmt w:val="bullet"/>
      <w:lvlText w:val=""/>
      <w:lvlJc w:val="left"/>
      <w:pPr>
        <w:ind w:left="10086" w:hanging="360"/>
      </w:pPr>
      <w:rPr>
        <w:rFonts w:ascii="Symbol" w:hAnsi="Symbol" w:hint="default"/>
      </w:rPr>
    </w:lvl>
    <w:lvl w:ilvl="7" w:tplc="04090003" w:tentative="1">
      <w:start w:val="1"/>
      <w:numFmt w:val="bullet"/>
      <w:lvlText w:val="o"/>
      <w:lvlJc w:val="left"/>
      <w:pPr>
        <w:ind w:left="10806" w:hanging="360"/>
      </w:pPr>
      <w:rPr>
        <w:rFonts w:ascii="Courier New" w:hAnsi="Courier New" w:cs="Courier New" w:hint="default"/>
      </w:rPr>
    </w:lvl>
    <w:lvl w:ilvl="8" w:tplc="04090005" w:tentative="1">
      <w:start w:val="1"/>
      <w:numFmt w:val="bullet"/>
      <w:lvlText w:val=""/>
      <w:lvlJc w:val="left"/>
      <w:pPr>
        <w:ind w:left="11526" w:hanging="360"/>
      </w:pPr>
      <w:rPr>
        <w:rFonts w:ascii="Wingdings" w:hAnsi="Wingdings" w:hint="default"/>
      </w:rPr>
    </w:lvl>
  </w:abstractNum>
  <w:abstractNum w:abstractNumId="1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10295441">
    <w:abstractNumId w:val="0"/>
  </w:num>
  <w:num w:numId="2" w16cid:durableId="781608171">
    <w:abstractNumId w:val="0"/>
  </w:num>
  <w:num w:numId="3" w16cid:durableId="575013737">
    <w:abstractNumId w:val="14"/>
  </w:num>
  <w:num w:numId="4" w16cid:durableId="107353426">
    <w:abstractNumId w:val="8"/>
  </w:num>
  <w:num w:numId="5" w16cid:durableId="999692827">
    <w:abstractNumId w:val="15"/>
  </w:num>
  <w:num w:numId="6" w16cid:durableId="1321153755">
    <w:abstractNumId w:val="7"/>
  </w:num>
  <w:num w:numId="7" w16cid:durableId="304433170">
    <w:abstractNumId w:val="10"/>
  </w:num>
  <w:num w:numId="8" w16cid:durableId="2107655784">
    <w:abstractNumId w:val="2"/>
  </w:num>
  <w:num w:numId="9" w16cid:durableId="877549004">
    <w:abstractNumId w:val="18"/>
  </w:num>
  <w:num w:numId="10" w16cid:durableId="302389358">
    <w:abstractNumId w:val="9"/>
  </w:num>
  <w:num w:numId="11" w16cid:durableId="916402780">
    <w:abstractNumId w:val="12"/>
  </w:num>
  <w:num w:numId="12" w16cid:durableId="1087457607">
    <w:abstractNumId w:val="13"/>
  </w:num>
  <w:num w:numId="13" w16cid:durableId="717554919">
    <w:abstractNumId w:val="3"/>
  </w:num>
  <w:num w:numId="14" w16cid:durableId="2052260719">
    <w:abstractNumId w:val="6"/>
  </w:num>
  <w:num w:numId="15" w16cid:durableId="1168399261">
    <w:abstractNumId w:val="1"/>
  </w:num>
  <w:num w:numId="16" w16cid:durableId="384110359">
    <w:abstractNumId w:val="14"/>
  </w:num>
  <w:num w:numId="17" w16cid:durableId="1434478160">
    <w:abstractNumId w:val="16"/>
  </w:num>
  <w:num w:numId="18" w16cid:durableId="582684564">
    <w:abstractNumId w:val="4"/>
  </w:num>
  <w:num w:numId="19" w16cid:durableId="1255286648">
    <w:abstractNumId w:val="11"/>
  </w:num>
  <w:num w:numId="20" w16cid:durableId="1140418155">
    <w:abstractNumId w:val="5"/>
  </w:num>
  <w:num w:numId="21" w16cid:durableId="180246045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7119"/>
    <w:rsid w:val="00015C3A"/>
    <w:rsid w:val="00023551"/>
    <w:rsid w:val="00037C4C"/>
    <w:rsid w:val="00040342"/>
    <w:rsid w:val="00054556"/>
    <w:rsid w:val="00056763"/>
    <w:rsid w:val="00067217"/>
    <w:rsid w:val="00074991"/>
    <w:rsid w:val="000749D3"/>
    <w:rsid w:val="00085552"/>
    <w:rsid w:val="00085D31"/>
    <w:rsid w:val="00087C86"/>
    <w:rsid w:val="00091D06"/>
    <w:rsid w:val="000978A9"/>
    <w:rsid w:val="000A1C8A"/>
    <w:rsid w:val="000A668F"/>
    <w:rsid w:val="000A7BB7"/>
    <w:rsid w:val="000C6AA9"/>
    <w:rsid w:val="000C6EBC"/>
    <w:rsid w:val="000E02A2"/>
    <w:rsid w:val="000E3DF3"/>
    <w:rsid w:val="000E4FDF"/>
    <w:rsid w:val="000E556D"/>
    <w:rsid w:val="000F2300"/>
    <w:rsid w:val="00105C2D"/>
    <w:rsid w:val="00107DBA"/>
    <w:rsid w:val="001110A3"/>
    <w:rsid w:val="001126D6"/>
    <w:rsid w:val="001126D8"/>
    <w:rsid w:val="00114984"/>
    <w:rsid w:val="001204DF"/>
    <w:rsid w:val="0013139B"/>
    <w:rsid w:val="0013564F"/>
    <w:rsid w:val="00136326"/>
    <w:rsid w:val="00140EC1"/>
    <w:rsid w:val="001415E8"/>
    <w:rsid w:val="0014216E"/>
    <w:rsid w:val="00144A08"/>
    <w:rsid w:val="00144AD7"/>
    <w:rsid w:val="00152ECB"/>
    <w:rsid w:val="00154F54"/>
    <w:rsid w:val="001858A0"/>
    <w:rsid w:val="00187FDE"/>
    <w:rsid w:val="001B3E2D"/>
    <w:rsid w:val="001C084E"/>
    <w:rsid w:val="001C7011"/>
    <w:rsid w:val="001F052D"/>
    <w:rsid w:val="001F5E14"/>
    <w:rsid w:val="001F5E8C"/>
    <w:rsid w:val="0020524C"/>
    <w:rsid w:val="00220C9D"/>
    <w:rsid w:val="002219FB"/>
    <w:rsid w:val="00221F3C"/>
    <w:rsid w:val="00225B54"/>
    <w:rsid w:val="002462BD"/>
    <w:rsid w:val="002524C6"/>
    <w:rsid w:val="00254909"/>
    <w:rsid w:val="0027253B"/>
    <w:rsid w:val="002755E9"/>
    <w:rsid w:val="00275A8E"/>
    <w:rsid w:val="00295948"/>
    <w:rsid w:val="002970E8"/>
    <w:rsid w:val="002A1730"/>
    <w:rsid w:val="002A240E"/>
    <w:rsid w:val="002A5EF9"/>
    <w:rsid w:val="002B1A18"/>
    <w:rsid w:val="002B64A4"/>
    <w:rsid w:val="002B769D"/>
    <w:rsid w:val="002C13C9"/>
    <w:rsid w:val="002C21DF"/>
    <w:rsid w:val="002C47AD"/>
    <w:rsid w:val="002C55D4"/>
    <w:rsid w:val="002D00BC"/>
    <w:rsid w:val="002D1D08"/>
    <w:rsid w:val="002D4787"/>
    <w:rsid w:val="002D6709"/>
    <w:rsid w:val="002D7BB5"/>
    <w:rsid w:val="002E4E69"/>
    <w:rsid w:val="002E53AE"/>
    <w:rsid w:val="002E720C"/>
    <w:rsid w:val="002F2726"/>
    <w:rsid w:val="002F35D4"/>
    <w:rsid w:val="00303F9D"/>
    <w:rsid w:val="00305905"/>
    <w:rsid w:val="003130DA"/>
    <w:rsid w:val="00317D4B"/>
    <w:rsid w:val="003232AD"/>
    <w:rsid w:val="00326200"/>
    <w:rsid w:val="0033540B"/>
    <w:rsid w:val="00357069"/>
    <w:rsid w:val="00366110"/>
    <w:rsid w:val="00370EC0"/>
    <w:rsid w:val="00372157"/>
    <w:rsid w:val="00374731"/>
    <w:rsid w:val="00392B84"/>
    <w:rsid w:val="003A68D2"/>
    <w:rsid w:val="003C3165"/>
    <w:rsid w:val="003C50B7"/>
    <w:rsid w:val="003D342A"/>
    <w:rsid w:val="003D4B24"/>
    <w:rsid w:val="003E4C60"/>
    <w:rsid w:val="003E5F23"/>
    <w:rsid w:val="003E708A"/>
    <w:rsid w:val="003F6DBB"/>
    <w:rsid w:val="003F6F72"/>
    <w:rsid w:val="0040417E"/>
    <w:rsid w:val="0040623E"/>
    <w:rsid w:val="004148B5"/>
    <w:rsid w:val="00414AEF"/>
    <w:rsid w:val="00416B5A"/>
    <w:rsid w:val="00426046"/>
    <w:rsid w:val="004276E1"/>
    <w:rsid w:val="00431FC6"/>
    <w:rsid w:val="00440F4C"/>
    <w:rsid w:val="00451F93"/>
    <w:rsid w:val="00464D53"/>
    <w:rsid w:val="00472018"/>
    <w:rsid w:val="00474823"/>
    <w:rsid w:val="00475A6B"/>
    <w:rsid w:val="004830BF"/>
    <w:rsid w:val="00484B2B"/>
    <w:rsid w:val="004A0FB3"/>
    <w:rsid w:val="004B1FAB"/>
    <w:rsid w:val="004B6CBA"/>
    <w:rsid w:val="004D70BE"/>
    <w:rsid w:val="004F1F68"/>
    <w:rsid w:val="0050688F"/>
    <w:rsid w:val="005116C1"/>
    <w:rsid w:val="00514514"/>
    <w:rsid w:val="00517C5D"/>
    <w:rsid w:val="0052088F"/>
    <w:rsid w:val="00522876"/>
    <w:rsid w:val="00525CC5"/>
    <w:rsid w:val="00536A78"/>
    <w:rsid w:val="005471EC"/>
    <w:rsid w:val="005477C4"/>
    <w:rsid w:val="00550BF8"/>
    <w:rsid w:val="0055725B"/>
    <w:rsid w:val="00587B12"/>
    <w:rsid w:val="005947BD"/>
    <w:rsid w:val="0059669F"/>
    <w:rsid w:val="005A6C96"/>
    <w:rsid w:val="005B16E0"/>
    <w:rsid w:val="005B406C"/>
    <w:rsid w:val="005B5747"/>
    <w:rsid w:val="005C0370"/>
    <w:rsid w:val="005C0A29"/>
    <w:rsid w:val="005C4988"/>
    <w:rsid w:val="005D518F"/>
    <w:rsid w:val="005D6EFB"/>
    <w:rsid w:val="005D7C20"/>
    <w:rsid w:val="005E6E98"/>
    <w:rsid w:val="0060229E"/>
    <w:rsid w:val="006028F3"/>
    <w:rsid w:val="00602B7E"/>
    <w:rsid w:val="00613B81"/>
    <w:rsid w:val="00627C88"/>
    <w:rsid w:val="00633107"/>
    <w:rsid w:val="006406E7"/>
    <w:rsid w:val="00652E47"/>
    <w:rsid w:val="00655E56"/>
    <w:rsid w:val="00663495"/>
    <w:rsid w:val="0066464D"/>
    <w:rsid w:val="00667715"/>
    <w:rsid w:val="0067208A"/>
    <w:rsid w:val="00672C12"/>
    <w:rsid w:val="00676E30"/>
    <w:rsid w:val="0069068C"/>
    <w:rsid w:val="00692224"/>
    <w:rsid w:val="00694973"/>
    <w:rsid w:val="00695E9E"/>
    <w:rsid w:val="006A2FA0"/>
    <w:rsid w:val="006C0FAF"/>
    <w:rsid w:val="006D0B91"/>
    <w:rsid w:val="006D2159"/>
    <w:rsid w:val="006E58DD"/>
    <w:rsid w:val="006F147B"/>
    <w:rsid w:val="00703683"/>
    <w:rsid w:val="0070514B"/>
    <w:rsid w:val="0070574E"/>
    <w:rsid w:val="00715037"/>
    <w:rsid w:val="0072447B"/>
    <w:rsid w:val="00726AB0"/>
    <w:rsid w:val="00734C7A"/>
    <w:rsid w:val="00744F14"/>
    <w:rsid w:val="007462D8"/>
    <w:rsid w:val="007471A7"/>
    <w:rsid w:val="007527F8"/>
    <w:rsid w:val="00757871"/>
    <w:rsid w:val="007609E9"/>
    <w:rsid w:val="0076142A"/>
    <w:rsid w:val="00761F6E"/>
    <w:rsid w:val="00765F55"/>
    <w:rsid w:val="0076687D"/>
    <w:rsid w:val="00771A32"/>
    <w:rsid w:val="00780DF5"/>
    <w:rsid w:val="00785DCE"/>
    <w:rsid w:val="00787098"/>
    <w:rsid w:val="00797919"/>
    <w:rsid w:val="00797EAE"/>
    <w:rsid w:val="007A1322"/>
    <w:rsid w:val="007A5CBB"/>
    <w:rsid w:val="007B0D2C"/>
    <w:rsid w:val="007B6472"/>
    <w:rsid w:val="007C1675"/>
    <w:rsid w:val="007D10C0"/>
    <w:rsid w:val="007D3968"/>
    <w:rsid w:val="007E4441"/>
    <w:rsid w:val="007E59C0"/>
    <w:rsid w:val="007E7442"/>
    <w:rsid w:val="007E77E1"/>
    <w:rsid w:val="007F0377"/>
    <w:rsid w:val="007F1365"/>
    <w:rsid w:val="007F5B25"/>
    <w:rsid w:val="008001A5"/>
    <w:rsid w:val="00800496"/>
    <w:rsid w:val="0080248E"/>
    <w:rsid w:val="008045DC"/>
    <w:rsid w:val="00812A85"/>
    <w:rsid w:val="00835912"/>
    <w:rsid w:val="008429D7"/>
    <w:rsid w:val="0084392A"/>
    <w:rsid w:val="00844272"/>
    <w:rsid w:val="008464C5"/>
    <w:rsid w:val="00850693"/>
    <w:rsid w:val="008617F7"/>
    <w:rsid w:val="008624DE"/>
    <w:rsid w:val="0086306F"/>
    <w:rsid w:val="00876665"/>
    <w:rsid w:val="008830C1"/>
    <w:rsid w:val="008830C6"/>
    <w:rsid w:val="00894B46"/>
    <w:rsid w:val="008974F5"/>
    <w:rsid w:val="008A0642"/>
    <w:rsid w:val="008A1F7B"/>
    <w:rsid w:val="008A26A6"/>
    <w:rsid w:val="008A3300"/>
    <w:rsid w:val="008B650A"/>
    <w:rsid w:val="008B68DA"/>
    <w:rsid w:val="008C36AB"/>
    <w:rsid w:val="008C6E0A"/>
    <w:rsid w:val="008F3881"/>
    <w:rsid w:val="008F3E19"/>
    <w:rsid w:val="008F7F68"/>
    <w:rsid w:val="00913315"/>
    <w:rsid w:val="00914BE8"/>
    <w:rsid w:val="00920158"/>
    <w:rsid w:val="00927628"/>
    <w:rsid w:val="00931E5F"/>
    <w:rsid w:val="00932E4C"/>
    <w:rsid w:val="00934637"/>
    <w:rsid w:val="00935459"/>
    <w:rsid w:val="009369FF"/>
    <w:rsid w:val="009474CB"/>
    <w:rsid w:val="009512D0"/>
    <w:rsid w:val="00951E2E"/>
    <w:rsid w:val="00951F3D"/>
    <w:rsid w:val="00953F6D"/>
    <w:rsid w:val="0095553C"/>
    <w:rsid w:val="00955C73"/>
    <w:rsid w:val="00960901"/>
    <w:rsid w:val="00962F78"/>
    <w:rsid w:val="00963F51"/>
    <w:rsid w:val="00972A8E"/>
    <w:rsid w:val="00973ED7"/>
    <w:rsid w:val="00980962"/>
    <w:rsid w:val="00983CA4"/>
    <w:rsid w:val="00985E3A"/>
    <w:rsid w:val="00992E6D"/>
    <w:rsid w:val="009A073D"/>
    <w:rsid w:val="009A084A"/>
    <w:rsid w:val="009C4CA9"/>
    <w:rsid w:val="009C67BD"/>
    <w:rsid w:val="009D338E"/>
    <w:rsid w:val="009D3E69"/>
    <w:rsid w:val="009D53E7"/>
    <w:rsid w:val="009E3A18"/>
    <w:rsid w:val="009F7061"/>
    <w:rsid w:val="00A10A7A"/>
    <w:rsid w:val="00A14AF8"/>
    <w:rsid w:val="00A2239C"/>
    <w:rsid w:val="00A25309"/>
    <w:rsid w:val="00A4046E"/>
    <w:rsid w:val="00A46145"/>
    <w:rsid w:val="00A5395C"/>
    <w:rsid w:val="00A616A1"/>
    <w:rsid w:val="00A6485B"/>
    <w:rsid w:val="00A6763C"/>
    <w:rsid w:val="00A71DA0"/>
    <w:rsid w:val="00A73C48"/>
    <w:rsid w:val="00A75163"/>
    <w:rsid w:val="00A767E0"/>
    <w:rsid w:val="00A97E03"/>
    <w:rsid w:val="00AA040C"/>
    <w:rsid w:val="00AA3FF7"/>
    <w:rsid w:val="00AA4B0A"/>
    <w:rsid w:val="00AB0C0C"/>
    <w:rsid w:val="00AB1E2C"/>
    <w:rsid w:val="00AB38EC"/>
    <w:rsid w:val="00AC02F2"/>
    <w:rsid w:val="00AC52A4"/>
    <w:rsid w:val="00AD0FC3"/>
    <w:rsid w:val="00AF386E"/>
    <w:rsid w:val="00AF6D85"/>
    <w:rsid w:val="00B01260"/>
    <w:rsid w:val="00B019A2"/>
    <w:rsid w:val="00B041DF"/>
    <w:rsid w:val="00B0499A"/>
    <w:rsid w:val="00B10087"/>
    <w:rsid w:val="00B12206"/>
    <w:rsid w:val="00B13B6E"/>
    <w:rsid w:val="00B22B8D"/>
    <w:rsid w:val="00B26ADB"/>
    <w:rsid w:val="00B30FCE"/>
    <w:rsid w:val="00B35720"/>
    <w:rsid w:val="00B54722"/>
    <w:rsid w:val="00B56442"/>
    <w:rsid w:val="00B60E5A"/>
    <w:rsid w:val="00B6159C"/>
    <w:rsid w:val="00B67FE9"/>
    <w:rsid w:val="00B70AFC"/>
    <w:rsid w:val="00B72962"/>
    <w:rsid w:val="00B813C3"/>
    <w:rsid w:val="00B87F28"/>
    <w:rsid w:val="00B95941"/>
    <w:rsid w:val="00B97116"/>
    <w:rsid w:val="00BA5EEB"/>
    <w:rsid w:val="00BA6A9C"/>
    <w:rsid w:val="00BB1161"/>
    <w:rsid w:val="00BB7AF8"/>
    <w:rsid w:val="00BC0B39"/>
    <w:rsid w:val="00BC183F"/>
    <w:rsid w:val="00BD607D"/>
    <w:rsid w:val="00BD653B"/>
    <w:rsid w:val="00BE53DD"/>
    <w:rsid w:val="00BE6A42"/>
    <w:rsid w:val="00BF0C00"/>
    <w:rsid w:val="00C11CC3"/>
    <w:rsid w:val="00C13E22"/>
    <w:rsid w:val="00C178EE"/>
    <w:rsid w:val="00C30D90"/>
    <w:rsid w:val="00C45CF7"/>
    <w:rsid w:val="00C4655D"/>
    <w:rsid w:val="00C47D0E"/>
    <w:rsid w:val="00C54E1D"/>
    <w:rsid w:val="00C64772"/>
    <w:rsid w:val="00C662D6"/>
    <w:rsid w:val="00C73272"/>
    <w:rsid w:val="00C7374C"/>
    <w:rsid w:val="00C80C03"/>
    <w:rsid w:val="00C81675"/>
    <w:rsid w:val="00C85541"/>
    <w:rsid w:val="00C9447C"/>
    <w:rsid w:val="00C95118"/>
    <w:rsid w:val="00CA3A92"/>
    <w:rsid w:val="00CB0C65"/>
    <w:rsid w:val="00CB4411"/>
    <w:rsid w:val="00CC05A6"/>
    <w:rsid w:val="00CD13EA"/>
    <w:rsid w:val="00CD47E5"/>
    <w:rsid w:val="00CE2CC7"/>
    <w:rsid w:val="00CE489F"/>
    <w:rsid w:val="00CE6B40"/>
    <w:rsid w:val="00CF13C1"/>
    <w:rsid w:val="00CF3012"/>
    <w:rsid w:val="00CF450C"/>
    <w:rsid w:val="00CF670D"/>
    <w:rsid w:val="00D06D10"/>
    <w:rsid w:val="00D10638"/>
    <w:rsid w:val="00D109FD"/>
    <w:rsid w:val="00D2375A"/>
    <w:rsid w:val="00D2605E"/>
    <w:rsid w:val="00D26372"/>
    <w:rsid w:val="00D3626B"/>
    <w:rsid w:val="00D3653C"/>
    <w:rsid w:val="00D40686"/>
    <w:rsid w:val="00D629B1"/>
    <w:rsid w:val="00D705EE"/>
    <w:rsid w:val="00D7430A"/>
    <w:rsid w:val="00D76F60"/>
    <w:rsid w:val="00D9228A"/>
    <w:rsid w:val="00D93100"/>
    <w:rsid w:val="00DA097A"/>
    <w:rsid w:val="00DB04F2"/>
    <w:rsid w:val="00DB06A2"/>
    <w:rsid w:val="00DB315B"/>
    <w:rsid w:val="00DC437B"/>
    <w:rsid w:val="00DD0376"/>
    <w:rsid w:val="00DE5B3D"/>
    <w:rsid w:val="00DE66C1"/>
    <w:rsid w:val="00DF73E0"/>
    <w:rsid w:val="00E028DA"/>
    <w:rsid w:val="00E03D17"/>
    <w:rsid w:val="00E13A0C"/>
    <w:rsid w:val="00E2512F"/>
    <w:rsid w:val="00E33DC7"/>
    <w:rsid w:val="00E34D97"/>
    <w:rsid w:val="00E4217D"/>
    <w:rsid w:val="00E440F9"/>
    <w:rsid w:val="00E62AA3"/>
    <w:rsid w:val="00E64F44"/>
    <w:rsid w:val="00E675F3"/>
    <w:rsid w:val="00E7079B"/>
    <w:rsid w:val="00E86FF1"/>
    <w:rsid w:val="00E92315"/>
    <w:rsid w:val="00EB6AAF"/>
    <w:rsid w:val="00EC3818"/>
    <w:rsid w:val="00EE5D82"/>
    <w:rsid w:val="00EE6E46"/>
    <w:rsid w:val="00EF2134"/>
    <w:rsid w:val="00EF217C"/>
    <w:rsid w:val="00F00AD9"/>
    <w:rsid w:val="00F00B80"/>
    <w:rsid w:val="00F027FC"/>
    <w:rsid w:val="00F039B3"/>
    <w:rsid w:val="00F12393"/>
    <w:rsid w:val="00F13982"/>
    <w:rsid w:val="00F1550F"/>
    <w:rsid w:val="00F16A85"/>
    <w:rsid w:val="00F24050"/>
    <w:rsid w:val="00F31070"/>
    <w:rsid w:val="00F34690"/>
    <w:rsid w:val="00F472DB"/>
    <w:rsid w:val="00F51CD3"/>
    <w:rsid w:val="00F5273F"/>
    <w:rsid w:val="00F57F83"/>
    <w:rsid w:val="00F61656"/>
    <w:rsid w:val="00F6204E"/>
    <w:rsid w:val="00F64737"/>
    <w:rsid w:val="00F65B12"/>
    <w:rsid w:val="00F736E8"/>
    <w:rsid w:val="00F83FA8"/>
    <w:rsid w:val="00F876CE"/>
    <w:rsid w:val="00F90702"/>
    <w:rsid w:val="00FA0829"/>
    <w:rsid w:val="00FA76DB"/>
    <w:rsid w:val="00FB412F"/>
    <w:rsid w:val="00FD647C"/>
    <w:rsid w:val="00FD6BD0"/>
    <w:rsid w:val="00FF5E78"/>
    <w:rsid w:val="5B26A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4:docId w14:val="10688688"/>
  <w15:chartTrackingRefBased/>
  <w15:docId w15:val="{C9E57490-E40B-407F-9DC1-0E3F9079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eastAsia="en-US"/>
    </w:rPr>
  </w:style>
  <w:style w:type="paragraph" w:styleId="Heading1">
    <w:name w:val="heading 1"/>
    <w:basedOn w:val="Main-Head"/>
    <w:next w:val="BodyText"/>
    <w:qFormat/>
    <w:rsid w:val="00587B12"/>
    <w:pPr>
      <w:keepNext/>
      <w:numPr>
        <w:numId w:val="3"/>
      </w:numPr>
      <w:tabs>
        <w:tab w:val="clear" w:pos="432"/>
        <w:tab w:val="left" w:pos="1008"/>
      </w:tabs>
      <w:spacing w:before="160"/>
      <w:ind w:left="1008" w:hanging="1008"/>
      <w:outlineLvl w:val="0"/>
    </w:pPr>
    <w:rPr>
      <w:rFonts w:ascii="Calibri" w:hAnsi="Calibri"/>
      <w:b w:val="0"/>
      <w:caps/>
      <w:u w:val="single"/>
    </w:rPr>
  </w:style>
  <w:style w:type="paragraph" w:styleId="Heading2">
    <w:name w:val="heading 2"/>
    <w:basedOn w:val="Main-Head"/>
    <w:next w:val="BodyText"/>
    <w:qFormat/>
    <w:rsid w:val="0060229E"/>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587B12"/>
    <w:pPr>
      <w:numPr>
        <w:ilvl w:val="2"/>
        <w:numId w:val="3"/>
      </w:numPr>
      <w:tabs>
        <w:tab w:val="clear" w:pos="720"/>
      </w:tabs>
      <w:spacing w:before="80"/>
      <w:ind w:left="1440" w:hanging="720"/>
      <w:outlineLvl w:val="2"/>
    </w:pPr>
    <w:rPr>
      <w:rFonts w:ascii="Calibri" w:hAnsi="Calibri" w:cs="Arial"/>
      <w:b w:val="0"/>
      <w:szCs w:val="22"/>
    </w:rPr>
  </w:style>
  <w:style w:type="paragraph" w:styleId="Heading4">
    <w:name w:val="heading 4"/>
    <w:basedOn w:val="Main-Head"/>
    <w:qFormat/>
    <w:rsid w:val="00587B12"/>
    <w:pPr>
      <w:numPr>
        <w:ilvl w:val="3"/>
        <w:numId w:val="3"/>
      </w:numPr>
      <w:tabs>
        <w:tab w:val="clear" w:pos="864"/>
        <w:tab w:val="left" w:pos="2160"/>
      </w:tabs>
      <w:ind w:left="2160" w:hanging="720"/>
      <w:outlineLvl w:val="3"/>
    </w:pPr>
    <w:rPr>
      <w:rFonts w:ascii="Calibri" w:hAnsi="Calibri"/>
      <w:b w:val="0"/>
      <w:szCs w:val="22"/>
    </w:rPr>
  </w:style>
  <w:style w:type="paragraph" w:styleId="Heading5">
    <w:name w:val="heading 5"/>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587B12"/>
    <w:rPr>
      <w:rFonts w:ascii="Calibri" w:hAnsi="Calibri" w:cs="Arial"/>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PlainText">
    <w:name w:val="Plain Text"/>
    <w:basedOn w:val="Normal"/>
    <w:link w:val="PlainTextChar"/>
    <w:rsid w:val="00953F6D"/>
    <w:rPr>
      <w:rFonts w:ascii="Courier New" w:hAnsi="Courier New"/>
      <w:sz w:val="20"/>
    </w:rPr>
  </w:style>
  <w:style w:type="paragraph" w:customStyle="1" w:styleId="TableHeading">
    <w:name w:val="Table Heading"/>
    <w:basedOn w:val="Normal"/>
    <w:rsid w:val="00BA5EEB"/>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BA5EEB"/>
    <w:pPr>
      <w:widowControl w:val="0"/>
      <w:spacing w:before="60" w:after="60"/>
    </w:pPr>
    <w:rPr>
      <w:rFonts w:ascii="Arial" w:hAnsi="Arial"/>
      <w:sz w:val="20"/>
      <w:lang w:val="en-GB"/>
    </w:rPr>
  </w:style>
  <w:style w:type="paragraph" w:styleId="BalloonText">
    <w:name w:val="Balloon Text"/>
    <w:basedOn w:val="Normal"/>
    <w:semiHidden/>
    <w:rsid w:val="00CF13C1"/>
    <w:rPr>
      <w:rFonts w:ascii="Tahoma" w:hAnsi="Tahoma" w:cs="Tahoma"/>
      <w:sz w:val="16"/>
      <w:szCs w:val="16"/>
    </w:rPr>
  </w:style>
  <w:style w:type="paragraph" w:styleId="CommentSubject">
    <w:name w:val="annotation subject"/>
    <w:basedOn w:val="CommentText"/>
    <w:next w:val="CommentText"/>
    <w:semiHidden/>
    <w:rsid w:val="00056763"/>
    <w:pPr>
      <w:spacing w:before="0"/>
    </w:pPr>
    <w:rPr>
      <w:rFonts w:ascii="Book Antiqua" w:hAnsi="Book Antiqua"/>
      <w:b/>
      <w:bCs/>
      <w:sz w:val="20"/>
    </w:rPr>
  </w:style>
  <w:style w:type="character" w:styleId="Hyperlink">
    <w:name w:val="Hyperlink"/>
    <w:uiPriority w:val="99"/>
    <w:unhideWhenUsed/>
    <w:rsid w:val="00C9447C"/>
    <w:rPr>
      <w:color w:val="0000FF"/>
      <w:u w:val="single"/>
    </w:rPr>
  </w:style>
  <w:style w:type="character" w:styleId="FollowedHyperlink">
    <w:name w:val="FollowedHyperlink"/>
    <w:rsid w:val="00AF386E"/>
    <w:rPr>
      <w:color w:val="800080"/>
      <w:u w:val="single"/>
    </w:rPr>
  </w:style>
  <w:style w:type="character" w:customStyle="1" w:styleId="CommentTextChar">
    <w:name w:val="Comment Text Char"/>
    <w:link w:val="CommentText"/>
    <w:semiHidden/>
    <w:rsid w:val="00876665"/>
    <w:rPr>
      <w:rFonts w:ascii="Arial" w:hAnsi="Arial"/>
      <w:sz w:val="22"/>
    </w:rPr>
  </w:style>
  <w:style w:type="paragraph" w:styleId="Revision">
    <w:name w:val="Revision"/>
    <w:hidden/>
    <w:uiPriority w:val="99"/>
    <w:semiHidden/>
    <w:rsid w:val="00876665"/>
    <w:rPr>
      <w:rFonts w:ascii="Book Antiqua" w:hAnsi="Book Antiqua"/>
      <w:sz w:val="22"/>
      <w:lang w:eastAsia="en-US"/>
    </w:rPr>
  </w:style>
  <w:style w:type="character" w:customStyle="1" w:styleId="PlainTextChar">
    <w:name w:val="Plain Text Char"/>
    <w:link w:val="PlainText"/>
    <w:rsid w:val="008464C5"/>
    <w:rPr>
      <w:rFonts w:ascii="Courier New" w:hAnsi="Courier New"/>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742">
      <w:bodyDiv w:val="1"/>
      <w:marLeft w:val="0"/>
      <w:marRight w:val="0"/>
      <w:marTop w:val="0"/>
      <w:marBottom w:val="0"/>
      <w:divBdr>
        <w:top w:val="none" w:sz="0" w:space="0" w:color="auto"/>
        <w:left w:val="none" w:sz="0" w:space="0" w:color="auto"/>
        <w:bottom w:val="none" w:sz="0" w:space="0" w:color="auto"/>
        <w:right w:val="none" w:sz="0" w:space="0" w:color="auto"/>
      </w:divBdr>
    </w:div>
    <w:div w:id="235209460">
      <w:bodyDiv w:val="1"/>
      <w:marLeft w:val="0"/>
      <w:marRight w:val="0"/>
      <w:marTop w:val="0"/>
      <w:marBottom w:val="0"/>
      <w:divBdr>
        <w:top w:val="none" w:sz="0" w:space="0" w:color="auto"/>
        <w:left w:val="none" w:sz="0" w:space="0" w:color="auto"/>
        <w:bottom w:val="none" w:sz="0" w:space="0" w:color="auto"/>
        <w:right w:val="none" w:sz="0" w:space="0" w:color="auto"/>
      </w:divBdr>
    </w:div>
    <w:div w:id="247888744">
      <w:bodyDiv w:val="1"/>
      <w:marLeft w:val="0"/>
      <w:marRight w:val="0"/>
      <w:marTop w:val="0"/>
      <w:marBottom w:val="0"/>
      <w:divBdr>
        <w:top w:val="none" w:sz="0" w:space="0" w:color="auto"/>
        <w:left w:val="none" w:sz="0" w:space="0" w:color="auto"/>
        <w:bottom w:val="none" w:sz="0" w:space="0" w:color="auto"/>
        <w:right w:val="none" w:sz="0" w:space="0" w:color="auto"/>
      </w:divBdr>
    </w:div>
    <w:div w:id="477114482">
      <w:bodyDiv w:val="1"/>
      <w:marLeft w:val="0"/>
      <w:marRight w:val="0"/>
      <w:marTop w:val="0"/>
      <w:marBottom w:val="0"/>
      <w:divBdr>
        <w:top w:val="none" w:sz="0" w:space="0" w:color="auto"/>
        <w:left w:val="none" w:sz="0" w:space="0" w:color="auto"/>
        <w:bottom w:val="none" w:sz="0" w:space="0" w:color="auto"/>
        <w:right w:val="none" w:sz="0" w:space="0" w:color="auto"/>
      </w:divBdr>
    </w:div>
    <w:div w:id="17459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3F0B32-3EE1-4106-9027-BE3968D7BD6D}">
  <ds:schemaRefs>
    <ds:schemaRef ds:uri="http://schemas.microsoft.com/office/2006/metadata/longProperties"/>
  </ds:schemaRefs>
</ds:datastoreItem>
</file>

<file path=customXml/itemProps2.xml><?xml version="1.0" encoding="utf-8"?>
<ds:datastoreItem xmlns:ds="http://schemas.openxmlformats.org/officeDocument/2006/customXml" ds:itemID="{EFE9EBEB-7B32-417A-AE69-F484EF9BC988}">
  <ds:schemaRefs>
    <ds:schemaRef ds:uri="http://schemas.microsoft.com/sharepoint/v3/contenttype/forms"/>
  </ds:schemaRefs>
</ds:datastoreItem>
</file>

<file path=customXml/itemProps3.xml><?xml version="1.0" encoding="utf-8"?>
<ds:datastoreItem xmlns:ds="http://schemas.openxmlformats.org/officeDocument/2006/customXml" ds:itemID="{30FDAF54-3FCD-4C44-989B-F92B6057DAF6}">
  <ds:schemaRefs>
    <ds:schemaRef ds:uri="http://schemas.microsoft.com/office/2006/metadata/properties"/>
    <ds:schemaRef ds:uri="http://schemas.microsoft.com/office/infopath/2007/PartnerControls"/>
    <ds:schemaRef ds:uri="af1f8764-4995-491b-b84b-b5351a80ccae"/>
    <ds:schemaRef ds:uri="3CC440CB-D4A8-4CBB-9B7B-37F17F6BDE64"/>
    <ds:schemaRef ds:uri="0ec7f28d-cd0c-40e6-964d-0ae9d476b302"/>
    <ds:schemaRef ds:uri="3cc440cb-d4a8-4cbb-9b7b-37f17f6bde64"/>
    <ds:schemaRef ds:uri="http://schemas.microsoft.com/sharepoint/v3/fields"/>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0E48E3EF-920F-4E7B-8A89-13EFC4423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3</TotalTime>
  <Pages>3</Pages>
  <Words>991</Words>
  <Characters>8375</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01425_Computerized_Maintenance_Management_System_Data_Requirements (Dec 17, 2015)</vt:lpstr>
    </vt:vector>
  </TitlesOfParts>
  <Company>Regional Municipality of York</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01425_Computerized_Maintenance_Management_System_Data_Requirements (Dec 17, 2015)</dc:title>
  <dc:subject/>
  <dc:creator>Adley-McGinnis, Andrea</dc:creator>
  <cp:keywords/>
  <cp:lastModifiedBy>Johnny Pang</cp:lastModifiedBy>
  <cp:revision>3</cp:revision>
  <cp:lastPrinted>2015-10-06T18:19:00Z</cp:lastPrinted>
  <dcterms:created xsi:type="dcterms:W3CDTF">2022-10-25T19:07:00Z</dcterms:created>
  <dcterms:modified xsi:type="dcterms:W3CDTF">2022-11-29T16:37:00Z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NewReviewCycle">
    <vt:lpwstr/>
  </property>
  <property fmtid="{D5CDD505-2E9C-101B-9397-08002B2CF9AE}" pid="4" name="Sort Order">
    <vt:lpwstr/>
  </property>
  <property fmtid="{D5CDD505-2E9C-101B-9397-08002B2CF9AE}" pid="5" name="_dlc_DocId">
    <vt:lpwstr>ENVCPD-83-1056</vt:lpwstr>
  </property>
  <property fmtid="{D5CDD505-2E9C-101B-9397-08002B2CF9AE}" pid="6" name="_dlc_DocIdItemGuid">
    <vt:lpwstr>71cb5b41-fdef-45c5-94d3-c5666dd2cd1c</vt:lpwstr>
  </property>
  <property fmtid="{D5CDD505-2E9C-101B-9397-08002B2CF9AE}" pid="7" name="_dlc_DocIdUrl">
    <vt:lpwstr>https://mycloud.york.ca/projects/EnvServProgramDeliveryOffice/ProjectServer/AEL/_layouts/DocIdRedir.aspx?ID=ENVCPD-83-1056, ENVCPD-83-1056</vt:lpwstr>
  </property>
  <property fmtid="{D5CDD505-2E9C-101B-9397-08002B2CF9AE}" pid="8" name="Last Updated">
    <vt:lpwstr>2017-04-04T00:00:00Z</vt:lpwstr>
  </property>
  <property fmtid="{D5CDD505-2E9C-101B-9397-08002B2CF9AE}" pid="9" name="ffbb60d3286f4764a7cd927fbe3c3406">
    <vt:lpwstr>Confidential|dbb6cc64-9915-4cf6-857e-3e641b410f5c</vt:lpwstr>
  </property>
  <property fmtid="{D5CDD505-2E9C-101B-9397-08002B2CF9AE}" pid="10" name="TaxCatchAll">
    <vt:lpwstr>1;#Confidential|dbb6cc64-9915-4cf6-857e-3e641b410f5c</vt:lpwstr>
  </property>
  <property fmtid="{D5CDD505-2E9C-101B-9397-08002B2CF9AE}" pid="11" name="m5c1804717744f9fa1524b0f29103316">
    <vt:lpwstr/>
  </property>
  <property fmtid="{D5CDD505-2E9C-101B-9397-08002B2CF9AE}" pid="12" name="Division">
    <vt:lpwstr>ON Toronto Infrastructure</vt:lpwstr>
  </property>
  <property fmtid="{D5CDD505-2E9C-101B-9397-08002B2CF9AE}" pid="13" name="ledd8dc17b1542dd8fd0ab7b94bcc985">
    <vt:lpwstr/>
  </property>
  <property fmtid="{D5CDD505-2E9C-101B-9397-08002B2CF9AE}" pid="14" name="AERIS Version">
    <vt:lpwstr/>
  </property>
  <property fmtid="{D5CDD505-2E9C-101B-9397-08002B2CF9AE}" pid="15" name="ddcb8363e9a649659ceb1033f1d9969c">
    <vt:lpwstr/>
  </property>
  <property fmtid="{D5CDD505-2E9C-101B-9397-08002B2CF9AE}" pid="16" name="Project Manager">
    <vt:lpwstr>Andrew Moreton</vt:lpwstr>
  </property>
  <property fmtid="{D5CDD505-2E9C-101B-9397-08002B2CF9AE}" pid="17" name="Owner Organization">
    <vt:lpwstr/>
  </property>
  <property fmtid="{D5CDD505-2E9C-101B-9397-08002B2CF9AE}" pid="18" name="l618b0fee8ca4f429e9e6411e9e95b53">
    <vt:lpwstr/>
  </property>
  <property fmtid="{D5CDD505-2E9C-101B-9397-08002B2CF9AE}" pid="19" name="Project Status">
    <vt:lpwstr>Open</vt:lpwstr>
  </property>
  <property fmtid="{D5CDD505-2E9C-101B-9397-08002B2CF9AE}" pid="20" name="Target Audiences">
    <vt:lpwstr/>
  </property>
  <property fmtid="{D5CDD505-2E9C-101B-9397-08002B2CF9AE}" pid="21" name="cb1c6817ddae4f4e962caf55b63bf464">
    <vt:lpwstr/>
  </property>
  <property fmtid="{D5CDD505-2E9C-101B-9397-08002B2CF9AE}" pid="22" name="Status">
    <vt:lpwstr>Work in progress</vt:lpwstr>
  </property>
  <property fmtid="{D5CDD505-2E9C-101B-9397-08002B2CF9AE}" pid="23" name="Project Code">
    <vt:lpwstr>2020-5445-00</vt:lpwstr>
  </property>
  <property fmtid="{D5CDD505-2E9C-101B-9397-08002B2CF9AE}" pid="24" name="Project Name">
    <vt:lpwstr>Northeast Vaughan Water Servicing Project</vt:lpwstr>
  </property>
  <property fmtid="{D5CDD505-2E9C-101B-9397-08002B2CF9AE}" pid="25" name="Client Organization">
    <vt:lpwstr/>
  </property>
  <property fmtid="{D5CDD505-2E9C-101B-9397-08002B2CF9AE}" pid="26" name="AERIS Published Date">
    <vt:lpwstr/>
  </property>
  <property fmtid="{D5CDD505-2E9C-101B-9397-08002B2CF9AE}" pid="27" name="_ModernAudienceTargetUserField">
    <vt:lpwstr/>
  </property>
  <property fmtid="{D5CDD505-2E9C-101B-9397-08002B2CF9AE}" pid="28" name="AERIS Link">
    <vt:lpwstr>, </vt:lpwstr>
  </property>
  <property fmtid="{D5CDD505-2E9C-101B-9397-08002B2CF9AE}" pid="29" name="Sector">
    <vt:lpwstr>Water and Sanitation</vt:lpwstr>
  </property>
  <property fmtid="{D5CDD505-2E9C-101B-9397-08002B2CF9AE}" pid="30" name="Office">
    <vt:lpwstr/>
  </property>
  <property fmtid="{D5CDD505-2E9C-101B-9397-08002B2CF9AE}" pid="31" name="AERIS Pools">
    <vt:lpwstr/>
  </property>
  <property fmtid="{D5CDD505-2E9C-101B-9397-08002B2CF9AE}" pid="32" name="Data Classification">
    <vt:lpwstr>1;#Confidential|dbb6cc64-9915-4cf6-857e-3e641b410f5c</vt:lpwstr>
  </property>
  <property fmtid="{D5CDD505-2E9C-101B-9397-08002B2CF9AE}" pid="33" name="Internal Organization">
    <vt:lpwstr/>
  </property>
  <property fmtid="{D5CDD505-2E9C-101B-9397-08002B2CF9AE}" pid="34" name="Communications">
    <vt:lpwstr/>
  </property>
  <property fmtid="{D5CDD505-2E9C-101B-9397-08002B2CF9AE}" pid="35" name="Information Type">
    <vt:lpwstr/>
  </property>
  <property fmtid="{D5CDD505-2E9C-101B-9397-08002B2CF9AE}" pid="36" name="ContentTypeId">
    <vt:lpwstr>0x010100BF8E50B80A32C040A85FB450FB26C9E5</vt:lpwstr>
  </property>
</Properties>
</file>