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683"/>
      </w:tblGrid>
      <w:tr w:rsidR="00C90D12" w:rsidRPr="00447D83" w:rsidDel="00216665" w14:paraId="3ED33ED7" w14:textId="63CF28E0">
        <w:trPr>
          <w:cantSplit/>
          <w:jc w:val="center"/>
          <w:del w:id="0" w:author="Johnny Pang" w:date="2022-04-16T19:28:00Z"/>
        </w:trPr>
        <w:tc>
          <w:tcPr>
            <w:tcW w:w="1004" w:type="dxa"/>
            <w:tcBorders>
              <w:top w:val="double" w:sz="6" w:space="0" w:color="auto"/>
              <w:left w:val="double" w:sz="6" w:space="0" w:color="auto"/>
              <w:bottom w:val="single" w:sz="6" w:space="0" w:color="auto"/>
              <w:right w:val="single" w:sz="6" w:space="0" w:color="auto"/>
            </w:tcBorders>
          </w:tcPr>
          <w:p w14:paraId="0907C056" w14:textId="1457B793" w:rsidR="00C90D12" w:rsidRPr="00447D83" w:rsidDel="00216665" w:rsidRDefault="00C90D12" w:rsidP="000B3A49">
            <w:pPr>
              <w:pStyle w:val="TableHeading"/>
              <w:rPr>
                <w:del w:id="1" w:author="Johnny Pang" w:date="2022-04-16T19:28:00Z"/>
                <w:rFonts w:asciiTheme="minorHAnsi" w:hAnsiTheme="minorHAnsi"/>
                <w:sz w:val="22"/>
              </w:rPr>
            </w:pPr>
            <w:del w:id="2" w:author="Johnny Pang" w:date="2022-04-16T19:28:00Z">
              <w:r w:rsidRPr="00447D83" w:rsidDel="00216665">
                <w:rPr>
                  <w:rFonts w:asciiTheme="minorHAnsi" w:hAnsiTheme="minorHAns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096A5453" w14:textId="65AEE463" w:rsidR="00C90D12" w:rsidRPr="00447D83" w:rsidDel="00216665" w:rsidRDefault="00C90D12" w:rsidP="000B3A49">
            <w:pPr>
              <w:pStyle w:val="TableHeading"/>
              <w:rPr>
                <w:del w:id="3" w:author="Johnny Pang" w:date="2022-04-16T19:28:00Z"/>
                <w:rFonts w:asciiTheme="minorHAnsi" w:hAnsiTheme="minorHAnsi"/>
                <w:sz w:val="22"/>
              </w:rPr>
            </w:pPr>
            <w:del w:id="4" w:author="Johnny Pang" w:date="2022-04-16T19:28:00Z">
              <w:r w:rsidRPr="00447D83" w:rsidDel="00216665">
                <w:rPr>
                  <w:rFonts w:asciiTheme="minorHAnsi" w:hAnsiTheme="minorHAns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4F31A6A7" w14:textId="232F2C9C" w:rsidR="00C90D12" w:rsidRPr="00447D83" w:rsidDel="00216665" w:rsidRDefault="00C90D12" w:rsidP="000B3A49">
            <w:pPr>
              <w:pStyle w:val="TableHeading"/>
              <w:rPr>
                <w:del w:id="5" w:author="Johnny Pang" w:date="2022-04-16T19:28:00Z"/>
                <w:rFonts w:asciiTheme="minorHAnsi" w:hAnsiTheme="minorHAnsi"/>
                <w:sz w:val="22"/>
              </w:rPr>
            </w:pPr>
            <w:del w:id="6" w:author="Johnny Pang" w:date="2022-04-16T19:28:00Z">
              <w:r w:rsidRPr="00447D83" w:rsidDel="00216665">
                <w:rPr>
                  <w:rFonts w:asciiTheme="minorHAnsi" w:hAnsiTheme="minorHAnsi"/>
                  <w:sz w:val="22"/>
                </w:rPr>
                <w:delText>Description of Revisions</w:delText>
              </w:r>
            </w:del>
          </w:p>
        </w:tc>
      </w:tr>
      <w:tr w:rsidR="00C90D12" w:rsidRPr="00447D83" w:rsidDel="00216665" w14:paraId="48AAFB45" w14:textId="6C002366">
        <w:trPr>
          <w:cantSplit/>
          <w:jc w:val="center"/>
          <w:del w:id="7"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491EA6B5" w14:textId="052C04BE" w:rsidR="00C90D12" w:rsidRPr="00447D83" w:rsidDel="00216665" w:rsidRDefault="00C90D12" w:rsidP="002D4B86">
            <w:pPr>
              <w:pStyle w:val="NormalTableText"/>
              <w:jc w:val="center"/>
              <w:rPr>
                <w:del w:id="8" w:author="Johnny Pang" w:date="2022-04-16T19:28:00Z"/>
                <w:rFonts w:asciiTheme="minorHAnsi" w:hAnsiTheme="minorHAnsi"/>
                <w:sz w:val="22"/>
              </w:rPr>
            </w:pPr>
            <w:del w:id="9" w:author="Johnny Pang" w:date="2022-04-16T19:28:00Z">
              <w:r w:rsidRPr="00447D83" w:rsidDel="00216665">
                <w:rPr>
                  <w:rFonts w:asciiTheme="minorHAnsi" w:hAnsiTheme="minorHAns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37EE371C" w14:textId="62A8E161" w:rsidR="00C90D12" w:rsidRPr="00447D83" w:rsidDel="00216665" w:rsidRDefault="00C90D12" w:rsidP="000B3A49">
            <w:pPr>
              <w:pStyle w:val="NormalTableText"/>
              <w:rPr>
                <w:del w:id="10" w:author="Johnny Pang" w:date="2022-04-16T19:28:00Z"/>
                <w:rFonts w:asciiTheme="minorHAnsi" w:hAnsiTheme="minorHAnsi"/>
                <w:sz w:val="22"/>
              </w:rPr>
            </w:pPr>
            <w:smartTag w:uri="urn:schemas-microsoft-com:office:smarttags" w:element="date">
              <w:smartTagPr>
                <w:attr w:name="Year" w:val="2006"/>
                <w:attr w:name="Day" w:val="30"/>
                <w:attr w:name="Month" w:val="8"/>
              </w:smartTagPr>
              <w:del w:id="11" w:author="Johnny Pang" w:date="2022-04-16T19:28:00Z">
                <w:r w:rsidRPr="00447D83" w:rsidDel="00216665">
                  <w:rPr>
                    <w:rFonts w:asciiTheme="minorHAnsi" w:hAnsiTheme="minorHAnsi"/>
                    <w:sz w:val="22"/>
                  </w:rPr>
                  <w:delText>August 3</w:delText>
                </w:r>
                <w:r w:rsidR="00AB7A09" w:rsidRPr="00447D83" w:rsidDel="00216665">
                  <w:rPr>
                    <w:rFonts w:asciiTheme="minorHAnsi" w:hAnsiTheme="minorHAnsi"/>
                    <w:sz w:val="22"/>
                  </w:rPr>
                  <w:delText>0</w:delText>
                </w:r>
                <w:r w:rsidRPr="00447D83" w:rsidDel="00216665">
                  <w:rPr>
                    <w:rFonts w:asciiTheme="minorHAnsi" w:hAnsiTheme="minorHAnsi"/>
                    <w:sz w:val="22"/>
                  </w:rPr>
                  <w:delText>, 2006</w:delText>
                </w:r>
              </w:del>
            </w:smartTag>
          </w:p>
        </w:tc>
        <w:tc>
          <w:tcPr>
            <w:tcW w:w="5683" w:type="dxa"/>
            <w:tcBorders>
              <w:top w:val="single" w:sz="6" w:space="0" w:color="auto"/>
              <w:left w:val="single" w:sz="6" w:space="0" w:color="auto"/>
              <w:bottom w:val="single" w:sz="6" w:space="0" w:color="auto"/>
              <w:right w:val="double" w:sz="6" w:space="0" w:color="auto"/>
            </w:tcBorders>
          </w:tcPr>
          <w:p w14:paraId="48C50058" w14:textId="0C3BC4F8" w:rsidR="00C90D12" w:rsidRPr="00447D83" w:rsidDel="00216665" w:rsidRDefault="00C90D12" w:rsidP="000B3A49">
            <w:pPr>
              <w:pStyle w:val="NormalTableText"/>
              <w:rPr>
                <w:del w:id="12" w:author="Johnny Pang" w:date="2022-04-16T19:28:00Z"/>
                <w:rFonts w:asciiTheme="minorHAnsi" w:hAnsiTheme="minorHAnsi"/>
                <w:sz w:val="22"/>
              </w:rPr>
            </w:pPr>
            <w:del w:id="13" w:author="Johnny Pang" w:date="2022-04-16T19:28:00Z">
              <w:r w:rsidRPr="00447D83" w:rsidDel="00216665">
                <w:rPr>
                  <w:rFonts w:asciiTheme="minorHAnsi" w:hAnsiTheme="minorHAnsi"/>
                  <w:sz w:val="22"/>
                </w:rPr>
                <w:delText>Approved final document.</w:delText>
              </w:r>
            </w:del>
          </w:p>
        </w:tc>
      </w:tr>
      <w:tr w:rsidR="00DB044C" w:rsidRPr="00447D83" w:rsidDel="00216665" w14:paraId="4866641C" w14:textId="55332CF6">
        <w:trPr>
          <w:cantSplit/>
          <w:jc w:val="center"/>
          <w:del w:id="14"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627674F5" w14:textId="2A3F947C" w:rsidR="00DB044C" w:rsidRPr="00447D83" w:rsidDel="00216665" w:rsidRDefault="00DB044C" w:rsidP="002D4B86">
            <w:pPr>
              <w:pStyle w:val="TableHeading"/>
              <w:jc w:val="center"/>
              <w:rPr>
                <w:del w:id="15" w:author="Johnny Pang" w:date="2022-04-16T19:28:00Z"/>
                <w:rFonts w:asciiTheme="minorHAnsi" w:hAnsiTheme="minorHAnsi"/>
                <w:b w:val="0"/>
                <w:sz w:val="22"/>
              </w:rPr>
            </w:pPr>
            <w:del w:id="16" w:author="Johnny Pang" w:date="2022-04-16T19:28:00Z">
              <w:r w:rsidRPr="00447D83" w:rsidDel="00216665">
                <w:rPr>
                  <w:rFonts w:asciiTheme="minorHAnsi" w:hAnsiTheme="minorHAnsi"/>
                  <w:b w:val="0"/>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7571D49C" w14:textId="5908A520" w:rsidR="00DB044C" w:rsidRPr="00447D83" w:rsidDel="00216665" w:rsidRDefault="00DB044C" w:rsidP="000B3A49">
            <w:pPr>
              <w:pStyle w:val="TableHeading"/>
              <w:rPr>
                <w:del w:id="17" w:author="Johnny Pang" w:date="2022-04-16T19:28:00Z"/>
                <w:rFonts w:asciiTheme="minorHAnsi" w:hAnsiTheme="minorHAnsi"/>
                <w:b w:val="0"/>
                <w:sz w:val="22"/>
              </w:rPr>
            </w:pPr>
            <w:smartTag w:uri="urn:schemas-microsoft-com:office:smarttags" w:element="date">
              <w:smartTagPr>
                <w:attr w:name="Year" w:val="2007"/>
                <w:attr w:name="Day" w:val="27"/>
                <w:attr w:name="Month" w:val="9"/>
              </w:smartTagPr>
              <w:del w:id="18" w:author="Johnny Pang" w:date="2022-04-16T19:28:00Z">
                <w:r w:rsidRPr="00447D83" w:rsidDel="00216665">
                  <w:rPr>
                    <w:rFonts w:asciiTheme="minorHAnsi" w:hAnsiTheme="minorHAnsi"/>
                    <w:b w:val="0"/>
                    <w:sz w:val="22"/>
                  </w:rPr>
                  <w:delText>September 27, 2007</w:delText>
                </w:r>
              </w:del>
            </w:smartTag>
          </w:p>
        </w:tc>
        <w:tc>
          <w:tcPr>
            <w:tcW w:w="5683" w:type="dxa"/>
            <w:tcBorders>
              <w:top w:val="single" w:sz="6" w:space="0" w:color="auto"/>
              <w:left w:val="single" w:sz="6" w:space="0" w:color="auto"/>
              <w:bottom w:val="single" w:sz="6" w:space="0" w:color="auto"/>
              <w:right w:val="double" w:sz="6" w:space="0" w:color="auto"/>
            </w:tcBorders>
          </w:tcPr>
          <w:p w14:paraId="2AF65D4F" w14:textId="77C4D52E" w:rsidR="00DB044C" w:rsidRPr="00447D83" w:rsidDel="00216665" w:rsidRDefault="00DB044C" w:rsidP="000B3A49">
            <w:pPr>
              <w:pStyle w:val="TableHeading"/>
              <w:rPr>
                <w:del w:id="19" w:author="Johnny Pang" w:date="2022-04-16T19:28:00Z"/>
                <w:rFonts w:asciiTheme="minorHAnsi" w:hAnsiTheme="minorHAnsi"/>
                <w:b w:val="0"/>
                <w:sz w:val="22"/>
              </w:rPr>
            </w:pPr>
            <w:del w:id="20" w:author="Johnny Pang" w:date="2022-04-16T19:28:00Z">
              <w:r w:rsidRPr="00447D83" w:rsidDel="00216665">
                <w:rPr>
                  <w:rFonts w:asciiTheme="minorHAnsi" w:hAnsiTheme="minorHAnsi"/>
                  <w:b w:val="0"/>
                  <w:sz w:val="22"/>
                </w:rPr>
                <w:delText>Minor revisions by Legal Services</w:delText>
              </w:r>
            </w:del>
          </w:p>
        </w:tc>
      </w:tr>
      <w:tr w:rsidR="00DB044C" w:rsidRPr="00447D83" w:rsidDel="00216665" w14:paraId="757372D4" w14:textId="6B7DB084" w:rsidTr="009F4F4B">
        <w:trPr>
          <w:cantSplit/>
          <w:trHeight w:val="65"/>
          <w:jc w:val="center"/>
          <w:del w:id="21"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1B1B59CB" w14:textId="5FB835C0" w:rsidR="00DB044C" w:rsidRPr="00447D83" w:rsidDel="00216665" w:rsidRDefault="00DD42AE" w:rsidP="002D4B86">
            <w:pPr>
              <w:pStyle w:val="NormalTableText"/>
              <w:jc w:val="center"/>
              <w:rPr>
                <w:del w:id="22" w:author="Johnny Pang" w:date="2022-04-16T19:28:00Z"/>
                <w:rFonts w:asciiTheme="minorHAnsi" w:hAnsiTheme="minorHAnsi"/>
                <w:sz w:val="22"/>
              </w:rPr>
            </w:pPr>
            <w:del w:id="23" w:author="Johnny Pang" w:date="2022-04-16T19:28:00Z">
              <w:r w:rsidRPr="00447D83" w:rsidDel="00216665">
                <w:rPr>
                  <w:rFonts w:asciiTheme="minorHAnsi" w:hAnsiTheme="minorHAns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03508F80" w14:textId="59F20344" w:rsidR="00DB044C" w:rsidRPr="00447D83" w:rsidDel="00216665" w:rsidRDefault="00DD42AE" w:rsidP="000B3A49">
            <w:pPr>
              <w:pStyle w:val="NormalTableText"/>
              <w:rPr>
                <w:del w:id="24" w:author="Johnny Pang" w:date="2022-04-16T19:28:00Z"/>
                <w:rFonts w:asciiTheme="minorHAnsi" w:hAnsiTheme="minorHAnsi"/>
                <w:sz w:val="22"/>
              </w:rPr>
            </w:pPr>
            <w:del w:id="25" w:author="Johnny Pang" w:date="2022-04-16T19:28:00Z">
              <w:r w:rsidRPr="00447D83" w:rsidDel="00216665">
                <w:rPr>
                  <w:rFonts w:asciiTheme="minorHAnsi" w:hAnsiTheme="minorHAnsi"/>
                  <w:sz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449DD14E" w14:textId="68038E79" w:rsidR="00DB044C" w:rsidRPr="00447D83" w:rsidDel="00216665" w:rsidRDefault="00DD42AE" w:rsidP="000B3A49">
            <w:pPr>
              <w:pStyle w:val="NormalTableText"/>
              <w:rPr>
                <w:del w:id="26" w:author="Johnny Pang" w:date="2022-04-16T19:28:00Z"/>
                <w:rFonts w:asciiTheme="minorHAnsi" w:hAnsiTheme="minorHAnsi"/>
                <w:sz w:val="22"/>
              </w:rPr>
            </w:pPr>
            <w:del w:id="27" w:author="Johnny Pang" w:date="2022-04-16T19:28:00Z">
              <w:r w:rsidRPr="00447D83" w:rsidDel="00216665">
                <w:rPr>
                  <w:rFonts w:asciiTheme="minorHAnsi" w:hAnsiTheme="minorHAnsi"/>
                  <w:sz w:val="22"/>
                </w:rPr>
                <w:delText>Modified ‘Related Sections’</w:delText>
              </w:r>
            </w:del>
          </w:p>
        </w:tc>
      </w:tr>
      <w:tr w:rsidR="009F4F4B" w:rsidRPr="00447D83" w:rsidDel="00216665" w14:paraId="0F05822D" w14:textId="345609B0" w:rsidTr="002376E1">
        <w:trPr>
          <w:cantSplit/>
          <w:jc w:val="center"/>
          <w:del w:id="28"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69092985" w14:textId="50093938" w:rsidR="009F4F4B" w:rsidRPr="00447D83" w:rsidDel="00216665" w:rsidRDefault="009F4F4B" w:rsidP="002D4B86">
            <w:pPr>
              <w:pStyle w:val="NormalTableText"/>
              <w:jc w:val="center"/>
              <w:rPr>
                <w:del w:id="29" w:author="Johnny Pang" w:date="2022-04-16T19:28:00Z"/>
                <w:rFonts w:asciiTheme="minorHAnsi" w:hAnsiTheme="minorHAnsi"/>
                <w:bCs/>
                <w:sz w:val="22"/>
              </w:rPr>
            </w:pPr>
            <w:del w:id="30" w:author="Johnny Pang" w:date="2022-04-16T19:28:00Z">
              <w:r w:rsidRPr="00447D83" w:rsidDel="00216665">
                <w:rPr>
                  <w:rFonts w:asciiTheme="minorHAnsi" w:hAnsiTheme="minorHAnsi"/>
                  <w:bCs/>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1F8AD2EC" w14:textId="449A5788" w:rsidR="009F4F4B" w:rsidRPr="00447D83" w:rsidDel="00216665" w:rsidRDefault="009F4F4B" w:rsidP="000B3A49">
            <w:pPr>
              <w:pStyle w:val="NormalTableText"/>
              <w:rPr>
                <w:del w:id="31" w:author="Johnny Pang" w:date="2022-04-16T19:28:00Z"/>
                <w:rFonts w:asciiTheme="minorHAnsi" w:hAnsiTheme="minorHAnsi"/>
                <w:bCs/>
                <w:sz w:val="22"/>
              </w:rPr>
            </w:pPr>
            <w:del w:id="32" w:author="Johnny Pang" w:date="2022-04-16T19:28:00Z">
              <w:r w:rsidRPr="00447D83" w:rsidDel="00216665">
                <w:rPr>
                  <w:rFonts w:asciiTheme="minorHAnsi" w:hAnsiTheme="minorHAnsi"/>
                  <w:bCs/>
                  <w:sz w:val="22"/>
                </w:rPr>
                <w:delText>September 27, 2010</w:delText>
              </w:r>
            </w:del>
          </w:p>
        </w:tc>
        <w:tc>
          <w:tcPr>
            <w:tcW w:w="5683" w:type="dxa"/>
            <w:tcBorders>
              <w:top w:val="single" w:sz="6" w:space="0" w:color="auto"/>
              <w:left w:val="single" w:sz="6" w:space="0" w:color="auto"/>
              <w:bottom w:val="single" w:sz="6" w:space="0" w:color="auto"/>
              <w:right w:val="double" w:sz="6" w:space="0" w:color="auto"/>
            </w:tcBorders>
          </w:tcPr>
          <w:p w14:paraId="2BCA6806" w14:textId="1FC3C47F" w:rsidR="009F4F4B" w:rsidRPr="00447D83" w:rsidDel="00216665" w:rsidRDefault="009F4F4B" w:rsidP="000B3A49">
            <w:pPr>
              <w:pStyle w:val="NormalTableText"/>
              <w:rPr>
                <w:del w:id="33" w:author="Johnny Pang" w:date="2022-04-16T19:28:00Z"/>
                <w:rFonts w:asciiTheme="minorHAnsi" w:hAnsiTheme="minorHAnsi"/>
                <w:bCs/>
                <w:sz w:val="22"/>
              </w:rPr>
            </w:pPr>
            <w:del w:id="34" w:author="Johnny Pang" w:date="2022-04-16T19:28:00Z">
              <w:r w:rsidRPr="00447D83" w:rsidDel="00216665">
                <w:rPr>
                  <w:rFonts w:asciiTheme="minorHAnsi" w:hAnsiTheme="minorHAnsi"/>
                  <w:bCs/>
                  <w:sz w:val="22"/>
                </w:rPr>
                <w:delText>Minor revisions</w:delText>
              </w:r>
            </w:del>
          </w:p>
        </w:tc>
      </w:tr>
      <w:tr w:rsidR="002376E1" w:rsidRPr="00447D83" w:rsidDel="00216665" w14:paraId="13B0BF00" w14:textId="26BD5987" w:rsidTr="002376E1">
        <w:trPr>
          <w:cantSplit/>
          <w:jc w:val="center"/>
          <w:del w:id="35"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615FC393" w14:textId="1E0F8A19" w:rsidR="002376E1" w:rsidRPr="00447D83" w:rsidDel="00216665" w:rsidRDefault="00C13E04" w:rsidP="002D4B86">
            <w:pPr>
              <w:pStyle w:val="NormalTableText"/>
              <w:jc w:val="center"/>
              <w:rPr>
                <w:del w:id="36" w:author="Johnny Pang" w:date="2022-04-16T19:28:00Z"/>
                <w:rFonts w:asciiTheme="minorHAnsi" w:hAnsiTheme="minorHAnsi"/>
                <w:sz w:val="22"/>
              </w:rPr>
            </w:pPr>
            <w:del w:id="37" w:author="Johnny Pang" w:date="2022-04-16T19:28:00Z">
              <w:r w:rsidRPr="00447D83" w:rsidDel="00216665">
                <w:rPr>
                  <w:rFonts w:asciiTheme="minorHAnsi" w:hAnsiTheme="minorHAns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31DEC654" w14:textId="6AA9DD48" w:rsidR="002376E1" w:rsidRPr="00447D83" w:rsidDel="00216665" w:rsidRDefault="00C13E04" w:rsidP="000B3A49">
            <w:pPr>
              <w:pStyle w:val="NormalTableText"/>
              <w:rPr>
                <w:del w:id="38" w:author="Johnny Pang" w:date="2022-04-16T19:28:00Z"/>
                <w:rFonts w:asciiTheme="minorHAnsi" w:hAnsiTheme="minorHAnsi"/>
                <w:sz w:val="22"/>
              </w:rPr>
            </w:pPr>
            <w:del w:id="39" w:author="Johnny Pang" w:date="2022-04-16T19:28:00Z">
              <w:r w:rsidRPr="00447D83" w:rsidDel="00216665">
                <w:rPr>
                  <w:rFonts w:asciiTheme="minorHAnsi" w:hAnsiTheme="minorHAnsi"/>
                  <w:sz w:val="22"/>
                </w:rPr>
                <w:delText>August 28, 2013</w:delText>
              </w:r>
            </w:del>
          </w:p>
        </w:tc>
        <w:tc>
          <w:tcPr>
            <w:tcW w:w="5683" w:type="dxa"/>
            <w:tcBorders>
              <w:top w:val="single" w:sz="6" w:space="0" w:color="auto"/>
              <w:left w:val="single" w:sz="6" w:space="0" w:color="auto"/>
              <w:bottom w:val="single" w:sz="6" w:space="0" w:color="auto"/>
              <w:right w:val="double" w:sz="6" w:space="0" w:color="auto"/>
            </w:tcBorders>
          </w:tcPr>
          <w:p w14:paraId="4A6B5BE2" w14:textId="03AD3455" w:rsidR="002376E1" w:rsidRPr="00447D83" w:rsidDel="00216665" w:rsidRDefault="00C13E04" w:rsidP="000B3A49">
            <w:pPr>
              <w:pStyle w:val="NormalTableText"/>
              <w:rPr>
                <w:del w:id="40" w:author="Johnny Pang" w:date="2022-04-16T19:28:00Z"/>
                <w:rFonts w:asciiTheme="minorHAnsi" w:hAnsiTheme="minorHAnsi"/>
                <w:sz w:val="22"/>
              </w:rPr>
            </w:pPr>
            <w:del w:id="41" w:author="Johnny Pang" w:date="2022-04-16T19:28:00Z">
              <w:r w:rsidRPr="00447D83" w:rsidDel="00216665">
                <w:rPr>
                  <w:rFonts w:asciiTheme="minorHAnsi" w:hAnsiTheme="minorHAnsi"/>
                  <w:sz w:val="22"/>
                </w:rPr>
                <w:delText>Addition of References and Replacement Parts lists on page 1 of 9</w:delText>
              </w:r>
            </w:del>
          </w:p>
        </w:tc>
      </w:tr>
      <w:tr w:rsidR="009F4F4B" w:rsidRPr="00447D83" w:rsidDel="00216665" w14:paraId="03BB6336" w14:textId="738619C4" w:rsidTr="00970DC3">
        <w:trPr>
          <w:cantSplit/>
          <w:jc w:val="center"/>
          <w:del w:id="42"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7E9C2AED" w14:textId="77A281C7" w:rsidR="009F4F4B" w:rsidRPr="00447D83" w:rsidDel="00216665" w:rsidRDefault="00447D83" w:rsidP="002D4B86">
            <w:pPr>
              <w:pStyle w:val="NormalTableText"/>
              <w:jc w:val="center"/>
              <w:rPr>
                <w:del w:id="43" w:author="Johnny Pang" w:date="2022-04-16T19:28:00Z"/>
                <w:rFonts w:asciiTheme="minorHAnsi" w:hAnsiTheme="minorHAnsi"/>
                <w:sz w:val="22"/>
              </w:rPr>
            </w:pPr>
            <w:del w:id="44" w:author="Johnny Pang" w:date="2022-04-16T19:28:00Z">
              <w:r w:rsidRPr="00447D83" w:rsidDel="00216665">
                <w:rPr>
                  <w:rFonts w:asciiTheme="minorHAnsi" w:hAnsiTheme="minorHAns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4827D4B0" w14:textId="7810D686" w:rsidR="009F4F4B" w:rsidRPr="00447D83" w:rsidDel="00216665" w:rsidRDefault="00447D83" w:rsidP="000B3A49">
            <w:pPr>
              <w:pStyle w:val="NormalTableText"/>
              <w:rPr>
                <w:del w:id="45" w:author="Johnny Pang" w:date="2022-04-16T19:28:00Z"/>
                <w:rFonts w:asciiTheme="minorHAnsi" w:hAnsiTheme="minorHAnsi"/>
                <w:sz w:val="22"/>
              </w:rPr>
            </w:pPr>
            <w:del w:id="46" w:author="Johnny Pang" w:date="2022-04-16T19:28:00Z">
              <w:r w:rsidRPr="00447D83" w:rsidDel="00216665">
                <w:rPr>
                  <w:rFonts w:asciiTheme="minorHAnsi" w:hAnsiTheme="minorHAnsi"/>
                  <w:sz w:val="22"/>
                </w:rPr>
                <w:delText>April 10, 2015</w:delText>
              </w:r>
            </w:del>
          </w:p>
        </w:tc>
        <w:tc>
          <w:tcPr>
            <w:tcW w:w="5683" w:type="dxa"/>
            <w:tcBorders>
              <w:top w:val="single" w:sz="6" w:space="0" w:color="auto"/>
              <w:left w:val="single" w:sz="6" w:space="0" w:color="auto"/>
              <w:bottom w:val="single" w:sz="6" w:space="0" w:color="auto"/>
              <w:right w:val="double" w:sz="6" w:space="0" w:color="auto"/>
            </w:tcBorders>
          </w:tcPr>
          <w:p w14:paraId="3B1730E4" w14:textId="3AFF69AE" w:rsidR="009F4F4B" w:rsidRPr="00447D83" w:rsidDel="00216665" w:rsidRDefault="00447D83" w:rsidP="000B3A49">
            <w:pPr>
              <w:pStyle w:val="NormalTableText"/>
              <w:rPr>
                <w:del w:id="47" w:author="Johnny Pang" w:date="2022-04-16T19:28:00Z"/>
                <w:rFonts w:asciiTheme="minorHAnsi" w:hAnsiTheme="minorHAnsi"/>
                <w:sz w:val="22"/>
              </w:rPr>
            </w:pPr>
            <w:del w:id="48" w:author="Johnny Pang" w:date="2022-04-16T19:28:00Z">
              <w:r w:rsidRPr="00447D83" w:rsidDel="00216665">
                <w:rPr>
                  <w:rFonts w:asciiTheme="minorHAnsi" w:hAnsiTheme="minorHAnsi"/>
                  <w:sz w:val="22"/>
                </w:rPr>
                <w:delText>General Formatting</w:delText>
              </w:r>
            </w:del>
          </w:p>
        </w:tc>
      </w:tr>
      <w:tr w:rsidR="00970DC3" w:rsidRPr="00447D83" w:rsidDel="00216665" w14:paraId="02CB5655" w14:textId="0D3DF8BB" w:rsidTr="002D4B86">
        <w:trPr>
          <w:cantSplit/>
          <w:jc w:val="center"/>
          <w:del w:id="49"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46D9D3ED" w14:textId="1C73ECE6" w:rsidR="00970DC3" w:rsidRPr="00447D83" w:rsidDel="00216665" w:rsidRDefault="00970DC3" w:rsidP="002D4B86">
            <w:pPr>
              <w:pStyle w:val="NormalTableText"/>
              <w:jc w:val="center"/>
              <w:rPr>
                <w:del w:id="50" w:author="Johnny Pang" w:date="2022-04-16T19:28:00Z"/>
                <w:rFonts w:asciiTheme="minorHAnsi" w:hAnsiTheme="minorHAnsi"/>
                <w:sz w:val="22"/>
              </w:rPr>
            </w:pPr>
            <w:del w:id="51" w:author="Johnny Pang" w:date="2022-04-16T19:28:00Z">
              <w:r w:rsidDel="00216665">
                <w:rPr>
                  <w:rFonts w:asciiTheme="minorHAnsi" w:hAnsiTheme="minorHAns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2DA4059D" w14:textId="7B2C3713" w:rsidR="00970DC3" w:rsidRPr="00447D83" w:rsidDel="00216665" w:rsidRDefault="00970DC3" w:rsidP="000B3A49">
            <w:pPr>
              <w:pStyle w:val="NormalTableText"/>
              <w:rPr>
                <w:del w:id="52" w:author="Johnny Pang" w:date="2022-04-16T19:28:00Z"/>
                <w:rFonts w:asciiTheme="minorHAnsi" w:hAnsiTheme="minorHAnsi"/>
                <w:sz w:val="22"/>
              </w:rPr>
            </w:pPr>
            <w:del w:id="53" w:author="Johnny Pang" w:date="2022-04-16T19:28:00Z">
              <w:r w:rsidDel="00216665">
                <w:rPr>
                  <w:rFonts w:asciiTheme="minorHAnsi" w:hAnsiTheme="minorHAnsi"/>
                  <w:sz w:val="22"/>
                </w:rPr>
                <w:delText>December 14, 2015</w:delText>
              </w:r>
            </w:del>
          </w:p>
        </w:tc>
        <w:tc>
          <w:tcPr>
            <w:tcW w:w="5683" w:type="dxa"/>
            <w:tcBorders>
              <w:top w:val="single" w:sz="6" w:space="0" w:color="auto"/>
              <w:left w:val="single" w:sz="6" w:space="0" w:color="auto"/>
              <w:bottom w:val="single" w:sz="6" w:space="0" w:color="auto"/>
              <w:right w:val="double" w:sz="6" w:space="0" w:color="auto"/>
            </w:tcBorders>
          </w:tcPr>
          <w:p w14:paraId="08781BB3" w14:textId="515A38B2" w:rsidR="00970DC3" w:rsidRPr="00447D83" w:rsidDel="00216665" w:rsidRDefault="00D964C9" w:rsidP="000B3A49">
            <w:pPr>
              <w:pStyle w:val="NormalTableText"/>
              <w:rPr>
                <w:del w:id="54" w:author="Johnny Pang" w:date="2022-04-16T19:28:00Z"/>
                <w:rFonts w:asciiTheme="minorHAnsi" w:hAnsiTheme="minorHAnsi"/>
                <w:sz w:val="22"/>
              </w:rPr>
            </w:pPr>
            <w:del w:id="55" w:author="Johnny Pang" w:date="2022-04-16T19:28:00Z">
              <w:r w:rsidRPr="00D964C9" w:rsidDel="00216665">
                <w:rPr>
                  <w:rFonts w:ascii="Calibri" w:hAnsi="Calibri"/>
                  <w:sz w:val="22"/>
                </w:rPr>
                <w:delText>Minor clarifications based on comments by Legal</w:delText>
              </w:r>
              <w:r w:rsidDel="00216665">
                <w:rPr>
                  <w:rFonts w:ascii="Calibri" w:hAnsi="Calibri"/>
                  <w:sz w:val="22"/>
                </w:rPr>
                <w:delText xml:space="preserve"> Department.  AAM</w:delText>
              </w:r>
            </w:del>
          </w:p>
        </w:tc>
      </w:tr>
      <w:tr w:rsidR="002D4B86" w:rsidRPr="00447D83" w:rsidDel="00216665" w14:paraId="57EB49C4" w14:textId="3E8BB8CB" w:rsidTr="002D4B86">
        <w:trPr>
          <w:cantSplit/>
          <w:jc w:val="center"/>
          <w:del w:id="56" w:author="Johnny Pang" w:date="2022-04-16T19:28:00Z"/>
        </w:trPr>
        <w:tc>
          <w:tcPr>
            <w:tcW w:w="1004" w:type="dxa"/>
            <w:tcBorders>
              <w:top w:val="single" w:sz="6" w:space="0" w:color="auto"/>
              <w:left w:val="double" w:sz="6" w:space="0" w:color="auto"/>
              <w:bottom w:val="single" w:sz="6" w:space="0" w:color="auto"/>
              <w:right w:val="single" w:sz="6" w:space="0" w:color="auto"/>
            </w:tcBorders>
          </w:tcPr>
          <w:p w14:paraId="526D85CE" w14:textId="343142E4" w:rsidR="002D4B86" w:rsidDel="00216665" w:rsidRDefault="002D4B86" w:rsidP="002D4B86">
            <w:pPr>
              <w:pStyle w:val="NormalTableText"/>
              <w:jc w:val="center"/>
              <w:rPr>
                <w:del w:id="57" w:author="Johnny Pang" w:date="2022-04-16T19:28:00Z"/>
                <w:rFonts w:asciiTheme="minorHAnsi" w:hAnsiTheme="minorHAnsi"/>
                <w:sz w:val="22"/>
              </w:rPr>
            </w:pPr>
            <w:del w:id="58" w:author="Johnny Pang" w:date="2022-04-16T19:28:00Z">
              <w:r w:rsidDel="00216665">
                <w:rPr>
                  <w:rFonts w:asciiTheme="minorHAnsi" w:hAnsiTheme="minorHAnsi"/>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4EB30794" w14:textId="0CE3502B" w:rsidR="002D4B86" w:rsidDel="00216665" w:rsidRDefault="002D4B86" w:rsidP="000B3A49">
            <w:pPr>
              <w:pStyle w:val="NormalTableText"/>
              <w:rPr>
                <w:del w:id="59" w:author="Johnny Pang" w:date="2022-04-16T19:28:00Z"/>
                <w:rFonts w:asciiTheme="minorHAnsi" w:hAnsiTheme="minorHAnsi"/>
                <w:sz w:val="22"/>
              </w:rPr>
            </w:pPr>
            <w:del w:id="60" w:author="Johnny Pang" w:date="2022-04-16T19:28:00Z">
              <w:r w:rsidDel="00216665">
                <w:rPr>
                  <w:rFonts w:asciiTheme="minorHAnsi" w:hAnsiTheme="minorHAnsi"/>
                  <w:sz w:val="22"/>
                </w:rPr>
                <w:delText>January 25, 2017</w:delText>
              </w:r>
            </w:del>
          </w:p>
        </w:tc>
        <w:tc>
          <w:tcPr>
            <w:tcW w:w="5683" w:type="dxa"/>
            <w:tcBorders>
              <w:top w:val="single" w:sz="6" w:space="0" w:color="auto"/>
              <w:left w:val="single" w:sz="6" w:space="0" w:color="auto"/>
              <w:bottom w:val="single" w:sz="6" w:space="0" w:color="auto"/>
              <w:right w:val="double" w:sz="6" w:space="0" w:color="auto"/>
            </w:tcBorders>
          </w:tcPr>
          <w:p w14:paraId="45368724" w14:textId="109BA814" w:rsidR="002D4B86" w:rsidRPr="00D964C9" w:rsidDel="00216665" w:rsidRDefault="002D4B86" w:rsidP="000B3A49">
            <w:pPr>
              <w:pStyle w:val="NormalTableText"/>
              <w:rPr>
                <w:del w:id="61" w:author="Johnny Pang" w:date="2022-04-16T19:28:00Z"/>
                <w:rFonts w:ascii="Calibri" w:hAnsi="Calibri"/>
                <w:sz w:val="22"/>
              </w:rPr>
            </w:pPr>
            <w:del w:id="62" w:author="Johnny Pang" w:date="2022-04-16T19:28:00Z">
              <w:r w:rsidDel="00216665">
                <w:rPr>
                  <w:rFonts w:ascii="Calibri" w:hAnsi="Calibri"/>
                  <w:sz w:val="22"/>
                </w:rPr>
                <w:delText>Corrected wording in subsection 1.8.  (AV)</w:delText>
              </w:r>
            </w:del>
          </w:p>
        </w:tc>
      </w:tr>
      <w:tr w:rsidR="002D4B86" w:rsidRPr="00447D83" w:rsidDel="00216665" w14:paraId="7ACC0000" w14:textId="4E083165" w:rsidTr="009F4F4B">
        <w:trPr>
          <w:cantSplit/>
          <w:jc w:val="center"/>
          <w:del w:id="63" w:author="Johnny Pang" w:date="2022-04-16T19:28:00Z"/>
        </w:trPr>
        <w:tc>
          <w:tcPr>
            <w:tcW w:w="1004" w:type="dxa"/>
            <w:tcBorders>
              <w:top w:val="single" w:sz="6" w:space="0" w:color="auto"/>
              <w:left w:val="double" w:sz="6" w:space="0" w:color="auto"/>
              <w:bottom w:val="double" w:sz="6" w:space="0" w:color="auto"/>
              <w:right w:val="single" w:sz="6" w:space="0" w:color="auto"/>
            </w:tcBorders>
          </w:tcPr>
          <w:p w14:paraId="4197435D" w14:textId="7103B0E5" w:rsidR="002D4B86" w:rsidDel="00216665" w:rsidRDefault="002E74BA" w:rsidP="002D4B86">
            <w:pPr>
              <w:pStyle w:val="NormalTableText"/>
              <w:jc w:val="center"/>
              <w:rPr>
                <w:del w:id="64" w:author="Johnny Pang" w:date="2022-04-16T19:28:00Z"/>
                <w:rFonts w:asciiTheme="minorHAnsi" w:hAnsiTheme="minorHAnsi"/>
                <w:sz w:val="22"/>
              </w:rPr>
            </w:pPr>
            <w:del w:id="65" w:author="Johnny Pang" w:date="2022-04-16T19:28:00Z">
              <w:r w:rsidDel="00216665">
                <w:rPr>
                  <w:rFonts w:asciiTheme="minorHAnsi" w:hAnsiTheme="minorHAnsi"/>
                  <w:sz w:val="22"/>
                </w:rPr>
                <w:delText>9</w:delText>
              </w:r>
            </w:del>
          </w:p>
        </w:tc>
        <w:tc>
          <w:tcPr>
            <w:tcW w:w="2160" w:type="dxa"/>
            <w:tcBorders>
              <w:top w:val="single" w:sz="6" w:space="0" w:color="auto"/>
              <w:left w:val="single" w:sz="6" w:space="0" w:color="auto"/>
              <w:bottom w:val="double" w:sz="6" w:space="0" w:color="auto"/>
              <w:right w:val="single" w:sz="6" w:space="0" w:color="auto"/>
            </w:tcBorders>
          </w:tcPr>
          <w:p w14:paraId="630027D1" w14:textId="42F4565F" w:rsidR="002D4B86" w:rsidDel="00216665" w:rsidRDefault="002E74BA" w:rsidP="000B3A49">
            <w:pPr>
              <w:pStyle w:val="NormalTableText"/>
              <w:rPr>
                <w:del w:id="66" w:author="Johnny Pang" w:date="2022-04-16T19:28:00Z"/>
                <w:rFonts w:asciiTheme="minorHAnsi" w:hAnsiTheme="minorHAnsi"/>
                <w:sz w:val="22"/>
              </w:rPr>
            </w:pPr>
            <w:del w:id="67" w:author="Johnny Pang" w:date="2022-04-16T19:28:00Z">
              <w:r w:rsidDel="00216665">
                <w:rPr>
                  <w:rFonts w:asciiTheme="minorHAnsi" w:hAnsiTheme="minorHAnsi"/>
                  <w:sz w:val="22"/>
                </w:rPr>
                <w:delText>March 1, 2017</w:delText>
              </w:r>
            </w:del>
          </w:p>
        </w:tc>
        <w:tc>
          <w:tcPr>
            <w:tcW w:w="5683" w:type="dxa"/>
            <w:tcBorders>
              <w:top w:val="single" w:sz="6" w:space="0" w:color="auto"/>
              <w:left w:val="single" w:sz="6" w:space="0" w:color="auto"/>
              <w:bottom w:val="double" w:sz="6" w:space="0" w:color="auto"/>
              <w:right w:val="double" w:sz="6" w:space="0" w:color="auto"/>
            </w:tcBorders>
          </w:tcPr>
          <w:p w14:paraId="18045F62" w14:textId="1859F492" w:rsidR="002D4B86" w:rsidDel="00216665" w:rsidRDefault="002E74BA" w:rsidP="000B3A49">
            <w:pPr>
              <w:pStyle w:val="NormalTableText"/>
              <w:rPr>
                <w:del w:id="68" w:author="Johnny Pang" w:date="2022-04-16T19:28:00Z"/>
                <w:rFonts w:ascii="Calibri" w:hAnsi="Calibri"/>
                <w:sz w:val="22"/>
              </w:rPr>
            </w:pPr>
            <w:del w:id="69" w:author="Johnny Pang" w:date="2022-04-16T19:28:00Z">
              <w:r w:rsidDel="00216665">
                <w:rPr>
                  <w:rFonts w:ascii="Calibri" w:hAnsi="Calibri"/>
                  <w:sz w:val="22"/>
                </w:rPr>
                <w:delText>Updated for references to NSF 372 and updated several ASTM standards.  (AV)</w:delText>
              </w:r>
            </w:del>
          </w:p>
        </w:tc>
      </w:tr>
    </w:tbl>
    <w:p w14:paraId="4DBBA61D" w14:textId="2EB65496" w:rsidR="00C90D12" w:rsidRPr="005033F8" w:rsidDel="00216665" w:rsidRDefault="005033F8" w:rsidP="005033F8">
      <w:pPr>
        <w:pStyle w:val="Heading1"/>
        <w:rPr>
          <w:del w:id="70" w:author="Johnny Pang" w:date="2022-04-16T19:28:00Z"/>
          <w:rPrChange w:id="71" w:author="Johnny Pang" w:date="2022-11-30T07:39:00Z">
            <w:rPr>
              <w:del w:id="72" w:author="Johnny Pang" w:date="2022-04-16T19:28:00Z"/>
              <w:rFonts w:asciiTheme="minorHAnsi" w:hAnsiTheme="minorHAnsi"/>
            </w:rPr>
          </w:rPrChange>
        </w:rPr>
        <w:pPrChange w:id="73" w:author="Johnny Pang" w:date="2022-11-30T07:39:00Z">
          <w:pPr>
            <w:pStyle w:val="BodyText"/>
          </w:pPr>
        </w:pPrChange>
      </w:pPr>
      <w:ins w:id="74" w:author="Johnny Pang" w:date="2022-11-30T07:39:00Z">
        <w:r>
          <w:t>G</w:t>
        </w:r>
      </w:ins>
    </w:p>
    <w:p w14:paraId="32E078F6" w14:textId="7E5D14E6" w:rsidR="00447D83" w:rsidRPr="005033F8" w:rsidDel="00216665" w:rsidRDefault="00447D83" w:rsidP="005033F8">
      <w:pPr>
        <w:pStyle w:val="Heading1"/>
        <w:rPr>
          <w:del w:id="75" w:author="Johnny Pang" w:date="2022-04-16T19:28:00Z"/>
          <w:rPrChange w:id="76" w:author="Johnny Pang" w:date="2022-11-30T07:39:00Z">
            <w:rPr>
              <w:del w:id="77" w:author="Johnny Pang" w:date="2022-04-16T19:28:00Z"/>
              <w:rFonts w:asciiTheme="minorHAnsi" w:hAnsiTheme="minorHAnsi"/>
            </w:rPr>
          </w:rPrChange>
        </w:rPr>
        <w:pPrChange w:id="78" w:author="Johnny Pang" w:date="2022-11-30T07:39:00Z">
          <w:pPr>
            <w:pStyle w:val="BodyText"/>
          </w:pPr>
        </w:pPrChange>
      </w:pPr>
    </w:p>
    <w:p w14:paraId="688D385A" w14:textId="6097A27B" w:rsidR="00C90D12" w:rsidRPr="005033F8" w:rsidDel="00216665" w:rsidRDefault="00C90D12" w:rsidP="005033F8">
      <w:pPr>
        <w:pStyle w:val="Heading1"/>
        <w:rPr>
          <w:del w:id="79" w:author="Johnny Pang" w:date="2022-04-16T19:28:00Z"/>
          <w:rPrChange w:id="80" w:author="Johnny Pang" w:date="2022-11-30T07:39:00Z">
            <w:rPr>
              <w:del w:id="81" w:author="Johnny Pang" w:date="2022-04-16T19:28:00Z"/>
              <w:rFonts w:asciiTheme="minorHAnsi" w:hAnsiTheme="minorHAnsi"/>
            </w:rPr>
          </w:rPrChange>
        </w:rPr>
        <w:pPrChange w:id="82" w:author="Johnny Pang" w:date="2022-11-30T07:39:00Z">
          <w:pPr>
            <w:pStyle w:val="BodyText"/>
            <w:pBdr>
              <w:top w:val="single" w:sz="4" w:space="1" w:color="auto"/>
              <w:left w:val="single" w:sz="4" w:space="0" w:color="auto"/>
              <w:bottom w:val="single" w:sz="4" w:space="1" w:color="auto"/>
              <w:right w:val="single" w:sz="4" w:space="4" w:color="auto"/>
            </w:pBdr>
          </w:pPr>
        </w:pPrChange>
      </w:pPr>
      <w:del w:id="83" w:author="Johnny Pang" w:date="2022-04-16T19:28:00Z">
        <w:r w:rsidRPr="005033F8" w:rsidDel="00216665">
          <w:rPr>
            <w:rPrChange w:id="84" w:author="Johnny Pang" w:date="2022-11-30T07:39:00Z">
              <w:rPr>
                <w:rFonts w:asciiTheme="minorHAnsi" w:hAnsiTheme="minorHAnsi"/>
              </w:rPr>
            </w:rPrChange>
          </w:rPr>
          <w:delText>NOTE:</w:delText>
        </w:r>
      </w:del>
    </w:p>
    <w:p w14:paraId="0CB7BD60" w14:textId="5888B0BE" w:rsidR="00C90D12" w:rsidRPr="005033F8" w:rsidDel="00216665" w:rsidRDefault="00C90D12" w:rsidP="005033F8">
      <w:pPr>
        <w:pStyle w:val="Heading1"/>
        <w:rPr>
          <w:del w:id="85" w:author="Johnny Pang" w:date="2022-04-16T19:28:00Z"/>
          <w:rPrChange w:id="86" w:author="Johnny Pang" w:date="2022-11-30T07:39:00Z">
            <w:rPr>
              <w:del w:id="87" w:author="Johnny Pang" w:date="2022-04-16T19:28:00Z"/>
              <w:rFonts w:asciiTheme="minorHAnsi" w:hAnsiTheme="minorHAnsi"/>
            </w:rPr>
          </w:rPrChange>
        </w:rPr>
        <w:pPrChange w:id="88" w:author="Johnny Pang" w:date="2022-11-30T07:39:00Z">
          <w:pPr>
            <w:pStyle w:val="BodyText"/>
            <w:pBdr>
              <w:top w:val="single" w:sz="4" w:space="1" w:color="auto"/>
              <w:left w:val="single" w:sz="4" w:space="0" w:color="auto"/>
              <w:bottom w:val="single" w:sz="4" w:space="1" w:color="auto"/>
              <w:right w:val="single" w:sz="4" w:space="4" w:color="auto"/>
            </w:pBdr>
          </w:pPr>
        </w:pPrChange>
      </w:pPr>
      <w:del w:id="89" w:author="Johnny Pang" w:date="2022-04-16T19:28:00Z">
        <w:r w:rsidRPr="005033F8" w:rsidDel="00216665">
          <w:rPr>
            <w:rPrChange w:id="90" w:author="Johnny Pang" w:date="2022-11-30T07:39:00Z">
              <w:rPr>
                <w:rFonts w:asciiTheme="minorHAnsi" w:hAnsiTheme="minorHAnsi"/>
              </w:rPr>
            </w:rPrChange>
          </w:rPr>
          <w:delText>This is a CONTROLLED Document. Any documents appearing in paper form are not controlled and should be checked against the on-line file version prior to use.</w:delText>
        </w:r>
      </w:del>
    </w:p>
    <w:p w14:paraId="7FE8B5D5" w14:textId="050E7D8D" w:rsidR="00C90D12" w:rsidRPr="005033F8" w:rsidDel="00216665" w:rsidRDefault="00C90D12" w:rsidP="005033F8">
      <w:pPr>
        <w:pStyle w:val="Heading1"/>
        <w:rPr>
          <w:del w:id="91" w:author="Johnny Pang" w:date="2022-04-16T19:28:00Z"/>
          <w:rPrChange w:id="92" w:author="Johnny Pang" w:date="2022-11-30T07:39:00Z">
            <w:rPr>
              <w:del w:id="93" w:author="Johnny Pang" w:date="2022-04-16T19:28:00Z"/>
              <w:rFonts w:asciiTheme="minorHAnsi" w:hAnsiTheme="minorHAnsi"/>
            </w:rPr>
          </w:rPrChange>
        </w:rPr>
        <w:pPrChange w:id="94" w:author="Johnny Pang" w:date="2022-11-30T07:39:00Z">
          <w:pPr>
            <w:pStyle w:val="BodyText"/>
            <w:pBdr>
              <w:top w:val="single" w:sz="4" w:space="1" w:color="auto"/>
              <w:left w:val="single" w:sz="4" w:space="0" w:color="auto"/>
              <w:bottom w:val="single" w:sz="4" w:space="1" w:color="auto"/>
              <w:right w:val="single" w:sz="4" w:space="4" w:color="auto"/>
            </w:pBdr>
          </w:pPr>
        </w:pPrChange>
      </w:pPr>
      <w:del w:id="95" w:author="Johnny Pang" w:date="2022-04-16T19:28:00Z">
        <w:r w:rsidRPr="005033F8" w:rsidDel="00216665">
          <w:rPr>
            <w:rPrChange w:id="96" w:author="Johnny Pang" w:date="2022-11-30T07:39:00Z">
              <w:rPr>
                <w:rFonts w:asciiTheme="minorHAnsi" w:hAnsiTheme="minorHAnsi"/>
                <w:b/>
                <w:bCs/>
              </w:rPr>
            </w:rPrChange>
          </w:rPr>
          <w:delText xml:space="preserve">Notice: </w:delText>
        </w:r>
        <w:r w:rsidRPr="005033F8" w:rsidDel="00216665">
          <w:rPr>
            <w:rPrChange w:id="97" w:author="Johnny Pang" w:date="2022-11-30T07:39:00Z">
              <w:rPr>
                <w:rFonts w:asciiTheme="minorHAnsi" w:hAnsiTheme="minorHAnsi"/>
              </w:rPr>
            </w:rPrChange>
          </w:rPr>
          <w:delText>This Document hardcopy must be used for reference purpose only.</w:delText>
        </w:r>
      </w:del>
    </w:p>
    <w:p w14:paraId="1D94A1CB" w14:textId="6B72D819" w:rsidR="00C90D12" w:rsidRPr="005033F8" w:rsidDel="00216665" w:rsidRDefault="00C90D12" w:rsidP="005033F8">
      <w:pPr>
        <w:pStyle w:val="Heading1"/>
        <w:rPr>
          <w:del w:id="98" w:author="Johnny Pang" w:date="2022-04-16T19:28:00Z"/>
          <w:rPrChange w:id="99" w:author="Johnny Pang" w:date="2022-11-30T07:39:00Z">
            <w:rPr>
              <w:del w:id="100" w:author="Johnny Pang" w:date="2022-04-16T19:28:00Z"/>
              <w:rFonts w:asciiTheme="minorHAnsi" w:hAnsiTheme="minorHAnsi"/>
              <w:b/>
              <w:bCs/>
            </w:rPr>
          </w:rPrChange>
        </w:rPr>
        <w:pPrChange w:id="101" w:author="Johnny Pang" w:date="2022-11-30T07:39:00Z">
          <w:pPr>
            <w:pStyle w:val="BodyText"/>
            <w:pBdr>
              <w:top w:val="single" w:sz="4" w:space="1" w:color="auto"/>
              <w:left w:val="single" w:sz="4" w:space="0" w:color="auto"/>
              <w:bottom w:val="single" w:sz="4" w:space="1" w:color="auto"/>
              <w:right w:val="single" w:sz="4" w:space="4" w:color="auto"/>
            </w:pBdr>
          </w:pPr>
        </w:pPrChange>
      </w:pPr>
      <w:del w:id="102" w:author="Johnny Pang" w:date="2022-04-16T19:28:00Z">
        <w:r w:rsidRPr="005033F8" w:rsidDel="00216665">
          <w:rPr>
            <w:rPrChange w:id="103" w:author="Johnny Pang" w:date="2022-11-30T07:39:00Z">
              <w:rPr>
                <w:rFonts w:asciiTheme="minorHAnsi" w:hAnsiTheme="minorHAnsi"/>
                <w:b/>
              </w:rPr>
            </w:rPrChange>
          </w:rPr>
          <w:delText>The on-line copy is the current version of the document.</w:delText>
        </w:r>
      </w:del>
    </w:p>
    <w:p w14:paraId="6A0FB47F" w14:textId="2FD93929" w:rsidR="002376E1" w:rsidRPr="005033F8" w:rsidDel="00216665" w:rsidRDefault="002376E1" w:rsidP="005033F8">
      <w:pPr>
        <w:pStyle w:val="Heading1"/>
        <w:rPr>
          <w:del w:id="104" w:author="Johnny Pang" w:date="2022-04-16T19:28:00Z"/>
          <w:rPrChange w:id="105" w:author="Johnny Pang" w:date="2022-11-30T07:39:00Z">
            <w:rPr>
              <w:del w:id="106" w:author="Johnny Pang" w:date="2022-04-16T19:28:00Z"/>
              <w:rFonts w:asciiTheme="minorHAnsi" w:hAnsiTheme="minorHAnsi"/>
            </w:rPr>
          </w:rPrChange>
        </w:rPr>
        <w:pPrChange w:id="107" w:author="Johnny Pang" w:date="2022-11-30T07:39:00Z">
          <w:pPr>
            <w:pStyle w:val="BodyText"/>
          </w:pPr>
        </w:pPrChange>
      </w:pPr>
    </w:p>
    <w:p w14:paraId="778C5E79" w14:textId="61C4DDD6" w:rsidR="00F6204E" w:rsidRPr="005033F8" w:rsidRDefault="00FC7ADC" w:rsidP="005033F8">
      <w:pPr>
        <w:pStyle w:val="Heading1"/>
        <w:pPrChange w:id="108" w:author="Johnny Pang" w:date="2022-11-30T07:39:00Z">
          <w:pPr>
            <w:pStyle w:val="Heading1"/>
            <w:numPr>
              <w:numId w:val="11"/>
            </w:numPr>
            <w:tabs>
              <w:tab w:val="clear" w:pos="720"/>
              <w:tab w:val="num" w:pos="432"/>
            </w:tabs>
            <w:ind w:left="432" w:hanging="432"/>
          </w:pPr>
        </w:pPrChange>
      </w:pPr>
      <w:del w:id="109" w:author="Johnny Pang" w:date="2022-11-30T07:39:00Z">
        <w:r w:rsidRPr="005033F8" w:rsidDel="005033F8">
          <w:br w:type="page"/>
        </w:r>
      </w:del>
      <w:del w:id="110" w:author="Johnny Pang" w:date="2022-11-30T07:40:00Z">
        <w:r w:rsidR="00447D83" w:rsidRPr="005033F8" w:rsidDel="005033F8">
          <w:delText>G</w:delText>
        </w:r>
      </w:del>
      <w:r w:rsidR="00447D83" w:rsidRPr="005033F8">
        <w:t>e</w:t>
      </w:r>
      <w:r w:rsidR="00960901" w:rsidRPr="005033F8">
        <w:t>neral</w:t>
      </w:r>
    </w:p>
    <w:p w14:paraId="5F114F33" w14:textId="77777777" w:rsidR="00E71808" w:rsidRPr="00FC7ADC" w:rsidRDefault="00E71808" w:rsidP="00F357CA">
      <w:pPr>
        <w:pStyle w:val="Heading2"/>
        <w:numPr>
          <w:ilvl w:val="1"/>
          <w:numId w:val="11"/>
        </w:numPr>
        <w:tabs>
          <w:tab w:val="clear" w:pos="576"/>
          <w:tab w:val="num" w:pos="720"/>
        </w:tabs>
        <w:ind w:left="720" w:hanging="720"/>
      </w:pPr>
      <w:r w:rsidRPr="00FC7ADC">
        <w:t>Related Sections</w:t>
      </w:r>
    </w:p>
    <w:p w14:paraId="3618527C" w14:textId="5CA8483F" w:rsidR="00E71808" w:rsidRPr="008A33C1" w:rsidDel="00216665" w:rsidRDefault="00E71808">
      <w:pPr>
        <w:pStyle w:val="Heading3"/>
        <w:rPr>
          <w:del w:id="111" w:author="Johnny Pang" w:date="2022-04-16T19:29:00Z"/>
          <w:highlight w:val="yellow"/>
        </w:rPr>
        <w:pPrChange w:id="112" w:author="Johnny Pang" w:date="2022-04-16T19:29:00Z">
          <w:pPr>
            <w:pStyle w:val="Heading3"/>
            <w:numPr>
              <w:ilvl w:val="0"/>
              <w:numId w:val="0"/>
            </w:numPr>
            <w:tabs>
              <w:tab w:val="clear" w:pos="1440"/>
            </w:tabs>
            <w:ind w:left="720" w:firstLine="0"/>
          </w:pPr>
        </w:pPrChange>
      </w:pPr>
      <w:del w:id="113" w:author="Johnny Pang" w:date="2022-04-16T19:29:00Z">
        <w:r w:rsidRPr="008A33C1" w:rsidDel="00216665">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E213BA8" w14:textId="3EE8823C" w:rsidR="00E71808" w:rsidRPr="008A33C1" w:rsidDel="00216665" w:rsidRDefault="00E71808">
      <w:pPr>
        <w:pStyle w:val="Heading3"/>
        <w:rPr>
          <w:del w:id="114" w:author="Johnny Pang" w:date="2022-04-16T19:29:00Z"/>
          <w:highlight w:val="yellow"/>
        </w:rPr>
        <w:pPrChange w:id="115" w:author="Johnny Pang" w:date="2022-04-16T19:29:00Z">
          <w:pPr>
            <w:pStyle w:val="Heading3"/>
            <w:numPr>
              <w:ilvl w:val="0"/>
              <w:numId w:val="0"/>
            </w:numPr>
            <w:tabs>
              <w:tab w:val="clear" w:pos="1440"/>
            </w:tabs>
            <w:ind w:left="720" w:firstLine="0"/>
          </w:pPr>
        </w:pPrChange>
      </w:pPr>
    </w:p>
    <w:p w14:paraId="3BFA895A" w14:textId="3CBF9248" w:rsidR="00E71808" w:rsidRPr="008A33C1" w:rsidDel="00216665" w:rsidRDefault="00E71808">
      <w:pPr>
        <w:pStyle w:val="Heading3"/>
        <w:rPr>
          <w:del w:id="116" w:author="Johnny Pang" w:date="2022-04-16T19:29:00Z"/>
          <w:highlight w:val="yellow"/>
        </w:rPr>
        <w:pPrChange w:id="117" w:author="Johnny Pang" w:date="2022-04-16T19:29:00Z">
          <w:pPr>
            <w:pStyle w:val="Heading3"/>
            <w:numPr>
              <w:ilvl w:val="0"/>
              <w:numId w:val="0"/>
            </w:numPr>
            <w:tabs>
              <w:tab w:val="clear" w:pos="1440"/>
            </w:tabs>
            <w:ind w:left="720" w:firstLine="0"/>
          </w:pPr>
        </w:pPrChange>
      </w:pPr>
      <w:del w:id="118" w:author="Johnny Pang" w:date="2022-04-16T19:29:00Z">
        <w:r w:rsidRPr="008A33C1" w:rsidDel="00216665">
          <w:rPr>
            <w:highlight w:val="yellow"/>
          </w:rPr>
          <w:delText>Cross-referencing here may also be used to coordinate assemblies or systems whose components may span multiple Sections and which must meet certain performance requirements as an assembly or system.</w:delText>
        </w:r>
      </w:del>
    </w:p>
    <w:p w14:paraId="15741C10" w14:textId="1C5BA335" w:rsidR="00E71808" w:rsidRPr="008A33C1" w:rsidDel="00216665" w:rsidRDefault="00E71808">
      <w:pPr>
        <w:pStyle w:val="Heading3"/>
        <w:rPr>
          <w:del w:id="119" w:author="Johnny Pang" w:date="2022-04-16T19:29:00Z"/>
          <w:highlight w:val="yellow"/>
        </w:rPr>
        <w:pPrChange w:id="120" w:author="Johnny Pang" w:date="2022-04-16T19:29:00Z">
          <w:pPr>
            <w:pStyle w:val="Heading3"/>
            <w:numPr>
              <w:ilvl w:val="0"/>
              <w:numId w:val="0"/>
            </w:numPr>
            <w:tabs>
              <w:tab w:val="clear" w:pos="1440"/>
            </w:tabs>
            <w:ind w:left="720" w:firstLine="0"/>
          </w:pPr>
        </w:pPrChange>
      </w:pPr>
    </w:p>
    <w:p w14:paraId="2265478A" w14:textId="0626BC63" w:rsidR="00E71808" w:rsidRPr="008A33C1" w:rsidDel="00216665" w:rsidRDefault="00E71808">
      <w:pPr>
        <w:pStyle w:val="Heading3"/>
        <w:rPr>
          <w:del w:id="121" w:author="Johnny Pang" w:date="2022-04-16T19:29:00Z"/>
          <w:highlight w:val="yellow"/>
        </w:rPr>
        <w:pPrChange w:id="122" w:author="Johnny Pang" w:date="2022-04-16T19:29:00Z">
          <w:pPr>
            <w:pStyle w:val="Heading3"/>
            <w:numPr>
              <w:ilvl w:val="0"/>
              <w:numId w:val="0"/>
            </w:numPr>
            <w:tabs>
              <w:tab w:val="clear" w:pos="1440"/>
            </w:tabs>
            <w:ind w:left="720" w:firstLine="0"/>
          </w:pPr>
        </w:pPrChange>
      </w:pPr>
      <w:del w:id="123" w:author="Johnny Pang" w:date="2022-04-16T19:29:00Z">
        <w:r w:rsidRPr="008A33C1" w:rsidDel="00216665">
          <w:rPr>
            <w:highlight w:val="yellow"/>
          </w:rPr>
          <w:delText>Contractor is responsible for coordination of the Work.</w:delText>
        </w:r>
      </w:del>
    </w:p>
    <w:p w14:paraId="227635AD" w14:textId="1715E6C0" w:rsidR="00E71808" w:rsidRPr="008A33C1" w:rsidDel="00216665" w:rsidRDefault="00E71808">
      <w:pPr>
        <w:pStyle w:val="Heading3"/>
        <w:rPr>
          <w:del w:id="124" w:author="Johnny Pang" w:date="2022-04-16T19:29:00Z"/>
          <w:highlight w:val="yellow"/>
        </w:rPr>
        <w:pPrChange w:id="125" w:author="Johnny Pang" w:date="2022-04-16T19:29:00Z">
          <w:pPr>
            <w:pStyle w:val="Heading3"/>
            <w:numPr>
              <w:ilvl w:val="0"/>
              <w:numId w:val="0"/>
            </w:numPr>
            <w:tabs>
              <w:tab w:val="clear" w:pos="1440"/>
            </w:tabs>
            <w:ind w:left="720" w:firstLine="0"/>
          </w:pPr>
        </w:pPrChange>
      </w:pPr>
    </w:p>
    <w:p w14:paraId="2BF5FEB2" w14:textId="0A661C58" w:rsidR="00E71808" w:rsidRPr="008A33C1" w:rsidDel="00216665" w:rsidRDefault="00E71808">
      <w:pPr>
        <w:pStyle w:val="Heading3"/>
        <w:rPr>
          <w:del w:id="126" w:author="Johnny Pang" w:date="2022-04-16T19:29:00Z"/>
          <w:highlight w:val="yellow"/>
        </w:rPr>
        <w:pPrChange w:id="127" w:author="Johnny Pang" w:date="2022-04-16T19:29:00Z">
          <w:pPr>
            <w:pStyle w:val="Heading3"/>
            <w:numPr>
              <w:ilvl w:val="0"/>
              <w:numId w:val="0"/>
            </w:numPr>
            <w:tabs>
              <w:tab w:val="clear" w:pos="1440"/>
            </w:tabs>
            <w:ind w:left="720" w:firstLine="0"/>
          </w:pPr>
        </w:pPrChange>
      </w:pPr>
      <w:del w:id="128" w:author="Johnny Pang" w:date="2022-04-16T19:29:00Z">
        <w:r w:rsidRPr="008A33C1" w:rsidDel="00216665">
          <w:rPr>
            <w:highlight w:val="yellow"/>
          </w:rPr>
          <w:delText>This Section is to be completed/updated during the design development by the Consultant. If it is not applicable to the section for the specific project it may be deleted.]</w:delText>
        </w:r>
      </w:del>
    </w:p>
    <w:p w14:paraId="1738CC22" w14:textId="0A5A0DA6" w:rsidR="00E71808" w:rsidRPr="008A33C1" w:rsidDel="00216665" w:rsidRDefault="00E71808">
      <w:pPr>
        <w:pStyle w:val="Heading3"/>
        <w:rPr>
          <w:del w:id="129" w:author="Johnny Pang" w:date="2022-04-16T19:29:00Z"/>
          <w:highlight w:val="yellow"/>
        </w:rPr>
        <w:pPrChange w:id="130" w:author="Johnny Pang" w:date="2022-04-16T19:29:00Z">
          <w:pPr>
            <w:pStyle w:val="Heading3"/>
            <w:numPr>
              <w:ilvl w:val="0"/>
              <w:numId w:val="0"/>
            </w:numPr>
            <w:tabs>
              <w:tab w:val="clear" w:pos="1440"/>
            </w:tabs>
            <w:ind w:left="720" w:firstLine="0"/>
          </w:pPr>
        </w:pPrChange>
      </w:pPr>
    </w:p>
    <w:p w14:paraId="78FBE32E" w14:textId="29CF13F6" w:rsidR="00E71808" w:rsidRPr="008A33C1" w:rsidDel="00216665" w:rsidRDefault="00E71808">
      <w:pPr>
        <w:pStyle w:val="Heading3"/>
        <w:rPr>
          <w:del w:id="131" w:author="Johnny Pang" w:date="2022-04-16T19:29:00Z"/>
          <w:highlight w:val="yellow"/>
        </w:rPr>
        <w:pPrChange w:id="132" w:author="Johnny Pang" w:date="2022-04-16T19:29:00Z">
          <w:pPr>
            <w:pStyle w:val="Heading3"/>
            <w:numPr>
              <w:ilvl w:val="0"/>
              <w:numId w:val="0"/>
            </w:numPr>
            <w:tabs>
              <w:tab w:val="clear" w:pos="1440"/>
            </w:tabs>
            <w:ind w:left="720" w:firstLine="0"/>
          </w:pPr>
        </w:pPrChange>
      </w:pPr>
      <w:del w:id="133" w:author="Johnny Pang" w:date="2022-04-16T19:29:00Z">
        <w:r w:rsidRPr="008A33C1" w:rsidDel="00216665">
          <w:rPr>
            <w:highlight w:val="yellow"/>
          </w:rPr>
          <w:delText>[List Sections specifying related requirements.]</w:delText>
        </w:r>
      </w:del>
    </w:p>
    <w:p w14:paraId="724749B4" w14:textId="6F9F699A" w:rsidR="00FC7ADC" w:rsidRPr="00D61328" w:rsidDel="00216665" w:rsidRDefault="00FC7ADC">
      <w:pPr>
        <w:pStyle w:val="Heading3"/>
        <w:rPr>
          <w:del w:id="134" w:author="Johnny Pang" w:date="2022-04-16T19:29:00Z"/>
        </w:rPr>
        <w:pPrChange w:id="135" w:author="Johnny Pang" w:date="2022-04-16T19:29:00Z">
          <w:pPr>
            <w:pStyle w:val="Heading3"/>
            <w:numPr>
              <w:numId w:val="11"/>
            </w:numPr>
            <w:tabs>
              <w:tab w:val="clear" w:pos="1440"/>
              <w:tab w:val="num" w:pos="720"/>
            </w:tabs>
            <w:ind w:left="720" w:firstLine="2880"/>
          </w:pPr>
        </w:pPrChange>
      </w:pPr>
      <w:del w:id="136" w:author="Johnny Pang" w:date="2022-04-16T19:29:00Z">
        <w:r w:rsidRPr="008A33C1" w:rsidDel="00216665">
          <w:rPr>
            <w:highlight w:val="yellow"/>
          </w:rPr>
          <w:delText xml:space="preserve">Section [______ </w:delText>
        </w:r>
        <w:r w:rsidRPr="00FC7ADC" w:rsidDel="00216665">
          <w:rPr>
            <w:highlight w:val="lightGray"/>
          </w:rPr>
          <w:delText>– ____________]</w:delText>
        </w:r>
        <w:r w:rsidRPr="00D61328" w:rsidDel="00216665">
          <w:delText>:  [Optional short phrase indicating relationship].</w:delText>
        </w:r>
      </w:del>
    </w:p>
    <w:p w14:paraId="33E3711B" w14:textId="7A0E6400" w:rsidR="00FC7ADC" w:rsidRPr="00D61328" w:rsidDel="00216665" w:rsidRDefault="00FC7ADC">
      <w:pPr>
        <w:pStyle w:val="Heading3"/>
        <w:rPr>
          <w:del w:id="137" w:author="Johnny Pang" w:date="2022-04-16T19:29:00Z"/>
        </w:rPr>
        <w:pPrChange w:id="138" w:author="Johnny Pang" w:date="2022-04-16T19:29:00Z">
          <w:pPr>
            <w:pStyle w:val="Heading3"/>
            <w:numPr>
              <w:numId w:val="11"/>
            </w:numPr>
            <w:tabs>
              <w:tab w:val="clear" w:pos="1440"/>
              <w:tab w:val="num" w:pos="720"/>
            </w:tabs>
            <w:ind w:left="720" w:firstLine="2880"/>
          </w:pPr>
        </w:pPrChange>
      </w:pPr>
      <w:del w:id="139" w:author="Johnny Pang" w:date="2022-04-16T19:29:00Z">
        <w:r w:rsidRPr="00D61328" w:rsidDel="00216665">
          <w:delText>Sections:</w:delText>
        </w:r>
      </w:del>
    </w:p>
    <w:p w14:paraId="3776F63F" w14:textId="77777777" w:rsidR="008A33C1" w:rsidRPr="00095B0D" w:rsidRDefault="008A33C1">
      <w:pPr>
        <w:pStyle w:val="Heading3"/>
        <w:pPrChange w:id="140" w:author="Johnny Pang" w:date="2022-04-16T19:29:00Z">
          <w:pPr>
            <w:pStyle w:val="Heading4"/>
          </w:pPr>
        </w:pPrChange>
      </w:pPr>
      <w:r w:rsidRPr="00095B0D">
        <w:t>Section 01250 – Substitutions</w:t>
      </w:r>
    </w:p>
    <w:p w14:paraId="69D195C4" w14:textId="77777777" w:rsidR="008A33C1" w:rsidRPr="00095B0D" w:rsidRDefault="008A33C1">
      <w:pPr>
        <w:pStyle w:val="Heading3"/>
        <w:pPrChange w:id="141" w:author="Johnny Pang" w:date="2022-04-16T19:29:00Z">
          <w:pPr>
            <w:pStyle w:val="Heading4"/>
          </w:pPr>
        </w:pPrChange>
      </w:pPr>
      <w:r w:rsidRPr="00095B0D">
        <w:t>Section 01425 – Computerized Maintenance Management System Data Requirements</w:t>
      </w:r>
    </w:p>
    <w:p w14:paraId="286B79F7" w14:textId="77777777" w:rsidR="008A33C1" w:rsidRPr="00095B0D" w:rsidRDefault="008A33C1">
      <w:pPr>
        <w:pStyle w:val="Heading3"/>
        <w:pPrChange w:id="142" w:author="Johnny Pang" w:date="2022-04-16T19:29:00Z">
          <w:pPr>
            <w:pStyle w:val="Heading4"/>
          </w:pPr>
        </w:pPrChange>
      </w:pPr>
      <w:r w:rsidRPr="00095B0D">
        <w:t>Section 01430 – Operation and Maintenance Data</w:t>
      </w:r>
    </w:p>
    <w:p w14:paraId="7EF8093D" w14:textId="77777777" w:rsidR="00095B0D" w:rsidRPr="00095B0D" w:rsidRDefault="00095B0D">
      <w:pPr>
        <w:pStyle w:val="Heading3"/>
        <w:pPrChange w:id="143" w:author="Johnny Pang" w:date="2022-04-16T19:29:00Z">
          <w:pPr>
            <w:pStyle w:val="Heading4"/>
          </w:pPr>
        </w:pPrChange>
      </w:pPr>
      <w:r w:rsidRPr="00095B0D">
        <w:t>Section 01505 – Mobilization and Demobilization</w:t>
      </w:r>
    </w:p>
    <w:p w14:paraId="0C877115" w14:textId="77777777" w:rsidR="00095B0D" w:rsidRPr="00095B0D" w:rsidRDefault="00095B0D">
      <w:pPr>
        <w:pStyle w:val="Heading3"/>
        <w:pPrChange w:id="144" w:author="Johnny Pang" w:date="2022-04-16T19:29:00Z">
          <w:pPr>
            <w:pStyle w:val="Heading4"/>
          </w:pPr>
        </w:pPrChange>
      </w:pPr>
      <w:r w:rsidRPr="00095B0D">
        <w:t>Section 01520 – Field Office</w:t>
      </w:r>
    </w:p>
    <w:p w14:paraId="39F993EF" w14:textId="084DD66E" w:rsidR="008A33C1" w:rsidRPr="00095B0D" w:rsidRDefault="008A33C1">
      <w:pPr>
        <w:pStyle w:val="Heading3"/>
        <w:pPrChange w:id="145" w:author="Johnny Pang" w:date="2022-04-16T19:29:00Z">
          <w:pPr>
            <w:pStyle w:val="Heading4"/>
          </w:pPr>
        </w:pPrChange>
      </w:pPr>
      <w:r w:rsidRPr="00095B0D">
        <w:t>Section 01780 – Contract Closeout</w:t>
      </w:r>
    </w:p>
    <w:p w14:paraId="36AD0C32" w14:textId="77777777" w:rsidR="008A33C1" w:rsidRPr="00095B0D" w:rsidRDefault="008A33C1">
      <w:pPr>
        <w:pStyle w:val="Heading3"/>
        <w:pPrChange w:id="146" w:author="Johnny Pang" w:date="2022-04-16T19:29:00Z">
          <w:pPr>
            <w:pStyle w:val="Heading4"/>
          </w:pPr>
        </w:pPrChange>
      </w:pPr>
      <w:r w:rsidRPr="00095B0D">
        <w:t>Section 09900 – Painting</w:t>
      </w:r>
    </w:p>
    <w:p w14:paraId="27B9A1DF" w14:textId="77777777" w:rsidR="008A33C1" w:rsidRPr="00095B0D" w:rsidRDefault="008A33C1">
      <w:pPr>
        <w:pStyle w:val="Heading3"/>
        <w:pPrChange w:id="147" w:author="Johnny Pang" w:date="2022-04-16T19:29:00Z">
          <w:pPr>
            <w:pStyle w:val="Heading4"/>
          </w:pPr>
        </w:pPrChange>
      </w:pPr>
      <w:commentRangeStart w:id="148"/>
      <w:commentRangeStart w:id="149"/>
      <w:r w:rsidRPr="00095B0D">
        <w:t>Division 13 specifications as applicable</w:t>
      </w:r>
    </w:p>
    <w:p w14:paraId="1783BB56" w14:textId="77777777" w:rsidR="008A33C1" w:rsidRPr="00095B0D" w:rsidRDefault="008A33C1">
      <w:pPr>
        <w:pStyle w:val="Heading3"/>
        <w:pPrChange w:id="150" w:author="Johnny Pang" w:date="2022-04-16T19:29:00Z">
          <w:pPr>
            <w:pStyle w:val="Heading4"/>
          </w:pPr>
        </w:pPrChange>
      </w:pPr>
      <w:r w:rsidRPr="00095B0D">
        <w:t>Division 16 specifications as applicable</w:t>
      </w:r>
      <w:commentRangeEnd w:id="148"/>
      <w:r w:rsidR="00E820FF">
        <w:rPr>
          <w:rStyle w:val="CommentReference"/>
        </w:rPr>
        <w:commentReference w:id="148"/>
      </w:r>
      <w:commentRangeEnd w:id="149"/>
      <w:r w:rsidR="005033F8">
        <w:rPr>
          <w:rStyle w:val="CommentReference"/>
        </w:rPr>
        <w:commentReference w:id="149"/>
      </w:r>
    </w:p>
    <w:p w14:paraId="33B6851F" w14:textId="19C460D8" w:rsidR="00DB600C" w:rsidRPr="00095B0D" w:rsidRDefault="00FC7ADC" w:rsidP="00095B0D">
      <w:pPr>
        <w:pStyle w:val="Heading4"/>
      </w:pPr>
      <w:del w:id="151" w:author="Johnny Pang" w:date="2022-04-16T19:29:00Z">
        <w:r w:rsidRPr="00095B0D" w:rsidDel="00216665">
          <w:delText>Product requirements for [item]...  for installation under this Section.</w:delText>
        </w:r>
      </w:del>
    </w:p>
    <w:p w14:paraId="7C1DB68C" w14:textId="77777777" w:rsidR="00FC7ADC" w:rsidRPr="00DB600C" w:rsidRDefault="00FC7ADC" w:rsidP="00DB600C">
      <w:pPr>
        <w:pStyle w:val="Heading4"/>
        <w:numPr>
          <w:ilvl w:val="1"/>
          <w:numId w:val="11"/>
        </w:numPr>
      </w:pPr>
      <w:r w:rsidRPr="00DB600C">
        <w:t>References</w:t>
      </w:r>
    </w:p>
    <w:p w14:paraId="1AF11338" w14:textId="77777777" w:rsidR="00FC7ADC" w:rsidRPr="00725021" w:rsidRDefault="00FC7ADC" w:rsidP="00F357CA">
      <w:pPr>
        <w:pStyle w:val="Heading3"/>
        <w:numPr>
          <w:ilvl w:val="2"/>
          <w:numId w:val="11"/>
        </w:numPr>
        <w:tabs>
          <w:tab w:val="clear" w:pos="720"/>
        </w:tabs>
        <w:ind w:left="1440" w:hanging="720"/>
      </w:pPr>
      <w:r w:rsidRPr="00725021">
        <w:t>The following is a list of standards which may be referenced:</w:t>
      </w:r>
    </w:p>
    <w:p w14:paraId="2D7B16A6" w14:textId="77777777" w:rsidR="00FC7ADC" w:rsidRPr="00725021" w:rsidRDefault="00FC7ADC" w:rsidP="00725021">
      <w:pPr>
        <w:pStyle w:val="Heading4"/>
        <w:numPr>
          <w:ilvl w:val="3"/>
          <w:numId w:val="11"/>
        </w:numPr>
        <w:tabs>
          <w:tab w:val="num" w:pos="2160"/>
        </w:tabs>
        <w:ind w:left="2160" w:hanging="720"/>
      </w:pPr>
      <w:r w:rsidRPr="00725021">
        <w:t>American Bearing Manufacturers Association (ABMA)</w:t>
      </w:r>
    </w:p>
    <w:p w14:paraId="6620A6D5" w14:textId="4A137E42" w:rsidR="00FC7ADC" w:rsidRPr="00725021" w:rsidRDefault="00DB1B5B" w:rsidP="00725021">
      <w:pPr>
        <w:pStyle w:val="Heading5"/>
        <w:numPr>
          <w:ilvl w:val="4"/>
          <w:numId w:val="11"/>
        </w:numPr>
        <w:tabs>
          <w:tab w:val="clear" w:pos="1080"/>
          <w:tab w:val="num" w:pos="2880"/>
        </w:tabs>
        <w:ind w:left="2880" w:hanging="720"/>
      </w:pPr>
      <w:r>
        <w:t xml:space="preserve">ABMA </w:t>
      </w:r>
      <w:r w:rsidR="00FC7ADC" w:rsidRPr="00725021">
        <w:t>B10</w:t>
      </w:r>
    </w:p>
    <w:p w14:paraId="0DAD32FE" w14:textId="77777777" w:rsidR="00FC7ADC" w:rsidRPr="00725021" w:rsidRDefault="00FC7ADC" w:rsidP="00725021">
      <w:pPr>
        <w:pStyle w:val="Heading4"/>
        <w:numPr>
          <w:ilvl w:val="3"/>
          <w:numId w:val="11"/>
        </w:numPr>
        <w:tabs>
          <w:tab w:val="num" w:pos="2160"/>
        </w:tabs>
        <w:ind w:left="2160" w:hanging="720"/>
      </w:pPr>
      <w:r w:rsidRPr="00725021">
        <w:t>Manufacturers Standardization Society</w:t>
      </w:r>
    </w:p>
    <w:p w14:paraId="4889E62E" w14:textId="77777777" w:rsidR="00FC7ADC" w:rsidRPr="00725021" w:rsidRDefault="00FC7ADC" w:rsidP="00725021">
      <w:pPr>
        <w:pStyle w:val="Heading5"/>
        <w:numPr>
          <w:ilvl w:val="4"/>
          <w:numId w:val="11"/>
        </w:numPr>
        <w:tabs>
          <w:tab w:val="clear" w:pos="1080"/>
          <w:tab w:val="num" w:pos="2880"/>
        </w:tabs>
        <w:ind w:left="2880" w:hanging="720"/>
      </w:pPr>
      <w:r w:rsidRPr="00725021">
        <w:t>MSS SP-6-2012</w:t>
      </w:r>
    </w:p>
    <w:p w14:paraId="6D505D7B" w14:textId="77777777" w:rsidR="00FC7ADC" w:rsidRPr="00725021" w:rsidRDefault="00FC7ADC" w:rsidP="00725021">
      <w:pPr>
        <w:pStyle w:val="Heading4"/>
        <w:numPr>
          <w:ilvl w:val="3"/>
          <w:numId w:val="11"/>
        </w:numPr>
        <w:tabs>
          <w:tab w:val="num" w:pos="2160"/>
        </w:tabs>
        <w:ind w:left="2160" w:hanging="720"/>
      </w:pPr>
      <w:r w:rsidRPr="00725021">
        <w:t>Health Canada Reference Manual for the WHMIS Requirements of the Hazardous Products Act (HPA) and the Controlled Products Regulations (CPR).</w:t>
      </w:r>
    </w:p>
    <w:p w14:paraId="3F1F31AB" w14:textId="77777777" w:rsidR="00FC7ADC" w:rsidRPr="00725021" w:rsidRDefault="00FC7ADC" w:rsidP="00725021">
      <w:pPr>
        <w:pStyle w:val="Heading5"/>
        <w:numPr>
          <w:ilvl w:val="4"/>
          <w:numId w:val="11"/>
        </w:numPr>
        <w:tabs>
          <w:tab w:val="clear" w:pos="1080"/>
          <w:tab w:val="num" w:pos="2880"/>
        </w:tabs>
        <w:ind w:left="2880" w:hanging="720"/>
      </w:pPr>
      <w:r w:rsidRPr="00725021">
        <w:t>Material Safety Data Sheet (MSDS) requirements of the Workplace Hazardous Materials Information System (WHMIS).</w:t>
      </w:r>
    </w:p>
    <w:p w14:paraId="2AC13BDF" w14:textId="77777777" w:rsidR="00FC7ADC" w:rsidRPr="00725021" w:rsidRDefault="00FC7ADC" w:rsidP="00725021">
      <w:pPr>
        <w:pStyle w:val="Heading4"/>
        <w:numPr>
          <w:ilvl w:val="3"/>
          <w:numId w:val="11"/>
        </w:numPr>
        <w:tabs>
          <w:tab w:val="num" w:pos="2160"/>
        </w:tabs>
        <w:ind w:left="2160" w:hanging="720"/>
      </w:pPr>
      <w:r w:rsidRPr="00725021">
        <w:t>National Institute of Standards and Technology (NIST).</w:t>
      </w:r>
    </w:p>
    <w:p w14:paraId="5222B02E" w14:textId="77777777" w:rsidR="00FC7ADC" w:rsidRPr="00725021" w:rsidRDefault="00FC7ADC" w:rsidP="00725021">
      <w:pPr>
        <w:pStyle w:val="Heading4"/>
        <w:numPr>
          <w:ilvl w:val="3"/>
          <w:numId w:val="11"/>
        </w:numPr>
        <w:tabs>
          <w:tab w:val="num" w:pos="2160"/>
        </w:tabs>
        <w:ind w:left="2160" w:hanging="720"/>
      </w:pPr>
      <w:r w:rsidRPr="00725021">
        <w:t>Canadian Standards Association (CSA)</w:t>
      </w:r>
    </w:p>
    <w:p w14:paraId="17CDAA35" w14:textId="77777777" w:rsidR="00BA1B15" w:rsidRPr="00D61328" w:rsidRDefault="00BA1B15" w:rsidP="00BA1B15">
      <w:pPr>
        <w:pStyle w:val="Heading5"/>
        <w:numPr>
          <w:ilvl w:val="4"/>
          <w:numId w:val="11"/>
        </w:numPr>
        <w:tabs>
          <w:tab w:val="clear" w:pos="1080"/>
          <w:tab w:val="num" w:pos="2880"/>
        </w:tabs>
        <w:ind w:left="2880" w:hanging="720"/>
      </w:pPr>
      <w:r w:rsidRPr="00725021">
        <w:t xml:space="preserve">CSA </w:t>
      </w:r>
      <w:r>
        <w:t>C</w:t>
      </w:r>
      <w:r w:rsidRPr="00725021">
        <w:t>22</w:t>
      </w:r>
      <w:r>
        <w:t>.1-12</w:t>
      </w:r>
      <w:r w:rsidR="00E93F7E">
        <w:t xml:space="preserve"> </w:t>
      </w:r>
      <w:r w:rsidRPr="00BA1B15">
        <w:rPr>
          <w:bCs/>
          <w:lang w:val="en"/>
        </w:rPr>
        <w:t>C</w:t>
      </w:r>
      <w:r>
        <w:rPr>
          <w:bCs/>
          <w:lang w:val="en"/>
        </w:rPr>
        <w:t>anadian Electrical Code, Part I</w:t>
      </w:r>
    </w:p>
    <w:p w14:paraId="48077065" w14:textId="77777777" w:rsidR="00FC7ADC" w:rsidRPr="00D61328" w:rsidRDefault="00FC7ADC" w:rsidP="00725021">
      <w:pPr>
        <w:pStyle w:val="Heading5"/>
        <w:numPr>
          <w:ilvl w:val="4"/>
          <w:numId w:val="11"/>
        </w:numPr>
        <w:tabs>
          <w:tab w:val="clear" w:pos="1080"/>
          <w:tab w:val="num" w:pos="2880"/>
        </w:tabs>
        <w:ind w:left="2880" w:hanging="720"/>
      </w:pPr>
      <w:r w:rsidRPr="00725021">
        <w:t xml:space="preserve">CSA </w:t>
      </w:r>
      <w:r w:rsidR="00BA1B15">
        <w:t>C</w:t>
      </w:r>
      <w:r w:rsidRPr="00725021">
        <w:t>22</w:t>
      </w:r>
      <w:r w:rsidRPr="00D61328">
        <w:t>.2 No. 0</w:t>
      </w:r>
      <w:r w:rsidR="00BA1B15">
        <w:t xml:space="preserve">-10 (R2015) </w:t>
      </w:r>
      <w:r w:rsidR="00BA1B15" w:rsidRPr="00BA1B15">
        <w:rPr>
          <w:bCs/>
          <w:lang w:val="en"/>
        </w:rPr>
        <w:t>- C</w:t>
      </w:r>
      <w:r w:rsidR="00BA1B15">
        <w:rPr>
          <w:bCs/>
          <w:lang w:val="en"/>
        </w:rPr>
        <w:t>anadian Electrical Code, Part II</w:t>
      </w:r>
    </w:p>
    <w:p w14:paraId="606FB4EC" w14:textId="77777777" w:rsidR="00FC7ADC" w:rsidRPr="00D61328" w:rsidRDefault="00FC7ADC" w:rsidP="00725021">
      <w:pPr>
        <w:pStyle w:val="Heading5"/>
        <w:numPr>
          <w:ilvl w:val="4"/>
          <w:numId w:val="11"/>
        </w:numPr>
        <w:tabs>
          <w:tab w:val="clear" w:pos="1080"/>
          <w:tab w:val="num" w:pos="2880"/>
        </w:tabs>
        <w:ind w:left="2880" w:hanging="720"/>
      </w:pPr>
      <w:r w:rsidRPr="00D61328">
        <w:t>CSA No. 11</w:t>
      </w:r>
    </w:p>
    <w:p w14:paraId="387CA098" w14:textId="77777777" w:rsidR="00FC7ADC" w:rsidRPr="00D61328" w:rsidRDefault="00FC7ADC" w:rsidP="00725021">
      <w:pPr>
        <w:pStyle w:val="Heading5"/>
        <w:numPr>
          <w:ilvl w:val="4"/>
          <w:numId w:val="11"/>
        </w:numPr>
        <w:tabs>
          <w:tab w:val="clear" w:pos="1080"/>
          <w:tab w:val="num" w:pos="2880"/>
        </w:tabs>
        <w:ind w:left="2880" w:hanging="720"/>
      </w:pPr>
      <w:r w:rsidRPr="00D61328">
        <w:t xml:space="preserve">CSA No. 54 </w:t>
      </w:r>
    </w:p>
    <w:p w14:paraId="2029BF69" w14:textId="77777777" w:rsidR="00FC7ADC" w:rsidRPr="00D61328" w:rsidRDefault="00FC7ADC" w:rsidP="00725021">
      <w:pPr>
        <w:pStyle w:val="Heading5"/>
        <w:numPr>
          <w:ilvl w:val="4"/>
          <w:numId w:val="11"/>
        </w:numPr>
        <w:tabs>
          <w:tab w:val="clear" w:pos="1080"/>
          <w:tab w:val="num" w:pos="2880"/>
        </w:tabs>
        <w:ind w:left="2880" w:hanging="720"/>
      </w:pPr>
      <w:r w:rsidRPr="00D61328">
        <w:t>CSA No. 77</w:t>
      </w:r>
    </w:p>
    <w:p w14:paraId="7CA0F0F6" w14:textId="77777777" w:rsidR="00FC7ADC" w:rsidRPr="00D61328" w:rsidRDefault="00FC7ADC" w:rsidP="00725021">
      <w:pPr>
        <w:pStyle w:val="Heading4"/>
        <w:numPr>
          <w:ilvl w:val="3"/>
          <w:numId w:val="11"/>
        </w:numPr>
        <w:tabs>
          <w:tab w:val="num" w:pos="2160"/>
        </w:tabs>
        <w:ind w:left="2160" w:hanging="720"/>
      </w:pPr>
      <w:r w:rsidRPr="00D61328">
        <w:t>Occupational Health and Safety Act (OH&amp;SA)</w:t>
      </w:r>
    </w:p>
    <w:p w14:paraId="45491B0E" w14:textId="77777777" w:rsidR="00FC7ADC" w:rsidRPr="00D61328" w:rsidRDefault="00FC7ADC" w:rsidP="00725021">
      <w:pPr>
        <w:pStyle w:val="Heading4"/>
        <w:numPr>
          <w:ilvl w:val="3"/>
          <w:numId w:val="11"/>
        </w:numPr>
        <w:tabs>
          <w:tab w:val="num" w:pos="2160"/>
        </w:tabs>
        <w:ind w:left="2160" w:hanging="720"/>
      </w:pPr>
      <w:r w:rsidRPr="00D61328">
        <w:t>Underwriters laboratory Canada (ULC)</w:t>
      </w:r>
    </w:p>
    <w:p w14:paraId="209FD482" w14:textId="0D9587E3" w:rsidR="00FC7ADC" w:rsidRPr="00D61328" w:rsidRDefault="00284315" w:rsidP="00725021">
      <w:pPr>
        <w:pStyle w:val="Heading4"/>
        <w:numPr>
          <w:ilvl w:val="3"/>
          <w:numId w:val="11"/>
        </w:numPr>
        <w:tabs>
          <w:tab w:val="num" w:pos="2160"/>
        </w:tabs>
        <w:ind w:left="2160" w:hanging="720"/>
      </w:pPr>
      <w:r>
        <w:t xml:space="preserve">NSF International </w:t>
      </w:r>
      <w:r w:rsidR="00FC7ADC" w:rsidRPr="00D61328">
        <w:t>(NSF)</w:t>
      </w:r>
    </w:p>
    <w:p w14:paraId="2EA852B3" w14:textId="77777777" w:rsidR="00FC7ADC" w:rsidRPr="00D61328" w:rsidRDefault="00E93F7E" w:rsidP="00725021">
      <w:pPr>
        <w:pStyle w:val="Heading5"/>
        <w:numPr>
          <w:ilvl w:val="4"/>
          <w:numId w:val="11"/>
        </w:numPr>
        <w:tabs>
          <w:tab w:val="clear" w:pos="1080"/>
          <w:tab w:val="num" w:pos="2880"/>
        </w:tabs>
        <w:ind w:left="2880" w:hanging="720"/>
      </w:pPr>
      <w:r>
        <w:t xml:space="preserve">NSF/ANSI </w:t>
      </w:r>
      <w:r w:rsidR="00FC7ADC" w:rsidRPr="00D61328">
        <w:t>60</w:t>
      </w:r>
      <w:r>
        <w:t xml:space="preserve"> Drinking Water Treatment Chemicals</w:t>
      </w:r>
    </w:p>
    <w:p w14:paraId="0A795DD8" w14:textId="77777777" w:rsidR="00E93F7E" w:rsidRDefault="00E93F7E" w:rsidP="00E93F7E">
      <w:pPr>
        <w:pStyle w:val="Heading5"/>
        <w:numPr>
          <w:ilvl w:val="4"/>
          <w:numId w:val="11"/>
        </w:numPr>
        <w:tabs>
          <w:tab w:val="clear" w:pos="1080"/>
          <w:tab w:val="num" w:pos="2880"/>
        </w:tabs>
        <w:ind w:left="2880" w:hanging="720"/>
      </w:pPr>
      <w:r>
        <w:t>NSF/ANSI 61 Drinking Water system Components</w:t>
      </w:r>
    </w:p>
    <w:p w14:paraId="2B3C9FD2" w14:textId="34533C95" w:rsidR="00284315" w:rsidRPr="00D61328" w:rsidRDefault="00284315" w:rsidP="00E93F7E">
      <w:pPr>
        <w:pStyle w:val="Heading5"/>
        <w:numPr>
          <w:ilvl w:val="4"/>
          <w:numId w:val="11"/>
        </w:numPr>
        <w:tabs>
          <w:tab w:val="clear" w:pos="1080"/>
          <w:tab w:val="num" w:pos="2880"/>
        </w:tabs>
        <w:ind w:left="2880" w:hanging="720"/>
      </w:pPr>
      <w:r>
        <w:t>NSF 372-2011: Drinking Water System Components – Lead Content</w:t>
      </w:r>
    </w:p>
    <w:p w14:paraId="6D11DF83" w14:textId="77777777" w:rsidR="00FC7ADC" w:rsidRPr="00D61328" w:rsidRDefault="00FC7ADC" w:rsidP="00725021">
      <w:pPr>
        <w:pStyle w:val="Heading4"/>
        <w:numPr>
          <w:ilvl w:val="3"/>
          <w:numId w:val="11"/>
        </w:numPr>
        <w:tabs>
          <w:tab w:val="num" w:pos="2160"/>
        </w:tabs>
        <w:ind w:left="2160" w:hanging="720"/>
      </w:pPr>
      <w:r w:rsidRPr="00D61328">
        <w:t xml:space="preserve">ASTM </w:t>
      </w:r>
    </w:p>
    <w:p w14:paraId="799F5542" w14:textId="77777777" w:rsidR="002E74BA" w:rsidRDefault="002E74BA" w:rsidP="00725021">
      <w:pPr>
        <w:pStyle w:val="Heading5"/>
        <w:numPr>
          <w:ilvl w:val="4"/>
          <w:numId w:val="11"/>
        </w:numPr>
        <w:tabs>
          <w:tab w:val="clear" w:pos="1080"/>
          <w:tab w:val="num" w:pos="2880"/>
        </w:tabs>
        <w:ind w:left="2880" w:hanging="720"/>
      </w:pPr>
      <w:r>
        <w:t xml:space="preserve">ASTM </w:t>
      </w:r>
      <w:r w:rsidR="00FC7ADC" w:rsidRPr="00D61328">
        <w:t>A105</w:t>
      </w:r>
      <w:r>
        <w:t>/A105M-14, Standard Specification for Carbon Steel Forgings for Pipe Applications</w:t>
      </w:r>
      <w:r w:rsidR="00FC7ADC" w:rsidRPr="00D61328">
        <w:t xml:space="preserve"> or </w:t>
      </w:r>
    </w:p>
    <w:p w14:paraId="61B89FB2" w14:textId="33D0C203" w:rsidR="00FC7ADC" w:rsidRPr="00D61328" w:rsidRDefault="002E74BA" w:rsidP="00725021">
      <w:pPr>
        <w:pStyle w:val="Heading5"/>
        <w:numPr>
          <w:ilvl w:val="4"/>
          <w:numId w:val="11"/>
        </w:numPr>
        <w:tabs>
          <w:tab w:val="clear" w:pos="1080"/>
          <w:tab w:val="num" w:pos="2880"/>
        </w:tabs>
        <w:ind w:left="2880" w:hanging="720"/>
      </w:pPr>
      <w:r>
        <w:t xml:space="preserve">ASTM </w:t>
      </w:r>
      <w:r w:rsidR="00FC7ADC" w:rsidRPr="00D61328">
        <w:t>A181</w:t>
      </w:r>
      <w:r>
        <w:t>/A181M-14, Standard Specification for Carbon Steel Forgings, for General-Purpose Piping.</w:t>
      </w:r>
      <w:r w:rsidR="00FC7ADC" w:rsidRPr="00D61328">
        <w:t xml:space="preserve"> </w:t>
      </w:r>
    </w:p>
    <w:p w14:paraId="02D35A4B" w14:textId="7092969E" w:rsidR="00FC7ADC" w:rsidRPr="00D61328" w:rsidRDefault="002E74BA" w:rsidP="00725021">
      <w:pPr>
        <w:pStyle w:val="Heading5"/>
        <w:numPr>
          <w:ilvl w:val="4"/>
          <w:numId w:val="11"/>
        </w:numPr>
        <w:tabs>
          <w:tab w:val="clear" w:pos="1080"/>
          <w:tab w:val="num" w:pos="2880"/>
        </w:tabs>
        <w:ind w:left="2880" w:hanging="720"/>
      </w:pPr>
      <w:r>
        <w:t xml:space="preserve">ASTM </w:t>
      </w:r>
      <w:r w:rsidR="00FC7ADC" w:rsidRPr="00D61328">
        <w:t>A183</w:t>
      </w:r>
      <w:r>
        <w:t>-14, Standard Specification for Carbon Steel Track Bolts and Nuts.</w:t>
      </w:r>
      <w:r w:rsidR="00FC7ADC" w:rsidRPr="00D61328">
        <w:t xml:space="preserve"> </w:t>
      </w:r>
    </w:p>
    <w:p w14:paraId="013B8E92" w14:textId="71D3730A" w:rsidR="00FC7ADC" w:rsidRPr="00D61328" w:rsidRDefault="00FC7ADC" w:rsidP="00725021">
      <w:pPr>
        <w:pStyle w:val="Heading4"/>
        <w:numPr>
          <w:ilvl w:val="3"/>
          <w:numId w:val="11"/>
        </w:numPr>
        <w:tabs>
          <w:tab w:val="num" w:pos="2160"/>
        </w:tabs>
        <w:ind w:left="2160" w:hanging="720"/>
      </w:pPr>
      <w:r w:rsidRPr="00D61328">
        <w:t>ANSI</w:t>
      </w:r>
      <w:r w:rsidR="002E74BA">
        <w:t>/ASME</w:t>
      </w:r>
      <w:r w:rsidRPr="00D61328">
        <w:t xml:space="preserve"> </w:t>
      </w:r>
    </w:p>
    <w:p w14:paraId="64D927AB" w14:textId="1992FAFF" w:rsidR="00FC7ADC" w:rsidRPr="00D61328" w:rsidRDefault="002E74BA" w:rsidP="00725021">
      <w:pPr>
        <w:pStyle w:val="Heading5"/>
        <w:numPr>
          <w:ilvl w:val="4"/>
          <w:numId w:val="11"/>
        </w:numPr>
        <w:tabs>
          <w:tab w:val="clear" w:pos="1080"/>
          <w:tab w:val="num" w:pos="2880"/>
        </w:tabs>
        <w:ind w:left="2880" w:hanging="720"/>
      </w:pPr>
      <w:r>
        <w:t xml:space="preserve">ASME </w:t>
      </w:r>
      <w:r w:rsidR="00FC7ADC" w:rsidRPr="00D61328">
        <w:t>B16.1</w:t>
      </w:r>
      <w:r>
        <w:t>/ASME B16.5-2015, Pipe Flanges and Fittings Package</w:t>
      </w:r>
    </w:p>
    <w:p w14:paraId="4A34E97F" w14:textId="77777777" w:rsidR="00960901" w:rsidRPr="00447D83" w:rsidRDefault="005F3CF3" w:rsidP="00F357CA">
      <w:pPr>
        <w:pStyle w:val="Heading2"/>
        <w:numPr>
          <w:ilvl w:val="1"/>
          <w:numId w:val="11"/>
        </w:numPr>
        <w:tabs>
          <w:tab w:val="clear" w:pos="576"/>
          <w:tab w:val="num" w:pos="720"/>
        </w:tabs>
        <w:ind w:left="720" w:hanging="720"/>
      </w:pPr>
      <w:r w:rsidRPr="00447D83">
        <w:t>Definitions</w:t>
      </w:r>
    </w:p>
    <w:p w14:paraId="6AEE882C" w14:textId="77777777" w:rsidR="005F3CF3" w:rsidRPr="00FC7ADC" w:rsidRDefault="005F3CF3" w:rsidP="00F357CA">
      <w:pPr>
        <w:pStyle w:val="Heading3"/>
        <w:numPr>
          <w:ilvl w:val="2"/>
          <w:numId w:val="11"/>
        </w:numPr>
        <w:tabs>
          <w:tab w:val="clear" w:pos="720"/>
        </w:tabs>
        <w:ind w:left="1440" w:hanging="720"/>
      </w:pPr>
      <w:r w:rsidRPr="00FC7ADC">
        <w:t>Products:</w:t>
      </w:r>
    </w:p>
    <w:p w14:paraId="5BEAF46C" w14:textId="77777777" w:rsidR="005F3CF3" w:rsidRPr="00447D83" w:rsidRDefault="00FC2D14" w:rsidP="00725021">
      <w:pPr>
        <w:pStyle w:val="Heading4"/>
        <w:numPr>
          <w:ilvl w:val="3"/>
          <w:numId w:val="11"/>
        </w:numPr>
        <w:tabs>
          <w:tab w:val="num" w:pos="2160"/>
        </w:tabs>
        <w:ind w:left="2160" w:hanging="720"/>
      </w:pPr>
      <w:r w:rsidRPr="00FC7ADC">
        <w:lastRenderedPageBreak/>
        <w:t>All Products</w:t>
      </w:r>
      <w:r w:rsidRPr="00447D83">
        <w:t>, unless otherwise identified in the Contract, shall be new, unused and specifically purchased for incorporation into the Work</w:t>
      </w:r>
      <w:r w:rsidR="005F3CF3" w:rsidRPr="00447D83">
        <w:t>.</w:t>
      </w:r>
    </w:p>
    <w:p w14:paraId="5FAFB769" w14:textId="7ABC564D" w:rsidR="005F3CF3" w:rsidRPr="00447D83" w:rsidRDefault="005F3CF3" w:rsidP="00725021">
      <w:pPr>
        <w:pStyle w:val="Heading4"/>
        <w:numPr>
          <w:ilvl w:val="3"/>
          <w:numId w:val="11"/>
        </w:numPr>
        <w:tabs>
          <w:tab w:val="num" w:pos="2160"/>
        </w:tabs>
        <w:ind w:left="2160" w:hanging="720"/>
      </w:pPr>
      <w:r w:rsidRPr="00447D83">
        <w:t xml:space="preserve">Includes the terms material, equipment, machinery, components, subsystem, system, hardware, software, and </w:t>
      </w:r>
      <w:r w:rsidR="00FC2D14" w:rsidRPr="00447D83">
        <w:t xml:space="preserve">other </w:t>
      </w:r>
      <w:r w:rsidRPr="00447D83">
        <w:t xml:space="preserve">terms of similar intent and is not intended to change </w:t>
      </w:r>
      <w:r w:rsidR="00FC2D14" w:rsidRPr="00447D83">
        <w:t xml:space="preserve">the </w:t>
      </w:r>
      <w:r w:rsidRPr="00447D83">
        <w:t xml:space="preserve">meaning of such other terms used in </w:t>
      </w:r>
      <w:r w:rsidR="00FC2D14" w:rsidRPr="00447D83">
        <w:t xml:space="preserve">the </w:t>
      </w:r>
      <w:r w:rsidRPr="00447D83">
        <w:t xml:space="preserve">Contract Documents, as those terms are </w:t>
      </w:r>
      <w:r w:rsidR="002E74BA" w:rsidRPr="00447D83">
        <w:t>self-explanatory</w:t>
      </w:r>
      <w:r w:rsidRPr="00447D83">
        <w:t xml:space="preserve"> and have well recognized meanings in </w:t>
      </w:r>
      <w:r w:rsidR="00FC2D14" w:rsidRPr="00447D83">
        <w:t xml:space="preserve">the </w:t>
      </w:r>
      <w:r w:rsidRPr="00447D83">
        <w:t>construction industry.</w:t>
      </w:r>
    </w:p>
    <w:p w14:paraId="731C31B9" w14:textId="77777777" w:rsidR="005F3CF3" w:rsidRDefault="005F3CF3" w:rsidP="00725021">
      <w:pPr>
        <w:pStyle w:val="Heading4"/>
        <w:numPr>
          <w:ilvl w:val="3"/>
          <w:numId w:val="11"/>
        </w:numPr>
        <w:tabs>
          <w:tab w:val="num" w:pos="2160"/>
        </w:tabs>
        <w:ind w:left="2160" w:hanging="720"/>
      </w:pPr>
      <w:r w:rsidRPr="00447D83">
        <w:t xml:space="preserve">Items identified by </w:t>
      </w:r>
      <w:r w:rsidR="00FC2D14" w:rsidRPr="00447D83">
        <w:t xml:space="preserve">the </w:t>
      </w:r>
      <w:r w:rsidRPr="00447D83">
        <w:t>manufacturer’s product name, including</w:t>
      </w:r>
      <w:r w:rsidR="00E646AF" w:rsidRPr="00447D83">
        <w:t xml:space="preserve"> the</w:t>
      </w:r>
      <w:r w:rsidRPr="00447D83">
        <w:t xml:space="preserve"> make or model designation</w:t>
      </w:r>
      <w:r w:rsidR="00FC2D14" w:rsidRPr="00447D83">
        <w:t xml:space="preserve"> as</w:t>
      </w:r>
      <w:r w:rsidRPr="00447D83">
        <w:t xml:space="preserve"> indicated in </w:t>
      </w:r>
      <w:r w:rsidR="00FC2D14" w:rsidRPr="00447D83">
        <w:t xml:space="preserve">the </w:t>
      </w:r>
      <w:r w:rsidRPr="00447D83">
        <w:t xml:space="preserve">manufacturer’s published product literature that is current as of the date of the </w:t>
      </w:r>
      <w:r w:rsidR="00FC2D14" w:rsidRPr="00447D83">
        <w:t>tender closing</w:t>
      </w:r>
      <w:r w:rsidRPr="00447D83">
        <w:t>.</w:t>
      </w:r>
    </w:p>
    <w:p w14:paraId="1BAC8CB5" w14:textId="77777777" w:rsidR="00725021" w:rsidRPr="00EA4B27" w:rsidRDefault="00725021" w:rsidP="00F357CA">
      <w:pPr>
        <w:pStyle w:val="Heading2"/>
        <w:numPr>
          <w:ilvl w:val="1"/>
          <w:numId w:val="11"/>
        </w:numPr>
        <w:tabs>
          <w:tab w:val="clear" w:pos="576"/>
          <w:tab w:val="num" w:pos="720"/>
        </w:tabs>
        <w:ind w:left="720" w:hanging="720"/>
      </w:pPr>
      <w:r w:rsidRPr="00EA4B27">
        <w:t>Measurement and Payment</w:t>
      </w:r>
    </w:p>
    <w:p w14:paraId="459EB107" w14:textId="77777777" w:rsidR="00725021" w:rsidRPr="00C858E4" w:rsidRDefault="00725021" w:rsidP="00F357CA">
      <w:pPr>
        <w:pStyle w:val="Heading3"/>
        <w:numPr>
          <w:ilvl w:val="2"/>
          <w:numId w:val="11"/>
        </w:numPr>
        <w:tabs>
          <w:tab w:val="clear" w:pos="720"/>
        </w:tabs>
        <w:ind w:left="1440" w:hanging="720"/>
      </w:pPr>
      <w:r w:rsidRPr="00694B74">
        <w:t>The work outlined in this Section will not be measured separately for payment.  The work outlined in this</w:t>
      </w:r>
      <w:r w:rsidRPr="004902B0">
        <w:t xml:space="preserve"> </w:t>
      </w:r>
      <w:r>
        <w:t>S</w:t>
      </w:r>
      <w:r w:rsidRPr="004902B0">
        <w:t>ection</w:t>
      </w:r>
      <w:r>
        <w:t xml:space="preserve"> shall be included in the Contract Price.</w:t>
      </w:r>
    </w:p>
    <w:p w14:paraId="73FA3900" w14:textId="77777777" w:rsidR="005F3CF3" w:rsidRPr="00447D83" w:rsidRDefault="005F3CF3" w:rsidP="00F357CA">
      <w:pPr>
        <w:pStyle w:val="Heading2"/>
        <w:numPr>
          <w:ilvl w:val="1"/>
          <w:numId w:val="11"/>
        </w:numPr>
        <w:tabs>
          <w:tab w:val="clear" w:pos="576"/>
          <w:tab w:val="num" w:pos="720"/>
        </w:tabs>
        <w:ind w:left="720" w:hanging="720"/>
      </w:pPr>
      <w:r w:rsidRPr="00447D83">
        <w:t>Design</w:t>
      </w:r>
      <w:r w:rsidR="008A595F" w:rsidRPr="00447D83">
        <w:t xml:space="preserve"> </w:t>
      </w:r>
      <w:r w:rsidRPr="00447D83">
        <w:t>Requirements</w:t>
      </w:r>
    </w:p>
    <w:p w14:paraId="61699E92" w14:textId="77777777" w:rsidR="005F3CF3" w:rsidRDefault="005F3CF3" w:rsidP="00F357CA">
      <w:pPr>
        <w:pStyle w:val="Heading3"/>
        <w:numPr>
          <w:ilvl w:val="2"/>
          <w:numId w:val="11"/>
        </w:numPr>
        <w:tabs>
          <w:tab w:val="clear" w:pos="720"/>
        </w:tabs>
        <w:ind w:left="1440" w:hanging="720"/>
      </w:pPr>
      <w:r w:rsidRPr="00447D83">
        <w:t xml:space="preserve">Provide systems, equipment, and components, including supports and anchorages, in accordance with </w:t>
      </w:r>
      <w:r w:rsidR="00FC2D14" w:rsidRPr="00447D83">
        <w:t xml:space="preserve">the relevant </w:t>
      </w:r>
      <w:r w:rsidRPr="00447D83">
        <w:t xml:space="preserve">provisions of latest edition of </w:t>
      </w:r>
      <w:r w:rsidR="00DB600C">
        <w:t xml:space="preserve">the </w:t>
      </w:r>
      <w:r w:rsidRPr="00447D83">
        <w:t>Ontario Building Code.</w:t>
      </w:r>
    </w:p>
    <w:p w14:paraId="2BF544B2" w14:textId="77777777" w:rsidR="00725021" w:rsidRPr="00D61328" w:rsidRDefault="00725021" w:rsidP="00F357CA">
      <w:pPr>
        <w:pStyle w:val="Heading3"/>
        <w:numPr>
          <w:ilvl w:val="2"/>
          <w:numId w:val="11"/>
        </w:numPr>
        <w:tabs>
          <w:tab w:val="clear" w:pos="720"/>
        </w:tabs>
        <w:ind w:left="1440" w:hanging="720"/>
      </w:pPr>
      <w:r w:rsidRPr="00D61328">
        <w:t>Construct and finish work in a workmanlike manner. Provide materials suitable for the service intended, selected and fabricated in accordance with the best engineering and manufacturing practices.</w:t>
      </w:r>
    </w:p>
    <w:p w14:paraId="7B592B97" w14:textId="77777777" w:rsidR="00725021" w:rsidRPr="00D61328" w:rsidRDefault="00725021" w:rsidP="00F357CA">
      <w:pPr>
        <w:pStyle w:val="Heading3"/>
        <w:numPr>
          <w:ilvl w:val="2"/>
          <w:numId w:val="11"/>
        </w:numPr>
        <w:tabs>
          <w:tab w:val="clear" w:pos="720"/>
        </w:tabs>
        <w:ind w:left="1440" w:hanging="720"/>
      </w:pPr>
      <w:r w:rsidRPr="00D61328">
        <w:t>Design machinery with working parts easily accessible for inspection and repair, easily duplicated and suitable for service intended. Give special attention to durability of machine working parts and to design of stuffing boxes, glands, mechanical seals and bearings.</w:t>
      </w:r>
    </w:p>
    <w:p w14:paraId="26EA3246" w14:textId="77777777" w:rsidR="00725021" w:rsidRDefault="00725021" w:rsidP="002E74BA">
      <w:pPr>
        <w:pStyle w:val="Heading4"/>
        <w:numPr>
          <w:ilvl w:val="0"/>
          <w:numId w:val="0"/>
        </w:numPr>
        <w:tabs>
          <w:tab w:val="num" w:pos="2160"/>
        </w:tabs>
        <w:ind w:left="1530"/>
      </w:pPr>
    </w:p>
    <w:p w14:paraId="019768FF" w14:textId="70A29E37" w:rsidR="00725021" w:rsidRPr="00671422" w:rsidRDefault="00725021" w:rsidP="00F357CA">
      <w:pPr>
        <w:pStyle w:val="Heading2"/>
        <w:numPr>
          <w:ilvl w:val="1"/>
          <w:numId w:val="11"/>
        </w:numPr>
        <w:tabs>
          <w:tab w:val="clear" w:pos="576"/>
          <w:tab w:val="num" w:pos="720"/>
        </w:tabs>
        <w:ind w:left="720" w:hanging="720"/>
      </w:pPr>
      <w:r w:rsidRPr="00671422">
        <w:t>Availability</w:t>
      </w:r>
    </w:p>
    <w:p w14:paraId="28A3AFA4" w14:textId="77777777" w:rsidR="00DB600C" w:rsidRPr="00D61328" w:rsidRDefault="00DB600C" w:rsidP="00F357CA">
      <w:pPr>
        <w:pStyle w:val="Heading3"/>
        <w:numPr>
          <w:ilvl w:val="2"/>
          <w:numId w:val="11"/>
        </w:numPr>
        <w:tabs>
          <w:tab w:val="clear" w:pos="720"/>
        </w:tabs>
        <w:ind w:left="1440" w:hanging="720"/>
      </w:pPr>
      <w:r w:rsidRPr="00D61328">
        <w:t>Immediately upon signing Contract,</w:t>
      </w:r>
      <w:r>
        <w:t xml:space="preserve"> the Contractor shall</w:t>
      </w:r>
      <w:r w:rsidRPr="00D61328">
        <w:t xml:space="preserve"> review product delivery requirements and anticipate foreseeable supply delays for any items. If delays in supply of</w:t>
      </w:r>
      <w:r>
        <w:t xml:space="preserve"> any</w:t>
      </w:r>
      <w:r w:rsidRPr="00D61328">
        <w:t xml:space="preserve"> products are foreseeable, notify</w:t>
      </w:r>
      <w:r>
        <w:t xml:space="preserve"> the</w:t>
      </w:r>
      <w:r w:rsidRPr="00D61328">
        <w:t xml:space="preserve"> Consultant of such, in order that substitutions or other remedial action may be authorized to prevent </w:t>
      </w:r>
      <w:r>
        <w:t xml:space="preserve">any </w:t>
      </w:r>
      <w:r w:rsidRPr="00D61328">
        <w:t>delay</w:t>
      </w:r>
      <w:r>
        <w:t xml:space="preserve"> of the Work</w:t>
      </w:r>
      <w:r w:rsidRPr="00D61328">
        <w:t>.</w:t>
      </w:r>
    </w:p>
    <w:p w14:paraId="2A95F87A" w14:textId="77777777" w:rsidR="00DB600C" w:rsidRPr="00D61328" w:rsidRDefault="00DB600C" w:rsidP="00F357CA">
      <w:pPr>
        <w:pStyle w:val="Heading3"/>
        <w:numPr>
          <w:ilvl w:val="2"/>
          <w:numId w:val="11"/>
        </w:numPr>
        <w:tabs>
          <w:tab w:val="clear" w:pos="720"/>
        </w:tabs>
        <w:ind w:left="1440" w:hanging="720"/>
      </w:pPr>
      <w:r w:rsidRPr="00D61328">
        <w:t>I</w:t>
      </w:r>
      <w:r>
        <w:t xml:space="preserve">f the Contractor fails to notify the </w:t>
      </w:r>
      <w:r w:rsidRPr="00D61328">
        <w:t xml:space="preserve">Consultant and </w:t>
      </w:r>
      <w:r>
        <w:t>the</w:t>
      </w:r>
      <w:r w:rsidRPr="00D61328">
        <w:t xml:space="preserve"> Work</w:t>
      </w:r>
      <w:r>
        <w:t xml:space="preserve"> becomes </w:t>
      </w:r>
      <w:r w:rsidRPr="00D61328">
        <w:t xml:space="preserve">delayed </w:t>
      </w:r>
      <w:r>
        <w:t>in relation to product delivery</w:t>
      </w:r>
      <w:r w:rsidRPr="00D61328">
        <w:t xml:space="preserve">, </w:t>
      </w:r>
      <w:r>
        <w:t xml:space="preserve">the Region and </w:t>
      </w:r>
      <w:r w:rsidRPr="00D61328">
        <w:t xml:space="preserve">Consultant reserves </w:t>
      </w:r>
      <w:r>
        <w:t xml:space="preserve">the </w:t>
      </w:r>
      <w:r w:rsidRPr="00D61328">
        <w:t>right to substitute</w:t>
      </w:r>
      <w:r>
        <w:t xml:space="preserve"> the specified products with</w:t>
      </w:r>
      <w:r w:rsidRPr="00D61328">
        <w:t xml:space="preserve"> more readily available products of similar character, at no increase in Contract Price or Contract Time.</w:t>
      </w:r>
    </w:p>
    <w:p w14:paraId="566A33C0" w14:textId="77777777" w:rsidR="005F3CF3" w:rsidRPr="00447D83" w:rsidRDefault="005F3CF3" w:rsidP="00F357CA">
      <w:pPr>
        <w:pStyle w:val="Heading2"/>
        <w:numPr>
          <w:ilvl w:val="1"/>
          <w:numId w:val="11"/>
        </w:numPr>
        <w:tabs>
          <w:tab w:val="clear" w:pos="576"/>
          <w:tab w:val="num" w:pos="720"/>
        </w:tabs>
        <w:ind w:left="720" w:hanging="720"/>
      </w:pPr>
      <w:r w:rsidRPr="00725021">
        <w:t>Prepar</w:t>
      </w:r>
      <w:r w:rsidRPr="00447D83">
        <w:t>ation</w:t>
      </w:r>
      <w:r w:rsidR="008A595F" w:rsidRPr="00447D83">
        <w:t xml:space="preserve"> </w:t>
      </w:r>
      <w:r w:rsidRPr="00447D83">
        <w:t>for Shipment</w:t>
      </w:r>
    </w:p>
    <w:p w14:paraId="435043A0" w14:textId="77777777" w:rsidR="005F3CF3" w:rsidRPr="00447D83" w:rsidRDefault="005F3CF3" w:rsidP="00F357CA">
      <w:pPr>
        <w:pStyle w:val="Heading3"/>
        <w:numPr>
          <w:ilvl w:val="2"/>
          <w:numId w:val="11"/>
        </w:numPr>
        <w:tabs>
          <w:tab w:val="clear" w:pos="720"/>
        </w:tabs>
        <w:ind w:left="1440" w:hanging="720"/>
      </w:pPr>
      <w:r w:rsidRPr="00725021">
        <w:t>When practical,</w:t>
      </w:r>
      <w:r w:rsidR="007404C8" w:rsidRPr="00725021">
        <w:t xml:space="preserve"> Products should be assembled at the</w:t>
      </w:r>
      <w:r w:rsidRPr="00725021">
        <w:t xml:space="preserve"> factory</w:t>
      </w:r>
      <w:r w:rsidR="007404C8" w:rsidRPr="00725021">
        <w:t xml:space="preserve"> by factory trained staff. </w:t>
      </w:r>
      <w:r w:rsidRPr="00725021">
        <w:t xml:space="preserve">Mark or tag </w:t>
      </w:r>
      <w:r w:rsidR="00FC2D14" w:rsidRPr="00725021">
        <w:t xml:space="preserve">all </w:t>
      </w:r>
      <w:r w:rsidRPr="00725021">
        <w:t xml:space="preserve">separate parts and assemblies </w:t>
      </w:r>
      <w:r w:rsidR="00FC2D14" w:rsidRPr="00725021">
        <w:t xml:space="preserve">in order </w:t>
      </w:r>
      <w:r w:rsidRPr="00725021">
        <w:t>to facilitate field assembly</w:t>
      </w:r>
      <w:r w:rsidR="00FC2D14" w:rsidRPr="00725021">
        <w:t xml:space="preserve"> of</w:t>
      </w:r>
      <w:r w:rsidR="007404C8" w:rsidRPr="00725021">
        <w:t xml:space="preserve"> the</w:t>
      </w:r>
      <w:r w:rsidR="00FC2D14" w:rsidRPr="00725021">
        <w:t xml:space="preserve"> Products</w:t>
      </w:r>
      <w:r w:rsidRPr="00725021">
        <w:t>. Cover machined and unpainted parts that may be damaged by</w:t>
      </w:r>
      <w:r w:rsidRPr="00447D83">
        <w:t xml:space="preserve"> the elements with </w:t>
      </w:r>
      <w:r w:rsidR="00FC2D14" w:rsidRPr="00447D83">
        <w:t xml:space="preserve">a </w:t>
      </w:r>
      <w:r w:rsidRPr="00447D83">
        <w:t>strippable protective coating.</w:t>
      </w:r>
    </w:p>
    <w:p w14:paraId="793F1E73" w14:textId="77777777" w:rsidR="005F3CF3" w:rsidRPr="00447D83" w:rsidRDefault="005F3CF3" w:rsidP="00F357CA">
      <w:pPr>
        <w:pStyle w:val="Heading3"/>
        <w:numPr>
          <w:ilvl w:val="2"/>
          <w:numId w:val="11"/>
        </w:numPr>
        <w:tabs>
          <w:tab w:val="clear" w:pos="720"/>
        </w:tabs>
        <w:ind w:left="1440" w:hanging="720"/>
      </w:pPr>
      <w:r w:rsidRPr="00447D83">
        <w:t xml:space="preserve">Package </w:t>
      </w:r>
      <w:r w:rsidR="00FC2D14" w:rsidRPr="00447D83">
        <w:t>P</w:t>
      </w:r>
      <w:r w:rsidRPr="00447D83">
        <w:t xml:space="preserve">roducts </w:t>
      </w:r>
      <w:r w:rsidR="00FC2D14" w:rsidRPr="00447D83">
        <w:t xml:space="preserve">in order </w:t>
      </w:r>
      <w:r w:rsidRPr="00447D83">
        <w:t xml:space="preserve">to facilitate </w:t>
      </w:r>
      <w:r w:rsidR="00FC2D14" w:rsidRPr="00447D83">
        <w:t xml:space="preserve">their </w:t>
      </w:r>
      <w:r w:rsidRPr="00447D83">
        <w:t xml:space="preserve">handling and </w:t>
      </w:r>
      <w:r w:rsidR="00FC2D14" w:rsidRPr="00447D83">
        <w:t xml:space="preserve">to </w:t>
      </w:r>
      <w:r w:rsidRPr="00447D83">
        <w:t xml:space="preserve">protect </w:t>
      </w:r>
      <w:r w:rsidR="00FC2D14" w:rsidRPr="00447D83">
        <w:t xml:space="preserve">them </w:t>
      </w:r>
      <w:r w:rsidRPr="00447D83">
        <w:t xml:space="preserve">from </w:t>
      </w:r>
      <w:r w:rsidR="00FC2D14" w:rsidRPr="00447D83">
        <w:t xml:space="preserve">any </w:t>
      </w:r>
      <w:r w:rsidRPr="00447D83">
        <w:t xml:space="preserve">damage during shipping, handling, and storage. Mark or tag </w:t>
      </w:r>
      <w:r w:rsidR="00FC2D14" w:rsidRPr="00447D83">
        <w:t xml:space="preserve">the </w:t>
      </w:r>
      <w:r w:rsidRPr="00447D83">
        <w:t xml:space="preserve">outside of each package or crate to indicate its purchase order number, bill of lading number, contents by name, name of </w:t>
      </w:r>
      <w:r w:rsidR="00FC2D14" w:rsidRPr="00447D83">
        <w:t>p</w:t>
      </w:r>
      <w:r w:rsidRPr="00447D83">
        <w:t xml:space="preserve">roject and Contractor, equipment number and approximate weight. Include </w:t>
      </w:r>
      <w:r w:rsidR="00FC2D14" w:rsidRPr="00447D83">
        <w:t xml:space="preserve">a </w:t>
      </w:r>
      <w:r w:rsidRPr="00447D83">
        <w:t>complete packing list and bill of materials with each shipment.</w:t>
      </w:r>
    </w:p>
    <w:p w14:paraId="05800D01" w14:textId="77777777" w:rsidR="005F3CF3" w:rsidRPr="00447D83" w:rsidRDefault="005F3CF3" w:rsidP="00F357CA">
      <w:pPr>
        <w:pStyle w:val="Heading3"/>
        <w:numPr>
          <w:ilvl w:val="2"/>
          <w:numId w:val="11"/>
        </w:numPr>
        <w:tabs>
          <w:tab w:val="clear" w:pos="720"/>
        </w:tabs>
        <w:ind w:left="1440" w:hanging="720"/>
      </w:pPr>
      <w:r w:rsidRPr="00447D83">
        <w:t>Extra Materials, Special Tools, Test Equipment, and Expendables:</w:t>
      </w:r>
    </w:p>
    <w:p w14:paraId="1C7F9025" w14:textId="77777777" w:rsidR="005F3CF3" w:rsidRPr="00447D83" w:rsidRDefault="00DB600C" w:rsidP="00725021">
      <w:pPr>
        <w:pStyle w:val="Heading4"/>
        <w:numPr>
          <w:ilvl w:val="3"/>
          <w:numId w:val="11"/>
        </w:numPr>
        <w:tabs>
          <w:tab w:val="num" w:pos="2160"/>
        </w:tabs>
        <w:ind w:left="2160" w:hanging="720"/>
      </w:pPr>
      <w:r>
        <w:t>Supply</w:t>
      </w:r>
      <w:r w:rsidR="005F3CF3" w:rsidRPr="00447D83">
        <w:t xml:space="preserve"> as required by </w:t>
      </w:r>
      <w:r w:rsidR="00FC2D14" w:rsidRPr="00447D83">
        <w:t xml:space="preserve">any </w:t>
      </w:r>
      <w:r w:rsidR="005F3CF3" w:rsidRPr="00447D83">
        <w:t>individual Specification</w:t>
      </w:r>
      <w:r>
        <w:t xml:space="preserve"> Section</w:t>
      </w:r>
      <w:r w:rsidR="005F3CF3" w:rsidRPr="00447D83">
        <w:t>s.</w:t>
      </w:r>
    </w:p>
    <w:p w14:paraId="64C9986E" w14:textId="77777777" w:rsidR="005F3CF3" w:rsidRPr="00447D83" w:rsidRDefault="005F3CF3" w:rsidP="00725021">
      <w:pPr>
        <w:pStyle w:val="Heading4"/>
        <w:numPr>
          <w:ilvl w:val="3"/>
          <w:numId w:val="11"/>
        </w:numPr>
        <w:tabs>
          <w:tab w:val="num" w:pos="2160"/>
        </w:tabs>
        <w:ind w:left="2160" w:hanging="720"/>
      </w:pPr>
      <w:r w:rsidRPr="00447D83">
        <w:lastRenderedPageBreak/>
        <w:t>Schedule:</w:t>
      </w:r>
    </w:p>
    <w:p w14:paraId="24E9AE9F" w14:textId="77777777" w:rsidR="00DB600C" w:rsidRDefault="005F3CF3" w:rsidP="00DB600C">
      <w:pPr>
        <w:pStyle w:val="Heading5"/>
        <w:numPr>
          <w:ilvl w:val="4"/>
          <w:numId w:val="11"/>
        </w:numPr>
        <w:tabs>
          <w:tab w:val="clear" w:pos="1080"/>
          <w:tab w:val="num" w:pos="2880"/>
        </w:tabs>
        <w:ind w:left="2880" w:hanging="720"/>
      </w:pPr>
      <w:r w:rsidRPr="00725021">
        <w:t>Ensure t</w:t>
      </w:r>
      <w:r w:rsidRPr="00447D83">
        <w:t>hat shipment and delivery occurs concurrent</w:t>
      </w:r>
      <w:r w:rsidR="00FC2D14" w:rsidRPr="00447D83">
        <w:t>ly</w:t>
      </w:r>
      <w:r w:rsidRPr="00447D83">
        <w:t xml:space="preserve"> with</w:t>
      </w:r>
      <w:r w:rsidR="006C4BBA" w:rsidRPr="00447D83">
        <w:t xml:space="preserve"> the</w:t>
      </w:r>
      <w:r w:rsidRPr="00447D83">
        <w:t xml:space="preserve"> shipment of </w:t>
      </w:r>
      <w:r w:rsidR="006C4BBA" w:rsidRPr="00447D83">
        <w:t xml:space="preserve">any </w:t>
      </w:r>
      <w:r w:rsidRPr="00447D83">
        <w:t>associated equipment.</w:t>
      </w:r>
      <w:r w:rsidR="00DB600C">
        <w:t xml:space="preserve"> </w:t>
      </w:r>
    </w:p>
    <w:p w14:paraId="33DCCA80" w14:textId="0A5B89B7" w:rsidR="00DB600C" w:rsidRPr="00DB600C" w:rsidRDefault="005F3CF3" w:rsidP="00DB600C">
      <w:pPr>
        <w:pStyle w:val="Heading5"/>
        <w:numPr>
          <w:ilvl w:val="4"/>
          <w:numId w:val="11"/>
        </w:numPr>
        <w:tabs>
          <w:tab w:val="clear" w:pos="1080"/>
          <w:tab w:val="num" w:pos="2880"/>
        </w:tabs>
        <w:ind w:left="2880" w:hanging="720"/>
      </w:pPr>
      <w:r w:rsidRPr="00DB600C">
        <w:t xml:space="preserve">Transfer </w:t>
      </w:r>
      <w:r w:rsidR="00FC2D14" w:rsidRPr="00DB600C">
        <w:t xml:space="preserve">of title </w:t>
      </w:r>
      <w:r w:rsidRPr="00DB600C">
        <w:t xml:space="preserve">to </w:t>
      </w:r>
      <w:r w:rsidR="00FC2D14" w:rsidRPr="00DB600C">
        <w:t xml:space="preserve">the </w:t>
      </w:r>
      <w:r w:rsidR="00C90D12" w:rsidRPr="00DB600C">
        <w:t>Region</w:t>
      </w:r>
      <w:r w:rsidRPr="00DB600C">
        <w:t xml:space="preserve"> shall occur immediately subsequent to </w:t>
      </w:r>
      <w:r w:rsidR="00FC2D14" w:rsidRPr="00DB600C">
        <w:t xml:space="preserve">the </w:t>
      </w:r>
      <w:r w:rsidRPr="00DB600C">
        <w:t>Contractor’s acceptance of</w:t>
      </w:r>
      <w:r w:rsidR="00152437" w:rsidRPr="00DB600C">
        <w:t xml:space="preserve"> the</w:t>
      </w:r>
      <w:r w:rsidRPr="00DB600C">
        <w:t xml:space="preserve"> equipment from </w:t>
      </w:r>
      <w:r w:rsidR="00FC2D14" w:rsidRPr="00DB600C">
        <w:t>the s</w:t>
      </w:r>
      <w:r w:rsidRPr="00DB600C">
        <w:t>upplier.</w:t>
      </w:r>
      <w:r w:rsidR="00DB600C" w:rsidRPr="00DB600C">
        <w:t xml:space="preserve"> However, the risk of and responsibility for any damage shall remain with the Contractor until the completion of the Contract Work.</w:t>
      </w:r>
    </w:p>
    <w:p w14:paraId="385167F1" w14:textId="77777777" w:rsidR="005F3CF3" w:rsidRPr="00447D83" w:rsidRDefault="005F3CF3" w:rsidP="00725021">
      <w:pPr>
        <w:pStyle w:val="Heading4"/>
        <w:numPr>
          <w:ilvl w:val="3"/>
          <w:numId w:val="11"/>
        </w:numPr>
        <w:tabs>
          <w:tab w:val="num" w:pos="2160"/>
        </w:tabs>
        <w:ind w:left="2160" w:hanging="720"/>
      </w:pPr>
      <w:r w:rsidRPr="00447D83">
        <w:t>Packaging and Shipment:</w:t>
      </w:r>
    </w:p>
    <w:p w14:paraId="260D616B" w14:textId="77777777" w:rsidR="005F3CF3" w:rsidRPr="00447D83" w:rsidRDefault="005F3CF3" w:rsidP="00725021">
      <w:pPr>
        <w:pStyle w:val="Heading5"/>
        <w:numPr>
          <w:ilvl w:val="4"/>
          <w:numId w:val="11"/>
        </w:numPr>
        <w:tabs>
          <w:tab w:val="clear" w:pos="1080"/>
          <w:tab w:val="num" w:pos="2880"/>
        </w:tabs>
        <w:ind w:left="2880" w:hanging="720"/>
      </w:pPr>
      <w:r w:rsidRPr="00447D83">
        <w:t xml:space="preserve">Package and ship extra materials and special tools in </w:t>
      </w:r>
      <w:r w:rsidR="00FC2D14" w:rsidRPr="00447D83">
        <w:t xml:space="preserve">their </w:t>
      </w:r>
      <w:r w:rsidRPr="00447D83">
        <w:t>original cartons insofar as possible, or in appropriately sized, hinged cover, wood, plastic, or metal box</w:t>
      </w:r>
      <w:r w:rsidR="00FC2D14" w:rsidRPr="00447D83">
        <w:t>es in order to avoid damage during long term storage</w:t>
      </w:r>
      <w:r w:rsidRPr="00447D83">
        <w:t>.</w:t>
      </w:r>
    </w:p>
    <w:p w14:paraId="6A5F09AE" w14:textId="77777777" w:rsidR="005F3CF3" w:rsidRPr="00447D83" w:rsidRDefault="005F3CF3" w:rsidP="00725021">
      <w:pPr>
        <w:pStyle w:val="Heading5"/>
        <w:numPr>
          <w:ilvl w:val="4"/>
          <w:numId w:val="11"/>
        </w:numPr>
        <w:tabs>
          <w:tab w:val="clear" w:pos="1080"/>
          <w:tab w:val="num" w:pos="2880"/>
        </w:tabs>
        <w:ind w:left="2880" w:hanging="720"/>
      </w:pPr>
      <w:r w:rsidRPr="00447D83">
        <w:t>Prominently display</w:t>
      </w:r>
      <w:r w:rsidR="00957533" w:rsidRPr="00447D83">
        <w:t xml:space="preserve"> the following</w:t>
      </w:r>
      <w:r w:rsidRPr="00447D83">
        <w:t xml:space="preserve"> on each package:</w:t>
      </w:r>
    </w:p>
    <w:p w14:paraId="5B0340CF" w14:textId="77777777" w:rsidR="005F3CF3" w:rsidRPr="002B15FD" w:rsidRDefault="005F3CF3" w:rsidP="002B15FD">
      <w:pPr>
        <w:pStyle w:val="Heading6"/>
        <w:numPr>
          <w:ilvl w:val="5"/>
          <w:numId w:val="40"/>
        </w:numPr>
      </w:pPr>
      <w:r w:rsidRPr="002B15FD">
        <w:t xml:space="preserve">Manufacturer’s part nomenclature and number, consistent with </w:t>
      </w:r>
      <w:r w:rsidR="00FC2D14" w:rsidRPr="002B15FD">
        <w:t xml:space="preserve">the </w:t>
      </w:r>
      <w:r w:rsidRPr="002B15FD">
        <w:t>Operation and Maintenance Manual identification system.</w:t>
      </w:r>
    </w:p>
    <w:p w14:paraId="26DA34EB" w14:textId="77777777" w:rsidR="005F3CF3" w:rsidRPr="00447D83" w:rsidRDefault="00FC2D14" w:rsidP="002B15FD">
      <w:pPr>
        <w:pStyle w:val="Heading6"/>
        <w:numPr>
          <w:ilvl w:val="5"/>
          <w:numId w:val="40"/>
        </w:numPr>
      </w:pPr>
      <w:r w:rsidRPr="00447D83">
        <w:t>Description of a</w:t>
      </w:r>
      <w:r w:rsidR="005F3CF3" w:rsidRPr="00447D83">
        <w:t>pplicable equipment.</w:t>
      </w:r>
    </w:p>
    <w:p w14:paraId="1C2CEE8B" w14:textId="77777777" w:rsidR="005F3CF3" w:rsidRPr="00447D83" w:rsidRDefault="005F3CF3" w:rsidP="002B15FD">
      <w:pPr>
        <w:pStyle w:val="Heading6"/>
        <w:numPr>
          <w:ilvl w:val="5"/>
          <w:numId w:val="40"/>
        </w:numPr>
      </w:pPr>
      <w:r w:rsidRPr="00447D83">
        <w:t xml:space="preserve">Quantity of parts in </w:t>
      </w:r>
      <w:r w:rsidR="00FC2D14" w:rsidRPr="00447D83">
        <w:t xml:space="preserve">the </w:t>
      </w:r>
      <w:r w:rsidRPr="00447D83">
        <w:t>package.</w:t>
      </w:r>
    </w:p>
    <w:p w14:paraId="02C815CE" w14:textId="77777777" w:rsidR="005F3CF3" w:rsidRPr="00447D83" w:rsidRDefault="005F3CF3" w:rsidP="002B15FD">
      <w:pPr>
        <w:pStyle w:val="Heading6"/>
        <w:numPr>
          <w:ilvl w:val="5"/>
          <w:numId w:val="40"/>
        </w:numPr>
      </w:pPr>
      <w:r w:rsidRPr="00447D83">
        <w:t>Equipment manufacturer.</w:t>
      </w:r>
    </w:p>
    <w:p w14:paraId="50F92201" w14:textId="77777777" w:rsidR="005F3CF3" w:rsidRPr="00447D83" w:rsidRDefault="005F3CF3" w:rsidP="00725021">
      <w:pPr>
        <w:pStyle w:val="Heading4"/>
        <w:numPr>
          <w:ilvl w:val="3"/>
          <w:numId w:val="11"/>
        </w:numPr>
        <w:tabs>
          <w:tab w:val="num" w:pos="2160"/>
        </w:tabs>
        <w:ind w:left="2160" w:hanging="720"/>
      </w:pPr>
      <w:r w:rsidRPr="00447D83">
        <w:t xml:space="preserve">Deliver materials to </w:t>
      </w:r>
      <w:r w:rsidR="00FC2D14" w:rsidRPr="00447D83">
        <w:t>the S</w:t>
      </w:r>
      <w:r w:rsidRPr="00447D83">
        <w:t>ite.</w:t>
      </w:r>
    </w:p>
    <w:p w14:paraId="009A539D" w14:textId="77777777" w:rsidR="005F3CF3" w:rsidRPr="00447D83" w:rsidRDefault="005F3CF3" w:rsidP="00725021">
      <w:pPr>
        <w:pStyle w:val="Heading4"/>
        <w:numPr>
          <w:ilvl w:val="3"/>
          <w:numId w:val="11"/>
        </w:numPr>
        <w:tabs>
          <w:tab w:val="num" w:pos="2160"/>
        </w:tabs>
        <w:ind w:left="2160" w:hanging="720"/>
      </w:pPr>
      <w:r w:rsidRPr="00447D83">
        <w:t xml:space="preserve">Notify </w:t>
      </w:r>
      <w:r w:rsidR="00FC2D14" w:rsidRPr="00447D83">
        <w:t xml:space="preserve">the Consultant </w:t>
      </w:r>
      <w:r w:rsidRPr="00447D83">
        <w:t>upon arrival for</w:t>
      </w:r>
      <w:r w:rsidR="00152437" w:rsidRPr="00447D83">
        <w:t xml:space="preserve"> the</w:t>
      </w:r>
      <w:r w:rsidRPr="00447D83">
        <w:t xml:space="preserve"> transfer of materials.</w:t>
      </w:r>
    </w:p>
    <w:p w14:paraId="3B8670F2" w14:textId="77777777" w:rsidR="005F3CF3" w:rsidRPr="00447D83" w:rsidRDefault="005F3CF3" w:rsidP="00725021">
      <w:pPr>
        <w:pStyle w:val="Heading4"/>
        <w:numPr>
          <w:ilvl w:val="3"/>
          <w:numId w:val="11"/>
        </w:numPr>
        <w:tabs>
          <w:tab w:val="num" w:pos="2160"/>
        </w:tabs>
        <w:ind w:left="2160" w:hanging="720"/>
      </w:pPr>
      <w:r w:rsidRPr="00447D83">
        <w:t xml:space="preserve">Replace extra materials and special tools found </w:t>
      </w:r>
      <w:r w:rsidR="00FC2D14" w:rsidRPr="00447D83">
        <w:t xml:space="preserve">by the Region </w:t>
      </w:r>
      <w:r w:rsidRPr="00447D83">
        <w:t xml:space="preserve">to be damaged or otherwise inoperable at </w:t>
      </w:r>
      <w:r w:rsidR="00FC2D14" w:rsidRPr="00447D83">
        <w:t xml:space="preserve">the </w:t>
      </w:r>
      <w:r w:rsidRPr="00447D83">
        <w:t xml:space="preserve">time of </w:t>
      </w:r>
      <w:r w:rsidR="00FC2D14" w:rsidRPr="00447D83">
        <w:t xml:space="preserve">their </w:t>
      </w:r>
      <w:r w:rsidRPr="00447D83">
        <w:t xml:space="preserve">transfer to </w:t>
      </w:r>
      <w:r w:rsidR="00FC2D14" w:rsidRPr="00447D83">
        <w:t xml:space="preserve">the </w:t>
      </w:r>
      <w:r w:rsidR="00C90D12" w:rsidRPr="00447D83">
        <w:t>Region</w:t>
      </w:r>
      <w:r w:rsidRPr="00447D83">
        <w:t>.</w:t>
      </w:r>
    </w:p>
    <w:p w14:paraId="2FA7D59F" w14:textId="77777777" w:rsidR="005F3CF3" w:rsidRPr="00447D83" w:rsidRDefault="00321234" w:rsidP="00F357CA">
      <w:pPr>
        <w:pStyle w:val="Heading3"/>
        <w:numPr>
          <w:ilvl w:val="2"/>
          <w:numId w:val="11"/>
        </w:numPr>
        <w:tabs>
          <w:tab w:val="clear" w:pos="720"/>
        </w:tabs>
        <w:ind w:left="1440" w:hanging="720"/>
      </w:pPr>
      <w:r w:rsidRPr="00447D83">
        <w:t>The Contractor shall r</w:t>
      </w:r>
      <w:r w:rsidR="005F3CF3" w:rsidRPr="00447D83">
        <w:t xml:space="preserve">equest a minimum </w:t>
      </w:r>
      <w:r w:rsidRPr="00447D83">
        <w:t xml:space="preserve">of </w:t>
      </w:r>
      <w:r w:rsidR="005F3CF3" w:rsidRPr="00447D83">
        <w:t xml:space="preserve">7 </w:t>
      </w:r>
      <w:r w:rsidRPr="00447D83">
        <w:t>D</w:t>
      </w:r>
      <w:r w:rsidR="005F3CF3" w:rsidRPr="00447D83">
        <w:t>ay</w:t>
      </w:r>
      <w:r w:rsidRPr="00447D83">
        <w:t>s</w:t>
      </w:r>
      <w:r w:rsidR="005F3CF3" w:rsidRPr="00447D83">
        <w:t xml:space="preserve"> advance notice of </w:t>
      </w:r>
      <w:r w:rsidRPr="00447D83">
        <w:t xml:space="preserve">any </w:t>
      </w:r>
      <w:r w:rsidR="005F3CF3" w:rsidRPr="00447D83">
        <w:t xml:space="preserve">shipment from </w:t>
      </w:r>
      <w:r w:rsidRPr="00447D83">
        <w:t xml:space="preserve">the </w:t>
      </w:r>
      <w:r w:rsidR="005F3CF3" w:rsidRPr="00447D83">
        <w:t>manufacturer.</w:t>
      </w:r>
      <w:r w:rsidRPr="00447D83">
        <w:t xml:space="preserve"> </w:t>
      </w:r>
      <w:r w:rsidR="005F3CF3" w:rsidRPr="00447D83">
        <w:t xml:space="preserve"> Upon receipt of </w:t>
      </w:r>
      <w:r w:rsidRPr="00447D83">
        <w:t xml:space="preserve">the </w:t>
      </w:r>
      <w:r w:rsidR="005F3CF3" w:rsidRPr="00447D83">
        <w:t xml:space="preserve">manufacturer’s advance notice of </w:t>
      </w:r>
      <w:r w:rsidRPr="00447D83">
        <w:t xml:space="preserve">a </w:t>
      </w:r>
      <w:r w:rsidR="005F3CF3" w:rsidRPr="00447D83">
        <w:t xml:space="preserve">shipment, </w:t>
      </w:r>
      <w:r w:rsidRPr="00447D83">
        <w:t xml:space="preserve">the Contractor shall </w:t>
      </w:r>
      <w:r w:rsidR="005F3CF3" w:rsidRPr="00447D83">
        <w:t xml:space="preserve">promptly notify </w:t>
      </w:r>
      <w:r w:rsidRPr="00447D83">
        <w:t xml:space="preserve">the Consultant of the </w:t>
      </w:r>
      <w:r w:rsidR="005F3CF3" w:rsidRPr="00447D83">
        <w:t xml:space="preserve">anticipated date and place of </w:t>
      </w:r>
      <w:r w:rsidRPr="00447D83">
        <w:t xml:space="preserve">the </w:t>
      </w:r>
      <w:r w:rsidR="005F3CF3" w:rsidRPr="00447D83">
        <w:t>equipment arrival.</w:t>
      </w:r>
    </w:p>
    <w:p w14:paraId="54BB14AB" w14:textId="77777777" w:rsidR="005F3CF3" w:rsidRPr="00447D83" w:rsidRDefault="005F3CF3" w:rsidP="00F357CA">
      <w:pPr>
        <w:pStyle w:val="Heading3"/>
        <w:numPr>
          <w:ilvl w:val="2"/>
          <w:numId w:val="11"/>
        </w:numPr>
        <w:tabs>
          <w:tab w:val="clear" w:pos="720"/>
        </w:tabs>
        <w:ind w:left="1440" w:hanging="720"/>
      </w:pPr>
      <w:r w:rsidRPr="00447D83">
        <w:t xml:space="preserve">Factory Test Results: </w:t>
      </w:r>
      <w:r w:rsidR="00321234" w:rsidRPr="00447D83">
        <w:t>Must be r</w:t>
      </w:r>
      <w:r w:rsidRPr="00447D83">
        <w:t xml:space="preserve">eviewed and accepted by </w:t>
      </w:r>
      <w:r w:rsidR="00321234" w:rsidRPr="00447D83">
        <w:t xml:space="preserve">the Consultant </w:t>
      </w:r>
      <w:r w:rsidRPr="00447D83">
        <w:t xml:space="preserve">before </w:t>
      </w:r>
      <w:r w:rsidR="00321234" w:rsidRPr="00447D83">
        <w:t>the</w:t>
      </w:r>
      <w:r w:rsidRPr="00447D83">
        <w:t xml:space="preserve"> shipment </w:t>
      </w:r>
      <w:r w:rsidR="00321234" w:rsidRPr="00447D83">
        <w:t>of any Product</w:t>
      </w:r>
      <w:r w:rsidR="00152437" w:rsidRPr="00447D83">
        <w:t>s</w:t>
      </w:r>
      <w:r w:rsidR="00321234" w:rsidRPr="00447D83">
        <w:t xml:space="preserve">, and </w:t>
      </w:r>
      <w:r w:rsidRPr="00447D83">
        <w:t xml:space="preserve">as required in </w:t>
      </w:r>
      <w:r w:rsidR="00321234" w:rsidRPr="00447D83">
        <w:t xml:space="preserve">the </w:t>
      </w:r>
      <w:r w:rsidRPr="00447D83">
        <w:t xml:space="preserve">individual Specification </w:t>
      </w:r>
      <w:r w:rsidR="00321234" w:rsidRPr="00447D83">
        <w:t>S</w:t>
      </w:r>
      <w:r w:rsidRPr="00447D83">
        <w:t>ections.</w:t>
      </w:r>
    </w:p>
    <w:p w14:paraId="2814D125" w14:textId="77777777" w:rsidR="005F3CF3" w:rsidRPr="00447D83" w:rsidRDefault="005F3CF3" w:rsidP="00F357CA">
      <w:pPr>
        <w:pStyle w:val="Heading2"/>
        <w:numPr>
          <w:ilvl w:val="1"/>
          <w:numId w:val="11"/>
        </w:numPr>
        <w:tabs>
          <w:tab w:val="clear" w:pos="576"/>
          <w:tab w:val="num" w:pos="720"/>
        </w:tabs>
        <w:ind w:left="720" w:hanging="720"/>
      </w:pPr>
      <w:r w:rsidRPr="00447D83">
        <w:t>Delivery</w:t>
      </w:r>
      <w:r w:rsidR="008A595F" w:rsidRPr="00447D83">
        <w:t xml:space="preserve"> </w:t>
      </w:r>
      <w:r w:rsidRPr="00447D83">
        <w:t>and Inspection</w:t>
      </w:r>
    </w:p>
    <w:p w14:paraId="41A836EF" w14:textId="77777777" w:rsidR="005F3CF3" w:rsidRPr="00447D83" w:rsidRDefault="005F3CF3" w:rsidP="00F357CA">
      <w:pPr>
        <w:pStyle w:val="Heading3"/>
        <w:numPr>
          <w:ilvl w:val="2"/>
          <w:numId w:val="11"/>
        </w:numPr>
        <w:tabs>
          <w:tab w:val="clear" w:pos="720"/>
        </w:tabs>
        <w:ind w:left="1440" w:hanging="720"/>
      </w:pPr>
      <w:r w:rsidRPr="00447D83">
        <w:t xml:space="preserve">Deliver </w:t>
      </w:r>
      <w:r w:rsidR="00321234" w:rsidRPr="00447D83">
        <w:t>P</w:t>
      </w:r>
      <w:r w:rsidRPr="00447D83">
        <w:t xml:space="preserve">roducts in accordance with </w:t>
      </w:r>
      <w:r w:rsidR="00321234" w:rsidRPr="00447D83">
        <w:t xml:space="preserve">the </w:t>
      </w:r>
      <w:r w:rsidRPr="00447D83">
        <w:t>accepted current progress schedule and coordinate</w:t>
      </w:r>
      <w:r w:rsidR="00321234" w:rsidRPr="00447D83">
        <w:t xml:space="preserve"> in order</w:t>
      </w:r>
      <w:r w:rsidRPr="00447D83">
        <w:t xml:space="preserve"> to avoid conflict with </w:t>
      </w:r>
      <w:r w:rsidR="00321234" w:rsidRPr="00447D83">
        <w:t xml:space="preserve">the performance of </w:t>
      </w:r>
      <w:r w:rsidRPr="00447D83">
        <w:t xml:space="preserve">the Work and </w:t>
      </w:r>
      <w:r w:rsidR="00321234" w:rsidRPr="00447D83">
        <w:t xml:space="preserve">the </w:t>
      </w:r>
      <w:r w:rsidRPr="00447D83">
        <w:t xml:space="preserve">conditions at </w:t>
      </w:r>
      <w:r w:rsidR="00321234" w:rsidRPr="00447D83">
        <w:t>the Site</w:t>
      </w:r>
      <w:r w:rsidRPr="00447D83">
        <w:t xml:space="preserve">. Deliver anchor bolts and templates sufficiently early </w:t>
      </w:r>
      <w:r w:rsidR="00321234" w:rsidRPr="00447D83">
        <w:t xml:space="preserve">in order </w:t>
      </w:r>
      <w:r w:rsidRPr="00447D83">
        <w:t xml:space="preserve">to permit </w:t>
      </w:r>
      <w:r w:rsidR="00321234" w:rsidRPr="00447D83">
        <w:t xml:space="preserve">their </w:t>
      </w:r>
      <w:r w:rsidRPr="00447D83">
        <w:t xml:space="preserve">setting prior to </w:t>
      </w:r>
      <w:r w:rsidR="00321234" w:rsidRPr="00447D83">
        <w:t xml:space="preserve">the </w:t>
      </w:r>
      <w:r w:rsidRPr="00447D83">
        <w:t>placement of structural concrete.</w:t>
      </w:r>
    </w:p>
    <w:p w14:paraId="6D503508" w14:textId="77777777" w:rsidR="005F3CF3" w:rsidRDefault="005F3CF3" w:rsidP="00F357CA">
      <w:pPr>
        <w:pStyle w:val="Heading3"/>
        <w:numPr>
          <w:ilvl w:val="2"/>
          <w:numId w:val="11"/>
        </w:numPr>
        <w:tabs>
          <w:tab w:val="clear" w:pos="720"/>
        </w:tabs>
        <w:ind w:left="1440" w:hanging="720"/>
      </w:pPr>
      <w:r w:rsidRPr="00447D83">
        <w:t xml:space="preserve">Deliver </w:t>
      </w:r>
      <w:r w:rsidR="00321234" w:rsidRPr="00447D83">
        <w:t>P</w:t>
      </w:r>
      <w:r w:rsidRPr="00447D83">
        <w:t xml:space="preserve">roducts in </w:t>
      </w:r>
      <w:r w:rsidR="00321234" w:rsidRPr="00447D83">
        <w:t xml:space="preserve">an </w:t>
      </w:r>
      <w:r w:rsidRPr="00447D83">
        <w:t xml:space="preserve">undamaged condition, in </w:t>
      </w:r>
      <w:r w:rsidR="00321234" w:rsidRPr="00447D83">
        <w:t xml:space="preserve">the </w:t>
      </w:r>
      <w:r w:rsidRPr="00447D83">
        <w:t xml:space="preserve">manufacturer’s original container or packaging, with </w:t>
      </w:r>
      <w:r w:rsidR="00321234" w:rsidRPr="00447D83">
        <w:t xml:space="preserve">all </w:t>
      </w:r>
      <w:r w:rsidRPr="00447D83">
        <w:t>identifying labels intact and legible.</w:t>
      </w:r>
      <w:r w:rsidR="00321234" w:rsidRPr="00447D83">
        <w:t xml:space="preserve"> </w:t>
      </w:r>
      <w:r w:rsidRPr="00447D83">
        <w:t xml:space="preserve"> Include on </w:t>
      </w:r>
      <w:r w:rsidR="00321234" w:rsidRPr="00447D83">
        <w:t xml:space="preserve">the </w:t>
      </w:r>
      <w:r w:rsidRPr="00447D83">
        <w:t xml:space="preserve">label, </w:t>
      </w:r>
      <w:r w:rsidR="00321234" w:rsidRPr="00447D83">
        <w:t xml:space="preserve">the </w:t>
      </w:r>
      <w:r w:rsidRPr="00447D83">
        <w:t xml:space="preserve">date of manufacture and </w:t>
      </w:r>
      <w:r w:rsidR="00321234" w:rsidRPr="00447D83">
        <w:t xml:space="preserve">the </w:t>
      </w:r>
      <w:r w:rsidRPr="00447D83">
        <w:t xml:space="preserve">shelf life, where applicable. </w:t>
      </w:r>
      <w:r w:rsidR="00321234" w:rsidRPr="00447D83">
        <w:t xml:space="preserve"> </w:t>
      </w:r>
      <w:r w:rsidRPr="00447D83">
        <w:t xml:space="preserve">Include ULC labels on </w:t>
      </w:r>
      <w:r w:rsidR="00321234" w:rsidRPr="00447D83">
        <w:t>any P</w:t>
      </w:r>
      <w:r w:rsidRPr="00447D83">
        <w:t>roducts so specified.</w:t>
      </w:r>
    </w:p>
    <w:p w14:paraId="390F5550" w14:textId="77777777" w:rsidR="007A2A83" w:rsidRPr="007A2A83" w:rsidRDefault="002B15FD" w:rsidP="00F357CA">
      <w:pPr>
        <w:pStyle w:val="Heading3"/>
        <w:numPr>
          <w:ilvl w:val="2"/>
          <w:numId w:val="11"/>
        </w:numPr>
        <w:tabs>
          <w:tab w:val="clear" w:pos="720"/>
        </w:tabs>
        <w:ind w:left="1440" w:hanging="720"/>
      </w:pPr>
      <w:r w:rsidRPr="007A2A83">
        <w:t xml:space="preserve">Provide equipment and </w:t>
      </w:r>
      <w:proofErr w:type="spellStart"/>
      <w:r w:rsidRPr="007A2A83">
        <w:t>labour</w:t>
      </w:r>
      <w:proofErr w:type="spellEnd"/>
      <w:r w:rsidRPr="007A2A83">
        <w:t xml:space="preserve"> to unload, move and place units in final position.</w:t>
      </w:r>
      <w:r w:rsidR="007A2A83" w:rsidRPr="007A2A83">
        <w:t xml:space="preserve"> </w:t>
      </w:r>
    </w:p>
    <w:p w14:paraId="1C48BD00" w14:textId="05931D17" w:rsidR="007A2A83" w:rsidRPr="007A2A83" w:rsidRDefault="007A2A83" w:rsidP="00F357CA">
      <w:pPr>
        <w:pStyle w:val="Heading3"/>
        <w:numPr>
          <w:ilvl w:val="2"/>
          <w:numId w:val="11"/>
        </w:numPr>
        <w:tabs>
          <w:tab w:val="clear" w:pos="720"/>
        </w:tabs>
        <w:ind w:left="1440" w:hanging="720"/>
      </w:pPr>
      <w:r w:rsidRPr="007A2A83">
        <w:t xml:space="preserve">For Products with MSDS associated with them, the Contractor shall </w:t>
      </w:r>
      <w:r w:rsidR="002D4B86">
        <w:t xml:space="preserve">provide </w:t>
      </w:r>
      <w:r w:rsidRPr="007A2A83">
        <w:t>the Consultant with all up to date product MSDS</w:t>
      </w:r>
      <w:r w:rsidR="002D4B86">
        <w:t>’s</w:t>
      </w:r>
      <w:r w:rsidRPr="007A2A83">
        <w:t xml:space="preserve"> prior to delivery to Site. </w:t>
      </w:r>
    </w:p>
    <w:p w14:paraId="2D8761CC" w14:textId="77777777" w:rsidR="002B15FD" w:rsidRPr="00D61328" w:rsidRDefault="002B15FD" w:rsidP="00F357CA">
      <w:pPr>
        <w:pStyle w:val="Heading3"/>
        <w:numPr>
          <w:ilvl w:val="2"/>
          <w:numId w:val="11"/>
        </w:numPr>
        <w:tabs>
          <w:tab w:val="clear" w:pos="720"/>
        </w:tabs>
        <w:ind w:left="1440" w:hanging="720"/>
      </w:pPr>
      <w:r w:rsidRPr="00D61328">
        <w:t>For Products having an expiration date, confirm the Product will not exceed expiration date on date of installation or application.</w:t>
      </w:r>
    </w:p>
    <w:p w14:paraId="3DBF9CCF" w14:textId="77777777" w:rsidR="005F3CF3" w:rsidRPr="00447D83" w:rsidRDefault="005F3CF3" w:rsidP="00F357CA">
      <w:pPr>
        <w:pStyle w:val="Heading3"/>
        <w:numPr>
          <w:ilvl w:val="2"/>
          <w:numId w:val="11"/>
        </w:numPr>
        <w:tabs>
          <w:tab w:val="clear" w:pos="720"/>
        </w:tabs>
        <w:ind w:left="1440" w:hanging="720"/>
      </w:pPr>
      <w:r w:rsidRPr="00447D83">
        <w:t xml:space="preserve">Unload </w:t>
      </w:r>
      <w:r w:rsidR="00321234" w:rsidRPr="00447D83">
        <w:t>P</w:t>
      </w:r>
      <w:r w:rsidRPr="00447D83">
        <w:t xml:space="preserve">roducts in accordance with </w:t>
      </w:r>
      <w:r w:rsidR="00321234" w:rsidRPr="00447D83">
        <w:t xml:space="preserve">the </w:t>
      </w:r>
      <w:r w:rsidRPr="00447D83">
        <w:t>manufacturer’s instructions for unloading or as specified</w:t>
      </w:r>
      <w:r w:rsidR="00152437" w:rsidRPr="00447D83">
        <w:t xml:space="preserve"> otherwise</w:t>
      </w:r>
      <w:r w:rsidR="00321234" w:rsidRPr="00447D83">
        <w:t xml:space="preserve"> in the Contract </w:t>
      </w:r>
      <w:r w:rsidR="00152437" w:rsidRPr="00447D83">
        <w:t>Documents</w:t>
      </w:r>
      <w:r w:rsidRPr="00447D83">
        <w:t xml:space="preserve">. </w:t>
      </w:r>
      <w:r w:rsidR="00321234" w:rsidRPr="00447D83">
        <w:t xml:space="preserve"> </w:t>
      </w:r>
      <w:r w:rsidRPr="00447D83">
        <w:t xml:space="preserve">Record </w:t>
      </w:r>
      <w:r w:rsidR="00321234" w:rsidRPr="00447D83">
        <w:t xml:space="preserve">the </w:t>
      </w:r>
      <w:r w:rsidRPr="00447D83">
        <w:t xml:space="preserve">receipt of </w:t>
      </w:r>
      <w:r w:rsidR="00321234" w:rsidRPr="00447D83">
        <w:t>all P</w:t>
      </w:r>
      <w:r w:rsidRPr="00447D83">
        <w:t xml:space="preserve">roducts at </w:t>
      </w:r>
      <w:r w:rsidR="00321234" w:rsidRPr="00447D83">
        <w:t>the S</w:t>
      </w:r>
      <w:r w:rsidRPr="00447D83">
        <w:t xml:space="preserve">ite. Inspect </w:t>
      </w:r>
      <w:r w:rsidR="00321234" w:rsidRPr="00447D83">
        <w:t xml:space="preserve">the Products </w:t>
      </w:r>
      <w:r w:rsidRPr="00447D83">
        <w:t xml:space="preserve">for completeness and </w:t>
      </w:r>
      <w:r w:rsidR="00321234" w:rsidRPr="00447D83">
        <w:t xml:space="preserve">for any </w:t>
      </w:r>
      <w:r w:rsidRPr="00447D83">
        <w:t>evidence of damage during shipment.</w:t>
      </w:r>
    </w:p>
    <w:p w14:paraId="7AEF98E6" w14:textId="77777777" w:rsidR="005F3CF3" w:rsidRPr="00447D83" w:rsidRDefault="005F3CF3" w:rsidP="00F357CA">
      <w:pPr>
        <w:pStyle w:val="Heading3"/>
        <w:numPr>
          <w:ilvl w:val="2"/>
          <w:numId w:val="11"/>
        </w:numPr>
        <w:tabs>
          <w:tab w:val="clear" w:pos="720"/>
        </w:tabs>
        <w:ind w:left="1440" w:hanging="720"/>
      </w:pPr>
      <w:r w:rsidRPr="00447D83">
        <w:lastRenderedPageBreak/>
        <w:t xml:space="preserve">Remove </w:t>
      </w:r>
      <w:r w:rsidR="00321234" w:rsidRPr="00447D83">
        <w:t xml:space="preserve">any </w:t>
      </w:r>
      <w:r w:rsidRPr="00447D83">
        <w:t xml:space="preserve">damaged </w:t>
      </w:r>
      <w:r w:rsidR="00321234" w:rsidRPr="00447D83">
        <w:t>P</w:t>
      </w:r>
      <w:r w:rsidRPr="00447D83">
        <w:t xml:space="preserve">roducts from </w:t>
      </w:r>
      <w:r w:rsidR="00321234" w:rsidRPr="00447D83">
        <w:t>the S</w:t>
      </w:r>
      <w:r w:rsidRPr="00447D83">
        <w:t xml:space="preserve">ite and expedite </w:t>
      </w:r>
      <w:r w:rsidR="00321234" w:rsidRPr="00447D83">
        <w:t xml:space="preserve">the </w:t>
      </w:r>
      <w:r w:rsidRPr="00447D83">
        <w:t xml:space="preserve">delivery of identical new undamaged </w:t>
      </w:r>
      <w:r w:rsidR="00206EB1" w:rsidRPr="00447D83">
        <w:t>Products, and</w:t>
      </w:r>
      <w:r w:rsidR="00321234" w:rsidRPr="00447D83">
        <w:t xml:space="preserve"> any </w:t>
      </w:r>
      <w:r w:rsidRPr="00447D83">
        <w:t xml:space="preserve">incomplete or lost </w:t>
      </w:r>
      <w:r w:rsidR="00321234" w:rsidRPr="00447D83">
        <w:t>P</w:t>
      </w:r>
      <w:r w:rsidRPr="00447D83">
        <w:t>roducts</w:t>
      </w:r>
      <w:r w:rsidR="00321234" w:rsidRPr="00447D83">
        <w:t>,</w:t>
      </w:r>
      <w:r w:rsidRPr="00447D83">
        <w:t xml:space="preserve"> </w:t>
      </w:r>
      <w:r w:rsidR="00321234" w:rsidRPr="00447D83">
        <w:t xml:space="preserve">in order </w:t>
      </w:r>
      <w:r w:rsidRPr="00447D83">
        <w:t xml:space="preserve">to provide </w:t>
      </w:r>
      <w:r w:rsidR="00321234" w:rsidRPr="00447D83">
        <w:t xml:space="preserve">those </w:t>
      </w:r>
      <w:r w:rsidRPr="00447D83">
        <w:t>specified</w:t>
      </w:r>
      <w:r w:rsidR="00321234" w:rsidRPr="00447D83">
        <w:t xml:space="preserve"> in the Contract Documents</w:t>
      </w:r>
      <w:r w:rsidRPr="00447D83">
        <w:t xml:space="preserve">, </w:t>
      </w:r>
      <w:r w:rsidR="00321234" w:rsidRPr="00447D83">
        <w:t xml:space="preserve">and </w:t>
      </w:r>
      <w:r w:rsidRPr="00447D83">
        <w:t xml:space="preserve">so as not to delay </w:t>
      </w:r>
      <w:r w:rsidR="00321234" w:rsidRPr="00447D83">
        <w:t xml:space="preserve">the </w:t>
      </w:r>
      <w:r w:rsidRPr="00447D83">
        <w:t>progress of the Work.</w:t>
      </w:r>
    </w:p>
    <w:p w14:paraId="54C99861" w14:textId="77777777" w:rsidR="005F3CF3" w:rsidRPr="00447D83" w:rsidRDefault="005F3CF3" w:rsidP="00F357CA">
      <w:pPr>
        <w:pStyle w:val="Heading2"/>
        <w:numPr>
          <w:ilvl w:val="1"/>
          <w:numId w:val="11"/>
        </w:numPr>
        <w:tabs>
          <w:tab w:val="clear" w:pos="576"/>
          <w:tab w:val="num" w:pos="720"/>
        </w:tabs>
        <w:ind w:left="720" w:hanging="720"/>
      </w:pPr>
      <w:r w:rsidRPr="00447D83">
        <w:t>Handling,</w:t>
      </w:r>
      <w:r w:rsidR="008A595F" w:rsidRPr="00447D83">
        <w:t xml:space="preserve"> </w:t>
      </w:r>
      <w:r w:rsidRPr="00447D83">
        <w:t>Storage, and</w:t>
      </w:r>
      <w:r w:rsidR="008A595F" w:rsidRPr="00447D83">
        <w:t xml:space="preserve"> </w:t>
      </w:r>
      <w:r w:rsidRPr="00447D83">
        <w:t>Protection</w:t>
      </w:r>
    </w:p>
    <w:p w14:paraId="54E79F92" w14:textId="430B0B15" w:rsidR="005F3CF3" w:rsidRPr="00F357CA" w:rsidRDefault="005F3CF3" w:rsidP="00F357CA">
      <w:pPr>
        <w:pStyle w:val="Heading3"/>
        <w:numPr>
          <w:ilvl w:val="2"/>
          <w:numId w:val="11"/>
        </w:numPr>
        <w:tabs>
          <w:tab w:val="clear" w:pos="720"/>
        </w:tabs>
        <w:ind w:left="1440" w:hanging="720"/>
      </w:pPr>
      <w:r w:rsidRPr="00F357CA">
        <w:t xml:space="preserve">Handle and store </w:t>
      </w:r>
      <w:r w:rsidR="00321234" w:rsidRPr="00F357CA">
        <w:t>P</w:t>
      </w:r>
      <w:r w:rsidRPr="00F357CA">
        <w:t xml:space="preserve">roducts in accordance with </w:t>
      </w:r>
      <w:r w:rsidR="00321234" w:rsidRPr="00F357CA">
        <w:t xml:space="preserve">the </w:t>
      </w:r>
      <w:r w:rsidRPr="00F357CA">
        <w:t xml:space="preserve">manufacturer’s written instructions and in a manner </w:t>
      </w:r>
      <w:r w:rsidR="00022C68" w:rsidRPr="00F357CA">
        <w:t>which</w:t>
      </w:r>
      <w:r w:rsidR="00321234" w:rsidRPr="00F357CA">
        <w:t xml:space="preserve"> </w:t>
      </w:r>
      <w:r w:rsidRPr="00F357CA">
        <w:t>prevent</w:t>
      </w:r>
      <w:r w:rsidR="00022C68" w:rsidRPr="00F357CA">
        <w:t>s</w:t>
      </w:r>
      <w:r w:rsidRPr="00F357CA">
        <w:t xml:space="preserve"> damage. Store </w:t>
      </w:r>
      <w:r w:rsidR="00321234" w:rsidRPr="00F357CA">
        <w:t xml:space="preserve">Products </w:t>
      </w:r>
      <w:r w:rsidRPr="00F357CA">
        <w:t xml:space="preserve">in approved storage yards or sheds. </w:t>
      </w:r>
      <w:r w:rsidR="00321234" w:rsidRPr="00F357CA">
        <w:t xml:space="preserve"> </w:t>
      </w:r>
      <w:r w:rsidRPr="00F357CA">
        <w:t xml:space="preserve">Provide </w:t>
      </w:r>
      <w:r w:rsidR="00321234" w:rsidRPr="00F357CA">
        <w:t xml:space="preserve">the </w:t>
      </w:r>
      <w:r w:rsidRPr="00F357CA">
        <w:t xml:space="preserve">manufacturer’s recommended maintenance during storage, installation, and until </w:t>
      </w:r>
      <w:r w:rsidR="00321234" w:rsidRPr="00F357CA">
        <w:t>the P</w:t>
      </w:r>
      <w:r w:rsidRPr="00F357CA">
        <w:t xml:space="preserve">roducts are accepted for use by </w:t>
      </w:r>
      <w:r w:rsidR="00321234" w:rsidRPr="00F357CA">
        <w:t xml:space="preserve">the </w:t>
      </w:r>
      <w:r w:rsidR="00C90D12" w:rsidRPr="00F357CA">
        <w:t>Region</w:t>
      </w:r>
      <w:r w:rsidRPr="00F357CA">
        <w:t>.</w:t>
      </w:r>
    </w:p>
    <w:p w14:paraId="54E1982D" w14:textId="77777777" w:rsidR="005F3CF3" w:rsidRPr="00447D83" w:rsidRDefault="005F3CF3" w:rsidP="00F357CA">
      <w:pPr>
        <w:pStyle w:val="Heading3"/>
        <w:numPr>
          <w:ilvl w:val="2"/>
          <w:numId w:val="11"/>
        </w:numPr>
        <w:tabs>
          <w:tab w:val="clear" w:pos="720"/>
        </w:tabs>
        <w:ind w:left="1440" w:hanging="720"/>
      </w:pPr>
      <w:r w:rsidRPr="00447D83">
        <w:t xml:space="preserve">Arrange </w:t>
      </w:r>
      <w:r w:rsidR="00321234" w:rsidRPr="00447D83">
        <w:t xml:space="preserve">for </w:t>
      </w:r>
      <w:r w:rsidRPr="00447D83">
        <w:t xml:space="preserve">storage in a manner </w:t>
      </w:r>
      <w:r w:rsidR="00022C68" w:rsidRPr="00447D83">
        <w:t>which</w:t>
      </w:r>
      <w:r w:rsidRPr="00447D83">
        <w:t xml:space="preserve"> provide</w:t>
      </w:r>
      <w:r w:rsidR="00022C68" w:rsidRPr="00447D83">
        <w:t>s</w:t>
      </w:r>
      <w:r w:rsidRPr="00447D83">
        <w:t xml:space="preserve"> easy access for </w:t>
      </w:r>
      <w:r w:rsidR="00321234" w:rsidRPr="00447D83">
        <w:t xml:space="preserve">the </w:t>
      </w:r>
      <w:r w:rsidRPr="00447D83">
        <w:t>inspection</w:t>
      </w:r>
      <w:r w:rsidR="00321234" w:rsidRPr="00447D83">
        <w:t xml:space="preserve"> of Products</w:t>
      </w:r>
      <w:r w:rsidRPr="00447D83">
        <w:t xml:space="preserve">. </w:t>
      </w:r>
      <w:r w:rsidR="00321234" w:rsidRPr="00447D83">
        <w:t xml:space="preserve"> Conduct</w:t>
      </w:r>
      <w:r w:rsidRPr="00447D83">
        <w:t xml:space="preserve"> periodic inspections of stored </w:t>
      </w:r>
      <w:r w:rsidR="00321234" w:rsidRPr="00447D83">
        <w:t>P</w:t>
      </w:r>
      <w:r w:rsidRPr="00447D83">
        <w:t xml:space="preserve">roducts </w:t>
      </w:r>
      <w:r w:rsidR="00321234" w:rsidRPr="00447D83">
        <w:t xml:space="preserve">in order </w:t>
      </w:r>
      <w:r w:rsidRPr="00447D83">
        <w:t xml:space="preserve">to </w:t>
      </w:r>
      <w:r w:rsidR="00321234" w:rsidRPr="00447D83">
        <w:t>en</w:t>
      </w:r>
      <w:r w:rsidRPr="00447D83">
        <w:t xml:space="preserve">sure that </w:t>
      </w:r>
      <w:r w:rsidR="00321234" w:rsidRPr="00447D83">
        <w:t>the P</w:t>
      </w:r>
      <w:r w:rsidRPr="00447D83">
        <w:t xml:space="preserve">roducts are maintained under </w:t>
      </w:r>
      <w:r w:rsidR="00321234" w:rsidRPr="00447D83">
        <w:t xml:space="preserve">the </w:t>
      </w:r>
      <w:r w:rsidRPr="00447D83">
        <w:t xml:space="preserve">specified conditions, and </w:t>
      </w:r>
      <w:r w:rsidR="00321234" w:rsidRPr="00447D83">
        <w:t xml:space="preserve">are </w:t>
      </w:r>
      <w:r w:rsidRPr="00447D83">
        <w:t xml:space="preserve">free from damage or deterioration. </w:t>
      </w:r>
      <w:r w:rsidR="00321234" w:rsidRPr="00447D83">
        <w:t xml:space="preserve"> </w:t>
      </w:r>
      <w:r w:rsidRPr="00447D83">
        <w:t xml:space="preserve">Keep </w:t>
      </w:r>
      <w:r w:rsidR="00321234" w:rsidRPr="00447D83">
        <w:t xml:space="preserve">a </w:t>
      </w:r>
      <w:r w:rsidRPr="00447D83">
        <w:t xml:space="preserve">running account of </w:t>
      </w:r>
      <w:r w:rsidR="00321234" w:rsidRPr="00447D83">
        <w:t>all of the P</w:t>
      </w:r>
      <w:r w:rsidRPr="00447D83">
        <w:t xml:space="preserve">roducts in storage </w:t>
      </w:r>
      <w:r w:rsidR="00321234" w:rsidRPr="00447D83">
        <w:t xml:space="preserve">in order </w:t>
      </w:r>
      <w:r w:rsidRPr="00447D83">
        <w:t xml:space="preserve">to facilitate </w:t>
      </w:r>
      <w:r w:rsidR="00321234" w:rsidRPr="00447D83">
        <w:t xml:space="preserve">their </w:t>
      </w:r>
      <w:r w:rsidRPr="00447D83">
        <w:t xml:space="preserve">inspection and estimate progress payments for </w:t>
      </w:r>
      <w:r w:rsidR="00321234" w:rsidRPr="00447D83">
        <w:t>any P</w:t>
      </w:r>
      <w:r w:rsidRPr="00447D83">
        <w:t>roducts delivered, but not installed</w:t>
      </w:r>
      <w:r w:rsidR="00321234" w:rsidRPr="00447D83">
        <w:t>,</w:t>
      </w:r>
      <w:r w:rsidRPr="00447D83">
        <w:t xml:space="preserve"> in the Work.</w:t>
      </w:r>
    </w:p>
    <w:p w14:paraId="6D97E504" w14:textId="77777777" w:rsidR="005F3CF3" w:rsidRPr="00447D83" w:rsidRDefault="005F3CF3" w:rsidP="00F357CA">
      <w:pPr>
        <w:pStyle w:val="Heading3"/>
        <w:numPr>
          <w:ilvl w:val="2"/>
          <w:numId w:val="11"/>
        </w:numPr>
        <w:tabs>
          <w:tab w:val="clear" w:pos="720"/>
        </w:tabs>
        <w:ind w:left="1440" w:hanging="720"/>
      </w:pPr>
      <w:r w:rsidRPr="00447D83">
        <w:t xml:space="preserve">Store electrical, instrumentation, and control </w:t>
      </w:r>
      <w:r w:rsidR="00321234" w:rsidRPr="00447D83">
        <w:t>P</w:t>
      </w:r>
      <w:r w:rsidRPr="00447D83">
        <w:t>roducts, and equipment with bearings in weather tight structures maintained</w:t>
      </w:r>
      <w:r w:rsidR="00861914" w:rsidRPr="00447D83">
        <w:t xml:space="preserve"> at a temperature</w:t>
      </w:r>
      <w:r w:rsidRPr="00447D83">
        <w:t xml:space="preserve"> above 15 degrees Celsius. </w:t>
      </w:r>
      <w:r w:rsidR="00321234" w:rsidRPr="00447D83">
        <w:t xml:space="preserve"> </w:t>
      </w:r>
      <w:r w:rsidRPr="00447D83">
        <w:t xml:space="preserve">Protect electrical, instrumentation, and control </w:t>
      </w:r>
      <w:r w:rsidR="00321234" w:rsidRPr="00447D83">
        <w:t>P</w:t>
      </w:r>
      <w:r w:rsidRPr="00447D83">
        <w:t xml:space="preserve">roducts, and insulation against moisture, water, and dust damage. </w:t>
      </w:r>
      <w:r w:rsidR="00321234" w:rsidRPr="00447D83">
        <w:t xml:space="preserve"> </w:t>
      </w:r>
      <w:r w:rsidRPr="00447D83">
        <w:t>Connect and operate continuously all space heaters furnished in electrical equipment.</w:t>
      </w:r>
    </w:p>
    <w:p w14:paraId="7739AF27" w14:textId="3392ED9E" w:rsidR="005F3CF3" w:rsidRPr="00447D83" w:rsidRDefault="005F3CF3" w:rsidP="00F357CA">
      <w:pPr>
        <w:pStyle w:val="Heading3"/>
        <w:numPr>
          <w:ilvl w:val="2"/>
          <w:numId w:val="11"/>
        </w:numPr>
        <w:tabs>
          <w:tab w:val="clear" w:pos="720"/>
        </w:tabs>
        <w:ind w:left="1440" w:hanging="720"/>
      </w:pPr>
      <w:r w:rsidRPr="00447D83">
        <w:t xml:space="preserve">Store fabricated </w:t>
      </w:r>
      <w:r w:rsidR="00321234" w:rsidRPr="00447D83">
        <w:t>P</w:t>
      </w:r>
      <w:r w:rsidRPr="00447D83">
        <w:t xml:space="preserve">roducts above ground on blocking or skids and prevent </w:t>
      </w:r>
      <w:r w:rsidR="0089614F" w:rsidRPr="00447D83">
        <w:t>them from</w:t>
      </w:r>
      <w:r w:rsidR="00321234" w:rsidRPr="00447D83">
        <w:t xml:space="preserve"> </w:t>
      </w:r>
      <w:r w:rsidRPr="00447D83">
        <w:t>soiling or staining.</w:t>
      </w:r>
      <w:r w:rsidR="0089614F" w:rsidRPr="00447D83">
        <w:t xml:space="preserve"> </w:t>
      </w:r>
      <w:r w:rsidRPr="00447D83">
        <w:t xml:space="preserve">Store loose granular materials in </w:t>
      </w:r>
      <w:r w:rsidR="00321234" w:rsidRPr="00447D83">
        <w:t xml:space="preserve">a </w:t>
      </w:r>
      <w:r w:rsidR="002E74BA" w:rsidRPr="00447D83">
        <w:t>well-drained</w:t>
      </w:r>
      <w:r w:rsidRPr="00447D83">
        <w:t xml:space="preserve"> area on </w:t>
      </w:r>
      <w:r w:rsidR="00321234" w:rsidRPr="00447D83">
        <w:t xml:space="preserve">a </w:t>
      </w:r>
      <w:r w:rsidRPr="00447D83">
        <w:t xml:space="preserve">solid surface </w:t>
      </w:r>
      <w:r w:rsidR="00321234" w:rsidRPr="00447D83">
        <w:t xml:space="preserve">in order </w:t>
      </w:r>
      <w:r w:rsidRPr="00447D83">
        <w:t xml:space="preserve">to prevent </w:t>
      </w:r>
      <w:r w:rsidR="0089614F" w:rsidRPr="00447D83">
        <w:t xml:space="preserve">them from </w:t>
      </w:r>
      <w:r w:rsidRPr="00447D83">
        <w:t xml:space="preserve">mixing with foreign matter. Cover </w:t>
      </w:r>
      <w:r w:rsidR="00321234" w:rsidRPr="00447D83">
        <w:t>P</w:t>
      </w:r>
      <w:r w:rsidRPr="00447D83">
        <w:t xml:space="preserve">roducts that are subject to deterioration with impervious sheet coverings; provide adequate ventilation </w:t>
      </w:r>
      <w:r w:rsidR="00321234" w:rsidRPr="00447D83">
        <w:t xml:space="preserve">in order </w:t>
      </w:r>
      <w:r w:rsidRPr="00447D83">
        <w:t>to avoid condensation.</w:t>
      </w:r>
    </w:p>
    <w:p w14:paraId="7B01702A" w14:textId="77777777" w:rsidR="005F3CF3" w:rsidRPr="00447D83" w:rsidRDefault="005F3CF3" w:rsidP="00F357CA">
      <w:pPr>
        <w:pStyle w:val="Heading3"/>
        <w:numPr>
          <w:ilvl w:val="2"/>
          <w:numId w:val="11"/>
        </w:numPr>
        <w:tabs>
          <w:tab w:val="clear" w:pos="720"/>
        </w:tabs>
        <w:ind w:left="1440" w:hanging="720"/>
      </w:pPr>
      <w:r w:rsidRPr="00447D83">
        <w:t xml:space="preserve">Store finished </w:t>
      </w:r>
      <w:r w:rsidR="00321234" w:rsidRPr="00447D83">
        <w:t>P</w:t>
      </w:r>
      <w:r w:rsidRPr="00447D83">
        <w:t xml:space="preserve">roducts that are ready for installation in dry and well ventilated areas. Do not subject </w:t>
      </w:r>
      <w:r w:rsidR="00321234" w:rsidRPr="00447D83">
        <w:t xml:space="preserve">Products </w:t>
      </w:r>
      <w:r w:rsidRPr="00447D83">
        <w:t>to extreme changes in temperature or humidity.</w:t>
      </w:r>
    </w:p>
    <w:p w14:paraId="0138E4FC" w14:textId="77777777" w:rsidR="007A2A83" w:rsidRPr="007A2A83" w:rsidRDefault="005F3CF3" w:rsidP="002B15FD">
      <w:pPr>
        <w:numPr>
          <w:ilvl w:val="2"/>
          <w:numId w:val="11"/>
        </w:numPr>
        <w:tabs>
          <w:tab w:val="clear" w:pos="720"/>
          <w:tab w:val="num" w:pos="1440"/>
        </w:tabs>
        <w:ind w:left="1440" w:hanging="720"/>
      </w:pPr>
      <w:r w:rsidRPr="007A2A83">
        <w:rPr>
          <w:rFonts w:cs="Calibri"/>
        </w:rPr>
        <w:t xml:space="preserve">Hazardous Materials: Prevent </w:t>
      </w:r>
      <w:r w:rsidR="00321234" w:rsidRPr="007A2A83">
        <w:rPr>
          <w:rFonts w:cs="Calibri"/>
        </w:rPr>
        <w:t xml:space="preserve">the </w:t>
      </w:r>
      <w:r w:rsidRPr="007A2A83">
        <w:rPr>
          <w:rFonts w:cs="Calibri"/>
        </w:rPr>
        <w:t xml:space="preserve">contamination of </w:t>
      </w:r>
      <w:r w:rsidR="00321234" w:rsidRPr="007A2A83">
        <w:rPr>
          <w:rFonts w:cs="Calibri"/>
        </w:rPr>
        <w:t xml:space="preserve">any </w:t>
      </w:r>
      <w:r w:rsidRPr="007A2A83">
        <w:rPr>
          <w:rFonts w:cs="Calibri"/>
        </w:rPr>
        <w:t xml:space="preserve">personnel, storage building, </w:t>
      </w:r>
      <w:r w:rsidR="00321234" w:rsidRPr="007A2A83">
        <w:rPr>
          <w:rFonts w:cs="Calibri"/>
        </w:rPr>
        <w:t>or the S</w:t>
      </w:r>
      <w:r w:rsidRPr="007A2A83">
        <w:rPr>
          <w:rFonts w:cs="Calibri"/>
        </w:rPr>
        <w:t>ite</w:t>
      </w:r>
      <w:r w:rsidRPr="00447D83">
        <w:t xml:space="preserve">. </w:t>
      </w:r>
      <w:r w:rsidR="00321234" w:rsidRPr="00447D83">
        <w:t xml:space="preserve"> </w:t>
      </w:r>
      <w:r w:rsidRPr="00447D83">
        <w:t xml:space="preserve">Meet </w:t>
      </w:r>
      <w:r w:rsidR="00321234" w:rsidRPr="00447D83">
        <w:t xml:space="preserve">the </w:t>
      </w:r>
      <w:r w:rsidRPr="00447D83">
        <w:t xml:space="preserve">requirements of </w:t>
      </w:r>
      <w:r w:rsidR="0089614F" w:rsidRPr="00447D83">
        <w:t xml:space="preserve">the </w:t>
      </w:r>
      <w:r w:rsidR="00321234" w:rsidRPr="00447D83">
        <w:t>P</w:t>
      </w:r>
      <w:r w:rsidRPr="00447D83">
        <w:t xml:space="preserve">roduct </w:t>
      </w:r>
      <w:r w:rsidR="00321234" w:rsidRPr="00447D83">
        <w:t>S</w:t>
      </w:r>
      <w:r w:rsidRPr="00447D83">
        <w:t>pecification</w:t>
      </w:r>
      <w:r w:rsidR="00321234" w:rsidRPr="00447D83">
        <w:t>s</w:t>
      </w:r>
      <w:r w:rsidRPr="00447D83">
        <w:t xml:space="preserve">, </w:t>
      </w:r>
      <w:r w:rsidR="00321234" w:rsidRPr="00447D83">
        <w:t xml:space="preserve">applicable </w:t>
      </w:r>
      <w:r w:rsidRPr="00447D83">
        <w:t xml:space="preserve">codes </w:t>
      </w:r>
      <w:r w:rsidR="00321234" w:rsidRPr="00447D83">
        <w:t xml:space="preserve">and regulations, </w:t>
      </w:r>
      <w:r w:rsidRPr="00447D83">
        <w:t xml:space="preserve">and </w:t>
      </w:r>
      <w:r w:rsidR="00321234" w:rsidRPr="00447D83">
        <w:t xml:space="preserve">the </w:t>
      </w:r>
      <w:r w:rsidRPr="00447D83">
        <w:t>manufacturer’s instructions</w:t>
      </w:r>
      <w:r w:rsidR="007A2A83">
        <w:t xml:space="preserve"> </w:t>
      </w:r>
      <w:r w:rsidR="007A2A83" w:rsidRPr="007A2A83">
        <w:rPr>
          <w:rFonts w:cs="Calibri"/>
        </w:rPr>
        <w:t>, and Contract requirements.  Ensure proper identification is completed for hazardous materials and that all necessary precautions are taken to prevent contamination.</w:t>
      </w:r>
    </w:p>
    <w:p w14:paraId="7EB55669" w14:textId="77777777" w:rsidR="002B15FD" w:rsidRPr="00D61328" w:rsidRDefault="002B15FD" w:rsidP="002B15FD">
      <w:pPr>
        <w:numPr>
          <w:ilvl w:val="2"/>
          <w:numId w:val="11"/>
        </w:numPr>
        <w:tabs>
          <w:tab w:val="clear" w:pos="720"/>
          <w:tab w:val="num" w:pos="1440"/>
        </w:tabs>
        <w:ind w:left="1440" w:hanging="720"/>
      </w:pPr>
      <w:r w:rsidRPr="00D61328">
        <w:t>Store liquids in spill containment areas or structures that ensure protection of the environment form container failures and/or transfers. No liquid is to be stored over underground process structures under any circumstances.</w:t>
      </w:r>
    </w:p>
    <w:p w14:paraId="0DC0E333" w14:textId="77777777" w:rsidR="002B15FD" w:rsidRPr="00D61328" w:rsidRDefault="002B15FD" w:rsidP="00F357CA">
      <w:pPr>
        <w:pStyle w:val="Heading3"/>
        <w:numPr>
          <w:ilvl w:val="2"/>
          <w:numId w:val="11"/>
        </w:numPr>
        <w:tabs>
          <w:tab w:val="clear" w:pos="720"/>
        </w:tabs>
        <w:ind w:left="1440" w:hanging="720"/>
      </w:pPr>
      <w:r w:rsidRPr="00D61328">
        <w:t>Arrange for delivery to the site, protection and storage of materials and equipment as per manufacturer’s recommendations.</w:t>
      </w:r>
    </w:p>
    <w:p w14:paraId="3BD8CD81" w14:textId="77777777" w:rsidR="002B15FD" w:rsidRPr="00D61328" w:rsidRDefault="002B15FD" w:rsidP="00F357CA">
      <w:pPr>
        <w:pStyle w:val="Heading3"/>
        <w:numPr>
          <w:ilvl w:val="2"/>
          <w:numId w:val="11"/>
        </w:numPr>
        <w:tabs>
          <w:tab w:val="clear" w:pos="720"/>
        </w:tabs>
        <w:ind w:left="1440" w:hanging="720"/>
      </w:pPr>
      <w:r w:rsidRPr="00D61328">
        <w:t>Schedule delivery of equipment only when building is far enough advanced to protect units from weather and construction dust and debris.</w:t>
      </w:r>
    </w:p>
    <w:p w14:paraId="0750ADA0" w14:textId="77777777" w:rsidR="002B15FD" w:rsidRPr="00D61328" w:rsidRDefault="002B15FD" w:rsidP="00F357CA">
      <w:pPr>
        <w:pStyle w:val="Heading3"/>
        <w:numPr>
          <w:ilvl w:val="2"/>
          <w:numId w:val="11"/>
        </w:numPr>
        <w:tabs>
          <w:tab w:val="clear" w:pos="720"/>
        </w:tabs>
        <w:ind w:left="1440" w:hanging="720"/>
      </w:pPr>
      <w:r w:rsidRPr="00D61328">
        <w:t>Specification Sections may contain additional requirements for delivery, storage and handling.</w:t>
      </w:r>
    </w:p>
    <w:p w14:paraId="3D218BD9" w14:textId="77777777" w:rsidR="002B15FD" w:rsidRPr="00D61328" w:rsidRDefault="002B15FD" w:rsidP="00F357CA">
      <w:pPr>
        <w:pStyle w:val="Heading3"/>
        <w:numPr>
          <w:ilvl w:val="2"/>
          <w:numId w:val="11"/>
        </w:numPr>
        <w:tabs>
          <w:tab w:val="clear" w:pos="720"/>
        </w:tabs>
        <w:ind w:left="1440" w:hanging="720"/>
      </w:pPr>
      <w:r w:rsidRPr="00D61328">
        <w:t xml:space="preserve">Handle and store Products in </w:t>
      </w:r>
      <w:r w:rsidR="00F357CA">
        <w:t xml:space="preserve">a </w:t>
      </w:r>
      <w:r w:rsidRPr="00D61328">
        <w:t>manner to prevent damage, adulteration, deterioration and soiling and in accordance with</w:t>
      </w:r>
      <w:r w:rsidR="00F357CA">
        <w:t xml:space="preserve"> the</w:t>
      </w:r>
      <w:r w:rsidRPr="00D61328">
        <w:t xml:space="preserve"> manufacturer's instructions when applicable.</w:t>
      </w:r>
    </w:p>
    <w:p w14:paraId="4AFECA90" w14:textId="77777777" w:rsidR="002B15FD" w:rsidRPr="00D61328" w:rsidRDefault="002B15FD" w:rsidP="00F357CA">
      <w:pPr>
        <w:pStyle w:val="Heading3"/>
        <w:numPr>
          <w:ilvl w:val="2"/>
          <w:numId w:val="11"/>
        </w:numPr>
        <w:tabs>
          <w:tab w:val="clear" w:pos="720"/>
        </w:tabs>
        <w:ind w:left="1440" w:hanging="720"/>
      </w:pPr>
      <w:r w:rsidRPr="00D61328">
        <w:t xml:space="preserve">Store packaged or bundled Products in original and undamaged condition with </w:t>
      </w:r>
      <w:r w:rsidR="00F357CA">
        <w:t xml:space="preserve">the </w:t>
      </w:r>
      <w:r w:rsidRPr="00D61328">
        <w:t xml:space="preserve">manufacturer's seal and labels intact. Do not remove from packaging or bundling until required in </w:t>
      </w:r>
      <w:r w:rsidR="00F357CA">
        <w:t xml:space="preserve">the </w:t>
      </w:r>
      <w:r w:rsidRPr="00D61328">
        <w:t>Work.</w:t>
      </w:r>
    </w:p>
    <w:p w14:paraId="2BADE223" w14:textId="77777777" w:rsidR="00F357CA" w:rsidRPr="00F357CA" w:rsidRDefault="00F357CA" w:rsidP="00F357CA">
      <w:pPr>
        <w:pStyle w:val="Heading3"/>
        <w:numPr>
          <w:ilvl w:val="2"/>
          <w:numId w:val="11"/>
        </w:numPr>
        <w:tabs>
          <w:tab w:val="clear" w:pos="720"/>
        </w:tabs>
        <w:ind w:left="1440" w:hanging="720"/>
      </w:pPr>
      <w:r w:rsidRPr="00F357CA">
        <w:t xml:space="preserve">The Contractor shall remove and replace damaged or defective products at its own expense and to the satisfaction of the Consultant. Defective products, whenever identified prior to completion of Work, will be rejected, regardless of previous inspections. Inspection does not </w:t>
      </w:r>
      <w:r w:rsidRPr="00F357CA">
        <w:lastRenderedPageBreak/>
        <w:t>relieve the Contractor of any of its responsibilities under the Contract, but is a precaution against oversight or error. The Contractor shall be responsible for any delays and expenses caused by rejection of damaged or defective products.</w:t>
      </w:r>
    </w:p>
    <w:p w14:paraId="48C91ACD" w14:textId="77777777" w:rsidR="002B15FD" w:rsidRPr="00D61328" w:rsidRDefault="002B15FD" w:rsidP="00F357CA">
      <w:pPr>
        <w:pStyle w:val="Heading3"/>
        <w:numPr>
          <w:ilvl w:val="2"/>
          <w:numId w:val="11"/>
        </w:numPr>
        <w:tabs>
          <w:tab w:val="clear" w:pos="720"/>
        </w:tabs>
        <w:ind w:left="1440" w:hanging="720"/>
      </w:pPr>
      <w:r w:rsidRPr="00D61328">
        <w:t>Touch-up damaged factory finished surfaces to Consultant’s satisfaction. Use touch-up materials to match original. Do not paint over name plates.</w:t>
      </w:r>
    </w:p>
    <w:p w14:paraId="66160C41" w14:textId="77777777" w:rsidR="005F3CF3" w:rsidRPr="00F357CA" w:rsidRDefault="005F3CF3" w:rsidP="00F357CA">
      <w:pPr>
        <w:pStyle w:val="Heading1"/>
        <w:numPr>
          <w:ilvl w:val="0"/>
          <w:numId w:val="11"/>
        </w:numPr>
      </w:pPr>
      <w:r w:rsidRPr="00F357CA">
        <w:t>PRODUCTS</w:t>
      </w:r>
    </w:p>
    <w:p w14:paraId="76E0F506" w14:textId="77777777" w:rsidR="005F3CF3" w:rsidRPr="00F357CA" w:rsidRDefault="005F3CF3" w:rsidP="00F357CA">
      <w:pPr>
        <w:pStyle w:val="Heading2"/>
        <w:numPr>
          <w:ilvl w:val="1"/>
          <w:numId w:val="11"/>
        </w:numPr>
        <w:tabs>
          <w:tab w:val="clear" w:pos="576"/>
          <w:tab w:val="num" w:pos="720"/>
        </w:tabs>
        <w:ind w:left="720" w:hanging="720"/>
      </w:pPr>
      <w:r w:rsidRPr="00F357CA">
        <w:t>General</w:t>
      </w:r>
    </w:p>
    <w:p w14:paraId="2F24D819" w14:textId="77777777" w:rsidR="005F3CF3" w:rsidRDefault="005F3CF3" w:rsidP="00F357CA">
      <w:pPr>
        <w:pStyle w:val="Heading3"/>
        <w:numPr>
          <w:ilvl w:val="2"/>
          <w:numId w:val="11"/>
        </w:numPr>
        <w:tabs>
          <w:tab w:val="clear" w:pos="720"/>
        </w:tabs>
        <w:ind w:left="1440" w:hanging="720"/>
      </w:pPr>
      <w:r w:rsidRPr="00447D83">
        <w:t xml:space="preserve">Provide </w:t>
      </w:r>
      <w:r w:rsidR="00321234" w:rsidRPr="00447D83">
        <w:t xml:space="preserve">the </w:t>
      </w:r>
      <w:r w:rsidRPr="00447D83">
        <w:t xml:space="preserve">manufacturer’s standard materials suitable for </w:t>
      </w:r>
      <w:r w:rsidR="00321234" w:rsidRPr="00447D83">
        <w:t xml:space="preserve">the </w:t>
      </w:r>
      <w:r w:rsidRPr="00447D83">
        <w:t>service conditions</w:t>
      </w:r>
      <w:r w:rsidR="007C2111" w:rsidRPr="00447D83">
        <w:t xml:space="preserve"> </w:t>
      </w:r>
      <w:r w:rsidR="00321234" w:rsidRPr="00447D83">
        <w:t>to be encountered</w:t>
      </w:r>
      <w:r w:rsidRPr="00447D83">
        <w:t>, unless otherwise specified in the individual Specification</w:t>
      </w:r>
      <w:r w:rsidR="00321234" w:rsidRPr="00447D83">
        <w:t xml:space="preserve"> Sections</w:t>
      </w:r>
      <w:r w:rsidRPr="00447D83">
        <w:t>.</w:t>
      </w:r>
    </w:p>
    <w:p w14:paraId="338306BB" w14:textId="7847ED14" w:rsidR="00D11372" w:rsidRPr="00D61328" w:rsidRDefault="00D11372" w:rsidP="00F357CA">
      <w:pPr>
        <w:pStyle w:val="Heading3"/>
        <w:numPr>
          <w:ilvl w:val="2"/>
          <w:numId w:val="11"/>
        </w:numPr>
        <w:tabs>
          <w:tab w:val="clear" w:pos="720"/>
        </w:tabs>
        <w:ind w:left="1440" w:hanging="720"/>
      </w:pPr>
      <w:r w:rsidRPr="00D61328">
        <w:t>All materials, chemicals and equipment coming in contact with the process and/or water must be NSF 60/61</w:t>
      </w:r>
      <w:r w:rsidR="00284315">
        <w:t>/372</w:t>
      </w:r>
      <w:r w:rsidRPr="00D61328">
        <w:t xml:space="preserve"> certified (as applicable).</w:t>
      </w:r>
    </w:p>
    <w:p w14:paraId="44A610FF" w14:textId="77777777" w:rsidR="00D11372" w:rsidRPr="00D61328" w:rsidRDefault="00D11372" w:rsidP="00F357CA">
      <w:pPr>
        <w:pStyle w:val="Heading3"/>
        <w:numPr>
          <w:ilvl w:val="2"/>
          <w:numId w:val="11"/>
        </w:numPr>
        <w:tabs>
          <w:tab w:val="clear" w:pos="720"/>
        </w:tabs>
        <w:ind w:left="1440" w:hanging="720"/>
      </w:pPr>
      <w:r w:rsidRPr="00D61328">
        <w:t xml:space="preserve">All equipment and all parts and materials comprising same shall be </w:t>
      </w:r>
      <w:r>
        <w:t>free of asbestos, lead and mercury</w:t>
      </w:r>
      <w:r w:rsidRPr="00D61328">
        <w:t>.</w:t>
      </w:r>
    </w:p>
    <w:p w14:paraId="31E6D10B" w14:textId="77777777" w:rsidR="005F3CF3" w:rsidRPr="00447D83" w:rsidRDefault="005F3CF3" w:rsidP="00F357CA">
      <w:pPr>
        <w:pStyle w:val="Heading3"/>
        <w:numPr>
          <w:ilvl w:val="2"/>
          <w:numId w:val="11"/>
        </w:numPr>
        <w:tabs>
          <w:tab w:val="clear" w:pos="720"/>
        </w:tabs>
        <w:ind w:left="1440" w:hanging="720"/>
      </w:pPr>
      <w:r w:rsidRPr="00447D83">
        <w:t xml:space="preserve">Where </w:t>
      </w:r>
      <w:r w:rsidR="00321234" w:rsidRPr="00447D83">
        <w:t>the P</w:t>
      </w:r>
      <w:r w:rsidRPr="00447D83">
        <w:t xml:space="preserve">roduct </w:t>
      </w:r>
      <w:r w:rsidR="00321234" w:rsidRPr="00447D83">
        <w:t>S</w:t>
      </w:r>
      <w:r w:rsidRPr="00447D83">
        <w:t xml:space="preserve">pecifications include a named manufacturer, with or without </w:t>
      </w:r>
      <w:r w:rsidR="00321234" w:rsidRPr="00447D83">
        <w:t xml:space="preserve">a </w:t>
      </w:r>
      <w:r w:rsidRPr="00447D83">
        <w:t xml:space="preserve">model number, and also include performance requirements, </w:t>
      </w:r>
      <w:r w:rsidR="00321234" w:rsidRPr="00447D83">
        <w:t xml:space="preserve">the </w:t>
      </w:r>
      <w:r w:rsidRPr="00447D83">
        <w:t xml:space="preserve">named manufacturer’s </w:t>
      </w:r>
      <w:r w:rsidR="00321234" w:rsidRPr="00447D83">
        <w:t>P</w:t>
      </w:r>
      <w:r w:rsidRPr="00447D83">
        <w:t xml:space="preserve">roducts must meet the performance </w:t>
      </w:r>
      <w:r w:rsidR="007C2111" w:rsidRPr="00447D83">
        <w:t>s</w:t>
      </w:r>
      <w:r w:rsidRPr="00447D83">
        <w:t>pecifications</w:t>
      </w:r>
      <w:r w:rsidR="00F357CA">
        <w:t xml:space="preserve"> of the Contract</w:t>
      </w:r>
      <w:r w:rsidRPr="00447D83">
        <w:t>.</w:t>
      </w:r>
    </w:p>
    <w:p w14:paraId="7EEE54A1" w14:textId="77777777" w:rsidR="005F3CF3" w:rsidRPr="00447D83" w:rsidRDefault="00321234" w:rsidP="00F357CA">
      <w:pPr>
        <w:pStyle w:val="Heading3"/>
        <w:numPr>
          <w:ilvl w:val="2"/>
          <w:numId w:val="11"/>
        </w:numPr>
        <w:tabs>
          <w:tab w:val="clear" w:pos="720"/>
        </w:tabs>
        <w:ind w:left="1440" w:hanging="720"/>
      </w:pPr>
      <w:r w:rsidRPr="00447D83">
        <w:t xml:space="preserve">Similar </w:t>
      </w:r>
      <w:r w:rsidR="005F3CF3" w:rsidRPr="00447D83">
        <w:t xml:space="preserve">items of </w:t>
      </w:r>
      <w:r w:rsidRPr="00447D83">
        <w:t>P</w:t>
      </w:r>
      <w:r w:rsidR="005F3CF3" w:rsidRPr="00447D83">
        <w:t xml:space="preserve">roducts furnished and installed in the Work shall be </w:t>
      </w:r>
      <w:r w:rsidRPr="00447D83">
        <w:t xml:space="preserve">the </w:t>
      </w:r>
      <w:r w:rsidR="005F3CF3" w:rsidRPr="00447D83">
        <w:t xml:space="preserve">end </w:t>
      </w:r>
      <w:r w:rsidRPr="00447D83">
        <w:t>P</w:t>
      </w:r>
      <w:r w:rsidR="005F3CF3" w:rsidRPr="00447D83">
        <w:t xml:space="preserve">roducts of one manufacturer and of the same series or family of models </w:t>
      </w:r>
      <w:r w:rsidR="007C2111" w:rsidRPr="00447D83">
        <w:t>in order</w:t>
      </w:r>
      <w:r w:rsidRPr="00447D83">
        <w:t xml:space="preserve"> </w:t>
      </w:r>
      <w:r w:rsidR="005F3CF3" w:rsidRPr="00447D83">
        <w:t xml:space="preserve">to achieve standardization for appearance, operation and maintenance, spare parts and replacement, manufacturer’s services, and </w:t>
      </w:r>
      <w:r w:rsidRPr="00447D83">
        <w:t xml:space="preserve">in order to </w:t>
      </w:r>
      <w:r w:rsidR="005F3CF3" w:rsidRPr="00447D83">
        <w:t xml:space="preserve">implement </w:t>
      </w:r>
      <w:r w:rsidRPr="00447D83">
        <w:t xml:space="preserve">the </w:t>
      </w:r>
      <w:r w:rsidR="005F3CF3" w:rsidRPr="00447D83">
        <w:t xml:space="preserve">same or similar process instrumentation and control functions in </w:t>
      </w:r>
      <w:r w:rsidRPr="00447D83">
        <w:t xml:space="preserve">the </w:t>
      </w:r>
      <w:r w:rsidR="005F3CF3" w:rsidRPr="00447D83">
        <w:t xml:space="preserve">same or </w:t>
      </w:r>
      <w:r w:rsidRPr="00447D83">
        <w:t xml:space="preserve">a </w:t>
      </w:r>
      <w:r w:rsidR="005F3CF3" w:rsidRPr="00447D83">
        <w:t>similar manner.</w:t>
      </w:r>
    </w:p>
    <w:p w14:paraId="1831A930" w14:textId="77777777" w:rsidR="005F3CF3" w:rsidRPr="00447D83" w:rsidRDefault="005F3CF3" w:rsidP="00F357CA">
      <w:pPr>
        <w:pStyle w:val="Heading3"/>
        <w:numPr>
          <w:ilvl w:val="2"/>
          <w:numId w:val="11"/>
        </w:numPr>
        <w:tabs>
          <w:tab w:val="clear" w:pos="720"/>
        </w:tabs>
        <w:ind w:left="1440" w:hanging="720"/>
      </w:pPr>
      <w:r w:rsidRPr="00447D83">
        <w:t xml:space="preserve">Do not use materials and equipment removed from </w:t>
      </w:r>
      <w:r w:rsidR="00321234" w:rsidRPr="00447D83">
        <w:t xml:space="preserve">the </w:t>
      </w:r>
      <w:r w:rsidRPr="00447D83">
        <w:t xml:space="preserve">existing premises, except as specifically permitted by </w:t>
      </w:r>
      <w:r w:rsidR="00321234" w:rsidRPr="00447D83">
        <w:t xml:space="preserve">the </w:t>
      </w:r>
      <w:r w:rsidRPr="00447D83">
        <w:t>Contract Documents.</w:t>
      </w:r>
    </w:p>
    <w:p w14:paraId="4434644A" w14:textId="77777777" w:rsidR="005F3CF3" w:rsidRPr="00447D83" w:rsidRDefault="005F3CF3" w:rsidP="00F357CA">
      <w:pPr>
        <w:pStyle w:val="Heading3"/>
        <w:numPr>
          <w:ilvl w:val="2"/>
          <w:numId w:val="11"/>
        </w:numPr>
        <w:tabs>
          <w:tab w:val="clear" w:pos="720"/>
        </w:tabs>
        <w:ind w:left="1440" w:hanging="720"/>
      </w:pPr>
      <w:r w:rsidRPr="00447D83">
        <w:t>Provide interchangeable components of the same manufacturer, for similar components, unless otherwise specified</w:t>
      </w:r>
      <w:r w:rsidR="0062597E" w:rsidRPr="00447D83">
        <w:t xml:space="preserve"> in the Contract Documents</w:t>
      </w:r>
      <w:r w:rsidRPr="00447D83">
        <w:t>.</w:t>
      </w:r>
    </w:p>
    <w:p w14:paraId="28F83A29" w14:textId="77777777" w:rsidR="005F3CF3" w:rsidRPr="00447D83" w:rsidRDefault="005F3CF3" w:rsidP="00F357CA">
      <w:pPr>
        <w:pStyle w:val="Heading3"/>
        <w:numPr>
          <w:ilvl w:val="2"/>
          <w:numId w:val="11"/>
        </w:numPr>
        <w:tabs>
          <w:tab w:val="clear" w:pos="720"/>
        </w:tabs>
        <w:ind w:left="1440" w:hanging="720"/>
      </w:pPr>
      <w:r w:rsidRPr="00447D83">
        <w:t xml:space="preserve">Equipment, Components, Systems, Subsystems: </w:t>
      </w:r>
      <w:r w:rsidR="0062597E" w:rsidRPr="00447D83">
        <w:t xml:space="preserve"> </w:t>
      </w:r>
      <w:r w:rsidRPr="00447D83">
        <w:t xml:space="preserve">Design and manufacture with due regard for </w:t>
      </w:r>
      <w:r w:rsidR="0062597E" w:rsidRPr="00447D83">
        <w:t xml:space="preserve">the </w:t>
      </w:r>
      <w:r w:rsidRPr="00447D83">
        <w:t xml:space="preserve">health and safety of operation, maintenance, accessibility, durability of parts, and </w:t>
      </w:r>
      <w:r w:rsidR="0062597E" w:rsidRPr="00447D83">
        <w:t xml:space="preserve">in order to </w:t>
      </w:r>
      <w:r w:rsidRPr="00447D83">
        <w:t xml:space="preserve">comply with </w:t>
      </w:r>
      <w:r w:rsidR="0062597E" w:rsidRPr="00447D83">
        <w:t xml:space="preserve">all </w:t>
      </w:r>
      <w:r w:rsidRPr="00447D83">
        <w:t>applicable OHSA, provincial, and local health and safety regulations.</w:t>
      </w:r>
    </w:p>
    <w:p w14:paraId="55DBF11D" w14:textId="77777777" w:rsidR="005F3CF3" w:rsidRPr="00447D83" w:rsidRDefault="005F3CF3" w:rsidP="00F357CA">
      <w:pPr>
        <w:pStyle w:val="Heading3"/>
        <w:numPr>
          <w:ilvl w:val="2"/>
          <w:numId w:val="11"/>
        </w:numPr>
        <w:tabs>
          <w:tab w:val="clear" w:pos="720"/>
        </w:tabs>
        <w:ind w:left="1440" w:hanging="720"/>
      </w:pPr>
      <w:r w:rsidRPr="00447D83">
        <w:t xml:space="preserve">Regulatory Requirement: Coating </w:t>
      </w:r>
      <w:r w:rsidR="0062597E" w:rsidRPr="00447D83">
        <w:t xml:space="preserve">of </w:t>
      </w:r>
      <w:r w:rsidRPr="00447D83">
        <w:t xml:space="preserve">materials shall meet </w:t>
      </w:r>
      <w:r w:rsidR="0062597E" w:rsidRPr="00447D83">
        <w:t xml:space="preserve">all applicable </w:t>
      </w:r>
      <w:r w:rsidRPr="00447D83">
        <w:t>federal, provincial, and local requirements limiting the emission of volatile organic compounds and for worker exposure.</w:t>
      </w:r>
    </w:p>
    <w:p w14:paraId="71BDC48B" w14:textId="77777777" w:rsidR="005F3CF3" w:rsidRPr="00447D83" w:rsidRDefault="005F3CF3" w:rsidP="00F357CA">
      <w:pPr>
        <w:pStyle w:val="Heading3"/>
        <w:numPr>
          <w:ilvl w:val="2"/>
          <w:numId w:val="11"/>
        </w:numPr>
        <w:tabs>
          <w:tab w:val="clear" w:pos="720"/>
        </w:tabs>
        <w:ind w:left="1440" w:hanging="720"/>
      </w:pPr>
      <w:r w:rsidRPr="00447D83">
        <w:t xml:space="preserve">Safety Guards: Provide </w:t>
      </w:r>
      <w:r w:rsidR="0062597E" w:rsidRPr="00447D83">
        <w:t xml:space="preserve">safety guards </w:t>
      </w:r>
      <w:r w:rsidRPr="00447D83">
        <w:t xml:space="preserve">for all belt or chain drives, fan blades, couplings, or other moving or rotary parts. </w:t>
      </w:r>
      <w:r w:rsidR="0062597E" w:rsidRPr="00447D83">
        <w:t xml:space="preserve"> </w:t>
      </w:r>
      <w:r w:rsidRPr="00447D83">
        <w:t>Cover rotating part</w:t>
      </w:r>
      <w:r w:rsidR="0062597E" w:rsidRPr="00447D83">
        <w:t>s</w:t>
      </w:r>
      <w:r w:rsidRPr="00447D83">
        <w:t xml:space="preserve"> on all sides. </w:t>
      </w:r>
      <w:r w:rsidR="0062597E" w:rsidRPr="00447D83">
        <w:t xml:space="preserve"> </w:t>
      </w:r>
      <w:r w:rsidRPr="00447D83">
        <w:t xml:space="preserve">Design for easy installation and removal. </w:t>
      </w:r>
      <w:r w:rsidR="0062597E" w:rsidRPr="00447D83">
        <w:t xml:space="preserve"> </w:t>
      </w:r>
      <w:r w:rsidRPr="00447D83">
        <w:t>Use 16 gauge or heavier</w:t>
      </w:r>
      <w:r w:rsidR="0062597E" w:rsidRPr="00447D83">
        <w:t>,</w:t>
      </w:r>
      <w:r w:rsidRPr="00447D83">
        <w:t xml:space="preserve"> galvanized steel, aluminum coated steel, stainless steel, or hot-dip galvanized or aluminum coated 12 mm mesh expanded steel, reinforced as needed </w:t>
      </w:r>
      <w:r w:rsidR="0062597E" w:rsidRPr="00447D83">
        <w:t xml:space="preserve">in order </w:t>
      </w:r>
      <w:r w:rsidRPr="00447D83">
        <w:t xml:space="preserve">to eliminate excessive vibration. </w:t>
      </w:r>
      <w:r w:rsidR="0062597E" w:rsidRPr="00447D83">
        <w:t xml:space="preserve"> </w:t>
      </w:r>
      <w:r w:rsidRPr="00447D83">
        <w:t xml:space="preserve">Provide hot-dip galvanized or stainless steel accessories and supports, including bolts. </w:t>
      </w:r>
      <w:r w:rsidR="0062597E" w:rsidRPr="00447D83">
        <w:t xml:space="preserve"> </w:t>
      </w:r>
      <w:r w:rsidRPr="00447D83">
        <w:t>For outdoor application</w:t>
      </w:r>
      <w:r w:rsidR="0062597E" w:rsidRPr="00447D83">
        <w:t>s</w:t>
      </w:r>
      <w:r w:rsidRPr="00447D83">
        <w:t xml:space="preserve">, prevent </w:t>
      </w:r>
      <w:r w:rsidR="0062597E" w:rsidRPr="00447D83">
        <w:t xml:space="preserve">the </w:t>
      </w:r>
      <w:r w:rsidRPr="00447D83">
        <w:t>entrance of rain and dripping water. Eliminate sharp edges with suitable borders neatly welded.</w:t>
      </w:r>
    </w:p>
    <w:p w14:paraId="1829EEA0" w14:textId="77777777" w:rsidR="005F3CF3" w:rsidRPr="00447D83" w:rsidRDefault="005F3CF3" w:rsidP="00F357CA">
      <w:pPr>
        <w:pStyle w:val="Heading3"/>
        <w:numPr>
          <w:ilvl w:val="2"/>
          <w:numId w:val="11"/>
        </w:numPr>
        <w:tabs>
          <w:tab w:val="clear" w:pos="720"/>
        </w:tabs>
        <w:ind w:left="1440" w:hanging="720"/>
      </w:pPr>
      <w:r w:rsidRPr="00447D83">
        <w:t xml:space="preserve">Provide materials and equipment listed by </w:t>
      </w:r>
      <w:r w:rsidR="00F357CA">
        <w:t xml:space="preserve">the </w:t>
      </w:r>
      <w:r w:rsidRPr="00447D83">
        <w:t>ULC wherever standards have been established by that agency.</w:t>
      </w:r>
    </w:p>
    <w:p w14:paraId="1BB439C8" w14:textId="77777777" w:rsidR="005F3CF3" w:rsidRPr="00447D83" w:rsidRDefault="005F3CF3" w:rsidP="00F357CA">
      <w:pPr>
        <w:pStyle w:val="Heading3"/>
        <w:numPr>
          <w:ilvl w:val="2"/>
          <w:numId w:val="11"/>
        </w:numPr>
        <w:tabs>
          <w:tab w:val="clear" w:pos="720"/>
        </w:tabs>
        <w:ind w:left="1440" w:hanging="720"/>
      </w:pPr>
      <w:r w:rsidRPr="00447D83">
        <w:t>Equipment Finish:</w:t>
      </w:r>
    </w:p>
    <w:p w14:paraId="6C197656" w14:textId="77777777" w:rsidR="005F3CF3" w:rsidRPr="00447D83" w:rsidRDefault="005F3CF3" w:rsidP="00725021">
      <w:pPr>
        <w:pStyle w:val="Heading4"/>
        <w:numPr>
          <w:ilvl w:val="3"/>
          <w:numId w:val="11"/>
        </w:numPr>
        <w:tabs>
          <w:tab w:val="num" w:pos="2160"/>
        </w:tabs>
        <w:ind w:left="2160" w:hanging="720"/>
      </w:pPr>
      <w:r w:rsidRPr="00447D83">
        <w:t xml:space="preserve">Provide </w:t>
      </w:r>
      <w:r w:rsidR="0062597E" w:rsidRPr="00447D83">
        <w:t xml:space="preserve">the </w:t>
      </w:r>
      <w:r w:rsidRPr="00447D83">
        <w:t>manufacturer’s standard finish and colo</w:t>
      </w:r>
      <w:r w:rsidR="0062597E" w:rsidRPr="00447D83">
        <w:t>u</w:t>
      </w:r>
      <w:r w:rsidRPr="00447D83">
        <w:t xml:space="preserve">r, except where </w:t>
      </w:r>
      <w:r w:rsidR="0062597E" w:rsidRPr="00447D83">
        <w:t xml:space="preserve">a </w:t>
      </w:r>
      <w:r w:rsidRPr="00447D83">
        <w:t>specific colo</w:t>
      </w:r>
      <w:r w:rsidR="0062597E" w:rsidRPr="00447D83">
        <w:t>u</w:t>
      </w:r>
      <w:r w:rsidRPr="00447D83">
        <w:t>r is indicated</w:t>
      </w:r>
      <w:r w:rsidR="0062597E" w:rsidRPr="00447D83">
        <w:t xml:space="preserve"> in the Contract Documents</w:t>
      </w:r>
      <w:r w:rsidRPr="00447D83">
        <w:t>.</w:t>
      </w:r>
    </w:p>
    <w:p w14:paraId="27DDA26D" w14:textId="77777777" w:rsidR="005F3CF3" w:rsidRPr="00447D83" w:rsidRDefault="005F3CF3" w:rsidP="00725021">
      <w:pPr>
        <w:pStyle w:val="Heading4"/>
        <w:numPr>
          <w:ilvl w:val="3"/>
          <w:numId w:val="11"/>
        </w:numPr>
        <w:tabs>
          <w:tab w:val="num" w:pos="2160"/>
        </w:tabs>
        <w:ind w:left="2160" w:hanging="720"/>
      </w:pPr>
      <w:r w:rsidRPr="00447D83">
        <w:t xml:space="preserve">If </w:t>
      </w:r>
      <w:r w:rsidR="0062597E" w:rsidRPr="00447D83">
        <w:t xml:space="preserve">the </w:t>
      </w:r>
      <w:r w:rsidRPr="00447D83">
        <w:t>manufacturer has no standard colo</w:t>
      </w:r>
      <w:r w:rsidR="0062597E" w:rsidRPr="00447D83">
        <w:t>u</w:t>
      </w:r>
      <w:r w:rsidRPr="00447D83">
        <w:t xml:space="preserve">r, provide equipment with </w:t>
      </w:r>
      <w:r w:rsidR="0062597E" w:rsidRPr="00447D83">
        <w:t xml:space="preserve">the </w:t>
      </w:r>
      <w:r w:rsidRPr="00447D83">
        <w:t xml:space="preserve">finish as approved by </w:t>
      </w:r>
      <w:r w:rsidR="0062597E" w:rsidRPr="00447D83">
        <w:t>the Consultant</w:t>
      </w:r>
      <w:r w:rsidRPr="00447D83">
        <w:t>.</w:t>
      </w:r>
    </w:p>
    <w:p w14:paraId="7CACF9B3" w14:textId="2B2213B5" w:rsidR="005F3CF3" w:rsidRPr="00447D83" w:rsidRDefault="005F3CF3" w:rsidP="00F357CA">
      <w:pPr>
        <w:pStyle w:val="Heading3"/>
        <w:numPr>
          <w:ilvl w:val="2"/>
          <w:numId w:val="11"/>
        </w:numPr>
        <w:tabs>
          <w:tab w:val="clear" w:pos="720"/>
        </w:tabs>
        <w:ind w:left="1440" w:hanging="720"/>
      </w:pPr>
      <w:r w:rsidRPr="00447D83">
        <w:lastRenderedPageBreak/>
        <w:t xml:space="preserve">Special Tools and Accessories: </w:t>
      </w:r>
      <w:r w:rsidR="0062597E" w:rsidRPr="00447D83">
        <w:t xml:space="preserve"> </w:t>
      </w:r>
      <w:r w:rsidRPr="00447D83">
        <w:t xml:space="preserve">Furnish to </w:t>
      </w:r>
      <w:r w:rsidR="0062597E" w:rsidRPr="00447D83">
        <w:t xml:space="preserve">the </w:t>
      </w:r>
      <w:r w:rsidR="00C90D12" w:rsidRPr="00447D83">
        <w:t>Region</w:t>
      </w:r>
      <w:r w:rsidRPr="00447D83">
        <w:t>, upon acceptance of equipment, all accessories required to place each item of equipment in</w:t>
      </w:r>
      <w:r w:rsidR="0062597E" w:rsidRPr="00447D83">
        <w:t>to</w:t>
      </w:r>
      <w:r w:rsidRPr="00447D83">
        <w:t xml:space="preserve"> full operation. These accessory items include, but are not limited to, adequate oil and grease (as required for </w:t>
      </w:r>
      <w:r w:rsidR="0062597E" w:rsidRPr="00447D83">
        <w:t xml:space="preserve">the </w:t>
      </w:r>
      <w:r w:rsidRPr="00447D83">
        <w:t xml:space="preserve">first lubrication of </w:t>
      </w:r>
      <w:r w:rsidR="0062597E" w:rsidRPr="00447D83">
        <w:t xml:space="preserve">the </w:t>
      </w:r>
      <w:r w:rsidRPr="00447D83">
        <w:t>equipment after field testing), light bulbs, fuses, hydrant wrenches, valve keys, hand</w:t>
      </w:r>
      <w:r w:rsidR="002E74BA">
        <w:t>-</w:t>
      </w:r>
      <w:r w:rsidRPr="00447D83">
        <w:t>wheels, chain operators, special tools, and other spare parts as required for maintenance.</w:t>
      </w:r>
    </w:p>
    <w:p w14:paraId="12F43A85" w14:textId="77777777" w:rsidR="005F3CF3" w:rsidRPr="00447D83" w:rsidRDefault="005F3CF3" w:rsidP="00F357CA">
      <w:pPr>
        <w:pStyle w:val="Heading3"/>
        <w:numPr>
          <w:ilvl w:val="2"/>
          <w:numId w:val="11"/>
        </w:numPr>
        <w:tabs>
          <w:tab w:val="clear" w:pos="720"/>
        </w:tabs>
        <w:ind w:left="1440" w:hanging="720"/>
      </w:pPr>
      <w:r w:rsidRPr="00447D83">
        <w:t>Lubricants:</w:t>
      </w:r>
    </w:p>
    <w:p w14:paraId="3E75C8C6" w14:textId="26B28EEE" w:rsidR="005F3CF3" w:rsidRPr="00447D83" w:rsidRDefault="005F3CF3" w:rsidP="00725021">
      <w:pPr>
        <w:pStyle w:val="Heading4"/>
        <w:numPr>
          <w:ilvl w:val="3"/>
          <w:numId w:val="11"/>
        </w:numPr>
        <w:tabs>
          <w:tab w:val="num" w:pos="2160"/>
        </w:tabs>
        <w:ind w:left="2160" w:hanging="720"/>
      </w:pPr>
      <w:r w:rsidRPr="00447D83">
        <w:t xml:space="preserve">Provide </w:t>
      </w:r>
      <w:r w:rsidR="0062597E" w:rsidRPr="00447D83">
        <w:t xml:space="preserve">the </w:t>
      </w:r>
      <w:r w:rsidRPr="00447D83">
        <w:t xml:space="preserve">initial lubricant recommended by </w:t>
      </w:r>
      <w:r w:rsidR="0062597E" w:rsidRPr="00447D83">
        <w:t xml:space="preserve">the </w:t>
      </w:r>
      <w:r w:rsidRPr="00447D83">
        <w:t xml:space="preserve">equipment manufacturer in </w:t>
      </w:r>
      <w:r w:rsidR="0062597E" w:rsidRPr="00447D83">
        <w:t xml:space="preserve">a </w:t>
      </w:r>
      <w:r w:rsidRPr="00447D83">
        <w:t xml:space="preserve">sufficient quantity to fill </w:t>
      </w:r>
      <w:r w:rsidR="0062597E" w:rsidRPr="00447D83">
        <w:t xml:space="preserve">the </w:t>
      </w:r>
      <w:r w:rsidRPr="00447D83">
        <w:t xml:space="preserve">lubricant reservoirs and to replace </w:t>
      </w:r>
      <w:r w:rsidR="0062597E" w:rsidRPr="00447D83">
        <w:t xml:space="preserve">any </w:t>
      </w:r>
      <w:r w:rsidRPr="00447D83">
        <w:t>consumption during testing, start</w:t>
      </w:r>
      <w:r w:rsidR="002E74BA">
        <w:t>-</w:t>
      </w:r>
      <w:r w:rsidRPr="00447D83">
        <w:t xml:space="preserve">up, and operation until final acceptance by </w:t>
      </w:r>
      <w:r w:rsidR="0062597E" w:rsidRPr="00447D83">
        <w:t xml:space="preserve">the </w:t>
      </w:r>
      <w:r w:rsidR="00C90D12" w:rsidRPr="00447D83">
        <w:t>Region</w:t>
      </w:r>
      <w:r w:rsidRPr="00447D83">
        <w:t>.</w:t>
      </w:r>
    </w:p>
    <w:p w14:paraId="47A42035" w14:textId="77777777" w:rsidR="005F3CF3" w:rsidRPr="00447D83" w:rsidRDefault="005F3CF3" w:rsidP="00725021">
      <w:pPr>
        <w:pStyle w:val="Heading4"/>
        <w:numPr>
          <w:ilvl w:val="3"/>
          <w:numId w:val="11"/>
        </w:numPr>
        <w:tabs>
          <w:tab w:val="num" w:pos="2160"/>
        </w:tabs>
        <w:ind w:left="2160" w:hanging="720"/>
      </w:pPr>
      <w:r w:rsidRPr="00447D83">
        <w:t xml:space="preserve">Provide lubricants </w:t>
      </w:r>
      <w:r w:rsidR="0062597E" w:rsidRPr="00447D83">
        <w:t xml:space="preserve">which are </w:t>
      </w:r>
      <w:r w:rsidRPr="00447D83">
        <w:t xml:space="preserve">readily available in Canada. To the extent possible, provide lubricants </w:t>
      </w:r>
      <w:r w:rsidR="007C2111" w:rsidRPr="00447D83">
        <w:t xml:space="preserve">that </w:t>
      </w:r>
      <w:r w:rsidR="0062597E" w:rsidRPr="00447D83">
        <w:t xml:space="preserve">are </w:t>
      </w:r>
      <w:r w:rsidRPr="00447D83">
        <w:t xml:space="preserve">compatible with products currently used in </w:t>
      </w:r>
      <w:r w:rsidR="0062597E" w:rsidRPr="00447D83">
        <w:t xml:space="preserve">the </w:t>
      </w:r>
      <w:r w:rsidR="00C90D12" w:rsidRPr="00447D83">
        <w:t>Region</w:t>
      </w:r>
      <w:r w:rsidRPr="00447D83">
        <w:t>’s maintenance operations.</w:t>
      </w:r>
    </w:p>
    <w:p w14:paraId="7E7467A5" w14:textId="77777777" w:rsidR="005F3CF3" w:rsidRPr="00447D83" w:rsidRDefault="005F3CF3" w:rsidP="00725021">
      <w:pPr>
        <w:pStyle w:val="Heading4"/>
        <w:numPr>
          <w:ilvl w:val="3"/>
          <w:numId w:val="11"/>
        </w:numPr>
        <w:tabs>
          <w:tab w:val="num" w:pos="2160"/>
        </w:tabs>
        <w:ind w:left="2160" w:hanging="720"/>
      </w:pPr>
      <w:r w:rsidRPr="00447D83">
        <w:t xml:space="preserve">Furnish lubricants in </w:t>
      </w:r>
      <w:r w:rsidR="0062597E" w:rsidRPr="00447D83">
        <w:t xml:space="preserve">their </w:t>
      </w:r>
      <w:r w:rsidRPr="00447D83">
        <w:t>original sealed containers, correctly identified as to brand and grade.</w:t>
      </w:r>
    </w:p>
    <w:p w14:paraId="52B90F57" w14:textId="77777777" w:rsidR="00D11372" w:rsidRPr="00D61328" w:rsidRDefault="00D11372" w:rsidP="00F357CA">
      <w:pPr>
        <w:pStyle w:val="Heading3"/>
        <w:numPr>
          <w:ilvl w:val="2"/>
          <w:numId w:val="11"/>
        </w:numPr>
        <w:tabs>
          <w:tab w:val="clear" w:pos="720"/>
        </w:tabs>
        <w:ind w:left="1440" w:hanging="720"/>
      </w:pPr>
      <w:r w:rsidRPr="00D61328">
        <w:t>Nameplates:</w:t>
      </w:r>
    </w:p>
    <w:p w14:paraId="208E53C0" w14:textId="77777777" w:rsidR="00D11372" w:rsidRPr="00D61328" w:rsidRDefault="00D11372" w:rsidP="00D11372">
      <w:pPr>
        <w:pStyle w:val="Heading4"/>
        <w:numPr>
          <w:ilvl w:val="3"/>
          <w:numId w:val="11"/>
        </w:numPr>
        <w:tabs>
          <w:tab w:val="num" w:pos="2160"/>
        </w:tabs>
        <w:ind w:left="2160" w:hanging="720"/>
      </w:pPr>
      <w:r w:rsidRPr="00D61328">
        <w:t>Supply equipment and motors with corrosion resistant metal nameplates fitted securely in an easily read location complete with impressed type inscriptions giving the following information as applicable:</w:t>
      </w:r>
    </w:p>
    <w:p w14:paraId="0F2FA9BF" w14:textId="77777777" w:rsidR="00D11372" w:rsidRPr="00D61328" w:rsidRDefault="00D11372" w:rsidP="00D11372">
      <w:pPr>
        <w:pStyle w:val="Heading5"/>
        <w:numPr>
          <w:ilvl w:val="4"/>
          <w:numId w:val="11"/>
        </w:numPr>
        <w:tabs>
          <w:tab w:val="clear" w:pos="1080"/>
          <w:tab w:val="num" w:pos="720"/>
          <w:tab w:val="left" w:pos="2880"/>
        </w:tabs>
        <w:ind w:left="2880" w:hanging="720"/>
      </w:pPr>
      <w:r w:rsidRPr="00D61328">
        <w:t>For electric motors, nameplate marking which meets the requirements of CSA 22.2, No. 0, No. 11, No. 54 and No. 77.</w:t>
      </w:r>
    </w:p>
    <w:p w14:paraId="328FB252" w14:textId="77777777" w:rsidR="00D11372" w:rsidRPr="00D61328" w:rsidRDefault="00D11372" w:rsidP="00D11372">
      <w:pPr>
        <w:pStyle w:val="Heading5"/>
        <w:numPr>
          <w:ilvl w:val="4"/>
          <w:numId w:val="11"/>
        </w:numPr>
        <w:tabs>
          <w:tab w:val="clear" w:pos="1080"/>
          <w:tab w:val="num" w:pos="720"/>
          <w:tab w:val="left" w:pos="2880"/>
        </w:tabs>
        <w:ind w:left="2880" w:hanging="720"/>
      </w:pPr>
      <w:r w:rsidRPr="00D61328">
        <w:t>For pumps, fans, blowers, cranes, valves, valve operators, instruments, etc.:</w:t>
      </w:r>
    </w:p>
    <w:p w14:paraId="4DB8B487" w14:textId="77777777" w:rsidR="00D11372" w:rsidRPr="00D61328" w:rsidRDefault="00D11372" w:rsidP="00F357CA">
      <w:pPr>
        <w:pStyle w:val="Heading5"/>
        <w:numPr>
          <w:ilvl w:val="5"/>
          <w:numId w:val="11"/>
        </w:numPr>
        <w:tabs>
          <w:tab w:val="clear" w:pos="1152"/>
          <w:tab w:val="left" w:pos="2880"/>
        </w:tabs>
        <w:ind w:left="3600" w:hanging="720"/>
      </w:pPr>
      <w:r w:rsidRPr="00D61328">
        <w:t>Model number</w:t>
      </w:r>
    </w:p>
    <w:p w14:paraId="41F2767C" w14:textId="77777777" w:rsidR="00D11372" w:rsidRPr="00D61328" w:rsidRDefault="00D11372" w:rsidP="00F357CA">
      <w:pPr>
        <w:pStyle w:val="Heading5"/>
        <w:numPr>
          <w:ilvl w:val="5"/>
          <w:numId w:val="11"/>
        </w:numPr>
        <w:tabs>
          <w:tab w:val="clear" w:pos="1152"/>
          <w:tab w:val="left" w:pos="2880"/>
        </w:tabs>
        <w:ind w:left="3600" w:hanging="720"/>
      </w:pPr>
      <w:r w:rsidRPr="00D61328">
        <w:t>Serial number</w:t>
      </w:r>
    </w:p>
    <w:p w14:paraId="0DB84BEA" w14:textId="77777777" w:rsidR="00D11372" w:rsidRPr="00D61328" w:rsidRDefault="00D11372" w:rsidP="00F357CA">
      <w:pPr>
        <w:pStyle w:val="Heading5"/>
        <w:numPr>
          <w:ilvl w:val="5"/>
          <w:numId w:val="11"/>
        </w:numPr>
        <w:tabs>
          <w:tab w:val="clear" w:pos="1152"/>
          <w:tab w:val="left" w:pos="2880"/>
        </w:tabs>
        <w:ind w:left="3600" w:hanging="720"/>
      </w:pPr>
      <w:r w:rsidRPr="00D61328">
        <w:t>Capacity</w:t>
      </w:r>
    </w:p>
    <w:p w14:paraId="724513D1" w14:textId="77777777" w:rsidR="00D11372" w:rsidRPr="00D61328" w:rsidRDefault="00D11372" w:rsidP="00F357CA">
      <w:pPr>
        <w:pStyle w:val="Heading5"/>
        <w:numPr>
          <w:ilvl w:val="5"/>
          <w:numId w:val="11"/>
        </w:numPr>
        <w:tabs>
          <w:tab w:val="clear" w:pos="1152"/>
          <w:tab w:val="left" w:pos="2880"/>
        </w:tabs>
        <w:ind w:left="3600" w:hanging="720"/>
      </w:pPr>
      <w:r w:rsidRPr="00D61328">
        <w:t>Head</w:t>
      </w:r>
    </w:p>
    <w:p w14:paraId="5F162186" w14:textId="77777777" w:rsidR="00D11372" w:rsidRPr="00D61328" w:rsidRDefault="00D11372" w:rsidP="00F357CA">
      <w:pPr>
        <w:pStyle w:val="Heading5"/>
        <w:numPr>
          <w:ilvl w:val="5"/>
          <w:numId w:val="11"/>
        </w:numPr>
        <w:tabs>
          <w:tab w:val="clear" w:pos="1152"/>
          <w:tab w:val="left" w:pos="2880"/>
        </w:tabs>
        <w:ind w:left="3600" w:hanging="720"/>
      </w:pPr>
      <w:r w:rsidRPr="00D61328">
        <w:t>Impeller diameter</w:t>
      </w:r>
    </w:p>
    <w:p w14:paraId="6F110165" w14:textId="77777777" w:rsidR="00D11372" w:rsidRPr="00D61328" w:rsidRDefault="00D11372" w:rsidP="00F357CA">
      <w:pPr>
        <w:pStyle w:val="Heading5"/>
        <w:numPr>
          <w:ilvl w:val="5"/>
          <w:numId w:val="11"/>
        </w:numPr>
        <w:tabs>
          <w:tab w:val="clear" w:pos="1152"/>
          <w:tab w:val="left" w:pos="2880"/>
        </w:tabs>
        <w:ind w:left="3600" w:hanging="720"/>
      </w:pPr>
      <w:r w:rsidRPr="00D61328">
        <w:t>Efficiency</w:t>
      </w:r>
    </w:p>
    <w:p w14:paraId="7A6F7939" w14:textId="77777777" w:rsidR="00D11372" w:rsidRPr="00D61328" w:rsidRDefault="00D11372" w:rsidP="00F357CA">
      <w:pPr>
        <w:pStyle w:val="Heading5"/>
        <w:numPr>
          <w:ilvl w:val="5"/>
          <w:numId w:val="11"/>
        </w:numPr>
        <w:tabs>
          <w:tab w:val="clear" w:pos="1152"/>
          <w:tab w:val="left" w:pos="2880"/>
        </w:tabs>
        <w:ind w:left="3600" w:hanging="720"/>
      </w:pPr>
      <w:r w:rsidRPr="00D61328">
        <w:t>Performance rating</w:t>
      </w:r>
    </w:p>
    <w:p w14:paraId="218A7160" w14:textId="77777777" w:rsidR="00D11372" w:rsidRPr="00D61328" w:rsidRDefault="00D11372" w:rsidP="00F357CA">
      <w:pPr>
        <w:pStyle w:val="Heading5"/>
        <w:numPr>
          <w:ilvl w:val="5"/>
          <w:numId w:val="11"/>
        </w:numPr>
        <w:tabs>
          <w:tab w:val="clear" w:pos="1152"/>
          <w:tab w:val="left" w:pos="2880"/>
        </w:tabs>
        <w:ind w:left="3600" w:hanging="720"/>
      </w:pPr>
      <w:r w:rsidRPr="00D61328">
        <w:t>Other information required to uniquely identify the equipment</w:t>
      </w:r>
    </w:p>
    <w:p w14:paraId="572C387B" w14:textId="77777777" w:rsidR="00D11372" w:rsidRPr="00D61328" w:rsidRDefault="00D11372" w:rsidP="00FA26B8">
      <w:pPr>
        <w:pStyle w:val="Heading4"/>
        <w:numPr>
          <w:ilvl w:val="4"/>
          <w:numId w:val="11"/>
        </w:numPr>
        <w:ind w:firstLine="1080"/>
      </w:pPr>
      <w:r w:rsidRPr="00D61328">
        <w:t>Performance data in SI metric units</w:t>
      </w:r>
    </w:p>
    <w:p w14:paraId="567FA0E5" w14:textId="77777777" w:rsidR="00D11372" w:rsidRPr="00D61328" w:rsidRDefault="00D11372" w:rsidP="00D11372">
      <w:pPr>
        <w:pStyle w:val="Heading4"/>
        <w:numPr>
          <w:ilvl w:val="3"/>
          <w:numId w:val="11"/>
        </w:numPr>
        <w:tabs>
          <w:tab w:val="num" w:pos="2160"/>
        </w:tabs>
        <w:ind w:left="2160" w:hanging="720"/>
      </w:pPr>
      <w:r w:rsidRPr="00D61328">
        <w:t xml:space="preserve">Operate </w:t>
      </w:r>
      <w:r w:rsidR="00FA26B8">
        <w:t xml:space="preserve">supplied mechanical equipment </w:t>
      </w:r>
      <w:r w:rsidRPr="00D61328">
        <w:t>satisfactorily without excessive wear, excessive lubrication and without requiring undue attention by operating staff. Make rotating parts in true dynamic balance and operate without vibration caused by mechanical defects, faulty design or misalignment of parts. In general, the limit of vibration velocity is 1 mm/sec. for equipment. A more stringent requirement may be specified in the detailed equipment specifications and supersedes this one.</w:t>
      </w:r>
    </w:p>
    <w:p w14:paraId="794C65B4" w14:textId="77777777" w:rsidR="00D11372" w:rsidRPr="00D61328" w:rsidRDefault="00D11372" w:rsidP="00D11372">
      <w:pPr>
        <w:pStyle w:val="Heading4"/>
        <w:numPr>
          <w:ilvl w:val="3"/>
          <w:numId w:val="11"/>
        </w:numPr>
        <w:tabs>
          <w:tab w:val="num" w:pos="2160"/>
        </w:tabs>
        <w:ind w:left="2160" w:hanging="720"/>
      </w:pPr>
      <w:r w:rsidRPr="00D61328">
        <w:t>Furnish gauges and gauge cocks, indicators, lubricating and safety devices necessary for the proper operation of equipment whether or not such accessories are specified under other Sections.</w:t>
      </w:r>
    </w:p>
    <w:p w14:paraId="02E6958B" w14:textId="77777777" w:rsidR="00D11372" w:rsidRPr="00D61328" w:rsidRDefault="00D11372" w:rsidP="00F357CA">
      <w:pPr>
        <w:pStyle w:val="Heading3"/>
        <w:numPr>
          <w:ilvl w:val="2"/>
          <w:numId w:val="11"/>
        </w:numPr>
        <w:tabs>
          <w:tab w:val="clear" w:pos="720"/>
        </w:tabs>
        <w:ind w:left="1440" w:hanging="720"/>
      </w:pPr>
      <w:r w:rsidRPr="00D61328">
        <w:t>Electric Motors</w:t>
      </w:r>
    </w:p>
    <w:p w14:paraId="63039F3B" w14:textId="77777777" w:rsidR="00D11372" w:rsidRPr="00D61328" w:rsidRDefault="00D11372" w:rsidP="00D11372">
      <w:pPr>
        <w:pStyle w:val="Heading4"/>
        <w:numPr>
          <w:ilvl w:val="3"/>
          <w:numId w:val="11"/>
        </w:numPr>
        <w:tabs>
          <w:tab w:val="num" w:pos="2160"/>
        </w:tabs>
        <w:ind w:left="2160" w:hanging="720"/>
      </w:pPr>
      <w:r w:rsidRPr="00D61328">
        <w:t>The specifications for electric motors appear in Division 16. The motor enclosure is specified in the detailed equipment specification.</w:t>
      </w:r>
    </w:p>
    <w:p w14:paraId="1D007AF2" w14:textId="77777777" w:rsidR="00D11372" w:rsidRPr="00D61328" w:rsidRDefault="00D11372" w:rsidP="00F357CA">
      <w:pPr>
        <w:pStyle w:val="Heading3"/>
        <w:numPr>
          <w:ilvl w:val="2"/>
          <w:numId w:val="11"/>
        </w:numPr>
        <w:tabs>
          <w:tab w:val="clear" w:pos="720"/>
        </w:tabs>
        <w:ind w:left="1440" w:hanging="720"/>
      </w:pPr>
      <w:r w:rsidRPr="00D61328">
        <w:t>Chain Drives</w:t>
      </w:r>
    </w:p>
    <w:p w14:paraId="36795E98" w14:textId="77777777" w:rsidR="00D11372" w:rsidRPr="00D61328" w:rsidRDefault="00D11372" w:rsidP="00D11372">
      <w:pPr>
        <w:pStyle w:val="Heading4"/>
        <w:numPr>
          <w:ilvl w:val="3"/>
          <w:numId w:val="11"/>
        </w:numPr>
        <w:tabs>
          <w:tab w:val="num" w:pos="2160"/>
        </w:tabs>
        <w:ind w:left="2160" w:hanging="720"/>
      </w:pPr>
      <w:r w:rsidRPr="00D61328">
        <w:lastRenderedPageBreak/>
        <w:t>Where chain drives are provided for equipment, provide readily adjustable, idling type chain tighteners.</w:t>
      </w:r>
    </w:p>
    <w:p w14:paraId="692ECE66" w14:textId="77777777" w:rsidR="00D11372" w:rsidRPr="00D61328" w:rsidRDefault="00D11372" w:rsidP="00F357CA">
      <w:pPr>
        <w:pStyle w:val="Heading3"/>
        <w:numPr>
          <w:ilvl w:val="2"/>
          <w:numId w:val="11"/>
        </w:numPr>
        <w:tabs>
          <w:tab w:val="clear" w:pos="720"/>
        </w:tabs>
        <w:ind w:left="1440" w:hanging="720"/>
      </w:pPr>
      <w:r w:rsidRPr="00D61328">
        <w:t>Ceiling and wall openings</w:t>
      </w:r>
    </w:p>
    <w:p w14:paraId="43B10F72" w14:textId="7B4B9063" w:rsidR="00D11372" w:rsidRPr="00D61328" w:rsidRDefault="00D11372" w:rsidP="00D11372">
      <w:pPr>
        <w:pStyle w:val="Heading4"/>
        <w:numPr>
          <w:ilvl w:val="3"/>
          <w:numId w:val="11"/>
        </w:numPr>
        <w:tabs>
          <w:tab w:val="num" w:pos="2160"/>
        </w:tabs>
        <w:ind w:left="2160" w:hanging="720"/>
      </w:pPr>
      <w:r w:rsidRPr="00D61328">
        <w:t xml:space="preserve">Locate wall and ceiling openings to suit the pattern of masonry and ceiling tile </w:t>
      </w:r>
      <w:ins w:id="152" w:author="Johnny Pang" w:date="2022-04-16T19:31:00Z">
        <w:r w:rsidR="00216665">
          <w:t>or</w:t>
        </w:r>
      </w:ins>
      <w:ins w:id="153" w:author="Johnny Pang" w:date="2022-04-16T19:32:00Z">
        <w:r w:rsidR="00216665">
          <w:t xml:space="preserve"> slab </w:t>
        </w:r>
      </w:ins>
      <w:r w:rsidRPr="00D61328">
        <w:t>work. Make necessary adjustments in systems to allow openings to coincide with wall and ceiling</w:t>
      </w:r>
      <w:ins w:id="154" w:author="Johnny Pang" w:date="2022-04-16T19:32:00Z">
        <w:r w:rsidR="00216665">
          <w:t xml:space="preserve"> or slab</w:t>
        </w:r>
      </w:ins>
      <w:r w:rsidRPr="00D61328">
        <w:t xml:space="preserve"> patterns.</w:t>
      </w:r>
    </w:p>
    <w:p w14:paraId="7AAA73EF" w14:textId="77777777" w:rsidR="00D11372" w:rsidRDefault="00D11372" w:rsidP="00F357CA">
      <w:pPr>
        <w:pStyle w:val="Heading3"/>
        <w:numPr>
          <w:ilvl w:val="2"/>
          <w:numId w:val="11"/>
        </w:numPr>
        <w:tabs>
          <w:tab w:val="clear" w:pos="720"/>
        </w:tabs>
        <w:ind w:left="1440" w:hanging="720"/>
      </w:pPr>
      <w:r w:rsidRPr="00D61328">
        <w:t xml:space="preserve">Bolted Connections: </w:t>
      </w:r>
    </w:p>
    <w:p w14:paraId="782E8AC3" w14:textId="77777777" w:rsidR="00D11372" w:rsidRDefault="00D11372" w:rsidP="00D11372">
      <w:pPr>
        <w:pStyle w:val="Heading4"/>
        <w:numPr>
          <w:ilvl w:val="3"/>
          <w:numId w:val="11"/>
        </w:numPr>
        <w:tabs>
          <w:tab w:val="num" w:pos="2160"/>
        </w:tabs>
        <w:ind w:left="2160" w:hanging="720"/>
      </w:pPr>
      <w:r w:rsidRPr="00D61328">
        <w:t xml:space="preserve">Project bolt ends a minimum of 3 mm, but not more than one bolt diameter, beyond the nut faces. Use U.S. standard hexagonal nuts and bolts for bolted connections. </w:t>
      </w:r>
    </w:p>
    <w:p w14:paraId="2C8E4D1B" w14:textId="77777777" w:rsidR="00D11372" w:rsidRPr="00D61328" w:rsidRDefault="00D11372" w:rsidP="00D11372">
      <w:pPr>
        <w:pStyle w:val="Heading4"/>
        <w:numPr>
          <w:ilvl w:val="3"/>
          <w:numId w:val="11"/>
        </w:numPr>
        <w:tabs>
          <w:tab w:val="num" w:pos="2160"/>
        </w:tabs>
        <w:ind w:left="2160" w:hanging="720"/>
      </w:pPr>
      <w:r w:rsidRPr="00D61328">
        <w:t>Use cadmium plated bolts and nuts on stainless steel flanges; provide stainless steel washers under bolt head and nut; use cadmium plated steel bolts and nuts on black steel and cast flanges.</w:t>
      </w:r>
    </w:p>
    <w:p w14:paraId="6A30DECC" w14:textId="77777777" w:rsidR="00D11372" w:rsidRDefault="00D11372" w:rsidP="00F357CA">
      <w:pPr>
        <w:pStyle w:val="Heading3"/>
        <w:numPr>
          <w:ilvl w:val="2"/>
          <w:numId w:val="11"/>
        </w:numPr>
        <w:tabs>
          <w:tab w:val="clear" w:pos="720"/>
        </w:tabs>
        <w:ind w:left="1440" w:hanging="720"/>
      </w:pPr>
      <w:r w:rsidRPr="00D61328">
        <w:t xml:space="preserve">Flanges: </w:t>
      </w:r>
    </w:p>
    <w:p w14:paraId="6FE017B7" w14:textId="77777777" w:rsidR="00D11372" w:rsidRPr="00D61328" w:rsidRDefault="00D11372" w:rsidP="00D11372">
      <w:pPr>
        <w:pStyle w:val="Heading4"/>
        <w:numPr>
          <w:ilvl w:val="3"/>
          <w:numId w:val="11"/>
        </w:numPr>
        <w:tabs>
          <w:tab w:val="num" w:pos="2160"/>
        </w:tabs>
        <w:ind w:left="2160" w:hanging="720"/>
      </w:pPr>
      <w:r w:rsidRPr="00D61328">
        <w:t xml:space="preserve">Arrange with bolt holes straddling the vertical </w:t>
      </w:r>
      <w:proofErr w:type="spellStart"/>
      <w:r w:rsidRPr="00D61328">
        <w:t>centreline</w:t>
      </w:r>
      <w:proofErr w:type="spellEnd"/>
      <w:r w:rsidRPr="00D61328">
        <w:t>. Provide flanges finished in accordance with MSS SP-6-2012.</w:t>
      </w:r>
    </w:p>
    <w:p w14:paraId="02FABEFF" w14:textId="6C9279F5" w:rsidR="00D11372" w:rsidRPr="00D61328" w:rsidRDefault="00D11372" w:rsidP="00D11372">
      <w:pPr>
        <w:pStyle w:val="Heading4"/>
        <w:numPr>
          <w:ilvl w:val="3"/>
          <w:numId w:val="11"/>
        </w:numPr>
        <w:tabs>
          <w:tab w:val="num" w:pos="2160"/>
        </w:tabs>
        <w:ind w:left="2160" w:hanging="720"/>
      </w:pPr>
      <w:r w:rsidRPr="00D61328">
        <w:t>For equipment, valves, and devices with integrally cast flanges, provide flanges to the dimensions and drilling of ANSI B16.1</w:t>
      </w:r>
      <w:r w:rsidR="00E81F1A">
        <w:t>-2015</w:t>
      </w:r>
      <w:r w:rsidRPr="00D61328">
        <w:t xml:space="preserve"> with bolt holes straddling the vertical </w:t>
      </w:r>
      <w:proofErr w:type="spellStart"/>
      <w:r w:rsidRPr="00D61328">
        <w:t>centre</w:t>
      </w:r>
      <w:proofErr w:type="spellEnd"/>
      <w:r w:rsidRPr="00D61328">
        <w:t>-line.</w:t>
      </w:r>
    </w:p>
    <w:p w14:paraId="687DE552" w14:textId="77777777" w:rsidR="00D11372" w:rsidRDefault="00D11372" w:rsidP="00D11372">
      <w:pPr>
        <w:pStyle w:val="Heading4"/>
        <w:numPr>
          <w:ilvl w:val="3"/>
          <w:numId w:val="11"/>
        </w:numPr>
        <w:tabs>
          <w:tab w:val="num" w:pos="2160"/>
        </w:tabs>
        <w:ind w:left="2160" w:hanging="720"/>
      </w:pPr>
      <w:r w:rsidRPr="00697425">
        <w:t xml:space="preserve">For fabricated equipment and vessels, provide forged flanges of the same material as the equipment or vessel. </w:t>
      </w:r>
    </w:p>
    <w:p w14:paraId="40D36CD5" w14:textId="77777777" w:rsidR="00D11372" w:rsidRDefault="00D11372" w:rsidP="00D11372">
      <w:pPr>
        <w:pStyle w:val="Heading4"/>
        <w:numPr>
          <w:ilvl w:val="3"/>
          <w:numId w:val="11"/>
        </w:numPr>
        <w:tabs>
          <w:tab w:val="num" w:pos="2160"/>
        </w:tabs>
        <w:ind w:left="2160" w:hanging="720"/>
      </w:pPr>
      <w:r w:rsidRPr="00697425">
        <w:t xml:space="preserve">Provide plain steel vessels and equipment with plain steel flanges; stainless steel equipment and vessels with stainless steel flanges. </w:t>
      </w:r>
    </w:p>
    <w:p w14:paraId="0A030365" w14:textId="77777777" w:rsidR="00D11372" w:rsidRDefault="00D11372" w:rsidP="00D11372">
      <w:pPr>
        <w:pStyle w:val="Heading4"/>
        <w:numPr>
          <w:ilvl w:val="3"/>
          <w:numId w:val="11"/>
        </w:numPr>
        <w:tabs>
          <w:tab w:val="num" w:pos="2160"/>
        </w:tabs>
        <w:ind w:left="2160" w:hanging="720"/>
      </w:pPr>
      <w:r w:rsidRPr="00697425">
        <w:t xml:space="preserve">Stainless steel lap joint flanges with plain steel backing rings are not acceptable. </w:t>
      </w:r>
    </w:p>
    <w:p w14:paraId="30A5EF44" w14:textId="77777777" w:rsidR="00D11372" w:rsidRDefault="00D11372" w:rsidP="00D11372">
      <w:pPr>
        <w:pStyle w:val="Heading4"/>
        <w:numPr>
          <w:ilvl w:val="3"/>
          <w:numId w:val="11"/>
        </w:numPr>
        <w:tabs>
          <w:tab w:val="num" w:pos="2160"/>
        </w:tabs>
        <w:ind w:left="2160" w:hanging="720"/>
      </w:pPr>
      <w:r w:rsidRPr="00697425">
        <w:t xml:space="preserve">Neither lap joint nor </w:t>
      </w:r>
      <w:r w:rsidR="00646446">
        <w:t>“</w:t>
      </w:r>
      <w:r w:rsidRPr="00697425">
        <w:t>Van Stone</w:t>
      </w:r>
      <w:r w:rsidR="00646446">
        <w:t>”</w:t>
      </w:r>
      <w:r w:rsidRPr="00697425">
        <w:t xml:space="preserve"> flanges are acceptable on gas systems. Arrange flanges with bolt holes straddling the vertical </w:t>
      </w:r>
      <w:proofErr w:type="spellStart"/>
      <w:r w:rsidRPr="00697425">
        <w:t>centre</w:t>
      </w:r>
      <w:proofErr w:type="spellEnd"/>
      <w:r w:rsidRPr="00697425">
        <w:t xml:space="preserve">-line. </w:t>
      </w:r>
    </w:p>
    <w:p w14:paraId="68D8D8AB" w14:textId="775E027D" w:rsidR="00D11372" w:rsidRPr="00697425" w:rsidRDefault="00D11372" w:rsidP="00D11372">
      <w:pPr>
        <w:pStyle w:val="Heading4"/>
        <w:numPr>
          <w:ilvl w:val="3"/>
          <w:numId w:val="11"/>
        </w:numPr>
        <w:tabs>
          <w:tab w:val="num" w:pos="2160"/>
        </w:tabs>
        <w:ind w:left="2160" w:hanging="720"/>
      </w:pPr>
      <w:r w:rsidRPr="00697425">
        <w:t>Provide mild steel and stainless steel flanges to meet the requirements of ASTM A105</w:t>
      </w:r>
      <w:r w:rsidR="00E81F1A">
        <w:t>/A105M-14</w:t>
      </w:r>
      <w:r w:rsidRPr="00697425">
        <w:t xml:space="preserve"> or </w:t>
      </w:r>
      <w:r w:rsidR="00646446">
        <w:t xml:space="preserve">ASTM </w:t>
      </w:r>
      <w:r w:rsidRPr="00697425">
        <w:t>A181</w:t>
      </w:r>
      <w:r w:rsidR="00E81F1A">
        <w:t>/A181M-14</w:t>
      </w:r>
      <w:r w:rsidRPr="00697425">
        <w:t xml:space="preserve"> and </w:t>
      </w:r>
      <w:r w:rsidR="00646446">
        <w:t xml:space="preserve">ASTM </w:t>
      </w:r>
      <w:r w:rsidRPr="00697425">
        <w:t>A183</w:t>
      </w:r>
      <w:r w:rsidR="00E81F1A">
        <w:t>-14</w:t>
      </w:r>
      <w:r w:rsidRPr="00697425">
        <w:t xml:space="preserve"> respectively. Provide flanges to the dimensions and drilling </w:t>
      </w:r>
      <w:r w:rsidR="00646446">
        <w:t xml:space="preserve">requirements </w:t>
      </w:r>
      <w:r w:rsidRPr="00697425">
        <w:t>of ANSI B16.5</w:t>
      </w:r>
      <w:r w:rsidR="00E81F1A">
        <w:t>-2015</w:t>
      </w:r>
      <w:r w:rsidRPr="00697425">
        <w:t>.</w:t>
      </w:r>
    </w:p>
    <w:p w14:paraId="61FD1793" w14:textId="77777777" w:rsidR="00D11372" w:rsidRPr="00D61328" w:rsidRDefault="00D11372" w:rsidP="00D11372">
      <w:pPr>
        <w:pStyle w:val="Heading4"/>
        <w:numPr>
          <w:ilvl w:val="3"/>
          <w:numId w:val="11"/>
        </w:numPr>
        <w:tabs>
          <w:tab w:val="num" w:pos="2160"/>
        </w:tabs>
        <w:ind w:left="2160" w:hanging="720"/>
      </w:pPr>
      <w:r w:rsidRPr="00D61328">
        <w:t>Provide flanges finished in accordance with MSS standard of practice SP 6. Provide flat face and raised face flanges as stated in the detailed Specifications</w:t>
      </w:r>
      <w:r w:rsidR="00646446">
        <w:t xml:space="preserve"> Sections</w:t>
      </w:r>
      <w:r w:rsidRPr="00D61328">
        <w:t>.</w:t>
      </w:r>
    </w:p>
    <w:p w14:paraId="457E3B1E" w14:textId="77777777" w:rsidR="00D11372" w:rsidRPr="00D61328" w:rsidRDefault="00D11372" w:rsidP="00D11372">
      <w:pPr>
        <w:pStyle w:val="Heading4"/>
        <w:numPr>
          <w:ilvl w:val="3"/>
          <w:numId w:val="11"/>
        </w:numPr>
        <w:tabs>
          <w:tab w:val="num" w:pos="2160"/>
        </w:tabs>
        <w:ind w:left="2160" w:hanging="720"/>
      </w:pPr>
      <w:r w:rsidRPr="00D61328">
        <w:t>Refer to the detailed equipment and piping specifications for working pressures and class.</w:t>
      </w:r>
    </w:p>
    <w:p w14:paraId="16AECA23" w14:textId="77777777" w:rsidR="00D11372" w:rsidRDefault="005F3CF3" w:rsidP="00F357CA">
      <w:pPr>
        <w:pStyle w:val="Heading3"/>
        <w:numPr>
          <w:ilvl w:val="2"/>
          <w:numId w:val="11"/>
        </w:numPr>
        <w:tabs>
          <w:tab w:val="clear" w:pos="720"/>
        </w:tabs>
        <w:ind w:left="1440" w:hanging="720"/>
      </w:pPr>
      <w:r w:rsidRPr="00447D83">
        <w:t xml:space="preserve">Bearings: </w:t>
      </w:r>
    </w:p>
    <w:p w14:paraId="4A8D6B31" w14:textId="77777777" w:rsidR="005F3CF3" w:rsidRDefault="005F3CF3" w:rsidP="00D11372">
      <w:pPr>
        <w:pStyle w:val="Heading4"/>
        <w:numPr>
          <w:ilvl w:val="3"/>
          <w:numId w:val="11"/>
        </w:numPr>
        <w:tabs>
          <w:tab w:val="num" w:pos="2160"/>
        </w:tabs>
        <w:ind w:left="2160" w:hanging="720"/>
      </w:pPr>
      <w:r w:rsidRPr="00447D83">
        <w:t>Unless otherwise specified</w:t>
      </w:r>
      <w:r w:rsidR="00646446">
        <w:t xml:space="preserve"> in the Contract Documents</w:t>
      </w:r>
      <w:r w:rsidRPr="00447D83">
        <w:t xml:space="preserve">, provide bearings for rotating equipment suitable for ABMA B 10 </w:t>
      </w:r>
      <w:r w:rsidR="0062597E" w:rsidRPr="00447D83">
        <w:t xml:space="preserve">with a </w:t>
      </w:r>
      <w:r w:rsidRPr="00447D83">
        <w:t xml:space="preserve">life expectancy of </w:t>
      </w:r>
      <w:r w:rsidR="0062597E" w:rsidRPr="00447D83">
        <w:t xml:space="preserve"> a </w:t>
      </w:r>
      <w:r w:rsidRPr="00447D83">
        <w:t xml:space="preserve">minimum </w:t>
      </w:r>
      <w:r w:rsidR="0062597E" w:rsidRPr="00447D83">
        <w:t xml:space="preserve">of </w:t>
      </w:r>
      <w:r w:rsidRPr="00447D83">
        <w:t xml:space="preserve">100,000 working hours at </w:t>
      </w:r>
      <w:r w:rsidR="0062597E" w:rsidRPr="00447D83">
        <w:t xml:space="preserve">the </w:t>
      </w:r>
      <w:r w:rsidRPr="00447D83">
        <w:t>rated conditions of service.</w:t>
      </w:r>
    </w:p>
    <w:p w14:paraId="2E5625C5" w14:textId="77777777" w:rsidR="00D11372" w:rsidRPr="00D61328" w:rsidRDefault="00D11372" w:rsidP="00D11372">
      <w:pPr>
        <w:pStyle w:val="Heading4"/>
        <w:numPr>
          <w:ilvl w:val="3"/>
          <w:numId w:val="11"/>
        </w:numPr>
        <w:tabs>
          <w:tab w:val="num" w:pos="2160"/>
        </w:tabs>
        <w:ind w:left="2160" w:hanging="720"/>
      </w:pPr>
      <w:r w:rsidRPr="00D61328">
        <w:t xml:space="preserve">Provide </w:t>
      </w:r>
      <w:proofErr w:type="spellStart"/>
      <w:r w:rsidRPr="00D61328">
        <w:t>alemite</w:t>
      </w:r>
      <w:proofErr w:type="spellEnd"/>
      <w:r w:rsidRPr="00D61328">
        <w:t xml:space="preserve"> type or button-head grease fittings for bearing lubrication.</w:t>
      </w:r>
    </w:p>
    <w:p w14:paraId="39F3D0C8" w14:textId="77777777" w:rsidR="00D11372" w:rsidRPr="00D61328" w:rsidRDefault="00D11372" w:rsidP="00D11372">
      <w:pPr>
        <w:pStyle w:val="Heading4"/>
        <w:numPr>
          <w:ilvl w:val="3"/>
          <w:numId w:val="11"/>
        </w:numPr>
        <w:tabs>
          <w:tab w:val="num" w:pos="2160"/>
        </w:tabs>
        <w:ind w:left="2160" w:hanging="720"/>
      </w:pPr>
      <w:r w:rsidRPr="00D61328">
        <w:t>Construct bearings for electric motors so that no oil or grease can escape from them.</w:t>
      </w:r>
    </w:p>
    <w:p w14:paraId="599D56CE" w14:textId="77777777" w:rsidR="005F3CF3" w:rsidRPr="00447D83" w:rsidRDefault="005F3CF3" w:rsidP="00F357CA">
      <w:pPr>
        <w:pStyle w:val="Heading2"/>
        <w:numPr>
          <w:ilvl w:val="1"/>
          <w:numId w:val="11"/>
        </w:numPr>
        <w:tabs>
          <w:tab w:val="clear" w:pos="576"/>
          <w:tab w:val="num" w:pos="720"/>
        </w:tabs>
        <w:ind w:left="720" w:hanging="720"/>
      </w:pPr>
      <w:r w:rsidRPr="00447D83">
        <w:t>Fabrication</w:t>
      </w:r>
      <w:r w:rsidR="008A595F" w:rsidRPr="00447D83">
        <w:t xml:space="preserve"> </w:t>
      </w:r>
      <w:r w:rsidRPr="00447D83">
        <w:t>and Manufacture</w:t>
      </w:r>
    </w:p>
    <w:p w14:paraId="041807FD" w14:textId="77777777" w:rsidR="005F3CF3" w:rsidRPr="00447D83" w:rsidRDefault="005F3CF3" w:rsidP="00F357CA">
      <w:pPr>
        <w:pStyle w:val="Heading3"/>
        <w:numPr>
          <w:ilvl w:val="2"/>
          <w:numId w:val="11"/>
        </w:numPr>
        <w:tabs>
          <w:tab w:val="clear" w:pos="720"/>
        </w:tabs>
        <w:ind w:left="1440" w:hanging="720"/>
      </w:pPr>
      <w:r w:rsidRPr="00447D83">
        <w:t>General:</w:t>
      </w:r>
    </w:p>
    <w:p w14:paraId="28F71EA6" w14:textId="77777777" w:rsidR="005F3CF3" w:rsidRPr="00447D83" w:rsidRDefault="005F3CF3" w:rsidP="00725021">
      <w:pPr>
        <w:pStyle w:val="Heading4"/>
        <w:numPr>
          <w:ilvl w:val="3"/>
          <w:numId w:val="11"/>
        </w:numPr>
        <w:tabs>
          <w:tab w:val="num" w:pos="2160"/>
        </w:tabs>
        <w:ind w:left="2160" w:hanging="720"/>
      </w:pPr>
      <w:r w:rsidRPr="00447D83">
        <w:t>Manufacture parts to North American standard sizes and gauges.</w:t>
      </w:r>
    </w:p>
    <w:p w14:paraId="2B5F8073" w14:textId="77777777" w:rsidR="005F3CF3" w:rsidRPr="00447D83" w:rsidRDefault="005F3CF3" w:rsidP="00725021">
      <w:pPr>
        <w:pStyle w:val="Heading4"/>
        <w:numPr>
          <w:ilvl w:val="3"/>
          <w:numId w:val="11"/>
        </w:numPr>
        <w:tabs>
          <w:tab w:val="num" w:pos="2160"/>
        </w:tabs>
        <w:ind w:left="2160" w:hanging="720"/>
      </w:pPr>
      <w:r w:rsidRPr="00447D83">
        <w:t>Two or more items of the same type shall be identical, by the same manufacturer, and interchangeable.</w:t>
      </w:r>
    </w:p>
    <w:p w14:paraId="09CF93D2" w14:textId="77777777" w:rsidR="005F3CF3" w:rsidRPr="00447D83" w:rsidRDefault="005F3CF3" w:rsidP="00725021">
      <w:pPr>
        <w:pStyle w:val="Heading4"/>
        <w:numPr>
          <w:ilvl w:val="3"/>
          <w:numId w:val="11"/>
        </w:numPr>
        <w:tabs>
          <w:tab w:val="num" w:pos="2160"/>
        </w:tabs>
        <w:ind w:left="2160" w:hanging="720"/>
      </w:pPr>
      <w:r w:rsidRPr="00447D83">
        <w:t xml:space="preserve">Design structural members for </w:t>
      </w:r>
      <w:r w:rsidR="0062597E" w:rsidRPr="00447D83">
        <w:t xml:space="preserve">the </w:t>
      </w:r>
      <w:r w:rsidRPr="00447D83">
        <w:t>anticipated shock and vibratory loads.</w:t>
      </w:r>
    </w:p>
    <w:p w14:paraId="7B66A32C" w14:textId="77777777" w:rsidR="005F3CF3" w:rsidRPr="00447D83" w:rsidRDefault="005F3CF3" w:rsidP="00725021">
      <w:pPr>
        <w:pStyle w:val="Heading4"/>
        <w:numPr>
          <w:ilvl w:val="3"/>
          <w:numId w:val="11"/>
        </w:numPr>
        <w:tabs>
          <w:tab w:val="num" w:pos="2160"/>
        </w:tabs>
        <w:ind w:left="2160" w:hanging="720"/>
      </w:pPr>
      <w:r w:rsidRPr="00447D83">
        <w:lastRenderedPageBreak/>
        <w:t xml:space="preserve">Use </w:t>
      </w:r>
      <w:r w:rsidR="0062597E" w:rsidRPr="00447D83">
        <w:t xml:space="preserve">a </w:t>
      </w:r>
      <w:r w:rsidRPr="00447D83">
        <w:t xml:space="preserve">minimum thickness </w:t>
      </w:r>
      <w:r w:rsidR="0062597E" w:rsidRPr="00447D83">
        <w:t xml:space="preserve">of 6 mm </w:t>
      </w:r>
      <w:r w:rsidRPr="00447D83">
        <w:t xml:space="preserve">for </w:t>
      </w:r>
      <w:r w:rsidR="0062597E" w:rsidRPr="00447D83">
        <w:t xml:space="preserve">any </w:t>
      </w:r>
      <w:r w:rsidRPr="00447D83">
        <w:t>steel that will be submerged, wholly or partially, during normal operation.</w:t>
      </w:r>
    </w:p>
    <w:p w14:paraId="2B8EBE8E" w14:textId="77777777" w:rsidR="005F3CF3" w:rsidRPr="00447D83" w:rsidRDefault="005F3CF3" w:rsidP="00725021">
      <w:pPr>
        <w:pStyle w:val="Heading4"/>
        <w:numPr>
          <w:ilvl w:val="3"/>
          <w:numId w:val="11"/>
        </w:numPr>
        <w:tabs>
          <w:tab w:val="num" w:pos="2160"/>
        </w:tabs>
        <w:ind w:left="2160" w:hanging="720"/>
      </w:pPr>
      <w:r w:rsidRPr="00447D83">
        <w:t xml:space="preserve">Modify standard </w:t>
      </w:r>
      <w:r w:rsidR="0062597E" w:rsidRPr="00447D83">
        <w:t>P</w:t>
      </w:r>
      <w:r w:rsidRPr="00447D83">
        <w:t xml:space="preserve">roducts as necessary </w:t>
      </w:r>
      <w:r w:rsidR="0062597E" w:rsidRPr="00447D83">
        <w:t xml:space="preserve">in order </w:t>
      </w:r>
      <w:r w:rsidRPr="00447D83">
        <w:t xml:space="preserve">to meet </w:t>
      </w:r>
      <w:r w:rsidR="0062597E" w:rsidRPr="00447D83">
        <w:t xml:space="preserve">the </w:t>
      </w:r>
      <w:r w:rsidRPr="00447D83">
        <w:t>performance Specifications.</w:t>
      </w:r>
    </w:p>
    <w:p w14:paraId="1E3112E6" w14:textId="77777777" w:rsidR="005F3CF3" w:rsidRPr="00447D83" w:rsidRDefault="005F3CF3" w:rsidP="00F357CA">
      <w:pPr>
        <w:pStyle w:val="Heading3"/>
        <w:numPr>
          <w:ilvl w:val="2"/>
          <w:numId w:val="11"/>
        </w:numPr>
        <w:tabs>
          <w:tab w:val="clear" w:pos="720"/>
        </w:tabs>
        <w:ind w:left="1440" w:hanging="720"/>
      </w:pPr>
      <w:r w:rsidRPr="00447D83">
        <w:t>Lubrication System:</w:t>
      </w:r>
    </w:p>
    <w:p w14:paraId="5BAEB5B4" w14:textId="77777777" w:rsidR="005F3CF3" w:rsidRPr="00447D83" w:rsidRDefault="0062597E" w:rsidP="00725021">
      <w:pPr>
        <w:pStyle w:val="Heading4"/>
        <w:numPr>
          <w:ilvl w:val="3"/>
          <w:numId w:val="11"/>
        </w:numPr>
        <w:tabs>
          <w:tab w:val="num" w:pos="2160"/>
        </w:tabs>
        <w:ind w:left="2160" w:hanging="720"/>
      </w:pPr>
      <w:r w:rsidRPr="00447D83">
        <w:t>Shall r</w:t>
      </w:r>
      <w:r w:rsidR="005F3CF3" w:rsidRPr="00447D83">
        <w:t>equire no more than weekly attention during continuous operation.</w:t>
      </w:r>
    </w:p>
    <w:p w14:paraId="587DA46A" w14:textId="77777777" w:rsidR="005F3CF3" w:rsidRPr="00447D83" w:rsidRDefault="0062597E" w:rsidP="00725021">
      <w:pPr>
        <w:pStyle w:val="Heading4"/>
        <w:numPr>
          <w:ilvl w:val="3"/>
          <w:numId w:val="11"/>
        </w:numPr>
        <w:tabs>
          <w:tab w:val="num" w:pos="2160"/>
        </w:tabs>
        <w:ind w:left="2160" w:hanging="720"/>
      </w:pPr>
      <w:r w:rsidRPr="00447D83">
        <w:t>The Contractor shall ensure that the lubrication system is c</w:t>
      </w:r>
      <w:r w:rsidR="005F3CF3" w:rsidRPr="00447D83">
        <w:t xml:space="preserve">onvenient and accessible. </w:t>
      </w:r>
      <w:r w:rsidRPr="00447D83">
        <w:t xml:space="preserve"> Provide o</w:t>
      </w:r>
      <w:r w:rsidR="005F3CF3" w:rsidRPr="00447D83">
        <w:t xml:space="preserve">il drains with bronze or stainless steel valves and fill plugs </w:t>
      </w:r>
      <w:r w:rsidRPr="00447D83">
        <w:t xml:space="preserve">which are </w:t>
      </w:r>
      <w:r w:rsidR="005F3CF3" w:rsidRPr="00447D83">
        <w:t xml:space="preserve">easily accessible from the normal operating area or platform. Locate drains </w:t>
      </w:r>
      <w:r w:rsidRPr="00447D83">
        <w:t xml:space="preserve">in order </w:t>
      </w:r>
      <w:r w:rsidR="005F3CF3" w:rsidRPr="00447D83">
        <w:t xml:space="preserve">to allow </w:t>
      </w:r>
      <w:r w:rsidRPr="00447D83">
        <w:t xml:space="preserve">for the </w:t>
      </w:r>
      <w:r w:rsidR="005F3CF3" w:rsidRPr="00447D83">
        <w:t xml:space="preserve">convenient collection of oil during oil changes without removing </w:t>
      </w:r>
      <w:r w:rsidRPr="00447D83">
        <w:t xml:space="preserve">the </w:t>
      </w:r>
      <w:r w:rsidR="005F3CF3" w:rsidRPr="00447D83">
        <w:t>equipment from its installed position.</w:t>
      </w:r>
    </w:p>
    <w:p w14:paraId="6719512B" w14:textId="77777777" w:rsidR="005F3CF3" w:rsidRPr="00447D83" w:rsidRDefault="005F3CF3" w:rsidP="00725021">
      <w:pPr>
        <w:pStyle w:val="Heading4"/>
        <w:numPr>
          <w:ilvl w:val="3"/>
          <w:numId w:val="11"/>
        </w:numPr>
        <w:tabs>
          <w:tab w:val="num" w:pos="2160"/>
        </w:tabs>
        <w:ind w:left="2160" w:hanging="720"/>
      </w:pPr>
      <w:r w:rsidRPr="00447D83">
        <w:t>Provide constant-level oilers or oil level indicators for</w:t>
      </w:r>
      <w:r w:rsidR="0062597E" w:rsidRPr="00447D83">
        <w:t xml:space="preserve"> all</w:t>
      </w:r>
      <w:r w:rsidRPr="00447D83">
        <w:t xml:space="preserve"> oil lubrication systems.</w:t>
      </w:r>
    </w:p>
    <w:p w14:paraId="514BD695" w14:textId="77777777" w:rsidR="005F3CF3" w:rsidRPr="00447D83" w:rsidRDefault="005F3CF3" w:rsidP="00725021">
      <w:pPr>
        <w:pStyle w:val="Heading4"/>
        <w:numPr>
          <w:ilvl w:val="3"/>
          <w:numId w:val="11"/>
        </w:numPr>
        <w:tabs>
          <w:tab w:val="num" w:pos="2160"/>
        </w:tabs>
        <w:ind w:left="2160" w:hanging="720"/>
      </w:pPr>
      <w:r w:rsidRPr="00447D83">
        <w:t>For grease type bearings which are not easily accessible, provide and install stainless steel tubing; protect and extend</w:t>
      </w:r>
      <w:r w:rsidR="00D55489" w:rsidRPr="00447D83">
        <w:t xml:space="preserve"> the</w:t>
      </w:r>
      <w:r w:rsidRPr="00447D83">
        <w:t xml:space="preserve"> tubing to </w:t>
      </w:r>
      <w:r w:rsidR="009B122C" w:rsidRPr="00447D83">
        <w:t xml:space="preserve">a </w:t>
      </w:r>
      <w:r w:rsidRPr="00447D83">
        <w:t>convenient location with suitable grease fitting</w:t>
      </w:r>
      <w:r w:rsidR="009B122C" w:rsidRPr="00447D83">
        <w:t>s</w:t>
      </w:r>
      <w:r w:rsidRPr="00447D83">
        <w:t>.</w:t>
      </w:r>
    </w:p>
    <w:p w14:paraId="6573E48C" w14:textId="77777777" w:rsidR="005F3CF3" w:rsidRPr="00447D83" w:rsidRDefault="005F3CF3" w:rsidP="00F357CA">
      <w:pPr>
        <w:pStyle w:val="Heading3"/>
        <w:numPr>
          <w:ilvl w:val="2"/>
          <w:numId w:val="11"/>
        </w:numPr>
        <w:tabs>
          <w:tab w:val="clear" w:pos="720"/>
        </w:tabs>
        <w:ind w:left="1440" w:hanging="720"/>
      </w:pPr>
      <w:r w:rsidRPr="00447D83">
        <w:t>Equipment Base Plates:</w:t>
      </w:r>
    </w:p>
    <w:p w14:paraId="2A13C792" w14:textId="77777777" w:rsidR="005F3CF3" w:rsidRPr="00447D83" w:rsidRDefault="005F3CF3" w:rsidP="00725021">
      <w:pPr>
        <w:pStyle w:val="Heading4"/>
        <w:numPr>
          <w:ilvl w:val="3"/>
          <w:numId w:val="11"/>
        </w:numPr>
        <w:tabs>
          <w:tab w:val="num" w:pos="2160"/>
        </w:tabs>
        <w:ind w:left="2160" w:hanging="720"/>
      </w:pPr>
      <w:r w:rsidRPr="00447D83">
        <w:t xml:space="preserve">Common base plate for equipment and driver, fabricated from heavy cast iron or </w:t>
      </w:r>
      <w:r w:rsidR="009B122C" w:rsidRPr="00447D83">
        <w:t xml:space="preserve">a </w:t>
      </w:r>
      <w:r w:rsidRPr="00447D83">
        <w:t xml:space="preserve">welded structural steel section </w:t>
      </w:r>
      <w:r w:rsidR="009B122C" w:rsidRPr="00447D83">
        <w:t xml:space="preserve">a </w:t>
      </w:r>
      <w:r w:rsidRPr="00447D83">
        <w:t xml:space="preserve">minimum </w:t>
      </w:r>
      <w:r w:rsidR="009B122C" w:rsidRPr="00447D83">
        <w:t xml:space="preserve">of </w:t>
      </w:r>
      <w:r w:rsidRPr="00447D83">
        <w:t>13 mm thick.</w:t>
      </w:r>
    </w:p>
    <w:p w14:paraId="53DBF76B" w14:textId="77777777" w:rsidR="005F3CF3" w:rsidRPr="00447D83" w:rsidRDefault="005F3CF3" w:rsidP="00725021">
      <w:pPr>
        <w:pStyle w:val="Heading4"/>
        <w:numPr>
          <w:ilvl w:val="3"/>
          <w:numId w:val="11"/>
        </w:numPr>
        <w:tabs>
          <w:tab w:val="num" w:pos="2160"/>
        </w:tabs>
        <w:ind w:left="2160" w:hanging="720"/>
      </w:pPr>
      <w:r w:rsidRPr="00447D83">
        <w:t>Provid</w:t>
      </w:r>
      <w:r w:rsidR="000272E2" w:rsidRPr="00447D83">
        <w:t>e</w:t>
      </w:r>
      <w:r w:rsidRPr="00447D83">
        <w:t xml:space="preserve"> with mounting plates </w:t>
      </w:r>
      <w:r w:rsidR="009B122C" w:rsidRPr="00447D83">
        <w:t xml:space="preserve">a </w:t>
      </w:r>
      <w:r w:rsidRPr="00447D83">
        <w:t xml:space="preserve">minimum </w:t>
      </w:r>
      <w:r w:rsidR="009B122C" w:rsidRPr="00447D83">
        <w:t xml:space="preserve">of </w:t>
      </w:r>
      <w:r w:rsidRPr="00447D83">
        <w:t>19 mm thick for equipment and driver</w:t>
      </w:r>
      <w:r w:rsidR="009B122C" w:rsidRPr="00447D83">
        <w:t>s</w:t>
      </w:r>
      <w:r w:rsidRPr="00447D83">
        <w:t xml:space="preserve"> with mounting surfaces machined to </w:t>
      </w:r>
      <w:r w:rsidR="009B122C" w:rsidRPr="00447D83">
        <w:t xml:space="preserve">an </w:t>
      </w:r>
      <w:r w:rsidRPr="00447D83">
        <w:t>average arithmetical roughness height of 3.0 microns maximum.</w:t>
      </w:r>
    </w:p>
    <w:p w14:paraId="38AF935F" w14:textId="77777777" w:rsidR="005F3CF3" w:rsidRPr="00447D83" w:rsidRDefault="005F3CF3" w:rsidP="00725021">
      <w:pPr>
        <w:pStyle w:val="Heading4"/>
        <w:numPr>
          <w:ilvl w:val="3"/>
          <w:numId w:val="11"/>
        </w:numPr>
        <w:tabs>
          <w:tab w:val="num" w:pos="2160"/>
        </w:tabs>
        <w:ind w:left="2160" w:hanging="720"/>
      </w:pPr>
      <w:r w:rsidRPr="00447D83">
        <w:t>Provide with grout holes, vent holes and anchor bolt holes.</w:t>
      </w:r>
    </w:p>
    <w:p w14:paraId="42B572A3" w14:textId="77777777" w:rsidR="005F3CF3" w:rsidRPr="00447D83" w:rsidRDefault="005F3CF3" w:rsidP="00725021">
      <w:pPr>
        <w:pStyle w:val="Heading4"/>
        <w:numPr>
          <w:ilvl w:val="3"/>
          <w:numId w:val="11"/>
        </w:numPr>
        <w:tabs>
          <w:tab w:val="num" w:pos="2160"/>
        </w:tabs>
        <w:ind w:left="2160" w:hanging="720"/>
      </w:pPr>
      <w:r w:rsidRPr="00447D83">
        <w:t xml:space="preserve">For equipment where leakage or condensation may occur, equip with </w:t>
      </w:r>
      <w:r w:rsidR="009B122C" w:rsidRPr="00447D83">
        <w:t xml:space="preserve">a </w:t>
      </w:r>
      <w:r w:rsidRPr="00447D83">
        <w:t xml:space="preserve">drip lip or gutter, </w:t>
      </w:r>
      <w:r w:rsidR="009B122C" w:rsidRPr="00447D83">
        <w:t xml:space="preserve">a </w:t>
      </w:r>
      <w:r w:rsidRPr="00447D83">
        <w:t xml:space="preserve">25 mm NPT bossed drain connection at </w:t>
      </w:r>
      <w:r w:rsidR="009B122C" w:rsidRPr="00447D83">
        <w:t xml:space="preserve">the </w:t>
      </w:r>
      <w:r w:rsidRPr="00447D83">
        <w:t xml:space="preserve">low point, and drain piping to </w:t>
      </w:r>
      <w:r w:rsidR="009B122C" w:rsidRPr="00447D83">
        <w:t xml:space="preserve">the </w:t>
      </w:r>
      <w:r w:rsidRPr="00447D83">
        <w:t>building drainage system.</w:t>
      </w:r>
    </w:p>
    <w:p w14:paraId="45FBA9DC" w14:textId="77777777" w:rsidR="005F3CF3" w:rsidRPr="00447D83" w:rsidRDefault="005F3CF3" w:rsidP="00F357CA">
      <w:pPr>
        <w:pStyle w:val="Heading2"/>
        <w:numPr>
          <w:ilvl w:val="1"/>
          <w:numId w:val="11"/>
        </w:numPr>
        <w:tabs>
          <w:tab w:val="clear" w:pos="576"/>
          <w:tab w:val="num" w:pos="720"/>
        </w:tabs>
        <w:ind w:left="720" w:hanging="720"/>
      </w:pPr>
      <w:r w:rsidRPr="00447D83">
        <w:t>Source</w:t>
      </w:r>
      <w:r w:rsidR="008A595F" w:rsidRPr="00447D83">
        <w:t xml:space="preserve"> </w:t>
      </w:r>
      <w:r w:rsidRPr="00447D83">
        <w:t>Quality Control</w:t>
      </w:r>
    </w:p>
    <w:p w14:paraId="62B0442C" w14:textId="77777777" w:rsidR="005F3CF3" w:rsidRPr="00447D83" w:rsidRDefault="005F3CF3" w:rsidP="00F357CA">
      <w:pPr>
        <w:pStyle w:val="Heading3"/>
        <w:numPr>
          <w:ilvl w:val="2"/>
          <w:numId w:val="11"/>
        </w:numPr>
        <w:tabs>
          <w:tab w:val="clear" w:pos="720"/>
        </w:tabs>
        <w:ind w:left="1440" w:hanging="720"/>
      </w:pPr>
      <w:r w:rsidRPr="00447D83">
        <w:t xml:space="preserve">Where </w:t>
      </w:r>
      <w:r w:rsidR="009B122C" w:rsidRPr="00447D83">
        <w:t xml:space="preserve">the </w:t>
      </w:r>
      <w:r w:rsidRPr="00447D83">
        <w:t>Specification</w:t>
      </w:r>
      <w:r w:rsidR="00646446">
        <w:t xml:space="preserve"> Section</w:t>
      </w:r>
      <w:r w:rsidRPr="00447D83">
        <w:t xml:space="preserve">s call for factory testing to be witnessed by </w:t>
      </w:r>
      <w:r w:rsidR="009B122C" w:rsidRPr="00447D83">
        <w:t>the Consultant</w:t>
      </w:r>
      <w:r w:rsidRPr="00447D83">
        <w:t xml:space="preserve">, notify </w:t>
      </w:r>
      <w:r w:rsidR="009B122C" w:rsidRPr="00447D83">
        <w:t xml:space="preserve">the Consultant </w:t>
      </w:r>
      <w:r w:rsidR="00646446">
        <w:t>a minimum of</w:t>
      </w:r>
      <w:r w:rsidRPr="00447D83">
        <w:t xml:space="preserve"> 14 </w:t>
      </w:r>
      <w:r w:rsidR="009B122C" w:rsidRPr="00447D83">
        <w:t>D</w:t>
      </w:r>
      <w:r w:rsidRPr="00447D83">
        <w:t xml:space="preserve">ays prior to </w:t>
      </w:r>
      <w:r w:rsidR="009B122C" w:rsidRPr="00447D83">
        <w:t xml:space="preserve">the </w:t>
      </w:r>
      <w:r w:rsidRPr="00447D83">
        <w:t>scheduled test date, unless otherwise specified</w:t>
      </w:r>
      <w:r w:rsidR="00646446">
        <w:t xml:space="preserve"> in the Contract Documents</w:t>
      </w:r>
      <w:r w:rsidRPr="00447D83">
        <w:t>.</w:t>
      </w:r>
    </w:p>
    <w:p w14:paraId="1F34315D" w14:textId="77777777" w:rsidR="005F3CF3" w:rsidRPr="00447D83" w:rsidRDefault="005F3CF3" w:rsidP="00F357CA">
      <w:pPr>
        <w:pStyle w:val="Heading3"/>
        <w:numPr>
          <w:ilvl w:val="2"/>
          <w:numId w:val="11"/>
        </w:numPr>
        <w:tabs>
          <w:tab w:val="clear" w:pos="720"/>
        </w:tabs>
        <w:ind w:left="1440" w:hanging="720"/>
      </w:pPr>
      <w:r w:rsidRPr="00447D83">
        <w:t xml:space="preserve">Calibration Instruments: </w:t>
      </w:r>
      <w:r w:rsidR="009B122C" w:rsidRPr="00447D83">
        <w:t>Must b</w:t>
      </w:r>
      <w:r w:rsidRPr="00447D83">
        <w:t>ear the seal of a reputable laboratory</w:t>
      </w:r>
      <w:r w:rsidR="009B122C" w:rsidRPr="00447D83">
        <w:t>, acceptable to the Consultant,</w:t>
      </w:r>
      <w:r w:rsidRPr="00447D83">
        <w:t xml:space="preserve"> certifying </w:t>
      </w:r>
      <w:r w:rsidR="009B122C" w:rsidRPr="00447D83">
        <w:t xml:space="preserve">that the </w:t>
      </w:r>
      <w:r w:rsidRPr="00447D83">
        <w:t>instrument has been calibrated within the previous 12 months to a standard endorsed by the National Institute of Standards and Technology (NIST).</w:t>
      </w:r>
    </w:p>
    <w:p w14:paraId="30568D69" w14:textId="77777777" w:rsidR="005F3CF3" w:rsidRDefault="005F3CF3" w:rsidP="00F357CA">
      <w:pPr>
        <w:pStyle w:val="Heading3"/>
        <w:numPr>
          <w:ilvl w:val="2"/>
          <w:numId w:val="11"/>
        </w:numPr>
        <w:tabs>
          <w:tab w:val="clear" w:pos="720"/>
        </w:tabs>
        <w:ind w:left="1440" w:hanging="720"/>
      </w:pPr>
      <w:r w:rsidRPr="00447D83">
        <w:t xml:space="preserve">Factory Tests: Perform </w:t>
      </w:r>
      <w:r w:rsidR="009B122C" w:rsidRPr="00447D83">
        <w:t xml:space="preserve">testing </w:t>
      </w:r>
      <w:r w:rsidRPr="00447D83">
        <w:t xml:space="preserve">in accordance with accepted test procedures </w:t>
      </w:r>
      <w:r w:rsidR="009B122C" w:rsidRPr="00447D83">
        <w:t xml:space="preserve">satisfactory to the Consultant, </w:t>
      </w:r>
      <w:r w:rsidRPr="00447D83">
        <w:t xml:space="preserve">and document </w:t>
      </w:r>
      <w:r w:rsidR="009B122C" w:rsidRPr="00447D83">
        <w:t xml:space="preserve">the </w:t>
      </w:r>
      <w:r w:rsidRPr="00447D83">
        <w:t>successful completion</w:t>
      </w:r>
      <w:r w:rsidR="009B122C" w:rsidRPr="00447D83">
        <w:t xml:space="preserve"> of </w:t>
      </w:r>
      <w:r w:rsidR="00D55489" w:rsidRPr="00447D83">
        <w:t xml:space="preserve">all </w:t>
      </w:r>
      <w:r w:rsidR="009B122C" w:rsidRPr="00447D83">
        <w:t>factory tests</w:t>
      </w:r>
      <w:r w:rsidRPr="00447D83">
        <w:t>.</w:t>
      </w:r>
    </w:p>
    <w:p w14:paraId="037BB9B5" w14:textId="77777777" w:rsidR="00397514" w:rsidRPr="00D61328" w:rsidRDefault="00397514" w:rsidP="00F357CA">
      <w:pPr>
        <w:pStyle w:val="Heading3"/>
        <w:numPr>
          <w:ilvl w:val="2"/>
          <w:numId w:val="11"/>
        </w:numPr>
        <w:tabs>
          <w:tab w:val="clear" w:pos="720"/>
        </w:tabs>
        <w:ind w:left="1440" w:hanging="720"/>
      </w:pPr>
      <w:r w:rsidRPr="00D61328">
        <w:t>Evidence of conforming to standard:</w:t>
      </w:r>
    </w:p>
    <w:p w14:paraId="3C900FF3" w14:textId="77777777" w:rsidR="00397514" w:rsidRPr="00D61328" w:rsidRDefault="00397514" w:rsidP="00397514">
      <w:pPr>
        <w:pStyle w:val="Heading4"/>
        <w:numPr>
          <w:ilvl w:val="3"/>
          <w:numId w:val="11"/>
        </w:numPr>
        <w:tabs>
          <w:tab w:val="num" w:pos="2160"/>
        </w:tabs>
        <w:ind w:left="2160" w:hanging="720"/>
      </w:pPr>
      <w:r w:rsidRPr="00D61328">
        <w:t>Where materials are spec</w:t>
      </w:r>
      <w:r w:rsidR="00646446">
        <w:t>ified to conform to a standard,</w:t>
      </w:r>
      <w:r w:rsidRPr="00D61328">
        <w:t xml:space="preserve"> provide mill reports, invoices or other statements</w:t>
      </w:r>
      <w:r w:rsidR="00646446">
        <w:t xml:space="preserve"> etc.</w:t>
      </w:r>
      <w:r w:rsidRPr="00D61328">
        <w:t xml:space="preserve"> which certify that materials are in fact to the specified standard.</w:t>
      </w:r>
    </w:p>
    <w:p w14:paraId="7DC0A3C8" w14:textId="77777777" w:rsidR="00397514" w:rsidRPr="00D61328" w:rsidRDefault="00397514" w:rsidP="00397514">
      <w:pPr>
        <w:pStyle w:val="Heading4"/>
        <w:numPr>
          <w:ilvl w:val="3"/>
          <w:numId w:val="11"/>
        </w:numPr>
        <w:tabs>
          <w:tab w:val="num" w:pos="2160"/>
        </w:tabs>
        <w:ind w:left="2160" w:hanging="720"/>
      </w:pPr>
      <w:r w:rsidRPr="00D61328">
        <w:t>Where the Contractor proposes to use materials not manufactured to a standard, provide test reports to the Consultant for approval, which show that the proposed material meets the requirements of the specified standard. Refer to Section 01250 – Substitutions.</w:t>
      </w:r>
    </w:p>
    <w:p w14:paraId="62582CEF" w14:textId="77777777" w:rsidR="00397514" w:rsidRPr="00936588" w:rsidRDefault="00397514" w:rsidP="00397514">
      <w:pPr>
        <w:pStyle w:val="Heading4"/>
        <w:numPr>
          <w:ilvl w:val="3"/>
          <w:numId w:val="11"/>
        </w:numPr>
        <w:tabs>
          <w:tab w:val="num" w:pos="2160"/>
        </w:tabs>
        <w:ind w:left="2160" w:hanging="720"/>
      </w:pPr>
      <w:r w:rsidRPr="00936588">
        <w:t>Where materials are referred to in the Specification</w:t>
      </w:r>
      <w:r w:rsidR="00646446">
        <w:t xml:space="preserve"> Section</w:t>
      </w:r>
      <w:r w:rsidRPr="00936588">
        <w:t xml:space="preserve">s or on the Drawings by a catalogue number or the model name of a manufacturer, such reference is used to indicate the quality and type of such materials. Materials of equivalent manufacture by another accepted manufacturer may be used, provided </w:t>
      </w:r>
      <w:r w:rsidR="00646446">
        <w:t xml:space="preserve">that </w:t>
      </w:r>
      <w:r w:rsidRPr="00936588">
        <w:t xml:space="preserve">detailed or referenced </w:t>
      </w:r>
      <w:r w:rsidRPr="00936588">
        <w:lastRenderedPageBreak/>
        <w:t xml:space="preserve">requirements of </w:t>
      </w:r>
      <w:r w:rsidR="00646446">
        <w:t xml:space="preserve">the </w:t>
      </w:r>
      <w:r w:rsidRPr="00936588">
        <w:t>specifications are met and written approval is obtained from the Consultant. Refer to Section 01250 – Substitutions.</w:t>
      </w:r>
    </w:p>
    <w:p w14:paraId="6BC0C1A3" w14:textId="77777777" w:rsidR="00397514" w:rsidRPr="00D61328" w:rsidRDefault="00397514" w:rsidP="00F357CA">
      <w:pPr>
        <w:pStyle w:val="Heading3"/>
        <w:numPr>
          <w:ilvl w:val="2"/>
          <w:numId w:val="11"/>
        </w:numPr>
        <w:tabs>
          <w:tab w:val="clear" w:pos="720"/>
        </w:tabs>
        <w:ind w:left="1440" w:hanging="720"/>
      </w:pPr>
      <w:r w:rsidRPr="00D61328">
        <w:t xml:space="preserve">Should any dispute arise as to quality or fitness of products, </w:t>
      </w:r>
      <w:r w:rsidR="00646446">
        <w:t xml:space="preserve">the </w:t>
      </w:r>
      <w:r w:rsidRPr="00D61328">
        <w:t>decision rests strictly with the Consultant based upon requirements of Contract Documents.</w:t>
      </w:r>
    </w:p>
    <w:p w14:paraId="5CD16ADF" w14:textId="77777777" w:rsidR="00397514" w:rsidRPr="00D61328" w:rsidRDefault="00397514" w:rsidP="00F357CA">
      <w:pPr>
        <w:pStyle w:val="Heading3"/>
        <w:numPr>
          <w:ilvl w:val="2"/>
          <w:numId w:val="11"/>
        </w:numPr>
        <w:tabs>
          <w:tab w:val="clear" w:pos="720"/>
        </w:tabs>
        <w:ind w:left="1440" w:hanging="720"/>
      </w:pPr>
      <w:r w:rsidRPr="00D61328">
        <w:t xml:space="preserve">Within </w:t>
      </w:r>
      <w:r>
        <w:t>seven</w:t>
      </w:r>
      <w:r w:rsidRPr="00D61328">
        <w:t xml:space="preserve"> days of written request by </w:t>
      </w:r>
      <w:r w:rsidR="00646446">
        <w:t xml:space="preserve">the </w:t>
      </w:r>
      <w:r w:rsidRPr="00D61328">
        <w:t xml:space="preserve">Consultant, submit </w:t>
      </w:r>
      <w:r w:rsidR="00646446">
        <w:t xml:space="preserve">the </w:t>
      </w:r>
      <w:r w:rsidRPr="00D61328">
        <w:t>following information for material and equipment proposed for supply:</w:t>
      </w:r>
    </w:p>
    <w:p w14:paraId="68FDD2FD" w14:textId="77777777" w:rsidR="00397514" w:rsidRPr="00D61328" w:rsidRDefault="00397514" w:rsidP="00397514">
      <w:pPr>
        <w:pStyle w:val="Heading4"/>
        <w:numPr>
          <w:ilvl w:val="3"/>
          <w:numId w:val="11"/>
        </w:numPr>
        <w:tabs>
          <w:tab w:val="num" w:pos="2160"/>
        </w:tabs>
        <w:ind w:left="2160" w:hanging="720"/>
      </w:pPr>
      <w:r w:rsidRPr="00D61328">
        <w:t>Name and address of manufacturer.</w:t>
      </w:r>
    </w:p>
    <w:p w14:paraId="6C9415EA" w14:textId="77777777" w:rsidR="00397514" w:rsidRPr="00D61328" w:rsidRDefault="00397514" w:rsidP="00397514">
      <w:pPr>
        <w:pStyle w:val="Heading4"/>
        <w:numPr>
          <w:ilvl w:val="3"/>
          <w:numId w:val="11"/>
        </w:numPr>
        <w:tabs>
          <w:tab w:val="num" w:pos="2160"/>
        </w:tabs>
        <w:ind w:left="2160" w:hanging="720"/>
      </w:pPr>
      <w:r w:rsidRPr="00D61328">
        <w:t>Trade name, model and catalogue number,</w:t>
      </w:r>
    </w:p>
    <w:p w14:paraId="0819A254" w14:textId="77777777" w:rsidR="00397514" w:rsidRPr="00D61328" w:rsidRDefault="00397514" w:rsidP="00397514">
      <w:pPr>
        <w:pStyle w:val="Heading4"/>
        <w:numPr>
          <w:ilvl w:val="3"/>
          <w:numId w:val="11"/>
        </w:numPr>
        <w:tabs>
          <w:tab w:val="num" w:pos="2160"/>
        </w:tabs>
        <w:ind w:left="2160" w:hanging="720"/>
      </w:pPr>
      <w:r w:rsidRPr="00D61328">
        <w:t>Performance, descriptive and test data,</w:t>
      </w:r>
    </w:p>
    <w:p w14:paraId="5A752EC8" w14:textId="77777777" w:rsidR="00397514" w:rsidRPr="00D61328" w:rsidRDefault="00397514" w:rsidP="00397514">
      <w:pPr>
        <w:pStyle w:val="Heading4"/>
        <w:numPr>
          <w:ilvl w:val="3"/>
          <w:numId w:val="11"/>
        </w:numPr>
        <w:tabs>
          <w:tab w:val="num" w:pos="2160"/>
        </w:tabs>
        <w:ind w:left="2160" w:hanging="720"/>
      </w:pPr>
      <w:r w:rsidRPr="00D61328">
        <w:t>Manufacturer’s installation or application instructions,</w:t>
      </w:r>
    </w:p>
    <w:p w14:paraId="5C908652" w14:textId="77777777" w:rsidR="00397514" w:rsidRPr="00D61328" w:rsidRDefault="00397514" w:rsidP="00397514">
      <w:pPr>
        <w:pStyle w:val="Heading4"/>
        <w:numPr>
          <w:ilvl w:val="3"/>
          <w:numId w:val="11"/>
        </w:numPr>
        <w:tabs>
          <w:tab w:val="num" w:pos="2160"/>
        </w:tabs>
        <w:ind w:left="2160" w:hanging="720"/>
      </w:pPr>
      <w:r w:rsidRPr="00D61328">
        <w:t>Evidence of arrangements to procure.</w:t>
      </w:r>
      <w:r w:rsidRPr="00D61328">
        <w:tab/>
      </w:r>
    </w:p>
    <w:p w14:paraId="2F7DE58F" w14:textId="77777777" w:rsidR="00397514" w:rsidRPr="00D61328" w:rsidRDefault="00397514" w:rsidP="00F357CA">
      <w:pPr>
        <w:pStyle w:val="Heading3"/>
        <w:numPr>
          <w:ilvl w:val="2"/>
          <w:numId w:val="11"/>
        </w:numPr>
        <w:tabs>
          <w:tab w:val="clear" w:pos="720"/>
        </w:tabs>
        <w:ind w:left="1440" w:hanging="720"/>
      </w:pPr>
      <w:r w:rsidRPr="00D61328">
        <w:t xml:space="preserve">Use </w:t>
      </w:r>
      <w:r w:rsidR="00646446">
        <w:t xml:space="preserve">the </w:t>
      </w:r>
      <w:r w:rsidRPr="00D61328">
        <w:t>products of one manufacturer for material and equipment of same type or classification unless otherwise specified</w:t>
      </w:r>
      <w:r w:rsidR="00646446">
        <w:t xml:space="preserve"> in the Contract Documents</w:t>
      </w:r>
      <w:r w:rsidRPr="00D61328">
        <w:t>.</w:t>
      </w:r>
    </w:p>
    <w:p w14:paraId="0BDC7CC3" w14:textId="77777777" w:rsidR="005F3CF3" w:rsidRPr="00447D83" w:rsidRDefault="005F3CF3" w:rsidP="00F357CA">
      <w:pPr>
        <w:pStyle w:val="Heading1"/>
        <w:numPr>
          <w:ilvl w:val="0"/>
          <w:numId w:val="11"/>
        </w:numPr>
      </w:pPr>
      <w:r w:rsidRPr="00447D83">
        <w:t>EXECUTION</w:t>
      </w:r>
    </w:p>
    <w:p w14:paraId="24AB0834" w14:textId="77777777" w:rsidR="005F3CF3" w:rsidRPr="00447D83" w:rsidRDefault="005F3CF3" w:rsidP="00F357CA">
      <w:pPr>
        <w:pStyle w:val="Heading2"/>
        <w:numPr>
          <w:ilvl w:val="1"/>
          <w:numId w:val="11"/>
        </w:numPr>
        <w:tabs>
          <w:tab w:val="clear" w:pos="576"/>
          <w:tab w:val="num" w:pos="720"/>
        </w:tabs>
        <w:ind w:left="720" w:hanging="720"/>
      </w:pPr>
      <w:r w:rsidRPr="00447D83">
        <w:t>Inspection</w:t>
      </w:r>
    </w:p>
    <w:p w14:paraId="506671AE" w14:textId="77777777" w:rsidR="005F3CF3" w:rsidRDefault="005F3CF3" w:rsidP="00F357CA">
      <w:pPr>
        <w:pStyle w:val="Heading3"/>
        <w:numPr>
          <w:ilvl w:val="2"/>
          <w:numId w:val="11"/>
        </w:numPr>
        <w:tabs>
          <w:tab w:val="clear" w:pos="720"/>
        </w:tabs>
        <w:ind w:left="1440" w:hanging="720"/>
      </w:pPr>
      <w:r w:rsidRPr="00447D83">
        <w:t xml:space="preserve">Inspect </w:t>
      </w:r>
      <w:r w:rsidR="009B122C" w:rsidRPr="00447D83">
        <w:t xml:space="preserve">all </w:t>
      </w:r>
      <w:r w:rsidRPr="00447D83">
        <w:t xml:space="preserve">materials and equipment for signs of pitting, rust decay, or other deleterious effects of storage. </w:t>
      </w:r>
      <w:r w:rsidR="009B122C" w:rsidRPr="00447D83">
        <w:t xml:space="preserve"> </w:t>
      </w:r>
      <w:r w:rsidRPr="00447D83">
        <w:t xml:space="preserve">Do not install material or equipment showing such effects. </w:t>
      </w:r>
      <w:r w:rsidR="009B122C" w:rsidRPr="00447D83">
        <w:t xml:space="preserve"> </w:t>
      </w:r>
      <w:r w:rsidRPr="00447D83">
        <w:t xml:space="preserve">Remove damaged material or equipment from the </w:t>
      </w:r>
      <w:r w:rsidR="009B122C" w:rsidRPr="00447D83">
        <w:t>S</w:t>
      </w:r>
      <w:r w:rsidRPr="00447D83">
        <w:t>ite and expedite</w:t>
      </w:r>
      <w:r w:rsidR="009B122C" w:rsidRPr="00447D83">
        <w:t xml:space="preserve"> the</w:t>
      </w:r>
      <w:r w:rsidRPr="00447D83">
        <w:t xml:space="preserve"> delivery of identical new material or equipment. </w:t>
      </w:r>
      <w:r w:rsidR="009B122C" w:rsidRPr="00447D83">
        <w:t xml:space="preserve"> </w:t>
      </w:r>
      <w:r w:rsidRPr="00447D83">
        <w:t xml:space="preserve">Delays to the Work resulting from material or equipment damage that necessitates </w:t>
      </w:r>
      <w:r w:rsidR="009B122C" w:rsidRPr="00447D83">
        <w:t xml:space="preserve">the </w:t>
      </w:r>
      <w:r w:rsidRPr="00447D83">
        <w:t xml:space="preserve">procurement of new </w:t>
      </w:r>
      <w:r w:rsidR="009B122C" w:rsidRPr="00447D83">
        <w:t>P</w:t>
      </w:r>
      <w:r w:rsidRPr="00447D83">
        <w:t xml:space="preserve">roducts will be considered delays within </w:t>
      </w:r>
      <w:r w:rsidR="009B122C" w:rsidRPr="00447D83">
        <w:t xml:space="preserve">the </w:t>
      </w:r>
      <w:r w:rsidRPr="00447D83">
        <w:t>Contractor’s control.</w:t>
      </w:r>
    </w:p>
    <w:p w14:paraId="0524024C" w14:textId="77777777" w:rsidR="00397514" w:rsidRPr="00D61328" w:rsidRDefault="00397514" w:rsidP="00F357CA">
      <w:pPr>
        <w:pStyle w:val="Heading2"/>
        <w:numPr>
          <w:ilvl w:val="1"/>
          <w:numId w:val="11"/>
        </w:numPr>
        <w:tabs>
          <w:tab w:val="clear" w:pos="576"/>
          <w:tab w:val="num" w:pos="720"/>
        </w:tabs>
        <w:ind w:left="720" w:hanging="720"/>
      </w:pPr>
      <w:r w:rsidRPr="00671422">
        <w:t>Quality of Work</w:t>
      </w:r>
    </w:p>
    <w:p w14:paraId="5178C82B" w14:textId="77777777" w:rsidR="00397514" w:rsidRPr="00D61328" w:rsidRDefault="00397514" w:rsidP="00F357CA">
      <w:pPr>
        <w:pStyle w:val="Heading3"/>
        <w:numPr>
          <w:ilvl w:val="2"/>
          <w:numId w:val="11"/>
        </w:numPr>
        <w:tabs>
          <w:tab w:val="clear" w:pos="720"/>
        </w:tabs>
        <w:ind w:left="1440" w:hanging="720"/>
      </w:pPr>
      <w:r w:rsidRPr="00D61328">
        <w:t xml:space="preserve">Ensure </w:t>
      </w:r>
      <w:r w:rsidR="00C70D30">
        <w:t>the q</w:t>
      </w:r>
      <w:r w:rsidRPr="00D61328">
        <w:t xml:space="preserve">uality of Work is of </w:t>
      </w:r>
      <w:r w:rsidR="00C70D30">
        <w:t xml:space="preserve">the </w:t>
      </w:r>
      <w:r w:rsidRPr="00D61328">
        <w:t xml:space="preserve">highest standard, executed by workers experienced and skilled in respective duties for which they are employed. Immediately notify </w:t>
      </w:r>
      <w:r w:rsidR="00C70D30">
        <w:t xml:space="preserve">the </w:t>
      </w:r>
      <w:r w:rsidRPr="00D61328">
        <w:t>Consultant if required Work is such as to make it impractical to produce required results.</w:t>
      </w:r>
    </w:p>
    <w:p w14:paraId="21A3FA0E" w14:textId="77777777" w:rsidR="00397514" w:rsidRPr="00D61328" w:rsidRDefault="00397514" w:rsidP="00F357CA">
      <w:pPr>
        <w:pStyle w:val="Heading3"/>
        <w:numPr>
          <w:ilvl w:val="2"/>
          <w:numId w:val="11"/>
        </w:numPr>
        <w:tabs>
          <w:tab w:val="clear" w:pos="720"/>
        </w:tabs>
        <w:ind w:left="1440" w:hanging="720"/>
      </w:pPr>
      <w:r w:rsidRPr="00D61328">
        <w:t xml:space="preserve">Do not employ anyone unskilled in their required duties. </w:t>
      </w:r>
      <w:r w:rsidR="00C70D30">
        <w:t>The Region and the Consultant reserve the</w:t>
      </w:r>
      <w:r w:rsidRPr="00D61328">
        <w:t xml:space="preserve"> right to require</w:t>
      </w:r>
      <w:r w:rsidR="00C70D30">
        <w:t xml:space="preserve"> the dismissal of </w:t>
      </w:r>
      <w:r w:rsidRPr="00D61328">
        <w:t>workers deemed incompetent or careless</w:t>
      </w:r>
      <w:r w:rsidR="00C70D30">
        <w:t xml:space="preserve"> from the Site</w:t>
      </w:r>
      <w:r w:rsidRPr="00D61328">
        <w:t>.</w:t>
      </w:r>
    </w:p>
    <w:p w14:paraId="2ABCBC29" w14:textId="77777777" w:rsidR="00397514" w:rsidRPr="00D61328" w:rsidRDefault="00397514" w:rsidP="00F357CA">
      <w:pPr>
        <w:pStyle w:val="Heading3"/>
        <w:numPr>
          <w:ilvl w:val="2"/>
          <w:numId w:val="11"/>
        </w:numPr>
        <w:tabs>
          <w:tab w:val="clear" w:pos="720"/>
        </w:tabs>
        <w:ind w:left="1440" w:hanging="720"/>
      </w:pPr>
      <w:r w:rsidRPr="00D61328">
        <w:t>Decisions as to standard or fitness of Quality of Work in cases of dispute rest solely with the Consultant, whose decision is final.</w:t>
      </w:r>
    </w:p>
    <w:p w14:paraId="258B38E7" w14:textId="77777777" w:rsidR="005F3CF3" w:rsidRPr="00447D83" w:rsidRDefault="005F3CF3" w:rsidP="00F357CA">
      <w:pPr>
        <w:pStyle w:val="Heading2"/>
        <w:numPr>
          <w:ilvl w:val="1"/>
          <w:numId w:val="11"/>
        </w:numPr>
        <w:tabs>
          <w:tab w:val="clear" w:pos="576"/>
          <w:tab w:val="num" w:pos="720"/>
        </w:tabs>
        <w:ind w:left="720" w:hanging="720"/>
      </w:pPr>
      <w:r w:rsidRPr="00447D83">
        <w:t>Installation</w:t>
      </w:r>
    </w:p>
    <w:p w14:paraId="6912BEBF" w14:textId="77777777" w:rsidR="00397514" w:rsidRPr="00D61328" w:rsidRDefault="00397514" w:rsidP="00F357CA">
      <w:pPr>
        <w:pStyle w:val="Heading3"/>
        <w:numPr>
          <w:ilvl w:val="2"/>
          <w:numId w:val="11"/>
        </w:numPr>
        <w:tabs>
          <w:tab w:val="clear" w:pos="720"/>
        </w:tabs>
        <w:ind w:left="1440" w:hanging="720"/>
      </w:pPr>
      <w:r w:rsidRPr="00D61328">
        <w:t xml:space="preserve">Examine site conditions and report unacceptable conditions in writing. </w:t>
      </w:r>
      <w:r w:rsidR="00C70D30">
        <w:t>The</w:t>
      </w:r>
      <w:r>
        <w:t xml:space="preserve"> commencement</w:t>
      </w:r>
      <w:r w:rsidR="00C70D30">
        <w:t xml:space="preserve"> of the Work</w:t>
      </w:r>
      <w:r w:rsidRPr="00D61328">
        <w:t xml:space="preserve"> will imply acceptance of site conditions.</w:t>
      </w:r>
    </w:p>
    <w:p w14:paraId="0F2C9482" w14:textId="77777777" w:rsidR="00397514" w:rsidRPr="00D61328" w:rsidRDefault="00397514" w:rsidP="00F357CA">
      <w:pPr>
        <w:pStyle w:val="Heading3"/>
        <w:numPr>
          <w:ilvl w:val="2"/>
          <w:numId w:val="11"/>
        </w:numPr>
        <w:tabs>
          <w:tab w:val="clear" w:pos="720"/>
        </w:tabs>
        <w:ind w:left="1440" w:hanging="720"/>
      </w:pPr>
      <w:r w:rsidRPr="00D61328">
        <w:t>Promptly remove rejected products from the site and replace with new products.</w:t>
      </w:r>
    </w:p>
    <w:p w14:paraId="3C4A0104" w14:textId="77777777" w:rsidR="00397514" w:rsidRPr="00D61328" w:rsidRDefault="00397514" w:rsidP="00F357CA">
      <w:pPr>
        <w:pStyle w:val="Heading3"/>
        <w:numPr>
          <w:ilvl w:val="2"/>
          <w:numId w:val="11"/>
        </w:numPr>
        <w:tabs>
          <w:tab w:val="clear" w:pos="720"/>
        </w:tabs>
        <w:ind w:left="1440" w:hanging="720"/>
      </w:pPr>
      <w:r w:rsidRPr="00D61328">
        <w:t>Provide calibration reports for each piece of equipment, as applicable, in a format acceptable to the Consultant.</w:t>
      </w:r>
    </w:p>
    <w:p w14:paraId="7E15BC5C" w14:textId="77777777" w:rsidR="005F3CF3" w:rsidRPr="00447D83" w:rsidRDefault="005F3CF3" w:rsidP="00F357CA">
      <w:pPr>
        <w:pStyle w:val="Heading3"/>
        <w:numPr>
          <w:ilvl w:val="2"/>
          <w:numId w:val="11"/>
        </w:numPr>
        <w:tabs>
          <w:tab w:val="clear" w:pos="720"/>
        </w:tabs>
        <w:ind w:left="1440" w:hanging="720"/>
      </w:pPr>
      <w:r w:rsidRPr="00447D83">
        <w:t xml:space="preserve">Equipment Drawings </w:t>
      </w:r>
      <w:r w:rsidR="00397514">
        <w:t xml:space="preserve">are intended to </w:t>
      </w:r>
      <w:r w:rsidRPr="00447D83">
        <w:t xml:space="preserve">show </w:t>
      </w:r>
      <w:r w:rsidR="009B122C" w:rsidRPr="00447D83">
        <w:t xml:space="preserve">the </w:t>
      </w:r>
      <w:r w:rsidRPr="00447D83">
        <w:t>general locations of equipment, devices, and raceway, unless specifically dimensioned.</w:t>
      </w:r>
    </w:p>
    <w:p w14:paraId="22E80152" w14:textId="77777777" w:rsidR="005F3CF3" w:rsidRDefault="005F3CF3" w:rsidP="00F357CA">
      <w:pPr>
        <w:pStyle w:val="Heading3"/>
        <w:numPr>
          <w:ilvl w:val="2"/>
          <w:numId w:val="11"/>
        </w:numPr>
        <w:tabs>
          <w:tab w:val="clear" w:pos="720"/>
        </w:tabs>
        <w:ind w:left="1440" w:hanging="720"/>
      </w:pPr>
      <w:r w:rsidRPr="00447D83">
        <w:t>No shimming between machined surfaces is allowed.</w:t>
      </w:r>
    </w:p>
    <w:p w14:paraId="39876FD8" w14:textId="77777777" w:rsidR="00397514" w:rsidRDefault="00397514" w:rsidP="00F357CA">
      <w:pPr>
        <w:pStyle w:val="Heading3"/>
        <w:numPr>
          <w:ilvl w:val="2"/>
          <w:numId w:val="11"/>
        </w:numPr>
        <w:tabs>
          <w:tab w:val="clear" w:pos="720"/>
        </w:tabs>
        <w:ind w:left="1440" w:hanging="720"/>
      </w:pPr>
      <w:r w:rsidRPr="00D61328">
        <w:t xml:space="preserve">Prevent overloading of any part of building. </w:t>
      </w:r>
    </w:p>
    <w:p w14:paraId="1BDA8F22" w14:textId="77777777" w:rsidR="00397514" w:rsidRPr="00D61328" w:rsidRDefault="00397514" w:rsidP="00F357CA">
      <w:pPr>
        <w:pStyle w:val="Heading3"/>
        <w:numPr>
          <w:ilvl w:val="2"/>
          <w:numId w:val="11"/>
        </w:numPr>
        <w:tabs>
          <w:tab w:val="clear" w:pos="720"/>
        </w:tabs>
        <w:ind w:left="1440" w:hanging="720"/>
      </w:pPr>
      <w:r w:rsidRPr="00D61328">
        <w:t>Do not cut, drill or sleeve any load bearing structural member, unless specifically indicated without written approval of the Consultant.</w:t>
      </w:r>
    </w:p>
    <w:p w14:paraId="2AB1C0C7" w14:textId="77777777" w:rsidR="005F3CF3" w:rsidRPr="00447D83" w:rsidRDefault="005F3CF3" w:rsidP="00F357CA">
      <w:pPr>
        <w:pStyle w:val="Heading3"/>
        <w:numPr>
          <w:ilvl w:val="2"/>
          <w:numId w:val="11"/>
        </w:numPr>
        <w:tabs>
          <w:tab w:val="clear" w:pos="720"/>
        </w:tabs>
        <w:ind w:left="1440" w:hanging="720"/>
      </w:pPr>
      <w:r w:rsidRPr="00447D83">
        <w:t>Repaint painted surfaces that are damaged prior to acceptance</w:t>
      </w:r>
      <w:r w:rsidR="009B122C" w:rsidRPr="00447D83">
        <w:t xml:space="preserve"> of the equipment</w:t>
      </w:r>
      <w:r w:rsidRPr="00447D83">
        <w:t>.</w:t>
      </w:r>
    </w:p>
    <w:p w14:paraId="003D5954" w14:textId="77777777" w:rsidR="005F3CF3" w:rsidRPr="00447D83" w:rsidRDefault="005F3CF3" w:rsidP="00F357CA">
      <w:pPr>
        <w:pStyle w:val="Heading3"/>
        <w:numPr>
          <w:ilvl w:val="2"/>
          <w:numId w:val="11"/>
        </w:numPr>
        <w:tabs>
          <w:tab w:val="clear" w:pos="720"/>
        </w:tabs>
        <w:ind w:left="1440" w:hanging="720"/>
      </w:pPr>
      <w:r w:rsidRPr="00447D83">
        <w:t xml:space="preserve">Handle, install, connect, clean, condition, and adjust </w:t>
      </w:r>
      <w:r w:rsidR="009B122C" w:rsidRPr="00447D83">
        <w:t>all P</w:t>
      </w:r>
      <w:r w:rsidRPr="00447D83">
        <w:t xml:space="preserve">roducts in accordance with </w:t>
      </w:r>
      <w:r w:rsidR="009B122C" w:rsidRPr="00447D83">
        <w:t xml:space="preserve">the </w:t>
      </w:r>
      <w:r w:rsidRPr="00447D83">
        <w:t>manufacturer’s instructions, and as may be specified</w:t>
      </w:r>
      <w:r w:rsidR="009B122C" w:rsidRPr="00447D83">
        <w:t xml:space="preserve"> in the Contract Documents</w:t>
      </w:r>
      <w:r w:rsidRPr="00447D83">
        <w:t xml:space="preserve">. Retain a copy of </w:t>
      </w:r>
      <w:r w:rsidR="009B122C" w:rsidRPr="00447D83">
        <w:t xml:space="preserve">the </w:t>
      </w:r>
      <w:r w:rsidRPr="00447D83">
        <w:t>manufacturers’ instruction</w:t>
      </w:r>
      <w:r w:rsidR="009B122C" w:rsidRPr="00447D83">
        <w:t>s</w:t>
      </w:r>
      <w:r w:rsidRPr="00447D83">
        <w:t xml:space="preserve"> at </w:t>
      </w:r>
      <w:r w:rsidR="009B122C" w:rsidRPr="00447D83">
        <w:t>the S</w:t>
      </w:r>
      <w:r w:rsidRPr="00447D83">
        <w:t>ite, available for review at all times.</w:t>
      </w:r>
    </w:p>
    <w:p w14:paraId="4C98A67C" w14:textId="77777777" w:rsidR="00397514" w:rsidRPr="00D61328" w:rsidRDefault="00397514" w:rsidP="00F357CA">
      <w:pPr>
        <w:pStyle w:val="Heading3"/>
        <w:numPr>
          <w:ilvl w:val="2"/>
          <w:numId w:val="11"/>
        </w:numPr>
        <w:tabs>
          <w:tab w:val="clear" w:pos="720"/>
        </w:tabs>
        <w:ind w:left="1440" w:hanging="720"/>
      </w:pPr>
      <w:r w:rsidRPr="00D61328">
        <w:lastRenderedPageBreak/>
        <w:t xml:space="preserve">Unless otherwise indicated in </w:t>
      </w:r>
      <w:r w:rsidR="00C70D30">
        <w:t xml:space="preserve">the </w:t>
      </w:r>
      <w:r w:rsidRPr="00D61328">
        <w:t xml:space="preserve">Contract Documents, install or erect products in accordance with </w:t>
      </w:r>
      <w:r w:rsidR="00C70D30">
        <w:t xml:space="preserve">the </w:t>
      </w:r>
      <w:r w:rsidRPr="00D61328">
        <w:t xml:space="preserve">manufacturer's instructions. Do not rely on labels or enclosures provided with products. Obtain written instructions directly from </w:t>
      </w:r>
      <w:r w:rsidR="00C70D30">
        <w:t xml:space="preserve">the </w:t>
      </w:r>
      <w:r w:rsidRPr="00D61328">
        <w:t>manufacturers.</w:t>
      </w:r>
    </w:p>
    <w:p w14:paraId="1737BB04" w14:textId="77777777" w:rsidR="00397514" w:rsidRPr="00D61328" w:rsidRDefault="00397514" w:rsidP="00F357CA">
      <w:pPr>
        <w:pStyle w:val="Heading3"/>
        <w:numPr>
          <w:ilvl w:val="2"/>
          <w:numId w:val="11"/>
        </w:numPr>
        <w:tabs>
          <w:tab w:val="clear" w:pos="720"/>
        </w:tabs>
        <w:ind w:left="1440" w:hanging="720"/>
      </w:pPr>
      <w:r w:rsidRPr="00D61328">
        <w:t>Notify</w:t>
      </w:r>
      <w:r w:rsidR="00C70D30">
        <w:t xml:space="preserve"> the</w:t>
      </w:r>
      <w:r w:rsidRPr="00D61328">
        <w:t xml:space="preserve"> Consultant in writing, of conflicts between </w:t>
      </w:r>
      <w:r w:rsidR="00C70D30">
        <w:t xml:space="preserve">the </w:t>
      </w:r>
      <w:r w:rsidRPr="00D61328">
        <w:t xml:space="preserve">Contract Documents and </w:t>
      </w:r>
      <w:r w:rsidR="00C70D30">
        <w:t xml:space="preserve">the </w:t>
      </w:r>
      <w:r w:rsidRPr="00D61328">
        <w:t xml:space="preserve">manufacturer's instructions, so that </w:t>
      </w:r>
      <w:r w:rsidR="00C70D30">
        <w:t xml:space="preserve">the </w:t>
      </w:r>
      <w:r w:rsidRPr="00D61328">
        <w:t xml:space="preserve">Consultant may establish </w:t>
      </w:r>
      <w:r w:rsidR="00C70D30">
        <w:t xml:space="preserve">a </w:t>
      </w:r>
      <w:r w:rsidRPr="00D61328">
        <w:t>course of action.</w:t>
      </w:r>
    </w:p>
    <w:p w14:paraId="500E53C1" w14:textId="77777777" w:rsidR="00397514" w:rsidRPr="00D61328" w:rsidRDefault="00397514" w:rsidP="00F357CA">
      <w:pPr>
        <w:pStyle w:val="Heading3"/>
        <w:numPr>
          <w:ilvl w:val="2"/>
          <w:numId w:val="11"/>
        </w:numPr>
        <w:tabs>
          <w:tab w:val="clear" w:pos="720"/>
        </w:tabs>
        <w:ind w:left="1440" w:hanging="720"/>
      </w:pPr>
      <w:r w:rsidRPr="00D61328">
        <w:t>Improper installation or erection of products, due to failure in complying with these requirements, authorizes the Consultant to require removal and re-installation at no increase in</w:t>
      </w:r>
      <w:r w:rsidR="00C70D30">
        <w:t xml:space="preserve"> the</w:t>
      </w:r>
      <w:r w:rsidRPr="00D61328">
        <w:t xml:space="preserve"> Contract Price or Contract Time.</w:t>
      </w:r>
    </w:p>
    <w:p w14:paraId="50B00202" w14:textId="77777777" w:rsidR="005F3CF3" w:rsidRPr="00447D83" w:rsidRDefault="005F3CF3" w:rsidP="00F357CA">
      <w:pPr>
        <w:pStyle w:val="Heading3"/>
        <w:numPr>
          <w:ilvl w:val="2"/>
          <w:numId w:val="11"/>
        </w:numPr>
        <w:tabs>
          <w:tab w:val="clear" w:pos="720"/>
        </w:tabs>
        <w:ind w:left="1440" w:hanging="720"/>
      </w:pPr>
      <w:r w:rsidRPr="00447D83">
        <w:t>For material and equipment specifically indicated or specified to be reused in the Work:</w:t>
      </w:r>
    </w:p>
    <w:p w14:paraId="0B49D9FA" w14:textId="77777777" w:rsidR="005F3CF3" w:rsidRPr="00447D83" w:rsidRDefault="005F3CF3" w:rsidP="00725021">
      <w:pPr>
        <w:pStyle w:val="Heading4"/>
        <w:numPr>
          <w:ilvl w:val="3"/>
          <w:numId w:val="11"/>
        </w:numPr>
        <w:tabs>
          <w:tab w:val="num" w:pos="2160"/>
        </w:tabs>
        <w:ind w:left="2160" w:hanging="720"/>
      </w:pPr>
      <w:r w:rsidRPr="00447D83">
        <w:t xml:space="preserve">Use special care in </w:t>
      </w:r>
      <w:r w:rsidR="009B122C" w:rsidRPr="00447D83">
        <w:t xml:space="preserve">the </w:t>
      </w:r>
      <w:r w:rsidRPr="00447D83">
        <w:t xml:space="preserve">removal, handling, storage, and reinstallation </w:t>
      </w:r>
      <w:r w:rsidR="009B122C" w:rsidRPr="00447D83">
        <w:t xml:space="preserve">in order </w:t>
      </w:r>
      <w:r w:rsidRPr="00447D83">
        <w:t xml:space="preserve">to </w:t>
      </w:r>
      <w:r w:rsidR="009B122C" w:rsidRPr="00447D83">
        <w:t>en</w:t>
      </w:r>
      <w:r w:rsidRPr="00447D83">
        <w:t xml:space="preserve">sure </w:t>
      </w:r>
      <w:r w:rsidR="009B122C" w:rsidRPr="00447D83">
        <w:t xml:space="preserve">its </w:t>
      </w:r>
      <w:r w:rsidRPr="00447D83">
        <w:t>proper function in the completed Work.</w:t>
      </w:r>
    </w:p>
    <w:p w14:paraId="2B3BF7BB" w14:textId="77777777" w:rsidR="005F3CF3" w:rsidRDefault="005F3CF3" w:rsidP="00725021">
      <w:pPr>
        <w:pStyle w:val="Heading4"/>
        <w:numPr>
          <w:ilvl w:val="3"/>
          <w:numId w:val="11"/>
        </w:numPr>
        <w:tabs>
          <w:tab w:val="num" w:pos="2160"/>
        </w:tabs>
        <w:ind w:left="2160" w:hanging="720"/>
      </w:pPr>
      <w:r w:rsidRPr="00447D83">
        <w:t xml:space="preserve">Arrange for </w:t>
      </w:r>
      <w:r w:rsidR="009B122C" w:rsidRPr="00447D83">
        <w:t xml:space="preserve">the </w:t>
      </w:r>
      <w:r w:rsidRPr="00447D83">
        <w:t xml:space="preserve">transportation, storage, and handling of </w:t>
      </w:r>
      <w:r w:rsidR="009B122C" w:rsidRPr="00447D83">
        <w:t>any P</w:t>
      </w:r>
      <w:r w:rsidRPr="00447D83">
        <w:t>roducts that require off</w:t>
      </w:r>
      <w:r w:rsidR="009B122C" w:rsidRPr="00447D83">
        <w:t xml:space="preserve"> S</w:t>
      </w:r>
      <w:r w:rsidRPr="00447D83">
        <w:t xml:space="preserve">ite storage, restoration, or renovation. Include </w:t>
      </w:r>
      <w:r w:rsidR="009B122C" w:rsidRPr="00447D83">
        <w:t xml:space="preserve">the </w:t>
      </w:r>
      <w:r w:rsidRPr="00447D83">
        <w:t>costs for such Work in the Contract Price.</w:t>
      </w:r>
    </w:p>
    <w:p w14:paraId="369B8558" w14:textId="77777777" w:rsidR="00553185" w:rsidRPr="00D61328" w:rsidRDefault="00553185" w:rsidP="00F357CA">
      <w:pPr>
        <w:pStyle w:val="Heading3"/>
        <w:numPr>
          <w:ilvl w:val="2"/>
          <w:numId w:val="11"/>
        </w:numPr>
        <w:tabs>
          <w:tab w:val="clear" w:pos="720"/>
        </w:tabs>
        <w:ind w:left="1440" w:hanging="720"/>
      </w:pPr>
      <w:r w:rsidRPr="00D61328">
        <w:t xml:space="preserve">Install, calibrate and test equipment in accordance </w:t>
      </w:r>
      <w:r w:rsidR="00C70D30">
        <w:t xml:space="preserve">with the </w:t>
      </w:r>
      <w:r w:rsidRPr="00D61328">
        <w:t>manufacturer’s written instructions and when specified, under supervision of competent experts provided by the equipment manufacturer.</w:t>
      </w:r>
    </w:p>
    <w:p w14:paraId="07575498" w14:textId="77777777" w:rsidR="00553185" w:rsidRPr="00D61328" w:rsidRDefault="00553185" w:rsidP="00F357CA">
      <w:pPr>
        <w:pStyle w:val="Heading3"/>
        <w:numPr>
          <w:ilvl w:val="2"/>
          <w:numId w:val="11"/>
        </w:numPr>
        <w:tabs>
          <w:tab w:val="clear" w:pos="720"/>
        </w:tabs>
        <w:ind w:left="1440" w:hanging="720"/>
      </w:pPr>
      <w:r w:rsidRPr="00D61328">
        <w:t>Erect equipment on foundations complete with suitably sized anchor bolts and take special care to ensure true alignment of all parts, especially pumps and electrical drives. Have qualified millwrights align the units after their sole plates have been shimmed at the anchor bolts. Re-check alignment after securing equipment to its foundation before grouting sole plates in place.</w:t>
      </w:r>
    </w:p>
    <w:p w14:paraId="3C54F39B" w14:textId="77777777" w:rsidR="00553185" w:rsidRPr="00D61328" w:rsidRDefault="00553185" w:rsidP="00F357CA">
      <w:pPr>
        <w:pStyle w:val="Heading3"/>
        <w:numPr>
          <w:ilvl w:val="2"/>
          <w:numId w:val="11"/>
        </w:numPr>
        <w:tabs>
          <w:tab w:val="clear" w:pos="720"/>
        </w:tabs>
        <w:ind w:left="1440" w:hanging="720"/>
      </w:pPr>
      <w:r w:rsidRPr="00D61328">
        <w:t>Erect equipment level and plumb. The use of “pipe springing” and Dutchmen to correct misalignment and miss-fitting is not allowed. In general, install equipment directly on machined bases without shims; provide at least 1.5 mm of brass shim stock under all driver mounting feet.</w:t>
      </w:r>
    </w:p>
    <w:p w14:paraId="2212577A" w14:textId="77777777" w:rsidR="00553185" w:rsidRPr="00D61328" w:rsidRDefault="00553185" w:rsidP="00F357CA">
      <w:pPr>
        <w:pStyle w:val="Heading3"/>
        <w:numPr>
          <w:ilvl w:val="2"/>
          <w:numId w:val="11"/>
        </w:numPr>
        <w:tabs>
          <w:tab w:val="clear" w:pos="720"/>
        </w:tabs>
        <w:ind w:left="1440" w:hanging="720"/>
      </w:pPr>
      <w:r w:rsidRPr="00D61328">
        <w:t>Provide all materials necessary to install equipment. Install piping and miscellaneous items supplied as part of the equipment including lubrication piping, pressure gauge tubing, thermocouple sensors and wiring, bubbler tubing, orifice meter tubing, pneumatic valve operator tubing and flexible tubing for pressure switches.</w:t>
      </w:r>
    </w:p>
    <w:p w14:paraId="34B2B8D1" w14:textId="77777777" w:rsidR="00553185" w:rsidRPr="00D61328" w:rsidRDefault="00C70D30" w:rsidP="00F357CA">
      <w:pPr>
        <w:pStyle w:val="Heading3"/>
        <w:numPr>
          <w:ilvl w:val="2"/>
          <w:numId w:val="11"/>
        </w:numPr>
        <w:tabs>
          <w:tab w:val="clear" w:pos="720"/>
        </w:tabs>
        <w:ind w:left="1440" w:hanging="720"/>
      </w:pPr>
      <w:r>
        <w:t>The m</w:t>
      </w:r>
      <w:r w:rsidR="00553185" w:rsidRPr="00D61328">
        <w:t>anufacturer’s instructions are the minimum standard for the installation.</w:t>
      </w:r>
    </w:p>
    <w:p w14:paraId="4768E711" w14:textId="77777777" w:rsidR="005F3CF3" w:rsidRPr="00447D83" w:rsidRDefault="005F3CF3" w:rsidP="00F357CA">
      <w:pPr>
        <w:pStyle w:val="Heading2"/>
        <w:numPr>
          <w:ilvl w:val="1"/>
          <w:numId w:val="11"/>
        </w:numPr>
        <w:tabs>
          <w:tab w:val="clear" w:pos="576"/>
          <w:tab w:val="num" w:pos="720"/>
        </w:tabs>
        <w:ind w:left="720" w:hanging="720"/>
      </w:pPr>
      <w:r w:rsidRPr="00447D83">
        <w:t>Field Finishing</w:t>
      </w:r>
    </w:p>
    <w:p w14:paraId="1E755969" w14:textId="00B6C53B" w:rsidR="00553185" w:rsidRPr="00D61328" w:rsidRDefault="00C70D30" w:rsidP="00F357CA">
      <w:pPr>
        <w:pStyle w:val="Heading3"/>
        <w:numPr>
          <w:ilvl w:val="2"/>
          <w:numId w:val="11"/>
        </w:numPr>
        <w:tabs>
          <w:tab w:val="clear" w:pos="720"/>
        </w:tabs>
        <w:ind w:left="1440" w:hanging="720"/>
      </w:pPr>
      <w:r>
        <w:t xml:space="preserve">Perform field finishing </w:t>
      </w:r>
      <w:proofErr w:type="gramStart"/>
      <w:r w:rsidR="00553185" w:rsidRPr="00D61328">
        <w:t>In</w:t>
      </w:r>
      <w:proofErr w:type="gramEnd"/>
      <w:r w:rsidR="00553185" w:rsidRPr="00D61328">
        <w:t xml:space="preserve"> accordance with </w:t>
      </w:r>
      <w:commentRangeStart w:id="155"/>
      <w:commentRangeStart w:id="156"/>
      <w:r w:rsidR="00553185" w:rsidRPr="00D61328">
        <w:t>Section 09900 – Painting</w:t>
      </w:r>
      <w:ins w:id="157" w:author="Johnny Pang" w:date="2022-11-30T07:41:00Z">
        <w:r w:rsidR="005033F8">
          <w:t xml:space="preserve"> and Protective Coatings</w:t>
        </w:r>
      </w:ins>
      <w:r w:rsidR="00553185" w:rsidRPr="00D61328">
        <w:t xml:space="preserve"> </w:t>
      </w:r>
      <w:commentRangeEnd w:id="155"/>
      <w:r w:rsidR="00F15CC6">
        <w:rPr>
          <w:rStyle w:val="CommentReference"/>
        </w:rPr>
        <w:commentReference w:id="155"/>
      </w:r>
      <w:commentRangeEnd w:id="156"/>
      <w:r w:rsidR="005033F8">
        <w:rPr>
          <w:rStyle w:val="CommentReference"/>
        </w:rPr>
        <w:commentReference w:id="156"/>
      </w:r>
      <w:r w:rsidR="00553185" w:rsidRPr="00D61328">
        <w:t xml:space="preserve">for applicable protective coating system with regard to type of substrate and service use/environment and the individual Specification Sections. </w:t>
      </w:r>
    </w:p>
    <w:p w14:paraId="16F3C9A5" w14:textId="77777777" w:rsidR="00553185" w:rsidRPr="00D61328" w:rsidRDefault="00553185" w:rsidP="00F357CA">
      <w:pPr>
        <w:pStyle w:val="Heading3"/>
        <w:numPr>
          <w:ilvl w:val="2"/>
          <w:numId w:val="11"/>
        </w:numPr>
        <w:tabs>
          <w:tab w:val="clear" w:pos="720"/>
        </w:tabs>
        <w:ind w:left="1440" w:hanging="720"/>
      </w:pPr>
      <w:r w:rsidRPr="00D61328">
        <w:t xml:space="preserve">Before application of prime coat, clean and prepare surface to requirements specified in </w:t>
      </w:r>
      <w:r w:rsidR="005F3566">
        <w:t xml:space="preserve">the </w:t>
      </w:r>
      <w:r w:rsidRPr="00D61328">
        <w:t>applicable protective coating system.</w:t>
      </w:r>
    </w:p>
    <w:p w14:paraId="218B70C5" w14:textId="77777777" w:rsidR="00553185" w:rsidRPr="00D61328" w:rsidRDefault="00553185" w:rsidP="00F357CA">
      <w:pPr>
        <w:pStyle w:val="Heading3"/>
        <w:numPr>
          <w:ilvl w:val="2"/>
          <w:numId w:val="11"/>
        </w:numPr>
        <w:tabs>
          <w:tab w:val="clear" w:pos="720"/>
        </w:tabs>
        <w:ind w:left="1440" w:hanging="720"/>
      </w:pPr>
      <w:r w:rsidRPr="00D61328">
        <w:t xml:space="preserve">Special factory applied coatings required (for example, for corrosion resistance) are specified in </w:t>
      </w:r>
      <w:r w:rsidR="005F3566">
        <w:t xml:space="preserve">the </w:t>
      </w:r>
      <w:r w:rsidRPr="00D61328">
        <w:t>equipment specifications.</w:t>
      </w:r>
    </w:p>
    <w:p w14:paraId="7D720762" w14:textId="7A5F0702" w:rsidR="005F3566" w:rsidRDefault="00553185" w:rsidP="005F3566">
      <w:pPr>
        <w:pStyle w:val="Heading3"/>
        <w:numPr>
          <w:ilvl w:val="2"/>
          <w:numId w:val="11"/>
        </w:numPr>
        <w:tabs>
          <w:tab w:val="clear" w:pos="720"/>
        </w:tabs>
        <w:ind w:left="1440" w:hanging="720"/>
      </w:pPr>
      <w:r w:rsidRPr="00D61328">
        <w:t xml:space="preserve">All interior coating/painting of equipment coming in contact with the process and/or water must be NSF 61 </w:t>
      </w:r>
      <w:r w:rsidR="00284315">
        <w:t xml:space="preserve">and NSF 372 </w:t>
      </w:r>
      <w:r w:rsidRPr="00D61328">
        <w:t>certified.</w:t>
      </w:r>
    </w:p>
    <w:p w14:paraId="1A92484B" w14:textId="77777777" w:rsidR="00553185" w:rsidRPr="00D61328" w:rsidRDefault="005F3566" w:rsidP="005F3566">
      <w:pPr>
        <w:pStyle w:val="Heading2"/>
        <w:numPr>
          <w:ilvl w:val="1"/>
          <w:numId w:val="11"/>
        </w:numPr>
        <w:tabs>
          <w:tab w:val="clear" w:pos="576"/>
          <w:tab w:val="num" w:pos="720"/>
        </w:tabs>
        <w:ind w:left="720" w:hanging="720"/>
      </w:pPr>
      <w:r>
        <w:t>R</w:t>
      </w:r>
      <w:r w:rsidR="00553185" w:rsidRPr="00671422">
        <w:t>emedial Work</w:t>
      </w:r>
    </w:p>
    <w:p w14:paraId="78EC2B4D" w14:textId="77777777" w:rsidR="00553185" w:rsidRPr="00D61328" w:rsidRDefault="00553185" w:rsidP="00F357CA">
      <w:pPr>
        <w:pStyle w:val="Heading3"/>
        <w:numPr>
          <w:ilvl w:val="2"/>
          <w:numId w:val="11"/>
        </w:numPr>
        <w:tabs>
          <w:tab w:val="clear" w:pos="720"/>
        </w:tabs>
        <w:ind w:left="1440" w:hanging="720"/>
      </w:pPr>
      <w:r w:rsidRPr="00D61328">
        <w:t xml:space="preserve">Perform remedial work required to repair or replace parts or portions of </w:t>
      </w:r>
      <w:r w:rsidR="005F3566">
        <w:t xml:space="preserve">the </w:t>
      </w:r>
      <w:r w:rsidRPr="00D61328">
        <w:t>Work identified as defective or unacceptable. Coordinate adjacent affected Work as required.</w:t>
      </w:r>
    </w:p>
    <w:p w14:paraId="174622CF" w14:textId="77777777" w:rsidR="00553185" w:rsidRPr="00D61328" w:rsidRDefault="00553185" w:rsidP="00F357CA">
      <w:pPr>
        <w:pStyle w:val="Heading3"/>
        <w:numPr>
          <w:ilvl w:val="2"/>
          <w:numId w:val="11"/>
        </w:numPr>
        <w:tabs>
          <w:tab w:val="clear" w:pos="720"/>
        </w:tabs>
        <w:ind w:left="1440" w:hanging="720"/>
      </w:pPr>
      <w:r w:rsidRPr="00D61328">
        <w:t xml:space="preserve">Perform remedial work by specialists familiar with </w:t>
      </w:r>
      <w:r w:rsidR="005F3566">
        <w:t xml:space="preserve">the </w:t>
      </w:r>
      <w:r w:rsidRPr="00D61328">
        <w:t xml:space="preserve">materials affected. Perform in a manner </w:t>
      </w:r>
      <w:r w:rsidR="005F3566">
        <w:t xml:space="preserve">that will </w:t>
      </w:r>
      <w:r w:rsidRPr="00D61328">
        <w:t xml:space="preserve">neither damage nor put at risk any portion of </w:t>
      </w:r>
      <w:r w:rsidR="005F3566">
        <w:t xml:space="preserve">the </w:t>
      </w:r>
      <w:r w:rsidRPr="00D61328">
        <w:t>Work.</w:t>
      </w:r>
    </w:p>
    <w:p w14:paraId="78B22002" w14:textId="77777777" w:rsidR="005F3CF3" w:rsidRPr="00447D83" w:rsidRDefault="005F3CF3" w:rsidP="00F357CA">
      <w:pPr>
        <w:pStyle w:val="Heading2"/>
        <w:numPr>
          <w:ilvl w:val="1"/>
          <w:numId w:val="11"/>
        </w:numPr>
        <w:tabs>
          <w:tab w:val="clear" w:pos="576"/>
          <w:tab w:val="num" w:pos="720"/>
        </w:tabs>
        <w:ind w:left="720" w:hanging="720"/>
      </w:pPr>
      <w:r w:rsidRPr="00447D83">
        <w:lastRenderedPageBreak/>
        <w:t>Adjustment</w:t>
      </w:r>
      <w:r w:rsidR="008A595F" w:rsidRPr="00447D83">
        <w:t xml:space="preserve"> </w:t>
      </w:r>
      <w:r w:rsidRPr="00447D83">
        <w:t>and Cleaning</w:t>
      </w:r>
    </w:p>
    <w:p w14:paraId="6482F17F" w14:textId="77777777" w:rsidR="00553185" w:rsidRPr="00D61328" w:rsidRDefault="00553185" w:rsidP="00F357CA">
      <w:pPr>
        <w:pStyle w:val="Heading3"/>
        <w:numPr>
          <w:ilvl w:val="2"/>
          <w:numId w:val="11"/>
        </w:numPr>
        <w:tabs>
          <w:tab w:val="clear" w:pos="720"/>
        </w:tabs>
        <w:ind w:left="1440" w:hanging="720"/>
      </w:pPr>
      <w:r w:rsidRPr="00D61328">
        <w:t xml:space="preserve">Perform all required adjustments, tests, operation checks, and other startup activities. </w:t>
      </w:r>
    </w:p>
    <w:p w14:paraId="0E77903F" w14:textId="77777777" w:rsidR="00553185" w:rsidRPr="00B87407" w:rsidRDefault="00553185" w:rsidP="00F357CA">
      <w:pPr>
        <w:pStyle w:val="Heading3"/>
        <w:numPr>
          <w:ilvl w:val="2"/>
          <w:numId w:val="11"/>
        </w:numPr>
        <w:tabs>
          <w:tab w:val="clear" w:pos="720"/>
        </w:tabs>
        <w:ind w:left="1440" w:hanging="720"/>
      </w:pPr>
      <w:r w:rsidRPr="00B87407">
        <w:t xml:space="preserve">Keep </w:t>
      </w:r>
      <w:r w:rsidR="005F3566">
        <w:t>Site</w:t>
      </w:r>
      <w:r w:rsidRPr="00B87407">
        <w:t xml:space="preserve"> and work neat and orderly. Contain all waste, rubbish and debris in secured waste containers. Remove from Site all waste, rubbish and debris weekly. Remove equipment, temporary facilities and excess materials from the </w:t>
      </w:r>
      <w:r w:rsidR="005F3566">
        <w:t>Site</w:t>
      </w:r>
      <w:r w:rsidRPr="00B87407">
        <w:t xml:space="preserve"> when they are no longer needed for progress of the work. After completing the work leave the </w:t>
      </w:r>
      <w:r w:rsidR="005F3566">
        <w:t>Site</w:t>
      </w:r>
      <w:r w:rsidRPr="00B87407">
        <w:t xml:space="preserve"> neat and orderly.</w:t>
      </w:r>
    </w:p>
    <w:p w14:paraId="1BE58513" w14:textId="77777777" w:rsidR="00553185" w:rsidRPr="00D61328" w:rsidRDefault="00553185" w:rsidP="00F357CA">
      <w:pPr>
        <w:pStyle w:val="Heading3"/>
        <w:numPr>
          <w:ilvl w:val="2"/>
          <w:numId w:val="11"/>
        </w:numPr>
        <w:tabs>
          <w:tab w:val="clear" w:pos="720"/>
        </w:tabs>
        <w:ind w:left="1440" w:hanging="720"/>
      </w:pPr>
      <w:r w:rsidRPr="00D61328">
        <w:t>After testing leave structures and equipment thoroughly cleaned of debris and foreign matter. Leave pipe systems thoroughly clean and ready for operation.</w:t>
      </w:r>
    </w:p>
    <w:p w14:paraId="4F2EE89E" w14:textId="77777777" w:rsidR="00553185" w:rsidRPr="00D61328" w:rsidRDefault="00553185" w:rsidP="00F357CA">
      <w:pPr>
        <w:pStyle w:val="Heading3"/>
        <w:numPr>
          <w:ilvl w:val="2"/>
          <w:numId w:val="11"/>
        </w:numPr>
        <w:tabs>
          <w:tab w:val="clear" w:pos="720"/>
        </w:tabs>
        <w:ind w:left="1440" w:hanging="720"/>
      </w:pPr>
      <w:r w:rsidRPr="00D61328">
        <w:t>Clean installed units and items after adjacent work has been completed.</w:t>
      </w:r>
    </w:p>
    <w:p w14:paraId="559ED083" w14:textId="77777777" w:rsidR="00553185" w:rsidRPr="00D61328" w:rsidRDefault="00553185" w:rsidP="00F357CA">
      <w:pPr>
        <w:pStyle w:val="Heading2"/>
        <w:numPr>
          <w:ilvl w:val="1"/>
          <w:numId w:val="11"/>
        </w:numPr>
        <w:tabs>
          <w:tab w:val="clear" w:pos="576"/>
          <w:tab w:val="num" w:pos="720"/>
        </w:tabs>
        <w:ind w:left="720" w:hanging="720"/>
      </w:pPr>
      <w:r w:rsidRPr="00D61328">
        <w:t>Existing Utilities</w:t>
      </w:r>
    </w:p>
    <w:p w14:paraId="48B206A2" w14:textId="77777777" w:rsidR="00553185" w:rsidRPr="00D61328" w:rsidRDefault="00553185" w:rsidP="00F357CA">
      <w:pPr>
        <w:pStyle w:val="Heading3"/>
        <w:numPr>
          <w:ilvl w:val="2"/>
          <w:numId w:val="11"/>
        </w:numPr>
        <w:tabs>
          <w:tab w:val="clear" w:pos="720"/>
        </w:tabs>
        <w:ind w:left="1440" w:hanging="720"/>
      </w:pPr>
      <w:r w:rsidRPr="00D61328">
        <w:t xml:space="preserve">When breaking into or connecting to existing services or utilities, execute </w:t>
      </w:r>
      <w:r w:rsidR="005F3566">
        <w:t>the W</w:t>
      </w:r>
      <w:r w:rsidRPr="00D61328">
        <w:t xml:space="preserve">ork at times directed by local governing authorities, with minimum of disturbance to work. </w:t>
      </w:r>
    </w:p>
    <w:p w14:paraId="70B554E8" w14:textId="77777777" w:rsidR="00553185" w:rsidRPr="00D61328" w:rsidRDefault="00553185" w:rsidP="00F357CA">
      <w:pPr>
        <w:pStyle w:val="Heading3"/>
        <w:numPr>
          <w:ilvl w:val="2"/>
          <w:numId w:val="11"/>
        </w:numPr>
        <w:tabs>
          <w:tab w:val="clear" w:pos="720"/>
        </w:tabs>
        <w:ind w:left="1440" w:hanging="720"/>
      </w:pPr>
      <w:r w:rsidRPr="00D61328">
        <w:t>Protect, relocate or maintain existing active services. When services are encountered, cap off in manner approved by authority having jurisdiction. Stake and record location of capped service.</w:t>
      </w:r>
    </w:p>
    <w:p w14:paraId="7787433C" w14:textId="77777777" w:rsidR="00553185" w:rsidRPr="00D61328" w:rsidRDefault="00553185" w:rsidP="00F357CA">
      <w:pPr>
        <w:pStyle w:val="Heading3"/>
        <w:numPr>
          <w:ilvl w:val="2"/>
          <w:numId w:val="11"/>
        </w:numPr>
        <w:tabs>
          <w:tab w:val="clear" w:pos="720"/>
        </w:tabs>
        <w:ind w:left="1440" w:hanging="720"/>
      </w:pPr>
      <w:r w:rsidRPr="00D61328">
        <w:t xml:space="preserve">Submit </w:t>
      </w:r>
      <w:r w:rsidR="005F3566">
        <w:t xml:space="preserve">the </w:t>
      </w:r>
      <w:r w:rsidRPr="00D61328">
        <w:t xml:space="preserve">schedule to and obtain approval from Consultant for any shut-down or closure of active services or facility. Adhere to </w:t>
      </w:r>
      <w:r w:rsidR="005F3566">
        <w:t xml:space="preserve">the </w:t>
      </w:r>
      <w:r w:rsidRPr="00D61328">
        <w:t>approved schedule and provide notice to affected parties.</w:t>
      </w:r>
    </w:p>
    <w:p w14:paraId="1B2B57D9" w14:textId="77777777" w:rsidR="00553185" w:rsidRPr="00D61328" w:rsidRDefault="00553185" w:rsidP="00F357CA">
      <w:pPr>
        <w:pStyle w:val="Heading3"/>
        <w:numPr>
          <w:ilvl w:val="2"/>
          <w:numId w:val="11"/>
        </w:numPr>
        <w:tabs>
          <w:tab w:val="clear" w:pos="720"/>
        </w:tabs>
        <w:ind w:left="1440" w:hanging="720"/>
      </w:pPr>
      <w:r w:rsidRPr="00D61328">
        <w:t xml:space="preserve">Where unknown services are encountered, immediately advise </w:t>
      </w:r>
      <w:r w:rsidR="005F3566">
        <w:t xml:space="preserve">the </w:t>
      </w:r>
      <w:r w:rsidRPr="00D61328">
        <w:t>Consultant and confirm findings in writing.</w:t>
      </w:r>
    </w:p>
    <w:p w14:paraId="68D5EDD5" w14:textId="77777777" w:rsidR="00553185" w:rsidRPr="00D61328" w:rsidRDefault="00553185" w:rsidP="00F357CA">
      <w:pPr>
        <w:pStyle w:val="Heading3"/>
        <w:numPr>
          <w:ilvl w:val="2"/>
          <w:numId w:val="11"/>
        </w:numPr>
        <w:tabs>
          <w:tab w:val="clear" w:pos="720"/>
        </w:tabs>
        <w:ind w:left="1440" w:hanging="720"/>
      </w:pPr>
      <w:r w:rsidRPr="00D61328">
        <w:t xml:space="preserve">Remove abandoned services lines within 2m of structures. Cap or otherwise seal lines at cut-off points as directed by Consultant. </w:t>
      </w:r>
    </w:p>
    <w:p w14:paraId="7211E196" w14:textId="77777777" w:rsidR="005F3CF3" w:rsidRPr="00447D83" w:rsidRDefault="005F3CF3" w:rsidP="00F357CA">
      <w:pPr>
        <w:pStyle w:val="Heading2"/>
        <w:numPr>
          <w:ilvl w:val="1"/>
          <w:numId w:val="11"/>
        </w:numPr>
        <w:tabs>
          <w:tab w:val="clear" w:pos="576"/>
          <w:tab w:val="num" w:pos="720"/>
        </w:tabs>
        <w:ind w:left="720" w:hanging="720"/>
      </w:pPr>
      <w:r w:rsidRPr="00447D83">
        <w:t>Lubricants</w:t>
      </w:r>
    </w:p>
    <w:p w14:paraId="33083632" w14:textId="77777777" w:rsidR="005F3CF3" w:rsidRPr="00447D83" w:rsidRDefault="005F3CF3" w:rsidP="00F357CA">
      <w:pPr>
        <w:pStyle w:val="Heading3"/>
        <w:numPr>
          <w:ilvl w:val="2"/>
          <w:numId w:val="11"/>
        </w:numPr>
        <w:tabs>
          <w:tab w:val="clear" w:pos="720"/>
        </w:tabs>
        <w:ind w:left="1440" w:hanging="720"/>
      </w:pPr>
      <w:r w:rsidRPr="00447D83">
        <w:t xml:space="preserve">Fill </w:t>
      </w:r>
      <w:r w:rsidR="009B122C" w:rsidRPr="00447D83">
        <w:t xml:space="preserve">all </w:t>
      </w:r>
      <w:r w:rsidRPr="00447D83">
        <w:t xml:space="preserve">lubricant reservoirs and replace </w:t>
      </w:r>
      <w:r w:rsidR="009B122C" w:rsidRPr="00447D83">
        <w:t xml:space="preserve">any </w:t>
      </w:r>
      <w:r w:rsidRPr="00447D83">
        <w:t xml:space="preserve">consumption during testing, startup, and operation prior to </w:t>
      </w:r>
      <w:r w:rsidR="005F3566">
        <w:t xml:space="preserve">the </w:t>
      </w:r>
      <w:r w:rsidRPr="00447D83">
        <w:t xml:space="preserve">acceptance of </w:t>
      </w:r>
      <w:r w:rsidR="009B122C" w:rsidRPr="00447D83">
        <w:t xml:space="preserve">the </w:t>
      </w:r>
      <w:r w:rsidRPr="00447D83">
        <w:t xml:space="preserve">equipment by </w:t>
      </w:r>
      <w:r w:rsidR="009B122C" w:rsidRPr="00447D83">
        <w:t xml:space="preserve">the </w:t>
      </w:r>
      <w:r w:rsidR="00C90D12" w:rsidRPr="00447D83">
        <w:t>Region</w:t>
      </w:r>
      <w:r w:rsidRPr="00447D83">
        <w:t>.</w:t>
      </w:r>
    </w:p>
    <w:p w14:paraId="5D13FBFF" w14:textId="77777777" w:rsidR="005F3CF3" w:rsidRPr="00447D83" w:rsidRDefault="005F3CF3" w:rsidP="00F357CA">
      <w:pPr>
        <w:pStyle w:val="Heading2"/>
        <w:numPr>
          <w:ilvl w:val="1"/>
          <w:numId w:val="11"/>
        </w:numPr>
        <w:tabs>
          <w:tab w:val="clear" w:pos="576"/>
          <w:tab w:val="num" w:pos="720"/>
        </w:tabs>
        <w:ind w:left="720" w:hanging="720"/>
      </w:pPr>
      <w:r w:rsidRPr="00447D83">
        <w:t>Warranty</w:t>
      </w:r>
    </w:p>
    <w:p w14:paraId="62B74BB0" w14:textId="77777777" w:rsidR="00AA040C" w:rsidRPr="00447D83" w:rsidRDefault="005F3CF3" w:rsidP="00F357CA">
      <w:pPr>
        <w:pStyle w:val="Heading3"/>
        <w:numPr>
          <w:ilvl w:val="2"/>
          <w:numId w:val="11"/>
        </w:numPr>
        <w:tabs>
          <w:tab w:val="clear" w:pos="720"/>
        </w:tabs>
        <w:ind w:left="1440" w:hanging="720"/>
      </w:pPr>
      <w:r w:rsidRPr="00447D83">
        <w:t xml:space="preserve">All equipment warranties shall commence </w:t>
      </w:r>
      <w:r w:rsidR="009B122C" w:rsidRPr="00447D83">
        <w:t xml:space="preserve">upon </w:t>
      </w:r>
      <w:r w:rsidRPr="00447D83">
        <w:t xml:space="preserve">the </w:t>
      </w:r>
      <w:r w:rsidR="009B122C" w:rsidRPr="00447D83">
        <w:t>date</w:t>
      </w:r>
      <w:r w:rsidRPr="00447D83">
        <w:t xml:space="preserve"> of </w:t>
      </w:r>
      <w:r w:rsidR="005F3566">
        <w:t xml:space="preserve">Substantial </w:t>
      </w:r>
      <w:r w:rsidR="009B122C" w:rsidRPr="00447D83">
        <w:t xml:space="preserve"> </w:t>
      </w:r>
      <w:r w:rsidRPr="00447D83">
        <w:t>Performance</w:t>
      </w:r>
      <w:r w:rsidR="005F3566">
        <w:t xml:space="preserve"> or Total Performance</w:t>
      </w:r>
      <w:r w:rsidR="009B122C" w:rsidRPr="00447D83">
        <w:t xml:space="preserve"> of the Work</w:t>
      </w:r>
      <w:r w:rsidR="005F3566">
        <w:t>, as applicable</w:t>
      </w:r>
      <w:r w:rsidRPr="00447D83">
        <w:t>.</w:t>
      </w:r>
    </w:p>
    <w:p w14:paraId="2CDF87EA" w14:textId="77777777" w:rsidR="005F3566" w:rsidRDefault="005F3566" w:rsidP="008A26A6">
      <w:pPr>
        <w:pStyle w:val="Other"/>
        <w:spacing w:before="240"/>
        <w:jc w:val="center"/>
        <w:rPr>
          <w:rFonts w:asciiTheme="minorHAnsi" w:hAnsiTheme="minorHAnsi"/>
          <w:b/>
          <w:sz w:val="22"/>
          <w:szCs w:val="22"/>
        </w:rPr>
      </w:pPr>
    </w:p>
    <w:p w14:paraId="166DE1D8" w14:textId="77777777" w:rsidR="00F13982" w:rsidRPr="00447D83" w:rsidRDefault="00F13982" w:rsidP="008A26A6">
      <w:pPr>
        <w:pStyle w:val="Other"/>
        <w:spacing w:before="240"/>
        <w:jc w:val="center"/>
        <w:rPr>
          <w:rFonts w:asciiTheme="minorHAnsi" w:hAnsiTheme="minorHAnsi"/>
          <w:b/>
          <w:sz w:val="22"/>
          <w:szCs w:val="22"/>
        </w:rPr>
      </w:pPr>
      <w:r w:rsidRPr="00447D83">
        <w:rPr>
          <w:rFonts w:asciiTheme="minorHAnsi" w:hAnsiTheme="minorHAnsi"/>
          <w:b/>
          <w:sz w:val="22"/>
          <w:szCs w:val="22"/>
        </w:rPr>
        <w:t>END OF SECTION</w:t>
      </w:r>
    </w:p>
    <w:sectPr w:rsidR="00F13982" w:rsidRPr="00447D83" w:rsidSect="008A33C1">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8" w:author="Radulovic, Nicole" w:date="2022-10-27T09:50:00Z" w:initials="RN">
    <w:p w14:paraId="58982D50" w14:textId="53BB5DC3" w:rsidR="00E820FF" w:rsidRDefault="00E820FF">
      <w:pPr>
        <w:pStyle w:val="CommentText"/>
      </w:pPr>
      <w:r>
        <w:rPr>
          <w:rStyle w:val="CommentReference"/>
        </w:rPr>
        <w:annotationRef/>
      </w:r>
      <w:r>
        <w:t>Other contract specs list spec sections individually – do we want to keep consistent?</w:t>
      </w:r>
    </w:p>
  </w:comment>
  <w:comment w:id="149" w:author="Johnny Pang" w:date="2022-11-30T07:40:00Z" w:initials="JP">
    <w:p w14:paraId="5F753444" w14:textId="77777777" w:rsidR="005033F8" w:rsidRDefault="005033F8" w:rsidP="007F492E">
      <w:pPr>
        <w:pStyle w:val="CommentText"/>
      </w:pPr>
      <w:r>
        <w:rPr>
          <w:rStyle w:val="CommentReference"/>
        </w:rPr>
        <w:annotationRef/>
      </w:r>
      <w:r>
        <w:rPr>
          <w:lang w:val="en-CA"/>
        </w:rPr>
        <w:t>The list will be long. Suggest to keep the way it is.</w:t>
      </w:r>
    </w:p>
  </w:comment>
  <w:comment w:id="155" w:author="Radulovic, Nicole" w:date="2022-10-27T10:04:00Z" w:initials="RN">
    <w:p w14:paraId="2EB3AA85" w14:textId="24F660A4" w:rsidR="00F15CC6" w:rsidRDefault="00F15CC6">
      <w:pPr>
        <w:pStyle w:val="CommentText"/>
      </w:pPr>
      <w:r>
        <w:rPr>
          <w:rStyle w:val="CommentReference"/>
        </w:rPr>
        <w:annotationRef/>
      </w:r>
      <w:r>
        <w:t>Do we need this spec? Name is not correct so please correct if including</w:t>
      </w:r>
    </w:p>
  </w:comment>
  <w:comment w:id="156" w:author="Johnny Pang" w:date="2022-11-30T07:42:00Z" w:initials="JP">
    <w:p w14:paraId="2338682C" w14:textId="77777777" w:rsidR="005033F8" w:rsidRDefault="005033F8" w:rsidP="000460E8">
      <w:pPr>
        <w:pStyle w:val="CommentText"/>
      </w:pPr>
      <w:r>
        <w:rPr>
          <w:rStyle w:val="CommentReference"/>
        </w:rPr>
        <w:annotationRef/>
      </w:r>
      <w:r>
        <w:rPr>
          <w:lang w:val="en-CA"/>
        </w:rPr>
        <w:t>This spec is needed. Spec name 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982D50" w15:done="0"/>
  <w15:commentEx w15:paraId="5F753444" w15:paraIdParent="58982D50" w15:done="0"/>
  <w15:commentEx w15:paraId="2EB3AA85" w15:done="0"/>
  <w15:commentEx w15:paraId="2338682C" w15:paraIdParent="2EB3AA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D2CF" w16cex:dateUtc="2022-10-27T13:50:00Z"/>
  <w16cex:commentExtensible w16cex:durableId="2731877E" w16cex:dateUtc="2022-11-30T12:40:00Z"/>
  <w16cex:commentExtensible w16cex:durableId="2704D630" w16cex:dateUtc="2022-10-27T14:04:00Z"/>
  <w16cex:commentExtensible w16cex:durableId="273187DC" w16cex:dateUtc="2022-11-30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982D50" w16cid:durableId="2704D2CF"/>
  <w16cid:commentId w16cid:paraId="5F753444" w16cid:durableId="2731877E"/>
  <w16cid:commentId w16cid:paraId="2EB3AA85" w16cid:durableId="2704D630"/>
  <w16cid:commentId w16cid:paraId="2338682C" w16cid:durableId="27318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CDF4" w14:textId="77777777" w:rsidR="00FF4E85" w:rsidRDefault="00FF4E85">
      <w:r>
        <w:separator/>
      </w:r>
    </w:p>
  </w:endnote>
  <w:endnote w:type="continuationSeparator" w:id="0">
    <w:p w14:paraId="13AAB118" w14:textId="77777777" w:rsidR="00FF4E85" w:rsidRDefault="00FF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B456" w14:textId="77777777" w:rsidR="00FF4E85" w:rsidRDefault="00FF4E85">
      <w:r>
        <w:separator/>
      </w:r>
    </w:p>
  </w:footnote>
  <w:footnote w:type="continuationSeparator" w:id="0">
    <w:p w14:paraId="7B68F132" w14:textId="77777777" w:rsidR="00FF4E85" w:rsidRDefault="00FF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6CA6" w14:textId="77777777" w:rsidR="008A33C1" w:rsidRDefault="005033F8" w:rsidP="008A33C1">
    <w:pPr>
      <w:tabs>
        <w:tab w:val="right" w:pos="10350"/>
      </w:tabs>
      <w:rPr>
        <w:rFonts w:cs="Arial"/>
      </w:rPr>
    </w:pPr>
    <w:r>
      <w:rPr>
        <w:rFonts w:cs="Arial"/>
      </w:rPr>
      <w:pict w14:anchorId="413959B9">
        <v:rect id="_x0000_i1025" style="width:0;height:1.5pt" o:hralign="center" o:hrstd="t" o:hr="t" fillcolor="#a0a0a0" stroked="f"/>
      </w:pict>
    </w:r>
  </w:p>
  <w:p w14:paraId="1E3C18B0" w14:textId="66D6A264" w:rsidR="00447D83" w:rsidRPr="00290E10" w:rsidRDefault="00447D83" w:rsidP="008A33C1">
    <w:pPr>
      <w:tabs>
        <w:tab w:val="right" w:pos="10350"/>
      </w:tabs>
      <w:rPr>
        <w:rFonts w:cs="Arial"/>
      </w:rPr>
    </w:pPr>
    <w:r w:rsidRPr="00290E10">
      <w:rPr>
        <w:rFonts w:cs="Arial"/>
      </w:rPr>
      <w:t>Section 01600</w:t>
    </w:r>
    <w:r>
      <w:rPr>
        <w:rFonts w:cs="Arial"/>
      </w:rPr>
      <w:tab/>
    </w:r>
    <w:r w:rsidRPr="00290E10">
      <w:rPr>
        <w:rFonts w:cs="Arial"/>
      </w:rPr>
      <w:t>CONTRACT NO</w:t>
    </w:r>
    <w:r w:rsidRPr="008A33C1">
      <w:rPr>
        <w:rFonts w:cs="Arial"/>
      </w:rPr>
      <w:t>.... [</w:t>
    </w:r>
    <w:r w:rsidRPr="008A33C1">
      <w:rPr>
        <w:rFonts w:cs="Arial"/>
        <w:highlight w:val="yellow"/>
      </w:rPr>
      <w:t xml:space="preserve">Insert </w:t>
    </w:r>
    <w:r w:rsidR="007D022E">
      <w:rPr>
        <w:rFonts w:cs="Arial"/>
        <w:highlight w:val="yellow"/>
      </w:rPr>
      <w:t>Contract</w:t>
    </w:r>
    <w:r w:rsidRPr="008A33C1">
      <w:rPr>
        <w:rFonts w:cs="Arial"/>
        <w:highlight w:val="yellow"/>
      </w:rPr>
      <w:t xml:space="preserve"> Number]</w:t>
    </w:r>
    <w:r w:rsidRPr="00290E10">
      <w:rPr>
        <w:rFonts w:cs="Arial"/>
      </w:rPr>
      <w:tab/>
    </w:r>
  </w:p>
  <w:p w14:paraId="028BDF80" w14:textId="06873F56" w:rsidR="00447D83" w:rsidRPr="00290E10" w:rsidRDefault="00447D83" w:rsidP="008A33C1">
    <w:pPr>
      <w:tabs>
        <w:tab w:val="left" w:pos="-1440"/>
        <w:tab w:val="left" w:pos="-720"/>
        <w:tab w:val="left" w:pos="0"/>
        <w:tab w:val="center" w:pos="5220"/>
        <w:tab w:val="right" w:pos="10350"/>
      </w:tabs>
      <w:rPr>
        <w:rFonts w:cs="Arial"/>
      </w:rPr>
    </w:pPr>
    <w:r w:rsidRPr="00290E10">
      <w:rPr>
        <w:rFonts w:cs="Arial"/>
      </w:rPr>
      <w:t>201</w:t>
    </w:r>
    <w:r w:rsidR="002E74BA">
      <w:rPr>
        <w:rFonts w:cs="Arial"/>
      </w:rPr>
      <w:t>7</w:t>
    </w:r>
    <w:r w:rsidRPr="00290E10">
      <w:rPr>
        <w:rFonts w:cs="Arial"/>
      </w:rPr>
      <w:t>-</w:t>
    </w:r>
    <w:r w:rsidR="002E74BA">
      <w:rPr>
        <w:rFonts w:cs="Arial"/>
      </w:rPr>
      <w:t>03</w:t>
    </w:r>
    <w:r w:rsidR="00970DC3">
      <w:rPr>
        <w:rFonts w:cs="Arial"/>
      </w:rPr>
      <w:t>-</w:t>
    </w:r>
    <w:r w:rsidR="002E74BA">
      <w:rPr>
        <w:rFonts w:cs="Arial"/>
      </w:rPr>
      <w:t>01</w:t>
    </w:r>
    <w:r w:rsidRPr="00290E10">
      <w:rPr>
        <w:rFonts w:cs="Arial"/>
        <w:b/>
      </w:rPr>
      <w:tab/>
      <w:t>MATERIAL AND EQUIPMENT</w:t>
    </w:r>
    <w:r w:rsidRPr="00290E10">
      <w:rPr>
        <w:rFonts w:cs="Arial"/>
      </w:rPr>
      <w:tab/>
    </w:r>
  </w:p>
  <w:p w14:paraId="4B09D085" w14:textId="77777777" w:rsidR="00447D83" w:rsidRPr="008A33C1" w:rsidRDefault="00447D83" w:rsidP="008A33C1">
    <w:pPr>
      <w:tabs>
        <w:tab w:val="center" w:pos="5175"/>
        <w:tab w:val="right" w:pos="10350"/>
      </w:tabs>
      <w:rPr>
        <w:rFonts w:cs="Arial"/>
      </w:rPr>
    </w:pPr>
    <w:r w:rsidRPr="00290E10">
      <w:rPr>
        <w:rFonts w:cs="Arial"/>
      </w:rPr>
      <w:t xml:space="preserve">Page </w:t>
    </w:r>
    <w:r w:rsidRPr="00290E10">
      <w:rPr>
        <w:rFonts w:cs="Arial"/>
      </w:rPr>
      <w:fldChar w:fldCharType="begin"/>
    </w:r>
    <w:r w:rsidRPr="00290E10">
      <w:rPr>
        <w:rFonts w:cs="Arial"/>
      </w:rPr>
      <w:instrText xml:space="preserve">PAGE </w:instrText>
    </w:r>
    <w:r w:rsidRPr="00290E10">
      <w:rPr>
        <w:rFonts w:cs="Arial"/>
      </w:rPr>
      <w:fldChar w:fldCharType="separate"/>
    </w:r>
    <w:r w:rsidR="00DB1B5B">
      <w:rPr>
        <w:rFonts w:cs="Arial"/>
        <w:noProof/>
      </w:rPr>
      <w:t>12</w:t>
    </w:r>
    <w:r w:rsidRPr="00290E10">
      <w:rPr>
        <w:rFonts w:cs="Arial"/>
      </w:rPr>
      <w:fldChar w:fldCharType="end"/>
    </w:r>
    <w:r w:rsidRPr="00290E10">
      <w:rPr>
        <w:rFonts w:cs="Arial"/>
      </w:rPr>
      <w:t xml:space="preserve"> </w:t>
    </w:r>
    <w:r>
      <w:rPr>
        <w:rFonts w:cs="Arial"/>
      </w:rPr>
      <w:tab/>
    </w:r>
    <w:r>
      <w:rPr>
        <w:rFonts w:cs="Arial"/>
      </w:rPr>
      <w:tab/>
    </w:r>
    <w:r w:rsidRPr="00290E10">
      <w:rPr>
        <w:rFonts w:cs="Arial"/>
      </w:rPr>
      <w:t>DATE</w:t>
    </w:r>
    <w:proofErr w:type="gramStart"/>
    <w:r w:rsidRPr="008A33C1">
      <w:rPr>
        <w:rFonts w:cs="Arial"/>
      </w:rPr>
      <w:t>:  [</w:t>
    </w:r>
    <w:proofErr w:type="gramEnd"/>
    <w:r w:rsidRPr="008A33C1">
      <w:rPr>
        <w:rFonts w:cs="Arial"/>
        <w:highlight w:val="yellow"/>
      </w:rPr>
      <w:t>Insert Date, (e.g. Jan., 2000)]</w:t>
    </w:r>
  </w:p>
  <w:p w14:paraId="52915FCD" w14:textId="77777777" w:rsidR="00175E1F" w:rsidRPr="00447D83" w:rsidRDefault="005033F8" w:rsidP="008A33C1">
    <w:pPr>
      <w:tabs>
        <w:tab w:val="center" w:pos="5175"/>
        <w:tab w:val="right" w:pos="10350"/>
      </w:tabs>
      <w:rPr>
        <w:rFonts w:cs="Arial"/>
        <w:highlight w:val="lightGray"/>
      </w:rPr>
    </w:pPr>
    <w:r>
      <w:rPr>
        <w:rFonts w:cs="Arial"/>
      </w:rPr>
      <w:pict w14:anchorId="5033DF21">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F56C" w14:textId="0F154889" w:rsidR="007E68BD" w:rsidRPr="00290E10" w:rsidRDefault="007E68BD" w:rsidP="008A33C1">
    <w:pPr>
      <w:pBdr>
        <w:top w:val="single" w:sz="4" w:space="1" w:color="auto"/>
      </w:pBdr>
      <w:tabs>
        <w:tab w:val="right" w:pos="10080"/>
      </w:tabs>
      <w:rPr>
        <w:rFonts w:asciiTheme="minorHAnsi" w:hAnsiTheme="minorHAnsi" w:cs="Arial"/>
      </w:rPr>
    </w:pPr>
    <w:r w:rsidRPr="00290E10">
      <w:rPr>
        <w:rFonts w:asciiTheme="minorHAnsi" w:hAnsiTheme="minorHAnsi" w:cs="Arial"/>
      </w:rPr>
      <w:t>CONTRACT NO</w:t>
    </w:r>
    <w:r w:rsidRPr="008A33C1">
      <w:rPr>
        <w:rFonts w:asciiTheme="minorHAnsi" w:hAnsiTheme="minorHAnsi" w:cs="Arial"/>
        <w:highlight w:val="yellow"/>
      </w:rPr>
      <w:t xml:space="preserve">.... [Insert </w:t>
    </w:r>
    <w:r w:rsidR="007D022E">
      <w:rPr>
        <w:rFonts w:asciiTheme="minorHAnsi" w:hAnsiTheme="minorHAnsi" w:cs="Arial"/>
        <w:highlight w:val="yellow"/>
      </w:rPr>
      <w:t>Contract</w:t>
    </w:r>
    <w:r w:rsidRPr="008A33C1">
      <w:rPr>
        <w:rFonts w:asciiTheme="minorHAnsi" w:hAnsiTheme="minorHAnsi" w:cs="Arial"/>
        <w:highlight w:val="yellow"/>
      </w:rPr>
      <w:t xml:space="preserve"> Number]</w:t>
    </w:r>
    <w:r w:rsidRPr="00290E10">
      <w:rPr>
        <w:rFonts w:asciiTheme="minorHAnsi" w:hAnsiTheme="minorHAnsi" w:cs="Arial"/>
      </w:rPr>
      <w:tab/>
      <w:t>Section 01600</w:t>
    </w:r>
  </w:p>
  <w:p w14:paraId="17B42580" w14:textId="028DB837" w:rsidR="007E68BD" w:rsidRPr="00290E10" w:rsidRDefault="007E68BD" w:rsidP="008A33C1">
    <w:pPr>
      <w:pBdr>
        <w:top w:val="single" w:sz="4" w:space="1" w:color="auto"/>
      </w:pBdr>
      <w:tabs>
        <w:tab w:val="left" w:pos="-1440"/>
        <w:tab w:val="left" w:pos="-720"/>
        <w:tab w:val="left" w:pos="0"/>
        <w:tab w:val="center" w:pos="5220"/>
        <w:tab w:val="right" w:pos="10080"/>
      </w:tabs>
      <w:rPr>
        <w:rFonts w:asciiTheme="minorHAnsi" w:hAnsiTheme="minorHAnsi" w:cs="Arial"/>
      </w:rPr>
    </w:pPr>
    <w:r w:rsidRPr="00290E10">
      <w:rPr>
        <w:rFonts w:asciiTheme="minorHAnsi" w:hAnsiTheme="minorHAnsi" w:cs="Arial"/>
        <w:b/>
      </w:rPr>
      <w:tab/>
      <w:t>MATERIAL AND EQUIPMENT</w:t>
    </w:r>
    <w:r w:rsidRPr="00290E10">
      <w:rPr>
        <w:rFonts w:asciiTheme="minorHAnsi" w:hAnsiTheme="minorHAnsi" w:cs="Arial"/>
      </w:rPr>
      <w:tab/>
    </w:r>
    <w:r w:rsidR="00447D83" w:rsidRPr="00290E10">
      <w:rPr>
        <w:rFonts w:asciiTheme="minorHAnsi" w:hAnsiTheme="minorHAnsi" w:cs="Arial"/>
      </w:rPr>
      <w:t>201</w:t>
    </w:r>
    <w:r w:rsidR="002E74BA">
      <w:rPr>
        <w:rFonts w:asciiTheme="minorHAnsi" w:hAnsiTheme="minorHAnsi" w:cs="Arial"/>
      </w:rPr>
      <w:t>7</w:t>
    </w:r>
    <w:r w:rsidR="00447D83" w:rsidRPr="00290E10">
      <w:rPr>
        <w:rFonts w:asciiTheme="minorHAnsi" w:hAnsiTheme="minorHAnsi" w:cs="Arial"/>
      </w:rPr>
      <w:t>-</w:t>
    </w:r>
    <w:r w:rsidR="002E74BA">
      <w:rPr>
        <w:rFonts w:asciiTheme="minorHAnsi" w:hAnsiTheme="minorHAnsi" w:cs="Arial"/>
      </w:rPr>
      <w:t>03</w:t>
    </w:r>
    <w:r w:rsidR="00970DC3">
      <w:rPr>
        <w:rFonts w:asciiTheme="minorHAnsi" w:hAnsiTheme="minorHAnsi" w:cs="Arial"/>
      </w:rPr>
      <w:t>-</w:t>
    </w:r>
    <w:r w:rsidR="002E74BA">
      <w:rPr>
        <w:rFonts w:asciiTheme="minorHAnsi" w:hAnsiTheme="minorHAnsi" w:cs="Arial"/>
      </w:rPr>
      <w:t>01</w:t>
    </w:r>
  </w:p>
  <w:p w14:paraId="750F5D50" w14:textId="77777777" w:rsidR="007E68BD" w:rsidRPr="00290E10" w:rsidRDefault="007E68BD" w:rsidP="008A33C1">
    <w:pPr>
      <w:pBdr>
        <w:top w:val="single" w:sz="4" w:space="1" w:color="auto"/>
      </w:pBdr>
      <w:tabs>
        <w:tab w:val="center" w:pos="5175"/>
        <w:tab w:val="right" w:pos="10080"/>
      </w:tabs>
      <w:rPr>
        <w:rFonts w:asciiTheme="minorHAnsi" w:hAnsiTheme="minorHAnsi" w:cs="Arial"/>
      </w:rPr>
    </w:pPr>
    <w:r w:rsidRPr="00290E10">
      <w:rPr>
        <w:rFonts w:asciiTheme="minorHAnsi" w:hAnsiTheme="minorHAnsi" w:cs="Arial"/>
      </w:rPr>
      <w:t>DATE</w:t>
    </w:r>
    <w:proofErr w:type="gramStart"/>
    <w:r w:rsidRPr="008A33C1">
      <w:rPr>
        <w:rFonts w:asciiTheme="minorHAnsi" w:hAnsiTheme="minorHAnsi" w:cs="Arial"/>
        <w:highlight w:val="yellow"/>
      </w:rPr>
      <w:t>:  [</w:t>
    </w:r>
    <w:proofErr w:type="gramEnd"/>
    <w:r w:rsidRPr="008A33C1">
      <w:rPr>
        <w:rFonts w:asciiTheme="minorHAnsi" w:hAnsiTheme="minorHAnsi" w:cs="Arial"/>
        <w:highlight w:val="yellow"/>
      </w:rPr>
      <w:t>Insert Date, (e.g. Jan., 2000)]</w:t>
    </w:r>
    <w:r w:rsidRPr="00290E10">
      <w:rPr>
        <w:rFonts w:asciiTheme="minorHAnsi" w:hAnsiTheme="minorHAnsi" w:cs="Arial"/>
      </w:rPr>
      <w:tab/>
    </w:r>
    <w:r w:rsidRPr="00290E10">
      <w:rPr>
        <w:rFonts w:asciiTheme="minorHAnsi" w:hAnsiTheme="minorHAnsi" w:cs="Arial"/>
      </w:rPr>
      <w:tab/>
      <w:t xml:space="preserve">Page </w:t>
    </w:r>
    <w:r w:rsidRPr="00290E10">
      <w:rPr>
        <w:rFonts w:asciiTheme="minorHAnsi" w:hAnsiTheme="minorHAnsi" w:cs="Arial"/>
      </w:rPr>
      <w:fldChar w:fldCharType="begin"/>
    </w:r>
    <w:r w:rsidRPr="00290E10">
      <w:rPr>
        <w:rFonts w:asciiTheme="minorHAnsi" w:hAnsiTheme="minorHAnsi" w:cs="Arial"/>
      </w:rPr>
      <w:instrText xml:space="preserve">PAGE </w:instrText>
    </w:r>
    <w:r w:rsidRPr="00290E10">
      <w:rPr>
        <w:rFonts w:asciiTheme="minorHAnsi" w:hAnsiTheme="minorHAnsi" w:cs="Arial"/>
      </w:rPr>
      <w:fldChar w:fldCharType="separate"/>
    </w:r>
    <w:r w:rsidR="00DB1B5B">
      <w:rPr>
        <w:rFonts w:asciiTheme="minorHAnsi" w:hAnsiTheme="minorHAnsi" w:cs="Arial"/>
        <w:noProof/>
      </w:rPr>
      <w:t>13</w:t>
    </w:r>
    <w:r w:rsidRPr="00290E10">
      <w:rPr>
        <w:rFonts w:asciiTheme="minorHAnsi" w:hAnsiTheme="minorHAnsi" w:cs="Arial"/>
      </w:rPr>
      <w:fldChar w:fldCharType="end"/>
    </w:r>
    <w:r w:rsidRPr="00290E10">
      <w:rPr>
        <w:rFonts w:asciiTheme="minorHAnsi" w:hAnsiTheme="minorHAnsi" w:cs="Arial"/>
      </w:rPr>
      <w:t xml:space="preserve"> </w:t>
    </w:r>
  </w:p>
  <w:p w14:paraId="697BC0A5" w14:textId="77777777" w:rsidR="007E68BD" w:rsidRPr="00672C12" w:rsidRDefault="007E68BD"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6676" w14:textId="77777777" w:rsidR="007E68BD" w:rsidRPr="0082209E" w:rsidRDefault="007E68BD"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01600</w:t>
    </w:r>
  </w:p>
  <w:p w14:paraId="3B2DBBB9" w14:textId="77777777" w:rsidR="007E68BD" w:rsidRPr="0082209E" w:rsidRDefault="007E68BD" w:rsidP="007E68BD">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MATERIAL AND EQUIPMENT</w:t>
    </w:r>
    <w:r w:rsidRPr="0082209E">
      <w:rPr>
        <w:rFonts w:ascii="Arial" w:hAnsi="Arial" w:cs="Arial"/>
      </w:rPr>
      <w:tab/>
    </w:r>
    <w:r>
      <w:rPr>
        <w:rFonts w:ascii="Arial" w:hAnsi="Arial" w:cs="Arial"/>
      </w:rPr>
      <w:t>201</w:t>
    </w:r>
    <w:r w:rsidR="002376E1">
      <w:rPr>
        <w:rFonts w:ascii="Arial" w:hAnsi="Arial" w:cs="Arial"/>
      </w:rPr>
      <w:t>3</w:t>
    </w:r>
    <w:r>
      <w:rPr>
        <w:rFonts w:ascii="Arial" w:hAnsi="Arial" w:cs="Arial"/>
      </w:rPr>
      <w:t>-</w:t>
    </w:r>
    <w:r w:rsidR="002376E1">
      <w:rPr>
        <w:rFonts w:ascii="Arial" w:hAnsi="Arial" w:cs="Arial"/>
      </w:rPr>
      <w:t>08</w:t>
    </w:r>
    <w:r>
      <w:rPr>
        <w:rFonts w:ascii="Arial" w:hAnsi="Arial" w:cs="Arial"/>
      </w:rPr>
      <w:t>-</w:t>
    </w:r>
    <w:r w:rsidR="002376E1">
      <w:rPr>
        <w:rFonts w:ascii="Arial" w:hAnsi="Arial" w:cs="Arial"/>
      </w:rPr>
      <w:t>28</w:t>
    </w:r>
  </w:p>
  <w:p w14:paraId="64876F9D" w14:textId="77777777" w:rsidR="007E68BD" w:rsidRPr="0082209E" w:rsidRDefault="007E68BD"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447D83">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447D83">
      <w:rPr>
        <w:rStyle w:val="PageNumber"/>
        <w:rFonts w:ascii="Arial" w:hAnsi="Arial" w:cs="Arial"/>
        <w:caps/>
        <w:noProof/>
        <w:sz w:val="22"/>
      </w:rPr>
      <w:t>9</w:t>
    </w:r>
    <w:r w:rsidRPr="008A26A6">
      <w:rPr>
        <w:rStyle w:val="PageNumber"/>
        <w:rFonts w:ascii="Arial" w:hAnsi="Arial" w:cs="Arial"/>
        <w:caps/>
        <w:sz w:val="22"/>
      </w:rPr>
      <w:fldChar w:fldCharType="end"/>
    </w:r>
  </w:p>
  <w:p w14:paraId="3AD1B7D9" w14:textId="77777777" w:rsidR="007E68BD" w:rsidRDefault="007E68BD"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start w:val="1"/>
      <w:numFmt w:val="bullet"/>
      <w:lvlText w:val=""/>
      <w:lvlJc w:val="left"/>
      <w:pPr>
        <w:tabs>
          <w:tab w:val="num" w:pos="3600"/>
        </w:tabs>
        <w:ind w:left="3600" w:hanging="360"/>
      </w:pPr>
      <w:rPr>
        <w:rFonts w:ascii="Symbol" w:hAnsi="Symbol" w:hint="default"/>
      </w:rPr>
    </w:lvl>
    <w:lvl w:ilvl="4" w:tplc="10090003">
      <w:start w:val="1"/>
      <w:numFmt w:val="bullet"/>
      <w:lvlText w:val="o"/>
      <w:lvlJc w:val="left"/>
      <w:pPr>
        <w:tabs>
          <w:tab w:val="num" w:pos="4320"/>
        </w:tabs>
        <w:ind w:left="4320" w:hanging="360"/>
      </w:pPr>
      <w:rPr>
        <w:rFonts w:ascii="Courier New" w:hAnsi="Courier New" w:hint="default"/>
      </w:rPr>
    </w:lvl>
    <w:lvl w:ilvl="5" w:tplc="10090005">
      <w:start w:val="1"/>
      <w:numFmt w:val="bullet"/>
      <w:lvlText w:val=""/>
      <w:lvlJc w:val="left"/>
      <w:pPr>
        <w:tabs>
          <w:tab w:val="num" w:pos="5040"/>
        </w:tabs>
        <w:ind w:left="5040" w:hanging="360"/>
      </w:pPr>
      <w:rPr>
        <w:rFonts w:ascii="Wingdings" w:hAnsi="Wingdings" w:hint="default"/>
      </w:rPr>
    </w:lvl>
    <w:lvl w:ilvl="6" w:tplc="10090001">
      <w:start w:val="1"/>
      <w:numFmt w:val="bullet"/>
      <w:lvlText w:val=""/>
      <w:lvlJc w:val="left"/>
      <w:pPr>
        <w:tabs>
          <w:tab w:val="num" w:pos="5760"/>
        </w:tabs>
        <w:ind w:left="5760" w:hanging="360"/>
      </w:pPr>
      <w:rPr>
        <w:rFonts w:ascii="Symbol" w:hAnsi="Symbol" w:hint="default"/>
      </w:rPr>
    </w:lvl>
    <w:lvl w:ilvl="7" w:tplc="10090003">
      <w:start w:val="1"/>
      <w:numFmt w:val="bullet"/>
      <w:lvlText w:val="o"/>
      <w:lvlJc w:val="left"/>
      <w:pPr>
        <w:tabs>
          <w:tab w:val="num" w:pos="6480"/>
        </w:tabs>
        <w:ind w:left="6480" w:hanging="360"/>
      </w:pPr>
      <w:rPr>
        <w:rFonts w:ascii="Courier New" w:hAnsi="Courier New" w:hint="default"/>
      </w:rPr>
    </w:lvl>
    <w:lvl w:ilvl="8" w:tplc="10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ascii="Arial" w:hAnsi="Arial" w:cs="Times New Roman" w:hint="default"/>
        <w:color w:val="000000"/>
        <w:sz w:val="22"/>
      </w:rPr>
    </w:lvl>
    <w:lvl w:ilvl="3">
      <w:start w:val="1"/>
      <w:numFmt w:val="decimal"/>
      <w:lvlText w:val=".%4"/>
      <w:lvlJc w:val="left"/>
      <w:pPr>
        <w:tabs>
          <w:tab w:val="num" w:pos="864"/>
        </w:tabs>
        <w:ind w:left="864" w:firstLine="309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rPr>
        <w:rFonts w:cs="Times New Roman"/>
      </w:rPr>
    </w:lvl>
    <w:lvl w:ilvl="2" w:tplc="10090005">
      <w:start w:val="1"/>
      <w:numFmt w:val="decimal"/>
      <w:lvlText w:val="%3."/>
      <w:lvlJc w:val="left"/>
      <w:pPr>
        <w:tabs>
          <w:tab w:val="num" w:pos="2160"/>
        </w:tabs>
        <w:ind w:left="2160" w:hanging="360"/>
      </w:pPr>
      <w:rPr>
        <w:rFonts w:cs="Times New Roman"/>
      </w:rPr>
    </w:lvl>
    <w:lvl w:ilvl="3" w:tplc="10090001">
      <w:start w:val="1"/>
      <w:numFmt w:val="decimal"/>
      <w:lvlText w:val="%4."/>
      <w:lvlJc w:val="left"/>
      <w:pPr>
        <w:tabs>
          <w:tab w:val="num" w:pos="2880"/>
        </w:tabs>
        <w:ind w:left="2880" w:hanging="360"/>
      </w:pPr>
      <w:rPr>
        <w:rFonts w:cs="Times New Roman"/>
      </w:rPr>
    </w:lvl>
    <w:lvl w:ilvl="4" w:tplc="10090003">
      <w:start w:val="1"/>
      <w:numFmt w:val="decimal"/>
      <w:lvlText w:val="%5."/>
      <w:lvlJc w:val="left"/>
      <w:pPr>
        <w:tabs>
          <w:tab w:val="num" w:pos="3600"/>
        </w:tabs>
        <w:ind w:left="3600" w:hanging="360"/>
      </w:pPr>
      <w:rPr>
        <w:rFonts w:cs="Times New Roman"/>
      </w:rPr>
    </w:lvl>
    <w:lvl w:ilvl="5" w:tplc="10090005">
      <w:start w:val="1"/>
      <w:numFmt w:val="decimal"/>
      <w:lvlText w:val="%6."/>
      <w:lvlJc w:val="left"/>
      <w:pPr>
        <w:tabs>
          <w:tab w:val="num" w:pos="4320"/>
        </w:tabs>
        <w:ind w:left="4320" w:hanging="360"/>
      </w:pPr>
      <w:rPr>
        <w:rFonts w:cs="Times New Roman"/>
      </w:rPr>
    </w:lvl>
    <w:lvl w:ilvl="6" w:tplc="10090001">
      <w:start w:val="1"/>
      <w:numFmt w:val="decimal"/>
      <w:lvlText w:val="%7."/>
      <w:lvlJc w:val="left"/>
      <w:pPr>
        <w:tabs>
          <w:tab w:val="num" w:pos="5040"/>
        </w:tabs>
        <w:ind w:left="5040" w:hanging="360"/>
      </w:pPr>
      <w:rPr>
        <w:rFonts w:cs="Times New Roman"/>
      </w:rPr>
    </w:lvl>
    <w:lvl w:ilvl="7" w:tplc="10090003">
      <w:start w:val="1"/>
      <w:numFmt w:val="decimal"/>
      <w:lvlText w:val="%8."/>
      <w:lvlJc w:val="left"/>
      <w:pPr>
        <w:tabs>
          <w:tab w:val="num" w:pos="5760"/>
        </w:tabs>
        <w:ind w:left="5760" w:hanging="360"/>
      </w:pPr>
      <w:rPr>
        <w:rFonts w:cs="Times New Roman"/>
      </w:rPr>
    </w:lvl>
    <w:lvl w:ilvl="8" w:tplc="10090005">
      <w:start w:val="1"/>
      <w:numFmt w:val="decimal"/>
      <w:lvlText w:val="%9."/>
      <w:lvlJc w:val="left"/>
      <w:pPr>
        <w:tabs>
          <w:tab w:val="num" w:pos="6480"/>
        </w:tabs>
        <w:ind w:left="6480" w:hanging="360"/>
      </w:pPr>
      <w:rPr>
        <w:rFonts w:cs="Times New Roman"/>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45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38D57FE2"/>
    <w:multiLevelType w:val="multilevel"/>
    <w:tmpl w:val="A7329580"/>
    <w:lvl w:ilvl="0">
      <w:start w:val="1"/>
      <w:numFmt w:val="decimal"/>
      <w:lvlText w:val="PART %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decimal"/>
      <w:lvlText w:val=".%5"/>
      <w:lvlJc w:val="left"/>
      <w:pPr>
        <w:tabs>
          <w:tab w:val="num" w:pos="2880"/>
        </w:tabs>
        <w:ind w:left="2880" w:hanging="720"/>
      </w:pPr>
      <w:rPr>
        <w:rFonts w:cs="Times New Roman" w:hint="default"/>
      </w:rPr>
    </w:lvl>
    <w:lvl w:ilvl="5">
      <w:start w:val="1"/>
      <w:numFmt w:val="decimal"/>
      <w:lvlText w:val=".%6"/>
      <w:lvlJc w:val="left"/>
      <w:pPr>
        <w:tabs>
          <w:tab w:val="num" w:pos="3600"/>
        </w:tabs>
        <w:ind w:left="3600" w:hanging="720"/>
      </w:pPr>
      <w:rPr>
        <w:rFonts w:cs="Times New Roman" w:hint="default"/>
      </w:rPr>
    </w:lvl>
    <w:lvl w:ilvl="6">
      <w:start w:val="1"/>
      <w:numFmt w:val="decimal"/>
      <w:lvlText w:val=".%7"/>
      <w:lvlJc w:val="left"/>
      <w:pPr>
        <w:tabs>
          <w:tab w:val="num" w:pos="4320"/>
        </w:tabs>
        <w:ind w:left="4320" w:hanging="720"/>
      </w:pPr>
      <w:rPr>
        <w:rFonts w:cs="Times New Roman" w:hint="default"/>
      </w:rPr>
    </w:lvl>
    <w:lvl w:ilvl="7">
      <w:start w:val="1"/>
      <w:numFmt w:val="decimal"/>
      <w:lvlText w:val=".%8"/>
      <w:lvlJc w:val="left"/>
      <w:pPr>
        <w:tabs>
          <w:tab w:val="num" w:pos="5040"/>
        </w:tabs>
        <w:ind w:left="5040" w:hanging="720"/>
      </w:pPr>
      <w:rPr>
        <w:rFonts w:cs="Times New Roman" w:hint="default"/>
      </w:rPr>
    </w:lvl>
    <w:lvl w:ilvl="8">
      <w:start w:val="1"/>
      <w:numFmt w:val="decimal"/>
      <w:lvlText w:val=".%9"/>
      <w:lvlJc w:val="left"/>
      <w:pPr>
        <w:tabs>
          <w:tab w:val="num" w:pos="5760"/>
        </w:tabs>
        <w:ind w:left="5760" w:hanging="720"/>
      </w:pPr>
      <w:rPr>
        <w:rFonts w:cs="Times New Roman" w:hint="default"/>
      </w:rPr>
    </w:lvl>
  </w:abstractNum>
  <w:abstractNum w:abstractNumId="9" w15:restartNumberingAfterBreak="0">
    <w:nsid w:val="465575FD"/>
    <w:multiLevelType w:val="multilevel"/>
    <w:tmpl w:val="4A843EC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47461703"/>
    <w:multiLevelType w:val="multilevel"/>
    <w:tmpl w:val="C52009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pStyle w:val="Heading9"/>
      <w:lvlText w:val="%9."/>
      <w:lvlJc w:val="left"/>
      <w:pPr>
        <w:tabs>
          <w:tab w:val="num" w:pos="6480"/>
        </w:tabs>
        <w:ind w:left="6480" w:hanging="720"/>
      </w:pPr>
      <w:rPr>
        <w:rFonts w:cs="Times New Roman"/>
      </w:rPr>
    </w:lvl>
  </w:abstractNum>
  <w:abstractNum w:abstractNumId="11" w15:restartNumberingAfterBreak="0">
    <w:nsid w:val="478613E8"/>
    <w:multiLevelType w:val="hybridMultilevel"/>
    <w:tmpl w:val="FCFAA24C"/>
    <w:lvl w:ilvl="0" w:tplc="D7463CFC">
      <w:start w:val="1"/>
      <w:numFmt w:val="decimal"/>
      <w:lvlText w:val=".%1"/>
      <w:lvlJc w:val="left"/>
      <w:pPr>
        <w:ind w:left="4320" w:hanging="360"/>
      </w:pPr>
      <w:rPr>
        <w:rFonts w:cs="Times New Roman" w:hint="default"/>
      </w:rPr>
    </w:lvl>
    <w:lvl w:ilvl="1" w:tplc="10090019" w:tentative="1">
      <w:start w:val="1"/>
      <w:numFmt w:val="lowerLetter"/>
      <w:lvlText w:val="%2."/>
      <w:lvlJc w:val="left"/>
      <w:pPr>
        <w:ind w:left="5040" w:hanging="360"/>
      </w:pPr>
      <w:rPr>
        <w:rFonts w:cs="Times New Roman"/>
      </w:rPr>
    </w:lvl>
    <w:lvl w:ilvl="2" w:tplc="1009001B" w:tentative="1">
      <w:start w:val="1"/>
      <w:numFmt w:val="lowerRoman"/>
      <w:lvlText w:val="%3."/>
      <w:lvlJc w:val="right"/>
      <w:pPr>
        <w:ind w:left="5760" w:hanging="180"/>
      </w:pPr>
      <w:rPr>
        <w:rFonts w:cs="Times New Roman"/>
      </w:rPr>
    </w:lvl>
    <w:lvl w:ilvl="3" w:tplc="1009000F" w:tentative="1">
      <w:start w:val="1"/>
      <w:numFmt w:val="decimal"/>
      <w:lvlText w:val="%4."/>
      <w:lvlJc w:val="left"/>
      <w:pPr>
        <w:ind w:left="6480" w:hanging="360"/>
      </w:pPr>
      <w:rPr>
        <w:rFonts w:cs="Times New Roman"/>
      </w:rPr>
    </w:lvl>
    <w:lvl w:ilvl="4" w:tplc="10090019" w:tentative="1">
      <w:start w:val="1"/>
      <w:numFmt w:val="lowerLetter"/>
      <w:lvlText w:val="%5."/>
      <w:lvlJc w:val="left"/>
      <w:pPr>
        <w:ind w:left="7200" w:hanging="360"/>
      </w:pPr>
      <w:rPr>
        <w:rFonts w:cs="Times New Roman"/>
      </w:rPr>
    </w:lvl>
    <w:lvl w:ilvl="5" w:tplc="1009001B" w:tentative="1">
      <w:start w:val="1"/>
      <w:numFmt w:val="lowerRoman"/>
      <w:lvlText w:val="%6."/>
      <w:lvlJc w:val="right"/>
      <w:pPr>
        <w:ind w:left="7920" w:hanging="180"/>
      </w:pPr>
      <w:rPr>
        <w:rFonts w:cs="Times New Roman"/>
      </w:rPr>
    </w:lvl>
    <w:lvl w:ilvl="6" w:tplc="1009000F" w:tentative="1">
      <w:start w:val="1"/>
      <w:numFmt w:val="decimal"/>
      <w:lvlText w:val="%7."/>
      <w:lvlJc w:val="left"/>
      <w:pPr>
        <w:ind w:left="8640" w:hanging="360"/>
      </w:pPr>
      <w:rPr>
        <w:rFonts w:cs="Times New Roman"/>
      </w:rPr>
    </w:lvl>
    <w:lvl w:ilvl="7" w:tplc="10090019" w:tentative="1">
      <w:start w:val="1"/>
      <w:numFmt w:val="lowerLetter"/>
      <w:lvlText w:val="%8."/>
      <w:lvlJc w:val="left"/>
      <w:pPr>
        <w:ind w:left="9360" w:hanging="360"/>
      </w:pPr>
      <w:rPr>
        <w:rFonts w:cs="Times New Roman"/>
      </w:rPr>
    </w:lvl>
    <w:lvl w:ilvl="8" w:tplc="1009001B" w:tentative="1">
      <w:start w:val="1"/>
      <w:numFmt w:val="lowerRoman"/>
      <w:lvlText w:val="%9."/>
      <w:lvlJc w:val="right"/>
      <w:pPr>
        <w:ind w:left="10080" w:hanging="180"/>
      </w:pPr>
      <w:rPr>
        <w:rFonts w:cs="Times New Roman"/>
      </w:rPr>
    </w:lvl>
  </w:abstractNum>
  <w:abstractNum w:abstractNumId="12" w15:restartNumberingAfterBreak="0">
    <w:nsid w:val="50407D28"/>
    <w:multiLevelType w:val="multilevel"/>
    <w:tmpl w:val="06BE210E"/>
    <w:lvl w:ilvl="0">
      <w:start w:val="1"/>
      <w:numFmt w:val="decimal"/>
      <w:pStyle w:val="ListBullet"/>
      <w:lvlText w:val="PART %1."/>
      <w:lvlJc w:val="left"/>
      <w:pPr>
        <w:tabs>
          <w:tab w:val="num" w:pos="432"/>
        </w:tabs>
        <w:ind w:left="432" w:hanging="432"/>
      </w:pPr>
      <w:rPr>
        <w:rFonts w:ascii="Calibri" w:hAnsi="Calibri"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Calibri" w:hAnsi="Calibri" w:cs="Times New Roman" w:hint="default"/>
        <w:color w:val="000000"/>
        <w:sz w:val="22"/>
      </w:rPr>
    </w:lvl>
    <w:lvl w:ilvl="3">
      <w:start w:val="1"/>
      <w:numFmt w:val="decimal"/>
      <w:lvlText w:val=".%4"/>
      <w:lvlJc w:val="left"/>
      <w:pPr>
        <w:tabs>
          <w:tab w:val="num" w:pos="-1926"/>
        </w:tabs>
        <w:ind w:left="-1926" w:firstLine="3456"/>
      </w:pPr>
      <w:rPr>
        <w:rFonts w:cs="Times New Roman" w:hint="default"/>
      </w:rPr>
    </w:lvl>
    <w:lvl w:ilvl="4">
      <w:start w:val="1"/>
      <w:numFmt w:val="decimal"/>
      <w:lvlText w:val=".%5"/>
      <w:lvlJc w:val="left"/>
      <w:pPr>
        <w:tabs>
          <w:tab w:val="num" w:pos="1080"/>
        </w:tabs>
        <w:ind w:left="1080" w:firstLine="4320"/>
      </w:pPr>
      <w:rPr>
        <w:rFonts w:cs="Times New Roman" w:hint="default"/>
      </w:rPr>
    </w:lvl>
    <w:lvl w:ilvl="5">
      <w:start w:val="1"/>
      <w:numFmt w:val="decimal"/>
      <w:lvlText w:val=".%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09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475531407">
    <w:abstractNumId w:val="0"/>
  </w:num>
  <w:num w:numId="2" w16cid:durableId="847520751">
    <w:abstractNumId w:val="0"/>
  </w:num>
  <w:num w:numId="3" w16cid:durableId="972908294">
    <w:abstractNumId w:val="0"/>
  </w:num>
  <w:num w:numId="4" w16cid:durableId="1296523347">
    <w:abstractNumId w:val="0"/>
  </w:num>
  <w:num w:numId="5" w16cid:durableId="701177189">
    <w:abstractNumId w:val="0"/>
  </w:num>
  <w:num w:numId="6" w16cid:durableId="1406878086">
    <w:abstractNumId w:val="0"/>
  </w:num>
  <w:num w:numId="7" w16cid:durableId="1107043090">
    <w:abstractNumId w:val="0"/>
  </w:num>
  <w:num w:numId="8" w16cid:durableId="1489205375">
    <w:abstractNumId w:val="0"/>
  </w:num>
  <w:num w:numId="9" w16cid:durableId="952977834">
    <w:abstractNumId w:val="0"/>
  </w:num>
  <w:num w:numId="10" w16cid:durableId="1006906284">
    <w:abstractNumId w:val="0"/>
  </w:num>
  <w:num w:numId="11" w16cid:durableId="555821737">
    <w:abstractNumId w:val="12"/>
  </w:num>
  <w:num w:numId="12" w16cid:durableId="14769405">
    <w:abstractNumId w:val="4"/>
  </w:num>
  <w:num w:numId="13" w16cid:durableId="724180643">
    <w:abstractNumId w:val="13"/>
  </w:num>
  <w:num w:numId="14" w16cid:durableId="92671769">
    <w:abstractNumId w:val="3"/>
  </w:num>
  <w:num w:numId="15" w16cid:durableId="1083915768">
    <w:abstractNumId w:val="7"/>
  </w:num>
  <w:num w:numId="16" w16cid:durableId="784547009">
    <w:abstractNumId w:val="2"/>
  </w:num>
  <w:num w:numId="17" w16cid:durableId="732654674">
    <w:abstractNumId w:val="14"/>
  </w:num>
  <w:num w:numId="18" w16cid:durableId="782723961">
    <w:abstractNumId w:val="6"/>
  </w:num>
  <w:num w:numId="19" w16cid:durableId="14192505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546724">
    <w:abstractNumId w:val="1"/>
  </w:num>
  <w:num w:numId="21" w16cid:durableId="38044703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5238061">
    <w:abstractNumId w:val="12"/>
  </w:num>
  <w:num w:numId="23" w16cid:durableId="424543137">
    <w:abstractNumId w:val="12"/>
  </w:num>
  <w:num w:numId="24" w16cid:durableId="1121614225">
    <w:abstractNumId w:val="12"/>
  </w:num>
  <w:num w:numId="25" w16cid:durableId="819421518">
    <w:abstractNumId w:val="12"/>
  </w:num>
  <w:num w:numId="26" w16cid:durableId="2085955527">
    <w:abstractNumId w:val="12"/>
  </w:num>
  <w:num w:numId="27" w16cid:durableId="1806661314">
    <w:abstractNumId w:val="10"/>
  </w:num>
  <w:num w:numId="28" w16cid:durableId="6867097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0876593">
    <w:abstractNumId w:val="1"/>
  </w:num>
  <w:num w:numId="30" w16cid:durableId="1290013181">
    <w:abstractNumId w:val="11"/>
  </w:num>
  <w:num w:numId="31" w16cid:durableId="1179469596">
    <w:abstractNumId w:val="8"/>
  </w:num>
  <w:num w:numId="32" w16cid:durableId="557206918">
    <w:abstractNumId w:val="9"/>
  </w:num>
  <w:num w:numId="33" w16cid:durableId="644626846">
    <w:abstractNumId w:val="9"/>
  </w:num>
  <w:num w:numId="34" w16cid:durableId="2142720487">
    <w:abstractNumId w:val="9"/>
  </w:num>
  <w:num w:numId="35" w16cid:durableId="306132525">
    <w:abstractNumId w:val="9"/>
  </w:num>
  <w:num w:numId="36" w16cid:durableId="444883538">
    <w:abstractNumId w:val="9"/>
  </w:num>
  <w:num w:numId="37" w16cid:durableId="701593247">
    <w:abstractNumId w:val="9"/>
  </w:num>
  <w:num w:numId="38" w16cid:durableId="1119102642">
    <w:abstractNumId w:val="9"/>
  </w:num>
  <w:num w:numId="39" w16cid:durableId="910696057">
    <w:abstractNumId w:val="9"/>
  </w:num>
  <w:num w:numId="40" w16cid:durableId="1321425147">
    <w:abstractNumId w:val="9"/>
  </w:num>
  <w:num w:numId="41" w16cid:durableId="270285209">
    <w:abstractNumId w:val="9"/>
  </w:num>
  <w:num w:numId="42" w16cid:durableId="1298610325">
    <w:abstractNumId w:val="9"/>
  </w:num>
  <w:num w:numId="43" w16cid:durableId="1931616582">
    <w:abstractNumId w:val="9"/>
  </w:num>
  <w:num w:numId="44" w16cid:durableId="1089305956">
    <w:abstractNumId w:val="9"/>
  </w:num>
  <w:num w:numId="45" w16cid:durableId="485753661">
    <w:abstractNumId w:val="9"/>
  </w:num>
  <w:num w:numId="46" w16cid:durableId="1466968534">
    <w:abstractNumId w:val="9"/>
  </w:num>
  <w:num w:numId="47" w16cid:durableId="523598250">
    <w:abstractNumId w:val="9"/>
  </w:num>
  <w:num w:numId="48" w16cid:durableId="50547055">
    <w:abstractNumId w:val="9"/>
  </w:num>
  <w:num w:numId="49" w16cid:durableId="2494309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843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22C68"/>
    <w:rsid w:val="000272E2"/>
    <w:rsid w:val="00095B0D"/>
    <w:rsid w:val="000A7BB7"/>
    <w:rsid w:val="000B3A49"/>
    <w:rsid w:val="000C6EBC"/>
    <w:rsid w:val="000D3A05"/>
    <w:rsid w:val="000F3C90"/>
    <w:rsid w:val="0010010D"/>
    <w:rsid w:val="00107DBA"/>
    <w:rsid w:val="00133A8A"/>
    <w:rsid w:val="00145ACF"/>
    <w:rsid w:val="00152437"/>
    <w:rsid w:val="0015591E"/>
    <w:rsid w:val="00163427"/>
    <w:rsid w:val="00166957"/>
    <w:rsid w:val="0016695B"/>
    <w:rsid w:val="0017368D"/>
    <w:rsid w:val="00175E1F"/>
    <w:rsid w:val="00185DCE"/>
    <w:rsid w:val="001B3E2D"/>
    <w:rsid w:val="00206EB1"/>
    <w:rsid w:val="00216665"/>
    <w:rsid w:val="00222A19"/>
    <w:rsid w:val="002376E1"/>
    <w:rsid w:val="00241349"/>
    <w:rsid w:val="002448E1"/>
    <w:rsid w:val="00284315"/>
    <w:rsid w:val="00290E10"/>
    <w:rsid w:val="00294076"/>
    <w:rsid w:val="002B15FD"/>
    <w:rsid w:val="002D4787"/>
    <w:rsid w:val="002D4B86"/>
    <w:rsid w:val="002E74BA"/>
    <w:rsid w:val="003130DA"/>
    <w:rsid w:val="00317341"/>
    <w:rsid w:val="00321234"/>
    <w:rsid w:val="00324B59"/>
    <w:rsid w:val="0033540B"/>
    <w:rsid w:val="00366110"/>
    <w:rsid w:val="00372157"/>
    <w:rsid w:val="003810CC"/>
    <w:rsid w:val="00397514"/>
    <w:rsid w:val="003C3C61"/>
    <w:rsid w:val="003D4D72"/>
    <w:rsid w:val="003D7047"/>
    <w:rsid w:val="0040417E"/>
    <w:rsid w:val="0040587F"/>
    <w:rsid w:val="00410EDB"/>
    <w:rsid w:val="00414AEF"/>
    <w:rsid w:val="00424404"/>
    <w:rsid w:val="00447D83"/>
    <w:rsid w:val="00461DA0"/>
    <w:rsid w:val="004902B0"/>
    <w:rsid w:val="005033F8"/>
    <w:rsid w:val="0051253D"/>
    <w:rsid w:val="005372B4"/>
    <w:rsid w:val="00553185"/>
    <w:rsid w:val="005947BD"/>
    <w:rsid w:val="005F3566"/>
    <w:rsid w:val="005F3CF3"/>
    <w:rsid w:val="0062597E"/>
    <w:rsid w:val="00646446"/>
    <w:rsid w:val="00671422"/>
    <w:rsid w:val="00672C12"/>
    <w:rsid w:val="00673230"/>
    <w:rsid w:val="00694B74"/>
    <w:rsid w:val="00697425"/>
    <w:rsid w:val="006C0FAF"/>
    <w:rsid w:val="006C4BBA"/>
    <w:rsid w:val="0070514B"/>
    <w:rsid w:val="00725021"/>
    <w:rsid w:val="007404C8"/>
    <w:rsid w:val="007A2A83"/>
    <w:rsid w:val="007C2111"/>
    <w:rsid w:val="007D022E"/>
    <w:rsid w:val="007D4A66"/>
    <w:rsid w:val="007E4441"/>
    <w:rsid w:val="007E68BD"/>
    <w:rsid w:val="008001A5"/>
    <w:rsid w:val="00812A85"/>
    <w:rsid w:val="0082209E"/>
    <w:rsid w:val="00842BC7"/>
    <w:rsid w:val="00847776"/>
    <w:rsid w:val="00861914"/>
    <w:rsid w:val="0089614F"/>
    <w:rsid w:val="008A26A6"/>
    <w:rsid w:val="008A33C1"/>
    <w:rsid w:val="008A595F"/>
    <w:rsid w:val="009222E3"/>
    <w:rsid w:val="00936588"/>
    <w:rsid w:val="009369FF"/>
    <w:rsid w:val="00950F66"/>
    <w:rsid w:val="00957533"/>
    <w:rsid w:val="00960901"/>
    <w:rsid w:val="00970DC3"/>
    <w:rsid w:val="009A535A"/>
    <w:rsid w:val="009B122C"/>
    <w:rsid w:val="009D30E0"/>
    <w:rsid w:val="009F4F4B"/>
    <w:rsid w:val="00A4677C"/>
    <w:rsid w:val="00A469D5"/>
    <w:rsid w:val="00A767E0"/>
    <w:rsid w:val="00AA040C"/>
    <w:rsid w:val="00AB7A09"/>
    <w:rsid w:val="00B87407"/>
    <w:rsid w:val="00BA1B15"/>
    <w:rsid w:val="00BA70FD"/>
    <w:rsid w:val="00C06202"/>
    <w:rsid w:val="00C13E04"/>
    <w:rsid w:val="00C2306A"/>
    <w:rsid w:val="00C552B8"/>
    <w:rsid w:val="00C70D30"/>
    <w:rsid w:val="00C73272"/>
    <w:rsid w:val="00C744DC"/>
    <w:rsid w:val="00C80C03"/>
    <w:rsid w:val="00C81675"/>
    <w:rsid w:val="00C858E4"/>
    <w:rsid w:val="00C90D12"/>
    <w:rsid w:val="00D109FD"/>
    <w:rsid w:val="00D11372"/>
    <w:rsid w:val="00D26372"/>
    <w:rsid w:val="00D3626B"/>
    <w:rsid w:val="00D55489"/>
    <w:rsid w:val="00D61328"/>
    <w:rsid w:val="00D705EE"/>
    <w:rsid w:val="00D964C9"/>
    <w:rsid w:val="00D965FF"/>
    <w:rsid w:val="00DA0173"/>
    <w:rsid w:val="00DA097A"/>
    <w:rsid w:val="00DB044C"/>
    <w:rsid w:val="00DB06A2"/>
    <w:rsid w:val="00DB1B5B"/>
    <w:rsid w:val="00DB600C"/>
    <w:rsid w:val="00DC1A40"/>
    <w:rsid w:val="00DD42AE"/>
    <w:rsid w:val="00DE048E"/>
    <w:rsid w:val="00E14411"/>
    <w:rsid w:val="00E511C3"/>
    <w:rsid w:val="00E62AA3"/>
    <w:rsid w:val="00E646AF"/>
    <w:rsid w:val="00E71808"/>
    <w:rsid w:val="00E81F1A"/>
    <w:rsid w:val="00E820FF"/>
    <w:rsid w:val="00E93F7E"/>
    <w:rsid w:val="00EA4B27"/>
    <w:rsid w:val="00EC0EED"/>
    <w:rsid w:val="00EF023A"/>
    <w:rsid w:val="00F00AD9"/>
    <w:rsid w:val="00F13982"/>
    <w:rsid w:val="00F15CC6"/>
    <w:rsid w:val="00F357CA"/>
    <w:rsid w:val="00F5273F"/>
    <w:rsid w:val="00F6204E"/>
    <w:rsid w:val="00FA26B8"/>
    <w:rsid w:val="00FB1ED6"/>
    <w:rsid w:val="00FC2D14"/>
    <w:rsid w:val="00FC7ADC"/>
    <w:rsid w:val="00FF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8435"/>
    <o:shapelayout v:ext="edit">
      <o:idmap v:ext="edit" data="1"/>
    </o:shapelayout>
  </w:shapeDefaults>
  <w:decimalSymbol w:val="."/>
  <w:listSeparator w:val=","/>
  <w14:docId w14:val="3B1F614F"/>
  <w14:defaultImageDpi w14:val="0"/>
  <w15:docId w15:val="{8CB752F8-858F-4D1C-ACBF-6F8DF206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1B5B"/>
    <w:rPr>
      <w:sz w:val="22"/>
      <w:szCs w:val="22"/>
    </w:rPr>
  </w:style>
  <w:style w:type="paragraph" w:styleId="Heading1">
    <w:name w:val="heading 1"/>
    <w:aliases w:val="Heading 1S"/>
    <w:basedOn w:val="ListParagraph"/>
    <w:link w:val="Heading1Char"/>
    <w:qFormat/>
    <w:rsid w:val="00DB1B5B"/>
    <w:pPr>
      <w:numPr>
        <w:numId w:val="49"/>
      </w:numPr>
      <w:spacing w:before="160"/>
      <w:outlineLvl w:val="0"/>
    </w:pPr>
    <w:rPr>
      <w:caps/>
    </w:rPr>
  </w:style>
  <w:style w:type="paragraph" w:styleId="Heading2">
    <w:name w:val="heading 2"/>
    <w:aliases w:val="Heading 2S"/>
    <w:basedOn w:val="ListParagraph"/>
    <w:next w:val="Normal"/>
    <w:link w:val="Heading2Char"/>
    <w:qFormat/>
    <w:rsid w:val="00DB1B5B"/>
    <w:pPr>
      <w:numPr>
        <w:ilvl w:val="1"/>
        <w:numId w:val="49"/>
      </w:numPr>
      <w:spacing w:before="80"/>
      <w:outlineLvl w:val="1"/>
    </w:pPr>
    <w:rPr>
      <w:rFonts w:cs="Calibri"/>
      <w:u w:val="single"/>
    </w:rPr>
  </w:style>
  <w:style w:type="paragraph" w:styleId="Heading3">
    <w:name w:val="heading 3"/>
    <w:aliases w:val="Heading 3S"/>
    <w:basedOn w:val="ListParagraph"/>
    <w:link w:val="Heading3Char"/>
    <w:qFormat/>
    <w:rsid w:val="00DB1B5B"/>
    <w:pPr>
      <w:numPr>
        <w:ilvl w:val="2"/>
        <w:numId w:val="49"/>
      </w:numPr>
      <w:outlineLvl w:val="2"/>
    </w:pPr>
    <w:rPr>
      <w:rFonts w:cs="Calibri"/>
    </w:rPr>
  </w:style>
  <w:style w:type="paragraph" w:styleId="Heading4">
    <w:name w:val="heading 4"/>
    <w:aliases w:val="Heading 4S"/>
    <w:basedOn w:val="ListParagraph"/>
    <w:link w:val="Heading4Char"/>
    <w:qFormat/>
    <w:rsid w:val="00DB1B5B"/>
    <w:pPr>
      <w:numPr>
        <w:ilvl w:val="3"/>
        <w:numId w:val="49"/>
      </w:numPr>
      <w:outlineLvl w:val="3"/>
    </w:pPr>
    <w:rPr>
      <w:rFonts w:cs="Calibri"/>
    </w:rPr>
  </w:style>
  <w:style w:type="paragraph" w:styleId="Heading5">
    <w:name w:val="heading 5"/>
    <w:aliases w:val="Heading 5S"/>
    <w:basedOn w:val="Heading4"/>
    <w:link w:val="Heading5Char"/>
    <w:qFormat/>
    <w:rsid w:val="00DB1B5B"/>
    <w:pPr>
      <w:numPr>
        <w:ilvl w:val="4"/>
      </w:numPr>
      <w:outlineLvl w:val="4"/>
    </w:pPr>
  </w:style>
  <w:style w:type="paragraph" w:styleId="Heading6">
    <w:name w:val="heading 6"/>
    <w:aliases w:val="Heading 6S"/>
    <w:basedOn w:val="Heading5"/>
    <w:next w:val="Normal"/>
    <w:link w:val="Heading6Char"/>
    <w:qFormat/>
    <w:rsid w:val="00DB1B5B"/>
    <w:pPr>
      <w:numPr>
        <w:ilvl w:val="5"/>
      </w:numPr>
      <w:outlineLvl w:val="5"/>
    </w:pPr>
    <w:rPr>
      <w:rFonts w:cs="Times New Roman"/>
    </w:rPr>
  </w:style>
  <w:style w:type="paragraph" w:styleId="Heading7">
    <w:name w:val="heading 7"/>
    <w:basedOn w:val="ListParagraph"/>
    <w:next w:val="Normal"/>
    <w:link w:val="Heading7Char"/>
    <w:qFormat/>
    <w:rsid w:val="00DB1B5B"/>
    <w:pPr>
      <w:numPr>
        <w:ilvl w:val="6"/>
        <w:numId w:val="49"/>
      </w:numPr>
      <w:outlineLvl w:val="6"/>
    </w:pPr>
  </w:style>
  <w:style w:type="paragraph" w:styleId="Heading8">
    <w:name w:val="heading 8"/>
    <w:basedOn w:val="Heading7"/>
    <w:next w:val="Normal"/>
    <w:link w:val="Heading8Char"/>
    <w:qFormat/>
    <w:rsid w:val="00DB1B5B"/>
    <w:pPr>
      <w:numPr>
        <w:ilvl w:val="7"/>
      </w:numPr>
      <w:outlineLvl w:val="7"/>
    </w:pPr>
  </w:style>
  <w:style w:type="paragraph" w:styleId="Heading9">
    <w:name w:val="heading 9"/>
    <w:basedOn w:val="Heading8"/>
    <w:next w:val="Normal"/>
    <w:link w:val="Heading9Char"/>
    <w:qFormat/>
    <w:rsid w:val="00DB1B5B"/>
    <w:pPr>
      <w:numPr>
        <w:ilvl w:val="8"/>
        <w:numId w:val="27"/>
      </w:numPr>
      <w:tabs>
        <w:tab w:val="clear" w:pos="6480"/>
        <w:tab w:val="num" w:pos="5760"/>
      </w:tabs>
      <w:ind w:left="5760"/>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S Char"/>
    <w:link w:val="Heading1"/>
    <w:locked/>
    <w:rsid w:val="00DB1B5B"/>
    <w:rPr>
      <w:caps/>
      <w:sz w:val="22"/>
      <w:szCs w:val="22"/>
    </w:rPr>
  </w:style>
  <w:style w:type="character" w:customStyle="1" w:styleId="Heading2Char">
    <w:name w:val="Heading 2 Char"/>
    <w:aliases w:val="Heading 2S Char"/>
    <w:link w:val="Heading2"/>
    <w:locked/>
    <w:rsid w:val="00DB1B5B"/>
    <w:rPr>
      <w:rFonts w:cs="Calibri"/>
      <w:sz w:val="22"/>
      <w:szCs w:val="22"/>
      <w:u w:val="single"/>
    </w:rPr>
  </w:style>
  <w:style w:type="character" w:customStyle="1" w:styleId="Heading3Char">
    <w:name w:val="Heading 3 Char"/>
    <w:aliases w:val="Heading 3S Char"/>
    <w:link w:val="Heading3"/>
    <w:locked/>
    <w:rsid w:val="00DB1B5B"/>
    <w:rPr>
      <w:rFonts w:cs="Calibri"/>
      <w:sz w:val="22"/>
      <w:szCs w:val="22"/>
    </w:rPr>
  </w:style>
  <w:style w:type="character" w:customStyle="1" w:styleId="Heading4Char">
    <w:name w:val="Heading 4 Char"/>
    <w:aliases w:val="Heading 4S Char"/>
    <w:link w:val="Heading4"/>
    <w:locked/>
    <w:rsid w:val="00DB1B5B"/>
    <w:rPr>
      <w:rFonts w:cs="Calibri"/>
      <w:sz w:val="22"/>
      <w:szCs w:val="22"/>
    </w:rPr>
  </w:style>
  <w:style w:type="character" w:customStyle="1" w:styleId="Heading5Char">
    <w:name w:val="Heading 5 Char"/>
    <w:aliases w:val="Heading 5S Char"/>
    <w:link w:val="Heading5"/>
    <w:locked/>
    <w:rsid w:val="00DB1B5B"/>
    <w:rPr>
      <w:rFonts w:cs="Calibri"/>
      <w:sz w:val="22"/>
      <w:szCs w:val="22"/>
    </w:rPr>
  </w:style>
  <w:style w:type="character" w:customStyle="1" w:styleId="Heading6Char">
    <w:name w:val="Heading 6 Char"/>
    <w:aliases w:val="Heading 6S Char"/>
    <w:link w:val="Heading6"/>
    <w:locked/>
    <w:rsid w:val="00DB1B5B"/>
    <w:rPr>
      <w:sz w:val="22"/>
      <w:szCs w:val="22"/>
    </w:rPr>
  </w:style>
  <w:style w:type="character" w:customStyle="1" w:styleId="Heading7Char">
    <w:name w:val="Heading 7 Char"/>
    <w:link w:val="Heading7"/>
    <w:locked/>
    <w:rsid w:val="00DB1B5B"/>
    <w:rPr>
      <w:sz w:val="22"/>
      <w:szCs w:val="22"/>
    </w:rPr>
  </w:style>
  <w:style w:type="character" w:customStyle="1" w:styleId="Heading8Char">
    <w:name w:val="Heading 8 Char"/>
    <w:link w:val="Heading8"/>
    <w:locked/>
    <w:rsid w:val="00DB1B5B"/>
    <w:rPr>
      <w:sz w:val="22"/>
      <w:szCs w:val="22"/>
    </w:rPr>
  </w:style>
  <w:style w:type="character" w:customStyle="1" w:styleId="Heading9Char">
    <w:name w:val="Heading 9 Char"/>
    <w:link w:val="Heading9"/>
    <w:locked/>
    <w:rsid w:val="00DB1B5B"/>
    <w:rPr>
      <w:rFonts w:cs="Arial"/>
    </w:rPr>
  </w:style>
  <w:style w:type="paragraph" w:styleId="BodyText">
    <w:name w:val="Body Text"/>
    <w:basedOn w:val="Normal"/>
    <w:link w:val="BodyTextChar"/>
    <w:uiPriority w:val="99"/>
    <w:pPr>
      <w:spacing w:after="160"/>
    </w:pPr>
  </w:style>
  <w:style w:type="character" w:customStyle="1" w:styleId="BodyTextChar">
    <w:name w:val="Body Text Char"/>
    <w:basedOn w:val="DefaultParagraphFont"/>
    <w:link w:val="BodyText"/>
    <w:uiPriority w:val="99"/>
    <w:semiHidden/>
    <w:locked/>
    <w:rPr>
      <w:rFonts w:ascii="Book Antiqua" w:hAnsi="Book Antiqua" w:cs="Times New Roman"/>
      <w:sz w:val="22"/>
    </w:rPr>
  </w:style>
  <w:style w:type="paragraph" w:customStyle="1" w:styleId="Bullet">
    <w:name w:val="Bullet"/>
    <w:basedOn w:val="BodyText"/>
    <w:next w:val="BodyText"/>
  </w:style>
  <w:style w:type="character" w:styleId="CommentReference">
    <w:name w:val="annotation reference"/>
    <w:basedOn w:val="DefaultParagraphFont"/>
    <w:uiPriority w:val="99"/>
    <w:semiHidden/>
    <w:rPr>
      <w:rFonts w:ascii="Arial" w:hAnsi="Arial" w:cs="Times New Roman"/>
      <w:color w:val="FF0000"/>
      <w:position w:val="6"/>
      <w:sz w:val="20"/>
    </w:rPr>
  </w:style>
  <w:style w:type="paragraph" w:styleId="CommentText">
    <w:name w:val="annotation text"/>
    <w:basedOn w:val="Normal"/>
    <w:link w:val="CommentTextChar"/>
    <w:uiPriority w:val="99"/>
    <w:semiHidden/>
    <w:pPr>
      <w:spacing w:before="120"/>
    </w:pPr>
    <w:rPr>
      <w:rFonts w:ascii="Arial" w:hAnsi="Arial"/>
    </w:rPr>
  </w:style>
  <w:style w:type="character" w:customStyle="1" w:styleId="CommentTextChar">
    <w:name w:val="Comment Text Char"/>
    <w:basedOn w:val="DefaultParagraphFont"/>
    <w:link w:val="CommentText"/>
    <w:uiPriority w:val="99"/>
    <w:semiHidden/>
    <w:locked/>
    <w:rPr>
      <w:rFonts w:ascii="Book Antiqua" w:hAnsi="Book Antiqua" w:cs="Times New Roman"/>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rsid w:val="00447D83"/>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uiPriority w:val="99"/>
    <w:pPr>
      <w:spacing w:after="120"/>
      <w:ind w:left="1440" w:right="1440"/>
    </w:pPr>
  </w:style>
  <w:style w:type="paragraph" w:customStyle="1" w:styleId="Contents">
    <w:name w:val="Contents"/>
    <w:basedOn w:val="Heading1"/>
    <w:next w:val="BodyText"/>
  </w:style>
  <w:style w:type="paragraph" w:styleId="Footer">
    <w:name w:val="footer"/>
    <w:basedOn w:val="Normal"/>
    <w:link w:val="FooterChar"/>
    <w:uiPriority w:val="99"/>
    <w:pPr>
      <w:tabs>
        <w:tab w:val="right" w:pos="9000"/>
      </w:tabs>
    </w:pPr>
    <w:rPr>
      <w:rFonts w:ascii="Arial Narrow" w:hAnsi="Arial Narrow"/>
      <w:caps/>
      <w:sz w:val="14"/>
    </w:rPr>
  </w:style>
  <w:style w:type="character" w:customStyle="1" w:styleId="FooterChar">
    <w:name w:val="Footer Char"/>
    <w:basedOn w:val="DefaultParagraphFont"/>
    <w:link w:val="Footer"/>
    <w:uiPriority w:val="99"/>
    <w:semiHidden/>
    <w:locked/>
    <w:rPr>
      <w:rFonts w:ascii="Book Antiqua" w:hAnsi="Book Antiqua" w:cs="Times New Roman"/>
      <w:sz w:val="22"/>
    </w:rPr>
  </w:style>
  <w:style w:type="character" w:styleId="FootnoteReference">
    <w:name w:val="footnote reference"/>
    <w:basedOn w:val="DefaultParagraphFont"/>
    <w:uiPriority w:val="99"/>
    <w:semiHidden/>
    <w:rPr>
      <w:rFonts w:ascii="Arial" w:hAnsi="Arial" w:cs="Times New Roman"/>
      <w:spacing w:val="0"/>
      <w:position w:val="6"/>
      <w:sz w:val="16"/>
    </w:rPr>
  </w:style>
  <w:style w:type="paragraph" w:styleId="FootnoteText">
    <w:name w:val="footnote text"/>
    <w:basedOn w:val="BodyText"/>
    <w:link w:val="FootnoteTextChar"/>
    <w:uiPriority w:val="99"/>
    <w:semiHidden/>
    <w:pPr>
      <w:spacing w:after="0"/>
    </w:pPr>
    <w:rPr>
      <w:rFonts w:ascii="Arial" w:hAnsi="Arial"/>
      <w:sz w:val="16"/>
    </w:rPr>
  </w:style>
  <w:style w:type="character" w:customStyle="1" w:styleId="FootnoteTextChar">
    <w:name w:val="Footnote Text Char"/>
    <w:basedOn w:val="DefaultParagraphFont"/>
    <w:link w:val="FootnoteText"/>
    <w:uiPriority w:val="99"/>
    <w:semiHidden/>
    <w:locked/>
    <w:rPr>
      <w:rFonts w:ascii="Book Antiqua" w:hAnsi="Book Antiqua" w:cs="Times New Roman"/>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character" w:customStyle="1" w:styleId="HeaderChar">
    <w:name w:val="Header Char"/>
    <w:basedOn w:val="DefaultParagraphFont"/>
    <w:link w:val="Header"/>
    <w:uiPriority w:val="99"/>
    <w:semiHidden/>
    <w:locked/>
    <w:rPr>
      <w:rFonts w:ascii="Book Antiqua" w:hAnsi="Book Antiqua" w:cs="Times New Roman"/>
      <w:sz w:val="22"/>
    </w:rPr>
  </w:style>
  <w:style w:type="paragraph" w:styleId="NormalIndent">
    <w:name w:val="Normal Indent"/>
    <w:basedOn w:val="Normal"/>
    <w:uiPriority w:val="99"/>
    <w:pPr>
      <w:ind w:left="360"/>
    </w:pPr>
  </w:style>
  <w:style w:type="paragraph" w:customStyle="1" w:styleId="Number">
    <w:name w:val="Number"/>
    <w:basedOn w:val="BodyText"/>
    <w:next w:val="BodyText"/>
    <w:pPr>
      <w:spacing w:after="0"/>
      <w:ind w:left="360" w:hanging="360"/>
    </w:pPr>
  </w:style>
  <w:style w:type="character" w:styleId="PageNumber">
    <w:name w:val="page number"/>
    <w:basedOn w:val="DefaultParagraphFont"/>
    <w:uiPriority w:val="99"/>
    <w:rPr>
      <w:rFonts w:cs="Times New Roman"/>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B1B5B"/>
    <w:pPr>
      <w:keepNext/>
      <w:spacing w:before="160" w:after="30"/>
    </w:pPr>
    <w:rPr>
      <w:rFonts w:ascii="Arial Narrow" w:hAnsi="Arial Narrow"/>
      <w:b/>
      <w:sz w:val="20"/>
      <w:szCs w:val="20"/>
    </w:rPr>
  </w:style>
  <w:style w:type="character" w:customStyle="1" w:styleId="TitleChar">
    <w:name w:val="Title Char"/>
    <w:link w:val="Title"/>
    <w:locked/>
    <w:rsid w:val="00DB1B5B"/>
    <w:rPr>
      <w:rFonts w:ascii="Arial Narrow" w:hAnsi="Arial Narrow"/>
      <w:b/>
    </w:rPr>
  </w:style>
  <w:style w:type="paragraph" w:styleId="TOC1">
    <w:name w:val="toc 1"/>
    <w:basedOn w:val="BodyText"/>
    <w:next w:val="TOC2"/>
    <w:autoRedefine/>
    <w:uiPriority w:val="39"/>
    <w:semiHidden/>
    <w:pPr>
      <w:tabs>
        <w:tab w:val="right" w:leader="dot" w:pos="8640"/>
      </w:tabs>
      <w:spacing w:after="0"/>
    </w:pPr>
    <w:rPr>
      <w:b/>
    </w:rPr>
  </w:style>
  <w:style w:type="paragraph" w:styleId="TOC2">
    <w:name w:val="toc 2"/>
    <w:basedOn w:val="TOC1"/>
    <w:next w:val="TOC3"/>
    <w:autoRedefine/>
    <w:uiPriority w:val="39"/>
    <w:semiHidden/>
    <w:pPr>
      <w:tabs>
        <w:tab w:val="left" w:pos="1008"/>
      </w:tabs>
      <w:ind w:left="720"/>
    </w:pPr>
    <w:rPr>
      <w:b w:val="0"/>
    </w:rPr>
  </w:style>
  <w:style w:type="paragraph" w:styleId="TOC3">
    <w:name w:val="toc 3"/>
    <w:basedOn w:val="TOC2"/>
    <w:autoRedefine/>
    <w:uiPriority w:val="39"/>
    <w:semiHidden/>
    <w:pPr>
      <w:tabs>
        <w:tab w:val="clear" w:pos="1008"/>
        <w:tab w:val="left" w:pos="1728"/>
      </w:tabs>
      <w:ind w:left="1440"/>
    </w:pPr>
  </w:style>
  <w:style w:type="paragraph" w:styleId="ListBullet">
    <w:name w:val="List Bullet"/>
    <w:basedOn w:val="Bullet"/>
    <w:autoRedefine/>
    <w:uiPriority w:val="99"/>
    <w:pPr>
      <w:numPr>
        <w:numId w:val="23"/>
      </w:numPr>
      <w:tabs>
        <w:tab w:val="num" w:pos="720"/>
      </w:tabs>
      <w:ind w:left="720" w:hanging="720"/>
    </w:pPr>
  </w:style>
  <w:style w:type="paragraph" w:styleId="TOC4">
    <w:name w:val="toc 4"/>
    <w:basedOn w:val="TOC3"/>
    <w:next w:val="TOC5"/>
    <w:autoRedefine/>
    <w:uiPriority w:val="39"/>
    <w:semiHidden/>
    <w:pPr>
      <w:tabs>
        <w:tab w:val="left" w:pos="2880"/>
      </w:tabs>
      <w:ind w:left="2160"/>
    </w:pPr>
  </w:style>
  <w:style w:type="paragraph" w:styleId="TOC5">
    <w:name w:val="toc 5"/>
    <w:basedOn w:val="Normal"/>
    <w:next w:val="Normal"/>
    <w:autoRedefine/>
    <w:uiPriority w:val="39"/>
    <w:semiHidden/>
    <w:pPr>
      <w:ind w:left="880"/>
    </w:pPr>
  </w:style>
  <w:style w:type="paragraph" w:customStyle="1" w:styleId="Exhibit--Caption">
    <w:name w:val="Exhibit--Caption"/>
    <w:basedOn w:val="Exhibit--Title"/>
    <w:next w:val="BodyText"/>
    <w:rPr>
      <w:i/>
    </w:rPr>
  </w:style>
  <w:style w:type="character" w:customStyle="1" w:styleId="Main-HeadChar">
    <w:name w:val="Main-Head Char"/>
    <w:basedOn w:val="DefaultParagraphFont"/>
    <w:link w:val="Main-Head"/>
    <w:locked/>
    <w:rsid w:val="00AA040C"/>
    <w:rPr>
      <w:rFonts w:ascii="Arial Narrow" w:hAnsi="Arial Narrow" w:cs="Times New Roman"/>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uiPriority w:val="99"/>
    <w:semiHidden/>
    <w:rsid w:val="00410ED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NormalTableText">
    <w:name w:val="Normal Table Text"/>
    <w:basedOn w:val="Normal"/>
    <w:rsid w:val="00C552B8"/>
    <w:pPr>
      <w:widowControl w:val="0"/>
      <w:spacing w:before="60" w:after="60"/>
    </w:pPr>
    <w:rPr>
      <w:rFonts w:ascii="Arial" w:hAnsi="Arial"/>
      <w:sz w:val="20"/>
      <w:lang w:val="en-GB"/>
    </w:rPr>
  </w:style>
  <w:style w:type="paragraph" w:customStyle="1" w:styleId="TableHeading">
    <w:name w:val="Table Heading"/>
    <w:basedOn w:val="Normal"/>
    <w:rsid w:val="00C552B8"/>
    <w:pPr>
      <w:widowControl w:val="0"/>
      <w:spacing w:before="60" w:after="60"/>
    </w:pPr>
    <w:rPr>
      <w:rFonts w:ascii="Arial" w:hAnsi="Arial"/>
      <w:b/>
      <w:sz w:val="20"/>
      <w:lang w:val="en-GB"/>
    </w:rPr>
  </w:style>
  <w:style w:type="paragraph" w:styleId="ListParagraph">
    <w:name w:val="List Paragraph"/>
    <w:basedOn w:val="Normal"/>
    <w:uiPriority w:val="34"/>
    <w:qFormat/>
    <w:rsid w:val="00DB1B5B"/>
    <w:pPr>
      <w:ind w:left="720"/>
      <w:contextualSpacing/>
    </w:pPr>
  </w:style>
  <w:style w:type="character" w:styleId="Strong">
    <w:name w:val="Strong"/>
    <w:qFormat/>
    <w:rsid w:val="00DB1B5B"/>
    <w:rPr>
      <w:b/>
    </w:rPr>
  </w:style>
  <w:style w:type="paragraph" w:styleId="Revision">
    <w:name w:val="Revision"/>
    <w:hidden/>
    <w:uiPriority w:val="99"/>
    <w:semiHidden/>
    <w:rsid w:val="00E820FF"/>
    <w:rPr>
      <w:sz w:val="22"/>
      <w:szCs w:val="22"/>
    </w:rPr>
  </w:style>
  <w:style w:type="paragraph" w:styleId="CommentSubject">
    <w:name w:val="annotation subject"/>
    <w:basedOn w:val="CommentText"/>
    <w:next w:val="CommentText"/>
    <w:link w:val="CommentSubjectChar"/>
    <w:semiHidden/>
    <w:unhideWhenUsed/>
    <w:rsid w:val="00E820FF"/>
    <w:pPr>
      <w:spacing w:before="0"/>
    </w:pPr>
    <w:rPr>
      <w:rFonts w:ascii="Calibri" w:hAnsi="Calibri"/>
      <w:b/>
      <w:bCs/>
      <w:sz w:val="20"/>
      <w:szCs w:val="20"/>
    </w:rPr>
  </w:style>
  <w:style w:type="character" w:customStyle="1" w:styleId="CommentSubjectChar">
    <w:name w:val="Comment Subject Char"/>
    <w:basedOn w:val="CommentTextChar"/>
    <w:link w:val="CommentSubject"/>
    <w:semiHidden/>
    <w:rsid w:val="00E820FF"/>
    <w:rPr>
      <w:rFonts w:ascii="Book Antiqua" w:hAnsi="Book Antiqua"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43966">
      <w:marLeft w:val="0"/>
      <w:marRight w:val="0"/>
      <w:marTop w:val="0"/>
      <w:marBottom w:val="0"/>
      <w:divBdr>
        <w:top w:val="none" w:sz="0" w:space="0" w:color="auto"/>
        <w:left w:val="none" w:sz="0" w:space="0" w:color="auto"/>
        <w:bottom w:val="none" w:sz="0" w:space="0" w:color="auto"/>
        <w:right w:val="none" w:sz="0" w:space="0" w:color="auto"/>
      </w:divBdr>
    </w:div>
    <w:div w:id="1452243967">
      <w:marLeft w:val="0"/>
      <w:marRight w:val="0"/>
      <w:marTop w:val="0"/>
      <w:marBottom w:val="0"/>
      <w:divBdr>
        <w:top w:val="none" w:sz="0" w:space="0" w:color="auto"/>
        <w:left w:val="none" w:sz="0" w:space="0" w:color="auto"/>
        <w:bottom w:val="none" w:sz="0" w:space="0" w:color="auto"/>
        <w:right w:val="none" w:sz="0" w:space="0" w:color="auto"/>
      </w:divBdr>
    </w:div>
    <w:div w:id="14522439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F1459E6B-EA3E-40FD-840D-2168D844A412}">
  <ds:schemaRefs>
    <ds:schemaRef ds:uri="http://schemas.microsoft.com/sharepoint/v3/contenttype/forms"/>
  </ds:schemaRefs>
</ds:datastoreItem>
</file>

<file path=customXml/itemProps2.xml><?xml version="1.0" encoding="utf-8"?>
<ds:datastoreItem xmlns:ds="http://schemas.openxmlformats.org/officeDocument/2006/customXml" ds:itemID="{186C53AE-B024-4049-9A08-4A26DFCAE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A571B4-ADB2-4966-A4C9-881800F2CB4E}">
  <ds:schemaRefs>
    <ds:schemaRef ds:uri="eca966e5-22d2-4363-85bc-032a97ef399f"/>
    <ds:schemaRef ds:uri="http://schemas.microsoft.com/office/2006/metadata/properties"/>
    <ds:schemaRef ds:uri="fc026acd-ce08-4cd6-8fcf-3379e1510d35"/>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 ds:uri="http://purl.org/dc/elements/1.1/"/>
    <ds:schemaRef ds:uri="http://schemas.openxmlformats.org/package/2006/metadata/core-properties"/>
    <ds:schemaRef ds:uri="3CC440CB-D4A8-4CBB-9B7B-37F17F6BDE64"/>
    <ds:schemaRef ds:uri="0ec7f28d-cd0c-40e6-964d-0ae9d476b302"/>
    <ds:schemaRef ds:uri="af1f8764-4995-491b-b84b-b5351a80ccae"/>
    <ds:schemaRef ds:uri="3cc440cb-d4a8-4cbb-9b7b-37f17f6bde64"/>
    <ds:schemaRef ds:uri="http://schemas.microsoft.com/sharepoint/v3/fields"/>
    <ds:schemaRef ds:uri="842cd523-47d6-43d6-8211-471f8d7272d8"/>
    <ds:schemaRef ds:uri="d6d05743-d6d0-46ac-98bc-99f29ab3bca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4</TotalTime>
  <Pages>11</Pages>
  <Words>4781</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01600_Material_and_Equipment (Dec 14, 2015)</vt:lpstr>
    </vt:vector>
  </TitlesOfParts>
  <Company>Regional Municipality of York</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01600_Material_and_Equipment (Dec 14, 2015)</dc:title>
  <dc:creator>Adley-McGinnis, Andrea</dc:creator>
  <cp:lastModifiedBy>Johnny Pang</cp:lastModifiedBy>
  <cp:revision>3</cp:revision>
  <cp:lastPrinted>2006-08-29T18:41:00Z</cp:lastPrinted>
  <dcterms:created xsi:type="dcterms:W3CDTF">2022-10-27T14:10:00Z</dcterms:created>
  <dcterms:modified xsi:type="dcterms:W3CDTF">2022-11-30T12:42:00Z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abbfaed2-255f-46c8-90ce-b79cf66b01ea</vt:lpwstr>
  </property>
  <property fmtid="{D5CDD505-2E9C-101B-9397-08002B2CF9AE}" pid="5" name="URL">
    <vt:lpwstr/>
  </property>
  <property fmtid="{D5CDD505-2E9C-101B-9397-08002B2CF9AE}" pid="6" name="Office">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y fmtid="{D5CDD505-2E9C-101B-9397-08002B2CF9AE}" pid="11" name="Communications">
    <vt:lpwstr/>
  </property>
</Properties>
</file>