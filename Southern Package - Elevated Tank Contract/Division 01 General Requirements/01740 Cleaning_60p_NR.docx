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jc w:val="center"/>
        <w:tblLayout w:type="fixed"/>
        <w:tblLook w:val="0000" w:firstRow="0" w:lastRow="0" w:firstColumn="0" w:lastColumn="0" w:noHBand="0" w:noVBand="0"/>
      </w:tblPr>
      <w:tblGrid>
        <w:gridCol w:w="1004"/>
        <w:gridCol w:w="2160"/>
        <w:gridCol w:w="5683"/>
      </w:tblGrid>
      <w:tr w:rsidR="00A3214F" w:rsidRPr="002C3057" w:rsidDel="002963A7" w14:paraId="0A4A1803" w14:textId="77777777" w:rsidTr="001E183F">
        <w:trPr>
          <w:cantSplit/>
          <w:jc w:val="center"/>
          <w:del w:id="0" w:author="Liam Sykes" w:date="2022-03-21T15:58:00Z"/>
        </w:trPr>
        <w:tc>
          <w:tcPr>
            <w:tcW w:w="1004" w:type="dxa"/>
            <w:tcBorders>
              <w:top w:val="double" w:sz="6" w:space="0" w:color="auto"/>
              <w:left w:val="double" w:sz="6" w:space="0" w:color="auto"/>
              <w:bottom w:val="single" w:sz="6" w:space="0" w:color="auto"/>
              <w:right w:val="single" w:sz="6" w:space="0" w:color="auto"/>
            </w:tcBorders>
          </w:tcPr>
          <w:p w14:paraId="64FA40F5" w14:textId="77777777" w:rsidR="00A3214F" w:rsidRPr="002C3057" w:rsidDel="002963A7" w:rsidRDefault="00A3214F" w:rsidP="001E183F">
            <w:pPr>
              <w:pStyle w:val="TableHeading"/>
              <w:rPr>
                <w:del w:id="1" w:author="Liam Sykes" w:date="2022-03-21T15:58:00Z"/>
                <w:rFonts w:ascii="Calibri" w:hAnsi="Calibri"/>
                <w:sz w:val="22"/>
              </w:rPr>
            </w:pPr>
            <w:del w:id="2" w:author="Liam Sykes" w:date="2022-03-21T15:58:00Z">
              <w:r w:rsidRPr="002C3057" w:rsidDel="002963A7">
                <w:rPr>
                  <w:rFonts w:ascii="Calibri" w:hAnsi="Calibri"/>
                  <w:sz w:val="22"/>
                </w:rPr>
                <w:delText>Version</w:delText>
              </w:r>
            </w:del>
          </w:p>
        </w:tc>
        <w:tc>
          <w:tcPr>
            <w:tcW w:w="2160" w:type="dxa"/>
            <w:tcBorders>
              <w:top w:val="double" w:sz="6" w:space="0" w:color="auto"/>
              <w:left w:val="single" w:sz="6" w:space="0" w:color="auto"/>
              <w:bottom w:val="single" w:sz="6" w:space="0" w:color="auto"/>
              <w:right w:val="single" w:sz="6" w:space="0" w:color="auto"/>
            </w:tcBorders>
          </w:tcPr>
          <w:p w14:paraId="6F9AE2F9" w14:textId="77777777" w:rsidR="00A3214F" w:rsidRPr="002C3057" w:rsidDel="002963A7" w:rsidRDefault="00A3214F" w:rsidP="001E183F">
            <w:pPr>
              <w:pStyle w:val="TableHeading"/>
              <w:rPr>
                <w:del w:id="3" w:author="Liam Sykes" w:date="2022-03-21T15:58:00Z"/>
                <w:rFonts w:ascii="Calibri" w:hAnsi="Calibri"/>
                <w:sz w:val="22"/>
              </w:rPr>
            </w:pPr>
            <w:del w:id="4" w:author="Liam Sykes" w:date="2022-03-21T15:58:00Z">
              <w:r w:rsidRPr="002C3057" w:rsidDel="002963A7">
                <w:rPr>
                  <w:rFonts w:ascii="Calibri" w:hAnsi="Calibri"/>
                  <w:sz w:val="22"/>
                </w:rPr>
                <w:delText>Date</w:delText>
              </w:r>
            </w:del>
          </w:p>
        </w:tc>
        <w:tc>
          <w:tcPr>
            <w:tcW w:w="5683" w:type="dxa"/>
            <w:tcBorders>
              <w:top w:val="double" w:sz="6" w:space="0" w:color="auto"/>
              <w:left w:val="single" w:sz="6" w:space="0" w:color="auto"/>
              <w:bottom w:val="single" w:sz="6" w:space="0" w:color="auto"/>
              <w:right w:val="double" w:sz="6" w:space="0" w:color="auto"/>
            </w:tcBorders>
          </w:tcPr>
          <w:p w14:paraId="240260D9" w14:textId="77777777" w:rsidR="00A3214F" w:rsidRPr="002C3057" w:rsidDel="002963A7" w:rsidRDefault="00A3214F" w:rsidP="001E183F">
            <w:pPr>
              <w:pStyle w:val="TableHeading"/>
              <w:rPr>
                <w:del w:id="5" w:author="Liam Sykes" w:date="2022-03-21T15:58:00Z"/>
                <w:rFonts w:ascii="Calibri" w:hAnsi="Calibri"/>
                <w:sz w:val="22"/>
              </w:rPr>
            </w:pPr>
            <w:del w:id="6" w:author="Liam Sykes" w:date="2022-03-21T15:58:00Z">
              <w:r w:rsidRPr="002C3057" w:rsidDel="002963A7">
                <w:rPr>
                  <w:rFonts w:ascii="Calibri" w:hAnsi="Calibri"/>
                  <w:sz w:val="22"/>
                </w:rPr>
                <w:delText>Description of Revisions</w:delText>
              </w:r>
            </w:del>
          </w:p>
        </w:tc>
      </w:tr>
      <w:tr w:rsidR="00A3214F" w:rsidRPr="002C3057" w:rsidDel="002963A7" w14:paraId="557692B8" w14:textId="77777777" w:rsidTr="001E183F">
        <w:trPr>
          <w:cantSplit/>
          <w:jc w:val="center"/>
          <w:del w:id="7" w:author="Liam Sykes" w:date="2022-03-21T15:58:00Z"/>
        </w:trPr>
        <w:tc>
          <w:tcPr>
            <w:tcW w:w="1004" w:type="dxa"/>
            <w:tcBorders>
              <w:top w:val="single" w:sz="6" w:space="0" w:color="auto"/>
              <w:left w:val="double" w:sz="6" w:space="0" w:color="auto"/>
              <w:bottom w:val="single" w:sz="6" w:space="0" w:color="auto"/>
              <w:right w:val="single" w:sz="6" w:space="0" w:color="auto"/>
            </w:tcBorders>
          </w:tcPr>
          <w:p w14:paraId="5787E0E3" w14:textId="77777777" w:rsidR="00A3214F" w:rsidRPr="002C3057" w:rsidDel="002963A7" w:rsidRDefault="00A3214F" w:rsidP="001E183F">
            <w:pPr>
              <w:pStyle w:val="NormalTableText"/>
              <w:rPr>
                <w:del w:id="8" w:author="Liam Sykes" w:date="2022-03-21T15:58:00Z"/>
                <w:rFonts w:ascii="Calibri" w:hAnsi="Calibri"/>
                <w:sz w:val="22"/>
              </w:rPr>
            </w:pPr>
            <w:del w:id="9" w:author="Liam Sykes" w:date="2022-03-21T15:58:00Z">
              <w:r w:rsidRPr="002C3057" w:rsidDel="002963A7">
                <w:rPr>
                  <w:rFonts w:ascii="Calibri" w:hAnsi="Calibri"/>
                  <w:sz w:val="22"/>
                </w:rPr>
                <w:delText>1</w:delText>
              </w:r>
            </w:del>
          </w:p>
        </w:tc>
        <w:tc>
          <w:tcPr>
            <w:tcW w:w="2160" w:type="dxa"/>
            <w:tcBorders>
              <w:top w:val="single" w:sz="6" w:space="0" w:color="auto"/>
              <w:left w:val="single" w:sz="6" w:space="0" w:color="auto"/>
              <w:bottom w:val="single" w:sz="6" w:space="0" w:color="auto"/>
              <w:right w:val="single" w:sz="6" w:space="0" w:color="auto"/>
            </w:tcBorders>
          </w:tcPr>
          <w:p w14:paraId="12CB4E57" w14:textId="77777777" w:rsidR="00A3214F" w:rsidRPr="002C3057" w:rsidDel="002963A7" w:rsidRDefault="00A3214F" w:rsidP="001E183F">
            <w:pPr>
              <w:pStyle w:val="NormalTableText"/>
              <w:rPr>
                <w:del w:id="10" w:author="Liam Sykes" w:date="2022-03-21T15:58:00Z"/>
                <w:rFonts w:ascii="Calibri" w:hAnsi="Calibri"/>
                <w:sz w:val="22"/>
              </w:rPr>
            </w:pPr>
            <w:del w:id="11" w:author="Liam Sykes" w:date="2022-03-21T15:58:00Z">
              <w:r w:rsidRPr="002C3057" w:rsidDel="002963A7">
                <w:rPr>
                  <w:rFonts w:ascii="Calibri" w:hAnsi="Calibri"/>
                  <w:sz w:val="22"/>
                </w:rPr>
                <w:delText>August 3</w:delText>
              </w:r>
              <w:r w:rsidR="00D07A0C" w:rsidRPr="002C3057" w:rsidDel="002963A7">
                <w:rPr>
                  <w:rFonts w:ascii="Calibri" w:hAnsi="Calibri"/>
                  <w:sz w:val="22"/>
                </w:rPr>
                <w:delText>0</w:delText>
              </w:r>
              <w:r w:rsidRPr="002C3057" w:rsidDel="002963A7">
                <w:rPr>
                  <w:rFonts w:ascii="Calibri" w:hAnsi="Calibri"/>
                  <w:sz w:val="22"/>
                </w:rPr>
                <w:delText>, 2006</w:delText>
              </w:r>
            </w:del>
          </w:p>
        </w:tc>
        <w:tc>
          <w:tcPr>
            <w:tcW w:w="5683" w:type="dxa"/>
            <w:tcBorders>
              <w:top w:val="single" w:sz="6" w:space="0" w:color="auto"/>
              <w:left w:val="single" w:sz="6" w:space="0" w:color="auto"/>
              <w:bottom w:val="single" w:sz="6" w:space="0" w:color="auto"/>
              <w:right w:val="double" w:sz="6" w:space="0" w:color="auto"/>
            </w:tcBorders>
          </w:tcPr>
          <w:p w14:paraId="1C892C56" w14:textId="77777777" w:rsidR="00A3214F" w:rsidRPr="002C3057" w:rsidDel="002963A7" w:rsidRDefault="00A3214F" w:rsidP="001E183F">
            <w:pPr>
              <w:pStyle w:val="NormalTableText"/>
              <w:rPr>
                <w:del w:id="12" w:author="Liam Sykes" w:date="2022-03-21T15:58:00Z"/>
                <w:rFonts w:ascii="Calibri" w:hAnsi="Calibri"/>
                <w:sz w:val="22"/>
              </w:rPr>
            </w:pPr>
            <w:del w:id="13" w:author="Liam Sykes" w:date="2022-03-21T15:58:00Z">
              <w:r w:rsidRPr="002C3057" w:rsidDel="002963A7">
                <w:rPr>
                  <w:rFonts w:ascii="Calibri" w:hAnsi="Calibri"/>
                  <w:sz w:val="22"/>
                </w:rPr>
                <w:delText>Approved final document.</w:delText>
              </w:r>
            </w:del>
          </w:p>
        </w:tc>
      </w:tr>
      <w:tr w:rsidR="001133F7" w:rsidRPr="002C3057" w:rsidDel="002963A7" w14:paraId="0E2A1EEC" w14:textId="77777777" w:rsidTr="001E183F">
        <w:trPr>
          <w:cantSplit/>
          <w:jc w:val="center"/>
          <w:del w:id="14" w:author="Liam Sykes" w:date="2022-03-21T15:58:00Z"/>
        </w:trPr>
        <w:tc>
          <w:tcPr>
            <w:tcW w:w="1004" w:type="dxa"/>
            <w:tcBorders>
              <w:top w:val="single" w:sz="6" w:space="0" w:color="auto"/>
              <w:left w:val="double" w:sz="6" w:space="0" w:color="auto"/>
              <w:bottom w:val="single" w:sz="6" w:space="0" w:color="auto"/>
              <w:right w:val="single" w:sz="6" w:space="0" w:color="auto"/>
            </w:tcBorders>
          </w:tcPr>
          <w:p w14:paraId="40E76E84" w14:textId="77777777" w:rsidR="001133F7" w:rsidRPr="002C3057" w:rsidDel="002963A7" w:rsidRDefault="001133F7" w:rsidP="001E183F">
            <w:pPr>
              <w:pStyle w:val="TableHeading"/>
              <w:rPr>
                <w:del w:id="15" w:author="Liam Sykes" w:date="2022-03-21T15:58:00Z"/>
                <w:rFonts w:ascii="Calibri" w:hAnsi="Calibri"/>
                <w:b w:val="0"/>
                <w:sz w:val="22"/>
              </w:rPr>
            </w:pPr>
            <w:del w:id="16" w:author="Liam Sykes" w:date="2022-03-21T15:58:00Z">
              <w:r w:rsidRPr="002C3057" w:rsidDel="002963A7">
                <w:rPr>
                  <w:rFonts w:ascii="Calibri" w:hAnsi="Calibri"/>
                  <w:b w:val="0"/>
                  <w:sz w:val="22"/>
                </w:rPr>
                <w:delText>2</w:delText>
              </w:r>
            </w:del>
          </w:p>
        </w:tc>
        <w:tc>
          <w:tcPr>
            <w:tcW w:w="2160" w:type="dxa"/>
            <w:tcBorders>
              <w:top w:val="single" w:sz="6" w:space="0" w:color="auto"/>
              <w:left w:val="single" w:sz="6" w:space="0" w:color="auto"/>
              <w:bottom w:val="single" w:sz="6" w:space="0" w:color="auto"/>
              <w:right w:val="single" w:sz="6" w:space="0" w:color="auto"/>
            </w:tcBorders>
          </w:tcPr>
          <w:p w14:paraId="09879759" w14:textId="77777777" w:rsidR="001133F7" w:rsidRPr="002C3057" w:rsidDel="002963A7" w:rsidRDefault="001133F7" w:rsidP="001E183F">
            <w:pPr>
              <w:pStyle w:val="TableHeading"/>
              <w:rPr>
                <w:del w:id="17" w:author="Liam Sykes" w:date="2022-03-21T15:58:00Z"/>
                <w:rFonts w:ascii="Calibri" w:hAnsi="Calibri"/>
                <w:b w:val="0"/>
                <w:sz w:val="22"/>
              </w:rPr>
            </w:pPr>
            <w:del w:id="18" w:author="Liam Sykes" w:date="2022-03-21T15:58:00Z">
              <w:r w:rsidRPr="002C3057" w:rsidDel="002963A7">
                <w:rPr>
                  <w:rFonts w:ascii="Calibri" w:hAnsi="Calibri"/>
                  <w:b w:val="0"/>
                  <w:sz w:val="22"/>
                </w:rPr>
                <w:delText>September 27, 2007</w:delText>
              </w:r>
            </w:del>
          </w:p>
        </w:tc>
        <w:tc>
          <w:tcPr>
            <w:tcW w:w="5683" w:type="dxa"/>
            <w:tcBorders>
              <w:top w:val="single" w:sz="6" w:space="0" w:color="auto"/>
              <w:left w:val="single" w:sz="6" w:space="0" w:color="auto"/>
              <w:bottom w:val="single" w:sz="6" w:space="0" w:color="auto"/>
              <w:right w:val="double" w:sz="6" w:space="0" w:color="auto"/>
            </w:tcBorders>
          </w:tcPr>
          <w:p w14:paraId="31C5D932" w14:textId="77777777" w:rsidR="001133F7" w:rsidRPr="002C3057" w:rsidDel="002963A7" w:rsidRDefault="001133F7" w:rsidP="001E183F">
            <w:pPr>
              <w:pStyle w:val="TableHeading"/>
              <w:rPr>
                <w:del w:id="19" w:author="Liam Sykes" w:date="2022-03-21T15:58:00Z"/>
                <w:rFonts w:ascii="Calibri" w:hAnsi="Calibri"/>
                <w:b w:val="0"/>
                <w:sz w:val="22"/>
              </w:rPr>
            </w:pPr>
            <w:del w:id="20" w:author="Liam Sykes" w:date="2022-03-21T15:58:00Z">
              <w:r w:rsidRPr="002C3057" w:rsidDel="002963A7">
                <w:rPr>
                  <w:rFonts w:ascii="Calibri" w:hAnsi="Calibri"/>
                  <w:b w:val="0"/>
                  <w:sz w:val="22"/>
                </w:rPr>
                <w:delText>Minor revisions by Legal Services</w:delText>
              </w:r>
            </w:del>
          </w:p>
        </w:tc>
      </w:tr>
      <w:tr w:rsidR="001133F7" w:rsidRPr="002C3057" w:rsidDel="002963A7" w14:paraId="036055A6" w14:textId="77777777" w:rsidTr="001E183F">
        <w:trPr>
          <w:cantSplit/>
          <w:trHeight w:val="65"/>
          <w:jc w:val="center"/>
          <w:del w:id="21" w:author="Liam Sykes" w:date="2022-03-21T15:58:00Z"/>
        </w:trPr>
        <w:tc>
          <w:tcPr>
            <w:tcW w:w="1004" w:type="dxa"/>
            <w:tcBorders>
              <w:top w:val="single" w:sz="6" w:space="0" w:color="auto"/>
              <w:left w:val="double" w:sz="6" w:space="0" w:color="auto"/>
              <w:bottom w:val="single" w:sz="6" w:space="0" w:color="auto"/>
              <w:right w:val="single" w:sz="6" w:space="0" w:color="auto"/>
            </w:tcBorders>
          </w:tcPr>
          <w:p w14:paraId="00F0E95A" w14:textId="77777777" w:rsidR="001133F7" w:rsidRPr="002C3057" w:rsidDel="002963A7" w:rsidRDefault="009123FA" w:rsidP="001E183F">
            <w:pPr>
              <w:pStyle w:val="NormalTableText"/>
              <w:rPr>
                <w:del w:id="22" w:author="Liam Sykes" w:date="2022-03-21T15:58:00Z"/>
                <w:rFonts w:ascii="Calibri" w:hAnsi="Calibri"/>
                <w:sz w:val="22"/>
              </w:rPr>
            </w:pPr>
            <w:del w:id="23" w:author="Liam Sykes" w:date="2022-03-21T15:58:00Z">
              <w:r w:rsidRPr="002C3057" w:rsidDel="002963A7">
                <w:rPr>
                  <w:rFonts w:ascii="Calibri" w:hAnsi="Calibri"/>
                  <w:sz w:val="22"/>
                </w:rPr>
                <w:delText>3</w:delText>
              </w:r>
            </w:del>
          </w:p>
        </w:tc>
        <w:tc>
          <w:tcPr>
            <w:tcW w:w="2160" w:type="dxa"/>
            <w:tcBorders>
              <w:top w:val="single" w:sz="6" w:space="0" w:color="auto"/>
              <w:left w:val="single" w:sz="6" w:space="0" w:color="auto"/>
              <w:bottom w:val="single" w:sz="6" w:space="0" w:color="auto"/>
              <w:right w:val="single" w:sz="6" w:space="0" w:color="auto"/>
            </w:tcBorders>
          </w:tcPr>
          <w:p w14:paraId="3534DC37" w14:textId="77777777" w:rsidR="001133F7" w:rsidRPr="002C3057" w:rsidDel="002963A7" w:rsidRDefault="009123FA" w:rsidP="001E183F">
            <w:pPr>
              <w:pStyle w:val="NormalTableText"/>
              <w:rPr>
                <w:del w:id="24" w:author="Liam Sykes" w:date="2022-03-21T15:58:00Z"/>
                <w:rFonts w:ascii="Calibri" w:hAnsi="Calibri"/>
                <w:sz w:val="22"/>
              </w:rPr>
            </w:pPr>
            <w:del w:id="25" w:author="Liam Sykes" w:date="2022-03-21T15:58:00Z">
              <w:r w:rsidRPr="002C3057" w:rsidDel="002963A7">
                <w:rPr>
                  <w:rFonts w:ascii="Calibri" w:hAnsi="Calibri"/>
                  <w:sz w:val="22"/>
                </w:rPr>
                <w:delText>December 29, 2009</w:delText>
              </w:r>
            </w:del>
          </w:p>
        </w:tc>
        <w:tc>
          <w:tcPr>
            <w:tcW w:w="5683" w:type="dxa"/>
            <w:tcBorders>
              <w:top w:val="single" w:sz="6" w:space="0" w:color="auto"/>
              <w:left w:val="single" w:sz="6" w:space="0" w:color="auto"/>
              <w:bottom w:val="single" w:sz="6" w:space="0" w:color="auto"/>
              <w:right w:val="double" w:sz="6" w:space="0" w:color="auto"/>
            </w:tcBorders>
          </w:tcPr>
          <w:p w14:paraId="47F0FE80" w14:textId="77777777" w:rsidR="001133F7" w:rsidRPr="002C3057" w:rsidDel="002963A7" w:rsidRDefault="009123FA" w:rsidP="001E183F">
            <w:pPr>
              <w:pStyle w:val="NormalTableText"/>
              <w:rPr>
                <w:del w:id="26" w:author="Liam Sykes" w:date="2022-03-21T15:58:00Z"/>
                <w:rFonts w:ascii="Calibri" w:hAnsi="Calibri"/>
                <w:sz w:val="22"/>
              </w:rPr>
            </w:pPr>
            <w:del w:id="27" w:author="Liam Sykes" w:date="2022-03-21T15:58:00Z">
              <w:r w:rsidRPr="002C3057" w:rsidDel="002963A7">
                <w:rPr>
                  <w:rFonts w:ascii="Calibri" w:hAnsi="Calibri"/>
                  <w:sz w:val="22"/>
                </w:rPr>
                <w:delText>Modified ‘Related Sections’</w:delText>
              </w:r>
            </w:del>
          </w:p>
        </w:tc>
      </w:tr>
      <w:tr w:rsidR="00FF5E02" w:rsidRPr="002C3057" w:rsidDel="002963A7" w14:paraId="07C1734F" w14:textId="77777777" w:rsidTr="001E183F">
        <w:trPr>
          <w:cantSplit/>
          <w:trHeight w:val="423"/>
          <w:jc w:val="center"/>
          <w:del w:id="28" w:author="Liam Sykes" w:date="2022-03-21T15:58:00Z"/>
        </w:trPr>
        <w:tc>
          <w:tcPr>
            <w:tcW w:w="1004" w:type="dxa"/>
            <w:tcBorders>
              <w:top w:val="single" w:sz="6" w:space="0" w:color="auto"/>
              <w:left w:val="double" w:sz="6" w:space="0" w:color="auto"/>
              <w:bottom w:val="single" w:sz="6" w:space="0" w:color="auto"/>
              <w:right w:val="single" w:sz="6" w:space="0" w:color="auto"/>
            </w:tcBorders>
          </w:tcPr>
          <w:p w14:paraId="21C274B5" w14:textId="77777777" w:rsidR="00FF5E02" w:rsidRPr="002C3057" w:rsidDel="002963A7" w:rsidRDefault="00FF5E02" w:rsidP="001E183F">
            <w:pPr>
              <w:pStyle w:val="TableHeading"/>
              <w:rPr>
                <w:del w:id="29" w:author="Liam Sykes" w:date="2022-03-21T15:58:00Z"/>
                <w:rFonts w:ascii="Calibri" w:hAnsi="Calibri"/>
                <w:b w:val="0"/>
                <w:sz w:val="22"/>
              </w:rPr>
            </w:pPr>
            <w:del w:id="30" w:author="Liam Sykes" w:date="2022-03-21T15:58:00Z">
              <w:r w:rsidRPr="002C3057" w:rsidDel="002963A7">
                <w:rPr>
                  <w:rFonts w:ascii="Calibri" w:hAnsi="Calibri"/>
                  <w:b w:val="0"/>
                  <w:sz w:val="22"/>
                </w:rPr>
                <w:delText>4</w:delText>
              </w:r>
            </w:del>
          </w:p>
        </w:tc>
        <w:tc>
          <w:tcPr>
            <w:tcW w:w="2160" w:type="dxa"/>
            <w:tcBorders>
              <w:top w:val="single" w:sz="6" w:space="0" w:color="auto"/>
              <w:left w:val="single" w:sz="6" w:space="0" w:color="auto"/>
              <w:bottom w:val="single" w:sz="6" w:space="0" w:color="auto"/>
              <w:right w:val="single" w:sz="6" w:space="0" w:color="auto"/>
            </w:tcBorders>
          </w:tcPr>
          <w:p w14:paraId="3C040E75" w14:textId="77777777" w:rsidR="00FF5E02" w:rsidRPr="002C3057" w:rsidDel="002963A7" w:rsidRDefault="00FF5E02" w:rsidP="001E183F">
            <w:pPr>
              <w:pStyle w:val="TableHeading"/>
              <w:rPr>
                <w:del w:id="31" w:author="Liam Sykes" w:date="2022-03-21T15:58:00Z"/>
                <w:rFonts w:ascii="Calibri" w:hAnsi="Calibri"/>
                <w:b w:val="0"/>
                <w:sz w:val="22"/>
              </w:rPr>
            </w:pPr>
            <w:del w:id="32" w:author="Liam Sykes" w:date="2022-03-21T15:58:00Z">
              <w:r w:rsidRPr="002C3057" w:rsidDel="002963A7">
                <w:rPr>
                  <w:rFonts w:ascii="Calibri" w:hAnsi="Calibri"/>
                  <w:b w:val="0"/>
                  <w:sz w:val="22"/>
                </w:rPr>
                <w:delText>September 28, 2010</w:delText>
              </w:r>
            </w:del>
          </w:p>
        </w:tc>
        <w:tc>
          <w:tcPr>
            <w:tcW w:w="5683" w:type="dxa"/>
            <w:tcBorders>
              <w:top w:val="single" w:sz="6" w:space="0" w:color="auto"/>
              <w:left w:val="single" w:sz="6" w:space="0" w:color="auto"/>
              <w:bottom w:val="single" w:sz="6" w:space="0" w:color="auto"/>
              <w:right w:val="double" w:sz="6" w:space="0" w:color="auto"/>
            </w:tcBorders>
          </w:tcPr>
          <w:p w14:paraId="02AB7C05" w14:textId="77777777" w:rsidR="00FF5E02" w:rsidRPr="002C3057" w:rsidDel="002963A7" w:rsidRDefault="00FF5E02" w:rsidP="001E183F">
            <w:pPr>
              <w:pStyle w:val="TableHeading"/>
              <w:rPr>
                <w:del w:id="33" w:author="Liam Sykes" w:date="2022-03-21T15:58:00Z"/>
                <w:rFonts w:ascii="Calibri" w:hAnsi="Calibri"/>
                <w:b w:val="0"/>
                <w:sz w:val="22"/>
              </w:rPr>
            </w:pPr>
            <w:del w:id="34" w:author="Liam Sykes" w:date="2022-03-21T15:58:00Z">
              <w:r w:rsidRPr="002C3057" w:rsidDel="002963A7">
                <w:rPr>
                  <w:rFonts w:ascii="Calibri" w:hAnsi="Calibri"/>
                  <w:b w:val="0"/>
                  <w:sz w:val="22"/>
                </w:rPr>
                <w:delText>Minor revisions</w:delText>
              </w:r>
            </w:del>
          </w:p>
        </w:tc>
      </w:tr>
      <w:tr w:rsidR="00D107A0" w:rsidRPr="002C3057" w:rsidDel="002963A7" w14:paraId="72865808" w14:textId="77777777" w:rsidTr="001E183F">
        <w:trPr>
          <w:cantSplit/>
          <w:jc w:val="center"/>
          <w:del w:id="35" w:author="Liam Sykes" w:date="2022-03-21T15:58:00Z"/>
        </w:trPr>
        <w:tc>
          <w:tcPr>
            <w:tcW w:w="1004" w:type="dxa"/>
            <w:tcBorders>
              <w:top w:val="single" w:sz="6" w:space="0" w:color="auto"/>
              <w:left w:val="double" w:sz="6" w:space="0" w:color="auto"/>
              <w:bottom w:val="single" w:sz="6" w:space="0" w:color="auto"/>
              <w:right w:val="single" w:sz="6" w:space="0" w:color="auto"/>
            </w:tcBorders>
          </w:tcPr>
          <w:p w14:paraId="2371469D" w14:textId="77777777" w:rsidR="00D107A0" w:rsidRPr="002C3057" w:rsidDel="002963A7" w:rsidRDefault="00D107A0" w:rsidP="001E183F">
            <w:pPr>
              <w:pStyle w:val="NormalTableText"/>
              <w:tabs>
                <w:tab w:val="left" w:pos="735"/>
              </w:tabs>
              <w:rPr>
                <w:del w:id="36" w:author="Liam Sykes" w:date="2022-03-21T15:58:00Z"/>
                <w:rFonts w:ascii="Calibri" w:hAnsi="Calibri"/>
                <w:sz w:val="22"/>
              </w:rPr>
            </w:pPr>
            <w:del w:id="37" w:author="Liam Sykes" w:date="2022-03-21T15:58:00Z">
              <w:r w:rsidRPr="002C3057" w:rsidDel="002963A7">
                <w:rPr>
                  <w:rFonts w:ascii="Calibri" w:hAnsi="Calibri"/>
                  <w:sz w:val="22"/>
                </w:rPr>
                <w:delText>5</w:delText>
              </w:r>
            </w:del>
          </w:p>
        </w:tc>
        <w:tc>
          <w:tcPr>
            <w:tcW w:w="2160" w:type="dxa"/>
            <w:tcBorders>
              <w:top w:val="single" w:sz="6" w:space="0" w:color="auto"/>
              <w:left w:val="single" w:sz="6" w:space="0" w:color="auto"/>
              <w:bottom w:val="single" w:sz="6" w:space="0" w:color="auto"/>
              <w:right w:val="single" w:sz="6" w:space="0" w:color="auto"/>
            </w:tcBorders>
          </w:tcPr>
          <w:p w14:paraId="4BAEC63F" w14:textId="77777777" w:rsidR="00D107A0" w:rsidRPr="002C3057" w:rsidDel="002963A7" w:rsidRDefault="00D107A0" w:rsidP="001E183F">
            <w:pPr>
              <w:pStyle w:val="NormalTableText"/>
              <w:rPr>
                <w:del w:id="38" w:author="Liam Sykes" w:date="2022-03-21T15:58:00Z"/>
                <w:rFonts w:ascii="Calibri" w:hAnsi="Calibri"/>
                <w:sz w:val="22"/>
              </w:rPr>
            </w:pPr>
            <w:del w:id="39" w:author="Liam Sykes" w:date="2022-03-21T15:58:00Z">
              <w:r w:rsidRPr="002C3057" w:rsidDel="002963A7">
                <w:rPr>
                  <w:rFonts w:ascii="Calibri" w:hAnsi="Calibri"/>
                  <w:sz w:val="22"/>
                </w:rPr>
                <w:delText>April 10, 2012</w:delText>
              </w:r>
            </w:del>
          </w:p>
        </w:tc>
        <w:tc>
          <w:tcPr>
            <w:tcW w:w="5683" w:type="dxa"/>
            <w:tcBorders>
              <w:top w:val="single" w:sz="6" w:space="0" w:color="auto"/>
              <w:left w:val="single" w:sz="6" w:space="0" w:color="auto"/>
              <w:bottom w:val="single" w:sz="6" w:space="0" w:color="auto"/>
              <w:right w:val="double" w:sz="6" w:space="0" w:color="auto"/>
            </w:tcBorders>
          </w:tcPr>
          <w:p w14:paraId="0AF84BF3" w14:textId="77777777" w:rsidR="00D107A0" w:rsidRPr="002C3057" w:rsidDel="002963A7" w:rsidRDefault="00D107A0" w:rsidP="001E183F">
            <w:pPr>
              <w:pStyle w:val="NormalTableText"/>
              <w:rPr>
                <w:del w:id="40" w:author="Liam Sykes" w:date="2022-03-21T15:58:00Z"/>
                <w:rFonts w:ascii="Calibri" w:hAnsi="Calibri"/>
                <w:sz w:val="22"/>
              </w:rPr>
            </w:pPr>
            <w:del w:id="41" w:author="Liam Sykes" w:date="2022-03-21T15:58:00Z">
              <w:r w:rsidRPr="002C3057" w:rsidDel="002963A7">
                <w:rPr>
                  <w:rFonts w:ascii="Calibri" w:hAnsi="Calibri"/>
                  <w:sz w:val="22"/>
                </w:rPr>
                <w:delText>Addition of References and Replacement Parts sections on this page.</w:delText>
              </w:r>
            </w:del>
          </w:p>
        </w:tc>
      </w:tr>
      <w:tr w:rsidR="00D107A0" w:rsidRPr="002C3057" w:rsidDel="002963A7" w14:paraId="0CA918E9" w14:textId="77777777" w:rsidTr="001E183F">
        <w:trPr>
          <w:cantSplit/>
          <w:jc w:val="center"/>
          <w:del w:id="42" w:author="Liam Sykes" w:date="2022-03-21T15:58:00Z"/>
        </w:trPr>
        <w:tc>
          <w:tcPr>
            <w:tcW w:w="1004" w:type="dxa"/>
            <w:tcBorders>
              <w:top w:val="single" w:sz="6" w:space="0" w:color="auto"/>
              <w:left w:val="double" w:sz="6" w:space="0" w:color="auto"/>
              <w:bottom w:val="single" w:sz="6" w:space="0" w:color="auto"/>
              <w:right w:val="single" w:sz="6" w:space="0" w:color="auto"/>
            </w:tcBorders>
          </w:tcPr>
          <w:p w14:paraId="26EC11EF" w14:textId="77777777" w:rsidR="00D107A0" w:rsidRPr="002C3057" w:rsidDel="002963A7" w:rsidRDefault="006E551C" w:rsidP="001E183F">
            <w:pPr>
              <w:pStyle w:val="NormalTableText"/>
              <w:tabs>
                <w:tab w:val="left" w:pos="735"/>
              </w:tabs>
              <w:rPr>
                <w:del w:id="43" w:author="Liam Sykes" w:date="2022-03-21T15:58:00Z"/>
                <w:rFonts w:ascii="Calibri" w:hAnsi="Calibri"/>
                <w:sz w:val="22"/>
              </w:rPr>
            </w:pPr>
            <w:del w:id="44" w:author="Liam Sykes" w:date="2022-03-21T15:58:00Z">
              <w:r w:rsidRPr="002C3057" w:rsidDel="002963A7">
                <w:rPr>
                  <w:rFonts w:ascii="Calibri" w:hAnsi="Calibri"/>
                  <w:sz w:val="22"/>
                </w:rPr>
                <w:delText>6</w:delText>
              </w:r>
            </w:del>
          </w:p>
        </w:tc>
        <w:tc>
          <w:tcPr>
            <w:tcW w:w="2160" w:type="dxa"/>
            <w:tcBorders>
              <w:top w:val="single" w:sz="6" w:space="0" w:color="auto"/>
              <w:left w:val="single" w:sz="6" w:space="0" w:color="auto"/>
              <w:bottom w:val="single" w:sz="6" w:space="0" w:color="auto"/>
              <w:right w:val="single" w:sz="6" w:space="0" w:color="auto"/>
            </w:tcBorders>
          </w:tcPr>
          <w:p w14:paraId="4978CE5F" w14:textId="77777777" w:rsidR="00D107A0" w:rsidRPr="002C3057" w:rsidDel="002963A7" w:rsidRDefault="00655796" w:rsidP="001E183F">
            <w:pPr>
              <w:pStyle w:val="NormalTableText"/>
              <w:rPr>
                <w:del w:id="45" w:author="Liam Sykes" w:date="2022-03-21T15:58:00Z"/>
                <w:rFonts w:ascii="Calibri" w:hAnsi="Calibri"/>
                <w:sz w:val="22"/>
              </w:rPr>
            </w:pPr>
            <w:del w:id="46" w:author="Liam Sykes" w:date="2022-03-21T15:58:00Z">
              <w:r w:rsidRPr="002C3057" w:rsidDel="002963A7">
                <w:rPr>
                  <w:rFonts w:ascii="Calibri" w:hAnsi="Calibri"/>
                  <w:sz w:val="22"/>
                </w:rPr>
                <w:delText>July 6</w:delText>
              </w:r>
              <w:r w:rsidR="006E551C" w:rsidRPr="002C3057" w:rsidDel="002963A7">
                <w:rPr>
                  <w:rFonts w:ascii="Calibri" w:hAnsi="Calibri"/>
                  <w:sz w:val="22"/>
                </w:rPr>
                <w:delText>, 2012</w:delText>
              </w:r>
            </w:del>
          </w:p>
        </w:tc>
        <w:tc>
          <w:tcPr>
            <w:tcW w:w="5683" w:type="dxa"/>
            <w:tcBorders>
              <w:top w:val="single" w:sz="6" w:space="0" w:color="auto"/>
              <w:left w:val="single" w:sz="6" w:space="0" w:color="auto"/>
              <w:bottom w:val="single" w:sz="6" w:space="0" w:color="auto"/>
              <w:right w:val="double" w:sz="6" w:space="0" w:color="auto"/>
            </w:tcBorders>
          </w:tcPr>
          <w:p w14:paraId="3A91F677" w14:textId="77777777" w:rsidR="00D107A0" w:rsidRPr="002C3057" w:rsidDel="002963A7" w:rsidRDefault="00655796" w:rsidP="001E183F">
            <w:pPr>
              <w:pStyle w:val="NormalTableText"/>
              <w:rPr>
                <w:del w:id="47" w:author="Liam Sykes" w:date="2022-03-21T15:58:00Z"/>
                <w:rFonts w:ascii="Calibri" w:hAnsi="Calibri"/>
                <w:sz w:val="22"/>
              </w:rPr>
            </w:pPr>
            <w:del w:id="48" w:author="Liam Sykes" w:date="2022-03-21T15:58:00Z">
              <w:r w:rsidRPr="002C3057" w:rsidDel="002963A7">
                <w:rPr>
                  <w:rFonts w:ascii="Calibri" w:hAnsi="Calibri"/>
                  <w:sz w:val="22"/>
                </w:rPr>
                <w:delText>Change tab settings for page 1-3</w:delText>
              </w:r>
              <w:r w:rsidR="006E551C" w:rsidRPr="002C3057" w:rsidDel="002963A7">
                <w:rPr>
                  <w:rFonts w:ascii="Calibri" w:hAnsi="Calibri"/>
                  <w:sz w:val="22"/>
                </w:rPr>
                <w:delText>.</w:delText>
              </w:r>
            </w:del>
          </w:p>
        </w:tc>
      </w:tr>
      <w:tr w:rsidR="001133F7" w:rsidRPr="002C3057" w:rsidDel="002963A7" w14:paraId="6D1F24B1" w14:textId="77777777" w:rsidTr="00183175">
        <w:trPr>
          <w:cantSplit/>
          <w:jc w:val="center"/>
          <w:del w:id="49" w:author="Liam Sykes" w:date="2022-03-21T15:58:00Z"/>
        </w:trPr>
        <w:tc>
          <w:tcPr>
            <w:tcW w:w="1004" w:type="dxa"/>
            <w:tcBorders>
              <w:top w:val="single" w:sz="6" w:space="0" w:color="auto"/>
              <w:left w:val="double" w:sz="6" w:space="0" w:color="auto"/>
              <w:bottom w:val="single" w:sz="6" w:space="0" w:color="auto"/>
              <w:right w:val="single" w:sz="6" w:space="0" w:color="auto"/>
            </w:tcBorders>
          </w:tcPr>
          <w:p w14:paraId="4E2D68C7" w14:textId="77777777" w:rsidR="001133F7" w:rsidRPr="002C3057" w:rsidDel="002963A7" w:rsidRDefault="00647430" w:rsidP="001E183F">
            <w:pPr>
              <w:pStyle w:val="NormalTableText"/>
              <w:tabs>
                <w:tab w:val="left" w:pos="735"/>
              </w:tabs>
              <w:rPr>
                <w:del w:id="50" w:author="Liam Sykes" w:date="2022-03-21T15:58:00Z"/>
                <w:rFonts w:ascii="Calibri" w:hAnsi="Calibri"/>
                <w:sz w:val="22"/>
              </w:rPr>
            </w:pPr>
            <w:del w:id="51" w:author="Liam Sykes" w:date="2022-03-21T15:58:00Z">
              <w:r w:rsidRPr="002C3057" w:rsidDel="002963A7">
                <w:rPr>
                  <w:rFonts w:ascii="Calibri" w:hAnsi="Calibri"/>
                  <w:sz w:val="22"/>
                </w:rPr>
                <w:delText>7</w:delText>
              </w:r>
              <w:r w:rsidR="00FF5E02" w:rsidRPr="002C3057" w:rsidDel="002963A7">
                <w:rPr>
                  <w:rFonts w:ascii="Calibri" w:hAnsi="Calibri"/>
                  <w:sz w:val="22"/>
                </w:rPr>
                <w:tab/>
              </w:r>
            </w:del>
          </w:p>
        </w:tc>
        <w:tc>
          <w:tcPr>
            <w:tcW w:w="2160" w:type="dxa"/>
            <w:tcBorders>
              <w:top w:val="single" w:sz="6" w:space="0" w:color="auto"/>
              <w:left w:val="single" w:sz="6" w:space="0" w:color="auto"/>
              <w:bottom w:val="single" w:sz="6" w:space="0" w:color="auto"/>
              <w:right w:val="single" w:sz="6" w:space="0" w:color="auto"/>
            </w:tcBorders>
          </w:tcPr>
          <w:p w14:paraId="3F1974BB" w14:textId="77777777" w:rsidR="001133F7" w:rsidRPr="002C3057" w:rsidDel="002963A7" w:rsidRDefault="00647430" w:rsidP="001E183F">
            <w:pPr>
              <w:pStyle w:val="NormalTableText"/>
              <w:rPr>
                <w:del w:id="52" w:author="Liam Sykes" w:date="2022-03-21T15:58:00Z"/>
                <w:rFonts w:ascii="Calibri" w:hAnsi="Calibri"/>
                <w:sz w:val="22"/>
              </w:rPr>
            </w:pPr>
            <w:del w:id="53" w:author="Liam Sykes" w:date="2022-03-21T15:58:00Z">
              <w:r w:rsidRPr="002C3057" w:rsidDel="002963A7">
                <w:rPr>
                  <w:rFonts w:ascii="Calibri" w:hAnsi="Calibri"/>
                  <w:sz w:val="22"/>
                </w:rPr>
                <w:delText>April 10, 2015</w:delText>
              </w:r>
            </w:del>
          </w:p>
        </w:tc>
        <w:tc>
          <w:tcPr>
            <w:tcW w:w="5683" w:type="dxa"/>
            <w:tcBorders>
              <w:top w:val="single" w:sz="6" w:space="0" w:color="auto"/>
              <w:left w:val="single" w:sz="6" w:space="0" w:color="auto"/>
              <w:bottom w:val="single" w:sz="6" w:space="0" w:color="auto"/>
              <w:right w:val="double" w:sz="6" w:space="0" w:color="auto"/>
            </w:tcBorders>
          </w:tcPr>
          <w:p w14:paraId="4EA00CFD" w14:textId="77777777" w:rsidR="001133F7" w:rsidRPr="002C3057" w:rsidDel="002963A7" w:rsidRDefault="00647430" w:rsidP="001E183F">
            <w:pPr>
              <w:pStyle w:val="NormalTableText"/>
              <w:rPr>
                <w:del w:id="54" w:author="Liam Sykes" w:date="2022-03-21T15:58:00Z"/>
                <w:rFonts w:ascii="Calibri" w:hAnsi="Calibri"/>
                <w:sz w:val="22"/>
              </w:rPr>
            </w:pPr>
            <w:del w:id="55" w:author="Liam Sykes" w:date="2022-03-21T15:58:00Z">
              <w:r w:rsidRPr="002C3057" w:rsidDel="002963A7">
                <w:rPr>
                  <w:rFonts w:ascii="Calibri" w:hAnsi="Calibri"/>
                  <w:sz w:val="22"/>
                </w:rPr>
                <w:delText>General Formatting</w:delText>
              </w:r>
            </w:del>
          </w:p>
        </w:tc>
      </w:tr>
      <w:tr w:rsidR="00183175" w:rsidRPr="002C3057" w:rsidDel="002963A7" w14:paraId="49FB00CD" w14:textId="77777777" w:rsidTr="00B07061">
        <w:trPr>
          <w:cantSplit/>
          <w:jc w:val="center"/>
          <w:del w:id="56" w:author="Liam Sykes" w:date="2022-03-21T15:58:00Z"/>
        </w:trPr>
        <w:tc>
          <w:tcPr>
            <w:tcW w:w="1004" w:type="dxa"/>
            <w:tcBorders>
              <w:top w:val="single" w:sz="6" w:space="0" w:color="auto"/>
              <w:left w:val="double" w:sz="6" w:space="0" w:color="auto"/>
              <w:bottom w:val="single" w:sz="6" w:space="0" w:color="auto"/>
              <w:right w:val="single" w:sz="6" w:space="0" w:color="auto"/>
            </w:tcBorders>
          </w:tcPr>
          <w:p w14:paraId="5ECF91E3" w14:textId="77777777" w:rsidR="00183175" w:rsidRPr="002C3057" w:rsidDel="002963A7" w:rsidRDefault="00183175" w:rsidP="001E183F">
            <w:pPr>
              <w:pStyle w:val="NormalTableText"/>
              <w:tabs>
                <w:tab w:val="left" w:pos="735"/>
              </w:tabs>
              <w:rPr>
                <w:del w:id="57" w:author="Liam Sykes" w:date="2022-03-21T15:58:00Z"/>
                <w:rFonts w:ascii="Calibri" w:hAnsi="Calibri"/>
                <w:sz w:val="22"/>
              </w:rPr>
            </w:pPr>
            <w:del w:id="58" w:author="Liam Sykes" w:date="2022-03-21T15:58:00Z">
              <w:r w:rsidDel="002963A7">
                <w:rPr>
                  <w:rFonts w:ascii="Calibri" w:hAnsi="Calibri"/>
                  <w:sz w:val="22"/>
                </w:rPr>
                <w:delText>8</w:delText>
              </w:r>
            </w:del>
          </w:p>
        </w:tc>
        <w:tc>
          <w:tcPr>
            <w:tcW w:w="2160" w:type="dxa"/>
            <w:tcBorders>
              <w:top w:val="single" w:sz="6" w:space="0" w:color="auto"/>
              <w:left w:val="single" w:sz="6" w:space="0" w:color="auto"/>
              <w:bottom w:val="single" w:sz="6" w:space="0" w:color="auto"/>
              <w:right w:val="single" w:sz="6" w:space="0" w:color="auto"/>
            </w:tcBorders>
          </w:tcPr>
          <w:p w14:paraId="5C1C8768" w14:textId="77777777" w:rsidR="00183175" w:rsidRPr="002C3057" w:rsidDel="002963A7" w:rsidRDefault="00183175" w:rsidP="001E183F">
            <w:pPr>
              <w:pStyle w:val="NormalTableText"/>
              <w:rPr>
                <w:del w:id="59" w:author="Liam Sykes" w:date="2022-03-21T15:58:00Z"/>
                <w:rFonts w:ascii="Calibri" w:hAnsi="Calibri"/>
                <w:sz w:val="22"/>
              </w:rPr>
            </w:pPr>
            <w:del w:id="60" w:author="Liam Sykes" w:date="2022-03-21T15:58:00Z">
              <w:r w:rsidDel="002963A7">
                <w:rPr>
                  <w:rFonts w:ascii="Calibri" w:hAnsi="Calibri"/>
                  <w:sz w:val="22"/>
                </w:rPr>
                <w:delText>December 15, 2015</w:delText>
              </w:r>
            </w:del>
          </w:p>
        </w:tc>
        <w:tc>
          <w:tcPr>
            <w:tcW w:w="5683" w:type="dxa"/>
            <w:tcBorders>
              <w:top w:val="single" w:sz="6" w:space="0" w:color="auto"/>
              <w:left w:val="single" w:sz="6" w:space="0" w:color="auto"/>
              <w:bottom w:val="single" w:sz="6" w:space="0" w:color="auto"/>
              <w:right w:val="double" w:sz="6" w:space="0" w:color="auto"/>
            </w:tcBorders>
          </w:tcPr>
          <w:p w14:paraId="4D8387BB" w14:textId="77777777" w:rsidR="00183175" w:rsidRPr="002C3057" w:rsidDel="002963A7" w:rsidRDefault="00CA0D93" w:rsidP="001E183F">
            <w:pPr>
              <w:pStyle w:val="NormalTableText"/>
              <w:rPr>
                <w:del w:id="61" w:author="Liam Sykes" w:date="2022-03-21T15:58:00Z"/>
                <w:rFonts w:ascii="Calibri" w:hAnsi="Calibri"/>
                <w:sz w:val="22"/>
              </w:rPr>
            </w:pPr>
            <w:del w:id="62" w:author="Liam Sykes" w:date="2022-03-21T15:58:00Z">
              <w:r w:rsidRPr="00CA0D93" w:rsidDel="002963A7">
                <w:rPr>
                  <w:rFonts w:ascii="Calibri" w:hAnsi="Calibri"/>
                  <w:sz w:val="22"/>
                  <w:lang w:val="en-CA"/>
                </w:rPr>
                <w:delText>Minor clarifications based on comments by Legal Department.  AAM</w:delText>
              </w:r>
            </w:del>
          </w:p>
        </w:tc>
      </w:tr>
      <w:tr w:rsidR="00B07061" w:rsidRPr="002C3057" w:rsidDel="002963A7" w14:paraId="631AFAD4" w14:textId="77777777" w:rsidTr="00712A36">
        <w:trPr>
          <w:cantSplit/>
          <w:jc w:val="center"/>
          <w:del w:id="63" w:author="Liam Sykes" w:date="2022-03-21T15:58:00Z"/>
        </w:trPr>
        <w:tc>
          <w:tcPr>
            <w:tcW w:w="1004" w:type="dxa"/>
            <w:tcBorders>
              <w:top w:val="single" w:sz="6" w:space="0" w:color="auto"/>
              <w:left w:val="double" w:sz="6" w:space="0" w:color="auto"/>
              <w:bottom w:val="single" w:sz="6" w:space="0" w:color="auto"/>
              <w:right w:val="single" w:sz="6" w:space="0" w:color="auto"/>
            </w:tcBorders>
          </w:tcPr>
          <w:p w14:paraId="3D5A9995" w14:textId="77777777" w:rsidR="00B07061" w:rsidDel="002963A7" w:rsidRDefault="00B07061" w:rsidP="001E183F">
            <w:pPr>
              <w:pStyle w:val="NormalTableText"/>
              <w:tabs>
                <w:tab w:val="left" w:pos="735"/>
              </w:tabs>
              <w:rPr>
                <w:del w:id="64" w:author="Liam Sykes" w:date="2022-03-21T15:58:00Z"/>
                <w:rFonts w:ascii="Calibri" w:hAnsi="Calibri"/>
                <w:sz w:val="22"/>
              </w:rPr>
            </w:pPr>
            <w:del w:id="65" w:author="Liam Sykes" w:date="2022-03-21T15:58:00Z">
              <w:r w:rsidDel="002963A7">
                <w:rPr>
                  <w:rFonts w:ascii="Calibri" w:hAnsi="Calibri"/>
                  <w:sz w:val="22"/>
                </w:rPr>
                <w:delText>9</w:delText>
              </w:r>
            </w:del>
          </w:p>
        </w:tc>
        <w:tc>
          <w:tcPr>
            <w:tcW w:w="2160" w:type="dxa"/>
            <w:tcBorders>
              <w:top w:val="single" w:sz="6" w:space="0" w:color="auto"/>
              <w:left w:val="single" w:sz="6" w:space="0" w:color="auto"/>
              <w:bottom w:val="single" w:sz="6" w:space="0" w:color="auto"/>
              <w:right w:val="single" w:sz="6" w:space="0" w:color="auto"/>
            </w:tcBorders>
          </w:tcPr>
          <w:p w14:paraId="57C2AC30" w14:textId="77777777" w:rsidR="00B07061" w:rsidDel="002963A7" w:rsidRDefault="00B07061" w:rsidP="004874CF">
            <w:pPr>
              <w:pStyle w:val="NormalTableText"/>
              <w:rPr>
                <w:del w:id="66" w:author="Liam Sykes" w:date="2022-03-21T15:58:00Z"/>
                <w:rFonts w:ascii="Calibri" w:hAnsi="Calibri"/>
                <w:sz w:val="22"/>
              </w:rPr>
            </w:pPr>
            <w:del w:id="67" w:author="Liam Sykes" w:date="2022-03-21T15:58:00Z">
              <w:r w:rsidDel="002963A7">
                <w:rPr>
                  <w:rFonts w:ascii="Calibri" w:hAnsi="Calibri"/>
                  <w:sz w:val="22"/>
                </w:rPr>
                <w:delText>January 2</w:delText>
              </w:r>
              <w:r w:rsidR="004874CF" w:rsidDel="002963A7">
                <w:rPr>
                  <w:rFonts w:ascii="Calibri" w:hAnsi="Calibri"/>
                  <w:sz w:val="22"/>
                </w:rPr>
                <w:delText>5</w:delText>
              </w:r>
              <w:r w:rsidDel="002963A7">
                <w:rPr>
                  <w:rFonts w:ascii="Calibri" w:hAnsi="Calibri"/>
                  <w:sz w:val="22"/>
                </w:rPr>
                <w:delText>, 2016</w:delText>
              </w:r>
            </w:del>
          </w:p>
        </w:tc>
        <w:tc>
          <w:tcPr>
            <w:tcW w:w="5683" w:type="dxa"/>
            <w:tcBorders>
              <w:top w:val="single" w:sz="6" w:space="0" w:color="auto"/>
              <w:left w:val="single" w:sz="6" w:space="0" w:color="auto"/>
              <w:bottom w:val="single" w:sz="6" w:space="0" w:color="auto"/>
              <w:right w:val="double" w:sz="6" w:space="0" w:color="auto"/>
            </w:tcBorders>
          </w:tcPr>
          <w:p w14:paraId="62549D14" w14:textId="77777777" w:rsidR="00B07061" w:rsidRPr="00CA0D93" w:rsidDel="002963A7" w:rsidRDefault="00B07061" w:rsidP="007664CC">
            <w:pPr>
              <w:pStyle w:val="NormalTableText"/>
              <w:rPr>
                <w:del w:id="68" w:author="Liam Sykes" w:date="2022-03-21T15:58:00Z"/>
                <w:rFonts w:ascii="Calibri" w:hAnsi="Calibri"/>
                <w:sz w:val="22"/>
                <w:lang w:val="en-CA"/>
              </w:rPr>
            </w:pPr>
            <w:del w:id="69" w:author="Liam Sykes" w:date="2022-03-21T15:58:00Z">
              <w:r w:rsidDel="002963A7">
                <w:rPr>
                  <w:rFonts w:ascii="Calibri" w:hAnsi="Calibri"/>
                  <w:sz w:val="22"/>
                  <w:lang w:val="en-CA"/>
                </w:rPr>
                <w:delText>Integration of S</w:delText>
              </w:r>
              <w:r w:rsidR="007664CC" w:rsidDel="002963A7">
                <w:rPr>
                  <w:rFonts w:ascii="Calibri" w:hAnsi="Calibri"/>
                  <w:sz w:val="22"/>
                  <w:lang w:val="en-CA"/>
                </w:rPr>
                <w:delText>ection</w:delText>
              </w:r>
              <w:r w:rsidDel="002963A7">
                <w:rPr>
                  <w:rFonts w:ascii="Calibri" w:hAnsi="Calibri"/>
                  <w:sz w:val="22"/>
                  <w:lang w:val="en-CA"/>
                </w:rPr>
                <w:delText xml:space="preserve"> with 01780- Contract Closeout</w:delText>
              </w:r>
            </w:del>
          </w:p>
        </w:tc>
      </w:tr>
      <w:tr w:rsidR="00712A36" w:rsidRPr="002C3057" w:rsidDel="002963A7" w14:paraId="3E756383" w14:textId="77777777" w:rsidTr="001E183F">
        <w:trPr>
          <w:cantSplit/>
          <w:jc w:val="center"/>
          <w:del w:id="70" w:author="Liam Sykes" w:date="2022-03-21T15:58:00Z"/>
        </w:trPr>
        <w:tc>
          <w:tcPr>
            <w:tcW w:w="1004" w:type="dxa"/>
            <w:tcBorders>
              <w:top w:val="single" w:sz="6" w:space="0" w:color="auto"/>
              <w:left w:val="double" w:sz="6" w:space="0" w:color="auto"/>
              <w:bottom w:val="double" w:sz="6" w:space="0" w:color="auto"/>
              <w:right w:val="single" w:sz="6" w:space="0" w:color="auto"/>
            </w:tcBorders>
          </w:tcPr>
          <w:p w14:paraId="1D158CCE" w14:textId="77777777" w:rsidR="00712A36" w:rsidDel="002963A7" w:rsidRDefault="00712A36" w:rsidP="001E183F">
            <w:pPr>
              <w:pStyle w:val="NormalTableText"/>
              <w:tabs>
                <w:tab w:val="left" w:pos="735"/>
              </w:tabs>
              <w:rPr>
                <w:del w:id="71" w:author="Liam Sykes" w:date="2022-03-21T15:58:00Z"/>
                <w:rFonts w:ascii="Calibri" w:hAnsi="Calibri"/>
                <w:sz w:val="22"/>
              </w:rPr>
            </w:pPr>
            <w:del w:id="72" w:author="Liam Sykes" w:date="2022-03-21T15:58:00Z">
              <w:r w:rsidDel="002963A7">
                <w:rPr>
                  <w:rFonts w:ascii="Calibri" w:hAnsi="Calibri"/>
                  <w:sz w:val="22"/>
                </w:rPr>
                <w:delText>10</w:delText>
              </w:r>
            </w:del>
          </w:p>
        </w:tc>
        <w:tc>
          <w:tcPr>
            <w:tcW w:w="2160" w:type="dxa"/>
            <w:tcBorders>
              <w:top w:val="single" w:sz="6" w:space="0" w:color="auto"/>
              <w:left w:val="single" w:sz="6" w:space="0" w:color="auto"/>
              <w:bottom w:val="double" w:sz="6" w:space="0" w:color="auto"/>
              <w:right w:val="single" w:sz="6" w:space="0" w:color="auto"/>
            </w:tcBorders>
          </w:tcPr>
          <w:p w14:paraId="5EC782FE" w14:textId="77777777" w:rsidR="00712A36" w:rsidDel="002963A7" w:rsidRDefault="00712A36" w:rsidP="004874CF">
            <w:pPr>
              <w:pStyle w:val="NormalTableText"/>
              <w:rPr>
                <w:del w:id="73" w:author="Liam Sykes" w:date="2022-03-21T15:58:00Z"/>
                <w:rFonts w:ascii="Calibri" w:hAnsi="Calibri"/>
                <w:sz w:val="22"/>
              </w:rPr>
            </w:pPr>
            <w:del w:id="74" w:author="Liam Sykes" w:date="2022-03-21T15:58:00Z">
              <w:r w:rsidDel="002963A7">
                <w:rPr>
                  <w:rFonts w:ascii="Calibri" w:hAnsi="Calibri"/>
                  <w:sz w:val="22"/>
                </w:rPr>
                <w:delText>January 25, 2017</w:delText>
              </w:r>
            </w:del>
          </w:p>
        </w:tc>
        <w:tc>
          <w:tcPr>
            <w:tcW w:w="5683" w:type="dxa"/>
            <w:tcBorders>
              <w:top w:val="single" w:sz="6" w:space="0" w:color="auto"/>
              <w:left w:val="single" w:sz="6" w:space="0" w:color="auto"/>
              <w:bottom w:val="double" w:sz="6" w:space="0" w:color="auto"/>
              <w:right w:val="double" w:sz="6" w:space="0" w:color="auto"/>
            </w:tcBorders>
          </w:tcPr>
          <w:p w14:paraId="26F9210B" w14:textId="77777777" w:rsidR="00712A36" w:rsidDel="002963A7" w:rsidRDefault="00712A36" w:rsidP="007664CC">
            <w:pPr>
              <w:pStyle w:val="NormalTableText"/>
              <w:rPr>
                <w:del w:id="75" w:author="Liam Sykes" w:date="2022-03-21T15:58:00Z"/>
                <w:rFonts w:ascii="Calibri" w:hAnsi="Calibri"/>
                <w:sz w:val="22"/>
                <w:lang w:val="en-CA"/>
              </w:rPr>
            </w:pPr>
            <w:del w:id="76" w:author="Liam Sykes" w:date="2022-03-21T15:58:00Z">
              <w:r w:rsidDel="002963A7">
                <w:rPr>
                  <w:rFonts w:ascii="Calibri" w:hAnsi="Calibri"/>
                  <w:sz w:val="22"/>
                  <w:lang w:val="en-CA"/>
                </w:rPr>
                <w:delText>Fixed wording in subsection 1.5 (MG)</w:delText>
              </w:r>
            </w:del>
          </w:p>
        </w:tc>
      </w:tr>
    </w:tbl>
    <w:p w14:paraId="38775B21" w14:textId="78B40025" w:rsidR="00A3214F" w:rsidRPr="00621B8A" w:rsidDel="002963A7" w:rsidRDefault="00621B8A" w:rsidP="00621B8A">
      <w:pPr>
        <w:pStyle w:val="Heading1"/>
        <w:rPr>
          <w:del w:id="77" w:author="Liam Sykes" w:date="2022-03-21T15:58:00Z"/>
        </w:rPr>
        <w:pPrChange w:id="78" w:author="Johnny Pang" w:date="2022-11-30T11:29:00Z">
          <w:pPr>
            <w:pStyle w:val="Caption"/>
          </w:pPr>
        </w:pPrChange>
      </w:pPr>
      <w:ins w:id="79" w:author="Johnny Pang" w:date="2022-11-30T11:29:00Z">
        <w:r>
          <w:t>G</w:t>
        </w:r>
      </w:ins>
    </w:p>
    <w:p w14:paraId="55EFBFDA" w14:textId="77777777" w:rsidR="00A3214F" w:rsidRPr="00621B8A" w:rsidDel="002963A7" w:rsidRDefault="00A3214F" w:rsidP="00621B8A">
      <w:pPr>
        <w:pStyle w:val="Heading1"/>
        <w:rPr>
          <w:del w:id="80" w:author="Liam Sykes" w:date="2022-03-21T15:58:00Z"/>
        </w:rPr>
        <w:pPrChange w:id="81" w:author="Johnny Pang" w:date="2022-11-30T11:29:00Z">
          <w:pPr>
            <w:pStyle w:val="BodyText"/>
          </w:pPr>
        </w:pPrChange>
      </w:pPr>
    </w:p>
    <w:p w14:paraId="699FF73E" w14:textId="77777777" w:rsidR="00A3214F" w:rsidRPr="00621B8A" w:rsidDel="002963A7" w:rsidRDefault="00A3214F" w:rsidP="00621B8A">
      <w:pPr>
        <w:pStyle w:val="Heading1"/>
        <w:rPr>
          <w:del w:id="82" w:author="Liam Sykes" w:date="2022-03-21T15:58:00Z"/>
        </w:rPr>
        <w:pPrChange w:id="83" w:author="Johnny Pang" w:date="2022-11-30T11:29:00Z">
          <w:pPr>
            <w:pStyle w:val="BodyText"/>
            <w:pBdr>
              <w:top w:val="single" w:sz="4" w:space="1" w:color="auto"/>
              <w:left w:val="single" w:sz="4" w:space="0" w:color="auto"/>
              <w:bottom w:val="single" w:sz="4" w:space="1" w:color="auto"/>
              <w:right w:val="single" w:sz="4" w:space="4" w:color="auto"/>
            </w:pBdr>
          </w:pPr>
        </w:pPrChange>
      </w:pPr>
      <w:del w:id="84" w:author="Liam Sykes" w:date="2022-03-21T15:58:00Z">
        <w:r w:rsidRPr="00621B8A" w:rsidDel="002963A7">
          <w:delText>NOTE:</w:delText>
        </w:r>
      </w:del>
    </w:p>
    <w:p w14:paraId="38DCF8B0" w14:textId="77777777" w:rsidR="00A3214F" w:rsidRPr="00621B8A" w:rsidDel="002963A7" w:rsidRDefault="00A3214F" w:rsidP="00621B8A">
      <w:pPr>
        <w:pStyle w:val="Heading1"/>
        <w:rPr>
          <w:del w:id="85" w:author="Liam Sykes" w:date="2022-03-21T15:58:00Z"/>
        </w:rPr>
        <w:pPrChange w:id="86" w:author="Johnny Pang" w:date="2022-11-30T11:29:00Z">
          <w:pPr>
            <w:pStyle w:val="BodyText"/>
            <w:pBdr>
              <w:top w:val="single" w:sz="4" w:space="1" w:color="auto"/>
              <w:left w:val="single" w:sz="4" w:space="0" w:color="auto"/>
              <w:bottom w:val="single" w:sz="4" w:space="1" w:color="auto"/>
              <w:right w:val="single" w:sz="4" w:space="4" w:color="auto"/>
            </w:pBdr>
          </w:pPr>
        </w:pPrChange>
      </w:pPr>
      <w:del w:id="87" w:author="Liam Sykes" w:date="2022-03-21T15:58:00Z">
        <w:r w:rsidRPr="00621B8A" w:rsidDel="002963A7">
          <w:delText>This is a CONTROLLED Document. Any documents appearing in paper form are not controlled and should be checked against the on-line file version prior to use.</w:delText>
        </w:r>
      </w:del>
    </w:p>
    <w:p w14:paraId="103D58C0" w14:textId="77777777" w:rsidR="00A3214F" w:rsidRPr="00621B8A" w:rsidDel="002963A7" w:rsidRDefault="00A3214F" w:rsidP="00621B8A">
      <w:pPr>
        <w:pStyle w:val="Heading1"/>
        <w:rPr>
          <w:del w:id="88" w:author="Liam Sykes" w:date="2022-03-21T15:58:00Z"/>
        </w:rPr>
        <w:pPrChange w:id="89" w:author="Johnny Pang" w:date="2022-11-30T11:29:00Z">
          <w:pPr>
            <w:pStyle w:val="BodyText"/>
            <w:pBdr>
              <w:top w:val="single" w:sz="4" w:space="1" w:color="auto"/>
              <w:left w:val="single" w:sz="4" w:space="0" w:color="auto"/>
              <w:bottom w:val="single" w:sz="4" w:space="1" w:color="auto"/>
              <w:right w:val="single" w:sz="4" w:space="4" w:color="auto"/>
            </w:pBdr>
          </w:pPr>
        </w:pPrChange>
      </w:pPr>
      <w:del w:id="90" w:author="Liam Sykes" w:date="2022-03-21T15:58:00Z">
        <w:r w:rsidRPr="00621B8A" w:rsidDel="002963A7">
          <w:rPr>
            <w:rPrChange w:id="91" w:author="Johnny Pang" w:date="2022-11-30T11:29:00Z">
              <w:rPr>
                <w:rFonts w:ascii="Calibri" w:hAnsi="Calibri"/>
                <w:b/>
                <w:bCs/>
              </w:rPr>
            </w:rPrChange>
          </w:rPr>
          <w:delText xml:space="preserve">Notice: </w:delText>
        </w:r>
        <w:r w:rsidRPr="00621B8A" w:rsidDel="002963A7">
          <w:delText>This Document hardcopy must be used for reference purpose only.</w:delText>
        </w:r>
      </w:del>
    </w:p>
    <w:p w14:paraId="1C8264F1" w14:textId="77777777" w:rsidR="00A3214F" w:rsidRPr="00621B8A" w:rsidDel="002963A7" w:rsidRDefault="00A3214F" w:rsidP="00621B8A">
      <w:pPr>
        <w:pStyle w:val="Heading1"/>
        <w:rPr>
          <w:del w:id="92" w:author="Liam Sykes" w:date="2022-03-21T15:58:00Z"/>
          <w:rPrChange w:id="93" w:author="Johnny Pang" w:date="2022-11-30T11:29:00Z">
            <w:rPr>
              <w:del w:id="94" w:author="Liam Sykes" w:date="2022-03-21T15:58:00Z"/>
              <w:rFonts w:ascii="Calibri" w:hAnsi="Calibri"/>
              <w:b/>
              <w:bCs/>
            </w:rPr>
          </w:rPrChange>
        </w:rPr>
        <w:pPrChange w:id="95" w:author="Johnny Pang" w:date="2022-11-30T11:29:00Z">
          <w:pPr>
            <w:pStyle w:val="BodyText"/>
            <w:pBdr>
              <w:top w:val="single" w:sz="4" w:space="1" w:color="auto"/>
              <w:left w:val="single" w:sz="4" w:space="0" w:color="auto"/>
              <w:bottom w:val="single" w:sz="4" w:space="1" w:color="auto"/>
              <w:right w:val="single" w:sz="4" w:space="4" w:color="auto"/>
            </w:pBdr>
          </w:pPr>
        </w:pPrChange>
      </w:pPr>
      <w:del w:id="96" w:author="Liam Sykes" w:date="2022-03-21T15:58:00Z">
        <w:r w:rsidRPr="00621B8A" w:rsidDel="002963A7">
          <w:rPr>
            <w:rPrChange w:id="97" w:author="Johnny Pang" w:date="2022-11-30T11:29:00Z">
              <w:rPr>
                <w:rFonts w:ascii="Calibri" w:hAnsi="Calibri"/>
                <w:b/>
              </w:rPr>
            </w:rPrChange>
          </w:rPr>
          <w:delText>The on-line copy is the current version of the document.</w:delText>
        </w:r>
      </w:del>
    </w:p>
    <w:p w14:paraId="516724F3" w14:textId="56FEA35F" w:rsidR="00E06816" w:rsidRPr="00621B8A" w:rsidDel="00621B8A" w:rsidRDefault="00E06816" w:rsidP="00621B8A">
      <w:pPr>
        <w:pStyle w:val="Heading1"/>
        <w:rPr>
          <w:del w:id="98" w:author="Johnny Pang" w:date="2022-11-30T11:29:00Z"/>
          <w:rPrChange w:id="99" w:author="Johnny Pang" w:date="2022-11-30T11:29:00Z">
            <w:rPr>
              <w:del w:id="100" w:author="Johnny Pang" w:date="2022-11-30T11:29:00Z"/>
              <w:rFonts w:ascii="Calibri" w:hAnsi="Calibri" w:cs="Arial"/>
              <w:u w:val="single"/>
            </w:rPr>
          </w:rPrChange>
        </w:rPr>
        <w:pPrChange w:id="101" w:author="Johnny Pang" w:date="2022-11-30T11:29:00Z">
          <w:pPr>
            <w:pStyle w:val="BodyText"/>
            <w:ind w:left="720"/>
          </w:pPr>
        </w:pPrChange>
      </w:pPr>
    </w:p>
    <w:p w14:paraId="7D016F57" w14:textId="01CE4A48" w:rsidR="00E06816" w:rsidRPr="00621B8A" w:rsidDel="00621B8A" w:rsidRDefault="00E06816" w:rsidP="00621B8A">
      <w:pPr>
        <w:pStyle w:val="Heading1"/>
        <w:rPr>
          <w:del w:id="102" w:author="Johnny Pang" w:date="2022-11-30T11:29:00Z"/>
          <w:rPrChange w:id="103" w:author="Johnny Pang" w:date="2022-11-30T11:29:00Z">
            <w:rPr>
              <w:del w:id="104" w:author="Johnny Pang" w:date="2022-11-30T11:29:00Z"/>
              <w:rFonts w:ascii="Calibri" w:hAnsi="Calibri" w:cs="Arial"/>
              <w:u w:val="single"/>
            </w:rPr>
          </w:rPrChange>
        </w:rPr>
        <w:pPrChange w:id="105" w:author="Johnny Pang" w:date="2022-11-30T11:29:00Z">
          <w:pPr>
            <w:pStyle w:val="BodyText"/>
            <w:ind w:left="720"/>
          </w:pPr>
        </w:pPrChange>
      </w:pPr>
    </w:p>
    <w:p w14:paraId="3B19607B" w14:textId="1A49C358" w:rsidR="00F6204E" w:rsidRPr="00621B8A" w:rsidRDefault="00647430" w:rsidP="00621B8A">
      <w:pPr>
        <w:pStyle w:val="Heading1"/>
      </w:pPr>
      <w:del w:id="106" w:author="Johnny Pang" w:date="2022-11-30T11:29:00Z">
        <w:r w:rsidRPr="00621B8A" w:rsidDel="00621B8A">
          <w:br w:type="page"/>
        </w:r>
        <w:commentRangeStart w:id="107"/>
        <w:commentRangeStart w:id="108"/>
        <w:r w:rsidR="00052E0D" w:rsidRPr="00621B8A" w:rsidDel="00621B8A">
          <w:lastRenderedPageBreak/>
          <w:delText>G</w:delText>
        </w:r>
      </w:del>
      <w:r w:rsidR="00052E0D" w:rsidRPr="00621B8A">
        <w:t>ENERAL</w:t>
      </w:r>
      <w:commentRangeEnd w:id="107"/>
      <w:r w:rsidR="00943E33" w:rsidRPr="00621B8A">
        <w:rPr>
          <w:rStyle w:val="CommentReference"/>
          <w:rFonts w:ascii="Calibri" w:hAnsi="Calibri"/>
          <w:color w:val="auto"/>
          <w:position w:val="0"/>
          <w:sz w:val="22"/>
          <w:rPrChange w:id="109" w:author="Johnny Pang" w:date="2022-11-30T11:29:00Z">
            <w:rPr>
              <w:rStyle w:val="CommentReference"/>
            </w:rPr>
          </w:rPrChange>
        </w:rPr>
        <w:commentReference w:id="107"/>
      </w:r>
      <w:commentRangeEnd w:id="108"/>
      <w:r w:rsidR="00621B8A">
        <w:rPr>
          <w:rStyle w:val="CommentReference"/>
        </w:rPr>
        <w:commentReference w:id="108"/>
      </w:r>
    </w:p>
    <w:p w14:paraId="57971C88" w14:textId="77777777" w:rsidR="00960901" w:rsidRPr="001E183F" w:rsidRDefault="00215A15" w:rsidP="00B07061">
      <w:pPr>
        <w:pStyle w:val="Heading2"/>
      </w:pPr>
      <w:r w:rsidRPr="001E183F">
        <w:t xml:space="preserve">Section </w:t>
      </w:r>
      <w:r w:rsidR="00960901" w:rsidRPr="001E183F">
        <w:t>Includes</w:t>
      </w:r>
    </w:p>
    <w:p w14:paraId="5B2E830B" w14:textId="77777777" w:rsidR="00E042BF" w:rsidRPr="00647430" w:rsidRDefault="00E042BF" w:rsidP="001E183F">
      <w:pPr>
        <w:pStyle w:val="Heading3"/>
      </w:pPr>
      <w:r w:rsidRPr="001E183F">
        <w:t>Progressive c</w:t>
      </w:r>
      <w:r w:rsidRPr="00647430">
        <w:t>leaning.</w:t>
      </w:r>
    </w:p>
    <w:p w14:paraId="22661D95" w14:textId="77777777" w:rsidR="00E042BF" w:rsidRPr="00647430" w:rsidRDefault="00E042BF" w:rsidP="001E183F">
      <w:pPr>
        <w:pStyle w:val="Heading3"/>
      </w:pPr>
      <w:r w:rsidRPr="00647430">
        <w:t>Final cleaning.</w:t>
      </w:r>
    </w:p>
    <w:p w14:paraId="428995C6" w14:textId="77777777" w:rsidR="00D55513" w:rsidRPr="00647430" w:rsidRDefault="00D55513" w:rsidP="00B07061">
      <w:pPr>
        <w:pStyle w:val="Heading2"/>
      </w:pPr>
      <w:r w:rsidRPr="00647430">
        <w:t>Related Sections</w:t>
      </w:r>
    </w:p>
    <w:p w14:paraId="3343B30F" w14:textId="77777777" w:rsidR="00D55513" w:rsidRPr="00F638B8" w:rsidDel="002963A7" w:rsidRDefault="00D55513" w:rsidP="001E183F">
      <w:pPr>
        <w:pStyle w:val="Heading3"/>
        <w:numPr>
          <w:ilvl w:val="0"/>
          <w:numId w:val="0"/>
        </w:numPr>
        <w:ind w:left="720"/>
        <w:rPr>
          <w:del w:id="110" w:author="Liam Sykes" w:date="2022-03-21T15:58:00Z"/>
          <w:highlight w:val="yellow"/>
        </w:rPr>
      </w:pPr>
      <w:del w:id="111" w:author="Liam Sykes" w:date="2022-03-21T15:58:00Z">
        <w:r w:rsidRPr="00F638B8" w:rsidDel="002963A7">
          <w:rPr>
            <w:highlight w:val="yellow"/>
          </w:rPr>
          <w:delText>[Under "Related Sections", identify other Sections that are related to, and/or dependent on, the work results or information specified elsewhere.  The list should be limited to Sections with specific information that the reader might expect to find in this Section, but is specified elsewhere.  For example, if hardware for aluminum entrances is specified in the aluminum entrance Section, a cross-reference would be appropriate in the finish hardware Section.  The purpose of this cross-referencing is for information only, to aid in finding those other requirements—not to define the scope of the Section.</w:delText>
        </w:r>
      </w:del>
    </w:p>
    <w:p w14:paraId="47391007" w14:textId="77777777" w:rsidR="00D55513" w:rsidRPr="00F638B8" w:rsidDel="002963A7" w:rsidRDefault="00D55513" w:rsidP="001E183F">
      <w:pPr>
        <w:pStyle w:val="Heading3"/>
        <w:numPr>
          <w:ilvl w:val="0"/>
          <w:numId w:val="0"/>
        </w:numPr>
        <w:ind w:left="720"/>
        <w:rPr>
          <w:del w:id="112" w:author="Liam Sykes" w:date="2022-03-21T15:58:00Z"/>
          <w:highlight w:val="yellow"/>
        </w:rPr>
      </w:pPr>
    </w:p>
    <w:p w14:paraId="7328C49E" w14:textId="77777777" w:rsidR="00D55513" w:rsidRPr="00F638B8" w:rsidDel="002963A7" w:rsidRDefault="00D55513" w:rsidP="006E5320">
      <w:pPr>
        <w:pStyle w:val="Heading3"/>
        <w:numPr>
          <w:ilvl w:val="0"/>
          <w:numId w:val="0"/>
        </w:numPr>
        <w:ind w:left="720"/>
        <w:rPr>
          <w:del w:id="113" w:author="Liam Sykes" w:date="2022-03-21T15:58:00Z"/>
          <w:highlight w:val="yellow"/>
        </w:rPr>
      </w:pPr>
      <w:del w:id="114" w:author="Liam Sykes" w:date="2022-03-21T15:58:00Z">
        <w:r w:rsidRPr="00F638B8" w:rsidDel="002963A7">
          <w:rPr>
            <w:highlight w:val="yellow"/>
          </w:rPr>
          <w:delText>Cross-referencing here may also be used to coordinate assemblies or systems whose components may span multiple Sections and which must meet certain performance requirements as an assembly or system.</w:delText>
        </w:r>
      </w:del>
    </w:p>
    <w:p w14:paraId="7E0BC6B3" w14:textId="77777777" w:rsidR="00D55513" w:rsidRPr="00F638B8" w:rsidDel="002963A7" w:rsidRDefault="00D55513" w:rsidP="001E183F">
      <w:pPr>
        <w:pStyle w:val="Heading3"/>
        <w:numPr>
          <w:ilvl w:val="0"/>
          <w:numId w:val="0"/>
        </w:numPr>
        <w:ind w:left="720"/>
        <w:rPr>
          <w:del w:id="115" w:author="Liam Sykes" w:date="2022-03-21T15:58:00Z"/>
          <w:highlight w:val="yellow"/>
        </w:rPr>
      </w:pPr>
    </w:p>
    <w:p w14:paraId="24D2B10C" w14:textId="77777777" w:rsidR="00D55513" w:rsidRPr="00F638B8" w:rsidDel="002963A7" w:rsidRDefault="00D55513" w:rsidP="006E5320">
      <w:pPr>
        <w:pStyle w:val="Heading3"/>
        <w:numPr>
          <w:ilvl w:val="0"/>
          <w:numId w:val="0"/>
        </w:numPr>
        <w:ind w:left="720"/>
        <w:rPr>
          <w:del w:id="116" w:author="Liam Sykes" w:date="2022-03-21T15:58:00Z"/>
          <w:highlight w:val="yellow"/>
        </w:rPr>
      </w:pPr>
      <w:del w:id="117" w:author="Liam Sykes" w:date="2022-03-21T15:58:00Z">
        <w:r w:rsidRPr="00F638B8" w:rsidDel="002963A7">
          <w:rPr>
            <w:highlight w:val="yellow"/>
          </w:rPr>
          <w:delText>Contractor is responsible for coordination of the Work.</w:delText>
        </w:r>
      </w:del>
    </w:p>
    <w:p w14:paraId="41DEE21D" w14:textId="77777777" w:rsidR="00D55513" w:rsidRPr="00F638B8" w:rsidDel="002963A7" w:rsidRDefault="00D55513" w:rsidP="006E5320">
      <w:pPr>
        <w:pStyle w:val="Heading3"/>
        <w:numPr>
          <w:ilvl w:val="0"/>
          <w:numId w:val="0"/>
        </w:numPr>
        <w:ind w:left="720"/>
        <w:rPr>
          <w:del w:id="118" w:author="Liam Sykes" w:date="2022-03-21T15:58:00Z"/>
          <w:highlight w:val="yellow"/>
        </w:rPr>
      </w:pPr>
    </w:p>
    <w:p w14:paraId="1E955AB0" w14:textId="77777777" w:rsidR="00D55513" w:rsidRPr="00F638B8" w:rsidDel="002963A7" w:rsidRDefault="00D55513" w:rsidP="006E5320">
      <w:pPr>
        <w:pStyle w:val="Heading3"/>
        <w:numPr>
          <w:ilvl w:val="0"/>
          <w:numId w:val="0"/>
        </w:numPr>
        <w:ind w:left="720"/>
        <w:rPr>
          <w:del w:id="119" w:author="Liam Sykes" w:date="2022-03-21T15:58:00Z"/>
          <w:highlight w:val="yellow"/>
        </w:rPr>
      </w:pPr>
      <w:del w:id="120" w:author="Liam Sykes" w:date="2022-03-21T15:58:00Z">
        <w:r w:rsidRPr="00F638B8" w:rsidDel="002963A7">
          <w:rPr>
            <w:highlight w:val="yellow"/>
          </w:rPr>
          <w:delText>This Section is to be completed/updated during the design development by the Consultant. If it is not applicable to the section for the specific project it may be deleted.]</w:delText>
        </w:r>
      </w:del>
    </w:p>
    <w:p w14:paraId="62C4D7D8" w14:textId="77777777" w:rsidR="00D55513" w:rsidRPr="00F638B8" w:rsidDel="002963A7" w:rsidRDefault="00D55513" w:rsidP="006E5320">
      <w:pPr>
        <w:pStyle w:val="Heading3"/>
        <w:numPr>
          <w:ilvl w:val="0"/>
          <w:numId w:val="0"/>
        </w:numPr>
        <w:ind w:left="720"/>
        <w:rPr>
          <w:del w:id="121" w:author="Liam Sykes" w:date="2022-03-21T15:58:00Z"/>
          <w:highlight w:val="yellow"/>
        </w:rPr>
      </w:pPr>
    </w:p>
    <w:p w14:paraId="3499655E" w14:textId="77777777" w:rsidR="00D55513" w:rsidRPr="00647430" w:rsidDel="002963A7" w:rsidRDefault="00D55513" w:rsidP="006E5320">
      <w:pPr>
        <w:pStyle w:val="Heading3"/>
        <w:numPr>
          <w:ilvl w:val="0"/>
          <w:numId w:val="0"/>
        </w:numPr>
        <w:ind w:left="720"/>
        <w:rPr>
          <w:del w:id="122" w:author="Liam Sykes" w:date="2022-03-21T15:58:00Z"/>
        </w:rPr>
      </w:pPr>
      <w:del w:id="123" w:author="Liam Sykes" w:date="2022-03-21T15:58:00Z">
        <w:r w:rsidRPr="00F638B8" w:rsidDel="002963A7">
          <w:rPr>
            <w:highlight w:val="yellow"/>
          </w:rPr>
          <w:delText>[List Sections specifying related requirements.]</w:delText>
        </w:r>
      </w:del>
    </w:p>
    <w:p w14:paraId="7BD29033" w14:textId="77777777" w:rsidR="00D55513" w:rsidDel="002963A7" w:rsidRDefault="00D55513" w:rsidP="001E183F">
      <w:pPr>
        <w:pStyle w:val="Heading3"/>
        <w:rPr>
          <w:del w:id="124" w:author="Liam Sykes" w:date="2022-03-21T15:58:00Z"/>
        </w:rPr>
      </w:pPr>
      <w:del w:id="125" w:author="Liam Sykes" w:date="2022-03-21T15:58:00Z">
        <w:r w:rsidRPr="00647430" w:rsidDel="002963A7">
          <w:delText xml:space="preserve">Section </w:delText>
        </w:r>
        <w:r w:rsidRPr="00647430" w:rsidDel="002963A7">
          <w:rPr>
            <w:highlight w:val="lightGray"/>
          </w:rPr>
          <w:delText>[______ – ____________]</w:delText>
        </w:r>
        <w:r w:rsidRPr="00647430" w:rsidDel="002963A7">
          <w:delText>:  [Optional short phrase indicating relationship].</w:delText>
        </w:r>
      </w:del>
    </w:p>
    <w:p w14:paraId="57F2F88D" w14:textId="77777777" w:rsidR="00F638B8" w:rsidRDefault="00F638B8" w:rsidP="002963A7">
      <w:pPr>
        <w:pStyle w:val="Heading3"/>
        <w:rPr>
          <w:ins w:id="126" w:author="Liam Sykes" w:date="2022-03-21T16:00:00Z"/>
        </w:rPr>
      </w:pPr>
      <w:r>
        <w:t>Section 01000 – General Requirements</w:t>
      </w:r>
    </w:p>
    <w:p w14:paraId="1F361529" w14:textId="77777777" w:rsidR="002963A7" w:rsidRDefault="002963A7">
      <w:pPr>
        <w:pStyle w:val="Heading3"/>
        <w:pPrChange w:id="127" w:author="Liam Sykes" w:date="2022-03-21T15:58:00Z">
          <w:pPr>
            <w:pStyle w:val="Heading4"/>
          </w:pPr>
        </w:pPrChange>
      </w:pPr>
      <w:ins w:id="128" w:author="Liam Sykes" w:date="2022-03-21T16:00:00Z">
        <w:r>
          <w:t>Section 01505 – Mobilization and Demobilization</w:t>
        </w:r>
      </w:ins>
    </w:p>
    <w:p w14:paraId="78D69ADC" w14:textId="77777777" w:rsidR="00F638B8" w:rsidDel="002963A7" w:rsidRDefault="00F638B8">
      <w:pPr>
        <w:pStyle w:val="Heading3"/>
        <w:rPr>
          <w:del w:id="129" w:author="Liam Sykes" w:date="2022-03-21T16:00:00Z"/>
        </w:rPr>
        <w:pPrChange w:id="130" w:author="Liam Sykes" w:date="2022-03-21T15:58:00Z">
          <w:pPr>
            <w:pStyle w:val="Heading4"/>
          </w:pPr>
        </w:pPrChange>
      </w:pPr>
      <w:del w:id="131" w:author="Liam Sykes" w:date="2022-03-21T16:00:00Z">
        <w:r w:rsidDel="002963A7">
          <w:delText>Section 01355 – Waste Management and Disposal</w:delText>
        </w:r>
      </w:del>
    </w:p>
    <w:p w14:paraId="5BFFE960" w14:textId="77777777" w:rsidR="003977AE" w:rsidRDefault="003977AE">
      <w:pPr>
        <w:pStyle w:val="Heading3"/>
        <w:pPrChange w:id="132" w:author="Liam Sykes" w:date="2022-03-21T15:58:00Z">
          <w:pPr>
            <w:pStyle w:val="Heading4"/>
          </w:pPr>
        </w:pPrChange>
      </w:pPr>
      <w:r>
        <w:t>Section 01520 – Field Office</w:t>
      </w:r>
    </w:p>
    <w:p w14:paraId="03A8E0AB" w14:textId="77777777" w:rsidR="00F638B8" w:rsidRDefault="00F638B8">
      <w:pPr>
        <w:pStyle w:val="Heading3"/>
        <w:pPrChange w:id="133" w:author="Liam Sykes" w:date="2022-03-21T15:58:00Z">
          <w:pPr>
            <w:pStyle w:val="Heading4"/>
          </w:pPr>
        </w:pPrChange>
      </w:pPr>
      <w:r>
        <w:t>Section 01561 – Environmental Protection</w:t>
      </w:r>
    </w:p>
    <w:p w14:paraId="00BFBCF8" w14:textId="77777777" w:rsidR="00F638B8" w:rsidRDefault="00F638B8">
      <w:pPr>
        <w:pStyle w:val="Heading3"/>
        <w:pPrChange w:id="134" w:author="Liam Sykes" w:date="2022-03-21T15:58:00Z">
          <w:pPr>
            <w:pStyle w:val="Heading4"/>
          </w:pPr>
        </w:pPrChange>
      </w:pPr>
      <w:r>
        <w:t>Section 01600 – Material and Equipment</w:t>
      </w:r>
    </w:p>
    <w:p w14:paraId="56C11616" w14:textId="77777777" w:rsidR="00F638B8" w:rsidRDefault="00F638B8">
      <w:pPr>
        <w:pStyle w:val="Heading3"/>
        <w:pPrChange w:id="135" w:author="Liam Sykes" w:date="2022-03-21T15:58:00Z">
          <w:pPr>
            <w:pStyle w:val="Heading4"/>
          </w:pPr>
        </w:pPrChange>
      </w:pPr>
      <w:r>
        <w:t>Section 01780 – Contract Closeout</w:t>
      </w:r>
    </w:p>
    <w:p w14:paraId="48793956" w14:textId="77777777" w:rsidR="001E183F" w:rsidRPr="00B07061" w:rsidRDefault="001E183F" w:rsidP="00B07061">
      <w:pPr>
        <w:pStyle w:val="Heading2"/>
      </w:pPr>
      <w:r w:rsidRPr="00B07061">
        <w:t>Measurement and Payment</w:t>
      </w:r>
    </w:p>
    <w:p w14:paraId="6D997A65" w14:textId="77777777" w:rsidR="0055334D" w:rsidRDefault="0055334D" w:rsidP="0055334D">
      <w:pPr>
        <w:pStyle w:val="Heading3"/>
        <w:rPr>
          <w:ins w:id="136" w:author="Johnny Pang" w:date="2022-04-16T19:52:00Z"/>
        </w:rPr>
      </w:pPr>
      <w:ins w:id="137" w:author="Johnny Pang" w:date="2022-04-16T19:52:00Z">
        <w:r>
          <w:t xml:space="preserve">All costs associated with the work of this Section shall be included in the price for Item </w:t>
        </w:r>
        <w:commentRangeStart w:id="138"/>
        <w:r>
          <w:t xml:space="preserve">A1.12 </w:t>
        </w:r>
      </w:ins>
      <w:commentRangeEnd w:id="138"/>
      <w:r w:rsidR="002A66DE">
        <w:rPr>
          <w:rStyle w:val="CommentReference"/>
        </w:rPr>
        <w:commentReference w:id="138"/>
      </w:r>
      <w:ins w:id="139" w:author="Johnny Pang" w:date="2022-04-16T19:52:00Z">
        <w:r>
          <w:t>in the Bid Form.</w:t>
        </w:r>
      </w:ins>
    </w:p>
    <w:p w14:paraId="33F972F2" w14:textId="77777777" w:rsidR="001E183F" w:rsidDel="0055334D" w:rsidRDefault="001E183F" w:rsidP="001E183F">
      <w:pPr>
        <w:pStyle w:val="Heading3"/>
        <w:rPr>
          <w:del w:id="140" w:author="Johnny Pang" w:date="2022-04-16T19:52:00Z"/>
        </w:rPr>
      </w:pPr>
      <w:del w:id="141" w:author="Johnny Pang" w:date="2022-04-16T19:52:00Z">
        <w:r w:rsidDel="0055334D">
          <w:delText>The work outlined in this Section will not be measured separately for payment.  The work outlined in this Section shall be included in the Contract Price.</w:delText>
        </w:r>
      </w:del>
    </w:p>
    <w:p w14:paraId="03BB8A4E" w14:textId="77777777" w:rsidR="00E042BF" w:rsidRPr="00647430" w:rsidRDefault="00E042BF" w:rsidP="00B07061">
      <w:pPr>
        <w:pStyle w:val="Heading2"/>
      </w:pPr>
      <w:r w:rsidRPr="00647430">
        <w:t>Project</w:t>
      </w:r>
      <w:r w:rsidR="00215A15" w:rsidRPr="00647430">
        <w:t xml:space="preserve"> </w:t>
      </w:r>
      <w:r w:rsidRPr="00647430">
        <w:t>Cleanliness</w:t>
      </w:r>
    </w:p>
    <w:p w14:paraId="4CB58463" w14:textId="77777777" w:rsidR="00E042BF" w:rsidRPr="00647430" w:rsidRDefault="00E042BF" w:rsidP="001E183F">
      <w:pPr>
        <w:pStyle w:val="Heading3"/>
      </w:pPr>
      <w:r w:rsidRPr="00647430">
        <w:t xml:space="preserve">Maintain the Work in </w:t>
      </w:r>
      <w:r w:rsidR="00210361" w:rsidRPr="00647430">
        <w:t xml:space="preserve">a </w:t>
      </w:r>
      <w:r w:rsidRPr="00647430">
        <w:t xml:space="preserve">tidy condition, free from </w:t>
      </w:r>
      <w:r w:rsidR="00210361" w:rsidRPr="00647430">
        <w:t xml:space="preserve">the </w:t>
      </w:r>
      <w:r w:rsidRPr="00647430">
        <w:t xml:space="preserve">accumulation of waste products and debris, other than that caused by the </w:t>
      </w:r>
      <w:r w:rsidR="00A3214F" w:rsidRPr="00647430">
        <w:t>Region</w:t>
      </w:r>
      <w:r w:rsidRPr="00647430">
        <w:t xml:space="preserve"> or </w:t>
      </w:r>
      <w:r w:rsidR="00210361" w:rsidRPr="00647430">
        <w:t>O</w:t>
      </w:r>
      <w:r w:rsidRPr="00647430">
        <w:t xml:space="preserve">ther </w:t>
      </w:r>
      <w:r w:rsidR="00210361" w:rsidRPr="00647430">
        <w:t>C</w:t>
      </w:r>
      <w:r w:rsidRPr="00647430">
        <w:t>ontractors.</w:t>
      </w:r>
    </w:p>
    <w:p w14:paraId="6AA4B0B0" w14:textId="77777777" w:rsidR="00E042BF" w:rsidRPr="00647430" w:rsidRDefault="00E042BF" w:rsidP="001E183F">
      <w:pPr>
        <w:pStyle w:val="Heading3"/>
      </w:pPr>
      <w:r w:rsidRPr="00647430">
        <w:t xml:space="preserve">Remove </w:t>
      </w:r>
      <w:r w:rsidR="00210361" w:rsidRPr="00647430">
        <w:t xml:space="preserve">all </w:t>
      </w:r>
      <w:r w:rsidRPr="00647430">
        <w:t xml:space="preserve">waste materials from </w:t>
      </w:r>
      <w:r w:rsidR="00210361" w:rsidRPr="00647430">
        <w:t>the S</w:t>
      </w:r>
      <w:r w:rsidRPr="00647430">
        <w:t xml:space="preserve">ite at regularly scheduled times or dispose of as directed by the </w:t>
      </w:r>
      <w:r w:rsidR="00210361" w:rsidRPr="00647430">
        <w:t>Consultant</w:t>
      </w:r>
      <w:r w:rsidRPr="00647430">
        <w:t xml:space="preserve">. Do not burn waste materials on </w:t>
      </w:r>
      <w:r w:rsidR="00210361" w:rsidRPr="00647430">
        <w:t>the S</w:t>
      </w:r>
      <w:r w:rsidRPr="00647430">
        <w:t>ite.</w:t>
      </w:r>
    </w:p>
    <w:p w14:paraId="4B1B5143" w14:textId="77777777" w:rsidR="00E042BF" w:rsidRPr="00647430" w:rsidRDefault="00E042BF" w:rsidP="001E183F">
      <w:pPr>
        <w:pStyle w:val="Heading3"/>
      </w:pPr>
      <w:r w:rsidRPr="00647430">
        <w:t>Make arrangements with</w:t>
      </w:r>
      <w:r w:rsidR="00210361" w:rsidRPr="00647430">
        <w:t>,</w:t>
      </w:r>
      <w:r w:rsidRPr="00647430">
        <w:t xml:space="preserve"> and obtain permits from</w:t>
      </w:r>
      <w:r w:rsidR="00210361" w:rsidRPr="00647430">
        <w:t xml:space="preserve">, </w:t>
      </w:r>
      <w:r w:rsidR="007F4581" w:rsidRPr="00647430">
        <w:t xml:space="preserve">the </w:t>
      </w:r>
      <w:r w:rsidR="00210361" w:rsidRPr="00647430">
        <w:t>applicable</w:t>
      </w:r>
      <w:r w:rsidRPr="00647430">
        <w:t xml:space="preserve"> authorities having jurisdiction for </w:t>
      </w:r>
      <w:r w:rsidR="00210361" w:rsidRPr="00647430">
        <w:t xml:space="preserve">the </w:t>
      </w:r>
      <w:r w:rsidRPr="00647430">
        <w:t>disposal of waste and debris.</w:t>
      </w:r>
    </w:p>
    <w:p w14:paraId="720964CF" w14:textId="77777777" w:rsidR="00E042BF" w:rsidRDefault="00E042BF" w:rsidP="001E183F">
      <w:pPr>
        <w:pStyle w:val="Heading3"/>
      </w:pPr>
      <w:r w:rsidRPr="00647430">
        <w:t xml:space="preserve">Provide </w:t>
      </w:r>
      <w:r w:rsidR="00210361" w:rsidRPr="00647430">
        <w:t>at the S</w:t>
      </w:r>
      <w:r w:rsidRPr="00647430">
        <w:t>ite</w:t>
      </w:r>
      <w:r w:rsidR="00210361" w:rsidRPr="00647430">
        <w:t>,</w:t>
      </w:r>
      <w:r w:rsidRPr="00647430">
        <w:t xml:space="preserve"> drum containers for </w:t>
      </w:r>
      <w:r w:rsidR="00210361" w:rsidRPr="00647430">
        <w:t xml:space="preserve">the </w:t>
      </w:r>
      <w:r w:rsidRPr="00647430">
        <w:t>collection of waste materials and debris</w:t>
      </w:r>
      <w:r w:rsidR="007F4581" w:rsidRPr="00647430">
        <w:t xml:space="preserve"> at the Site</w:t>
      </w:r>
      <w:r w:rsidRPr="00647430">
        <w:t>.</w:t>
      </w:r>
    </w:p>
    <w:p w14:paraId="6D6D417F" w14:textId="77777777" w:rsidR="001E183F" w:rsidRPr="004F3CBC" w:rsidRDefault="001E183F" w:rsidP="001E183F">
      <w:pPr>
        <w:pStyle w:val="Heading3"/>
        <w:tabs>
          <w:tab w:val="num" w:pos="-1620"/>
        </w:tabs>
      </w:pPr>
      <w:r>
        <w:t xml:space="preserve">Utilize only Cement Trucks with self-contained washout capabilities. </w:t>
      </w:r>
    </w:p>
    <w:p w14:paraId="13769F59" w14:textId="77777777" w:rsidR="00E042BF" w:rsidRPr="00647430" w:rsidRDefault="00E042BF" w:rsidP="001E183F">
      <w:pPr>
        <w:pStyle w:val="Heading3"/>
      </w:pPr>
      <w:r w:rsidRPr="00647430">
        <w:t>Provide and use clearly marked separate bins for recycling.</w:t>
      </w:r>
    </w:p>
    <w:p w14:paraId="48CBD6B3" w14:textId="77777777" w:rsidR="00E042BF" w:rsidRPr="00647430" w:rsidRDefault="00E042BF" w:rsidP="001E183F">
      <w:pPr>
        <w:pStyle w:val="Heading3"/>
      </w:pPr>
      <w:r w:rsidRPr="00647430">
        <w:t xml:space="preserve">Remove </w:t>
      </w:r>
      <w:r w:rsidR="00210361" w:rsidRPr="00647430">
        <w:t xml:space="preserve">all </w:t>
      </w:r>
      <w:r w:rsidRPr="00647430">
        <w:t xml:space="preserve">waste material and debris from </w:t>
      </w:r>
      <w:r w:rsidR="00210361" w:rsidRPr="00647430">
        <w:t>the S</w:t>
      </w:r>
      <w:r w:rsidRPr="00647430">
        <w:t>ite and deposit in waste container</w:t>
      </w:r>
      <w:r w:rsidR="00210361" w:rsidRPr="00647430">
        <w:t>s</w:t>
      </w:r>
      <w:r w:rsidRPr="00647430">
        <w:t xml:space="preserve"> at</w:t>
      </w:r>
      <w:r w:rsidR="007F4581" w:rsidRPr="00647430">
        <w:t xml:space="preserve"> the</w:t>
      </w:r>
      <w:r w:rsidRPr="00647430">
        <w:t xml:space="preserve"> end of each working day.</w:t>
      </w:r>
    </w:p>
    <w:p w14:paraId="4EF861CD" w14:textId="77777777" w:rsidR="00E042BF" w:rsidRPr="00647430" w:rsidRDefault="00E042BF" w:rsidP="001E183F">
      <w:pPr>
        <w:pStyle w:val="Heading3"/>
      </w:pPr>
      <w:r w:rsidRPr="00647430">
        <w:t xml:space="preserve">Dispose of </w:t>
      </w:r>
      <w:r w:rsidR="00210361" w:rsidRPr="00647430">
        <w:t xml:space="preserve">all </w:t>
      </w:r>
      <w:r w:rsidR="00F638B8">
        <w:t>waste materials and debris off</w:t>
      </w:r>
      <w:r w:rsidR="00210361" w:rsidRPr="00647430">
        <w:t xml:space="preserve"> S</w:t>
      </w:r>
      <w:r w:rsidRPr="00647430">
        <w:t>ite.</w:t>
      </w:r>
    </w:p>
    <w:p w14:paraId="29CCC7F8" w14:textId="77777777" w:rsidR="00E042BF" w:rsidRPr="00647430" w:rsidRDefault="00E042BF" w:rsidP="001E183F">
      <w:pPr>
        <w:pStyle w:val="Heading3"/>
      </w:pPr>
      <w:r w:rsidRPr="00647430">
        <w:t>Clean interior areas prior to the start of finish</w:t>
      </w:r>
      <w:r w:rsidR="00210361" w:rsidRPr="00647430">
        <w:t>ing</w:t>
      </w:r>
      <w:r w:rsidRPr="00647430">
        <w:t xml:space="preserve"> work and maintain </w:t>
      </w:r>
      <w:r w:rsidR="00210361" w:rsidRPr="00647430">
        <w:t xml:space="preserve">these </w:t>
      </w:r>
      <w:r w:rsidRPr="00647430">
        <w:t>areas free of dust and other contaminants during finishing operations.</w:t>
      </w:r>
    </w:p>
    <w:p w14:paraId="30204E69" w14:textId="77777777" w:rsidR="00E042BF" w:rsidRPr="00647430" w:rsidRDefault="00E042BF" w:rsidP="001E183F">
      <w:pPr>
        <w:pStyle w:val="Heading3"/>
      </w:pPr>
      <w:r w:rsidRPr="00647430">
        <w:t xml:space="preserve">Store </w:t>
      </w:r>
      <w:r w:rsidR="00210361" w:rsidRPr="00647430">
        <w:t xml:space="preserve">any </w:t>
      </w:r>
      <w:r w:rsidRPr="00647430">
        <w:t xml:space="preserve">volatile waste in covered metal containers and remove from </w:t>
      </w:r>
      <w:r w:rsidR="00210361" w:rsidRPr="00647430">
        <w:t xml:space="preserve">the Site </w:t>
      </w:r>
      <w:r w:rsidRPr="00647430">
        <w:t>at the end of each working day.</w:t>
      </w:r>
    </w:p>
    <w:p w14:paraId="626CD966" w14:textId="77777777" w:rsidR="00E042BF" w:rsidRPr="00647430" w:rsidRDefault="00E042BF" w:rsidP="001E183F">
      <w:pPr>
        <w:pStyle w:val="Heading3"/>
      </w:pPr>
      <w:r w:rsidRPr="00647430">
        <w:t xml:space="preserve">Provide adequate ventilation while using </w:t>
      </w:r>
      <w:r w:rsidR="00210361" w:rsidRPr="00647430">
        <w:t xml:space="preserve">any </w:t>
      </w:r>
      <w:r w:rsidRPr="00647430">
        <w:t xml:space="preserve">volatile or noxious substances. </w:t>
      </w:r>
      <w:r w:rsidR="00210361" w:rsidRPr="00647430">
        <w:t xml:space="preserve"> </w:t>
      </w:r>
      <w:r w:rsidRPr="00647430">
        <w:t>The use of building ventilation systems is not permitted for this purpose.</w:t>
      </w:r>
    </w:p>
    <w:p w14:paraId="04DD144C" w14:textId="77777777" w:rsidR="001E183F" w:rsidRPr="004F3CBC" w:rsidRDefault="00E042BF" w:rsidP="001E183F">
      <w:pPr>
        <w:pStyle w:val="Heading3"/>
        <w:tabs>
          <w:tab w:val="num" w:pos="-1620"/>
        </w:tabs>
      </w:pPr>
      <w:r w:rsidRPr="00647430">
        <w:t>Use only</w:t>
      </w:r>
      <w:r w:rsidR="007F4581" w:rsidRPr="00647430">
        <w:t xml:space="preserve"> those</w:t>
      </w:r>
      <w:r w:rsidRPr="00647430">
        <w:t xml:space="preserve"> cleaning materials recommended by the manufacturer of the surface to be cleaned, and as recommended by the cleaning material manufacturer.</w:t>
      </w:r>
      <w:r w:rsidR="00AC360F">
        <w:t xml:space="preserve"> </w:t>
      </w:r>
      <w:r w:rsidR="001E183F">
        <w:t>Ensure MSDS’s are available for all products requiring such.</w:t>
      </w:r>
    </w:p>
    <w:p w14:paraId="30604CDA" w14:textId="77777777" w:rsidR="00E042BF" w:rsidRDefault="00E042BF" w:rsidP="001E183F">
      <w:pPr>
        <w:pStyle w:val="Heading3"/>
      </w:pPr>
      <w:r w:rsidRPr="00647430">
        <w:t xml:space="preserve">Schedule cleaning operations so that </w:t>
      </w:r>
      <w:r w:rsidR="00210361" w:rsidRPr="00647430">
        <w:t xml:space="preserve">any </w:t>
      </w:r>
      <w:r w:rsidRPr="00647430">
        <w:t xml:space="preserve">resulting dust, debris and other contaminants will not fall on wet, newly painted surfaces and will not contaminate </w:t>
      </w:r>
      <w:r w:rsidR="00210361" w:rsidRPr="00647430">
        <w:t xml:space="preserve">the </w:t>
      </w:r>
      <w:r w:rsidRPr="00647430">
        <w:t xml:space="preserve">building systems </w:t>
      </w:r>
      <w:r w:rsidR="00210361" w:rsidRPr="00647430">
        <w:t xml:space="preserve">and </w:t>
      </w:r>
      <w:r w:rsidRPr="00647430">
        <w:t>electrical or control panels.</w:t>
      </w:r>
    </w:p>
    <w:p w14:paraId="7971053C" w14:textId="77777777" w:rsidR="001E183F" w:rsidRPr="00DF6BB0" w:rsidRDefault="001E183F" w:rsidP="001E183F">
      <w:pPr>
        <w:pStyle w:val="Heading3"/>
        <w:tabs>
          <w:tab w:val="num" w:pos="-1620"/>
        </w:tabs>
      </w:pPr>
      <w:r w:rsidRPr="00DF6BB0">
        <w:t>Ensure housekeeping of all areas of construction to remove any potential fire hazards.</w:t>
      </w:r>
    </w:p>
    <w:p w14:paraId="7FE2B7EB" w14:textId="77777777" w:rsidR="001E183F" w:rsidRPr="00130B44" w:rsidRDefault="001E183F" w:rsidP="001E183F">
      <w:pPr>
        <w:pStyle w:val="Heading3"/>
        <w:tabs>
          <w:tab w:val="num" w:pos="-1620"/>
        </w:tabs>
      </w:pPr>
      <w:r w:rsidRPr="00DF6BB0">
        <w:t xml:space="preserve">Pay special attention to keeping fire protection systems free of obstructions and readily accessible. This includes fire hose cabinets, standpipes, extinguishers, etc. </w:t>
      </w:r>
    </w:p>
    <w:p w14:paraId="37B6AC94" w14:textId="77777777" w:rsidR="001E183F" w:rsidRPr="00DF6BB0" w:rsidRDefault="001E183F" w:rsidP="001E183F">
      <w:pPr>
        <w:pStyle w:val="Heading3"/>
        <w:tabs>
          <w:tab w:val="num" w:pos="-1620"/>
        </w:tabs>
      </w:pPr>
      <w:r w:rsidRPr="00DF6BB0">
        <w:t xml:space="preserve">Clear snow and ice from </w:t>
      </w:r>
      <w:r w:rsidR="00F638B8">
        <w:t xml:space="preserve">the </w:t>
      </w:r>
      <w:r>
        <w:t>entire work area and building access</w:t>
      </w:r>
      <w:r w:rsidRPr="00DF6BB0">
        <w:t>.</w:t>
      </w:r>
    </w:p>
    <w:p w14:paraId="76078D7E" w14:textId="77777777" w:rsidR="00E042BF" w:rsidRPr="006E5320" w:rsidRDefault="00E042BF" w:rsidP="00B07061">
      <w:pPr>
        <w:pStyle w:val="Heading2"/>
      </w:pPr>
      <w:r w:rsidRPr="006E5320">
        <w:lastRenderedPageBreak/>
        <w:t>Final Cleaning</w:t>
      </w:r>
    </w:p>
    <w:p w14:paraId="1ACC11E9" w14:textId="77777777" w:rsidR="00210361" w:rsidRPr="00647430" w:rsidRDefault="00E042BF" w:rsidP="001E183F">
      <w:pPr>
        <w:pStyle w:val="Heading3"/>
      </w:pPr>
      <w:r w:rsidRPr="00647430">
        <w:t xml:space="preserve">Prior to </w:t>
      </w:r>
      <w:r w:rsidR="005178FD">
        <w:t>Substantial</w:t>
      </w:r>
      <w:r w:rsidRPr="00647430">
        <w:t xml:space="preserve"> </w:t>
      </w:r>
      <w:r w:rsidR="00210361" w:rsidRPr="00647430">
        <w:t>Performance of the Work</w:t>
      </w:r>
      <w:r w:rsidRPr="00647430">
        <w:t xml:space="preserve">, </w:t>
      </w:r>
      <w:r w:rsidR="00210361" w:rsidRPr="00647430">
        <w:t>complete final cleaning of all facilities to the satisfaction of the Region and the Consultant as follows:</w:t>
      </w:r>
    </w:p>
    <w:p w14:paraId="21D7EA4B" w14:textId="77777777" w:rsidR="00883A40" w:rsidRPr="004907BB" w:rsidRDefault="00883A40" w:rsidP="00F32081">
      <w:pPr>
        <w:pStyle w:val="Heading4"/>
        <w:rPr>
          <w:u w:val="single"/>
        </w:rPr>
      </w:pPr>
      <w:r w:rsidRPr="004907BB">
        <w:rPr>
          <w:u w:val="single"/>
        </w:rPr>
        <w:t>General</w:t>
      </w:r>
    </w:p>
    <w:p w14:paraId="73440022" w14:textId="77777777" w:rsidR="00F32081" w:rsidRDefault="00F32081" w:rsidP="00883A40">
      <w:pPr>
        <w:pStyle w:val="Heading5"/>
      </w:pPr>
      <w:r w:rsidRPr="004F3CBC">
        <w:t>Make arrangements with, and obtain permits from, the authorities having jurisdiction for the disposal of waste and debris at no cost to the Region.</w:t>
      </w:r>
    </w:p>
    <w:p w14:paraId="12C5FDBC" w14:textId="77777777" w:rsidR="00883A40" w:rsidRPr="006D3704" w:rsidRDefault="00883A40" w:rsidP="00883A40">
      <w:pPr>
        <w:pStyle w:val="Heading5"/>
      </w:pPr>
      <w:r w:rsidRPr="006D3704">
        <w:t xml:space="preserve">Conduct cleaning and disposal operations to comply with </w:t>
      </w:r>
      <w:r>
        <w:t>the Region’s policies on waste management, recycling and ISO initiatives, l</w:t>
      </w:r>
      <w:r w:rsidRPr="006D3704">
        <w:t>ocal ordinances and anti-pollution laws.</w:t>
      </w:r>
    </w:p>
    <w:p w14:paraId="50A3BFA1" w14:textId="77777777" w:rsidR="00883A40" w:rsidRPr="004F3CBC" w:rsidRDefault="00883A40" w:rsidP="00883A40">
      <w:pPr>
        <w:pStyle w:val="Heading5"/>
      </w:pPr>
      <w:r w:rsidRPr="006E5320">
        <w:t>Remove any surplus Products, tools, construction machinery and equipment not required for the performance</w:t>
      </w:r>
      <w:r w:rsidRPr="004F3CBC">
        <w:t xml:space="preserve"> of the remaining </w:t>
      </w:r>
      <w:r>
        <w:t xml:space="preserve">portions of </w:t>
      </w:r>
      <w:r w:rsidRPr="004F3CBC">
        <w:t>Work.</w:t>
      </w:r>
    </w:p>
    <w:p w14:paraId="34FB7561" w14:textId="77777777" w:rsidR="00883A40" w:rsidRDefault="00883A40" w:rsidP="00883A40">
      <w:pPr>
        <w:pStyle w:val="Heading5"/>
      </w:pPr>
      <w:r w:rsidRPr="004F3CBC">
        <w:t>Remove any waste products and debris other than that caused by the Region</w:t>
      </w:r>
      <w:r>
        <w:t>, Local Municipalities</w:t>
      </w:r>
      <w:r w:rsidRPr="004F3CBC">
        <w:t xml:space="preserve"> or Other Contractors, and leave the Work</w:t>
      </w:r>
      <w:r>
        <w:t xml:space="preserve"> and Site</w:t>
      </w:r>
      <w:r w:rsidRPr="004F3CBC">
        <w:t xml:space="preserve"> clean and suitable for occupancy to the satisfaction of the Region and the Consultant.</w:t>
      </w:r>
    </w:p>
    <w:p w14:paraId="2DD2E7AD" w14:textId="77777777" w:rsidR="00883A40" w:rsidRDefault="00883A40" w:rsidP="00883A40">
      <w:pPr>
        <w:pStyle w:val="Heading5"/>
      </w:pPr>
      <w:r w:rsidRPr="00DF6BB0">
        <w:t>Leave the Work and adjacent areas affected in a cleaned condition satisfactory to Region and Consultant</w:t>
      </w:r>
      <w:r>
        <w:t>.</w:t>
      </w:r>
    </w:p>
    <w:p w14:paraId="0F0E9EBC" w14:textId="77777777" w:rsidR="00883A40" w:rsidRPr="00765F13" w:rsidRDefault="00883A40" w:rsidP="00883A40">
      <w:pPr>
        <w:pStyle w:val="Heading5"/>
      </w:pPr>
      <w:r w:rsidRPr="00765F13">
        <w:t>Use only those cleaning materials recommended by the manufacturer of the surfaces to be cleaned.</w:t>
      </w:r>
    </w:p>
    <w:p w14:paraId="3EEC3F54" w14:textId="77777777" w:rsidR="00883A40" w:rsidRPr="004907BB" w:rsidRDefault="00883A40" w:rsidP="00F32081">
      <w:pPr>
        <w:pStyle w:val="Heading4"/>
        <w:rPr>
          <w:u w:val="single"/>
        </w:rPr>
      </w:pPr>
      <w:r w:rsidRPr="004907BB">
        <w:rPr>
          <w:u w:val="single"/>
        </w:rPr>
        <w:t>Environmental Controls</w:t>
      </w:r>
    </w:p>
    <w:p w14:paraId="084659BA" w14:textId="77777777" w:rsidR="00F32081" w:rsidRDefault="00F32081" w:rsidP="00883A40">
      <w:pPr>
        <w:pStyle w:val="Heading5"/>
      </w:pPr>
      <w:r>
        <w:t>Remove all environmental controls upon completion of the Work only after all areas of exposed soil or other sources of impact to the natural environment have been stabilized or restored.</w:t>
      </w:r>
    </w:p>
    <w:p w14:paraId="0DECF0BE" w14:textId="77777777" w:rsidR="00F32081" w:rsidRPr="00765F13" w:rsidRDefault="00F32081" w:rsidP="00883A40">
      <w:pPr>
        <w:pStyle w:val="Heading5"/>
      </w:pPr>
      <w:r w:rsidRPr="00765F13">
        <w:t>Remove the temporary sedimentation basin.</w:t>
      </w:r>
    </w:p>
    <w:p w14:paraId="55DC5707" w14:textId="77777777" w:rsidR="00F32081" w:rsidRPr="00765F13" w:rsidRDefault="00F32081" w:rsidP="00883A40">
      <w:pPr>
        <w:pStyle w:val="Heading5"/>
      </w:pPr>
      <w:r w:rsidRPr="00765F13">
        <w:t>Leave water cou</w:t>
      </w:r>
      <w:r>
        <w:t xml:space="preserve">rses, gutters, and ditches open, </w:t>
      </w:r>
      <w:r w:rsidRPr="00765F13">
        <w:t>clean</w:t>
      </w:r>
      <w:r>
        <w:t xml:space="preserve"> and r</w:t>
      </w:r>
      <w:r w:rsidR="00712A36">
        <w:t>estored to their pre-existing or</w:t>
      </w:r>
      <w:r>
        <w:t xml:space="preserve"> better condition.</w:t>
      </w:r>
    </w:p>
    <w:p w14:paraId="0103959E" w14:textId="77777777" w:rsidR="00883A40" w:rsidRPr="004907BB" w:rsidRDefault="00883A40" w:rsidP="00F32081">
      <w:pPr>
        <w:pStyle w:val="Heading4"/>
        <w:rPr>
          <w:u w:val="single"/>
        </w:rPr>
      </w:pPr>
      <w:r w:rsidRPr="004907BB">
        <w:rPr>
          <w:u w:val="single"/>
        </w:rPr>
        <w:t>Exterior</w:t>
      </w:r>
    </w:p>
    <w:p w14:paraId="018F7B5C" w14:textId="77777777" w:rsidR="00735FC4" w:rsidRPr="00636D57" w:rsidRDefault="00735FC4" w:rsidP="00735FC4">
      <w:pPr>
        <w:pStyle w:val="Heading5"/>
      </w:pPr>
      <w:r w:rsidRPr="00636D57">
        <w:t xml:space="preserve">Remove dirt and other disfiguration from exterior surfaces. </w:t>
      </w:r>
      <w:r w:rsidRPr="00DF6BB0">
        <w:t>Hose clean sidewalks, loading areas, and others contiguous with principal structures</w:t>
      </w:r>
      <w:r>
        <w:t>, while preventing debris and sediment from entering floor drains, catchbasins, storm sewers and watercourses.</w:t>
      </w:r>
    </w:p>
    <w:p w14:paraId="787C2B4C" w14:textId="77777777" w:rsidR="00F32081" w:rsidRPr="004F3CBC" w:rsidRDefault="00F32081" w:rsidP="00883A40">
      <w:pPr>
        <w:pStyle w:val="Heading5"/>
      </w:pPr>
      <w:r w:rsidRPr="004F3CBC">
        <w:t>Sweep and wash clean all paved areas.</w:t>
      </w:r>
    </w:p>
    <w:p w14:paraId="4E95F4C2" w14:textId="77777777" w:rsidR="00883A40" w:rsidRPr="00DF6BB0" w:rsidRDefault="00883A40" w:rsidP="00883A40">
      <w:pPr>
        <w:pStyle w:val="Heading5"/>
      </w:pPr>
      <w:r w:rsidRPr="004F3CBC">
        <w:t>Broom clean and wash all exterior walks, steps and surfaces; rake clean all other ground surfaces</w:t>
      </w:r>
      <w:r w:rsidRPr="00DF6BB0">
        <w:t>. Leave the Works broom clean before the inspection process commences.</w:t>
      </w:r>
    </w:p>
    <w:p w14:paraId="69DBA897" w14:textId="77777777" w:rsidR="00735FC4" w:rsidRPr="004F3CBC" w:rsidRDefault="00735FC4" w:rsidP="00735FC4">
      <w:pPr>
        <w:pStyle w:val="Heading5"/>
      </w:pPr>
      <w:r w:rsidRPr="004F3CBC">
        <w:t xml:space="preserve">Clean and sweep all roofs, </w:t>
      </w:r>
      <w:r>
        <w:t xml:space="preserve">downspouts, gutters, areaways, </w:t>
      </w:r>
      <w:r w:rsidRPr="004F3CBC">
        <w:t>sunken wells</w:t>
      </w:r>
      <w:r>
        <w:t xml:space="preserve"> and drainage systems</w:t>
      </w:r>
      <w:r w:rsidRPr="004F3CBC">
        <w:t>.</w:t>
      </w:r>
    </w:p>
    <w:p w14:paraId="2ADF9B33" w14:textId="77777777" w:rsidR="00883A40" w:rsidRDefault="00883A40" w:rsidP="00883A40">
      <w:pPr>
        <w:pStyle w:val="Heading5"/>
      </w:pPr>
      <w:r w:rsidRPr="00765F13">
        <w:t>Broom clean exterior paved driveways and parking areas.</w:t>
      </w:r>
    </w:p>
    <w:p w14:paraId="5F51AE0B" w14:textId="77777777" w:rsidR="00883A40" w:rsidRPr="00636D57" w:rsidRDefault="00883A40" w:rsidP="00883A40">
      <w:pPr>
        <w:pStyle w:val="Heading5"/>
        <w:rPr>
          <w:b/>
        </w:rPr>
      </w:pPr>
      <w:r w:rsidRPr="00636D57">
        <w:t>Clear and restore any exterior landscaping.</w:t>
      </w:r>
    </w:p>
    <w:p w14:paraId="5B8ED6E1" w14:textId="77777777" w:rsidR="00830562" w:rsidRPr="00DF6BB0" w:rsidRDefault="00830562" w:rsidP="00830562">
      <w:pPr>
        <w:pStyle w:val="Heading5"/>
      </w:pPr>
      <w:r w:rsidRPr="00DF6BB0">
        <w:t xml:space="preserve">Clear snow and ice from </w:t>
      </w:r>
      <w:r>
        <w:t>the entire work area and building access</w:t>
      </w:r>
      <w:r w:rsidRPr="00DF6BB0">
        <w:t>.</w:t>
      </w:r>
    </w:p>
    <w:p w14:paraId="11D64B62" w14:textId="77777777" w:rsidR="00883A40" w:rsidRPr="004907BB" w:rsidRDefault="00883A40" w:rsidP="00883A40">
      <w:pPr>
        <w:pStyle w:val="Heading4"/>
        <w:rPr>
          <w:u w:val="single"/>
        </w:rPr>
      </w:pPr>
      <w:commentRangeStart w:id="142"/>
      <w:commentRangeStart w:id="143"/>
      <w:commentRangeStart w:id="144"/>
      <w:r w:rsidRPr="004907BB">
        <w:rPr>
          <w:u w:val="single"/>
        </w:rPr>
        <w:t>Interior</w:t>
      </w:r>
      <w:commentRangeEnd w:id="142"/>
      <w:r w:rsidR="00715FC0">
        <w:rPr>
          <w:rStyle w:val="CommentReference"/>
        </w:rPr>
        <w:commentReference w:id="142"/>
      </w:r>
      <w:commentRangeEnd w:id="143"/>
      <w:r w:rsidR="00513B7D">
        <w:rPr>
          <w:rStyle w:val="CommentReference"/>
        </w:rPr>
        <w:commentReference w:id="143"/>
      </w:r>
      <w:commentRangeEnd w:id="144"/>
      <w:r w:rsidR="00621B8A">
        <w:rPr>
          <w:rStyle w:val="CommentReference"/>
        </w:rPr>
        <w:commentReference w:id="144"/>
      </w:r>
    </w:p>
    <w:p w14:paraId="6516B9AE" w14:textId="77777777" w:rsidR="00735FC4" w:rsidRDefault="00735FC4" w:rsidP="00735FC4">
      <w:pPr>
        <w:pStyle w:val="Heading5"/>
      </w:pPr>
      <w:r w:rsidRPr="004F3CBC">
        <w:t xml:space="preserve">Remove all debris and surplus materials from </w:t>
      </w:r>
      <w:del w:id="145" w:author="Johnny Pang" w:date="2022-04-16T19:52:00Z">
        <w:r w:rsidRPr="004F3CBC" w:rsidDel="0055334D">
          <w:delText xml:space="preserve">crawl </w:delText>
        </w:r>
      </w:del>
      <w:ins w:id="146" w:author="Johnny Pang" w:date="2022-04-16T19:53:00Z">
        <w:r w:rsidR="0055334D">
          <w:t>all</w:t>
        </w:r>
      </w:ins>
      <w:ins w:id="147" w:author="Johnny Pang" w:date="2022-04-16T19:52:00Z">
        <w:r w:rsidR="0055334D" w:rsidRPr="004F3CBC">
          <w:t xml:space="preserve"> </w:t>
        </w:r>
      </w:ins>
      <w:ins w:id="148" w:author="Johnny Pang" w:date="2022-04-16T19:53:00Z">
        <w:r w:rsidR="0055334D">
          <w:t xml:space="preserve">accessible </w:t>
        </w:r>
      </w:ins>
      <w:r w:rsidRPr="004F3CBC">
        <w:t xml:space="preserve">areas and other </w:t>
      </w:r>
      <w:del w:id="149" w:author="Johnny Pang" w:date="2022-04-16T19:53:00Z">
        <w:r w:rsidRPr="004F3CBC" w:rsidDel="0055334D">
          <w:delText xml:space="preserve">accessible </w:delText>
        </w:r>
      </w:del>
      <w:r w:rsidRPr="004F3CBC">
        <w:t>concealed spaces.</w:t>
      </w:r>
    </w:p>
    <w:p w14:paraId="33DE2233" w14:textId="77777777" w:rsidR="00735FC4" w:rsidRPr="00636D57" w:rsidRDefault="00735FC4" w:rsidP="00735FC4">
      <w:pPr>
        <w:pStyle w:val="Heading5"/>
      </w:pPr>
      <w:r w:rsidRPr="004F3CBC">
        <w:lastRenderedPageBreak/>
        <w:t>Vacuum clean and dust all building interiors, behind grilles, louvres, screens and electrical and control panels</w:t>
      </w:r>
      <w:r>
        <w:t xml:space="preserve"> and as directed</w:t>
      </w:r>
      <w:r w:rsidRPr="004F3CBC">
        <w:t>.</w:t>
      </w:r>
      <w:r>
        <w:t xml:space="preserve"> </w:t>
      </w:r>
      <w:r w:rsidRPr="00636D57">
        <w:t>Replace and dispose of all HVAC filters following final cleaning.</w:t>
      </w:r>
    </w:p>
    <w:p w14:paraId="6BD2DE22" w14:textId="77777777" w:rsidR="00735FC4" w:rsidRPr="004F3CBC" w:rsidRDefault="00735FC4" w:rsidP="00735FC4">
      <w:pPr>
        <w:pStyle w:val="Heading5"/>
      </w:pPr>
      <w:r w:rsidRPr="004F3CBC">
        <w:t xml:space="preserve">Remove all stains, spots, marks and dirt from any decorative Work, electrical and mechanical fixtures, furniture fitments, walls, floors and all exposed surfaces. </w:t>
      </w:r>
    </w:p>
    <w:p w14:paraId="13A0B5DD" w14:textId="77777777" w:rsidR="00735FC4" w:rsidRPr="004F3CBC" w:rsidRDefault="00735FC4" w:rsidP="00735FC4">
      <w:pPr>
        <w:pStyle w:val="Heading5"/>
      </w:pPr>
      <w:r w:rsidRPr="004F3CBC">
        <w:t>Clean all equipment and fixtures to a sanitary condition and clean or replace the filters of all mechanical equipment.</w:t>
      </w:r>
    </w:p>
    <w:p w14:paraId="176DAE56" w14:textId="77777777" w:rsidR="00735FC4" w:rsidRPr="00765F13" w:rsidRDefault="00735FC4" w:rsidP="00735FC4">
      <w:pPr>
        <w:pStyle w:val="Heading5"/>
      </w:pPr>
      <w:r w:rsidRPr="004F3CBC">
        <w:t>Inspect all finishes, fitments and equipment and ensure the specified workmanship and operation.</w:t>
      </w:r>
      <w:r>
        <w:t xml:space="preserve"> </w:t>
      </w:r>
      <w:r w:rsidRPr="00765F13">
        <w:t>Repair, patch, and touch up marred surfaces to the specified finish and match adjacent surfaces.</w:t>
      </w:r>
    </w:p>
    <w:p w14:paraId="65C5E4EB" w14:textId="77777777" w:rsidR="00735FC4" w:rsidRPr="004F3CBC" w:rsidRDefault="00735FC4" w:rsidP="00735FC4">
      <w:pPr>
        <w:pStyle w:val="Heading5"/>
      </w:pPr>
      <w:r w:rsidRPr="004F3CBC">
        <w:t>Clean all equipment and fixtures to a sanitary condition and clean or replace the filters of all mechanical equipment.</w:t>
      </w:r>
    </w:p>
    <w:p w14:paraId="73EBF6BE" w14:textId="4F92BFF4" w:rsidR="00735FC4" w:rsidDel="00621B8A" w:rsidRDefault="00735FC4" w:rsidP="00735FC4">
      <w:pPr>
        <w:pStyle w:val="Heading5"/>
        <w:rPr>
          <w:del w:id="150" w:author="Liam Sykes" w:date="2022-03-24T08:51:00Z"/>
        </w:rPr>
      </w:pPr>
      <w:commentRangeStart w:id="151"/>
      <w:commentRangeStart w:id="152"/>
      <w:r w:rsidRPr="004F3CBC">
        <w:t>Clean and polish all glass, mirrors, hardware, wall tile, stainless steel, chrome, porcelain enamel, baked enamel, plastic laminate, and mechanical and electrical fixtures. Replace all broken, scratched or disfigured glass.</w:t>
      </w:r>
      <w:commentRangeEnd w:id="151"/>
      <w:r w:rsidR="00513B7D">
        <w:rPr>
          <w:rStyle w:val="CommentReference"/>
        </w:rPr>
        <w:commentReference w:id="151"/>
      </w:r>
      <w:commentRangeEnd w:id="152"/>
      <w:r w:rsidR="00621B8A">
        <w:rPr>
          <w:rStyle w:val="CommentReference"/>
        </w:rPr>
        <w:commentReference w:id="152"/>
      </w:r>
    </w:p>
    <w:p w14:paraId="4BDAD905" w14:textId="77777777" w:rsidR="00621B8A" w:rsidRPr="004F3CBC" w:rsidRDefault="00621B8A" w:rsidP="00735FC4">
      <w:pPr>
        <w:pStyle w:val="Heading5"/>
        <w:rPr>
          <w:ins w:id="153" w:author="Johnny Pang" w:date="2022-11-30T11:33:00Z"/>
        </w:rPr>
      </w:pPr>
    </w:p>
    <w:p w14:paraId="3E65BC07" w14:textId="77777777" w:rsidR="00735FC4" w:rsidRPr="004F3CBC" w:rsidRDefault="00735FC4" w:rsidP="00735FC4">
      <w:pPr>
        <w:pStyle w:val="Heading5"/>
      </w:pPr>
      <w:r w:rsidRPr="004F3CBC">
        <w:t>Clean all lighting reflectors, lenses, and other lighting surfaces.</w:t>
      </w:r>
    </w:p>
    <w:p w14:paraId="5FEB2CB0" w14:textId="77777777" w:rsidR="00735FC4" w:rsidRPr="00161D17" w:rsidRDefault="00735FC4" w:rsidP="00735FC4">
      <w:pPr>
        <w:pStyle w:val="Heading5"/>
      </w:pPr>
      <w:r w:rsidRPr="00161D17">
        <w:t xml:space="preserve">Clean stairways and corridors. </w:t>
      </w:r>
    </w:p>
    <w:p w14:paraId="5C1E351A" w14:textId="77777777" w:rsidR="00735FC4" w:rsidRPr="00765F13" w:rsidDel="00715FC0" w:rsidRDefault="00735FC4" w:rsidP="00735FC4">
      <w:pPr>
        <w:pStyle w:val="Heading5"/>
        <w:rPr>
          <w:del w:id="154" w:author="Liam Sykes" w:date="2022-03-24T08:51:00Z"/>
        </w:rPr>
      </w:pPr>
      <w:del w:id="155" w:author="Liam Sykes" w:date="2022-03-24T08:51:00Z">
        <w:r w:rsidRPr="00765F13" w:rsidDel="00715FC0">
          <w:delText>Clean all windows.</w:delText>
        </w:r>
      </w:del>
    </w:p>
    <w:p w14:paraId="0DE80622" w14:textId="77777777" w:rsidR="001E183F" w:rsidRPr="00636D57" w:rsidDel="00715FC0" w:rsidRDefault="001E183F" w:rsidP="00883A40">
      <w:pPr>
        <w:pStyle w:val="Heading5"/>
        <w:rPr>
          <w:del w:id="156" w:author="Liam Sykes" w:date="2022-03-24T08:51:00Z"/>
        </w:rPr>
      </w:pPr>
      <w:del w:id="157" w:author="Liam Sykes" w:date="2022-03-24T08:51:00Z">
        <w:r w:rsidRPr="00636D57" w:rsidDel="00715FC0">
          <w:delText>Wax, seal, shampoo or prepare floor finishes, as recommended by the manufacturer</w:delText>
        </w:r>
        <w:r w:rsidDel="00715FC0">
          <w:delText xml:space="preserve"> (as applicable).</w:delText>
        </w:r>
      </w:del>
    </w:p>
    <w:p w14:paraId="193FF81B" w14:textId="77777777" w:rsidR="00F32081" w:rsidRPr="00765F13" w:rsidDel="00715FC0" w:rsidRDefault="00F32081" w:rsidP="00883A40">
      <w:pPr>
        <w:pStyle w:val="Heading5"/>
        <w:rPr>
          <w:del w:id="158" w:author="Liam Sykes" w:date="2022-03-24T08:51:00Z"/>
        </w:rPr>
      </w:pPr>
      <w:del w:id="159" w:author="Liam Sykes" w:date="2022-03-24T08:51:00Z">
        <w:r w:rsidRPr="00765F13" w:rsidDel="00715FC0">
          <w:delText>Clean and wax all wood, vinyl, or painted floors.</w:delText>
        </w:r>
      </w:del>
    </w:p>
    <w:p w14:paraId="461DEEA9" w14:textId="77777777" w:rsidR="00F32081" w:rsidRPr="00765F13" w:rsidRDefault="00F32081" w:rsidP="00883A40">
      <w:pPr>
        <w:pStyle w:val="Heading5"/>
      </w:pPr>
      <w:r w:rsidRPr="00765F13">
        <w:t>Replace air-handling filters and clean ducts, blowers, and coils of ventilation units which have been operated during construction.</w:t>
      </w:r>
    </w:p>
    <w:p w14:paraId="0559B4D8" w14:textId="77777777" w:rsidR="006E5320" w:rsidRPr="00DF6BB0" w:rsidDel="002963A7" w:rsidRDefault="006E5320" w:rsidP="00B07061">
      <w:pPr>
        <w:pStyle w:val="Heading2"/>
        <w:rPr>
          <w:del w:id="160" w:author="Liam Sykes" w:date="2022-03-21T16:01:00Z"/>
        </w:rPr>
      </w:pPr>
      <w:del w:id="161" w:author="Liam Sykes" w:date="2022-03-21T16:01:00Z">
        <w:r w:rsidRPr="00A0615D" w:rsidDel="002963A7">
          <w:delText>Waste Management and Disposal</w:delText>
        </w:r>
      </w:del>
    </w:p>
    <w:p w14:paraId="5D7B8813" w14:textId="77777777" w:rsidR="006E5320" w:rsidRDefault="006E5320" w:rsidP="006E5320">
      <w:pPr>
        <w:pStyle w:val="Heading3"/>
        <w:tabs>
          <w:tab w:val="num" w:pos="-1620"/>
        </w:tabs>
      </w:pPr>
      <w:del w:id="162" w:author="Liam Sykes" w:date="2022-03-21T16:01:00Z">
        <w:r w:rsidRPr="00DF6BB0" w:rsidDel="002963A7">
          <w:delText>Separate waste materials in accordance with Section 01355 - Waste Management and Disposal.</w:delText>
        </w:r>
      </w:del>
    </w:p>
    <w:p w14:paraId="67203749" w14:textId="77777777" w:rsidR="00052E0D" w:rsidRPr="00052E0D" w:rsidRDefault="00052E0D" w:rsidP="00052E0D">
      <w:pPr>
        <w:pStyle w:val="Heading1"/>
        <w:spacing w:before="160"/>
        <w:contextualSpacing w:val="0"/>
      </w:pPr>
      <w:r w:rsidRPr="00052E0D">
        <w:t>PRODUCTS (NOT USED)</w:t>
      </w:r>
    </w:p>
    <w:p w14:paraId="59F5EB6C" w14:textId="77777777" w:rsidR="00052E0D" w:rsidRPr="00052E0D" w:rsidRDefault="00052E0D" w:rsidP="00052E0D">
      <w:pPr>
        <w:pStyle w:val="Heading1"/>
        <w:spacing w:before="160"/>
        <w:contextualSpacing w:val="0"/>
      </w:pPr>
      <w:r w:rsidRPr="00052E0D">
        <w:t>EXECUTION (NOT USED)</w:t>
      </w:r>
    </w:p>
    <w:p w14:paraId="4A556A65" w14:textId="77777777" w:rsidR="00052E0D" w:rsidRPr="00DF6BB0" w:rsidRDefault="00052E0D" w:rsidP="00B07061">
      <w:pPr>
        <w:pStyle w:val="Heading2"/>
        <w:numPr>
          <w:ilvl w:val="0"/>
          <w:numId w:val="0"/>
        </w:numPr>
        <w:ind w:left="576"/>
      </w:pPr>
    </w:p>
    <w:p w14:paraId="49DF8E91" w14:textId="77777777" w:rsidR="00F13982" w:rsidRPr="002C3057" w:rsidRDefault="00F13982" w:rsidP="008A26A6">
      <w:pPr>
        <w:pStyle w:val="Other"/>
        <w:spacing w:before="240"/>
        <w:jc w:val="center"/>
        <w:rPr>
          <w:rFonts w:ascii="Calibri" w:hAnsi="Calibri"/>
          <w:b/>
          <w:sz w:val="22"/>
          <w:szCs w:val="22"/>
        </w:rPr>
      </w:pPr>
      <w:r w:rsidRPr="002C3057">
        <w:rPr>
          <w:rFonts w:ascii="Calibri" w:hAnsi="Calibri"/>
          <w:b/>
          <w:sz w:val="22"/>
          <w:szCs w:val="22"/>
        </w:rPr>
        <w:t>END OF SECTION</w:t>
      </w:r>
    </w:p>
    <w:sectPr w:rsidR="00F13982" w:rsidRPr="002C3057" w:rsidSect="00012042">
      <w:headerReference w:type="even" r:id="rId16"/>
      <w:headerReference w:type="default" r:id="rId17"/>
      <w:headerReference w:type="first" r:id="rId18"/>
      <w:pgSz w:w="12240" w:h="15840" w:code="1"/>
      <w:pgMar w:top="1440" w:right="720" w:bottom="1440" w:left="1440" w:header="720" w:footer="720" w:gutter="0"/>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07" w:author="Radulovic, Nicole" w:date="2022-10-27T14:15:00Z" w:initials="RN">
    <w:p w14:paraId="150DD243" w14:textId="77777777" w:rsidR="00943E33" w:rsidRDefault="00943E33">
      <w:pPr>
        <w:pStyle w:val="CommentText"/>
      </w:pPr>
      <w:r>
        <w:rPr>
          <w:rStyle w:val="CommentReference"/>
        </w:rPr>
        <w:annotationRef/>
      </w:r>
      <w:r>
        <w:t>Latest template is 2022-05-10</w:t>
      </w:r>
    </w:p>
  </w:comment>
  <w:comment w:id="108" w:author="Johnny Pang" w:date="2022-11-30T11:34:00Z" w:initials="JP">
    <w:p w14:paraId="6EABDB31" w14:textId="77777777" w:rsidR="00621B8A" w:rsidRDefault="00621B8A" w:rsidP="00A45CA8">
      <w:pPr>
        <w:pStyle w:val="CommentText"/>
      </w:pPr>
      <w:r>
        <w:rPr>
          <w:rStyle w:val="CommentReference"/>
        </w:rPr>
        <w:annotationRef/>
      </w:r>
      <w:r>
        <w:t>Compared and confirmed deletion in latest edition</w:t>
      </w:r>
    </w:p>
  </w:comment>
  <w:comment w:id="138" w:author="Radulovic, Nicole" w:date="2022-10-27T14:28:00Z" w:initials="RN">
    <w:p w14:paraId="4E47FFA6" w14:textId="4CC5E8DD" w:rsidR="002A66DE" w:rsidRDefault="002A66DE">
      <w:pPr>
        <w:pStyle w:val="CommentText"/>
      </w:pPr>
      <w:r>
        <w:rPr>
          <w:rStyle w:val="CommentReference"/>
        </w:rPr>
        <w:annotationRef/>
      </w:r>
      <w:r>
        <w:t>TBC</w:t>
      </w:r>
    </w:p>
  </w:comment>
  <w:comment w:id="142" w:author="Liam Sykes" w:date="2022-03-24T08:51:00Z" w:initials="LS">
    <w:p w14:paraId="3B275CB2" w14:textId="77777777" w:rsidR="00715FC0" w:rsidRDefault="00715FC0">
      <w:pPr>
        <w:pStyle w:val="CommentText"/>
      </w:pPr>
      <w:r>
        <w:rPr>
          <w:rStyle w:val="CommentReference"/>
        </w:rPr>
        <w:annotationRef/>
      </w:r>
      <w:r>
        <w:t>Confirm which of these items are necessary for elevated tanks</w:t>
      </w:r>
    </w:p>
  </w:comment>
  <w:comment w:id="143" w:author="Radulovic, Nicole" w:date="2022-10-27T14:41:00Z" w:initials="RN">
    <w:p w14:paraId="701BE6E3" w14:textId="77777777" w:rsidR="00513B7D" w:rsidRDefault="00513B7D">
      <w:pPr>
        <w:pStyle w:val="CommentText"/>
      </w:pPr>
      <w:r>
        <w:rPr>
          <w:rStyle w:val="CommentReference"/>
        </w:rPr>
        <w:annotationRef/>
      </w:r>
      <w:r>
        <w:t>Has this been confirmed?</w:t>
      </w:r>
    </w:p>
  </w:comment>
  <w:comment w:id="144" w:author="Johnny Pang" w:date="2022-11-30T11:31:00Z" w:initials="JP">
    <w:p w14:paraId="6D95950F" w14:textId="77777777" w:rsidR="00621B8A" w:rsidRDefault="00621B8A" w:rsidP="00AA67E3">
      <w:pPr>
        <w:pStyle w:val="CommentText"/>
      </w:pPr>
      <w:r>
        <w:rPr>
          <w:rStyle w:val="CommentReference"/>
        </w:rPr>
        <w:annotationRef/>
      </w:r>
      <w:r>
        <w:t>Confirmed.</w:t>
      </w:r>
    </w:p>
  </w:comment>
  <w:comment w:id="151" w:author="Radulovic, Nicole" w:date="2022-10-27T14:42:00Z" w:initials="RN">
    <w:p w14:paraId="79758494" w14:textId="243EB8EB" w:rsidR="00513B7D" w:rsidRDefault="00513B7D">
      <w:pPr>
        <w:pStyle w:val="CommentText"/>
      </w:pPr>
      <w:r>
        <w:rPr>
          <w:rStyle w:val="CommentReference"/>
        </w:rPr>
        <w:annotationRef/>
      </w:r>
      <w:r>
        <w:t>I think there will be a washroom in the ET? Would this not be applicable?</w:t>
      </w:r>
    </w:p>
  </w:comment>
  <w:comment w:id="152" w:author="Johnny Pang" w:date="2022-11-30T11:34:00Z" w:initials="JP">
    <w:p w14:paraId="74473994" w14:textId="77777777" w:rsidR="00621B8A" w:rsidRDefault="00621B8A" w:rsidP="00C10376">
      <w:pPr>
        <w:pStyle w:val="CommentText"/>
      </w:pPr>
      <w:r>
        <w:rPr>
          <w:rStyle w:val="CommentReference"/>
        </w:rPr>
        <w:annotationRef/>
      </w:r>
      <w:r>
        <w:t>Agree - added it back.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50DD243" w15:done="0"/>
  <w15:commentEx w15:paraId="6EABDB31" w15:paraIdParent="150DD243" w15:done="0"/>
  <w15:commentEx w15:paraId="4E47FFA6" w15:done="0"/>
  <w15:commentEx w15:paraId="3B275CB2" w15:done="0"/>
  <w15:commentEx w15:paraId="701BE6E3" w15:paraIdParent="3B275CB2" w15:done="0"/>
  <w15:commentEx w15:paraId="6D95950F" w15:paraIdParent="3B275CB2" w15:done="0"/>
  <w15:commentEx w15:paraId="79758494" w15:done="0"/>
  <w15:commentEx w15:paraId="74473994" w15:paraIdParent="7975849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31BE3E" w16cex:dateUtc="2022-11-30T16:34:00Z"/>
  <w16cex:commentExtensible w16cex:durableId="2731BD8D" w16cex:dateUtc="2022-11-30T16:31:00Z"/>
  <w16cex:commentExtensible w16cex:durableId="2731BE2A" w16cex:dateUtc="2022-11-30T16: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50DD243" w16cid:durableId="27051119"/>
  <w16cid:commentId w16cid:paraId="6EABDB31" w16cid:durableId="2731BE3E"/>
  <w16cid:commentId w16cid:paraId="4E47FFA6" w16cid:durableId="27051417"/>
  <w16cid:commentId w16cid:paraId="3B275CB2" w16cid:durableId="25E6AF96"/>
  <w16cid:commentId w16cid:paraId="701BE6E3" w16cid:durableId="2705171F"/>
  <w16cid:commentId w16cid:paraId="6D95950F" w16cid:durableId="2731BD8D"/>
  <w16cid:commentId w16cid:paraId="79758494" w16cid:durableId="2705176E"/>
  <w16cid:commentId w16cid:paraId="74473994" w16cid:durableId="2731BE2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1D280D" w14:textId="77777777" w:rsidR="001C2D20" w:rsidRDefault="001C2D20">
      <w:r>
        <w:separator/>
      </w:r>
    </w:p>
  </w:endnote>
  <w:endnote w:type="continuationSeparator" w:id="0">
    <w:p w14:paraId="1C674555" w14:textId="77777777" w:rsidR="001C2D20" w:rsidRDefault="001C2D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4F10A3" w14:textId="77777777" w:rsidR="001C2D20" w:rsidRDefault="001C2D20">
      <w:r>
        <w:separator/>
      </w:r>
    </w:p>
  </w:footnote>
  <w:footnote w:type="continuationSeparator" w:id="0">
    <w:p w14:paraId="5DA86A06" w14:textId="77777777" w:rsidR="001C2D20" w:rsidRDefault="001C2D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CCC5E4" w14:textId="77777777" w:rsidR="00647430" w:rsidRPr="002241A5" w:rsidRDefault="00647430" w:rsidP="00012042">
    <w:pPr>
      <w:pBdr>
        <w:top w:val="single" w:sz="4" w:space="1" w:color="auto"/>
        <w:bottom w:val="single" w:sz="4" w:space="1" w:color="auto"/>
      </w:pBdr>
      <w:tabs>
        <w:tab w:val="right" w:pos="10080"/>
      </w:tabs>
      <w:rPr>
        <w:rFonts w:cs="Arial"/>
      </w:rPr>
    </w:pPr>
    <w:r w:rsidRPr="002241A5">
      <w:rPr>
        <w:rFonts w:cs="Arial"/>
      </w:rPr>
      <w:t>Section 01740</w:t>
    </w:r>
    <w:r>
      <w:rPr>
        <w:rFonts w:cs="Arial"/>
      </w:rPr>
      <w:tab/>
    </w:r>
    <w:r w:rsidRPr="002241A5">
      <w:rPr>
        <w:rFonts w:cs="Arial"/>
      </w:rPr>
      <w:t>CONTRACT NO</w:t>
    </w:r>
    <w:r w:rsidRPr="00F638B8">
      <w:rPr>
        <w:rFonts w:cs="Arial"/>
        <w:highlight w:val="yellow"/>
      </w:rPr>
      <w:t>.... [Insert Region Number]</w:t>
    </w:r>
    <w:r w:rsidRPr="002241A5">
      <w:rPr>
        <w:rFonts w:cs="Arial"/>
      </w:rPr>
      <w:tab/>
    </w:r>
  </w:p>
  <w:p w14:paraId="21D08543" w14:textId="77777777" w:rsidR="00647430" w:rsidRPr="002241A5" w:rsidRDefault="00647430" w:rsidP="00012042">
    <w:pPr>
      <w:pBdr>
        <w:top w:val="single" w:sz="4" w:space="1" w:color="auto"/>
        <w:bottom w:val="single" w:sz="4" w:space="1" w:color="auto"/>
      </w:pBdr>
      <w:tabs>
        <w:tab w:val="left" w:pos="-1440"/>
        <w:tab w:val="left" w:pos="-720"/>
        <w:tab w:val="left" w:pos="0"/>
        <w:tab w:val="center" w:pos="5220"/>
        <w:tab w:val="right" w:pos="10080"/>
      </w:tabs>
      <w:rPr>
        <w:rFonts w:cs="Arial"/>
      </w:rPr>
    </w:pPr>
    <w:r w:rsidRPr="00647430">
      <w:rPr>
        <w:rFonts w:cs="Arial"/>
      </w:rPr>
      <w:t>201</w:t>
    </w:r>
    <w:r w:rsidR="00012042">
      <w:rPr>
        <w:rFonts w:cs="Arial"/>
      </w:rPr>
      <w:t>7</w:t>
    </w:r>
    <w:r w:rsidR="00B07061">
      <w:rPr>
        <w:rFonts w:cs="Arial"/>
      </w:rPr>
      <w:t>-01-2</w:t>
    </w:r>
    <w:r w:rsidR="004874CF">
      <w:rPr>
        <w:rFonts w:cs="Arial"/>
      </w:rPr>
      <w:t>5</w:t>
    </w:r>
    <w:r w:rsidRPr="002241A5">
      <w:rPr>
        <w:rFonts w:cs="Arial"/>
        <w:b/>
      </w:rPr>
      <w:tab/>
      <w:t>CLEANING</w:t>
    </w:r>
    <w:r w:rsidRPr="002241A5">
      <w:rPr>
        <w:rFonts w:cs="Arial"/>
      </w:rPr>
      <w:tab/>
    </w:r>
  </w:p>
  <w:p w14:paraId="57950F1D" w14:textId="77777777" w:rsidR="00F638B8" w:rsidRDefault="00647430" w:rsidP="00012042">
    <w:pPr>
      <w:pBdr>
        <w:top w:val="single" w:sz="4" w:space="1" w:color="auto"/>
        <w:bottom w:val="single" w:sz="4" w:space="1" w:color="auto"/>
      </w:pBdr>
      <w:tabs>
        <w:tab w:val="center" w:pos="5175"/>
        <w:tab w:val="right" w:pos="10080"/>
      </w:tabs>
      <w:rPr>
        <w:rFonts w:cs="Arial"/>
      </w:rPr>
    </w:pPr>
    <w:r w:rsidRPr="002241A5">
      <w:rPr>
        <w:rFonts w:cs="Arial"/>
      </w:rPr>
      <w:t xml:space="preserve">Page </w:t>
    </w:r>
    <w:r w:rsidRPr="002241A5">
      <w:rPr>
        <w:rFonts w:cs="Arial"/>
      </w:rPr>
      <w:fldChar w:fldCharType="begin"/>
    </w:r>
    <w:r w:rsidRPr="002241A5">
      <w:rPr>
        <w:rFonts w:cs="Arial"/>
      </w:rPr>
      <w:instrText xml:space="preserve">PAGE </w:instrText>
    </w:r>
    <w:r w:rsidRPr="002241A5">
      <w:rPr>
        <w:rFonts w:cs="Arial"/>
      </w:rPr>
      <w:fldChar w:fldCharType="separate"/>
    </w:r>
    <w:r w:rsidR="00012042">
      <w:rPr>
        <w:rFonts w:cs="Arial"/>
        <w:noProof/>
      </w:rPr>
      <w:t>4</w:t>
    </w:r>
    <w:r w:rsidRPr="002241A5">
      <w:rPr>
        <w:rFonts w:cs="Arial"/>
      </w:rPr>
      <w:fldChar w:fldCharType="end"/>
    </w:r>
    <w:r w:rsidRPr="002241A5">
      <w:rPr>
        <w:rFonts w:cs="Arial"/>
      </w:rPr>
      <w:t xml:space="preserve"> </w:t>
    </w:r>
    <w:r>
      <w:rPr>
        <w:rFonts w:cs="Arial"/>
      </w:rPr>
      <w:tab/>
    </w:r>
    <w:r>
      <w:rPr>
        <w:rFonts w:cs="Arial"/>
      </w:rPr>
      <w:tab/>
    </w:r>
    <w:r w:rsidRPr="002241A5">
      <w:rPr>
        <w:rFonts w:cs="Arial"/>
      </w:rPr>
      <w:t>DATE</w:t>
    </w:r>
    <w:r w:rsidRPr="00F638B8">
      <w:rPr>
        <w:rFonts w:cs="Arial"/>
        <w:highlight w:val="yellow"/>
      </w:rPr>
      <w:t>:  [Insert Date, (e.g. Jan., 2000)]</w:t>
    </w:r>
    <w:r w:rsidRPr="002241A5">
      <w:rPr>
        <w:rFonts w:cs="Arial"/>
      </w:rPr>
      <w:tab/>
    </w:r>
  </w:p>
  <w:p w14:paraId="0C71B915" w14:textId="77777777" w:rsidR="00647430" w:rsidRPr="00647430" w:rsidRDefault="00647430" w:rsidP="00F638B8">
    <w:pPr>
      <w:pBdr>
        <w:top w:val="single" w:sz="4" w:space="1" w:color="auto"/>
        <w:bottom w:val="single" w:sz="4" w:space="1" w:color="auto"/>
      </w:pBdr>
      <w:tabs>
        <w:tab w:val="center" w:pos="5175"/>
        <w:tab w:val="right" w:pos="10350"/>
      </w:tabs>
      <w:rPr>
        <w:rFonts w:cs="Aria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1E0E7F" w14:textId="77777777" w:rsidR="00E83035" w:rsidRPr="002241A5" w:rsidRDefault="00E83035" w:rsidP="00012042">
    <w:pPr>
      <w:pBdr>
        <w:top w:val="single" w:sz="4" w:space="1" w:color="auto"/>
      </w:pBdr>
      <w:tabs>
        <w:tab w:val="right" w:pos="10080"/>
      </w:tabs>
      <w:rPr>
        <w:rFonts w:cs="Arial"/>
      </w:rPr>
    </w:pPr>
    <w:r w:rsidRPr="002241A5">
      <w:rPr>
        <w:rFonts w:cs="Arial"/>
      </w:rPr>
      <w:t>CONTRACT NO</w:t>
    </w:r>
    <w:r w:rsidRPr="00183175">
      <w:rPr>
        <w:rFonts w:cs="Arial"/>
        <w:highlight w:val="yellow"/>
      </w:rPr>
      <w:t>.... [Insert Region Number]</w:t>
    </w:r>
    <w:r w:rsidRPr="002241A5">
      <w:rPr>
        <w:rFonts w:cs="Arial"/>
      </w:rPr>
      <w:tab/>
      <w:t>Section 01740</w:t>
    </w:r>
  </w:p>
  <w:p w14:paraId="0F1EDBCF" w14:textId="78E589E4" w:rsidR="00E83035" w:rsidRPr="002241A5" w:rsidRDefault="00E83035" w:rsidP="00012042">
    <w:pPr>
      <w:pBdr>
        <w:top w:val="single" w:sz="4" w:space="1" w:color="auto"/>
      </w:pBdr>
      <w:tabs>
        <w:tab w:val="left" w:pos="-1440"/>
        <w:tab w:val="left" w:pos="-720"/>
        <w:tab w:val="left" w:pos="0"/>
        <w:tab w:val="center" w:pos="5220"/>
        <w:tab w:val="right" w:pos="10080"/>
      </w:tabs>
      <w:rPr>
        <w:rFonts w:cs="Arial"/>
      </w:rPr>
    </w:pPr>
    <w:r w:rsidRPr="002241A5">
      <w:rPr>
        <w:rFonts w:cs="Arial"/>
        <w:b/>
      </w:rPr>
      <w:tab/>
      <w:t>CLEANING</w:t>
    </w:r>
    <w:r w:rsidRPr="002241A5">
      <w:rPr>
        <w:rFonts w:cs="Arial"/>
      </w:rPr>
      <w:tab/>
    </w:r>
    <w:del w:id="163" w:author="Johnny Pang" w:date="2022-11-30T11:34:00Z">
      <w:r w:rsidR="00B07061" w:rsidDel="00621B8A">
        <w:rPr>
          <w:rFonts w:cs="Arial"/>
        </w:rPr>
        <w:delText>201</w:delText>
      </w:r>
      <w:r w:rsidR="00012042" w:rsidDel="00621B8A">
        <w:rPr>
          <w:rFonts w:cs="Arial"/>
        </w:rPr>
        <w:delText>7</w:delText>
      </w:r>
    </w:del>
    <w:ins w:id="164" w:author="Johnny Pang" w:date="2022-11-30T11:34:00Z">
      <w:r w:rsidR="00621B8A">
        <w:rPr>
          <w:rFonts w:cs="Arial"/>
        </w:rPr>
        <w:t>2022</w:t>
      </w:r>
    </w:ins>
    <w:r w:rsidR="00B07061">
      <w:rPr>
        <w:rFonts w:cs="Arial"/>
      </w:rPr>
      <w:t>-</w:t>
    </w:r>
    <w:del w:id="165" w:author="Johnny Pang" w:date="2022-11-30T11:34:00Z">
      <w:r w:rsidR="00B07061" w:rsidDel="00621B8A">
        <w:rPr>
          <w:rFonts w:cs="Arial"/>
        </w:rPr>
        <w:delText>01</w:delText>
      </w:r>
    </w:del>
    <w:ins w:id="166" w:author="Johnny Pang" w:date="2022-11-30T11:34:00Z">
      <w:r w:rsidR="00621B8A">
        <w:rPr>
          <w:rFonts w:cs="Arial"/>
        </w:rPr>
        <w:t>0</w:t>
      </w:r>
      <w:r w:rsidR="00621B8A">
        <w:rPr>
          <w:rFonts w:cs="Arial"/>
        </w:rPr>
        <w:t>5</w:t>
      </w:r>
    </w:ins>
    <w:r w:rsidR="00B07061">
      <w:rPr>
        <w:rFonts w:cs="Arial"/>
      </w:rPr>
      <w:t>-</w:t>
    </w:r>
    <w:del w:id="167" w:author="Johnny Pang" w:date="2022-11-30T11:34:00Z">
      <w:r w:rsidR="00B07061" w:rsidDel="00621B8A">
        <w:rPr>
          <w:rFonts w:cs="Arial"/>
        </w:rPr>
        <w:delText>2</w:delText>
      </w:r>
      <w:r w:rsidR="004874CF" w:rsidDel="00621B8A">
        <w:rPr>
          <w:rFonts w:cs="Arial"/>
        </w:rPr>
        <w:delText>5</w:delText>
      </w:r>
    </w:del>
    <w:ins w:id="168" w:author="Johnny Pang" w:date="2022-11-30T11:34:00Z">
      <w:r w:rsidR="00621B8A">
        <w:rPr>
          <w:rFonts w:cs="Arial"/>
        </w:rPr>
        <w:t>10</w:t>
      </w:r>
    </w:ins>
  </w:p>
  <w:p w14:paraId="2DE34B20" w14:textId="77777777" w:rsidR="00E83035" w:rsidRPr="002241A5" w:rsidRDefault="00E83035" w:rsidP="00012042">
    <w:pPr>
      <w:pBdr>
        <w:top w:val="single" w:sz="4" w:space="1" w:color="auto"/>
      </w:pBdr>
      <w:tabs>
        <w:tab w:val="center" w:pos="5175"/>
        <w:tab w:val="right" w:pos="10080"/>
      </w:tabs>
      <w:rPr>
        <w:rFonts w:cs="Arial"/>
      </w:rPr>
    </w:pPr>
    <w:r w:rsidRPr="002241A5">
      <w:rPr>
        <w:rFonts w:cs="Arial"/>
      </w:rPr>
      <w:t xml:space="preserve">DATE:  </w:t>
    </w:r>
    <w:r w:rsidRPr="00183175">
      <w:rPr>
        <w:rFonts w:cs="Arial"/>
        <w:highlight w:val="yellow"/>
      </w:rPr>
      <w:t>[Insert Date, (e.g. Jan., 2000)]</w:t>
    </w:r>
    <w:r w:rsidRPr="002241A5">
      <w:rPr>
        <w:rFonts w:cs="Arial"/>
      </w:rPr>
      <w:tab/>
    </w:r>
    <w:r w:rsidRPr="002241A5">
      <w:rPr>
        <w:rFonts w:cs="Arial"/>
      </w:rPr>
      <w:tab/>
      <w:t xml:space="preserve">Page </w:t>
    </w:r>
    <w:r w:rsidRPr="002241A5">
      <w:rPr>
        <w:rFonts w:cs="Arial"/>
      </w:rPr>
      <w:fldChar w:fldCharType="begin"/>
    </w:r>
    <w:r w:rsidRPr="002241A5">
      <w:rPr>
        <w:rFonts w:cs="Arial"/>
      </w:rPr>
      <w:instrText xml:space="preserve">PAGE </w:instrText>
    </w:r>
    <w:r w:rsidRPr="002241A5">
      <w:rPr>
        <w:rFonts w:cs="Arial"/>
      </w:rPr>
      <w:fldChar w:fldCharType="separate"/>
    </w:r>
    <w:r w:rsidR="00012042">
      <w:rPr>
        <w:rFonts w:cs="Arial"/>
        <w:noProof/>
      </w:rPr>
      <w:t>1</w:t>
    </w:r>
    <w:r w:rsidRPr="002241A5">
      <w:rPr>
        <w:rFonts w:cs="Arial"/>
      </w:rPr>
      <w:fldChar w:fldCharType="end"/>
    </w:r>
    <w:r w:rsidRPr="002241A5">
      <w:rPr>
        <w:rFonts w:cs="Arial"/>
      </w:rPr>
      <w:t xml:space="preserve"> </w:t>
    </w:r>
  </w:p>
  <w:p w14:paraId="03C5C393" w14:textId="77777777" w:rsidR="00E83035" w:rsidRPr="00672C12" w:rsidRDefault="00E83035" w:rsidP="008A26A6">
    <w:pPr>
      <w:pStyle w:val="Header"/>
      <w:spacing w:after="24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4840F" w14:textId="77777777" w:rsidR="00E83035" w:rsidRPr="0082209E" w:rsidRDefault="00E83035" w:rsidP="00672C12">
    <w:pPr>
      <w:pBdr>
        <w:top w:val="single" w:sz="4" w:space="1" w:color="auto"/>
      </w:pBdr>
      <w:tabs>
        <w:tab w:val="right" w:pos="10350"/>
      </w:tabs>
      <w:rPr>
        <w:rFonts w:ascii="Arial" w:hAnsi="Arial" w:cs="Arial"/>
      </w:rPr>
    </w:pPr>
    <w:r w:rsidRPr="0082209E">
      <w:rPr>
        <w:rFonts w:ascii="Arial" w:hAnsi="Arial" w:cs="Arial"/>
      </w:rPr>
      <w:t>CONTRACT NO</w:t>
    </w:r>
    <w:r w:rsidRPr="0082209E">
      <w:rPr>
        <w:rFonts w:ascii="Arial" w:hAnsi="Arial" w:cs="Arial"/>
        <w:highlight w:val="lightGray"/>
      </w:rPr>
      <w:t xml:space="preserve">.... [Insert </w:t>
    </w:r>
    <w:r>
      <w:rPr>
        <w:rFonts w:ascii="Arial" w:hAnsi="Arial" w:cs="Arial"/>
        <w:highlight w:val="lightGray"/>
      </w:rPr>
      <w:t>Region</w:t>
    </w:r>
    <w:r w:rsidRPr="0082209E">
      <w:rPr>
        <w:rFonts w:ascii="Arial" w:hAnsi="Arial" w:cs="Arial"/>
        <w:highlight w:val="lightGray"/>
      </w:rPr>
      <w:t xml:space="preserve"> Number]</w:t>
    </w:r>
    <w:r w:rsidRPr="0082209E">
      <w:rPr>
        <w:rFonts w:ascii="Arial" w:hAnsi="Arial" w:cs="Arial"/>
      </w:rPr>
      <w:tab/>
      <w:t xml:space="preserve">Section </w:t>
    </w:r>
    <w:r>
      <w:rPr>
        <w:rFonts w:ascii="Arial" w:hAnsi="Arial" w:cs="Arial"/>
      </w:rPr>
      <w:t>01740</w:t>
    </w:r>
  </w:p>
  <w:p w14:paraId="4D4B1AED" w14:textId="77777777" w:rsidR="00E83035" w:rsidRPr="0082209E" w:rsidRDefault="00E83035" w:rsidP="00E83035">
    <w:pPr>
      <w:pBdr>
        <w:top w:val="single" w:sz="4" w:space="1" w:color="auto"/>
      </w:pBdr>
      <w:tabs>
        <w:tab w:val="left" w:pos="-1440"/>
        <w:tab w:val="left" w:pos="-720"/>
        <w:tab w:val="left" w:pos="0"/>
        <w:tab w:val="center" w:pos="5220"/>
        <w:tab w:val="right" w:pos="10350"/>
      </w:tabs>
      <w:rPr>
        <w:rFonts w:ascii="Arial" w:hAnsi="Arial" w:cs="Arial"/>
      </w:rPr>
    </w:pPr>
    <w:r>
      <w:rPr>
        <w:rFonts w:ascii="Arial" w:hAnsi="Arial" w:cs="Arial"/>
        <w:b/>
      </w:rPr>
      <w:tab/>
      <w:t>CLEANING</w:t>
    </w:r>
    <w:r w:rsidRPr="0082209E">
      <w:rPr>
        <w:rFonts w:ascii="Arial" w:hAnsi="Arial" w:cs="Arial"/>
      </w:rPr>
      <w:tab/>
    </w:r>
    <w:r w:rsidR="00CA6053">
      <w:rPr>
        <w:rFonts w:ascii="Arial" w:hAnsi="Arial" w:cs="Arial"/>
      </w:rPr>
      <w:t>2012-0</w:t>
    </w:r>
    <w:r w:rsidR="006E551C">
      <w:rPr>
        <w:rFonts w:ascii="Arial" w:hAnsi="Arial" w:cs="Arial"/>
      </w:rPr>
      <w:t>7</w:t>
    </w:r>
    <w:r w:rsidR="00CA6053">
      <w:rPr>
        <w:rFonts w:ascii="Arial" w:hAnsi="Arial" w:cs="Arial"/>
      </w:rPr>
      <w:t>-0</w:t>
    </w:r>
    <w:r w:rsidR="00655796">
      <w:rPr>
        <w:rFonts w:ascii="Arial" w:hAnsi="Arial" w:cs="Arial"/>
      </w:rPr>
      <w:t>6</w:t>
    </w:r>
  </w:p>
  <w:p w14:paraId="5554CA04" w14:textId="77777777" w:rsidR="00E83035" w:rsidRPr="0082209E" w:rsidRDefault="00E83035" w:rsidP="00672C12">
    <w:pPr>
      <w:pBdr>
        <w:top w:val="single" w:sz="4" w:space="1" w:color="auto"/>
      </w:pBdr>
      <w:tabs>
        <w:tab w:val="center" w:pos="5175"/>
        <w:tab w:val="right" w:pos="10350"/>
      </w:tabs>
      <w:rPr>
        <w:rFonts w:ascii="Arial" w:hAnsi="Arial" w:cs="Arial"/>
      </w:rPr>
    </w:pPr>
    <w:r w:rsidRPr="0082209E">
      <w:rPr>
        <w:rFonts w:ascii="Arial" w:hAnsi="Arial" w:cs="Arial"/>
      </w:rPr>
      <w:t xml:space="preserve">DATE:  </w:t>
    </w:r>
    <w:r w:rsidRPr="0082209E">
      <w:rPr>
        <w:rFonts w:ascii="Arial" w:hAnsi="Arial" w:cs="Arial"/>
        <w:highlight w:val="lightGray"/>
      </w:rPr>
      <w:t>[Insert Date, (e.g. Jan., 2000)]</w:t>
    </w:r>
    <w:r w:rsidRPr="0082209E">
      <w:rPr>
        <w:rFonts w:ascii="Arial" w:hAnsi="Arial" w:cs="Arial"/>
      </w:rPr>
      <w:tab/>
    </w:r>
    <w:r w:rsidRPr="0082209E">
      <w:rPr>
        <w:rFonts w:ascii="Arial" w:hAnsi="Arial" w:cs="Arial"/>
      </w:rPr>
      <w:tab/>
      <w:t xml:space="preserve">Page </w:t>
    </w:r>
    <w:r w:rsidRPr="0082209E">
      <w:rPr>
        <w:rFonts w:ascii="Arial" w:hAnsi="Arial" w:cs="Arial"/>
      </w:rPr>
      <w:fldChar w:fldCharType="begin"/>
    </w:r>
    <w:r w:rsidRPr="0082209E">
      <w:rPr>
        <w:rFonts w:ascii="Arial" w:hAnsi="Arial" w:cs="Arial"/>
      </w:rPr>
      <w:instrText xml:space="preserve">PAGE </w:instrText>
    </w:r>
    <w:r w:rsidRPr="0082209E">
      <w:rPr>
        <w:rFonts w:ascii="Arial" w:hAnsi="Arial" w:cs="Arial"/>
      </w:rPr>
      <w:fldChar w:fldCharType="separate"/>
    </w:r>
    <w:r w:rsidR="00647430">
      <w:rPr>
        <w:rFonts w:ascii="Arial" w:hAnsi="Arial" w:cs="Arial"/>
        <w:noProof/>
      </w:rPr>
      <w:t>1</w:t>
    </w:r>
    <w:r w:rsidRPr="0082209E">
      <w:rPr>
        <w:rFonts w:ascii="Arial" w:hAnsi="Arial" w:cs="Arial"/>
      </w:rPr>
      <w:fldChar w:fldCharType="end"/>
    </w:r>
    <w:r w:rsidRPr="0082209E">
      <w:rPr>
        <w:rFonts w:ascii="Arial" w:hAnsi="Arial" w:cs="Arial"/>
      </w:rPr>
      <w:t xml:space="preserve"> of </w:t>
    </w:r>
    <w:r w:rsidRPr="008A26A6">
      <w:rPr>
        <w:rStyle w:val="PageNumber"/>
        <w:rFonts w:ascii="Arial" w:hAnsi="Arial" w:cs="Arial"/>
        <w:caps/>
        <w:sz w:val="22"/>
      </w:rPr>
      <w:fldChar w:fldCharType="begin"/>
    </w:r>
    <w:r w:rsidRPr="008A26A6">
      <w:rPr>
        <w:rStyle w:val="PageNumber"/>
        <w:rFonts w:ascii="Arial" w:hAnsi="Arial" w:cs="Arial"/>
        <w:caps/>
        <w:sz w:val="22"/>
      </w:rPr>
      <w:instrText xml:space="preserve"> NUMPAGES </w:instrText>
    </w:r>
    <w:r w:rsidRPr="008A26A6">
      <w:rPr>
        <w:rStyle w:val="PageNumber"/>
        <w:rFonts w:ascii="Arial" w:hAnsi="Arial" w:cs="Arial"/>
        <w:caps/>
        <w:sz w:val="22"/>
      </w:rPr>
      <w:fldChar w:fldCharType="separate"/>
    </w:r>
    <w:r w:rsidR="00F32081">
      <w:rPr>
        <w:rStyle w:val="PageNumber"/>
        <w:rFonts w:ascii="Arial" w:hAnsi="Arial" w:cs="Arial"/>
        <w:caps/>
        <w:noProof/>
        <w:sz w:val="22"/>
      </w:rPr>
      <w:t>4</w:t>
    </w:r>
    <w:r w:rsidRPr="008A26A6">
      <w:rPr>
        <w:rStyle w:val="PageNumber"/>
        <w:rFonts w:ascii="Arial" w:hAnsi="Arial" w:cs="Arial"/>
        <w:caps/>
        <w:sz w:val="22"/>
      </w:rPr>
      <w:fldChar w:fldCharType="end"/>
    </w:r>
  </w:p>
  <w:p w14:paraId="30D6E614" w14:textId="77777777" w:rsidR="00E83035" w:rsidRDefault="00E83035" w:rsidP="006C0FAF">
    <w:pPr>
      <w:pStyle w:val="Header"/>
      <w:spacing w:after="24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85548A8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A576F65"/>
    <w:multiLevelType w:val="hybridMultilevel"/>
    <w:tmpl w:val="9C8E7B52"/>
    <w:lvl w:ilvl="0" w:tplc="10090001">
      <w:start w:val="1"/>
      <w:numFmt w:val="bullet"/>
      <w:lvlText w:val=""/>
      <w:lvlJc w:val="left"/>
      <w:pPr>
        <w:tabs>
          <w:tab w:val="num" w:pos="1440"/>
        </w:tabs>
        <w:ind w:left="1440" w:hanging="360"/>
      </w:pPr>
      <w:rPr>
        <w:rFonts w:ascii="Symbol" w:hAnsi="Symbol" w:hint="default"/>
      </w:rPr>
    </w:lvl>
    <w:lvl w:ilvl="1" w:tplc="10090003" w:tentative="1">
      <w:start w:val="1"/>
      <w:numFmt w:val="bullet"/>
      <w:lvlText w:val="o"/>
      <w:lvlJc w:val="left"/>
      <w:pPr>
        <w:tabs>
          <w:tab w:val="num" w:pos="2160"/>
        </w:tabs>
        <w:ind w:left="2160" w:hanging="360"/>
      </w:pPr>
      <w:rPr>
        <w:rFonts w:ascii="Courier New" w:hAnsi="Courier New" w:cs="Courier New" w:hint="default"/>
      </w:rPr>
    </w:lvl>
    <w:lvl w:ilvl="2" w:tplc="10090005" w:tentative="1">
      <w:start w:val="1"/>
      <w:numFmt w:val="bullet"/>
      <w:lvlText w:val=""/>
      <w:lvlJc w:val="left"/>
      <w:pPr>
        <w:tabs>
          <w:tab w:val="num" w:pos="2880"/>
        </w:tabs>
        <w:ind w:left="2880" w:hanging="360"/>
      </w:pPr>
      <w:rPr>
        <w:rFonts w:ascii="Wingdings" w:hAnsi="Wingdings" w:hint="default"/>
      </w:rPr>
    </w:lvl>
    <w:lvl w:ilvl="3" w:tplc="10090001" w:tentative="1">
      <w:start w:val="1"/>
      <w:numFmt w:val="bullet"/>
      <w:lvlText w:val=""/>
      <w:lvlJc w:val="left"/>
      <w:pPr>
        <w:tabs>
          <w:tab w:val="num" w:pos="3600"/>
        </w:tabs>
        <w:ind w:left="3600" w:hanging="360"/>
      </w:pPr>
      <w:rPr>
        <w:rFonts w:ascii="Symbol" w:hAnsi="Symbol" w:hint="default"/>
      </w:rPr>
    </w:lvl>
    <w:lvl w:ilvl="4" w:tplc="10090003" w:tentative="1">
      <w:start w:val="1"/>
      <w:numFmt w:val="bullet"/>
      <w:lvlText w:val="o"/>
      <w:lvlJc w:val="left"/>
      <w:pPr>
        <w:tabs>
          <w:tab w:val="num" w:pos="4320"/>
        </w:tabs>
        <w:ind w:left="4320" w:hanging="360"/>
      </w:pPr>
      <w:rPr>
        <w:rFonts w:ascii="Courier New" w:hAnsi="Courier New" w:cs="Courier New" w:hint="default"/>
      </w:rPr>
    </w:lvl>
    <w:lvl w:ilvl="5" w:tplc="10090005" w:tentative="1">
      <w:start w:val="1"/>
      <w:numFmt w:val="bullet"/>
      <w:lvlText w:val=""/>
      <w:lvlJc w:val="left"/>
      <w:pPr>
        <w:tabs>
          <w:tab w:val="num" w:pos="5040"/>
        </w:tabs>
        <w:ind w:left="5040" w:hanging="360"/>
      </w:pPr>
      <w:rPr>
        <w:rFonts w:ascii="Wingdings" w:hAnsi="Wingdings" w:hint="default"/>
      </w:rPr>
    </w:lvl>
    <w:lvl w:ilvl="6" w:tplc="10090001" w:tentative="1">
      <w:start w:val="1"/>
      <w:numFmt w:val="bullet"/>
      <w:lvlText w:val=""/>
      <w:lvlJc w:val="left"/>
      <w:pPr>
        <w:tabs>
          <w:tab w:val="num" w:pos="5760"/>
        </w:tabs>
        <w:ind w:left="5760" w:hanging="360"/>
      </w:pPr>
      <w:rPr>
        <w:rFonts w:ascii="Symbol" w:hAnsi="Symbol" w:hint="default"/>
      </w:rPr>
    </w:lvl>
    <w:lvl w:ilvl="7" w:tplc="10090003" w:tentative="1">
      <w:start w:val="1"/>
      <w:numFmt w:val="bullet"/>
      <w:lvlText w:val="o"/>
      <w:lvlJc w:val="left"/>
      <w:pPr>
        <w:tabs>
          <w:tab w:val="num" w:pos="6480"/>
        </w:tabs>
        <w:ind w:left="6480" w:hanging="360"/>
      </w:pPr>
      <w:rPr>
        <w:rFonts w:ascii="Courier New" w:hAnsi="Courier New" w:cs="Courier New" w:hint="default"/>
      </w:rPr>
    </w:lvl>
    <w:lvl w:ilvl="8" w:tplc="10090005" w:tentative="1">
      <w:start w:val="1"/>
      <w:numFmt w:val="bullet"/>
      <w:lvlText w:val=""/>
      <w:lvlJc w:val="left"/>
      <w:pPr>
        <w:tabs>
          <w:tab w:val="num" w:pos="7200"/>
        </w:tabs>
        <w:ind w:left="7200" w:hanging="360"/>
      </w:pPr>
      <w:rPr>
        <w:rFonts w:ascii="Wingdings" w:hAnsi="Wingdings" w:hint="default"/>
      </w:rPr>
    </w:lvl>
  </w:abstractNum>
  <w:abstractNum w:abstractNumId="2" w15:restartNumberingAfterBreak="0">
    <w:nsid w:val="147D314B"/>
    <w:multiLevelType w:val="multilevel"/>
    <w:tmpl w:val="599657F8"/>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hanging="720"/>
      </w:pPr>
      <w:rPr>
        <w:rFonts w:ascii="Arial" w:hAnsi="Arial" w:hint="default"/>
        <w:color w:val="000000"/>
        <w:sz w:val="22"/>
      </w:rPr>
    </w:lvl>
    <w:lvl w:ilvl="3">
      <w:start w:val="1"/>
      <w:numFmt w:val="decimal"/>
      <w:lvlText w:val=".%4"/>
      <w:lvlJc w:val="left"/>
      <w:pPr>
        <w:tabs>
          <w:tab w:val="num" w:pos="864"/>
        </w:tabs>
        <w:ind w:left="864" w:firstLine="30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2006460A"/>
    <w:multiLevelType w:val="multilevel"/>
    <w:tmpl w:val="A496B304"/>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ascii="Arial" w:hAnsi="Arial" w:hint="default"/>
        <w:color w:val="000000"/>
        <w:sz w:val="22"/>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267509BB"/>
    <w:multiLevelType w:val="multilevel"/>
    <w:tmpl w:val="561864F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2FEA6C0B"/>
    <w:multiLevelType w:val="hybridMultilevel"/>
    <w:tmpl w:val="6AD287D6"/>
    <w:lvl w:ilvl="0" w:tplc="10090001">
      <w:start w:val="1"/>
      <w:numFmt w:val="bullet"/>
      <w:lvlText w:val=""/>
      <w:lvlJc w:val="left"/>
      <w:pPr>
        <w:tabs>
          <w:tab w:val="num" w:pos="720"/>
        </w:tabs>
        <w:ind w:left="720" w:hanging="360"/>
      </w:pPr>
      <w:rPr>
        <w:rFonts w:ascii="Symbol" w:hAnsi="Symbol" w:hint="default"/>
      </w:rPr>
    </w:lvl>
    <w:lvl w:ilvl="1" w:tplc="10090003">
      <w:start w:val="1"/>
      <w:numFmt w:val="decimal"/>
      <w:lvlText w:val="%2."/>
      <w:lvlJc w:val="left"/>
      <w:pPr>
        <w:tabs>
          <w:tab w:val="num" w:pos="1440"/>
        </w:tabs>
        <w:ind w:left="1440" w:hanging="360"/>
      </w:pPr>
    </w:lvl>
    <w:lvl w:ilvl="2" w:tplc="10090005">
      <w:start w:val="1"/>
      <w:numFmt w:val="decimal"/>
      <w:lvlText w:val="%3."/>
      <w:lvlJc w:val="left"/>
      <w:pPr>
        <w:tabs>
          <w:tab w:val="num" w:pos="2160"/>
        </w:tabs>
        <w:ind w:left="2160" w:hanging="360"/>
      </w:pPr>
    </w:lvl>
    <w:lvl w:ilvl="3" w:tplc="10090001">
      <w:start w:val="1"/>
      <w:numFmt w:val="decimal"/>
      <w:lvlText w:val="%4."/>
      <w:lvlJc w:val="left"/>
      <w:pPr>
        <w:tabs>
          <w:tab w:val="num" w:pos="2880"/>
        </w:tabs>
        <w:ind w:left="2880" w:hanging="360"/>
      </w:pPr>
    </w:lvl>
    <w:lvl w:ilvl="4" w:tplc="10090003">
      <w:start w:val="1"/>
      <w:numFmt w:val="decimal"/>
      <w:lvlText w:val="%5."/>
      <w:lvlJc w:val="left"/>
      <w:pPr>
        <w:tabs>
          <w:tab w:val="num" w:pos="3600"/>
        </w:tabs>
        <w:ind w:left="3600" w:hanging="360"/>
      </w:pPr>
    </w:lvl>
    <w:lvl w:ilvl="5" w:tplc="10090005">
      <w:start w:val="1"/>
      <w:numFmt w:val="decimal"/>
      <w:lvlText w:val="%6."/>
      <w:lvlJc w:val="left"/>
      <w:pPr>
        <w:tabs>
          <w:tab w:val="num" w:pos="4320"/>
        </w:tabs>
        <w:ind w:left="4320" w:hanging="360"/>
      </w:pPr>
    </w:lvl>
    <w:lvl w:ilvl="6" w:tplc="10090001">
      <w:start w:val="1"/>
      <w:numFmt w:val="decimal"/>
      <w:lvlText w:val="%7."/>
      <w:lvlJc w:val="left"/>
      <w:pPr>
        <w:tabs>
          <w:tab w:val="num" w:pos="5040"/>
        </w:tabs>
        <w:ind w:left="5040" w:hanging="360"/>
      </w:pPr>
    </w:lvl>
    <w:lvl w:ilvl="7" w:tplc="10090003">
      <w:start w:val="1"/>
      <w:numFmt w:val="decimal"/>
      <w:lvlText w:val="%8."/>
      <w:lvlJc w:val="left"/>
      <w:pPr>
        <w:tabs>
          <w:tab w:val="num" w:pos="5760"/>
        </w:tabs>
        <w:ind w:left="5760" w:hanging="360"/>
      </w:pPr>
    </w:lvl>
    <w:lvl w:ilvl="8" w:tplc="10090005">
      <w:start w:val="1"/>
      <w:numFmt w:val="decimal"/>
      <w:lvlText w:val="%9."/>
      <w:lvlJc w:val="left"/>
      <w:pPr>
        <w:tabs>
          <w:tab w:val="num" w:pos="6480"/>
        </w:tabs>
        <w:ind w:left="6480" w:hanging="360"/>
      </w:pPr>
    </w:lvl>
  </w:abstractNum>
  <w:abstractNum w:abstractNumId="6" w15:restartNumberingAfterBreak="0">
    <w:nsid w:val="32C912EB"/>
    <w:multiLevelType w:val="multilevel"/>
    <w:tmpl w:val="04C8E42C"/>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firstLine="2880"/>
      </w:pPr>
      <w:rPr>
        <w:rFonts w:ascii="Arial" w:hAnsi="Arial" w:hint="default"/>
        <w:color w:val="000000"/>
        <w:sz w:val="22"/>
      </w:rPr>
    </w:lvl>
    <w:lvl w:ilvl="3">
      <w:start w:val="1"/>
      <w:numFmt w:val="decimal"/>
      <w:lvlText w:val=".%4"/>
      <w:lvlJc w:val="left"/>
      <w:pPr>
        <w:tabs>
          <w:tab w:val="num" w:pos="864"/>
        </w:tabs>
        <w:ind w:left="864" w:firstLine="345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15:restartNumberingAfterBreak="0">
    <w:nsid w:val="34351C87"/>
    <w:multiLevelType w:val="multilevel"/>
    <w:tmpl w:val="78282C44"/>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hanging="720"/>
      </w:pPr>
      <w:rPr>
        <w:rFonts w:ascii="Arial" w:hAnsi="Arial" w:hint="default"/>
        <w:color w:val="000000"/>
        <w:sz w:val="22"/>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15:restartNumberingAfterBreak="0">
    <w:nsid w:val="465575FD"/>
    <w:multiLevelType w:val="multilevel"/>
    <w:tmpl w:val="4DC4AA3A"/>
    <w:lvl w:ilvl="0">
      <w:start w:val="1"/>
      <w:numFmt w:val="decimal"/>
      <w:pStyle w:val="Heading1"/>
      <w:lvlText w:val="PART %1."/>
      <w:lvlJc w:val="left"/>
      <w:pPr>
        <w:tabs>
          <w:tab w:val="num" w:pos="720"/>
        </w:tabs>
        <w:ind w:left="720" w:hanging="720"/>
      </w:pPr>
      <w:rPr>
        <w:rFonts w:ascii="Calibri" w:hAnsi="Calibri" w:hint="default"/>
        <w:b w:val="0"/>
        <w:i w:val="0"/>
        <w:sz w:val="22"/>
      </w:rPr>
    </w:lvl>
    <w:lvl w:ilvl="1">
      <w:start w:val="1"/>
      <w:numFmt w:val="decimal"/>
      <w:pStyle w:val="Heading2"/>
      <w:lvlText w:val="%1.%2"/>
      <w:lvlJc w:val="left"/>
      <w:pPr>
        <w:tabs>
          <w:tab w:val="num" w:pos="720"/>
        </w:tabs>
        <w:ind w:left="720" w:hanging="720"/>
      </w:pPr>
      <w:rPr>
        <w:rFonts w:ascii="Calibri" w:hAnsi="Calibri" w:hint="default"/>
        <w:b w:val="0"/>
        <w:i w:val="0"/>
        <w:sz w:val="22"/>
      </w:rPr>
    </w:lvl>
    <w:lvl w:ilvl="2">
      <w:start w:val="1"/>
      <w:numFmt w:val="decimal"/>
      <w:pStyle w:val="Heading3"/>
      <w:lvlText w:val=".%3"/>
      <w:lvlJc w:val="left"/>
      <w:pPr>
        <w:tabs>
          <w:tab w:val="num" w:pos="1440"/>
        </w:tabs>
        <w:ind w:left="1440" w:hanging="720"/>
      </w:pPr>
      <w:rPr>
        <w:rFonts w:ascii="Calibri" w:hAnsi="Calibri" w:hint="default"/>
        <w:color w:val="000000"/>
        <w:sz w:val="22"/>
      </w:rPr>
    </w:lvl>
    <w:lvl w:ilvl="3">
      <w:start w:val="1"/>
      <w:numFmt w:val="decimal"/>
      <w:pStyle w:val="Heading4"/>
      <w:lvlText w:val=".%4"/>
      <w:lvlJc w:val="left"/>
      <w:pPr>
        <w:tabs>
          <w:tab w:val="num" w:pos="2160"/>
        </w:tabs>
        <w:ind w:left="2160" w:hanging="720"/>
      </w:pPr>
      <w:rPr>
        <w:rFonts w:ascii="Calibri" w:hAnsi="Calibri" w:hint="default"/>
        <w:b w:val="0"/>
        <w:i w:val="0"/>
        <w:sz w:val="22"/>
      </w:rPr>
    </w:lvl>
    <w:lvl w:ilvl="4">
      <w:start w:val="1"/>
      <w:numFmt w:val="decimal"/>
      <w:pStyle w:val="Heading5"/>
      <w:lvlText w:val=".%5"/>
      <w:lvlJc w:val="left"/>
      <w:pPr>
        <w:tabs>
          <w:tab w:val="num" w:pos="3870"/>
        </w:tabs>
        <w:ind w:left="3870" w:hanging="720"/>
      </w:pPr>
      <w:rPr>
        <w:rFonts w:ascii="Calibri" w:hAnsi="Calibri" w:hint="default"/>
        <w:b w:val="0"/>
        <w:i w:val="0"/>
        <w:sz w:val="22"/>
      </w:rPr>
    </w:lvl>
    <w:lvl w:ilvl="5">
      <w:start w:val="1"/>
      <w:numFmt w:val="decimal"/>
      <w:pStyle w:val="Heading6"/>
      <w:lvlText w:val=".%6"/>
      <w:lvlJc w:val="left"/>
      <w:pPr>
        <w:tabs>
          <w:tab w:val="num" w:pos="3600"/>
        </w:tabs>
        <w:ind w:left="3600" w:hanging="720"/>
      </w:pPr>
      <w:rPr>
        <w:rFonts w:ascii="Calibri" w:hAnsi="Calibri" w:hint="default"/>
        <w:b w:val="0"/>
        <w:i w:val="0"/>
        <w:sz w:val="22"/>
      </w:rPr>
    </w:lvl>
    <w:lvl w:ilvl="6">
      <w:start w:val="1"/>
      <w:numFmt w:val="decimal"/>
      <w:pStyle w:val="Heading7"/>
      <w:lvlText w:val=".%7"/>
      <w:lvlJc w:val="left"/>
      <w:pPr>
        <w:tabs>
          <w:tab w:val="num" w:pos="4320"/>
        </w:tabs>
        <w:ind w:left="4320" w:hanging="720"/>
      </w:pPr>
      <w:rPr>
        <w:rFonts w:ascii="Calibri" w:hAnsi="Calibri" w:hint="default"/>
        <w:b w:val="0"/>
        <w:i w:val="0"/>
        <w:sz w:val="22"/>
      </w:rPr>
    </w:lvl>
    <w:lvl w:ilvl="7">
      <w:start w:val="1"/>
      <w:numFmt w:val="decimal"/>
      <w:pStyle w:val="Heading8"/>
      <w:lvlText w:val=".%8"/>
      <w:lvlJc w:val="left"/>
      <w:pPr>
        <w:tabs>
          <w:tab w:val="num" w:pos="5040"/>
        </w:tabs>
        <w:ind w:left="5040" w:hanging="720"/>
      </w:pPr>
      <w:rPr>
        <w:rFonts w:ascii="Calibri" w:hAnsi="Calibri" w:hint="default"/>
        <w:b w:val="0"/>
        <w:i w:val="0"/>
        <w:sz w:val="22"/>
      </w:rPr>
    </w:lvl>
    <w:lvl w:ilvl="8">
      <w:start w:val="1"/>
      <w:numFmt w:val="decimal"/>
      <w:lvlText w:val=".%9"/>
      <w:lvlJc w:val="left"/>
      <w:pPr>
        <w:tabs>
          <w:tab w:val="num" w:pos="5760"/>
        </w:tabs>
        <w:ind w:left="5760" w:hanging="720"/>
      </w:pPr>
      <w:rPr>
        <w:rFonts w:ascii="Calibri" w:hAnsi="Calibri" w:hint="default"/>
        <w:b w:val="0"/>
        <w:i w:val="0"/>
        <w:sz w:val="22"/>
      </w:rPr>
    </w:lvl>
  </w:abstractNum>
  <w:abstractNum w:abstractNumId="9" w15:restartNumberingAfterBreak="0">
    <w:nsid w:val="4A7F269D"/>
    <w:multiLevelType w:val="multilevel"/>
    <w:tmpl w:val="108298F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10" w15:restartNumberingAfterBreak="0">
    <w:nsid w:val="50407D28"/>
    <w:multiLevelType w:val="multilevel"/>
    <w:tmpl w:val="371ED392"/>
    <w:lvl w:ilvl="0">
      <w:start w:val="1"/>
      <w:numFmt w:val="decimal"/>
      <w:lvlText w:val="PART %1."/>
      <w:lvlJc w:val="left"/>
      <w:pPr>
        <w:tabs>
          <w:tab w:val="num" w:pos="432"/>
        </w:tabs>
        <w:ind w:left="432" w:hanging="432"/>
      </w:pPr>
      <w:rPr>
        <w:rFonts w:ascii="Calibri" w:hAnsi="Calibri"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firstLine="2880"/>
      </w:pPr>
      <w:rPr>
        <w:rFonts w:ascii="Calibri" w:hAnsi="Calibri" w:hint="default"/>
        <w:color w:val="000000"/>
        <w:sz w:val="22"/>
      </w:rPr>
    </w:lvl>
    <w:lvl w:ilvl="3">
      <w:start w:val="1"/>
      <w:numFmt w:val="decimal"/>
      <w:lvlText w:val=".%4"/>
      <w:lvlJc w:val="left"/>
      <w:pPr>
        <w:tabs>
          <w:tab w:val="num" w:pos="864"/>
        </w:tabs>
        <w:ind w:left="864" w:firstLine="3456"/>
      </w:pPr>
      <w:rPr>
        <w:rFonts w:hint="default"/>
        <w:b w:val="0"/>
      </w:rPr>
    </w:lvl>
    <w:lvl w:ilvl="4">
      <w:start w:val="1"/>
      <w:numFmt w:val="decimal"/>
      <w:lvlText w:val="%5."/>
      <w:lvlJc w:val="left"/>
      <w:pPr>
        <w:tabs>
          <w:tab w:val="num" w:pos="720"/>
        </w:tabs>
        <w:ind w:left="720" w:firstLine="4320"/>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15:restartNumberingAfterBreak="0">
    <w:nsid w:val="58F9186A"/>
    <w:multiLevelType w:val="multilevel"/>
    <w:tmpl w:val="081C5F9C"/>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ascii="Arial" w:hAnsi="Arial" w:hint="default"/>
        <w:color w:val="000000"/>
        <w:sz w:val="22"/>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15:restartNumberingAfterBreak="0">
    <w:nsid w:val="7FAC4BE0"/>
    <w:multiLevelType w:val="multilevel"/>
    <w:tmpl w:val="84E0E4FC"/>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firstLine="2880"/>
      </w:pPr>
      <w:rPr>
        <w:rFonts w:ascii="Arial" w:hAnsi="Arial" w:hint="default"/>
        <w:color w:val="000000"/>
        <w:sz w:val="22"/>
      </w:rPr>
    </w:lvl>
    <w:lvl w:ilvl="3">
      <w:start w:val="1"/>
      <w:numFmt w:val="decimal"/>
      <w:lvlText w:val=".%4"/>
      <w:lvlJc w:val="left"/>
      <w:pPr>
        <w:tabs>
          <w:tab w:val="num" w:pos="864"/>
        </w:tabs>
        <w:ind w:left="864" w:firstLine="30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16cid:durableId="697195298">
    <w:abstractNumId w:val="0"/>
  </w:num>
  <w:num w:numId="2" w16cid:durableId="220987834">
    <w:abstractNumId w:val="0"/>
  </w:num>
  <w:num w:numId="3" w16cid:durableId="736130485">
    <w:abstractNumId w:val="10"/>
  </w:num>
  <w:num w:numId="4" w16cid:durableId="1472214169">
    <w:abstractNumId w:val="4"/>
  </w:num>
  <w:num w:numId="5" w16cid:durableId="222064814">
    <w:abstractNumId w:val="11"/>
  </w:num>
  <w:num w:numId="6" w16cid:durableId="1467552392">
    <w:abstractNumId w:val="3"/>
  </w:num>
  <w:num w:numId="7" w16cid:durableId="2126338801">
    <w:abstractNumId w:val="7"/>
  </w:num>
  <w:num w:numId="8" w16cid:durableId="793787911">
    <w:abstractNumId w:val="2"/>
  </w:num>
  <w:num w:numId="9" w16cid:durableId="613442730">
    <w:abstractNumId w:val="12"/>
  </w:num>
  <w:num w:numId="10" w16cid:durableId="1878657646">
    <w:abstractNumId w:val="6"/>
  </w:num>
  <w:num w:numId="11" w16cid:durableId="159227662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2035377107">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661085967">
    <w:abstractNumId w:val="1"/>
  </w:num>
  <w:num w:numId="14" w16cid:durableId="2002855043">
    <w:abstractNumId w:val="8"/>
  </w:num>
  <w:num w:numId="15" w16cid:durableId="1610553073">
    <w:abstractNumId w:val="8"/>
  </w:num>
  <w:num w:numId="16" w16cid:durableId="1980261750">
    <w:abstractNumId w:val="8"/>
  </w:num>
  <w:num w:numId="17" w16cid:durableId="1952125745">
    <w:abstractNumId w:val="8"/>
  </w:num>
  <w:num w:numId="18" w16cid:durableId="415984396">
    <w:abstractNumId w:val="8"/>
  </w:num>
  <w:num w:numId="19" w16cid:durableId="1656377334">
    <w:abstractNumId w:val="8"/>
  </w:num>
  <w:num w:numId="20" w16cid:durableId="472063351">
    <w:abstractNumId w:val="8"/>
  </w:num>
  <w:num w:numId="21" w16cid:durableId="443615043">
    <w:abstractNumId w:val="8"/>
  </w:num>
  <w:num w:numId="22" w16cid:durableId="2127655386">
    <w:abstractNumId w:val="8"/>
  </w:num>
  <w:num w:numId="23" w16cid:durableId="2088071278">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hnny Pang">
    <w15:presenceInfo w15:providerId="AD" w15:userId="S::Johnny.Pang@etoengineering.ca::93e0402e-0c7d-4ac3-adc9-299bd55456c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evenAndOddHeader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Toolset" w:val="3"/>
  </w:docVars>
  <w:rsids>
    <w:rsidRoot w:val="00D109FD"/>
    <w:rsid w:val="00012042"/>
    <w:rsid w:val="00052E0D"/>
    <w:rsid w:val="000A7BB7"/>
    <w:rsid w:val="000C6EBC"/>
    <w:rsid w:val="000D7BEF"/>
    <w:rsid w:val="00107DBA"/>
    <w:rsid w:val="001133F7"/>
    <w:rsid w:val="001361A9"/>
    <w:rsid w:val="001755E4"/>
    <w:rsid w:val="00183175"/>
    <w:rsid w:val="00192C50"/>
    <w:rsid w:val="001B1D78"/>
    <w:rsid w:val="001B3E2D"/>
    <w:rsid w:val="001C2D20"/>
    <w:rsid w:val="001E183F"/>
    <w:rsid w:val="00210361"/>
    <w:rsid w:val="00215A15"/>
    <w:rsid w:val="00223CEF"/>
    <w:rsid w:val="002241A5"/>
    <w:rsid w:val="00286907"/>
    <w:rsid w:val="002963A7"/>
    <w:rsid w:val="002A66DE"/>
    <w:rsid w:val="002B4681"/>
    <w:rsid w:val="002C3057"/>
    <w:rsid w:val="002D4787"/>
    <w:rsid w:val="003130DA"/>
    <w:rsid w:val="00331A6F"/>
    <w:rsid w:val="0033540B"/>
    <w:rsid w:val="00366110"/>
    <w:rsid w:val="00372157"/>
    <w:rsid w:val="003977AE"/>
    <w:rsid w:val="0040417E"/>
    <w:rsid w:val="00414AEF"/>
    <w:rsid w:val="00417089"/>
    <w:rsid w:val="00425661"/>
    <w:rsid w:val="004651D2"/>
    <w:rsid w:val="004874CF"/>
    <w:rsid w:val="004907BB"/>
    <w:rsid w:val="004C044E"/>
    <w:rsid w:val="004C623F"/>
    <w:rsid w:val="004D1D75"/>
    <w:rsid w:val="00500BF3"/>
    <w:rsid w:val="0050108C"/>
    <w:rsid w:val="00513B7D"/>
    <w:rsid w:val="005178FD"/>
    <w:rsid w:val="0055334D"/>
    <w:rsid w:val="0058320B"/>
    <w:rsid w:val="00594417"/>
    <w:rsid w:val="005947BD"/>
    <w:rsid w:val="005B3334"/>
    <w:rsid w:val="00621B8A"/>
    <w:rsid w:val="00634746"/>
    <w:rsid w:val="00647430"/>
    <w:rsid w:val="00655796"/>
    <w:rsid w:val="00671801"/>
    <w:rsid w:val="00672C12"/>
    <w:rsid w:val="006C0FAF"/>
    <w:rsid w:val="006C63BB"/>
    <w:rsid w:val="006E5320"/>
    <w:rsid w:val="006E551C"/>
    <w:rsid w:val="0070514B"/>
    <w:rsid w:val="00711925"/>
    <w:rsid w:val="00712A36"/>
    <w:rsid w:val="00715FC0"/>
    <w:rsid w:val="007301A6"/>
    <w:rsid w:val="00735FC4"/>
    <w:rsid w:val="007479F6"/>
    <w:rsid w:val="00754797"/>
    <w:rsid w:val="007664CC"/>
    <w:rsid w:val="007B325A"/>
    <w:rsid w:val="007E4441"/>
    <w:rsid w:val="007E5B10"/>
    <w:rsid w:val="007F4581"/>
    <w:rsid w:val="008001A5"/>
    <w:rsid w:val="00812A85"/>
    <w:rsid w:val="00830562"/>
    <w:rsid w:val="00883A40"/>
    <w:rsid w:val="00892D9F"/>
    <w:rsid w:val="008A26A6"/>
    <w:rsid w:val="008A3F8A"/>
    <w:rsid w:val="008A6DBA"/>
    <w:rsid w:val="008C61EE"/>
    <w:rsid w:val="008F63D8"/>
    <w:rsid w:val="009123FA"/>
    <w:rsid w:val="009369FF"/>
    <w:rsid w:val="00942CFD"/>
    <w:rsid w:val="00943E33"/>
    <w:rsid w:val="00960901"/>
    <w:rsid w:val="009A5686"/>
    <w:rsid w:val="009E6DEF"/>
    <w:rsid w:val="00A3214F"/>
    <w:rsid w:val="00A37E33"/>
    <w:rsid w:val="00A60178"/>
    <w:rsid w:val="00A66BA4"/>
    <w:rsid w:val="00A752B3"/>
    <w:rsid w:val="00A767E0"/>
    <w:rsid w:val="00AA040C"/>
    <w:rsid w:val="00AC360F"/>
    <w:rsid w:val="00B07061"/>
    <w:rsid w:val="00B55F83"/>
    <w:rsid w:val="00B57153"/>
    <w:rsid w:val="00C2564E"/>
    <w:rsid w:val="00C4464A"/>
    <w:rsid w:val="00C73272"/>
    <w:rsid w:val="00C80C03"/>
    <w:rsid w:val="00C81675"/>
    <w:rsid w:val="00CA0D93"/>
    <w:rsid w:val="00CA6053"/>
    <w:rsid w:val="00CB073A"/>
    <w:rsid w:val="00CC4818"/>
    <w:rsid w:val="00CD7040"/>
    <w:rsid w:val="00CE2A47"/>
    <w:rsid w:val="00D07A0C"/>
    <w:rsid w:val="00D07B98"/>
    <w:rsid w:val="00D107A0"/>
    <w:rsid w:val="00D109FD"/>
    <w:rsid w:val="00D26372"/>
    <w:rsid w:val="00D3626B"/>
    <w:rsid w:val="00D37A0B"/>
    <w:rsid w:val="00D414CC"/>
    <w:rsid w:val="00D55513"/>
    <w:rsid w:val="00D705EE"/>
    <w:rsid w:val="00DA097A"/>
    <w:rsid w:val="00DA1731"/>
    <w:rsid w:val="00DA19EE"/>
    <w:rsid w:val="00DB06A2"/>
    <w:rsid w:val="00DE319B"/>
    <w:rsid w:val="00DF2571"/>
    <w:rsid w:val="00E042BF"/>
    <w:rsid w:val="00E06816"/>
    <w:rsid w:val="00E414DA"/>
    <w:rsid w:val="00E62AA3"/>
    <w:rsid w:val="00E813B9"/>
    <w:rsid w:val="00E83035"/>
    <w:rsid w:val="00F00AD9"/>
    <w:rsid w:val="00F013C1"/>
    <w:rsid w:val="00F13982"/>
    <w:rsid w:val="00F32081"/>
    <w:rsid w:val="00F5273F"/>
    <w:rsid w:val="00F6204E"/>
    <w:rsid w:val="00F638B8"/>
    <w:rsid w:val="00F64625"/>
    <w:rsid w:val="00F65150"/>
    <w:rsid w:val="00FA4762"/>
    <w:rsid w:val="00FB5167"/>
    <w:rsid w:val="00FF5E0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439EF2B"/>
  <w15:chartTrackingRefBased/>
  <w15:docId w15:val="{59D5E89A-7E2E-4CD1-9DA9-315763CE9C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CA" w:eastAsia="en-CA"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52E0D"/>
    <w:rPr>
      <w:sz w:val="22"/>
      <w:szCs w:val="22"/>
    </w:rPr>
  </w:style>
  <w:style w:type="paragraph" w:styleId="Heading1">
    <w:name w:val="heading 1"/>
    <w:aliases w:val="Contents - level1 Char"/>
    <w:basedOn w:val="ListParagraph"/>
    <w:link w:val="Heading1Char"/>
    <w:qFormat/>
    <w:rsid w:val="00052E0D"/>
    <w:pPr>
      <w:numPr>
        <w:numId w:val="22"/>
      </w:numPr>
      <w:outlineLvl w:val="0"/>
    </w:pPr>
  </w:style>
  <w:style w:type="paragraph" w:styleId="Heading2">
    <w:name w:val="heading 2"/>
    <w:basedOn w:val="ListParagraph"/>
    <w:next w:val="Normal"/>
    <w:link w:val="Heading2Char"/>
    <w:qFormat/>
    <w:rsid w:val="00B07061"/>
    <w:pPr>
      <w:numPr>
        <w:ilvl w:val="1"/>
        <w:numId w:val="22"/>
      </w:numPr>
      <w:spacing w:before="80"/>
      <w:outlineLvl w:val="1"/>
    </w:pPr>
    <w:rPr>
      <w:u w:val="single"/>
    </w:rPr>
  </w:style>
  <w:style w:type="paragraph" w:styleId="Heading3">
    <w:name w:val="heading 3"/>
    <w:basedOn w:val="ListParagraph"/>
    <w:link w:val="Heading3Char"/>
    <w:qFormat/>
    <w:rsid w:val="00052E0D"/>
    <w:pPr>
      <w:numPr>
        <w:ilvl w:val="2"/>
        <w:numId w:val="22"/>
      </w:numPr>
      <w:outlineLvl w:val="2"/>
    </w:pPr>
  </w:style>
  <w:style w:type="paragraph" w:styleId="Heading4">
    <w:name w:val="heading 4"/>
    <w:basedOn w:val="ListParagraph"/>
    <w:link w:val="Heading4Char"/>
    <w:qFormat/>
    <w:rsid w:val="00052E0D"/>
    <w:pPr>
      <w:numPr>
        <w:ilvl w:val="3"/>
        <w:numId w:val="22"/>
      </w:numPr>
      <w:outlineLvl w:val="3"/>
    </w:pPr>
  </w:style>
  <w:style w:type="paragraph" w:styleId="Heading5">
    <w:name w:val="heading 5"/>
    <w:basedOn w:val="Heading4"/>
    <w:link w:val="Heading5Char"/>
    <w:qFormat/>
    <w:rsid w:val="00052E0D"/>
    <w:pPr>
      <w:numPr>
        <w:ilvl w:val="4"/>
      </w:numPr>
      <w:outlineLvl w:val="4"/>
    </w:pPr>
  </w:style>
  <w:style w:type="paragraph" w:styleId="Heading6">
    <w:name w:val="heading 6"/>
    <w:basedOn w:val="Heading5"/>
    <w:next w:val="Normal"/>
    <w:link w:val="Heading6Char"/>
    <w:qFormat/>
    <w:rsid w:val="00052E0D"/>
    <w:pPr>
      <w:numPr>
        <w:ilvl w:val="5"/>
      </w:numPr>
      <w:outlineLvl w:val="5"/>
    </w:pPr>
  </w:style>
  <w:style w:type="paragraph" w:styleId="Heading7">
    <w:name w:val="heading 7"/>
    <w:basedOn w:val="ListParagraph"/>
    <w:next w:val="Normal"/>
    <w:link w:val="Heading7Char"/>
    <w:qFormat/>
    <w:rsid w:val="00052E0D"/>
    <w:pPr>
      <w:numPr>
        <w:ilvl w:val="6"/>
        <w:numId w:val="22"/>
      </w:numPr>
      <w:outlineLvl w:val="6"/>
    </w:pPr>
  </w:style>
  <w:style w:type="paragraph" w:styleId="Heading8">
    <w:name w:val="heading 8"/>
    <w:basedOn w:val="Heading7"/>
    <w:next w:val="Normal"/>
    <w:link w:val="Heading8Char"/>
    <w:qFormat/>
    <w:rsid w:val="00052E0D"/>
    <w:pPr>
      <w:numPr>
        <w:ilvl w:val="7"/>
      </w:numPr>
      <w:outlineLvl w:val="7"/>
    </w:pPr>
  </w:style>
  <w:style w:type="paragraph" w:styleId="Heading9">
    <w:name w:val="heading 9"/>
    <w:basedOn w:val="Heading8"/>
    <w:next w:val="Normal"/>
    <w:link w:val="Heading9Char"/>
    <w:qFormat/>
    <w:rsid w:val="00052E0D"/>
    <w:pPr>
      <w:numPr>
        <w:ilvl w:val="8"/>
        <w:numId w:val="23"/>
      </w:numPr>
      <w:tabs>
        <w:tab w:val="num" w:pos="5760"/>
      </w:tabs>
      <w:outlineLvl w:val="8"/>
    </w:pPr>
    <w:rPr>
      <w:rFonts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after="160"/>
    </w:pPr>
    <w:rPr>
      <w:rFonts w:ascii="Book Antiqua" w:hAnsi="Book Antiqua"/>
    </w:rPr>
  </w:style>
  <w:style w:type="paragraph" w:customStyle="1" w:styleId="Bullet">
    <w:name w:val="Bullet"/>
    <w:basedOn w:val="BodyText"/>
    <w:next w:val="BodyText"/>
  </w:style>
  <w:style w:type="character" w:styleId="CommentReference">
    <w:name w:val="annotation reference"/>
    <w:semiHidden/>
    <w:rPr>
      <w:rFonts w:ascii="Arial" w:hAnsi="Arial"/>
      <w:color w:val="FF0000"/>
      <w:position w:val="6"/>
      <w:sz w:val="20"/>
    </w:rPr>
  </w:style>
  <w:style w:type="paragraph" w:styleId="CommentText">
    <w:name w:val="annotation text"/>
    <w:basedOn w:val="Normal"/>
    <w:semiHidden/>
    <w:pPr>
      <w:spacing w:before="120"/>
    </w:pPr>
    <w:rPr>
      <w:rFonts w:ascii="Arial" w:hAnsi="Arial"/>
    </w:rPr>
  </w:style>
  <w:style w:type="paragraph" w:customStyle="1" w:styleId="CSA">
    <w:name w:val="CSA"/>
    <w:basedOn w:val="BodyText"/>
    <w:next w:val="Heading1"/>
    <w:pPr>
      <w:keepNext/>
      <w:spacing w:after="0"/>
    </w:pPr>
    <w:rPr>
      <w:b/>
      <w:caps/>
      <w:sz w:val="20"/>
    </w:rPr>
  </w:style>
  <w:style w:type="paragraph" w:customStyle="1" w:styleId="Divider">
    <w:name w:val="Divider"/>
    <w:basedOn w:val="Normal"/>
    <w:next w:val="BlockText"/>
    <w:pPr>
      <w:pBdr>
        <w:bottom w:val="single" w:sz="6" w:space="1" w:color="auto"/>
      </w:pBdr>
      <w:spacing w:before="10800"/>
      <w:jc w:val="right"/>
    </w:pPr>
    <w:rPr>
      <w:b/>
      <w:sz w:val="40"/>
    </w:rPr>
  </w:style>
  <w:style w:type="paragraph" w:customStyle="1" w:styleId="Main-Head">
    <w:name w:val="Main-Head"/>
    <w:basedOn w:val="Normal"/>
    <w:next w:val="BodyText"/>
    <w:link w:val="Main-HeadChar"/>
    <w:rPr>
      <w:rFonts w:ascii="Arial Narrow" w:hAnsi="Arial Narrow"/>
      <w:b/>
    </w:rPr>
  </w:style>
  <w:style w:type="paragraph" w:styleId="Caption">
    <w:name w:val="caption"/>
    <w:basedOn w:val="Main-Head"/>
    <w:next w:val="Normal"/>
    <w:qFormat/>
    <w:pPr>
      <w:keepNext/>
      <w:spacing w:after="240"/>
    </w:pPr>
    <w:rPr>
      <w:b w:val="0"/>
      <w:i/>
      <w:sz w:val="20"/>
    </w:rPr>
  </w:style>
  <w:style w:type="paragraph" w:customStyle="1" w:styleId="Exhibit--Number">
    <w:name w:val="Exhibit--Number"/>
    <w:basedOn w:val="Main-Head"/>
    <w:next w:val="Exhibit--Title"/>
    <w:pPr>
      <w:spacing w:before="160"/>
    </w:pPr>
    <w:rPr>
      <w:caps/>
      <w:sz w:val="18"/>
    </w:rPr>
  </w:style>
  <w:style w:type="paragraph" w:customStyle="1" w:styleId="Exhibit--Title">
    <w:name w:val="Exhibit--Title"/>
    <w:basedOn w:val="Exhibit--Number"/>
    <w:next w:val="Exhibit--Caption"/>
    <w:pPr>
      <w:spacing w:before="0"/>
    </w:pPr>
    <w:rPr>
      <w:b w:val="0"/>
      <w:caps w:val="0"/>
      <w:sz w:val="20"/>
    </w:rPr>
  </w:style>
  <w:style w:type="paragraph" w:styleId="BlockText">
    <w:name w:val="Block Text"/>
    <w:basedOn w:val="Normal"/>
    <w:pPr>
      <w:spacing w:after="120"/>
      <w:ind w:left="1440" w:right="1440"/>
    </w:pPr>
  </w:style>
  <w:style w:type="paragraph" w:customStyle="1" w:styleId="Contents">
    <w:name w:val="Contents"/>
    <w:basedOn w:val="Heading1"/>
    <w:next w:val="BodyText"/>
  </w:style>
  <w:style w:type="paragraph" w:styleId="Footer">
    <w:name w:val="footer"/>
    <w:basedOn w:val="Normal"/>
    <w:pPr>
      <w:tabs>
        <w:tab w:val="right" w:pos="9000"/>
      </w:tabs>
    </w:pPr>
    <w:rPr>
      <w:rFonts w:ascii="Arial Narrow" w:hAnsi="Arial Narrow"/>
      <w:caps/>
      <w:sz w:val="14"/>
    </w:rPr>
  </w:style>
  <w:style w:type="character" w:styleId="FootnoteReference">
    <w:name w:val="footnote reference"/>
    <w:semiHidden/>
    <w:rPr>
      <w:rFonts w:ascii="Arial" w:hAnsi="Arial"/>
      <w:spacing w:val="0"/>
      <w:position w:val="6"/>
      <w:sz w:val="16"/>
    </w:rPr>
  </w:style>
  <w:style w:type="paragraph" w:styleId="FootnoteText">
    <w:name w:val="footnote text"/>
    <w:basedOn w:val="BodyText"/>
    <w:semiHidden/>
    <w:pPr>
      <w:spacing w:after="0"/>
    </w:pPr>
    <w:rPr>
      <w:rFonts w:ascii="Arial" w:hAnsi="Arial"/>
      <w:sz w:val="16"/>
    </w:rPr>
  </w:style>
  <w:style w:type="paragraph" w:styleId="Header">
    <w:name w:val="header"/>
    <w:basedOn w:val="Normal"/>
    <w:pPr>
      <w:pBdr>
        <w:bottom w:val="single" w:sz="6" w:space="1" w:color="auto"/>
      </w:pBdr>
      <w:jc w:val="right"/>
    </w:pPr>
    <w:rPr>
      <w:rFonts w:ascii="Arial Narrow" w:hAnsi="Arial Narrow"/>
      <w:caps/>
      <w:sz w:val="14"/>
    </w:rPr>
  </w:style>
  <w:style w:type="paragraph" w:styleId="NormalIndent">
    <w:name w:val="Normal Indent"/>
    <w:basedOn w:val="Normal"/>
    <w:pPr>
      <w:ind w:left="360"/>
    </w:pPr>
  </w:style>
  <w:style w:type="paragraph" w:customStyle="1" w:styleId="Number">
    <w:name w:val="Number"/>
    <w:basedOn w:val="BodyText"/>
    <w:next w:val="BodyText"/>
    <w:pPr>
      <w:spacing w:after="0"/>
      <w:ind w:left="360" w:hanging="360"/>
    </w:pPr>
  </w:style>
  <w:style w:type="character" w:styleId="PageNumber">
    <w:name w:val="page number"/>
    <w:rPr>
      <w:sz w:val="16"/>
    </w:rPr>
  </w:style>
  <w:style w:type="paragraph" w:customStyle="1" w:styleId="TableHead">
    <w:name w:val="Table Head"/>
    <w:basedOn w:val="Normal"/>
    <w:next w:val="Normal"/>
    <w:pPr>
      <w:spacing w:before="80" w:after="80"/>
      <w:jc w:val="center"/>
    </w:pPr>
    <w:rPr>
      <w:rFonts w:ascii="Arial" w:hAnsi="Arial"/>
      <w:b/>
      <w:sz w:val="18"/>
    </w:rPr>
  </w:style>
  <w:style w:type="paragraph" w:customStyle="1" w:styleId="TableBody">
    <w:name w:val="Table Body"/>
    <w:basedOn w:val="TableHead"/>
    <w:pPr>
      <w:jc w:val="left"/>
    </w:pPr>
    <w:rPr>
      <w:b w:val="0"/>
    </w:rPr>
  </w:style>
  <w:style w:type="paragraph" w:customStyle="1" w:styleId="TableNotes">
    <w:name w:val="Table Notes"/>
    <w:basedOn w:val="TableBody"/>
    <w:pPr>
      <w:spacing w:after="320"/>
    </w:pPr>
  </w:style>
  <w:style w:type="paragraph" w:customStyle="1" w:styleId="Tick">
    <w:name w:val="Tick"/>
    <w:basedOn w:val="BodyText"/>
    <w:next w:val="BodyText"/>
    <w:pPr>
      <w:spacing w:after="0"/>
      <w:ind w:left="720" w:hanging="360"/>
    </w:pPr>
  </w:style>
  <w:style w:type="paragraph" w:styleId="Title">
    <w:name w:val="Title"/>
    <w:basedOn w:val="Normal"/>
    <w:link w:val="TitleChar"/>
    <w:qFormat/>
    <w:rsid w:val="00052E0D"/>
    <w:pPr>
      <w:keepNext/>
      <w:spacing w:before="160" w:after="30"/>
    </w:pPr>
    <w:rPr>
      <w:rFonts w:ascii="Arial Narrow" w:hAnsi="Arial Narrow"/>
      <w:b/>
    </w:rPr>
  </w:style>
  <w:style w:type="paragraph" w:styleId="TOC1">
    <w:name w:val="toc 1"/>
    <w:basedOn w:val="BodyText"/>
    <w:next w:val="TOC2"/>
    <w:autoRedefine/>
    <w:semiHidden/>
    <w:pPr>
      <w:tabs>
        <w:tab w:val="right" w:leader="dot" w:pos="8640"/>
      </w:tabs>
      <w:spacing w:after="0"/>
    </w:pPr>
    <w:rPr>
      <w:b/>
    </w:rPr>
  </w:style>
  <w:style w:type="paragraph" w:styleId="TOC2">
    <w:name w:val="toc 2"/>
    <w:basedOn w:val="TOC1"/>
    <w:next w:val="TOC3"/>
    <w:autoRedefine/>
    <w:semiHidden/>
    <w:pPr>
      <w:tabs>
        <w:tab w:val="left" w:pos="1008"/>
      </w:tabs>
      <w:ind w:left="720"/>
    </w:pPr>
    <w:rPr>
      <w:b w:val="0"/>
    </w:rPr>
  </w:style>
  <w:style w:type="paragraph" w:styleId="TOC3">
    <w:name w:val="toc 3"/>
    <w:basedOn w:val="TOC2"/>
    <w:autoRedefine/>
    <w:semiHidden/>
    <w:pPr>
      <w:tabs>
        <w:tab w:val="clear" w:pos="1008"/>
        <w:tab w:val="left" w:pos="1728"/>
      </w:tabs>
      <w:ind w:left="1440"/>
    </w:pPr>
  </w:style>
  <w:style w:type="paragraph" w:styleId="ListBullet">
    <w:name w:val="List Bullet"/>
    <w:basedOn w:val="Bullet"/>
    <w:autoRedefine/>
    <w:pPr>
      <w:numPr>
        <w:numId w:val="2"/>
      </w:numPr>
    </w:pPr>
  </w:style>
  <w:style w:type="paragraph" w:styleId="TOC4">
    <w:name w:val="toc 4"/>
    <w:basedOn w:val="TOC3"/>
    <w:next w:val="TOC5"/>
    <w:autoRedefine/>
    <w:semiHidden/>
    <w:pPr>
      <w:tabs>
        <w:tab w:val="left" w:pos="2880"/>
      </w:tabs>
      <w:ind w:left="2160"/>
    </w:pPr>
  </w:style>
  <w:style w:type="paragraph" w:styleId="TOC5">
    <w:name w:val="toc 5"/>
    <w:basedOn w:val="Normal"/>
    <w:next w:val="Normal"/>
    <w:autoRedefine/>
    <w:semiHidden/>
    <w:pPr>
      <w:ind w:left="880"/>
    </w:pPr>
  </w:style>
  <w:style w:type="paragraph" w:customStyle="1" w:styleId="Exhibit--Caption">
    <w:name w:val="Exhibit--Caption"/>
    <w:basedOn w:val="Exhibit--Title"/>
    <w:next w:val="BodyText"/>
    <w:rPr>
      <w:i/>
    </w:rPr>
  </w:style>
  <w:style w:type="character" w:customStyle="1" w:styleId="Main-HeadChar">
    <w:name w:val="Main-Head Char"/>
    <w:link w:val="Main-Head"/>
    <w:rsid w:val="00AA040C"/>
    <w:rPr>
      <w:rFonts w:ascii="Arial Narrow" w:hAnsi="Arial Narrow"/>
      <w:b/>
      <w:sz w:val="22"/>
      <w:lang w:val="en-US" w:eastAsia="en-US" w:bidi="ar-SA"/>
    </w:rPr>
  </w:style>
  <w:style w:type="paragraph" w:customStyle="1" w:styleId="Flysheet">
    <w:name w:val="Flysheet"/>
    <w:basedOn w:val="Normal"/>
    <w:pPr>
      <w:jc w:val="right"/>
    </w:pPr>
    <w:rPr>
      <w:rFonts w:ascii="Arial Narrow" w:hAnsi="Arial Narrow"/>
      <w:b/>
      <w:sz w:val="28"/>
    </w:rPr>
  </w:style>
  <w:style w:type="paragraph" w:customStyle="1" w:styleId="FlysheetCont">
    <w:name w:val="Flysheet Cont"/>
    <w:basedOn w:val="Normal"/>
    <w:pPr>
      <w:spacing w:before="9720"/>
      <w:jc w:val="right"/>
    </w:pPr>
    <w:rPr>
      <w:rFonts w:ascii="Arial Narrow" w:hAnsi="Arial Narrow"/>
      <w:b/>
      <w:sz w:val="28"/>
    </w:rPr>
  </w:style>
  <w:style w:type="paragraph" w:customStyle="1" w:styleId="FlysheetTitle">
    <w:name w:val="Flysheet Title"/>
    <w:basedOn w:val="Normal"/>
    <w:pPr>
      <w:spacing w:before="9720"/>
      <w:jc w:val="right"/>
    </w:pPr>
    <w:rPr>
      <w:rFonts w:ascii="Arial Narrow" w:hAnsi="Arial Narrow"/>
      <w:b/>
      <w:sz w:val="28"/>
    </w:rPr>
  </w:style>
  <w:style w:type="paragraph" w:customStyle="1" w:styleId="TableFlysheet">
    <w:name w:val="Table Flysheet"/>
    <w:basedOn w:val="Normal"/>
    <w:pPr>
      <w:jc w:val="right"/>
    </w:pPr>
    <w:rPr>
      <w:rFonts w:ascii="Arial Narrow" w:hAnsi="Arial Narrow"/>
      <w:b/>
      <w:sz w:val="28"/>
    </w:rPr>
  </w:style>
  <w:style w:type="paragraph" w:customStyle="1" w:styleId="TableFlysheetCont">
    <w:name w:val="Table Flysheet Cont"/>
    <w:basedOn w:val="Normal"/>
    <w:pPr>
      <w:spacing w:before="9720"/>
      <w:jc w:val="right"/>
    </w:pPr>
    <w:rPr>
      <w:rFonts w:ascii="Arial Narrow" w:hAnsi="Arial Narrow"/>
      <w:b/>
      <w:sz w:val="28"/>
    </w:rPr>
  </w:style>
  <w:style w:type="paragraph" w:customStyle="1" w:styleId="TableFlysheetTitle">
    <w:name w:val="Table Flysheet Title"/>
    <w:basedOn w:val="Normal"/>
    <w:pPr>
      <w:spacing w:before="9720"/>
      <w:jc w:val="right"/>
    </w:pPr>
    <w:rPr>
      <w:rFonts w:ascii="Arial Narrow" w:hAnsi="Arial Narrow"/>
      <w:b/>
      <w:sz w:val="28"/>
    </w:rPr>
  </w:style>
  <w:style w:type="character" w:customStyle="1" w:styleId="Heading3Char">
    <w:name w:val="Heading 3 Char"/>
    <w:link w:val="Heading3"/>
    <w:rsid w:val="00052E0D"/>
  </w:style>
  <w:style w:type="paragraph" w:customStyle="1" w:styleId="Other">
    <w:name w:val="Other"/>
    <w:basedOn w:val="Normal"/>
    <w:rsid w:val="00F13982"/>
    <w:pPr>
      <w:widowControl w:val="0"/>
      <w:autoSpaceDE w:val="0"/>
      <w:autoSpaceDN w:val="0"/>
      <w:adjustRightInd w:val="0"/>
    </w:pPr>
    <w:rPr>
      <w:rFonts w:ascii="Courier New" w:hAnsi="Courier New" w:cs="Courier New"/>
      <w:sz w:val="24"/>
      <w:szCs w:val="24"/>
    </w:rPr>
  </w:style>
  <w:style w:type="paragraph" w:styleId="BalloonText">
    <w:name w:val="Balloon Text"/>
    <w:basedOn w:val="Normal"/>
    <w:semiHidden/>
    <w:rsid w:val="00E042BF"/>
    <w:rPr>
      <w:rFonts w:ascii="Tahoma" w:hAnsi="Tahoma" w:cs="Tahoma"/>
      <w:sz w:val="16"/>
      <w:szCs w:val="16"/>
    </w:rPr>
  </w:style>
  <w:style w:type="paragraph" w:customStyle="1" w:styleId="NormalTableText">
    <w:name w:val="Normal Table Text"/>
    <w:basedOn w:val="Normal"/>
    <w:rsid w:val="00D07B98"/>
    <w:pPr>
      <w:widowControl w:val="0"/>
      <w:spacing w:before="60" w:after="60"/>
    </w:pPr>
    <w:rPr>
      <w:rFonts w:ascii="Arial" w:hAnsi="Arial"/>
      <w:sz w:val="20"/>
      <w:lang w:val="en-GB"/>
    </w:rPr>
  </w:style>
  <w:style w:type="paragraph" w:customStyle="1" w:styleId="TableHeading">
    <w:name w:val="Table Heading"/>
    <w:basedOn w:val="Normal"/>
    <w:rsid w:val="00D07B98"/>
    <w:pPr>
      <w:widowControl w:val="0"/>
      <w:spacing w:before="60" w:after="60"/>
    </w:pPr>
    <w:rPr>
      <w:rFonts w:ascii="Arial" w:hAnsi="Arial"/>
      <w:b/>
      <w:sz w:val="20"/>
      <w:lang w:val="en-GB"/>
    </w:rPr>
  </w:style>
  <w:style w:type="paragraph" w:styleId="CommentSubject">
    <w:name w:val="annotation subject"/>
    <w:basedOn w:val="CommentText"/>
    <w:next w:val="CommentText"/>
    <w:semiHidden/>
    <w:rsid w:val="00CE2A47"/>
    <w:pPr>
      <w:spacing w:before="0"/>
    </w:pPr>
    <w:rPr>
      <w:rFonts w:ascii="Book Antiqua" w:hAnsi="Book Antiqua"/>
      <w:b/>
      <w:bCs/>
      <w:sz w:val="20"/>
    </w:rPr>
  </w:style>
  <w:style w:type="character" w:customStyle="1" w:styleId="BodyTextChar">
    <w:name w:val="Body Text Char"/>
    <w:link w:val="BodyText"/>
    <w:semiHidden/>
    <w:locked/>
    <w:rsid w:val="00E06816"/>
    <w:rPr>
      <w:rFonts w:ascii="Book Antiqua" w:hAnsi="Book Antiqua"/>
      <w:sz w:val="22"/>
      <w:lang w:val="en-US" w:eastAsia="en-US" w:bidi="ar-SA"/>
    </w:rPr>
  </w:style>
  <w:style w:type="character" w:customStyle="1" w:styleId="Heading1Char">
    <w:name w:val="Heading 1 Char"/>
    <w:aliases w:val="Contents - level1 Char Char"/>
    <w:link w:val="Heading1"/>
    <w:rsid w:val="00052E0D"/>
  </w:style>
  <w:style w:type="paragraph" w:styleId="ListParagraph">
    <w:name w:val="List Paragraph"/>
    <w:basedOn w:val="Normal"/>
    <w:uiPriority w:val="34"/>
    <w:qFormat/>
    <w:rsid w:val="00052E0D"/>
    <w:pPr>
      <w:ind w:left="720"/>
      <w:contextualSpacing/>
    </w:pPr>
  </w:style>
  <w:style w:type="character" w:customStyle="1" w:styleId="Heading2Char">
    <w:name w:val="Heading 2 Char"/>
    <w:link w:val="Heading2"/>
    <w:rsid w:val="00B07061"/>
    <w:rPr>
      <w:sz w:val="22"/>
      <w:szCs w:val="22"/>
      <w:u w:val="single"/>
      <w:lang w:val="en-CA" w:eastAsia="en-CA"/>
    </w:rPr>
  </w:style>
  <w:style w:type="character" w:customStyle="1" w:styleId="Heading4Char">
    <w:name w:val="Heading 4 Char"/>
    <w:link w:val="Heading4"/>
    <w:rsid w:val="00052E0D"/>
  </w:style>
  <w:style w:type="character" w:customStyle="1" w:styleId="Heading5Char">
    <w:name w:val="Heading 5 Char"/>
    <w:link w:val="Heading5"/>
    <w:rsid w:val="00052E0D"/>
  </w:style>
  <w:style w:type="character" w:customStyle="1" w:styleId="Heading6Char">
    <w:name w:val="Heading 6 Char"/>
    <w:link w:val="Heading6"/>
    <w:rsid w:val="00052E0D"/>
  </w:style>
  <w:style w:type="character" w:customStyle="1" w:styleId="Heading7Char">
    <w:name w:val="Heading 7 Char"/>
    <w:link w:val="Heading7"/>
    <w:rsid w:val="00052E0D"/>
  </w:style>
  <w:style w:type="character" w:customStyle="1" w:styleId="Heading8Char">
    <w:name w:val="Heading 8 Char"/>
    <w:link w:val="Heading8"/>
    <w:rsid w:val="00052E0D"/>
  </w:style>
  <w:style w:type="character" w:customStyle="1" w:styleId="Heading9Char">
    <w:name w:val="Heading 9 Char"/>
    <w:link w:val="Heading9"/>
    <w:rsid w:val="00052E0D"/>
    <w:rPr>
      <w:rFonts w:cs="Arial"/>
    </w:rPr>
  </w:style>
  <w:style w:type="character" w:customStyle="1" w:styleId="TitleChar">
    <w:name w:val="Title Char"/>
    <w:link w:val="Title"/>
    <w:rsid w:val="00052E0D"/>
    <w:rPr>
      <w:rFonts w:ascii="Arial Narrow" w:hAnsi="Arial Narrow"/>
      <w:b/>
    </w:rPr>
  </w:style>
  <w:style w:type="character" w:styleId="Strong">
    <w:name w:val="Strong"/>
    <w:qFormat/>
    <w:rsid w:val="00052E0D"/>
    <w:rPr>
      <w:b/>
    </w:rPr>
  </w:style>
  <w:style w:type="paragraph" w:styleId="Revision">
    <w:name w:val="Revision"/>
    <w:hidden/>
    <w:uiPriority w:val="99"/>
    <w:semiHidden/>
    <w:rsid w:val="00943E33"/>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6761821">
      <w:bodyDiv w:val="1"/>
      <w:marLeft w:val="0"/>
      <w:marRight w:val="0"/>
      <w:marTop w:val="0"/>
      <w:marBottom w:val="0"/>
      <w:divBdr>
        <w:top w:val="none" w:sz="0" w:space="0" w:color="auto"/>
        <w:left w:val="none" w:sz="0" w:space="0" w:color="auto"/>
        <w:bottom w:val="none" w:sz="0" w:space="0" w:color="auto"/>
        <w:right w:val="none" w:sz="0" w:space="0" w:color="auto"/>
      </w:divBdr>
    </w:div>
    <w:div w:id="1031416264">
      <w:bodyDiv w:val="1"/>
      <w:marLeft w:val="0"/>
      <w:marRight w:val="0"/>
      <w:marTop w:val="0"/>
      <w:marBottom w:val="0"/>
      <w:divBdr>
        <w:top w:val="none" w:sz="0" w:space="0" w:color="auto"/>
        <w:left w:val="none" w:sz="0" w:space="0" w:color="auto"/>
        <w:bottom w:val="none" w:sz="0" w:space="0" w:color="auto"/>
        <w:right w:val="none" w:sz="0" w:space="0" w:color="auto"/>
      </w:divBdr>
    </w:div>
    <w:div w:id="1674063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microsoft.com/office/2011/relationships/commentsExtended" Target="commentsExtended.xm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comments" Target="comments.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microsoft.com/office/2018/08/relationships/commentsExtensible" Target="commentsExtensible.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microsoft.com/office/2016/09/relationships/commentsIds" Target="commentsId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CH2M%20HILL%20Documents\Automated%20Blank%20Documen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m5c1804717744f9fa1524b0f29103316 xmlns="842cd523-47d6-43d6-8211-471f8d7272d8">
      <Terms xmlns="http://schemas.microsoft.com/office/infopath/2007/PartnerControls"/>
    </m5c1804717744f9fa1524b0f29103316>
    <Division xmlns="842cd523-47d6-43d6-8211-471f8d7272d8">ON Toronto Infrastructure</Division>
    <ledd8dc17b1542dd8fd0ab7b94bcc985 xmlns="842cd523-47d6-43d6-8211-471f8d7272d8">
      <Terms xmlns="http://schemas.microsoft.com/office/infopath/2007/PartnerControls"/>
    </ledd8dc17b1542dd8fd0ab7b94bcc985>
    <AERIS_x0020_Version xmlns="842cd523-47d6-43d6-8211-471f8d7272d8" xsi:nil="true"/>
    <ddcb8363e9a649659ceb1033f1d9969c xmlns="842cd523-47d6-43d6-8211-471f8d7272d8">
      <Terms xmlns="http://schemas.microsoft.com/office/infopath/2007/PartnerControls"/>
    </ddcb8363e9a649659ceb1033f1d9969c>
    <Project_x0020_Manager xmlns="842cd523-47d6-43d6-8211-471f8d7272d8">Andrew Moreton</Project_x0020_Manager>
    <Owner_x0020_Organization xmlns="842cd523-47d6-43d6-8211-471f8d7272d8" xsi:nil="true"/>
    <l618b0fee8ca4f429e9e6411e9e95b53 xmlns="842cd523-47d6-43d6-8211-471f8d7272d8">
      <Terms xmlns="http://schemas.microsoft.com/office/infopath/2007/PartnerControls"/>
    </l618b0fee8ca4f429e9e6411e9e95b53>
    <Project_x0020_Status xmlns="842cd523-47d6-43d6-8211-471f8d7272d8">Open</Project_x0020_Status>
    <Target_x0020_Audiences xmlns="842cd523-47d6-43d6-8211-471f8d7272d8" xsi:nil="true"/>
    <ffbb60d3286f4764a7cd927fbe3c3406 xmlns="842cd523-47d6-43d6-8211-471f8d7272d8">
      <Terms xmlns="http://schemas.microsoft.com/office/infopath/2007/PartnerControls">
        <TermInfo xmlns="http://schemas.microsoft.com/office/infopath/2007/PartnerControls">
          <TermName xmlns="http://schemas.microsoft.com/office/infopath/2007/PartnerControls">Confidential</TermName>
          <TermId xmlns="http://schemas.microsoft.com/office/infopath/2007/PartnerControls">dbb6cc64-9915-4cf6-857e-3e641b410f5c</TermId>
        </TermInfo>
      </Terms>
    </ffbb60d3286f4764a7cd927fbe3c3406>
    <cb1c6817ddae4f4e962caf55b63bf464 xmlns="842cd523-47d6-43d6-8211-471f8d7272d8">
      <Terms xmlns="http://schemas.microsoft.com/office/infopath/2007/PartnerControls"/>
    </cb1c6817ddae4f4e962caf55b63bf464>
    <Status xmlns="842cd523-47d6-43d6-8211-471f8d7272d8">Work in progress</Status>
    <Project_x0020_Code xmlns="842cd523-47d6-43d6-8211-471f8d7272d8">2020-5445-00</Project_x0020_Code>
    <Project_x0020_Name xmlns="842cd523-47d6-43d6-8211-471f8d7272d8">Northeast Vaughan Water Servicing Project</Project_x0020_Name>
    <TaxCatchAll xmlns="d6d05743-d6d0-46ac-98bc-99f29ab3bcad">
      <Value>1</Value>
    </TaxCatchAll>
    <Client_x0020_Organization xmlns="842cd523-47d6-43d6-8211-471f8d7272d8" xsi:nil="true"/>
    <AERIS_x0020_Published_x0020_Date xmlns="842cd523-47d6-43d6-8211-471f8d7272d8" xsi:nil="true"/>
    <lcf76f155ced4ddcb4097134ff3c332f xmlns="842cd523-47d6-43d6-8211-471f8d7272d8">
      <Terms xmlns="http://schemas.microsoft.com/office/infopath/2007/PartnerControls"/>
    </lcf76f155ced4ddcb4097134ff3c332f>
    <_ModernAudienceTargetUserField xmlns="842cd523-47d6-43d6-8211-471f8d7272d8">
      <UserInfo>
        <DisplayName/>
        <AccountId xsi:nil="true"/>
        <AccountType/>
      </UserInfo>
    </_ModernAudienceTargetUserField>
    <AERIS_x0020_Link xmlns="842cd523-47d6-43d6-8211-471f8d7272d8">
      <Url xsi:nil="true"/>
      <Description xsi:nil="true"/>
    </AERIS_x0020_Link>
    <Sector xmlns="842cd523-47d6-43d6-8211-471f8d7272d8">Water and Sanitation</Sector>
  </documentManagement>
</p:properties>
</file>

<file path=customXml/item3.xml><?xml version="1.0" encoding="utf-8"?>
<LongProperties xmlns="http://schemas.microsoft.com/office/2006/metadata/longProperties"/>
</file>

<file path=customXml/item4.xml><?xml version="1.0" encoding="utf-8"?>
<ct:contentTypeSchema xmlns:ct="http://schemas.microsoft.com/office/2006/metadata/contentType" xmlns:ma="http://schemas.microsoft.com/office/2006/metadata/properties/metaAttributes" ct:_="" ma:_="" ma:contentTypeName="Document" ma:contentTypeID="0x010100BF8E50B80A32C040A85FB450FB26C9E5" ma:contentTypeVersion="46" ma:contentTypeDescription="Create a new document." ma:contentTypeScope="" ma:versionID="f305d8713f7c5199093c43c28f726b92">
  <xsd:schema xmlns:xsd="http://www.w3.org/2001/XMLSchema" xmlns:xs="http://www.w3.org/2001/XMLSchema" xmlns:p="http://schemas.microsoft.com/office/2006/metadata/properties" xmlns:ns2="842cd523-47d6-43d6-8211-471f8d7272d8" xmlns:ns3="d6d05743-d6d0-46ac-98bc-99f29ab3bcad" targetNamespace="http://schemas.microsoft.com/office/2006/metadata/properties" ma:root="true" ma:fieldsID="ea3efdce6824fb8f554bf7b837cf79a9" ns2:_="" ns3:_="">
    <xsd:import namespace="842cd523-47d6-43d6-8211-471f8d7272d8"/>
    <xsd:import namespace="d6d05743-d6d0-46ac-98bc-99f29ab3bcad"/>
    <xsd:element name="properties">
      <xsd:complexType>
        <xsd:sequence>
          <xsd:element name="documentManagement">
            <xsd:complexType>
              <xsd:all>
                <xsd:element ref="ns2:MediaServiceMetadata" minOccurs="0"/>
                <xsd:element ref="ns2:MediaServiceFastMetadata" minOccurs="0"/>
                <xsd:element ref="ns2:Target_x0020_Audiences" minOccurs="0"/>
                <xsd:element ref="ns2:_ModernAudienceTargetUserField" minOccurs="0"/>
                <xsd:element ref="ns2:_ModernAudienceAadObjectIds" minOccurs="0"/>
                <xsd:element ref="ns3:SharedWithUsers" minOccurs="0"/>
                <xsd:element ref="ns3:SharedWithDetails" minOccurs="0"/>
                <xsd:element ref="ns2:MediaServiceAutoKeyPoints" minOccurs="0"/>
                <xsd:element ref="ns2:MediaServiceKeyPoints" minOccurs="0"/>
                <xsd:element ref="ns2:Project_x0020_Manager" minOccurs="0"/>
                <xsd:element ref="ns2:Project_x0020_Code" minOccurs="0"/>
                <xsd:element ref="ns2:Project_x0020_Name" minOccurs="0"/>
                <xsd:element ref="ns2:Client_x0020_Organization" minOccurs="0"/>
                <xsd:element ref="ns2:Owner_x0020_Organization" minOccurs="0"/>
                <xsd:element ref="ns2:cb1c6817ddae4f4e962caf55b63bf464" minOccurs="0"/>
                <xsd:element ref="ns3:TaxCatchAll" minOccurs="0"/>
                <xsd:element ref="ns2:l618b0fee8ca4f429e9e6411e9e95b53" minOccurs="0"/>
                <xsd:element ref="ns2:Division" minOccurs="0"/>
                <xsd:element ref="ns2:Project_x0020_Status" minOccurs="0"/>
                <xsd:element ref="ns2:Sector" minOccurs="0"/>
                <xsd:element ref="ns2:ledd8dc17b1542dd8fd0ab7b94bcc985" minOccurs="0"/>
                <xsd:element ref="ns2:m5c1804717744f9fa1524b0f29103316" minOccurs="0"/>
                <xsd:element ref="ns2:ffbb60d3286f4764a7cd927fbe3c3406" minOccurs="0"/>
                <xsd:element ref="ns2:Status" minOccurs="0"/>
                <xsd:element ref="ns2:AERIS_x0020_Version" minOccurs="0"/>
                <xsd:element ref="ns2:AERIS_x0020_Published_x0020_Date" minOccurs="0"/>
                <xsd:element ref="ns2:AERIS_x0020_Link" minOccurs="0"/>
                <xsd:element ref="ns2:ddcb8363e9a649659ceb1033f1d9969c" minOccurs="0"/>
                <xsd:element ref="ns2:MediaServiceAutoTags" minOccurs="0"/>
                <xsd:element ref="ns2:MediaServiceGenerationTime" minOccurs="0"/>
                <xsd:element ref="ns2:MediaServiceEventHashCode" minOccurs="0"/>
                <xsd:element ref="ns2:MediaServiceOCR" minOccurs="0"/>
                <xsd:element ref="ns2:lcf76f155ced4ddcb4097134ff3c332f" minOccurs="0"/>
                <xsd:element ref="ns2:MediaServiceDateTaken"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2cd523-47d6-43d6-8211-471f8d7272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Target_x0020_Audiences" ma:index="10" nillable="true" ma:displayName="Target Audiences" ma:internalName="Target_x0020_Audiences">
      <xsd:simpleType>
        <xsd:restriction base="dms:Unknown"/>
      </xsd:simpleType>
    </xsd:element>
    <xsd:element name="_ModernAudienceTargetUserField" ma:index="11" nillable="true" ma:displayName="Audience" ma:list="UserInfo" ma:SharePointGroup="0" ma:internalName="_ModernAudienceTargetUserField"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ModernAudienceAadObjectIds" ma:index="12" nillable="true" ma:displayName="AudienceIds" ma:list="{43165f19-f1c4-4d99-a16a-264f48dff973}" ma:internalName="_ModernAudienceAadObjectIds" ma:readOnly="true" ma:showField="_AadObjectIdForUser" ma:web="d6d05743-d6d0-46ac-98bc-99f29ab3bcad">
      <xsd:complexType>
        <xsd:complexContent>
          <xsd:extension base="dms:MultiChoiceLookup">
            <xsd:sequence>
              <xsd:element name="Value" type="dms:Lookup" maxOccurs="unbounded" minOccurs="0" nillable="true"/>
            </xsd:sequence>
          </xsd:extension>
        </xsd:complexContent>
      </xsd:complex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Project_x0020_Manager" ma:index="17" nillable="true" ma:displayName="Project Manager" ma:default="Andrew Moreton" ma:internalName="Project_x0020_Manager">
      <xsd:simpleType>
        <xsd:restriction base="dms:Text">
          <xsd:maxLength value="255"/>
        </xsd:restriction>
      </xsd:simpleType>
    </xsd:element>
    <xsd:element name="Project_x0020_Code" ma:index="18" nillable="true" ma:displayName="Project Code" ma:default="2020-5445-00" ma:internalName="Project_x0020_Code">
      <xsd:simpleType>
        <xsd:restriction base="dms:Text">
          <xsd:maxLength value="255"/>
        </xsd:restriction>
      </xsd:simpleType>
    </xsd:element>
    <xsd:element name="Project_x0020_Name" ma:index="19" nillable="true" ma:displayName="Project Name" ma:default="Northeast Vaughan Water Servicing Project" ma:internalName="Project_x0020_Name">
      <xsd:simpleType>
        <xsd:restriction base="dms:Text">
          <xsd:maxLength value="255"/>
        </xsd:restriction>
      </xsd:simpleType>
    </xsd:element>
    <xsd:element name="Client_x0020_Organization" ma:index="20" nillable="true" ma:displayName="Client Organization" ma:internalName="Client_x0020_Organization">
      <xsd:simpleType>
        <xsd:restriction base="dms:Text">
          <xsd:maxLength value="255"/>
        </xsd:restriction>
      </xsd:simpleType>
    </xsd:element>
    <xsd:element name="Owner_x0020_Organization" ma:index="21" nillable="true" ma:displayName="Owner Organization" ma:internalName="Owner_x0020_Organization">
      <xsd:simpleType>
        <xsd:restriction base="dms:Text">
          <xsd:maxLength value="255"/>
        </xsd:restriction>
      </xsd:simpleType>
    </xsd:element>
    <xsd:element name="cb1c6817ddae4f4e962caf55b63bf464" ma:index="23" nillable="true" ma:taxonomy="true" ma:internalName="cb1c6817ddae4f4e962caf55b63bf464" ma:taxonomyFieldName="Internal_x0020_Organization" ma:displayName="Internal Organization" ma:default="" ma:fieldId="{cb1c6817-ddae-4f4e-962c-af55b63bf464}" ma:sspId="4d32d354-0e99-4421-b819-db95894b1888" ma:termSetId="ffdaf2cf-ea55-46fd-88f8-ad2c39e66661" ma:anchorId="0636ebcc-12de-4bad-b1ae-f760de9ef692" ma:open="false" ma:isKeyword="false">
      <xsd:complexType>
        <xsd:sequence>
          <xsd:element ref="pc:Terms" minOccurs="0" maxOccurs="1"/>
        </xsd:sequence>
      </xsd:complexType>
    </xsd:element>
    <xsd:element name="l618b0fee8ca4f429e9e6411e9e95b53" ma:index="26" nillable="true" ma:taxonomy="true" ma:internalName="l618b0fee8ca4f429e9e6411e9e95b53" ma:taxonomyFieldName="Office" ma:displayName="Office" ma:default="" ma:fieldId="{5618b0fe-e8ca-4f42-9e9e-6411e9e95b53}" ma:sspId="4d32d354-0e99-4421-b819-db95894b1888" ma:termSetId="b49f64b3-4722-4336-9a5c-56c326b344d4" ma:anchorId="75d25fab-71e2-4ece-bb1e-4b760072d18d" ma:open="false" ma:isKeyword="false">
      <xsd:complexType>
        <xsd:sequence>
          <xsd:element ref="pc:Terms" minOccurs="0" maxOccurs="1"/>
        </xsd:sequence>
      </xsd:complexType>
    </xsd:element>
    <xsd:element name="Division" ma:index="27" nillable="true" ma:displayName="Division" ma:default="ON Toronto Infrastructure" ma:internalName="Division">
      <xsd:simpleType>
        <xsd:restriction base="dms:Text">
          <xsd:maxLength value="255"/>
        </xsd:restriction>
      </xsd:simpleType>
    </xsd:element>
    <xsd:element name="Project_x0020_Status" ma:index="28" nillable="true" ma:displayName="Project Status" ma:default="Open" ma:internalName="Project_x0020_Status">
      <xsd:simpleType>
        <xsd:restriction base="dms:Text">
          <xsd:maxLength value="255"/>
        </xsd:restriction>
      </xsd:simpleType>
    </xsd:element>
    <xsd:element name="Sector" ma:index="29" nillable="true" ma:displayName="Sector" ma:default="Water and Sanitation" ma:internalName="Sector">
      <xsd:simpleType>
        <xsd:restriction base="dms:Text">
          <xsd:maxLength value="255"/>
        </xsd:restriction>
      </xsd:simpleType>
    </xsd:element>
    <xsd:element name="ledd8dc17b1542dd8fd0ab7b94bcc985" ma:index="31" nillable="true" ma:taxonomy="true" ma:internalName="ledd8dc17b1542dd8fd0ab7b94bcc985" ma:taxonomyFieldName="Information_x0020_Type" ma:displayName="Information Type" ma:default="" ma:fieldId="{5edd8dc1-7b15-42dd-8fd0-ab7b94bcc985}" ma:sspId="4d32d354-0e99-4421-b819-db95894b1888" ma:termSetId="675de31f-9882-40e0-8bf1-6406c684a74b" ma:anchorId="00000000-0000-0000-0000-000000000000" ma:open="false" ma:isKeyword="false">
      <xsd:complexType>
        <xsd:sequence>
          <xsd:element ref="pc:Terms" minOccurs="0" maxOccurs="1"/>
        </xsd:sequence>
      </xsd:complexType>
    </xsd:element>
    <xsd:element name="m5c1804717744f9fa1524b0f29103316" ma:index="33" nillable="true" ma:taxonomy="true" ma:internalName="m5c1804717744f9fa1524b0f29103316" ma:taxonomyFieldName="Communications" ma:displayName="Communications" ma:default="" ma:fieldId="{65c18047-1774-4f9f-a152-4b0f29103316}" ma:sspId="4d32d354-0e99-4421-b819-db95894b1888" ma:termSetId="9a4b3689-c9c1-4790-ab17-27a3237c1c72" ma:anchorId="00000000-0000-0000-0000-000000000000" ma:open="false" ma:isKeyword="false">
      <xsd:complexType>
        <xsd:sequence>
          <xsd:element ref="pc:Terms" minOccurs="0" maxOccurs="1"/>
        </xsd:sequence>
      </xsd:complexType>
    </xsd:element>
    <xsd:element name="ffbb60d3286f4764a7cd927fbe3c3406" ma:index="35" nillable="true" ma:taxonomy="true" ma:internalName="ffbb60d3286f4764a7cd927fbe3c3406" ma:taxonomyFieldName="Data_x0020_Classification" ma:displayName="Data Classification" ma:default="1;#Confidential|dbb6cc64-9915-4cf6-857e-3e641b410f5c" ma:fieldId="{ffbb60d3-286f-4764-a7cd-927fbe3c3406}" ma:sspId="4d32d354-0e99-4421-b819-db95894b1888" ma:termSetId="71bc5065-a13d-44d1-a056-853f235091b4" ma:anchorId="00000000-0000-0000-0000-000000000000" ma:open="false" ma:isKeyword="false">
      <xsd:complexType>
        <xsd:sequence>
          <xsd:element ref="pc:Terms" minOccurs="0" maxOccurs="1"/>
        </xsd:sequence>
      </xsd:complexType>
    </xsd:element>
    <xsd:element name="Status" ma:index="36" nillable="true" ma:displayName="Status" ma:default="Work in progress" ma:format="Dropdown" ma:internalName="Status">
      <xsd:simpleType>
        <xsd:restriction base="dms:Choice">
          <xsd:enumeration value="Work in progress"/>
          <xsd:enumeration value="Final"/>
          <xsd:enumeration value="Published to AERIS"/>
        </xsd:restriction>
      </xsd:simpleType>
    </xsd:element>
    <xsd:element name="AERIS_x0020_Version" ma:index="37" nillable="true" ma:displayName="AERIS Version" ma:internalName="AERIS_x0020_Version">
      <xsd:simpleType>
        <xsd:restriction base="dms:Text">
          <xsd:maxLength value="255"/>
        </xsd:restriction>
      </xsd:simpleType>
    </xsd:element>
    <xsd:element name="AERIS_x0020_Published_x0020_Date" ma:index="38" nillable="true" ma:displayName="AERIS Published Date" ma:format="DateOnly" ma:internalName="AERIS_x0020_Published_x0020_Date">
      <xsd:simpleType>
        <xsd:restriction base="dms:DateTime"/>
      </xsd:simpleType>
    </xsd:element>
    <xsd:element name="AERIS_x0020_Link" ma:index="39" nillable="true" ma:displayName="AERIS Link" ma:format="Hyperlink" ma:internalName="AERIS_x0020_Link">
      <xsd:complexType>
        <xsd:complexContent>
          <xsd:extension base="dms:URL">
            <xsd:sequence>
              <xsd:element name="Url" type="dms:ValidUrl" minOccurs="0" nillable="true"/>
              <xsd:element name="Description" type="xsd:string" nillable="true"/>
            </xsd:sequence>
          </xsd:extension>
        </xsd:complexContent>
      </xsd:complexType>
    </xsd:element>
    <xsd:element name="ddcb8363e9a649659ceb1033f1d9969c" ma:index="41" nillable="true" ma:taxonomy="true" ma:internalName="ddcb8363e9a649659ceb1033f1d9969c" ma:taxonomyFieldName="AERIS_x0020_Pools" ma:displayName="AERIS Pools" ma:default="" ma:fieldId="{ddcb8363-e9a6-4965-9ceb-1033f1d9969c}" ma:sspId="4d32d354-0e99-4421-b819-db95894b1888" ma:termSetId="bdb7a0dc-ed46-4a04-abe0-57570b64a517" ma:anchorId="00000000-0000-0000-0000-000000000000" ma:open="false" ma:isKeyword="false">
      <xsd:complexType>
        <xsd:sequence>
          <xsd:element ref="pc:Terms" minOccurs="0" maxOccurs="1"/>
        </xsd:sequence>
      </xsd:complexType>
    </xsd:element>
    <xsd:element name="MediaServiceAutoTags" ma:index="42" nillable="true" ma:displayName="Tags" ma:internalName="MediaServiceAutoTags" ma:readOnly="true">
      <xsd:simpleType>
        <xsd:restriction base="dms:Text"/>
      </xsd:simpleType>
    </xsd:element>
    <xsd:element name="MediaServiceGenerationTime" ma:index="43" nillable="true" ma:displayName="MediaServiceGenerationTime" ma:hidden="true" ma:internalName="MediaServiceGenerationTime" ma:readOnly="true">
      <xsd:simpleType>
        <xsd:restriction base="dms:Text"/>
      </xsd:simpleType>
    </xsd:element>
    <xsd:element name="MediaServiceEventHashCode" ma:index="44" nillable="true" ma:displayName="MediaServiceEventHashCode" ma:hidden="true" ma:internalName="MediaServiceEventHashCode" ma:readOnly="true">
      <xsd:simpleType>
        <xsd:restriction base="dms:Text"/>
      </xsd:simpleType>
    </xsd:element>
    <xsd:element name="MediaServiceOCR" ma:index="45" nillable="true" ma:displayName="Extracted Text" ma:internalName="MediaServiceOCR" ma:readOnly="true">
      <xsd:simpleType>
        <xsd:restriction base="dms:Note">
          <xsd:maxLength value="255"/>
        </xsd:restriction>
      </xsd:simpleType>
    </xsd:element>
    <xsd:element name="lcf76f155ced4ddcb4097134ff3c332f" ma:index="47" nillable="true" ma:taxonomy="true" ma:internalName="lcf76f155ced4ddcb4097134ff3c332f" ma:taxonomyFieldName="MediaServiceImageTags" ma:displayName="Image Tags" ma:readOnly="false" ma:fieldId="{5cf76f15-5ced-4ddc-b409-7134ff3c332f}" ma:taxonomyMulti="true" ma:sspId="4d32d354-0e99-4421-b819-db95894b1888" ma:termSetId="09814cd3-568e-fe90-9814-8d621ff8fb84" ma:anchorId="fba54fb3-c3e1-fe81-a776-ca4b69148c4d" ma:open="true" ma:isKeyword="false">
      <xsd:complexType>
        <xsd:sequence>
          <xsd:element ref="pc:Terms" minOccurs="0" maxOccurs="1"/>
        </xsd:sequence>
      </xsd:complexType>
    </xsd:element>
    <xsd:element name="MediaServiceDateTaken" ma:index="48" nillable="true" ma:displayName="MediaServiceDateTaken" ma:hidden="true" ma:indexed="true" ma:internalName="MediaServiceDateTaken" ma:readOnly="true">
      <xsd:simpleType>
        <xsd:restriction base="dms:Text"/>
      </xsd:simpleType>
    </xsd:element>
    <xsd:element name="MediaLengthInSeconds" ma:index="49" nillable="true" ma:displayName="MediaLengthInSeconds" ma:hidden="true" ma:internalName="MediaLengthInSeconds" ma:readOnly="true">
      <xsd:simpleType>
        <xsd:restriction base="dms:Unknown"/>
      </xsd:simpleType>
    </xsd:element>
    <xsd:element name="MediaServiceLocation" ma:index="50"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6d05743-d6d0-46ac-98bc-99f29ab3bcad"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6f43ec11-07a4-49cf-b68b-f25b03e8adf3}" ma:internalName="TaxCatchAll" ma:showField="CatchAllData" ma:web="d6d05743-d6d0-46ac-98bc-99f29ab3bca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A81139F-82B7-42B0-9F78-72E340047E11}">
  <ds:schemaRefs>
    <ds:schemaRef ds:uri="http://schemas.openxmlformats.org/officeDocument/2006/bibliography"/>
  </ds:schemaRefs>
</ds:datastoreItem>
</file>

<file path=customXml/itemProps2.xml><?xml version="1.0" encoding="utf-8"?>
<ds:datastoreItem xmlns:ds="http://schemas.openxmlformats.org/officeDocument/2006/customXml" ds:itemID="{1F040CB5-0447-4A84-ABDF-BBBF33CA97E1}">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842cd523-47d6-43d6-8211-471f8d7272d8"/>
    <ds:schemaRef ds:uri="d6d05743-d6d0-46ac-98bc-99f29ab3bcad"/>
    <ds:schemaRef ds:uri="http://www.w3.org/XML/1998/namespace"/>
    <ds:schemaRef ds:uri="http://purl.org/dc/dcmitype/"/>
  </ds:schemaRefs>
</ds:datastoreItem>
</file>

<file path=customXml/itemProps3.xml><?xml version="1.0" encoding="utf-8"?>
<ds:datastoreItem xmlns:ds="http://schemas.openxmlformats.org/officeDocument/2006/customXml" ds:itemID="{854844E5-3C28-4423-A274-235B74A2F101}">
  <ds:schemaRefs>
    <ds:schemaRef ds:uri="http://schemas.microsoft.com/office/2006/metadata/longProperties"/>
  </ds:schemaRefs>
</ds:datastoreItem>
</file>

<file path=customXml/itemProps4.xml><?xml version="1.0" encoding="utf-8"?>
<ds:datastoreItem xmlns:ds="http://schemas.openxmlformats.org/officeDocument/2006/customXml" ds:itemID="{AF02CAB0-5449-4B87-B3AC-5F4C4F7BCE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42cd523-47d6-43d6-8211-471f8d7272d8"/>
    <ds:schemaRef ds:uri="d6d05743-d6d0-46ac-98bc-99f29ab3bca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EB80F46F-852C-4A63-B290-0E72B23C020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Automated Blank Document.dot</Template>
  <TotalTime>4</TotalTime>
  <Pages>3</Pages>
  <Words>1055</Words>
  <Characters>7585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01740_Cleaning (Jan 25, 2016)</vt:lpstr>
    </vt:vector>
  </TitlesOfParts>
  <Company>Regional Municipality of York</Company>
  <LinksUpToDate>false</LinksUpToDate>
  <CharactersWithSpaces>8623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01740_Cleaning (Jan 25, 2016)</dc:title>
  <dc:subject/>
  <dc:creator>Adley-McGinnis, Andrea</dc:creator>
  <cp:keywords/>
  <cp:lastModifiedBy>Johnny Pang</cp:lastModifiedBy>
  <cp:revision>3</cp:revision>
  <cp:lastPrinted>2016-01-25T13:46:00Z</cp:lastPrinted>
  <dcterms:created xsi:type="dcterms:W3CDTF">2022-11-17T19:12:00Z</dcterms:created>
  <dcterms:modified xsi:type="dcterms:W3CDTF">2022-11-30T16:34:00Z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oolset">
    <vt:i4>3</vt:i4>
  </property>
  <property fmtid="{D5CDD505-2E9C-101B-9397-08002B2CF9AE}" pid="3" name="Last Updated">
    <vt:lpwstr>2017-01-24T21:00:00Z</vt:lpwstr>
  </property>
  <property fmtid="{D5CDD505-2E9C-101B-9397-08002B2CF9AE}" pid="4" name="Document Type">
    <vt:lpwstr>Technical Design Specification Templates</vt:lpwstr>
  </property>
  <property fmtid="{D5CDD505-2E9C-101B-9397-08002B2CF9AE}" pid="5" name="URL">
    <vt:lpwstr/>
  </property>
  <property fmtid="{D5CDD505-2E9C-101B-9397-08002B2CF9AE}" pid="6" name="Sort Order">
    <vt:lpwstr/>
  </property>
  <property fmtid="{D5CDD505-2E9C-101B-9397-08002B2CF9AE}" pid="7" name="Office">
    <vt:lpwstr/>
  </property>
  <property fmtid="{D5CDD505-2E9C-101B-9397-08002B2CF9AE}" pid="8" name="AERIS Pools">
    <vt:lpwstr/>
  </property>
  <property fmtid="{D5CDD505-2E9C-101B-9397-08002B2CF9AE}" pid="9" name="Data Classification">
    <vt:lpwstr>1;#Confidential|dbb6cc64-9915-4cf6-857e-3e641b410f5c</vt:lpwstr>
  </property>
  <property fmtid="{D5CDD505-2E9C-101B-9397-08002B2CF9AE}" pid="10" name="Internal Organization">
    <vt:lpwstr/>
  </property>
  <property fmtid="{D5CDD505-2E9C-101B-9397-08002B2CF9AE}" pid="11" name="Communications">
    <vt:lpwstr/>
  </property>
  <property fmtid="{D5CDD505-2E9C-101B-9397-08002B2CF9AE}" pid="12" name="Information Type">
    <vt:lpwstr/>
  </property>
  <property fmtid="{D5CDD505-2E9C-101B-9397-08002B2CF9AE}" pid="13" name="Project Completion Date">
    <vt:lpwstr/>
  </property>
  <property fmtid="{D5CDD505-2E9C-101B-9397-08002B2CF9AE}" pid="14" name="Historical Project Number">
    <vt:lpwstr/>
  </property>
  <property fmtid="{D5CDD505-2E9C-101B-9397-08002B2CF9AE}" pid="15" name="_dlc_DocId">
    <vt:lpwstr/>
  </property>
  <property fmtid="{D5CDD505-2E9C-101B-9397-08002B2CF9AE}" pid="16" name="End of Warranty Date">
    <vt:lpwstr/>
  </property>
  <property fmtid="{D5CDD505-2E9C-101B-9397-08002B2CF9AE}" pid="17" name="RelatedItems">
    <vt:lpwstr/>
  </property>
  <property fmtid="{D5CDD505-2E9C-101B-9397-08002B2CF9AE}" pid="18" name="_dlc_DocIdPersistId">
    <vt:lpwstr/>
  </property>
  <property fmtid="{D5CDD505-2E9C-101B-9397-08002B2CF9AE}" pid="19" name="File Code">
    <vt:lpwstr/>
  </property>
  <property fmtid="{D5CDD505-2E9C-101B-9397-08002B2CF9AE}" pid="20" name="Project Number">
    <vt:lpwstr>75530-ECA1011</vt:lpwstr>
  </property>
  <property fmtid="{D5CDD505-2E9C-101B-9397-08002B2CF9AE}" pid="21" name="_dlc_DocIdUrl">
    <vt:lpwstr>, </vt:lpwstr>
  </property>
  <property fmtid="{D5CDD505-2E9C-101B-9397-08002B2CF9AE}" pid="22" name="Owner">
    <vt:lpwstr/>
  </property>
  <property fmtid="{D5CDD505-2E9C-101B-9397-08002B2CF9AE}" pid="23" name="Organizational Unit">
    <vt:lpwstr>ENV/CPD</vt:lpwstr>
  </property>
  <property fmtid="{D5CDD505-2E9C-101B-9397-08002B2CF9AE}" pid="24" name="Key Document">
    <vt:lpwstr>0</vt:lpwstr>
  </property>
  <property fmtid="{D5CDD505-2E9C-101B-9397-08002B2CF9AE}" pid="25" name="_DCDateCreated">
    <vt:lpwstr>2022-10-27T14:15:16Z</vt:lpwstr>
  </property>
  <property fmtid="{D5CDD505-2E9C-101B-9397-08002B2CF9AE}" pid="26" name="ContentTypeId">
    <vt:lpwstr>0x010100BF8E50B80A32C040A85FB450FB26C9E5</vt:lpwstr>
  </property>
</Properties>
</file>