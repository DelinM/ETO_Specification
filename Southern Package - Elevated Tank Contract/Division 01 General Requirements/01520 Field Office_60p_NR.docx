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89F6" w14:textId="3A2A3DD6" w:rsidR="00EE24B5" w:rsidDel="00285E0B" w:rsidRDefault="00EE24B5">
      <w:pPr>
        <w:rPr>
          <w:del w:id="0" w:author="Johnny Pang" w:date="2022-11-30T07:12:00Z"/>
        </w:rPr>
      </w:pPr>
    </w:p>
    <w:tbl>
      <w:tblPr>
        <w:tblW w:w="0" w:type="auto"/>
        <w:jc w:val="center"/>
        <w:tblLayout w:type="fixed"/>
        <w:tblLook w:val="0000" w:firstRow="0" w:lastRow="0" w:firstColumn="0" w:lastColumn="0" w:noHBand="0" w:noVBand="0"/>
      </w:tblPr>
      <w:tblGrid>
        <w:gridCol w:w="1004"/>
        <w:gridCol w:w="2160"/>
        <w:gridCol w:w="5813"/>
      </w:tblGrid>
      <w:tr w:rsidR="001A09DD" w:rsidRPr="00DD4DDF" w:rsidDel="00285E0B" w14:paraId="1147087C" w14:textId="24A49F44" w:rsidTr="00FD7A36">
        <w:trPr>
          <w:cantSplit/>
          <w:jc w:val="center"/>
          <w:del w:id="1" w:author="Johnny Pang" w:date="2022-11-30T07:12:00Z"/>
        </w:trPr>
        <w:tc>
          <w:tcPr>
            <w:tcW w:w="1004" w:type="dxa"/>
            <w:tcBorders>
              <w:top w:val="double" w:sz="6" w:space="0" w:color="auto"/>
              <w:left w:val="double" w:sz="6" w:space="0" w:color="auto"/>
              <w:bottom w:val="single" w:sz="6" w:space="0" w:color="auto"/>
              <w:right w:val="single" w:sz="6" w:space="0" w:color="auto"/>
            </w:tcBorders>
          </w:tcPr>
          <w:p w14:paraId="3C73A761" w14:textId="03F95940" w:rsidR="001A09DD" w:rsidRPr="00DD4DDF" w:rsidDel="00285E0B" w:rsidRDefault="001A09DD" w:rsidP="00927372">
            <w:pPr>
              <w:pStyle w:val="TableHeading"/>
              <w:rPr>
                <w:del w:id="2" w:author="Johnny Pang" w:date="2022-11-30T07:12:00Z"/>
                <w:rFonts w:asciiTheme="minorHAnsi" w:hAnsiTheme="minorHAnsi"/>
                <w:sz w:val="22"/>
              </w:rPr>
            </w:pPr>
            <w:del w:id="3" w:author="Johnny Pang" w:date="2022-11-30T07:12:00Z">
              <w:r w:rsidRPr="00DD4DDF" w:rsidDel="00285E0B">
                <w:rPr>
                  <w:rFonts w:asciiTheme="minorHAnsi" w:hAnsiTheme="minorHAns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3BE90A08" w14:textId="5F182FF6" w:rsidR="001A09DD" w:rsidRPr="00DD4DDF" w:rsidDel="00285E0B" w:rsidRDefault="001A09DD" w:rsidP="00927372">
            <w:pPr>
              <w:pStyle w:val="TableHeading"/>
              <w:rPr>
                <w:del w:id="4" w:author="Johnny Pang" w:date="2022-11-30T07:12:00Z"/>
                <w:rFonts w:asciiTheme="minorHAnsi" w:hAnsiTheme="minorHAnsi"/>
                <w:sz w:val="22"/>
              </w:rPr>
            </w:pPr>
            <w:del w:id="5" w:author="Johnny Pang" w:date="2022-11-30T07:12:00Z">
              <w:r w:rsidRPr="00DD4DDF" w:rsidDel="00285E0B">
                <w:rPr>
                  <w:rFonts w:asciiTheme="minorHAnsi" w:hAnsiTheme="minorHAnsi"/>
                  <w:sz w:val="22"/>
                </w:rPr>
                <w:delText>Date</w:delText>
              </w:r>
            </w:del>
          </w:p>
        </w:tc>
        <w:tc>
          <w:tcPr>
            <w:tcW w:w="5813" w:type="dxa"/>
            <w:tcBorders>
              <w:top w:val="double" w:sz="6" w:space="0" w:color="auto"/>
              <w:left w:val="single" w:sz="6" w:space="0" w:color="auto"/>
              <w:bottom w:val="single" w:sz="6" w:space="0" w:color="auto"/>
              <w:right w:val="double" w:sz="6" w:space="0" w:color="auto"/>
            </w:tcBorders>
          </w:tcPr>
          <w:p w14:paraId="7632ADEB" w14:textId="735F2894" w:rsidR="001A09DD" w:rsidRPr="00DD4DDF" w:rsidDel="00285E0B" w:rsidRDefault="001A09DD" w:rsidP="00927372">
            <w:pPr>
              <w:pStyle w:val="TableHeading"/>
              <w:rPr>
                <w:del w:id="6" w:author="Johnny Pang" w:date="2022-11-30T07:12:00Z"/>
                <w:rFonts w:asciiTheme="minorHAnsi" w:hAnsiTheme="minorHAnsi"/>
                <w:sz w:val="22"/>
              </w:rPr>
            </w:pPr>
            <w:del w:id="7" w:author="Johnny Pang" w:date="2022-11-30T07:12:00Z">
              <w:r w:rsidRPr="00DD4DDF" w:rsidDel="00285E0B">
                <w:rPr>
                  <w:rFonts w:asciiTheme="minorHAnsi" w:hAnsiTheme="minorHAnsi"/>
                  <w:sz w:val="22"/>
                </w:rPr>
                <w:delText>Description of Revisions</w:delText>
              </w:r>
            </w:del>
          </w:p>
        </w:tc>
      </w:tr>
      <w:tr w:rsidR="001A09DD" w:rsidRPr="00DD4DDF" w:rsidDel="00285E0B" w14:paraId="2E557010" w14:textId="0C0FD6EC" w:rsidTr="00FD7A36">
        <w:trPr>
          <w:cantSplit/>
          <w:jc w:val="center"/>
          <w:del w:id="8" w:author="Johnny Pang" w:date="2022-11-30T07:12:00Z"/>
        </w:trPr>
        <w:tc>
          <w:tcPr>
            <w:tcW w:w="1004" w:type="dxa"/>
            <w:tcBorders>
              <w:top w:val="single" w:sz="6" w:space="0" w:color="auto"/>
              <w:left w:val="double" w:sz="6" w:space="0" w:color="auto"/>
              <w:bottom w:val="single" w:sz="6" w:space="0" w:color="auto"/>
              <w:right w:val="single" w:sz="6" w:space="0" w:color="auto"/>
            </w:tcBorders>
          </w:tcPr>
          <w:p w14:paraId="6D1D371D" w14:textId="4C302FB9" w:rsidR="001A09DD" w:rsidRPr="00DD4DDF" w:rsidDel="00285E0B" w:rsidRDefault="001A09DD" w:rsidP="00927372">
            <w:pPr>
              <w:pStyle w:val="NormalTableText"/>
              <w:rPr>
                <w:del w:id="9" w:author="Johnny Pang" w:date="2022-11-30T07:12:00Z"/>
                <w:rFonts w:asciiTheme="minorHAnsi" w:hAnsiTheme="minorHAnsi"/>
                <w:sz w:val="22"/>
              </w:rPr>
            </w:pPr>
            <w:del w:id="10" w:author="Johnny Pang" w:date="2022-11-30T07:12:00Z">
              <w:r w:rsidRPr="00DD4DDF" w:rsidDel="00285E0B">
                <w:rPr>
                  <w:rFonts w:asciiTheme="minorHAnsi" w:hAnsiTheme="minorHAns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14D84AF9" w14:textId="72A4BD5C" w:rsidR="001A09DD" w:rsidRPr="00DD4DDF" w:rsidDel="00285E0B" w:rsidRDefault="00DD4DDF" w:rsidP="00927372">
            <w:pPr>
              <w:pStyle w:val="NormalTableText"/>
              <w:rPr>
                <w:del w:id="11" w:author="Johnny Pang" w:date="2022-11-30T07:12:00Z"/>
                <w:rFonts w:asciiTheme="minorHAnsi" w:hAnsiTheme="minorHAnsi"/>
                <w:sz w:val="22"/>
              </w:rPr>
            </w:pPr>
            <w:del w:id="12" w:author="Johnny Pang" w:date="2022-11-30T07:12:00Z">
              <w:r w:rsidRPr="00DD4DDF" w:rsidDel="00285E0B">
                <w:rPr>
                  <w:rFonts w:asciiTheme="minorHAnsi" w:hAnsiTheme="minorHAnsi"/>
                  <w:sz w:val="22"/>
                </w:rPr>
                <w:delText>March 18, 2016</w:delText>
              </w:r>
            </w:del>
          </w:p>
        </w:tc>
        <w:tc>
          <w:tcPr>
            <w:tcW w:w="5813" w:type="dxa"/>
            <w:tcBorders>
              <w:top w:val="single" w:sz="6" w:space="0" w:color="auto"/>
              <w:left w:val="single" w:sz="6" w:space="0" w:color="auto"/>
              <w:bottom w:val="single" w:sz="6" w:space="0" w:color="auto"/>
              <w:right w:val="double" w:sz="6" w:space="0" w:color="auto"/>
            </w:tcBorders>
          </w:tcPr>
          <w:p w14:paraId="48C0FA77" w14:textId="100ADEBE" w:rsidR="001A09DD" w:rsidRPr="00DD4DDF" w:rsidDel="00285E0B" w:rsidRDefault="00FD7499" w:rsidP="00927372">
            <w:pPr>
              <w:pStyle w:val="NormalTableText"/>
              <w:rPr>
                <w:del w:id="13" w:author="Johnny Pang" w:date="2022-11-30T07:12:00Z"/>
                <w:rFonts w:asciiTheme="minorHAnsi" w:hAnsiTheme="minorHAnsi"/>
                <w:sz w:val="22"/>
              </w:rPr>
            </w:pPr>
            <w:del w:id="14" w:author="Johnny Pang" w:date="2022-11-30T07:12:00Z">
              <w:r w:rsidRPr="00DD4DDF" w:rsidDel="00285E0B">
                <w:rPr>
                  <w:rFonts w:asciiTheme="minorHAnsi" w:hAnsiTheme="minorHAnsi"/>
                  <w:sz w:val="22"/>
                </w:rPr>
                <w:delText>New Spec (based on former 01500)</w:delText>
              </w:r>
            </w:del>
          </w:p>
        </w:tc>
      </w:tr>
      <w:tr w:rsidR="008A4CEB" w:rsidRPr="00DD4DDF" w:rsidDel="00285E0B" w14:paraId="791BA63D" w14:textId="4920DC50" w:rsidTr="00FD7A36">
        <w:trPr>
          <w:cantSplit/>
          <w:jc w:val="center"/>
          <w:del w:id="15" w:author="Johnny Pang" w:date="2022-11-30T07:12:00Z"/>
        </w:trPr>
        <w:tc>
          <w:tcPr>
            <w:tcW w:w="1004" w:type="dxa"/>
            <w:tcBorders>
              <w:top w:val="single" w:sz="4" w:space="0" w:color="auto"/>
              <w:left w:val="double" w:sz="6" w:space="0" w:color="auto"/>
              <w:bottom w:val="single" w:sz="4" w:space="0" w:color="auto"/>
              <w:right w:val="single" w:sz="4" w:space="0" w:color="auto"/>
            </w:tcBorders>
          </w:tcPr>
          <w:p w14:paraId="664BA5D8" w14:textId="7463BAEC" w:rsidR="008A4CEB" w:rsidRPr="00DD4DDF" w:rsidDel="00285E0B" w:rsidRDefault="008D6295" w:rsidP="00927372">
            <w:pPr>
              <w:pStyle w:val="NormalTableText"/>
              <w:rPr>
                <w:del w:id="16" w:author="Johnny Pang" w:date="2022-11-30T07:12:00Z"/>
                <w:rFonts w:asciiTheme="minorHAnsi" w:hAnsiTheme="minorHAnsi"/>
                <w:sz w:val="22"/>
              </w:rPr>
            </w:pPr>
            <w:del w:id="17" w:author="Johnny Pang" w:date="2022-11-30T07:12:00Z">
              <w:r w:rsidDel="00285E0B">
                <w:rPr>
                  <w:rFonts w:asciiTheme="minorHAnsi" w:hAnsiTheme="minorHAnsi"/>
                  <w:sz w:val="22"/>
                </w:rPr>
                <w:delText>2</w:delText>
              </w:r>
            </w:del>
          </w:p>
        </w:tc>
        <w:tc>
          <w:tcPr>
            <w:tcW w:w="2160" w:type="dxa"/>
            <w:tcBorders>
              <w:top w:val="single" w:sz="4" w:space="0" w:color="auto"/>
              <w:left w:val="single" w:sz="4" w:space="0" w:color="auto"/>
              <w:bottom w:val="single" w:sz="4" w:space="0" w:color="auto"/>
              <w:right w:val="single" w:sz="4" w:space="0" w:color="auto"/>
            </w:tcBorders>
          </w:tcPr>
          <w:p w14:paraId="7F262B2D" w14:textId="6E024C0A" w:rsidR="008A4CEB" w:rsidRPr="00DD4DDF" w:rsidDel="00285E0B" w:rsidRDefault="008D6295" w:rsidP="00927372">
            <w:pPr>
              <w:pStyle w:val="NormalTableText"/>
              <w:rPr>
                <w:del w:id="18" w:author="Johnny Pang" w:date="2022-11-30T07:12:00Z"/>
                <w:rFonts w:asciiTheme="minorHAnsi" w:hAnsiTheme="minorHAnsi"/>
                <w:sz w:val="22"/>
              </w:rPr>
            </w:pPr>
            <w:del w:id="19" w:author="Johnny Pang" w:date="2022-11-30T07:12:00Z">
              <w:r w:rsidDel="00285E0B">
                <w:rPr>
                  <w:rFonts w:asciiTheme="minorHAnsi" w:hAnsiTheme="minorHAnsi"/>
                  <w:sz w:val="22"/>
                </w:rPr>
                <w:delText>November 19, 2018</w:delText>
              </w:r>
            </w:del>
          </w:p>
        </w:tc>
        <w:tc>
          <w:tcPr>
            <w:tcW w:w="5813" w:type="dxa"/>
            <w:tcBorders>
              <w:top w:val="single" w:sz="4" w:space="0" w:color="auto"/>
              <w:left w:val="single" w:sz="4" w:space="0" w:color="auto"/>
              <w:bottom w:val="single" w:sz="4" w:space="0" w:color="auto"/>
              <w:right w:val="double" w:sz="6" w:space="0" w:color="auto"/>
            </w:tcBorders>
          </w:tcPr>
          <w:p w14:paraId="76536A23" w14:textId="5CF549E6" w:rsidR="008A4CEB" w:rsidRPr="00DD4DDF" w:rsidDel="00285E0B" w:rsidRDefault="008D6295" w:rsidP="00927372">
            <w:pPr>
              <w:pStyle w:val="NormalTableText"/>
              <w:rPr>
                <w:del w:id="20" w:author="Johnny Pang" w:date="2022-11-30T07:12:00Z"/>
                <w:rFonts w:asciiTheme="minorHAnsi" w:hAnsiTheme="minorHAnsi"/>
                <w:sz w:val="22"/>
              </w:rPr>
            </w:pPr>
            <w:del w:id="21" w:author="Johnny Pang" w:date="2022-11-30T07:12:00Z">
              <w:r w:rsidDel="00285E0B">
                <w:rPr>
                  <w:rFonts w:asciiTheme="minorHAnsi" w:hAnsiTheme="minorHAnsi"/>
                  <w:sz w:val="22"/>
                </w:rPr>
                <w:delText>Added 1.5.4.1 to 1.5.4.7 (BM)</w:delText>
              </w:r>
            </w:del>
          </w:p>
        </w:tc>
      </w:tr>
      <w:tr w:rsidR="00AB20A3" w:rsidRPr="00DD4DDF" w:rsidDel="00285E0B" w14:paraId="6B3A7C5D" w14:textId="376C43AE" w:rsidTr="00FD7A36">
        <w:trPr>
          <w:cantSplit/>
          <w:jc w:val="center"/>
          <w:del w:id="22" w:author="Johnny Pang" w:date="2022-11-30T07:12:00Z"/>
        </w:trPr>
        <w:tc>
          <w:tcPr>
            <w:tcW w:w="1004" w:type="dxa"/>
            <w:tcBorders>
              <w:top w:val="single" w:sz="4" w:space="0" w:color="auto"/>
              <w:left w:val="double" w:sz="6" w:space="0" w:color="auto"/>
              <w:bottom w:val="double" w:sz="6" w:space="0" w:color="auto"/>
              <w:right w:val="single" w:sz="4" w:space="0" w:color="auto"/>
            </w:tcBorders>
          </w:tcPr>
          <w:p w14:paraId="766A7626" w14:textId="74FB2089" w:rsidR="00AB20A3" w:rsidDel="00285E0B" w:rsidRDefault="00AB20A3" w:rsidP="00927372">
            <w:pPr>
              <w:pStyle w:val="NormalTableText"/>
              <w:rPr>
                <w:del w:id="23" w:author="Johnny Pang" w:date="2022-11-30T07:12:00Z"/>
                <w:rFonts w:asciiTheme="minorHAnsi" w:hAnsiTheme="minorHAnsi"/>
                <w:sz w:val="22"/>
              </w:rPr>
            </w:pPr>
            <w:del w:id="24" w:author="Johnny Pang" w:date="2022-11-30T07:12:00Z">
              <w:r w:rsidDel="00285E0B">
                <w:rPr>
                  <w:rFonts w:asciiTheme="minorHAnsi" w:hAnsiTheme="minorHAnsi"/>
                  <w:sz w:val="22"/>
                </w:rPr>
                <w:delText>3</w:delText>
              </w:r>
            </w:del>
          </w:p>
        </w:tc>
        <w:tc>
          <w:tcPr>
            <w:tcW w:w="2160" w:type="dxa"/>
            <w:tcBorders>
              <w:top w:val="single" w:sz="4" w:space="0" w:color="auto"/>
              <w:left w:val="single" w:sz="4" w:space="0" w:color="auto"/>
              <w:bottom w:val="double" w:sz="6" w:space="0" w:color="auto"/>
              <w:right w:val="single" w:sz="4" w:space="0" w:color="auto"/>
            </w:tcBorders>
          </w:tcPr>
          <w:p w14:paraId="6D438657" w14:textId="4660BE34" w:rsidR="00AB20A3" w:rsidDel="00285E0B" w:rsidRDefault="00216B0D" w:rsidP="00927372">
            <w:pPr>
              <w:pStyle w:val="NormalTableText"/>
              <w:rPr>
                <w:del w:id="25" w:author="Johnny Pang" w:date="2022-11-30T07:12:00Z"/>
                <w:rFonts w:asciiTheme="minorHAnsi" w:hAnsiTheme="minorHAnsi"/>
                <w:sz w:val="22"/>
              </w:rPr>
            </w:pPr>
            <w:del w:id="26" w:author="Johnny Pang" w:date="2022-11-30T07:12:00Z">
              <w:r w:rsidDel="00285E0B">
                <w:rPr>
                  <w:rFonts w:asciiTheme="minorHAnsi" w:hAnsiTheme="minorHAnsi"/>
                  <w:sz w:val="22"/>
                </w:rPr>
                <w:delText xml:space="preserve">January 19, </w:delText>
              </w:r>
              <w:r w:rsidR="00AB20A3" w:rsidDel="00285E0B">
                <w:rPr>
                  <w:rFonts w:asciiTheme="minorHAnsi" w:hAnsiTheme="minorHAnsi"/>
                  <w:sz w:val="22"/>
                </w:rPr>
                <w:delText>202</w:delText>
              </w:r>
              <w:r w:rsidDel="00285E0B">
                <w:rPr>
                  <w:rFonts w:asciiTheme="minorHAnsi" w:hAnsiTheme="minorHAnsi"/>
                  <w:sz w:val="22"/>
                </w:rPr>
                <w:delText>1</w:delText>
              </w:r>
            </w:del>
          </w:p>
        </w:tc>
        <w:tc>
          <w:tcPr>
            <w:tcW w:w="5813" w:type="dxa"/>
            <w:tcBorders>
              <w:top w:val="single" w:sz="4" w:space="0" w:color="auto"/>
              <w:left w:val="single" w:sz="4" w:space="0" w:color="auto"/>
              <w:bottom w:val="double" w:sz="6" w:space="0" w:color="auto"/>
              <w:right w:val="double" w:sz="6" w:space="0" w:color="auto"/>
            </w:tcBorders>
          </w:tcPr>
          <w:p w14:paraId="52859F3B" w14:textId="1982510E" w:rsidR="00AB20A3" w:rsidDel="00285E0B" w:rsidRDefault="00AB20A3" w:rsidP="00927372">
            <w:pPr>
              <w:pStyle w:val="NormalTableText"/>
              <w:rPr>
                <w:del w:id="27" w:author="Johnny Pang" w:date="2022-11-30T07:12:00Z"/>
                <w:rFonts w:asciiTheme="minorHAnsi" w:hAnsiTheme="minorHAnsi"/>
                <w:sz w:val="22"/>
              </w:rPr>
            </w:pPr>
            <w:del w:id="28" w:author="Johnny Pang" w:date="2022-11-30T07:12:00Z">
              <w:r w:rsidDel="00285E0B">
                <w:rPr>
                  <w:rFonts w:asciiTheme="minorHAnsi" w:hAnsiTheme="minorHAnsi"/>
                  <w:sz w:val="22"/>
                </w:rPr>
                <w:delText xml:space="preserve">Added reference </w:delText>
              </w:r>
              <w:r w:rsidR="00216B0D" w:rsidDel="00285E0B">
                <w:rPr>
                  <w:rFonts w:asciiTheme="minorHAnsi" w:hAnsiTheme="minorHAnsi"/>
                  <w:sz w:val="22"/>
                </w:rPr>
                <w:delText>to Section 01741 – Site Maintenance</w:delText>
              </w:r>
              <w:r w:rsidDel="00285E0B">
                <w:rPr>
                  <w:rFonts w:asciiTheme="minorHAnsi" w:hAnsiTheme="minorHAnsi"/>
                  <w:sz w:val="22"/>
                </w:rPr>
                <w:delText xml:space="preserve"> (BM)</w:delText>
              </w:r>
            </w:del>
          </w:p>
        </w:tc>
      </w:tr>
    </w:tbl>
    <w:p w14:paraId="1C97178B" w14:textId="4F6D2986" w:rsidR="001A09DD" w:rsidRPr="00FD7A36" w:rsidDel="00285E0B" w:rsidRDefault="001A09DD" w:rsidP="00FD7A36">
      <w:pPr>
        <w:rPr>
          <w:del w:id="29" w:author="Johnny Pang" w:date="2022-11-30T07:12:00Z"/>
        </w:rPr>
      </w:pPr>
    </w:p>
    <w:p w14:paraId="6B6EE91D" w14:textId="29DEE62D" w:rsidR="001A09DD" w:rsidRPr="00DD4DDF" w:rsidDel="00285E0B" w:rsidRDefault="001A09DD" w:rsidP="001A09DD">
      <w:pPr>
        <w:pStyle w:val="BodyText"/>
        <w:rPr>
          <w:del w:id="30" w:author="Johnny Pang" w:date="2022-11-30T07:12:00Z"/>
          <w:rFonts w:asciiTheme="minorHAnsi" w:hAnsiTheme="minorHAnsi"/>
        </w:rPr>
      </w:pPr>
    </w:p>
    <w:p w14:paraId="18F1F187" w14:textId="63A9D013" w:rsidR="001A09DD" w:rsidRPr="00DD4DDF" w:rsidDel="00285E0B" w:rsidRDefault="001A09DD" w:rsidP="001A09DD">
      <w:pPr>
        <w:pStyle w:val="BodyText"/>
        <w:pBdr>
          <w:top w:val="single" w:sz="4" w:space="1" w:color="auto"/>
          <w:left w:val="single" w:sz="4" w:space="0" w:color="auto"/>
          <w:bottom w:val="single" w:sz="4" w:space="1" w:color="auto"/>
          <w:right w:val="single" w:sz="4" w:space="4" w:color="auto"/>
        </w:pBdr>
        <w:rPr>
          <w:del w:id="31" w:author="Johnny Pang" w:date="2022-11-30T07:12:00Z"/>
          <w:rFonts w:asciiTheme="minorHAnsi" w:hAnsiTheme="minorHAnsi"/>
        </w:rPr>
      </w:pPr>
      <w:del w:id="32" w:author="Johnny Pang" w:date="2022-11-30T07:12:00Z">
        <w:r w:rsidRPr="00DD4DDF" w:rsidDel="00285E0B">
          <w:rPr>
            <w:rFonts w:asciiTheme="minorHAnsi" w:hAnsiTheme="minorHAnsi"/>
          </w:rPr>
          <w:delText>NOTE:</w:delText>
        </w:r>
      </w:del>
    </w:p>
    <w:p w14:paraId="14CB826A" w14:textId="38D886D7" w:rsidR="001A09DD" w:rsidRPr="00DD4DDF" w:rsidDel="00285E0B" w:rsidRDefault="001A09DD" w:rsidP="001A09DD">
      <w:pPr>
        <w:pStyle w:val="BodyText"/>
        <w:pBdr>
          <w:top w:val="single" w:sz="4" w:space="1" w:color="auto"/>
          <w:left w:val="single" w:sz="4" w:space="0" w:color="auto"/>
          <w:bottom w:val="single" w:sz="4" w:space="1" w:color="auto"/>
          <w:right w:val="single" w:sz="4" w:space="4" w:color="auto"/>
        </w:pBdr>
        <w:rPr>
          <w:del w:id="33" w:author="Johnny Pang" w:date="2022-11-30T07:12:00Z"/>
          <w:rFonts w:asciiTheme="minorHAnsi" w:hAnsiTheme="minorHAnsi"/>
        </w:rPr>
      </w:pPr>
      <w:del w:id="34" w:author="Johnny Pang" w:date="2022-11-30T07:12:00Z">
        <w:r w:rsidRPr="00DD4DDF" w:rsidDel="00285E0B">
          <w:rPr>
            <w:rFonts w:asciiTheme="minorHAnsi" w:hAnsiTheme="minorHAnsi"/>
          </w:rPr>
          <w:delText>This is a CONTROLLED Document. Any documents appearing in paper form are not controlled and should be checked against the on-line file version prior to use.</w:delText>
        </w:r>
      </w:del>
    </w:p>
    <w:p w14:paraId="5E56E317" w14:textId="1C3E86BB" w:rsidR="001A09DD" w:rsidRPr="00DD4DDF" w:rsidDel="00285E0B" w:rsidRDefault="001A09DD" w:rsidP="001A09DD">
      <w:pPr>
        <w:pStyle w:val="BodyText"/>
        <w:pBdr>
          <w:top w:val="single" w:sz="4" w:space="1" w:color="auto"/>
          <w:left w:val="single" w:sz="4" w:space="0" w:color="auto"/>
          <w:bottom w:val="single" w:sz="4" w:space="1" w:color="auto"/>
          <w:right w:val="single" w:sz="4" w:space="4" w:color="auto"/>
        </w:pBdr>
        <w:rPr>
          <w:del w:id="35" w:author="Johnny Pang" w:date="2022-11-30T07:12:00Z"/>
          <w:rFonts w:asciiTheme="minorHAnsi" w:hAnsiTheme="minorHAnsi"/>
        </w:rPr>
      </w:pPr>
      <w:del w:id="36" w:author="Johnny Pang" w:date="2022-11-30T07:12:00Z">
        <w:r w:rsidRPr="00DD4DDF" w:rsidDel="00285E0B">
          <w:rPr>
            <w:rFonts w:asciiTheme="minorHAnsi" w:hAnsiTheme="minorHAnsi"/>
            <w:b/>
            <w:bCs/>
          </w:rPr>
          <w:delText xml:space="preserve">Notice: </w:delText>
        </w:r>
        <w:r w:rsidRPr="00DD4DDF" w:rsidDel="00285E0B">
          <w:rPr>
            <w:rFonts w:asciiTheme="minorHAnsi" w:hAnsiTheme="minorHAnsi"/>
          </w:rPr>
          <w:delText>This Document hardcopy must be used for reference purpose only.</w:delText>
        </w:r>
      </w:del>
    </w:p>
    <w:p w14:paraId="4652C73E" w14:textId="0D264C94" w:rsidR="001A09DD" w:rsidRPr="00DD4DDF" w:rsidDel="00285E0B" w:rsidRDefault="001A09DD" w:rsidP="001A09DD">
      <w:pPr>
        <w:pStyle w:val="BodyText"/>
        <w:pBdr>
          <w:top w:val="single" w:sz="4" w:space="1" w:color="auto"/>
          <w:left w:val="single" w:sz="4" w:space="0" w:color="auto"/>
          <w:bottom w:val="single" w:sz="4" w:space="1" w:color="auto"/>
          <w:right w:val="single" w:sz="4" w:space="4" w:color="auto"/>
        </w:pBdr>
        <w:rPr>
          <w:del w:id="37" w:author="Johnny Pang" w:date="2022-11-30T07:12:00Z"/>
          <w:rFonts w:asciiTheme="minorHAnsi" w:hAnsiTheme="minorHAnsi"/>
          <w:b/>
          <w:bCs/>
        </w:rPr>
      </w:pPr>
      <w:del w:id="38" w:author="Johnny Pang" w:date="2022-11-30T07:12:00Z">
        <w:r w:rsidRPr="00DD4DDF" w:rsidDel="00285E0B">
          <w:rPr>
            <w:rFonts w:asciiTheme="minorHAnsi" w:hAnsiTheme="minorHAnsi"/>
            <w:b/>
          </w:rPr>
          <w:delText>The on-line copy is the current version of the document.</w:delText>
        </w:r>
      </w:del>
    </w:p>
    <w:p w14:paraId="70B25FDA" w14:textId="6FC5F72B" w:rsidR="001A09DD" w:rsidRPr="00DD4DDF" w:rsidDel="00285E0B" w:rsidRDefault="001A09DD" w:rsidP="001A09DD">
      <w:pPr>
        <w:pStyle w:val="BodyText"/>
        <w:rPr>
          <w:del w:id="39" w:author="Johnny Pang" w:date="2022-11-30T07:12:00Z"/>
          <w:rFonts w:asciiTheme="minorHAnsi" w:hAnsiTheme="minorHAnsi"/>
        </w:rPr>
      </w:pPr>
      <w:del w:id="40" w:author="Johnny Pang" w:date="2022-11-30T07:12:00Z">
        <w:r w:rsidRPr="00DD4DDF" w:rsidDel="00285E0B">
          <w:rPr>
            <w:rFonts w:asciiTheme="minorHAnsi" w:hAnsiTheme="minorHAnsi"/>
          </w:rPr>
          <w:br w:type="page"/>
        </w:r>
      </w:del>
    </w:p>
    <w:p w14:paraId="06140F3B" w14:textId="605995BB" w:rsidR="00F6204E" w:rsidRPr="00DD4DDF" w:rsidRDefault="00960901" w:rsidP="004006AA">
      <w:pPr>
        <w:pStyle w:val="Heading1"/>
        <w:rPr>
          <w:rFonts w:asciiTheme="minorHAnsi" w:hAnsiTheme="minorHAnsi"/>
          <w:szCs w:val="22"/>
        </w:rPr>
      </w:pPr>
      <w:r w:rsidRPr="00DD4DDF">
        <w:rPr>
          <w:rFonts w:asciiTheme="minorHAnsi" w:hAnsiTheme="minorHAnsi"/>
          <w:szCs w:val="22"/>
        </w:rPr>
        <w:t>G</w:t>
      </w:r>
      <w:r w:rsidR="00AB20A3">
        <w:rPr>
          <w:rFonts w:asciiTheme="minorHAnsi" w:hAnsiTheme="minorHAnsi"/>
          <w:szCs w:val="22"/>
        </w:rPr>
        <w:t>ENERAL</w:t>
      </w:r>
    </w:p>
    <w:p w14:paraId="6F5AF5D3" w14:textId="15930BB5" w:rsidR="007113ED" w:rsidRPr="00DD4DDF" w:rsidRDefault="007113ED" w:rsidP="004006AA">
      <w:pPr>
        <w:pStyle w:val="Heading2"/>
        <w:rPr>
          <w:rFonts w:asciiTheme="minorHAnsi" w:hAnsiTheme="minorHAnsi"/>
          <w:szCs w:val="22"/>
        </w:rPr>
      </w:pPr>
      <w:r w:rsidRPr="00DD4DDF">
        <w:rPr>
          <w:rFonts w:asciiTheme="minorHAnsi" w:hAnsiTheme="minorHAnsi"/>
          <w:szCs w:val="22"/>
        </w:rPr>
        <w:t>Description</w:t>
      </w:r>
    </w:p>
    <w:p w14:paraId="35CD0705" w14:textId="6F2664D1" w:rsidR="007113ED" w:rsidRPr="00DD4DDF" w:rsidRDefault="007113ED" w:rsidP="001B3E10">
      <w:pPr>
        <w:pStyle w:val="Heading3"/>
        <w:rPr>
          <w:rFonts w:asciiTheme="minorHAnsi" w:hAnsiTheme="minorHAnsi"/>
          <w:szCs w:val="22"/>
        </w:rPr>
      </w:pPr>
      <w:r w:rsidRPr="00DD4DDF">
        <w:rPr>
          <w:rFonts w:asciiTheme="minorHAnsi" w:hAnsiTheme="minorHAnsi"/>
          <w:szCs w:val="22"/>
        </w:rPr>
        <w:t>This section specifies the requirements for the</w:t>
      </w:r>
      <w:r w:rsidR="001B3E10" w:rsidRPr="00DD4DDF">
        <w:rPr>
          <w:rFonts w:asciiTheme="minorHAnsi" w:hAnsiTheme="minorHAnsi"/>
          <w:szCs w:val="22"/>
        </w:rPr>
        <w:t xml:space="preserve"> provision of and removal of</w:t>
      </w:r>
      <w:r w:rsidRPr="00DD4DDF">
        <w:rPr>
          <w:rFonts w:asciiTheme="minorHAnsi" w:hAnsiTheme="minorHAnsi"/>
          <w:szCs w:val="22"/>
        </w:rPr>
        <w:t xml:space="preserve"> </w:t>
      </w:r>
      <w:r w:rsidR="001B3E10" w:rsidRPr="00DD4DDF">
        <w:rPr>
          <w:rFonts w:asciiTheme="minorHAnsi" w:hAnsiTheme="minorHAnsi"/>
          <w:szCs w:val="22"/>
        </w:rPr>
        <w:t>f</w:t>
      </w:r>
      <w:r w:rsidRPr="00DD4DDF">
        <w:rPr>
          <w:rFonts w:asciiTheme="minorHAnsi" w:hAnsiTheme="minorHAnsi"/>
          <w:szCs w:val="22"/>
        </w:rPr>
        <w:t>ield office</w:t>
      </w:r>
      <w:r w:rsidR="0074549F" w:rsidRPr="00DD4DDF">
        <w:rPr>
          <w:rFonts w:asciiTheme="minorHAnsi" w:hAnsiTheme="minorHAnsi"/>
          <w:szCs w:val="22"/>
        </w:rPr>
        <w:t xml:space="preserve"> for the exclusive use of the Consultant and Regional staff.</w:t>
      </w:r>
    </w:p>
    <w:p w14:paraId="7C6F6BD8" w14:textId="4204ACA6" w:rsidR="00315AC1" w:rsidRPr="00DD4DDF" w:rsidRDefault="00315AC1" w:rsidP="004006AA">
      <w:pPr>
        <w:pStyle w:val="Heading2"/>
        <w:rPr>
          <w:rFonts w:asciiTheme="minorHAnsi" w:hAnsiTheme="minorHAnsi"/>
          <w:szCs w:val="22"/>
        </w:rPr>
      </w:pPr>
      <w:r w:rsidRPr="00DD4DDF">
        <w:rPr>
          <w:rFonts w:asciiTheme="minorHAnsi" w:hAnsiTheme="minorHAnsi"/>
          <w:szCs w:val="22"/>
        </w:rPr>
        <w:t>Related Sections</w:t>
      </w:r>
    </w:p>
    <w:p w14:paraId="59893CFF" w14:textId="10526698" w:rsidR="00315AC1" w:rsidRPr="00DD4DDF" w:rsidDel="00436F88" w:rsidRDefault="00315AC1" w:rsidP="005240DE">
      <w:pPr>
        <w:pStyle w:val="Heading3"/>
        <w:numPr>
          <w:ilvl w:val="0"/>
          <w:numId w:val="0"/>
        </w:numPr>
        <w:ind w:left="720"/>
        <w:rPr>
          <w:del w:id="41" w:author="Liam Sykes" w:date="2022-03-21T11:37:00Z"/>
          <w:rFonts w:asciiTheme="minorHAnsi" w:hAnsiTheme="minorHAnsi"/>
          <w:szCs w:val="22"/>
          <w:highlight w:val="yellow"/>
        </w:rPr>
      </w:pPr>
      <w:del w:id="42" w:author="Liam Sykes" w:date="2022-03-21T11:37:00Z">
        <w:r w:rsidRPr="00DD4DDF" w:rsidDel="00436F88">
          <w:rPr>
            <w:rFonts w:asciiTheme="minorHAnsi" w:hAnsiTheme="minorHAnsi"/>
            <w:szCs w:val="22"/>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D7FE7E3" w14:textId="44368420" w:rsidR="008A4CEB" w:rsidRPr="00DD4DDF" w:rsidDel="00436F88" w:rsidRDefault="008A4CEB" w:rsidP="005240DE">
      <w:pPr>
        <w:pStyle w:val="Heading3"/>
        <w:numPr>
          <w:ilvl w:val="0"/>
          <w:numId w:val="0"/>
        </w:numPr>
        <w:ind w:left="720"/>
        <w:rPr>
          <w:del w:id="43" w:author="Liam Sykes" w:date="2022-03-21T11:37:00Z"/>
          <w:rFonts w:asciiTheme="minorHAnsi" w:hAnsiTheme="minorHAnsi"/>
          <w:szCs w:val="22"/>
          <w:highlight w:val="yellow"/>
        </w:rPr>
      </w:pPr>
    </w:p>
    <w:p w14:paraId="00F5EDDD" w14:textId="7F8FDAB4" w:rsidR="00315AC1" w:rsidRPr="00DD4DDF" w:rsidDel="00436F88" w:rsidRDefault="00315AC1" w:rsidP="005240DE">
      <w:pPr>
        <w:pStyle w:val="Heading3"/>
        <w:numPr>
          <w:ilvl w:val="0"/>
          <w:numId w:val="0"/>
        </w:numPr>
        <w:ind w:left="720"/>
        <w:rPr>
          <w:del w:id="44" w:author="Liam Sykes" w:date="2022-03-21T11:37:00Z"/>
          <w:rFonts w:asciiTheme="minorHAnsi" w:hAnsiTheme="minorHAnsi"/>
          <w:szCs w:val="22"/>
          <w:highlight w:val="yellow"/>
        </w:rPr>
      </w:pPr>
      <w:del w:id="45" w:author="Liam Sykes" w:date="2022-03-21T11:37:00Z">
        <w:r w:rsidRPr="00DD4DDF" w:rsidDel="00436F88">
          <w:rPr>
            <w:rFonts w:asciiTheme="minorHAnsi" w:hAnsiTheme="minorHAnsi"/>
            <w:szCs w:val="22"/>
            <w:highlight w:val="yellow"/>
          </w:rPr>
          <w:delText>Cross-referencing here may also be used to coordinate assemblies or systems whose components may span multiple Sections and which must meet certain performance requirements as an assembly or system.</w:delText>
        </w:r>
      </w:del>
    </w:p>
    <w:p w14:paraId="754E1696" w14:textId="4CC63482" w:rsidR="008A4CEB" w:rsidRPr="00DD4DDF" w:rsidDel="00436F88" w:rsidRDefault="008A4CEB" w:rsidP="005240DE">
      <w:pPr>
        <w:pStyle w:val="Heading3"/>
        <w:numPr>
          <w:ilvl w:val="0"/>
          <w:numId w:val="0"/>
        </w:numPr>
        <w:ind w:left="720"/>
        <w:rPr>
          <w:del w:id="46" w:author="Liam Sykes" w:date="2022-03-21T11:37:00Z"/>
          <w:rFonts w:asciiTheme="minorHAnsi" w:hAnsiTheme="minorHAnsi"/>
          <w:szCs w:val="22"/>
          <w:highlight w:val="yellow"/>
        </w:rPr>
      </w:pPr>
    </w:p>
    <w:p w14:paraId="75B2E7FC" w14:textId="2CC4F7F3" w:rsidR="00315AC1" w:rsidRPr="00DD4DDF" w:rsidDel="00436F88" w:rsidRDefault="00315AC1" w:rsidP="005240DE">
      <w:pPr>
        <w:pStyle w:val="Heading3"/>
        <w:numPr>
          <w:ilvl w:val="0"/>
          <w:numId w:val="0"/>
        </w:numPr>
        <w:ind w:left="720"/>
        <w:rPr>
          <w:del w:id="47" w:author="Liam Sykes" w:date="2022-03-21T11:37:00Z"/>
          <w:rFonts w:asciiTheme="minorHAnsi" w:hAnsiTheme="minorHAnsi"/>
          <w:szCs w:val="22"/>
          <w:highlight w:val="yellow"/>
        </w:rPr>
      </w:pPr>
      <w:del w:id="48" w:author="Liam Sykes" w:date="2022-03-21T11:37:00Z">
        <w:r w:rsidRPr="00DD4DDF" w:rsidDel="00436F88">
          <w:rPr>
            <w:rFonts w:asciiTheme="minorHAnsi" w:hAnsiTheme="minorHAnsi"/>
            <w:szCs w:val="22"/>
            <w:highlight w:val="yellow"/>
          </w:rPr>
          <w:delText>Contractor is responsible for coordination of the Work.</w:delText>
        </w:r>
      </w:del>
    </w:p>
    <w:p w14:paraId="70A64083" w14:textId="1B68F1A2" w:rsidR="008A4CEB" w:rsidRPr="00DD4DDF" w:rsidDel="00436F88" w:rsidRDefault="008A4CEB" w:rsidP="005240DE">
      <w:pPr>
        <w:pStyle w:val="Heading3"/>
        <w:numPr>
          <w:ilvl w:val="0"/>
          <w:numId w:val="0"/>
        </w:numPr>
        <w:ind w:left="720"/>
        <w:rPr>
          <w:del w:id="49" w:author="Liam Sykes" w:date="2022-03-21T11:37:00Z"/>
          <w:rFonts w:asciiTheme="minorHAnsi" w:hAnsiTheme="minorHAnsi"/>
          <w:szCs w:val="22"/>
          <w:highlight w:val="yellow"/>
        </w:rPr>
      </w:pPr>
    </w:p>
    <w:p w14:paraId="6B7AB14C" w14:textId="429B42B0" w:rsidR="00315AC1" w:rsidRPr="00DD4DDF" w:rsidDel="00436F88" w:rsidRDefault="00315AC1" w:rsidP="005240DE">
      <w:pPr>
        <w:pStyle w:val="Heading3"/>
        <w:numPr>
          <w:ilvl w:val="0"/>
          <w:numId w:val="0"/>
        </w:numPr>
        <w:ind w:left="720"/>
        <w:rPr>
          <w:del w:id="50" w:author="Liam Sykes" w:date="2022-03-21T11:37:00Z"/>
          <w:rFonts w:asciiTheme="minorHAnsi" w:hAnsiTheme="minorHAnsi"/>
          <w:szCs w:val="22"/>
          <w:highlight w:val="yellow"/>
        </w:rPr>
      </w:pPr>
      <w:del w:id="51" w:author="Liam Sykes" w:date="2022-03-21T11:37:00Z">
        <w:r w:rsidRPr="00DD4DDF" w:rsidDel="00436F88">
          <w:rPr>
            <w:rFonts w:asciiTheme="minorHAnsi" w:hAnsiTheme="minorHAnsi"/>
            <w:szCs w:val="22"/>
            <w:highlight w:val="yellow"/>
          </w:rPr>
          <w:delText>This Section is to be completed/updated during the design development by the Consultant. If it is not applicable to the section for the specific project it may be deleted.]</w:delText>
        </w:r>
      </w:del>
    </w:p>
    <w:p w14:paraId="5CF0947D" w14:textId="7567209E" w:rsidR="00315AC1" w:rsidRPr="00DD4DDF" w:rsidDel="00436F88" w:rsidRDefault="00315AC1" w:rsidP="005240DE">
      <w:pPr>
        <w:pStyle w:val="Heading3"/>
        <w:numPr>
          <w:ilvl w:val="0"/>
          <w:numId w:val="0"/>
        </w:numPr>
        <w:ind w:left="720"/>
        <w:rPr>
          <w:del w:id="52" w:author="Liam Sykes" w:date="2022-03-21T11:37:00Z"/>
          <w:rFonts w:asciiTheme="minorHAnsi" w:hAnsiTheme="minorHAnsi"/>
          <w:szCs w:val="22"/>
        </w:rPr>
      </w:pPr>
      <w:del w:id="53" w:author="Liam Sykes" w:date="2022-03-21T11:37:00Z">
        <w:r w:rsidRPr="00DD4DDF" w:rsidDel="00436F88">
          <w:rPr>
            <w:rFonts w:asciiTheme="minorHAnsi" w:hAnsiTheme="minorHAnsi"/>
            <w:szCs w:val="22"/>
            <w:highlight w:val="yellow"/>
          </w:rPr>
          <w:delText>[List Sections specifying related requirements.]</w:delText>
        </w:r>
      </w:del>
    </w:p>
    <w:p w14:paraId="147D5E33" w14:textId="425A96D1" w:rsidR="00315AC1" w:rsidRPr="00DD4DDF" w:rsidDel="00436F88" w:rsidRDefault="00315AC1" w:rsidP="005240DE">
      <w:pPr>
        <w:pStyle w:val="Heading3"/>
        <w:rPr>
          <w:del w:id="54" w:author="Liam Sykes" w:date="2022-03-21T11:37:00Z"/>
          <w:rFonts w:asciiTheme="minorHAnsi" w:hAnsiTheme="minorHAnsi"/>
          <w:szCs w:val="22"/>
        </w:rPr>
      </w:pPr>
      <w:del w:id="55" w:author="Liam Sykes" w:date="2022-03-21T11:37:00Z">
        <w:r w:rsidRPr="00DD4DDF" w:rsidDel="00436F88">
          <w:rPr>
            <w:rFonts w:asciiTheme="minorHAnsi" w:hAnsiTheme="minorHAnsi"/>
            <w:szCs w:val="22"/>
          </w:rPr>
          <w:delText xml:space="preserve">Section </w:delText>
        </w:r>
        <w:r w:rsidRPr="00DD4DDF" w:rsidDel="00436F88">
          <w:rPr>
            <w:rFonts w:asciiTheme="minorHAnsi" w:hAnsiTheme="minorHAnsi"/>
            <w:szCs w:val="22"/>
            <w:highlight w:val="yellow"/>
          </w:rPr>
          <w:delText>[______ – ____________]</w:delText>
        </w:r>
        <w:r w:rsidRPr="00DD4DDF" w:rsidDel="00436F88">
          <w:rPr>
            <w:rFonts w:asciiTheme="minorHAnsi" w:hAnsiTheme="minorHAnsi"/>
            <w:szCs w:val="22"/>
          </w:rPr>
          <w:delText xml:space="preserve">:  </w:delText>
        </w:r>
        <w:r w:rsidRPr="00DD4DDF" w:rsidDel="00436F88">
          <w:rPr>
            <w:rFonts w:asciiTheme="minorHAnsi" w:hAnsiTheme="minorHAnsi"/>
            <w:szCs w:val="22"/>
            <w:highlight w:val="yellow"/>
          </w:rPr>
          <w:delText>[Optional short phrase indicating relationship]</w:delText>
        </w:r>
        <w:r w:rsidRPr="00DD4DDF" w:rsidDel="00436F88">
          <w:rPr>
            <w:rFonts w:asciiTheme="minorHAnsi" w:hAnsiTheme="minorHAnsi"/>
            <w:szCs w:val="22"/>
          </w:rPr>
          <w:delText>.</w:delText>
        </w:r>
      </w:del>
    </w:p>
    <w:p w14:paraId="28937563" w14:textId="6EC5BB3B" w:rsidR="00EC19C0" w:rsidRPr="00DD4DDF" w:rsidDel="00436F88" w:rsidRDefault="00EC19C0" w:rsidP="005240DE">
      <w:pPr>
        <w:pStyle w:val="Heading4"/>
        <w:rPr>
          <w:del w:id="56" w:author="Liam Sykes" w:date="2022-03-21T11:37:00Z"/>
          <w:rFonts w:asciiTheme="minorHAnsi" w:hAnsiTheme="minorHAnsi"/>
          <w:szCs w:val="22"/>
        </w:rPr>
      </w:pPr>
      <w:del w:id="57" w:author="Liam Sykes" w:date="2022-03-21T11:37:00Z">
        <w:r w:rsidRPr="00DD4DDF" w:rsidDel="00436F88">
          <w:rPr>
            <w:rFonts w:asciiTheme="minorHAnsi" w:hAnsiTheme="minorHAnsi"/>
            <w:szCs w:val="22"/>
          </w:rPr>
          <w:delText>Sections:</w:delText>
        </w:r>
      </w:del>
    </w:p>
    <w:p w14:paraId="1EAF0A54" w14:textId="77777777" w:rsidR="008A4CEB" w:rsidRPr="00DD4DDF" w:rsidRDefault="008A4CEB">
      <w:pPr>
        <w:pStyle w:val="Heading3"/>
        <w:pPrChange w:id="58" w:author="Liam Sykes" w:date="2022-03-21T11:37:00Z">
          <w:pPr>
            <w:pStyle w:val="Heading5"/>
          </w:pPr>
        </w:pPrChange>
      </w:pPr>
      <w:r w:rsidRPr="00DD4DDF">
        <w:t>Section 01040 – Coordination</w:t>
      </w:r>
    </w:p>
    <w:p w14:paraId="3C2BE985" w14:textId="77777777" w:rsidR="008A4CEB" w:rsidRDefault="008A4CEB">
      <w:pPr>
        <w:pStyle w:val="Heading3"/>
        <w:pPrChange w:id="59" w:author="Liam Sykes" w:date="2022-03-21T11:37:00Z">
          <w:pPr>
            <w:pStyle w:val="Heading5"/>
          </w:pPr>
        </w:pPrChange>
      </w:pPr>
      <w:r w:rsidRPr="00DD4DDF">
        <w:t>Section 01060 – Regulatory Requirements</w:t>
      </w:r>
    </w:p>
    <w:p w14:paraId="50F0CEE8" w14:textId="1D8508D8" w:rsidR="00E13A1E" w:rsidRPr="00E13A1E" w:rsidRDefault="00E13A1E">
      <w:pPr>
        <w:pStyle w:val="Heading3"/>
        <w:pPrChange w:id="60" w:author="Liam Sykes" w:date="2022-03-21T11:37:00Z">
          <w:pPr>
            <w:pStyle w:val="Heading5"/>
          </w:pPr>
        </w:pPrChange>
      </w:pPr>
      <w:r w:rsidRPr="00E13A1E">
        <w:t>Section 01505 – Mobilization and Demobilization</w:t>
      </w:r>
    </w:p>
    <w:p w14:paraId="13B1173F" w14:textId="47D5D088" w:rsidR="00216B0D" w:rsidRPr="00E13A1E" w:rsidRDefault="00216B0D">
      <w:pPr>
        <w:pStyle w:val="Heading3"/>
        <w:pPrChange w:id="61" w:author="Liam Sykes" w:date="2022-03-21T11:37:00Z">
          <w:pPr>
            <w:pStyle w:val="Heading5"/>
            <w:numPr>
              <w:numId w:val="20"/>
            </w:numPr>
          </w:pPr>
        </w:pPrChange>
      </w:pPr>
      <w:r>
        <w:t xml:space="preserve">Section 01741 – Site Maintenance </w:t>
      </w:r>
    </w:p>
    <w:p w14:paraId="615DF4D9" w14:textId="77777777" w:rsidR="001B3E10" w:rsidRPr="00DD4DDF" w:rsidRDefault="001B3E10" w:rsidP="001B3E10">
      <w:pPr>
        <w:pStyle w:val="Heading2"/>
        <w:rPr>
          <w:rFonts w:asciiTheme="minorHAnsi" w:hAnsiTheme="minorHAnsi"/>
          <w:szCs w:val="22"/>
        </w:rPr>
      </w:pPr>
      <w:r w:rsidRPr="00DD4DDF">
        <w:rPr>
          <w:rFonts w:asciiTheme="minorHAnsi" w:hAnsiTheme="minorHAnsi"/>
          <w:szCs w:val="22"/>
        </w:rPr>
        <w:t>References</w:t>
      </w:r>
    </w:p>
    <w:p w14:paraId="6C872223" w14:textId="77777777" w:rsidR="001B3E10" w:rsidRPr="00DD4DDF" w:rsidRDefault="001B3E10" w:rsidP="001B3E10">
      <w:pPr>
        <w:pStyle w:val="Heading3"/>
        <w:rPr>
          <w:rFonts w:asciiTheme="minorHAnsi" w:hAnsiTheme="minorHAnsi"/>
          <w:szCs w:val="22"/>
        </w:rPr>
      </w:pPr>
      <w:r w:rsidRPr="00DD4DDF">
        <w:rPr>
          <w:rFonts w:asciiTheme="minorHAnsi" w:hAnsiTheme="minorHAnsi"/>
          <w:szCs w:val="22"/>
        </w:rPr>
        <w:t>The following is a list of standards which may be referenced in this Section:</w:t>
      </w:r>
    </w:p>
    <w:p w14:paraId="17359BD8" w14:textId="77777777" w:rsidR="001B3E10" w:rsidRPr="00DD4DDF" w:rsidRDefault="001B3E10" w:rsidP="001B3E10">
      <w:pPr>
        <w:pStyle w:val="Heading4"/>
        <w:rPr>
          <w:rFonts w:asciiTheme="minorHAnsi" w:hAnsiTheme="minorHAnsi"/>
          <w:szCs w:val="22"/>
        </w:rPr>
      </w:pPr>
      <w:r w:rsidRPr="00DD4DDF">
        <w:rPr>
          <w:rFonts w:asciiTheme="minorHAnsi" w:hAnsiTheme="minorHAnsi"/>
          <w:szCs w:val="22"/>
        </w:rPr>
        <w:t>Occupational Health and Safety Act and Regulations for Construction Projects O. Reg. 213/91 and amendments</w:t>
      </w:r>
    </w:p>
    <w:p w14:paraId="7EA85BFF" w14:textId="77777777" w:rsidR="001B3E10" w:rsidRPr="00DD4DDF" w:rsidRDefault="001B3E10" w:rsidP="001B3E10">
      <w:pPr>
        <w:pStyle w:val="Heading4"/>
        <w:rPr>
          <w:rFonts w:asciiTheme="minorHAnsi" w:hAnsiTheme="minorHAnsi"/>
          <w:szCs w:val="22"/>
        </w:rPr>
      </w:pPr>
      <w:r w:rsidRPr="00DD4DDF">
        <w:rPr>
          <w:rFonts w:asciiTheme="minorHAnsi" w:hAnsiTheme="minorHAnsi"/>
          <w:szCs w:val="22"/>
        </w:rPr>
        <w:t>NFPA, National Fire Prevention Standard for Safeguarding Building Construction Operations (NFPA No. 241, 2013 edition).</w:t>
      </w:r>
      <w:r w:rsidRPr="00DD4DDF" w:rsidDel="00FD7499">
        <w:rPr>
          <w:rFonts w:asciiTheme="minorHAnsi" w:hAnsiTheme="minorHAnsi"/>
          <w:szCs w:val="22"/>
        </w:rPr>
        <w:t xml:space="preserve"> </w:t>
      </w:r>
      <w:r w:rsidRPr="00DD4DDF">
        <w:rPr>
          <w:rFonts w:asciiTheme="minorHAnsi" w:hAnsiTheme="minorHAnsi"/>
          <w:szCs w:val="22"/>
        </w:rPr>
        <w:t>Occupational Health and Safety Act as amended.</w:t>
      </w:r>
    </w:p>
    <w:p w14:paraId="1BDE3E20" w14:textId="65D93DF8" w:rsidR="001B3E10" w:rsidRDefault="001B3E10" w:rsidP="001B3E10">
      <w:pPr>
        <w:pStyle w:val="Heading4"/>
        <w:rPr>
          <w:rFonts w:asciiTheme="minorHAnsi" w:hAnsiTheme="minorHAnsi"/>
          <w:szCs w:val="22"/>
        </w:rPr>
      </w:pPr>
      <w:r w:rsidRPr="00DD4DDF">
        <w:rPr>
          <w:rFonts w:asciiTheme="minorHAnsi" w:hAnsiTheme="minorHAnsi"/>
          <w:szCs w:val="22"/>
        </w:rPr>
        <w:t>Region of York’s</w:t>
      </w:r>
      <w:r w:rsidR="00DD4DDF">
        <w:rPr>
          <w:rFonts w:asciiTheme="minorHAnsi" w:hAnsiTheme="minorHAnsi"/>
          <w:szCs w:val="22"/>
        </w:rPr>
        <w:t xml:space="preserve"> “</w:t>
      </w:r>
      <w:r w:rsidRPr="00DD4DDF">
        <w:rPr>
          <w:rFonts w:asciiTheme="minorHAnsi" w:hAnsiTheme="minorHAnsi"/>
          <w:szCs w:val="22"/>
        </w:rPr>
        <w:t>Health and Safety Contractor Program and Safety Guidelines”</w:t>
      </w:r>
    </w:p>
    <w:p w14:paraId="6DD3E805" w14:textId="379EE49F" w:rsidR="00DD4DDF" w:rsidRPr="00DD4DDF" w:rsidRDefault="00DD4DDF" w:rsidP="001B3E10">
      <w:pPr>
        <w:pStyle w:val="Heading4"/>
        <w:rPr>
          <w:rFonts w:asciiTheme="minorHAnsi" w:hAnsiTheme="minorHAnsi"/>
          <w:szCs w:val="22"/>
        </w:rPr>
      </w:pPr>
      <w:r>
        <w:rPr>
          <w:rFonts w:asciiTheme="minorHAnsi" w:hAnsiTheme="minorHAnsi"/>
          <w:szCs w:val="22"/>
        </w:rPr>
        <w:t>Region of York’s “Sewer Use Bylaw”</w:t>
      </w:r>
    </w:p>
    <w:p w14:paraId="73E4C7E8" w14:textId="69C6DBEA" w:rsidR="00420F6A" w:rsidRPr="00DD4DDF" w:rsidRDefault="00420F6A" w:rsidP="004006AA">
      <w:pPr>
        <w:pStyle w:val="Heading2"/>
        <w:rPr>
          <w:rFonts w:asciiTheme="minorHAnsi" w:hAnsiTheme="minorHAnsi"/>
          <w:szCs w:val="22"/>
        </w:rPr>
      </w:pPr>
      <w:r w:rsidRPr="00DD4DDF">
        <w:rPr>
          <w:rFonts w:asciiTheme="minorHAnsi" w:hAnsiTheme="minorHAnsi"/>
          <w:szCs w:val="22"/>
        </w:rPr>
        <w:t>Measurement and Payment</w:t>
      </w:r>
    </w:p>
    <w:p w14:paraId="2BE55014" w14:textId="434EFD8A" w:rsidR="00436F88" w:rsidRDefault="00436F88" w:rsidP="00DD4DDF">
      <w:pPr>
        <w:pStyle w:val="Heading3"/>
        <w:rPr>
          <w:ins w:id="62" w:author="Liam Sykes" w:date="2022-03-21T11:37:00Z"/>
          <w:rFonts w:asciiTheme="minorHAnsi" w:hAnsiTheme="minorHAnsi"/>
          <w:szCs w:val="22"/>
        </w:rPr>
      </w:pPr>
      <w:ins w:id="63" w:author="Liam Sykes" w:date="2022-03-21T11:37:00Z">
        <w:r>
          <w:rPr>
            <w:rFonts w:asciiTheme="minorHAnsi" w:hAnsiTheme="minorHAnsi"/>
            <w:szCs w:val="22"/>
          </w:rPr>
          <w:t xml:space="preserve">All </w:t>
        </w:r>
      </w:ins>
      <w:ins w:id="64" w:author="Liam Sykes" w:date="2022-03-21T11:38:00Z">
        <w:r>
          <w:rPr>
            <w:rFonts w:asciiTheme="minorHAnsi" w:hAnsiTheme="minorHAnsi"/>
            <w:szCs w:val="22"/>
          </w:rPr>
          <w:t xml:space="preserve">costs associated with the work of this Section shall be included in the price for Item No. </w:t>
        </w:r>
        <w:commentRangeStart w:id="65"/>
        <w:r>
          <w:rPr>
            <w:rFonts w:asciiTheme="minorHAnsi" w:hAnsiTheme="minorHAnsi"/>
            <w:szCs w:val="22"/>
          </w:rPr>
          <w:t>A1.</w:t>
        </w:r>
        <w:del w:id="66" w:author="Johnny Pang" w:date="2022-04-16T15:34:00Z">
          <w:r w:rsidRPr="004D15C2" w:rsidDel="002B7765">
            <w:rPr>
              <w:rFonts w:asciiTheme="minorHAnsi" w:hAnsiTheme="minorHAnsi"/>
              <w:color w:val="2B579A"/>
              <w:szCs w:val="22"/>
              <w:highlight w:val="yellow"/>
              <w:shd w:val="clear" w:color="auto" w:fill="E6E6E6"/>
              <w:rPrChange w:id="67" w:author="Liam Sykes" w:date="2022-03-21T11:38:00Z">
                <w:rPr>
                  <w:rFonts w:asciiTheme="minorHAnsi" w:hAnsiTheme="minorHAnsi"/>
                  <w:color w:val="2B579A"/>
                  <w:szCs w:val="22"/>
                  <w:shd w:val="clear" w:color="auto" w:fill="E6E6E6"/>
                </w:rPr>
              </w:rPrChange>
            </w:rPr>
            <w:delText>XX</w:delText>
          </w:r>
        </w:del>
      </w:ins>
      <w:ins w:id="68" w:author="Johnny Pang" w:date="2022-04-16T15:34:00Z">
        <w:r w:rsidR="002B7765">
          <w:rPr>
            <w:rFonts w:asciiTheme="minorHAnsi" w:hAnsiTheme="minorHAnsi"/>
            <w:color w:val="2B579A"/>
            <w:szCs w:val="22"/>
            <w:shd w:val="clear" w:color="auto" w:fill="E6E6E6"/>
          </w:rPr>
          <w:t>08</w:t>
        </w:r>
      </w:ins>
      <w:ins w:id="69" w:author="Liam Sykes" w:date="2022-03-21T11:38:00Z">
        <w:r w:rsidR="004D15C2">
          <w:rPr>
            <w:rFonts w:asciiTheme="minorHAnsi" w:hAnsiTheme="minorHAnsi"/>
            <w:szCs w:val="22"/>
          </w:rPr>
          <w:t xml:space="preserve"> </w:t>
        </w:r>
      </w:ins>
      <w:commentRangeEnd w:id="65"/>
      <w:r w:rsidR="002F41C9">
        <w:rPr>
          <w:rStyle w:val="CommentReference"/>
          <w:szCs w:val="22"/>
        </w:rPr>
        <w:commentReference w:id="65"/>
      </w:r>
      <w:ins w:id="70" w:author="Liam Sykes" w:date="2022-03-21T11:38:00Z">
        <w:r w:rsidR="004D15C2">
          <w:rPr>
            <w:rFonts w:asciiTheme="minorHAnsi" w:hAnsiTheme="minorHAnsi"/>
            <w:szCs w:val="22"/>
          </w:rPr>
          <w:t>in the Bid Form.</w:t>
        </w:r>
      </w:ins>
    </w:p>
    <w:p w14:paraId="701E1D9C" w14:textId="2668280F" w:rsidR="0074549F" w:rsidRPr="00DD4DDF" w:rsidRDefault="0074549F" w:rsidP="00DD4DDF">
      <w:pPr>
        <w:pStyle w:val="Heading3"/>
        <w:rPr>
          <w:rFonts w:asciiTheme="minorHAnsi" w:hAnsiTheme="minorHAnsi"/>
          <w:szCs w:val="22"/>
        </w:rPr>
      </w:pPr>
      <w:r w:rsidRPr="00DD4DDF">
        <w:rPr>
          <w:rFonts w:asciiTheme="minorHAnsi" w:hAnsiTheme="minorHAnsi"/>
          <w:szCs w:val="22"/>
        </w:rPr>
        <w:t xml:space="preserve">Payment for the Consultant’s Field Office under Item No. </w:t>
      </w:r>
      <w:ins w:id="71" w:author="Liam Sykes" w:date="2022-03-21T11:38:00Z">
        <w:r w:rsidR="004D15C2">
          <w:rPr>
            <w:rFonts w:asciiTheme="minorHAnsi" w:hAnsiTheme="minorHAnsi"/>
            <w:szCs w:val="22"/>
          </w:rPr>
          <w:t>A1.</w:t>
        </w:r>
        <w:del w:id="72" w:author="Johnny Pang" w:date="2022-04-16T15:34:00Z">
          <w:r w:rsidR="004D15C2" w:rsidRPr="00343837" w:rsidDel="002B7765">
            <w:rPr>
              <w:rFonts w:asciiTheme="minorHAnsi" w:hAnsiTheme="minorHAnsi"/>
              <w:szCs w:val="22"/>
              <w:highlight w:val="yellow"/>
            </w:rPr>
            <w:delText>XX</w:delText>
          </w:r>
        </w:del>
      </w:ins>
      <w:ins w:id="73" w:author="Johnny Pang" w:date="2022-04-16T15:34:00Z">
        <w:r w:rsidR="002B7765">
          <w:rPr>
            <w:rFonts w:asciiTheme="minorHAnsi" w:hAnsiTheme="minorHAnsi"/>
            <w:szCs w:val="22"/>
            <w:highlight w:val="yellow"/>
          </w:rPr>
          <w:t>08</w:t>
        </w:r>
      </w:ins>
      <w:ins w:id="74" w:author="Liam Sykes" w:date="2022-03-21T11:38:00Z">
        <w:r w:rsidR="004D15C2" w:rsidRPr="00DD4DDF" w:rsidDel="004D15C2">
          <w:rPr>
            <w:rFonts w:asciiTheme="minorHAnsi" w:hAnsiTheme="minorHAnsi"/>
            <w:szCs w:val="22"/>
            <w:highlight w:val="yellow"/>
          </w:rPr>
          <w:t xml:space="preserve"> </w:t>
        </w:r>
      </w:ins>
      <w:del w:id="75" w:author="Liam Sykes" w:date="2022-03-21T11:38:00Z">
        <w:r w:rsidR="00DD4DDF" w:rsidRPr="00DD4DDF" w:rsidDel="004D15C2">
          <w:rPr>
            <w:rFonts w:asciiTheme="minorHAnsi" w:hAnsiTheme="minorHAnsi"/>
            <w:szCs w:val="22"/>
            <w:highlight w:val="yellow"/>
          </w:rPr>
          <w:delText>[ ]</w:delText>
        </w:r>
      </w:del>
      <w:r w:rsidRPr="00DD4DDF">
        <w:rPr>
          <w:rFonts w:asciiTheme="minorHAnsi" w:hAnsiTheme="minorHAnsi"/>
          <w:szCs w:val="22"/>
        </w:rPr>
        <w:t xml:space="preserve"> shall be made as follows:</w:t>
      </w:r>
    </w:p>
    <w:p w14:paraId="4E62E084" w14:textId="77777777" w:rsidR="0074549F" w:rsidRPr="00DD4DDF" w:rsidRDefault="0074549F" w:rsidP="00DD4DDF">
      <w:pPr>
        <w:pStyle w:val="Heading4"/>
        <w:rPr>
          <w:rFonts w:asciiTheme="minorHAnsi" w:hAnsiTheme="minorHAnsi"/>
          <w:szCs w:val="22"/>
        </w:rPr>
      </w:pPr>
      <w:r w:rsidRPr="00DD4DDF">
        <w:rPr>
          <w:rFonts w:asciiTheme="minorHAnsi" w:hAnsiTheme="minorHAnsi"/>
          <w:szCs w:val="22"/>
        </w:rPr>
        <w:t>50% upon the supply and installation of the Field Office (must be functional/operational)</w:t>
      </w:r>
    </w:p>
    <w:p w14:paraId="424C143A" w14:textId="77777777" w:rsidR="0074549F" w:rsidRPr="00DD4DDF" w:rsidRDefault="0074549F" w:rsidP="00DD4DDF">
      <w:pPr>
        <w:pStyle w:val="Heading4"/>
        <w:rPr>
          <w:rFonts w:asciiTheme="minorHAnsi" w:hAnsiTheme="minorHAnsi" w:cs="Arial"/>
          <w:szCs w:val="22"/>
        </w:rPr>
      </w:pPr>
      <w:r w:rsidRPr="00DD4DDF">
        <w:rPr>
          <w:rFonts w:asciiTheme="minorHAnsi" w:hAnsiTheme="minorHAnsi" w:cs="Arial"/>
          <w:szCs w:val="22"/>
        </w:rPr>
        <w:t>10% upon removal of the Field Office and restoration of any disturbed areas</w:t>
      </w:r>
    </w:p>
    <w:p w14:paraId="7BB0BA9A" w14:textId="77777777" w:rsidR="0074549F" w:rsidRPr="00DD4DDF" w:rsidRDefault="0074549F" w:rsidP="00DD4DDF">
      <w:pPr>
        <w:pStyle w:val="Heading4"/>
        <w:rPr>
          <w:rFonts w:asciiTheme="minorHAnsi" w:hAnsiTheme="minorHAnsi" w:cs="Arial"/>
          <w:szCs w:val="22"/>
        </w:rPr>
      </w:pPr>
      <w:r w:rsidRPr="00DD4DDF">
        <w:rPr>
          <w:rFonts w:asciiTheme="minorHAnsi" w:hAnsiTheme="minorHAnsi" w:cs="Arial"/>
          <w:szCs w:val="22"/>
        </w:rPr>
        <w:t>40% pro-rated over the duration of the Contract</w:t>
      </w:r>
    </w:p>
    <w:p w14:paraId="2E8CC48B" w14:textId="72E9A271" w:rsidR="00CF0043" w:rsidRPr="00DD4DDF" w:rsidRDefault="00CF0043" w:rsidP="004006AA">
      <w:pPr>
        <w:pStyle w:val="Heading2"/>
        <w:rPr>
          <w:rFonts w:asciiTheme="minorHAnsi" w:hAnsiTheme="minorHAnsi"/>
          <w:szCs w:val="22"/>
        </w:rPr>
      </w:pPr>
      <w:r w:rsidRPr="00DD4DDF">
        <w:rPr>
          <w:rFonts w:asciiTheme="minorHAnsi" w:hAnsiTheme="minorHAnsi"/>
          <w:szCs w:val="22"/>
        </w:rPr>
        <w:t>Submittals</w:t>
      </w:r>
    </w:p>
    <w:p w14:paraId="695CDEBD" w14:textId="77777777" w:rsidR="00CF0043" w:rsidRPr="00DD4DDF" w:rsidRDefault="00CF0043" w:rsidP="005240DE">
      <w:pPr>
        <w:pStyle w:val="Heading3"/>
        <w:rPr>
          <w:rFonts w:asciiTheme="minorHAnsi" w:hAnsiTheme="minorHAnsi"/>
          <w:szCs w:val="22"/>
        </w:rPr>
      </w:pPr>
      <w:r w:rsidRPr="00DD4DDF">
        <w:rPr>
          <w:rFonts w:asciiTheme="minorHAnsi" w:hAnsiTheme="minorHAnsi"/>
          <w:szCs w:val="22"/>
        </w:rPr>
        <w:t>Informational Submittals:</w:t>
      </w:r>
    </w:p>
    <w:p w14:paraId="2AD9D520" w14:textId="77777777" w:rsidR="00CF0043" w:rsidRPr="00DD4DDF" w:rsidRDefault="00CF0043" w:rsidP="004006AA">
      <w:pPr>
        <w:pStyle w:val="Heading4"/>
        <w:rPr>
          <w:rFonts w:asciiTheme="minorHAnsi" w:hAnsiTheme="minorHAnsi"/>
          <w:szCs w:val="22"/>
        </w:rPr>
      </w:pPr>
      <w:r w:rsidRPr="00DD4DDF">
        <w:rPr>
          <w:rFonts w:asciiTheme="minorHAnsi" w:hAnsiTheme="minorHAnsi"/>
          <w:szCs w:val="22"/>
        </w:rPr>
        <w:t xml:space="preserve">Copies of permits and approvals for construction as required by </w:t>
      </w:r>
      <w:r w:rsidR="00AB5927" w:rsidRPr="00DD4DDF">
        <w:rPr>
          <w:rFonts w:asciiTheme="minorHAnsi" w:hAnsiTheme="minorHAnsi"/>
          <w:szCs w:val="22"/>
        </w:rPr>
        <w:t>any applicable l</w:t>
      </w:r>
      <w:r w:rsidRPr="00DD4DDF">
        <w:rPr>
          <w:rFonts w:asciiTheme="minorHAnsi" w:hAnsiTheme="minorHAnsi"/>
          <w:szCs w:val="22"/>
        </w:rPr>
        <w:t xml:space="preserve">aws and </w:t>
      </w:r>
      <w:r w:rsidR="00AB5927" w:rsidRPr="00DD4DDF">
        <w:rPr>
          <w:rFonts w:asciiTheme="minorHAnsi" w:hAnsiTheme="minorHAnsi"/>
          <w:szCs w:val="22"/>
        </w:rPr>
        <w:t>r</w:t>
      </w:r>
      <w:r w:rsidRPr="00DD4DDF">
        <w:rPr>
          <w:rFonts w:asciiTheme="minorHAnsi" w:hAnsiTheme="minorHAnsi"/>
          <w:szCs w:val="22"/>
        </w:rPr>
        <w:t>egulations and governing agencies.</w:t>
      </w:r>
      <w:r w:rsidR="000C2488" w:rsidRPr="00DD4DDF">
        <w:rPr>
          <w:rFonts w:asciiTheme="minorHAnsi" w:hAnsiTheme="minorHAnsi"/>
          <w:szCs w:val="22"/>
        </w:rPr>
        <w:t xml:space="preserve"> Proof of compliance with relevant requirements under Section 01060 – Regulatory Requirements including all reports received from approving agencies.</w:t>
      </w:r>
    </w:p>
    <w:p w14:paraId="01D1E5A6" w14:textId="77777777" w:rsidR="00CF0043" w:rsidRPr="00DD4DDF" w:rsidRDefault="00CF0043" w:rsidP="004006AA">
      <w:pPr>
        <w:pStyle w:val="Heading4"/>
        <w:rPr>
          <w:rFonts w:asciiTheme="minorHAnsi" w:hAnsiTheme="minorHAnsi"/>
          <w:szCs w:val="22"/>
        </w:rPr>
      </w:pPr>
      <w:r w:rsidRPr="00DD4DDF">
        <w:rPr>
          <w:rFonts w:asciiTheme="minorHAnsi" w:hAnsiTheme="minorHAnsi"/>
          <w:szCs w:val="22"/>
        </w:rPr>
        <w:t>Temporary Utility Submittals:</w:t>
      </w:r>
    </w:p>
    <w:p w14:paraId="6C63CD8B" w14:textId="77777777" w:rsidR="00CF0043" w:rsidRPr="00DD4DDF" w:rsidRDefault="00CF0043" w:rsidP="004006AA">
      <w:pPr>
        <w:pStyle w:val="Heading5"/>
        <w:rPr>
          <w:rFonts w:asciiTheme="minorHAnsi" w:hAnsiTheme="minorHAnsi"/>
          <w:sz w:val="22"/>
          <w:szCs w:val="22"/>
        </w:rPr>
      </w:pPr>
      <w:r w:rsidRPr="00DD4DDF">
        <w:rPr>
          <w:rFonts w:asciiTheme="minorHAnsi" w:hAnsiTheme="minorHAnsi"/>
          <w:sz w:val="22"/>
          <w:szCs w:val="22"/>
        </w:rPr>
        <w:t>Electric power supply.</w:t>
      </w:r>
    </w:p>
    <w:p w14:paraId="4BD14F33" w14:textId="77777777" w:rsidR="00CF0043" w:rsidRPr="00DD4DDF" w:rsidRDefault="00CF0043" w:rsidP="004006AA">
      <w:pPr>
        <w:pStyle w:val="Heading5"/>
        <w:rPr>
          <w:rFonts w:asciiTheme="minorHAnsi" w:hAnsiTheme="minorHAnsi"/>
          <w:sz w:val="22"/>
          <w:szCs w:val="22"/>
        </w:rPr>
      </w:pPr>
      <w:r w:rsidRPr="00DD4DDF">
        <w:rPr>
          <w:rFonts w:asciiTheme="minorHAnsi" w:hAnsiTheme="minorHAnsi"/>
          <w:sz w:val="22"/>
          <w:szCs w:val="22"/>
        </w:rPr>
        <w:t>Water supply.</w:t>
      </w:r>
    </w:p>
    <w:p w14:paraId="37D8321E" w14:textId="77777777" w:rsidR="00CF0043" w:rsidRPr="00DD4DDF" w:rsidRDefault="00CF0043" w:rsidP="004006AA">
      <w:pPr>
        <w:pStyle w:val="Heading4"/>
        <w:rPr>
          <w:rFonts w:asciiTheme="minorHAnsi" w:hAnsiTheme="minorHAnsi"/>
          <w:szCs w:val="22"/>
        </w:rPr>
      </w:pPr>
      <w:r w:rsidRPr="00DD4DDF">
        <w:rPr>
          <w:rFonts w:asciiTheme="minorHAnsi" w:hAnsiTheme="minorHAnsi"/>
          <w:szCs w:val="22"/>
        </w:rPr>
        <w:t>Temporary Construction Submittals:</w:t>
      </w:r>
    </w:p>
    <w:p w14:paraId="7C077386" w14:textId="77777777" w:rsidR="00CF0043" w:rsidRPr="00DD4DDF" w:rsidRDefault="00CF0043" w:rsidP="004006AA">
      <w:pPr>
        <w:pStyle w:val="Heading5"/>
        <w:rPr>
          <w:rFonts w:asciiTheme="minorHAnsi" w:hAnsiTheme="minorHAnsi"/>
          <w:sz w:val="22"/>
          <w:szCs w:val="22"/>
        </w:rPr>
      </w:pPr>
      <w:r w:rsidRPr="00DD4DDF">
        <w:rPr>
          <w:rFonts w:asciiTheme="minorHAnsi" w:hAnsiTheme="minorHAnsi"/>
          <w:sz w:val="22"/>
          <w:szCs w:val="22"/>
        </w:rPr>
        <w:t>Parking area plans.</w:t>
      </w:r>
    </w:p>
    <w:p w14:paraId="44E7D896" w14:textId="77777777" w:rsidR="00CF0043" w:rsidRPr="00DD4DDF" w:rsidRDefault="00CF0043" w:rsidP="004006AA">
      <w:pPr>
        <w:pStyle w:val="Heading5"/>
        <w:rPr>
          <w:rFonts w:asciiTheme="minorHAnsi" w:hAnsiTheme="minorHAnsi"/>
          <w:sz w:val="22"/>
          <w:szCs w:val="22"/>
        </w:rPr>
      </w:pPr>
      <w:r w:rsidRPr="00DD4DDF">
        <w:rPr>
          <w:rFonts w:asciiTheme="minorHAnsi" w:hAnsiTheme="minorHAnsi"/>
          <w:sz w:val="22"/>
          <w:szCs w:val="22"/>
        </w:rPr>
        <w:t xml:space="preserve">Contractor’s field office layout, storage yard, </w:t>
      </w:r>
      <w:r w:rsidR="00507A96" w:rsidRPr="00DD4DDF">
        <w:rPr>
          <w:rFonts w:asciiTheme="minorHAnsi" w:hAnsiTheme="minorHAnsi"/>
          <w:sz w:val="22"/>
          <w:szCs w:val="22"/>
        </w:rPr>
        <w:t xml:space="preserve">lay-down areas </w:t>
      </w:r>
      <w:r w:rsidRPr="00DD4DDF">
        <w:rPr>
          <w:rFonts w:asciiTheme="minorHAnsi" w:hAnsiTheme="minorHAnsi"/>
          <w:sz w:val="22"/>
          <w:szCs w:val="22"/>
        </w:rPr>
        <w:t>and storage building plans, including gravel surfaced area</w:t>
      </w:r>
      <w:r w:rsidR="00AB5927" w:rsidRPr="00DD4DDF">
        <w:rPr>
          <w:rFonts w:asciiTheme="minorHAnsi" w:hAnsiTheme="minorHAnsi"/>
          <w:sz w:val="22"/>
          <w:szCs w:val="22"/>
        </w:rPr>
        <w:t>s</w:t>
      </w:r>
      <w:r w:rsidRPr="00DD4DDF">
        <w:rPr>
          <w:rFonts w:asciiTheme="minorHAnsi" w:hAnsiTheme="minorHAnsi"/>
          <w:sz w:val="22"/>
          <w:szCs w:val="22"/>
        </w:rPr>
        <w:t>.</w:t>
      </w:r>
    </w:p>
    <w:p w14:paraId="0D6CC48B" w14:textId="77777777" w:rsidR="00CF0043" w:rsidRPr="00DD4DDF" w:rsidRDefault="00CF0043" w:rsidP="004006AA">
      <w:pPr>
        <w:pStyle w:val="Heading5"/>
        <w:rPr>
          <w:rFonts w:asciiTheme="minorHAnsi" w:hAnsiTheme="minorHAnsi"/>
          <w:sz w:val="22"/>
          <w:szCs w:val="22"/>
        </w:rPr>
      </w:pPr>
      <w:r w:rsidRPr="00DD4DDF">
        <w:rPr>
          <w:rFonts w:asciiTheme="minorHAnsi" w:hAnsiTheme="minorHAnsi"/>
          <w:sz w:val="22"/>
          <w:szCs w:val="22"/>
        </w:rPr>
        <w:t>Fencing and protective barrier locations and details.</w:t>
      </w:r>
    </w:p>
    <w:p w14:paraId="02EBB7FD" w14:textId="4E5101DE" w:rsidR="00CF0043" w:rsidRDefault="008D6295" w:rsidP="004006AA">
      <w:pPr>
        <w:pStyle w:val="Heading4"/>
        <w:rPr>
          <w:rFonts w:asciiTheme="minorHAnsi" w:hAnsiTheme="minorHAnsi"/>
          <w:szCs w:val="22"/>
        </w:rPr>
      </w:pPr>
      <w:r>
        <w:rPr>
          <w:rFonts w:asciiTheme="minorHAnsi" w:hAnsiTheme="minorHAnsi"/>
          <w:szCs w:val="22"/>
        </w:rPr>
        <w:t>Temporary Control Submittals</w:t>
      </w:r>
      <w:del w:id="76" w:author="Liam Sykes" w:date="2022-03-21T11:39:00Z">
        <w:r w:rsidDel="00CD4682">
          <w:rPr>
            <w:rFonts w:asciiTheme="minorHAnsi" w:hAnsiTheme="minorHAnsi"/>
            <w:szCs w:val="22"/>
          </w:rPr>
          <w:delText xml:space="preserve"> </w:delText>
        </w:r>
        <w:r w:rsidRPr="008D6295" w:rsidDel="00CD4682">
          <w:rPr>
            <w:rFonts w:asciiTheme="minorHAnsi" w:hAnsiTheme="minorHAnsi"/>
            <w:szCs w:val="22"/>
            <w:highlight w:val="yellow"/>
          </w:rPr>
          <w:delText>[Consultant to revise as necessary]</w:delText>
        </w:r>
        <w:r w:rsidDel="00CD4682">
          <w:rPr>
            <w:rFonts w:asciiTheme="minorHAnsi" w:hAnsiTheme="minorHAnsi"/>
            <w:szCs w:val="22"/>
          </w:rPr>
          <w:delText>:</w:delText>
        </w:r>
      </w:del>
    </w:p>
    <w:p w14:paraId="68568058" w14:textId="0F33BE24" w:rsidR="008D6295" w:rsidRPr="002F41C9" w:rsidRDefault="008D6295" w:rsidP="00C61152">
      <w:pPr>
        <w:pStyle w:val="Heading5"/>
        <w:rPr>
          <w:rFonts w:asciiTheme="minorHAnsi" w:hAnsiTheme="minorHAnsi"/>
          <w:sz w:val="22"/>
          <w:szCs w:val="22"/>
          <w:rPrChange w:id="77" w:author="Radulovic, Nicole" w:date="2022-10-26T13:26:00Z">
            <w:rPr/>
          </w:rPrChange>
        </w:rPr>
      </w:pPr>
      <w:r w:rsidRPr="002F41C9">
        <w:rPr>
          <w:rFonts w:asciiTheme="minorHAnsi" w:hAnsiTheme="minorHAnsi"/>
          <w:sz w:val="22"/>
          <w:szCs w:val="22"/>
          <w:rPrChange w:id="78" w:author="Radulovic, Nicole" w:date="2022-10-26T13:26:00Z">
            <w:rPr>
              <w:color w:val="2B579A"/>
              <w:shd w:val="clear" w:color="auto" w:fill="E6E6E6"/>
            </w:rPr>
          </w:rPrChange>
        </w:rPr>
        <w:t>Noise control plan</w:t>
      </w:r>
    </w:p>
    <w:p w14:paraId="5986A528" w14:textId="627CC4D5" w:rsidR="008D6295" w:rsidRPr="002F41C9" w:rsidRDefault="008D6295" w:rsidP="003D095A">
      <w:pPr>
        <w:pStyle w:val="Heading5"/>
        <w:rPr>
          <w:rFonts w:asciiTheme="minorHAnsi" w:hAnsiTheme="minorHAnsi"/>
          <w:sz w:val="22"/>
          <w:szCs w:val="22"/>
          <w:rPrChange w:id="79" w:author="Radulovic, Nicole" w:date="2022-10-26T13:26:00Z">
            <w:rPr/>
          </w:rPrChange>
        </w:rPr>
      </w:pPr>
      <w:r w:rsidRPr="002F41C9">
        <w:rPr>
          <w:rFonts w:asciiTheme="minorHAnsi" w:hAnsiTheme="minorHAnsi"/>
          <w:sz w:val="22"/>
          <w:szCs w:val="22"/>
          <w:rPrChange w:id="80" w:author="Radulovic, Nicole" w:date="2022-10-26T13:26:00Z">
            <w:rPr>
              <w:color w:val="2B579A"/>
              <w:shd w:val="clear" w:color="auto" w:fill="E6E6E6"/>
            </w:rPr>
          </w:rPrChange>
        </w:rPr>
        <w:t>Dewatering well locations</w:t>
      </w:r>
    </w:p>
    <w:p w14:paraId="1D7ACCAB" w14:textId="441A8ACF" w:rsidR="008D6295" w:rsidRPr="002F41C9" w:rsidRDefault="008D6295">
      <w:pPr>
        <w:pStyle w:val="Heading5"/>
        <w:rPr>
          <w:rFonts w:asciiTheme="minorHAnsi" w:hAnsiTheme="minorHAnsi"/>
          <w:sz w:val="22"/>
          <w:szCs w:val="22"/>
          <w:rPrChange w:id="81" w:author="Radulovic, Nicole" w:date="2022-10-26T13:26:00Z">
            <w:rPr/>
          </w:rPrChange>
        </w:rPr>
      </w:pPr>
      <w:r w:rsidRPr="002F41C9">
        <w:rPr>
          <w:rFonts w:asciiTheme="minorHAnsi" w:hAnsiTheme="minorHAnsi"/>
          <w:sz w:val="22"/>
          <w:szCs w:val="22"/>
          <w:rPrChange w:id="82" w:author="Radulovic, Nicole" w:date="2022-10-26T13:26:00Z">
            <w:rPr>
              <w:color w:val="2B579A"/>
              <w:shd w:val="clear" w:color="auto" w:fill="E6E6E6"/>
            </w:rPr>
          </w:rPrChange>
        </w:rPr>
        <w:t>Plan for the disposal of waste materials and intended haul routes</w:t>
      </w:r>
    </w:p>
    <w:p w14:paraId="0B0A8D7F" w14:textId="65F3E724" w:rsidR="008D6295" w:rsidRPr="002F41C9" w:rsidRDefault="008D6295">
      <w:pPr>
        <w:pStyle w:val="Heading5"/>
        <w:rPr>
          <w:rFonts w:asciiTheme="minorHAnsi" w:hAnsiTheme="minorHAnsi"/>
          <w:sz w:val="22"/>
          <w:szCs w:val="22"/>
          <w:rPrChange w:id="83" w:author="Radulovic, Nicole" w:date="2022-10-26T13:26:00Z">
            <w:rPr/>
          </w:rPrChange>
        </w:rPr>
      </w:pPr>
      <w:r w:rsidRPr="002F41C9">
        <w:rPr>
          <w:rFonts w:asciiTheme="minorHAnsi" w:hAnsiTheme="minorHAnsi"/>
          <w:sz w:val="22"/>
          <w:szCs w:val="22"/>
          <w:rPrChange w:id="84" w:author="Radulovic, Nicole" w:date="2022-10-26T13:26:00Z">
            <w:rPr>
              <w:color w:val="2B579A"/>
              <w:shd w:val="clear" w:color="auto" w:fill="E6E6E6"/>
            </w:rPr>
          </w:rPrChange>
        </w:rPr>
        <w:lastRenderedPageBreak/>
        <w:t>Plan for sediment control and storm water management</w:t>
      </w:r>
    </w:p>
    <w:p w14:paraId="2EE2FEA7" w14:textId="15E27EFC" w:rsidR="008D6295" w:rsidRPr="002F41C9" w:rsidRDefault="008D6295">
      <w:pPr>
        <w:pStyle w:val="Heading5"/>
        <w:rPr>
          <w:rFonts w:asciiTheme="minorHAnsi" w:hAnsiTheme="minorHAnsi"/>
          <w:sz w:val="22"/>
          <w:szCs w:val="22"/>
          <w:rPrChange w:id="85" w:author="Radulovic, Nicole" w:date="2022-10-26T13:26:00Z">
            <w:rPr/>
          </w:rPrChange>
        </w:rPr>
      </w:pPr>
      <w:r w:rsidRPr="002F41C9">
        <w:rPr>
          <w:rFonts w:asciiTheme="minorHAnsi" w:hAnsiTheme="minorHAnsi"/>
          <w:sz w:val="22"/>
          <w:szCs w:val="22"/>
          <w:rPrChange w:id="86" w:author="Radulovic, Nicole" w:date="2022-10-26T13:26:00Z">
            <w:rPr>
              <w:color w:val="2B579A"/>
              <w:shd w:val="clear" w:color="auto" w:fill="E6E6E6"/>
            </w:rPr>
          </w:rPrChange>
        </w:rPr>
        <w:t>Odour Control Plan</w:t>
      </w:r>
    </w:p>
    <w:p w14:paraId="55502B60" w14:textId="4FE64707" w:rsidR="008D6295" w:rsidRPr="002F41C9" w:rsidRDefault="008D6295">
      <w:pPr>
        <w:pStyle w:val="Heading5"/>
        <w:rPr>
          <w:rFonts w:asciiTheme="minorHAnsi" w:hAnsiTheme="minorHAnsi"/>
          <w:sz w:val="22"/>
          <w:szCs w:val="22"/>
          <w:rPrChange w:id="87" w:author="Radulovic, Nicole" w:date="2022-10-26T13:26:00Z">
            <w:rPr/>
          </w:rPrChange>
        </w:rPr>
      </w:pPr>
      <w:r w:rsidRPr="002F41C9">
        <w:rPr>
          <w:rFonts w:asciiTheme="minorHAnsi" w:hAnsiTheme="minorHAnsi"/>
          <w:sz w:val="22"/>
          <w:szCs w:val="22"/>
          <w:rPrChange w:id="88" w:author="Radulovic, Nicole" w:date="2022-10-26T13:26:00Z">
            <w:rPr>
              <w:color w:val="2B579A"/>
              <w:shd w:val="clear" w:color="auto" w:fill="E6E6E6"/>
            </w:rPr>
          </w:rPrChange>
        </w:rPr>
        <w:t>Spills, spill response/contingency and reporting plan</w:t>
      </w:r>
    </w:p>
    <w:p w14:paraId="2BB9341E" w14:textId="7D1A002F" w:rsidR="008D6295" w:rsidRPr="002F41C9" w:rsidRDefault="008D6295">
      <w:pPr>
        <w:pStyle w:val="Heading5"/>
        <w:rPr>
          <w:rFonts w:asciiTheme="minorHAnsi" w:hAnsiTheme="minorHAnsi"/>
          <w:sz w:val="22"/>
          <w:szCs w:val="22"/>
          <w:rPrChange w:id="89" w:author="Radulovic, Nicole" w:date="2022-10-26T13:26:00Z">
            <w:rPr/>
          </w:rPrChange>
        </w:rPr>
      </w:pPr>
      <w:r w:rsidRPr="002F41C9">
        <w:rPr>
          <w:rFonts w:asciiTheme="minorHAnsi" w:hAnsiTheme="minorHAnsi"/>
          <w:sz w:val="22"/>
          <w:szCs w:val="22"/>
          <w:rPrChange w:id="90" w:author="Radulovic, Nicole" w:date="2022-10-26T13:26:00Z">
            <w:rPr>
              <w:color w:val="2B579A"/>
              <w:shd w:val="clear" w:color="auto" w:fill="E6E6E6"/>
            </w:rPr>
          </w:rPrChange>
        </w:rPr>
        <w:t>Dust Control Plan</w:t>
      </w:r>
    </w:p>
    <w:p w14:paraId="6CC290AD" w14:textId="62F6A945" w:rsidR="00CF0043" w:rsidRPr="00DD4DDF" w:rsidRDefault="009E3FFF" w:rsidP="004006AA">
      <w:pPr>
        <w:pStyle w:val="Heading1"/>
        <w:rPr>
          <w:rFonts w:asciiTheme="minorHAnsi" w:hAnsiTheme="minorHAnsi"/>
          <w:szCs w:val="22"/>
        </w:rPr>
      </w:pPr>
      <w:r w:rsidRPr="00DD4DDF">
        <w:rPr>
          <w:rFonts w:asciiTheme="minorHAnsi" w:hAnsiTheme="minorHAnsi"/>
          <w:szCs w:val="22"/>
        </w:rPr>
        <w:t>PRODUCTS</w:t>
      </w:r>
    </w:p>
    <w:p w14:paraId="7F3524FF" w14:textId="77777777" w:rsidR="009E3FFF" w:rsidRPr="00DD4DDF" w:rsidRDefault="006B434D" w:rsidP="004006AA">
      <w:pPr>
        <w:pStyle w:val="Heading2"/>
        <w:rPr>
          <w:rFonts w:asciiTheme="minorHAnsi" w:hAnsiTheme="minorHAnsi"/>
          <w:szCs w:val="22"/>
        </w:rPr>
      </w:pPr>
      <w:r w:rsidRPr="00DD4DDF">
        <w:rPr>
          <w:rFonts w:asciiTheme="minorHAnsi" w:hAnsiTheme="minorHAnsi"/>
          <w:szCs w:val="22"/>
        </w:rPr>
        <w:t>Consultant’s</w:t>
      </w:r>
      <w:r w:rsidR="00B34158" w:rsidRPr="00DD4DDF">
        <w:rPr>
          <w:rFonts w:asciiTheme="minorHAnsi" w:hAnsiTheme="minorHAnsi"/>
          <w:szCs w:val="22"/>
        </w:rPr>
        <w:t xml:space="preserve"> </w:t>
      </w:r>
      <w:r w:rsidR="009E3FFF" w:rsidRPr="00DD4DDF">
        <w:rPr>
          <w:rFonts w:asciiTheme="minorHAnsi" w:hAnsiTheme="minorHAnsi"/>
          <w:szCs w:val="22"/>
        </w:rPr>
        <w:t>Field Offices</w:t>
      </w:r>
    </w:p>
    <w:p w14:paraId="34D936E9" w14:textId="57550010" w:rsidR="00F93861" w:rsidRPr="00DD4DDF" w:rsidRDefault="00F93861" w:rsidP="00FD7499">
      <w:pPr>
        <w:pStyle w:val="Heading3"/>
        <w:rPr>
          <w:rFonts w:asciiTheme="minorHAnsi" w:hAnsiTheme="minorHAnsi"/>
          <w:szCs w:val="22"/>
        </w:rPr>
      </w:pPr>
      <w:r w:rsidRPr="00DD4DDF">
        <w:rPr>
          <w:rFonts w:asciiTheme="minorHAnsi" w:hAnsiTheme="minorHAnsi"/>
          <w:szCs w:val="22"/>
        </w:rPr>
        <w:t xml:space="preserve">Provide temporary office for </w:t>
      </w:r>
      <w:r w:rsidR="007B0EFD" w:rsidRPr="00DD4DDF">
        <w:rPr>
          <w:rFonts w:asciiTheme="minorHAnsi" w:hAnsiTheme="minorHAnsi"/>
          <w:szCs w:val="22"/>
        </w:rPr>
        <w:t>the ex</w:t>
      </w:r>
      <w:r w:rsidR="002D2EA6" w:rsidRPr="00DD4DDF">
        <w:rPr>
          <w:rFonts w:asciiTheme="minorHAnsi" w:hAnsiTheme="minorHAnsi"/>
          <w:szCs w:val="22"/>
        </w:rPr>
        <w:t>c</w:t>
      </w:r>
      <w:r w:rsidR="007B0EFD" w:rsidRPr="00DD4DDF">
        <w:rPr>
          <w:rFonts w:asciiTheme="minorHAnsi" w:hAnsiTheme="minorHAnsi"/>
          <w:szCs w:val="22"/>
        </w:rPr>
        <w:t xml:space="preserve">lusive use of </w:t>
      </w:r>
      <w:r w:rsidRPr="00DD4DDF">
        <w:rPr>
          <w:rFonts w:asciiTheme="minorHAnsi" w:hAnsiTheme="minorHAnsi"/>
          <w:szCs w:val="22"/>
        </w:rPr>
        <w:t>Consultant</w:t>
      </w:r>
      <w:r w:rsidR="007B0EFD" w:rsidRPr="00DD4DDF">
        <w:rPr>
          <w:rFonts w:asciiTheme="minorHAnsi" w:hAnsiTheme="minorHAnsi"/>
          <w:szCs w:val="22"/>
        </w:rPr>
        <w:t xml:space="preserve"> and Region staff</w:t>
      </w:r>
      <w:r w:rsidRPr="00DD4DDF">
        <w:rPr>
          <w:rFonts w:asciiTheme="minorHAnsi" w:hAnsiTheme="minorHAnsi"/>
          <w:szCs w:val="22"/>
        </w:rPr>
        <w:t>.</w:t>
      </w:r>
    </w:p>
    <w:p w14:paraId="0C1C4E42" w14:textId="03C707B5" w:rsidR="00F93861" w:rsidRPr="00DD4DDF" w:rsidRDefault="002D2EA6">
      <w:pPr>
        <w:pStyle w:val="Heading3"/>
        <w:rPr>
          <w:rFonts w:asciiTheme="minorHAnsi" w:hAnsiTheme="minorHAnsi"/>
          <w:szCs w:val="22"/>
        </w:rPr>
      </w:pPr>
      <w:r w:rsidRPr="00DD4DDF">
        <w:rPr>
          <w:rFonts w:asciiTheme="minorHAnsi" w:hAnsiTheme="minorHAnsi"/>
          <w:szCs w:val="22"/>
        </w:rPr>
        <w:t>Site trailer space to be a minimum of 30 sq. m</w:t>
      </w:r>
      <w:r w:rsidR="00F93861" w:rsidRPr="00DD4DDF">
        <w:rPr>
          <w:rFonts w:asciiTheme="minorHAnsi" w:hAnsiTheme="minorHAnsi"/>
          <w:szCs w:val="22"/>
        </w:rPr>
        <w:t xml:space="preserve">, complete with 4 - 50% opening windows and </w:t>
      </w:r>
      <w:r w:rsidR="007B0EFD" w:rsidRPr="00DD4DDF">
        <w:rPr>
          <w:rFonts w:asciiTheme="minorHAnsi" w:hAnsiTheme="minorHAnsi"/>
          <w:szCs w:val="22"/>
        </w:rPr>
        <w:t xml:space="preserve">two </w:t>
      </w:r>
      <w:r w:rsidR="00F93861" w:rsidRPr="00DD4DDF">
        <w:rPr>
          <w:rFonts w:asciiTheme="minorHAnsi" w:hAnsiTheme="minorHAnsi"/>
          <w:szCs w:val="22"/>
        </w:rPr>
        <w:t>lockable door</w:t>
      </w:r>
      <w:r w:rsidR="007B0EFD" w:rsidRPr="00DD4DDF">
        <w:rPr>
          <w:rFonts w:asciiTheme="minorHAnsi" w:hAnsiTheme="minorHAnsi"/>
          <w:szCs w:val="22"/>
        </w:rPr>
        <w:t>s</w:t>
      </w:r>
      <w:r w:rsidR="00F93861" w:rsidRPr="00DD4DDF">
        <w:rPr>
          <w:rFonts w:asciiTheme="minorHAnsi" w:hAnsiTheme="minorHAnsi"/>
          <w:szCs w:val="22"/>
        </w:rPr>
        <w:t xml:space="preserve"> or as defined by Contract Drawings.</w:t>
      </w:r>
    </w:p>
    <w:p w14:paraId="34F2E3A3" w14:textId="0BE1246B" w:rsidR="00F93861" w:rsidRPr="00DD4DDF" w:rsidRDefault="00F93861">
      <w:pPr>
        <w:pStyle w:val="Heading3"/>
        <w:rPr>
          <w:rFonts w:asciiTheme="minorHAnsi" w:hAnsiTheme="minorHAnsi"/>
          <w:szCs w:val="22"/>
        </w:rPr>
      </w:pPr>
      <w:r w:rsidRPr="00DD4DDF">
        <w:rPr>
          <w:rFonts w:asciiTheme="minorHAnsi" w:hAnsiTheme="minorHAnsi"/>
          <w:szCs w:val="22"/>
        </w:rPr>
        <w:t>Insulate building and provide</w:t>
      </w:r>
      <w:ins w:id="91" w:author="Johnny Pang" w:date="2022-11-30T07:16:00Z">
        <w:r w:rsidR="00285E0B">
          <w:rPr>
            <w:rFonts w:asciiTheme="minorHAnsi" w:hAnsiTheme="minorHAnsi"/>
            <w:szCs w:val="22"/>
          </w:rPr>
          <w:t xml:space="preserve"> cooling system to maintain 20 </w:t>
        </w:r>
        <w:r w:rsidR="00285E0B" w:rsidRPr="00DD4DDF">
          <w:rPr>
            <w:rFonts w:asciiTheme="minorHAnsi" w:hAnsiTheme="minorHAnsi"/>
            <w:szCs w:val="22"/>
          </w:rPr>
          <w:t>˚</w:t>
        </w:r>
        <w:r w:rsidR="00285E0B">
          <w:rPr>
            <w:rFonts w:asciiTheme="minorHAnsi" w:hAnsiTheme="minorHAnsi"/>
            <w:szCs w:val="22"/>
          </w:rPr>
          <w:t xml:space="preserve">C inside during summer months </w:t>
        </w:r>
        <w:proofErr w:type="gramStart"/>
        <w:r w:rsidR="00285E0B">
          <w:rPr>
            <w:rFonts w:asciiTheme="minorHAnsi" w:hAnsiTheme="minorHAnsi"/>
            <w:szCs w:val="22"/>
          </w:rPr>
          <w:t xml:space="preserve">and </w:t>
        </w:r>
      </w:ins>
      <w:r w:rsidRPr="00DD4DDF">
        <w:rPr>
          <w:rFonts w:asciiTheme="minorHAnsi" w:hAnsiTheme="minorHAnsi"/>
          <w:szCs w:val="22"/>
        </w:rPr>
        <w:t xml:space="preserve"> heating</w:t>
      </w:r>
      <w:proofErr w:type="gramEnd"/>
      <w:r w:rsidRPr="00DD4DDF">
        <w:rPr>
          <w:rFonts w:asciiTheme="minorHAnsi" w:hAnsiTheme="minorHAnsi"/>
          <w:szCs w:val="22"/>
        </w:rPr>
        <w:t xml:space="preserve"> system to maintain 22˚C inside temperature at -20˚C outside temperature.</w:t>
      </w:r>
    </w:p>
    <w:p w14:paraId="6513BDC1" w14:textId="77777777" w:rsidR="00F93861" w:rsidRPr="00DD4DDF" w:rsidRDefault="00F93861">
      <w:pPr>
        <w:pStyle w:val="Heading3"/>
        <w:rPr>
          <w:rFonts w:asciiTheme="minorHAnsi" w:hAnsiTheme="minorHAnsi"/>
          <w:szCs w:val="22"/>
        </w:rPr>
      </w:pPr>
      <w:r w:rsidRPr="00DD4DDF">
        <w:rPr>
          <w:rFonts w:asciiTheme="minorHAnsi" w:hAnsiTheme="minorHAnsi"/>
          <w:szCs w:val="22"/>
        </w:rPr>
        <w:t xml:space="preserve">Finish inside walls and ceiling with plywood, hardboard or wallboard and paint in neutral </w:t>
      </w:r>
      <w:proofErr w:type="spellStart"/>
      <w:r w:rsidRPr="00DD4DDF">
        <w:rPr>
          <w:rFonts w:asciiTheme="minorHAnsi" w:hAnsiTheme="minorHAnsi"/>
          <w:szCs w:val="22"/>
        </w:rPr>
        <w:t>colours</w:t>
      </w:r>
      <w:proofErr w:type="spellEnd"/>
      <w:r w:rsidRPr="00DD4DDF">
        <w:rPr>
          <w:rFonts w:asciiTheme="minorHAnsi" w:hAnsiTheme="minorHAnsi"/>
          <w:szCs w:val="22"/>
        </w:rPr>
        <w:t>. Finish floor with 19mm thick plywood.</w:t>
      </w:r>
    </w:p>
    <w:p w14:paraId="41637146" w14:textId="77777777" w:rsidR="00F93861" w:rsidRPr="00DD4DDF" w:rsidRDefault="00F93861">
      <w:pPr>
        <w:pStyle w:val="Heading3"/>
        <w:rPr>
          <w:rFonts w:asciiTheme="minorHAnsi" w:hAnsiTheme="minorHAnsi"/>
          <w:szCs w:val="22"/>
        </w:rPr>
      </w:pPr>
      <w:r w:rsidRPr="00DD4DDF">
        <w:rPr>
          <w:rFonts w:asciiTheme="minorHAnsi" w:hAnsiTheme="minorHAnsi"/>
          <w:szCs w:val="22"/>
        </w:rPr>
        <w:t>Install electrical lighting system to provide min 750 lx using surface mounted, shielded commercial fixtures with 10% upward light component.</w:t>
      </w:r>
    </w:p>
    <w:p w14:paraId="1EFD744E" w14:textId="77777777" w:rsidR="00F93861" w:rsidRPr="00DD4DDF" w:rsidRDefault="00F93861">
      <w:pPr>
        <w:pStyle w:val="Heading3"/>
        <w:rPr>
          <w:rFonts w:asciiTheme="minorHAnsi" w:hAnsiTheme="minorHAnsi"/>
          <w:szCs w:val="22"/>
        </w:rPr>
      </w:pPr>
      <w:r w:rsidRPr="00DD4DDF">
        <w:rPr>
          <w:rFonts w:asciiTheme="minorHAnsi" w:hAnsiTheme="minorHAnsi"/>
          <w:szCs w:val="22"/>
        </w:rPr>
        <w:t>Site office to have washroom facility complete with running water and sewage disposal. Maintain supply of washroom supplies.</w:t>
      </w:r>
    </w:p>
    <w:p w14:paraId="7C63A10F" w14:textId="5A2B5278" w:rsidR="00F93861" w:rsidRPr="00DD4DDF" w:rsidRDefault="00F93861">
      <w:pPr>
        <w:pStyle w:val="Heading3"/>
        <w:rPr>
          <w:rFonts w:asciiTheme="minorHAnsi" w:hAnsiTheme="minorHAnsi"/>
          <w:szCs w:val="22"/>
        </w:rPr>
      </w:pPr>
      <w:r w:rsidRPr="00DD4DDF">
        <w:rPr>
          <w:rFonts w:asciiTheme="minorHAnsi" w:hAnsiTheme="minorHAnsi"/>
          <w:szCs w:val="22"/>
        </w:rPr>
        <w:t xml:space="preserve">Equip office with drawing laydown table, </w:t>
      </w:r>
      <w:del w:id="92" w:author="Liam Sykes" w:date="2022-03-21T11:40:00Z">
        <w:r w:rsidRPr="00DD4DDF" w:rsidDel="00371839">
          <w:rPr>
            <w:rFonts w:asciiTheme="minorHAnsi" w:hAnsiTheme="minorHAnsi"/>
            <w:szCs w:val="22"/>
          </w:rPr>
          <w:delText>fax machine,</w:delText>
        </w:r>
      </w:del>
      <w:r w:rsidRPr="00DD4DDF">
        <w:rPr>
          <w:rFonts w:asciiTheme="minorHAnsi" w:hAnsiTheme="minorHAnsi"/>
          <w:szCs w:val="22"/>
        </w:rPr>
        <w:t xml:space="preserve"> file cabinet, </w:t>
      </w:r>
      <w:del w:id="93" w:author="Liam Sykes" w:date="2022-03-21T11:41:00Z">
        <w:r w:rsidR="002D2EA6" w:rsidRPr="00DD4DDF" w:rsidDel="006303F8">
          <w:rPr>
            <w:rFonts w:asciiTheme="minorHAnsi" w:hAnsiTheme="minorHAnsi"/>
            <w:szCs w:val="22"/>
          </w:rPr>
          <w:delText xml:space="preserve">eight </w:delText>
        </w:r>
        <w:r w:rsidRPr="00DD4DDF" w:rsidDel="006303F8">
          <w:rPr>
            <w:rFonts w:asciiTheme="minorHAnsi" w:hAnsiTheme="minorHAnsi"/>
            <w:szCs w:val="22"/>
          </w:rPr>
          <w:delText>chairs</w:delText>
        </w:r>
      </w:del>
      <w:r w:rsidRPr="00DD4DDF">
        <w:rPr>
          <w:rFonts w:asciiTheme="minorHAnsi" w:hAnsiTheme="minorHAnsi"/>
          <w:szCs w:val="22"/>
        </w:rPr>
        <w:t>, telephone, phone</w:t>
      </w:r>
      <w:r w:rsidR="00DD4DDF">
        <w:rPr>
          <w:rFonts w:asciiTheme="minorHAnsi" w:hAnsiTheme="minorHAnsi"/>
          <w:szCs w:val="22"/>
        </w:rPr>
        <w:t xml:space="preserve"> </w:t>
      </w:r>
      <w:r w:rsidRPr="00DD4DDF">
        <w:rPr>
          <w:rFonts w:asciiTheme="minorHAnsi" w:hAnsiTheme="minorHAnsi"/>
          <w:szCs w:val="22"/>
        </w:rPr>
        <w:t>line for internet.</w:t>
      </w:r>
    </w:p>
    <w:p w14:paraId="1526BCA8" w14:textId="77777777" w:rsidR="00F93861" w:rsidRPr="00DD4DDF" w:rsidRDefault="00F93861">
      <w:pPr>
        <w:pStyle w:val="Heading3"/>
        <w:rPr>
          <w:rFonts w:asciiTheme="minorHAnsi" w:hAnsiTheme="minorHAnsi"/>
          <w:szCs w:val="22"/>
        </w:rPr>
      </w:pPr>
      <w:r w:rsidRPr="00DD4DDF">
        <w:rPr>
          <w:rFonts w:asciiTheme="minorHAnsi" w:hAnsiTheme="minorHAnsi"/>
          <w:szCs w:val="22"/>
        </w:rPr>
        <w:t>Maintain in clean condition.</w:t>
      </w:r>
    </w:p>
    <w:p w14:paraId="0A20246B" w14:textId="77777777" w:rsidR="00CF0043" w:rsidRPr="00DD4DDF" w:rsidRDefault="00B34158">
      <w:pPr>
        <w:pStyle w:val="Heading3"/>
        <w:rPr>
          <w:rFonts w:asciiTheme="minorHAnsi" w:hAnsiTheme="minorHAnsi"/>
          <w:szCs w:val="22"/>
        </w:rPr>
      </w:pPr>
      <w:r w:rsidRPr="00DD4DDF">
        <w:rPr>
          <w:rFonts w:asciiTheme="minorHAnsi" w:hAnsiTheme="minorHAnsi"/>
          <w:szCs w:val="22"/>
        </w:rPr>
        <w:t>F</w:t>
      </w:r>
      <w:r w:rsidR="00CF0043" w:rsidRPr="00DD4DDF">
        <w:rPr>
          <w:rFonts w:asciiTheme="minorHAnsi" w:hAnsiTheme="minorHAnsi"/>
          <w:szCs w:val="22"/>
        </w:rPr>
        <w:t xml:space="preserve">urnish </w:t>
      </w:r>
      <w:r w:rsidR="005E3515" w:rsidRPr="00DD4DDF">
        <w:rPr>
          <w:rFonts w:asciiTheme="minorHAnsi" w:hAnsiTheme="minorHAnsi"/>
          <w:szCs w:val="22"/>
        </w:rPr>
        <w:t xml:space="preserve">the </w:t>
      </w:r>
      <w:r w:rsidR="00CF0043" w:rsidRPr="00DD4DDF">
        <w:rPr>
          <w:rFonts w:asciiTheme="minorHAnsi" w:hAnsiTheme="minorHAnsi"/>
          <w:szCs w:val="22"/>
        </w:rPr>
        <w:t xml:space="preserve">equipment specified for </w:t>
      </w:r>
      <w:r w:rsidR="005E3515" w:rsidRPr="00DD4DDF">
        <w:rPr>
          <w:rFonts w:asciiTheme="minorHAnsi" w:hAnsiTheme="minorHAnsi"/>
          <w:szCs w:val="22"/>
        </w:rPr>
        <w:t xml:space="preserve">the </w:t>
      </w:r>
      <w:r w:rsidR="00CF0043" w:rsidRPr="00DD4DDF">
        <w:rPr>
          <w:rFonts w:asciiTheme="minorHAnsi" w:hAnsiTheme="minorHAnsi"/>
          <w:szCs w:val="22"/>
        </w:rPr>
        <w:t xml:space="preserve">exclusive use of </w:t>
      </w:r>
      <w:r w:rsidR="005E3515" w:rsidRPr="00DD4DDF">
        <w:rPr>
          <w:rFonts w:asciiTheme="minorHAnsi" w:hAnsiTheme="minorHAnsi"/>
          <w:szCs w:val="22"/>
        </w:rPr>
        <w:t xml:space="preserve">the </w:t>
      </w:r>
      <w:r w:rsidRPr="00DD4DDF">
        <w:rPr>
          <w:rFonts w:asciiTheme="minorHAnsi" w:hAnsiTheme="minorHAnsi"/>
          <w:szCs w:val="22"/>
        </w:rPr>
        <w:t>Consultant, the Region,</w:t>
      </w:r>
      <w:r w:rsidR="005E3515" w:rsidRPr="00DD4DDF">
        <w:rPr>
          <w:rFonts w:asciiTheme="minorHAnsi" w:hAnsiTheme="minorHAnsi"/>
          <w:szCs w:val="22"/>
        </w:rPr>
        <w:t xml:space="preserve"> </w:t>
      </w:r>
      <w:r w:rsidR="00CF0043" w:rsidRPr="00DD4DDF">
        <w:rPr>
          <w:rFonts w:asciiTheme="minorHAnsi" w:hAnsiTheme="minorHAnsi"/>
          <w:szCs w:val="22"/>
        </w:rPr>
        <w:t xml:space="preserve">and </w:t>
      </w:r>
      <w:r w:rsidRPr="00DD4DDF">
        <w:rPr>
          <w:rFonts w:asciiTheme="minorHAnsi" w:hAnsiTheme="minorHAnsi"/>
          <w:szCs w:val="22"/>
        </w:rPr>
        <w:t xml:space="preserve">their </w:t>
      </w:r>
      <w:r w:rsidR="00CF0043" w:rsidRPr="00DD4DDF">
        <w:rPr>
          <w:rFonts w:asciiTheme="minorHAnsi" w:hAnsiTheme="minorHAnsi"/>
          <w:szCs w:val="22"/>
        </w:rPr>
        <w:t>representatives.</w:t>
      </w:r>
    </w:p>
    <w:p w14:paraId="0E21D6DE" w14:textId="77777777" w:rsidR="00CF0043" w:rsidRPr="00DD4DDF" w:rsidRDefault="00CF0043">
      <w:pPr>
        <w:pStyle w:val="Heading3"/>
        <w:rPr>
          <w:rFonts w:asciiTheme="minorHAnsi" w:hAnsiTheme="minorHAnsi"/>
          <w:szCs w:val="22"/>
        </w:rPr>
      </w:pPr>
      <w:r w:rsidRPr="00DD4DDF">
        <w:rPr>
          <w:rFonts w:asciiTheme="minorHAnsi" w:hAnsiTheme="minorHAnsi"/>
          <w:szCs w:val="22"/>
        </w:rPr>
        <w:t xml:space="preserve">Ownership of equipment furnished under this </w:t>
      </w:r>
      <w:r w:rsidR="005E3515" w:rsidRPr="00DD4DDF">
        <w:rPr>
          <w:rFonts w:asciiTheme="minorHAnsi" w:hAnsiTheme="minorHAnsi"/>
          <w:szCs w:val="22"/>
        </w:rPr>
        <w:t xml:space="preserve">Section </w:t>
      </w:r>
      <w:r w:rsidRPr="00DD4DDF">
        <w:rPr>
          <w:rFonts w:asciiTheme="minorHAnsi" w:hAnsiTheme="minorHAnsi"/>
          <w:szCs w:val="22"/>
        </w:rPr>
        <w:t xml:space="preserve">will remain, unless otherwise specified, that of </w:t>
      </w:r>
      <w:r w:rsidR="005E3515" w:rsidRPr="00DD4DDF">
        <w:rPr>
          <w:rFonts w:asciiTheme="minorHAnsi" w:hAnsiTheme="minorHAnsi"/>
          <w:szCs w:val="22"/>
        </w:rPr>
        <w:t xml:space="preserve">the </w:t>
      </w:r>
      <w:r w:rsidRPr="00DD4DDF">
        <w:rPr>
          <w:rFonts w:asciiTheme="minorHAnsi" w:hAnsiTheme="minorHAnsi"/>
          <w:szCs w:val="22"/>
        </w:rPr>
        <w:t>Contractor.</w:t>
      </w:r>
    </w:p>
    <w:p w14:paraId="433CCCC1" w14:textId="77777777" w:rsidR="00CF0043" w:rsidRPr="00DD4DDF" w:rsidRDefault="00CF0043">
      <w:pPr>
        <w:pStyle w:val="Heading3"/>
        <w:rPr>
          <w:rFonts w:asciiTheme="minorHAnsi" w:hAnsiTheme="minorHAnsi"/>
          <w:szCs w:val="22"/>
        </w:rPr>
      </w:pPr>
      <w:r w:rsidRPr="00DD4DDF">
        <w:rPr>
          <w:rFonts w:asciiTheme="minorHAnsi" w:hAnsiTheme="minorHAnsi"/>
          <w:szCs w:val="22"/>
        </w:rPr>
        <w:t>Equipment furnished shall be new or like new in appearance and function.</w:t>
      </w:r>
    </w:p>
    <w:p w14:paraId="0E87D43E" w14:textId="77777777" w:rsidR="00CF0043" w:rsidRPr="00DD4DDF" w:rsidRDefault="00CF0043">
      <w:pPr>
        <w:pStyle w:val="Heading3"/>
        <w:rPr>
          <w:rFonts w:asciiTheme="minorHAnsi" w:hAnsiTheme="minorHAnsi"/>
          <w:szCs w:val="22"/>
        </w:rPr>
      </w:pPr>
      <w:r w:rsidRPr="00DD4DDF">
        <w:rPr>
          <w:rFonts w:asciiTheme="minorHAnsi" w:hAnsiTheme="minorHAnsi"/>
          <w:szCs w:val="22"/>
        </w:rPr>
        <w:t>Office Equipment General:</w:t>
      </w:r>
    </w:p>
    <w:p w14:paraId="0D814169" w14:textId="77777777" w:rsidR="00860E67" w:rsidRPr="00860E67" w:rsidRDefault="00860E67" w:rsidP="00860E67">
      <w:pPr>
        <w:pStyle w:val="Heading4"/>
        <w:rPr>
          <w:ins w:id="94" w:author="Liam Sykes" w:date="2022-03-21T11:41:00Z"/>
          <w:rFonts w:asciiTheme="minorHAnsi" w:hAnsiTheme="minorHAnsi"/>
          <w:szCs w:val="22"/>
          <w:shd w:val="clear" w:color="auto" w:fill="D9D9D9"/>
        </w:rPr>
      </w:pPr>
      <w:ins w:id="95" w:author="Liam Sykes" w:date="2022-03-21T11:41:00Z">
        <w:r w:rsidRPr="00860E67">
          <w:rPr>
            <w:rFonts w:asciiTheme="minorHAnsi" w:hAnsiTheme="minorHAnsi"/>
            <w:szCs w:val="22"/>
            <w:shd w:val="clear" w:color="auto" w:fill="D9D9D9"/>
          </w:rPr>
          <w:t>Meeting table and chairs comfortably sized for 12 individuals</w:t>
        </w:r>
      </w:ins>
    </w:p>
    <w:p w14:paraId="32B70A73" w14:textId="77777777" w:rsidR="00860E67" w:rsidRPr="00860E67" w:rsidRDefault="00860E67" w:rsidP="00860E67">
      <w:pPr>
        <w:pStyle w:val="Heading4"/>
        <w:rPr>
          <w:ins w:id="96" w:author="Liam Sykes" w:date="2022-03-21T11:41:00Z"/>
          <w:rFonts w:asciiTheme="minorHAnsi" w:hAnsiTheme="minorHAnsi"/>
          <w:szCs w:val="22"/>
          <w:shd w:val="clear" w:color="auto" w:fill="D9D9D9"/>
        </w:rPr>
      </w:pPr>
      <w:ins w:id="97" w:author="Liam Sykes" w:date="2022-03-21T11:41:00Z">
        <w:r w:rsidRPr="00860E67">
          <w:rPr>
            <w:rFonts w:asciiTheme="minorHAnsi" w:hAnsiTheme="minorHAnsi"/>
            <w:szCs w:val="22"/>
            <w:shd w:val="clear" w:color="auto" w:fill="D9D9D9"/>
          </w:rPr>
          <w:t>One (1) 750mm x 1500mm metal desk with drawers</w:t>
        </w:r>
      </w:ins>
    </w:p>
    <w:p w14:paraId="3318A52F" w14:textId="77777777" w:rsidR="00860E67" w:rsidRPr="00860E67" w:rsidRDefault="00860E67" w:rsidP="00860E67">
      <w:pPr>
        <w:pStyle w:val="Heading4"/>
        <w:rPr>
          <w:ins w:id="98" w:author="Liam Sykes" w:date="2022-03-21T11:41:00Z"/>
          <w:rFonts w:asciiTheme="minorHAnsi" w:hAnsiTheme="minorHAnsi"/>
          <w:szCs w:val="22"/>
          <w:shd w:val="clear" w:color="auto" w:fill="D9D9D9"/>
        </w:rPr>
      </w:pPr>
      <w:ins w:id="99" w:author="Liam Sykes" w:date="2022-03-21T11:41:00Z">
        <w:r w:rsidRPr="00860E67">
          <w:rPr>
            <w:rFonts w:asciiTheme="minorHAnsi" w:hAnsiTheme="minorHAnsi"/>
            <w:szCs w:val="22"/>
            <w:shd w:val="clear" w:color="auto" w:fill="D9D9D9"/>
          </w:rPr>
          <w:t>One (1) cushioned swivel tilt armchair with castors</w:t>
        </w:r>
      </w:ins>
    </w:p>
    <w:p w14:paraId="5385D9E2" w14:textId="77777777" w:rsidR="00860E67" w:rsidRPr="00860E67" w:rsidRDefault="00860E67" w:rsidP="00860E67">
      <w:pPr>
        <w:pStyle w:val="Heading4"/>
        <w:rPr>
          <w:ins w:id="100" w:author="Liam Sykes" w:date="2022-03-21T11:41:00Z"/>
          <w:rFonts w:asciiTheme="minorHAnsi" w:hAnsiTheme="minorHAnsi"/>
          <w:szCs w:val="22"/>
          <w:shd w:val="clear" w:color="auto" w:fill="D9D9D9"/>
        </w:rPr>
      </w:pPr>
      <w:ins w:id="101" w:author="Liam Sykes" w:date="2022-03-21T11:41:00Z">
        <w:r w:rsidRPr="00860E67">
          <w:rPr>
            <w:rFonts w:asciiTheme="minorHAnsi" w:hAnsiTheme="minorHAnsi"/>
            <w:szCs w:val="22"/>
            <w:shd w:val="clear" w:color="auto" w:fill="D9D9D9"/>
          </w:rPr>
          <w:t>One (1) drafting table</w:t>
        </w:r>
      </w:ins>
    </w:p>
    <w:p w14:paraId="51049CD3" w14:textId="77777777" w:rsidR="00860E67" w:rsidRPr="00860E67" w:rsidRDefault="00860E67" w:rsidP="00860E67">
      <w:pPr>
        <w:pStyle w:val="Heading4"/>
        <w:rPr>
          <w:ins w:id="102" w:author="Liam Sykes" w:date="2022-03-21T11:41:00Z"/>
          <w:rFonts w:asciiTheme="minorHAnsi" w:hAnsiTheme="minorHAnsi"/>
          <w:szCs w:val="22"/>
          <w:shd w:val="clear" w:color="auto" w:fill="D9D9D9"/>
        </w:rPr>
      </w:pPr>
      <w:ins w:id="103" w:author="Liam Sykes" w:date="2022-03-21T11:41:00Z">
        <w:r w:rsidRPr="00860E67">
          <w:rPr>
            <w:rFonts w:asciiTheme="minorHAnsi" w:hAnsiTheme="minorHAnsi"/>
            <w:szCs w:val="22"/>
            <w:shd w:val="clear" w:color="auto" w:fill="D9D9D9"/>
          </w:rPr>
          <w:t>One (1) 2m x 1m table</w:t>
        </w:r>
      </w:ins>
    </w:p>
    <w:p w14:paraId="39012FCE" w14:textId="77777777" w:rsidR="00860E67" w:rsidRPr="00860E67" w:rsidRDefault="00860E67" w:rsidP="00860E67">
      <w:pPr>
        <w:pStyle w:val="Heading4"/>
        <w:rPr>
          <w:ins w:id="104" w:author="Liam Sykes" w:date="2022-03-21T11:41:00Z"/>
          <w:rFonts w:asciiTheme="minorHAnsi" w:hAnsiTheme="minorHAnsi"/>
          <w:szCs w:val="22"/>
          <w:shd w:val="clear" w:color="auto" w:fill="D9D9D9"/>
        </w:rPr>
      </w:pPr>
      <w:ins w:id="105" w:author="Liam Sykes" w:date="2022-03-21T11:41:00Z">
        <w:r w:rsidRPr="00860E67">
          <w:rPr>
            <w:rFonts w:asciiTheme="minorHAnsi" w:hAnsiTheme="minorHAnsi"/>
            <w:szCs w:val="22"/>
            <w:shd w:val="clear" w:color="auto" w:fill="D9D9D9"/>
          </w:rPr>
          <w:t xml:space="preserve">Twelve (12) chairs </w:t>
        </w:r>
      </w:ins>
    </w:p>
    <w:p w14:paraId="7D93D3EA" w14:textId="77777777" w:rsidR="00860E67" w:rsidRPr="00860E67" w:rsidRDefault="00860E67" w:rsidP="00860E67">
      <w:pPr>
        <w:pStyle w:val="Heading4"/>
        <w:rPr>
          <w:ins w:id="106" w:author="Liam Sykes" w:date="2022-03-21T11:41:00Z"/>
          <w:rFonts w:asciiTheme="minorHAnsi" w:hAnsiTheme="minorHAnsi"/>
          <w:szCs w:val="22"/>
          <w:shd w:val="clear" w:color="auto" w:fill="D9D9D9"/>
        </w:rPr>
      </w:pPr>
      <w:ins w:id="107" w:author="Liam Sykes" w:date="2022-03-21T11:41:00Z">
        <w:r w:rsidRPr="00860E67">
          <w:rPr>
            <w:rFonts w:asciiTheme="minorHAnsi" w:hAnsiTheme="minorHAnsi"/>
            <w:szCs w:val="22"/>
            <w:shd w:val="clear" w:color="auto" w:fill="D9D9D9"/>
          </w:rPr>
          <w:t>6 m of shelving 300 mm wide</w:t>
        </w:r>
      </w:ins>
    </w:p>
    <w:p w14:paraId="2B35AF4C" w14:textId="77777777" w:rsidR="00860E67" w:rsidRPr="00860E67" w:rsidRDefault="00860E67" w:rsidP="00860E67">
      <w:pPr>
        <w:pStyle w:val="Heading4"/>
        <w:rPr>
          <w:ins w:id="108" w:author="Liam Sykes" w:date="2022-03-21T11:41:00Z"/>
          <w:rFonts w:asciiTheme="minorHAnsi" w:hAnsiTheme="minorHAnsi"/>
          <w:szCs w:val="22"/>
          <w:shd w:val="clear" w:color="auto" w:fill="D9D9D9"/>
        </w:rPr>
      </w:pPr>
      <w:ins w:id="109" w:author="Liam Sykes" w:date="2022-03-21T11:41:00Z">
        <w:r w:rsidRPr="00860E67">
          <w:rPr>
            <w:rFonts w:asciiTheme="minorHAnsi" w:hAnsiTheme="minorHAnsi"/>
            <w:szCs w:val="22"/>
            <w:shd w:val="clear" w:color="auto" w:fill="D9D9D9"/>
          </w:rPr>
          <w:t>One (1) 4 drawer lockable filing cabinet</w:t>
        </w:r>
      </w:ins>
    </w:p>
    <w:p w14:paraId="4592B0AE" w14:textId="77777777" w:rsidR="00860E67" w:rsidRPr="00860E67" w:rsidRDefault="00860E67" w:rsidP="00860E67">
      <w:pPr>
        <w:pStyle w:val="Heading4"/>
        <w:rPr>
          <w:ins w:id="110" w:author="Liam Sykes" w:date="2022-03-21T11:41:00Z"/>
          <w:rFonts w:asciiTheme="minorHAnsi" w:hAnsiTheme="minorHAnsi"/>
          <w:szCs w:val="22"/>
          <w:shd w:val="clear" w:color="auto" w:fill="D9D9D9"/>
        </w:rPr>
      </w:pPr>
      <w:ins w:id="111" w:author="Liam Sykes" w:date="2022-03-21T11:41:00Z">
        <w:r w:rsidRPr="00860E67">
          <w:rPr>
            <w:rFonts w:asciiTheme="minorHAnsi" w:hAnsiTheme="minorHAnsi"/>
            <w:szCs w:val="22"/>
            <w:shd w:val="clear" w:color="auto" w:fill="D9D9D9"/>
          </w:rPr>
          <w:t>One (1) water cooler complete with water refills as required</w:t>
        </w:r>
      </w:ins>
    </w:p>
    <w:p w14:paraId="2790D449" w14:textId="77777777" w:rsidR="00860E67" w:rsidRPr="00860E67" w:rsidRDefault="00860E67" w:rsidP="00860E67">
      <w:pPr>
        <w:pStyle w:val="Heading4"/>
        <w:rPr>
          <w:ins w:id="112" w:author="Liam Sykes" w:date="2022-03-21T11:41:00Z"/>
          <w:rFonts w:asciiTheme="minorHAnsi" w:hAnsiTheme="minorHAnsi"/>
          <w:szCs w:val="22"/>
          <w:shd w:val="clear" w:color="auto" w:fill="D9D9D9"/>
        </w:rPr>
      </w:pPr>
      <w:ins w:id="113" w:author="Liam Sykes" w:date="2022-03-21T11:41:00Z">
        <w:r w:rsidRPr="00860E67">
          <w:rPr>
            <w:rFonts w:asciiTheme="minorHAnsi" w:hAnsiTheme="minorHAnsi"/>
            <w:szCs w:val="22"/>
            <w:shd w:val="clear" w:color="auto" w:fill="D9D9D9"/>
          </w:rPr>
          <w:t>One (1) plan rack</w:t>
        </w:r>
      </w:ins>
    </w:p>
    <w:p w14:paraId="7A2CBC86" w14:textId="77777777" w:rsidR="00860E67" w:rsidRPr="00860E67" w:rsidRDefault="00860E67" w:rsidP="00860E67">
      <w:pPr>
        <w:pStyle w:val="Heading4"/>
        <w:rPr>
          <w:ins w:id="114" w:author="Liam Sykes" w:date="2022-03-21T11:41:00Z"/>
          <w:rFonts w:asciiTheme="minorHAnsi" w:hAnsiTheme="minorHAnsi"/>
          <w:szCs w:val="22"/>
          <w:shd w:val="clear" w:color="auto" w:fill="D9D9D9"/>
        </w:rPr>
      </w:pPr>
      <w:ins w:id="115" w:author="Liam Sykes" w:date="2022-03-21T11:41:00Z">
        <w:r w:rsidRPr="00860E67">
          <w:rPr>
            <w:rFonts w:asciiTheme="minorHAnsi" w:hAnsiTheme="minorHAnsi"/>
            <w:szCs w:val="22"/>
            <w:shd w:val="clear" w:color="auto" w:fill="D9D9D9"/>
          </w:rPr>
          <w:t>One (1) coat rack and shelf</w:t>
        </w:r>
      </w:ins>
    </w:p>
    <w:p w14:paraId="21494FE0" w14:textId="77777777" w:rsidR="00860E67" w:rsidRPr="00860E67" w:rsidRDefault="00860E67" w:rsidP="00860E67">
      <w:pPr>
        <w:pStyle w:val="Heading4"/>
        <w:rPr>
          <w:ins w:id="116" w:author="Liam Sykes" w:date="2022-03-21T11:41:00Z"/>
          <w:rFonts w:asciiTheme="minorHAnsi" w:hAnsiTheme="minorHAnsi"/>
          <w:szCs w:val="22"/>
          <w:shd w:val="clear" w:color="auto" w:fill="D9D9D9"/>
        </w:rPr>
      </w:pPr>
      <w:ins w:id="117" w:author="Liam Sykes" w:date="2022-03-21T11:41:00Z">
        <w:r w:rsidRPr="00860E67">
          <w:rPr>
            <w:rFonts w:asciiTheme="minorHAnsi" w:hAnsiTheme="minorHAnsi"/>
            <w:szCs w:val="22"/>
            <w:shd w:val="clear" w:color="auto" w:fill="D9D9D9"/>
          </w:rPr>
          <w:t>At least two (2) wastepaper baskets</w:t>
        </w:r>
      </w:ins>
    </w:p>
    <w:p w14:paraId="148A0D22" w14:textId="77777777" w:rsidR="00860E67" w:rsidRPr="00860E67" w:rsidRDefault="00860E67" w:rsidP="00860E67">
      <w:pPr>
        <w:pStyle w:val="Heading4"/>
        <w:rPr>
          <w:ins w:id="118" w:author="Liam Sykes" w:date="2022-03-21T11:41:00Z"/>
          <w:rFonts w:asciiTheme="minorHAnsi" w:hAnsiTheme="minorHAnsi"/>
          <w:szCs w:val="22"/>
          <w:shd w:val="clear" w:color="auto" w:fill="D9D9D9"/>
        </w:rPr>
      </w:pPr>
      <w:ins w:id="119" w:author="Liam Sykes" w:date="2022-03-21T11:41:00Z">
        <w:r w:rsidRPr="00860E67">
          <w:rPr>
            <w:rFonts w:asciiTheme="minorHAnsi" w:hAnsiTheme="minorHAnsi"/>
            <w:szCs w:val="22"/>
            <w:shd w:val="clear" w:color="auto" w:fill="D9D9D9"/>
          </w:rPr>
          <w:t>One (1) staff fridge</w:t>
        </w:r>
      </w:ins>
    </w:p>
    <w:p w14:paraId="0F269324" w14:textId="77777777" w:rsidR="00860E67" w:rsidRPr="00860E67" w:rsidRDefault="00860E67" w:rsidP="00860E67">
      <w:pPr>
        <w:pStyle w:val="Heading4"/>
        <w:rPr>
          <w:ins w:id="120" w:author="Liam Sykes" w:date="2022-03-21T11:41:00Z"/>
          <w:rFonts w:asciiTheme="minorHAnsi" w:hAnsiTheme="minorHAnsi"/>
          <w:szCs w:val="22"/>
          <w:shd w:val="clear" w:color="auto" w:fill="D9D9D9"/>
        </w:rPr>
      </w:pPr>
      <w:ins w:id="121" w:author="Liam Sykes" w:date="2022-03-21T11:41:00Z">
        <w:r w:rsidRPr="00860E67">
          <w:rPr>
            <w:rFonts w:asciiTheme="minorHAnsi" w:hAnsiTheme="minorHAnsi"/>
            <w:szCs w:val="22"/>
            <w:shd w:val="clear" w:color="auto" w:fill="D9D9D9"/>
          </w:rPr>
          <w:t>One (1) microwave</w:t>
        </w:r>
      </w:ins>
    </w:p>
    <w:p w14:paraId="55E791FC" w14:textId="77777777" w:rsidR="00860E67" w:rsidRPr="00860E67" w:rsidRDefault="00860E67" w:rsidP="00860E67">
      <w:pPr>
        <w:pStyle w:val="Heading4"/>
        <w:rPr>
          <w:ins w:id="122" w:author="Liam Sykes" w:date="2022-03-21T11:41:00Z"/>
          <w:rFonts w:asciiTheme="minorHAnsi" w:hAnsiTheme="minorHAnsi"/>
          <w:szCs w:val="22"/>
          <w:shd w:val="clear" w:color="auto" w:fill="D9D9D9"/>
        </w:rPr>
      </w:pPr>
      <w:ins w:id="123" w:author="Liam Sykes" w:date="2022-03-21T11:41:00Z">
        <w:r w:rsidRPr="00860E67">
          <w:rPr>
            <w:rFonts w:asciiTheme="minorHAnsi" w:hAnsiTheme="minorHAnsi"/>
            <w:szCs w:val="22"/>
            <w:shd w:val="clear" w:color="auto" w:fill="D9D9D9"/>
          </w:rPr>
          <w:t>One (1) white board</w:t>
        </w:r>
      </w:ins>
    </w:p>
    <w:p w14:paraId="0BE616FC" w14:textId="2FD85C72" w:rsidR="009E3FFF" w:rsidRPr="00DD4DDF" w:rsidDel="00860E67" w:rsidRDefault="00860E67" w:rsidP="00860E67">
      <w:pPr>
        <w:pStyle w:val="Heading4"/>
        <w:rPr>
          <w:del w:id="124" w:author="Liam Sykes" w:date="2022-03-21T11:41:00Z"/>
          <w:rFonts w:asciiTheme="minorHAnsi" w:hAnsiTheme="minorHAnsi"/>
          <w:szCs w:val="22"/>
        </w:rPr>
      </w:pPr>
      <w:ins w:id="125" w:author="Liam Sykes" w:date="2022-03-21T11:41:00Z">
        <w:r w:rsidRPr="00860E67">
          <w:rPr>
            <w:rFonts w:asciiTheme="minorHAnsi" w:hAnsiTheme="minorHAnsi"/>
            <w:szCs w:val="22"/>
            <w:shd w:val="clear" w:color="auto" w:fill="D9D9D9"/>
          </w:rPr>
          <w:t xml:space="preserve">One (1) working fire extinguisher(s) mounted next to each entrance. One (1) working smoke alarm(s) and one (1) working carbon monoxide detector(s). </w:t>
        </w:r>
      </w:ins>
      <w:del w:id="126" w:author="Liam Sykes" w:date="2022-03-21T11:41:00Z">
        <w:r w:rsidR="009E3FFF" w:rsidRPr="00DD4DDF" w:rsidDel="00860E67">
          <w:rPr>
            <w:rFonts w:asciiTheme="minorHAnsi" w:hAnsiTheme="minorHAnsi"/>
            <w:szCs w:val="22"/>
            <w:highlight w:val="yellow"/>
            <w:shd w:val="clear" w:color="auto" w:fill="D9D9D9"/>
          </w:rPr>
          <w:delText>[Provide detailed description for specific project]</w:delText>
        </w:r>
      </w:del>
    </w:p>
    <w:p w14:paraId="150C6777" w14:textId="77777777" w:rsidR="00CF0043" w:rsidRPr="00DD4DDF" w:rsidRDefault="00CF0043" w:rsidP="005240DE">
      <w:pPr>
        <w:pStyle w:val="Heading3"/>
        <w:rPr>
          <w:rFonts w:asciiTheme="minorHAnsi" w:hAnsiTheme="minorHAnsi"/>
          <w:szCs w:val="22"/>
        </w:rPr>
      </w:pPr>
      <w:r w:rsidRPr="00DD4DDF">
        <w:rPr>
          <w:rFonts w:asciiTheme="minorHAnsi" w:hAnsiTheme="minorHAnsi"/>
          <w:szCs w:val="22"/>
        </w:rPr>
        <w:t>Computer Hardware:</w:t>
      </w:r>
      <w:r w:rsidR="009E3FFF" w:rsidRPr="00DD4DDF">
        <w:rPr>
          <w:rFonts w:asciiTheme="minorHAnsi" w:hAnsiTheme="minorHAnsi"/>
          <w:szCs w:val="22"/>
        </w:rPr>
        <w:t xml:space="preserve"> </w:t>
      </w:r>
    </w:p>
    <w:p w14:paraId="2E3F9686" w14:textId="77777777" w:rsidR="006B7720" w:rsidRPr="006B7720" w:rsidRDefault="006B7720" w:rsidP="006B7720">
      <w:pPr>
        <w:pStyle w:val="Heading4"/>
        <w:rPr>
          <w:ins w:id="127" w:author="Liam Sykes" w:date="2022-03-21T11:42:00Z"/>
          <w:rFonts w:asciiTheme="minorHAnsi" w:hAnsiTheme="minorHAnsi"/>
          <w:szCs w:val="22"/>
          <w:shd w:val="clear" w:color="auto" w:fill="D9D9D9"/>
        </w:rPr>
      </w:pPr>
      <w:ins w:id="128" w:author="Liam Sykes" w:date="2022-03-21T11:42:00Z">
        <w:r w:rsidRPr="006B7720">
          <w:rPr>
            <w:rFonts w:asciiTheme="minorHAnsi" w:hAnsiTheme="minorHAnsi"/>
            <w:szCs w:val="22"/>
            <w:shd w:val="clear" w:color="auto" w:fill="D9D9D9"/>
          </w:rPr>
          <w:t>Supply one (1) LaserJet, All-in-one system complete with colour printing capabilities, fax, copying, and scanning functions, and 11” x 17” paper handling capability.</w:t>
        </w:r>
      </w:ins>
    </w:p>
    <w:p w14:paraId="17E9F043" w14:textId="587E5B5C" w:rsidR="00CF0043" w:rsidRPr="00DD4DDF" w:rsidDel="006B7720" w:rsidRDefault="006B7720" w:rsidP="006B7720">
      <w:pPr>
        <w:pStyle w:val="Heading4"/>
        <w:rPr>
          <w:del w:id="129" w:author="Liam Sykes" w:date="2022-03-21T11:42:00Z"/>
          <w:rFonts w:asciiTheme="minorHAnsi" w:hAnsiTheme="minorHAnsi"/>
          <w:szCs w:val="22"/>
        </w:rPr>
      </w:pPr>
      <w:ins w:id="130" w:author="Liam Sykes" w:date="2022-03-21T11:42:00Z">
        <w:r w:rsidRPr="006B7720">
          <w:rPr>
            <w:rFonts w:asciiTheme="minorHAnsi" w:hAnsiTheme="minorHAnsi"/>
            <w:szCs w:val="22"/>
            <w:shd w:val="clear" w:color="auto" w:fill="D9D9D9"/>
          </w:rPr>
          <w:t xml:space="preserve">One 24” LCD monitor complete with power and display port cables. </w:t>
        </w:r>
      </w:ins>
      <w:del w:id="131" w:author="Liam Sykes" w:date="2022-03-21T11:42:00Z">
        <w:r w:rsidR="009E3FFF" w:rsidRPr="00DD4DDF" w:rsidDel="006B7720">
          <w:rPr>
            <w:rFonts w:asciiTheme="minorHAnsi" w:hAnsiTheme="minorHAnsi"/>
            <w:szCs w:val="22"/>
            <w:highlight w:val="yellow"/>
            <w:shd w:val="clear" w:color="auto" w:fill="D9D9D9"/>
          </w:rPr>
          <w:delText>[Provide detailed description for specific project]</w:delText>
        </w:r>
      </w:del>
    </w:p>
    <w:p w14:paraId="04B2FE61" w14:textId="77777777" w:rsidR="00CF0043" w:rsidRPr="00DD4DDF" w:rsidRDefault="00CF0043" w:rsidP="005240DE">
      <w:pPr>
        <w:pStyle w:val="Heading3"/>
        <w:rPr>
          <w:rFonts w:asciiTheme="minorHAnsi" w:hAnsiTheme="minorHAnsi"/>
          <w:szCs w:val="22"/>
        </w:rPr>
      </w:pPr>
      <w:r w:rsidRPr="00DD4DDF">
        <w:rPr>
          <w:rFonts w:asciiTheme="minorHAnsi" w:hAnsiTheme="minorHAnsi"/>
          <w:szCs w:val="22"/>
        </w:rPr>
        <w:t>Computer Software, Latest Versions:</w:t>
      </w:r>
    </w:p>
    <w:p w14:paraId="26842AF3" w14:textId="77777777" w:rsidR="00C83EA0" w:rsidRPr="00C83EA0" w:rsidRDefault="00C83EA0" w:rsidP="00C83EA0">
      <w:pPr>
        <w:pStyle w:val="Heading4"/>
        <w:rPr>
          <w:ins w:id="132" w:author="Liam Sykes" w:date="2022-03-21T11:42:00Z"/>
          <w:rFonts w:asciiTheme="minorHAnsi" w:hAnsiTheme="minorHAnsi"/>
          <w:szCs w:val="22"/>
          <w:shd w:val="clear" w:color="auto" w:fill="D9D9D9"/>
        </w:rPr>
      </w:pPr>
      <w:ins w:id="133" w:author="Liam Sykes" w:date="2022-03-21T11:42:00Z">
        <w:r w:rsidRPr="00C83EA0">
          <w:rPr>
            <w:rFonts w:asciiTheme="minorHAnsi" w:hAnsiTheme="minorHAnsi"/>
            <w:szCs w:val="22"/>
            <w:shd w:val="clear" w:color="auto" w:fill="D9D9D9"/>
          </w:rPr>
          <w:lastRenderedPageBreak/>
          <w:t xml:space="preserve">Arrange and pay (including monthly rentals) for 4G LTE or better internet connection complete with required hardware and software for Consultant’s exclusive use. </w:t>
        </w:r>
      </w:ins>
    </w:p>
    <w:p w14:paraId="37706932" w14:textId="77777777" w:rsidR="00C83EA0" w:rsidRPr="00C83EA0" w:rsidRDefault="00C83EA0" w:rsidP="00C83EA0">
      <w:pPr>
        <w:pStyle w:val="Heading4"/>
        <w:rPr>
          <w:ins w:id="134" w:author="Liam Sykes" w:date="2022-03-21T11:42:00Z"/>
          <w:rFonts w:asciiTheme="minorHAnsi" w:hAnsiTheme="minorHAnsi"/>
          <w:szCs w:val="22"/>
          <w:shd w:val="clear" w:color="auto" w:fill="D9D9D9"/>
        </w:rPr>
      </w:pPr>
      <w:ins w:id="135" w:author="Liam Sykes" w:date="2022-03-21T11:42:00Z">
        <w:r w:rsidRPr="00C83EA0">
          <w:rPr>
            <w:rFonts w:asciiTheme="minorHAnsi" w:hAnsiTheme="minorHAnsi"/>
            <w:szCs w:val="22"/>
            <w:shd w:val="clear" w:color="auto" w:fill="D9D9D9"/>
          </w:rPr>
          <w:t xml:space="preserve">Provide maintenance for all equipment, printers, photocopiers, fax machines for the duration of the Contract. Provide all required paper, ink (black and colour) cartridges, toner, etc. for all machines. </w:t>
        </w:r>
      </w:ins>
    </w:p>
    <w:p w14:paraId="6E80707D" w14:textId="77777777" w:rsidR="00C83EA0" w:rsidRPr="00C83EA0" w:rsidRDefault="00C83EA0" w:rsidP="00C83EA0">
      <w:pPr>
        <w:pStyle w:val="Heading4"/>
        <w:rPr>
          <w:ins w:id="136" w:author="Liam Sykes" w:date="2022-03-21T11:42:00Z"/>
          <w:rFonts w:asciiTheme="minorHAnsi" w:hAnsiTheme="minorHAnsi"/>
          <w:szCs w:val="22"/>
          <w:shd w:val="clear" w:color="auto" w:fill="D9D9D9"/>
        </w:rPr>
      </w:pPr>
      <w:ins w:id="137" w:author="Liam Sykes" w:date="2022-03-21T11:42:00Z">
        <w:r w:rsidRPr="00C83EA0">
          <w:rPr>
            <w:rFonts w:asciiTheme="minorHAnsi" w:hAnsiTheme="minorHAnsi"/>
            <w:szCs w:val="22"/>
            <w:shd w:val="clear" w:color="auto" w:fill="D9D9D9"/>
          </w:rPr>
          <w:t>Use every reasonable precaution to protect the office against fire, theft, or other damage.</w:t>
        </w:r>
      </w:ins>
    </w:p>
    <w:p w14:paraId="506856A2" w14:textId="77777777" w:rsidR="00C83EA0" w:rsidRPr="00C83EA0" w:rsidRDefault="00C83EA0" w:rsidP="00C83EA0">
      <w:pPr>
        <w:pStyle w:val="Heading4"/>
        <w:rPr>
          <w:ins w:id="138" w:author="Liam Sykes" w:date="2022-03-21T11:42:00Z"/>
          <w:rFonts w:asciiTheme="minorHAnsi" w:hAnsiTheme="minorHAnsi"/>
          <w:szCs w:val="22"/>
          <w:shd w:val="clear" w:color="auto" w:fill="D9D9D9"/>
        </w:rPr>
      </w:pPr>
      <w:ins w:id="139" w:author="Liam Sykes" w:date="2022-03-21T11:42:00Z">
        <w:r w:rsidRPr="00C83EA0">
          <w:rPr>
            <w:rFonts w:asciiTheme="minorHAnsi" w:hAnsiTheme="minorHAnsi"/>
            <w:szCs w:val="22"/>
            <w:shd w:val="clear" w:color="auto" w:fill="D9D9D9"/>
          </w:rPr>
          <w:t xml:space="preserve">Indemnify the Region and its agents against loss by fire, theft or injury to the offices or their contents. </w:t>
        </w:r>
      </w:ins>
    </w:p>
    <w:p w14:paraId="61D58004" w14:textId="7CFA39B1" w:rsidR="009E3FFF" w:rsidRPr="00DD4DDF" w:rsidDel="00C83EA0" w:rsidRDefault="009E3FFF" w:rsidP="004006AA">
      <w:pPr>
        <w:pStyle w:val="Heading4"/>
        <w:rPr>
          <w:del w:id="140" w:author="Liam Sykes" w:date="2022-03-21T11:42:00Z"/>
          <w:rFonts w:asciiTheme="minorHAnsi" w:hAnsiTheme="minorHAnsi"/>
          <w:szCs w:val="22"/>
        </w:rPr>
      </w:pPr>
      <w:del w:id="141" w:author="Liam Sykes" w:date="2022-03-21T11:42:00Z">
        <w:r w:rsidRPr="00DD4DDF" w:rsidDel="00C83EA0">
          <w:rPr>
            <w:rFonts w:asciiTheme="minorHAnsi" w:hAnsiTheme="minorHAnsi"/>
            <w:szCs w:val="22"/>
            <w:highlight w:val="yellow"/>
            <w:shd w:val="clear" w:color="auto" w:fill="D9D9D9"/>
          </w:rPr>
          <w:delText>[Provide detailed description for specific project]</w:delText>
        </w:r>
      </w:del>
    </w:p>
    <w:p w14:paraId="61F46D60" w14:textId="77777777" w:rsidR="009E3FFF" w:rsidRPr="00DD4DDF" w:rsidRDefault="009E3FFF" w:rsidP="004006AA">
      <w:pPr>
        <w:pStyle w:val="Heading1"/>
        <w:rPr>
          <w:rFonts w:asciiTheme="minorHAnsi" w:hAnsiTheme="minorHAnsi"/>
          <w:szCs w:val="22"/>
        </w:rPr>
      </w:pPr>
      <w:r w:rsidRPr="00DD4DDF">
        <w:rPr>
          <w:rFonts w:asciiTheme="minorHAnsi" w:hAnsiTheme="minorHAnsi"/>
          <w:szCs w:val="22"/>
        </w:rPr>
        <w:t>EXECUTION</w:t>
      </w:r>
    </w:p>
    <w:p w14:paraId="7914F57B" w14:textId="77777777" w:rsidR="009E3FFF" w:rsidRPr="00DD4DDF" w:rsidRDefault="00B82C9A" w:rsidP="004006AA">
      <w:pPr>
        <w:pStyle w:val="Heading2"/>
        <w:rPr>
          <w:rFonts w:asciiTheme="minorHAnsi" w:hAnsiTheme="minorHAnsi"/>
          <w:szCs w:val="22"/>
        </w:rPr>
      </w:pPr>
      <w:r w:rsidRPr="00DD4DDF">
        <w:rPr>
          <w:rFonts w:asciiTheme="minorHAnsi" w:hAnsiTheme="minorHAnsi"/>
          <w:szCs w:val="22"/>
        </w:rPr>
        <w:t>Consultant’s</w:t>
      </w:r>
      <w:r w:rsidR="00B34158" w:rsidRPr="00DD4DDF">
        <w:rPr>
          <w:rFonts w:asciiTheme="minorHAnsi" w:hAnsiTheme="minorHAnsi"/>
          <w:szCs w:val="22"/>
        </w:rPr>
        <w:t xml:space="preserve"> </w:t>
      </w:r>
      <w:r w:rsidR="009E3FFF" w:rsidRPr="00DD4DDF">
        <w:rPr>
          <w:rFonts w:asciiTheme="minorHAnsi" w:hAnsiTheme="minorHAnsi"/>
          <w:szCs w:val="22"/>
        </w:rPr>
        <w:t>Field Office</w:t>
      </w:r>
    </w:p>
    <w:p w14:paraId="341A6852" w14:textId="77777777" w:rsidR="003E32E3" w:rsidRPr="00DD4DDF" w:rsidRDefault="003E32E3" w:rsidP="005240DE">
      <w:pPr>
        <w:pStyle w:val="Heading3"/>
        <w:rPr>
          <w:rFonts w:asciiTheme="minorHAnsi" w:hAnsiTheme="minorHAnsi"/>
          <w:szCs w:val="22"/>
        </w:rPr>
      </w:pPr>
      <w:r w:rsidRPr="00DD4DDF">
        <w:rPr>
          <w:rFonts w:asciiTheme="minorHAnsi" w:hAnsiTheme="minorHAnsi"/>
          <w:szCs w:val="22"/>
        </w:rPr>
        <w:t xml:space="preserve">Within the Contractor’s Site offices, the Contractor shall provide a field office for the exclusive use of the Region and the Consultant. </w:t>
      </w:r>
    </w:p>
    <w:p w14:paraId="7420D632" w14:textId="77777777" w:rsidR="003E32E3" w:rsidRPr="00DD4DDF" w:rsidRDefault="003E32E3" w:rsidP="000C26FF">
      <w:pPr>
        <w:pStyle w:val="Heading3"/>
        <w:rPr>
          <w:rFonts w:asciiTheme="minorHAnsi" w:hAnsiTheme="minorHAnsi"/>
          <w:szCs w:val="22"/>
        </w:rPr>
      </w:pPr>
      <w:r w:rsidRPr="00DD4DDF">
        <w:rPr>
          <w:rFonts w:asciiTheme="minorHAnsi" w:hAnsiTheme="minorHAnsi"/>
          <w:szCs w:val="22"/>
        </w:rPr>
        <w:t>Communication Services:</w:t>
      </w:r>
    </w:p>
    <w:p w14:paraId="2AC63626" w14:textId="77777777" w:rsidR="003E32E3" w:rsidRPr="00DD4DDF" w:rsidRDefault="003E32E3" w:rsidP="004006AA">
      <w:pPr>
        <w:pStyle w:val="Heading4"/>
        <w:rPr>
          <w:rFonts w:asciiTheme="minorHAnsi" w:hAnsiTheme="minorHAnsi"/>
          <w:szCs w:val="22"/>
        </w:rPr>
      </w:pPr>
      <w:r w:rsidRPr="00DD4DDF">
        <w:rPr>
          <w:rFonts w:asciiTheme="minorHAnsi" w:hAnsiTheme="minorHAnsi"/>
          <w:szCs w:val="22"/>
        </w:rPr>
        <w:t xml:space="preserve">The Contractor shall provide a telephone line with </w:t>
      </w:r>
      <w:proofErr w:type="gramStart"/>
      <w:r w:rsidRPr="00DD4DDF">
        <w:rPr>
          <w:rFonts w:asciiTheme="minorHAnsi" w:hAnsiTheme="minorHAnsi"/>
          <w:szCs w:val="22"/>
        </w:rPr>
        <w:t>high speed</w:t>
      </w:r>
      <w:proofErr w:type="gramEnd"/>
      <w:r w:rsidRPr="00DD4DDF">
        <w:rPr>
          <w:rFonts w:asciiTheme="minorHAnsi" w:hAnsiTheme="minorHAnsi"/>
          <w:szCs w:val="22"/>
        </w:rPr>
        <w:t xml:space="preserve"> internet access for use by the Region and the Consultant. </w:t>
      </w:r>
    </w:p>
    <w:p w14:paraId="11181E8F" w14:textId="56680E75" w:rsidR="003E32E3" w:rsidRDefault="003E32E3" w:rsidP="005240DE">
      <w:pPr>
        <w:pStyle w:val="Heading3"/>
        <w:rPr>
          <w:ins w:id="142" w:author="Liam Sykes" w:date="2022-03-21T11:43:00Z"/>
          <w:rFonts w:asciiTheme="minorHAnsi" w:hAnsiTheme="minorHAnsi"/>
          <w:szCs w:val="22"/>
        </w:rPr>
      </w:pPr>
      <w:r w:rsidRPr="00DD4DDF">
        <w:rPr>
          <w:rFonts w:asciiTheme="minorHAnsi" w:hAnsiTheme="minorHAnsi"/>
          <w:szCs w:val="22"/>
        </w:rPr>
        <w:t>The Contractor shall maintain the Consultant’s field office in good repair and appearance, and provide daily cleaning service and replenishment, as required, of paper towels, paper cups, hand soap,</w:t>
      </w:r>
      <w:ins w:id="143" w:author="Liam Sykes" w:date="2022-03-21T11:43:00Z">
        <w:r w:rsidR="00502737">
          <w:rPr>
            <w:rFonts w:asciiTheme="minorHAnsi" w:hAnsiTheme="minorHAnsi"/>
            <w:szCs w:val="22"/>
          </w:rPr>
          <w:t xml:space="preserve"> hand sanitizer,</w:t>
        </w:r>
      </w:ins>
      <w:r w:rsidRPr="00DD4DDF">
        <w:rPr>
          <w:rFonts w:asciiTheme="minorHAnsi" w:hAnsiTheme="minorHAnsi"/>
          <w:szCs w:val="22"/>
        </w:rPr>
        <w:t xml:space="preserve"> toilet paper, first-aid kit supplies, and bottled water.</w:t>
      </w:r>
    </w:p>
    <w:p w14:paraId="70FF83E1" w14:textId="68F94784" w:rsidR="00502737" w:rsidRPr="00277927" w:rsidRDefault="00502737" w:rsidP="00277927">
      <w:pPr>
        <w:pStyle w:val="Heading3"/>
        <w:rPr>
          <w:rFonts w:asciiTheme="minorHAnsi" w:hAnsiTheme="minorHAnsi"/>
          <w:szCs w:val="22"/>
        </w:rPr>
      </w:pPr>
      <w:ins w:id="144" w:author="Liam Sykes" w:date="2022-03-21T11:43:00Z">
        <w:r>
          <w:rPr>
            <w:rFonts w:asciiTheme="minorHAnsi" w:hAnsiTheme="minorHAnsi"/>
            <w:szCs w:val="22"/>
          </w:rPr>
          <w:t xml:space="preserve">First-Aid supplies </w:t>
        </w:r>
        <w:r w:rsidR="00277927" w:rsidRPr="00277927">
          <w:rPr>
            <w:rFonts w:asciiTheme="minorHAnsi" w:hAnsiTheme="minorHAnsi"/>
            <w:szCs w:val="22"/>
          </w:rPr>
          <w:t xml:space="preserve">to </w:t>
        </w:r>
        <w:proofErr w:type="gramStart"/>
        <w:r w:rsidR="00277927" w:rsidRPr="00277927">
          <w:rPr>
            <w:rFonts w:asciiTheme="minorHAnsi" w:hAnsiTheme="minorHAnsi"/>
            <w:szCs w:val="22"/>
          </w:rPr>
          <w:t>be readily accessible at all times</w:t>
        </w:r>
        <w:proofErr w:type="gramEnd"/>
        <w:r w:rsidR="00277927" w:rsidRPr="00277927">
          <w:rPr>
            <w:rFonts w:asciiTheme="minorHAnsi" w:hAnsiTheme="minorHAnsi"/>
            <w:szCs w:val="22"/>
          </w:rPr>
          <w:t xml:space="preserve"> to Contractor's employees and Consultant. Facilities and staffing to be in accordance with the Industrial First Aid Regulations of the Workplace Safety and Insurance Board and OSHA regulations.</w:t>
        </w:r>
      </w:ins>
    </w:p>
    <w:p w14:paraId="655903C0" w14:textId="7C6A77AC" w:rsidR="003E32E3" w:rsidRPr="00DD4DDF" w:rsidRDefault="003E32E3" w:rsidP="000C26FF">
      <w:pPr>
        <w:pStyle w:val="Heading3"/>
        <w:rPr>
          <w:rFonts w:asciiTheme="minorHAnsi" w:hAnsiTheme="minorHAnsi"/>
          <w:szCs w:val="22"/>
        </w:rPr>
      </w:pPr>
      <w:r w:rsidRPr="00DD4DDF">
        <w:rPr>
          <w:rFonts w:asciiTheme="minorHAnsi" w:hAnsiTheme="minorHAnsi"/>
          <w:szCs w:val="22"/>
        </w:rPr>
        <w:t xml:space="preserve">Replenish, as needed, </w:t>
      </w:r>
      <w:ins w:id="145" w:author="Liam Sykes" w:date="2022-03-21T11:44:00Z">
        <w:r w:rsidR="00277927">
          <w:rPr>
            <w:rFonts w:asciiTheme="minorHAnsi" w:hAnsiTheme="minorHAnsi"/>
            <w:szCs w:val="22"/>
          </w:rPr>
          <w:t xml:space="preserve">printer </w:t>
        </w:r>
      </w:ins>
      <w:del w:id="146" w:author="Liam Sykes" w:date="2022-03-21T11:44:00Z">
        <w:r w:rsidRPr="00DD4DDF" w:rsidDel="00277927">
          <w:rPr>
            <w:rFonts w:asciiTheme="minorHAnsi" w:hAnsiTheme="minorHAnsi"/>
            <w:szCs w:val="22"/>
          </w:rPr>
          <w:delText xml:space="preserve">facsimile </w:delText>
        </w:r>
      </w:del>
      <w:r w:rsidRPr="00DD4DDF">
        <w:rPr>
          <w:rFonts w:asciiTheme="minorHAnsi" w:hAnsiTheme="minorHAnsi"/>
          <w:szCs w:val="22"/>
        </w:rPr>
        <w:t>paper, computer paper, printer toner, and computer DVDs.</w:t>
      </w:r>
    </w:p>
    <w:p w14:paraId="22F1D89C" w14:textId="0E9C63A7" w:rsidR="003E32E3" w:rsidRPr="00DD4DDF" w:rsidRDefault="003E32E3">
      <w:pPr>
        <w:pStyle w:val="Heading3"/>
        <w:rPr>
          <w:rFonts w:asciiTheme="minorHAnsi" w:hAnsiTheme="minorHAnsi"/>
          <w:szCs w:val="22"/>
        </w:rPr>
      </w:pPr>
      <w:r w:rsidRPr="00DD4DDF">
        <w:rPr>
          <w:rFonts w:asciiTheme="minorHAnsi" w:hAnsiTheme="minorHAnsi"/>
          <w:szCs w:val="22"/>
        </w:rPr>
        <w:t>Provide a gravel parking area outside the office suitable for four vehicles for the exclusive use of the Region and the Consultant. Maintain the parking area during the Contract and arrange for the removal of snow during winter months</w:t>
      </w:r>
      <w:r w:rsidR="00216B0D">
        <w:rPr>
          <w:rFonts w:asciiTheme="minorHAnsi" w:hAnsiTheme="minorHAnsi"/>
          <w:szCs w:val="22"/>
        </w:rPr>
        <w:t xml:space="preserve"> in accordance with Section 01741 – Site Maintenance</w:t>
      </w:r>
      <w:r w:rsidRPr="00DD4DDF">
        <w:rPr>
          <w:rFonts w:asciiTheme="minorHAnsi" w:hAnsiTheme="minorHAnsi"/>
          <w:szCs w:val="22"/>
        </w:rPr>
        <w:t>.</w:t>
      </w:r>
    </w:p>
    <w:p w14:paraId="77F32ECA" w14:textId="77777777" w:rsidR="009E3FFF" w:rsidRPr="00DD4DDF" w:rsidRDefault="009E3FFF" w:rsidP="004006AA">
      <w:pPr>
        <w:pStyle w:val="Heading2"/>
        <w:rPr>
          <w:rFonts w:asciiTheme="minorHAnsi" w:hAnsiTheme="minorHAnsi"/>
          <w:szCs w:val="22"/>
        </w:rPr>
      </w:pPr>
      <w:r w:rsidRPr="00DD4DDF">
        <w:rPr>
          <w:rFonts w:asciiTheme="minorHAnsi" w:hAnsiTheme="minorHAnsi"/>
          <w:szCs w:val="22"/>
        </w:rPr>
        <w:t>Temporary</w:t>
      </w:r>
      <w:r w:rsidR="004F5945" w:rsidRPr="00DD4DDF">
        <w:rPr>
          <w:rFonts w:asciiTheme="minorHAnsi" w:hAnsiTheme="minorHAnsi"/>
          <w:szCs w:val="22"/>
        </w:rPr>
        <w:t xml:space="preserve"> </w:t>
      </w:r>
      <w:r w:rsidRPr="00DD4DDF">
        <w:rPr>
          <w:rFonts w:asciiTheme="minorHAnsi" w:hAnsiTheme="minorHAnsi"/>
          <w:szCs w:val="22"/>
        </w:rPr>
        <w:t>Utilities</w:t>
      </w:r>
    </w:p>
    <w:p w14:paraId="4757009B" w14:textId="77777777" w:rsidR="00CF0043" w:rsidRPr="00DD4DDF" w:rsidRDefault="00CF0043" w:rsidP="005240DE">
      <w:pPr>
        <w:pStyle w:val="Heading3"/>
        <w:rPr>
          <w:rFonts w:asciiTheme="minorHAnsi" w:hAnsiTheme="minorHAnsi"/>
          <w:szCs w:val="22"/>
        </w:rPr>
      </w:pPr>
      <w:r w:rsidRPr="00DD4DDF">
        <w:rPr>
          <w:rFonts w:asciiTheme="minorHAnsi" w:hAnsiTheme="minorHAnsi"/>
          <w:szCs w:val="22"/>
        </w:rPr>
        <w:t>Power:</w:t>
      </w:r>
    </w:p>
    <w:p w14:paraId="6FBF127F" w14:textId="77777777" w:rsidR="00CF0043" w:rsidRPr="00DD4DDF" w:rsidRDefault="00CF0043" w:rsidP="2D1324A5">
      <w:pPr>
        <w:pStyle w:val="Heading4"/>
        <w:rPr>
          <w:rFonts w:asciiTheme="minorHAnsi" w:hAnsiTheme="minorHAnsi"/>
        </w:rPr>
      </w:pPr>
      <w:commentRangeStart w:id="147"/>
      <w:commentRangeStart w:id="148"/>
      <w:commentRangeStart w:id="149"/>
      <w:commentRangeStart w:id="150"/>
      <w:r w:rsidRPr="2D1324A5">
        <w:rPr>
          <w:rFonts w:asciiTheme="minorHAnsi" w:hAnsiTheme="minorHAnsi"/>
        </w:rPr>
        <w:t xml:space="preserve">No electric power is available at the </w:t>
      </w:r>
      <w:r w:rsidR="00B82C9A" w:rsidRPr="2D1324A5">
        <w:rPr>
          <w:rFonts w:asciiTheme="minorHAnsi" w:hAnsiTheme="minorHAnsi"/>
        </w:rPr>
        <w:t>S</w:t>
      </w:r>
      <w:r w:rsidRPr="2D1324A5">
        <w:rPr>
          <w:rFonts w:asciiTheme="minorHAnsi" w:hAnsiTheme="minorHAnsi"/>
        </w:rPr>
        <w:t xml:space="preserve">ite. </w:t>
      </w:r>
      <w:r w:rsidR="00B82C9A" w:rsidRPr="2D1324A5">
        <w:rPr>
          <w:rFonts w:asciiTheme="minorHAnsi" w:hAnsiTheme="minorHAnsi"/>
        </w:rPr>
        <w:t xml:space="preserve"> The Contractor shall </w:t>
      </w:r>
      <w:proofErr w:type="gramStart"/>
      <w:r w:rsidR="00B82C9A" w:rsidRPr="2D1324A5">
        <w:rPr>
          <w:rFonts w:asciiTheme="minorHAnsi" w:hAnsiTheme="minorHAnsi"/>
        </w:rPr>
        <w:t>m</w:t>
      </w:r>
      <w:r w:rsidRPr="2D1324A5">
        <w:rPr>
          <w:rFonts w:asciiTheme="minorHAnsi" w:hAnsiTheme="minorHAnsi"/>
        </w:rPr>
        <w:t>ake arrangements</w:t>
      </w:r>
      <w:proofErr w:type="gramEnd"/>
      <w:r w:rsidRPr="2D1324A5">
        <w:rPr>
          <w:rFonts w:asciiTheme="minorHAnsi" w:hAnsiTheme="minorHAnsi"/>
        </w:rPr>
        <w:t xml:space="preserve"> to obtain and pay for electrical power used until final payment and acceptance by </w:t>
      </w:r>
      <w:r w:rsidR="00B82C9A" w:rsidRPr="2D1324A5">
        <w:rPr>
          <w:rFonts w:asciiTheme="minorHAnsi" w:hAnsiTheme="minorHAnsi"/>
        </w:rPr>
        <w:t xml:space="preserve">the </w:t>
      </w:r>
      <w:r w:rsidR="001A09DD" w:rsidRPr="2D1324A5">
        <w:rPr>
          <w:rFonts w:asciiTheme="minorHAnsi" w:hAnsiTheme="minorHAnsi"/>
        </w:rPr>
        <w:t>Region</w:t>
      </w:r>
      <w:r w:rsidRPr="2D1324A5">
        <w:rPr>
          <w:rFonts w:asciiTheme="minorHAnsi" w:hAnsiTheme="minorHAnsi"/>
        </w:rPr>
        <w:t xml:space="preserve">, unless otherwise recommended by </w:t>
      </w:r>
      <w:r w:rsidR="00B82C9A" w:rsidRPr="2D1324A5">
        <w:rPr>
          <w:rFonts w:asciiTheme="minorHAnsi" w:hAnsiTheme="minorHAnsi"/>
        </w:rPr>
        <w:t xml:space="preserve">the Consultant upon </w:t>
      </w:r>
      <w:r w:rsidRPr="2D1324A5">
        <w:rPr>
          <w:rFonts w:asciiTheme="minorHAnsi" w:hAnsiTheme="minorHAnsi"/>
        </w:rPr>
        <w:t>Substantial Performance</w:t>
      </w:r>
      <w:r w:rsidR="00B82C9A" w:rsidRPr="2D1324A5">
        <w:rPr>
          <w:rFonts w:asciiTheme="minorHAnsi" w:hAnsiTheme="minorHAnsi"/>
        </w:rPr>
        <w:t xml:space="preserve"> of the Work</w:t>
      </w:r>
      <w:r w:rsidRPr="2D1324A5">
        <w:rPr>
          <w:rFonts w:asciiTheme="minorHAnsi" w:hAnsiTheme="minorHAnsi"/>
        </w:rPr>
        <w:t>.</w:t>
      </w:r>
    </w:p>
    <w:p w14:paraId="10358A53" w14:textId="7B88E2CA" w:rsidR="00CF0043" w:rsidRPr="00DD4DDF" w:rsidRDefault="00CF0043" w:rsidP="2D1324A5">
      <w:pPr>
        <w:pStyle w:val="Heading4"/>
        <w:rPr>
          <w:rFonts w:asciiTheme="minorHAnsi" w:hAnsiTheme="minorHAnsi"/>
        </w:rPr>
      </w:pPr>
      <w:r w:rsidRPr="2D1324A5">
        <w:rPr>
          <w:rFonts w:asciiTheme="minorHAnsi" w:hAnsiTheme="minorHAnsi"/>
        </w:rPr>
        <w:t>Electric power will be available from</w:t>
      </w:r>
      <w:r w:rsidR="001E657E" w:rsidRPr="2D1324A5">
        <w:rPr>
          <w:rFonts w:asciiTheme="minorHAnsi" w:hAnsiTheme="minorHAnsi"/>
        </w:rPr>
        <w:t xml:space="preserve"> the L</w:t>
      </w:r>
      <w:r w:rsidR="00DD4DDF" w:rsidRPr="2D1324A5">
        <w:rPr>
          <w:rFonts w:asciiTheme="minorHAnsi" w:hAnsiTheme="minorHAnsi"/>
        </w:rPr>
        <w:t xml:space="preserve">ocal </w:t>
      </w:r>
      <w:r w:rsidR="001E657E" w:rsidRPr="2D1324A5">
        <w:rPr>
          <w:rFonts w:asciiTheme="minorHAnsi" w:hAnsiTheme="minorHAnsi"/>
        </w:rPr>
        <w:t>D</w:t>
      </w:r>
      <w:r w:rsidR="00DD4DDF" w:rsidRPr="2D1324A5">
        <w:rPr>
          <w:rFonts w:asciiTheme="minorHAnsi" w:hAnsiTheme="minorHAnsi"/>
        </w:rPr>
        <w:t xml:space="preserve">istribution </w:t>
      </w:r>
      <w:r w:rsidR="001E657E" w:rsidRPr="2D1324A5">
        <w:rPr>
          <w:rFonts w:asciiTheme="minorHAnsi" w:hAnsiTheme="minorHAnsi"/>
        </w:rPr>
        <w:t>C</w:t>
      </w:r>
      <w:r w:rsidR="00DD4DDF" w:rsidRPr="2D1324A5">
        <w:rPr>
          <w:rFonts w:asciiTheme="minorHAnsi" w:hAnsiTheme="minorHAnsi"/>
        </w:rPr>
        <w:t>ompany (LDC)</w:t>
      </w:r>
      <w:r w:rsidR="009E3FFF" w:rsidRPr="2D1324A5">
        <w:rPr>
          <w:rFonts w:asciiTheme="minorHAnsi" w:hAnsiTheme="minorHAnsi"/>
        </w:rPr>
        <w:t xml:space="preserve"> </w:t>
      </w:r>
      <w:del w:id="151" w:author="Liam Sykes" w:date="2022-03-21T11:44:00Z">
        <w:r w:rsidRPr="2D1324A5" w:rsidDel="009E3FFF">
          <w:rPr>
            <w:rFonts w:asciiTheme="minorHAnsi" w:hAnsiTheme="minorHAnsi"/>
            <w:highlight w:val="yellow"/>
          </w:rPr>
          <w:delText>[              ]</w:delText>
        </w:r>
        <w:r w:rsidRPr="2D1324A5" w:rsidDel="00CF0043">
          <w:rPr>
            <w:rFonts w:asciiTheme="minorHAnsi" w:hAnsiTheme="minorHAnsi"/>
          </w:rPr>
          <w:delText>.</w:delText>
        </w:r>
      </w:del>
      <w:ins w:id="152" w:author="Liam Sykes" w:date="2022-03-21T11:44:00Z">
        <w:r w:rsidR="00BF15ED" w:rsidRPr="2D1324A5">
          <w:rPr>
            <w:rFonts w:asciiTheme="minorHAnsi" w:hAnsiTheme="minorHAnsi"/>
          </w:rPr>
          <w:t>Alectra Utilities.</w:t>
        </w:r>
      </w:ins>
      <w:r w:rsidRPr="2D1324A5">
        <w:rPr>
          <w:rFonts w:asciiTheme="minorHAnsi" w:hAnsiTheme="minorHAnsi"/>
        </w:rPr>
        <w:t xml:space="preserve"> </w:t>
      </w:r>
      <w:r w:rsidR="00874F6B" w:rsidRPr="2D1324A5">
        <w:rPr>
          <w:rFonts w:asciiTheme="minorHAnsi" w:hAnsiTheme="minorHAnsi"/>
        </w:rPr>
        <w:t>The Contractor shall d</w:t>
      </w:r>
      <w:r w:rsidRPr="2D1324A5">
        <w:rPr>
          <w:rFonts w:asciiTheme="minorHAnsi" w:hAnsiTheme="minorHAnsi"/>
        </w:rPr>
        <w:t xml:space="preserve">etermine </w:t>
      </w:r>
      <w:r w:rsidR="00B82C9A" w:rsidRPr="2D1324A5">
        <w:rPr>
          <w:rFonts w:asciiTheme="minorHAnsi" w:hAnsiTheme="minorHAnsi"/>
        </w:rPr>
        <w:t xml:space="preserve">the </w:t>
      </w:r>
      <w:r w:rsidRPr="2D1324A5">
        <w:rPr>
          <w:rFonts w:asciiTheme="minorHAnsi" w:hAnsiTheme="minorHAnsi"/>
        </w:rPr>
        <w:t xml:space="preserve">type and amount </w:t>
      </w:r>
      <w:r w:rsidR="00B82C9A" w:rsidRPr="2D1324A5">
        <w:rPr>
          <w:rFonts w:asciiTheme="minorHAnsi" w:hAnsiTheme="minorHAnsi"/>
        </w:rPr>
        <w:t xml:space="preserve">of electric power </w:t>
      </w:r>
      <w:r w:rsidRPr="2D1324A5">
        <w:rPr>
          <w:rFonts w:asciiTheme="minorHAnsi" w:hAnsiTheme="minorHAnsi"/>
        </w:rPr>
        <w:t xml:space="preserve">required and </w:t>
      </w:r>
      <w:proofErr w:type="gramStart"/>
      <w:r w:rsidRPr="2D1324A5">
        <w:rPr>
          <w:rFonts w:asciiTheme="minorHAnsi" w:hAnsiTheme="minorHAnsi"/>
        </w:rPr>
        <w:t>make arrangements</w:t>
      </w:r>
      <w:proofErr w:type="gramEnd"/>
      <w:r w:rsidRPr="2D1324A5">
        <w:rPr>
          <w:rFonts w:asciiTheme="minorHAnsi" w:hAnsiTheme="minorHAnsi"/>
        </w:rPr>
        <w:t xml:space="preserve"> for obtaining temporary electric power service, metering equipment, and pay all costs for the electric power used during </w:t>
      </w:r>
      <w:r w:rsidR="00B82C9A" w:rsidRPr="2D1324A5">
        <w:rPr>
          <w:rFonts w:asciiTheme="minorHAnsi" w:hAnsiTheme="minorHAnsi"/>
        </w:rPr>
        <w:t>the C</w:t>
      </w:r>
      <w:r w:rsidRPr="2D1324A5">
        <w:rPr>
          <w:rFonts w:asciiTheme="minorHAnsi" w:hAnsiTheme="minorHAnsi"/>
        </w:rPr>
        <w:t xml:space="preserve">ontract period, except for </w:t>
      </w:r>
      <w:r w:rsidR="00B82C9A" w:rsidRPr="2D1324A5">
        <w:rPr>
          <w:rFonts w:asciiTheme="minorHAnsi" w:hAnsiTheme="minorHAnsi"/>
        </w:rPr>
        <w:t xml:space="preserve">those </w:t>
      </w:r>
      <w:r w:rsidRPr="2D1324A5">
        <w:rPr>
          <w:rFonts w:asciiTheme="minorHAnsi" w:hAnsiTheme="minorHAnsi"/>
        </w:rPr>
        <w:t xml:space="preserve">portions of the Work </w:t>
      </w:r>
      <w:r w:rsidR="00B82C9A" w:rsidRPr="2D1324A5">
        <w:rPr>
          <w:rFonts w:asciiTheme="minorHAnsi" w:hAnsiTheme="minorHAnsi"/>
        </w:rPr>
        <w:t xml:space="preserve">which may be </w:t>
      </w:r>
      <w:r w:rsidRPr="2D1324A5">
        <w:rPr>
          <w:rFonts w:asciiTheme="minorHAnsi" w:hAnsiTheme="minorHAnsi"/>
        </w:rPr>
        <w:t xml:space="preserve">designated in writing by </w:t>
      </w:r>
      <w:r w:rsidR="00B82C9A" w:rsidRPr="2D1324A5">
        <w:rPr>
          <w:rFonts w:asciiTheme="minorHAnsi" w:hAnsiTheme="minorHAnsi"/>
        </w:rPr>
        <w:t xml:space="preserve">the Consultant </w:t>
      </w:r>
      <w:r w:rsidRPr="2D1324A5">
        <w:rPr>
          <w:rFonts w:asciiTheme="minorHAnsi" w:hAnsiTheme="minorHAnsi"/>
        </w:rPr>
        <w:t>as substantially performed.</w:t>
      </w:r>
      <w:commentRangeEnd w:id="147"/>
      <w:r w:rsidR="007539A2">
        <w:rPr>
          <w:rStyle w:val="CommentReference"/>
          <w:szCs w:val="22"/>
        </w:rPr>
        <w:commentReference w:id="147"/>
      </w:r>
      <w:commentRangeEnd w:id="148"/>
      <w:r>
        <w:rPr>
          <w:rStyle w:val="CommentReference"/>
        </w:rPr>
        <w:commentReference w:id="148"/>
      </w:r>
      <w:commentRangeEnd w:id="149"/>
      <w:r w:rsidR="005F5C79">
        <w:rPr>
          <w:rStyle w:val="CommentReference"/>
          <w:szCs w:val="22"/>
        </w:rPr>
        <w:commentReference w:id="149"/>
      </w:r>
      <w:commentRangeEnd w:id="150"/>
      <w:r w:rsidR="00285E0B">
        <w:rPr>
          <w:rStyle w:val="CommentReference"/>
          <w:szCs w:val="22"/>
        </w:rPr>
        <w:commentReference w:id="150"/>
      </w:r>
    </w:p>
    <w:p w14:paraId="7108531D" w14:textId="77777777" w:rsidR="001C6B8E" w:rsidRPr="00DD4DDF" w:rsidRDefault="00874F6B" w:rsidP="004006AA">
      <w:pPr>
        <w:pStyle w:val="Heading4"/>
        <w:rPr>
          <w:rFonts w:asciiTheme="minorHAnsi" w:hAnsiTheme="minorHAnsi"/>
          <w:szCs w:val="22"/>
        </w:rPr>
      </w:pPr>
      <w:r w:rsidRPr="00DD4DDF">
        <w:rPr>
          <w:rFonts w:asciiTheme="minorHAnsi" w:hAnsiTheme="minorHAnsi"/>
          <w:szCs w:val="22"/>
        </w:rPr>
        <w:t>The Contractor shall p</w:t>
      </w:r>
      <w:r w:rsidR="001C6B8E" w:rsidRPr="00DD4DDF">
        <w:rPr>
          <w:rFonts w:asciiTheme="minorHAnsi" w:hAnsiTheme="minorHAnsi"/>
          <w:szCs w:val="22"/>
        </w:rPr>
        <w:t>rovide and pay for temporary power during constructing for temporary lighting, heating, site construction trailers and operating of power tools in accordance with governing regulations and the Canadian Electrical Code, latest edition.</w:t>
      </w:r>
    </w:p>
    <w:p w14:paraId="67696BE1" w14:textId="4419D498" w:rsidR="001C6B8E" w:rsidRPr="00DD4DDF" w:rsidRDefault="00874F6B" w:rsidP="004006AA">
      <w:pPr>
        <w:pStyle w:val="Heading4"/>
        <w:rPr>
          <w:rFonts w:asciiTheme="minorHAnsi" w:hAnsiTheme="minorHAnsi"/>
          <w:szCs w:val="22"/>
        </w:rPr>
      </w:pPr>
      <w:r w:rsidRPr="00DD4DDF">
        <w:rPr>
          <w:rFonts w:asciiTheme="minorHAnsi" w:hAnsiTheme="minorHAnsi"/>
          <w:szCs w:val="22"/>
        </w:rPr>
        <w:lastRenderedPageBreak/>
        <w:t>The Contractor shall a</w:t>
      </w:r>
      <w:r w:rsidR="001C6B8E" w:rsidRPr="00DD4DDF">
        <w:rPr>
          <w:rFonts w:asciiTheme="minorHAnsi" w:hAnsiTheme="minorHAnsi"/>
          <w:szCs w:val="22"/>
        </w:rPr>
        <w:t>rran</w:t>
      </w:r>
      <w:r w:rsidR="00DD4DDF">
        <w:rPr>
          <w:rFonts w:asciiTheme="minorHAnsi" w:hAnsiTheme="minorHAnsi"/>
          <w:szCs w:val="22"/>
        </w:rPr>
        <w:t>ge for connection with the LDC and p</w:t>
      </w:r>
      <w:r w:rsidR="001C6B8E" w:rsidRPr="00DD4DDF">
        <w:rPr>
          <w:rFonts w:asciiTheme="minorHAnsi" w:hAnsiTheme="minorHAnsi"/>
          <w:szCs w:val="22"/>
        </w:rPr>
        <w:t xml:space="preserve">ay all costs for installation, maintenance and removal of cables, distribution and branch panel boards, poles, lighting, </w:t>
      </w:r>
      <w:proofErr w:type="gramStart"/>
      <w:r w:rsidR="001C6B8E" w:rsidRPr="00DD4DDF">
        <w:rPr>
          <w:rFonts w:asciiTheme="minorHAnsi" w:hAnsiTheme="minorHAnsi"/>
          <w:szCs w:val="22"/>
        </w:rPr>
        <w:t>heating</w:t>
      </w:r>
      <w:proofErr w:type="gramEnd"/>
      <w:r w:rsidR="001C6B8E" w:rsidRPr="00DD4DDF">
        <w:rPr>
          <w:rFonts w:asciiTheme="minorHAnsi" w:hAnsiTheme="minorHAnsi"/>
          <w:szCs w:val="22"/>
        </w:rPr>
        <w:t xml:space="preserve"> and general power receptacles as applicable</w:t>
      </w:r>
      <w:r w:rsidR="00DD4DDF">
        <w:rPr>
          <w:rFonts w:asciiTheme="minorHAnsi" w:hAnsiTheme="minorHAnsi"/>
          <w:szCs w:val="22"/>
        </w:rPr>
        <w:t>.</w:t>
      </w:r>
    </w:p>
    <w:p w14:paraId="525C899A" w14:textId="77777777" w:rsidR="001C6B8E" w:rsidRPr="00DD4DDF" w:rsidRDefault="001C6B8E" w:rsidP="004006AA">
      <w:pPr>
        <w:pStyle w:val="Heading4"/>
        <w:rPr>
          <w:rFonts w:asciiTheme="minorHAnsi" w:hAnsiTheme="minorHAnsi"/>
          <w:szCs w:val="22"/>
        </w:rPr>
      </w:pPr>
      <w:r w:rsidRPr="00DD4DDF">
        <w:rPr>
          <w:rFonts w:asciiTheme="minorHAnsi" w:hAnsiTheme="minorHAnsi"/>
          <w:szCs w:val="22"/>
        </w:rPr>
        <w:t xml:space="preserve">Electrical power and lighting systems installed under the project may be used for construction requirements only with prior approval of the Region </w:t>
      </w:r>
      <w:proofErr w:type="gramStart"/>
      <w:r w:rsidRPr="00DD4DDF">
        <w:rPr>
          <w:rFonts w:asciiTheme="minorHAnsi" w:hAnsiTheme="minorHAnsi"/>
          <w:szCs w:val="22"/>
        </w:rPr>
        <w:t>provided that</w:t>
      </w:r>
      <w:proofErr w:type="gramEnd"/>
      <w:r w:rsidRPr="00DD4DDF">
        <w:rPr>
          <w:rFonts w:asciiTheme="minorHAnsi" w:hAnsiTheme="minorHAnsi"/>
          <w:szCs w:val="22"/>
        </w:rPr>
        <w:t xml:space="preserve"> guarantees are not affected.  Make good damage to electrical system caused by use under this contract.  Replace lamps which have been used for more than 3 months.</w:t>
      </w:r>
    </w:p>
    <w:p w14:paraId="4317C43E" w14:textId="77777777" w:rsidR="001C6B8E" w:rsidRPr="00DD4DDF" w:rsidRDefault="001C6B8E" w:rsidP="004006AA">
      <w:pPr>
        <w:pStyle w:val="Heading4"/>
        <w:rPr>
          <w:rFonts w:asciiTheme="minorHAnsi" w:hAnsiTheme="minorHAnsi"/>
          <w:szCs w:val="22"/>
        </w:rPr>
      </w:pPr>
      <w:r w:rsidRPr="00DD4DDF">
        <w:rPr>
          <w:rFonts w:asciiTheme="minorHAnsi" w:hAnsiTheme="minorHAnsi"/>
          <w:szCs w:val="22"/>
        </w:rPr>
        <w:t xml:space="preserve">Temporary power for electric cranes and other equipment requiring </w:t>
      </w:r>
      <w:proofErr w:type="gramStart"/>
      <w:r w:rsidRPr="00DD4DDF">
        <w:rPr>
          <w:rFonts w:asciiTheme="minorHAnsi" w:hAnsiTheme="minorHAnsi"/>
          <w:szCs w:val="22"/>
        </w:rPr>
        <w:t>in excess of</w:t>
      </w:r>
      <w:proofErr w:type="gramEnd"/>
      <w:r w:rsidRPr="00DD4DDF">
        <w:rPr>
          <w:rFonts w:asciiTheme="minorHAnsi" w:hAnsiTheme="minorHAnsi"/>
          <w:szCs w:val="22"/>
        </w:rPr>
        <w:t xml:space="preserve"> above is responsibility of Contractor. </w:t>
      </w:r>
    </w:p>
    <w:p w14:paraId="01D05C90" w14:textId="77777777" w:rsidR="00CF0043" w:rsidRPr="00DD4DDF" w:rsidRDefault="00B82C9A" w:rsidP="004006AA">
      <w:pPr>
        <w:pStyle w:val="Heading4"/>
        <w:rPr>
          <w:rFonts w:asciiTheme="minorHAnsi" w:hAnsiTheme="minorHAnsi"/>
          <w:szCs w:val="22"/>
        </w:rPr>
      </w:pPr>
      <w:r w:rsidRPr="00DD4DDF">
        <w:rPr>
          <w:rFonts w:asciiTheme="minorHAnsi" w:hAnsiTheme="minorHAnsi"/>
          <w:szCs w:val="22"/>
        </w:rPr>
        <w:t>The c</w:t>
      </w:r>
      <w:r w:rsidR="00CF0043" w:rsidRPr="00DD4DDF">
        <w:rPr>
          <w:rFonts w:asciiTheme="minorHAnsi" w:hAnsiTheme="minorHAnsi"/>
          <w:szCs w:val="22"/>
        </w:rPr>
        <w:t xml:space="preserve">ost of electric power used in </w:t>
      </w:r>
      <w:r w:rsidRPr="00DD4DDF">
        <w:rPr>
          <w:rFonts w:asciiTheme="minorHAnsi" w:hAnsiTheme="minorHAnsi"/>
          <w:szCs w:val="22"/>
        </w:rPr>
        <w:t xml:space="preserve">the </w:t>
      </w:r>
      <w:r w:rsidR="00CF0043" w:rsidRPr="00DD4DDF">
        <w:rPr>
          <w:rFonts w:asciiTheme="minorHAnsi" w:hAnsiTheme="minorHAnsi"/>
          <w:szCs w:val="22"/>
        </w:rPr>
        <w:t xml:space="preserve">performance and acceptance testing will be borne by </w:t>
      </w:r>
      <w:r w:rsidRPr="00DD4DDF">
        <w:rPr>
          <w:rFonts w:asciiTheme="minorHAnsi" w:hAnsiTheme="minorHAnsi"/>
          <w:szCs w:val="22"/>
        </w:rPr>
        <w:t xml:space="preserve">the </w:t>
      </w:r>
      <w:r w:rsidR="001A09DD" w:rsidRPr="00DD4DDF">
        <w:rPr>
          <w:rFonts w:asciiTheme="minorHAnsi" w:hAnsiTheme="minorHAnsi"/>
          <w:szCs w:val="22"/>
        </w:rPr>
        <w:t>Region</w:t>
      </w:r>
      <w:r w:rsidR="00CF0043" w:rsidRPr="00DD4DDF">
        <w:rPr>
          <w:rFonts w:asciiTheme="minorHAnsi" w:hAnsiTheme="minorHAnsi"/>
          <w:szCs w:val="22"/>
        </w:rPr>
        <w:t>.</w:t>
      </w:r>
    </w:p>
    <w:p w14:paraId="317BB237" w14:textId="7680F413" w:rsidR="00CF0043" w:rsidRPr="00DD4DDF" w:rsidDel="00DF0639" w:rsidRDefault="00CF0043" w:rsidP="004006AA">
      <w:pPr>
        <w:pStyle w:val="Heading4"/>
        <w:rPr>
          <w:del w:id="155" w:author="Liam Sykes" w:date="2022-03-21T11:45:00Z"/>
          <w:rFonts w:asciiTheme="minorHAnsi" w:hAnsiTheme="minorHAnsi"/>
          <w:szCs w:val="22"/>
        </w:rPr>
      </w:pPr>
      <w:del w:id="156" w:author="Liam Sykes" w:date="2022-03-21T11:45:00Z">
        <w:r w:rsidRPr="00DD4DDF" w:rsidDel="00DF0639">
          <w:rPr>
            <w:rFonts w:asciiTheme="minorHAnsi" w:hAnsiTheme="minorHAnsi"/>
            <w:szCs w:val="22"/>
          </w:rPr>
          <w:delText xml:space="preserve">See Section </w:delText>
        </w:r>
        <w:r w:rsidRPr="00DD4DDF" w:rsidDel="00DF0639">
          <w:rPr>
            <w:rFonts w:asciiTheme="minorHAnsi" w:hAnsiTheme="minorHAnsi"/>
            <w:szCs w:val="22"/>
            <w:highlight w:val="yellow"/>
          </w:rPr>
          <w:delText>01040</w:delText>
        </w:r>
        <w:r w:rsidR="001F187C" w:rsidRPr="00DD4DDF" w:rsidDel="00DF0639">
          <w:rPr>
            <w:rFonts w:asciiTheme="minorHAnsi" w:hAnsiTheme="minorHAnsi"/>
            <w:szCs w:val="22"/>
            <w:highlight w:val="yellow"/>
          </w:rPr>
          <w:delText xml:space="preserve"> – Coordination</w:delText>
        </w:r>
        <w:r w:rsidRPr="00DD4DDF" w:rsidDel="00DF0639">
          <w:rPr>
            <w:rFonts w:asciiTheme="minorHAnsi" w:hAnsiTheme="minorHAnsi"/>
            <w:szCs w:val="22"/>
          </w:rPr>
          <w:delText xml:space="preserve"> for </w:delText>
        </w:r>
        <w:r w:rsidR="00B82C9A" w:rsidRPr="00DD4DDF" w:rsidDel="00DF0639">
          <w:rPr>
            <w:rFonts w:asciiTheme="minorHAnsi" w:hAnsiTheme="minorHAnsi"/>
            <w:szCs w:val="22"/>
          </w:rPr>
          <w:delText xml:space="preserve">the </w:delText>
        </w:r>
        <w:commentRangeStart w:id="157"/>
        <w:r w:rsidRPr="00DD4DDF" w:rsidDel="00DF0639">
          <w:rPr>
            <w:rFonts w:asciiTheme="minorHAnsi" w:hAnsiTheme="minorHAnsi"/>
            <w:szCs w:val="22"/>
          </w:rPr>
          <w:delText>name</w:delText>
        </w:r>
      </w:del>
      <w:commentRangeEnd w:id="157"/>
      <w:r w:rsidR="00DF0639">
        <w:rPr>
          <w:rStyle w:val="CommentReference"/>
          <w:szCs w:val="22"/>
        </w:rPr>
        <w:commentReference w:id="157"/>
      </w:r>
      <w:del w:id="158" w:author="Liam Sykes" w:date="2022-03-21T11:45:00Z">
        <w:r w:rsidRPr="00DD4DDF" w:rsidDel="00DF0639">
          <w:rPr>
            <w:rFonts w:asciiTheme="minorHAnsi" w:hAnsiTheme="minorHAnsi"/>
            <w:szCs w:val="22"/>
          </w:rPr>
          <w:delText xml:space="preserve"> of </w:delText>
        </w:r>
        <w:r w:rsidR="00B82C9A" w:rsidRPr="00DD4DDF" w:rsidDel="00DF0639">
          <w:rPr>
            <w:rFonts w:asciiTheme="minorHAnsi" w:hAnsiTheme="minorHAnsi"/>
            <w:szCs w:val="22"/>
          </w:rPr>
          <w:delText xml:space="preserve">the </w:delText>
        </w:r>
        <w:r w:rsidR="001C6B8E" w:rsidRPr="00DD4DDF" w:rsidDel="00DF0639">
          <w:rPr>
            <w:rFonts w:asciiTheme="minorHAnsi" w:hAnsiTheme="minorHAnsi"/>
            <w:szCs w:val="22"/>
          </w:rPr>
          <w:delText xml:space="preserve">LDC </w:delText>
        </w:r>
        <w:r w:rsidRPr="00DD4DDF" w:rsidDel="00DF0639">
          <w:rPr>
            <w:rFonts w:asciiTheme="minorHAnsi" w:hAnsiTheme="minorHAnsi"/>
            <w:szCs w:val="22"/>
          </w:rPr>
          <w:delText>and contact information.</w:delText>
        </w:r>
      </w:del>
    </w:p>
    <w:p w14:paraId="29AF1263" w14:textId="77777777" w:rsidR="00F30165" w:rsidRPr="00DD4DDF" w:rsidRDefault="00CF0043" w:rsidP="005240DE">
      <w:pPr>
        <w:pStyle w:val="Heading3"/>
        <w:rPr>
          <w:rFonts w:asciiTheme="minorHAnsi" w:hAnsiTheme="minorHAnsi"/>
          <w:szCs w:val="22"/>
        </w:rPr>
      </w:pPr>
      <w:r w:rsidRPr="00DD4DDF">
        <w:rPr>
          <w:rFonts w:asciiTheme="minorHAnsi" w:hAnsiTheme="minorHAnsi"/>
          <w:szCs w:val="22"/>
        </w:rPr>
        <w:t xml:space="preserve">Lighting: </w:t>
      </w:r>
    </w:p>
    <w:p w14:paraId="7170C0C5" w14:textId="4686D8A8" w:rsidR="00CF0043" w:rsidRDefault="00874F6B" w:rsidP="000C26FF">
      <w:pPr>
        <w:pStyle w:val="Heading4"/>
        <w:rPr>
          <w:ins w:id="159" w:author="Liam Sykes" w:date="2022-03-21T11:46:00Z"/>
          <w:rFonts w:asciiTheme="minorHAnsi" w:hAnsiTheme="minorHAnsi"/>
          <w:szCs w:val="22"/>
        </w:rPr>
      </w:pPr>
      <w:r w:rsidRPr="00DD4DDF">
        <w:rPr>
          <w:rFonts w:asciiTheme="minorHAnsi" w:hAnsiTheme="minorHAnsi"/>
          <w:szCs w:val="22"/>
        </w:rPr>
        <w:t>The Contractor shall p</w:t>
      </w:r>
      <w:r w:rsidR="00CF0043" w:rsidRPr="00DD4DDF">
        <w:rPr>
          <w:rFonts w:asciiTheme="minorHAnsi" w:hAnsiTheme="minorHAnsi"/>
          <w:szCs w:val="22"/>
        </w:rPr>
        <w:t xml:space="preserve">rovide temporary lighting to meet all applicable safety requirements </w:t>
      </w:r>
      <w:r w:rsidR="00B82C9A" w:rsidRPr="00DD4DDF">
        <w:rPr>
          <w:rFonts w:asciiTheme="minorHAnsi" w:hAnsiTheme="minorHAnsi"/>
          <w:szCs w:val="22"/>
        </w:rPr>
        <w:t xml:space="preserve">and </w:t>
      </w:r>
      <w:r w:rsidR="00CF0043" w:rsidRPr="00DD4DDF">
        <w:rPr>
          <w:rFonts w:asciiTheme="minorHAnsi" w:hAnsiTheme="minorHAnsi"/>
          <w:szCs w:val="22"/>
        </w:rPr>
        <w:t xml:space="preserve">to allow </w:t>
      </w:r>
      <w:r w:rsidR="00B82C9A" w:rsidRPr="00DD4DDF">
        <w:rPr>
          <w:rFonts w:asciiTheme="minorHAnsi" w:hAnsiTheme="minorHAnsi"/>
          <w:szCs w:val="22"/>
        </w:rPr>
        <w:t xml:space="preserve">for the </w:t>
      </w:r>
      <w:r w:rsidR="00CF0043" w:rsidRPr="00DD4DDF">
        <w:rPr>
          <w:rFonts w:asciiTheme="minorHAnsi" w:hAnsiTheme="minorHAnsi"/>
          <w:szCs w:val="22"/>
        </w:rPr>
        <w:t>erection, application, or installation of materials and equipment, and</w:t>
      </w:r>
      <w:r w:rsidR="00B82C9A" w:rsidRPr="00DD4DDF">
        <w:rPr>
          <w:rFonts w:asciiTheme="minorHAnsi" w:hAnsiTheme="minorHAnsi"/>
          <w:szCs w:val="22"/>
        </w:rPr>
        <w:t xml:space="preserve"> for the </w:t>
      </w:r>
      <w:r w:rsidR="00CF0043" w:rsidRPr="00DD4DDF">
        <w:rPr>
          <w:rFonts w:asciiTheme="minorHAnsi" w:hAnsiTheme="minorHAnsi"/>
          <w:szCs w:val="22"/>
        </w:rPr>
        <w:t>observation or inspection of the Work.</w:t>
      </w:r>
    </w:p>
    <w:p w14:paraId="3E32750E" w14:textId="1FA72C13" w:rsidR="00DF0639" w:rsidRPr="00DD4DDF" w:rsidRDefault="00DF0639" w:rsidP="000C26FF">
      <w:pPr>
        <w:pStyle w:val="Heading4"/>
        <w:rPr>
          <w:rFonts w:asciiTheme="minorHAnsi" w:hAnsiTheme="minorHAnsi"/>
          <w:szCs w:val="22"/>
        </w:rPr>
      </w:pPr>
      <w:ins w:id="160" w:author="Liam Sykes" w:date="2022-03-21T11:46:00Z">
        <w:r>
          <w:rPr>
            <w:rFonts w:asciiTheme="minorHAnsi" w:hAnsiTheme="minorHAnsi"/>
            <w:szCs w:val="22"/>
          </w:rPr>
          <w:t>The Contractor shall provide temporary lighting for field office parking areas.</w:t>
        </w:r>
      </w:ins>
    </w:p>
    <w:p w14:paraId="0DA03FC7" w14:textId="77777777" w:rsidR="00CF0043" w:rsidRPr="00DD4DDF" w:rsidRDefault="00CF0043" w:rsidP="00FD7499">
      <w:pPr>
        <w:pStyle w:val="Heading3"/>
        <w:rPr>
          <w:rFonts w:asciiTheme="minorHAnsi" w:hAnsiTheme="minorHAnsi"/>
          <w:szCs w:val="22"/>
        </w:rPr>
      </w:pPr>
      <w:r w:rsidRPr="00DD4DDF">
        <w:rPr>
          <w:rFonts w:asciiTheme="minorHAnsi" w:hAnsiTheme="minorHAnsi"/>
          <w:szCs w:val="22"/>
        </w:rPr>
        <w:t>Heating, Cooling, and Ventilating:</w:t>
      </w:r>
    </w:p>
    <w:p w14:paraId="57BB72A8" w14:textId="77777777" w:rsidR="00CF0043" w:rsidRPr="00DD4DDF" w:rsidRDefault="00EF2AF8" w:rsidP="004006AA">
      <w:pPr>
        <w:pStyle w:val="Heading4"/>
        <w:rPr>
          <w:rFonts w:asciiTheme="minorHAnsi" w:hAnsiTheme="minorHAnsi"/>
          <w:szCs w:val="22"/>
        </w:rPr>
      </w:pPr>
      <w:r w:rsidRPr="00DD4DDF">
        <w:rPr>
          <w:rFonts w:asciiTheme="minorHAnsi" w:hAnsiTheme="minorHAnsi"/>
          <w:szCs w:val="22"/>
        </w:rPr>
        <w:t>The Contractor shall p</w:t>
      </w:r>
      <w:r w:rsidR="00CF0043" w:rsidRPr="00DD4DDF">
        <w:rPr>
          <w:rFonts w:asciiTheme="minorHAnsi" w:hAnsiTheme="minorHAnsi"/>
          <w:szCs w:val="22"/>
        </w:rPr>
        <w:t xml:space="preserve">rovide as required </w:t>
      </w:r>
      <w:proofErr w:type="gramStart"/>
      <w:r w:rsidR="00B82C9A" w:rsidRPr="00DD4DDF">
        <w:rPr>
          <w:rFonts w:asciiTheme="minorHAnsi" w:hAnsiTheme="minorHAnsi"/>
          <w:szCs w:val="22"/>
        </w:rPr>
        <w:t xml:space="preserve">in order </w:t>
      </w:r>
      <w:r w:rsidR="00CF0043" w:rsidRPr="00DD4DDF">
        <w:rPr>
          <w:rFonts w:asciiTheme="minorHAnsi" w:hAnsiTheme="minorHAnsi"/>
          <w:szCs w:val="22"/>
        </w:rPr>
        <w:t>to</w:t>
      </w:r>
      <w:proofErr w:type="gramEnd"/>
      <w:r w:rsidR="00CF0043" w:rsidRPr="00DD4DDF">
        <w:rPr>
          <w:rFonts w:asciiTheme="minorHAnsi" w:hAnsiTheme="minorHAnsi"/>
          <w:szCs w:val="22"/>
        </w:rPr>
        <w:t xml:space="preserve"> maintain adequate environmental conditions to facilitate </w:t>
      </w:r>
      <w:r w:rsidR="00B82C9A" w:rsidRPr="00DD4DDF">
        <w:rPr>
          <w:rFonts w:asciiTheme="minorHAnsi" w:hAnsiTheme="minorHAnsi"/>
          <w:szCs w:val="22"/>
        </w:rPr>
        <w:t xml:space="preserve">the </w:t>
      </w:r>
      <w:r w:rsidR="00CF0043" w:rsidRPr="00DD4DDF">
        <w:rPr>
          <w:rFonts w:asciiTheme="minorHAnsi" w:hAnsiTheme="minorHAnsi"/>
          <w:szCs w:val="22"/>
        </w:rPr>
        <w:t xml:space="preserve">progress of the Work, to meet </w:t>
      </w:r>
      <w:r w:rsidR="00B82C9A" w:rsidRPr="00DD4DDF">
        <w:rPr>
          <w:rFonts w:asciiTheme="minorHAnsi" w:hAnsiTheme="minorHAnsi"/>
          <w:szCs w:val="22"/>
        </w:rPr>
        <w:t xml:space="preserve">the </w:t>
      </w:r>
      <w:r w:rsidR="00CF0043" w:rsidRPr="00DD4DDF">
        <w:rPr>
          <w:rFonts w:asciiTheme="minorHAnsi" w:hAnsiTheme="minorHAnsi"/>
          <w:szCs w:val="22"/>
        </w:rPr>
        <w:t xml:space="preserve">specified minimum conditions for </w:t>
      </w:r>
      <w:r w:rsidR="00B82C9A" w:rsidRPr="00DD4DDF">
        <w:rPr>
          <w:rFonts w:asciiTheme="minorHAnsi" w:hAnsiTheme="minorHAnsi"/>
          <w:szCs w:val="22"/>
        </w:rPr>
        <w:t xml:space="preserve">the </w:t>
      </w:r>
      <w:r w:rsidR="00CF0043" w:rsidRPr="00DD4DDF">
        <w:rPr>
          <w:rFonts w:asciiTheme="minorHAnsi" w:hAnsiTheme="minorHAnsi"/>
          <w:szCs w:val="22"/>
        </w:rPr>
        <w:t xml:space="preserve">installation of materials, and to protect materials, equipment, and finishes from damage due to temperature or humidity. </w:t>
      </w:r>
      <w:r w:rsidRPr="00DD4DDF">
        <w:rPr>
          <w:rFonts w:asciiTheme="minorHAnsi" w:hAnsiTheme="minorHAnsi"/>
          <w:szCs w:val="22"/>
        </w:rPr>
        <w:t>The c</w:t>
      </w:r>
      <w:r w:rsidR="00CF0043" w:rsidRPr="00DD4DDF">
        <w:rPr>
          <w:rFonts w:asciiTheme="minorHAnsi" w:hAnsiTheme="minorHAnsi"/>
          <w:szCs w:val="22"/>
        </w:rPr>
        <w:t xml:space="preserve">osts for temporary heat shall be borne by </w:t>
      </w:r>
      <w:r w:rsidRPr="00DD4DDF">
        <w:rPr>
          <w:rFonts w:asciiTheme="minorHAnsi" w:hAnsiTheme="minorHAnsi"/>
          <w:szCs w:val="22"/>
        </w:rPr>
        <w:t xml:space="preserve">the </w:t>
      </w:r>
      <w:r w:rsidR="00CF0043" w:rsidRPr="00DD4DDF">
        <w:rPr>
          <w:rFonts w:asciiTheme="minorHAnsi" w:hAnsiTheme="minorHAnsi"/>
          <w:szCs w:val="22"/>
        </w:rPr>
        <w:t>Contractor</w:t>
      </w:r>
      <w:r w:rsidRPr="00DD4DDF">
        <w:rPr>
          <w:rFonts w:asciiTheme="minorHAnsi" w:hAnsiTheme="minorHAnsi"/>
          <w:szCs w:val="22"/>
        </w:rPr>
        <w:t>.</w:t>
      </w:r>
      <w:r w:rsidR="00CF0043" w:rsidRPr="00DD4DDF">
        <w:rPr>
          <w:rFonts w:asciiTheme="minorHAnsi" w:hAnsiTheme="minorHAnsi"/>
          <w:szCs w:val="22"/>
        </w:rPr>
        <w:t xml:space="preserve"> </w:t>
      </w:r>
    </w:p>
    <w:p w14:paraId="4D2A8E2B" w14:textId="77777777" w:rsidR="00CF0043" w:rsidRPr="00DD4DDF" w:rsidRDefault="00EF2AF8" w:rsidP="004006AA">
      <w:pPr>
        <w:pStyle w:val="Heading4"/>
        <w:rPr>
          <w:rFonts w:asciiTheme="minorHAnsi" w:hAnsiTheme="minorHAnsi"/>
          <w:szCs w:val="22"/>
        </w:rPr>
      </w:pPr>
      <w:r w:rsidRPr="00DD4DDF">
        <w:rPr>
          <w:rFonts w:asciiTheme="minorHAnsi" w:hAnsiTheme="minorHAnsi"/>
          <w:szCs w:val="22"/>
        </w:rPr>
        <w:t>The Contractor shall p</w:t>
      </w:r>
      <w:r w:rsidR="00CF0043" w:rsidRPr="00DD4DDF">
        <w:rPr>
          <w:rFonts w:asciiTheme="minorHAnsi" w:hAnsiTheme="minorHAnsi"/>
          <w:szCs w:val="22"/>
        </w:rPr>
        <w:t xml:space="preserve">rovide adequate forced air ventilation of enclosed areas to cure installed materials, to dispense humidity, and to prevent hazardous accumulations of dust, fumes, </w:t>
      </w:r>
      <w:proofErr w:type="spellStart"/>
      <w:r w:rsidR="00CF0043" w:rsidRPr="00DD4DDF">
        <w:rPr>
          <w:rFonts w:asciiTheme="minorHAnsi" w:hAnsiTheme="minorHAnsi"/>
          <w:szCs w:val="22"/>
        </w:rPr>
        <w:t>vapo</w:t>
      </w:r>
      <w:r w:rsidRPr="00DD4DDF">
        <w:rPr>
          <w:rFonts w:asciiTheme="minorHAnsi" w:hAnsiTheme="minorHAnsi"/>
          <w:szCs w:val="22"/>
        </w:rPr>
        <w:t>u</w:t>
      </w:r>
      <w:r w:rsidR="00CF0043" w:rsidRPr="00DD4DDF">
        <w:rPr>
          <w:rFonts w:asciiTheme="minorHAnsi" w:hAnsiTheme="minorHAnsi"/>
          <w:szCs w:val="22"/>
        </w:rPr>
        <w:t>rs</w:t>
      </w:r>
      <w:proofErr w:type="spellEnd"/>
      <w:r w:rsidR="00CF0043" w:rsidRPr="00DD4DDF">
        <w:rPr>
          <w:rFonts w:asciiTheme="minorHAnsi" w:hAnsiTheme="minorHAnsi"/>
          <w:szCs w:val="22"/>
        </w:rPr>
        <w:t>, or gases.</w:t>
      </w:r>
    </w:p>
    <w:p w14:paraId="749CDA1D" w14:textId="77777777" w:rsidR="00CF0043" w:rsidRPr="00DD4DDF" w:rsidRDefault="00EF2AF8" w:rsidP="5CA39B52">
      <w:pPr>
        <w:pStyle w:val="Heading4"/>
        <w:rPr>
          <w:rFonts w:asciiTheme="minorHAnsi" w:hAnsiTheme="minorHAnsi"/>
        </w:rPr>
      </w:pPr>
      <w:r w:rsidRPr="5CA39B52">
        <w:rPr>
          <w:rFonts w:asciiTheme="minorHAnsi" w:hAnsiTheme="minorHAnsi"/>
        </w:rPr>
        <w:t>The Contractor shall p</w:t>
      </w:r>
      <w:r w:rsidR="00CF0043" w:rsidRPr="5CA39B52">
        <w:rPr>
          <w:rFonts w:asciiTheme="minorHAnsi" w:hAnsiTheme="minorHAnsi"/>
        </w:rPr>
        <w:t>ay all costs of installation, maintenance, operation, removal, and fuel consumed</w:t>
      </w:r>
      <w:r w:rsidRPr="5CA39B52">
        <w:rPr>
          <w:rFonts w:asciiTheme="minorHAnsi" w:hAnsiTheme="minorHAnsi"/>
        </w:rPr>
        <w:t xml:space="preserve"> for heating, </w:t>
      </w:r>
      <w:commentRangeStart w:id="161"/>
      <w:commentRangeStart w:id="162"/>
      <w:commentRangeStart w:id="163"/>
      <w:commentRangeStart w:id="164"/>
      <w:r w:rsidRPr="5CA39B52">
        <w:rPr>
          <w:rFonts w:asciiTheme="minorHAnsi" w:hAnsiTheme="minorHAnsi"/>
        </w:rPr>
        <w:t>cooling</w:t>
      </w:r>
      <w:commentRangeEnd w:id="161"/>
      <w:r>
        <w:rPr>
          <w:rStyle w:val="CommentReference"/>
        </w:rPr>
        <w:commentReference w:id="161"/>
      </w:r>
      <w:commentRangeEnd w:id="162"/>
      <w:r>
        <w:rPr>
          <w:rStyle w:val="CommentReference"/>
        </w:rPr>
        <w:commentReference w:id="162"/>
      </w:r>
      <w:commentRangeEnd w:id="163"/>
      <w:r w:rsidR="007F437D">
        <w:rPr>
          <w:rStyle w:val="CommentReference"/>
          <w:szCs w:val="22"/>
        </w:rPr>
        <w:commentReference w:id="163"/>
      </w:r>
      <w:commentRangeEnd w:id="164"/>
      <w:r w:rsidR="00285E0B">
        <w:rPr>
          <w:rStyle w:val="CommentReference"/>
          <w:szCs w:val="22"/>
        </w:rPr>
        <w:commentReference w:id="164"/>
      </w:r>
      <w:r w:rsidRPr="5CA39B52">
        <w:rPr>
          <w:rFonts w:asciiTheme="minorHAnsi" w:hAnsiTheme="minorHAnsi"/>
        </w:rPr>
        <w:t xml:space="preserve"> and ventilation</w:t>
      </w:r>
      <w:r w:rsidR="00CF0043" w:rsidRPr="5CA39B52">
        <w:rPr>
          <w:rFonts w:asciiTheme="minorHAnsi" w:hAnsiTheme="minorHAnsi"/>
        </w:rPr>
        <w:t>.</w:t>
      </w:r>
    </w:p>
    <w:p w14:paraId="40688A37" w14:textId="77777777" w:rsidR="00CF0043" w:rsidRPr="00DD4DDF" w:rsidRDefault="00EF2AF8" w:rsidP="004006AA">
      <w:pPr>
        <w:pStyle w:val="Heading4"/>
        <w:rPr>
          <w:rFonts w:asciiTheme="minorHAnsi" w:hAnsiTheme="minorHAnsi"/>
          <w:szCs w:val="22"/>
        </w:rPr>
      </w:pPr>
      <w:r w:rsidRPr="00DD4DDF">
        <w:rPr>
          <w:rFonts w:asciiTheme="minorHAnsi" w:hAnsiTheme="minorHAnsi"/>
          <w:szCs w:val="22"/>
        </w:rPr>
        <w:t>The Contractor shall p</w:t>
      </w:r>
      <w:r w:rsidR="00CF0043" w:rsidRPr="00DD4DDF">
        <w:rPr>
          <w:rFonts w:asciiTheme="minorHAnsi" w:hAnsiTheme="minorHAnsi"/>
          <w:szCs w:val="22"/>
        </w:rPr>
        <w:t xml:space="preserve">rovide portable unit heaters, complete with controls, oil or gas fired, and suitably vented to </w:t>
      </w:r>
      <w:r w:rsidRPr="00DD4DDF">
        <w:rPr>
          <w:rFonts w:asciiTheme="minorHAnsi" w:hAnsiTheme="minorHAnsi"/>
          <w:szCs w:val="22"/>
        </w:rPr>
        <w:t xml:space="preserve">the </w:t>
      </w:r>
      <w:r w:rsidR="00CF0043" w:rsidRPr="00DD4DDF">
        <w:rPr>
          <w:rFonts w:asciiTheme="minorHAnsi" w:hAnsiTheme="minorHAnsi"/>
          <w:szCs w:val="22"/>
        </w:rPr>
        <w:t xml:space="preserve">outside as required for </w:t>
      </w:r>
      <w:r w:rsidRPr="00DD4DDF">
        <w:rPr>
          <w:rFonts w:asciiTheme="minorHAnsi" w:hAnsiTheme="minorHAnsi"/>
          <w:szCs w:val="22"/>
        </w:rPr>
        <w:t xml:space="preserve">the </w:t>
      </w:r>
      <w:r w:rsidR="00CF0043" w:rsidRPr="00DD4DDF">
        <w:rPr>
          <w:rFonts w:asciiTheme="minorHAnsi" w:hAnsiTheme="minorHAnsi"/>
          <w:szCs w:val="22"/>
        </w:rPr>
        <w:t>protection of health</w:t>
      </w:r>
      <w:r w:rsidRPr="00DD4DDF">
        <w:rPr>
          <w:rFonts w:asciiTheme="minorHAnsi" w:hAnsiTheme="minorHAnsi"/>
          <w:szCs w:val="22"/>
        </w:rPr>
        <w:t xml:space="preserve">, </w:t>
      </w:r>
      <w:proofErr w:type="gramStart"/>
      <w:r w:rsidRPr="00DD4DDF">
        <w:rPr>
          <w:rFonts w:asciiTheme="minorHAnsi" w:hAnsiTheme="minorHAnsi"/>
          <w:szCs w:val="22"/>
        </w:rPr>
        <w:t>safety</w:t>
      </w:r>
      <w:proofErr w:type="gramEnd"/>
      <w:r w:rsidR="00CF0043" w:rsidRPr="00DD4DDF">
        <w:rPr>
          <w:rFonts w:asciiTheme="minorHAnsi" w:hAnsiTheme="minorHAnsi"/>
          <w:szCs w:val="22"/>
        </w:rPr>
        <w:t xml:space="preserve"> and property.</w:t>
      </w:r>
    </w:p>
    <w:p w14:paraId="058B273E" w14:textId="77777777" w:rsidR="00CF0043" w:rsidRPr="00DD4DDF" w:rsidRDefault="00CF0043" w:rsidP="004006AA">
      <w:pPr>
        <w:pStyle w:val="Heading4"/>
        <w:rPr>
          <w:rFonts w:asciiTheme="minorHAnsi" w:hAnsiTheme="minorHAnsi"/>
          <w:szCs w:val="22"/>
        </w:rPr>
      </w:pPr>
      <w:r w:rsidRPr="00DD4DDF">
        <w:rPr>
          <w:rFonts w:asciiTheme="minorHAnsi" w:hAnsiTheme="minorHAnsi"/>
          <w:szCs w:val="22"/>
        </w:rPr>
        <w:t xml:space="preserve">If permanent natural gas piping is used for temporary heating units, do not </w:t>
      </w:r>
      <w:proofErr w:type="gramStart"/>
      <w:r w:rsidRPr="00DD4DDF">
        <w:rPr>
          <w:rFonts w:asciiTheme="minorHAnsi" w:hAnsiTheme="minorHAnsi"/>
          <w:szCs w:val="22"/>
        </w:rPr>
        <w:t>modify</w:t>
      </w:r>
      <w:proofErr w:type="gramEnd"/>
      <w:r w:rsidRPr="00DD4DDF">
        <w:rPr>
          <w:rFonts w:asciiTheme="minorHAnsi" w:hAnsiTheme="minorHAnsi"/>
          <w:szCs w:val="22"/>
        </w:rPr>
        <w:t xml:space="preserve"> or reroute gas piping without </w:t>
      </w:r>
      <w:r w:rsidR="00EF2AF8" w:rsidRPr="00DD4DDF">
        <w:rPr>
          <w:rFonts w:asciiTheme="minorHAnsi" w:hAnsiTheme="minorHAnsi"/>
          <w:szCs w:val="22"/>
        </w:rPr>
        <w:t xml:space="preserve">the prior </w:t>
      </w:r>
      <w:r w:rsidRPr="00DD4DDF">
        <w:rPr>
          <w:rFonts w:asciiTheme="minorHAnsi" w:hAnsiTheme="minorHAnsi"/>
          <w:szCs w:val="22"/>
        </w:rPr>
        <w:t xml:space="preserve">approval of </w:t>
      </w:r>
      <w:r w:rsidR="00EF2AF8" w:rsidRPr="00DD4DDF">
        <w:rPr>
          <w:rFonts w:asciiTheme="minorHAnsi" w:hAnsiTheme="minorHAnsi"/>
          <w:szCs w:val="22"/>
        </w:rPr>
        <w:t xml:space="preserve">the appropriate </w:t>
      </w:r>
      <w:r w:rsidRPr="00DD4DDF">
        <w:rPr>
          <w:rFonts w:asciiTheme="minorHAnsi" w:hAnsiTheme="minorHAnsi"/>
          <w:szCs w:val="22"/>
        </w:rPr>
        <w:t xml:space="preserve">utility company. Provide separate gas metering as required by </w:t>
      </w:r>
      <w:r w:rsidR="00EF2AF8" w:rsidRPr="00DD4DDF">
        <w:rPr>
          <w:rFonts w:asciiTheme="minorHAnsi" w:hAnsiTheme="minorHAnsi"/>
          <w:szCs w:val="22"/>
        </w:rPr>
        <w:t xml:space="preserve">the </w:t>
      </w:r>
      <w:r w:rsidRPr="00DD4DDF">
        <w:rPr>
          <w:rFonts w:asciiTheme="minorHAnsi" w:hAnsiTheme="minorHAnsi"/>
          <w:szCs w:val="22"/>
        </w:rPr>
        <w:t>utility</w:t>
      </w:r>
      <w:r w:rsidR="00EF2AF8" w:rsidRPr="00DD4DDF">
        <w:rPr>
          <w:rFonts w:asciiTheme="minorHAnsi" w:hAnsiTheme="minorHAnsi"/>
          <w:szCs w:val="22"/>
        </w:rPr>
        <w:t xml:space="preserve"> company</w:t>
      </w:r>
      <w:r w:rsidRPr="00DD4DDF">
        <w:rPr>
          <w:rFonts w:asciiTheme="minorHAnsi" w:hAnsiTheme="minorHAnsi"/>
          <w:szCs w:val="22"/>
        </w:rPr>
        <w:t>.</w:t>
      </w:r>
    </w:p>
    <w:p w14:paraId="466D1F09" w14:textId="04F4AFD4" w:rsidR="00116482" w:rsidRPr="00DD4DDF" w:rsidRDefault="00874F6B" w:rsidP="004006AA">
      <w:pPr>
        <w:pStyle w:val="Heading4"/>
        <w:rPr>
          <w:rFonts w:asciiTheme="minorHAnsi" w:hAnsiTheme="minorHAnsi"/>
          <w:szCs w:val="22"/>
        </w:rPr>
      </w:pPr>
      <w:r w:rsidRPr="00DD4DDF">
        <w:rPr>
          <w:rFonts w:asciiTheme="minorHAnsi" w:hAnsiTheme="minorHAnsi"/>
          <w:szCs w:val="22"/>
        </w:rPr>
        <w:t xml:space="preserve">The Contractor shall pay </w:t>
      </w:r>
      <w:r w:rsidR="00116482" w:rsidRPr="00DD4DDF">
        <w:rPr>
          <w:rFonts w:asciiTheme="minorHAnsi" w:hAnsiTheme="minorHAnsi"/>
          <w:szCs w:val="22"/>
        </w:rPr>
        <w:t xml:space="preserve">for costs of temporary heat and </w:t>
      </w:r>
      <w:ins w:id="167" w:author="Johnny Pang" w:date="2022-11-30T07:18:00Z">
        <w:r w:rsidR="00285E0B">
          <w:rPr>
            <w:rFonts w:asciiTheme="minorHAnsi" w:hAnsiTheme="minorHAnsi"/>
            <w:szCs w:val="22"/>
          </w:rPr>
          <w:t xml:space="preserve">cooling and </w:t>
        </w:r>
      </w:ins>
      <w:r w:rsidR="00116482" w:rsidRPr="00DD4DDF">
        <w:rPr>
          <w:rFonts w:asciiTheme="minorHAnsi" w:hAnsiTheme="minorHAnsi"/>
          <w:szCs w:val="22"/>
        </w:rPr>
        <w:t xml:space="preserve">ventilation used during construction, including costs of installation, fuel operation, </w:t>
      </w:r>
      <w:proofErr w:type="gramStart"/>
      <w:r w:rsidR="00116482" w:rsidRPr="00DD4DDF">
        <w:rPr>
          <w:rFonts w:asciiTheme="minorHAnsi" w:hAnsiTheme="minorHAnsi"/>
          <w:szCs w:val="22"/>
        </w:rPr>
        <w:t>maintenance</w:t>
      </w:r>
      <w:proofErr w:type="gramEnd"/>
      <w:r w:rsidR="00116482" w:rsidRPr="00DD4DDF">
        <w:rPr>
          <w:rFonts w:asciiTheme="minorHAnsi" w:hAnsiTheme="minorHAnsi"/>
          <w:szCs w:val="22"/>
        </w:rPr>
        <w:t xml:space="preserve"> and removal of equipment. Use of direct, fired heaters discharging waste products into work areas will not be permitted unless prior approval is given by </w:t>
      </w:r>
      <w:r w:rsidR="005E7EFE" w:rsidRPr="00DD4DDF">
        <w:rPr>
          <w:rFonts w:asciiTheme="minorHAnsi" w:hAnsiTheme="minorHAnsi"/>
          <w:szCs w:val="22"/>
        </w:rPr>
        <w:t>the Consultant</w:t>
      </w:r>
      <w:r w:rsidR="00116482" w:rsidRPr="00DD4DDF">
        <w:rPr>
          <w:rFonts w:asciiTheme="minorHAnsi" w:hAnsiTheme="minorHAnsi"/>
          <w:szCs w:val="22"/>
        </w:rPr>
        <w:t>.</w:t>
      </w:r>
    </w:p>
    <w:p w14:paraId="634C67DF" w14:textId="77777777" w:rsidR="00116482" w:rsidRPr="00DD4DDF" w:rsidRDefault="00116482" w:rsidP="004006AA">
      <w:pPr>
        <w:pStyle w:val="Heading4"/>
        <w:rPr>
          <w:rFonts w:asciiTheme="minorHAnsi" w:hAnsiTheme="minorHAnsi"/>
          <w:szCs w:val="22"/>
        </w:rPr>
      </w:pPr>
      <w:r w:rsidRPr="00DD4DDF">
        <w:rPr>
          <w:rFonts w:asciiTheme="minorHAnsi" w:hAnsiTheme="minorHAnsi"/>
          <w:szCs w:val="22"/>
        </w:rPr>
        <w:t>Construction heaters used inside building</w:t>
      </w:r>
      <w:r w:rsidR="006C60F0" w:rsidRPr="00DD4DDF">
        <w:rPr>
          <w:rFonts w:asciiTheme="minorHAnsi" w:hAnsiTheme="minorHAnsi"/>
          <w:szCs w:val="22"/>
        </w:rPr>
        <w:t>s</w:t>
      </w:r>
      <w:r w:rsidRPr="00DD4DDF">
        <w:rPr>
          <w:rFonts w:asciiTheme="minorHAnsi" w:hAnsiTheme="minorHAnsi"/>
          <w:szCs w:val="22"/>
        </w:rPr>
        <w:t xml:space="preserve"> must be vented to outside or be non-flameless type. Solid fuel salamanders are not permitted.</w:t>
      </w:r>
    </w:p>
    <w:p w14:paraId="0539BA6B" w14:textId="04C7985D" w:rsidR="006C60F0" w:rsidRPr="00DD4DDF" w:rsidRDefault="00874F6B" w:rsidP="004006AA">
      <w:pPr>
        <w:pStyle w:val="Heading4"/>
        <w:rPr>
          <w:rFonts w:asciiTheme="minorHAnsi" w:hAnsiTheme="minorHAnsi"/>
          <w:szCs w:val="22"/>
        </w:rPr>
      </w:pPr>
      <w:r w:rsidRPr="00DD4DDF">
        <w:rPr>
          <w:rFonts w:asciiTheme="minorHAnsi" w:hAnsiTheme="minorHAnsi"/>
          <w:szCs w:val="22"/>
        </w:rPr>
        <w:t>The Contractor sh</w:t>
      </w:r>
      <w:r w:rsidR="005240DE" w:rsidRPr="00DD4DDF">
        <w:rPr>
          <w:rFonts w:asciiTheme="minorHAnsi" w:hAnsiTheme="minorHAnsi"/>
          <w:szCs w:val="22"/>
        </w:rPr>
        <w:t>a</w:t>
      </w:r>
      <w:r w:rsidRPr="00DD4DDF">
        <w:rPr>
          <w:rFonts w:asciiTheme="minorHAnsi" w:hAnsiTheme="minorHAnsi"/>
          <w:szCs w:val="22"/>
        </w:rPr>
        <w:t>ll p</w:t>
      </w:r>
      <w:r w:rsidR="00116482" w:rsidRPr="00DD4DDF">
        <w:rPr>
          <w:rFonts w:asciiTheme="minorHAnsi" w:hAnsiTheme="minorHAnsi"/>
          <w:szCs w:val="22"/>
        </w:rPr>
        <w:t>rovide temporary heat and ventilation in enclosed areas as required to:</w:t>
      </w:r>
    </w:p>
    <w:p w14:paraId="12B15DA3" w14:textId="77777777" w:rsidR="006C60F0"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Facilitate progress of Work.</w:t>
      </w:r>
    </w:p>
    <w:p w14:paraId="3961E39F" w14:textId="77777777" w:rsidR="006C60F0"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Protect Work and products against dampness and cold.</w:t>
      </w:r>
    </w:p>
    <w:p w14:paraId="7B662772" w14:textId="77777777" w:rsidR="006C60F0"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Prevent moisture condensation on surfaces.</w:t>
      </w:r>
    </w:p>
    <w:p w14:paraId="190434B5" w14:textId="77777777" w:rsidR="006C60F0" w:rsidRPr="00DD4DDF" w:rsidRDefault="00116482" w:rsidP="0002291F">
      <w:pPr>
        <w:pStyle w:val="Heading5"/>
        <w:rPr>
          <w:rFonts w:asciiTheme="minorHAnsi" w:hAnsiTheme="minorHAnsi"/>
          <w:sz w:val="22"/>
          <w:szCs w:val="22"/>
        </w:rPr>
      </w:pPr>
      <w:r w:rsidRPr="00DD4DDF">
        <w:rPr>
          <w:rFonts w:asciiTheme="minorHAnsi" w:hAnsiTheme="minorHAnsi"/>
          <w:sz w:val="22"/>
          <w:szCs w:val="22"/>
        </w:rPr>
        <w:t>Provide ambient temperatures and humidity levels for storage, installation and curing of materials.</w:t>
      </w:r>
    </w:p>
    <w:p w14:paraId="5166B3A2" w14:textId="798D49A2" w:rsidR="00116482" w:rsidRPr="00DD4DDF" w:rsidRDefault="00116482" w:rsidP="00FD7499">
      <w:pPr>
        <w:pStyle w:val="Heading5"/>
        <w:rPr>
          <w:rFonts w:asciiTheme="minorHAnsi" w:hAnsiTheme="minorHAnsi"/>
          <w:sz w:val="22"/>
          <w:szCs w:val="22"/>
        </w:rPr>
      </w:pPr>
      <w:r w:rsidRPr="00DD4DDF">
        <w:rPr>
          <w:rFonts w:asciiTheme="minorHAnsi" w:hAnsiTheme="minorHAnsi"/>
          <w:sz w:val="22"/>
          <w:szCs w:val="22"/>
        </w:rPr>
        <w:lastRenderedPageBreak/>
        <w:t>Provide adequate ventilation</w:t>
      </w:r>
      <w:ins w:id="168" w:author="Johnny Pang" w:date="2022-11-30T07:18:00Z">
        <w:r w:rsidR="00285E0B">
          <w:rPr>
            <w:rFonts w:asciiTheme="minorHAnsi" w:hAnsiTheme="minorHAnsi"/>
            <w:sz w:val="22"/>
            <w:szCs w:val="22"/>
          </w:rPr>
          <w:t xml:space="preserve"> and cooling if necessary</w:t>
        </w:r>
      </w:ins>
      <w:r w:rsidRPr="00DD4DDF">
        <w:rPr>
          <w:rFonts w:asciiTheme="minorHAnsi" w:hAnsiTheme="minorHAnsi"/>
          <w:sz w:val="22"/>
          <w:szCs w:val="22"/>
        </w:rPr>
        <w:t xml:space="preserve"> to meet health regulations for safe working environment.</w:t>
      </w:r>
    </w:p>
    <w:p w14:paraId="6C062A50" w14:textId="77777777" w:rsidR="006C60F0" w:rsidRPr="00DD4DDF" w:rsidRDefault="00874F6B" w:rsidP="004006AA">
      <w:pPr>
        <w:pStyle w:val="Heading4"/>
        <w:rPr>
          <w:rFonts w:asciiTheme="minorHAnsi" w:hAnsiTheme="minorHAnsi"/>
          <w:szCs w:val="22"/>
        </w:rPr>
      </w:pPr>
      <w:r w:rsidRPr="00DD4DDF">
        <w:rPr>
          <w:rFonts w:asciiTheme="minorHAnsi" w:hAnsiTheme="minorHAnsi"/>
          <w:szCs w:val="22"/>
        </w:rPr>
        <w:t xml:space="preserve">The Contractor shall maintain </w:t>
      </w:r>
      <w:r w:rsidR="00116482" w:rsidRPr="00DD4DDF">
        <w:rPr>
          <w:rFonts w:asciiTheme="minorHAnsi" w:hAnsiTheme="minorHAnsi"/>
          <w:szCs w:val="22"/>
        </w:rPr>
        <w:t>temperatures of minimum 10˚C and relative humidity less than 60% in areas where construction is in progress.</w:t>
      </w:r>
    </w:p>
    <w:p w14:paraId="43921E72" w14:textId="77777777" w:rsidR="006C60F0"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 xml:space="preserve">Maintain minimum temperature of 10˚C or higher where specified as soon as finished work is commenced. Maintain until acceptance of structure by </w:t>
      </w:r>
      <w:proofErr w:type="gramStart"/>
      <w:r w:rsidR="006C60F0" w:rsidRPr="00DD4DDF">
        <w:rPr>
          <w:rFonts w:asciiTheme="minorHAnsi" w:hAnsiTheme="minorHAnsi"/>
          <w:sz w:val="22"/>
          <w:szCs w:val="22"/>
        </w:rPr>
        <w:t>Consultant</w:t>
      </w:r>
      <w:proofErr w:type="gramEnd"/>
      <w:r w:rsidRPr="00DD4DDF">
        <w:rPr>
          <w:rFonts w:asciiTheme="minorHAnsi" w:hAnsiTheme="minorHAnsi"/>
          <w:sz w:val="22"/>
          <w:szCs w:val="22"/>
        </w:rPr>
        <w:t>.</w:t>
      </w:r>
    </w:p>
    <w:p w14:paraId="57A6DE18" w14:textId="576732DA" w:rsidR="00A26738" w:rsidRPr="00DD4DDF" w:rsidRDefault="00116482" w:rsidP="004006AA">
      <w:pPr>
        <w:pStyle w:val="Heading4"/>
        <w:rPr>
          <w:rFonts w:asciiTheme="minorHAnsi" w:hAnsiTheme="minorHAnsi"/>
          <w:szCs w:val="22"/>
        </w:rPr>
      </w:pPr>
      <w:r w:rsidRPr="00DD4DDF">
        <w:rPr>
          <w:rFonts w:asciiTheme="minorHAnsi" w:hAnsiTheme="minorHAnsi"/>
          <w:szCs w:val="22"/>
        </w:rPr>
        <w:t>Ventilati</w:t>
      </w:r>
      <w:r w:rsidR="00DD4DDF">
        <w:rPr>
          <w:rFonts w:asciiTheme="minorHAnsi" w:hAnsiTheme="minorHAnsi"/>
          <w:szCs w:val="22"/>
        </w:rPr>
        <w:t>on</w:t>
      </w:r>
      <w:r w:rsidRPr="00DD4DDF">
        <w:rPr>
          <w:rFonts w:asciiTheme="minorHAnsi" w:hAnsiTheme="minorHAnsi"/>
          <w:szCs w:val="22"/>
        </w:rPr>
        <w:t>:</w:t>
      </w:r>
    </w:p>
    <w:p w14:paraId="37A32107" w14:textId="77777777" w:rsidR="00A26738"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Provide local exhaust ventilation to prevent harmful accumulation of hazardous substances into atmosphere of occupied areas</w:t>
      </w:r>
      <w:r w:rsidR="00A26738" w:rsidRPr="00DD4DDF">
        <w:rPr>
          <w:rFonts w:asciiTheme="minorHAnsi" w:hAnsiTheme="minorHAnsi"/>
          <w:sz w:val="22"/>
          <w:szCs w:val="22"/>
        </w:rPr>
        <w:t xml:space="preserve"> (if applicable)</w:t>
      </w:r>
      <w:r w:rsidRPr="00DD4DDF">
        <w:rPr>
          <w:rFonts w:asciiTheme="minorHAnsi" w:hAnsiTheme="minorHAnsi"/>
          <w:sz w:val="22"/>
          <w:szCs w:val="22"/>
        </w:rPr>
        <w:t>.</w:t>
      </w:r>
    </w:p>
    <w:p w14:paraId="0836C903" w14:textId="77777777" w:rsidR="00A26738"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Dispose of exhaust materials in manner that will not result in harmful exposure to persons.</w:t>
      </w:r>
    </w:p>
    <w:p w14:paraId="38CA25CC" w14:textId="77777777" w:rsidR="00A26738"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Ventilate storage spaces containing hazardous or volatile materials.</w:t>
      </w:r>
    </w:p>
    <w:p w14:paraId="3E18D54E" w14:textId="77777777" w:rsidR="00A26738" w:rsidRPr="00DD4DDF" w:rsidRDefault="00116482" w:rsidP="00FD7499">
      <w:pPr>
        <w:pStyle w:val="Heading5"/>
        <w:rPr>
          <w:rFonts w:asciiTheme="minorHAnsi" w:hAnsiTheme="minorHAnsi"/>
          <w:sz w:val="22"/>
          <w:szCs w:val="22"/>
        </w:rPr>
      </w:pPr>
      <w:r w:rsidRPr="00DD4DDF">
        <w:rPr>
          <w:rFonts w:asciiTheme="minorHAnsi" w:hAnsiTheme="minorHAnsi"/>
          <w:sz w:val="22"/>
          <w:szCs w:val="22"/>
        </w:rPr>
        <w:t>Ventilate temporary sanitary facilities.</w:t>
      </w:r>
    </w:p>
    <w:p w14:paraId="59BBF524" w14:textId="77777777" w:rsidR="00116482" w:rsidRPr="00DD4DDF" w:rsidRDefault="00116482">
      <w:pPr>
        <w:pStyle w:val="Heading5"/>
        <w:rPr>
          <w:rFonts w:asciiTheme="minorHAnsi" w:hAnsiTheme="minorHAnsi"/>
          <w:sz w:val="22"/>
          <w:szCs w:val="22"/>
        </w:rPr>
      </w:pPr>
      <w:r w:rsidRPr="00DD4DDF">
        <w:rPr>
          <w:rFonts w:asciiTheme="minorHAnsi" w:hAnsiTheme="minorHAnsi"/>
          <w:sz w:val="22"/>
          <w:szCs w:val="22"/>
        </w:rPr>
        <w:t>Continue operation of ventilation and exhaust system for time after cessation of work process to assure removal of harmful contaminants.</w:t>
      </w:r>
    </w:p>
    <w:p w14:paraId="1AB83DD2" w14:textId="77777777" w:rsidR="00A26738" w:rsidRPr="00DD4DDF" w:rsidRDefault="00116482" w:rsidP="004006AA">
      <w:pPr>
        <w:pStyle w:val="Heading4"/>
        <w:rPr>
          <w:rFonts w:asciiTheme="minorHAnsi" w:hAnsiTheme="minorHAnsi"/>
          <w:szCs w:val="22"/>
        </w:rPr>
      </w:pPr>
      <w:r w:rsidRPr="00DD4DDF">
        <w:rPr>
          <w:rFonts w:asciiTheme="minorHAnsi" w:hAnsiTheme="minorHAnsi"/>
          <w:szCs w:val="22"/>
        </w:rPr>
        <w:t>Maintain strict supervision of operation of temporary heating and ventilating equipment to:</w:t>
      </w:r>
    </w:p>
    <w:p w14:paraId="29286FAA" w14:textId="77777777" w:rsidR="00A26738"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Conform with applicable codes and standards.</w:t>
      </w:r>
    </w:p>
    <w:p w14:paraId="0F50A673" w14:textId="77777777" w:rsidR="00A26738"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Enforce safe practices.</w:t>
      </w:r>
    </w:p>
    <w:p w14:paraId="240E4D84" w14:textId="77777777" w:rsidR="00116482" w:rsidRPr="00DD4DDF" w:rsidRDefault="00116482" w:rsidP="004006AA">
      <w:pPr>
        <w:pStyle w:val="Heading5"/>
        <w:rPr>
          <w:rFonts w:asciiTheme="minorHAnsi" w:hAnsiTheme="minorHAnsi"/>
          <w:sz w:val="22"/>
          <w:szCs w:val="22"/>
        </w:rPr>
      </w:pPr>
      <w:r w:rsidRPr="00DD4DDF">
        <w:rPr>
          <w:rFonts w:asciiTheme="minorHAnsi" w:hAnsiTheme="minorHAnsi"/>
          <w:sz w:val="22"/>
          <w:szCs w:val="22"/>
        </w:rPr>
        <w:t>Prevent abuse of services.</w:t>
      </w:r>
    </w:p>
    <w:p w14:paraId="53C07C38" w14:textId="77777777" w:rsidR="00A26738" w:rsidRPr="00DD4DDF" w:rsidRDefault="00116482" w:rsidP="0002291F">
      <w:pPr>
        <w:pStyle w:val="Heading5"/>
        <w:rPr>
          <w:rFonts w:asciiTheme="minorHAnsi" w:hAnsiTheme="minorHAnsi"/>
          <w:sz w:val="22"/>
          <w:szCs w:val="22"/>
        </w:rPr>
      </w:pPr>
      <w:r w:rsidRPr="00DD4DDF">
        <w:rPr>
          <w:rFonts w:asciiTheme="minorHAnsi" w:hAnsiTheme="minorHAnsi"/>
          <w:sz w:val="22"/>
          <w:szCs w:val="22"/>
        </w:rPr>
        <w:t>Prevent damage to finishes.</w:t>
      </w:r>
    </w:p>
    <w:p w14:paraId="1A6A642F" w14:textId="77777777" w:rsidR="00116482" w:rsidRPr="00DD4DDF" w:rsidRDefault="00116482" w:rsidP="00FD7499">
      <w:pPr>
        <w:pStyle w:val="Heading5"/>
        <w:rPr>
          <w:rFonts w:asciiTheme="minorHAnsi" w:hAnsiTheme="minorHAnsi"/>
          <w:sz w:val="22"/>
          <w:szCs w:val="22"/>
        </w:rPr>
      </w:pPr>
      <w:r w:rsidRPr="00DD4DDF">
        <w:rPr>
          <w:rFonts w:asciiTheme="minorHAnsi" w:hAnsiTheme="minorHAnsi"/>
          <w:sz w:val="22"/>
          <w:szCs w:val="22"/>
        </w:rPr>
        <w:t>Vent direct-fired combustion units to outside.</w:t>
      </w:r>
    </w:p>
    <w:p w14:paraId="7E9231DE" w14:textId="77777777" w:rsidR="00116482" w:rsidRPr="00DD4DDF" w:rsidRDefault="00116482" w:rsidP="004006AA">
      <w:pPr>
        <w:pStyle w:val="Heading4"/>
        <w:rPr>
          <w:rFonts w:asciiTheme="minorHAnsi" w:hAnsiTheme="minorHAnsi"/>
          <w:szCs w:val="22"/>
        </w:rPr>
      </w:pPr>
      <w:r w:rsidRPr="00DD4DDF">
        <w:rPr>
          <w:rFonts w:asciiTheme="minorHAnsi" w:hAnsiTheme="minorHAnsi"/>
          <w:szCs w:val="22"/>
        </w:rPr>
        <w:t xml:space="preserve">Be responsible for damage to Work due to failure in providing adequate heat, </w:t>
      </w:r>
      <w:proofErr w:type="gramStart"/>
      <w:r w:rsidRPr="00DD4DDF">
        <w:rPr>
          <w:rFonts w:asciiTheme="minorHAnsi" w:hAnsiTheme="minorHAnsi"/>
          <w:szCs w:val="22"/>
        </w:rPr>
        <w:t>humidity</w:t>
      </w:r>
      <w:proofErr w:type="gramEnd"/>
      <w:r w:rsidRPr="00DD4DDF">
        <w:rPr>
          <w:rFonts w:asciiTheme="minorHAnsi" w:hAnsiTheme="minorHAnsi"/>
          <w:szCs w:val="22"/>
        </w:rPr>
        <w:t xml:space="preserve"> and protection during construction.</w:t>
      </w:r>
    </w:p>
    <w:p w14:paraId="499006D6" w14:textId="77777777" w:rsidR="00116482" w:rsidRPr="00DD4DDF" w:rsidRDefault="00116482" w:rsidP="004006AA">
      <w:pPr>
        <w:pStyle w:val="Heading4"/>
        <w:rPr>
          <w:rFonts w:asciiTheme="minorHAnsi" w:hAnsiTheme="minorHAnsi"/>
          <w:szCs w:val="22"/>
        </w:rPr>
      </w:pPr>
      <w:r w:rsidRPr="00DD4DDF">
        <w:rPr>
          <w:rFonts w:asciiTheme="minorHAnsi" w:hAnsiTheme="minorHAnsi"/>
          <w:szCs w:val="22"/>
        </w:rPr>
        <w:t>Use of new or existing systems for temporary heating, ventilating or air conditioning will not be permitted.</w:t>
      </w:r>
    </w:p>
    <w:p w14:paraId="35631CE1" w14:textId="77777777" w:rsidR="00116482" w:rsidRPr="00DD4DDF" w:rsidRDefault="00874F6B" w:rsidP="004006AA">
      <w:pPr>
        <w:pStyle w:val="Heading4"/>
        <w:rPr>
          <w:rFonts w:asciiTheme="minorHAnsi" w:hAnsiTheme="minorHAnsi"/>
          <w:szCs w:val="22"/>
        </w:rPr>
      </w:pPr>
      <w:r w:rsidRPr="00DD4DDF">
        <w:rPr>
          <w:rFonts w:asciiTheme="minorHAnsi" w:hAnsiTheme="minorHAnsi"/>
          <w:szCs w:val="22"/>
        </w:rPr>
        <w:t xml:space="preserve">The </w:t>
      </w:r>
      <w:r w:rsidR="00A26738" w:rsidRPr="00DD4DDF">
        <w:rPr>
          <w:rFonts w:asciiTheme="minorHAnsi" w:hAnsiTheme="minorHAnsi"/>
          <w:szCs w:val="22"/>
        </w:rPr>
        <w:t>Contractor</w:t>
      </w:r>
      <w:r w:rsidR="00116482" w:rsidRPr="00DD4DDF">
        <w:rPr>
          <w:rFonts w:asciiTheme="minorHAnsi" w:hAnsiTheme="minorHAnsi"/>
          <w:szCs w:val="22"/>
        </w:rPr>
        <w:t xml:space="preserve"> responsible for payment of all electrical energy charges associated with temporary power up to date of substantial completion. </w:t>
      </w:r>
    </w:p>
    <w:p w14:paraId="5DCBD70D" w14:textId="77777777" w:rsidR="00CF0043" w:rsidRPr="00DD4DDF" w:rsidRDefault="00CF0043" w:rsidP="00FD7499">
      <w:pPr>
        <w:pStyle w:val="Heading3"/>
        <w:rPr>
          <w:rFonts w:asciiTheme="minorHAnsi" w:hAnsiTheme="minorHAnsi"/>
          <w:szCs w:val="22"/>
        </w:rPr>
      </w:pPr>
      <w:r w:rsidRPr="00DD4DDF">
        <w:rPr>
          <w:rFonts w:asciiTheme="minorHAnsi" w:hAnsiTheme="minorHAnsi"/>
          <w:szCs w:val="22"/>
        </w:rPr>
        <w:t>Water:</w:t>
      </w:r>
    </w:p>
    <w:p w14:paraId="42046270" w14:textId="4544E305" w:rsidR="00640974" w:rsidRPr="00A22641" w:rsidRDefault="00A22641" w:rsidP="00D94EBE">
      <w:pPr>
        <w:pStyle w:val="Heading4"/>
        <w:rPr>
          <w:rFonts w:asciiTheme="minorHAnsi" w:hAnsiTheme="minorHAnsi"/>
          <w:szCs w:val="22"/>
          <w:rPrChange w:id="169" w:author="Liam Sykes" w:date="2022-03-21T11:48:00Z">
            <w:rPr>
              <w:rFonts w:asciiTheme="minorHAnsi" w:hAnsiTheme="minorHAnsi"/>
              <w:szCs w:val="22"/>
              <w:highlight w:val="yellow"/>
            </w:rPr>
          </w:rPrChange>
        </w:rPr>
      </w:pPr>
      <w:ins w:id="170" w:author="Liam Sykes" w:date="2022-03-21T11:48:00Z">
        <w:r>
          <w:rPr>
            <w:rFonts w:asciiTheme="minorHAnsi" w:hAnsiTheme="minorHAnsi"/>
            <w:szCs w:val="22"/>
            <w:shd w:val="clear" w:color="auto" w:fill="D9D9D9"/>
          </w:rPr>
          <w:t xml:space="preserve">Contractor to supply water, either </w:t>
        </w:r>
        <w:r w:rsidR="00785F0C">
          <w:rPr>
            <w:rFonts w:asciiTheme="minorHAnsi" w:hAnsiTheme="minorHAnsi"/>
            <w:szCs w:val="22"/>
            <w:shd w:val="clear" w:color="auto" w:fill="D9D9D9"/>
          </w:rPr>
          <w:t>in individual bottles or in a water cooler.</w:t>
        </w:r>
      </w:ins>
      <w:del w:id="171" w:author="Liam Sykes" w:date="2022-03-21T11:48:00Z">
        <w:r w:rsidR="009E3FFF" w:rsidRPr="00A22641" w:rsidDel="00A22641">
          <w:rPr>
            <w:rFonts w:asciiTheme="minorHAnsi" w:hAnsiTheme="minorHAnsi"/>
            <w:color w:val="2B579A"/>
            <w:szCs w:val="22"/>
            <w:shd w:val="clear" w:color="auto" w:fill="D9D9D9"/>
            <w:rPrChange w:id="172" w:author="Liam Sykes" w:date="2022-03-21T11:48:00Z">
              <w:rPr>
                <w:rFonts w:asciiTheme="minorHAnsi" w:hAnsiTheme="minorHAnsi"/>
                <w:color w:val="2B579A"/>
                <w:szCs w:val="22"/>
                <w:highlight w:val="yellow"/>
                <w:shd w:val="clear" w:color="auto" w:fill="D9D9D9"/>
              </w:rPr>
            </w:rPrChange>
          </w:rPr>
          <w:delText>[</w:delText>
        </w:r>
      </w:del>
    </w:p>
    <w:p w14:paraId="3D4146B8" w14:textId="77777777" w:rsidR="00640974" w:rsidRPr="00DD4DDF" w:rsidRDefault="00640974">
      <w:pPr>
        <w:pStyle w:val="Heading4"/>
        <w:numPr>
          <w:ilvl w:val="0"/>
          <w:numId w:val="0"/>
        </w:numPr>
        <w:ind w:left="2160"/>
        <w:rPr>
          <w:rFonts w:asciiTheme="minorHAnsi" w:hAnsiTheme="minorHAnsi"/>
          <w:szCs w:val="22"/>
        </w:rPr>
        <w:pPrChange w:id="173" w:author="Liam Sykes" w:date="2022-03-21T11:48:00Z">
          <w:pPr>
            <w:pStyle w:val="Heading4"/>
          </w:pPr>
        </w:pPrChange>
      </w:pPr>
    </w:p>
    <w:p w14:paraId="0C42C721" w14:textId="77777777" w:rsidR="00CF0043" w:rsidRPr="00DD4DDF" w:rsidRDefault="00CF0043" w:rsidP="005240DE">
      <w:pPr>
        <w:pStyle w:val="Heading3"/>
        <w:rPr>
          <w:rFonts w:asciiTheme="minorHAnsi" w:hAnsiTheme="minorHAnsi"/>
          <w:szCs w:val="22"/>
        </w:rPr>
      </w:pPr>
      <w:r w:rsidRPr="00DD4DDF">
        <w:rPr>
          <w:rFonts w:asciiTheme="minorHAnsi" w:hAnsiTheme="minorHAnsi"/>
          <w:szCs w:val="22"/>
        </w:rPr>
        <w:t>Sanitary and Personnel Facilities:</w:t>
      </w:r>
    </w:p>
    <w:p w14:paraId="78DDFEFF" w14:textId="558DB8CC" w:rsidR="00640974" w:rsidRPr="00DD4DDF" w:rsidRDefault="009E3FFF" w:rsidP="004006AA">
      <w:pPr>
        <w:pStyle w:val="Heading4"/>
        <w:rPr>
          <w:rFonts w:asciiTheme="minorHAnsi" w:hAnsiTheme="minorHAnsi"/>
          <w:szCs w:val="22"/>
        </w:rPr>
      </w:pPr>
      <w:del w:id="174" w:author="Liam Sykes" w:date="2022-03-21T11:49:00Z">
        <w:r w:rsidRPr="00DD4DDF" w:rsidDel="00785F0C">
          <w:rPr>
            <w:rFonts w:asciiTheme="minorHAnsi" w:hAnsiTheme="minorHAnsi"/>
            <w:szCs w:val="22"/>
            <w:highlight w:val="yellow"/>
            <w:shd w:val="clear" w:color="auto" w:fill="D9D9D9"/>
          </w:rPr>
          <w:delText>[If n</w:delText>
        </w:r>
        <w:r w:rsidR="00CF0043" w:rsidRPr="00DD4DDF" w:rsidDel="00785F0C">
          <w:rPr>
            <w:rFonts w:asciiTheme="minorHAnsi" w:hAnsiTheme="minorHAnsi"/>
            <w:szCs w:val="22"/>
            <w:highlight w:val="yellow"/>
            <w:shd w:val="clear" w:color="auto" w:fill="D9D9D9"/>
          </w:rPr>
          <w:delText>o sanitary connection is available at site</w:delText>
        </w:r>
        <w:r w:rsidRPr="00DD4DDF" w:rsidDel="00785F0C">
          <w:rPr>
            <w:rFonts w:asciiTheme="minorHAnsi" w:hAnsiTheme="minorHAnsi"/>
            <w:szCs w:val="22"/>
            <w:highlight w:val="yellow"/>
            <w:shd w:val="clear" w:color="auto" w:fill="D9D9D9"/>
          </w:rPr>
          <w:delText>]</w:delText>
        </w:r>
        <w:r w:rsidR="00CF0043" w:rsidRPr="00DD4DDF" w:rsidDel="00785F0C">
          <w:rPr>
            <w:rFonts w:asciiTheme="minorHAnsi" w:hAnsiTheme="minorHAnsi"/>
            <w:szCs w:val="22"/>
          </w:rPr>
          <w:delText xml:space="preserve"> </w:delText>
        </w:r>
      </w:del>
      <w:r w:rsidR="00EF2AF8" w:rsidRPr="00DD4DDF">
        <w:rPr>
          <w:rFonts w:asciiTheme="minorHAnsi" w:hAnsiTheme="minorHAnsi"/>
          <w:szCs w:val="22"/>
        </w:rPr>
        <w:t>The Contractor shall p</w:t>
      </w:r>
      <w:r w:rsidR="00CF0043" w:rsidRPr="00DD4DDF">
        <w:rPr>
          <w:rFonts w:asciiTheme="minorHAnsi" w:hAnsiTheme="minorHAnsi"/>
          <w:szCs w:val="22"/>
        </w:rPr>
        <w:t xml:space="preserve">rovide and maintain </w:t>
      </w:r>
      <w:r w:rsidR="00EF2AF8" w:rsidRPr="00DD4DDF">
        <w:rPr>
          <w:rFonts w:asciiTheme="minorHAnsi" w:hAnsiTheme="minorHAnsi"/>
          <w:szCs w:val="22"/>
        </w:rPr>
        <w:t xml:space="preserve">sanitary </w:t>
      </w:r>
      <w:r w:rsidR="00CF0043" w:rsidRPr="00DD4DDF">
        <w:rPr>
          <w:rFonts w:asciiTheme="minorHAnsi" w:hAnsiTheme="minorHAnsi"/>
          <w:szCs w:val="22"/>
        </w:rPr>
        <w:t xml:space="preserve">facilities for </w:t>
      </w:r>
      <w:r w:rsidR="00EF2AF8" w:rsidRPr="00DD4DDF">
        <w:rPr>
          <w:rFonts w:asciiTheme="minorHAnsi" w:hAnsiTheme="minorHAnsi"/>
          <w:szCs w:val="22"/>
        </w:rPr>
        <w:t xml:space="preserve">the </w:t>
      </w:r>
      <w:r w:rsidR="00CF0043" w:rsidRPr="00DD4DDF">
        <w:rPr>
          <w:rFonts w:asciiTheme="minorHAnsi" w:hAnsiTheme="minorHAnsi"/>
          <w:szCs w:val="22"/>
        </w:rPr>
        <w:t>Contractor’s employees, Subcontractors, and all other workers</w:t>
      </w:r>
      <w:r w:rsidR="00EF2AF8" w:rsidRPr="00DD4DDF">
        <w:rPr>
          <w:rFonts w:asciiTheme="minorHAnsi" w:hAnsiTheme="minorHAnsi"/>
          <w:szCs w:val="22"/>
        </w:rPr>
        <w:t xml:space="preserve"> at the Site</w:t>
      </w:r>
      <w:r w:rsidR="00CF0043" w:rsidRPr="00DD4DDF">
        <w:rPr>
          <w:rFonts w:asciiTheme="minorHAnsi" w:hAnsiTheme="minorHAnsi"/>
          <w:szCs w:val="22"/>
        </w:rPr>
        <w:t xml:space="preserve">. </w:t>
      </w:r>
      <w:r w:rsidR="00EF2AF8" w:rsidRPr="00DD4DDF">
        <w:rPr>
          <w:rFonts w:asciiTheme="minorHAnsi" w:hAnsiTheme="minorHAnsi"/>
          <w:szCs w:val="22"/>
        </w:rPr>
        <w:t xml:space="preserve"> </w:t>
      </w:r>
      <w:r w:rsidR="00640974" w:rsidRPr="00DD4DDF">
        <w:rPr>
          <w:rFonts w:asciiTheme="minorHAnsi" w:hAnsiTheme="minorHAnsi"/>
          <w:szCs w:val="22"/>
        </w:rPr>
        <w:t>The Contractor shall service, clean, and maintain the facilities and enclosures</w:t>
      </w:r>
      <w:r w:rsidR="00DD4DDF">
        <w:rPr>
          <w:rFonts w:asciiTheme="minorHAnsi" w:hAnsiTheme="minorHAnsi"/>
          <w:szCs w:val="22"/>
        </w:rPr>
        <w:t xml:space="preserve"> on a weekly basis</w:t>
      </w:r>
      <w:r w:rsidR="00640974" w:rsidRPr="00DD4DDF">
        <w:rPr>
          <w:rFonts w:asciiTheme="minorHAnsi" w:hAnsiTheme="minorHAnsi"/>
          <w:szCs w:val="22"/>
        </w:rPr>
        <w:t>.</w:t>
      </w:r>
    </w:p>
    <w:p w14:paraId="778C7DCF" w14:textId="38F75063" w:rsidR="00C258D9" w:rsidRDefault="00C258D9" w:rsidP="004006AA">
      <w:pPr>
        <w:pStyle w:val="Heading4"/>
        <w:rPr>
          <w:ins w:id="175" w:author="Liam Sykes" w:date="2022-03-21T11:49:00Z"/>
          <w:rFonts w:asciiTheme="minorHAnsi" w:hAnsiTheme="minorHAnsi"/>
          <w:szCs w:val="22"/>
        </w:rPr>
      </w:pPr>
      <w:r w:rsidRPr="00DD4DDF">
        <w:rPr>
          <w:rFonts w:asciiTheme="minorHAnsi" w:hAnsiTheme="minorHAnsi"/>
          <w:szCs w:val="22"/>
        </w:rPr>
        <w:t>When permanent water and drain connections are completed, provide temporary water closets and urinals complete with temporary enclosures, inside building. Permanent facilities may be used on approval of the Region.</w:t>
      </w:r>
    </w:p>
    <w:p w14:paraId="02D3BD7C" w14:textId="6EA61161" w:rsidR="00785F0C" w:rsidRPr="00A618CD" w:rsidRDefault="00A618CD" w:rsidP="00A618CD">
      <w:pPr>
        <w:pStyle w:val="Heading4"/>
        <w:rPr>
          <w:rFonts w:asciiTheme="minorHAnsi" w:hAnsiTheme="minorHAnsi"/>
          <w:szCs w:val="22"/>
        </w:rPr>
      </w:pPr>
      <w:ins w:id="176" w:author="Liam Sykes" w:date="2022-03-21T11:49:00Z">
        <w:r w:rsidRPr="00A618CD">
          <w:rPr>
            <w:rFonts w:asciiTheme="minorHAnsi" w:hAnsiTheme="minorHAnsi"/>
            <w:szCs w:val="22"/>
          </w:rPr>
          <w:t xml:space="preserve">Contractor shall provide separate sanitary facilities for the exclusive use of the Consultant including at minimum a flush-type toilet, sink with both hot and cold running water, mirror and vent and shall include suitable heating for winter use, lighting, and an electric hot water heater and tank. Sanitary facilities shall be self-contained with no buried storage and shall not be connected to local sanitary. Sanitary waste shall be removed as required, with a maximum of two weeks between removals. Contractor shall provide power and is responsible for any voltage </w:t>
        </w:r>
        <w:r w:rsidRPr="00A618CD">
          <w:rPr>
            <w:rFonts w:asciiTheme="minorHAnsi" w:hAnsiTheme="minorHAnsi"/>
            <w:szCs w:val="22"/>
          </w:rPr>
          <w:lastRenderedPageBreak/>
          <w:t xml:space="preserve">transformation. Contractor shall provide all sanitary supplies and disinfect facilities frequently, at minimum once per week. </w:t>
        </w:r>
      </w:ins>
    </w:p>
    <w:p w14:paraId="63C37418" w14:textId="77777777" w:rsidR="00CF0043" w:rsidRPr="00DD4DDF" w:rsidRDefault="00CF0043" w:rsidP="005240DE">
      <w:pPr>
        <w:pStyle w:val="Heading3"/>
        <w:rPr>
          <w:rFonts w:asciiTheme="minorHAnsi" w:hAnsiTheme="minorHAnsi"/>
          <w:szCs w:val="22"/>
        </w:rPr>
      </w:pPr>
      <w:r w:rsidRPr="00DD4DDF">
        <w:rPr>
          <w:rFonts w:asciiTheme="minorHAnsi" w:hAnsiTheme="minorHAnsi"/>
          <w:szCs w:val="22"/>
        </w:rPr>
        <w:t xml:space="preserve">Fire Protection: Furnish and maintain </w:t>
      </w:r>
      <w:r w:rsidR="00EF2AF8" w:rsidRPr="00DD4DDF">
        <w:rPr>
          <w:rFonts w:asciiTheme="minorHAnsi" w:hAnsiTheme="minorHAnsi"/>
          <w:szCs w:val="22"/>
        </w:rPr>
        <w:t>at the S</w:t>
      </w:r>
      <w:r w:rsidRPr="00DD4DDF">
        <w:rPr>
          <w:rFonts w:asciiTheme="minorHAnsi" w:hAnsiTheme="minorHAnsi"/>
          <w:szCs w:val="22"/>
        </w:rPr>
        <w:t>ite</w:t>
      </w:r>
      <w:r w:rsidR="00EF2AF8" w:rsidRPr="00DD4DDF">
        <w:rPr>
          <w:rFonts w:asciiTheme="minorHAnsi" w:hAnsiTheme="minorHAnsi"/>
          <w:szCs w:val="22"/>
        </w:rPr>
        <w:t>,</w:t>
      </w:r>
      <w:r w:rsidRPr="00DD4DDF">
        <w:rPr>
          <w:rFonts w:asciiTheme="minorHAnsi" w:hAnsiTheme="minorHAnsi"/>
          <w:szCs w:val="22"/>
        </w:rPr>
        <w:t xml:space="preserve"> adequate firefighting equipment capable of extinguishing incipient fires. Comply with </w:t>
      </w:r>
      <w:r w:rsidR="00EF2AF8" w:rsidRPr="00DD4DDF">
        <w:rPr>
          <w:rFonts w:asciiTheme="minorHAnsi" w:hAnsiTheme="minorHAnsi"/>
          <w:szCs w:val="22"/>
        </w:rPr>
        <w:t xml:space="preserve">all </w:t>
      </w:r>
      <w:r w:rsidRPr="00DD4DDF">
        <w:rPr>
          <w:rFonts w:asciiTheme="minorHAnsi" w:hAnsiTheme="minorHAnsi"/>
          <w:szCs w:val="22"/>
        </w:rPr>
        <w:t xml:space="preserve">applicable parts of </w:t>
      </w:r>
      <w:r w:rsidR="00EF2AF8" w:rsidRPr="00DD4DDF">
        <w:rPr>
          <w:rFonts w:asciiTheme="minorHAnsi" w:hAnsiTheme="minorHAnsi"/>
          <w:szCs w:val="22"/>
        </w:rPr>
        <w:t xml:space="preserve">the </w:t>
      </w:r>
      <w:r w:rsidRPr="00DD4DDF">
        <w:rPr>
          <w:rFonts w:asciiTheme="minorHAnsi" w:hAnsiTheme="minorHAnsi"/>
          <w:szCs w:val="22"/>
        </w:rPr>
        <w:t>National Fire Prevention Standard for Safeguarding Building Construction Operations (NFPA No. 241</w:t>
      </w:r>
      <w:r w:rsidR="0040679B" w:rsidRPr="00DD4DDF">
        <w:rPr>
          <w:rFonts w:asciiTheme="minorHAnsi" w:hAnsiTheme="minorHAnsi"/>
          <w:szCs w:val="22"/>
        </w:rPr>
        <w:t>, 2013 edition</w:t>
      </w:r>
      <w:r w:rsidRPr="00DD4DDF">
        <w:rPr>
          <w:rFonts w:asciiTheme="minorHAnsi" w:hAnsiTheme="minorHAnsi"/>
          <w:szCs w:val="22"/>
        </w:rPr>
        <w:t>).</w:t>
      </w:r>
    </w:p>
    <w:p w14:paraId="5C49AD56" w14:textId="77777777" w:rsidR="00116482" w:rsidRPr="00DD4DDF" w:rsidRDefault="00116482">
      <w:pPr>
        <w:pStyle w:val="Heading3"/>
        <w:rPr>
          <w:rFonts w:asciiTheme="minorHAnsi" w:hAnsiTheme="minorHAnsi"/>
          <w:szCs w:val="22"/>
        </w:rPr>
      </w:pPr>
      <w:r w:rsidRPr="00DD4DDF">
        <w:rPr>
          <w:rFonts w:asciiTheme="minorHAnsi" w:hAnsiTheme="minorHAnsi"/>
          <w:szCs w:val="22"/>
        </w:rPr>
        <w:t xml:space="preserve">Provide temporary utilities controls </w:t>
      </w:r>
      <w:proofErr w:type="gramStart"/>
      <w:r w:rsidRPr="00DD4DDF">
        <w:rPr>
          <w:rFonts w:asciiTheme="minorHAnsi" w:hAnsiTheme="minorHAnsi"/>
          <w:szCs w:val="22"/>
        </w:rPr>
        <w:t>in order to</w:t>
      </w:r>
      <w:proofErr w:type="gramEnd"/>
      <w:r w:rsidRPr="00DD4DDF">
        <w:rPr>
          <w:rFonts w:asciiTheme="minorHAnsi" w:hAnsiTheme="minorHAnsi"/>
          <w:szCs w:val="22"/>
        </w:rPr>
        <w:t xml:space="preserve"> execute work expeditiously.</w:t>
      </w:r>
    </w:p>
    <w:p w14:paraId="118B964F" w14:textId="77777777" w:rsidR="00116482" w:rsidRPr="00DD4DDF" w:rsidRDefault="00116482">
      <w:pPr>
        <w:pStyle w:val="Heading3"/>
        <w:rPr>
          <w:rFonts w:asciiTheme="minorHAnsi" w:hAnsiTheme="minorHAnsi"/>
          <w:szCs w:val="22"/>
        </w:rPr>
      </w:pPr>
      <w:r w:rsidRPr="00DD4DDF">
        <w:rPr>
          <w:rFonts w:asciiTheme="minorHAnsi" w:hAnsiTheme="minorHAnsi"/>
          <w:szCs w:val="22"/>
        </w:rPr>
        <w:t>Remove from site all such work after use.</w:t>
      </w:r>
    </w:p>
    <w:p w14:paraId="331214EA" w14:textId="0176DAF2" w:rsidR="00116482" w:rsidRPr="00DD4DDF" w:rsidRDefault="00116482" w:rsidP="00FD7499">
      <w:pPr>
        <w:pStyle w:val="Heading2"/>
        <w:rPr>
          <w:rFonts w:asciiTheme="minorHAnsi" w:hAnsiTheme="minorHAnsi"/>
          <w:szCs w:val="22"/>
          <w:lang w:val="en-CA"/>
        </w:rPr>
      </w:pPr>
      <w:r w:rsidRPr="00DD4DDF">
        <w:rPr>
          <w:rFonts w:asciiTheme="minorHAnsi" w:hAnsiTheme="minorHAnsi"/>
          <w:szCs w:val="22"/>
          <w:lang w:val="en-CA"/>
        </w:rPr>
        <w:t>R</w:t>
      </w:r>
      <w:r w:rsidR="00001E00" w:rsidRPr="00DD4DDF">
        <w:rPr>
          <w:rFonts w:asciiTheme="minorHAnsi" w:hAnsiTheme="minorHAnsi"/>
          <w:szCs w:val="22"/>
          <w:lang w:val="en-CA"/>
        </w:rPr>
        <w:t xml:space="preserve">emoval of </w:t>
      </w:r>
      <w:r w:rsidRPr="00DD4DDF">
        <w:rPr>
          <w:rFonts w:asciiTheme="minorHAnsi" w:hAnsiTheme="minorHAnsi"/>
          <w:szCs w:val="22"/>
          <w:lang w:val="en-CA"/>
        </w:rPr>
        <w:t>T</w:t>
      </w:r>
      <w:r w:rsidR="00001E00" w:rsidRPr="00DD4DDF">
        <w:rPr>
          <w:rFonts w:asciiTheme="minorHAnsi" w:hAnsiTheme="minorHAnsi"/>
          <w:szCs w:val="22"/>
          <w:lang w:val="en-CA"/>
        </w:rPr>
        <w:t>emporary</w:t>
      </w:r>
      <w:r w:rsidRPr="00DD4DDF">
        <w:rPr>
          <w:rFonts w:asciiTheme="minorHAnsi" w:hAnsiTheme="minorHAnsi"/>
          <w:szCs w:val="22"/>
          <w:lang w:val="en-CA"/>
        </w:rPr>
        <w:t xml:space="preserve"> </w:t>
      </w:r>
      <w:r w:rsidR="00001E00" w:rsidRPr="00DD4DDF">
        <w:rPr>
          <w:rFonts w:asciiTheme="minorHAnsi" w:hAnsiTheme="minorHAnsi"/>
          <w:szCs w:val="22"/>
          <w:lang w:val="en-CA"/>
        </w:rPr>
        <w:t>Facilities</w:t>
      </w:r>
    </w:p>
    <w:p w14:paraId="57B92208" w14:textId="77777777" w:rsidR="00116482" w:rsidRPr="00DD4DDF" w:rsidRDefault="00116482" w:rsidP="00FD7499">
      <w:pPr>
        <w:pStyle w:val="Heading3"/>
        <w:rPr>
          <w:rFonts w:asciiTheme="minorHAnsi" w:hAnsiTheme="minorHAnsi"/>
          <w:szCs w:val="22"/>
          <w:lang w:val="en-CA"/>
        </w:rPr>
      </w:pPr>
      <w:r w:rsidRPr="00DD4DDF">
        <w:rPr>
          <w:rFonts w:asciiTheme="minorHAnsi" w:hAnsiTheme="minorHAnsi"/>
          <w:szCs w:val="22"/>
          <w:lang w:val="en-CA"/>
        </w:rPr>
        <w:t xml:space="preserve">Remove temporary facilities from site when directed by </w:t>
      </w:r>
      <w:proofErr w:type="gramStart"/>
      <w:r w:rsidRPr="00DD4DDF">
        <w:rPr>
          <w:rFonts w:asciiTheme="minorHAnsi" w:hAnsiTheme="minorHAnsi"/>
          <w:szCs w:val="22"/>
          <w:lang w:val="en-CA"/>
        </w:rPr>
        <w:t>Consultant</w:t>
      </w:r>
      <w:proofErr w:type="gramEnd"/>
      <w:r w:rsidRPr="00DD4DDF">
        <w:rPr>
          <w:rFonts w:asciiTheme="minorHAnsi" w:hAnsiTheme="minorHAnsi"/>
          <w:szCs w:val="22"/>
          <w:lang w:val="en-CA"/>
        </w:rPr>
        <w:t>.</w:t>
      </w:r>
    </w:p>
    <w:p w14:paraId="745B829E" w14:textId="77777777" w:rsidR="00116482" w:rsidRPr="00DD4DDF" w:rsidRDefault="00116482" w:rsidP="00FD7499">
      <w:pPr>
        <w:pStyle w:val="Heading3"/>
        <w:rPr>
          <w:rFonts w:asciiTheme="minorHAnsi" w:hAnsiTheme="minorHAnsi"/>
          <w:szCs w:val="22"/>
          <w:lang w:val="en-CA"/>
        </w:rPr>
      </w:pPr>
      <w:r w:rsidRPr="00DD4DDF">
        <w:rPr>
          <w:rFonts w:asciiTheme="minorHAnsi" w:hAnsiTheme="minorHAnsi"/>
          <w:szCs w:val="22"/>
          <w:lang w:val="en-CA"/>
        </w:rPr>
        <w:t xml:space="preserve">When project is closed down at end of construction season keep temporary facilities operational until close down or removal is approved by </w:t>
      </w:r>
      <w:proofErr w:type="gramStart"/>
      <w:r w:rsidRPr="00DD4DDF">
        <w:rPr>
          <w:rFonts w:asciiTheme="minorHAnsi" w:hAnsiTheme="minorHAnsi"/>
          <w:szCs w:val="22"/>
          <w:lang w:val="en-CA"/>
        </w:rPr>
        <w:t>Consultant</w:t>
      </w:r>
      <w:proofErr w:type="gramEnd"/>
      <w:r w:rsidRPr="00DD4DDF">
        <w:rPr>
          <w:rFonts w:asciiTheme="minorHAnsi" w:hAnsiTheme="minorHAnsi"/>
          <w:szCs w:val="22"/>
          <w:lang w:val="en-CA"/>
        </w:rPr>
        <w:t>.</w:t>
      </w:r>
    </w:p>
    <w:p w14:paraId="5AAFC8F2" w14:textId="77777777" w:rsidR="00CF0043" w:rsidRPr="00DD4DDF" w:rsidRDefault="00CF0043" w:rsidP="004006AA">
      <w:pPr>
        <w:pStyle w:val="Heading4"/>
        <w:rPr>
          <w:rFonts w:asciiTheme="minorHAnsi" w:hAnsiTheme="minorHAnsi"/>
          <w:szCs w:val="22"/>
        </w:rPr>
      </w:pPr>
      <w:proofErr w:type="gramStart"/>
      <w:r w:rsidRPr="00DD4DDF">
        <w:rPr>
          <w:rFonts w:asciiTheme="minorHAnsi" w:hAnsiTheme="minorHAnsi"/>
          <w:szCs w:val="22"/>
        </w:rPr>
        <w:t>Keep fire hydrants and water control valves free from obstruction and available for use at all times</w:t>
      </w:r>
      <w:proofErr w:type="gramEnd"/>
      <w:r w:rsidRPr="00DD4DDF">
        <w:rPr>
          <w:rFonts w:asciiTheme="minorHAnsi" w:hAnsiTheme="minorHAnsi"/>
          <w:szCs w:val="22"/>
        </w:rPr>
        <w:t>.</w:t>
      </w:r>
    </w:p>
    <w:p w14:paraId="24BCBF63" w14:textId="77777777" w:rsidR="00382C3A" w:rsidRPr="00DD4DDF" w:rsidRDefault="00CF0043" w:rsidP="004006AA">
      <w:pPr>
        <w:pStyle w:val="Heading4"/>
        <w:rPr>
          <w:rFonts w:asciiTheme="minorHAnsi" w:hAnsiTheme="minorHAnsi"/>
          <w:szCs w:val="22"/>
        </w:rPr>
      </w:pPr>
      <w:r w:rsidRPr="00DD4DDF">
        <w:rPr>
          <w:rFonts w:asciiTheme="minorHAnsi" w:hAnsiTheme="minorHAnsi"/>
          <w:szCs w:val="22"/>
        </w:rPr>
        <w:t xml:space="preserve">In areas where </w:t>
      </w:r>
      <w:r w:rsidR="00ED0921" w:rsidRPr="00DD4DDF">
        <w:rPr>
          <w:rFonts w:asciiTheme="minorHAnsi" w:hAnsiTheme="minorHAnsi"/>
          <w:szCs w:val="22"/>
        </w:rPr>
        <w:t xml:space="preserve">the </w:t>
      </w:r>
      <w:r w:rsidRPr="00DD4DDF">
        <w:rPr>
          <w:rFonts w:asciiTheme="minorHAnsi" w:hAnsiTheme="minorHAnsi"/>
          <w:szCs w:val="22"/>
        </w:rPr>
        <w:t xml:space="preserve">Contractor’s operations are adjacent to or near a utility, such as gas, telephone, television, electric </w:t>
      </w:r>
      <w:r w:rsidR="00C33AE3" w:rsidRPr="00DD4DDF">
        <w:rPr>
          <w:rFonts w:asciiTheme="minorHAnsi" w:hAnsiTheme="minorHAnsi"/>
          <w:szCs w:val="22"/>
        </w:rPr>
        <w:t>power, water, sewer, or irrigation system, and such operations may cause damage or inconvenience the utility, the Contractor shall suspend operations until arrangements necessary for the protection of the utility have been made by Contractor.</w:t>
      </w:r>
    </w:p>
    <w:p w14:paraId="7806F9C6" w14:textId="77777777" w:rsidR="00CF0043" w:rsidRPr="00DD4DDF" w:rsidRDefault="00CF0043" w:rsidP="004006AA">
      <w:pPr>
        <w:pStyle w:val="Heading4"/>
        <w:rPr>
          <w:rFonts w:asciiTheme="minorHAnsi" w:hAnsiTheme="minorHAnsi"/>
          <w:szCs w:val="22"/>
        </w:rPr>
      </w:pPr>
      <w:r w:rsidRPr="00DD4DDF">
        <w:rPr>
          <w:rFonts w:asciiTheme="minorHAnsi" w:hAnsiTheme="minorHAnsi"/>
          <w:szCs w:val="22"/>
        </w:rPr>
        <w:t xml:space="preserve">Notify property owners and </w:t>
      </w:r>
      <w:r w:rsidR="0013606B" w:rsidRPr="00DD4DDF">
        <w:rPr>
          <w:rFonts w:asciiTheme="minorHAnsi" w:hAnsiTheme="minorHAnsi"/>
          <w:szCs w:val="22"/>
        </w:rPr>
        <w:t xml:space="preserve">any </w:t>
      </w:r>
      <w:r w:rsidRPr="00DD4DDF">
        <w:rPr>
          <w:rFonts w:asciiTheme="minorHAnsi" w:hAnsiTheme="minorHAnsi"/>
          <w:szCs w:val="22"/>
        </w:rPr>
        <w:t>utility offices that may be affected by construction operation</w:t>
      </w:r>
      <w:r w:rsidR="0013606B" w:rsidRPr="00DD4DDF">
        <w:rPr>
          <w:rFonts w:asciiTheme="minorHAnsi" w:hAnsiTheme="minorHAnsi"/>
          <w:szCs w:val="22"/>
        </w:rPr>
        <w:t>s</w:t>
      </w:r>
      <w:r w:rsidRPr="00DD4DDF">
        <w:rPr>
          <w:rFonts w:asciiTheme="minorHAnsi" w:hAnsiTheme="minorHAnsi"/>
          <w:szCs w:val="22"/>
        </w:rPr>
        <w:t xml:space="preserve"> at least </w:t>
      </w:r>
      <w:r w:rsidR="00407CE2" w:rsidRPr="00DD4DDF">
        <w:rPr>
          <w:rFonts w:asciiTheme="minorHAnsi" w:hAnsiTheme="minorHAnsi"/>
          <w:szCs w:val="22"/>
        </w:rPr>
        <w:t>two</w:t>
      </w:r>
      <w:r w:rsidRPr="00DD4DDF">
        <w:rPr>
          <w:rFonts w:asciiTheme="minorHAnsi" w:hAnsiTheme="minorHAnsi"/>
          <w:szCs w:val="22"/>
        </w:rPr>
        <w:t xml:space="preserve"> </w:t>
      </w:r>
      <w:r w:rsidR="0013606B" w:rsidRPr="00DD4DDF">
        <w:rPr>
          <w:rFonts w:asciiTheme="minorHAnsi" w:hAnsiTheme="minorHAnsi"/>
          <w:szCs w:val="22"/>
        </w:rPr>
        <w:t>D</w:t>
      </w:r>
      <w:r w:rsidRPr="00DD4DDF">
        <w:rPr>
          <w:rFonts w:asciiTheme="minorHAnsi" w:hAnsiTheme="minorHAnsi"/>
          <w:szCs w:val="22"/>
        </w:rPr>
        <w:t>ays in advance</w:t>
      </w:r>
      <w:r w:rsidR="0013606B" w:rsidRPr="00DD4DDF">
        <w:rPr>
          <w:rFonts w:asciiTheme="minorHAnsi" w:hAnsiTheme="minorHAnsi"/>
          <w:szCs w:val="22"/>
        </w:rPr>
        <w:t xml:space="preserve"> of the following:</w:t>
      </w:r>
    </w:p>
    <w:p w14:paraId="3EA925B4" w14:textId="77777777" w:rsidR="00CF0043" w:rsidRPr="00DD4DDF" w:rsidRDefault="00CF0043" w:rsidP="00FD7499">
      <w:pPr>
        <w:pStyle w:val="Heading5"/>
        <w:rPr>
          <w:rFonts w:asciiTheme="minorHAnsi" w:hAnsiTheme="minorHAnsi"/>
          <w:sz w:val="22"/>
          <w:szCs w:val="22"/>
        </w:rPr>
      </w:pPr>
      <w:r w:rsidRPr="00DD4DDF">
        <w:rPr>
          <w:rFonts w:asciiTheme="minorHAnsi" w:hAnsiTheme="minorHAnsi"/>
          <w:sz w:val="22"/>
          <w:szCs w:val="22"/>
        </w:rPr>
        <w:t xml:space="preserve">Before exposing a utility, obtain </w:t>
      </w:r>
      <w:r w:rsidR="0013606B" w:rsidRPr="00DD4DDF">
        <w:rPr>
          <w:rFonts w:asciiTheme="minorHAnsi" w:hAnsiTheme="minorHAnsi"/>
          <w:sz w:val="22"/>
          <w:szCs w:val="22"/>
        </w:rPr>
        <w:t xml:space="preserve">the </w:t>
      </w:r>
      <w:r w:rsidRPr="00DD4DDF">
        <w:rPr>
          <w:rFonts w:asciiTheme="minorHAnsi" w:hAnsiTheme="minorHAnsi"/>
          <w:sz w:val="22"/>
          <w:szCs w:val="22"/>
        </w:rPr>
        <w:t xml:space="preserve">utility owner’s permission. Should service of </w:t>
      </w:r>
      <w:r w:rsidR="0013606B" w:rsidRPr="00DD4DDF">
        <w:rPr>
          <w:rFonts w:asciiTheme="minorHAnsi" w:hAnsiTheme="minorHAnsi"/>
          <w:sz w:val="22"/>
          <w:szCs w:val="22"/>
        </w:rPr>
        <w:t xml:space="preserve">the </w:t>
      </w:r>
      <w:r w:rsidRPr="00DD4DDF">
        <w:rPr>
          <w:rFonts w:asciiTheme="minorHAnsi" w:hAnsiTheme="minorHAnsi"/>
          <w:sz w:val="22"/>
          <w:szCs w:val="22"/>
        </w:rPr>
        <w:t xml:space="preserve">utility be interrupted due to </w:t>
      </w:r>
      <w:r w:rsidR="0013606B" w:rsidRPr="00DD4DDF">
        <w:rPr>
          <w:rFonts w:asciiTheme="minorHAnsi" w:hAnsiTheme="minorHAnsi"/>
          <w:sz w:val="22"/>
          <w:szCs w:val="22"/>
        </w:rPr>
        <w:t xml:space="preserve">the </w:t>
      </w:r>
      <w:r w:rsidRPr="00DD4DDF">
        <w:rPr>
          <w:rFonts w:asciiTheme="minorHAnsi" w:hAnsiTheme="minorHAnsi"/>
          <w:sz w:val="22"/>
          <w:szCs w:val="22"/>
        </w:rPr>
        <w:t xml:space="preserve">Contractor’s operation, notify </w:t>
      </w:r>
      <w:r w:rsidR="0013606B" w:rsidRPr="00DD4DDF">
        <w:rPr>
          <w:rFonts w:asciiTheme="minorHAnsi" w:hAnsiTheme="minorHAnsi"/>
          <w:sz w:val="22"/>
          <w:szCs w:val="22"/>
        </w:rPr>
        <w:t xml:space="preserve">the </w:t>
      </w:r>
      <w:r w:rsidRPr="00DD4DDF">
        <w:rPr>
          <w:rFonts w:asciiTheme="minorHAnsi" w:hAnsiTheme="minorHAnsi"/>
          <w:sz w:val="22"/>
          <w:szCs w:val="22"/>
        </w:rPr>
        <w:t xml:space="preserve">proper authority immediately. Cooperate with </w:t>
      </w:r>
      <w:r w:rsidR="0013606B" w:rsidRPr="00DD4DDF">
        <w:rPr>
          <w:rFonts w:asciiTheme="minorHAnsi" w:hAnsiTheme="minorHAnsi"/>
          <w:sz w:val="22"/>
          <w:szCs w:val="22"/>
        </w:rPr>
        <w:t xml:space="preserve">the utility owner </w:t>
      </w:r>
      <w:r w:rsidRPr="00DD4DDF">
        <w:rPr>
          <w:rFonts w:asciiTheme="minorHAnsi" w:hAnsiTheme="minorHAnsi"/>
          <w:sz w:val="22"/>
          <w:szCs w:val="22"/>
        </w:rPr>
        <w:t xml:space="preserve">in restoring service as </w:t>
      </w:r>
      <w:r w:rsidR="0013606B" w:rsidRPr="00DD4DDF">
        <w:rPr>
          <w:rFonts w:asciiTheme="minorHAnsi" w:hAnsiTheme="minorHAnsi"/>
          <w:sz w:val="22"/>
          <w:szCs w:val="22"/>
        </w:rPr>
        <w:t xml:space="preserve">quickly </w:t>
      </w:r>
      <w:r w:rsidRPr="00DD4DDF">
        <w:rPr>
          <w:rFonts w:asciiTheme="minorHAnsi" w:hAnsiTheme="minorHAnsi"/>
          <w:sz w:val="22"/>
          <w:szCs w:val="22"/>
        </w:rPr>
        <w:t xml:space="preserve">as possible and bear </w:t>
      </w:r>
      <w:r w:rsidR="0013606B" w:rsidRPr="00DD4DDF">
        <w:rPr>
          <w:rFonts w:asciiTheme="minorHAnsi" w:hAnsiTheme="minorHAnsi"/>
          <w:sz w:val="22"/>
          <w:szCs w:val="22"/>
        </w:rPr>
        <w:t xml:space="preserve">the </w:t>
      </w:r>
      <w:r w:rsidRPr="00DD4DDF">
        <w:rPr>
          <w:rFonts w:asciiTheme="minorHAnsi" w:hAnsiTheme="minorHAnsi"/>
          <w:sz w:val="22"/>
          <w:szCs w:val="22"/>
        </w:rPr>
        <w:t>costs incurred.</w:t>
      </w:r>
    </w:p>
    <w:p w14:paraId="7A183F22" w14:textId="5696AF67" w:rsidR="00CF0043" w:rsidRPr="00DD4DDF" w:rsidRDefault="00CF0043" w:rsidP="004006AA">
      <w:pPr>
        <w:pStyle w:val="Heading4"/>
        <w:rPr>
          <w:rFonts w:asciiTheme="minorHAnsi" w:hAnsiTheme="minorHAnsi"/>
          <w:szCs w:val="22"/>
        </w:rPr>
      </w:pPr>
      <w:r w:rsidRPr="00DD4DDF">
        <w:rPr>
          <w:rFonts w:asciiTheme="minorHAnsi" w:hAnsiTheme="minorHAnsi"/>
          <w:szCs w:val="22"/>
        </w:rPr>
        <w:t xml:space="preserve">Do not impair </w:t>
      </w:r>
      <w:r w:rsidR="0013606B" w:rsidRPr="00DD4DDF">
        <w:rPr>
          <w:rFonts w:asciiTheme="minorHAnsi" w:hAnsiTheme="minorHAnsi"/>
          <w:szCs w:val="22"/>
        </w:rPr>
        <w:t xml:space="preserve">the </w:t>
      </w:r>
      <w:r w:rsidRPr="00DD4DDF">
        <w:rPr>
          <w:rFonts w:asciiTheme="minorHAnsi" w:hAnsiTheme="minorHAnsi"/>
          <w:szCs w:val="22"/>
        </w:rPr>
        <w:t xml:space="preserve">operation of </w:t>
      </w:r>
      <w:r w:rsidR="0013606B" w:rsidRPr="00DD4DDF">
        <w:rPr>
          <w:rFonts w:asciiTheme="minorHAnsi" w:hAnsiTheme="minorHAnsi"/>
          <w:szCs w:val="22"/>
        </w:rPr>
        <w:t xml:space="preserve">the </w:t>
      </w:r>
      <w:r w:rsidRPr="00DD4DDF">
        <w:rPr>
          <w:rFonts w:asciiTheme="minorHAnsi" w:hAnsiTheme="minorHAnsi"/>
          <w:szCs w:val="22"/>
        </w:rPr>
        <w:t>existing sewer system. Prevent construction material, pavement, concrete, earth, volatile and corrosive wastes, and other debris from entering sewers, pump stations, or other sewer structures</w:t>
      </w:r>
      <w:r w:rsidR="00DD4DDF">
        <w:rPr>
          <w:rFonts w:asciiTheme="minorHAnsi" w:hAnsiTheme="minorHAnsi"/>
          <w:szCs w:val="22"/>
        </w:rPr>
        <w:t xml:space="preserve"> in accordance with the Region’s Sewer Use Bylaw</w:t>
      </w:r>
      <w:r w:rsidRPr="00DD4DDF">
        <w:rPr>
          <w:rFonts w:asciiTheme="minorHAnsi" w:hAnsiTheme="minorHAnsi"/>
          <w:szCs w:val="22"/>
        </w:rPr>
        <w:t>.</w:t>
      </w:r>
    </w:p>
    <w:p w14:paraId="392CE0E5" w14:textId="10DC9479" w:rsidR="00623C24" w:rsidRPr="00DD4DDF" w:rsidRDefault="00CF0043" w:rsidP="004006AA">
      <w:pPr>
        <w:pStyle w:val="Heading4"/>
        <w:rPr>
          <w:rFonts w:asciiTheme="minorHAnsi" w:hAnsiTheme="minorHAnsi"/>
          <w:szCs w:val="22"/>
        </w:rPr>
      </w:pPr>
      <w:r w:rsidRPr="00DD4DDF">
        <w:rPr>
          <w:rFonts w:asciiTheme="minorHAnsi" w:hAnsiTheme="minorHAnsi"/>
          <w:szCs w:val="22"/>
        </w:rPr>
        <w:t xml:space="preserve">Maintain </w:t>
      </w:r>
      <w:r w:rsidR="0013606B" w:rsidRPr="00DD4DDF">
        <w:rPr>
          <w:rFonts w:asciiTheme="minorHAnsi" w:hAnsiTheme="minorHAnsi"/>
          <w:szCs w:val="22"/>
        </w:rPr>
        <w:t xml:space="preserve">the </w:t>
      </w:r>
      <w:r w:rsidRPr="00DD4DDF">
        <w:rPr>
          <w:rFonts w:asciiTheme="minorHAnsi" w:hAnsiTheme="minorHAnsi"/>
          <w:szCs w:val="22"/>
        </w:rPr>
        <w:t xml:space="preserve">original </w:t>
      </w:r>
      <w:r w:rsidR="0013606B" w:rsidRPr="00DD4DDF">
        <w:rPr>
          <w:rFonts w:asciiTheme="minorHAnsi" w:hAnsiTheme="minorHAnsi"/>
          <w:szCs w:val="22"/>
        </w:rPr>
        <w:t>S</w:t>
      </w:r>
      <w:r w:rsidRPr="00DD4DDF">
        <w:rPr>
          <w:rFonts w:asciiTheme="minorHAnsi" w:hAnsiTheme="minorHAnsi"/>
          <w:szCs w:val="22"/>
        </w:rPr>
        <w:t>ite drainage wherever possible.</w:t>
      </w:r>
    </w:p>
    <w:p w14:paraId="7BBE8AC5" w14:textId="77777777" w:rsidR="00CF0043" w:rsidRPr="00DD4DDF" w:rsidRDefault="00CF0043" w:rsidP="004006AA">
      <w:pPr>
        <w:pStyle w:val="Heading4"/>
        <w:rPr>
          <w:rFonts w:asciiTheme="minorHAnsi" w:hAnsiTheme="minorHAnsi"/>
          <w:szCs w:val="22"/>
        </w:rPr>
      </w:pPr>
      <w:r w:rsidRPr="00DD4DDF">
        <w:rPr>
          <w:rFonts w:asciiTheme="minorHAnsi" w:hAnsiTheme="minorHAnsi"/>
          <w:szCs w:val="22"/>
        </w:rPr>
        <w:t xml:space="preserve">Prevent dust and dirt from entering buildings or areas where equipment is stored or is operating. </w:t>
      </w:r>
      <w:r w:rsidR="0013606B" w:rsidRPr="00DD4DDF">
        <w:rPr>
          <w:rFonts w:asciiTheme="minorHAnsi" w:hAnsiTheme="minorHAnsi"/>
          <w:szCs w:val="22"/>
        </w:rPr>
        <w:t xml:space="preserve"> </w:t>
      </w:r>
      <w:r w:rsidRPr="00DD4DDF">
        <w:rPr>
          <w:rFonts w:asciiTheme="minorHAnsi" w:hAnsiTheme="minorHAnsi"/>
          <w:szCs w:val="22"/>
        </w:rPr>
        <w:t xml:space="preserve">Prevent dust, </w:t>
      </w:r>
      <w:proofErr w:type="gramStart"/>
      <w:r w:rsidRPr="00DD4DDF">
        <w:rPr>
          <w:rFonts w:asciiTheme="minorHAnsi" w:hAnsiTheme="minorHAnsi"/>
          <w:szCs w:val="22"/>
        </w:rPr>
        <w:t>water</w:t>
      </w:r>
      <w:proofErr w:type="gramEnd"/>
      <w:r w:rsidRPr="00DD4DDF">
        <w:rPr>
          <w:rFonts w:asciiTheme="minorHAnsi" w:hAnsiTheme="minorHAnsi"/>
          <w:szCs w:val="22"/>
        </w:rPr>
        <w:t xml:space="preserve"> or other deleterious substances from entering areas with electrical, heating</w:t>
      </w:r>
      <w:r w:rsidR="0013606B" w:rsidRPr="00DD4DDF">
        <w:rPr>
          <w:rFonts w:asciiTheme="minorHAnsi" w:hAnsiTheme="minorHAnsi"/>
          <w:szCs w:val="22"/>
        </w:rPr>
        <w:t>,</w:t>
      </w:r>
      <w:r w:rsidRPr="00DD4DDF">
        <w:rPr>
          <w:rFonts w:asciiTheme="minorHAnsi" w:hAnsiTheme="minorHAnsi"/>
          <w:szCs w:val="22"/>
        </w:rPr>
        <w:t xml:space="preserve"> ventilating, pumping, and other equipment.</w:t>
      </w:r>
      <w:r w:rsidR="00291A8C" w:rsidRPr="00DD4DDF">
        <w:rPr>
          <w:rFonts w:asciiTheme="minorHAnsi" w:hAnsiTheme="minorHAnsi"/>
          <w:szCs w:val="22"/>
        </w:rPr>
        <w:t xml:space="preserve"> Comply with Dust Control Plan. In the event a dust event occurs that impacts existing equipment or equipment under this Contract, the Contractor shall fully clean and bear the costs of cleaning such equipment prior to use.</w:t>
      </w:r>
    </w:p>
    <w:p w14:paraId="57DEADFD" w14:textId="77777777" w:rsidR="00CF0043" w:rsidRPr="00DD4DDF" w:rsidRDefault="00CF0043" w:rsidP="004006AA">
      <w:pPr>
        <w:pStyle w:val="Heading4"/>
        <w:rPr>
          <w:rFonts w:asciiTheme="minorHAnsi" w:hAnsiTheme="minorHAnsi"/>
          <w:szCs w:val="22"/>
        </w:rPr>
      </w:pPr>
      <w:r w:rsidRPr="00DD4DDF">
        <w:rPr>
          <w:rFonts w:asciiTheme="minorHAnsi" w:hAnsiTheme="minorHAnsi"/>
          <w:szCs w:val="22"/>
        </w:rPr>
        <w:t>Protect temporary water service connections from freezing.</w:t>
      </w:r>
    </w:p>
    <w:p w14:paraId="1A6B2326" w14:textId="58442132" w:rsidR="00FB3983" w:rsidRPr="00DD4DDF" w:rsidRDefault="00FD74ED" w:rsidP="004006AA">
      <w:pPr>
        <w:pStyle w:val="Heading2"/>
        <w:rPr>
          <w:rFonts w:asciiTheme="minorHAnsi" w:hAnsiTheme="minorHAnsi"/>
          <w:szCs w:val="22"/>
        </w:rPr>
      </w:pPr>
      <w:r w:rsidRPr="00DD4DDF">
        <w:rPr>
          <w:rFonts w:asciiTheme="minorHAnsi" w:hAnsiTheme="minorHAnsi"/>
          <w:szCs w:val="22"/>
        </w:rPr>
        <w:t>Snow Removal</w:t>
      </w:r>
    </w:p>
    <w:p w14:paraId="5598238D" w14:textId="78D5BC3A" w:rsidR="00CF0043" w:rsidRPr="00DD4DDF" w:rsidRDefault="00CF0043">
      <w:pPr>
        <w:pStyle w:val="Heading3"/>
        <w:rPr>
          <w:rFonts w:asciiTheme="minorHAnsi" w:hAnsiTheme="minorHAnsi"/>
          <w:szCs w:val="22"/>
        </w:rPr>
      </w:pPr>
      <w:r w:rsidRPr="00DD4DDF">
        <w:rPr>
          <w:rFonts w:asciiTheme="minorHAnsi" w:hAnsiTheme="minorHAnsi"/>
          <w:szCs w:val="22"/>
        </w:rPr>
        <w:t xml:space="preserve">Perform snow removal </w:t>
      </w:r>
      <w:r w:rsidR="00FD74ED" w:rsidRPr="00DD4DDF">
        <w:rPr>
          <w:rFonts w:asciiTheme="minorHAnsi" w:hAnsiTheme="minorHAnsi"/>
          <w:szCs w:val="22"/>
        </w:rPr>
        <w:t xml:space="preserve">from Parking lot, site access and staircases </w:t>
      </w:r>
      <w:r w:rsidR="00704368">
        <w:rPr>
          <w:rFonts w:asciiTheme="minorHAnsi" w:hAnsiTheme="minorHAnsi"/>
          <w:szCs w:val="22"/>
        </w:rPr>
        <w:t>in accordance with Section 01741 – Site Maintenance</w:t>
      </w:r>
      <w:r w:rsidR="00DB7D8F">
        <w:rPr>
          <w:rFonts w:asciiTheme="minorHAnsi" w:hAnsiTheme="minorHAnsi"/>
          <w:szCs w:val="22"/>
        </w:rPr>
        <w:t>.</w:t>
      </w:r>
      <w:r w:rsidR="00177188" w:rsidRPr="00DD4DDF">
        <w:rPr>
          <w:rFonts w:asciiTheme="minorHAnsi" w:hAnsiTheme="minorHAnsi"/>
          <w:szCs w:val="22"/>
        </w:rPr>
        <w:t xml:space="preserve"> </w:t>
      </w:r>
    </w:p>
    <w:p w14:paraId="015C38DA" w14:textId="77777777" w:rsidR="00F13982" w:rsidRPr="00DD4DDF" w:rsidRDefault="00F13982" w:rsidP="008A26A6">
      <w:pPr>
        <w:pStyle w:val="Other"/>
        <w:spacing w:before="240"/>
        <w:jc w:val="center"/>
        <w:rPr>
          <w:rFonts w:asciiTheme="minorHAnsi" w:hAnsiTheme="minorHAnsi"/>
          <w:b/>
          <w:sz w:val="22"/>
          <w:szCs w:val="22"/>
        </w:rPr>
      </w:pPr>
      <w:r w:rsidRPr="00DD4DDF">
        <w:rPr>
          <w:rFonts w:asciiTheme="minorHAnsi" w:hAnsiTheme="minorHAnsi"/>
          <w:b/>
          <w:sz w:val="22"/>
          <w:szCs w:val="22"/>
        </w:rPr>
        <w:t>END OF SECTION</w:t>
      </w:r>
    </w:p>
    <w:p w14:paraId="49FDAAAF" w14:textId="77777777" w:rsidR="00153AC6" w:rsidRPr="00DD4DDF" w:rsidRDefault="00153AC6" w:rsidP="008A26A6">
      <w:pPr>
        <w:pStyle w:val="Other"/>
        <w:spacing w:before="240"/>
        <w:jc w:val="center"/>
        <w:rPr>
          <w:rFonts w:asciiTheme="minorHAnsi" w:hAnsiTheme="minorHAnsi"/>
          <w:b/>
          <w:sz w:val="22"/>
          <w:szCs w:val="22"/>
        </w:rPr>
      </w:pPr>
    </w:p>
    <w:p w14:paraId="2389CADA" w14:textId="77777777" w:rsidR="00153AC6" w:rsidRPr="00DD4DDF" w:rsidRDefault="00153AC6" w:rsidP="000D08D4">
      <w:pPr>
        <w:pStyle w:val="Other"/>
        <w:spacing w:before="240"/>
        <w:rPr>
          <w:rFonts w:asciiTheme="minorHAnsi" w:hAnsiTheme="minorHAnsi"/>
          <w:b/>
          <w:sz w:val="22"/>
          <w:szCs w:val="22"/>
        </w:rPr>
      </w:pPr>
    </w:p>
    <w:sectPr w:rsidR="00153AC6" w:rsidRPr="00DD4DDF" w:rsidSect="000C2D03">
      <w:headerReference w:type="even" r:id="rId16"/>
      <w:headerReference w:type="default" r:id="rId17"/>
      <w:headerReference w:type="first" r:id="rId18"/>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Radulovic, Nicole" w:date="2022-10-26T13:20:00Z" w:initials="RN">
    <w:p w14:paraId="697519D1" w14:textId="40928058" w:rsidR="002F41C9" w:rsidRDefault="002F41C9">
      <w:pPr>
        <w:pStyle w:val="CommentText"/>
      </w:pPr>
      <w:r>
        <w:rPr>
          <w:rStyle w:val="CommentReference"/>
        </w:rPr>
        <w:annotationRef/>
      </w:r>
      <w:r>
        <w:t>TBC</w:t>
      </w:r>
    </w:p>
  </w:comment>
  <w:comment w:id="147" w:author="Liam Sykes" w:date="2022-03-21T11:52:00Z" w:initials="LS">
    <w:p w14:paraId="40A1EE68" w14:textId="7E96F958" w:rsidR="007539A2" w:rsidRDefault="007539A2">
      <w:pPr>
        <w:pStyle w:val="CommentText"/>
      </w:pPr>
      <w:r>
        <w:rPr>
          <w:rStyle w:val="CommentReference"/>
        </w:rPr>
        <w:annotationRef/>
      </w:r>
      <w:r>
        <w:t>Confirm whether electrical power will be available at site</w:t>
      </w:r>
    </w:p>
  </w:comment>
  <w:comment w:id="148" w:author="Axel Ouillet" w:date="2022-03-31T17:13:00Z" w:initials="AO">
    <w:p w14:paraId="0C044796" w14:textId="78B4A2E0" w:rsidR="2D1324A5" w:rsidRDefault="2D1324A5">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53" w:name="_@_4D41A39AAD634400B900B85F2A819DF4Z"/>
      <w:r>
        <w:rPr>
          <w:color w:val="2B579A"/>
          <w:shd w:val="clear" w:color="auto" w:fill="E6E6E6"/>
        </w:rPr>
        <w:fldChar w:fldCharType="separate"/>
      </w:r>
      <w:bookmarkEnd w:id="153"/>
      <w:r w:rsidRPr="2D1324A5">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54" w:name="_@_9BE06F3FA5EB4111AA033CFDB6BDACFDZ"/>
      <w:r>
        <w:rPr>
          <w:color w:val="2B579A"/>
          <w:shd w:val="clear" w:color="auto" w:fill="E6E6E6"/>
        </w:rPr>
        <w:fldChar w:fldCharType="separate"/>
      </w:r>
      <w:bookmarkEnd w:id="154"/>
      <w:r w:rsidRPr="2D1324A5">
        <w:rPr>
          <w:rStyle w:val="Mention"/>
          <w:noProof/>
        </w:rPr>
        <w:t>@Brandon Gorr</w:t>
      </w:r>
      <w:r>
        <w:rPr>
          <w:color w:val="2B579A"/>
          <w:shd w:val="clear" w:color="auto" w:fill="E6E6E6"/>
        </w:rPr>
        <w:fldChar w:fldCharType="end"/>
      </w:r>
      <w:r>
        <w:t xml:space="preserve"> I know that there will be power needed on site, can we confirm that this will be alectra?</w:t>
      </w:r>
      <w:r>
        <w:rPr>
          <w:rStyle w:val="CommentReference"/>
        </w:rPr>
        <w:annotationRef/>
      </w:r>
    </w:p>
  </w:comment>
  <w:comment w:id="149" w:author="Radulovic, Nicole" w:date="2022-10-26T14:04:00Z" w:initials="RN">
    <w:p w14:paraId="54B9DC11" w14:textId="1C0B1A09" w:rsidR="005F5C79" w:rsidRDefault="005F5C79">
      <w:pPr>
        <w:pStyle w:val="CommentText"/>
      </w:pPr>
      <w:r>
        <w:rPr>
          <w:rStyle w:val="CommentReference"/>
        </w:rPr>
        <w:annotationRef/>
      </w:r>
      <w:r>
        <w:t xml:space="preserve">Is this confirmed to be </w:t>
      </w:r>
      <w:r>
        <w:t>Alectra? I thought so but want to make sure</w:t>
      </w:r>
    </w:p>
  </w:comment>
  <w:comment w:id="150" w:author="Johnny Pang" w:date="2022-11-30T07:13:00Z" w:initials="JP">
    <w:p w14:paraId="24DD74BC" w14:textId="77777777" w:rsidR="00285E0B" w:rsidRDefault="00285E0B" w:rsidP="00DB6295">
      <w:pPr>
        <w:pStyle w:val="CommentText"/>
      </w:pPr>
      <w:r>
        <w:rPr>
          <w:rStyle w:val="CommentReference"/>
        </w:rPr>
        <w:annotationRef/>
      </w:r>
      <w:r>
        <w:rPr>
          <w:lang w:val="en-CA"/>
        </w:rPr>
        <w:t>Confirmed.</w:t>
      </w:r>
    </w:p>
  </w:comment>
  <w:comment w:id="157" w:author="Liam Sykes" w:date="2022-03-21T11:45:00Z" w:initials="LS">
    <w:p w14:paraId="11F40E98" w14:textId="66B9C52B" w:rsidR="00DF0639" w:rsidRDefault="00DF0639">
      <w:pPr>
        <w:pStyle w:val="CommentText"/>
      </w:pPr>
      <w:r>
        <w:rPr>
          <w:rStyle w:val="CommentReference"/>
        </w:rPr>
        <w:annotationRef/>
      </w:r>
      <w:r>
        <w:t>Deleted as per comment from AY. Can be added back in if we include contact info for a representative from Alectra as part of Section 01040.</w:t>
      </w:r>
    </w:p>
  </w:comment>
  <w:comment w:id="161" w:author="Liam Sykes" w:date="2022-03-21T11:47:00Z" w:initials="LS">
    <w:p w14:paraId="47DF06A6" w14:textId="58807E56" w:rsidR="005F220B" w:rsidRDefault="005F220B">
      <w:pPr>
        <w:pStyle w:val="CommentText"/>
      </w:pPr>
      <w:r>
        <w:rPr>
          <w:rStyle w:val="CommentReference"/>
        </w:rPr>
        <w:annotationRef/>
      </w:r>
      <w:r>
        <w:t>Are we including a requirement for cooling? I didn’t see one anywhere else in this Section</w:t>
      </w:r>
    </w:p>
  </w:comment>
  <w:comment w:id="162" w:author="Axel Ouillet" w:date="2022-04-01T11:18:00Z" w:initials="AO">
    <w:p w14:paraId="58711827" w14:textId="18A51CA6" w:rsidR="5CA39B52" w:rsidRDefault="5CA39B52">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65" w:name="_@_2DB76F042D6A4EE9BE594CCCFF4D018EZ"/>
      <w:r>
        <w:rPr>
          <w:color w:val="2B579A"/>
          <w:shd w:val="clear" w:color="auto" w:fill="E6E6E6"/>
        </w:rPr>
        <w:fldChar w:fldCharType="separate"/>
      </w:r>
      <w:bookmarkEnd w:id="165"/>
      <w:r w:rsidRPr="5CA39B52">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66" w:name="_@_A73B9261EC0244599FFA98B3B14462C6Z"/>
      <w:r>
        <w:rPr>
          <w:color w:val="2B579A"/>
          <w:shd w:val="clear" w:color="auto" w:fill="E6E6E6"/>
        </w:rPr>
        <w:fldChar w:fldCharType="separate"/>
      </w:r>
      <w:bookmarkEnd w:id="166"/>
      <w:r w:rsidRPr="5CA39B52">
        <w:rPr>
          <w:rStyle w:val="Mention"/>
          <w:noProof/>
        </w:rPr>
        <w:t>@Brandon Gorr</w:t>
      </w:r>
      <w:r>
        <w:rPr>
          <w:color w:val="2B579A"/>
          <w:shd w:val="clear" w:color="auto" w:fill="E6E6E6"/>
        </w:rPr>
        <w:fldChar w:fldCharType="end"/>
      </w:r>
      <w:r>
        <w:t xml:space="preserve"> please confirm</w:t>
      </w:r>
      <w:r>
        <w:rPr>
          <w:rStyle w:val="CommentReference"/>
        </w:rPr>
        <w:annotationRef/>
      </w:r>
    </w:p>
  </w:comment>
  <w:comment w:id="163" w:author="Radulovic, Nicole" w:date="2022-10-26T14:01:00Z" w:initials="RN">
    <w:p w14:paraId="12AA2600" w14:textId="16714BF5" w:rsidR="007F437D" w:rsidRDefault="007F437D">
      <w:pPr>
        <w:pStyle w:val="CommentText"/>
      </w:pPr>
      <w:r>
        <w:rPr>
          <w:rStyle w:val="CommentReference"/>
        </w:rPr>
        <w:annotationRef/>
      </w:r>
      <w:r>
        <w:t xml:space="preserve">Can AE pls confirm? Also add references to cooling elsewhere as necessary if deciding to keep in </w:t>
      </w:r>
    </w:p>
  </w:comment>
  <w:comment w:id="164" w:author="Johnny Pang" w:date="2022-11-30T07:19:00Z" w:initials="JP">
    <w:p w14:paraId="71579F8D" w14:textId="77777777" w:rsidR="00285E0B" w:rsidRDefault="00285E0B" w:rsidP="006575DA">
      <w:pPr>
        <w:pStyle w:val="CommentText"/>
      </w:pPr>
      <w:r>
        <w:rPr>
          <w:rStyle w:val="CommentReference"/>
        </w:rPr>
        <w:annotationRef/>
      </w:r>
      <w:r>
        <w:rPr>
          <w:lang w:val="en-CA"/>
        </w:rPr>
        <w:t>Confirmed and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519D1" w15:done="0"/>
  <w15:commentEx w15:paraId="40A1EE68" w15:done="0"/>
  <w15:commentEx w15:paraId="0C044796" w15:paraIdParent="40A1EE68" w15:done="0"/>
  <w15:commentEx w15:paraId="54B9DC11" w15:paraIdParent="40A1EE68" w15:done="0"/>
  <w15:commentEx w15:paraId="24DD74BC" w15:paraIdParent="40A1EE68" w15:done="0"/>
  <w15:commentEx w15:paraId="11F40E98" w15:done="0"/>
  <w15:commentEx w15:paraId="47DF06A6" w15:done="0"/>
  <w15:commentEx w15:paraId="58711827" w15:paraIdParent="47DF06A6" w15:done="0"/>
  <w15:commentEx w15:paraId="12AA2600" w15:paraIdParent="47DF06A6" w15:done="0"/>
  <w15:commentEx w15:paraId="71579F8D" w15:paraIdParent="47DF06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B2A0" w16cex:dateUtc="2022-10-26T17:20:00Z"/>
  <w16cex:commentExtensible w16cex:durableId="25E2E57C" w16cex:dateUtc="2022-03-21T15:52:00Z"/>
  <w16cex:commentExtensible w16cex:durableId="04AEEC81" w16cex:dateUtc="2022-03-31T21:13:00Z"/>
  <w16cex:commentExtensible w16cex:durableId="2703BCFB" w16cex:dateUtc="2022-10-26T18:04:00Z"/>
  <w16cex:commentExtensible w16cex:durableId="2731811B" w16cex:dateUtc="2022-11-30T12:13:00Z"/>
  <w16cex:commentExtensible w16cex:durableId="25E2E3C8" w16cex:dateUtc="2022-03-21T15:45:00Z"/>
  <w16cex:commentExtensible w16cex:durableId="25E2E459" w16cex:dateUtc="2022-03-21T15:47:00Z"/>
  <w16cex:commentExtensible w16cex:durableId="121CEC1C" w16cex:dateUtc="2022-04-01T15:18:00Z"/>
  <w16cex:commentExtensible w16cex:durableId="2703BC2B" w16cex:dateUtc="2022-10-26T18:01:00Z"/>
  <w16cex:commentExtensible w16cex:durableId="27318289" w16cex:dateUtc="2022-11-30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519D1" w16cid:durableId="2703B2A0"/>
  <w16cid:commentId w16cid:paraId="40A1EE68" w16cid:durableId="25E2E57C"/>
  <w16cid:commentId w16cid:paraId="0C044796" w16cid:durableId="04AEEC81"/>
  <w16cid:commentId w16cid:paraId="54B9DC11" w16cid:durableId="2703BCFB"/>
  <w16cid:commentId w16cid:paraId="24DD74BC" w16cid:durableId="2731811B"/>
  <w16cid:commentId w16cid:paraId="11F40E98" w16cid:durableId="25E2E3C8"/>
  <w16cid:commentId w16cid:paraId="47DF06A6" w16cid:durableId="25E2E459"/>
  <w16cid:commentId w16cid:paraId="58711827" w16cid:durableId="121CEC1C"/>
  <w16cid:commentId w16cid:paraId="12AA2600" w16cid:durableId="2703BC2B"/>
  <w16cid:commentId w16cid:paraId="71579F8D" w16cid:durableId="273182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0E49" w14:textId="77777777" w:rsidR="0095503A" w:rsidRDefault="0095503A">
      <w:r>
        <w:separator/>
      </w:r>
    </w:p>
  </w:endnote>
  <w:endnote w:type="continuationSeparator" w:id="0">
    <w:p w14:paraId="5CEA2FDB" w14:textId="77777777" w:rsidR="0095503A" w:rsidRDefault="0095503A">
      <w:r>
        <w:continuationSeparator/>
      </w:r>
    </w:p>
  </w:endnote>
  <w:endnote w:type="continuationNotice" w:id="1">
    <w:p w14:paraId="3058AAAB" w14:textId="77777777" w:rsidR="0095503A" w:rsidRDefault="00955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C159" w14:textId="77777777" w:rsidR="0095503A" w:rsidRDefault="0095503A">
      <w:r>
        <w:separator/>
      </w:r>
    </w:p>
  </w:footnote>
  <w:footnote w:type="continuationSeparator" w:id="0">
    <w:p w14:paraId="262A2FD9" w14:textId="77777777" w:rsidR="0095503A" w:rsidRDefault="0095503A">
      <w:r>
        <w:continuationSeparator/>
      </w:r>
    </w:p>
  </w:footnote>
  <w:footnote w:type="continuationNotice" w:id="1">
    <w:p w14:paraId="631728C7" w14:textId="77777777" w:rsidR="0095503A" w:rsidRDefault="009550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C501E" w14:textId="77777777" w:rsidR="00216B0D" w:rsidRPr="00532A54" w:rsidRDefault="00453BF4" w:rsidP="00216B0D">
    <w:pPr>
      <w:pBdr>
        <w:top w:val="single" w:sz="4" w:space="1" w:color="auto"/>
      </w:pBdr>
      <w:tabs>
        <w:tab w:val="right" w:pos="9810"/>
      </w:tabs>
      <w:rPr>
        <w:rFonts w:cs="Arial"/>
      </w:rPr>
    </w:pPr>
    <w:r w:rsidRPr="00532A54">
      <w:rPr>
        <w:rFonts w:cs="Arial"/>
      </w:rPr>
      <w:t>CONTRACT NO</w:t>
    </w:r>
    <w:r w:rsidRPr="005E5857">
      <w:rPr>
        <w:rFonts w:cs="Arial"/>
        <w:highlight w:val="yellow"/>
      </w:rPr>
      <w:t>.... [Insert Region Number]</w:t>
    </w:r>
    <w:r w:rsidRPr="00532A54">
      <w:rPr>
        <w:rFonts w:cs="Arial"/>
      </w:rPr>
      <w:tab/>
    </w:r>
    <w:r w:rsidR="00216B0D" w:rsidRPr="00532A54">
      <w:rPr>
        <w:rFonts w:cs="Arial"/>
      </w:rPr>
      <w:t>Section 015</w:t>
    </w:r>
    <w:r w:rsidR="00216B0D">
      <w:rPr>
        <w:rFonts w:cs="Arial"/>
      </w:rPr>
      <w:t>2</w:t>
    </w:r>
    <w:r w:rsidR="00216B0D" w:rsidRPr="00532A54">
      <w:rPr>
        <w:rFonts w:cs="Arial"/>
      </w:rPr>
      <w:t>0</w:t>
    </w:r>
  </w:p>
  <w:p w14:paraId="51CA648A" w14:textId="255062D1" w:rsidR="00216B0D" w:rsidRPr="00532A54" w:rsidRDefault="00216B0D" w:rsidP="00216B0D">
    <w:pPr>
      <w:pBdr>
        <w:top w:val="single" w:sz="4" w:space="1" w:color="auto"/>
      </w:pBdr>
      <w:tabs>
        <w:tab w:val="left" w:pos="-1440"/>
        <w:tab w:val="left" w:pos="-720"/>
        <w:tab w:val="left" w:pos="0"/>
        <w:tab w:val="center" w:pos="5220"/>
        <w:tab w:val="right" w:pos="9810"/>
      </w:tabs>
      <w:rPr>
        <w:rFonts w:cs="Arial"/>
      </w:rPr>
    </w:pPr>
    <w:r w:rsidRPr="00532A54">
      <w:rPr>
        <w:rFonts w:cs="Arial"/>
        <w:b/>
      </w:rPr>
      <w:tab/>
    </w:r>
    <w:r>
      <w:rPr>
        <w:rFonts w:cs="Arial"/>
        <w:b/>
      </w:rPr>
      <w:t>FIELD OFFICE</w:t>
    </w:r>
    <w:r w:rsidRPr="00532A54">
      <w:rPr>
        <w:rFonts w:cs="Arial"/>
      </w:rPr>
      <w:tab/>
    </w:r>
    <w:r>
      <w:rPr>
        <w:rFonts w:cs="Arial"/>
      </w:rPr>
      <w:t>2021-01-19</w:t>
    </w:r>
  </w:p>
  <w:p w14:paraId="5C7FF393" w14:textId="74FD7162" w:rsidR="00216B0D" w:rsidRPr="00532A54" w:rsidRDefault="00216B0D" w:rsidP="00216B0D">
    <w:pPr>
      <w:pBdr>
        <w:top w:val="single" w:sz="4" w:space="1" w:color="auto"/>
      </w:pBdr>
      <w:tabs>
        <w:tab w:val="center" w:pos="5175"/>
        <w:tab w:val="right" w:pos="9810"/>
      </w:tabs>
      <w:rPr>
        <w:rFonts w:cs="Arial"/>
      </w:rPr>
    </w:pPr>
    <w:r w:rsidRPr="00532A54">
      <w:rPr>
        <w:rFonts w:cs="Arial"/>
      </w:rPr>
      <w:t xml:space="preserve">DATE: </w:t>
    </w:r>
    <w:r w:rsidRPr="005E5857">
      <w:rPr>
        <w:rFonts w:cs="Arial"/>
        <w:highlight w:val="yellow"/>
      </w:rPr>
      <w:t>[Insert Date, (</w:t>
    </w:r>
    <w:proofErr w:type="gramStart"/>
    <w:r w:rsidRPr="005E5857">
      <w:rPr>
        <w:rFonts w:cs="Arial"/>
        <w:highlight w:val="yellow"/>
      </w:rPr>
      <w:t>e.g.</w:t>
    </w:r>
    <w:proofErr w:type="gramEnd"/>
    <w:r w:rsidRPr="005E5857">
      <w:rPr>
        <w:rFonts w:cs="Arial"/>
        <w:highlight w:val="yellow"/>
      </w:rPr>
      <w:t xml:space="preserve"> Jan., 20</w:t>
    </w:r>
    <w:r>
      <w:rPr>
        <w:rFonts w:cs="Arial"/>
        <w:highlight w:val="yellow"/>
      </w:rPr>
      <w:t>20</w:t>
    </w:r>
    <w:r w:rsidRPr="005E5857">
      <w:rPr>
        <w:rFonts w:cs="Arial"/>
        <w:highlight w:val="yellow"/>
      </w:rPr>
      <w:t>)]</w:t>
    </w:r>
    <w:r w:rsidRPr="00532A54">
      <w:rPr>
        <w:rFonts w:cs="Arial"/>
      </w:rPr>
      <w:tab/>
    </w:r>
    <w:r w:rsidRPr="00532A54">
      <w:rPr>
        <w:rFonts w:cs="Arial"/>
      </w:rPr>
      <w:tab/>
      <w:t xml:space="preserve">Page </w:t>
    </w:r>
    <w:r w:rsidRPr="00532A54">
      <w:rPr>
        <w:rFonts w:cs="Arial"/>
        <w:color w:val="2B579A"/>
        <w:shd w:val="clear" w:color="auto" w:fill="E6E6E6"/>
      </w:rPr>
      <w:fldChar w:fldCharType="begin"/>
    </w:r>
    <w:r w:rsidRPr="00532A54">
      <w:rPr>
        <w:rFonts w:cs="Arial"/>
      </w:rPr>
      <w:instrText xml:space="preserve">PAGE </w:instrText>
    </w:r>
    <w:r w:rsidRPr="00532A54">
      <w:rPr>
        <w:rFonts w:cs="Arial"/>
        <w:color w:val="2B579A"/>
        <w:shd w:val="clear" w:color="auto" w:fill="E6E6E6"/>
      </w:rPr>
      <w:fldChar w:fldCharType="separate"/>
    </w:r>
    <w:r>
      <w:rPr>
        <w:rFonts w:cs="Arial"/>
      </w:rPr>
      <w:t>7</w:t>
    </w:r>
    <w:r w:rsidRPr="00532A54">
      <w:rPr>
        <w:rFonts w:cs="Arial"/>
        <w:color w:val="2B579A"/>
        <w:shd w:val="clear" w:color="auto" w:fill="E6E6E6"/>
      </w:rPr>
      <w:fldChar w:fldCharType="end"/>
    </w:r>
    <w:r w:rsidRPr="00532A54">
      <w:rPr>
        <w:rFonts w:cs="Arial"/>
      </w:rPr>
      <w:t xml:space="preserve"> </w:t>
    </w:r>
  </w:p>
  <w:p w14:paraId="27D3C81A" w14:textId="77777777" w:rsidR="00453BF4" w:rsidRDefault="00453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06D" w14:textId="5C34E6FA" w:rsidR="00453BF4" w:rsidRPr="00532A54" w:rsidRDefault="00453BF4" w:rsidP="000C2D03">
    <w:pPr>
      <w:pBdr>
        <w:top w:val="single" w:sz="4" w:space="1" w:color="auto"/>
      </w:pBdr>
      <w:tabs>
        <w:tab w:val="right" w:pos="9810"/>
      </w:tabs>
      <w:rPr>
        <w:rFonts w:cs="Arial"/>
      </w:rPr>
    </w:pPr>
    <w:r w:rsidRPr="00532A54">
      <w:rPr>
        <w:rFonts w:cs="Arial"/>
      </w:rPr>
      <w:t>CONTRACT NO</w:t>
    </w:r>
    <w:r w:rsidRPr="005E5857">
      <w:rPr>
        <w:rFonts w:cs="Arial"/>
        <w:highlight w:val="yellow"/>
      </w:rPr>
      <w:t>.... [Insert Region Number]</w:t>
    </w:r>
    <w:r w:rsidRPr="00532A54">
      <w:rPr>
        <w:rFonts w:cs="Arial"/>
      </w:rPr>
      <w:tab/>
      <w:t>Section 015</w:t>
    </w:r>
    <w:r>
      <w:rPr>
        <w:rFonts w:cs="Arial"/>
      </w:rPr>
      <w:t>2</w:t>
    </w:r>
    <w:r w:rsidRPr="00532A54">
      <w:rPr>
        <w:rFonts w:cs="Arial"/>
      </w:rPr>
      <w:t>0</w:t>
    </w:r>
  </w:p>
  <w:p w14:paraId="662D32ED" w14:textId="59084C23" w:rsidR="00453BF4" w:rsidRPr="00532A54" w:rsidRDefault="00453BF4" w:rsidP="000C2D03">
    <w:pPr>
      <w:pBdr>
        <w:top w:val="single" w:sz="4" w:space="1" w:color="auto"/>
      </w:pBdr>
      <w:tabs>
        <w:tab w:val="left" w:pos="-1440"/>
        <w:tab w:val="left" w:pos="-720"/>
        <w:tab w:val="left" w:pos="0"/>
        <w:tab w:val="center" w:pos="5220"/>
        <w:tab w:val="right" w:pos="9810"/>
      </w:tabs>
      <w:rPr>
        <w:rFonts w:cs="Arial"/>
      </w:rPr>
    </w:pPr>
    <w:r w:rsidRPr="00532A54">
      <w:rPr>
        <w:rFonts w:cs="Arial"/>
        <w:b/>
      </w:rPr>
      <w:tab/>
    </w:r>
    <w:r w:rsidR="00DD4DDF">
      <w:rPr>
        <w:rFonts w:cs="Arial"/>
        <w:b/>
      </w:rPr>
      <w:t>FIELD OFFICE</w:t>
    </w:r>
    <w:r w:rsidRPr="00532A54">
      <w:rPr>
        <w:rFonts w:cs="Arial"/>
      </w:rPr>
      <w:tab/>
    </w:r>
    <w:r w:rsidR="00DD4DDF">
      <w:rPr>
        <w:rFonts w:cs="Arial"/>
      </w:rPr>
      <w:t>20</w:t>
    </w:r>
    <w:r w:rsidR="00216B0D">
      <w:rPr>
        <w:rFonts w:cs="Arial"/>
      </w:rPr>
      <w:t>21</w:t>
    </w:r>
    <w:r w:rsidR="00DD4DDF">
      <w:rPr>
        <w:rFonts w:cs="Arial"/>
      </w:rPr>
      <w:t>-</w:t>
    </w:r>
    <w:r w:rsidR="00216B0D">
      <w:rPr>
        <w:rFonts w:cs="Arial"/>
      </w:rPr>
      <w:t>0</w:t>
    </w:r>
    <w:r w:rsidR="008D6295">
      <w:rPr>
        <w:rFonts w:cs="Arial"/>
      </w:rPr>
      <w:t>1</w:t>
    </w:r>
    <w:r w:rsidR="00DD4DDF">
      <w:rPr>
        <w:rFonts w:cs="Arial"/>
      </w:rPr>
      <w:t>-1</w:t>
    </w:r>
    <w:r w:rsidR="008D6295">
      <w:rPr>
        <w:rFonts w:cs="Arial"/>
      </w:rPr>
      <w:t>9</w:t>
    </w:r>
  </w:p>
  <w:p w14:paraId="6F0789F5" w14:textId="5D4BCD17" w:rsidR="00453BF4" w:rsidRPr="00532A54" w:rsidRDefault="00453BF4" w:rsidP="000C2D03">
    <w:pPr>
      <w:pBdr>
        <w:top w:val="single" w:sz="4" w:space="1" w:color="auto"/>
      </w:pBdr>
      <w:tabs>
        <w:tab w:val="center" w:pos="5175"/>
        <w:tab w:val="right" w:pos="9810"/>
      </w:tabs>
      <w:rPr>
        <w:rFonts w:cs="Arial"/>
      </w:rPr>
    </w:pPr>
    <w:r w:rsidRPr="00532A54">
      <w:rPr>
        <w:rFonts w:cs="Arial"/>
      </w:rPr>
      <w:t xml:space="preserve">DATE: </w:t>
    </w:r>
    <w:r w:rsidRPr="005E5857">
      <w:rPr>
        <w:rFonts w:cs="Arial"/>
        <w:highlight w:val="yellow"/>
      </w:rPr>
      <w:t>[Insert Date, (</w:t>
    </w:r>
    <w:proofErr w:type="gramStart"/>
    <w:r w:rsidRPr="005E5857">
      <w:rPr>
        <w:rFonts w:cs="Arial"/>
        <w:highlight w:val="yellow"/>
      </w:rPr>
      <w:t>e.g.</w:t>
    </w:r>
    <w:proofErr w:type="gramEnd"/>
    <w:r w:rsidRPr="005E5857">
      <w:rPr>
        <w:rFonts w:cs="Arial"/>
        <w:highlight w:val="yellow"/>
      </w:rPr>
      <w:t xml:space="preserve"> Jan., 20</w:t>
    </w:r>
    <w:r w:rsidR="00216B0D">
      <w:rPr>
        <w:rFonts w:cs="Arial"/>
        <w:highlight w:val="yellow"/>
      </w:rPr>
      <w:t>20</w:t>
    </w:r>
    <w:r w:rsidRPr="005E5857">
      <w:rPr>
        <w:rFonts w:cs="Arial"/>
        <w:highlight w:val="yellow"/>
      </w:rPr>
      <w:t>)]</w:t>
    </w:r>
    <w:r w:rsidRPr="00532A54">
      <w:rPr>
        <w:rFonts w:cs="Arial"/>
      </w:rPr>
      <w:tab/>
    </w:r>
    <w:r w:rsidRPr="00532A54">
      <w:rPr>
        <w:rFonts w:cs="Arial"/>
      </w:rPr>
      <w:tab/>
      <w:t xml:space="preserve">Page </w:t>
    </w:r>
    <w:r w:rsidRPr="00532A54">
      <w:rPr>
        <w:rFonts w:cs="Arial"/>
        <w:color w:val="2B579A"/>
        <w:shd w:val="clear" w:color="auto" w:fill="E6E6E6"/>
      </w:rPr>
      <w:fldChar w:fldCharType="begin"/>
    </w:r>
    <w:r w:rsidRPr="00532A54">
      <w:rPr>
        <w:rFonts w:cs="Arial"/>
      </w:rPr>
      <w:instrText xml:space="preserve">PAGE </w:instrText>
    </w:r>
    <w:r w:rsidRPr="00532A54">
      <w:rPr>
        <w:rFonts w:cs="Arial"/>
        <w:color w:val="2B579A"/>
        <w:shd w:val="clear" w:color="auto" w:fill="E6E6E6"/>
      </w:rPr>
      <w:fldChar w:fldCharType="separate"/>
    </w:r>
    <w:r w:rsidR="008D6295">
      <w:rPr>
        <w:rFonts w:cs="Arial"/>
        <w:noProof/>
      </w:rPr>
      <w:t>5</w:t>
    </w:r>
    <w:r w:rsidRPr="00532A54">
      <w:rPr>
        <w:rFonts w:cs="Arial"/>
        <w:color w:val="2B579A"/>
        <w:shd w:val="clear" w:color="auto" w:fill="E6E6E6"/>
      </w:rPr>
      <w:fldChar w:fldCharType="end"/>
    </w:r>
    <w:r w:rsidRPr="00532A54">
      <w:rPr>
        <w:rFonts w:cs="Arial"/>
      </w:rPr>
      <w:t xml:space="preserve"> </w:t>
    </w:r>
  </w:p>
  <w:p w14:paraId="0F44705F" w14:textId="77777777" w:rsidR="00453BF4" w:rsidRPr="00672C12" w:rsidRDefault="00453BF4"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B8A3" w14:textId="77777777" w:rsidR="00453BF4" w:rsidRPr="000C2D03" w:rsidRDefault="00453BF4" w:rsidP="00672C12">
    <w:pPr>
      <w:pBdr>
        <w:top w:val="single" w:sz="4" w:space="1" w:color="auto"/>
      </w:pBdr>
      <w:tabs>
        <w:tab w:val="right" w:pos="10350"/>
      </w:tabs>
      <w:rPr>
        <w:rFonts w:cs="Arial"/>
      </w:rPr>
    </w:pPr>
    <w:r w:rsidRPr="000C2D03">
      <w:rPr>
        <w:rFonts w:cs="Arial"/>
      </w:rPr>
      <w:t>CONTRACT NO</w:t>
    </w:r>
    <w:r w:rsidRPr="000C2D03">
      <w:rPr>
        <w:rFonts w:cs="Arial"/>
        <w:highlight w:val="lightGray"/>
      </w:rPr>
      <w:t>.... [Insert Region Number]</w:t>
    </w:r>
    <w:r w:rsidRPr="000C2D03">
      <w:rPr>
        <w:rFonts w:cs="Arial"/>
      </w:rPr>
      <w:tab/>
      <w:t>Section 01500</w:t>
    </w:r>
  </w:p>
  <w:p w14:paraId="6468FA7D" w14:textId="77777777" w:rsidR="00453BF4" w:rsidRPr="000C2D03" w:rsidRDefault="00453BF4" w:rsidP="008A26A6">
    <w:pPr>
      <w:pBdr>
        <w:top w:val="single" w:sz="4" w:space="1" w:color="auto"/>
      </w:pBdr>
      <w:tabs>
        <w:tab w:val="left" w:pos="-1440"/>
        <w:tab w:val="left" w:pos="-720"/>
        <w:tab w:val="left" w:pos="0"/>
        <w:tab w:val="center" w:pos="5220"/>
        <w:tab w:val="right" w:pos="10350"/>
      </w:tabs>
      <w:rPr>
        <w:rFonts w:cs="Arial"/>
      </w:rPr>
    </w:pPr>
    <w:r w:rsidRPr="000C2D03">
      <w:rPr>
        <w:rFonts w:cs="Arial"/>
        <w:b/>
      </w:rPr>
      <w:tab/>
      <w:t>CONSTRUCTION FACILITIES AND TEMPORARY CONTROLS</w:t>
    </w:r>
    <w:r w:rsidRPr="000C2D03">
      <w:rPr>
        <w:rFonts w:cs="Arial"/>
      </w:rPr>
      <w:tab/>
      <w:t>2013-07-23</w:t>
    </w:r>
  </w:p>
  <w:p w14:paraId="2A5E6CDF" w14:textId="77777777" w:rsidR="00453BF4" w:rsidRPr="000C2D03" w:rsidRDefault="00453BF4" w:rsidP="00672C12">
    <w:pPr>
      <w:pBdr>
        <w:top w:val="single" w:sz="4" w:space="1" w:color="auto"/>
      </w:pBdr>
      <w:tabs>
        <w:tab w:val="center" w:pos="5175"/>
        <w:tab w:val="right" w:pos="10350"/>
      </w:tabs>
      <w:rPr>
        <w:rFonts w:cs="Arial"/>
      </w:rPr>
    </w:pPr>
    <w:r w:rsidRPr="000C2D03">
      <w:rPr>
        <w:rFonts w:cs="Arial"/>
      </w:rPr>
      <w:t>DATE</w:t>
    </w:r>
    <w:proofErr w:type="gramStart"/>
    <w:r w:rsidRPr="000C2D03">
      <w:rPr>
        <w:rFonts w:cs="Arial"/>
      </w:rPr>
      <w:t xml:space="preserve">:  </w:t>
    </w:r>
    <w:r w:rsidRPr="000C2D03">
      <w:rPr>
        <w:rFonts w:cs="Arial"/>
        <w:highlight w:val="lightGray"/>
      </w:rPr>
      <w:t>[</w:t>
    </w:r>
    <w:proofErr w:type="gramEnd"/>
    <w:r w:rsidRPr="000C2D03">
      <w:rPr>
        <w:rFonts w:cs="Arial"/>
        <w:highlight w:val="lightGray"/>
      </w:rPr>
      <w:t>Insert Date, (e.g. Jan., 2000)]</w:t>
    </w:r>
    <w:r w:rsidRPr="000C2D03">
      <w:rPr>
        <w:rFonts w:cs="Arial"/>
      </w:rPr>
      <w:tab/>
    </w:r>
    <w:r w:rsidRPr="000C2D03">
      <w:rPr>
        <w:rFonts w:cs="Arial"/>
      </w:rPr>
      <w:tab/>
      <w:t xml:space="preserve">Page </w:t>
    </w:r>
    <w:r w:rsidRPr="000C2D03">
      <w:rPr>
        <w:rFonts w:cs="Arial"/>
        <w:color w:val="2B579A"/>
        <w:shd w:val="clear" w:color="auto" w:fill="E6E6E6"/>
      </w:rPr>
      <w:fldChar w:fldCharType="begin"/>
    </w:r>
    <w:r w:rsidRPr="000C2D03">
      <w:rPr>
        <w:rFonts w:cs="Arial"/>
      </w:rPr>
      <w:instrText xml:space="preserve">PAGE </w:instrText>
    </w:r>
    <w:r w:rsidRPr="000C2D03">
      <w:rPr>
        <w:rFonts w:cs="Arial"/>
        <w:color w:val="2B579A"/>
        <w:shd w:val="clear" w:color="auto" w:fill="E6E6E6"/>
      </w:rPr>
      <w:fldChar w:fldCharType="separate"/>
    </w:r>
    <w:r>
      <w:rPr>
        <w:rFonts w:cs="Arial"/>
        <w:noProof/>
      </w:rPr>
      <w:t>1</w:t>
    </w:r>
    <w:r w:rsidRPr="000C2D03">
      <w:rPr>
        <w:rFonts w:cs="Arial"/>
        <w:color w:val="2B579A"/>
        <w:shd w:val="clear" w:color="auto" w:fill="E6E6E6"/>
      </w:rPr>
      <w:fldChar w:fldCharType="end"/>
    </w:r>
    <w:r w:rsidRPr="000C2D03">
      <w:rPr>
        <w:rFonts w:cs="Arial"/>
      </w:rPr>
      <w:t xml:space="preserve"> of </w:t>
    </w:r>
    <w:r w:rsidRPr="000C2D03">
      <w:rPr>
        <w:rStyle w:val="PageNumber"/>
        <w:rFonts w:cs="Arial"/>
        <w:caps/>
        <w:sz w:val="22"/>
      </w:rPr>
      <w:fldChar w:fldCharType="begin"/>
    </w:r>
    <w:r w:rsidRPr="000C2D03">
      <w:rPr>
        <w:rStyle w:val="PageNumber"/>
        <w:rFonts w:cs="Arial"/>
        <w:caps/>
        <w:sz w:val="22"/>
      </w:rPr>
      <w:instrText xml:space="preserve"> NUMPAGES </w:instrText>
    </w:r>
    <w:r w:rsidRPr="000C2D03">
      <w:rPr>
        <w:rStyle w:val="PageNumber"/>
        <w:rFonts w:cs="Arial"/>
        <w:caps/>
        <w:sz w:val="22"/>
      </w:rPr>
      <w:fldChar w:fldCharType="separate"/>
    </w:r>
    <w:r>
      <w:rPr>
        <w:rStyle w:val="PageNumber"/>
        <w:rFonts w:cs="Arial"/>
        <w:caps/>
        <w:noProof/>
        <w:sz w:val="22"/>
      </w:rPr>
      <w:t>18</w:t>
    </w:r>
    <w:r w:rsidRPr="000C2D03">
      <w:rPr>
        <w:rStyle w:val="PageNumber"/>
        <w:rFonts w:cs="Arial"/>
        <w:caps/>
        <w:sz w:val="22"/>
      </w:rPr>
      <w:fldChar w:fldCharType="end"/>
    </w:r>
  </w:p>
  <w:p w14:paraId="03836A3A" w14:textId="77777777" w:rsidR="00453BF4" w:rsidRDefault="00453BF4"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0823425"/>
    <w:multiLevelType w:val="multilevel"/>
    <w:tmpl w:val="50821ABA"/>
    <w:lvl w:ilvl="0">
      <w:start w:val="1"/>
      <w:numFmt w:val="decimal"/>
      <w:lvlRestart w:val="0"/>
      <w:lvlText w:val="Part %1"/>
      <w:lvlJc w:val="left"/>
      <w:pPr>
        <w:tabs>
          <w:tab w:val="num" w:pos="1440"/>
        </w:tabs>
        <w:ind w:left="1440" w:hanging="1440"/>
      </w:pPr>
      <w:rPr>
        <w:caps/>
        <w:u w:val="single"/>
      </w:rPr>
    </w:lvl>
    <w:lvl w:ilvl="1">
      <w:start w:val="1"/>
      <w:numFmt w:val="decimal"/>
      <w:lvlText w:val="%1.%2"/>
      <w:lvlJc w:val="left"/>
      <w:pPr>
        <w:tabs>
          <w:tab w:val="num" w:pos="1440"/>
        </w:tabs>
        <w:ind w:left="1440" w:hanging="1440"/>
      </w:pPr>
    </w:lvl>
    <w:lvl w:ilvl="2">
      <w:start w:val="1"/>
      <w:numFmt w:val="decimal"/>
      <w:lvlText w:val=".%3"/>
      <w:lvlJc w:val="left"/>
      <w:pPr>
        <w:tabs>
          <w:tab w:val="num" w:pos="1440"/>
        </w:tabs>
        <w:ind w:left="1440" w:hanging="720"/>
      </w:pPr>
    </w:lvl>
    <w:lvl w:ilvl="3">
      <w:start w:val="1"/>
      <w:numFmt w:val="decimal"/>
      <w:lvlText w:val=".%4"/>
      <w:lvlJc w:val="left"/>
      <w:pPr>
        <w:tabs>
          <w:tab w:val="num" w:pos="2160"/>
        </w:tabs>
        <w:ind w:left="2160" w:hanging="720"/>
      </w:pPr>
    </w:lvl>
    <w:lvl w:ilvl="4">
      <w:start w:val="1"/>
      <w:numFmt w:val="decimal"/>
      <w:lvlText w:val=".%5"/>
      <w:lvlJc w:val="left"/>
      <w:pPr>
        <w:tabs>
          <w:tab w:val="num" w:pos="2880"/>
        </w:tabs>
        <w:ind w:left="2880" w:hanging="720"/>
      </w:pPr>
    </w:lvl>
    <w:lvl w:ilvl="5">
      <w:start w:val="1"/>
      <w:numFmt w:val="decimal"/>
      <w:lvlText w:val=".%6"/>
      <w:lvlJc w:val="left"/>
      <w:pPr>
        <w:tabs>
          <w:tab w:val="num" w:pos="3600"/>
        </w:tabs>
        <w:ind w:left="3600" w:hanging="720"/>
      </w:p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lvl>
    <w:lvl w:ilvl="8">
      <w:start w:val="1"/>
      <w:numFmt w:val="decimal"/>
      <w:lvlText w:val=".%9"/>
      <w:lvlJc w:val="left"/>
      <w:pPr>
        <w:tabs>
          <w:tab w:val="num" w:pos="5760"/>
        </w:tabs>
        <w:ind w:left="5760" w:hanging="720"/>
      </w:p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9E14FE3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3718054A"/>
    <w:lvl w:ilvl="0">
      <w:start w:val="1"/>
      <w:numFmt w:val="decimal"/>
      <w:lvlText w:val="PART %1."/>
      <w:lvlJc w:val="left"/>
      <w:pPr>
        <w:tabs>
          <w:tab w:val="num" w:pos="432"/>
        </w:tabs>
        <w:ind w:left="432" w:hanging="432"/>
      </w:pPr>
      <w:rPr>
        <w:rFonts w:asciiTheme="minorHAnsi" w:hAnsiTheme="minorHAns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F4A41FC"/>
    <w:multiLevelType w:val="multilevel"/>
    <w:tmpl w:val="FBCA0302"/>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none"/>
      <w:lvlText w:val=""/>
      <w:legacy w:legacy="1" w:legacySpace="0" w:legacyIndent="0"/>
      <w:lvlJc w:val="left"/>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76453665">
    <w:abstractNumId w:val="0"/>
  </w:num>
  <w:num w:numId="2" w16cid:durableId="1928416143">
    <w:abstractNumId w:val="0"/>
  </w:num>
  <w:num w:numId="3" w16cid:durableId="290981082">
    <w:abstractNumId w:val="8"/>
  </w:num>
  <w:num w:numId="4" w16cid:durableId="1968462767">
    <w:abstractNumId w:val="3"/>
  </w:num>
  <w:num w:numId="5" w16cid:durableId="1797018341">
    <w:abstractNumId w:val="9"/>
  </w:num>
  <w:num w:numId="6" w16cid:durableId="702629856">
    <w:abstractNumId w:val="2"/>
  </w:num>
  <w:num w:numId="7" w16cid:durableId="839351729">
    <w:abstractNumId w:val="6"/>
  </w:num>
  <w:num w:numId="8" w16cid:durableId="1131702556">
    <w:abstractNumId w:val="1"/>
  </w:num>
  <w:num w:numId="9" w16cid:durableId="1786193467">
    <w:abstractNumId w:val="11"/>
  </w:num>
  <w:num w:numId="10" w16cid:durableId="429358133">
    <w:abstractNumId w:val="5"/>
  </w:num>
  <w:num w:numId="11" w16cid:durableId="17459492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343195">
    <w:abstractNumId w:val="4"/>
  </w:num>
  <w:num w:numId="13" w16cid:durableId="7863893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155204">
    <w:abstractNumId w:val="10"/>
  </w:num>
  <w:num w:numId="15" w16cid:durableId="124204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090181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21080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56708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0311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67178553">
    <w:abstractNumId w:val="7"/>
  </w:num>
  <w:num w:numId="21" w16cid:durableId="1757091417">
    <w:abstractNumId w:val="7"/>
  </w:num>
  <w:num w:numId="22" w16cid:durableId="1464229356">
    <w:abstractNumId w:val="7"/>
  </w:num>
  <w:num w:numId="23" w16cid:durableId="1501584077">
    <w:abstractNumId w:val="7"/>
  </w:num>
  <w:num w:numId="24" w16cid:durableId="244537777">
    <w:abstractNumId w:val="7"/>
  </w:num>
  <w:num w:numId="25" w16cid:durableId="1828355181">
    <w:abstractNumId w:val="7"/>
  </w:num>
  <w:num w:numId="26" w16cid:durableId="2035955095">
    <w:abstractNumId w:val="7"/>
  </w:num>
  <w:num w:numId="27" w16cid:durableId="328749790">
    <w:abstractNumId w:val="7"/>
  </w:num>
  <w:num w:numId="28" w16cid:durableId="17213936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Liam Sykes">
    <w15:presenceInfo w15:providerId="AD" w15:userId="S::sykesl@AE.CA::53b2520a-b580-4e8e-a91c-0890217c54de"/>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1E00"/>
    <w:rsid w:val="00004ACE"/>
    <w:rsid w:val="0002291F"/>
    <w:rsid w:val="000468A2"/>
    <w:rsid w:val="000A60A7"/>
    <w:rsid w:val="000A7BB7"/>
    <w:rsid w:val="000B7238"/>
    <w:rsid w:val="000C2488"/>
    <w:rsid w:val="000C26FF"/>
    <w:rsid w:val="000C2D03"/>
    <w:rsid w:val="000C6EBC"/>
    <w:rsid w:val="000D08D4"/>
    <w:rsid w:val="000E2F0C"/>
    <w:rsid w:val="001019E5"/>
    <w:rsid w:val="00105CCD"/>
    <w:rsid w:val="00107DBA"/>
    <w:rsid w:val="00110A32"/>
    <w:rsid w:val="001155BF"/>
    <w:rsid w:val="00116482"/>
    <w:rsid w:val="00120862"/>
    <w:rsid w:val="00121585"/>
    <w:rsid w:val="0013606B"/>
    <w:rsid w:val="00140824"/>
    <w:rsid w:val="00153AC6"/>
    <w:rsid w:val="001646A2"/>
    <w:rsid w:val="00177188"/>
    <w:rsid w:val="001A09DD"/>
    <w:rsid w:val="001B3E10"/>
    <w:rsid w:val="001B3E2D"/>
    <w:rsid w:val="001C6B8E"/>
    <w:rsid w:val="001D453F"/>
    <w:rsid w:val="001E657E"/>
    <w:rsid w:val="001F0836"/>
    <w:rsid w:val="001F187C"/>
    <w:rsid w:val="001F1DFC"/>
    <w:rsid w:val="00206146"/>
    <w:rsid w:val="00216B0D"/>
    <w:rsid w:val="00217E0C"/>
    <w:rsid w:val="00227582"/>
    <w:rsid w:val="00250303"/>
    <w:rsid w:val="00275889"/>
    <w:rsid w:val="00277927"/>
    <w:rsid w:val="00285E0B"/>
    <w:rsid w:val="00291A8C"/>
    <w:rsid w:val="002B7765"/>
    <w:rsid w:val="002D2EA6"/>
    <w:rsid w:val="002D4787"/>
    <w:rsid w:val="002F41C9"/>
    <w:rsid w:val="003113DB"/>
    <w:rsid w:val="003130DA"/>
    <w:rsid w:val="00315AC1"/>
    <w:rsid w:val="00317A87"/>
    <w:rsid w:val="00325A05"/>
    <w:rsid w:val="0033540B"/>
    <w:rsid w:val="00353FA4"/>
    <w:rsid w:val="00366110"/>
    <w:rsid w:val="00371839"/>
    <w:rsid w:val="00372157"/>
    <w:rsid w:val="003827FF"/>
    <w:rsid w:val="00382C3A"/>
    <w:rsid w:val="00384A92"/>
    <w:rsid w:val="00392BA6"/>
    <w:rsid w:val="003A5B9D"/>
    <w:rsid w:val="003D095A"/>
    <w:rsid w:val="003D3A7A"/>
    <w:rsid w:val="003D5C3E"/>
    <w:rsid w:val="003D7212"/>
    <w:rsid w:val="003E32E3"/>
    <w:rsid w:val="003E3A60"/>
    <w:rsid w:val="003F17BA"/>
    <w:rsid w:val="004006AA"/>
    <w:rsid w:val="0040417E"/>
    <w:rsid w:val="0040679B"/>
    <w:rsid w:val="00407149"/>
    <w:rsid w:val="00407CE2"/>
    <w:rsid w:val="00414AEF"/>
    <w:rsid w:val="00420F6A"/>
    <w:rsid w:val="00433401"/>
    <w:rsid w:val="00436F88"/>
    <w:rsid w:val="0044089E"/>
    <w:rsid w:val="00443A13"/>
    <w:rsid w:val="004508FC"/>
    <w:rsid w:val="00453BF4"/>
    <w:rsid w:val="00480D30"/>
    <w:rsid w:val="004A4EE3"/>
    <w:rsid w:val="004C758B"/>
    <w:rsid w:val="004D15C2"/>
    <w:rsid w:val="004F5945"/>
    <w:rsid w:val="00502737"/>
    <w:rsid w:val="00507A96"/>
    <w:rsid w:val="00521C1F"/>
    <w:rsid w:val="005240DE"/>
    <w:rsid w:val="00531D91"/>
    <w:rsid w:val="00532A54"/>
    <w:rsid w:val="00541ACC"/>
    <w:rsid w:val="005467AB"/>
    <w:rsid w:val="0058163E"/>
    <w:rsid w:val="005947BD"/>
    <w:rsid w:val="005A6760"/>
    <w:rsid w:val="005C5286"/>
    <w:rsid w:val="005D11D9"/>
    <w:rsid w:val="005D2F71"/>
    <w:rsid w:val="005E2FCE"/>
    <w:rsid w:val="005E3515"/>
    <w:rsid w:val="005E5857"/>
    <w:rsid w:val="005E7EFE"/>
    <w:rsid w:val="005F220B"/>
    <w:rsid w:val="005F5C79"/>
    <w:rsid w:val="006041FC"/>
    <w:rsid w:val="00623C24"/>
    <w:rsid w:val="006263CD"/>
    <w:rsid w:val="006303F8"/>
    <w:rsid w:val="00640974"/>
    <w:rsid w:val="00662644"/>
    <w:rsid w:val="006708C8"/>
    <w:rsid w:val="00672C12"/>
    <w:rsid w:val="006B1E79"/>
    <w:rsid w:val="006B434D"/>
    <w:rsid w:val="006B7720"/>
    <w:rsid w:val="006C0FAF"/>
    <w:rsid w:val="006C1746"/>
    <w:rsid w:val="006C60F0"/>
    <w:rsid w:val="00704368"/>
    <w:rsid w:val="0070514B"/>
    <w:rsid w:val="007113ED"/>
    <w:rsid w:val="007210C4"/>
    <w:rsid w:val="00725772"/>
    <w:rsid w:val="00733F55"/>
    <w:rsid w:val="0074549F"/>
    <w:rsid w:val="00753192"/>
    <w:rsid w:val="007539A2"/>
    <w:rsid w:val="0077599B"/>
    <w:rsid w:val="00777FA6"/>
    <w:rsid w:val="00783374"/>
    <w:rsid w:val="00785F0C"/>
    <w:rsid w:val="0079207B"/>
    <w:rsid w:val="007A1FFB"/>
    <w:rsid w:val="007B0EFD"/>
    <w:rsid w:val="007E4441"/>
    <w:rsid w:val="007F05BB"/>
    <w:rsid w:val="007F437D"/>
    <w:rsid w:val="008001A5"/>
    <w:rsid w:val="008043B2"/>
    <w:rsid w:val="008059B8"/>
    <w:rsid w:val="00812A85"/>
    <w:rsid w:val="008201ED"/>
    <w:rsid w:val="008219F1"/>
    <w:rsid w:val="00860E67"/>
    <w:rsid w:val="008748C8"/>
    <w:rsid w:val="00874F6B"/>
    <w:rsid w:val="008842B8"/>
    <w:rsid w:val="008877FB"/>
    <w:rsid w:val="008A26A6"/>
    <w:rsid w:val="008A4CEB"/>
    <w:rsid w:val="008A790B"/>
    <w:rsid w:val="008B115E"/>
    <w:rsid w:val="008D6295"/>
    <w:rsid w:val="008E0DFB"/>
    <w:rsid w:val="008F18DE"/>
    <w:rsid w:val="008F24F3"/>
    <w:rsid w:val="00903EF8"/>
    <w:rsid w:val="00927372"/>
    <w:rsid w:val="009369FF"/>
    <w:rsid w:val="009410E8"/>
    <w:rsid w:val="00945CF2"/>
    <w:rsid w:val="00953197"/>
    <w:rsid w:val="0095503A"/>
    <w:rsid w:val="00960901"/>
    <w:rsid w:val="00977A0A"/>
    <w:rsid w:val="009A64C4"/>
    <w:rsid w:val="009E19FB"/>
    <w:rsid w:val="009E3FFF"/>
    <w:rsid w:val="009E5818"/>
    <w:rsid w:val="009F2E5E"/>
    <w:rsid w:val="00A22641"/>
    <w:rsid w:val="00A261E3"/>
    <w:rsid w:val="00A26738"/>
    <w:rsid w:val="00A30CA8"/>
    <w:rsid w:val="00A318B0"/>
    <w:rsid w:val="00A400C4"/>
    <w:rsid w:val="00A618CD"/>
    <w:rsid w:val="00A767E0"/>
    <w:rsid w:val="00A86191"/>
    <w:rsid w:val="00AA040C"/>
    <w:rsid w:val="00AA5BFA"/>
    <w:rsid w:val="00AB0697"/>
    <w:rsid w:val="00AB20A3"/>
    <w:rsid w:val="00AB5927"/>
    <w:rsid w:val="00AD13DD"/>
    <w:rsid w:val="00AE01CE"/>
    <w:rsid w:val="00B05B2D"/>
    <w:rsid w:val="00B071E4"/>
    <w:rsid w:val="00B147DD"/>
    <w:rsid w:val="00B34158"/>
    <w:rsid w:val="00B60F36"/>
    <w:rsid w:val="00B647FD"/>
    <w:rsid w:val="00B74C35"/>
    <w:rsid w:val="00B82C9A"/>
    <w:rsid w:val="00B94073"/>
    <w:rsid w:val="00B973E1"/>
    <w:rsid w:val="00BA6111"/>
    <w:rsid w:val="00BD3093"/>
    <w:rsid w:val="00BE18B9"/>
    <w:rsid w:val="00BE54FB"/>
    <w:rsid w:val="00BF15ED"/>
    <w:rsid w:val="00C258D9"/>
    <w:rsid w:val="00C33AE3"/>
    <w:rsid w:val="00C558CB"/>
    <w:rsid w:val="00C61152"/>
    <w:rsid w:val="00C73272"/>
    <w:rsid w:val="00C742F6"/>
    <w:rsid w:val="00C76AFC"/>
    <w:rsid w:val="00C80C03"/>
    <w:rsid w:val="00C81675"/>
    <w:rsid w:val="00C83EA0"/>
    <w:rsid w:val="00C850FA"/>
    <w:rsid w:val="00C90228"/>
    <w:rsid w:val="00CC76BA"/>
    <w:rsid w:val="00CD4682"/>
    <w:rsid w:val="00CF0043"/>
    <w:rsid w:val="00D109FD"/>
    <w:rsid w:val="00D26372"/>
    <w:rsid w:val="00D3626B"/>
    <w:rsid w:val="00D65EF3"/>
    <w:rsid w:val="00D705EE"/>
    <w:rsid w:val="00D70BD0"/>
    <w:rsid w:val="00D72F40"/>
    <w:rsid w:val="00D82C73"/>
    <w:rsid w:val="00D870EC"/>
    <w:rsid w:val="00D945FE"/>
    <w:rsid w:val="00D94EBE"/>
    <w:rsid w:val="00DA097A"/>
    <w:rsid w:val="00DA45A5"/>
    <w:rsid w:val="00DA7DEE"/>
    <w:rsid w:val="00DB06A2"/>
    <w:rsid w:val="00DB0F79"/>
    <w:rsid w:val="00DB7D8F"/>
    <w:rsid w:val="00DD4DDF"/>
    <w:rsid w:val="00DF0639"/>
    <w:rsid w:val="00E06E8A"/>
    <w:rsid w:val="00E13A1E"/>
    <w:rsid w:val="00E26A66"/>
    <w:rsid w:val="00E37682"/>
    <w:rsid w:val="00E4230A"/>
    <w:rsid w:val="00E62AA3"/>
    <w:rsid w:val="00E67974"/>
    <w:rsid w:val="00E77BFE"/>
    <w:rsid w:val="00E80A10"/>
    <w:rsid w:val="00EA3CD4"/>
    <w:rsid w:val="00EC19C0"/>
    <w:rsid w:val="00EC2346"/>
    <w:rsid w:val="00ED0921"/>
    <w:rsid w:val="00ED4A92"/>
    <w:rsid w:val="00EE24B5"/>
    <w:rsid w:val="00EF2AF8"/>
    <w:rsid w:val="00F00AD9"/>
    <w:rsid w:val="00F13982"/>
    <w:rsid w:val="00F30165"/>
    <w:rsid w:val="00F34F9F"/>
    <w:rsid w:val="00F5273F"/>
    <w:rsid w:val="00F6204E"/>
    <w:rsid w:val="00F70669"/>
    <w:rsid w:val="00F72E2B"/>
    <w:rsid w:val="00F84DA9"/>
    <w:rsid w:val="00F91B16"/>
    <w:rsid w:val="00F92935"/>
    <w:rsid w:val="00F93861"/>
    <w:rsid w:val="00FA4C11"/>
    <w:rsid w:val="00FB3983"/>
    <w:rsid w:val="00FD1C5F"/>
    <w:rsid w:val="00FD7499"/>
    <w:rsid w:val="00FD74ED"/>
    <w:rsid w:val="00FD7A36"/>
    <w:rsid w:val="00FE0DB3"/>
    <w:rsid w:val="2D1324A5"/>
    <w:rsid w:val="5CA39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E0A253E"/>
  <w15:docId w15:val="{9D2E6A18-B211-479F-9493-2D6076DA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4CEB"/>
    <w:rPr>
      <w:sz w:val="22"/>
      <w:szCs w:val="22"/>
    </w:rPr>
  </w:style>
  <w:style w:type="paragraph" w:styleId="Heading1">
    <w:name w:val="heading 1"/>
    <w:aliases w:val="Heading 1 Char,Contents - level1 Char"/>
    <w:basedOn w:val="ListParagraph"/>
    <w:qFormat/>
    <w:rsid w:val="008A4CEB"/>
    <w:pPr>
      <w:numPr>
        <w:numId w:val="28"/>
      </w:numPr>
      <w:spacing w:before="160"/>
      <w:outlineLvl w:val="0"/>
    </w:pPr>
    <w:rPr>
      <w:caps/>
      <w:szCs w:val="20"/>
    </w:rPr>
  </w:style>
  <w:style w:type="paragraph" w:styleId="Heading2">
    <w:name w:val="heading 2"/>
    <w:aliases w:val="Heading 2 Char"/>
    <w:basedOn w:val="ListParagraph"/>
    <w:next w:val="Normal"/>
    <w:qFormat/>
    <w:rsid w:val="008A4CEB"/>
    <w:pPr>
      <w:numPr>
        <w:ilvl w:val="1"/>
        <w:numId w:val="28"/>
      </w:numPr>
      <w:spacing w:before="80"/>
      <w:outlineLvl w:val="1"/>
    </w:pPr>
    <w:rPr>
      <w:szCs w:val="20"/>
      <w:u w:val="single"/>
    </w:rPr>
  </w:style>
  <w:style w:type="paragraph" w:styleId="Heading3">
    <w:name w:val="heading 3"/>
    <w:basedOn w:val="ListParagraph"/>
    <w:link w:val="Heading3Char"/>
    <w:qFormat/>
    <w:rsid w:val="005240DE"/>
    <w:pPr>
      <w:numPr>
        <w:ilvl w:val="2"/>
        <w:numId w:val="28"/>
      </w:numPr>
      <w:tabs>
        <w:tab w:val="clear" w:pos="1350"/>
        <w:tab w:val="num" w:pos="1440"/>
      </w:tabs>
      <w:ind w:left="1440"/>
      <w:outlineLvl w:val="2"/>
    </w:pPr>
    <w:rPr>
      <w:szCs w:val="20"/>
    </w:rPr>
  </w:style>
  <w:style w:type="paragraph" w:styleId="Heading4">
    <w:name w:val="heading 4"/>
    <w:basedOn w:val="ListParagraph"/>
    <w:link w:val="Heading4Char"/>
    <w:qFormat/>
    <w:rsid w:val="008A4CEB"/>
    <w:pPr>
      <w:numPr>
        <w:ilvl w:val="3"/>
        <w:numId w:val="28"/>
      </w:numPr>
      <w:outlineLvl w:val="3"/>
    </w:pPr>
    <w:rPr>
      <w:szCs w:val="20"/>
    </w:rPr>
  </w:style>
  <w:style w:type="paragraph" w:styleId="Heading5">
    <w:name w:val="heading 5"/>
    <w:basedOn w:val="Heading4"/>
    <w:link w:val="Heading5Char"/>
    <w:qFormat/>
    <w:rsid w:val="008A4CEB"/>
    <w:pPr>
      <w:numPr>
        <w:ilvl w:val="4"/>
      </w:numPr>
      <w:outlineLvl w:val="4"/>
    </w:pPr>
    <w:rPr>
      <w:sz w:val="20"/>
    </w:rPr>
  </w:style>
  <w:style w:type="paragraph" w:styleId="Heading6">
    <w:name w:val="heading 6"/>
    <w:basedOn w:val="Heading5"/>
    <w:next w:val="Normal"/>
    <w:link w:val="Heading6Char"/>
    <w:qFormat/>
    <w:rsid w:val="008A4CEB"/>
    <w:pPr>
      <w:numPr>
        <w:ilvl w:val="5"/>
      </w:numPr>
      <w:outlineLvl w:val="5"/>
    </w:pPr>
  </w:style>
  <w:style w:type="paragraph" w:styleId="Heading7">
    <w:name w:val="heading 7"/>
    <w:basedOn w:val="ListParagraph"/>
    <w:next w:val="Normal"/>
    <w:link w:val="Heading7Char"/>
    <w:qFormat/>
    <w:rsid w:val="008A4CEB"/>
    <w:pPr>
      <w:numPr>
        <w:ilvl w:val="6"/>
        <w:numId w:val="28"/>
      </w:numPr>
      <w:outlineLvl w:val="6"/>
    </w:pPr>
    <w:rPr>
      <w:sz w:val="20"/>
      <w:szCs w:val="20"/>
    </w:rPr>
  </w:style>
  <w:style w:type="paragraph" w:styleId="Heading8">
    <w:name w:val="heading 8"/>
    <w:basedOn w:val="Heading7"/>
    <w:next w:val="Normal"/>
    <w:link w:val="Heading8Char"/>
    <w:qFormat/>
    <w:rsid w:val="008A4CEB"/>
    <w:pPr>
      <w:numPr>
        <w:ilvl w:val="7"/>
      </w:numPr>
      <w:outlineLvl w:val="7"/>
    </w:pPr>
  </w:style>
  <w:style w:type="paragraph" w:styleId="Heading9">
    <w:name w:val="heading 9"/>
    <w:basedOn w:val="Heading8"/>
    <w:next w:val="Normal"/>
    <w:link w:val="Heading9Char"/>
    <w:qFormat/>
    <w:rsid w:val="008A4CEB"/>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uiPriority w:val="99"/>
    <w:semiHidden/>
    <w:rPr>
      <w:rFonts w:ascii="Arial" w:hAnsi="Arial"/>
      <w:color w:val="FF0000"/>
      <w:position w:val="6"/>
      <w:sz w:val="20"/>
    </w:rPr>
  </w:style>
  <w:style w:type="paragraph" w:styleId="CommentText">
    <w:name w:val="annotation text"/>
    <w:basedOn w:val="Normal"/>
    <w:link w:val="CommentTextChar"/>
    <w:uiPriority w:val="99"/>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8A4CEB"/>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5240DE"/>
    <w:rPr>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A261E3"/>
    <w:rPr>
      <w:rFonts w:ascii="Tahoma" w:hAnsi="Tahoma" w:cs="Tahoma"/>
      <w:sz w:val="16"/>
      <w:szCs w:val="16"/>
    </w:rPr>
  </w:style>
  <w:style w:type="paragraph" w:customStyle="1" w:styleId="NormalTableText">
    <w:name w:val="Normal Table Text"/>
    <w:basedOn w:val="Normal"/>
    <w:rsid w:val="00EC2346"/>
    <w:pPr>
      <w:widowControl w:val="0"/>
      <w:spacing w:before="60" w:after="60"/>
    </w:pPr>
    <w:rPr>
      <w:rFonts w:ascii="Arial" w:hAnsi="Arial"/>
      <w:sz w:val="20"/>
      <w:lang w:val="en-GB"/>
    </w:rPr>
  </w:style>
  <w:style w:type="paragraph" w:customStyle="1" w:styleId="TableHeading">
    <w:name w:val="Table Heading"/>
    <w:basedOn w:val="Normal"/>
    <w:rsid w:val="00EC2346"/>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777FA6"/>
    <w:pPr>
      <w:spacing w:before="0"/>
    </w:pPr>
    <w:rPr>
      <w:rFonts w:ascii="Book Antiqua" w:hAnsi="Book Antiqua"/>
      <w:b/>
      <w:bCs/>
      <w:sz w:val="20"/>
    </w:rPr>
  </w:style>
  <w:style w:type="character" w:styleId="Hyperlink">
    <w:name w:val="Hyperlink"/>
    <w:rsid w:val="005C5286"/>
    <w:rPr>
      <w:color w:val="0000FF"/>
      <w:u w:val="single"/>
    </w:rPr>
  </w:style>
  <w:style w:type="paragraph" w:styleId="Revision">
    <w:name w:val="Revision"/>
    <w:hidden/>
    <w:uiPriority w:val="99"/>
    <w:semiHidden/>
    <w:rsid w:val="00C90228"/>
    <w:rPr>
      <w:rFonts w:ascii="Book Antiqua" w:hAnsi="Book Antiqua"/>
      <w:sz w:val="22"/>
    </w:rPr>
  </w:style>
  <w:style w:type="paragraph" w:styleId="ListParagraph">
    <w:name w:val="List Paragraph"/>
    <w:basedOn w:val="Normal"/>
    <w:uiPriority w:val="34"/>
    <w:qFormat/>
    <w:rsid w:val="008A4CEB"/>
    <w:pPr>
      <w:ind w:left="720"/>
      <w:contextualSpacing/>
    </w:pPr>
  </w:style>
  <w:style w:type="character" w:customStyle="1" w:styleId="CommentTextChar">
    <w:name w:val="Comment Text Char"/>
    <w:link w:val="CommentText"/>
    <w:uiPriority w:val="99"/>
    <w:semiHidden/>
    <w:locked/>
    <w:rsid w:val="00420F6A"/>
    <w:rPr>
      <w:rFonts w:ascii="Arial" w:hAnsi="Arial"/>
      <w:sz w:val="22"/>
    </w:rPr>
  </w:style>
  <w:style w:type="character" w:customStyle="1" w:styleId="Heading4Char">
    <w:name w:val="Heading 4 Char"/>
    <w:link w:val="Heading4"/>
    <w:rsid w:val="008A4CEB"/>
    <w:rPr>
      <w:sz w:val="22"/>
    </w:rPr>
  </w:style>
  <w:style w:type="character" w:customStyle="1" w:styleId="Heading5Char">
    <w:name w:val="Heading 5 Char"/>
    <w:link w:val="Heading5"/>
    <w:rsid w:val="008A4CEB"/>
  </w:style>
  <w:style w:type="character" w:customStyle="1" w:styleId="Heading6Char">
    <w:name w:val="Heading 6 Char"/>
    <w:link w:val="Heading6"/>
    <w:rsid w:val="008A4CEB"/>
  </w:style>
  <w:style w:type="character" w:customStyle="1" w:styleId="Heading7Char">
    <w:name w:val="Heading 7 Char"/>
    <w:link w:val="Heading7"/>
    <w:rsid w:val="008A4CEB"/>
  </w:style>
  <w:style w:type="character" w:customStyle="1" w:styleId="Heading8Char">
    <w:name w:val="Heading 8 Char"/>
    <w:link w:val="Heading8"/>
    <w:rsid w:val="008A4CEB"/>
  </w:style>
  <w:style w:type="character" w:customStyle="1" w:styleId="Heading9Char">
    <w:name w:val="Heading 9 Char"/>
    <w:link w:val="Heading9"/>
    <w:rsid w:val="008A4CEB"/>
    <w:rPr>
      <w:rFonts w:cs="Arial"/>
    </w:rPr>
  </w:style>
  <w:style w:type="character" w:customStyle="1" w:styleId="TitleChar">
    <w:name w:val="Title Char"/>
    <w:link w:val="Title"/>
    <w:rsid w:val="008A4CEB"/>
    <w:rPr>
      <w:rFonts w:ascii="Arial Narrow" w:hAnsi="Arial Narrow"/>
      <w:b/>
    </w:rPr>
  </w:style>
  <w:style w:type="character" w:styleId="Strong">
    <w:name w:val="Strong"/>
    <w:qFormat/>
    <w:rsid w:val="008A4CEB"/>
    <w:rPr>
      <w:b/>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8086">
      <w:bodyDiv w:val="1"/>
      <w:marLeft w:val="0"/>
      <w:marRight w:val="0"/>
      <w:marTop w:val="0"/>
      <w:marBottom w:val="0"/>
      <w:divBdr>
        <w:top w:val="none" w:sz="0" w:space="0" w:color="auto"/>
        <w:left w:val="none" w:sz="0" w:space="0" w:color="auto"/>
        <w:bottom w:val="none" w:sz="0" w:space="0" w:color="auto"/>
        <w:right w:val="none" w:sz="0" w:space="0" w:color="auto"/>
      </w:divBdr>
    </w:div>
    <w:div w:id="962005608">
      <w:bodyDiv w:val="1"/>
      <w:marLeft w:val="0"/>
      <w:marRight w:val="0"/>
      <w:marTop w:val="0"/>
      <w:marBottom w:val="0"/>
      <w:divBdr>
        <w:top w:val="none" w:sz="0" w:space="0" w:color="auto"/>
        <w:left w:val="none" w:sz="0" w:space="0" w:color="auto"/>
        <w:bottom w:val="none" w:sz="0" w:space="0" w:color="auto"/>
        <w:right w:val="none" w:sz="0" w:space="0" w:color="auto"/>
      </w:divBdr>
    </w:div>
    <w:div w:id="21264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6FDF-79D6-430B-8FF0-70A54E4090F0}">
  <ds:schemaRefs>
    <ds:schemaRef ds:uri="http://purl.org/dc/terms/"/>
    <ds:schemaRef ds:uri="d6d05743-d6d0-46ac-98bc-99f29ab3bcad"/>
    <ds:schemaRef ds:uri="http://purl.org/dc/dcmitype/"/>
    <ds:schemaRef ds:uri="842cd523-47d6-43d6-8211-471f8d7272d8"/>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2.xml><?xml version="1.0" encoding="utf-8"?>
<ds:datastoreItem xmlns:ds="http://schemas.openxmlformats.org/officeDocument/2006/customXml" ds:itemID="{A19F5BC0-0A95-471D-A0A1-F88CE2204881}">
  <ds:schemaRefs>
    <ds:schemaRef ds:uri="http://schemas.microsoft.com/sharepoint/v3/contenttype/forms"/>
  </ds:schemaRefs>
</ds:datastoreItem>
</file>

<file path=customXml/itemProps3.xml><?xml version="1.0" encoding="utf-8"?>
<ds:datastoreItem xmlns:ds="http://schemas.openxmlformats.org/officeDocument/2006/customXml" ds:itemID="{DF766D2E-D638-432A-B2AB-EF96AD32C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92A803-8988-4A0F-BDCE-E8A84213115F}">
  <ds:schemaRefs>
    <ds:schemaRef ds:uri="http://schemas.openxmlformats.org/officeDocument/2006/bibliography"/>
  </ds:schemaRefs>
</ds:datastoreItem>
</file>

<file path=customXml/itemProps5.xml><?xml version="1.0" encoding="utf-8"?>
<ds:datastoreItem xmlns:ds="http://schemas.openxmlformats.org/officeDocument/2006/customXml" ds:itemID="{AA56F88C-CDD0-49A8-A1AD-ED11B3EC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50</TotalTime>
  <Pages>6</Pages>
  <Words>2482</Words>
  <Characters>15216</Characters>
  <Application>Microsoft Office Word</Application>
  <DocSecurity>0</DocSecurity>
  <Lines>126</Lines>
  <Paragraphs>35</Paragraphs>
  <ScaleCrop>false</ScaleCrop>
  <Company>Regional Municipality of York</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01520_Field_Office (Mar 18, 2016)</dc:title>
  <dc:creator>Adley-McGinnis, Andrea</dc:creator>
  <cp:lastModifiedBy>Johnny Pang</cp:lastModifiedBy>
  <cp:revision>5</cp:revision>
  <cp:lastPrinted>2006-08-29T18:39:00Z</cp:lastPrinted>
  <dcterms:created xsi:type="dcterms:W3CDTF">2022-10-26T17:26:00Z</dcterms:created>
  <dcterms:modified xsi:type="dcterms:W3CDTF">2022-11-30T12:19:00Z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Order">
    <vt:r8>219500</vt:r8>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01 - General Requirements/01520 Field Office.DOCX</vt:lpwstr>
  </property>
  <property fmtid="{D5CDD505-2E9C-101B-9397-08002B2CF9AE}" pid="7" name="TemplateUrl">
    <vt:lpwstr/>
  </property>
  <property fmtid="{D5CDD505-2E9C-101B-9397-08002B2CF9AE}" pid="8" name="URL">
    <vt:lpwstr/>
  </property>
  <property fmtid="{D5CDD505-2E9C-101B-9397-08002B2CF9AE}" pid="9" name="_dlc_DocIdItemGuid">
    <vt:lpwstr>e794b5a3-3251-4f03-a80e-29ba66fc4d3b</vt:lpwstr>
  </property>
  <property fmtid="{D5CDD505-2E9C-101B-9397-08002B2CF9AE}" pid="10" name="Office">
    <vt:lpwstr/>
  </property>
  <property fmtid="{D5CDD505-2E9C-101B-9397-08002B2CF9AE}" pid="11" name="Information Typ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ies>
</file>