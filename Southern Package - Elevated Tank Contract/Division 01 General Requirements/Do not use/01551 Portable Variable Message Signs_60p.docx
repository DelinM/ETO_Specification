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94"/>
        <w:gridCol w:w="1980"/>
        <w:gridCol w:w="5994"/>
        <w:tblGridChange w:id="0">
          <w:tblGrid>
            <w:gridCol w:w="1094"/>
            <w:gridCol w:w="1980"/>
            <w:gridCol w:w="5994"/>
          </w:tblGrid>
        </w:tblGridChange>
      </w:tblGrid>
      <w:tr w:rsidR="00965369" w:rsidRPr="00C35668" w:rsidDel="00F32291" w14:paraId="28FA3ABE" w14:textId="103A283E" w:rsidTr="006708D3">
        <w:trPr>
          <w:cantSplit/>
          <w:jc w:val="center"/>
          <w:del w:id="1" w:author="Liam Sykes" w:date="2022-03-21T14:58:00Z"/>
        </w:trPr>
        <w:tc>
          <w:tcPr>
            <w:tcW w:w="1094" w:type="dxa"/>
          </w:tcPr>
          <w:p w14:paraId="28FA3ABB" w14:textId="1AFB9F56" w:rsidR="00965369" w:rsidRPr="00C35668" w:rsidDel="00F32291" w:rsidRDefault="00965369" w:rsidP="00DC175F">
            <w:pPr>
              <w:pStyle w:val="TableHeading"/>
              <w:rPr>
                <w:del w:id="2" w:author="Liam Sykes" w:date="2022-03-21T14:58:00Z"/>
                <w:rFonts w:ascii="Calibri" w:hAnsi="Calibri"/>
                <w:sz w:val="22"/>
              </w:rPr>
            </w:pPr>
            <w:del w:id="3" w:author="Liam Sykes" w:date="2022-03-21T14:58:00Z">
              <w:r w:rsidRPr="00C35668" w:rsidDel="00F32291">
                <w:rPr>
                  <w:rFonts w:ascii="Calibri" w:hAnsi="Calibri"/>
                  <w:sz w:val="22"/>
                </w:rPr>
                <w:delText>Version</w:delText>
              </w:r>
            </w:del>
          </w:p>
        </w:tc>
        <w:tc>
          <w:tcPr>
            <w:tcW w:w="1980" w:type="dxa"/>
          </w:tcPr>
          <w:p w14:paraId="28FA3ABC" w14:textId="54C4985A" w:rsidR="00965369" w:rsidRPr="00C35668" w:rsidDel="00F32291" w:rsidRDefault="00965369" w:rsidP="00BF7DEA">
            <w:pPr>
              <w:pStyle w:val="TableHeading"/>
              <w:jc w:val="left"/>
              <w:rPr>
                <w:del w:id="4" w:author="Liam Sykes" w:date="2022-03-21T14:58:00Z"/>
                <w:rFonts w:ascii="Calibri" w:hAnsi="Calibri"/>
                <w:sz w:val="22"/>
              </w:rPr>
            </w:pPr>
            <w:del w:id="5" w:author="Liam Sykes" w:date="2022-03-21T14:58:00Z">
              <w:r w:rsidRPr="00C35668" w:rsidDel="00F32291">
                <w:rPr>
                  <w:rFonts w:ascii="Calibri" w:hAnsi="Calibri"/>
                  <w:sz w:val="22"/>
                </w:rPr>
                <w:delText>Date</w:delText>
              </w:r>
            </w:del>
          </w:p>
        </w:tc>
        <w:tc>
          <w:tcPr>
            <w:tcW w:w="5994" w:type="dxa"/>
          </w:tcPr>
          <w:p w14:paraId="28FA3ABD" w14:textId="77298E04" w:rsidR="00965369" w:rsidRPr="00C35668" w:rsidDel="00F32291" w:rsidRDefault="00965369" w:rsidP="00BF7DEA">
            <w:pPr>
              <w:pStyle w:val="TableHeading"/>
              <w:jc w:val="left"/>
              <w:rPr>
                <w:del w:id="6" w:author="Liam Sykes" w:date="2022-03-21T14:58:00Z"/>
                <w:rFonts w:ascii="Calibri" w:hAnsi="Calibri"/>
                <w:sz w:val="22"/>
              </w:rPr>
            </w:pPr>
            <w:del w:id="7" w:author="Liam Sykes" w:date="2022-03-21T14:58:00Z">
              <w:r w:rsidRPr="00C35668" w:rsidDel="00F32291">
                <w:rPr>
                  <w:rFonts w:ascii="Calibri" w:hAnsi="Calibri"/>
                  <w:sz w:val="22"/>
                </w:rPr>
                <w:delText>Description of Revisions</w:delText>
              </w:r>
            </w:del>
          </w:p>
        </w:tc>
      </w:tr>
      <w:tr w:rsidR="008C481B" w:rsidRPr="00C35668" w:rsidDel="00F32291" w14:paraId="28FA3AC2" w14:textId="585B0ECC" w:rsidTr="006708D3">
        <w:trPr>
          <w:cantSplit/>
          <w:jc w:val="center"/>
          <w:del w:id="8" w:author="Liam Sykes" w:date="2022-03-21T14:58:00Z"/>
        </w:trPr>
        <w:tc>
          <w:tcPr>
            <w:tcW w:w="1094" w:type="dxa"/>
          </w:tcPr>
          <w:p w14:paraId="28FA3ABF" w14:textId="39D00C9B" w:rsidR="008C481B" w:rsidRPr="00903B93" w:rsidDel="00F32291" w:rsidRDefault="008C481B" w:rsidP="00921447">
            <w:pPr>
              <w:pStyle w:val="NormalTableText"/>
              <w:spacing w:before="0" w:after="0"/>
              <w:rPr>
                <w:del w:id="9" w:author="Liam Sykes" w:date="2022-03-21T14:58:00Z"/>
                <w:rFonts w:ascii="Calibri" w:hAnsi="Calibri"/>
                <w:sz w:val="22"/>
              </w:rPr>
            </w:pPr>
            <w:del w:id="10" w:author="Liam Sykes" w:date="2022-03-21T14:58:00Z">
              <w:r w:rsidRPr="00903B93" w:rsidDel="00F32291">
                <w:rPr>
                  <w:rFonts w:ascii="Calibri" w:hAnsi="Calibri"/>
                  <w:sz w:val="22"/>
                </w:rPr>
                <w:delText>1</w:delText>
              </w:r>
            </w:del>
          </w:p>
        </w:tc>
        <w:tc>
          <w:tcPr>
            <w:tcW w:w="1980" w:type="dxa"/>
          </w:tcPr>
          <w:p w14:paraId="28FA3AC0" w14:textId="41CE8553" w:rsidR="008C481B" w:rsidRPr="00903B93" w:rsidDel="00F32291" w:rsidRDefault="008C481B" w:rsidP="00921447">
            <w:pPr>
              <w:pStyle w:val="NormalTableText"/>
              <w:spacing w:before="0" w:after="0"/>
              <w:rPr>
                <w:del w:id="11" w:author="Liam Sykes" w:date="2022-03-21T14:58:00Z"/>
                <w:rFonts w:ascii="Calibri" w:hAnsi="Calibri"/>
                <w:sz w:val="22"/>
              </w:rPr>
            </w:pPr>
            <w:del w:id="12" w:author="Liam Sykes" w:date="2022-03-21T14:58:00Z">
              <w:r w:rsidRPr="00903B93" w:rsidDel="00F32291">
                <w:rPr>
                  <w:rFonts w:ascii="Calibri" w:hAnsi="Calibri"/>
                  <w:sz w:val="22"/>
                </w:rPr>
                <w:delText>March 18, 2016</w:delText>
              </w:r>
            </w:del>
          </w:p>
        </w:tc>
        <w:tc>
          <w:tcPr>
            <w:tcW w:w="5994" w:type="dxa"/>
          </w:tcPr>
          <w:p w14:paraId="28FA3AC1" w14:textId="117BE05D" w:rsidR="008C481B" w:rsidRPr="00903B93" w:rsidDel="00F32291" w:rsidRDefault="008C481B" w:rsidP="00921447">
            <w:pPr>
              <w:pStyle w:val="NormalTableText"/>
              <w:spacing w:before="0" w:after="0"/>
              <w:rPr>
                <w:del w:id="13" w:author="Liam Sykes" w:date="2022-03-21T14:58:00Z"/>
                <w:rFonts w:ascii="Calibri" w:hAnsi="Calibri"/>
                <w:sz w:val="22"/>
              </w:rPr>
            </w:pPr>
            <w:del w:id="14" w:author="Liam Sykes" w:date="2022-03-21T14:58:00Z">
              <w:r w:rsidRPr="00903B93" w:rsidDel="00F32291">
                <w:rPr>
                  <w:rFonts w:ascii="Calibri" w:hAnsi="Calibri"/>
                  <w:sz w:val="22"/>
                </w:rPr>
                <w:delText>New Specification</w:delText>
              </w:r>
            </w:del>
          </w:p>
        </w:tc>
      </w:tr>
      <w:tr w:rsidR="008C481B" w:rsidRPr="00C35668" w:rsidDel="00F32291" w14:paraId="28FA3ACA" w14:textId="48DB44A9" w:rsidTr="006708D3">
        <w:trPr>
          <w:cantSplit/>
          <w:jc w:val="center"/>
          <w:del w:id="15" w:author="Liam Sykes" w:date="2022-03-21T14:58:00Z"/>
        </w:trPr>
        <w:tc>
          <w:tcPr>
            <w:tcW w:w="1094" w:type="dxa"/>
          </w:tcPr>
          <w:p w14:paraId="28FA3AC3" w14:textId="7B0B46A3" w:rsidR="008C481B" w:rsidRPr="00903B93" w:rsidDel="00F32291" w:rsidRDefault="008C481B" w:rsidP="00921447">
            <w:pPr>
              <w:pStyle w:val="NormalTableText"/>
              <w:spacing w:before="0" w:after="0"/>
              <w:rPr>
                <w:del w:id="16" w:author="Liam Sykes" w:date="2022-03-21T14:58:00Z"/>
                <w:rFonts w:ascii="Calibri" w:hAnsi="Calibri"/>
                <w:sz w:val="22"/>
              </w:rPr>
            </w:pPr>
            <w:del w:id="17" w:author="Liam Sykes" w:date="2022-03-21T14:58:00Z">
              <w:r w:rsidRPr="00903B93" w:rsidDel="00F32291">
                <w:rPr>
                  <w:rFonts w:ascii="Calibri" w:hAnsi="Calibri"/>
                  <w:sz w:val="22"/>
                </w:rPr>
                <w:delText>2</w:delText>
              </w:r>
            </w:del>
          </w:p>
        </w:tc>
        <w:tc>
          <w:tcPr>
            <w:tcW w:w="1980" w:type="dxa"/>
          </w:tcPr>
          <w:p w14:paraId="28FA3AC4" w14:textId="2F937C60" w:rsidR="008C481B" w:rsidRPr="00903B93" w:rsidDel="00F32291" w:rsidRDefault="008C481B" w:rsidP="00921447">
            <w:pPr>
              <w:pStyle w:val="NormalTableText"/>
              <w:spacing w:before="0" w:after="0"/>
              <w:rPr>
                <w:del w:id="18" w:author="Liam Sykes" w:date="2022-03-21T14:58:00Z"/>
                <w:rFonts w:ascii="Calibri" w:hAnsi="Calibri"/>
                <w:sz w:val="22"/>
              </w:rPr>
            </w:pPr>
            <w:del w:id="19" w:author="Liam Sykes" w:date="2022-03-21T14:58:00Z">
              <w:r w:rsidRPr="00903B93" w:rsidDel="00F32291">
                <w:rPr>
                  <w:rFonts w:ascii="Calibri" w:hAnsi="Calibri"/>
                  <w:sz w:val="22"/>
                </w:rPr>
                <w:delText>June 8, 2018</w:delText>
              </w:r>
            </w:del>
          </w:p>
        </w:tc>
        <w:tc>
          <w:tcPr>
            <w:tcW w:w="5994" w:type="dxa"/>
          </w:tcPr>
          <w:p w14:paraId="28FA3AC5" w14:textId="3C37153A" w:rsidR="00921447" w:rsidRPr="00903B93" w:rsidDel="00F32291" w:rsidRDefault="00921447" w:rsidP="00921447">
            <w:pPr>
              <w:pStyle w:val="NormalTableText"/>
              <w:spacing w:before="0" w:after="0"/>
              <w:rPr>
                <w:del w:id="20" w:author="Liam Sykes" w:date="2022-03-21T14:58:00Z"/>
                <w:rFonts w:ascii="Calibri" w:hAnsi="Calibri"/>
                <w:sz w:val="22"/>
              </w:rPr>
            </w:pPr>
            <w:del w:id="21" w:author="Liam Sykes" w:date="2022-03-21T14:58:00Z">
              <w:r w:rsidRPr="00903B93" w:rsidDel="00F32291">
                <w:rPr>
                  <w:rFonts w:ascii="Calibri" w:hAnsi="Calibri"/>
                  <w:sz w:val="22"/>
                </w:rPr>
                <w:delText xml:space="preserve">Document reformatted, references updated </w:delText>
              </w:r>
            </w:del>
          </w:p>
          <w:p w14:paraId="28FA3AC6" w14:textId="41C3955E" w:rsidR="008C481B" w:rsidRPr="00903B93" w:rsidDel="00F32291" w:rsidRDefault="008C481B" w:rsidP="00921447">
            <w:pPr>
              <w:pStyle w:val="NormalTableText"/>
              <w:spacing w:before="0" w:after="0"/>
              <w:rPr>
                <w:del w:id="22" w:author="Liam Sykes" w:date="2022-03-21T14:58:00Z"/>
                <w:rFonts w:ascii="Calibri" w:hAnsi="Calibri"/>
                <w:sz w:val="22"/>
              </w:rPr>
            </w:pPr>
            <w:del w:id="23" w:author="Liam Sykes" w:date="2022-03-21T14:58:00Z">
              <w:r w:rsidRPr="00903B93" w:rsidDel="00F32291">
                <w:rPr>
                  <w:rFonts w:ascii="Calibri" w:hAnsi="Calibri"/>
                  <w:sz w:val="22"/>
                </w:rPr>
                <w:delText>2.1.1.4 Section removed</w:delText>
              </w:r>
            </w:del>
          </w:p>
          <w:p w14:paraId="28FA3AC7" w14:textId="264B887B" w:rsidR="008C481B" w:rsidRPr="00903B93" w:rsidDel="00F32291" w:rsidRDefault="008C481B" w:rsidP="00921447">
            <w:pPr>
              <w:pStyle w:val="NormalTableText"/>
              <w:spacing w:before="0" w:after="0"/>
              <w:rPr>
                <w:del w:id="24" w:author="Liam Sykes" w:date="2022-03-21T14:58:00Z"/>
                <w:rFonts w:ascii="Calibri" w:hAnsi="Calibri"/>
                <w:sz w:val="22"/>
              </w:rPr>
            </w:pPr>
            <w:del w:id="25" w:author="Liam Sykes" w:date="2022-03-21T14:58:00Z">
              <w:r w:rsidRPr="00903B93" w:rsidDel="00F32291">
                <w:rPr>
                  <w:rFonts w:ascii="Calibri" w:hAnsi="Calibri"/>
                  <w:sz w:val="22"/>
                </w:rPr>
                <w:delText>2.1.1.5 Section removed</w:delText>
              </w:r>
            </w:del>
          </w:p>
          <w:p w14:paraId="28FA3AC8" w14:textId="637FBD68" w:rsidR="008C481B" w:rsidRPr="00903B93" w:rsidDel="00F32291" w:rsidRDefault="008C481B" w:rsidP="00921447">
            <w:pPr>
              <w:pStyle w:val="NormalTableText"/>
              <w:spacing w:before="0" w:after="0"/>
              <w:rPr>
                <w:del w:id="26" w:author="Liam Sykes" w:date="2022-03-21T14:58:00Z"/>
                <w:rFonts w:ascii="Calibri" w:hAnsi="Calibri"/>
                <w:sz w:val="22"/>
              </w:rPr>
            </w:pPr>
            <w:del w:id="27" w:author="Liam Sykes" w:date="2022-03-21T14:58:00Z">
              <w:r w:rsidRPr="00903B93" w:rsidDel="00F32291">
                <w:rPr>
                  <w:rFonts w:ascii="Calibri" w:hAnsi="Calibri"/>
                  <w:sz w:val="22"/>
                </w:rPr>
                <w:delText>2.1.1.6 Section removed</w:delText>
              </w:r>
            </w:del>
          </w:p>
          <w:p w14:paraId="28FA3AC9" w14:textId="203FC0FC" w:rsidR="008C481B" w:rsidRPr="00903B93" w:rsidDel="00F32291" w:rsidRDefault="008C481B" w:rsidP="00921447">
            <w:pPr>
              <w:pStyle w:val="NormalTableText"/>
              <w:spacing w:before="0" w:after="0"/>
              <w:rPr>
                <w:del w:id="28" w:author="Liam Sykes" w:date="2022-03-21T14:58:00Z"/>
                <w:rFonts w:ascii="Calibri" w:hAnsi="Calibri"/>
                <w:sz w:val="22"/>
              </w:rPr>
            </w:pPr>
            <w:del w:id="29" w:author="Liam Sykes" w:date="2022-03-21T14:58:00Z">
              <w:r w:rsidRPr="00903B93" w:rsidDel="00F32291">
                <w:rPr>
                  <w:rFonts w:ascii="Calibri" w:hAnsi="Calibri"/>
                  <w:sz w:val="22"/>
                </w:rPr>
                <w:delText>(BM)</w:delText>
              </w:r>
            </w:del>
          </w:p>
        </w:tc>
      </w:tr>
      <w:tr w:rsidR="00BD242B" w:rsidRPr="00C35668" w:rsidDel="00F32291" w14:paraId="42EE7C3D" w14:textId="1B5D044C" w:rsidTr="00F32291">
        <w:tblPrEx>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ExChange w:id="30" w:author="Liam Sykes" w:date="2022-03-21T14:58:00Z">
            <w:tblPrEx>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Ex>
          </w:tblPrExChange>
        </w:tblPrEx>
        <w:trPr>
          <w:cantSplit/>
          <w:jc w:val="center"/>
          <w:del w:id="31" w:author="Liam Sykes" w:date="2022-03-21T14:58:00Z"/>
          <w:trPrChange w:id="32" w:author="Liam Sykes" w:date="2022-03-21T14:58:00Z">
            <w:trPr>
              <w:cantSplit/>
              <w:jc w:val="center"/>
            </w:trPr>
          </w:trPrChange>
        </w:trPr>
        <w:tc>
          <w:tcPr>
            <w:tcW w:w="1094" w:type="dxa"/>
            <w:tcPrChange w:id="33" w:author="Liam Sykes" w:date="2022-03-21T14:58:00Z">
              <w:tcPr>
                <w:tcW w:w="1094" w:type="dxa"/>
              </w:tcPr>
            </w:tcPrChange>
          </w:tcPr>
          <w:p w14:paraId="36EF5A02" w14:textId="731B76AF" w:rsidR="00BD242B" w:rsidRPr="00903B93" w:rsidDel="00F32291" w:rsidRDefault="00BD242B" w:rsidP="00921447">
            <w:pPr>
              <w:pStyle w:val="NormalTableText"/>
              <w:spacing w:before="0" w:after="0"/>
              <w:rPr>
                <w:del w:id="34" w:author="Liam Sykes" w:date="2022-03-21T14:58:00Z"/>
                <w:rFonts w:ascii="Calibri" w:hAnsi="Calibri"/>
                <w:sz w:val="22"/>
              </w:rPr>
            </w:pPr>
            <w:del w:id="35" w:author="Liam Sykes" w:date="2022-03-21T14:58:00Z">
              <w:r w:rsidDel="00F32291">
                <w:rPr>
                  <w:rFonts w:ascii="Calibri" w:hAnsi="Calibri"/>
                  <w:sz w:val="22"/>
                </w:rPr>
                <w:delText>3</w:delText>
              </w:r>
            </w:del>
          </w:p>
        </w:tc>
        <w:tc>
          <w:tcPr>
            <w:tcW w:w="1980" w:type="dxa"/>
            <w:tcPrChange w:id="36" w:author="Liam Sykes" w:date="2022-03-21T14:58:00Z">
              <w:tcPr>
                <w:tcW w:w="1980" w:type="dxa"/>
              </w:tcPr>
            </w:tcPrChange>
          </w:tcPr>
          <w:p w14:paraId="175CBF8B" w14:textId="215E97AC" w:rsidR="00BD242B" w:rsidRPr="00903B93" w:rsidDel="00F32291" w:rsidRDefault="00FC5AE7" w:rsidP="00921447">
            <w:pPr>
              <w:pStyle w:val="NormalTableText"/>
              <w:spacing w:before="0" w:after="0"/>
              <w:rPr>
                <w:del w:id="37" w:author="Liam Sykes" w:date="2022-03-21T14:58:00Z"/>
                <w:rFonts w:ascii="Calibri" w:hAnsi="Calibri"/>
                <w:sz w:val="22"/>
              </w:rPr>
            </w:pPr>
            <w:del w:id="38" w:author="Liam Sykes" w:date="2022-03-21T14:58:00Z">
              <w:r w:rsidDel="00F32291">
                <w:rPr>
                  <w:rFonts w:ascii="Calibri" w:hAnsi="Calibri"/>
                  <w:sz w:val="22"/>
                </w:rPr>
                <w:delText xml:space="preserve">August </w:delText>
              </w:r>
              <w:r w:rsidR="00164789" w:rsidDel="00F32291">
                <w:rPr>
                  <w:rFonts w:ascii="Calibri" w:hAnsi="Calibri"/>
                  <w:sz w:val="22"/>
                </w:rPr>
                <w:delText>19</w:delText>
              </w:r>
              <w:r w:rsidR="00BD242B" w:rsidDel="00F32291">
                <w:rPr>
                  <w:rFonts w:ascii="Calibri" w:hAnsi="Calibri"/>
                  <w:sz w:val="22"/>
                </w:rPr>
                <w:delText>, 2021</w:delText>
              </w:r>
            </w:del>
          </w:p>
        </w:tc>
        <w:tc>
          <w:tcPr>
            <w:tcW w:w="5994" w:type="dxa"/>
            <w:tcPrChange w:id="39" w:author="Liam Sykes" w:date="2022-03-21T14:58:00Z">
              <w:tcPr>
                <w:tcW w:w="5993" w:type="dxa"/>
              </w:tcPr>
            </w:tcPrChange>
          </w:tcPr>
          <w:p w14:paraId="5C2CEF8B" w14:textId="348CDF3D" w:rsidR="00BD242B" w:rsidRPr="00903B93" w:rsidDel="00F32291" w:rsidRDefault="00FF18D3" w:rsidP="00C76A18">
            <w:pPr>
              <w:pStyle w:val="NormalTableText"/>
              <w:spacing w:before="0" w:after="0"/>
              <w:rPr>
                <w:del w:id="40" w:author="Liam Sykes" w:date="2022-03-21T14:58:00Z"/>
                <w:rFonts w:ascii="Calibri" w:hAnsi="Calibri"/>
                <w:sz w:val="22"/>
              </w:rPr>
            </w:pPr>
            <w:del w:id="41" w:author="Liam Sykes" w:date="2022-03-21T14:58:00Z">
              <w:r w:rsidDel="00F32291">
                <w:rPr>
                  <w:rFonts w:ascii="Calibri" w:hAnsi="Calibri"/>
                  <w:sz w:val="22"/>
                </w:rPr>
                <w:delText>Removed OPSS.MUNI 706 references throughout</w:delText>
              </w:r>
              <w:r w:rsidR="00AE71CE" w:rsidDel="00F32291">
                <w:rPr>
                  <w:rFonts w:ascii="Calibri" w:hAnsi="Calibri"/>
                  <w:sz w:val="22"/>
                </w:rPr>
                <w:delText xml:space="preserve">, </w:delText>
              </w:r>
              <w:r w:rsidR="00AE71CE" w:rsidRPr="00AE71CE" w:rsidDel="00F32291">
                <w:rPr>
                  <w:rFonts w:ascii="Calibri" w:hAnsi="Calibri"/>
                  <w:sz w:val="22"/>
                </w:rPr>
                <w:delText xml:space="preserve">incorporated </w:delText>
              </w:r>
              <w:r w:rsidR="00AE71CE" w:rsidDel="00F32291">
                <w:rPr>
                  <w:rFonts w:ascii="Calibri" w:hAnsi="Calibri"/>
                  <w:sz w:val="22"/>
                </w:rPr>
                <w:delText xml:space="preserve">applicable requirements. </w:delText>
              </w:r>
              <w:r w:rsidDel="00F32291">
                <w:rPr>
                  <w:rFonts w:ascii="Calibri" w:hAnsi="Calibri"/>
                  <w:sz w:val="22"/>
                </w:rPr>
                <w:delText>(BM)</w:delText>
              </w:r>
            </w:del>
          </w:p>
        </w:tc>
      </w:tr>
    </w:tbl>
    <w:p w14:paraId="28FA3ACB" w14:textId="5A7AA8FB" w:rsidR="00965369" w:rsidRPr="00C35668" w:rsidDel="00F32291" w:rsidRDefault="00965369" w:rsidP="00965369">
      <w:pPr>
        <w:pStyle w:val="BodyText"/>
        <w:rPr>
          <w:del w:id="42" w:author="Liam Sykes" w:date="2022-03-21T14:58:00Z"/>
          <w:rFonts w:ascii="Calibri" w:hAnsi="Calibri"/>
        </w:rPr>
      </w:pPr>
    </w:p>
    <w:p w14:paraId="28FA3ACC" w14:textId="2EB18910" w:rsidR="00055AD9" w:rsidRPr="00C35668" w:rsidDel="00F32291" w:rsidRDefault="00055AD9" w:rsidP="00965369">
      <w:pPr>
        <w:pStyle w:val="BodyText"/>
        <w:rPr>
          <w:del w:id="43" w:author="Liam Sykes" w:date="2022-03-21T14:58:00Z"/>
          <w:rFonts w:ascii="Calibri" w:hAnsi="Calibri"/>
        </w:rPr>
      </w:pPr>
    </w:p>
    <w:p w14:paraId="28FA3ACD" w14:textId="264E23EF" w:rsidR="00965369" w:rsidRPr="00C35668" w:rsidDel="00F32291" w:rsidRDefault="00965369" w:rsidP="00965369">
      <w:pPr>
        <w:pStyle w:val="BodyText"/>
        <w:pBdr>
          <w:top w:val="single" w:sz="4" w:space="1" w:color="auto"/>
          <w:left w:val="single" w:sz="4" w:space="0" w:color="auto"/>
          <w:bottom w:val="single" w:sz="4" w:space="1" w:color="auto"/>
          <w:right w:val="single" w:sz="4" w:space="4" w:color="auto"/>
        </w:pBdr>
        <w:rPr>
          <w:del w:id="44" w:author="Liam Sykes" w:date="2022-03-21T14:58:00Z"/>
          <w:rFonts w:ascii="Calibri" w:hAnsi="Calibri"/>
        </w:rPr>
      </w:pPr>
      <w:del w:id="45" w:author="Liam Sykes" w:date="2022-03-21T14:58:00Z">
        <w:r w:rsidRPr="00C35668" w:rsidDel="00F32291">
          <w:rPr>
            <w:rFonts w:ascii="Calibri" w:hAnsi="Calibri"/>
          </w:rPr>
          <w:delText>NOTE:</w:delText>
        </w:r>
      </w:del>
    </w:p>
    <w:p w14:paraId="28FA3ACE" w14:textId="154C07EA" w:rsidR="00965369" w:rsidRPr="00C35668" w:rsidDel="00F32291" w:rsidRDefault="00965369" w:rsidP="00965369">
      <w:pPr>
        <w:pStyle w:val="BodyText"/>
        <w:pBdr>
          <w:top w:val="single" w:sz="4" w:space="1" w:color="auto"/>
          <w:left w:val="single" w:sz="4" w:space="0" w:color="auto"/>
          <w:bottom w:val="single" w:sz="4" w:space="1" w:color="auto"/>
          <w:right w:val="single" w:sz="4" w:space="4" w:color="auto"/>
        </w:pBdr>
        <w:rPr>
          <w:del w:id="46" w:author="Liam Sykes" w:date="2022-03-21T14:58:00Z"/>
          <w:rFonts w:ascii="Calibri" w:hAnsi="Calibri"/>
        </w:rPr>
      </w:pPr>
      <w:del w:id="47" w:author="Liam Sykes" w:date="2022-03-21T14:58:00Z">
        <w:r w:rsidRPr="00C35668" w:rsidDel="00F32291">
          <w:rPr>
            <w:rFonts w:ascii="Calibri" w:hAnsi="Calibri"/>
          </w:rPr>
          <w:delText>This is a CONTROLLED Document. Any documents appearing in paper form are not controlled and should be checked against the on-line file version prior to use.</w:delText>
        </w:r>
      </w:del>
    </w:p>
    <w:p w14:paraId="28FA3ACF" w14:textId="7AF54303" w:rsidR="00965369" w:rsidRPr="00C35668" w:rsidDel="00F32291" w:rsidRDefault="00965369" w:rsidP="00965369">
      <w:pPr>
        <w:pStyle w:val="BodyText"/>
        <w:pBdr>
          <w:top w:val="single" w:sz="4" w:space="1" w:color="auto"/>
          <w:left w:val="single" w:sz="4" w:space="0" w:color="auto"/>
          <w:bottom w:val="single" w:sz="4" w:space="1" w:color="auto"/>
          <w:right w:val="single" w:sz="4" w:space="4" w:color="auto"/>
        </w:pBdr>
        <w:rPr>
          <w:del w:id="48" w:author="Liam Sykes" w:date="2022-03-21T14:58:00Z"/>
          <w:rFonts w:ascii="Calibri" w:hAnsi="Calibri"/>
        </w:rPr>
      </w:pPr>
      <w:del w:id="49" w:author="Liam Sykes" w:date="2022-03-21T14:58:00Z">
        <w:r w:rsidRPr="00C35668" w:rsidDel="00F32291">
          <w:rPr>
            <w:rFonts w:ascii="Calibri" w:hAnsi="Calibri"/>
            <w:b/>
            <w:bCs/>
          </w:rPr>
          <w:delText xml:space="preserve">Notice: </w:delText>
        </w:r>
        <w:r w:rsidRPr="00C35668" w:rsidDel="00F32291">
          <w:rPr>
            <w:rFonts w:ascii="Calibri" w:hAnsi="Calibri"/>
          </w:rPr>
          <w:delText>This Document hardcopy must be used for reference purpose only.</w:delText>
        </w:r>
      </w:del>
    </w:p>
    <w:p w14:paraId="28FA3AD0" w14:textId="04835A1F" w:rsidR="00965369" w:rsidRPr="00C35668" w:rsidDel="00F32291" w:rsidRDefault="00965369" w:rsidP="00965369">
      <w:pPr>
        <w:pStyle w:val="BodyText"/>
        <w:pBdr>
          <w:top w:val="single" w:sz="4" w:space="1" w:color="auto"/>
          <w:left w:val="single" w:sz="4" w:space="0" w:color="auto"/>
          <w:bottom w:val="single" w:sz="4" w:space="1" w:color="auto"/>
          <w:right w:val="single" w:sz="4" w:space="4" w:color="auto"/>
        </w:pBdr>
        <w:rPr>
          <w:del w:id="50" w:author="Liam Sykes" w:date="2022-03-21T14:58:00Z"/>
          <w:rFonts w:ascii="Calibri" w:hAnsi="Calibri"/>
          <w:b/>
          <w:bCs/>
        </w:rPr>
      </w:pPr>
      <w:del w:id="51" w:author="Liam Sykes" w:date="2022-03-21T14:58:00Z">
        <w:r w:rsidRPr="00C35668" w:rsidDel="00F32291">
          <w:rPr>
            <w:rFonts w:ascii="Calibri" w:hAnsi="Calibri"/>
            <w:b/>
          </w:rPr>
          <w:delText>The on-line copy is the current version of the document.</w:delText>
        </w:r>
      </w:del>
    </w:p>
    <w:p w14:paraId="28FA3AD1" w14:textId="75C67CF3" w:rsidR="00F6204E" w:rsidRPr="00055AD9" w:rsidRDefault="00965369" w:rsidP="00055AD9">
      <w:pPr>
        <w:pStyle w:val="Heading1"/>
      </w:pPr>
      <w:r w:rsidRPr="00055AD9">
        <w:br w:type="page"/>
      </w:r>
      <w:r w:rsidR="00960901" w:rsidRPr="00055AD9">
        <w:lastRenderedPageBreak/>
        <w:t>G</w:t>
      </w:r>
      <w:r w:rsidR="00BD242B">
        <w:t>ENERAL</w:t>
      </w:r>
    </w:p>
    <w:p w14:paraId="28FA3AD2" w14:textId="77777777" w:rsidR="00960901" w:rsidRDefault="008C481B" w:rsidP="00960901">
      <w:pPr>
        <w:pStyle w:val="Heading2"/>
      </w:pPr>
      <w:r>
        <w:t>Scope</w:t>
      </w:r>
    </w:p>
    <w:p w14:paraId="28FA3AD3" w14:textId="283AA2E0" w:rsidR="008C481B" w:rsidRDefault="00BD242B" w:rsidP="008C481B">
      <w:pPr>
        <w:pStyle w:val="Heading3"/>
        <w:numPr>
          <w:ilvl w:val="2"/>
          <w:numId w:val="19"/>
        </w:numPr>
        <w:tabs>
          <w:tab w:val="clear" w:pos="1440"/>
          <w:tab w:val="num" w:pos="1350"/>
        </w:tabs>
        <w:spacing w:before="80"/>
        <w:ind w:left="1350"/>
      </w:pPr>
      <w:r>
        <w:t xml:space="preserve">Under this Section, the Contractor shall </w:t>
      </w:r>
      <w:r w:rsidR="008C481B" w:rsidRPr="008C481B">
        <w:t>supply</w:t>
      </w:r>
      <w:r>
        <w:t xml:space="preserve">, </w:t>
      </w:r>
      <w:r w:rsidR="003C5DF5">
        <w:t xml:space="preserve">install, </w:t>
      </w:r>
      <w:r>
        <w:t>operate, maintain (including programming messages as directed by the Consultant</w:t>
      </w:r>
      <w:r w:rsidR="00FF18D3">
        <w:t>)</w:t>
      </w:r>
      <w:r>
        <w:t xml:space="preserve">, relocate and remove </w:t>
      </w:r>
      <w:r w:rsidR="008C481B" w:rsidRPr="008C481B">
        <w:t>Portable Variable Message Signs (PVMS)</w:t>
      </w:r>
      <w:r>
        <w:t>.</w:t>
      </w:r>
    </w:p>
    <w:p w14:paraId="28FA3AD4" w14:textId="77777777" w:rsidR="008C481B" w:rsidRDefault="008C481B" w:rsidP="008C481B">
      <w:pPr>
        <w:pStyle w:val="Heading2"/>
      </w:pPr>
      <w:r w:rsidRPr="008C481B">
        <w:t>Related Sections</w:t>
      </w:r>
    </w:p>
    <w:p w14:paraId="28FA3AD5" w14:textId="60720B8F" w:rsidR="008C481B" w:rsidRPr="008C481B" w:rsidDel="00F32291" w:rsidRDefault="008C481B" w:rsidP="008C481B">
      <w:pPr>
        <w:pStyle w:val="Heading3"/>
        <w:numPr>
          <w:ilvl w:val="0"/>
          <w:numId w:val="0"/>
        </w:numPr>
        <w:ind w:left="720"/>
        <w:rPr>
          <w:del w:id="52" w:author="Liam Sykes" w:date="2022-03-21T14:58:00Z"/>
          <w:highlight w:val="yellow"/>
        </w:rPr>
      </w:pPr>
      <w:del w:id="53" w:author="Liam Sykes" w:date="2022-03-21T14:58:00Z">
        <w:r w:rsidRPr="008C481B" w:rsidDel="00F32291">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28FA3AD6" w14:textId="12324B70" w:rsidR="008C481B" w:rsidRPr="008C481B" w:rsidDel="00F32291" w:rsidRDefault="008C481B" w:rsidP="008C481B">
      <w:pPr>
        <w:pStyle w:val="Heading3"/>
        <w:numPr>
          <w:ilvl w:val="0"/>
          <w:numId w:val="0"/>
        </w:numPr>
        <w:ind w:left="720"/>
        <w:rPr>
          <w:del w:id="54" w:author="Liam Sykes" w:date="2022-03-21T14:58:00Z"/>
          <w:highlight w:val="yellow"/>
        </w:rPr>
      </w:pPr>
    </w:p>
    <w:p w14:paraId="28FA3AD7" w14:textId="156FDA1F" w:rsidR="008C481B" w:rsidRPr="008C481B" w:rsidDel="00F32291" w:rsidRDefault="008C481B" w:rsidP="008C481B">
      <w:pPr>
        <w:pStyle w:val="Heading3"/>
        <w:numPr>
          <w:ilvl w:val="0"/>
          <w:numId w:val="0"/>
        </w:numPr>
        <w:ind w:left="720"/>
        <w:rPr>
          <w:del w:id="55" w:author="Liam Sykes" w:date="2022-03-21T14:58:00Z"/>
          <w:highlight w:val="yellow"/>
        </w:rPr>
      </w:pPr>
      <w:del w:id="56" w:author="Liam Sykes" w:date="2022-03-21T14:58:00Z">
        <w:r w:rsidRPr="008C481B" w:rsidDel="00F32291">
          <w:rPr>
            <w:highlight w:val="yellow"/>
          </w:rPr>
          <w:delText>Cross-referencing here may also be used to coordinate assemblies or systems whose components may span multiple Sections and which must meet certain performance requirements as an assembly or system.</w:delText>
        </w:r>
      </w:del>
    </w:p>
    <w:p w14:paraId="28FA3AD8" w14:textId="7F0F887C" w:rsidR="008C481B" w:rsidRPr="008C481B" w:rsidDel="00F32291" w:rsidRDefault="008C481B" w:rsidP="008C481B">
      <w:pPr>
        <w:pStyle w:val="Heading3"/>
        <w:numPr>
          <w:ilvl w:val="0"/>
          <w:numId w:val="0"/>
        </w:numPr>
        <w:ind w:left="720"/>
        <w:rPr>
          <w:del w:id="57" w:author="Liam Sykes" w:date="2022-03-21T14:58:00Z"/>
          <w:highlight w:val="yellow"/>
        </w:rPr>
      </w:pPr>
    </w:p>
    <w:p w14:paraId="28FA3AD9" w14:textId="5A389B8C" w:rsidR="008C481B" w:rsidRPr="008C481B" w:rsidDel="00F32291" w:rsidRDefault="008C481B" w:rsidP="008C481B">
      <w:pPr>
        <w:pStyle w:val="Heading3"/>
        <w:numPr>
          <w:ilvl w:val="0"/>
          <w:numId w:val="0"/>
        </w:numPr>
        <w:ind w:left="720"/>
        <w:rPr>
          <w:del w:id="58" w:author="Liam Sykes" w:date="2022-03-21T14:58:00Z"/>
          <w:highlight w:val="yellow"/>
        </w:rPr>
      </w:pPr>
      <w:del w:id="59" w:author="Liam Sykes" w:date="2022-03-21T14:58:00Z">
        <w:r w:rsidRPr="008C481B" w:rsidDel="00F32291">
          <w:rPr>
            <w:highlight w:val="yellow"/>
          </w:rPr>
          <w:delText>Contractor is responsible for coordination of the Work.</w:delText>
        </w:r>
      </w:del>
    </w:p>
    <w:p w14:paraId="28FA3ADA" w14:textId="48B43335" w:rsidR="008C481B" w:rsidRPr="008C481B" w:rsidDel="00F32291" w:rsidRDefault="008C481B" w:rsidP="008C481B">
      <w:pPr>
        <w:pStyle w:val="Heading3"/>
        <w:numPr>
          <w:ilvl w:val="0"/>
          <w:numId w:val="0"/>
        </w:numPr>
        <w:ind w:left="720"/>
        <w:rPr>
          <w:del w:id="60" w:author="Liam Sykes" w:date="2022-03-21T14:58:00Z"/>
          <w:highlight w:val="yellow"/>
        </w:rPr>
      </w:pPr>
    </w:p>
    <w:p w14:paraId="28FA3ADB" w14:textId="78D3A011" w:rsidR="008C481B" w:rsidRPr="008C481B" w:rsidDel="00F32291" w:rsidRDefault="008C481B" w:rsidP="008C481B">
      <w:pPr>
        <w:pStyle w:val="Heading3"/>
        <w:numPr>
          <w:ilvl w:val="0"/>
          <w:numId w:val="0"/>
        </w:numPr>
        <w:ind w:left="720"/>
        <w:rPr>
          <w:del w:id="61" w:author="Liam Sykes" w:date="2022-03-21T14:58:00Z"/>
          <w:highlight w:val="yellow"/>
        </w:rPr>
      </w:pPr>
      <w:del w:id="62" w:author="Liam Sykes" w:date="2022-03-21T14:58:00Z">
        <w:r w:rsidRPr="008C481B" w:rsidDel="00F32291">
          <w:rPr>
            <w:highlight w:val="yellow"/>
          </w:rPr>
          <w:delText>This Section is to be completed/updated during the design development by the Consultant. If it is not applicable to the section for the specific project it may be deleted.]</w:delText>
        </w:r>
      </w:del>
    </w:p>
    <w:p w14:paraId="28FA3ADC" w14:textId="37B28F81" w:rsidR="008C481B" w:rsidRPr="008C481B" w:rsidDel="00F32291" w:rsidRDefault="008C481B" w:rsidP="008C481B">
      <w:pPr>
        <w:pStyle w:val="Heading3"/>
        <w:numPr>
          <w:ilvl w:val="0"/>
          <w:numId w:val="0"/>
        </w:numPr>
        <w:ind w:left="720"/>
        <w:rPr>
          <w:del w:id="63" w:author="Liam Sykes" w:date="2022-03-21T14:58:00Z"/>
        </w:rPr>
      </w:pPr>
      <w:del w:id="64" w:author="Liam Sykes" w:date="2022-03-21T14:58:00Z">
        <w:r w:rsidRPr="008C481B" w:rsidDel="00F32291">
          <w:rPr>
            <w:highlight w:val="yellow"/>
          </w:rPr>
          <w:delText>[List Sections specifying related requirements.]</w:delText>
        </w:r>
      </w:del>
    </w:p>
    <w:p w14:paraId="28FA3ADD" w14:textId="4FB9F613" w:rsidR="008C481B" w:rsidRPr="008C481B" w:rsidDel="00F32291" w:rsidRDefault="008C481B" w:rsidP="008C481B">
      <w:pPr>
        <w:pStyle w:val="Heading3"/>
        <w:numPr>
          <w:ilvl w:val="2"/>
          <w:numId w:val="19"/>
        </w:numPr>
        <w:tabs>
          <w:tab w:val="clear" w:pos="1440"/>
          <w:tab w:val="num" w:pos="1350"/>
        </w:tabs>
        <w:spacing w:before="80"/>
        <w:ind w:left="1350"/>
        <w:rPr>
          <w:del w:id="65" w:author="Liam Sykes" w:date="2022-03-21T14:58:00Z"/>
        </w:rPr>
      </w:pPr>
      <w:del w:id="66" w:author="Liam Sykes" w:date="2022-03-21T14:58:00Z">
        <w:r w:rsidRPr="008C481B" w:rsidDel="00F32291">
          <w:delText xml:space="preserve">Section </w:delText>
        </w:r>
        <w:r w:rsidRPr="008C481B" w:rsidDel="00F32291">
          <w:rPr>
            <w:highlight w:val="yellow"/>
          </w:rPr>
          <w:delText>[______ – ____________]</w:delText>
        </w:r>
        <w:r w:rsidRPr="008C481B" w:rsidDel="00F32291">
          <w:delText xml:space="preserve">: </w:delText>
        </w:r>
        <w:r w:rsidRPr="008C481B" w:rsidDel="00F32291">
          <w:rPr>
            <w:highlight w:val="yellow"/>
          </w:rPr>
          <w:delText>[Optional short phrase indicating relationship]</w:delText>
        </w:r>
        <w:r w:rsidRPr="008C481B" w:rsidDel="00F32291">
          <w:delText>.</w:delText>
        </w:r>
      </w:del>
    </w:p>
    <w:p w14:paraId="28FA3ADE" w14:textId="77C1CBC7" w:rsidR="008C481B" w:rsidRPr="008C481B" w:rsidDel="00F32291" w:rsidRDefault="00BF7DEA" w:rsidP="008C481B">
      <w:pPr>
        <w:pStyle w:val="Heading4"/>
        <w:numPr>
          <w:ilvl w:val="3"/>
          <w:numId w:val="19"/>
        </w:numPr>
        <w:rPr>
          <w:del w:id="67" w:author="Liam Sykes" w:date="2022-03-21T14:58:00Z"/>
        </w:rPr>
      </w:pPr>
      <w:del w:id="68" w:author="Liam Sykes" w:date="2022-03-21T14:58:00Z">
        <w:r w:rsidDel="00F32291">
          <w:delText>Sections:</w:delText>
        </w:r>
      </w:del>
    </w:p>
    <w:p w14:paraId="28FA3ADF" w14:textId="77777777" w:rsidR="008C481B" w:rsidRPr="008C481B" w:rsidRDefault="008C481B" w:rsidP="00F32291">
      <w:pPr>
        <w:pStyle w:val="Heading3"/>
        <w:pPrChange w:id="69" w:author="Liam Sykes" w:date="2022-03-21T14:58:00Z">
          <w:pPr>
            <w:pStyle w:val="Heading5"/>
          </w:pPr>
        </w:pPrChange>
      </w:pPr>
      <w:r w:rsidRPr="008C481B">
        <w:t>Section 01040 – Coordination</w:t>
      </w:r>
    </w:p>
    <w:p w14:paraId="28FA3AE0" w14:textId="77777777" w:rsidR="008C481B" w:rsidRPr="008C481B" w:rsidRDefault="008C481B" w:rsidP="00F32291">
      <w:pPr>
        <w:pStyle w:val="Heading3"/>
        <w:pPrChange w:id="70" w:author="Liam Sykes" w:date="2022-03-21T14:58:00Z">
          <w:pPr>
            <w:pStyle w:val="Heading5"/>
          </w:pPr>
        </w:pPrChange>
      </w:pPr>
      <w:r w:rsidRPr="008C481B">
        <w:t>Section 01060 – Regulatory Requirements</w:t>
      </w:r>
    </w:p>
    <w:p w14:paraId="28FA3AE1" w14:textId="77777777" w:rsidR="008C481B" w:rsidRPr="008C481B" w:rsidRDefault="00BF7DEA" w:rsidP="00F32291">
      <w:pPr>
        <w:pStyle w:val="Heading3"/>
        <w:pPrChange w:id="71" w:author="Liam Sykes" w:date="2022-03-21T14:58:00Z">
          <w:pPr>
            <w:pStyle w:val="Heading5"/>
          </w:pPr>
        </w:pPrChange>
      </w:pPr>
      <w:r>
        <w:t xml:space="preserve">Section 01550 – </w:t>
      </w:r>
      <w:r>
        <w:softHyphen/>
      </w:r>
      <w:r>
        <w:softHyphen/>
      </w:r>
      <w:r>
        <w:softHyphen/>
      </w:r>
      <w:r>
        <w:softHyphen/>
      </w:r>
      <w:r w:rsidR="008C481B" w:rsidRPr="008C481B">
        <w:t>Traffic Control</w:t>
      </w:r>
    </w:p>
    <w:p w14:paraId="28FA3AE2" w14:textId="77777777" w:rsidR="00DB69FF" w:rsidRDefault="00DB69FF" w:rsidP="00DB69FF">
      <w:pPr>
        <w:pStyle w:val="Heading2"/>
      </w:pPr>
      <w:r w:rsidRPr="00C35668">
        <w:t>References</w:t>
      </w:r>
    </w:p>
    <w:p w14:paraId="28FA3AE3" w14:textId="77777777" w:rsidR="008C481B" w:rsidRPr="008C481B" w:rsidRDefault="008C481B" w:rsidP="008C481B">
      <w:pPr>
        <w:pStyle w:val="Heading3"/>
        <w:numPr>
          <w:ilvl w:val="2"/>
          <w:numId w:val="19"/>
        </w:numPr>
        <w:tabs>
          <w:tab w:val="clear" w:pos="1440"/>
          <w:tab w:val="num" w:pos="1350"/>
        </w:tabs>
        <w:spacing w:before="80"/>
        <w:ind w:left="1350"/>
      </w:pPr>
      <w:r w:rsidRPr="008C481B">
        <w:t>The following is a list of standards which may be referenced in this Section:</w:t>
      </w:r>
    </w:p>
    <w:p w14:paraId="167BA418" w14:textId="33807F94" w:rsidR="007D423C" w:rsidRDefault="007D423C" w:rsidP="008C481B">
      <w:pPr>
        <w:pStyle w:val="Heading4"/>
        <w:numPr>
          <w:ilvl w:val="3"/>
          <w:numId w:val="19"/>
        </w:numPr>
        <w:rPr>
          <w:ins w:id="72" w:author="Liam Sykes" w:date="2022-03-21T14:58:00Z"/>
        </w:rPr>
      </w:pPr>
      <w:ins w:id="73" w:author="Liam Sykes" w:date="2022-03-21T14:58:00Z">
        <w:r>
          <w:t>Ontario Provincial Standard Specification (OPSS)</w:t>
        </w:r>
      </w:ins>
    </w:p>
    <w:p w14:paraId="636C5E2A" w14:textId="1BC8CE0D" w:rsidR="003812A7" w:rsidRDefault="007D423C" w:rsidP="003812A7">
      <w:pPr>
        <w:pStyle w:val="Heading5"/>
        <w:rPr>
          <w:ins w:id="74" w:author="Liam Sykes" w:date="2022-03-21T14:58:00Z"/>
        </w:rPr>
        <w:pPrChange w:id="75" w:author="Liam Sykes" w:date="2022-03-21T14:59:00Z">
          <w:pPr>
            <w:pStyle w:val="Heading4"/>
            <w:numPr>
              <w:numId w:val="19"/>
            </w:numPr>
            <w:tabs>
              <w:tab w:val="num" w:pos="2160"/>
            </w:tabs>
          </w:pPr>
        </w:pPrChange>
      </w:pPr>
      <w:ins w:id="76" w:author="Liam Sykes" w:date="2022-03-21T14:58:00Z">
        <w:r>
          <w:t>OPSS</w:t>
        </w:r>
      </w:ins>
      <w:ins w:id="77" w:author="Liam Sykes" w:date="2022-03-21T14:59:00Z">
        <w:r>
          <w:t>.MUNI 706 Traffic Control Signing (November 2016)</w:t>
        </w:r>
      </w:ins>
    </w:p>
    <w:p w14:paraId="28FA3AE6" w14:textId="47C97433" w:rsidR="008C481B" w:rsidRDefault="008C481B" w:rsidP="008C481B">
      <w:pPr>
        <w:pStyle w:val="Heading4"/>
        <w:numPr>
          <w:ilvl w:val="3"/>
          <w:numId w:val="19"/>
        </w:numPr>
      </w:pPr>
      <w:r w:rsidRPr="008C481B">
        <w:t xml:space="preserve">Ontario Traffic Manual, Book 7 – Temporary Conditions, </w:t>
      </w:r>
      <w:proofErr w:type="gramStart"/>
      <w:r w:rsidRPr="008C481B">
        <w:t>January,</w:t>
      </w:r>
      <w:proofErr w:type="gramEnd"/>
      <w:r w:rsidRPr="008C481B">
        <w:t xml:space="preserve"> 2014.</w:t>
      </w:r>
    </w:p>
    <w:p w14:paraId="06F1268F" w14:textId="60553386" w:rsidR="00BD242B" w:rsidDel="003812A7" w:rsidRDefault="00BD242B" w:rsidP="00BD242B">
      <w:pPr>
        <w:pStyle w:val="Heading4"/>
        <w:numPr>
          <w:ilvl w:val="3"/>
          <w:numId w:val="19"/>
        </w:numPr>
        <w:rPr>
          <w:del w:id="78" w:author="Liam Sykes" w:date="2022-03-21T14:59:00Z"/>
        </w:rPr>
      </w:pPr>
      <w:del w:id="79" w:author="Liam Sykes" w:date="2022-03-21T14:59:00Z">
        <w:r w:rsidDel="003812A7">
          <w:delText>ASTM E991-</w:delText>
        </w:r>
        <w:r w:rsidR="00164789" w:rsidDel="003812A7">
          <w:delText>21</w:delText>
        </w:r>
        <w:r w:rsidDel="003812A7">
          <w:delText xml:space="preserve">, </w:delText>
        </w:r>
        <w:r w:rsidRPr="009C4196" w:rsidDel="003812A7">
          <w:delText>Standard Practice for Color Measurement of Fluorescent Specimens Using the One-Monochromator Method</w:delText>
        </w:r>
        <w:r w:rsidDel="003812A7">
          <w:delText>.</w:delText>
        </w:r>
      </w:del>
    </w:p>
    <w:p w14:paraId="6C60E48F" w14:textId="21C896E9" w:rsidR="00BD242B" w:rsidDel="003812A7" w:rsidRDefault="00BD242B" w:rsidP="00BD242B">
      <w:pPr>
        <w:pStyle w:val="Heading4"/>
        <w:numPr>
          <w:ilvl w:val="3"/>
          <w:numId w:val="19"/>
        </w:numPr>
        <w:rPr>
          <w:del w:id="80" w:author="Liam Sykes" w:date="2022-03-21T14:59:00Z"/>
        </w:rPr>
      </w:pPr>
      <w:del w:id="81" w:author="Liam Sykes" w:date="2022-03-21T14:59:00Z">
        <w:r w:rsidDel="003812A7">
          <w:delText xml:space="preserve">ASTM E1247-12(2017), </w:delText>
        </w:r>
        <w:r w:rsidRPr="009C4196" w:rsidDel="003812A7">
          <w:delText>Standard Practice for Detecting Fluorescence in Object-Color Specimens by Spectrophotometry</w:delText>
        </w:r>
        <w:r w:rsidDel="003812A7">
          <w:delText xml:space="preserve">. </w:delText>
        </w:r>
      </w:del>
    </w:p>
    <w:p w14:paraId="0BB97B6C" w14:textId="77777777" w:rsidR="00BD242B" w:rsidRDefault="00BD242B" w:rsidP="006708D3">
      <w:pPr>
        <w:pStyle w:val="Heading4"/>
        <w:numPr>
          <w:ilvl w:val="0"/>
          <w:numId w:val="0"/>
        </w:numPr>
        <w:ind w:left="1440"/>
      </w:pPr>
    </w:p>
    <w:p w14:paraId="28FA3AE7" w14:textId="5004A239" w:rsidR="00637E82" w:rsidRPr="00C35668" w:rsidRDefault="008C481B" w:rsidP="00736EFF">
      <w:pPr>
        <w:pStyle w:val="Heading2"/>
        <w:numPr>
          <w:ilvl w:val="1"/>
          <w:numId w:val="19"/>
        </w:numPr>
      </w:pPr>
      <w:r>
        <w:t xml:space="preserve">Measurement </w:t>
      </w:r>
      <w:r w:rsidR="00BD242B">
        <w:t>for</w:t>
      </w:r>
      <w:r>
        <w:t xml:space="preserve"> Payment</w:t>
      </w:r>
    </w:p>
    <w:p w14:paraId="6397C429" w14:textId="0AAF7734" w:rsidR="00BD242B" w:rsidRDefault="00BD242B" w:rsidP="00BD242B">
      <w:pPr>
        <w:pStyle w:val="Heading3"/>
        <w:numPr>
          <w:ilvl w:val="2"/>
          <w:numId w:val="19"/>
        </w:numPr>
      </w:pPr>
      <w:r w:rsidRPr="008C481B">
        <w:t xml:space="preserve">The unit price tendered for item </w:t>
      </w:r>
      <w:r w:rsidRPr="006708D3">
        <w:rPr>
          <w:highlight w:val="yellow"/>
        </w:rPr>
        <w:t xml:space="preserve">[ </w:t>
      </w:r>
      <w:proofErr w:type="gramStart"/>
      <w:r w:rsidR="00AE71CE">
        <w:rPr>
          <w:highlight w:val="yellow"/>
        </w:rPr>
        <w:t xml:space="preserve"> </w:t>
      </w:r>
      <w:r w:rsidRPr="006708D3">
        <w:rPr>
          <w:highlight w:val="yellow"/>
        </w:rPr>
        <w:t xml:space="preserve"> ]</w:t>
      </w:r>
      <w:proofErr w:type="gramEnd"/>
      <w:r>
        <w:t xml:space="preserve"> in the </w:t>
      </w:r>
      <w:r w:rsidR="00FD0FAB">
        <w:t xml:space="preserve">Bid Form </w:t>
      </w:r>
      <w:r w:rsidRPr="008C481B">
        <w:t xml:space="preserve">shall </w:t>
      </w:r>
      <w:r w:rsidRPr="007F379B">
        <w:t>be full compensation for all labour, equipment and material required to do the work described in this specification including supply, installation, operation, maintenance</w:t>
      </w:r>
      <w:r>
        <w:t xml:space="preserve">, relocation </w:t>
      </w:r>
      <w:r w:rsidRPr="007F379B">
        <w:t xml:space="preserve">and removal of the </w:t>
      </w:r>
      <w:r>
        <w:t>PVMS</w:t>
      </w:r>
      <w:r w:rsidRPr="008C481B">
        <w:t>.</w:t>
      </w:r>
      <w:r>
        <w:t xml:space="preserve"> </w:t>
      </w:r>
      <w:r w:rsidRPr="007F379B">
        <w:t>For measurement purposes, a count shall be made of the number of PVMS installed</w:t>
      </w:r>
      <w:r>
        <w:t xml:space="preserve"> and paid on a </w:t>
      </w:r>
      <w:r w:rsidR="00736EFF">
        <w:t xml:space="preserve">monthly </w:t>
      </w:r>
      <w:r>
        <w:t>basis that they are in use</w:t>
      </w:r>
      <w:r w:rsidRPr="007F379B">
        <w:t>.</w:t>
      </w:r>
      <w:r>
        <w:t xml:space="preserve"> </w:t>
      </w:r>
      <w:ins w:id="82" w:author="Liam Sykes" w:date="2022-03-21T14:59:00Z">
        <w:r w:rsidR="003812A7">
          <w:t>All cost</w:t>
        </w:r>
        <w:r w:rsidR="00AB0DC5">
          <w:t xml:space="preserve">s associated with the work of the Section shall be included in the </w:t>
        </w:r>
      </w:ins>
      <w:ins w:id="83" w:author="Liam Sykes" w:date="2022-03-21T15:00:00Z">
        <w:r w:rsidR="00AB0DC5">
          <w:t xml:space="preserve">price for Item No. </w:t>
        </w:r>
        <w:r w:rsidR="00AB0DC5" w:rsidRPr="00AB0DC5">
          <w:rPr>
            <w:highlight w:val="yellow"/>
            <w:rPrChange w:id="84" w:author="Liam Sykes" w:date="2022-03-21T15:00:00Z">
              <w:rPr/>
            </w:rPrChange>
          </w:rPr>
          <w:t>XX</w:t>
        </w:r>
        <w:r w:rsidR="00AB0DC5">
          <w:t xml:space="preserve"> in the Bid Form</w:t>
        </w:r>
      </w:ins>
    </w:p>
    <w:p w14:paraId="595FDACB" w14:textId="77777777" w:rsidR="00BD242B" w:rsidRDefault="00BD242B" w:rsidP="006708D3">
      <w:pPr>
        <w:pStyle w:val="Heading2"/>
        <w:numPr>
          <w:ilvl w:val="1"/>
          <w:numId w:val="19"/>
        </w:numPr>
      </w:pPr>
      <w:r>
        <w:t>General</w:t>
      </w:r>
    </w:p>
    <w:p w14:paraId="28FA3AF0" w14:textId="40FA33C7" w:rsidR="008C481B" w:rsidRDefault="008C481B" w:rsidP="006708D3">
      <w:pPr>
        <w:pStyle w:val="Heading3"/>
      </w:pPr>
      <w:del w:id="85" w:author="Liam Sykes" w:date="2022-03-21T15:00:00Z">
        <w:r w:rsidDel="00174969">
          <w:delText xml:space="preserve">Where indicated in the Contract, the Contractor shall provide portable variable message signs. </w:delText>
        </w:r>
      </w:del>
      <w:r>
        <w:t xml:space="preserve">All portable variable message signs shall be installed, operated, relocated and removed and </w:t>
      </w:r>
      <w:ins w:id="86" w:author="Liam Sykes" w:date="2022-03-21T15:01:00Z">
        <w:r w:rsidR="0074552D">
          <w:t>returned to</w:t>
        </w:r>
        <w:r w:rsidR="008F0BAE">
          <w:t xml:space="preserve"> </w:t>
        </w:r>
      </w:ins>
      <w:del w:id="87" w:author="Liam Sykes" w:date="2022-03-21T15:01:00Z">
        <w:r w:rsidDel="0074552D">
          <w:delText>delivered/handed over</w:delText>
        </w:r>
      </w:del>
      <w:proofErr w:type="spellStart"/>
      <w:ins w:id="88" w:author="Liam Sykes" w:date="2022-03-21T15:01:00Z">
        <w:r w:rsidR="0074552D">
          <w:t>r</w:t>
        </w:r>
      </w:ins>
      <w:del w:id="89" w:author="Liam Sykes" w:date="2022-03-21T15:01:00Z">
        <w:r w:rsidDel="0074552D">
          <w:delText xml:space="preserve"> </w:delText>
        </w:r>
        <w:r w:rsidDel="008F0BAE">
          <w:delText xml:space="preserve">to </w:delText>
        </w:r>
      </w:del>
      <w:r>
        <w:t>the</w:t>
      </w:r>
      <w:proofErr w:type="spellEnd"/>
      <w:r>
        <w:t xml:space="preserve"> </w:t>
      </w:r>
      <w:ins w:id="90" w:author="Liam Sykes" w:date="2022-03-21T15:01:00Z">
        <w:r w:rsidR="008F0BAE">
          <w:t>Contractor following the completion of the contract.</w:t>
        </w:r>
      </w:ins>
      <w:del w:id="91" w:author="Liam Sykes" w:date="2022-03-21T15:01:00Z">
        <w:r w:rsidDel="008F0BAE">
          <w:delText>Region</w:delText>
        </w:r>
      </w:del>
      <w:del w:id="92" w:author="Liam Sykes" w:date="2022-03-21T15:02:00Z">
        <w:r w:rsidDel="008F0BAE">
          <w:delText>, as directed by the Consultant.</w:delText>
        </w:r>
      </w:del>
      <w:r>
        <w:t xml:space="preserve"> </w:t>
      </w:r>
    </w:p>
    <w:p w14:paraId="28FA3AF4" w14:textId="77777777" w:rsidR="008C481B" w:rsidRDefault="008C481B" w:rsidP="006708D3">
      <w:pPr>
        <w:pStyle w:val="Heading3"/>
      </w:pPr>
      <w:r>
        <w:lastRenderedPageBreak/>
        <w:t xml:space="preserve">The message brightness shall be adjusted to ambient light conditions as determined by the Consultant. </w:t>
      </w:r>
    </w:p>
    <w:p w14:paraId="28FA3AF5" w14:textId="77777777" w:rsidR="008C481B" w:rsidRDefault="008C481B" w:rsidP="006708D3">
      <w:pPr>
        <w:pStyle w:val="Heading3"/>
      </w:pPr>
      <w:r>
        <w:t xml:space="preserve">During any </w:t>
      </w:r>
      <w:proofErr w:type="gramStart"/>
      <w:r>
        <w:t>period of time</w:t>
      </w:r>
      <w:proofErr w:type="gramEnd"/>
      <w:r>
        <w:t xml:space="preserve"> that a sign will not be used within 24 hours, the sign shall remain blank and turned away from traffic. </w:t>
      </w:r>
    </w:p>
    <w:p w14:paraId="62E96396" w14:textId="7405FF7D" w:rsidR="00FF18D3" w:rsidRPr="00B732C9" w:rsidRDefault="008C481B" w:rsidP="006708D3">
      <w:pPr>
        <w:pStyle w:val="Heading3"/>
        <w:numPr>
          <w:ilvl w:val="2"/>
          <w:numId w:val="19"/>
        </w:numPr>
      </w:pPr>
      <w:r>
        <w:t xml:space="preserve">The Contractor is not required to create messages. The Consultant will provide the Contractor with customized messages as required. The use of any messages other than those provided is prohibited. </w:t>
      </w:r>
    </w:p>
    <w:p w14:paraId="28FA3AFE" w14:textId="25274656" w:rsidR="00B732C9" w:rsidRDefault="00FF18D3" w:rsidP="00B732C9">
      <w:pPr>
        <w:pStyle w:val="Heading1"/>
      </w:pPr>
      <w:r>
        <w:t>PRODUCTS</w:t>
      </w:r>
    </w:p>
    <w:p w14:paraId="180A8BB5" w14:textId="0E8754C3" w:rsidR="004865F7" w:rsidRDefault="004865F7" w:rsidP="004865F7">
      <w:pPr>
        <w:pStyle w:val="Heading2"/>
        <w:numPr>
          <w:ilvl w:val="1"/>
          <w:numId w:val="29"/>
        </w:numPr>
        <w:rPr>
          <w:ins w:id="93" w:author="Liam Sykes" w:date="2022-03-21T15:02:00Z"/>
        </w:rPr>
      </w:pPr>
      <w:commentRangeStart w:id="94"/>
      <w:ins w:id="95" w:author="Liam Sykes" w:date="2022-03-21T15:02:00Z">
        <w:r>
          <w:t>Approved Manufacturers</w:t>
        </w:r>
      </w:ins>
    </w:p>
    <w:p w14:paraId="78CB64EC" w14:textId="6922742E" w:rsidR="004865F7" w:rsidRDefault="00AF0BD8" w:rsidP="00AF0BD8">
      <w:pPr>
        <w:pStyle w:val="Heading3"/>
        <w:rPr>
          <w:ins w:id="96" w:author="Liam Sykes" w:date="2022-03-21T15:03:00Z"/>
        </w:rPr>
      </w:pPr>
      <w:ins w:id="97" w:author="Liam Sykes" w:date="2022-03-21T15:02:00Z">
        <w:r>
          <w:t xml:space="preserve">ADDCI DH1000 Solar </w:t>
        </w:r>
      </w:ins>
      <w:ins w:id="98" w:author="Liam Sykes" w:date="2022-03-21T15:03:00Z">
        <w:r>
          <w:t>ALS (Year 1999)</w:t>
        </w:r>
      </w:ins>
    </w:p>
    <w:p w14:paraId="69CFF102" w14:textId="06A9CF54" w:rsidR="00AF0BD8" w:rsidRDefault="00AF0BD8" w:rsidP="00AF0BD8">
      <w:pPr>
        <w:pStyle w:val="Heading3"/>
        <w:rPr>
          <w:ins w:id="99" w:author="Liam Sykes" w:date="2022-03-21T15:03:00Z"/>
        </w:rPr>
      </w:pPr>
      <w:ins w:id="100" w:author="Liam Sykes" w:date="2022-03-21T15:03:00Z">
        <w:r>
          <w:t>Solar Technologies Inc. Silent Messenger Sol – R – Sign.</w:t>
        </w:r>
      </w:ins>
    </w:p>
    <w:p w14:paraId="3B83805D" w14:textId="3AACECD3" w:rsidR="00AF0BD8" w:rsidRDefault="00AF0BD8" w:rsidP="00AF0BD8">
      <w:pPr>
        <w:pStyle w:val="Heading3"/>
        <w:rPr>
          <w:ins w:id="101" w:author="Liam Sykes" w:date="2022-03-21T15:03:00Z"/>
        </w:rPr>
      </w:pPr>
      <w:ins w:id="102" w:author="Liam Sykes" w:date="2022-03-21T15:03:00Z">
        <w:r>
          <w:t>Signalisation Ver Mac Inc. Northern Lights PCMS/97</w:t>
        </w:r>
        <w:r w:rsidR="001E45A6">
          <w:t>; PCMS-1500; and PCMS-1500C.</w:t>
        </w:r>
      </w:ins>
    </w:p>
    <w:p w14:paraId="170630AC" w14:textId="248DB9E4" w:rsidR="001E45A6" w:rsidRPr="004865F7" w:rsidRDefault="001E45A6" w:rsidP="00AF0BD8">
      <w:pPr>
        <w:pStyle w:val="Heading3"/>
        <w:rPr>
          <w:ins w:id="103" w:author="Liam Sykes" w:date="2022-03-21T15:02:00Z"/>
        </w:rPr>
        <w:pPrChange w:id="104" w:author="Liam Sykes" w:date="2022-03-21T15:02:00Z">
          <w:pPr>
            <w:pStyle w:val="Heading2"/>
          </w:pPr>
        </w:pPrChange>
      </w:pPr>
      <w:ins w:id="105" w:author="Liam Sykes" w:date="2022-03-21T15:03:00Z">
        <w:r>
          <w:t xml:space="preserve">Or </w:t>
        </w:r>
      </w:ins>
      <w:ins w:id="106" w:author="Liam Sykes" w:date="2022-03-21T15:04:00Z">
        <w:r>
          <w:t>Equivalent.</w:t>
        </w:r>
        <w:commentRangeEnd w:id="94"/>
        <w:r w:rsidR="00DC7C0A">
          <w:rPr>
            <w:rStyle w:val="CommentReference"/>
          </w:rPr>
          <w:commentReference w:id="94"/>
        </w:r>
      </w:ins>
    </w:p>
    <w:p w14:paraId="28FA3B05" w14:textId="03881E99" w:rsidR="00B732C9" w:rsidRPr="00B732C9" w:rsidRDefault="00B732C9" w:rsidP="006708D3">
      <w:pPr>
        <w:pStyle w:val="Heading2"/>
      </w:pPr>
      <w:r w:rsidRPr="00B732C9">
        <w:t xml:space="preserve">Operating Characteristics </w:t>
      </w:r>
    </w:p>
    <w:p w14:paraId="28FA3B06" w14:textId="75D80584" w:rsidR="00B732C9" w:rsidRPr="00B732C9" w:rsidRDefault="00B732C9" w:rsidP="006708D3">
      <w:pPr>
        <w:pStyle w:val="Heading3"/>
      </w:pPr>
      <w:r w:rsidRPr="00B732C9">
        <w:t>The P</w:t>
      </w:r>
      <w:r w:rsidR="00BD242B">
        <w:t>VMS</w:t>
      </w:r>
      <w:r w:rsidRPr="00B732C9">
        <w:t xml:space="preserve"> shall exhibit the following operating characteristics while in use: </w:t>
      </w:r>
    </w:p>
    <w:p w14:paraId="28FA3B07" w14:textId="20981A84" w:rsidR="00B732C9" w:rsidRPr="00B732C9" w:rsidRDefault="00B732C9" w:rsidP="006708D3">
      <w:pPr>
        <w:pStyle w:val="Heading4"/>
      </w:pPr>
      <w:r w:rsidRPr="00B732C9">
        <w:t>Light emitting diode (LED) technology or hybrid LED/Flip Disk Technology</w:t>
      </w:r>
      <w:r w:rsidR="003C5DF5">
        <w:t>.</w:t>
      </w:r>
    </w:p>
    <w:p w14:paraId="28FA3B08" w14:textId="063E0AA8" w:rsidR="00B732C9" w:rsidRPr="00B732C9" w:rsidRDefault="00B732C9" w:rsidP="006708D3">
      <w:pPr>
        <w:pStyle w:val="Heading4"/>
      </w:pPr>
      <w:r w:rsidRPr="00B732C9">
        <w:t>Antiglare polycarbonate sheeting</w:t>
      </w:r>
      <w:r w:rsidR="003C5DF5">
        <w:t>.</w:t>
      </w:r>
    </w:p>
    <w:p w14:paraId="28FA3B09" w14:textId="152B7433" w:rsidR="00B732C9" w:rsidRPr="00B732C9" w:rsidRDefault="00B732C9" w:rsidP="006708D3">
      <w:pPr>
        <w:pStyle w:val="Heading4"/>
      </w:pPr>
      <w:r w:rsidRPr="00B732C9">
        <w:t>Solar powered</w:t>
      </w:r>
      <w:r w:rsidR="003C5DF5">
        <w:t>.</w:t>
      </w:r>
    </w:p>
    <w:p w14:paraId="28FA3B0A" w14:textId="3F157F9A" w:rsidR="00B732C9" w:rsidRPr="00B732C9" w:rsidRDefault="00B732C9" w:rsidP="006708D3">
      <w:pPr>
        <w:pStyle w:val="Heading4"/>
      </w:pPr>
      <w:r w:rsidRPr="00B732C9">
        <w:t>Capable of operating for seven consecutive Days on battery power supply with solar panels disconnected</w:t>
      </w:r>
      <w:r w:rsidR="003C5DF5">
        <w:t>.</w:t>
      </w:r>
    </w:p>
    <w:p w14:paraId="28FA3B0B" w14:textId="7B589B7A" w:rsidR="00B732C9" w:rsidRPr="00B732C9" w:rsidRDefault="00B732C9" w:rsidP="006708D3">
      <w:pPr>
        <w:pStyle w:val="Heading4"/>
      </w:pPr>
      <w:r w:rsidRPr="00B732C9">
        <w:t>Shall include all hardware and software necessary to facilitate reliable local sign control</w:t>
      </w:r>
      <w:r w:rsidR="003C5DF5">
        <w:t>.</w:t>
      </w:r>
    </w:p>
    <w:p w14:paraId="28FA3B0C" w14:textId="71328168" w:rsidR="00B732C9" w:rsidRPr="00B732C9" w:rsidRDefault="00B732C9" w:rsidP="006708D3">
      <w:pPr>
        <w:pStyle w:val="Heading4"/>
      </w:pPr>
      <w:r w:rsidRPr="00B732C9">
        <w:t xml:space="preserve">Programmable (25 message sequence for </w:t>
      </w:r>
      <w:proofErr w:type="gramStart"/>
      <w:r w:rsidRPr="00B732C9">
        <w:t>one week</w:t>
      </w:r>
      <w:proofErr w:type="gramEnd"/>
      <w:r w:rsidRPr="00B732C9">
        <w:t xml:space="preserve"> duration)</w:t>
      </w:r>
      <w:r w:rsidR="003C5DF5">
        <w:t>.</w:t>
      </w:r>
      <w:r w:rsidRPr="00B732C9">
        <w:t xml:space="preserve"> </w:t>
      </w:r>
    </w:p>
    <w:p w14:paraId="28FA3B0D" w14:textId="399B795A" w:rsidR="00B732C9" w:rsidRPr="00B732C9" w:rsidRDefault="00B732C9" w:rsidP="006708D3">
      <w:pPr>
        <w:pStyle w:val="Heading4"/>
      </w:pPr>
      <w:r w:rsidRPr="00B732C9">
        <w:t>Capable of displaying a multiphase message with variable dwell times for each phase</w:t>
      </w:r>
      <w:r w:rsidR="003C5DF5">
        <w:t>.</w:t>
      </w:r>
    </w:p>
    <w:p w14:paraId="28FA3B0E" w14:textId="1C8B543A" w:rsidR="00B732C9" w:rsidRPr="00B732C9" w:rsidRDefault="00B732C9" w:rsidP="006708D3">
      <w:pPr>
        <w:pStyle w:val="Heading4"/>
      </w:pPr>
      <w:r w:rsidRPr="00B732C9">
        <w:t>Text of message shall not scroll or travel horizontally or vertically across the face of the sign</w:t>
      </w:r>
      <w:r w:rsidR="003C5DF5">
        <w:t>.</w:t>
      </w:r>
    </w:p>
    <w:p w14:paraId="28FA3B0F" w14:textId="282B0971" w:rsidR="00B732C9" w:rsidRPr="00B732C9" w:rsidRDefault="00B732C9" w:rsidP="006708D3">
      <w:pPr>
        <w:pStyle w:val="Heading4"/>
      </w:pPr>
      <w:r w:rsidRPr="00B732C9">
        <w:t>Capable of displaying 3 lines of 8 characters, each character being approximately 457mm high</w:t>
      </w:r>
      <w:r w:rsidR="003C5DF5">
        <w:t>.</w:t>
      </w:r>
    </w:p>
    <w:p w14:paraId="28FA3B10" w14:textId="1615FBC3" w:rsidR="00B732C9" w:rsidRPr="00B732C9" w:rsidRDefault="00B732C9" w:rsidP="006708D3">
      <w:pPr>
        <w:pStyle w:val="Heading4"/>
      </w:pPr>
      <w:r w:rsidRPr="00B732C9">
        <w:t xml:space="preserve">Each character matrix comprised of 35 pixels, 5 </w:t>
      </w:r>
      <w:proofErr w:type="gramStart"/>
      <w:r w:rsidRPr="00B732C9">
        <w:t>wide</w:t>
      </w:r>
      <w:proofErr w:type="gramEnd"/>
      <w:r w:rsidRPr="00B732C9">
        <w:t xml:space="preserve"> by 7 high</w:t>
      </w:r>
      <w:r w:rsidR="003C5DF5">
        <w:t>.</w:t>
      </w:r>
    </w:p>
    <w:p w14:paraId="28FA3B11" w14:textId="11518159" w:rsidR="00B732C9" w:rsidRPr="00B732C9" w:rsidRDefault="00B732C9" w:rsidP="006708D3">
      <w:pPr>
        <w:pStyle w:val="Heading4"/>
      </w:pPr>
      <w:r w:rsidRPr="00B732C9">
        <w:t xml:space="preserve">Message visible from 500 </w:t>
      </w:r>
      <w:r w:rsidR="00BD242B">
        <w:t>m</w:t>
      </w:r>
      <w:r w:rsidRPr="00B732C9">
        <w:t xml:space="preserve"> away in all ambient light conditions</w:t>
      </w:r>
      <w:r w:rsidR="003C5DF5">
        <w:t>.</w:t>
      </w:r>
    </w:p>
    <w:p w14:paraId="28FA3B12" w14:textId="07F2AF5A" w:rsidR="00B732C9" w:rsidRPr="00B732C9" w:rsidRDefault="00B732C9" w:rsidP="006708D3">
      <w:pPr>
        <w:pStyle w:val="Heading4"/>
      </w:pPr>
      <w:r w:rsidRPr="00B732C9">
        <w:t>Message legible from 300</w:t>
      </w:r>
      <w:r w:rsidR="00BD242B">
        <w:t xml:space="preserve"> </w:t>
      </w:r>
      <w:r w:rsidRPr="00B732C9">
        <w:t>m away in all ambient light conditions</w:t>
      </w:r>
      <w:r w:rsidR="003C5DF5">
        <w:t>.</w:t>
      </w:r>
    </w:p>
    <w:p w14:paraId="28FA3B13" w14:textId="043DCFFD" w:rsidR="00B732C9" w:rsidRPr="00B732C9" w:rsidRDefault="00B732C9" w:rsidP="006708D3">
      <w:pPr>
        <w:pStyle w:val="Heading4"/>
      </w:pPr>
      <w:r w:rsidRPr="00B732C9">
        <w:t>Ability to raise the bottom of the display board a minimum of 1.5 metres above ground level</w:t>
      </w:r>
      <w:r w:rsidR="003C5DF5">
        <w:t>.</w:t>
      </w:r>
    </w:p>
    <w:p w14:paraId="28FA3B14" w14:textId="5260CA8A" w:rsidR="00B732C9" w:rsidRPr="00B732C9" w:rsidRDefault="00B732C9" w:rsidP="006708D3">
      <w:pPr>
        <w:pStyle w:val="Heading4"/>
      </w:pPr>
      <w:r w:rsidRPr="00B732C9">
        <w:t>Flat black background on the display area when the pixels are in the off position</w:t>
      </w:r>
      <w:r w:rsidR="003C5DF5">
        <w:t>.</w:t>
      </w:r>
    </w:p>
    <w:p w14:paraId="28FA3B15" w14:textId="664701B9" w:rsidR="00B732C9" w:rsidRPr="00B732C9" w:rsidRDefault="00B732C9" w:rsidP="006708D3">
      <w:pPr>
        <w:pStyle w:val="Heading4"/>
      </w:pPr>
      <w:r w:rsidRPr="00B732C9">
        <w:t>Trailer painted orange or yellow</w:t>
      </w:r>
      <w:r w:rsidR="003C5DF5">
        <w:t>.</w:t>
      </w:r>
    </w:p>
    <w:p w14:paraId="28FA3B16" w14:textId="4D19FE22" w:rsidR="00B732C9" w:rsidRPr="00B732C9" w:rsidRDefault="00B732C9" w:rsidP="006708D3">
      <w:pPr>
        <w:pStyle w:val="Heading4"/>
      </w:pPr>
      <w:r w:rsidRPr="00B732C9">
        <w:t>Capability to accurately level the sign and aim it towards oncoming traffic</w:t>
      </w:r>
      <w:r w:rsidR="003C5DF5">
        <w:t>.</w:t>
      </w:r>
    </w:p>
    <w:p w14:paraId="28FA3B17" w14:textId="793735B7" w:rsidR="00B732C9" w:rsidRPr="00B732C9" w:rsidRDefault="00B732C9" w:rsidP="006708D3">
      <w:pPr>
        <w:pStyle w:val="Heading4"/>
      </w:pPr>
      <w:r w:rsidRPr="00B732C9">
        <w:t>Photosensor array to enable the luminance of the sign to be controlled both automatically and manually in relation to ambient light levels</w:t>
      </w:r>
      <w:r w:rsidR="003C5DF5">
        <w:t>.</w:t>
      </w:r>
    </w:p>
    <w:p w14:paraId="28FA3B18" w14:textId="5614A5BD" w:rsidR="00B732C9" w:rsidRPr="00B732C9" w:rsidRDefault="00B732C9" w:rsidP="006708D3">
      <w:pPr>
        <w:pStyle w:val="Heading4"/>
      </w:pPr>
      <w:r w:rsidRPr="00B732C9">
        <w:t>Locking device to prevent rotation of the sign in winds up to 100-km/ hour, while the sign is in display mode</w:t>
      </w:r>
      <w:r w:rsidR="003C5DF5">
        <w:t>.</w:t>
      </w:r>
      <w:r w:rsidRPr="00B732C9">
        <w:t xml:space="preserve"> </w:t>
      </w:r>
    </w:p>
    <w:p w14:paraId="28FA3B19" w14:textId="77777777" w:rsidR="00B732C9" w:rsidRDefault="00B732C9" w:rsidP="006708D3">
      <w:pPr>
        <w:pStyle w:val="Heading2"/>
      </w:pPr>
      <w:r>
        <w:t>Trailer Mounting</w:t>
      </w:r>
    </w:p>
    <w:p w14:paraId="28FA3B1A" w14:textId="5554E351" w:rsidR="00B732C9" w:rsidRDefault="00B732C9" w:rsidP="006708D3">
      <w:pPr>
        <w:pStyle w:val="Heading3"/>
      </w:pPr>
      <w:r>
        <w:t>The P</w:t>
      </w:r>
      <w:r w:rsidR="00BD242B">
        <w:t>VMS</w:t>
      </w:r>
      <w:r>
        <w:t xml:space="preserve"> shall be mounted on a trailer.</w:t>
      </w:r>
    </w:p>
    <w:p w14:paraId="28FA3B1B" w14:textId="012FF2E8" w:rsidR="00B732C9" w:rsidRDefault="00B732C9" w:rsidP="006708D3">
      <w:pPr>
        <w:pStyle w:val="Heading3"/>
      </w:pPr>
      <w:r>
        <w:t>The maximum dimensions of the P</w:t>
      </w:r>
      <w:r w:rsidR="00BD242B">
        <w:t>VMS</w:t>
      </w:r>
      <w:r>
        <w:t xml:space="preserve"> and trailer assembly while in display mode shall be as follows: </w:t>
      </w:r>
    </w:p>
    <w:p w14:paraId="28FA3B1C" w14:textId="77777777" w:rsidR="00B732C9" w:rsidRDefault="00B732C9" w:rsidP="006708D3">
      <w:pPr>
        <w:pStyle w:val="Heading4"/>
      </w:pPr>
      <w:r>
        <w:t xml:space="preserve">Maximum overall height = 4.5 m </w:t>
      </w:r>
    </w:p>
    <w:p w14:paraId="28FA3B1D" w14:textId="77777777" w:rsidR="00B732C9" w:rsidRDefault="00B732C9" w:rsidP="006708D3">
      <w:pPr>
        <w:pStyle w:val="Heading4"/>
      </w:pPr>
      <w:r>
        <w:t xml:space="preserve">Maximum overall width = 3.75 m </w:t>
      </w:r>
    </w:p>
    <w:p w14:paraId="28FA3B1E" w14:textId="77777777" w:rsidR="00B732C9" w:rsidRDefault="00B732C9" w:rsidP="006708D3">
      <w:pPr>
        <w:pStyle w:val="Heading4"/>
      </w:pPr>
      <w:r>
        <w:t xml:space="preserve">Maximum overall length = 5.5 m </w:t>
      </w:r>
    </w:p>
    <w:p w14:paraId="28FA3B1F" w14:textId="77777777" w:rsidR="00B732C9" w:rsidRDefault="00B732C9" w:rsidP="006708D3">
      <w:pPr>
        <w:pStyle w:val="Heading4"/>
      </w:pPr>
      <w:r>
        <w:t xml:space="preserve">Maximum gross unit weight = 2,500 kg </w:t>
      </w:r>
    </w:p>
    <w:p w14:paraId="28FA3B20" w14:textId="77777777" w:rsidR="00B732C9" w:rsidRDefault="00B732C9" w:rsidP="006708D3">
      <w:pPr>
        <w:pStyle w:val="Heading2"/>
      </w:pPr>
      <w:r>
        <w:t>Conspicuity Markings</w:t>
      </w:r>
    </w:p>
    <w:p w14:paraId="28FA3B21" w14:textId="6A9A730D" w:rsidR="00B732C9" w:rsidRDefault="00B732C9" w:rsidP="006708D3">
      <w:pPr>
        <w:pStyle w:val="Heading3"/>
      </w:pPr>
      <w:r>
        <w:t xml:space="preserve">PVMS trailer assemblies shall have high reflectivity micro-prismatic fluorescent sheeting tape (or </w:t>
      </w:r>
      <w:r w:rsidR="00BD242B">
        <w:t>E</w:t>
      </w:r>
      <w:r>
        <w:t xml:space="preserve">quivalent) (e.g. diamond grade or Type VII) meeting ASTM standard E991 and ASTM standard E1247 for fluorescent materials. </w:t>
      </w:r>
    </w:p>
    <w:p w14:paraId="28FA3B22" w14:textId="77777777" w:rsidR="00B732C9" w:rsidRDefault="00B732C9" w:rsidP="006708D3">
      <w:pPr>
        <w:pStyle w:val="Heading3"/>
      </w:pPr>
      <w:r>
        <w:lastRenderedPageBreak/>
        <w:t xml:space="preserve">The reflectorized tape shall be of alternating, uniform white and orange or white and yellow sections. Sections of reflectorized tape shall be placed around the trailer frame, tongue or other outermost dimension, at uniform height and width </w:t>
      </w:r>
      <w:proofErr w:type="gramStart"/>
      <w:r>
        <w:t>so as to</w:t>
      </w:r>
      <w:proofErr w:type="gramEnd"/>
      <w:r>
        <w:t xml:space="preserve"> reflect the light from the headlights of a vehicle approaching from any direction. </w:t>
      </w:r>
    </w:p>
    <w:p w14:paraId="28FA3B24" w14:textId="77777777" w:rsidR="00B732C9" w:rsidRDefault="00B732C9" w:rsidP="006708D3">
      <w:pPr>
        <w:pStyle w:val="Heading3"/>
      </w:pPr>
      <w:r>
        <w:t>The reflectorized tape shall be construction orange in colour, and 13 mm in width.  The tape shall surround the outside of the sign assembly on all sides and shall be a uniform distance from the outmost pixels.</w:t>
      </w:r>
    </w:p>
    <w:p w14:paraId="28FA3B25" w14:textId="77777777" w:rsidR="00B732C9" w:rsidRDefault="00B732C9" w:rsidP="006708D3">
      <w:pPr>
        <w:pStyle w:val="Heading3"/>
      </w:pPr>
      <w:r>
        <w:t>The manufacturer shall not change material or Product type or source, production methods, or design of unit without the prior written authorization of the Region.</w:t>
      </w:r>
    </w:p>
    <w:p w14:paraId="1933E00C" w14:textId="448F1FD7" w:rsidR="00B732C9" w:rsidRDefault="00FF18D3" w:rsidP="00B732C9">
      <w:pPr>
        <w:pStyle w:val="Heading1"/>
      </w:pPr>
      <w:r>
        <w:t>EXECUTION</w:t>
      </w:r>
    </w:p>
    <w:p w14:paraId="589D759E" w14:textId="77777777" w:rsidR="00BD242B" w:rsidRDefault="00BD242B" w:rsidP="00736DF9">
      <w:pPr>
        <w:pStyle w:val="Heading2"/>
        <w:numPr>
          <w:ilvl w:val="1"/>
          <w:numId w:val="30"/>
        </w:numPr>
        <w:pPrChange w:id="107" w:author="Liam Sykes" w:date="2022-03-21T15:05:00Z">
          <w:pPr>
            <w:pStyle w:val="Heading2"/>
            <w:numPr>
              <w:numId w:val="19"/>
            </w:numPr>
          </w:pPr>
        </w:pPrChange>
      </w:pPr>
      <w:r>
        <w:t>Installation of PVMS</w:t>
      </w:r>
    </w:p>
    <w:p w14:paraId="2BB6107B" w14:textId="77777777" w:rsidR="00BD242B" w:rsidRDefault="00BD242B" w:rsidP="00BD242B">
      <w:pPr>
        <w:pStyle w:val="Heading3"/>
        <w:numPr>
          <w:ilvl w:val="2"/>
          <w:numId w:val="19"/>
        </w:numPr>
      </w:pPr>
      <w:r>
        <w:t xml:space="preserve">The exact location of the PVMS shall be proposed by the Contractor and shall meet the following criteria: </w:t>
      </w:r>
    </w:p>
    <w:p w14:paraId="02A30F9C" w14:textId="1F4A69D4" w:rsidR="00BD242B" w:rsidRDefault="00BD242B" w:rsidP="00BD242B">
      <w:pPr>
        <w:pStyle w:val="Heading4"/>
        <w:numPr>
          <w:ilvl w:val="3"/>
          <w:numId w:val="19"/>
        </w:numPr>
        <w:tabs>
          <w:tab w:val="clear" w:pos="2160"/>
        </w:tabs>
        <w:ind w:hanging="742"/>
      </w:pPr>
      <w:r>
        <w:t xml:space="preserve">The Region shall approve the location of the PVMS prior to it being deployed. The Region shall be notified at least 2 Business Days in advance regarding the delivery and removal of PVMS within the site. </w:t>
      </w:r>
    </w:p>
    <w:p w14:paraId="449A8DBE" w14:textId="77777777" w:rsidR="00BD242B" w:rsidRPr="00C97D6C" w:rsidRDefault="00BD242B" w:rsidP="00BD242B">
      <w:pPr>
        <w:pStyle w:val="Heading4"/>
        <w:numPr>
          <w:ilvl w:val="3"/>
          <w:numId w:val="19"/>
        </w:numPr>
        <w:tabs>
          <w:tab w:val="clear" w:pos="2160"/>
        </w:tabs>
        <w:ind w:hanging="742"/>
      </w:pPr>
      <w:r w:rsidRPr="00C97D6C">
        <w:t>The signs shall be set at the proper angle to traffic so that they can be viewed at the highest possible luminance value</w:t>
      </w:r>
      <w:r>
        <w:t>.</w:t>
      </w:r>
    </w:p>
    <w:p w14:paraId="783C8318" w14:textId="77777777" w:rsidR="00BD242B" w:rsidRDefault="00BD242B" w:rsidP="00BD242B">
      <w:pPr>
        <w:pStyle w:val="Heading4"/>
        <w:numPr>
          <w:ilvl w:val="3"/>
          <w:numId w:val="19"/>
        </w:numPr>
        <w:tabs>
          <w:tab w:val="clear" w:pos="2160"/>
        </w:tabs>
        <w:ind w:hanging="742"/>
      </w:pPr>
      <w:r>
        <w:t>Maximizes visibility for motorists without impacting safety.</w:t>
      </w:r>
    </w:p>
    <w:p w14:paraId="447E3517" w14:textId="77777777" w:rsidR="00BD242B" w:rsidRDefault="00BD242B" w:rsidP="00BD242B">
      <w:pPr>
        <w:pStyle w:val="Heading4"/>
        <w:numPr>
          <w:ilvl w:val="3"/>
          <w:numId w:val="19"/>
        </w:numPr>
        <w:tabs>
          <w:tab w:val="clear" w:pos="2160"/>
        </w:tabs>
        <w:ind w:hanging="742"/>
      </w:pPr>
      <w:r>
        <w:t xml:space="preserve">Installed on a level surface with adequate bearing capacity to support the weight of the PVMS and temporary base materials. </w:t>
      </w:r>
      <w:r w:rsidRPr="00FF3791">
        <w:t>The bottom of the sign display shall be at least 1.5 metres above the adjacent edge of pavement elevation</w:t>
      </w:r>
      <w:r>
        <w:t xml:space="preserve"> with locking pin in place</w:t>
      </w:r>
      <w:r w:rsidRPr="00FF3791">
        <w:t>.</w:t>
      </w:r>
    </w:p>
    <w:p w14:paraId="38C7997C" w14:textId="77777777" w:rsidR="00BD242B" w:rsidRPr="00FF3791" w:rsidRDefault="00BD242B" w:rsidP="00BD242B">
      <w:pPr>
        <w:pStyle w:val="Heading4"/>
        <w:numPr>
          <w:ilvl w:val="3"/>
          <w:numId w:val="19"/>
        </w:numPr>
        <w:tabs>
          <w:tab w:val="clear" w:pos="2160"/>
        </w:tabs>
        <w:ind w:hanging="742"/>
      </w:pPr>
      <w:r w:rsidRPr="00FF3791">
        <w:t>The signs shall not obstruct any existing si</w:t>
      </w:r>
      <w:bookmarkStart w:id="108" w:name="_GoBack"/>
      <w:bookmarkEnd w:id="108"/>
      <w:r w:rsidRPr="00FF3791">
        <w:t xml:space="preserve">gns. </w:t>
      </w:r>
    </w:p>
    <w:p w14:paraId="5C57F3A0" w14:textId="77777777" w:rsidR="00BD242B" w:rsidRDefault="00BD242B" w:rsidP="00BD242B">
      <w:pPr>
        <w:pStyle w:val="Heading4"/>
        <w:numPr>
          <w:ilvl w:val="3"/>
          <w:numId w:val="19"/>
        </w:numPr>
        <w:tabs>
          <w:tab w:val="clear" w:pos="2160"/>
        </w:tabs>
        <w:ind w:hanging="742"/>
      </w:pPr>
      <w:r>
        <w:t xml:space="preserve">The PVMS control box shall be secured from entry by unauthorized personnel. There shall be security measures or devices in place to prevent message tampering of the sign. </w:t>
      </w:r>
    </w:p>
    <w:p w14:paraId="352A2934" w14:textId="77777777" w:rsidR="00BD242B" w:rsidRPr="00862619" w:rsidRDefault="00BD242B" w:rsidP="00BD242B">
      <w:pPr>
        <w:pStyle w:val="Heading4"/>
        <w:numPr>
          <w:ilvl w:val="3"/>
          <w:numId w:val="19"/>
        </w:numPr>
        <w:tabs>
          <w:tab w:val="clear" w:pos="2160"/>
        </w:tabs>
        <w:ind w:hanging="742"/>
      </w:pPr>
      <w:r>
        <w:t>All PVMS and any temporary base shall be removed upon completion of the Work.</w:t>
      </w:r>
    </w:p>
    <w:p w14:paraId="2D7B6ED5" w14:textId="77777777" w:rsidR="00BD242B" w:rsidRDefault="00BD242B" w:rsidP="009B6B57">
      <w:pPr>
        <w:pStyle w:val="Heading2"/>
        <w:numPr>
          <w:ilvl w:val="1"/>
          <w:numId w:val="19"/>
        </w:numPr>
      </w:pPr>
      <w:r>
        <w:t>Maintenance of PVMS</w:t>
      </w:r>
    </w:p>
    <w:p w14:paraId="7357AB08" w14:textId="05E29BBD" w:rsidR="00BD242B" w:rsidRDefault="00BD242B" w:rsidP="00BD242B">
      <w:pPr>
        <w:pStyle w:val="Heading3"/>
        <w:numPr>
          <w:ilvl w:val="2"/>
          <w:numId w:val="19"/>
        </w:numPr>
      </w:pPr>
      <w:r>
        <w:t>Maintenance shall be performed for the continuous operation of the PVMS, as required, throughout the duration of the Contract. Daily inspection of the PVMS shall be conducted to ensure that the PVMS meets the following maintenance requirements:</w:t>
      </w:r>
    </w:p>
    <w:p w14:paraId="054940F4" w14:textId="77777777" w:rsidR="00BD242B" w:rsidRDefault="00BD242B" w:rsidP="00BD242B">
      <w:pPr>
        <w:pStyle w:val="Heading4"/>
        <w:numPr>
          <w:ilvl w:val="3"/>
          <w:numId w:val="19"/>
        </w:numPr>
        <w:tabs>
          <w:tab w:val="clear" w:pos="2160"/>
        </w:tabs>
        <w:ind w:hanging="742"/>
      </w:pPr>
      <w:r>
        <w:t>PVMS sign face is aimed with the sign sight tube to the centre of the approach roadway approximately 300 m upstream of the sign to ensure maximum visibility.</w:t>
      </w:r>
    </w:p>
    <w:p w14:paraId="09B5B4C9" w14:textId="1AE531C7" w:rsidR="00C76A18" w:rsidRDefault="00C76A18" w:rsidP="00BD242B">
      <w:pPr>
        <w:pStyle w:val="Heading4"/>
        <w:numPr>
          <w:ilvl w:val="3"/>
          <w:numId w:val="19"/>
        </w:numPr>
        <w:tabs>
          <w:tab w:val="clear" w:pos="2160"/>
        </w:tabs>
        <w:ind w:hanging="742"/>
      </w:pPr>
      <w:commentRangeStart w:id="109"/>
      <w:commentRangeStart w:id="110"/>
      <w:commentRangeEnd w:id="109"/>
      <w:r>
        <w:rPr>
          <w:rStyle w:val="CommentReference"/>
        </w:rPr>
        <w:commentReference w:id="109"/>
      </w:r>
      <w:commentRangeEnd w:id="110"/>
      <w:r>
        <w:rPr>
          <w:rStyle w:val="CommentReference"/>
        </w:rPr>
        <w:commentReference w:id="110"/>
      </w:r>
      <w:r>
        <w:t>Solar panels are tilted and rotated to face south.</w:t>
      </w:r>
    </w:p>
    <w:p w14:paraId="664D8B9B" w14:textId="0EF5E097" w:rsidR="00BD242B" w:rsidRDefault="00BD242B" w:rsidP="00BD242B">
      <w:pPr>
        <w:pStyle w:val="Heading4"/>
        <w:numPr>
          <w:ilvl w:val="3"/>
          <w:numId w:val="19"/>
        </w:numPr>
        <w:tabs>
          <w:tab w:val="clear" w:pos="2160"/>
        </w:tabs>
        <w:ind w:hanging="742"/>
      </w:pPr>
      <w:r>
        <w:t>All pixels and LEDs in the sign face remain operational.</w:t>
      </w:r>
    </w:p>
    <w:p w14:paraId="47F1B7A3" w14:textId="77777777" w:rsidR="00BD242B" w:rsidRDefault="00BD242B" w:rsidP="00BD242B">
      <w:pPr>
        <w:pStyle w:val="Heading4"/>
        <w:numPr>
          <w:ilvl w:val="3"/>
          <w:numId w:val="19"/>
        </w:numPr>
        <w:tabs>
          <w:tab w:val="clear" w:pos="2160"/>
        </w:tabs>
        <w:ind w:hanging="742"/>
      </w:pPr>
      <w:r>
        <w:t>Sign face is to be regularly cleaned from dirt, road salt, or debris that may obstruct the visibility of the sign.</w:t>
      </w:r>
    </w:p>
    <w:p w14:paraId="1F1ECB7F" w14:textId="77777777" w:rsidR="00BD242B" w:rsidRDefault="00BD242B" w:rsidP="00BD242B">
      <w:pPr>
        <w:pStyle w:val="Heading4"/>
        <w:numPr>
          <w:ilvl w:val="3"/>
          <w:numId w:val="19"/>
        </w:numPr>
        <w:tabs>
          <w:tab w:val="clear" w:pos="2160"/>
        </w:tabs>
        <w:ind w:hanging="742"/>
      </w:pPr>
      <w:r>
        <w:t>Batteries are replaced as needed to ensure that battery levels are maintained per the supplier’s operational requirements.</w:t>
      </w:r>
    </w:p>
    <w:p w14:paraId="7B719476" w14:textId="77777777" w:rsidR="00BD242B" w:rsidRDefault="00BD242B" w:rsidP="00BD242B">
      <w:pPr>
        <w:pStyle w:val="Heading3"/>
        <w:numPr>
          <w:ilvl w:val="2"/>
          <w:numId w:val="19"/>
        </w:numPr>
      </w:pPr>
      <w:r>
        <w:t xml:space="preserve">Immediate repairs shall be required whenever there is a failure or cessation of the operation of any components of the PVMS. The Contractor shall notify the Region and take immediate action to correct any problem. </w:t>
      </w:r>
    </w:p>
    <w:p w14:paraId="1BDE9933" w14:textId="77777777" w:rsidR="00BD242B" w:rsidRDefault="00BD242B" w:rsidP="006708D3">
      <w:pPr>
        <w:pStyle w:val="Heading1"/>
        <w:numPr>
          <w:ilvl w:val="0"/>
          <w:numId w:val="0"/>
        </w:numPr>
      </w:pPr>
    </w:p>
    <w:p w14:paraId="28FA3B28" w14:textId="77777777" w:rsidR="00F13982" w:rsidRPr="00C35668" w:rsidRDefault="00F13982" w:rsidP="008A26A6">
      <w:pPr>
        <w:pStyle w:val="Other"/>
        <w:spacing w:before="240"/>
        <w:jc w:val="center"/>
        <w:rPr>
          <w:rFonts w:ascii="Calibri" w:hAnsi="Calibri"/>
          <w:b/>
          <w:sz w:val="22"/>
          <w:szCs w:val="22"/>
        </w:rPr>
      </w:pPr>
      <w:r w:rsidRPr="00C35668">
        <w:rPr>
          <w:rFonts w:ascii="Calibri" w:hAnsi="Calibri"/>
          <w:b/>
          <w:sz w:val="22"/>
          <w:szCs w:val="22"/>
        </w:rPr>
        <w:t>END OF SECTION</w:t>
      </w:r>
    </w:p>
    <w:sectPr w:rsidR="00F13982" w:rsidRPr="00C35668" w:rsidSect="00055AD9">
      <w:headerReference w:type="even" r:id="rId15"/>
      <w:headerReference w:type="default" r:id="rId16"/>
      <w:headerReference w:type="first" r:id="rId17"/>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4" w:author="Liam Sykes" w:date="2022-03-21T15:04:00Z" w:initials="LS">
    <w:p w14:paraId="58D02FFD" w14:textId="76B88980" w:rsidR="00DC7C0A" w:rsidRDefault="00DC7C0A">
      <w:pPr>
        <w:pStyle w:val="CommentText"/>
      </w:pPr>
      <w:r>
        <w:rPr>
          <w:rStyle w:val="CommentReference"/>
        </w:rPr>
        <w:annotationRef/>
      </w:r>
      <w:r>
        <w:t>Per comment from AY, confirm whether this should be included as it was part of a past template. It seemed important to me, but it should be confirmed with the PMO.</w:t>
      </w:r>
    </w:p>
  </w:comment>
  <w:comment w:id="109" w:author="Daniel Babensee" w:date="2021-02-10T13:39:00Z" w:initials="BD">
    <w:p w14:paraId="69ED067B" w14:textId="77777777" w:rsidR="00C76A18" w:rsidRDefault="00C76A18" w:rsidP="00C76A18">
      <w:pPr>
        <w:pStyle w:val="CommentText"/>
      </w:pPr>
      <w:r>
        <w:rPr>
          <w:rStyle w:val="CommentReference"/>
        </w:rPr>
        <w:annotationRef/>
      </w:r>
      <w:r>
        <w:t>N/A, fixed on PVMS</w:t>
      </w:r>
    </w:p>
  </w:comment>
  <w:comment w:id="110" w:author="Benjamin Mutton" w:date="2021-08-09T11:07:00Z" w:initials="MB">
    <w:p w14:paraId="2D750A7A" w14:textId="2613F741" w:rsidR="00C76A18" w:rsidRDefault="00C76A18">
      <w:pPr>
        <w:pStyle w:val="CommentText"/>
      </w:pPr>
      <w:r>
        <w:rPr>
          <w:rStyle w:val="CommentReference"/>
        </w:rPr>
        <w:annotationRef/>
      </w:r>
      <w:r>
        <w:t xml:space="preserve">Most new PVMS have </w:t>
      </w:r>
      <w:r w:rsidR="00AA37E6">
        <w:t>t</w:t>
      </w:r>
      <w:r w:rsidRPr="00C76A18">
        <w:t>ilt</w:t>
      </w:r>
      <w:r>
        <w:t xml:space="preserve"> </w:t>
      </w:r>
      <w:r w:rsidRPr="00C76A18">
        <w:t>and</w:t>
      </w:r>
      <w:r>
        <w:t xml:space="preserve"> </w:t>
      </w:r>
      <w:r w:rsidR="00AA37E6">
        <w:t>r</w:t>
      </w:r>
      <w:r w:rsidRPr="00C76A18">
        <w:t>otate solar panels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D02FFD" w15:done="0"/>
  <w15:commentEx w15:paraId="69ED067B" w15:done="0"/>
  <w15:commentEx w15:paraId="2D750A7A" w15:paraIdParent="69ED06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D02FFD" w16cid:durableId="25E3127D"/>
  <w16cid:commentId w16cid:paraId="69ED067B" w16cid:durableId="23CE607C"/>
  <w16cid:commentId w16cid:paraId="2D750A7A" w16cid:durableId="24BB8A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A15A9" w14:textId="77777777" w:rsidR="00087E66" w:rsidRDefault="00087E66">
      <w:r>
        <w:separator/>
      </w:r>
    </w:p>
  </w:endnote>
  <w:endnote w:type="continuationSeparator" w:id="0">
    <w:p w14:paraId="5AA592CA" w14:textId="77777777" w:rsidR="00087E66" w:rsidRDefault="00087E66">
      <w:r>
        <w:continuationSeparator/>
      </w:r>
    </w:p>
  </w:endnote>
  <w:endnote w:type="continuationNotice" w:id="1">
    <w:p w14:paraId="3770DDE3" w14:textId="77777777" w:rsidR="00087E66" w:rsidRDefault="00087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2A283" w14:textId="77777777" w:rsidR="00087E66" w:rsidRDefault="00087E66">
      <w:r>
        <w:separator/>
      </w:r>
    </w:p>
  </w:footnote>
  <w:footnote w:type="continuationSeparator" w:id="0">
    <w:p w14:paraId="6E369138" w14:textId="77777777" w:rsidR="00087E66" w:rsidRDefault="00087E66">
      <w:r>
        <w:continuationSeparator/>
      </w:r>
    </w:p>
  </w:footnote>
  <w:footnote w:type="continuationNotice" w:id="1">
    <w:p w14:paraId="1DC9AF06" w14:textId="77777777" w:rsidR="00087E66" w:rsidRDefault="00087E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A3B2D" w14:textId="77777777" w:rsidR="00055AD9" w:rsidRPr="00055AD9" w:rsidRDefault="00055AD9" w:rsidP="00055AD9">
    <w:pPr>
      <w:pBdr>
        <w:top w:val="single" w:sz="4" w:space="1" w:color="auto"/>
      </w:pBdr>
      <w:tabs>
        <w:tab w:val="right" w:pos="10350"/>
      </w:tabs>
      <w:rPr>
        <w:rFonts w:cs="Arial"/>
      </w:rPr>
    </w:pPr>
    <w:r w:rsidRPr="00055AD9">
      <w:rPr>
        <w:rFonts w:cs="Arial"/>
      </w:rPr>
      <w:t xml:space="preserve">Section </w:t>
    </w:r>
    <w:r w:rsidR="008C481B">
      <w:rPr>
        <w:rFonts w:cs="Arial"/>
      </w:rPr>
      <w:t>01551</w:t>
    </w:r>
    <w:r>
      <w:rPr>
        <w:rFonts w:cs="Arial"/>
      </w:rPr>
      <w:tab/>
    </w:r>
    <w:r w:rsidRPr="00055AD9">
      <w:rPr>
        <w:rFonts w:cs="Arial"/>
      </w:rPr>
      <w:t xml:space="preserve">CONTRACT NO. </w:t>
    </w:r>
    <w:r w:rsidRPr="00055AD9">
      <w:rPr>
        <w:rFonts w:cs="Arial"/>
        <w:highlight w:val="yellow"/>
      </w:rPr>
      <w:t>[Insert Region Number]</w:t>
    </w:r>
    <w:r w:rsidRPr="00055AD9">
      <w:rPr>
        <w:rFonts w:cs="Arial"/>
      </w:rPr>
      <w:tab/>
    </w:r>
  </w:p>
  <w:p w14:paraId="28FA3B2E" w14:textId="2AC22D28" w:rsidR="00055AD9" w:rsidRPr="00055AD9" w:rsidRDefault="00055AD9" w:rsidP="00055AD9">
    <w:pPr>
      <w:pBdr>
        <w:top w:val="single" w:sz="4" w:space="1" w:color="auto"/>
      </w:pBdr>
      <w:tabs>
        <w:tab w:val="left" w:pos="-1440"/>
        <w:tab w:val="left" w:pos="-720"/>
        <w:tab w:val="left" w:pos="0"/>
        <w:tab w:val="center" w:pos="5220"/>
        <w:tab w:val="right" w:pos="10350"/>
      </w:tabs>
      <w:rPr>
        <w:rFonts w:cs="Arial"/>
      </w:rPr>
    </w:pPr>
    <w:r w:rsidRPr="00055AD9">
      <w:rPr>
        <w:rFonts w:cs="Arial"/>
      </w:rPr>
      <w:t>20</w:t>
    </w:r>
    <w:r w:rsidR="00FD0FAB">
      <w:rPr>
        <w:rFonts w:cs="Arial"/>
      </w:rPr>
      <w:t>21</w:t>
    </w:r>
    <w:r w:rsidRPr="00055AD9">
      <w:rPr>
        <w:rFonts w:cs="Arial"/>
      </w:rPr>
      <w:t>-</w:t>
    </w:r>
    <w:r w:rsidR="00C970FC">
      <w:rPr>
        <w:rFonts w:cs="Arial"/>
      </w:rPr>
      <w:t>08</w:t>
    </w:r>
    <w:r w:rsidR="00164789">
      <w:rPr>
        <w:rFonts w:cs="Arial"/>
      </w:rPr>
      <w:t>-19</w:t>
    </w:r>
    <w:r w:rsidRPr="00055AD9">
      <w:rPr>
        <w:rFonts w:cs="Arial"/>
        <w:b/>
      </w:rPr>
      <w:tab/>
    </w:r>
    <w:r w:rsidR="008C481B">
      <w:rPr>
        <w:rFonts w:cs="Arial"/>
        <w:b/>
      </w:rPr>
      <w:t>PORTABLE VARIABLE MESSAGE SIGNS</w:t>
    </w:r>
    <w:r w:rsidRPr="00055AD9">
      <w:rPr>
        <w:rFonts w:cs="Arial"/>
      </w:rPr>
      <w:tab/>
    </w:r>
  </w:p>
  <w:p w14:paraId="28FA3B2F" w14:textId="3ACC6232" w:rsidR="00055AD9" w:rsidRPr="00055AD9" w:rsidRDefault="00055AD9" w:rsidP="00055AD9">
    <w:pPr>
      <w:pBdr>
        <w:top w:val="single" w:sz="4" w:space="1" w:color="auto"/>
      </w:pBdr>
      <w:tabs>
        <w:tab w:val="center" w:pos="5175"/>
        <w:tab w:val="right" w:pos="10350"/>
      </w:tabs>
      <w:rPr>
        <w:rFonts w:cs="Arial"/>
      </w:rPr>
    </w:pPr>
    <w:r w:rsidRPr="00055AD9">
      <w:rPr>
        <w:rFonts w:cs="Arial"/>
      </w:rPr>
      <w:t xml:space="preserve">Page </w:t>
    </w:r>
    <w:r w:rsidRPr="00055AD9">
      <w:rPr>
        <w:rFonts w:cs="Arial"/>
      </w:rPr>
      <w:fldChar w:fldCharType="begin"/>
    </w:r>
    <w:r w:rsidRPr="00055AD9">
      <w:rPr>
        <w:rFonts w:cs="Arial"/>
      </w:rPr>
      <w:instrText xml:space="preserve">PAGE </w:instrText>
    </w:r>
    <w:r w:rsidRPr="00055AD9">
      <w:rPr>
        <w:rFonts w:cs="Arial"/>
      </w:rPr>
      <w:fldChar w:fldCharType="separate"/>
    </w:r>
    <w:r w:rsidR="00997684">
      <w:rPr>
        <w:rFonts w:cs="Arial"/>
        <w:noProof/>
      </w:rPr>
      <w:t>4</w:t>
    </w:r>
    <w:r w:rsidRPr="00055AD9">
      <w:rPr>
        <w:rFonts w:cs="Arial"/>
      </w:rPr>
      <w:fldChar w:fldCharType="end"/>
    </w:r>
    <w:r w:rsidRPr="00055AD9">
      <w:rPr>
        <w:rFonts w:cs="Arial"/>
      </w:rPr>
      <w:t xml:space="preserve"> </w:t>
    </w:r>
    <w:r>
      <w:rPr>
        <w:rFonts w:cs="Arial"/>
      </w:rPr>
      <w:tab/>
    </w:r>
    <w:r>
      <w:rPr>
        <w:rFonts w:cs="Arial"/>
      </w:rPr>
      <w:tab/>
    </w:r>
    <w:r w:rsidRPr="00055AD9">
      <w:rPr>
        <w:rFonts w:cs="Arial"/>
      </w:rPr>
      <w:t xml:space="preserve">DATE: </w:t>
    </w:r>
    <w:r w:rsidRPr="00055AD9">
      <w:rPr>
        <w:rFonts w:cs="Arial"/>
        <w:highlight w:val="yellow"/>
      </w:rPr>
      <w:t xml:space="preserve">[Insert Date, (e.g. </w:t>
    </w:r>
    <w:proofErr w:type="gramStart"/>
    <w:r w:rsidRPr="00055AD9">
      <w:rPr>
        <w:rFonts w:cs="Arial"/>
        <w:highlight w:val="yellow"/>
      </w:rPr>
      <w:t>Jan.,</w:t>
    </w:r>
    <w:proofErr w:type="gramEnd"/>
    <w:r w:rsidRPr="00055AD9">
      <w:rPr>
        <w:rFonts w:cs="Arial"/>
        <w:highlight w:val="yellow"/>
      </w:rPr>
      <w:t xml:space="preserve"> 20</w:t>
    </w:r>
    <w:r w:rsidR="00FD0FAB">
      <w:rPr>
        <w:rFonts w:cs="Arial"/>
        <w:highlight w:val="yellow"/>
      </w:rPr>
      <w:t>21</w:t>
    </w:r>
    <w:r w:rsidRPr="00055AD9">
      <w:rPr>
        <w:rFonts w:cs="Arial"/>
        <w:highlight w:val="yellow"/>
      </w:rPr>
      <w:t>)]</w:t>
    </w:r>
    <w:r w:rsidRPr="00055AD9">
      <w:rPr>
        <w:rFonts w:cs="Arial"/>
      </w:rPr>
      <w:tab/>
      <w:t xml:space="preserve"> </w:t>
    </w:r>
  </w:p>
  <w:p w14:paraId="28FA3B30" w14:textId="77777777" w:rsidR="00055AD9" w:rsidRDefault="00055A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A3B31" w14:textId="77777777" w:rsidR="000D7A4E" w:rsidRPr="00C35668" w:rsidRDefault="000D7A4E" w:rsidP="00672C12">
    <w:pPr>
      <w:pBdr>
        <w:top w:val="single" w:sz="4" w:space="1" w:color="auto"/>
      </w:pBdr>
      <w:tabs>
        <w:tab w:val="right" w:pos="10350"/>
      </w:tabs>
      <w:rPr>
        <w:rFonts w:cs="Arial"/>
      </w:rPr>
    </w:pPr>
    <w:r w:rsidRPr="00C35668">
      <w:rPr>
        <w:rFonts w:cs="Arial"/>
      </w:rPr>
      <w:t xml:space="preserve">CONTRACT NO. </w:t>
    </w:r>
    <w:r w:rsidRPr="00C35668">
      <w:rPr>
        <w:rFonts w:cs="Arial"/>
        <w:highlight w:val="yellow"/>
      </w:rPr>
      <w:t>[Insert Region Number]</w:t>
    </w:r>
    <w:r w:rsidRPr="00C35668">
      <w:rPr>
        <w:rFonts w:cs="Arial"/>
      </w:rPr>
      <w:tab/>
      <w:t xml:space="preserve">Section </w:t>
    </w:r>
    <w:r w:rsidR="008C481B">
      <w:rPr>
        <w:rFonts w:cs="Arial"/>
      </w:rPr>
      <w:t>01551</w:t>
    </w:r>
  </w:p>
  <w:p w14:paraId="28FA3B32" w14:textId="11A0252A" w:rsidR="000D7A4E" w:rsidRPr="00C35668" w:rsidRDefault="000D7A4E" w:rsidP="008A26A6">
    <w:pPr>
      <w:pBdr>
        <w:top w:val="single" w:sz="4" w:space="1" w:color="auto"/>
      </w:pBdr>
      <w:tabs>
        <w:tab w:val="left" w:pos="-1440"/>
        <w:tab w:val="left" w:pos="-720"/>
        <w:tab w:val="left" w:pos="0"/>
        <w:tab w:val="center" w:pos="5220"/>
        <w:tab w:val="right" w:pos="10350"/>
      </w:tabs>
      <w:rPr>
        <w:rFonts w:cs="Arial"/>
      </w:rPr>
    </w:pPr>
    <w:r w:rsidRPr="00C35668">
      <w:rPr>
        <w:rFonts w:cs="Arial"/>
        <w:b/>
      </w:rPr>
      <w:tab/>
    </w:r>
    <w:r w:rsidR="008C481B">
      <w:rPr>
        <w:rFonts w:cs="Arial"/>
        <w:b/>
      </w:rPr>
      <w:t>PORTABLE VARIABLE MESSAGE SIGNS</w:t>
    </w:r>
    <w:r w:rsidRPr="00C35668">
      <w:rPr>
        <w:rFonts w:cs="Arial"/>
      </w:rPr>
      <w:tab/>
      <w:t>20</w:t>
    </w:r>
    <w:r w:rsidR="00FD0FAB">
      <w:rPr>
        <w:rFonts w:cs="Arial"/>
      </w:rPr>
      <w:t>21</w:t>
    </w:r>
    <w:r w:rsidRPr="00C35668">
      <w:rPr>
        <w:rFonts w:cs="Arial"/>
      </w:rPr>
      <w:t>-</w:t>
    </w:r>
    <w:r w:rsidR="00164789">
      <w:rPr>
        <w:rFonts w:cs="Arial"/>
      </w:rPr>
      <w:t>08</w:t>
    </w:r>
    <w:r w:rsidRPr="00C35668">
      <w:rPr>
        <w:rFonts w:cs="Arial"/>
      </w:rPr>
      <w:t>-</w:t>
    </w:r>
    <w:r w:rsidR="00164789">
      <w:rPr>
        <w:rFonts w:cs="Arial"/>
      </w:rPr>
      <w:t>19</w:t>
    </w:r>
  </w:p>
  <w:p w14:paraId="28FA3B33" w14:textId="72273611" w:rsidR="000D7A4E" w:rsidRPr="00C35668" w:rsidRDefault="000D7A4E" w:rsidP="00672C12">
    <w:pPr>
      <w:pBdr>
        <w:top w:val="single" w:sz="4" w:space="1" w:color="auto"/>
      </w:pBdr>
      <w:tabs>
        <w:tab w:val="center" w:pos="5175"/>
        <w:tab w:val="right" w:pos="10350"/>
      </w:tabs>
      <w:rPr>
        <w:rFonts w:cs="Arial"/>
      </w:rPr>
    </w:pPr>
    <w:r w:rsidRPr="00C35668">
      <w:rPr>
        <w:rFonts w:cs="Arial"/>
      </w:rPr>
      <w:t xml:space="preserve">DATE: </w:t>
    </w:r>
    <w:r w:rsidRPr="00C35668">
      <w:rPr>
        <w:rFonts w:cs="Arial"/>
        <w:highlight w:val="yellow"/>
      </w:rPr>
      <w:t xml:space="preserve">[Insert Date, (e.g. </w:t>
    </w:r>
    <w:proofErr w:type="gramStart"/>
    <w:r w:rsidRPr="00C35668">
      <w:rPr>
        <w:rFonts w:cs="Arial"/>
        <w:highlight w:val="yellow"/>
      </w:rPr>
      <w:t>Jan.,</w:t>
    </w:r>
    <w:proofErr w:type="gramEnd"/>
    <w:r w:rsidRPr="00C35668">
      <w:rPr>
        <w:rFonts w:cs="Arial"/>
        <w:highlight w:val="yellow"/>
      </w:rPr>
      <w:t xml:space="preserve"> 20</w:t>
    </w:r>
    <w:r w:rsidR="002F7329">
      <w:rPr>
        <w:rFonts w:cs="Arial"/>
        <w:highlight w:val="yellow"/>
      </w:rPr>
      <w:t>21</w:t>
    </w:r>
    <w:r w:rsidRPr="00C35668">
      <w:rPr>
        <w:rFonts w:cs="Arial"/>
        <w:highlight w:val="yellow"/>
      </w:rPr>
      <w:t>)]</w:t>
    </w:r>
    <w:r w:rsidRPr="00C35668">
      <w:rPr>
        <w:rFonts w:cs="Arial"/>
      </w:rPr>
      <w:tab/>
    </w:r>
    <w:r w:rsidRPr="00C35668">
      <w:rPr>
        <w:rFonts w:cs="Arial"/>
      </w:rPr>
      <w:tab/>
      <w:t xml:space="preserve">Page </w:t>
    </w:r>
    <w:r w:rsidRPr="00C35668">
      <w:rPr>
        <w:rFonts w:cs="Arial"/>
      </w:rPr>
      <w:fldChar w:fldCharType="begin"/>
    </w:r>
    <w:r w:rsidRPr="00C35668">
      <w:rPr>
        <w:rFonts w:cs="Arial"/>
      </w:rPr>
      <w:instrText xml:space="preserve">PAGE </w:instrText>
    </w:r>
    <w:r w:rsidRPr="00C35668">
      <w:rPr>
        <w:rFonts w:cs="Arial"/>
      </w:rPr>
      <w:fldChar w:fldCharType="separate"/>
    </w:r>
    <w:r w:rsidR="00997684">
      <w:rPr>
        <w:rFonts w:cs="Arial"/>
        <w:noProof/>
      </w:rPr>
      <w:t>1</w:t>
    </w:r>
    <w:r w:rsidRPr="00C35668">
      <w:rPr>
        <w:rFonts w:cs="Arial"/>
      </w:rPr>
      <w:fldChar w:fldCharType="end"/>
    </w:r>
    <w:r w:rsidRPr="00C35668">
      <w:rPr>
        <w:rFonts w:cs="Arial"/>
      </w:rPr>
      <w:t xml:space="preserve"> </w:t>
    </w:r>
  </w:p>
  <w:p w14:paraId="28FA3B34" w14:textId="77777777" w:rsidR="000D7A4E" w:rsidRPr="00C35668" w:rsidRDefault="000D7A4E" w:rsidP="008A26A6">
    <w:pPr>
      <w:pStyle w:val="Header"/>
      <w:spacing w:after="240"/>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A3B35" w14:textId="77777777" w:rsidR="000D7A4E" w:rsidRPr="00EA13D8" w:rsidRDefault="000D7A4E" w:rsidP="00672C12">
    <w:pPr>
      <w:pBdr>
        <w:top w:val="single" w:sz="4" w:space="1" w:color="auto"/>
      </w:pBdr>
      <w:tabs>
        <w:tab w:val="right" w:pos="10350"/>
      </w:tabs>
      <w:rPr>
        <w:rFonts w:ascii="Arial" w:hAnsi="Arial" w:cs="Arial"/>
      </w:rPr>
    </w:pPr>
    <w:r w:rsidRPr="0082209E">
      <w:rPr>
        <w:rFonts w:ascii="Arial" w:hAnsi="Arial" w:cs="Arial"/>
      </w:rPr>
      <w:t>CONTRACT NO</w:t>
    </w:r>
    <w:r w:rsidRPr="00B663E3">
      <w:rPr>
        <w:rFonts w:ascii="Arial" w:hAnsi="Arial" w:cs="Arial"/>
      </w:rPr>
      <w:t xml:space="preserve">. </w:t>
    </w:r>
    <w:r w:rsidRPr="00B663E3">
      <w:rPr>
        <w:rFonts w:ascii="Arial" w:hAnsi="Arial" w:cs="Arial"/>
        <w:highlight w:val="yellow"/>
      </w:rPr>
      <w:t>[Insert Region Number]</w:t>
    </w:r>
    <w:r w:rsidRPr="00EA13D8">
      <w:rPr>
        <w:rFonts w:ascii="Arial" w:hAnsi="Arial" w:cs="Arial"/>
      </w:rPr>
      <w:tab/>
      <w:t>Section 06200</w:t>
    </w:r>
  </w:p>
  <w:p w14:paraId="28FA3B36" w14:textId="77777777" w:rsidR="000D7A4E" w:rsidRPr="00D273ED" w:rsidRDefault="000D7A4E" w:rsidP="008A26A6">
    <w:pPr>
      <w:pBdr>
        <w:top w:val="single" w:sz="4" w:space="1" w:color="auto"/>
      </w:pBdr>
      <w:tabs>
        <w:tab w:val="left" w:pos="-1440"/>
        <w:tab w:val="left" w:pos="-720"/>
        <w:tab w:val="left" w:pos="0"/>
        <w:tab w:val="center" w:pos="5220"/>
        <w:tab w:val="right" w:pos="10350"/>
      </w:tabs>
      <w:rPr>
        <w:rFonts w:ascii="Arial" w:hAnsi="Arial" w:cs="Arial"/>
      </w:rPr>
    </w:pPr>
    <w:r w:rsidRPr="00D273ED">
      <w:rPr>
        <w:rFonts w:ascii="Arial" w:hAnsi="Arial" w:cs="Arial"/>
        <w:b/>
      </w:rPr>
      <w:tab/>
      <w:t>FINISH CARPENTRY</w:t>
    </w:r>
    <w:r w:rsidRPr="00D273ED">
      <w:rPr>
        <w:rFonts w:ascii="Arial" w:hAnsi="Arial" w:cs="Arial"/>
      </w:rPr>
      <w:tab/>
      <w:t>20</w:t>
    </w:r>
    <w:r w:rsidR="00725E30" w:rsidRPr="00D273ED">
      <w:rPr>
        <w:rFonts w:ascii="Arial" w:hAnsi="Arial" w:cs="Arial"/>
      </w:rPr>
      <w:t>1</w:t>
    </w:r>
    <w:r w:rsidR="00CC1FFE">
      <w:rPr>
        <w:rFonts w:ascii="Arial" w:hAnsi="Arial" w:cs="Arial"/>
      </w:rPr>
      <w:t>5</w:t>
    </w:r>
    <w:r w:rsidRPr="00D273ED">
      <w:rPr>
        <w:rFonts w:ascii="Arial" w:hAnsi="Arial" w:cs="Arial"/>
      </w:rPr>
      <w:t>-</w:t>
    </w:r>
    <w:r w:rsidR="00CC1FFE">
      <w:rPr>
        <w:rFonts w:ascii="Arial" w:hAnsi="Arial" w:cs="Arial"/>
      </w:rPr>
      <w:t>1</w:t>
    </w:r>
    <w:r w:rsidRPr="00D273ED">
      <w:rPr>
        <w:rFonts w:ascii="Arial" w:hAnsi="Arial" w:cs="Arial"/>
      </w:rPr>
      <w:t>0-</w:t>
    </w:r>
    <w:r w:rsidR="00CC1FFE">
      <w:rPr>
        <w:rFonts w:ascii="Arial" w:hAnsi="Arial" w:cs="Arial"/>
      </w:rPr>
      <w:t>19</w:t>
    </w:r>
  </w:p>
  <w:p w14:paraId="28FA3B37" w14:textId="77777777" w:rsidR="000D7A4E" w:rsidRPr="0082209E" w:rsidRDefault="000D7A4E" w:rsidP="00672C12">
    <w:pPr>
      <w:pBdr>
        <w:top w:val="single" w:sz="4" w:space="1" w:color="auto"/>
      </w:pBdr>
      <w:tabs>
        <w:tab w:val="center" w:pos="5175"/>
        <w:tab w:val="right" w:pos="10350"/>
      </w:tabs>
      <w:rPr>
        <w:rFonts w:ascii="Arial" w:hAnsi="Arial" w:cs="Arial"/>
      </w:rPr>
    </w:pPr>
    <w:r w:rsidRPr="00D273ED">
      <w:rPr>
        <w:rFonts w:ascii="Arial" w:hAnsi="Arial" w:cs="Arial"/>
      </w:rPr>
      <w:t>DATE</w:t>
    </w:r>
    <w:proofErr w:type="gramStart"/>
    <w:r w:rsidRPr="00D273ED">
      <w:rPr>
        <w:rFonts w:ascii="Arial" w:hAnsi="Arial" w:cs="Arial"/>
      </w:rPr>
      <w:t xml:space="preserve">:  </w:t>
    </w:r>
    <w:r w:rsidRPr="00B663E3">
      <w:rPr>
        <w:rFonts w:ascii="Arial" w:hAnsi="Arial" w:cs="Arial"/>
        <w:highlight w:val="yellow"/>
      </w:rPr>
      <w:t>[</w:t>
    </w:r>
    <w:proofErr w:type="gramEnd"/>
    <w:r w:rsidRPr="00B663E3">
      <w:rPr>
        <w:rFonts w:ascii="Arial" w:hAnsi="Arial" w:cs="Arial"/>
        <w:highlight w:val="yellow"/>
      </w:rPr>
      <w:t>Insert Date, (e.g. Jan., 2000)]</w:t>
    </w:r>
    <w:r w:rsidRPr="00EA13D8">
      <w:rPr>
        <w:rFonts w:ascii="Arial" w:hAnsi="Arial" w:cs="Arial"/>
      </w:rPr>
      <w:tab/>
    </w:r>
    <w:r w:rsidRPr="00EA13D8">
      <w:rPr>
        <w:rFonts w:ascii="Arial" w:hAnsi="Arial" w:cs="Arial"/>
      </w:rPr>
      <w:tab/>
      <w:t xml:space="preserve">Page </w:t>
    </w:r>
    <w:r w:rsidRPr="00EA13D8">
      <w:rPr>
        <w:rFonts w:ascii="Arial" w:hAnsi="Arial" w:cs="Arial"/>
      </w:rPr>
      <w:fldChar w:fldCharType="begin"/>
    </w:r>
    <w:r w:rsidRPr="00B663E3">
      <w:rPr>
        <w:rFonts w:ascii="Arial" w:hAnsi="Arial" w:cs="Arial"/>
      </w:rPr>
      <w:instrText xml:space="preserve">PAGE </w:instrText>
    </w:r>
    <w:r w:rsidRPr="00EA13D8">
      <w:rPr>
        <w:rFonts w:ascii="Arial" w:hAnsi="Arial" w:cs="Arial"/>
      </w:rPr>
      <w:fldChar w:fldCharType="separate"/>
    </w:r>
    <w:r w:rsidR="00055AD9">
      <w:rPr>
        <w:rFonts w:ascii="Arial" w:hAnsi="Arial" w:cs="Arial"/>
        <w:noProof/>
      </w:rPr>
      <w:t>1</w:t>
    </w:r>
    <w:r w:rsidRPr="00EA13D8">
      <w:rPr>
        <w:rFonts w:ascii="Arial" w:hAnsi="Arial" w:cs="Arial"/>
      </w:rPr>
      <w:fldChar w:fldCharType="end"/>
    </w:r>
    <w:r w:rsidRPr="00EA13D8">
      <w:rPr>
        <w:rFonts w:ascii="Arial" w:hAnsi="Arial" w:cs="Arial"/>
      </w:rPr>
      <w:t xml:space="preserve"> of </w:t>
    </w:r>
    <w:r w:rsidRPr="00EA13D8">
      <w:rPr>
        <w:rStyle w:val="PageNumber"/>
        <w:rFonts w:ascii="Arial" w:hAnsi="Arial" w:cs="Arial"/>
        <w:caps/>
        <w:sz w:val="22"/>
      </w:rPr>
      <w:fldChar w:fldCharType="begin"/>
    </w:r>
    <w:r w:rsidRPr="00B663E3">
      <w:rPr>
        <w:rStyle w:val="PageNumber"/>
        <w:rFonts w:ascii="Arial" w:hAnsi="Arial" w:cs="Arial"/>
        <w:caps/>
        <w:sz w:val="22"/>
      </w:rPr>
      <w:instrText xml:space="preserve"> NUMPAGES </w:instrText>
    </w:r>
    <w:r w:rsidRPr="00EA13D8">
      <w:rPr>
        <w:rStyle w:val="PageNumber"/>
        <w:rFonts w:ascii="Arial" w:hAnsi="Arial" w:cs="Arial"/>
        <w:caps/>
        <w:sz w:val="22"/>
      </w:rPr>
      <w:fldChar w:fldCharType="separate"/>
    </w:r>
    <w:r w:rsidR="00055AD9">
      <w:rPr>
        <w:rStyle w:val="PageNumber"/>
        <w:rFonts w:ascii="Arial" w:hAnsi="Arial" w:cs="Arial"/>
        <w:caps/>
        <w:noProof/>
        <w:sz w:val="22"/>
      </w:rPr>
      <w:t>10</w:t>
    </w:r>
    <w:r w:rsidRPr="00EA13D8">
      <w:rPr>
        <w:rStyle w:val="PageNumber"/>
        <w:rFonts w:ascii="Arial" w:hAnsi="Arial" w:cs="Arial"/>
        <w:caps/>
        <w:sz w:val="22"/>
      </w:rPr>
      <w:fldChar w:fldCharType="end"/>
    </w:r>
  </w:p>
  <w:p w14:paraId="28FA3B38" w14:textId="77777777" w:rsidR="000D7A4E" w:rsidRDefault="00055AD9" w:rsidP="00055AD9">
    <w:pPr>
      <w:pStyle w:val="Header"/>
      <w:tabs>
        <w:tab w:val="left" w:pos="3216"/>
      </w:tabs>
      <w:spacing w:after="240"/>
      <w:jc w:val="lef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17228E"/>
    <w:multiLevelType w:val="hybridMultilevel"/>
    <w:tmpl w:val="98B4B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19B4FED"/>
    <w:multiLevelType w:val="hybridMultilevel"/>
    <w:tmpl w:val="0C081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E726BCF"/>
    <w:multiLevelType w:val="hybridMultilevel"/>
    <w:tmpl w:val="EB387C74"/>
    <w:lvl w:ilvl="0" w:tplc="04090001">
      <w:start w:val="790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5575FD"/>
    <w:multiLevelType w:val="multilevel"/>
    <w:tmpl w:val="40FC560A"/>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0" w15:restartNumberingAfterBreak="0">
    <w:nsid w:val="50407D28"/>
    <w:multiLevelType w:val="multilevel"/>
    <w:tmpl w:val="A79A325A"/>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0"/>
  </w:num>
  <w:num w:numId="4">
    <w:abstractNumId w:val="4"/>
  </w:num>
  <w:num w:numId="5">
    <w:abstractNumId w:val="11"/>
  </w:num>
  <w:num w:numId="6">
    <w:abstractNumId w:val="3"/>
  </w:num>
  <w:num w:numId="7">
    <w:abstractNumId w:val="7"/>
  </w:num>
  <w:num w:numId="8">
    <w:abstractNumId w:val="2"/>
  </w:num>
  <w:num w:numId="9">
    <w:abstractNumId w:val="12"/>
  </w:num>
  <w:num w:numId="10">
    <w:abstractNumId w:val="6"/>
  </w:num>
  <w:num w:numId="11">
    <w:abstractNumId w:val="5"/>
  </w:num>
  <w:num w:numId="12">
    <w:abstractNumId w:val="8"/>
  </w:num>
  <w:num w:numId="13">
    <w:abstractNumId w:val="1"/>
  </w:num>
  <w:num w:numId="14">
    <w:abstractNumId w:val="10"/>
  </w:num>
  <w:num w:numId="15">
    <w:abstractNumId w:val="10"/>
  </w:num>
  <w:num w:numId="16">
    <w:abstractNumId w:val="10"/>
  </w:num>
  <w:num w:numId="17">
    <w:abstractNumId w:val="10"/>
  </w:num>
  <w:num w:numId="18">
    <w:abstractNumId w:val="10"/>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Sykes">
    <w15:presenceInfo w15:providerId="AD" w15:userId="S::sykesl@AE.CA::53b2520a-b580-4e8e-a91c-0890217c54de"/>
  </w15:person>
  <w15:person w15:author="Benjamin Mutton">
    <w15:presenceInfo w15:providerId="AD" w15:userId="S::Benjamin.Mutton@york.ca::dd16e145-c0d4-45dd-a7ad-161bd7a32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5450"/>
    <w:rsid w:val="000245A1"/>
    <w:rsid w:val="0005293F"/>
    <w:rsid w:val="00054EAB"/>
    <w:rsid w:val="00055AD9"/>
    <w:rsid w:val="00061543"/>
    <w:rsid w:val="00087E66"/>
    <w:rsid w:val="000A7BB7"/>
    <w:rsid w:val="000C6EBC"/>
    <w:rsid w:val="000D3664"/>
    <w:rsid w:val="000D7A4E"/>
    <w:rsid w:val="000F0443"/>
    <w:rsid w:val="001053D4"/>
    <w:rsid w:val="00107DBA"/>
    <w:rsid w:val="0014757A"/>
    <w:rsid w:val="001556DA"/>
    <w:rsid w:val="001611DA"/>
    <w:rsid w:val="00164789"/>
    <w:rsid w:val="00174969"/>
    <w:rsid w:val="001B3E2D"/>
    <w:rsid w:val="001C127A"/>
    <w:rsid w:val="001C71E9"/>
    <w:rsid w:val="001D2BA7"/>
    <w:rsid w:val="001E45A6"/>
    <w:rsid w:val="00214246"/>
    <w:rsid w:val="00233757"/>
    <w:rsid w:val="00263AEE"/>
    <w:rsid w:val="00270296"/>
    <w:rsid w:val="002A60AE"/>
    <w:rsid w:val="002B3A34"/>
    <w:rsid w:val="002D4787"/>
    <w:rsid w:val="002E60BB"/>
    <w:rsid w:val="002F7329"/>
    <w:rsid w:val="00301E35"/>
    <w:rsid w:val="00304FD6"/>
    <w:rsid w:val="003130DA"/>
    <w:rsid w:val="003331D9"/>
    <w:rsid w:val="0033540B"/>
    <w:rsid w:val="00341996"/>
    <w:rsid w:val="003538B2"/>
    <w:rsid w:val="00366110"/>
    <w:rsid w:val="00372157"/>
    <w:rsid w:val="00380FBD"/>
    <w:rsid w:val="003812A7"/>
    <w:rsid w:val="003A6C66"/>
    <w:rsid w:val="003C5DF5"/>
    <w:rsid w:val="003F3EDC"/>
    <w:rsid w:val="0040417E"/>
    <w:rsid w:val="00414131"/>
    <w:rsid w:val="00414AEF"/>
    <w:rsid w:val="004512A0"/>
    <w:rsid w:val="00471717"/>
    <w:rsid w:val="00471B30"/>
    <w:rsid w:val="004865F7"/>
    <w:rsid w:val="004B656D"/>
    <w:rsid w:val="004C31CF"/>
    <w:rsid w:val="004E661E"/>
    <w:rsid w:val="00502572"/>
    <w:rsid w:val="00553F08"/>
    <w:rsid w:val="00554C0F"/>
    <w:rsid w:val="00577321"/>
    <w:rsid w:val="00585FE7"/>
    <w:rsid w:val="0059472F"/>
    <w:rsid w:val="005947BD"/>
    <w:rsid w:val="0059528C"/>
    <w:rsid w:val="005F08F4"/>
    <w:rsid w:val="006008F3"/>
    <w:rsid w:val="00624254"/>
    <w:rsid w:val="00637E82"/>
    <w:rsid w:val="00663298"/>
    <w:rsid w:val="006708D3"/>
    <w:rsid w:val="00672C12"/>
    <w:rsid w:val="006C081A"/>
    <w:rsid w:val="006C0FAF"/>
    <w:rsid w:val="0070514B"/>
    <w:rsid w:val="00715280"/>
    <w:rsid w:val="00725E30"/>
    <w:rsid w:val="00736DF9"/>
    <w:rsid w:val="00736EFF"/>
    <w:rsid w:val="0074552D"/>
    <w:rsid w:val="007620EF"/>
    <w:rsid w:val="00777A3A"/>
    <w:rsid w:val="007D423C"/>
    <w:rsid w:val="007E399D"/>
    <w:rsid w:val="007E4441"/>
    <w:rsid w:val="008001A5"/>
    <w:rsid w:val="00800B88"/>
    <w:rsid w:val="00812A85"/>
    <w:rsid w:val="00864DF1"/>
    <w:rsid w:val="00865B03"/>
    <w:rsid w:val="00872FC1"/>
    <w:rsid w:val="008817BA"/>
    <w:rsid w:val="008A26A6"/>
    <w:rsid w:val="008A2B51"/>
    <w:rsid w:val="008C481B"/>
    <w:rsid w:val="008F0BAE"/>
    <w:rsid w:val="008F420B"/>
    <w:rsid w:val="00903B93"/>
    <w:rsid w:val="00921447"/>
    <w:rsid w:val="009215C5"/>
    <w:rsid w:val="009369FF"/>
    <w:rsid w:val="00950CCD"/>
    <w:rsid w:val="00960671"/>
    <w:rsid w:val="00960901"/>
    <w:rsid w:val="00965369"/>
    <w:rsid w:val="009825CE"/>
    <w:rsid w:val="00997684"/>
    <w:rsid w:val="009B6B57"/>
    <w:rsid w:val="00A55F38"/>
    <w:rsid w:val="00A767E0"/>
    <w:rsid w:val="00A95C9E"/>
    <w:rsid w:val="00AA040C"/>
    <w:rsid w:val="00AA37E6"/>
    <w:rsid w:val="00AB0DC5"/>
    <w:rsid w:val="00AE71CE"/>
    <w:rsid w:val="00AF0BD8"/>
    <w:rsid w:val="00B441D7"/>
    <w:rsid w:val="00B5342F"/>
    <w:rsid w:val="00B57949"/>
    <w:rsid w:val="00B622B3"/>
    <w:rsid w:val="00B663E3"/>
    <w:rsid w:val="00B70065"/>
    <w:rsid w:val="00B732C9"/>
    <w:rsid w:val="00B85166"/>
    <w:rsid w:val="00BA3EA9"/>
    <w:rsid w:val="00BB16BE"/>
    <w:rsid w:val="00BC48FB"/>
    <w:rsid w:val="00BD242B"/>
    <w:rsid w:val="00BD452C"/>
    <w:rsid w:val="00BE633A"/>
    <w:rsid w:val="00BF7DEA"/>
    <w:rsid w:val="00C35668"/>
    <w:rsid w:val="00C73272"/>
    <w:rsid w:val="00C752F6"/>
    <w:rsid w:val="00C76A18"/>
    <w:rsid w:val="00C80C03"/>
    <w:rsid w:val="00C81675"/>
    <w:rsid w:val="00C8726E"/>
    <w:rsid w:val="00C9109E"/>
    <w:rsid w:val="00C94A35"/>
    <w:rsid w:val="00C970FC"/>
    <w:rsid w:val="00CB3411"/>
    <w:rsid w:val="00CB380B"/>
    <w:rsid w:val="00CC1FFE"/>
    <w:rsid w:val="00D035F3"/>
    <w:rsid w:val="00D109FD"/>
    <w:rsid w:val="00D205ED"/>
    <w:rsid w:val="00D26372"/>
    <w:rsid w:val="00D273ED"/>
    <w:rsid w:val="00D27470"/>
    <w:rsid w:val="00D27A13"/>
    <w:rsid w:val="00D3626B"/>
    <w:rsid w:val="00D4442E"/>
    <w:rsid w:val="00D66ABB"/>
    <w:rsid w:val="00D705EE"/>
    <w:rsid w:val="00D86A12"/>
    <w:rsid w:val="00DA0325"/>
    <w:rsid w:val="00DA097A"/>
    <w:rsid w:val="00DB06A2"/>
    <w:rsid w:val="00DB69FF"/>
    <w:rsid w:val="00DC175F"/>
    <w:rsid w:val="00DC7671"/>
    <w:rsid w:val="00DC7C0A"/>
    <w:rsid w:val="00DD2399"/>
    <w:rsid w:val="00DD5244"/>
    <w:rsid w:val="00E27F53"/>
    <w:rsid w:val="00E51EC2"/>
    <w:rsid w:val="00E61D0C"/>
    <w:rsid w:val="00E62AA3"/>
    <w:rsid w:val="00E845DA"/>
    <w:rsid w:val="00EA13D8"/>
    <w:rsid w:val="00ED5F4C"/>
    <w:rsid w:val="00ED60DA"/>
    <w:rsid w:val="00F00AD9"/>
    <w:rsid w:val="00F044DD"/>
    <w:rsid w:val="00F13982"/>
    <w:rsid w:val="00F154EB"/>
    <w:rsid w:val="00F32291"/>
    <w:rsid w:val="00F5273F"/>
    <w:rsid w:val="00F53920"/>
    <w:rsid w:val="00F6204E"/>
    <w:rsid w:val="00F7423C"/>
    <w:rsid w:val="00F87FB4"/>
    <w:rsid w:val="00FC5AE7"/>
    <w:rsid w:val="00FD0FAB"/>
    <w:rsid w:val="00FD2537"/>
    <w:rsid w:val="00FF158C"/>
    <w:rsid w:val="00FF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A3ABB"/>
  <w15:docId w15:val="{D96DF0AA-CECC-4895-B3B7-488FFBC8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55AD9"/>
    <w:rPr>
      <w:sz w:val="22"/>
      <w:szCs w:val="22"/>
      <w:lang w:val="en-CA" w:eastAsia="en-CA"/>
    </w:rPr>
  </w:style>
  <w:style w:type="paragraph" w:styleId="Heading1">
    <w:name w:val="heading 1"/>
    <w:aliases w:val="Contents - level1 Char"/>
    <w:basedOn w:val="ListParagraph"/>
    <w:link w:val="Heading1Char"/>
    <w:qFormat/>
    <w:rsid w:val="00055AD9"/>
    <w:pPr>
      <w:numPr>
        <w:numId w:val="28"/>
      </w:numPr>
      <w:spacing w:before="160"/>
      <w:outlineLvl w:val="0"/>
    </w:pPr>
    <w:rPr>
      <w:caps/>
    </w:rPr>
  </w:style>
  <w:style w:type="paragraph" w:styleId="Heading2">
    <w:name w:val="heading 2"/>
    <w:basedOn w:val="ListParagraph"/>
    <w:next w:val="Normal"/>
    <w:link w:val="Heading2Char"/>
    <w:qFormat/>
    <w:rsid w:val="003C5DF5"/>
    <w:pPr>
      <w:numPr>
        <w:ilvl w:val="1"/>
        <w:numId w:val="28"/>
      </w:numPr>
      <w:outlineLvl w:val="1"/>
    </w:pPr>
    <w:rPr>
      <w:u w:val="single"/>
    </w:rPr>
  </w:style>
  <w:style w:type="paragraph" w:styleId="Heading3">
    <w:name w:val="heading 3"/>
    <w:basedOn w:val="ListParagraph"/>
    <w:link w:val="Heading3Char"/>
    <w:qFormat/>
    <w:rsid w:val="00055AD9"/>
    <w:pPr>
      <w:numPr>
        <w:ilvl w:val="2"/>
        <w:numId w:val="28"/>
      </w:numPr>
      <w:outlineLvl w:val="2"/>
    </w:pPr>
  </w:style>
  <w:style w:type="paragraph" w:styleId="Heading4">
    <w:name w:val="heading 4"/>
    <w:basedOn w:val="ListParagraph"/>
    <w:link w:val="Heading4Char"/>
    <w:qFormat/>
    <w:rsid w:val="00800B88"/>
    <w:pPr>
      <w:numPr>
        <w:ilvl w:val="3"/>
        <w:numId w:val="28"/>
      </w:numPr>
      <w:tabs>
        <w:tab w:val="clear" w:pos="2160"/>
      </w:tabs>
      <w:outlineLvl w:val="3"/>
    </w:pPr>
  </w:style>
  <w:style w:type="paragraph" w:styleId="Heading5">
    <w:name w:val="heading 5"/>
    <w:basedOn w:val="Heading4"/>
    <w:link w:val="Heading5Char"/>
    <w:qFormat/>
    <w:rsid w:val="00055AD9"/>
    <w:pPr>
      <w:numPr>
        <w:ilvl w:val="4"/>
      </w:numPr>
      <w:outlineLvl w:val="4"/>
    </w:pPr>
  </w:style>
  <w:style w:type="paragraph" w:styleId="Heading6">
    <w:name w:val="heading 6"/>
    <w:basedOn w:val="Heading5"/>
    <w:next w:val="Normal"/>
    <w:link w:val="Heading6Char"/>
    <w:qFormat/>
    <w:rsid w:val="00055AD9"/>
    <w:pPr>
      <w:numPr>
        <w:ilvl w:val="5"/>
      </w:numPr>
      <w:outlineLvl w:val="5"/>
    </w:pPr>
  </w:style>
  <w:style w:type="paragraph" w:styleId="Heading7">
    <w:name w:val="heading 7"/>
    <w:basedOn w:val="ListParagraph"/>
    <w:next w:val="Normal"/>
    <w:link w:val="Heading7Char"/>
    <w:qFormat/>
    <w:rsid w:val="00055AD9"/>
    <w:pPr>
      <w:numPr>
        <w:ilvl w:val="6"/>
        <w:numId w:val="28"/>
      </w:numPr>
      <w:outlineLvl w:val="6"/>
    </w:pPr>
  </w:style>
  <w:style w:type="paragraph" w:styleId="Heading8">
    <w:name w:val="heading 8"/>
    <w:basedOn w:val="Heading7"/>
    <w:next w:val="Normal"/>
    <w:link w:val="Heading8Char"/>
    <w:qFormat/>
    <w:rsid w:val="00055AD9"/>
    <w:pPr>
      <w:numPr>
        <w:ilvl w:val="7"/>
      </w:numPr>
      <w:outlineLvl w:val="7"/>
    </w:pPr>
  </w:style>
  <w:style w:type="paragraph" w:styleId="Heading9">
    <w:name w:val="heading 9"/>
    <w:basedOn w:val="Heading8"/>
    <w:next w:val="Normal"/>
    <w:link w:val="Heading9Char"/>
    <w:qFormat/>
    <w:rsid w:val="00055AD9"/>
    <w:pPr>
      <w:numPr>
        <w:ilvl w:val="8"/>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055AD9"/>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055AD9"/>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Normal"/>
    <w:rsid w:val="003F3EDC"/>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jc w:val="center"/>
    </w:pPr>
    <w:rPr>
      <w:rFonts w:ascii="Times New Roman" w:hAnsi="Times New Roman"/>
      <w:b/>
      <w:sz w:val="24"/>
    </w:rPr>
  </w:style>
  <w:style w:type="paragraph" w:customStyle="1" w:styleId="NormalTableText">
    <w:name w:val="Normal Table Text"/>
    <w:basedOn w:val="Normal"/>
    <w:rsid w:val="003F3EDC"/>
    <w:pPr>
      <w:widowControl w:val="0"/>
      <w:spacing w:before="60" w:after="60"/>
    </w:pPr>
    <w:rPr>
      <w:rFonts w:ascii="Arial" w:hAnsi="Arial"/>
      <w:sz w:val="20"/>
      <w:lang w:val="en-GB"/>
    </w:rPr>
  </w:style>
  <w:style w:type="paragraph" w:styleId="BalloonText">
    <w:name w:val="Balloon Text"/>
    <w:basedOn w:val="Normal"/>
    <w:semiHidden/>
    <w:rsid w:val="00D27A13"/>
    <w:rPr>
      <w:rFonts w:ascii="Tahoma" w:hAnsi="Tahoma" w:cs="Tahoma"/>
      <w:sz w:val="16"/>
      <w:szCs w:val="16"/>
    </w:rPr>
  </w:style>
  <w:style w:type="paragraph" w:styleId="CommentSubject">
    <w:name w:val="annotation subject"/>
    <w:basedOn w:val="CommentText"/>
    <w:next w:val="CommentText"/>
    <w:link w:val="CommentSubjectChar"/>
    <w:rsid w:val="00CB380B"/>
    <w:pPr>
      <w:spacing w:before="0"/>
    </w:pPr>
    <w:rPr>
      <w:rFonts w:ascii="Book Antiqua" w:hAnsi="Book Antiqua"/>
      <w:b/>
      <w:bCs/>
      <w:sz w:val="20"/>
    </w:rPr>
  </w:style>
  <w:style w:type="character" w:customStyle="1" w:styleId="CommentTextChar">
    <w:name w:val="Comment Text Char"/>
    <w:link w:val="CommentText"/>
    <w:semiHidden/>
    <w:rsid w:val="00CB380B"/>
    <w:rPr>
      <w:rFonts w:ascii="Arial" w:hAnsi="Arial"/>
      <w:sz w:val="22"/>
    </w:rPr>
  </w:style>
  <w:style w:type="character" w:customStyle="1" w:styleId="CommentSubjectChar">
    <w:name w:val="Comment Subject Char"/>
    <w:link w:val="CommentSubject"/>
    <w:rsid w:val="00CB380B"/>
    <w:rPr>
      <w:rFonts w:ascii="Book Antiqua" w:hAnsi="Book Antiqua"/>
      <w:b/>
      <w:bCs/>
      <w:sz w:val="22"/>
    </w:rPr>
  </w:style>
  <w:style w:type="paragraph" w:styleId="NoSpacing">
    <w:name w:val="No Spacing"/>
    <w:uiPriority w:val="1"/>
    <w:qFormat/>
    <w:rsid w:val="00D273ED"/>
    <w:rPr>
      <w:sz w:val="22"/>
      <w:szCs w:val="22"/>
      <w:lang w:val="en-CA" w:eastAsia="en-CA"/>
    </w:rPr>
  </w:style>
  <w:style w:type="paragraph" w:styleId="PlainText">
    <w:name w:val="Plain Text"/>
    <w:basedOn w:val="Normal"/>
    <w:link w:val="PlainTextChar"/>
    <w:rsid w:val="00055AD9"/>
    <w:rPr>
      <w:rFonts w:ascii="Courier New" w:hAnsi="Courier New"/>
      <w:sz w:val="20"/>
    </w:rPr>
  </w:style>
  <w:style w:type="character" w:customStyle="1" w:styleId="PlainTextChar">
    <w:name w:val="Plain Text Char"/>
    <w:link w:val="PlainText"/>
    <w:rsid w:val="00055AD9"/>
    <w:rPr>
      <w:rFonts w:ascii="Courier New" w:hAnsi="Courier New"/>
      <w:lang w:val="en-US" w:eastAsia="en-US"/>
    </w:rPr>
  </w:style>
  <w:style w:type="character" w:customStyle="1" w:styleId="Heading1Char">
    <w:name w:val="Heading 1 Char"/>
    <w:aliases w:val="Contents - level1 Char Char"/>
    <w:link w:val="Heading1"/>
    <w:rsid w:val="00055AD9"/>
    <w:rPr>
      <w:caps/>
    </w:rPr>
  </w:style>
  <w:style w:type="paragraph" w:styleId="ListParagraph">
    <w:name w:val="List Paragraph"/>
    <w:basedOn w:val="Normal"/>
    <w:uiPriority w:val="34"/>
    <w:qFormat/>
    <w:rsid w:val="00055AD9"/>
    <w:pPr>
      <w:ind w:left="720"/>
      <w:contextualSpacing/>
    </w:pPr>
  </w:style>
  <w:style w:type="character" w:customStyle="1" w:styleId="Heading2Char">
    <w:name w:val="Heading 2 Char"/>
    <w:link w:val="Heading2"/>
    <w:rsid w:val="00055AD9"/>
    <w:rPr>
      <w:sz w:val="22"/>
      <w:szCs w:val="22"/>
      <w:u w:val="single"/>
      <w:lang w:val="en-CA" w:eastAsia="en-CA"/>
    </w:rPr>
  </w:style>
  <w:style w:type="character" w:customStyle="1" w:styleId="Heading4Char">
    <w:name w:val="Heading 4 Char"/>
    <w:link w:val="Heading4"/>
    <w:rsid w:val="00800B88"/>
    <w:rPr>
      <w:rFonts w:ascii="Calibri" w:hAnsi="Calibri"/>
    </w:rPr>
  </w:style>
  <w:style w:type="character" w:customStyle="1" w:styleId="Heading5Char">
    <w:name w:val="Heading 5 Char"/>
    <w:link w:val="Heading5"/>
    <w:rsid w:val="00055AD9"/>
  </w:style>
  <w:style w:type="character" w:customStyle="1" w:styleId="Heading6Char">
    <w:name w:val="Heading 6 Char"/>
    <w:link w:val="Heading6"/>
    <w:rsid w:val="00055AD9"/>
  </w:style>
  <w:style w:type="character" w:customStyle="1" w:styleId="Heading7Char">
    <w:name w:val="Heading 7 Char"/>
    <w:link w:val="Heading7"/>
    <w:rsid w:val="00055AD9"/>
  </w:style>
  <w:style w:type="character" w:customStyle="1" w:styleId="Heading8Char">
    <w:name w:val="Heading 8 Char"/>
    <w:link w:val="Heading8"/>
    <w:rsid w:val="00055AD9"/>
  </w:style>
  <w:style w:type="character" w:customStyle="1" w:styleId="Heading9Char">
    <w:name w:val="Heading 9 Char"/>
    <w:link w:val="Heading9"/>
    <w:rsid w:val="00055AD9"/>
    <w:rPr>
      <w:rFonts w:cs="Arial"/>
    </w:rPr>
  </w:style>
  <w:style w:type="character" w:customStyle="1" w:styleId="TitleChar">
    <w:name w:val="Title Char"/>
    <w:link w:val="Title"/>
    <w:rsid w:val="00055AD9"/>
    <w:rPr>
      <w:rFonts w:ascii="Arial Narrow" w:hAnsi="Arial Narrow"/>
      <w:b/>
    </w:rPr>
  </w:style>
  <w:style w:type="character" w:styleId="Strong">
    <w:name w:val="Strong"/>
    <w:qFormat/>
    <w:rsid w:val="00055AD9"/>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25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38" ma:contentTypeDescription="Create a new document." ma:contentTypeScope="" ma:versionID="c1c9014096dd8b7382c9642fdf3277be">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63c2c382466a428a0d7208626079737a"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21624-1CB8-4A60-BB03-F321FE899AE1}">
  <ds:schemaRefs>
    <ds:schemaRef ds:uri="http://schemas.microsoft.com/sharepoint/v3/contenttype/forms"/>
  </ds:schemaRefs>
</ds:datastoreItem>
</file>

<file path=customXml/itemProps2.xml><?xml version="1.0" encoding="utf-8"?>
<ds:datastoreItem xmlns:ds="http://schemas.openxmlformats.org/officeDocument/2006/customXml" ds:itemID="{F04A968C-09B8-4EDD-8952-2BBFDEA92D02}">
  <ds:schemaRefs>
    <ds:schemaRef ds:uri="d6d05743-d6d0-46ac-98bc-99f29ab3bcad"/>
    <ds:schemaRef ds:uri="http://purl.org/dc/dcmitype/"/>
    <ds:schemaRef ds:uri="842cd523-47d6-43d6-8211-471f8d7272d8"/>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B5A71D51-DC2B-4F80-9DFD-CF2985CC278D}"/>
</file>

<file path=customXml/itemProps4.xml><?xml version="1.0" encoding="utf-8"?>
<ds:datastoreItem xmlns:ds="http://schemas.openxmlformats.org/officeDocument/2006/customXml" ds:itemID="{8B02DDBD-8CF5-4CC8-AEA4-2DAE5004D7A3}">
  <ds:schemaRefs>
    <ds:schemaRef ds:uri="http://schemas.microsoft.com/office/2006/metadata/longProperties"/>
  </ds:schemaRefs>
</ds:datastoreItem>
</file>

<file path=customXml/itemProps5.xml><?xml version="1.0" encoding="utf-8"?>
<ds:datastoreItem xmlns:ds="http://schemas.openxmlformats.org/officeDocument/2006/customXml" ds:itemID="{46F7C668-0F04-46B9-A9B8-C2FAF6B1A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15</TotalTime>
  <Pages>4</Pages>
  <Words>1181</Words>
  <Characters>7778</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06200_Finish_Carpentry (Oct 19, 2015)</vt:lpstr>
    </vt:vector>
  </TitlesOfParts>
  <Company>Regional Municipality of York</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01551 Portable Variable Message Signs</dc:title>
  <dc:creator>Adley-McGinnis, Andrea</dc:creator>
  <cp:lastModifiedBy>Liam Sykes</cp:lastModifiedBy>
  <cp:revision>17</cp:revision>
  <cp:lastPrinted>2006-08-29T20:38:00Z</cp:lastPrinted>
  <dcterms:created xsi:type="dcterms:W3CDTF">2018-06-15T19:22:00Z</dcterms:created>
  <dcterms:modified xsi:type="dcterms:W3CDTF">2022-03-21T19:05:00Z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URL">
    <vt:lpwstr/>
  </property>
  <property fmtid="{D5CDD505-2E9C-101B-9397-08002B2CF9AE}" pid="5" name="_dlc_DocIdItemGuid">
    <vt:lpwstr>31cc638e-7509-4c67-8255-97d10a8dc6a2</vt:lpwstr>
  </property>
  <property fmtid="{D5CDD505-2E9C-101B-9397-08002B2CF9AE}" pid="6" name="Order">
    <vt:r8>216600</vt:r8>
  </property>
  <property fmtid="{D5CDD505-2E9C-101B-9397-08002B2CF9AE}" pid="7" name="xd_ProgID">
    <vt:lpwstr/>
  </property>
  <property fmtid="{D5CDD505-2E9C-101B-9397-08002B2CF9AE}" pid="8" name="TemplateUrl">
    <vt:lpwstr/>
  </property>
  <property fmtid="{D5CDD505-2E9C-101B-9397-08002B2CF9AE}" pid="9" name="_CopySource">
    <vt:lpwstr>https://mycloud.york.ca/projects/EnvServProgramDeliveryOffice/Design/Shared Documents/Technical Design Specification Templates/Division 01 - General Requirements/01551 Portable Variable Message Signs.docx</vt:lpwstr>
  </property>
  <property fmtid="{D5CDD505-2E9C-101B-9397-08002B2CF9AE}" pid="10" name="Office">
    <vt:lpwstr/>
  </property>
  <property fmtid="{D5CDD505-2E9C-101B-9397-08002B2CF9AE}" pid="11" name="Information Type">
    <vt:lpwstr/>
  </property>
  <property fmtid="{D5CDD505-2E9C-101B-9397-08002B2CF9AE}" pid="12" name="AERIS Pools">
    <vt:lpwstr/>
  </property>
  <property fmtid="{D5CDD505-2E9C-101B-9397-08002B2CF9AE}" pid="13" name="Data Classification">
    <vt:lpwstr>1;#Confidential|dbb6cc64-9915-4cf6-857e-3e641b410f5c</vt:lpwstr>
  </property>
  <property fmtid="{D5CDD505-2E9C-101B-9397-08002B2CF9AE}" pid="14" name="Internal Organization">
    <vt:lpwstr/>
  </property>
  <property fmtid="{D5CDD505-2E9C-101B-9397-08002B2CF9AE}" pid="15" name="Communications">
    <vt:lpwstr/>
  </property>
</Properties>
</file>