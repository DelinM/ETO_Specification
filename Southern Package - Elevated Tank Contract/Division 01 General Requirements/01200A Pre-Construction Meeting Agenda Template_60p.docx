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0980"/>
      </w:tblGrid>
      <w:tr w:rsidR="00F05DCB" w14:paraId="7FA13B3D" w14:textId="77777777" w:rsidTr="00EE3A17">
        <w:trPr>
          <w:trHeight w:val="363"/>
        </w:trPr>
        <w:tc>
          <w:tcPr>
            <w:tcW w:w="109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365F91" w:themeFill="accent1" w:themeFillShade="BF"/>
          </w:tcPr>
          <w:p w14:paraId="7FA13B3C" w14:textId="77777777" w:rsidR="00020B6D" w:rsidRPr="00DE3BE3" w:rsidRDefault="00D744B2" w:rsidP="00847BE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GoBack"/>
            <w:bookmarkEnd w:id="0"/>
            <w:r w:rsidRPr="00D744B2">
              <w:rPr>
                <w:b/>
                <w:color w:val="FFFFFF" w:themeColor="background1"/>
                <w:sz w:val="32"/>
                <w:szCs w:val="32"/>
              </w:rPr>
              <w:t>Pre-Construction Meeting</w:t>
            </w:r>
          </w:p>
        </w:tc>
      </w:tr>
      <w:tr w:rsidR="00DE3BE3" w14:paraId="7FA13B3F" w14:textId="77777777" w:rsidTr="00ED51B9">
        <w:trPr>
          <w:trHeight w:val="277"/>
        </w:trPr>
        <w:tc>
          <w:tcPr>
            <w:tcW w:w="109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7FA13B3E" w14:textId="77777777" w:rsidR="00DE3BE3" w:rsidRPr="00DE3BE3" w:rsidRDefault="00D744B2" w:rsidP="00F73555">
            <w:pPr>
              <w:rPr>
                <w:i/>
                <w:sz w:val="16"/>
                <w:szCs w:val="16"/>
              </w:rPr>
            </w:pPr>
            <w:r w:rsidRPr="00D744B2">
              <w:rPr>
                <w:i/>
                <w:color w:val="FFFFFF" w:themeColor="background1"/>
                <w:sz w:val="16"/>
                <w:szCs w:val="16"/>
              </w:rPr>
              <w:t xml:space="preserve">The </w:t>
            </w:r>
            <w:r w:rsidR="008F6C95">
              <w:rPr>
                <w:i/>
                <w:color w:val="FFFFFF" w:themeColor="background1"/>
                <w:sz w:val="16"/>
                <w:szCs w:val="16"/>
              </w:rPr>
              <w:t xml:space="preserve">Pre-Construction Meeting initiates the Construction Phase of the project.  The meeting provides an opportunity for project personnel from the Region, the Consultant and the Contractor to introduce themselves and to </w:t>
            </w:r>
            <w:r w:rsidRPr="00D744B2">
              <w:rPr>
                <w:i/>
                <w:color w:val="FFFFFF" w:themeColor="background1"/>
                <w:sz w:val="16"/>
                <w:szCs w:val="16"/>
              </w:rPr>
              <w:t xml:space="preserve">establish </w:t>
            </w:r>
            <w:r w:rsidR="008F6C95">
              <w:rPr>
                <w:i/>
                <w:color w:val="FFFFFF" w:themeColor="background1"/>
                <w:sz w:val="16"/>
                <w:szCs w:val="16"/>
              </w:rPr>
              <w:t xml:space="preserve">a common understanding of the </w:t>
            </w:r>
            <w:r w:rsidRPr="00D744B2">
              <w:rPr>
                <w:i/>
                <w:color w:val="FFFFFF" w:themeColor="background1"/>
                <w:sz w:val="16"/>
                <w:szCs w:val="16"/>
              </w:rPr>
              <w:t xml:space="preserve">key </w:t>
            </w:r>
            <w:r w:rsidR="00887A94">
              <w:rPr>
                <w:i/>
                <w:color w:val="FFFFFF" w:themeColor="background1"/>
                <w:sz w:val="16"/>
                <w:szCs w:val="16"/>
              </w:rPr>
              <w:t>construction requirements</w:t>
            </w:r>
            <w:r w:rsidR="00F73555">
              <w:rPr>
                <w:i/>
                <w:color w:val="FFFFFF" w:themeColor="background1"/>
                <w:sz w:val="16"/>
                <w:szCs w:val="16"/>
              </w:rPr>
              <w:t xml:space="preserve"> for the project</w:t>
            </w:r>
            <w:r w:rsidR="008F6C95">
              <w:rPr>
                <w:i/>
                <w:color w:val="FFFFFF" w:themeColor="background1"/>
                <w:sz w:val="16"/>
                <w:szCs w:val="16"/>
              </w:rPr>
              <w:t>.  Discussion topics include, but are not limited to,</w:t>
            </w:r>
            <w:r w:rsidR="002B6352">
              <w:rPr>
                <w:i/>
                <w:color w:val="FFFFFF" w:themeColor="background1"/>
                <w:sz w:val="16"/>
                <w:szCs w:val="16"/>
              </w:rPr>
              <w:t xml:space="preserve"> </w:t>
            </w:r>
            <w:r w:rsidR="002B6352" w:rsidRPr="00D744B2">
              <w:rPr>
                <w:i/>
                <w:color w:val="FFFFFF" w:themeColor="background1"/>
                <w:sz w:val="16"/>
                <w:szCs w:val="16"/>
              </w:rPr>
              <w:t xml:space="preserve">communication protocols, </w:t>
            </w:r>
            <w:r w:rsidRPr="00D744B2">
              <w:rPr>
                <w:i/>
                <w:color w:val="FFFFFF" w:themeColor="background1"/>
                <w:sz w:val="16"/>
                <w:szCs w:val="16"/>
              </w:rPr>
              <w:t>health and safety requirements, environmental protection</w:t>
            </w:r>
            <w:r w:rsidR="008F6C95">
              <w:rPr>
                <w:i/>
                <w:color w:val="FFFFFF" w:themeColor="background1"/>
                <w:sz w:val="16"/>
                <w:szCs w:val="16"/>
              </w:rPr>
              <w:t xml:space="preserve">, </w:t>
            </w:r>
            <w:r w:rsidR="00F73555">
              <w:rPr>
                <w:i/>
                <w:color w:val="FFFFFF" w:themeColor="background1"/>
                <w:sz w:val="16"/>
                <w:szCs w:val="16"/>
              </w:rPr>
              <w:t>contract administration, and site inspection</w:t>
            </w:r>
            <w:r w:rsidR="008F6C95">
              <w:rPr>
                <w:i/>
                <w:color w:val="FFFFFF" w:themeColor="background1"/>
                <w:sz w:val="16"/>
                <w:szCs w:val="16"/>
              </w:rPr>
              <w:t>.  For additional information, refer to the</w:t>
            </w:r>
            <w:r w:rsidRPr="00D744B2">
              <w:rPr>
                <w:i/>
                <w:color w:val="FFFFFF" w:themeColor="background1"/>
                <w:sz w:val="16"/>
                <w:szCs w:val="16"/>
              </w:rPr>
              <w:t xml:space="preserve"> Consultant Requirements Manual, Phase 8, </w:t>
            </w:r>
            <w:r w:rsidR="008F6C95">
              <w:rPr>
                <w:i/>
                <w:color w:val="FFFFFF" w:themeColor="background1"/>
                <w:sz w:val="16"/>
                <w:szCs w:val="16"/>
              </w:rPr>
              <w:t>Task 8.1.2</w:t>
            </w:r>
            <w:r w:rsidRPr="00D744B2">
              <w:rPr>
                <w:i/>
                <w:color w:val="FFFFFF" w:themeColor="background1"/>
                <w:sz w:val="16"/>
                <w:szCs w:val="16"/>
              </w:rPr>
              <w:t>.</w:t>
            </w:r>
          </w:p>
        </w:tc>
      </w:tr>
    </w:tbl>
    <w:p w14:paraId="7FA13B40" w14:textId="77777777" w:rsidR="00EE3A17" w:rsidRPr="00317A91" w:rsidRDefault="00EE3A17" w:rsidP="00EE3A17">
      <w:pPr>
        <w:spacing w:after="0"/>
        <w:rPr>
          <w:u w:val="thick"/>
        </w:rPr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2422"/>
        <w:gridCol w:w="3862"/>
        <w:gridCol w:w="4696"/>
      </w:tblGrid>
      <w:tr w:rsidR="00EC3933" w14:paraId="7FA13B42" w14:textId="77777777" w:rsidTr="003176CF">
        <w:tc>
          <w:tcPr>
            <w:tcW w:w="10980" w:type="dxa"/>
            <w:gridSpan w:val="3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7FA13B41" w14:textId="77777777" w:rsidR="00EC3933" w:rsidRPr="00C35DD8" w:rsidRDefault="00EC3933" w:rsidP="003176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[Project Number] – [Project Name]</w:t>
            </w:r>
          </w:p>
        </w:tc>
      </w:tr>
      <w:tr w:rsidR="00EC3933" w14:paraId="7FA13B46" w14:textId="77777777" w:rsidTr="003176CF">
        <w:tc>
          <w:tcPr>
            <w:tcW w:w="242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7FA13B43" w14:textId="77777777" w:rsidR="00EC3933" w:rsidRPr="00C35DD8" w:rsidRDefault="00EC3933" w:rsidP="003176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[Date]</w:t>
            </w:r>
          </w:p>
        </w:tc>
        <w:tc>
          <w:tcPr>
            <w:tcW w:w="38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7FA13B44" w14:textId="77777777" w:rsidR="00EC3933" w:rsidRPr="00C35DD8" w:rsidRDefault="00EC3933" w:rsidP="003176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[Time]</w:t>
            </w:r>
          </w:p>
        </w:tc>
        <w:tc>
          <w:tcPr>
            <w:tcW w:w="469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7FA13B45" w14:textId="77777777" w:rsidR="00EC3933" w:rsidRPr="00C35DD8" w:rsidRDefault="00EC3933" w:rsidP="003176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[Location/Room]</w:t>
            </w:r>
          </w:p>
        </w:tc>
      </w:tr>
      <w:tr w:rsidR="00504FF1" w14:paraId="7FA13B62" w14:textId="77777777" w:rsidTr="003176CF">
        <w:trPr>
          <w:trHeight w:val="1753"/>
        </w:trPr>
        <w:tc>
          <w:tcPr>
            <w:tcW w:w="2422" w:type="dxa"/>
            <w:vMerge w:val="restart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14:paraId="7FA13B47" w14:textId="77777777" w:rsidR="00504FF1" w:rsidRPr="001E261F" w:rsidRDefault="00504FF1" w:rsidP="003176CF">
            <w:r>
              <w:t>Participants</w:t>
            </w:r>
          </w:p>
        </w:tc>
        <w:tc>
          <w:tcPr>
            <w:tcW w:w="3862" w:type="dxa"/>
            <w:vMerge w:val="restart"/>
            <w:tcBorders>
              <w:top w:val="single" w:sz="8" w:space="0" w:color="4F81BD" w:themeColor="accent1"/>
              <w:left w:val="single" w:sz="8" w:space="0" w:color="4F81BD" w:themeColor="accent1"/>
              <w:right w:val="nil"/>
            </w:tcBorders>
          </w:tcPr>
          <w:p w14:paraId="7FA13B48" w14:textId="77777777" w:rsidR="00504FF1" w:rsidRDefault="00504FF1" w:rsidP="003176CF">
            <w:r w:rsidRPr="002A2DFE">
              <w:t>York Region:</w:t>
            </w:r>
          </w:p>
          <w:p w14:paraId="7FA13B49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>
              <w:rPr>
                <w:color w:val="365F91" w:themeColor="accent1" w:themeShade="BF"/>
              </w:rPr>
              <w:t xml:space="preserve">CPD </w:t>
            </w:r>
            <w:r w:rsidRPr="00224B67">
              <w:rPr>
                <w:color w:val="365F91" w:themeColor="accent1" w:themeShade="BF"/>
              </w:rPr>
              <w:t>Engineering Manager]</w:t>
            </w:r>
          </w:p>
          <w:p w14:paraId="7FA13B4A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>
              <w:rPr>
                <w:color w:val="365F91" w:themeColor="accent1" w:themeShade="BF"/>
              </w:rPr>
              <w:t xml:space="preserve">CPD </w:t>
            </w:r>
            <w:r w:rsidRPr="00224B67">
              <w:rPr>
                <w:color w:val="365F91" w:themeColor="accent1" w:themeShade="BF"/>
              </w:rPr>
              <w:t>Project Manager</w:t>
            </w:r>
            <w:r>
              <w:rPr>
                <w:color w:val="365F91" w:themeColor="accent1" w:themeShade="BF"/>
              </w:rPr>
              <w:t xml:space="preserve"> / Core Team Member</w:t>
            </w:r>
            <w:r w:rsidRPr="00224B67">
              <w:rPr>
                <w:color w:val="365F91" w:themeColor="accent1" w:themeShade="BF"/>
              </w:rPr>
              <w:t>]</w:t>
            </w:r>
          </w:p>
          <w:p w14:paraId="7FA13B4B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>
              <w:rPr>
                <w:color w:val="365F91" w:themeColor="accent1" w:themeShade="BF"/>
              </w:rPr>
              <w:t xml:space="preserve">CPD </w:t>
            </w:r>
            <w:r w:rsidRPr="00224B67">
              <w:rPr>
                <w:color w:val="365F91" w:themeColor="accent1" w:themeShade="BF"/>
              </w:rPr>
              <w:t xml:space="preserve">Project Technologist] </w:t>
            </w:r>
          </w:p>
          <w:p w14:paraId="7FA13B4C" w14:textId="77777777" w:rsidR="000609E5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>
              <w:rPr>
                <w:color w:val="365F91" w:themeColor="accent1" w:themeShade="BF"/>
              </w:rPr>
              <w:t xml:space="preserve">CPD </w:t>
            </w:r>
            <w:r w:rsidRPr="00224B67">
              <w:rPr>
                <w:color w:val="365F91" w:themeColor="accent1" w:themeShade="BF"/>
              </w:rPr>
              <w:t>Construction Administrator</w:t>
            </w:r>
            <w:r w:rsidR="000609E5">
              <w:rPr>
                <w:color w:val="365F91" w:themeColor="accent1" w:themeShade="BF"/>
              </w:rPr>
              <w:t>]</w:t>
            </w:r>
            <w:r>
              <w:rPr>
                <w:color w:val="365F91" w:themeColor="accent1" w:themeShade="BF"/>
              </w:rPr>
              <w:t xml:space="preserve"> </w:t>
            </w:r>
          </w:p>
          <w:p w14:paraId="7FA13B4D" w14:textId="77777777" w:rsidR="00504FF1" w:rsidRPr="00224B67" w:rsidRDefault="000609E5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[CPD </w:t>
            </w:r>
            <w:r w:rsidR="00504FF1">
              <w:rPr>
                <w:color w:val="365F91" w:themeColor="accent1" w:themeShade="BF"/>
              </w:rPr>
              <w:t>Construction Coordinator</w:t>
            </w:r>
            <w:r w:rsidR="00504FF1" w:rsidRPr="00224B67">
              <w:rPr>
                <w:color w:val="365F91" w:themeColor="accent1" w:themeShade="BF"/>
              </w:rPr>
              <w:t xml:space="preserve">]  </w:t>
            </w:r>
          </w:p>
          <w:p w14:paraId="7FA13B4E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>
              <w:rPr>
                <w:color w:val="365F91" w:themeColor="accent1" w:themeShade="BF"/>
              </w:rPr>
              <w:t xml:space="preserve">CPD </w:t>
            </w:r>
            <w:r w:rsidRPr="00224B67">
              <w:rPr>
                <w:color w:val="365F91" w:themeColor="accent1" w:themeShade="BF"/>
              </w:rPr>
              <w:t>Environmental Specialist]</w:t>
            </w:r>
          </w:p>
          <w:p w14:paraId="7FA13B4F" w14:textId="77777777" w:rsidR="00504FF1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>
              <w:rPr>
                <w:color w:val="365F91" w:themeColor="accent1" w:themeShade="BF"/>
              </w:rPr>
              <w:t xml:space="preserve">CPD </w:t>
            </w:r>
            <w:r w:rsidRPr="00224B67">
              <w:rPr>
                <w:color w:val="365F91" w:themeColor="accent1" w:themeShade="BF"/>
              </w:rPr>
              <w:t>Hydrogeologist]</w:t>
            </w:r>
          </w:p>
          <w:p w14:paraId="7FA13B50" w14:textId="77777777" w:rsidR="00504FF1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</w:t>
            </w:r>
            <w:r w:rsidR="00781179">
              <w:rPr>
                <w:color w:val="365F91" w:themeColor="accent1" w:themeShade="BF"/>
              </w:rPr>
              <w:t xml:space="preserve">CPD </w:t>
            </w:r>
            <w:proofErr w:type="gramStart"/>
            <w:r w:rsidR="00781179">
              <w:rPr>
                <w:color w:val="365F91" w:themeColor="accent1" w:themeShade="BF"/>
              </w:rPr>
              <w:t>Communications  and</w:t>
            </w:r>
            <w:proofErr w:type="gramEnd"/>
            <w:r w:rsidR="00781179">
              <w:rPr>
                <w:color w:val="365F91" w:themeColor="accent1" w:themeShade="BF"/>
              </w:rPr>
              <w:t xml:space="preserve"> Community Engagement Specialist</w:t>
            </w:r>
            <w:r w:rsidRPr="00224B67">
              <w:rPr>
                <w:color w:val="365F91" w:themeColor="accent1" w:themeShade="BF"/>
              </w:rPr>
              <w:t>]</w:t>
            </w:r>
          </w:p>
          <w:p w14:paraId="7FA13B51" w14:textId="77777777" w:rsidR="00781179" w:rsidRDefault="00781179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[PMO Delivery Performance Team Representative]</w:t>
            </w:r>
          </w:p>
          <w:p w14:paraId="7FA13B52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[IAM Manager]</w:t>
            </w:r>
          </w:p>
          <w:p w14:paraId="7FA13B53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 xml:space="preserve">[IAM </w:t>
            </w:r>
            <w:r>
              <w:rPr>
                <w:color w:val="365F91" w:themeColor="accent1" w:themeShade="BF"/>
              </w:rPr>
              <w:t>Core Team Member</w:t>
            </w:r>
            <w:r w:rsidRPr="00224B67">
              <w:rPr>
                <w:color w:val="365F91" w:themeColor="accent1" w:themeShade="BF"/>
              </w:rPr>
              <w:t>]</w:t>
            </w:r>
          </w:p>
          <w:p w14:paraId="7FA13B54" w14:textId="77777777" w:rsidR="00504FF1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[OMM Manager]</w:t>
            </w:r>
          </w:p>
          <w:p w14:paraId="7FA13B55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[OMM Core Team Member]</w:t>
            </w:r>
          </w:p>
          <w:p w14:paraId="7FA13B56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[OMM Staff, as applicable]</w:t>
            </w:r>
          </w:p>
          <w:p w14:paraId="7FA13B57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[OMM Capital Support Coordinator]</w:t>
            </w:r>
          </w:p>
          <w:p w14:paraId="7FA13B58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[PCS/SCADA Representative]</w:t>
            </w:r>
          </w:p>
          <w:p w14:paraId="7FA13B59" w14:textId="77777777" w:rsidR="00504FF1" w:rsidRDefault="00504FF1" w:rsidP="00EC3933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[S&amp;I Compliance Specialist]</w:t>
            </w:r>
            <w:r>
              <w:rPr>
                <w:color w:val="365F91" w:themeColor="accent1" w:themeShade="BF"/>
              </w:rPr>
              <w:t xml:space="preserve"> </w:t>
            </w:r>
          </w:p>
          <w:p w14:paraId="7FA13B5A" w14:textId="77777777" w:rsidR="00504FF1" w:rsidRPr="00224B67" w:rsidRDefault="00504FF1" w:rsidP="00EC3933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[HR </w:t>
            </w:r>
            <w:r w:rsidRPr="00D744B2">
              <w:rPr>
                <w:color w:val="365F91" w:themeColor="accent1" w:themeShade="BF"/>
              </w:rPr>
              <w:t>Contractor Safety Specialist</w:t>
            </w:r>
            <w:r>
              <w:rPr>
                <w:color w:val="365F91" w:themeColor="accent1" w:themeShade="BF"/>
              </w:rPr>
              <w:t>]</w:t>
            </w:r>
          </w:p>
          <w:p w14:paraId="7FA13B5B" w14:textId="77777777" w:rsidR="00504FF1" w:rsidRDefault="00504FF1" w:rsidP="003176CF">
            <w:pPr>
              <w:rPr>
                <w:color w:val="365F91" w:themeColor="accent1" w:themeShade="BF"/>
              </w:rPr>
            </w:pPr>
          </w:p>
        </w:tc>
        <w:tc>
          <w:tcPr>
            <w:tcW w:w="4696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</w:tcPr>
          <w:p w14:paraId="7FA13B5C" w14:textId="77777777" w:rsidR="00504FF1" w:rsidRPr="002A2DFE" w:rsidRDefault="00504FF1" w:rsidP="003176CF">
            <w:r w:rsidRPr="002A2DFE">
              <w:t>Consultant:</w:t>
            </w:r>
          </w:p>
          <w:p w14:paraId="7FA13B5D" w14:textId="77777777" w:rsidR="00504FF1" w:rsidRPr="00224B67" w:rsidRDefault="00504FF1" w:rsidP="003176CF">
            <w:pPr>
              <w:rPr>
                <w:color w:val="365F91" w:themeColor="accent1" w:themeShade="BF"/>
              </w:rPr>
            </w:pPr>
            <w:r w:rsidRPr="00224B67">
              <w:rPr>
                <w:color w:val="365F91" w:themeColor="accent1" w:themeShade="BF"/>
              </w:rPr>
              <w:t>[Project Manager]</w:t>
            </w:r>
          </w:p>
          <w:p w14:paraId="7FA13B5E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[Site Inspector]</w:t>
            </w:r>
          </w:p>
          <w:p w14:paraId="7FA13B5F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[Contract Administrator]</w:t>
            </w:r>
          </w:p>
          <w:p w14:paraId="7FA13B60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[System Integrator]</w:t>
            </w:r>
          </w:p>
          <w:p w14:paraId="7FA13B61" w14:textId="77777777" w:rsidR="00504FF1" w:rsidRDefault="00504FF1" w:rsidP="00504FF1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[Subject Matter Experts, as applicable]</w:t>
            </w:r>
          </w:p>
        </w:tc>
      </w:tr>
      <w:tr w:rsidR="00504FF1" w14:paraId="7FA13B6B" w14:textId="77777777" w:rsidTr="00504FF1">
        <w:trPr>
          <w:trHeight w:val="1772"/>
        </w:trPr>
        <w:tc>
          <w:tcPr>
            <w:tcW w:w="2422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FA13B63" w14:textId="77777777" w:rsidR="00504FF1" w:rsidRDefault="00504FF1" w:rsidP="003176CF"/>
        </w:tc>
        <w:tc>
          <w:tcPr>
            <w:tcW w:w="3862" w:type="dxa"/>
            <w:vMerge/>
            <w:tcBorders>
              <w:left w:val="single" w:sz="8" w:space="0" w:color="4F81BD" w:themeColor="accent1"/>
              <w:right w:val="nil"/>
            </w:tcBorders>
          </w:tcPr>
          <w:p w14:paraId="7FA13B64" w14:textId="77777777" w:rsidR="00504FF1" w:rsidRPr="002A2DFE" w:rsidRDefault="00504FF1" w:rsidP="003176CF"/>
        </w:tc>
        <w:tc>
          <w:tcPr>
            <w:tcW w:w="4696" w:type="dxa"/>
            <w:tcBorders>
              <w:top w:val="nil"/>
              <w:left w:val="nil"/>
              <w:bottom w:val="nil"/>
              <w:right w:val="single" w:sz="8" w:space="0" w:color="4F81BD" w:themeColor="accent1"/>
            </w:tcBorders>
          </w:tcPr>
          <w:p w14:paraId="7FA13B65" w14:textId="77777777" w:rsidR="00504FF1" w:rsidRDefault="00504FF1" w:rsidP="003176CF">
            <w:r>
              <w:t>Contractor:</w:t>
            </w:r>
          </w:p>
          <w:p w14:paraId="7FA13B66" w14:textId="77777777" w:rsidR="00504FF1" w:rsidRPr="00504FF1" w:rsidRDefault="00504FF1" w:rsidP="003176CF">
            <w:pPr>
              <w:rPr>
                <w:color w:val="365F91" w:themeColor="accent1" w:themeShade="BF"/>
              </w:rPr>
            </w:pPr>
            <w:r w:rsidRPr="00504FF1">
              <w:rPr>
                <w:color w:val="365F91" w:themeColor="accent1" w:themeShade="BF"/>
              </w:rPr>
              <w:t>[Project Manager]</w:t>
            </w:r>
          </w:p>
          <w:p w14:paraId="7FA13B67" w14:textId="77777777" w:rsidR="00504FF1" w:rsidRPr="00504FF1" w:rsidRDefault="00504FF1" w:rsidP="003176CF">
            <w:pPr>
              <w:rPr>
                <w:color w:val="365F91" w:themeColor="accent1" w:themeShade="BF"/>
              </w:rPr>
            </w:pPr>
            <w:r w:rsidRPr="00504FF1">
              <w:rPr>
                <w:color w:val="365F91" w:themeColor="accent1" w:themeShade="BF"/>
              </w:rPr>
              <w:t>[Site Supervisor]</w:t>
            </w:r>
          </w:p>
          <w:p w14:paraId="7FA13B68" w14:textId="77777777" w:rsidR="00504FF1" w:rsidRPr="00504FF1" w:rsidRDefault="00504FF1" w:rsidP="003176CF">
            <w:pPr>
              <w:rPr>
                <w:color w:val="365F91" w:themeColor="accent1" w:themeShade="BF"/>
              </w:rPr>
            </w:pPr>
            <w:r w:rsidRPr="00504FF1">
              <w:rPr>
                <w:color w:val="365F91" w:themeColor="accent1" w:themeShade="BF"/>
              </w:rPr>
              <w:t>[Estimator]</w:t>
            </w:r>
          </w:p>
          <w:p w14:paraId="7FA13B69" w14:textId="77777777" w:rsidR="00504FF1" w:rsidRPr="00504FF1" w:rsidRDefault="00504FF1" w:rsidP="003176CF">
            <w:pPr>
              <w:rPr>
                <w:color w:val="365F91" w:themeColor="accent1" w:themeShade="BF"/>
              </w:rPr>
            </w:pPr>
            <w:r w:rsidRPr="00504FF1">
              <w:rPr>
                <w:color w:val="365F91" w:themeColor="accent1" w:themeShade="BF"/>
              </w:rPr>
              <w:t>[Foreman / Team Lead]</w:t>
            </w:r>
          </w:p>
          <w:p w14:paraId="7FA13B6A" w14:textId="77777777" w:rsidR="00504FF1" w:rsidRPr="00504FF1" w:rsidRDefault="00504FF1" w:rsidP="003176CF">
            <w:pPr>
              <w:rPr>
                <w:color w:val="365F91" w:themeColor="accent1" w:themeShade="BF"/>
              </w:rPr>
            </w:pPr>
            <w:r w:rsidRPr="00504FF1">
              <w:rPr>
                <w:color w:val="365F91" w:themeColor="accent1" w:themeShade="BF"/>
              </w:rPr>
              <w:t>[Health and Safety Manager]</w:t>
            </w:r>
          </w:p>
        </w:tc>
      </w:tr>
      <w:tr w:rsidR="00504FF1" w14:paraId="7FA13B73" w14:textId="77777777" w:rsidTr="00504FF1">
        <w:trPr>
          <w:trHeight w:val="1970"/>
        </w:trPr>
        <w:tc>
          <w:tcPr>
            <w:tcW w:w="2422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7FA13B6C" w14:textId="77777777" w:rsidR="00504FF1" w:rsidRDefault="00504FF1" w:rsidP="003176CF"/>
        </w:tc>
        <w:tc>
          <w:tcPr>
            <w:tcW w:w="3862" w:type="dxa"/>
            <w:vMerge/>
            <w:tcBorders>
              <w:left w:val="single" w:sz="8" w:space="0" w:color="4F81BD" w:themeColor="accent1"/>
              <w:right w:val="nil"/>
            </w:tcBorders>
          </w:tcPr>
          <w:p w14:paraId="7FA13B6D" w14:textId="77777777" w:rsidR="00504FF1" w:rsidRPr="002A2DFE" w:rsidRDefault="00504FF1" w:rsidP="003176CF"/>
        </w:tc>
        <w:tc>
          <w:tcPr>
            <w:tcW w:w="4696" w:type="dxa"/>
            <w:tcBorders>
              <w:top w:val="nil"/>
              <w:left w:val="nil"/>
              <w:right w:val="single" w:sz="8" w:space="0" w:color="4F81BD" w:themeColor="accent1"/>
            </w:tcBorders>
          </w:tcPr>
          <w:p w14:paraId="7FA13B6E" w14:textId="77777777" w:rsidR="00504FF1" w:rsidRPr="00C969F5" w:rsidRDefault="00504FF1" w:rsidP="003176CF">
            <w:r w:rsidRPr="00C969F5">
              <w:t xml:space="preserve">Other Stakeholders: </w:t>
            </w:r>
          </w:p>
          <w:p w14:paraId="7FA13B6F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[Transportation Department Representatives, as applicable]</w:t>
            </w:r>
          </w:p>
          <w:p w14:paraId="7FA13B70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[Other Department Representatives, as applicable]</w:t>
            </w:r>
          </w:p>
          <w:p w14:paraId="7FA13B71" w14:textId="77777777" w:rsidR="00504FF1" w:rsidRDefault="00504FF1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[Local Area Municipality Representatives, as applicable]</w:t>
            </w:r>
          </w:p>
          <w:p w14:paraId="7FA13B72" w14:textId="77777777" w:rsidR="00504FF1" w:rsidRDefault="00504FF1" w:rsidP="003176CF">
            <w:r>
              <w:rPr>
                <w:color w:val="365F91" w:themeColor="accent1" w:themeShade="BF"/>
              </w:rPr>
              <w:t xml:space="preserve">[External Agency Representatives, as applicable] </w:t>
            </w:r>
          </w:p>
        </w:tc>
      </w:tr>
      <w:tr w:rsidR="00F05DCB" w14:paraId="7FA13B76" w14:textId="77777777" w:rsidTr="00504FF1">
        <w:tc>
          <w:tcPr>
            <w:tcW w:w="242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FA13B74" w14:textId="77777777" w:rsidR="00F05DCB" w:rsidRPr="001E261F" w:rsidRDefault="00F05DCB" w:rsidP="003176CF">
            <w:r>
              <w:t>Regrets</w:t>
            </w:r>
          </w:p>
        </w:tc>
        <w:tc>
          <w:tcPr>
            <w:tcW w:w="8558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7FA13B75" w14:textId="77777777" w:rsidR="00F05DCB" w:rsidRDefault="00F05DCB" w:rsidP="003176CF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&lt;Name (Organization)&gt;</w:t>
            </w:r>
          </w:p>
        </w:tc>
      </w:tr>
    </w:tbl>
    <w:p w14:paraId="7FA13B77" w14:textId="77777777" w:rsidR="00F05DCB" w:rsidRDefault="00F05DCB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0980"/>
      </w:tblGrid>
      <w:tr w:rsidR="0060496A" w14:paraId="7FA13B7A" w14:textId="77777777" w:rsidTr="0060496A">
        <w:tc>
          <w:tcPr>
            <w:tcW w:w="10980" w:type="dxa"/>
          </w:tcPr>
          <w:p w14:paraId="7FA13B78" w14:textId="77777777" w:rsidR="0060496A" w:rsidRPr="00546E0A" w:rsidRDefault="0060496A" w:rsidP="0060496A">
            <w:pPr>
              <w:rPr>
                <w:b/>
                <w:sz w:val="24"/>
                <w:highlight w:val="yellow"/>
              </w:rPr>
            </w:pPr>
            <w:r w:rsidRPr="00546E0A">
              <w:rPr>
                <w:b/>
                <w:sz w:val="24"/>
                <w:highlight w:val="yellow"/>
              </w:rPr>
              <w:t>Part A: All Invitees</w:t>
            </w:r>
          </w:p>
          <w:p w14:paraId="7FA13B79" w14:textId="77777777" w:rsidR="0060496A" w:rsidRPr="00546E0A" w:rsidRDefault="0060496A" w:rsidP="0060496A">
            <w:pPr>
              <w:rPr>
                <w:highlight w:val="yellow"/>
              </w:rPr>
            </w:pPr>
            <w:r w:rsidRPr="00546E0A">
              <w:rPr>
                <w:sz w:val="24"/>
                <w:highlight w:val="yellow"/>
              </w:rPr>
              <w:t xml:space="preserve">The first part of the meeting should include topics that are pertinent to all stakeholders.  This includes introductions, project overview, </w:t>
            </w:r>
            <w:r w:rsidR="00546E0A" w:rsidRPr="00546E0A">
              <w:rPr>
                <w:sz w:val="24"/>
                <w:highlight w:val="yellow"/>
              </w:rPr>
              <w:t xml:space="preserve">correspondence concerning the contract, </w:t>
            </w:r>
            <w:r w:rsidRPr="00546E0A">
              <w:rPr>
                <w:sz w:val="24"/>
                <w:highlight w:val="yellow"/>
              </w:rPr>
              <w:t>health and safety</w:t>
            </w:r>
            <w:r w:rsidR="00E65835">
              <w:rPr>
                <w:sz w:val="24"/>
                <w:highlight w:val="yellow"/>
              </w:rPr>
              <w:t xml:space="preserve">, </w:t>
            </w:r>
            <w:r w:rsidR="00C1448D">
              <w:rPr>
                <w:sz w:val="24"/>
                <w:highlight w:val="yellow"/>
              </w:rPr>
              <w:t xml:space="preserve">project and quality management and controls, </w:t>
            </w:r>
            <w:r w:rsidR="00E65835">
              <w:rPr>
                <w:sz w:val="24"/>
                <w:highlight w:val="yellow"/>
              </w:rPr>
              <w:t xml:space="preserve">construction schedule, </w:t>
            </w:r>
            <w:r w:rsidR="00C6310E">
              <w:rPr>
                <w:sz w:val="24"/>
                <w:highlight w:val="yellow"/>
              </w:rPr>
              <w:t>and permits and approvals</w:t>
            </w:r>
            <w:r w:rsidR="00B34C23">
              <w:rPr>
                <w:sz w:val="24"/>
                <w:highlight w:val="yellow"/>
              </w:rPr>
              <w:t>.</w:t>
            </w:r>
          </w:p>
        </w:tc>
      </w:tr>
    </w:tbl>
    <w:p w14:paraId="7FA13B7B" w14:textId="77777777" w:rsidR="0060496A" w:rsidRDefault="0060496A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93397E" w:rsidRPr="004235EA" w14:paraId="7FA13B80" w14:textId="77777777" w:rsidTr="003176CF">
        <w:trPr>
          <w:tblHeader/>
        </w:trPr>
        <w:tc>
          <w:tcPr>
            <w:tcW w:w="630" w:type="dxa"/>
            <w:shd w:val="clear" w:color="auto" w:fill="0070C0"/>
          </w:tcPr>
          <w:p w14:paraId="7FA13B7C" w14:textId="77777777" w:rsidR="0093397E" w:rsidRPr="004235EA" w:rsidRDefault="0093397E" w:rsidP="003176CF">
            <w:pPr>
              <w:pStyle w:val="Heading1"/>
              <w:numPr>
                <w:ilvl w:val="0"/>
                <w:numId w:val="13"/>
              </w:numPr>
              <w:outlineLvl w:val="0"/>
              <w:rPr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B7D" w14:textId="77777777" w:rsidR="0093397E" w:rsidRPr="00181D78" w:rsidRDefault="0093397E" w:rsidP="003176C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81D78">
              <w:rPr>
                <w:b/>
                <w:color w:val="FFFFFF" w:themeColor="background1"/>
                <w:sz w:val="24"/>
                <w:szCs w:val="24"/>
              </w:rPr>
              <w:t>Introduction</w:t>
            </w:r>
            <w:r>
              <w:rPr>
                <w:b/>
                <w:color w:val="FFFFFF" w:themeColor="background1"/>
                <w:sz w:val="24"/>
                <w:szCs w:val="24"/>
              </w:rPr>
              <w:t>s</w:t>
            </w:r>
            <w:r w:rsidR="00B14189">
              <w:rPr>
                <w:b/>
                <w:color w:val="FFFFFF" w:themeColor="background1"/>
                <w:sz w:val="24"/>
                <w:szCs w:val="24"/>
              </w:rPr>
              <w:t xml:space="preserve"> and Project Overview</w:t>
            </w:r>
          </w:p>
        </w:tc>
        <w:tc>
          <w:tcPr>
            <w:tcW w:w="2160" w:type="dxa"/>
            <w:shd w:val="clear" w:color="auto" w:fill="0070C0"/>
          </w:tcPr>
          <w:p w14:paraId="7FA13B7E" w14:textId="77777777" w:rsidR="0093397E" w:rsidRPr="0071350B" w:rsidRDefault="0093397E" w:rsidP="003176CF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B7F" w14:textId="77777777" w:rsidR="0093397E" w:rsidRPr="0071350B" w:rsidRDefault="0093397E" w:rsidP="003176CF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93397E" w:rsidRPr="004235EA" w14:paraId="7FA13B83" w14:textId="77777777" w:rsidTr="003176CF">
        <w:tc>
          <w:tcPr>
            <w:tcW w:w="630" w:type="dxa"/>
          </w:tcPr>
          <w:p w14:paraId="7FA13B81" w14:textId="77777777" w:rsidR="0093397E" w:rsidRPr="004235EA" w:rsidRDefault="0093397E" w:rsidP="003176CF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82" w14:textId="77777777" w:rsidR="0093397E" w:rsidRPr="005B58E9" w:rsidRDefault="0093397E" w:rsidP="003176CF">
            <w:pPr>
              <w:rPr>
                <w:sz w:val="24"/>
                <w:szCs w:val="24"/>
              </w:rPr>
            </w:pPr>
            <w:r w:rsidRPr="00537FEB">
              <w:rPr>
                <w:sz w:val="24"/>
                <w:szCs w:val="24"/>
              </w:rPr>
              <w:t>Project team introductions (round table)</w:t>
            </w:r>
            <w:r>
              <w:rPr>
                <w:sz w:val="24"/>
                <w:szCs w:val="24"/>
              </w:rPr>
              <w:t>, including role and responsibility on the project</w:t>
            </w:r>
          </w:p>
        </w:tc>
      </w:tr>
      <w:tr w:rsidR="00B14189" w:rsidRPr="004235EA" w14:paraId="7FA13B8A" w14:textId="77777777" w:rsidTr="003176CF">
        <w:tc>
          <w:tcPr>
            <w:tcW w:w="630" w:type="dxa"/>
          </w:tcPr>
          <w:p w14:paraId="7FA13B84" w14:textId="77777777" w:rsidR="00B14189" w:rsidRPr="004235EA" w:rsidRDefault="00B14189" w:rsidP="003176CF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85" w14:textId="77777777" w:rsidR="00B14189" w:rsidRDefault="00B14189" w:rsidP="003176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Overview</w:t>
            </w:r>
          </w:p>
          <w:p w14:paraId="7FA13B86" w14:textId="77777777" w:rsidR="00B14189" w:rsidRPr="00B14189" w:rsidRDefault="00B14189" w:rsidP="00B14189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B14189">
              <w:rPr>
                <w:sz w:val="24"/>
                <w:szCs w:val="24"/>
              </w:rPr>
              <w:t>Project Description</w:t>
            </w:r>
          </w:p>
          <w:p w14:paraId="7FA13B87" w14:textId="77777777" w:rsidR="00B14189" w:rsidRPr="00B14189" w:rsidRDefault="00B14189" w:rsidP="00B14189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B14189">
              <w:rPr>
                <w:sz w:val="24"/>
                <w:szCs w:val="24"/>
              </w:rPr>
              <w:t>Objectives</w:t>
            </w:r>
          </w:p>
          <w:p w14:paraId="7FA13B88" w14:textId="77777777" w:rsidR="00B14189" w:rsidRDefault="00EC005B" w:rsidP="00B14189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Construction </w:t>
            </w:r>
            <w:r w:rsidR="00B14189" w:rsidRPr="00B14189">
              <w:rPr>
                <w:sz w:val="24"/>
                <w:szCs w:val="24"/>
              </w:rPr>
              <w:t>Scope and Exclusions</w:t>
            </w:r>
          </w:p>
          <w:p w14:paraId="7FA13B89" w14:textId="77777777" w:rsidR="0018015C" w:rsidRPr="00B14189" w:rsidRDefault="0018015C" w:rsidP="00B14189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level schedule milestones</w:t>
            </w:r>
          </w:p>
        </w:tc>
      </w:tr>
    </w:tbl>
    <w:p w14:paraId="7FA13B8B" w14:textId="77777777" w:rsidR="0093397E" w:rsidRDefault="0093397E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546E0A" w:rsidRPr="0071350B" w14:paraId="7FA13B90" w14:textId="77777777" w:rsidTr="001D4622">
        <w:trPr>
          <w:tblHeader/>
        </w:trPr>
        <w:tc>
          <w:tcPr>
            <w:tcW w:w="630" w:type="dxa"/>
            <w:shd w:val="clear" w:color="auto" w:fill="0070C0"/>
          </w:tcPr>
          <w:p w14:paraId="7FA13B8C" w14:textId="77777777" w:rsidR="00546E0A" w:rsidRPr="004235EA" w:rsidRDefault="00546E0A" w:rsidP="001D4622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B8D" w14:textId="77777777" w:rsidR="00546E0A" w:rsidRPr="00181D78" w:rsidRDefault="00546E0A" w:rsidP="001D462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744B2">
              <w:rPr>
                <w:b/>
                <w:color w:val="FFFFFF" w:themeColor="background1"/>
                <w:sz w:val="24"/>
                <w:szCs w:val="24"/>
              </w:rPr>
              <w:t>Correspondence Concerning the Contract</w:t>
            </w:r>
          </w:p>
        </w:tc>
        <w:tc>
          <w:tcPr>
            <w:tcW w:w="2160" w:type="dxa"/>
            <w:shd w:val="clear" w:color="auto" w:fill="0070C0"/>
          </w:tcPr>
          <w:p w14:paraId="7FA13B8E" w14:textId="77777777" w:rsidR="00546E0A" w:rsidRPr="0071350B" w:rsidRDefault="00546E0A" w:rsidP="001D4622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B8F" w14:textId="77777777" w:rsidR="00546E0A" w:rsidRPr="0071350B" w:rsidRDefault="00546E0A" w:rsidP="001D4622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546E0A" w:rsidRPr="006A4BD8" w14:paraId="7FA13B93" w14:textId="77777777" w:rsidTr="001D4622">
        <w:tc>
          <w:tcPr>
            <w:tcW w:w="630" w:type="dxa"/>
          </w:tcPr>
          <w:p w14:paraId="7FA13B91" w14:textId="77777777" w:rsidR="00546E0A" w:rsidRPr="004235EA" w:rsidRDefault="00546E0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92" w14:textId="77777777" w:rsidR="00546E0A" w:rsidRPr="006A4BD8" w:rsidRDefault="00546E0A" w:rsidP="001D4622">
            <w:pPr>
              <w:tabs>
                <w:tab w:val="left" w:pos="7027"/>
              </w:tabs>
              <w:rPr>
                <w:sz w:val="24"/>
                <w:szCs w:val="24"/>
              </w:rPr>
            </w:pPr>
            <w:r w:rsidRPr="00D744B2">
              <w:rPr>
                <w:sz w:val="24"/>
                <w:szCs w:val="24"/>
              </w:rPr>
              <w:t xml:space="preserve">Official project name, </w:t>
            </w:r>
            <w:r>
              <w:rPr>
                <w:sz w:val="24"/>
                <w:szCs w:val="24"/>
              </w:rPr>
              <w:t xml:space="preserve">number </w:t>
            </w:r>
          </w:p>
        </w:tc>
      </w:tr>
      <w:tr w:rsidR="00546E0A" w:rsidRPr="006A4BD8" w14:paraId="7FA13B96" w14:textId="77777777" w:rsidTr="001D4622">
        <w:tc>
          <w:tcPr>
            <w:tcW w:w="630" w:type="dxa"/>
          </w:tcPr>
          <w:p w14:paraId="7FA13B94" w14:textId="77777777" w:rsidR="00546E0A" w:rsidRPr="004235EA" w:rsidRDefault="00546E0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95" w14:textId="77777777" w:rsidR="00546E0A" w:rsidRPr="00D744B2" w:rsidRDefault="00546E0A" w:rsidP="001D4622">
            <w:pPr>
              <w:tabs>
                <w:tab w:val="left" w:pos="7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744B2">
              <w:rPr>
                <w:sz w:val="24"/>
                <w:szCs w:val="24"/>
              </w:rPr>
              <w:t xml:space="preserve">usiness names, </w:t>
            </w:r>
            <w:r>
              <w:rPr>
                <w:sz w:val="24"/>
                <w:szCs w:val="24"/>
              </w:rPr>
              <w:t xml:space="preserve">street </w:t>
            </w:r>
            <w:r w:rsidRPr="00D744B2">
              <w:rPr>
                <w:sz w:val="24"/>
                <w:szCs w:val="24"/>
              </w:rPr>
              <w:t>address</w:t>
            </w:r>
            <w:r>
              <w:rPr>
                <w:sz w:val="24"/>
                <w:szCs w:val="24"/>
              </w:rPr>
              <w:t xml:space="preserve">es, </w:t>
            </w:r>
            <w:r w:rsidRPr="00D744B2">
              <w:rPr>
                <w:sz w:val="24"/>
                <w:szCs w:val="24"/>
              </w:rPr>
              <w:t>telephone</w:t>
            </w:r>
            <w:r>
              <w:rPr>
                <w:sz w:val="24"/>
                <w:szCs w:val="24"/>
              </w:rPr>
              <w:t xml:space="preserve"> numbers</w:t>
            </w:r>
            <w:r w:rsidRPr="00D744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Region, Consultant, Contractor</w:t>
            </w:r>
          </w:p>
        </w:tc>
      </w:tr>
      <w:tr w:rsidR="00546E0A" w:rsidRPr="006A4BD8" w14:paraId="7FA13B9C" w14:textId="77777777" w:rsidTr="001D4622">
        <w:tc>
          <w:tcPr>
            <w:tcW w:w="630" w:type="dxa"/>
          </w:tcPr>
          <w:p w14:paraId="7FA13B97" w14:textId="77777777" w:rsidR="00546E0A" w:rsidRPr="004235EA" w:rsidRDefault="00546E0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98" w14:textId="77777777" w:rsidR="00546E0A" w:rsidRDefault="00546E0A" w:rsidP="001D4622">
            <w:pPr>
              <w:tabs>
                <w:tab w:val="left" w:pos="7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Contact information </w:t>
            </w:r>
          </w:p>
          <w:p w14:paraId="7FA13B99" w14:textId="77777777" w:rsidR="00546E0A" w:rsidRDefault="00546E0A" w:rsidP="001D4622">
            <w:pPr>
              <w:pStyle w:val="ListParagraph"/>
              <w:numPr>
                <w:ilvl w:val="0"/>
                <w:numId w:val="39"/>
              </w:numPr>
              <w:tabs>
                <w:tab w:val="left" w:pos="7027"/>
              </w:tabs>
              <w:rPr>
                <w:sz w:val="24"/>
                <w:szCs w:val="24"/>
              </w:rPr>
            </w:pPr>
            <w:r w:rsidRPr="000F023B">
              <w:rPr>
                <w:sz w:val="24"/>
                <w:szCs w:val="24"/>
              </w:rPr>
              <w:t xml:space="preserve">Region, Consultant, and Contractor </w:t>
            </w:r>
            <w:r>
              <w:rPr>
                <w:sz w:val="24"/>
                <w:szCs w:val="24"/>
              </w:rPr>
              <w:t xml:space="preserve">Project Manager </w:t>
            </w:r>
            <w:r w:rsidRPr="000F023B">
              <w:rPr>
                <w:sz w:val="24"/>
                <w:szCs w:val="24"/>
              </w:rPr>
              <w:t>names, telephone numbers, e-mail addresses</w:t>
            </w:r>
          </w:p>
          <w:p w14:paraId="7FA13B9A" w14:textId="77777777" w:rsidR="00546E0A" w:rsidRDefault="00546E0A" w:rsidP="001D4622">
            <w:pPr>
              <w:pStyle w:val="ListParagraph"/>
              <w:numPr>
                <w:ilvl w:val="0"/>
                <w:numId w:val="39"/>
              </w:numPr>
              <w:tabs>
                <w:tab w:val="left" w:pos="7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Site Supervisory Staff and contact information</w:t>
            </w:r>
          </w:p>
          <w:p w14:paraId="7FA13B9B" w14:textId="77777777" w:rsidR="00546E0A" w:rsidRPr="000F023B" w:rsidRDefault="00546E0A" w:rsidP="001D4622">
            <w:pPr>
              <w:pStyle w:val="ListParagraph"/>
              <w:numPr>
                <w:ilvl w:val="0"/>
                <w:numId w:val="39"/>
              </w:numPr>
              <w:tabs>
                <w:tab w:val="left" w:pos="7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Subcontractors and contact information</w:t>
            </w:r>
          </w:p>
        </w:tc>
      </w:tr>
      <w:tr w:rsidR="0018015C" w:rsidRPr="006A4BD8" w14:paraId="7FA13B9F" w14:textId="77777777" w:rsidTr="001D4622">
        <w:tc>
          <w:tcPr>
            <w:tcW w:w="630" w:type="dxa"/>
          </w:tcPr>
          <w:p w14:paraId="7FA13B9D" w14:textId="77777777" w:rsidR="0018015C" w:rsidRPr="004235EA" w:rsidRDefault="0018015C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9E" w14:textId="77777777" w:rsidR="0018015C" w:rsidRDefault="0018015C" w:rsidP="001D4622">
            <w:pPr>
              <w:tabs>
                <w:tab w:val="left" w:pos="702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time Project Costing ID for TEAMS</w:t>
            </w:r>
          </w:p>
        </w:tc>
      </w:tr>
    </w:tbl>
    <w:p w14:paraId="7FA13BA0" w14:textId="77777777" w:rsidR="00546E0A" w:rsidRDefault="00546E0A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60496A" w:rsidRPr="004235EA" w14:paraId="7FA13BA5" w14:textId="77777777" w:rsidTr="001D4622">
        <w:trPr>
          <w:tblHeader/>
        </w:trPr>
        <w:tc>
          <w:tcPr>
            <w:tcW w:w="630" w:type="dxa"/>
            <w:shd w:val="clear" w:color="auto" w:fill="0070C0"/>
          </w:tcPr>
          <w:p w14:paraId="7FA13BA1" w14:textId="77777777" w:rsidR="0060496A" w:rsidRPr="004235EA" w:rsidRDefault="0060496A" w:rsidP="001D4622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BA2" w14:textId="77777777" w:rsidR="0060496A" w:rsidRPr="00181D78" w:rsidRDefault="0060496A" w:rsidP="001D462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Health and Safety Requirements</w:t>
            </w:r>
          </w:p>
        </w:tc>
        <w:tc>
          <w:tcPr>
            <w:tcW w:w="2160" w:type="dxa"/>
            <w:shd w:val="clear" w:color="auto" w:fill="0070C0"/>
          </w:tcPr>
          <w:p w14:paraId="7FA13BA3" w14:textId="77777777" w:rsidR="0060496A" w:rsidRPr="0071350B" w:rsidRDefault="0060496A" w:rsidP="001D4622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BA4" w14:textId="77777777" w:rsidR="0060496A" w:rsidRPr="0071350B" w:rsidRDefault="0060496A" w:rsidP="001D4622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60496A" w:rsidRPr="004235EA" w14:paraId="7FA13BA8" w14:textId="77777777" w:rsidTr="001D4622">
        <w:tc>
          <w:tcPr>
            <w:tcW w:w="630" w:type="dxa"/>
          </w:tcPr>
          <w:p w14:paraId="7FA13BA6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A7" w14:textId="77777777" w:rsidR="0060496A" w:rsidRPr="00BD7E2E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Confirmation of receipt and review of the Pre-Bid Hazard Assessment Form, Designated Substances Survey, Confirmation of Responsibilities Form, and the General Health and Safety Requirements Form</w:t>
            </w:r>
          </w:p>
        </w:tc>
      </w:tr>
      <w:tr w:rsidR="0060496A" w:rsidRPr="004235EA" w14:paraId="7FA13BAB" w14:textId="77777777" w:rsidTr="001D4622">
        <w:tc>
          <w:tcPr>
            <w:tcW w:w="630" w:type="dxa"/>
          </w:tcPr>
          <w:p w14:paraId="7FA13BA9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AA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of the Pre-Start Health and Safety Review Determination Checklist</w:t>
            </w:r>
          </w:p>
        </w:tc>
      </w:tr>
      <w:tr w:rsidR="0060496A" w:rsidRPr="004235EA" w14:paraId="7FA13BAE" w14:textId="77777777" w:rsidTr="001D4622">
        <w:tc>
          <w:tcPr>
            <w:tcW w:w="630" w:type="dxa"/>
          </w:tcPr>
          <w:p w14:paraId="7FA13BAC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AD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Identification / management of hazards inherent to the work</w:t>
            </w:r>
          </w:p>
        </w:tc>
      </w:tr>
      <w:tr w:rsidR="0060496A" w:rsidRPr="004235EA" w14:paraId="7FA13BB1" w14:textId="77777777" w:rsidTr="001D4622">
        <w:tc>
          <w:tcPr>
            <w:tcW w:w="630" w:type="dxa"/>
          </w:tcPr>
          <w:p w14:paraId="7FA13BAF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B0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Identification / management of designated substances, chemicals and materials</w:t>
            </w:r>
          </w:p>
        </w:tc>
      </w:tr>
      <w:tr w:rsidR="0060496A" w:rsidRPr="004235EA" w14:paraId="7FA13BB4" w14:textId="77777777" w:rsidTr="001D4622">
        <w:tc>
          <w:tcPr>
            <w:tcW w:w="630" w:type="dxa"/>
          </w:tcPr>
          <w:p w14:paraId="7FA13BB2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B3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protective equipment to be worn by employees</w:t>
            </w:r>
          </w:p>
        </w:tc>
      </w:tr>
      <w:tr w:rsidR="0060496A" w:rsidRPr="004235EA" w14:paraId="7FA13BB7" w14:textId="77777777" w:rsidTr="001D4622">
        <w:tc>
          <w:tcPr>
            <w:tcW w:w="630" w:type="dxa"/>
          </w:tcPr>
          <w:p w14:paraId="7FA13BB5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B6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Safety related equipment / supplies to be available </w:t>
            </w:r>
            <w:proofErr w:type="gramStart"/>
            <w:r>
              <w:rPr>
                <w:sz w:val="24"/>
                <w:szCs w:val="24"/>
              </w:rPr>
              <w:t>at all times</w:t>
            </w:r>
            <w:proofErr w:type="gramEnd"/>
            <w:r>
              <w:rPr>
                <w:sz w:val="24"/>
                <w:szCs w:val="24"/>
              </w:rPr>
              <w:t xml:space="preserve"> (first-aid kits, fire extinguishers, cellular phones, emergency contact list)</w:t>
            </w:r>
          </w:p>
        </w:tc>
      </w:tr>
      <w:tr w:rsidR="0060496A" w:rsidRPr="004235EA" w14:paraId="7FA13BBA" w14:textId="77777777" w:rsidTr="001D4622">
        <w:tc>
          <w:tcPr>
            <w:tcW w:w="630" w:type="dxa"/>
          </w:tcPr>
          <w:p w14:paraId="7FA13BB8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B9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and emergency procedures</w:t>
            </w:r>
          </w:p>
        </w:tc>
      </w:tr>
      <w:tr w:rsidR="0060496A" w:rsidRPr="004235EA" w14:paraId="7FA13BBD" w14:textId="77777777" w:rsidTr="001D4622">
        <w:tc>
          <w:tcPr>
            <w:tcW w:w="630" w:type="dxa"/>
          </w:tcPr>
          <w:p w14:paraId="7FA13BBB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BC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Procedures for responding to health and safety issues identified by the Region</w:t>
            </w:r>
          </w:p>
        </w:tc>
      </w:tr>
      <w:tr w:rsidR="0060496A" w:rsidRPr="004235EA" w14:paraId="7FA13BC0" w14:textId="77777777" w:rsidTr="001D4622">
        <w:tc>
          <w:tcPr>
            <w:tcW w:w="630" w:type="dxa"/>
          </w:tcPr>
          <w:p w14:paraId="7FA13BBE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BF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Procedures for managing Ministry of </w:t>
            </w:r>
            <w:proofErr w:type="spellStart"/>
            <w:r>
              <w:rPr>
                <w:sz w:val="24"/>
                <w:szCs w:val="24"/>
              </w:rPr>
              <w:t>Labour</w:t>
            </w:r>
            <w:proofErr w:type="spellEnd"/>
            <w:r>
              <w:rPr>
                <w:sz w:val="24"/>
                <w:szCs w:val="24"/>
              </w:rPr>
              <w:t xml:space="preserve"> Orders</w:t>
            </w:r>
          </w:p>
        </w:tc>
      </w:tr>
      <w:tr w:rsidR="0060496A" w:rsidRPr="004235EA" w14:paraId="7FA13BC3" w14:textId="77777777" w:rsidTr="001D4622">
        <w:tc>
          <w:tcPr>
            <w:tcW w:w="630" w:type="dxa"/>
          </w:tcPr>
          <w:p w14:paraId="7FA13BC1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C2" w14:textId="77777777" w:rsidR="0060496A" w:rsidRDefault="0060496A" w:rsidP="001D46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Procedures to be followed in the event of an incident causing death, a critical injury, or a disabling injury to an employee</w:t>
            </w:r>
          </w:p>
        </w:tc>
      </w:tr>
      <w:tr w:rsidR="0060496A" w:rsidRPr="004235EA" w14:paraId="7FA13BC8" w14:textId="77777777" w:rsidTr="001D4622">
        <w:tc>
          <w:tcPr>
            <w:tcW w:w="630" w:type="dxa"/>
          </w:tcPr>
          <w:p w14:paraId="7FA13BC4" w14:textId="77777777" w:rsidR="0060496A" w:rsidRPr="004235EA" w:rsidRDefault="0060496A" w:rsidP="001D4622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C5" w14:textId="77777777" w:rsidR="0060496A" w:rsidRPr="00EB270C" w:rsidRDefault="0060496A" w:rsidP="001D4622">
            <w:pPr>
              <w:rPr>
                <w:sz w:val="24"/>
                <w:szCs w:val="24"/>
              </w:rPr>
            </w:pPr>
            <w:r w:rsidRPr="008E2F9E">
              <w:rPr>
                <w:sz w:val="24"/>
                <w:szCs w:val="24"/>
              </w:rPr>
              <w:t xml:space="preserve">Emergency Contact List </w:t>
            </w:r>
          </w:p>
          <w:p w14:paraId="7FA13BC6" w14:textId="77777777" w:rsidR="0060496A" w:rsidRDefault="0060496A" w:rsidP="001D4622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 of On-Call process</w:t>
            </w:r>
          </w:p>
          <w:p w14:paraId="7FA13BC7" w14:textId="77777777" w:rsidR="0060496A" w:rsidRPr="008E2F9E" w:rsidRDefault="0060496A" w:rsidP="001D4622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contacts and process for updating the emergency contact list</w:t>
            </w:r>
          </w:p>
        </w:tc>
      </w:tr>
    </w:tbl>
    <w:p w14:paraId="7FA13BC9" w14:textId="77777777" w:rsidR="0060496A" w:rsidRDefault="0060496A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781179" w:rsidRPr="0071350B" w14:paraId="7FA13BCE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BCA" w14:textId="77777777" w:rsidR="00781179" w:rsidRPr="004235EA" w:rsidRDefault="00781179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BCB" w14:textId="77777777" w:rsidR="00781179" w:rsidRPr="005B58E9" w:rsidRDefault="00781179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37FEB">
              <w:rPr>
                <w:b/>
                <w:color w:val="FFFFFF" w:themeColor="background1"/>
                <w:sz w:val="24"/>
                <w:szCs w:val="24"/>
              </w:rPr>
              <w:t xml:space="preserve">Project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and Quality </w:t>
            </w:r>
            <w:r w:rsidRPr="00537FEB">
              <w:rPr>
                <w:b/>
                <w:color w:val="FFFFFF" w:themeColor="background1"/>
                <w:sz w:val="24"/>
                <w:szCs w:val="24"/>
              </w:rPr>
              <w:t>Management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and Controls</w:t>
            </w:r>
          </w:p>
        </w:tc>
        <w:tc>
          <w:tcPr>
            <w:tcW w:w="2160" w:type="dxa"/>
            <w:shd w:val="clear" w:color="auto" w:fill="0070C0"/>
          </w:tcPr>
          <w:p w14:paraId="7FA13BCC" w14:textId="77777777" w:rsidR="00781179" w:rsidRPr="0071350B" w:rsidRDefault="00781179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[PMO / YR PM]</w:t>
            </w:r>
          </w:p>
        </w:tc>
        <w:tc>
          <w:tcPr>
            <w:tcW w:w="1530" w:type="dxa"/>
            <w:shd w:val="clear" w:color="auto" w:fill="0070C0"/>
          </w:tcPr>
          <w:p w14:paraId="7FA13BCD" w14:textId="77777777" w:rsidR="00781179" w:rsidRPr="0071350B" w:rsidRDefault="00781179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781179" w14:paraId="7FA13BD1" w14:textId="77777777" w:rsidTr="00591E79">
        <w:tc>
          <w:tcPr>
            <w:tcW w:w="630" w:type="dxa"/>
          </w:tcPr>
          <w:p w14:paraId="7FA13BCF" w14:textId="77777777" w:rsidR="00781179" w:rsidRPr="004235EA" w:rsidRDefault="00781179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D0" w14:textId="77777777" w:rsidR="00781179" w:rsidRDefault="00781179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Conducting the Scheduling Workshop</w:t>
            </w:r>
          </w:p>
        </w:tc>
      </w:tr>
      <w:tr w:rsidR="00781179" w14:paraId="7FA13BD4" w14:textId="77777777" w:rsidTr="00591E79">
        <w:tc>
          <w:tcPr>
            <w:tcW w:w="630" w:type="dxa"/>
          </w:tcPr>
          <w:p w14:paraId="7FA13BD2" w14:textId="77777777" w:rsidR="00781179" w:rsidRPr="004235EA" w:rsidRDefault="00781179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D3" w14:textId="77777777" w:rsidR="00781179" w:rsidRDefault="00781179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Conducting the Risk Workshop</w:t>
            </w:r>
          </w:p>
        </w:tc>
      </w:tr>
      <w:tr w:rsidR="00781179" w14:paraId="7FA13BD7" w14:textId="77777777" w:rsidTr="00591E79">
        <w:tc>
          <w:tcPr>
            <w:tcW w:w="630" w:type="dxa"/>
          </w:tcPr>
          <w:p w14:paraId="7FA13BD5" w14:textId="77777777" w:rsidR="00781179" w:rsidRPr="004235EA" w:rsidRDefault="00781179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D6" w14:textId="77777777" w:rsidR="00781179" w:rsidRDefault="00781179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of Project Server for schedule, issues, risks, change, and document management</w:t>
            </w:r>
          </w:p>
        </w:tc>
      </w:tr>
    </w:tbl>
    <w:p w14:paraId="7FA13BD8" w14:textId="77777777" w:rsidR="00781179" w:rsidRDefault="00781179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E65835" w:rsidRPr="0071350B" w14:paraId="7FA13BDD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BD9" w14:textId="77777777" w:rsidR="00E65835" w:rsidRPr="004235EA" w:rsidRDefault="00E65835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BDA" w14:textId="77777777" w:rsidR="00E65835" w:rsidRPr="00181D78" w:rsidRDefault="00E65835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744B2">
              <w:rPr>
                <w:b/>
                <w:color w:val="FFFFFF" w:themeColor="background1"/>
                <w:sz w:val="24"/>
                <w:szCs w:val="24"/>
              </w:rPr>
              <w:t>Construction Schedule</w:t>
            </w:r>
          </w:p>
        </w:tc>
        <w:tc>
          <w:tcPr>
            <w:tcW w:w="2160" w:type="dxa"/>
            <w:shd w:val="clear" w:color="auto" w:fill="0070C0"/>
          </w:tcPr>
          <w:p w14:paraId="7FA13BDB" w14:textId="77777777" w:rsidR="00E65835" w:rsidRPr="0071350B" w:rsidRDefault="00E65835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BDC" w14:textId="77777777" w:rsidR="00E65835" w:rsidRPr="0071350B" w:rsidRDefault="00E65835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E65835" w:rsidRPr="006A4BD8" w14:paraId="7FA13BE4" w14:textId="77777777" w:rsidTr="00591E79">
        <w:tc>
          <w:tcPr>
            <w:tcW w:w="630" w:type="dxa"/>
          </w:tcPr>
          <w:p w14:paraId="7FA13BDE" w14:textId="77777777" w:rsidR="00E65835" w:rsidRPr="004235EA" w:rsidRDefault="00E65835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DF" w14:textId="77777777" w:rsidR="00E65835" w:rsidRDefault="00E65835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</w:t>
            </w:r>
            <w:r w:rsidRPr="00BD7E2E">
              <w:rPr>
                <w:sz w:val="24"/>
                <w:szCs w:val="24"/>
              </w:rPr>
              <w:t xml:space="preserve"> date</w:t>
            </w:r>
            <w:r>
              <w:rPr>
                <w:sz w:val="24"/>
                <w:szCs w:val="24"/>
              </w:rPr>
              <w:t>s</w:t>
            </w:r>
          </w:p>
          <w:p w14:paraId="7FA13BE0" w14:textId="77777777" w:rsidR="00E65835" w:rsidRDefault="00E65835" w:rsidP="00591E7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>Start date</w:t>
            </w:r>
          </w:p>
          <w:p w14:paraId="7FA13BE1" w14:textId="77777777" w:rsidR="00E65835" w:rsidRPr="00887A94" w:rsidRDefault="00E65835" w:rsidP="00591E7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Commissioning dates</w:t>
            </w:r>
          </w:p>
          <w:p w14:paraId="7FA13BE2" w14:textId="77777777" w:rsidR="00E65835" w:rsidRDefault="00E65835" w:rsidP="00591E7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>Substantial / Total Completion date</w:t>
            </w:r>
          </w:p>
          <w:p w14:paraId="7FA13BE3" w14:textId="77777777" w:rsidR="00E65835" w:rsidRPr="00887A94" w:rsidRDefault="00E65835" w:rsidP="00591E7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 timing windows (regulatory, etc.)</w:t>
            </w:r>
          </w:p>
        </w:tc>
      </w:tr>
      <w:tr w:rsidR="00E65835" w:rsidRPr="006A4BD8" w14:paraId="7FA13BE7" w14:textId="77777777" w:rsidTr="00591E79">
        <w:tc>
          <w:tcPr>
            <w:tcW w:w="630" w:type="dxa"/>
          </w:tcPr>
          <w:p w14:paraId="7FA13BE5" w14:textId="77777777" w:rsidR="00E65835" w:rsidRPr="004235EA" w:rsidRDefault="00E65835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E6" w14:textId="77777777" w:rsidR="00E65835" w:rsidRPr="00BD7E2E" w:rsidRDefault="00E65835" w:rsidP="00591E79">
            <w:p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Proposed hours of work – start and finish times</w:t>
            </w:r>
          </w:p>
        </w:tc>
      </w:tr>
      <w:tr w:rsidR="00E65835" w:rsidRPr="006A4BD8" w14:paraId="7FA13BEC" w14:textId="77777777" w:rsidTr="00591E79">
        <w:tc>
          <w:tcPr>
            <w:tcW w:w="630" w:type="dxa"/>
          </w:tcPr>
          <w:p w14:paraId="7FA13BE8" w14:textId="77777777" w:rsidR="00E65835" w:rsidRPr="004235EA" w:rsidRDefault="00E65835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E9" w14:textId="77777777" w:rsidR="00E65835" w:rsidRDefault="00E65835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Sequencing</w:t>
            </w:r>
          </w:p>
          <w:p w14:paraId="7FA13BEA" w14:textId="77777777" w:rsidR="00E65835" w:rsidRPr="00887A94" w:rsidRDefault="00E65835" w:rsidP="00591E79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>Overview of main activities</w:t>
            </w:r>
          </w:p>
          <w:p w14:paraId="7FA13BEB" w14:textId="77777777" w:rsidR="00E65835" w:rsidRPr="00887A94" w:rsidRDefault="00E65835" w:rsidP="00591E79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Crews / construction staff resourcing plan</w:t>
            </w:r>
          </w:p>
        </w:tc>
      </w:tr>
    </w:tbl>
    <w:p w14:paraId="7FA13BED" w14:textId="77777777" w:rsidR="00E65835" w:rsidRDefault="00E65835" w:rsidP="00F05DCB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C6310E" w:rsidRPr="0071350B" w14:paraId="7FA13BF2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BEE" w14:textId="77777777" w:rsidR="00C6310E" w:rsidRPr="004235EA" w:rsidRDefault="00C6310E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BEF" w14:textId="77777777" w:rsidR="00C6310E" w:rsidRPr="004235EA" w:rsidRDefault="00C6310E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Permits and Approvals </w:t>
            </w:r>
          </w:p>
        </w:tc>
        <w:tc>
          <w:tcPr>
            <w:tcW w:w="2160" w:type="dxa"/>
            <w:shd w:val="clear" w:color="auto" w:fill="0070C0"/>
          </w:tcPr>
          <w:p w14:paraId="7FA13BF0" w14:textId="77777777" w:rsidR="00C6310E" w:rsidRPr="0071350B" w:rsidRDefault="00C6310E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BF1" w14:textId="77777777" w:rsidR="00C6310E" w:rsidRPr="0071350B" w:rsidRDefault="00C6310E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C6310E" w:rsidRPr="004235EA" w14:paraId="7FA13BF5" w14:textId="77777777" w:rsidTr="00591E79">
        <w:tc>
          <w:tcPr>
            <w:tcW w:w="630" w:type="dxa"/>
          </w:tcPr>
          <w:p w14:paraId="7FA13BF3" w14:textId="77777777" w:rsidR="00C6310E" w:rsidRPr="004235EA" w:rsidRDefault="00C6310E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F4" w14:textId="77777777" w:rsidR="00C6310E" w:rsidRPr="001F39A7" w:rsidRDefault="00C6310E" w:rsidP="00591E79">
            <w:pPr>
              <w:rPr>
                <w:sz w:val="24"/>
                <w:szCs w:val="24"/>
              </w:rPr>
            </w:pPr>
            <w:r w:rsidRPr="001F39A7">
              <w:rPr>
                <w:sz w:val="24"/>
                <w:szCs w:val="24"/>
              </w:rPr>
              <w:t>Regulatory approvals and conditions</w:t>
            </w:r>
          </w:p>
        </w:tc>
      </w:tr>
      <w:tr w:rsidR="00C6310E" w:rsidRPr="004235EA" w14:paraId="7FA13BF8" w14:textId="77777777" w:rsidTr="00591E79">
        <w:tc>
          <w:tcPr>
            <w:tcW w:w="630" w:type="dxa"/>
          </w:tcPr>
          <w:p w14:paraId="7FA13BF6" w14:textId="77777777" w:rsidR="00C6310E" w:rsidRPr="004235EA" w:rsidRDefault="00C6310E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F7" w14:textId="77777777" w:rsidR="00C6310E" w:rsidRPr="001F39A7" w:rsidRDefault="00C6310E" w:rsidP="00591E79">
            <w:pPr>
              <w:rPr>
                <w:sz w:val="24"/>
                <w:szCs w:val="24"/>
              </w:rPr>
            </w:pPr>
            <w:r w:rsidRPr="001F39A7">
              <w:rPr>
                <w:sz w:val="24"/>
                <w:szCs w:val="24"/>
              </w:rPr>
              <w:t>Construction approvals and conditions</w:t>
            </w:r>
          </w:p>
        </w:tc>
      </w:tr>
      <w:tr w:rsidR="00C6310E" w:rsidRPr="004235EA" w14:paraId="7FA13BFB" w14:textId="77777777" w:rsidTr="00591E79">
        <w:tc>
          <w:tcPr>
            <w:tcW w:w="630" w:type="dxa"/>
          </w:tcPr>
          <w:p w14:paraId="7FA13BF9" w14:textId="77777777" w:rsidR="00C6310E" w:rsidRPr="004235EA" w:rsidRDefault="00C6310E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BFA" w14:textId="77777777" w:rsidR="00C6310E" w:rsidRPr="001F39A7" w:rsidRDefault="00C6310E" w:rsidP="00591E79">
            <w:pPr>
              <w:rPr>
                <w:sz w:val="24"/>
                <w:szCs w:val="24"/>
              </w:rPr>
            </w:pPr>
            <w:r w:rsidRPr="001F39A7">
              <w:rPr>
                <w:sz w:val="24"/>
                <w:szCs w:val="24"/>
              </w:rPr>
              <w:t>Property (easements, permissions to enter)</w:t>
            </w:r>
          </w:p>
        </w:tc>
      </w:tr>
    </w:tbl>
    <w:p w14:paraId="7FA13BFC" w14:textId="77777777" w:rsidR="00C6310E" w:rsidRDefault="00C6310E" w:rsidP="00781179">
      <w:pPr>
        <w:spacing w:after="0" w:line="240" w:lineRule="auto"/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0980"/>
      </w:tblGrid>
      <w:tr w:rsidR="00C6310E" w14:paraId="7FA13BFF" w14:textId="77777777" w:rsidTr="00591E79">
        <w:tc>
          <w:tcPr>
            <w:tcW w:w="10980" w:type="dxa"/>
          </w:tcPr>
          <w:p w14:paraId="7FA13BFD" w14:textId="77777777" w:rsidR="00C6310E" w:rsidRPr="00546E0A" w:rsidRDefault="00C6310E" w:rsidP="00591E79">
            <w:pPr>
              <w:rPr>
                <w:b/>
                <w:sz w:val="24"/>
                <w:highlight w:val="yellow"/>
              </w:rPr>
            </w:pPr>
            <w:r w:rsidRPr="00546E0A">
              <w:rPr>
                <w:b/>
                <w:sz w:val="24"/>
                <w:highlight w:val="yellow"/>
              </w:rPr>
              <w:t xml:space="preserve">Part </w:t>
            </w:r>
            <w:r>
              <w:rPr>
                <w:b/>
                <w:sz w:val="24"/>
                <w:highlight w:val="yellow"/>
              </w:rPr>
              <w:t>B</w:t>
            </w:r>
            <w:r w:rsidRPr="00546E0A">
              <w:rPr>
                <w:b/>
                <w:sz w:val="24"/>
                <w:highlight w:val="yellow"/>
              </w:rPr>
              <w:t xml:space="preserve">: </w:t>
            </w:r>
            <w:r>
              <w:rPr>
                <w:b/>
                <w:sz w:val="24"/>
                <w:highlight w:val="yellow"/>
              </w:rPr>
              <w:t>Communications Planning</w:t>
            </w:r>
          </w:p>
          <w:p w14:paraId="7FA13BFE" w14:textId="77777777" w:rsidR="00C6310E" w:rsidRPr="00546E0A" w:rsidRDefault="00C6310E" w:rsidP="00781179">
            <w:pPr>
              <w:rPr>
                <w:highlight w:val="yellow"/>
              </w:rPr>
            </w:pPr>
            <w:r w:rsidRPr="00546E0A">
              <w:rPr>
                <w:sz w:val="24"/>
                <w:highlight w:val="yellow"/>
              </w:rPr>
              <w:t xml:space="preserve">This part of the meeting covers topics related to </w:t>
            </w:r>
            <w:r>
              <w:rPr>
                <w:sz w:val="24"/>
                <w:highlight w:val="yellow"/>
              </w:rPr>
              <w:t>communications with the public</w:t>
            </w:r>
            <w:r w:rsidRPr="00546E0A">
              <w:rPr>
                <w:sz w:val="24"/>
                <w:highlight w:val="yellow"/>
              </w:rPr>
              <w:t xml:space="preserve">.  Members of the project management team, construction/contract administration </w:t>
            </w:r>
            <w:r>
              <w:rPr>
                <w:sz w:val="24"/>
                <w:highlight w:val="yellow"/>
              </w:rPr>
              <w:t xml:space="preserve">and site inspection </w:t>
            </w:r>
            <w:r w:rsidRPr="00546E0A">
              <w:rPr>
                <w:sz w:val="24"/>
                <w:highlight w:val="yellow"/>
              </w:rPr>
              <w:t>team and the contractor</w:t>
            </w:r>
            <w:r>
              <w:rPr>
                <w:sz w:val="24"/>
                <w:highlight w:val="yellow"/>
              </w:rPr>
              <w:t>’s</w:t>
            </w:r>
            <w:r w:rsidRPr="00546E0A">
              <w:rPr>
                <w:sz w:val="24"/>
                <w:highlight w:val="yellow"/>
              </w:rPr>
              <w:t xml:space="preserve"> stakeholders should remain for the discussion.</w:t>
            </w:r>
            <w:r>
              <w:rPr>
                <w:sz w:val="24"/>
                <w:highlight w:val="yellow"/>
              </w:rPr>
              <w:t xml:space="preserve">  The Region’s Communications and Community Engagement Specialist should </w:t>
            </w:r>
            <w:r w:rsidR="00781179">
              <w:rPr>
                <w:sz w:val="24"/>
                <w:highlight w:val="yellow"/>
              </w:rPr>
              <w:t>facilitate</w:t>
            </w:r>
            <w:r>
              <w:rPr>
                <w:sz w:val="24"/>
                <w:highlight w:val="yellow"/>
              </w:rPr>
              <w:t xml:space="preserve"> this discussion.  </w:t>
            </w:r>
          </w:p>
        </w:tc>
      </w:tr>
    </w:tbl>
    <w:p w14:paraId="7FA13C00" w14:textId="77777777" w:rsidR="00C6310E" w:rsidRPr="00E65835" w:rsidRDefault="00C6310E" w:rsidP="00C6310E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C6310E" w:rsidRPr="0071350B" w14:paraId="7FA13C05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C01" w14:textId="77777777" w:rsidR="00C6310E" w:rsidRPr="004235EA" w:rsidRDefault="00C6310E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02" w14:textId="77777777" w:rsidR="00C6310E" w:rsidRPr="00181D78" w:rsidRDefault="00C6310E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Communications Plan for Construction</w:t>
            </w:r>
            <w:r w:rsidRPr="00D744B2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shd w:val="clear" w:color="auto" w:fill="0070C0"/>
          </w:tcPr>
          <w:p w14:paraId="7FA13C03" w14:textId="77777777" w:rsidR="00C6310E" w:rsidRPr="0071350B" w:rsidRDefault="00781179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Communications and Community Engagement </w:t>
            </w:r>
            <w:r w:rsidR="00146F62">
              <w:rPr>
                <w:color w:val="FFFFFF" w:themeColor="background1"/>
                <w:sz w:val="24"/>
                <w:szCs w:val="24"/>
              </w:rPr>
              <w:t>Specialist</w:t>
            </w:r>
          </w:p>
        </w:tc>
        <w:tc>
          <w:tcPr>
            <w:tcW w:w="1530" w:type="dxa"/>
            <w:shd w:val="clear" w:color="auto" w:fill="0070C0"/>
          </w:tcPr>
          <w:p w14:paraId="7FA13C04" w14:textId="77777777" w:rsidR="00C6310E" w:rsidRPr="0071350B" w:rsidRDefault="00C6310E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C6310E" w:rsidRPr="006A4BD8" w14:paraId="7FA13C18" w14:textId="77777777" w:rsidTr="00591E79">
        <w:tc>
          <w:tcPr>
            <w:tcW w:w="630" w:type="dxa"/>
          </w:tcPr>
          <w:p w14:paraId="7FA13C06" w14:textId="77777777" w:rsidR="00C6310E" w:rsidRPr="004235EA" w:rsidRDefault="00C6310E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07" w14:textId="77777777" w:rsidR="00C6310E" w:rsidRDefault="00C6310E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Development of Communications Plan for Construction </w:t>
            </w:r>
          </w:p>
          <w:p w14:paraId="7FA13C08" w14:textId="77777777" w:rsidR="00C6310E" w:rsidRPr="0041011B" w:rsidRDefault="00C6310E" w:rsidP="00591E79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41011B">
              <w:rPr>
                <w:sz w:val="24"/>
                <w:szCs w:val="24"/>
              </w:rPr>
              <w:t>Identification of Stakeholders</w:t>
            </w:r>
          </w:p>
          <w:p w14:paraId="7FA13C09" w14:textId="77777777" w:rsidR="00C6310E" w:rsidRPr="0041011B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 w:rsidRPr="0041011B">
              <w:rPr>
                <w:sz w:val="24"/>
                <w:szCs w:val="24"/>
              </w:rPr>
              <w:t xml:space="preserve">Ministry of </w:t>
            </w:r>
            <w:proofErr w:type="spellStart"/>
            <w:proofErr w:type="gramStart"/>
            <w:r w:rsidRPr="0041011B">
              <w:rPr>
                <w:sz w:val="24"/>
                <w:szCs w:val="24"/>
              </w:rPr>
              <w:t>Labour</w:t>
            </w:r>
            <w:proofErr w:type="spellEnd"/>
            <w:r w:rsidRPr="004101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-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41011B">
              <w:rPr>
                <w:sz w:val="24"/>
                <w:szCs w:val="24"/>
              </w:rPr>
              <w:t xml:space="preserve">Occupational Health and Safety Branch </w:t>
            </w:r>
          </w:p>
          <w:p w14:paraId="7FA13C0A" w14:textId="77777777" w:rsidR="00C6310E" w:rsidRPr="00887A94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>Utilities –</w:t>
            </w:r>
            <w:r>
              <w:rPr>
                <w:sz w:val="24"/>
                <w:szCs w:val="24"/>
              </w:rPr>
              <w:t xml:space="preserve"> </w:t>
            </w:r>
            <w:r w:rsidRPr="00887A94">
              <w:rPr>
                <w:sz w:val="24"/>
                <w:szCs w:val="24"/>
              </w:rPr>
              <w:t xml:space="preserve">Cable TV, Bell, Gas and Hydro and any local water utilities groups, and in some </w:t>
            </w:r>
            <w:proofErr w:type="gramStart"/>
            <w:r w:rsidRPr="00887A94">
              <w:rPr>
                <w:sz w:val="24"/>
                <w:szCs w:val="24"/>
              </w:rPr>
              <w:t>instances</w:t>
            </w:r>
            <w:proofErr w:type="gramEnd"/>
            <w:r w:rsidRPr="00887A94">
              <w:rPr>
                <w:sz w:val="24"/>
                <w:szCs w:val="24"/>
              </w:rPr>
              <w:t xml:space="preserve"> private utilities</w:t>
            </w:r>
          </w:p>
          <w:p w14:paraId="7FA13C0B" w14:textId="77777777" w:rsidR="00C6310E" w:rsidRPr="00887A94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 xml:space="preserve">Road Authorities </w:t>
            </w:r>
          </w:p>
          <w:p w14:paraId="7FA13C0C" w14:textId="77777777" w:rsidR="00C6310E" w:rsidRPr="00887A94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York Region District and Separate </w:t>
            </w:r>
            <w:r w:rsidRPr="00887A94">
              <w:rPr>
                <w:sz w:val="24"/>
                <w:szCs w:val="24"/>
              </w:rPr>
              <w:t>School Board</w:t>
            </w:r>
            <w:r>
              <w:rPr>
                <w:sz w:val="24"/>
                <w:szCs w:val="24"/>
              </w:rPr>
              <w:t>s</w:t>
            </w:r>
            <w:r w:rsidRPr="00887A94">
              <w:rPr>
                <w:sz w:val="24"/>
                <w:szCs w:val="24"/>
              </w:rPr>
              <w:t xml:space="preserve"> </w:t>
            </w:r>
          </w:p>
          <w:p w14:paraId="7FA13C0D" w14:textId="77777777" w:rsidR="00C6310E" w:rsidRPr="00887A94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>Police, Fire Department and Ambulance</w:t>
            </w:r>
          </w:p>
          <w:p w14:paraId="7FA13C0E" w14:textId="77777777" w:rsidR="00C6310E" w:rsidRPr="00887A94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Canadian National and GO Transit </w:t>
            </w:r>
            <w:r w:rsidRPr="00887A94">
              <w:rPr>
                <w:sz w:val="24"/>
                <w:szCs w:val="24"/>
              </w:rPr>
              <w:t>Railway</w:t>
            </w:r>
            <w:r>
              <w:rPr>
                <w:sz w:val="24"/>
                <w:szCs w:val="24"/>
              </w:rPr>
              <w:t>s, CP Rail or railway owners /operators</w:t>
            </w:r>
            <w:r w:rsidRPr="00887A94">
              <w:rPr>
                <w:sz w:val="24"/>
                <w:szCs w:val="24"/>
              </w:rPr>
              <w:t xml:space="preserve"> </w:t>
            </w:r>
          </w:p>
          <w:p w14:paraId="7FA13C0F" w14:textId="77777777" w:rsidR="00C6310E" w:rsidRPr="0041011B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 and Approval Authorities – </w:t>
            </w:r>
            <w:r w:rsidR="00C1448D">
              <w:rPr>
                <w:sz w:val="24"/>
                <w:szCs w:val="24"/>
              </w:rPr>
              <w:t>MECP</w:t>
            </w:r>
            <w:r>
              <w:rPr>
                <w:sz w:val="24"/>
                <w:szCs w:val="24"/>
              </w:rPr>
              <w:t>,</w:t>
            </w:r>
            <w:r w:rsidRPr="00887A94">
              <w:rPr>
                <w:sz w:val="24"/>
                <w:szCs w:val="24"/>
              </w:rPr>
              <w:t xml:space="preserve"> </w:t>
            </w:r>
            <w:r w:rsidRPr="0041011B">
              <w:rPr>
                <w:sz w:val="24"/>
                <w:szCs w:val="24"/>
              </w:rPr>
              <w:t>MNR, Transpor</w:t>
            </w:r>
            <w:r>
              <w:rPr>
                <w:sz w:val="24"/>
                <w:szCs w:val="24"/>
              </w:rPr>
              <w:t>t Canada, Conservation Authorities, etc.</w:t>
            </w:r>
            <w:r w:rsidRPr="0041011B">
              <w:rPr>
                <w:sz w:val="24"/>
                <w:szCs w:val="24"/>
              </w:rPr>
              <w:t xml:space="preserve"> </w:t>
            </w:r>
          </w:p>
          <w:p w14:paraId="7FA13C10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 w:rsidRPr="00887A94">
              <w:rPr>
                <w:sz w:val="24"/>
                <w:szCs w:val="24"/>
              </w:rPr>
              <w:t>Property Owners, Business Owners, and Tenants</w:t>
            </w:r>
          </w:p>
          <w:p w14:paraId="7FA13C11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/ Local Interest Groups and Ratepayers Associations</w:t>
            </w:r>
          </w:p>
          <w:p w14:paraId="7FA13C12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York Region officials</w:t>
            </w:r>
          </w:p>
          <w:p w14:paraId="7FA13C13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Municipality officials</w:t>
            </w:r>
          </w:p>
          <w:p w14:paraId="7FA13C14" w14:textId="77777777" w:rsidR="00C6310E" w:rsidRDefault="00C6310E" w:rsidP="00591E79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Anticipated notifications and processes</w:t>
            </w:r>
          </w:p>
          <w:p w14:paraId="7FA13C15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signage</w:t>
            </w:r>
          </w:p>
          <w:p w14:paraId="7FA13C16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and review of notices</w:t>
            </w:r>
          </w:p>
          <w:p w14:paraId="7FA13C17" w14:textId="77777777" w:rsidR="00C6310E" w:rsidRDefault="00C6310E" w:rsidP="00591E79">
            <w:pPr>
              <w:pStyle w:val="ListParagraph"/>
              <w:numPr>
                <w:ilvl w:val="1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 of notices</w:t>
            </w:r>
          </w:p>
        </w:tc>
      </w:tr>
      <w:tr w:rsidR="00C6310E" w:rsidRPr="006A4BD8" w14:paraId="7FA13C1B" w14:textId="77777777" w:rsidTr="00591E79">
        <w:tc>
          <w:tcPr>
            <w:tcW w:w="630" w:type="dxa"/>
          </w:tcPr>
          <w:p w14:paraId="7FA13C19" w14:textId="77777777" w:rsidR="00C6310E" w:rsidRPr="004235EA" w:rsidRDefault="00C6310E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1A" w14:textId="77777777" w:rsidR="00C6310E" w:rsidRDefault="00C6310E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for recording and addressing stakeholder (public) complaints</w:t>
            </w:r>
          </w:p>
        </w:tc>
      </w:tr>
      <w:tr w:rsidR="00C6310E" w:rsidRPr="006A4BD8" w14:paraId="7FA13C1E" w14:textId="77777777" w:rsidTr="00591E79">
        <w:tc>
          <w:tcPr>
            <w:tcW w:w="630" w:type="dxa"/>
          </w:tcPr>
          <w:p w14:paraId="7FA13C1C" w14:textId="77777777" w:rsidR="00C6310E" w:rsidRPr="004235EA" w:rsidRDefault="00C6310E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1D" w14:textId="77777777" w:rsidR="00C6310E" w:rsidRDefault="00C6310E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for making updates to PVMS signage</w:t>
            </w:r>
          </w:p>
        </w:tc>
      </w:tr>
    </w:tbl>
    <w:p w14:paraId="7FA13C1F" w14:textId="77777777" w:rsidR="001F39A7" w:rsidRPr="00E02D49" w:rsidRDefault="001F39A7" w:rsidP="00E02D49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0980"/>
      </w:tblGrid>
      <w:tr w:rsidR="00C6310E" w14:paraId="7FA13C22" w14:textId="77777777" w:rsidTr="00591E79">
        <w:tc>
          <w:tcPr>
            <w:tcW w:w="10980" w:type="dxa"/>
          </w:tcPr>
          <w:p w14:paraId="7FA13C20" w14:textId="77777777" w:rsidR="00C1448D" w:rsidRDefault="00C6310E" w:rsidP="00C1448D">
            <w:pPr>
              <w:rPr>
                <w:b/>
                <w:sz w:val="24"/>
                <w:highlight w:val="yellow"/>
              </w:rPr>
            </w:pPr>
            <w:r w:rsidRPr="00546E0A">
              <w:rPr>
                <w:b/>
                <w:sz w:val="24"/>
                <w:highlight w:val="yellow"/>
              </w:rPr>
              <w:t xml:space="preserve">Part </w:t>
            </w:r>
            <w:r w:rsidR="00D25325">
              <w:rPr>
                <w:b/>
                <w:sz w:val="24"/>
                <w:highlight w:val="yellow"/>
              </w:rPr>
              <w:t>C</w:t>
            </w:r>
            <w:r w:rsidRPr="00546E0A">
              <w:rPr>
                <w:b/>
                <w:sz w:val="24"/>
                <w:highlight w:val="yellow"/>
              </w:rPr>
              <w:t xml:space="preserve">: </w:t>
            </w:r>
            <w:r>
              <w:rPr>
                <w:b/>
                <w:sz w:val="24"/>
                <w:highlight w:val="yellow"/>
              </w:rPr>
              <w:t>Operations</w:t>
            </w:r>
            <w:r w:rsidR="00146F62">
              <w:rPr>
                <w:b/>
                <w:sz w:val="24"/>
                <w:highlight w:val="yellow"/>
              </w:rPr>
              <w:t xml:space="preserve"> </w:t>
            </w:r>
          </w:p>
          <w:p w14:paraId="7FA13C21" w14:textId="77777777" w:rsidR="00C6310E" w:rsidRPr="00546E0A" w:rsidRDefault="00C6310E" w:rsidP="00C1448D">
            <w:pPr>
              <w:rPr>
                <w:highlight w:val="yellow"/>
              </w:rPr>
            </w:pPr>
            <w:r w:rsidRPr="00546E0A">
              <w:rPr>
                <w:sz w:val="24"/>
                <w:highlight w:val="yellow"/>
              </w:rPr>
              <w:t xml:space="preserve">This part of the meeting covers topics related to </w:t>
            </w:r>
            <w:r w:rsidR="00146F62">
              <w:rPr>
                <w:sz w:val="24"/>
                <w:highlight w:val="yellow"/>
              </w:rPr>
              <w:t>operations</w:t>
            </w:r>
            <w:r w:rsidRPr="00546E0A">
              <w:rPr>
                <w:sz w:val="24"/>
                <w:highlight w:val="yellow"/>
              </w:rPr>
              <w:t xml:space="preserve">.  </w:t>
            </w:r>
            <w:r w:rsidR="00146F62">
              <w:rPr>
                <w:sz w:val="24"/>
                <w:highlight w:val="yellow"/>
              </w:rPr>
              <w:t>The Region’s Operations, M</w:t>
            </w:r>
            <w:r w:rsidR="00C1448D">
              <w:rPr>
                <w:sz w:val="24"/>
                <w:highlight w:val="yellow"/>
              </w:rPr>
              <w:t xml:space="preserve">onitoring and </w:t>
            </w:r>
            <w:r w:rsidR="00C1448D" w:rsidRPr="00C1448D">
              <w:rPr>
                <w:sz w:val="24"/>
                <w:highlight w:val="yellow"/>
              </w:rPr>
              <w:t xml:space="preserve">Maintenance staff, </w:t>
            </w:r>
            <w:r w:rsidR="00C1448D">
              <w:rPr>
                <w:sz w:val="24"/>
                <w:highlight w:val="yellow"/>
              </w:rPr>
              <w:t xml:space="preserve">the </w:t>
            </w:r>
            <w:r w:rsidR="00C1448D" w:rsidRPr="00C1448D">
              <w:rPr>
                <w:sz w:val="24"/>
                <w:highlight w:val="yellow"/>
              </w:rPr>
              <w:t>project management team</w:t>
            </w:r>
            <w:r w:rsidR="00C1448D">
              <w:rPr>
                <w:sz w:val="24"/>
                <w:highlight w:val="yellow"/>
              </w:rPr>
              <w:t>,</w:t>
            </w:r>
            <w:r w:rsidR="00C1448D" w:rsidRPr="00C1448D">
              <w:rPr>
                <w:sz w:val="24"/>
                <w:highlight w:val="yellow"/>
              </w:rPr>
              <w:t xml:space="preserve"> the </w:t>
            </w:r>
            <w:r w:rsidR="00C1448D" w:rsidRPr="00546E0A">
              <w:rPr>
                <w:sz w:val="24"/>
                <w:highlight w:val="yellow"/>
              </w:rPr>
              <w:t xml:space="preserve">construction/contract administration </w:t>
            </w:r>
            <w:r w:rsidR="00C1448D">
              <w:rPr>
                <w:sz w:val="24"/>
                <w:highlight w:val="yellow"/>
              </w:rPr>
              <w:t xml:space="preserve">and site inspection </w:t>
            </w:r>
            <w:r w:rsidR="00C1448D" w:rsidRPr="00546E0A">
              <w:rPr>
                <w:sz w:val="24"/>
                <w:highlight w:val="yellow"/>
              </w:rPr>
              <w:t>team and the contractor</w:t>
            </w:r>
            <w:r w:rsidR="00C1448D">
              <w:rPr>
                <w:sz w:val="24"/>
                <w:highlight w:val="yellow"/>
              </w:rPr>
              <w:t>’s</w:t>
            </w:r>
            <w:r w:rsidR="00C1448D" w:rsidRPr="00546E0A">
              <w:rPr>
                <w:sz w:val="24"/>
                <w:highlight w:val="yellow"/>
              </w:rPr>
              <w:t xml:space="preserve"> stakeholders </w:t>
            </w:r>
            <w:r w:rsidR="00146F62">
              <w:rPr>
                <w:sz w:val="24"/>
                <w:highlight w:val="yellow"/>
              </w:rPr>
              <w:t xml:space="preserve">should </w:t>
            </w:r>
            <w:r w:rsidR="00C1448D">
              <w:rPr>
                <w:sz w:val="24"/>
                <w:highlight w:val="yellow"/>
              </w:rPr>
              <w:t xml:space="preserve">remain for </w:t>
            </w:r>
            <w:r w:rsidR="00146F62">
              <w:rPr>
                <w:sz w:val="24"/>
                <w:highlight w:val="yellow"/>
              </w:rPr>
              <w:t xml:space="preserve">this part of the discussion.  </w:t>
            </w:r>
            <w:r>
              <w:rPr>
                <w:sz w:val="24"/>
                <w:highlight w:val="yellow"/>
              </w:rPr>
              <w:t xml:space="preserve">  </w:t>
            </w:r>
          </w:p>
        </w:tc>
      </w:tr>
    </w:tbl>
    <w:p w14:paraId="7FA13C23" w14:textId="77777777" w:rsidR="00417F82" w:rsidRDefault="00417F82" w:rsidP="00E02D49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2265EE" w:rsidRPr="0071350B" w14:paraId="7FA13C28" w14:textId="77777777" w:rsidTr="00F50407">
        <w:trPr>
          <w:tblHeader/>
        </w:trPr>
        <w:tc>
          <w:tcPr>
            <w:tcW w:w="630" w:type="dxa"/>
            <w:shd w:val="clear" w:color="auto" w:fill="0070C0"/>
          </w:tcPr>
          <w:p w14:paraId="7FA13C24" w14:textId="77777777" w:rsidR="002265EE" w:rsidRPr="004235EA" w:rsidRDefault="002265EE" w:rsidP="00F50407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25" w14:textId="77777777" w:rsidR="002265EE" w:rsidRPr="00181D78" w:rsidRDefault="002265EE" w:rsidP="00F50407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Operations</w:t>
            </w:r>
          </w:p>
        </w:tc>
        <w:tc>
          <w:tcPr>
            <w:tcW w:w="2160" w:type="dxa"/>
            <w:shd w:val="clear" w:color="auto" w:fill="0070C0"/>
          </w:tcPr>
          <w:p w14:paraId="7FA13C26" w14:textId="77777777" w:rsidR="002265EE" w:rsidRPr="0071350B" w:rsidRDefault="002265EE" w:rsidP="00F5040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27" w14:textId="77777777" w:rsidR="002265EE" w:rsidRPr="0071350B" w:rsidRDefault="002265EE" w:rsidP="00F5040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2265EE" w:rsidRPr="006A4BD8" w14:paraId="7FA13C2D" w14:textId="77777777" w:rsidTr="00F50407">
        <w:tc>
          <w:tcPr>
            <w:tcW w:w="630" w:type="dxa"/>
          </w:tcPr>
          <w:p w14:paraId="7FA13C29" w14:textId="77777777" w:rsidR="002265EE" w:rsidRPr="004235EA" w:rsidRDefault="002265EE" w:rsidP="00F50407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2A" w14:textId="77777777" w:rsidR="002265EE" w:rsidRDefault="00630189" w:rsidP="0022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Operational c</w:t>
            </w:r>
            <w:r w:rsidR="00E2101C">
              <w:rPr>
                <w:sz w:val="24"/>
                <w:szCs w:val="24"/>
              </w:rPr>
              <w:t>onstraints</w:t>
            </w:r>
          </w:p>
          <w:p w14:paraId="7FA13C2B" w14:textId="77777777" w:rsidR="00630189" w:rsidRDefault="00E2101C" w:rsidP="00E2101C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Considerations for w</w:t>
            </w:r>
            <w:r w:rsidR="00630189" w:rsidRPr="00E2101C">
              <w:rPr>
                <w:sz w:val="24"/>
                <w:szCs w:val="24"/>
              </w:rPr>
              <w:t xml:space="preserve">orking in </w:t>
            </w:r>
            <w:r>
              <w:rPr>
                <w:sz w:val="24"/>
                <w:szCs w:val="24"/>
              </w:rPr>
              <w:t xml:space="preserve">an </w:t>
            </w:r>
            <w:r w:rsidR="00630189" w:rsidRPr="00E2101C">
              <w:rPr>
                <w:sz w:val="24"/>
                <w:szCs w:val="24"/>
              </w:rPr>
              <w:t>operating facility</w:t>
            </w:r>
          </w:p>
          <w:p w14:paraId="7FA13C2C" w14:textId="77777777" w:rsidR="0095314D" w:rsidRPr="00E2101C" w:rsidRDefault="0095314D" w:rsidP="00E2101C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of service (bypass requirements, etc.)</w:t>
            </w:r>
          </w:p>
        </w:tc>
      </w:tr>
      <w:tr w:rsidR="00630189" w:rsidRPr="006A4BD8" w14:paraId="7FA13C30" w14:textId="77777777" w:rsidTr="00F50407">
        <w:tc>
          <w:tcPr>
            <w:tcW w:w="630" w:type="dxa"/>
          </w:tcPr>
          <w:p w14:paraId="7FA13C2E" w14:textId="77777777" w:rsidR="00630189" w:rsidRPr="004235EA" w:rsidRDefault="00630189" w:rsidP="00F50407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2F" w14:textId="77777777" w:rsidR="00630189" w:rsidRDefault="00630189" w:rsidP="0022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for requesting licensed operators / operations resources</w:t>
            </w:r>
          </w:p>
        </w:tc>
      </w:tr>
      <w:tr w:rsidR="002265EE" w:rsidRPr="006A4BD8" w14:paraId="7FA13C33" w14:textId="77777777" w:rsidTr="00F50407">
        <w:tc>
          <w:tcPr>
            <w:tcW w:w="630" w:type="dxa"/>
          </w:tcPr>
          <w:p w14:paraId="7FA13C31" w14:textId="77777777" w:rsidR="002265EE" w:rsidRPr="004235EA" w:rsidRDefault="002265EE" w:rsidP="00F50407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350" w:type="dxa"/>
            <w:gridSpan w:val="3"/>
          </w:tcPr>
          <w:p w14:paraId="7FA13C32" w14:textId="77777777" w:rsidR="002265EE" w:rsidRPr="002265EE" w:rsidRDefault="00630189" w:rsidP="002265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for shutdown requests</w:t>
            </w:r>
          </w:p>
        </w:tc>
      </w:tr>
    </w:tbl>
    <w:p w14:paraId="7FA13C34" w14:textId="77777777" w:rsidR="002265EE" w:rsidRPr="00E02D49" w:rsidRDefault="002265EE" w:rsidP="00E02D49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F73555" w:rsidRPr="0071350B" w14:paraId="7FA13C39" w14:textId="77777777" w:rsidTr="00F50407">
        <w:trPr>
          <w:tblHeader/>
        </w:trPr>
        <w:tc>
          <w:tcPr>
            <w:tcW w:w="630" w:type="dxa"/>
            <w:shd w:val="clear" w:color="auto" w:fill="0070C0"/>
          </w:tcPr>
          <w:p w14:paraId="7FA13C35" w14:textId="77777777" w:rsidR="00F73555" w:rsidRPr="004235EA" w:rsidRDefault="00F73555" w:rsidP="00F50407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36" w14:textId="77777777" w:rsidR="00F73555" w:rsidRPr="00181D78" w:rsidRDefault="00243596" w:rsidP="00F50407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Testing, </w:t>
            </w:r>
            <w:r w:rsidR="00F73555" w:rsidRPr="00C525F4">
              <w:rPr>
                <w:b/>
                <w:color w:val="FFFFFF" w:themeColor="background1"/>
                <w:sz w:val="24"/>
                <w:szCs w:val="24"/>
              </w:rPr>
              <w:t>Commissioning</w:t>
            </w:r>
            <w:r w:rsidR="001F39A7">
              <w:rPr>
                <w:b/>
                <w:color w:val="FFFFFF" w:themeColor="background1"/>
                <w:sz w:val="24"/>
                <w:szCs w:val="24"/>
              </w:rPr>
              <w:t>,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and Training</w:t>
            </w:r>
          </w:p>
        </w:tc>
        <w:tc>
          <w:tcPr>
            <w:tcW w:w="2160" w:type="dxa"/>
            <w:shd w:val="clear" w:color="auto" w:fill="0070C0"/>
          </w:tcPr>
          <w:p w14:paraId="7FA13C37" w14:textId="77777777" w:rsidR="00F73555" w:rsidRPr="0071350B" w:rsidRDefault="00F73555" w:rsidP="00F5040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38" w14:textId="77777777" w:rsidR="00F73555" w:rsidRPr="0071350B" w:rsidRDefault="00F73555" w:rsidP="00F5040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F73555" w:rsidRPr="006A4BD8" w14:paraId="7FA13C3D" w14:textId="77777777" w:rsidTr="00F50407">
        <w:tc>
          <w:tcPr>
            <w:tcW w:w="630" w:type="dxa"/>
          </w:tcPr>
          <w:p w14:paraId="7FA13C3A" w14:textId="77777777" w:rsidR="00F73555" w:rsidRPr="004235EA" w:rsidRDefault="00F73555" w:rsidP="00F50407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3B" w14:textId="77777777" w:rsidR="00F73555" w:rsidRDefault="00F73555" w:rsidP="00F50407">
            <w:p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Pre-Commissioning Documentation Checklist and Sign-off Form</w:t>
            </w:r>
          </w:p>
          <w:p w14:paraId="7FA13C3C" w14:textId="77777777" w:rsidR="00F73555" w:rsidRPr="002E2A9D" w:rsidRDefault="00F73555" w:rsidP="00F5040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2A9D">
              <w:rPr>
                <w:sz w:val="24"/>
                <w:szCs w:val="24"/>
              </w:rPr>
              <w:t>Expectations for compilation of documentation</w:t>
            </w:r>
          </w:p>
        </w:tc>
      </w:tr>
      <w:tr w:rsidR="00243596" w:rsidRPr="006A4BD8" w14:paraId="7FA13C41" w14:textId="77777777" w:rsidTr="00F50407">
        <w:tc>
          <w:tcPr>
            <w:tcW w:w="630" w:type="dxa"/>
          </w:tcPr>
          <w:p w14:paraId="7FA13C3E" w14:textId="77777777" w:rsidR="00243596" w:rsidRPr="004235EA" w:rsidRDefault="00243596" w:rsidP="00F50407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0350" w:type="dxa"/>
            <w:gridSpan w:val="3"/>
          </w:tcPr>
          <w:p w14:paraId="7FA13C3F" w14:textId="77777777" w:rsidR="00243596" w:rsidRDefault="00243596" w:rsidP="00F50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</w:t>
            </w:r>
          </w:p>
          <w:p w14:paraId="7FA13C40" w14:textId="77777777" w:rsidR="00243596" w:rsidRPr="00BD7E2E" w:rsidRDefault="00243596" w:rsidP="00243596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</w:tr>
    </w:tbl>
    <w:p w14:paraId="7FA13C42" w14:textId="77777777" w:rsidR="00C525F4" w:rsidRDefault="00C525F4" w:rsidP="00E02D49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C1448D" w14:paraId="7FA13C45" w14:textId="77777777" w:rsidTr="00591E79">
        <w:tc>
          <w:tcPr>
            <w:tcW w:w="10980" w:type="dxa"/>
          </w:tcPr>
          <w:p w14:paraId="7FA13C43" w14:textId="77777777" w:rsidR="00C1448D" w:rsidRPr="00546E0A" w:rsidRDefault="00C1448D" w:rsidP="00591E79">
            <w:pPr>
              <w:rPr>
                <w:b/>
                <w:sz w:val="24"/>
                <w:highlight w:val="yellow"/>
              </w:rPr>
            </w:pPr>
            <w:r w:rsidRPr="00546E0A">
              <w:rPr>
                <w:b/>
                <w:sz w:val="24"/>
                <w:highlight w:val="yellow"/>
              </w:rPr>
              <w:t>Part</w:t>
            </w:r>
            <w:r>
              <w:rPr>
                <w:b/>
                <w:sz w:val="24"/>
                <w:highlight w:val="yellow"/>
              </w:rPr>
              <w:t xml:space="preserve"> </w:t>
            </w:r>
            <w:r w:rsidR="00D25325">
              <w:rPr>
                <w:b/>
                <w:sz w:val="24"/>
                <w:highlight w:val="yellow"/>
              </w:rPr>
              <w:t>D</w:t>
            </w:r>
            <w:r w:rsidRPr="00546E0A">
              <w:rPr>
                <w:b/>
                <w:sz w:val="24"/>
                <w:highlight w:val="yellow"/>
              </w:rPr>
              <w:t>: Contract Administration</w:t>
            </w:r>
            <w:r>
              <w:rPr>
                <w:b/>
                <w:sz w:val="24"/>
                <w:highlight w:val="yellow"/>
              </w:rPr>
              <w:t xml:space="preserve"> and Site Inspection</w:t>
            </w:r>
          </w:p>
          <w:p w14:paraId="7FA13C44" w14:textId="77777777" w:rsidR="00C1448D" w:rsidRPr="00546E0A" w:rsidRDefault="00C1448D" w:rsidP="00591E79">
            <w:pPr>
              <w:rPr>
                <w:highlight w:val="yellow"/>
              </w:rPr>
            </w:pPr>
            <w:r w:rsidRPr="00546E0A">
              <w:rPr>
                <w:sz w:val="24"/>
                <w:highlight w:val="yellow"/>
              </w:rPr>
              <w:t>This part of the meeting covers topics related to contract administration</w:t>
            </w:r>
            <w:r>
              <w:rPr>
                <w:sz w:val="24"/>
                <w:highlight w:val="yellow"/>
              </w:rPr>
              <w:t xml:space="preserve"> and site inspection</w:t>
            </w:r>
            <w:r w:rsidRPr="00546E0A">
              <w:rPr>
                <w:sz w:val="24"/>
                <w:highlight w:val="yellow"/>
              </w:rPr>
              <w:t>.  Members of the project management team, construction/contract administration</w:t>
            </w:r>
            <w:r>
              <w:rPr>
                <w:sz w:val="24"/>
                <w:highlight w:val="yellow"/>
              </w:rPr>
              <w:t xml:space="preserve"> and site inspection</w:t>
            </w:r>
            <w:r w:rsidRPr="00546E0A">
              <w:rPr>
                <w:sz w:val="24"/>
                <w:highlight w:val="yellow"/>
              </w:rPr>
              <w:t xml:space="preserve"> team and the contractor</w:t>
            </w:r>
            <w:r>
              <w:rPr>
                <w:sz w:val="24"/>
                <w:highlight w:val="yellow"/>
              </w:rPr>
              <w:t>’s</w:t>
            </w:r>
            <w:r w:rsidRPr="00546E0A">
              <w:rPr>
                <w:sz w:val="24"/>
                <w:highlight w:val="yellow"/>
              </w:rPr>
              <w:t xml:space="preserve"> stakeholders should remain for the discussion.</w:t>
            </w:r>
          </w:p>
        </w:tc>
      </w:tr>
    </w:tbl>
    <w:p w14:paraId="7FA13C46" w14:textId="77777777" w:rsidR="00C1448D" w:rsidRDefault="00C1448D" w:rsidP="00C1448D">
      <w:pPr>
        <w:spacing w:after="0" w:line="240" w:lineRule="auto"/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C1448D" w:rsidRPr="004235EA" w14:paraId="7FA13C4B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C47" w14:textId="77777777" w:rsidR="00C1448D" w:rsidRPr="004235EA" w:rsidRDefault="00C1448D" w:rsidP="00591E79">
            <w:pPr>
              <w:pStyle w:val="Heading1"/>
              <w:numPr>
                <w:ilvl w:val="0"/>
                <w:numId w:val="13"/>
              </w:numPr>
              <w:outlineLvl w:val="0"/>
              <w:rPr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48" w14:textId="77777777" w:rsidR="00C1448D" w:rsidRPr="004235EA" w:rsidRDefault="00C1448D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Contract Status</w:t>
            </w:r>
          </w:p>
        </w:tc>
        <w:tc>
          <w:tcPr>
            <w:tcW w:w="2160" w:type="dxa"/>
            <w:shd w:val="clear" w:color="auto" w:fill="0070C0"/>
          </w:tcPr>
          <w:p w14:paraId="7FA13C49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4A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C1448D" w:rsidRPr="004235EA" w14:paraId="7FA13C4E" w14:textId="77777777" w:rsidTr="00591E79">
        <w:tc>
          <w:tcPr>
            <w:tcW w:w="630" w:type="dxa"/>
          </w:tcPr>
          <w:p w14:paraId="7FA13C4C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4D" w14:textId="77777777" w:rsidR="00C1448D" w:rsidRPr="003176CF" w:rsidRDefault="00C1448D" w:rsidP="00591E79">
            <w:pPr>
              <w:rPr>
                <w:sz w:val="24"/>
                <w:szCs w:val="24"/>
              </w:rPr>
            </w:pPr>
            <w:r w:rsidRPr="008E2F9E">
              <w:rPr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 xml:space="preserve"> of </w:t>
            </w:r>
            <w:r w:rsidRPr="0093397E">
              <w:rPr>
                <w:sz w:val="24"/>
                <w:szCs w:val="24"/>
              </w:rPr>
              <w:t>Order to Commence</w:t>
            </w:r>
          </w:p>
        </w:tc>
      </w:tr>
      <w:tr w:rsidR="00C1448D" w:rsidRPr="004235EA" w14:paraId="7FA13C54" w14:textId="77777777" w:rsidTr="00591E79">
        <w:tc>
          <w:tcPr>
            <w:tcW w:w="630" w:type="dxa"/>
          </w:tcPr>
          <w:p w14:paraId="7FA13C4F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50" w14:textId="77777777" w:rsidR="00C1448D" w:rsidRDefault="00C1448D" w:rsidP="00591E79">
            <w:pPr>
              <w:rPr>
                <w:sz w:val="24"/>
                <w:szCs w:val="24"/>
              </w:rPr>
            </w:pPr>
            <w:r w:rsidRPr="0093397E">
              <w:rPr>
                <w:sz w:val="24"/>
                <w:szCs w:val="24"/>
              </w:rPr>
              <w:t>Status of Formal Document Execution</w:t>
            </w:r>
          </w:p>
          <w:p w14:paraId="7FA13C51" w14:textId="77777777" w:rsidR="00C1448D" w:rsidRDefault="00C1448D" w:rsidP="00591E79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93397E">
              <w:rPr>
                <w:sz w:val="24"/>
                <w:szCs w:val="24"/>
              </w:rPr>
              <w:t>Workplace Safety and Insurance Board Clearance Certificate</w:t>
            </w:r>
            <w:r w:rsidRPr="008E2F9E">
              <w:rPr>
                <w:sz w:val="24"/>
                <w:szCs w:val="24"/>
              </w:rPr>
              <w:t xml:space="preserve"> </w:t>
            </w:r>
          </w:p>
          <w:p w14:paraId="7FA13C52" w14:textId="77777777" w:rsidR="00C1448D" w:rsidRDefault="00C1448D" w:rsidP="00591E79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Certificate of </w:t>
            </w:r>
            <w:r w:rsidRPr="008E2F9E">
              <w:rPr>
                <w:sz w:val="24"/>
                <w:szCs w:val="24"/>
              </w:rPr>
              <w:t xml:space="preserve">Insurance </w:t>
            </w:r>
          </w:p>
          <w:p w14:paraId="7FA13C53" w14:textId="77777777" w:rsidR="00C1448D" w:rsidRPr="008E2F9E" w:rsidRDefault="00C1448D" w:rsidP="00591E79">
            <w:pPr>
              <w:pStyle w:val="ListParagraph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8E2F9E">
              <w:rPr>
                <w:sz w:val="24"/>
                <w:szCs w:val="24"/>
              </w:rPr>
              <w:t>Bonds</w:t>
            </w:r>
          </w:p>
        </w:tc>
      </w:tr>
      <w:tr w:rsidR="00C1448D" w:rsidRPr="004235EA" w14:paraId="7FA13C59" w14:textId="77777777" w:rsidTr="00591E79">
        <w:tc>
          <w:tcPr>
            <w:tcW w:w="630" w:type="dxa"/>
          </w:tcPr>
          <w:p w14:paraId="7FA13C55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56" w14:textId="77777777" w:rsidR="00C1448D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 Documents and</w:t>
            </w:r>
            <w:r w:rsidRPr="0093397E">
              <w:rPr>
                <w:sz w:val="24"/>
                <w:szCs w:val="24"/>
              </w:rPr>
              <w:t xml:space="preserve"> Drawings</w:t>
            </w:r>
          </w:p>
          <w:p w14:paraId="7FA13C57" w14:textId="77777777" w:rsidR="00C1448D" w:rsidRDefault="00C1448D" w:rsidP="00591E79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Issued for Construction drawings</w:t>
            </w:r>
          </w:p>
          <w:p w14:paraId="7FA13C58" w14:textId="77777777" w:rsidR="00C1448D" w:rsidRPr="00887A94" w:rsidRDefault="00C1448D" w:rsidP="00591E79">
            <w:pPr>
              <w:pStyle w:val="ListParagraph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Contract documents required by Contractor</w:t>
            </w:r>
          </w:p>
        </w:tc>
      </w:tr>
    </w:tbl>
    <w:p w14:paraId="7FA13C5A" w14:textId="77777777" w:rsidR="00C1448D" w:rsidRDefault="00C1448D" w:rsidP="00C1448D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C1448D" w:rsidRPr="0071350B" w14:paraId="7FA13C5F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C5B" w14:textId="77777777" w:rsidR="00C1448D" w:rsidRPr="004235EA" w:rsidRDefault="00C1448D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5C" w14:textId="77777777" w:rsidR="00C1448D" w:rsidRPr="00181D78" w:rsidRDefault="00C1448D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744B2">
              <w:rPr>
                <w:b/>
                <w:color w:val="FFFFFF" w:themeColor="background1"/>
                <w:sz w:val="24"/>
                <w:szCs w:val="24"/>
              </w:rPr>
              <w:t>Site Office</w:t>
            </w:r>
          </w:p>
        </w:tc>
        <w:tc>
          <w:tcPr>
            <w:tcW w:w="2160" w:type="dxa"/>
            <w:shd w:val="clear" w:color="auto" w:fill="0070C0"/>
          </w:tcPr>
          <w:p w14:paraId="7FA13C5D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5E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C1448D" w:rsidRPr="006A4BD8" w14:paraId="7FA13C62" w14:textId="77777777" w:rsidTr="00591E79">
        <w:tc>
          <w:tcPr>
            <w:tcW w:w="630" w:type="dxa"/>
          </w:tcPr>
          <w:p w14:paraId="7FA13C60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61" w14:textId="77777777" w:rsidR="00C1448D" w:rsidRPr="0037109E" w:rsidRDefault="00C1448D" w:rsidP="00591E79">
            <w:p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 xml:space="preserve">Discuss type, requirements, and location </w:t>
            </w:r>
          </w:p>
        </w:tc>
      </w:tr>
      <w:tr w:rsidR="00C1448D" w:rsidRPr="004235EA" w14:paraId="7FA13C67" w14:textId="77777777" w:rsidTr="00591E79">
        <w:tc>
          <w:tcPr>
            <w:tcW w:w="630" w:type="dxa"/>
          </w:tcPr>
          <w:p w14:paraId="7FA13C63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64" w14:textId="77777777" w:rsidR="00C1448D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Notices for posting at Site Office</w:t>
            </w:r>
          </w:p>
          <w:p w14:paraId="7FA13C65" w14:textId="77777777" w:rsidR="00C1448D" w:rsidRPr="000B2705" w:rsidRDefault="00C1448D" w:rsidP="00591E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MOL </w:t>
            </w:r>
            <w:r w:rsidRPr="000B2705">
              <w:rPr>
                <w:sz w:val="24"/>
                <w:szCs w:val="24"/>
              </w:rPr>
              <w:t xml:space="preserve">Notice of Project </w:t>
            </w:r>
          </w:p>
          <w:p w14:paraId="7FA13C66" w14:textId="77777777" w:rsidR="00C1448D" w:rsidRPr="000B2705" w:rsidRDefault="00C1448D" w:rsidP="00591E79">
            <w:pPr>
              <w:pStyle w:val="ListParagraph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documentation in accordance with the OHSA</w:t>
            </w:r>
          </w:p>
        </w:tc>
      </w:tr>
      <w:tr w:rsidR="00C1448D" w:rsidRPr="004235EA" w14:paraId="7FA13C6A" w14:textId="77777777" w:rsidTr="00591E79">
        <w:tc>
          <w:tcPr>
            <w:tcW w:w="630" w:type="dxa"/>
          </w:tcPr>
          <w:p w14:paraId="7FA13C68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69" w14:textId="77777777" w:rsidR="00C1448D" w:rsidRDefault="00C1448D" w:rsidP="00591E79">
            <w:p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OPSS and OPSD books at the site office</w:t>
            </w:r>
          </w:p>
        </w:tc>
      </w:tr>
    </w:tbl>
    <w:p w14:paraId="7FA13C6B" w14:textId="77777777" w:rsidR="00C1448D" w:rsidRPr="00546E0A" w:rsidRDefault="00C1448D" w:rsidP="00C1448D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C1448D" w:rsidRPr="0071350B" w14:paraId="7FA13C70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C6C" w14:textId="77777777" w:rsidR="00C1448D" w:rsidRPr="004235EA" w:rsidRDefault="00C1448D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6D" w14:textId="77777777" w:rsidR="00C1448D" w:rsidRPr="00BD7E2E" w:rsidRDefault="00C1448D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Contract Administration </w:t>
            </w:r>
          </w:p>
        </w:tc>
        <w:tc>
          <w:tcPr>
            <w:tcW w:w="2160" w:type="dxa"/>
            <w:shd w:val="clear" w:color="auto" w:fill="0070C0"/>
          </w:tcPr>
          <w:p w14:paraId="7FA13C6E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6F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C1448D" w:rsidRPr="004235EA" w14:paraId="7FA13C74" w14:textId="77777777" w:rsidTr="00591E79">
        <w:tc>
          <w:tcPr>
            <w:tcW w:w="630" w:type="dxa"/>
          </w:tcPr>
          <w:p w14:paraId="7FA13C71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72" w14:textId="77777777" w:rsidR="00C1448D" w:rsidRPr="00A90812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Construction </w:t>
            </w:r>
            <w:r w:rsidRPr="00A90812">
              <w:rPr>
                <w:sz w:val="24"/>
                <w:szCs w:val="24"/>
              </w:rPr>
              <w:t>Site Meetings</w:t>
            </w:r>
          </w:p>
          <w:p w14:paraId="7FA13C73" w14:textId="77777777" w:rsidR="00C1448D" w:rsidRPr="00A90812" w:rsidRDefault="00C1448D" w:rsidP="00591E79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C525F4">
              <w:rPr>
                <w:sz w:val="24"/>
                <w:szCs w:val="24"/>
              </w:rPr>
              <w:t xml:space="preserve">Location, day, time, and frequency </w:t>
            </w:r>
          </w:p>
        </w:tc>
      </w:tr>
      <w:tr w:rsidR="00C1448D" w:rsidRPr="004235EA" w14:paraId="7FA13C78" w14:textId="77777777" w:rsidTr="00591E79">
        <w:tc>
          <w:tcPr>
            <w:tcW w:w="630" w:type="dxa"/>
          </w:tcPr>
          <w:p w14:paraId="7FA13C75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76" w14:textId="77777777" w:rsidR="00C1448D" w:rsidRDefault="00C1448D" w:rsidP="00591E79">
            <w:pPr>
              <w:rPr>
                <w:sz w:val="24"/>
                <w:szCs w:val="24"/>
              </w:rPr>
            </w:pPr>
            <w:r w:rsidRPr="00A90812">
              <w:rPr>
                <w:sz w:val="24"/>
                <w:szCs w:val="24"/>
              </w:rPr>
              <w:t>Schedule Updates</w:t>
            </w:r>
          </w:p>
          <w:p w14:paraId="7FA13C77" w14:textId="77777777" w:rsidR="00C1448D" w:rsidRPr="00A90812" w:rsidRDefault="00C1448D" w:rsidP="00591E79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Expectations and timing</w:t>
            </w:r>
            <w:r w:rsidRPr="00A90812">
              <w:rPr>
                <w:sz w:val="24"/>
                <w:szCs w:val="24"/>
              </w:rPr>
              <w:tab/>
            </w:r>
          </w:p>
        </w:tc>
      </w:tr>
      <w:tr w:rsidR="00C1448D" w:rsidRPr="004235EA" w14:paraId="7FA13C7C" w14:textId="77777777" w:rsidTr="00591E79">
        <w:tc>
          <w:tcPr>
            <w:tcW w:w="630" w:type="dxa"/>
          </w:tcPr>
          <w:p w14:paraId="7FA13C79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7A" w14:textId="546682D1" w:rsidR="00C1448D" w:rsidRDefault="00C1448D" w:rsidP="00591E79">
            <w:pPr>
              <w:rPr>
                <w:sz w:val="24"/>
                <w:szCs w:val="24"/>
              </w:rPr>
            </w:pPr>
            <w:del w:id="1" w:author="Marchetti, Lara" w:date="2019-10-08T15:35:00Z">
              <w:r w:rsidRPr="000B2705" w:rsidDel="00B92C00">
                <w:rPr>
                  <w:sz w:val="24"/>
                  <w:szCs w:val="24"/>
                </w:rPr>
                <w:delText xml:space="preserve">Progress Payment Certificates </w:delText>
              </w:r>
            </w:del>
            <w:ins w:id="2" w:author="Marchetti, Lara" w:date="2019-10-08T15:35:00Z">
              <w:r w:rsidR="00B92C00">
                <w:rPr>
                  <w:sz w:val="24"/>
                  <w:szCs w:val="24"/>
                </w:rPr>
                <w:t>Payment of invoices</w:t>
              </w:r>
            </w:ins>
          </w:p>
          <w:p w14:paraId="6B4E6D98" w14:textId="77777777" w:rsidR="00C1448D" w:rsidRDefault="00C1448D" w:rsidP="00591E79">
            <w:pPr>
              <w:pStyle w:val="ListParagraph"/>
              <w:numPr>
                <w:ilvl w:val="0"/>
                <w:numId w:val="41"/>
              </w:numPr>
              <w:rPr>
                <w:ins w:id="3" w:author="Marchetti, Lara" w:date="2019-10-08T15:36:00Z"/>
                <w:sz w:val="24"/>
                <w:szCs w:val="24"/>
              </w:rPr>
            </w:pPr>
            <w:del w:id="4" w:author="Marchetti, Lara" w:date="2019-10-08T15:36:00Z">
              <w:r w:rsidRPr="00A90812" w:rsidDel="00B92C00">
                <w:rPr>
                  <w:sz w:val="24"/>
                  <w:szCs w:val="24"/>
                </w:rPr>
                <w:delText>Expectations and timing</w:delText>
              </w:r>
            </w:del>
            <w:ins w:id="5" w:author="Marchetti, Lara" w:date="2019-10-08T15:36:00Z">
              <w:r w:rsidR="00B92C00">
                <w:rPr>
                  <w:sz w:val="24"/>
                  <w:szCs w:val="24"/>
                </w:rPr>
                <w:t>Start and end dates for payment periods</w:t>
              </w:r>
            </w:ins>
          </w:p>
          <w:p w14:paraId="79C8FFAB" w14:textId="77777777" w:rsidR="00B92C00" w:rsidRDefault="00B92C00" w:rsidP="00591E79">
            <w:pPr>
              <w:pStyle w:val="ListParagraph"/>
              <w:numPr>
                <w:ilvl w:val="0"/>
                <w:numId w:val="41"/>
              </w:numPr>
              <w:rPr>
                <w:ins w:id="6" w:author="Marchetti, Lara" w:date="2019-10-08T15:36:00Z"/>
                <w:sz w:val="24"/>
                <w:szCs w:val="24"/>
              </w:rPr>
            </w:pPr>
            <w:ins w:id="7" w:author="Marchetti, Lara" w:date="2019-10-08T15:36:00Z">
              <w:r>
                <w:rPr>
                  <w:sz w:val="24"/>
                  <w:szCs w:val="24"/>
                </w:rPr>
                <w:lastRenderedPageBreak/>
                <w:t>Preliminary estimates for payment</w:t>
              </w:r>
            </w:ins>
          </w:p>
          <w:p w14:paraId="01F3F26A" w14:textId="77777777" w:rsidR="00B92C00" w:rsidRDefault="00B92C00" w:rsidP="00591E79">
            <w:pPr>
              <w:pStyle w:val="ListParagraph"/>
              <w:numPr>
                <w:ilvl w:val="0"/>
                <w:numId w:val="41"/>
              </w:numPr>
              <w:rPr>
                <w:ins w:id="8" w:author="Marchetti, Lara" w:date="2019-10-08T15:37:00Z"/>
                <w:sz w:val="24"/>
                <w:szCs w:val="24"/>
              </w:rPr>
            </w:pPr>
            <w:ins w:id="9" w:author="Marchetti, Lara" w:date="2019-10-08T15:36:00Z">
              <w:r>
                <w:rPr>
                  <w:sz w:val="24"/>
                  <w:szCs w:val="24"/>
                </w:rPr>
                <w:t>Pre-invoice submission meetings</w:t>
              </w:r>
            </w:ins>
          </w:p>
          <w:p w14:paraId="7FA13C7B" w14:textId="5357440A" w:rsidR="00B92C00" w:rsidRPr="00A90812" w:rsidRDefault="00B92C00" w:rsidP="00591E79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ins w:id="10" w:author="Marchetti, Lara" w:date="2019-10-08T15:37:00Z">
              <w:r>
                <w:rPr>
                  <w:sz w:val="24"/>
                  <w:szCs w:val="24"/>
                </w:rPr>
                <w:t>Proper invoice submission requirements</w:t>
              </w:r>
            </w:ins>
          </w:p>
        </w:tc>
      </w:tr>
      <w:tr w:rsidR="00C1448D" w:rsidRPr="004235EA" w14:paraId="7FA13C82" w14:textId="77777777" w:rsidTr="00591E79">
        <w:tc>
          <w:tcPr>
            <w:tcW w:w="630" w:type="dxa"/>
          </w:tcPr>
          <w:p w14:paraId="7FA13C7D" w14:textId="2F0537C9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7E" w14:textId="77777777" w:rsidR="00C1448D" w:rsidRDefault="00C1448D" w:rsidP="00591E79">
            <w:pPr>
              <w:rPr>
                <w:sz w:val="24"/>
                <w:szCs w:val="24"/>
              </w:rPr>
            </w:pPr>
            <w:r w:rsidRPr="000B2705">
              <w:rPr>
                <w:sz w:val="24"/>
                <w:szCs w:val="24"/>
              </w:rPr>
              <w:t>Procedures for Extra Work/Change Order</w:t>
            </w:r>
            <w:r>
              <w:rPr>
                <w:sz w:val="24"/>
                <w:szCs w:val="24"/>
              </w:rPr>
              <w:t>s</w:t>
            </w:r>
          </w:p>
          <w:p w14:paraId="7FA13C7F" w14:textId="77777777" w:rsidR="00C1448D" w:rsidRPr="00E61748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E61748">
              <w:rPr>
                <w:sz w:val="24"/>
                <w:szCs w:val="24"/>
              </w:rPr>
              <w:t>Consultant’s role</w:t>
            </w:r>
          </w:p>
          <w:p w14:paraId="7FA13C80" w14:textId="77777777" w:rsidR="00C1448D" w:rsidRPr="00E61748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E61748">
              <w:rPr>
                <w:sz w:val="24"/>
                <w:szCs w:val="24"/>
              </w:rPr>
              <w:t xml:space="preserve">Signing authority </w:t>
            </w:r>
          </w:p>
          <w:p w14:paraId="7FA13C81" w14:textId="77777777" w:rsidR="00C1448D" w:rsidRPr="00E61748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E61748">
              <w:rPr>
                <w:sz w:val="24"/>
                <w:szCs w:val="24"/>
              </w:rPr>
              <w:t>Procedure for extra work claims (notifications and timelines)</w:t>
            </w:r>
          </w:p>
        </w:tc>
      </w:tr>
      <w:tr w:rsidR="00C1448D" w:rsidRPr="004235EA" w14:paraId="7FA13C87" w14:textId="77777777" w:rsidTr="00591E79">
        <w:tc>
          <w:tcPr>
            <w:tcW w:w="630" w:type="dxa"/>
          </w:tcPr>
          <w:p w14:paraId="7FA13C83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84" w14:textId="77777777" w:rsidR="00C1448D" w:rsidRDefault="00C1448D" w:rsidP="00591E79">
            <w:pPr>
              <w:rPr>
                <w:sz w:val="24"/>
                <w:szCs w:val="24"/>
              </w:rPr>
            </w:pPr>
            <w:r w:rsidRPr="000B2705">
              <w:rPr>
                <w:sz w:val="24"/>
                <w:szCs w:val="24"/>
              </w:rPr>
              <w:t>Provisional Work/ Cash Allowances</w:t>
            </w:r>
          </w:p>
          <w:p w14:paraId="7FA13C85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Procedure for proceeding with provisional work</w:t>
            </w:r>
          </w:p>
          <w:p w14:paraId="7FA13C86" w14:textId="77777777" w:rsidR="00C1448D" w:rsidRPr="000B2705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Procedure for proceeding with cash allowances</w:t>
            </w:r>
          </w:p>
        </w:tc>
      </w:tr>
      <w:tr w:rsidR="00C1448D" w:rsidRPr="004235EA" w14:paraId="7FA13C8B" w14:textId="77777777" w:rsidTr="00591E79">
        <w:tc>
          <w:tcPr>
            <w:tcW w:w="630" w:type="dxa"/>
          </w:tcPr>
          <w:p w14:paraId="7FA13C88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89" w14:textId="77777777" w:rsidR="00C1448D" w:rsidRDefault="00C1448D" w:rsidP="00591E79">
            <w:pPr>
              <w:rPr>
                <w:sz w:val="24"/>
                <w:szCs w:val="24"/>
              </w:rPr>
            </w:pPr>
            <w:r w:rsidRPr="000B2705">
              <w:rPr>
                <w:sz w:val="24"/>
                <w:szCs w:val="24"/>
              </w:rPr>
              <w:t xml:space="preserve">Third Party Claims </w:t>
            </w:r>
            <w:r>
              <w:rPr>
                <w:sz w:val="24"/>
                <w:szCs w:val="24"/>
              </w:rPr>
              <w:t xml:space="preserve">and </w:t>
            </w:r>
            <w:r w:rsidRPr="000B2705">
              <w:rPr>
                <w:sz w:val="24"/>
                <w:szCs w:val="24"/>
              </w:rPr>
              <w:t>Liens</w:t>
            </w:r>
          </w:p>
          <w:p w14:paraId="7FA13C8A" w14:textId="77777777" w:rsidR="00C1448D" w:rsidRPr="000B2705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C525F4">
              <w:rPr>
                <w:sz w:val="24"/>
                <w:szCs w:val="24"/>
              </w:rPr>
              <w:t>Notifications and reports</w:t>
            </w:r>
          </w:p>
        </w:tc>
      </w:tr>
      <w:tr w:rsidR="00C1448D" w:rsidRPr="004235EA" w14:paraId="7FA13C8E" w14:textId="77777777" w:rsidTr="00591E79">
        <w:tc>
          <w:tcPr>
            <w:tcW w:w="630" w:type="dxa"/>
          </w:tcPr>
          <w:p w14:paraId="7FA13C8C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8D" w14:textId="77777777" w:rsidR="00C1448D" w:rsidRPr="000B2705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for submission of RFIs</w:t>
            </w:r>
          </w:p>
        </w:tc>
      </w:tr>
      <w:tr w:rsidR="00C1448D" w:rsidRPr="004235EA" w14:paraId="7FA13C97" w14:textId="77777777" w:rsidTr="00591E79">
        <w:tc>
          <w:tcPr>
            <w:tcW w:w="630" w:type="dxa"/>
          </w:tcPr>
          <w:p w14:paraId="7FA13C8F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90" w14:textId="77777777" w:rsidR="00C1448D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Expectations surrounding drawing and documentation submittals</w:t>
            </w:r>
          </w:p>
          <w:p w14:paraId="7FA13C91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AB78C7">
              <w:rPr>
                <w:sz w:val="24"/>
                <w:szCs w:val="24"/>
              </w:rPr>
              <w:t xml:space="preserve">Shop Drawings </w:t>
            </w:r>
          </w:p>
          <w:p w14:paraId="2E900098" w14:textId="77777777" w:rsidR="00B92C00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ins w:id="11" w:author="Marchetti, Lara" w:date="2019-10-08T15:40:00Z"/>
                <w:sz w:val="24"/>
                <w:szCs w:val="24"/>
              </w:rPr>
            </w:pPr>
            <w:r w:rsidRPr="00AB78C7">
              <w:rPr>
                <w:sz w:val="24"/>
                <w:szCs w:val="24"/>
              </w:rPr>
              <w:t>As-Built Drawings</w:t>
            </w:r>
            <w:ins w:id="12" w:author="Marchetti, Lara" w:date="2019-10-08T15:39:00Z">
              <w:r w:rsidR="00B92C00">
                <w:rPr>
                  <w:sz w:val="24"/>
                  <w:szCs w:val="24"/>
                </w:rPr>
                <w:t xml:space="preserve"> </w:t>
              </w:r>
            </w:ins>
          </w:p>
          <w:p w14:paraId="1D502CA5" w14:textId="7E43A24F" w:rsidR="00B92C00" w:rsidRDefault="00B92C00">
            <w:pPr>
              <w:pStyle w:val="ListParagraph"/>
              <w:numPr>
                <w:ilvl w:val="1"/>
                <w:numId w:val="36"/>
              </w:numPr>
              <w:rPr>
                <w:ins w:id="13" w:author="Marchetti, Lara" w:date="2019-10-08T15:40:00Z"/>
                <w:sz w:val="24"/>
                <w:szCs w:val="24"/>
              </w:rPr>
              <w:pPrChange w:id="14" w:author="Marchetti, Lara" w:date="2019-10-08T15:40:00Z">
                <w:pPr>
                  <w:pStyle w:val="ListParagraph"/>
                  <w:numPr>
                    <w:numId w:val="36"/>
                  </w:numPr>
                  <w:ind w:hanging="360"/>
                </w:pPr>
              </w:pPrChange>
            </w:pPr>
            <w:ins w:id="15" w:author="Marchetti, Lara" w:date="2019-10-08T15:41:00Z">
              <w:r>
                <w:rPr>
                  <w:sz w:val="24"/>
                  <w:szCs w:val="24"/>
                </w:rPr>
                <w:t>Submission of as-built GP</w:t>
              </w:r>
              <w:del w:id="16" w:author="Mutton, Benjamin" w:date="2019-10-17T07:54:00Z">
                <w:r w:rsidDel="00266D25">
                  <w:rPr>
                    <w:sz w:val="24"/>
                    <w:szCs w:val="24"/>
                  </w:rPr>
                  <w:delText>D</w:delText>
                </w:r>
              </w:del>
            </w:ins>
            <w:ins w:id="17" w:author="Mutton, Benjamin" w:date="2019-10-17T07:54:00Z">
              <w:r w:rsidR="00266D25">
                <w:rPr>
                  <w:sz w:val="24"/>
                  <w:szCs w:val="24"/>
                </w:rPr>
                <w:t>S</w:t>
              </w:r>
            </w:ins>
            <w:ins w:id="18" w:author="Marchetti, Lara" w:date="2019-10-08T15:41:00Z">
              <w:r>
                <w:rPr>
                  <w:sz w:val="24"/>
                  <w:szCs w:val="24"/>
                </w:rPr>
                <w:t xml:space="preserve"> coordinates</w:t>
              </w:r>
            </w:ins>
          </w:p>
          <w:p w14:paraId="7FA13C92" w14:textId="65738F5F" w:rsidR="00C1448D" w:rsidRPr="00AB78C7" w:rsidRDefault="00B92C00">
            <w:pPr>
              <w:pStyle w:val="ListParagraph"/>
              <w:numPr>
                <w:ilvl w:val="1"/>
                <w:numId w:val="36"/>
              </w:numPr>
              <w:rPr>
                <w:sz w:val="24"/>
                <w:szCs w:val="24"/>
              </w:rPr>
              <w:pPrChange w:id="19" w:author="Marchetti, Lara" w:date="2019-10-08T15:40:00Z">
                <w:pPr>
                  <w:pStyle w:val="ListParagraph"/>
                  <w:numPr>
                    <w:numId w:val="36"/>
                  </w:numPr>
                  <w:ind w:hanging="360"/>
                </w:pPr>
              </w:pPrChange>
            </w:pPr>
            <w:ins w:id="20" w:author="Marchetti, Lara" w:date="2019-10-08T15:39:00Z">
              <w:r>
                <w:rPr>
                  <w:sz w:val="24"/>
                  <w:szCs w:val="24"/>
                </w:rPr>
                <w:t>Declaration of Complete and Accurate As-Built Documentation</w:t>
              </w:r>
            </w:ins>
            <w:r w:rsidR="00C1448D" w:rsidRPr="00AB78C7">
              <w:rPr>
                <w:sz w:val="24"/>
                <w:szCs w:val="24"/>
              </w:rPr>
              <w:t xml:space="preserve"> </w:t>
            </w:r>
          </w:p>
          <w:p w14:paraId="7FA13C93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Equipment Manual</w:t>
            </w:r>
          </w:p>
          <w:p w14:paraId="7FA13C94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 Manual</w:t>
            </w:r>
          </w:p>
          <w:p w14:paraId="7FA13C95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Asset Tagging</w:t>
            </w:r>
          </w:p>
          <w:p w14:paraId="7FA13C96" w14:textId="77777777" w:rsidR="00C1448D" w:rsidRPr="00581F14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546E0A">
              <w:rPr>
                <w:sz w:val="24"/>
                <w:szCs w:val="24"/>
                <w:highlight w:val="yellow"/>
              </w:rPr>
              <w:t>[Additional submittals as applicable to the project]</w:t>
            </w:r>
          </w:p>
        </w:tc>
      </w:tr>
      <w:tr w:rsidR="00C1448D" w:rsidRPr="004235EA" w14:paraId="7FA13C9F" w14:textId="77777777" w:rsidTr="00591E79">
        <w:tc>
          <w:tcPr>
            <w:tcW w:w="630" w:type="dxa"/>
          </w:tcPr>
          <w:p w14:paraId="7FA13C98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99" w14:textId="77777777" w:rsidR="00C1448D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and Equipment</w:t>
            </w:r>
          </w:p>
          <w:p w14:paraId="7FA13C9A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BD7E2E">
              <w:rPr>
                <w:sz w:val="24"/>
                <w:szCs w:val="24"/>
              </w:rPr>
              <w:t>ist of pre-selected equipment</w:t>
            </w:r>
          </w:p>
          <w:p w14:paraId="7FA13C9B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List of suppliers of major equipment</w:t>
            </w:r>
          </w:p>
          <w:p w14:paraId="7FA13C9C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Requests for substitution procedure</w:t>
            </w:r>
          </w:p>
          <w:p w14:paraId="7FA13C9D" w14:textId="77777777" w:rsidR="00C1448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testing procedures and p</w:t>
            </w:r>
            <w:r w:rsidRPr="009E5651">
              <w:rPr>
                <w:sz w:val="24"/>
                <w:szCs w:val="24"/>
              </w:rPr>
              <w:t>ayment</w:t>
            </w:r>
          </w:p>
          <w:p w14:paraId="7FA13C9E" w14:textId="77777777" w:rsidR="00C1448D" w:rsidRPr="00E65835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E65835">
              <w:rPr>
                <w:sz w:val="24"/>
                <w:szCs w:val="24"/>
              </w:rPr>
              <w:t>Material storage on-site</w:t>
            </w:r>
          </w:p>
        </w:tc>
      </w:tr>
    </w:tbl>
    <w:p w14:paraId="7FA13CA0" w14:textId="77777777" w:rsidR="00C1448D" w:rsidRPr="00E65835" w:rsidRDefault="00C1448D" w:rsidP="00C1448D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6660"/>
        <w:gridCol w:w="2160"/>
        <w:gridCol w:w="1530"/>
      </w:tblGrid>
      <w:tr w:rsidR="00C1448D" w:rsidRPr="0071350B" w14:paraId="7FA13CA5" w14:textId="77777777" w:rsidTr="00591E79">
        <w:trPr>
          <w:tblHeader/>
        </w:trPr>
        <w:tc>
          <w:tcPr>
            <w:tcW w:w="630" w:type="dxa"/>
            <w:shd w:val="clear" w:color="auto" w:fill="0070C0"/>
          </w:tcPr>
          <w:p w14:paraId="7FA13CA1" w14:textId="77777777" w:rsidR="00C1448D" w:rsidRPr="004235EA" w:rsidRDefault="00C1448D" w:rsidP="00591E79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660" w:type="dxa"/>
            <w:shd w:val="clear" w:color="auto" w:fill="0070C0"/>
          </w:tcPr>
          <w:p w14:paraId="7FA13CA2" w14:textId="77777777" w:rsidR="00C1448D" w:rsidRPr="004235EA" w:rsidRDefault="00C1448D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Site Inspection</w:t>
            </w:r>
          </w:p>
        </w:tc>
        <w:tc>
          <w:tcPr>
            <w:tcW w:w="2160" w:type="dxa"/>
            <w:shd w:val="clear" w:color="auto" w:fill="0070C0"/>
          </w:tcPr>
          <w:p w14:paraId="7FA13CA3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A4" w14:textId="77777777" w:rsidR="00C1448D" w:rsidRPr="0071350B" w:rsidRDefault="00C1448D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C1448D" w:rsidRPr="006A4BD8" w14:paraId="7FA13CA9" w14:textId="77777777" w:rsidTr="00591E79">
        <w:tc>
          <w:tcPr>
            <w:tcW w:w="630" w:type="dxa"/>
          </w:tcPr>
          <w:p w14:paraId="7FA13CA6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A7" w14:textId="77777777" w:rsidR="00C1448D" w:rsidRDefault="00C1448D" w:rsidP="00591E79">
            <w:pPr>
              <w:rPr>
                <w:sz w:val="24"/>
                <w:szCs w:val="24"/>
              </w:rPr>
            </w:pPr>
            <w:r w:rsidRPr="00BD7E2E">
              <w:rPr>
                <w:sz w:val="24"/>
                <w:szCs w:val="24"/>
              </w:rPr>
              <w:t>Preconstruction Survey and Report</w:t>
            </w:r>
          </w:p>
          <w:p w14:paraId="7FA13CA8" w14:textId="77777777" w:rsidR="00C1448D" w:rsidRPr="000B2705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2A9D">
              <w:rPr>
                <w:sz w:val="24"/>
                <w:szCs w:val="24"/>
              </w:rPr>
              <w:t>Expectations</w:t>
            </w:r>
          </w:p>
        </w:tc>
      </w:tr>
      <w:tr w:rsidR="00C1448D" w:rsidRPr="006A4BD8" w14:paraId="7FA13CAD" w14:textId="77777777" w:rsidTr="00591E79">
        <w:tc>
          <w:tcPr>
            <w:tcW w:w="630" w:type="dxa"/>
          </w:tcPr>
          <w:p w14:paraId="7FA13CAA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AB" w14:textId="77777777" w:rsidR="00C1448D" w:rsidRDefault="00C1448D" w:rsidP="00591E79">
            <w:pPr>
              <w:rPr>
                <w:sz w:val="24"/>
                <w:szCs w:val="24"/>
              </w:rPr>
            </w:pPr>
            <w:r w:rsidRPr="000B2705">
              <w:rPr>
                <w:sz w:val="24"/>
                <w:szCs w:val="24"/>
              </w:rPr>
              <w:t xml:space="preserve">Site Works Diary </w:t>
            </w:r>
          </w:p>
          <w:p w14:paraId="7FA13CAC" w14:textId="77777777" w:rsidR="00C1448D" w:rsidRPr="009E5651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9E5651">
              <w:rPr>
                <w:sz w:val="24"/>
                <w:szCs w:val="24"/>
              </w:rPr>
              <w:t>Expectations</w:t>
            </w:r>
          </w:p>
        </w:tc>
      </w:tr>
      <w:tr w:rsidR="00C1448D" w:rsidRPr="006A4BD8" w14:paraId="7FA13CB1" w14:textId="77777777" w:rsidTr="00591E79">
        <w:tc>
          <w:tcPr>
            <w:tcW w:w="630" w:type="dxa"/>
          </w:tcPr>
          <w:p w14:paraId="7FA13CAE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AF" w14:textId="77777777" w:rsidR="00C1448D" w:rsidRDefault="00C1448D" w:rsidP="00591E79">
            <w:pPr>
              <w:rPr>
                <w:sz w:val="24"/>
                <w:szCs w:val="24"/>
              </w:rPr>
            </w:pPr>
            <w:r w:rsidRPr="00A907F2">
              <w:rPr>
                <w:sz w:val="24"/>
                <w:szCs w:val="24"/>
              </w:rPr>
              <w:t>Traffic Control</w:t>
            </w:r>
          </w:p>
          <w:p w14:paraId="7FA13CB0" w14:textId="77777777" w:rsidR="00C1448D" w:rsidRPr="00A907F2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A907F2">
              <w:rPr>
                <w:sz w:val="24"/>
                <w:szCs w:val="24"/>
              </w:rPr>
              <w:t>Signs, traffic control staff persons</w:t>
            </w:r>
          </w:p>
        </w:tc>
      </w:tr>
      <w:tr w:rsidR="00C1448D" w:rsidRPr="006A4BD8" w14:paraId="7FA13CB5" w14:textId="77777777" w:rsidTr="00591E79">
        <w:tc>
          <w:tcPr>
            <w:tcW w:w="630" w:type="dxa"/>
          </w:tcPr>
          <w:p w14:paraId="7FA13CB2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B3" w14:textId="77777777" w:rsidR="00C1448D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Environmental Protection Requirements</w:t>
            </w:r>
          </w:p>
          <w:p w14:paraId="7FA13CB4" w14:textId="77777777" w:rsidR="00C1448D" w:rsidRPr="00A907F2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D744B2">
              <w:rPr>
                <w:sz w:val="24"/>
                <w:szCs w:val="24"/>
              </w:rPr>
              <w:t>Necessary protection measures (construction fencing, run-off control/siltation ponds, dust control, mud control, tree protection, fueling of equipment</w:t>
            </w:r>
            <w:r>
              <w:rPr>
                <w:sz w:val="24"/>
                <w:szCs w:val="24"/>
              </w:rPr>
              <w:t>, etc.</w:t>
            </w:r>
            <w:r w:rsidRPr="00D744B2">
              <w:rPr>
                <w:sz w:val="24"/>
                <w:szCs w:val="24"/>
              </w:rPr>
              <w:t>)</w:t>
            </w:r>
          </w:p>
        </w:tc>
      </w:tr>
      <w:tr w:rsidR="00C1448D" w:rsidRPr="006A4BD8" w14:paraId="7FA13CBB" w14:textId="77777777" w:rsidTr="00591E79">
        <w:tc>
          <w:tcPr>
            <w:tcW w:w="630" w:type="dxa"/>
          </w:tcPr>
          <w:p w14:paraId="7FA13CB6" w14:textId="77777777" w:rsidR="00C1448D" w:rsidRPr="004235EA" w:rsidRDefault="00C1448D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</w:rPr>
            </w:pPr>
          </w:p>
        </w:tc>
        <w:tc>
          <w:tcPr>
            <w:tcW w:w="10350" w:type="dxa"/>
            <w:gridSpan w:val="3"/>
          </w:tcPr>
          <w:p w14:paraId="7FA13CB7" w14:textId="77777777" w:rsidR="00C1448D" w:rsidRDefault="00C1448D" w:rsidP="00591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Excess Soils and Haul Routes</w:t>
            </w:r>
          </w:p>
          <w:p w14:paraId="7FA13CB8" w14:textId="77777777" w:rsidR="00C1448D" w:rsidRPr="002E2A9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2A9D">
              <w:rPr>
                <w:sz w:val="24"/>
                <w:szCs w:val="24"/>
              </w:rPr>
              <w:t>Load limits</w:t>
            </w:r>
          </w:p>
          <w:p w14:paraId="7FA13CB9" w14:textId="77777777" w:rsidR="00C1448D" w:rsidRPr="002E2A9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2A9D">
              <w:rPr>
                <w:sz w:val="24"/>
                <w:szCs w:val="24"/>
              </w:rPr>
              <w:t xml:space="preserve">Streets specified by local municipalities </w:t>
            </w:r>
          </w:p>
          <w:p w14:paraId="7FA13CBA" w14:textId="77777777" w:rsidR="00C1448D" w:rsidRPr="002E2A9D" w:rsidRDefault="00C1448D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E2A9D">
              <w:rPr>
                <w:sz w:val="24"/>
                <w:szCs w:val="24"/>
              </w:rPr>
              <w:lastRenderedPageBreak/>
              <w:t>Location of</w:t>
            </w:r>
            <w:r>
              <w:rPr>
                <w:sz w:val="24"/>
                <w:szCs w:val="24"/>
              </w:rPr>
              <w:t xml:space="preserve"> disposal sites</w:t>
            </w:r>
          </w:p>
        </w:tc>
      </w:tr>
    </w:tbl>
    <w:p w14:paraId="7FA13CBC" w14:textId="77777777" w:rsidR="00C1448D" w:rsidRPr="00C1448D" w:rsidRDefault="00C1448D" w:rsidP="00C1448D">
      <w:pPr>
        <w:pStyle w:val="Heading1"/>
        <w:rPr>
          <w:sz w:val="24"/>
          <w:szCs w:val="24"/>
        </w:rPr>
      </w:pPr>
    </w:p>
    <w:tbl>
      <w:tblPr>
        <w:tblStyle w:val="TableGrid"/>
        <w:tblW w:w="10980" w:type="dxa"/>
        <w:tblInd w:w="-702" w:type="dxa"/>
        <w:tblLook w:val="04A0" w:firstRow="1" w:lastRow="0" w:firstColumn="1" w:lastColumn="0" w:noHBand="0" w:noVBand="1"/>
      </w:tblPr>
      <w:tblGrid>
        <w:gridCol w:w="10980"/>
      </w:tblGrid>
      <w:tr w:rsidR="00C1448D" w14:paraId="7FA13CBF" w14:textId="77777777" w:rsidTr="00591E79">
        <w:tc>
          <w:tcPr>
            <w:tcW w:w="10980" w:type="dxa"/>
          </w:tcPr>
          <w:p w14:paraId="7FA13CBD" w14:textId="77777777" w:rsidR="00C1448D" w:rsidRPr="00546E0A" w:rsidRDefault="00C1448D" w:rsidP="00591E79">
            <w:pPr>
              <w:rPr>
                <w:b/>
                <w:sz w:val="24"/>
                <w:highlight w:val="yellow"/>
              </w:rPr>
            </w:pPr>
            <w:r w:rsidRPr="00546E0A">
              <w:rPr>
                <w:b/>
                <w:sz w:val="24"/>
                <w:highlight w:val="yellow"/>
              </w:rPr>
              <w:t xml:space="preserve">Part </w:t>
            </w:r>
            <w:r>
              <w:rPr>
                <w:b/>
                <w:sz w:val="24"/>
                <w:highlight w:val="yellow"/>
              </w:rPr>
              <w:t>E</w:t>
            </w:r>
            <w:r w:rsidRPr="00546E0A">
              <w:rPr>
                <w:b/>
                <w:sz w:val="24"/>
                <w:highlight w:val="yellow"/>
              </w:rPr>
              <w:t xml:space="preserve">: </w:t>
            </w:r>
            <w:r>
              <w:rPr>
                <w:b/>
                <w:sz w:val="24"/>
                <w:highlight w:val="yellow"/>
              </w:rPr>
              <w:t>Work Procedures</w:t>
            </w:r>
          </w:p>
          <w:p w14:paraId="7FA13CBE" w14:textId="77777777" w:rsidR="00C1448D" w:rsidRPr="00546E0A" w:rsidRDefault="00C1448D" w:rsidP="00C1448D">
            <w:pPr>
              <w:rPr>
                <w:highlight w:val="yellow"/>
              </w:rPr>
            </w:pPr>
            <w:r w:rsidRPr="00546E0A">
              <w:rPr>
                <w:sz w:val="24"/>
                <w:highlight w:val="yellow"/>
              </w:rPr>
              <w:t xml:space="preserve">This part of the meeting covers topics related to </w:t>
            </w:r>
            <w:r>
              <w:rPr>
                <w:sz w:val="24"/>
                <w:highlight w:val="yellow"/>
              </w:rPr>
              <w:t>work procedures for the project</w:t>
            </w:r>
            <w:r w:rsidRPr="00546E0A">
              <w:rPr>
                <w:sz w:val="24"/>
                <w:highlight w:val="yellow"/>
              </w:rPr>
              <w:t xml:space="preserve">.  Members of the construction/contract administration </w:t>
            </w:r>
            <w:r>
              <w:rPr>
                <w:sz w:val="24"/>
                <w:highlight w:val="yellow"/>
              </w:rPr>
              <w:t xml:space="preserve">and site inspection </w:t>
            </w:r>
            <w:r w:rsidRPr="00546E0A">
              <w:rPr>
                <w:sz w:val="24"/>
                <w:highlight w:val="yellow"/>
              </w:rPr>
              <w:t>team and the contractor</w:t>
            </w:r>
            <w:r>
              <w:rPr>
                <w:sz w:val="24"/>
                <w:highlight w:val="yellow"/>
              </w:rPr>
              <w:t>’s</w:t>
            </w:r>
            <w:r w:rsidRPr="00546E0A">
              <w:rPr>
                <w:sz w:val="24"/>
                <w:highlight w:val="yellow"/>
              </w:rPr>
              <w:t xml:space="preserve"> stakeholders should remain for the discussion.</w:t>
            </w:r>
            <w:r>
              <w:rPr>
                <w:sz w:val="24"/>
                <w:highlight w:val="yellow"/>
              </w:rPr>
              <w:t xml:space="preserve">  </w:t>
            </w:r>
          </w:p>
        </w:tc>
      </w:tr>
    </w:tbl>
    <w:p w14:paraId="7FA13CC0" w14:textId="77777777" w:rsidR="00C1448D" w:rsidRDefault="00C1448D" w:rsidP="00146F62">
      <w:pPr>
        <w:rPr>
          <w:i/>
          <w:highlight w:val="yellow"/>
        </w:rPr>
      </w:pPr>
    </w:p>
    <w:p w14:paraId="7FA13CC1" w14:textId="77777777" w:rsidR="00146F62" w:rsidRPr="00546E0A" w:rsidRDefault="00146F62" w:rsidP="00146F62">
      <w:pPr>
        <w:rPr>
          <w:i/>
        </w:rPr>
      </w:pPr>
      <w:r w:rsidRPr="00546E0A">
        <w:rPr>
          <w:i/>
          <w:highlight w:val="yellow"/>
        </w:rPr>
        <w:t xml:space="preserve">Note: The agenda items in the Work Procedures sections should be customized </w:t>
      </w:r>
      <w:r>
        <w:rPr>
          <w:i/>
          <w:highlight w:val="yellow"/>
        </w:rPr>
        <w:t>based on</w:t>
      </w:r>
      <w:r w:rsidRPr="00546E0A">
        <w:rPr>
          <w:i/>
          <w:highlight w:val="yellow"/>
        </w:rPr>
        <w:t xml:space="preserve"> </w:t>
      </w:r>
      <w:r>
        <w:rPr>
          <w:i/>
          <w:highlight w:val="yellow"/>
        </w:rPr>
        <w:t>the type of work that</w:t>
      </w:r>
      <w:r w:rsidRPr="00546E0A">
        <w:rPr>
          <w:i/>
          <w:highlight w:val="yellow"/>
        </w:rPr>
        <w:t xml:space="preserve"> is applicable to the project.  Items listed </w:t>
      </w:r>
      <w:r w:rsidR="00110E62">
        <w:rPr>
          <w:i/>
          <w:highlight w:val="yellow"/>
        </w:rPr>
        <w:t>should be</w:t>
      </w:r>
      <w:r w:rsidRPr="00546E0A">
        <w:rPr>
          <w:i/>
          <w:highlight w:val="yellow"/>
        </w:rPr>
        <w:t xml:space="preserve"> based on </w:t>
      </w:r>
      <w:r w:rsidR="00110E62">
        <w:rPr>
          <w:i/>
          <w:highlight w:val="yellow"/>
        </w:rPr>
        <w:t xml:space="preserve">work as outlined in </w:t>
      </w:r>
      <w:r w:rsidRPr="00546E0A">
        <w:rPr>
          <w:i/>
          <w:highlight w:val="yellow"/>
        </w:rPr>
        <w:t>the specification divisions</w:t>
      </w:r>
      <w:r w:rsidR="00110E62">
        <w:rPr>
          <w:i/>
          <w:highlight w:val="yellow"/>
        </w:rPr>
        <w:t xml:space="preserve"> and should highlight key expectations/procedures associated with the work</w:t>
      </w:r>
      <w:r w:rsidRPr="00110E62">
        <w:rPr>
          <w:i/>
          <w:highlight w:val="yellow"/>
        </w:rPr>
        <w:t>.</w:t>
      </w:r>
      <w:r w:rsidR="00110E62" w:rsidRPr="00110E62">
        <w:rPr>
          <w:i/>
          <w:highlight w:val="yellow"/>
        </w:rPr>
        <w:t xml:space="preserve"> Some examples are provided below.</w:t>
      </w:r>
    </w:p>
    <w:tbl>
      <w:tblPr>
        <w:tblStyle w:val="TableGrid"/>
        <w:tblW w:w="1098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20"/>
        <w:gridCol w:w="6570"/>
        <w:gridCol w:w="2160"/>
        <w:gridCol w:w="1530"/>
      </w:tblGrid>
      <w:tr w:rsidR="00146F62" w:rsidRPr="0071350B" w14:paraId="7FA13CC6" w14:textId="77777777" w:rsidTr="00591E79">
        <w:trPr>
          <w:tblHeader/>
        </w:trPr>
        <w:tc>
          <w:tcPr>
            <w:tcW w:w="720" w:type="dxa"/>
            <w:shd w:val="clear" w:color="auto" w:fill="0070C0"/>
          </w:tcPr>
          <w:p w14:paraId="7FA13CC2" w14:textId="77777777" w:rsidR="00146F62" w:rsidRPr="004235EA" w:rsidRDefault="00146F62" w:rsidP="00146F62">
            <w:pPr>
              <w:pStyle w:val="ListParagraph"/>
              <w:numPr>
                <w:ilvl w:val="0"/>
                <w:numId w:val="13"/>
              </w:num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570" w:type="dxa"/>
            <w:shd w:val="clear" w:color="auto" w:fill="0070C0"/>
          </w:tcPr>
          <w:p w14:paraId="7FA13CC3" w14:textId="77777777" w:rsidR="00146F62" w:rsidRPr="00BD7E2E" w:rsidRDefault="00146F62" w:rsidP="00591E7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D7E2E">
              <w:rPr>
                <w:b/>
                <w:color w:val="FFFFFF" w:themeColor="background1"/>
                <w:sz w:val="24"/>
                <w:szCs w:val="24"/>
              </w:rPr>
              <w:t>Work Procedures</w:t>
            </w:r>
          </w:p>
        </w:tc>
        <w:tc>
          <w:tcPr>
            <w:tcW w:w="2160" w:type="dxa"/>
            <w:shd w:val="clear" w:color="auto" w:fill="0070C0"/>
          </w:tcPr>
          <w:p w14:paraId="7FA13CC4" w14:textId="77777777" w:rsidR="00146F62" w:rsidRPr="0071350B" w:rsidRDefault="00146F62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1350B">
              <w:rPr>
                <w:color w:val="FFFFFF" w:themeColor="background1"/>
                <w:sz w:val="24"/>
                <w:szCs w:val="24"/>
              </w:rPr>
              <w:t>[</w:t>
            </w:r>
            <w:r>
              <w:rPr>
                <w:color w:val="FFFFFF" w:themeColor="background1"/>
                <w:sz w:val="24"/>
                <w:szCs w:val="24"/>
              </w:rPr>
              <w:t>Facilitator</w:t>
            </w:r>
            <w:r w:rsidRPr="0071350B">
              <w:rPr>
                <w:color w:val="FFFFFF" w:themeColor="background1"/>
                <w:sz w:val="24"/>
                <w:szCs w:val="24"/>
              </w:rPr>
              <w:t>]</w:t>
            </w:r>
          </w:p>
        </w:tc>
        <w:tc>
          <w:tcPr>
            <w:tcW w:w="1530" w:type="dxa"/>
            <w:shd w:val="clear" w:color="auto" w:fill="0070C0"/>
          </w:tcPr>
          <w:p w14:paraId="7FA13CC5" w14:textId="77777777" w:rsidR="00146F62" w:rsidRPr="0071350B" w:rsidRDefault="00146F62" w:rsidP="00591E79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[##] minutes</w:t>
            </w:r>
          </w:p>
        </w:tc>
      </w:tr>
      <w:tr w:rsidR="00146F62" w:rsidRPr="006A4BD8" w14:paraId="7FA13CCD" w14:textId="77777777" w:rsidTr="00591E79">
        <w:tc>
          <w:tcPr>
            <w:tcW w:w="720" w:type="dxa"/>
          </w:tcPr>
          <w:p w14:paraId="7FA13CC7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C8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1 – General Requirements</w:t>
            </w:r>
          </w:p>
          <w:p w14:paraId="7FA13CC9" w14:textId="77777777" w:rsidR="00146F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Mobilization and Demobilization</w:t>
            </w:r>
          </w:p>
          <w:p w14:paraId="7FA13CCA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Environmental Protection</w:t>
            </w:r>
          </w:p>
          <w:p w14:paraId="7FA13CCB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Preparation</w:t>
            </w:r>
          </w:p>
          <w:p w14:paraId="7FA13CCC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Cleaning</w:t>
            </w:r>
          </w:p>
        </w:tc>
      </w:tr>
      <w:tr w:rsidR="00146F62" w:rsidRPr="006A4BD8" w14:paraId="7FA13CD6" w14:textId="77777777" w:rsidTr="00591E79">
        <w:tc>
          <w:tcPr>
            <w:tcW w:w="720" w:type="dxa"/>
          </w:tcPr>
          <w:p w14:paraId="7FA13CCE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CF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2 – Site Works</w:t>
            </w:r>
          </w:p>
          <w:p w14:paraId="7FA13CD0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Dewatering</w:t>
            </w:r>
          </w:p>
          <w:p w14:paraId="7FA13CD1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Excavation</w:t>
            </w:r>
          </w:p>
          <w:p w14:paraId="7FA13CD2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Dust Control</w:t>
            </w:r>
          </w:p>
          <w:p w14:paraId="7FA13CD3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Aggregates</w:t>
            </w:r>
          </w:p>
          <w:p w14:paraId="7FA13CD4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Fences</w:t>
            </w:r>
          </w:p>
          <w:p w14:paraId="7FA13CD5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Seeding</w:t>
            </w:r>
          </w:p>
        </w:tc>
      </w:tr>
      <w:tr w:rsidR="00146F62" w:rsidRPr="006A4BD8" w14:paraId="7FA13CDC" w14:textId="77777777" w:rsidTr="00591E79">
        <w:tc>
          <w:tcPr>
            <w:tcW w:w="720" w:type="dxa"/>
          </w:tcPr>
          <w:p w14:paraId="7FA13CD7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D8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3 – Concrete</w:t>
            </w:r>
          </w:p>
          <w:p w14:paraId="7FA13CD9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Forms</w:t>
            </w:r>
          </w:p>
          <w:p w14:paraId="7FA13CDA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Reinforcement</w:t>
            </w:r>
          </w:p>
          <w:p w14:paraId="7FA13CDB" w14:textId="77777777" w:rsidR="00110E62" w:rsidRPr="00E845A0" w:rsidRDefault="00110E62" w:rsidP="00110E62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Curing and Finishing</w:t>
            </w:r>
          </w:p>
        </w:tc>
      </w:tr>
      <w:tr w:rsidR="00146F62" w:rsidRPr="006A4BD8" w14:paraId="7FA13CE2" w14:textId="77777777" w:rsidTr="00591E79">
        <w:tc>
          <w:tcPr>
            <w:tcW w:w="720" w:type="dxa"/>
          </w:tcPr>
          <w:p w14:paraId="7FA13CDD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DE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4 – Masonry</w:t>
            </w:r>
          </w:p>
          <w:p w14:paraId="7FA13CDF" w14:textId="77777777" w:rsidR="00110E62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Grout</w:t>
            </w:r>
          </w:p>
          <w:p w14:paraId="7FA13CE0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Reinforcement</w:t>
            </w:r>
          </w:p>
          <w:p w14:paraId="7FA13CE1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Brick/Concrete</w:t>
            </w:r>
          </w:p>
        </w:tc>
      </w:tr>
      <w:tr w:rsidR="00146F62" w:rsidRPr="006A4BD8" w14:paraId="7FA13CE7" w14:textId="77777777" w:rsidTr="00591E79">
        <w:tc>
          <w:tcPr>
            <w:tcW w:w="720" w:type="dxa"/>
          </w:tcPr>
          <w:p w14:paraId="7FA13CE3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E4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5 – Metals</w:t>
            </w:r>
          </w:p>
          <w:p w14:paraId="7FA13CE5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Fabrications</w:t>
            </w:r>
          </w:p>
          <w:p w14:paraId="7FA13CE6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Stairs / Handrails</w:t>
            </w:r>
          </w:p>
        </w:tc>
      </w:tr>
      <w:tr w:rsidR="00146F62" w:rsidRPr="006A4BD8" w14:paraId="7FA13CEC" w14:textId="77777777" w:rsidTr="00591E79">
        <w:tc>
          <w:tcPr>
            <w:tcW w:w="720" w:type="dxa"/>
          </w:tcPr>
          <w:p w14:paraId="7FA13CE8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E9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6 – Wood and Plastics</w:t>
            </w:r>
          </w:p>
          <w:p w14:paraId="7FA13CEA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Rough Carpentry</w:t>
            </w:r>
          </w:p>
          <w:p w14:paraId="7FA13CEB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Finish Carpentry</w:t>
            </w:r>
          </w:p>
        </w:tc>
      </w:tr>
      <w:tr w:rsidR="00146F62" w:rsidRPr="006A4BD8" w14:paraId="7FA13CF2" w14:textId="77777777" w:rsidTr="00591E79">
        <w:tc>
          <w:tcPr>
            <w:tcW w:w="720" w:type="dxa"/>
          </w:tcPr>
          <w:p w14:paraId="7FA13CED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EE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7 – Thermal and Moisture Protection</w:t>
            </w:r>
          </w:p>
          <w:p w14:paraId="7FA13CEF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Waterproofing</w:t>
            </w:r>
          </w:p>
          <w:p w14:paraId="7FA13CF0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Insulation</w:t>
            </w:r>
          </w:p>
          <w:p w14:paraId="7FA13CF1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lastRenderedPageBreak/>
              <w:t>Roofing</w:t>
            </w:r>
          </w:p>
        </w:tc>
      </w:tr>
      <w:tr w:rsidR="00146F62" w:rsidRPr="006A4BD8" w14:paraId="7FA13CF7" w14:textId="77777777" w:rsidTr="00591E79">
        <w:tc>
          <w:tcPr>
            <w:tcW w:w="720" w:type="dxa"/>
          </w:tcPr>
          <w:p w14:paraId="7FA13CF3" w14:textId="77777777" w:rsidR="00146F62" w:rsidRPr="00E845A0" w:rsidRDefault="00146F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F4" w14:textId="77777777" w:rsidR="00146F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8 – Doors and Windows</w:t>
            </w:r>
          </w:p>
          <w:p w14:paraId="7FA13CF5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Frames</w:t>
            </w:r>
          </w:p>
          <w:p w14:paraId="7FA13CF6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Hardware</w:t>
            </w:r>
          </w:p>
        </w:tc>
      </w:tr>
      <w:tr w:rsidR="00110E62" w:rsidRPr="006A4BD8" w14:paraId="7FA13CFC" w14:textId="77777777" w:rsidTr="00591E79">
        <w:tc>
          <w:tcPr>
            <w:tcW w:w="720" w:type="dxa"/>
          </w:tcPr>
          <w:p w14:paraId="7FA13CF8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F9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 xml:space="preserve">Division 9 </w:t>
            </w:r>
            <w:r w:rsidR="007416D7" w:rsidRPr="00E845A0">
              <w:rPr>
                <w:sz w:val="24"/>
                <w:szCs w:val="24"/>
                <w:highlight w:val="yellow"/>
              </w:rPr>
              <w:t>–</w:t>
            </w:r>
            <w:r w:rsidRPr="00E845A0">
              <w:rPr>
                <w:sz w:val="24"/>
                <w:szCs w:val="24"/>
                <w:highlight w:val="yellow"/>
              </w:rPr>
              <w:t xml:space="preserve"> Finishes</w:t>
            </w:r>
          </w:p>
          <w:p w14:paraId="7FA13CFA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Tiling</w:t>
            </w:r>
          </w:p>
          <w:p w14:paraId="7FA13CFB" w14:textId="77777777" w:rsidR="007416D7" w:rsidRPr="00E845A0" w:rsidRDefault="007416D7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Painting and Coatings</w:t>
            </w:r>
          </w:p>
        </w:tc>
      </w:tr>
      <w:tr w:rsidR="00110E62" w:rsidRPr="006A4BD8" w14:paraId="7FA13D00" w14:textId="77777777" w:rsidTr="00591E79">
        <w:tc>
          <w:tcPr>
            <w:tcW w:w="720" w:type="dxa"/>
          </w:tcPr>
          <w:p w14:paraId="7FA13CFD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CFE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 xml:space="preserve">Division 10 </w:t>
            </w:r>
            <w:r w:rsidR="007416D7" w:rsidRPr="00E845A0">
              <w:rPr>
                <w:sz w:val="24"/>
                <w:szCs w:val="24"/>
                <w:highlight w:val="yellow"/>
              </w:rPr>
              <w:t>–</w:t>
            </w:r>
            <w:r w:rsidRPr="00E845A0">
              <w:rPr>
                <w:sz w:val="24"/>
                <w:szCs w:val="24"/>
                <w:highlight w:val="yellow"/>
              </w:rPr>
              <w:t xml:space="preserve"> Specialties</w:t>
            </w:r>
          </w:p>
          <w:p w14:paraId="7FA13CFF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Manufactured specialties</w:t>
            </w:r>
          </w:p>
        </w:tc>
      </w:tr>
      <w:tr w:rsidR="00110E62" w:rsidRPr="006A4BD8" w14:paraId="7FA13D04" w14:textId="77777777" w:rsidTr="00591E79">
        <w:tc>
          <w:tcPr>
            <w:tcW w:w="720" w:type="dxa"/>
          </w:tcPr>
          <w:p w14:paraId="7FA13D01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</w:t>
            </w:r>
          </w:p>
        </w:tc>
        <w:tc>
          <w:tcPr>
            <w:tcW w:w="10260" w:type="dxa"/>
            <w:gridSpan w:val="3"/>
          </w:tcPr>
          <w:p w14:paraId="7FA13D02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11 – Equipment</w:t>
            </w:r>
          </w:p>
          <w:p w14:paraId="7FA13D03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Pumps, tanks, mixers, blowers, fuel systems, etc.</w:t>
            </w:r>
          </w:p>
        </w:tc>
      </w:tr>
      <w:tr w:rsidR="00110E62" w:rsidRPr="006A4BD8" w14:paraId="7FA13D08" w14:textId="77777777" w:rsidTr="00591E79">
        <w:tc>
          <w:tcPr>
            <w:tcW w:w="720" w:type="dxa"/>
          </w:tcPr>
          <w:p w14:paraId="7FA13D05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D06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12 – Furnishings</w:t>
            </w:r>
          </w:p>
          <w:p w14:paraId="7FA13D07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Lab equipment</w:t>
            </w:r>
          </w:p>
        </w:tc>
      </w:tr>
      <w:tr w:rsidR="00110E62" w:rsidRPr="006A4BD8" w14:paraId="7FA13D0C" w14:textId="77777777" w:rsidTr="00591E79">
        <w:tc>
          <w:tcPr>
            <w:tcW w:w="720" w:type="dxa"/>
          </w:tcPr>
          <w:p w14:paraId="7FA13D09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D0A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13 – SCADA and Instrumentation</w:t>
            </w:r>
          </w:p>
          <w:p w14:paraId="7FA13D0B" w14:textId="77777777" w:rsidR="007416D7" w:rsidRPr="00E845A0" w:rsidRDefault="007416D7" w:rsidP="00591E79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Flow, pressure, chemical</w:t>
            </w:r>
          </w:p>
        </w:tc>
      </w:tr>
      <w:tr w:rsidR="00110E62" w:rsidRPr="006A4BD8" w14:paraId="7FA13D10" w14:textId="77777777" w:rsidTr="00591E79">
        <w:tc>
          <w:tcPr>
            <w:tcW w:w="720" w:type="dxa"/>
          </w:tcPr>
          <w:p w14:paraId="7FA13D0D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D0E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Division 14 – Conveying Systems</w:t>
            </w:r>
          </w:p>
          <w:p w14:paraId="7FA13D0F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Hoists, cranes, lifting devices</w:t>
            </w:r>
          </w:p>
        </w:tc>
      </w:tr>
      <w:tr w:rsidR="00110E62" w:rsidRPr="006A4BD8" w14:paraId="7FA13D17" w14:textId="77777777" w:rsidTr="00591E79">
        <w:tc>
          <w:tcPr>
            <w:tcW w:w="720" w:type="dxa"/>
          </w:tcPr>
          <w:p w14:paraId="7FA13D11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D12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 xml:space="preserve">Division 15 </w:t>
            </w:r>
            <w:r w:rsidR="007416D7" w:rsidRPr="00E845A0">
              <w:rPr>
                <w:sz w:val="24"/>
                <w:szCs w:val="24"/>
                <w:highlight w:val="yellow"/>
              </w:rPr>
              <w:t>–</w:t>
            </w:r>
            <w:r w:rsidRPr="00E845A0">
              <w:rPr>
                <w:sz w:val="24"/>
                <w:szCs w:val="24"/>
                <w:highlight w:val="yellow"/>
              </w:rPr>
              <w:t xml:space="preserve"> Mechanical</w:t>
            </w:r>
          </w:p>
          <w:p w14:paraId="7FA13D13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Pipes and fittings</w:t>
            </w:r>
          </w:p>
          <w:p w14:paraId="7FA13D14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Valves</w:t>
            </w:r>
          </w:p>
          <w:p w14:paraId="7FA13D15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Plumbing</w:t>
            </w:r>
          </w:p>
          <w:p w14:paraId="7FA13D16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HVAC</w:t>
            </w:r>
          </w:p>
        </w:tc>
      </w:tr>
      <w:tr w:rsidR="00110E62" w:rsidRPr="006A4BD8" w14:paraId="7FA13D1E" w14:textId="77777777" w:rsidTr="00591E79">
        <w:tc>
          <w:tcPr>
            <w:tcW w:w="720" w:type="dxa"/>
          </w:tcPr>
          <w:p w14:paraId="7FA13D18" w14:textId="77777777" w:rsidR="00110E62" w:rsidRPr="00E845A0" w:rsidRDefault="00110E62" w:rsidP="00591E79">
            <w:pPr>
              <w:pStyle w:val="ListParagraph"/>
              <w:numPr>
                <w:ilvl w:val="1"/>
                <w:numId w:val="13"/>
              </w:numPr>
              <w:ind w:left="360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0260" w:type="dxa"/>
            <w:gridSpan w:val="3"/>
          </w:tcPr>
          <w:p w14:paraId="7FA13D19" w14:textId="77777777" w:rsidR="00110E62" w:rsidRPr="00E845A0" w:rsidRDefault="00110E62" w:rsidP="00591E79">
            <w:p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 xml:space="preserve">Division 16 </w:t>
            </w:r>
            <w:r w:rsidR="007416D7" w:rsidRPr="00E845A0">
              <w:rPr>
                <w:sz w:val="24"/>
                <w:szCs w:val="24"/>
                <w:highlight w:val="yellow"/>
              </w:rPr>
              <w:t>–</w:t>
            </w:r>
            <w:r w:rsidRPr="00E845A0">
              <w:rPr>
                <w:sz w:val="24"/>
                <w:szCs w:val="24"/>
                <w:highlight w:val="yellow"/>
              </w:rPr>
              <w:t xml:space="preserve"> Electrical</w:t>
            </w:r>
          </w:p>
          <w:p w14:paraId="7FA13D1A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Cables and wiring</w:t>
            </w:r>
          </w:p>
          <w:p w14:paraId="7FA13D1B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Motor drives</w:t>
            </w:r>
          </w:p>
          <w:p w14:paraId="7FA13D1C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Backup power</w:t>
            </w:r>
          </w:p>
          <w:p w14:paraId="7FA13D1D" w14:textId="77777777" w:rsidR="007416D7" w:rsidRPr="00E845A0" w:rsidRDefault="007416D7" w:rsidP="007416D7">
            <w:pPr>
              <w:pStyle w:val="ListParagraph"/>
              <w:numPr>
                <w:ilvl w:val="0"/>
                <w:numId w:val="36"/>
              </w:numPr>
              <w:rPr>
                <w:sz w:val="24"/>
                <w:szCs w:val="24"/>
                <w:highlight w:val="yellow"/>
              </w:rPr>
            </w:pPr>
            <w:r w:rsidRPr="00E845A0">
              <w:rPr>
                <w:sz w:val="24"/>
                <w:szCs w:val="24"/>
                <w:highlight w:val="yellow"/>
              </w:rPr>
              <w:t>Lighting</w:t>
            </w:r>
          </w:p>
        </w:tc>
      </w:tr>
    </w:tbl>
    <w:p w14:paraId="7FA13D1F" w14:textId="77777777" w:rsidR="00146F62" w:rsidRPr="00146F62" w:rsidRDefault="00146F62" w:rsidP="00146F62"/>
    <w:sectPr w:rsidR="00146F62" w:rsidRPr="00146F62" w:rsidSect="00DE3297">
      <w:headerReference w:type="default" r:id="rId11"/>
      <w:footerReference w:type="default" r:id="rId12"/>
      <w:pgSz w:w="12240" w:h="15840" w:code="1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13D22" w14:textId="77777777" w:rsidR="003176CF" w:rsidRDefault="003176CF" w:rsidP="00733E8F">
      <w:pPr>
        <w:spacing w:after="0" w:line="240" w:lineRule="auto"/>
      </w:pPr>
      <w:r>
        <w:separator/>
      </w:r>
    </w:p>
  </w:endnote>
  <w:endnote w:type="continuationSeparator" w:id="0">
    <w:p w14:paraId="7FA13D23" w14:textId="77777777" w:rsidR="003176CF" w:rsidRDefault="003176CF" w:rsidP="0073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702" w:type="dxa"/>
      <w:tblLook w:val="04A0" w:firstRow="1" w:lastRow="0" w:firstColumn="1" w:lastColumn="0" w:noHBand="0" w:noVBand="1"/>
    </w:tblPr>
    <w:tblGrid>
      <w:gridCol w:w="3660"/>
      <w:gridCol w:w="3660"/>
      <w:gridCol w:w="3660"/>
    </w:tblGrid>
    <w:tr w:rsidR="003176CF" w14:paraId="7FA13D28" w14:textId="77777777" w:rsidTr="003176CF">
      <w:trPr>
        <w:trHeight w:val="617"/>
      </w:trPr>
      <w:tc>
        <w:tcPr>
          <w:tcW w:w="3660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FA13D25" w14:textId="66BB5E82" w:rsidR="003176CF" w:rsidRDefault="003176CF" w:rsidP="003176CF">
          <w:pPr>
            <w:pStyle w:val="Footer"/>
            <w:tabs>
              <w:tab w:val="clear" w:pos="4680"/>
              <w:tab w:val="clear" w:pos="9360"/>
              <w:tab w:val="left" w:pos="8080"/>
            </w:tabs>
          </w:pPr>
          <w:r>
            <w:rPr>
              <w:i/>
              <w:color w:val="808080" w:themeColor="background1" w:themeShade="80"/>
              <w:sz w:val="16"/>
              <w:szCs w:val="16"/>
            </w:rPr>
            <w:t xml:space="preserve">Template Last Updated: </w:t>
          </w:r>
          <w:r>
            <w:rPr>
              <w:i/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i/>
              <w:color w:val="808080" w:themeColor="background1" w:themeShade="80"/>
              <w:sz w:val="16"/>
              <w:szCs w:val="16"/>
            </w:rPr>
            <w:instrText xml:space="preserve"> SAVEDATE  \@ "d-MMM-yy"  \* MERGEFORMAT </w:instrText>
          </w:r>
          <w:r>
            <w:rPr>
              <w:i/>
              <w:color w:val="808080" w:themeColor="background1" w:themeShade="80"/>
              <w:sz w:val="16"/>
              <w:szCs w:val="16"/>
            </w:rPr>
            <w:fldChar w:fldCharType="separate"/>
          </w:r>
          <w:ins w:id="21" w:author="Liam Sykes" w:date="2022-03-18T10:28:00Z">
            <w:r w:rsidR="00902ECF">
              <w:rPr>
                <w:i/>
                <w:noProof/>
                <w:color w:val="808080" w:themeColor="background1" w:themeShade="80"/>
                <w:sz w:val="16"/>
                <w:szCs w:val="16"/>
              </w:rPr>
              <w:t>17-Oct-19</w:t>
            </w:r>
          </w:ins>
          <w:ins w:id="22" w:author="Mutton, Benjamin" w:date="2019-10-17T07:53:00Z">
            <w:del w:id="23" w:author="Liam Sykes" w:date="2022-03-18T10:28:00Z">
              <w:r w:rsidR="00266D25" w:rsidDel="00902ECF">
                <w:rPr>
                  <w:i/>
                  <w:noProof/>
                  <w:color w:val="808080" w:themeColor="background1" w:themeShade="80"/>
                  <w:sz w:val="16"/>
                  <w:szCs w:val="16"/>
                </w:rPr>
                <w:delText>17-Oct-19</w:delText>
              </w:r>
            </w:del>
          </w:ins>
          <w:del w:id="24" w:author="Liam Sykes" w:date="2022-03-18T10:28:00Z">
            <w:r w:rsidR="00B92C00" w:rsidDel="00902ECF">
              <w:rPr>
                <w:i/>
                <w:noProof/>
                <w:color w:val="808080" w:themeColor="background1" w:themeShade="80"/>
                <w:sz w:val="16"/>
                <w:szCs w:val="16"/>
              </w:rPr>
              <w:delText>8-Apr-19</w:delText>
            </w:r>
          </w:del>
          <w:r>
            <w:rPr>
              <w:i/>
              <w:color w:val="808080" w:themeColor="background1" w:themeShade="80"/>
              <w:sz w:val="16"/>
              <w:szCs w:val="16"/>
            </w:rPr>
            <w:fldChar w:fldCharType="end"/>
          </w:r>
        </w:p>
      </w:tc>
      <w:tc>
        <w:tcPr>
          <w:tcW w:w="3660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FA13D26" w14:textId="77777777" w:rsidR="003176CF" w:rsidRDefault="003176CF" w:rsidP="003176CF">
          <w:pPr>
            <w:pStyle w:val="Footer"/>
            <w:tabs>
              <w:tab w:val="clear" w:pos="4680"/>
              <w:tab w:val="clear" w:pos="9360"/>
              <w:tab w:val="left" w:pos="8080"/>
            </w:tabs>
            <w:jc w:val="center"/>
          </w:pPr>
          <w:r>
            <w:t xml:space="preserve">Page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266D25">
            <w:rPr>
              <w:b/>
              <w:bCs/>
              <w:noProof/>
            </w:rPr>
            <w:t>5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of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266D25">
            <w:rPr>
              <w:b/>
              <w:bCs/>
              <w:noProof/>
            </w:rPr>
            <w:t>7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  <w:tc>
        <w:tcPr>
          <w:tcW w:w="3660" w:type="dxa"/>
          <w:tcBorders>
            <w:top w:val="nil"/>
            <w:left w:val="nil"/>
            <w:bottom w:val="nil"/>
            <w:right w:val="nil"/>
          </w:tcBorders>
        </w:tcPr>
        <w:p w14:paraId="7FA13D27" w14:textId="77777777" w:rsidR="003176CF" w:rsidRDefault="003176CF" w:rsidP="003176CF">
          <w:pPr>
            <w:pStyle w:val="Footer"/>
            <w:tabs>
              <w:tab w:val="clear" w:pos="4680"/>
              <w:tab w:val="clear" w:pos="9360"/>
              <w:tab w:val="left" w:pos="8080"/>
            </w:tabs>
          </w:pPr>
          <w:r w:rsidRPr="00D96B1C">
            <w:rPr>
              <w:b/>
              <w:bCs/>
              <w:i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2336" behindDoc="0" locked="0" layoutInCell="1" allowOverlap="1" wp14:anchorId="7FA13D2E" wp14:editId="7FA13D2F">
                <wp:simplePos x="0" y="0"/>
                <wp:positionH relativeFrom="column">
                  <wp:posOffset>654685</wp:posOffset>
                </wp:positionH>
                <wp:positionV relativeFrom="paragraph">
                  <wp:posOffset>35560</wp:posOffset>
                </wp:positionV>
                <wp:extent cx="1593215" cy="323850"/>
                <wp:effectExtent l="0" t="0" r="6985" b="0"/>
                <wp:wrapNone/>
                <wp:docPr id="2" name="Picture 2" descr="C:\Users\cuiw\Desktop\ENV_Internal Branding Icons Colour Mediu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cuiw\Desktop\ENV_Internal Branding Icons Colour Mediu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2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7FA13D29" w14:textId="77777777" w:rsidR="003176CF" w:rsidRDefault="003176CF" w:rsidP="00B74D15">
    <w:pPr>
      <w:pStyle w:val="Footer"/>
      <w:tabs>
        <w:tab w:val="clear" w:pos="4680"/>
        <w:tab w:val="clear" w:pos="9360"/>
        <w:tab w:val="left" w:pos="8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13D20" w14:textId="77777777" w:rsidR="003176CF" w:rsidRDefault="003176CF" w:rsidP="00733E8F">
      <w:pPr>
        <w:spacing w:after="0" w:line="240" w:lineRule="auto"/>
      </w:pPr>
      <w:r>
        <w:separator/>
      </w:r>
    </w:p>
  </w:footnote>
  <w:footnote w:type="continuationSeparator" w:id="0">
    <w:p w14:paraId="7FA13D21" w14:textId="77777777" w:rsidR="003176CF" w:rsidRDefault="003176CF" w:rsidP="00733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13D24" w14:textId="77777777" w:rsidR="003176CF" w:rsidRPr="00020B6D" w:rsidRDefault="003176CF">
    <w:pPr>
      <w:pStyle w:val="Header"/>
      <w:rPr>
        <w:sz w:val="72"/>
        <w:szCs w:val="72"/>
      </w:rPr>
    </w:pPr>
    <w:r w:rsidRPr="004235EA">
      <w:rPr>
        <w:noProof/>
        <w:sz w:val="28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A13D2A" wp14:editId="7FA13D2B">
              <wp:simplePos x="0" y="0"/>
              <wp:positionH relativeFrom="column">
                <wp:posOffset>4559300</wp:posOffset>
              </wp:positionH>
              <wp:positionV relativeFrom="paragraph">
                <wp:posOffset>-22860</wp:posOffset>
              </wp:positionV>
              <wp:extent cx="1980565" cy="4572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056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A13D30" w14:textId="77777777" w:rsidR="003176CF" w:rsidRDefault="003176CF" w:rsidP="00901855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20"/>
                            </w:rPr>
                          </w:pPr>
                          <w:r w:rsidRPr="006F77F7">
                            <w:rPr>
                              <w:b/>
                              <w:sz w:val="20"/>
                            </w:rPr>
                            <w:t>Environmental Services</w:t>
                          </w:r>
                        </w:p>
                        <w:p w14:paraId="7FA13D31" w14:textId="77777777" w:rsidR="003176CF" w:rsidRPr="006F77F7" w:rsidRDefault="003176CF" w:rsidP="00901855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20"/>
                            </w:rPr>
                          </w:pPr>
                          <w:r w:rsidRPr="006F77F7">
                            <w:rPr>
                              <w:b/>
                              <w:sz w:val="20"/>
                            </w:rPr>
                            <w:t>Capital Planning and Delivery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A13D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pt;margin-top:-1.8pt;width:155.9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" filled="f" stroked="f">
              <v:textbox>
                <w:txbxContent>
                  <w:p w14:paraId="7FA13D30" w14:textId="77777777" w:rsidR="003176CF" w:rsidRDefault="003176CF" w:rsidP="00901855">
                    <w:pPr>
                      <w:spacing w:after="0" w:line="240" w:lineRule="auto"/>
                      <w:jc w:val="right"/>
                      <w:rPr>
                        <w:b/>
                        <w:sz w:val="20"/>
                      </w:rPr>
                    </w:pPr>
                    <w:r w:rsidRPr="006F77F7">
                      <w:rPr>
                        <w:b/>
                        <w:sz w:val="20"/>
                      </w:rPr>
                      <w:t>Environmental Services</w:t>
                    </w:r>
                  </w:p>
                  <w:p w14:paraId="7FA13D31" w14:textId="77777777" w:rsidR="003176CF" w:rsidRPr="006F77F7" w:rsidRDefault="003176CF" w:rsidP="00901855">
                    <w:pPr>
                      <w:spacing w:after="0" w:line="240" w:lineRule="auto"/>
                      <w:jc w:val="right"/>
                      <w:rPr>
                        <w:b/>
                        <w:sz w:val="20"/>
                      </w:rPr>
                    </w:pPr>
                    <w:r w:rsidRPr="006F77F7">
                      <w:rPr>
                        <w:b/>
                        <w:sz w:val="20"/>
                      </w:rPr>
                      <w:t>Capital Planning and Delivery</w:t>
                    </w:r>
                  </w:p>
                </w:txbxContent>
              </v:textbox>
            </v:shape>
          </w:pict>
        </mc:Fallback>
      </mc:AlternateContent>
    </w:r>
    <w:r w:rsidRPr="004235EA">
      <w:rPr>
        <w:noProof/>
        <w:sz w:val="28"/>
        <w:szCs w:val="72"/>
      </w:rPr>
      <w:drawing>
        <wp:anchor distT="0" distB="0" distL="114300" distR="114300" simplePos="0" relativeHeight="251659264" behindDoc="1" locked="0" layoutInCell="1" allowOverlap="1" wp14:anchorId="7FA13D2C" wp14:editId="7FA13D2D">
          <wp:simplePos x="0" y="0"/>
          <wp:positionH relativeFrom="column">
            <wp:posOffset>-495300</wp:posOffset>
          </wp:positionH>
          <wp:positionV relativeFrom="paragraph">
            <wp:posOffset>-190500</wp:posOffset>
          </wp:positionV>
          <wp:extent cx="1514475" cy="555625"/>
          <wp:effectExtent l="0" t="0" r="9525" b="0"/>
          <wp:wrapNone/>
          <wp:docPr id="6" name="Picture 6" descr="YR _logo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YR _logo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7C63"/>
    <w:multiLevelType w:val="hybridMultilevel"/>
    <w:tmpl w:val="8CA06F96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7076"/>
    <w:multiLevelType w:val="hybridMultilevel"/>
    <w:tmpl w:val="BB868850"/>
    <w:lvl w:ilvl="0" w:tplc="E0EEA7E6">
      <w:start w:val="1"/>
      <w:numFmt w:val="decimal"/>
      <w:suff w:val="nothing"/>
      <w:lvlText w:val="31.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53E5E"/>
    <w:multiLevelType w:val="hybridMultilevel"/>
    <w:tmpl w:val="4FEA4896"/>
    <w:lvl w:ilvl="0" w:tplc="4CE2DF54">
      <w:start w:val="1"/>
      <w:numFmt w:val="decimal"/>
      <w:suff w:val="nothing"/>
      <w:lvlText w:val="9.%1"/>
      <w:lvlJc w:val="left"/>
      <w:pPr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3E1A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159E7826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171C46BA"/>
    <w:multiLevelType w:val="hybridMultilevel"/>
    <w:tmpl w:val="17E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3282E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19C729B2"/>
    <w:multiLevelType w:val="hybridMultilevel"/>
    <w:tmpl w:val="99CCCF5C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561FB"/>
    <w:multiLevelType w:val="hybridMultilevel"/>
    <w:tmpl w:val="3970FD2C"/>
    <w:lvl w:ilvl="0" w:tplc="10A4E46A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40C69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 w15:restartNumberingAfterBreak="0">
    <w:nsid w:val="1FB344C3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21590786"/>
    <w:multiLevelType w:val="hybridMultilevel"/>
    <w:tmpl w:val="75B0483A"/>
    <w:lvl w:ilvl="0" w:tplc="54E8A90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948"/>
    <w:multiLevelType w:val="hybridMultilevel"/>
    <w:tmpl w:val="EDB83B08"/>
    <w:lvl w:ilvl="0" w:tplc="5D1C62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078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E66D3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23D30FE3"/>
    <w:multiLevelType w:val="hybridMultilevel"/>
    <w:tmpl w:val="62ACCEA0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531CC"/>
    <w:multiLevelType w:val="hybridMultilevel"/>
    <w:tmpl w:val="E2C2CE60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43867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29362F05"/>
    <w:multiLevelType w:val="hybridMultilevel"/>
    <w:tmpl w:val="10DC1E12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DB6560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9" w15:restartNumberingAfterBreak="0">
    <w:nsid w:val="2E8C643D"/>
    <w:multiLevelType w:val="multilevel"/>
    <w:tmpl w:val="574457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2F4E10DA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301B2A10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2" w15:restartNumberingAfterBreak="0">
    <w:nsid w:val="30FA1100"/>
    <w:multiLevelType w:val="hybridMultilevel"/>
    <w:tmpl w:val="C862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23E1B"/>
    <w:multiLevelType w:val="hybridMultilevel"/>
    <w:tmpl w:val="3B582A88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B71493"/>
    <w:multiLevelType w:val="hybridMultilevel"/>
    <w:tmpl w:val="E80A4D86"/>
    <w:lvl w:ilvl="0" w:tplc="D47E9DC2">
      <w:start w:val="1"/>
      <w:numFmt w:val="decimal"/>
      <w:suff w:val="nothing"/>
      <w:lvlText w:val="24.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9078F8"/>
    <w:multiLevelType w:val="hybridMultilevel"/>
    <w:tmpl w:val="24D08F42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9466F"/>
    <w:multiLevelType w:val="multilevel"/>
    <w:tmpl w:val="740E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 w15:restartNumberingAfterBreak="0">
    <w:nsid w:val="466E3DB1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8" w15:restartNumberingAfterBreak="0">
    <w:nsid w:val="49B312BA"/>
    <w:multiLevelType w:val="multilevel"/>
    <w:tmpl w:val="75BAD65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29" w15:restartNumberingAfterBreak="0">
    <w:nsid w:val="4AA85A6F"/>
    <w:multiLevelType w:val="multilevel"/>
    <w:tmpl w:val="75BAD656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30" w15:restartNumberingAfterBreak="0">
    <w:nsid w:val="4BB815D4"/>
    <w:multiLevelType w:val="hybridMultilevel"/>
    <w:tmpl w:val="21F658BA"/>
    <w:lvl w:ilvl="0" w:tplc="10A4E46A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B10B82"/>
    <w:multiLevelType w:val="hybridMultilevel"/>
    <w:tmpl w:val="8C74B672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A0C12"/>
    <w:multiLevelType w:val="hybridMultilevel"/>
    <w:tmpl w:val="5D5E5D82"/>
    <w:lvl w:ilvl="0" w:tplc="0DC0E1C4">
      <w:start w:val="1"/>
      <w:numFmt w:val="decimal"/>
      <w:suff w:val="nothing"/>
      <w:lvlText w:val="%1"/>
      <w:lvlJc w:val="left"/>
      <w:pPr>
        <w:ind w:left="144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33940"/>
    <w:multiLevelType w:val="multilevel"/>
    <w:tmpl w:val="29305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4" w15:restartNumberingAfterBreak="0">
    <w:nsid w:val="5BB62434"/>
    <w:multiLevelType w:val="multilevel"/>
    <w:tmpl w:val="75BAD656"/>
    <w:lvl w:ilvl="0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5" w15:restartNumberingAfterBreak="0">
    <w:nsid w:val="5EFE7BC3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6" w15:restartNumberingAfterBreak="0">
    <w:nsid w:val="63BD119F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7" w15:restartNumberingAfterBreak="0">
    <w:nsid w:val="652458B1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8" w15:restartNumberingAfterBreak="0">
    <w:nsid w:val="68927C42"/>
    <w:multiLevelType w:val="multilevel"/>
    <w:tmpl w:val="E7E8731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A367836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0" w15:restartNumberingAfterBreak="0">
    <w:nsid w:val="6C391CDF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1" w15:restartNumberingAfterBreak="0">
    <w:nsid w:val="70681D73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2" w15:restartNumberingAfterBreak="0">
    <w:nsid w:val="711B61ED"/>
    <w:multiLevelType w:val="hybridMultilevel"/>
    <w:tmpl w:val="03B23D32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5502FA"/>
    <w:multiLevelType w:val="hybridMultilevel"/>
    <w:tmpl w:val="BBFEA0A4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9118A0"/>
    <w:multiLevelType w:val="hybridMultilevel"/>
    <w:tmpl w:val="B9768CCE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C4253"/>
    <w:multiLevelType w:val="hybridMultilevel"/>
    <w:tmpl w:val="3DEE2710"/>
    <w:lvl w:ilvl="0" w:tplc="4642A1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AA1045"/>
    <w:multiLevelType w:val="multilevel"/>
    <w:tmpl w:val="75BAD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2"/>
  </w:num>
  <w:num w:numId="2">
    <w:abstractNumId w:val="24"/>
  </w:num>
  <w:num w:numId="3">
    <w:abstractNumId w:val="1"/>
  </w:num>
  <w:num w:numId="4">
    <w:abstractNumId w:val="32"/>
  </w:num>
  <w:num w:numId="5">
    <w:abstractNumId w:val="30"/>
  </w:num>
  <w:num w:numId="6">
    <w:abstractNumId w:val="8"/>
  </w:num>
  <w:num w:numId="7">
    <w:abstractNumId w:val="38"/>
  </w:num>
  <w:num w:numId="8">
    <w:abstractNumId w:val="6"/>
  </w:num>
  <w:num w:numId="9">
    <w:abstractNumId w:val="6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800" w:hanging="360"/>
        </w:pPr>
        <w:rPr>
          <w:rFonts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52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8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40" w:hanging="180"/>
        </w:pPr>
        <w:rPr>
          <w:rFonts w:hint="default"/>
        </w:rPr>
      </w:lvl>
    </w:lvlOverride>
  </w:num>
  <w:num w:numId="10">
    <w:abstractNumId w:val="19"/>
  </w:num>
  <w:num w:numId="11">
    <w:abstractNumId w:val="33"/>
  </w:num>
  <w:num w:numId="12">
    <w:abstractNumId w:val="34"/>
  </w:num>
  <w:num w:numId="13">
    <w:abstractNumId w:val="3"/>
  </w:num>
  <w:num w:numId="14">
    <w:abstractNumId w:val="37"/>
  </w:num>
  <w:num w:numId="15">
    <w:abstractNumId w:val="27"/>
  </w:num>
  <w:num w:numId="16">
    <w:abstractNumId w:val="41"/>
  </w:num>
  <w:num w:numId="17">
    <w:abstractNumId w:val="16"/>
  </w:num>
  <w:num w:numId="18">
    <w:abstractNumId w:val="20"/>
  </w:num>
  <w:num w:numId="19">
    <w:abstractNumId w:val="46"/>
  </w:num>
  <w:num w:numId="20">
    <w:abstractNumId w:val="9"/>
  </w:num>
  <w:num w:numId="21">
    <w:abstractNumId w:val="39"/>
  </w:num>
  <w:num w:numId="22">
    <w:abstractNumId w:val="10"/>
  </w:num>
  <w:num w:numId="23">
    <w:abstractNumId w:val="28"/>
  </w:num>
  <w:num w:numId="24">
    <w:abstractNumId w:val="29"/>
  </w:num>
  <w:num w:numId="25">
    <w:abstractNumId w:val="4"/>
  </w:num>
  <w:num w:numId="26">
    <w:abstractNumId w:val="18"/>
  </w:num>
  <w:num w:numId="27">
    <w:abstractNumId w:val="36"/>
  </w:num>
  <w:num w:numId="28">
    <w:abstractNumId w:val="40"/>
  </w:num>
  <w:num w:numId="29">
    <w:abstractNumId w:val="13"/>
  </w:num>
  <w:num w:numId="30">
    <w:abstractNumId w:val="21"/>
  </w:num>
  <w:num w:numId="31">
    <w:abstractNumId w:val="35"/>
  </w:num>
  <w:num w:numId="32">
    <w:abstractNumId w:val="26"/>
  </w:num>
  <w:num w:numId="33">
    <w:abstractNumId w:val="14"/>
  </w:num>
  <w:num w:numId="34">
    <w:abstractNumId w:val="11"/>
  </w:num>
  <w:num w:numId="35">
    <w:abstractNumId w:val="5"/>
  </w:num>
  <w:num w:numId="36">
    <w:abstractNumId w:val="45"/>
  </w:num>
  <w:num w:numId="37">
    <w:abstractNumId w:val="17"/>
  </w:num>
  <w:num w:numId="38">
    <w:abstractNumId w:val="23"/>
  </w:num>
  <w:num w:numId="39">
    <w:abstractNumId w:val="15"/>
  </w:num>
  <w:num w:numId="40">
    <w:abstractNumId w:val="43"/>
  </w:num>
  <w:num w:numId="41">
    <w:abstractNumId w:val="7"/>
  </w:num>
  <w:num w:numId="42">
    <w:abstractNumId w:val="31"/>
  </w:num>
  <w:num w:numId="43">
    <w:abstractNumId w:val="0"/>
  </w:num>
  <w:num w:numId="44">
    <w:abstractNumId w:val="25"/>
  </w:num>
  <w:num w:numId="45">
    <w:abstractNumId w:val="42"/>
  </w:num>
  <w:num w:numId="46">
    <w:abstractNumId w:val="44"/>
  </w:num>
  <w:num w:numId="47">
    <w:abstractNumId w:val="12"/>
  </w:num>
  <w:num w:numId="48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am Sykes">
    <w15:presenceInfo w15:providerId="AD" w15:userId="S::sykesl@AE.CA::53b2520a-b580-4e8e-a91c-0890217c54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D18"/>
    <w:rsid w:val="00020B6D"/>
    <w:rsid w:val="00025968"/>
    <w:rsid w:val="0003314F"/>
    <w:rsid w:val="00043BD2"/>
    <w:rsid w:val="00054217"/>
    <w:rsid w:val="000609E5"/>
    <w:rsid w:val="0008326D"/>
    <w:rsid w:val="000B2705"/>
    <w:rsid w:val="000B3A3D"/>
    <w:rsid w:val="000C269D"/>
    <w:rsid w:val="000C69B9"/>
    <w:rsid w:val="000E76A9"/>
    <w:rsid w:val="000F023B"/>
    <w:rsid w:val="000F1A47"/>
    <w:rsid w:val="000F52DE"/>
    <w:rsid w:val="000F7E27"/>
    <w:rsid w:val="001046B4"/>
    <w:rsid w:val="00110E62"/>
    <w:rsid w:val="00114090"/>
    <w:rsid w:val="00123D7E"/>
    <w:rsid w:val="00146F62"/>
    <w:rsid w:val="00161551"/>
    <w:rsid w:val="0018015C"/>
    <w:rsid w:val="001A17F6"/>
    <w:rsid w:val="001A45C7"/>
    <w:rsid w:val="001F39A7"/>
    <w:rsid w:val="0021517F"/>
    <w:rsid w:val="0022272F"/>
    <w:rsid w:val="00222B93"/>
    <w:rsid w:val="0022545B"/>
    <w:rsid w:val="002265EE"/>
    <w:rsid w:val="00226896"/>
    <w:rsid w:val="00226E1E"/>
    <w:rsid w:val="00243596"/>
    <w:rsid w:val="002473A1"/>
    <w:rsid w:val="00255C92"/>
    <w:rsid w:val="00266D25"/>
    <w:rsid w:val="0028798D"/>
    <w:rsid w:val="002A2E2F"/>
    <w:rsid w:val="002B4A11"/>
    <w:rsid w:val="002B6352"/>
    <w:rsid w:val="002B6411"/>
    <w:rsid w:val="002C63CA"/>
    <w:rsid w:val="002E2A9D"/>
    <w:rsid w:val="002E599C"/>
    <w:rsid w:val="00312BEB"/>
    <w:rsid w:val="003176CF"/>
    <w:rsid w:val="00317A91"/>
    <w:rsid w:val="003443BF"/>
    <w:rsid w:val="00346B34"/>
    <w:rsid w:val="00364C6E"/>
    <w:rsid w:val="0037109E"/>
    <w:rsid w:val="00382EB8"/>
    <w:rsid w:val="003843C1"/>
    <w:rsid w:val="003B005C"/>
    <w:rsid w:val="003B0124"/>
    <w:rsid w:val="003E202D"/>
    <w:rsid w:val="003E3AA2"/>
    <w:rsid w:val="003F3D0E"/>
    <w:rsid w:val="00402033"/>
    <w:rsid w:val="00402DD0"/>
    <w:rsid w:val="00403A01"/>
    <w:rsid w:val="0041011B"/>
    <w:rsid w:val="004171A5"/>
    <w:rsid w:val="00417F82"/>
    <w:rsid w:val="004235EA"/>
    <w:rsid w:val="004465D7"/>
    <w:rsid w:val="00466B1F"/>
    <w:rsid w:val="00477AE6"/>
    <w:rsid w:val="00481317"/>
    <w:rsid w:val="00483F00"/>
    <w:rsid w:val="004C4BC1"/>
    <w:rsid w:val="004D4BDF"/>
    <w:rsid w:val="004E6738"/>
    <w:rsid w:val="004F6C85"/>
    <w:rsid w:val="00504FF1"/>
    <w:rsid w:val="00516E92"/>
    <w:rsid w:val="0052114C"/>
    <w:rsid w:val="00522CF6"/>
    <w:rsid w:val="005273C8"/>
    <w:rsid w:val="00530BC3"/>
    <w:rsid w:val="00546E0A"/>
    <w:rsid w:val="00551D1C"/>
    <w:rsid w:val="00581F14"/>
    <w:rsid w:val="005967F5"/>
    <w:rsid w:val="005D278E"/>
    <w:rsid w:val="005D45D8"/>
    <w:rsid w:val="005E400C"/>
    <w:rsid w:val="0060496A"/>
    <w:rsid w:val="00616906"/>
    <w:rsid w:val="00630189"/>
    <w:rsid w:val="006431CF"/>
    <w:rsid w:val="00665BF0"/>
    <w:rsid w:val="00695F50"/>
    <w:rsid w:val="006C20A4"/>
    <w:rsid w:val="006C5B66"/>
    <w:rsid w:val="006D0226"/>
    <w:rsid w:val="006D605C"/>
    <w:rsid w:val="006F48E3"/>
    <w:rsid w:val="006F51AD"/>
    <w:rsid w:val="006F77F7"/>
    <w:rsid w:val="006F7DDC"/>
    <w:rsid w:val="0071350B"/>
    <w:rsid w:val="007327FF"/>
    <w:rsid w:val="00733E8F"/>
    <w:rsid w:val="007416D7"/>
    <w:rsid w:val="00754FF6"/>
    <w:rsid w:val="00770E58"/>
    <w:rsid w:val="00781179"/>
    <w:rsid w:val="00810294"/>
    <w:rsid w:val="008238C9"/>
    <w:rsid w:val="00825F89"/>
    <w:rsid w:val="00835D0B"/>
    <w:rsid w:val="00847BE1"/>
    <w:rsid w:val="0086021F"/>
    <w:rsid w:val="008705FE"/>
    <w:rsid w:val="00887A94"/>
    <w:rsid w:val="008C345C"/>
    <w:rsid w:val="008C4DA4"/>
    <w:rsid w:val="008C7B10"/>
    <w:rsid w:val="008E2F9E"/>
    <w:rsid w:val="008F6C95"/>
    <w:rsid w:val="00901855"/>
    <w:rsid w:val="00902ECF"/>
    <w:rsid w:val="00904BAC"/>
    <w:rsid w:val="00914CC0"/>
    <w:rsid w:val="00933392"/>
    <w:rsid w:val="0093397E"/>
    <w:rsid w:val="00933F9A"/>
    <w:rsid w:val="009347FD"/>
    <w:rsid w:val="0095314D"/>
    <w:rsid w:val="00986D29"/>
    <w:rsid w:val="0099441D"/>
    <w:rsid w:val="009B336E"/>
    <w:rsid w:val="009D2757"/>
    <w:rsid w:val="009D5DC6"/>
    <w:rsid w:val="009E0007"/>
    <w:rsid w:val="009E52B0"/>
    <w:rsid w:val="009E5651"/>
    <w:rsid w:val="009F4C3D"/>
    <w:rsid w:val="00A33CAD"/>
    <w:rsid w:val="00A4686A"/>
    <w:rsid w:val="00A477D8"/>
    <w:rsid w:val="00A54BD7"/>
    <w:rsid w:val="00A56145"/>
    <w:rsid w:val="00A63197"/>
    <w:rsid w:val="00A64D18"/>
    <w:rsid w:val="00A907F2"/>
    <w:rsid w:val="00A90812"/>
    <w:rsid w:val="00A96F44"/>
    <w:rsid w:val="00AA73DF"/>
    <w:rsid w:val="00AB16CE"/>
    <w:rsid w:val="00AB78C7"/>
    <w:rsid w:val="00AB7D4A"/>
    <w:rsid w:val="00AC01C7"/>
    <w:rsid w:val="00AE632B"/>
    <w:rsid w:val="00AF711E"/>
    <w:rsid w:val="00B14189"/>
    <w:rsid w:val="00B34C23"/>
    <w:rsid w:val="00B4351F"/>
    <w:rsid w:val="00B458AA"/>
    <w:rsid w:val="00B51BA8"/>
    <w:rsid w:val="00B67AC3"/>
    <w:rsid w:val="00B74D15"/>
    <w:rsid w:val="00B902C4"/>
    <w:rsid w:val="00B91385"/>
    <w:rsid w:val="00B92B89"/>
    <w:rsid w:val="00B92C00"/>
    <w:rsid w:val="00BB1C7B"/>
    <w:rsid w:val="00BC7B7D"/>
    <w:rsid w:val="00C1448D"/>
    <w:rsid w:val="00C207E7"/>
    <w:rsid w:val="00C43C0F"/>
    <w:rsid w:val="00C4729D"/>
    <w:rsid w:val="00C525F4"/>
    <w:rsid w:val="00C6310E"/>
    <w:rsid w:val="00C639E6"/>
    <w:rsid w:val="00C97240"/>
    <w:rsid w:val="00CB5C5F"/>
    <w:rsid w:val="00CC39DE"/>
    <w:rsid w:val="00CC3DE0"/>
    <w:rsid w:val="00CE07C2"/>
    <w:rsid w:val="00D04DA1"/>
    <w:rsid w:val="00D10C3A"/>
    <w:rsid w:val="00D22017"/>
    <w:rsid w:val="00D25325"/>
    <w:rsid w:val="00D26E78"/>
    <w:rsid w:val="00D5255A"/>
    <w:rsid w:val="00D5474C"/>
    <w:rsid w:val="00D55802"/>
    <w:rsid w:val="00D744B2"/>
    <w:rsid w:val="00D81BB0"/>
    <w:rsid w:val="00D90A72"/>
    <w:rsid w:val="00D92AE5"/>
    <w:rsid w:val="00DA0A11"/>
    <w:rsid w:val="00DB1872"/>
    <w:rsid w:val="00DD3FC2"/>
    <w:rsid w:val="00DE1DE4"/>
    <w:rsid w:val="00DE3297"/>
    <w:rsid w:val="00DE3BE3"/>
    <w:rsid w:val="00DF5801"/>
    <w:rsid w:val="00DF5CD0"/>
    <w:rsid w:val="00E02D49"/>
    <w:rsid w:val="00E14BC3"/>
    <w:rsid w:val="00E162C5"/>
    <w:rsid w:val="00E2101C"/>
    <w:rsid w:val="00E246AF"/>
    <w:rsid w:val="00E27978"/>
    <w:rsid w:val="00E369FD"/>
    <w:rsid w:val="00E61748"/>
    <w:rsid w:val="00E65835"/>
    <w:rsid w:val="00E65FA9"/>
    <w:rsid w:val="00E845A0"/>
    <w:rsid w:val="00EA1906"/>
    <w:rsid w:val="00EB270C"/>
    <w:rsid w:val="00EB58FE"/>
    <w:rsid w:val="00EC005B"/>
    <w:rsid w:val="00EC3933"/>
    <w:rsid w:val="00ED51B9"/>
    <w:rsid w:val="00ED6511"/>
    <w:rsid w:val="00EE3A17"/>
    <w:rsid w:val="00F05DCB"/>
    <w:rsid w:val="00F1315F"/>
    <w:rsid w:val="00F2026D"/>
    <w:rsid w:val="00F20666"/>
    <w:rsid w:val="00F4700C"/>
    <w:rsid w:val="00F50F1E"/>
    <w:rsid w:val="00F7006A"/>
    <w:rsid w:val="00F73555"/>
    <w:rsid w:val="00F77152"/>
    <w:rsid w:val="00F831F1"/>
    <w:rsid w:val="00F83DE6"/>
    <w:rsid w:val="00FD7DDC"/>
    <w:rsid w:val="00F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7FA13B3C"/>
  <w15:docId w15:val="{397DB878-8732-4A71-BD97-C2CB8D97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52B0"/>
    <w:pPr>
      <w:keepNext/>
      <w:keepLines/>
      <w:spacing w:after="0" w:line="240" w:lineRule="auto"/>
      <w:outlineLvl w:val="0"/>
    </w:pPr>
    <w:rPr>
      <w:rFonts w:eastAsiaTheme="majorEastAsia" w:cstheme="majorBidi"/>
      <w:b/>
      <w:bCs/>
      <w:color w:val="FFFFFF" w:themeColor="background1"/>
      <w:sz w:val="40"/>
      <w:szCs w:val="28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9E52B0"/>
    <w:pPr>
      <w:keepNext w:val="0"/>
      <w:keepLines w:val="0"/>
      <w:numPr>
        <w:ilvl w:val="1"/>
        <w:numId w:val="11"/>
      </w:numPr>
      <w:outlineLvl w:val="1"/>
    </w:pPr>
    <w:rPr>
      <w:rFonts w:eastAsiaTheme="minorHAnsi" w:cstheme="minorBidi"/>
      <w:b w:val="0"/>
      <w:bCs w:val="0"/>
      <w:color w:val="auto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E8F"/>
  </w:style>
  <w:style w:type="paragraph" w:styleId="Footer">
    <w:name w:val="footer"/>
    <w:basedOn w:val="Normal"/>
    <w:link w:val="FooterChar"/>
    <w:uiPriority w:val="99"/>
    <w:unhideWhenUsed/>
    <w:rsid w:val="0073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E8F"/>
  </w:style>
  <w:style w:type="table" w:styleId="TableGrid">
    <w:name w:val="Table Grid"/>
    <w:basedOn w:val="TableNormal"/>
    <w:uiPriority w:val="59"/>
    <w:rsid w:val="000C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52B0"/>
    <w:rPr>
      <w:rFonts w:eastAsiaTheme="majorEastAsia" w:cstheme="majorBidi"/>
      <w:b/>
      <w:bCs/>
      <w:color w:val="FFFFFF" w:themeColor="background1"/>
      <w:sz w:val="4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5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31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2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7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7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7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2272F"/>
    <w:pPr>
      <w:spacing w:after="0" w:line="240" w:lineRule="auto"/>
    </w:pPr>
  </w:style>
  <w:style w:type="paragraph" w:customStyle="1" w:styleId="Style1">
    <w:name w:val="Style1"/>
    <w:basedOn w:val="Normal"/>
    <w:link w:val="Style1Char"/>
    <w:rsid w:val="00F1315F"/>
    <w:pPr>
      <w:spacing w:after="0" w:line="240" w:lineRule="auto"/>
    </w:pPr>
    <w:rPr>
      <w:b/>
      <w:color w:val="FFFFFF" w:themeColor="background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52B0"/>
    <w:rPr>
      <w:sz w:val="40"/>
      <w:szCs w:val="40"/>
    </w:rPr>
  </w:style>
  <w:style w:type="character" w:customStyle="1" w:styleId="Style1Char">
    <w:name w:val="Style1 Char"/>
    <w:basedOn w:val="DefaultParagraphFont"/>
    <w:link w:val="Style1"/>
    <w:rsid w:val="00F1315F"/>
    <w:rPr>
      <w:b/>
      <w:color w:val="FFFFFF" w:themeColor="background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E50B80A32C040A85FB450FB26C9E5" ma:contentTypeVersion="46" ma:contentTypeDescription="Create a new document." ma:contentTypeScope="" ma:versionID="f305d8713f7c5199093c43c28f726b92">
  <xsd:schema xmlns:xsd="http://www.w3.org/2001/XMLSchema" xmlns:xs="http://www.w3.org/2001/XMLSchema" xmlns:p="http://schemas.microsoft.com/office/2006/metadata/properties" xmlns:ns2="842cd523-47d6-43d6-8211-471f8d7272d8" xmlns:ns3="d6d05743-d6d0-46ac-98bc-99f29ab3bcad" targetNamespace="http://schemas.microsoft.com/office/2006/metadata/properties" ma:root="true" ma:fieldsID="ea3efdce6824fb8f554bf7b837cf79a9" ns2:_="" ns3:_="">
    <xsd:import namespace="842cd523-47d6-43d6-8211-471f8d7272d8"/>
    <xsd:import namespace="d6d05743-d6d0-46ac-98bc-99f29ab3b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rget_x0020_Audiences" minOccurs="0"/>
                <xsd:element ref="ns2:_ModernAudienceTargetUserField" minOccurs="0"/>
                <xsd:element ref="ns2:_ModernAudienceAadObjectI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ject_x0020_Manager" minOccurs="0"/>
                <xsd:element ref="ns2:Project_x0020_Code" minOccurs="0"/>
                <xsd:element ref="ns2:Project_x0020_Name" minOccurs="0"/>
                <xsd:element ref="ns2:Client_x0020_Organization" minOccurs="0"/>
                <xsd:element ref="ns2:Owner_x0020_Organization" minOccurs="0"/>
                <xsd:element ref="ns2:cb1c6817ddae4f4e962caf55b63bf464" minOccurs="0"/>
                <xsd:element ref="ns3:TaxCatchAll" minOccurs="0"/>
                <xsd:element ref="ns2:l618b0fee8ca4f429e9e6411e9e95b53" minOccurs="0"/>
                <xsd:element ref="ns2:Division" minOccurs="0"/>
                <xsd:element ref="ns2:Project_x0020_Status" minOccurs="0"/>
                <xsd:element ref="ns2:Sector" minOccurs="0"/>
                <xsd:element ref="ns2:ledd8dc17b1542dd8fd0ab7b94bcc985" minOccurs="0"/>
                <xsd:element ref="ns2:m5c1804717744f9fa1524b0f29103316" minOccurs="0"/>
                <xsd:element ref="ns2:ffbb60d3286f4764a7cd927fbe3c3406" minOccurs="0"/>
                <xsd:element ref="ns2:Status" minOccurs="0"/>
                <xsd:element ref="ns2:AERIS_x0020_Version" minOccurs="0"/>
                <xsd:element ref="ns2:AERIS_x0020_Published_x0020_Date" minOccurs="0"/>
                <xsd:element ref="ns2:AERIS_x0020_Link" minOccurs="0"/>
                <xsd:element ref="ns2:ddcb8363e9a649659ceb1033f1d9969c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cd523-47d6-43d6-8211-471f8d72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_ModernAudienceTargetUserField" ma:index="11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12" nillable="true" ma:displayName="AudienceIds" ma:list="{43165f19-f1c4-4d99-a16a-264f48dff973}" ma:internalName="_ModernAudienceAadObjectIds" ma:readOnly="true" ma:showField="_AadObjectIdForUser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ject_x0020_Manager" ma:index="17" nillable="true" ma:displayName="Project Manager" ma:default="Andrew Moreton" ma:internalName="Project_x0020_Manager">
      <xsd:simpleType>
        <xsd:restriction base="dms:Text">
          <xsd:maxLength value="255"/>
        </xsd:restriction>
      </xsd:simpleType>
    </xsd:element>
    <xsd:element name="Project_x0020_Code" ma:index="18" nillable="true" ma:displayName="Project Code" ma:default="2020-5445-00" ma:internalName="Project_x0020_Code">
      <xsd:simpleType>
        <xsd:restriction base="dms:Text">
          <xsd:maxLength value="255"/>
        </xsd:restriction>
      </xsd:simpleType>
    </xsd:element>
    <xsd:element name="Project_x0020_Name" ma:index="19" nillable="true" ma:displayName="Project Name" ma:default="Northeast Vaughan Water Servicing Project" ma:internalName="Project_x0020_Name">
      <xsd:simpleType>
        <xsd:restriction base="dms:Text">
          <xsd:maxLength value="255"/>
        </xsd:restriction>
      </xsd:simpleType>
    </xsd:element>
    <xsd:element name="Client_x0020_Organization" ma:index="20" nillable="true" ma:displayName="Client Organization" ma:internalName="Client_x0020_Organization">
      <xsd:simpleType>
        <xsd:restriction base="dms:Text">
          <xsd:maxLength value="255"/>
        </xsd:restriction>
      </xsd:simpleType>
    </xsd:element>
    <xsd:element name="Owner_x0020_Organization" ma:index="21" nillable="true" ma:displayName="Owner Organization" ma:internalName="Owner_x0020_Organization">
      <xsd:simpleType>
        <xsd:restriction base="dms:Text">
          <xsd:maxLength value="255"/>
        </xsd:restriction>
      </xsd:simpleType>
    </xsd:element>
    <xsd:element name="cb1c6817ddae4f4e962caf55b63bf464" ma:index="23" nillable="true" ma:taxonomy="true" ma:internalName="cb1c6817ddae4f4e962caf55b63bf464" ma:taxonomyFieldName="Internal_x0020_Organization" ma:displayName="Internal Organization" ma:default="" ma:fieldId="{cb1c6817-ddae-4f4e-962c-af55b63bf464}" ma:sspId="4d32d354-0e99-4421-b819-db95894b1888" ma:termSetId="ffdaf2cf-ea55-46fd-88f8-ad2c39e66661" ma:anchorId="0636ebcc-12de-4bad-b1ae-f760de9ef692" ma:open="false" ma:isKeyword="false">
      <xsd:complexType>
        <xsd:sequence>
          <xsd:element ref="pc:Terms" minOccurs="0" maxOccurs="1"/>
        </xsd:sequence>
      </xsd:complexType>
    </xsd:element>
    <xsd:element name="l618b0fee8ca4f429e9e6411e9e95b53" ma:index="26" nillable="true" ma:taxonomy="true" ma:internalName="l618b0fee8ca4f429e9e6411e9e95b53" ma:taxonomyFieldName="Office" ma:displayName="Office" ma:default="" ma:fieldId="{5618b0fe-e8ca-4f42-9e9e-6411e9e95b53}" ma:sspId="4d32d354-0e99-4421-b819-db95894b1888" ma:termSetId="b49f64b3-4722-4336-9a5c-56c326b344d4" ma:anchorId="75d25fab-71e2-4ece-bb1e-4b760072d18d" ma:open="false" ma:isKeyword="false">
      <xsd:complexType>
        <xsd:sequence>
          <xsd:element ref="pc:Terms" minOccurs="0" maxOccurs="1"/>
        </xsd:sequence>
      </xsd:complexType>
    </xsd:element>
    <xsd:element name="Division" ma:index="27" nillable="true" ma:displayName="Division" ma:default="ON Toronto Infrastructure" ma:internalName="Division">
      <xsd:simpleType>
        <xsd:restriction base="dms:Text">
          <xsd:maxLength value="255"/>
        </xsd:restriction>
      </xsd:simpleType>
    </xsd:element>
    <xsd:element name="Project_x0020_Status" ma:index="28" nillable="true" ma:displayName="Project Status" ma:default="Open" ma:internalName="Project_x0020_Status">
      <xsd:simpleType>
        <xsd:restriction base="dms:Text">
          <xsd:maxLength value="255"/>
        </xsd:restriction>
      </xsd:simpleType>
    </xsd:element>
    <xsd:element name="Sector" ma:index="29" nillable="true" ma:displayName="Sector" ma:default="Water and Sanitation" ma:internalName="Sector">
      <xsd:simpleType>
        <xsd:restriction base="dms:Text">
          <xsd:maxLength value="255"/>
        </xsd:restriction>
      </xsd:simpleType>
    </xsd:element>
    <xsd:element name="ledd8dc17b1542dd8fd0ab7b94bcc985" ma:index="31" nillable="true" ma:taxonomy="true" ma:internalName="ledd8dc17b1542dd8fd0ab7b94bcc985" ma:taxonomyFieldName="Information_x0020_Type" ma:displayName="Information Type" ma:default="" ma:fieldId="{5edd8dc1-7b15-42dd-8fd0-ab7b94bcc985}" ma:sspId="4d32d354-0e99-4421-b819-db95894b1888" ma:termSetId="675de31f-9882-40e0-8bf1-6406c684a74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c1804717744f9fa1524b0f29103316" ma:index="33" nillable="true" ma:taxonomy="true" ma:internalName="m5c1804717744f9fa1524b0f29103316" ma:taxonomyFieldName="Communications" ma:displayName="Communications" ma:default="" ma:fieldId="{65c18047-1774-4f9f-a152-4b0f29103316}" ma:sspId="4d32d354-0e99-4421-b819-db95894b1888" ma:termSetId="9a4b3689-c9c1-4790-ab17-27a3237c1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bb60d3286f4764a7cd927fbe3c3406" ma:index="35" nillable="true" ma:taxonomy="true" ma:internalName="ffbb60d3286f4764a7cd927fbe3c3406" ma:taxonomyFieldName="Data_x0020_Classification" ma:displayName="Data Classification" ma:default="1;#Confidential|dbb6cc64-9915-4cf6-857e-3e641b410f5c" ma:fieldId="{ffbb60d3-286f-4764-a7cd-927fbe3c3406}" ma:sspId="4d32d354-0e99-4421-b819-db95894b1888" ma:termSetId="71bc5065-a13d-44d1-a056-853f235091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atus" ma:index="36" nillable="true" ma:displayName="Status" ma:default="Work in progress" ma:format="Dropdown" ma:internalName="Status">
      <xsd:simpleType>
        <xsd:restriction base="dms:Choice">
          <xsd:enumeration value="Work in progress"/>
          <xsd:enumeration value="Final"/>
          <xsd:enumeration value="Published to AERIS"/>
        </xsd:restriction>
      </xsd:simpleType>
    </xsd:element>
    <xsd:element name="AERIS_x0020_Version" ma:index="37" nillable="true" ma:displayName="AERIS Version" ma:internalName="AERIS_x0020_Version">
      <xsd:simpleType>
        <xsd:restriction base="dms:Text">
          <xsd:maxLength value="255"/>
        </xsd:restriction>
      </xsd:simpleType>
    </xsd:element>
    <xsd:element name="AERIS_x0020_Published_x0020_Date" ma:index="38" nillable="true" ma:displayName="AERIS Published Date" ma:format="DateOnly" ma:internalName="AERIS_x0020_Published_x0020_Date">
      <xsd:simpleType>
        <xsd:restriction base="dms:DateTime"/>
      </xsd:simpleType>
    </xsd:element>
    <xsd:element name="AERIS_x0020_Link" ma:index="39" nillable="true" ma:displayName="AERIS Link" ma:format="Hyperlink" ma:internalName="AERIS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dcb8363e9a649659ceb1033f1d9969c" ma:index="41" nillable="true" ma:taxonomy="true" ma:internalName="ddcb8363e9a649659ceb1033f1d9969c" ma:taxonomyFieldName="AERIS_x0020_Pools" ma:displayName="AERIS Pools" ma:default="" ma:fieldId="{ddcb8363-e9a6-4965-9ceb-1033f1d9969c}" ma:sspId="4d32d354-0e99-4421-b819-db95894b1888" ma:termSetId="bdb7a0dc-ed46-4a04-abe0-57570b64a51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47" nillable="true" ma:taxonomy="true" ma:internalName="lcf76f155ced4ddcb4097134ff3c332f" ma:taxonomyFieldName="MediaServiceImageTags" ma:displayName="Image Tags" ma:readOnly="false" ma:fieldId="{5cf76f15-5ced-4ddc-b409-7134ff3c332f}" ma:taxonomyMulti="true" ma:sspId="4d32d354-0e99-4421-b819-db95894b18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4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5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05743-d6d0-46ac-98bc-99f29ab3b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f43ec11-07a4-49cf-b68b-f25b03e8adf3}" ma:internalName="TaxCatchAll" ma:showField="CatchAllData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c1804717744f9fa1524b0f29103316 xmlns="842cd523-47d6-43d6-8211-471f8d7272d8">
      <Terms xmlns="http://schemas.microsoft.com/office/infopath/2007/PartnerControls"/>
    </m5c1804717744f9fa1524b0f29103316>
    <Division xmlns="842cd523-47d6-43d6-8211-471f8d7272d8">ON Toronto Infrastructure</Division>
    <ledd8dc17b1542dd8fd0ab7b94bcc985 xmlns="842cd523-47d6-43d6-8211-471f8d7272d8">
      <Terms xmlns="http://schemas.microsoft.com/office/infopath/2007/PartnerControls"/>
    </ledd8dc17b1542dd8fd0ab7b94bcc985>
    <AERIS_x0020_Version xmlns="842cd523-47d6-43d6-8211-471f8d7272d8" xsi:nil="true"/>
    <ddcb8363e9a649659ceb1033f1d9969c xmlns="842cd523-47d6-43d6-8211-471f8d7272d8">
      <Terms xmlns="http://schemas.microsoft.com/office/infopath/2007/PartnerControls"/>
    </ddcb8363e9a649659ceb1033f1d9969c>
    <Project_x0020_Manager xmlns="842cd523-47d6-43d6-8211-471f8d7272d8">Andrew Moreton</Project_x0020_Manager>
    <Owner_x0020_Organization xmlns="842cd523-47d6-43d6-8211-471f8d7272d8" xsi:nil="true"/>
    <l618b0fee8ca4f429e9e6411e9e95b53 xmlns="842cd523-47d6-43d6-8211-471f8d7272d8">
      <Terms xmlns="http://schemas.microsoft.com/office/infopath/2007/PartnerControls"/>
    </l618b0fee8ca4f429e9e6411e9e95b53>
    <Project_x0020_Status xmlns="842cd523-47d6-43d6-8211-471f8d7272d8">Open</Project_x0020_Status>
    <Target_x0020_Audiences xmlns="842cd523-47d6-43d6-8211-471f8d7272d8" xsi:nil="true"/>
    <ffbb60d3286f4764a7cd927fbe3c3406 xmlns="842cd523-47d6-43d6-8211-471f8d7272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dbb6cc64-9915-4cf6-857e-3e641b410f5c</TermId>
        </TermInfo>
      </Terms>
    </ffbb60d3286f4764a7cd927fbe3c3406>
    <cb1c6817ddae4f4e962caf55b63bf464 xmlns="842cd523-47d6-43d6-8211-471f8d7272d8">
      <Terms xmlns="http://schemas.microsoft.com/office/infopath/2007/PartnerControls"/>
    </cb1c6817ddae4f4e962caf55b63bf464>
    <Status xmlns="842cd523-47d6-43d6-8211-471f8d7272d8">Work in progress</Status>
    <Project_x0020_Code xmlns="842cd523-47d6-43d6-8211-471f8d7272d8">2020-5445-00</Project_x0020_Code>
    <Project_x0020_Name xmlns="842cd523-47d6-43d6-8211-471f8d7272d8">Northeast Vaughan Water Servicing Project</Project_x0020_Name>
    <TaxCatchAll xmlns="d6d05743-d6d0-46ac-98bc-99f29ab3bcad">
      <Value>1</Value>
    </TaxCatchAll>
    <Client_x0020_Organization xmlns="842cd523-47d6-43d6-8211-471f8d7272d8" xsi:nil="true"/>
    <AERIS_x0020_Published_x0020_Date xmlns="842cd523-47d6-43d6-8211-471f8d7272d8" xsi:nil="true"/>
    <_ModernAudienceTargetUserField xmlns="842cd523-47d6-43d6-8211-471f8d7272d8">
      <UserInfo>
        <DisplayName/>
        <AccountId xsi:nil="true"/>
        <AccountType/>
      </UserInfo>
    </_ModernAudienceTargetUserField>
    <AERIS_x0020_Link xmlns="842cd523-47d6-43d6-8211-471f8d7272d8">
      <Url xsi:nil="true"/>
      <Description xsi:nil="true"/>
    </AERIS_x0020_Link>
    <Sector xmlns="842cd523-47d6-43d6-8211-471f8d7272d8">Water and Sanitation</Sector>
    <lcf76f155ced4ddcb4097134ff3c332f xmlns="842cd523-47d6-43d6-8211-471f8d7272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2A2BD-7527-4CA4-B5F0-F69E11333F41}"/>
</file>

<file path=customXml/itemProps2.xml><?xml version="1.0" encoding="utf-8"?>
<ds:datastoreItem xmlns:ds="http://schemas.openxmlformats.org/officeDocument/2006/customXml" ds:itemID="{F124F27E-4911-445D-8323-8B21BE1E7396}">
  <ds:schemaRefs>
    <ds:schemaRef ds:uri="http://schemas.microsoft.com/office/2006/metadata/properties"/>
    <ds:schemaRef ds:uri="842cd523-47d6-43d6-8211-471f8d7272d8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d6d05743-d6d0-46ac-98bc-99f29ab3bca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6692882-7710-41B8-BFEF-010A1450AE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DC4F51-B148-4D1C-8BEA-88F96A26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Regional Municipality of York</Company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Grenci, Mark</dc:creator>
  <cp:lastModifiedBy>Liam Sykes</cp:lastModifiedBy>
  <cp:revision>4</cp:revision>
  <cp:lastPrinted>2017-12-14T15:39:00Z</cp:lastPrinted>
  <dcterms:created xsi:type="dcterms:W3CDTF">2019-10-17T11:50:00Z</dcterms:created>
  <dcterms:modified xsi:type="dcterms:W3CDTF">2022-03-18T14:28:00Z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0x010100BF8E50B80A32C040A85FB450FB26C9E5</vt:lpwstr>
  </property>
  <property fmtid="{D5CDD505-2E9C-101B-9397-08002B2CF9AE}" pid="3" name="_dlc_DocIdItemGuid">
    <vt:lpwstr>aa8c9116-d43d-42bb-9fb8-911fb4af1647</vt:lpwstr>
  </property>
  <property fmtid="{D5CDD505-2E9C-101B-9397-08002B2CF9AE}" pid="4" name="Sort Order">
    <vt:lpwstr/>
  </property>
  <property fmtid="{D5CDD505-2E9C-101B-9397-08002B2CF9AE}" pid="5" name="Toolset">
    <vt:i4>3</vt:i4>
  </property>
  <property fmtid="{D5CDD505-2E9C-101B-9397-08002B2CF9AE}" pid="6" name="Order">
    <vt:r8>304000</vt:r8>
  </property>
  <property fmtid="{D5CDD505-2E9C-101B-9397-08002B2CF9AE}" pid="7" name="_CopySource">
    <vt:lpwstr>https://mycloud.york.ca/projects/EnvServProgramDeliveryOffice/Design/Shared Documents/Technical Design Specification Templates/Division 01 - General Requirements/01200A Pre-Construction Meeting Agenda Template.docx</vt:lpwstr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Office">
    <vt:lpwstr/>
  </property>
  <property fmtid="{D5CDD505-2E9C-101B-9397-08002B2CF9AE}" pid="11" name="Information Type">
    <vt:lpwstr/>
  </property>
  <property fmtid="{D5CDD505-2E9C-101B-9397-08002B2CF9AE}" pid="12" name="AERIS Pools">
    <vt:lpwstr/>
  </property>
  <property fmtid="{D5CDD505-2E9C-101B-9397-08002B2CF9AE}" pid="13" name="Data Classification">
    <vt:lpwstr>1;#Confidential|dbb6cc64-9915-4cf6-857e-3e641b410f5c</vt:lpwstr>
  </property>
  <property fmtid="{D5CDD505-2E9C-101B-9397-08002B2CF9AE}" pid="14" name="Internal Organization">
    <vt:lpwstr/>
  </property>
  <property fmtid="{D5CDD505-2E9C-101B-9397-08002B2CF9AE}" pid="15" name="Communications">
    <vt:lpwstr/>
  </property>
</Properties>
</file>