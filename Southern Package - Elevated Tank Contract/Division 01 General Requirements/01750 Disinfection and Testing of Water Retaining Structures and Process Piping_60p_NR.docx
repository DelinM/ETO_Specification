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184"/>
        <w:gridCol w:w="2041"/>
        <w:gridCol w:w="5802"/>
      </w:tblGrid>
      <w:tr w:rsidR="00B84450" w:rsidRPr="004940AD" w:rsidDel="00574370" w14:paraId="1F1FD2A1" w14:textId="77777777">
        <w:trPr>
          <w:cantSplit/>
          <w:jc w:val="center"/>
          <w:del w:id="0" w:author="Liam Sykes" w:date="2022-03-21T16:11:00Z"/>
        </w:trPr>
        <w:tc>
          <w:tcPr>
            <w:tcW w:w="1184" w:type="dxa"/>
            <w:tcBorders>
              <w:top w:val="double" w:sz="6" w:space="0" w:color="auto"/>
              <w:left w:val="double" w:sz="6" w:space="0" w:color="auto"/>
              <w:bottom w:val="single" w:sz="6" w:space="0" w:color="auto"/>
              <w:right w:val="single" w:sz="6" w:space="0" w:color="auto"/>
            </w:tcBorders>
          </w:tcPr>
          <w:p w14:paraId="738C007D" w14:textId="77777777" w:rsidR="00B84450" w:rsidRPr="004940AD" w:rsidDel="00574370" w:rsidRDefault="00B84450" w:rsidP="008C4C14">
            <w:pPr>
              <w:pStyle w:val="TableHeading"/>
              <w:rPr>
                <w:del w:id="1" w:author="Liam Sykes" w:date="2022-03-21T16:11:00Z"/>
                <w:rFonts w:ascii="Calibri" w:hAnsi="Calibri"/>
                <w:sz w:val="22"/>
              </w:rPr>
            </w:pPr>
            <w:del w:id="2" w:author="Liam Sykes" w:date="2022-03-21T16:11:00Z">
              <w:r w:rsidRPr="004940AD" w:rsidDel="00574370">
                <w:rPr>
                  <w:rFonts w:ascii="Calibri" w:hAnsi="Calibri"/>
                  <w:sz w:val="22"/>
                </w:rPr>
                <w:delText>Version</w:delText>
              </w:r>
            </w:del>
          </w:p>
        </w:tc>
        <w:tc>
          <w:tcPr>
            <w:tcW w:w="2041" w:type="dxa"/>
            <w:tcBorders>
              <w:top w:val="double" w:sz="6" w:space="0" w:color="auto"/>
              <w:left w:val="single" w:sz="6" w:space="0" w:color="auto"/>
              <w:bottom w:val="single" w:sz="6" w:space="0" w:color="auto"/>
              <w:right w:val="single" w:sz="6" w:space="0" w:color="auto"/>
            </w:tcBorders>
          </w:tcPr>
          <w:p w14:paraId="5CFBA6A2" w14:textId="77777777" w:rsidR="00B84450" w:rsidRPr="004940AD" w:rsidDel="00574370" w:rsidRDefault="00B84450" w:rsidP="008C4C14">
            <w:pPr>
              <w:pStyle w:val="TableHeading"/>
              <w:rPr>
                <w:del w:id="3" w:author="Liam Sykes" w:date="2022-03-21T16:11:00Z"/>
                <w:rFonts w:ascii="Calibri" w:hAnsi="Calibri"/>
                <w:sz w:val="22"/>
              </w:rPr>
            </w:pPr>
            <w:del w:id="4" w:author="Liam Sykes" w:date="2022-03-21T16:11:00Z">
              <w:r w:rsidRPr="004940AD" w:rsidDel="00574370">
                <w:rPr>
                  <w:rFonts w:ascii="Calibri" w:hAnsi="Calibri"/>
                  <w:sz w:val="22"/>
                </w:rPr>
                <w:delText>Date</w:delText>
              </w:r>
            </w:del>
          </w:p>
        </w:tc>
        <w:tc>
          <w:tcPr>
            <w:tcW w:w="5802" w:type="dxa"/>
            <w:tcBorders>
              <w:top w:val="double" w:sz="6" w:space="0" w:color="auto"/>
              <w:left w:val="single" w:sz="6" w:space="0" w:color="auto"/>
              <w:bottom w:val="single" w:sz="6" w:space="0" w:color="auto"/>
              <w:right w:val="double" w:sz="6" w:space="0" w:color="auto"/>
            </w:tcBorders>
          </w:tcPr>
          <w:p w14:paraId="3D346BFE" w14:textId="77777777" w:rsidR="00B84450" w:rsidRPr="004940AD" w:rsidDel="00574370" w:rsidRDefault="00B84450" w:rsidP="008C4C14">
            <w:pPr>
              <w:pStyle w:val="TableHeading"/>
              <w:rPr>
                <w:del w:id="5" w:author="Liam Sykes" w:date="2022-03-21T16:11:00Z"/>
                <w:rFonts w:ascii="Calibri" w:hAnsi="Calibri"/>
                <w:sz w:val="22"/>
              </w:rPr>
            </w:pPr>
            <w:del w:id="6" w:author="Liam Sykes" w:date="2022-03-21T16:11:00Z">
              <w:r w:rsidRPr="004940AD" w:rsidDel="00574370">
                <w:rPr>
                  <w:rFonts w:ascii="Calibri" w:hAnsi="Calibri"/>
                  <w:sz w:val="22"/>
                </w:rPr>
                <w:delText>Description of Revisions</w:delText>
              </w:r>
            </w:del>
          </w:p>
        </w:tc>
      </w:tr>
      <w:tr w:rsidR="00B84450" w:rsidRPr="004940AD" w:rsidDel="00574370" w14:paraId="071D023D" w14:textId="77777777">
        <w:trPr>
          <w:cantSplit/>
          <w:jc w:val="center"/>
          <w:del w:id="7" w:author="Liam Sykes" w:date="2022-03-21T16:11:00Z"/>
        </w:trPr>
        <w:tc>
          <w:tcPr>
            <w:tcW w:w="1184" w:type="dxa"/>
            <w:tcBorders>
              <w:top w:val="single" w:sz="6" w:space="0" w:color="auto"/>
              <w:left w:val="double" w:sz="6" w:space="0" w:color="auto"/>
              <w:bottom w:val="single" w:sz="6" w:space="0" w:color="auto"/>
              <w:right w:val="single" w:sz="6" w:space="0" w:color="auto"/>
            </w:tcBorders>
          </w:tcPr>
          <w:p w14:paraId="22E03EC9" w14:textId="77777777" w:rsidR="00B84450" w:rsidRPr="004940AD" w:rsidDel="00574370" w:rsidRDefault="00B84450" w:rsidP="008C4C14">
            <w:pPr>
              <w:pStyle w:val="NormalTableText"/>
              <w:rPr>
                <w:del w:id="8" w:author="Liam Sykes" w:date="2022-03-21T16:11:00Z"/>
                <w:rFonts w:ascii="Calibri" w:hAnsi="Calibri"/>
                <w:sz w:val="22"/>
              </w:rPr>
            </w:pPr>
            <w:del w:id="9" w:author="Liam Sykes" w:date="2022-03-21T16:11:00Z">
              <w:r w:rsidRPr="004940AD" w:rsidDel="00574370">
                <w:rPr>
                  <w:rFonts w:ascii="Calibri" w:hAnsi="Calibri"/>
                  <w:sz w:val="22"/>
                </w:rPr>
                <w:delText>1</w:delText>
              </w:r>
            </w:del>
          </w:p>
        </w:tc>
        <w:tc>
          <w:tcPr>
            <w:tcW w:w="2041" w:type="dxa"/>
            <w:tcBorders>
              <w:top w:val="single" w:sz="6" w:space="0" w:color="auto"/>
              <w:left w:val="single" w:sz="6" w:space="0" w:color="auto"/>
              <w:bottom w:val="single" w:sz="6" w:space="0" w:color="auto"/>
              <w:right w:val="single" w:sz="6" w:space="0" w:color="auto"/>
            </w:tcBorders>
          </w:tcPr>
          <w:p w14:paraId="0FD565C3" w14:textId="77777777" w:rsidR="00B84450" w:rsidRPr="004940AD" w:rsidDel="00574370" w:rsidRDefault="00B84450" w:rsidP="008C4C14">
            <w:pPr>
              <w:pStyle w:val="NormalTableText"/>
              <w:rPr>
                <w:del w:id="10" w:author="Liam Sykes" w:date="2022-03-21T16:11:00Z"/>
                <w:rFonts w:ascii="Calibri" w:hAnsi="Calibri"/>
                <w:sz w:val="22"/>
              </w:rPr>
            </w:pPr>
            <w:del w:id="11" w:author="Liam Sykes" w:date="2022-03-21T16:11:00Z">
              <w:r w:rsidRPr="004940AD" w:rsidDel="00574370">
                <w:rPr>
                  <w:rFonts w:ascii="Calibri" w:hAnsi="Calibri"/>
                  <w:sz w:val="22"/>
                </w:rPr>
                <w:delText>November 5, 2007</w:delText>
              </w:r>
            </w:del>
          </w:p>
        </w:tc>
        <w:tc>
          <w:tcPr>
            <w:tcW w:w="5802" w:type="dxa"/>
            <w:tcBorders>
              <w:top w:val="single" w:sz="6" w:space="0" w:color="auto"/>
              <w:left w:val="single" w:sz="6" w:space="0" w:color="auto"/>
              <w:bottom w:val="single" w:sz="6" w:space="0" w:color="auto"/>
              <w:right w:val="double" w:sz="6" w:space="0" w:color="auto"/>
            </w:tcBorders>
          </w:tcPr>
          <w:p w14:paraId="08AD9AEC" w14:textId="77777777" w:rsidR="00B84450" w:rsidRPr="004940AD" w:rsidDel="00574370" w:rsidRDefault="00B84450" w:rsidP="008C4C14">
            <w:pPr>
              <w:pStyle w:val="NormalTableText"/>
              <w:rPr>
                <w:del w:id="12" w:author="Liam Sykes" w:date="2022-03-21T16:11:00Z"/>
                <w:rFonts w:ascii="Calibri" w:hAnsi="Calibri"/>
                <w:sz w:val="22"/>
              </w:rPr>
            </w:pPr>
            <w:del w:id="13" w:author="Liam Sykes" w:date="2022-03-21T16:11:00Z">
              <w:r w:rsidRPr="004940AD" w:rsidDel="00574370">
                <w:rPr>
                  <w:rFonts w:ascii="Calibri" w:hAnsi="Calibri"/>
                  <w:sz w:val="22"/>
                </w:rPr>
                <w:delText>Approved final document.</w:delText>
              </w:r>
            </w:del>
          </w:p>
        </w:tc>
      </w:tr>
      <w:tr w:rsidR="00B84450" w:rsidRPr="004940AD" w:rsidDel="00574370" w14:paraId="56E3B7FC" w14:textId="77777777">
        <w:trPr>
          <w:cantSplit/>
          <w:jc w:val="center"/>
          <w:del w:id="14" w:author="Liam Sykes" w:date="2022-03-21T16:11:00Z"/>
        </w:trPr>
        <w:tc>
          <w:tcPr>
            <w:tcW w:w="1184" w:type="dxa"/>
            <w:tcBorders>
              <w:top w:val="single" w:sz="6" w:space="0" w:color="auto"/>
              <w:left w:val="double" w:sz="6" w:space="0" w:color="auto"/>
              <w:bottom w:val="single" w:sz="6" w:space="0" w:color="auto"/>
              <w:right w:val="single" w:sz="6" w:space="0" w:color="auto"/>
            </w:tcBorders>
          </w:tcPr>
          <w:p w14:paraId="7EEBA1F7" w14:textId="77777777" w:rsidR="00B84450" w:rsidRPr="004940AD" w:rsidDel="00574370" w:rsidRDefault="00D50842" w:rsidP="008C4C14">
            <w:pPr>
              <w:pStyle w:val="NormalTableText"/>
              <w:rPr>
                <w:del w:id="15" w:author="Liam Sykes" w:date="2022-03-21T16:11:00Z"/>
                <w:rFonts w:ascii="Calibri" w:hAnsi="Calibri"/>
                <w:sz w:val="22"/>
              </w:rPr>
            </w:pPr>
            <w:del w:id="16" w:author="Liam Sykes" w:date="2022-03-21T16:11:00Z">
              <w:r w:rsidRPr="004940AD" w:rsidDel="00574370">
                <w:rPr>
                  <w:rFonts w:ascii="Calibri" w:hAnsi="Calibri"/>
                  <w:sz w:val="22"/>
                </w:rPr>
                <w:delText>2</w:delText>
              </w:r>
            </w:del>
          </w:p>
        </w:tc>
        <w:tc>
          <w:tcPr>
            <w:tcW w:w="2041" w:type="dxa"/>
            <w:tcBorders>
              <w:top w:val="single" w:sz="6" w:space="0" w:color="auto"/>
              <w:left w:val="single" w:sz="6" w:space="0" w:color="auto"/>
              <w:bottom w:val="single" w:sz="6" w:space="0" w:color="auto"/>
              <w:right w:val="single" w:sz="6" w:space="0" w:color="auto"/>
            </w:tcBorders>
          </w:tcPr>
          <w:p w14:paraId="30B18FB2" w14:textId="77777777" w:rsidR="00B84450" w:rsidRPr="004940AD" w:rsidDel="00574370" w:rsidRDefault="00D50842" w:rsidP="008C4C14">
            <w:pPr>
              <w:pStyle w:val="NormalTableText"/>
              <w:rPr>
                <w:del w:id="17" w:author="Liam Sykes" w:date="2022-03-21T16:11:00Z"/>
                <w:rFonts w:ascii="Calibri" w:hAnsi="Calibri"/>
                <w:sz w:val="22"/>
              </w:rPr>
            </w:pPr>
            <w:del w:id="18" w:author="Liam Sykes" w:date="2022-03-21T16:11:00Z">
              <w:r w:rsidRPr="004940AD" w:rsidDel="00574370">
                <w:rPr>
                  <w:rFonts w:ascii="Calibri" w:hAnsi="Calibri"/>
                  <w:sz w:val="22"/>
                </w:rPr>
                <w:delText>December 29, 2009</w:delText>
              </w:r>
            </w:del>
          </w:p>
        </w:tc>
        <w:tc>
          <w:tcPr>
            <w:tcW w:w="5802" w:type="dxa"/>
            <w:tcBorders>
              <w:top w:val="single" w:sz="6" w:space="0" w:color="auto"/>
              <w:left w:val="single" w:sz="6" w:space="0" w:color="auto"/>
              <w:bottom w:val="single" w:sz="6" w:space="0" w:color="auto"/>
              <w:right w:val="double" w:sz="6" w:space="0" w:color="auto"/>
            </w:tcBorders>
          </w:tcPr>
          <w:p w14:paraId="26E26905" w14:textId="77777777" w:rsidR="00B84450" w:rsidRPr="004940AD" w:rsidDel="00574370" w:rsidRDefault="00D50842" w:rsidP="008C4C14">
            <w:pPr>
              <w:pStyle w:val="NormalTableText"/>
              <w:rPr>
                <w:del w:id="19" w:author="Liam Sykes" w:date="2022-03-21T16:11:00Z"/>
                <w:rFonts w:ascii="Calibri" w:hAnsi="Calibri"/>
                <w:sz w:val="22"/>
              </w:rPr>
            </w:pPr>
            <w:del w:id="20" w:author="Liam Sykes" w:date="2022-03-21T16:11:00Z">
              <w:r w:rsidRPr="004940AD" w:rsidDel="00574370">
                <w:rPr>
                  <w:rFonts w:ascii="Calibri" w:hAnsi="Calibri"/>
                  <w:sz w:val="22"/>
                </w:rPr>
                <w:delText>Modified ‘Related Sections’</w:delText>
              </w:r>
            </w:del>
          </w:p>
        </w:tc>
      </w:tr>
      <w:tr w:rsidR="00B84450" w:rsidRPr="004940AD" w:rsidDel="00574370" w14:paraId="4D0DAE03" w14:textId="77777777" w:rsidTr="00A33E83">
        <w:trPr>
          <w:cantSplit/>
          <w:trHeight w:val="65"/>
          <w:jc w:val="center"/>
          <w:del w:id="21" w:author="Liam Sykes" w:date="2022-03-21T16:11:00Z"/>
        </w:trPr>
        <w:tc>
          <w:tcPr>
            <w:tcW w:w="1184" w:type="dxa"/>
            <w:tcBorders>
              <w:top w:val="single" w:sz="6" w:space="0" w:color="auto"/>
              <w:left w:val="double" w:sz="6" w:space="0" w:color="auto"/>
              <w:bottom w:val="single" w:sz="6" w:space="0" w:color="auto"/>
              <w:right w:val="single" w:sz="6" w:space="0" w:color="auto"/>
            </w:tcBorders>
          </w:tcPr>
          <w:p w14:paraId="79163036" w14:textId="77777777" w:rsidR="00B84450" w:rsidRPr="004940AD" w:rsidDel="00574370" w:rsidRDefault="003909D8" w:rsidP="008C4C14">
            <w:pPr>
              <w:pStyle w:val="NormalTableText"/>
              <w:rPr>
                <w:del w:id="22" w:author="Liam Sykes" w:date="2022-03-21T16:11:00Z"/>
                <w:rFonts w:ascii="Calibri" w:hAnsi="Calibri"/>
                <w:sz w:val="22"/>
              </w:rPr>
            </w:pPr>
            <w:del w:id="23" w:author="Liam Sykes" w:date="2022-03-21T16:11:00Z">
              <w:r w:rsidRPr="004940AD" w:rsidDel="00574370">
                <w:rPr>
                  <w:rFonts w:ascii="Calibri" w:hAnsi="Calibri"/>
                  <w:sz w:val="22"/>
                </w:rPr>
                <w:delText>3</w:delText>
              </w:r>
            </w:del>
          </w:p>
        </w:tc>
        <w:tc>
          <w:tcPr>
            <w:tcW w:w="2041" w:type="dxa"/>
            <w:tcBorders>
              <w:top w:val="single" w:sz="6" w:space="0" w:color="auto"/>
              <w:left w:val="single" w:sz="6" w:space="0" w:color="auto"/>
              <w:bottom w:val="single" w:sz="6" w:space="0" w:color="auto"/>
              <w:right w:val="single" w:sz="6" w:space="0" w:color="auto"/>
            </w:tcBorders>
          </w:tcPr>
          <w:p w14:paraId="63447682" w14:textId="77777777" w:rsidR="00B84450" w:rsidRPr="004940AD" w:rsidDel="00574370" w:rsidRDefault="003909D8" w:rsidP="008C4C14">
            <w:pPr>
              <w:pStyle w:val="NormalTableText"/>
              <w:rPr>
                <w:del w:id="24" w:author="Liam Sykes" w:date="2022-03-21T16:11:00Z"/>
                <w:rFonts w:ascii="Calibri" w:hAnsi="Calibri"/>
                <w:sz w:val="22"/>
              </w:rPr>
            </w:pPr>
            <w:del w:id="25" w:author="Liam Sykes" w:date="2022-03-21T16:11:00Z">
              <w:r w:rsidRPr="004940AD" w:rsidDel="00574370">
                <w:rPr>
                  <w:rFonts w:ascii="Calibri" w:hAnsi="Calibri"/>
                  <w:sz w:val="22"/>
                </w:rPr>
                <w:delText>September 28, 2010</w:delText>
              </w:r>
            </w:del>
          </w:p>
        </w:tc>
        <w:tc>
          <w:tcPr>
            <w:tcW w:w="5802" w:type="dxa"/>
            <w:tcBorders>
              <w:top w:val="single" w:sz="6" w:space="0" w:color="auto"/>
              <w:left w:val="single" w:sz="6" w:space="0" w:color="auto"/>
              <w:bottom w:val="single" w:sz="6" w:space="0" w:color="auto"/>
              <w:right w:val="double" w:sz="6" w:space="0" w:color="auto"/>
            </w:tcBorders>
          </w:tcPr>
          <w:p w14:paraId="548352D6" w14:textId="77777777" w:rsidR="00B84450" w:rsidRPr="004940AD" w:rsidDel="00574370" w:rsidRDefault="003909D8" w:rsidP="008C4C14">
            <w:pPr>
              <w:pStyle w:val="NormalTableText"/>
              <w:rPr>
                <w:del w:id="26" w:author="Liam Sykes" w:date="2022-03-21T16:11:00Z"/>
                <w:rFonts w:ascii="Calibri" w:hAnsi="Calibri"/>
                <w:sz w:val="22"/>
              </w:rPr>
            </w:pPr>
            <w:del w:id="27" w:author="Liam Sykes" w:date="2022-03-21T16:11:00Z">
              <w:r w:rsidRPr="004940AD" w:rsidDel="00574370">
                <w:rPr>
                  <w:rFonts w:ascii="Calibri" w:hAnsi="Calibri"/>
                  <w:sz w:val="22"/>
                </w:rPr>
                <w:delText>Minor revisions</w:delText>
              </w:r>
            </w:del>
          </w:p>
        </w:tc>
      </w:tr>
      <w:tr w:rsidR="003467B7" w:rsidRPr="004940AD" w:rsidDel="00574370" w14:paraId="643F8812" w14:textId="77777777" w:rsidTr="00A33E83">
        <w:trPr>
          <w:cantSplit/>
          <w:jc w:val="center"/>
          <w:del w:id="28" w:author="Liam Sykes" w:date="2022-03-21T16:11:00Z"/>
        </w:trPr>
        <w:tc>
          <w:tcPr>
            <w:tcW w:w="1184" w:type="dxa"/>
            <w:tcBorders>
              <w:top w:val="single" w:sz="6" w:space="0" w:color="auto"/>
              <w:left w:val="double" w:sz="6" w:space="0" w:color="auto"/>
              <w:bottom w:val="single" w:sz="6" w:space="0" w:color="auto"/>
              <w:right w:val="single" w:sz="6" w:space="0" w:color="auto"/>
            </w:tcBorders>
          </w:tcPr>
          <w:p w14:paraId="20D993DD" w14:textId="77777777" w:rsidR="003467B7" w:rsidRPr="004940AD" w:rsidDel="00574370" w:rsidRDefault="003467B7" w:rsidP="008C4C14">
            <w:pPr>
              <w:pStyle w:val="NormalTableText"/>
              <w:rPr>
                <w:del w:id="29" w:author="Liam Sykes" w:date="2022-03-21T16:11:00Z"/>
                <w:rFonts w:ascii="Calibri" w:hAnsi="Calibri"/>
                <w:sz w:val="22"/>
              </w:rPr>
            </w:pPr>
            <w:del w:id="30" w:author="Liam Sykes" w:date="2022-03-21T16:11:00Z">
              <w:r w:rsidRPr="004940AD" w:rsidDel="00574370">
                <w:rPr>
                  <w:rFonts w:ascii="Calibri" w:hAnsi="Calibri"/>
                  <w:sz w:val="22"/>
                </w:rPr>
                <w:delText>4</w:delText>
              </w:r>
            </w:del>
          </w:p>
        </w:tc>
        <w:tc>
          <w:tcPr>
            <w:tcW w:w="2041" w:type="dxa"/>
            <w:tcBorders>
              <w:top w:val="single" w:sz="6" w:space="0" w:color="auto"/>
              <w:left w:val="single" w:sz="6" w:space="0" w:color="auto"/>
              <w:bottom w:val="single" w:sz="6" w:space="0" w:color="auto"/>
              <w:right w:val="single" w:sz="6" w:space="0" w:color="auto"/>
            </w:tcBorders>
          </w:tcPr>
          <w:p w14:paraId="560A58E7" w14:textId="77777777" w:rsidR="003467B7" w:rsidRPr="004940AD" w:rsidDel="00574370" w:rsidRDefault="003467B7" w:rsidP="008C4C14">
            <w:pPr>
              <w:pStyle w:val="NormalTableText"/>
              <w:rPr>
                <w:del w:id="31" w:author="Liam Sykes" w:date="2022-03-21T16:11:00Z"/>
                <w:rFonts w:ascii="Calibri" w:hAnsi="Calibri"/>
                <w:sz w:val="22"/>
              </w:rPr>
            </w:pPr>
            <w:del w:id="32" w:author="Liam Sykes" w:date="2022-03-21T16:11:00Z">
              <w:r w:rsidRPr="004940AD" w:rsidDel="00574370">
                <w:rPr>
                  <w:rFonts w:ascii="Calibri" w:hAnsi="Calibri"/>
                  <w:sz w:val="22"/>
                </w:rPr>
                <w:delText>April 10, 2012</w:delText>
              </w:r>
            </w:del>
          </w:p>
        </w:tc>
        <w:tc>
          <w:tcPr>
            <w:tcW w:w="5802" w:type="dxa"/>
            <w:tcBorders>
              <w:top w:val="single" w:sz="6" w:space="0" w:color="auto"/>
              <w:left w:val="single" w:sz="6" w:space="0" w:color="auto"/>
              <w:bottom w:val="single" w:sz="6" w:space="0" w:color="auto"/>
              <w:right w:val="double" w:sz="6" w:space="0" w:color="auto"/>
            </w:tcBorders>
          </w:tcPr>
          <w:p w14:paraId="66018B07" w14:textId="77777777" w:rsidR="003467B7" w:rsidRPr="004940AD" w:rsidDel="00574370" w:rsidRDefault="003467B7" w:rsidP="0006496D">
            <w:pPr>
              <w:pStyle w:val="NormalTableText"/>
              <w:rPr>
                <w:del w:id="33" w:author="Liam Sykes" w:date="2022-03-21T16:11:00Z"/>
                <w:rFonts w:ascii="Calibri" w:hAnsi="Calibri"/>
                <w:sz w:val="22"/>
              </w:rPr>
            </w:pPr>
            <w:del w:id="34" w:author="Liam Sykes" w:date="2022-03-21T16:11:00Z">
              <w:r w:rsidRPr="004940AD" w:rsidDel="00574370">
                <w:rPr>
                  <w:rFonts w:ascii="Calibri" w:hAnsi="Calibri"/>
                  <w:sz w:val="22"/>
                </w:rPr>
                <w:delText>Addition of References and Replacement Parts sections on this page</w:delText>
              </w:r>
            </w:del>
          </w:p>
        </w:tc>
      </w:tr>
      <w:tr w:rsidR="003467B7" w:rsidRPr="004940AD" w:rsidDel="00574370" w14:paraId="0406058E" w14:textId="77777777" w:rsidTr="00A33E83">
        <w:trPr>
          <w:cantSplit/>
          <w:jc w:val="center"/>
          <w:del w:id="35" w:author="Liam Sykes" w:date="2022-03-21T16:11:00Z"/>
        </w:trPr>
        <w:tc>
          <w:tcPr>
            <w:tcW w:w="1184" w:type="dxa"/>
            <w:tcBorders>
              <w:top w:val="single" w:sz="6" w:space="0" w:color="auto"/>
              <w:left w:val="double" w:sz="6" w:space="0" w:color="auto"/>
              <w:bottom w:val="single" w:sz="6" w:space="0" w:color="auto"/>
              <w:right w:val="single" w:sz="6" w:space="0" w:color="auto"/>
            </w:tcBorders>
          </w:tcPr>
          <w:p w14:paraId="74541665" w14:textId="77777777" w:rsidR="003467B7" w:rsidRPr="004940AD" w:rsidDel="00574370" w:rsidRDefault="00801F21" w:rsidP="008C4C14">
            <w:pPr>
              <w:pStyle w:val="NormalTableText"/>
              <w:rPr>
                <w:del w:id="36" w:author="Liam Sykes" w:date="2022-03-21T16:11:00Z"/>
                <w:rFonts w:ascii="Calibri" w:hAnsi="Calibri"/>
                <w:sz w:val="22"/>
              </w:rPr>
            </w:pPr>
            <w:del w:id="37" w:author="Liam Sykes" w:date="2022-03-21T16:11:00Z">
              <w:r w:rsidRPr="004940AD" w:rsidDel="00574370">
                <w:rPr>
                  <w:rFonts w:ascii="Calibri" w:hAnsi="Calibri"/>
                  <w:sz w:val="22"/>
                </w:rPr>
                <w:delText>5</w:delText>
              </w:r>
            </w:del>
          </w:p>
        </w:tc>
        <w:tc>
          <w:tcPr>
            <w:tcW w:w="2041" w:type="dxa"/>
            <w:tcBorders>
              <w:top w:val="single" w:sz="6" w:space="0" w:color="auto"/>
              <w:left w:val="single" w:sz="6" w:space="0" w:color="auto"/>
              <w:bottom w:val="single" w:sz="6" w:space="0" w:color="auto"/>
              <w:right w:val="single" w:sz="6" w:space="0" w:color="auto"/>
            </w:tcBorders>
          </w:tcPr>
          <w:p w14:paraId="58EC0432" w14:textId="77777777" w:rsidR="003467B7" w:rsidRPr="004940AD" w:rsidDel="00574370" w:rsidRDefault="0067319A" w:rsidP="008C4C14">
            <w:pPr>
              <w:pStyle w:val="NormalTableText"/>
              <w:rPr>
                <w:del w:id="38" w:author="Liam Sykes" w:date="2022-03-21T16:11:00Z"/>
                <w:rFonts w:ascii="Calibri" w:hAnsi="Calibri"/>
                <w:sz w:val="22"/>
              </w:rPr>
            </w:pPr>
            <w:del w:id="39" w:author="Liam Sykes" w:date="2022-03-21T16:11:00Z">
              <w:r w:rsidRPr="004940AD" w:rsidDel="00574370">
                <w:rPr>
                  <w:rFonts w:ascii="Calibri" w:hAnsi="Calibri"/>
                  <w:sz w:val="22"/>
                </w:rPr>
                <w:delText>July 6</w:delText>
              </w:r>
              <w:r w:rsidR="00801F21" w:rsidRPr="004940AD" w:rsidDel="00574370">
                <w:rPr>
                  <w:rFonts w:ascii="Calibri" w:hAnsi="Calibri"/>
                  <w:sz w:val="22"/>
                </w:rPr>
                <w:delText>, 2012</w:delText>
              </w:r>
            </w:del>
          </w:p>
        </w:tc>
        <w:tc>
          <w:tcPr>
            <w:tcW w:w="5802" w:type="dxa"/>
            <w:tcBorders>
              <w:top w:val="single" w:sz="6" w:space="0" w:color="auto"/>
              <w:left w:val="single" w:sz="6" w:space="0" w:color="auto"/>
              <w:bottom w:val="single" w:sz="6" w:space="0" w:color="auto"/>
              <w:right w:val="double" w:sz="6" w:space="0" w:color="auto"/>
            </w:tcBorders>
          </w:tcPr>
          <w:p w14:paraId="7169D464" w14:textId="77777777" w:rsidR="003467B7" w:rsidRPr="004940AD" w:rsidDel="00574370" w:rsidRDefault="00801F21" w:rsidP="0006496D">
            <w:pPr>
              <w:pStyle w:val="NormalTableText"/>
              <w:rPr>
                <w:del w:id="40" w:author="Liam Sykes" w:date="2022-03-21T16:11:00Z"/>
                <w:rFonts w:ascii="Calibri" w:hAnsi="Calibri"/>
                <w:sz w:val="22"/>
              </w:rPr>
            </w:pPr>
            <w:del w:id="41" w:author="Liam Sykes" w:date="2022-03-21T16:11:00Z">
              <w:r w:rsidRPr="004940AD" w:rsidDel="00574370">
                <w:rPr>
                  <w:rFonts w:ascii="Calibri" w:hAnsi="Calibri"/>
                  <w:sz w:val="22"/>
                </w:rPr>
                <w:delText>Change tab settings for page 1-</w:delText>
              </w:r>
              <w:r w:rsidR="0067319A" w:rsidRPr="004940AD" w:rsidDel="00574370">
                <w:rPr>
                  <w:rFonts w:ascii="Calibri" w:hAnsi="Calibri"/>
                  <w:sz w:val="22"/>
                </w:rPr>
                <w:delText>6</w:delText>
              </w:r>
            </w:del>
          </w:p>
        </w:tc>
      </w:tr>
      <w:tr w:rsidR="00B84450" w:rsidRPr="004940AD" w:rsidDel="00574370" w14:paraId="2B28339A" w14:textId="77777777" w:rsidTr="0048066B">
        <w:trPr>
          <w:cantSplit/>
          <w:jc w:val="center"/>
          <w:del w:id="42" w:author="Liam Sykes" w:date="2022-03-21T16:11:00Z"/>
        </w:trPr>
        <w:tc>
          <w:tcPr>
            <w:tcW w:w="1184" w:type="dxa"/>
            <w:tcBorders>
              <w:top w:val="single" w:sz="6" w:space="0" w:color="auto"/>
              <w:left w:val="double" w:sz="6" w:space="0" w:color="auto"/>
              <w:bottom w:val="single" w:sz="6" w:space="0" w:color="auto"/>
              <w:right w:val="single" w:sz="6" w:space="0" w:color="auto"/>
            </w:tcBorders>
          </w:tcPr>
          <w:p w14:paraId="760FCA8F" w14:textId="77777777" w:rsidR="00B84450" w:rsidRPr="004940AD" w:rsidDel="00574370" w:rsidRDefault="00277C6E" w:rsidP="008C4C14">
            <w:pPr>
              <w:pStyle w:val="NormalTableText"/>
              <w:rPr>
                <w:del w:id="43" w:author="Liam Sykes" w:date="2022-03-21T16:11:00Z"/>
                <w:rFonts w:ascii="Calibri" w:hAnsi="Calibri"/>
                <w:sz w:val="22"/>
              </w:rPr>
            </w:pPr>
            <w:del w:id="44" w:author="Liam Sykes" w:date="2022-03-21T16:11:00Z">
              <w:r w:rsidRPr="004940AD" w:rsidDel="00574370">
                <w:rPr>
                  <w:rFonts w:ascii="Calibri" w:hAnsi="Calibri"/>
                  <w:sz w:val="22"/>
                </w:rPr>
                <w:delText>6</w:delText>
              </w:r>
            </w:del>
          </w:p>
        </w:tc>
        <w:tc>
          <w:tcPr>
            <w:tcW w:w="2041" w:type="dxa"/>
            <w:tcBorders>
              <w:top w:val="single" w:sz="6" w:space="0" w:color="auto"/>
              <w:left w:val="single" w:sz="6" w:space="0" w:color="auto"/>
              <w:bottom w:val="single" w:sz="6" w:space="0" w:color="auto"/>
              <w:right w:val="single" w:sz="6" w:space="0" w:color="auto"/>
            </w:tcBorders>
          </w:tcPr>
          <w:p w14:paraId="56DAD612" w14:textId="77777777" w:rsidR="00B84450" w:rsidRPr="004940AD" w:rsidDel="00574370" w:rsidRDefault="00277C6E" w:rsidP="008C4C14">
            <w:pPr>
              <w:pStyle w:val="NormalTableText"/>
              <w:rPr>
                <w:del w:id="45" w:author="Liam Sykes" w:date="2022-03-21T16:11:00Z"/>
                <w:rFonts w:ascii="Calibri" w:hAnsi="Calibri"/>
                <w:sz w:val="22"/>
              </w:rPr>
            </w:pPr>
            <w:del w:id="46" w:author="Liam Sykes" w:date="2022-03-21T16:11:00Z">
              <w:r w:rsidRPr="004940AD" w:rsidDel="00574370">
                <w:rPr>
                  <w:rFonts w:ascii="Calibri" w:hAnsi="Calibri"/>
                  <w:sz w:val="22"/>
                </w:rPr>
                <w:delText>April 10, 2015</w:delText>
              </w:r>
            </w:del>
          </w:p>
        </w:tc>
        <w:tc>
          <w:tcPr>
            <w:tcW w:w="5802" w:type="dxa"/>
            <w:tcBorders>
              <w:top w:val="single" w:sz="6" w:space="0" w:color="auto"/>
              <w:left w:val="single" w:sz="6" w:space="0" w:color="auto"/>
              <w:bottom w:val="single" w:sz="6" w:space="0" w:color="auto"/>
              <w:right w:val="double" w:sz="6" w:space="0" w:color="auto"/>
            </w:tcBorders>
          </w:tcPr>
          <w:p w14:paraId="24534FC6" w14:textId="77777777" w:rsidR="00B84450" w:rsidRPr="004940AD" w:rsidDel="00574370" w:rsidRDefault="00277C6E" w:rsidP="008C4C14">
            <w:pPr>
              <w:pStyle w:val="NormalTableText"/>
              <w:rPr>
                <w:del w:id="47" w:author="Liam Sykes" w:date="2022-03-21T16:11:00Z"/>
                <w:rFonts w:ascii="Calibri" w:hAnsi="Calibri"/>
                <w:sz w:val="22"/>
              </w:rPr>
            </w:pPr>
            <w:del w:id="48" w:author="Liam Sykes" w:date="2022-03-21T16:11:00Z">
              <w:r w:rsidRPr="004940AD" w:rsidDel="00574370">
                <w:rPr>
                  <w:rFonts w:ascii="Calibri" w:hAnsi="Calibri"/>
                  <w:sz w:val="22"/>
                </w:rPr>
                <w:delText>General Formatting</w:delText>
              </w:r>
            </w:del>
          </w:p>
        </w:tc>
      </w:tr>
      <w:tr w:rsidR="0048066B" w:rsidRPr="004940AD" w:rsidDel="00574370" w14:paraId="34C7DE12" w14:textId="77777777" w:rsidTr="0029456F">
        <w:trPr>
          <w:cantSplit/>
          <w:jc w:val="center"/>
          <w:del w:id="49" w:author="Liam Sykes" w:date="2022-03-21T16:11:00Z"/>
        </w:trPr>
        <w:tc>
          <w:tcPr>
            <w:tcW w:w="1184" w:type="dxa"/>
            <w:tcBorders>
              <w:top w:val="single" w:sz="6" w:space="0" w:color="auto"/>
              <w:left w:val="double" w:sz="6" w:space="0" w:color="auto"/>
              <w:bottom w:val="single" w:sz="6" w:space="0" w:color="auto"/>
              <w:right w:val="single" w:sz="6" w:space="0" w:color="auto"/>
            </w:tcBorders>
          </w:tcPr>
          <w:p w14:paraId="40505829" w14:textId="77777777" w:rsidR="0048066B" w:rsidRPr="004940AD" w:rsidDel="00574370" w:rsidRDefault="0048066B" w:rsidP="008C4C14">
            <w:pPr>
              <w:pStyle w:val="NormalTableText"/>
              <w:rPr>
                <w:del w:id="50" w:author="Liam Sykes" w:date="2022-03-21T16:11:00Z"/>
                <w:rFonts w:ascii="Calibri" w:hAnsi="Calibri"/>
                <w:sz w:val="22"/>
              </w:rPr>
            </w:pPr>
            <w:del w:id="51" w:author="Liam Sykes" w:date="2022-03-21T16:11:00Z">
              <w:r w:rsidDel="00574370">
                <w:rPr>
                  <w:rFonts w:ascii="Calibri" w:hAnsi="Calibri"/>
                  <w:sz w:val="22"/>
                </w:rPr>
                <w:delText>7</w:delText>
              </w:r>
            </w:del>
          </w:p>
        </w:tc>
        <w:tc>
          <w:tcPr>
            <w:tcW w:w="2041" w:type="dxa"/>
            <w:tcBorders>
              <w:top w:val="single" w:sz="6" w:space="0" w:color="auto"/>
              <w:left w:val="single" w:sz="6" w:space="0" w:color="auto"/>
              <w:bottom w:val="single" w:sz="6" w:space="0" w:color="auto"/>
              <w:right w:val="single" w:sz="6" w:space="0" w:color="auto"/>
            </w:tcBorders>
          </w:tcPr>
          <w:p w14:paraId="65530618" w14:textId="77777777" w:rsidR="0048066B" w:rsidRPr="004940AD" w:rsidDel="00574370" w:rsidRDefault="0048066B" w:rsidP="008C4C14">
            <w:pPr>
              <w:pStyle w:val="NormalTableText"/>
              <w:rPr>
                <w:del w:id="52" w:author="Liam Sykes" w:date="2022-03-21T16:11:00Z"/>
                <w:rFonts w:ascii="Calibri" w:hAnsi="Calibri"/>
                <w:sz w:val="22"/>
              </w:rPr>
            </w:pPr>
            <w:del w:id="53" w:author="Liam Sykes" w:date="2022-03-21T16:11:00Z">
              <w:r w:rsidDel="00574370">
                <w:rPr>
                  <w:rFonts w:ascii="Calibri" w:hAnsi="Calibri"/>
                  <w:sz w:val="22"/>
                </w:rPr>
                <w:delText>December 16, 2015</w:delText>
              </w:r>
            </w:del>
          </w:p>
        </w:tc>
        <w:tc>
          <w:tcPr>
            <w:tcW w:w="5802" w:type="dxa"/>
            <w:tcBorders>
              <w:top w:val="single" w:sz="6" w:space="0" w:color="auto"/>
              <w:left w:val="single" w:sz="6" w:space="0" w:color="auto"/>
              <w:bottom w:val="single" w:sz="6" w:space="0" w:color="auto"/>
              <w:right w:val="double" w:sz="6" w:space="0" w:color="auto"/>
            </w:tcBorders>
          </w:tcPr>
          <w:p w14:paraId="3D1DA175" w14:textId="77777777" w:rsidR="0048066B" w:rsidRPr="004940AD" w:rsidDel="00574370" w:rsidRDefault="0048066B" w:rsidP="00F22015">
            <w:pPr>
              <w:pStyle w:val="NormalTableText"/>
              <w:rPr>
                <w:del w:id="54" w:author="Liam Sykes" w:date="2022-03-21T16:11:00Z"/>
                <w:rFonts w:ascii="Calibri" w:hAnsi="Calibri"/>
                <w:sz w:val="22"/>
              </w:rPr>
            </w:pPr>
            <w:del w:id="55" w:author="Liam Sykes" w:date="2022-03-21T16:11:00Z">
              <w:r w:rsidRPr="0048066B" w:rsidDel="00574370">
                <w:rPr>
                  <w:rFonts w:ascii="Calibri" w:hAnsi="Calibri"/>
                  <w:sz w:val="22"/>
                  <w:lang w:val="en-CA"/>
                </w:rPr>
                <w:delText xml:space="preserve">Minor clarifications based on comments by Legal Department  </w:delText>
              </w:r>
              <w:r w:rsidR="00E70BAF" w:rsidDel="00574370">
                <w:rPr>
                  <w:rFonts w:ascii="Calibri" w:hAnsi="Calibri"/>
                  <w:sz w:val="22"/>
                  <w:lang w:val="en-CA"/>
                </w:rPr>
                <w:delText>(</w:delText>
              </w:r>
              <w:r w:rsidRPr="0048066B" w:rsidDel="00574370">
                <w:rPr>
                  <w:rFonts w:ascii="Calibri" w:hAnsi="Calibri"/>
                  <w:sz w:val="22"/>
                  <w:lang w:val="en-CA"/>
                </w:rPr>
                <w:delText>AAM</w:delText>
              </w:r>
              <w:r w:rsidR="00E70BAF" w:rsidDel="00574370">
                <w:rPr>
                  <w:rFonts w:ascii="Calibri" w:hAnsi="Calibri"/>
                  <w:sz w:val="22"/>
                  <w:lang w:val="en-CA"/>
                </w:rPr>
                <w:delText>)</w:delText>
              </w:r>
            </w:del>
          </w:p>
        </w:tc>
      </w:tr>
      <w:tr w:rsidR="0029456F" w:rsidRPr="004940AD" w:rsidDel="00574370" w14:paraId="08AFC046" w14:textId="77777777" w:rsidTr="0006496D">
        <w:trPr>
          <w:cantSplit/>
          <w:jc w:val="center"/>
          <w:del w:id="56" w:author="Liam Sykes" w:date="2022-03-21T16:11:00Z"/>
        </w:trPr>
        <w:tc>
          <w:tcPr>
            <w:tcW w:w="1184" w:type="dxa"/>
            <w:tcBorders>
              <w:top w:val="single" w:sz="6" w:space="0" w:color="auto"/>
              <w:left w:val="double" w:sz="6" w:space="0" w:color="auto"/>
              <w:bottom w:val="single" w:sz="6" w:space="0" w:color="auto"/>
              <w:right w:val="single" w:sz="6" w:space="0" w:color="auto"/>
            </w:tcBorders>
          </w:tcPr>
          <w:p w14:paraId="729F26D6" w14:textId="77777777" w:rsidR="0029456F" w:rsidDel="00574370" w:rsidRDefault="0029456F" w:rsidP="008C4C14">
            <w:pPr>
              <w:pStyle w:val="NormalTableText"/>
              <w:rPr>
                <w:del w:id="57" w:author="Liam Sykes" w:date="2022-03-21T16:11:00Z"/>
                <w:rFonts w:ascii="Calibri" w:hAnsi="Calibri"/>
                <w:sz w:val="22"/>
              </w:rPr>
            </w:pPr>
            <w:del w:id="58" w:author="Liam Sykes" w:date="2022-03-21T16:11:00Z">
              <w:r w:rsidDel="00574370">
                <w:rPr>
                  <w:rFonts w:ascii="Calibri" w:hAnsi="Calibri"/>
                  <w:sz w:val="22"/>
                </w:rPr>
                <w:delText>8</w:delText>
              </w:r>
            </w:del>
          </w:p>
        </w:tc>
        <w:tc>
          <w:tcPr>
            <w:tcW w:w="2041" w:type="dxa"/>
            <w:tcBorders>
              <w:top w:val="single" w:sz="6" w:space="0" w:color="auto"/>
              <w:left w:val="single" w:sz="6" w:space="0" w:color="auto"/>
              <w:bottom w:val="single" w:sz="6" w:space="0" w:color="auto"/>
              <w:right w:val="single" w:sz="6" w:space="0" w:color="auto"/>
            </w:tcBorders>
          </w:tcPr>
          <w:p w14:paraId="5EA1D8D3" w14:textId="77777777" w:rsidR="0029456F" w:rsidDel="00574370" w:rsidRDefault="0029456F" w:rsidP="008C4C14">
            <w:pPr>
              <w:pStyle w:val="NormalTableText"/>
              <w:rPr>
                <w:del w:id="59" w:author="Liam Sykes" w:date="2022-03-21T16:11:00Z"/>
                <w:rFonts w:ascii="Calibri" w:hAnsi="Calibri"/>
                <w:sz w:val="22"/>
              </w:rPr>
            </w:pPr>
            <w:del w:id="60" w:author="Liam Sykes" w:date="2022-03-21T16:11:00Z">
              <w:r w:rsidDel="00574370">
                <w:rPr>
                  <w:rFonts w:ascii="Calibri" w:hAnsi="Calibri"/>
                  <w:sz w:val="22"/>
                </w:rPr>
                <w:delText>June 22, 2016</w:delText>
              </w:r>
            </w:del>
          </w:p>
        </w:tc>
        <w:tc>
          <w:tcPr>
            <w:tcW w:w="5802" w:type="dxa"/>
            <w:tcBorders>
              <w:top w:val="single" w:sz="6" w:space="0" w:color="auto"/>
              <w:left w:val="single" w:sz="6" w:space="0" w:color="auto"/>
              <w:bottom w:val="single" w:sz="6" w:space="0" w:color="auto"/>
              <w:right w:val="double" w:sz="6" w:space="0" w:color="auto"/>
            </w:tcBorders>
          </w:tcPr>
          <w:p w14:paraId="020804E0" w14:textId="77777777" w:rsidR="0029456F" w:rsidRPr="0048066B" w:rsidDel="00574370" w:rsidRDefault="0029456F" w:rsidP="0006496D">
            <w:pPr>
              <w:pStyle w:val="NormalTableText"/>
              <w:rPr>
                <w:del w:id="61" w:author="Liam Sykes" w:date="2022-03-21T16:11:00Z"/>
                <w:rFonts w:ascii="Calibri" w:hAnsi="Calibri"/>
                <w:sz w:val="22"/>
                <w:lang w:val="en-CA"/>
              </w:rPr>
            </w:pPr>
            <w:del w:id="62" w:author="Liam Sykes" w:date="2022-03-21T16:11:00Z">
              <w:r w:rsidDel="00574370">
                <w:rPr>
                  <w:rFonts w:ascii="Calibri" w:hAnsi="Calibri"/>
                  <w:sz w:val="22"/>
                  <w:lang w:val="en-CA"/>
                </w:rPr>
                <w:delText>Addition of Watermain Disinfection Procedure (MOECC) as key reference standard (AV)</w:delText>
              </w:r>
            </w:del>
          </w:p>
        </w:tc>
      </w:tr>
      <w:tr w:rsidR="0006496D" w:rsidRPr="004940AD" w:rsidDel="00574370" w14:paraId="24445374" w14:textId="77777777">
        <w:trPr>
          <w:cantSplit/>
          <w:jc w:val="center"/>
          <w:del w:id="63" w:author="Liam Sykes" w:date="2022-03-21T16:11:00Z"/>
        </w:trPr>
        <w:tc>
          <w:tcPr>
            <w:tcW w:w="1184" w:type="dxa"/>
            <w:tcBorders>
              <w:top w:val="single" w:sz="6" w:space="0" w:color="auto"/>
              <w:left w:val="double" w:sz="6" w:space="0" w:color="auto"/>
              <w:bottom w:val="double" w:sz="6" w:space="0" w:color="auto"/>
              <w:right w:val="single" w:sz="6" w:space="0" w:color="auto"/>
            </w:tcBorders>
          </w:tcPr>
          <w:p w14:paraId="596FE811" w14:textId="77777777" w:rsidR="0006496D" w:rsidDel="00574370" w:rsidRDefault="0006496D" w:rsidP="008C4C14">
            <w:pPr>
              <w:pStyle w:val="NormalTableText"/>
              <w:rPr>
                <w:del w:id="64" w:author="Liam Sykes" w:date="2022-03-21T16:11:00Z"/>
                <w:rFonts w:ascii="Calibri" w:hAnsi="Calibri"/>
                <w:sz w:val="22"/>
              </w:rPr>
            </w:pPr>
            <w:del w:id="65" w:author="Liam Sykes" w:date="2022-03-21T16:11:00Z">
              <w:r w:rsidDel="00574370">
                <w:rPr>
                  <w:rFonts w:ascii="Calibri" w:hAnsi="Calibri"/>
                  <w:sz w:val="22"/>
                </w:rPr>
                <w:delText>9</w:delText>
              </w:r>
            </w:del>
          </w:p>
        </w:tc>
        <w:tc>
          <w:tcPr>
            <w:tcW w:w="2041" w:type="dxa"/>
            <w:tcBorders>
              <w:top w:val="single" w:sz="6" w:space="0" w:color="auto"/>
              <w:left w:val="single" w:sz="6" w:space="0" w:color="auto"/>
              <w:bottom w:val="double" w:sz="6" w:space="0" w:color="auto"/>
              <w:right w:val="single" w:sz="6" w:space="0" w:color="auto"/>
            </w:tcBorders>
          </w:tcPr>
          <w:p w14:paraId="3526AC35" w14:textId="77777777" w:rsidR="0006496D" w:rsidDel="00574370" w:rsidRDefault="0006496D" w:rsidP="008C4C14">
            <w:pPr>
              <w:pStyle w:val="NormalTableText"/>
              <w:rPr>
                <w:del w:id="66" w:author="Liam Sykes" w:date="2022-03-21T16:11:00Z"/>
                <w:rFonts w:ascii="Calibri" w:hAnsi="Calibri"/>
                <w:sz w:val="22"/>
              </w:rPr>
            </w:pPr>
            <w:del w:id="67" w:author="Liam Sykes" w:date="2022-03-21T16:11:00Z">
              <w:r w:rsidDel="00574370">
                <w:rPr>
                  <w:rFonts w:ascii="Calibri" w:hAnsi="Calibri"/>
                  <w:sz w:val="22"/>
                </w:rPr>
                <w:delText>November 8, 2019</w:delText>
              </w:r>
            </w:del>
          </w:p>
        </w:tc>
        <w:tc>
          <w:tcPr>
            <w:tcW w:w="5802" w:type="dxa"/>
            <w:tcBorders>
              <w:top w:val="single" w:sz="6" w:space="0" w:color="auto"/>
              <w:left w:val="single" w:sz="6" w:space="0" w:color="auto"/>
              <w:bottom w:val="double" w:sz="6" w:space="0" w:color="auto"/>
              <w:right w:val="double" w:sz="6" w:space="0" w:color="auto"/>
            </w:tcBorders>
          </w:tcPr>
          <w:p w14:paraId="27A94838" w14:textId="77777777" w:rsidR="0006496D" w:rsidDel="00574370" w:rsidRDefault="0006496D" w:rsidP="00804804">
            <w:pPr>
              <w:pStyle w:val="NormalTableText"/>
              <w:rPr>
                <w:del w:id="68" w:author="Liam Sykes" w:date="2022-03-21T16:11:00Z"/>
                <w:rFonts w:ascii="Calibri" w:hAnsi="Calibri"/>
                <w:sz w:val="22"/>
                <w:lang w:val="en-CA"/>
              </w:rPr>
            </w:pPr>
            <w:del w:id="69" w:author="Liam Sykes" w:date="2022-03-21T16:11:00Z">
              <w:r w:rsidDel="00574370">
                <w:rPr>
                  <w:rFonts w:ascii="Calibri" w:hAnsi="Calibri"/>
                  <w:sz w:val="22"/>
                  <w:lang w:val="en-CA"/>
                </w:rPr>
                <w:delText>Revision to section 1.4</w:delText>
              </w:r>
              <w:r w:rsidR="00804804" w:rsidDel="00574370">
                <w:rPr>
                  <w:rFonts w:ascii="Calibri" w:hAnsi="Calibri"/>
                  <w:sz w:val="22"/>
                  <w:lang w:val="en-CA"/>
                </w:rPr>
                <w:delText xml:space="preserve"> and 2.1 </w:delText>
              </w:r>
              <w:r w:rsidDel="00574370">
                <w:rPr>
                  <w:rFonts w:ascii="Calibri" w:hAnsi="Calibri"/>
                  <w:sz w:val="22"/>
                  <w:lang w:val="en-CA"/>
                </w:rPr>
                <w:delText>(BM)</w:delText>
              </w:r>
            </w:del>
          </w:p>
        </w:tc>
      </w:tr>
    </w:tbl>
    <w:p w14:paraId="6C424B13" w14:textId="44B28053" w:rsidR="00B84450" w:rsidRPr="00BD6CE0" w:rsidDel="00574370" w:rsidRDefault="00BD6CE0" w:rsidP="00BD6CE0">
      <w:pPr>
        <w:pStyle w:val="Heading1"/>
        <w:rPr>
          <w:del w:id="70" w:author="Liam Sykes" w:date="2022-03-21T16:11:00Z"/>
        </w:rPr>
        <w:pPrChange w:id="71" w:author="Johnny Pang" w:date="2022-11-30T11:36:00Z">
          <w:pPr>
            <w:pStyle w:val="BodyText"/>
          </w:pPr>
        </w:pPrChange>
      </w:pPr>
      <w:ins w:id="72" w:author="Johnny Pang" w:date="2022-11-30T11:36:00Z">
        <w:r>
          <w:t>G</w:t>
        </w:r>
      </w:ins>
    </w:p>
    <w:p w14:paraId="4647121C" w14:textId="77777777" w:rsidR="00277C6E" w:rsidRPr="00BD6CE0" w:rsidDel="00574370" w:rsidRDefault="00277C6E" w:rsidP="00BD6CE0">
      <w:pPr>
        <w:pStyle w:val="Heading1"/>
        <w:rPr>
          <w:del w:id="73" w:author="Liam Sykes" w:date="2022-03-21T16:11:00Z"/>
        </w:rPr>
        <w:pPrChange w:id="74" w:author="Johnny Pang" w:date="2022-11-30T11:36:00Z">
          <w:pPr>
            <w:pStyle w:val="BodyText"/>
          </w:pPr>
        </w:pPrChange>
      </w:pPr>
    </w:p>
    <w:p w14:paraId="2F8E9FE7" w14:textId="77777777" w:rsidR="00B84450" w:rsidRPr="00BD6CE0" w:rsidDel="00574370" w:rsidRDefault="00B84450" w:rsidP="00BD6CE0">
      <w:pPr>
        <w:pStyle w:val="Heading1"/>
        <w:rPr>
          <w:del w:id="75" w:author="Liam Sykes" w:date="2022-03-21T16:11:00Z"/>
        </w:rPr>
        <w:pPrChange w:id="76" w:author="Johnny Pang" w:date="2022-11-30T11:36:00Z">
          <w:pPr>
            <w:pStyle w:val="BodyText"/>
            <w:pBdr>
              <w:top w:val="single" w:sz="4" w:space="1" w:color="auto"/>
              <w:left w:val="single" w:sz="4" w:space="0" w:color="auto"/>
              <w:bottom w:val="single" w:sz="4" w:space="1" w:color="auto"/>
              <w:right w:val="single" w:sz="4" w:space="4" w:color="auto"/>
            </w:pBdr>
          </w:pPr>
        </w:pPrChange>
      </w:pPr>
      <w:del w:id="77" w:author="Liam Sykes" w:date="2022-03-21T16:11:00Z">
        <w:r w:rsidRPr="00BD6CE0" w:rsidDel="00574370">
          <w:delText>NOTE:</w:delText>
        </w:r>
      </w:del>
    </w:p>
    <w:p w14:paraId="0D9931B2" w14:textId="77777777" w:rsidR="00B84450" w:rsidRPr="00BD6CE0" w:rsidDel="00574370" w:rsidRDefault="00B84450" w:rsidP="00BD6CE0">
      <w:pPr>
        <w:pStyle w:val="Heading1"/>
        <w:rPr>
          <w:del w:id="78" w:author="Liam Sykes" w:date="2022-03-21T16:11:00Z"/>
        </w:rPr>
        <w:pPrChange w:id="79" w:author="Johnny Pang" w:date="2022-11-30T11:36:00Z">
          <w:pPr>
            <w:pStyle w:val="BodyText"/>
            <w:pBdr>
              <w:top w:val="single" w:sz="4" w:space="1" w:color="auto"/>
              <w:left w:val="single" w:sz="4" w:space="0" w:color="auto"/>
              <w:bottom w:val="single" w:sz="4" w:space="1" w:color="auto"/>
              <w:right w:val="single" w:sz="4" w:space="4" w:color="auto"/>
            </w:pBdr>
          </w:pPr>
        </w:pPrChange>
      </w:pPr>
      <w:del w:id="80" w:author="Liam Sykes" w:date="2022-03-21T16:11:00Z">
        <w:r w:rsidRPr="00BD6CE0" w:rsidDel="00574370">
          <w:delText>This is a CONTROLLED Document. Any documents appearing in paper form are not controlled and should be checked against the on-line file version prior to use.</w:delText>
        </w:r>
      </w:del>
    </w:p>
    <w:p w14:paraId="491425CC" w14:textId="77777777" w:rsidR="00B84450" w:rsidRPr="00BD6CE0" w:rsidDel="00574370" w:rsidRDefault="00B84450" w:rsidP="00BD6CE0">
      <w:pPr>
        <w:pStyle w:val="Heading1"/>
        <w:rPr>
          <w:del w:id="81" w:author="Liam Sykes" w:date="2022-03-21T16:11:00Z"/>
        </w:rPr>
        <w:pPrChange w:id="82" w:author="Johnny Pang" w:date="2022-11-30T11:36:00Z">
          <w:pPr>
            <w:pStyle w:val="BodyText"/>
            <w:pBdr>
              <w:top w:val="single" w:sz="4" w:space="1" w:color="auto"/>
              <w:left w:val="single" w:sz="4" w:space="0" w:color="auto"/>
              <w:bottom w:val="single" w:sz="4" w:space="1" w:color="auto"/>
              <w:right w:val="single" w:sz="4" w:space="4" w:color="auto"/>
            </w:pBdr>
          </w:pPr>
        </w:pPrChange>
      </w:pPr>
      <w:del w:id="83" w:author="Liam Sykes" w:date="2022-03-21T16:11:00Z">
        <w:r w:rsidRPr="00BD6CE0" w:rsidDel="00574370">
          <w:rPr>
            <w:rPrChange w:id="84" w:author="Johnny Pang" w:date="2022-11-30T11:36:00Z">
              <w:rPr>
                <w:rFonts w:ascii="Calibri" w:hAnsi="Calibri"/>
                <w:b/>
                <w:bCs/>
              </w:rPr>
            </w:rPrChange>
          </w:rPr>
          <w:delText xml:space="preserve">Notice: </w:delText>
        </w:r>
        <w:r w:rsidRPr="00BD6CE0" w:rsidDel="00574370">
          <w:delText>This Document hardcopy must be used for reference purpose only.</w:delText>
        </w:r>
      </w:del>
    </w:p>
    <w:p w14:paraId="24FADC6D" w14:textId="77777777" w:rsidR="00B84450" w:rsidRPr="00BD6CE0" w:rsidDel="00574370" w:rsidRDefault="00B84450" w:rsidP="00BD6CE0">
      <w:pPr>
        <w:pStyle w:val="Heading1"/>
        <w:rPr>
          <w:del w:id="85" w:author="Liam Sykes" w:date="2022-03-21T16:11:00Z"/>
          <w:rPrChange w:id="86" w:author="Johnny Pang" w:date="2022-11-30T11:36:00Z">
            <w:rPr>
              <w:del w:id="87" w:author="Liam Sykes" w:date="2022-03-21T16:11:00Z"/>
              <w:rFonts w:ascii="Calibri" w:hAnsi="Calibri"/>
              <w:b/>
              <w:bCs/>
            </w:rPr>
          </w:rPrChange>
        </w:rPr>
        <w:pPrChange w:id="88" w:author="Johnny Pang" w:date="2022-11-30T11:36:00Z">
          <w:pPr>
            <w:pStyle w:val="BodyText"/>
            <w:pBdr>
              <w:top w:val="single" w:sz="4" w:space="1" w:color="auto"/>
              <w:left w:val="single" w:sz="4" w:space="0" w:color="auto"/>
              <w:bottom w:val="single" w:sz="4" w:space="1" w:color="auto"/>
              <w:right w:val="single" w:sz="4" w:space="4" w:color="auto"/>
            </w:pBdr>
          </w:pPr>
        </w:pPrChange>
      </w:pPr>
      <w:del w:id="89" w:author="Liam Sykes" w:date="2022-03-21T16:11:00Z">
        <w:r w:rsidRPr="00BD6CE0" w:rsidDel="00574370">
          <w:rPr>
            <w:rPrChange w:id="90" w:author="Johnny Pang" w:date="2022-11-30T11:36:00Z">
              <w:rPr>
                <w:rFonts w:ascii="Calibri" w:hAnsi="Calibri"/>
                <w:b/>
              </w:rPr>
            </w:rPrChange>
          </w:rPr>
          <w:delText>The on-line copy is the current version of the document.</w:delText>
        </w:r>
      </w:del>
    </w:p>
    <w:p w14:paraId="46E708DB" w14:textId="5E1DF8E1" w:rsidR="00CA0CE3" w:rsidRPr="00BD6CE0" w:rsidDel="00BD6CE0" w:rsidRDefault="00CA0CE3" w:rsidP="00BD6CE0">
      <w:pPr>
        <w:pStyle w:val="Heading1"/>
        <w:rPr>
          <w:del w:id="91" w:author="Johnny Pang" w:date="2022-11-30T11:36:00Z"/>
        </w:rPr>
        <w:pPrChange w:id="92" w:author="Johnny Pang" w:date="2022-11-30T11:36:00Z">
          <w:pPr>
            <w:pStyle w:val="BodyText"/>
          </w:pPr>
        </w:pPrChange>
      </w:pPr>
    </w:p>
    <w:p w14:paraId="284B896F" w14:textId="3EE1BB7C" w:rsidR="00B84450" w:rsidRPr="00BD6CE0" w:rsidDel="00BD6CE0" w:rsidRDefault="00B84450" w:rsidP="00BD6CE0">
      <w:pPr>
        <w:pStyle w:val="Heading1"/>
        <w:rPr>
          <w:del w:id="93" w:author="Johnny Pang" w:date="2022-11-30T11:36:00Z"/>
        </w:rPr>
        <w:pPrChange w:id="94" w:author="Johnny Pang" w:date="2022-11-30T11:36:00Z">
          <w:pPr>
            <w:pStyle w:val="BodyText"/>
          </w:pPr>
        </w:pPrChange>
      </w:pPr>
    </w:p>
    <w:p w14:paraId="74E432ED" w14:textId="22DB109C" w:rsidR="00CA0CE3" w:rsidRPr="00BD6CE0" w:rsidRDefault="00123B4D" w:rsidP="00BD6CE0">
      <w:pPr>
        <w:pStyle w:val="Heading1"/>
      </w:pPr>
      <w:del w:id="95" w:author="Johnny Pang" w:date="2022-11-30T11:36:00Z">
        <w:r w:rsidRPr="00BD6CE0" w:rsidDel="00BD6CE0">
          <w:br w:type="page"/>
        </w:r>
        <w:r w:rsidR="0048066B" w:rsidRPr="00BD6CE0" w:rsidDel="00BD6CE0">
          <w:delText>G</w:delText>
        </w:r>
      </w:del>
      <w:r w:rsidR="0048066B" w:rsidRPr="00BD6CE0">
        <w:t>ENERAL</w:t>
      </w:r>
    </w:p>
    <w:p w14:paraId="71829280" w14:textId="77777777" w:rsidR="00CA0CE3" w:rsidRPr="0048066B" w:rsidRDefault="00CA0CE3" w:rsidP="0048066B">
      <w:pPr>
        <w:pStyle w:val="Heading2"/>
      </w:pPr>
      <w:r w:rsidRPr="0048066B">
        <w:t>General</w:t>
      </w:r>
      <w:r w:rsidR="005A140C" w:rsidRPr="0048066B">
        <w:t xml:space="preserve"> </w:t>
      </w:r>
      <w:r w:rsidRPr="0048066B">
        <w:t>Requirements</w:t>
      </w:r>
    </w:p>
    <w:p w14:paraId="393B21A0" w14:textId="77777777" w:rsidR="00CA0CE3" w:rsidRPr="00277C6E" w:rsidRDefault="00CA0CE3" w:rsidP="00277C6E">
      <w:pPr>
        <w:pStyle w:val="Heading3"/>
      </w:pPr>
      <w:r w:rsidRPr="00277C6E">
        <w:t xml:space="preserve">This </w:t>
      </w:r>
      <w:r w:rsidR="000C7551" w:rsidRPr="00277C6E">
        <w:t>S</w:t>
      </w:r>
      <w:r w:rsidRPr="00277C6E">
        <w:t>ection covers the flushing, testing and disinfection of water retaining structures</w:t>
      </w:r>
      <w:r w:rsidR="000C7551" w:rsidRPr="00277C6E">
        <w:t>;</w:t>
      </w:r>
      <w:r w:rsidRPr="00277C6E">
        <w:t xml:space="preserve"> in-plant potable water process piping</w:t>
      </w:r>
      <w:r w:rsidR="000C7551" w:rsidRPr="00277C6E">
        <w:t>;</w:t>
      </w:r>
      <w:r w:rsidRPr="00277C6E">
        <w:t xml:space="preserve"> and </w:t>
      </w:r>
      <w:r w:rsidR="000C7551" w:rsidRPr="00277C6E">
        <w:t xml:space="preserve">the </w:t>
      </w:r>
      <w:r w:rsidRPr="00277C6E">
        <w:t>dechlorination and discharge of chlorinated water.</w:t>
      </w:r>
    </w:p>
    <w:p w14:paraId="2C85CAF9" w14:textId="77777777" w:rsidR="00CA0CE3" w:rsidRPr="00277C6E" w:rsidRDefault="00CA0CE3" w:rsidP="00277C6E">
      <w:pPr>
        <w:pStyle w:val="Heading3"/>
      </w:pPr>
      <w:r w:rsidRPr="00277C6E">
        <w:t>The Contractor shall employ qualified specialists to flush, test and sterilize all installed structures and pipe</w:t>
      </w:r>
      <w:r w:rsidR="00C272A9" w:rsidRPr="00277C6E">
        <w:t xml:space="preserve"> </w:t>
      </w:r>
      <w:r w:rsidRPr="00277C6E">
        <w:t xml:space="preserve">work in such lengths or sections as approved by the </w:t>
      </w:r>
      <w:r w:rsidR="00C272A9" w:rsidRPr="00277C6E">
        <w:t>Consultant</w:t>
      </w:r>
      <w:r w:rsidRPr="00277C6E">
        <w:t xml:space="preserve"> and </w:t>
      </w:r>
      <w:r w:rsidR="00C272A9" w:rsidRPr="00277C6E">
        <w:t>the Region</w:t>
      </w:r>
      <w:r w:rsidRPr="00277C6E">
        <w:t xml:space="preserve">, and provide all labour, water, chemicals and chemical metering equipment, pumps, gauges, caps, stoppers, air release cocks, backflow preventers, pipe work and </w:t>
      </w:r>
      <w:r w:rsidR="000C7551" w:rsidRPr="00277C6E">
        <w:t xml:space="preserve">any </w:t>
      </w:r>
      <w:r w:rsidRPr="00277C6E">
        <w:t>other apparatus</w:t>
      </w:r>
      <w:r w:rsidR="000C7551" w:rsidRPr="00277C6E">
        <w:t>es</w:t>
      </w:r>
      <w:r w:rsidRPr="00277C6E">
        <w:t xml:space="preserve"> required </w:t>
      </w:r>
      <w:r w:rsidR="000C7551" w:rsidRPr="00277C6E">
        <w:t xml:space="preserve">in order </w:t>
      </w:r>
      <w:r w:rsidRPr="00277C6E">
        <w:t>to complete the tests.</w:t>
      </w:r>
    </w:p>
    <w:p w14:paraId="23C86FC0" w14:textId="77777777" w:rsidR="00CA0CE3" w:rsidRDefault="00CA0CE3" w:rsidP="00277C6E">
      <w:pPr>
        <w:pStyle w:val="Heading3"/>
      </w:pPr>
      <w:r w:rsidRPr="00277C6E">
        <w:t xml:space="preserve">If bacteriological test results on samples taken from the water retaining structures or process piping show incomplete disinfection, the procedure will be repeated, as directed by the </w:t>
      </w:r>
      <w:r w:rsidR="00C272A9" w:rsidRPr="00277C6E">
        <w:t>Consultant</w:t>
      </w:r>
      <w:r w:rsidRPr="00277C6E">
        <w:t xml:space="preserve">, at no additional cost to the </w:t>
      </w:r>
      <w:r w:rsidR="00C272A9" w:rsidRPr="00277C6E">
        <w:t>Region</w:t>
      </w:r>
      <w:r w:rsidRPr="00277C6E">
        <w:t>.</w:t>
      </w:r>
    </w:p>
    <w:p w14:paraId="5B73E28E" w14:textId="77777777" w:rsidR="0029456F" w:rsidRPr="00277C6E" w:rsidRDefault="0029456F" w:rsidP="00277C6E">
      <w:pPr>
        <w:pStyle w:val="Heading3"/>
      </w:pPr>
      <w:r>
        <w:t xml:space="preserve">All disinfection and testing procedures on watermains shall be in accordance with Watermain Disinfection Procedure (November 2015) as defined by the Ministry of </w:t>
      </w:r>
      <w:r w:rsidR="0006496D">
        <w:t xml:space="preserve">the Environment, Conservation and Parks </w:t>
      </w:r>
      <w:r>
        <w:t>(M</w:t>
      </w:r>
      <w:r w:rsidR="0006496D">
        <w:t>ECP</w:t>
      </w:r>
      <w:r>
        <w:t>). The Contractor is required to conduct watermain disinfections in direct collaboration with the Region’s Operations, Maintenance &amp; Monitoring (OMM) branch.</w:t>
      </w:r>
    </w:p>
    <w:p w14:paraId="07C73835" w14:textId="77777777" w:rsidR="00C5220F" w:rsidRDefault="00C5220F" w:rsidP="0048066B">
      <w:pPr>
        <w:pStyle w:val="Heading2"/>
        <w:rPr>
          <w:ins w:id="96" w:author="Johnny Pang" w:date="2022-04-16T20:13:00Z"/>
        </w:rPr>
      </w:pPr>
      <w:r w:rsidRPr="00277C6E">
        <w:t>Related Sections</w:t>
      </w:r>
    </w:p>
    <w:p w14:paraId="00C3FBD6" w14:textId="77777777" w:rsidR="00D16808" w:rsidRDefault="00D16808">
      <w:pPr>
        <w:pStyle w:val="Heading3"/>
        <w:rPr>
          <w:ins w:id="97" w:author="Johnny Pang" w:date="2022-04-16T20:14:00Z"/>
        </w:rPr>
        <w:pPrChange w:id="98" w:author="Johnny Pang" w:date="2022-04-16T20:14:00Z">
          <w:pPr/>
        </w:pPrChange>
      </w:pPr>
      <w:ins w:id="99" w:author="Johnny Pang" w:date="2022-04-16T20:14:00Z">
        <w:r>
          <w:t>Section 11700 – Elevated Water Storage Tank</w:t>
        </w:r>
      </w:ins>
    </w:p>
    <w:p w14:paraId="79A0E527" w14:textId="77777777" w:rsidR="00D16808" w:rsidRPr="00D16808" w:rsidDel="00D16808" w:rsidRDefault="00D16808">
      <w:pPr>
        <w:pStyle w:val="Heading3"/>
        <w:rPr>
          <w:del w:id="100" w:author="Johnny Pang" w:date="2022-04-16T20:15:00Z"/>
        </w:rPr>
        <w:pPrChange w:id="101" w:author="Johnny Pang" w:date="2022-04-16T20:14:00Z">
          <w:pPr>
            <w:pStyle w:val="Heading2"/>
          </w:pPr>
        </w:pPrChange>
      </w:pPr>
    </w:p>
    <w:p w14:paraId="2C841403" w14:textId="77777777" w:rsidR="00C5220F" w:rsidRPr="00A73555" w:rsidDel="00D16808" w:rsidRDefault="00C5220F">
      <w:pPr>
        <w:pStyle w:val="Heading3"/>
        <w:rPr>
          <w:del w:id="102" w:author="Liam Sykes" w:date="2022-03-21T16:12:00Z"/>
          <w:highlight w:val="yellow"/>
        </w:rPr>
        <w:pPrChange w:id="103" w:author="Johnny Pang" w:date="2022-04-16T20:14:00Z">
          <w:pPr>
            <w:pStyle w:val="Heading2"/>
          </w:pPr>
        </w:pPrChange>
      </w:pPr>
      <w:del w:id="104" w:author="Liam Sykes" w:date="2022-03-21T16:12:00Z">
        <w:r w:rsidRPr="00A73555" w:rsidDel="00574370">
          <w:rPr>
            <w:highlight w:val="yellow"/>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62008C6E" w14:textId="77777777" w:rsidR="00C5220F" w:rsidRPr="00A73555" w:rsidDel="00574370" w:rsidRDefault="00C5220F">
      <w:pPr>
        <w:pStyle w:val="Heading3"/>
        <w:rPr>
          <w:del w:id="105" w:author="Liam Sykes" w:date="2022-03-21T16:12:00Z"/>
          <w:highlight w:val="yellow"/>
        </w:rPr>
        <w:pPrChange w:id="106" w:author="Johnny Pang" w:date="2022-04-16T20:14:00Z">
          <w:pPr>
            <w:pStyle w:val="Heading3"/>
            <w:numPr>
              <w:ilvl w:val="0"/>
              <w:numId w:val="0"/>
            </w:numPr>
            <w:tabs>
              <w:tab w:val="clear" w:pos="1440"/>
            </w:tabs>
            <w:ind w:left="720" w:firstLine="0"/>
          </w:pPr>
        </w:pPrChange>
      </w:pPr>
    </w:p>
    <w:p w14:paraId="4A1853E4" w14:textId="77777777" w:rsidR="00C5220F" w:rsidRPr="00A73555" w:rsidDel="00574370" w:rsidRDefault="00C5220F">
      <w:pPr>
        <w:pStyle w:val="Heading3"/>
        <w:rPr>
          <w:del w:id="107" w:author="Liam Sykes" w:date="2022-03-21T16:12:00Z"/>
          <w:highlight w:val="yellow"/>
        </w:rPr>
        <w:pPrChange w:id="108" w:author="Johnny Pang" w:date="2022-04-16T20:14:00Z">
          <w:pPr>
            <w:pStyle w:val="Heading3"/>
            <w:numPr>
              <w:ilvl w:val="0"/>
              <w:numId w:val="0"/>
            </w:numPr>
            <w:tabs>
              <w:tab w:val="clear" w:pos="1440"/>
            </w:tabs>
            <w:ind w:left="720" w:firstLine="0"/>
          </w:pPr>
        </w:pPrChange>
      </w:pPr>
      <w:del w:id="109" w:author="Liam Sykes" w:date="2022-03-21T16:12:00Z">
        <w:r w:rsidRPr="00A73555" w:rsidDel="00574370">
          <w:rPr>
            <w:highlight w:val="yellow"/>
          </w:rPr>
          <w:delText>Cross-referencing here may also be used to coordinate assemblies or systems whose components may span multiple Sections and which must meet certain performance requirements as an assembly or system.</w:delText>
        </w:r>
      </w:del>
    </w:p>
    <w:p w14:paraId="22573C4E" w14:textId="77777777" w:rsidR="00C5220F" w:rsidRPr="00A73555" w:rsidDel="00574370" w:rsidRDefault="00C5220F">
      <w:pPr>
        <w:pStyle w:val="Heading3"/>
        <w:rPr>
          <w:del w:id="110" w:author="Liam Sykes" w:date="2022-03-21T16:12:00Z"/>
          <w:highlight w:val="yellow"/>
        </w:rPr>
        <w:pPrChange w:id="111" w:author="Johnny Pang" w:date="2022-04-16T20:14:00Z">
          <w:pPr>
            <w:pStyle w:val="Heading3"/>
            <w:numPr>
              <w:ilvl w:val="0"/>
              <w:numId w:val="0"/>
            </w:numPr>
            <w:tabs>
              <w:tab w:val="clear" w:pos="1440"/>
            </w:tabs>
            <w:ind w:left="720" w:firstLine="0"/>
          </w:pPr>
        </w:pPrChange>
      </w:pPr>
    </w:p>
    <w:p w14:paraId="07B13416" w14:textId="77777777" w:rsidR="00C5220F" w:rsidRPr="00A73555" w:rsidDel="00574370" w:rsidRDefault="00C5220F">
      <w:pPr>
        <w:pStyle w:val="Heading3"/>
        <w:rPr>
          <w:del w:id="112" w:author="Liam Sykes" w:date="2022-03-21T16:12:00Z"/>
          <w:highlight w:val="yellow"/>
        </w:rPr>
        <w:pPrChange w:id="113" w:author="Johnny Pang" w:date="2022-04-16T20:14:00Z">
          <w:pPr>
            <w:pStyle w:val="Heading3"/>
            <w:numPr>
              <w:ilvl w:val="0"/>
              <w:numId w:val="0"/>
            </w:numPr>
            <w:tabs>
              <w:tab w:val="clear" w:pos="1440"/>
            </w:tabs>
            <w:ind w:left="720" w:firstLine="0"/>
          </w:pPr>
        </w:pPrChange>
      </w:pPr>
      <w:del w:id="114" w:author="Liam Sykes" w:date="2022-03-21T16:12:00Z">
        <w:r w:rsidRPr="00A73555" w:rsidDel="00574370">
          <w:rPr>
            <w:highlight w:val="yellow"/>
          </w:rPr>
          <w:delText>Contractor is responsible for coordination of the Work.</w:delText>
        </w:r>
      </w:del>
    </w:p>
    <w:p w14:paraId="3427E8DD" w14:textId="77777777" w:rsidR="00C5220F" w:rsidRPr="00A73555" w:rsidDel="00574370" w:rsidRDefault="00C5220F">
      <w:pPr>
        <w:pStyle w:val="Heading3"/>
        <w:rPr>
          <w:del w:id="115" w:author="Liam Sykes" w:date="2022-03-21T16:12:00Z"/>
          <w:highlight w:val="yellow"/>
        </w:rPr>
        <w:pPrChange w:id="116" w:author="Johnny Pang" w:date="2022-04-16T20:14:00Z">
          <w:pPr>
            <w:pStyle w:val="Heading3"/>
            <w:numPr>
              <w:ilvl w:val="0"/>
              <w:numId w:val="0"/>
            </w:numPr>
            <w:tabs>
              <w:tab w:val="clear" w:pos="1440"/>
            </w:tabs>
            <w:ind w:left="720" w:firstLine="0"/>
          </w:pPr>
        </w:pPrChange>
      </w:pPr>
    </w:p>
    <w:p w14:paraId="7A1D3AF3" w14:textId="77777777" w:rsidR="00C5220F" w:rsidRPr="00A73555" w:rsidDel="00574370" w:rsidRDefault="00C5220F">
      <w:pPr>
        <w:pStyle w:val="Heading3"/>
        <w:rPr>
          <w:del w:id="117" w:author="Liam Sykes" w:date="2022-03-21T16:12:00Z"/>
          <w:highlight w:val="yellow"/>
        </w:rPr>
        <w:pPrChange w:id="118" w:author="Johnny Pang" w:date="2022-04-16T20:14:00Z">
          <w:pPr>
            <w:pStyle w:val="Heading3"/>
            <w:numPr>
              <w:ilvl w:val="0"/>
              <w:numId w:val="0"/>
            </w:numPr>
            <w:tabs>
              <w:tab w:val="clear" w:pos="1440"/>
            </w:tabs>
            <w:ind w:left="720" w:firstLine="0"/>
          </w:pPr>
        </w:pPrChange>
      </w:pPr>
      <w:del w:id="119" w:author="Liam Sykes" w:date="2022-03-21T16:12:00Z">
        <w:r w:rsidRPr="00A73555" w:rsidDel="00574370">
          <w:rPr>
            <w:highlight w:val="yellow"/>
          </w:rPr>
          <w:delText>This Section is to be completed/updated during the design development by the Consultant. If it is not applicable to the section for the specific project it may be deleted.]</w:delText>
        </w:r>
      </w:del>
    </w:p>
    <w:p w14:paraId="4E6B8638" w14:textId="77777777" w:rsidR="00C5220F" w:rsidRPr="00A73555" w:rsidDel="00574370" w:rsidRDefault="00C5220F">
      <w:pPr>
        <w:pStyle w:val="Heading3"/>
        <w:rPr>
          <w:del w:id="120" w:author="Liam Sykes" w:date="2022-03-21T16:12:00Z"/>
          <w:highlight w:val="yellow"/>
        </w:rPr>
        <w:pPrChange w:id="121" w:author="Johnny Pang" w:date="2022-04-16T20:14:00Z">
          <w:pPr>
            <w:pStyle w:val="Heading3"/>
            <w:numPr>
              <w:ilvl w:val="0"/>
              <w:numId w:val="0"/>
            </w:numPr>
            <w:tabs>
              <w:tab w:val="clear" w:pos="1440"/>
            </w:tabs>
            <w:ind w:left="720" w:firstLine="0"/>
          </w:pPr>
        </w:pPrChange>
      </w:pPr>
    </w:p>
    <w:p w14:paraId="0E08FB9F" w14:textId="77777777" w:rsidR="00C5220F" w:rsidRPr="00A73555" w:rsidDel="00574370" w:rsidRDefault="00C5220F">
      <w:pPr>
        <w:pStyle w:val="Heading3"/>
        <w:rPr>
          <w:del w:id="122" w:author="Liam Sykes" w:date="2022-03-21T16:12:00Z"/>
        </w:rPr>
        <w:pPrChange w:id="123" w:author="Johnny Pang" w:date="2022-04-16T20:14:00Z">
          <w:pPr>
            <w:pStyle w:val="Heading3"/>
            <w:numPr>
              <w:ilvl w:val="0"/>
              <w:numId w:val="0"/>
            </w:numPr>
            <w:tabs>
              <w:tab w:val="clear" w:pos="1440"/>
            </w:tabs>
            <w:ind w:left="720" w:firstLine="0"/>
          </w:pPr>
        </w:pPrChange>
      </w:pPr>
      <w:del w:id="124" w:author="Liam Sykes" w:date="2022-03-21T16:12:00Z">
        <w:r w:rsidRPr="00A73555" w:rsidDel="00574370">
          <w:rPr>
            <w:highlight w:val="yellow"/>
          </w:rPr>
          <w:delText>[List Sections specifying related requirements.]</w:delText>
        </w:r>
      </w:del>
    </w:p>
    <w:p w14:paraId="09A9BE1C" w14:textId="77777777" w:rsidR="00C5220F" w:rsidRPr="00A73555" w:rsidDel="00574370" w:rsidRDefault="00C5220F" w:rsidP="00A73555">
      <w:pPr>
        <w:pStyle w:val="Heading3"/>
        <w:rPr>
          <w:del w:id="125" w:author="Liam Sykes" w:date="2022-03-21T16:12:00Z"/>
        </w:rPr>
      </w:pPr>
      <w:del w:id="126" w:author="Liam Sykes" w:date="2022-03-21T16:12:00Z">
        <w:r w:rsidRPr="00A73555" w:rsidDel="00574370">
          <w:delText xml:space="preserve">Section </w:delText>
        </w:r>
        <w:r w:rsidRPr="00A73555" w:rsidDel="00574370">
          <w:rPr>
            <w:highlight w:val="lightGray"/>
          </w:rPr>
          <w:delText>[______ – ____________]</w:delText>
        </w:r>
        <w:r w:rsidRPr="00A73555" w:rsidDel="00574370">
          <w:delText>:  [Optional short phrase indicating relationship].</w:delText>
        </w:r>
      </w:del>
    </w:p>
    <w:p w14:paraId="4FEEE641" w14:textId="77777777" w:rsidR="00574370" w:rsidRPr="00A73555" w:rsidRDefault="00574370" w:rsidP="00A73555">
      <w:pPr>
        <w:pStyle w:val="Heading3"/>
        <w:rPr>
          <w:ins w:id="127" w:author="Liam Sykes" w:date="2022-03-21T16:12:00Z"/>
        </w:rPr>
      </w:pPr>
      <w:commentRangeStart w:id="128"/>
      <w:commentRangeStart w:id="129"/>
      <w:ins w:id="130" w:author="Liam Sykes" w:date="2022-03-21T16:12:00Z">
        <w:r w:rsidRPr="00A73555">
          <w:t>Section 15200 – Process Piping and Fittings</w:t>
        </w:r>
      </w:ins>
    </w:p>
    <w:p w14:paraId="1B041A4A" w14:textId="77777777" w:rsidR="00574370" w:rsidRPr="00A73555" w:rsidRDefault="00574370" w:rsidP="00A73555">
      <w:pPr>
        <w:pStyle w:val="Heading3"/>
        <w:rPr>
          <w:ins w:id="131" w:author="Liam Sykes" w:date="2022-03-21T16:12:00Z"/>
        </w:rPr>
      </w:pPr>
      <w:ins w:id="132" w:author="Liam Sykes" w:date="2022-03-21T16:12:00Z">
        <w:r w:rsidRPr="00A73555">
          <w:t>Section 15200-08 – Stainless Steel Pipe and Fittings – General Service</w:t>
        </w:r>
      </w:ins>
    </w:p>
    <w:p w14:paraId="07715816" w14:textId="77777777" w:rsidR="00574370" w:rsidRPr="00A73555" w:rsidRDefault="00574370" w:rsidP="00A73555">
      <w:pPr>
        <w:pStyle w:val="Heading3"/>
        <w:rPr>
          <w:ins w:id="133" w:author="Liam Sykes" w:date="2022-03-21T16:12:00Z"/>
        </w:rPr>
      </w:pPr>
      <w:ins w:id="134" w:author="Liam Sykes" w:date="2022-03-21T16:12:00Z">
        <w:r w:rsidRPr="00A73555">
          <w:t>Section 15205 – Process Valves and Operators</w:t>
        </w:r>
      </w:ins>
    </w:p>
    <w:p w14:paraId="224CF73F" w14:textId="2864499B" w:rsidR="00574370" w:rsidRPr="00D16808" w:rsidRDefault="00574370" w:rsidP="00A73555">
      <w:pPr>
        <w:pStyle w:val="Heading3"/>
        <w:rPr>
          <w:ins w:id="135" w:author="Liam Sykes" w:date="2022-03-21T16:12:00Z"/>
        </w:rPr>
      </w:pPr>
      <w:ins w:id="136" w:author="Liam Sykes" w:date="2022-03-21T16:12:00Z">
        <w:r w:rsidRPr="00A73555">
          <w:t xml:space="preserve">Section 15955 – Piping </w:t>
        </w:r>
        <w:del w:id="137" w:author="Johnny Pang" w:date="2022-11-30T11:37:00Z">
          <w:r w:rsidRPr="00A73555" w:rsidDel="00BD6CE0">
            <w:delText xml:space="preserve">Leakage </w:delText>
          </w:r>
        </w:del>
        <w:r w:rsidRPr="00A73555">
          <w:t>Testing</w:t>
        </w:r>
      </w:ins>
      <w:commentRangeEnd w:id="128"/>
      <w:ins w:id="138" w:author="Liam Sykes" w:date="2022-03-24T09:53:00Z">
        <w:r w:rsidR="000F7C8E" w:rsidRPr="00D16808">
          <w:rPr>
            <w:rStyle w:val="CommentReference"/>
            <w:rFonts w:ascii="Calibri" w:hAnsi="Calibri"/>
            <w:color w:val="auto"/>
            <w:position w:val="0"/>
            <w:sz w:val="22"/>
            <w:rPrChange w:id="139" w:author="Johnny Pang" w:date="2022-04-16T20:14:00Z">
              <w:rPr>
                <w:rStyle w:val="CommentReference"/>
              </w:rPr>
            </w:rPrChange>
          </w:rPr>
          <w:commentReference w:id="128"/>
        </w:r>
      </w:ins>
      <w:commentRangeEnd w:id="129"/>
      <w:r w:rsidR="00BD6CE0">
        <w:rPr>
          <w:rStyle w:val="CommentReference"/>
        </w:rPr>
        <w:commentReference w:id="129"/>
      </w:r>
    </w:p>
    <w:p w14:paraId="7DB5E8A6" w14:textId="77777777" w:rsidR="00CA0CE3" w:rsidRPr="00277C6E" w:rsidRDefault="00CA0CE3" w:rsidP="0048066B">
      <w:pPr>
        <w:pStyle w:val="Heading2"/>
      </w:pPr>
      <w:r w:rsidRPr="00277C6E">
        <w:t>Submittals</w:t>
      </w:r>
    </w:p>
    <w:p w14:paraId="46AB346C" w14:textId="77777777" w:rsidR="00CA0CE3" w:rsidRPr="00277C6E" w:rsidRDefault="00CA0CE3" w:rsidP="00277C6E">
      <w:pPr>
        <w:pStyle w:val="Heading3"/>
      </w:pPr>
      <w:r w:rsidRPr="00277C6E">
        <w:t xml:space="preserve">The Contractor shall submit to the </w:t>
      </w:r>
      <w:r w:rsidR="00C272A9" w:rsidRPr="00277C6E">
        <w:t>Consultant</w:t>
      </w:r>
      <w:r w:rsidRPr="00277C6E">
        <w:t xml:space="preserve"> for review, a detailed description of the </w:t>
      </w:r>
      <w:r w:rsidR="000C7551" w:rsidRPr="00277C6E">
        <w:t>W</w:t>
      </w:r>
      <w:r w:rsidRPr="00277C6E">
        <w:t xml:space="preserve">ork procedure for both hydrostatic testing and disinfection of all water retaining structures and process piping, </w:t>
      </w:r>
      <w:r w:rsidR="000C7551" w:rsidRPr="00277C6E">
        <w:t xml:space="preserve">a minimum of </w:t>
      </w:r>
      <w:r w:rsidRPr="00277C6E">
        <w:t xml:space="preserve">14 </w:t>
      </w:r>
      <w:r w:rsidR="000C7551" w:rsidRPr="00277C6E">
        <w:t>D</w:t>
      </w:r>
      <w:r w:rsidRPr="00277C6E">
        <w:t xml:space="preserve">ays prior to commencing any </w:t>
      </w:r>
      <w:r w:rsidR="000C7551" w:rsidRPr="00277C6E">
        <w:t>W</w:t>
      </w:r>
      <w:r w:rsidRPr="00277C6E">
        <w:t xml:space="preserve">ork. </w:t>
      </w:r>
      <w:r w:rsidR="004847C0" w:rsidRPr="00277C6E">
        <w:t xml:space="preserve"> </w:t>
      </w:r>
      <w:r w:rsidRPr="00277C6E">
        <w:t>Permission to proceed will be granted in writing</w:t>
      </w:r>
      <w:r w:rsidR="000C7551" w:rsidRPr="00277C6E">
        <w:t xml:space="preserve"> by the Consultant</w:t>
      </w:r>
      <w:r w:rsidRPr="00277C6E">
        <w:t>.</w:t>
      </w:r>
    </w:p>
    <w:p w14:paraId="3106E07D" w14:textId="77777777" w:rsidR="00CA0CE3" w:rsidRPr="00277C6E" w:rsidRDefault="00CA0CE3" w:rsidP="00277C6E">
      <w:pPr>
        <w:pStyle w:val="Heading3"/>
      </w:pPr>
      <w:r w:rsidRPr="00277C6E">
        <w:t xml:space="preserve">The Contractor shall advise the </w:t>
      </w:r>
      <w:r w:rsidR="00C272A9" w:rsidRPr="00277C6E">
        <w:t>Consultant</w:t>
      </w:r>
      <w:r w:rsidRPr="00277C6E">
        <w:t xml:space="preserve"> of the estimated quantity of water to be required. </w:t>
      </w:r>
      <w:r w:rsidR="004847C0" w:rsidRPr="00277C6E">
        <w:t xml:space="preserve"> </w:t>
      </w:r>
      <w:r w:rsidRPr="00277C6E">
        <w:t xml:space="preserve">The Contractor shall pay particular attention to </w:t>
      </w:r>
      <w:r w:rsidR="000C7551" w:rsidRPr="00277C6E">
        <w:t xml:space="preserve">conservation of </w:t>
      </w:r>
      <w:r w:rsidRPr="00277C6E">
        <w:t>water.</w:t>
      </w:r>
    </w:p>
    <w:p w14:paraId="6FDED94C" w14:textId="77777777" w:rsidR="00CA0CE3" w:rsidRPr="00277C6E" w:rsidRDefault="00C94AEE" w:rsidP="0048066B">
      <w:pPr>
        <w:pStyle w:val="Heading2"/>
      </w:pPr>
      <w:r>
        <w:br w:type="page"/>
      </w:r>
      <w:r w:rsidR="00CA0CE3" w:rsidRPr="00277C6E">
        <w:lastRenderedPageBreak/>
        <w:t>Acceptable Specialist Sub</w:t>
      </w:r>
      <w:r w:rsidR="004847C0" w:rsidRPr="00277C6E">
        <w:t>c</w:t>
      </w:r>
      <w:r w:rsidR="00CA0CE3" w:rsidRPr="00277C6E">
        <w:t>ontractor</w:t>
      </w:r>
    </w:p>
    <w:p w14:paraId="53433A29" w14:textId="77777777" w:rsidR="0006496D" w:rsidRDefault="00CA0CE3" w:rsidP="00277C6E">
      <w:pPr>
        <w:pStyle w:val="Heading3"/>
      </w:pPr>
      <w:r w:rsidRPr="00277C6E">
        <w:t>The specialist</w:t>
      </w:r>
      <w:r w:rsidR="0048066B">
        <w:t xml:space="preserve"> Subcontractor</w:t>
      </w:r>
      <w:r w:rsidRPr="00277C6E">
        <w:t xml:space="preserve"> shall be fully experienced in providing disinfection services </w:t>
      </w:r>
      <w:r w:rsidR="005466E2" w:rsidRPr="00277C6E">
        <w:t>for</w:t>
      </w:r>
      <w:r w:rsidRPr="00277C6E">
        <w:t xml:space="preserve"> water retaining structures and potable water process piping and shall provide references </w:t>
      </w:r>
      <w:r w:rsidR="005466E2" w:rsidRPr="00277C6E">
        <w:t>for</w:t>
      </w:r>
      <w:r w:rsidRPr="00277C6E">
        <w:t xml:space="preserve"> disinfection work completed in Ontario.  </w:t>
      </w:r>
    </w:p>
    <w:p w14:paraId="551B12FB" w14:textId="77777777" w:rsidR="00172A6B" w:rsidRPr="00F22015" w:rsidRDefault="00057CAE" w:rsidP="00F22015">
      <w:pPr>
        <w:pStyle w:val="Heading3"/>
      </w:pPr>
      <w:r w:rsidRPr="00E70BAF">
        <w:t xml:space="preserve">The specialist </w:t>
      </w:r>
      <w:r w:rsidR="0048066B" w:rsidRPr="00E70BAF">
        <w:t>Subcontractor</w:t>
      </w:r>
      <w:r w:rsidR="0006496D" w:rsidRPr="00E70BAF">
        <w:t xml:space="preserve"> shall use an approved MECP licensed water operator.</w:t>
      </w:r>
      <w:r w:rsidR="0048066B" w:rsidRPr="00E70BAF">
        <w:t xml:space="preserve"> </w:t>
      </w:r>
    </w:p>
    <w:p w14:paraId="0AB40A18" w14:textId="77777777" w:rsidR="00CA0CE3" w:rsidRPr="00277C6E" w:rsidRDefault="00CA0CE3" w:rsidP="0048066B">
      <w:pPr>
        <w:pStyle w:val="Heading2"/>
      </w:pPr>
      <w:r w:rsidRPr="00277C6E">
        <w:t>Payment</w:t>
      </w:r>
    </w:p>
    <w:p w14:paraId="37F3E534" w14:textId="77777777" w:rsidR="00496E7C" w:rsidRPr="00496E7C" w:rsidRDefault="00496E7C" w:rsidP="00496E7C">
      <w:pPr>
        <w:pStyle w:val="Heading3"/>
      </w:pPr>
      <w:r w:rsidRPr="00496E7C">
        <w:t xml:space="preserve">All costs associated with the work of this Section, including the cost for flushing, disinfection and hydrostatic testing of water retaining structures and process piping as described herein, shall be included in the price for </w:t>
      </w:r>
      <w:r w:rsidRPr="00574370">
        <w:rPr>
          <w:rPrChange w:id="140" w:author="Liam Sykes" w:date="2022-03-21T16:12:00Z">
            <w:rPr>
              <w:highlight w:val="yellow"/>
            </w:rPr>
          </w:rPrChange>
        </w:rPr>
        <w:t xml:space="preserve">Item No. </w:t>
      </w:r>
      <w:del w:id="141" w:author="Johnny Pang" w:date="2022-04-16T20:15:00Z">
        <w:r w:rsidRPr="00574370" w:rsidDel="00D16808">
          <w:rPr>
            <w:highlight w:val="yellow"/>
          </w:rPr>
          <w:delText>XXX</w:delText>
        </w:r>
        <w:commentRangeStart w:id="142"/>
        <w:r w:rsidRPr="00496E7C" w:rsidDel="00D16808">
          <w:delText xml:space="preserve"> </w:delText>
        </w:r>
      </w:del>
      <w:ins w:id="143" w:author="Johnny Pang" w:date="2022-04-16T20:15:00Z">
        <w:r w:rsidR="00D16808">
          <w:t>A1.14</w:t>
        </w:r>
        <w:r w:rsidR="00D16808" w:rsidRPr="00496E7C">
          <w:t xml:space="preserve"> </w:t>
        </w:r>
      </w:ins>
      <w:commentRangeEnd w:id="142"/>
      <w:r w:rsidR="00A73555">
        <w:rPr>
          <w:rStyle w:val="CommentReference"/>
        </w:rPr>
        <w:commentReference w:id="142"/>
      </w:r>
      <w:r w:rsidRPr="00496E7C">
        <w:t xml:space="preserve">in the Bid Form.  </w:t>
      </w:r>
    </w:p>
    <w:p w14:paraId="22ACD55B" w14:textId="77777777" w:rsidR="00CA0CE3" w:rsidRDefault="00CA0CE3" w:rsidP="00496E7C">
      <w:pPr>
        <w:pStyle w:val="Heading3"/>
        <w:rPr>
          <w:ins w:id="144" w:author="Liam Sykes" w:date="2022-03-21T16:13:00Z"/>
        </w:rPr>
      </w:pPr>
      <w:r w:rsidRPr="00277C6E">
        <w:t xml:space="preserve">The Contractor shall be responsible for </w:t>
      </w:r>
      <w:r w:rsidR="00496E7C">
        <w:t xml:space="preserve">the cost of </w:t>
      </w:r>
      <w:r w:rsidRPr="00277C6E">
        <w:t xml:space="preserve">any additional samples required due to failed </w:t>
      </w:r>
      <w:r w:rsidR="005466E2" w:rsidRPr="00277C6E">
        <w:t xml:space="preserve">test </w:t>
      </w:r>
      <w:r w:rsidRPr="00277C6E">
        <w:t>results.</w:t>
      </w:r>
    </w:p>
    <w:p w14:paraId="5B81D940" w14:textId="77777777" w:rsidR="00574370" w:rsidRPr="00277C6E" w:rsidRDefault="00574370" w:rsidP="00496E7C">
      <w:pPr>
        <w:pStyle w:val="Heading3"/>
      </w:pPr>
      <w:ins w:id="145" w:author="Liam Sykes" w:date="2022-03-21T16:13:00Z">
        <w:r>
          <w:t xml:space="preserve">The cost for discharging or flushing chlorinated water, including the supply of chemicals and temporary provisions as described </w:t>
        </w:r>
        <w:proofErr w:type="spellStart"/>
        <w:r>
          <w:t>hereing</w:t>
        </w:r>
        <w:proofErr w:type="spellEnd"/>
        <w:r>
          <w:t xml:space="preserve"> and as required to complete the Work, shall also be included in the price for </w:t>
        </w:r>
      </w:ins>
      <w:ins w:id="146" w:author="Liam Sykes" w:date="2022-03-21T16:14:00Z">
        <w:r>
          <w:t xml:space="preserve">Item No. </w:t>
        </w:r>
        <w:commentRangeStart w:id="147"/>
        <w:del w:id="148" w:author="Johnny Pang" w:date="2022-04-16T20:16:00Z">
          <w:r w:rsidRPr="00574370" w:rsidDel="00D16808">
            <w:rPr>
              <w:highlight w:val="yellow"/>
              <w:rPrChange w:id="149" w:author="Liam Sykes" w:date="2022-03-21T16:14:00Z">
                <w:rPr/>
              </w:rPrChange>
            </w:rPr>
            <w:delText>XXX</w:delText>
          </w:r>
        </w:del>
      </w:ins>
      <w:ins w:id="150" w:author="Johnny Pang" w:date="2022-04-16T20:16:00Z">
        <w:r w:rsidR="00D16808">
          <w:t>A1.14</w:t>
        </w:r>
      </w:ins>
      <w:ins w:id="151" w:author="Liam Sykes" w:date="2022-03-21T16:14:00Z">
        <w:r>
          <w:t xml:space="preserve"> </w:t>
        </w:r>
      </w:ins>
      <w:commentRangeEnd w:id="147"/>
      <w:r w:rsidR="00A73555">
        <w:rPr>
          <w:rStyle w:val="CommentReference"/>
        </w:rPr>
        <w:commentReference w:id="147"/>
      </w:r>
      <w:ins w:id="152" w:author="Liam Sykes" w:date="2022-03-21T16:14:00Z">
        <w:r>
          <w:t>in the Bid Form.</w:t>
        </w:r>
      </w:ins>
    </w:p>
    <w:p w14:paraId="1F785A3F" w14:textId="77777777" w:rsidR="00CA0CE3" w:rsidRPr="00496E7C" w:rsidRDefault="00496E7C" w:rsidP="00453E8E">
      <w:pPr>
        <w:pStyle w:val="Heading1"/>
      </w:pPr>
      <w:r w:rsidRPr="00496E7C">
        <w:t>PRODUCTS</w:t>
      </w:r>
    </w:p>
    <w:p w14:paraId="672AEF3D" w14:textId="77777777" w:rsidR="0025367E" w:rsidRDefault="0025367E" w:rsidP="0048066B">
      <w:pPr>
        <w:pStyle w:val="Heading2"/>
      </w:pPr>
      <w:r>
        <w:t>General</w:t>
      </w:r>
    </w:p>
    <w:p w14:paraId="7528D485" w14:textId="77777777" w:rsidR="00574370" w:rsidRDefault="00574370" w:rsidP="00277C6E">
      <w:pPr>
        <w:pStyle w:val="Heading3"/>
        <w:rPr>
          <w:ins w:id="153" w:author="Liam Sykes" w:date="2022-03-21T16:14:00Z"/>
        </w:rPr>
      </w:pPr>
      <w:ins w:id="154" w:author="Liam Sykes" w:date="2022-03-21T16:14:00Z">
        <w:r>
          <w:t>The Contractor is responsible for all disinfection required to complete the Work.</w:t>
        </w:r>
      </w:ins>
    </w:p>
    <w:p w14:paraId="3A6DD898" w14:textId="77777777" w:rsidR="00CA0CE3" w:rsidRPr="00277C6E" w:rsidRDefault="00CA0CE3" w:rsidP="00277C6E">
      <w:pPr>
        <w:pStyle w:val="Heading3"/>
      </w:pPr>
      <w:r w:rsidRPr="00277C6E">
        <w:t>The Contractor shall furnish all disinfecting chemicals, mixing equipment, temporary service connections, testing plugs or caps, pressure pumps, pipe connections, isolation valves, pressure gauges, thrust supports, valves for expelling air (automatic and/or manual), pumping to the required test pressure, dewatering the line or structure and flushing, all other required equipment and all labour required for hydrostatic testing, flushing, draining and disinfecting pipes and reservoirs.</w:t>
      </w:r>
    </w:p>
    <w:p w14:paraId="231B16D0" w14:textId="77777777" w:rsidR="00CA0CE3" w:rsidRPr="00277C6E" w:rsidRDefault="00CA0CE3" w:rsidP="00277C6E">
      <w:pPr>
        <w:pStyle w:val="Heading3"/>
      </w:pPr>
      <w:r w:rsidRPr="00277C6E">
        <w:t xml:space="preserve">The </w:t>
      </w:r>
      <w:r w:rsidR="00C272A9" w:rsidRPr="00277C6E">
        <w:t>Region</w:t>
      </w:r>
      <w:r w:rsidRPr="00277C6E">
        <w:t xml:space="preserve"> will provide</w:t>
      </w:r>
      <w:r w:rsidR="002B2BE6" w:rsidRPr="00277C6E">
        <w:t>,</w:t>
      </w:r>
      <w:r w:rsidRPr="00277C6E">
        <w:t xml:space="preserve"> free of charge, the quantity of water required for one hydrostatic test and disinfection. Any water required for further testing or re-testing</w:t>
      </w:r>
      <w:r w:rsidR="00CA7F0C" w:rsidRPr="00277C6E">
        <w:t xml:space="preserve"> will </w:t>
      </w:r>
      <w:r w:rsidRPr="00277C6E">
        <w:t>be at the Contractor's expense.</w:t>
      </w:r>
    </w:p>
    <w:p w14:paraId="6146EA00" w14:textId="77777777" w:rsidR="00CA0CE3" w:rsidRPr="00277C6E" w:rsidRDefault="00CA0CE3" w:rsidP="00277C6E">
      <w:pPr>
        <w:pStyle w:val="Heading3"/>
      </w:pPr>
      <w:r w:rsidRPr="00277C6E">
        <w:t xml:space="preserve">The Contractor </w:t>
      </w:r>
      <w:r w:rsidR="00496E7C">
        <w:t>shall provide</w:t>
      </w:r>
      <w:r w:rsidRPr="00277C6E">
        <w:t xml:space="preserve"> all disinfection chemicals required to complete the </w:t>
      </w:r>
      <w:r w:rsidR="002B2BE6" w:rsidRPr="00277C6E">
        <w:t>W</w:t>
      </w:r>
      <w:r w:rsidRPr="00277C6E">
        <w:t xml:space="preserve">ork. </w:t>
      </w:r>
    </w:p>
    <w:p w14:paraId="788BE3EE" w14:textId="77777777" w:rsidR="00804804" w:rsidRDefault="00CA0CE3" w:rsidP="00804804">
      <w:pPr>
        <w:pStyle w:val="Heading3"/>
        <w:numPr>
          <w:ilvl w:val="2"/>
          <w:numId w:val="19"/>
        </w:numPr>
      </w:pPr>
      <w:r w:rsidRPr="00277C6E">
        <w:t xml:space="preserve">The Contractor shall provide chemicals to neutralize chlorinated water prior to </w:t>
      </w:r>
      <w:r w:rsidR="002B2BE6" w:rsidRPr="00277C6E">
        <w:t xml:space="preserve">its </w:t>
      </w:r>
      <w:r w:rsidRPr="00277C6E">
        <w:t xml:space="preserve">disposal. </w:t>
      </w:r>
    </w:p>
    <w:p w14:paraId="29B40AD0" w14:textId="77777777" w:rsidR="00CA0CE3" w:rsidRPr="00277C6E" w:rsidRDefault="00804804" w:rsidP="00F22015">
      <w:pPr>
        <w:pStyle w:val="Heading3"/>
        <w:numPr>
          <w:ilvl w:val="2"/>
          <w:numId w:val="19"/>
        </w:numPr>
      </w:pPr>
      <w:r>
        <w:t xml:space="preserve">The Contractor shall provide a flow meter on any water supply used for </w:t>
      </w:r>
      <w:r w:rsidRPr="00277C6E">
        <w:t>hydrostatic testing,</w:t>
      </w:r>
      <w:r>
        <w:t xml:space="preserve"> disinfection, and flushing</w:t>
      </w:r>
      <w:r w:rsidRPr="00277C6E">
        <w:t xml:space="preserve"> </w:t>
      </w:r>
      <w:r>
        <w:t>of water retaining structures and process piping</w:t>
      </w:r>
      <w:r w:rsidRPr="00277C6E">
        <w:t>.</w:t>
      </w:r>
      <w:r>
        <w:t xml:space="preserve"> The Contractor shall coordinate with the Region and the Consultant to record the total volume of water used.</w:t>
      </w:r>
    </w:p>
    <w:p w14:paraId="7B0F9005" w14:textId="77777777" w:rsidR="00CA0CE3" w:rsidRDefault="00453E8E" w:rsidP="00453E8E">
      <w:pPr>
        <w:pStyle w:val="Heading1"/>
      </w:pPr>
      <w:r w:rsidRPr="00453E8E">
        <w:t>EXECUTION</w:t>
      </w:r>
    </w:p>
    <w:p w14:paraId="1F151471" w14:textId="77777777" w:rsidR="00CA0CE3" w:rsidRPr="00277C6E" w:rsidRDefault="00CA0CE3" w:rsidP="0048066B">
      <w:pPr>
        <w:pStyle w:val="Heading2"/>
      </w:pPr>
      <w:r w:rsidRPr="00277C6E">
        <w:t>Disinfection of Water Retaining Structures</w:t>
      </w:r>
    </w:p>
    <w:p w14:paraId="06BDFA03" w14:textId="77777777" w:rsidR="00CA0CE3" w:rsidRPr="00277C6E" w:rsidRDefault="00CA0CE3" w:rsidP="00277C6E">
      <w:pPr>
        <w:pStyle w:val="Heading3"/>
      </w:pPr>
      <w:r w:rsidRPr="00277C6E">
        <w:t xml:space="preserve">The Contractor shall notify the </w:t>
      </w:r>
      <w:r w:rsidR="00C272A9" w:rsidRPr="00277C6E">
        <w:t>Consultant</w:t>
      </w:r>
      <w:r w:rsidRPr="00277C6E">
        <w:t xml:space="preserve"> </w:t>
      </w:r>
      <w:r w:rsidR="001F3AC2" w:rsidRPr="00277C6E">
        <w:t xml:space="preserve">a minimum of five </w:t>
      </w:r>
      <w:r w:rsidRPr="00277C6E">
        <w:t>(</w:t>
      </w:r>
      <w:r w:rsidR="001F3AC2" w:rsidRPr="00277C6E">
        <w:t>5</w:t>
      </w:r>
      <w:r w:rsidRPr="00277C6E">
        <w:t xml:space="preserve">) </w:t>
      </w:r>
      <w:r w:rsidR="001F3AC2" w:rsidRPr="00277C6E">
        <w:t xml:space="preserve">Working </w:t>
      </w:r>
      <w:r w:rsidR="002B2BE6" w:rsidRPr="00277C6E">
        <w:t>D</w:t>
      </w:r>
      <w:r w:rsidRPr="00277C6E">
        <w:t xml:space="preserve">ays before disinfection is carried out </w:t>
      </w:r>
      <w:r w:rsidR="002B2BE6" w:rsidRPr="00277C6E">
        <w:t xml:space="preserve">in order </w:t>
      </w:r>
      <w:r w:rsidRPr="00277C6E">
        <w:t>to allow for inspection</w:t>
      </w:r>
      <w:r w:rsidR="002B2BE6" w:rsidRPr="00277C6E">
        <w:t xml:space="preserve"> by the Consultant</w:t>
      </w:r>
      <w:r w:rsidRPr="00277C6E">
        <w:t>.</w:t>
      </w:r>
    </w:p>
    <w:p w14:paraId="412CF917" w14:textId="77777777" w:rsidR="00CA0CE3" w:rsidRPr="00277C6E" w:rsidRDefault="00CA0CE3" w:rsidP="00277C6E">
      <w:pPr>
        <w:pStyle w:val="Heading3"/>
      </w:pPr>
      <w:r w:rsidRPr="00277C6E">
        <w:t>Disinfection shall not commence until</w:t>
      </w:r>
      <w:r w:rsidR="002B2BE6" w:rsidRPr="00277C6E">
        <w:t xml:space="preserve"> all</w:t>
      </w:r>
      <w:r w:rsidRPr="00277C6E">
        <w:t xml:space="preserve"> components have been cleaned and thoroughly flushed.</w:t>
      </w:r>
    </w:p>
    <w:p w14:paraId="755CC370" w14:textId="77777777" w:rsidR="00CA0CE3" w:rsidRPr="00277C6E" w:rsidRDefault="00CA0CE3" w:rsidP="00277C6E">
      <w:pPr>
        <w:pStyle w:val="Heading3"/>
      </w:pPr>
      <w:r w:rsidRPr="00277C6E">
        <w:t>Disinfection of water retaining structures shall be carried out in accordance with the requirements of AWWA C652 Standard for Disinfection of Water-Storage Facilities.  There are three disinfection methods provided in the Standard, however only Method 1 or Method 2 is to be used by the Contractor.</w:t>
      </w:r>
    </w:p>
    <w:p w14:paraId="02C2A8F6" w14:textId="77777777" w:rsidR="00CA0CE3" w:rsidRPr="00277C6E" w:rsidRDefault="00CA0CE3" w:rsidP="00277C6E">
      <w:pPr>
        <w:pStyle w:val="Heading3"/>
      </w:pPr>
      <w:r w:rsidRPr="00277C6E">
        <w:t xml:space="preserve">Prior to placing </w:t>
      </w:r>
      <w:r w:rsidR="002B2BE6" w:rsidRPr="00277C6E">
        <w:t xml:space="preserve">any </w:t>
      </w:r>
      <w:r w:rsidRPr="00277C6E">
        <w:t>water retaining structures into service, the Contractor shall disinfect</w:t>
      </w:r>
      <w:r w:rsidR="002B2BE6" w:rsidRPr="00277C6E">
        <w:t xml:space="preserve"> all</w:t>
      </w:r>
      <w:r w:rsidRPr="00277C6E">
        <w:t xml:space="preserve"> water retaining structures.</w:t>
      </w:r>
      <w:r w:rsidR="004847C0" w:rsidRPr="00277C6E">
        <w:t xml:space="preserve"> </w:t>
      </w:r>
      <w:r w:rsidRPr="00277C6E">
        <w:t xml:space="preserve"> All disinfection operations shall be supervised by the </w:t>
      </w:r>
      <w:r w:rsidR="00C272A9" w:rsidRPr="00277C6E">
        <w:t>Consultant</w:t>
      </w:r>
      <w:r w:rsidRPr="00277C6E">
        <w:t>.</w:t>
      </w:r>
    </w:p>
    <w:p w14:paraId="00D88FDB" w14:textId="77777777" w:rsidR="00CA0CE3" w:rsidRPr="00277C6E" w:rsidRDefault="00CA0CE3" w:rsidP="00277C6E">
      <w:pPr>
        <w:pStyle w:val="Heading3"/>
      </w:pPr>
      <w:r w:rsidRPr="00277C6E">
        <w:lastRenderedPageBreak/>
        <w:t xml:space="preserve">After the disinfection procedure is completed and before the facilities are placed in service, water shall be sampled and tested for coliform organisms in accordance with the </w:t>
      </w:r>
      <w:r w:rsidR="00057CAE" w:rsidRPr="00277C6E">
        <w:t>applicable</w:t>
      </w:r>
      <w:r w:rsidRPr="00277C6E">
        <w:t xml:space="preserve"> </w:t>
      </w:r>
      <w:r w:rsidR="00057CAE" w:rsidRPr="00277C6E">
        <w:t>AWWA s</w:t>
      </w:r>
      <w:r w:rsidRPr="00277C6E">
        <w:t>tandard</w:t>
      </w:r>
      <w:r w:rsidR="00057CAE" w:rsidRPr="00277C6E">
        <w:t xml:space="preserve"> and O. Reg 170/03</w:t>
      </w:r>
      <w:r w:rsidRPr="00277C6E">
        <w:t xml:space="preserve">. </w:t>
      </w:r>
    </w:p>
    <w:p w14:paraId="0F1377AA" w14:textId="77777777" w:rsidR="00CA0CE3" w:rsidRPr="00277C6E" w:rsidRDefault="00CA0CE3" w:rsidP="00277C6E">
      <w:pPr>
        <w:pStyle w:val="Heading3"/>
      </w:pPr>
      <w:r w:rsidRPr="00277C6E">
        <w:t xml:space="preserve">Where disinfection procedures are not provided in the AWWA Standard for a water treatment process, disinfection procedures shall be carried out in accordance with the manufacturer’s recommendations and as approved by the </w:t>
      </w:r>
      <w:r w:rsidR="00C272A9" w:rsidRPr="00277C6E">
        <w:t>Consultant</w:t>
      </w:r>
      <w:r w:rsidRPr="00277C6E">
        <w:t>.</w:t>
      </w:r>
    </w:p>
    <w:p w14:paraId="78E27A95" w14:textId="77777777" w:rsidR="00057CAE" w:rsidRPr="00277C6E" w:rsidRDefault="00057CAE" w:rsidP="00277C6E">
      <w:pPr>
        <w:pStyle w:val="Heading3"/>
      </w:pPr>
      <w:r w:rsidRPr="00277C6E">
        <w:t>The Contractor shall be responsible for the safe disposal of all water from disinfection procedures.</w:t>
      </w:r>
    </w:p>
    <w:p w14:paraId="23859E4C" w14:textId="77777777" w:rsidR="00CA0CE3" w:rsidRPr="00277C6E" w:rsidRDefault="00CA0CE3" w:rsidP="0048066B">
      <w:pPr>
        <w:pStyle w:val="Heading2"/>
      </w:pPr>
      <w:r w:rsidRPr="00277C6E">
        <w:t xml:space="preserve">Bacteriological </w:t>
      </w:r>
      <w:r w:rsidR="005A140C" w:rsidRPr="00277C6E">
        <w:t xml:space="preserve"> </w:t>
      </w:r>
      <w:r w:rsidRPr="00277C6E">
        <w:t>Sampling and Testing</w:t>
      </w:r>
    </w:p>
    <w:p w14:paraId="58169283" w14:textId="77777777" w:rsidR="00CA0CE3" w:rsidRPr="00277C6E" w:rsidRDefault="00CA0CE3" w:rsidP="00277C6E">
      <w:pPr>
        <w:pStyle w:val="Heading3"/>
      </w:pPr>
      <w:r w:rsidRPr="00277C6E">
        <w:t>Before a water storage facility or process piping is placed in</w:t>
      </w:r>
      <w:r w:rsidR="002B2BE6" w:rsidRPr="00277C6E">
        <w:t>to</w:t>
      </w:r>
      <w:r w:rsidRPr="00277C6E">
        <w:t xml:space="preserve"> service, bacteriological sampling and testing shall be performed in accordance with </w:t>
      </w:r>
      <w:del w:id="155" w:author="Liam Sykes" w:date="2022-03-24T09:54:00Z">
        <w:r w:rsidRPr="00277C6E" w:rsidDel="000F7C8E">
          <w:delText xml:space="preserve">the above-noted respective </w:delText>
        </w:r>
      </w:del>
      <w:r w:rsidRPr="00277C6E">
        <w:t>AWWA Standard</w:t>
      </w:r>
      <w:ins w:id="156" w:author="Liam Sykes" w:date="2022-03-24T09:54:00Z">
        <w:r w:rsidR="000F7C8E">
          <w:t xml:space="preserve"> C651-14</w:t>
        </w:r>
      </w:ins>
      <w:r w:rsidRPr="00277C6E">
        <w:t xml:space="preserve"> and O. Reg.170/03.</w:t>
      </w:r>
    </w:p>
    <w:p w14:paraId="74FFA1AD" w14:textId="77777777" w:rsidR="00CA0CE3" w:rsidRPr="00277C6E" w:rsidRDefault="00CA0CE3" w:rsidP="00277C6E">
      <w:pPr>
        <w:pStyle w:val="Heading3"/>
      </w:pPr>
      <w:r w:rsidRPr="00277C6E">
        <w:t xml:space="preserve">The water samples for bacteriological testing shall be taken </w:t>
      </w:r>
      <w:r w:rsidR="00387B02" w:rsidRPr="00277C6E">
        <w:t xml:space="preserve">by </w:t>
      </w:r>
      <w:r w:rsidRPr="00277C6E">
        <w:t>qualified</w:t>
      </w:r>
      <w:r w:rsidR="002B2BE6" w:rsidRPr="00277C6E">
        <w:t>,</w:t>
      </w:r>
      <w:r w:rsidRPr="00277C6E">
        <w:t xml:space="preserve"> licensed Region personnel only. </w:t>
      </w:r>
    </w:p>
    <w:p w14:paraId="0DEA4DE1" w14:textId="77777777" w:rsidR="00CA0CE3" w:rsidRPr="00277C6E" w:rsidRDefault="00CA0CE3" w:rsidP="00277C6E">
      <w:pPr>
        <w:pStyle w:val="Heading3"/>
      </w:pPr>
      <w:r w:rsidRPr="00277C6E">
        <w:t xml:space="preserve">The Region shall be responsible for sending the samples to a registered laboratory for testing. </w:t>
      </w:r>
    </w:p>
    <w:p w14:paraId="70BA7718" w14:textId="77777777" w:rsidR="00CA0CE3" w:rsidRPr="00277C6E" w:rsidRDefault="00CA0CE3" w:rsidP="0048066B">
      <w:pPr>
        <w:pStyle w:val="Heading2"/>
      </w:pPr>
      <w:r w:rsidRPr="00277C6E">
        <w:t>Piping Sterilizing Methods</w:t>
      </w:r>
    </w:p>
    <w:p w14:paraId="3C77C310" w14:textId="77777777" w:rsidR="00CA0CE3" w:rsidRPr="00277C6E" w:rsidRDefault="00CA0CE3" w:rsidP="00277C6E">
      <w:pPr>
        <w:pStyle w:val="Heading3"/>
      </w:pPr>
      <w:r w:rsidRPr="00277C6E">
        <w:t>General Requirements:</w:t>
      </w:r>
    </w:p>
    <w:p w14:paraId="598313A7" w14:textId="77777777" w:rsidR="00CA0CE3" w:rsidRPr="004940AD" w:rsidRDefault="00CA0CE3" w:rsidP="00801F21">
      <w:pPr>
        <w:pStyle w:val="Heading4"/>
        <w:tabs>
          <w:tab w:val="left" w:pos="2127"/>
        </w:tabs>
        <w:ind w:left="2127"/>
      </w:pPr>
      <w:r w:rsidRPr="004940AD">
        <w:t xml:space="preserve">All current </w:t>
      </w:r>
      <w:r w:rsidR="00496E7C">
        <w:t>M</w:t>
      </w:r>
      <w:r w:rsidR="0006496D">
        <w:t>ECP</w:t>
      </w:r>
      <w:r w:rsidRPr="004940AD">
        <w:t xml:space="preserve"> Standards and Regulations on Drinking Water including O. Reg. 170/03, must be met while completing the swabbing and disinfection and chlorine residual and bacteriological testing of the process piping.</w:t>
      </w:r>
    </w:p>
    <w:p w14:paraId="1495DB84" w14:textId="77777777" w:rsidR="00CA0CE3" w:rsidRPr="004940AD" w:rsidRDefault="00CA0CE3" w:rsidP="00801F21">
      <w:pPr>
        <w:pStyle w:val="Heading4"/>
        <w:tabs>
          <w:tab w:val="left" w:pos="2127"/>
        </w:tabs>
        <w:ind w:left="2127"/>
      </w:pPr>
      <w:r w:rsidRPr="004940AD">
        <w:t>All connection points between the existing process piping and new process piping shall be kept physically separated until the new process piping has successfully passed all pressure, leakage, chlorine residual and bacteriological tests.</w:t>
      </w:r>
    </w:p>
    <w:p w14:paraId="5413155E" w14:textId="77777777" w:rsidR="00CA0CE3" w:rsidRPr="004940AD" w:rsidRDefault="00CA0CE3" w:rsidP="00801F21">
      <w:pPr>
        <w:pStyle w:val="Heading4"/>
        <w:tabs>
          <w:tab w:val="left" w:pos="2127"/>
        </w:tabs>
        <w:ind w:left="2127"/>
      </w:pPr>
      <w:r w:rsidRPr="004940AD">
        <w:t>Suggested Sequence:</w:t>
      </w:r>
    </w:p>
    <w:p w14:paraId="7B279CBF" w14:textId="77777777" w:rsidR="00CA0CE3" w:rsidRPr="004940AD" w:rsidRDefault="00CA0CE3" w:rsidP="00801F21">
      <w:pPr>
        <w:pStyle w:val="Heading5"/>
        <w:tabs>
          <w:tab w:val="left" w:pos="2835"/>
        </w:tabs>
        <w:ind w:left="2835"/>
      </w:pPr>
      <w:r w:rsidRPr="004940AD">
        <w:t xml:space="preserve">Charge piping </w:t>
      </w:r>
    </w:p>
    <w:p w14:paraId="39B55747" w14:textId="77777777" w:rsidR="00CA0CE3" w:rsidRPr="004940AD" w:rsidRDefault="00CA0CE3" w:rsidP="00801F21">
      <w:pPr>
        <w:pStyle w:val="Heading5"/>
        <w:tabs>
          <w:tab w:val="left" w:pos="2835"/>
        </w:tabs>
        <w:ind w:left="2835"/>
      </w:pPr>
      <w:r w:rsidRPr="004940AD">
        <w:t>Swab (minimum three swabs per section of pipe)</w:t>
      </w:r>
    </w:p>
    <w:p w14:paraId="7CE21D6D" w14:textId="77777777" w:rsidR="00CA0CE3" w:rsidRPr="004940AD" w:rsidRDefault="00CA0CE3" w:rsidP="00801F21">
      <w:pPr>
        <w:pStyle w:val="Heading5"/>
        <w:tabs>
          <w:tab w:val="left" w:pos="2835"/>
        </w:tabs>
        <w:ind w:left="2835"/>
      </w:pPr>
      <w:r w:rsidRPr="004940AD">
        <w:t>Hydrostatic pressure test</w:t>
      </w:r>
    </w:p>
    <w:p w14:paraId="098FC840" w14:textId="77777777" w:rsidR="00CA0CE3" w:rsidRPr="004940AD" w:rsidRDefault="00CA0CE3" w:rsidP="00801F21">
      <w:pPr>
        <w:pStyle w:val="Heading5"/>
        <w:tabs>
          <w:tab w:val="left" w:pos="2835"/>
        </w:tabs>
        <w:ind w:left="2835"/>
      </w:pPr>
      <w:r w:rsidRPr="004940AD">
        <w:t>Hydrostatic leakage test</w:t>
      </w:r>
    </w:p>
    <w:p w14:paraId="6C01F738" w14:textId="77777777" w:rsidR="00CA0CE3" w:rsidRPr="004940AD" w:rsidRDefault="00CA0CE3" w:rsidP="00801F21">
      <w:pPr>
        <w:pStyle w:val="Heading5"/>
        <w:tabs>
          <w:tab w:val="left" w:pos="2835"/>
        </w:tabs>
        <w:ind w:left="2835"/>
      </w:pPr>
      <w:r w:rsidRPr="004940AD">
        <w:t>Disinfection (chlorination)</w:t>
      </w:r>
    </w:p>
    <w:p w14:paraId="2276137C" w14:textId="77777777" w:rsidR="00CA0CE3" w:rsidRPr="004940AD" w:rsidRDefault="00CA0CE3" w:rsidP="00801F21">
      <w:pPr>
        <w:pStyle w:val="Heading5"/>
        <w:tabs>
          <w:tab w:val="left" w:pos="2835"/>
        </w:tabs>
        <w:ind w:left="2835"/>
      </w:pPr>
      <w:r w:rsidRPr="004940AD">
        <w:t>Flushing and dechlorination</w:t>
      </w:r>
    </w:p>
    <w:p w14:paraId="26D64481" w14:textId="77777777" w:rsidR="00CA0CE3" w:rsidRPr="004940AD" w:rsidRDefault="00CA0CE3" w:rsidP="00801F21">
      <w:pPr>
        <w:pStyle w:val="Heading4"/>
        <w:tabs>
          <w:tab w:val="left" w:pos="2127"/>
        </w:tabs>
        <w:ind w:left="2127"/>
      </w:pPr>
      <w:r w:rsidRPr="004940AD">
        <w:t>The Contractor shall employ a qualified specialist experienced in swabbing and disinfection of process piping</w:t>
      </w:r>
      <w:r w:rsidR="002B2BE6" w:rsidRPr="004940AD">
        <w:t>,</w:t>
      </w:r>
      <w:r w:rsidRPr="004940AD">
        <w:t xml:space="preserve"> and </w:t>
      </w:r>
      <w:r w:rsidR="002B2BE6" w:rsidRPr="004940AD">
        <w:t xml:space="preserve">who </w:t>
      </w:r>
      <w:r w:rsidR="006D16CD" w:rsidRPr="004940AD">
        <w:t xml:space="preserve">is </w:t>
      </w:r>
      <w:r w:rsidR="002B2BE6" w:rsidRPr="004940AD">
        <w:t xml:space="preserve">otherwise </w:t>
      </w:r>
      <w:r w:rsidRPr="004940AD">
        <w:t xml:space="preserve">acceptable to the </w:t>
      </w:r>
      <w:r w:rsidR="00C272A9" w:rsidRPr="004940AD">
        <w:t>Consultant</w:t>
      </w:r>
      <w:r w:rsidR="002B2BE6" w:rsidRPr="004940AD">
        <w:t>,</w:t>
      </w:r>
      <w:r w:rsidRPr="004940AD">
        <w:t xml:space="preserve"> to perform the swabbing, disinfection and flushing </w:t>
      </w:r>
      <w:r w:rsidR="002B2BE6" w:rsidRPr="004940AD">
        <w:t>W</w:t>
      </w:r>
      <w:r w:rsidRPr="004940AD">
        <w:t xml:space="preserve">ork described </w:t>
      </w:r>
      <w:r w:rsidR="00496E7C">
        <w:t>in this Section</w:t>
      </w:r>
      <w:r w:rsidRPr="004940AD">
        <w:t xml:space="preserve">. </w:t>
      </w:r>
    </w:p>
    <w:p w14:paraId="050ED525" w14:textId="77777777" w:rsidR="00CA0CE3" w:rsidRPr="004940AD" w:rsidRDefault="00CA0CE3" w:rsidP="00801F21">
      <w:pPr>
        <w:pStyle w:val="Heading4"/>
        <w:tabs>
          <w:tab w:val="left" w:pos="2127"/>
        </w:tabs>
        <w:ind w:left="2127"/>
      </w:pPr>
      <w:r w:rsidRPr="004940AD">
        <w:t>Tests shall be performed in the presence of</w:t>
      </w:r>
      <w:r w:rsidR="002B2BE6" w:rsidRPr="004940AD">
        <w:t>,</w:t>
      </w:r>
      <w:r w:rsidRPr="004940AD">
        <w:t xml:space="preserve"> and to the satisfaction of</w:t>
      </w:r>
      <w:r w:rsidR="002B2BE6" w:rsidRPr="004940AD">
        <w:t>,</w:t>
      </w:r>
      <w:r w:rsidRPr="004940AD">
        <w:t xml:space="preserve"> the </w:t>
      </w:r>
      <w:r w:rsidR="00C272A9" w:rsidRPr="004940AD">
        <w:t>Consultant</w:t>
      </w:r>
      <w:r w:rsidRPr="004940AD">
        <w:t xml:space="preserve"> </w:t>
      </w:r>
      <w:r w:rsidR="002B2BE6" w:rsidRPr="004940AD">
        <w:t>and the</w:t>
      </w:r>
      <w:r w:rsidRPr="004940AD">
        <w:t xml:space="preserve"> </w:t>
      </w:r>
      <w:r w:rsidR="00C272A9" w:rsidRPr="004940AD">
        <w:t>Region</w:t>
      </w:r>
      <w:r w:rsidRPr="004940AD">
        <w:t>.</w:t>
      </w:r>
    </w:p>
    <w:p w14:paraId="25139C79" w14:textId="77777777" w:rsidR="00CA0CE3" w:rsidRPr="00277C6E" w:rsidRDefault="00CA0CE3" w:rsidP="00277C6E">
      <w:pPr>
        <w:pStyle w:val="Heading3"/>
      </w:pPr>
      <w:r w:rsidRPr="00277C6E">
        <w:t>Swabbing</w:t>
      </w:r>
    </w:p>
    <w:p w14:paraId="7C6691FD" w14:textId="77777777" w:rsidR="00CA0CE3" w:rsidRPr="004940AD" w:rsidRDefault="00CA0CE3" w:rsidP="00A33E83">
      <w:pPr>
        <w:pStyle w:val="Heading4"/>
        <w:tabs>
          <w:tab w:val="left" w:pos="2127"/>
        </w:tabs>
        <w:ind w:left="2127"/>
      </w:pPr>
      <w:r w:rsidRPr="004940AD">
        <w:t>The following shall be used as a guideline in swabbing newly installed piping:</w:t>
      </w:r>
    </w:p>
    <w:tbl>
      <w:tblPr>
        <w:tblW w:w="0" w:type="auto"/>
        <w:tblInd w:w="22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751"/>
        <w:gridCol w:w="5045"/>
      </w:tblGrid>
      <w:tr w:rsidR="00CA0CE3" w:rsidRPr="004940AD" w14:paraId="14AD9774" w14:textId="77777777">
        <w:trPr>
          <w:cantSplit/>
        </w:trPr>
        <w:tc>
          <w:tcPr>
            <w:tcW w:w="2790" w:type="dxa"/>
          </w:tcPr>
          <w:p w14:paraId="05FB946B" w14:textId="77777777" w:rsidR="00CA0CE3" w:rsidRPr="004940AD" w:rsidRDefault="00CA0CE3">
            <w:pPr>
              <w:pStyle w:val="TableText"/>
              <w:widowControl w:val="0"/>
              <w:rPr>
                <w:rFonts w:ascii="Calibri" w:hAnsi="Calibri"/>
                <w:sz w:val="22"/>
              </w:rPr>
            </w:pPr>
            <w:r w:rsidRPr="004940AD">
              <w:rPr>
                <w:rFonts w:ascii="Calibri" w:hAnsi="Calibri"/>
                <w:sz w:val="22"/>
              </w:rPr>
              <w:t>Type of Swab</w:t>
            </w:r>
          </w:p>
        </w:tc>
        <w:tc>
          <w:tcPr>
            <w:tcW w:w="5130" w:type="dxa"/>
          </w:tcPr>
          <w:p w14:paraId="1F7989F1" w14:textId="77777777" w:rsidR="00CA0CE3" w:rsidRPr="004940AD" w:rsidRDefault="00CA0CE3">
            <w:pPr>
              <w:pStyle w:val="TableText"/>
              <w:widowControl w:val="0"/>
              <w:rPr>
                <w:rFonts w:ascii="Calibri" w:hAnsi="Calibri"/>
                <w:sz w:val="22"/>
              </w:rPr>
            </w:pPr>
            <w:r w:rsidRPr="004940AD">
              <w:rPr>
                <w:rFonts w:ascii="Calibri" w:hAnsi="Calibri"/>
                <w:sz w:val="22"/>
              </w:rPr>
              <w:t>Open cell polyurethane foam having a density of 24 kg/m</w:t>
            </w:r>
            <w:r w:rsidRPr="004940AD">
              <w:rPr>
                <w:rFonts w:ascii="Calibri" w:hAnsi="Calibri"/>
                <w:sz w:val="22"/>
                <w:vertAlign w:val="superscript"/>
              </w:rPr>
              <w:t xml:space="preserve">3 </w:t>
            </w:r>
            <w:r w:rsidRPr="004940AD">
              <w:rPr>
                <w:rFonts w:ascii="Calibri" w:hAnsi="Calibri"/>
                <w:sz w:val="22"/>
              </w:rPr>
              <w:t>(1.5 lb/ft</w:t>
            </w:r>
            <w:r w:rsidRPr="004940AD">
              <w:rPr>
                <w:rFonts w:ascii="Calibri" w:hAnsi="Calibri"/>
                <w:sz w:val="22"/>
                <w:vertAlign w:val="superscript"/>
              </w:rPr>
              <w:t>3</w:t>
            </w:r>
            <w:r w:rsidRPr="004940AD">
              <w:rPr>
                <w:rFonts w:ascii="Calibri" w:hAnsi="Calibri"/>
                <w:sz w:val="22"/>
              </w:rPr>
              <w:t>)</w:t>
            </w:r>
          </w:p>
        </w:tc>
      </w:tr>
      <w:tr w:rsidR="00CA0CE3" w:rsidRPr="004940AD" w14:paraId="15359598" w14:textId="77777777">
        <w:trPr>
          <w:cantSplit/>
        </w:trPr>
        <w:tc>
          <w:tcPr>
            <w:tcW w:w="2790" w:type="dxa"/>
          </w:tcPr>
          <w:p w14:paraId="6297F9C1" w14:textId="77777777" w:rsidR="00CA0CE3" w:rsidRPr="004940AD" w:rsidRDefault="00CA0CE3">
            <w:pPr>
              <w:pStyle w:val="TableText"/>
              <w:widowControl w:val="0"/>
              <w:rPr>
                <w:rFonts w:ascii="Calibri" w:hAnsi="Calibri"/>
                <w:sz w:val="22"/>
              </w:rPr>
            </w:pPr>
            <w:r w:rsidRPr="004940AD">
              <w:rPr>
                <w:rFonts w:ascii="Calibri" w:hAnsi="Calibri"/>
                <w:sz w:val="22"/>
              </w:rPr>
              <w:t>Length of Swab</w:t>
            </w:r>
          </w:p>
        </w:tc>
        <w:tc>
          <w:tcPr>
            <w:tcW w:w="5130" w:type="dxa"/>
          </w:tcPr>
          <w:p w14:paraId="7B555F4A" w14:textId="77777777" w:rsidR="00CA0CE3" w:rsidRPr="004940AD" w:rsidRDefault="00CA0CE3">
            <w:pPr>
              <w:pStyle w:val="TableText"/>
              <w:widowControl w:val="0"/>
              <w:rPr>
                <w:rFonts w:ascii="Calibri" w:hAnsi="Calibri"/>
                <w:sz w:val="22"/>
              </w:rPr>
            </w:pPr>
            <w:r w:rsidRPr="004940AD">
              <w:rPr>
                <w:rFonts w:ascii="Calibri" w:hAnsi="Calibri"/>
                <w:sz w:val="22"/>
              </w:rPr>
              <w:t>1.5 x swab diameter</w:t>
            </w:r>
          </w:p>
        </w:tc>
      </w:tr>
      <w:tr w:rsidR="00CA0CE3" w:rsidRPr="004940AD" w14:paraId="51200BC1" w14:textId="77777777">
        <w:trPr>
          <w:cantSplit/>
        </w:trPr>
        <w:tc>
          <w:tcPr>
            <w:tcW w:w="2790" w:type="dxa"/>
          </w:tcPr>
          <w:p w14:paraId="43B89780" w14:textId="77777777" w:rsidR="00CA0CE3" w:rsidRPr="004940AD" w:rsidRDefault="00CA0CE3">
            <w:pPr>
              <w:pStyle w:val="TableText"/>
              <w:widowControl w:val="0"/>
              <w:rPr>
                <w:rFonts w:ascii="Calibri" w:hAnsi="Calibri"/>
                <w:sz w:val="22"/>
              </w:rPr>
            </w:pPr>
            <w:r w:rsidRPr="004940AD">
              <w:rPr>
                <w:rFonts w:ascii="Calibri" w:hAnsi="Calibri"/>
                <w:sz w:val="22"/>
              </w:rPr>
              <w:t>Diameter of Swab</w:t>
            </w:r>
          </w:p>
        </w:tc>
        <w:tc>
          <w:tcPr>
            <w:tcW w:w="5130" w:type="dxa"/>
          </w:tcPr>
          <w:p w14:paraId="1B98D495" w14:textId="77777777" w:rsidR="00CA0CE3" w:rsidRPr="004940AD" w:rsidRDefault="00CA0CE3">
            <w:pPr>
              <w:pStyle w:val="TableText"/>
              <w:widowControl w:val="0"/>
              <w:rPr>
                <w:rFonts w:ascii="Calibri" w:hAnsi="Calibri"/>
                <w:sz w:val="22"/>
              </w:rPr>
            </w:pPr>
            <w:r w:rsidRPr="004940AD">
              <w:rPr>
                <w:rFonts w:ascii="Calibri" w:hAnsi="Calibri"/>
                <w:sz w:val="22"/>
              </w:rPr>
              <w:t>(diameter of pipe) + 50 mm</w:t>
            </w:r>
          </w:p>
        </w:tc>
      </w:tr>
      <w:tr w:rsidR="00CA0CE3" w:rsidRPr="004940AD" w14:paraId="50382E08" w14:textId="77777777">
        <w:trPr>
          <w:cantSplit/>
        </w:trPr>
        <w:tc>
          <w:tcPr>
            <w:tcW w:w="2790" w:type="dxa"/>
          </w:tcPr>
          <w:p w14:paraId="556FCAB9" w14:textId="77777777" w:rsidR="00CA0CE3" w:rsidRPr="004940AD" w:rsidRDefault="00CA0CE3">
            <w:pPr>
              <w:pStyle w:val="TableText"/>
              <w:widowControl w:val="0"/>
              <w:rPr>
                <w:rFonts w:ascii="Calibri" w:hAnsi="Calibri"/>
                <w:sz w:val="22"/>
              </w:rPr>
            </w:pPr>
            <w:r w:rsidRPr="004940AD">
              <w:rPr>
                <w:rFonts w:ascii="Calibri" w:hAnsi="Calibri"/>
                <w:sz w:val="22"/>
              </w:rPr>
              <w:t>Flow Rate</w:t>
            </w:r>
          </w:p>
        </w:tc>
        <w:tc>
          <w:tcPr>
            <w:tcW w:w="5130" w:type="dxa"/>
          </w:tcPr>
          <w:p w14:paraId="3CC0EC5B" w14:textId="77777777" w:rsidR="00CA0CE3" w:rsidRPr="004940AD" w:rsidRDefault="00CA0CE3">
            <w:pPr>
              <w:pStyle w:val="TableText"/>
              <w:widowControl w:val="0"/>
              <w:rPr>
                <w:rFonts w:ascii="Calibri" w:hAnsi="Calibri"/>
                <w:sz w:val="22"/>
              </w:rPr>
            </w:pPr>
            <w:r w:rsidRPr="004940AD">
              <w:rPr>
                <w:rFonts w:ascii="Calibri" w:hAnsi="Calibri"/>
                <w:sz w:val="22"/>
              </w:rPr>
              <w:t xml:space="preserve">0.5 to 1.0 m/s using potable water </w:t>
            </w:r>
          </w:p>
        </w:tc>
      </w:tr>
      <w:tr w:rsidR="00CA0CE3" w:rsidRPr="004940AD" w14:paraId="23129AB1" w14:textId="77777777">
        <w:trPr>
          <w:cantSplit/>
        </w:trPr>
        <w:tc>
          <w:tcPr>
            <w:tcW w:w="2790" w:type="dxa"/>
          </w:tcPr>
          <w:p w14:paraId="164AD3FB" w14:textId="77777777" w:rsidR="00CA0CE3" w:rsidRPr="004940AD" w:rsidRDefault="00CA0CE3">
            <w:pPr>
              <w:pStyle w:val="TableText"/>
              <w:widowControl w:val="0"/>
              <w:rPr>
                <w:rFonts w:ascii="Calibri" w:hAnsi="Calibri"/>
                <w:sz w:val="22"/>
              </w:rPr>
            </w:pPr>
            <w:r w:rsidRPr="004940AD">
              <w:rPr>
                <w:rFonts w:ascii="Calibri" w:hAnsi="Calibri"/>
                <w:sz w:val="22"/>
              </w:rPr>
              <w:lastRenderedPageBreak/>
              <w:t xml:space="preserve">Minimum No. of Swabs for a </w:t>
            </w:r>
            <w:r w:rsidR="00A3725B" w:rsidRPr="004940AD">
              <w:rPr>
                <w:rFonts w:ascii="Calibri" w:hAnsi="Calibri"/>
                <w:sz w:val="22"/>
              </w:rPr>
              <w:t>N</w:t>
            </w:r>
            <w:r w:rsidRPr="004940AD">
              <w:rPr>
                <w:rFonts w:ascii="Calibri" w:hAnsi="Calibri"/>
                <w:sz w:val="22"/>
              </w:rPr>
              <w:t>ew Piping</w:t>
            </w:r>
          </w:p>
        </w:tc>
        <w:tc>
          <w:tcPr>
            <w:tcW w:w="5130" w:type="dxa"/>
          </w:tcPr>
          <w:p w14:paraId="4FB30D50" w14:textId="77777777" w:rsidR="00CA0CE3" w:rsidRPr="004940AD" w:rsidRDefault="00CA0CE3">
            <w:pPr>
              <w:pStyle w:val="TableText"/>
              <w:widowControl w:val="0"/>
              <w:rPr>
                <w:rFonts w:ascii="Calibri" w:hAnsi="Calibri"/>
                <w:sz w:val="22"/>
              </w:rPr>
            </w:pPr>
            <w:r w:rsidRPr="004940AD">
              <w:rPr>
                <w:rFonts w:ascii="Calibri" w:hAnsi="Calibri"/>
                <w:sz w:val="22"/>
              </w:rPr>
              <w:t>3 new foam swabs (after 3</w:t>
            </w:r>
            <w:r w:rsidRPr="004940AD">
              <w:rPr>
                <w:rFonts w:ascii="Calibri" w:hAnsi="Calibri"/>
                <w:sz w:val="22"/>
                <w:vertAlign w:val="superscript"/>
              </w:rPr>
              <w:t>rd</w:t>
            </w:r>
            <w:r w:rsidRPr="004940AD">
              <w:rPr>
                <w:rFonts w:ascii="Calibri" w:hAnsi="Calibri"/>
                <w:sz w:val="22"/>
              </w:rPr>
              <w:t xml:space="preserve"> swab, the water should be clear if not, additional swabbing is required at the Contractor’s expense)</w:t>
            </w:r>
          </w:p>
        </w:tc>
      </w:tr>
    </w:tbl>
    <w:p w14:paraId="1BC54FF8" w14:textId="77777777" w:rsidR="00CA0CE3" w:rsidRPr="004940AD" w:rsidRDefault="00CA0CE3" w:rsidP="00801F21">
      <w:pPr>
        <w:pStyle w:val="Heading4"/>
        <w:tabs>
          <w:tab w:val="left" w:pos="2127"/>
        </w:tabs>
        <w:ind w:left="2127"/>
      </w:pPr>
      <w:r w:rsidRPr="004940AD">
        <w:t>Only new swabs will be permitted for use and under no circumstances will used swabs be allowed.</w:t>
      </w:r>
    </w:p>
    <w:p w14:paraId="7B99A47F" w14:textId="77777777" w:rsidR="00CA0CE3" w:rsidRPr="004940AD" w:rsidRDefault="00CA0CE3" w:rsidP="00801F21">
      <w:pPr>
        <w:pStyle w:val="Heading4"/>
        <w:tabs>
          <w:tab w:val="left" w:pos="2127"/>
        </w:tabs>
        <w:ind w:left="2127"/>
      </w:pPr>
      <w:r w:rsidRPr="004940AD">
        <w:t xml:space="preserve">All swabs must be inspected prior to </w:t>
      </w:r>
      <w:r w:rsidR="002B2BE6" w:rsidRPr="004940AD">
        <w:t xml:space="preserve">their </w:t>
      </w:r>
      <w:r w:rsidRPr="004940AD">
        <w:t xml:space="preserve">insertion and immediately after they exit the main to </w:t>
      </w:r>
      <w:r w:rsidR="002B2BE6" w:rsidRPr="004940AD">
        <w:t>e</w:t>
      </w:r>
      <w:r w:rsidRPr="004940AD">
        <w:t xml:space="preserve">nsure that they have remained intact and </w:t>
      </w:r>
      <w:r w:rsidR="00453E8E">
        <w:t xml:space="preserve">to ensure </w:t>
      </w:r>
      <w:r w:rsidRPr="004940AD">
        <w:t>that pieces of the foam do not stay in the pipe.</w:t>
      </w:r>
    </w:p>
    <w:p w14:paraId="5048A04F" w14:textId="77777777" w:rsidR="00CA0CE3" w:rsidRPr="004940AD" w:rsidRDefault="00CA0CE3" w:rsidP="00801F21">
      <w:pPr>
        <w:pStyle w:val="Heading4"/>
        <w:tabs>
          <w:tab w:val="left" w:pos="2127"/>
        </w:tabs>
        <w:ind w:left="2127"/>
      </w:pPr>
      <w:r w:rsidRPr="004940AD">
        <w:t>The Contractor shall discharge water to an approved outlet ensuring all required dechlorination measures</w:t>
      </w:r>
      <w:r w:rsidR="008424FF" w:rsidRPr="004940AD">
        <w:t>,</w:t>
      </w:r>
      <w:r w:rsidRPr="004940AD">
        <w:t xml:space="preserve"> as detailed </w:t>
      </w:r>
      <w:r w:rsidR="00453E8E">
        <w:t>in this Section</w:t>
      </w:r>
      <w:r w:rsidR="008424FF" w:rsidRPr="004940AD">
        <w:t>,</w:t>
      </w:r>
      <w:r w:rsidRPr="004940AD">
        <w:t xml:space="preserve"> are followed.</w:t>
      </w:r>
    </w:p>
    <w:p w14:paraId="0D3AE06D" w14:textId="77777777" w:rsidR="00CA0CE3" w:rsidRPr="00277C6E" w:rsidRDefault="00CA0CE3" w:rsidP="00277C6E">
      <w:pPr>
        <w:pStyle w:val="Heading3"/>
      </w:pPr>
      <w:r w:rsidRPr="00277C6E">
        <w:t>Disinfection</w:t>
      </w:r>
    </w:p>
    <w:p w14:paraId="26C07464" w14:textId="77777777" w:rsidR="00CA0CE3" w:rsidRPr="004940AD" w:rsidRDefault="00CA0CE3" w:rsidP="00801F21">
      <w:pPr>
        <w:pStyle w:val="Heading4"/>
        <w:tabs>
          <w:tab w:val="left" w:pos="2127"/>
        </w:tabs>
        <w:ind w:left="2127"/>
      </w:pPr>
      <w:r w:rsidRPr="004940AD">
        <w:t>After the successful completion of swabbing operations and pressure and leakage testing, disinfection of the new piping shall proceed using liquid sodium hypochlorite, “</w:t>
      </w:r>
      <w:proofErr w:type="spellStart"/>
      <w:r w:rsidRPr="004940AD">
        <w:t>pitchlor</w:t>
      </w:r>
      <w:proofErr w:type="spellEnd"/>
      <w:r w:rsidRPr="004940AD">
        <w:t>”, “H.T.H.”, or any other approved chlorine compound in sufficient quantity to obtain a free chlorine residual of 50 mg/L, after a period of 24 hours from the time of its introduction into the pipe.</w:t>
      </w:r>
    </w:p>
    <w:p w14:paraId="403DDC0C" w14:textId="4484F0B1" w:rsidR="00CA0CE3" w:rsidRPr="004940AD" w:rsidRDefault="00CA0CE3" w:rsidP="00801F21">
      <w:pPr>
        <w:pStyle w:val="Heading4"/>
        <w:tabs>
          <w:tab w:val="left" w:pos="2127"/>
        </w:tabs>
        <w:ind w:left="2127"/>
      </w:pPr>
      <w:r w:rsidRPr="004940AD">
        <w:t xml:space="preserve">Flushing and disinfecting operations are to be </w:t>
      </w:r>
      <w:r w:rsidR="008424FF" w:rsidRPr="004940AD">
        <w:t xml:space="preserve">conducted </w:t>
      </w:r>
      <w:commentRangeStart w:id="157"/>
      <w:commentRangeStart w:id="158"/>
      <w:r w:rsidRPr="004940AD">
        <w:t xml:space="preserve">in the presence of the </w:t>
      </w:r>
      <w:r w:rsidR="00C272A9" w:rsidRPr="004940AD">
        <w:t>Consultant</w:t>
      </w:r>
      <w:commentRangeEnd w:id="157"/>
      <w:commentRangeEnd w:id="158"/>
      <w:ins w:id="159" w:author="Johnny Pang" w:date="2022-11-30T11:37:00Z">
        <w:r w:rsidR="00BD6CE0">
          <w:t xml:space="preserve"> and the Region</w:t>
        </w:r>
      </w:ins>
      <w:r w:rsidR="00F1393A">
        <w:rPr>
          <w:rStyle w:val="CommentReference"/>
        </w:rPr>
        <w:commentReference w:id="157"/>
      </w:r>
      <w:r w:rsidR="00BD6CE0">
        <w:rPr>
          <w:rStyle w:val="CommentReference"/>
        </w:rPr>
        <w:commentReference w:id="158"/>
      </w:r>
      <w:r w:rsidRPr="004940AD">
        <w:t xml:space="preserve">.  Notify the </w:t>
      </w:r>
      <w:r w:rsidR="00C272A9" w:rsidRPr="004940AD">
        <w:t>Consultant</w:t>
      </w:r>
      <w:r w:rsidRPr="004940AD">
        <w:t xml:space="preserve"> </w:t>
      </w:r>
      <w:r w:rsidR="00453E8E">
        <w:t>a minimum of</w:t>
      </w:r>
      <w:r w:rsidRPr="004940AD">
        <w:t xml:space="preserve"> five (5) </w:t>
      </w:r>
      <w:r w:rsidR="008424FF" w:rsidRPr="004940AD">
        <w:t>W</w:t>
      </w:r>
      <w:r w:rsidRPr="004940AD">
        <w:t xml:space="preserve">orking </w:t>
      </w:r>
      <w:r w:rsidR="008424FF" w:rsidRPr="004940AD">
        <w:t>D</w:t>
      </w:r>
      <w:r w:rsidRPr="004940AD">
        <w:t>ays in advance of</w:t>
      </w:r>
      <w:r w:rsidR="008424FF" w:rsidRPr="004940AD">
        <w:t xml:space="preserve"> the</w:t>
      </w:r>
      <w:r w:rsidRPr="004940AD">
        <w:t xml:space="preserve"> proposed date when disinfection operations </w:t>
      </w:r>
      <w:r w:rsidR="008424FF" w:rsidRPr="004940AD">
        <w:t xml:space="preserve">are </w:t>
      </w:r>
      <w:r w:rsidRPr="004940AD">
        <w:t>to commence.</w:t>
      </w:r>
    </w:p>
    <w:p w14:paraId="202F8949" w14:textId="77777777" w:rsidR="00CA0CE3" w:rsidRPr="004940AD" w:rsidRDefault="00CA0CE3" w:rsidP="00801F21">
      <w:pPr>
        <w:pStyle w:val="Heading4"/>
        <w:tabs>
          <w:tab w:val="left" w:pos="2127"/>
        </w:tabs>
        <w:ind w:left="2127"/>
      </w:pPr>
      <w:r w:rsidRPr="004940AD">
        <w:t xml:space="preserve">The </w:t>
      </w:r>
      <w:r w:rsidR="00C272A9" w:rsidRPr="004940AD">
        <w:t>Consultant</w:t>
      </w:r>
      <w:r w:rsidRPr="004940AD">
        <w:t xml:space="preserve"> may permit or require flushing to be carried out in stages as sections of </w:t>
      </w:r>
      <w:r w:rsidR="008424FF" w:rsidRPr="004940AD">
        <w:t xml:space="preserve">the </w:t>
      </w:r>
      <w:r w:rsidRPr="004940AD">
        <w:t xml:space="preserve">system are completed.  Ensure that no unwanted matter is allowed to enter </w:t>
      </w:r>
      <w:r w:rsidR="008424FF" w:rsidRPr="004940AD">
        <w:t xml:space="preserve">into any </w:t>
      </w:r>
      <w:r w:rsidRPr="004940AD">
        <w:t>sections which have been flushed.</w:t>
      </w:r>
    </w:p>
    <w:p w14:paraId="5AB26F96" w14:textId="77777777" w:rsidR="00CA0CE3" w:rsidRPr="004940AD" w:rsidRDefault="00CA0CE3" w:rsidP="00801F21">
      <w:pPr>
        <w:pStyle w:val="Heading4"/>
        <w:tabs>
          <w:tab w:val="left" w:pos="2127"/>
        </w:tabs>
        <w:ind w:left="2127"/>
      </w:pPr>
      <w:r w:rsidRPr="004940AD">
        <w:t xml:space="preserve">Leave </w:t>
      </w:r>
      <w:r w:rsidR="008424FF" w:rsidRPr="004940AD">
        <w:t xml:space="preserve">the </w:t>
      </w:r>
      <w:r w:rsidRPr="004940AD">
        <w:t>system charged with 50 ppm chlorine solution for 24 hours.</w:t>
      </w:r>
    </w:p>
    <w:p w14:paraId="0A6FC4EE" w14:textId="77777777" w:rsidR="00CA0CE3" w:rsidRPr="004940AD" w:rsidRDefault="00CA0CE3" w:rsidP="00801F21">
      <w:pPr>
        <w:pStyle w:val="Heading4"/>
        <w:tabs>
          <w:tab w:val="left" w:pos="2127"/>
        </w:tabs>
        <w:ind w:left="2127"/>
      </w:pPr>
      <w:r w:rsidRPr="004940AD">
        <w:t>Operate all valves during this 24 hour period.</w:t>
      </w:r>
    </w:p>
    <w:p w14:paraId="7CE2A677" w14:textId="77777777" w:rsidR="00CA0CE3" w:rsidRPr="004940AD" w:rsidRDefault="00CA0CE3" w:rsidP="00801F21">
      <w:pPr>
        <w:pStyle w:val="Heading4"/>
        <w:tabs>
          <w:tab w:val="left" w:pos="2127"/>
        </w:tabs>
        <w:ind w:left="2127"/>
      </w:pPr>
      <w:r w:rsidRPr="004940AD">
        <w:t xml:space="preserve">Test </w:t>
      </w:r>
      <w:r w:rsidR="004847C0" w:rsidRPr="004940AD">
        <w:t xml:space="preserve">the </w:t>
      </w:r>
      <w:r w:rsidRPr="004940AD">
        <w:t xml:space="preserve">chlorine residual in </w:t>
      </w:r>
      <w:r w:rsidR="008424FF" w:rsidRPr="004940AD">
        <w:t xml:space="preserve">the </w:t>
      </w:r>
      <w:r w:rsidRPr="004940AD">
        <w:t>section after 24 hours.</w:t>
      </w:r>
    </w:p>
    <w:p w14:paraId="1E19126D" w14:textId="77777777" w:rsidR="00CA0CE3" w:rsidRPr="004940AD" w:rsidRDefault="00CA0CE3" w:rsidP="00801F21">
      <w:pPr>
        <w:pStyle w:val="Heading4"/>
        <w:tabs>
          <w:tab w:val="left" w:pos="2127"/>
        </w:tabs>
        <w:ind w:left="2127"/>
      </w:pPr>
      <w:r w:rsidRPr="004940AD">
        <w:t xml:space="preserve">If tests indicate a chlorine residual of not less than 25 ppm, flush </w:t>
      </w:r>
      <w:r w:rsidR="008424FF" w:rsidRPr="004940AD">
        <w:t xml:space="preserve">the </w:t>
      </w:r>
      <w:r w:rsidRPr="004940AD">
        <w:t xml:space="preserve">section completely and recharge with </w:t>
      </w:r>
      <w:r w:rsidR="00991CE4" w:rsidRPr="004940AD">
        <w:t xml:space="preserve">potable </w:t>
      </w:r>
      <w:r w:rsidRPr="004940AD">
        <w:t xml:space="preserve">water.  If </w:t>
      </w:r>
      <w:r w:rsidR="008424FF" w:rsidRPr="004940AD">
        <w:t xml:space="preserve">the </w:t>
      </w:r>
      <w:r w:rsidRPr="004940AD">
        <w:t xml:space="preserve">test does not meet </w:t>
      </w:r>
      <w:r w:rsidR="008424FF" w:rsidRPr="004940AD">
        <w:t xml:space="preserve">the </w:t>
      </w:r>
      <w:r w:rsidRPr="004940AD">
        <w:t xml:space="preserve">requirements, repeat </w:t>
      </w:r>
      <w:r w:rsidR="008424FF" w:rsidRPr="004940AD">
        <w:t xml:space="preserve">the </w:t>
      </w:r>
      <w:r w:rsidRPr="004940AD">
        <w:t>chlorination procedure until satisfactory results are obtained.</w:t>
      </w:r>
    </w:p>
    <w:p w14:paraId="42E4A85A" w14:textId="77777777" w:rsidR="00CA0CE3" w:rsidRPr="004940AD" w:rsidRDefault="00CA0CE3" w:rsidP="00801F21">
      <w:pPr>
        <w:pStyle w:val="Heading4"/>
        <w:tabs>
          <w:tab w:val="left" w:pos="2127"/>
        </w:tabs>
        <w:ind w:left="2127"/>
      </w:pPr>
      <w:r w:rsidRPr="004940AD">
        <w:t xml:space="preserve">After </w:t>
      </w:r>
      <w:r w:rsidR="000222C7" w:rsidRPr="004940AD">
        <w:t xml:space="preserve">the </w:t>
      </w:r>
      <w:r w:rsidRPr="004940AD">
        <w:t xml:space="preserve">system has been recharged, the </w:t>
      </w:r>
      <w:r w:rsidR="00C272A9" w:rsidRPr="004940AD">
        <w:t>Region</w:t>
      </w:r>
      <w:r w:rsidRPr="004940AD">
        <w:t xml:space="preserve"> will take samples for bacteriological tests.  If there is contamination, the Contractor must repeat the disinfection procedure.  The water samples will be tested in accordance with </w:t>
      </w:r>
      <w:ins w:id="160" w:author="Liam Sykes" w:date="2022-03-24T09:55:00Z">
        <w:r w:rsidR="000F7C8E">
          <w:t>the requirements of AWWA C651-14 Standards for Disinfecting Water Mains</w:t>
        </w:r>
      </w:ins>
      <w:del w:id="161" w:author="Liam Sykes" w:date="2022-03-24T09:55:00Z">
        <w:r w:rsidRPr="004940AD" w:rsidDel="000F7C8E">
          <w:delText>the AWWA Standards</w:delText>
        </w:r>
      </w:del>
      <w:r w:rsidRPr="004940AD">
        <w:t xml:space="preserve"> and O.Reg.170/03. </w:t>
      </w:r>
    </w:p>
    <w:p w14:paraId="591B6CD8" w14:textId="77777777" w:rsidR="00CA0CE3" w:rsidRPr="004940AD" w:rsidRDefault="00CA0CE3" w:rsidP="00801F21">
      <w:pPr>
        <w:pStyle w:val="Heading4"/>
        <w:tabs>
          <w:tab w:val="left" w:pos="2127"/>
        </w:tabs>
        <w:ind w:left="2127"/>
      </w:pPr>
      <w:r w:rsidRPr="004940AD">
        <w:t xml:space="preserve">Do not put piping into operation until clearance has been given by the </w:t>
      </w:r>
      <w:r w:rsidR="00C272A9" w:rsidRPr="004940AD">
        <w:t>Consultant</w:t>
      </w:r>
      <w:r w:rsidRPr="004940AD">
        <w:t xml:space="preserve"> and </w:t>
      </w:r>
      <w:r w:rsidR="000222C7" w:rsidRPr="004940AD">
        <w:t xml:space="preserve">the </w:t>
      </w:r>
      <w:r w:rsidR="00C272A9" w:rsidRPr="004940AD">
        <w:t>Region</w:t>
      </w:r>
      <w:r w:rsidRPr="004940AD">
        <w:t>.</w:t>
      </w:r>
    </w:p>
    <w:p w14:paraId="0C2B86BE" w14:textId="77777777" w:rsidR="00CA0CE3" w:rsidRPr="00277C6E" w:rsidRDefault="00CA0CE3" w:rsidP="00277C6E">
      <w:pPr>
        <w:pStyle w:val="Heading3"/>
      </w:pPr>
      <w:r w:rsidRPr="00277C6E">
        <w:t>Flushing</w:t>
      </w:r>
      <w:r w:rsidR="001F3C01" w:rsidRPr="00277C6E">
        <w:t>:</w:t>
      </w:r>
    </w:p>
    <w:p w14:paraId="7CDCEC8E" w14:textId="77777777" w:rsidR="00CA0CE3" w:rsidRPr="004940AD" w:rsidRDefault="00CA0CE3" w:rsidP="00A33E83">
      <w:pPr>
        <w:pStyle w:val="Heading4"/>
        <w:tabs>
          <w:tab w:val="left" w:pos="2127"/>
        </w:tabs>
        <w:ind w:left="2127"/>
      </w:pPr>
      <w:r w:rsidRPr="004940AD">
        <w:t xml:space="preserve">After successful disinfection, the piping shall be thoroughly flushed by the Contractor to the satisfaction of the </w:t>
      </w:r>
      <w:r w:rsidR="00C272A9" w:rsidRPr="004940AD">
        <w:t>Consultant</w:t>
      </w:r>
      <w:r w:rsidRPr="004940AD">
        <w:t xml:space="preserve">.  All wasted water used for flushing operations shall be dechlorinated prior to </w:t>
      </w:r>
      <w:r w:rsidR="000222C7" w:rsidRPr="004940AD">
        <w:t xml:space="preserve">its </w:t>
      </w:r>
      <w:r w:rsidRPr="004940AD">
        <w:t xml:space="preserve">disposal as detailed </w:t>
      </w:r>
      <w:r w:rsidR="00453E8E">
        <w:t>in this Section</w:t>
      </w:r>
      <w:r w:rsidRPr="004940AD">
        <w:t>.</w:t>
      </w:r>
    </w:p>
    <w:p w14:paraId="426BF301" w14:textId="77777777" w:rsidR="00CA0CE3" w:rsidRPr="00277C6E" w:rsidRDefault="007D5FE8" w:rsidP="0048066B">
      <w:pPr>
        <w:pStyle w:val="Heading2"/>
      </w:pPr>
      <w:r>
        <w:t xml:space="preserve">Dechlorination and </w:t>
      </w:r>
      <w:r w:rsidR="00CA0CE3" w:rsidRPr="00277C6E">
        <w:t>Discharge of Chlorinated Water</w:t>
      </w:r>
    </w:p>
    <w:p w14:paraId="42564B19" w14:textId="77777777" w:rsidR="00CA0CE3" w:rsidRPr="00277C6E" w:rsidRDefault="004847C0" w:rsidP="00277C6E">
      <w:pPr>
        <w:pStyle w:val="Heading3"/>
      </w:pPr>
      <w:r w:rsidRPr="00277C6E">
        <w:t>Safely d</w:t>
      </w:r>
      <w:r w:rsidR="00CA0CE3" w:rsidRPr="00277C6E">
        <w:t>ispose of all chlorinated water from draining operations or used for testing, flushing or disinfecting waterworks.</w:t>
      </w:r>
    </w:p>
    <w:p w14:paraId="038BE0D7" w14:textId="77777777" w:rsidR="00CA0CE3" w:rsidRPr="00277C6E" w:rsidRDefault="00CA0CE3" w:rsidP="00277C6E">
      <w:pPr>
        <w:pStyle w:val="Heading3"/>
      </w:pPr>
      <w:r w:rsidRPr="00277C6E">
        <w:t xml:space="preserve">Do not discharge </w:t>
      </w:r>
      <w:r w:rsidR="000222C7" w:rsidRPr="00277C6E">
        <w:t xml:space="preserve">any </w:t>
      </w:r>
      <w:r w:rsidRPr="00277C6E">
        <w:t>untreated chlorinated water into any storm sewer, drainage ditch, watercourse or sanitary sewer.</w:t>
      </w:r>
    </w:p>
    <w:p w14:paraId="283D5B05" w14:textId="77777777" w:rsidR="00CA0CE3" w:rsidRPr="00277C6E" w:rsidRDefault="00EC4F6F" w:rsidP="00277C6E">
      <w:pPr>
        <w:pStyle w:val="Heading3"/>
      </w:pPr>
      <w:r w:rsidRPr="00277C6E">
        <w:t xml:space="preserve">In all cases, the wasted water must be neutralized to provide a total chlorine residual of less than 0.002 mg/L at the outfall where detrimental effects may be suffered by plants and/or </w:t>
      </w:r>
      <w:r w:rsidRPr="00277C6E">
        <w:lastRenderedPageBreak/>
        <w:t xml:space="preserve">animals in the natural environment. </w:t>
      </w:r>
      <w:r w:rsidR="004847C0" w:rsidRPr="00277C6E">
        <w:t xml:space="preserve"> </w:t>
      </w:r>
      <w:r w:rsidRPr="00277C6E">
        <w:t xml:space="preserve">The Contractor </w:t>
      </w:r>
      <w:r w:rsidR="00453E8E">
        <w:t xml:space="preserve">shall monitor </w:t>
      </w:r>
      <w:r w:rsidRPr="00277C6E">
        <w:t>the discharge of all wastewater in the presence of the Consultant.</w:t>
      </w:r>
      <w:r w:rsidR="004847C0" w:rsidRPr="00277C6E">
        <w:t xml:space="preserve"> </w:t>
      </w:r>
      <w:r w:rsidRPr="00277C6E">
        <w:t xml:space="preserve"> Should tests show a residual of greater than 0.002 mg/L, the discharge shall be ceased immediately and the procedure modified to meet the requirement of less than the 0.002 mg/L.</w:t>
      </w:r>
    </w:p>
    <w:p w14:paraId="54D98A29" w14:textId="77777777" w:rsidR="00CA0CE3" w:rsidRPr="00277C6E" w:rsidRDefault="009B63C0" w:rsidP="00277C6E">
      <w:pPr>
        <w:pStyle w:val="Heading3"/>
      </w:pPr>
      <w:r w:rsidRPr="00277C6E">
        <w:t>Discharge s</w:t>
      </w:r>
      <w:r w:rsidR="00CA0CE3" w:rsidRPr="00277C6E">
        <w:t>ites</w:t>
      </w:r>
      <w:r w:rsidR="000222C7" w:rsidRPr="00277C6E">
        <w:t xml:space="preserve"> </w:t>
      </w:r>
      <w:r w:rsidR="001F3C01" w:rsidRPr="00277C6E">
        <w:t xml:space="preserve">that </w:t>
      </w:r>
      <w:r w:rsidR="000222C7" w:rsidRPr="00277C6E">
        <w:t>are</w:t>
      </w:r>
      <w:r w:rsidR="00CA0CE3" w:rsidRPr="00277C6E">
        <w:t xml:space="preserve"> within 100 m</w:t>
      </w:r>
      <w:r w:rsidRPr="00277C6E">
        <w:t>etres</w:t>
      </w:r>
      <w:r w:rsidR="00CA0CE3" w:rsidRPr="00277C6E">
        <w:t xml:space="preserve"> of natural drainage, or with direct discharge to a body of water, should be considered high risk. </w:t>
      </w:r>
      <w:r w:rsidR="004847C0" w:rsidRPr="00277C6E">
        <w:t xml:space="preserve"> </w:t>
      </w:r>
      <w:r w:rsidR="00CA0CE3" w:rsidRPr="00277C6E">
        <w:t>In such instances, the Region may request a dechlorination plan along with contingency and mitigation plans in the event that the chlorine residuals exceed those specified</w:t>
      </w:r>
      <w:r w:rsidR="000222C7" w:rsidRPr="00277C6E">
        <w:t xml:space="preserve"> </w:t>
      </w:r>
      <w:r w:rsidR="00453E8E">
        <w:t>in this Section</w:t>
      </w:r>
      <w:r w:rsidR="00CA0CE3" w:rsidRPr="00277C6E">
        <w:t>.</w:t>
      </w:r>
    </w:p>
    <w:p w14:paraId="38961B57" w14:textId="77777777" w:rsidR="00CA0CE3" w:rsidRPr="00277C6E" w:rsidRDefault="00CA0CE3" w:rsidP="00277C6E">
      <w:pPr>
        <w:pStyle w:val="Heading3"/>
      </w:pPr>
      <w:r w:rsidRPr="00277C6E">
        <w:t xml:space="preserve">Where no other options are available, the Contractor may be permitted to discharge wastewater into an existing sanitary sewer only with the </w:t>
      </w:r>
      <w:r w:rsidR="000222C7" w:rsidRPr="00277C6E">
        <w:t xml:space="preserve">prior, </w:t>
      </w:r>
      <w:r w:rsidRPr="00277C6E">
        <w:t xml:space="preserve">written approval of the Region. </w:t>
      </w:r>
      <w:r w:rsidR="004847C0" w:rsidRPr="00277C6E">
        <w:t xml:space="preserve"> </w:t>
      </w:r>
      <w:r w:rsidRPr="00277C6E">
        <w:t xml:space="preserve">The Region may direct the Contractor to dechlorinate to a specified chlorine residual prior to discharge or limit the discharge rate. </w:t>
      </w:r>
      <w:r w:rsidR="004847C0" w:rsidRPr="00277C6E">
        <w:t xml:space="preserve"> </w:t>
      </w:r>
      <w:r w:rsidRPr="00277C6E">
        <w:t xml:space="preserve">The Contractor </w:t>
      </w:r>
      <w:r w:rsidR="00453E8E">
        <w:t>shall monitor</w:t>
      </w:r>
      <w:r w:rsidRPr="00277C6E">
        <w:t xml:space="preserve"> the discharge of wastewater to ensure </w:t>
      </w:r>
      <w:r w:rsidR="000222C7" w:rsidRPr="00277C6E">
        <w:t xml:space="preserve">that </w:t>
      </w:r>
      <w:r w:rsidRPr="00277C6E">
        <w:t xml:space="preserve">the chlorine residual and discharge limits are not exceeded, in the presence of the </w:t>
      </w:r>
      <w:r w:rsidR="00C272A9" w:rsidRPr="00277C6E">
        <w:t>Consultant</w:t>
      </w:r>
      <w:r w:rsidRPr="00277C6E">
        <w:t>.</w:t>
      </w:r>
    </w:p>
    <w:p w14:paraId="71A3A747" w14:textId="77777777" w:rsidR="00CA0CE3" w:rsidRPr="00277C6E" w:rsidRDefault="00CA0CE3" w:rsidP="00277C6E">
      <w:pPr>
        <w:pStyle w:val="Heading3"/>
      </w:pPr>
      <w:r w:rsidRPr="00277C6E">
        <w:t>Approved dechlorinating agents are as follows:</w:t>
      </w:r>
    </w:p>
    <w:p w14:paraId="2E55445B" w14:textId="77777777" w:rsidR="00CA0CE3" w:rsidRPr="004940AD" w:rsidRDefault="00CA0CE3" w:rsidP="00801F21">
      <w:pPr>
        <w:pStyle w:val="Heading4"/>
        <w:tabs>
          <w:tab w:val="left" w:pos="2127"/>
        </w:tabs>
        <w:ind w:left="2127"/>
      </w:pPr>
      <w:r w:rsidRPr="004940AD">
        <w:t>Hydrogen Peroxide</w:t>
      </w:r>
    </w:p>
    <w:p w14:paraId="182C30C0" w14:textId="77777777" w:rsidR="00CA0CE3" w:rsidRPr="004940AD" w:rsidRDefault="00CA0CE3" w:rsidP="00801F21">
      <w:pPr>
        <w:pStyle w:val="Heading4"/>
        <w:tabs>
          <w:tab w:val="left" w:pos="2127"/>
        </w:tabs>
        <w:ind w:left="2127"/>
      </w:pPr>
      <w:r w:rsidRPr="004940AD">
        <w:t>Sulphur Dioxide</w:t>
      </w:r>
    </w:p>
    <w:p w14:paraId="7256F97C" w14:textId="77777777" w:rsidR="00CA0CE3" w:rsidRPr="004940AD" w:rsidRDefault="00CA0CE3" w:rsidP="00801F21">
      <w:pPr>
        <w:pStyle w:val="Heading4"/>
        <w:tabs>
          <w:tab w:val="left" w:pos="2127"/>
        </w:tabs>
        <w:ind w:left="2127"/>
      </w:pPr>
      <w:r w:rsidRPr="004940AD">
        <w:t>Sodium Bisulphite</w:t>
      </w:r>
    </w:p>
    <w:p w14:paraId="0DADEBAF" w14:textId="77777777" w:rsidR="00CA0CE3" w:rsidRPr="004940AD" w:rsidRDefault="00CA0CE3" w:rsidP="00801F21">
      <w:pPr>
        <w:pStyle w:val="Heading4"/>
        <w:tabs>
          <w:tab w:val="left" w:pos="2127"/>
        </w:tabs>
        <w:ind w:left="2127"/>
      </w:pPr>
      <w:r w:rsidRPr="004940AD">
        <w:t>Sodium Metabisulphite</w:t>
      </w:r>
    </w:p>
    <w:p w14:paraId="64373FC3" w14:textId="77777777" w:rsidR="00CA0CE3" w:rsidRPr="00277C6E" w:rsidRDefault="00CA0CE3" w:rsidP="00277C6E">
      <w:pPr>
        <w:pStyle w:val="Heading3"/>
      </w:pPr>
      <w:r w:rsidRPr="00277C6E">
        <w:t xml:space="preserve">The Contractor shall notify the </w:t>
      </w:r>
      <w:r w:rsidR="00991CE4" w:rsidRPr="00277C6E">
        <w:t xml:space="preserve">following </w:t>
      </w:r>
      <w:r w:rsidR="004847C0" w:rsidRPr="00277C6E">
        <w:t>a</w:t>
      </w:r>
      <w:r w:rsidRPr="00277C6E">
        <w:t>uthorit</w:t>
      </w:r>
      <w:r w:rsidR="00910F87" w:rsidRPr="00277C6E">
        <w:t>ies</w:t>
      </w:r>
      <w:r w:rsidRPr="00277C6E">
        <w:t xml:space="preserve"> </w:t>
      </w:r>
      <w:r w:rsidR="000222C7" w:rsidRPr="00277C6E">
        <w:t xml:space="preserve">regarding </w:t>
      </w:r>
      <w:r w:rsidRPr="00277C6E">
        <w:t xml:space="preserve">the method </w:t>
      </w:r>
      <w:r w:rsidR="000222C7" w:rsidRPr="00277C6E">
        <w:t xml:space="preserve">to be </w:t>
      </w:r>
      <w:r w:rsidRPr="00277C6E">
        <w:t>use</w:t>
      </w:r>
      <w:r w:rsidR="00306C24" w:rsidRPr="00277C6E">
        <w:t>d</w:t>
      </w:r>
      <w:r w:rsidRPr="00277C6E">
        <w:t xml:space="preserve"> to discharge the flush water and obtain approval from the </w:t>
      </w:r>
      <w:r w:rsidR="00C272A9" w:rsidRPr="00277C6E">
        <w:t>Consultant</w:t>
      </w:r>
      <w:r w:rsidRPr="00277C6E">
        <w:t xml:space="preserve"> prior to discharging any chlorinated water</w:t>
      </w:r>
      <w:r w:rsidR="00991CE4" w:rsidRPr="00277C6E">
        <w:t>:</w:t>
      </w:r>
    </w:p>
    <w:p w14:paraId="3695F59B" w14:textId="77777777" w:rsidR="00910F87" w:rsidRPr="00453E8E" w:rsidRDefault="00991CE4" w:rsidP="00801F21">
      <w:pPr>
        <w:pStyle w:val="Heading4"/>
        <w:tabs>
          <w:tab w:val="left" w:pos="2127"/>
        </w:tabs>
        <w:ind w:left="2127"/>
      </w:pPr>
      <w:r w:rsidRPr="00453E8E">
        <w:t xml:space="preserve">For receiving waters, notify the </w:t>
      </w:r>
      <w:del w:id="162" w:author="Liam Sykes" w:date="2022-03-21T16:16:00Z">
        <w:r w:rsidR="007D5FE8" w:rsidRPr="00453E8E" w:rsidDel="00574370">
          <w:rPr>
            <w:highlight w:val="yellow"/>
          </w:rPr>
          <w:delText>LSRCA/</w:delText>
        </w:r>
        <w:r w:rsidRPr="00453E8E" w:rsidDel="00574370">
          <w:rPr>
            <w:highlight w:val="yellow"/>
          </w:rPr>
          <w:delText>TRCA</w:delText>
        </w:r>
      </w:del>
      <w:ins w:id="163" w:author="Liam Sykes" w:date="2022-03-21T16:16:00Z">
        <w:r w:rsidR="00574370">
          <w:t>TRCA</w:t>
        </w:r>
      </w:ins>
      <w:r w:rsidRPr="00453E8E">
        <w:t xml:space="preserve"> and M</w:t>
      </w:r>
      <w:r w:rsidR="0006496D">
        <w:t>ECP</w:t>
      </w:r>
      <w:r w:rsidR="007D5FE8" w:rsidRPr="00453E8E">
        <w:t>.</w:t>
      </w:r>
    </w:p>
    <w:p w14:paraId="31FC0603" w14:textId="77777777" w:rsidR="00991CE4" w:rsidRPr="00453E8E" w:rsidRDefault="00991CE4" w:rsidP="00801F21">
      <w:pPr>
        <w:pStyle w:val="Heading4"/>
        <w:tabs>
          <w:tab w:val="left" w:pos="2127"/>
        </w:tabs>
        <w:ind w:left="2127"/>
      </w:pPr>
      <w:r w:rsidRPr="00453E8E">
        <w:t>For drainage ditches and storm sewers, notify the Region</w:t>
      </w:r>
      <w:r w:rsidR="007D5FE8" w:rsidRPr="00453E8E">
        <w:t>.</w:t>
      </w:r>
    </w:p>
    <w:p w14:paraId="2C7F7E9A" w14:textId="77777777" w:rsidR="00CA0CE3" w:rsidRPr="00277C6E" w:rsidDel="00574370" w:rsidRDefault="00CA0CE3" w:rsidP="00277C6E">
      <w:pPr>
        <w:pStyle w:val="Heading3"/>
        <w:rPr>
          <w:del w:id="164" w:author="Liam Sykes" w:date="2022-03-21T16:15:00Z"/>
        </w:rPr>
      </w:pPr>
      <w:commentRangeStart w:id="165"/>
      <w:del w:id="166" w:author="Liam Sykes" w:date="2022-03-21T16:15:00Z">
        <w:r w:rsidRPr="00277C6E" w:rsidDel="00574370">
          <w:delText>The cost for discharging or flushing chlorinated water</w:delText>
        </w:r>
        <w:r w:rsidR="000222C7" w:rsidRPr="00277C6E" w:rsidDel="00574370">
          <w:delText>,</w:delText>
        </w:r>
        <w:r w:rsidRPr="00277C6E" w:rsidDel="00574370">
          <w:delText xml:space="preserve"> including the supply of chemicals and temporary provisions as described herein a</w:delText>
        </w:r>
        <w:r w:rsidR="00306C24" w:rsidRPr="00277C6E" w:rsidDel="00574370">
          <w:delText>nd as required to complete the W</w:delText>
        </w:r>
        <w:r w:rsidRPr="00277C6E" w:rsidDel="00574370">
          <w:delText>ork</w:delText>
        </w:r>
        <w:r w:rsidR="000222C7" w:rsidRPr="00277C6E" w:rsidDel="00574370">
          <w:delText>,</w:delText>
        </w:r>
        <w:r w:rsidRPr="00277C6E" w:rsidDel="00574370">
          <w:delText xml:space="preserve"> shall be included in the </w:delText>
        </w:r>
        <w:r w:rsidR="00453E8E" w:rsidDel="00574370">
          <w:delText xml:space="preserve">price for </w:delText>
        </w:r>
        <w:r w:rsidR="00453E8E" w:rsidRPr="00F22015" w:rsidDel="00574370">
          <w:rPr>
            <w:highlight w:val="yellow"/>
          </w:rPr>
          <w:delText>Item</w:delText>
        </w:r>
        <w:r w:rsidR="00E70BAF" w:rsidRPr="00F22015" w:rsidDel="00574370">
          <w:rPr>
            <w:highlight w:val="yellow"/>
          </w:rPr>
          <w:delText xml:space="preserve"> No. </w:delText>
        </w:r>
        <w:r w:rsidR="00453E8E" w:rsidRPr="00C94AEE" w:rsidDel="00574370">
          <w:rPr>
            <w:highlight w:val="yellow"/>
          </w:rPr>
          <w:delText>XXX</w:delText>
        </w:r>
        <w:r w:rsidR="00453E8E" w:rsidDel="00574370">
          <w:delText xml:space="preserve"> in the Bid Form</w:delText>
        </w:r>
        <w:r w:rsidRPr="00277C6E" w:rsidDel="00574370">
          <w:delText>.</w:delText>
        </w:r>
      </w:del>
      <w:commentRangeEnd w:id="165"/>
      <w:r w:rsidR="00574370">
        <w:rPr>
          <w:rStyle w:val="CommentReference"/>
        </w:rPr>
        <w:commentReference w:id="165"/>
      </w:r>
    </w:p>
    <w:p w14:paraId="3228A7CC" w14:textId="77777777" w:rsidR="00CA0CE3" w:rsidRPr="004940AD" w:rsidRDefault="00CA0CE3">
      <w:pPr>
        <w:pStyle w:val="Other"/>
        <w:spacing w:before="240"/>
        <w:jc w:val="center"/>
        <w:rPr>
          <w:rFonts w:ascii="Calibri" w:hAnsi="Calibri"/>
          <w:b/>
          <w:sz w:val="22"/>
          <w:szCs w:val="22"/>
        </w:rPr>
      </w:pPr>
      <w:r w:rsidRPr="004940AD">
        <w:rPr>
          <w:rFonts w:ascii="Calibri" w:hAnsi="Calibri"/>
          <w:b/>
          <w:sz w:val="22"/>
          <w:szCs w:val="22"/>
        </w:rPr>
        <w:t>END OF SECTION</w:t>
      </w:r>
    </w:p>
    <w:sectPr w:rsidR="00CA0CE3" w:rsidRPr="004940AD" w:rsidSect="0048066B">
      <w:headerReference w:type="even" r:id="rId15"/>
      <w:headerReference w:type="default" r:id="rId16"/>
      <w:headerReference w:type="first" r:id="rId17"/>
      <w:pgSz w:w="12240" w:h="15840" w:code="1"/>
      <w:pgMar w:top="1440" w:right="72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8" w:author="Liam Sykes" w:date="2022-03-24T09:53:00Z" w:initials="LS">
    <w:p w14:paraId="6879EC2F" w14:textId="77777777" w:rsidR="000F7C8E" w:rsidRDefault="000F7C8E">
      <w:pPr>
        <w:pStyle w:val="CommentText"/>
      </w:pPr>
      <w:r>
        <w:rPr>
          <w:rStyle w:val="CommentReference"/>
        </w:rPr>
        <w:annotationRef/>
      </w:r>
      <w:r>
        <w:t>Confirm these sections will be included</w:t>
      </w:r>
    </w:p>
  </w:comment>
  <w:comment w:id="129" w:author="Johnny Pang" w:date="2022-11-30T11:37:00Z" w:initials="JP">
    <w:p w14:paraId="17CA2C57" w14:textId="77777777" w:rsidR="00BD6CE0" w:rsidRDefault="00BD6CE0" w:rsidP="00297CE2">
      <w:pPr>
        <w:pStyle w:val="CommentText"/>
      </w:pPr>
      <w:r>
        <w:rPr>
          <w:rStyle w:val="CommentReference"/>
        </w:rPr>
        <w:annotationRef/>
      </w:r>
      <w:r>
        <w:t>Confirmed</w:t>
      </w:r>
    </w:p>
  </w:comment>
  <w:comment w:id="142" w:author="Radulovic, Nicole" w:date="2022-10-27T14:58:00Z" w:initials="RN">
    <w:p w14:paraId="2866A616" w14:textId="15489781" w:rsidR="00A73555" w:rsidRDefault="00A73555">
      <w:pPr>
        <w:pStyle w:val="CommentText"/>
      </w:pPr>
      <w:r>
        <w:rPr>
          <w:rStyle w:val="CommentReference"/>
        </w:rPr>
        <w:annotationRef/>
      </w:r>
      <w:r>
        <w:t>TBC</w:t>
      </w:r>
    </w:p>
  </w:comment>
  <w:comment w:id="147" w:author="Radulovic, Nicole" w:date="2022-10-27T14:58:00Z" w:initials="RN">
    <w:p w14:paraId="04FE59C3" w14:textId="77777777" w:rsidR="00A73555" w:rsidRDefault="00A73555">
      <w:pPr>
        <w:pStyle w:val="CommentText"/>
      </w:pPr>
      <w:r>
        <w:rPr>
          <w:rStyle w:val="CommentReference"/>
        </w:rPr>
        <w:annotationRef/>
      </w:r>
      <w:r>
        <w:t>TBC</w:t>
      </w:r>
    </w:p>
  </w:comment>
  <w:comment w:id="157" w:author="Radulovic, Nicole" w:date="2022-10-27T15:43:00Z" w:initials="RN">
    <w:p w14:paraId="2CC6310F" w14:textId="77777777" w:rsidR="00F1393A" w:rsidRDefault="00F1393A">
      <w:pPr>
        <w:pStyle w:val="CommentText"/>
      </w:pPr>
      <w:r>
        <w:rPr>
          <w:rStyle w:val="CommentReference"/>
        </w:rPr>
        <w:annotationRef/>
      </w:r>
      <w:r>
        <w:t>Only Consultant? Or w/ Region also?</w:t>
      </w:r>
    </w:p>
  </w:comment>
  <w:comment w:id="158" w:author="Johnny Pang" w:date="2022-11-30T11:37:00Z" w:initials="JP">
    <w:p w14:paraId="46EAB891" w14:textId="77777777" w:rsidR="00BD6CE0" w:rsidRDefault="00BD6CE0" w:rsidP="001557E9">
      <w:pPr>
        <w:pStyle w:val="CommentText"/>
      </w:pPr>
      <w:r>
        <w:rPr>
          <w:rStyle w:val="CommentReference"/>
        </w:rPr>
        <w:annotationRef/>
      </w:r>
      <w:r>
        <w:t>With Region.</w:t>
      </w:r>
    </w:p>
  </w:comment>
  <w:comment w:id="165" w:author="Liam Sykes" w:date="2022-03-21T16:15:00Z" w:initials="LS">
    <w:p w14:paraId="4A54CE29" w14:textId="1F94141A" w:rsidR="00574370" w:rsidRDefault="00574370">
      <w:pPr>
        <w:pStyle w:val="CommentText"/>
      </w:pPr>
      <w:r>
        <w:rPr>
          <w:rStyle w:val="CommentReference"/>
        </w:rPr>
        <w:annotationRef/>
      </w:r>
      <w:r>
        <w:t>Moved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79EC2F" w15:done="0"/>
  <w15:commentEx w15:paraId="17CA2C57" w15:paraIdParent="6879EC2F" w15:done="0"/>
  <w15:commentEx w15:paraId="2866A616" w15:done="0"/>
  <w15:commentEx w15:paraId="04FE59C3" w15:done="0"/>
  <w15:commentEx w15:paraId="2CC6310F" w15:done="0"/>
  <w15:commentEx w15:paraId="46EAB891" w15:paraIdParent="2CC6310F" w15:done="0"/>
  <w15:commentEx w15:paraId="4A54CE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1BEF7" w16cex:dateUtc="2022-11-30T16:37:00Z"/>
  <w16cex:commentExtensible w16cex:durableId="2731BF13" w16cex:dateUtc="2022-11-30T16: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79EC2F" w16cid:durableId="25E6BE23"/>
  <w16cid:commentId w16cid:paraId="17CA2C57" w16cid:durableId="2731BEF7"/>
  <w16cid:commentId w16cid:paraId="2866A616" w16cid:durableId="27051B12"/>
  <w16cid:commentId w16cid:paraId="04FE59C3" w16cid:durableId="27051B19"/>
  <w16cid:commentId w16cid:paraId="2CC6310F" w16cid:durableId="2705258D"/>
  <w16cid:commentId w16cid:paraId="46EAB891" w16cid:durableId="2731BF13"/>
  <w16cid:commentId w16cid:paraId="4A54CE29" w16cid:durableId="25E323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EC786" w14:textId="77777777" w:rsidR="00462DCE" w:rsidRDefault="00462DCE">
      <w:r>
        <w:separator/>
      </w:r>
    </w:p>
  </w:endnote>
  <w:endnote w:type="continuationSeparator" w:id="0">
    <w:p w14:paraId="400893F8" w14:textId="77777777" w:rsidR="00462DCE" w:rsidRDefault="00462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6CE2E" w14:textId="77777777" w:rsidR="00462DCE" w:rsidRDefault="00462DCE">
      <w:r>
        <w:separator/>
      </w:r>
    </w:p>
  </w:footnote>
  <w:footnote w:type="continuationSeparator" w:id="0">
    <w:p w14:paraId="003D3273" w14:textId="77777777" w:rsidR="00462DCE" w:rsidRDefault="00462D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DB074" w14:textId="77777777" w:rsidR="00277C6E" w:rsidRPr="00277C6E" w:rsidRDefault="00277C6E" w:rsidP="00F41252">
    <w:pPr>
      <w:pBdr>
        <w:top w:val="single" w:sz="4" w:space="1" w:color="auto"/>
      </w:pBdr>
      <w:tabs>
        <w:tab w:val="right" w:pos="10080"/>
      </w:tabs>
      <w:rPr>
        <w:rFonts w:cs="Arial"/>
      </w:rPr>
    </w:pPr>
    <w:r w:rsidRPr="00277C6E">
      <w:rPr>
        <w:rFonts w:cs="Arial"/>
      </w:rPr>
      <w:t>Section 01750</w:t>
    </w:r>
    <w:r>
      <w:rPr>
        <w:rFonts w:cs="Arial"/>
      </w:rPr>
      <w:tab/>
    </w:r>
    <w:r w:rsidRPr="00277C6E">
      <w:rPr>
        <w:rFonts w:cs="Arial"/>
      </w:rPr>
      <w:t xml:space="preserve">CONTRACT NO. </w:t>
    </w:r>
    <w:r w:rsidRPr="0048066B">
      <w:rPr>
        <w:rFonts w:cs="Arial"/>
        <w:highlight w:val="yellow"/>
      </w:rPr>
      <w:t>[Insert Region Number]</w:t>
    </w:r>
    <w:r w:rsidRPr="00277C6E">
      <w:rPr>
        <w:rFonts w:cs="Arial"/>
      </w:rPr>
      <w:tab/>
    </w:r>
  </w:p>
  <w:p w14:paraId="17F71295" w14:textId="77777777" w:rsidR="00277C6E" w:rsidRPr="00277C6E" w:rsidRDefault="00E70BAF" w:rsidP="00F41252">
    <w:pPr>
      <w:pBdr>
        <w:top w:val="single" w:sz="4" w:space="1" w:color="auto"/>
      </w:pBdr>
      <w:tabs>
        <w:tab w:val="left" w:pos="-1440"/>
        <w:tab w:val="left" w:pos="-720"/>
        <w:tab w:val="left" w:pos="0"/>
        <w:tab w:val="center" w:pos="4500"/>
        <w:tab w:val="right" w:pos="10080"/>
      </w:tabs>
      <w:rPr>
        <w:rFonts w:cs="Arial"/>
      </w:rPr>
    </w:pPr>
    <w:r w:rsidRPr="00277C6E">
      <w:rPr>
        <w:rFonts w:cs="Arial"/>
      </w:rPr>
      <w:t>201</w:t>
    </w:r>
    <w:r>
      <w:rPr>
        <w:rFonts w:cs="Arial"/>
      </w:rPr>
      <w:t>9</w:t>
    </w:r>
    <w:r w:rsidR="00277C6E" w:rsidRPr="00277C6E">
      <w:rPr>
        <w:rFonts w:cs="Arial"/>
      </w:rPr>
      <w:t>-</w:t>
    </w:r>
    <w:r>
      <w:rPr>
        <w:rFonts w:cs="Arial"/>
      </w:rPr>
      <w:t>11</w:t>
    </w:r>
    <w:r w:rsidR="0048066B">
      <w:rPr>
        <w:rFonts w:cs="Arial"/>
      </w:rPr>
      <w:t>-</w:t>
    </w:r>
    <w:r>
      <w:rPr>
        <w:rFonts w:cs="Arial"/>
      </w:rPr>
      <w:t>08</w:t>
    </w:r>
    <w:r w:rsidR="00277C6E" w:rsidRPr="00277C6E">
      <w:rPr>
        <w:rFonts w:cs="Arial"/>
        <w:b/>
      </w:rPr>
      <w:tab/>
      <w:t>DISINFECTION AND TESTING OF WATER RETAINING</w:t>
    </w:r>
    <w:r w:rsidR="00277C6E" w:rsidRPr="00277C6E">
      <w:rPr>
        <w:rFonts w:cs="Arial"/>
      </w:rPr>
      <w:tab/>
    </w:r>
  </w:p>
  <w:p w14:paraId="7C9099B2" w14:textId="77777777" w:rsidR="00277C6E" w:rsidRPr="00277C6E" w:rsidRDefault="00277C6E" w:rsidP="00F41252">
    <w:pPr>
      <w:pBdr>
        <w:top w:val="single" w:sz="4" w:space="1" w:color="auto"/>
      </w:pBdr>
      <w:tabs>
        <w:tab w:val="center" w:pos="4500"/>
        <w:tab w:val="right" w:pos="10080"/>
      </w:tabs>
      <w:rPr>
        <w:rFonts w:cs="Arial"/>
      </w:rPr>
    </w:pPr>
    <w:r w:rsidRPr="00277C6E">
      <w:rPr>
        <w:rFonts w:cs="Arial"/>
      </w:rPr>
      <w:t xml:space="preserve">Page </w:t>
    </w:r>
    <w:r w:rsidRPr="00277C6E">
      <w:rPr>
        <w:rFonts w:cs="Arial"/>
      </w:rPr>
      <w:fldChar w:fldCharType="begin"/>
    </w:r>
    <w:r w:rsidRPr="00277C6E">
      <w:rPr>
        <w:rFonts w:cs="Arial"/>
      </w:rPr>
      <w:instrText xml:space="preserve">PAGE </w:instrText>
    </w:r>
    <w:r w:rsidRPr="00277C6E">
      <w:rPr>
        <w:rFonts w:cs="Arial"/>
      </w:rPr>
      <w:fldChar w:fldCharType="separate"/>
    </w:r>
    <w:r w:rsidR="00F22015">
      <w:rPr>
        <w:rFonts w:cs="Arial"/>
        <w:noProof/>
      </w:rPr>
      <w:t>2</w:t>
    </w:r>
    <w:r w:rsidRPr="00277C6E">
      <w:rPr>
        <w:rFonts w:cs="Arial"/>
      </w:rPr>
      <w:fldChar w:fldCharType="end"/>
    </w:r>
    <w:r w:rsidRPr="00277C6E">
      <w:rPr>
        <w:rFonts w:cs="Arial"/>
      </w:rPr>
      <w:tab/>
    </w:r>
    <w:r w:rsidRPr="00277C6E">
      <w:rPr>
        <w:rFonts w:cs="Arial"/>
        <w:b/>
        <w:bCs/>
      </w:rPr>
      <w:t>STRUCTURES AND PROCESS PIPING</w:t>
    </w:r>
    <w:r w:rsidRPr="00277C6E">
      <w:rPr>
        <w:rFonts w:cs="Arial"/>
      </w:rPr>
      <w:tab/>
      <w:t xml:space="preserve">DATE:  </w:t>
    </w:r>
    <w:r w:rsidRPr="0048066B">
      <w:rPr>
        <w:rFonts w:cs="Arial"/>
        <w:highlight w:val="yellow"/>
      </w:rPr>
      <w:t>[Insert Date, (e.g. Jan., 20</w:t>
    </w:r>
    <w:r w:rsidR="00E70BAF">
      <w:rPr>
        <w:rFonts w:cs="Arial"/>
        <w:highlight w:val="yellow"/>
      </w:rPr>
      <w:t>18</w:t>
    </w:r>
    <w:r w:rsidRPr="0048066B">
      <w:rPr>
        <w:rFonts w:cs="Arial"/>
        <w:highlight w:val="yellow"/>
      </w:rPr>
      <w:t>)]</w:t>
    </w:r>
    <w:r w:rsidRPr="00277C6E">
      <w:rPr>
        <w:rFonts w:cs="Arial"/>
      </w:rPr>
      <w:t xml:space="preserve"> </w:t>
    </w:r>
  </w:p>
  <w:p w14:paraId="52652B03" w14:textId="77777777" w:rsidR="00277C6E" w:rsidRDefault="00277C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9C144" w14:textId="77777777" w:rsidR="00793FEA" w:rsidRPr="004940AD" w:rsidRDefault="00793FEA" w:rsidP="0048066B">
    <w:pPr>
      <w:pBdr>
        <w:top w:val="single" w:sz="4" w:space="1" w:color="auto"/>
      </w:pBdr>
      <w:tabs>
        <w:tab w:val="right" w:pos="10080"/>
      </w:tabs>
      <w:rPr>
        <w:rFonts w:cs="Arial"/>
      </w:rPr>
    </w:pPr>
    <w:r w:rsidRPr="004940AD">
      <w:rPr>
        <w:rFonts w:cs="Arial"/>
      </w:rPr>
      <w:t xml:space="preserve">CONTRACT NO. </w:t>
    </w:r>
    <w:r w:rsidRPr="0048066B">
      <w:rPr>
        <w:rFonts w:cs="Arial"/>
        <w:highlight w:val="yellow"/>
      </w:rPr>
      <w:t>[Insert Region Number]</w:t>
    </w:r>
    <w:r w:rsidRPr="004940AD">
      <w:rPr>
        <w:rFonts w:cs="Arial"/>
      </w:rPr>
      <w:tab/>
      <w:t>Section 01750</w:t>
    </w:r>
  </w:p>
  <w:p w14:paraId="2E383AE0" w14:textId="77777777" w:rsidR="00793FEA" w:rsidRPr="004940AD" w:rsidRDefault="00793FEA" w:rsidP="0048066B">
    <w:pPr>
      <w:pBdr>
        <w:top w:val="single" w:sz="4" w:space="1" w:color="auto"/>
      </w:pBdr>
      <w:tabs>
        <w:tab w:val="left" w:pos="-1440"/>
        <w:tab w:val="left" w:pos="-720"/>
        <w:tab w:val="left" w:pos="0"/>
        <w:tab w:val="center" w:pos="5220"/>
        <w:tab w:val="right" w:pos="10080"/>
      </w:tabs>
      <w:rPr>
        <w:rFonts w:cs="Arial"/>
      </w:rPr>
    </w:pPr>
    <w:r w:rsidRPr="004940AD">
      <w:rPr>
        <w:rFonts w:cs="Arial"/>
        <w:b/>
      </w:rPr>
      <w:tab/>
      <w:t>DISINFECTION AND TESTING OF WATER RETAINING</w:t>
    </w:r>
    <w:r w:rsidRPr="004940AD">
      <w:rPr>
        <w:rFonts w:cs="Arial"/>
      </w:rPr>
      <w:tab/>
    </w:r>
    <w:r w:rsidR="00E70BAF" w:rsidRPr="004940AD">
      <w:rPr>
        <w:rFonts w:cs="Arial"/>
      </w:rPr>
      <w:t>201</w:t>
    </w:r>
    <w:r w:rsidR="00E70BAF">
      <w:rPr>
        <w:rFonts w:cs="Arial"/>
      </w:rPr>
      <w:t>9</w:t>
    </w:r>
    <w:r w:rsidR="00277C6E" w:rsidRPr="004940AD">
      <w:rPr>
        <w:rFonts w:cs="Arial"/>
      </w:rPr>
      <w:t>-</w:t>
    </w:r>
    <w:r w:rsidR="00E70BAF">
      <w:rPr>
        <w:rFonts w:cs="Arial"/>
      </w:rPr>
      <w:t>11</w:t>
    </w:r>
    <w:r w:rsidR="0048066B">
      <w:rPr>
        <w:rFonts w:cs="Arial"/>
      </w:rPr>
      <w:t>-</w:t>
    </w:r>
    <w:r w:rsidR="00E70BAF">
      <w:rPr>
        <w:rFonts w:cs="Arial"/>
      </w:rPr>
      <w:t>08</w:t>
    </w:r>
  </w:p>
  <w:p w14:paraId="3E376FCD" w14:textId="77777777" w:rsidR="00793FEA" w:rsidRPr="004940AD" w:rsidRDefault="00793FEA" w:rsidP="0048066B">
    <w:pPr>
      <w:pBdr>
        <w:top w:val="single" w:sz="4" w:space="1" w:color="auto"/>
      </w:pBdr>
      <w:tabs>
        <w:tab w:val="center" w:pos="5175"/>
        <w:tab w:val="right" w:pos="10080"/>
      </w:tabs>
      <w:rPr>
        <w:rFonts w:cs="Arial"/>
      </w:rPr>
    </w:pPr>
    <w:r w:rsidRPr="004940AD">
      <w:rPr>
        <w:rFonts w:cs="Arial"/>
      </w:rPr>
      <w:t xml:space="preserve">DATE:  </w:t>
    </w:r>
    <w:r w:rsidRPr="0048066B">
      <w:rPr>
        <w:rFonts w:cs="Arial"/>
        <w:highlight w:val="yellow"/>
      </w:rPr>
      <w:t xml:space="preserve">[Insert Date, (e.g. Jan., </w:t>
    </w:r>
    <w:r w:rsidR="00E70BAF" w:rsidRPr="0048066B">
      <w:rPr>
        <w:rFonts w:cs="Arial"/>
        <w:highlight w:val="yellow"/>
      </w:rPr>
      <w:t>20</w:t>
    </w:r>
    <w:r w:rsidR="00E70BAF">
      <w:rPr>
        <w:rFonts w:cs="Arial"/>
        <w:highlight w:val="yellow"/>
      </w:rPr>
      <w:t>18</w:t>
    </w:r>
    <w:r w:rsidRPr="0048066B">
      <w:rPr>
        <w:rFonts w:cs="Arial"/>
        <w:highlight w:val="yellow"/>
      </w:rPr>
      <w:t>)]</w:t>
    </w:r>
    <w:r w:rsidRPr="004940AD">
      <w:rPr>
        <w:rFonts w:cs="Arial"/>
      </w:rPr>
      <w:tab/>
    </w:r>
    <w:r w:rsidRPr="004940AD">
      <w:rPr>
        <w:rFonts w:cs="Arial"/>
        <w:b/>
        <w:bCs/>
      </w:rPr>
      <w:t>STRUCTURES AND PROCESS PIPING</w:t>
    </w:r>
    <w:r w:rsidRPr="004940AD">
      <w:rPr>
        <w:rFonts w:cs="Arial"/>
      </w:rPr>
      <w:tab/>
      <w:t xml:space="preserve">Page </w:t>
    </w:r>
    <w:r w:rsidRPr="004940AD">
      <w:rPr>
        <w:rFonts w:cs="Arial"/>
      </w:rPr>
      <w:fldChar w:fldCharType="begin"/>
    </w:r>
    <w:r w:rsidRPr="004940AD">
      <w:rPr>
        <w:rFonts w:cs="Arial"/>
      </w:rPr>
      <w:instrText xml:space="preserve">PAGE </w:instrText>
    </w:r>
    <w:r w:rsidRPr="004940AD">
      <w:rPr>
        <w:rFonts w:cs="Arial"/>
      </w:rPr>
      <w:fldChar w:fldCharType="separate"/>
    </w:r>
    <w:r w:rsidR="00F22015">
      <w:rPr>
        <w:rFonts w:cs="Arial"/>
        <w:noProof/>
      </w:rPr>
      <w:t>1</w:t>
    </w:r>
    <w:r w:rsidRPr="004940AD">
      <w:rPr>
        <w:rFonts w:cs="Arial"/>
      </w:rPr>
      <w:fldChar w:fldCharType="end"/>
    </w:r>
    <w:r w:rsidRPr="004940AD">
      <w:rPr>
        <w:rFonts w:cs="Arial"/>
      </w:rPr>
      <w:t xml:space="preserve"> </w:t>
    </w:r>
  </w:p>
  <w:p w14:paraId="6FC8EFCD" w14:textId="77777777" w:rsidR="00793FEA" w:rsidRDefault="00793FEA">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E9187" w14:textId="77777777" w:rsidR="00793FEA" w:rsidRDefault="00793FEA">
    <w:pPr>
      <w:pBdr>
        <w:top w:val="single" w:sz="4" w:space="1" w:color="auto"/>
      </w:pBdr>
      <w:tabs>
        <w:tab w:val="right" w:pos="10350"/>
      </w:tabs>
      <w:rPr>
        <w:rFonts w:ascii="Arial" w:hAnsi="Arial" w:cs="Arial"/>
      </w:rPr>
    </w:pPr>
    <w:r>
      <w:rPr>
        <w:rFonts w:ascii="Arial" w:hAnsi="Arial" w:cs="Arial"/>
      </w:rPr>
      <w:t xml:space="preserve">CONTRACT NO. </w:t>
    </w:r>
    <w:r w:rsidRPr="0082209E">
      <w:rPr>
        <w:rFonts w:ascii="Arial" w:hAnsi="Arial" w:cs="Arial"/>
        <w:highlight w:val="lightGray"/>
      </w:rPr>
      <w:t xml:space="preserve">[Insert </w:t>
    </w:r>
    <w:r>
      <w:rPr>
        <w:rFonts w:ascii="Arial" w:hAnsi="Arial" w:cs="Arial"/>
        <w:highlight w:val="lightGray"/>
      </w:rPr>
      <w:t>Region</w:t>
    </w:r>
    <w:r w:rsidRPr="0082209E">
      <w:rPr>
        <w:rFonts w:ascii="Arial" w:hAnsi="Arial" w:cs="Arial"/>
        <w:highlight w:val="lightGray"/>
      </w:rPr>
      <w:t xml:space="preserve"> Number]</w:t>
    </w:r>
    <w:r>
      <w:rPr>
        <w:rFonts w:ascii="Arial" w:hAnsi="Arial" w:cs="Arial"/>
      </w:rPr>
      <w:tab/>
      <w:t>Section 01750</w:t>
    </w:r>
  </w:p>
  <w:p w14:paraId="06F1D24C" w14:textId="77777777" w:rsidR="00793FEA" w:rsidRDefault="00793FEA" w:rsidP="000D07DE">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DISINFECTION AND TESTING OF WATER RETAINING</w:t>
    </w:r>
    <w:r>
      <w:rPr>
        <w:rFonts w:ascii="Arial" w:hAnsi="Arial" w:cs="Arial"/>
      </w:rPr>
      <w:tab/>
    </w:r>
    <w:r w:rsidR="002B07CE">
      <w:rPr>
        <w:rFonts w:ascii="Arial" w:hAnsi="Arial" w:cs="Arial"/>
      </w:rPr>
      <w:t>2012-0</w:t>
    </w:r>
    <w:r w:rsidR="00801F21">
      <w:rPr>
        <w:rFonts w:ascii="Arial" w:hAnsi="Arial" w:cs="Arial"/>
      </w:rPr>
      <w:t>7</w:t>
    </w:r>
    <w:r w:rsidR="002B07CE">
      <w:rPr>
        <w:rFonts w:ascii="Arial" w:hAnsi="Arial" w:cs="Arial"/>
      </w:rPr>
      <w:t>-0</w:t>
    </w:r>
    <w:r w:rsidR="0067319A">
      <w:rPr>
        <w:rFonts w:ascii="Arial" w:hAnsi="Arial" w:cs="Arial"/>
      </w:rPr>
      <w:t>6</w:t>
    </w:r>
  </w:p>
  <w:p w14:paraId="061D5074" w14:textId="77777777" w:rsidR="00793FEA" w:rsidRDefault="00793FEA">
    <w:pPr>
      <w:pBdr>
        <w:top w:val="single" w:sz="4" w:space="1" w:color="auto"/>
      </w:pBdr>
      <w:tabs>
        <w:tab w:val="center" w:pos="5175"/>
        <w:tab w:val="right" w:pos="10350"/>
      </w:tabs>
      <w:rPr>
        <w:rFonts w:ascii="Arial" w:hAnsi="Arial" w:cs="Arial"/>
      </w:rPr>
    </w:pPr>
    <w:r>
      <w:rPr>
        <w:rFonts w:ascii="Arial" w:hAnsi="Arial" w:cs="Arial"/>
      </w:rPr>
      <w:t xml:space="preserve">DATE:  </w:t>
    </w:r>
    <w:r w:rsidRPr="0082209E">
      <w:rPr>
        <w:rFonts w:ascii="Arial" w:hAnsi="Arial" w:cs="Arial"/>
        <w:highlight w:val="lightGray"/>
      </w:rPr>
      <w:t>[Insert Date, (e.g. Jan., 2000)]</w:t>
    </w:r>
    <w:r>
      <w:rPr>
        <w:rFonts w:ascii="Arial" w:hAnsi="Arial" w:cs="Arial"/>
      </w:rPr>
      <w:tab/>
    </w:r>
    <w:r>
      <w:rPr>
        <w:rFonts w:ascii="Arial" w:hAnsi="Arial" w:cs="Arial"/>
        <w:b/>
        <w:bCs/>
      </w:rPr>
      <w:t>STRUCTURES AND PROCESS PIPING</w:t>
    </w:r>
    <w:r>
      <w:rPr>
        <w:rFonts w:ascii="Arial" w:hAnsi="Arial" w:cs="Arial"/>
      </w:rPr>
      <w:tab/>
      <w:t xml:space="preserve">Page </w:t>
    </w:r>
    <w:r>
      <w:rPr>
        <w:rFonts w:ascii="Arial" w:hAnsi="Arial" w:cs="Arial"/>
      </w:rPr>
      <w:fldChar w:fldCharType="begin"/>
    </w:r>
    <w:r>
      <w:rPr>
        <w:rFonts w:ascii="Arial" w:hAnsi="Arial" w:cs="Arial"/>
      </w:rPr>
      <w:instrText xml:space="preserve">PAGE </w:instrText>
    </w:r>
    <w:r>
      <w:rPr>
        <w:rFonts w:ascii="Arial" w:hAnsi="Arial" w:cs="Arial"/>
      </w:rPr>
      <w:fldChar w:fldCharType="separate"/>
    </w:r>
    <w:r w:rsidR="00277C6E">
      <w:rPr>
        <w:rFonts w:ascii="Arial" w:hAnsi="Arial" w:cs="Arial"/>
        <w:noProof/>
      </w:rPr>
      <w:t>1</w:t>
    </w:r>
    <w:r>
      <w:rPr>
        <w:rFonts w:ascii="Arial" w:hAnsi="Arial" w:cs="Arial"/>
      </w:rPr>
      <w:fldChar w:fldCharType="end"/>
    </w:r>
    <w:r>
      <w:rPr>
        <w:rFonts w:ascii="Arial" w:hAnsi="Arial" w:cs="Arial"/>
      </w:rPr>
      <w:t xml:space="preserve"> of </w:t>
    </w:r>
    <w:r>
      <w:rPr>
        <w:rStyle w:val="PageNumber"/>
        <w:rFonts w:ascii="Arial" w:hAnsi="Arial" w:cs="Arial"/>
        <w:caps/>
        <w:sz w:val="22"/>
      </w:rPr>
      <w:fldChar w:fldCharType="begin"/>
    </w:r>
    <w:r>
      <w:rPr>
        <w:rStyle w:val="PageNumber"/>
        <w:rFonts w:ascii="Arial" w:hAnsi="Arial" w:cs="Arial"/>
        <w:caps/>
        <w:sz w:val="22"/>
      </w:rPr>
      <w:instrText xml:space="preserve"> NUMPAGES </w:instrText>
    </w:r>
    <w:r>
      <w:rPr>
        <w:rStyle w:val="PageNumber"/>
        <w:rFonts w:ascii="Arial" w:hAnsi="Arial" w:cs="Arial"/>
        <w:caps/>
        <w:sz w:val="22"/>
      </w:rPr>
      <w:fldChar w:fldCharType="separate"/>
    </w:r>
    <w:r w:rsidR="00277C6E">
      <w:rPr>
        <w:rStyle w:val="PageNumber"/>
        <w:rFonts w:ascii="Arial" w:hAnsi="Arial" w:cs="Arial"/>
        <w:caps/>
        <w:noProof/>
        <w:sz w:val="22"/>
      </w:rPr>
      <w:t>6</w:t>
    </w:r>
    <w:r>
      <w:rPr>
        <w:rStyle w:val="PageNumber"/>
        <w:rFonts w:ascii="Arial" w:hAnsi="Arial" w:cs="Arial"/>
        <w:caps/>
        <w:sz w:val="22"/>
      </w:rPr>
      <w:fldChar w:fldCharType="end"/>
    </w:r>
  </w:p>
  <w:p w14:paraId="2DA43760" w14:textId="77777777" w:rsidR="00793FEA" w:rsidRDefault="00793FEA">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576F65"/>
    <w:multiLevelType w:val="hybridMultilevel"/>
    <w:tmpl w:val="9C8E7B52"/>
    <w:lvl w:ilvl="0" w:tplc="10090001">
      <w:start w:val="1"/>
      <w:numFmt w:val="bullet"/>
      <w:lvlText w:val=""/>
      <w:lvlJc w:val="left"/>
      <w:pPr>
        <w:tabs>
          <w:tab w:val="num" w:pos="1440"/>
        </w:tabs>
        <w:ind w:left="1440" w:hanging="360"/>
      </w:pPr>
      <w:rPr>
        <w:rFonts w:ascii="Symbol" w:hAnsi="Symbol" w:hint="default"/>
      </w:rPr>
    </w:lvl>
    <w:lvl w:ilvl="1" w:tplc="10090003" w:tentative="1">
      <w:start w:val="1"/>
      <w:numFmt w:val="bullet"/>
      <w:lvlText w:val="o"/>
      <w:lvlJc w:val="left"/>
      <w:pPr>
        <w:tabs>
          <w:tab w:val="num" w:pos="2160"/>
        </w:tabs>
        <w:ind w:left="2160" w:hanging="360"/>
      </w:pPr>
      <w:rPr>
        <w:rFonts w:ascii="Courier New" w:hAnsi="Courier New" w:cs="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FEA6C0B"/>
    <w:multiLevelType w:val="hybridMultilevel"/>
    <w:tmpl w:val="6AD287D6"/>
    <w:lvl w:ilvl="0" w:tplc="10090001">
      <w:start w:val="1"/>
      <w:numFmt w:val="bullet"/>
      <w:lvlText w:val=""/>
      <w:lvlJc w:val="left"/>
      <w:pPr>
        <w:tabs>
          <w:tab w:val="num" w:pos="720"/>
        </w:tabs>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6"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87C3BC8"/>
    <w:multiLevelType w:val="singleLevel"/>
    <w:tmpl w:val="528AC9C2"/>
    <w:lvl w:ilvl="0">
      <w:start w:val="1"/>
      <w:numFmt w:val="decimal"/>
      <w:lvlText w:val=".%1 "/>
      <w:legacy w:legacy="1" w:legacySpace="0" w:legacyIndent="1"/>
      <w:lvlJc w:val="left"/>
      <w:pPr>
        <w:ind w:left="1" w:hanging="1"/>
      </w:pPr>
      <w:rPr>
        <w:rFonts w:ascii="Times New Roman" w:hAnsi="Times New Roman" w:hint="default"/>
      </w:rPr>
    </w:lvl>
  </w:abstractNum>
  <w:abstractNum w:abstractNumId="9" w15:restartNumberingAfterBreak="0">
    <w:nsid w:val="3B881758"/>
    <w:multiLevelType w:val="hybridMultilevel"/>
    <w:tmpl w:val="ACCA3346"/>
    <w:lvl w:ilvl="0" w:tplc="D622549E">
      <w:start w:val="1"/>
      <w:numFmt w:val="decimal"/>
      <w:lvlText w:val=".%1"/>
      <w:lvlJc w:val="left"/>
      <w:pPr>
        <w:tabs>
          <w:tab w:val="num" w:pos="2160"/>
        </w:tabs>
        <w:ind w:left="2160" w:hanging="720"/>
      </w:pPr>
      <w:rPr>
        <w:rFonts w:ascii="Univers" w:hAnsi="Univers" w:hint="default"/>
        <w:b w:val="0"/>
        <w:i w:val="0"/>
        <w:sz w:val="22"/>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433511CE"/>
    <w:multiLevelType w:val="multilevel"/>
    <w:tmpl w:val="20F6D39E"/>
    <w:lvl w:ilvl="0">
      <w:start w:val="1"/>
      <w:numFmt w:val="decimal"/>
      <w:lvlText w:val="%1."/>
      <w:lvlJc w:val="left"/>
      <w:pPr>
        <w:tabs>
          <w:tab w:val="num" w:pos="360"/>
        </w:tabs>
        <w:ind w:left="0" w:firstLine="0"/>
      </w:pPr>
      <w:rPr>
        <w:rFonts w:hint="default"/>
        <w:color w:val="auto"/>
        <w:spacing w:val="0"/>
        <w:position w:val="0"/>
        <w:sz w:val="22"/>
        <w:u w:val="single"/>
      </w:rPr>
    </w:lvl>
    <w:lvl w:ilvl="1">
      <w:start w:val="1"/>
      <w:numFmt w:val="decimal"/>
      <w:lvlText w:val=".%2"/>
      <w:lvlJc w:val="left"/>
      <w:pPr>
        <w:tabs>
          <w:tab w:val="num" w:pos="1440"/>
        </w:tabs>
        <w:ind w:left="1440" w:hanging="720"/>
      </w:pPr>
      <w:rPr>
        <w:rFonts w:hint="default"/>
      </w:rPr>
    </w:lvl>
    <w:lvl w:ilvl="2">
      <w:start w:val="1"/>
      <w:numFmt w:val="decimal"/>
      <w:lvlText w:val="%1.%2.%3"/>
      <w:lvlJc w:val="left"/>
      <w:pPr>
        <w:tabs>
          <w:tab w:val="num" w:pos="2160"/>
        </w:tabs>
        <w:ind w:left="0" w:firstLine="144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15:restartNumberingAfterBreak="0">
    <w:nsid w:val="465575FD"/>
    <w:multiLevelType w:val="multilevel"/>
    <w:tmpl w:val="9A30D1BC"/>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440"/>
        </w:tabs>
        <w:ind w:left="144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pStyle w:val="Heading9"/>
      <w:lvlText w:val=".%9"/>
      <w:lvlJc w:val="left"/>
      <w:pPr>
        <w:tabs>
          <w:tab w:val="num" w:pos="5760"/>
        </w:tabs>
        <w:ind w:left="5760" w:hanging="720"/>
      </w:pPr>
      <w:rPr>
        <w:rFonts w:ascii="Calibri" w:hAnsi="Calibri" w:hint="default"/>
        <w:b w:val="0"/>
        <w:i w:val="0"/>
        <w:sz w:val="22"/>
      </w:rPr>
    </w:lvl>
  </w:abstractNum>
  <w:abstractNum w:abstractNumId="12" w15:restartNumberingAfterBreak="0">
    <w:nsid w:val="50407D28"/>
    <w:multiLevelType w:val="multilevel"/>
    <w:tmpl w:val="117E6DAA"/>
    <w:lvl w:ilvl="0">
      <w:start w:val="1"/>
      <w:numFmt w:val="decimal"/>
      <w:lvlText w:val="PART %1."/>
      <w:lvlJc w:val="left"/>
      <w:pPr>
        <w:tabs>
          <w:tab w:val="num" w:pos="432"/>
        </w:tabs>
        <w:ind w:left="432" w:hanging="432"/>
      </w:pPr>
      <w:rPr>
        <w:rFonts w:ascii="Calibri" w:hAnsi="Calibri"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Calibri" w:hAnsi="Calibri"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067073541">
    <w:abstractNumId w:val="0"/>
  </w:num>
  <w:num w:numId="2" w16cid:durableId="1631977786">
    <w:abstractNumId w:val="0"/>
  </w:num>
  <w:num w:numId="3" w16cid:durableId="1209754820">
    <w:abstractNumId w:val="12"/>
  </w:num>
  <w:num w:numId="4" w16cid:durableId="1864904904">
    <w:abstractNumId w:val="4"/>
  </w:num>
  <w:num w:numId="5" w16cid:durableId="1392188311">
    <w:abstractNumId w:val="13"/>
  </w:num>
  <w:num w:numId="6" w16cid:durableId="1199899413">
    <w:abstractNumId w:val="3"/>
  </w:num>
  <w:num w:numId="7" w16cid:durableId="1540825130">
    <w:abstractNumId w:val="7"/>
  </w:num>
  <w:num w:numId="8" w16cid:durableId="988021220">
    <w:abstractNumId w:val="2"/>
  </w:num>
  <w:num w:numId="9" w16cid:durableId="1176649666">
    <w:abstractNumId w:val="14"/>
  </w:num>
  <w:num w:numId="10" w16cid:durableId="453256453">
    <w:abstractNumId w:val="6"/>
  </w:num>
  <w:num w:numId="11" w16cid:durableId="669989985">
    <w:abstractNumId w:val="8"/>
  </w:num>
  <w:num w:numId="12" w16cid:durableId="908462204">
    <w:abstractNumId w:val="10"/>
  </w:num>
  <w:num w:numId="13" w16cid:durableId="17708520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01461669">
    <w:abstractNumId w:val="9"/>
  </w:num>
  <w:num w:numId="15" w16cid:durableId="1614286482">
    <w:abstractNumId w:val="9"/>
    <w:lvlOverride w:ilvl="0">
      <w:startOverride w:val="1"/>
    </w:lvlOverride>
  </w:num>
  <w:num w:numId="16" w16cid:durableId="202126997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0071003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2932743">
    <w:abstractNumId w:val="1"/>
  </w:num>
  <w:num w:numId="19" w16cid:durableId="142160870">
    <w:abstractNumId w:val="11"/>
  </w:num>
  <w:num w:numId="20" w16cid:durableId="1184515555">
    <w:abstractNumId w:val="11"/>
  </w:num>
  <w:num w:numId="21" w16cid:durableId="192110308">
    <w:abstractNumId w:val="11"/>
  </w:num>
  <w:num w:numId="22" w16cid:durableId="2008708892">
    <w:abstractNumId w:val="11"/>
  </w:num>
  <w:num w:numId="23" w16cid:durableId="271129239">
    <w:abstractNumId w:val="11"/>
  </w:num>
  <w:num w:numId="24" w16cid:durableId="858471835">
    <w:abstractNumId w:val="11"/>
  </w:num>
  <w:num w:numId="25" w16cid:durableId="951740558">
    <w:abstractNumId w:val="11"/>
  </w:num>
  <w:num w:numId="26" w16cid:durableId="1884705515">
    <w:abstractNumId w:val="11"/>
  </w:num>
  <w:num w:numId="27" w16cid:durableId="1388842129">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ny Pang">
    <w15:presenceInfo w15:providerId="AD" w15:userId="S::Johnny.Pang@etoengineering.ca::93e0402e-0c7d-4ac3-adc9-299bd55456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C272A9"/>
    <w:rsid w:val="00021474"/>
    <w:rsid w:val="000215D3"/>
    <w:rsid w:val="000222C7"/>
    <w:rsid w:val="00057CAE"/>
    <w:rsid w:val="0006496D"/>
    <w:rsid w:val="000B73A6"/>
    <w:rsid w:val="000C7551"/>
    <w:rsid w:val="000D07DE"/>
    <w:rsid w:val="000F7C8E"/>
    <w:rsid w:val="00123B4D"/>
    <w:rsid w:val="0016085B"/>
    <w:rsid w:val="00172A6B"/>
    <w:rsid w:val="00176172"/>
    <w:rsid w:val="001D64BE"/>
    <w:rsid w:val="001F3AC2"/>
    <w:rsid w:val="001F3C01"/>
    <w:rsid w:val="0025367E"/>
    <w:rsid w:val="00277C6E"/>
    <w:rsid w:val="0029456F"/>
    <w:rsid w:val="002A7855"/>
    <w:rsid w:val="002B07CE"/>
    <w:rsid w:val="002B2BE6"/>
    <w:rsid w:val="002E2B38"/>
    <w:rsid w:val="002E61B3"/>
    <w:rsid w:val="00306C24"/>
    <w:rsid w:val="00311943"/>
    <w:rsid w:val="0031278F"/>
    <w:rsid w:val="00315045"/>
    <w:rsid w:val="00335C2A"/>
    <w:rsid w:val="003467B7"/>
    <w:rsid w:val="00364895"/>
    <w:rsid w:val="003842C3"/>
    <w:rsid w:val="00387B02"/>
    <w:rsid w:val="003909D8"/>
    <w:rsid w:val="003B10F1"/>
    <w:rsid w:val="003F12A9"/>
    <w:rsid w:val="004161DE"/>
    <w:rsid w:val="00453E8E"/>
    <w:rsid w:val="00462DCE"/>
    <w:rsid w:val="0048066B"/>
    <w:rsid w:val="004847C0"/>
    <w:rsid w:val="004940AD"/>
    <w:rsid w:val="00496E7C"/>
    <w:rsid w:val="004C488C"/>
    <w:rsid w:val="004D6C91"/>
    <w:rsid w:val="005466E2"/>
    <w:rsid w:val="005552EB"/>
    <w:rsid w:val="00574370"/>
    <w:rsid w:val="005A140C"/>
    <w:rsid w:val="00600D40"/>
    <w:rsid w:val="0060288F"/>
    <w:rsid w:val="00664308"/>
    <w:rsid w:val="00666112"/>
    <w:rsid w:val="0067319A"/>
    <w:rsid w:val="006743B0"/>
    <w:rsid w:val="00684F3F"/>
    <w:rsid w:val="00692095"/>
    <w:rsid w:val="006924C0"/>
    <w:rsid w:val="006A2461"/>
    <w:rsid w:val="006A5BE5"/>
    <w:rsid w:val="006D16CD"/>
    <w:rsid w:val="006D4BA6"/>
    <w:rsid w:val="007255A7"/>
    <w:rsid w:val="00745B58"/>
    <w:rsid w:val="007557F8"/>
    <w:rsid w:val="00770417"/>
    <w:rsid w:val="00793FEA"/>
    <w:rsid w:val="007D5FE8"/>
    <w:rsid w:val="00801F21"/>
    <w:rsid w:val="00804804"/>
    <w:rsid w:val="00813D71"/>
    <w:rsid w:val="008424FF"/>
    <w:rsid w:val="008973D1"/>
    <w:rsid w:val="008C4C14"/>
    <w:rsid w:val="008D7864"/>
    <w:rsid w:val="00910F87"/>
    <w:rsid w:val="00966A76"/>
    <w:rsid w:val="00991CE4"/>
    <w:rsid w:val="009B4593"/>
    <w:rsid w:val="009B63C0"/>
    <w:rsid w:val="009D2B6D"/>
    <w:rsid w:val="00A33E83"/>
    <w:rsid w:val="00A3725B"/>
    <w:rsid w:val="00A73555"/>
    <w:rsid w:val="00A8469B"/>
    <w:rsid w:val="00A97FEB"/>
    <w:rsid w:val="00AC2D6A"/>
    <w:rsid w:val="00B123F1"/>
    <w:rsid w:val="00B55CCA"/>
    <w:rsid w:val="00B841A1"/>
    <w:rsid w:val="00B84450"/>
    <w:rsid w:val="00BC1A31"/>
    <w:rsid w:val="00BD49A1"/>
    <w:rsid w:val="00BD6CE0"/>
    <w:rsid w:val="00BF2E2F"/>
    <w:rsid w:val="00C109C1"/>
    <w:rsid w:val="00C17B8F"/>
    <w:rsid w:val="00C272A9"/>
    <w:rsid w:val="00C45119"/>
    <w:rsid w:val="00C5220F"/>
    <w:rsid w:val="00C87157"/>
    <w:rsid w:val="00C94AEE"/>
    <w:rsid w:val="00CA0CE3"/>
    <w:rsid w:val="00CA7F0C"/>
    <w:rsid w:val="00CC6E16"/>
    <w:rsid w:val="00D16808"/>
    <w:rsid w:val="00D3760C"/>
    <w:rsid w:val="00D50506"/>
    <w:rsid w:val="00D50842"/>
    <w:rsid w:val="00D94759"/>
    <w:rsid w:val="00DB0871"/>
    <w:rsid w:val="00E453C7"/>
    <w:rsid w:val="00E70BAF"/>
    <w:rsid w:val="00E954E2"/>
    <w:rsid w:val="00EB2FB8"/>
    <w:rsid w:val="00EC2469"/>
    <w:rsid w:val="00EC4F6F"/>
    <w:rsid w:val="00F1393A"/>
    <w:rsid w:val="00F16612"/>
    <w:rsid w:val="00F22015"/>
    <w:rsid w:val="00F25666"/>
    <w:rsid w:val="00F412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20F924"/>
  <w15:chartTrackingRefBased/>
  <w15:docId w15:val="{59D5E89A-7E2E-4CD1-9DA9-315763CE9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Subtitle" w:qFormat="1"/>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8066B"/>
    <w:rPr>
      <w:sz w:val="22"/>
      <w:szCs w:val="22"/>
    </w:rPr>
  </w:style>
  <w:style w:type="paragraph" w:styleId="Heading1">
    <w:name w:val="heading 1"/>
    <w:basedOn w:val="ListParagraph"/>
    <w:link w:val="Heading1Char"/>
    <w:qFormat/>
    <w:rsid w:val="00453E8E"/>
    <w:pPr>
      <w:numPr>
        <w:numId w:val="27"/>
      </w:numPr>
      <w:spacing w:before="160"/>
      <w:outlineLvl w:val="0"/>
    </w:pPr>
    <w:rPr>
      <w:u w:val="single"/>
    </w:rPr>
  </w:style>
  <w:style w:type="paragraph" w:styleId="Heading2">
    <w:name w:val="heading 2"/>
    <w:basedOn w:val="ListParagraph"/>
    <w:next w:val="Normal"/>
    <w:link w:val="Heading2Char"/>
    <w:qFormat/>
    <w:rsid w:val="0048066B"/>
    <w:pPr>
      <w:numPr>
        <w:ilvl w:val="1"/>
        <w:numId w:val="27"/>
      </w:numPr>
      <w:spacing w:before="80"/>
      <w:outlineLvl w:val="1"/>
    </w:pPr>
    <w:rPr>
      <w:u w:val="single"/>
    </w:rPr>
  </w:style>
  <w:style w:type="paragraph" w:styleId="Heading3">
    <w:name w:val="heading 3"/>
    <w:basedOn w:val="ListParagraph"/>
    <w:link w:val="Heading3Char"/>
    <w:qFormat/>
    <w:rsid w:val="0048066B"/>
    <w:pPr>
      <w:numPr>
        <w:ilvl w:val="2"/>
        <w:numId w:val="27"/>
      </w:numPr>
      <w:outlineLvl w:val="2"/>
    </w:pPr>
  </w:style>
  <w:style w:type="paragraph" w:styleId="Heading4">
    <w:name w:val="heading 4"/>
    <w:basedOn w:val="ListParagraph"/>
    <w:link w:val="Heading4Char"/>
    <w:qFormat/>
    <w:rsid w:val="0048066B"/>
    <w:pPr>
      <w:numPr>
        <w:ilvl w:val="3"/>
        <w:numId w:val="27"/>
      </w:numPr>
      <w:outlineLvl w:val="3"/>
    </w:pPr>
  </w:style>
  <w:style w:type="paragraph" w:styleId="Heading5">
    <w:name w:val="heading 5"/>
    <w:basedOn w:val="Heading4"/>
    <w:link w:val="Heading5Char"/>
    <w:qFormat/>
    <w:rsid w:val="0048066B"/>
    <w:pPr>
      <w:numPr>
        <w:ilvl w:val="4"/>
      </w:numPr>
      <w:outlineLvl w:val="4"/>
    </w:pPr>
  </w:style>
  <w:style w:type="paragraph" w:styleId="Heading6">
    <w:name w:val="heading 6"/>
    <w:basedOn w:val="Heading5"/>
    <w:next w:val="Normal"/>
    <w:link w:val="Heading6Char"/>
    <w:qFormat/>
    <w:rsid w:val="0048066B"/>
    <w:pPr>
      <w:numPr>
        <w:ilvl w:val="5"/>
      </w:numPr>
      <w:outlineLvl w:val="5"/>
    </w:pPr>
  </w:style>
  <w:style w:type="paragraph" w:styleId="Heading7">
    <w:name w:val="heading 7"/>
    <w:basedOn w:val="ListParagraph"/>
    <w:next w:val="Normal"/>
    <w:link w:val="Heading7Char"/>
    <w:qFormat/>
    <w:rsid w:val="0048066B"/>
    <w:pPr>
      <w:numPr>
        <w:ilvl w:val="6"/>
        <w:numId w:val="27"/>
      </w:numPr>
      <w:outlineLvl w:val="6"/>
    </w:pPr>
  </w:style>
  <w:style w:type="paragraph" w:styleId="Heading8">
    <w:name w:val="heading 8"/>
    <w:basedOn w:val="Heading7"/>
    <w:next w:val="Normal"/>
    <w:link w:val="Heading8Char"/>
    <w:qFormat/>
    <w:rsid w:val="0048066B"/>
    <w:pPr>
      <w:numPr>
        <w:ilvl w:val="7"/>
      </w:numPr>
      <w:outlineLvl w:val="7"/>
    </w:pPr>
  </w:style>
  <w:style w:type="paragraph" w:styleId="Heading9">
    <w:name w:val="heading 9"/>
    <w:basedOn w:val="Heading8"/>
    <w:next w:val="Normal"/>
    <w:link w:val="Heading9Char"/>
    <w:qFormat/>
    <w:rsid w:val="0048066B"/>
    <w:pPr>
      <w:numPr>
        <w:ilvl w:val="8"/>
      </w:numPr>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60"/>
    </w:pPr>
    <w:rPr>
      <w:rFonts w:ascii="Book Antiqua" w:hAnsi="Book Antiqua"/>
    </w:r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48066B"/>
    <w:pPr>
      <w:keepNext/>
      <w:spacing w:before="160" w:after="30"/>
    </w:pPr>
    <w:rPr>
      <w:rFonts w:ascii="Arial Narrow" w:hAnsi="Arial Narrow"/>
      <w:b/>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48066B"/>
  </w:style>
  <w:style w:type="paragraph" w:customStyle="1" w:styleId="Other">
    <w:name w:val="Other"/>
    <w:basedOn w:val="Normal"/>
    <w:pPr>
      <w:widowControl w:val="0"/>
      <w:autoSpaceDE w:val="0"/>
      <w:autoSpaceDN w:val="0"/>
      <w:adjustRightInd w:val="0"/>
    </w:pPr>
    <w:rPr>
      <w:rFonts w:ascii="Courier New" w:hAnsi="Courier New" w:cs="Courier New"/>
      <w:sz w:val="24"/>
      <w:szCs w:val="24"/>
    </w:rPr>
  </w:style>
  <w:style w:type="paragraph" w:customStyle="1" w:styleId="TableText">
    <w:name w:val="Table Text"/>
    <w:basedOn w:val="Normal"/>
    <w:pPr>
      <w:spacing w:before="60" w:after="60"/>
    </w:pPr>
    <w:rPr>
      <w:rFonts w:ascii="Univers" w:hAnsi="Univers"/>
      <w:sz w:val="20"/>
    </w:rPr>
  </w:style>
  <w:style w:type="paragraph" w:styleId="BalloonText">
    <w:name w:val="Balloon Text"/>
    <w:basedOn w:val="Normal"/>
    <w:semiHidden/>
    <w:rPr>
      <w:rFonts w:ascii="Tahoma" w:hAnsi="Tahoma" w:cs="Tahoma"/>
      <w:sz w:val="16"/>
      <w:szCs w:val="16"/>
    </w:rPr>
  </w:style>
  <w:style w:type="paragraph" w:customStyle="1" w:styleId="NormalTableText">
    <w:name w:val="Normal Table Text"/>
    <w:basedOn w:val="Normal"/>
    <w:pPr>
      <w:widowControl w:val="0"/>
      <w:spacing w:before="60" w:after="60"/>
    </w:pPr>
    <w:rPr>
      <w:rFonts w:ascii="Arial" w:hAnsi="Arial"/>
      <w:sz w:val="20"/>
      <w:lang w:val="en-GB"/>
    </w:rPr>
  </w:style>
  <w:style w:type="paragraph" w:customStyle="1" w:styleId="TableHeading">
    <w:name w:val="Table Heading"/>
    <w:basedOn w:val="Normal"/>
    <w:pPr>
      <w:widowControl w:val="0"/>
      <w:spacing w:before="60" w:after="60"/>
    </w:pPr>
    <w:rPr>
      <w:rFonts w:ascii="Arial" w:hAnsi="Arial"/>
      <w:b/>
      <w:sz w:val="20"/>
      <w:lang w:val="en-GB"/>
    </w:rPr>
  </w:style>
  <w:style w:type="paragraph" w:styleId="CommentSubject">
    <w:name w:val="annotation subject"/>
    <w:basedOn w:val="CommentText"/>
    <w:next w:val="CommentText"/>
    <w:semiHidden/>
    <w:rsid w:val="003F12A9"/>
    <w:pPr>
      <w:spacing w:before="0"/>
    </w:pPr>
    <w:rPr>
      <w:rFonts w:ascii="Book Antiqua" w:hAnsi="Book Antiqua"/>
      <w:b/>
      <w:bCs/>
      <w:sz w:val="20"/>
    </w:rPr>
  </w:style>
  <w:style w:type="character" w:customStyle="1" w:styleId="BodyTextChar">
    <w:name w:val="Body Text Char"/>
    <w:link w:val="BodyText"/>
    <w:semiHidden/>
    <w:locked/>
    <w:rsid w:val="00C17B8F"/>
    <w:rPr>
      <w:rFonts w:ascii="Book Antiqua" w:hAnsi="Book Antiqua"/>
      <w:sz w:val="22"/>
      <w:lang w:val="en-CA" w:eastAsia="en-US" w:bidi="ar-SA"/>
    </w:rPr>
  </w:style>
  <w:style w:type="character" w:customStyle="1" w:styleId="Heading1Char">
    <w:name w:val="Heading 1 Char"/>
    <w:link w:val="Heading1"/>
    <w:rsid w:val="00453E8E"/>
    <w:rPr>
      <w:u w:val="single"/>
    </w:rPr>
  </w:style>
  <w:style w:type="paragraph" w:styleId="ListParagraph">
    <w:name w:val="List Paragraph"/>
    <w:basedOn w:val="Normal"/>
    <w:uiPriority w:val="34"/>
    <w:qFormat/>
    <w:rsid w:val="0048066B"/>
    <w:pPr>
      <w:ind w:left="720"/>
      <w:contextualSpacing/>
    </w:pPr>
  </w:style>
  <w:style w:type="character" w:customStyle="1" w:styleId="Heading2Char">
    <w:name w:val="Heading 2 Char"/>
    <w:link w:val="Heading2"/>
    <w:rsid w:val="0048066B"/>
    <w:rPr>
      <w:u w:val="single"/>
    </w:rPr>
  </w:style>
  <w:style w:type="character" w:customStyle="1" w:styleId="Heading4Char">
    <w:name w:val="Heading 4 Char"/>
    <w:link w:val="Heading4"/>
    <w:rsid w:val="0048066B"/>
  </w:style>
  <w:style w:type="character" w:customStyle="1" w:styleId="Heading5Char">
    <w:name w:val="Heading 5 Char"/>
    <w:link w:val="Heading5"/>
    <w:rsid w:val="0048066B"/>
  </w:style>
  <w:style w:type="character" w:customStyle="1" w:styleId="Heading6Char">
    <w:name w:val="Heading 6 Char"/>
    <w:link w:val="Heading6"/>
    <w:rsid w:val="0048066B"/>
  </w:style>
  <w:style w:type="character" w:customStyle="1" w:styleId="Heading7Char">
    <w:name w:val="Heading 7 Char"/>
    <w:link w:val="Heading7"/>
    <w:rsid w:val="0048066B"/>
  </w:style>
  <w:style w:type="character" w:customStyle="1" w:styleId="Heading8Char">
    <w:name w:val="Heading 8 Char"/>
    <w:link w:val="Heading8"/>
    <w:rsid w:val="0048066B"/>
  </w:style>
  <w:style w:type="character" w:customStyle="1" w:styleId="Heading9Char">
    <w:name w:val="Heading 9 Char"/>
    <w:link w:val="Heading9"/>
    <w:rsid w:val="0048066B"/>
    <w:rPr>
      <w:rFonts w:cs="Arial"/>
    </w:rPr>
  </w:style>
  <w:style w:type="character" w:customStyle="1" w:styleId="TitleChar">
    <w:name w:val="Title Char"/>
    <w:link w:val="Title"/>
    <w:rsid w:val="0048066B"/>
    <w:rPr>
      <w:rFonts w:ascii="Arial Narrow" w:hAnsi="Arial Narrow"/>
      <w:b/>
    </w:rPr>
  </w:style>
  <w:style w:type="character" w:styleId="Strong">
    <w:name w:val="Strong"/>
    <w:qFormat/>
    <w:rsid w:val="0048066B"/>
    <w:rPr>
      <w:b/>
    </w:rPr>
  </w:style>
  <w:style w:type="paragraph" w:styleId="Revision">
    <w:name w:val="Revision"/>
    <w:hidden/>
    <w:uiPriority w:val="99"/>
    <w:semiHidden/>
    <w:rsid w:val="00A7355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691657">
      <w:bodyDiv w:val="1"/>
      <w:marLeft w:val="0"/>
      <w:marRight w:val="0"/>
      <w:marTop w:val="0"/>
      <w:marBottom w:val="0"/>
      <w:divBdr>
        <w:top w:val="none" w:sz="0" w:space="0" w:color="auto"/>
        <w:left w:val="none" w:sz="0" w:space="0" w:color="auto"/>
        <w:bottom w:val="none" w:sz="0" w:space="0" w:color="auto"/>
        <w:right w:val="none" w:sz="0" w:space="0" w:color="auto"/>
      </w:divBdr>
    </w:div>
    <w:div w:id="984747533">
      <w:bodyDiv w:val="1"/>
      <w:marLeft w:val="0"/>
      <w:marRight w:val="0"/>
      <w:marTop w:val="0"/>
      <w:marBottom w:val="0"/>
      <w:divBdr>
        <w:top w:val="none" w:sz="0" w:space="0" w:color="auto"/>
        <w:left w:val="none" w:sz="0" w:space="0" w:color="auto"/>
        <w:bottom w:val="none" w:sz="0" w:space="0" w:color="auto"/>
        <w:right w:val="none" w:sz="0" w:space="0" w:color="auto"/>
      </w:divBdr>
    </w:div>
    <w:div w:id="203071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Work in progress</Status>
    <Project_x0020_Code xmlns="842cd523-47d6-43d6-8211-471f8d7272d8">2020-5445-00</Project_x0020_Code>
    <Project_x0020_Name xmlns="842cd523-47d6-43d6-8211-471f8d7272d8">Northeast Vaughan Water Servicing Project</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B3A1C3-BCF1-478A-92F8-86CF83999B67}">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842cd523-47d6-43d6-8211-471f8d7272d8"/>
    <ds:schemaRef ds:uri="d6d05743-d6d0-46ac-98bc-99f29ab3bcad"/>
    <ds:schemaRef ds:uri="http://www.w3.org/XML/1998/namespace"/>
    <ds:schemaRef ds:uri="http://purl.org/dc/dcmitype/"/>
  </ds:schemaRefs>
</ds:datastoreItem>
</file>

<file path=customXml/itemProps2.xml><?xml version="1.0" encoding="utf-8"?>
<ds:datastoreItem xmlns:ds="http://schemas.openxmlformats.org/officeDocument/2006/customXml" ds:itemID="{0AB09F9D-94B6-4F08-906B-F956A20795FD}">
  <ds:schemaRefs>
    <ds:schemaRef ds:uri="http://schemas.microsoft.com/sharepoint/v3/contenttype/forms"/>
  </ds:schemaRefs>
</ds:datastoreItem>
</file>

<file path=customXml/itemProps3.xml><?xml version="1.0" encoding="utf-8"?>
<ds:datastoreItem xmlns:ds="http://schemas.openxmlformats.org/officeDocument/2006/customXml" ds:itemID="{499B1348-9354-45D4-B135-1E36F69631B7}">
  <ds:schemaRefs>
    <ds:schemaRef ds:uri="http://schemas.microsoft.com/office/2006/metadata/longProperties"/>
  </ds:schemaRefs>
</ds:datastoreItem>
</file>

<file path=customXml/itemProps4.xml><?xml version="1.0" encoding="utf-8"?>
<ds:datastoreItem xmlns:ds="http://schemas.openxmlformats.org/officeDocument/2006/customXml" ds:itemID="{F1D08A21-CE63-49C4-97C8-0C936A7E35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1</TotalTime>
  <Pages>5</Pages>
  <Words>1962</Words>
  <Characters>12351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01750 Disinfection and Testing of Water Retaining Structures and Process Piping (Jun 22, 2016)</vt:lpstr>
    </vt:vector>
  </TitlesOfParts>
  <Company>Regional Municipality of York</Company>
  <LinksUpToDate>false</LinksUpToDate>
  <CharactersWithSpaces>14285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01750 Disinfection and Testing of Water Retaining Structures and Process Piping (Jun 22, 2016)</dc:title>
  <dc:subject/>
  <dc:creator>Adley-McGinnis, Andrea</dc:creator>
  <cp:keywords/>
  <cp:lastModifiedBy>Johnny Pang</cp:lastModifiedBy>
  <cp:revision>3</cp:revision>
  <cp:lastPrinted>2007-03-26T18:11:00Z</cp:lastPrinted>
  <dcterms:created xsi:type="dcterms:W3CDTF">2022-11-17T19:12:00Z</dcterms:created>
  <dcterms:modified xsi:type="dcterms:W3CDTF">2022-11-30T16:37:00Z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Last Updated">
    <vt:lpwstr>2019-11-08T00:00:00Z</vt:lpwstr>
  </property>
  <property fmtid="{D5CDD505-2E9C-101B-9397-08002B2CF9AE}" pid="4" name="Document Type">
    <vt:lpwstr>Technical Design Specification Templates</vt:lpwstr>
  </property>
  <property fmtid="{D5CDD505-2E9C-101B-9397-08002B2CF9AE}" pid="5" name="Sort Order">
    <vt:lpwstr/>
  </property>
  <property fmtid="{D5CDD505-2E9C-101B-9397-08002B2CF9AE}" pid="6" name="IconOverlay">
    <vt:lpwstr/>
  </property>
  <property fmtid="{D5CDD505-2E9C-101B-9397-08002B2CF9AE}" pid="7" name="TemplateUrl">
    <vt:lpwstr/>
  </property>
  <property fmtid="{D5CDD505-2E9C-101B-9397-08002B2CF9AE}" pid="8" name="xd_ProgID">
    <vt:lpwstr/>
  </property>
  <property fmtid="{D5CDD505-2E9C-101B-9397-08002B2CF9AE}" pid="9" name="_CopySource">
    <vt:lpwstr>https://mycloud.york.ca/projects/EnvServProgramDeliveryOffice/Design/Shared Documents/Technical Design Specification Templates/Division 01 - General Requirements/01750 Disinfection and Testing of Water Retaining Structures and Process Piping.DOC</vt:lpwstr>
  </property>
  <property fmtid="{D5CDD505-2E9C-101B-9397-08002B2CF9AE}" pid="10" name="Order">
    <vt:lpwstr>216400.000000000</vt:lpwstr>
  </property>
  <property fmtid="{D5CDD505-2E9C-101B-9397-08002B2CF9AE}" pid="11" name="Office">
    <vt:lpwstr/>
  </property>
  <property fmtid="{D5CDD505-2E9C-101B-9397-08002B2CF9AE}" pid="12" name="AERIS Pools">
    <vt:lpwstr/>
  </property>
  <property fmtid="{D5CDD505-2E9C-101B-9397-08002B2CF9AE}" pid="13" name="Data Classification">
    <vt:lpwstr>1;#Confidential|dbb6cc64-9915-4cf6-857e-3e641b410f5c</vt:lpwstr>
  </property>
  <property fmtid="{D5CDD505-2E9C-101B-9397-08002B2CF9AE}" pid="14" name="Internal Organization">
    <vt:lpwstr/>
  </property>
  <property fmtid="{D5CDD505-2E9C-101B-9397-08002B2CF9AE}" pid="15" name="Communications">
    <vt:lpwstr/>
  </property>
  <property fmtid="{D5CDD505-2E9C-101B-9397-08002B2CF9AE}" pid="16" name="Information Type">
    <vt:lpwstr/>
  </property>
  <property fmtid="{D5CDD505-2E9C-101B-9397-08002B2CF9AE}" pid="17" name="Project Completion Date">
    <vt:lpwstr/>
  </property>
  <property fmtid="{D5CDD505-2E9C-101B-9397-08002B2CF9AE}" pid="18" name="Historical Project Number">
    <vt:lpwstr/>
  </property>
  <property fmtid="{D5CDD505-2E9C-101B-9397-08002B2CF9AE}" pid="19" name="_dlc_DocId">
    <vt:lpwstr/>
  </property>
  <property fmtid="{D5CDD505-2E9C-101B-9397-08002B2CF9AE}" pid="20" name="End of Warranty Date">
    <vt:lpwstr/>
  </property>
  <property fmtid="{D5CDD505-2E9C-101B-9397-08002B2CF9AE}" pid="21" name="RelatedItems">
    <vt:lpwstr/>
  </property>
  <property fmtid="{D5CDD505-2E9C-101B-9397-08002B2CF9AE}" pid="22" name="_dlc_DocIdPersistId">
    <vt:lpwstr/>
  </property>
  <property fmtid="{D5CDD505-2E9C-101B-9397-08002B2CF9AE}" pid="23" name="File Code">
    <vt:lpwstr/>
  </property>
  <property fmtid="{D5CDD505-2E9C-101B-9397-08002B2CF9AE}" pid="24" name="Project Number">
    <vt:lpwstr>75530-ECA1011</vt:lpwstr>
  </property>
  <property fmtid="{D5CDD505-2E9C-101B-9397-08002B2CF9AE}" pid="25" name="_dlc_DocIdUrl">
    <vt:lpwstr>, </vt:lpwstr>
  </property>
  <property fmtid="{D5CDD505-2E9C-101B-9397-08002B2CF9AE}" pid="26" name="Owner">
    <vt:lpwstr/>
  </property>
  <property fmtid="{D5CDD505-2E9C-101B-9397-08002B2CF9AE}" pid="27" name="Organizational Unit">
    <vt:lpwstr>ENV/CPD</vt:lpwstr>
  </property>
  <property fmtid="{D5CDD505-2E9C-101B-9397-08002B2CF9AE}" pid="28" name="Key Document">
    <vt:lpwstr>0</vt:lpwstr>
  </property>
  <property fmtid="{D5CDD505-2E9C-101B-9397-08002B2CF9AE}" pid="29" name="_DCDateCreated">
    <vt:lpwstr>2022-10-27T14:55:51Z</vt:lpwstr>
  </property>
  <property fmtid="{D5CDD505-2E9C-101B-9397-08002B2CF9AE}" pid="30" name="ContentTypeId">
    <vt:lpwstr>0x010100BF8E50B80A32C040A85FB450FB26C9E5</vt:lpwstr>
  </property>
</Properties>
</file>