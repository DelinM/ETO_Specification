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184"/>
        <w:gridCol w:w="2160"/>
        <w:gridCol w:w="5683"/>
      </w:tblGrid>
      <w:tr w:rsidR="00812205" w:rsidRPr="0002703A" w:rsidDel="00C54093" w14:paraId="16384318" w14:textId="139F7B9C" w:rsidTr="008B4D13">
        <w:trPr>
          <w:cantSplit/>
          <w:jc w:val="center"/>
          <w:del w:id="0" w:author="Johnny Pang" w:date="2022-04-16T13:38:00Z"/>
        </w:trPr>
        <w:tc>
          <w:tcPr>
            <w:tcW w:w="1184" w:type="dxa"/>
            <w:tcBorders>
              <w:top w:val="double" w:sz="6" w:space="0" w:color="auto"/>
              <w:left w:val="double" w:sz="6" w:space="0" w:color="auto"/>
              <w:bottom w:val="single" w:sz="6" w:space="0" w:color="auto"/>
              <w:right w:val="single" w:sz="6" w:space="0" w:color="auto"/>
            </w:tcBorders>
          </w:tcPr>
          <w:p w14:paraId="724FBC51" w14:textId="624B46FF" w:rsidR="00812205" w:rsidRPr="00FC2C85" w:rsidDel="00C54093" w:rsidRDefault="00812205" w:rsidP="006E7543">
            <w:pPr>
              <w:pStyle w:val="TableHeading"/>
              <w:rPr>
                <w:del w:id="1" w:author="Johnny Pang" w:date="2022-04-16T13:38:00Z"/>
                <w:rFonts w:ascii="Calibri" w:hAnsi="Calibri"/>
                <w:sz w:val="22"/>
              </w:rPr>
            </w:pPr>
            <w:bookmarkStart w:id="2" w:name="OLE_LINK1"/>
            <w:bookmarkStart w:id="3" w:name="OLE_LINK2"/>
            <w:del w:id="4" w:author="Johnny Pang" w:date="2022-04-16T13:38:00Z">
              <w:r w:rsidRPr="00FC2C85" w:rsidDel="00C54093">
                <w:rPr>
                  <w:rFonts w:ascii="Calibri" w:hAnsi="Calibri"/>
                  <w:sz w:val="22"/>
                </w:rPr>
                <w:delText>Version</w:delText>
              </w:r>
            </w:del>
          </w:p>
        </w:tc>
        <w:tc>
          <w:tcPr>
            <w:tcW w:w="2160" w:type="dxa"/>
            <w:tcBorders>
              <w:top w:val="double" w:sz="6" w:space="0" w:color="auto"/>
              <w:left w:val="single" w:sz="6" w:space="0" w:color="auto"/>
              <w:bottom w:val="single" w:sz="6" w:space="0" w:color="auto"/>
              <w:right w:val="single" w:sz="6" w:space="0" w:color="auto"/>
            </w:tcBorders>
          </w:tcPr>
          <w:p w14:paraId="77F8570C" w14:textId="0FE445AB" w:rsidR="00812205" w:rsidRPr="00FC2C85" w:rsidDel="00C54093" w:rsidRDefault="00812205" w:rsidP="006E7543">
            <w:pPr>
              <w:pStyle w:val="TableHeading"/>
              <w:rPr>
                <w:del w:id="5" w:author="Johnny Pang" w:date="2022-04-16T13:38:00Z"/>
                <w:rFonts w:ascii="Calibri" w:hAnsi="Calibri"/>
                <w:sz w:val="22"/>
              </w:rPr>
            </w:pPr>
            <w:del w:id="6" w:author="Johnny Pang" w:date="2022-04-16T13:38:00Z">
              <w:r w:rsidRPr="00FC2C85" w:rsidDel="00C54093">
                <w:rPr>
                  <w:rFonts w:ascii="Calibri" w:hAnsi="Calibri"/>
                  <w:sz w:val="22"/>
                </w:rPr>
                <w:delText>Date</w:delText>
              </w:r>
            </w:del>
          </w:p>
        </w:tc>
        <w:tc>
          <w:tcPr>
            <w:tcW w:w="5683" w:type="dxa"/>
            <w:tcBorders>
              <w:top w:val="double" w:sz="6" w:space="0" w:color="auto"/>
              <w:left w:val="single" w:sz="6" w:space="0" w:color="auto"/>
              <w:bottom w:val="single" w:sz="6" w:space="0" w:color="auto"/>
              <w:right w:val="double" w:sz="6" w:space="0" w:color="auto"/>
            </w:tcBorders>
          </w:tcPr>
          <w:p w14:paraId="0D306FA8" w14:textId="27AC2F4E" w:rsidR="00812205" w:rsidRPr="00FC2C85" w:rsidDel="00C54093" w:rsidRDefault="00812205" w:rsidP="006E7543">
            <w:pPr>
              <w:pStyle w:val="TableHeading"/>
              <w:rPr>
                <w:del w:id="7" w:author="Johnny Pang" w:date="2022-04-16T13:38:00Z"/>
                <w:rFonts w:ascii="Calibri" w:hAnsi="Calibri"/>
                <w:sz w:val="22"/>
              </w:rPr>
            </w:pPr>
            <w:del w:id="8" w:author="Johnny Pang" w:date="2022-04-16T13:38:00Z">
              <w:r w:rsidRPr="00FC2C85" w:rsidDel="00C54093">
                <w:rPr>
                  <w:rFonts w:ascii="Calibri" w:hAnsi="Calibri"/>
                  <w:sz w:val="22"/>
                </w:rPr>
                <w:delText>Description of Revisions</w:delText>
              </w:r>
            </w:del>
          </w:p>
        </w:tc>
      </w:tr>
      <w:tr w:rsidR="00812205" w:rsidRPr="0002703A" w:rsidDel="00C54093" w14:paraId="24DEA695" w14:textId="6F69F6A9" w:rsidTr="008B4D13">
        <w:trPr>
          <w:cantSplit/>
          <w:jc w:val="center"/>
          <w:del w:id="9" w:author="Johnny Pang" w:date="2022-04-16T13:38:00Z"/>
        </w:trPr>
        <w:tc>
          <w:tcPr>
            <w:tcW w:w="1184" w:type="dxa"/>
            <w:tcBorders>
              <w:top w:val="single" w:sz="6" w:space="0" w:color="auto"/>
              <w:left w:val="double" w:sz="6" w:space="0" w:color="auto"/>
              <w:bottom w:val="single" w:sz="6" w:space="0" w:color="auto"/>
              <w:right w:val="single" w:sz="6" w:space="0" w:color="auto"/>
            </w:tcBorders>
          </w:tcPr>
          <w:p w14:paraId="0772B901" w14:textId="3F8ADF30" w:rsidR="00812205" w:rsidRPr="00FC2C85" w:rsidDel="00C54093" w:rsidRDefault="00812205" w:rsidP="00E048B8">
            <w:pPr>
              <w:pStyle w:val="NormalTableText"/>
              <w:jc w:val="center"/>
              <w:rPr>
                <w:del w:id="10" w:author="Johnny Pang" w:date="2022-04-16T13:38:00Z"/>
                <w:rFonts w:ascii="Calibri" w:hAnsi="Calibri"/>
                <w:sz w:val="22"/>
                <w:lang w:val="en-CA"/>
              </w:rPr>
            </w:pPr>
            <w:del w:id="11" w:author="Johnny Pang" w:date="2022-04-16T13:38:00Z">
              <w:r w:rsidRPr="00FC2C85" w:rsidDel="00C54093">
                <w:rPr>
                  <w:rFonts w:ascii="Calibri" w:hAnsi="Calibri"/>
                  <w:sz w:val="22"/>
                  <w:lang w:val="en-CA"/>
                </w:rPr>
                <w:delText>1</w:delText>
              </w:r>
            </w:del>
          </w:p>
        </w:tc>
        <w:tc>
          <w:tcPr>
            <w:tcW w:w="2160" w:type="dxa"/>
            <w:tcBorders>
              <w:top w:val="single" w:sz="6" w:space="0" w:color="auto"/>
              <w:left w:val="single" w:sz="6" w:space="0" w:color="auto"/>
              <w:bottom w:val="single" w:sz="6" w:space="0" w:color="auto"/>
              <w:right w:val="single" w:sz="6" w:space="0" w:color="auto"/>
            </w:tcBorders>
          </w:tcPr>
          <w:p w14:paraId="57300133" w14:textId="662EAC71" w:rsidR="00812205" w:rsidRPr="00FC2C85" w:rsidDel="00C54093" w:rsidRDefault="00812205" w:rsidP="006E7543">
            <w:pPr>
              <w:pStyle w:val="NormalTableText"/>
              <w:rPr>
                <w:del w:id="12" w:author="Johnny Pang" w:date="2022-04-16T13:38:00Z"/>
                <w:rFonts w:ascii="Calibri" w:hAnsi="Calibri"/>
                <w:sz w:val="22"/>
                <w:lang w:val="en-CA"/>
              </w:rPr>
            </w:pPr>
            <w:del w:id="13" w:author="Johnny Pang" w:date="2022-04-16T13:38:00Z">
              <w:r w:rsidRPr="00FC2C85" w:rsidDel="00C54093">
                <w:rPr>
                  <w:rFonts w:ascii="Calibri" w:hAnsi="Calibri"/>
                  <w:sz w:val="22"/>
                  <w:lang w:val="en-CA"/>
                </w:rPr>
                <w:delText>August 3</w:delText>
              </w:r>
              <w:r w:rsidR="00876351" w:rsidRPr="00FC2C85" w:rsidDel="00C54093">
                <w:rPr>
                  <w:rFonts w:ascii="Calibri" w:hAnsi="Calibri"/>
                  <w:sz w:val="22"/>
                  <w:lang w:val="en-CA"/>
                </w:rPr>
                <w:delText>0</w:delText>
              </w:r>
              <w:r w:rsidRPr="00FC2C85" w:rsidDel="00C54093">
                <w:rPr>
                  <w:rFonts w:ascii="Calibri" w:hAnsi="Calibri"/>
                  <w:sz w:val="22"/>
                  <w:lang w:val="en-CA"/>
                </w:rPr>
                <w:delText>, 2006</w:delText>
              </w:r>
            </w:del>
          </w:p>
        </w:tc>
        <w:tc>
          <w:tcPr>
            <w:tcW w:w="5683" w:type="dxa"/>
            <w:tcBorders>
              <w:top w:val="single" w:sz="6" w:space="0" w:color="auto"/>
              <w:left w:val="single" w:sz="6" w:space="0" w:color="auto"/>
              <w:bottom w:val="single" w:sz="6" w:space="0" w:color="auto"/>
              <w:right w:val="double" w:sz="6" w:space="0" w:color="auto"/>
            </w:tcBorders>
          </w:tcPr>
          <w:p w14:paraId="67AAF750" w14:textId="671D704C" w:rsidR="00812205" w:rsidRPr="00FC2C85" w:rsidDel="00C54093" w:rsidRDefault="00812205" w:rsidP="006E7543">
            <w:pPr>
              <w:pStyle w:val="NormalTableText"/>
              <w:rPr>
                <w:del w:id="14" w:author="Johnny Pang" w:date="2022-04-16T13:38:00Z"/>
                <w:rFonts w:ascii="Calibri" w:hAnsi="Calibri"/>
                <w:sz w:val="22"/>
                <w:lang w:val="en-CA"/>
              </w:rPr>
            </w:pPr>
            <w:del w:id="15" w:author="Johnny Pang" w:date="2022-04-16T13:38:00Z">
              <w:r w:rsidRPr="00FC2C85" w:rsidDel="00C54093">
                <w:rPr>
                  <w:rFonts w:ascii="Calibri" w:hAnsi="Calibri"/>
                  <w:sz w:val="22"/>
                  <w:lang w:val="en-CA"/>
                </w:rPr>
                <w:delText>Approved final document.</w:delText>
              </w:r>
            </w:del>
          </w:p>
        </w:tc>
      </w:tr>
      <w:tr w:rsidR="008B4D13" w:rsidRPr="0002703A" w:rsidDel="00C54093" w14:paraId="44858F21" w14:textId="199BFE2F" w:rsidTr="008B4D13">
        <w:trPr>
          <w:cantSplit/>
          <w:jc w:val="center"/>
          <w:del w:id="16" w:author="Johnny Pang" w:date="2022-04-16T13:38:00Z"/>
        </w:trPr>
        <w:tc>
          <w:tcPr>
            <w:tcW w:w="1184" w:type="dxa"/>
            <w:tcBorders>
              <w:top w:val="single" w:sz="6" w:space="0" w:color="auto"/>
              <w:left w:val="double" w:sz="6" w:space="0" w:color="auto"/>
              <w:bottom w:val="single" w:sz="6" w:space="0" w:color="auto"/>
              <w:right w:val="single" w:sz="6" w:space="0" w:color="auto"/>
            </w:tcBorders>
          </w:tcPr>
          <w:p w14:paraId="0CA978E6" w14:textId="67EFC3CB" w:rsidR="008B4D13" w:rsidRPr="00FC2C85" w:rsidDel="00C54093" w:rsidRDefault="008B4D13" w:rsidP="00E048B8">
            <w:pPr>
              <w:pStyle w:val="TableHeading"/>
              <w:jc w:val="center"/>
              <w:rPr>
                <w:del w:id="17" w:author="Johnny Pang" w:date="2022-04-16T13:38:00Z"/>
                <w:rFonts w:ascii="Calibri" w:hAnsi="Calibri"/>
                <w:b w:val="0"/>
                <w:sz w:val="22"/>
              </w:rPr>
            </w:pPr>
            <w:del w:id="18" w:author="Johnny Pang" w:date="2022-04-16T13:38:00Z">
              <w:r w:rsidRPr="00FC2C85" w:rsidDel="00C54093">
                <w:rPr>
                  <w:rFonts w:ascii="Calibri" w:hAnsi="Calibri"/>
                  <w:b w:val="0"/>
                  <w:sz w:val="22"/>
                </w:rPr>
                <w:delText>2</w:delText>
              </w:r>
            </w:del>
          </w:p>
        </w:tc>
        <w:tc>
          <w:tcPr>
            <w:tcW w:w="2160" w:type="dxa"/>
            <w:tcBorders>
              <w:top w:val="single" w:sz="6" w:space="0" w:color="auto"/>
              <w:left w:val="single" w:sz="6" w:space="0" w:color="auto"/>
              <w:bottom w:val="single" w:sz="6" w:space="0" w:color="auto"/>
              <w:right w:val="single" w:sz="6" w:space="0" w:color="auto"/>
            </w:tcBorders>
          </w:tcPr>
          <w:p w14:paraId="5C8FD011" w14:textId="01C652DE" w:rsidR="008B4D13" w:rsidRPr="00FC2C85" w:rsidDel="00C54093" w:rsidRDefault="008B4D13" w:rsidP="006E7543">
            <w:pPr>
              <w:pStyle w:val="TableHeading"/>
              <w:rPr>
                <w:del w:id="19" w:author="Johnny Pang" w:date="2022-04-16T13:38:00Z"/>
                <w:rFonts w:ascii="Calibri" w:hAnsi="Calibri"/>
                <w:b w:val="0"/>
                <w:sz w:val="22"/>
              </w:rPr>
            </w:pPr>
            <w:del w:id="20" w:author="Johnny Pang" w:date="2022-04-16T13:38:00Z">
              <w:r w:rsidRPr="00FC2C85" w:rsidDel="00C54093">
                <w:rPr>
                  <w:rFonts w:ascii="Calibri" w:hAnsi="Calibri"/>
                  <w:b w:val="0"/>
                  <w:sz w:val="22"/>
                </w:rPr>
                <w:delText>September 27, 2007</w:delText>
              </w:r>
            </w:del>
          </w:p>
        </w:tc>
        <w:tc>
          <w:tcPr>
            <w:tcW w:w="5683" w:type="dxa"/>
            <w:tcBorders>
              <w:top w:val="single" w:sz="6" w:space="0" w:color="auto"/>
              <w:left w:val="single" w:sz="6" w:space="0" w:color="auto"/>
              <w:bottom w:val="single" w:sz="6" w:space="0" w:color="auto"/>
              <w:right w:val="double" w:sz="6" w:space="0" w:color="auto"/>
            </w:tcBorders>
          </w:tcPr>
          <w:p w14:paraId="142E0514" w14:textId="4873B2B7" w:rsidR="008B4D13" w:rsidRPr="00FC2C85" w:rsidDel="00C54093" w:rsidRDefault="008B4D13" w:rsidP="006E7543">
            <w:pPr>
              <w:pStyle w:val="TableHeading"/>
              <w:rPr>
                <w:del w:id="21" w:author="Johnny Pang" w:date="2022-04-16T13:38:00Z"/>
                <w:rFonts w:ascii="Calibri" w:hAnsi="Calibri"/>
                <w:b w:val="0"/>
                <w:sz w:val="22"/>
              </w:rPr>
            </w:pPr>
            <w:del w:id="22" w:author="Johnny Pang" w:date="2022-04-16T13:38:00Z">
              <w:r w:rsidRPr="00FC2C85" w:rsidDel="00C54093">
                <w:rPr>
                  <w:rFonts w:ascii="Calibri" w:hAnsi="Calibri"/>
                  <w:b w:val="0"/>
                  <w:sz w:val="22"/>
                </w:rPr>
                <w:delText>Minor revisions by Legal Services</w:delText>
              </w:r>
            </w:del>
          </w:p>
        </w:tc>
      </w:tr>
      <w:tr w:rsidR="003064CC" w:rsidRPr="0002703A" w:rsidDel="00C54093" w14:paraId="5F962EE7" w14:textId="1C3B08C8" w:rsidTr="008B4D13">
        <w:trPr>
          <w:cantSplit/>
          <w:trHeight w:val="65"/>
          <w:jc w:val="center"/>
          <w:del w:id="23" w:author="Johnny Pang" w:date="2022-04-16T13:38:00Z"/>
        </w:trPr>
        <w:tc>
          <w:tcPr>
            <w:tcW w:w="1184" w:type="dxa"/>
            <w:tcBorders>
              <w:top w:val="single" w:sz="6" w:space="0" w:color="auto"/>
              <w:left w:val="double" w:sz="6" w:space="0" w:color="auto"/>
              <w:bottom w:val="single" w:sz="6" w:space="0" w:color="auto"/>
              <w:right w:val="single" w:sz="6" w:space="0" w:color="auto"/>
            </w:tcBorders>
          </w:tcPr>
          <w:p w14:paraId="52D0CE09" w14:textId="29C14D08" w:rsidR="003064CC" w:rsidRPr="00FC2C85" w:rsidDel="00C54093" w:rsidRDefault="003064CC" w:rsidP="00E048B8">
            <w:pPr>
              <w:pStyle w:val="NormalTableText"/>
              <w:jc w:val="center"/>
              <w:rPr>
                <w:del w:id="24" w:author="Johnny Pang" w:date="2022-04-16T13:38:00Z"/>
                <w:rFonts w:ascii="Calibri" w:hAnsi="Calibri"/>
                <w:bCs/>
                <w:sz w:val="22"/>
                <w:lang w:val="en-CA"/>
              </w:rPr>
            </w:pPr>
            <w:del w:id="25" w:author="Johnny Pang" w:date="2022-04-16T13:38:00Z">
              <w:r w:rsidRPr="00FC2C85" w:rsidDel="00C54093">
                <w:rPr>
                  <w:rFonts w:ascii="Calibri" w:hAnsi="Calibri"/>
                  <w:bCs/>
                  <w:sz w:val="22"/>
                  <w:lang w:val="en-CA"/>
                </w:rPr>
                <w:delText>3</w:delText>
              </w:r>
            </w:del>
          </w:p>
        </w:tc>
        <w:tc>
          <w:tcPr>
            <w:tcW w:w="2160" w:type="dxa"/>
            <w:tcBorders>
              <w:top w:val="single" w:sz="6" w:space="0" w:color="auto"/>
              <w:left w:val="single" w:sz="6" w:space="0" w:color="auto"/>
              <w:bottom w:val="single" w:sz="6" w:space="0" w:color="auto"/>
              <w:right w:val="single" w:sz="6" w:space="0" w:color="auto"/>
            </w:tcBorders>
          </w:tcPr>
          <w:p w14:paraId="2F7D2270" w14:textId="73D022E8" w:rsidR="003064CC" w:rsidRPr="00FC2C85" w:rsidDel="00C54093" w:rsidRDefault="003064CC" w:rsidP="006E7543">
            <w:pPr>
              <w:pStyle w:val="NormalTableText"/>
              <w:rPr>
                <w:del w:id="26" w:author="Johnny Pang" w:date="2022-04-16T13:38:00Z"/>
                <w:rFonts w:ascii="Calibri" w:hAnsi="Calibri"/>
                <w:bCs/>
                <w:sz w:val="22"/>
                <w:lang w:val="en-CA"/>
              </w:rPr>
            </w:pPr>
            <w:del w:id="27" w:author="Johnny Pang" w:date="2022-04-16T13:38:00Z">
              <w:r w:rsidRPr="00FC2C85" w:rsidDel="00C54093">
                <w:rPr>
                  <w:rFonts w:ascii="Calibri" w:hAnsi="Calibri"/>
                  <w:bCs/>
                  <w:sz w:val="22"/>
                  <w:lang w:val="en-CA"/>
                </w:rPr>
                <w:delText>September 27, 2010</w:delText>
              </w:r>
            </w:del>
          </w:p>
        </w:tc>
        <w:tc>
          <w:tcPr>
            <w:tcW w:w="5683" w:type="dxa"/>
            <w:tcBorders>
              <w:top w:val="single" w:sz="6" w:space="0" w:color="auto"/>
              <w:left w:val="single" w:sz="6" w:space="0" w:color="auto"/>
              <w:bottom w:val="single" w:sz="6" w:space="0" w:color="auto"/>
              <w:right w:val="double" w:sz="6" w:space="0" w:color="auto"/>
            </w:tcBorders>
          </w:tcPr>
          <w:p w14:paraId="6E9EDD21" w14:textId="03E8FCE8" w:rsidR="003064CC" w:rsidRPr="00FC2C85" w:rsidDel="00C54093" w:rsidRDefault="003064CC" w:rsidP="006E7543">
            <w:pPr>
              <w:pStyle w:val="NormalTableText"/>
              <w:rPr>
                <w:del w:id="28" w:author="Johnny Pang" w:date="2022-04-16T13:38:00Z"/>
                <w:rFonts w:ascii="Calibri" w:hAnsi="Calibri"/>
                <w:bCs/>
                <w:sz w:val="22"/>
                <w:lang w:val="en-CA"/>
              </w:rPr>
            </w:pPr>
            <w:del w:id="29" w:author="Johnny Pang" w:date="2022-04-16T13:38:00Z">
              <w:r w:rsidRPr="00FC2C85" w:rsidDel="00C54093">
                <w:rPr>
                  <w:rFonts w:ascii="Calibri" w:hAnsi="Calibri"/>
                  <w:bCs/>
                  <w:sz w:val="22"/>
                  <w:lang w:val="en-CA"/>
                </w:rPr>
                <w:delText>Minor revisions</w:delText>
              </w:r>
            </w:del>
          </w:p>
        </w:tc>
      </w:tr>
      <w:tr w:rsidR="003064CC" w:rsidRPr="0002703A" w:rsidDel="00C54093" w14:paraId="76ADB063" w14:textId="790A9C2A" w:rsidTr="00742819">
        <w:trPr>
          <w:cantSplit/>
          <w:jc w:val="center"/>
          <w:del w:id="30" w:author="Johnny Pang" w:date="2022-04-16T13:38:00Z"/>
        </w:trPr>
        <w:tc>
          <w:tcPr>
            <w:tcW w:w="1184" w:type="dxa"/>
            <w:tcBorders>
              <w:top w:val="single" w:sz="6" w:space="0" w:color="auto"/>
              <w:left w:val="double" w:sz="6" w:space="0" w:color="auto"/>
              <w:bottom w:val="single" w:sz="6" w:space="0" w:color="auto"/>
              <w:right w:val="single" w:sz="6" w:space="0" w:color="auto"/>
            </w:tcBorders>
          </w:tcPr>
          <w:p w14:paraId="1F922DC2" w14:textId="061C70DF" w:rsidR="003064CC" w:rsidRPr="00FC2C85" w:rsidDel="00C54093" w:rsidRDefault="00601CFC" w:rsidP="00E048B8">
            <w:pPr>
              <w:pStyle w:val="NormalTableText"/>
              <w:jc w:val="center"/>
              <w:rPr>
                <w:del w:id="31" w:author="Johnny Pang" w:date="2022-04-16T13:38:00Z"/>
                <w:rFonts w:ascii="Calibri" w:hAnsi="Calibri"/>
                <w:sz w:val="22"/>
                <w:lang w:val="en-CA"/>
              </w:rPr>
            </w:pPr>
            <w:del w:id="32" w:author="Johnny Pang" w:date="2022-04-16T13:38:00Z">
              <w:r w:rsidRPr="00FC2C85" w:rsidDel="00C54093">
                <w:rPr>
                  <w:rFonts w:ascii="Calibri" w:hAnsi="Calibri"/>
                  <w:sz w:val="22"/>
                  <w:lang w:val="en-CA"/>
                </w:rPr>
                <w:delText>4</w:delText>
              </w:r>
            </w:del>
          </w:p>
        </w:tc>
        <w:tc>
          <w:tcPr>
            <w:tcW w:w="2160" w:type="dxa"/>
            <w:tcBorders>
              <w:top w:val="single" w:sz="6" w:space="0" w:color="auto"/>
              <w:left w:val="single" w:sz="6" w:space="0" w:color="auto"/>
              <w:bottom w:val="single" w:sz="6" w:space="0" w:color="auto"/>
              <w:right w:val="single" w:sz="6" w:space="0" w:color="auto"/>
            </w:tcBorders>
          </w:tcPr>
          <w:p w14:paraId="45F23D26" w14:textId="305DCBCE" w:rsidR="003064CC" w:rsidRPr="00FC2C85" w:rsidDel="00C54093" w:rsidRDefault="00601CFC" w:rsidP="006E7543">
            <w:pPr>
              <w:pStyle w:val="NormalTableText"/>
              <w:rPr>
                <w:del w:id="33" w:author="Johnny Pang" w:date="2022-04-16T13:38:00Z"/>
                <w:rFonts w:ascii="Calibri" w:hAnsi="Calibri"/>
                <w:sz w:val="22"/>
                <w:lang w:val="en-CA"/>
              </w:rPr>
            </w:pPr>
            <w:del w:id="34" w:author="Johnny Pang" w:date="2022-04-16T13:38:00Z">
              <w:r w:rsidRPr="00FC2C85" w:rsidDel="00C54093">
                <w:rPr>
                  <w:rFonts w:ascii="Calibri" w:hAnsi="Calibri"/>
                  <w:sz w:val="22"/>
                  <w:lang w:val="en-CA"/>
                </w:rPr>
                <w:delText>May 27, 2011</w:delText>
              </w:r>
            </w:del>
          </w:p>
        </w:tc>
        <w:tc>
          <w:tcPr>
            <w:tcW w:w="5683" w:type="dxa"/>
            <w:tcBorders>
              <w:top w:val="single" w:sz="6" w:space="0" w:color="auto"/>
              <w:left w:val="single" w:sz="6" w:space="0" w:color="auto"/>
              <w:bottom w:val="single" w:sz="6" w:space="0" w:color="auto"/>
              <w:right w:val="double" w:sz="6" w:space="0" w:color="auto"/>
            </w:tcBorders>
          </w:tcPr>
          <w:p w14:paraId="7920B431" w14:textId="22DC508B" w:rsidR="003064CC" w:rsidRPr="00FC2C85" w:rsidDel="00C54093" w:rsidRDefault="00601CFC" w:rsidP="006E7543">
            <w:pPr>
              <w:pStyle w:val="NormalTableText"/>
              <w:rPr>
                <w:del w:id="35" w:author="Johnny Pang" w:date="2022-04-16T13:38:00Z"/>
                <w:rFonts w:ascii="Calibri" w:hAnsi="Calibri"/>
                <w:sz w:val="22"/>
                <w:lang w:val="en-CA"/>
              </w:rPr>
            </w:pPr>
            <w:del w:id="36" w:author="Johnny Pang" w:date="2022-04-16T13:38:00Z">
              <w:r w:rsidRPr="00FC2C85" w:rsidDel="00C54093">
                <w:rPr>
                  <w:rFonts w:ascii="Calibri" w:hAnsi="Calibri"/>
                  <w:bCs/>
                  <w:sz w:val="22"/>
                  <w:lang w:val="en-CA"/>
                </w:rPr>
                <w:delText>Minor revisions</w:delText>
              </w:r>
            </w:del>
          </w:p>
        </w:tc>
      </w:tr>
      <w:tr w:rsidR="00CF6128" w:rsidRPr="0002703A" w:rsidDel="00C54093" w14:paraId="6E534498" w14:textId="44FB3529" w:rsidTr="00CF6128">
        <w:trPr>
          <w:cantSplit/>
          <w:jc w:val="center"/>
          <w:del w:id="37" w:author="Johnny Pang" w:date="2022-04-16T13:38:00Z"/>
        </w:trPr>
        <w:tc>
          <w:tcPr>
            <w:tcW w:w="1184" w:type="dxa"/>
            <w:tcBorders>
              <w:top w:val="single" w:sz="6" w:space="0" w:color="auto"/>
              <w:left w:val="double" w:sz="6" w:space="0" w:color="auto"/>
              <w:bottom w:val="single" w:sz="6" w:space="0" w:color="auto"/>
              <w:right w:val="single" w:sz="6" w:space="0" w:color="auto"/>
            </w:tcBorders>
          </w:tcPr>
          <w:p w14:paraId="0054B816" w14:textId="1086DE68" w:rsidR="00CF6128" w:rsidRPr="00FC2C85" w:rsidDel="00C54093" w:rsidRDefault="00CF6128" w:rsidP="00E048B8">
            <w:pPr>
              <w:pStyle w:val="NormalTableText"/>
              <w:jc w:val="center"/>
              <w:rPr>
                <w:del w:id="38" w:author="Johnny Pang" w:date="2022-04-16T13:38:00Z"/>
                <w:rFonts w:ascii="Calibri" w:hAnsi="Calibri"/>
                <w:sz w:val="22"/>
                <w:lang w:val="en-CA"/>
              </w:rPr>
            </w:pPr>
            <w:del w:id="39" w:author="Johnny Pang" w:date="2022-04-16T13:38:00Z">
              <w:r w:rsidRPr="00FC2C85" w:rsidDel="00C54093">
                <w:rPr>
                  <w:rFonts w:ascii="Calibri" w:hAnsi="Calibri"/>
                  <w:sz w:val="22"/>
                </w:rPr>
                <w:delText>6</w:delText>
              </w:r>
            </w:del>
          </w:p>
        </w:tc>
        <w:tc>
          <w:tcPr>
            <w:tcW w:w="2160" w:type="dxa"/>
            <w:tcBorders>
              <w:top w:val="single" w:sz="6" w:space="0" w:color="auto"/>
              <w:left w:val="single" w:sz="6" w:space="0" w:color="auto"/>
              <w:bottom w:val="single" w:sz="6" w:space="0" w:color="auto"/>
              <w:right w:val="single" w:sz="6" w:space="0" w:color="auto"/>
            </w:tcBorders>
          </w:tcPr>
          <w:p w14:paraId="4D26C9AE" w14:textId="587B806D" w:rsidR="00CF6128" w:rsidRPr="00FC2C85" w:rsidDel="00C54093" w:rsidRDefault="00CF6128" w:rsidP="006E7543">
            <w:pPr>
              <w:pStyle w:val="NormalTableText"/>
              <w:rPr>
                <w:del w:id="40" w:author="Johnny Pang" w:date="2022-04-16T13:38:00Z"/>
                <w:rFonts w:ascii="Calibri" w:hAnsi="Calibri"/>
                <w:sz w:val="22"/>
                <w:lang w:val="en-CA"/>
              </w:rPr>
            </w:pPr>
            <w:del w:id="41" w:author="Johnny Pang" w:date="2022-04-16T13:38:00Z">
              <w:r w:rsidRPr="00FC2C85" w:rsidDel="00C54093">
                <w:rPr>
                  <w:rFonts w:ascii="Calibri" w:hAnsi="Calibri"/>
                  <w:sz w:val="22"/>
                </w:rPr>
                <w:delText>July 23, 2013</w:delText>
              </w:r>
            </w:del>
          </w:p>
        </w:tc>
        <w:tc>
          <w:tcPr>
            <w:tcW w:w="5683" w:type="dxa"/>
            <w:tcBorders>
              <w:top w:val="single" w:sz="6" w:space="0" w:color="auto"/>
              <w:left w:val="single" w:sz="6" w:space="0" w:color="auto"/>
              <w:bottom w:val="single" w:sz="6" w:space="0" w:color="auto"/>
              <w:right w:val="double" w:sz="6" w:space="0" w:color="auto"/>
            </w:tcBorders>
          </w:tcPr>
          <w:p w14:paraId="64140010" w14:textId="666ED556" w:rsidR="00CF6128" w:rsidRPr="00FC2C85" w:rsidDel="00C54093" w:rsidRDefault="00CF6128" w:rsidP="006E7543">
            <w:pPr>
              <w:pStyle w:val="NormalTableText"/>
              <w:rPr>
                <w:del w:id="42" w:author="Johnny Pang" w:date="2022-04-16T13:38:00Z"/>
                <w:rFonts w:ascii="Calibri" w:hAnsi="Calibri"/>
                <w:sz w:val="22"/>
                <w:lang w:val="en-CA"/>
              </w:rPr>
            </w:pPr>
            <w:del w:id="43" w:author="Johnny Pang" w:date="2022-04-16T13:38:00Z">
              <w:r w:rsidRPr="00FC2C85" w:rsidDel="00C54093">
                <w:rPr>
                  <w:rFonts w:ascii="Calibri" w:hAnsi="Calibri"/>
                  <w:sz w:val="22"/>
                </w:rPr>
                <w:delText>First Draft specification update project (AV comments). Includes Newfoundland Labrador specification additions.</w:delText>
              </w:r>
            </w:del>
          </w:p>
        </w:tc>
      </w:tr>
      <w:tr w:rsidR="00CF6128" w:rsidRPr="0002703A" w:rsidDel="00C54093" w14:paraId="56BEFD64" w14:textId="411B5417" w:rsidTr="008908C9">
        <w:trPr>
          <w:cantSplit/>
          <w:jc w:val="center"/>
          <w:del w:id="44" w:author="Johnny Pang" w:date="2022-04-16T13:38:00Z"/>
        </w:trPr>
        <w:tc>
          <w:tcPr>
            <w:tcW w:w="1184" w:type="dxa"/>
            <w:tcBorders>
              <w:top w:val="single" w:sz="6" w:space="0" w:color="auto"/>
              <w:left w:val="double" w:sz="6" w:space="0" w:color="auto"/>
              <w:bottom w:val="single" w:sz="6" w:space="0" w:color="auto"/>
              <w:right w:val="single" w:sz="6" w:space="0" w:color="auto"/>
            </w:tcBorders>
          </w:tcPr>
          <w:p w14:paraId="0B7B72CF" w14:textId="6B9712AF" w:rsidR="00CF6128" w:rsidRPr="00FC2C85" w:rsidDel="00C54093" w:rsidRDefault="006728DC" w:rsidP="00E048B8">
            <w:pPr>
              <w:pStyle w:val="NormalTableText"/>
              <w:jc w:val="center"/>
              <w:rPr>
                <w:del w:id="45" w:author="Johnny Pang" w:date="2022-04-16T13:38:00Z"/>
                <w:rFonts w:ascii="Calibri" w:hAnsi="Calibri"/>
                <w:sz w:val="22"/>
                <w:lang w:val="en-CA"/>
              </w:rPr>
            </w:pPr>
            <w:del w:id="46" w:author="Johnny Pang" w:date="2022-04-16T13:38:00Z">
              <w:r w:rsidDel="00C54093">
                <w:rPr>
                  <w:rFonts w:ascii="Calibri" w:hAnsi="Calibri"/>
                  <w:sz w:val="22"/>
                  <w:lang w:val="en-CA"/>
                </w:rPr>
                <w:delText>7</w:delText>
              </w:r>
            </w:del>
          </w:p>
        </w:tc>
        <w:tc>
          <w:tcPr>
            <w:tcW w:w="2160" w:type="dxa"/>
            <w:tcBorders>
              <w:top w:val="single" w:sz="6" w:space="0" w:color="auto"/>
              <w:left w:val="single" w:sz="6" w:space="0" w:color="auto"/>
              <w:bottom w:val="single" w:sz="6" w:space="0" w:color="auto"/>
              <w:right w:val="single" w:sz="6" w:space="0" w:color="auto"/>
            </w:tcBorders>
          </w:tcPr>
          <w:p w14:paraId="19F01EC8" w14:textId="39184E70" w:rsidR="00CF6128" w:rsidRPr="00FC2C85" w:rsidDel="00C54093" w:rsidRDefault="006728DC" w:rsidP="006E7543">
            <w:pPr>
              <w:pStyle w:val="NormalTableText"/>
              <w:rPr>
                <w:del w:id="47" w:author="Johnny Pang" w:date="2022-04-16T13:38:00Z"/>
                <w:rFonts w:ascii="Calibri" w:hAnsi="Calibri"/>
                <w:sz w:val="22"/>
                <w:lang w:val="en-CA"/>
              </w:rPr>
            </w:pPr>
            <w:del w:id="48" w:author="Johnny Pang" w:date="2022-04-16T13:38:00Z">
              <w:r w:rsidDel="00C54093">
                <w:rPr>
                  <w:rFonts w:ascii="Calibri" w:hAnsi="Calibri"/>
                  <w:sz w:val="22"/>
                  <w:lang w:val="en-CA"/>
                </w:rPr>
                <w:delText>June 27, 2014</w:delText>
              </w:r>
            </w:del>
          </w:p>
        </w:tc>
        <w:tc>
          <w:tcPr>
            <w:tcW w:w="5683" w:type="dxa"/>
            <w:tcBorders>
              <w:top w:val="single" w:sz="6" w:space="0" w:color="auto"/>
              <w:left w:val="single" w:sz="6" w:space="0" w:color="auto"/>
              <w:bottom w:val="single" w:sz="6" w:space="0" w:color="auto"/>
              <w:right w:val="double" w:sz="6" w:space="0" w:color="auto"/>
            </w:tcBorders>
          </w:tcPr>
          <w:p w14:paraId="2BD99F3F" w14:textId="543CF1F6" w:rsidR="00CF6128" w:rsidRPr="00FC2C85" w:rsidDel="00C54093" w:rsidRDefault="006728DC" w:rsidP="006E7543">
            <w:pPr>
              <w:pStyle w:val="NormalTableText"/>
              <w:rPr>
                <w:del w:id="49" w:author="Johnny Pang" w:date="2022-04-16T13:38:00Z"/>
                <w:rFonts w:ascii="Calibri" w:hAnsi="Calibri"/>
                <w:sz w:val="22"/>
                <w:lang w:val="en-CA"/>
              </w:rPr>
            </w:pPr>
            <w:del w:id="50" w:author="Johnny Pang" w:date="2022-04-16T13:38:00Z">
              <w:r w:rsidDel="00C54093">
                <w:rPr>
                  <w:rFonts w:ascii="Calibri" w:hAnsi="Calibri"/>
                  <w:sz w:val="22"/>
                  <w:lang w:val="en-CA"/>
                </w:rPr>
                <w:delText>With comments from Environmental Specialists</w:delText>
              </w:r>
            </w:del>
          </w:p>
        </w:tc>
      </w:tr>
      <w:tr w:rsidR="008908C9" w:rsidRPr="0002703A" w:rsidDel="00C54093" w14:paraId="301FD30E" w14:textId="5BB45486" w:rsidTr="00E048B8">
        <w:trPr>
          <w:cantSplit/>
          <w:jc w:val="center"/>
          <w:del w:id="51" w:author="Johnny Pang" w:date="2022-04-16T13:38:00Z"/>
        </w:trPr>
        <w:tc>
          <w:tcPr>
            <w:tcW w:w="1184" w:type="dxa"/>
            <w:tcBorders>
              <w:top w:val="single" w:sz="6" w:space="0" w:color="auto"/>
              <w:left w:val="double" w:sz="6" w:space="0" w:color="auto"/>
              <w:bottom w:val="single" w:sz="6" w:space="0" w:color="auto"/>
              <w:right w:val="single" w:sz="6" w:space="0" w:color="auto"/>
            </w:tcBorders>
          </w:tcPr>
          <w:p w14:paraId="780BC66F" w14:textId="5472EC4F" w:rsidR="008908C9" w:rsidDel="00C54093" w:rsidRDefault="008908C9" w:rsidP="00E048B8">
            <w:pPr>
              <w:pStyle w:val="NormalTableText"/>
              <w:jc w:val="center"/>
              <w:rPr>
                <w:del w:id="52" w:author="Johnny Pang" w:date="2022-04-16T13:38:00Z"/>
                <w:rFonts w:ascii="Calibri" w:hAnsi="Calibri"/>
                <w:sz w:val="22"/>
                <w:lang w:val="en-CA"/>
              </w:rPr>
            </w:pPr>
            <w:del w:id="53" w:author="Johnny Pang" w:date="2022-04-16T13:38:00Z">
              <w:r w:rsidDel="00C54093">
                <w:rPr>
                  <w:rFonts w:ascii="Calibri" w:hAnsi="Calibri"/>
                  <w:sz w:val="22"/>
                  <w:lang w:val="en-CA"/>
                </w:rPr>
                <w:delText>8</w:delText>
              </w:r>
            </w:del>
          </w:p>
        </w:tc>
        <w:tc>
          <w:tcPr>
            <w:tcW w:w="2160" w:type="dxa"/>
            <w:tcBorders>
              <w:top w:val="single" w:sz="6" w:space="0" w:color="auto"/>
              <w:left w:val="single" w:sz="6" w:space="0" w:color="auto"/>
              <w:bottom w:val="single" w:sz="6" w:space="0" w:color="auto"/>
              <w:right w:val="single" w:sz="6" w:space="0" w:color="auto"/>
            </w:tcBorders>
          </w:tcPr>
          <w:p w14:paraId="76C879BF" w14:textId="565AAB32" w:rsidR="008908C9" w:rsidDel="00C54093" w:rsidRDefault="008908C9" w:rsidP="006E7543">
            <w:pPr>
              <w:pStyle w:val="NormalTableText"/>
              <w:rPr>
                <w:del w:id="54" w:author="Johnny Pang" w:date="2022-04-16T13:38:00Z"/>
                <w:rFonts w:ascii="Calibri" w:hAnsi="Calibri"/>
                <w:sz w:val="22"/>
                <w:lang w:val="en-CA"/>
              </w:rPr>
            </w:pPr>
            <w:del w:id="55" w:author="Johnny Pang" w:date="2022-04-16T13:38:00Z">
              <w:r w:rsidDel="00C54093">
                <w:rPr>
                  <w:rFonts w:ascii="Calibri" w:hAnsi="Calibri"/>
                  <w:sz w:val="22"/>
                  <w:lang w:val="en-CA"/>
                </w:rPr>
                <w:delText xml:space="preserve">March 18, 2016 </w:delText>
              </w:r>
            </w:del>
          </w:p>
        </w:tc>
        <w:tc>
          <w:tcPr>
            <w:tcW w:w="5683" w:type="dxa"/>
            <w:tcBorders>
              <w:top w:val="single" w:sz="6" w:space="0" w:color="auto"/>
              <w:left w:val="single" w:sz="6" w:space="0" w:color="auto"/>
              <w:bottom w:val="single" w:sz="6" w:space="0" w:color="auto"/>
              <w:right w:val="double" w:sz="6" w:space="0" w:color="auto"/>
            </w:tcBorders>
          </w:tcPr>
          <w:p w14:paraId="03F3841C" w14:textId="479FE22B" w:rsidR="008908C9" w:rsidDel="00C54093" w:rsidRDefault="008908C9" w:rsidP="006E7543">
            <w:pPr>
              <w:pStyle w:val="NormalTableText"/>
              <w:rPr>
                <w:del w:id="56" w:author="Johnny Pang" w:date="2022-04-16T13:38:00Z"/>
                <w:rFonts w:ascii="Calibri" w:hAnsi="Calibri"/>
                <w:sz w:val="22"/>
                <w:lang w:val="en-CA"/>
              </w:rPr>
            </w:pPr>
            <w:del w:id="57" w:author="Johnny Pang" w:date="2022-04-16T13:38:00Z">
              <w:r w:rsidDel="00C54093">
                <w:rPr>
                  <w:rFonts w:ascii="Calibri" w:hAnsi="Calibri"/>
                  <w:sz w:val="22"/>
                  <w:lang w:val="en-CA"/>
                </w:rPr>
                <w:delText>General Revisions</w:delText>
              </w:r>
            </w:del>
          </w:p>
        </w:tc>
      </w:tr>
      <w:tr w:rsidR="00E048B8" w:rsidRPr="0002703A" w:rsidDel="00C54093" w14:paraId="0B5CC0C1" w14:textId="268EF02F" w:rsidTr="00264AAC">
        <w:trPr>
          <w:cantSplit/>
          <w:jc w:val="center"/>
          <w:del w:id="58" w:author="Johnny Pang" w:date="2022-04-16T13:38:00Z"/>
        </w:trPr>
        <w:tc>
          <w:tcPr>
            <w:tcW w:w="1184" w:type="dxa"/>
            <w:tcBorders>
              <w:top w:val="single" w:sz="6" w:space="0" w:color="auto"/>
              <w:left w:val="double" w:sz="6" w:space="0" w:color="auto"/>
              <w:bottom w:val="single" w:sz="6" w:space="0" w:color="auto"/>
              <w:right w:val="single" w:sz="6" w:space="0" w:color="auto"/>
            </w:tcBorders>
          </w:tcPr>
          <w:p w14:paraId="4FF0925B" w14:textId="2C40D93C" w:rsidR="00E048B8" w:rsidDel="00C54093" w:rsidRDefault="00E048B8" w:rsidP="00E048B8">
            <w:pPr>
              <w:pStyle w:val="NormalTableText"/>
              <w:jc w:val="center"/>
              <w:rPr>
                <w:del w:id="59" w:author="Johnny Pang" w:date="2022-04-16T13:38:00Z"/>
                <w:rFonts w:ascii="Calibri" w:hAnsi="Calibri"/>
                <w:sz w:val="22"/>
                <w:lang w:val="en-CA"/>
              </w:rPr>
            </w:pPr>
            <w:del w:id="60" w:author="Johnny Pang" w:date="2022-04-16T13:38:00Z">
              <w:r w:rsidDel="00C54093">
                <w:rPr>
                  <w:rFonts w:ascii="Calibri" w:hAnsi="Calibri"/>
                  <w:sz w:val="22"/>
                  <w:lang w:val="en-CA"/>
                </w:rPr>
                <w:delText>9</w:delText>
              </w:r>
            </w:del>
          </w:p>
        </w:tc>
        <w:tc>
          <w:tcPr>
            <w:tcW w:w="2160" w:type="dxa"/>
            <w:tcBorders>
              <w:top w:val="single" w:sz="6" w:space="0" w:color="auto"/>
              <w:left w:val="single" w:sz="6" w:space="0" w:color="auto"/>
              <w:bottom w:val="single" w:sz="6" w:space="0" w:color="auto"/>
              <w:right w:val="single" w:sz="6" w:space="0" w:color="auto"/>
            </w:tcBorders>
          </w:tcPr>
          <w:p w14:paraId="5B2B97D4" w14:textId="48DD2DDD" w:rsidR="00E048B8" w:rsidDel="00C54093" w:rsidRDefault="00E048B8" w:rsidP="00BE4457">
            <w:pPr>
              <w:pStyle w:val="NormalTableText"/>
              <w:rPr>
                <w:del w:id="61" w:author="Johnny Pang" w:date="2022-04-16T13:38:00Z"/>
                <w:rFonts w:ascii="Calibri" w:hAnsi="Calibri"/>
                <w:sz w:val="22"/>
                <w:lang w:val="en-CA"/>
              </w:rPr>
            </w:pPr>
            <w:del w:id="62" w:author="Johnny Pang" w:date="2022-04-16T13:38:00Z">
              <w:r w:rsidDel="00C54093">
                <w:rPr>
                  <w:rFonts w:ascii="Calibri" w:hAnsi="Calibri"/>
                  <w:sz w:val="22"/>
                  <w:lang w:val="en-CA"/>
                </w:rPr>
                <w:delText xml:space="preserve">February </w:delText>
              </w:r>
              <w:r w:rsidR="00BE4457" w:rsidDel="00C54093">
                <w:rPr>
                  <w:rFonts w:ascii="Calibri" w:hAnsi="Calibri"/>
                  <w:sz w:val="22"/>
                  <w:lang w:val="en-CA"/>
                </w:rPr>
                <w:delText>2</w:delText>
              </w:r>
              <w:r w:rsidDel="00C54093">
                <w:rPr>
                  <w:rFonts w:ascii="Calibri" w:hAnsi="Calibri"/>
                  <w:sz w:val="22"/>
                  <w:lang w:val="en-CA"/>
                </w:rPr>
                <w:delText>1, 2017</w:delText>
              </w:r>
            </w:del>
          </w:p>
        </w:tc>
        <w:tc>
          <w:tcPr>
            <w:tcW w:w="5683" w:type="dxa"/>
            <w:tcBorders>
              <w:top w:val="single" w:sz="6" w:space="0" w:color="auto"/>
              <w:left w:val="single" w:sz="6" w:space="0" w:color="auto"/>
              <w:bottom w:val="single" w:sz="6" w:space="0" w:color="auto"/>
              <w:right w:val="double" w:sz="6" w:space="0" w:color="auto"/>
            </w:tcBorders>
          </w:tcPr>
          <w:p w14:paraId="326C9A00" w14:textId="722F95B3" w:rsidR="00E048B8" w:rsidDel="00C54093" w:rsidRDefault="00E048B8" w:rsidP="00E048B8">
            <w:pPr>
              <w:pStyle w:val="Heading5"/>
              <w:numPr>
                <w:ilvl w:val="0"/>
                <w:numId w:val="0"/>
              </w:numPr>
              <w:rPr>
                <w:del w:id="63" w:author="Johnny Pang" w:date="2022-04-16T13:38:00Z"/>
                <w:lang w:val="en-CA"/>
              </w:rPr>
            </w:pPr>
            <w:del w:id="64" w:author="Johnny Pang" w:date="2022-04-16T13:38:00Z">
              <w:r w:rsidDel="00C54093">
                <w:rPr>
                  <w:lang w:val="en-CA"/>
                </w:rPr>
                <w:delText xml:space="preserve">Addition of Subsection 1.7 which highlights Contractor responsibilities under the </w:delText>
              </w:r>
              <w:r w:rsidDel="00C54093">
                <w:delText>Ontario Underground Infrastructure Notification System Act, 2012</w:delText>
              </w:r>
              <w:r w:rsidR="00247CD4" w:rsidDel="00C54093">
                <w:delText xml:space="preserve"> </w:delText>
              </w:r>
              <w:r w:rsidDel="00C54093">
                <w:delText>(AV)</w:delText>
              </w:r>
            </w:del>
          </w:p>
        </w:tc>
      </w:tr>
      <w:tr w:rsidR="00264AAC" w:rsidRPr="0002703A" w:rsidDel="00C54093" w14:paraId="767DC5FF" w14:textId="574EB18D" w:rsidTr="00986A2D">
        <w:trPr>
          <w:cantSplit/>
          <w:jc w:val="center"/>
          <w:del w:id="65" w:author="Johnny Pang" w:date="2022-04-16T13:38:00Z"/>
        </w:trPr>
        <w:tc>
          <w:tcPr>
            <w:tcW w:w="1184" w:type="dxa"/>
            <w:tcBorders>
              <w:top w:val="single" w:sz="6" w:space="0" w:color="auto"/>
              <w:left w:val="double" w:sz="6" w:space="0" w:color="auto"/>
              <w:bottom w:val="single" w:sz="6" w:space="0" w:color="auto"/>
              <w:right w:val="single" w:sz="6" w:space="0" w:color="auto"/>
            </w:tcBorders>
            <w:vAlign w:val="center"/>
          </w:tcPr>
          <w:p w14:paraId="005B5BEC" w14:textId="428F67F9" w:rsidR="00264AAC" w:rsidDel="00C54093" w:rsidRDefault="00264AAC" w:rsidP="00E048B8">
            <w:pPr>
              <w:pStyle w:val="NormalTableText"/>
              <w:jc w:val="center"/>
              <w:rPr>
                <w:del w:id="66" w:author="Johnny Pang" w:date="2022-04-16T13:38:00Z"/>
                <w:rFonts w:ascii="Calibri" w:hAnsi="Calibri"/>
                <w:sz w:val="22"/>
                <w:lang w:val="en-CA"/>
              </w:rPr>
            </w:pPr>
            <w:del w:id="67" w:author="Johnny Pang" w:date="2022-04-16T13:38:00Z">
              <w:r w:rsidDel="00C54093">
                <w:rPr>
                  <w:rFonts w:ascii="Calibri" w:hAnsi="Calibri"/>
                  <w:sz w:val="22"/>
                  <w:lang w:val="en-CA"/>
                </w:rPr>
                <w:delText>10</w:delText>
              </w:r>
            </w:del>
          </w:p>
        </w:tc>
        <w:tc>
          <w:tcPr>
            <w:tcW w:w="2160" w:type="dxa"/>
            <w:tcBorders>
              <w:top w:val="single" w:sz="6" w:space="0" w:color="auto"/>
              <w:left w:val="single" w:sz="6" w:space="0" w:color="auto"/>
              <w:bottom w:val="single" w:sz="6" w:space="0" w:color="auto"/>
              <w:right w:val="single" w:sz="6" w:space="0" w:color="auto"/>
            </w:tcBorders>
            <w:vAlign w:val="center"/>
          </w:tcPr>
          <w:p w14:paraId="4BE21BDD" w14:textId="698C5224" w:rsidR="00264AAC" w:rsidDel="00C54093" w:rsidRDefault="00264AAC" w:rsidP="00BE4457">
            <w:pPr>
              <w:pStyle w:val="NormalTableText"/>
              <w:rPr>
                <w:del w:id="68" w:author="Johnny Pang" w:date="2022-04-16T13:38:00Z"/>
                <w:rFonts w:ascii="Calibri" w:hAnsi="Calibri"/>
                <w:sz w:val="22"/>
                <w:lang w:val="en-CA"/>
              </w:rPr>
            </w:pPr>
            <w:del w:id="69" w:author="Johnny Pang" w:date="2022-04-16T13:38:00Z">
              <w:r w:rsidDel="00C54093">
                <w:rPr>
                  <w:rFonts w:ascii="Calibri" w:hAnsi="Calibri"/>
                  <w:sz w:val="22"/>
                  <w:lang w:val="en-CA"/>
                </w:rPr>
                <w:delText>March 1, 2017</w:delText>
              </w:r>
            </w:del>
          </w:p>
        </w:tc>
        <w:tc>
          <w:tcPr>
            <w:tcW w:w="5683" w:type="dxa"/>
            <w:tcBorders>
              <w:top w:val="single" w:sz="6" w:space="0" w:color="auto"/>
              <w:left w:val="single" w:sz="6" w:space="0" w:color="auto"/>
              <w:bottom w:val="single" w:sz="6" w:space="0" w:color="auto"/>
              <w:right w:val="double" w:sz="6" w:space="0" w:color="auto"/>
            </w:tcBorders>
            <w:vAlign w:val="center"/>
          </w:tcPr>
          <w:p w14:paraId="3C53D0CB" w14:textId="4EE58C93" w:rsidR="00264AAC" w:rsidDel="00C54093" w:rsidRDefault="00264AAC" w:rsidP="00E048B8">
            <w:pPr>
              <w:pStyle w:val="Heading5"/>
              <w:numPr>
                <w:ilvl w:val="0"/>
                <w:numId w:val="0"/>
              </w:numPr>
              <w:rPr>
                <w:del w:id="70" w:author="Johnny Pang" w:date="2022-04-16T13:38:00Z"/>
                <w:lang w:val="en-CA"/>
              </w:rPr>
            </w:pPr>
            <w:del w:id="71" w:author="Johnny Pang" w:date="2022-04-16T13:38:00Z">
              <w:r w:rsidDel="00C54093">
                <w:rPr>
                  <w:lang w:val="en-CA"/>
                </w:rPr>
                <w:delText>Updated reference to NSF. (AV)</w:delText>
              </w:r>
            </w:del>
          </w:p>
        </w:tc>
      </w:tr>
      <w:tr w:rsidR="000C3ACD" w:rsidRPr="0002703A" w:rsidDel="00C54093" w14:paraId="2E311775" w14:textId="5944EE78" w:rsidTr="007844E8">
        <w:trPr>
          <w:cantSplit/>
          <w:jc w:val="center"/>
          <w:del w:id="72" w:author="Johnny Pang" w:date="2022-04-16T13:38:00Z"/>
        </w:trPr>
        <w:tc>
          <w:tcPr>
            <w:tcW w:w="1184" w:type="dxa"/>
            <w:tcBorders>
              <w:top w:val="single" w:sz="6" w:space="0" w:color="auto"/>
              <w:left w:val="double" w:sz="6" w:space="0" w:color="auto"/>
              <w:bottom w:val="double" w:sz="6" w:space="0" w:color="auto"/>
              <w:right w:val="single" w:sz="6" w:space="0" w:color="auto"/>
            </w:tcBorders>
            <w:vAlign w:val="center"/>
          </w:tcPr>
          <w:p w14:paraId="3587AC9E" w14:textId="38B7619C" w:rsidR="000C3ACD" w:rsidDel="00C54093" w:rsidRDefault="000C3ACD" w:rsidP="00E048B8">
            <w:pPr>
              <w:pStyle w:val="NormalTableText"/>
              <w:jc w:val="center"/>
              <w:rPr>
                <w:del w:id="73" w:author="Johnny Pang" w:date="2022-04-16T13:38:00Z"/>
                <w:rFonts w:ascii="Calibri" w:hAnsi="Calibri"/>
                <w:sz w:val="22"/>
                <w:lang w:val="en-CA"/>
              </w:rPr>
            </w:pPr>
            <w:del w:id="74" w:author="Johnny Pang" w:date="2022-04-16T13:38:00Z">
              <w:r w:rsidDel="00C54093">
                <w:rPr>
                  <w:rFonts w:ascii="Calibri" w:hAnsi="Calibri"/>
                  <w:sz w:val="22"/>
                  <w:lang w:val="en-CA"/>
                </w:rPr>
                <w:delText>11</w:delText>
              </w:r>
            </w:del>
          </w:p>
        </w:tc>
        <w:tc>
          <w:tcPr>
            <w:tcW w:w="2160" w:type="dxa"/>
            <w:tcBorders>
              <w:top w:val="single" w:sz="6" w:space="0" w:color="auto"/>
              <w:left w:val="single" w:sz="6" w:space="0" w:color="auto"/>
              <w:bottom w:val="double" w:sz="6" w:space="0" w:color="auto"/>
              <w:right w:val="single" w:sz="6" w:space="0" w:color="auto"/>
            </w:tcBorders>
            <w:vAlign w:val="center"/>
          </w:tcPr>
          <w:p w14:paraId="30F60423" w14:textId="45C5B636" w:rsidR="000C3ACD" w:rsidDel="00C54093" w:rsidRDefault="00F31C15" w:rsidP="00BE4457">
            <w:pPr>
              <w:pStyle w:val="NormalTableText"/>
              <w:rPr>
                <w:del w:id="75" w:author="Johnny Pang" w:date="2022-04-16T13:38:00Z"/>
                <w:rFonts w:ascii="Calibri" w:hAnsi="Calibri"/>
                <w:sz w:val="22"/>
                <w:lang w:val="en-CA"/>
              </w:rPr>
            </w:pPr>
            <w:del w:id="76" w:author="Johnny Pang" w:date="2022-04-16T13:38:00Z">
              <w:r w:rsidDel="00C54093">
                <w:rPr>
                  <w:rFonts w:ascii="Calibri" w:hAnsi="Calibri"/>
                  <w:sz w:val="22"/>
                  <w:lang w:val="en-CA"/>
                </w:rPr>
                <w:delText>December 1</w:delText>
              </w:r>
              <w:r w:rsidR="000C3ACD" w:rsidDel="00C54093">
                <w:rPr>
                  <w:rFonts w:ascii="Calibri" w:hAnsi="Calibri"/>
                  <w:sz w:val="22"/>
                  <w:lang w:val="en-CA"/>
                </w:rPr>
                <w:delText>, 2021</w:delText>
              </w:r>
            </w:del>
          </w:p>
        </w:tc>
        <w:tc>
          <w:tcPr>
            <w:tcW w:w="5683" w:type="dxa"/>
            <w:tcBorders>
              <w:top w:val="single" w:sz="6" w:space="0" w:color="auto"/>
              <w:left w:val="single" w:sz="6" w:space="0" w:color="auto"/>
              <w:bottom w:val="double" w:sz="6" w:space="0" w:color="auto"/>
              <w:right w:val="double" w:sz="6" w:space="0" w:color="auto"/>
            </w:tcBorders>
            <w:vAlign w:val="center"/>
          </w:tcPr>
          <w:p w14:paraId="69098B47" w14:textId="304EC76A" w:rsidR="000C3ACD" w:rsidDel="00C54093" w:rsidRDefault="000C3ACD" w:rsidP="00E048B8">
            <w:pPr>
              <w:pStyle w:val="Heading5"/>
              <w:numPr>
                <w:ilvl w:val="0"/>
                <w:numId w:val="0"/>
              </w:numPr>
              <w:rPr>
                <w:del w:id="77" w:author="Johnny Pang" w:date="2022-04-16T13:38:00Z"/>
                <w:lang w:val="en-CA"/>
              </w:rPr>
            </w:pPr>
            <w:del w:id="78" w:author="Johnny Pang" w:date="2022-04-16T13:38:00Z">
              <w:r w:rsidDel="00C54093">
                <w:rPr>
                  <w:lang w:val="en-CA"/>
                </w:rPr>
                <w:delText>1.3 Updated applicable codes (BM)</w:delText>
              </w:r>
            </w:del>
          </w:p>
        </w:tc>
      </w:tr>
    </w:tbl>
    <w:p w14:paraId="5221C810" w14:textId="54251C7E" w:rsidR="00812205" w:rsidRPr="007D0387" w:rsidDel="00C54093" w:rsidRDefault="007D0387" w:rsidP="007D0387">
      <w:pPr>
        <w:pStyle w:val="Heading1"/>
        <w:rPr>
          <w:del w:id="79" w:author="Johnny Pang" w:date="2022-04-16T13:38:00Z"/>
        </w:rPr>
        <w:pPrChange w:id="80" w:author="Johnny Pang" w:date="2022-11-29T07:25:00Z">
          <w:pPr/>
        </w:pPrChange>
      </w:pPr>
      <w:ins w:id="81" w:author="Johnny Pang" w:date="2022-11-29T07:25:00Z">
        <w:r>
          <w:t>G</w:t>
        </w:r>
      </w:ins>
    </w:p>
    <w:p w14:paraId="7504F489" w14:textId="1889B30E" w:rsidR="00812205" w:rsidRPr="007D0387" w:rsidDel="00C54093" w:rsidRDefault="00812205" w:rsidP="007D0387">
      <w:pPr>
        <w:pStyle w:val="Heading1"/>
        <w:rPr>
          <w:del w:id="82" w:author="Johnny Pang" w:date="2022-04-16T13:38:00Z"/>
          <w:rPrChange w:id="83" w:author="Johnny Pang" w:date="2022-11-29T07:25:00Z">
            <w:rPr>
              <w:del w:id="84" w:author="Johnny Pang" w:date="2022-04-16T13:38:00Z"/>
              <w:lang w:val="en-CA"/>
            </w:rPr>
          </w:rPrChange>
        </w:rPr>
        <w:pPrChange w:id="85" w:author="Johnny Pang" w:date="2022-11-29T07:25:00Z">
          <w:pPr>
            <w:pStyle w:val="BodyText"/>
          </w:pPr>
        </w:pPrChange>
      </w:pPr>
    </w:p>
    <w:p w14:paraId="5A262D18" w14:textId="1EACCEDB" w:rsidR="00812205" w:rsidRPr="007D0387" w:rsidDel="00C54093" w:rsidRDefault="00812205" w:rsidP="007D0387">
      <w:pPr>
        <w:pStyle w:val="Heading1"/>
        <w:rPr>
          <w:del w:id="86" w:author="Johnny Pang" w:date="2022-04-16T13:38:00Z"/>
          <w:rPrChange w:id="87" w:author="Johnny Pang" w:date="2022-11-29T07:25:00Z">
            <w:rPr>
              <w:del w:id="88" w:author="Johnny Pang" w:date="2022-04-16T13:38:00Z"/>
              <w:lang w:val="en-CA"/>
            </w:rPr>
          </w:rPrChange>
        </w:rPr>
        <w:pPrChange w:id="89" w:author="Johnny Pang" w:date="2022-11-29T07:25:00Z">
          <w:pPr>
            <w:pStyle w:val="BodyText"/>
            <w:pBdr>
              <w:top w:val="single" w:sz="4" w:space="1" w:color="auto"/>
              <w:left w:val="single" w:sz="4" w:space="0" w:color="auto"/>
              <w:bottom w:val="single" w:sz="4" w:space="1" w:color="auto"/>
              <w:right w:val="single" w:sz="4" w:space="4" w:color="auto"/>
            </w:pBdr>
          </w:pPr>
        </w:pPrChange>
      </w:pPr>
      <w:del w:id="90" w:author="Johnny Pang" w:date="2022-04-16T13:38:00Z">
        <w:r w:rsidRPr="007D0387" w:rsidDel="00C54093">
          <w:rPr>
            <w:rPrChange w:id="91" w:author="Johnny Pang" w:date="2022-11-29T07:25:00Z">
              <w:rPr>
                <w:lang w:val="en-CA"/>
              </w:rPr>
            </w:rPrChange>
          </w:rPr>
          <w:delText>NOTE:</w:delText>
        </w:r>
      </w:del>
    </w:p>
    <w:p w14:paraId="059CDF58" w14:textId="17DFBC88" w:rsidR="00812205" w:rsidRPr="007D0387" w:rsidDel="00C54093" w:rsidRDefault="00812205" w:rsidP="007D0387">
      <w:pPr>
        <w:pStyle w:val="Heading1"/>
        <w:rPr>
          <w:del w:id="92" w:author="Johnny Pang" w:date="2022-04-16T13:38:00Z"/>
          <w:rPrChange w:id="93" w:author="Johnny Pang" w:date="2022-11-29T07:25:00Z">
            <w:rPr>
              <w:del w:id="94" w:author="Johnny Pang" w:date="2022-04-16T13:38:00Z"/>
              <w:lang w:val="en-CA"/>
            </w:rPr>
          </w:rPrChange>
        </w:rPr>
        <w:pPrChange w:id="95" w:author="Johnny Pang" w:date="2022-11-29T07:25:00Z">
          <w:pPr>
            <w:pStyle w:val="BodyText"/>
            <w:pBdr>
              <w:top w:val="single" w:sz="4" w:space="1" w:color="auto"/>
              <w:left w:val="single" w:sz="4" w:space="0" w:color="auto"/>
              <w:bottom w:val="single" w:sz="4" w:space="1" w:color="auto"/>
              <w:right w:val="single" w:sz="4" w:space="4" w:color="auto"/>
            </w:pBdr>
          </w:pPr>
        </w:pPrChange>
      </w:pPr>
      <w:del w:id="96" w:author="Johnny Pang" w:date="2022-04-16T13:38:00Z">
        <w:r w:rsidRPr="007D0387" w:rsidDel="00C54093">
          <w:rPr>
            <w:rPrChange w:id="97" w:author="Johnny Pang" w:date="2022-11-29T07:25:00Z">
              <w:rPr>
                <w:lang w:val="en-CA"/>
              </w:rPr>
            </w:rPrChange>
          </w:rPr>
          <w:delText>This is a CONTROLLED Document. Any documents appearing in paper form are not controlled and should be checked against the on-line file version prior to use.</w:delText>
        </w:r>
      </w:del>
    </w:p>
    <w:p w14:paraId="6E30DC7A" w14:textId="6B566CAA" w:rsidR="00812205" w:rsidRPr="007D0387" w:rsidDel="00C54093" w:rsidRDefault="00812205" w:rsidP="007D0387">
      <w:pPr>
        <w:pStyle w:val="Heading1"/>
        <w:rPr>
          <w:del w:id="98" w:author="Johnny Pang" w:date="2022-04-16T13:38:00Z"/>
          <w:rPrChange w:id="99" w:author="Johnny Pang" w:date="2022-11-29T07:25:00Z">
            <w:rPr>
              <w:del w:id="100" w:author="Johnny Pang" w:date="2022-04-16T13:38:00Z"/>
              <w:lang w:val="en-CA"/>
            </w:rPr>
          </w:rPrChange>
        </w:rPr>
        <w:pPrChange w:id="101" w:author="Johnny Pang" w:date="2022-11-29T07:25:00Z">
          <w:pPr>
            <w:pStyle w:val="BodyText"/>
            <w:pBdr>
              <w:top w:val="single" w:sz="4" w:space="1" w:color="auto"/>
              <w:left w:val="single" w:sz="4" w:space="0" w:color="auto"/>
              <w:bottom w:val="single" w:sz="4" w:space="1" w:color="auto"/>
              <w:right w:val="single" w:sz="4" w:space="4" w:color="auto"/>
            </w:pBdr>
          </w:pPr>
        </w:pPrChange>
      </w:pPr>
      <w:del w:id="102" w:author="Johnny Pang" w:date="2022-04-16T13:38:00Z">
        <w:r w:rsidRPr="007D0387" w:rsidDel="00C54093">
          <w:rPr>
            <w:rPrChange w:id="103" w:author="Johnny Pang" w:date="2022-11-29T07:25:00Z">
              <w:rPr>
                <w:b/>
                <w:bCs/>
                <w:lang w:val="en-CA"/>
              </w:rPr>
            </w:rPrChange>
          </w:rPr>
          <w:delText xml:space="preserve">Notice: </w:delText>
        </w:r>
        <w:r w:rsidRPr="007D0387" w:rsidDel="00C54093">
          <w:rPr>
            <w:rPrChange w:id="104" w:author="Johnny Pang" w:date="2022-11-29T07:25:00Z">
              <w:rPr>
                <w:lang w:val="en-CA"/>
              </w:rPr>
            </w:rPrChange>
          </w:rPr>
          <w:delText>This Document hardcopy must be used for reference purpose only.</w:delText>
        </w:r>
      </w:del>
    </w:p>
    <w:p w14:paraId="63872649" w14:textId="6F83A97F" w:rsidR="00812205" w:rsidRPr="007D0387" w:rsidDel="00C54093" w:rsidRDefault="00812205" w:rsidP="007D0387">
      <w:pPr>
        <w:pStyle w:val="Heading1"/>
        <w:rPr>
          <w:del w:id="105" w:author="Johnny Pang" w:date="2022-04-16T13:38:00Z"/>
          <w:rPrChange w:id="106" w:author="Johnny Pang" w:date="2022-11-29T07:25:00Z">
            <w:rPr>
              <w:del w:id="107" w:author="Johnny Pang" w:date="2022-04-16T13:38:00Z"/>
              <w:b/>
              <w:bCs/>
              <w:lang w:val="en-CA"/>
            </w:rPr>
          </w:rPrChange>
        </w:rPr>
        <w:pPrChange w:id="108" w:author="Johnny Pang" w:date="2022-11-29T07:25:00Z">
          <w:pPr>
            <w:pStyle w:val="BodyText"/>
            <w:pBdr>
              <w:top w:val="single" w:sz="4" w:space="1" w:color="auto"/>
              <w:left w:val="single" w:sz="4" w:space="0" w:color="auto"/>
              <w:bottom w:val="single" w:sz="4" w:space="1" w:color="auto"/>
              <w:right w:val="single" w:sz="4" w:space="4" w:color="auto"/>
            </w:pBdr>
          </w:pPr>
        </w:pPrChange>
      </w:pPr>
      <w:del w:id="109" w:author="Johnny Pang" w:date="2022-04-16T13:38:00Z">
        <w:r w:rsidRPr="007D0387" w:rsidDel="00C54093">
          <w:rPr>
            <w:rPrChange w:id="110" w:author="Johnny Pang" w:date="2022-11-29T07:25:00Z">
              <w:rPr>
                <w:b/>
                <w:lang w:val="en-CA"/>
              </w:rPr>
            </w:rPrChange>
          </w:rPr>
          <w:delText>The on-line copy is the current version of the document.</w:delText>
        </w:r>
      </w:del>
    </w:p>
    <w:p w14:paraId="52D4A2FF" w14:textId="55E2F716" w:rsidR="00812205" w:rsidRPr="007D0387" w:rsidDel="00C54093" w:rsidRDefault="00812205" w:rsidP="007D0387">
      <w:pPr>
        <w:pStyle w:val="Heading1"/>
        <w:rPr>
          <w:del w:id="111" w:author="Johnny Pang" w:date="2022-04-16T13:38:00Z"/>
        </w:rPr>
        <w:pPrChange w:id="112" w:author="Johnny Pang" w:date="2022-11-29T07:25:00Z">
          <w:pPr/>
        </w:pPrChange>
      </w:pPr>
    </w:p>
    <w:bookmarkEnd w:id="2"/>
    <w:bookmarkEnd w:id="3"/>
    <w:p w14:paraId="427E00BB" w14:textId="7EB07265" w:rsidR="00F6204E" w:rsidRPr="007D0387" w:rsidRDefault="00812205" w:rsidP="007D0387">
      <w:pPr>
        <w:pStyle w:val="Heading1"/>
      </w:pPr>
      <w:del w:id="113" w:author="Johnny Pang" w:date="2022-11-29T07:24:00Z">
        <w:r w:rsidRPr="007D0387" w:rsidDel="007D0387">
          <w:br w:type="page"/>
        </w:r>
      </w:del>
      <w:commentRangeStart w:id="114"/>
      <w:commentRangeStart w:id="115"/>
      <w:del w:id="116" w:author="Johnny Pang" w:date="2022-11-29T07:25:00Z">
        <w:r w:rsidR="0008685A" w:rsidRPr="007D0387" w:rsidDel="007D0387">
          <w:delText>G</w:delText>
        </w:r>
      </w:del>
      <w:r w:rsidR="0008685A" w:rsidRPr="007D0387">
        <w:t>ENERAL</w:t>
      </w:r>
      <w:commentRangeEnd w:id="114"/>
      <w:r w:rsidR="009534B8" w:rsidRPr="007D0387">
        <w:rPr>
          <w:rStyle w:val="CommentReference"/>
          <w:rFonts w:ascii="Calibri" w:hAnsi="Calibri"/>
          <w:color w:val="auto"/>
          <w:position w:val="0"/>
          <w:sz w:val="22"/>
          <w:rPrChange w:id="117" w:author="Johnny Pang" w:date="2022-11-29T07:25:00Z">
            <w:rPr>
              <w:rStyle w:val="CommentReference"/>
            </w:rPr>
          </w:rPrChange>
        </w:rPr>
        <w:commentReference w:id="114"/>
      </w:r>
      <w:commentRangeEnd w:id="115"/>
      <w:r w:rsidR="007D0387">
        <w:rPr>
          <w:rStyle w:val="CommentReference"/>
        </w:rPr>
        <w:commentReference w:id="115"/>
      </w:r>
    </w:p>
    <w:p w14:paraId="66730B57" w14:textId="6DA35966" w:rsidR="007D0387" w:rsidRDefault="007D0387" w:rsidP="006728DC">
      <w:pPr>
        <w:pStyle w:val="Heading2"/>
        <w:rPr>
          <w:ins w:id="118" w:author="Johnny Pang" w:date="2022-11-29T07:25:00Z"/>
        </w:rPr>
      </w:pPr>
      <w:ins w:id="119" w:author="Johnny Pang" w:date="2022-11-29T07:25:00Z">
        <w:r>
          <w:t>Related Sections</w:t>
        </w:r>
      </w:ins>
    </w:p>
    <w:p w14:paraId="33C94276" w14:textId="68BEB448" w:rsidR="007D0387" w:rsidRDefault="007D0387" w:rsidP="007D0387">
      <w:pPr>
        <w:pStyle w:val="Heading3"/>
        <w:rPr>
          <w:ins w:id="120" w:author="Johnny Pang" w:date="2022-11-29T07:27:00Z"/>
        </w:rPr>
      </w:pPr>
      <w:ins w:id="121" w:author="Johnny Pang" w:date="2022-11-29T07:27:00Z">
        <w:r>
          <w:t>01040 Coordination</w:t>
        </w:r>
      </w:ins>
    </w:p>
    <w:p w14:paraId="2EA984E5" w14:textId="7106FA9D" w:rsidR="007D0387" w:rsidRDefault="007D0387" w:rsidP="007D0387">
      <w:pPr>
        <w:pStyle w:val="Heading3"/>
        <w:rPr>
          <w:ins w:id="122" w:author="Johnny Pang" w:date="2022-11-29T07:26:00Z"/>
        </w:rPr>
      </w:pPr>
      <w:ins w:id="123" w:author="Johnny Pang" w:date="2022-11-29T07:26:00Z">
        <w:r>
          <w:t>01351 Health and Safety</w:t>
        </w:r>
      </w:ins>
    </w:p>
    <w:p w14:paraId="3D17E47B" w14:textId="034E88C6" w:rsidR="007D0387" w:rsidRDefault="007D0387" w:rsidP="007D0387">
      <w:pPr>
        <w:pStyle w:val="Heading3"/>
        <w:rPr>
          <w:ins w:id="124" w:author="Johnny Pang" w:date="2022-11-29T07:26:00Z"/>
        </w:rPr>
      </w:pPr>
      <w:ins w:id="125" w:author="Johnny Pang" w:date="2022-11-29T07:26:00Z">
        <w:r>
          <w:t>01550 Traffic Control</w:t>
        </w:r>
      </w:ins>
    </w:p>
    <w:p w14:paraId="76E1CF32" w14:textId="26E131E9" w:rsidR="007D0387" w:rsidRPr="007D0387" w:rsidRDefault="007D0387" w:rsidP="007D0387">
      <w:pPr>
        <w:pStyle w:val="Heading3"/>
        <w:rPr>
          <w:ins w:id="126" w:author="Johnny Pang" w:date="2022-11-29T07:25:00Z"/>
        </w:rPr>
        <w:pPrChange w:id="127" w:author="Johnny Pang" w:date="2022-11-29T07:26:00Z">
          <w:pPr>
            <w:pStyle w:val="Heading2"/>
          </w:pPr>
        </w:pPrChange>
      </w:pPr>
      <w:ins w:id="128" w:author="Johnny Pang" w:date="2022-11-29T07:26:00Z">
        <w:r>
          <w:t>01561 Environmental Protection</w:t>
        </w:r>
      </w:ins>
    </w:p>
    <w:p w14:paraId="76EED594" w14:textId="1F3C46C1" w:rsidR="00960901" w:rsidRPr="00FC2C85" w:rsidRDefault="00A24BBB" w:rsidP="006728DC">
      <w:pPr>
        <w:pStyle w:val="Heading2"/>
      </w:pPr>
      <w:r w:rsidRPr="00FC2C85">
        <w:t>Sub</w:t>
      </w:r>
      <w:r w:rsidRPr="006728DC">
        <w:t>mittals</w:t>
      </w:r>
    </w:p>
    <w:p w14:paraId="43849231" w14:textId="77777777" w:rsidR="00A24BBB" w:rsidRPr="007D7D8A" w:rsidRDefault="00A24BBB" w:rsidP="006728DC">
      <w:pPr>
        <w:pStyle w:val="Heading3"/>
      </w:pPr>
      <w:r w:rsidRPr="007D7D8A">
        <w:t xml:space="preserve">Quality Control Submittals: Submit certificates from </w:t>
      </w:r>
      <w:r w:rsidR="00C8283C" w:rsidRPr="007D7D8A">
        <w:t xml:space="preserve">the applicable </w:t>
      </w:r>
      <w:r w:rsidRPr="007D7D8A">
        <w:t xml:space="preserve">inspecting authorities for </w:t>
      </w:r>
      <w:r w:rsidR="00C8283C" w:rsidRPr="007D7D8A">
        <w:t xml:space="preserve">all </w:t>
      </w:r>
      <w:r w:rsidRPr="007D7D8A">
        <w:t xml:space="preserve">electrical </w:t>
      </w:r>
      <w:r w:rsidR="00C8283C" w:rsidRPr="007D7D8A">
        <w:t>W</w:t>
      </w:r>
      <w:r w:rsidRPr="007D7D8A">
        <w:t xml:space="preserve">ork, pressure piping, gas piping </w:t>
      </w:r>
      <w:r w:rsidR="00C8283C" w:rsidRPr="007D7D8A">
        <w:t>and any other Work requiring inspection from an authority.</w:t>
      </w:r>
    </w:p>
    <w:p w14:paraId="4FE92C5B" w14:textId="77777777" w:rsidR="007238A3" w:rsidRPr="004D37E3" w:rsidRDefault="007238A3" w:rsidP="006728DC">
      <w:pPr>
        <w:pStyle w:val="Heading2"/>
      </w:pPr>
      <w:r w:rsidRPr="004D37E3">
        <w:t>Measurement and Payment</w:t>
      </w:r>
    </w:p>
    <w:p w14:paraId="3F576EA2" w14:textId="77777777" w:rsidR="007238A3" w:rsidRPr="004D37E3" w:rsidRDefault="007238A3" w:rsidP="006728DC">
      <w:pPr>
        <w:pStyle w:val="Heading3"/>
      </w:pPr>
      <w:r w:rsidRPr="004D37E3">
        <w:t>The work of this Section will not be measured separately for payment. The work outlined in this Section shall be included in the Contract Price.</w:t>
      </w:r>
    </w:p>
    <w:p w14:paraId="183C12F2" w14:textId="77777777" w:rsidR="00A24BBB" w:rsidRPr="00FC2C85" w:rsidRDefault="00A24BBB" w:rsidP="006728DC">
      <w:pPr>
        <w:pStyle w:val="Heading2"/>
        <w:rPr>
          <w:kern w:val="1"/>
        </w:rPr>
      </w:pPr>
      <w:bookmarkStart w:id="129" w:name="_Toc41905558"/>
      <w:r w:rsidRPr="00FC2C85">
        <w:t>Applicable</w:t>
      </w:r>
      <w:r w:rsidR="00A7170C" w:rsidRPr="00FC2C85">
        <w:t xml:space="preserve"> </w:t>
      </w:r>
      <w:r w:rsidRPr="00FC2C85">
        <w:t>Codes</w:t>
      </w:r>
    </w:p>
    <w:bookmarkEnd w:id="129"/>
    <w:p w14:paraId="53AF9C70" w14:textId="77777777" w:rsidR="00A24BBB" w:rsidRPr="00341077" w:rsidRDefault="005D2E04" w:rsidP="006728DC">
      <w:pPr>
        <w:pStyle w:val="Heading3"/>
      </w:pPr>
      <w:r w:rsidRPr="00FC2C85">
        <w:t xml:space="preserve">The Contractor shall comply with the </w:t>
      </w:r>
      <w:r w:rsidR="007238A3">
        <w:t xml:space="preserve">latest edition of the statutes, codes and </w:t>
      </w:r>
      <w:r w:rsidRPr="00FC2C85">
        <w:t>standards referenced in the Contract Documents; including</w:t>
      </w:r>
      <w:r w:rsidR="007238A3">
        <w:t>,</w:t>
      </w:r>
      <w:r w:rsidRPr="00FC2C85">
        <w:t xml:space="preserve"> but not limited to</w:t>
      </w:r>
      <w:r w:rsidR="007238A3">
        <w:t>,</w:t>
      </w:r>
      <w:r w:rsidRPr="00FC2C85">
        <w:t xml:space="preserve"> </w:t>
      </w:r>
      <w:r w:rsidR="007238A3">
        <w:t>and</w:t>
      </w:r>
      <w:r w:rsidRPr="00FC2C85">
        <w:t xml:space="preserve"> the following</w:t>
      </w:r>
      <w:r w:rsidR="007238A3">
        <w:t xml:space="preserve"> statu</w:t>
      </w:r>
      <w:r w:rsidR="00554729">
        <w:t>t</w:t>
      </w:r>
      <w:r w:rsidR="007238A3">
        <w:t>es and codes a</w:t>
      </w:r>
      <w:r w:rsidR="006B0062">
        <w:t>n</w:t>
      </w:r>
      <w:r w:rsidR="007238A3">
        <w:t>d all amendments thereto</w:t>
      </w:r>
      <w:r w:rsidR="00A24BBB" w:rsidRPr="00341077">
        <w:t>:</w:t>
      </w:r>
    </w:p>
    <w:p w14:paraId="13115C51" w14:textId="77777777" w:rsidR="00A856E6" w:rsidRDefault="005B4778" w:rsidP="007D7D8A">
      <w:pPr>
        <w:pStyle w:val="Heading4"/>
      </w:pPr>
      <w:r>
        <w:t>Federal Legislation</w:t>
      </w:r>
    </w:p>
    <w:p w14:paraId="1C0F4AEC" w14:textId="26D91BA9" w:rsidR="00CC79D8" w:rsidRDefault="00CC79D8" w:rsidP="00CC79D8">
      <w:pPr>
        <w:pStyle w:val="Heading5"/>
      </w:pPr>
      <w:r>
        <w:t xml:space="preserve">Fisheries Act </w:t>
      </w:r>
      <w:r w:rsidR="00D36C3F">
        <w:t>(</w:t>
      </w:r>
      <w:r>
        <w:t>R.S.C. 1985, c. F-14</w:t>
      </w:r>
      <w:r w:rsidR="00D36C3F">
        <w:t>)</w:t>
      </w:r>
    </w:p>
    <w:p w14:paraId="11B9FBC1" w14:textId="77777777" w:rsidR="00CC79D8" w:rsidRDefault="00CC79D8" w:rsidP="00CC79D8">
      <w:pPr>
        <w:pStyle w:val="Heading5"/>
      </w:pPr>
      <w:r>
        <w:t xml:space="preserve">Migratory Birds Convention Act, 1994 (S.C. 1994, c.22) </w:t>
      </w:r>
    </w:p>
    <w:p w14:paraId="26FBE18C" w14:textId="4310E010" w:rsidR="00CC79D8" w:rsidRDefault="00247CD4" w:rsidP="00CC79D8">
      <w:pPr>
        <w:pStyle w:val="Heading5"/>
      </w:pPr>
      <w:r w:rsidRPr="00247CD4">
        <w:t>Canadian Navigable Waters Act</w:t>
      </w:r>
      <w:r>
        <w:t xml:space="preserve"> (</w:t>
      </w:r>
      <w:r w:rsidRPr="00247CD4">
        <w:t>R.S.C., 1985, c. N-22)</w:t>
      </w:r>
    </w:p>
    <w:p w14:paraId="280887CF" w14:textId="77777777" w:rsidR="00CC79D8" w:rsidRPr="0002703A" w:rsidRDefault="00CC79D8" w:rsidP="00CC79D8">
      <w:pPr>
        <w:pStyle w:val="Heading5"/>
      </w:pPr>
      <w:r>
        <w:t>Weights and Measures Act (R.S.C. 1985, c. W-6)</w:t>
      </w:r>
    </w:p>
    <w:p w14:paraId="6A4EE2C5" w14:textId="77777777" w:rsidR="00A856E6" w:rsidRDefault="005B4778" w:rsidP="007D7D8A">
      <w:pPr>
        <w:pStyle w:val="Heading4"/>
      </w:pPr>
      <w:r>
        <w:t>Provincial Legis</w:t>
      </w:r>
      <w:r w:rsidR="00D82BAA">
        <w:t>l</w:t>
      </w:r>
      <w:r>
        <w:t>ation</w:t>
      </w:r>
    </w:p>
    <w:p w14:paraId="6F5E7FD9" w14:textId="2D3FCF13" w:rsidR="00CC79D8" w:rsidRDefault="00CC79D8" w:rsidP="00CC79D8">
      <w:pPr>
        <w:pStyle w:val="Heading5"/>
      </w:pPr>
      <w:r>
        <w:t>Conservation Authorities Act R.S.O. 1990, c. 27 and Regulations</w:t>
      </w:r>
      <w:r w:rsidR="00D36C3F">
        <w:t xml:space="preserve"> under the Act</w:t>
      </w:r>
    </w:p>
    <w:p w14:paraId="175B9155" w14:textId="77777777" w:rsidR="00CC79D8" w:rsidRDefault="00CC79D8" w:rsidP="00CC79D8">
      <w:pPr>
        <w:pStyle w:val="Heading5"/>
      </w:pPr>
      <w:r>
        <w:t>Drainage Act, R.S.O. 1990, c. D.17</w:t>
      </w:r>
    </w:p>
    <w:p w14:paraId="2EE33A21" w14:textId="77777777" w:rsidR="00CC79D8" w:rsidRDefault="00CC79D8" w:rsidP="00CC79D8">
      <w:pPr>
        <w:pStyle w:val="Heading5"/>
      </w:pPr>
      <w:r>
        <w:t>Electricity Act, 1998, S.O. 1998, c.15, Sched. A</w:t>
      </w:r>
    </w:p>
    <w:p w14:paraId="5E39CC11" w14:textId="77777777" w:rsidR="00CC79D8" w:rsidRDefault="00CC79D8" w:rsidP="00CC79D8">
      <w:pPr>
        <w:pStyle w:val="Heading5"/>
      </w:pPr>
      <w:r>
        <w:t>Endangered Species Act, 2007 S.O. 2007 and Regulations under the Act</w:t>
      </w:r>
    </w:p>
    <w:p w14:paraId="6A569E56" w14:textId="7970A0C6" w:rsidR="00CC79D8" w:rsidRDefault="00CC79D8" w:rsidP="00CC79D8">
      <w:pPr>
        <w:pStyle w:val="Heading5"/>
      </w:pPr>
      <w:r w:rsidRPr="00A05F34">
        <w:t>Environmental Protection Act</w:t>
      </w:r>
      <w:r>
        <w:t>, R.S.O. 1990, c. E.19</w:t>
      </w:r>
    </w:p>
    <w:p w14:paraId="1805343E" w14:textId="77777777" w:rsidR="00CC79D8" w:rsidRPr="0002703A" w:rsidRDefault="00CC79D8" w:rsidP="00CC79D8">
      <w:pPr>
        <w:pStyle w:val="Heading5"/>
      </w:pPr>
      <w:r w:rsidRPr="0002703A">
        <w:t>Fire Code</w:t>
      </w:r>
      <w:r>
        <w:t xml:space="preserve"> O. Reg. 213/07</w:t>
      </w:r>
    </w:p>
    <w:p w14:paraId="1AB1F0B0" w14:textId="77777777" w:rsidR="00CC79D8" w:rsidRPr="0057490D" w:rsidRDefault="00CC79D8" w:rsidP="00CC79D8">
      <w:pPr>
        <w:pStyle w:val="Heading5"/>
      </w:pPr>
      <w:r>
        <w:t>Fire Protection and Prevention Act, 1997, S.O. 1997, c.4</w:t>
      </w:r>
    </w:p>
    <w:p w14:paraId="376B5253" w14:textId="70D4B966" w:rsidR="00CC79D8" w:rsidRDefault="00CC79D8" w:rsidP="00CC79D8">
      <w:pPr>
        <w:pStyle w:val="Heading5"/>
      </w:pPr>
      <w:r>
        <w:t xml:space="preserve">Fish and Wildlife Conservation Act, 1997 S.O. 1997 c.41 and </w:t>
      </w:r>
      <w:r w:rsidR="00D36C3F">
        <w:t>R</w:t>
      </w:r>
      <w:r>
        <w:t>egulations under the Act</w:t>
      </w:r>
    </w:p>
    <w:p w14:paraId="20A40D58" w14:textId="3CA93D8C" w:rsidR="00CC79D8" w:rsidRPr="0002703A" w:rsidRDefault="00CC79D8" w:rsidP="00CC79D8">
      <w:pPr>
        <w:pStyle w:val="Heading5"/>
      </w:pPr>
      <w:r>
        <w:t>Highway Traffic Act</w:t>
      </w:r>
      <w:r w:rsidR="00D36C3F">
        <w:t>,</w:t>
      </w:r>
      <w:r>
        <w:t xml:space="preserve"> R.S.O. 1990, </w:t>
      </w:r>
      <w:r w:rsidR="00D36C3F">
        <w:t>c.</w:t>
      </w:r>
      <w:r>
        <w:t>H.8</w:t>
      </w:r>
    </w:p>
    <w:p w14:paraId="50A0B505" w14:textId="4FB3A1D1" w:rsidR="00CC79D8" w:rsidRPr="0002703A" w:rsidRDefault="00CC79D8" w:rsidP="00CC79D8">
      <w:pPr>
        <w:pStyle w:val="Heading5"/>
      </w:pPr>
      <w:r w:rsidRPr="007D7D8A">
        <w:t xml:space="preserve">Occupational Health and Safety Act </w:t>
      </w:r>
      <w:r>
        <w:t>R.S.O. 1990</w:t>
      </w:r>
      <w:r w:rsidR="00D36C3F">
        <w:t>, c.O.1</w:t>
      </w:r>
      <w:r>
        <w:t xml:space="preserve"> and Regulations under the Act</w:t>
      </w:r>
    </w:p>
    <w:p w14:paraId="404D68AB" w14:textId="43AAF4C8" w:rsidR="00CC79D8" w:rsidRDefault="00CC79D8" w:rsidP="00CC79D8">
      <w:pPr>
        <w:pStyle w:val="Heading5"/>
      </w:pPr>
      <w:r w:rsidRPr="007D7D8A">
        <w:t xml:space="preserve">Ontario Building Code Act </w:t>
      </w:r>
      <w:r>
        <w:t xml:space="preserve">1992, S. O. 1992, c. 23 </w:t>
      </w:r>
      <w:r w:rsidRPr="007D7D8A">
        <w:t xml:space="preserve">and </w:t>
      </w:r>
      <w:r>
        <w:t>R</w:t>
      </w:r>
      <w:r w:rsidRPr="007D7D8A">
        <w:t>egulations</w:t>
      </w:r>
      <w:r>
        <w:t xml:space="preserve"> under the Act</w:t>
      </w:r>
    </w:p>
    <w:p w14:paraId="74B53884" w14:textId="77777777" w:rsidR="00CC79D8" w:rsidRPr="0002703A" w:rsidRDefault="00CC79D8" w:rsidP="00CC79D8">
      <w:pPr>
        <w:pStyle w:val="Heading5"/>
      </w:pPr>
      <w:r>
        <w:t>Ontario Underground Infrastructure Notification System Act, 2012 S.O.2012,</w:t>
      </w:r>
      <w:r w:rsidR="00BE4457">
        <w:t xml:space="preserve"> </w:t>
      </w:r>
      <w:r>
        <w:t>c.4</w:t>
      </w:r>
    </w:p>
    <w:p w14:paraId="67461C55" w14:textId="7F2DED44" w:rsidR="00CC79D8" w:rsidRDefault="00CC79D8" w:rsidP="00CC79D8">
      <w:pPr>
        <w:pStyle w:val="Heading5"/>
        <w:rPr>
          <w:ins w:id="130" w:author="Johnny Pang" w:date="2022-04-16T13:39:00Z"/>
        </w:rPr>
      </w:pPr>
      <w:r w:rsidRPr="0002703A">
        <w:t>Ontario Water Resources Act</w:t>
      </w:r>
      <w:r>
        <w:t xml:space="preserve"> R.S.O. 1990, c. O.40</w:t>
      </w:r>
      <w:r w:rsidRPr="0002703A">
        <w:t xml:space="preserve"> </w:t>
      </w:r>
    </w:p>
    <w:p w14:paraId="1FF44796" w14:textId="0ECE1291" w:rsidR="00C54093" w:rsidRDefault="00C54093" w:rsidP="00CC79D8">
      <w:pPr>
        <w:pStyle w:val="Heading5"/>
      </w:pPr>
      <w:ins w:id="131" w:author="Johnny Pang" w:date="2022-04-16T13:39:00Z">
        <w:r>
          <w:t xml:space="preserve">On-Site and Excess Soil Management </w:t>
        </w:r>
        <w:proofErr w:type="spellStart"/>
        <w:r>
          <w:t>O.Reg</w:t>
        </w:r>
        <w:proofErr w:type="spellEnd"/>
        <w:r>
          <w:t>. 406/19</w:t>
        </w:r>
      </w:ins>
    </w:p>
    <w:p w14:paraId="07B9D6CD" w14:textId="77777777" w:rsidR="00CC79D8" w:rsidRPr="0002703A" w:rsidRDefault="00CC79D8" w:rsidP="00CC79D8">
      <w:pPr>
        <w:pStyle w:val="Heading5"/>
      </w:pPr>
      <w:r>
        <w:t>Public Lands Act R.S.O. 1990, c. P.43</w:t>
      </w:r>
    </w:p>
    <w:p w14:paraId="7F723BDA" w14:textId="3934AC6E" w:rsidR="00CC79D8" w:rsidRPr="0002703A" w:rsidRDefault="00CC79D8" w:rsidP="00CC79D8">
      <w:pPr>
        <w:pStyle w:val="Heading5"/>
      </w:pPr>
      <w:r w:rsidRPr="0002703A">
        <w:t>Safe Drinking Water Act</w:t>
      </w:r>
      <w:r>
        <w:t>, 2002, S.O. 2002, c.32</w:t>
      </w:r>
    </w:p>
    <w:p w14:paraId="5C6F220A" w14:textId="77777777" w:rsidR="00CC79D8" w:rsidRDefault="00CC79D8" w:rsidP="00CC79D8">
      <w:pPr>
        <w:pStyle w:val="Heading5"/>
      </w:pPr>
      <w:r w:rsidRPr="0002703A">
        <w:t>Technical Standards and Safety A</w:t>
      </w:r>
      <w:r>
        <w:t>ct, 2000, S.O. 2000 c.16</w:t>
      </w:r>
    </w:p>
    <w:p w14:paraId="2E79BF9D" w14:textId="77777777" w:rsidR="0008685A" w:rsidRDefault="0008685A" w:rsidP="0008685A">
      <w:pPr>
        <w:pStyle w:val="Heading4"/>
      </w:pPr>
      <w:r>
        <w:t>York Region By-Laws</w:t>
      </w:r>
    </w:p>
    <w:p w14:paraId="0FB8A5AE" w14:textId="77777777" w:rsidR="0008685A" w:rsidRDefault="0008685A" w:rsidP="0008685A">
      <w:pPr>
        <w:pStyle w:val="Heading5"/>
      </w:pPr>
      <w:r>
        <w:t>York Region Road Occupancy Permit</w:t>
      </w:r>
    </w:p>
    <w:p w14:paraId="39B8CE2A" w14:textId="77777777" w:rsidR="0008685A" w:rsidRDefault="0008685A" w:rsidP="0008685A">
      <w:pPr>
        <w:pStyle w:val="Heading5"/>
      </w:pPr>
      <w:r>
        <w:t>Discharge of Sewage, Storm Water and Land Drainage By-Law (Bylaw #2014-23)</w:t>
      </w:r>
    </w:p>
    <w:p w14:paraId="01CA05D1" w14:textId="77777777" w:rsidR="0008685A" w:rsidRDefault="0008685A" w:rsidP="00B04C6D">
      <w:pPr>
        <w:pStyle w:val="Heading4"/>
      </w:pPr>
      <w:r>
        <w:t>Regulatory Agencies</w:t>
      </w:r>
    </w:p>
    <w:p w14:paraId="3E4DCD43" w14:textId="77777777" w:rsidR="00B04C6D" w:rsidRDefault="00B04C6D" w:rsidP="0008685A">
      <w:pPr>
        <w:pStyle w:val="Heading5"/>
      </w:pPr>
      <w:r>
        <w:lastRenderedPageBreak/>
        <w:t>American Conference of Governmental Industrial Hygienists (ACGIH)</w:t>
      </w:r>
    </w:p>
    <w:p w14:paraId="49C84EDF" w14:textId="77777777" w:rsidR="00B04C6D" w:rsidRDefault="00B04C6D" w:rsidP="0008685A">
      <w:pPr>
        <w:pStyle w:val="Heading5"/>
      </w:pPr>
      <w:r>
        <w:t>American Iron an</w:t>
      </w:r>
      <w:r w:rsidR="00D43595">
        <w:t>d Steel Institute (AISI)</w:t>
      </w:r>
    </w:p>
    <w:p w14:paraId="24868F17" w14:textId="77777777" w:rsidR="00D43595" w:rsidRDefault="00D43595" w:rsidP="0008685A">
      <w:pPr>
        <w:pStyle w:val="Heading5"/>
      </w:pPr>
      <w:r>
        <w:t>American National Standards Institute (ANSI)</w:t>
      </w:r>
    </w:p>
    <w:p w14:paraId="592C232C" w14:textId="77777777" w:rsidR="00D43595" w:rsidRDefault="00D43595" w:rsidP="0008685A">
      <w:pPr>
        <w:pStyle w:val="Heading5"/>
      </w:pPr>
      <w:r>
        <w:t>American Public Health Association (APHA)</w:t>
      </w:r>
    </w:p>
    <w:p w14:paraId="0D4E2335" w14:textId="77777777" w:rsidR="00D43595" w:rsidRDefault="00D43595" w:rsidP="0008685A">
      <w:pPr>
        <w:pStyle w:val="Heading5"/>
      </w:pPr>
      <w:r>
        <w:t>American Society of Heating, Refrigerating and Air-Conditioning Engineers (ASHRAE)</w:t>
      </w:r>
    </w:p>
    <w:p w14:paraId="09A96207" w14:textId="34C7BFF8" w:rsidR="00D43595" w:rsidRDefault="00D43595" w:rsidP="0008685A">
      <w:pPr>
        <w:pStyle w:val="Heading5"/>
      </w:pPr>
      <w:r>
        <w:t xml:space="preserve">American Society </w:t>
      </w:r>
      <w:r w:rsidR="00247CD4">
        <w:t>o</w:t>
      </w:r>
      <w:r>
        <w:t>f Mechanical Engineers (ASME)</w:t>
      </w:r>
    </w:p>
    <w:p w14:paraId="42225BBE" w14:textId="77777777" w:rsidR="00D43595" w:rsidRDefault="00D43595" w:rsidP="0008685A">
      <w:pPr>
        <w:pStyle w:val="Heading5"/>
      </w:pPr>
      <w:r>
        <w:t>American Society of Safety Engineers (ASSE)</w:t>
      </w:r>
    </w:p>
    <w:p w14:paraId="3B266084" w14:textId="77777777" w:rsidR="00D43595" w:rsidRDefault="00D43595" w:rsidP="0008685A">
      <w:pPr>
        <w:pStyle w:val="Heading5"/>
      </w:pPr>
      <w:r>
        <w:t>American Society of Testing and Materials (ASTM)</w:t>
      </w:r>
    </w:p>
    <w:p w14:paraId="2BF45594" w14:textId="2F122E23" w:rsidR="00C54093" w:rsidRDefault="00C54093" w:rsidP="0008685A">
      <w:pPr>
        <w:pStyle w:val="Heading5"/>
        <w:rPr>
          <w:ins w:id="132" w:author="Johnny Pang" w:date="2022-04-16T13:40:00Z"/>
        </w:rPr>
      </w:pPr>
      <w:ins w:id="133" w:author="Johnny Pang" w:date="2022-04-16T13:40:00Z">
        <w:r>
          <w:t>American Water Works Association (AWWA)</w:t>
        </w:r>
      </w:ins>
    </w:p>
    <w:p w14:paraId="4A516F49" w14:textId="591F9718" w:rsidR="00D43595" w:rsidRDefault="00D43595" w:rsidP="0008685A">
      <w:pPr>
        <w:pStyle w:val="Heading5"/>
      </w:pPr>
      <w:r>
        <w:t xml:space="preserve">American </w:t>
      </w:r>
      <w:r w:rsidR="00D36C3F">
        <w:t>W</w:t>
      </w:r>
      <w:r>
        <w:t>ood Protection Association (AWPA)</w:t>
      </w:r>
    </w:p>
    <w:p w14:paraId="31271A5D" w14:textId="77777777" w:rsidR="00933787" w:rsidRDefault="00933787" w:rsidP="0008685A">
      <w:pPr>
        <w:pStyle w:val="Heading5"/>
      </w:pPr>
      <w:r>
        <w:t>Canadian General Standards Board (CGSB)</w:t>
      </w:r>
    </w:p>
    <w:p w14:paraId="442B2944" w14:textId="77777777" w:rsidR="00867EAA" w:rsidRDefault="00867EAA" w:rsidP="0008685A">
      <w:pPr>
        <w:pStyle w:val="Heading5"/>
      </w:pPr>
      <w:r>
        <w:t>Canadian Standards Association</w:t>
      </w:r>
      <w:r w:rsidR="00933787">
        <w:t xml:space="preserve"> (CSA)</w:t>
      </w:r>
    </w:p>
    <w:p w14:paraId="46DAFA7B" w14:textId="77777777" w:rsidR="00933787" w:rsidRDefault="00933787" w:rsidP="0008685A">
      <w:pPr>
        <w:pStyle w:val="Heading5"/>
      </w:pPr>
      <w:r>
        <w:t>Canadian Wood Council (CWC)</w:t>
      </w:r>
    </w:p>
    <w:p w14:paraId="59C82649" w14:textId="48459479" w:rsidR="00CC79D8" w:rsidRDefault="00B04C6D" w:rsidP="0008685A">
      <w:pPr>
        <w:pStyle w:val="Heading5"/>
      </w:pPr>
      <w:r>
        <w:t>Electrical S</w:t>
      </w:r>
      <w:r w:rsidR="00CC79D8">
        <w:t>afety Authority</w:t>
      </w:r>
      <w:r w:rsidR="00247CD4">
        <w:t xml:space="preserve"> (ESA)</w:t>
      </w:r>
    </w:p>
    <w:p w14:paraId="6E71A40B" w14:textId="77777777" w:rsidR="00867EAA" w:rsidRDefault="00867EAA" w:rsidP="0008685A">
      <w:pPr>
        <w:pStyle w:val="Heading5"/>
      </w:pPr>
      <w:r w:rsidRPr="0057490D">
        <w:t>National Fire Protection Association (NFPA)</w:t>
      </w:r>
      <w:r>
        <w:t xml:space="preserve"> Codes and Standards</w:t>
      </w:r>
    </w:p>
    <w:p w14:paraId="18AF3EEC" w14:textId="77777777" w:rsidR="002C522D" w:rsidRDefault="002C522D" w:rsidP="0008685A">
      <w:pPr>
        <w:pStyle w:val="Heading5"/>
      </w:pPr>
      <w:r>
        <w:t>National Research Council Canada</w:t>
      </w:r>
    </w:p>
    <w:p w14:paraId="160DA034" w14:textId="77777777" w:rsidR="00781AA0" w:rsidRDefault="00781AA0" w:rsidP="0008685A">
      <w:pPr>
        <w:pStyle w:val="Heading6"/>
      </w:pPr>
      <w:r>
        <w:t>National Building Code of Canada 2015</w:t>
      </w:r>
    </w:p>
    <w:p w14:paraId="23C7B4C6" w14:textId="77777777" w:rsidR="00781AA0" w:rsidRDefault="00781AA0" w:rsidP="0008685A">
      <w:pPr>
        <w:pStyle w:val="Heading6"/>
      </w:pPr>
      <w:r>
        <w:t>National Energy Code of Canada for Buildings 2015</w:t>
      </w:r>
    </w:p>
    <w:p w14:paraId="3F6EC727" w14:textId="77777777" w:rsidR="00781AA0" w:rsidRDefault="00781AA0" w:rsidP="0008685A">
      <w:pPr>
        <w:pStyle w:val="Heading6"/>
      </w:pPr>
      <w:r w:rsidRPr="0057490D">
        <w:t xml:space="preserve">National Fire </w:t>
      </w:r>
      <w:r>
        <w:t>Codes of Canada 2015</w:t>
      </w:r>
    </w:p>
    <w:p w14:paraId="17DAF7FD" w14:textId="77777777" w:rsidR="00781AA0" w:rsidRDefault="00781AA0" w:rsidP="0008685A">
      <w:pPr>
        <w:pStyle w:val="Heading6"/>
      </w:pPr>
      <w:r>
        <w:t>National Plumbing Code of Canada 2015</w:t>
      </w:r>
    </w:p>
    <w:p w14:paraId="46687010" w14:textId="77777777" w:rsidR="002C522D" w:rsidRDefault="00781AA0" w:rsidP="0008685A">
      <w:pPr>
        <w:pStyle w:val="Heading5"/>
      </w:pPr>
      <w:r>
        <w:t>National Fire Prevention Association (NFPA)</w:t>
      </w:r>
    </w:p>
    <w:p w14:paraId="2F9FF6C5" w14:textId="77777777" w:rsidR="00781AA0" w:rsidRDefault="00781AA0" w:rsidP="0008685A">
      <w:pPr>
        <w:pStyle w:val="Heading5"/>
      </w:pPr>
      <w:r>
        <w:t>NSF</w:t>
      </w:r>
      <w:r w:rsidR="008F4F2D">
        <w:t xml:space="preserve"> International (NSF)</w:t>
      </w:r>
    </w:p>
    <w:p w14:paraId="26CABF0E" w14:textId="7100EC6B" w:rsidR="00D554FF" w:rsidRDefault="00D554FF" w:rsidP="0008685A">
      <w:pPr>
        <w:pStyle w:val="Heading5"/>
      </w:pPr>
      <w:r>
        <w:t xml:space="preserve">Sheet Metal and </w:t>
      </w:r>
      <w:r w:rsidR="00D36C3F">
        <w:t>A</w:t>
      </w:r>
      <w:r>
        <w:t xml:space="preserve">ir </w:t>
      </w:r>
      <w:r w:rsidR="00D36C3F">
        <w:t>C</w:t>
      </w:r>
      <w:r>
        <w:t>onditioning Contractor’s National Association (SMACNA)</w:t>
      </w:r>
    </w:p>
    <w:p w14:paraId="4B104D9C" w14:textId="77777777" w:rsidR="00781AA0" w:rsidRDefault="00781AA0" w:rsidP="0008685A">
      <w:pPr>
        <w:pStyle w:val="Heading5"/>
      </w:pPr>
      <w:r>
        <w:t>Underwriters Laboratories/Canada (UL/ULC)</w:t>
      </w:r>
    </w:p>
    <w:p w14:paraId="4B7E2520" w14:textId="77777777" w:rsidR="00A24BBB" w:rsidRDefault="00A24BBB" w:rsidP="006728DC">
      <w:pPr>
        <w:pStyle w:val="Heading3"/>
      </w:pPr>
      <w:r w:rsidRPr="00A05F34">
        <w:t>For</w:t>
      </w:r>
      <w:r w:rsidR="00286254" w:rsidRPr="0002703A">
        <w:t xml:space="preserve"> the</w:t>
      </w:r>
      <w:r w:rsidRPr="00A05F34">
        <w:t xml:space="preserve"> purposes of the Occupational Health and Safety Act, the Contractor </w:t>
      </w:r>
      <w:r w:rsidR="00694808" w:rsidRPr="0002703A">
        <w:t xml:space="preserve">for </w:t>
      </w:r>
      <w:r w:rsidR="00694808" w:rsidRPr="00A05F34">
        <w:t xml:space="preserve">this project </w:t>
      </w:r>
      <w:r w:rsidRPr="0002703A">
        <w:t>will be designated the “constructor” and assumes the responsibility of the “constructor” as set out in the Act and its regulations.</w:t>
      </w:r>
    </w:p>
    <w:p w14:paraId="41631318" w14:textId="77777777" w:rsidR="00A24BBB" w:rsidRPr="00CE75C0" w:rsidRDefault="00A24BBB" w:rsidP="006728DC">
      <w:pPr>
        <w:pStyle w:val="Heading3"/>
      </w:pPr>
      <w:r w:rsidRPr="00341077">
        <w:t>Submit the information required under Part 1 of Ontario Regulation 213</w:t>
      </w:r>
      <w:r w:rsidR="00604177" w:rsidRPr="00341077">
        <w:t xml:space="preserve">/91 as amended, </w:t>
      </w:r>
      <w:r w:rsidRPr="00CE75C0">
        <w:t xml:space="preserve">to the Ministry of </w:t>
      </w:r>
      <w:proofErr w:type="spellStart"/>
      <w:r w:rsidRPr="00CE75C0">
        <w:t>Labour</w:t>
      </w:r>
      <w:proofErr w:type="spellEnd"/>
      <w:r w:rsidRPr="00CE75C0">
        <w:t xml:space="preserve"> prior to commencing </w:t>
      </w:r>
      <w:r w:rsidR="00C8283C" w:rsidRPr="00CE75C0">
        <w:t>the W</w:t>
      </w:r>
      <w:r w:rsidRPr="00CE75C0">
        <w:t>ork.</w:t>
      </w:r>
    </w:p>
    <w:p w14:paraId="10E04ABA" w14:textId="77777777" w:rsidR="00694808" w:rsidRPr="00A05F34" w:rsidRDefault="00694808" w:rsidP="006728DC">
      <w:pPr>
        <w:pStyle w:val="Heading3"/>
      </w:pPr>
      <w:r w:rsidRPr="00840567">
        <w:t>The</w:t>
      </w:r>
      <w:r w:rsidR="00604177" w:rsidRPr="00840567">
        <w:t xml:space="preserve"> </w:t>
      </w:r>
      <w:r w:rsidRPr="00840567">
        <w:t>Contractor is fully responsible for the health and safety of all persons engaged</w:t>
      </w:r>
      <w:r w:rsidR="00604177" w:rsidRPr="00840567">
        <w:t xml:space="preserve"> </w:t>
      </w:r>
      <w:r w:rsidRPr="00840567">
        <w:t xml:space="preserve">in the Work, and in no event shall the </w:t>
      </w:r>
      <w:r w:rsidR="00604177" w:rsidRPr="00A05F34">
        <w:t xml:space="preserve">Region </w:t>
      </w:r>
      <w:r w:rsidRPr="00A05F34">
        <w:t>be deemed to be the employer of</w:t>
      </w:r>
      <w:r w:rsidR="00604177" w:rsidRPr="00A05F34">
        <w:t xml:space="preserve"> </w:t>
      </w:r>
      <w:r w:rsidRPr="00A05F34">
        <w:t xml:space="preserve">any of said persons. </w:t>
      </w:r>
    </w:p>
    <w:p w14:paraId="079F6E3B" w14:textId="77777777" w:rsidR="0052075A" w:rsidRDefault="0052075A" w:rsidP="0052075A">
      <w:pPr>
        <w:pStyle w:val="Heading3"/>
      </w:pPr>
      <w:r w:rsidRPr="0002703A">
        <w:t xml:space="preserve">The Contractor shall notify the </w:t>
      </w:r>
      <w:r>
        <w:t>Region and the Consultant</w:t>
      </w:r>
      <w:r w:rsidRPr="00A05F34">
        <w:t xml:space="preserve"> immediately when a Federal or Provincial inspector has</w:t>
      </w:r>
      <w:r>
        <w:t xml:space="preserve"> visited</w:t>
      </w:r>
      <w:r w:rsidRPr="00A05F34">
        <w:t xml:space="preserve">/will visit the Work to inspect the compliance of the Contractor or any of its subcontractors pursuant to regulatory requirements. A copy of any written orders or notifications shall be provided to the </w:t>
      </w:r>
      <w:r>
        <w:t>Region and the Consultant</w:t>
      </w:r>
      <w:r w:rsidRPr="00A05F34">
        <w:t xml:space="preserve">. </w:t>
      </w:r>
    </w:p>
    <w:p w14:paraId="0A548ACE" w14:textId="77777777" w:rsidR="0000273A" w:rsidRPr="0002703A" w:rsidRDefault="0000273A" w:rsidP="006728DC">
      <w:pPr>
        <w:pStyle w:val="Heading3"/>
      </w:pPr>
      <w:r w:rsidRPr="00A05F34">
        <w:t>Any person engaged in the Work on the Region’s premises who are issued orders or Premise/Project forms from Ministry of Environment</w:t>
      </w:r>
      <w:r w:rsidR="008F4225">
        <w:t xml:space="preserve">, Ministry of Natural Resources, Department of </w:t>
      </w:r>
      <w:r w:rsidR="00DE23C1">
        <w:t>F</w:t>
      </w:r>
      <w:r w:rsidR="008F4225">
        <w:t>isheries and Oceans,</w:t>
      </w:r>
      <w:r w:rsidRPr="00A05F34">
        <w:t xml:space="preserve"> Ministry of </w:t>
      </w:r>
      <w:proofErr w:type="spellStart"/>
      <w:r w:rsidRPr="00A05F34">
        <w:t>Labour</w:t>
      </w:r>
      <w:proofErr w:type="spellEnd"/>
      <w:r w:rsidRPr="00A05F34">
        <w:t xml:space="preserve">, </w:t>
      </w:r>
      <w:r w:rsidR="008F4225">
        <w:t xml:space="preserve">or any other Regulatory Agency </w:t>
      </w:r>
      <w:r w:rsidRPr="00A05F34">
        <w:t xml:space="preserve">shall notify the </w:t>
      </w:r>
      <w:r w:rsidR="008F4225">
        <w:t>Region and the Consultant</w:t>
      </w:r>
      <w:r w:rsidRPr="00A05F34">
        <w:t xml:space="preserve"> in writing immediately. The </w:t>
      </w:r>
      <w:r w:rsidRPr="0002703A">
        <w:t xml:space="preserve">Contractor shall also supply written notification to the </w:t>
      </w:r>
      <w:r w:rsidR="008F4225">
        <w:t>Region and the Consultant</w:t>
      </w:r>
      <w:r w:rsidRPr="00A05F34">
        <w:t xml:space="preserve"> as to what corrective or mitigating actions they have taken or reasons for delay.</w:t>
      </w:r>
    </w:p>
    <w:p w14:paraId="685DAB3E" w14:textId="77777777" w:rsidR="001F42C1" w:rsidRDefault="001F42C1" w:rsidP="001F42C1">
      <w:pPr>
        <w:pStyle w:val="Heading3"/>
      </w:pPr>
      <w:r>
        <w:t>The Contractor shall implement the corrective or mitigative actions required by the Regulatory Authority in response to any issued orders, etc.</w:t>
      </w:r>
    </w:p>
    <w:p w14:paraId="6C7F6261" w14:textId="77777777" w:rsidR="001F42C1" w:rsidRPr="0002703A" w:rsidRDefault="009B5009" w:rsidP="001F42C1">
      <w:pPr>
        <w:pStyle w:val="Heading3"/>
      </w:pPr>
      <w:r w:rsidRPr="0002703A">
        <w:t xml:space="preserve">The Contractor shall also supply written notification to the </w:t>
      </w:r>
      <w:r w:rsidR="008F4225">
        <w:t>Region and the Consultant</w:t>
      </w:r>
      <w:r w:rsidRPr="0002703A">
        <w:t xml:space="preserve"> </w:t>
      </w:r>
      <w:r w:rsidRPr="00A05F34">
        <w:t>as to what corrective or mitigating actions they have tak</w:t>
      </w:r>
      <w:r w:rsidRPr="0002703A">
        <w:t>en or reasons for delay.</w:t>
      </w:r>
    </w:p>
    <w:p w14:paraId="6DEE22EA" w14:textId="77777777" w:rsidR="009B5009" w:rsidRPr="00341077" w:rsidRDefault="009B5009" w:rsidP="006728DC">
      <w:pPr>
        <w:pStyle w:val="Heading3"/>
      </w:pPr>
      <w:r w:rsidRPr="0002703A">
        <w:lastRenderedPageBreak/>
        <w:t xml:space="preserve">In the event of accidents or exposures involving personal injury resulting in lost time or medical aid, the Contractor shall immediately notify the </w:t>
      </w:r>
      <w:r w:rsidR="008F4225">
        <w:t>Region and the Consultant</w:t>
      </w:r>
      <w:r w:rsidRPr="0002703A">
        <w:t xml:space="preserve"> and furnish as much data as is available. As soon as practical, a copy of the report submitted to the Ministry of </w:t>
      </w:r>
      <w:proofErr w:type="spellStart"/>
      <w:r w:rsidRPr="0002703A">
        <w:t>Labour</w:t>
      </w:r>
      <w:proofErr w:type="spellEnd"/>
      <w:r w:rsidRPr="0002703A">
        <w:t xml:space="preserve"> shall be provided to the Consultant. The report shall include the root cause and contributing factors involved in the accident and corrective measures being implemented</w:t>
      </w:r>
      <w:r w:rsidRPr="00341077">
        <w:t>.</w:t>
      </w:r>
    </w:p>
    <w:p w14:paraId="63BE58A0" w14:textId="4B7AB81C" w:rsidR="00A24BBB" w:rsidRPr="007D7D8A" w:rsidRDefault="00A24BBB" w:rsidP="006728DC">
      <w:pPr>
        <w:pStyle w:val="Heading2"/>
      </w:pPr>
      <w:bookmarkStart w:id="134" w:name="_Toc448629676"/>
      <w:bookmarkStart w:id="135" w:name="_Toc41905559"/>
      <w:r w:rsidRPr="007D7D8A">
        <w:t>Permits,</w:t>
      </w:r>
      <w:r w:rsidR="00B4513E" w:rsidRPr="007D7D8A">
        <w:t xml:space="preserve"> </w:t>
      </w:r>
      <w:r w:rsidRPr="007D7D8A">
        <w:t>Approvals,</w:t>
      </w:r>
      <w:r w:rsidR="00B4513E" w:rsidRPr="007D7D8A">
        <w:t xml:space="preserve"> </w:t>
      </w:r>
      <w:r w:rsidRPr="007D7D8A">
        <w:t xml:space="preserve">and </w:t>
      </w:r>
      <w:r w:rsidR="00247CD4" w:rsidRPr="007D7D8A">
        <w:t>Licenses</w:t>
      </w:r>
    </w:p>
    <w:bookmarkEnd w:id="134"/>
    <w:bookmarkEnd w:id="135"/>
    <w:p w14:paraId="185AE871" w14:textId="77777777" w:rsidR="00A24BBB" w:rsidRPr="00FC2C85" w:rsidRDefault="00C8283C" w:rsidP="006728DC">
      <w:pPr>
        <w:pStyle w:val="Heading3"/>
      </w:pPr>
      <w:r w:rsidRPr="00FC2C85">
        <w:t xml:space="preserve">The </w:t>
      </w:r>
      <w:commentRangeStart w:id="136"/>
      <w:r w:rsidR="00812205" w:rsidRPr="00FC2C85">
        <w:t>Region</w:t>
      </w:r>
      <w:r w:rsidR="00A24BBB" w:rsidRPr="00FC2C85">
        <w:t xml:space="preserve"> </w:t>
      </w:r>
      <w:r w:rsidR="00A24BBB" w:rsidRPr="00FC2C85">
        <w:rPr>
          <w:highlight w:val="yellow"/>
        </w:rPr>
        <w:t>[has obtained and paid]</w:t>
      </w:r>
      <w:r w:rsidR="00A24BBB" w:rsidRPr="00FC2C85">
        <w:rPr>
          <w:b/>
          <w:highlight w:val="yellow"/>
        </w:rPr>
        <w:t xml:space="preserve"> </w:t>
      </w:r>
      <w:r w:rsidR="00A24BBB" w:rsidRPr="00BE4457">
        <w:rPr>
          <w:highlight w:val="yellow"/>
        </w:rPr>
        <w:t>[</w:t>
      </w:r>
      <w:r w:rsidR="00A24BBB" w:rsidRPr="00FC2C85">
        <w:rPr>
          <w:highlight w:val="yellow"/>
        </w:rPr>
        <w:t>will obtain and pay]</w:t>
      </w:r>
      <w:r w:rsidR="00A24BBB" w:rsidRPr="00FC2C85">
        <w:t xml:space="preserve"> for the </w:t>
      </w:r>
      <w:commentRangeEnd w:id="136"/>
      <w:r w:rsidR="009534B8">
        <w:rPr>
          <w:rStyle w:val="CommentReference"/>
        </w:rPr>
        <w:commentReference w:id="136"/>
      </w:r>
      <w:r w:rsidR="00A24BBB" w:rsidRPr="00FC2C85">
        <w:t>following permits and approvals</w:t>
      </w:r>
      <w:r w:rsidRPr="00FC2C85">
        <w:t xml:space="preserve"> only</w:t>
      </w:r>
      <w:r w:rsidR="00A24BBB" w:rsidRPr="00FC2C85">
        <w:t>:</w:t>
      </w:r>
    </w:p>
    <w:p w14:paraId="7293E341" w14:textId="77777777" w:rsidR="00A24BBB" w:rsidRPr="00FC2C85" w:rsidRDefault="00A24BBB" w:rsidP="0067660B">
      <w:pPr>
        <w:pStyle w:val="Heading4"/>
        <w:numPr>
          <w:ilvl w:val="0"/>
          <w:numId w:val="0"/>
        </w:numPr>
        <w:ind w:left="2160"/>
        <w:rPr>
          <w:highlight w:val="yellow"/>
        </w:rPr>
      </w:pPr>
    </w:p>
    <w:p w14:paraId="2E823B43" w14:textId="7A0A470F" w:rsidR="00A24BBB" w:rsidRPr="007D0387" w:rsidDel="00406AE0" w:rsidRDefault="00A24BBB" w:rsidP="007D7D8A">
      <w:pPr>
        <w:pStyle w:val="Heading4"/>
        <w:rPr>
          <w:del w:id="137" w:author="Johnny Pang" w:date="2022-04-16T14:03:00Z"/>
          <w:rPrChange w:id="138" w:author="Johnny Pang" w:date="2022-11-29T07:28:00Z">
            <w:rPr>
              <w:del w:id="139" w:author="Johnny Pang" w:date="2022-04-16T14:03:00Z"/>
              <w:highlight w:val="yellow"/>
            </w:rPr>
          </w:rPrChange>
        </w:rPr>
      </w:pPr>
      <w:commentRangeStart w:id="140"/>
      <w:del w:id="141" w:author="Johnny Pang" w:date="2022-04-16T14:03:00Z">
        <w:r w:rsidRPr="007D0387" w:rsidDel="00406AE0">
          <w:rPr>
            <w:rPrChange w:id="142" w:author="Johnny Pang" w:date="2022-11-29T07:28:00Z">
              <w:rPr>
                <w:highlight w:val="yellow"/>
              </w:rPr>
            </w:rPrChange>
          </w:rPr>
          <w:delText>[name of agency].</w:delText>
        </w:r>
      </w:del>
    </w:p>
    <w:p w14:paraId="55283C8D" w14:textId="6576EDAB" w:rsidR="005D735E" w:rsidRPr="007D0387" w:rsidRDefault="00C54093" w:rsidP="007D7D8A">
      <w:pPr>
        <w:pStyle w:val="Heading4"/>
        <w:rPr>
          <w:rPrChange w:id="143" w:author="Johnny Pang" w:date="2022-11-29T07:28:00Z">
            <w:rPr>
              <w:highlight w:val="yellow"/>
            </w:rPr>
          </w:rPrChange>
        </w:rPr>
      </w:pPr>
      <w:ins w:id="144" w:author="Johnny Pang" w:date="2022-04-16T13:42:00Z">
        <w:r w:rsidRPr="007D0387">
          <w:rPr>
            <w:rPrChange w:id="145" w:author="Johnny Pang" w:date="2022-11-29T07:28:00Z">
              <w:rPr>
                <w:highlight w:val="yellow"/>
              </w:rPr>
            </w:rPrChange>
          </w:rPr>
          <w:t xml:space="preserve">City of Vaughan - </w:t>
        </w:r>
      </w:ins>
      <w:del w:id="146" w:author="Johnny Pang" w:date="2022-04-16T13:42:00Z">
        <w:r w:rsidR="005D735E" w:rsidRPr="007D0387" w:rsidDel="00C54093">
          <w:rPr>
            <w:rPrChange w:id="147" w:author="Johnny Pang" w:date="2022-11-29T07:28:00Z">
              <w:rPr>
                <w:highlight w:val="yellow"/>
              </w:rPr>
            </w:rPrChange>
          </w:rPr>
          <w:delText>[</w:delText>
        </w:r>
      </w:del>
      <w:del w:id="148" w:author="Johnny Pang" w:date="2022-04-16T14:03:00Z">
        <w:r w:rsidR="005D735E" w:rsidRPr="007D0387" w:rsidDel="00406AE0">
          <w:rPr>
            <w:rPrChange w:id="149" w:author="Johnny Pang" w:date="2022-11-29T07:28:00Z">
              <w:rPr>
                <w:highlight w:val="yellow"/>
              </w:rPr>
            </w:rPrChange>
          </w:rPr>
          <w:delText>The s</w:delText>
        </w:r>
      </w:del>
      <w:ins w:id="150" w:author="Johnny Pang" w:date="2022-04-16T14:03:00Z">
        <w:r w:rsidR="00406AE0" w:rsidRPr="007D0387">
          <w:rPr>
            <w:rPrChange w:id="151" w:author="Johnny Pang" w:date="2022-11-29T07:28:00Z">
              <w:rPr>
                <w:highlight w:val="yellow"/>
              </w:rPr>
            </w:rPrChange>
          </w:rPr>
          <w:t>S</w:t>
        </w:r>
      </w:ins>
      <w:r w:rsidR="005D735E" w:rsidRPr="007D0387">
        <w:rPr>
          <w:rPrChange w:id="152" w:author="Johnny Pang" w:date="2022-11-29T07:28:00Z">
            <w:rPr>
              <w:highlight w:val="yellow"/>
            </w:rPr>
          </w:rPrChange>
        </w:rPr>
        <w:t xml:space="preserve">ite </w:t>
      </w:r>
      <w:ins w:id="153" w:author="Johnny Pang" w:date="2022-04-16T14:03:00Z">
        <w:r w:rsidR="00406AE0" w:rsidRPr="007D0387">
          <w:rPr>
            <w:rPrChange w:id="154" w:author="Johnny Pang" w:date="2022-11-29T07:28:00Z">
              <w:rPr>
                <w:highlight w:val="yellow"/>
              </w:rPr>
            </w:rPrChange>
          </w:rPr>
          <w:t>P</w:t>
        </w:r>
      </w:ins>
      <w:ins w:id="155" w:author="Johnny Pang" w:date="2022-04-16T13:42:00Z">
        <w:r w:rsidRPr="007D0387">
          <w:rPr>
            <w:rPrChange w:id="156" w:author="Johnny Pang" w:date="2022-11-29T07:28:00Z">
              <w:rPr>
                <w:highlight w:val="yellow"/>
              </w:rPr>
            </w:rPrChange>
          </w:rPr>
          <w:t xml:space="preserve">lan </w:t>
        </w:r>
      </w:ins>
      <w:del w:id="157" w:author="Johnny Pang" w:date="2022-04-16T14:03:00Z">
        <w:r w:rsidR="005D735E" w:rsidRPr="007D0387" w:rsidDel="00406AE0">
          <w:rPr>
            <w:rPrChange w:id="158" w:author="Johnny Pang" w:date="2022-11-29T07:28:00Z">
              <w:rPr>
                <w:highlight w:val="yellow"/>
              </w:rPr>
            </w:rPrChange>
          </w:rPr>
          <w:delText xml:space="preserve">approval </w:delText>
        </w:r>
      </w:del>
      <w:ins w:id="159" w:author="Johnny Pang" w:date="2022-04-16T14:03:00Z">
        <w:r w:rsidR="00406AE0" w:rsidRPr="007D0387">
          <w:rPr>
            <w:rPrChange w:id="160" w:author="Johnny Pang" w:date="2022-11-29T07:28:00Z">
              <w:rPr>
                <w:highlight w:val="yellow"/>
              </w:rPr>
            </w:rPrChange>
          </w:rPr>
          <w:t xml:space="preserve">Approval </w:t>
        </w:r>
      </w:ins>
      <w:r w:rsidR="005D735E" w:rsidRPr="007D0387">
        <w:rPr>
          <w:rPrChange w:id="161" w:author="Johnny Pang" w:date="2022-11-29T07:28:00Z">
            <w:rPr>
              <w:highlight w:val="yellow"/>
            </w:rPr>
          </w:rPrChange>
        </w:rPr>
        <w:t xml:space="preserve">and </w:t>
      </w:r>
      <w:del w:id="162" w:author="Johnny Pang" w:date="2022-04-16T14:03:00Z">
        <w:r w:rsidR="005D735E" w:rsidRPr="007D0387" w:rsidDel="00406AE0">
          <w:rPr>
            <w:rPrChange w:id="163" w:author="Johnny Pang" w:date="2022-11-29T07:28:00Z">
              <w:rPr>
                <w:highlight w:val="yellow"/>
              </w:rPr>
            </w:rPrChange>
          </w:rPr>
          <w:delText xml:space="preserve">building </w:delText>
        </w:r>
      </w:del>
      <w:ins w:id="164" w:author="Johnny Pang" w:date="2022-04-16T14:03:00Z">
        <w:r w:rsidR="00406AE0" w:rsidRPr="007D0387">
          <w:rPr>
            <w:rPrChange w:id="165" w:author="Johnny Pang" w:date="2022-11-29T07:28:00Z">
              <w:rPr>
                <w:highlight w:val="yellow"/>
              </w:rPr>
            </w:rPrChange>
          </w:rPr>
          <w:t xml:space="preserve">Building </w:t>
        </w:r>
      </w:ins>
      <w:del w:id="166" w:author="Johnny Pang" w:date="2022-04-16T14:03:00Z">
        <w:r w:rsidR="005D735E" w:rsidRPr="007D0387" w:rsidDel="00406AE0">
          <w:rPr>
            <w:rPrChange w:id="167" w:author="Johnny Pang" w:date="2022-11-29T07:28:00Z">
              <w:rPr>
                <w:highlight w:val="yellow"/>
              </w:rPr>
            </w:rPrChange>
          </w:rPr>
          <w:delText>permit</w:delText>
        </w:r>
      </w:del>
      <w:ins w:id="168" w:author="Johnny Pang" w:date="2022-04-16T14:03:00Z">
        <w:r w:rsidR="00406AE0" w:rsidRPr="007D0387">
          <w:rPr>
            <w:rPrChange w:id="169" w:author="Johnny Pang" w:date="2022-11-29T07:28:00Z">
              <w:rPr>
                <w:highlight w:val="yellow"/>
              </w:rPr>
            </w:rPrChange>
          </w:rPr>
          <w:t>Permit</w:t>
        </w:r>
      </w:ins>
      <w:del w:id="170" w:author="Johnny Pang" w:date="2022-04-16T13:42:00Z">
        <w:r w:rsidR="005D735E" w:rsidRPr="007D0387" w:rsidDel="00C54093">
          <w:rPr>
            <w:rPrChange w:id="171" w:author="Johnny Pang" w:date="2022-11-29T07:28:00Z">
              <w:rPr>
                <w:highlight w:val="yellow"/>
              </w:rPr>
            </w:rPrChange>
          </w:rPr>
          <w:delText>]</w:delText>
        </w:r>
      </w:del>
    </w:p>
    <w:p w14:paraId="03A7C471" w14:textId="77777777" w:rsidR="005D735E" w:rsidRPr="000871B5" w:rsidRDefault="005D735E" w:rsidP="007D7D8A">
      <w:pPr>
        <w:pStyle w:val="Heading4"/>
        <w:rPr>
          <w:highlight w:val="yellow"/>
        </w:rPr>
      </w:pPr>
      <w:r w:rsidRPr="000871B5">
        <w:rPr>
          <w:highlight w:val="yellow"/>
        </w:rPr>
        <w:t xml:space="preserve">[Approval from </w:t>
      </w:r>
      <w:r w:rsidR="008F4225" w:rsidRPr="000871B5">
        <w:rPr>
          <w:highlight w:val="yellow"/>
        </w:rPr>
        <w:t>C</w:t>
      </w:r>
      <w:r w:rsidRPr="000871B5">
        <w:rPr>
          <w:highlight w:val="yellow"/>
        </w:rPr>
        <w:t>onservation Authority</w:t>
      </w:r>
      <w:r w:rsidR="008F4225" w:rsidRPr="000871B5">
        <w:rPr>
          <w:highlight w:val="yellow"/>
        </w:rPr>
        <w:t xml:space="preserve"> having jurisdiction</w:t>
      </w:r>
      <w:r w:rsidR="00633FF9" w:rsidRPr="000871B5">
        <w:rPr>
          <w:highlight w:val="yellow"/>
        </w:rPr>
        <w:t>]</w:t>
      </w:r>
    </w:p>
    <w:p w14:paraId="5627E702" w14:textId="77550CD2" w:rsidR="001C449F" w:rsidRPr="000871B5" w:rsidRDefault="001C449F" w:rsidP="007D7D8A">
      <w:pPr>
        <w:pStyle w:val="Heading4"/>
        <w:rPr>
          <w:highlight w:val="yellow"/>
        </w:rPr>
      </w:pPr>
      <w:del w:id="172" w:author="Johnny Pang" w:date="2022-04-16T14:03:00Z">
        <w:r w:rsidRPr="000871B5" w:rsidDel="00406AE0">
          <w:rPr>
            <w:highlight w:val="yellow"/>
          </w:rPr>
          <w:delText>[</w:delText>
        </w:r>
      </w:del>
      <w:r w:rsidR="00D6203A" w:rsidRPr="00986A2D">
        <w:rPr>
          <w:highlight w:val="yellow"/>
        </w:rPr>
        <w:t>Ontario Ministry of the Environment, Conservation and Parks</w:t>
      </w:r>
      <w:r w:rsidRPr="00247CD4">
        <w:rPr>
          <w:highlight w:val="yellow"/>
        </w:rPr>
        <w:t xml:space="preserve">– Drinking </w:t>
      </w:r>
      <w:r w:rsidRPr="000871B5">
        <w:rPr>
          <w:highlight w:val="yellow"/>
        </w:rPr>
        <w:t>Water Works Permit</w:t>
      </w:r>
      <w:del w:id="173" w:author="Johnny Pang" w:date="2022-04-16T14:03:00Z">
        <w:r w:rsidRPr="000871B5" w:rsidDel="00406AE0">
          <w:rPr>
            <w:highlight w:val="yellow"/>
          </w:rPr>
          <w:delText>]</w:delText>
        </w:r>
      </w:del>
    </w:p>
    <w:p w14:paraId="53D62E43" w14:textId="3D5B9B98" w:rsidR="003E08C9" w:rsidRPr="003E08C9" w:rsidRDefault="00D6203A" w:rsidP="008908C9">
      <w:pPr>
        <w:pStyle w:val="Heading4"/>
      </w:pPr>
      <w:r>
        <w:t xml:space="preserve">Ontario Ministry of the Environment, Conservation and Parks </w:t>
      </w:r>
      <w:r w:rsidR="003E08C9">
        <w:t>– Environmental Compliance Approval (Air)</w:t>
      </w:r>
      <w:r w:rsidR="001C449F" w:rsidRPr="00A05F34">
        <w:t xml:space="preserve"> </w:t>
      </w:r>
    </w:p>
    <w:p w14:paraId="5AB9A7D1" w14:textId="32C3F253" w:rsidR="005D735E" w:rsidRPr="000871B5" w:rsidRDefault="005D735E" w:rsidP="008908C9">
      <w:pPr>
        <w:pStyle w:val="Heading4"/>
        <w:rPr>
          <w:highlight w:val="yellow"/>
        </w:rPr>
      </w:pPr>
      <w:r w:rsidRPr="000871B5">
        <w:rPr>
          <w:highlight w:val="yellow"/>
        </w:rPr>
        <w:t>[</w:t>
      </w:r>
      <w:r w:rsidR="00D6203A" w:rsidRPr="00986A2D">
        <w:rPr>
          <w:highlight w:val="yellow"/>
        </w:rPr>
        <w:t>Ontario Ministry of the Environment, Conservation and Parks</w:t>
      </w:r>
      <w:r w:rsidR="008908C9" w:rsidRPr="00247CD4">
        <w:rPr>
          <w:highlight w:val="yellow"/>
        </w:rPr>
        <w:t xml:space="preserve"> </w:t>
      </w:r>
      <w:r w:rsidRPr="000871B5">
        <w:rPr>
          <w:highlight w:val="yellow"/>
        </w:rPr>
        <w:t xml:space="preserve">– </w:t>
      </w:r>
      <w:r w:rsidR="003E08C9" w:rsidRPr="000871B5">
        <w:rPr>
          <w:highlight w:val="yellow"/>
        </w:rPr>
        <w:t>Environmental Compliance Approval (Sewage)</w:t>
      </w:r>
      <w:r w:rsidR="000871B5">
        <w:rPr>
          <w:highlight w:val="yellow"/>
        </w:rPr>
        <w:t>]</w:t>
      </w:r>
    </w:p>
    <w:p w14:paraId="1F67D0D9" w14:textId="4826AC89" w:rsidR="00AD0C80" w:rsidRPr="005405B8" w:rsidRDefault="004A6D58" w:rsidP="007D7D8A">
      <w:pPr>
        <w:pStyle w:val="Heading4"/>
      </w:pPr>
      <w:r>
        <w:t xml:space="preserve">Ontario Ministry of the Environment, Conservation and Parks </w:t>
      </w:r>
      <w:r w:rsidR="00AD0C80">
        <w:t>– Endangered Species Act</w:t>
      </w:r>
    </w:p>
    <w:p w14:paraId="6CC3D917" w14:textId="77777777" w:rsidR="005D735E" w:rsidRPr="000871B5" w:rsidRDefault="005D735E" w:rsidP="007D7D8A">
      <w:pPr>
        <w:pStyle w:val="Heading4"/>
        <w:rPr>
          <w:highlight w:val="yellow"/>
        </w:rPr>
      </w:pPr>
      <w:r w:rsidRPr="000871B5">
        <w:rPr>
          <w:highlight w:val="yellow"/>
        </w:rPr>
        <w:t>[Loss Control and Fire Safety Approval]</w:t>
      </w:r>
    </w:p>
    <w:p w14:paraId="306C3367" w14:textId="77777777" w:rsidR="005D735E" w:rsidRPr="000871B5" w:rsidRDefault="005D735E" w:rsidP="007D7D8A">
      <w:pPr>
        <w:pStyle w:val="Heading4"/>
        <w:rPr>
          <w:highlight w:val="yellow"/>
        </w:rPr>
      </w:pPr>
      <w:r w:rsidRPr="000871B5">
        <w:rPr>
          <w:highlight w:val="yellow"/>
        </w:rPr>
        <w:t>[Electrical Safety Authority]</w:t>
      </w:r>
    </w:p>
    <w:p w14:paraId="41FCCD8F" w14:textId="7422C2E6" w:rsidR="005D735E" w:rsidRPr="000871B5" w:rsidRDefault="00D6203A" w:rsidP="008908C9">
      <w:pPr>
        <w:pStyle w:val="Heading4"/>
        <w:rPr>
          <w:highlight w:val="yellow"/>
        </w:rPr>
      </w:pPr>
      <w:r>
        <w:t xml:space="preserve">Ontario Ministry of the Environment, Conservation and Parks </w:t>
      </w:r>
      <w:r w:rsidR="003E08C9">
        <w:t xml:space="preserve">- </w:t>
      </w:r>
      <w:r w:rsidR="005D735E" w:rsidRPr="000871B5">
        <w:rPr>
          <w:highlight w:val="yellow"/>
        </w:rPr>
        <w:t xml:space="preserve">[Permit to Take Water </w:t>
      </w:r>
      <w:r w:rsidR="003E08C9" w:rsidRPr="000871B5">
        <w:rPr>
          <w:highlight w:val="yellow"/>
        </w:rPr>
        <w:t>(dewatering)</w:t>
      </w:r>
      <w:r w:rsidR="005D735E" w:rsidRPr="000871B5">
        <w:rPr>
          <w:highlight w:val="yellow"/>
        </w:rPr>
        <w:t>]</w:t>
      </w:r>
      <w:commentRangeEnd w:id="140"/>
      <w:r w:rsidR="009534B8">
        <w:rPr>
          <w:rStyle w:val="CommentReference"/>
          <w:rFonts w:cs="Times New Roman"/>
        </w:rPr>
        <w:commentReference w:id="140"/>
      </w:r>
    </w:p>
    <w:p w14:paraId="1A66CA4F" w14:textId="77777777" w:rsidR="0026756E" w:rsidRDefault="0026756E" w:rsidP="007D7D8A">
      <w:pPr>
        <w:pStyle w:val="Heading4"/>
      </w:pPr>
      <w:r>
        <w:t>Road Occupancy permit</w:t>
      </w:r>
    </w:p>
    <w:p w14:paraId="746BE6A1" w14:textId="77777777" w:rsidR="001D65A4" w:rsidRPr="00A05F34" w:rsidRDefault="001D65A4" w:rsidP="007D7D8A">
      <w:pPr>
        <w:pStyle w:val="Heading4"/>
      </w:pPr>
      <w:r>
        <w:t>Consultants, Contractors and Suppliers Performance Requirements</w:t>
      </w:r>
    </w:p>
    <w:p w14:paraId="6A7B9596" w14:textId="77777777" w:rsidR="00A24BBB" w:rsidRPr="00FC2C85" w:rsidRDefault="00A24BBB" w:rsidP="006728DC">
      <w:pPr>
        <w:pStyle w:val="Heading3"/>
      </w:pPr>
      <w:r w:rsidRPr="0002703A">
        <w:t xml:space="preserve">A copy of each approval or permit </w:t>
      </w:r>
      <w:r w:rsidR="000871B5" w:rsidRPr="000871B5">
        <w:rPr>
          <w:highlight w:val="yellow"/>
        </w:rPr>
        <w:t>[</w:t>
      </w:r>
      <w:r w:rsidR="00757DF7" w:rsidRPr="000871B5">
        <w:rPr>
          <w:highlight w:val="yellow"/>
        </w:rPr>
        <w:t xml:space="preserve">listed </w:t>
      </w:r>
      <w:r w:rsidR="00757DF7" w:rsidRPr="0008685A">
        <w:rPr>
          <w:highlight w:val="yellow"/>
        </w:rPr>
        <w:t xml:space="preserve">above </w:t>
      </w:r>
      <w:r w:rsidR="00C8283C" w:rsidRPr="0008685A">
        <w:rPr>
          <w:highlight w:val="yellow"/>
        </w:rPr>
        <w:t>will be made available by the Region</w:t>
      </w:r>
      <w:r w:rsidRPr="0008685A">
        <w:rPr>
          <w:highlight w:val="yellow"/>
        </w:rPr>
        <w:t>.]</w:t>
      </w:r>
      <w:r w:rsidR="00C8283C" w:rsidRPr="00FC2C85">
        <w:t xml:space="preserve"> The </w:t>
      </w:r>
      <w:r w:rsidRPr="00FC2C85">
        <w:t xml:space="preserve">Contractor shall examine the approvals and permits and conform to the requirements contained therein, including the purchase of additional </w:t>
      </w:r>
      <w:r w:rsidR="00160049" w:rsidRPr="00A6133B">
        <w:t>bonding</w:t>
      </w:r>
      <w:r w:rsidRPr="00A6133B">
        <w:t xml:space="preserve"> or insurance as specified the</w:t>
      </w:r>
      <w:r w:rsidRPr="00341077">
        <w:t xml:space="preserve">rein, and such requirements are hereby made a part of these Contract Documents as fully and completely as though the same were set forth herein. Failure to </w:t>
      </w:r>
      <w:r w:rsidR="00757DF7" w:rsidRPr="00341077">
        <w:t xml:space="preserve">examine the approvals and permits will not relieve the Contractor from compliance with the requirements stated therein. </w:t>
      </w:r>
      <w:r w:rsidR="00160049" w:rsidRPr="00FC2C85">
        <w:t>The Contractor shall a</w:t>
      </w:r>
      <w:r w:rsidRPr="00FC2C85">
        <w:t xml:space="preserve">pply for, obtain, and pay for all other permits, approvals, and licenses required for the </w:t>
      </w:r>
      <w:r w:rsidR="00160049" w:rsidRPr="00FC2C85">
        <w:t>completion of the Work</w:t>
      </w:r>
      <w:r w:rsidRPr="00FC2C85">
        <w:t>, including but not limited to:</w:t>
      </w:r>
    </w:p>
    <w:p w14:paraId="2226994D" w14:textId="4F1382AD" w:rsidR="00A24BBB" w:rsidRPr="00FC2C85" w:rsidDel="00C54093" w:rsidRDefault="00A24BBB" w:rsidP="007D7D8A">
      <w:pPr>
        <w:pStyle w:val="Heading4"/>
        <w:rPr>
          <w:del w:id="174" w:author="Johnny Pang" w:date="2022-04-16T13:42:00Z"/>
          <w:highlight w:val="yellow"/>
        </w:rPr>
      </w:pPr>
      <w:del w:id="175" w:author="Johnny Pang" w:date="2022-04-16T13:42:00Z">
        <w:r w:rsidRPr="00FC2C85" w:rsidDel="00C54093">
          <w:rPr>
            <w:highlight w:val="yellow"/>
          </w:rPr>
          <w:delText>[Building permit.]</w:delText>
        </w:r>
      </w:del>
    </w:p>
    <w:p w14:paraId="3DD3D17A" w14:textId="749BE5B1" w:rsidR="00A24BBB" w:rsidRPr="00FC2C85" w:rsidRDefault="00A24BBB" w:rsidP="007D7D8A">
      <w:pPr>
        <w:pStyle w:val="Heading4"/>
      </w:pPr>
      <w:r w:rsidRPr="00FC2C85">
        <w:t>Plumbing permit</w:t>
      </w:r>
    </w:p>
    <w:p w14:paraId="0217F922" w14:textId="1BC7A61F" w:rsidR="00A24BBB" w:rsidRPr="00341077" w:rsidRDefault="00A24BBB" w:rsidP="009C5F16">
      <w:pPr>
        <w:pStyle w:val="Heading4"/>
      </w:pPr>
      <w:r w:rsidRPr="00341077">
        <w:t>Technical Standards and Safety Authority (TSSA)</w:t>
      </w:r>
    </w:p>
    <w:p w14:paraId="6CBD4F96" w14:textId="553CBF9D" w:rsidR="00A24BBB" w:rsidRPr="00840567" w:rsidRDefault="00A24BBB" w:rsidP="007D7D8A">
      <w:pPr>
        <w:pStyle w:val="Heading4"/>
      </w:pPr>
      <w:r w:rsidRPr="00840567">
        <w:t>Ontario Electrical Safety Code</w:t>
      </w:r>
    </w:p>
    <w:p w14:paraId="35A31D37" w14:textId="168FC766" w:rsidR="005D735E" w:rsidRPr="00A05F34" w:rsidRDefault="005D735E" w:rsidP="007D7D8A">
      <w:pPr>
        <w:pStyle w:val="Heading4"/>
      </w:pPr>
      <w:r w:rsidRPr="00A05F34">
        <w:t>Electrical Safety Authority (ESA), LDC’s serving Region of York facilities, and any other electrical inspection authorities</w:t>
      </w:r>
    </w:p>
    <w:p w14:paraId="4DA48ACA" w14:textId="77777777" w:rsidR="00F873B5" w:rsidRDefault="00F873B5" w:rsidP="007D7D8A">
      <w:pPr>
        <w:pStyle w:val="Heading4"/>
      </w:pPr>
      <w:r>
        <w:t xml:space="preserve">Ministry of </w:t>
      </w:r>
      <w:proofErr w:type="spellStart"/>
      <w:r>
        <w:t>Labour</w:t>
      </w:r>
      <w:proofErr w:type="spellEnd"/>
      <w:r>
        <w:t xml:space="preserve"> </w:t>
      </w:r>
      <w:r w:rsidR="005D735E" w:rsidRPr="00A05F34">
        <w:t xml:space="preserve">Notice </w:t>
      </w:r>
      <w:r w:rsidR="005D735E" w:rsidRPr="008F4225">
        <w:t>of</w:t>
      </w:r>
      <w:r w:rsidR="005D735E" w:rsidRPr="00A05F34">
        <w:t xml:space="preserve"> Project </w:t>
      </w:r>
      <w:r>
        <w:t xml:space="preserve">(Form 0175) </w:t>
      </w:r>
    </w:p>
    <w:p w14:paraId="3C6D4FFC" w14:textId="77777777" w:rsidR="005D735E" w:rsidRDefault="005D735E" w:rsidP="007D7D8A">
      <w:pPr>
        <w:pStyle w:val="Heading4"/>
      </w:pPr>
      <w:r w:rsidRPr="00A05F34">
        <w:t xml:space="preserve">Ministry of </w:t>
      </w:r>
      <w:proofErr w:type="spellStart"/>
      <w:r w:rsidRPr="00A05F34">
        <w:t>Labour</w:t>
      </w:r>
      <w:proofErr w:type="spellEnd"/>
      <w:r w:rsidRPr="00A05F34">
        <w:t xml:space="preserve"> </w:t>
      </w:r>
      <w:r w:rsidR="00F873B5">
        <w:t>(</w:t>
      </w:r>
      <w:r w:rsidRPr="00A05F34">
        <w:t>Form</w:t>
      </w:r>
      <w:r w:rsidR="00F873B5">
        <w:t xml:space="preserve"> 016-1000E)</w:t>
      </w:r>
      <w:r w:rsidRPr="00A05F34">
        <w:t xml:space="preserve"> Registration</w:t>
      </w:r>
      <w:r w:rsidR="009C5F16">
        <w:t xml:space="preserve"> of Constructors and </w:t>
      </w:r>
      <w:r w:rsidRPr="0002703A">
        <w:t>Em</w:t>
      </w:r>
      <w:r w:rsidR="00F873B5">
        <w:t>ployers Engaged in Construction</w:t>
      </w:r>
    </w:p>
    <w:p w14:paraId="48A23FE7" w14:textId="77777777" w:rsidR="00F873B5" w:rsidRDefault="00F873B5" w:rsidP="007D7D8A">
      <w:pPr>
        <w:pStyle w:val="Heading4"/>
      </w:pPr>
      <w:r>
        <w:t xml:space="preserve">Ministry of </w:t>
      </w:r>
      <w:proofErr w:type="spellStart"/>
      <w:r>
        <w:t>Labour</w:t>
      </w:r>
      <w:proofErr w:type="spellEnd"/>
      <w:r>
        <w:t xml:space="preserve"> Form 016-069E Notice of Diving Operations</w:t>
      </w:r>
    </w:p>
    <w:p w14:paraId="137A5417" w14:textId="77777777" w:rsidR="00F873B5" w:rsidRDefault="00F873B5" w:rsidP="007D7D8A">
      <w:pPr>
        <w:pStyle w:val="Heading4"/>
      </w:pPr>
      <w:r>
        <w:t xml:space="preserve">Ministry of </w:t>
      </w:r>
      <w:proofErr w:type="spellStart"/>
      <w:r>
        <w:t>Labour</w:t>
      </w:r>
      <w:proofErr w:type="spellEnd"/>
      <w:r>
        <w:t xml:space="preserve"> Form 016-0070E Notice of Trench Work</w:t>
      </w:r>
    </w:p>
    <w:p w14:paraId="56F8C1A8" w14:textId="77777777" w:rsidR="00F873B5" w:rsidRPr="0002703A" w:rsidRDefault="00F873B5" w:rsidP="007D7D8A">
      <w:pPr>
        <w:pStyle w:val="Heading4"/>
      </w:pPr>
      <w:r>
        <w:t xml:space="preserve">Ministry of </w:t>
      </w:r>
      <w:proofErr w:type="spellStart"/>
      <w:r>
        <w:t>Labour</w:t>
      </w:r>
      <w:proofErr w:type="spellEnd"/>
      <w:r>
        <w:t xml:space="preserve"> Form 016-0077E Notice for Tunnels, Shafts, Caissons and Cofferdams</w:t>
      </w:r>
    </w:p>
    <w:p w14:paraId="202A38ED" w14:textId="77777777" w:rsidR="00A565B2" w:rsidRDefault="00A565B2" w:rsidP="007D7D8A">
      <w:pPr>
        <w:pStyle w:val="Heading4"/>
      </w:pPr>
      <w:r>
        <w:t>Regional and Municipal Road</w:t>
      </w:r>
      <w:r w:rsidR="005D735E" w:rsidRPr="0002703A">
        <w:t xml:space="preserve"> Occupancy Permit</w:t>
      </w:r>
      <w:r>
        <w:t>s</w:t>
      </w:r>
    </w:p>
    <w:p w14:paraId="0ED6AF59" w14:textId="77777777" w:rsidR="00A565B2" w:rsidRDefault="00A565B2" w:rsidP="007D7D8A">
      <w:pPr>
        <w:pStyle w:val="Heading4"/>
      </w:pPr>
      <w:r>
        <w:t xml:space="preserve">Municipal Road </w:t>
      </w:r>
      <w:r w:rsidR="009C5F16">
        <w:t>C</w:t>
      </w:r>
      <w:r>
        <w:t>losure Permits</w:t>
      </w:r>
    </w:p>
    <w:p w14:paraId="5D11953D" w14:textId="77777777" w:rsidR="00A565B2" w:rsidRDefault="00A565B2" w:rsidP="007D7D8A">
      <w:pPr>
        <w:pStyle w:val="Heading4"/>
      </w:pPr>
      <w:r>
        <w:t xml:space="preserve">Municipal Bulk </w:t>
      </w:r>
      <w:r w:rsidR="009C5F16">
        <w:t>W</w:t>
      </w:r>
      <w:r>
        <w:t>ater/Fire Hydrant Permits</w:t>
      </w:r>
    </w:p>
    <w:p w14:paraId="06972FF0" w14:textId="77777777" w:rsidR="005D735E" w:rsidRDefault="00A565B2" w:rsidP="007D7D8A">
      <w:pPr>
        <w:pStyle w:val="Heading4"/>
      </w:pPr>
      <w:r>
        <w:lastRenderedPageBreak/>
        <w:t>Noise By-Law Exemption Application</w:t>
      </w:r>
    </w:p>
    <w:p w14:paraId="7116B771" w14:textId="77777777" w:rsidR="00F873B5" w:rsidRDefault="00F873B5" w:rsidP="007D7D8A">
      <w:pPr>
        <w:pStyle w:val="Heading4"/>
      </w:pPr>
      <w:r>
        <w:t>Fire Inspection</w:t>
      </w:r>
    </w:p>
    <w:p w14:paraId="0F885F2B" w14:textId="77777777" w:rsidR="00A565B2" w:rsidRPr="0002703A" w:rsidRDefault="00A565B2" w:rsidP="00F873B5">
      <w:pPr>
        <w:pStyle w:val="Heading3"/>
      </w:pPr>
      <w:r>
        <w:t xml:space="preserve">Copies of all permits, </w:t>
      </w:r>
      <w:proofErr w:type="gramStart"/>
      <w:r>
        <w:t>approvals</w:t>
      </w:r>
      <w:proofErr w:type="gramEnd"/>
      <w:r>
        <w:t xml:space="preserve"> and licenses to be obtained by the Contractor shall be provided to the Consultant</w:t>
      </w:r>
    </w:p>
    <w:p w14:paraId="7DB7A47F" w14:textId="77777777" w:rsidR="00A24BBB" w:rsidRDefault="00160049" w:rsidP="006728DC">
      <w:pPr>
        <w:pStyle w:val="Heading3"/>
      </w:pPr>
      <w:r w:rsidRPr="00FC2C85">
        <w:t xml:space="preserve">The </w:t>
      </w:r>
      <w:r w:rsidR="00812205" w:rsidRPr="00FC2C85">
        <w:t>Region</w:t>
      </w:r>
      <w:r w:rsidR="00A24BBB" w:rsidRPr="00FC2C85">
        <w:t xml:space="preserve"> will provide </w:t>
      </w:r>
      <w:r w:rsidRPr="00FC2C85">
        <w:t xml:space="preserve">the </w:t>
      </w:r>
      <w:r w:rsidR="00A24BBB" w:rsidRPr="00FC2C85">
        <w:t xml:space="preserve">Contractor with a clean set of </w:t>
      </w:r>
      <w:r w:rsidRPr="00FC2C85">
        <w:t xml:space="preserve">Contract </w:t>
      </w:r>
      <w:r w:rsidR="00A24BBB" w:rsidRPr="00FC2C85">
        <w:t>Drawings and Specifications, as necessary, for each application.</w:t>
      </w:r>
    </w:p>
    <w:p w14:paraId="092E9EF7" w14:textId="77777777" w:rsidR="001D76EF" w:rsidRPr="00FC2C85" w:rsidRDefault="001D76EF" w:rsidP="006728DC">
      <w:pPr>
        <w:pStyle w:val="Heading2"/>
      </w:pPr>
      <w:r w:rsidRPr="00FC2C85">
        <w:t>Inspections</w:t>
      </w:r>
    </w:p>
    <w:p w14:paraId="5C9522E6" w14:textId="3A8904E2" w:rsidR="001D76EF" w:rsidRPr="00FC2C85" w:rsidRDefault="003C2D41" w:rsidP="006728DC">
      <w:pPr>
        <w:pStyle w:val="Heading3"/>
      </w:pPr>
      <w:r>
        <w:t>The Contractor shall a</w:t>
      </w:r>
      <w:r w:rsidR="001D76EF" w:rsidRPr="00FC2C85">
        <w:t xml:space="preserve">rrange </w:t>
      </w:r>
      <w:commentRangeStart w:id="176"/>
      <w:del w:id="177" w:author="Johnny Pang" w:date="2022-04-16T13:43:00Z">
        <w:r w:rsidR="001D76EF" w:rsidRPr="00FC2C85" w:rsidDel="00C54093">
          <w:delText xml:space="preserve">and pay </w:delText>
        </w:r>
      </w:del>
      <w:commentRangeEnd w:id="176"/>
      <w:r w:rsidR="009534B8">
        <w:rPr>
          <w:rStyle w:val="CommentReference"/>
        </w:rPr>
        <w:commentReference w:id="176"/>
      </w:r>
      <w:r w:rsidR="001D76EF" w:rsidRPr="00FC2C85">
        <w:t>for inspection required by building permit.</w:t>
      </w:r>
    </w:p>
    <w:p w14:paraId="6068C218" w14:textId="77777777" w:rsidR="001D76EF" w:rsidRPr="00FC2C85" w:rsidRDefault="008F4225" w:rsidP="006728DC">
      <w:pPr>
        <w:pStyle w:val="Heading3"/>
      </w:pPr>
      <w:r>
        <w:t>T</w:t>
      </w:r>
      <w:r w:rsidR="003C2D41">
        <w:t xml:space="preserve">he </w:t>
      </w:r>
      <w:r>
        <w:t>C</w:t>
      </w:r>
      <w:r w:rsidR="003C2D41">
        <w:t>ontractor shall a</w:t>
      </w:r>
      <w:r w:rsidR="003C2D41" w:rsidRPr="00FC2C85">
        <w:t xml:space="preserve">rrange </w:t>
      </w:r>
      <w:r w:rsidR="001D76EF" w:rsidRPr="00FC2C85">
        <w:t xml:space="preserve">and pay for all other regular inspections and final inspections required. </w:t>
      </w:r>
    </w:p>
    <w:p w14:paraId="2DEB0C2E" w14:textId="77777777" w:rsidR="001D76EF" w:rsidRPr="00FC2C85" w:rsidRDefault="001D76EF" w:rsidP="006728DC">
      <w:pPr>
        <w:pStyle w:val="Heading3"/>
      </w:pPr>
      <w:r w:rsidRPr="00FC2C85">
        <w:t xml:space="preserve">Where electrical enclosures and panels do not have CSA labels, </w:t>
      </w:r>
      <w:r w:rsidR="003C2D41">
        <w:t xml:space="preserve">the Contractor shall </w:t>
      </w:r>
      <w:r w:rsidRPr="00FC2C85">
        <w:t>arrange for each such electrical enclosure or panel to be inspected by Electrical Safety Authority (ESA) and bear all costs associated with such.</w:t>
      </w:r>
    </w:p>
    <w:p w14:paraId="2D3F050C" w14:textId="77777777" w:rsidR="001D76EF" w:rsidRPr="00FC2C85" w:rsidRDefault="003C2D41" w:rsidP="006728DC">
      <w:pPr>
        <w:pStyle w:val="Heading3"/>
      </w:pPr>
      <w:r>
        <w:t>The Contractor shall a</w:t>
      </w:r>
      <w:r w:rsidRPr="00FC2C85">
        <w:t xml:space="preserve">rrange </w:t>
      </w:r>
      <w:r w:rsidR="001D76EF" w:rsidRPr="00FC2C85">
        <w:t>for regular inspections and a final inspection by:</w:t>
      </w:r>
    </w:p>
    <w:p w14:paraId="65B16A02" w14:textId="77777777" w:rsidR="001D76EF" w:rsidRPr="00FC2C85" w:rsidRDefault="001D76EF" w:rsidP="007D7D8A">
      <w:pPr>
        <w:pStyle w:val="Heading4"/>
      </w:pPr>
      <w:r w:rsidRPr="00FC2C85">
        <w:t xml:space="preserve">The local Ontario Hydro Inspector and applicable Branches of the Ministry of </w:t>
      </w:r>
      <w:r w:rsidR="008908C9">
        <w:t>Government and Consumer Services</w:t>
      </w:r>
      <w:r w:rsidRPr="00FC2C85">
        <w:t>.</w:t>
      </w:r>
    </w:p>
    <w:p w14:paraId="623CC7F5" w14:textId="77777777" w:rsidR="001D76EF" w:rsidRPr="00FC2C85" w:rsidRDefault="001D76EF" w:rsidP="007D7D8A">
      <w:pPr>
        <w:pStyle w:val="Heading4"/>
      </w:pPr>
      <w:r w:rsidRPr="00FC2C85">
        <w:t>Applicable branches of the Technical Standards and Safety Authority</w:t>
      </w:r>
      <w:r w:rsidR="008908C9">
        <w:t xml:space="preserve"> (TSSA)</w:t>
      </w:r>
      <w:r w:rsidRPr="00FC2C85">
        <w:t>.</w:t>
      </w:r>
    </w:p>
    <w:p w14:paraId="50CFFE29" w14:textId="77777777" w:rsidR="00FB4665" w:rsidRDefault="001D76EF" w:rsidP="007D7D8A">
      <w:pPr>
        <w:pStyle w:val="Heading4"/>
      </w:pPr>
      <w:r w:rsidRPr="008E2B78">
        <w:t>Electrical</w:t>
      </w:r>
      <w:r w:rsidRPr="00FC2C85">
        <w:t xml:space="preserve"> Safety Authority (ESA)</w:t>
      </w:r>
    </w:p>
    <w:p w14:paraId="565643E9" w14:textId="77777777" w:rsidR="008908C9" w:rsidRPr="00FC2C85" w:rsidRDefault="008908C9" w:rsidP="007D7D8A">
      <w:pPr>
        <w:pStyle w:val="Heading4"/>
      </w:pPr>
      <w:r>
        <w:t>Local Fire Department</w:t>
      </w:r>
    </w:p>
    <w:p w14:paraId="46781364" w14:textId="77777777" w:rsidR="00FB4665" w:rsidRPr="008F4225" w:rsidRDefault="00FB4665" w:rsidP="008E2B78">
      <w:pPr>
        <w:pStyle w:val="Heading3"/>
      </w:pPr>
      <w:r w:rsidRPr="008F4225">
        <w:t xml:space="preserve">The </w:t>
      </w:r>
      <w:r w:rsidR="00554729" w:rsidRPr="008F4225">
        <w:t>C</w:t>
      </w:r>
      <w:r w:rsidRPr="008F4225">
        <w:t>ontractor shall arrange for Pre-start Health and Safety reviews as required by O. Reg</w:t>
      </w:r>
      <w:r w:rsidR="000871B5">
        <w:t>.</w:t>
      </w:r>
      <w:r w:rsidRPr="008F4225">
        <w:t xml:space="preserve"> 851, as amended.</w:t>
      </w:r>
    </w:p>
    <w:p w14:paraId="078CC3B1" w14:textId="77777777" w:rsidR="00E354B0" w:rsidRPr="00FC2C85" w:rsidRDefault="00E354B0" w:rsidP="006728DC">
      <w:pPr>
        <w:pStyle w:val="Heading2"/>
      </w:pPr>
      <w:r w:rsidRPr="00FC2C85">
        <w:t>Hazardous Material Discovery</w:t>
      </w:r>
    </w:p>
    <w:p w14:paraId="3E3C010B" w14:textId="77777777" w:rsidR="00E354B0" w:rsidRPr="00A05F34" w:rsidRDefault="00E354B0" w:rsidP="006728DC">
      <w:pPr>
        <w:pStyle w:val="Heading3"/>
      </w:pPr>
      <w:r w:rsidRPr="00FC2C85">
        <w:t xml:space="preserve">Asbestos: </w:t>
      </w:r>
      <w:r w:rsidR="00FB4665">
        <w:t xml:space="preserve">The Contractor shall </w:t>
      </w:r>
      <w:r w:rsidRPr="00FC2C85">
        <w:t xml:space="preserve">stop work immediately should materials believed to contain asbestos be unexpectedly encountered in during the execution of the Work and notify </w:t>
      </w:r>
      <w:r w:rsidRPr="00A6133B">
        <w:t>the Consultant</w:t>
      </w:r>
      <w:r w:rsidRPr="00341077">
        <w:t xml:space="preserve">. </w:t>
      </w:r>
      <w:r w:rsidR="00FB4665">
        <w:t>The Contractor shall</w:t>
      </w:r>
      <w:r w:rsidR="00FB4665" w:rsidRPr="00341077">
        <w:t xml:space="preserve"> </w:t>
      </w:r>
      <w:r w:rsidRPr="00341077">
        <w:t xml:space="preserve">not proceed until written instructions have been received from </w:t>
      </w:r>
      <w:r w:rsidRPr="00840567">
        <w:t xml:space="preserve">the Consultant. </w:t>
      </w:r>
      <w:r w:rsidR="00FB4665">
        <w:t>The Contractor shall p</w:t>
      </w:r>
      <w:r w:rsidRPr="00840567">
        <w:t xml:space="preserve">erform asbestos abatement and repair in accordance </w:t>
      </w:r>
      <w:r w:rsidRPr="00A05F34">
        <w:t>with the Region’s requirements</w:t>
      </w:r>
      <w:r w:rsidR="00FB4665">
        <w:t>.</w:t>
      </w:r>
      <w:r w:rsidRPr="00A05F34">
        <w:t xml:space="preserve"> </w:t>
      </w:r>
    </w:p>
    <w:p w14:paraId="1F00CF20" w14:textId="77777777" w:rsidR="00E354B0" w:rsidRDefault="00E354B0" w:rsidP="006728DC">
      <w:pPr>
        <w:pStyle w:val="Heading3"/>
      </w:pPr>
      <w:proofErr w:type="spellStart"/>
      <w:r w:rsidRPr="00A05F34">
        <w:t>Mould</w:t>
      </w:r>
      <w:proofErr w:type="spellEnd"/>
      <w:r w:rsidRPr="00A05F34">
        <w:t xml:space="preserve">: </w:t>
      </w:r>
      <w:r w:rsidR="00FB4665">
        <w:t xml:space="preserve">The Contractor shall </w:t>
      </w:r>
      <w:r w:rsidRPr="00A05F34">
        <w:t xml:space="preserve">stop work immediately should material resembling </w:t>
      </w:r>
      <w:proofErr w:type="spellStart"/>
      <w:r w:rsidRPr="00A05F34">
        <w:t>mould</w:t>
      </w:r>
      <w:proofErr w:type="spellEnd"/>
      <w:r w:rsidRPr="00A05F34">
        <w:t xml:space="preserve"> be unexpectedly </w:t>
      </w:r>
      <w:r w:rsidRPr="0002703A">
        <w:t xml:space="preserve">encountered during the execution of work and notify the Consultant. </w:t>
      </w:r>
      <w:r w:rsidR="00E4290A">
        <w:t>The Contractor shall</w:t>
      </w:r>
      <w:r w:rsidRPr="0002703A">
        <w:t xml:space="preserve"> not proceed until written instructions have been received from the Consultant.</w:t>
      </w:r>
    </w:p>
    <w:p w14:paraId="7D16C714" w14:textId="77777777" w:rsidR="000871B5" w:rsidRDefault="000871B5" w:rsidP="000871B5">
      <w:pPr>
        <w:pStyle w:val="Heading2"/>
      </w:pPr>
      <w:r>
        <w:t xml:space="preserve">Locates </w:t>
      </w:r>
    </w:p>
    <w:p w14:paraId="6DE03CE7" w14:textId="77777777" w:rsidR="00BE4457" w:rsidRPr="00C610D5" w:rsidRDefault="00BE4457" w:rsidP="00BE4457">
      <w:pPr>
        <w:pStyle w:val="Heading3"/>
        <w:numPr>
          <w:ilvl w:val="2"/>
          <w:numId w:val="25"/>
        </w:numPr>
      </w:pPr>
      <w:r w:rsidRPr="00C610D5">
        <w:rPr>
          <w:bCs/>
          <w:iCs/>
        </w:rPr>
        <w:t xml:space="preserve">The Contractor shall be deemed an “excavator” under the Ontario Underground Infrastructure Notification System Act, 2012, and shall comply with all applicable requirements of the Act.  The Contractor shall obtain locates of underground infrastructure from Ontario One Call prior to commencing an excavation or dig. </w:t>
      </w:r>
    </w:p>
    <w:p w14:paraId="4E8D66D3" w14:textId="77777777" w:rsidR="001D76EF" w:rsidRPr="00FC2C85" w:rsidRDefault="001D76EF" w:rsidP="007D7D8A">
      <w:pPr>
        <w:pStyle w:val="Heading4"/>
        <w:numPr>
          <w:ilvl w:val="0"/>
          <w:numId w:val="0"/>
        </w:numPr>
        <w:ind w:left="4320"/>
      </w:pPr>
    </w:p>
    <w:p w14:paraId="21AE7EB3" w14:textId="77777777" w:rsidR="00A24BBB" w:rsidRPr="007D7D8A" w:rsidRDefault="00A24BBB" w:rsidP="006728DC">
      <w:pPr>
        <w:pStyle w:val="Heading1"/>
      </w:pPr>
      <w:bookmarkStart w:id="178" w:name="_Toc326725354"/>
      <w:bookmarkStart w:id="179" w:name="_Toc326743640"/>
      <w:bookmarkStart w:id="180" w:name="_Toc326743726"/>
      <w:bookmarkStart w:id="181" w:name="_Toc330007304"/>
      <w:bookmarkStart w:id="182" w:name="_Toc330275092"/>
      <w:bookmarkStart w:id="183" w:name="_Toc330275405"/>
      <w:bookmarkStart w:id="184" w:name="_Toc669220"/>
      <w:bookmarkStart w:id="185" w:name="_Toc41905560"/>
      <w:r w:rsidRPr="007D7D8A">
        <w:t>PRODUCTS (NOT USED)</w:t>
      </w:r>
    </w:p>
    <w:p w14:paraId="3E3F6EE5" w14:textId="77777777" w:rsidR="00A24BBB" w:rsidRPr="00491F8D" w:rsidRDefault="00A24BBB" w:rsidP="006728DC">
      <w:pPr>
        <w:pStyle w:val="Heading1"/>
        <w:rPr>
          <w:i/>
        </w:rPr>
      </w:pPr>
      <w:bookmarkStart w:id="186" w:name="_Toc326725355"/>
      <w:bookmarkStart w:id="187" w:name="_Toc326743641"/>
      <w:bookmarkStart w:id="188" w:name="_Toc326743727"/>
      <w:bookmarkStart w:id="189" w:name="_Toc330007305"/>
      <w:bookmarkStart w:id="190" w:name="_Toc330275093"/>
      <w:bookmarkStart w:id="191" w:name="_Toc330275406"/>
      <w:bookmarkStart w:id="192" w:name="_Toc669221"/>
      <w:bookmarkStart w:id="193" w:name="_Toc41905561"/>
      <w:bookmarkEnd w:id="178"/>
      <w:bookmarkEnd w:id="179"/>
      <w:bookmarkEnd w:id="180"/>
      <w:bookmarkEnd w:id="181"/>
      <w:bookmarkEnd w:id="182"/>
      <w:bookmarkEnd w:id="183"/>
      <w:bookmarkEnd w:id="184"/>
      <w:bookmarkEnd w:id="185"/>
      <w:r w:rsidRPr="00FC2C85">
        <w:t>EXECUTION (NOT USED)</w:t>
      </w:r>
    </w:p>
    <w:bookmarkEnd w:id="186"/>
    <w:bookmarkEnd w:id="187"/>
    <w:bookmarkEnd w:id="188"/>
    <w:bookmarkEnd w:id="189"/>
    <w:bookmarkEnd w:id="190"/>
    <w:bookmarkEnd w:id="191"/>
    <w:bookmarkEnd w:id="192"/>
    <w:bookmarkEnd w:id="193"/>
    <w:p w14:paraId="228E272D" w14:textId="77777777" w:rsidR="00F13982" w:rsidRPr="00491F8D" w:rsidRDefault="00F13982" w:rsidP="008A26A6">
      <w:pPr>
        <w:pStyle w:val="Other"/>
        <w:spacing w:before="240"/>
        <w:jc w:val="center"/>
        <w:rPr>
          <w:rFonts w:ascii="Calibri" w:hAnsi="Calibri"/>
          <w:b/>
          <w:i/>
          <w:sz w:val="22"/>
          <w:szCs w:val="22"/>
          <w:lang w:val="en-CA"/>
        </w:rPr>
      </w:pPr>
      <w:r w:rsidRPr="00491F8D">
        <w:rPr>
          <w:rFonts w:ascii="Calibri" w:hAnsi="Calibri"/>
          <w:b/>
          <w:i/>
          <w:sz w:val="22"/>
          <w:szCs w:val="22"/>
          <w:lang w:val="en-CA"/>
        </w:rPr>
        <w:t>END OF SECTION</w:t>
      </w:r>
    </w:p>
    <w:sectPr w:rsidR="00F13982" w:rsidRPr="00491F8D" w:rsidSect="00E077F2">
      <w:headerReference w:type="even" r:id="rId16"/>
      <w:headerReference w:type="default" r:id="rId17"/>
      <w:headerReference w:type="first" r:id="rId18"/>
      <w:pgSz w:w="12240" w:h="15840" w:code="1"/>
      <w:pgMar w:top="1440" w:right="72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4" w:author="Radulovic, Nicole" w:date="2022-10-25T10:42:00Z" w:initials="RN">
    <w:p w14:paraId="5B175EC1" w14:textId="37DD6ED4" w:rsidR="009534B8" w:rsidRDefault="009534B8">
      <w:pPr>
        <w:pStyle w:val="CommentText"/>
      </w:pPr>
      <w:r>
        <w:rPr>
          <w:rStyle w:val="CommentReference"/>
        </w:rPr>
        <w:annotationRef/>
      </w:r>
      <w:r>
        <w:t>Please insert Related Sections (same as other YR templates)</w:t>
      </w:r>
    </w:p>
  </w:comment>
  <w:comment w:id="115" w:author="Johnny Pang" w:date="2022-11-29T07:27:00Z" w:initials="JP">
    <w:p w14:paraId="1EFC05F6" w14:textId="77777777" w:rsidR="007D0387" w:rsidRDefault="007D0387" w:rsidP="00623582">
      <w:pPr>
        <w:pStyle w:val="CommentText"/>
      </w:pPr>
      <w:r>
        <w:rPr>
          <w:rStyle w:val="CommentReference"/>
        </w:rPr>
        <w:annotationRef/>
      </w:r>
      <w:r>
        <w:rPr>
          <w:lang w:val="en-CA"/>
        </w:rPr>
        <w:t>Inserted.</w:t>
      </w:r>
    </w:p>
  </w:comment>
  <w:comment w:id="136" w:author="Radulovic, Nicole" w:date="2022-10-25T10:43:00Z" w:initials="RN">
    <w:p w14:paraId="62100794" w14:textId="65FDE072" w:rsidR="009534B8" w:rsidRDefault="009534B8">
      <w:pPr>
        <w:pStyle w:val="CommentText"/>
      </w:pPr>
      <w:r>
        <w:rPr>
          <w:rStyle w:val="CommentReference"/>
        </w:rPr>
        <w:annotationRef/>
      </w:r>
      <w:r>
        <w:t>TBC</w:t>
      </w:r>
    </w:p>
  </w:comment>
  <w:comment w:id="140" w:author="Radulovic, Nicole" w:date="2022-10-25T10:43:00Z" w:initials="RN">
    <w:p w14:paraId="25A12D56" w14:textId="06A4148B" w:rsidR="009534B8" w:rsidRDefault="009534B8">
      <w:pPr>
        <w:pStyle w:val="CommentText"/>
      </w:pPr>
      <w:r>
        <w:rPr>
          <w:rStyle w:val="CommentReference"/>
        </w:rPr>
        <w:annotationRef/>
      </w:r>
      <w:r>
        <w:t>TBC</w:t>
      </w:r>
    </w:p>
  </w:comment>
  <w:comment w:id="176" w:author="Radulovic, Nicole" w:date="2022-10-25T10:46:00Z" w:initials="RN">
    <w:p w14:paraId="277C03CC" w14:textId="6AD3654A" w:rsidR="009534B8" w:rsidRDefault="009534B8">
      <w:pPr>
        <w:pStyle w:val="CommentText"/>
      </w:pPr>
      <w:r>
        <w:rPr>
          <w:rStyle w:val="CommentReference"/>
        </w:rPr>
        <w:annotationRef/>
      </w:r>
      <w:r>
        <w:t xml:space="preserve">This was left in for C1 – should we not keep consistent between contracts?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175EC1" w15:done="0"/>
  <w15:commentEx w15:paraId="1EFC05F6" w15:paraIdParent="5B175EC1" w15:done="0"/>
  <w15:commentEx w15:paraId="62100794" w15:done="0"/>
  <w15:commentEx w15:paraId="25A12D56" w15:done="0"/>
  <w15:commentEx w15:paraId="277C03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23C18" w16cex:dateUtc="2022-10-25T14:42:00Z"/>
  <w16cex:commentExtensible w16cex:durableId="273032E2" w16cex:dateUtc="2022-11-29T12:27:00Z"/>
  <w16cex:commentExtensible w16cex:durableId="27023C4F" w16cex:dateUtc="2022-10-25T14:43:00Z"/>
  <w16cex:commentExtensible w16cex:durableId="27023C65" w16cex:dateUtc="2022-10-25T14:43:00Z"/>
  <w16cex:commentExtensible w16cex:durableId="27023CEB" w16cex:dateUtc="2022-10-25T1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175EC1" w16cid:durableId="27023C18"/>
  <w16cid:commentId w16cid:paraId="1EFC05F6" w16cid:durableId="273032E2"/>
  <w16cid:commentId w16cid:paraId="62100794" w16cid:durableId="27023C4F"/>
  <w16cid:commentId w16cid:paraId="25A12D56" w16cid:durableId="27023C65"/>
  <w16cid:commentId w16cid:paraId="277C03CC" w16cid:durableId="27023C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948FB" w14:textId="77777777" w:rsidR="000F473D" w:rsidRDefault="000F473D">
      <w:r>
        <w:separator/>
      </w:r>
    </w:p>
  </w:endnote>
  <w:endnote w:type="continuationSeparator" w:id="0">
    <w:p w14:paraId="485760EE" w14:textId="77777777" w:rsidR="000F473D" w:rsidRDefault="000F473D">
      <w:r>
        <w:continuationSeparator/>
      </w:r>
    </w:p>
  </w:endnote>
  <w:endnote w:type="continuationNotice" w:id="1">
    <w:p w14:paraId="1E042D0F" w14:textId="77777777" w:rsidR="000F473D" w:rsidRDefault="000F47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FE4AE" w14:textId="77777777" w:rsidR="000F473D" w:rsidRDefault="000F473D">
      <w:r>
        <w:separator/>
      </w:r>
    </w:p>
  </w:footnote>
  <w:footnote w:type="continuationSeparator" w:id="0">
    <w:p w14:paraId="555294AA" w14:textId="77777777" w:rsidR="000F473D" w:rsidRDefault="000F473D">
      <w:r>
        <w:continuationSeparator/>
      </w:r>
    </w:p>
  </w:footnote>
  <w:footnote w:type="continuationNotice" w:id="1">
    <w:p w14:paraId="09737AA5" w14:textId="77777777" w:rsidR="000F473D" w:rsidRDefault="000F47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368D4" w14:textId="77777777" w:rsidR="00114FC0" w:rsidRPr="000B4AD0" w:rsidRDefault="00114FC0" w:rsidP="00114FC0">
    <w:pPr>
      <w:pBdr>
        <w:top w:val="single" w:sz="4" w:space="1" w:color="auto"/>
      </w:pBdr>
      <w:tabs>
        <w:tab w:val="right" w:pos="9810"/>
      </w:tabs>
      <w:rPr>
        <w:rFonts w:cs="Arial"/>
      </w:rPr>
    </w:pPr>
    <w:r w:rsidRPr="000B4AD0">
      <w:rPr>
        <w:rFonts w:cs="Arial"/>
      </w:rPr>
      <w:t>Section 01060</w:t>
    </w:r>
    <w:r>
      <w:rPr>
        <w:rFonts w:cs="Arial"/>
      </w:rPr>
      <w:tab/>
    </w:r>
    <w:r w:rsidRPr="000B4AD0">
      <w:rPr>
        <w:rFonts w:cs="Arial"/>
      </w:rPr>
      <w:t>CONTRACT NO</w:t>
    </w:r>
    <w:r w:rsidRPr="00FC2C85">
      <w:rPr>
        <w:rFonts w:cs="Arial"/>
        <w:highlight w:val="yellow"/>
      </w:rPr>
      <w:t xml:space="preserve">.... [Insert </w:t>
    </w:r>
    <w:r w:rsidR="00E2321D">
      <w:rPr>
        <w:rFonts w:cs="Arial"/>
        <w:highlight w:val="yellow"/>
      </w:rPr>
      <w:t>Contract</w:t>
    </w:r>
    <w:r w:rsidRPr="00FC2C85">
      <w:rPr>
        <w:rFonts w:cs="Arial"/>
        <w:highlight w:val="yellow"/>
      </w:rPr>
      <w:t xml:space="preserve"> Number]</w:t>
    </w:r>
    <w:r w:rsidRPr="000B4AD0">
      <w:rPr>
        <w:rFonts w:cs="Arial"/>
      </w:rPr>
      <w:tab/>
    </w:r>
  </w:p>
  <w:p w14:paraId="0AB945AA" w14:textId="7978DA44" w:rsidR="00114FC0" w:rsidRPr="000B4AD0" w:rsidRDefault="008908C9" w:rsidP="00114FC0">
    <w:pPr>
      <w:pBdr>
        <w:top w:val="single" w:sz="4" w:space="1" w:color="auto"/>
      </w:pBdr>
      <w:tabs>
        <w:tab w:val="left" w:pos="-1440"/>
        <w:tab w:val="left" w:pos="-720"/>
        <w:tab w:val="left" w:pos="0"/>
        <w:tab w:val="center" w:pos="5220"/>
        <w:tab w:val="right" w:pos="9810"/>
      </w:tabs>
      <w:rPr>
        <w:rFonts w:cs="Arial"/>
      </w:rPr>
    </w:pPr>
    <w:r>
      <w:rPr>
        <w:rFonts w:cs="Arial"/>
      </w:rPr>
      <w:t>20</w:t>
    </w:r>
    <w:r w:rsidR="000C3ACD">
      <w:rPr>
        <w:rFonts w:cs="Arial"/>
      </w:rPr>
      <w:t>21</w:t>
    </w:r>
    <w:r>
      <w:rPr>
        <w:rFonts w:cs="Arial"/>
      </w:rPr>
      <w:t>-</w:t>
    </w:r>
    <w:r w:rsidR="000C3ACD">
      <w:rPr>
        <w:rFonts w:cs="Arial"/>
      </w:rPr>
      <w:t>1</w:t>
    </w:r>
    <w:r w:rsidR="00F31C15">
      <w:rPr>
        <w:rFonts w:cs="Arial"/>
      </w:rPr>
      <w:t>2</w:t>
    </w:r>
    <w:r>
      <w:rPr>
        <w:rFonts w:cs="Arial"/>
      </w:rPr>
      <w:t>-</w:t>
    </w:r>
    <w:r w:rsidR="00F31C15">
      <w:rPr>
        <w:rFonts w:cs="Arial"/>
      </w:rPr>
      <w:t>1</w:t>
    </w:r>
    <w:r w:rsidR="00114FC0" w:rsidRPr="000B4AD0">
      <w:rPr>
        <w:rFonts w:cs="Arial"/>
        <w:b/>
      </w:rPr>
      <w:tab/>
      <w:t>REGULATORY REQUIREMENTS</w:t>
    </w:r>
    <w:r w:rsidR="00114FC0" w:rsidRPr="000B4AD0">
      <w:rPr>
        <w:rFonts w:cs="Arial"/>
      </w:rPr>
      <w:tab/>
    </w:r>
  </w:p>
  <w:p w14:paraId="00B24A87" w14:textId="1EFEC64E" w:rsidR="00114FC0" w:rsidRPr="000B4AD0" w:rsidRDefault="00114FC0" w:rsidP="00114FC0">
    <w:pPr>
      <w:pBdr>
        <w:top w:val="single" w:sz="4" w:space="1" w:color="auto"/>
      </w:pBdr>
      <w:tabs>
        <w:tab w:val="center" w:pos="5175"/>
        <w:tab w:val="right" w:pos="9810"/>
      </w:tabs>
      <w:rPr>
        <w:rFonts w:cs="Arial"/>
      </w:rPr>
    </w:pPr>
    <w:r w:rsidRPr="000B4AD0">
      <w:rPr>
        <w:rFonts w:cs="Arial"/>
      </w:rPr>
      <w:t xml:space="preserve">Page </w:t>
    </w:r>
    <w:r w:rsidRPr="000B4AD0">
      <w:rPr>
        <w:rFonts w:cs="Arial"/>
      </w:rPr>
      <w:fldChar w:fldCharType="begin"/>
    </w:r>
    <w:r w:rsidRPr="000B4AD0">
      <w:rPr>
        <w:rFonts w:cs="Arial"/>
      </w:rPr>
      <w:instrText xml:space="preserve">PAGE </w:instrText>
    </w:r>
    <w:r w:rsidRPr="000B4AD0">
      <w:rPr>
        <w:rFonts w:cs="Arial"/>
      </w:rPr>
      <w:fldChar w:fldCharType="separate"/>
    </w:r>
    <w:r w:rsidR="007844E8">
      <w:rPr>
        <w:rFonts w:cs="Arial"/>
        <w:noProof/>
      </w:rPr>
      <w:t>2</w:t>
    </w:r>
    <w:r w:rsidRPr="000B4AD0">
      <w:rPr>
        <w:rFonts w:cs="Arial"/>
      </w:rPr>
      <w:fldChar w:fldCharType="end"/>
    </w:r>
    <w:r>
      <w:rPr>
        <w:rStyle w:val="PageNumber"/>
        <w:rFonts w:cs="Arial"/>
        <w:caps/>
        <w:sz w:val="22"/>
      </w:rPr>
      <w:tab/>
    </w:r>
    <w:r>
      <w:rPr>
        <w:rStyle w:val="PageNumber"/>
        <w:rFonts w:cs="Arial"/>
        <w:caps/>
        <w:sz w:val="22"/>
      </w:rPr>
      <w:tab/>
    </w:r>
    <w:r w:rsidRPr="000B4AD0">
      <w:rPr>
        <w:rFonts w:cs="Arial"/>
      </w:rPr>
      <w:t xml:space="preserve">DATE: </w:t>
    </w:r>
    <w:r w:rsidRPr="00FC2C85">
      <w:rPr>
        <w:rFonts w:cs="Arial"/>
        <w:highlight w:val="yellow"/>
      </w:rPr>
      <w:t>[Insert Date, (</w:t>
    </w:r>
    <w:proofErr w:type="gramStart"/>
    <w:r w:rsidRPr="00FC2C85">
      <w:rPr>
        <w:rFonts w:cs="Arial"/>
        <w:highlight w:val="yellow"/>
      </w:rPr>
      <w:t>e.g.</w:t>
    </w:r>
    <w:proofErr w:type="gramEnd"/>
    <w:r w:rsidRPr="00FC2C85">
      <w:rPr>
        <w:rFonts w:cs="Arial"/>
        <w:highlight w:val="yellow"/>
      </w:rPr>
      <w:t xml:space="preserve"> Jan., 20</w:t>
    </w:r>
    <w:r w:rsidR="00247CD4">
      <w:rPr>
        <w:rFonts w:cs="Arial"/>
        <w:highlight w:val="yellow"/>
      </w:rPr>
      <w:t>2</w:t>
    </w:r>
    <w:r w:rsidRPr="00FC2C85">
      <w:rPr>
        <w:rFonts w:cs="Arial"/>
        <w:highlight w:val="yellow"/>
      </w:rPr>
      <w:t>0)]</w:t>
    </w:r>
    <w:r w:rsidRPr="000B4AD0">
      <w:rPr>
        <w:rFonts w:cs="Arial"/>
      </w:rPr>
      <w:tab/>
    </w:r>
  </w:p>
  <w:p w14:paraId="52E1C042" w14:textId="77777777" w:rsidR="00114FC0" w:rsidRDefault="00114F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EBF7D" w14:textId="77777777" w:rsidR="00DA3497" w:rsidRPr="000B4AD0" w:rsidRDefault="00DA3497" w:rsidP="00FC2C85">
    <w:pPr>
      <w:pBdr>
        <w:top w:val="single" w:sz="4" w:space="1" w:color="auto"/>
      </w:pBdr>
      <w:tabs>
        <w:tab w:val="right" w:pos="9810"/>
      </w:tabs>
      <w:rPr>
        <w:rFonts w:cs="Arial"/>
      </w:rPr>
    </w:pPr>
    <w:r w:rsidRPr="000B4AD0">
      <w:rPr>
        <w:rFonts w:cs="Arial"/>
      </w:rPr>
      <w:t>CONTRACT NO</w:t>
    </w:r>
    <w:r w:rsidRPr="00FC2C85">
      <w:rPr>
        <w:rFonts w:cs="Arial"/>
        <w:highlight w:val="yellow"/>
      </w:rPr>
      <w:t xml:space="preserve">.... [Insert </w:t>
    </w:r>
    <w:r w:rsidR="00E2321D">
      <w:rPr>
        <w:rFonts w:cs="Arial"/>
        <w:highlight w:val="yellow"/>
      </w:rPr>
      <w:t>Contract</w:t>
    </w:r>
    <w:r w:rsidRPr="00FC2C85">
      <w:rPr>
        <w:rFonts w:cs="Arial"/>
        <w:highlight w:val="yellow"/>
      </w:rPr>
      <w:t xml:space="preserve"> Number]</w:t>
    </w:r>
    <w:r w:rsidRPr="000B4AD0">
      <w:rPr>
        <w:rFonts w:cs="Arial"/>
      </w:rPr>
      <w:tab/>
      <w:t>Section 01060</w:t>
    </w:r>
  </w:p>
  <w:p w14:paraId="2F250669" w14:textId="20840F67" w:rsidR="00DA3497" w:rsidRPr="000B4AD0" w:rsidRDefault="00DA3497" w:rsidP="00FC2C85">
    <w:pPr>
      <w:pBdr>
        <w:top w:val="single" w:sz="4" w:space="1" w:color="auto"/>
      </w:pBdr>
      <w:tabs>
        <w:tab w:val="left" w:pos="-1440"/>
        <w:tab w:val="left" w:pos="-720"/>
        <w:tab w:val="left" w:pos="0"/>
        <w:tab w:val="center" w:pos="5220"/>
        <w:tab w:val="right" w:pos="9810"/>
      </w:tabs>
      <w:rPr>
        <w:rFonts w:cs="Arial"/>
      </w:rPr>
    </w:pPr>
    <w:r w:rsidRPr="000B4AD0">
      <w:rPr>
        <w:rFonts w:cs="Arial"/>
        <w:b/>
      </w:rPr>
      <w:tab/>
      <w:t>REGULATORY REQUIREMENTS</w:t>
    </w:r>
    <w:r w:rsidRPr="000B4AD0">
      <w:rPr>
        <w:rFonts w:cs="Arial"/>
      </w:rPr>
      <w:tab/>
    </w:r>
    <w:r w:rsidR="008908C9">
      <w:rPr>
        <w:rFonts w:cs="Arial"/>
      </w:rPr>
      <w:t>20</w:t>
    </w:r>
    <w:r w:rsidR="000C3ACD">
      <w:rPr>
        <w:rFonts w:cs="Arial"/>
      </w:rPr>
      <w:t>21</w:t>
    </w:r>
    <w:r w:rsidR="008908C9">
      <w:rPr>
        <w:rFonts w:cs="Arial"/>
      </w:rPr>
      <w:t>-</w:t>
    </w:r>
    <w:r w:rsidR="000C3ACD">
      <w:rPr>
        <w:rFonts w:cs="Arial"/>
      </w:rPr>
      <w:t>1</w:t>
    </w:r>
    <w:r w:rsidR="00F31C15">
      <w:rPr>
        <w:rFonts w:cs="Arial"/>
      </w:rPr>
      <w:t>2</w:t>
    </w:r>
    <w:r w:rsidR="008908C9">
      <w:rPr>
        <w:rFonts w:cs="Arial"/>
      </w:rPr>
      <w:t>-</w:t>
    </w:r>
    <w:r w:rsidR="00F31C15">
      <w:rPr>
        <w:rFonts w:cs="Arial"/>
      </w:rPr>
      <w:t>1</w:t>
    </w:r>
  </w:p>
  <w:p w14:paraId="3A73C87B" w14:textId="590845EE" w:rsidR="00DA3497" w:rsidRPr="000B4AD0" w:rsidRDefault="00DA3497" w:rsidP="00FC2C85">
    <w:pPr>
      <w:pBdr>
        <w:top w:val="single" w:sz="4" w:space="1" w:color="auto"/>
      </w:pBdr>
      <w:tabs>
        <w:tab w:val="center" w:pos="5175"/>
        <w:tab w:val="right" w:pos="9810"/>
      </w:tabs>
      <w:rPr>
        <w:rFonts w:cs="Arial"/>
      </w:rPr>
    </w:pPr>
    <w:r w:rsidRPr="000B4AD0">
      <w:rPr>
        <w:rFonts w:cs="Arial"/>
      </w:rPr>
      <w:t xml:space="preserve">DATE: </w:t>
    </w:r>
    <w:r w:rsidRPr="00FC2C85">
      <w:rPr>
        <w:rFonts w:cs="Arial"/>
        <w:highlight w:val="yellow"/>
      </w:rPr>
      <w:t>[Insert Date, (</w:t>
    </w:r>
    <w:proofErr w:type="gramStart"/>
    <w:r w:rsidRPr="00FC2C85">
      <w:rPr>
        <w:rFonts w:cs="Arial"/>
        <w:highlight w:val="yellow"/>
      </w:rPr>
      <w:t>e.g.</w:t>
    </w:r>
    <w:proofErr w:type="gramEnd"/>
    <w:r w:rsidRPr="00FC2C85">
      <w:rPr>
        <w:rFonts w:cs="Arial"/>
        <w:highlight w:val="yellow"/>
      </w:rPr>
      <w:t xml:space="preserve"> Jan., 20</w:t>
    </w:r>
    <w:r w:rsidR="00247CD4">
      <w:rPr>
        <w:rFonts w:cs="Arial"/>
        <w:highlight w:val="yellow"/>
      </w:rPr>
      <w:t>2</w:t>
    </w:r>
    <w:r w:rsidRPr="00FC2C85">
      <w:rPr>
        <w:rFonts w:cs="Arial"/>
        <w:highlight w:val="yellow"/>
      </w:rPr>
      <w:t>0)]</w:t>
    </w:r>
    <w:r w:rsidRPr="000B4AD0">
      <w:rPr>
        <w:rFonts w:cs="Arial"/>
      </w:rPr>
      <w:tab/>
    </w:r>
    <w:r w:rsidRPr="000B4AD0">
      <w:rPr>
        <w:rFonts w:cs="Arial"/>
      </w:rPr>
      <w:tab/>
      <w:t xml:space="preserve">Page </w:t>
    </w:r>
    <w:r w:rsidRPr="000B4AD0">
      <w:rPr>
        <w:rFonts w:cs="Arial"/>
      </w:rPr>
      <w:fldChar w:fldCharType="begin"/>
    </w:r>
    <w:r w:rsidRPr="000B4AD0">
      <w:rPr>
        <w:rFonts w:cs="Arial"/>
      </w:rPr>
      <w:instrText xml:space="preserve">PAGE </w:instrText>
    </w:r>
    <w:r w:rsidRPr="000B4AD0">
      <w:rPr>
        <w:rFonts w:cs="Arial"/>
      </w:rPr>
      <w:fldChar w:fldCharType="separate"/>
    </w:r>
    <w:r w:rsidR="007844E8">
      <w:rPr>
        <w:rFonts w:cs="Arial"/>
        <w:noProof/>
      </w:rPr>
      <w:t>1</w:t>
    </w:r>
    <w:r w:rsidRPr="000B4AD0">
      <w:rPr>
        <w:rFonts w:cs="Arial"/>
      </w:rPr>
      <w:fldChar w:fldCharType="end"/>
    </w:r>
    <w:r w:rsidRPr="000B4AD0">
      <w:rPr>
        <w:rFonts w:cs="Arial"/>
      </w:rPr>
      <w:t xml:space="preserve"> </w:t>
    </w:r>
  </w:p>
  <w:p w14:paraId="06DEE477" w14:textId="77777777" w:rsidR="00DA3497" w:rsidRPr="00672C12" w:rsidRDefault="00DA3497"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3BBB1" w14:textId="77777777" w:rsidR="00DA3497" w:rsidRPr="000B4AD0" w:rsidRDefault="00DA3497" w:rsidP="00672C12">
    <w:pPr>
      <w:pBdr>
        <w:top w:val="single" w:sz="4" w:space="1" w:color="auto"/>
      </w:pBdr>
      <w:tabs>
        <w:tab w:val="right" w:pos="10350"/>
      </w:tabs>
      <w:rPr>
        <w:rFonts w:cs="Arial"/>
      </w:rPr>
    </w:pPr>
    <w:r w:rsidRPr="000B4AD0">
      <w:rPr>
        <w:rFonts w:cs="Arial"/>
      </w:rPr>
      <w:t>CONTRACT NO</w:t>
    </w:r>
    <w:r w:rsidRPr="000F473D">
      <w:rPr>
        <w:rFonts w:cs="Arial"/>
        <w:highlight w:val="lightGray"/>
      </w:rPr>
      <w:t>.... [Insert Region Number]</w:t>
    </w:r>
    <w:r w:rsidRPr="000B4AD0">
      <w:rPr>
        <w:rFonts w:cs="Arial"/>
      </w:rPr>
      <w:tab/>
      <w:t>Section 01060</w:t>
    </w:r>
  </w:p>
  <w:p w14:paraId="17E42D93" w14:textId="77777777" w:rsidR="00DA3497" w:rsidRPr="000B4AD0" w:rsidRDefault="00DA3497" w:rsidP="00AD1A4C">
    <w:pPr>
      <w:pBdr>
        <w:top w:val="single" w:sz="4" w:space="1" w:color="auto"/>
      </w:pBdr>
      <w:tabs>
        <w:tab w:val="left" w:pos="-1440"/>
        <w:tab w:val="left" w:pos="-720"/>
        <w:tab w:val="left" w:pos="0"/>
        <w:tab w:val="center" w:pos="5220"/>
        <w:tab w:val="right" w:pos="10350"/>
      </w:tabs>
      <w:rPr>
        <w:rFonts w:cs="Arial"/>
      </w:rPr>
    </w:pPr>
    <w:r w:rsidRPr="000B4AD0">
      <w:rPr>
        <w:rFonts w:cs="Arial"/>
        <w:b/>
      </w:rPr>
      <w:tab/>
      <w:t>REGULATORY REQUIREMENTS</w:t>
    </w:r>
    <w:r w:rsidRPr="000B4AD0">
      <w:rPr>
        <w:rFonts w:cs="Arial"/>
      </w:rPr>
      <w:tab/>
    </w:r>
    <w:r w:rsidR="005D2E04" w:rsidRPr="000B4AD0">
      <w:rPr>
        <w:rFonts w:cs="Arial"/>
      </w:rPr>
      <w:t>2013</w:t>
    </w:r>
    <w:r w:rsidRPr="000B4AD0">
      <w:rPr>
        <w:rFonts w:cs="Arial"/>
      </w:rPr>
      <w:t>-</w:t>
    </w:r>
    <w:r w:rsidR="005D2E04" w:rsidRPr="000B4AD0">
      <w:rPr>
        <w:rFonts w:cs="Arial"/>
      </w:rPr>
      <w:t>07</w:t>
    </w:r>
    <w:r w:rsidRPr="000B4AD0">
      <w:rPr>
        <w:rFonts w:cs="Arial"/>
      </w:rPr>
      <w:t>-</w:t>
    </w:r>
    <w:r w:rsidR="005D2E04" w:rsidRPr="000B4AD0">
      <w:rPr>
        <w:rFonts w:cs="Arial"/>
      </w:rPr>
      <w:t>24</w:t>
    </w:r>
  </w:p>
  <w:p w14:paraId="27B523B1" w14:textId="77777777" w:rsidR="00DA3497" w:rsidRPr="000B4AD0" w:rsidRDefault="00DA3497" w:rsidP="00672C12">
    <w:pPr>
      <w:pBdr>
        <w:top w:val="single" w:sz="4" w:space="1" w:color="auto"/>
      </w:pBdr>
      <w:tabs>
        <w:tab w:val="center" w:pos="5175"/>
        <w:tab w:val="right" w:pos="10350"/>
      </w:tabs>
      <w:rPr>
        <w:rFonts w:cs="Arial"/>
      </w:rPr>
    </w:pPr>
    <w:r w:rsidRPr="000B4AD0">
      <w:rPr>
        <w:rFonts w:cs="Arial"/>
      </w:rPr>
      <w:t>DATE</w:t>
    </w:r>
    <w:proofErr w:type="gramStart"/>
    <w:r w:rsidRPr="000B4AD0">
      <w:rPr>
        <w:rFonts w:cs="Arial"/>
      </w:rPr>
      <w:t xml:space="preserve">:  </w:t>
    </w:r>
    <w:r w:rsidRPr="000F473D">
      <w:rPr>
        <w:rFonts w:cs="Arial"/>
        <w:highlight w:val="lightGray"/>
      </w:rPr>
      <w:t>[</w:t>
    </w:r>
    <w:proofErr w:type="gramEnd"/>
    <w:r w:rsidRPr="000F473D">
      <w:rPr>
        <w:rFonts w:cs="Arial"/>
        <w:highlight w:val="lightGray"/>
      </w:rPr>
      <w:t>Insert Date, (e.g. Jan., 2000)]</w:t>
    </w:r>
    <w:r w:rsidRPr="000B4AD0">
      <w:rPr>
        <w:rFonts w:cs="Arial"/>
      </w:rPr>
      <w:tab/>
    </w:r>
    <w:r w:rsidRPr="000B4AD0">
      <w:rPr>
        <w:rFonts w:cs="Arial"/>
      </w:rPr>
      <w:tab/>
      <w:t xml:space="preserve">Page </w:t>
    </w:r>
    <w:r w:rsidRPr="000B4AD0">
      <w:rPr>
        <w:rFonts w:cs="Arial"/>
      </w:rPr>
      <w:fldChar w:fldCharType="begin"/>
    </w:r>
    <w:r w:rsidRPr="000B4AD0">
      <w:rPr>
        <w:rFonts w:cs="Arial"/>
      </w:rPr>
      <w:instrText xml:space="preserve">PAGE </w:instrText>
    </w:r>
    <w:r w:rsidRPr="000B4AD0">
      <w:rPr>
        <w:rFonts w:cs="Arial"/>
      </w:rPr>
      <w:fldChar w:fldCharType="separate"/>
    </w:r>
    <w:r w:rsidR="00114FC0">
      <w:rPr>
        <w:rFonts w:cs="Arial"/>
        <w:noProof/>
      </w:rPr>
      <w:t>1</w:t>
    </w:r>
    <w:r w:rsidRPr="000B4AD0">
      <w:rPr>
        <w:rFonts w:cs="Arial"/>
      </w:rPr>
      <w:fldChar w:fldCharType="end"/>
    </w:r>
    <w:r w:rsidRPr="000B4AD0">
      <w:rPr>
        <w:rFonts w:cs="Arial"/>
      </w:rPr>
      <w:t xml:space="preserve"> of </w:t>
    </w:r>
    <w:r w:rsidRPr="000B4AD0">
      <w:rPr>
        <w:rStyle w:val="PageNumber"/>
        <w:rFonts w:cs="Arial"/>
        <w:caps/>
        <w:sz w:val="22"/>
      </w:rPr>
      <w:fldChar w:fldCharType="begin"/>
    </w:r>
    <w:r w:rsidRPr="000B4AD0">
      <w:rPr>
        <w:rStyle w:val="PageNumber"/>
        <w:rFonts w:cs="Arial"/>
        <w:caps/>
        <w:sz w:val="22"/>
      </w:rPr>
      <w:instrText xml:space="preserve"> NUMPAGES </w:instrText>
    </w:r>
    <w:r w:rsidRPr="000B4AD0">
      <w:rPr>
        <w:rStyle w:val="PageNumber"/>
        <w:rFonts w:cs="Arial"/>
        <w:caps/>
        <w:sz w:val="22"/>
      </w:rPr>
      <w:fldChar w:fldCharType="separate"/>
    </w:r>
    <w:r w:rsidR="00114FC0">
      <w:rPr>
        <w:rStyle w:val="PageNumber"/>
        <w:rFonts w:cs="Arial"/>
        <w:caps/>
        <w:noProof/>
        <w:sz w:val="22"/>
      </w:rPr>
      <w:t>5</w:t>
    </w:r>
    <w:r w:rsidRPr="000B4AD0">
      <w:rPr>
        <w:rStyle w:val="PageNumber"/>
        <w:rFonts w:cs="Arial"/>
        <w:caps/>
        <w:sz w:val="22"/>
      </w:rPr>
      <w:fldChar w:fldCharType="end"/>
    </w:r>
  </w:p>
  <w:p w14:paraId="6B26F51F" w14:textId="77777777" w:rsidR="00DA3497" w:rsidRDefault="00DA3497"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AE06C9"/>
    <w:multiLevelType w:val="multilevel"/>
    <w:tmpl w:val="7ABCDFE2"/>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3."/>
      <w:lvlJc w:val="left"/>
      <w:pPr>
        <w:ind w:left="1080" w:hanging="720"/>
      </w:pPr>
      <w:rPr>
        <w:rFonts w:ascii="Calibri" w:eastAsia="Times New Roman" w:hAnsi="Calibri" w:cs="Times New Roman"/>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3C913AE"/>
    <w:multiLevelType w:val="multilevel"/>
    <w:tmpl w:val="D5D01CCA"/>
    <w:lvl w:ilvl="0">
      <w:start w:val="1"/>
      <w:numFmt w:val="decimal"/>
      <w:lvlText w:val="PART %1."/>
      <w:lvlJc w:val="left"/>
      <w:pPr>
        <w:tabs>
          <w:tab w:val="num" w:pos="720"/>
        </w:tabs>
        <w:ind w:left="720" w:hanging="720"/>
      </w:pPr>
      <w:rPr>
        <w:rFonts w:ascii="Calibri" w:hAnsi="Calibri" w:hint="default"/>
        <w:b w:val="0"/>
        <w:i w:val="0"/>
        <w:sz w:val="22"/>
      </w:rPr>
    </w:lvl>
    <w:lvl w:ilvl="1">
      <w:start w:val="1"/>
      <w:numFmt w:val="decimal"/>
      <w:lvlText w:val="%1.%2"/>
      <w:lvlJc w:val="left"/>
      <w:pPr>
        <w:tabs>
          <w:tab w:val="num" w:pos="720"/>
        </w:tabs>
        <w:ind w:left="720" w:hanging="720"/>
      </w:pPr>
      <w:rPr>
        <w:rFonts w:ascii="Calibri" w:hAnsi="Calibri" w:hint="default"/>
        <w:b w:val="0"/>
        <w:i w:val="0"/>
        <w:sz w:val="22"/>
      </w:rPr>
    </w:lvl>
    <w:lvl w:ilvl="2">
      <w:start w:val="1"/>
      <w:numFmt w:val="decimal"/>
      <w:lvlText w:val=".%3"/>
      <w:lvlJc w:val="left"/>
      <w:pPr>
        <w:tabs>
          <w:tab w:val="num" w:pos="1440"/>
        </w:tabs>
        <w:ind w:left="1440" w:hanging="720"/>
      </w:pPr>
      <w:rPr>
        <w:rFonts w:ascii="Calibri" w:hAnsi="Calibri" w:hint="default"/>
        <w:color w:val="000000"/>
        <w:sz w:val="22"/>
      </w:rPr>
    </w:lvl>
    <w:lvl w:ilvl="3">
      <w:start w:val="1"/>
      <w:numFmt w:val="decimal"/>
      <w:lvlText w:val=".%4"/>
      <w:lvlJc w:val="left"/>
      <w:pPr>
        <w:tabs>
          <w:tab w:val="num" w:pos="2160"/>
        </w:tabs>
        <w:ind w:left="2160" w:hanging="720"/>
      </w:pPr>
      <w:rPr>
        <w:rFonts w:ascii="Calibri" w:hAnsi="Calibri" w:hint="default"/>
        <w:b w:val="0"/>
        <w:i w:val="0"/>
        <w:sz w:val="22"/>
      </w:rPr>
    </w:lvl>
    <w:lvl w:ilvl="4">
      <w:start w:val="1"/>
      <w:numFmt w:val="decimal"/>
      <w:lvlText w:val=".%5"/>
      <w:lvlJc w:val="left"/>
      <w:pPr>
        <w:tabs>
          <w:tab w:val="num" w:pos="2880"/>
        </w:tabs>
        <w:ind w:left="2880" w:hanging="720"/>
      </w:pPr>
      <w:rPr>
        <w:rFonts w:ascii="Calibri" w:hAnsi="Calibri" w:hint="default"/>
        <w:b w:val="0"/>
        <w:i w:val="0"/>
        <w:sz w:val="22"/>
      </w:rPr>
    </w:lvl>
    <w:lvl w:ilvl="5">
      <w:start w:val="1"/>
      <w:numFmt w:val="decimal"/>
      <w:lvlText w:val=".%6"/>
      <w:lvlJc w:val="left"/>
      <w:pPr>
        <w:tabs>
          <w:tab w:val="num" w:pos="3600"/>
        </w:tabs>
        <w:ind w:left="3600" w:hanging="720"/>
      </w:pPr>
      <w:rPr>
        <w:rFonts w:ascii="Calibri" w:hAnsi="Calibri" w:hint="default"/>
        <w:b w:val="0"/>
        <w:i w:val="0"/>
        <w:sz w:val="22"/>
      </w:rPr>
    </w:lvl>
    <w:lvl w:ilvl="6">
      <w:start w:val="1"/>
      <w:numFmt w:val="decimal"/>
      <w:lvlText w:val=".%7"/>
      <w:lvlJc w:val="left"/>
      <w:pPr>
        <w:tabs>
          <w:tab w:val="num" w:pos="4320"/>
        </w:tabs>
        <w:ind w:left="4320" w:hanging="720"/>
      </w:pPr>
      <w:rPr>
        <w:rFonts w:ascii="Calibri" w:hAnsi="Calibri" w:hint="default"/>
        <w:b w:val="0"/>
        <w:i w:val="0"/>
        <w:sz w:val="22"/>
      </w:rPr>
    </w:lvl>
    <w:lvl w:ilvl="7">
      <w:start w:val="1"/>
      <w:numFmt w:val="decimal"/>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5"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1B227C9"/>
    <w:multiLevelType w:val="multilevel"/>
    <w:tmpl w:val="550C11D4"/>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65575FD"/>
    <w:multiLevelType w:val="multilevel"/>
    <w:tmpl w:val="ADE4A442"/>
    <w:lvl w:ilvl="0">
      <w:start w:val="1"/>
      <w:numFmt w:val="decimal"/>
      <w:pStyle w:val="Heading1"/>
      <w:lvlText w:val="PART %1."/>
      <w:lvlJc w:val="left"/>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10" w15:restartNumberingAfterBreak="0">
    <w:nsid w:val="50407D28"/>
    <w:multiLevelType w:val="multilevel"/>
    <w:tmpl w:val="5EB6DB36"/>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rPr>
        <w:rFonts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6B3E032B"/>
    <w:multiLevelType w:val="hybridMultilevel"/>
    <w:tmpl w:val="8698D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F9701F"/>
    <w:multiLevelType w:val="hybridMultilevel"/>
    <w:tmpl w:val="2C981EC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3AA218D"/>
    <w:multiLevelType w:val="multilevel"/>
    <w:tmpl w:val="B4E09A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5"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723140865">
    <w:abstractNumId w:val="0"/>
  </w:num>
  <w:num w:numId="2" w16cid:durableId="958686231">
    <w:abstractNumId w:val="0"/>
  </w:num>
  <w:num w:numId="3" w16cid:durableId="1722821337">
    <w:abstractNumId w:val="10"/>
  </w:num>
  <w:num w:numId="4" w16cid:durableId="90585887">
    <w:abstractNumId w:val="5"/>
  </w:num>
  <w:num w:numId="5" w16cid:durableId="931814194">
    <w:abstractNumId w:val="11"/>
  </w:num>
  <w:num w:numId="6" w16cid:durableId="1297224203">
    <w:abstractNumId w:val="3"/>
  </w:num>
  <w:num w:numId="7" w16cid:durableId="671178826">
    <w:abstractNumId w:val="8"/>
  </w:num>
  <w:num w:numId="8" w16cid:durableId="875703493">
    <w:abstractNumId w:val="2"/>
  </w:num>
  <w:num w:numId="9" w16cid:durableId="489563600">
    <w:abstractNumId w:val="15"/>
  </w:num>
  <w:num w:numId="10" w16cid:durableId="1758018777">
    <w:abstractNumId w:val="7"/>
  </w:num>
  <w:num w:numId="11" w16cid:durableId="398525340">
    <w:abstractNumId w:val="12"/>
  </w:num>
  <w:num w:numId="12" w16cid:durableId="2129159238">
    <w:abstractNumId w:val="1"/>
  </w:num>
  <w:num w:numId="13" w16cid:durableId="1989967227">
    <w:abstractNumId w:val="6"/>
  </w:num>
  <w:num w:numId="14" w16cid:durableId="1959795190">
    <w:abstractNumId w:val="13"/>
  </w:num>
  <w:num w:numId="15" w16cid:durableId="32336198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87530031">
    <w:abstractNumId w:val="9"/>
  </w:num>
  <w:num w:numId="17" w16cid:durableId="1014772699">
    <w:abstractNumId w:val="9"/>
  </w:num>
  <w:num w:numId="18" w16cid:durableId="611666965">
    <w:abstractNumId w:val="9"/>
  </w:num>
  <w:num w:numId="19" w16cid:durableId="2026519777">
    <w:abstractNumId w:val="9"/>
  </w:num>
  <w:num w:numId="20" w16cid:durableId="550650012">
    <w:abstractNumId w:val="9"/>
  </w:num>
  <w:num w:numId="21" w16cid:durableId="991911862">
    <w:abstractNumId w:val="9"/>
  </w:num>
  <w:num w:numId="22" w16cid:durableId="1243367134">
    <w:abstractNumId w:val="9"/>
  </w:num>
  <w:num w:numId="23" w16cid:durableId="970941043">
    <w:abstractNumId w:val="9"/>
  </w:num>
  <w:num w:numId="24" w16cid:durableId="31268179">
    <w:abstractNumId w:val="4"/>
  </w:num>
  <w:num w:numId="25" w16cid:durableId="14992298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41480867">
    <w:abstractNumId w:val="14"/>
  </w:num>
  <w:num w:numId="27" w16cid:durableId="4945671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rson w15:author="Radulovic, Nicole">
    <w15:presenceInfo w15:providerId="AD" w15:userId="S::Nicole.Radulovic@york.ca::1395bf46-3a6b-4329-920d-ffad62967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0273A"/>
    <w:rsid w:val="000127A4"/>
    <w:rsid w:val="000131E7"/>
    <w:rsid w:val="0001512D"/>
    <w:rsid w:val="00024508"/>
    <w:rsid w:val="000247E5"/>
    <w:rsid w:val="0002703A"/>
    <w:rsid w:val="00027ECA"/>
    <w:rsid w:val="00083156"/>
    <w:rsid w:val="0008685A"/>
    <w:rsid w:val="000871B5"/>
    <w:rsid w:val="00087B48"/>
    <w:rsid w:val="000A7BB7"/>
    <w:rsid w:val="000B4AD0"/>
    <w:rsid w:val="000C3ACD"/>
    <w:rsid w:val="000C6EBC"/>
    <w:rsid w:val="000E0A23"/>
    <w:rsid w:val="000F473D"/>
    <w:rsid w:val="00107DBA"/>
    <w:rsid w:val="00114FC0"/>
    <w:rsid w:val="00121041"/>
    <w:rsid w:val="00155492"/>
    <w:rsid w:val="00160049"/>
    <w:rsid w:val="0017014E"/>
    <w:rsid w:val="00184F0A"/>
    <w:rsid w:val="00192C4A"/>
    <w:rsid w:val="00195576"/>
    <w:rsid w:val="00196965"/>
    <w:rsid w:val="001B3E2D"/>
    <w:rsid w:val="001C1B2B"/>
    <w:rsid w:val="001C449F"/>
    <w:rsid w:val="001D65A4"/>
    <w:rsid w:val="001D76EF"/>
    <w:rsid w:val="001F42C1"/>
    <w:rsid w:val="00205757"/>
    <w:rsid w:val="002266DC"/>
    <w:rsid w:val="00247CD4"/>
    <w:rsid w:val="00264AAC"/>
    <w:rsid w:val="0026756E"/>
    <w:rsid w:val="002676B0"/>
    <w:rsid w:val="00270026"/>
    <w:rsid w:val="00286254"/>
    <w:rsid w:val="002A568F"/>
    <w:rsid w:val="002C0A44"/>
    <w:rsid w:val="002C3960"/>
    <w:rsid w:val="002C522D"/>
    <w:rsid w:val="002D4787"/>
    <w:rsid w:val="002E25C1"/>
    <w:rsid w:val="003064CC"/>
    <w:rsid w:val="003130DA"/>
    <w:rsid w:val="00321A1E"/>
    <w:rsid w:val="0033540B"/>
    <w:rsid w:val="00341077"/>
    <w:rsid w:val="00354EDB"/>
    <w:rsid w:val="00356B5E"/>
    <w:rsid w:val="00366110"/>
    <w:rsid w:val="00372157"/>
    <w:rsid w:val="003723D3"/>
    <w:rsid w:val="00377F04"/>
    <w:rsid w:val="00377F2E"/>
    <w:rsid w:val="003C2D41"/>
    <w:rsid w:val="003E08C9"/>
    <w:rsid w:val="0040417E"/>
    <w:rsid w:val="00406AE0"/>
    <w:rsid w:val="00414AEF"/>
    <w:rsid w:val="00425DAB"/>
    <w:rsid w:val="00433555"/>
    <w:rsid w:val="004508F8"/>
    <w:rsid w:val="00455054"/>
    <w:rsid w:val="00491F8D"/>
    <w:rsid w:val="004A6D58"/>
    <w:rsid w:val="004B1E38"/>
    <w:rsid w:val="004D37E3"/>
    <w:rsid w:val="0052075A"/>
    <w:rsid w:val="005405B8"/>
    <w:rsid w:val="00554729"/>
    <w:rsid w:val="00574010"/>
    <w:rsid w:val="0057490D"/>
    <w:rsid w:val="005907DC"/>
    <w:rsid w:val="005947BD"/>
    <w:rsid w:val="005A5905"/>
    <w:rsid w:val="005A7433"/>
    <w:rsid w:val="005B4778"/>
    <w:rsid w:val="005D2E04"/>
    <w:rsid w:val="005D735E"/>
    <w:rsid w:val="005F35DE"/>
    <w:rsid w:val="00601CFC"/>
    <w:rsid w:val="00604177"/>
    <w:rsid w:val="00633FF9"/>
    <w:rsid w:val="00635C7B"/>
    <w:rsid w:val="006728DC"/>
    <w:rsid w:val="00672C12"/>
    <w:rsid w:val="0067506E"/>
    <w:rsid w:val="0067660B"/>
    <w:rsid w:val="00680267"/>
    <w:rsid w:val="006808CF"/>
    <w:rsid w:val="00694808"/>
    <w:rsid w:val="00696EC5"/>
    <w:rsid w:val="006B0062"/>
    <w:rsid w:val="006C0FAF"/>
    <w:rsid w:val="006C4E4A"/>
    <w:rsid w:val="006E7543"/>
    <w:rsid w:val="0070514B"/>
    <w:rsid w:val="00710662"/>
    <w:rsid w:val="007238A3"/>
    <w:rsid w:val="007409DE"/>
    <w:rsid w:val="00742819"/>
    <w:rsid w:val="0075736C"/>
    <w:rsid w:val="00757DF7"/>
    <w:rsid w:val="00766451"/>
    <w:rsid w:val="00771ABB"/>
    <w:rsid w:val="00775A67"/>
    <w:rsid w:val="00781AA0"/>
    <w:rsid w:val="007844E8"/>
    <w:rsid w:val="007926B7"/>
    <w:rsid w:val="007A7D77"/>
    <w:rsid w:val="007B3D7E"/>
    <w:rsid w:val="007D0387"/>
    <w:rsid w:val="007D0DFE"/>
    <w:rsid w:val="007D6FB6"/>
    <w:rsid w:val="007D7D8A"/>
    <w:rsid w:val="007E03AE"/>
    <w:rsid w:val="007E4441"/>
    <w:rsid w:val="008001A5"/>
    <w:rsid w:val="00812205"/>
    <w:rsid w:val="00812A85"/>
    <w:rsid w:val="008171FF"/>
    <w:rsid w:val="00837FAF"/>
    <w:rsid w:val="00840567"/>
    <w:rsid w:val="0084484C"/>
    <w:rsid w:val="00867EAA"/>
    <w:rsid w:val="00876351"/>
    <w:rsid w:val="008908C9"/>
    <w:rsid w:val="00894584"/>
    <w:rsid w:val="008A26A6"/>
    <w:rsid w:val="008B4D13"/>
    <w:rsid w:val="008E2B78"/>
    <w:rsid w:val="008E4395"/>
    <w:rsid w:val="008F0A63"/>
    <w:rsid w:val="008F4225"/>
    <w:rsid w:val="008F4F2D"/>
    <w:rsid w:val="00904097"/>
    <w:rsid w:val="00922623"/>
    <w:rsid w:val="00933787"/>
    <w:rsid w:val="009369FF"/>
    <w:rsid w:val="0095185F"/>
    <w:rsid w:val="009534B8"/>
    <w:rsid w:val="0095355F"/>
    <w:rsid w:val="009576B8"/>
    <w:rsid w:val="00960901"/>
    <w:rsid w:val="00963614"/>
    <w:rsid w:val="00981284"/>
    <w:rsid w:val="0098429A"/>
    <w:rsid w:val="00986A2D"/>
    <w:rsid w:val="009B1E07"/>
    <w:rsid w:val="009B5009"/>
    <w:rsid w:val="009C05AA"/>
    <w:rsid w:val="009C5F16"/>
    <w:rsid w:val="009F5229"/>
    <w:rsid w:val="00A05F34"/>
    <w:rsid w:val="00A24BBB"/>
    <w:rsid w:val="00A25C1F"/>
    <w:rsid w:val="00A565B2"/>
    <w:rsid w:val="00A6133B"/>
    <w:rsid w:val="00A7170C"/>
    <w:rsid w:val="00A767E0"/>
    <w:rsid w:val="00A856E6"/>
    <w:rsid w:val="00AA040C"/>
    <w:rsid w:val="00AA1075"/>
    <w:rsid w:val="00AA6838"/>
    <w:rsid w:val="00AD0C80"/>
    <w:rsid w:val="00AD1A4C"/>
    <w:rsid w:val="00B04C6D"/>
    <w:rsid w:val="00B423F5"/>
    <w:rsid w:val="00B4513E"/>
    <w:rsid w:val="00B53D85"/>
    <w:rsid w:val="00B72DF5"/>
    <w:rsid w:val="00B75274"/>
    <w:rsid w:val="00BE4457"/>
    <w:rsid w:val="00C07816"/>
    <w:rsid w:val="00C54093"/>
    <w:rsid w:val="00C6455E"/>
    <w:rsid w:val="00C73272"/>
    <w:rsid w:val="00C74B1C"/>
    <w:rsid w:val="00C80C03"/>
    <w:rsid w:val="00C81675"/>
    <w:rsid w:val="00C8283C"/>
    <w:rsid w:val="00C8551D"/>
    <w:rsid w:val="00CB2612"/>
    <w:rsid w:val="00CC48AB"/>
    <w:rsid w:val="00CC79D8"/>
    <w:rsid w:val="00CE75C0"/>
    <w:rsid w:val="00CF4305"/>
    <w:rsid w:val="00CF6128"/>
    <w:rsid w:val="00D109FD"/>
    <w:rsid w:val="00D13097"/>
    <w:rsid w:val="00D26372"/>
    <w:rsid w:val="00D3626B"/>
    <w:rsid w:val="00D36C3F"/>
    <w:rsid w:val="00D43595"/>
    <w:rsid w:val="00D476D2"/>
    <w:rsid w:val="00D51F13"/>
    <w:rsid w:val="00D554FF"/>
    <w:rsid w:val="00D6203A"/>
    <w:rsid w:val="00D705EE"/>
    <w:rsid w:val="00D76C74"/>
    <w:rsid w:val="00D82BAA"/>
    <w:rsid w:val="00DA097A"/>
    <w:rsid w:val="00DA3497"/>
    <w:rsid w:val="00DA425E"/>
    <w:rsid w:val="00DB0646"/>
    <w:rsid w:val="00DB06A2"/>
    <w:rsid w:val="00DB7D5B"/>
    <w:rsid w:val="00DC117D"/>
    <w:rsid w:val="00DC1580"/>
    <w:rsid w:val="00DE23C1"/>
    <w:rsid w:val="00DE7B8E"/>
    <w:rsid w:val="00E048B8"/>
    <w:rsid w:val="00E07086"/>
    <w:rsid w:val="00E077F2"/>
    <w:rsid w:val="00E1460F"/>
    <w:rsid w:val="00E2321D"/>
    <w:rsid w:val="00E354B0"/>
    <w:rsid w:val="00E37CD8"/>
    <w:rsid w:val="00E4290A"/>
    <w:rsid w:val="00E62AA3"/>
    <w:rsid w:val="00E71F50"/>
    <w:rsid w:val="00E82CFD"/>
    <w:rsid w:val="00E85D52"/>
    <w:rsid w:val="00E90F4B"/>
    <w:rsid w:val="00EC0473"/>
    <w:rsid w:val="00ED2801"/>
    <w:rsid w:val="00EE56F7"/>
    <w:rsid w:val="00EF0686"/>
    <w:rsid w:val="00F00AD9"/>
    <w:rsid w:val="00F13982"/>
    <w:rsid w:val="00F31C15"/>
    <w:rsid w:val="00F5273F"/>
    <w:rsid w:val="00F6204E"/>
    <w:rsid w:val="00F873B5"/>
    <w:rsid w:val="00FA3967"/>
    <w:rsid w:val="00FB4665"/>
    <w:rsid w:val="00FC13C9"/>
    <w:rsid w:val="00FC2C85"/>
    <w:rsid w:val="00FC388D"/>
    <w:rsid w:val="00FD71ED"/>
    <w:rsid w:val="00FE30EA"/>
    <w:rsid w:val="00FF05B4"/>
    <w:rsid w:val="00FF3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ACFBD90"/>
  <w15:chartTrackingRefBased/>
  <w15:docId w15:val="{A0DE4A98-37E2-4411-AC4C-BC6F63EE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qFormat="1"/>
    <w:lsdException w:name="heading 9"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79D8"/>
    <w:rPr>
      <w:sz w:val="22"/>
      <w:szCs w:val="22"/>
    </w:rPr>
  </w:style>
  <w:style w:type="paragraph" w:styleId="Heading1">
    <w:name w:val="heading 1"/>
    <w:basedOn w:val="ListParagraph"/>
    <w:link w:val="Heading1Char"/>
    <w:uiPriority w:val="9"/>
    <w:qFormat/>
    <w:rsid w:val="00CC79D8"/>
    <w:pPr>
      <w:numPr>
        <w:numId w:val="23"/>
      </w:numPr>
      <w:outlineLvl w:val="0"/>
    </w:pPr>
  </w:style>
  <w:style w:type="paragraph" w:styleId="Heading2">
    <w:name w:val="heading 2"/>
    <w:basedOn w:val="ListParagraph"/>
    <w:next w:val="Normal"/>
    <w:link w:val="Heading2Char"/>
    <w:uiPriority w:val="9"/>
    <w:qFormat/>
    <w:rsid w:val="00CC79D8"/>
    <w:pPr>
      <w:numPr>
        <w:ilvl w:val="1"/>
        <w:numId w:val="23"/>
      </w:numPr>
      <w:outlineLvl w:val="1"/>
    </w:pPr>
  </w:style>
  <w:style w:type="paragraph" w:styleId="Heading3">
    <w:name w:val="heading 3"/>
    <w:basedOn w:val="ListParagraph"/>
    <w:link w:val="Heading3Char"/>
    <w:uiPriority w:val="9"/>
    <w:qFormat/>
    <w:rsid w:val="00CC79D8"/>
    <w:pPr>
      <w:numPr>
        <w:ilvl w:val="2"/>
        <w:numId w:val="23"/>
      </w:numPr>
      <w:outlineLvl w:val="2"/>
    </w:pPr>
  </w:style>
  <w:style w:type="paragraph" w:styleId="Heading4">
    <w:name w:val="heading 4"/>
    <w:basedOn w:val="ListParagraph"/>
    <w:link w:val="Heading4Char"/>
    <w:uiPriority w:val="9"/>
    <w:qFormat/>
    <w:rsid w:val="00CC79D8"/>
    <w:pPr>
      <w:numPr>
        <w:ilvl w:val="3"/>
        <w:numId w:val="23"/>
      </w:numPr>
      <w:outlineLvl w:val="3"/>
    </w:pPr>
    <w:rPr>
      <w:rFonts w:cs="Arial"/>
    </w:rPr>
  </w:style>
  <w:style w:type="paragraph" w:styleId="Heading5">
    <w:name w:val="heading 5"/>
    <w:basedOn w:val="Heading4"/>
    <w:link w:val="Heading5Char"/>
    <w:uiPriority w:val="9"/>
    <w:qFormat/>
    <w:rsid w:val="00CC79D8"/>
    <w:pPr>
      <w:numPr>
        <w:ilvl w:val="4"/>
      </w:numPr>
      <w:outlineLvl w:val="4"/>
    </w:pPr>
  </w:style>
  <w:style w:type="paragraph" w:styleId="Heading6">
    <w:name w:val="heading 6"/>
    <w:basedOn w:val="Heading5"/>
    <w:next w:val="Normal"/>
    <w:link w:val="Heading6Char"/>
    <w:uiPriority w:val="9"/>
    <w:qFormat/>
    <w:rsid w:val="00CC79D8"/>
    <w:pPr>
      <w:numPr>
        <w:ilvl w:val="5"/>
      </w:numPr>
      <w:outlineLvl w:val="5"/>
    </w:pPr>
  </w:style>
  <w:style w:type="paragraph" w:styleId="Heading7">
    <w:name w:val="heading 7"/>
    <w:basedOn w:val="ListParagraph"/>
    <w:next w:val="Normal"/>
    <w:link w:val="Heading7Char"/>
    <w:uiPriority w:val="9"/>
    <w:qFormat/>
    <w:rsid w:val="00CC79D8"/>
    <w:pPr>
      <w:numPr>
        <w:ilvl w:val="6"/>
        <w:numId w:val="23"/>
      </w:numPr>
      <w:outlineLvl w:val="6"/>
    </w:pPr>
    <w:rPr>
      <w:rFonts w:cs="Arial"/>
    </w:rPr>
  </w:style>
  <w:style w:type="paragraph" w:styleId="Heading8">
    <w:name w:val="heading 8"/>
    <w:basedOn w:val="Heading7"/>
    <w:next w:val="Normal"/>
    <w:link w:val="Heading8Char"/>
    <w:qFormat/>
    <w:rsid w:val="00CC79D8"/>
    <w:pPr>
      <w:numPr>
        <w:ilvl w:val="7"/>
        <w:numId w:val="26"/>
      </w:numPr>
      <w:tabs>
        <w:tab w:val="num" w:pos="5040"/>
      </w:tabs>
      <w:outlineLvl w:val="7"/>
    </w:pPr>
  </w:style>
  <w:style w:type="paragraph" w:styleId="Heading9">
    <w:name w:val="heading 9"/>
    <w:basedOn w:val="Heading8"/>
    <w:next w:val="Normal"/>
    <w:link w:val="Heading9Char"/>
    <w:qFormat/>
    <w:rsid w:val="00CC79D8"/>
    <w:pPr>
      <w:numPr>
        <w:ilvl w:val="8"/>
        <w:numId w:val="27"/>
      </w:numPr>
      <w:tabs>
        <w:tab w:val="num" w:pos="5760"/>
      </w:tabs>
      <w:ind w:left="57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CC79D8"/>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CC79D8"/>
    <w:rPr>
      <w:sz w:val="22"/>
      <w:szCs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character" w:customStyle="1" w:styleId="Choice">
    <w:name w:val="Choice"/>
    <w:rsid w:val="00A24BBB"/>
    <w:rPr>
      <w:rFonts w:ascii="Times" w:hAnsi="Times"/>
      <w:b/>
      <w:sz w:val="24"/>
    </w:rPr>
  </w:style>
  <w:style w:type="paragraph" w:customStyle="1" w:styleId="NormalTableText">
    <w:name w:val="Normal Table Text"/>
    <w:basedOn w:val="Normal"/>
    <w:rsid w:val="00C74B1C"/>
    <w:pPr>
      <w:widowControl w:val="0"/>
      <w:spacing w:before="60" w:after="60"/>
    </w:pPr>
    <w:rPr>
      <w:rFonts w:ascii="Arial" w:hAnsi="Arial"/>
      <w:sz w:val="20"/>
      <w:lang w:val="en-GB"/>
    </w:rPr>
  </w:style>
  <w:style w:type="paragraph" w:customStyle="1" w:styleId="TableHeading">
    <w:name w:val="Table Heading"/>
    <w:basedOn w:val="Normal"/>
    <w:rsid w:val="00CB2612"/>
    <w:pPr>
      <w:widowControl w:val="0"/>
      <w:spacing w:before="60" w:after="60"/>
    </w:pPr>
    <w:rPr>
      <w:rFonts w:ascii="Arial" w:hAnsi="Arial"/>
      <w:b/>
      <w:sz w:val="20"/>
      <w:lang w:val="en-CA"/>
    </w:rPr>
  </w:style>
  <w:style w:type="paragraph" w:styleId="BalloonText">
    <w:name w:val="Balloon Text"/>
    <w:basedOn w:val="Normal"/>
    <w:semiHidden/>
    <w:rsid w:val="00377F2E"/>
    <w:rPr>
      <w:rFonts w:ascii="Tahoma" w:hAnsi="Tahoma" w:cs="Tahoma"/>
      <w:sz w:val="16"/>
      <w:szCs w:val="16"/>
    </w:rPr>
  </w:style>
  <w:style w:type="paragraph" w:styleId="CommentSubject">
    <w:name w:val="annotation subject"/>
    <w:basedOn w:val="CommentText"/>
    <w:next w:val="CommentText"/>
    <w:link w:val="CommentSubjectChar"/>
    <w:rsid w:val="001D76EF"/>
    <w:pPr>
      <w:spacing w:before="0"/>
    </w:pPr>
    <w:rPr>
      <w:rFonts w:ascii="Book Antiqua" w:hAnsi="Book Antiqua"/>
      <w:b/>
      <w:bCs/>
      <w:sz w:val="20"/>
    </w:rPr>
  </w:style>
  <w:style w:type="character" w:customStyle="1" w:styleId="CommentTextChar">
    <w:name w:val="Comment Text Char"/>
    <w:link w:val="CommentText"/>
    <w:semiHidden/>
    <w:rsid w:val="001D76EF"/>
    <w:rPr>
      <w:rFonts w:ascii="Arial" w:hAnsi="Arial"/>
      <w:sz w:val="22"/>
    </w:rPr>
  </w:style>
  <w:style w:type="character" w:customStyle="1" w:styleId="CommentSubjectChar">
    <w:name w:val="Comment Subject Char"/>
    <w:link w:val="CommentSubject"/>
    <w:rsid w:val="001D76EF"/>
    <w:rPr>
      <w:rFonts w:ascii="Book Antiqua" w:hAnsi="Book Antiqua"/>
      <w:b/>
      <w:bCs/>
      <w:sz w:val="22"/>
    </w:rPr>
  </w:style>
  <w:style w:type="paragraph" w:styleId="Revision">
    <w:name w:val="Revision"/>
    <w:hidden/>
    <w:uiPriority w:val="99"/>
    <w:semiHidden/>
    <w:rsid w:val="0002703A"/>
    <w:rPr>
      <w:rFonts w:ascii="Book Antiqua" w:hAnsi="Book Antiqua"/>
      <w:sz w:val="22"/>
      <w:szCs w:val="22"/>
    </w:rPr>
  </w:style>
  <w:style w:type="paragraph" w:customStyle="1" w:styleId="20150421specs">
    <w:name w:val="2015.04.21_specs"/>
    <w:basedOn w:val="Heading1"/>
    <w:link w:val="20150421specsChar"/>
    <w:qFormat/>
    <w:rsid w:val="00CC79D8"/>
    <w:pPr>
      <w:numPr>
        <w:numId w:val="0"/>
      </w:numPr>
      <w:tabs>
        <w:tab w:val="num" w:pos="720"/>
      </w:tabs>
      <w:ind w:left="720" w:hanging="720"/>
    </w:pPr>
  </w:style>
  <w:style w:type="character" w:customStyle="1" w:styleId="20150421specsChar">
    <w:name w:val="2015.04.21_specs Char"/>
    <w:link w:val="20150421specs"/>
    <w:rsid w:val="00CC79D8"/>
  </w:style>
  <w:style w:type="character" w:customStyle="1" w:styleId="Heading1Char">
    <w:name w:val="Heading 1 Char"/>
    <w:link w:val="Heading1"/>
    <w:rsid w:val="00CC79D8"/>
    <w:rPr>
      <w:sz w:val="22"/>
      <w:szCs w:val="22"/>
    </w:rPr>
  </w:style>
  <w:style w:type="paragraph" w:styleId="ListParagraph">
    <w:name w:val="List Paragraph"/>
    <w:basedOn w:val="Normal"/>
    <w:uiPriority w:val="34"/>
    <w:qFormat/>
    <w:rsid w:val="00CC79D8"/>
    <w:pPr>
      <w:ind w:left="720"/>
      <w:contextualSpacing/>
    </w:pPr>
  </w:style>
  <w:style w:type="character" w:customStyle="1" w:styleId="Heading2Char">
    <w:name w:val="Heading 2 Char"/>
    <w:link w:val="Heading2"/>
    <w:rsid w:val="00CC79D8"/>
    <w:rPr>
      <w:sz w:val="22"/>
      <w:szCs w:val="22"/>
    </w:rPr>
  </w:style>
  <w:style w:type="character" w:customStyle="1" w:styleId="Heading4Char">
    <w:name w:val="Heading 4 Char"/>
    <w:link w:val="Heading4"/>
    <w:rsid w:val="00CC79D8"/>
    <w:rPr>
      <w:rFonts w:cs="Arial"/>
      <w:sz w:val="22"/>
      <w:szCs w:val="22"/>
    </w:rPr>
  </w:style>
  <w:style w:type="character" w:customStyle="1" w:styleId="Heading5Char">
    <w:name w:val="Heading 5 Char"/>
    <w:link w:val="Heading5"/>
    <w:rsid w:val="00CC79D8"/>
    <w:rPr>
      <w:rFonts w:cs="Arial"/>
      <w:sz w:val="22"/>
      <w:szCs w:val="22"/>
    </w:rPr>
  </w:style>
  <w:style w:type="character" w:customStyle="1" w:styleId="Heading6Char">
    <w:name w:val="Heading 6 Char"/>
    <w:link w:val="Heading6"/>
    <w:rsid w:val="00CC79D8"/>
    <w:rPr>
      <w:rFonts w:cs="Arial"/>
      <w:sz w:val="22"/>
      <w:szCs w:val="22"/>
    </w:rPr>
  </w:style>
  <w:style w:type="character" w:customStyle="1" w:styleId="Heading7Char">
    <w:name w:val="Heading 7 Char"/>
    <w:link w:val="Heading7"/>
    <w:rsid w:val="00CC79D8"/>
    <w:rPr>
      <w:rFonts w:cs="Arial"/>
      <w:sz w:val="22"/>
      <w:szCs w:val="22"/>
    </w:rPr>
  </w:style>
  <w:style w:type="character" w:customStyle="1" w:styleId="Heading8Char">
    <w:name w:val="Heading 8 Char"/>
    <w:link w:val="Heading8"/>
    <w:rsid w:val="00CC79D8"/>
    <w:rPr>
      <w:rFonts w:cs="Arial"/>
    </w:rPr>
  </w:style>
  <w:style w:type="character" w:customStyle="1" w:styleId="Heading9Char">
    <w:name w:val="Heading 9 Char"/>
    <w:link w:val="Heading9"/>
    <w:rsid w:val="00CC79D8"/>
    <w:rPr>
      <w:rFonts w:cs="Arial"/>
    </w:rPr>
  </w:style>
  <w:style w:type="character" w:customStyle="1" w:styleId="TitleChar">
    <w:name w:val="Title Char"/>
    <w:link w:val="Title"/>
    <w:rsid w:val="00CC79D8"/>
    <w:rPr>
      <w:rFonts w:ascii="Arial Narrow" w:hAnsi="Arial Narrow"/>
      <w:b/>
    </w:rPr>
  </w:style>
  <w:style w:type="character" w:styleId="Strong">
    <w:name w:val="Strong"/>
    <w:qFormat/>
    <w:rsid w:val="00CC79D8"/>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58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Status xmlns="842cd523-47d6-43d6-8211-471f8d7272d8">Work in progress</Status>
    <Project_x0020_Name xmlns="842cd523-47d6-43d6-8211-471f8d7272d8">Northeast Vaughan Water Servicing Project</Project_x0020_Name>
    <TaxCatchAll xmlns="d6d05743-d6d0-46ac-98bc-99f29ab3bcad">
      <Value>1</Value>
    </TaxCatchAll>
    <lcf76f155ced4ddcb4097134ff3c332f xmlns="842cd523-47d6-43d6-8211-471f8d7272d8">
      <Terms xmlns="http://schemas.microsoft.com/office/infopath/2007/PartnerControls"/>
    </lcf76f155ced4ddcb4097134ff3c332f>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Project_x0020_Code xmlns="842cd523-47d6-43d6-8211-471f8d7272d8">2020-5445-00</Project_x0020_Code>
    <Client_x0020_Organization xmlns="842cd523-47d6-43d6-8211-471f8d7272d8" xsi:nil="true"/>
    <AERIS_x0020_Published_x0020_Date xmlns="842cd523-47d6-43d6-8211-471f8d7272d8" xsi:nil="true"/>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9AB6C0-6193-41C2-BFF7-7505759A907F}">
  <ds:schemaRefs>
    <ds:schemaRef ds:uri="http://schemas.openxmlformats.org/officeDocument/2006/bibliography"/>
  </ds:schemaRefs>
</ds:datastoreItem>
</file>

<file path=customXml/itemProps2.xml><?xml version="1.0" encoding="utf-8"?>
<ds:datastoreItem xmlns:ds="http://schemas.openxmlformats.org/officeDocument/2006/customXml" ds:itemID="{4CDF45CA-0003-4CF8-ADB3-6B590E999DC8}">
  <ds:schemaRefs>
    <ds:schemaRef ds:uri="http://schemas.microsoft.com/office/2006/metadata/longProperties"/>
  </ds:schemaRefs>
</ds:datastoreItem>
</file>

<file path=customXml/itemProps3.xml><?xml version="1.0" encoding="utf-8"?>
<ds:datastoreItem xmlns:ds="http://schemas.openxmlformats.org/officeDocument/2006/customXml" ds:itemID="{0BBBB7CC-11AE-49E2-9645-D823D32C0872}">
  <ds:schemaRefs>
    <ds:schemaRef ds:uri="http://schemas.microsoft.com/office/2006/metadata/properties"/>
    <ds:schemaRef ds:uri="http://schemas.microsoft.com/office/infopath/2007/PartnerControls"/>
    <ds:schemaRef ds:uri="fc026acd-ce08-4cd6-8fcf-3379e1510d35"/>
    <ds:schemaRef ds:uri="http://schemas.microsoft.com/sharepoint/v4"/>
    <ds:schemaRef ds:uri="eca966e5-22d2-4363-85bc-032a97ef399f"/>
    <ds:schemaRef ds:uri="3CC440CB-D4A8-4CBB-9B7B-37F17F6BDE64"/>
    <ds:schemaRef ds:uri="0ec7f28d-cd0c-40e6-964d-0ae9d476b302"/>
    <ds:schemaRef ds:uri="af1f8764-4995-491b-b84b-b5351a80ccae"/>
    <ds:schemaRef ds:uri="3cc440cb-d4a8-4cbb-9b7b-37f17f6bde64"/>
    <ds:schemaRef ds:uri="http://schemas.microsoft.com/sharepoint/v3/fields"/>
    <ds:schemaRef ds:uri="842cd523-47d6-43d6-8211-471f8d7272d8"/>
    <ds:schemaRef ds:uri="d6d05743-d6d0-46ac-98bc-99f29ab3bcad"/>
  </ds:schemaRefs>
</ds:datastoreItem>
</file>

<file path=customXml/itemProps4.xml><?xml version="1.0" encoding="utf-8"?>
<ds:datastoreItem xmlns:ds="http://schemas.openxmlformats.org/officeDocument/2006/customXml" ds:itemID="{AEBCD99D-339F-4501-AC60-BCD0D1208B82}">
  <ds:schemaRefs>
    <ds:schemaRef ds:uri="http://schemas.microsoft.com/sharepoint/v3/contenttype/forms"/>
  </ds:schemaRefs>
</ds:datastoreItem>
</file>

<file path=customXml/itemProps5.xml><?xml version="1.0" encoding="utf-8"?>
<ds:datastoreItem xmlns:ds="http://schemas.openxmlformats.org/officeDocument/2006/customXml" ds:itemID="{79087056-CB6A-4E25-A145-5880C93960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1649</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01060_Regulatory_Requirements (March 18, 2016)</vt:lpstr>
    </vt:vector>
  </TitlesOfParts>
  <Company>Regional Municipality of York</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01060_Regulatory_Requirements (March 18, 2016)</dc:title>
  <dc:subject/>
  <dc:creator>Adley-McGinnis, Andrea</dc:creator>
  <cp:keywords/>
  <cp:lastModifiedBy>Johnny Pang</cp:lastModifiedBy>
  <cp:revision>3</cp:revision>
  <cp:lastPrinted>2006-08-29T18:35:00Z</cp:lastPrinted>
  <dcterms:created xsi:type="dcterms:W3CDTF">2022-10-25T14:52:00Z</dcterms:created>
  <dcterms:modified xsi:type="dcterms:W3CDTF">2022-11-29T12:28:00Z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ContentTypeId">
    <vt:lpwstr>0x010100BF8E50B80A32C040A85FB450FB26C9E5</vt:lpwstr>
  </property>
  <property fmtid="{D5CDD505-2E9C-101B-9397-08002B2CF9AE}" pid="4" name="_dlc_DocIdItemGuid">
    <vt:lpwstr>19dbb723-459d-4d91-9e49-a1846a0e97aa</vt:lpwstr>
  </property>
  <property fmtid="{D5CDD505-2E9C-101B-9397-08002B2CF9AE}" pid="5" name="_dlc_DocId">
    <vt:lpwstr>ENVCPD-95-2185</vt:lpwstr>
  </property>
  <property fmtid="{D5CDD505-2E9C-101B-9397-08002B2CF9AE}" pid="6" name="_dlc_DocIdUrl">
    <vt:lpwstr>https://mycloud.york.ca/projects/EnvServProgramDeliveryOffice/Design/_layouts/DocIdRedir.aspx?ID=ENVCPD-95-2185, ENVCPD-95-2185</vt:lpwstr>
  </property>
  <property fmtid="{D5CDD505-2E9C-101B-9397-08002B2CF9AE}" pid="7" name="Sort Order">
    <vt:lpwstr/>
  </property>
  <property fmtid="{D5CDD505-2E9C-101B-9397-08002B2CF9AE}" pid="8" name="Order">
    <vt:r8>368600</vt:r8>
  </property>
  <property fmtid="{D5CDD505-2E9C-101B-9397-08002B2CF9AE}" pid="9" name="xd_ProgID">
    <vt:lpwstr/>
  </property>
  <property fmtid="{D5CDD505-2E9C-101B-9397-08002B2CF9AE}" pid="10" name="TemplateUrl">
    <vt:lpwstr/>
  </property>
  <property fmtid="{D5CDD505-2E9C-101B-9397-08002B2CF9AE}" pid="11" name="_CopySource">
    <vt:lpwstr>https://mycloud.york.ca/projects/EnvServProgramDeliveryOffice/Design/Shared Documents/Technical Design Specification Templates/Division 01 - General Requirements/01060 Regulatory Requirements.docx</vt:lpwstr>
  </property>
  <property fmtid="{D5CDD505-2E9C-101B-9397-08002B2CF9AE}" pid="12" name="Office">
    <vt:lpwstr/>
  </property>
  <property fmtid="{D5CDD505-2E9C-101B-9397-08002B2CF9AE}" pid="13" name="Information Type">
    <vt:lpwstr/>
  </property>
  <property fmtid="{D5CDD505-2E9C-101B-9397-08002B2CF9AE}" pid="14" name="AERIS Pools">
    <vt:lpwstr/>
  </property>
  <property fmtid="{D5CDD505-2E9C-101B-9397-08002B2CF9AE}" pid="15" name="Data Classification">
    <vt:lpwstr>1;#Confidential|dbb6cc64-9915-4cf6-857e-3e641b410f5c</vt:lpwstr>
  </property>
  <property fmtid="{D5CDD505-2E9C-101B-9397-08002B2CF9AE}" pid="16" name="Internal Organization">
    <vt:lpwstr/>
  </property>
  <property fmtid="{D5CDD505-2E9C-101B-9397-08002B2CF9AE}" pid="17" name="Communications">
    <vt:lpwstr/>
  </property>
</Properties>
</file>