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041"/>
        <w:gridCol w:w="5802"/>
      </w:tblGrid>
      <w:tr w:rsidR="00DE16A1" w:rsidRPr="00B76C0D" w:rsidDel="00B706F1" w14:paraId="6698E439" w14:textId="77777777" w:rsidTr="00C039E6">
        <w:trPr>
          <w:cantSplit/>
          <w:jc w:val="center"/>
          <w:del w:id="0" w:author="Liam Sykes" w:date="2022-03-18T10:32:00Z"/>
        </w:trPr>
        <w:tc>
          <w:tcPr>
            <w:tcW w:w="1184" w:type="dxa"/>
            <w:tcBorders>
              <w:top w:val="double" w:sz="6" w:space="0" w:color="auto"/>
              <w:left w:val="double" w:sz="6" w:space="0" w:color="auto"/>
              <w:bottom w:val="single" w:sz="6" w:space="0" w:color="auto"/>
              <w:right w:val="single" w:sz="6" w:space="0" w:color="auto"/>
            </w:tcBorders>
          </w:tcPr>
          <w:p w14:paraId="03A4AD33" w14:textId="77777777" w:rsidR="00DE16A1" w:rsidRPr="00B76C0D" w:rsidDel="00B706F1" w:rsidRDefault="00DE16A1" w:rsidP="00C039E6">
            <w:pPr>
              <w:pStyle w:val="TableHeading"/>
              <w:rPr>
                <w:del w:id="1" w:author="Liam Sykes" w:date="2022-03-18T10:32:00Z"/>
                <w:rFonts w:ascii="Calibri" w:hAnsi="Calibri"/>
                <w:sz w:val="22"/>
                <w:lang w:val="en-CA"/>
              </w:rPr>
            </w:pPr>
            <w:del w:id="2" w:author="Liam Sykes" w:date="2022-03-18T10:32:00Z">
              <w:r w:rsidRPr="00B76C0D" w:rsidDel="00B706F1">
                <w:rPr>
                  <w:rFonts w:ascii="Calibri" w:hAnsi="Calibri"/>
                  <w:sz w:val="22"/>
                  <w:lang w:val="en-CA"/>
                </w:rPr>
                <w:delText>Version</w:delText>
              </w:r>
            </w:del>
          </w:p>
        </w:tc>
        <w:tc>
          <w:tcPr>
            <w:tcW w:w="2041" w:type="dxa"/>
            <w:tcBorders>
              <w:top w:val="double" w:sz="6" w:space="0" w:color="auto"/>
              <w:left w:val="single" w:sz="6" w:space="0" w:color="auto"/>
              <w:bottom w:val="single" w:sz="6" w:space="0" w:color="auto"/>
              <w:right w:val="single" w:sz="6" w:space="0" w:color="auto"/>
            </w:tcBorders>
          </w:tcPr>
          <w:p w14:paraId="5F953619" w14:textId="77777777" w:rsidR="00DE16A1" w:rsidRPr="00B76C0D" w:rsidDel="00B706F1" w:rsidRDefault="00DE16A1" w:rsidP="00C039E6">
            <w:pPr>
              <w:pStyle w:val="TableHeading"/>
              <w:rPr>
                <w:del w:id="3" w:author="Liam Sykes" w:date="2022-03-18T10:32:00Z"/>
                <w:rFonts w:ascii="Calibri" w:hAnsi="Calibri"/>
                <w:sz w:val="22"/>
                <w:lang w:val="en-CA"/>
              </w:rPr>
            </w:pPr>
            <w:del w:id="4" w:author="Liam Sykes" w:date="2022-03-18T10:32:00Z">
              <w:r w:rsidRPr="00B76C0D" w:rsidDel="00B706F1">
                <w:rPr>
                  <w:rFonts w:ascii="Calibri" w:hAnsi="Calibri"/>
                  <w:sz w:val="22"/>
                  <w:lang w:val="en-CA"/>
                </w:rPr>
                <w:delText>Date</w:delText>
              </w:r>
            </w:del>
          </w:p>
        </w:tc>
        <w:tc>
          <w:tcPr>
            <w:tcW w:w="5802" w:type="dxa"/>
            <w:tcBorders>
              <w:top w:val="double" w:sz="6" w:space="0" w:color="auto"/>
              <w:left w:val="single" w:sz="6" w:space="0" w:color="auto"/>
              <w:bottom w:val="single" w:sz="6" w:space="0" w:color="auto"/>
              <w:right w:val="double" w:sz="6" w:space="0" w:color="auto"/>
            </w:tcBorders>
          </w:tcPr>
          <w:p w14:paraId="7A493C3D" w14:textId="77777777" w:rsidR="00DE16A1" w:rsidRPr="00B76C0D" w:rsidDel="00B706F1" w:rsidRDefault="00DE16A1" w:rsidP="00C039E6">
            <w:pPr>
              <w:pStyle w:val="TableHeading"/>
              <w:rPr>
                <w:del w:id="5" w:author="Liam Sykes" w:date="2022-03-18T10:32:00Z"/>
                <w:rFonts w:ascii="Calibri" w:hAnsi="Calibri"/>
                <w:sz w:val="22"/>
                <w:lang w:val="en-CA"/>
              </w:rPr>
            </w:pPr>
            <w:del w:id="6" w:author="Liam Sykes" w:date="2022-03-18T10:32:00Z">
              <w:r w:rsidRPr="00B76C0D" w:rsidDel="00B706F1">
                <w:rPr>
                  <w:rFonts w:ascii="Calibri" w:hAnsi="Calibri"/>
                  <w:sz w:val="22"/>
                  <w:lang w:val="en-CA"/>
                </w:rPr>
                <w:delText>Description of Revisions</w:delText>
              </w:r>
            </w:del>
          </w:p>
        </w:tc>
      </w:tr>
      <w:tr w:rsidR="00DE16A1" w:rsidRPr="00B76C0D" w:rsidDel="00B706F1" w14:paraId="2F89FC0D" w14:textId="77777777" w:rsidTr="00C039E6">
        <w:trPr>
          <w:cantSplit/>
          <w:jc w:val="center"/>
          <w:del w:id="7"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1278467C" w14:textId="77777777" w:rsidR="00DE16A1" w:rsidRPr="00B76C0D" w:rsidDel="00B706F1" w:rsidRDefault="00DE16A1" w:rsidP="00C039E6">
            <w:pPr>
              <w:pStyle w:val="NormalTableText"/>
              <w:rPr>
                <w:del w:id="8" w:author="Liam Sykes" w:date="2022-03-18T10:32:00Z"/>
                <w:rFonts w:ascii="Calibri" w:hAnsi="Calibri"/>
                <w:sz w:val="22"/>
                <w:lang w:val="en-CA"/>
              </w:rPr>
            </w:pPr>
            <w:del w:id="9" w:author="Liam Sykes" w:date="2022-03-18T10:32:00Z">
              <w:r w:rsidRPr="00B76C0D" w:rsidDel="00B706F1">
                <w:rPr>
                  <w:rFonts w:ascii="Calibri" w:hAnsi="Calibri"/>
                  <w:sz w:val="22"/>
                  <w:lang w:val="en-CA"/>
                </w:rPr>
                <w:delText>1</w:delText>
              </w:r>
            </w:del>
          </w:p>
        </w:tc>
        <w:tc>
          <w:tcPr>
            <w:tcW w:w="2041" w:type="dxa"/>
            <w:tcBorders>
              <w:top w:val="single" w:sz="6" w:space="0" w:color="auto"/>
              <w:left w:val="single" w:sz="6" w:space="0" w:color="auto"/>
              <w:bottom w:val="single" w:sz="6" w:space="0" w:color="auto"/>
              <w:right w:val="single" w:sz="6" w:space="0" w:color="auto"/>
            </w:tcBorders>
          </w:tcPr>
          <w:p w14:paraId="2B34CC7A" w14:textId="77777777" w:rsidR="00DE16A1" w:rsidRPr="00B76C0D" w:rsidDel="00B706F1" w:rsidRDefault="006E454D" w:rsidP="00C039E6">
            <w:pPr>
              <w:pStyle w:val="NormalTableText"/>
              <w:rPr>
                <w:del w:id="10" w:author="Liam Sykes" w:date="2022-03-18T10:32:00Z"/>
                <w:rFonts w:ascii="Calibri" w:hAnsi="Calibri"/>
                <w:sz w:val="22"/>
                <w:lang w:val="en-CA"/>
              </w:rPr>
            </w:pPr>
            <w:del w:id="11" w:author="Liam Sykes" w:date="2022-03-18T10:32:00Z">
              <w:r w:rsidRPr="00B76C0D" w:rsidDel="00B706F1">
                <w:rPr>
                  <w:rFonts w:ascii="Calibri" w:hAnsi="Calibri"/>
                  <w:sz w:val="22"/>
                  <w:lang w:val="en-CA"/>
                </w:rPr>
                <w:delText>November 5, 2007</w:delText>
              </w:r>
            </w:del>
          </w:p>
        </w:tc>
        <w:tc>
          <w:tcPr>
            <w:tcW w:w="5802" w:type="dxa"/>
            <w:tcBorders>
              <w:top w:val="single" w:sz="6" w:space="0" w:color="auto"/>
              <w:left w:val="single" w:sz="6" w:space="0" w:color="auto"/>
              <w:bottom w:val="single" w:sz="6" w:space="0" w:color="auto"/>
              <w:right w:val="double" w:sz="6" w:space="0" w:color="auto"/>
            </w:tcBorders>
          </w:tcPr>
          <w:p w14:paraId="23953E76" w14:textId="77777777" w:rsidR="00DE16A1" w:rsidRPr="00B76C0D" w:rsidDel="00B706F1" w:rsidRDefault="00DE16A1" w:rsidP="00C039E6">
            <w:pPr>
              <w:pStyle w:val="NormalTableText"/>
              <w:rPr>
                <w:del w:id="12" w:author="Liam Sykes" w:date="2022-03-18T10:32:00Z"/>
                <w:rFonts w:ascii="Calibri" w:hAnsi="Calibri"/>
                <w:sz w:val="22"/>
                <w:lang w:val="en-CA"/>
              </w:rPr>
            </w:pPr>
            <w:del w:id="13" w:author="Liam Sykes" w:date="2022-03-18T10:32:00Z">
              <w:r w:rsidRPr="00B76C0D" w:rsidDel="00B706F1">
                <w:rPr>
                  <w:rFonts w:ascii="Calibri" w:hAnsi="Calibri"/>
                  <w:sz w:val="22"/>
                  <w:lang w:val="en-CA"/>
                </w:rPr>
                <w:delText>Approved final document</w:delText>
              </w:r>
            </w:del>
          </w:p>
        </w:tc>
      </w:tr>
      <w:tr w:rsidR="00DE16A1" w:rsidRPr="00B76C0D" w:rsidDel="00B706F1" w14:paraId="32A3A897" w14:textId="77777777" w:rsidTr="00C039E6">
        <w:trPr>
          <w:cantSplit/>
          <w:jc w:val="center"/>
          <w:del w:id="14"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5B9747A0" w14:textId="77777777" w:rsidR="00DE16A1" w:rsidRPr="00B76C0D" w:rsidDel="00B706F1" w:rsidRDefault="00B55383" w:rsidP="00C039E6">
            <w:pPr>
              <w:pStyle w:val="NormalTableText"/>
              <w:rPr>
                <w:del w:id="15" w:author="Liam Sykes" w:date="2022-03-18T10:32:00Z"/>
                <w:rFonts w:ascii="Calibri" w:hAnsi="Calibri"/>
                <w:sz w:val="22"/>
                <w:lang w:val="en-CA"/>
              </w:rPr>
            </w:pPr>
            <w:del w:id="16" w:author="Liam Sykes" w:date="2022-03-18T10:32:00Z">
              <w:r w:rsidRPr="00B76C0D" w:rsidDel="00B706F1">
                <w:rPr>
                  <w:rFonts w:ascii="Calibri" w:hAnsi="Calibri"/>
                  <w:sz w:val="22"/>
                  <w:lang w:val="en-CA"/>
                </w:rPr>
                <w:delText>2</w:delText>
              </w:r>
            </w:del>
          </w:p>
        </w:tc>
        <w:tc>
          <w:tcPr>
            <w:tcW w:w="2041" w:type="dxa"/>
            <w:tcBorders>
              <w:top w:val="single" w:sz="6" w:space="0" w:color="auto"/>
              <w:left w:val="single" w:sz="6" w:space="0" w:color="auto"/>
              <w:bottom w:val="single" w:sz="6" w:space="0" w:color="auto"/>
              <w:right w:val="single" w:sz="6" w:space="0" w:color="auto"/>
            </w:tcBorders>
          </w:tcPr>
          <w:p w14:paraId="55A3BB36" w14:textId="77777777" w:rsidR="00DE16A1" w:rsidRPr="00B76C0D" w:rsidDel="00B706F1" w:rsidRDefault="00B55383" w:rsidP="00C039E6">
            <w:pPr>
              <w:pStyle w:val="NormalTableText"/>
              <w:rPr>
                <w:del w:id="17" w:author="Liam Sykes" w:date="2022-03-18T10:32:00Z"/>
                <w:rFonts w:ascii="Calibri" w:hAnsi="Calibri"/>
                <w:sz w:val="22"/>
                <w:lang w:val="en-CA"/>
              </w:rPr>
            </w:pPr>
            <w:del w:id="18" w:author="Liam Sykes" w:date="2022-03-18T10:32:00Z">
              <w:r w:rsidRPr="00B76C0D" w:rsidDel="00B706F1">
                <w:rPr>
                  <w:rFonts w:ascii="Calibri" w:hAnsi="Calibri"/>
                  <w:sz w:val="22"/>
                  <w:lang w:val="en-CA"/>
                </w:rPr>
                <w:delText>May 27, 2011</w:delText>
              </w:r>
            </w:del>
          </w:p>
        </w:tc>
        <w:tc>
          <w:tcPr>
            <w:tcW w:w="5802" w:type="dxa"/>
            <w:tcBorders>
              <w:top w:val="single" w:sz="6" w:space="0" w:color="auto"/>
              <w:left w:val="single" w:sz="6" w:space="0" w:color="auto"/>
              <w:bottom w:val="single" w:sz="6" w:space="0" w:color="auto"/>
              <w:right w:val="double" w:sz="6" w:space="0" w:color="auto"/>
            </w:tcBorders>
          </w:tcPr>
          <w:p w14:paraId="0551EAA6" w14:textId="77777777" w:rsidR="00DE16A1" w:rsidRPr="00B76C0D" w:rsidDel="00B706F1" w:rsidRDefault="00B55383" w:rsidP="00C039E6">
            <w:pPr>
              <w:pStyle w:val="NormalTableText"/>
              <w:rPr>
                <w:del w:id="19" w:author="Liam Sykes" w:date="2022-03-18T10:32:00Z"/>
                <w:rFonts w:ascii="Calibri" w:hAnsi="Calibri"/>
                <w:sz w:val="22"/>
                <w:lang w:val="en-CA"/>
              </w:rPr>
            </w:pPr>
            <w:del w:id="20" w:author="Liam Sykes" w:date="2022-03-18T10:32:00Z">
              <w:r w:rsidRPr="00B76C0D" w:rsidDel="00B706F1">
                <w:rPr>
                  <w:rFonts w:ascii="Calibri" w:hAnsi="Calibri"/>
                  <w:sz w:val="22"/>
                  <w:lang w:val="en-CA"/>
                </w:rPr>
                <w:delText>Minor revisions</w:delText>
              </w:r>
            </w:del>
          </w:p>
        </w:tc>
      </w:tr>
      <w:tr w:rsidR="00DE16A1" w:rsidRPr="00B76C0D" w:rsidDel="00B706F1" w14:paraId="25D83899" w14:textId="77777777" w:rsidTr="00ED2F1E">
        <w:trPr>
          <w:cantSplit/>
          <w:trHeight w:val="65"/>
          <w:jc w:val="center"/>
          <w:del w:id="21"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4B876ADE" w14:textId="77777777" w:rsidR="00DE16A1" w:rsidRPr="00B76C0D" w:rsidDel="00B706F1" w:rsidRDefault="002F5E94" w:rsidP="00C039E6">
            <w:pPr>
              <w:pStyle w:val="NormalTableText"/>
              <w:rPr>
                <w:del w:id="22" w:author="Liam Sykes" w:date="2022-03-18T10:32:00Z"/>
                <w:rFonts w:ascii="Calibri" w:hAnsi="Calibri"/>
                <w:sz w:val="22"/>
                <w:lang w:val="en-CA"/>
              </w:rPr>
            </w:pPr>
            <w:del w:id="23" w:author="Liam Sykes" w:date="2022-03-18T10:32:00Z">
              <w:r w:rsidRPr="00B76C0D" w:rsidDel="00B706F1">
                <w:rPr>
                  <w:rFonts w:ascii="Calibri" w:hAnsi="Calibri"/>
                  <w:sz w:val="22"/>
                  <w:lang w:val="en-CA"/>
                </w:rPr>
                <w:delText>3</w:delText>
              </w:r>
            </w:del>
          </w:p>
        </w:tc>
        <w:tc>
          <w:tcPr>
            <w:tcW w:w="2041" w:type="dxa"/>
            <w:tcBorders>
              <w:top w:val="single" w:sz="6" w:space="0" w:color="auto"/>
              <w:left w:val="single" w:sz="6" w:space="0" w:color="auto"/>
              <w:bottom w:val="single" w:sz="6" w:space="0" w:color="auto"/>
              <w:right w:val="single" w:sz="6" w:space="0" w:color="auto"/>
            </w:tcBorders>
          </w:tcPr>
          <w:p w14:paraId="251BA177" w14:textId="77777777" w:rsidR="00DE16A1" w:rsidRPr="00B76C0D" w:rsidDel="00B706F1" w:rsidRDefault="002F5E94" w:rsidP="00C039E6">
            <w:pPr>
              <w:pStyle w:val="NormalTableText"/>
              <w:rPr>
                <w:del w:id="24" w:author="Liam Sykes" w:date="2022-03-18T10:32:00Z"/>
                <w:rFonts w:ascii="Calibri" w:hAnsi="Calibri"/>
                <w:sz w:val="22"/>
                <w:lang w:val="en-CA"/>
              </w:rPr>
            </w:pPr>
            <w:del w:id="25" w:author="Liam Sykes" w:date="2022-03-18T10:32:00Z">
              <w:r w:rsidRPr="00B76C0D" w:rsidDel="00B706F1">
                <w:rPr>
                  <w:rFonts w:ascii="Calibri" w:hAnsi="Calibri"/>
                  <w:sz w:val="22"/>
                  <w:lang w:val="en-CA"/>
                </w:rPr>
                <w:delText>March 20, 2012</w:delText>
              </w:r>
            </w:del>
          </w:p>
        </w:tc>
        <w:tc>
          <w:tcPr>
            <w:tcW w:w="5802" w:type="dxa"/>
            <w:tcBorders>
              <w:top w:val="single" w:sz="6" w:space="0" w:color="auto"/>
              <w:left w:val="single" w:sz="6" w:space="0" w:color="auto"/>
              <w:bottom w:val="single" w:sz="6" w:space="0" w:color="auto"/>
              <w:right w:val="double" w:sz="6" w:space="0" w:color="auto"/>
            </w:tcBorders>
          </w:tcPr>
          <w:p w14:paraId="300E0B67" w14:textId="77777777" w:rsidR="00DE16A1" w:rsidRPr="00B76C0D" w:rsidDel="00B706F1" w:rsidRDefault="002F5E94" w:rsidP="00C039E6">
            <w:pPr>
              <w:pStyle w:val="NormalTableText"/>
              <w:rPr>
                <w:del w:id="26" w:author="Liam Sykes" w:date="2022-03-18T10:32:00Z"/>
                <w:rFonts w:ascii="Calibri" w:hAnsi="Calibri"/>
                <w:sz w:val="22"/>
                <w:lang w:val="en-CA"/>
              </w:rPr>
            </w:pPr>
            <w:del w:id="27" w:author="Liam Sykes" w:date="2022-03-18T10:32:00Z">
              <w:r w:rsidRPr="00B76C0D" w:rsidDel="00B706F1">
                <w:rPr>
                  <w:rFonts w:ascii="Calibri" w:hAnsi="Calibri"/>
                  <w:sz w:val="22"/>
                  <w:lang w:val="en-CA"/>
                </w:rPr>
                <w:delText>Addition of References and Replacement Parts sections on this page</w:delText>
              </w:r>
            </w:del>
          </w:p>
        </w:tc>
      </w:tr>
      <w:tr w:rsidR="00E45AB5" w:rsidRPr="00B76C0D" w:rsidDel="00B706F1" w14:paraId="7AEA0675" w14:textId="77777777" w:rsidTr="00ED2F1E">
        <w:trPr>
          <w:cantSplit/>
          <w:jc w:val="center"/>
          <w:del w:id="28"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730018AD" w14:textId="77777777" w:rsidR="00E45AB5" w:rsidRPr="00B76C0D" w:rsidDel="00B706F1" w:rsidRDefault="00C335E3" w:rsidP="00C039E6">
            <w:pPr>
              <w:pStyle w:val="NormalTableText"/>
              <w:rPr>
                <w:del w:id="29" w:author="Liam Sykes" w:date="2022-03-18T10:32:00Z"/>
                <w:rFonts w:ascii="Calibri" w:hAnsi="Calibri"/>
                <w:sz w:val="22"/>
                <w:lang w:val="en-CA"/>
              </w:rPr>
            </w:pPr>
            <w:del w:id="30" w:author="Liam Sykes" w:date="2022-03-18T10:32:00Z">
              <w:r w:rsidRPr="00B76C0D" w:rsidDel="00B706F1">
                <w:rPr>
                  <w:rFonts w:ascii="Calibri" w:hAnsi="Calibri"/>
                  <w:sz w:val="22"/>
                  <w:lang w:val="en-CA"/>
                </w:rPr>
                <w:delText>4</w:delText>
              </w:r>
            </w:del>
          </w:p>
        </w:tc>
        <w:tc>
          <w:tcPr>
            <w:tcW w:w="2041" w:type="dxa"/>
            <w:tcBorders>
              <w:top w:val="single" w:sz="6" w:space="0" w:color="auto"/>
              <w:left w:val="single" w:sz="6" w:space="0" w:color="auto"/>
              <w:bottom w:val="single" w:sz="6" w:space="0" w:color="auto"/>
              <w:right w:val="single" w:sz="6" w:space="0" w:color="auto"/>
            </w:tcBorders>
          </w:tcPr>
          <w:p w14:paraId="65BF8F8B" w14:textId="77777777" w:rsidR="00E45AB5" w:rsidRPr="00B76C0D" w:rsidDel="00B706F1" w:rsidRDefault="00C335E3" w:rsidP="00C039E6">
            <w:pPr>
              <w:pStyle w:val="NormalTableText"/>
              <w:rPr>
                <w:del w:id="31" w:author="Liam Sykes" w:date="2022-03-18T10:32:00Z"/>
                <w:rFonts w:ascii="Calibri" w:hAnsi="Calibri"/>
                <w:sz w:val="22"/>
                <w:lang w:val="en-CA"/>
              </w:rPr>
            </w:pPr>
            <w:del w:id="32" w:author="Liam Sykes" w:date="2022-03-18T10:32:00Z">
              <w:r w:rsidRPr="00B76C0D" w:rsidDel="00B706F1">
                <w:rPr>
                  <w:rFonts w:ascii="Calibri" w:hAnsi="Calibri"/>
                  <w:sz w:val="22"/>
                  <w:lang w:val="en-CA"/>
                </w:rPr>
                <w:delText>July 5, 2012</w:delText>
              </w:r>
            </w:del>
          </w:p>
        </w:tc>
        <w:tc>
          <w:tcPr>
            <w:tcW w:w="5802" w:type="dxa"/>
            <w:tcBorders>
              <w:top w:val="single" w:sz="6" w:space="0" w:color="auto"/>
              <w:left w:val="single" w:sz="6" w:space="0" w:color="auto"/>
              <w:bottom w:val="single" w:sz="6" w:space="0" w:color="auto"/>
              <w:right w:val="double" w:sz="6" w:space="0" w:color="auto"/>
            </w:tcBorders>
          </w:tcPr>
          <w:p w14:paraId="00F2BA84" w14:textId="77777777" w:rsidR="00E45AB5" w:rsidRPr="00B76C0D" w:rsidDel="00B706F1" w:rsidRDefault="00C335E3" w:rsidP="00C039E6">
            <w:pPr>
              <w:pStyle w:val="NormalTableText"/>
              <w:rPr>
                <w:del w:id="33" w:author="Liam Sykes" w:date="2022-03-18T10:32:00Z"/>
                <w:rFonts w:ascii="Calibri" w:hAnsi="Calibri"/>
                <w:sz w:val="22"/>
                <w:lang w:val="en-CA"/>
              </w:rPr>
            </w:pPr>
            <w:del w:id="34" w:author="Liam Sykes" w:date="2022-03-18T10:32:00Z">
              <w:r w:rsidRPr="00B76C0D" w:rsidDel="00B706F1">
                <w:rPr>
                  <w:rFonts w:ascii="Calibri" w:hAnsi="Calibri"/>
                  <w:sz w:val="22"/>
                  <w:lang w:val="en-CA"/>
                </w:rPr>
                <w:delText>Change tab settings for page 1-3</w:delText>
              </w:r>
            </w:del>
          </w:p>
        </w:tc>
      </w:tr>
      <w:tr w:rsidR="00DE16A1" w:rsidRPr="00B76C0D" w:rsidDel="00B706F1" w14:paraId="35C7471C" w14:textId="77777777" w:rsidTr="00EE68E1">
        <w:trPr>
          <w:cantSplit/>
          <w:jc w:val="center"/>
          <w:del w:id="35"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7F06B2A8" w14:textId="77777777" w:rsidR="00DE16A1" w:rsidRPr="00B76C0D" w:rsidDel="00B706F1" w:rsidRDefault="00355656" w:rsidP="00C039E6">
            <w:pPr>
              <w:pStyle w:val="NormalTableText"/>
              <w:rPr>
                <w:del w:id="36" w:author="Liam Sykes" w:date="2022-03-18T10:32:00Z"/>
                <w:rFonts w:ascii="Calibri" w:hAnsi="Calibri"/>
                <w:sz w:val="22"/>
                <w:lang w:val="en-CA"/>
              </w:rPr>
            </w:pPr>
            <w:del w:id="37" w:author="Liam Sykes" w:date="2022-03-18T10:32:00Z">
              <w:r w:rsidRPr="00B76C0D" w:rsidDel="00B706F1">
                <w:rPr>
                  <w:rFonts w:ascii="Calibri" w:hAnsi="Calibri"/>
                  <w:sz w:val="22"/>
                  <w:lang w:val="en-CA"/>
                </w:rPr>
                <w:delText>5</w:delText>
              </w:r>
            </w:del>
          </w:p>
        </w:tc>
        <w:tc>
          <w:tcPr>
            <w:tcW w:w="2041" w:type="dxa"/>
            <w:tcBorders>
              <w:top w:val="single" w:sz="6" w:space="0" w:color="auto"/>
              <w:left w:val="single" w:sz="6" w:space="0" w:color="auto"/>
              <w:bottom w:val="single" w:sz="6" w:space="0" w:color="auto"/>
              <w:right w:val="single" w:sz="6" w:space="0" w:color="auto"/>
            </w:tcBorders>
          </w:tcPr>
          <w:p w14:paraId="3F00E206" w14:textId="77777777" w:rsidR="00DE16A1" w:rsidRPr="00B76C0D" w:rsidDel="00B706F1" w:rsidRDefault="00355656" w:rsidP="00C039E6">
            <w:pPr>
              <w:pStyle w:val="NormalTableText"/>
              <w:rPr>
                <w:del w:id="38" w:author="Liam Sykes" w:date="2022-03-18T10:32:00Z"/>
                <w:rFonts w:ascii="Calibri" w:hAnsi="Calibri"/>
                <w:sz w:val="22"/>
                <w:lang w:val="en-CA"/>
              </w:rPr>
            </w:pPr>
            <w:del w:id="39" w:author="Liam Sykes" w:date="2022-03-18T10:32:00Z">
              <w:r w:rsidRPr="00B76C0D" w:rsidDel="00B706F1">
                <w:rPr>
                  <w:rFonts w:ascii="Calibri" w:hAnsi="Calibri"/>
                  <w:sz w:val="22"/>
                  <w:lang w:val="en-CA"/>
                </w:rPr>
                <w:delText>April 9, 2015</w:delText>
              </w:r>
            </w:del>
          </w:p>
        </w:tc>
        <w:tc>
          <w:tcPr>
            <w:tcW w:w="5802" w:type="dxa"/>
            <w:tcBorders>
              <w:top w:val="single" w:sz="6" w:space="0" w:color="auto"/>
              <w:left w:val="single" w:sz="6" w:space="0" w:color="auto"/>
              <w:bottom w:val="single" w:sz="6" w:space="0" w:color="auto"/>
              <w:right w:val="double" w:sz="6" w:space="0" w:color="auto"/>
            </w:tcBorders>
          </w:tcPr>
          <w:p w14:paraId="1FEBD7EC" w14:textId="77777777" w:rsidR="00DE16A1" w:rsidRPr="00B76C0D" w:rsidDel="00B706F1" w:rsidRDefault="00355656" w:rsidP="00C039E6">
            <w:pPr>
              <w:pStyle w:val="NormalTableText"/>
              <w:rPr>
                <w:del w:id="40" w:author="Liam Sykes" w:date="2022-03-18T10:32:00Z"/>
                <w:rFonts w:ascii="Calibri" w:hAnsi="Calibri"/>
                <w:sz w:val="22"/>
                <w:lang w:val="en-CA"/>
              </w:rPr>
            </w:pPr>
            <w:del w:id="41" w:author="Liam Sykes" w:date="2022-03-18T10:32:00Z">
              <w:r w:rsidRPr="00B76C0D" w:rsidDel="00B706F1">
                <w:rPr>
                  <w:rFonts w:ascii="Calibri" w:hAnsi="Calibri"/>
                  <w:sz w:val="22"/>
                  <w:lang w:val="en-CA"/>
                </w:rPr>
                <w:delText>General formatting</w:delText>
              </w:r>
            </w:del>
          </w:p>
        </w:tc>
      </w:tr>
      <w:tr w:rsidR="00EE68E1" w:rsidRPr="00B76C0D" w:rsidDel="00B706F1" w14:paraId="28072641" w14:textId="77777777" w:rsidTr="00EF3066">
        <w:trPr>
          <w:cantSplit/>
          <w:jc w:val="center"/>
          <w:del w:id="42"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38FFD6DD" w14:textId="77777777" w:rsidR="00EE68E1" w:rsidRPr="00B76C0D" w:rsidDel="00B706F1" w:rsidRDefault="00EE68E1" w:rsidP="00C039E6">
            <w:pPr>
              <w:pStyle w:val="NormalTableText"/>
              <w:rPr>
                <w:del w:id="43" w:author="Liam Sykes" w:date="2022-03-18T10:32:00Z"/>
                <w:rFonts w:ascii="Calibri" w:hAnsi="Calibri"/>
                <w:sz w:val="22"/>
                <w:lang w:val="en-CA"/>
              </w:rPr>
            </w:pPr>
            <w:del w:id="44" w:author="Liam Sykes" w:date="2022-03-18T10:32:00Z">
              <w:r w:rsidDel="00B706F1">
                <w:rPr>
                  <w:rFonts w:ascii="Calibri" w:hAnsi="Calibri"/>
                  <w:sz w:val="22"/>
                  <w:lang w:val="en-CA"/>
                </w:rPr>
                <w:delText>6</w:delText>
              </w:r>
            </w:del>
          </w:p>
        </w:tc>
        <w:tc>
          <w:tcPr>
            <w:tcW w:w="2041" w:type="dxa"/>
            <w:tcBorders>
              <w:top w:val="single" w:sz="6" w:space="0" w:color="auto"/>
              <w:left w:val="single" w:sz="6" w:space="0" w:color="auto"/>
              <w:bottom w:val="single" w:sz="6" w:space="0" w:color="auto"/>
              <w:right w:val="single" w:sz="6" w:space="0" w:color="auto"/>
            </w:tcBorders>
          </w:tcPr>
          <w:p w14:paraId="49E2A005" w14:textId="77777777" w:rsidR="00EE68E1" w:rsidRPr="00B76C0D" w:rsidDel="00B706F1" w:rsidRDefault="00EE68E1" w:rsidP="00C039E6">
            <w:pPr>
              <w:pStyle w:val="NormalTableText"/>
              <w:rPr>
                <w:del w:id="45" w:author="Liam Sykes" w:date="2022-03-18T10:32:00Z"/>
                <w:rFonts w:ascii="Calibri" w:hAnsi="Calibri"/>
                <w:sz w:val="22"/>
                <w:lang w:val="en-CA"/>
              </w:rPr>
            </w:pPr>
            <w:del w:id="46" w:author="Liam Sykes" w:date="2022-03-18T10:32:00Z">
              <w:r w:rsidDel="00B706F1">
                <w:rPr>
                  <w:rFonts w:ascii="Calibri" w:hAnsi="Calibri"/>
                  <w:sz w:val="22"/>
                  <w:lang w:val="en-CA"/>
                </w:rPr>
                <w:delText>July 28, 2015</w:delText>
              </w:r>
            </w:del>
          </w:p>
        </w:tc>
        <w:tc>
          <w:tcPr>
            <w:tcW w:w="5802" w:type="dxa"/>
            <w:tcBorders>
              <w:top w:val="single" w:sz="6" w:space="0" w:color="auto"/>
              <w:left w:val="single" w:sz="6" w:space="0" w:color="auto"/>
              <w:bottom w:val="single" w:sz="6" w:space="0" w:color="auto"/>
              <w:right w:val="double" w:sz="6" w:space="0" w:color="auto"/>
            </w:tcBorders>
          </w:tcPr>
          <w:p w14:paraId="1621C173" w14:textId="77777777" w:rsidR="00EE68E1" w:rsidRPr="00B76C0D" w:rsidDel="00B706F1" w:rsidRDefault="00EE68E1" w:rsidP="00C039E6">
            <w:pPr>
              <w:pStyle w:val="NormalTableText"/>
              <w:rPr>
                <w:del w:id="47" w:author="Liam Sykes" w:date="2022-03-18T10:32:00Z"/>
                <w:rFonts w:ascii="Calibri" w:hAnsi="Calibri"/>
                <w:sz w:val="22"/>
                <w:lang w:val="en-CA"/>
              </w:rPr>
            </w:pPr>
            <w:del w:id="48" w:author="Liam Sykes" w:date="2022-03-18T10:32:00Z">
              <w:r w:rsidDel="00B706F1">
                <w:rPr>
                  <w:rFonts w:ascii="Calibri" w:hAnsi="Calibri"/>
                  <w:sz w:val="22"/>
                  <w:lang w:val="en-CA"/>
                </w:rPr>
                <w:delText>Removed reference to Deviation form</w:delText>
              </w:r>
            </w:del>
          </w:p>
        </w:tc>
      </w:tr>
      <w:tr w:rsidR="00EF3066" w:rsidRPr="00B76C0D" w:rsidDel="00B706F1" w14:paraId="60A763CE" w14:textId="77777777" w:rsidTr="00475C5F">
        <w:trPr>
          <w:cantSplit/>
          <w:jc w:val="center"/>
          <w:del w:id="49" w:author="Liam Sykes" w:date="2022-03-18T10:32:00Z"/>
        </w:trPr>
        <w:tc>
          <w:tcPr>
            <w:tcW w:w="1184" w:type="dxa"/>
            <w:tcBorders>
              <w:top w:val="single" w:sz="6" w:space="0" w:color="auto"/>
              <w:left w:val="double" w:sz="6" w:space="0" w:color="auto"/>
              <w:bottom w:val="single" w:sz="6" w:space="0" w:color="auto"/>
              <w:right w:val="single" w:sz="6" w:space="0" w:color="auto"/>
            </w:tcBorders>
          </w:tcPr>
          <w:p w14:paraId="35535E69" w14:textId="77777777" w:rsidR="00EF3066" w:rsidDel="00B706F1" w:rsidRDefault="00EF3066" w:rsidP="00C039E6">
            <w:pPr>
              <w:pStyle w:val="NormalTableText"/>
              <w:rPr>
                <w:del w:id="50" w:author="Liam Sykes" w:date="2022-03-18T10:32:00Z"/>
                <w:rFonts w:ascii="Calibri" w:hAnsi="Calibri"/>
                <w:sz w:val="22"/>
                <w:lang w:val="en-CA"/>
              </w:rPr>
            </w:pPr>
            <w:del w:id="51" w:author="Liam Sykes" w:date="2022-03-18T10:32:00Z">
              <w:r w:rsidDel="00B706F1">
                <w:rPr>
                  <w:rFonts w:ascii="Calibri" w:hAnsi="Calibri"/>
                  <w:sz w:val="22"/>
                  <w:lang w:val="en-CA"/>
                </w:rPr>
                <w:delText>7</w:delText>
              </w:r>
            </w:del>
          </w:p>
        </w:tc>
        <w:tc>
          <w:tcPr>
            <w:tcW w:w="2041" w:type="dxa"/>
            <w:tcBorders>
              <w:top w:val="single" w:sz="6" w:space="0" w:color="auto"/>
              <w:left w:val="single" w:sz="6" w:space="0" w:color="auto"/>
              <w:bottom w:val="single" w:sz="6" w:space="0" w:color="auto"/>
              <w:right w:val="single" w:sz="6" w:space="0" w:color="auto"/>
            </w:tcBorders>
          </w:tcPr>
          <w:p w14:paraId="5A59B0F8" w14:textId="77777777" w:rsidR="00EF3066" w:rsidDel="00B706F1" w:rsidRDefault="00EF3066" w:rsidP="00C039E6">
            <w:pPr>
              <w:pStyle w:val="NormalTableText"/>
              <w:rPr>
                <w:del w:id="52" w:author="Liam Sykes" w:date="2022-03-18T10:32:00Z"/>
                <w:rFonts w:ascii="Calibri" w:hAnsi="Calibri"/>
                <w:sz w:val="22"/>
                <w:lang w:val="en-CA"/>
              </w:rPr>
            </w:pPr>
            <w:del w:id="53" w:author="Liam Sykes" w:date="2022-03-18T10:32:00Z">
              <w:r w:rsidDel="00B706F1">
                <w:rPr>
                  <w:rFonts w:ascii="Calibri" w:hAnsi="Calibri"/>
                  <w:sz w:val="22"/>
                  <w:lang w:val="en-CA"/>
                </w:rPr>
                <w:delText>December 11, 2015</w:delText>
              </w:r>
            </w:del>
          </w:p>
        </w:tc>
        <w:tc>
          <w:tcPr>
            <w:tcW w:w="5802" w:type="dxa"/>
            <w:tcBorders>
              <w:top w:val="single" w:sz="6" w:space="0" w:color="auto"/>
              <w:left w:val="single" w:sz="6" w:space="0" w:color="auto"/>
              <w:bottom w:val="single" w:sz="6" w:space="0" w:color="auto"/>
              <w:right w:val="double" w:sz="6" w:space="0" w:color="auto"/>
            </w:tcBorders>
          </w:tcPr>
          <w:p w14:paraId="3DE6F73B" w14:textId="77777777" w:rsidR="00EF3066" w:rsidDel="00B706F1" w:rsidRDefault="00E4208A" w:rsidP="00C039E6">
            <w:pPr>
              <w:pStyle w:val="NormalTableText"/>
              <w:rPr>
                <w:del w:id="54" w:author="Liam Sykes" w:date="2022-03-18T10:32:00Z"/>
                <w:rFonts w:ascii="Calibri" w:hAnsi="Calibri"/>
                <w:sz w:val="22"/>
                <w:lang w:val="en-CA"/>
              </w:rPr>
            </w:pPr>
            <w:del w:id="55" w:author="Liam Sykes" w:date="2022-03-18T10:32:00Z">
              <w:r w:rsidRPr="00E4208A" w:rsidDel="00B706F1">
                <w:rPr>
                  <w:rFonts w:ascii="Calibri" w:hAnsi="Calibri"/>
                  <w:sz w:val="22"/>
                  <w:lang w:val="en-CA"/>
                </w:rPr>
                <w:delText>Minor clarifications based on comments by Legal Department</w:delText>
              </w:r>
              <w:r w:rsidR="002C323C" w:rsidDel="00B706F1">
                <w:rPr>
                  <w:rFonts w:ascii="Calibri" w:hAnsi="Calibri"/>
                  <w:sz w:val="22"/>
                  <w:lang w:val="en-CA"/>
                </w:rPr>
                <w:delText>(</w:delText>
              </w:r>
              <w:r w:rsidRPr="00E4208A" w:rsidDel="00B706F1">
                <w:rPr>
                  <w:rFonts w:ascii="Calibri" w:hAnsi="Calibri"/>
                  <w:sz w:val="22"/>
                  <w:lang w:val="en-CA"/>
                </w:rPr>
                <w:delText>AAM</w:delText>
              </w:r>
              <w:r w:rsidR="002C323C" w:rsidDel="00B706F1">
                <w:rPr>
                  <w:rFonts w:ascii="Calibri" w:hAnsi="Calibri"/>
                  <w:sz w:val="22"/>
                  <w:lang w:val="en-CA"/>
                </w:rPr>
                <w:delText>)</w:delText>
              </w:r>
            </w:del>
          </w:p>
        </w:tc>
      </w:tr>
      <w:tr w:rsidR="002C323C" w:rsidRPr="00B76C0D" w:rsidDel="00B706F1" w14:paraId="3454CD27" w14:textId="77777777" w:rsidTr="00ED2F1E">
        <w:trPr>
          <w:cantSplit/>
          <w:jc w:val="center"/>
          <w:del w:id="56" w:author="Liam Sykes" w:date="2022-03-18T10:32:00Z"/>
        </w:trPr>
        <w:tc>
          <w:tcPr>
            <w:tcW w:w="1184" w:type="dxa"/>
            <w:tcBorders>
              <w:top w:val="single" w:sz="6" w:space="0" w:color="auto"/>
              <w:left w:val="double" w:sz="6" w:space="0" w:color="auto"/>
              <w:bottom w:val="double" w:sz="6" w:space="0" w:color="auto"/>
              <w:right w:val="single" w:sz="6" w:space="0" w:color="auto"/>
            </w:tcBorders>
          </w:tcPr>
          <w:p w14:paraId="10ACB9B8" w14:textId="77777777" w:rsidR="002C323C" w:rsidDel="00B706F1" w:rsidRDefault="002C323C" w:rsidP="00C039E6">
            <w:pPr>
              <w:pStyle w:val="NormalTableText"/>
              <w:rPr>
                <w:del w:id="57" w:author="Liam Sykes" w:date="2022-03-18T10:32:00Z"/>
                <w:rFonts w:ascii="Calibri" w:hAnsi="Calibri"/>
                <w:sz w:val="22"/>
                <w:lang w:val="en-CA"/>
              </w:rPr>
            </w:pPr>
            <w:del w:id="58" w:author="Liam Sykes" w:date="2022-03-18T10:32:00Z">
              <w:r w:rsidDel="00B706F1">
                <w:rPr>
                  <w:rFonts w:ascii="Calibri" w:hAnsi="Calibri"/>
                  <w:sz w:val="22"/>
                  <w:lang w:val="en-CA"/>
                </w:rPr>
                <w:delText>8</w:delText>
              </w:r>
            </w:del>
          </w:p>
        </w:tc>
        <w:tc>
          <w:tcPr>
            <w:tcW w:w="2041" w:type="dxa"/>
            <w:tcBorders>
              <w:top w:val="single" w:sz="6" w:space="0" w:color="auto"/>
              <w:left w:val="single" w:sz="6" w:space="0" w:color="auto"/>
              <w:bottom w:val="double" w:sz="6" w:space="0" w:color="auto"/>
              <w:right w:val="single" w:sz="6" w:space="0" w:color="auto"/>
            </w:tcBorders>
          </w:tcPr>
          <w:p w14:paraId="4D5D8030" w14:textId="77777777" w:rsidR="002C323C" w:rsidDel="00B706F1" w:rsidRDefault="002C323C" w:rsidP="00C039E6">
            <w:pPr>
              <w:pStyle w:val="NormalTableText"/>
              <w:rPr>
                <w:del w:id="59" w:author="Liam Sykes" w:date="2022-03-18T10:32:00Z"/>
                <w:rFonts w:ascii="Calibri" w:hAnsi="Calibri"/>
                <w:sz w:val="22"/>
                <w:lang w:val="en-CA"/>
              </w:rPr>
            </w:pPr>
            <w:del w:id="60" w:author="Liam Sykes" w:date="2022-03-18T10:32:00Z">
              <w:r w:rsidDel="00B706F1">
                <w:rPr>
                  <w:rFonts w:ascii="Calibri" w:hAnsi="Calibri"/>
                  <w:sz w:val="22"/>
                  <w:lang w:val="en-CA"/>
                </w:rPr>
                <w:delText>January 25, 2021</w:delText>
              </w:r>
            </w:del>
          </w:p>
        </w:tc>
        <w:tc>
          <w:tcPr>
            <w:tcW w:w="5802" w:type="dxa"/>
            <w:tcBorders>
              <w:top w:val="single" w:sz="6" w:space="0" w:color="auto"/>
              <w:left w:val="single" w:sz="6" w:space="0" w:color="auto"/>
              <w:bottom w:val="double" w:sz="6" w:space="0" w:color="auto"/>
              <w:right w:val="double" w:sz="6" w:space="0" w:color="auto"/>
            </w:tcBorders>
          </w:tcPr>
          <w:p w14:paraId="170BA20F" w14:textId="77777777" w:rsidR="002C323C" w:rsidRPr="00E4208A" w:rsidDel="00B706F1" w:rsidRDefault="002C323C" w:rsidP="00C039E6">
            <w:pPr>
              <w:pStyle w:val="NormalTableText"/>
              <w:rPr>
                <w:del w:id="61" w:author="Liam Sykes" w:date="2022-03-18T10:32:00Z"/>
                <w:rFonts w:ascii="Calibri" w:hAnsi="Calibri"/>
                <w:sz w:val="22"/>
                <w:lang w:val="en-CA"/>
              </w:rPr>
            </w:pPr>
            <w:del w:id="62" w:author="Liam Sykes" w:date="2022-03-18T10:32:00Z">
              <w:r w:rsidDel="00B706F1">
                <w:rPr>
                  <w:rFonts w:ascii="Calibri" w:hAnsi="Calibri"/>
                  <w:sz w:val="22"/>
                  <w:lang w:val="en-CA"/>
                </w:rPr>
                <w:delText>Minor revisions (BM)</w:delText>
              </w:r>
            </w:del>
          </w:p>
        </w:tc>
      </w:tr>
    </w:tbl>
    <w:p w14:paraId="344F1162" w14:textId="64201482" w:rsidR="00DE16A1" w:rsidRPr="00B82765" w:rsidDel="00B706F1" w:rsidRDefault="00B82765" w:rsidP="00B82765">
      <w:pPr>
        <w:pStyle w:val="Heading1"/>
        <w:rPr>
          <w:del w:id="63" w:author="Liam Sykes" w:date="2022-03-18T10:32:00Z"/>
        </w:rPr>
        <w:pPrChange w:id="64" w:author="Johnny Pang" w:date="2022-11-29T09:32:00Z">
          <w:pPr>
            <w:pStyle w:val="BodyText"/>
          </w:pPr>
        </w:pPrChange>
      </w:pPr>
      <w:ins w:id="65" w:author="Johnny Pang" w:date="2022-11-29T09:32:00Z">
        <w:r>
          <w:t>G</w:t>
        </w:r>
      </w:ins>
    </w:p>
    <w:p w14:paraId="585AA9A0" w14:textId="77777777" w:rsidR="00355656" w:rsidRPr="00B82765" w:rsidDel="00B706F1" w:rsidRDefault="00355656" w:rsidP="00B82765">
      <w:pPr>
        <w:pStyle w:val="Heading1"/>
        <w:rPr>
          <w:del w:id="66" w:author="Liam Sykes" w:date="2022-03-18T10:32:00Z"/>
        </w:rPr>
        <w:pPrChange w:id="67" w:author="Johnny Pang" w:date="2022-11-29T09:32:00Z">
          <w:pPr>
            <w:pStyle w:val="BodyText"/>
          </w:pPr>
        </w:pPrChange>
      </w:pPr>
    </w:p>
    <w:p w14:paraId="292A54D7" w14:textId="77777777" w:rsidR="00DE16A1" w:rsidRPr="00B82765" w:rsidDel="00B706F1" w:rsidRDefault="00DE16A1" w:rsidP="00B82765">
      <w:pPr>
        <w:pStyle w:val="Heading1"/>
        <w:rPr>
          <w:del w:id="68" w:author="Liam Sykes" w:date="2022-03-18T10:32:00Z"/>
        </w:rPr>
        <w:pPrChange w:id="69" w:author="Johnny Pang" w:date="2022-11-29T09:32:00Z">
          <w:pPr>
            <w:pStyle w:val="BodyText"/>
            <w:pBdr>
              <w:top w:val="single" w:sz="4" w:space="1" w:color="auto"/>
              <w:left w:val="single" w:sz="4" w:space="0" w:color="auto"/>
              <w:bottom w:val="single" w:sz="4" w:space="1" w:color="auto"/>
              <w:right w:val="single" w:sz="4" w:space="4" w:color="auto"/>
            </w:pBdr>
            <w:ind w:right="540"/>
          </w:pPr>
        </w:pPrChange>
      </w:pPr>
      <w:del w:id="70" w:author="Liam Sykes" w:date="2022-03-18T10:32:00Z">
        <w:r w:rsidRPr="00B82765" w:rsidDel="00B706F1">
          <w:delText>NOTE:</w:delText>
        </w:r>
      </w:del>
    </w:p>
    <w:p w14:paraId="58057D4B" w14:textId="77777777" w:rsidR="00DE16A1" w:rsidRPr="00B82765" w:rsidDel="00B706F1" w:rsidRDefault="00DE16A1" w:rsidP="00B82765">
      <w:pPr>
        <w:pStyle w:val="Heading1"/>
        <w:rPr>
          <w:del w:id="71" w:author="Liam Sykes" w:date="2022-03-18T10:32:00Z"/>
        </w:rPr>
        <w:pPrChange w:id="72" w:author="Johnny Pang" w:date="2022-11-29T09:32:00Z">
          <w:pPr>
            <w:pStyle w:val="BodyText"/>
            <w:pBdr>
              <w:top w:val="single" w:sz="4" w:space="1" w:color="auto"/>
              <w:left w:val="single" w:sz="4" w:space="0" w:color="auto"/>
              <w:bottom w:val="single" w:sz="4" w:space="1" w:color="auto"/>
              <w:right w:val="single" w:sz="4" w:space="4" w:color="auto"/>
            </w:pBdr>
            <w:ind w:right="540"/>
          </w:pPr>
        </w:pPrChange>
      </w:pPr>
      <w:del w:id="73" w:author="Liam Sykes" w:date="2022-03-18T10:32:00Z">
        <w:r w:rsidRPr="00B82765" w:rsidDel="00B706F1">
          <w:delText>This is a CONTROLLED Document. Any documents appearing in paper form are not controlled and should be checked against the on-line file version prior to use.</w:delText>
        </w:r>
      </w:del>
    </w:p>
    <w:p w14:paraId="65A48122" w14:textId="77777777" w:rsidR="00DE16A1" w:rsidRPr="00B82765" w:rsidDel="00B706F1" w:rsidRDefault="00DE16A1" w:rsidP="00B82765">
      <w:pPr>
        <w:pStyle w:val="Heading1"/>
        <w:rPr>
          <w:del w:id="74" w:author="Liam Sykes" w:date="2022-03-18T10:32:00Z"/>
        </w:rPr>
        <w:pPrChange w:id="75" w:author="Johnny Pang" w:date="2022-11-29T09:32:00Z">
          <w:pPr>
            <w:pStyle w:val="BodyText"/>
            <w:pBdr>
              <w:top w:val="single" w:sz="4" w:space="1" w:color="auto"/>
              <w:left w:val="single" w:sz="4" w:space="0" w:color="auto"/>
              <w:bottom w:val="single" w:sz="4" w:space="1" w:color="auto"/>
              <w:right w:val="single" w:sz="4" w:space="4" w:color="auto"/>
            </w:pBdr>
            <w:ind w:right="540"/>
          </w:pPr>
        </w:pPrChange>
      </w:pPr>
      <w:del w:id="76" w:author="Liam Sykes" w:date="2022-03-18T10:32:00Z">
        <w:r w:rsidRPr="00B82765" w:rsidDel="00B706F1">
          <w:rPr>
            <w:rPrChange w:id="77" w:author="Johnny Pang" w:date="2022-11-29T09:32:00Z">
              <w:rPr>
                <w:rFonts w:ascii="Calibri" w:hAnsi="Calibri"/>
                <w:b/>
                <w:bCs/>
              </w:rPr>
            </w:rPrChange>
          </w:rPr>
          <w:delText xml:space="preserve">Notice: </w:delText>
        </w:r>
        <w:r w:rsidRPr="00B82765" w:rsidDel="00B706F1">
          <w:delText>This Document hardcopy must be used for reference purpose only.</w:delText>
        </w:r>
      </w:del>
    </w:p>
    <w:p w14:paraId="72FADBDA" w14:textId="77777777" w:rsidR="00DE16A1" w:rsidRPr="00B82765" w:rsidDel="00B706F1" w:rsidRDefault="00DE16A1" w:rsidP="00B82765">
      <w:pPr>
        <w:pStyle w:val="Heading1"/>
        <w:rPr>
          <w:del w:id="78" w:author="Liam Sykes" w:date="2022-03-18T10:32:00Z"/>
          <w:rPrChange w:id="79" w:author="Johnny Pang" w:date="2022-11-29T09:32:00Z">
            <w:rPr>
              <w:del w:id="80" w:author="Liam Sykes" w:date="2022-03-18T10:32:00Z"/>
              <w:rFonts w:ascii="Calibri" w:hAnsi="Calibri"/>
              <w:b/>
              <w:bCs/>
            </w:rPr>
          </w:rPrChange>
        </w:rPr>
        <w:pPrChange w:id="81" w:author="Johnny Pang" w:date="2022-11-29T09:32:00Z">
          <w:pPr>
            <w:pStyle w:val="BodyText"/>
            <w:pBdr>
              <w:top w:val="single" w:sz="4" w:space="1" w:color="auto"/>
              <w:left w:val="single" w:sz="4" w:space="0" w:color="auto"/>
              <w:bottom w:val="single" w:sz="4" w:space="1" w:color="auto"/>
              <w:right w:val="single" w:sz="4" w:space="4" w:color="auto"/>
            </w:pBdr>
            <w:ind w:right="540"/>
          </w:pPr>
        </w:pPrChange>
      </w:pPr>
      <w:del w:id="82" w:author="Liam Sykes" w:date="2022-03-18T10:32:00Z">
        <w:r w:rsidRPr="00B82765" w:rsidDel="00B706F1">
          <w:rPr>
            <w:rPrChange w:id="83" w:author="Johnny Pang" w:date="2022-11-29T09:32:00Z">
              <w:rPr>
                <w:rFonts w:ascii="Calibri" w:hAnsi="Calibri"/>
                <w:b/>
              </w:rPr>
            </w:rPrChange>
          </w:rPr>
          <w:delText>The on-line copy is the current version of the document.</w:delText>
        </w:r>
      </w:del>
    </w:p>
    <w:p w14:paraId="1CD1269E" w14:textId="5F137E28" w:rsidR="00355656" w:rsidRPr="00B82765" w:rsidDel="00B82765" w:rsidRDefault="00355656" w:rsidP="00B82765">
      <w:pPr>
        <w:pStyle w:val="Heading1"/>
        <w:rPr>
          <w:del w:id="84" w:author="Johnny Pang" w:date="2022-11-29T09:32:00Z"/>
          <w:rPrChange w:id="85" w:author="Johnny Pang" w:date="2022-11-29T09:32:00Z">
            <w:rPr>
              <w:del w:id="86" w:author="Johnny Pang" w:date="2022-11-29T09:32:00Z"/>
              <w:rFonts w:ascii="Calibri" w:hAnsi="Calibri" w:cs="Arial"/>
              <w:u w:val="single"/>
            </w:rPr>
          </w:rPrChange>
        </w:rPr>
        <w:pPrChange w:id="87" w:author="Johnny Pang" w:date="2022-11-29T09:32:00Z">
          <w:pPr>
            <w:pStyle w:val="BodyText"/>
          </w:pPr>
        </w:pPrChange>
      </w:pPr>
    </w:p>
    <w:p w14:paraId="1EC34EF2" w14:textId="09DB9C0D" w:rsidR="00DE16A1" w:rsidRPr="00B82765" w:rsidDel="00B82765" w:rsidRDefault="00DE16A1" w:rsidP="00B82765">
      <w:pPr>
        <w:pStyle w:val="Heading1"/>
        <w:rPr>
          <w:del w:id="88" w:author="Johnny Pang" w:date="2022-11-29T09:32:00Z"/>
        </w:rPr>
        <w:pPrChange w:id="89" w:author="Johnny Pang" w:date="2022-11-29T09:32:00Z">
          <w:pPr>
            <w:pStyle w:val="BodyText"/>
          </w:pPr>
        </w:pPrChange>
      </w:pPr>
    </w:p>
    <w:p w14:paraId="45B861B2" w14:textId="48FE5831" w:rsidR="00DE16A1" w:rsidRPr="00B82765" w:rsidDel="00B82765" w:rsidRDefault="00DE16A1" w:rsidP="00B82765">
      <w:pPr>
        <w:pStyle w:val="Heading1"/>
        <w:rPr>
          <w:del w:id="90" w:author="Johnny Pang" w:date="2022-11-29T09:32:00Z"/>
        </w:rPr>
        <w:pPrChange w:id="91" w:author="Johnny Pang" w:date="2022-11-29T09:32:00Z">
          <w:pPr>
            <w:pStyle w:val="BodyText"/>
          </w:pPr>
        </w:pPrChange>
      </w:pPr>
    </w:p>
    <w:p w14:paraId="4D88C3F4" w14:textId="608A35DA" w:rsidR="00DE16A1" w:rsidRPr="00B82765" w:rsidDel="00B82765" w:rsidRDefault="00DE16A1" w:rsidP="00B82765">
      <w:pPr>
        <w:pStyle w:val="Heading1"/>
        <w:rPr>
          <w:del w:id="92" w:author="Johnny Pang" w:date="2022-11-29T09:32:00Z"/>
        </w:rPr>
        <w:pPrChange w:id="93" w:author="Johnny Pang" w:date="2022-11-29T09:32:00Z">
          <w:pPr>
            <w:pStyle w:val="BodyText"/>
          </w:pPr>
        </w:pPrChange>
      </w:pPr>
    </w:p>
    <w:p w14:paraId="12D23CC3" w14:textId="3140D52C" w:rsidR="00DE16A1" w:rsidRPr="00B82765" w:rsidDel="00B82765" w:rsidRDefault="00DE16A1" w:rsidP="00B82765">
      <w:pPr>
        <w:pStyle w:val="Heading1"/>
        <w:rPr>
          <w:del w:id="94" w:author="Johnny Pang" w:date="2022-11-29T09:32:00Z"/>
        </w:rPr>
        <w:pPrChange w:id="95" w:author="Johnny Pang" w:date="2022-11-29T09:32:00Z">
          <w:pPr>
            <w:pStyle w:val="BodyText"/>
          </w:pPr>
        </w:pPrChange>
      </w:pPr>
    </w:p>
    <w:p w14:paraId="2671C581" w14:textId="1F3EBED2" w:rsidR="00DE16A1" w:rsidRPr="00B82765" w:rsidDel="00B82765" w:rsidRDefault="00DE16A1" w:rsidP="00B82765">
      <w:pPr>
        <w:pStyle w:val="Heading1"/>
        <w:rPr>
          <w:del w:id="96" w:author="Johnny Pang" w:date="2022-11-29T09:32:00Z"/>
        </w:rPr>
        <w:pPrChange w:id="97" w:author="Johnny Pang" w:date="2022-11-29T09:32:00Z">
          <w:pPr>
            <w:pStyle w:val="BodyText"/>
          </w:pPr>
        </w:pPrChange>
      </w:pPr>
    </w:p>
    <w:p w14:paraId="75B2B655" w14:textId="452B3CDB" w:rsidR="00DE16A1" w:rsidRPr="00B82765" w:rsidDel="00B82765" w:rsidRDefault="00DE16A1" w:rsidP="00B82765">
      <w:pPr>
        <w:pStyle w:val="Heading1"/>
        <w:rPr>
          <w:del w:id="98" w:author="Johnny Pang" w:date="2022-11-29T09:32:00Z"/>
        </w:rPr>
        <w:pPrChange w:id="99" w:author="Johnny Pang" w:date="2022-11-29T09:32:00Z">
          <w:pPr>
            <w:pStyle w:val="BodyText"/>
          </w:pPr>
        </w:pPrChange>
      </w:pPr>
    </w:p>
    <w:p w14:paraId="6409DE3A" w14:textId="26CA6ABD" w:rsidR="00DE16A1" w:rsidRPr="00B82765" w:rsidDel="00B82765" w:rsidRDefault="00DE16A1" w:rsidP="00B82765">
      <w:pPr>
        <w:pStyle w:val="Heading1"/>
        <w:rPr>
          <w:del w:id="100" w:author="Johnny Pang" w:date="2022-11-29T09:32:00Z"/>
        </w:rPr>
        <w:pPrChange w:id="101" w:author="Johnny Pang" w:date="2022-11-29T09:32:00Z">
          <w:pPr>
            <w:pStyle w:val="BodyText"/>
          </w:pPr>
        </w:pPrChange>
      </w:pPr>
    </w:p>
    <w:p w14:paraId="699F40F1" w14:textId="3E6D8B95" w:rsidR="00DE16A1" w:rsidRPr="00B82765" w:rsidDel="00B82765" w:rsidRDefault="00DE16A1" w:rsidP="00B82765">
      <w:pPr>
        <w:pStyle w:val="Heading1"/>
        <w:rPr>
          <w:del w:id="102" w:author="Johnny Pang" w:date="2022-11-29T09:32:00Z"/>
        </w:rPr>
        <w:pPrChange w:id="103" w:author="Johnny Pang" w:date="2022-11-29T09:32:00Z">
          <w:pPr>
            <w:pStyle w:val="BodyText"/>
          </w:pPr>
        </w:pPrChange>
      </w:pPr>
    </w:p>
    <w:p w14:paraId="1D8B50A5" w14:textId="0B90B271" w:rsidR="00DE16A1" w:rsidRPr="00B82765" w:rsidDel="00B82765" w:rsidRDefault="00DE16A1" w:rsidP="00B82765">
      <w:pPr>
        <w:pStyle w:val="Heading1"/>
        <w:rPr>
          <w:del w:id="104" w:author="Johnny Pang" w:date="2022-11-29T09:32:00Z"/>
        </w:rPr>
        <w:pPrChange w:id="105" w:author="Johnny Pang" w:date="2022-11-29T09:32:00Z">
          <w:pPr>
            <w:pStyle w:val="BodyText"/>
          </w:pPr>
        </w:pPrChange>
      </w:pPr>
    </w:p>
    <w:p w14:paraId="04A17D6C" w14:textId="084A1740" w:rsidR="006A6846" w:rsidRPr="00B82765" w:rsidRDefault="00EF3066" w:rsidP="00B82765">
      <w:pPr>
        <w:pStyle w:val="Heading1"/>
      </w:pPr>
      <w:del w:id="106" w:author="Johnny Pang" w:date="2022-11-29T09:32:00Z">
        <w:r w:rsidRPr="00B82765" w:rsidDel="00B82765">
          <w:br w:type="page"/>
        </w:r>
        <w:r w:rsidR="008A554F" w:rsidRPr="00B82765" w:rsidDel="00B82765">
          <w:delText>G</w:delText>
        </w:r>
      </w:del>
      <w:r w:rsidR="008A554F" w:rsidRPr="00B82765">
        <w:t>ENERAL</w:t>
      </w:r>
    </w:p>
    <w:p w14:paraId="4255438B" w14:textId="77777777" w:rsidR="006A6846" w:rsidRPr="00EF3066" w:rsidRDefault="006A6846" w:rsidP="00EF3066">
      <w:pPr>
        <w:pStyle w:val="Heading2"/>
      </w:pPr>
      <w:r w:rsidRPr="00EF3066">
        <w:t>Section</w:t>
      </w:r>
      <w:r w:rsidR="00355656" w:rsidRPr="00EF3066">
        <w:t xml:space="preserve"> </w:t>
      </w:r>
      <w:r w:rsidRPr="00EF3066">
        <w:t>Includes</w:t>
      </w:r>
    </w:p>
    <w:p w14:paraId="5C0D04E2" w14:textId="77777777" w:rsidR="00EF3066" w:rsidRPr="00EF3066" w:rsidRDefault="00EF3066" w:rsidP="00EF3066">
      <w:pPr>
        <w:pStyle w:val="Heading3"/>
      </w:pPr>
      <w:r w:rsidRPr="00EF3066">
        <w:t>This Section covers the requirements for substituting materials and Products for those specified in the Contract Documents and the incorporation of the accepted substitutions into the Work.</w:t>
      </w:r>
    </w:p>
    <w:p w14:paraId="7A8146B0" w14:textId="77777777" w:rsidR="006A6846" w:rsidRPr="00355656" w:rsidRDefault="006A6846" w:rsidP="00EF3066">
      <w:pPr>
        <w:pStyle w:val="Heading2"/>
      </w:pPr>
      <w:r w:rsidRPr="00355656">
        <w:t>Related Sections</w:t>
      </w:r>
    </w:p>
    <w:p w14:paraId="4C81C00E" w14:textId="77777777" w:rsidR="006A6846" w:rsidRPr="00355656" w:rsidRDefault="008D38EA" w:rsidP="002C1891">
      <w:pPr>
        <w:pStyle w:val="Heading3"/>
      </w:pPr>
      <w:commentRangeStart w:id="107"/>
      <w:r w:rsidRPr="00355656">
        <w:t>Instruction</w:t>
      </w:r>
      <w:r w:rsidR="003E42EC" w:rsidRPr="00355656">
        <w:t>s</w:t>
      </w:r>
      <w:r w:rsidRPr="00355656">
        <w:t xml:space="preserve"> to</w:t>
      </w:r>
      <w:r w:rsidR="006A6846" w:rsidRPr="00355656">
        <w:t xml:space="preserve"> Bidders</w:t>
      </w:r>
    </w:p>
    <w:p w14:paraId="28B1A524" w14:textId="77777777" w:rsidR="006A6846" w:rsidRPr="00355656" w:rsidRDefault="002C323C" w:rsidP="002C1891">
      <w:pPr>
        <w:pStyle w:val="Heading3"/>
      </w:pPr>
      <w:r>
        <w:t>Definitions</w:t>
      </w:r>
    </w:p>
    <w:p w14:paraId="42191791" w14:textId="77777777" w:rsidR="006A6846" w:rsidRPr="00355656" w:rsidRDefault="002C323C" w:rsidP="002C1891">
      <w:pPr>
        <w:pStyle w:val="Heading3"/>
      </w:pPr>
      <w:r>
        <w:t xml:space="preserve">Contract Terms and Conditions </w:t>
      </w:r>
      <w:commentRangeEnd w:id="107"/>
      <w:r w:rsidR="00E06642">
        <w:rPr>
          <w:rStyle w:val="CommentReference"/>
        </w:rPr>
        <w:commentReference w:id="107"/>
      </w:r>
    </w:p>
    <w:p w14:paraId="57A9E613" w14:textId="77777777" w:rsidR="006A6846" w:rsidRPr="00355656" w:rsidRDefault="006A6846" w:rsidP="00EF3066">
      <w:pPr>
        <w:pStyle w:val="Heading2"/>
      </w:pPr>
      <w:r w:rsidRPr="00355656">
        <w:t>Tender</w:t>
      </w:r>
      <w:r w:rsidR="002C1891">
        <w:t xml:space="preserve"> </w:t>
      </w:r>
      <w:r w:rsidRPr="00355656">
        <w:t>Requirements</w:t>
      </w:r>
    </w:p>
    <w:p w14:paraId="2BEC3CEC" w14:textId="77777777" w:rsidR="00EF3066" w:rsidRPr="00355656" w:rsidRDefault="00EF3066" w:rsidP="00EF3066">
      <w:pPr>
        <w:pStyle w:val="Heading3"/>
      </w:pPr>
      <w:r w:rsidRPr="00355656">
        <w:t xml:space="preserve">The </w:t>
      </w:r>
      <w:r>
        <w:t>Estimated Contract Price</w:t>
      </w:r>
      <w:r w:rsidRPr="00355656">
        <w:t xml:space="preserve"> shall be based only upon supplying the materials, labour and equipment specified in the Contract Documents which shall be regarded as the standard of quality required.</w:t>
      </w:r>
    </w:p>
    <w:p w14:paraId="20E9F14B" w14:textId="77777777" w:rsidR="00EF3066" w:rsidRPr="00355656" w:rsidRDefault="00EF3066" w:rsidP="00EF3066">
      <w:pPr>
        <w:pStyle w:val="Heading3"/>
      </w:pPr>
      <w:r>
        <w:t xml:space="preserve">None of the prices submitted on the </w:t>
      </w:r>
      <w:r w:rsidR="002C323C">
        <w:t>Schedule of Prices</w:t>
      </w:r>
      <w:r w:rsidRPr="00355656">
        <w:t xml:space="preserve"> shall be based upon a presumed acceptance by the Consultant of a substitute item of supply.</w:t>
      </w:r>
    </w:p>
    <w:p w14:paraId="49DA8FA1" w14:textId="77777777" w:rsidR="00EF3066" w:rsidRPr="00355656" w:rsidRDefault="00EF3066" w:rsidP="00EF3066">
      <w:pPr>
        <w:pStyle w:val="Heading3"/>
      </w:pPr>
      <w:r w:rsidRPr="00355656">
        <w:t>Where Products are named specifically in the Contract Documents or by other specific details, the Contractor’s bid price shall be based on the supply and installation of the named Products.</w:t>
      </w:r>
    </w:p>
    <w:p w14:paraId="60C4F4F8" w14:textId="77777777" w:rsidR="006A6846" w:rsidRPr="00B76C0D" w:rsidRDefault="006A6846" w:rsidP="00EF3066">
      <w:pPr>
        <w:pStyle w:val="Heading2"/>
      </w:pPr>
      <w:r w:rsidRPr="00355656">
        <w:t xml:space="preserve">Application and Acceptance </w:t>
      </w:r>
      <w:r w:rsidRPr="00B76C0D">
        <w:t>of Substitutions</w:t>
      </w:r>
    </w:p>
    <w:p w14:paraId="7EF6B3FE" w14:textId="77777777" w:rsidR="00EF3066" w:rsidRPr="00355656" w:rsidRDefault="00EF3066" w:rsidP="00EF3066">
      <w:pPr>
        <w:pStyle w:val="Heading3"/>
      </w:pPr>
      <w:r w:rsidRPr="00355656">
        <w:t>After the award of the Contract, the Contractor may apply to the Consultant to substitute as a</w:t>
      </w:r>
      <w:r w:rsidR="002C323C">
        <w:t>n</w:t>
      </w:r>
      <w:r w:rsidRPr="00355656">
        <w:t xml:space="preserve"> </w:t>
      </w:r>
      <w:r w:rsidR="002C323C">
        <w:t>Equivalent</w:t>
      </w:r>
      <w:r w:rsidRPr="00355656">
        <w:t xml:space="preserve">, another item or group of related items.  In all cases, the proposed substitution must be justified by the Contractor in a written application to the Consultant.  Such written application shall indicate the reasons why the Contractor wishes a substitution (significant delay in delivery, strikes, unavailability, improved quality or field service) and the credit offered.  The application must be accompanied by sufficient descriptive and technical information, specifications, </w:t>
      </w:r>
      <w:proofErr w:type="gramStart"/>
      <w:r w:rsidRPr="00355656">
        <w:t>references</w:t>
      </w:r>
      <w:proofErr w:type="gramEnd"/>
      <w:r w:rsidRPr="00355656">
        <w:t xml:space="preserve"> and samples for the Consultant to thoroughly compare the items, or the group of items, with that specified</w:t>
      </w:r>
      <w:r>
        <w:t xml:space="preserve"> in the Contract Documents</w:t>
      </w:r>
      <w:r w:rsidRPr="00355656">
        <w:t>.</w:t>
      </w:r>
    </w:p>
    <w:p w14:paraId="596418AC" w14:textId="77777777" w:rsidR="00222378" w:rsidRPr="00355656" w:rsidRDefault="00222378" w:rsidP="00222378">
      <w:pPr>
        <w:pStyle w:val="Heading3"/>
      </w:pPr>
      <w:r w:rsidRPr="00355656">
        <w:t>The Consultant’s assessment shall include, but not be limited to, criteria such as quality and durability, performance, ease of operation, safety features, technical support, service and parts, availability and estimated cost of maintenance and adherence to the Contract Documents.  Failure to submit adequate information in a timely manner and to the Consultant’s satisfaction may result in</w:t>
      </w:r>
      <w:r>
        <w:t xml:space="preserve"> the </w:t>
      </w:r>
      <w:r w:rsidRPr="00355656">
        <w:t>rejection of the request due to insufficient information or time for evaluation.</w:t>
      </w:r>
    </w:p>
    <w:p w14:paraId="701372FF" w14:textId="77777777" w:rsidR="006A6846" w:rsidRPr="00355656" w:rsidRDefault="006A6846" w:rsidP="002C1891">
      <w:pPr>
        <w:pStyle w:val="Heading3"/>
      </w:pPr>
      <w:r w:rsidRPr="00355656">
        <w:t>Substitution</w:t>
      </w:r>
      <w:r w:rsidR="00C13A39" w:rsidRPr="00355656">
        <w:t>s</w:t>
      </w:r>
      <w:r w:rsidRPr="00355656">
        <w:t xml:space="preserve"> will only be allowed </w:t>
      </w:r>
      <w:r w:rsidR="003E42EC" w:rsidRPr="00355656">
        <w:t xml:space="preserve">with the prior, </w:t>
      </w:r>
      <w:r w:rsidRPr="00355656">
        <w:t xml:space="preserve">written approval </w:t>
      </w:r>
      <w:r w:rsidR="003E42EC" w:rsidRPr="00355656">
        <w:t xml:space="preserve">of </w:t>
      </w:r>
      <w:r w:rsidRPr="00355656">
        <w:t xml:space="preserve">the </w:t>
      </w:r>
      <w:r w:rsidR="00EA57DC" w:rsidRPr="00355656">
        <w:t>Consultant</w:t>
      </w:r>
      <w:r w:rsidRPr="00355656">
        <w:t xml:space="preserve">, </w:t>
      </w:r>
      <w:ins w:id="108" w:author="Liam Sykes" w:date="2022-03-18T10:33:00Z">
        <w:r w:rsidR="00B706F1">
          <w:t xml:space="preserve">acting reasonably, </w:t>
        </w:r>
      </w:ins>
      <w:r w:rsidRPr="00355656">
        <w:t>in accordance with this Section.</w:t>
      </w:r>
    </w:p>
    <w:p w14:paraId="352F8BC9" w14:textId="77777777" w:rsidR="006A6846" w:rsidRPr="00355656" w:rsidRDefault="006A6846" w:rsidP="002C1891">
      <w:pPr>
        <w:pStyle w:val="Heading3"/>
      </w:pPr>
      <w:r w:rsidRPr="00355656">
        <w:t>All applications and submissions related to the proposed substitution shall only be made by the Contractor and not by any Sub</w:t>
      </w:r>
      <w:r w:rsidR="00EA57DC" w:rsidRPr="00355656">
        <w:t>c</w:t>
      </w:r>
      <w:r w:rsidRPr="00355656">
        <w:t xml:space="preserve">ontractors or </w:t>
      </w:r>
      <w:r w:rsidR="003E42EC" w:rsidRPr="00355656">
        <w:t>s</w:t>
      </w:r>
      <w:r w:rsidRPr="00355656">
        <w:t>uppliers.</w:t>
      </w:r>
    </w:p>
    <w:p w14:paraId="7C126E44" w14:textId="77777777" w:rsidR="006A6846" w:rsidRPr="00355656" w:rsidRDefault="006A6846" w:rsidP="002C1891">
      <w:pPr>
        <w:pStyle w:val="Heading3"/>
      </w:pPr>
      <w:r w:rsidRPr="00355656">
        <w:t xml:space="preserve">Any design and/or construction changes necessitated </w:t>
      </w:r>
      <w:proofErr w:type="gramStart"/>
      <w:r w:rsidRPr="00355656">
        <w:t>by the use of</w:t>
      </w:r>
      <w:proofErr w:type="gramEnd"/>
      <w:r w:rsidRPr="00355656">
        <w:t xml:space="preserve"> the proposed substitution shall be at the </w:t>
      </w:r>
      <w:r w:rsidR="003E42EC" w:rsidRPr="00355656">
        <w:t xml:space="preserve">sole risk and </w:t>
      </w:r>
      <w:r w:rsidRPr="00355656">
        <w:t xml:space="preserve">expense of the Contractor. </w:t>
      </w:r>
      <w:r w:rsidR="00C13A39" w:rsidRPr="00355656">
        <w:t xml:space="preserve"> </w:t>
      </w:r>
      <w:r w:rsidRPr="00355656">
        <w:t xml:space="preserve">The Contractor shall be responsible for </w:t>
      </w:r>
      <w:r w:rsidR="003E42EC" w:rsidRPr="00355656">
        <w:t>en</w:t>
      </w:r>
      <w:r w:rsidRPr="00355656">
        <w:t>suring the proper fit, matching and integration of all equipment or materials to the surrounding pipe, equipment or materials.</w:t>
      </w:r>
    </w:p>
    <w:p w14:paraId="6A1D1525" w14:textId="77777777" w:rsidR="006A6846" w:rsidRPr="00355656" w:rsidRDefault="006A6846" w:rsidP="002C1891">
      <w:pPr>
        <w:pStyle w:val="Heading3"/>
      </w:pPr>
      <w:r w:rsidRPr="00355656">
        <w:t xml:space="preserve">Acceptance or rejection of a proposed substitution shall be at the sole discretion of the </w:t>
      </w:r>
      <w:r w:rsidR="00EA57DC" w:rsidRPr="00355656">
        <w:t>Consultant</w:t>
      </w:r>
      <w:r w:rsidR="002C323C">
        <w:t xml:space="preserve"> and/or Region</w:t>
      </w:r>
      <w:r w:rsidRPr="00355656">
        <w:t xml:space="preserve">, </w:t>
      </w:r>
      <w:r w:rsidR="002C323C">
        <w:t xml:space="preserve">acting reasonably, </w:t>
      </w:r>
      <w:r w:rsidRPr="00355656">
        <w:t>whose decision shall be final.</w:t>
      </w:r>
    </w:p>
    <w:p w14:paraId="78C122C0" w14:textId="77777777" w:rsidR="006A6846" w:rsidRPr="00355656" w:rsidRDefault="006A6846" w:rsidP="002C1891">
      <w:pPr>
        <w:pStyle w:val="Heading3"/>
      </w:pPr>
      <w:r w:rsidRPr="00355656">
        <w:t xml:space="preserve">Acceptance by the </w:t>
      </w:r>
      <w:r w:rsidR="00EA57DC" w:rsidRPr="00355656">
        <w:t>Consultant</w:t>
      </w:r>
      <w:r w:rsidRPr="00355656">
        <w:t xml:space="preserve"> </w:t>
      </w:r>
      <w:r w:rsidR="002C323C">
        <w:t xml:space="preserve">or Region </w:t>
      </w:r>
      <w:r w:rsidRPr="00355656">
        <w:t>of a</w:t>
      </w:r>
      <w:r w:rsidR="003E42EC" w:rsidRPr="00355656">
        <w:t>ny</w:t>
      </w:r>
      <w:r w:rsidRPr="00355656">
        <w:t xml:space="preserve"> substitution shall apply to this Contract only.</w:t>
      </w:r>
    </w:p>
    <w:p w14:paraId="245F18B0" w14:textId="77777777" w:rsidR="006A6846" w:rsidRPr="00525198" w:rsidRDefault="00EA57DC" w:rsidP="00525198">
      <w:pPr>
        <w:pStyle w:val="Heading3"/>
      </w:pPr>
      <w:r w:rsidRPr="00525198">
        <w:t xml:space="preserve">The </w:t>
      </w:r>
      <w:r w:rsidR="006A6846" w:rsidRPr="00525198">
        <w:t>Contractor shall assume all responsibilit</w:t>
      </w:r>
      <w:r w:rsidR="00C13A39" w:rsidRPr="00525198">
        <w:t>y</w:t>
      </w:r>
      <w:r w:rsidR="006A6846" w:rsidRPr="00525198">
        <w:t xml:space="preserve"> for liabilities and additional costs that may subsequently arise as a result of </w:t>
      </w:r>
      <w:r w:rsidRPr="00525198">
        <w:t>the</w:t>
      </w:r>
      <w:r w:rsidR="006A6846" w:rsidRPr="00525198">
        <w:t xml:space="preserve"> proposed substitution being accepted by the </w:t>
      </w:r>
      <w:r w:rsidRPr="00525198">
        <w:t>Consultant</w:t>
      </w:r>
      <w:r w:rsidR="002C323C">
        <w:t xml:space="preserve"> or the Region</w:t>
      </w:r>
      <w:r w:rsidR="003E42EC" w:rsidRPr="00525198">
        <w:t>, including any delays in the completion of the Work as a result of any substitutions</w:t>
      </w:r>
      <w:r w:rsidR="006A6846" w:rsidRPr="00525198">
        <w:t>.</w:t>
      </w:r>
    </w:p>
    <w:p w14:paraId="6F42D201" w14:textId="77777777" w:rsidR="00525198" w:rsidRDefault="00525198" w:rsidP="00525198">
      <w:pPr>
        <w:pStyle w:val="Heading3"/>
        <w:rPr>
          <w:ins w:id="109" w:author="Liam Sykes" w:date="2022-03-18T10:34:00Z"/>
        </w:rPr>
      </w:pPr>
      <w:r w:rsidRPr="00525198">
        <w:lastRenderedPageBreak/>
        <w:t xml:space="preserve">Amounts of all credits arising from </w:t>
      </w:r>
      <w:r w:rsidR="00222378">
        <w:t xml:space="preserve">the </w:t>
      </w:r>
      <w:r w:rsidRPr="00525198">
        <w:t xml:space="preserve">approval of substitutions after Contract award will be determined by the Consultant and the Contract </w:t>
      </w:r>
      <w:r w:rsidR="00222378">
        <w:t>Price</w:t>
      </w:r>
      <w:r w:rsidRPr="00525198">
        <w:t xml:space="preserve"> will be reduced accordingly.</w:t>
      </w:r>
    </w:p>
    <w:p w14:paraId="717F67CC" w14:textId="77777777" w:rsidR="00B706F1" w:rsidRDefault="00B706F1" w:rsidP="00B706F1">
      <w:pPr>
        <w:pStyle w:val="Heading2"/>
        <w:rPr>
          <w:ins w:id="110" w:author="Liam Sykes" w:date="2022-03-18T10:34:00Z"/>
        </w:rPr>
      </w:pPr>
      <w:ins w:id="111" w:author="Liam Sykes" w:date="2022-03-18T10:34:00Z">
        <w:r>
          <w:t>Measurement and Payment</w:t>
        </w:r>
      </w:ins>
    </w:p>
    <w:p w14:paraId="3FBDEBA1" w14:textId="77777777" w:rsidR="00B706F1" w:rsidRPr="00B706F1" w:rsidRDefault="00B706F1" w:rsidP="00B706F1">
      <w:pPr>
        <w:pStyle w:val="Heading3"/>
      </w:pPr>
      <w:ins w:id="112" w:author="Liam Sykes" w:date="2022-03-18T10:34:00Z">
        <w:r>
          <w:t>The work of this Section will not be measured se</w:t>
        </w:r>
      </w:ins>
      <w:ins w:id="113" w:author="Liam Sykes" w:date="2022-03-18T10:35:00Z">
        <w:r>
          <w:t>parately for payment. All costs associated with the work of this Section shall be included in the Contract Price.</w:t>
        </w:r>
      </w:ins>
    </w:p>
    <w:p w14:paraId="74055654" w14:textId="77777777" w:rsidR="00222378" w:rsidRPr="00222378" w:rsidRDefault="00222378" w:rsidP="00222378">
      <w:pPr>
        <w:pStyle w:val="Heading1"/>
      </w:pPr>
      <w:r w:rsidRPr="00222378">
        <w:t>PRODUCTS (NOT USED)</w:t>
      </w:r>
    </w:p>
    <w:p w14:paraId="0BCDC25D" w14:textId="77777777" w:rsidR="00222378" w:rsidRPr="000E0F53" w:rsidRDefault="00222378" w:rsidP="00222378">
      <w:pPr>
        <w:pStyle w:val="Heading1"/>
      </w:pPr>
      <w:r>
        <w:t>EXECUTION (NOT USED)</w:t>
      </w:r>
    </w:p>
    <w:p w14:paraId="6FA62859" w14:textId="77777777" w:rsidR="006A6846" w:rsidRPr="00222378" w:rsidRDefault="006A6846" w:rsidP="008A554F">
      <w:pPr>
        <w:pStyle w:val="Heading3"/>
        <w:numPr>
          <w:ilvl w:val="0"/>
          <w:numId w:val="0"/>
        </w:numPr>
        <w:spacing w:before="240"/>
        <w:ind w:left="720"/>
        <w:jc w:val="center"/>
        <w:rPr>
          <w:b/>
        </w:rPr>
      </w:pPr>
      <w:r w:rsidRPr="00222378">
        <w:rPr>
          <w:b/>
        </w:rPr>
        <w:t>END OF SECTION</w:t>
      </w:r>
    </w:p>
    <w:sectPr w:rsidR="006A6846" w:rsidRPr="00222378" w:rsidSect="00E4208A">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 w:author="Liam Sykes" w:date="2022-03-18T10:36:00Z" w:initials="LS">
    <w:p w14:paraId="078E3573" w14:textId="77777777" w:rsidR="00E06642" w:rsidRDefault="00E06642">
      <w:pPr>
        <w:pStyle w:val="CommentText"/>
      </w:pPr>
      <w:r>
        <w:rPr>
          <w:rStyle w:val="CommentReference"/>
        </w:rPr>
        <w:annotationRef/>
      </w:r>
      <w:r>
        <w:t>Check this list at 100% to ensure they are all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E35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E3573" w16cid:durableId="25DED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5E27" w14:textId="77777777" w:rsidR="009900F6" w:rsidRDefault="009900F6">
      <w:r>
        <w:separator/>
      </w:r>
    </w:p>
  </w:endnote>
  <w:endnote w:type="continuationSeparator" w:id="0">
    <w:p w14:paraId="3D2367BB" w14:textId="77777777" w:rsidR="009900F6" w:rsidRDefault="0099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7DCA" w14:textId="77777777" w:rsidR="009900F6" w:rsidRDefault="009900F6">
      <w:r>
        <w:separator/>
      </w:r>
    </w:p>
  </w:footnote>
  <w:footnote w:type="continuationSeparator" w:id="0">
    <w:p w14:paraId="57E4F941" w14:textId="77777777" w:rsidR="009900F6" w:rsidRDefault="00990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0879" w14:textId="77777777" w:rsidR="0041350B" w:rsidRPr="00525198" w:rsidRDefault="0041350B" w:rsidP="00E4208A">
    <w:pPr>
      <w:pBdr>
        <w:top w:val="single" w:sz="4" w:space="1" w:color="auto"/>
      </w:pBdr>
      <w:tabs>
        <w:tab w:val="right" w:pos="10080"/>
      </w:tabs>
      <w:rPr>
        <w:rFonts w:cs="Arial"/>
      </w:rPr>
    </w:pPr>
    <w:r w:rsidRPr="00525198">
      <w:rPr>
        <w:rFonts w:cs="Arial"/>
      </w:rPr>
      <w:t>Section 01250</w:t>
    </w:r>
    <w:r>
      <w:rPr>
        <w:rFonts w:cs="Arial"/>
      </w:rPr>
      <w:tab/>
    </w:r>
    <w:r w:rsidRPr="00525198">
      <w:rPr>
        <w:rFonts w:cs="Arial"/>
      </w:rPr>
      <w:t xml:space="preserve">CONTRACT NO. </w:t>
    </w:r>
    <w:r w:rsidRPr="00EF3066">
      <w:rPr>
        <w:rFonts w:cs="Arial"/>
        <w:highlight w:val="yellow"/>
      </w:rPr>
      <w:t>[Insert Region Number]</w:t>
    </w:r>
    <w:r w:rsidRPr="00525198">
      <w:rPr>
        <w:rFonts w:cs="Arial"/>
      </w:rPr>
      <w:tab/>
    </w:r>
  </w:p>
  <w:p w14:paraId="4919BAE3" w14:textId="77777777" w:rsidR="0041350B" w:rsidRPr="00525198" w:rsidRDefault="0041350B" w:rsidP="00E4208A">
    <w:pPr>
      <w:pBdr>
        <w:top w:val="single" w:sz="4" w:space="1" w:color="auto"/>
      </w:pBdr>
      <w:tabs>
        <w:tab w:val="left" w:pos="-1440"/>
        <w:tab w:val="left" w:pos="-720"/>
        <w:tab w:val="left" w:pos="0"/>
        <w:tab w:val="center" w:pos="5220"/>
        <w:tab w:val="right" w:pos="10080"/>
        <w:tab w:val="right" w:pos="10350"/>
      </w:tabs>
      <w:rPr>
        <w:rFonts w:cs="Arial"/>
      </w:rPr>
    </w:pPr>
    <w:r w:rsidRPr="0041350B">
      <w:rPr>
        <w:rFonts w:cs="Arial"/>
      </w:rPr>
      <w:t>20</w:t>
    </w:r>
    <w:r w:rsidR="002C323C">
      <w:rPr>
        <w:rFonts w:cs="Arial"/>
      </w:rPr>
      <w:t>21</w:t>
    </w:r>
    <w:r w:rsidRPr="0041350B">
      <w:rPr>
        <w:rFonts w:cs="Arial"/>
      </w:rPr>
      <w:t>-</w:t>
    </w:r>
    <w:r w:rsidR="002C323C">
      <w:rPr>
        <w:rFonts w:cs="Arial"/>
      </w:rPr>
      <w:t>01</w:t>
    </w:r>
    <w:r w:rsidR="00EF3066">
      <w:rPr>
        <w:rFonts w:cs="Arial"/>
      </w:rPr>
      <w:t>-</w:t>
    </w:r>
    <w:r w:rsidR="002C323C">
      <w:rPr>
        <w:rFonts w:cs="Arial"/>
      </w:rPr>
      <w:t>25</w:t>
    </w:r>
    <w:r w:rsidRPr="00525198">
      <w:rPr>
        <w:rFonts w:cs="Arial"/>
        <w:b/>
      </w:rPr>
      <w:tab/>
      <w:t>SUBSTITUTIONS</w:t>
    </w:r>
    <w:r w:rsidRPr="00525198">
      <w:rPr>
        <w:rFonts w:cs="Arial"/>
      </w:rPr>
      <w:tab/>
    </w:r>
  </w:p>
  <w:p w14:paraId="7B236164" w14:textId="77777777" w:rsidR="0041350B" w:rsidRDefault="0041350B" w:rsidP="00E4208A">
    <w:pPr>
      <w:pStyle w:val="Header"/>
      <w:tabs>
        <w:tab w:val="right" w:pos="10080"/>
      </w:tabs>
      <w:jc w:val="left"/>
      <w:rPr>
        <w:rFonts w:ascii="Calibri" w:hAnsi="Calibri" w:cs="Arial"/>
        <w:caps w:val="0"/>
        <w:sz w:val="22"/>
      </w:rPr>
    </w:pPr>
    <w:r w:rsidRPr="00525198">
      <w:rPr>
        <w:rFonts w:ascii="Calibri" w:hAnsi="Calibri" w:cs="Arial"/>
        <w:sz w:val="22"/>
      </w:rPr>
      <w:t>P</w:t>
    </w:r>
    <w:r w:rsidRPr="00355656">
      <w:rPr>
        <w:rFonts w:ascii="Calibri" w:hAnsi="Calibri" w:cs="Arial"/>
        <w:caps w:val="0"/>
        <w:sz w:val="22"/>
      </w:rPr>
      <w:t>age</w:t>
    </w:r>
    <w:r w:rsidRPr="00525198">
      <w:rPr>
        <w:rFonts w:ascii="Calibri" w:hAnsi="Calibri" w:cs="Arial"/>
        <w:caps w:val="0"/>
        <w:sz w:val="22"/>
      </w:rPr>
      <w:t xml:space="preserve"> </w:t>
    </w:r>
    <w:r w:rsidRPr="00525198">
      <w:rPr>
        <w:rFonts w:ascii="Calibri" w:hAnsi="Calibri" w:cs="Arial"/>
        <w:caps w:val="0"/>
        <w:sz w:val="22"/>
      </w:rPr>
      <w:fldChar w:fldCharType="begin"/>
    </w:r>
    <w:r w:rsidRPr="00525198">
      <w:rPr>
        <w:rFonts w:ascii="Calibri" w:hAnsi="Calibri" w:cs="Arial"/>
        <w:caps w:val="0"/>
        <w:sz w:val="22"/>
      </w:rPr>
      <w:instrText xml:space="preserve">PAGE </w:instrText>
    </w:r>
    <w:r w:rsidRPr="00525198">
      <w:rPr>
        <w:rFonts w:ascii="Calibri" w:hAnsi="Calibri" w:cs="Arial"/>
        <w:caps w:val="0"/>
        <w:sz w:val="22"/>
      </w:rPr>
      <w:fldChar w:fldCharType="separate"/>
    </w:r>
    <w:r w:rsidR="00E4208A">
      <w:rPr>
        <w:rFonts w:ascii="Calibri" w:hAnsi="Calibri" w:cs="Arial"/>
        <w:caps w:val="0"/>
        <w:noProof/>
        <w:sz w:val="22"/>
      </w:rPr>
      <w:t>2</w:t>
    </w:r>
    <w:r w:rsidRPr="00525198">
      <w:rPr>
        <w:rFonts w:ascii="Calibri" w:hAnsi="Calibri" w:cs="Arial"/>
        <w:caps w:val="0"/>
        <w:sz w:val="22"/>
      </w:rPr>
      <w:fldChar w:fldCharType="end"/>
    </w:r>
    <w:r w:rsidRPr="0041350B">
      <w:rPr>
        <w:rFonts w:ascii="Calibri" w:hAnsi="Calibri" w:cs="Arial"/>
        <w:caps w:val="0"/>
        <w:sz w:val="22"/>
      </w:rPr>
      <w:t xml:space="preserve"> </w:t>
    </w:r>
    <w:r w:rsidRPr="0041350B">
      <w:rPr>
        <w:rFonts w:ascii="Calibri" w:hAnsi="Calibri" w:cs="Arial"/>
        <w:caps w:val="0"/>
        <w:sz w:val="22"/>
      </w:rPr>
      <w:tab/>
    </w:r>
    <w:r w:rsidRPr="00525198">
      <w:rPr>
        <w:rFonts w:ascii="Calibri" w:hAnsi="Calibri" w:cs="Arial"/>
        <w:caps w:val="0"/>
        <w:sz w:val="22"/>
      </w:rPr>
      <w:t xml:space="preserve">DATE:  </w:t>
    </w:r>
    <w:r w:rsidRPr="00EF3066">
      <w:rPr>
        <w:rFonts w:ascii="Calibri" w:hAnsi="Calibri" w:cs="Arial"/>
        <w:caps w:val="0"/>
        <w:sz w:val="22"/>
        <w:highlight w:val="yellow"/>
      </w:rPr>
      <w:t>[Insert Date, (e.g. Jan., 20</w:t>
    </w:r>
    <w:r w:rsidR="002C323C">
      <w:rPr>
        <w:rFonts w:ascii="Calibri" w:hAnsi="Calibri" w:cs="Arial"/>
        <w:caps w:val="0"/>
        <w:sz w:val="22"/>
        <w:highlight w:val="yellow"/>
      </w:rPr>
      <w:t>20</w:t>
    </w:r>
    <w:r w:rsidRPr="00EF3066">
      <w:rPr>
        <w:rFonts w:ascii="Calibri" w:hAnsi="Calibri" w:cs="Arial"/>
        <w:caps w:val="0"/>
        <w:sz w:val="22"/>
        <w:highlight w:val="yellow"/>
      </w:rPr>
      <w:t>)]</w:t>
    </w:r>
    <w:r w:rsidRPr="00525198">
      <w:rPr>
        <w:rFonts w:ascii="Calibri" w:hAnsi="Calibri" w:cs="Arial"/>
        <w:caps w:val="0"/>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FFF3" w14:textId="77777777" w:rsidR="002F5E94" w:rsidRPr="00B76C0D" w:rsidRDefault="002F5E94" w:rsidP="00E4208A">
    <w:pPr>
      <w:pBdr>
        <w:top w:val="single" w:sz="4" w:space="1" w:color="auto"/>
      </w:pBdr>
      <w:tabs>
        <w:tab w:val="right" w:pos="10080"/>
      </w:tabs>
      <w:rPr>
        <w:rFonts w:cs="Arial"/>
      </w:rPr>
    </w:pPr>
    <w:r w:rsidRPr="00B76C0D">
      <w:rPr>
        <w:rFonts w:cs="Arial"/>
      </w:rPr>
      <w:t xml:space="preserve">CONTRACT NO. </w:t>
    </w:r>
    <w:r w:rsidRPr="00EF3066">
      <w:rPr>
        <w:rFonts w:cs="Arial"/>
        <w:highlight w:val="yellow"/>
      </w:rPr>
      <w:t>[Insert Region Number]</w:t>
    </w:r>
    <w:r w:rsidRPr="00B76C0D">
      <w:rPr>
        <w:rFonts w:cs="Arial"/>
      </w:rPr>
      <w:tab/>
      <w:t>Section 01250</w:t>
    </w:r>
  </w:p>
  <w:p w14:paraId="1595E4A6" w14:textId="77777777" w:rsidR="002F5E94" w:rsidRPr="00B76C0D" w:rsidRDefault="002F5E94" w:rsidP="00E4208A">
    <w:pPr>
      <w:pBdr>
        <w:top w:val="single" w:sz="4" w:space="1" w:color="auto"/>
      </w:pBdr>
      <w:tabs>
        <w:tab w:val="left" w:pos="-1440"/>
        <w:tab w:val="left" w:pos="-720"/>
        <w:tab w:val="left" w:pos="0"/>
        <w:tab w:val="center" w:pos="5220"/>
        <w:tab w:val="right" w:pos="10080"/>
      </w:tabs>
      <w:rPr>
        <w:rFonts w:cs="Arial"/>
      </w:rPr>
    </w:pPr>
    <w:r w:rsidRPr="00B76C0D">
      <w:rPr>
        <w:rFonts w:cs="Arial"/>
        <w:b/>
      </w:rPr>
      <w:tab/>
      <w:t>SUBSTITUTIONS</w:t>
    </w:r>
    <w:r w:rsidRPr="00B76C0D">
      <w:rPr>
        <w:rFonts w:cs="Arial"/>
      </w:rPr>
      <w:tab/>
    </w:r>
    <w:r w:rsidR="00355656" w:rsidRPr="00B76C0D">
      <w:rPr>
        <w:rFonts w:cs="Arial"/>
      </w:rPr>
      <w:t>20</w:t>
    </w:r>
    <w:r w:rsidR="002C323C">
      <w:rPr>
        <w:rFonts w:cs="Arial"/>
      </w:rPr>
      <w:t>21</w:t>
    </w:r>
    <w:r w:rsidR="00355656" w:rsidRPr="00B76C0D">
      <w:rPr>
        <w:rFonts w:cs="Arial"/>
      </w:rPr>
      <w:t>-</w:t>
    </w:r>
    <w:r w:rsidR="002C323C">
      <w:rPr>
        <w:rFonts w:cs="Arial"/>
      </w:rPr>
      <w:t>01</w:t>
    </w:r>
    <w:r w:rsidR="00EF3066">
      <w:rPr>
        <w:rFonts w:cs="Arial"/>
      </w:rPr>
      <w:t>-</w:t>
    </w:r>
    <w:r w:rsidR="002C323C">
      <w:rPr>
        <w:rFonts w:cs="Arial"/>
      </w:rPr>
      <w:t>25</w:t>
    </w:r>
  </w:p>
  <w:p w14:paraId="32715FD7" w14:textId="77777777" w:rsidR="002F5E94" w:rsidRPr="00B76C0D" w:rsidRDefault="002F5E94" w:rsidP="00E4208A">
    <w:pPr>
      <w:pBdr>
        <w:top w:val="single" w:sz="4" w:space="1" w:color="auto"/>
      </w:pBdr>
      <w:tabs>
        <w:tab w:val="center" w:pos="5175"/>
        <w:tab w:val="right" w:pos="10080"/>
      </w:tabs>
      <w:rPr>
        <w:rFonts w:cs="Arial"/>
      </w:rPr>
    </w:pPr>
    <w:r w:rsidRPr="00B76C0D">
      <w:rPr>
        <w:rFonts w:cs="Arial"/>
      </w:rPr>
      <w:t xml:space="preserve">DATE:  </w:t>
    </w:r>
    <w:r w:rsidRPr="00EF3066">
      <w:rPr>
        <w:rFonts w:cs="Arial"/>
        <w:highlight w:val="yellow"/>
      </w:rPr>
      <w:t>[Insert Date, (e.g. Jan., 20</w:t>
    </w:r>
    <w:r w:rsidR="002C323C">
      <w:rPr>
        <w:rFonts w:cs="Arial"/>
        <w:highlight w:val="yellow"/>
      </w:rPr>
      <w:t>20</w:t>
    </w:r>
    <w:r w:rsidRPr="00EF3066">
      <w:rPr>
        <w:rFonts w:cs="Arial"/>
        <w:highlight w:val="yellow"/>
      </w:rPr>
      <w:t>)]</w:t>
    </w:r>
    <w:r w:rsidRPr="00B76C0D">
      <w:rPr>
        <w:rFonts w:cs="Arial"/>
      </w:rPr>
      <w:tab/>
    </w:r>
    <w:r w:rsidRPr="00B76C0D">
      <w:rPr>
        <w:rFonts w:cs="Arial"/>
      </w:rPr>
      <w:tab/>
      <w:t xml:space="preserve">Page </w:t>
    </w:r>
    <w:r w:rsidRPr="00B76C0D">
      <w:rPr>
        <w:rFonts w:cs="Arial"/>
      </w:rPr>
      <w:fldChar w:fldCharType="begin"/>
    </w:r>
    <w:r w:rsidRPr="00B76C0D">
      <w:rPr>
        <w:rFonts w:cs="Arial"/>
      </w:rPr>
      <w:instrText xml:space="preserve">PAGE </w:instrText>
    </w:r>
    <w:r w:rsidRPr="00B76C0D">
      <w:rPr>
        <w:rFonts w:cs="Arial"/>
      </w:rPr>
      <w:fldChar w:fldCharType="separate"/>
    </w:r>
    <w:r w:rsidR="00E4208A">
      <w:rPr>
        <w:rFonts w:cs="Arial"/>
        <w:noProof/>
      </w:rPr>
      <w:t>3</w:t>
    </w:r>
    <w:r w:rsidRPr="00B76C0D">
      <w:rPr>
        <w:rFonts w:cs="Arial"/>
      </w:rPr>
      <w:fldChar w:fldCharType="end"/>
    </w:r>
    <w:r w:rsidRPr="00B76C0D">
      <w:rPr>
        <w:rFonts w:cs="Arial"/>
      </w:rPr>
      <w:t xml:space="preserve"> </w:t>
    </w:r>
  </w:p>
  <w:p w14:paraId="42768309" w14:textId="77777777" w:rsidR="002F5E94" w:rsidRPr="00B76C0D" w:rsidRDefault="002F5E94">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4D03" w14:textId="77777777" w:rsidR="002F5E94" w:rsidRPr="00525198" w:rsidRDefault="002F5E94">
    <w:pPr>
      <w:pBdr>
        <w:top w:val="single" w:sz="4" w:space="1" w:color="auto"/>
      </w:pBdr>
      <w:tabs>
        <w:tab w:val="right" w:pos="10350"/>
      </w:tabs>
      <w:rPr>
        <w:rFonts w:cs="Arial"/>
      </w:rPr>
    </w:pPr>
    <w:r w:rsidRPr="00525198">
      <w:rPr>
        <w:rFonts w:cs="Arial"/>
      </w:rPr>
      <w:t xml:space="preserve">CONTRACT NO. </w:t>
    </w:r>
    <w:r w:rsidRPr="00525198">
      <w:rPr>
        <w:rFonts w:cs="Arial"/>
        <w:highlight w:val="lightGray"/>
      </w:rPr>
      <w:t>[Insert Region Number]</w:t>
    </w:r>
    <w:r w:rsidRPr="00525198">
      <w:rPr>
        <w:rFonts w:cs="Arial"/>
      </w:rPr>
      <w:tab/>
      <w:t>Section 01250</w:t>
    </w:r>
  </w:p>
  <w:p w14:paraId="4E1253DD" w14:textId="77777777" w:rsidR="002F5E94" w:rsidRPr="00525198" w:rsidRDefault="002F5E94">
    <w:pPr>
      <w:pBdr>
        <w:top w:val="single" w:sz="4" w:space="1" w:color="auto"/>
      </w:pBdr>
      <w:tabs>
        <w:tab w:val="left" w:pos="-1440"/>
        <w:tab w:val="left" w:pos="-720"/>
        <w:tab w:val="left" w:pos="0"/>
        <w:tab w:val="center" w:pos="5220"/>
        <w:tab w:val="right" w:pos="10350"/>
      </w:tabs>
      <w:rPr>
        <w:rFonts w:cs="Arial"/>
      </w:rPr>
    </w:pPr>
    <w:r w:rsidRPr="00525198">
      <w:rPr>
        <w:rFonts w:cs="Arial"/>
        <w:b/>
      </w:rPr>
      <w:tab/>
      <w:t>SUBSTITUTIONS</w:t>
    </w:r>
    <w:r w:rsidRPr="00525198">
      <w:rPr>
        <w:rFonts w:cs="Arial"/>
      </w:rPr>
      <w:tab/>
    </w:r>
    <w:r w:rsidR="0041350B" w:rsidRPr="00B76C0D">
      <w:rPr>
        <w:rFonts w:cs="Arial"/>
      </w:rPr>
      <w:t>2015-04-09</w:t>
    </w:r>
  </w:p>
  <w:p w14:paraId="30283528" w14:textId="77777777" w:rsidR="002F5E94" w:rsidRPr="00525198" w:rsidRDefault="002F5E94">
    <w:pPr>
      <w:pBdr>
        <w:top w:val="single" w:sz="4" w:space="1" w:color="auto"/>
      </w:pBdr>
      <w:tabs>
        <w:tab w:val="center" w:pos="5175"/>
        <w:tab w:val="right" w:pos="10350"/>
      </w:tabs>
      <w:rPr>
        <w:rFonts w:cs="Arial"/>
      </w:rPr>
    </w:pPr>
    <w:r w:rsidRPr="00525198">
      <w:rPr>
        <w:rFonts w:cs="Arial"/>
      </w:rPr>
      <w:t xml:space="preserve">DATE:  </w:t>
    </w:r>
    <w:r w:rsidRPr="00525198">
      <w:rPr>
        <w:rFonts w:cs="Arial"/>
        <w:highlight w:val="lightGray"/>
      </w:rPr>
      <w:t>[Insert Date, (e.g. Jan., 2000)]</w:t>
    </w:r>
    <w:r w:rsidRPr="00525198">
      <w:rPr>
        <w:rFonts w:cs="Arial"/>
      </w:rPr>
      <w:tab/>
    </w:r>
    <w:r w:rsidRPr="00525198">
      <w:rPr>
        <w:rFonts w:cs="Arial"/>
      </w:rPr>
      <w:tab/>
      <w:t xml:space="preserve">Page </w:t>
    </w:r>
    <w:r w:rsidRPr="00525198">
      <w:rPr>
        <w:rFonts w:cs="Arial"/>
      </w:rPr>
      <w:fldChar w:fldCharType="begin"/>
    </w:r>
    <w:r w:rsidRPr="00525198">
      <w:rPr>
        <w:rFonts w:cs="Arial"/>
      </w:rPr>
      <w:instrText xml:space="preserve">PAGE </w:instrText>
    </w:r>
    <w:r w:rsidRPr="00525198">
      <w:rPr>
        <w:rFonts w:cs="Arial"/>
      </w:rPr>
      <w:fldChar w:fldCharType="separate"/>
    </w:r>
    <w:r w:rsidR="0041350B" w:rsidRPr="00B76C0D">
      <w:rPr>
        <w:rFonts w:cs="Arial"/>
        <w:noProof/>
      </w:rPr>
      <w:t>1</w:t>
    </w:r>
    <w:r w:rsidRPr="00525198">
      <w:rPr>
        <w:rFonts w:cs="Arial"/>
      </w:rPr>
      <w:fldChar w:fldCharType="end"/>
    </w:r>
    <w:r w:rsidRPr="00525198">
      <w:rPr>
        <w:rFonts w:cs="Arial"/>
      </w:rPr>
      <w:t xml:space="preserve"> </w:t>
    </w:r>
  </w:p>
  <w:p w14:paraId="118BFA47" w14:textId="77777777" w:rsidR="002F5E94" w:rsidRDefault="002F5E94">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F171FEB"/>
    <w:multiLevelType w:val="multilevel"/>
    <w:tmpl w:val="421810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433511CE"/>
    <w:multiLevelType w:val="hybridMultilevel"/>
    <w:tmpl w:val="0BD08336"/>
    <w:lvl w:ilvl="0" w:tplc="58808F00">
      <w:start w:val="1"/>
      <w:numFmt w:val="decimal"/>
      <w:lvlText w:val=".%1"/>
      <w:lvlJc w:val="left"/>
      <w:pPr>
        <w:tabs>
          <w:tab w:val="num" w:pos="1440"/>
        </w:tabs>
        <w:ind w:left="1440" w:hanging="720"/>
      </w:pPr>
      <w:rPr>
        <w:rFonts w:hint="default"/>
      </w:rPr>
    </w:lvl>
    <w:lvl w:ilvl="1" w:tplc="58808F00">
      <w:start w:val="1"/>
      <w:numFmt w:val="decimal"/>
      <w:lvlText w:val=".%2"/>
      <w:lvlJc w:val="left"/>
      <w:pPr>
        <w:tabs>
          <w:tab w:val="num" w:pos="1440"/>
        </w:tabs>
        <w:ind w:left="1440" w:hanging="720"/>
      </w:pPr>
      <w:rPr>
        <w:rFonts w:hint="default"/>
      </w:rPr>
    </w:lvl>
    <w:lvl w:ilvl="2" w:tplc="8D22D7FC">
      <w:start w:val="1"/>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65575FD"/>
    <w:multiLevelType w:val="multilevel"/>
    <w:tmpl w:val="630A0F9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AB4E8240"/>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5823F9C"/>
    <w:multiLevelType w:val="multilevel"/>
    <w:tmpl w:val="2DB4C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99448169">
    <w:abstractNumId w:val="0"/>
  </w:num>
  <w:num w:numId="2" w16cid:durableId="600141845">
    <w:abstractNumId w:val="0"/>
  </w:num>
  <w:num w:numId="3" w16cid:durableId="702486902">
    <w:abstractNumId w:val="11"/>
  </w:num>
  <w:num w:numId="4" w16cid:durableId="1603032720">
    <w:abstractNumId w:val="4"/>
  </w:num>
  <w:num w:numId="5" w16cid:durableId="69623299">
    <w:abstractNumId w:val="12"/>
  </w:num>
  <w:num w:numId="6" w16cid:durableId="1162043566">
    <w:abstractNumId w:val="3"/>
  </w:num>
  <w:num w:numId="7" w16cid:durableId="1193766463">
    <w:abstractNumId w:val="7"/>
  </w:num>
  <w:num w:numId="8" w16cid:durableId="1908104417">
    <w:abstractNumId w:val="2"/>
  </w:num>
  <w:num w:numId="9" w16cid:durableId="1017193056">
    <w:abstractNumId w:val="14"/>
  </w:num>
  <w:num w:numId="10" w16cid:durableId="822769915">
    <w:abstractNumId w:val="6"/>
  </w:num>
  <w:num w:numId="11" w16cid:durableId="473254458">
    <w:abstractNumId w:val="8"/>
  </w:num>
  <w:num w:numId="12" w16cid:durableId="1834564124">
    <w:abstractNumId w:val="9"/>
  </w:num>
  <w:num w:numId="13" w16cid:durableId="1654795421">
    <w:abstractNumId w:val="9"/>
    <w:lvlOverride w:ilvl="0">
      <w:startOverride w:val="1"/>
    </w:lvlOverride>
  </w:num>
  <w:num w:numId="14" w16cid:durableId="440949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2478919">
    <w:abstractNumId w:val="1"/>
  </w:num>
  <w:num w:numId="16" w16cid:durableId="1678314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4465448">
    <w:abstractNumId w:val="10"/>
  </w:num>
  <w:num w:numId="18" w16cid:durableId="543517330">
    <w:abstractNumId w:val="10"/>
  </w:num>
  <w:num w:numId="19" w16cid:durableId="1783306277">
    <w:abstractNumId w:val="10"/>
  </w:num>
  <w:num w:numId="20" w16cid:durableId="134418562">
    <w:abstractNumId w:val="10"/>
  </w:num>
  <w:num w:numId="21" w16cid:durableId="554317524">
    <w:abstractNumId w:val="10"/>
  </w:num>
  <w:num w:numId="22" w16cid:durableId="105122726">
    <w:abstractNumId w:val="10"/>
  </w:num>
  <w:num w:numId="23" w16cid:durableId="2069527359">
    <w:abstractNumId w:val="10"/>
  </w:num>
  <w:num w:numId="24" w16cid:durableId="1545603109">
    <w:abstractNumId w:val="10"/>
  </w:num>
  <w:num w:numId="25" w16cid:durableId="383259243">
    <w:abstractNumId w:val="10"/>
  </w:num>
  <w:num w:numId="26" w16cid:durableId="188802957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8D38EA"/>
    <w:rsid w:val="000072F4"/>
    <w:rsid w:val="00025E42"/>
    <w:rsid w:val="000779CE"/>
    <w:rsid w:val="000D17CF"/>
    <w:rsid w:val="00102383"/>
    <w:rsid w:val="00114174"/>
    <w:rsid w:val="001D3087"/>
    <w:rsid w:val="00222378"/>
    <w:rsid w:val="002368FB"/>
    <w:rsid w:val="002A61E9"/>
    <w:rsid w:val="002C1891"/>
    <w:rsid w:val="002C2713"/>
    <w:rsid w:val="002C323C"/>
    <w:rsid w:val="002F5E94"/>
    <w:rsid w:val="00300D27"/>
    <w:rsid w:val="0034590A"/>
    <w:rsid w:val="00355656"/>
    <w:rsid w:val="00356903"/>
    <w:rsid w:val="003867BA"/>
    <w:rsid w:val="00390A23"/>
    <w:rsid w:val="003E42EC"/>
    <w:rsid w:val="0041350B"/>
    <w:rsid w:val="00475C5F"/>
    <w:rsid w:val="00486911"/>
    <w:rsid w:val="00491F5D"/>
    <w:rsid w:val="0050097A"/>
    <w:rsid w:val="00525198"/>
    <w:rsid w:val="0061260B"/>
    <w:rsid w:val="006339B1"/>
    <w:rsid w:val="00661A7D"/>
    <w:rsid w:val="006A6846"/>
    <w:rsid w:val="006E454D"/>
    <w:rsid w:val="00754D7E"/>
    <w:rsid w:val="00761023"/>
    <w:rsid w:val="00772F56"/>
    <w:rsid w:val="00840B85"/>
    <w:rsid w:val="00855FA6"/>
    <w:rsid w:val="00867892"/>
    <w:rsid w:val="008A554F"/>
    <w:rsid w:val="008D38EA"/>
    <w:rsid w:val="00947116"/>
    <w:rsid w:val="009900F6"/>
    <w:rsid w:val="009D3202"/>
    <w:rsid w:val="009F33BC"/>
    <w:rsid w:val="00AF13E9"/>
    <w:rsid w:val="00B55383"/>
    <w:rsid w:val="00B706F1"/>
    <w:rsid w:val="00B76C0D"/>
    <w:rsid w:val="00B82765"/>
    <w:rsid w:val="00BE0DEB"/>
    <w:rsid w:val="00C039E6"/>
    <w:rsid w:val="00C13A39"/>
    <w:rsid w:val="00C335E3"/>
    <w:rsid w:val="00C42C22"/>
    <w:rsid w:val="00C64810"/>
    <w:rsid w:val="00C77F41"/>
    <w:rsid w:val="00CC5607"/>
    <w:rsid w:val="00CE567F"/>
    <w:rsid w:val="00D70B0B"/>
    <w:rsid w:val="00DE16A1"/>
    <w:rsid w:val="00E06642"/>
    <w:rsid w:val="00E4208A"/>
    <w:rsid w:val="00E45AB5"/>
    <w:rsid w:val="00EA3EBC"/>
    <w:rsid w:val="00EA57DC"/>
    <w:rsid w:val="00EC3D27"/>
    <w:rsid w:val="00ED2F1E"/>
    <w:rsid w:val="00EE68E1"/>
    <w:rsid w:val="00EF3066"/>
    <w:rsid w:val="00F548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68D1C1F"/>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066"/>
    <w:rPr>
      <w:sz w:val="22"/>
      <w:szCs w:val="22"/>
    </w:rPr>
  </w:style>
  <w:style w:type="paragraph" w:styleId="Heading1">
    <w:name w:val="heading 1"/>
    <w:basedOn w:val="ListParagraph"/>
    <w:link w:val="Heading1Char"/>
    <w:qFormat/>
    <w:rsid w:val="00222378"/>
    <w:pPr>
      <w:numPr>
        <w:numId w:val="25"/>
      </w:numPr>
      <w:spacing w:before="160"/>
      <w:contextualSpacing w:val="0"/>
      <w:outlineLvl w:val="0"/>
    </w:pPr>
  </w:style>
  <w:style w:type="paragraph" w:styleId="Heading2">
    <w:name w:val="heading 2"/>
    <w:basedOn w:val="ListParagraph"/>
    <w:next w:val="Normal"/>
    <w:link w:val="Heading2Char"/>
    <w:qFormat/>
    <w:rsid w:val="00EF3066"/>
    <w:pPr>
      <w:numPr>
        <w:ilvl w:val="1"/>
        <w:numId w:val="25"/>
      </w:numPr>
      <w:spacing w:before="80"/>
      <w:outlineLvl w:val="1"/>
    </w:pPr>
    <w:rPr>
      <w:u w:val="single"/>
    </w:rPr>
  </w:style>
  <w:style w:type="paragraph" w:styleId="Heading3">
    <w:name w:val="heading 3"/>
    <w:basedOn w:val="ListParagraph"/>
    <w:link w:val="Heading3Char"/>
    <w:qFormat/>
    <w:rsid w:val="00EF3066"/>
    <w:pPr>
      <w:numPr>
        <w:ilvl w:val="2"/>
        <w:numId w:val="25"/>
      </w:numPr>
      <w:outlineLvl w:val="2"/>
    </w:pPr>
  </w:style>
  <w:style w:type="paragraph" w:styleId="Heading4">
    <w:name w:val="heading 4"/>
    <w:basedOn w:val="ListParagraph"/>
    <w:link w:val="Heading4Char"/>
    <w:qFormat/>
    <w:rsid w:val="00EF3066"/>
    <w:pPr>
      <w:numPr>
        <w:ilvl w:val="3"/>
        <w:numId w:val="25"/>
      </w:numPr>
      <w:outlineLvl w:val="3"/>
    </w:pPr>
  </w:style>
  <w:style w:type="paragraph" w:styleId="Heading5">
    <w:name w:val="heading 5"/>
    <w:basedOn w:val="Heading4"/>
    <w:link w:val="Heading5Char"/>
    <w:qFormat/>
    <w:rsid w:val="00EF3066"/>
    <w:pPr>
      <w:numPr>
        <w:ilvl w:val="4"/>
      </w:numPr>
      <w:outlineLvl w:val="4"/>
    </w:pPr>
  </w:style>
  <w:style w:type="paragraph" w:styleId="Heading6">
    <w:name w:val="heading 6"/>
    <w:basedOn w:val="Heading5"/>
    <w:next w:val="Normal"/>
    <w:link w:val="Heading6Char"/>
    <w:qFormat/>
    <w:rsid w:val="00EF3066"/>
    <w:pPr>
      <w:numPr>
        <w:ilvl w:val="5"/>
      </w:numPr>
      <w:outlineLvl w:val="5"/>
    </w:pPr>
  </w:style>
  <w:style w:type="paragraph" w:styleId="Heading7">
    <w:name w:val="heading 7"/>
    <w:basedOn w:val="ListParagraph"/>
    <w:next w:val="Normal"/>
    <w:link w:val="Heading7Char"/>
    <w:qFormat/>
    <w:rsid w:val="00EF3066"/>
    <w:pPr>
      <w:numPr>
        <w:ilvl w:val="6"/>
        <w:numId w:val="25"/>
      </w:numPr>
      <w:outlineLvl w:val="6"/>
    </w:pPr>
  </w:style>
  <w:style w:type="paragraph" w:styleId="Heading8">
    <w:name w:val="heading 8"/>
    <w:basedOn w:val="Heading7"/>
    <w:next w:val="Normal"/>
    <w:link w:val="Heading8Char"/>
    <w:qFormat/>
    <w:rsid w:val="00EF3066"/>
    <w:pPr>
      <w:numPr>
        <w:ilvl w:val="7"/>
      </w:numPr>
      <w:outlineLvl w:val="7"/>
    </w:pPr>
  </w:style>
  <w:style w:type="paragraph" w:styleId="Heading9">
    <w:name w:val="heading 9"/>
    <w:basedOn w:val="Heading8"/>
    <w:next w:val="Normal"/>
    <w:link w:val="Heading9Char"/>
    <w:qFormat/>
    <w:rsid w:val="00EF3066"/>
    <w:pPr>
      <w:numPr>
        <w:ilvl w:val="8"/>
        <w:numId w:val="26"/>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F3066"/>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EF3066"/>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CE567F"/>
    <w:pPr>
      <w:spacing w:before="0"/>
    </w:pPr>
    <w:rPr>
      <w:rFonts w:ascii="Book Antiqua" w:hAnsi="Book Antiqua"/>
      <w:b/>
      <w:bCs/>
      <w:sz w:val="20"/>
    </w:rPr>
  </w:style>
  <w:style w:type="paragraph" w:styleId="BalloonText">
    <w:name w:val="Balloon Text"/>
    <w:basedOn w:val="Normal"/>
    <w:semiHidden/>
    <w:rsid w:val="00CE567F"/>
    <w:rPr>
      <w:rFonts w:ascii="Tahoma" w:hAnsi="Tahoma" w:cs="Tahoma"/>
      <w:sz w:val="16"/>
      <w:szCs w:val="16"/>
    </w:rPr>
  </w:style>
  <w:style w:type="character" w:customStyle="1" w:styleId="BodyTextChar">
    <w:name w:val="Body Text Char"/>
    <w:link w:val="BodyText"/>
    <w:semiHidden/>
    <w:locked/>
    <w:rsid w:val="000072F4"/>
    <w:rPr>
      <w:rFonts w:ascii="Book Antiqua" w:hAnsi="Book Antiqua"/>
      <w:sz w:val="22"/>
      <w:lang w:val="en-CA" w:eastAsia="en-US" w:bidi="ar-SA"/>
    </w:rPr>
  </w:style>
  <w:style w:type="character" w:customStyle="1" w:styleId="Heading1Char">
    <w:name w:val="Heading 1 Char"/>
    <w:link w:val="Heading1"/>
    <w:rsid w:val="00222378"/>
  </w:style>
  <w:style w:type="paragraph" w:styleId="ListParagraph">
    <w:name w:val="List Paragraph"/>
    <w:basedOn w:val="Normal"/>
    <w:uiPriority w:val="34"/>
    <w:qFormat/>
    <w:rsid w:val="00EF3066"/>
    <w:pPr>
      <w:ind w:left="720"/>
      <w:contextualSpacing/>
    </w:pPr>
  </w:style>
  <w:style w:type="character" w:customStyle="1" w:styleId="Heading2Char">
    <w:name w:val="Heading 2 Char"/>
    <w:link w:val="Heading2"/>
    <w:rsid w:val="00EF3066"/>
    <w:rPr>
      <w:u w:val="single"/>
    </w:rPr>
  </w:style>
  <w:style w:type="character" w:customStyle="1" w:styleId="Heading4Char">
    <w:name w:val="Heading 4 Char"/>
    <w:link w:val="Heading4"/>
    <w:rsid w:val="00EF3066"/>
  </w:style>
  <w:style w:type="character" w:customStyle="1" w:styleId="Heading5Char">
    <w:name w:val="Heading 5 Char"/>
    <w:link w:val="Heading5"/>
    <w:rsid w:val="00EF3066"/>
  </w:style>
  <w:style w:type="character" w:customStyle="1" w:styleId="Heading6Char">
    <w:name w:val="Heading 6 Char"/>
    <w:link w:val="Heading6"/>
    <w:rsid w:val="00EF3066"/>
  </w:style>
  <w:style w:type="character" w:customStyle="1" w:styleId="Heading7Char">
    <w:name w:val="Heading 7 Char"/>
    <w:link w:val="Heading7"/>
    <w:rsid w:val="00EF3066"/>
  </w:style>
  <w:style w:type="character" w:customStyle="1" w:styleId="Heading8Char">
    <w:name w:val="Heading 8 Char"/>
    <w:link w:val="Heading8"/>
    <w:rsid w:val="00EF3066"/>
  </w:style>
  <w:style w:type="character" w:customStyle="1" w:styleId="Heading9Char">
    <w:name w:val="Heading 9 Char"/>
    <w:link w:val="Heading9"/>
    <w:rsid w:val="00EF3066"/>
    <w:rPr>
      <w:rFonts w:cs="Arial"/>
    </w:rPr>
  </w:style>
  <w:style w:type="character" w:customStyle="1" w:styleId="TitleChar">
    <w:name w:val="Title Char"/>
    <w:link w:val="Title"/>
    <w:rsid w:val="00EF3066"/>
    <w:rPr>
      <w:rFonts w:ascii="Arial Narrow" w:hAnsi="Arial Narrow"/>
      <w:b/>
    </w:rPr>
  </w:style>
  <w:style w:type="character" w:styleId="Strong">
    <w:name w:val="Strong"/>
    <w:qFormat/>
    <w:rsid w:val="00EF3066"/>
    <w:rPr>
      <w:b/>
    </w:rPr>
  </w:style>
  <w:style w:type="paragraph" w:styleId="Revision">
    <w:name w:val="Revision"/>
    <w:hidden/>
    <w:uiPriority w:val="99"/>
    <w:semiHidden/>
    <w:rsid w:val="00B8276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C3B1906-EDDF-4CE8-A3ED-735AD9A7CCD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FBF3BD8D-574A-46C5-9C88-6276EA080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9B6681-D551-4FD5-A71A-332F38780353}">
  <ds:schemaRefs>
    <ds:schemaRef ds:uri="http://schemas.microsoft.com/sharepoint/v3/contenttype/forms"/>
  </ds:schemaRefs>
</ds:datastoreItem>
</file>

<file path=customXml/itemProps4.xml><?xml version="1.0" encoding="utf-8"?>
<ds:datastoreItem xmlns:ds="http://schemas.openxmlformats.org/officeDocument/2006/customXml" ds:itemID="{D1962342-5926-406B-8919-41830F95E3A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2</Pages>
  <Words>653</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01250_Substitutions (Dec 11, 2015)</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01250_Substitutions (Dec 11, 2015)</dc:title>
  <dc:subject/>
  <dc:creator>PAGLIAJ</dc:creator>
  <cp:keywords/>
  <dc:description/>
  <cp:lastModifiedBy>Johnny Pang</cp:lastModifiedBy>
  <cp:revision>3</cp:revision>
  <cp:lastPrinted>2007-03-26T18:08:00Z</cp:lastPrinted>
  <dcterms:created xsi:type="dcterms:W3CDTF">2022-11-17T19:11:00Z</dcterms:created>
  <dcterms:modified xsi:type="dcterms:W3CDTF">2022-11-29T14:33:00Z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2021-01-25T00:00:00Z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01 - General Requirements/01250 Substitutions.DOC</vt:lpwstr>
  </property>
  <property fmtid="{D5CDD505-2E9C-101B-9397-08002B2CF9AE}" pid="7" name="Order">
    <vt:lpwstr>218400.000000000</vt:lpwstr>
  </property>
  <property fmtid="{D5CDD505-2E9C-101B-9397-08002B2CF9AE}" pid="8" name="Sort Order">
    <vt:lpwstr/>
  </property>
  <property fmtid="{D5CDD505-2E9C-101B-9397-08002B2CF9AE}" pid="9" name="Document Type">
    <vt:lpwstr>Technical Design Specification Templates</vt:lpwstr>
  </property>
  <property fmtid="{D5CDD505-2E9C-101B-9397-08002B2CF9AE}" pid="10" name="Offic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y fmtid="{D5CDD505-2E9C-101B-9397-08002B2CF9AE}" pid="15" name="Information Type">
    <vt:lpwstr/>
  </property>
  <property fmtid="{D5CDD505-2E9C-101B-9397-08002B2CF9AE}" pid="16" name="ContentTypeId">
    <vt:lpwstr>0x010100BF8E50B80A32C040A85FB450FB26C9E5</vt:lpwstr>
  </property>
</Properties>
</file>