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83"/>
        <w:gridCol w:w="1087"/>
        <w:gridCol w:w="83"/>
        <w:gridCol w:w="2205"/>
        <w:gridCol w:w="90"/>
        <w:gridCol w:w="5593"/>
        <w:gridCol w:w="90"/>
      </w:tblGrid>
      <w:tr w:rsidR="00850006" w:rsidRPr="00AF1939" w:rsidDel="00B65C11" w14:paraId="4B9017B4" w14:textId="794B1A02" w:rsidTr="00D91B3C">
        <w:trPr>
          <w:gridAfter w:val="1"/>
          <w:wAfter w:w="90" w:type="dxa"/>
          <w:cantSplit/>
          <w:jc w:val="center"/>
          <w:del w:id="0" w:author="Johnny Pang" w:date="2022-04-16T13:10:00Z"/>
        </w:trPr>
        <w:tc>
          <w:tcPr>
            <w:tcW w:w="1170" w:type="dxa"/>
            <w:gridSpan w:val="2"/>
            <w:tcBorders>
              <w:top w:val="double" w:sz="6" w:space="0" w:color="auto"/>
              <w:left w:val="double" w:sz="6" w:space="0" w:color="auto"/>
              <w:bottom w:val="single" w:sz="6" w:space="0" w:color="auto"/>
              <w:right w:val="single" w:sz="6" w:space="0" w:color="auto"/>
            </w:tcBorders>
          </w:tcPr>
          <w:p w14:paraId="0D7BDE48" w14:textId="2D70387A" w:rsidR="00850006" w:rsidRPr="00AF1939" w:rsidDel="00B65C11" w:rsidRDefault="00850006" w:rsidP="00D91B3C">
            <w:pPr>
              <w:pStyle w:val="TableHeading"/>
              <w:ind w:firstLine="34"/>
              <w:jc w:val="both"/>
              <w:rPr>
                <w:del w:id="1" w:author="Johnny Pang" w:date="2022-04-16T13:10:00Z"/>
                <w:rFonts w:ascii="Calibri" w:hAnsi="Calibri"/>
                <w:sz w:val="22"/>
              </w:rPr>
            </w:pPr>
            <w:bookmarkStart w:id="2" w:name="OLE_LINK1"/>
            <w:bookmarkStart w:id="3" w:name="OLE_LINK2"/>
            <w:del w:id="4" w:author="Johnny Pang" w:date="2022-04-16T13:10:00Z">
              <w:r w:rsidRPr="00AF1939" w:rsidDel="00B65C11">
                <w:rPr>
                  <w:rFonts w:ascii="Calibri" w:hAnsi="Calibri"/>
                  <w:sz w:val="22"/>
                </w:rPr>
                <w:delText>Version</w:delText>
              </w:r>
            </w:del>
          </w:p>
        </w:tc>
        <w:tc>
          <w:tcPr>
            <w:tcW w:w="2288" w:type="dxa"/>
            <w:gridSpan w:val="2"/>
            <w:tcBorders>
              <w:top w:val="double" w:sz="6" w:space="0" w:color="auto"/>
              <w:left w:val="single" w:sz="6" w:space="0" w:color="auto"/>
              <w:bottom w:val="single" w:sz="6" w:space="0" w:color="auto"/>
              <w:right w:val="single" w:sz="6" w:space="0" w:color="auto"/>
            </w:tcBorders>
          </w:tcPr>
          <w:p w14:paraId="640B3503" w14:textId="5EBD9849" w:rsidR="00850006" w:rsidRPr="00AF1939" w:rsidDel="00B65C11" w:rsidRDefault="00850006" w:rsidP="00D91B3C">
            <w:pPr>
              <w:pStyle w:val="TableHeading"/>
              <w:ind w:left="252"/>
              <w:jc w:val="center"/>
              <w:rPr>
                <w:del w:id="5" w:author="Johnny Pang" w:date="2022-04-16T13:10:00Z"/>
                <w:rFonts w:ascii="Calibri" w:hAnsi="Calibri"/>
                <w:sz w:val="22"/>
              </w:rPr>
            </w:pPr>
            <w:del w:id="6" w:author="Johnny Pang" w:date="2022-04-16T13:10:00Z">
              <w:r w:rsidRPr="00AF1939" w:rsidDel="00B65C11">
                <w:rPr>
                  <w:rFonts w:ascii="Calibri" w:hAnsi="Calibri"/>
                  <w:sz w:val="22"/>
                </w:rPr>
                <w:delText>Date</w:delText>
              </w:r>
            </w:del>
          </w:p>
        </w:tc>
        <w:tc>
          <w:tcPr>
            <w:tcW w:w="5683" w:type="dxa"/>
            <w:gridSpan w:val="2"/>
            <w:tcBorders>
              <w:top w:val="double" w:sz="6" w:space="0" w:color="auto"/>
              <w:left w:val="single" w:sz="6" w:space="0" w:color="auto"/>
              <w:bottom w:val="single" w:sz="6" w:space="0" w:color="auto"/>
              <w:right w:val="double" w:sz="6" w:space="0" w:color="auto"/>
            </w:tcBorders>
          </w:tcPr>
          <w:p w14:paraId="1CFDB186" w14:textId="426A0B95" w:rsidR="00850006" w:rsidRPr="00AF1939" w:rsidDel="00B65C11" w:rsidRDefault="00850006" w:rsidP="00D91B3C">
            <w:pPr>
              <w:pStyle w:val="TableHeading"/>
              <w:ind w:firstLine="11"/>
              <w:jc w:val="center"/>
              <w:rPr>
                <w:del w:id="7" w:author="Johnny Pang" w:date="2022-04-16T13:10:00Z"/>
                <w:rFonts w:ascii="Calibri" w:hAnsi="Calibri"/>
                <w:sz w:val="22"/>
              </w:rPr>
            </w:pPr>
            <w:del w:id="8" w:author="Johnny Pang" w:date="2022-04-16T13:10:00Z">
              <w:r w:rsidRPr="00AF1939" w:rsidDel="00B65C11">
                <w:rPr>
                  <w:rFonts w:ascii="Calibri" w:hAnsi="Calibri"/>
                  <w:sz w:val="22"/>
                </w:rPr>
                <w:delText>Description of Revisions</w:delText>
              </w:r>
            </w:del>
          </w:p>
        </w:tc>
      </w:tr>
      <w:tr w:rsidR="00850006" w:rsidRPr="00AF1939" w:rsidDel="00B65C11" w14:paraId="23D826C6" w14:textId="4605226A" w:rsidTr="00D91B3C">
        <w:trPr>
          <w:gridBefore w:val="1"/>
          <w:wBefore w:w="83" w:type="dxa"/>
          <w:cantSplit/>
          <w:jc w:val="center"/>
          <w:del w:id="9" w:author="Johnny Pang" w:date="2022-04-16T13:10:00Z"/>
        </w:trPr>
        <w:tc>
          <w:tcPr>
            <w:tcW w:w="1170" w:type="dxa"/>
            <w:gridSpan w:val="2"/>
            <w:tcBorders>
              <w:top w:val="single" w:sz="6" w:space="0" w:color="auto"/>
              <w:left w:val="double" w:sz="6" w:space="0" w:color="auto"/>
              <w:bottom w:val="single" w:sz="6" w:space="0" w:color="auto"/>
              <w:right w:val="single" w:sz="6" w:space="0" w:color="auto"/>
            </w:tcBorders>
          </w:tcPr>
          <w:p w14:paraId="71EA2CCE" w14:textId="7B7F4D54" w:rsidR="00850006" w:rsidRPr="00AF1939" w:rsidDel="00B65C11" w:rsidRDefault="00850006" w:rsidP="00D91B3C">
            <w:pPr>
              <w:pStyle w:val="NormalTableText"/>
              <w:jc w:val="center"/>
              <w:rPr>
                <w:del w:id="10" w:author="Johnny Pang" w:date="2022-04-16T13:10:00Z"/>
                <w:rFonts w:ascii="Calibri" w:hAnsi="Calibri"/>
                <w:sz w:val="22"/>
              </w:rPr>
            </w:pPr>
            <w:del w:id="11" w:author="Johnny Pang" w:date="2022-04-16T13:10:00Z">
              <w:r w:rsidRPr="00AF1939" w:rsidDel="00B65C11">
                <w:rPr>
                  <w:rFonts w:ascii="Calibri" w:hAnsi="Calibri"/>
                  <w:sz w:val="22"/>
                </w:rPr>
                <w:delText>1</w:delText>
              </w:r>
            </w:del>
          </w:p>
        </w:tc>
        <w:tc>
          <w:tcPr>
            <w:tcW w:w="2295" w:type="dxa"/>
            <w:gridSpan w:val="2"/>
            <w:tcBorders>
              <w:top w:val="single" w:sz="6" w:space="0" w:color="auto"/>
              <w:left w:val="single" w:sz="6" w:space="0" w:color="auto"/>
              <w:bottom w:val="single" w:sz="6" w:space="0" w:color="auto"/>
              <w:right w:val="single" w:sz="6" w:space="0" w:color="auto"/>
            </w:tcBorders>
          </w:tcPr>
          <w:p w14:paraId="3FC5C190" w14:textId="78AADCC1" w:rsidR="00850006" w:rsidRPr="00AF1939" w:rsidDel="00B65C11" w:rsidRDefault="00850006" w:rsidP="00D91B3C">
            <w:pPr>
              <w:pStyle w:val="NormalTableText"/>
              <w:ind w:left="252" w:firstLine="11"/>
              <w:rPr>
                <w:del w:id="12" w:author="Johnny Pang" w:date="2022-04-16T13:10:00Z"/>
                <w:rFonts w:ascii="Calibri" w:hAnsi="Calibri"/>
                <w:sz w:val="22"/>
              </w:rPr>
            </w:pPr>
            <w:del w:id="13" w:author="Johnny Pang" w:date="2022-04-16T13:10:00Z">
              <w:r w:rsidRPr="00AF1939" w:rsidDel="00B65C11">
                <w:rPr>
                  <w:rFonts w:ascii="Calibri" w:hAnsi="Calibri"/>
                  <w:sz w:val="22"/>
                </w:rPr>
                <w:delText>August 3</w:delText>
              </w:r>
              <w:r w:rsidR="00D31AED" w:rsidRPr="00AF1939" w:rsidDel="00B65C11">
                <w:rPr>
                  <w:rFonts w:ascii="Calibri" w:hAnsi="Calibri"/>
                  <w:sz w:val="22"/>
                </w:rPr>
                <w:delText>0</w:delText>
              </w:r>
              <w:r w:rsidRPr="00AF1939" w:rsidDel="00B65C11">
                <w:rPr>
                  <w:rFonts w:ascii="Calibri" w:hAnsi="Calibri"/>
                  <w:sz w:val="22"/>
                </w:rPr>
                <w:delText>, 2006</w:delText>
              </w:r>
            </w:del>
          </w:p>
        </w:tc>
        <w:tc>
          <w:tcPr>
            <w:tcW w:w="5683" w:type="dxa"/>
            <w:gridSpan w:val="2"/>
            <w:tcBorders>
              <w:top w:val="single" w:sz="6" w:space="0" w:color="auto"/>
              <w:left w:val="single" w:sz="6" w:space="0" w:color="auto"/>
              <w:bottom w:val="single" w:sz="6" w:space="0" w:color="auto"/>
              <w:right w:val="double" w:sz="6" w:space="0" w:color="auto"/>
            </w:tcBorders>
          </w:tcPr>
          <w:p w14:paraId="209F8C5A" w14:textId="35C0F1B3" w:rsidR="00850006" w:rsidRPr="00AF1939" w:rsidDel="00B65C11" w:rsidRDefault="00850006" w:rsidP="00DF06C0">
            <w:pPr>
              <w:pStyle w:val="NormalTableText"/>
              <w:ind w:left="11"/>
              <w:rPr>
                <w:del w:id="14" w:author="Johnny Pang" w:date="2022-04-16T13:10:00Z"/>
                <w:rFonts w:ascii="Calibri" w:hAnsi="Calibri"/>
                <w:sz w:val="22"/>
              </w:rPr>
            </w:pPr>
            <w:del w:id="15" w:author="Johnny Pang" w:date="2022-04-16T13:10:00Z">
              <w:r w:rsidRPr="00AF1939" w:rsidDel="00B65C11">
                <w:rPr>
                  <w:rFonts w:ascii="Calibri" w:hAnsi="Calibri"/>
                  <w:sz w:val="22"/>
                </w:rPr>
                <w:delText>Approved final document.</w:delText>
              </w:r>
            </w:del>
          </w:p>
        </w:tc>
      </w:tr>
      <w:tr w:rsidR="001A1F12" w:rsidRPr="00AF1939" w:rsidDel="00B65C11" w14:paraId="3D269A9D" w14:textId="16C08253" w:rsidTr="00D91B3C">
        <w:trPr>
          <w:gridBefore w:val="1"/>
          <w:wBefore w:w="83" w:type="dxa"/>
          <w:cantSplit/>
          <w:jc w:val="center"/>
          <w:del w:id="16" w:author="Johnny Pang" w:date="2022-04-16T13:10:00Z"/>
        </w:trPr>
        <w:tc>
          <w:tcPr>
            <w:tcW w:w="1170" w:type="dxa"/>
            <w:gridSpan w:val="2"/>
            <w:tcBorders>
              <w:top w:val="single" w:sz="6" w:space="0" w:color="auto"/>
              <w:left w:val="double" w:sz="6" w:space="0" w:color="auto"/>
              <w:bottom w:val="single" w:sz="6" w:space="0" w:color="auto"/>
              <w:right w:val="single" w:sz="6" w:space="0" w:color="auto"/>
            </w:tcBorders>
          </w:tcPr>
          <w:p w14:paraId="365437BF" w14:textId="5A326A66" w:rsidR="001A1F12" w:rsidRPr="00D91B3C" w:rsidDel="00B65C11" w:rsidRDefault="001A1F12" w:rsidP="00D91B3C">
            <w:pPr>
              <w:pStyle w:val="TableHeading"/>
              <w:jc w:val="center"/>
              <w:rPr>
                <w:del w:id="17" w:author="Johnny Pang" w:date="2022-04-16T13:10:00Z"/>
                <w:rFonts w:ascii="Calibri" w:hAnsi="Calibri"/>
                <w:b w:val="0"/>
                <w:sz w:val="22"/>
              </w:rPr>
            </w:pPr>
            <w:del w:id="18" w:author="Johnny Pang" w:date="2022-04-16T13:10:00Z">
              <w:r w:rsidRPr="00D91B3C" w:rsidDel="00B65C11">
                <w:rPr>
                  <w:rFonts w:ascii="Calibri" w:hAnsi="Calibri"/>
                  <w:b w:val="0"/>
                  <w:sz w:val="22"/>
                </w:rPr>
                <w:delText>2</w:delText>
              </w:r>
            </w:del>
          </w:p>
        </w:tc>
        <w:tc>
          <w:tcPr>
            <w:tcW w:w="2295" w:type="dxa"/>
            <w:gridSpan w:val="2"/>
            <w:tcBorders>
              <w:top w:val="single" w:sz="6" w:space="0" w:color="auto"/>
              <w:left w:val="single" w:sz="6" w:space="0" w:color="auto"/>
              <w:bottom w:val="single" w:sz="6" w:space="0" w:color="auto"/>
              <w:right w:val="single" w:sz="6" w:space="0" w:color="auto"/>
            </w:tcBorders>
          </w:tcPr>
          <w:p w14:paraId="57EB6E9B" w14:textId="348DC1D0" w:rsidR="001A1F12" w:rsidRPr="00AF1939" w:rsidDel="00B65C11" w:rsidRDefault="00F561C9" w:rsidP="00D91B3C">
            <w:pPr>
              <w:pStyle w:val="TableHeading"/>
              <w:ind w:left="252" w:firstLine="11"/>
              <w:rPr>
                <w:del w:id="19" w:author="Johnny Pang" w:date="2022-04-16T13:10:00Z"/>
                <w:rFonts w:ascii="Calibri" w:hAnsi="Calibri"/>
                <w:b w:val="0"/>
                <w:sz w:val="22"/>
              </w:rPr>
            </w:pPr>
            <w:del w:id="20" w:author="Johnny Pang" w:date="2022-04-16T13:10:00Z">
              <w:r w:rsidRPr="00AF1939" w:rsidDel="00B65C11">
                <w:rPr>
                  <w:rFonts w:ascii="Calibri" w:hAnsi="Calibri"/>
                  <w:b w:val="0"/>
                  <w:sz w:val="22"/>
                </w:rPr>
                <w:delText xml:space="preserve">September </w:delText>
              </w:r>
              <w:r w:rsidR="001A1F12" w:rsidRPr="00AF1939" w:rsidDel="00B65C11">
                <w:rPr>
                  <w:rFonts w:ascii="Calibri" w:hAnsi="Calibri"/>
                  <w:b w:val="0"/>
                  <w:sz w:val="22"/>
                </w:rPr>
                <w:delText>27, 2007</w:delText>
              </w:r>
            </w:del>
          </w:p>
        </w:tc>
        <w:tc>
          <w:tcPr>
            <w:tcW w:w="5683" w:type="dxa"/>
            <w:gridSpan w:val="2"/>
            <w:tcBorders>
              <w:top w:val="single" w:sz="6" w:space="0" w:color="auto"/>
              <w:left w:val="single" w:sz="6" w:space="0" w:color="auto"/>
              <w:bottom w:val="single" w:sz="6" w:space="0" w:color="auto"/>
              <w:right w:val="double" w:sz="6" w:space="0" w:color="auto"/>
            </w:tcBorders>
          </w:tcPr>
          <w:p w14:paraId="7DFF1070" w14:textId="6C0F01AF" w:rsidR="001A1F12" w:rsidRPr="00AF1939" w:rsidDel="00B65C11" w:rsidRDefault="001A1F12" w:rsidP="00DF06C0">
            <w:pPr>
              <w:pStyle w:val="TableHeading"/>
              <w:ind w:left="11"/>
              <w:rPr>
                <w:del w:id="21" w:author="Johnny Pang" w:date="2022-04-16T13:10:00Z"/>
                <w:rFonts w:ascii="Calibri" w:hAnsi="Calibri"/>
                <w:b w:val="0"/>
                <w:sz w:val="22"/>
              </w:rPr>
            </w:pPr>
            <w:del w:id="22" w:author="Johnny Pang" w:date="2022-04-16T13:10:00Z">
              <w:r w:rsidRPr="00AF1939" w:rsidDel="00B65C11">
                <w:rPr>
                  <w:rFonts w:ascii="Calibri" w:hAnsi="Calibri"/>
                  <w:b w:val="0"/>
                  <w:sz w:val="22"/>
                </w:rPr>
                <w:delText>Minor revisions by Legal Services</w:delText>
              </w:r>
            </w:del>
          </w:p>
        </w:tc>
      </w:tr>
      <w:tr w:rsidR="001F1A14" w:rsidRPr="00AF1939" w:rsidDel="00B65C11" w14:paraId="21E6D6BC" w14:textId="6077BBC5" w:rsidTr="00D91B3C">
        <w:trPr>
          <w:gridBefore w:val="1"/>
          <w:wBefore w:w="83" w:type="dxa"/>
          <w:cantSplit/>
          <w:trHeight w:val="65"/>
          <w:jc w:val="center"/>
          <w:del w:id="23" w:author="Johnny Pang" w:date="2022-04-16T13:10:00Z"/>
        </w:trPr>
        <w:tc>
          <w:tcPr>
            <w:tcW w:w="1170" w:type="dxa"/>
            <w:gridSpan w:val="2"/>
            <w:tcBorders>
              <w:top w:val="single" w:sz="6" w:space="0" w:color="auto"/>
              <w:left w:val="double" w:sz="6" w:space="0" w:color="auto"/>
              <w:bottom w:val="single" w:sz="6" w:space="0" w:color="auto"/>
              <w:right w:val="single" w:sz="6" w:space="0" w:color="auto"/>
            </w:tcBorders>
          </w:tcPr>
          <w:p w14:paraId="0D0651AE" w14:textId="2AC3ADB6" w:rsidR="001F1A14" w:rsidRPr="00AF1939" w:rsidDel="00B65C11" w:rsidRDefault="001F1A14" w:rsidP="00D91B3C">
            <w:pPr>
              <w:pStyle w:val="NormalTableText"/>
              <w:jc w:val="center"/>
              <w:rPr>
                <w:del w:id="24" w:author="Johnny Pang" w:date="2022-04-16T13:10:00Z"/>
                <w:rFonts w:ascii="Calibri" w:hAnsi="Calibri"/>
                <w:sz w:val="22"/>
              </w:rPr>
            </w:pPr>
            <w:del w:id="25" w:author="Johnny Pang" w:date="2022-04-16T13:10:00Z">
              <w:r w:rsidRPr="00AF1939" w:rsidDel="00B65C11">
                <w:rPr>
                  <w:rFonts w:ascii="Calibri" w:hAnsi="Calibri"/>
                  <w:sz w:val="22"/>
                </w:rPr>
                <w:delText>3</w:delText>
              </w:r>
            </w:del>
          </w:p>
        </w:tc>
        <w:tc>
          <w:tcPr>
            <w:tcW w:w="2295" w:type="dxa"/>
            <w:gridSpan w:val="2"/>
            <w:tcBorders>
              <w:top w:val="single" w:sz="6" w:space="0" w:color="auto"/>
              <w:left w:val="single" w:sz="6" w:space="0" w:color="auto"/>
              <w:bottom w:val="single" w:sz="6" w:space="0" w:color="auto"/>
              <w:right w:val="single" w:sz="6" w:space="0" w:color="auto"/>
            </w:tcBorders>
          </w:tcPr>
          <w:p w14:paraId="46782F1E" w14:textId="09B22C94" w:rsidR="001F1A14" w:rsidRPr="00AF1939" w:rsidDel="00B65C11" w:rsidRDefault="001F1A14" w:rsidP="00D91B3C">
            <w:pPr>
              <w:pStyle w:val="NormalTableText"/>
              <w:ind w:left="252" w:firstLine="11"/>
              <w:rPr>
                <w:del w:id="26" w:author="Johnny Pang" w:date="2022-04-16T13:10:00Z"/>
                <w:rFonts w:ascii="Calibri" w:hAnsi="Calibri"/>
                <w:sz w:val="22"/>
              </w:rPr>
            </w:pPr>
            <w:del w:id="27" w:author="Johnny Pang" w:date="2022-04-16T13:10:00Z">
              <w:r w:rsidRPr="00AF1939" w:rsidDel="00B65C11">
                <w:rPr>
                  <w:rFonts w:ascii="Calibri" w:hAnsi="Calibri"/>
                  <w:sz w:val="22"/>
                </w:rPr>
                <w:delText>September 27, 2010</w:delText>
              </w:r>
            </w:del>
          </w:p>
        </w:tc>
        <w:tc>
          <w:tcPr>
            <w:tcW w:w="5683" w:type="dxa"/>
            <w:gridSpan w:val="2"/>
            <w:tcBorders>
              <w:top w:val="single" w:sz="6" w:space="0" w:color="auto"/>
              <w:left w:val="single" w:sz="6" w:space="0" w:color="auto"/>
              <w:bottom w:val="single" w:sz="6" w:space="0" w:color="auto"/>
              <w:right w:val="double" w:sz="6" w:space="0" w:color="auto"/>
            </w:tcBorders>
          </w:tcPr>
          <w:p w14:paraId="0BB46080" w14:textId="1ECAADBC" w:rsidR="001F1A14" w:rsidRPr="00AF1939" w:rsidDel="00B65C11" w:rsidRDefault="001F1A14" w:rsidP="00DF06C0">
            <w:pPr>
              <w:pStyle w:val="NormalTableText"/>
              <w:ind w:left="11"/>
              <w:rPr>
                <w:del w:id="28" w:author="Johnny Pang" w:date="2022-04-16T13:10:00Z"/>
                <w:rFonts w:ascii="Calibri" w:hAnsi="Calibri"/>
                <w:sz w:val="22"/>
              </w:rPr>
            </w:pPr>
            <w:del w:id="29" w:author="Johnny Pang" w:date="2022-04-16T13:10:00Z">
              <w:r w:rsidRPr="00AF1939" w:rsidDel="00B65C11">
                <w:rPr>
                  <w:rFonts w:ascii="Calibri" w:hAnsi="Calibri"/>
                  <w:sz w:val="22"/>
                </w:rPr>
                <w:delText>Minor revisions</w:delText>
              </w:r>
            </w:del>
          </w:p>
        </w:tc>
      </w:tr>
      <w:tr w:rsidR="001F1A14" w:rsidRPr="00AF1939" w:rsidDel="00B65C11" w14:paraId="7E0D4B02" w14:textId="13279C26" w:rsidTr="00D91B3C">
        <w:trPr>
          <w:gridBefore w:val="1"/>
          <w:wBefore w:w="83" w:type="dxa"/>
          <w:cantSplit/>
          <w:jc w:val="center"/>
          <w:del w:id="30" w:author="Johnny Pang" w:date="2022-04-16T13:10:00Z"/>
        </w:trPr>
        <w:tc>
          <w:tcPr>
            <w:tcW w:w="1170" w:type="dxa"/>
            <w:gridSpan w:val="2"/>
            <w:tcBorders>
              <w:top w:val="single" w:sz="6" w:space="0" w:color="auto"/>
              <w:left w:val="double" w:sz="6" w:space="0" w:color="auto"/>
              <w:bottom w:val="single" w:sz="6" w:space="0" w:color="auto"/>
              <w:right w:val="single" w:sz="6" w:space="0" w:color="auto"/>
            </w:tcBorders>
          </w:tcPr>
          <w:p w14:paraId="2FC8A1AC" w14:textId="6BF959F5" w:rsidR="001F1A14" w:rsidRPr="00AF1939" w:rsidDel="00B65C11" w:rsidRDefault="001E0C71" w:rsidP="00D91B3C">
            <w:pPr>
              <w:pStyle w:val="NormalTableText"/>
              <w:jc w:val="center"/>
              <w:rPr>
                <w:del w:id="31" w:author="Johnny Pang" w:date="2022-04-16T13:10:00Z"/>
                <w:rFonts w:ascii="Calibri" w:hAnsi="Calibri"/>
                <w:sz w:val="22"/>
              </w:rPr>
            </w:pPr>
            <w:del w:id="32" w:author="Johnny Pang" w:date="2022-04-16T13:10:00Z">
              <w:r w:rsidRPr="00AF1939" w:rsidDel="00B65C11">
                <w:rPr>
                  <w:rFonts w:ascii="Calibri" w:hAnsi="Calibri"/>
                  <w:sz w:val="22"/>
                </w:rPr>
                <w:delText>4</w:delText>
              </w:r>
            </w:del>
          </w:p>
        </w:tc>
        <w:tc>
          <w:tcPr>
            <w:tcW w:w="2295" w:type="dxa"/>
            <w:gridSpan w:val="2"/>
            <w:tcBorders>
              <w:top w:val="single" w:sz="6" w:space="0" w:color="auto"/>
              <w:left w:val="single" w:sz="6" w:space="0" w:color="auto"/>
              <w:bottom w:val="single" w:sz="6" w:space="0" w:color="auto"/>
              <w:right w:val="single" w:sz="6" w:space="0" w:color="auto"/>
            </w:tcBorders>
          </w:tcPr>
          <w:p w14:paraId="3EEEFFE1" w14:textId="224E590E" w:rsidR="001F1A14" w:rsidRPr="00AF1939" w:rsidDel="00B65C11" w:rsidRDefault="001E0C71" w:rsidP="00D91B3C">
            <w:pPr>
              <w:pStyle w:val="NormalTableText"/>
              <w:ind w:left="252" w:firstLine="11"/>
              <w:rPr>
                <w:del w:id="33" w:author="Johnny Pang" w:date="2022-04-16T13:10:00Z"/>
                <w:rFonts w:ascii="Calibri" w:hAnsi="Calibri"/>
                <w:sz w:val="22"/>
              </w:rPr>
            </w:pPr>
            <w:del w:id="34" w:author="Johnny Pang" w:date="2022-04-16T13:10:00Z">
              <w:r w:rsidRPr="00AF1939" w:rsidDel="00B65C11">
                <w:rPr>
                  <w:rFonts w:ascii="Calibri" w:hAnsi="Calibri"/>
                  <w:sz w:val="22"/>
                </w:rPr>
                <w:delText>May 27, 2011</w:delText>
              </w:r>
            </w:del>
          </w:p>
        </w:tc>
        <w:tc>
          <w:tcPr>
            <w:tcW w:w="5683" w:type="dxa"/>
            <w:gridSpan w:val="2"/>
            <w:tcBorders>
              <w:top w:val="single" w:sz="6" w:space="0" w:color="auto"/>
              <w:left w:val="single" w:sz="6" w:space="0" w:color="auto"/>
              <w:bottom w:val="single" w:sz="6" w:space="0" w:color="auto"/>
              <w:right w:val="double" w:sz="6" w:space="0" w:color="auto"/>
            </w:tcBorders>
          </w:tcPr>
          <w:p w14:paraId="71DB1DA6" w14:textId="5153B3DA" w:rsidR="001F1A14" w:rsidRPr="00AF1939" w:rsidDel="00B65C11" w:rsidRDefault="001E0C71" w:rsidP="00DF06C0">
            <w:pPr>
              <w:pStyle w:val="NormalTableText"/>
              <w:ind w:left="11"/>
              <w:rPr>
                <w:del w:id="35" w:author="Johnny Pang" w:date="2022-04-16T13:10:00Z"/>
                <w:rFonts w:ascii="Calibri" w:hAnsi="Calibri"/>
                <w:sz w:val="22"/>
              </w:rPr>
            </w:pPr>
            <w:del w:id="36" w:author="Johnny Pang" w:date="2022-04-16T13:10:00Z">
              <w:r w:rsidRPr="00AF1939" w:rsidDel="00B65C11">
                <w:rPr>
                  <w:rFonts w:ascii="Calibri" w:hAnsi="Calibri"/>
                  <w:sz w:val="22"/>
                </w:rPr>
                <w:delText>Minor revisions</w:delText>
              </w:r>
            </w:del>
          </w:p>
        </w:tc>
      </w:tr>
      <w:tr w:rsidR="00A454D6" w:rsidRPr="00AF1939" w:rsidDel="00B65C11" w14:paraId="748AC28A" w14:textId="200FAB9D" w:rsidTr="00D91B3C">
        <w:trPr>
          <w:gridBefore w:val="1"/>
          <w:wBefore w:w="83" w:type="dxa"/>
          <w:cantSplit/>
          <w:jc w:val="center"/>
          <w:del w:id="37" w:author="Johnny Pang" w:date="2022-04-16T13:10:00Z"/>
        </w:trPr>
        <w:tc>
          <w:tcPr>
            <w:tcW w:w="1170" w:type="dxa"/>
            <w:gridSpan w:val="2"/>
            <w:tcBorders>
              <w:top w:val="single" w:sz="6" w:space="0" w:color="auto"/>
              <w:left w:val="double" w:sz="6" w:space="0" w:color="auto"/>
              <w:bottom w:val="single" w:sz="6" w:space="0" w:color="auto"/>
              <w:right w:val="single" w:sz="6" w:space="0" w:color="auto"/>
            </w:tcBorders>
          </w:tcPr>
          <w:p w14:paraId="5F038688" w14:textId="571E136F" w:rsidR="00A454D6" w:rsidRPr="00AF1939" w:rsidDel="00B65C11" w:rsidRDefault="00A454D6" w:rsidP="00D91B3C">
            <w:pPr>
              <w:pStyle w:val="NormalTableText"/>
              <w:jc w:val="center"/>
              <w:rPr>
                <w:del w:id="38" w:author="Johnny Pang" w:date="2022-04-16T13:10:00Z"/>
                <w:rFonts w:ascii="Calibri" w:hAnsi="Calibri"/>
                <w:sz w:val="22"/>
              </w:rPr>
            </w:pPr>
            <w:del w:id="39" w:author="Johnny Pang" w:date="2022-04-16T13:10:00Z">
              <w:r w:rsidRPr="00AF1939" w:rsidDel="00B65C11">
                <w:rPr>
                  <w:rFonts w:ascii="Calibri" w:hAnsi="Calibri"/>
                  <w:sz w:val="22"/>
                </w:rPr>
                <w:delText>5</w:delText>
              </w:r>
            </w:del>
          </w:p>
        </w:tc>
        <w:tc>
          <w:tcPr>
            <w:tcW w:w="2295" w:type="dxa"/>
            <w:gridSpan w:val="2"/>
            <w:tcBorders>
              <w:top w:val="single" w:sz="6" w:space="0" w:color="auto"/>
              <w:left w:val="single" w:sz="6" w:space="0" w:color="auto"/>
              <w:bottom w:val="single" w:sz="6" w:space="0" w:color="auto"/>
              <w:right w:val="single" w:sz="6" w:space="0" w:color="auto"/>
            </w:tcBorders>
          </w:tcPr>
          <w:p w14:paraId="254D0485" w14:textId="1BAA2162" w:rsidR="00A454D6" w:rsidRPr="00AF1939" w:rsidDel="00B65C11" w:rsidRDefault="00A454D6" w:rsidP="00D91B3C">
            <w:pPr>
              <w:pStyle w:val="NormalTableText"/>
              <w:ind w:left="252" w:firstLine="11"/>
              <w:rPr>
                <w:del w:id="40" w:author="Johnny Pang" w:date="2022-04-16T13:10:00Z"/>
                <w:rFonts w:ascii="Calibri" w:hAnsi="Calibri"/>
                <w:sz w:val="22"/>
              </w:rPr>
            </w:pPr>
            <w:del w:id="41" w:author="Johnny Pang" w:date="2022-04-16T13:10:00Z">
              <w:r w:rsidRPr="00AF1939" w:rsidDel="00B65C11">
                <w:rPr>
                  <w:rFonts w:ascii="Calibri" w:hAnsi="Calibri"/>
                  <w:sz w:val="22"/>
                </w:rPr>
                <w:delText>March 20, 2012</w:delText>
              </w:r>
            </w:del>
          </w:p>
        </w:tc>
        <w:tc>
          <w:tcPr>
            <w:tcW w:w="5683" w:type="dxa"/>
            <w:gridSpan w:val="2"/>
            <w:tcBorders>
              <w:top w:val="single" w:sz="6" w:space="0" w:color="auto"/>
              <w:left w:val="single" w:sz="6" w:space="0" w:color="auto"/>
              <w:bottom w:val="single" w:sz="6" w:space="0" w:color="auto"/>
              <w:right w:val="double" w:sz="6" w:space="0" w:color="auto"/>
            </w:tcBorders>
          </w:tcPr>
          <w:p w14:paraId="16B3387D" w14:textId="77916654" w:rsidR="00A454D6" w:rsidRPr="00AF1939" w:rsidDel="00B65C11" w:rsidRDefault="00A454D6" w:rsidP="00DF06C0">
            <w:pPr>
              <w:pStyle w:val="NormalTableText"/>
              <w:ind w:left="11"/>
              <w:rPr>
                <w:del w:id="42" w:author="Johnny Pang" w:date="2022-04-16T13:10:00Z"/>
                <w:rFonts w:ascii="Calibri" w:hAnsi="Calibri"/>
                <w:sz w:val="22"/>
              </w:rPr>
            </w:pPr>
            <w:del w:id="43" w:author="Johnny Pang" w:date="2022-04-16T13:10:00Z">
              <w:r w:rsidRPr="00AF1939" w:rsidDel="00B65C11">
                <w:rPr>
                  <w:rFonts w:ascii="Calibri" w:hAnsi="Calibri"/>
                  <w:sz w:val="22"/>
                </w:rPr>
                <w:delText>Addition of References and Replacement Parts sections on this page.</w:delText>
              </w:r>
            </w:del>
          </w:p>
        </w:tc>
      </w:tr>
      <w:tr w:rsidR="00A454D6" w:rsidRPr="00AF1939" w:rsidDel="00B65C11" w14:paraId="3115379F" w14:textId="6BF84B58" w:rsidTr="00D91B3C">
        <w:trPr>
          <w:gridBefore w:val="1"/>
          <w:wBefore w:w="83" w:type="dxa"/>
          <w:cantSplit/>
          <w:jc w:val="center"/>
          <w:del w:id="44" w:author="Johnny Pang" w:date="2022-04-16T13:10:00Z"/>
        </w:trPr>
        <w:tc>
          <w:tcPr>
            <w:tcW w:w="1170" w:type="dxa"/>
            <w:gridSpan w:val="2"/>
            <w:tcBorders>
              <w:top w:val="single" w:sz="6" w:space="0" w:color="auto"/>
              <w:left w:val="double" w:sz="6" w:space="0" w:color="auto"/>
              <w:bottom w:val="single" w:sz="6" w:space="0" w:color="auto"/>
              <w:right w:val="single" w:sz="6" w:space="0" w:color="auto"/>
            </w:tcBorders>
          </w:tcPr>
          <w:p w14:paraId="0A560BA4" w14:textId="2D51A728" w:rsidR="00A454D6" w:rsidRPr="00AF1939" w:rsidDel="00B65C11" w:rsidRDefault="00BE5C57" w:rsidP="00D91B3C">
            <w:pPr>
              <w:pStyle w:val="NormalTableText"/>
              <w:jc w:val="center"/>
              <w:rPr>
                <w:del w:id="45" w:author="Johnny Pang" w:date="2022-04-16T13:10:00Z"/>
                <w:rFonts w:ascii="Calibri" w:hAnsi="Calibri"/>
                <w:sz w:val="22"/>
              </w:rPr>
            </w:pPr>
            <w:del w:id="46" w:author="Johnny Pang" w:date="2022-04-16T13:10:00Z">
              <w:r w:rsidRPr="00AF1939" w:rsidDel="00B65C11">
                <w:rPr>
                  <w:rFonts w:ascii="Calibri" w:hAnsi="Calibri"/>
                  <w:sz w:val="22"/>
                </w:rPr>
                <w:delText>6</w:delText>
              </w:r>
            </w:del>
          </w:p>
        </w:tc>
        <w:tc>
          <w:tcPr>
            <w:tcW w:w="2295" w:type="dxa"/>
            <w:gridSpan w:val="2"/>
            <w:tcBorders>
              <w:top w:val="single" w:sz="6" w:space="0" w:color="auto"/>
              <w:left w:val="single" w:sz="6" w:space="0" w:color="auto"/>
              <w:bottom w:val="single" w:sz="6" w:space="0" w:color="auto"/>
              <w:right w:val="single" w:sz="6" w:space="0" w:color="auto"/>
            </w:tcBorders>
          </w:tcPr>
          <w:p w14:paraId="22094E73" w14:textId="413F761C" w:rsidR="00A454D6" w:rsidRPr="00AF1939" w:rsidDel="00B65C11" w:rsidRDefault="00E30C32" w:rsidP="00D91B3C">
            <w:pPr>
              <w:pStyle w:val="NormalTableText"/>
              <w:ind w:left="252" w:firstLine="11"/>
              <w:rPr>
                <w:del w:id="47" w:author="Johnny Pang" w:date="2022-04-16T13:10:00Z"/>
                <w:rFonts w:ascii="Calibri" w:hAnsi="Calibri"/>
                <w:sz w:val="22"/>
              </w:rPr>
            </w:pPr>
            <w:del w:id="48" w:author="Johnny Pang" w:date="2022-04-16T13:10:00Z">
              <w:r w:rsidRPr="00AF1939" w:rsidDel="00B65C11">
                <w:rPr>
                  <w:rFonts w:ascii="Calibri" w:hAnsi="Calibri"/>
                  <w:sz w:val="22"/>
                </w:rPr>
                <w:delText>July 6</w:delText>
              </w:r>
              <w:r w:rsidR="00BE5C57" w:rsidRPr="00AF1939" w:rsidDel="00B65C11">
                <w:rPr>
                  <w:rFonts w:ascii="Calibri" w:hAnsi="Calibri"/>
                  <w:sz w:val="22"/>
                </w:rPr>
                <w:delText>, 2012</w:delText>
              </w:r>
            </w:del>
          </w:p>
        </w:tc>
        <w:tc>
          <w:tcPr>
            <w:tcW w:w="5683" w:type="dxa"/>
            <w:gridSpan w:val="2"/>
            <w:tcBorders>
              <w:top w:val="single" w:sz="6" w:space="0" w:color="auto"/>
              <w:left w:val="single" w:sz="6" w:space="0" w:color="auto"/>
              <w:bottom w:val="single" w:sz="6" w:space="0" w:color="auto"/>
              <w:right w:val="double" w:sz="6" w:space="0" w:color="auto"/>
            </w:tcBorders>
          </w:tcPr>
          <w:p w14:paraId="5A134A46" w14:textId="30D1640E" w:rsidR="00A454D6" w:rsidRPr="00AF1939" w:rsidDel="00B65C11" w:rsidRDefault="00BE5C57" w:rsidP="00DF06C0">
            <w:pPr>
              <w:pStyle w:val="NormalTableText"/>
              <w:ind w:left="11"/>
              <w:rPr>
                <w:del w:id="49" w:author="Johnny Pang" w:date="2022-04-16T13:10:00Z"/>
                <w:rFonts w:ascii="Calibri" w:hAnsi="Calibri"/>
                <w:sz w:val="22"/>
              </w:rPr>
            </w:pPr>
            <w:del w:id="50" w:author="Johnny Pang" w:date="2022-04-16T13:10:00Z">
              <w:r w:rsidRPr="00AF1939" w:rsidDel="00B65C11">
                <w:rPr>
                  <w:rFonts w:ascii="Calibri" w:hAnsi="Calibri"/>
                  <w:sz w:val="22"/>
                </w:rPr>
                <w:delText xml:space="preserve">Change tab settings for page </w:delText>
              </w:r>
              <w:r w:rsidR="00E30C32" w:rsidRPr="00AF1939" w:rsidDel="00B65C11">
                <w:rPr>
                  <w:rFonts w:ascii="Calibri" w:hAnsi="Calibri"/>
                  <w:sz w:val="22"/>
                </w:rPr>
                <w:delText>1-6</w:delText>
              </w:r>
              <w:r w:rsidRPr="00AF1939" w:rsidDel="00B65C11">
                <w:rPr>
                  <w:rFonts w:ascii="Calibri" w:hAnsi="Calibri"/>
                  <w:sz w:val="22"/>
                </w:rPr>
                <w:delText>.</w:delText>
              </w:r>
            </w:del>
          </w:p>
        </w:tc>
      </w:tr>
      <w:tr w:rsidR="001E0C71" w:rsidRPr="00AF1939" w:rsidDel="00B65C11" w14:paraId="6E0050E9" w14:textId="53B43F37" w:rsidTr="00DF4DA5">
        <w:trPr>
          <w:gridBefore w:val="1"/>
          <w:wBefore w:w="83" w:type="dxa"/>
          <w:cantSplit/>
          <w:jc w:val="center"/>
          <w:del w:id="51" w:author="Johnny Pang" w:date="2022-04-16T13:10:00Z"/>
        </w:trPr>
        <w:tc>
          <w:tcPr>
            <w:tcW w:w="1170" w:type="dxa"/>
            <w:gridSpan w:val="2"/>
            <w:tcBorders>
              <w:top w:val="single" w:sz="6" w:space="0" w:color="auto"/>
              <w:left w:val="double" w:sz="6" w:space="0" w:color="auto"/>
              <w:bottom w:val="single" w:sz="6" w:space="0" w:color="auto"/>
              <w:right w:val="single" w:sz="6" w:space="0" w:color="auto"/>
            </w:tcBorders>
          </w:tcPr>
          <w:p w14:paraId="1603A096" w14:textId="5E2E9D94" w:rsidR="001E0C71" w:rsidRPr="00AF1939" w:rsidDel="00B65C11" w:rsidRDefault="00056666" w:rsidP="00D91B3C">
            <w:pPr>
              <w:pStyle w:val="NormalTableText"/>
              <w:jc w:val="center"/>
              <w:rPr>
                <w:del w:id="52" w:author="Johnny Pang" w:date="2022-04-16T13:10:00Z"/>
                <w:rFonts w:ascii="Calibri" w:hAnsi="Calibri"/>
                <w:sz w:val="22"/>
              </w:rPr>
            </w:pPr>
            <w:del w:id="53" w:author="Johnny Pang" w:date="2022-04-16T13:10:00Z">
              <w:r w:rsidRPr="00AF1939" w:rsidDel="00B65C11">
                <w:rPr>
                  <w:rFonts w:ascii="Calibri" w:hAnsi="Calibri"/>
                  <w:sz w:val="22"/>
                </w:rPr>
                <w:delText>7</w:delText>
              </w:r>
            </w:del>
          </w:p>
        </w:tc>
        <w:tc>
          <w:tcPr>
            <w:tcW w:w="2295" w:type="dxa"/>
            <w:gridSpan w:val="2"/>
            <w:tcBorders>
              <w:top w:val="single" w:sz="6" w:space="0" w:color="auto"/>
              <w:left w:val="single" w:sz="6" w:space="0" w:color="auto"/>
              <w:bottom w:val="single" w:sz="6" w:space="0" w:color="auto"/>
              <w:right w:val="single" w:sz="6" w:space="0" w:color="auto"/>
            </w:tcBorders>
          </w:tcPr>
          <w:p w14:paraId="24345B75" w14:textId="2C079DD9" w:rsidR="001E0C71" w:rsidRPr="00AF1939" w:rsidDel="00B65C11" w:rsidRDefault="00056666" w:rsidP="00D91B3C">
            <w:pPr>
              <w:pStyle w:val="NormalTableText"/>
              <w:ind w:left="252" w:firstLine="11"/>
              <w:rPr>
                <w:del w:id="54" w:author="Johnny Pang" w:date="2022-04-16T13:10:00Z"/>
                <w:rFonts w:ascii="Calibri" w:hAnsi="Calibri"/>
                <w:sz w:val="22"/>
              </w:rPr>
            </w:pPr>
            <w:del w:id="55" w:author="Johnny Pang" w:date="2022-04-16T13:10:00Z">
              <w:r w:rsidRPr="00AF1939" w:rsidDel="00B65C11">
                <w:rPr>
                  <w:rFonts w:ascii="Calibri" w:hAnsi="Calibri"/>
                  <w:sz w:val="22"/>
                </w:rPr>
                <w:delText>April 9, 2015</w:delText>
              </w:r>
            </w:del>
          </w:p>
        </w:tc>
        <w:tc>
          <w:tcPr>
            <w:tcW w:w="5683" w:type="dxa"/>
            <w:gridSpan w:val="2"/>
            <w:tcBorders>
              <w:top w:val="single" w:sz="6" w:space="0" w:color="auto"/>
              <w:left w:val="single" w:sz="6" w:space="0" w:color="auto"/>
              <w:bottom w:val="single" w:sz="6" w:space="0" w:color="auto"/>
              <w:right w:val="double" w:sz="6" w:space="0" w:color="auto"/>
            </w:tcBorders>
          </w:tcPr>
          <w:p w14:paraId="07A55D7E" w14:textId="0A3CA5E0" w:rsidR="001E0C71" w:rsidRPr="00AF1939" w:rsidDel="00B65C11" w:rsidRDefault="00056666" w:rsidP="00DF06C0">
            <w:pPr>
              <w:pStyle w:val="NormalTableText"/>
              <w:ind w:left="11"/>
              <w:rPr>
                <w:del w:id="56" w:author="Johnny Pang" w:date="2022-04-16T13:10:00Z"/>
                <w:rFonts w:ascii="Calibri" w:hAnsi="Calibri"/>
                <w:sz w:val="22"/>
              </w:rPr>
            </w:pPr>
            <w:del w:id="57" w:author="Johnny Pang" w:date="2022-04-16T13:10:00Z">
              <w:r w:rsidRPr="00AF1939" w:rsidDel="00B65C11">
                <w:rPr>
                  <w:rFonts w:ascii="Calibri" w:hAnsi="Calibri"/>
                  <w:sz w:val="22"/>
                </w:rPr>
                <w:delText>General formatting</w:delText>
              </w:r>
            </w:del>
          </w:p>
        </w:tc>
      </w:tr>
      <w:tr w:rsidR="00DF4DA5" w:rsidRPr="00AF1939" w:rsidDel="00B65C11" w14:paraId="60B74144" w14:textId="51FE4DAD" w:rsidTr="000508C5">
        <w:trPr>
          <w:gridBefore w:val="1"/>
          <w:wBefore w:w="83" w:type="dxa"/>
          <w:cantSplit/>
          <w:jc w:val="center"/>
          <w:del w:id="58" w:author="Johnny Pang" w:date="2022-04-16T13:10:00Z"/>
        </w:trPr>
        <w:tc>
          <w:tcPr>
            <w:tcW w:w="1170" w:type="dxa"/>
            <w:gridSpan w:val="2"/>
            <w:tcBorders>
              <w:top w:val="single" w:sz="6" w:space="0" w:color="auto"/>
              <w:left w:val="double" w:sz="6" w:space="0" w:color="auto"/>
              <w:bottom w:val="single" w:sz="6" w:space="0" w:color="auto"/>
              <w:right w:val="single" w:sz="6" w:space="0" w:color="auto"/>
            </w:tcBorders>
          </w:tcPr>
          <w:p w14:paraId="1D2CE5F2" w14:textId="621C7B5E" w:rsidR="00DF4DA5" w:rsidRPr="00AF1939" w:rsidDel="00B65C11" w:rsidRDefault="00DF4DA5" w:rsidP="00D91B3C">
            <w:pPr>
              <w:pStyle w:val="NormalTableText"/>
              <w:jc w:val="center"/>
              <w:rPr>
                <w:del w:id="59" w:author="Johnny Pang" w:date="2022-04-16T13:10:00Z"/>
                <w:rFonts w:ascii="Calibri" w:hAnsi="Calibri"/>
                <w:sz w:val="22"/>
              </w:rPr>
            </w:pPr>
            <w:del w:id="60" w:author="Johnny Pang" w:date="2022-04-16T13:10:00Z">
              <w:r w:rsidDel="00B65C11">
                <w:rPr>
                  <w:rFonts w:ascii="Calibri" w:hAnsi="Calibri"/>
                  <w:sz w:val="22"/>
                </w:rPr>
                <w:delText>8</w:delText>
              </w:r>
            </w:del>
          </w:p>
        </w:tc>
        <w:tc>
          <w:tcPr>
            <w:tcW w:w="2295" w:type="dxa"/>
            <w:gridSpan w:val="2"/>
            <w:tcBorders>
              <w:top w:val="single" w:sz="6" w:space="0" w:color="auto"/>
              <w:left w:val="single" w:sz="6" w:space="0" w:color="auto"/>
              <w:bottom w:val="single" w:sz="6" w:space="0" w:color="auto"/>
              <w:right w:val="single" w:sz="6" w:space="0" w:color="auto"/>
            </w:tcBorders>
          </w:tcPr>
          <w:p w14:paraId="5E7E2C96" w14:textId="4CE824CC" w:rsidR="00DF4DA5" w:rsidRPr="00AF1939" w:rsidDel="00B65C11" w:rsidRDefault="00DF4DA5" w:rsidP="00D91B3C">
            <w:pPr>
              <w:pStyle w:val="NormalTableText"/>
              <w:ind w:left="252" w:firstLine="11"/>
              <w:rPr>
                <w:del w:id="61" w:author="Johnny Pang" w:date="2022-04-16T13:10:00Z"/>
                <w:rFonts w:ascii="Calibri" w:hAnsi="Calibri"/>
                <w:sz w:val="22"/>
              </w:rPr>
            </w:pPr>
            <w:del w:id="62" w:author="Johnny Pang" w:date="2022-04-16T13:10:00Z">
              <w:r w:rsidDel="00B65C11">
                <w:rPr>
                  <w:rFonts w:ascii="Calibri" w:hAnsi="Calibri"/>
                  <w:sz w:val="22"/>
                </w:rPr>
                <w:delText>November 19, 2015</w:delText>
              </w:r>
            </w:del>
          </w:p>
        </w:tc>
        <w:tc>
          <w:tcPr>
            <w:tcW w:w="5683" w:type="dxa"/>
            <w:gridSpan w:val="2"/>
            <w:tcBorders>
              <w:top w:val="single" w:sz="6" w:space="0" w:color="auto"/>
              <w:left w:val="single" w:sz="6" w:space="0" w:color="auto"/>
              <w:bottom w:val="single" w:sz="6" w:space="0" w:color="auto"/>
              <w:right w:val="double" w:sz="6" w:space="0" w:color="auto"/>
            </w:tcBorders>
          </w:tcPr>
          <w:p w14:paraId="29814EC2" w14:textId="0F913DD8" w:rsidR="00DF4DA5" w:rsidRPr="00AF1939" w:rsidDel="00B65C11" w:rsidRDefault="00DF4DA5" w:rsidP="00DF06C0">
            <w:pPr>
              <w:pStyle w:val="NormalTableText"/>
              <w:ind w:left="11"/>
              <w:rPr>
                <w:del w:id="63" w:author="Johnny Pang" w:date="2022-04-16T13:10:00Z"/>
                <w:rFonts w:ascii="Calibri" w:hAnsi="Calibri"/>
                <w:sz w:val="22"/>
              </w:rPr>
            </w:pPr>
            <w:del w:id="64" w:author="Johnny Pang" w:date="2022-04-16T13:10:00Z">
              <w:r w:rsidDel="00B65C11">
                <w:rPr>
                  <w:rFonts w:ascii="Calibri" w:hAnsi="Calibri"/>
                  <w:sz w:val="22"/>
                </w:rPr>
                <w:delText>Updated references to Section 01810</w:delText>
              </w:r>
            </w:del>
          </w:p>
        </w:tc>
      </w:tr>
      <w:tr w:rsidR="000508C5" w:rsidRPr="00AF1939" w:rsidDel="00B65C11" w14:paraId="7F772287" w14:textId="1BE03FB3" w:rsidTr="00670C31">
        <w:trPr>
          <w:gridBefore w:val="1"/>
          <w:wBefore w:w="83" w:type="dxa"/>
          <w:cantSplit/>
          <w:jc w:val="center"/>
          <w:del w:id="65" w:author="Johnny Pang" w:date="2022-04-16T13:10:00Z"/>
        </w:trPr>
        <w:tc>
          <w:tcPr>
            <w:tcW w:w="1170" w:type="dxa"/>
            <w:gridSpan w:val="2"/>
            <w:tcBorders>
              <w:top w:val="single" w:sz="6" w:space="0" w:color="auto"/>
              <w:left w:val="double" w:sz="6" w:space="0" w:color="auto"/>
              <w:bottom w:val="single" w:sz="6" w:space="0" w:color="auto"/>
              <w:right w:val="single" w:sz="6" w:space="0" w:color="auto"/>
            </w:tcBorders>
          </w:tcPr>
          <w:p w14:paraId="714FB0E8" w14:textId="4F0023A8" w:rsidR="000508C5" w:rsidDel="00B65C11" w:rsidRDefault="000508C5" w:rsidP="00D91B3C">
            <w:pPr>
              <w:pStyle w:val="NormalTableText"/>
              <w:jc w:val="center"/>
              <w:rPr>
                <w:del w:id="66" w:author="Johnny Pang" w:date="2022-04-16T13:10:00Z"/>
                <w:rFonts w:ascii="Calibri" w:hAnsi="Calibri"/>
                <w:sz w:val="22"/>
              </w:rPr>
            </w:pPr>
            <w:del w:id="67" w:author="Johnny Pang" w:date="2022-04-16T13:10:00Z">
              <w:r w:rsidDel="00B65C11">
                <w:rPr>
                  <w:rFonts w:ascii="Calibri" w:hAnsi="Calibri"/>
                  <w:sz w:val="22"/>
                </w:rPr>
                <w:delText>9</w:delText>
              </w:r>
            </w:del>
          </w:p>
        </w:tc>
        <w:tc>
          <w:tcPr>
            <w:tcW w:w="2295" w:type="dxa"/>
            <w:gridSpan w:val="2"/>
            <w:tcBorders>
              <w:top w:val="single" w:sz="6" w:space="0" w:color="auto"/>
              <w:left w:val="single" w:sz="6" w:space="0" w:color="auto"/>
              <w:bottom w:val="single" w:sz="6" w:space="0" w:color="auto"/>
              <w:right w:val="single" w:sz="6" w:space="0" w:color="auto"/>
            </w:tcBorders>
          </w:tcPr>
          <w:p w14:paraId="1942A101" w14:textId="5E0B00B2" w:rsidR="000508C5" w:rsidDel="00B65C11" w:rsidRDefault="000508C5" w:rsidP="00D91B3C">
            <w:pPr>
              <w:pStyle w:val="NormalTableText"/>
              <w:ind w:left="252" w:firstLine="11"/>
              <w:rPr>
                <w:del w:id="68" w:author="Johnny Pang" w:date="2022-04-16T13:10:00Z"/>
                <w:rFonts w:ascii="Calibri" w:hAnsi="Calibri"/>
                <w:sz w:val="22"/>
              </w:rPr>
            </w:pPr>
            <w:del w:id="69" w:author="Johnny Pang" w:date="2022-04-16T13:10:00Z">
              <w:r w:rsidDel="00B65C11">
                <w:rPr>
                  <w:rFonts w:ascii="Calibri" w:hAnsi="Calibri"/>
                  <w:sz w:val="22"/>
                </w:rPr>
                <w:delText>December 11, 2015</w:delText>
              </w:r>
            </w:del>
          </w:p>
        </w:tc>
        <w:tc>
          <w:tcPr>
            <w:tcW w:w="5683" w:type="dxa"/>
            <w:gridSpan w:val="2"/>
            <w:tcBorders>
              <w:top w:val="single" w:sz="6" w:space="0" w:color="auto"/>
              <w:left w:val="single" w:sz="6" w:space="0" w:color="auto"/>
              <w:bottom w:val="single" w:sz="6" w:space="0" w:color="auto"/>
              <w:right w:val="double" w:sz="6" w:space="0" w:color="auto"/>
            </w:tcBorders>
          </w:tcPr>
          <w:p w14:paraId="2C276C6B" w14:textId="3908A64A" w:rsidR="000508C5" w:rsidDel="00B65C11" w:rsidRDefault="006B1A54" w:rsidP="00DF06C0">
            <w:pPr>
              <w:pStyle w:val="NormalTableText"/>
              <w:ind w:left="11"/>
              <w:rPr>
                <w:del w:id="70" w:author="Johnny Pang" w:date="2022-04-16T13:10:00Z"/>
                <w:rFonts w:ascii="Calibri" w:hAnsi="Calibri"/>
                <w:sz w:val="22"/>
              </w:rPr>
            </w:pPr>
            <w:del w:id="71" w:author="Johnny Pang" w:date="2022-04-16T13:10:00Z">
              <w:r w:rsidRPr="006B1A54" w:rsidDel="00B65C11">
                <w:rPr>
                  <w:rFonts w:ascii="Calibri" w:hAnsi="Calibri"/>
                  <w:sz w:val="22"/>
                  <w:lang w:val="en-CA"/>
                </w:rPr>
                <w:delText>Minor clarifications based on comments by Legal Department.  AAM</w:delText>
              </w:r>
            </w:del>
          </w:p>
        </w:tc>
      </w:tr>
      <w:tr w:rsidR="00670C31" w:rsidRPr="00AF1939" w:rsidDel="00B65C11" w14:paraId="2000ECFF" w14:textId="23FF1174" w:rsidTr="00DF06C0">
        <w:trPr>
          <w:gridBefore w:val="1"/>
          <w:wBefore w:w="83" w:type="dxa"/>
          <w:cantSplit/>
          <w:jc w:val="center"/>
          <w:del w:id="72" w:author="Johnny Pang" w:date="2022-04-16T13:10:00Z"/>
        </w:trPr>
        <w:tc>
          <w:tcPr>
            <w:tcW w:w="1170" w:type="dxa"/>
            <w:gridSpan w:val="2"/>
            <w:tcBorders>
              <w:top w:val="single" w:sz="6" w:space="0" w:color="auto"/>
              <w:left w:val="double" w:sz="6" w:space="0" w:color="auto"/>
              <w:bottom w:val="single" w:sz="6" w:space="0" w:color="auto"/>
              <w:right w:val="single" w:sz="6" w:space="0" w:color="auto"/>
            </w:tcBorders>
          </w:tcPr>
          <w:p w14:paraId="18749732" w14:textId="49CEC1B5" w:rsidR="00670C31" w:rsidDel="00B65C11" w:rsidRDefault="00670C31" w:rsidP="00D91B3C">
            <w:pPr>
              <w:pStyle w:val="NormalTableText"/>
              <w:jc w:val="center"/>
              <w:rPr>
                <w:del w:id="73" w:author="Johnny Pang" w:date="2022-04-16T13:10:00Z"/>
                <w:rFonts w:ascii="Calibri" w:hAnsi="Calibri"/>
                <w:sz w:val="22"/>
              </w:rPr>
            </w:pPr>
            <w:del w:id="74" w:author="Johnny Pang" w:date="2022-04-16T13:10:00Z">
              <w:r w:rsidDel="00B65C11">
                <w:rPr>
                  <w:rFonts w:ascii="Calibri" w:hAnsi="Calibri"/>
                  <w:sz w:val="22"/>
                </w:rPr>
                <w:delText>10</w:delText>
              </w:r>
            </w:del>
          </w:p>
        </w:tc>
        <w:tc>
          <w:tcPr>
            <w:tcW w:w="2295" w:type="dxa"/>
            <w:gridSpan w:val="2"/>
            <w:tcBorders>
              <w:top w:val="single" w:sz="6" w:space="0" w:color="auto"/>
              <w:left w:val="single" w:sz="6" w:space="0" w:color="auto"/>
              <w:bottom w:val="single" w:sz="6" w:space="0" w:color="auto"/>
              <w:right w:val="single" w:sz="6" w:space="0" w:color="auto"/>
            </w:tcBorders>
          </w:tcPr>
          <w:p w14:paraId="4BD92045" w14:textId="7D6EE287" w:rsidR="00670C31" w:rsidDel="00B65C11" w:rsidRDefault="00670C31" w:rsidP="00D91B3C">
            <w:pPr>
              <w:pStyle w:val="NormalTableText"/>
              <w:ind w:left="252" w:firstLine="11"/>
              <w:rPr>
                <w:del w:id="75" w:author="Johnny Pang" w:date="2022-04-16T13:10:00Z"/>
                <w:rFonts w:ascii="Calibri" w:hAnsi="Calibri"/>
                <w:sz w:val="22"/>
              </w:rPr>
            </w:pPr>
            <w:del w:id="76" w:author="Johnny Pang" w:date="2022-04-16T13:10:00Z">
              <w:r w:rsidDel="00B65C11">
                <w:rPr>
                  <w:rFonts w:ascii="Calibri" w:hAnsi="Calibri"/>
                  <w:sz w:val="22"/>
                </w:rPr>
                <w:delText>March 31, 2017</w:delText>
              </w:r>
            </w:del>
          </w:p>
        </w:tc>
        <w:tc>
          <w:tcPr>
            <w:tcW w:w="5683" w:type="dxa"/>
            <w:gridSpan w:val="2"/>
            <w:tcBorders>
              <w:top w:val="single" w:sz="6" w:space="0" w:color="auto"/>
              <w:left w:val="single" w:sz="6" w:space="0" w:color="auto"/>
              <w:bottom w:val="single" w:sz="6" w:space="0" w:color="auto"/>
              <w:right w:val="double" w:sz="6" w:space="0" w:color="auto"/>
            </w:tcBorders>
          </w:tcPr>
          <w:p w14:paraId="63B7DF5D" w14:textId="59DA3A65" w:rsidR="00670C31" w:rsidRPr="006B1A54" w:rsidDel="00B65C11" w:rsidRDefault="00670C31" w:rsidP="00DF06C0">
            <w:pPr>
              <w:pStyle w:val="NormalTableText"/>
              <w:ind w:left="11"/>
              <w:rPr>
                <w:del w:id="77" w:author="Johnny Pang" w:date="2022-04-16T13:10:00Z"/>
                <w:rFonts w:ascii="Calibri" w:hAnsi="Calibri"/>
                <w:sz w:val="22"/>
                <w:lang w:val="en-CA"/>
              </w:rPr>
            </w:pPr>
            <w:del w:id="78" w:author="Johnny Pang" w:date="2022-04-16T13:10:00Z">
              <w:r w:rsidDel="00B65C11">
                <w:rPr>
                  <w:rFonts w:ascii="Calibri" w:hAnsi="Calibri"/>
                  <w:sz w:val="22"/>
                  <w:lang w:val="en-CA"/>
                </w:rPr>
                <w:delText>Alternative media for digital media, frequency of photography (AAM)</w:delText>
              </w:r>
            </w:del>
          </w:p>
        </w:tc>
      </w:tr>
      <w:tr w:rsidR="00DF06C0" w:rsidRPr="00AF1939" w:rsidDel="00B65C11" w14:paraId="26BB2CBB" w14:textId="68300DB7" w:rsidTr="00D91B3C">
        <w:trPr>
          <w:gridBefore w:val="1"/>
          <w:wBefore w:w="83" w:type="dxa"/>
          <w:cantSplit/>
          <w:jc w:val="center"/>
          <w:del w:id="79" w:author="Johnny Pang" w:date="2022-04-16T13:10:00Z"/>
        </w:trPr>
        <w:tc>
          <w:tcPr>
            <w:tcW w:w="1170" w:type="dxa"/>
            <w:gridSpan w:val="2"/>
            <w:tcBorders>
              <w:top w:val="single" w:sz="6" w:space="0" w:color="auto"/>
              <w:left w:val="double" w:sz="6" w:space="0" w:color="auto"/>
              <w:bottom w:val="double" w:sz="6" w:space="0" w:color="auto"/>
              <w:right w:val="single" w:sz="6" w:space="0" w:color="auto"/>
            </w:tcBorders>
          </w:tcPr>
          <w:p w14:paraId="5E90AFED" w14:textId="33037F64" w:rsidR="00DF06C0" w:rsidDel="00B65C11" w:rsidRDefault="00DF06C0" w:rsidP="00D91B3C">
            <w:pPr>
              <w:pStyle w:val="NormalTableText"/>
              <w:jc w:val="center"/>
              <w:rPr>
                <w:del w:id="80" w:author="Johnny Pang" w:date="2022-04-16T13:10:00Z"/>
                <w:rFonts w:ascii="Calibri" w:hAnsi="Calibri"/>
                <w:sz w:val="22"/>
              </w:rPr>
            </w:pPr>
            <w:del w:id="81" w:author="Johnny Pang" w:date="2022-04-16T13:10:00Z">
              <w:r w:rsidDel="00B65C11">
                <w:rPr>
                  <w:rFonts w:ascii="Calibri" w:hAnsi="Calibri"/>
                  <w:sz w:val="22"/>
                </w:rPr>
                <w:delText>11</w:delText>
              </w:r>
            </w:del>
          </w:p>
        </w:tc>
        <w:tc>
          <w:tcPr>
            <w:tcW w:w="2295" w:type="dxa"/>
            <w:gridSpan w:val="2"/>
            <w:tcBorders>
              <w:top w:val="single" w:sz="6" w:space="0" w:color="auto"/>
              <w:left w:val="single" w:sz="6" w:space="0" w:color="auto"/>
              <w:bottom w:val="double" w:sz="6" w:space="0" w:color="auto"/>
              <w:right w:val="single" w:sz="6" w:space="0" w:color="auto"/>
            </w:tcBorders>
          </w:tcPr>
          <w:p w14:paraId="6FBA0743" w14:textId="79E8B31E" w:rsidR="00DF06C0" w:rsidDel="00B65C11" w:rsidRDefault="00DF06C0" w:rsidP="0099292A">
            <w:pPr>
              <w:pStyle w:val="NormalTableText"/>
              <w:rPr>
                <w:del w:id="82" w:author="Johnny Pang" w:date="2022-04-16T13:10:00Z"/>
                <w:rFonts w:ascii="Calibri" w:hAnsi="Calibri"/>
                <w:sz w:val="22"/>
              </w:rPr>
            </w:pPr>
            <w:del w:id="83" w:author="Johnny Pang" w:date="2022-04-16T13:10:00Z">
              <w:r w:rsidDel="00B65C11">
                <w:rPr>
                  <w:rFonts w:ascii="Calibri" w:hAnsi="Calibri"/>
                  <w:sz w:val="22"/>
                </w:rPr>
                <w:delText>November 28, 2017</w:delText>
              </w:r>
            </w:del>
          </w:p>
        </w:tc>
        <w:tc>
          <w:tcPr>
            <w:tcW w:w="5683" w:type="dxa"/>
            <w:gridSpan w:val="2"/>
            <w:tcBorders>
              <w:top w:val="single" w:sz="6" w:space="0" w:color="auto"/>
              <w:left w:val="single" w:sz="6" w:space="0" w:color="auto"/>
              <w:bottom w:val="double" w:sz="6" w:space="0" w:color="auto"/>
              <w:right w:val="double" w:sz="6" w:space="0" w:color="auto"/>
            </w:tcBorders>
          </w:tcPr>
          <w:p w14:paraId="4EB59252" w14:textId="6F6DF3D4" w:rsidR="00DF06C0" w:rsidDel="00B65C11" w:rsidRDefault="00DF06C0" w:rsidP="0099292A">
            <w:pPr>
              <w:pStyle w:val="NormalTableText"/>
              <w:rPr>
                <w:del w:id="84" w:author="Johnny Pang" w:date="2022-04-16T13:10:00Z"/>
                <w:rFonts w:ascii="Calibri" w:hAnsi="Calibri"/>
                <w:sz w:val="22"/>
                <w:lang w:val="en-CA"/>
              </w:rPr>
            </w:pPr>
            <w:del w:id="85" w:author="Johnny Pang" w:date="2022-04-16T13:10:00Z">
              <w:r w:rsidDel="00B65C11">
                <w:rPr>
                  <w:rFonts w:ascii="Calibri" w:hAnsi="Calibri"/>
                  <w:sz w:val="22"/>
                  <w:lang w:val="en-CA"/>
                </w:rPr>
                <w:delText xml:space="preserve">Updated reference to Section 01310 </w:delText>
              </w:r>
              <w:r w:rsidDel="00B65C11">
                <w:delText xml:space="preserve">– </w:delText>
              </w:r>
              <w:r w:rsidDel="00B65C11">
                <w:rPr>
                  <w:rFonts w:ascii="Calibri" w:hAnsi="Calibri"/>
                  <w:sz w:val="22"/>
                  <w:lang w:val="en-CA"/>
                </w:rPr>
                <w:delText>Construction Schedules (AAM)</w:delText>
              </w:r>
            </w:del>
          </w:p>
        </w:tc>
      </w:tr>
    </w:tbl>
    <w:p w14:paraId="75AFCCB6" w14:textId="1B8837A0" w:rsidR="00850006" w:rsidRPr="00AF1939" w:rsidDel="00B65C11" w:rsidRDefault="00E537BC" w:rsidP="00E537BC">
      <w:pPr>
        <w:pStyle w:val="Heading1"/>
        <w:rPr>
          <w:del w:id="86" w:author="Johnny Pang" w:date="2022-04-16T13:10:00Z"/>
        </w:rPr>
        <w:pPrChange w:id="87" w:author="Johnny Pang" w:date="2022-11-29T07:18:00Z">
          <w:pPr>
            <w:pStyle w:val="BodyText"/>
          </w:pPr>
        </w:pPrChange>
      </w:pPr>
      <w:ins w:id="88" w:author="Johnny Pang" w:date="2022-11-29T07:18:00Z">
        <w:r>
          <w:t>G</w:t>
        </w:r>
      </w:ins>
    </w:p>
    <w:p w14:paraId="744D4698" w14:textId="6FDEA286" w:rsidR="00056666" w:rsidRPr="00AF1939" w:rsidDel="00B65C11" w:rsidRDefault="00056666" w:rsidP="00E537BC">
      <w:pPr>
        <w:pStyle w:val="Heading1"/>
        <w:rPr>
          <w:del w:id="89" w:author="Johnny Pang" w:date="2022-04-16T13:10:00Z"/>
        </w:rPr>
        <w:pPrChange w:id="90" w:author="Johnny Pang" w:date="2022-11-29T07:18:00Z">
          <w:pPr>
            <w:pStyle w:val="BodyText"/>
          </w:pPr>
        </w:pPrChange>
      </w:pPr>
    </w:p>
    <w:p w14:paraId="539A2563" w14:textId="6F55F412" w:rsidR="00850006" w:rsidRPr="00AF1939" w:rsidDel="00B65C11" w:rsidRDefault="00850006" w:rsidP="00E537BC">
      <w:pPr>
        <w:pStyle w:val="Heading1"/>
        <w:rPr>
          <w:del w:id="91" w:author="Johnny Pang" w:date="2022-04-16T13:10:00Z"/>
        </w:rPr>
        <w:pPrChange w:id="92" w:author="Johnny Pang" w:date="2022-11-29T07:18:00Z">
          <w:pPr>
            <w:pStyle w:val="BodyText"/>
          </w:pPr>
        </w:pPrChange>
      </w:pPr>
      <w:del w:id="93" w:author="Johnny Pang" w:date="2022-04-16T13:10:00Z">
        <w:r w:rsidRPr="00AF1939" w:rsidDel="00B65C11">
          <w:delText>NOTE:</w:delText>
        </w:r>
      </w:del>
    </w:p>
    <w:p w14:paraId="5B991DA8" w14:textId="294108D2" w:rsidR="00850006" w:rsidRPr="00AF1939" w:rsidDel="00B65C11" w:rsidRDefault="00850006" w:rsidP="00E537BC">
      <w:pPr>
        <w:pStyle w:val="Heading1"/>
        <w:rPr>
          <w:del w:id="94" w:author="Johnny Pang" w:date="2022-04-16T13:10:00Z"/>
        </w:rPr>
        <w:pPrChange w:id="95" w:author="Johnny Pang" w:date="2022-11-29T07:18:00Z">
          <w:pPr>
            <w:pStyle w:val="BodyText"/>
          </w:pPr>
        </w:pPrChange>
      </w:pPr>
      <w:del w:id="96" w:author="Johnny Pang" w:date="2022-04-16T13:10:00Z">
        <w:r w:rsidRPr="00AF1939" w:rsidDel="00B65C11">
          <w:delText>This is a CONTROLLED Document. Any documents appearing in paper form are not controlled and should be checked against the on-line file version prior to use.</w:delText>
        </w:r>
      </w:del>
    </w:p>
    <w:p w14:paraId="1C1395F1" w14:textId="2C24F68F" w:rsidR="00850006" w:rsidRPr="00AF1939" w:rsidDel="00B65C11" w:rsidRDefault="00850006" w:rsidP="00E537BC">
      <w:pPr>
        <w:pStyle w:val="Heading1"/>
        <w:rPr>
          <w:del w:id="97" w:author="Johnny Pang" w:date="2022-04-16T13:10:00Z"/>
        </w:rPr>
        <w:pPrChange w:id="98" w:author="Johnny Pang" w:date="2022-11-29T07:18:00Z">
          <w:pPr>
            <w:pStyle w:val="BodyText"/>
          </w:pPr>
        </w:pPrChange>
      </w:pPr>
      <w:del w:id="99" w:author="Johnny Pang" w:date="2022-04-16T13:10:00Z">
        <w:r w:rsidRPr="00AF1939" w:rsidDel="00B65C11">
          <w:rPr>
            <w:b/>
            <w:bCs/>
          </w:rPr>
          <w:delText xml:space="preserve">Notice: </w:delText>
        </w:r>
        <w:r w:rsidRPr="00AF1939" w:rsidDel="00B65C11">
          <w:delText>This Document hardcopy must be used for reference purpose only.</w:delText>
        </w:r>
      </w:del>
    </w:p>
    <w:p w14:paraId="366C0536" w14:textId="00E84C9F" w:rsidR="00850006" w:rsidRPr="00AF1939" w:rsidDel="00B65C11" w:rsidRDefault="00850006" w:rsidP="00E537BC">
      <w:pPr>
        <w:pStyle w:val="Heading1"/>
        <w:rPr>
          <w:del w:id="100" w:author="Johnny Pang" w:date="2022-04-16T13:10:00Z"/>
          <w:bCs/>
        </w:rPr>
        <w:pPrChange w:id="101" w:author="Johnny Pang" w:date="2022-11-29T07:18:00Z">
          <w:pPr>
            <w:pStyle w:val="BodyText"/>
          </w:pPr>
        </w:pPrChange>
      </w:pPr>
      <w:del w:id="102" w:author="Johnny Pang" w:date="2022-04-16T13:10:00Z">
        <w:r w:rsidRPr="00AF1939" w:rsidDel="00B65C11">
          <w:delText>The on-line copy is the current version of the document.</w:delText>
        </w:r>
      </w:del>
    </w:p>
    <w:bookmarkEnd w:id="2"/>
    <w:bookmarkEnd w:id="3"/>
    <w:p w14:paraId="6910A71B" w14:textId="6AD01320" w:rsidR="00056666" w:rsidRPr="00AF1939" w:rsidDel="00B65C11" w:rsidRDefault="00056666" w:rsidP="00E537BC">
      <w:pPr>
        <w:pStyle w:val="Heading1"/>
        <w:rPr>
          <w:del w:id="103" w:author="Johnny Pang" w:date="2022-04-16T13:10:00Z"/>
        </w:rPr>
        <w:pPrChange w:id="104" w:author="Johnny Pang" w:date="2022-11-29T07:18:00Z">
          <w:pPr>
            <w:pStyle w:val="BodyText"/>
          </w:pPr>
        </w:pPrChange>
      </w:pPr>
    </w:p>
    <w:p w14:paraId="3EE7A361" w14:textId="32AE8F57" w:rsidR="00F6204E" w:rsidRPr="00AF1939" w:rsidRDefault="00850006" w:rsidP="00E537BC">
      <w:pPr>
        <w:pStyle w:val="Heading1"/>
      </w:pPr>
      <w:del w:id="105" w:author="Johnny Pang" w:date="2022-11-29T07:18:00Z">
        <w:r w:rsidRPr="00AF1939" w:rsidDel="00E537BC">
          <w:br w:type="page"/>
        </w:r>
        <w:r w:rsidR="00417C70" w:rsidDel="00E537BC">
          <w:delText>G</w:delText>
        </w:r>
      </w:del>
      <w:r w:rsidR="00417C70">
        <w:t>ENERAL</w:t>
      </w:r>
    </w:p>
    <w:p w14:paraId="5773A1A5" w14:textId="3BA45DE4" w:rsidR="0036405E" w:rsidRPr="000508C5" w:rsidDel="00B65C11" w:rsidRDefault="0036405E" w:rsidP="0028261B">
      <w:pPr>
        <w:pStyle w:val="Heading2"/>
        <w:rPr>
          <w:del w:id="106" w:author="Johnny Pang" w:date="2022-04-16T13:10:00Z"/>
          <w:highlight w:val="yellow"/>
        </w:rPr>
      </w:pPr>
      <w:del w:id="107" w:author="Johnny Pang" w:date="2022-04-16T13:10:00Z">
        <w:r w:rsidRPr="000508C5" w:rsidDel="00B65C11">
          <w:rPr>
            <w:highlight w:val="yellow"/>
          </w:rPr>
          <w:delText>Related Sections</w:delText>
        </w:r>
      </w:del>
    </w:p>
    <w:p w14:paraId="0A0D15E1" w14:textId="466E0E30" w:rsidR="0036405E" w:rsidRPr="00023B58" w:rsidDel="00B65C11" w:rsidRDefault="0036405E" w:rsidP="0036405E">
      <w:pPr>
        <w:rPr>
          <w:del w:id="108" w:author="Johnny Pang" w:date="2022-04-16T13:10:00Z"/>
          <w:i/>
          <w:highlight w:val="yellow"/>
        </w:rPr>
      </w:pPr>
      <w:del w:id="109" w:author="Johnny Pang" w:date="2022-04-16T13:10:00Z">
        <w:r w:rsidRPr="00023B58" w:rsidDel="00B65C11">
          <w:rPr>
            <w:i/>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330D1189" w14:textId="07232C72" w:rsidR="0036405E" w:rsidRPr="00023B58" w:rsidDel="00B65C11" w:rsidRDefault="0036405E" w:rsidP="0036405E">
      <w:pPr>
        <w:rPr>
          <w:del w:id="110" w:author="Johnny Pang" w:date="2022-04-16T13:10:00Z"/>
          <w:i/>
          <w:highlight w:val="yellow"/>
        </w:rPr>
      </w:pPr>
    </w:p>
    <w:p w14:paraId="17668279" w14:textId="18CC085A" w:rsidR="0036405E" w:rsidRPr="00023B58" w:rsidDel="00B65C11" w:rsidRDefault="0036405E" w:rsidP="0036405E">
      <w:pPr>
        <w:rPr>
          <w:del w:id="111" w:author="Johnny Pang" w:date="2022-04-16T13:10:00Z"/>
          <w:i/>
          <w:highlight w:val="yellow"/>
        </w:rPr>
      </w:pPr>
      <w:del w:id="112" w:author="Johnny Pang" w:date="2022-04-16T13:10:00Z">
        <w:r w:rsidRPr="00023B58" w:rsidDel="00B65C11">
          <w:rPr>
            <w:i/>
            <w:highlight w:val="yellow"/>
          </w:rPr>
          <w:delText>Cross-referencing here may also be used to coordinate assemblies or systems whose components may span multiple Sections and which must meet certain performance requirements as an assembly or system.</w:delText>
        </w:r>
      </w:del>
    </w:p>
    <w:p w14:paraId="52A81D4B" w14:textId="66692462" w:rsidR="0036405E" w:rsidRPr="00023B58" w:rsidDel="00B65C11" w:rsidRDefault="0036405E" w:rsidP="0036405E">
      <w:pPr>
        <w:rPr>
          <w:del w:id="113" w:author="Johnny Pang" w:date="2022-04-16T13:10:00Z"/>
          <w:i/>
          <w:highlight w:val="yellow"/>
        </w:rPr>
      </w:pPr>
    </w:p>
    <w:p w14:paraId="1678AF13" w14:textId="06F82584" w:rsidR="0036405E" w:rsidRPr="00023B58" w:rsidDel="00B65C11" w:rsidRDefault="0036405E" w:rsidP="0036405E">
      <w:pPr>
        <w:rPr>
          <w:del w:id="114" w:author="Johnny Pang" w:date="2022-04-16T13:10:00Z"/>
          <w:i/>
          <w:highlight w:val="yellow"/>
        </w:rPr>
      </w:pPr>
      <w:del w:id="115" w:author="Johnny Pang" w:date="2022-04-16T13:10:00Z">
        <w:r w:rsidRPr="00023B58" w:rsidDel="00B65C11">
          <w:rPr>
            <w:i/>
            <w:highlight w:val="yellow"/>
          </w:rPr>
          <w:delText>Contractor is responsible for coordination of the Work. Contractor is responsible for being familiar with and incorporating all required elements of cross-referenced Specifications cited.</w:delText>
        </w:r>
      </w:del>
    </w:p>
    <w:p w14:paraId="2EE123CD" w14:textId="78C3DFD6" w:rsidR="0036405E" w:rsidRPr="00023B58" w:rsidDel="00B65C11" w:rsidRDefault="0036405E" w:rsidP="0036405E">
      <w:pPr>
        <w:rPr>
          <w:del w:id="116" w:author="Johnny Pang" w:date="2022-04-16T13:10:00Z"/>
          <w:i/>
          <w:highlight w:val="yellow"/>
        </w:rPr>
      </w:pPr>
    </w:p>
    <w:p w14:paraId="0E273649" w14:textId="24281472" w:rsidR="0036405E" w:rsidRPr="00023B58" w:rsidDel="00B65C11" w:rsidRDefault="0036405E" w:rsidP="0036405E">
      <w:pPr>
        <w:rPr>
          <w:del w:id="117" w:author="Johnny Pang" w:date="2022-04-16T13:10:00Z"/>
          <w:i/>
          <w:highlight w:val="yellow"/>
        </w:rPr>
      </w:pPr>
      <w:del w:id="118" w:author="Johnny Pang" w:date="2022-04-16T13:10:00Z">
        <w:r w:rsidRPr="00023B58" w:rsidDel="00B65C11">
          <w:rPr>
            <w:i/>
            <w:highlight w:val="yellow"/>
          </w:rPr>
          <w:delText>Contractor is responsible for coordinating the Work to complete “intersections” of items not specifically mentioned or noted in the Contract or Design Drawings in order to complete the Work to perform as defined in the Process Narrative and conform to building codes (i.e. small scale demolition and upgrades – new curtain wall fit with interior concrete floor – gaps needing to be filled in with fire-stop material etc.) This Section is to be completed/updated during the design development by the Consultant. If it is not applicable to the section for the specific project it may be deleted.]</w:delText>
        </w:r>
      </w:del>
    </w:p>
    <w:p w14:paraId="115A3496" w14:textId="30A516B5" w:rsidR="0036405E" w:rsidRPr="00023B58" w:rsidDel="00B65C11" w:rsidRDefault="0036405E" w:rsidP="0036405E">
      <w:pPr>
        <w:rPr>
          <w:del w:id="119" w:author="Johnny Pang" w:date="2022-04-16T13:10:00Z"/>
          <w:i/>
          <w:highlight w:val="yellow"/>
        </w:rPr>
      </w:pPr>
    </w:p>
    <w:p w14:paraId="4CA01C75" w14:textId="62142F91" w:rsidR="0036405E" w:rsidRPr="00023B58" w:rsidDel="00B65C11" w:rsidRDefault="0036405E" w:rsidP="0036405E">
      <w:pPr>
        <w:rPr>
          <w:del w:id="120" w:author="Johnny Pang" w:date="2022-04-16T13:10:00Z"/>
          <w:i/>
          <w:highlight w:val="yellow"/>
        </w:rPr>
      </w:pPr>
      <w:del w:id="121" w:author="Johnny Pang" w:date="2022-04-16T13:10:00Z">
        <w:r w:rsidRPr="00023B58" w:rsidDel="00B65C11">
          <w:rPr>
            <w:i/>
            <w:highlight w:val="yellow"/>
          </w:rPr>
          <w:delText>[List Sections specifying installation of products supplied but not installed under this Section and indicate specific items.]</w:delText>
        </w:r>
      </w:del>
    </w:p>
    <w:p w14:paraId="357096A9" w14:textId="257A150A" w:rsidR="0036405E" w:rsidRPr="00023B58" w:rsidDel="00B65C11" w:rsidRDefault="0036405E" w:rsidP="0036405E">
      <w:pPr>
        <w:pStyle w:val="Heading3"/>
        <w:rPr>
          <w:del w:id="122" w:author="Johnny Pang" w:date="2022-04-16T13:10:00Z"/>
        </w:rPr>
      </w:pPr>
      <w:del w:id="123" w:author="Johnny Pang" w:date="2022-04-16T13:10:00Z">
        <w:r w:rsidRPr="00023B58" w:rsidDel="00B65C11">
          <w:delText xml:space="preserve">Section [______ – ____________]:  Execution requirements for </w:delText>
        </w:r>
        <w:r w:rsidR="00023B58" w:rsidRPr="00023B58" w:rsidDel="00B65C11">
          <w:delText xml:space="preserve"> </w:delText>
        </w:r>
        <w:r w:rsidRPr="00023B58" w:rsidDel="00B65C11">
          <w:tab/>
          <w:delText>...[item]...  specified under this Section.</w:delText>
        </w:r>
      </w:del>
    </w:p>
    <w:p w14:paraId="3B50A949" w14:textId="5785D754" w:rsidR="0036405E" w:rsidRPr="00023B58" w:rsidDel="00B65C11" w:rsidRDefault="0036405E" w:rsidP="0036405E">
      <w:pPr>
        <w:rPr>
          <w:del w:id="124" w:author="Johnny Pang" w:date="2022-04-16T13:10:00Z"/>
        </w:rPr>
      </w:pPr>
    </w:p>
    <w:p w14:paraId="207B31D5" w14:textId="2E388C28" w:rsidR="0036405E" w:rsidRPr="00023B58" w:rsidDel="00B65C11" w:rsidRDefault="0036405E" w:rsidP="0036405E">
      <w:pPr>
        <w:rPr>
          <w:del w:id="125" w:author="Johnny Pang" w:date="2022-04-16T13:10:00Z"/>
          <w:i/>
          <w:highlight w:val="yellow"/>
        </w:rPr>
      </w:pPr>
      <w:del w:id="126" w:author="Johnny Pang" w:date="2022-04-16T13:10:00Z">
        <w:r w:rsidRPr="00023B58" w:rsidDel="00B65C11">
          <w:rPr>
            <w:i/>
            <w:highlight w:val="yellow"/>
          </w:rPr>
          <w:delText>[List Sections specifying products installed but not supplied under this Section and indicate specific items.]</w:delText>
        </w:r>
      </w:del>
    </w:p>
    <w:p w14:paraId="313389D4" w14:textId="2343C5A0" w:rsidR="0036405E" w:rsidRPr="00023B58" w:rsidDel="00B65C11" w:rsidRDefault="0036405E" w:rsidP="0036405E">
      <w:pPr>
        <w:pStyle w:val="Heading3"/>
        <w:numPr>
          <w:ilvl w:val="2"/>
          <w:numId w:val="34"/>
        </w:numPr>
        <w:rPr>
          <w:del w:id="127" w:author="Johnny Pang" w:date="2022-04-16T13:10:00Z"/>
        </w:rPr>
      </w:pPr>
      <w:del w:id="128" w:author="Johnny Pang" w:date="2022-04-16T13:10:00Z">
        <w:r w:rsidRPr="00023B58" w:rsidDel="00B65C11">
          <w:delText xml:space="preserve">Section [______ – ____________]:  Product requirements for </w:delText>
        </w:r>
        <w:r w:rsidR="00023B58" w:rsidDel="00B65C11">
          <w:delText xml:space="preserve"> </w:delText>
        </w:r>
        <w:r w:rsidRPr="00023B58" w:rsidDel="00B65C11">
          <w:tab/>
          <w:delText>...[item]...  for installation under this Section.</w:delText>
        </w:r>
      </w:del>
    </w:p>
    <w:p w14:paraId="213B4E81" w14:textId="7A014365" w:rsidR="0036405E" w:rsidRPr="000508C5" w:rsidDel="00B65C11" w:rsidRDefault="0036405E" w:rsidP="0036405E">
      <w:pPr>
        <w:rPr>
          <w:del w:id="129" w:author="Johnny Pang" w:date="2022-04-16T13:10:00Z"/>
          <w:highlight w:val="yellow"/>
        </w:rPr>
      </w:pPr>
    </w:p>
    <w:p w14:paraId="7B3F5F16" w14:textId="5486DEF0" w:rsidR="0036405E" w:rsidRPr="00023B58" w:rsidDel="00B65C11" w:rsidRDefault="0036405E" w:rsidP="0036405E">
      <w:pPr>
        <w:rPr>
          <w:del w:id="130" w:author="Johnny Pang" w:date="2022-04-16T13:10:00Z"/>
          <w:i/>
        </w:rPr>
      </w:pPr>
      <w:del w:id="131" w:author="Johnny Pang" w:date="2022-04-16T13:10:00Z">
        <w:r w:rsidRPr="00023B58" w:rsidDel="00B65C11">
          <w:rPr>
            <w:i/>
            <w:highlight w:val="yellow"/>
          </w:rPr>
          <w:delText>[List Sections specifying related requirements.]</w:delText>
        </w:r>
      </w:del>
    </w:p>
    <w:p w14:paraId="492FBFFC" w14:textId="508B0BD2" w:rsidR="0036405E" w:rsidRPr="00AF1939" w:rsidDel="00B65C11" w:rsidRDefault="0036405E" w:rsidP="00023B58">
      <w:pPr>
        <w:pStyle w:val="Heading3"/>
        <w:numPr>
          <w:ilvl w:val="2"/>
          <w:numId w:val="35"/>
        </w:numPr>
        <w:rPr>
          <w:del w:id="132" w:author="Johnny Pang" w:date="2022-04-16T13:10:00Z"/>
        </w:rPr>
      </w:pPr>
      <w:del w:id="133" w:author="Johnny Pang" w:date="2022-04-16T13:10:00Z">
        <w:r w:rsidRPr="00AF1939" w:rsidDel="00B65C11">
          <w:delText>Section [______ – ____________]:  [Optional short phrase indicating relationship].</w:delText>
        </w:r>
      </w:del>
    </w:p>
    <w:p w14:paraId="47E4FD17" w14:textId="77777777" w:rsidR="000508C5" w:rsidRPr="00AF1939" w:rsidRDefault="000508C5" w:rsidP="000508C5">
      <w:pPr>
        <w:pStyle w:val="Heading2"/>
      </w:pPr>
      <w:r w:rsidRPr="00AF1939">
        <w:t>Related Sections</w:t>
      </w:r>
    </w:p>
    <w:p w14:paraId="433FC34D" w14:textId="3630BF74" w:rsidR="00B65C11" w:rsidRDefault="00B65C11">
      <w:pPr>
        <w:pStyle w:val="Heading3"/>
        <w:rPr>
          <w:ins w:id="134" w:author="Johnny Pang" w:date="2022-04-16T13:11:00Z"/>
        </w:rPr>
        <w:pPrChange w:id="135" w:author="Johnny Pang" w:date="2022-04-16T13:11:00Z">
          <w:pPr>
            <w:pStyle w:val="paragraph"/>
            <w:numPr>
              <w:numId w:val="36"/>
            </w:numPr>
            <w:tabs>
              <w:tab w:val="num" w:pos="720"/>
            </w:tabs>
            <w:spacing w:before="0" w:beforeAutospacing="0" w:after="0" w:afterAutospacing="0"/>
            <w:ind w:left="1440" w:hanging="360"/>
            <w:textAlignment w:val="baseline"/>
          </w:pPr>
        </w:pPrChange>
      </w:pPr>
      <w:ins w:id="136" w:author="Johnny Pang" w:date="2022-04-16T13:11:00Z">
        <w:r>
          <w:rPr>
            <w:rStyle w:val="normaltextrun"/>
            <w:rFonts w:cs="Calibri"/>
            <w:color w:val="D13438"/>
            <w:u w:val="single"/>
          </w:rPr>
          <w:t>Section 01010 – Summary of Work</w:t>
        </w:r>
        <w:r>
          <w:rPr>
            <w:rStyle w:val="eop"/>
            <w:rFonts w:cs="Calibri"/>
          </w:rPr>
          <w:t> </w:t>
        </w:r>
      </w:ins>
    </w:p>
    <w:p w14:paraId="00344515" w14:textId="77777777" w:rsidR="00B65C11" w:rsidRDefault="00B65C11">
      <w:pPr>
        <w:pStyle w:val="Heading3"/>
        <w:rPr>
          <w:ins w:id="137" w:author="Johnny Pang" w:date="2022-04-16T13:11:00Z"/>
        </w:rPr>
        <w:pPrChange w:id="138" w:author="Johnny Pang" w:date="2022-04-16T13:11:00Z">
          <w:pPr>
            <w:pStyle w:val="paragraph"/>
            <w:numPr>
              <w:numId w:val="37"/>
            </w:numPr>
            <w:tabs>
              <w:tab w:val="num" w:pos="720"/>
            </w:tabs>
            <w:spacing w:before="0" w:beforeAutospacing="0" w:after="0" w:afterAutospacing="0"/>
            <w:ind w:left="1440" w:hanging="360"/>
            <w:textAlignment w:val="baseline"/>
          </w:pPr>
        </w:pPrChange>
      </w:pPr>
      <w:ins w:id="139" w:author="Johnny Pang" w:date="2022-04-16T13:11:00Z">
        <w:r>
          <w:rPr>
            <w:rStyle w:val="normaltextrun"/>
            <w:rFonts w:cs="Calibri"/>
            <w:color w:val="D13438"/>
            <w:u w:val="single"/>
          </w:rPr>
          <w:t>Section 01025 – Measurement and Payment</w:t>
        </w:r>
        <w:r>
          <w:rPr>
            <w:rStyle w:val="eop"/>
            <w:rFonts w:cs="Calibri"/>
          </w:rPr>
          <w:t> </w:t>
        </w:r>
      </w:ins>
    </w:p>
    <w:p w14:paraId="36CE2D54" w14:textId="77777777" w:rsidR="0036405E" w:rsidRPr="00B65C11" w:rsidRDefault="0036405E" w:rsidP="00F561C9">
      <w:pPr>
        <w:pStyle w:val="Heading3"/>
        <w:rPr>
          <w:rPrChange w:id="140" w:author="Johnny Pang" w:date="2022-04-16T13:10:00Z">
            <w:rPr>
              <w:highlight w:val="yellow"/>
            </w:rPr>
          </w:rPrChange>
        </w:rPr>
      </w:pPr>
      <w:r w:rsidRPr="00B65C11">
        <w:rPr>
          <w:rPrChange w:id="141" w:author="Johnny Pang" w:date="2022-04-16T13:10:00Z">
            <w:rPr>
              <w:highlight w:val="yellow"/>
            </w:rPr>
          </w:rPrChange>
        </w:rPr>
        <w:t xml:space="preserve">Section 01310 </w:t>
      </w:r>
      <w:r w:rsidR="00DF06C0" w:rsidRPr="00B65C11">
        <w:rPr>
          <w:rPrChange w:id="142" w:author="Johnny Pang" w:date="2022-04-16T13:10:00Z">
            <w:rPr>
              <w:highlight w:val="yellow"/>
            </w:rPr>
          </w:rPrChange>
        </w:rPr>
        <w:t>–</w:t>
      </w:r>
      <w:r w:rsidRPr="00B65C11">
        <w:rPr>
          <w:rPrChange w:id="143" w:author="Johnny Pang" w:date="2022-04-16T13:10:00Z">
            <w:rPr>
              <w:highlight w:val="yellow"/>
            </w:rPr>
          </w:rPrChange>
        </w:rPr>
        <w:t xml:space="preserve"> </w:t>
      </w:r>
      <w:r w:rsidR="00DF06C0" w:rsidRPr="00B65C11">
        <w:rPr>
          <w:rPrChange w:id="144" w:author="Johnny Pang" w:date="2022-04-16T13:10:00Z">
            <w:rPr>
              <w:highlight w:val="yellow"/>
            </w:rPr>
          </w:rPrChange>
        </w:rPr>
        <w:t>Construction</w:t>
      </w:r>
      <w:r w:rsidRPr="00B65C11">
        <w:rPr>
          <w:rPrChange w:id="145" w:author="Johnny Pang" w:date="2022-04-16T13:10:00Z">
            <w:rPr>
              <w:highlight w:val="yellow"/>
            </w:rPr>
          </w:rPrChange>
        </w:rPr>
        <w:t xml:space="preserve"> Schedules</w:t>
      </w:r>
    </w:p>
    <w:p w14:paraId="1EADBE6B" w14:textId="77777777" w:rsidR="0036405E" w:rsidRPr="00B65C11" w:rsidRDefault="0036405E" w:rsidP="00F561C9">
      <w:pPr>
        <w:pStyle w:val="Heading3"/>
        <w:rPr>
          <w:rPrChange w:id="146" w:author="Johnny Pang" w:date="2022-04-16T13:10:00Z">
            <w:rPr>
              <w:highlight w:val="yellow"/>
            </w:rPr>
          </w:rPrChange>
        </w:rPr>
      </w:pPr>
      <w:r w:rsidRPr="00B65C11">
        <w:rPr>
          <w:rPrChange w:id="147" w:author="Johnny Pang" w:date="2022-04-16T13:10:00Z">
            <w:rPr>
              <w:highlight w:val="yellow"/>
            </w:rPr>
          </w:rPrChange>
        </w:rPr>
        <w:t>Section 01300 – Submittals</w:t>
      </w:r>
    </w:p>
    <w:p w14:paraId="0A6ECC9E" w14:textId="77777777" w:rsidR="0036405E" w:rsidRPr="00B65C11" w:rsidRDefault="0036405E" w:rsidP="00F561C9">
      <w:pPr>
        <w:pStyle w:val="Heading3"/>
        <w:rPr>
          <w:rPrChange w:id="148" w:author="Johnny Pang" w:date="2022-04-16T13:10:00Z">
            <w:rPr>
              <w:highlight w:val="yellow"/>
            </w:rPr>
          </w:rPrChange>
        </w:rPr>
      </w:pPr>
      <w:r w:rsidRPr="00B65C11">
        <w:rPr>
          <w:rPrChange w:id="149" w:author="Johnny Pang" w:date="2022-04-16T13:10:00Z">
            <w:rPr>
              <w:highlight w:val="yellow"/>
            </w:rPr>
          </w:rPrChange>
        </w:rPr>
        <w:t>Section 01501 – Construction Sequencing</w:t>
      </w:r>
    </w:p>
    <w:p w14:paraId="57AC7049" w14:textId="77777777" w:rsidR="0036405E" w:rsidRPr="00B65C11" w:rsidRDefault="0036405E" w:rsidP="00F561C9">
      <w:pPr>
        <w:pStyle w:val="Heading3"/>
        <w:rPr>
          <w:rPrChange w:id="150" w:author="Johnny Pang" w:date="2022-04-16T13:10:00Z">
            <w:rPr>
              <w:highlight w:val="yellow"/>
            </w:rPr>
          </w:rPrChange>
        </w:rPr>
      </w:pPr>
      <w:r w:rsidRPr="00B65C11">
        <w:rPr>
          <w:rPrChange w:id="151" w:author="Johnny Pang" w:date="2022-04-16T13:10:00Z">
            <w:rPr>
              <w:highlight w:val="yellow"/>
            </w:rPr>
          </w:rPrChange>
        </w:rPr>
        <w:t>Section 0181</w:t>
      </w:r>
      <w:r w:rsidR="0028261B" w:rsidRPr="00B65C11">
        <w:rPr>
          <w:rPrChange w:id="152" w:author="Johnny Pang" w:date="2022-04-16T13:10:00Z">
            <w:rPr>
              <w:highlight w:val="yellow"/>
            </w:rPr>
          </w:rPrChange>
        </w:rPr>
        <w:t>0</w:t>
      </w:r>
      <w:r w:rsidRPr="00B65C11">
        <w:rPr>
          <w:rPrChange w:id="153" w:author="Johnny Pang" w:date="2022-04-16T13:10:00Z">
            <w:rPr>
              <w:highlight w:val="yellow"/>
            </w:rPr>
          </w:rPrChange>
        </w:rPr>
        <w:t xml:space="preserve"> </w:t>
      </w:r>
      <w:r w:rsidR="0028261B" w:rsidRPr="00B65C11">
        <w:rPr>
          <w:rPrChange w:id="154" w:author="Johnny Pang" w:date="2022-04-16T13:10:00Z">
            <w:rPr>
              <w:highlight w:val="yellow"/>
            </w:rPr>
          </w:rPrChange>
        </w:rPr>
        <w:t>–</w:t>
      </w:r>
      <w:r w:rsidRPr="00B65C11">
        <w:rPr>
          <w:rPrChange w:id="155" w:author="Johnny Pang" w:date="2022-04-16T13:10:00Z">
            <w:rPr>
              <w:highlight w:val="yellow"/>
            </w:rPr>
          </w:rPrChange>
        </w:rPr>
        <w:t xml:space="preserve"> </w:t>
      </w:r>
      <w:r w:rsidR="0028261B" w:rsidRPr="00B65C11">
        <w:rPr>
          <w:rPrChange w:id="156" w:author="Johnny Pang" w:date="2022-04-16T13:10:00Z">
            <w:rPr>
              <w:highlight w:val="yellow"/>
            </w:rPr>
          </w:rPrChange>
        </w:rPr>
        <w:t>Equipment Testing and Facility Commissioning</w:t>
      </w:r>
    </w:p>
    <w:p w14:paraId="0D5C84C7" w14:textId="77777777" w:rsidR="00083DA4" w:rsidRPr="00AF1939" w:rsidRDefault="00083DA4" w:rsidP="0028261B">
      <w:pPr>
        <w:pStyle w:val="Heading2"/>
      </w:pPr>
      <w:r w:rsidRPr="00AF1939">
        <w:t>Scope of Work</w:t>
      </w:r>
    </w:p>
    <w:p w14:paraId="315E7B1E" w14:textId="77777777" w:rsidR="00083DA4" w:rsidRPr="00AF1939" w:rsidRDefault="00083DA4" w:rsidP="00F561C9">
      <w:pPr>
        <w:pStyle w:val="Heading3"/>
      </w:pPr>
      <w:r w:rsidRPr="00AF1939">
        <w:t>This Section covers the following:</w:t>
      </w:r>
    </w:p>
    <w:p w14:paraId="10A609EA" w14:textId="77777777" w:rsidR="00083DA4" w:rsidRPr="00AF1939" w:rsidRDefault="00083DA4" w:rsidP="00083DA4">
      <w:pPr>
        <w:pStyle w:val="Heading4"/>
        <w:tabs>
          <w:tab w:val="clear" w:pos="2160"/>
          <w:tab w:val="num" w:pos="-1746"/>
        </w:tabs>
      </w:pPr>
      <w:r w:rsidRPr="00AF1939">
        <w:t>Requirements for communication and coordination with utility or other companies interfacing with the Work.</w:t>
      </w:r>
    </w:p>
    <w:p w14:paraId="4CD70B95" w14:textId="77777777" w:rsidR="00083DA4" w:rsidRPr="00AF1939" w:rsidRDefault="00083DA4" w:rsidP="0028261B">
      <w:pPr>
        <w:pStyle w:val="Heading2"/>
      </w:pPr>
      <w:r w:rsidRPr="00AF1939">
        <w:t>Measurement and Payment</w:t>
      </w:r>
    </w:p>
    <w:p w14:paraId="70E42818" w14:textId="77777777" w:rsidR="0012480B" w:rsidRPr="00AF1939" w:rsidRDefault="0012480B" w:rsidP="0012480B">
      <w:pPr>
        <w:pStyle w:val="Heading3"/>
      </w:pPr>
      <w:r w:rsidRPr="00AF1939">
        <w:t>The work of this Section will not be measured separately for payment.  The work outlined in this Section shall be included in the Contract Price.</w:t>
      </w:r>
    </w:p>
    <w:p w14:paraId="7BE3202B" w14:textId="77777777" w:rsidR="00960901" w:rsidRPr="00AF1939" w:rsidRDefault="004818FE" w:rsidP="0028261B">
      <w:pPr>
        <w:pStyle w:val="Heading2"/>
      </w:pPr>
      <w:r w:rsidRPr="00AF1939">
        <w:t>Submittals</w:t>
      </w:r>
    </w:p>
    <w:p w14:paraId="535610C6" w14:textId="77777777" w:rsidR="004818FE" w:rsidRPr="00AF1939" w:rsidRDefault="004818FE" w:rsidP="00F561C9">
      <w:pPr>
        <w:pStyle w:val="Heading3"/>
      </w:pPr>
      <w:r w:rsidRPr="00AF1939">
        <w:t>Informational:</w:t>
      </w:r>
    </w:p>
    <w:p w14:paraId="27CE5F36" w14:textId="77777777" w:rsidR="000508C5" w:rsidRPr="0054771E" w:rsidRDefault="000508C5" w:rsidP="000508C5">
      <w:pPr>
        <w:pStyle w:val="Heading4"/>
      </w:pPr>
      <w:r w:rsidRPr="00AF1939">
        <w:t xml:space="preserve">Statement of Qualification (SOQ) for </w:t>
      </w:r>
      <w:r>
        <w:t xml:space="preserve">professional </w:t>
      </w:r>
      <w:r w:rsidRPr="00AF1939">
        <w:t>land surveyor or</w:t>
      </w:r>
      <w:r>
        <w:t xml:space="preserve"> registered</w:t>
      </w:r>
      <w:r w:rsidRPr="00AF1939">
        <w:t xml:space="preserve"> civil engineer</w:t>
      </w:r>
      <w:r>
        <w:t xml:space="preserve"> licensed to practice in the Province of Ontario</w:t>
      </w:r>
      <w:r w:rsidRPr="00AF1939">
        <w:t xml:space="preserve">. </w:t>
      </w:r>
    </w:p>
    <w:p w14:paraId="332767F2" w14:textId="67AF950E" w:rsidR="000508C5" w:rsidRPr="0054771E" w:rsidRDefault="000508C5" w:rsidP="000508C5">
      <w:pPr>
        <w:pStyle w:val="Heading4"/>
      </w:pPr>
      <w:r w:rsidRPr="0054771E">
        <w:t xml:space="preserve">Photographs: Submit digital images (.jpg format) </w:t>
      </w:r>
      <w:ins w:id="157" w:author="Johnny Pang" w:date="2022-04-16T13:12:00Z">
        <w:r w:rsidR="00B65C11">
          <w:t>by digital transfer</w:t>
        </w:r>
      </w:ins>
      <w:del w:id="158" w:author="Johnny Pang" w:date="2022-04-16T13:12:00Z">
        <w:r w:rsidRPr="0054771E" w:rsidDel="00B65C11">
          <w:delText xml:space="preserve">on compact disc (CD) </w:delText>
        </w:r>
      </w:del>
      <w:ins w:id="159" w:author="Johnny Pang" w:date="2022-04-16T13:12:00Z">
        <w:r w:rsidR="00B65C11">
          <w:t xml:space="preserve"> </w:t>
        </w:r>
      </w:ins>
      <w:r w:rsidR="00670C31" w:rsidRPr="0054771E">
        <w:t xml:space="preserve">or USB flash drive </w:t>
      </w:r>
      <w:r w:rsidRPr="0054771E">
        <w:t>within 5 Days of when the photographs were taken.</w:t>
      </w:r>
    </w:p>
    <w:p w14:paraId="09CB73C7" w14:textId="77777777" w:rsidR="004818FE" w:rsidRPr="0054771E" w:rsidRDefault="004818FE" w:rsidP="0028261B">
      <w:pPr>
        <w:pStyle w:val="Heading2"/>
      </w:pPr>
      <w:r w:rsidRPr="0054771E">
        <w:t>Related Work</w:t>
      </w:r>
      <w:r w:rsidR="0042762D" w:rsidRPr="0054771E">
        <w:t xml:space="preserve"> </w:t>
      </w:r>
      <w:r w:rsidRPr="0054771E">
        <w:t xml:space="preserve">at </w:t>
      </w:r>
      <w:r w:rsidR="003A6F69" w:rsidRPr="0054771E">
        <w:t xml:space="preserve">the </w:t>
      </w:r>
      <w:r w:rsidRPr="0054771E">
        <w:t>Site</w:t>
      </w:r>
    </w:p>
    <w:p w14:paraId="5D2549FF" w14:textId="77777777" w:rsidR="004818FE" w:rsidRPr="00AF1939" w:rsidRDefault="004818FE" w:rsidP="00F561C9">
      <w:pPr>
        <w:pStyle w:val="Heading3"/>
      </w:pPr>
      <w:r w:rsidRPr="00AF1939">
        <w:t>General:</w:t>
      </w:r>
    </w:p>
    <w:p w14:paraId="7A949805" w14:textId="77777777" w:rsidR="004818FE" w:rsidRPr="00AF1939" w:rsidRDefault="004818FE" w:rsidP="00083DA4">
      <w:pPr>
        <w:pStyle w:val="Heading4"/>
      </w:pPr>
      <w:r w:rsidRPr="00AF1939">
        <w:t xml:space="preserve">Other work that is either directly or indirectly related to </w:t>
      </w:r>
      <w:r w:rsidR="003A6F69" w:rsidRPr="00AF1939">
        <w:t xml:space="preserve">the </w:t>
      </w:r>
      <w:r w:rsidRPr="00AF1939">
        <w:t xml:space="preserve">scheduled performance of the Work under </w:t>
      </w:r>
      <w:r w:rsidR="003A6F69" w:rsidRPr="00AF1939">
        <w:t xml:space="preserve">the </w:t>
      </w:r>
      <w:r w:rsidRPr="00AF1939">
        <w:t xml:space="preserve">Contract Documents, listed henceforth, is anticipated to be performed at </w:t>
      </w:r>
      <w:r w:rsidR="003A6F69" w:rsidRPr="00AF1939">
        <w:t>the S</w:t>
      </w:r>
      <w:r w:rsidRPr="00AF1939">
        <w:t xml:space="preserve">ite by </w:t>
      </w:r>
      <w:r w:rsidR="003A6F69" w:rsidRPr="00AF1939">
        <w:t>O</w:t>
      </w:r>
      <w:r w:rsidRPr="00AF1939">
        <w:t>ther</w:t>
      </w:r>
      <w:r w:rsidR="003A6F69" w:rsidRPr="00AF1939">
        <w:t xml:space="preserve"> Contractor</w:t>
      </w:r>
      <w:r w:rsidRPr="00AF1939">
        <w:t>s.</w:t>
      </w:r>
    </w:p>
    <w:p w14:paraId="3198F699" w14:textId="77777777" w:rsidR="004818FE" w:rsidRPr="00AF1939" w:rsidRDefault="004818FE" w:rsidP="00083DA4">
      <w:pPr>
        <w:pStyle w:val="Heading4"/>
      </w:pPr>
      <w:r w:rsidRPr="00AF1939">
        <w:t xml:space="preserve">Coordinate the Work with </w:t>
      </w:r>
      <w:r w:rsidR="003A6F69" w:rsidRPr="00AF1939">
        <w:t xml:space="preserve">the </w:t>
      </w:r>
      <w:r w:rsidRPr="00AF1939">
        <w:t xml:space="preserve">work of </w:t>
      </w:r>
      <w:r w:rsidR="003A6F69" w:rsidRPr="00AF1939">
        <w:t>O</w:t>
      </w:r>
      <w:r w:rsidRPr="00AF1939">
        <w:t>ther</w:t>
      </w:r>
      <w:r w:rsidR="003A6F69" w:rsidRPr="00AF1939">
        <w:t xml:space="preserve"> Contractor</w:t>
      </w:r>
      <w:r w:rsidRPr="00AF1939">
        <w:t xml:space="preserve">s as specified in </w:t>
      </w:r>
      <w:r w:rsidR="003A6F69" w:rsidRPr="00AF1939">
        <w:t xml:space="preserve">the </w:t>
      </w:r>
      <w:r w:rsidRPr="00AF1939">
        <w:t>General Conditions</w:t>
      </w:r>
      <w:r w:rsidR="003A6F69" w:rsidRPr="00AF1939">
        <w:t xml:space="preserve"> and Supplementary Conditions</w:t>
      </w:r>
      <w:r w:rsidRPr="00AF1939">
        <w:t>.</w:t>
      </w:r>
    </w:p>
    <w:p w14:paraId="54390BF2" w14:textId="77777777" w:rsidR="00083DA4" w:rsidRPr="00AF1939" w:rsidRDefault="00083DA4" w:rsidP="00083DA4">
      <w:pPr>
        <w:pStyle w:val="Heading4"/>
        <w:tabs>
          <w:tab w:val="clear" w:pos="2160"/>
          <w:tab w:val="num" w:pos="-1746"/>
        </w:tabs>
      </w:pPr>
      <w:r w:rsidRPr="00AF1939">
        <w:t>Coordination of progress schedules, submittals, use of site, temporary utilities, construction facilities, and construction Work, with progress of Work of other contractors and subcontractors under instructions of Consultant.</w:t>
      </w:r>
    </w:p>
    <w:p w14:paraId="2B8C1DE1" w14:textId="77777777" w:rsidR="004818FE" w:rsidRPr="00AF1939" w:rsidRDefault="004818FE" w:rsidP="00083DA4">
      <w:pPr>
        <w:pStyle w:val="Heading4"/>
      </w:pPr>
      <w:r w:rsidRPr="00AF1939">
        <w:t xml:space="preserve">Include </w:t>
      </w:r>
      <w:r w:rsidR="003A6F69" w:rsidRPr="00AF1939">
        <w:t xml:space="preserve">any </w:t>
      </w:r>
      <w:r w:rsidRPr="00AF1939">
        <w:t xml:space="preserve">sequencing constraints specified herein as a part of </w:t>
      </w:r>
      <w:r w:rsidR="003A6F69" w:rsidRPr="00AF1939">
        <w:t xml:space="preserve">the </w:t>
      </w:r>
      <w:r w:rsidRPr="00AF1939">
        <w:t>progress schedule.</w:t>
      </w:r>
    </w:p>
    <w:p w14:paraId="396307D9" w14:textId="77777777" w:rsidR="000508C5" w:rsidRPr="00AF1939" w:rsidRDefault="000508C5" w:rsidP="000508C5">
      <w:pPr>
        <w:pStyle w:val="Heading4"/>
      </w:pPr>
      <w:r w:rsidRPr="00AF1939">
        <w:t>Ensure the cooperation and coordination with, and between, the Subcontractors and Other Contractors at the Site in order to ensure that the Work</w:t>
      </w:r>
      <w:r>
        <w:t xml:space="preserve"> under this Contract</w:t>
      </w:r>
      <w:r w:rsidRPr="00AF1939">
        <w:t xml:space="preserve"> and the work of Other Contractors is carried out expeditiously and in a</w:t>
      </w:r>
      <w:r>
        <w:t xml:space="preserve"> manner </w:t>
      </w:r>
      <w:r w:rsidRPr="00AF1939">
        <w:t>satisfactory</w:t>
      </w:r>
      <w:r>
        <w:t xml:space="preserve"> to the Region</w:t>
      </w:r>
      <w:r w:rsidRPr="00AF1939">
        <w:t>.</w:t>
      </w:r>
    </w:p>
    <w:p w14:paraId="2730D1C5" w14:textId="77777777" w:rsidR="004818FE" w:rsidRPr="00AF1939" w:rsidRDefault="003A6F69" w:rsidP="00083DA4">
      <w:pPr>
        <w:pStyle w:val="Heading4"/>
      </w:pPr>
      <w:r w:rsidRPr="00AF1939">
        <w:t>The Contractor shall b</w:t>
      </w:r>
      <w:r w:rsidR="004818FE" w:rsidRPr="00AF1939">
        <w:t xml:space="preserve">e responsible for all extra costs arising from </w:t>
      </w:r>
      <w:r w:rsidRPr="00AF1939">
        <w:t xml:space="preserve">any </w:t>
      </w:r>
      <w:r w:rsidR="004818FE" w:rsidRPr="00AF1939">
        <w:t>failure to properly coordinate the Work.</w:t>
      </w:r>
    </w:p>
    <w:p w14:paraId="16EC466A" w14:textId="77777777" w:rsidR="004818FE" w:rsidRPr="00AF1939" w:rsidRDefault="004818FE" w:rsidP="00F561C9">
      <w:pPr>
        <w:pStyle w:val="Heading3"/>
      </w:pPr>
      <w:r w:rsidRPr="00AF1939">
        <w:t>Other Contracts:</w:t>
      </w:r>
    </w:p>
    <w:p w14:paraId="01560DCE" w14:textId="77777777" w:rsidR="0009517C" w:rsidRPr="00AF1939" w:rsidRDefault="0009517C" w:rsidP="0009517C">
      <w:pPr>
        <w:pStyle w:val="Heading4"/>
        <w:tabs>
          <w:tab w:val="clear" w:pos="2160"/>
          <w:tab w:val="num" w:pos="-1746"/>
        </w:tabs>
      </w:pPr>
      <w:r w:rsidRPr="00AF1939">
        <w:t>Other Contracts may be awarded to construct adjacent work to which this contract work connects.</w:t>
      </w:r>
    </w:p>
    <w:p w14:paraId="5D5C3B47" w14:textId="77777777" w:rsidR="00641E06" w:rsidRPr="00AF1939" w:rsidRDefault="00641E06" w:rsidP="00641E06">
      <w:pPr>
        <w:pStyle w:val="Heading4"/>
        <w:numPr>
          <w:ilvl w:val="3"/>
          <w:numId w:val="3"/>
        </w:numPr>
        <w:tabs>
          <w:tab w:val="clear" w:pos="864"/>
          <w:tab w:val="num" w:pos="-1746"/>
        </w:tabs>
        <w:ind w:left="2160" w:hanging="720"/>
        <w:contextualSpacing w:val="0"/>
      </w:pPr>
      <w:r>
        <w:t xml:space="preserve">The </w:t>
      </w:r>
      <w:r w:rsidRPr="00AF1939">
        <w:t xml:space="preserve">Contractor </w:t>
      </w:r>
      <w:r>
        <w:t>shall</w:t>
      </w:r>
      <w:r w:rsidRPr="00AF1939">
        <w:t xml:space="preserve"> jointly plan and coordinate work with the Consultant who will coordinate with Other Contractors</w:t>
      </w:r>
      <w:r>
        <w:t xml:space="preserve"> on -Site </w:t>
      </w:r>
      <w:r w:rsidRPr="00AF1939">
        <w:t>so that this project:</w:t>
      </w:r>
    </w:p>
    <w:p w14:paraId="365AE96A" w14:textId="77777777" w:rsidR="0009517C" w:rsidRPr="00AF1939" w:rsidRDefault="0009517C" w:rsidP="0009517C">
      <w:pPr>
        <w:pStyle w:val="Heading5"/>
      </w:pPr>
      <w:r w:rsidRPr="00AF1939">
        <w:t>Will not be delayed.</w:t>
      </w:r>
    </w:p>
    <w:p w14:paraId="58B9458C" w14:textId="77777777" w:rsidR="0009517C" w:rsidRPr="00AF1939" w:rsidRDefault="0009517C" w:rsidP="0009517C">
      <w:pPr>
        <w:pStyle w:val="Heading5"/>
      </w:pPr>
      <w:r w:rsidRPr="00AF1939">
        <w:lastRenderedPageBreak/>
        <w:t>Will not be endangered in any way.</w:t>
      </w:r>
    </w:p>
    <w:p w14:paraId="56ADF4FC" w14:textId="77777777" w:rsidR="0009517C" w:rsidRPr="00AF1939" w:rsidRDefault="0009517C" w:rsidP="0009517C">
      <w:pPr>
        <w:pStyle w:val="Heading5"/>
      </w:pPr>
      <w:r w:rsidRPr="00AF1939">
        <w:t>Will be correctly connected.</w:t>
      </w:r>
    </w:p>
    <w:p w14:paraId="6A9C3B50" w14:textId="77777777" w:rsidR="0009517C" w:rsidRPr="00AF1939" w:rsidRDefault="0009517C" w:rsidP="0009517C">
      <w:pPr>
        <w:pStyle w:val="Heading5"/>
      </w:pPr>
      <w:r w:rsidRPr="00AF1939">
        <w:t>Will not contravene the agreed upon “Constructor” status of the project.</w:t>
      </w:r>
    </w:p>
    <w:p w14:paraId="069C6F1E" w14:textId="77777777" w:rsidR="0009517C" w:rsidRPr="00AF1939" w:rsidRDefault="0009517C" w:rsidP="0009517C">
      <w:pPr>
        <w:pStyle w:val="Heading4"/>
        <w:tabs>
          <w:tab w:val="clear" w:pos="2160"/>
          <w:tab w:val="num" w:pos="-1746"/>
        </w:tabs>
      </w:pPr>
      <w:r w:rsidRPr="00AF1939">
        <w:t>Where any equipment is supplied by the Region, coordinate unloading, transfer,</w:t>
      </w:r>
    </w:p>
    <w:p w14:paraId="3A5F7976" w14:textId="77777777" w:rsidR="0009517C" w:rsidRPr="00AF1939" w:rsidRDefault="0009517C" w:rsidP="0009517C">
      <w:pPr>
        <w:pStyle w:val="Heading4"/>
        <w:numPr>
          <w:ilvl w:val="0"/>
          <w:numId w:val="0"/>
        </w:numPr>
        <w:ind w:left="2160"/>
      </w:pPr>
      <w:r w:rsidRPr="00AF1939">
        <w:t xml:space="preserve">installation, testing, </w:t>
      </w:r>
      <w:proofErr w:type="spellStart"/>
      <w:r w:rsidRPr="00AF1939">
        <w:t>startup</w:t>
      </w:r>
      <w:proofErr w:type="spellEnd"/>
      <w:r w:rsidRPr="00AF1939">
        <w:t>, commissioning and placing into operation.</w:t>
      </w:r>
    </w:p>
    <w:p w14:paraId="7BC37A1B" w14:textId="13070337" w:rsidR="0009517C" w:rsidRPr="00B65C11" w:rsidRDefault="0009517C" w:rsidP="0009517C">
      <w:pPr>
        <w:pStyle w:val="Heading4"/>
        <w:tabs>
          <w:tab w:val="clear" w:pos="2160"/>
          <w:tab w:val="num" w:pos="-1746"/>
        </w:tabs>
        <w:rPr>
          <w:ins w:id="160" w:author="Johnny Pang" w:date="2022-04-16T13:13:00Z"/>
          <w:highlight w:val="yellow"/>
          <w:rPrChange w:id="161" w:author="Johnny Pang" w:date="2022-04-16T13:13:00Z">
            <w:rPr>
              <w:ins w:id="162" w:author="Johnny Pang" w:date="2022-04-16T13:13:00Z"/>
              <w:i/>
              <w:highlight w:val="yellow"/>
              <w:shd w:val="clear" w:color="auto" w:fill="D9D9D9"/>
            </w:rPr>
          </w:rPrChange>
        </w:rPr>
      </w:pPr>
      <w:r w:rsidRPr="00AF1939">
        <w:t xml:space="preserve">Coordinate the Work with these other contracts that will be led by the Region during the course of the Contract: </w:t>
      </w:r>
      <w:del w:id="163" w:author="Johnny Pang" w:date="2022-04-16T13:13:00Z">
        <w:r w:rsidRPr="00023B58" w:rsidDel="00B65C11">
          <w:rPr>
            <w:i/>
            <w:highlight w:val="yellow"/>
            <w:shd w:val="clear" w:color="auto" w:fill="D9D9D9"/>
          </w:rPr>
          <w:delText>[</w:delText>
        </w:r>
        <w:r w:rsidR="00023B58" w:rsidRPr="00023B58" w:rsidDel="00B65C11">
          <w:rPr>
            <w:i/>
            <w:highlight w:val="yellow"/>
            <w:shd w:val="clear" w:color="auto" w:fill="D9D9D9"/>
          </w:rPr>
          <w:delText xml:space="preserve">Consultant to </w:delText>
        </w:r>
        <w:r w:rsidRPr="00023B58" w:rsidDel="00B65C11">
          <w:rPr>
            <w:i/>
            <w:highlight w:val="yellow"/>
            <w:shd w:val="clear" w:color="auto" w:fill="D9D9D9"/>
          </w:rPr>
          <w:delText>include description of other contracts]</w:delText>
        </w:r>
      </w:del>
    </w:p>
    <w:p w14:paraId="0F130743" w14:textId="06A85E22" w:rsidR="00B65C11" w:rsidRPr="00023B58" w:rsidRDefault="00B65C11">
      <w:pPr>
        <w:pStyle w:val="Heading5"/>
        <w:rPr>
          <w:highlight w:val="yellow"/>
        </w:rPr>
        <w:pPrChange w:id="164" w:author="Johnny Pang" w:date="2022-04-16T13:13:00Z">
          <w:pPr>
            <w:pStyle w:val="Heading4"/>
            <w:tabs>
              <w:tab w:val="clear" w:pos="2160"/>
              <w:tab w:val="num" w:pos="-1746"/>
            </w:tabs>
          </w:pPr>
        </w:pPrChange>
      </w:pPr>
      <w:ins w:id="165" w:author="Johnny Pang" w:date="2022-04-16T13:13:00Z">
        <w:r>
          <w:rPr>
            <w:highlight w:val="yellow"/>
          </w:rPr>
          <w:t xml:space="preserve">Jane Street Pumping Station and </w:t>
        </w:r>
        <w:proofErr w:type="spellStart"/>
        <w:r>
          <w:rPr>
            <w:highlight w:val="yellow"/>
          </w:rPr>
          <w:t>Feedermain</w:t>
        </w:r>
      </w:ins>
      <w:proofErr w:type="spellEnd"/>
      <w:ins w:id="166" w:author="Johnny Pang" w:date="2022-11-29T07:19:00Z">
        <w:r w:rsidR="00E537BC">
          <w:rPr>
            <w:highlight w:val="yellow"/>
          </w:rPr>
          <w:t xml:space="preserve"> Installation on Jane Street</w:t>
        </w:r>
      </w:ins>
    </w:p>
    <w:p w14:paraId="153060A3" w14:textId="3E3D6D5E" w:rsidR="0009517C" w:rsidRPr="00AF1939" w:rsidRDefault="0009517C" w:rsidP="0009517C">
      <w:pPr>
        <w:pStyle w:val="Heading4"/>
        <w:tabs>
          <w:tab w:val="clear" w:pos="2160"/>
          <w:tab w:val="num" w:pos="-1746"/>
        </w:tabs>
      </w:pPr>
      <w:r w:rsidRPr="00AF1939">
        <w:t xml:space="preserve">Maintain separation between the Contract working limits by space </w:t>
      </w:r>
      <w:del w:id="167" w:author="Johnny Pang" w:date="2022-04-16T13:14:00Z">
        <w:r w:rsidRPr="00AF1939" w:rsidDel="00B65C11">
          <w:delText xml:space="preserve">or time </w:delText>
        </w:r>
      </w:del>
      <w:ins w:id="168" w:author="Johnny Pang" w:date="2022-04-16T13:14:00Z">
        <w:r w:rsidR="00B65C11">
          <w:t xml:space="preserve">as outlined in the Contract Drawings </w:t>
        </w:r>
      </w:ins>
      <w:r w:rsidRPr="00AF1939">
        <w:t>so that the Region is not deemed to be a “Constructor” as set out in the Occupational Health and Safety Act.</w:t>
      </w:r>
    </w:p>
    <w:p w14:paraId="7BF80662" w14:textId="77777777" w:rsidR="004818FE" w:rsidRPr="00AF1939" w:rsidRDefault="004818FE" w:rsidP="0028261B">
      <w:pPr>
        <w:pStyle w:val="Heading2"/>
      </w:pPr>
      <w:commentRangeStart w:id="169"/>
      <w:r w:rsidRPr="00AF1939">
        <w:t>Utility Notification</w:t>
      </w:r>
      <w:r w:rsidR="00B35B11" w:rsidRPr="00AF1939">
        <w:t xml:space="preserve"> </w:t>
      </w:r>
      <w:r w:rsidRPr="00AF1939">
        <w:t>and Coordination</w:t>
      </w:r>
      <w:commentRangeEnd w:id="169"/>
      <w:r w:rsidR="00B65C11">
        <w:rPr>
          <w:rStyle w:val="CommentReference"/>
          <w:u w:val="none"/>
        </w:rPr>
        <w:commentReference w:id="169"/>
      </w:r>
    </w:p>
    <w:p w14:paraId="7519CE24" w14:textId="77777777" w:rsidR="004818FE" w:rsidRPr="00AF1939" w:rsidRDefault="004818FE" w:rsidP="00F561C9">
      <w:pPr>
        <w:pStyle w:val="Heading3"/>
      </w:pPr>
      <w:r w:rsidRPr="00AF1939">
        <w:t xml:space="preserve">Coordinate the Work with </w:t>
      </w:r>
      <w:r w:rsidR="003A6F69" w:rsidRPr="00AF1939">
        <w:t xml:space="preserve">the </w:t>
      </w:r>
      <w:r w:rsidRPr="00AF1939">
        <w:t xml:space="preserve">various utilities </w:t>
      </w:r>
      <w:r w:rsidRPr="00641E06">
        <w:rPr>
          <w:highlight w:val="yellow"/>
        </w:rPr>
        <w:t>noted below</w:t>
      </w:r>
      <w:r w:rsidRPr="00AF1939">
        <w:t xml:space="preserve"> within </w:t>
      </w:r>
      <w:r w:rsidR="003A6F69" w:rsidRPr="00AF1939">
        <w:t>the Site</w:t>
      </w:r>
      <w:r w:rsidRPr="00AF1939">
        <w:t xml:space="preserve">. Notify </w:t>
      </w:r>
      <w:r w:rsidR="003A6F69" w:rsidRPr="00AF1939">
        <w:t xml:space="preserve">the </w:t>
      </w:r>
      <w:r w:rsidRPr="00AF1939">
        <w:t xml:space="preserve">applicable utilities prior to commencing </w:t>
      </w:r>
      <w:r w:rsidR="003A6F69" w:rsidRPr="00AF1939">
        <w:t xml:space="preserve">the </w:t>
      </w:r>
      <w:r w:rsidRPr="00AF1939">
        <w:t>Work</w:t>
      </w:r>
      <w:r w:rsidR="003A6F69" w:rsidRPr="00AF1939">
        <w:t xml:space="preserve"> and</w:t>
      </w:r>
      <w:r w:rsidRPr="00AF1939">
        <w:t xml:space="preserve">, if damage occurs, or if conflicts or emergencies arise during </w:t>
      </w:r>
      <w:r w:rsidR="003A6F69" w:rsidRPr="00AF1939">
        <w:t xml:space="preserve">the performance of the </w:t>
      </w:r>
      <w:r w:rsidRPr="00AF1939">
        <w:t>Work.</w:t>
      </w:r>
    </w:p>
    <w:p w14:paraId="7A0634AF" w14:textId="77777777" w:rsidR="004818FE" w:rsidRPr="00AF1939" w:rsidRDefault="004818FE" w:rsidP="00F561C9">
      <w:pPr>
        <w:pStyle w:val="Heading3"/>
      </w:pPr>
      <w:r w:rsidRPr="00AF1939">
        <w:t>Power</w:t>
      </w:r>
      <w:r w:rsidR="00116B7C">
        <w:t xml:space="preserve"> (Local distribution company)</w:t>
      </w:r>
      <w:r w:rsidRPr="00AF1939">
        <w:t>:</w:t>
      </w:r>
    </w:p>
    <w:p w14:paraId="4DA50F0C" w14:textId="77777777" w:rsidR="00417C70" w:rsidRPr="004C75CB" w:rsidRDefault="004818FE" w:rsidP="00083DA4">
      <w:pPr>
        <w:pStyle w:val="Heading4"/>
      </w:pPr>
      <w:r w:rsidRPr="00AF1939">
        <w:t xml:space="preserve">Agency and </w:t>
      </w:r>
      <w:r w:rsidR="00060264" w:rsidRPr="00AF1939">
        <w:t>c</w:t>
      </w:r>
      <w:r w:rsidRPr="00AF1939">
        <w:t xml:space="preserve">ontact </w:t>
      </w:r>
      <w:r w:rsidR="00060264" w:rsidRPr="00AF1939">
        <w:t>p</w:t>
      </w:r>
      <w:r w:rsidRPr="00AF1939">
        <w:t xml:space="preserve">erson: </w:t>
      </w:r>
      <w:r w:rsidR="003C4287" w:rsidRPr="00023B58">
        <w:rPr>
          <w:highlight w:val="yellow"/>
          <w:shd w:val="clear" w:color="auto" w:fill="D9D9D9"/>
        </w:rPr>
        <w:t>[         ]</w:t>
      </w:r>
    </w:p>
    <w:p w14:paraId="5B201648" w14:textId="5D7E3430" w:rsidR="004818FE" w:rsidRPr="00AF1939" w:rsidRDefault="004818FE" w:rsidP="00083DA4">
      <w:pPr>
        <w:pStyle w:val="Heading4"/>
      </w:pPr>
      <w:r w:rsidRPr="00AF1939">
        <w:t xml:space="preserve">Work to be performed by </w:t>
      </w:r>
      <w:r w:rsidR="003A6F69" w:rsidRPr="00AF1939">
        <w:t xml:space="preserve">the </w:t>
      </w:r>
      <w:r w:rsidRPr="00AF1939">
        <w:t xml:space="preserve">agency: </w:t>
      </w:r>
    </w:p>
    <w:p w14:paraId="7903B9F8" w14:textId="77777777" w:rsidR="004818FE" w:rsidRPr="00641E06" w:rsidRDefault="003C4287" w:rsidP="0009517C">
      <w:pPr>
        <w:pStyle w:val="Heading5"/>
        <w:numPr>
          <w:ilvl w:val="0"/>
          <w:numId w:val="18"/>
        </w:numPr>
        <w:rPr>
          <w:highlight w:val="yellow"/>
        </w:rPr>
      </w:pPr>
      <w:r w:rsidRPr="00641E06">
        <w:rPr>
          <w:highlight w:val="yellow"/>
          <w:shd w:val="clear" w:color="auto" w:fill="D9D9D9"/>
        </w:rPr>
        <w:t>[         ]</w:t>
      </w:r>
    </w:p>
    <w:p w14:paraId="1F025BED" w14:textId="77777777" w:rsidR="004818FE" w:rsidRPr="00AF1939" w:rsidRDefault="004818FE" w:rsidP="00083DA4">
      <w:pPr>
        <w:pStyle w:val="Heading4"/>
      </w:pPr>
      <w:r w:rsidRPr="00AF1939">
        <w:t xml:space="preserve">Work to be performed by </w:t>
      </w:r>
      <w:r w:rsidR="003A6F69" w:rsidRPr="00AF1939">
        <w:t xml:space="preserve">the </w:t>
      </w:r>
      <w:r w:rsidRPr="00AF1939">
        <w:t>Contractor:</w:t>
      </w:r>
    </w:p>
    <w:p w14:paraId="388D5E40" w14:textId="77777777" w:rsidR="004818FE" w:rsidRPr="00AF1939" w:rsidRDefault="003C4287" w:rsidP="0009517C">
      <w:pPr>
        <w:pStyle w:val="Heading5"/>
        <w:numPr>
          <w:ilvl w:val="0"/>
          <w:numId w:val="19"/>
        </w:numPr>
      </w:pPr>
      <w:r w:rsidRPr="00641E06">
        <w:rPr>
          <w:highlight w:val="yellow"/>
          <w:shd w:val="clear" w:color="auto" w:fill="D9D9D9"/>
        </w:rPr>
        <w:t>[         ]</w:t>
      </w:r>
    </w:p>
    <w:p w14:paraId="22659E36" w14:textId="77777777" w:rsidR="004818FE" w:rsidRPr="00AF1939" w:rsidRDefault="003A6F69" w:rsidP="00083DA4">
      <w:pPr>
        <w:pStyle w:val="Heading4"/>
      </w:pPr>
      <w:r w:rsidRPr="00AF1939">
        <w:t xml:space="preserve">The </w:t>
      </w:r>
      <w:r w:rsidR="00850006" w:rsidRPr="00AF1939">
        <w:t>Region</w:t>
      </w:r>
      <w:r w:rsidR="004818FE" w:rsidRPr="00AF1939">
        <w:t xml:space="preserve"> will be responsible for </w:t>
      </w:r>
      <w:r w:rsidRPr="00AF1939">
        <w:t xml:space="preserve">the </w:t>
      </w:r>
      <w:r w:rsidR="004818FE" w:rsidRPr="00AF1939">
        <w:t xml:space="preserve">payment of </w:t>
      </w:r>
      <w:r w:rsidRPr="00AF1939">
        <w:t xml:space="preserve">any </w:t>
      </w:r>
      <w:r w:rsidR="004818FE" w:rsidRPr="00AF1939">
        <w:t xml:space="preserve">direct charges to </w:t>
      </w:r>
      <w:r w:rsidR="003C4287" w:rsidRPr="00641E06">
        <w:rPr>
          <w:highlight w:val="yellow"/>
          <w:shd w:val="clear" w:color="auto" w:fill="D9D9D9"/>
        </w:rPr>
        <w:t>[         ]</w:t>
      </w:r>
      <w:r w:rsidR="004818FE" w:rsidRPr="00AF1939">
        <w:t xml:space="preserve"> for the </w:t>
      </w:r>
      <w:r w:rsidR="00D115FA" w:rsidRPr="00AF1939">
        <w:t>permanent service</w:t>
      </w:r>
      <w:r w:rsidR="004818FE" w:rsidRPr="00AF1939">
        <w:t xml:space="preserve"> to the </w:t>
      </w:r>
      <w:r w:rsidRPr="00AF1939">
        <w:t>S</w:t>
      </w:r>
      <w:r w:rsidR="004818FE" w:rsidRPr="00AF1939">
        <w:t>ite.</w:t>
      </w:r>
    </w:p>
    <w:p w14:paraId="2F7332BE" w14:textId="1781AE14" w:rsidR="004818FE" w:rsidRPr="00AF1939" w:rsidDel="00E537BC" w:rsidRDefault="004818FE" w:rsidP="00F561C9">
      <w:pPr>
        <w:pStyle w:val="Heading3"/>
        <w:rPr>
          <w:del w:id="170" w:author="Johnny Pang" w:date="2022-11-29T07:20:00Z"/>
        </w:rPr>
      </w:pPr>
      <w:del w:id="171" w:author="Johnny Pang" w:date="2022-11-29T07:20:00Z">
        <w:r w:rsidRPr="00AF1939" w:rsidDel="00E537BC">
          <w:delText>Gas:</w:delText>
        </w:r>
      </w:del>
    </w:p>
    <w:p w14:paraId="716E748B" w14:textId="39B55A78" w:rsidR="004818FE" w:rsidRPr="00AF1939" w:rsidDel="00E537BC" w:rsidRDefault="004818FE" w:rsidP="00083DA4">
      <w:pPr>
        <w:pStyle w:val="Heading4"/>
        <w:rPr>
          <w:del w:id="172" w:author="Johnny Pang" w:date="2022-11-29T07:20:00Z"/>
        </w:rPr>
      </w:pPr>
      <w:del w:id="173" w:author="Johnny Pang" w:date="2022-11-29T07:20:00Z">
        <w:r w:rsidRPr="00AF1939" w:rsidDel="00E537BC">
          <w:delText xml:space="preserve">Agency and Contact Person: </w:delText>
        </w:r>
        <w:r w:rsidR="003C4287" w:rsidRPr="00641E06" w:rsidDel="00E537BC">
          <w:rPr>
            <w:highlight w:val="yellow"/>
            <w:shd w:val="clear" w:color="auto" w:fill="D9D9D9"/>
          </w:rPr>
          <w:delText>[        ]</w:delText>
        </w:r>
      </w:del>
    </w:p>
    <w:p w14:paraId="3579EA50" w14:textId="499BA6D0" w:rsidR="004818FE" w:rsidRPr="00AF1939" w:rsidDel="00E537BC" w:rsidRDefault="004818FE" w:rsidP="00083DA4">
      <w:pPr>
        <w:pStyle w:val="Heading4"/>
        <w:rPr>
          <w:del w:id="174" w:author="Johnny Pang" w:date="2022-11-29T07:20:00Z"/>
        </w:rPr>
      </w:pPr>
      <w:del w:id="175" w:author="Johnny Pang" w:date="2022-11-29T07:20:00Z">
        <w:r w:rsidRPr="00AF1939" w:rsidDel="00E537BC">
          <w:delText xml:space="preserve">Work to be performed by </w:delText>
        </w:r>
        <w:r w:rsidR="003A6F69" w:rsidRPr="00AF1939" w:rsidDel="00E537BC">
          <w:delText xml:space="preserve">the </w:delText>
        </w:r>
        <w:r w:rsidRPr="00AF1939" w:rsidDel="00E537BC">
          <w:delText xml:space="preserve">agency: </w:delText>
        </w:r>
      </w:del>
    </w:p>
    <w:p w14:paraId="211ED59B" w14:textId="13A0D0D0" w:rsidR="004818FE" w:rsidRPr="00AF1939" w:rsidDel="00E537BC" w:rsidRDefault="003C4287" w:rsidP="0009517C">
      <w:pPr>
        <w:pStyle w:val="Heading5"/>
        <w:numPr>
          <w:ilvl w:val="0"/>
          <w:numId w:val="20"/>
        </w:numPr>
        <w:rPr>
          <w:del w:id="176" w:author="Johnny Pang" w:date="2022-11-29T07:20:00Z"/>
        </w:rPr>
      </w:pPr>
      <w:del w:id="177" w:author="Johnny Pang" w:date="2022-11-29T07:20:00Z">
        <w:r w:rsidRPr="00641E06" w:rsidDel="00E537BC">
          <w:rPr>
            <w:highlight w:val="yellow"/>
            <w:shd w:val="clear" w:color="auto" w:fill="D9D9D9"/>
          </w:rPr>
          <w:delText>[         ]</w:delText>
        </w:r>
      </w:del>
    </w:p>
    <w:p w14:paraId="36F56D48" w14:textId="7FA97AEC" w:rsidR="004818FE" w:rsidRPr="00AF1939" w:rsidDel="00E537BC" w:rsidRDefault="004818FE" w:rsidP="00083DA4">
      <w:pPr>
        <w:pStyle w:val="Heading4"/>
        <w:rPr>
          <w:del w:id="178" w:author="Johnny Pang" w:date="2022-11-29T07:20:00Z"/>
        </w:rPr>
      </w:pPr>
      <w:del w:id="179" w:author="Johnny Pang" w:date="2022-11-29T07:20:00Z">
        <w:r w:rsidRPr="00AF1939" w:rsidDel="00E537BC">
          <w:delText xml:space="preserve">Work to be performed by </w:delText>
        </w:r>
        <w:r w:rsidR="003A6F69" w:rsidRPr="00AF1939" w:rsidDel="00E537BC">
          <w:delText xml:space="preserve">the </w:delText>
        </w:r>
        <w:r w:rsidRPr="00AF1939" w:rsidDel="00E537BC">
          <w:delText>Contractor:</w:delText>
        </w:r>
      </w:del>
    </w:p>
    <w:p w14:paraId="006E320F" w14:textId="182613FE" w:rsidR="004818FE" w:rsidRPr="00AF1939" w:rsidDel="00E537BC" w:rsidRDefault="006B6708" w:rsidP="0009517C">
      <w:pPr>
        <w:pStyle w:val="Heading5"/>
        <w:numPr>
          <w:ilvl w:val="0"/>
          <w:numId w:val="21"/>
        </w:numPr>
        <w:rPr>
          <w:del w:id="180" w:author="Johnny Pang" w:date="2022-11-29T07:20:00Z"/>
        </w:rPr>
      </w:pPr>
      <w:del w:id="181" w:author="Johnny Pang" w:date="2022-11-29T07:20:00Z">
        <w:r w:rsidRPr="00641E06" w:rsidDel="00E537BC">
          <w:rPr>
            <w:highlight w:val="yellow"/>
            <w:shd w:val="clear" w:color="auto" w:fill="D9D9D9"/>
          </w:rPr>
          <w:delText>[         ]</w:delText>
        </w:r>
        <w:r w:rsidR="004818FE" w:rsidRPr="00AF1939" w:rsidDel="00E537BC">
          <w:delText>.</w:delText>
        </w:r>
      </w:del>
    </w:p>
    <w:p w14:paraId="1E832731" w14:textId="632E220F" w:rsidR="004818FE" w:rsidRPr="00AF1939" w:rsidDel="00E537BC" w:rsidRDefault="003A6F69" w:rsidP="00083DA4">
      <w:pPr>
        <w:pStyle w:val="Heading4"/>
        <w:rPr>
          <w:del w:id="182" w:author="Johnny Pang" w:date="2022-11-29T07:20:00Z"/>
        </w:rPr>
      </w:pPr>
      <w:del w:id="183" w:author="Johnny Pang" w:date="2022-11-29T07:20:00Z">
        <w:r w:rsidRPr="00AF1939" w:rsidDel="00E537BC">
          <w:delText xml:space="preserve">The </w:delText>
        </w:r>
        <w:r w:rsidR="00850006" w:rsidRPr="00AF1939" w:rsidDel="00E537BC">
          <w:delText>Region</w:delText>
        </w:r>
        <w:r w:rsidR="004818FE" w:rsidRPr="00AF1939" w:rsidDel="00E537BC">
          <w:delText xml:space="preserve"> will be responsible for </w:delText>
        </w:r>
        <w:r w:rsidRPr="00AF1939" w:rsidDel="00E537BC">
          <w:delText xml:space="preserve">the </w:delText>
        </w:r>
        <w:r w:rsidR="004818FE" w:rsidRPr="00AF1939" w:rsidDel="00E537BC">
          <w:delText>payme</w:delText>
        </w:r>
        <w:r w:rsidR="003C4287" w:rsidRPr="00AF1939" w:rsidDel="00E537BC">
          <w:delText xml:space="preserve">nt of </w:delText>
        </w:r>
        <w:r w:rsidRPr="00AF1939" w:rsidDel="00E537BC">
          <w:delText xml:space="preserve">any </w:delText>
        </w:r>
        <w:r w:rsidR="003C4287" w:rsidRPr="00AF1939" w:rsidDel="00E537BC">
          <w:delText xml:space="preserve">direct charges to </w:delText>
        </w:r>
        <w:r w:rsidR="003C4287" w:rsidRPr="00641E06" w:rsidDel="00E537BC">
          <w:rPr>
            <w:highlight w:val="yellow"/>
            <w:shd w:val="clear" w:color="auto" w:fill="D9D9D9"/>
          </w:rPr>
          <w:delText>[         ]</w:delText>
        </w:r>
        <w:r w:rsidR="004818FE" w:rsidRPr="00AF1939" w:rsidDel="00E537BC">
          <w:delText xml:space="preserve"> for the </w:delText>
        </w:r>
        <w:r w:rsidR="00D115FA" w:rsidRPr="00AF1939" w:rsidDel="00E537BC">
          <w:delText>permanent service</w:delText>
        </w:r>
        <w:r w:rsidR="004818FE" w:rsidRPr="00AF1939" w:rsidDel="00E537BC">
          <w:delText xml:space="preserve"> to the </w:delText>
        </w:r>
        <w:r w:rsidRPr="00AF1939" w:rsidDel="00E537BC">
          <w:delText>S</w:delText>
        </w:r>
        <w:r w:rsidR="004818FE" w:rsidRPr="00AF1939" w:rsidDel="00E537BC">
          <w:delText>ite.</w:delText>
        </w:r>
      </w:del>
    </w:p>
    <w:p w14:paraId="2883500E" w14:textId="77777777" w:rsidR="004818FE" w:rsidRPr="00AF1939" w:rsidRDefault="003C4287" w:rsidP="00F561C9">
      <w:pPr>
        <w:pStyle w:val="Heading3"/>
      </w:pPr>
      <w:r w:rsidRPr="00AF1939">
        <w:t>Tele</w:t>
      </w:r>
      <w:r w:rsidR="0009517C" w:rsidRPr="00AF1939">
        <w:t>communications</w:t>
      </w:r>
      <w:r w:rsidRPr="00AF1939">
        <w:t>:</w:t>
      </w:r>
    </w:p>
    <w:p w14:paraId="50A2F27A" w14:textId="77777777" w:rsidR="004818FE" w:rsidRPr="00AF1939" w:rsidRDefault="004818FE" w:rsidP="00083DA4">
      <w:pPr>
        <w:pStyle w:val="Heading4"/>
      </w:pPr>
      <w:r w:rsidRPr="00AF1939">
        <w:t xml:space="preserve">Agency and Contact Person: </w:t>
      </w:r>
      <w:r w:rsidR="003C4287" w:rsidRPr="00641E06">
        <w:rPr>
          <w:highlight w:val="yellow"/>
          <w:shd w:val="clear" w:color="auto" w:fill="D9D9D9"/>
        </w:rPr>
        <w:t>[        ]</w:t>
      </w:r>
    </w:p>
    <w:p w14:paraId="163D1C29" w14:textId="77777777" w:rsidR="004818FE" w:rsidRPr="00AF1939" w:rsidRDefault="004818FE" w:rsidP="00083DA4">
      <w:pPr>
        <w:pStyle w:val="Heading4"/>
      </w:pPr>
      <w:r w:rsidRPr="00AF1939">
        <w:t xml:space="preserve">Work to be performed by </w:t>
      </w:r>
      <w:r w:rsidR="003A6F69" w:rsidRPr="00AF1939">
        <w:t xml:space="preserve">the </w:t>
      </w:r>
      <w:r w:rsidRPr="00AF1939">
        <w:t xml:space="preserve">agency </w:t>
      </w:r>
    </w:p>
    <w:p w14:paraId="416E06FE" w14:textId="77777777" w:rsidR="004818FE" w:rsidRPr="00AF1939" w:rsidRDefault="003C4287" w:rsidP="0009517C">
      <w:pPr>
        <w:pStyle w:val="Heading5"/>
        <w:numPr>
          <w:ilvl w:val="0"/>
          <w:numId w:val="22"/>
        </w:numPr>
      </w:pPr>
      <w:r w:rsidRPr="00641E06">
        <w:rPr>
          <w:highlight w:val="yellow"/>
          <w:shd w:val="clear" w:color="auto" w:fill="D9D9D9"/>
        </w:rPr>
        <w:t>[         ]</w:t>
      </w:r>
    </w:p>
    <w:p w14:paraId="350F1DA8" w14:textId="77777777" w:rsidR="004818FE" w:rsidRPr="00AF1939" w:rsidRDefault="004818FE" w:rsidP="00083DA4">
      <w:pPr>
        <w:pStyle w:val="Heading4"/>
      </w:pPr>
      <w:r w:rsidRPr="00AF1939">
        <w:t xml:space="preserve">Work to be performed by </w:t>
      </w:r>
      <w:r w:rsidR="003A6F69" w:rsidRPr="00AF1939">
        <w:t xml:space="preserve">the </w:t>
      </w:r>
      <w:r w:rsidRPr="00AF1939">
        <w:t>Contractor:</w:t>
      </w:r>
    </w:p>
    <w:p w14:paraId="1FF198A4" w14:textId="77777777" w:rsidR="004818FE" w:rsidRPr="00641E06" w:rsidRDefault="003C4287" w:rsidP="0009517C">
      <w:pPr>
        <w:pStyle w:val="Heading5"/>
        <w:numPr>
          <w:ilvl w:val="0"/>
          <w:numId w:val="23"/>
        </w:numPr>
        <w:rPr>
          <w:highlight w:val="yellow"/>
        </w:rPr>
      </w:pPr>
      <w:r w:rsidRPr="00641E06">
        <w:rPr>
          <w:highlight w:val="yellow"/>
          <w:shd w:val="clear" w:color="auto" w:fill="D9D9D9"/>
        </w:rPr>
        <w:t>[         ]</w:t>
      </w:r>
    </w:p>
    <w:p w14:paraId="1279808E" w14:textId="77777777" w:rsidR="004818FE" w:rsidRPr="00AF1939" w:rsidRDefault="003A6F69" w:rsidP="00083DA4">
      <w:pPr>
        <w:pStyle w:val="Heading4"/>
      </w:pPr>
      <w:r w:rsidRPr="00AF1939">
        <w:t xml:space="preserve">The </w:t>
      </w:r>
      <w:r w:rsidR="00850006" w:rsidRPr="00AF1939">
        <w:t>Region</w:t>
      </w:r>
      <w:r w:rsidR="004818FE" w:rsidRPr="00AF1939">
        <w:t xml:space="preserve"> will be responsible for </w:t>
      </w:r>
      <w:r w:rsidRPr="00AF1939">
        <w:t xml:space="preserve">the </w:t>
      </w:r>
      <w:r w:rsidR="004818FE" w:rsidRPr="00AF1939">
        <w:t xml:space="preserve">payment of </w:t>
      </w:r>
      <w:r w:rsidRPr="00AF1939">
        <w:t xml:space="preserve">any </w:t>
      </w:r>
      <w:r w:rsidR="004818FE" w:rsidRPr="00AF1939">
        <w:t xml:space="preserve">direct charges to </w:t>
      </w:r>
      <w:r w:rsidR="003C4287" w:rsidRPr="00641E06">
        <w:rPr>
          <w:highlight w:val="yellow"/>
          <w:shd w:val="clear" w:color="auto" w:fill="D9D9D9"/>
        </w:rPr>
        <w:t>[         ]</w:t>
      </w:r>
      <w:r w:rsidR="004818FE" w:rsidRPr="00AF1939">
        <w:t xml:space="preserve"> for the </w:t>
      </w:r>
      <w:r w:rsidR="00D115FA" w:rsidRPr="00AF1939">
        <w:t>permanent service</w:t>
      </w:r>
      <w:r w:rsidR="004818FE" w:rsidRPr="00AF1939">
        <w:t xml:space="preserve"> to the </w:t>
      </w:r>
      <w:r w:rsidRPr="00AF1939">
        <w:t>S</w:t>
      </w:r>
      <w:r w:rsidR="004818FE" w:rsidRPr="00AF1939">
        <w:t>ite.</w:t>
      </w:r>
    </w:p>
    <w:p w14:paraId="5A458B2C" w14:textId="77777777" w:rsidR="003A6F69" w:rsidRPr="00AF1939" w:rsidRDefault="003A6F69" w:rsidP="00F561C9">
      <w:pPr>
        <w:pStyle w:val="Heading3"/>
      </w:pPr>
      <w:r w:rsidRPr="00AF1939">
        <w:t>Notify, and coordinate with, all other utilities as necessary for the completion of the Work.</w:t>
      </w:r>
    </w:p>
    <w:p w14:paraId="38F8EAAE" w14:textId="77777777" w:rsidR="003A6F69" w:rsidRPr="00AF1939" w:rsidRDefault="003A6F69" w:rsidP="00F561C9">
      <w:pPr>
        <w:pStyle w:val="Heading3"/>
      </w:pPr>
      <w:r w:rsidRPr="00AF1939">
        <w:t>Coordinate with all utilities to ensure their availability on Site to suit the Contractor’s schedule.  The Contractor shall adjust its schedule, at no cost to the Region, to suit the availability of the utilit</w:t>
      </w:r>
      <w:r w:rsidR="00B35B11" w:rsidRPr="00AF1939">
        <w:t>y compan</w:t>
      </w:r>
      <w:r w:rsidRPr="00AF1939">
        <w:t>ies.</w:t>
      </w:r>
    </w:p>
    <w:p w14:paraId="404FEAEE" w14:textId="77777777" w:rsidR="004818FE" w:rsidRPr="0028261B" w:rsidRDefault="004818FE" w:rsidP="0028261B">
      <w:pPr>
        <w:pStyle w:val="Heading2"/>
      </w:pPr>
      <w:r w:rsidRPr="0028261B">
        <w:t>Project Milestones</w:t>
      </w:r>
    </w:p>
    <w:p w14:paraId="54F47E82" w14:textId="086CB8EC" w:rsidR="004818FE" w:rsidRPr="00AF1939" w:rsidRDefault="004818FE" w:rsidP="00F561C9">
      <w:pPr>
        <w:pStyle w:val="Heading3"/>
      </w:pPr>
      <w:r w:rsidRPr="00AF1939">
        <w:t xml:space="preserve">General: Include the Milestones under </w:t>
      </w:r>
      <w:r w:rsidRPr="00B65C11">
        <w:rPr>
          <w:rPrChange w:id="184" w:author="Johnny Pang" w:date="2022-04-16T13:15:00Z">
            <w:rPr>
              <w:highlight w:val="yellow"/>
            </w:rPr>
          </w:rPrChange>
        </w:rPr>
        <w:t>Section 01310</w:t>
      </w:r>
      <w:r w:rsidR="000A0A4F" w:rsidRPr="00B65C11">
        <w:rPr>
          <w:rPrChange w:id="185" w:author="Johnny Pang" w:date="2022-04-16T13:15:00Z">
            <w:rPr>
              <w:highlight w:val="yellow"/>
            </w:rPr>
          </w:rPrChange>
        </w:rPr>
        <w:t xml:space="preserve"> </w:t>
      </w:r>
      <w:r w:rsidR="00417C70" w:rsidRPr="00B65C11">
        <w:rPr>
          <w:rPrChange w:id="186" w:author="Johnny Pang" w:date="2022-04-16T13:15:00Z">
            <w:rPr>
              <w:highlight w:val="yellow"/>
            </w:rPr>
          </w:rPrChange>
        </w:rPr>
        <w:t>–</w:t>
      </w:r>
      <w:r w:rsidRPr="00B65C11">
        <w:rPr>
          <w:rPrChange w:id="187" w:author="Johnny Pang" w:date="2022-04-16T13:15:00Z">
            <w:rPr>
              <w:highlight w:val="yellow"/>
            </w:rPr>
          </w:rPrChange>
        </w:rPr>
        <w:t xml:space="preserve"> </w:t>
      </w:r>
      <w:r w:rsidR="00DF06C0" w:rsidRPr="00B65C11">
        <w:rPr>
          <w:rPrChange w:id="188" w:author="Johnny Pang" w:date="2022-04-16T13:15:00Z">
            <w:rPr>
              <w:highlight w:val="yellow"/>
            </w:rPr>
          </w:rPrChange>
        </w:rPr>
        <w:t>Construction</w:t>
      </w:r>
      <w:r w:rsidR="00417C70" w:rsidRPr="00B65C11">
        <w:rPr>
          <w:rPrChange w:id="189" w:author="Johnny Pang" w:date="2022-04-16T13:15:00Z">
            <w:rPr>
              <w:highlight w:val="yellow"/>
            </w:rPr>
          </w:rPrChange>
        </w:rPr>
        <w:t xml:space="preserve"> </w:t>
      </w:r>
      <w:r w:rsidRPr="00B65C11">
        <w:rPr>
          <w:rPrChange w:id="190" w:author="Johnny Pang" w:date="2022-04-16T13:15:00Z">
            <w:rPr>
              <w:highlight w:val="yellow"/>
            </w:rPr>
          </w:rPrChange>
        </w:rPr>
        <w:t>Schedules</w:t>
      </w:r>
      <w:r w:rsidRPr="00B65C11">
        <w:t>.</w:t>
      </w:r>
    </w:p>
    <w:p w14:paraId="42A61718" w14:textId="77777777" w:rsidR="004818FE" w:rsidRPr="00AF1939" w:rsidRDefault="004818FE" w:rsidP="0028261B">
      <w:pPr>
        <w:pStyle w:val="Heading2"/>
      </w:pPr>
      <w:r w:rsidRPr="00AF1939">
        <w:t>Facility Operations</w:t>
      </w:r>
    </w:p>
    <w:p w14:paraId="78D0D3B3" w14:textId="77777777" w:rsidR="00630A16" w:rsidRPr="00AF1939" w:rsidRDefault="00630A16" w:rsidP="00F561C9">
      <w:pPr>
        <w:pStyle w:val="Heading3"/>
      </w:pPr>
      <w:r w:rsidRPr="00AF1939">
        <w:t>Continuous operation of the Region’s facilities during the course of this Contract is of critical importance</w:t>
      </w:r>
      <w:r w:rsidR="009C700B">
        <w:t xml:space="preserve"> </w:t>
      </w:r>
      <w:r w:rsidR="009C700B" w:rsidRPr="009C700B">
        <w:rPr>
          <w:lang w:val="en-US"/>
        </w:rPr>
        <w:t xml:space="preserve">to the Region.  </w:t>
      </w:r>
      <w:r w:rsidRPr="00AF1939">
        <w:t xml:space="preserve">The Contractor shall schedule and conduct its activities in order to enable the existing facilities to operate continuously and with no impact to service quality, unless specified otherwise in the Contract Documents. In the event of any conflict between </w:t>
      </w:r>
      <w:r w:rsidRPr="00AF1939">
        <w:lastRenderedPageBreak/>
        <w:t>construction activities and facility operations, the facility operations shall have priority unless specified otherwise in the Contract Documents.</w:t>
      </w:r>
    </w:p>
    <w:p w14:paraId="7E566E03" w14:textId="0FB34852" w:rsidR="00630A16" w:rsidRPr="00670C31" w:rsidDel="000C218D" w:rsidRDefault="00670C31" w:rsidP="00F561C9">
      <w:pPr>
        <w:pStyle w:val="Heading3"/>
        <w:rPr>
          <w:del w:id="191" w:author="Johnny Pang" w:date="2022-04-16T13:16:00Z"/>
          <w:highlight w:val="yellow"/>
        </w:rPr>
      </w:pPr>
      <w:del w:id="192" w:author="Johnny Pang" w:date="2022-04-16T13:16:00Z">
        <w:r w:rsidDel="000C218D">
          <w:rPr>
            <w:highlight w:val="yellow"/>
          </w:rPr>
          <w:delText>[</w:delText>
        </w:r>
        <w:r w:rsidR="00630A16" w:rsidRPr="00670C31" w:rsidDel="000C218D">
          <w:rPr>
            <w:highlight w:val="yellow"/>
          </w:rPr>
          <w:delText>The existing facility operates 24 hours per day, 7 days per week. The Contractor shall take every precaution to avoid interfering with routine plant operation and maintenance and shall reschedule construction operations, if required, at no additional cost to the Region.</w:delText>
        </w:r>
        <w:r w:rsidDel="000C218D">
          <w:rPr>
            <w:highlight w:val="yellow"/>
          </w:rPr>
          <w:delText>]</w:delText>
        </w:r>
      </w:del>
    </w:p>
    <w:p w14:paraId="54C7702F" w14:textId="7EE3C34A" w:rsidR="00630A16" w:rsidRPr="00AF1939" w:rsidRDefault="00630A16" w:rsidP="00F561C9">
      <w:pPr>
        <w:pStyle w:val="Heading3"/>
      </w:pPr>
      <w:r w:rsidRPr="00AF1939">
        <w:t xml:space="preserve">The Contractor shall coordinate </w:t>
      </w:r>
      <w:ins w:id="193" w:author="Johnny Pang" w:date="2022-04-16T13:17:00Z">
        <w:r w:rsidR="000C218D">
          <w:t xml:space="preserve">with </w:t>
        </w:r>
      </w:ins>
      <w:r w:rsidRPr="00AF1939">
        <w:t xml:space="preserve">activities on the site </w:t>
      </w:r>
      <w:del w:id="194" w:author="Johnny Pang" w:date="2022-04-16T13:17:00Z">
        <w:r w:rsidRPr="00AF1939" w:rsidDel="000C218D">
          <w:delText>and in the</w:delText>
        </w:r>
      </w:del>
      <w:ins w:id="195" w:author="Johnny Pang" w:date="2022-04-16T13:17:00Z">
        <w:r w:rsidR="000C218D">
          <w:t>for</w:t>
        </w:r>
      </w:ins>
      <w:r w:rsidRPr="00AF1939">
        <w:t xml:space="preserve"> </w:t>
      </w:r>
      <w:ins w:id="196" w:author="Johnny Pang" w:date="2022-04-16T13:17:00Z">
        <w:r w:rsidR="000C218D">
          <w:t xml:space="preserve">construction of the </w:t>
        </w:r>
      </w:ins>
      <w:del w:id="197" w:author="Johnny Pang" w:date="2022-04-16T13:16:00Z">
        <w:r w:rsidRPr="00AF1939" w:rsidDel="000C218D">
          <w:delText xml:space="preserve">existing </w:delText>
        </w:r>
      </w:del>
      <w:ins w:id="198" w:author="Johnny Pang" w:date="2022-04-16T13:16:00Z">
        <w:r w:rsidR="000C218D">
          <w:t>Jane Street Pumping Station</w:t>
        </w:r>
        <w:r w:rsidR="000C218D" w:rsidRPr="00AF1939">
          <w:t xml:space="preserve"> </w:t>
        </w:r>
      </w:ins>
      <w:del w:id="199" w:author="Johnny Pang" w:date="2022-04-16T13:17:00Z">
        <w:r w:rsidRPr="00AF1939" w:rsidDel="000C218D">
          <w:delText xml:space="preserve">buildings </w:delText>
        </w:r>
      </w:del>
      <w:r w:rsidRPr="00AF1939">
        <w:t xml:space="preserve">including </w:t>
      </w:r>
      <w:del w:id="200" w:author="Johnny Pang" w:date="2022-11-29T07:22:00Z">
        <w:r w:rsidRPr="00AF1939" w:rsidDel="00E537BC">
          <w:delText xml:space="preserve">pipe </w:delText>
        </w:r>
      </w:del>
      <w:ins w:id="201" w:author="Johnny Pang" w:date="2022-11-29T07:22:00Z">
        <w:r w:rsidR="00E537BC">
          <w:t>watermain and sanitary</w:t>
        </w:r>
        <w:r w:rsidR="00E537BC" w:rsidRPr="00AF1939">
          <w:t xml:space="preserve"> </w:t>
        </w:r>
      </w:ins>
      <w:r w:rsidRPr="00AF1939">
        <w:t xml:space="preserve">connections, </w:t>
      </w:r>
      <w:del w:id="202" w:author="Johnny Pang" w:date="2022-04-16T13:17:00Z">
        <w:r w:rsidRPr="00AF1939" w:rsidDel="000C218D">
          <w:delText xml:space="preserve">building connections, </w:delText>
        </w:r>
      </w:del>
      <w:r w:rsidRPr="00AF1939">
        <w:t>mechanical and electrical connections with Region staff through the Consultant.</w:t>
      </w:r>
    </w:p>
    <w:p w14:paraId="0227A819" w14:textId="6EDC1DCA" w:rsidR="00630A16" w:rsidRPr="00AF1939" w:rsidRDefault="00630A16" w:rsidP="00F561C9">
      <w:pPr>
        <w:pStyle w:val="Heading3"/>
      </w:pPr>
      <w:r w:rsidRPr="00AF1939">
        <w:t xml:space="preserve">The Contractor shall schedule tie-ins to </w:t>
      </w:r>
      <w:del w:id="203" w:author="Johnny Pang" w:date="2022-04-16T13:18:00Z">
        <w:r w:rsidRPr="00AF1939" w:rsidDel="000C218D">
          <w:delText>existing structures</w:delText>
        </w:r>
      </w:del>
      <w:ins w:id="204" w:author="Johnny Pang" w:date="2022-04-16T13:18:00Z">
        <w:r w:rsidR="000C218D">
          <w:t>electrical services</w:t>
        </w:r>
      </w:ins>
      <w:r w:rsidRPr="00AF1939">
        <w:t>, pipelines etc., such that maximum duration of any shutdown does not exceed four hours or as approved by the Region.</w:t>
      </w:r>
    </w:p>
    <w:p w14:paraId="46688592" w14:textId="0D6FB736" w:rsidR="00630A16" w:rsidRPr="00AF1939" w:rsidRDefault="00630A16" w:rsidP="00F561C9">
      <w:pPr>
        <w:pStyle w:val="Heading3"/>
      </w:pPr>
      <w:r w:rsidRPr="00AF1939">
        <w:t xml:space="preserve">The Contractor shall coordinate lock-out activities of </w:t>
      </w:r>
      <w:del w:id="205" w:author="Johnny Pang" w:date="2022-04-16T13:18:00Z">
        <w:r w:rsidRPr="00AF1939" w:rsidDel="000C218D">
          <w:delText xml:space="preserve">existing </w:delText>
        </w:r>
      </w:del>
      <w:r w:rsidRPr="00AF1939">
        <w:t>equipment with the Consultant and comply with the Region’s safe working procedures.</w:t>
      </w:r>
    </w:p>
    <w:p w14:paraId="32D91E9D" w14:textId="77777777" w:rsidR="00630A16" w:rsidRPr="00AF1939" w:rsidRDefault="00630A16" w:rsidP="00F561C9">
      <w:pPr>
        <w:pStyle w:val="Heading3"/>
      </w:pPr>
      <w:r w:rsidRPr="00AF1939">
        <w:t>The Contractor shall perform the Work continuously during critical connections and changeovers, and as required in order to prevent interruption of the Region’s operations.</w:t>
      </w:r>
    </w:p>
    <w:p w14:paraId="4E783F15" w14:textId="77777777" w:rsidR="00630A16" w:rsidRPr="00AF1939" w:rsidRDefault="00630A16" w:rsidP="00F561C9">
      <w:pPr>
        <w:pStyle w:val="Heading3"/>
      </w:pPr>
      <w:r w:rsidRPr="00AF1939">
        <w:t>When necessary, the Contractor shall plan, design, and provide various temporary services, utilities, connections, temporary piping and heating, access (vehicular and pedestrian), and similar items in order to maintain the continuous operations of the Region’s facilities.</w:t>
      </w:r>
    </w:p>
    <w:p w14:paraId="7618DE7E" w14:textId="77777777" w:rsidR="00630A16" w:rsidRPr="00AF1939" w:rsidRDefault="00630A16" w:rsidP="00F561C9">
      <w:pPr>
        <w:pStyle w:val="Heading3"/>
      </w:pPr>
      <w:r w:rsidRPr="00AF1939">
        <w:t>The Contractor shall not close any lines, open or close any valves, or take any other action that would affect the operation of existing systems, except as specifically required by the Contract Documents, and only with the prior written authorization of the Region and the Consultant.  Such authorization will be considered within two Working Days after receipt of the Contractor’s written request.</w:t>
      </w:r>
    </w:p>
    <w:p w14:paraId="331C8E1F" w14:textId="479BCA69" w:rsidR="00630A16" w:rsidRPr="00AF1939" w:rsidRDefault="00630A16" w:rsidP="00F561C9">
      <w:pPr>
        <w:pStyle w:val="Heading3"/>
      </w:pPr>
      <w:r w:rsidRPr="00AF1939">
        <w:t xml:space="preserve">For construction constraints and the suggested sequence of construction, refer to </w:t>
      </w:r>
      <w:r w:rsidRPr="000C218D">
        <w:rPr>
          <w:rPrChange w:id="206" w:author="Johnny Pang" w:date="2022-04-16T13:19:00Z">
            <w:rPr>
              <w:highlight w:val="yellow"/>
            </w:rPr>
          </w:rPrChange>
        </w:rPr>
        <w:t xml:space="preserve">Section 01501 </w:t>
      </w:r>
      <w:r w:rsidR="00417C70" w:rsidRPr="000C218D">
        <w:rPr>
          <w:rPrChange w:id="207" w:author="Johnny Pang" w:date="2022-04-16T13:19:00Z">
            <w:rPr>
              <w:highlight w:val="yellow"/>
            </w:rPr>
          </w:rPrChange>
        </w:rPr>
        <w:t>–</w:t>
      </w:r>
      <w:r w:rsidRPr="000C218D">
        <w:rPr>
          <w:rPrChange w:id="208" w:author="Johnny Pang" w:date="2022-04-16T13:19:00Z">
            <w:rPr>
              <w:highlight w:val="yellow"/>
            </w:rPr>
          </w:rPrChange>
        </w:rPr>
        <w:t xml:space="preserve"> Construction</w:t>
      </w:r>
      <w:r w:rsidR="00417C70" w:rsidRPr="000C218D">
        <w:rPr>
          <w:rPrChange w:id="209" w:author="Johnny Pang" w:date="2022-04-16T13:19:00Z">
            <w:rPr>
              <w:highlight w:val="yellow"/>
            </w:rPr>
          </w:rPrChange>
        </w:rPr>
        <w:t xml:space="preserve"> </w:t>
      </w:r>
      <w:r w:rsidRPr="000C218D">
        <w:rPr>
          <w:rPrChange w:id="210" w:author="Johnny Pang" w:date="2022-04-16T13:19:00Z">
            <w:rPr>
              <w:highlight w:val="yellow"/>
            </w:rPr>
          </w:rPrChange>
        </w:rPr>
        <w:t>Sequencing</w:t>
      </w:r>
      <w:r w:rsidRPr="000C218D">
        <w:t>.</w:t>
      </w:r>
    </w:p>
    <w:p w14:paraId="698508F6" w14:textId="77777777" w:rsidR="00630A16" w:rsidRPr="00AF1939" w:rsidRDefault="00CD2A2C" w:rsidP="00F561C9">
      <w:pPr>
        <w:pStyle w:val="Heading3"/>
      </w:pPr>
      <w:r w:rsidRPr="00AF1939">
        <w:t xml:space="preserve">The Contractor shall not proceed with any </w:t>
      </w:r>
      <w:r>
        <w:t xml:space="preserve">items of </w:t>
      </w:r>
      <w:r w:rsidRPr="00AF1939">
        <w:t xml:space="preserve">Work affecting </w:t>
      </w:r>
      <w:r>
        <w:t>the</w:t>
      </w:r>
      <w:r w:rsidRPr="00AF1939">
        <w:t xml:space="preserve"> facility’s operation without obtaining the Region’s and the Consultant’s advance written approval of the need for, and duration of, such Work. </w:t>
      </w:r>
      <w:r>
        <w:t xml:space="preserve"> For all instances of work that will affect the </w:t>
      </w:r>
      <w:r w:rsidRPr="00AF1939">
        <w:t>facility’s operations</w:t>
      </w:r>
      <w:r>
        <w:t xml:space="preserve">, including the work </w:t>
      </w:r>
      <w:r w:rsidRPr="00AF1939">
        <w:t xml:space="preserve">on the approved </w:t>
      </w:r>
      <w:r>
        <w:t xml:space="preserve">Work </w:t>
      </w:r>
      <w:r w:rsidRPr="00AF1939">
        <w:t>schedule and any additional or unanticipated shutdown requests</w:t>
      </w:r>
      <w:r>
        <w:t>,</w:t>
      </w:r>
      <w:r w:rsidRPr="00AF1939">
        <w:t xml:space="preserve"> the Contractor must complete and submit the Region’s Request for Shutdown Form to the Consultant with sufficient time to review the request. The Region reserves the right to decline unscheduled shutdown requests due to system conditions or operational issues</w:t>
      </w:r>
      <w:r w:rsidR="00630A16" w:rsidRPr="00AF1939">
        <w:t>.</w:t>
      </w:r>
    </w:p>
    <w:p w14:paraId="2FB5AD12" w14:textId="77777777" w:rsidR="00630A16" w:rsidRPr="00AF1939" w:rsidRDefault="00630A16" w:rsidP="00F561C9">
      <w:pPr>
        <w:pStyle w:val="Heading3"/>
      </w:pPr>
      <w:r w:rsidRPr="00AF1939">
        <w:t>The Contractor shall give two weeks written notice to the Consultant where the construction schedule requires that a portion of the existing works be taken out of service to facilitate construction.</w:t>
      </w:r>
    </w:p>
    <w:p w14:paraId="67BD4E00" w14:textId="183E50A2" w:rsidR="00630A16" w:rsidRPr="00AF1939" w:rsidDel="000C218D" w:rsidRDefault="00630A16" w:rsidP="00F561C9">
      <w:pPr>
        <w:pStyle w:val="Heading3"/>
        <w:rPr>
          <w:del w:id="211" w:author="Johnny Pang" w:date="2022-04-16T13:20:00Z"/>
        </w:rPr>
      </w:pPr>
      <w:del w:id="212" w:author="Johnny Pang" w:date="2022-04-16T13:20:00Z">
        <w:r w:rsidRPr="00AF1939" w:rsidDel="000C218D">
          <w:delText>Relocation of Existing Facilities:</w:delText>
        </w:r>
      </w:del>
    </w:p>
    <w:p w14:paraId="64663442" w14:textId="76A2279B" w:rsidR="00630A16" w:rsidRPr="00AF1939" w:rsidDel="000C218D" w:rsidRDefault="00630A16" w:rsidP="00630A16">
      <w:pPr>
        <w:pStyle w:val="Heading4"/>
        <w:tabs>
          <w:tab w:val="clear" w:pos="2160"/>
          <w:tab w:val="num" w:pos="-1746"/>
        </w:tabs>
        <w:rPr>
          <w:del w:id="213" w:author="Johnny Pang" w:date="2022-04-16T13:20:00Z"/>
        </w:rPr>
      </w:pPr>
      <w:del w:id="214" w:author="Johnny Pang" w:date="2022-04-16T13:20:00Z">
        <w:r w:rsidRPr="00AF1939" w:rsidDel="000C218D">
          <w:delText xml:space="preserve">All significant relocations are defined on the Contract Drawings. During construction, it is expected that minor relocations of existing facilities/structures will be necessary and such minor relocations shall be completed by the Contractor at no cost to the Region.  </w:delText>
        </w:r>
      </w:del>
    </w:p>
    <w:p w14:paraId="3FEFB526" w14:textId="4DA7DCD6" w:rsidR="00630A16" w:rsidRPr="00AF1939" w:rsidDel="000C218D" w:rsidRDefault="00630A16" w:rsidP="00630A16">
      <w:pPr>
        <w:pStyle w:val="Heading4"/>
        <w:tabs>
          <w:tab w:val="clear" w:pos="2160"/>
          <w:tab w:val="num" w:pos="-1746"/>
        </w:tabs>
        <w:rPr>
          <w:del w:id="215" w:author="Johnny Pang" w:date="2022-04-16T13:20:00Z"/>
        </w:rPr>
      </w:pPr>
      <w:del w:id="216" w:author="Johnny Pang" w:date="2022-04-16T13:20:00Z">
        <w:r w:rsidRPr="00AF1939" w:rsidDel="000C218D">
          <w:delText>The Contractor shall provide the complete relocation of the existing structures and underground facilities, including piping, utilities, equipment, structures, electrical conduit wiring, electrical duct bank, and other necessary items.</w:delText>
        </w:r>
      </w:del>
    </w:p>
    <w:p w14:paraId="6A053F3B" w14:textId="24D1FF41" w:rsidR="00630A16" w:rsidRPr="00AF1939" w:rsidDel="000C218D" w:rsidRDefault="00630A16" w:rsidP="00630A16">
      <w:pPr>
        <w:pStyle w:val="Heading4"/>
        <w:tabs>
          <w:tab w:val="clear" w:pos="2160"/>
          <w:tab w:val="num" w:pos="-1746"/>
        </w:tabs>
        <w:rPr>
          <w:del w:id="217" w:author="Johnny Pang" w:date="2022-04-16T13:20:00Z"/>
        </w:rPr>
      </w:pPr>
      <w:del w:id="218" w:author="Johnny Pang" w:date="2022-04-16T13:20:00Z">
        <w:r w:rsidRPr="00AF1939" w:rsidDel="000C218D">
          <w:delText>The Contractor shall use only new materials for relocated facilities/structures which match the materials of the existing facilities/structures, unless otherwise shown or specified in the Contract Documents.</w:delText>
        </w:r>
      </w:del>
    </w:p>
    <w:p w14:paraId="66579EC3" w14:textId="7620C6F4" w:rsidR="00CD2A2C" w:rsidRPr="00AF1939" w:rsidDel="000C218D" w:rsidRDefault="00CD2A2C" w:rsidP="00CD2A2C">
      <w:pPr>
        <w:pStyle w:val="Heading4"/>
        <w:tabs>
          <w:tab w:val="clear" w:pos="2160"/>
          <w:tab w:val="num" w:pos="-1746"/>
        </w:tabs>
        <w:rPr>
          <w:del w:id="219" w:author="Johnny Pang" w:date="2022-04-16T13:20:00Z"/>
        </w:rPr>
      </w:pPr>
      <w:del w:id="220" w:author="Johnny Pang" w:date="2022-04-16T13:20:00Z">
        <w:r w:rsidRPr="00AF1939" w:rsidDel="000C218D">
          <w:delText xml:space="preserve">The Contractor shall perform the relocations in a way that minimizes the downtime of the </w:delText>
        </w:r>
        <w:r w:rsidDel="000C218D">
          <w:delText xml:space="preserve">Region’s </w:delText>
        </w:r>
        <w:r w:rsidRPr="00AF1939" w:rsidDel="000C218D">
          <w:delText>existing facilities.</w:delText>
        </w:r>
      </w:del>
    </w:p>
    <w:p w14:paraId="4A7280FF" w14:textId="7427C77A" w:rsidR="00CD2A2C" w:rsidRPr="00AF1939" w:rsidDel="000C218D" w:rsidRDefault="00CD2A2C" w:rsidP="00CD2A2C">
      <w:pPr>
        <w:pStyle w:val="Heading4"/>
        <w:tabs>
          <w:tab w:val="clear" w:pos="2160"/>
          <w:tab w:val="num" w:pos="-1746"/>
        </w:tabs>
        <w:rPr>
          <w:del w:id="221" w:author="Johnny Pang" w:date="2022-04-16T13:20:00Z"/>
        </w:rPr>
      </w:pPr>
      <w:del w:id="222" w:author="Johnny Pang" w:date="2022-04-16T13:20:00Z">
        <w:r w:rsidRPr="00AF1939" w:rsidDel="000C218D">
          <w:delText>The Contractor shall install new portions of the existing facilities in their relocated positions prior to the removal of the existing facilities, unless otherwise agreed to in advance, by the Consultant</w:delText>
        </w:r>
        <w:r w:rsidDel="000C218D">
          <w:delText xml:space="preserve"> and the Region</w:delText>
        </w:r>
        <w:r w:rsidRPr="00AF1939" w:rsidDel="000C218D">
          <w:delText>.</w:delText>
        </w:r>
      </w:del>
    </w:p>
    <w:p w14:paraId="25CB8E88" w14:textId="301D9F0B" w:rsidR="00630A16" w:rsidRPr="00AF1939" w:rsidDel="000C218D" w:rsidRDefault="00630A16" w:rsidP="00F561C9">
      <w:pPr>
        <w:pStyle w:val="Heading3"/>
        <w:rPr>
          <w:del w:id="223" w:author="Johnny Pang" w:date="2022-04-16T13:20:00Z"/>
        </w:rPr>
      </w:pPr>
      <w:del w:id="224" w:author="Johnny Pang" w:date="2022-04-16T13:20:00Z">
        <w:r w:rsidRPr="00AF1939" w:rsidDel="000C218D">
          <w:delText xml:space="preserve">Refer </w:delText>
        </w:r>
        <w:r w:rsidRPr="00D91B3C" w:rsidDel="000C218D">
          <w:rPr>
            <w:highlight w:val="yellow"/>
          </w:rPr>
          <w:delText>to Section 01501 – Construction Sequencing</w:delText>
        </w:r>
        <w:r w:rsidRPr="00AF1939" w:rsidDel="000C218D">
          <w:delText xml:space="preserve">. </w:delText>
        </w:r>
      </w:del>
    </w:p>
    <w:p w14:paraId="0D27AD5C" w14:textId="77777777" w:rsidR="004818FE" w:rsidRPr="00AF1939" w:rsidRDefault="004818FE" w:rsidP="0028261B">
      <w:pPr>
        <w:pStyle w:val="Heading2"/>
      </w:pPr>
      <w:r w:rsidRPr="00AF1939">
        <w:t>Adjacent Facilities</w:t>
      </w:r>
      <w:r w:rsidR="00B35B11" w:rsidRPr="00AF1939">
        <w:t xml:space="preserve"> </w:t>
      </w:r>
      <w:r w:rsidRPr="00AF1939">
        <w:t>and Properties</w:t>
      </w:r>
    </w:p>
    <w:p w14:paraId="46324D81" w14:textId="77777777" w:rsidR="004818FE" w:rsidRPr="00AF1939" w:rsidRDefault="004818FE" w:rsidP="00F561C9">
      <w:pPr>
        <w:pStyle w:val="Heading3"/>
      </w:pPr>
      <w:r w:rsidRPr="00AF1939">
        <w:t>Examination:</w:t>
      </w:r>
    </w:p>
    <w:p w14:paraId="12D438B7" w14:textId="77777777" w:rsidR="00CD2A2C" w:rsidRPr="00AF1939" w:rsidRDefault="00CD2A2C" w:rsidP="00CD2A2C">
      <w:pPr>
        <w:pStyle w:val="Heading4"/>
      </w:pPr>
      <w:r w:rsidRPr="00AF1939">
        <w:t xml:space="preserve">After the execution of the Contract and </w:t>
      </w:r>
      <w:r>
        <w:t xml:space="preserve">prior to the </w:t>
      </w:r>
      <w:r w:rsidRPr="00AF1939">
        <w:t>commencement of the Work at the Site, the Contractor, the Consultant, and any affected utility and property owners shall make a thorough examination of pre</w:t>
      </w:r>
      <w:r w:rsidRPr="00AF1939">
        <w:noBreakHyphen/>
        <w:t>existing conditions including existing buildings, structures, and other improvements in the vicinity of the Work, as applicable, that could be damaged by construction operations.</w:t>
      </w:r>
    </w:p>
    <w:p w14:paraId="729078B4" w14:textId="5DB74218" w:rsidR="00CD2A2C" w:rsidRDefault="00CD2A2C" w:rsidP="00CD2A2C">
      <w:pPr>
        <w:pStyle w:val="Heading4"/>
        <w:rPr>
          <w:ins w:id="225" w:author="Johnny Pang" w:date="2022-04-16T13:20:00Z"/>
        </w:rPr>
      </w:pPr>
      <w:r w:rsidRPr="00AF1939">
        <w:t>The Contractor shall conduct the pre-construction building survey through an independent third-party firm specializing in such work. The scope of the work for this independent firm shall be approved by the Consultant and Region prior to commencing work.</w:t>
      </w:r>
    </w:p>
    <w:p w14:paraId="5A6F8356" w14:textId="17B898C8" w:rsidR="006557DF" w:rsidRPr="00AF1939" w:rsidRDefault="006557DF" w:rsidP="00CD2A2C">
      <w:pPr>
        <w:pStyle w:val="Heading4"/>
      </w:pPr>
      <w:ins w:id="226" w:author="Johnny Pang" w:date="2022-04-16T13:20:00Z">
        <w:r>
          <w:t>Refer to Section 01710 – Preconstruction Structural Survey for detailed requiremen</w:t>
        </w:r>
      </w:ins>
      <w:ins w:id="227" w:author="Johnny Pang" w:date="2022-04-16T13:21:00Z">
        <w:r>
          <w:t>ts.</w:t>
        </w:r>
      </w:ins>
    </w:p>
    <w:p w14:paraId="2B738262" w14:textId="77777777" w:rsidR="004818FE" w:rsidRPr="00AF1939" w:rsidRDefault="004818FE" w:rsidP="00F561C9">
      <w:pPr>
        <w:pStyle w:val="Heading3"/>
      </w:pPr>
      <w:r w:rsidRPr="00AF1939">
        <w:t>Documentation:</w:t>
      </w:r>
    </w:p>
    <w:p w14:paraId="095DC026" w14:textId="3EB0EEFE" w:rsidR="00630A16" w:rsidRPr="00AF1939" w:rsidRDefault="00630A16" w:rsidP="00630A16">
      <w:pPr>
        <w:pStyle w:val="Heading4"/>
      </w:pPr>
      <w:r w:rsidRPr="00AF1939">
        <w:lastRenderedPageBreak/>
        <w:t xml:space="preserve">The Contractor shall record and submit documentation of any observations made on the examination inspections in accordance with </w:t>
      </w:r>
      <w:r w:rsidRPr="006557DF">
        <w:t xml:space="preserve">subsection </w:t>
      </w:r>
      <w:r w:rsidRPr="006557DF">
        <w:rPr>
          <w:rPrChange w:id="228" w:author="Johnny Pang" w:date="2022-04-16T13:21:00Z">
            <w:rPr>
              <w:highlight w:val="yellow"/>
            </w:rPr>
          </w:rPrChange>
        </w:rPr>
        <w:t>1.1</w:t>
      </w:r>
      <w:r w:rsidR="00023B58" w:rsidRPr="006557DF">
        <w:rPr>
          <w:rPrChange w:id="229" w:author="Johnny Pang" w:date="2022-04-16T13:21:00Z">
            <w:rPr>
              <w:highlight w:val="yellow"/>
            </w:rPr>
          </w:rPrChange>
        </w:rPr>
        <w:t>1</w:t>
      </w:r>
      <w:r w:rsidR="00417C70" w:rsidRPr="006557DF">
        <w:rPr>
          <w:rPrChange w:id="230" w:author="Johnny Pang" w:date="2022-04-16T13:21:00Z">
            <w:rPr>
              <w:highlight w:val="yellow"/>
            </w:rPr>
          </w:rPrChange>
        </w:rPr>
        <w:t xml:space="preserve"> Construction Photographs</w:t>
      </w:r>
      <w:r w:rsidRPr="006557DF">
        <w:t xml:space="preserve"> in this Section.</w:t>
      </w:r>
    </w:p>
    <w:p w14:paraId="6CA11D69" w14:textId="77777777" w:rsidR="00630A16" w:rsidRPr="00AF1939" w:rsidRDefault="00630A16" w:rsidP="00630A16">
      <w:pPr>
        <w:pStyle w:val="Heading4"/>
      </w:pPr>
      <w:r w:rsidRPr="00AF1939">
        <w:t>Upon receipt, the Consultant will review, sign, and return one record copy of the documentation to the Contractor to be kept on file in the field office.</w:t>
      </w:r>
    </w:p>
    <w:p w14:paraId="7BF23A67" w14:textId="77777777" w:rsidR="00630A16" w:rsidRPr="00AF1939" w:rsidRDefault="00630A16" w:rsidP="00630A16">
      <w:pPr>
        <w:pStyle w:val="Heading4"/>
      </w:pPr>
      <w:r w:rsidRPr="00AF1939">
        <w:t>Such documentation shall be used as indisputable evidence in ascertaining whether, and to what extent, damage occurred as a result of the Contractor’s operations, and is for the protection of the adjacent property owners, the Contractor, and the Region.</w:t>
      </w:r>
    </w:p>
    <w:p w14:paraId="16B78BF7" w14:textId="24CD5FBD" w:rsidR="00630A16" w:rsidRPr="00AF1939" w:rsidRDefault="00630A16" w:rsidP="00630A16">
      <w:pPr>
        <w:pStyle w:val="Heading4"/>
      </w:pPr>
      <w:r w:rsidRPr="00AF1939">
        <w:t xml:space="preserve">The Consultant and Region shall receive the report or reports provided by the third-party firm engaged in the work defined </w:t>
      </w:r>
      <w:r w:rsidRPr="006557DF">
        <w:t xml:space="preserve">in </w:t>
      </w:r>
      <w:r w:rsidRPr="006557DF">
        <w:rPr>
          <w:rPrChange w:id="231" w:author="Johnny Pang" w:date="2022-04-16T13:21:00Z">
            <w:rPr>
              <w:highlight w:val="yellow"/>
            </w:rPr>
          </w:rPrChange>
        </w:rPr>
        <w:t>1.</w:t>
      </w:r>
      <w:r w:rsidR="00417C70" w:rsidRPr="006557DF">
        <w:rPr>
          <w:rPrChange w:id="232" w:author="Johnny Pang" w:date="2022-04-16T13:21:00Z">
            <w:rPr>
              <w:highlight w:val="yellow"/>
            </w:rPr>
          </w:rPrChange>
        </w:rPr>
        <w:t>10</w:t>
      </w:r>
      <w:r w:rsidRPr="006557DF">
        <w:rPr>
          <w:rPrChange w:id="233" w:author="Johnny Pang" w:date="2022-04-16T13:21:00Z">
            <w:rPr>
              <w:highlight w:val="yellow"/>
            </w:rPr>
          </w:rPrChange>
        </w:rPr>
        <w:t>.1.</w:t>
      </w:r>
      <w:r w:rsidR="00CD2A2C" w:rsidRPr="006557DF">
        <w:rPr>
          <w:rPrChange w:id="234" w:author="Johnny Pang" w:date="2022-04-16T13:21:00Z">
            <w:rPr>
              <w:highlight w:val="yellow"/>
            </w:rPr>
          </w:rPrChange>
        </w:rPr>
        <w:t>2</w:t>
      </w:r>
      <w:r w:rsidRPr="006557DF">
        <w:rPr>
          <w:rPrChange w:id="235" w:author="Johnny Pang" w:date="2022-04-16T13:21:00Z">
            <w:rPr>
              <w:highlight w:val="yellow"/>
            </w:rPr>
          </w:rPrChange>
        </w:rPr>
        <w:t>.</w:t>
      </w:r>
    </w:p>
    <w:p w14:paraId="1A8130AA" w14:textId="77777777" w:rsidR="004818FE" w:rsidRPr="00AF1939" w:rsidRDefault="00F61443" w:rsidP="0028261B">
      <w:pPr>
        <w:pStyle w:val="Heading2"/>
      </w:pPr>
      <w:r w:rsidRPr="00AF1939">
        <w:t>Construction Photographs</w:t>
      </w:r>
    </w:p>
    <w:p w14:paraId="6934AA7E" w14:textId="77777777" w:rsidR="004818FE" w:rsidRPr="00AF1939" w:rsidRDefault="001E2B1D" w:rsidP="00F561C9">
      <w:pPr>
        <w:pStyle w:val="Heading3"/>
      </w:pPr>
      <w:r w:rsidRPr="00AF1939">
        <w:t>The Contractor shall p</w:t>
      </w:r>
      <w:r w:rsidR="004818FE" w:rsidRPr="00AF1939">
        <w:t xml:space="preserve">hotographically document all phases of the </w:t>
      </w:r>
      <w:r w:rsidRPr="00AF1939">
        <w:t xml:space="preserve">Work </w:t>
      </w:r>
      <w:r w:rsidR="004818FE" w:rsidRPr="00AF1939">
        <w:t>including preconstruction, construction progress</w:t>
      </w:r>
      <w:r w:rsidR="00670C31">
        <w:t xml:space="preserve"> every three months for the duration of the contract</w:t>
      </w:r>
      <w:r w:rsidR="004818FE" w:rsidRPr="00AF1939">
        <w:t>, and post-construction.</w:t>
      </w:r>
    </w:p>
    <w:p w14:paraId="247DA194" w14:textId="77777777" w:rsidR="004818FE" w:rsidRPr="00AF1939" w:rsidRDefault="00630A16" w:rsidP="00F561C9">
      <w:pPr>
        <w:pStyle w:val="Heading3"/>
      </w:pPr>
      <w:r w:rsidRPr="00AF1939">
        <w:t>All p</w:t>
      </w:r>
      <w:r w:rsidR="004818FE" w:rsidRPr="00AF1939">
        <w:t>hotography shall be by a photographer, experienced in shooting interior/exterior construction photos, in daylight and nighttime conditions, and in good and inclement weather.</w:t>
      </w:r>
    </w:p>
    <w:p w14:paraId="02AC83A2" w14:textId="77777777" w:rsidR="004818FE" w:rsidRPr="00AF1939" w:rsidRDefault="001E2B1D" w:rsidP="00F561C9">
      <w:pPr>
        <w:pStyle w:val="Heading3"/>
      </w:pPr>
      <w:r w:rsidRPr="00AF1939">
        <w:t xml:space="preserve">The Consultant </w:t>
      </w:r>
      <w:r w:rsidR="004818FE" w:rsidRPr="00AF1939">
        <w:t xml:space="preserve">shall have the right to select the subject matter and vantage point from which </w:t>
      </w:r>
      <w:r w:rsidRPr="00AF1939">
        <w:t xml:space="preserve">any </w:t>
      </w:r>
      <w:r w:rsidR="004818FE" w:rsidRPr="00AF1939">
        <w:t>photographs are to be taken.</w:t>
      </w:r>
    </w:p>
    <w:p w14:paraId="2F42A1AA" w14:textId="77777777" w:rsidR="004818FE" w:rsidRPr="00AF1939" w:rsidRDefault="004818FE" w:rsidP="00F561C9">
      <w:pPr>
        <w:pStyle w:val="Heading3"/>
      </w:pPr>
      <w:r w:rsidRPr="00AF1939">
        <w:t>Preconstruction and Post construction:</w:t>
      </w:r>
    </w:p>
    <w:p w14:paraId="2A40B900" w14:textId="77777777" w:rsidR="004818FE" w:rsidRPr="00AF1939" w:rsidRDefault="004818FE" w:rsidP="00083DA4">
      <w:pPr>
        <w:pStyle w:val="Heading4"/>
      </w:pPr>
      <w:r w:rsidRPr="00AF1939">
        <w:t xml:space="preserve">After </w:t>
      </w:r>
      <w:r w:rsidR="001E2B1D" w:rsidRPr="00AF1939">
        <w:t xml:space="preserve">the execution of the Contract </w:t>
      </w:r>
      <w:r w:rsidRPr="00AF1939">
        <w:t xml:space="preserve">and before Work at </w:t>
      </w:r>
      <w:r w:rsidR="001E2B1D" w:rsidRPr="00AF1939">
        <w:t>the S</w:t>
      </w:r>
      <w:r w:rsidRPr="00AF1939">
        <w:t xml:space="preserve">ite </w:t>
      </w:r>
      <w:r w:rsidR="001E2B1D" w:rsidRPr="00AF1939">
        <w:t>commences</w:t>
      </w:r>
      <w:r w:rsidRPr="00AF1939">
        <w:t xml:space="preserve"> and again upon </w:t>
      </w:r>
      <w:r w:rsidR="001E2B1D" w:rsidRPr="00AF1939">
        <w:t xml:space="preserve">the </w:t>
      </w:r>
      <w:r w:rsidRPr="00AF1939">
        <w:t>issuance of Substantial Performance</w:t>
      </w:r>
      <w:r w:rsidR="001E2B1D" w:rsidRPr="00AF1939">
        <w:t xml:space="preserve"> of the Work, the Contractor shall </w:t>
      </w:r>
      <w:r w:rsidRPr="00AF1939">
        <w:t xml:space="preserve">take photographs of </w:t>
      </w:r>
      <w:r w:rsidR="001E2B1D" w:rsidRPr="00AF1939">
        <w:t>the S</w:t>
      </w:r>
      <w:r w:rsidRPr="00AF1939">
        <w:t xml:space="preserve">ite and property adjacent to </w:t>
      </w:r>
      <w:r w:rsidR="001E2B1D" w:rsidRPr="00AF1939">
        <w:t xml:space="preserve">the </w:t>
      </w:r>
      <w:r w:rsidRPr="00AF1939">
        <w:t xml:space="preserve">perimeter of </w:t>
      </w:r>
      <w:r w:rsidR="001E2B1D" w:rsidRPr="00AF1939">
        <w:t>the S</w:t>
      </w:r>
      <w:r w:rsidRPr="00AF1939">
        <w:t>ite.</w:t>
      </w:r>
    </w:p>
    <w:p w14:paraId="1005EEFF" w14:textId="77777777" w:rsidR="004818FE" w:rsidRPr="00AF1939" w:rsidRDefault="004818FE" w:rsidP="00083DA4">
      <w:pPr>
        <w:pStyle w:val="Heading4"/>
      </w:pPr>
      <w:r w:rsidRPr="00AF1939">
        <w:t xml:space="preserve">Particular emphasis shall be directed to structures both inside and outside </w:t>
      </w:r>
      <w:r w:rsidR="001E2B1D" w:rsidRPr="00AF1939">
        <w:t xml:space="preserve">of </w:t>
      </w:r>
      <w:r w:rsidRPr="00AF1939">
        <w:t xml:space="preserve">the </w:t>
      </w:r>
      <w:r w:rsidR="001E2B1D" w:rsidRPr="00AF1939">
        <w:t>S</w:t>
      </w:r>
      <w:r w:rsidRPr="00AF1939">
        <w:t>ite.</w:t>
      </w:r>
    </w:p>
    <w:p w14:paraId="4EAE76BD" w14:textId="77777777" w:rsidR="004818FE" w:rsidRPr="00AF1939" w:rsidRDefault="004818FE" w:rsidP="00083DA4">
      <w:pPr>
        <w:pStyle w:val="Heading4"/>
      </w:pPr>
      <w:r w:rsidRPr="00AF1939">
        <w:t xml:space="preserve">Format: </w:t>
      </w:r>
      <w:r w:rsidR="00670C31">
        <w:t>Create</w:t>
      </w:r>
      <w:r w:rsidRPr="00AF1939">
        <w:t xml:space="preserve"> digital scans of the photographs</w:t>
      </w:r>
      <w:r w:rsidR="0030597F" w:rsidRPr="00AF1939">
        <w:t xml:space="preserve"> or </w:t>
      </w:r>
      <w:r w:rsidR="00670C31">
        <w:t xml:space="preserve">submit </w:t>
      </w:r>
      <w:r w:rsidR="0030597F" w:rsidRPr="00AF1939">
        <w:t>photographs taken with a digital camera with a date and time stamp feature</w:t>
      </w:r>
      <w:r w:rsidR="00670C31">
        <w:t xml:space="preserve"> in JPEG format</w:t>
      </w:r>
      <w:r w:rsidRPr="00AF1939">
        <w:t>.</w:t>
      </w:r>
    </w:p>
    <w:p w14:paraId="160E2327" w14:textId="77777777" w:rsidR="004818FE" w:rsidRPr="00AF1939" w:rsidRDefault="004818FE" w:rsidP="00F561C9">
      <w:pPr>
        <w:pStyle w:val="Heading3"/>
      </w:pPr>
      <w:r w:rsidRPr="00AF1939">
        <w:t>Digital Images:</w:t>
      </w:r>
    </w:p>
    <w:p w14:paraId="376757A0" w14:textId="77777777" w:rsidR="00CD2A2C" w:rsidRPr="00AF1939" w:rsidRDefault="00CD2A2C" w:rsidP="00CD2A2C">
      <w:pPr>
        <w:pStyle w:val="Heading4"/>
        <w:keepNext/>
        <w:keepLines/>
      </w:pPr>
      <w:r w:rsidRPr="00AF1939">
        <w:t>Archive using a commercially available photo management system</w:t>
      </w:r>
      <w:r>
        <w:t xml:space="preserve"> which is acceptable to the Region</w:t>
      </w:r>
      <w:r w:rsidRPr="00AF1939">
        <w:t>.</w:t>
      </w:r>
    </w:p>
    <w:p w14:paraId="12996168" w14:textId="7C87A868" w:rsidR="004818FE" w:rsidRPr="00AF1939" w:rsidRDefault="004818FE" w:rsidP="00083DA4">
      <w:pPr>
        <w:pStyle w:val="Heading4"/>
      </w:pPr>
      <w:r w:rsidRPr="00AF1939">
        <w:t xml:space="preserve">Label each </w:t>
      </w:r>
      <w:del w:id="236" w:author="Johnny Pang" w:date="2022-04-16T13:21:00Z">
        <w:r w:rsidR="0030597F" w:rsidRPr="00AF1939" w:rsidDel="006557DF">
          <w:delText>CD/DVD</w:delText>
        </w:r>
        <w:r w:rsidRPr="00AF1939" w:rsidDel="006557DF">
          <w:delText xml:space="preserve"> </w:delText>
        </w:r>
        <w:r w:rsidR="00670C31" w:rsidDel="006557DF">
          <w:delText xml:space="preserve">or </w:delText>
        </w:r>
      </w:del>
      <w:r w:rsidR="00670C31">
        <w:t xml:space="preserve">USB flash drive </w:t>
      </w:r>
      <w:r w:rsidRPr="00AF1939">
        <w:t xml:space="preserve">with </w:t>
      </w:r>
      <w:r w:rsidR="001E2B1D" w:rsidRPr="00AF1939">
        <w:t xml:space="preserve">the </w:t>
      </w:r>
      <w:r w:rsidR="0030597F" w:rsidRPr="00AF1939">
        <w:t xml:space="preserve">Contract </w:t>
      </w:r>
      <w:r w:rsidRPr="00AF1939">
        <w:t xml:space="preserve">and </w:t>
      </w:r>
      <w:r w:rsidR="00850006" w:rsidRPr="00AF1939">
        <w:t>Region</w:t>
      </w:r>
      <w:r w:rsidRPr="00AF1939">
        <w:t xml:space="preserve">’s name, and </w:t>
      </w:r>
      <w:r w:rsidR="001E2B1D" w:rsidRPr="00AF1939">
        <w:t xml:space="preserve">the date upon which the </w:t>
      </w:r>
      <w:r w:rsidRPr="00AF1939">
        <w:t>images were produced.</w:t>
      </w:r>
    </w:p>
    <w:p w14:paraId="213A82D0" w14:textId="7B548A0D" w:rsidR="00750CD3" w:rsidRDefault="00750CD3" w:rsidP="00F561C9">
      <w:pPr>
        <w:pStyle w:val="Heading3"/>
        <w:rPr>
          <w:ins w:id="237" w:author="Johnny Pang" w:date="2022-04-16T13:22:00Z"/>
        </w:rPr>
      </w:pPr>
      <w:r w:rsidRPr="00AF1939">
        <w:t xml:space="preserve">Submit records in accordance </w:t>
      </w:r>
      <w:r w:rsidRPr="006557DF">
        <w:t xml:space="preserve">with </w:t>
      </w:r>
      <w:r w:rsidRPr="006557DF">
        <w:rPr>
          <w:rPrChange w:id="238" w:author="Johnny Pang" w:date="2022-04-16T13:22:00Z">
            <w:rPr>
              <w:highlight w:val="yellow"/>
            </w:rPr>
          </w:rPrChange>
        </w:rPr>
        <w:t>Section 01300 – Submittals</w:t>
      </w:r>
      <w:r w:rsidRPr="006557DF">
        <w:t>.</w:t>
      </w:r>
    </w:p>
    <w:p w14:paraId="754100B1" w14:textId="5D433C87" w:rsidR="006557DF" w:rsidRPr="00AF1939" w:rsidRDefault="006557DF" w:rsidP="00F561C9">
      <w:pPr>
        <w:pStyle w:val="Heading3"/>
      </w:pPr>
      <w:ins w:id="239" w:author="Johnny Pang" w:date="2022-04-16T13:22:00Z">
        <w:r>
          <w:rPr>
            <w:rStyle w:val="normaltextrun"/>
            <w:rFonts w:cs="Calibri"/>
            <w:color w:val="D13438"/>
            <w:bdr w:val="none" w:sz="0" w:space="0" w:color="auto" w:frame="1"/>
          </w:rPr>
          <w:t xml:space="preserve">Photographer / videographer to retain digital files for a period of at least two years from the date of final acceptance of the entire </w:t>
        </w:r>
      </w:ins>
      <w:ins w:id="240" w:author="Radulovic, Nicole" w:date="2022-10-25T10:24:00Z">
        <w:r w:rsidR="00077389">
          <w:rPr>
            <w:rStyle w:val="normaltextrun"/>
            <w:rFonts w:cs="Calibri"/>
            <w:color w:val="D13438"/>
            <w:bdr w:val="none" w:sz="0" w:space="0" w:color="auto" w:frame="1"/>
          </w:rPr>
          <w:t>W</w:t>
        </w:r>
      </w:ins>
      <w:ins w:id="241" w:author="Johnny Pang" w:date="2022-04-16T13:22:00Z">
        <w:del w:id="242" w:author="Radulovic, Nicole" w:date="2022-10-25T10:24:00Z">
          <w:r w:rsidDel="00077389">
            <w:rPr>
              <w:rStyle w:val="normaltextrun"/>
              <w:rFonts w:cs="Calibri"/>
              <w:color w:val="D13438"/>
              <w:bdr w:val="none" w:sz="0" w:space="0" w:color="auto" w:frame="1"/>
            </w:rPr>
            <w:delText>w</w:delText>
          </w:r>
        </w:del>
        <w:r>
          <w:rPr>
            <w:rStyle w:val="normaltextrun"/>
            <w:rFonts w:cs="Calibri"/>
            <w:color w:val="D13438"/>
            <w:bdr w:val="none" w:sz="0" w:space="0" w:color="auto" w:frame="1"/>
          </w:rPr>
          <w:t>ork under the contract.</w:t>
        </w:r>
      </w:ins>
    </w:p>
    <w:p w14:paraId="5CB92999" w14:textId="77777777" w:rsidR="004818FE" w:rsidRPr="006557DF" w:rsidRDefault="00F61443" w:rsidP="0028261B">
      <w:pPr>
        <w:pStyle w:val="Heading2"/>
      </w:pPr>
      <w:r w:rsidRPr="006557DF">
        <w:t>Reference Points</w:t>
      </w:r>
      <w:r w:rsidR="0030597F" w:rsidRPr="006557DF">
        <w:t xml:space="preserve"> </w:t>
      </w:r>
      <w:r w:rsidRPr="006557DF">
        <w:t>and Surveys</w:t>
      </w:r>
    </w:p>
    <w:p w14:paraId="467DA9B9" w14:textId="583181A5" w:rsidR="004818FE" w:rsidRPr="006557DF" w:rsidRDefault="00DC0DAF" w:rsidP="00F561C9">
      <w:pPr>
        <w:pStyle w:val="Heading3"/>
        <w:rPr>
          <w:i/>
          <w:rPrChange w:id="243" w:author="Johnny Pang" w:date="2022-04-16T13:22:00Z">
            <w:rPr>
              <w:i/>
              <w:highlight w:val="yellow"/>
            </w:rPr>
          </w:rPrChange>
        </w:rPr>
      </w:pPr>
      <w:r w:rsidRPr="006557DF">
        <w:t>Region</w:t>
      </w:r>
      <w:r w:rsidR="004818FE" w:rsidRPr="006557DF">
        <w:t>’s Responsibilities</w:t>
      </w:r>
      <w:del w:id="244" w:author="Johnny Pang" w:date="2022-04-16T13:22:00Z">
        <w:r w:rsidR="00F117BC" w:rsidRPr="006557DF" w:rsidDel="006557DF">
          <w:delText xml:space="preserve"> </w:delText>
        </w:r>
        <w:r w:rsidR="00F117BC" w:rsidRPr="006557DF" w:rsidDel="006557DF">
          <w:rPr>
            <w:i/>
            <w:shd w:val="clear" w:color="auto" w:fill="D9D9D9"/>
            <w:rPrChange w:id="245" w:author="Johnny Pang" w:date="2022-04-16T13:22:00Z">
              <w:rPr>
                <w:i/>
                <w:highlight w:val="yellow"/>
                <w:shd w:val="clear" w:color="auto" w:fill="D9D9D9"/>
              </w:rPr>
            </w:rPrChange>
          </w:rPr>
          <w:delText>[Delete if not applicable or amend to suit].</w:delText>
        </w:r>
      </w:del>
      <w:r w:rsidR="004818FE" w:rsidRPr="006557DF">
        <w:rPr>
          <w:i/>
          <w:rPrChange w:id="246" w:author="Johnny Pang" w:date="2022-04-16T13:22:00Z">
            <w:rPr>
              <w:i/>
              <w:highlight w:val="yellow"/>
            </w:rPr>
          </w:rPrChange>
        </w:rPr>
        <w:t>:</w:t>
      </w:r>
    </w:p>
    <w:p w14:paraId="5DE5018F" w14:textId="77777777" w:rsidR="004818FE" w:rsidRPr="006557DF" w:rsidRDefault="00670C31" w:rsidP="00083DA4">
      <w:pPr>
        <w:pStyle w:val="Heading4"/>
      </w:pPr>
      <w:del w:id="247" w:author="Johnny Pang" w:date="2022-04-16T13:22:00Z">
        <w:r w:rsidRPr="006557DF" w:rsidDel="006557DF">
          <w:rPr>
            <w:rPrChange w:id="248" w:author="Johnny Pang" w:date="2022-04-16T13:22:00Z">
              <w:rPr>
                <w:highlight w:val="yellow"/>
              </w:rPr>
            </w:rPrChange>
          </w:rPr>
          <w:delText>[</w:delText>
        </w:r>
      </w:del>
      <w:r w:rsidR="004818FE" w:rsidRPr="006557DF">
        <w:rPr>
          <w:rPrChange w:id="249" w:author="Johnny Pang" w:date="2022-04-16T13:22:00Z">
            <w:rPr>
              <w:highlight w:val="yellow"/>
            </w:rPr>
          </w:rPrChange>
        </w:rPr>
        <w:t xml:space="preserve">Establish </w:t>
      </w:r>
      <w:r w:rsidR="003E6AA1" w:rsidRPr="006557DF">
        <w:rPr>
          <w:rPrChange w:id="250" w:author="Johnny Pang" w:date="2022-04-16T13:22:00Z">
            <w:rPr>
              <w:highlight w:val="yellow"/>
            </w:rPr>
          </w:rPrChange>
        </w:rPr>
        <w:t xml:space="preserve">a </w:t>
      </w:r>
      <w:r w:rsidR="004818FE" w:rsidRPr="006557DF">
        <w:rPr>
          <w:rPrChange w:id="251" w:author="Johnny Pang" w:date="2022-04-16T13:22:00Z">
            <w:rPr>
              <w:highlight w:val="yellow"/>
            </w:rPr>
          </w:rPrChange>
        </w:rPr>
        <w:t xml:space="preserve">horizontal coordinate system with benchmarks and reference points for </w:t>
      </w:r>
      <w:r w:rsidR="003E6AA1" w:rsidRPr="006557DF">
        <w:rPr>
          <w:rPrChange w:id="252" w:author="Johnny Pang" w:date="2022-04-16T13:22:00Z">
            <w:rPr>
              <w:highlight w:val="yellow"/>
            </w:rPr>
          </w:rPrChange>
        </w:rPr>
        <w:t xml:space="preserve">the </w:t>
      </w:r>
      <w:r w:rsidR="004818FE" w:rsidRPr="006557DF">
        <w:rPr>
          <w:rPrChange w:id="253" w:author="Johnny Pang" w:date="2022-04-16T13:22:00Z">
            <w:rPr>
              <w:highlight w:val="yellow"/>
            </w:rPr>
          </w:rPrChange>
        </w:rPr>
        <w:t xml:space="preserve">Contractor’s use as necessary </w:t>
      </w:r>
      <w:r w:rsidR="003E6AA1" w:rsidRPr="006557DF">
        <w:rPr>
          <w:rPrChange w:id="254" w:author="Johnny Pang" w:date="2022-04-16T13:22:00Z">
            <w:rPr>
              <w:highlight w:val="yellow"/>
            </w:rPr>
          </w:rPrChange>
        </w:rPr>
        <w:t>in order to</w:t>
      </w:r>
      <w:r w:rsidR="004818FE" w:rsidRPr="006557DF">
        <w:rPr>
          <w:rPrChange w:id="255" w:author="Johnny Pang" w:date="2022-04-16T13:22:00Z">
            <w:rPr>
              <w:highlight w:val="yellow"/>
            </w:rPr>
          </w:rPrChange>
        </w:rPr>
        <w:t xml:space="preserve"> lay out </w:t>
      </w:r>
      <w:r w:rsidR="003E6AA1" w:rsidRPr="006557DF">
        <w:rPr>
          <w:rPrChange w:id="256" w:author="Johnny Pang" w:date="2022-04-16T13:22:00Z">
            <w:rPr>
              <w:highlight w:val="yellow"/>
            </w:rPr>
          </w:rPrChange>
        </w:rPr>
        <w:t xml:space="preserve">the </w:t>
      </w:r>
      <w:r w:rsidR="004818FE" w:rsidRPr="006557DF">
        <w:rPr>
          <w:rPrChange w:id="257" w:author="Johnny Pang" w:date="2022-04-16T13:22:00Z">
            <w:rPr>
              <w:highlight w:val="yellow"/>
            </w:rPr>
          </w:rPrChange>
        </w:rPr>
        <w:t>Work</w:t>
      </w:r>
      <w:r w:rsidR="004818FE" w:rsidRPr="006557DF">
        <w:t>.</w:t>
      </w:r>
      <w:del w:id="258" w:author="Johnny Pang" w:date="2022-04-16T13:22:00Z">
        <w:r w:rsidRPr="006557DF" w:rsidDel="006557DF">
          <w:delText>]</w:delText>
        </w:r>
      </w:del>
    </w:p>
    <w:p w14:paraId="3579C59C" w14:textId="77777777" w:rsidR="004818FE" w:rsidRPr="00AF1939" w:rsidRDefault="003E6AA1" w:rsidP="00083DA4">
      <w:pPr>
        <w:pStyle w:val="Heading4"/>
      </w:pPr>
      <w:r w:rsidRPr="00AF1939">
        <w:t>The l</w:t>
      </w:r>
      <w:r w:rsidR="004818FE" w:rsidRPr="00AF1939">
        <w:t xml:space="preserve">ocation and elevation of control points and benchmarks to be used are shown on </w:t>
      </w:r>
      <w:r w:rsidRPr="00AF1939">
        <w:t xml:space="preserve">the Contract </w:t>
      </w:r>
      <w:r w:rsidR="004818FE" w:rsidRPr="00AF1939">
        <w:t xml:space="preserve">Drawings. </w:t>
      </w:r>
      <w:r w:rsidRPr="00AF1939">
        <w:t xml:space="preserve"> The e</w:t>
      </w:r>
      <w:r w:rsidR="004818FE" w:rsidRPr="00AF1939">
        <w:t xml:space="preserve">levations refer to the </w:t>
      </w:r>
      <w:r w:rsidRPr="00AF1939">
        <w:t>g</w:t>
      </w:r>
      <w:r w:rsidR="004818FE" w:rsidRPr="00AF1939">
        <w:t xml:space="preserve">eodetic datum and coordinates to </w:t>
      </w:r>
      <w:r w:rsidRPr="00AF1939">
        <w:t xml:space="preserve">the </w:t>
      </w:r>
      <w:r w:rsidR="004818FE" w:rsidRPr="00AF1939">
        <w:t>NAD-1983 system.</w:t>
      </w:r>
    </w:p>
    <w:p w14:paraId="1B9EB26A" w14:textId="77777777" w:rsidR="004818FE" w:rsidRPr="00AF1939" w:rsidRDefault="004818FE" w:rsidP="00F561C9">
      <w:pPr>
        <w:pStyle w:val="Heading3"/>
      </w:pPr>
      <w:r w:rsidRPr="00AF1939">
        <w:t>Contractor’s Responsibilities:</w:t>
      </w:r>
    </w:p>
    <w:p w14:paraId="322F3D96" w14:textId="77777777" w:rsidR="004818FE" w:rsidRPr="00AF1939" w:rsidRDefault="004818FE" w:rsidP="00083DA4">
      <w:pPr>
        <w:pStyle w:val="Heading4"/>
      </w:pPr>
      <w:r w:rsidRPr="00AF1939">
        <w:t>Provide all survey and layout required to construct the Work.</w:t>
      </w:r>
    </w:p>
    <w:p w14:paraId="595A7C5B" w14:textId="77777777" w:rsidR="004818FE" w:rsidRPr="00AF1939" w:rsidRDefault="004818FE" w:rsidP="00083DA4">
      <w:pPr>
        <w:pStyle w:val="Heading4"/>
      </w:pPr>
      <w:r w:rsidRPr="00AF1939">
        <w:lastRenderedPageBreak/>
        <w:t>Check and establish</w:t>
      </w:r>
      <w:r w:rsidR="003E6AA1" w:rsidRPr="00AF1939">
        <w:t xml:space="preserve"> the</w:t>
      </w:r>
      <w:r w:rsidRPr="00AF1939">
        <w:t xml:space="preserve"> exact location of </w:t>
      </w:r>
      <w:r w:rsidR="003E6AA1" w:rsidRPr="00AF1939">
        <w:t xml:space="preserve">the </w:t>
      </w:r>
      <w:r w:rsidRPr="00AF1939">
        <w:t xml:space="preserve">existing facilities prior to </w:t>
      </w:r>
      <w:r w:rsidR="003E6AA1" w:rsidRPr="00AF1939">
        <w:t xml:space="preserve">the </w:t>
      </w:r>
      <w:r w:rsidRPr="00AF1939">
        <w:t>construction of new facilities and any connections thereto.</w:t>
      </w:r>
    </w:p>
    <w:p w14:paraId="7F61993A" w14:textId="77777777" w:rsidR="004818FE" w:rsidRPr="00AF1939" w:rsidRDefault="003E6AA1" w:rsidP="00083DA4">
      <w:pPr>
        <w:pStyle w:val="Heading4"/>
      </w:pPr>
      <w:r w:rsidRPr="00AF1939">
        <w:t>All s</w:t>
      </w:r>
      <w:r w:rsidR="004818FE" w:rsidRPr="00AF1939">
        <w:t xml:space="preserve">urvey and layout </w:t>
      </w:r>
      <w:r w:rsidR="0030597F" w:rsidRPr="00AF1939">
        <w:t>w</w:t>
      </w:r>
      <w:r w:rsidR="004818FE" w:rsidRPr="00AF1939">
        <w:t xml:space="preserve">ork shall be </w:t>
      </w:r>
      <w:r w:rsidRPr="00AF1939">
        <w:t xml:space="preserve">performed </w:t>
      </w:r>
      <w:r w:rsidR="004818FE" w:rsidRPr="00AF1939">
        <w:t xml:space="preserve">by a professional land surveyor or civil engineer </w:t>
      </w:r>
      <w:r w:rsidR="00CD2A2C" w:rsidRPr="00CD2A2C">
        <w:rPr>
          <w:lang w:val="en-US"/>
        </w:rPr>
        <w:t>registered in the Province of Ontario.</w:t>
      </w:r>
    </w:p>
    <w:p w14:paraId="5E405508" w14:textId="77777777" w:rsidR="002F0A63" w:rsidRPr="00AF1939" w:rsidRDefault="002F0A63" w:rsidP="002F0A63">
      <w:pPr>
        <w:pStyle w:val="Heading4"/>
        <w:tabs>
          <w:tab w:val="clear" w:pos="2160"/>
          <w:tab w:val="num" w:pos="-1746"/>
        </w:tabs>
      </w:pPr>
      <w:r w:rsidRPr="00AF1939">
        <w:t xml:space="preserve">Dimensions shown are based on existing drawings and are approximate. Verify field dimensions and details before commencing </w:t>
      </w:r>
      <w:r w:rsidR="00CD2A2C">
        <w:t>the W</w:t>
      </w:r>
      <w:r w:rsidRPr="00AF1939">
        <w:t>ork and report discrepancies to Consultant immediately.</w:t>
      </w:r>
    </w:p>
    <w:p w14:paraId="650B039F" w14:textId="77777777" w:rsidR="004818FE" w:rsidRPr="00AF1939" w:rsidRDefault="003E6AA1" w:rsidP="00083DA4">
      <w:pPr>
        <w:pStyle w:val="Heading4"/>
      </w:pPr>
      <w:r w:rsidRPr="00AF1939">
        <w:t>Upo</w:t>
      </w:r>
      <w:r w:rsidR="004818FE" w:rsidRPr="00AF1939">
        <w:t xml:space="preserve">n </w:t>
      </w:r>
      <w:r w:rsidRPr="00AF1939">
        <w:t xml:space="preserve">the </w:t>
      </w:r>
      <w:r w:rsidR="004818FE" w:rsidRPr="00AF1939">
        <w:t xml:space="preserve">request of </w:t>
      </w:r>
      <w:r w:rsidRPr="00AF1939">
        <w:t>the Consultant</w:t>
      </w:r>
      <w:r w:rsidR="004818FE" w:rsidRPr="00AF1939">
        <w:t xml:space="preserve">, submit </w:t>
      </w:r>
      <w:r w:rsidR="002F0A63" w:rsidRPr="00AF1939">
        <w:t xml:space="preserve">survey </w:t>
      </w:r>
      <w:r w:rsidR="004818FE" w:rsidRPr="00AF1939">
        <w:t>documentation.</w:t>
      </w:r>
    </w:p>
    <w:p w14:paraId="7296E44B" w14:textId="77777777" w:rsidR="004818FE" w:rsidRPr="00AF1939" w:rsidRDefault="004818FE" w:rsidP="00083DA4">
      <w:pPr>
        <w:pStyle w:val="Heading4"/>
      </w:pPr>
      <w:r w:rsidRPr="00AF1939">
        <w:t xml:space="preserve">Provide competent employee(s), tools, stakes, and other equipment and materials as </w:t>
      </w:r>
      <w:r w:rsidR="003E6AA1" w:rsidRPr="00AF1939">
        <w:t xml:space="preserve">the Consultant </w:t>
      </w:r>
      <w:r w:rsidRPr="00AF1939">
        <w:t xml:space="preserve">may require </w:t>
      </w:r>
      <w:r w:rsidR="003E6AA1" w:rsidRPr="00AF1939">
        <w:t xml:space="preserve">in order </w:t>
      </w:r>
      <w:r w:rsidRPr="00AF1939">
        <w:t>to:</w:t>
      </w:r>
    </w:p>
    <w:p w14:paraId="21C102EA" w14:textId="77777777" w:rsidR="004818FE" w:rsidRPr="0028261B" w:rsidRDefault="004818FE" w:rsidP="00D91B3C">
      <w:pPr>
        <w:pStyle w:val="Heading5"/>
      </w:pPr>
      <w:r w:rsidRPr="0028261B">
        <w:t xml:space="preserve">Check </w:t>
      </w:r>
      <w:r w:rsidR="003E6AA1" w:rsidRPr="0028261B">
        <w:t xml:space="preserve">the </w:t>
      </w:r>
      <w:r w:rsidRPr="0028261B">
        <w:t xml:space="preserve">layout, survey, and measurement </w:t>
      </w:r>
      <w:r w:rsidR="003E6AA1" w:rsidRPr="0028261B">
        <w:t>w</w:t>
      </w:r>
      <w:r w:rsidRPr="0028261B">
        <w:t xml:space="preserve">ork performed by </w:t>
      </w:r>
      <w:r w:rsidR="003E6AA1" w:rsidRPr="0028261B">
        <w:t>O</w:t>
      </w:r>
      <w:r w:rsidRPr="0028261B">
        <w:t>ther</w:t>
      </w:r>
      <w:r w:rsidR="003E6AA1" w:rsidRPr="0028261B">
        <w:t xml:space="preserve"> Contractor</w:t>
      </w:r>
      <w:r w:rsidRPr="0028261B">
        <w:t>s.</w:t>
      </w:r>
    </w:p>
    <w:p w14:paraId="0499939E" w14:textId="77777777" w:rsidR="004818FE" w:rsidRPr="0028261B" w:rsidRDefault="004818FE" w:rsidP="0028261B">
      <w:pPr>
        <w:pStyle w:val="Heading5"/>
      </w:pPr>
      <w:r w:rsidRPr="0028261B">
        <w:t>Measure quantities for payment purposes.</w:t>
      </w:r>
    </w:p>
    <w:p w14:paraId="1E35B3FE" w14:textId="77777777" w:rsidR="001B146F" w:rsidRPr="00AF1939" w:rsidRDefault="001B146F" w:rsidP="0028261B">
      <w:pPr>
        <w:pStyle w:val="Heading2"/>
      </w:pPr>
      <w:r w:rsidRPr="00AF1939">
        <w:t>Coordination of Construction</w:t>
      </w:r>
    </w:p>
    <w:p w14:paraId="0D46D16C" w14:textId="77777777" w:rsidR="001B146F" w:rsidRPr="00AF1939" w:rsidRDefault="001B146F" w:rsidP="00F561C9">
      <w:pPr>
        <w:pStyle w:val="Heading3"/>
      </w:pPr>
      <w:r w:rsidRPr="00AF1939">
        <w:t>The Contract Documents shall be interpreted as one Contract and the Contractor shall be wholly responsible for the coordination of construction to complete the Work.</w:t>
      </w:r>
    </w:p>
    <w:p w14:paraId="70DCCDE9" w14:textId="77777777" w:rsidR="001B146F" w:rsidRPr="00AF1939" w:rsidRDefault="001B146F" w:rsidP="00F561C9">
      <w:pPr>
        <w:pStyle w:val="Heading3"/>
      </w:pPr>
      <w:r w:rsidRPr="00AF1939">
        <w:t>The Contract Documents shall not be construed or interpreted as being the responsibility of any subtrade, Subcontractor or supplier.</w:t>
      </w:r>
    </w:p>
    <w:p w14:paraId="61D44DE4" w14:textId="77777777" w:rsidR="00CD1DC3" w:rsidRPr="00AF1939" w:rsidRDefault="00CD1DC3" w:rsidP="00CD1DC3">
      <w:pPr>
        <w:pStyle w:val="Heading3"/>
      </w:pPr>
      <w:r w:rsidRPr="00AF1939">
        <w:t xml:space="preserve">The Contractor shall examine the work of all </w:t>
      </w:r>
      <w:r>
        <w:t>Subcontractors</w:t>
      </w:r>
      <w:r w:rsidRPr="00AF1939">
        <w:t xml:space="preserve"> and ensure that </w:t>
      </w:r>
      <w:r>
        <w:t xml:space="preserve">the </w:t>
      </w:r>
      <w:r w:rsidRPr="00AF1939">
        <w:t>condition</w:t>
      </w:r>
      <w:r>
        <w:t xml:space="preserve"> of the Subcontractor’s work</w:t>
      </w:r>
      <w:r w:rsidRPr="00AF1939">
        <w:t xml:space="preserve"> </w:t>
      </w:r>
      <w:r>
        <w:t>is</w:t>
      </w:r>
      <w:r w:rsidRPr="00AF1939">
        <w:t xml:space="preserve"> satisfactory for the completion of any subsequent Work.</w:t>
      </w:r>
    </w:p>
    <w:p w14:paraId="28BD138C" w14:textId="77777777" w:rsidR="00CD1DC3" w:rsidRDefault="00CD1DC3" w:rsidP="00CD1DC3">
      <w:pPr>
        <w:pStyle w:val="Heading3"/>
      </w:pPr>
      <w:r w:rsidRPr="00AF1939">
        <w:t xml:space="preserve">The Contractor shall notify the Consultant immediately of any adverse conditions which may affect subsequent </w:t>
      </w:r>
      <w:r>
        <w:t xml:space="preserve">items of </w:t>
      </w:r>
      <w:r w:rsidRPr="00AF1939">
        <w:t xml:space="preserve">Work and shall not proceed with any subsequent </w:t>
      </w:r>
      <w:r>
        <w:t xml:space="preserve">items of </w:t>
      </w:r>
      <w:r w:rsidRPr="00AF1939">
        <w:t>Work until such conditions are rectified.</w:t>
      </w:r>
    </w:p>
    <w:p w14:paraId="78A3B507" w14:textId="337FDB3C" w:rsidR="00CA5DCE" w:rsidRDefault="00CA5DCE" w:rsidP="00CA5DCE">
      <w:pPr>
        <w:pStyle w:val="Heading3"/>
        <w:rPr>
          <w:ins w:id="259" w:author="Johnny Pang" w:date="2022-04-16T13:24:00Z"/>
        </w:rPr>
      </w:pPr>
      <w:r w:rsidRPr="009A22BB">
        <w:t xml:space="preserve">Coordinate architectural, </w:t>
      </w:r>
      <w:ins w:id="260" w:author="Johnny Pang" w:date="2022-11-29T07:24:00Z">
        <w:r w:rsidR="00E537BC">
          <w:t xml:space="preserve">civil, </w:t>
        </w:r>
      </w:ins>
      <w:r w:rsidRPr="009A22BB">
        <w:t xml:space="preserve">mechanical, electrical and structural work for equipment being installed. Provide openings and </w:t>
      </w:r>
      <w:proofErr w:type="spellStart"/>
      <w:r w:rsidRPr="009A22BB">
        <w:t>embedments</w:t>
      </w:r>
      <w:proofErr w:type="spellEnd"/>
      <w:r w:rsidRPr="009A22BB">
        <w:t xml:space="preserve"> in existing walls and structures for pipes and conduits. Cut and make good, or excavate and backfill, as required and in a timely manner so that the work proceeds expeditiously.</w:t>
      </w:r>
    </w:p>
    <w:p w14:paraId="17A4447A" w14:textId="407215E8" w:rsidR="006557DF" w:rsidRPr="009A22BB" w:rsidRDefault="006557DF" w:rsidP="00CA5DCE">
      <w:pPr>
        <w:pStyle w:val="Heading3"/>
      </w:pPr>
      <w:ins w:id="261" w:author="Johnny Pang" w:date="2022-04-16T13:24:00Z">
        <w:r>
          <w:t xml:space="preserve">Coordinate with </w:t>
        </w:r>
      </w:ins>
      <w:ins w:id="262" w:author="Radulovic, Nicole" w:date="2022-10-25T10:39:00Z">
        <w:r w:rsidR="00AA5E54">
          <w:t xml:space="preserve">the </w:t>
        </w:r>
      </w:ins>
      <w:ins w:id="263" w:author="Johnny Pang" w:date="2022-04-16T13:24:00Z">
        <w:r>
          <w:t>Region, Consultant and other Contractor</w:t>
        </w:r>
      </w:ins>
      <w:ins w:id="264" w:author="Johnny Pang" w:date="2022-04-16T13:25:00Z">
        <w:r>
          <w:t xml:space="preserve"> for the Jane Street Feedermain and Jane Street Pumping Station Contract.</w:t>
        </w:r>
      </w:ins>
    </w:p>
    <w:p w14:paraId="3B64BF36" w14:textId="77777777" w:rsidR="0028261B" w:rsidRPr="006557DF" w:rsidRDefault="00CA5DCE" w:rsidP="0028261B">
      <w:pPr>
        <w:pStyle w:val="Heading3"/>
      </w:pPr>
      <w:r w:rsidRPr="006557DF">
        <w:t xml:space="preserve">The Contractor shall complete all Commissioning activities as defined in </w:t>
      </w:r>
      <w:r w:rsidR="0028261B" w:rsidRPr="006557DF">
        <w:rPr>
          <w:rPrChange w:id="265" w:author="Johnny Pang" w:date="2022-04-16T13:23:00Z">
            <w:rPr>
              <w:highlight w:val="yellow"/>
            </w:rPr>
          </w:rPrChange>
        </w:rPr>
        <w:t>Section 01810 – Equipment Testing and Facility Commissioning</w:t>
      </w:r>
      <w:r w:rsidR="0028261B" w:rsidRPr="006557DF">
        <w:t>.</w:t>
      </w:r>
    </w:p>
    <w:p w14:paraId="2308433A" w14:textId="77777777" w:rsidR="004818FE" w:rsidRPr="00AF1939" w:rsidRDefault="004818FE" w:rsidP="0028261B">
      <w:pPr>
        <w:pStyle w:val="Heading1"/>
        <w:spacing w:before="160"/>
        <w:contextualSpacing w:val="0"/>
      </w:pPr>
      <w:r w:rsidRPr="00AF1939">
        <w:t>PRODUCTS (NOT USED)</w:t>
      </w:r>
    </w:p>
    <w:p w14:paraId="0F07BBED" w14:textId="77777777" w:rsidR="004818FE" w:rsidRPr="00AF1939" w:rsidRDefault="004818FE" w:rsidP="0028261B">
      <w:pPr>
        <w:pStyle w:val="Heading1"/>
        <w:spacing w:before="160"/>
        <w:contextualSpacing w:val="0"/>
      </w:pPr>
      <w:r w:rsidRPr="00AF1939">
        <w:t xml:space="preserve">EXECUTION </w:t>
      </w:r>
    </w:p>
    <w:p w14:paraId="36C11AE3" w14:textId="77777777" w:rsidR="004818FE" w:rsidRPr="0028261B" w:rsidRDefault="00F61443" w:rsidP="0028261B">
      <w:pPr>
        <w:pStyle w:val="Heading2"/>
      </w:pPr>
      <w:r w:rsidRPr="0028261B">
        <w:t>General</w:t>
      </w:r>
    </w:p>
    <w:p w14:paraId="29313B40" w14:textId="77777777" w:rsidR="00CD1DC3" w:rsidRPr="00AF1939" w:rsidRDefault="00CD1DC3" w:rsidP="00CD1DC3">
      <w:pPr>
        <w:pStyle w:val="Heading3"/>
      </w:pPr>
      <w:r w:rsidRPr="00AF1939">
        <w:t>The Contractor shall determine and review key personnel and other personnel requirements on a regular basis. The Contractor shall ensure that sufficient and appropriately skilled personnel are available when required for the proper execution of the Work.  The Contractor shall provide the Consultant with</w:t>
      </w:r>
      <w:r>
        <w:t xml:space="preserve"> a list of</w:t>
      </w:r>
      <w:r w:rsidRPr="00AF1939">
        <w:t xml:space="preserve"> the contact names and emergency (24 hours a Day/7 Days a week) telephone numbers of key personnel </w:t>
      </w:r>
      <w:r>
        <w:t xml:space="preserve">and alternates </w:t>
      </w:r>
      <w:r w:rsidRPr="00AF1939">
        <w:t>and</w:t>
      </w:r>
      <w:r>
        <w:t xml:space="preserve"> the Contractor </w:t>
      </w:r>
      <w:r w:rsidRPr="00AF1939">
        <w:t xml:space="preserve">shall keep </w:t>
      </w:r>
      <w:r>
        <w:t>the list</w:t>
      </w:r>
      <w:r w:rsidRPr="00AF1939">
        <w:t xml:space="preserve"> updated.</w:t>
      </w:r>
    </w:p>
    <w:p w14:paraId="60BAD659" w14:textId="77777777" w:rsidR="0028261B" w:rsidRDefault="0028261B" w:rsidP="00F561C9">
      <w:pPr>
        <w:pStyle w:val="Other"/>
        <w:jc w:val="center"/>
        <w:rPr>
          <w:rFonts w:ascii="Calibri" w:hAnsi="Calibri"/>
          <w:b/>
          <w:sz w:val="22"/>
          <w:szCs w:val="22"/>
        </w:rPr>
      </w:pPr>
    </w:p>
    <w:p w14:paraId="7ABDF4D6" w14:textId="77777777" w:rsidR="00F13982" w:rsidRPr="00AF1939" w:rsidRDefault="00F13982" w:rsidP="00F561C9">
      <w:pPr>
        <w:pStyle w:val="Other"/>
        <w:jc w:val="center"/>
        <w:rPr>
          <w:rFonts w:ascii="Calibri" w:hAnsi="Calibri"/>
          <w:b/>
          <w:sz w:val="22"/>
          <w:szCs w:val="22"/>
        </w:rPr>
      </w:pPr>
      <w:r w:rsidRPr="00AF1939">
        <w:rPr>
          <w:rFonts w:ascii="Calibri" w:hAnsi="Calibri"/>
          <w:b/>
          <w:sz w:val="22"/>
          <w:szCs w:val="22"/>
        </w:rPr>
        <w:t>END OF SECTION</w:t>
      </w:r>
    </w:p>
    <w:p w14:paraId="6466B425" w14:textId="77777777" w:rsidR="00672C12" w:rsidRPr="00AF1939" w:rsidRDefault="00672C12" w:rsidP="0036405E">
      <w:pPr>
        <w:pStyle w:val="BodyText"/>
        <w:rPr>
          <w:rFonts w:ascii="Calibri" w:hAnsi="Calibri"/>
        </w:rPr>
      </w:pPr>
    </w:p>
    <w:sectPr w:rsidR="00672C12" w:rsidRPr="00AF1939" w:rsidSect="006B1A54">
      <w:headerReference w:type="even" r:id="rId15"/>
      <w:headerReference w:type="default" r:id="rId16"/>
      <w:headerReference w:type="first" r:id="rId17"/>
      <w:pgSz w:w="12240" w:h="15840" w:code="1"/>
      <w:pgMar w:top="1440" w:right="72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9" w:author="Johnny Pang" w:date="2022-04-16T13:14:00Z" w:initials="JP">
    <w:p w14:paraId="7BAB004A" w14:textId="735D145C" w:rsidR="00B65C11" w:rsidRDefault="00B65C11">
      <w:pPr>
        <w:pStyle w:val="CommentText"/>
      </w:pPr>
      <w:r>
        <w:rPr>
          <w:rStyle w:val="CommentReference"/>
        </w:rPr>
        <w:annotationRef/>
      </w:r>
      <w:r>
        <w:t>To be completed in future submissions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AB00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53FD2" w16cex:dateUtc="2022-04-16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AB004A" w16cid:durableId="26053F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6AFA9" w14:textId="77777777" w:rsidR="00C431BA" w:rsidRDefault="00C431BA" w:rsidP="0036405E">
      <w:r>
        <w:separator/>
      </w:r>
    </w:p>
  </w:endnote>
  <w:endnote w:type="continuationSeparator" w:id="0">
    <w:p w14:paraId="751F5241" w14:textId="77777777" w:rsidR="00C431BA" w:rsidRDefault="00C431BA" w:rsidP="00364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9D9C4" w14:textId="77777777" w:rsidR="00C431BA" w:rsidRDefault="00C431BA" w:rsidP="0036405E">
      <w:r>
        <w:separator/>
      </w:r>
    </w:p>
  </w:footnote>
  <w:footnote w:type="continuationSeparator" w:id="0">
    <w:p w14:paraId="77E8BE59" w14:textId="77777777" w:rsidR="00C431BA" w:rsidRDefault="00C431BA" w:rsidP="00364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4963B" w14:textId="77777777" w:rsidR="00942B8D" w:rsidRDefault="00E537BC" w:rsidP="0036405E">
    <w:r>
      <w:pict w14:anchorId="05300F97">
        <v:rect id="_x0000_i1025" style="width:0;height:1.5pt" o:hralign="center" o:hrstd="t" o:hr="t" fillcolor="gray" stroked="f"/>
      </w:pict>
    </w:r>
  </w:p>
  <w:p w14:paraId="0634156D" w14:textId="77777777" w:rsidR="00056666" w:rsidRPr="00056666" w:rsidRDefault="00056666" w:rsidP="006B1A54">
    <w:pPr>
      <w:tabs>
        <w:tab w:val="decimal" w:pos="5040"/>
        <w:tab w:val="right" w:pos="10080"/>
      </w:tabs>
    </w:pPr>
    <w:r w:rsidRPr="00056666">
      <w:t>Section 01040</w:t>
    </w:r>
    <w:r>
      <w:tab/>
    </w:r>
    <w:r w:rsidR="00942B8D">
      <w:tab/>
    </w:r>
    <w:r w:rsidRPr="00056666">
      <w:t>CONTRACT NO</w:t>
    </w:r>
    <w:r w:rsidR="00023B58">
      <w:rPr>
        <w:highlight w:val="yellow"/>
      </w:rPr>
      <w:t>.... [Insert Contract</w:t>
    </w:r>
    <w:r w:rsidRPr="00D91B3C">
      <w:rPr>
        <w:highlight w:val="yellow"/>
      </w:rPr>
      <w:t xml:space="preserve"> Number]</w:t>
    </w:r>
    <w:r w:rsidRPr="00056666">
      <w:tab/>
    </w:r>
  </w:p>
  <w:p w14:paraId="1726AEB9" w14:textId="77777777" w:rsidR="00942B8D" w:rsidRDefault="00670C31" w:rsidP="006B1A54">
    <w:pPr>
      <w:tabs>
        <w:tab w:val="center" w:pos="5040"/>
        <w:tab w:val="right" w:pos="10080"/>
      </w:tabs>
      <w:jc w:val="both"/>
    </w:pPr>
    <w:r>
      <w:t>2017-</w:t>
    </w:r>
    <w:r w:rsidR="00DF06C0">
      <w:t>11-28</w:t>
    </w:r>
    <w:r w:rsidR="00116B7C">
      <w:tab/>
      <w:t xml:space="preserve">      </w:t>
    </w:r>
    <w:r w:rsidR="00056666" w:rsidRPr="00F561C9">
      <w:rPr>
        <w:b/>
      </w:rPr>
      <w:t>COORDINATION</w:t>
    </w:r>
    <w:r w:rsidR="00942B8D">
      <w:tab/>
    </w:r>
  </w:p>
  <w:p w14:paraId="4209A48E" w14:textId="2006F2C9" w:rsidR="00056666" w:rsidRPr="00056666" w:rsidRDefault="00056666" w:rsidP="006B1A54">
    <w:pPr>
      <w:tabs>
        <w:tab w:val="decimal" w:pos="5040"/>
        <w:tab w:val="right" w:pos="10080"/>
      </w:tabs>
    </w:pPr>
    <w:r w:rsidRPr="00056666">
      <w:t xml:space="preserve">Page </w:t>
    </w:r>
    <w:r w:rsidRPr="00056666">
      <w:fldChar w:fldCharType="begin"/>
    </w:r>
    <w:r w:rsidRPr="00056666">
      <w:instrText xml:space="preserve">PAGE </w:instrText>
    </w:r>
    <w:r w:rsidRPr="00056666">
      <w:fldChar w:fldCharType="separate"/>
    </w:r>
    <w:r w:rsidR="00EB7E38">
      <w:rPr>
        <w:noProof/>
      </w:rPr>
      <w:t>6</w:t>
    </w:r>
    <w:r w:rsidRPr="00056666">
      <w:fldChar w:fldCharType="end"/>
    </w:r>
    <w:r w:rsidRPr="00056666">
      <w:t xml:space="preserve"> </w:t>
    </w:r>
    <w:r>
      <w:tab/>
    </w:r>
    <w:r>
      <w:tab/>
    </w:r>
    <w:r w:rsidRPr="00056666">
      <w:t xml:space="preserve">DATE: </w:t>
    </w:r>
    <w:r w:rsidRPr="00D91B3C">
      <w:rPr>
        <w:highlight w:val="yellow"/>
      </w:rPr>
      <w:t>[Insert Date, (e.g. Jan., 2000)]</w:t>
    </w:r>
    <w:r w:rsidRPr="00056666">
      <w:tab/>
      <w:t xml:space="preserve"> </w:t>
    </w:r>
  </w:p>
  <w:p w14:paraId="06FAC204" w14:textId="77777777" w:rsidR="00056666" w:rsidRDefault="00056666" w:rsidP="00942B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6F616" w14:textId="77777777" w:rsidR="002F0A63" w:rsidRDefault="00E537BC" w:rsidP="0036405E">
    <w:r>
      <w:pict w14:anchorId="1FD2D3C6">
        <v:rect id="_x0000_i1026" style="width:0;height:1.5pt" o:hralign="center" o:hrstd="t" o:hr="t" fillcolor="gray" stroked="f"/>
      </w:pict>
    </w:r>
  </w:p>
  <w:p w14:paraId="25BB90CC" w14:textId="77777777" w:rsidR="00A044D2" w:rsidRPr="004014C5" w:rsidRDefault="00A044D2" w:rsidP="006B1A54">
    <w:pPr>
      <w:tabs>
        <w:tab w:val="right" w:pos="10080"/>
      </w:tabs>
    </w:pPr>
    <w:r w:rsidRPr="004014C5">
      <w:t>CONTRACT NO</w:t>
    </w:r>
    <w:r w:rsidRPr="00D91B3C">
      <w:rPr>
        <w:highlight w:val="yellow"/>
      </w:rPr>
      <w:t xml:space="preserve">.... [Insert </w:t>
    </w:r>
    <w:r w:rsidR="00023B58">
      <w:rPr>
        <w:highlight w:val="yellow"/>
      </w:rPr>
      <w:t>Contract</w:t>
    </w:r>
    <w:r w:rsidRPr="00D91B3C">
      <w:rPr>
        <w:highlight w:val="yellow"/>
      </w:rPr>
      <w:t xml:space="preserve"> Number]</w:t>
    </w:r>
    <w:r w:rsidRPr="004014C5">
      <w:tab/>
      <w:t>Section 01040</w:t>
    </w:r>
  </w:p>
  <w:p w14:paraId="27AE9DAE" w14:textId="77777777" w:rsidR="00A044D2" w:rsidRPr="004014C5" w:rsidRDefault="00A044D2" w:rsidP="006B1A54">
    <w:pPr>
      <w:tabs>
        <w:tab w:val="center" w:pos="5040"/>
        <w:tab w:val="right" w:pos="10080"/>
      </w:tabs>
    </w:pPr>
    <w:r w:rsidRPr="004014C5">
      <w:tab/>
      <w:t>COORDINATION</w:t>
    </w:r>
    <w:r w:rsidRPr="004014C5">
      <w:tab/>
    </w:r>
    <w:r w:rsidR="00670C31">
      <w:t>2017-</w:t>
    </w:r>
    <w:r w:rsidR="00DF06C0">
      <w:t>11-28</w:t>
    </w:r>
  </w:p>
  <w:p w14:paraId="70E3DF32" w14:textId="459CD91E" w:rsidR="00942B8D" w:rsidRDefault="00A044D2" w:rsidP="006B1A54">
    <w:pPr>
      <w:tabs>
        <w:tab w:val="right" w:pos="10080"/>
      </w:tabs>
    </w:pPr>
    <w:r w:rsidRPr="004014C5">
      <w:t xml:space="preserve">DATE: </w:t>
    </w:r>
    <w:r w:rsidRPr="00D91B3C">
      <w:rPr>
        <w:highlight w:val="yellow"/>
      </w:rPr>
      <w:t>[Insert Date, (e.g. Jan., 2000)]</w:t>
    </w:r>
    <w:r w:rsidR="002F0A63">
      <w:tab/>
    </w:r>
    <w:r w:rsidRPr="004014C5">
      <w:t xml:space="preserve">Page </w:t>
    </w:r>
    <w:r w:rsidRPr="004014C5">
      <w:fldChar w:fldCharType="begin"/>
    </w:r>
    <w:r w:rsidRPr="004014C5">
      <w:instrText xml:space="preserve">PAGE </w:instrText>
    </w:r>
    <w:r w:rsidRPr="004014C5">
      <w:fldChar w:fldCharType="separate"/>
    </w:r>
    <w:r w:rsidR="00EB7E38">
      <w:rPr>
        <w:noProof/>
      </w:rPr>
      <w:t>5</w:t>
    </w:r>
    <w:r w:rsidRPr="004014C5">
      <w:fldChar w:fldCharType="end"/>
    </w:r>
    <w:r w:rsidRPr="004014C5">
      <w:t xml:space="preserve"> </w:t>
    </w:r>
  </w:p>
  <w:p w14:paraId="70F669D6" w14:textId="77777777" w:rsidR="00A044D2" w:rsidRPr="00672C12" w:rsidRDefault="00E537BC" w:rsidP="00942B8D">
    <w:pPr>
      <w:tabs>
        <w:tab w:val="right" w:pos="10710"/>
      </w:tabs>
    </w:pPr>
    <w:r>
      <w:pict w14:anchorId="76130414">
        <v:rect id="_x0000_i1027" style="width:0;height:1.5pt" o:hralign="center" o:hrstd="t" o:hr="t" fillcolor="gray"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B7433" w14:textId="77777777" w:rsidR="00A044D2" w:rsidRPr="0082209E" w:rsidRDefault="00A044D2" w:rsidP="0036405E">
    <w:r w:rsidRPr="0082209E">
      <w:t>CONTRACT NO</w:t>
    </w:r>
    <w:r w:rsidRPr="00EE181F">
      <w:rPr>
        <w:highlight w:val="lightGray"/>
      </w:rPr>
      <w:t>.... [Insert Region Number]</w:t>
    </w:r>
    <w:r w:rsidRPr="0082209E">
      <w:tab/>
      <w:t xml:space="preserve">Section </w:t>
    </w:r>
    <w:r>
      <w:t>01040</w:t>
    </w:r>
  </w:p>
  <w:p w14:paraId="1F55CC53" w14:textId="77777777" w:rsidR="00A044D2" w:rsidRPr="0082209E" w:rsidRDefault="00A044D2" w:rsidP="0036405E">
    <w:r>
      <w:tab/>
      <w:t>COORDINATION</w:t>
    </w:r>
    <w:r w:rsidRPr="0082209E">
      <w:tab/>
    </w:r>
    <w:r>
      <w:t>201</w:t>
    </w:r>
    <w:r w:rsidR="009B4B99">
      <w:t>2</w:t>
    </w:r>
    <w:r>
      <w:t>-0</w:t>
    </w:r>
    <w:r w:rsidR="00BE5C57">
      <w:t>7</w:t>
    </w:r>
    <w:r>
      <w:t>-0</w:t>
    </w:r>
    <w:r w:rsidR="00E30C32">
      <w:t>6</w:t>
    </w:r>
  </w:p>
  <w:p w14:paraId="398C3FEE" w14:textId="77777777" w:rsidR="00A044D2" w:rsidRPr="0082209E" w:rsidRDefault="00A044D2" w:rsidP="0036405E">
    <w:r w:rsidRPr="0082209E">
      <w:t xml:space="preserve">DATE:  </w:t>
    </w:r>
    <w:r w:rsidRPr="00EE181F">
      <w:rPr>
        <w:highlight w:val="lightGray"/>
      </w:rPr>
      <w:t>[Insert Date, (e.g. Jan., 2000)]</w:t>
    </w:r>
    <w:r w:rsidRPr="0082209E">
      <w:tab/>
    </w:r>
    <w:r w:rsidRPr="0082209E">
      <w:tab/>
      <w:t xml:space="preserve">Page </w:t>
    </w:r>
    <w:r w:rsidRPr="0082209E">
      <w:fldChar w:fldCharType="begin"/>
    </w:r>
    <w:r w:rsidRPr="0082209E">
      <w:instrText xml:space="preserve">PAGE </w:instrText>
    </w:r>
    <w:r w:rsidRPr="0082209E">
      <w:fldChar w:fldCharType="separate"/>
    </w:r>
    <w:r w:rsidR="00056666">
      <w:rPr>
        <w:noProof/>
      </w:rPr>
      <w:t>1</w:t>
    </w:r>
    <w:r w:rsidRPr="0082209E">
      <w:fldChar w:fldCharType="end"/>
    </w:r>
    <w:r w:rsidRPr="0082209E">
      <w:t xml:space="preserve"> of </w:t>
    </w:r>
    <w:fldSimple w:instr=" NUMPAGES ">
      <w:r w:rsidR="00056666">
        <w:rPr>
          <w:noProof/>
        </w:rPr>
        <w:t>6</w:t>
      </w:r>
    </w:fldSimple>
  </w:p>
  <w:p w14:paraId="547D54A4" w14:textId="77777777" w:rsidR="00A044D2" w:rsidRDefault="00A044D2" w:rsidP="003640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576F65"/>
    <w:multiLevelType w:val="hybridMultilevel"/>
    <w:tmpl w:val="9C8E7B52"/>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EBD2AD6"/>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18B452B"/>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44948DB"/>
    <w:multiLevelType w:val="hybridMultilevel"/>
    <w:tmpl w:val="34947D7C"/>
    <w:lvl w:ilvl="0" w:tplc="EC5E9692">
      <w:start w:val="1"/>
      <w:numFmt w:val="decimal"/>
      <w:lvlText w:val=".%1"/>
      <w:lvlJc w:val="left"/>
      <w:pPr>
        <w:ind w:left="2880" w:hanging="360"/>
      </w:pPr>
      <w:rPr>
        <w:rFonts w:hint="default"/>
      </w:rPr>
    </w:lvl>
    <w:lvl w:ilvl="1" w:tplc="10090019" w:tentative="1">
      <w:start w:val="1"/>
      <w:numFmt w:val="lowerLetter"/>
      <w:lvlText w:val="%2."/>
      <w:lvlJc w:val="left"/>
      <w:pPr>
        <w:ind w:left="3600" w:hanging="360"/>
      </w:pPr>
    </w:lvl>
    <w:lvl w:ilvl="2" w:tplc="1009001B" w:tentative="1">
      <w:start w:val="1"/>
      <w:numFmt w:val="lowerRoman"/>
      <w:lvlText w:val="%3."/>
      <w:lvlJc w:val="right"/>
      <w:pPr>
        <w:ind w:left="4320" w:hanging="180"/>
      </w:pPr>
    </w:lvl>
    <w:lvl w:ilvl="3" w:tplc="1009000F" w:tentative="1">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abstractNum w:abstractNumId="7"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9"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65575FD"/>
    <w:multiLevelType w:val="multilevel"/>
    <w:tmpl w:val="A5DA3954"/>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i w:val="0"/>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abstractNum w:abstractNumId="12" w15:restartNumberingAfterBreak="0">
    <w:nsid w:val="50407D28"/>
    <w:multiLevelType w:val="multilevel"/>
    <w:tmpl w:val="0B422E5A"/>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FBE4091"/>
    <w:multiLevelType w:val="multilevel"/>
    <w:tmpl w:val="601EB8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31A76CE"/>
    <w:multiLevelType w:val="multilevel"/>
    <w:tmpl w:val="2A72D6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92058415">
    <w:abstractNumId w:val="0"/>
  </w:num>
  <w:num w:numId="2" w16cid:durableId="312375310">
    <w:abstractNumId w:val="0"/>
  </w:num>
  <w:num w:numId="3" w16cid:durableId="1230730004">
    <w:abstractNumId w:val="12"/>
  </w:num>
  <w:num w:numId="4" w16cid:durableId="1513911225">
    <w:abstractNumId w:val="7"/>
  </w:num>
  <w:num w:numId="5" w16cid:durableId="40248566">
    <w:abstractNumId w:val="13"/>
  </w:num>
  <w:num w:numId="6" w16cid:durableId="889077012">
    <w:abstractNumId w:val="5"/>
  </w:num>
  <w:num w:numId="7" w16cid:durableId="80029025">
    <w:abstractNumId w:val="10"/>
  </w:num>
  <w:num w:numId="8" w16cid:durableId="344598338">
    <w:abstractNumId w:val="4"/>
  </w:num>
  <w:num w:numId="9" w16cid:durableId="22171717">
    <w:abstractNumId w:val="16"/>
  </w:num>
  <w:num w:numId="10" w16cid:durableId="1422874883">
    <w:abstractNumId w:val="9"/>
  </w:num>
  <w:num w:numId="11" w16cid:durableId="450974615">
    <w:abstractNumId w:val="2"/>
  </w:num>
  <w:num w:numId="12" w16cid:durableId="982002722">
    <w:abstractNumId w:val="3"/>
  </w:num>
  <w:num w:numId="13" w16cid:durableId="40476359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50280666">
    <w:abstractNumId w:val="1"/>
  </w:num>
  <w:num w:numId="15" w16cid:durableId="17002761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976922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14281560">
    <w:abstractNumId w:val="6"/>
  </w:num>
  <w:num w:numId="18" w16cid:durableId="1270119374">
    <w:abstractNumId w:val="6"/>
    <w:lvlOverride w:ilvl="0">
      <w:startOverride w:val="1"/>
    </w:lvlOverride>
  </w:num>
  <w:num w:numId="19" w16cid:durableId="1663116882">
    <w:abstractNumId w:val="6"/>
    <w:lvlOverride w:ilvl="0">
      <w:startOverride w:val="1"/>
    </w:lvlOverride>
  </w:num>
  <w:num w:numId="20" w16cid:durableId="455099625">
    <w:abstractNumId w:val="6"/>
    <w:lvlOverride w:ilvl="0">
      <w:startOverride w:val="1"/>
    </w:lvlOverride>
  </w:num>
  <w:num w:numId="21" w16cid:durableId="1236428671">
    <w:abstractNumId w:val="6"/>
    <w:lvlOverride w:ilvl="0">
      <w:startOverride w:val="1"/>
    </w:lvlOverride>
  </w:num>
  <w:num w:numId="22" w16cid:durableId="1217014131">
    <w:abstractNumId w:val="6"/>
    <w:lvlOverride w:ilvl="0">
      <w:startOverride w:val="1"/>
    </w:lvlOverride>
  </w:num>
  <w:num w:numId="23" w16cid:durableId="1236816532">
    <w:abstractNumId w:val="6"/>
    <w:lvlOverride w:ilvl="0">
      <w:startOverride w:val="1"/>
    </w:lvlOverride>
  </w:num>
  <w:num w:numId="24" w16cid:durableId="1095176886">
    <w:abstractNumId w:val="6"/>
    <w:lvlOverride w:ilvl="0">
      <w:startOverride w:val="1"/>
    </w:lvlOverride>
  </w:num>
  <w:num w:numId="25" w16cid:durableId="1228420222">
    <w:abstractNumId w:val="11"/>
  </w:num>
  <w:num w:numId="26" w16cid:durableId="245770461">
    <w:abstractNumId w:val="11"/>
  </w:num>
  <w:num w:numId="27" w16cid:durableId="426342133">
    <w:abstractNumId w:val="11"/>
  </w:num>
  <w:num w:numId="28" w16cid:durableId="1402287626">
    <w:abstractNumId w:val="11"/>
  </w:num>
  <w:num w:numId="29" w16cid:durableId="2134396207">
    <w:abstractNumId w:val="11"/>
  </w:num>
  <w:num w:numId="30" w16cid:durableId="45876967">
    <w:abstractNumId w:val="11"/>
  </w:num>
  <w:num w:numId="31" w16cid:durableId="897473856">
    <w:abstractNumId w:val="11"/>
  </w:num>
  <w:num w:numId="32" w16cid:durableId="191648689">
    <w:abstractNumId w:val="11"/>
  </w:num>
  <w:num w:numId="33" w16cid:durableId="499853281">
    <w:abstractNumId w:val="11"/>
  </w:num>
  <w:num w:numId="34" w16cid:durableId="19977617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543667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11549407">
    <w:abstractNumId w:val="15"/>
  </w:num>
  <w:num w:numId="37" w16cid:durableId="163263831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Radulovic, Nicole">
    <w15:presenceInfo w15:providerId="AD" w15:userId="S::Nicole.Radulovic@york.ca::1395bf46-3a6b-4329-920d-ffad62967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11268"/>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23B58"/>
    <w:rsid w:val="00031072"/>
    <w:rsid w:val="000508C5"/>
    <w:rsid w:val="00056666"/>
    <w:rsid w:val="00060264"/>
    <w:rsid w:val="00077389"/>
    <w:rsid w:val="00083DA4"/>
    <w:rsid w:val="0009517C"/>
    <w:rsid w:val="000A0A4F"/>
    <w:rsid w:val="000A7BB7"/>
    <w:rsid w:val="000C218D"/>
    <w:rsid w:val="000C6079"/>
    <w:rsid w:val="000C6EBC"/>
    <w:rsid w:val="00107DBA"/>
    <w:rsid w:val="00116B7C"/>
    <w:rsid w:val="0012480B"/>
    <w:rsid w:val="00126065"/>
    <w:rsid w:val="00144D0B"/>
    <w:rsid w:val="00184416"/>
    <w:rsid w:val="001A1F12"/>
    <w:rsid w:val="001B146F"/>
    <w:rsid w:val="001B3E2D"/>
    <w:rsid w:val="001E0C71"/>
    <w:rsid w:val="001E2B1D"/>
    <w:rsid w:val="001F1A14"/>
    <w:rsid w:val="002120CA"/>
    <w:rsid w:val="002341A9"/>
    <w:rsid w:val="002353F4"/>
    <w:rsid w:val="0028261B"/>
    <w:rsid w:val="002D4787"/>
    <w:rsid w:val="002D7262"/>
    <w:rsid w:val="002F0A63"/>
    <w:rsid w:val="0030597F"/>
    <w:rsid w:val="003130DA"/>
    <w:rsid w:val="0033540B"/>
    <w:rsid w:val="00345B8F"/>
    <w:rsid w:val="0036405E"/>
    <w:rsid w:val="00366110"/>
    <w:rsid w:val="0037150E"/>
    <w:rsid w:val="00372157"/>
    <w:rsid w:val="003A6F69"/>
    <w:rsid w:val="003C4287"/>
    <w:rsid w:val="003D5FE0"/>
    <w:rsid w:val="003D7131"/>
    <w:rsid w:val="003E6AA1"/>
    <w:rsid w:val="004014C5"/>
    <w:rsid w:val="0040417E"/>
    <w:rsid w:val="00414AEF"/>
    <w:rsid w:val="00417C70"/>
    <w:rsid w:val="0042762D"/>
    <w:rsid w:val="00454EE3"/>
    <w:rsid w:val="00456ADE"/>
    <w:rsid w:val="004818FE"/>
    <w:rsid w:val="004A4F40"/>
    <w:rsid w:val="004C75CB"/>
    <w:rsid w:val="00545771"/>
    <w:rsid w:val="0054771E"/>
    <w:rsid w:val="00551208"/>
    <w:rsid w:val="005947BD"/>
    <w:rsid w:val="005B7A5A"/>
    <w:rsid w:val="006107E7"/>
    <w:rsid w:val="00624C54"/>
    <w:rsid w:val="00630A16"/>
    <w:rsid w:val="00637374"/>
    <w:rsid w:val="00637572"/>
    <w:rsid w:val="00641E06"/>
    <w:rsid w:val="006557DF"/>
    <w:rsid w:val="00670C31"/>
    <w:rsid w:val="00672C12"/>
    <w:rsid w:val="006B1A54"/>
    <w:rsid w:val="006B6708"/>
    <w:rsid w:val="006B7593"/>
    <w:rsid w:val="006C0FAF"/>
    <w:rsid w:val="006E7B9B"/>
    <w:rsid w:val="0070514B"/>
    <w:rsid w:val="00721FA6"/>
    <w:rsid w:val="007452D5"/>
    <w:rsid w:val="00750CD3"/>
    <w:rsid w:val="007602EA"/>
    <w:rsid w:val="007843C3"/>
    <w:rsid w:val="007D7EB1"/>
    <w:rsid w:val="007E4441"/>
    <w:rsid w:val="008001A5"/>
    <w:rsid w:val="00812A85"/>
    <w:rsid w:val="008376FB"/>
    <w:rsid w:val="00850006"/>
    <w:rsid w:val="008857C2"/>
    <w:rsid w:val="008A26A6"/>
    <w:rsid w:val="009369FF"/>
    <w:rsid w:val="00941904"/>
    <w:rsid w:val="00942B8D"/>
    <w:rsid w:val="00960901"/>
    <w:rsid w:val="0099292A"/>
    <w:rsid w:val="009B3A5C"/>
    <w:rsid w:val="009B4B99"/>
    <w:rsid w:val="009C700B"/>
    <w:rsid w:val="00A044D2"/>
    <w:rsid w:val="00A15AEB"/>
    <w:rsid w:val="00A453A9"/>
    <w:rsid w:val="00A454D6"/>
    <w:rsid w:val="00A704CE"/>
    <w:rsid w:val="00A767E0"/>
    <w:rsid w:val="00AA040C"/>
    <w:rsid w:val="00AA5E54"/>
    <w:rsid w:val="00AF1939"/>
    <w:rsid w:val="00B01242"/>
    <w:rsid w:val="00B0710E"/>
    <w:rsid w:val="00B14B06"/>
    <w:rsid w:val="00B359C2"/>
    <w:rsid w:val="00B35B11"/>
    <w:rsid w:val="00B46D8E"/>
    <w:rsid w:val="00B65C11"/>
    <w:rsid w:val="00B77A7E"/>
    <w:rsid w:val="00BA7981"/>
    <w:rsid w:val="00BE5C57"/>
    <w:rsid w:val="00C36482"/>
    <w:rsid w:val="00C431BA"/>
    <w:rsid w:val="00C73272"/>
    <w:rsid w:val="00C80C03"/>
    <w:rsid w:val="00C81675"/>
    <w:rsid w:val="00CA5DCE"/>
    <w:rsid w:val="00CC6172"/>
    <w:rsid w:val="00CD0031"/>
    <w:rsid w:val="00CD1DC3"/>
    <w:rsid w:val="00CD2A2C"/>
    <w:rsid w:val="00CE4463"/>
    <w:rsid w:val="00CF1B50"/>
    <w:rsid w:val="00CF4F03"/>
    <w:rsid w:val="00D109FD"/>
    <w:rsid w:val="00D115FA"/>
    <w:rsid w:val="00D1440D"/>
    <w:rsid w:val="00D26372"/>
    <w:rsid w:val="00D31AED"/>
    <w:rsid w:val="00D3626B"/>
    <w:rsid w:val="00D52888"/>
    <w:rsid w:val="00D601C9"/>
    <w:rsid w:val="00D705EE"/>
    <w:rsid w:val="00D91B3C"/>
    <w:rsid w:val="00DA097A"/>
    <w:rsid w:val="00DB06A2"/>
    <w:rsid w:val="00DC0DAF"/>
    <w:rsid w:val="00DF06C0"/>
    <w:rsid w:val="00DF4DA5"/>
    <w:rsid w:val="00E30C32"/>
    <w:rsid w:val="00E33BF4"/>
    <w:rsid w:val="00E432BE"/>
    <w:rsid w:val="00E537BC"/>
    <w:rsid w:val="00E62AA3"/>
    <w:rsid w:val="00EB7E38"/>
    <w:rsid w:val="00EE181F"/>
    <w:rsid w:val="00EF223D"/>
    <w:rsid w:val="00F00AD9"/>
    <w:rsid w:val="00F02C5B"/>
    <w:rsid w:val="00F117BC"/>
    <w:rsid w:val="00F13982"/>
    <w:rsid w:val="00F5273F"/>
    <w:rsid w:val="00F561C9"/>
    <w:rsid w:val="00F61443"/>
    <w:rsid w:val="00F6204E"/>
    <w:rsid w:val="00FA0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8"/>
    <o:shapelayout v:ext="edit">
      <o:idmap v:ext="edit" data="1"/>
    </o:shapelayout>
  </w:shapeDefaults>
  <w:decimalSymbol w:val="."/>
  <w:listSeparator w:val=","/>
  <w14:docId w14:val="0B9089FF"/>
  <w15:chartTrackingRefBased/>
  <w15:docId w15:val="{20573892-8E16-4942-94BE-F86C24B7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261B"/>
    <w:rPr>
      <w:sz w:val="22"/>
      <w:szCs w:val="22"/>
    </w:rPr>
  </w:style>
  <w:style w:type="paragraph" w:styleId="Heading1">
    <w:name w:val="heading 1"/>
    <w:basedOn w:val="ListParagraph"/>
    <w:link w:val="Heading1Char"/>
    <w:qFormat/>
    <w:rsid w:val="0028261B"/>
    <w:pPr>
      <w:numPr>
        <w:numId w:val="33"/>
      </w:numPr>
      <w:outlineLvl w:val="0"/>
    </w:pPr>
  </w:style>
  <w:style w:type="paragraph" w:styleId="Heading2">
    <w:name w:val="heading 2"/>
    <w:basedOn w:val="ListParagraph"/>
    <w:next w:val="Normal"/>
    <w:link w:val="Heading2Char"/>
    <w:qFormat/>
    <w:rsid w:val="0028261B"/>
    <w:pPr>
      <w:numPr>
        <w:ilvl w:val="1"/>
        <w:numId w:val="33"/>
      </w:numPr>
      <w:spacing w:before="80"/>
      <w:outlineLvl w:val="1"/>
    </w:pPr>
    <w:rPr>
      <w:u w:val="single"/>
    </w:rPr>
  </w:style>
  <w:style w:type="paragraph" w:styleId="Heading3">
    <w:name w:val="heading 3"/>
    <w:basedOn w:val="ListParagraph"/>
    <w:link w:val="Heading3Char"/>
    <w:qFormat/>
    <w:rsid w:val="0028261B"/>
    <w:pPr>
      <w:numPr>
        <w:ilvl w:val="2"/>
        <w:numId w:val="33"/>
      </w:numPr>
      <w:outlineLvl w:val="2"/>
    </w:pPr>
  </w:style>
  <w:style w:type="paragraph" w:styleId="Heading4">
    <w:name w:val="heading 4"/>
    <w:basedOn w:val="ListParagraph"/>
    <w:link w:val="Heading4Char"/>
    <w:qFormat/>
    <w:rsid w:val="0028261B"/>
    <w:pPr>
      <w:numPr>
        <w:ilvl w:val="3"/>
        <w:numId w:val="33"/>
      </w:numPr>
      <w:outlineLvl w:val="3"/>
    </w:pPr>
  </w:style>
  <w:style w:type="paragraph" w:styleId="Heading5">
    <w:name w:val="heading 5"/>
    <w:basedOn w:val="Heading4"/>
    <w:link w:val="Heading5Char"/>
    <w:qFormat/>
    <w:rsid w:val="0028261B"/>
    <w:pPr>
      <w:numPr>
        <w:ilvl w:val="4"/>
      </w:numPr>
      <w:outlineLvl w:val="4"/>
    </w:pPr>
  </w:style>
  <w:style w:type="paragraph" w:styleId="Heading6">
    <w:name w:val="heading 6"/>
    <w:basedOn w:val="Heading5"/>
    <w:next w:val="Normal"/>
    <w:link w:val="Heading6Char"/>
    <w:qFormat/>
    <w:rsid w:val="0028261B"/>
    <w:pPr>
      <w:numPr>
        <w:ilvl w:val="5"/>
      </w:numPr>
      <w:outlineLvl w:val="5"/>
    </w:pPr>
  </w:style>
  <w:style w:type="paragraph" w:styleId="Heading7">
    <w:name w:val="heading 7"/>
    <w:basedOn w:val="ListParagraph"/>
    <w:next w:val="Normal"/>
    <w:link w:val="Heading7Char"/>
    <w:qFormat/>
    <w:rsid w:val="0028261B"/>
    <w:pPr>
      <w:numPr>
        <w:ilvl w:val="6"/>
        <w:numId w:val="33"/>
      </w:numPr>
      <w:outlineLvl w:val="6"/>
    </w:pPr>
  </w:style>
  <w:style w:type="paragraph" w:styleId="Heading8">
    <w:name w:val="heading 8"/>
    <w:basedOn w:val="Heading7"/>
    <w:next w:val="Normal"/>
    <w:link w:val="Heading8Char"/>
    <w:qFormat/>
    <w:rsid w:val="0028261B"/>
    <w:pPr>
      <w:numPr>
        <w:ilvl w:val="7"/>
      </w:numPr>
      <w:outlineLvl w:val="7"/>
    </w:pPr>
  </w:style>
  <w:style w:type="paragraph" w:styleId="Heading9">
    <w:name w:val="heading 9"/>
    <w:basedOn w:val="Heading8"/>
    <w:next w:val="Normal"/>
    <w:link w:val="Heading9Char"/>
    <w:qFormat/>
    <w:rsid w:val="0028261B"/>
    <w:pPr>
      <w:numPr>
        <w:ilvl w:val="8"/>
        <w:numId w:val="27"/>
      </w:numPr>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28261B"/>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28261B"/>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rsid w:val="003C4287"/>
    <w:rPr>
      <w:rFonts w:ascii="Tahoma" w:hAnsi="Tahoma" w:cs="Tahoma"/>
      <w:sz w:val="16"/>
      <w:szCs w:val="16"/>
    </w:rPr>
  </w:style>
  <w:style w:type="paragraph" w:customStyle="1" w:styleId="NormalTableText">
    <w:name w:val="Normal Table Text"/>
    <w:basedOn w:val="Normal"/>
    <w:rsid w:val="002341A9"/>
    <w:pPr>
      <w:widowControl w:val="0"/>
      <w:spacing w:before="60" w:after="60"/>
    </w:pPr>
    <w:rPr>
      <w:rFonts w:ascii="Arial" w:hAnsi="Arial"/>
      <w:sz w:val="20"/>
      <w:lang w:val="en-GB"/>
    </w:rPr>
  </w:style>
  <w:style w:type="paragraph" w:customStyle="1" w:styleId="TableHeading">
    <w:name w:val="Table Heading"/>
    <w:basedOn w:val="Normal"/>
    <w:rsid w:val="002341A9"/>
    <w:pPr>
      <w:widowControl w:val="0"/>
      <w:spacing w:before="60" w:after="60"/>
    </w:pPr>
    <w:rPr>
      <w:rFonts w:ascii="Arial" w:hAnsi="Arial"/>
      <w:b/>
      <w:sz w:val="20"/>
      <w:lang w:val="en-GB"/>
    </w:rPr>
  </w:style>
  <w:style w:type="character" w:customStyle="1" w:styleId="BodyTextChar">
    <w:name w:val="Body Text Char"/>
    <w:link w:val="BodyText"/>
    <w:semiHidden/>
    <w:locked/>
    <w:rsid w:val="00CC6172"/>
    <w:rPr>
      <w:rFonts w:ascii="Book Antiqua" w:hAnsi="Book Antiqua"/>
      <w:sz w:val="22"/>
      <w:lang w:val="en-US" w:eastAsia="en-US" w:bidi="ar-SA"/>
    </w:rPr>
  </w:style>
  <w:style w:type="character" w:customStyle="1" w:styleId="Heading1Char">
    <w:name w:val="Heading 1 Char"/>
    <w:link w:val="Heading1"/>
    <w:rsid w:val="0028261B"/>
  </w:style>
  <w:style w:type="paragraph" w:styleId="ListParagraph">
    <w:name w:val="List Paragraph"/>
    <w:basedOn w:val="Normal"/>
    <w:uiPriority w:val="34"/>
    <w:qFormat/>
    <w:rsid w:val="0028261B"/>
    <w:pPr>
      <w:ind w:left="720"/>
      <w:contextualSpacing/>
    </w:pPr>
  </w:style>
  <w:style w:type="character" w:customStyle="1" w:styleId="Heading2Char">
    <w:name w:val="Heading 2 Char"/>
    <w:link w:val="Heading2"/>
    <w:rsid w:val="0028261B"/>
    <w:rPr>
      <w:u w:val="single"/>
    </w:rPr>
  </w:style>
  <w:style w:type="character" w:customStyle="1" w:styleId="Heading4Char">
    <w:name w:val="Heading 4 Char"/>
    <w:link w:val="Heading4"/>
    <w:rsid w:val="0028261B"/>
  </w:style>
  <w:style w:type="character" w:customStyle="1" w:styleId="Heading5Char">
    <w:name w:val="Heading 5 Char"/>
    <w:link w:val="Heading5"/>
    <w:rsid w:val="0028261B"/>
  </w:style>
  <w:style w:type="character" w:customStyle="1" w:styleId="Heading6Char">
    <w:name w:val="Heading 6 Char"/>
    <w:link w:val="Heading6"/>
    <w:rsid w:val="0028261B"/>
  </w:style>
  <w:style w:type="character" w:customStyle="1" w:styleId="Heading7Char">
    <w:name w:val="Heading 7 Char"/>
    <w:link w:val="Heading7"/>
    <w:rsid w:val="0028261B"/>
  </w:style>
  <w:style w:type="character" w:customStyle="1" w:styleId="Heading8Char">
    <w:name w:val="Heading 8 Char"/>
    <w:link w:val="Heading8"/>
    <w:rsid w:val="0028261B"/>
  </w:style>
  <w:style w:type="character" w:customStyle="1" w:styleId="Heading9Char">
    <w:name w:val="Heading 9 Char"/>
    <w:link w:val="Heading9"/>
    <w:rsid w:val="0028261B"/>
    <w:rPr>
      <w:rFonts w:cs="Arial"/>
    </w:rPr>
  </w:style>
  <w:style w:type="character" w:customStyle="1" w:styleId="TitleChar">
    <w:name w:val="Title Char"/>
    <w:link w:val="Title"/>
    <w:rsid w:val="0028261B"/>
    <w:rPr>
      <w:rFonts w:ascii="Arial Narrow" w:hAnsi="Arial Narrow"/>
      <w:b/>
    </w:rPr>
  </w:style>
  <w:style w:type="character" w:styleId="Strong">
    <w:name w:val="Strong"/>
    <w:qFormat/>
    <w:rsid w:val="0028261B"/>
    <w:rPr>
      <w:b/>
    </w:rPr>
  </w:style>
  <w:style w:type="character" w:customStyle="1" w:styleId="CommentTextChar">
    <w:name w:val="Comment Text Char"/>
    <w:link w:val="CommentText"/>
    <w:semiHidden/>
    <w:rsid w:val="00641E06"/>
    <w:rPr>
      <w:rFonts w:ascii="Arial" w:hAnsi="Arial"/>
      <w:sz w:val="22"/>
      <w:szCs w:val="22"/>
    </w:rPr>
  </w:style>
  <w:style w:type="paragraph" w:customStyle="1" w:styleId="paragraph">
    <w:name w:val="paragraph"/>
    <w:basedOn w:val="Normal"/>
    <w:rsid w:val="00B65C11"/>
    <w:pPr>
      <w:spacing w:before="100" w:beforeAutospacing="1" w:after="100" w:afterAutospacing="1"/>
    </w:pPr>
    <w:rPr>
      <w:rFonts w:ascii="Times New Roman" w:hAnsi="Times New Roman"/>
      <w:sz w:val="24"/>
      <w:szCs w:val="24"/>
    </w:rPr>
  </w:style>
  <w:style w:type="character" w:customStyle="1" w:styleId="normaltextrun">
    <w:name w:val="normaltextrun"/>
    <w:basedOn w:val="DefaultParagraphFont"/>
    <w:rsid w:val="00B65C11"/>
  </w:style>
  <w:style w:type="character" w:customStyle="1" w:styleId="eop">
    <w:name w:val="eop"/>
    <w:basedOn w:val="DefaultParagraphFont"/>
    <w:rsid w:val="00B65C11"/>
  </w:style>
  <w:style w:type="paragraph" w:styleId="CommentSubject">
    <w:name w:val="annotation subject"/>
    <w:basedOn w:val="CommentText"/>
    <w:next w:val="CommentText"/>
    <w:link w:val="CommentSubjectChar"/>
    <w:rsid w:val="00B65C11"/>
    <w:pPr>
      <w:spacing w:before="0"/>
    </w:pPr>
    <w:rPr>
      <w:rFonts w:ascii="Calibri" w:hAnsi="Calibri"/>
      <w:b/>
      <w:bCs/>
      <w:sz w:val="20"/>
      <w:szCs w:val="20"/>
    </w:rPr>
  </w:style>
  <w:style w:type="character" w:customStyle="1" w:styleId="CommentSubjectChar">
    <w:name w:val="Comment Subject Char"/>
    <w:link w:val="CommentSubject"/>
    <w:rsid w:val="00B65C11"/>
    <w:rPr>
      <w:rFonts w:ascii="Arial" w:hAnsi="Arial"/>
      <w:b/>
      <w:bCs/>
      <w:sz w:val="22"/>
      <w:szCs w:val="22"/>
      <w:lang w:val="en-CA" w:eastAsia="en-CA"/>
    </w:rPr>
  </w:style>
  <w:style w:type="paragraph" w:styleId="Revision">
    <w:name w:val="Revision"/>
    <w:hidden/>
    <w:uiPriority w:val="99"/>
    <w:semiHidden/>
    <w:rsid w:val="0007738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6609">
      <w:bodyDiv w:val="1"/>
      <w:marLeft w:val="0"/>
      <w:marRight w:val="0"/>
      <w:marTop w:val="0"/>
      <w:marBottom w:val="0"/>
      <w:divBdr>
        <w:top w:val="none" w:sz="0" w:space="0" w:color="auto"/>
        <w:left w:val="none" w:sz="0" w:space="0" w:color="auto"/>
        <w:bottom w:val="none" w:sz="0" w:space="0" w:color="auto"/>
        <w:right w:val="none" w:sz="0" w:space="0" w:color="auto"/>
      </w:divBdr>
    </w:div>
    <w:div w:id="69153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842cd523-47d6-43d6-8211-471f8d7272d8">Work in progress</Status>
    <Project_x0020_Name xmlns="842cd523-47d6-43d6-8211-471f8d7272d8">Northeast Vaughan Water Servicing Project</Project_x0020_Name>
    <TaxCatchAll xmlns="d6d05743-d6d0-46ac-98bc-99f29ab3bcad">
      <Value>1</Value>
    </TaxCatchAll>
    <lcf76f155ced4ddcb4097134ff3c332f xmlns="842cd523-47d6-43d6-8211-471f8d7272d8">
      <Terms xmlns="http://schemas.microsoft.com/office/infopath/2007/PartnerControls"/>
    </lcf76f155ced4ddcb4097134ff3c332f>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Project_x0020_Code xmlns="842cd523-47d6-43d6-8211-471f8d7272d8">2020-5445-00</Project_x0020_Cod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5F0727-09C5-45F2-896D-3FA627251989}">
  <ds:schemaRefs>
    <ds:schemaRef ds:uri="http://purl.org/dc/terms/"/>
    <ds:schemaRef ds:uri="http://schemas.openxmlformats.org/package/2006/metadata/core-properties"/>
    <ds:schemaRef ds:uri="http://purl.org/dc/dcmitype/"/>
    <ds:schemaRef ds:uri="http://schemas.microsoft.com/office/2006/documentManagement/types"/>
    <ds:schemaRef ds:uri="http://schemas.microsoft.com/office/2006/metadata/properties"/>
    <ds:schemaRef ds:uri="eca966e5-22d2-4363-85bc-032a97ef399f"/>
    <ds:schemaRef ds:uri="fc026acd-ce08-4cd6-8fcf-3379e1510d35"/>
    <ds:schemaRef ds:uri="http://www.w3.org/XML/1998/namespace"/>
    <ds:schemaRef ds:uri="http://purl.org/dc/elements/1.1/"/>
    <ds:schemaRef ds:uri="http://schemas.microsoft.com/office/infopath/2007/PartnerControls"/>
    <ds:schemaRef ds:uri="http://schemas.microsoft.com/sharepoint/v4"/>
    <ds:schemaRef ds:uri="3CC440CB-D4A8-4CBB-9B7B-37F17F6BDE64"/>
    <ds:schemaRef ds:uri="0ec7f28d-cd0c-40e6-964d-0ae9d476b302"/>
    <ds:schemaRef ds:uri="af1f8764-4995-491b-b84b-b5351a80ccae"/>
    <ds:schemaRef ds:uri="3cc440cb-d4a8-4cbb-9b7b-37f17f6bde64"/>
    <ds:schemaRef ds:uri="http://schemas.microsoft.com/sharepoint/v3/fields"/>
    <ds:schemaRef ds:uri="842cd523-47d6-43d6-8211-471f8d7272d8"/>
    <ds:schemaRef ds:uri="d6d05743-d6d0-46ac-98bc-99f29ab3bcad"/>
  </ds:schemaRefs>
</ds:datastoreItem>
</file>

<file path=customXml/itemProps2.xml><?xml version="1.0" encoding="utf-8"?>
<ds:datastoreItem xmlns:ds="http://schemas.openxmlformats.org/officeDocument/2006/customXml" ds:itemID="{2775BC15-6306-4A6D-B9C1-AAADF13D247A}">
  <ds:schemaRefs>
    <ds:schemaRef ds:uri="http://schemas.microsoft.com/office/2006/metadata/longProperties"/>
  </ds:schemaRefs>
</ds:datastoreItem>
</file>

<file path=customXml/itemProps3.xml><?xml version="1.0" encoding="utf-8"?>
<ds:datastoreItem xmlns:ds="http://schemas.openxmlformats.org/officeDocument/2006/customXml" ds:itemID="{26B7EB60-3B07-40F3-B5E7-346A7D36A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B5ED0C-519C-432D-BAAB-5528B140E8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13</TotalTime>
  <Pages>5</Pages>
  <Words>2180</Words>
  <Characters>16149</Characters>
  <Application>Microsoft Office Word</Application>
  <DocSecurity>0</DocSecurity>
  <Lines>134</Lines>
  <Paragraphs>36</Paragraphs>
  <ScaleCrop>false</ScaleCrop>
  <HeadingPairs>
    <vt:vector size="2" baseType="variant">
      <vt:variant>
        <vt:lpstr>Title</vt:lpstr>
      </vt:variant>
      <vt:variant>
        <vt:i4>1</vt:i4>
      </vt:variant>
    </vt:vector>
  </HeadingPairs>
  <TitlesOfParts>
    <vt:vector size="1" baseType="lpstr">
      <vt:lpstr>01040 Coordination(Nov 28, 2017)</vt:lpstr>
    </vt:vector>
  </TitlesOfParts>
  <Company>Regional Municipality of York</Company>
  <LinksUpToDate>false</LinksUpToDate>
  <CharactersWithSpaces>18293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01040 Coordination(Nov 28, 2017)</dc:title>
  <dc:subject/>
  <dc:creator>Adley-McGinnis, Andrea</dc:creator>
  <cp:keywords/>
  <cp:lastModifiedBy>Johnny Pang</cp:lastModifiedBy>
  <cp:revision>3</cp:revision>
  <cp:lastPrinted>2010-09-01T19:16:00Z</cp:lastPrinted>
  <dcterms:created xsi:type="dcterms:W3CDTF">2022-10-25T14:41:00Z</dcterms:created>
  <dcterms:modified xsi:type="dcterms:W3CDTF">2022-11-29T12:24:00Z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_dlc_DocId">
    <vt:lpwstr>ENVCPD-95-2171</vt:lpwstr>
  </property>
  <property fmtid="{D5CDD505-2E9C-101B-9397-08002B2CF9AE}" pid="4" name="_dlc_DocIdItemGuid">
    <vt:lpwstr>06fffa8b-7791-44b2-bcd4-b17fd0f62c15</vt:lpwstr>
  </property>
  <property fmtid="{D5CDD505-2E9C-101B-9397-08002B2CF9AE}" pid="5" name="_dlc_DocIdUrl">
    <vt:lpwstr>https://mycloud.york.ca/projects/EnvServProgramDeliveryOffice/Design/_layouts/DocIdRedir.aspx?ID=ENVCPD-95-2171, ENVCPD-95-2171</vt:lpwstr>
  </property>
  <property fmtid="{D5CDD505-2E9C-101B-9397-08002B2CF9AE}" pid="6" name="File Code">
    <vt:lpwstr/>
  </property>
  <property fmtid="{D5CDD505-2E9C-101B-9397-08002B2CF9AE}" pid="7" name="Organizational Unit">
    <vt:lpwstr>ENV/CPD</vt:lpwstr>
  </property>
  <property fmtid="{D5CDD505-2E9C-101B-9397-08002B2CF9AE}" pid="8" name="Document Type">
    <vt:lpwstr>Technical Design Specification Templates</vt:lpwstr>
  </property>
  <property fmtid="{D5CDD505-2E9C-101B-9397-08002B2CF9AE}" pid="9" name="Sort Order">
    <vt:lpwstr/>
  </property>
  <property fmtid="{D5CDD505-2E9C-101B-9397-08002B2CF9AE}" pid="10" name="IconOverlay">
    <vt:lpwstr/>
  </property>
  <property fmtid="{D5CDD505-2E9C-101B-9397-08002B2CF9AE}" pid="11" name="ContentTypeId">
    <vt:lpwstr>0x010100BF8E50B80A32C040A85FB450FB26C9E5</vt:lpwstr>
  </property>
  <property fmtid="{D5CDD505-2E9C-101B-9397-08002B2CF9AE}" pid="12" name="Order">
    <vt:r8>368100</vt:r8>
  </property>
  <property fmtid="{D5CDD505-2E9C-101B-9397-08002B2CF9AE}" pid="13" name="xd_ProgID">
    <vt:lpwstr/>
  </property>
  <property fmtid="{D5CDD505-2E9C-101B-9397-08002B2CF9AE}" pid="14" name="TemplateUrl">
    <vt:lpwstr/>
  </property>
  <property fmtid="{D5CDD505-2E9C-101B-9397-08002B2CF9AE}" pid="15" name="_CopySource">
    <vt:lpwstr>https://mycloud.york.ca/projects/EnvServProgramDeliveryOffice/Design/Shared Documents/Technical Design Specification Templates/Division 01 - General Requirements/01040 Coordination NEW.docx</vt:lpwstr>
  </property>
  <property fmtid="{D5CDD505-2E9C-101B-9397-08002B2CF9AE}" pid="16" name="Office">
    <vt:lpwstr/>
  </property>
  <property fmtid="{D5CDD505-2E9C-101B-9397-08002B2CF9AE}" pid="17" name="Information Type">
    <vt:lpwstr/>
  </property>
  <property fmtid="{D5CDD505-2E9C-101B-9397-08002B2CF9AE}" pid="18" name="AERIS Pools">
    <vt:lpwstr/>
  </property>
  <property fmtid="{D5CDD505-2E9C-101B-9397-08002B2CF9AE}" pid="19" name="Data Classification">
    <vt:lpwstr>1;#Confidential|dbb6cc64-9915-4cf6-857e-3e641b410f5c</vt:lpwstr>
  </property>
  <property fmtid="{D5CDD505-2E9C-101B-9397-08002B2CF9AE}" pid="20" name="Internal Organization">
    <vt:lpwstr/>
  </property>
  <property fmtid="{D5CDD505-2E9C-101B-9397-08002B2CF9AE}" pid="21" name="Communications">
    <vt:lpwstr/>
  </property>
</Properties>
</file>