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center" w:tblpY="1"/>
        <w:tblOverlap w:val="neve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4"/>
        <w:gridCol w:w="2070"/>
        <w:gridCol w:w="5773"/>
      </w:tblGrid>
      <w:tr w:rsidR="00DC070E" w:rsidRPr="00B84AFF" w:rsidDel="005829CC" w14:paraId="610EA4A9" w14:textId="4B8B7599" w:rsidTr="00B42625">
        <w:trPr>
          <w:cantSplit/>
          <w:del w:id="0" w:author="Liam Sykes" w:date="2022-03-21T15:24:00Z"/>
        </w:trPr>
        <w:tc>
          <w:tcPr>
            <w:tcW w:w="1004" w:type="dxa"/>
          </w:tcPr>
          <w:p w14:paraId="01385D15" w14:textId="5671E276" w:rsidR="00DC070E" w:rsidRPr="00B84AFF" w:rsidDel="005829CC" w:rsidRDefault="00DC070E" w:rsidP="00B40BE3">
            <w:pPr>
              <w:pStyle w:val="TableHeading"/>
              <w:rPr>
                <w:del w:id="1" w:author="Liam Sykes" w:date="2022-03-21T15:24:00Z"/>
                <w:rFonts w:ascii="Calibri" w:hAnsi="Calibri"/>
                <w:sz w:val="22"/>
                <w:szCs w:val="22"/>
              </w:rPr>
            </w:pPr>
            <w:del w:id="2" w:author="Liam Sykes" w:date="2022-03-21T15:24:00Z">
              <w:r w:rsidRPr="00B84AFF" w:rsidDel="005829CC">
                <w:rPr>
                  <w:rFonts w:ascii="Calibri" w:hAnsi="Calibri"/>
                  <w:sz w:val="22"/>
                  <w:szCs w:val="22"/>
                </w:rPr>
                <w:delText>Version</w:delText>
              </w:r>
            </w:del>
          </w:p>
        </w:tc>
        <w:tc>
          <w:tcPr>
            <w:tcW w:w="2070" w:type="dxa"/>
          </w:tcPr>
          <w:p w14:paraId="6A579DE8" w14:textId="0F29A620" w:rsidR="00DC070E" w:rsidRPr="00B84AFF" w:rsidDel="005829CC" w:rsidRDefault="00DC070E" w:rsidP="00B40BE3">
            <w:pPr>
              <w:pStyle w:val="TableHeading"/>
              <w:rPr>
                <w:del w:id="3" w:author="Liam Sykes" w:date="2022-03-21T15:24:00Z"/>
                <w:rFonts w:ascii="Calibri" w:hAnsi="Calibri"/>
                <w:sz w:val="22"/>
                <w:szCs w:val="22"/>
              </w:rPr>
            </w:pPr>
            <w:del w:id="4" w:author="Liam Sykes" w:date="2022-03-21T15:24:00Z">
              <w:r w:rsidRPr="00B84AFF" w:rsidDel="005829CC">
                <w:rPr>
                  <w:rFonts w:ascii="Calibri" w:hAnsi="Calibri"/>
                  <w:sz w:val="22"/>
                  <w:szCs w:val="22"/>
                </w:rPr>
                <w:delText>Date</w:delText>
              </w:r>
            </w:del>
          </w:p>
        </w:tc>
        <w:tc>
          <w:tcPr>
            <w:tcW w:w="5773" w:type="dxa"/>
          </w:tcPr>
          <w:p w14:paraId="3E51BEB9" w14:textId="0DE2A974" w:rsidR="00DC070E" w:rsidRPr="00B84AFF" w:rsidDel="005829CC" w:rsidRDefault="00DC070E" w:rsidP="00B40BE3">
            <w:pPr>
              <w:pStyle w:val="TableHeading"/>
              <w:rPr>
                <w:del w:id="5" w:author="Liam Sykes" w:date="2022-03-21T15:24:00Z"/>
                <w:rFonts w:ascii="Calibri" w:hAnsi="Calibri"/>
                <w:sz w:val="22"/>
                <w:szCs w:val="22"/>
              </w:rPr>
            </w:pPr>
            <w:del w:id="6" w:author="Liam Sykes" w:date="2022-03-21T15:24:00Z">
              <w:r w:rsidRPr="00B84AFF" w:rsidDel="005829CC">
                <w:rPr>
                  <w:rFonts w:ascii="Calibri" w:hAnsi="Calibri"/>
                  <w:sz w:val="22"/>
                  <w:szCs w:val="22"/>
                </w:rPr>
                <w:delText>Description of Revisions</w:delText>
              </w:r>
            </w:del>
          </w:p>
        </w:tc>
      </w:tr>
      <w:tr w:rsidR="00DC070E" w:rsidRPr="00B84AFF" w:rsidDel="005829CC" w14:paraId="07B57BB2" w14:textId="68CA7FF8" w:rsidTr="00B42625">
        <w:trPr>
          <w:cantSplit/>
          <w:del w:id="7" w:author="Liam Sykes" w:date="2022-03-21T15:24:00Z"/>
        </w:trPr>
        <w:tc>
          <w:tcPr>
            <w:tcW w:w="1004" w:type="dxa"/>
          </w:tcPr>
          <w:p w14:paraId="09CFBEFD" w14:textId="5552C241" w:rsidR="00DC070E" w:rsidRPr="00B84AFF" w:rsidDel="005829CC" w:rsidRDefault="00DC070E" w:rsidP="00B40BE3">
            <w:pPr>
              <w:pStyle w:val="NormalTableText"/>
              <w:rPr>
                <w:del w:id="8" w:author="Liam Sykes" w:date="2022-03-21T15:24:00Z"/>
                <w:rFonts w:ascii="Calibri" w:hAnsi="Calibri"/>
                <w:sz w:val="22"/>
                <w:szCs w:val="22"/>
              </w:rPr>
            </w:pPr>
            <w:del w:id="9" w:author="Liam Sykes" w:date="2022-03-21T15:24:00Z">
              <w:r w:rsidRPr="00B84AFF" w:rsidDel="005829CC">
                <w:rPr>
                  <w:rFonts w:ascii="Calibri" w:hAnsi="Calibri"/>
                  <w:sz w:val="22"/>
                  <w:szCs w:val="22"/>
                </w:rPr>
                <w:delText>1</w:delText>
              </w:r>
            </w:del>
          </w:p>
        </w:tc>
        <w:tc>
          <w:tcPr>
            <w:tcW w:w="2070" w:type="dxa"/>
          </w:tcPr>
          <w:p w14:paraId="01DEB05A" w14:textId="45BA1754" w:rsidR="00DC070E" w:rsidRPr="00B84AFF" w:rsidDel="005829CC" w:rsidRDefault="00DC070E" w:rsidP="00B40BE3">
            <w:pPr>
              <w:pStyle w:val="NormalTableText"/>
              <w:rPr>
                <w:del w:id="10" w:author="Liam Sykes" w:date="2022-03-21T15:24:00Z"/>
                <w:rFonts w:ascii="Calibri" w:hAnsi="Calibri"/>
                <w:sz w:val="22"/>
                <w:szCs w:val="22"/>
              </w:rPr>
            </w:pPr>
            <w:del w:id="11" w:author="Liam Sykes" w:date="2022-03-21T15:24:00Z">
              <w:r w:rsidRPr="00B84AFF" w:rsidDel="005829CC">
                <w:rPr>
                  <w:rFonts w:ascii="Calibri" w:hAnsi="Calibri"/>
                  <w:sz w:val="22"/>
                  <w:szCs w:val="22"/>
                </w:rPr>
                <w:delText>August 3</w:delText>
              </w:r>
              <w:r w:rsidR="00065D31" w:rsidRPr="00B84AFF" w:rsidDel="005829CC">
                <w:rPr>
                  <w:rFonts w:ascii="Calibri" w:hAnsi="Calibri"/>
                  <w:sz w:val="22"/>
                  <w:szCs w:val="22"/>
                </w:rPr>
                <w:delText>0</w:delText>
              </w:r>
              <w:r w:rsidRPr="00B84AFF" w:rsidDel="005829CC">
                <w:rPr>
                  <w:rFonts w:ascii="Calibri" w:hAnsi="Calibri"/>
                  <w:sz w:val="22"/>
                  <w:szCs w:val="22"/>
                </w:rPr>
                <w:delText>, 2006</w:delText>
              </w:r>
            </w:del>
          </w:p>
        </w:tc>
        <w:tc>
          <w:tcPr>
            <w:tcW w:w="5773" w:type="dxa"/>
          </w:tcPr>
          <w:p w14:paraId="57202843" w14:textId="02D60D57" w:rsidR="00DC070E" w:rsidRPr="00B84AFF" w:rsidDel="005829CC" w:rsidRDefault="00DC070E" w:rsidP="00B40BE3">
            <w:pPr>
              <w:pStyle w:val="NormalTableText"/>
              <w:rPr>
                <w:del w:id="12" w:author="Liam Sykes" w:date="2022-03-21T15:24:00Z"/>
                <w:rFonts w:ascii="Calibri" w:hAnsi="Calibri"/>
                <w:sz w:val="22"/>
                <w:szCs w:val="22"/>
              </w:rPr>
            </w:pPr>
            <w:del w:id="13" w:author="Liam Sykes" w:date="2022-03-21T15:24:00Z">
              <w:r w:rsidRPr="00B84AFF" w:rsidDel="005829CC">
                <w:rPr>
                  <w:rFonts w:ascii="Calibri" w:hAnsi="Calibri"/>
                  <w:sz w:val="22"/>
                  <w:szCs w:val="22"/>
                </w:rPr>
                <w:delText>Approved final document.</w:delText>
              </w:r>
            </w:del>
          </w:p>
        </w:tc>
      </w:tr>
      <w:tr w:rsidR="002D018C" w:rsidRPr="00B84AFF" w:rsidDel="005829CC" w14:paraId="274A75E3" w14:textId="5E800E88" w:rsidTr="00B42625">
        <w:trPr>
          <w:cantSplit/>
          <w:del w:id="14" w:author="Liam Sykes" w:date="2022-03-21T15:24:00Z"/>
        </w:trPr>
        <w:tc>
          <w:tcPr>
            <w:tcW w:w="1004" w:type="dxa"/>
          </w:tcPr>
          <w:p w14:paraId="58570E9D" w14:textId="74F274EE" w:rsidR="002D018C" w:rsidRPr="00B84AFF" w:rsidDel="005829CC" w:rsidRDefault="002D018C" w:rsidP="00B40BE3">
            <w:pPr>
              <w:pStyle w:val="NormalTableText"/>
              <w:rPr>
                <w:del w:id="15" w:author="Liam Sykes" w:date="2022-03-21T15:24:00Z"/>
                <w:rFonts w:ascii="Calibri" w:hAnsi="Calibri"/>
                <w:sz w:val="22"/>
                <w:szCs w:val="22"/>
              </w:rPr>
            </w:pPr>
            <w:del w:id="16" w:author="Liam Sykes" w:date="2022-03-21T15:24:00Z">
              <w:r w:rsidRPr="00B84AFF" w:rsidDel="005829CC">
                <w:rPr>
                  <w:rFonts w:ascii="Calibri" w:hAnsi="Calibri"/>
                  <w:sz w:val="22"/>
                  <w:szCs w:val="22"/>
                </w:rPr>
                <w:delText>2</w:delText>
              </w:r>
            </w:del>
          </w:p>
        </w:tc>
        <w:tc>
          <w:tcPr>
            <w:tcW w:w="2070" w:type="dxa"/>
          </w:tcPr>
          <w:p w14:paraId="1ED88AA8" w14:textId="11A13210" w:rsidR="002D018C" w:rsidRPr="00B84AFF" w:rsidDel="005829CC" w:rsidRDefault="002D018C" w:rsidP="00B40BE3">
            <w:pPr>
              <w:pStyle w:val="NormalTableText"/>
              <w:rPr>
                <w:del w:id="17" w:author="Liam Sykes" w:date="2022-03-21T15:24:00Z"/>
                <w:rFonts w:ascii="Calibri" w:hAnsi="Calibri"/>
                <w:sz w:val="22"/>
                <w:szCs w:val="22"/>
              </w:rPr>
            </w:pPr>
            <w:del w:id="18" w:author="Liam Sykes" w:date="2022-03-21T15:24:00Z">
              <w:r w:rsidRPr="00B84AFF" w:rsidDel="005829CC">
                <w:rPr>
                  <w:rFonts w:ascii="Calibri" w:hAnsi="Calibri"/>
                  <w:sz w:val="22"/>
                  <w:szCs w:val="22"/>
                </w:rPr>
                <w:delText>September 27, 2007</w:delText>
              </w:r>
            </w:del>
          </w:p>
        </w:tc>
        <w:tc>
          <w:tcPr>
            <w:tcW w:w="5773" w:type="dxa"/>
          </w:tcPr>
          <w:p w14:paraId="744C1EE7" w14:textId="544E64DB" w:rsidR="002D018C" w:rsidRPr="00B84AFF" w:rsidDel="005829CC" w:rsidRDefault="002D018C" w:rsidP="00B40BE3">
            <w:pPr>
              <w:pStyle w:val="NormalTableText"/>
              <w:rPr>
                <w:del w:id="19" w:author="Liam Sykes" w:date="2022-03-21T15:24:00Z"/>
                <w:rFonts w:ascii="Calibri" w:hAnsi="Calibri"/>
                <w:sz w:val="22"/>
                <w:szCs w:val="22"/>
              </w:rPr>
            </w:pPr>
            <w:del w:id="20" w:author="Liam Sykes" w:date="2022-03-21T15:24:00Z">
              <w:r w:rsidRPr="00B84AFF" w:rsidDel="005829CC">
                <w:rPr>
                  <w:rFonts w:ascii="Calibri" w:hAnsi="Calibri"/>
                  <w:sz w:val="22"/>
                  <w:szCs w:val="22"/>
                </w:rPr>
                <w:delText>Minor revisions by Legal Services</w:delText>
              </w:r>
            </w:del>
          </w:p>
        </w:tc>
      </w:tr>
      <w:tr w:rsidR="00277975" w:rsidRPr="00B84AFF" w:rsidDel="005829CC" w14:paraId="429F1D1A" w14:textId="643FE49B" w:rsidTr="00B42625">
        <w:trPr>
          <w:cantSplit/>
          <w:trHeight w:val="65"/>
          <w:del w:id="21" w:author="Liam Sykes" w:date="2022-03-21T15:24:00Z"/>
        </w:trPr>
        <w:tc>
          <w:tcPr>
            <w:tcW w:w="1004" w:type="dxa"/>
          </w:tcPr>
          <w:p w14:paraId="6E994394" w14:textId="168BEFE0" w:rsidR="00277975" w:rsidRPr="00B84AFF" w:rsidDel="005829CC" w:rsidRDefault="00277975" w:rsidP="00B40BE3">
            <w:pPr>
              <w:pStyle w:val="NormalTableText"/>
              <w:rPr>
                <w:del w:id="22" w:author="Liam Sykes" w:date="2022-03-21T15:24:00Z"/>
                <w:rFonts w:ascii="Calibri" w:hAnsi="Calibri"/>
                <w:sz w:val="22"/>
                <w:szCs w:val="22"/>
              </w:rPr>
            </w:pPr>
            <w:del w:id="23" w:author="Liam Sykes" w:date="2022-03-21T15:24:00Z">
              <w:r w:rsidRPr="00B84AFF" w:rsidDel="005829CC">
                <w:rPr>
                  <w:rFonts w:ascii="Calibri" w:hAnsi="Calibri"/>
                  <w:sz w:val="22"/>
                  <w:szCs w:val="22"/>
                </w:rPr>
                <w:delText>3</w:delText>
              </w:r>
            </w:del>
          </w:p>
        </w:tc>
        <w:tc>
          <w:tcPr>
            <w:tcW w:w="2070" w:type="dxa"/>
          </w:tcPr>
          <w:p w14:paraId="08C274DD" w14:textId="3142AB61" w:rsidR="00277975" w:rsidRPr="00B84AFF" w:rsidDel="005829CC" w:rsidRDefault="00DB0218" w:rsidP="00B40BE3">
            <w:pPr>
              <w:pStyle w:val="NormalTableText"/>
              <w:rPr>
                <w:del w:id="24" w:author="Liam Sykes" w:date="2022-03-21T15:24:00Z"/>
                <w:rFonts w:ascii="Calibri" w:hAnsi="Calibri"/>
                <w:sz w:val="22"/>
                <w:szCs w:val="22"/>
              </w:rPr>
            </w:pPr>
            <w:del w:id="25" w:author="Liam Sykes" w:date="2022-03-21T15:24:00Z">
              <w:r w:rsidRPr="00B84AFF" w:rsidDel="005829CC">
                <w:rPr>
                  <w:rFonts w:ascii="Calibri" w:hAnsi="Calibri"/>
                  <w:sz w:val="22"/>
                  <w:szCs w:val="22"/>
                </w:rPr>
                <w:delText>October 1, 2010</w:delText>
              </w:r>
            </w:del>
          </w:p>
        </w:tc>
        <w:tc>
          <w:tcPr>
            <w:tcW w:w="5773" w:type="dxa"/>
          </w:tcPr>
          <w:p w14:paraId="2709EB93" w14:textId="7F7FC89B" w:rsidR="00277975" w:rsidRPr="00B84AFF" w:rsidDel="005829CC" w:rsidRDefault="00277975" w:rsidP="00B40BE3">
            <w:pPr>
              <w:pStyle w:val="NormalTableText"/>
              <w:rPr>
                <w:del w:id="26" w:author="Liam Sykes" w:date="2022-03-21T15:24:00Z"/>
                <w:rFonts w:ascii="Calibri" w:hAnsi="Calibri"/>
                <w:sz w:val="22"/>
                <w:szCs w:val="22"/>
              </w:rPr>
            </w:pPr>
            <w:del w:id="27" w:author="Liam Sykes" w:date="2022-03-21T15:24:00Z">
              <w:r w:rsidRPr="00B84AFF" w:rsidDel="005829CC">
                <w:rPr>
                  <w:rFonts w:ascii="Calibri" w:hAnsi="Calibri"/>
                  <w:sz w:val="22"/>
                  <w:szCs w:val="22"/>
                </w:rPr>
                <w:delText>Minor revisions and added section 1.15 - Supplements</w:delText>
              </w:r>
            </w:del>
          </w:p>
        </w:tc>
      </w:tr>
      <w:tr w:rsidR="00B47852" w:rsidRPr="00265A90" w:rsidDel="005829CC" w14:paraId="69462341" w14:textId="2BE40767" w:rsidTr="00B42625">
        <w:trPr>
          <w:cantSplit/>
          <w:del w:id="28" w:author="Liam Sykes" w:date="2022-03-21T15:24:00Z"/>
        </w:trPr>
        <w:tc>
          <w:tcPr>
            <w:tcW w:w="1004" w:type="dxa"/>
          </w:tcPr>
          <w:p w14:paraId="6D2C38D9" w14:textId="54AB918A" w:rsidR="00B47852" w:rsidRPr="00B84AFF" w:rsidDel="005829CC" w:rsidRDefault="00B47852" w:rsidP="00B40BE3">
            <w:pPr>
              <w:pStyle w:val="NormalTableText"/>
              <w:rPr>
                <w:del w:id="29" w:author="Liam Sykes" w:date="2022-03-21T15:24:00Z"/>
                <w:rFonts w:ascii="Calibri" w:hAnsi="Calibri"/>
                <w:sz w:val="22"/>
                <w:szCs w:val="22"/>
              </w:rPr>
            </w:pPr>
            <w:del w:id="30" w:author="Liam Sykes" w:date="2022-03-21T15:24:00Z">
              <w:r w:rsidRPr="00B84AFF" w:rsidDel="005829CC">
                <w:rPr>
                  <w:rFonts w:ascii="Calibri" w:hAnsi="Calibri"/>
                  <w:sz w:val="22"/>
                  <w:szCs w:val="22"/>
                </w:rPr>
                <w:delText>4</w:delText>
              </w:r>
            </w:del>
          </w:p>
        </w:tc>
        <w:tc>
          <w:tcPr>
            <w:tcW w:w="2070" w:type="dxa"/>
          </w:tcPr>
          <w:p w14:paraId="548DC4D5" w14:textId="4362E62F" w:rsidR="00B47852" w:rsidRPr="00B84AFF" w:rsidDel="005829CC" w:rsidRDefault="00B47852" w:rsidP="00B40BE3">
            <w:pPr>
              <w:pStyle w:val="NormalTableText"/>
              <w:rPr>
                <w:del w:id="31" w:author="Liam Sykes" w:date="2022-03-21T15:24:00Z"/>
                <w:rFonts w:ascii="Calibri" w:hAnsi="Calibri"/>
                <w:sz w:val="22"/>
                <w:szCs w:val="22"/>
              </w:rPr>
            </w:pPr>
            <w:del w:id="32" w:author="Liam Sykes" w:date="2022-03-21T15:24:00Z">
              <w:r w:rsidRPr="00B84AFF" w:rsidDel="005829CC">
                <w:rPr>
                  <w:rFonts w:ascii="Calibri" w:hAnsi="Calibri"/>
                  <w:sz w:val="22"/>
                  <w:szCs w:val="22"/>
                </w:rPr>
                <w:delText>April 10, 2012</w:delText>
              </w:r>
            </w:del>
          </w:p>
        </w:tc>
        <w:tc>
          <w:tcPr>
            <w:tcW w:w="5773" w:type="dxa"/>
          </w:tcPr>
          <w:p w14:paraId="5DC4FDB6" w14:textId="6D45DAB3" w:rsidR="00B47852" w:rsidRPr="00B84AFF" w:rsidDel="005829CC" w:rsidRDefault="00B47852" w:rsidP="00B40BE3">
            <w:pPr>
              <w:pStyle w:val="NormalTableText"/>
              <w:rPr>
                <w:del w:id="33" w:author="Liam Sykes" w:date="2022-03-21T15:24:00Z"/>
                <w:rFonts w:ascii="Calibri" w:hAnsi="Calibri"/>
                <w:sz w:val="22"/>
                <w:szCs w:val="22"/>
              </w:rPr>
            </w:pPr>
            <w:del w:id="34" w:author="Liam Sykes" w:date="2022-03-21T15:24:00Z">
              <w:r w:rsidRPr="00B84AFF" w:rsidDel="005829CC">
                <w:rPr>
                  <w:rFonts w:ascii="Calibri" w:hAnsi="Calibri"/>
                  <w:sz w:val="22"/>
                  <w:szCs w:val="22"/>
                </w:rPr>
                <w:delText>Addition of References and Replacement Parts sections on this page.</w:delText>
              </w:r>
            </w:del>
          </w:p>
        </w:tc>
      </w:tr>
      <w:tr w:rsidR="00B47852" w:rsidRPr="00B84AFF" w:rsidDel="005829CC" w14:paraId="67C37C3C" w14:textId="06F98638" w:rsidTr="00B42625">
        <w:trPr>
          <w:cantSplit/>
          <w:del w:id="35" w:author="Liam Sykes" w:date="2022-03-21T15:24:00Z"/>
        </w:trPr>
        <w:tc>
          <w:tcPr>
            <w:tcW w:w="1004" w:type="dxa"/>
          </w:tcPr>
          <w:p w14:paraId="42C36348" w14:textId="2FB83607" w:rsidR="00B47852" w:rsidRPr="00B84AFF" w:rsidDel="005829CC" w:rsidRDefault="001D269E" w:rsidP="00B40BE3">
            <w:pPr>
              <w:pStyle w:val="NormalTableText"/>
              <w:rPr>
                <w:del w:id="36" w:author="Liam Sykes" w:date="2022-03-21T15:24:00Z"/>
                <w:rFonts w:ascii="Calibri" w:hAnsi="Calibri"/>
                <w:sz w:val="22"/>
                <w:szCs w:val="22"/>
              </w:rPr>
            </w:pPr>
            <w:del w:id="37" w:author="Liam Sykes" w:date="2022-03-21T15:24:00Z">
              <w:r w:rsidRPr="00B84AFF" w:rsidDel="005829CC">
                <w:rPr>
                  <w:rFonts w:ascii="Calibri" w:hAnsi="Calibri"/>
                  <w:sz w:val="22"/>
                  <w:szCs w:val="22"/>
                </w:rPr>
                <w:delText>5</w:delText>
              </w:r>
            </w:del>
          </w:p>
        </w:tc>
        <w:tc>
          <w:tcPr>
            <w:tcW w:w="2070" w:type="dxa"/>
          </w:tcPr>
          <w:p w14:paraId="5CC4A5DC" w14:textId="2FFBB4EA" w:rsidR="00B47852" w:rsidRPr="00B84AFF" w:rsidDel="005829CC" w:rsidRDefault="00EC59FE" w:rsidP="00B40BE3">
            <w:pPr>
              <w:pStyle w:val="NormalTableText"/>
              <w:rPr>
                <w:del w:id="38" w:author="Liam Sykes" w:date="2022-03-21T15:24:00Z"/>
                <w:rFonts w:ascii="Calibri" w:hAnsi="Calibri"/>
                <w:sz w:val="22"/>
                <w:szCs w:val="22"/>
              </w:rPr>
            </w:pPr>
            <w:del w:id="39" w:author="Liam Sykes" w:date="2022-03-21T15:24:00Z">
              <w:r w:rsidRPr="00B84AFF" w:rsidDel="005829CC">
                <w:rPr>
                  <w:rFonts w:ascii="Calibri" w:hAnsi="Calibri"/>
                  <w:sz w:val="22"/>
                  <w:szCs w:val="22"/>
                </w:rPr>
                <w:delText>July 6</w:delText>
              </w:r>
              <w:r w:rsidR="001D269E" w:rsidRPr="00B84AFF" w:rsidDel="005829CC">
                <w:rPr>
                  <w:rFonts w:ascii="Calibri" w:hAnsi="Calibri"/>
                  <w:sz w:val="22"/>
                  <w:szCs w:val="22"/>
                </w:rPr>
                <w:delText>, 2012</w:delText>
              </w:r>
            </w:del>
          </w:p>
        </w:tc>
        <w:tc>
          <w:tcPr>
            <w:tcW w:w="5773" w:type="dxa"/>
          </w:tcPr>
          <w:p w14:paraId="7F1BC78E" w14:textId="583F1445" w:rsidR="00B47852" w:rsidRPr="00B84AFF" w:rsidDel="005829CC" w:rsidRDefault="001D269E" w:rsidP="00B40BE3">
            <w:pPr>
              <w:pStyle w:val="NormalTableText"/>
              <w:rPr>
                <w:del w:id="40" w:author="Liam Sykes" w:date="2022-03-21T15:24:00Z"/>
                <w:rFonts w:ascii="Calibri" w:hAnsi="Calibri"/>
                <w:sz w:val="22"/>
                <w:szCs w:val="22"/>
              </w:rPr>
            </w:pPr>
            <w:del w:id="41" w:author="Liam Sykes" w:date="2022-03-21T15:24:00Z">
              <w:r w:rsidRPr="00B84AFF" w:rsidDel="005829CC">
                <w:rPr>
                  <w:rFonts w:ascii="Calibri" w:hAnsi="Calibri"/>
                  <w:sz w:val="22"/>
                  <w:szCs w:val="22"/>
                </w:rPr>
                <w:delText>Change tab settings for page 1-</w:delText>
              </w:r>
              <w:r w:rsidR="00EC59FE" w:rsidRPr="00B84AFF" w:rsidDel="005829CC">
                <w:rPr>
                  <w:rFonts w:ascii="Calibri" w:hAnsi="Calibri"/>
                  <w:sz w:val="22"/>
                  <w:szCs w:val="22"/>
                </w:rPr>
                <w:delText>6</w:delText>
              </w:r>
              <w:r w:rsidRPr="00B84AFF" w:rsidDel="005829CC">
                <w:rPr>
                  <w:rFonts w:ascii="Calibri" w:hAnsi="Calibri"/>
                  <w:sz w:val="22"/>
                  <w:szCs w:val="22"/>
                </w:rPr>
                <w:delText>.</w:delText>
              </w:r>
            </w:del>
          </w:p>
        </w:tc>
      </w:tr>
      <w:tr w:rsidR="00277975" w:rsidRPr="00B84AFF" w:rsidDel="005829CC" w14:paraId="70C9D206" w14:textId="3EA2458C" w:rsidTr="00B42625">
        <w:trPr>
          <w:cantSplit/>
          <w:del w:id="42" w:author="Liam Sykes" w:date="2022-03-21T15:24:00Z"/>
        </w:trPr>
        <w:tc>
          <w:tcPr>
            <w:tcW w:w="1004" w:type="dxa"/>
          </w:tcPr>
          <w:p w14:paraId="5181E821" w14:textId="3DA22BC6" w:rsidR="00277975" w:rsidRPr="00B84AFF" w:rsidDel="005829CC" w:rsidRDefault="00B55E51" w:rsidP="00B40BE3">
            <w:pPr>
              <w:pStyle w:val="NormalTableText"/>
              <w:rPr>
                <w:del w:id="43" w:author="Liam Sykes" w:date="2022-03-21T15:24:00Z"/>
                <w:rFonts w:ascii="Calibri" w:hAnsi="Calibri"/>
                <w:sz w:val="22"/>
                <w:szCs w:val="22"/>
              </w:rPr>
            </w:pPr>
            <w:del w:id="44" w:author="Liam Sykes" w:date="2022-03-21T15:24:00Z">
              <w:r w:rsidDel="005829CC">
                <w:rPr>
                  <w:rFonts w:ascii="Calibri" w:hAnsi="Calibri"/>
                  <w:sz w:val="22"/>
                  <w:szCs w:val="22"/>
                </w:rPr>
                <w:delText>6</w:delText>
              </w:r>
            </w:del>
          </w:p>
        </w:tc>
        <w:tc>
          <w:tcPr>
            <w:tcW w:w="2070" w:type="dxa"/>
          </w:tcPr>
          <w:p w14:paraId="7FB32E20" w14:textId="7C286E57" w:rsidR="00277975" w:rsidRPr="00B84AFF" w:rsidDel="005829CC" w:rsidRDefault="00B55E51" w:rsidP="00B40BE3">
            <w:pPr>
              <w:pStyle w:val="NormalTableText"/>
              <w:rPr>
                <w:del w:id="45" w:author="Liam Sykes" w:date="2022-03-21T15:24:00Z"/>
                <w:rFonts w:ascii="Calibri" w:hAnsi="Calibri"/>
                <w:sz w:val="22"/>
                <w:szCs w:val="22"/>
              </w:rPr>
            </w:pPr>
            <w:del w:id="46" w:author="Liam Sykes" w:date="2022-03-21T15:24:00Z">
              <w:r w:rsidDel="005829CC">
                <w:rPr>
                  <w:rFonts w:ascii="Calibri" w:hAnsi="Calibri"/>
                  <w:sz w:val="22"/>
                  <w:szCs w:val="22"/>
                </w:rPr>
                <w:delText>April 10, 2015</w:delText>
              </w:r>
            </w:del>
          </w:p>
        </w:tc>
        <w:tc>
          <w:tcPr>
            <w:tcW w:w="5773" w:type="dxa"/>
          </w:tcPr>
          <w:p w14:paraId="17FD704C" w14:textId="356D56A8" w:rsidR="00277975" w:rsidRPr="00B84AFF" w:rsidDel="005829CC" w:rsidRDefault="00B55E51" w:rsidP="00B40BE3">
            <w:pPr>
              <w:pStyle w:val="NormalTableText"/>
              <w:rPr>
                <w:del w:id="47" w:author="Liam Sykes" w:date="2022-03-21T15:24:00Z"/>
                <w:rFonts w:ascii="Calibri" w:hAnsi="Calibri"/>
                <w:sz w:val="22"/>
                <w:szCs w:val="22"/>
              </w:rPr>
            </w:pPr>
            <w:del w:id="48" w:author="Liam Sykes" w:date="2022-03-21T15:24:00Z">
              <w:r w:rsidDel="005829CC">
                <w:rPr>
                  <w:rFonts w:ascii="Calibri" w:hAnsi="Calibri"/>
                  <w:sz w:val="22"/>
                  <w:szCs w:val="22"/>
                </w:rPr>
                <w:delText>General Formatting</w:delText>
              </w:r>
            </w:del>
          </w:p>
        </w:tc>
      </w:tr>
      <w:tr w:rsidR="00986B67" w:rsidRPr="00B84AFF" w:rsidDel="005829CC" w14:paraId="29A48589" w14:textId="6B1BB7F2" w:rsidTr="00B42625">
        <w:trPr>
          <w:cantSplit/>
          <w:del w:id="49" w:author="Liam Sykes" w:date="2022-03-21T15:24:00Z"/>
        </w:trPr>
        <w:tc>
          <w:tcPr>
            <w:tcW w:w="1004" w:type="dxa"/>
          </w:tcPr>
          <w:p w14:paraId="098B15C9" w14:textId="6DEFFBFA" w:rsidR="00986B67" w:rsidDel="005829CC" w:rsidRDefault="00986B67" w:rsidP="00B40BE3">
            <w:pPr>
              <w:pStyle w:val="NormalTableText"/>
              <w:rPr>
                <w:del w:id="50" w:author="Liam Sykes" w:date="2022-03-21T15:24:00Z"/>
                <w:rFonts w:ascii="Calibri" w:hAnsi="Calibri"/>
                <w:sz w:val="22"/>
                <w:szCs w:val="22"/>
              </w:rPr>
            </w:pPr>
            <w:del w:id="51" w:author="Liam Sykes" w:date="2022-03-21T15:24:00Z">
              <w:r w:rsidDel="005829CC">
                <w:rPr>
                  <w:rFonts w:ascii="Calibri" w:hAnsi="Calibri"/>
                  <w:sz w:val="22"/>
                  <w:szCs w:val="22"/>
                </w:rPr>
                <w:delText>7</w:delText>
              </w:r>
            </w:del>
          </w:p>
        </w:tc>
        <w:tc>
          <w:tcPr>
            <w:tcW w:w="2070" w:type="dxa"/>
          </w:tcPr>
          <w:p w14:paraId="37CF7F2F" w14:textId="3B9193E5" w:rsidR="00986B67" w:rsidDel="005829CC" w:rsidRDefault="00986B67" w:rsidP="00B40BE3">
            <w:pPr>
              <w:pStyle w:val="NormalTableText"/>
              <w:rPr>
                <w:del w:id="52" w:author="Liam Sykes" w:date="2022-03-21T15:24:00Z"/>
                <w:rFonts w:ascii="Calibri" w:hAnsi="Calibri"/>
                <w:sz w:val="22"/>
                <w:szCs w:val="22"/>
              </w:rPr>
            </w:pPr>
            <w:del w:id="53" w:author="Liam Sykes" w:date="2022-03-21T15:24:00Z">
              <w:r w:rsidDel="005829CC">
                <w:rPr>
                  <w:rFonts w:ascii="Calibri" w:hAnsi="Calibri"/>
                  <w:sz w:val="22"/>
                  <w:szCs w:val="22"/>
                </w:rPr>
                <w:delText>December 14, 2015</w:delText>
              </w:r>
            </w:del>
          </w:p>
        </w:tc>
        <w:tc>
          <w:tcPr>
            <w:tcW w:w="5773" w:type="dxa"/>
          </w:tcPr>
          <w:p w14:paraId="2E4F0CA3" w14:textId="6615BDB5" w:rsidR="00986B67" w:rsidDel="005829CC" w:rsidRDefault="00A13C36" w:rsidP="00B40BE3">
            <w:pPr>
              <w:pStyle w:val="NormalTableText"/>
              <w:rPr>
                <w:del w:id="54" w:author="Liam Sykes" w:date="2022-03-21T15:24:00Z"/>
                <w:rFonts w:ascii="Calibri" w:hAnsi="Calibri"/>
                <w:sz w:val="22"/>
                <w:szCs w:val="22"/>
              </w:rPr>
            </w:pPr>
            <w:del w:id="55" w:author="Liam Sykes" w:date="2022-03-21T15:24:00Z">
              <w:r w:rsidRPr="00A13C36" w:rsidDel="005829CC">
                <w:rPr>
                  <w:rFonts w:ascii="Calibri" w:hAnsi="Calibri"/>
                  <w:sz w:val="22"/>
                  <w:szCs w:val="22"/>
                  <w:lang w:val="en-CA"/>
                </w:rPr>
                <w:delText>Minor clarifications based on comments by Legal Department.  AAM</w:delText>
              </w:r>
            </w:del>
          </w:p>
        </w:tc>
      </w:tr>
      <w:tr w:rsidR="00126CEA" w:rsidRPr="00B84AFF" w:rsidDel="005829CC" w14:paraId="628C97BE" w14:textId="273B31DE" w:rsidTr="00B42625">
        <w:trPr>
          <w:cantSplit/>
          <w:del w:id="56" w:author="Liam Sykes" w:date="2022-03-21T15:24:00Z"/>
        </w:trPr>
        <w:tc>
          <w:tcPr>
            <w:tcW w:w="1004" w:type="dxa"/>
          </w:tcPr>
          <w:p w14:paraId="27A394B7" w14:textId="615D5121" w:rsidR="00126CEA" w:rsidDel="005829CC" w:rsidRDefault="00126CEA" w:rsidP="00B40BE3">
            <w:pPr>
              <w:pStyle w:val="NormalTableText"/>
              <w:rPr>
                <w:del w:id="57" w:author="Liam Sykes" w:date="2022-03-21T15:24:00Z"/>
                <w:rFonts w:ascii="Calibri" w:hAnsi="Calibri"/>
                <w:sz w:val="22"/>
                <w:szCs w:val="22"/>
              </w:rPr>
            </w:pPr>
            <w:del w:id="58" w:author="Liam Sykes" w:date="2022-03-21T15:24:00Z">
              <w:r w:rsidDel="005829CC">
                <w:rPr>
                  <w:rFonts w:ascii="Calibri" w:hAnsi="Calibri"/>
                  <w:sz w:val="22"/>
                  <w:szCs w:val="22"/>
                </w:rPr>
                <w:delText>8</w:delText>
              </w:r>
            </w:del>
          </w:p>
        </w:tc>
        <w:tc>
          <w:tcPr>
            <w:tcW w:w="2070" w:type="dxa"/>
          </w:tcPr>
          <w:p w14:paraId="498CEFF2" w14:textId="5EA562D8" w:rsidR="00126CEA" w:rsidDel="005829CC" w:rsidRDefault="009468CD" w:rsidP="00B40BE3">
            <w:pPr>
              <w:pStyle w:val="NormalTableText"/>
              <w:rPr>
                <w:del w:id="59" w:author="Liam Sykes" w:date="2022-03-21T15:24:00Z"/>
                <w:rFonts w:ascii="Calibri" w:hAnsi="Calibri"/>
                <w:sz w:val="22"/>
                <w:szCs w:val="22"/>
              </w:rPr>
            </w:pPr>
            <w:del w:id="60" w:author="Liam Sykes" w:date="2022-03-21T15:24:00Z">
              <w:r w:rsidDel="005829CC">
                <w:rPr>
                  <w:rFonts w:ascii="Calibri" w:hAnsi="Calibri"/>
                  <w:sz w:val="22"/>
                  <w:szCs w:val="22"/>
                </w:rPr>
                <w:delText>January 31, 2017</w:delText>
              </w:r>
            </w:del>
          </w:p>
        </w:tc>
        <w:tc>
          <w:tcPr>
            <w:tcW w:w="5773" w:type="dxa"/>
          </w:tcPr>
          <w:p w14:paraId="3EDDEAFC" w14:textId="3B542C7B" w:rsidR="00126CEA" w:rsidRPr="00A13C36" w:rsidDel="005829CC" w:rsidRDefault="009468CD" w:rsidP="00B40BE3">
            <w:pPr>
              <w:pStyle w:val="NormalTableText"/>
              <w:rPr>
                <w:del w:id="61" w:author="Liam Sykes" w:date="2022-03-21T15:24:00Z"/>
                <w:rFonts w:ascii="Calibri" w:hAnsi="Calibri"/>
                <w:sz w:val="22"/>
                <w:szCs w:val="22"/>
                <w:lang w:val="en-CA"/>
              </w:rPr>
            </w:pPr>
            <w:del w:id="62" w:author="Liam Sykes" w:date="2022-03-21T15:24:00Z">
              <w:r w:rsidDel="005829CC">
                <w:rPr>
                  <w:rFonts w:ascii="Calibri" w:hAnsi="Calibri"/>
                  <w:sz w:val="22"/>
                  <w:szCs w:val="22"/>
                  <w:lang w:val="en-CA"/>
                </w:rPr>
                <w:delText>Removed direct references to General Conditions (AAM)</w:delText>
              </w:r>
            </w:del>
          </w:p>
        </w:tc>
      </w:tr>
      <w:tr w:rsidR="0016639F" w:rsidRPr="00B84AFF" w:rsidDel="005829CC" w14:paraId="6B0D7408" w14:textId="6F42A832" w:rsidTr="00B42625">
        <w:trPr>
          <w:cantSplit/>
          <w:del w:id="63" w:author="Liam Sykes" w:date="2022-03-21T15:24:00Z"/>
        </w:trPr>
        <w:tc>
          <w:tcPr>
            <w:tcW w:w="1004" w:type="dxa"/>
          </w:tcPr>
          <w:p w14:paraId="46A637D4" w14:textId="6071494F" w:rsidR="0016639F" w:rsidDel="005829CC" w:rsidRDefault="0016639F" w:rsidP="00B40BE3">
            <w:pPr>
              <w:pStyle w:val="NormalTableText"/>
              <w:rPr>
                <w:del w:id="64" w:author="Liam Sykes" w:date="2022-03-21T15:24:00Z"/>
                <w:rFonts w:ascii="Calibri" w:hAnsi="Calibri"/>
                <w:sz w:val="22"/>
                <w:szCs w:val="22"/>
              </w:rPr>
            </w:pPr>
            <w:del w:id="65" w:author="Liam Sykes" w:date="2022-03-21T15:24:00Z">
              <w:r w:rsidDel="005829CC">
                <w:rPr>
                  <w:rFonts w:ascii="Calibri" w:hAnsi="Calibri"/>
                  <w:sz w:val="22"/>
                  <w:szCs w:val="22"/>
                </w:rPr>
                <w:delText>9</w:delText>
              </w:r>
            </w:del>
          </w:p>
        </w:tc>
        <w:tc>
          <w:tcPr>
            <w:tcW w:w="2070" w:type="dxa"/>
          </w:tcPr>
          <w:p w14:paraId="71B897C1" w14:textId="7197AF37" w:rsidR="0016639F" w:rsidDel="005829CC" w:rsidRDefault="0016639F" w:rsidP="00B40BE3">
            <w:pPr>
              <w:pStyle w:val="NormalTableText"/>
              <w:rPr>
                <w:del w:id="66" w:author="Liam Sykes" w:date="2022-03-21T15:24:00Z"/>
                <w:rFonts w:ascii="Calibri" w:hAnsi="Calibri"/>
                <w:sz w:val="22"/>
                <w:szCs w:val="22"/>
              </w:rPr>
            </w:pPr>
            <w:del w:id="67" w:author="Liam Sykes" w:date="2022-03-21T15:24:00Z">
              <w:r w:rsidDel="005829CC">
                <w:rPr>
                  <w:rFonts w:ascii="Calibri" w:hAnsi="Calibri"/>
                  <w:sz w:val="22"/>
                  <w:szCs w:val="22"/>
                </w:rPr>
                <w:delText>April 5, 2017</w:delText>
              </w:r>
            </w:del>
          </w:p>
        </w:tc>
        <w:tc>
          <w:tcPr>
            <w:tcW w:w="5773" w:type="dxa"/>
          </w:tcPr>
          <w:p w14:paraId="51A2BBDA" w14:textId="52BE72B0" w:rsidR="0016639F" w:rsidDel="005829CC" w:rsidRDefault="0016639F" w:rsidP="00B40BE3">
            <w:pPr>
              <w:pStyle w:val="NormalTableText"/>
              <w:rPr>
                <w:del w:id="68" w:author="Liam Sykes" w:date="2022-03-21T15:24:00Z"/>
                <w:rFonts w:ascii="Calibri" w:hAnsi="Calibri"/>
                <w:sz w:val="22"/>
                <w:szCs w:val="22"/>
                <w:lang w:val="en-CA"/>
              </w:rPr>
            </w:pPr>
            <w:del w:id="69" w:author="Liam Sykes" w:date="2022-03-21T15:24:00Z">
              <w:r w:rsidDel="005829CC">
                <w:rPr>
                  <w:rFonts w:ascii="Calibri" w:hAnsi="Calibri"/>
                  <w:sz w:val="22"/>
                  <w:szCs w:val="22"/>
                  <w:lang w:val="en-CA"/>
                </w:rPr>
                <w:delText xml:space="preserve">Added 1.6.11-1.6.14 (General), 1.8.4 Erosion Control </w:delText>
              </w:r>
            </w:del>
          </w:p>
        </w:tc>
      </w:tr>
      <w:tr w:rsidR="00280CBD" w:rsidRPr="00B84AFF" w:rsidDel="005829CC" w14:paraId="2A2F5CB3" w14:textId="6915FA77" w:rsidTr="00B42625">
        <w:trPr>
          <w:cantSplit/>
          <w:del w:id="70" w:author="Liam Sykes" w:date="2022-03-21T15:24:00Z"/>
        </w:trPr>
        <w:tc>
          <w:tcPr>
            <w:tcW w:w="1004" w:type="dxa"/>
          </w:tcPr>
          <w:p w14:paraId="7E294EF0" w14:textId="62C476BE" w:rsidR="00280CBD" w:rsidDel="005829CC" w:rsidRDefault="00280CBD" w:rsidP="00B40BE3">
            <w:pPr>
              <w:pStyle w:val="NormalTableText"/>
              <w:rPr>
                <w:del w:id="71" w:author="Liam Sykes" w:date="2022-03-21T15:24:00Z"/>
                <w:rFonts w:ascii="Calibri" w:hAnsi="Calibri"/>
                <w:sz w:val="22"/>
                <w:szCs w:val="22"/>
              </w:rPr>
            </w:pPr>
            <w:del w:id="72" w:author="Liam Sykes" w:date="2022-03-21T15:24:00Z">
              <w:r w:rsidDel="005829CC">
                <w:rPr>
                  <w:rFonts w:ascii="Calibri" w:hAnsi="Calibri"/>
                  <w:sz w:val="22"/>
                  <w:szCs w:val="22"/>
                </w:rPr>
                <w:delText>10</w:delText>
              </w:r>
            </w:del>
          </w:p>
        </w:tc>
        <w:tc>
          <w:tcPr>
            <w:tcW w:w="2070" w:type="dxa"/>
          </w:tcPr>
          <w:p w14:paraId="11C64D18" w14:textId="3F5C01B2" w:rsidR="00280CBD" w:rsidDel="005829CC" w:rsidRDefault="00280CBD" w:rsidP="00B40BE3">
            <w:pPr>
              <w:pStyle w:val="NormalTableText"/>
              <w:rPr>
                <w:del w:id="73" w:author="Liam Sykes" w:date="2022-03-21T15:24:00Z"/>
                <w:rFonts w:ascii="Calibri" w:hAnsi="Calibri"/>
                <w:sz w:val="22"/>
                <w:szCs w:val="22"/>
              </w:rPr>
            </w:pPr>
            <w:del w:id="74" w:author="Liam Sykes" w:date="2022-03-21T15:24:00Z">
              <w:r w:rsidDel="005829CC">
                <w:rPr>
                  <w:rFonts w:ascii="Calibri" w:hAnsi="Calibri"/>
                  <w:sz w:val="22"/>
                  <w:szCs w:val="22"/>
                </w:rPr>
                <w:delText>November 19, 2018</w:delText>
              </w:r>
            </w:del>
          </w:p>
        </w:tc>
        <w:tc>
          <w:tcPr>
            <w:tcW w:w="5773" w:type="dxa"/>
          </w:tcPr>
          <w:p w14:paraId="7F884797" w14:textId="407F275D" w:rsidR="00280CBD" w:rsidDel="005829CC" w:rsidRDefault="00280CBD" w:rsidP="00B40BE3">
            <w:pPr>
              <w:pStyle w:val="NormalTableText"/>
              <w:rPr>
                <w:del w:id="75" w:author="Liam Sykes" w:date="2022-03-21T15:24:00Z"/>
                <w:rFonts w:ascii="Calibri" w:hAnsi="Calibri"/>
                <w:sz w:val="22"/>
                <w:szCs w:val="22"/>
                <w:lang w:val="en-CA"/>
              </w:rPr>
            </w:pPr>
            <w:del w:id="76" w:author="Liam Sykes" w:date="2022-03-21T15:24:00Z">
              <w:r w:rsidDel="005829CC">
                <w:rPr>
                  <w:rFonts w:ascii="Calibri" w:hAnsi="Calibri"/>
                  <w:sz w:val="22"/>
                  <w:szCs w:val="22"/>
                  <w:lang w:val="en-CA"/>
                </w:rPr>
                <w:delText>Updated OPSS references throughout (BM)</w:delText>
              </w:r>
            </w:del>
          </w:p>
        </w:tc>
      </w:tr>
      <w:tr w:rsidR="00280CBD" w:rsidRPr="00B84AFF" w:rsidDel="005829CC" w14:paraId="488A6172" w14:textId="16705DC9" w:rsidTr="00B42625">
        <w:trPr>
          <w:cantSplit/>
          <w:del w:id="77" w:author="Liam Sykes" w:date="2022-03-21T15:24:00Z"/>
        </w:trPr>
        <w:tc>
          <w:tcPr>
            <w:tcW w:w="1004" w:type="dxa"/>
          </w:tcPr>
          <w:p w14:paraId="760407C8" w14:textId="4A8001F8" w:rsidR="00280CBD" w:rsidDel="005829CC" w:rsidRDefault="00280CBD" w:rsidP="00B40BE3">
            <w:pPr>
              <w:pStyle w:val="NormalTableText"/>
              <w:rPr>
                <w:del w:id="78" w:author="Liam Sykes" w:date="2022-03-21T15:24:00Z"/>
                <w:rFonts w:ascii="Calibri" w:hAnsi="Calibri"/>
                <w:sz w:val="22"/>
                <w:szCs w:val="22"/>
              </w:rPr>
            </w:pPr>
            <w:del w:id="79" w:author="Liam Sykes" w:date="2022-03-21T15:24:00Z">
              <w:r w:rsidDel="005829CC">
                <w:rPr>
                  <w:rFonts w:ascii="Calibri" w:hAnsi="Calibri"/>
                  <w:sz w:val="22"/>
                  <w:szCs w:val="22"/>
                </w:rPr>
                <w:delText>11</w:delText>
              </w:r>
            </w:del>
          </w:p>
        </w:tc>
        <w:tc>
          <w:tcPr>
            <w:tcW w:w="2070" w:type="dxa"/>
          </w:tcPr>
          <w:p w14:paraId="13AB6BCF" w14:textId="29AF041B" w:rsidR="00280CBD" w:rsidDel="005829CC" w:rsidRDefault="00280CBD" w:rsidP="005B2CD3">
            <w:pPr>
              <w:pStyle w:val="NormalTableText"/>
              <w:rPr>
                <w:del w:id="80" w:author="Liam Sykes" w:date="2022-03-21T15:24:00Z"/>
                <w:rFonts w:ascii="Calibri" w:hAnsi="Calibri"/>
                <w:sz w:val="22"/>
                <w:szCs w:val="22"/>
              </w:rPr>
            </w:pPr>
            <w:del w:id="81" w:author="Liam Sykes" w:date="2022-03-21T15:24:00Z">
              <w:r w:rsidDel="005829CC">
                <w:rPr>
                  <w:rFonts w:ascii="Calibri" w:hAnsi="Calibri"/>
                  <w:sz w:val="22"/>
                  <w:szCs w:val="22"/>
                </w:rPr>
                <w:delText>August 10, 2020</w:delText>
              </w:r>
            </w:del>
          </w:p>
        </w:tc>
        <w:tc>
          <w:tcPr>
            <w:tcW w:w="5773" w:type="dxa"/>
          </w:tcPr>
          <w:p w14:paraId="3253AA42" w14:textId="0E014E89" w:rsidR="00280CBD" w:rsidDel="005829CC" w:rsidRDefault="00280CBD" w:rsidP="00B32C99">
            <w:pPr>
              <w:pStyle w:val="NormalTableText"/>
              <w:rPr>
                <w:del w:id="82" w:author="Liam Sykes" w:date="2022-03-21T15:24:00Z"/>
                <w:rFonts w:ascii="Calibri" w:hAnsi="Calibri"/>
                <w:sz w:val="22"/>
                <w:szCs w:val="22"/>
                <w:lang w:val="en-CA"/>
              </w:rPr>
            </w:pPr>
            <w:del w:id="83" w:author="Liam Sykes" w:date="2022-03-21T15:24:00Z">
              <w:r w:rsidDel="005829CC">
                <w:rPr>
                  <w:rFonts w:ascii="Calibri" w:hAnsi="Calibri"/>
                  <w:sz w:val="22"/>
                  <w:szCs w:val="22"/>
                  <w:lang w:val="en-CA"/>
                </w:rPr>
                <w:delText>1.5 Measurement and Payment language added</w:delText>
              </w:r>
            </w:del>
          </w:p>
          <w:p w14:paraId="4EB77972" w14:textId="0EEE13E3" w:rsidR="00280CBD" w:rsidDel="005829CC" w:rsidRDefault="00280CBD" w:rsidP="00B32C99">
            <w:pPr>
              <w:pStyle w:val="NormalTableText"/>
              <w:rPr>
                <w:del w:id="84" w:author="Liam Sykes" w:date="2022-03-21T15:24:00Z"/>
                <w:rFonts w:ascii="Calibri" w:hAnsi="Calibri"/>
                <w:sz w:val="22"/>
                <w:szCs w:val="22"/>
                <w:lang w:val="en-CA"/>
              </w:rPr>
            </w:pPr>
            <w:del w:id="85" w:author="Liam Sykes" w:date="2022-03-21T15:24:00Z">
              <w:r w:rsidDel="005829CC">
                <w:rPr>
                  <w:rFonts w:ascii="Calibri" w:hAnsi="Calibri"/>
                  <w:sz w:val="22"/>
                  <w:szCs w:val="22"/>
                  <w:lang w:val="en-CA"/>
                </w:rPr>
                <w:delText>2.1-2.6 Products added</w:delText>
              </w:r>
            </w:del>
          </w:p>
          <w:p w14:paraId="6FBAF196" w14:textId="1F709E4F" w:rsidR="00280CBD" w:rsidDel="005829CC" w:rsidRDefault="00280CBD" w:rsidP="00B32C99">
            <w:pPr>
              <w:pStyle w:val="NormalTableText"/>
              <w:rPr>
                <w:del w:id="86" w:author="Liam Sykes" w:date="2022-03-21T15:24:00Z"/>
                <w:rFonts w:ascii="Calibri" w:hAnsi="Calibri"/>
                <w:sz w:val="22"/>
                <w:szCs w:val="22"/>
                <w:lang w:val="en-CA"/>
              </w:rPr>
            </w:pPr>
            <w:del w:id="87" w:author="Liam Sykes" w:date="2022-03-21T15:24:00Z">
              <w:r w:rsidDel="005829CC">
                <w:rPr>
                  <w:rFonts w:ascii="Calibri" w:hAnsi="Calibri"/>
                  <w:sz w:val="22"/>
                  <w:szCs w:val="22"/>
                  <w:lang w:val="en-CA"/>
                </w:rPr>
                <w:delText xml:space="preserve">1.15 </w:delText>
              </w:r>
              <w:r w:rsidRPr="00B32C99" w:rsidDel="005829CC">
                <w:rPr>
                  <w:rFonts w:ascii="Calibri" w:hAnsi="Calibri"/>
                  <w:sz w:val="22"/>
                  <w:szCs w:val="22"/>
                  <w:lang w:val="en-CA"/>
                </w:rPr>
                <w:delText>Management and Disposal of Excess Materials</w:delText>
              </w:r>
              <w:r w:rsidDel="005829CC">
                <w:rPr>
                  <w:rFonts w:ascii="Calibri" w:hAnsi="Calibri"/>
                  <w:sz w:val="22"/>
                  <w:szCs w:val="22"/>
                  <w:lang w:val="en-CA"/>
                </w:rPr>
                <w:delText xml:space="preserve"> added reference to O. Reg. 406/19 for excess soils</w:delText>
              </w:r>
            </w:del>
          </w:p>
          <w:p w14:paraId="71D30C43" w14:textId="512F161E" w:rsidR="00280CBD" w:rsidDel="005829CC" w:rsidRDefault="00280CBD" w:rsidP="00B32C99">
            <w:pPr>
              <w:pStyle w:val="NormalTableText"/>
              <w:rPr>
                <w:del w:id="88" w:author="Liam Sykes" w:date="2022-03-21T15:24:00Z"/>
                <w:rFonts w:ascii="Calibri" w:hAnsi="Calibri"/>
                <w:sz w:val="22"/>
                <w:szCs w:val="22"/>
                <w:lang w:val="en-CA"/>
              </w:rPr>
            </w:pPr>
            <w:del w:id="89" w:author="Liam Sykes" w:date="2022-03-21T15:24:00Z">
              <w:r w:rsidDel="005829CC">
                <w:rPr>
                  <w:rFonts w:ascii="Calibri" w:hAnsi="Calibri"/>
                  <w:sz w:val="22"/>
                  <w:szCs w:val="22"/>
                  <w:lang w:val="en-CA"/>
                </w:rPr>
                <w:delText>Clarifications throughout (BM)</w:delText>
              </w:r>
            </w:del>
          </w:p>
        </w:tc>
      </w:tr>
      <w:tr w:rsidR="00B42625" w:rsidRPr="00B84AFF" w:rsidDel="005829CC" w14:paraId="2390C19B" w14:textId="15CE0B0E" w:rsidTr="00B42625">
        <w:trPr>
          <w:cantSplit/>
          <w:del w:id="90" w:author="Liam Sykes" w:date="2022-03-21T15:24:00Z"/>
        </w:trPr>
        <w:tc>
          <w:tcPr>
            <w:tcW w:w="1004" w:type="dxa"/>
          </w:tcPr>
          <w:p w14:paraId="098C69FC" w14:textId="49F011FE" w:rsidR="00B42625" w:rsidDel="005829CC" w:rsidRDefault="00B42625" w:rsidP="00B40BE3">
            <w:pPr>
              <w:pStyle w:val="NormalTableText"/>
              <w:rPr>
                <w:del w:id="91" w:author="Liam Sykes" w:date="2022-03-21T15:24:00Z"/>
                <w:rFonts w:ascii="Calibri" w:hAnsi="Calibri"/>
                <w:sz w:val="22"/>
                <w:szCs w:val="22"/>
              </w:rPr>
            </w:pPr>
            <w:del w:id="92" w:author="Liam Sykes" w:date="2022-03-21T15:24:00Z">
              <w:r w:rsidDel="005829CC">
                <w:rPr>
                  <w:rFonts w:ascii="Calibri" w:hAnsi="Calibri"/>
                  <w:sz w:val="22"/>
                  <w:szCs w:val="22"/>
                </w:rPr>
                <w:delText>12</w:delText>
              </w:r>
            </w:del>
          </w:p>
        </w:tc>
        <w:tc>
          <w:tcPr>
            <w:tcW w:w="2070" w:type="dxa"/>
          </w:tcPr>
          <w:p w14:paraId="6ACA8D09" w14:textId="02231E8F" w:rsidR="00B42625" w:rsidDel="005829CC" w:rsidRDefault="00B42625" w:rsidP="005B2CD3">
            <w:pPr>
              <w:pStyle w:val="NormalTableText"/>
              <w:rPr>
                <w:del w:id="93" w:author="Liam Sykes" w:date="2022-03-21T15:24:00Z"/>
                <w:rFonts w:ascii="Calibri" w:hAnsi="Calibri"/>
                <w:sz w:val="22"/>
                <w:szCs w:val="22"/>
              </w:rPr>
            </w:pPr>
            <w:del w:id="94" w:author="Liam Sykes" w:date="2022-03-21T15:24:00Z">
              <w:r w:rsidDel="005829CC">
                <w:rPr>
                  <w:rFonts w:ascii="Calibri" w:hAnsi="Calibri"/>
                  <w:sz w:val="22"/>
                  <w:szCs w:val="22"/>
                </w:rPr>
                <w:delText>November 5, 2021</w:delText>
              </w:r>
            </w:del>
          </w:p>
        </w:tc>
        <w:tc>
          <w:tcPr>
            <w:tcW w:w="5773" w:type="dxa"/>
          </w:tcPr>
          <w:p w14:paraId="77917DB7" w14:textId="0460EF6E" w:rsidR="00B42625" w:rsidDel="005829CC" w:rsidRDefault="00B42625" w:rsidP="00B32C99">
            <w:pPr>
              <w:pStyle w:val="NormalTableText"/>
              <w:rPr>
                <w:del w:id="95" w:author="Liam Sykes" w:date="2022-03-21T15:24:00Z"/>
                <w:rFonts w:ascii="Calibri" w:hAnsi="Calibri"/>
                <w:sz w:val="22"/>
                <w:szCs w:val="22"/>
                <w:lang w:val="en-CA"/>
              </w:rPr>
            </w:pPr>
            <w:del w:id="96" w:author="Liam Sykes" w:date="2022-03-21T15:24:00Z">
              <w:r w:rsidDel="005829CC">
                <w:rPr>
                  <w:rFonts w:ascii="Calibri" w:hAnsi="Calibri"/>
                  <w:sz w:val="22"/>
                  <w:szCs w:val="22"/>
                  <w:lang w:val="en-CA"/>
                </w:rPr>
                <w:delText>Added reference to Section 02362 for Dust Control (BM)</w:delText>
              </w:r>
            </w:del>
          </w:p>
        </w:tc>
      </w:tr>
    </w:tbl>
    <w:p w14:paraId="7FC93D09" w14:textId="4BD6C8FE" w:rsidR="00DC070E" w:rsidRPr="009B4CCD" w:rsidDel="005829CC" w:rsidRDefault="009B4CCD" w:rsidP="009B4CCD">
      <w:pPr>
        <w:pStyle w:val="Heading1"/>
        <w:rPr>
          <w:del w:id="97" w:author="Liam Sykes" w:date="2022-03-21T15:24:00Z"/>
        </w:rPr>
      </w:pPr>
      <w:ins w:id="98" w:author="Johnny Pang" w:date="2022-11-30T07:29:00Z">
        <w:r>
          <w:t>G</w:t>
        </w:r>
      </w:ins>
    </w:p>
    <w:p w14:paraId="1EBD01EB" w14:textId="1792B83E" w:rsidR="00B42625" w:rsidRPr="009B4CCD" w:rsidDel="005829CC" w:rsidRDefault="00B42625" w:rsidP="009B4CCD">
      <w:pPr>
        <w:pStyle w:val="Heading1"/>
        <w:rPr>
          <w:del w:id="99" w:author="Liam Sykes" w:date="2022-03-21T15:24:00Z"/>
        </w:rPr>
      </w:pPr>
    </w:p>
    <w:p w14:paraId="056E0ABF" w14:textId="72B2CF1A" w:rsidR="00B42625" w:rsidRPr="009B4CCD" w:rsidDel="005829CC" w:rsidRDefault="00B42625" w:rsidP="009B4CCD">
      <w:pPr>
        <w:pStyle w:val="Heading1"/>
        <w:rPr>
          <w:del w:id="100" w:author="Liam Sykes" w:date="2022-03-21T15:24:00Z"/>
        </w:rPr>
      </w:pPr>
    </w:p>
    <w:p w14:paraId="129D4E87" w14:textId="50C01B92" w:rsidR="00B42625" w:rsidRPr="009B4CCD" w:rsidDel="005829CC" w:rsidRDefault="00B42625" w:rsidP="009B4CCD">
      <w:pPr>
        <w:pStyle w:val="Heading1"/>
        <w:rPr>
          <w:del w:id="101" w:author="Liam Sykes" w:date="2022-03-21T15:24:00Z"/>
        </w:rPr>
      </w:pPr>
    </w:p>
    <w:p w14:paraId="4E40D46F" w14:textId="74EE8514" w:rsidR="00B42625" w:rsidRPr="009B4CCD" w:rsidDel="005829CC" w:rsidRDefault="00B42625" w:rsidP="009B4CCD">
      <w:pPr>
        <w:pStyle w:val="Heading1"/>
        <w:rPr>
          <w:del w:id="102" w:author="Liam Sykes" w:date="2022-03-21T15:24:00Z"/>
        </w:rPr>
      </w:pPr>
    </w:p>
    <w:p w14:paraId="4D53EBAC" w14:textId="7D7456AF" w:rsidR="00B42625" w:rsidRPr="009B4CCD" w:rsidDel="005829CC" w:rsidRDefault="00B42625" w:rsidP="009B4CCD">
      <w:pPr>
        <w:pStyle w:val="Heading1"/>
        <w:rPr>
          <w:del w:id="103" w:author="Liam Sykes" w:date="2022-03-21T15:24:00Z"/>
        </w:rPr>
      </w:pPr>
    </w:p>
    <w:p w14:paraId="359CD54E" w14:textId="732E72AE" w:rsidR="00B42625" w:rsidRPr="009B4CCD" w:rsidDel="005829CC" w:rsidRDefault="00B42625" w:rsidP="009B4CCD">
      <w:pPr>
        <w:pStyle w:val="Heading1"/>
        <w:rPr>
          <w:del w:id="104" w:author="Liam Sykes" w:date="2022-03-21T15:24:00Z"/>
        </w:rPr>
      </w:pPr>
    </w:p>
    <w:p w14:paraId="646DA88D" w14:textId="57F267D5" w:rsidR="00B42625" w:rsidRPr="009B4CCD" w:rsidDel="005829CC" w:rsidRDefault="00B42625" w:rsidP="009B4CCD">
      <w:pPr>
        <w:pStyle w:val="Heading1"/>
        <w:rPr>
          <w:del w:id="105" w:author="Liam Sykes" w:date="2022-03-21T15:24:00Z"/>
        </w:rPr>
      </w:pPr>
    </w:p>
    <w:p w14:paraId="66376E50" w14:textId="7EB20675" w:rsidR="00DC070E" w:rsidRPr="009B4CCD" w:rsidDel="005829CC" w:rsidRDefault="00DC070E" w:rsidP="009B4CCD">
      <w:pPr>
        <w:pStyle w:val="Heading1"/>
        <w:rPr>
          <w:del w:id="106" w:author="Liam Sykes" w:date="2022-03-21T15:24:00Z"/>
        </w:rPr>
      </w:pPr>
      <w:del w:id="107" w:author="Liam Sykes" w:date="2022-03-21T15:24:00Z">
        <w:r w:rsidRPr="009B4CCD" w:rsidDel="005829CC">
          <w:delText>NOTE:</w:delText>
        </w:r>
      </w:del>
    </w:p>
    <w:p w14:paraId="778FF090" w14:textId="5E5C5E3E" w:rsidR="00DC070E" w:rsidRPr="009B4CCD" w:rsidDel="005829CC" w:rsidRDefault="00DC070E" w:rsidP="009B4CCD">
      <w:pPr>
        <w:pStyle w:val="Heading1"/>
        <w:rPr>
          <w:del w:id="108" w:author="Liam Sykes" w:date="2022-03-21T15:24:00Z"/>
        </w:rPr>
      </w:pPr>
      <w:del w:id="109" w:author="Liam Sykes" w:date="2022-03-21T15:24:00Z">
        <w:r w:rsidRPr="009B4CCD" w:rsidDel="005829CC">
          <w:delText>This is a CONTROLLED Document. Any documents appearing in paper form are not controlled and should be checked against the on-line file version prior to use.</w:delText>
        </w:r>
      </w:del>
    </w:p>
    <w:p w14:paraId="680CCE07" w14:textId="2146B39B" w:rsidR="00DC070E" w:rsidRPr="009B4CCD" w:rsidDel="005829CC" w:rsidRDefault="00DC070E" w:rsidP="009B4CCD">
      <w:pPr>
        <w:pStyle w:val="Heading1"/>
        <w:rPr>
          <w:del w:id="110" w:author="Liam Sykes" w:date="2022-03-21T15:24:00Z"/>
        </w:rPr>
      </w:pPr>
      <w:del w:id="111" w:author="Liam Sykes" w:date="2022-03-21T15:24:00Z">
        <w:r w:rsidRPr="009B4CCD" w:rsidDel="005829CC">
          <w:delText>Notice: This Document hardcopy must be used for reference purpose only.</w:delText>
        </w:r>
      </w:del>
    </w:p>
    <w:p w14:paraId="4E48DD5A" w14:textId="5E40C42C" w:rsidR="00DC070E" w:rsidRPr="009B4CCD" w:rsidDel="005829CC" w:rsidRDefault="00DC070E" w:rsidP="009B4CCD">
      <w:pPr>
        <w:pStyle w:val="Heading1"/>
        <w:rPr>
          <w:del w:id="112" w:author="Liam Sykes" w:date="2022-03-21T15:24:00Z"/>
        </w:rPr>
      </w:pPr>
      <w:del w:id="113" w:author="Liam Sykes" w:date="2022-03-21T15:24:00Z">
        <w:r w:rsidRPr="009B4CCD" w:rsidDel="005829CC">
          <w:delText>The on-line copy is the current version of the document.</w:delText>
        </w:r>
      </w:del>
    </w:p>
    <w:p w14:paraId="5C60945E" w14:textId="556BC806" w:rsidR="00D04D1D" w:rsidRPr="009B4CCD" w:rsidDel="009B4CCD" w:rsidRDefault="00D04D1D" w:rsidP="009B4CCD">
      <w:pPr>
        <w:pStyle w:val="Heading1"/>
        <w:rPr>
          <w:del w:id="114" w:author="Johnny Pang" w:date="2022-11-30T07:29:00Z"/>
        </w:rPr>
      </w:pPr>
    </w:p>
    <w:p w14:paraId="0028CFB7" w14:textId="22E57728" w:rsidR="00D04D1D" w:rsidRPr="009B4CCD" w:rsidDel="009B4CCD" w:rsidRDefault="00D04D1D" w:rsidP="009B4CCD">
      <w:pPr>
        <w:pStyle w:val="Heading1"/>
        <w:rPr>
          <w:del w:id="115" w:author="Johnny Pang" w:date="2022-11-30T07:29:00Z"/>
        </w:rPr>
      </w:pPr>
    </w:p>
    <w:p w14:paraId="38B552BB" w14:textId="0D058F32" w:rsidR="00193CFB" w:rsidRPr="009B4CCD" w:rsidRDefault="00DC070E" w:rsidP="009B4CCD">
      <w:pPr>
        <w:pStyle w:val="Heading1"/>
      </w:pPr>
      <w:del w:id="116" w:author="Johnny Pang" w:date="2022-11-30T07:29:00Z">
        <w:r w:rsidRPr="009B4CCD" w:rsidDel="009B4CCD">
          <w:br w:type="page"/>
        </w:r>
        <w:commentRangeStart w:id="117"/>
        <w:commentRangeStart w:id="118"/>
        <w:r w:rsidR="00193CFB" w:rsidRPr="009B4CCD" w:rsidDel="009B4CCD">
          <w:delText>G</w:delText>
        </w:r>
      </w:del>
      <w:r w:rsidR="0072658D" w:rsidRPr="009B4CCD">
        <w:t>ENERAL</w:t>
      </w:r>
      <w:commentRangeEnd w:id="117"/>
      <w:r w:rsidR="00D32DD0" w:rsidRPr="009B4CCD">
        <w:rPr>
          <w:rStyle w:val="CommentReference"/>
          <w:rFonts w:ascii="Calibri" w:hAnsi="Calibri"/>
          <w:color w:val="auto"/>
          <w:position w:val="0"/>
          <w:sz w:val="22"/>
        </w:rPr>
        <w:commentReference w:id="117"/>
      </w:r>
      <w:commentRangeEnd w:id="118"/>
      <w:r w:rsidR="004A227E">
        <w:rPr>
          <w:rStyle w:val="CommentReference"/>
          <w:caps w:val="0"/>
          <w:u w:val="none"/>
        </w:rPr>
        <w:commentReference w:id="118"/>
      </w:r>
    </w:p>
    <w:p w14:paraId="1F33B311" w14:textId="77777777" w:rsidR="00960901" w:rsidRPr="0024654E" w:rsidRDefault="0021200C" w:rsidP="00341A37">
      <w:pPr>
        <w:pStyle w:val="Heading2"/>
      </w:pPr>
      <w:r w:rsidRPr="0024654E">
        <w:t>Description</w:t>
      </w:r>
    </w:p>
    <w:p w14:paraId="1D6960F4" w14:textId="77777777" w:rsidR="00986B67" w:rsidRDefault="00986B67" w:rsidP="00986B67">
      <w:pPr>
        <w:pStyle w:val="Heading3"/>
      </w:pPr>
      <w:r w:rsidRPr="00986B67">
        <w:t xml:space="preserve">This Section specifies the requirements for environmental controls including the control of noise, dust, surface water and erosion, </w:t>
      </w:r>
      <w:r w:rsidR="00126CEA">
        <w:t xml:space="preserve">and </w:t>
      </w:r>
      <w:r w:rsidRPr="00986B67">
        <w:t>various pollution control methods including the handling of Designated Substances as defined by the Occupational Health and Safety Act (OHSA), Environmental Protection Act, and any other environmental requirements.</w:t>
      </w:r>
    </w:p>
    <w:p w14:paraId="6EB938F2" w14:textId="77777777" w:rsidR="0021200C" w:rsidRDefault="0021200C" w:rsidP="00341A37">
      <w:pPr>
        <w:pStyle w:val="Heading2"/>
      </w:pPr>
      <w:r w:rsidRPr="0024654E">
        <w:t>Related Sections</w:t>
      </w:r>
    </w:p>
    <w:p w14:paraId="52CA809E" w14:textId="2FE78A2E" w:rsidR="001E0940" w:rsidRPr="00842AF7" w:rsidDel="005829CC" w:rsidRDefault="001E0940" w:rsidP="001E0940">
      <w:pPr>
        <w:pStyle w:val="Heading3"/>
        <w:numPr>
          <w:ilvl w:val="0"/>
          <w:numId w:val="0"/>
        </w:numPr>
        <w:ind w:left="720"/>
        <w:rPr>
          <w:del w:id="119" w:author="Liam Sykes" w:date="2022-03-21T15:25:00Z"/>
          <w:highlight w:val="yellow"/>
        </w:rPr>
      </w:pPr>
      <w:del w:id="120" w:author="Liam Sykes" w:date="2022-03-21T15:25:00Z">
        <w:r w:rsidRPr="00842AF7" w:rsidDel="005829CC">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3DB50C09" w14:textId="60ACE292" w:rsidR="001E0940" w:rsidRPr="00842AF7" w:rsidDel="005829CC" w:rsidRDefault="001E0940" w:rsidP="0072658D">
      <w:pPr>
        <w:rPr>
          <w:del w:id="121" w:author="Liam Sykes" w:date="2022-03-21T15:25:00Z"/>
          <w:highlight w:val="yellow"/>
        </w:rPr>
      </w:pPr>
    </w:p>
    <w:p w14:paraId="659B788E" w14:textId="4AF91FA1" w:rsidR="001E0940" w:rsidRPr="00842AF7" w:rsidDel="005829CC" w:rsidRDefault="001E0940" w:rsidP="001E0940">
      <w:pPr>
        <w:pStyle w:val="Heading3"/>
        <w:numPr>
          <w:ilvl w:val="0"/>
          <w:numId w:val="0"/>
        </w:numPr>
        <w:ind w:left="720"/>
        <w:rPr>
          <w:del w:id="122" w:author="Liam Sykes" w:date="2022-03-21T15:25:00Z"/>
          <w:highlight w:val="yellow"/>
        </w:rPr>
      </w:pPr>
      <w:del w:id="123" w:author="Liam Sykes" w:date="2022-03-21T15:25:00Z">
        <w:r w:rsidRPr="00842AF7" w:rsidDel="005829CC">
          <w:rPr>
            <w:highlight w:val="yellow"/>
          </w:rPr>
          <w:delText>Cross-referencing here may also be used to coordinate assemblies or systems whose components may span multiple Sections and which must meet certain performance requirements as an assembly or system.</w:delText>
        </w:r>
      </w:del>
    </w:p>
    <w:p w14:paraId="186CBDC6" w14:textId="523F3BD4" w:rsidR="001E0940" w:rsidRPr="00842AF7" w:rsidDel="005829CC" w:rsidRDefault="001E0940" w:rsidP="0072658D">
      <w:pPr>
        <w:rPr>
          <w:del w:id="124" w:author="Liam Sykes" w:date="2022-03-21T15:25:00Z"/>
          <w:highlight w:val="yellow"/>
        </w:rPr>
      </w:pPr>
    </w:p>
    <w:p w14:paraId="1EB914C5" w14:textId="1398CA30" w:rsidR="001E0940" w:rsidRPr="00842AF7" w:rsidDel="005829CC" w:rsidRDefault="001E0940" w:rsidP="001E0940">
      <w:pPr>
        <w:pStyle w:val="Heading3"/>
        <w:numPr>
          <w:ilvl w:val="0"/>
          <w:numId w:val="0"/>
        </w:numPr>
        <w:ind w:left="720"/>
        <w:rPr>
          <w:del w:id="125" w:author="Liam Sykes" w:date="2022-03-21T15:25:00Z"/>
          <w:highlight w:val="yellow"/>
        </w:rPr>
      </w:pPr>
      <w:del w:id="126" w:author="Liam Sykes" w:date="2022-03-21T15:25:00Z">
        <w:r w:rsidRPr="00842AF7" w:rsidDel="005829CC">
          <w:rPr>
            <w:highlight w:val="yellow"/>
          </w:rPr>
          <w:delText>Contractor is responsible for coordination of the Work. Contractor is responsible for being familiar with and incorporating all required elements of cross-referenced Specifications cited.</w:delText>
        </w:r>
      </w:del>
    </w:p>
    <w:p w14:paraId="3D5E9A1D" w14:textId="679158E5" w:rsidR="001E0940" w:rsidRPr="00842AF7" w:rsidDel="005829CC" w:rsidRDefault="001E0940" w:rsidP="0072658D">
      <w:pPr>
        <w:rPr>
          <w:del w:id="127" w:author="Liam Sykes" w:date="2022-03-21T15:25:00Z"/>
          <w:highlight w:val="yellow"/>
        </w:rPr>
      </w:pPr>
    </w:p>
    <w:p w14:paraId="714B2E7D" w14:textId="5DD39ED5" w:rsidR="001E0940" w:rsidRPr="00842AF7" w:rsidDel="005829CC" w:rsidRDefault="001E0940" w:rsidP="001E0940">
      <w:pPr>
        <w:pStyle w:val="Heading3"/>
        <w:numPr>
          <w:ilvl w:val="0"/>
          <w:numId w:val="0"/>
        </w:numPr>
        <w:ind w:left="720"/>
        <w:rPr>
          <w:del w:id="128" w:author="Liam Sykes" w:date="2022-03-21T15:25:00Z"/>
          <w:highlight w:val="yellow"/>
        </w:rPr>
      </w:pPr>
      <w:del w:id="129" w:author="Liam Sykes" w:date="2022-03-21T15:25:00Z">
        <w:r w:rsidRPr="00842AF7" w:rsidDel="005829CC">
          <w:rPr>
            <w:highlight w:val="yellow"/>
          </w:rPr>
          <w:delText>This Section is to be completed/updated during the design development by the Consultant. If it is not applicable to the section for the specific project it may be deleted.]</w:delText>
        </w:r>
      </w:del>
    </w:p>
    <w:p w14:paraId="6C435716" w14:textId="1A81424C" w:rsidR="001E0940" w:rsidRPr="00842AF7" w:rsidDel="005829CC" w:rsidRDefault="001E0940" w:rsidP="0072658D">
      <w:pPr>
        <w:rPr>
          <w:del w:id="130" w:author="Liam Sykes" w:date="2022-03-21T15:25:00Z"/>
          <w:highlight w:val="yellow"/>
        </w:rPr>
      </w:pPr>
    </w:p>
    <w:p w14:paraId="6E70D390" w14:textId="05A73A2C" w:rsidR="001E0940" w:rsidRPr="00842AF7" w:rsidDel="005829CC" w:rsidRDefault="001E0940" w:rsidP="001E0940">
      <w:pPr>
        <w:pStyle w:val="Heading3"/>
        <w:numPr>
          <w:ilvl w:val="0"/>
          <w:numId w:val="0"/>
        </w:numPr>
        <w:ind w:left="720"/>
        <w:rPr>
          <w:del w:id="131" w:author="Liam Sykes" w:date="2022-03-21T15:25:00Z"/>
          <w:highlight w:val="yellow"/>
        </w:rPr>
      </w:pPr>
      <w:del w:id="132" w:author="Liam Sykes" w:date="2022-03-21T15:25:00Z">
        <w:r w:rsidRPr="00842AF7" w:rsidDel="005829CC">
          <w:rPr>
            <w:highlight w:val="yellow"/>
          </w:rPr>
          <w:delText>[List Sections specifying installation of products supplied but not installed under this Section and indicate specific items.]</w:delText>
        </w:r>
      </w:del>
    </w:p>
    <w:p w14:paraId="79711CCB" w14:textId="6AA7592B" w:rsidR="001E0940" w:rsidRPr="00842AF7" w:rsidDel="005829CC" w:rsidRDefault="001E0940" w:rsidP="001E0940">
      <w:pPr>
        <w:pStyle w:val="Heading3"/>
        <w:tabs>
          <w:tab w:val="clear" w:pos="1440"/>
        </w:tabs>
        <w:spacing w:before="0"/>
        <w:contextualSpacing/>
        <w:rPr>
          <w:del w:id="133" w:author="Liam Sykes" w:date="2022-03-21T15:25:00Z"/>
        </w:rPr>
      </w:pPr>
      <w:del w:id="134" w:author="Liam Sykes" w:date="2022-03-21T15:25:00Z">
        <w:r w:rsidRPr="00842AF7" w:rsidDel="005829CC">
          <w:delText xml:space="preserve">Section </w:delText>
        </w:r>
        <w:r w:rsidRPr="008D6E50" w:rsidDel="005829CC">
          <w:rPr>
            <w:highlight w:val="yellow"/>
          </w:rPr>
          <w:delText>[______ – ____________]:</w:delText>
        </w:r>
        <w:r w:rsidRPr="00842AF7" w:rsidDel="005829CC">
          <w:delText xml:space="preserve">  Execution requirements for </w:delText>
        </w:r>
        <w:r w:rsidRPr="008D6E50" w:rsidDel="005829CC">
          <w:rPr>
            <w:highlight w:val="yellow"/>
          </w:rPr>
          <w:delText>...[item]...</w:delText>
        </w:r>
        <w:r w:rsidRPr="00842AF7" w:rsidDel="005829CC">
          <w:delText xml:space="preserve">  specified under this Section.</w:delText>
        </w:r>
      </w:del>
    </w:p>
    <w:p w14:paraId="036A7DBA" w14:textId="3114C1CE" w:rsidR="001E0940" w:rsidRPr="008D6E50" w:rsidDel="005829CC" w:rsidRDefault="001E0940" w:rsidP="0072658D">
      <w:pPr>
        <w:rPr>
          <w:del w:id="135" w:author="Liam Sykes" w:date="2022-03-21T15:25:00Z"/>
          <w:highlight w:val="yellow"/>
        </w:rPr>
      </w:pPr>
    </w:p>
    <w:p w14:paraId="2766044A" w14:textId="4FEDB8DE" w:rsidR="001E0940" w:rsidRPr="00842AF7" w:rsidDel="005829CC" w:rsidRDefault="001E0940" w:rsidP="001E0940">
      <w:pPr>
        <w:pStyle w:val="Heading3"/>
        <w:numPr>
          <w:ilvl w:val="0"/>
          <w:numId w:val="0"/>
        </w:numPr>
        <w:ind w:left="720"/>
        <w:rPr>
          <w:del w:id="136" w:author="Liam Sykes" w:date="2022-03-21T15:25:00Z"/>
        </w:rPr>
      </w:pPr>
      <w:del w:id="137" w:author="Liam Sykes" w:date="2022-03-21T15:25:00Z">
        <w:r w:rsidRPr="00842AF7" w:rsidDel="005829CC">
          <w:rPr>
            <w:highlight w:val="yellow"/>
          </w:rPr>
          <w:delText>[List Sections specifying products installed but not supplied under this Section and indicate specific items.]</w:delText>
        </w:r>
      </w:del>
    </w:p>
    <w:p w14:paraId="0FBF5BCF" w14:textId="1FE8B2AC" w:rsidR="001E0940" w:rsidRPr="00B414D1" w:rsidDel="005829CC" w:rsidRDefault="001E0940" w:rsidP="001E0940">
      <w:pPr>
        <w:pStyle w:val="Heading3"/>
        <w:tabs>
          <w:tab w:val="clear" w:pos="1440"/>
        </w:tabs>
        <w:spacing w:before="0"/>
        <w:contextualSpacing/>
        <w:rPr>
          <w:del w:id="138" w:author="Liam Sykes" w:date="2022-03-21T15:25:00Z"/>
        </w:rPr>
      </w:pPr>
      <w:del w:id="139" w:author="Liam Sykes" w:date="2022-03-21T15:25:00Z">
        <w:r w:rsidRPr="00B414D1" w:rsidDel="005829CC">
          <w:delText xml:space="preserve">Section </w:delText>
        </w:r>
        <w:r w:rsidRPr="00842AF7" w:rsidDel="005829CC">
          <w:rPr>
            <w:highlight w:val="yellow"/>
          </w:rPr>
          <w:delText>[______ – ____________]:</w:delText>
        </w:r>
        <w:r w:rsidRPr="00B414D1" w:rsidDel="005829CC">
          <w:delText xml:space="preserve">  Product requirements for </w:delText>
        </w:r>
        <w:r w:rsidRPr="00842AF7" w:rsidDel="005829CC">
          <w:rPr>
            <w:highlight w:val="yellow"/>
          </w:rPr>
          <w:delText>...[item]...</w:delText>
        </w:r>
        <w:r w:rsidRPr="00B414D1" w:rsidDel="005829CC">
          <w:delText xml:space="preserve">  for installation under this Section.</w:delText>
        </w:r>
      </w:del>
    </w:p>
    <w:p w14:paraId="3B31CE45" w14:textId="3D1B2DDA" w:rsidR="001E0940" w:rsidRPr="00B414D1" w:rsidDel="005829CC" w:rsidRDefault="001E0940" w:rsidP="0072658D">
      <w:pPr>
        <w:rPr>
          <w:del w:id="140" w:author="Liam Sykes" w:date="2022-03-21T15:25:00Z"/>
        </w:rPr>
      </w:pPr>
    </w:p>
    <w:p w14:paraId="00C2FE25" w14:textId="58890097" w:rsidR="001E0940" w:rsidRPr="00842AF7" w:rsidDel="005829CC" w:rsidRDefault="001E0940" w:rsidP="001E0940">
      <w:pPr>
        <w:pStyle w:val="Heading3"/>
        <w:numPr>
          <w:ilvl w:val="0"/>
          <w:numId w:val="0"/>
        </w:numPr>
        <w:ind w:left="720"/>
        <w:rPr>
          <w:del w:id="141" w:author="Liam Sykes" w:date="2022-03-21T15:25:00Z"/>
        </w:rPr>
      </w:pPr>
      <w:del w:id="142" w:author="Liam Sykes" w:date="2022-03-21T15:25:00Z">
        <w:r w:rsidRPr="00842AF7" w:rsidDel="005829CC">
          <w:rPr>
            <w:highlight w:val="yellow"/>
          </w:rPr>
          <w:delText>[List Sections specifying related requirements.]</w:delText>
        </w:r>
      </w:del>
    </w:p>
    <w:p w14:paraId="539C7315" w14:textId="5E327FA8" w:rsidR="001E0940" w:rsidRPr="00B414D1" w:rsidDel="005829CC" w:rsidRDefault="001E0940" w:rsidP="001E0940">
      <w:pPr>
        <w:pStyle w:val="Heading3"/>
        <w:tabs>
          <w:tab w:val="clear" w:pos="1440"/>
        </w:tabs>
        <w:spacing w:before="0"/>
        <w:contextualSpacing/>
        <w:rPr>
          <w:del w:id="143" w:author="Liam Sykes" w:date="2022-03-21T15:25:00Z"/>
        </w:rPr>
      </w:pPr>
      <w:del w:id="144" w:author="Liam Sykes" w:date="2022-03-21T15:25:00Z">
        <w:r w:rsidRPr="00842AF7" w:rsidDel="005829CC">
          <w:delText>Sectio</w:delText>
        </w:r>
        <w:r w:rsidRPr="00B414D1" w:rsidDel="005829CC">
          <w:delText xml:space="preserve">n </w:delText>
        </w:r>
        <w:r w:rsidRPr="00842AF7" w:rsidDel="005829CC">
          <w:rPr>
            <w:highlight w:val="yellow"/>
          </w:rPr>
          <w:delText>[______ – ____________]:  [Optional short phrase indicating relationship].</w:delText>
        </w:r>
      </w:del>
    </w:p>
    <w:p w14:paraId="33F7DBD3" w14:textId="77777777" w:rsidR="001E0940" w:rsidRPr="005829CC" w:rsidRDefault="001E0940" w:rsidP="005829CC">
      <w:pPr>
        <w:pStyle w:val="Heading3"/>
      </w:pPr>
      <w:r w:rsidRPr="005829CC">
        <w:t>Section 01351 – Health and Safety</w:t>
      </w:r>
    </w:p>
    <w:p w14:paraId="46B901DF" w14:textId="77777777" w:rsidR="00262538" w:rsidRPr="005829CC" w:rsidRDefault="00262538" w:rsidP="005829CC">
      <w:pPr>
        <w:pStyle w:val="Heading3"/>
      </w:pPr>
      <w:r w:rsidRPr="005829CC">
        <w:t>Section 01505 – Mobilization and Demobilization</w:t>
      </w:r>
    </w:p>
    <w:p w14:paraId="4289A825" w14:textId="77777777" w:rsidR="00262538" w:rsidRPr="005829CC" w:rsidRDefault="00262538" w:rsidP="005829CC">
      <w:pPr>
        <w:pStyle w:val="Heading3"/>
      </w:pPr>
      <w:r w:rsidRPr="005829CC">
        <w:t>Section 01520 – Field Office</w:t>
      </w:r>
    </w:p>
    <w:p w14:paraId="36046F01" w14:textId="0732E020" w:rsidR="001E0940" w:rsidRPr="005829CC" w:rsidRDefault="001E0940" w:rsidP="005829CC">
      <w:pPr>
        <w:pStyle w:val="Heading3"/>
      </w:pPr>
      <w:r w:rsidRPr="005829CC">
        <w:t>Section 02315 – Excavation, Trenching and Backfilling</w:t>
      </w:r>
    </w:p>
    <w:p w14:paraId="45CCE29F" w14:textId="2CEA83A6" w:rsidR="00B42625" w:rsidRPr="005829CC" w:rsidRDefault="00B42625" w:rsidP="005829CC">
      <w:pPr>
        <w:pStyle w:val="Heading3"/>
      </w:pPr>
      <w:r w:rsidRPr="005829CC">
        <w:t xml:space="preserve">Section 02362 – Dust Control </w:t>
      </w:r>
    </w:p>
    <w:p w14:paraId="632351DA" w14:textId="77777777" w:rsidR="000E61D4" w:rsidRPr="005829CC" w:rsidRDefault="000E61D4" w:rsidP="005829CC">
      <w:pPr>
        <w:pStyle w:val="Heading3"/>
      </w:pPr>
      <w:r w:rsidRPr="005829CC">
        <w:t>Section 02389 – Preservation of Watercourses</w:t>
      </w:r>
    </w:p>
    <w:p w14:paraId="5D0805E4" w14:textId="77777777" w:rsidR="000E61D4" w:rsidRPr="005829CC" w:rsidRDefault="000E61D4" w:rsidP="005829CC">
      <w:pPr>
        <w:pStyle w:val="Heading3"/>
      </w:pPr>
      <w:r w:rsidRPr="005829CC">
        <w:t>Section 02911 – Topsoil and Finish Grading</w:t>
      </w:r>
    </w:p>
    <w:p w14:paraId="17D6D2AC" w14:textId="77777777" w:rsidR="000E61D4" w:rsidRPr="005829CC" w:rsidRDefault="000E61D4" w:rsidP="005829CC">
      <w:pPr>
        <w:pStyle w:val="Heading3"/>
      </w:pPr>
      <w:r w:rsidRPr="005829CC">
        <w:t>Section 02922 – Hydraulic Seeding</w:t>
      </w:r>
    </w:p>
    <w:p w14:paraId="275CD7F8" w14:textId="77777777" w:rsidR="000E61D4" w:rsidRPr="004C11DB" w:rsidRDefault="000E61D4" w:rsidP="004C11DB">
      <w:pPr>
        <w:pStyle w:val="Heading3"/>
      </w:pPr>
      <w:r w:rsidRPr="004C11DB">
        <w:t>Section 02933 – Sodding</w:t>
      </w:r>
    </w:p>
    <w:p w14:paraId="2FD60383" w14:textId="77777777" w:rsidR="000E61D4" w:rsidRPr="004C11DB" w:rsidRDefault="000E61D4" w:rsidP="004C11DB">
      <w:pPr>
        <w:pStyle w:val="Heading3"/>
      </w:pPr>
      <w:r w:rsidRPr="004C11DB">
        <w:t>Section 02934 – Compost Seeding</w:t>
      </w:r>
    </w:p>
    <w:p w14:paraId="405177D4" w14:textId="77777777" w:rsidR="00631EE4" w:rsidRPr="004C11DB" w:rsidRDefault="000E61D4" w:rsidP="004C11DB">
      <w:pPr>
        <w:pStyle w:val="Heading3"/>
      </w:pPr>
      <w:r w:rsidRPr="004C11DB">
        <w:t xml:space="preserve">Section 02935 </w:t>
      </w:r>
      <w:r w:rsidR="00631EE4" w:rsidRPr="004C11DB">
        <w:t xml:space="preserve">– </w:t>
      </w:r>
      <w:r w:rsidRPr="004C11DB">
        <w:t>Planting of Trees, Shrubs and Ground Covers</w:t>
      </w:r>
    </w:p>
    <w:p w14:paraId="106EE58C" w14:textId="77777777" w:rsidR="000E61D4" w:rsidRPr="00631EE4" w:rsidRDefault="000E61D4" w:rsidP="004C11DB">
      <w:pPr>
        <w:pStyle w:val="Heading3"/>
        <w:rPr>
          <w:highlight w:val="yellow"/>
        </w:rPr>
      </w:pPr>
      <w:r w:rsidRPr="00631EE4">
        <w:rPr>
          <w:highlight w:val="yellow"/>
        </w:rPr>
        <w:t>Section 02936 – Landscape Maintenance</w:t>
      </w:r>
    </w:p>
    <w:p w14:paraId="0968E40F" w14:textId="77777777" w:rsidR="00625615" w:rsidRDefault="00625615" w:rsidP="00625615">
      <w:pPr>
        <w:pStyle w:val="Heading2"/>
      </w:pPr>
      <w:r>
        <w:t>References</w:t>
      </w:r>
    </w:p>
    <w:p w14:paraId="1801CFC5" w14:textId="77777777" w:rsidR="00625615" w:rsidRDefault="00625615" w:rsidP="00625615">
      <w:pPr>
        <w:pStyle w:val="Heading3"/>
      </w:pPr>
      <w:r>
        <w:t>Ontario Provincial Standard Specifications (OPSS)</w:t>
      </w:r>
    </w:p>
    <w:p w14:paraId="188C7483" w14:textId="77777777" w:rsidR="00246528" w:rsidRDefault="00625615" w:rsidP="00246528">
      <w:pPr>
        <w:pStyle w:val="Heading4"/>
      </w:pPr>
      <w:r>
        <w:t>OPSS</w:t>
      </w:r>
      <w:r w:rsidR="00F86055">
        <w:t>.MUNI</w:t>
      </w:r>
      <w:r>
        <w:t xml:space="preserve"> 180 </w:t>
      </w:r>
      <w:r w:rsidR="000E61D4">
        <w:t>(Nov 20</w:t>
      </w:r>
      <w:r w:rsidR="00F86055">
        <w:t>16</w:t>
      </w:r>
      <w:r w:rsidR="000E61D4">
        <w:t xml:space="preserve">), General Specification for the </w:t>
      </w:r>
      <w:r>
        <w:t>Management of Excess Materials</w:t>
      </w:r>
    </w:p>
    <w:p w14:paraId="5F5E850D" w14:textId="77777777" w:rsidR="00565AAE" w:rsidRDefault="00565AAE" w:rsidP="00246528">
      <w:pPr>
        <w:pStyle w:val="Heading4"/>
      </w:pPr>
      <w:r>
        <w:t>OPSS.MUNI 805 (Nov 2018) Construction Specification for Temporary Erosion and Sediment Control Measures</w:t>
      </w:r>
    </w:p>
    <w:p w14:paraId="48233E28" w14:textId="77777777" w:rsidR="00625615" w:rsidRDefault="00625615" w:rsidP="00625615">
      <w:pPr>
        <w:pStyle w:val="Heading3"/>
      </w:pPr>
      <w:r w:rsidRPr="009B7910">
        <w:t>Ministry of the Environment</w:t>
      </w:r>
      <w:r w:rsidR="00E035EC">
        <w:t>, Conservation and Parks</w:t>
      </w:r>
      <w:r w:rsidRPr="009B7910">
        <w:t xml:space="preserve"> (</w:t>
      </w:r>
      <w:r w:rsidR="00E035EC" w:rsidRPr="009B7910">
        <w:t>M</w:t>
      </w:r>
      <w:r w:rsidR="00E035EC">
        <w:t>ECP</w:t>
      </w:r>
      <w:r w:rsidRPr="009B7910">
        <w:t>)</w:t>
      </w:r>
    </w:p>
    <w:p w14:paraId="0B1456BB" w14:textId="77777777" w:rsidR="00625615" w:rsidRDefault="00625615" w:rsidP="00625615">
      <w:pPr>
        <w:pStyle w:val="Heading4"/>
      </w:pPr>
      <w:r>
        <w:t>“</w:t>
      </w:r>
      <w:r w:rsidRPr="000954DF">
        <w:rPr>
          <w:i/>
        </w:rPr>
        <w:t xml:space="preserve">Environmental Noise Guideline, </w:t>
      </w:r>
      <w:proofErr w:type="gramStart"/>
      <w:r w:rsidRPr="000954DF">
        <w:rPr>
          <w:i/>
        </w:rPr>
        <w:t>Stationary</w:t>
      </w:r>
      <w:proofErr w:type="gramEnd"/>
      <w:r w:rsidRPr="000954DF">
        <w:rPr>
          <w:i/>
        </w:rPr>
        <w:t xml:space="preserve"> and Transportation Sources - Approval and Planning, (Publication NPC-300)</w:t>
      </w:r>
      <w:r w:rsidRPr="00B42B58">
        <w:t>”.</w:t>
      </w:r>
    </w:p>
    <w:p w14:paraId="26500160" w14:textId="77777777" w:rsidR="00C16573" w:rsidRDefault="00C16573" w:rsidP="00625615">
      <w:pPr>
        <w:pStyle w:val="Heading4"/>
      </w:pPr>
      <w:r>
        <w:t>Ministry of Transportation (MTO)</w:t>
      </w:r>
    </w:p>
    <w:p w14:paraId="6651979D" w14:textId="0D1DD5CA" w:rsidR="00C16573" w:rsidRDefault="00C16573" w:rsidP="00C16573">
      <w:pPr>
        <w:pStyle w:val="Heading5"/>
        <w:rPr>
          <w:ins w:id="145" w:author="Liam Sykes" w:date="2022-03-21T15:25:00Z"/>
        </w:rPr>
      </w:pPr>
      <w:r>
        <w:t xml:space="preserve">Environmental Standards and Practices </w:t>
      </w:r>
    </w:p>
    <w:p w14:paraId="4C9F5643" w14:textId="4E543F50" w:rsidR="005829CC" w:rsidRDefault="005829CC" w:rsidP="005829CC">
      <w:pPr>
        <w:pStyle w:val="Heading4"/>
      </w:pPr>
      <w:ins w:id="146" w:author="Liam Sykes" w:date="2022-03-21T15:25:00Z">
        <w:r>
          <w:t>O. Reg. 406/19: On-Site and Excess Soil Manage</w:t>
        </w:r>
      </w:ins>
      <w:ins w:id="147" w:author="Liam Sykes" w:date="2022-03-21T15:26:00Z">
        <w:r>
          <w:t>ment</w:t>
        </w:r>
      </w:ins>
    </w:p>
    <w:p w14:paraId="633256C6" w14:textId="77777777" w:rsidR="00246528" w:rsidRDefault="00622021" w:rsidP="00622021">
      <w:pPr>
        <w:pStyle w:val="Heading3"/>
      </w:pPr>
      <w:r>
        <w:t>Greater Golden Horseshoe Area C</w:t>
      </w:r>
      <w:r w:rsidR="00246528">
        <w:t>onservation Authorities</w:t>
      </w:r>
    </w:p>
    <w:p w14:paraId="1D37C39F" w14:textId="77777777" w:rsidR="00622021" w:rsidRDefault="00246528" w:rsidP="00246528">
      <w:pPr>
        <w:pStyle w:val="Heading4"/>
        <w:rPr>
          <w:i/>
        </w:rPr>
      </w:pPr>
      <w:r w:rsidRPr="00246528">
        <w:rPr>
          <w:i/>
        </w:rPr>
        <w:t>“</w:t>
      </w:r>
      <w:r w:rsidR="00622021" w:rsidRPr="00246528">
        <w:rPr>
          <w:i/>
        </w:rPr>
        <w:t xml:space="preserve">Erosion </w:t>
      </w:r>
      <w:r w:rsidR="00511D8D">
        <w:rPr>
          <w:i/>
        </w:rPr>
        <w:t>and</w:t>
      </w:r>
      <w:r w:rsidR="00622021" w:rsidRPr="00246528">
        <w:rPr>
          <w:i/>
        </w:rPr>
        <w:t xml:space="preserve"> Sediment Control Guide for Urban Construction</w:t>
      </w:r>
      <w:r w:rsidRPr="00246528">
        <w:rPr>
          <w:i/>
        </w:rPr>
        <w:t xml:space="preserve">, </w:t>
      </w:r>
      <w:r w:rsidR="00511D8D" w:rsidRPr="00246528">
        <w:rPr>
          <w:i/>
        </w:rPr>
        <w:t>20</w:t>
      </w:r>
      <w:r w:rsidR="00511D8D">
        <w:rPr>
          <w:i/>
        </w:rPr>
        <w:t>19</w:t>
      </w:r>
      <w:r w:rsidRPr="00246528">
        <w:rPr>
          <w:i/>
        </w:rPr>
        <w:t>”</w:t>
      </w:r>
    </w:p>
    <w:p w14:paraId="7F586E7E" w14:textId="77777777" w:rsidR="00246528" w:rsidRDefault="00246528" w:rsidP="00246528">
      <w:pPr>
        <w:pStyle w:val="Heading3"/>
      </w:pPr>
      <w:r>
        <w:t>Peterborough Stewardship Council and the Ontario Invasive Plant Council</w:t>
      </w:r>
    </w:p>
    <w:p w14:paraId="7E93DFC4" w14:textId="77777777" w:rsidR="00246528" w:rsidRPr="00246528" w:rsidRDefault="00246528" w:rsidP="00246528">
      <w:pPr>
        <w:pStyle w:val="Heading4"/>
        <w:rPr>
          <w:i/>
        </w:rPr>
      </w:pPr>
      <w:r w:rsidRPr="00246528">
        <w:rPr>
          <w:i/>
        </w:rPr>
        <w:t xml:space="preserve">“Clean Equipment Protocol for Industry: Inspecting and cleaning </w:t>
      </w:r>
      <w:r w:rsidR="00822E50">
        <w:rPr>
          <w:i/>
        </w:rPr>
        <w:t>e</w:t>
      </w:r>
      <w:r w:rsidRPr="00246528">
        <w:rPr>
          <w:i/>
        </w:rPr>
        <w:t>quipment for the purposes of invasive species prevention</w:t>
      </w:r>
      <w:r>
        <w:rPr>
          <w:i/>
        </w:rPr>
        <w:t>, 2013</w:t>
      </w:r>
      <w:r w:rsidRPr="00246528">
        <w:rPr>
          <w:i/>
        </w:rPr>
        <w:t>”.</w:t>
      </w:r>
    </w:p>
    <w:p w14:paraId="09FC561F" w14:textId="77777777" w:rsidR="00B55E51" w:rsidRPr="001A3E17" w:rsidRDefault="00F86055" w:rsidP="00341A37">
      <w:pPr>
        <w:pStyle w:val="Heading2"/>
      </w:pPr>
      <w:r>
        <w:t>Protection of Watercourses</w:t>
      </w:r>
    </w:p>
    <w:p w14:paraId="308096BD" w14:textId="77777777" w:rsidR="00B55E51" w:rsidRPr="006F3EC0" w:rsidRDefault="00B55E51" w:rsidP="00341A37">
      <w:pPr>
        <w:pStyle w:val="Heading3"/>
      </w:pPr>
      <w:r w:rsidRPr="000D1F5C">
        <w:t>Water bodies and watercourses are regulated by the local Conservation Authority</w:t>
      </w:r>
      <w:r w:rsidR="009961BC">
        <w:t xml:space="preserve">, </w:t>
      </w:r>
      <w:r w:rsidRPr="000D1F5C">
        <w:t>applicable ministries (</w:t>
      </w:r>
      <w:r w:rsidR="009961BC">
        <w:t>Ministry of Natural Resources and Forestry (</w:t>
      </w:r>
      <w:r w:rsidRPr="000D1F5C">
        <w:t>MNR</w:t>
      </w:r>
      <w:r w:rsidR="00E035EC">
        <w:t>F</w:t>
      </w:r>
      <w:r w:rsidR="009961BC">
        <w:t>)</w:t>
      </w:r>
      <w:r w:rsidRPr="000D1F5C">
        <w:t xml:space="preserve">, </w:t>
      </w:r>
      <w:r w:rsidR="00F86055">
        <w:t>Ministry of Environment, Conservation and Parks (</w:t>
      </w:r>
      <w:r w:rsidRPr="000D1F5C">
        <w:t>M</w:t>
      </w:r>
      <w:r w:rsidR="00E035EC">
        <w:t>ECP</w:t>
      </w:r>
      <w:r w:rsidRPr="000D1F5C">
        <w:t>)</w:t>
      </w:r>
      <w:r w:rsidR="00F86055">
        <w:t>)</w:t>
      </w:r>
      <w:r w:rsidR="009961BC">
        <w:t xml:space="preserve"> </w:t>
      </w:r>
      <w:r w:rsidR="00C579E1">
        <w:t>and</w:t>
      </w:r>
      <w:r w:rsidR="009961BC">
        <w:t xml:space="preserve"> applicable federal departments (Fisheries and Oceans </w:t>
      </w:r>
      <w:r w:rsidR="009961BC">
        <w:lastRenderedPageBreak/>
        <w:t>Canada (DFO)</w:t>
      </w:r>
      <w:r w:rsidR="00C579E1">
        <w:t>, Environment Canada (EC))</w:t>
      </w:r>
      <w:r w:rsidRPr="000D1F5C">
        <w:t>.</w:t>
      </w:r>
      <w:r w:rsidR="00F86055">
        <w:t xml:space="preserve"> </w:t>
      </w:r>
      <w:r w:rsidRPr="000D1F5C">
        <w:t xml:space="preserve">Permits </w:t>
      </w:r>
      <w:r w:rsidR="00C7664B">
        <w:t>shall be</w:t>
      </w:r>
      <w:r w:rsidR="00C579E1" w:rsidRPr="000D1F5C">
        <w:t xml:space="preserve"> </w:t>
      </w:r>
      <w:r w:rsidRPr="000D1F5C">
        <w:t>required for any work occurring</w:t>
      </w:r>
      <w:r w:rsidRPr="00E34133">
        <w:t xml:space="preserve"> within the Regulated Areas</w:t>
      </w:r>
      <w:r w:rsidRPr="006F3EC0">
        <w:t xml:space="preserve"> </w:t>
      </w:r>
      <w:r w:rsidR="00E035EC">
        <w:t>including watercourses, wetlands, floodplains and natural hazards</w:t>
      </w:r>
      <w:r w:rsidR="00C7664B">
        <w:t>, unless written notification is provided by the applicable regulatory body</w:t>
      </w:r>
      <w:r w:rsidRPr="006F3EC0">
        <w:t xml:space="preserve">.  If </w:t>
      </w:r>
      <w:r w:rsidR="00C579E1">
        <w:t>working within regulated areas</w:t>
      </w:r>
      <w:r w:rsidRPr="006F3EC0">
        <w:t xml:space="preserve">, extensive consultation with the regulatory agencies </w:t>
      </w:r>
      <w:r w:rsidR="00C579E1">
        <w:t>may be</w:t>
      </w:r>
      <w:r w:rsidR="00C579E1" w:rsidRPr="006F3EC0">
        <w:t xml:space="preserve"> </w:t>
      </w:r>
      <w:r w:rsidRPr="006F3EC0">
        <w:t xml:space="preserve">required to </w:t>
      </w:r>
      <w:r w:rsidR="00C579E1">
        <w:t xml:space="preserve">obtain necessary approvals, which can include the </w:t>
      </w:r>
      <w:r w:rsidRPr="006F3EC0">
        <w:t>develop</w:t>
      </w:r>
      <w:r w:rsidR="00C579E1">
        <w:t>ment</w:t>
      </w:r>
      <w:r w:rsidRPr="006F3EC0">
        <w:t xml:space="preserve"> a detailed work</w:t>
      </w:r>
      <w:r w:rsidR="00C579E1">
        <w:t xml:space="preserve">, </w:t>
      </w:r>
      <w:r w:rsidRPr="006F3EC0">
        <w:t>mitigation and restoration</w:t>
      </w:r>
      <w:r w:rsidR="00C579E1">
        <w:t xml:space="preserve"> plans</w:t>
      </w:r>
      <w:r w:rsidRPr="006F3EC0">
        <w:t>.</w:t>
      </w:r>
    </w:p>
    <w:p w14:paraId="5023A255" w14:textId="77777777" w:rsidR="00B55E51" w:rsidRPr="006F3EC0" w:rsidRDefault="00B55E51" w:rsidP="00341A37">
      <w:pPr>
        <w:pStyle w:val="Heading3"/>
      </w:pPr>
      <w:r w:rsidRPr="006F3EC0">
        <w:t>The operation of construction equipment within water bodies or watercourses is prohibited</w:t>
      </w:r>
      <w:r w:rsidR="00C579E1">
        <w:t xml:space="preserve"> unless identified on contract drawings and permits and approvals have been acquired</w:t>
      </w:r>
      <w:r w:rsidRPr="006F3EC0">
        <w:t>.</w:t>
      </w:r>
    </w:p>
    <w:p w14:paraId="02177046" w14:textId="77777777" w:rsidR="00B55E51" w:rsidRPr="006F3EC0" w:rsidRDefault="00B55E51" w:rsidP="00341A37">
      <w:pPr>
        <w:pStyle w:val="Heading3"/>
      </w:pPr>
      <w:r w:rsidRPr="006F3EC0">
        <w:t>Design and construct temporary crossings to minimize environmental impact to watercourses.</w:t>
      </w:r>
    </w:p>
    <w:p w14:paraId="583AD54A" w14:textId="77777777" w:rsidR="00B55E51" w:rsidRDefault="00B55E51" w:rsidP="00341A37">
      <w:pPr>
        <w:pStyle w:val="Heading3"/>
      </w:pPr>
      <w:r w:rsidRPr="00A24377">
        <w:t xml:space="preserve">Temporary crossings are to be constructed during appropriate </w:t>
      </w:r>
      <w:r w:rsidR="00C579E1">
        <w:t xml:space="preserve">ecological </w:t>
      </w:r>
      <w:r w:rsidRPr="00A24377">
        <w:t>timing windows and in accordance with</w:t>
      </w:r>
      <w:r>
        <w:t xml:space="preserve"> various regulatory processes and approvals.</w:t>
      </w:r>
    </w:p>
    <w:p w14:paraId="64156A00" w14:textId="77777777" w:rsidR="00B55E51" w:rsidRDefault="00B55E51" w:rsidP="00341A37">
      <w:pPr>
        <w:pStyle w:val="Heading3"/>
      </w:pPr>
      <w:r w:rsidRPr="00407293">
        <w:t>Dumping excavated fill, waste material, or debris in any watercourse</w:t>
      </w:r>
      <w:r>
        <w:t>, wetland, or associated floodplain</w:t>
      </w:r>
      <w:r w:rsidR="00C7664B">
        <w:t xml:space="preserve"> or any </w:t>
      </w:r>
      <w:r w:rsidR="002411F8">
        <w:t xml:space="preserve">other key </w:t>
      </w:r>
      <w:r w:rsidR="00C7664B">
        <w:t xml:space="preserve">natural </w:t>
      </w:r>
      <w:r w:rsidR="002411F8">
        <w:t>heritage features</w:t>
      </w:r>
      <w:r w:rsidRPr="00407293">
        <w:t xml:space="preserve"> is prohibited.</w:t>
      </w:r>
    </w:p>
    <w:p w14:paraId="249064FB" w14:textId="77777777" w:rsidR="00744CD9" w:rsidRPr="00A36AF1" w:rsidRDefault="00744CD9" w:rsidP="00744CD9">
      <w:pPr>
        <w:pStyle w:val="Heading3"/>
      </w:pPr>
      <w:r w:rsidRPr="00A36AF1">
        <w:t>Do not operate construction equipment in waterways.</w:t>
      </w:r>
    </w:p>
    <w:p w14:paraId="527EC900" w14:textId="77777777" w:rsidR="00744CD9" w:rsidRPr="00A36AF1" w:rsidRDefault="00744CD9" w:rsidP="00744CD9">
      <w:pPr>
        <w:pStyle w:val="Heading3"/>
      </w:pPr>
      <w:r w:rsidRPr="00A36AF1">
        <w:t>Do not use waterway beds for borrow material.</w:t>
      </w:r>
    </w:p>
    <w:p w14:paraId="64F1DA57" w14:textId="77777777" w:rsidR="00744CD9" w:rsidRPr="00A36AF1" w:rsidRDefault="00744CD9" w:rsidP="00744CD9">
      <w:pPr>
        <w:pStyle w:val="Heading3"/>
      </w:pPr>
      <w:r w:rsidRPr="00A36AF1">
        <w:t>Do not dump excavated fill, waste material or debris in waterways.</w:t>
      </w:r>
    </w:p>
    <w:p w14:paraId="2D52378A" w14:textId="77777777" w:rsidR="00744CD9" w:rsidRPr="00A36AF1" w:rsidRDefault="00744CD9" w:rsidP="00744CD9">
      <w:pPr>
        <w:pStyle w:val="Heading3"/>
      </w:pPr>
      <w:r w:rsidRPr="00A36AF1">
        <w:t>Design and construct temporary crossings to minimize erosion to waterways.</w:t>
      </w:r>
    </w:p>
    <w:p w14:paraId="46296D3E" w14:textId="77777777" w:rsidR="003771C8" w:rsidRPr="001A3E17" w:rsidRDefault="003771C8" w:rsidP="003771C8">
      <w:pPr>
        <w:pStyle w:val="Heading2"/>
      </w:pPr>
      <w:r w:rsidRPr="001A3E17">
        <w:t>Measurement and Payment</w:t>
      </w:r>
    </w:p>
    <w:p w14:paraId="3E50C1A2" w14:textId="0805DA3A" w:rsidR="003771C8" w:rsidDel="004C11DB" w:rsidRDefault="003771C8" w:rsidP="003771C8">
      <w:pPr>
        <w:pStyle w:val="Heading3"/>
        <w:rPr>
          <w:del w:id="148" w:author="Liam Sykes" w:date="2022-03-21T15:26:00Z"/>
        </w:rPr>
      </w:pPr>
      <w:commentRangeStart w:id="149"/>
      <w:commentRangeStart w:id="150"/>
      <w:del w:id="151" w:author="Liam Sykes" w:date="2022-03-21T15:26:00Z">
        <w:r w:rsidDel="009161B1">
          <w:delText>In general t</w:delText>
        </w:r>
        <w:r w:rsidRPr="00014FC6" w:rsidDel="009161B1">
          <w:delText xml:space="preserve">he work outlined in this Section shall not be measured separately for payment but shall be deemed to be included within the unit and lump sum prices in the Bid Form for which the environmental protection measures are required. </w:delText>
        </w:r>
      </w:del>
      <w:ins w:id="152" w:author="Liam Sykes" w:date="2022-03-21T15:26:00Z">
        <w:r w:rsidR="009161B1">
          <w:t xml:space="preserve">All costs associated with the work of this Section shall be included in the prices for Items </w:t>
        </w:r>
        <w:del w:id="153" w:author="Johnny Pang" w:date="2022-04-16T15:49:00Z">
          <w:r w:rsidR="009161B1" w:rsidRPr="009161B1" w:rsidDel="004C11DB">
            <w:rPr>
              <w:highlight w:val="yellow"/>
            </w:rPr>
            <w:delText>BXX</w:delText>
          </w:r>
        </w:del>
      </w:ins>
      <w:ins w:id="154" w:author="Johnny Pang" w:date="2022-04-16T15:49:00Z">
        <w:r w:rsidR="004C11DB">
          <w:rPr>
            <w:highlight w:val="yellow"/>
          </w:rPr>
          <w:t>A1.10</w:t>
        </w:r>
      </w:ins>
      <w:ins w:id="155" w:author="Liam Sykes" w:date="2022-03-21T15:26:00Z">
        <w:del w:id="156" w:author="Johnny Pang" w:date="2022-04-16T15:49:00Z">
          <w:r w:rsidR="009161B1" w:rsidRPr="009161B1" w:rsidDel="004C11DB">
            <w:rPr>
              <w:highlight w:val="yellow"/>
            </w:rPr>
            <w:delText xml:space="preserve"> and BXX</w:delText>
          </w:r>
        </w:del>
        <w:r w:rsidR="009161B1">
          <w:t xml:space="preserve"> in the Bid Form.</w:t>
        </w:r>
      </w:ins>
      <w:ins w:id="157" w:author="Johnny Pang" w:date="2022-04-16T15:49:00Z">
        <w:r w:rsidR="004C11DB">
          <w:t xml:space="preserve"> </w:t>
        </w:r>
      </w:ins>
      <w:commentRangeEnd w:id="149"/>
      <w:r w:rsidR="00E31BFB">
        <w:rPr>
          <w:rStyle w:val="CommentReference"/>
          <w:szCs w:val="20"/>
        </w:rPr>
        <w:commentReference w:id="149"/>
      </w:r>
      <w:commentRangeEnd w:id="150"/>
      <w:r w:rsidR="000525A9">
        <w:rPr>
          <w:rStyle w:val="CommentReference"/>
          <w:szCs w:val="20"/>
        </w:rPr>
        <w:commentReference w:id="150"/>
      </w:r>
    </w:p>
    <w:p w14:paraId="6391A920" w14:textId="77777777" w:rsidR="004C11DB" w:rsidRDefault="004C11DB" w:rsidP="003771C8">
      <w:pPr>
        <w:pStyle w:val="Heading3"/>
        <w:rPr>
          <w:ins w:id="158" w:author="Johnny Pang" w:date="2022-04-16T15:52:00Z"/>
        </w:rPr>
      </w:pPr>
    </w:p>
    <w:p w14:paraId="3B214316" w14:textId="77EBF569" w:rsidR="003771C8" w:rsidRPr="009161B1" w:rsidDel="004C11DB" w:rsidRDefault="003771C8" w:rsidP="003771C8">
      <w:pPr>
        <w:pStyle w:val="Heading3"/>
        <w:rPr>
          <w:del w:id="159" w:author="Johnny Pang" w:date="2022-04-16T15:52:00Z"/>
        </w:rPr>
      </w:pPr>
      <w:del w:id="160" w:author="Johnny Pang" w:date="2022-04-16T15:52:00Z">
        <w:r w:rsidRPr="009161B1" w:rsidDel="004C11DB">
          <w:delText xml:space="preserve">Supply, installation, maintenance and removal of </w:delText>
        </w:r>
        <w:r w:rsidR="00E43034" w:rsidRPr="009161B1" w:rsidDel="004C11DB">
          <w:delText xml:space="preserve">Rolled Erosion Control Products </w:delText>
        </w:r>
        <w:r w:rsidRPr="009161B1" w:rsidDel="004C11DB">
          <w:delText>shall be measured separately for payment and shall be included in the unit per meter price(s) for Item No(s). ___ in the Bid Form.</w:delText>
        </w:r>
      </w:del>
    </w:p>
    <w:p w14:paraId="061777AA" w14:textId="5B863FE5" w:rsidR="00E43034" w:rsidRPr="009161B1" w:rsidDel="004C11DB" w:rsidRDefault="00E43034" w:rsidP="00E43034">
      <w:pPr>
        <w:pStyle w:val="Heading3"/>
        <w:rPr>
          <w:del w:id="161" w:author="Johnny Pang" w:date="2022-04-16T15:52:00Z"/>
        </w:rPr>
      </w:pPr>
      <w:del w:id="162" w:author="Johnny Pang" w:date="2022-04-16T15:52:00Z">
        <w:r w:rsidRPr="009161B1" w:rsidDel="004C11DB">
          <w:delText>Supply, installation, maintenance and removal of Natural Fiber Logs shall be measured separately for payment and shall be included in the unit per meter price(s) for Item No(s). ___ in the Bid Form.</w:delText>
        </w:r>
      </w:del>
    </w:p>
    <w:p w14:paraId="4D5671F9" w14:textId="54F120AC" w:rsidR="00E43034" w:rsidRPr="009161B1" w:rsidDel="004C11DB" w:rsidRDefault="00E43034" w:rsidP="00E43034">
      <w:pPr>
        <w:pStyle w:val="Heading3"/>
        <w:rPr>
          <w:del w:id="163" w:author="Johnny Pang" w:date="2022-04-16T15:52:00Z"/>
        </w:rPr>
      </w:pPr>
      <w:del w:id="164" w:author="Johnny Pang" w:date="2022-04-16T15:52:00Z">
        <w:r w:rsidRPr="009161B1" w:rsidDel="004C11DB">
          <w:delText xml:space="preserve">Supply, installation, maintenance and removal of </w:delText>
        </w:r>
        <w:r w:rsidR="002C1430" w:rsidRPr="009161B1" w:rsidDel="004C11DB">
          <w:delText xml:space="preserve">Filter Socks </w:delText>
        </w:r>
        <w:r w:rsidRPr="009161B1" w:rsidDel="004C11DB">
          <w:delText>shall be measured separately for payment and shall be included in the unit per meter price(s) for Item No(s). ___ in the Bid Form.</w:delText>
        </w:r>
      </w:del>
    </w:p>
    <w:p w14:paraId="085F46A9" w14:textId="38B41192" w:rsidR="002C1430" w:rsidRPr="009161B1" w:rsidDel="004C11DB" w:rsidRDefault="002C1430" w:rsidP="002C1430">
      <w:pPr>
        <w:pStyle w:val="Heading3"/>
        <w:rPr>
          <w:del w:id="165" w:author="Johnny Pang" w:date="2022-04-16T15:52:00Z"/>
        </w:rPr>
      </w:pPr>
      <w:del w:id="166" w:author="Johnny Pang" w:date="2022-04-16T15:52:00Z">
        <w:r w:rsidRPr="009161B1" w:rsidDel="004C11DB">
          <w:delText>Supply, installation, maintenance and removal of Sediment Control Fence shall be measured separately for payment and shall be included in the unit per meter price(s) for Item No(s). ___ in the Bid Form.</w:delText>
        </w:r>
      </w:del>
    </w:p>
    <w:p w14:paraId="4A2675C5" w14:textId="069D7336" w:rsidR="003771C8" w:rsidRPr="009161B1" w:rsidDel="004C11DB" w:rsidRDefault="003771C8" w:rsidP="003771C8">
      <w:pPr>
        <w:pStyle w:val="Heading3"/>
        <w:rPr>
          <w:del w:id="167" w:author="Johnny Pang" w:date="2022-04-16T15:52:00Z"/>
        </w:rPr>
      </w:pPr>
      <w:del w:id="168" w:author="Johnny Pang" w:date="2022-04-16T15:52:00Z">
        <w:r w:rsidRPr="009161B1" w:rsidDel="004C11DB">
          <w:delText>Supply, installation, maintenance</w:delText>
        </w:r>
        <w:r w:rsidR="00925DC1" w:rsidRPr="009161B1" w:rsidDel="004C11DB">
          <w:delText xml:space="preserve"> (including sediment removal)</w:delText>
        </w:r>
        <w:r w:rsidRPr="009161B1" w:rsidDel="004C11DB">
          <w:delText xml:space="preserve"> and removal of </w:delText>
        </w:r>
        <w:r w:rsidR="002C1430" w:rsidRPr="009161B1" w:rsidDel="004C11DB">
          <w:delText>Storm Drain Inlet P</w:delText>
        </w:r>
        <w:r w:rsidR="00FA1093" w:rsidRPr="009161B1" w:rsidDel="004C11DB">
          <w:delText xml:space="preserve">rotection </w:delText>
        </w:r>
        <w:r w:rsidRPr="009161B1" w:rsidDel="004C11DB">
          <w:delText>shall be measured separately for payment and shall be included in the unit price for Item No</w:delText>
        </w:r>
        <w:r w:rsidR="000B3B09" w:rsidRPr="009161B1" w:rsidDel="004C11DB">
          <w:delText>(s)</w:delText>
        </w:r>
        <w:r w:rsidRPr="009161B1" w:rsidDel="004C11DB">
          <w:delText>. ___ in the Bid Form.</w:delText>
        </w:r>
      </w:del>
    </w:p>
    <w:p w14:paraId="4080DF22" w14:textId="3E690700" w:rsidR="00FA1093" w:rsidRPr="009161B1" w:rsidDel="004C11DB" w:rsidRDefault="00FA1093" w:rsidP="00FA1093">
      <w:pPr>
        <w:pStyle w:val="Heading3"/>
        <w:rPr>
          <w:del w:id="169" w:author="Johnny Pang" w:date="2022-04-16T15:52:00Z"/>
        </w:rPr>
      </w:pPr>
      <w:del w:id="170" w:author="Johnny Pang" w:date="2022-04-16T15:52:00Z">
        <w:r w:rsidRPr="009161B1" w:rsidDel="004C11DB">
          <w:delText xml:space="preserve">Supply, installation, maintenance (including sediment removal) and removal of </w:delText>
        </w:r>
        <w:r w:rsidR="002C1430" w:rsidRPr="009161B1" w:rsidDel="004C11DB">
          <w:delText>S</w:delText>
        </w:r>
        <w:r w:rsidRPr="009161B1" w:rsidDel="004C11DB">
          <w:delText>ediment (</w:delText>
        </w:r>
        <w:r w:rsidR="002C1430" w:rsidRPr="009161B1" w:rsidDel="004C11DB">
          <w:delText>D</w:delText>
        </w:r>
        <w:r w:rsidRPr="009161B1" w:rsidDel="004C11DB">
          <w:delText xml:space="preserve">ewatering) </w:delText>
        </w:r>
        <w:r w:rsidR="002C1430" w:rsidRPr="009161B1" w:rsidDel="004C11DB">
          <w:delText>B</w:delText>
        </w:r>
        <w:r w:rsidRPr="009161B1" w:rsidDel="004C11DB">
          <w:delText>ags shall be measured separately for payment and shall be included in the unit price for Item No</w:delText>
        </w:r>
        <w:r w:rsidR="000B3B09" w:rsidRPr="009161B1" w:rsidDel="004C11DB">
          <w:delText>(s)</w:delText>
        </w:r>
        <w:r w:rsidRPr="009161B1" w:rsidDel="004C11DB">
          <w:delText>. ___ in the Bid Form.</w:delText>
        </w:r>
      </w:del>
    </w:p>
    <w:p w14:paraId="2AFCE9A7" w14:textId="59B5A878" w:rsidR="00642A1A" w:rsidRPr="00844076" w:rsidRDefault="00430DE5" w:rsidP="00430DE5">
      <w:pPr>
        <w:pStyle w:val="Heading3"/>
      </w:pPr>
      <w:r w:rsidRPr="00844076">
        <w:t xml:space="preserve">Payment at the Contract price for the above tender items shall be full compensation for all </w:t>
      </w:r>
      <w:proofErr w:type="spellStart"/>
      <w:r w:rsidRPr="00844076">
        <w:t>labour</w:t>
      </w:r>
      <w:proofErr w:type="spellEnd"/>
      <w:r w:rsidRPr="00844076">
        <w:t xml:space="preserve">, equipment, and material required to do the work. </w:t>
      </w:r>
      <w:r w:rsidR="00642A1A" w:rsidRPr="00844076">
        <w:t xml:space="preserve">Progress payments for the </w:t>
      </w:r>
      <w:ins w:id="171" w:author="Johnny Pang" w:date="2022-04-16T15:52:00Z">
        <w:r w:rsidR="004C11DB">
          <w:t xml:space="preserve">work of this Section </w:t>
        </w:r>
      </w:ins>
      <w:del w:id="172" w:author="Johnny Pang" w:date="2022-04-16T15:52:00Z">
        <w:r w:rsidR="00642A1A" w:rsidRPr="00844076" w:rsidDel="004C11DB">
          <w:delText xml:space="preserve">temporary erosion and sediment control measures </w:delText>
        </w:r>
      </w:del>
      <w:r w:rsidR="00642A1A" w:rsidRPr="00844076">
        <w:t>shall be made as follows:</w:t>
      </w:r>
    </w:p>
    <w:p w14:paraId="439C7E64" w14:textId="77777777" w:rsidR="00642A1A" w:rsidRPr="00844076" w:rsidRDefault="00430DE5" w:rsidP="00430DE5">
      <w:pPr>
        <w:pStyle w:val="Heading3"/>
        <w:numPr>
          <w:ilvl w:val="0"/>
          <w:numId w:val="0"/>
        </w:numPr>
        <w:ind w:left="1440"/>
      </w:pPr>
      <w:r w:rsidRPr="00844076">
        <w:t xml:space="preserve">a) </w:t>
      </w:r>
      <w:r w:rsidR="00925DC1" w:rsidRPr="00844076">
        <w:t>3</w:t>
      </w:r>
      <w:r w:rsidR="00642A1A" w:rsidRPr="00844076">
        <w:t>0% for initial construction.</w:t>
      </w:r>
    </w:p>
    <w:p w14:paraId="65A98A2F" w14:textId="77777777" w:rsidR="00642A1A" w:rsidRPr="00844076" w:rsidRDefault="002411F8" w:rsidP="00430DE5">
      <w:pPr>
        <w:pStyle w:val="Heading3"/>
        <w:numPr>
          <w:ilvl w:val="0"/>
          <w:numId w:val="0"/>
        </w:numPr>
        <w:ind w:left="1440"/>
      </w:pPr>
      <w:r w:rsidRPr="00844076">
        <w:t xml:space="preserve">b) </w:t>
      </w:r>
      <w:r w:rsidR="00925DC1" w:rsidRPr="00844076">
        <w:t>5</w:t>
      </w:r>
      <w:r w:rsidR="00642A1A" w:rsidRPr="00844076">
        <w:t>0% for maintenance.</w:t>
      </w:r>
    </w:p>
    <w:p w14:paraId="34270E55" w14:textId="77777777" w:rsidR="003771C8" w:rsidRPr="001B599D" w:rsidRDefault="00642A1A" w:rsidP="00430DE5">
      <w:pPr>
        <w:pStyle w:val="Heading3"/>
        <w:numPr>
          <w:ilvl w:val="0"/>
          <w:numId w:val="0"/>
        </w:numPr>
        <w:ind w:left="1440"/>
      </w:pPr>
      <w:r w:rsidRPr="00844076">
        <w:t>c) 20% for removal.</w:t>
      </w:r>
    </w:p>
    <w:p w14:paraId="595DA3E0" w14:textId="77777777" w:rsidR="0021200C" w:rsidRPr="0024654E" w:rsidRDefault="0021200C" w:rsidP="00341A37">
      <w:pPr>
        <w:pStyle w:val="Heading2"/>
      </w:pPr>
      <w:r w:rsidRPr="0024654E">
        <w:t>General</w:t>
      </w:r>
    </w:p>
    <w:p w14:paraId="7864AFC6" w14:textId="77777777" w:rsidR="00F86055" w:rsidRPr="009468CD" w:rsidRDefault="00F86055" w:rsidP="00F86055">
      <w:pPr>
        <w:pStyle w:val="Heading3"/>
      </w:pPr>
      <w:r w:rsidRPr="009468CD">
        <w:t xml:space="preserve">Comply with the following </w:t>
      </w:r>
      <w:r>
        <w:t xml:space="preserve">acts </w:t>
      </w:r>
      <w:r w:rsidRPr="009468CD">
        <w:t>and corresponding regulations:</w:t>
      </w:r>
    </w:p>
    <w:p w14:paraId="49B8323E" w14:textId="77777777" w:rsidR="00F86055" w:rsidRDefault="00F86055" w:rsidP="00F86055">
      <w:pPr>
        <w:pStyle w:val="Heading4"/>
      </w:pPr>
      <w:r>
        <w:t xml:space="preserve">Federal </w:t>
      </w:r>
    </w:p>
    <w:p w14:paraId="3A6C6358" w14:textId="77777777" w:rsidR="00F86055" w:rsidRPr="00B40BE3" w:rsidRDefault="00C36770" w:rsidP="00F86055">
      <w:pPr>
        <w:pStyle w:val="Heading5"/>
      </w:pPr>
      <w:r>
        <w:t>Fisheries Act</w:t>
      </w:r>
    </w:p>
    <w:p w14:paraId="6B2BF33E" w14:textId="77777777" w:rsidR="00F86055" w:rsidRDefault="00F86055" w:rsidP="00F86055">
      <w:pPr>
        <w:pStyle w:val="Heading5"/>
      </w:pPr>
      <w:r>
        <w:t>Migratory Birds Convention Act</w:t>
      </w:r>
    </w:p>
    <w:p w14:paraId="101F8E48" w14:textId="77777777" w:rsidR="00F86055" w:rsidRDefault="00F86055" w:rsidP="00F86055">
      <w:pPr>
        <w:pStyle w:val="Heading5"/>
      </w:pPr>
      <w:r>
        <w:t>Species at Risk Act</w:t>
      </w:r>
    </w:p>
    <w:p w14:paraId="25A22445" w14:textId="77777777" w:rsidR="00F86055" w:rsidRDefault="00F86055" w:rsidP="00F86055">
      <w:pPr>
        <w:pStyle w:val="Heading4"/>
      </w:pPr>
      <w:r>
        <w:t>Provincial</w:t>
      </w:r>
    </w:p>
    <w:p w14:paraId="585622D0" w14:textId="77777777" w:rsidR="00F86055" w:rsidRDefault="00F86055" w:rsidP="00F86055">
      <w:pPr>
        <w:pStyle w:val="Heading5"/>
      </w:pPr>
      <w:r>
        <w:t>Conservation Authorities Act</w:t>
      </w:r>
    </w:p>
    <w:p w14:paraId="7B8264CB" w14:textId="77777777" w:rsidR="00F86055" w:rsidRDefault="00C36770" w:rsidP="00F86055">
      <w:pPr>
        <w:pStyle w:val="Heading5"/>
      </w:pPr>
      <w:r>
        <w:t>Endangered Species Act</w:t>
      </w:r>
    </w:p>
    <w:p w14:paraId="5461BAC7" w14:textId="77777777" w:rsidR="00F86055" w:rsidRDefault="00F86055" w:rsidP="00F86055">
      <w:pPr>
        <w:pStyle w:val="Heading5"/>
      </w:pPr>
      <w:r>
        <w:t xml:space="preserve">Ontario Water Resources Act </w:t>
      </w:r>
    </w:p>
    <w:p w14:paraId="44474806" w14:textId="77777777" w:rsidR="00F86055" w:rsidRDefault="00F86055" w:rsidP="00F86055">
      <w:pPr>
        <w:pStyle w:val="Heading5"/>
      </w:pPr>
      <w:r>
        <w:t>Environmental Protection Act</w:t>
      </w:r>
    </w:p>
    <w:p w14:paraId="7DA2DEF3" w14:textId="77777777" w:rsidR="00F86055" w:rsidRDefault="00F86055" w:rsidP="00F86055">
      <w:pPr>
        <w:pStyle w:val="Heading5"/>
      </w:pPr>
      <w:r>
        <w:t>Invasive Species Act</w:t>
      </w:r>
    </w:p>
    <w:p w14:paraId="6C500922" w14:textId="77777777" w:rsidR="00B96972" w:rsidRDefault="00B96972" w:rsidP="00F86055">
      <w:pPr>
        <w:pStyle w:val="Heading5"/>
      </w:pPr>
      <w:r>
        <w:t>Ontario Heritage Act</w:t>
      </w:r>
    </w:p>
    <w:p w14:paraId="557B5D1A" w14:textId="77777777" w:rsidR="0021200C" w:rsidRPr="00B55E51" w:rsidRDefault="000C1F04" w:rsidP="00341A37">
      <w:pPr>
        <w:pStyle w:val="Heading3"/>
      </w:pPr>
      <w:r w:rsidRPr="00B55E51">
        <w:lastRenderedPageBreak/>
        <w:t>The Contractor shall e</w:t>
      </w:r>
      <w:r w:rsidR="0021200C" w:rsidRPr="00B55E51">
        <w:t xml:space="preserve">stablish and maintain </w:t>
      </w:r>
      <w:r w:rsidRPr="00B55E51">
        <w:t>S</w:t>
      </w:r>
      <w:r w:rsidR="0021200C" w:rsidRPr="00B55E51">
        <w:t>ite procedures such that noise</w:t>
      </w:r>
      <w:r w:rsidRPr="00B55E51">
        <w:t>, dust and vibration</w:t>
      </w:r>
      <w:r w:rsidR="0021200C" w:rsidRPr="00B55E51">
        <w:t xml:space="preserve"> levels from construction areas are minimized.</w:t>
      </w:r>
    </w:p>
    <w:p w14:paraId="78AFA31B" w14:textId="77777777" w:rsidR="00B55E51" w:rsidRPr="00E035EC" w:rsidRDefault="00B55E51" w:rsidP="00341A37">
      <w:pPr>
        <w:pStyle w:val="Heading3"/>
      </w:pPr>
      <w:r w:rsidRPr="00E035EC">
        <w:t xml:space="preserve">The Contractor shall control surface and groundwater in accordance with </w:t>
      </w:r>
      <w:r w:rsidR="00E035EC" w:rsidRPr="00E035EC">
        <w:t xml:space="preserve">MECP </w:t>
      </w:r>
      <w:r w:rsidRPr="00E035EC">
        <w:t>and Conservation Authority standards, Regional and municipal drainage and sewer use bylaws, and prevent impacts to adjacent natural receivers.</w:t>
      </w:r>
    </w:p>
    <w:p w14:paraId="05113BE6" w14:textId="266DFE06" w:rsidR="00B55E51" w:rsidRPr="00B55E51" w:rsidRDefault="00B55E51" w:rsidP="00341A37">
      <w:pPr>
        <w:pStyle w:val="Heading3"/>
      </w:pPr>
      <w:r w:rsidRPr="00B55E51">
        <w:t>The Contractor shall comply with ecological timing windows (</w:t>
      </w:r>
      <w:proofErr w:type="gramStart"/>
      <w:r w:rsidRPr="00B55E51">
        <w:t>e.g.</w:t>
      </w:r>
      <w:proofErr w:type="gramEnd"/>
      <w:r w:rsidRPr="00B55E51">
        <w:t xml:space="preserve"> no in-water or near water work outside of designated fisheries timing windows, no tree-clearing or vegetation removal outside of migratory birds timing windows) unless approval is obtained through consultatio</w:t>
      </w:r>
      <w:r w:rsidR="00DE7AD3">
        <w:t xml:space="preserve">n with regulatory authorities. </w:t>
      </w:r>
      <w:commentRangeStart w:id="173"/>
      <w:del w:id="174" w:author="Johnny Pang" w:date="2022-11-30T07:33:00Z">
        <w:r w:rsidR="00DE7AD3" w:rsidRPr="009468CD" w:rsidDel="000525A9">
          <w:rPr>
            <w:i/>
            <w:highlight w:val="yellow"/>
          </w:rPr>
          <w:delText>[</w:delText>
        </w:r>
        <w:r w:rsidR="007A4C4F" w:rsidDel="000525A9">
          <w:rPr>
            <w:i/>
            <w:highlight w:val="yellow"/>
          </w:rPr>
          <w:delText xml:space="preserve">Consultant Note: </w:delText>
        </w:r>
        <w:r w:rsidR="00DE7AD3" w:rsidRPr="009468CD" w:rsidDel="000525A9">
          <w:rPr>
            <w:i/>
            <w:highlight w:val="yellow"/>
          </w:rPr>
          <w:delText xml:space="preserve"> List potential timing constraints]</w:delText>
        </w:r>
        <w:commentRangeEnd w:id="173"/>
        <w:r w:rsidR="009B707D" w:rsidDel="000525A9">
          <w:rPr>
            <w:rStyle w:val="CommentReference"/>
            <w:szCs w:val="20"/>
          </w:rPr>
          <w:commentReference w:id="173"/>
        </w:r>
      </w:del>
    </w:p>
    <w:p w14:paraId="0133880D" w14:textId="77777777" w:rsidR="00CD55BC" w:rsidRPr="00B55E51" w:rsidRDefault="00CD55BC" w:rsidP="00CD55BC">
      <w:pPr>
        <w:pStyle w:val="Heading3"/>
      </w:pPr>
      <w:r w:rsidRPr="00B55E51">
        <w:t xml:space="preserve">The Contractor shall ensure that </w:t>
      </w:r>
      <w:r>
        <w:t xml:space="preserve">the construction has </w:t>
      </w:r>
      <w:r w:rsidRPr="00B55E51">
        <w:t>no impact</w:t>
      </w:r>
      <w:r>
        <w:t xml:space="preserve"> on</w:t>
      </w:r>
      <w:r w:rsidRPr="00B55E51">
        <w:t xml:space="preserve"> adjacent natural habitats.  This includes but is not limited to impacts associated with sedimentation, erosion, release of deleterious materials, vegetation removal, or harmful alteration to ground water or surface water regimes.</w:t>
      </w:r>
    </w:p>
    <w:p w14:paraId="30F7159E" w14:textId="77777777" w:rsidR="00CD55BC" w:rsidRPr="00B55E51" w:rsidRDefault="00CD55BC" w:rsidP="00CD55BC">
      <w:pPr>
        <w:pStyle w:val="Heading3"/>
      </w:pPr>
      <w:r w:rsidRPr="00B55E51">
        <w:t xml:space="preserve">The Contractor shall monitor weather throughout the </w:t>
      </w:r>
      <w:r>
        <w:t xml:space="preserve">Work </w:t>
      </w:r>
      <w:r w:rsidRPr="00B55E51">
        <w:t>to ensure</w:t>
      </w:r>
      <w:r>
        <w:t xml:space="preserve"> that the Work is </w:t>
      </w:r>
      <w:r w:rsidRPr="00B55E51">
        <w:t xml:space="preserve">conducted during </w:t>
      </w:r>
      <w:proofErr w:type="spellStart"/>
      <w:r w:rsidRPr="00B55E51">
        <w:t>favourable</w:t>
      </w:r>
      <w:proofErr w:type="spellEnd"/>
      <w:r w:rsidRPr="00B55E51">
        <w:t xml:space="preserve"> conditions.</w:t>
      </w:r>
    </w:p>
    <w:p w14:paraId="12051F66" w14:textId="7D686167" w:rsidR="00CD55BC" w:rsidRPr="0072658D" w:rsidRDefault="00CD55BC" w:rsidP="002B624D">
      <w:pPr>
        <w:pStyle w:val="Heading3"/>
      </w:pPr>
      <w:r w:rsidRPr="0072658D">
        <w:t>All in-water or near-water works shall be conducted in the dry and isolated from any adjacent natural receivers using appropriate erosion and sediment controls.</w:t>
      </w:r>
      <w:r w:rsidR="007755EA" w:rsidRPr="0072658D">
        <w:t xml:space="preserve"> </w:t>
      </w:r>
      <w:commentRangeStart w:id="175"/>
      <w:del w:id="176" w:author="Johnny Pang" w:date="2022-04-16T15:54:00Z">
        <w:r w:rsidR="007755EA" w:rsidRPr="0072658D" w:rsidDel="00B963F4">
          <w:rPr>
            <w:highlight w:val="yellow"/>
          </w:rPr>
          <w:delText>[</w:delText>
        </w:r>
        <w:r w:rsidR="007755EA" w:rsidRPr="0072658D" w:rsidDel="00B963F4">
          <w:rPr>
            <w:i/>
            <w:highlight w:val="yellow"/>
          </w:rPr>
          <w:delText>Consultant Note: Confirm if</w:delText>
        </w:r>
        <w:r w:rsidR="002B624D" w:rsidRPr="0072658D" w:rsidDel="00B963F4">
          <w:rPr>
            <w:i/>
            <w:highlight w:val="yellow"/>
          </w:rPr>
          <w:delText xml:space="preserve"> in-water or near-water works must occur in the dry, or if isolation is sufficient</w:delText>
        </w:r>
        <w:r w:rsidR="002B624D" w:rsidRPr="0072658D" w:rsidDel="00B963F4">
          <w:rPr>
            <w:highlight w:val="yellow"/>
          </w:rPr>
          <w:delText>]</w:delText>
        </w:r>
        <w:commentRangeEnd w:id="175"/>
        <w:r w:rsidR="009B707D" w:rsidDel="00B963F4">
          <w:rPr>
            <w:rStyle w:val="CommentReference"/>
            <w:szCs w:val="20"/>
          </w:rPr>
          <w:commentReference w:id="175"/>
        </w:r>
      </w:del>
    </w:p>
    <w:p w14:paraId="69925897" w14:textId="77777777" w:rsidR="00CD55BC" w:rsidRPr="00B55E51" w:rsidRDefault="00CD55BC" w:rsidP="002B624D">
      <w:pPr>
        <w:pStyle w:val="Heading3"/>
      </w:pPr>
      <w:r w:rsidRPr="00B55E51">
        <w:t>Disturbed areas shall be minimized to the extent possible, and temporarily or permanently stabilized or restored as the work progresses.</w:t>
      </w:r>
      <w:r w:rsidR="002B624D">
        <w:t xml:space="preserve"> R</w:t>
      </w:r>
      <w:r w:rsidR="002B624D" w:rsidRPr="002B624D">
        <w:t>estore/revegetate areas that have not been active for more than 30 days</w:t>
      </w:r>
      <w:r w:rsidR="002B624D">
        <w:t>.</w:t>
      </w:r>
    </w:p>
    <w:p w14:paraId="2E5D9AD2" w14:textId="77777777" w:rsidR="00CD55BC" w:rsidRDefault="00CD55BC" w:rsidP="00CD55BC">
      <w:pPr>
        <w:pStyle w:val="Heading3"/>
      </w:pPr>
      <w:r w:rsidRPr="00B55E51">
        <w:t xml:space="preserve">All access to the </w:t>
      </w:r>
      <w:r>
        <w:t>Site</w:t>
      </w:r>
      <w:r w:rsidRPr="00B55E51">
        <w:t xml:space="preserve"> shall be from either side of the watercourse, where present, and at no time shall equipment or vehicles enter or cross through the watercourse unless approved by applicable regulatory agencies (e.g. Conservation Authority</w:t>
      </w:r>
      <w:r w:rsidR="00E035EC">
        <w:t xml:space="preserve">, MNRF, MECP </w:t>
      </w:r>
      <w:r w:rsidR="00FA25DA">
        <w:t>and/</w:t>
      </w:r>
      <w:r w:rsidR="00E035EC">
        <w:t xml:space="preserve">or DFO depending on the regulatory </w:t>
      </w:r>
      <w:r w:rsidR="00FA25DA">
        <w:t>regime</w:t>
      </w:r>
      <w:r w:rsidR="00E035EC">
        <w:t xml:space="preserve"> applicable to the watercourse)</w:t>
      </w:r>
      <w:r w:rsidRPr="00B55E51">
        <w:t>.</w:t>
      </w:r>
    </w:p>
    <w:p w14:paraId="5809331E" w14:textId="77777777" w:rsidR="00D411D1" w:rsidRDefault="002D68BA" w:rsidP="00ED7AC1">
      <w:pPr>
        <w:pStyle w:val="Heading3"/>
      </w:pPr>
      <w:r w:rsidRPr="002D68BA">
        <w:t>The Contractor shall supply, install, maintain and remove at the end of construction, all required sediment and erosion control items as shown on the Contract Drawings.</w:t>
      </w:r>
    </w:p>
    <w:p w14:paraId="73FAF504" w14:textId="77777777" w:rsidR="00AA3035" w:rsidRPr="002D68BA" w:rsidRDefault="00AA3035" w:rsidP="002D68BA">
      <w:pPr>
        <w:pStyle w:val="Heading3"/>
        <w:spacing w:before="0"/>
      </w:pPr>
      <w:r>
        <w:t xml:space="preserve">The Contractor shall ensure that works on site do not result in the introduction or spread of invasive species.  All equipment arriving on site shall be clean and free of plant material including seed </w:t>
      </w:r>
      <w:r w:rsidR="009865A5">
        <w:t>and</w:t>
      </w:r>
      <w:r>
        <w:t xml:space="preserve"> root/rhizomes.</w:t>
      </w:r>
    </w:p>
    <w:p w14:paraId="7D96829A" w14:textId="77777777" w:rsidR="00B55E51" w:rsidRPr="002D68BA" w:rsidRDefault="00B55E51" w:rsidP="00341A37">
      <w:pPr>
        <w:pStyle w:val="Heading2"/>
      </w:pPr>
      <w:r w:rsidRPr="002D68BA">
        <w:t>Notification</w:t>
      </w:r>
    </w:p>
    <w:p w14:paraId="121D3A5F" w14:textId="77777777" w:rsidR="00B55E51" w:rsidRPr="00A36AF1" w:rsidRDefault="00B55E51" w:rsidP="00341A37">
      <w:pPr>
        <w:pStyle w:val="Heading3"/>
      </w:pPr>
      <w:r w:rsidRPr="002D68BA">
        <w:t>The Consultant will notify Contractor in writing of any observed non-compliance with Federal, Provincial or Municipal environmental laws or regulations, permits, and other elements of environmental protection. Upon receipt of this notice, the Contractor shall inform</w:t>
      </w:r>
      <w:r w:rsidRPr="00A36AF1">
        <w:t xml:space="preserve"> the Consultant </w:t>
      </w:r>
      <w:r>
        <w:t>of the</w:t>
      </w:r>
      <w:r w:rsidRPr="00A36AF1">
        <w:t xml:space="preserve"> proposed corrective action and take such</w:t>
      </w:r>
      <w:r>
        <w:t xml:space="preserve"> </w:t>
      </w:r>
      <w:r w:rsidRPr="00A36AF1">
        <w:t>action</w:t>
      </w:r>
      <w:r w:rsidR="00D12A13">
        <w:t xml:space="preserve"> within 48 hours</w:t>
      </w:r>
      <w:r w:rsidRPr="00A36AF1">
        <w:t xml:space="preserve"> as approved by the Consultant. </w:t>
      </w:r>
    </w:p>
    <w:p w14:paraId="0654FBB3" w14:textId="77777777" w:rsidR="00B55E51" w:rsidRPr="00A36AF1" w:rsidRDefault="00B55E51" w:rsidP="00341A37">
      <w:pPr>
        <w:pStyle w:val="Heading3"/>
      </w:pPr>
      <w:r w:rsidRPr="00A36AF1">
        <w:t>The Consultant may issue stop order of work until satisfactory corrective action has been taken.</w:t>
      </w:r>
    </w:p>
    <w:p w14:paraId="0548A373" w14:textId="77777777" w:rsidR="00B55E51" w:rsidRPr="00A36AF1" w:rsidRDefault="00B55E51" w:rsidP="00341A37">
      <w:pPr>
        <w:pStyle w:val="Heading3"/>
      </w:pPr>
      <w:r w:rsidRPr="00A36AF1">
        <w:t>No</w:t>
      </w:r>
      <w:r w:rsidR="00CD55BC">
        <w:t xml:space="preserve"> Contract Time</w:t>
      </w:r>
      <w:r w:rsidRPr="00A36AF1">
        <w:t xml:space="preserve"> extensions will be </w:t>
      </w:r>
      <w:proofErr w:type="gramStart"/>
      <w:r w:rsidRPr="00A36AF1">
        <w:t>granted</w:t>
      </w:r>
      <w:proofErr w:type="gramEnd"/>
      <w:r w:rsidRPr="00A36AF1">
        <w:t xml:space="preserve"> or equitable adjustments allowed to Contractor for such suspensions.</w:t>
      </w:r>
    </w:p>
    <w:p w14:paraId="4EB326B4" w14:textId="77777777" w:rsidR="00885598" w:rsidRPr="00014FC6" w:rsidRDefault="00885598" w:rsidP="00885598">
      <w:pPr>
        <w:keepNext/>
        <w:numPr>
          <w:ilvl w:val="1"/>
          <w:numId w:val="3"/>
        </w:numPr>
        <w:tabs>
          <w:tab w:val="clear" w:pos="576"/>
          <w:tab w:val="num" w:pos="720"/>
          <w:tab w:val="center" w:pos="5155"/>
          <w:tab w:val="right" w:pos="10800"/>
        </w:tabs>
        <w:spacing w:before="80"/>
        <w:ind w:left="720" w:hanging="720"/>
        <w:contextualSpacing/>
        <w:outlineLvl w:val="1"/>
        <w:rPr>
          <w:rFonts w:ascii="Calibri" w:hAnsi="Calibri"/>
          <w:szCs w:val="22"/>
          <w:u w:val="single"/>
        </w:rPr>
      </w:pPr>
      <w:r w:rsidRPr="00014FC6">
        <w:rPr>
          <w:rFonts w:ascii="Calibri" w:hAnsi="Calibri"/>
          <w:szCs w:val="22"/>
          <w:u w:val="single"/>
        </w:rPr>
        <w:t>Contingency Plans</w:t>
      </w:r>
    </w:p>
    <w:p w14:paraId="49E09C82" w14:textId="77777777" w:rsidR="00ED7AC1" w:rsidRPr="00ED7AC1" w:rsidRDefault="00ED7AC1" w:rsidP="00ED7AC1">
      <w:pPr>
        <w:pStyle w:val="Heading3"/>
      </w:pPr>
      <w:r w:rsidRPr="002D68BA">
        <w:t xml:space="preserve">The Contractor shall provide an Environmental Protection Plan </w:t>
      </w:r>
      <w:r w:rsidRPr="00014FC6">
        <w:t xml:space="preserve">for approval by the </w:t>
      </w:r>
      <w:r>
        <w:t>Region</w:t>
      </w:r>
      <w:r w:rsidRPr="00014FC6">
        <w:t>, Municipalities and the Consultant 30 Days prior to mobilization to Site</w:t>
      </w:r>
      <w:r>
        <w:t xml:space="preserve">. The Environmental </w:t>
      </w:r>
      <w:r>
        <w:lastRenderedPageBreak/>
        <w:t xml:space="preserve">Protection Plan shall include the following contingency plans, </w:t>
      </w:r>
      <w:r w:rsidRPr="00ED7AC1">
        <w:t>as stand alone, or in combination with other documents in this listing:</w:t>
      </w:r>
    </w:p>
    <w:p w14:paraId="48E10E41" w14:textId="77777777" w:rsidR="0029286F" w:rsidRPr="0029286F" w:rsidRDefault="00885598" w:rsidP="0029286F">
      <w:pPr>
        <w:pStyle w:val="Heading4"/>
        <w:rPr>
          <w:rFonts w:cs="Arial"/>
          <w:i/>
        </w:rPr>
      </w:pPr>
      <w:r>
        <w:rPr>
          <w:rFonts w:cs="Arial"/>
        </w:rPr>
        <w:t>Methodology-Based</w:t>
      </w:r>
      <w:r w:rsidRPr="00014FC6">
        <w:rPr>
          <w:rFonts w:cs="Arial"/>
        </w:rPr>
        <w:t xml:space="preserve"> Contingency Plans</w:t>
      </w:r>
      <w:r w:rsidR="002B624D">
        <w:rPr>
          <w:rFonts w:cs="Arial"/>
        </w:rPr>
        <w:t xml:space="preserve"> </w:t>
      </w:r>
    </w:p>
    <w:p w14:paraId="7CECA415" w14:textId="55A4DEC4" w:rsidR="0029286F" w:rsidRPr="000B3B09" w:rsidDel="000525A9" w:rsidRDefault="002B624D" w:rsidP="000525A9">
      <w:pPr>
        <w:pStyle w:val="Heading5"/>
        <w:rPr>
          <w:del w:id="177" w:author="Johnny Pang" w:date="2022-11-30T07:35:00Z"/>
          <w:rFonts w:cs="Arial"/>
          <w:highlight w:val="yellow"/>
        </w:rPr>
      </w:pPr>
      <w:commentRangeStart w:id="178"/>
      <w:commentRangeStart w:id="179"/>
      <w:del w:id="180" w:author="Johnny Pang" w:date="2022-11-30T07:35:00Z">
        <w:r w:rsidRPr="000B3B09" w:rsidDel="000525A9">
          <w:rPr>
            <w:rFonts w:cs="Arial"/>
            <w:highlight w:val="yellow"/>
          </w:rPr>
          <w:delText>[</w:delText>
        </w:r>
        <w:r w:rsidR="0029286F" w:rsidRPr="000B3B09" w:rsidDel="000525A9">
          <w:rPr>
            <w:highlight w:val="yellow"/>
          </w:rPr>
          <w:delText xml:space="preserve">Consultant Note:  Identify required contingency plans to address any environmental or compliance risk based on the construction or rehabilitation methodology used. Examples include: </w:delText>
        </w:r>
      </w:del>
    </w:p>
    <w:p w14:paraId="1D5FBCFB" w14:textId="34EA42BA" w:rsidR="0029286F" w:rsidRPr="00907C83" w:rsidDel="000525A9" w:rsidRDefault="0029286F" w:rsidP="000525A9">
      <w:pPr>
        <w:pStyle w:val="Heading5"/>
        <w:rPr>
          <w:del w:id="181" w:author="Johnny Pang" w:date="2022-11-30T07:35:00Z"/>
          <w:highlight w:val="yellow"/>
        </w:rPr>
      </w:pPr>
      <w:del w:id="182" w:author="Johnny Pang" w:date="2022-11-30T07:35:00Z">
        <w:r w:rsidRPr="00907C83" w:rsidDel="000525A9">
          <w:rPr>
            <w:highlight w:val="yellow"/>
          </w:rPr>
          <w:delText xml:space="preserve">-Frac-out contingency plan for Horizontal Directional Drilling or Micro tunneling  </w:delText>
        </w:r>
      </w:del>
    </w:p>
    <w:p w14:paraId="7CE1ACB1" w14:textId="027C7076" w:rsidR="0029286F" w:rsidRPr="00907C83" w:rsidRDefault="0029286F" w:rsidP="000525A9">
      <w:pPr>
        <w:pStyle w:val="Heading5"/>
        <w:rPr>
          <w:highlight w:val="yellow"/>
        </w:rPr>
      </w:pPr>
      <w:del w:id="183" w:author="Johnny Pang" w:date="2022-11-30T07:35:00Z">
        <w:r w:rsidRPr="00907C83" w:rsidDel="000525A9">
          <w:rPr>
            <w:highlight w:val="yellow"/>
          </w:rPr>
          <w:delText xml:space="preserve">-Adverse weather or </w:delText>
        </w:r>
        <w:r w:rsidRPr="000B3B09" w:rsidDel="000525A9">
          <w:rPr>
            <w:highlight w:val="yellow"/>
          </w:rPr>
          <w:delText>s</w:delText>
        </w:r>
      </w:del>
      <w:ins w:id="184" w:author="Johnny Pang" w:date="2022-11-30T07:35:00Z">
        <w:r w:rsidR="000525A9">
          <w:rPr>
            <w:rFonts w:cs="Arial"/>
            <w:highlight w:val="yellow"/>
          </w:rPr>
          <w:t>S</w:t>
        </w:r>
      </w:ins>
      <w:r w:rsidRPr="000B3B09">
        <w:rPr>
          <w:highlight w:val="yellow"/>
        </w:rPr>
        <w:t xml:space="preserve">ediment breach </w:t>
      </w:r>
      <w:r w:rsidRPr="00907C83">
        <w:rPr>
          <w:highlight w:val="yellow"/>
        </w:rPr>
        <w:t xml:space="preserve">contingency plan for </w:t>
      </w:r>
      <w:ins w:id="185" w:author="Johnny Pang" w:date="2022-11-30T07:35:00Z">
        <w:r w:rsidR="000525A9">
          <w:rPr>
            <w:highlight w:val="yellow"/>
          </w:rPr>
          <w:t xml:space="preserve">earthwork </w:t>
        </w:r>
        <w:proofErr w:type="gramStart"/>
        <w:r w:rsidR="000525A9">
          <w:rPr>
            <w:highlight w:val="yellow"/>
          </w:rPr>
          <w:t>in close proximity to</w:t>
        </w:r>
        <w:proofErr w:type="gramEnd"/>
        <w:r w:rsidR="000525A9">
          <w:rPr>
            <w:highlight w:val="yellow"/>
          </w:rPr>
          <w:t xml:space="preserve"> headwater drainage feature on site.</w:t>
        </w:r>
        <w:r w:rsidR="000525A9" w:rsidRPr="00907C83" w:rsidDel="000525A9">
          <w:rPr>
            <w:highlight w:val="yellow"/>
          </w:rPr>
          <w:t xml:space="preserve"> </w:t>
        </w:r>
      </w:ins>
      <w:del w:id="186" w:author="Johnny Pang" w:date="2022-11-30T07:35:00Z">
        <w:r w:rsidRPr="00907C83" w:rsidDel="000525A9">
          <w:rPr>
            <w:highlight w:val="yellow"/>
          </w:rPr>
          <w:delText xml:space="preserve">marine work] </w:delText>
        </w:r>
        <w:commentRangeEnd w:id="178"/>
        <w:r w:rsidR="009B707D" w:rsidDel="000525A9">
          <w:rPr>
            <w:rStyle w:val="CommentReference"/>
          </w:rPr>
          <w:commentReference w:id="178"/>
        </w:r>
      </w:del>
      <w:commentRangeEnd w:id="179"/>
      <w:r w:rsidR="000525A9">
        <w:rPr>
          <w:rStyle w:val="CommentReference"/>
          <w:rFonts w:cs="Times New Roman"/>
          <w:szCs w:val="20"/>
        </w:rPr>
        <w:commentReference w:id="179"/>
      </w:r>
    </w:p>
    <w:p w14:paraId="78AAF563" w14:textId="77777777" w:rsidR="00885598" w:rsidRPr="00014FC6" w:rsidRDefault="00885598" w:rsidP="00885598">
      <w:pPr>
        <w:numPr>
          <w:ilvl w:val="3"/>
          <w:numId w:val="3"/>
        </w:numPr>
        <w:tabs>
          <w:tab w:val="clear" w:pos="864"/>
          <w:tab w:val="num" w:pos="2160"/>
          <w:tab w:val="center" w:pos="5155"/>
          <w:tab w:val="right" w:pos="10800"/>
        </w:tabs>
        <w:ind w:left="2160" w:hanging="720"/>
        <w:contextualSpacing/>
        <w:outlineLvl w:val="3"/>
        <w:rPr>
          <w:rFonts w:ascii="Calibri" w:hAnsi="Calibri" w:cs="Arial"/>
          <w:szCs w:val="22"/>
        </w:rPr>
      </w:pPr>
      <w:r w:rsidRPr="00014FC6">
        <w:rPr>
          <w:rFonts w:ascii="Calibri" w:hAnsi="Calibri" w:cs="Arial"/>
          <w:szCs w:val="22"/>
        </w:rPr>
        <w:t>Dewatering and Monitoring Contingency Plans</w:t>
      </w:r>
    </w:p>
    <w:p w14:paraId="5194D72B" w14:textId="77777777" w:rsidR="00885598" w:rsidRPr="00014FC6" w:rsidRDefault="00885598" w:rsidP="00885598">
      <w:pPr>
        <w:numPr>
          <w:ilvl w:val="3"/>
          <w:numId w:val="3"/>
        </w:numPr>
        <w:tabs>
          <w:tab w:val="clear" w:pos="864"/>
          <w:tab w:val="num" w:pos="2160"/>
          <w:tab w:val="center" w:pos="5155"/>
          <w:tab w:val="right" w:pos="10800"/>
        </w:tabs>
        <w:ind w:left="2160" w:hanging="720"/>
        <w:contextualSpacing/>
        <w:outlineLvl w:val="3"/>
        <w:rPr>
          <w:rFonts w:ascii="Calibri" w:hAnsi="Calibri" w:cs="Arial"/>
          <w:szCs w:val="22"/>
        </w:rPr>
      </w:pPr>
      <w:r w:rsidRPr="00014FC6">
        <w:rPr>
          <w:rFonts w:ascii="Calibri" w:hAnsi="Calibri" w:cs="Arial"/>
          <w:szCs w:val="22"/>
        </w:rPr>
        <w:t>Bypass Operations Plans</w:t>
      </w:r>
    </w:p>
    <w:p w14:paraId="560F5E5E" w14:textId="77777777" w:rsidR="00885598" w:rsidRPr="00014FC6" w:rsidRDefault="00885598" w:rsidP="00885598">
      <w:pPr>
        <w:numPr>
          <w:ilvl w:val="3"/>
          <w:numId w:val="3"/>
        </w:numPr>
        <w:tabs>
          <w:tab w:val="clear" w:pos="864"/>
          <w:tab w:val="num" w:pos="2160"/>
          <w:tab w:val="center" w:pos="5155"/>
          <w:tab w:val="right" w:pos="10800"/>
        </w:tabs>
        <w:ind w:left="2160" w:hanging="720"/>
        <w:contextualSpacing/>
        <w:outlineLvl w:val="3"/>
        <w:rPr>
          <w:rFonts w:ascii="Calibri" w:hAnsi="Calibri" w:cs="Arial"/>
          <w:szCs w:val="22"/>
        </w:rPr>
      </w:pPr>
      <w:r w:rsidRPr="00014FC6">
        <w:rPr>
          <w:rFonts w:ascii="Calibri" w:hAnsi="Calibri" w:cs="Arial"/>
          <w:szCs w:val="22"/>
        </w:rPr>
        <w:t>Spill Response and Contingency Plan</w:t>
      </w:r>
    </w:p>
    <w:p w14:paraId="26A41C82" w14:textId="77777777" w:rsidR="00885598" w:rsidRPr="00014FC6" w:rsidRDefault="00885598" w:rsidP="00885598">
      <w:pPr>
        <w:numPr>
          <w:ilvl w:val="3"/>
          <w:numId w:val="3"/>
        </w:numPr>
        <w:tabs>
          <w:tab w:val="clear" w:pos="864"/>
          <w:tab w:val="num" w:pos="2160"/>
          <w:tab w:val="center" w:pos="5155"/>
          <w:tab w:val="right" w:pos="10800"/>
        </w:tabs>
        <w:ind w:left="2160" w:hanging="720"/>
        <w:contextualSpacing/>
        <w:outlineLvl w:val="3"/>
        <w:rPr>
          <w:rFonts w:ascii="Calibri" w:hAnsi="Calibri" w:cs="Arial"/>
          <w:szCs w:val="22"/>
        </w:rPr>
      </w:pPr>
      <w:r w:rsidRPr="00014FC6">
        <w:rPr>
          <w:rFonts w:ascii="Calibri" w:hAnsi="Calibri" w:cs="Arial"/>
          <w:szCs w:val="22"/>
        </w:rPr>
        <w:t>Flood/Rainfall Event Contingency Plan</w:t>
      </w:r>
    </w:p>
    <w:p w14:paraId="00E67156" w14:textId="77777777" w:rsidR="0021200C" w:rsidRPr="0024654E" w:rsidRDefault="0021200C" w:rsidP="00341A37">
      <w:pPr>
        <w:pStyle w:val="Heading2"/>
      </w:pPr>
      <w:r w:rsidRPr="0024654E">
        <w:t>Measures</w:t>
      </w:r>
    </w:p>
    <w:p w14:paraId="23969602" w14:textId="77777777" w:rsidR="0021200C" w:rsidRPr="0024654E" w:rsidRDefault="0021200C" w:rsidP="00341A37">
      <w:pPr>
        <w:pStyle w:val="Heading3"/>
      </w:pPr>
      <w:r w:rsidRPr="0024654E">
        <w:t>Noise Controls:</w:t>
      </w:r>
    </w:p>
    <w:p w14:paraId="6305932E" w14:textId="77777777" w:rsidR="009A3D32" w:rsidRDefault="009A3D32" w:rsidP="009A3D32">
      <w:pPr>
        <w:pStyle w:val="Heading4"/>
      </w:pPr>
      <w:r w:rsidRPr="009A3D32">
        <w:t>The Contractor shall provide a communication plan for noise impact satisfactory to the Region, prior to the commencement of any Work on the Site.</w:t>
      </w:r>
    </w:p>
    <w:p w14:paraId="67EC49DA" w14:textId="77777777" w:rsidR="0021200C" w:rsidRPr="00B84AFF" w:rsidRDefault="0021200C" w:rsidP="00324937">
      <w:pPr>
        <w:pStyle w:val="Heading4"/>
      </w:pPr>
      <w:r w:rsidRPr="00B84AFF">
        <w:t>Use vehicles and equipment with efficient muffling devices.</w:t>
      </w:r>
    </w:p>
    <w:p w14:paraId="6EDA1532" w14:textId="77777777" w:rsidR="0021200C" w:rsidRDefault="0021200C" w:rsidP="00324937">
      <w:pPr>
        <w:pStyle w:val="Heading4"/>
      </w:pPr>
      <w:r w:rsidRPr="00B84AFF">
        <w:t xml:space="preserve">Provide and use devices that will minimize noise levels in </w:t>
      </w:r>
      <w:r w:rsidR="000C1F04" w:rsidRPr="00B84AFF">
        <w:t xml:space="preserve">all </w:t>
      </w:r>
      <w:r w:rsidRPr="00B84AFF">
        <w:t>construction areas.</w:t>
      </w:r>
    </w:p>
    <w:p w14:paraId="3F6C19AC" w14:textId="77777777" w:rsidR="009A3D32" w:rsidRDefault="009A3D32" w:rsidP="009A3D32">
      <w:pPr>
        <w:pStyle w:val="Heading4"/>
      </w:pPr>
      <w:r w:rsidRPr="009A3D32">
        <w:t xml:space="preserve">Provide noise attenuation fencing, hoarding and devices as required to eliminate noise nuisance. </w:t>
      </w:r>
    </w:p>
    <w:p w14:paraId="3121B4BA" w14:textId="77777777" w:rsidR="009A3D32" w:rsidRPr="009A3D32" w:rsidRDefault="009A3D32" w:rsidP="009A3D32">
      <w:pPr>
        <w:pStyle w:val="Heading4"/>
      </w:pPr>
      <w:r w:rsidRPr="009A3D32">
        <w:t>Control noise levels in accordance with the applicable local area munici</w:t>
      </w:r>
      <w:r>
        <w:t xml:space="preserve">pality’s bylaws and the MECP’s </w:t>
      </w:r>
      <w:r w:rsidRPr="009A3D32">
        <w:t xml:space="preserve">“Environmental Noise Guideline, </w:t>
      </w:r>
      <w:proofErr w:type="gramStart"/>
      <w:r w:rsidRPr="009A3D32">
        <w:t>Stationary</w:t>
      </w:r>
      <w:proofErr w:type="gramEnd"/>
      <w:r w:rsidRPr="009A3D32">
        <w:t xml:space="preserve"> and Transportation Sources - Approval and Planning, (Publication NPC-300)”.</w:t>
      </w:r>
    </w:p>
    <w:p w14:paraId="751F03DB" w14:textId="77777777" w:rsidR="0021200C" w:rsidRPr="0024654E" w:rsidRDefault="0021200C" w:rsidP="00341A37">
      <w:pPr>
        <w:pStyle w:val="Heading3"/>
      </w:pPr>
      <w:r w:rsidRPr="0024654E">
        <w:t>Dust Controls:</w:t>
      </w:r>
    </w:p>
    <w:p w14:paraId="2C92C08A" w14:textId="20A35A20" w:rsidR="00B42625" w:rsidRPr="00E31BFB" w:rsidRDefault="00B42625" w:rsidP="00324937">
      <w:pPr>
        <w:pStyle w:val="Heading4"/>
      </w:pPr>
      <w:r>
        <w:t xml:space="preserve">Dust control shall be in accordance with </w:t>
      </w:r>
      <w:r w:rsidRPr="00E31BFB">
        <w:t xml:space="preserve">Section 02362 – Dust Control. </w:t>
      </w:r>
    </w:p>
    <w:p w14:paraId="5E851CAC" w14:textId="77777777" w:rsidR="0021200C" w:rsidRPr="00B84AFF" w:rsidRDefault="0021200C" w:rsidP="00324937">
      <w:pPr>
        <w:pStyle w:val="Heading4"/>
      </w:pPr>
      <w:r w:rsidRPr="00B84AFF">
        <w:t>Transport dusty materials in covered haulage vehicles.</w:t>
      </w:r>
    </w:p>
    <w:p w14:paraId="33A9E161" w14:textId="77777777" w:rsidR="0021200C" w:rsidRDefault="0021200C" w:rsidP="00324937">
      <w:pPr>
        <w:pStyle w:val="Heading4"/>
      </w:pPr>
      <w:r w:rsidRPr="00B84AFF">
        <w:t xml:space="preserve">Public roadways shall be kept clean and free of mud </w:t>
      </w:r>
      <w:r w:rsidR="0051563E" w:rsidRPr="00B84AFF">
        <w:t>to the satisfaction of</w:t>
      </w:r>
      <w:r w:rsidRPr="00B84AFF">
        <w:t xml:space="preserve"> the </w:t>
      </w:r>
      <w:r w:rsidR="000C1F04" w:rsidRPr="00B84AFF">
        <w:t>Consultant</w:t>
      </w:r>
      <w:r w:rsidRPr="00B84AFF">
        <w:t>.</w:t>
      </w:r>
    </w:p>
    <w:p w14:paraId="1738197D" w14:textId="77777777" w:rsidR="009A3D32" w:rsidRPr="009A3D32" w:rsidRDefault="009A3D32" w:rsidP="009A3D32">
      <w:pPr>
        <w:pStyle w:val="Heading4"/>
      </w:pPr>
      <w:r w:rsidRPr="009A3D32">
        <w:t>Prevent any dust nuisance resulting from construction operations at all locations within the Site.</w:t>
      </w:r>
    </w:p>
    <w:p w14:paraId="5E367C51" w14:textId="77777777" w:rsidR="0021200C" w:rsidRPr="0024654E" w:rsidRDefault="0021200C" w:rsidP="00341A37">
      <w:pPr>
        <w:pStyle w:val="Heading3"/>
      </w:pPr>
      <w:r w:rsidRPr="0024654E">
        <w:t>Surface Water Control</w:t>
      </w:r>
    </w:p>
    <w:p w14:paraId="6B4C1A32" w14:textId="3C47BD57" w:rsidR="000C1F04" w:rsidRPr="00B84AFF" w:rsidRDefault="0021200C" w:rsidP="00324937">
      <w:pPr>
        <w:pStyle w:val="Heading4"/>
      </w:pPr>
      <w:r w:rsidRPr="00B84AFF">
        <w:t>Control all surface water including rainfall, run-off, seepage from cofferdams and diversion channels, ice</w:t>
      </w:r>
      <w:r w:rsidR="008272F9">
        <w:t>,</w:t>
      </w:r>
      <w:r w:rsidRPr="00B84AFF">
        <w:t xml:space="preserve"> and snow.  </w:t>
      </w:r>
    </w:p>
    <w:p w14:paraId="6195EA25" w14:textId="19CBBAD0" w:rsidR="0021200C" w:rsidRPr="00B84AFF" w:rsidRDefault="000C1F04" w:rsidP="00324937">
      <w:pPr>
        <w:pStyle w:val="Heading4"/>
      </w:pPr>
      <w:r w:rsidRPr="00B84AFF">
        <w:t>Implement appropriate erosion and sediment controls (</w:t>
      </w:r>
      <w:r w:rsidR="00BB4B87">
        <w:t>for example,</w:t>
      </w:r>
      <w:r w:rsidRPr="00B84AFF">
        <w:t xml:space="preserve"> silt fences, </w:t>
      </w:r>
      <w:r w:rsidR="0031702D">
        <w:t>filter socks</w:t>
      </w:r>
      <w:r w:rsidRPr="00B84AFF">
        <w:t xml:space="preserve">, filter bags, check dams, </w:t>
      </w:r>
      <w:r w:rsidR="008F5746">
        <w:t>erosion control blanke</w:t>
      </w:r>
      <w:r w:rsidR="008272F9">
        <w:t>t</w:t>
      </w:r>
      <w:r w:rsidR="008F5746">
        <w:t xml:space="preserve">, </w:t>
      </w:r>
      <w:r w:rsidRPr="00B84AFF">
        <w:t>etc.) to prevent run-off from entering any watercourses and e</w:t>
      </w:r>
      <w:r w:rsidR="0021200C" w:rsidRPr="00B84AFF">
        <w:t>nsure that erosion is controlled and that flooding of excavations or damage to structures does not occur.</w:t>
      </w:r>
    </w:p>
    <w:p w14:paraId="4F44828E" w14:textId="77777777" w:rsidR="0021200C" w:rsidRPr="00B84AFF" w:rsidRDefault="0021200C" w:rsidP="00324937">
      <w:pPr>
        <w:pStyle w:val="Heading4"/>
      </w:pPr>
      <w:r w:rsidRPr="00B84AFF">
        <w:t xml:space="preserve">Intercept and divert surface drainage away from </w:t>
      </w:r>
      <w:r w:rsidR="000C1F04" w:rsidRPr="00B84AFF">
        <w:t xml:space="preserve">all </w:t>
      </w:r>
      <w:r w:rsidRPr="00B84AFF">
        <w:t>excavations and any groundwater monitoring devices</w:t>
      </w:r>
      <w:r w:rsidR="000C1F04" w:rsidRPr="00B84AFF">
        <w:t>,</w:t>
      </w:r>
      <w:r w:rsidRPr="00B84AFF">
        <w:t xml:space="preserve"> where used.  Intercept surface drainage as far back from excavations as practical by means of ditches, berms or other interception methods as may be required for </w:t>
      </w:r>
      <w:r w:rsidR="000C1F04" w:rsidRPr="00B84AFF">
        <w:t xml:space="preserve">the </w:t>
      </w:r>
      <w:r w:rsidRPr="00B84AFF">
        <w:t>effective control</w:t>
      </w:r>
      <w:r w:rsidR="000C1F04" w:rsidRPr="00B84AFF">
        <w:t xml:space="preserve"> of surface drainage</w:t>
      </w:r>
      <w:r w:rsidRPr="00B84AFF">
        <w:t>.</w:t>
      </w:r>
    </w:p>
    <w:p w14:paraId="125157C2" w14:textId="7F9A2B8B" w:rsidR="0021200C" w:rsidRPr="0072658D" w:rsidRDefault="008F5746" w:rsidP="00324937">
      <w:pPr>
        <w:pStyle w:val="Heading4"/>
      </w:pPr>
      <w:r w:rsidRPr="0072658D">
        <w:t>P</w:t>
      </w:r>
      <w:r w:rsidR="0021200C" w:rsidRPr="0072658D">
        <w:t xml:space="preserve">umped water or run-off </w:t>
      </w:r>
      <w:r w:rsidRPr="0072658D">
        <w:t xml:space="preserve">shall be directed to appropriate filtration (for example </w:t>
      </w:r>
      <w:r w:rsidR="008329E0" w:rsidRPr="0072658D">
        <w:t xml:space="preserve">appropriately sized and maintained </w:t>
      </w:r>
      <w:r w:rsidRPr="0072658D">
        <w:t>settlement tanks, filter bags, etc.)</w:t>
      </w:r>
      <w:r w:rsidR="00D12A13" w:rsidRPr="0072658D">
        <w:t xml:space="preserve"> </w:t>
      </w:r>
      <w:r w:rsidRPr="0072658D">
        <w:t>p</w:t>
      </w:r>
      <w:r w:rsidR="0021200C" w:rsidRPr="0072658D">
        <w:t xml:space="preserve">rior to </w:t>
      </w:r>
      <w:r w:rsidR="000C1F04" w:rsidRPr="0072658D">
        <w:t xml:space="preserve">its </w:t>
      </w:r>
      <w:r w:rsidR="0021200C" w:rsidRPr="0072658D">
        <w:t>discharg</w:t>
      </w:r>
      <w:r w:rsidRPr="0072658D">
        <w:t>ing</w:t>
      </w:r>
      <w:r w:rsidR="0021200C" w:rsidRPr="0072658D">
        <w:t xml:space="preserve"> </w:t>
      </w:r>
      <w:r w:rsidR="000C1F04" w:rsidRPr="0072658D">
        <w:t>in</w:t>
      </w:r>
      <w:r w:rsidR="0021200C" w:rsidRPr="0072658D">
        <w:t>to adjacent storm sewers</w:t>
      </w:r>
      <w:r w:rsidR="00D12A13" w:rsidRPr="0072658D">
        <w:t>, sanitary sewers (with approval from the Region)</w:t>
      </w:r>
      <w:r w:rsidR="0021200C" w:rsidRPr="0072658D">
        <w:t xml:space="preserve"> or watercourses</w:t>
      </w:r>
      <w:r w:rsidR="0031702D" w:rsidRPr="0072658D">
        <w:t xml:space="preserve"> </w:t>
      </w:r>
      <w:r w:rsidRPr="0072658D">
        <w:t>to</w:t>
      </w:r>
      <w:r w:rsidR="0031702D" w:rsidRPr="0072658D">
        <w:t xml:space="preserve"> ensure discharge </w:t>
      </w:r>
      <w:r w:rsidRPr="0072658D">
        <w:t>complies with</w:t>
      </w:r>
      <w:r w:rsidR="0031702D" w:rsidRPr="0072658D">
        <w:t xml:space="preserve"> quality objectives of the receiver (for example, Sewer Use By</w:t>
      </w:r>
      <w:r w:rsidR="00D12A13" w:rsidRPr="0072658D">
        <w:t>l</w:t>
      </w:r>
      <w:r w:rsidR="0031702D" w:rsidRPr="0072658D">
        <w:t xml:space="preserve">aw </w:t>
      </w:r>
      <w:ins w:id="187" w:author="Johnny Pang" w:date="2022-04-16T15:54:00Z">
        <w:r w:rsidR="00B963F4">
          <w:t xml:space="preserve">(Bylaw No. 2011-56) </w:t>
        </w:r>
      </w:ins>
      <w:r w:rsidR="0031702D" w:rsidRPr="0072658D">
        <w:t>objectives for sewers, Provincial Water Quality objectives for watercourses</w:t>
      </w:r>
      <w:r w:rsidRPr="0072658D">
        <w:t>,</w:t>
      </w:r>
      <w:r w:rsidR="00D12A13" w:rsidRPr="0072658D">
        <w:t xml:space="preserve"> </w:t>
      </w:r>
      <w:r w:rsidRPr="0072658D">
        <w:t>etc.</w:t>
      </w:r>
      <w:r w:rsidR="0031702D" w:rsidRPr="0072658D">
        <w:t>)</w:t>
      </w:r>
      <w:r w:rsidR="0021200C" w:rsidRPr="0072658D">
        <w:t>.</w:t>
      </w:r>
    </w:p>
    <w:p w14:paraId="55A05C9B" w14:textId="77777777" w:rsidR="0021200C" w:rsidRPr="00B84AFF" w:rsidRDefault="0021200C" w:rsidP="00324937">
      <w:pPr>
        <w:pStyle w:val="Heading4"/>
      </w:pPr>
      <w:r w:rsidRPr="00B84AFF">
        <w:lastRenderedPageBreak/>
        <w:t>Provide settling ponds</w:t>
      </w:r>
      <w:r w:rsidR="008329E0">
        <w:t xml:space="preserve">, check dams, sediment basins, catch basin silt sacks </w:t>
      </w:r>
      <w:r w:rsidR="0031702D">
        <w:t>or other approved mitigation measures</w:t>
      </w:r>
      <w:r w:rsidR="0051563E" w:rsidRPr="00B84AFF">
        <w:t xml:space="preserve"> at all drainage outlets</w:t>
      </w:r>
      <w:r w:rsidRPr="00B84AFF">
        <w:t>.</w:t>
      </w:r>
      <w:r w:rsidR="000C1F04" w:rsidRPr="00B84AFF">
        <w:t xml:space="preserve"> </w:t>
      </w:r>
    </w:p>
    <w:p w14:paraId="040D89D1" w14:textId="77777777" w:rsidR="0021200C" w:rsidRPr="00B84AFF" w:rsidRDefault="0021200C" w:rsidP="001E0940">
      <w:pPr>
        <w:pStyle w:val="Heading5"/>
      </w:pPr>
      <w:r w:rsidRPr="00B84AFF">
        <w:t xml:space="preserve">Control overflow rates from </w:t>
      </w:r>
      <w:r w:rsidR="0031702D">
        <w:t>mitigation measures</w:t>
      </w:r>
      <w:r w:rsidRPr="00B84AFF">
        <w:t xml:space="preserve"> to ensure </w:t>
      </w:r>
      <w:r w:rsidR="000C1F04" w:rsidRPr="00B84AFF">
        <w:t xml:space="preserve">that the </w:t>
      </w:r>
      <w:r w:rsidR="008329E0">
        <w:t>off-site migration</w:t>
      </w:r>
      <w:r w:rsidR="008329E0" w:rsidRPr="00B84AFF">
        <w:t xml:space="preserve"> </w:t>
      </w:r>
      <w:r w:rsidR="000C1F04" w:rsidRPr="00B84AFF">
        <w:t xml:space="preserve">of </w:t>
      </w:r>
      <w:r w:rsidR="008329E0">
        <w:t>sediments</w:t>
      </w:r>
      <w:r w:rsidR="008329E0" w:rsidRPr="00B84AFF">
        <w:t xml:space="preserve"> </w:t>
      </w:r>
      <w:r w:rsidR="000C1F04" w:rsidRPr="00B84AFF">
        <w:t xml:space="preserve">is </w:t>
      </w:r>
      <w:r w:rsidR="008329E0">
        <w:t>prevented</w:t>
      </w:r>
      <w:r w:rsidRPr="00B84AFF">
        <w:t>.</w:t>
      </w:r>
    </w:p>
    <w:p w14:paraId="166CD2CC" w14:textId="4B8D4C86" w:rsidR="0021200C" w:rsidRPr="00B84AFF" w:rsidRDefault="0021200C" w:rsidP="001E0940">
      <w:pPr>
        <w:pStyle w:val="Heading5"/>
      </w:pPr>
      <w:r w:rsidRPr="00B84AFF">
        <w:t xml:space="preserve">Provide </w:t>
      </w:r>
      <w:r w:rsidR="0031702D">
        <w:t>filter socks</w:t>
      </w:r>
      <w:r w:rsidRPr="00B84AFF">
        <w:t xml:space="preserve">, </w:t>
      </w:r>
      <w:r w:rsidR="000C1F04" w:rsidRPr="00B84AFF">
        <w:t xml:space="preserve">check dams, </w:t>
      </w:r>
      <w:r w:rsidRPr="00B84AFF">
        <w:t>filter berms</w:t>
      </w:r>
      <w:r w:rsidR="008329E0">
        <w:t xml:space="preserve">, </w:t>
      </w:r>
      <w:proofErr w:type="gramStart"/>
      <w:r w:rsidRPr="00B84AFF">
        <w:t>sand bags</w:t>
      </w:r>
      <w:proofErr w:type="gramEnd"/>
      <w:r w:rsidR="00D12A13">
        <w:t xml:space="preserve"> </w:t>
      </w:r>
      <w:r w:rsidR="008329E0">
        <w:t>or catch basin silt sacks</w:t>
      </w:r>
      <w:r w:rsidRPr="00B84AFF">
        <w:t xml:space="preserve"> as required </w:t>
      </w:r>
      <w:r w:rsidR="000C1F04" w:rsidRPr="00B84AFF">
        <w:t xml:space="preserve">in order </w:t>
      </w:r>
      <w:r w:rsidRPr="00B84AFF">
        <w:t xml:space="preserve">to retard and filter run-off prior to </w:t>
      </w:r>
      <w:r w:rsidR="000C1F04" w:rsidRPr="00B84AFF">
        <w:t xml:space="preserve">its </w:t>
      </w:r>
      <w:r w:rsidRPr="00B84AFF">
        <w:t xml:space="preserve">discharge </w:t>
      </w:r>
      <w:r w:rsidR="000C1F04" w:rsidRPr="00B84AFF">
        <w:t>in</w:t>
      </w:r>
      <w:r w:rsidRPr="00B84AFF">
        <w:t>to storm sewers</w:t>
      </w:r>
      <w:r w:rsidR="00D12A13">
        <w:t xml:space="preserve">, sanitary sewers </w:t>
      </w:r>
      <w:r w:rsidRPr="00B84AFF">
        <w:t>or watercourses.</w:t>
      </w:r>
    </w:p>
    <w:p w14:paraId="67DF949A" w14:textId="77777777" w:rsidR="0021200C" w:rsidRPr="00B84AFF" w:rsidRDefault="0031702D" w:rsidP="001E0940">
      <w:pPr>
        <w:pStyle w:val="Heading5"/>
      </w:pPr>
      <w:r>
        <w:t>Maintain</w:t>
      </w:r>
      <w:r w:rsidR="0021200C" w:rsidRPr="00B84AFF">
        <w:t xml:space="preserve"> </w:t>
      </w:r>
      <w:r>
        <w:t>mitigation measures</w:t>
      </w:r>
      <w:r w:rsidR="0021200C" w:rsidRPr="00B84AFF">
        <w:t xml:space="preserve"> </w:t>
      </w:r>
      <w:r>
        <w:t>as required</w:t>
      </w:r>
      <w:r w:rsidR="0021200C" w:rsidRPr="00B84AFF">
        <w:t xml:space="preserve"> so that sediment discharge is prevented.</w:t>
      </w:r>
    </w:p>
    <w:p w14:paraId="0754D681" w14:textId="77777777" w:rsidR="0051563E" w:rsidRPr="00B84AFF" w:rsidRDefault="0051563E" w:rsidP="001E0940">
      <w:pPr>
        <w:pStyle w:val="Heading5"/>
      </w:pPr>
      <w:r w:rsidRPr="00B84AFF">
        <w:t xml:space="preserve">Inspect all </w:t>
      </w:r>
      <w:r w:rsidR="00EC014A">
        <w:t>erosion, sediment a</w:t>
      </w:r>
      <w:r w:rsidRPr="00B84AFF">
        <w:t>nd surface water control</w:t>
      </w:r>
      <w:r w:rsidR="00EC014A">
        <w:t xml:space="preserve"> measures </w:t>
      </w:r>
      <w:r w:rsidRPr="00B84AFF">
        <w:t xml:space="preserve">after each rainfall </w:t>
      </w:r>
      <w:r w:rsidR="00EC014A">
        <w:t xml:space="preserve">or significant snowmelt </w:t>
      </w:r>
      <w:r w:rsidRPr="00B84AFF">
        <w:t xml:space="preserve">event and </w:t>
      </w:r>
      <w:r w:rsidR="000C1F04" w:rsidRPr="00B84AFF">
        <w:t>t</w:t>
      </w:r>
      <w:r w:rsidRPr="00B84AFF">
        <w:t>ake all corrective measures required.</w:t>
      </w:r>
    </w:p>
    <w:p w14:paraId="5CB5BE52" w14:textId="77777777" w:rsidR="0021200C" w:rsidRPr="00B84AFF" w:rsidRDefault="0021200C" w:rsidP="00324937">
      <w:pPr>
        <w:pStyle w:val="Heading4"/>
      </w:pPr>
      <w:r w:rsidRPr="00B84AFF">
        <w:t>Intercept and divert concentrated run-off from unstable ar</w:t>
      </w:r>
      <w:r w:rsidR="0051563E" w:rsidRPr="00B84AFF">
        <w:t xml:space="preserve">eas </w:t>
      </w:r>
      <w:r w:rsidR="00EC014A">
        <w:t xml:space="preserve">(for example exposed soil) </w:t>
      </w:r>
      <w:r w:rsidR="0051563E" w:rsidRPr="00B84AFF">
        <w:t>to the satisfaction of</w:t>
      </w:r>
      <w:r w:rsidRPr="00B84AFF">
        <w:t xml:space="preserve"> the </w:t>
      </w:r>
      <w:r w:rsidR="000C1F04" w:rsidRPr="00B84AFF">
        <w:t>Consultant</w:t>
      </w:r>
      <w:r w:rsidRPr="00B84AFF">
        <w:t>.</w:t>
      </w:r>
    </w:p>
    <w:p w14:paraId="4353371E" w14:textId="77777777" w:rsidR="0021200C" w:rsidRPr="00B84AFF" w:rsidRDefault="0021200C" w:rsidP="00324937">
      <w:pPr>
        <w:pStyle w:val="Heading4"/>
      </w:pPr>
      <w:r w:rsidRPr="00B84AFF">
        <w:t>Do not direct any flow of water across or over pavements, except through approved pipes or properly constructed troughs</w:t>
      </w:r>
      <w:r w:rsidR="00954CC2">
        <w:t>, or as directed by the Consultant</w:t>
      </w:r>
      <w:r w:rsidRPr="00B84AFF">
        <w:t>.</w:t>
      </w:r>
    </w:p>
    <w:p w14:paraId="6A763FE1" w14:textId="77777777" w:rsidR="0021200C" w:rsidRPr="00B84AFF" w:rsidRDefault="0021200C" w:rsidP="00324937">
      <w:pPr>
        <w:pStyle w:val="Heading4"/>
      </w:pPr>
      <w:r w:rsidRPr="00B84AFF">
        <w:t xml:space="preserve">Keep </w:t>
      </w:r>
      <w:r w:rsidR="0053351C">
        <w:t>stormwater conveyance</w:t>
      </w:r>
      <w:r w:rsidRPr="00B84AFF">
        <w:t xml:space="preserve"> </w:t>
      </w:r>
      <w:r w:rsidR="0053351C">
        <w:t xml:space="preserve">networks </w:t>
      </w:r>
      <w:proofErr w:type="gramStart"/>
      <w:r w:rsidRPr="00B84AFF">
        <w:t>open at all times</w:t>
      </w:r>
      <w:proofErr w:type="gramEnd"/>
      <w:r w:rsidR="000C1F04" w:rsidRPr="00B84AFF">
        <w:t xml:space="preserve"> in order</w:t>
      </w:r>
      <w:r w:rsidRPr="00B84AFF">
        <w:t xml:space="preserve"> to provide adequate surface drainage.</w:t>
      </w:r>
      <w:r w:rsidR="000C1F04" w:rsidRPr="00B84AFF">
        <w:t xml:space="preserve">  Construct and/or realign ditches as required in order to perform the Work.</w:t>
      </w:r>
    </w:p>
    <w:p w14:paraId="557D8D9A" w14:textId="77777777" w:rsidR="0021200C" w:rsidRPr="00B84AFF" w:rsidRDefault="0021200C" w:rsidP="00324937">
      <w:pPr>
        <w:pStyle w:val="Heading4"/>
      </w:pPr>
      <w:r w:rsidRPr="00B84AFF">
        <w:t>Maintain all existing storm sewers</w:t>
      </w:r>
      <w:r w:rsidR="000C1F04" w:rsidRPr="00B84AFF">
        <w:t xml:space="preserve">, ditches and </w:t>
      </w:r>
      <w:r w:rsidR="0031702D">
        <w:t>culverts</w:t>
      </w:r>
      <w:r w:rsidR="0031702D" w:rsidRPr="00B84AFF">
        <w:t xml:space="preserve"> </w:t>
      </w:r>
      <w:r w:rsidRPr="00B84AFF">
        <w:t xml:space="preserve">clean and free of </w:t>
      </w:r>
      <w:r w:rsidR="000C1F04" w:rsidRPr="00B84AFF">
        <w:t xml:space="preserve">any </w:t>
      </w:r>
      <w:r w:rsidRPr="00B84AFF">
        <w:t>deleterious materials and blockages.</w:t>
      </w:r>
    </w:p>
    <w:p w14:paraId="4CAE383E" w14:textId="77777777" w:rsidR="0021200C" w:rsidRPr="00B84AFF" w:rsidRDefault="0021200C" w:rsidP="00324937">
      <w:pPr>
        <w:pStyle w:val="Heading4"/>
      </w:pPr>
      <w:r w:rsidRPr="00B84AFF">
        <w:t>Provide splash pads</w:t>
      </w:r>
      <w:r w:rsidR="00885598">
        <w:t xml:space="preserve"> or other energy dissipation devices</w:t>
      </w:r>
      <w:r w:rsidRPr="00B84AFF">
        <w:t xml:space="preserve"> where water is discharged </w:t>
      </w:r>
      <w:r w:rsidR="000C1F04" w:rsidRPr="00B84AFF">
        <w:t>in</w:t>
      </w:r>
      <w:r w:rsidRPr="00B84AFF">
        <w:t xml:space="preserve">to </w:t>
      </w:r>
      <w:r w:rsidR="000C1F04" w:rsidRPr="00B84AFF">
        <w:t xml:space="preserve">a </w:t>
      </w:r>
      <w:r w:rsidR="0031702D">
        <w:t xml:space="preserve">drainage ditch, </w:t>
      </w:r>
      <w:r w:rsidRPr="00B84AFF">
        <w:t>watercourse</w:t>
      </w:r>
      <w:r w:rsidR="0031702D">
        <w:t xml:space="preserve"> or other natural feature</w:t>
      </w:r>
      <w:r w:rsidR="00BA44B8">
        <w:t xml:space="preserve"> which may be adversely affected by erosion</w:t>
      </w:r>
    </w:p>
    <w:p w14:paraId="52B0808F" w14:textId="77777777" w:rsidR="0021200C" w:rsidRDefault="0021200C" w:rsidP="00324937">
      <w:pPr>
        <w:pStyle w:val="Heading4"/>
      </w:pPr>
      <w:r w:rsidRPr="00324937">
        <w:t>Dispose of</w:t>
      </w:r>
      <w:r w:rsidRPr="00B84AFF">
        <w:t xml:space="preserve"> water </w:t>
      </w:r>
      <w:r w:rsidR="000C1F04" w:rsidRPr="00B84AFF">
        <w:t xml:space="preserve">in a manner which is </w:t>
      </w:r>
      <w:r w:rsidRPr="00B84AFF">
        <w:t xml:space="preserve">not injurious to public health or safety, to property or to any part of </w:t>
      </w:r>
      <w:r w:rsidR="000C1F04" w:rsidRPr="00B84AFF">
        <w:t>the W</w:t>
      </w:r>
      <w:r w:rsidRPr="00B84AFF">
        <w:t>ork completed or under construction.</w:t>
      </w:r>
    </w:p>
    <w:p w14:paraId="5840C637" w14:textId="77777777" w:rsidR="00324937" w:rsidRDefault="00324937" w:rsidP="00324937">
      <w:pPr>
        <w:pStyle w:val="Heading4"/>
      </w:pPr>
      <w:r>
        <w:t>The Contractor shall not use or take water from any watercourse or waterbody for use in construction or site activities.</w:t>
      </w:r>
    </w:p>
    <w:p w14:paraId="480104C5" w14:textId="77777777" w:rsidR="00902C5A" w:rsidRDefault="00902C5A" w:rsidP="00902C5A">
      <w:pPr>
        <w:pStyle w:val="Heading4"/>
      </w:pPr>
      <w:r>
        <w:t>Provide temporary drainage and pumping as necessary to keep excavations and site free from water.</w:t>
      </w:r>
    </w:p>
    <w:p w14:paraId="6A20DCC5" w14:textId="77777777" w:rsidR="00902C5A" w:rsidRDefault="00902C5A" w:rsidP="00902C5A">
      <w:pPr>
        <w:pStyle w:val="Heading4"/>
      </w:pPr>
      <w:r>
        <w:t xml:space="preserve">Do not pump water containing suspended materials into waterways, </w:t>
      </w:r>
      <w:r w:rsidR="00DC6710">
        <w:t xml:space="preserve">areas where they could enter waterways, </w:t>
      </w:r>
      <w:r>
        <w:t>sewer or drainage systems.</w:t>
      </w:r>
    </w:p>
    <w:p w14:paraId="09C25E4A" w14:textId="77777777" w:rsidR="00902C5A" w:rsidRDefault="00902C5A" w:rsidP="00324937">
      <w:pPr>
        <w:pStyle w:val="Heading4"/>
      </w:pPr>
      <w:r>
        <w:t>Control disposal or runoff of water containing suspended materials or other harmful substances in accordance with regulatory or local bylaw requirements.</w:t>
      </w:r>
    </w:p>
    <w:p w14:paraId="00A805DE" w14:textId="77777777" w:rsidR="002D68BA" w:rsidRPr="002D68BA" w:rsidRDefault="002D68BA" w:rsidP="002D68BA">
      <w:pPr>
        <w:pStyle w:val="Heading3"/>
        <w:spacing w:before="0"/>
      </w:pPr>
      <w:r w:rsidRPr="002D68BA">
        <w:t xml:space="preserve">Erosion </w:t>
      </w:r>
      <w:r w:rsidR="00494836">
        <w:t xml:space="preserve">and Sediment </w:t>
      </w:r>
      <w:r w:rsidRPr="002D68BA">
        <w:t>Control</w:t>
      </w:r>
      <w:r w:rsidR="003D2888">
        <w:t xml:space="preserve"> (ESC)</w:t>
      </w:r>
    </w:p>
    <w:p w14:paraId="48F5C5FA" w14:textId="77777777" w:rsidR="002D68BA" w:rsidRDefault="002D68BA" w:rsidP="002D68BA">
      <w:pPr>
        <w:pStyle w:val="Heading4"/>
        <w:tabs>
          <w:tab w:val="clear" w:pos="2127"/>
          <w:tab w:val="num" w:pos="864"/>
          <w:tab w:val="left" w:pos="2160"/>
        </w:tabs>
        <w:ind w:left="864" w:firstLine="576"/>
      </w:pPr>
      <w:r w:rsidRPr="002D68BA">
        <w:t>Removal of any vegetation shall be kept to a minimum.</w:t>
      </w:r>
    </w:p>
    <w:p w14:paraId="17B8E7BC" w14:textId="77777777" w:rsidR="00494836" w:rsidRPr="002D68BA" w:rsidRDefault="00494836" w:rsidP="002D68BA">
      <w:pPr>
        <w:pStyle w:val="Heading4"/>
        <w:tabs>
          <w:tab w:val="clear" w:pos="2127"/>
          <w:tab w:val="num" w:pos="864"/>
          <w:tab w:val="left" w:pos="2160"/>
        </w:tabs>
        <w:ind w:left="864" w:firstLine="576"/>
      </w:pPr>
      <w:r>
        <w:t xml:space="preserve">The </w:t>
      </w:r>
      <w:r w:rsidR="00F655A9">
        <w:t>C</w:t>
      </w:r>
      <w:r>
        <w:t>ontractor shall make every effort to control sediment at its source</w:t>
      </w:r>
      <w:r w:rsidR="00F655A9">
        <w:t>.</w:t>
      </w:r>
    </w:p>
    <w:p w14:paraId="2B9EC30E" w14:textId="77777777" w:rsidR="002D68BA" w:rsidRPr="002D68BA" w:rsidRDefault="002D68BA" w:rsidP="002D68BA">
      <w:pPr>
        <w:pStyle w:val="Heading4"/>
        <w:tabs>
          <w:tab w:val="clear" w:pos="2127"/>
          <w:tab w:val="num" w:pos="864"/>
          <w:tab w:val="left" w:pos="2160"/>
        </w:tabs>
        <w:ind w:left="2160"/>
      </w:pPr>
      <w:r w:rsidRPr="002D68BA">
        <w:t>Compact</w:t>
      </w:r>
      <w:r w:rsidR="00565AAE">
        <w:t xml:space="preserve"> and </w:t>
      </w:r>
      <w:r w:rsidRPr="002D68BA">
        <w:t>stabilize</w:t>
      </w:r>
      <w:r w:rsidR="00565AAE">
        <w:t xml:space="preserve"> </w:t>
      </w:r>
      <w:r w:rsidRPr="002D68BA">
        <w:t>banks that have been disturbed or damaged during the performance of the Work</w:t>
      </w:r>
      <w:r w:rsidR="00565AAE">
        <w:t xml:space="preserve"> in accordance with Contract Drawings and permitting requirements</w:t>
      </w:r>
      <w:r w:rsidR="00765BB3">
        <w:t>, or as directed by the Consultant</w:t>
      </w:r>
      <w:r w:rsidRPr="002D68BA">
        <w:t>.</w:t>
      </w:r>
    </w:p>
    <w:p w14:paraId="04ADCCED" w14:textId="399B3352" w:rsidR="002D68BA" w:rsidRPr="002D68BA" w:rsidRDefault="002D68BA" w:rsidP="002D68BA">
      <w:pPr>
        <w:pStyle w:val="Heading4"/>
      </w:pPr>
      <w:r w:rsidRPr="002D68BA">
        <w:t xml:space="preserve">Prior to any grading or filling, </w:t>
      </w:r>
      <w:r w:rsidR="00256EFD">
        <w:t xml:space="preserve">downstream </w:t>
      </w:r>
      <w:r w:rsidRPr="002D68BA">
        <w:t xml:space="preserve">roadside ditches shall be protected with check dams or staked </w:t>
      </w:r>
      <w:r w:rsidR="00BA44B8">
        <w:t>filter socks</w:t>
      </w:r>
      <w:r w:rsidRPr="002D68BA">
        <w:t xml:space="preserve">, as required in order to trap sediment and to prevent its entry into watercourses. Sediment barriers shall also be provided upstream of all ditch inlet catch basins in order to prevent the entry of sediment into the sewer system. Maintain barriers and remove sediment in accordance with </w:t>
      </w:r>
      <w:del w:id="188" w:author="Liam Sykes" w:date="2022-03-21T15:32:00Z">
        <w:r w:rsidRPr="002D68BA" w:rsidDel="00F4724B">
          <w:delText xml:space="preserve"> </w:delText>
        </w:r>
      </w:del>
      <w:r w:rsidRPr="002D68BA">
        <w:t>OPSS</w:t>
      </w:r>
      <w:r w:rsidR="00565AAE">
        <w:t>.MUNI</w:t>
      </w:r>
      <w:r w:rsidRPr="002D68BA">
        <w:t xml:space="preserve"> 805 </w:t>
      </w:r>
      <w:ins w:id="189" w:author="Liam Sykes" w:date="2022-03-21T15:32:00Z">
        <w:r w:rsidR="00F4724B">
          <w:t xml:space="preserve">(November 2018) </w:t>
        </w:r>
      </w:ins>
      <w:r w:rsidRPr="002D68BA">
        <w:t xml:space="preserve">until </w:t>
      </w:r>
      <w:r w:rsidR="00565AAE">
        <w:t xml:space="preserve">vegetative </w:t>
      </w:r>
      <w:r w:rsidRPr="002D68BA">
        <w:t>ground cover is established.</w:t>
      </w:r>
    </w:p>
    <w:p w14:paraId="1A9B5599" w14:textId="77777777" w:rsidR="002D68BA" w:rsidRPr="002D68BA" w:rsidRDefault="002D68BA" w:rsidP="003D2888">
      <w:pPr>
        <w:pStyle w:val="Heading4"/>
      </w:pPr>
      <w:r w:rsidRPr="002D68BA">
        <w:t xml:space="preserve">All filled/graded areas shall be consolidated and re-vegetated as </w:t>
      </w:r>
      <w:r w:rsidR="00565AAE">
        <w:t xml:space="preserve">work </w:t>
      </w:r>
      <w:r w:rsidR="009416B7">
        <w:t>progresses</w:t>
      </w:r>
      <w:r w:rsidRPr="002D68BA">
        <w:t xml:space="preserve"> in order to </w:t>
      </w:r>
      <w:r w:rsidRPr="003D2888">
        <w:t>prevent</w:t>
      </w:r>
      <w:r w:rsidRPr="002D68BA">
        <w:t xml:space="preserve"> erosion.</w:t>
      </w:r>
    </w:p>
    <w:p w14:paraId="542F9C95" w14:textId="06BD81AE" w:rsidR="002D68BA" w:rsidRDefault="002D68BA" w:rsidP="003D2888">
      <w:pPr>
        <w:pStyle w:val="Heading4"/>
      </w:pPr>
      <w:r w:rsidRPr="002D68BA">
        <w:lastRenderedPageBreak/>
        <w:t>Monitor downstream drainage paths during construction, testing, flushing and commissioning activities in order to ensure that there is no adverse impact. Adjust</w:t>
      </w:r>
      <w:r>
        <w:t xml:space="preserve"> operations as needed in order to avoid any potential downstream impacts at no additional cost to the Region.</w:t>
      </w:r>
    </w:p>
    <w:p w14:paraId="4196DD57" w14:textId="77777777" w:rsidR="003D2888" w:rsidRPr="003D2888" w:rsidRDefault="00902C5A" w:rsidP="003D2888">
      <w:pPr>
        <w:pStyle w:val="Heading4"/>
      </w:pPr>
      <w:r>
        <w:t>Install ESC</w:t>
      </w:r>
      <w:r w:rsidR="003D2888" w:rsidRPr="003D2888">
        <w:t xml:space="preserve"> measures as per the design prior to any site disturbance.  Maintain, repair, and/or replace ESC measures for the duration of the construction phase.  Any required maintenance, repairs, and/or replacement noted during inspection or otherwise to be implemented within 48 hours.  Removal of ESC measures to occur after construction phase is completed and soils are stabilized with vegetation (as determined by the Region and Consultant).</w:t>
      </w:r>
    </w:p>
    <w:p w14:paraId="53B62AF2" w14:textId="77777777" w:rsidR="0021200C" w:rsidRPr="0024654E" w:rsidRDefault="00565AAE" w:rsidP="00341A37">
      <w:pPr>
        <w:pStyle w:val="Heading2"/>
      </w:pPr>
      <w:r w:rsidRPr="0024654E">
        <w:t>Refueling</w:t>
      </w:r>
      <w:r w:rsidR="0021200C" w:rsidRPr="0024654E">
        <w:t xml:space="preserve"> Areas</w:t>
      </w:r>
    </w:p>
    <w:p w14:paraId="0E9A65AD" w14:textId="77777777" w:rsidR="0021200C" w:rsidRPr="0024654E" w:rsidRDefault="0021200C" w:rsidP="00341A37">
      <w:pPr>
        <w:pStyle w:val="Heading3"/>
      </w:pPr>
      <w:r w:rsidRPr="0024654E">
        <w:t xml:space="preserve">Review all proposed construction areas to plan access routes and </w:t>
      </w:r>
      <w:proofErr w:type="spellStart"/>
      <w:r w:rsidRPr="0024654E">
        <w:t>fuelling</w:t>
      </w:r>
      <w:proofErr w:type="spellEnd"/>
      <w:r w:rsidRPr="0024654E">
        <w:t xml:space="preserve"> areas. </w:t>
      </w:r>
      <w:r w:rsidR="0051563E" w:rsidRPr="0024654E">
        <w:t xml:space="preserve"> Do not locate on </w:t>
      </w:r>
      <w:r w:rsidRPr="0024654E">
        <w:t xml:space="preserve">brows of hills, around sharp curves or at other locations where oncoming traffic would </w:t>
      </w:r>
      <w:r w:rsidR="00E718C6" w:rsidRPr="0024654E">
        <w:t>not otherwise</w:t>
      </w:r>
      <w:r w:rsidRPr="0024654E">
        <w:t xml:space="preserve"> have adequate warning</w:t>
      </w:r>
      <w:r w:rsidR="00E718C6" w:rsidRPr="0024654E">
        <w:t xml:space="preserve"> of their existence</w:t>
      </w:r>
      <w:r w:rsidRPr="0024654E">
        <w:t>.</w:t>
      </w:r>
    </w:p>
    <w:p w14:paraId="543B5691" w14:textId="77777777" w:rsidR="0021200C" w:rsidRPr="0024654E" w:rsidRDefault="0021200C" w:rsidP="00341A37">
      <w:pPr>
        <w:pStyle w:val="Heading3"/>
      </w:pPr>
      <w:r w:rsidRPr="0024654E">
        <w:t xml:space="preserve">Establish suitable </w:t>
      </w:r>
      <w:proofErr w:type="spellStart"/>
      <w:r w:rsidRPr="0024654E">
        <w:t>fuelling</w:t>
      </w:r>
      <w:proofErr w:type="spellEnd"/>
      <w:r w:rsidRPr="0024654E">
        <w:t xml:space="preserve"> and maintenance areas and obtain </w:t>
      </w:r>
      <w:r w:rsidR="00E718C6" w:rsidRPr="0024654E">
        <w:t xml:space="preserve">the </w:t>
      </w:r>
      <w:r w:rsidRPr="0024654E">
        <w:t xml:space="preserve">approval </w:t>
      </w:r>
      <w:r w:rsidR="00E718C6" w:rsidRPr="0024654E">
        <w:t xml:space="preserve">of </w:t>
      </w:r>
      <w:r w:rsidRPr="0024654E">
        <w:t xml:space="preserve">the </w:t>
      </w:r>
      <w:r w:rsidR="00E718C6" w:rsidRPr="0024654E">
        <w:t>Consultant</w:t>
      </w:r>
      <w:r w:rsidRPr="0024654E">
        <w:t>.</w:t>
      </w:r>
    </w:p>
    <w:p w14:paraId="0374E5C7" w14:textId="2F24B140" w:rsidR="0021200C" w:rsidRPr="0024654E" w:rsidRDefault="0021200C" w:rsidP="00341A37">
      <w:pPr>
        <w:pStyle w:val="Heading3"/>
      </w:pPr>
      <w:r w:rsidRPr="0024654E">
        <w:t xml:space="preserve">Do not refuel or maintain equipment </w:t>
      </w:r>
      <w:r w:rsidR="00765BB3" w:rsidRPr="00B55E51">
        <w:t>within 30 m of any watercourse</w:t>
      </w:r>
      <w:r w:rsidR="00E718C6" w:rsidRPr="0024654E">
        <w:t>,</w:t>
      </w:r>
      <w:r w:rsidRPr="0024654E">
        <w:t xml:space="preserve"> or in</w:t>
      </w:r>
      <w:r w:rsidR="00E718C6" w:rsidRPr="0024654E">
        <w:t xml:space="preserve"> a</w:t>
      </w:r>
      <w:r w:rsidRPr="0024654E">
        <w:t xml:space="preserve"> watercourse or over water supply aquifers unless non-spill facilities are used.</w:t>
      </w:r>
    </w:p>
    <w:p w14:paraId="369FA264" w14:textId="77777777" w:rsidR="00E718C6" w:rsidRPr="0024654E" w:rsidRDefault="00E718C6" w:rsidP="00341A37">
      <w:pPr>
        <w:pStyle w:val="Heading3"/>
      </w:pPr>
      <w:r w:rsidRPr="0024654E">
        <w:t xml:space="preserve">Store fuel in accordance with the requirements of the </w:t>
      </w:r>
      <w:r w:rsidR="00256EFD">
        <w:t>MECP</w:t>
      </w:r>
      <w:r w:rsidR="002D68BA">
        <w:t>, the Region, the local conservation authorities, TSSA</w:t>
      </w:r>
      <w:r w:rsidRPr="0024654E">
        <w:t xml:space="preserve"> and other applicable authorities.</w:t>
      </w:r>
    </w:p>
    <w:p w14:paraId="2525986B" w14:textId="77777777" w:rsidR="0021200C" w:rsidRPr="0024654E" w:rsidRDefault="0021200C" w:rsidP="00341A37">
      <w:pPr>
        <w:pStyle w:val="Heading2"/>
      </w:pPr>
      <w:r w:rsidRPr="0024654E">
        <w:t>Cleaning</w:t>
      </w:r>
      <w:r w:rsidR="00193CFB" w:rsidRPr="0024654E">
        <w:t xml:space="preserve"> </w:t>
      </w:r>
      <w:r w:rsidRPr="0024654E">
        <w:t>Equipment</w:t>
      </w:r>
    </w:p>
    <w:p w14:paraId="2E54FC4A" w14:textId="77777777" w:rsidR="0021200C" w:rsidRPr="0024654E" w:rsidRDefault="0021200C" w:rsidP="00341A37">
      <w:pPr>
        <w:pStyle w:val="Heading3"/>
      </w:pPr>
      <w:r w:rsidRPr="0024654E">
        <w:t>Do not clean equipment in streams or lakes.</w:t>
      </w:r>
    </w:p>
    <w:p w14:paraId="0D5F7E4C" w14:textId="77777777" w:rsidR="0021200C" w:rsidRPr="0024654E" w:rsidRDefault="0021200C" w:rsidP="00341A37">
      <w:pPr>
        <w:pStyle w:val="Heading3"/>
      </w:pPr>
      <w:r w:rsidRPr="0024654E">
        <w:t xml:space="preserve">Clean </w:t>
      </w:r>
      <w:r w:rsidR="00E718C6" w:rsidRPr="0024654E">
        <w:t xml:space="preserve">all </w:t>
      </w:r>
      <w:r w:rsidRPr="0024654E">
        <w:t xml:space="preserve">construction equipment prior to </w:t>
      </w:r>
      <w:r w:rsidR="00E718C6" w:rsidRPr="0024654E">
        <w:t xml:space="preserve">the equipment </w:t>
      </w:r>
      <w:r w:rsidRPr="0024654E">
        <w:t>entering roadways.</w:t>
      </w:r>
    </w:p>
    <w:p w14:paraId="237CF42A" w14:textId="77777777" w:rsidR="0021200C" w:rsidRDefault="0021200C" w:rsidP="00341A37">
      <w:pPr>
        <w:pStyle w:val="Heading3"/>
      </w:pPr>
      <w:r w:rsidRPr="0024654E">
        <w:t xml:space="preserve">Do not clean equipment in locations where debris </w:t>
      </w:r>
      <w:r w:rsidR="00E718C6" w:rsidRPr="0024654E">
        <w:t xml:space="preserve">from the cleaning </w:t>
      </w:r>
      <w:r w:rsidRPr="0024654E">
        <w:t>can gain access to sewers, watercourses</w:t>
      </w:r>
      <w:r w:rsidR="00DC6710">
        <w:t xml:space="preserve">, wetlands, </w:t>
      </w:r>
      <w:r w:rsidRPr="0024654E">
        <w:t>or aquifers.</w:t>
      </w:r>
    </w:p>
    <w:p w14:paraId="0BAFBED6" w14:textId="77777777" w:rsidR="00822E50" w:rsidRPr="00B55E51" w:rsidRDefault="00822E50" w:rsidP="00822E50">
      <w:pPr>
        <w:pStyle w:val="Heading3"/>
      </w:pPr>
      <w:r w:rsidRPr="00822E50">
        <w:t xml:space="preserve">If working in </w:t>
      </w:r>
      <w:r>
        <w:t>any areas with invasive species, the C</w:t>
      </w:r>
      <w:r w:rsidRPr="00822E50">
        <w:t xml:space="preserve">ontractor </w:t>
      </w:r>
      <w:r>
        <w:t xml:space="preserve">shall </w:t>
      </w:r>
      <w:r w:rsidRPr="00822E50">
        <w:t xml:space="preserve">follow </w:t>
      </w:r>
      <w:r>
        <w:t>the Clean Equipment Protocol for Industry</w:t>
      </w:r>
      <w:r w:rsidRPr="00822E50">
        <w:t>.</w:t>
      </w:r>
    </w:p>
    <w:p w14:paraId="7038C778" w14:textId="77777777" w:rsidR="0021200C" w:rsidRPr="0024654E" w:rsidRDefault="0021200C" w:rsidP="00341A37">
      <w:pPr>
        <w:pStyle w:val="Heading2"/>
      </w:pPr>
      <w:r w:rsidRPr="0024654E">
        <w:t>Spills</w:t>
      </w:r>
    </w:p>
    <w:p w14:paraId="4D493B7B" w14:textId="77777777" w:rsidR="0021200C" w:rsidRPr="00324937" w:rsidRDefault="0021200C" w:rsidP="00341A37">
      <w:pPr>
        <w:pStyle w:val="Heading3"/>
      </w:pPr>
      <w:r w:rsidRPr="00324937">
        <w:t xml:space="preserve">Submit procedures for </w:t>
      </w:r>
      <w:r w:rsidR="00E718C6" w:rsidRPr="00324937">
        <w:t xml:space="preserve">the </w:t>
      </w:r>
      <w:r w:rsidRPr="00324937">
        <w:t xml:space="preserve">interception, rapid clean-up and disposal of any spillage that may occur, for the </w:t>
      </w:r>
      <w:r w:rsidR="00E718C6" w:rsidRPr="00324937">
        <w:t xml:space="preserve">Consultant’s </w:t>
      </w:r>
      <w:r w:rsidRPr="00324937">
        <w:t xml:space="preserve">review, prior to commencing </w:t>
      </w:r>
      <w:r w:rsidR="00E718C6" w:rsidRPr="00324937">
        <w:t>the W</w:t>
      </w:r>
      <w:r w:rsidRPr="00324937">
        <w:t>ork.</w:t>
      </w:r>
    </w:p>
    <w:p w14:paraId="0D7BC550" w14:textId="77777777" w:rsidR="0021200C" w:rsidRPr="00324937" w:rsidRDefault="0021200C" w:rsidP="00341A37">
      <w:pPr>
        <w:pStyle w:val="Heading3"/>
      </w:pPr>
      <w:r w:rsidRPr="00324937">
        <w:t>Be prepared</w:t>
      </w:r>
      <w:r w:rsidR="00143DB6" w:rsidRPr="00324937">
        <w:t>,</w:t>
      </w:r>
      <w:r w:rsidRPr="00324937">
        <w:t xml:space="preserve"> </w:t>
      </w:r>
      <w:proofErr w:type="gramStart"/>
      <w:r w:rsidRPr="00324937">
        <w:t>at all times</w:t>
      </w:r>
      <w:proofErr w:type="gramEnd"/>
      <w:r w:rsidR="00143DB6" w:rsidRPr="00324937">
        <w:t>,</w:t>
      </w:r>
      <w:r w:rsidRPr="00324937">
        <w:t xml:space="preserve"> to intercept, clean-up and dispose of any spillage that may occur </w:t>
      </w:r>
      <w:r w:rsidR="000443B2" w:rsidRPr="00324937">
        <w:t xml:space="preserve">during the performance of the Work, </w:t>
      </w:r>
      <w:r w:rsidRPr="00324937">
        <w:t>whether on land or water.</w:t>
      </w:r>
    </w:p>
    <w:p w14:paraId="604D498E" w14:textId="77777777" w:rsidR="0021200C" w:rsidRPr="00265A90" w:rsidRDefault="0021200C" w:rsidP="00341A37">
      <w:pPr>
        <w:pStyle w:val="Heading3"/>
      </w:pPr>
      <w:r w:rsidRPr="00265A90">
        <w:t xml:space="preserve">Keep all materials required for </w:t>
      </w:r>
      <w:r w:rsidR="000443B2" w:rsidRPr="00265A90">
        <w:t xml:space="preserve">the </w:t>
      </w:r>
      <w:r w:rsidRPr="00265A90">
        <w:t xml:space="preserve">clean-up of spillages readily accessible </w:t>
      </w:r>
      <w:r w:rsidR="000443B2" w:rsidRPr="00265A90">
        <w:t>at the S</w:t>
      </w:r>
      <w:r w:rsidRPr="00265A90">
        <w:t>ite.</w:t>
      </w:r>
    </w:p>
    <w:p w14:paraId="100BAEF8" w14:textId="77777777" w:rsidR="00324937" w:rsidRPr="00324937" w:rsidRDefault="00324937" w:rsidP="00341A37">
      <w:pPr>
        <w:pStyle w:val="Heading3"/>
      </w:pPr>
      <w:r w:rsidRPr="00324937">
        <w:t xml:space="preserve">Report immediately any spills causing damage to the environment to the Consultant, the Region and to the </w:t>
      </w:r>
      <w:r w:rsidR="009B7318">
        <w:t>MECP</w:t>
      </w:r>
      <w:r w:rsidR="009B7318" w:rsidRPr="00324937">
        <w:t xml:space="preserve"> </w:t>
      </w:r>
      <w:r w:rsidRPr="00324937">
        <w:t>Spills Action Centre at 1-800-268-6060 or 416-325-3000.</w:t>
      </w:r>
    </w:p>
    <w:p w14:paraId="2B442687" w14:textId="77777777" w:rsidR="00324937" w:rsidRPr="00324937" w:rsidRDefault="00324937" w:rsidP="00341A37">
      <w:pPr>
        <w:pStyle w:val="Heading3"/>
      </w:pPr>
      <w:r w:rsidRPr="00324937">
        <w:t>Refer to</w:t>
      </w:r>
      <w:r w:rsidR="00822E50">
        <w:t xml:space="preserve"> </w:t>
      </w:r>
      <w:r w:rsidRPr="00324937">
        <w:t xml:space="preserve">Spills Reporting </w:t>
      </w:r>
      <w:r w:rsidR="00126CEA">
        <w:t xml:space="preserve">in the General </w:t>
      </w:r>
      <w:r w:rsidR="00822E50">
        <w:t xml:space="preserve">Conditions of the Contract </w:t>
      </w:r>
      <w:r w:rsidRPr="00324937">
        <w:t>for additional requirements.</w:t>
      </w:r>
    </w:p>
    <w:p w14:paraId="7086D8FD" w14:textId="77777777" w:rsidR="0021200C" w:rsidRPr="0024654E" w:rsidRDefault="0021200C" w:rsidP="00341A37">
      <w:pPr>
        <w:pStyle w:val="Heading2"/>
      </w:pPr>
      <w:r w:rsidRPr="0024654E">
        <w:t>Use of</w:t>
      </w:r>
      <w:r w:rsidR="00193CFB" w:rsidRPr="0024654E">
        <w:t xml:space="preserve"> </w:t>
      </w:r>
      <w:r w:rsidRPr="0024654E">
        <w:t>Pesticides</w:t>
      </w:r>
    </w:p>
    <w:p w14:paraId="003F5AD9" w14:textId="77777777" w:rsidR="00324937" w:rsidRPr="00324937" w:rsidRDefault="00324937" w:rsidP="00341A37">
      <w:pPr>
        <w:pStyle w:val="Heading3"/>
      </w:pPr>
      <w:r w:rsidRPr="00324937">
        <w:t xml:space="preserve">Coordinate the use of herbicides, pesticides and fungicides with adjacent landowners and occupants and the Regional Pesticides Control Office of the </w:t>
      </w:r>
      <w:r w:rsidR="009416B7" w:rsidRPr="00324937">
        <w:t>M</w:t>
      </w:r>
      <w:r w:rsidR="009416B7">
        <w:t>ECP</w:t>
      </w:r>
      <w:r w:rsidR="009416B7" w:rsidRPr="00324937">
        <w:t xml:space="preserve"> </w:t>
      </w:r>
      <w:r w:rsidRPr="00324937">
        <w:t>and obtain all necessary approvals prior to their use.</w:t>
      </w:r>
    </w:p>
    <w:p w14:paraId="198CF0E7" w14:textId="77777777" w:rsidR="0021200C" w:rsidRPr="00324937" w:rsidRDefault="0021200C" w:rsidP="00341A37">
      <w:pPr>
        <w:pStyle w:val="Heading3"/>
      </w:pPr>
      <w:r w:rsidRPr="00324937">
        <w:lastRenderedPageBreak/>
        <w:t xml:space="preserve">Obtain approval </w:t>
      </w:r>
      <w:r w:rsidR="00193CFB" w:rsidRPr="00324937">
        <w:t xml:space="preserve">from </w:t>
      </w:r>
      <w:r w:rsidR="009B7318">
        <w:t>MECP</w:t>
      </w:r>
      <w:r w:rsidR="009B7318" w:rsidRPr="00324937">
        <w:t xml:space="preserve"> </w:t>
      </w:r>
      <w:r w:rsidRPr="00324937">
        <w:t>prior to using any herbicides, pesticides and fungicides within an aquifer protection area.</w:t>
      </w:r>
    </w:p>
    <w:p w14:paraId="4F029EFE" w14:textId="77777777" w:rsidR="0021200C" w:rsidRPr="0024654E" w:rsidRDefault="0021200C" w:rsidP="00341A37">
      <w:pPr>
        <w:pStyle w:val="Heading2"/>
      </w:pPr>
      <w:r w:rsidRPr="0024654E">
        <w:t>Sensitive Areas</w:t>
      </w:r>
    </w:p>
    <w:p w14:paraId="329A4CA6" w14:textId="77777777" w:rsidR="0021200C" w:rsidRPr="0024654E" w:rsidRDefault="0021200C" w:rsidP="00341A37">
      <w:pPr>
        <w:pStyle w:val="Heading3"/>
      </w:pPr>
      <w:r w:rsidRPr="0024654E">
        <w:t xml:space="preserve">Inform the </w:t>
      </w:r>
      <w:r w:rsidR="000443B2" w:rsidRPr="0024654E">
        <w:t xml:space="preserve">Consultant </w:t>
      </w:r>
      <w:r w:rsidRPr="0024654E">
        <w:t xml:space="preserve">in writing of the </w:t>
      </w:r>
      <w:proofErr w:type="gramStart"/>
      <w:r w:rsidRPr="0024654E">
        <w:t>particular schedule</w:t>
      </w:r>
      <w:proofErr w:type="gramEnd"/>
      <w:r w:rsidRPr="0024654E">
        <w:t xml:space="preserve"> for each river crossing, channelizing or other </w:t>
      </w:r>
      <w:r w:rsidR="00BB4B87">
        <w:t xml:space="preserve">items of </w:t>
      </w:r>
      <w:r w:rsidR="000443B2" w:rsidRPr="0024654E">
        <w:t>W</w:t>
      </w:r>
      <w:r w:rsidRPr="0024654E">
        <w:t>ork in the designated sensitive areas.</w:t>
      </w:r>
    </w:p>
    <w:p w14:paraId="647B4835" w14:textId="77777777" w:rsidR="0021200C" w:rsidRPr="00324937" w:rsidRDefault="0021200C" w:rsidP="00341A37">
      <w:pPr>
        <w:pStyle w:val="Heading3"/>
      </w:pPr>
      <w:r w:rsidRPr="00324937">
        <w:t xml:space="preserve">Avoid encroachment on unique natural areas and establish boundary protection and signage to avoid </w:t>
      </w:r>
      <w:r w:rsidR="000443B2" w:rsidRPr="00324937">
        <w:t xml:space="preserve">any </w:t>
      </w:r>
      <w:r w:rsidRPr="00324937">
        <w:t>such encroachment</w:t>
      </w:r>
      <w:r w:rsidR="000443B2" w:rsidRPr="00324937">
        <w:t>s</w:t>
      </w:r>
      <w:r w:rsidRPr="00324937">
        <w:t>.</w:t>
      </w:r>
    </w:p>
    <w:p w14:paraId="688DF32A" w14:textId="77777777" w:rsidR="0021200C" w:rsidRPr="00265A90" w:rsidRDefault="009F257F" w:rsidP="00341A37">
      <w:pPr>
        <w:pStyle w:val="Heading3"/>
      </w:pPr>
      <w:r>
        <w:t xml:space="preserve">The Contractor shall </w:t>
      </w:r>
      <w:r w:rsidR="0021200C" w:rsidRPr="00324937">
        <w:t xml:space="preserve">not disturb </w:t>
      </w:r>
      <w:r w:rsidR="00193CFB" w:rsidRPr="00324937">
        <w:t xml:space="preserve">the </w:t>
      </w:r>
      <w:r w:rsidR="0021200C" w:rsidRPr="00324937">
        <w:t>habitats of rare</w:t>
      </w:r>
      <w:r w:rsidR="00731DB1">
        <w:t xml:space="preserve">, </w:t>
      </w:r>
      <w:r>
        <w:t xml:space="preserve">special concern, </w:t>
      </w:r>
      <w:r w:rsidR="00731DB1">
        <w:t>threatened</w:t>
      </w:r>
      <w:r w:rsidR="0021200C" w:rsidRPr="00324937">
        <w:t xml:space="preserve"> or endangered species.  </w:t>
      </w:r>
    </w:p>
    <w:p w14:paraId="28B69143" w14:textId="77777777" w:rsidR="0021200C" w:rsidRPr="00265A90" w:rsidRDefault="0021200C" w:rsidP="00341A37">
      <w:pPr>
        <w:pStyle w:val="Heading3"/>
      </w:pPr>
      <w:r w:rsidRPr="00265A90">
        <w:t>Protect wetland sites used as feeding or breeding areas by migratory fowl</w:t>
      </w:r>
      <w:r w:rsidR="000443B2" w:rsidRPr="00265A90">
        <w:t>,</w:t>
      </w:r>
      <w:r w:rsidRPr="00265A90">
        <w:t xml:space="preserve"> or as habitats for other animals</w:t>
      </w:r>
      <w:r w:rsidR="000443B2" w:rsidRPr="00265A90">
        <w:t>,</w:t>
      </w:r>
      <w:r w:rsidRPr="00265A90">
        <w:t xml:space="preserve"> and establish boundary protection and signage to avoid </w:t>
      </w:r>
      <w:r w:rsidR="000443B2" w:rsidRPr="00265A90">
        <w:t xml:space="preserve">any </w:t>
      </w:r>
      <w:r w:rsidRPr="00265A90">
        <w:t>such encroachment.</w:t>
      </w:r>
    </w:p>
    <w:p w14:paraId="7EEF8C9B" w14:textId="77777777" w:rsidR="0021200C" w:rsidRPr="00265A90" w:rsidRDefault="0021200C" w:rsidP="00265A90">
      <w:pPr>
        <w:pStyle w:val="Heading3"/>
      </w:pPr>
      <w:r w:rsidRPr="00265A90">
        <w:t>Schedule construction in sensitive areas so that there will be minimal interference with water uses</w:t>
      </w:r>
      <w:r w:rsidR="000443B2" w:rsidRPr="00265A90">
        <w:t>,</w:t>
      </w:r>
      <w:r w:rsidRPr="00265A90">
        <w:t xml:space="preserve"> including fish migration or spawning, or </w:t>
      </w:r>
      <w:r w:rsidR="000443B2" w:rsidRPr="00265A90">
        <w:t xml:space="preserve">the </w:t>
      </w:r>
      <w:r w:rsidRPr="00265A90">
        <w:t xml:space="preserve">disruption of </w:t>
      </w:r>
      <w:r w:rsidR="000443B2" w:rsidRPr="00265A90">
        <w:t xml:space="preserve">the </w:t>
      </w:r>
      <w:r w:rsidRPr="00265A90">
        <w:t>incubation period of eggs.</w:t>
      </w:r>
    </w:p>
    <w:p w14:paraId="46F20B46" w14:textId="61BFCA52" w:rsidR="0021200C" w:rsidRDefault="0021200C" w:rsidP="00265A90">
      <w:pPr>
        <w:pStyle w:val="Heading3"/>
        <w:rPr>
          <w:ins w:id="190" w:author="Liam Sykes" w:date="2022-03-21T15:29:00Z"/>
        </w:rPr>
      </w:pPr>
      <w:r w:rsidRPr="00265A90">
        <w:t xml:space="preserve">Keep </w:t>
      </w:r>
      <w:r w:rsidR="000443B2" w:rsidRPr="00265A90">
        <w:t xml:space="preserve">the </w:t>
      </w:r>
      <w:r w:rsidRPr="00265A90">
        <w:t xml:space="preserve">removal of vegetation </w:t>
      </w:r>
      <w:r w:rsidR="009468CD">
        <w:t>in</w:t>
      </w:r>
      <w:r w:rsidR="000443B2" w:rsidRPr="00265A90">
        <w:t xml:space="preserve"> </w:t>
      </w:r>
      <w:r w:rsidR="00BB4B87">
        <w:t xml:space="preserve">sensitive </w:t>
      </w:r>
      <w:r w:rsidR="000443B2" w:rsidRPr="00265A90">
        <w:t xml:space="preserve">areas </w:t>
      </w:r>
      <w:r w:rsidRPr="00265A90">
        <w:t>to a minimum.</w:t>
      </w:r>
      <w:r w:rsidR="009468CD">
        <w:t xml:space="preserve"> Vegetation removal areas to be reviewed and approved by the Consultant.</w:t>
      </w:r>
    </w:p>
    <w:p w14:paraId="15C199A3" w14:textId="3B1B0B09" w:rsidR="009B707D" w:rsidRPr="00265A90" w:rsidRDefault="009B707D" w:rsidP="00265A90">
      <w:pPr>
        <w:pStyle w:val="Heading3"/>
      </w:pPr>
      <w:ins w:id="191" w:author="Liam Sykes" w:date="2022-03-21T15:29:00Z">
        <w:r>
          <w:t>Tree removals and pruning must be performed by or under the supervision of an ISA certified Arborist.</w:t>
        </w:r>
      </w:ins>
    </w:p>
    <w:p w14:paraId="4EA744BC" w14:textId="77777777" w:rsidR="0021200C" w:rsidRPr="0024654E" w:rsidRDefault="0021200C" w:rsidP="00341A37">
      <w:pPr>
        <w:pStyle w:val="Heading2"/>
      </w:pPr>
      <w:r w:rsidRPr="0024654E">
        <w:t>Management and</w:t>
      </w:r>
      <w:r w:rsidR="00193CFB" w:rsidRPr="0024654E">
        <w:t xml:space="preserve"> </w:t>
      </w:r>
      <w:r w:rsidRPr="0024654E">
        <w:t>Disposal of</w:t>
      </w:r>
      <w:r w:rsidR="00193CFB" w:rsidRPr="0024654E">
        <w:t xml:space="preserve"> </w:t>
      </w:r>
      <w:r w:rsidRPr="0024654E">
        <w:t>Excess Materials</w:t>
      </w:r>
    </w:p>
    <w:p w14:paraId="0204C501" w14:textId="77777777" w:rsidR="0021200C" w:rsidRPr="00DE7AD3" w:rsidRDefault="0021200C" w:rsidP="00341A37">
      <w:pPr>
        <w:pStyle w:val="Heading3"/>
      </w:pPr>
      <w:r w:rsidRPr="0024654E">
        <w:t xml:space="preserve">The </w:t>
      </w:r>
      <w:r w:rsidRPr="00DE7AD3">
        <w:t>requirements of OPSS</w:t>
      </w:r>
      <w:r w:rsidR="00E266EF">
        <w:t xml:space="preserve">.MUNI </w:t>
      </w:r>
      <w:r w:rsidRPr="00DE7AD3">
        <w:t>180 shall apply except for the following revision</w:t>
      </w:r>
      <w:r w:rsidR="000443B2" w:rsidRPr="00DE7AD3">
        <w:t>s</w:t>
      </w:r>
      <w:r w:rsidR="009468CD">
        <w:t xml:space="preserve"> and</w:t>
      </w:r>
      <w:r w:rsidRPr="00DE7AD3">
        <w:t xml:space="preserve"> amendments:</w:t>
      </w:r>
    </w:p>
    <w:p w14:paraId="0C066FA3" w14:textId="77777777" w:rsidR="0021200C" w:rsidRPr="00DE7AD3" w:rsidRDefault="0021200C" w:rsidP="00324937">
      <w:pPr>
        <w:pStyle w:val="Heading4"/>
      </w:pPr>
      <w:r w:rsidRPr="00DE7AD3">
        <w:t xml:space="preserve">Subsection 180.07.02, Conditions on </w:t>
      </w:r>
      <w:r w:rsidR="00D82708" w:rsidRPr="00DE7AD3">
        <w:t>M</w:t>
      </w:r>
      <w:r w:rsidRPr="00DE7AD3">
        <w:t>anagement by Re-Use, shall be amended by the addition of the following: “Recycled hot mix asphalt or excess bituminous pavement shall not be used as trench backfill or bedding.”</w:t>
      </w:r>
    </w:p>
    <w:p w14:paraId="6DF58380" w14:textId="77777777" w:rsidR="00B32C99" w:rsidRPr="00B32C99" w:rsidRDefault="0021200C" w:rsidP="00B32C99">
      <w:pPr>
        <w:pStyle w:val="Heading4"/>
      </w:pPr>
      <w:r w:rsidRPr="00DE7AD3">
        <w:t>Subsection 180.07.04, Conditions on Management by Open Burning, shall be deleted.  No open burning will be permitted.</w:t>
      </w:r>
      <w:r w:rsidR="00B32C99">
        <w:t xml:space="preserve"> </w:t>
      </w:r>
      <w:r w:rsidR="00B32C99" w:rsidRPr="00B32C99">
        <w:t xml:space="preserve">Fires and burning of rubbish at the Site </w:t>
      </w:r>
      <w:proofErr w:type="gramStart"/>
      <w:r w:rsidR="00B32C99" w:rsidRPr="00B32C99">
        <w:t>is</w:t>
      </w:r>
      <w:proofErr w:type="gramEnd"/>
      <w:r w:rsidR="00B32C99" w:rsidRPr="00B32C99">
        <w:t xml:space="preserve"> not permitted.</w:t>
      </w:r>
    </w:p>
    <w:p w14:paraId="7EC2BAAD" w14:textId="77777777" w:rsidR="009468CD" w:rsidRDefault="009468CD" w:rsidP="009468CD">
      <w:pPr>
        <w:pStyle w:val="Heading4"/>
      </w:pPr>
      <w:r w:rsidRPr="009468CD">
        <w:t>The Region shall be given the first right of refusal for any excess materials.</w:t>
      </w:r>
    </w:p>
    <w:p w14:paraId="0F807337" w14:textId="77777777" w:rsidR="00286FAB" w:rsidRPr="009468CD" w:rsidRDefault="00286FAB" w:rsidP="00286FAB">
      <w:pPr>
        <w:pStyle w:val="Heading3"/>
      </w:pPr>
      <w:r>
        <w:t>Disposal of excess soil shall be performed in accordance with Ontario Regulation 406/19.</w:t>
      </w:r>
    </w:p>
    <w:p w14:paraId="4DD0BBE7" w14:textId="77777777" w:rsidR="0021200C" w:rsidRPr="00DE7AD3" w:rsidRDefault="00DF727B" w:rsidP="00341A37">
      <w:pPr>
        <w:pStyle w:val="Heading2"/>
      </w:pPr>
      <w:r w:rsidRPr="00DE7AD3">
        <w:t>Removal and</w:t>
      </w:r>
      <w:r w:rsidR="00193CFB" w:rsidRPr="00DE7AD3">
        <w:t xml:space="preserve"> </w:t>
      </w:r>
      <w:r w:rsidRPr="00DE7AD3">
        <w:t>Disposal of</w:t>
      </w:r>
      <w:r w:rsidR="00193CFB" w:rsidRPr="00DE7AD3">
        <w:t xml:space="preserve"> </w:t>
      </w:r>
      <w:r w:rsidRPr="00DE7AD3">
        <w:t>Hazardous Materials</w:t>
      </w:r>
    </w:p>
    <w:p w14:paraId="5BC56C3A" w14:textId="77777777" w:rsidR="0021200C" w:rsidRPr="00DE7AD3" w:rsidRDefault="0021200C" w:rsidP="00341A37">
      <w:pPr>
        <w:pStyle w:val="Heading3"/>
      </w:pPr>
      <w:r w:rsidRPr="00DE7AD3">
        <w:t xml:space="preserve">Hazardous materials shall be removed from the </w:t>
      </w:r>
      <w:r w:rsidR="000443B2" w:rsidRPr="00DE7AD3">
        <w:t>S</w:t>
      </w:r>
      <w:r w:rsidRPr="00DE7AD3">
        <w:t>ite and handled in accordance with</w:t>
      </w:r>
      <w:r w:rsidR="000443B2" w:rsidRPr="00DE7AD3">
        <w:t xml:space="preserve"> the applicable</w:t>
      </w:r>
      <w:r w:rsidRPr="00DE7AD3">
        <w:t xml:space="preserve"> </w:t>
      </w:r>
      <w:r w:rsidR="00731DB1">
        <w:t>MECP</w:t>
      </w:r>
      <w:r w:rsidR="00731DB1" w:rsidRPr="00DE7AD3">
        <w:t xml:space="preserve"> </w:t>
      </w:r>
      <w:r w:rsidRPr="00DE7AD3">
        <w:t>Regulations current at the time of construction.</w:t>
      </w:r>
    </w:p>
    <w:p w14:paraId="3FD5C8B5" w14:textId="77777777" w:rsidR="0021200C" w:rsidRPr="00DE7AD3" w:rsidRDefault="0021200C" w:rsidP="00AB2CC3">
      <w:pPr>
        <w:pStyle w:val="Heading3"/>
      </w:pPr>
      <w:r w:rsidRPr="00DE7AD3">
        <w:t>Asbestos-cement (</w:t>
      </w:r>
      <w:proofErr w:type="spellStart"/>
      <w:r w:rsidRPr="00DE7AD3">
        <w:t>transite</w:t>
      </w:r>
      <w:proofErr w:type="spellEnd"/>
      <w:r w:rsidRPr="00DE7AD3">
        <w:t xml:space="preserve">) pipe shall be considered as a Designated Substance.  Where the </w:t>
      </w:r>
      <w:r w:rsidR="000443B2" w:rsidRPr="00DE7AD3">
        <w:t>W</w:t>
      </w:r>
      <w:r w:rsidRPr="00DE7AD3">
        <w:t xml:space="preserve">ork required includes the removal and disposal of asbestos-cement pipe, the Contractor shall ensure that </w:t>
      </w:r>
      <w:r w:rsidR="00D82708" w:rsidRPr="00DE7AD3">
        <w:t>w</w:t>
      </w:r>
      <w:r w:rsidRPr="00DE7AD3">
        <w:t xml:space="preserve">ork on or </w:t>
      </w:r>
      <w:r w:rsidR="000443B2" w:rsidRPr="00DE7AD3">
        <w:t xml:space="preserve">in the vicinity of </w:t>
      </w:r>
      <w:r w:rsidRPr="00DE7AD3">
        <w:t xml:space="preserve">asbestos-cement pipe complies with the </w:t>
      </w:r>
      <w:r w:rsidR="0047540B">
        <w:t xml:space="preserve">Ministry of </w:t>
      </w:r>
      <w:proofErr w:type="spellStart"/>
      <w:r w:rsidR="0047540B">
        <w:t>Labour</w:t>
      </w:r>
      <w:proofErr w:type="spellEnd"/>
      <w:r w:rsidR="0047540B">
        <w:t xml:space="preserve"> </w:t>
      </w:r>
      <w:r w:rsidR="0047540B">
        <w:rPr>
          <w:lang w:val="en"/>
        </w:rPr>
        <w:t>Guide to the Regulation Respecting Asbestos on Construction Projects and in Buildings and Repair Operations</w:t>
      </w:r>
      <w:r w:rsidR="0047540B">
        <w:t xml:space="preserve">. </w:t>
      </w:r>
    </w:p>
    <w:p w14:paraId="0781A737" w14:textId="77777777" w:rsidR="0021200C" w:rsidRPr="00B55E51" w:rsidRDefault="0021200C" w:rsidP="00341A37">
      <w:pPr>
        <w:pStyle w:val="Heading3"/>
      </w:pPr>
      <w:r w:rsidRPr="00DE7AD3">
        <w:t xml:space="preserve">Comply with the governing Ministry of </w:t>
      </w:r>
      <w:proofErr w:type="spellStart"/>
      <w:r w:rsidRPr="00DE7AD3">
        <w:t>Labour</w:t>
      </w:r>
      <w:proofErr w:type="spellEnd"/>
      <w:r w:rsidRPr="00DE7AD3">
        <w:t xml:space="preserve"> Regulations respecting</w:t>
      </w:r>
      <w:r w:rsidR="00BB4B87" w:rsidRPr="00DE7AD3">
        <w:t xml:space="preserve"> the</w:t>
      </w:r>
      <w:r w:rsidRPr="00DE7AD3">
        <w:t xml:space="preserve"> protection of works, remedial handling and disposition of the Designated Substances encountered</w:t>
      </w:r>
      <w:r w:rsidRPr="0024654E">
        <w:t>.</w:t>
      </w:r>
    </w:p>
    <w:p w14:paraId="13F8AC32" w14:textId="77777777" w:rsidR="0021200C" w:rsidRPr="00265A90" w:rsidRDefault="0021200C" w:rsidP="00265A90">
      <w:pPr>
        <w:pStyle w:val="Heading3"/>
      </w:pPr>
      <w:r w:rsidRPr="00265A90">
        <w:t>Submit a Waste Quantity Report (Form OPSF 180</w:t>
      </w:r>
      <w:r w:rsidR="00E266EF">
        <w:t>-</w:t>
      </w:r>
      <w:r w:rsidRPr="00265A90">
        <w:t xml:space="preserve">5) for all Solid Non-Hazardous Waste </w:t>
      </w:r>
      <w:r w:rsidR="00BB4B87">
        <w:t>in accordance with</w:t>
      </w:r>
      <w:r w:rsidRPr="00265A90">
        <w:t xml:space="preserve"> the requirements of OPSS</w:t>
      </w:r>
      <w:r w:rsidR="00E266EF">
        <w:t xml:space="preserve">.MUNI </w:t>
      </w:r>
      <w:r w:rsidRPr="00265A90">
        <w:t>180.</w:t>
      </w:r>
    </w:p>
    <w:p w14:paraId="45F2AB04" w14:textId="77777777" w:rsidR="0021200C" w:rsidRPr="00341A37" w:rsidRDefault="0021200C" w:rsidP="00265A90">
      <w:pPr>
        <w:pStyle w:val="Heading3"/>
      </w:pPr>
      <w:r w:rsidRPr="00265A90">
        <w:lastRenderedPageBreak/>
        <w:t xml:space="preserve">Do not empty </w:t>
      </w:r>
      <w:r w:rsidR="000443B2" w:rsidRPr="00265A90">
        <w:t xml:space="preserve">any </w:t>
      </w:r>
      <w:r w:rsidRPr="00265A90">
        <w:t xml:space="preserve">fuel, lubricants, herbicides, pesticides, fungicides, paint materials, solvents or other chemicals </w:t>
      </w:r>
      <w:r w:rsidR="00B079FF">
        <w:t xml:space="preserve">onto the ground or into storm or sanitary </w:t>
      </w:r>
      <w:r w:rsidRPr="00265A90">
        <w:t>sewers or watercourses.</w:t>
      </w:r>
    </w:p>
    <w:p w14:paraId="0997A2C8" w14:textId="77777777" w:rsidR="00341A37" w:rsidRPr="00341A37" w:rsidRDefault="00341A37" w:rsidP="00341A37">
      <w:pPr>
        <w:pStyle w:val="Heading3"/>
      </w:pPr>
      <w:r w:rsidRPr="00341A37">
        <w:t>Do not bury rubbish and waste materials on site.</w:t>
      </w:r>
    </w:p>
    <w:p w14:paraId="194C7C78" w14:textId="77777777" w:rsidR="00341A37" w:rsidRPr="00341A37" w:rsidRDefault="00341A37" w:rsidP="00341A37">
      <w:pPr>
        <w:pStyle w:val="Heading3"/>
      </w:pPr>
      <w:r w:rsidRPr="00341A37">
        <w:t>Do not dispose of waste or volatile materials, such as mineral spirits, oil or paint thinner into waterways, storm or sanitary sewers or onto the ground.</w:t>
      </w:r>
    </w:p>
    <w:p w14:paraId="264FC8B5" w14:textId="77777777" w:rsidR="00341A37" w:rsidRPr="009D42CE" w:rsidRDefault="00341A37" w:rsidP="00341A37">
      <w:pPr>
        <w:pStyle w:val="Heading1"/>
        <w:tabs>
          <w:tab w:val="left" w:pos="720"/>
        </w:tabs>
      </w:pPr>
      <w:r w:rsidRPr="009D42CE">
        <w:t>PRODUCTS</w:t>
      </w:r>
    </w:p>
    <w:p w14:paraId="5DD39BAC" w14:textId="77777777" w:rsidR="00BD63A5" w:rsidRDefault="00BD63A5" w:rsidP="0098603E">
      <w:pPr>
        <w:pStyle w:val="Heading2"/>
      </w:pPr>
      <w:r>
        <w:t>Rolled Erosion Control Products (RECPs)</w:t>
      </w:r>
    </w:p>
    <w:p w14:paraId="1A08001C" w14:textId="77777777" w:rsidR="003155C3" w:rsidRDefault="003155C3" w:rsidP="00BD63A5">
      <w:pPr>
        <w:pStyle w:val="Heading3"/>
      </w:pPr>
      <w:r>
        <w:t xml:space="preserve">Type of RECP (netting, blankets, turf reinforced mats) as shown on the Contract Drawings. </w:t>
      </w:r>
    </w:p>
    <w:p w14:paraId="3FF8F7DB" w14:textId="77777777" w:rsidR="00BD63A5" w:rsidRPr="00BD63A5" w:rsidRDefault="00BD63A5" w:rsidP="00BD63A5">
      <w:pPr>
        <w:pStyle w:val="Heading3"/>
      </w:pPr>
      <w:r>
        <w:t xml:space="preserve">Installation, inspection and maintenance of RECPs shall be in accordance with the </w:t>
      </w:r>
      <w:r w:rsidR="005E32D4">
        <w:t>TRCA</w:t>
      </w:r>
      <w:r w:rsidR="007E27C6">
        <w:t>’</w:t>
      </w:r>
      <w:r w:rsidR="005E32D4">
        <w:t xml:space="preserve">s </w:t>
      </w:r>
      <w:r>
        <w:t>Eros</w:t>
      </w:r>
      <w:r w:rsidR="005E32D4">
        <w:t>ion and Sediment Control Guide f</w:t>
      </w:r>
      <w:r>
        <w:t>or Urban Constructio</w:t>
      </w:r>
      <w:r w:rsidR="005E32D4">
        <w:t>n and as specified in the Contract Drawings.</w:t>
      </w:r>
    </w:p>
    <w:p w14:paraId="4D49638D" w14:textId="7EBE7855" w:rsidR="00BD63A5" w:rsidDel="00AC2E1E" w:rsidRDefault="00BD63A5" w:rsidP="005E32D4">
      <w:pPr>
        <w:pStyle w:val="Heading2"/>
        <w:rPr>
          <w:del w:id="192" w:author="Liam Sykes" w:date="2022-03-24T08:12:00Z"/>
        </w:rPr>
      </w:pPr>
      <w:del w:id="193" w:author="Liam Sykes" w:date="2022-03-24T08:12:00Z">
        <w:r w:rsidDel="00AC2E1E">
          <w:delText>Natural Fiber Logs</w:delText>
        </w:r>
      </w:del>
    </w:p>
    <w:p w14:paraId="137CEDA5" w14:textId="062C9F6E" w:rsidR="005E32D4" w:rsidDel="00AC2E1E" w:rsidRDefault="005E32D4" w:rsidP="005E32D4">
      <w:pPr>
        <w:pStyle w:val="Heading3"/>
        <w:rPr>
          <w:del w:id="194" w:author="Liam Sykes" w:date="2022-03-24T08:12:00Z"/>
        </w:rPr>
      </w:pPr>
      <w:del w:id="195" w:author="Liam Sykes" w:date="2022-03-24T08:12:00Z">
        <w:r w:rsidDel="00AC2E1E">
          <w:delText>Natural fiber logs include coir logs, straw logs and wood fiber netting.</w:delText>
        </w:r>
      </w:del>
    </w:p>
    <w:p w14:paraId="3AB5891D" w14:textId="4254077D" w:rsidR="005E32D4" w:rsidDel="00AC2E1E" w:rsidRDefault="005E32D4" w:rsidP="005E32D4">
      <w:pPr>
        <w:pStyle w:val="Heading3"/>
        <w:rPr>
          <w:del w:id="196" w:author="Liam Sykes" w:date="2022-03-24T08:12:00Z"/>
        </w:rPr>
      </w:pPr>
      <w:del w:id="197" w:author="Liam Sykes" w:date="2022-03-24T08:12:00Z">
        <w:r w:rsidDel="00AC2E1E">
          <w:delText>Fib</w:delText>
        </w:r>
        <w:r w:rsidR="003A0748" w:rsidDel="00AC2E1E">
          <w:delText>er</w:delText>
        </w:r>
        <w:r w:rsidDel="00AC2E1E">
          <w:delText xml:space="preserve"> material should be free of any refuse, weeds, contaminants or other materials toxic to</w:delText>
        </w:r>
        <w:r w:rsidR="00CB46F9" w:rsidDel="00AC2E1E">
          <w:delText xml:space="preserve"> plants, wildlife or humans. </w:delText>
        </w:r>
      </w:del>
    </w:p>
    <w:p w14:paraId="615A03E3" w14:textId="67E8D795" w:rsidR="00CB46F9" w:rsidDel="00AC2E1E" w:rsidRDefault="003A0748" w:rsidP="005E32D4">
      <w:pPr>
        <w:pStyle w:val="Heading3"/>
        <w:rPr>
          <w:del w:id="198" w:author="Liam Sykes" w:date="2022-03-24T08:12:00Z"/>
        </w:rPr>
      </w:pPr>
      <w:del w:id="199" w:author="Liam Sykes" w:date="2022-03-24T08:12:00Z">
        <w:r w:rsidDel="00AC2E1E">
          <w:delText xml:space="preserve">Installation, inspection, </w:delText>
        </w:r>
        <w:r w:rsidR="00CB46F9" w:rsidDel="00AC2E1E">
          <w:delText>maintenance</w:delText>
        </w:r>
        <w:r w:rsidDel="00AC2E1E">
          <w:delText xml:space="preserve"> and removal</w:delText>
        </w:r>
        <w:r w:rsidR="00CB46F9" w:rsidDel="00AC2E1E">
          <w:delText xml:space="preserve"> of </w:delText>
        </w:r>
        <w:r w:rsidDel="00AC2E1E">
          <w:delText xml:space="preserve">Natural </w:delText>
        </w:r>
        <w:r w:rsidR="00CB46F9" w:rsidDel="00AC2E1E">
          <w:delText>Fiber Logs shall be in accordance with the TRCA</w:delText>
        </w:r>
        <w:r w:rsidR="007E27C6" w:rsidDel="00AC2E1E">
          <w:delText>’</w:delText>
        </w:r>
        <w:r w:rsidR="00CB46F9" w:rsidDel="00AC2E1E">
          <w:delText>s Erosion and Sediment Control Guide for Urban Construction and as specified in the Contract Drawings.</w:delText>
        </w:r>
      </w:del>
    </w:p>
    <w:p w14:paraId="5553F9F3" w14:textId="77777777" w:rsidR="00BD63A5" w:rsidRDefault="00BD63A5" w:rsidP="00BD63A5">
      <w:pPr>
        <w:pStyle w:val="Heading2"/>
      </w:pPr>
      <w:r>
        <w:t>Filter Socks</w:t>
      </w:r>
    </w:p>
    <w:p w14:paraId="11A8BAFE" w14:textId="77777777" w:rsidR="00262538" w:rsidRPr="00262538" w:rsidRDefault="00262538" w:rsidP="00262538">
      <w:pPr>
        <w:pStyle w:val="Heading3"/>
      </w:pPr>
      <w:r w:rsidRPr="00262538">
        <w:t xml:space="preserve">Filter Socks shall </w:t>
      </w:r>
      <w:proofErr w:type="gramStart"/>
      <w:r w:rsidRPr="00262538">
        <w:t>consists</w:t>
      </w:r>
      <w:proofErr w:type="gramEnd"/>
      <w:r w:rsidRPr="00262538">
        <w:t xml:space="preserve"> of a tubular mesh casing filled with a natural material, free of refuse, weeds, contaminants, or other materials which may be detrimental to the natural environment.  </w:t>
      </w:r>
    </w:p>
    <w:p w14:paraId="111A6257" w14:textId="77777777" w:rsidR="00262538" w:rsidRPr="00262538" w:rsidRDefault="00262538" w:rsidP="00262538">
      <w:pPr>
        <w:pStyle w:val="Heading3"/>
      </w:pPr>
      <w:r w:rsidRPr="00262538">
        <w:t>Installation, inspection, maintenance and removal of Filter Socks shall be in accordance with the TRCA’s Erosion and Sediment Control Guide for Urban Construction and as specified in the Contract Drawings.</w:t>
      </w:r>
    </w:p>
    <w:p w14:paraId="3C3B62B2" w14:textId="10C2291C" w:rsidR="00262538" w:rsidRPr="00262538" w:rsidRDefault="00262538" w:rsidP="00262538">
      <w:pPr>
        <w:pStyle w:val="Heading3"/>
      </w:pPr>
      <w:r w:rsidRPr="00262538">
        <w:t xml:space="preserve">In accordance with </w:t>
      </w:r>
      <w:del w:id="200" w:author="Liam Sykes" w:date="2022-03-21T15:30:00Z">
        <w:r w:rsidRPr="00262538" w:rsidDel="009B6C01">
          <w:delText xml:space="preserve">York Region Standard Drawing </w:delText>
        </w:r>
        <w:r w:rsidRPr="00262538" w:rsidDel="009B6C01">
          <w:rPr>
            <w:highlight w:val="yellow"/>
          </w:rPr>
          <w:delText>[Consultant to enter Standard Drawing No.]</w:delText>
        </w:r>
        <w:r w:rsidRPr="00262538" w:rsidDel="009B6C01">
          <w:delText xml:space="preserve">, unless otherwise stated in </w:delText>
        </w:r>
      </w:del>
      <w:r w:rsidRPr="00262538">
        <w:t>the Contract Drawings.</w:t>
      </w:r>
    </w:p>
    <w:p w14:paraId="4D461E41" w14:textId="77777777" w:rsidR="00BD63A5" w:rsidRDefault="00BD63A5" w:rsidP="00290D91">
      <w:pPr>
        <w:pStyle w:val="Heading2"/>
      </w:pPr>
      <w:r>
        <w:t>Sediment Control Fence</w:t>
      </w:r>
    </w:p>
    <w:p w14:paraId="22A773A5" w14:textId="77777777" w:rsidR="004A227E" w:rsidRDefault="004A227E" w:rsidP="004A227E">
      <w:pPr>
        <w:pStyle w:val="Heading3"/>
        <w:numPr>
          <w:ilvl w:val="2"/>
          <w:numId w:val="14"/>
        </w:numPr>
        <w:tabs>
          <w:tab w:val="clear" w:pos="720"/>
          <w:tab w:val="num" w:pos="1440"/>
        </w:tabs>
        <w:ind w:left="1440" w:hanging="720"/>
        <w:rPr>
          <w:ins w:id="201" w:author="Johnny Pang" w:date="2022-11-30T07:38:00Z"/>
        </w:rPr>
      </w:pPr>
      <w:ins w:id="202" w:author="Johnny Pang" w:date="2022-11-30T07:38:00Z">
        <w:r>
          <w:t xml:space="preserve">Sediment Control Fence consists of non-woven geotextile material with wire fence backing trenched into the ground and supported by steel </w:t>
        </w:r>
        <w:proofErr w:type="spellStart"/>
        <w:r>
          <w:t>t-bar</w:t>
        </w:r>
        <w:proofErr w:type="spellEnd"/>
        <w:r>
          <w:t xml:space="preserve"> posts. </w:t>
        </w:r>
      </w:ins>
    </w:p>
    <w:p w14:paraId="16038A6B" w14:textId="31E7BF6D" w:rsidR="003A0748" w:rsidDel="004A227E" w:rsidRDefault="003A0748" w:rsidP="00290D91">
      <w:pPr>
        <w:pStyle w:val="Heading3"/>
        <w:rPr>
          <w:del w:id="203" w:author="Johnny Pang" w:date="2022-11-30T07:38:00Z"/>
        </w:rPr>
      </w:pPr>
      <w:del w:id="204" w:author="Johnny Pang" w:date="2022-11-30T07:38:00Z">
        <w:r w:rsidDel="004A227E">
          <w:delText xml:space="preserve">Sediment Control Fence consists of geotextile material supported by posts and trenched in to the ground. </w:delText>
        </w:r>
      </w:del>
    </w:p>
    <w:p w14:paraId="20E1E671" w14:textId="77777777" w:rsidR="003A0748" w:rsidRPr="00642A1A" w:rsidRDefault="003A0748" w:rsidP="003A0748">
      <w:pPr>
        <w:pStyle w:val="Heading3"/>
      </w:pPr>
      <w:r w:rsidRPr="00642A1A">
        <w:t>Geotextile shall be free of holes, tears, and punctures.</w:t>
      </w:r>
    </w:p>
    <w:p w14:paraId="1552400A" w14:textId="0798BC40" w:rsidR="00290D91" w:rsidRDefault="00290D91" w:rsidP="00290D91">
      <w:pPr>
        <w:pStyle w:val="Heading3"/>
      </w:pPr>
      <w:r>
        <w:t xml:space="preserve">In accordance with </w:t>
      </w:r>
      <w:ins w:id="205" w:author="Liam Sykes" w:date="2022-03-21T15:30:00Z">
        <w:r w:rsidR="009B6C01">
          <w:t>OPSD 219.13</w:t>
        </w:r>
        <w:r w:rsidR="00EB7414">
          <w:t>0</w:t>
        </w:r>
      </w:ins>
      <w:ins w:id="206" w:author="Johnny Pang" w:date="2022-11-30T07:38:00Z">
        <w:r w:rsidR="004A227E">
          <w:t xml:space="preserve"> unless otherwise stated in the Contract Drawings.</w:t>
        </w:r>
      </w:ins>
      <w:ins w:id="207" w:author="Liam Sykes" w:date="2022-03-21T15:30:00Z">
        <w:del w:id="208" w:author="Johnny Pang" w:date="2022-11-30T07:38:00Z">
          <w:r w:rsidR="00EB7414" w:rsidDel="004A227E">
            <w:delText>.</w:delText>
          </w:r>
        </w:del>
      </w:ins>
      <w:del w:id="209" w:author="Liam Sykes" w:date="2022-03-21T15:30:00Z">
        <w:r w:rsidDel="009B6C01">
          <w:delText xml:space="preserve">York Region Standard Drawing </w:delText>
        </w:r>
        <w:r w:rsidR="007E27C6" w:rsidRPr="007E27C6" w:rsidDel="009B6C01">
          <w:rPr>
            <w:highlight w:val="yellow"/>
          </w:rPr>
          <w:delText xml:space="preserve">[Consultant to enter </w:delText>
        </w:r>
        <w:r w:rsidR="007E27C6" w:rsidDel="009B6C01">
          <w:rPr>
            <w:highlight w:val="yellow"/>
          </w:rPr>
          <w:delText>S</w:delText>
        </w:r>
        <w:r w:rsidR="007E27C6" w:rsidRPr="007E27C6" w:rsidDel="009B6C01">
          <w:rPr>
            <w:highlight w:val="yellow"/>
          </w:rPr>
          <w:delText xml:space="preserve">tandard </w:delText>
        </w:r>
        <w:r w:rsidR="007E27C6" w:rsidDel="009B6C01">
          <w:rPr>
            <w:highlight w:val="yellow"/>
          </w:rPr>
          <w:delText>D</w:delText>
        </w:r>
        <w:r w:rsidR="007E27C6" w:rsidRPr="007E27C6" w:rsidDel="009B6C01">
          <w:rPr>
            <w:highlight w:val="yellow"/>
          </w:rPr>
          <w:delText xml:space="preserve">rawing </w:delText>
        </w:r>
        <w:r w:rsidR="007E27C6" w:rsidDel="009B6C01">
          <w:rPr>
            <w:highlight w:val="yellow"/>
          </w:rPr>
          <w:delText>No.</w:delText>
        </w:r>
        <w:r w:rsidR="007E27C6" w:rsidRPr="007E27C6" w:rsidDel="009B6C01">
          <w:rPr>
            <w:highlight w:val="yellow"/>
          </w:rPr>
          <w:delText>]</w:delText>
        </w:r>
        <w:r w:rsidDel="009B6C01">
          <w:delText xml:space="preserve">, </w:delText>
        </w:r>
        <w:r w:rsidDel="00EB7414">
          <w:delText>unless otherwise stated in the Contract Drawings</w:delText>
        </w:r>
        <w:r w:rsidR="00FA39EE" w:rsidDel="00EB7414">
          <w:delText>.</w:delText>
        </w:r>
      </w:del>
    </w:p>
    <w:p w14:paraId="0F6F81F3" w14:textId="77777777" w:rsidR="00BD63A5" w:rsidRDefault="00BD63A5" w:rsidP="00BD63A5">
      <w:pPr>
        <w:pStyle w:val="Heading2"/>
      </w:pPr>
      <w:r>
        <w:t xml:space="preserve">Storm Drain </w:t>
      </w:r>
      <w:r w:rsidR="00AA1A5F">
        <w:t xml:space="preserve">Inlet </w:t>
      </w:r>
      <w:r>
        <w:t>Protection</w:t>
      </w:r>
    </w:p>
    <w:p w14:paraId="43D8F13D" w14:textId="77777777" w:rsidR="00BD63A5" w:rsidRDefault="00AA1A5F" w:rsidP="00BD63A5">
      <w:pPr>
        <w:pStyle w:val="Heading3"/>
      </w:pPr>
      <w:r>
        <w:t>Storm Drain Inlet Protection s</w:t>
      </w:r>
      <w:r w:rsidR="00BD63A5">
        <w:t>hall be capable of removing debris</w:t>
      </w:r>
      <w:r w:rsidR="00BD63A5" w:rsidRPr="00430DE5">
        <w:t xml:space="preserve"> and </w:t>
      </w:r>
      <w:r w:rsidR="00BD63A5">
        <w:t>s</w:t>
      </w:r>
      <w:r w:rsidR="00BD63A5" w:rsidRPr="00430DE5">
        <w:t>ediments</w:t>
      </w:r>
      <w:r w:rsidR="00BD63A5">
        <w:t>.</w:t>
      </w:r>
    </w:p>
    <w:p w14:paraId="74AB8035" w14:textId="64E3A202" w:rsidR="00290D91" w:rsidRDefault="00CB46F9" w:rsidP="00BD63A5">
      <w:pPr>
        <w:pStyle w:val="Heading3"/>
      </w:pPr>
      <w:r>
        <w:t xml:space="preserve">Wrapping of the storm drain grate is not </w:t>
      </w:r>
      <w:r w:rsidR="00E43034">
        <w:t>permitted;</w:t>
      </w:r>
      <w:r>
        <w:t xml:space="preserve"> the use of storm drain inlet filter bags is required, in accordance </w:t>
      </w:r>
      <w:del w:id="210" w:author="Liam Sykes" w:date="2022-03-21T15:30:00Z">
        <w:r w:rsidDel="00EB7414">
          <w:delText xml:space="preserve">with </w:delText>
        </w:r>
        <w:r w:rsidR="007E27C6" w:rsidDel="00EB7414">
          <w:delText xml:space="preserve">York Region </w:delText>
        </w:r>
        <w:r w:rsidDel="00EB7414">
          <w:delText>S</w:delText>
        </w:r>
        <w:r w:rsidR="00290D91" w:rsidDel="00EB7414">
          <w:delText xml:space="preserve">tandard Drawing </w:delText>
        </w:r>
        <w:r w:rsidR="00FA1093" w:rsidRPr="0072658D" w:rsidDel="00EB7414">
          <w:rPr>
            <w:highlight w:val="yellow"/>
          </w:rPr>
          <w:delText>[Consultant to enter Standard Drawing No.]</w:delText>
        </w:r>
        <w:r w:rsidR="00290D91" w:rsidDel="00EB7414">
          <w:delText>.</w:delText>
        </w:r>
      </w:del>
      <w:ins w:id="211" w:author="Liam Sykes" w:date="2022-03-21T15:30:00Z">
        <w:r w:rsidR="00EB7414">
          <w:t xml:space="preserve">with </w:t>
        </w:r>
      </w:ins>
      <w:ins w:id="212" w:author="Liam Sykes" w:date="2022-03-24T08:12:00Z">
        <w:r w:rsidR="00AC2E1E">
          <w:t xml:space="preserve">the </w:t>
        </w:r>
      </w:ins>
      <w:ins w:id="213" w:author="Liam Sykes" w:date="2022-03-21T15:30:00Z">
        <w:r w:rsidR="00EB7414">
          <w:t>Contract Drawings.</w:t>
        </w:r>
      </w:ins>
    </w:p>
    <w:p w14:paraId="7262634B" w14:textId="77777777" w:rsidR="00AA1A5F" w:rsidRDefault="00AA1A5F" w:rsidP="00290D91">
      <w:pPr>
        <w:pStyle w:val="Heading3"/>
      </w:pPr>
      <w:r>
        <w:t>Installation, inspection, maintenance and removal of Storm Drain Inlet Protection shall be in accordance with the TRCA</w:t>
      </w:r>
      <w:r w:rsidR="00B32C99">
        <w:t>’</w:t>
      </w:r>
      <w:r>
        <w:t>s Erosion and Sediment Control Guide for Urban Construction and as specified in the Contract Drawings.</w:t>
      </w:r>
    </w:p>
    <w:p w14:paraId="43881FC5" w14:textId="77777777" w:rsidR="00BD63A5" w:rsidRPr="00BD63A5" w:rsidRDefault="00BD63A5" w:rsidP="00AA1A5F">
      <w:pPr>
        <w:pStyle w:val="Heading2"/>
      </w:pPr>
      <w:r>
        <w:t>Sediment (Dewatering) Bags</w:t>
      </w:r>
    </w:p>
    <w:p w14:paraId="58379538" w14:textId="77777777" w:rsidR="00290D91" w:rsidRDefault="00AA1A5F" w:rsidP="00290D91">
      <w:pPr>
        <w:pStyle w:val="Heading3"/>
      </w:pPr>
      <w:r>
        <w:t xml:space="preserve">Installation, inspection, </w:t>
      </w:r>
      <w:r w:rsidR="00290D91">
        <w:t xml:space="preserve">maintenance </w:t>
      </w:r>
      <w:r>
        <w:t xml:space="preserve">and removal </w:t>
      </w:r>
      <w:r w:rsidR="00290D91">
        <w:t xml:space="preserve">of </w:t>
      </w:r>
      <w:r w:rsidR="00CB46F9">
        <w:t xml:space="preserve">Sediment (Dewatering) Bags </w:t>
      </w:r>
      <w:r w:rsidR="00290D91">
        <w:t>shall be in accordance with the TRCA</w:t>
      </w:r>
      <w:r w:rsidR="00B32C99">
        <w:t>’</w:t>
      </w:r>
      <w:r w:rsidR="00290D91">
        <w:t>s Erosion and Sediment Control Guide for Urban Construction and as specified in the Contract Drawings.</w:t>
      </w:r>
    </w:p>
    <w:p w14:paraId="67645836" w14:textId="77777777" w:rsidR="00D83541" w:rsidRPr="00BB1E15" w:rsidRDefault="00D83541" w:rsidP="00290D91">
      <w:pPr>
        <w:pStyle w:val="Heading3"/>
      </w:pPr>
      <w:r w:rsidRPr="00BB1E15">
        <w:t>The Contractor shall use appropriately sized sediment bags based on sediment, discharge rates, and volume.</w:t>
      </w:r>
    </w:p>
    <w:p w14:paraId="0F990BC7" w14:textId="77777777" w:rsidR="00341A37" w:rsidRPr="00407293" w:rsidRDefault="00341A37" w:rsidP="00341A37">
      <w:pPr>
        <w:pStyle w:val="Heading1"/>
        <w:tabs>
          <w:tab w:val="left" w:pos="720"/>
        </w:tabs>
      </w:pPr>
      <w:r w:rsidRPr="00407293">
        <w:lastRenderedPageBreak/>
        <w:t>EXECUTION</w:t>
      </w:r>
    </w:p>
    <w:p w14:paraId="7D6583F1" w14:textId="77777777" w:rsidR="009416B7" w:rsidRPr="00407293" w:rsidRDefault="009416B7" w:rsidP="009416B7">
      <w:pPr>
        <w:pStyle w:val="Heading2"/>
      </w:pPr>
      <w:r w:rsidRPr="00407293">
        <w:t>Preparation</w:t>
      </w:r>
    </w:p>
    <w:p w14:paraId="3A83ACA9" w14:textId="77777777" w:rsidR="009416B7" w:rsidRPr="00407293" w:rsidRDefault="009416B7" w:rsidP="009416B7">
      <w:pPr>
        <w:pStyle w:val="Heading3"/>
      </w:pPr>
      <w:r w:rsidRPr="00407293">
        <w:t xml:space="preserve">Obtain </w:t>
      </w:r>
      <w:r>
        <w:t xml:space="preserve">the required </w:t>
      </w:r>
      <w:r w:rsidRPr="00407293">
        <w:t>work permits issued by the applicable governing Federal, Provincial and/or Municipal</w:t>
      </w:r>
      <w:r>
        <w:t xml:space="preserve"> Agencies as well as the local </w:t>
      </w:r>
      <w:r w:rsidRPr="00407293">
        <w:t xml:space="preserve">Conservation </w:t>
      </w:r>
      <w:r>
        <w:t>A</w:t>
      </w:r>
      <w:r w:rsidRPr="00407293">
        <w:t>uthorit</w:t>
      </w:r>
      <w:r>
        <w:t xml:space="preserve">y </w:t>
      </w:r>
      <w:r w:rsidRPr="00407293">
        <w:t>and maintain them on Site.</w:t>
      </w:r>
    </w:p>
    <w:p w14:paraId="6883AFD3" w14:textId="77777777" w:rsidR="00341A37" w:rsidRPr="00881640" w:rsidRDefault="00341A37" w:rsidP="00341A37">
      <w:pPr>
        <w:pStyle w:val="Heading2"/>
      </w:pPr>
      <w:r w:rsidRPr="00881640">
        <w:t>Existing Conditions</w:t>
      </w:r>
    </w:p>
    <w:p w14:paraId="1EFD2917" w14:textId="77777777" w:rsidR="00341A37" w:rsidRPr="00407293" w:rsidRDefault="00341A37" w:rsidP="00341A37">
      <w:pPr>
        <w:pStyle w:val="Heading3"/>
      </w:pPr>
      <w:r>
        <w:t xml:space="preserve">The Contractor shall not negatively influence </w:t>
      </w:r>
      <w:r w:rsidRPr="00881640">
        <w:t>the</w:t>
      </w:r>
      <w:r w:rsidRPr="00407293">
        <w:t xml:space="preserve"> existing flow</w:t>
      </w:r>
      <w:r>
        <w:t>, thermal, and sediment regimes</w:t>
      </w:r>
      <w:r w:rsidRPr="00407293">
        <w:t xml:space="preserve"> in natural watercourse systems.</w:t>
      </w:r>
    </w:p>
    <w:p w14:paraId="711E1F5C" w14:textId="77777777" w:rsidR="00341A37" w:rsidRPr="00407293" w:rsidRDefault="00341A37" w:rsidP="00341A37">
      <w:pPr>
        <w:pStyle w:val="Heading3"/>
      </w:pPr>
      <w:r w:rsidRPr="00A24377">
        <w:t xml:space="preserve">The Contractor shall not </w:t>
      </w:r>
      <w:r>
        <w:t>change</w:t>
      </w:r>
      <w:r w:rsidRPr="00A24377">
        <w:t xml:space="preserve"> the </w:t>
      </w:r>
      <w:r w:rsidRPr="00407293">
        <w:t>existing riffle</w:t>
      </w:r>
      <w:r>
        <w:t>-</w:t>
      </w:r>
      <w:r w:rsidRPr="00407293">
        <w:t>pool and step</w:t>
      </w:r>
      <w:r>
        <w:t>-</w:t>
      </w:r>
      <w:r w:rsidRPr="00407293">
        <w:t>pool patterns in natural systems.</w:t>
      </w:r>
    </w:p>
    <w:p w14:paraId="2BA5FB9E" w14:textId="77777777" w:rsidR="00341A37" w:rsidRPr="00407293" w:rsidRDefault="00341A37" w:rsidP="00341A37">
      <w:pPr>
        <w:pStyle w:val="Heading2"/>
      </w:pPr>
      <w:r w:rsidRPr="00407293">
        <w:t>Site Clearing and Plant Protection</w:t>
      </w:r>
    </w:p>
    <w:p w14:paraId="19B2A528" w14:textId="77777777" w:rsidR="00341A37" w:rsidRPr="00407293" w:rsidRDefault="00341A37" w:rsidP="00341A37">
      <w:pPr>
        <w:pStyle w:val="Heading3"/>
      </w:pPr>
      <w:r w:rsidRPr="00407293">
        <w:t xml:space="preserve">Conduct the Work in a way which </w:t>
      </w:r>
      <w:r>
        <w:t>minimizes</w:t>
      </w:r>
      <w:r w:rsidRPr="00407293">
        <w:t xml:space="preserve"> disturbance to vegetated buffer zones. Protect trees and plants on the Site and adjacent properties where indicated in the Contract Documents.</w:t>
      </w:r>
    </w:p>
    <w:p w14:paraId="7576B151" w14:textId="77777777" w:rsidR="00341A37" w:rsidRPr="00407293" w:rsidRDefault="00341A37" w:rsidP="00341A37">
      <w:pPr>
        <w:pStyle w:val="Heading3"/>
      </w:pPr>
      <w:r w:rsidRPr="00407293">
        <w:t>Leave cuttings from trees and other vegetation on Site as brush piles to allow for natural degradation. Secure large piles with degradable materials in order to prevent interference with watercourses.</w:t>
      </w:r>
    </w:p>
    <w:p w14:paraId="657D5CB2" w14:textId="77777777" w:rsidR="00341A37" w:rsidRPr="00407293" w:rsidRDefault="00341A37" w:rsidP="00341A37">
      <w:pPr>
        <w:pStyle w:val="Heading3"/>
      </w:pPr>
      <w:r w:rsidRPr="00407293">
        <w:t>Remove only those trees that may offer future blockage problems as instructed by the Consultant.</w:t>
      </w:r>
    </w:p>
    <w:p w14:paraId="155A04A3" w14:textId="77777777" w:rsidR="00341A37" w:rsidRDefault="00341A37" w:rsidP="00341A37">
      <w:pPr>
        <w:pStyle w:val="Heading3"/>
      </w:pPr>
      <w:r w:rsidRPr="00407293">
        <w:t>Leave root masses and stumps in place.</w:t>
      </w:r>
    </w:p>
    <w:p w14:paraId="3970B13D" w14:textId="77777777" w:rsidR="00286FAB" w:rsidRPr="00A36AF1" w:rsidRDefault="00286FAB" w:rsidP="00286FAB">
      <w:pPr>
        <w:pStyle w:val="Heading3"/>
      </w:pPr>
      <w:r w:rsidRPr="00A36AF1">
        <w:t>Protect trees and plants on site and adjacent properties where indicated</w:t>
      </w:r>
      <w:r>
        <w:t xml:space="preserve"> in the Contract Drawings</w:t>
      </w:r>
      <w:r w:rsidRPr="00A36AF1">
        <w:t>.</w:t>
      </w:r>
    </w:p>
    <w:p w14:paraId="334C4AB3" w14:textId="77777777" w:rsidR="00286FAB" w:rsidRPr="00A36AF1" w:rsidRDefault="00286FAB" w:rsidP="00286FAB">
      <w:pPr>
        <w:pStyle w:val="Heading3"/>
      </w:pPr>
      <w:r w:rsidRPr="00A36AF1">
        <w:t>Protect roots of designated trees to dripline during excavation and site grading to prevent disturbance or damage. Avoid traffic, dumping and storage of materials over root zones.</w:t>
      </w:r>
    </w:p>
    <w:p w14:paraId="10DA9131" w14:textId="77777777" w:rsidR="00286FAB" w:rsidRPr="00A36AF1" w:rsidRDefault="00286FAB" w:rsidP="00286FAB">
      <w:pPr>
        <w:pStyle w:val="Heading3"/>
      </w:pPr>
      <w:r w:rsidRPr="00A36AF1">
        <w:t>Minimize stripping of topsoil and vegetation.</w:t>
      </w:r>
    </w:p>
    <w:p w14:paraId="2C00C850" w14:textId="77777777" w:rsidR="00286FAB" w:rsidRDefault="00286FAB" w:rsidP="00341A37">
      <w:pPr>
        <w:pStyle w:val="Heading3"/>
      </w:pPr>
      <w:r w:rsidRPr="00A36AF1">
        <w:t>Restrict tree removal to areas indicated or designated by Consultant.</w:t>
      </w:r>
    </w:p>
    <w:p w14:paraId="351171CA" w14:textId="77777777" w:rsidR="00341A37" w:rsidRPr="00341A37" w:rsidRDefault="00341A37" w:rsidP="00341A37">
      <w:pPr>
        <w:pStyle w:val="Heading2"/>
      </w:pPr>
      <w:r w:rsidRPr="00341A37">
        <w:t>Drainage</w:t>
      </w:r>
    </w:p>
    <w:p w14:paraId="79472C38" w14:textId="77777777" w:rsidR="00341A37" w:rsidRDefault="00341A37" w:rsidP="00341A37">
      <w:pPr>
        <w:pStyle w:val="Heading3"/>
      </w:pPr>
      <w:r w:rsidRPr="00341A37">
        <w:t xml:space="preserve">Discharge </w:t>
      </w:r>
      <w:r w:rsidRPr="00457839">
        <w:t>of deleterious materials, including sediment-laden water, to any natural feature is prohibited.</w:t>
      </w:r>
    </w:p>
    <w:p w14:paraId="3A785861" w14:textId="77777777" w:rsidR="00341A37" w:rsidRPr="00407293" w:rsidRDefault="00341A37" w:rsidP="00341A37">
      <w:pPr>
        <w:pStyle w:val="Heading3"/>
      </w:pPr>
      <w:r w:rsidRPr="00407293">
        <w:t>Establish</w:t>
      </w:r>
      <w:r w:rsidR="003D2888">
        <w:t xml:space="preserve"> approved erosion mitigation measures</w:t>
      </w:r>
      <w:r w:rsidR="003D2888" w:rsidRPr="00407293">
        <w:t xml:space="preserve"> </w:t>
      </w:r>
      <w:r w:rsidRPr="00407293">
        <w:t>to accommodate safe surface water entry to a watercourse to the satisfaction of the Consultant.</w:t>
      </w:r>
    </w:p>
    <w:p w14:paraId="35E35AC7" w14:textId="77777777" w:rsidR="00341A37" w:rsidRPr="00407293" w:rsidRDefault="00341A37" w:rsidP="00341A37">
      <w:pPr>
        <w:pStyle w:val="Heading2"/>
      </w:pPr>
      <w:r w:rsidRPr="00407293">
        <w:t>Site Restoration</w:t>
      </w:r>
    </w:p>
    <w:p w14:paraId="6E1E6074" w14:textId="77777777" w:rsidR="00341A37" w:rsidRPr="00407293" w:rsidRDefault="00341A37" w:rsidP="00341A37">
      <w:pPr>
        <w:pStyle w:val="Heading3"/>
      </w:pPr>
      <w:r w:rsidRPr="00407293">
        <w:t>Establish vegetated buffer zones with suitab</w:t>
      </w:r>
      <w:r>
        <w:t>le vegetation to a minimum of 3</w:t>
      </w:r>
      <w:r w:rsidRPr="00407293">
        <w:t>m along the edge of watercourse banks to the satisfaction of the Consultant.</w:t>
      </w:r>
    </w:p>
    <w:p w14:paraId="1E672C04" w14:textId="77777777" w:rsidR="00341A37" w:rsidRDefault="00341A37" w:rsidP="00341A37">
      <w:pPr>
        <w:pStyle w:val="Heading3"/>
      </w:pPr>
      <w:r w:rsidRPr="00407293">
        <w:t xml:space="preserve">Plant </w:t>
      </w:r>
      <w:r w:rsidR="00D46ABC">
        <w:t xml:space="preserve">non-invasive </w:t>
      </w:r>
      <w:r w:rsidRPr="00407293">
        <w:t xml:space="preserve">vegetation </w:t>
      </w:r>
      <w:r w:rsidR="00625615">
        <w:t xml:space="preserve">that is </w:t>
      </w:r>
      <w:r>
        <w:t>native</w:t>
      </w:r>
      <w:r w:rsidRPr="00407293">
        <w:t xml:space="preserve"> to the area, suitable for application without the requirement for fertilizers, pesticides and other chemicals.</w:t>
      </w:r>
    </w:p>
    <w:p w14:paraId="77106240" w14:textId="77777777" w:rsidR="00B90225" w:rsidRDefault="00B90225" w:rsidP="00341A37">
      <w:pPr>
        <w:pStyle w:val="Heading3"/>
      </w:pPr>
      <w:r>
        <w:t xml:space="preserve">All site restoration shall be completed in accordance with the requirements of applicable regulatory agencies and conservation authorities, and in consultation with the Region and the Consultant. </w:t>
      </w:r>
    </w:p>
    <w:p w14:paraId="4A96386C" w14:textId="77777777" w:rsidR="00B32C99" w:rsidRDefault="00B32C99" w:rsidP="00B32C99">
      <w:pPr>
        <w:pStyle w:val="Heading3"/>
      </w:pPr>
      <w:r>
        <w:t>All disturbed areas at the Site shall be stabilized and re-vegetated after completion of the Work and restored to their pre-construction condition or better.</w:t>
      </w:r>
    </w:p>
    <w:p w14:paraId="7FFF54C8" w14:textId="77777777" w:rsidR="00341A37" w:rsidRPr="00341A37" w:rsidRDefault="00341A37" w:rsidP="00341A37">
      <w:pPr>
        <w:pStyle w:val="Heading4"/>
        <w:numPr>
          <w:ilvl w:val="0"/>
          <w:numId w:val="0"/>
        </w:numPr>
        <w:ind w:left="2127"/>
      </w:pPr>
    </w:p>
    <w:p w14:paraId="01647CCA" w14:textId="77777777" w:rsidR="00F13982" w:rsidRPr="00B84AFF" w:rsidRDefault="000C30D4" w:rsidP="000C30D4">
      <w:pPr>
        <w:pStyle w:val="Other"/>
        <w:spacing w:before="240"/>
        <w:rPr>
          <w:rFonts w:ascii="Calibri" w:hAnsi="Calibri"/>
          <w:b/>
          <w:sz w:val="22"/>
          <w:szCs w:val="22"/>
        </w:rPr>
      </w:pPr>
      <w:r w:rsidRPr="00B84AFF">
        <w:rPr>
          <w:rFonts w:ascii="Calibri" w:hAnsi="Calibri"/>
          <w:b/>
          <w:sz w:val="22"/>
          <w:szCs w:val="22"/>
        </w:rPr>
        <w:t xml:space="preserve">                                                                                         </w:t>
      </w:r>
      <w:r w:rsidR="00F13982" w:rsidRPr="00B84AFF">
        <w:rPr>
          <w:rFonts w:ascii="Calibri" w:hAnsi="Calibri"/>
          <w:b/>
          <w:sz w:val="22"/>
          <w:szCs w:val="22"/>
        </w:rPr>
        <w:t>END OF SECTION</w:t>
      </w:r>
    </w:p>
    <w:sectPr w:rsidR="00F13982" w:rsidRPr="00B84AFF" w:rsidSect="00986B67">
      <w:headerReference w:type="even" r:id="rId16"/>
      <w:headerReference w:type="default" r:id="rId17"/>
      <w:headerReference w:type="first" r:id="rId18"/>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7" w:author="Radulovic, Nicole" w:date="2022-10-27T09:07:00Z" w:initials="RN">
    <w:p w14:paraId="0E432183" w14:textId="523E9E03" w:rsidR="00D32DD0" w:rsidRDefault="00D32DD0">
      <w:pPr>
        <w:pStyle w:val="CommentText"/>
      </w:pPr>
      <w:r>
        <w:rPr>
          <w:rStyle w:val="CommentReference"/>
        </w:rPr>
        <w:annotationRef/>
      </w:r>
      <w:r>
        <w:t>Please note new template as of 23-Jun-22</w:t>
      </w:r>
    </w:p>
  </w:comment>
  <w:comment w:id="118" w:author="Johnny Pang" w:date="2022-11-30T07:39:00Z" w:initials="JP">
    <w:p w14:paraId="054BD3D9" w14:textId="77777777" w:rsidR="004A227E" w:rsidRDefault="004A227E" w:rsidP="0028189F">
      <w:pPr>
        <w:pStyle w:val="CommentText"/>
      </w:pPr>
      <w:r>
        <w:rPr>
          <w:rStyle w:val="CommentReference"/>
        </w:rPr>
        <w:annotationRef/>
      </w:r>
      <w:r>
        <w:rPr>
          <w:lang w:val="en-CA"/>
        </w:rPr>
        <w:t>Update incorporated.</w:t>
      </w:r>
    </w:p>
  </w:comment>
  <w:comment w:id="149" w:author="Radulovic, Nicole" w:date="2022-10-27T09:39:00Z" w:initials="RN">
    <w:p w14:paraId="28CDA12B" w14:textId="6AB12A3F" w:rsidR="00E31BFB" w:rsidRDefault="00E31BFB">
      <w:pPr>
        <w:pStyle w:val="CommentText"/>
      </w:pPr>
      <w:r>
        <w:rPr>
          <w:rStyle w:val="CommentReference"/>
        </w:rPr>
        <w:annotationRef/>
      </w:r>
      <w:r>
        <w:t>Is there a reason we are deviating from template language?</w:t>
      </w:r>
    </w:p>
  </w:comment>
  <w:comment w:id="150" w:author="Johnny Pang" w:date="2022-11-30T07:33:00Z" w:initials="JP">
    <w:p w14:paraId="0DB542AD" w14:textId="77777777" w:rsidR="000525A9" w:rsidRDefault="000525A9" w:rsidP="00B97543">
      <w:pPr>
        <w:pStyle w:val="CommentText"/>
      </w:pPr>
      <w:r>
        <w:rPr>
          <w:rStyle w:val="CommentReference"/>
        </w:rPr>
        <w:annotationRef/>
      </w:r>
      <w:r>
        <w:rPr>
          <w:lang w:val="en-CA"/>
        </w:rPr>
        <w:t>The language in the template only provides option for not measuring it separately or having the contractor to enter unit prices for various components. It is preferable to keep it consistent with the rest of the contractor to have a lump sum value and being measured so that the CA can withhold portions of draw if EP is not maintained throughout the contract duration.</w:t>
      </w:r>
    </w:p>
  </w:comment>
  <w:comment w:id="173" w:author="Liam Sykes" w:date="2022-03-21T15:27:00Z" w:initials="LS">
    <w:p w14:paraId="62D83DAE" w14:textId="3DEEC588" w:rsidR="009B707D" w:rsidRDefault="009B707D">
      <w:pPr>
        <w:pStyle w:val="CommentText"/>
      </w:pPr>
      <w:r>
        <w:rPr>
          <w:rStyle w:val="CommentReference"/>
        </w:rPr>
        <w:annotationRef/>
      </w:r>
      <w:r>
        <w:t>To be confirmed</w:t>
      </w:r>
    </w:p>
  </w:comment>
  <w:comment w:id="175" w:author="Liam Sykes" w:date="2022-03-21T15:28:00Z" w:initials="LS">
    <w:p w14:paraId="47FE84E6" w14:textId="7526715A" w:rsidR="009B707D" w:rsidRDefault="009B707D">
      <w:pPr>
        <w:pStyle w:val="CommentText"/>
      </w:pPr>
      <w:r>
        <w:rPr>
          <w:rStyle w:val="CommentReference"/>
        </w:rPr>
        <w:annotationRef/>
      </w:r>
      <w:r>
        <w:t>To be confirmed</w:t>
      </w:r>
    </w:p>
  </w:comment>
  <w:comment w:id="178" w:author="Liam Sykes" w:date="2022-03-21T15:28:00Z" w:initials="LS">
    <w:p w14:paraId="3D6BA4A1" w14:textId="05C00C1B" w:rsidR="009B707D" w:rsidRDefault="009B707D">
      <w:pPr>
        <w:pStyle w:val="CommentText"/>
      </w:pPr>
      <w:r>
        <w:rPr>
          <w:rStyle w:val="CommentReference"/>
        </w:rPr>
        <w:annotationRef/>
      </w:r>
      <w:r>
        <w:t>To be confirmed</w:t>
      </w:r>
    </w:p>
  </w:comment>
  <w:comment w:id="179" w:author="Johnny Pang" w:date="2022-11-30T07:36:00Z" w:initials="JP">
    <w:p w14:paraId="7CC37A6C" w14:textId="77777777" w:rsidR="000525A9" w:rsidRDefault="000525A9" w:rsidP="006B6A48">
      <w:pPr>
        <w:pStyle w:val="CommentText"/>
      </w:pPr>
      <w:r>
        <w:rPr>
          <w:rStyle w:val="CommentReference"/>
        </w:rPr>
        <w:annotationRef/>
      </w:r>
      <w:r>
        <w:rPr>
          <w:lang w:val="en-CA"/>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432183" w15:done="0"/>
  <w15:commentEx w15:paraId="054BD3D9" w15:paraIdParent="0E432183" w15:done="0"/>
  <w15:commentEx w15:paraId="28CDA12B" w15:done="0"/>
  <w15:commentEx w15:paraId="0DB542AD" w15:paraIdParent="28CDA12B" w15:done="0"/>
  <w15:commentEx w15:paraId="62D83DAE" w15:done="0"/>
  <w15:commentEx w15:paraId="47FE84E6" w15:done="0"/>
  <w15:commentEx w15:paraId="3D6BA4A1" w15:done="0"/>
  <w15:commentEx w15:paraId="7CC37A6C" w15:paraIdParent="3D6BA4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4C8E3" w16cex:dateUtc="2022-10-27T13:07:00Z"/>
  <w16cex:commentExtensible w16cex:durableId="27318719" w16cex:dateUtc="2022-11-30T12:39:00Z"/>
  <w16cex:commentExtensible w16cex:durableId="2704D03D" w16cex:dateUtc="2022-10-27T13:39:00Z"/>
  <w16cex:commentExtensible w16cex:durableId="273185CC" w16cex:dateUtc="2022-11-30T12:33:00Z"/>
  <w16cex:commentExtensible w16cex:durableId="25E317FD" w16cex:dateUtc="2022-03-21T19:27:00Z"/>
  <w16cex:commentExtensible w16cex:durableId="25E31807" w16cex:dateUtc="2022-03-21T19:28:00Z"/>
  <w16cex:commentExtensible w16cex:durableId="25E3181E" w16cex:dateUtc="2022-03-21T19:28:00Z"/>
  <w16cex:commentExtensible w16cex:durableId="27318664" w16cex:dateUtc="2022-11-30T1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432183" w16cid:durableId="2704C8E3"/>
  <w16cid:commentId w16cid:paraId="054BD3D9" w16cid:durableId="27318719"/>
  <w16cid:commentId w16cid:paraId="28CDA12B" w16cid:durableId="2704D03D"/>
  <w16cid:commentId w16cid:paraId="0DB542AD" w16cid:durableId="273185CC"/>
  <w16cid:commentId w16cid:paraId="62D83DAE" w16cid:durableId="25E317FD"/>
  <w16cid:commentId w16cid:paraId="47FE84E6" w16cid:durableId="25E31807"/>
  <w16cid:commentId w16cid:paraId="3D6BA4A1" w16cid:durableId="25E3181E"/>
  <w16cid:commentId w16cid:paraId="7CC37A6C" w16cid:durableId="273186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26122" w14:textId="77777777" w:rsidR="008D4AE2" w:rsidRDefault="008D4AE2">
      <w:r>
        <w:separator/>
      </w:r>
    </w:p>
  </w:endnote>
  <w:endnote w:type="continuationSeparator" w:id="0">
    <w:p w14:paraId="5E907CC9" w14:textId="77777777" w:rsidR="008D4AE2" w:rsidRDefault="008D4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D6F6E" w14:textId="77777777" w:rsidR="008D4AE2" w:rsidRDefault="008D4AE2">
      <w:r>
        <w:separator/>
      </w:r>
    </w:p>
  </w:footnote>
  <w:footnote w:type="continuationSeparator" w:id="0">
    <w:p w14:paraId="5D6733F0" w14:textId="77777777" w:rsidR="008D4AE2" w:rsidRDefault="008D4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6E8E" w14:textId="77777777" w:rsidR="0024654E" w:rsidRPr="0024654E" w:rsidRDefault="0024654E" w:rsidP="00B40BE3">
    <w:pPr>
      <w:pBdr>
        <w:top w:val="single" w:sz="4" w:space="1" w:color="auto"/>
        <w:bottom w:val="single" w:sz="4" w:space="1" w:color="auto"/>
      </w:pBdr>
      <w:tabs>
        <w:tab w:val="right" w:pos="10080"/>
      </w:tabs>
      <w:rPr>
        <w:rFonts w:ascii="Calibri" w:hAnsi="Calibri" w:cs="Arial"/>
      </w:rPr>
    </w:pPr>
    <w:r w:rsidRPr="0024654E">
      <w:rPr>
        <w:rFonts w:ascii="Calibri" w:hAnsi="Calibri" w:cs="Arial"/>
      </w:rPr>
      <w:t>Section 01561</w:t>
    </w:r>
    <w:r>
      <w:rPr>
        <w:rFonts w:ascii="Calibri" w:hAnsi="Calibri" w:cs="Arial"/>
      </w:rPr>
      <w:tab/>
    </w:r>
    <w:r w:rsidRPr="0024654E">
      <w:rPr>
        <w:rFonts w:ascii="Calibri" w:hAnsi="Calibri" w:cs="Arial"/>
      </w:rPr>
      <w:t>CONTRACT NO</w:t>
    </w:r>
    <w:r w:rsidRPr="00986B67">
      <w:rPr>
        <w:rFonts w:ascii="Calibri" w:hAnsi="Calibri" w:cs="Arial"/>
        <w:highlight w:val="yellow"/>
      </w:rPr>
      <w:t>.... [Insert Region Number]</w:t>
    </w:r>
    <w:r w:rsidRPr="0024654E">
      <w:rPr>
        <w:rFonts w:ascii="Calibri" w:hAnsi="Calibri" w:cs="Arial"/>
      </w:rPr>
      <w:tab/>
    </w:r>
  </w:p>
  <w:p w14:paraId="2CE62FEE" w14:textId="3FA15F19" w:rsidR="0024654E" w:rsidRPr="0024654E" w:rsidRDefault="00EC4B8A" w:rsidP="00B40BE3">
    <w:pPr>
      <w:pBdr>
        <w:top w:val="single" w:sz="4" w:space="1" w:color="auto"/>
        <w:bottom w:val="single" w:sz="4" w:space="1" w:color="auto"/>
      </w:pBdr>
      <w:tabs>
        <w:tab w:val="left" w:pos="-1440"/>
        <w:tab w:val="left" w:pos="-720"/>
        <w:tab w:val="left" w:pos="0"/>
        <w:tab w:val="center" w:pos="5220"/>
        <w:tab w:val="right" w:pos="10080"/>
      </w:tabs>
      <w:rPr>
        <w:rFonts w:ascii="Calibri" w:hAnsi="Calibri" w:cs="Arial"/>
      </w:rPr>
    </w:pPr>
    <w:r>
      <w:rPr>
        <w:rFonts w:ascii="Calibri" w:hAnsi="Calibri" w:cs="Arial"/>
      </w:rPr>
      <w:t>20</w:t>
    </w:r>
    <w:r w:rsidR="00B40BE3">
      <w:rPr>
        <w:rFonts w:ascii="Calibri" w:hAnsi="Calibri" w:cs="Arial"/>
      </w:rPr>
      <w:t>2</w:t>
    </w:r>
    <w:r w:rsidR="00B42625">
      <w:rPr>
        <w:rFonts w:ascii="Calibri" w:hAnsi="Calibri" w:cs="Arial"/>
      </w:rPr>
      <w:t>1</w:t>
    </w:r>
    <w:r>
      <w:rPr>
        <w:rFonts w:ascii="Calibri" w:hAnsi="Calibri" w:cs="Arial"/>
      </w:rPr>
      <w:t>-</w:t>
    </w:r>
    <w:r w:rsidR="003A2241">
      <w:rPr>
        <w:rFonts w:ascii="Calibri" w:hAnsi="Calibri" w:cs="Arial"/>
      </w:rPr>
      <w:t>11</w:t>
    </w:r>
    <w:r w:rsidR="0016639F">
      <w:rPr>
        <w:rFonts w:ascii="Calibri" w:hAnsi="Calibri" w:cs="Arial"/>
      </w:rPr>
      <w:t>-</w:t>
    </w:r>
    <w:r w:rsidR="003A2241">
      <w:rPr>
        <w:rFonts w:ascii="Calibri" w:hAnsi="Calibri" w:cs="Arial"/>
      </w:rPr>
      <w:t>05</w:t>
    </w:r>
    <w:r w:rsidR="0024654E" w:rsidRPr="0024654E">
      <w:rPr>
        <w:rFonts w:ascii="Calibri" w:hAnsi="Calibri" w:cs="Arial"/>
        <w:b/>
      </w:rPr>
      <w:tab/>
      <w:t>ENVIRONMENTAL PROTECTION</w:t>
    </w:r>
    <w:r w:rsidR="0024654E" w:rsidRPr="0024654E">
      <w:rPr>
        <w:rFonts w:ascii="Calibri" w:hAnsi="Calibri" w:cs="Arial"/>
      </w:rPr>
      <w:tab/>
    </w:r>
  </w:p>
  <w:p w14:paraId="15C977FC" w14:textId="71988683" w:rsidR="0024654E" w:rsidRDefault="0024654E" w:rsidP="00B40BE3">
    <w:pPr>
      <w:pBdr>
        <w:top w:val="single" w:sz="4" w:space="1" w:color="auto"/>
        <w:bottom w:val="single" w:sz="4" w:space="1" w:color="auto"/>
      </w:pBdr>
      <w:tabs>
        <w:tab w:val="center" w:pos="5175"/>
        <w:tab w:val="right" w:pos="10080"/>
      </w:tabs>
    </w:pPr>
    <w:r w:rsidRPr="0024654E">
      <w:rPr>
        <w:rFonts w:ascii="Calibri" w:hAnsi="Calibri" w:cs="Arial"/>
      </w:rPr>
      <w:t xml:space="preserve">Page </w:t>
    </w:r>
    <w:r w:rsidRPr="0024654E">
      <w:rPr>
        <w:rFonts w:ascii="Calibri" w:hAnsi="Calibri" w:cs="Arial"/>
      </w:rPr>
      <w:fldChar w:fldCharType="begin"/>
    </w:r>
    <w:r w:rsidRPr="0024654E">
      <w:rPr>
        <w:rFonts w:ascii="Calibri" w:hAnsi="Calibri" w:cs="Arial"/>
      </w:rPr>
      <w:instrText xml:space="preserve">PAGE </w:instrText>
    </w:r>
    <w:r w:rsidRPr="0024654E">
      <w:rPr>
        <w:rFonts w:ascii="Calibri" w:hAnsi="Calibri" w:cs="Arial"/>
      </w:rPr>
      <w:fldChar w:fldCharType="separate"/>
    </w:r>
    <w:r w:rsidR="00BE7D2A">
      <w:rPr>
        <w:rFonts w:ascii="Calibri" w:hAnsi="Calibri" w:cs="Arial"/>
        <w:noProof/>
      </w:rPr>
      <w:t>2</w:t>
    </w:r>
    <w:r w:rsidRPr="0024654E">
      <w:rPr>
        <w:rFonts w:ascii="Calibri" w:hAnsi="Calibri" w:cs="Arial"/>
      </w:rPr>
      <w:fldChar w:fldCharType="end"/>
    </w:r>
    <w:r w:rsidRPr="0024654E">
      <w:rPr>
        <w:rFonts w:ascii="Calibri" w:hAnsi="Calibri" w:cs="Arial"/>
      </w:rPr>
      <w:t xml:space="preserve"> </w:t>
    </w:r>
    <w:r>
      <w:rPr>
        <w:rFonts w:ascii="Calibri" w:hAnsi="Calibri" w:cs="Arial"/>
      </w:rPr>
      <w:tab/>
    </w:r>
    <w:r>
      <w:rPr>
        <w:rFonts w:ascii="Calibri" w:hAnsi="Calibri" w:cs="Arial"/>
      </w:rPr>
      <w:tab/>
    </w:r>
    <w:r w:rsidRPr="0024654E">
      <w:rPr>
        <w:rFonts w:ascii="Calibri" w:hAnsi="Calibri" w:cs="Arial"/>
      </w:rPr>
      <w:t xml:space="preserve">DATE: </w:t>
    </w:r>
    <w:r w:rsidRPr="00986B67">
      <w:rPr>
        <w:rFonts w:ascii="Calibri" w:hAnsi="Calibri" w:cs="Arial"/>
        <w:highlight w:val="yellow"/>
      </w:rPr>
      <w:t>[Insert Date, (</w:t>
    </w:r>
    <w:proofErr w:type="gramStart"/>
    <w:r w:rsidRPr="00986B67">
      <w:rPr>
        <w:rFonts w:ascii="Calibri" w:hAnsi="Calibri" w:cs="Arial"/>
        <w:highlight w:val="yellow"/>
      </w:rPr>
      <w:t>e.g.</w:t>
    </w:r>
    <w:proofErr w:type="gramEnd"/>
    <w:r w:rsidRPr="00986B67">
      <w:rPr>
        <w:rFonts w:ascii="Calibri" w:hAnsi="Calibri" w:cs="Arial"/>
        <w:highlight w:val="yellow"/>
      </w:rPr>
      <w:t xml:space="preserve"> Jan., 20</w:t>
    </w:r>
    <w:r w:rsidR="00B40BE3">
      <w:rPr>
        <w:rFonts w:ascii="Calibri" w:hAnsi="Calibri" w:cs="Arial"/>
        <w:highlight w:val="yellow"/>
      </w:rPr>
      <w:t>20</w:t>
    </w:r>
    <w:r w:rsidRPr="00986B67">
      <w:rPr>
        <w:rFonts w:ascii="Calibri" w:hAnsi="Calibri" w:cs="Arial"/>
        <w:highlight w:val="yellow"/>
      </w:rPr>
      <w:t>)]</w:t>
    </w:r>
    <w:r w:rsidRPr="0024654E">
      <w:rPr>
        <w:rFonts w:ascii="Calibri" w:hAnsi="Calibri" w:cs="Aria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A4B09" w14:textId="77777777" w:rsidR="00B813BE" w:rsidRPr="00B84AFF" w:rsidRDefault="00B813BE" w:rsidP="00696178">
    <w:pPr>
      <w:pBdr>
        <w:top w:val="single" w:sz="4" w:space="1" w:color="auto"/>
        <w:bottom w:val="single" w:sz="4" w:space="1" w:color="auto"/>
      </w:pBdr>
      <w:tabs>
        <w:tab w:val="right" w:pos="10080"/>
      </w:tabs>
      <w:rPr>
        <w:rFonts w:ascii="Calibri" w:hAnsi="Calibri" w:cs="Arial"/>
      </w:rPr>
    </w:pPr>
    <w:r w:rsidRPr="00B84AFF">
      <w:rPr>
        <w:rFonts w:ascii="Calibri" w:hAnsi="Calibri" w:cs="Arial"/>
      </w:rPr>
      <w:t>CONTRACT NO</w:t>
    </w:r>
    <w:r w:rsidRPr="00986B67">
      <w:rPr>
        <w:rFonts w:ascii="Calibri" w:hAnsi="Calibri" w:cs="Arial"/>
        <w:highlight w:val="yellow"/>
      </w:rPr>
      <w:t>.... [Insert Region Number</w:t>
    </w:r>
    <w:r w:rsidR="00D83541">
      <w:rPr>
        <w:rFonts w:ascii="Calibri" w:hAnsi="Calibri" w:cs="Arial"/>
        <w:highlight w:val="yellow"/>
      </w:rPr>
      <w:t>]</w:t>
    </w:r>
    <w:r w:rsidRPr="00B84AFF">
      <w:rPr>
        <w:rFonts w:ascii="Calibri" w:hAnsi="Calibri" w:cs="Arial"/>
      </w:rPr>
      <w:tab/>
      <w:t>Section 01561</w:t>
    </w:r>
  </w:p>
  <w:p w14:paraId="2F2D636D" w14:textId="06F612D4" w:rsidR="00B813BE" w:rsidRPr="00B84AFF" w:rsidRDefault="00B813BE" w:rsidP="00696178">
    <w:pPr>
      <w:pBdr>
        <w:top w:val="single" w:sz="4" w:space="1" w:color="auto"/>
        <w:bottom w:val="single" w:sz="4" w:space="1" w:color="auto"/>
      </w:pBdr>
      <w:tabs>
        <w:tab w:val="left" w:pos="-1440"/>
        <w:tab w:val="left" w:pos="-720"/>
        <w:tab w:val="left" w:pos="0"/>
        <w:tab w:val="center" w:pos="5220"/>
        <w:tab w:val="right" w:pos="10080"/>
      </w:tabs>
      <w:rPr>
        <w:rFonts w:ascii="Calibri" w:hAnsi="Calibri" w:cs="Arial"/>
      </w:rPr>
    </w:pPr>
    <w:r w:rsidRPr="00B84AFF">
      <w:rPr>
        <w:rFonts w:ascii="Calibri" w:hAnsi="Calibri" w:cs="Arial"/>
        <w:b/>
      </w:rPr>
      <w:tab/>
      <w:t>ENVIRONMENTAL PROTECTION</w:t>
    </w:r>
    <w:r w:rsidRPr="00B84AFF">
      <w:rPr>
        <w:rFonts w:ascii="Calibri" w:hAnsi="Calibri" w:cs="Arial"/>
      </w:rPr>
      <w:tab/>
    </w:r>
    <w:del w:id="214" w:author="Johnny Pang" w:date="2022-11-30T07:30:00Z">
      <w:r w:rsidR="00B40BE3" w:rsidDel="009B4CCD">
        <w:rPr>
          <w:rFonts w:ascii="Calibri" w:hAnsi="Calibri" w:cs="Arial"/>
        </w:rPr>
        <w:delText>202</w:delText>
      </w:r>
      <w:r w:rsidR="00B42625" w:rsidDel="009B4CCD">
        <w:rPr>
          <w:rFonts w:ascii="Calibri" w:hAnsi="Calibri" w:cs="Arial"/>
        </w:rPr>
        <w:delText>1</w:delText>
      </w:r>
    </w:del>
    <w:ins w:id="215" w:author="Johnny Pang" w:date="2022-11-30T07:30:00Z">
      <w:r w:rsidR="009B4CCD">
        <w:rPr>
          <w:rFonts w:ascii="Calibri" w:hAnsi="Calibri" w:cs="Arial"/>
        </w:rPr>
        <w:t>2022</w:t>
      </w:r>
    </w:ins>
    <w:r w:rsidR="00EC4B8A">
      <w:rPr>
        <w:rFonts w:ascii="Calibri" w:hAnsi="Calibri" w:cs="Arial"/>
      </w:rPr>
      <w:t>-</w:t>
    </w:r>
    <w:del w:id="216" w:author="Johnny Pang" w:date="2022-11-30T07:30:00Z">
      <w:r w:rsidR="003A2241" w:rsidDel="009B4CCD">
        <w:rPr>
          <w:rFonts w:ascii="Calibri" w:hAnsi="Calibri" w:cs="Arial"/>
        </w:rPr>
        <w:delText>11</w:delText>
      </w:r>
    </w:del>
    <w:ins w:id="217" w:author="Johnny Pang" w:date="2022-11-30T07:30:00Z">
      <w:r w:rsidR="009B4CCD">
        <w:rPr>
          <w:rFonts w:ascii="Calibri" w:hAnsi="Calibri" w:cs="Arial"/>
        </w:rPr>
        <w:t>06</w:t>
      </w:r>
    </w:ins>
    <w:r w:rsidR="0016639F">
      <w:rPr>
        <w:rFonts w:ascii="Calibri" w:hAnsi="Calibri" w:cs="Arial"/>
      </w:rPr>
      <w:t>-</w:t>
    </w:r>
    <w:del w:id="218" w:author="Johnny Pang" w:date="2022-11-30T07:30:00Z">
      <w:r w:rsidR="003A2241" w:rsidDel="009B4CCD">
        <w:rPr>
          <w:rFonts w:ascii="Calibri" w:hAnsi="Calibri" w:cs="Arial"/>
        </w:rPr>
        <w:delText>05</w:delText>
      </w:r>
    </w:del>
    <w:ins w:id="219" w:author="Johnny Pang" w:date="2022-11-30T07:30:00Z">
      <w:r w:rsidR="009B4CCD">
        <w:rPr>
          <w:rFonts w:ascii="Calibri" w:hAnsi="Calibri" w:cs="Arial"/>
        </w:rPr>
        <w:t>23</w:t>
      </w:r>
    </w:ins>
  </w:p>
  <w:p w14:paraId="7B4C0730" w14:textId="1EE5859E" w:rsidR="00B813BE" w:rsidRPr="00B84AFF" w:rsidRDefault="00B813BE" w:rsidP="00696178">
    <w:pPr>
      <w:pBdr>
        <w:top w:val="single" w:sz="4" w:space="1" w:color="auto"/>
        <w:bottom w:val="single" w:sz="4" w:space="1" w:color="auto"/>
      </w:pBdr>
      <w:tabs>
        <w:tab w:val="center" w:pos="5175"/>
        <w:tab w:val="right" w:pos="10080"/>
      </w:tabs>
      <w:rPr>
        <w:rFonts w:ascii="Calibri" w:hAnsi="Calibri" w:cs="Arial"/>
      </w:rPr>
    </w:pPr>
    <w:r w:rsidRPr="00B84AFF">
      <w:rPr>
        <w:rFonts w:ascii="Calibri" w:hAnsi="Calibri" w:cs="Arial"/>
      </w:rPr>
      <w:t xml:space="preserve">DATE: </w:t>
    </w:r>
    <w:r w:rsidRPr="00986B67">
      <w:rPr>
        <w:rFonts w:ascii="Calibri" w:hAnsi="Calibri" w:cs="Arial"/>
        <w:highlight w:val="yellow"/>
      </w:rPr>
      <w:t>[Insert Date, (</w:t>
    </w:r>
    <w:proofErr w:type="gramStart"/>
    <w:r w:rsidRPr="00986B67">
      <w:rPr>
        <w:rFonts w:ascii="Calibri" w:hAnsi="Calibri" w:cs="Arial"/>
        <w:highlight w:val="yellow"/>
      </w:rPr>
      <w:t>e.g.</w:t>
    </w:r>
    <w:proofErr w:type="gramEnd"/>
    <w:r w:rsidRPr="00986B67">
      <w:rPr>
        <w:rFonts w:ascii="Calibri" w:hAnsi="Calibri" w:cs="Arial"/>
        <w:highlight w:val="yellow"/>
      </w:rPr>
      <w:t xml:space="preserve"> Jan., 20</w:t>
    </w:r>
    <w:r w:rsidR="00B40BE3">
      <w:rPr>
        <w:rFonts w:ascii="Calibri" w:hAnsi="Calibri" w:cs="Arial"/>
        <w:highlight w:val="yellow"/>
      </w:rPr>
      <w:t>20</w:t>
    </w:r>
    <w:r w:rsidRPr="00986B67">
      <w:rPr>
        <w:rFonts w:ascii="Calibri" w:hAnsi="Calibri" w:cs="Arial"/>
        <w:highlight w:val="yellow"/>
      </w:rPr>
      <w:t>)]</w:t>
    </w:r>
    <w:r w:rsidRPr="00B84AFF">
      <w:rPr>
        <w:rFonts w:ascii="Calibri" w:hAnsi="Calibri" w:cs="Arial"/>
      </w:rPr>
      <w:tab/>
    </w:r>
    <w:r w:rsidRPr="00B84AFF">
      <w:rPr>
        <w:rFonts w:ascii="Calibri" w:hAnsi="Calibri" w:cs="Arial"/>
      </w:rPr>
      <w:tab/>
      <w:t xml:space="preserve">Page </w:t>
    </w:r>
    <w:r w:rsidRPr="00B84AFF">
      <w:rPr>
        <w:rFonts w:ascii="Calibri" w:hAnsi="Calibri" w:cs="Arial"/>
      </w:rPr>
      <w:fldChar w:fldCharType="begin"/>
    </w:r>
    <w:r w:rsidRPr="00B84AFF">
      <w:rPr>
        <w:rFonts w:ascii="Calibri" w:hAnsi="Calibri" w:cs="Arial"/>
      </w:rPr>
      <w:instrText xml:space="preserve">PAGE </w:instrText>
    </w:r>
    <w:r w:rsidRPr="00B84AFF">
      <w:rPr>
        <w:rFonts w:ascii="Calibri" w:hAnsi="Calibri" w:cs="Arial"/>
      </w:rPr>
      <w:fldChar w:fldCharType="separate"/>
    </w:r>
    <w:r w:rsidR="00BE7D2A">
      <w:rPr>
        <w:rFonts w:ascii="Calibri" w:hAnsi="Calibri" w:cs="Arial"/>
        <w:noProof/>
      </w:rPr>
      <w:t>1</w:t>
    </w:r>
    <w:r w:rsidRPr="00B84AFF">
      <w:rPr>
        <w:rFonts w:ascii="Calibri" w:hAnsi="Calibri" w:cs="Arial"/>
      </w:rPr>
      <w:fldChar w:fldCharType="end"/>
    </w:r>
    <w:r w:rsidRPr="00B84AFF">
      <w:rPr>
        <w:rFonts w:ascii="Calibri" w:hAnsi="Calibri" w:cs="Arial"/>
      </w:rPr>
      <w:t xml:space="preserve"> </w:t>
    </w:r>
  </w:p>
  <w:p w14:paraId="2EBCBE4A" w14:textId="77777777" w:rsidR="00B813BE" w:rsidRDefault="00B813BE" w:rsidP="00696178">
    <w:pPr>
      <w:tabs>
        <w:tab w:val="left" w:pos="13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5B71B" w14:textId="77777777" w:rsidR="00B813BE" w:rsidRPr="00B84AFF" w:rsidRDefault="00B813BE" w:rsidP="00672C12">
    <w:pPr>
      <w:pBdr>
        <w:top w:val="single" w:sz="4" w:space="1" w:color="auto"/>
      </w:pBdr>
      <w:tabs>
        <w:tab w:val="right" w:pos="10350"/>
      </w:tabs>
      <w:rPr>
        <w:rFonts w:ascii="Calibri" w:hAnsi="Calibri" w:cs="Arial"/>
      </w:rPr>
    </w:pPr>
    <w:r w:rsidRPr="00B84AFF">
      <w:rPr>
        <w:rFonts w:ascii="Calibri" w:hAnsi="Calibri" w:cs="Arial"/>
      </w:rPr>
      <w:t>CONTRACT NO</w:t>
    </w:r>
    <w:r w:rsidRPr="008D4AE2">
      <w:rPr>
        <w:rFonts w:ascii="Calibri" w:hAnsi="Calibri" w:cs="Arial"/>
        <w:highlight w:val="lightGray"/>
      </w:rPr>
      <w:t>.... [Insert Region Number]</w:t>
    </w:r>
    <w:r w:rsidRPr="00B84AFF">
      <w:rPr>
        <w:rFonts w:ascii="Calibri" w:hAnsi="Calibri" w:cs="Arial"/>
      </w:rPr>
      <w:tab/>
      <w:t>Section 01561</w:t>
    </w:r>
  </w:p>
  <w:p w14:paraId="153E5928" w14:textId="77777777" w:rsidR="00B813BE" w:rsidRPr="00B84AFF" w:rsidRDefault="00B813BE" w:rsidP="00B813BE">
    <w:pPr>
      <w:pBdr>
        <w:top w:val="single" w:sz="4" w:space="1" w:color="auto"/>
      </w:pBdr>
      <w:tabs>
        <w:tab w:val="left" w:pos="-1440"/>
        <w:tab w:val="left" w:pos="-720"/>
        <w:tab w:val="left" w:pos="0"/>
        <w:tab w:val="center" w:pos="5220"/>
        <w:tab w:val="right" w:pos="10350"/>
      </w:tabs>
      <w:rPr>
        <w:rFonts w:ascii="Calibri" w:hAnsi="Calibri" w:cs="Arial"/>
      </w:rPr>
    </w:pPr>
    <w:r w:rsidRPr="00B84AFF">
      <w:rPr>
        <w:rFonts w:ascii="Calibri" w:hAnsi="Calibri" w:cs="Arial"/>
        <w:b/>
      </w:rPr>
      <w:tab/>
      <w:t>ENVIRONMENTAL PROTECTION</w:t>
    </w:r>
    <w:r w:rsidRPr="00B84AFF">
      <w:rPr>
        <w:rFonts w:ascii="Calibri" w:hAnsi="Calibri" w:cs="Arial"/>
      </w:rPr>
      <w:tab/>
      <w:t>201</w:t>
    </w:r>
    <w:r w:rsidR="00743103" w:rsidRPr="00B84AFF">
      <w:rPr>
        <w:rFonts w:ascii="Calibri" w:hAnsi="Calibri" w:cs="Arial"/>
      </w:rPr>
      <w:t>2</w:t>
    </w:r>
    <w:r w:rsidRPr="00B84AFF">
      <w:rPr>
        <w:rFonts w:ascii="Calibri" w:hAnsi="Calibri" w:cs="Arial"/>
      </w:rPr>
      <w:t>-</w:t>
    </w:r>
    <w:r w:rsidR="00743103" w:rsidRPr="00B84AFF">
      <w:rPr>
        <w:rFonts w:ascii="Calibri" w:hAnsi="Calibri" w:cs="Arial"/>
      </w:rPr>
      <w:t>0</w:t>
    </w:r>
    <w:r w:rsidR="001D269E" w:rsidRPr="00B84AFF">
      <w:rPr>
        <w:rFonts w:ascii="Calibri" w:hAnsi="Calibri" w:cs="Arial"/>
      </w:rPr>
      <w:t>7</w:t>
    </w:r>
    <w:r w:rsidRPr="00B84AFF">
      <w:rPr>
        <w:rFonts w:ascii="Calibri" w:hAnsi="Calibri" w:cs="Arial"/>
      </w:rPr>
      <w:t>-</w:t>
    </w:r>
    <w:r w:rsidR="00743103" w:rsidRPr="00B84AFF">
      <w:rPr>
        <w:rFonts w:ascii="Calibri" w:hAnsi="Calibri" w:cs="Arial"/>
      </w:rPr>
      <w:t>0</w:t>
    </w:r>
    <w:r w:rsidR="00EC59FE" w:rsidRPr="00B84AFF">
      <w:rPr>
        <w:rFonts w:ascii="Calibri" w:hAnsi="Calibri" w:cs="Arial"/>
      </w:rPr>
      <w:t>6</w:t>
    </w:r>
  </w:p>
  <w:p w14:paraId="13EF1EEA" w14:textId="77777777" w:rsidR="00B813BE" w:rsidRPr="00B84AFF" w:rsidRDefault="00B813BE" w:rsidP="00672C12">
    <w:pPr>
      <w:pBdr>
        <w:top w:val="single" w:sz="4" w:space="1" w:color="auto"/>
      </w:pBdr>
      <w:tabs>
        <w:tab w:val="center" w:pos="5175"/>
        <w:tab w:val="right" w:pos="10350"/>
      </w:tabs>
      <w:rPr>
        <w:rFonts w:ascii="Calibri" w:hAnsi="Calibri" w:cs="Arial"/>
      </w:rPr>
    </w:pPr>
    <w:r w:rsidRPr="00B84AFF">
      <w:rPr>
        <w:rFonts w:ascii="Calibri" w:hAnsi="Calibri" w:cs="Arial"/>
      </w:rPr>
      <w:t>DATE</w:t>
    </w:r>
    <w:proofErr w:type="gramStart"/>
    <w:r w:rsidRPr="00B84AFF">
      <w:rPr>
        <w:rFonts w:ascii="Calibri" w:hAnsi="Calibri" w:cs="Arial"/>
      </w:rPr>
      <w:t xml:space="preserve">:  </w:t>
    </w:r>
    <w:r w:rsidRPr="008D4AE2">
      <w:rPr>
        <w:rFonts w:ascii="Calibri" w:hAnsi="Calibri" w:cs="Arial"/>
        <w:highlight w:val="lightGray"/>
      </w:rPr>
      <w:t>[</w:t>
    </w:r>
    <w:proofErr w:type="gramEnd"/>
    <w:r w:rsidRPr="008D4AE2">
      <w:rPr>
        <w:rFonts w:ascii="Calibri" w:hAnsi="Calibri" w:cs="Arial"/>
        <w:highlight w:val="lightGray"/>
      </w:rPr>
      <w:t>Insert Date, (e.g. Jan., 2000)]</w:t>
    </w:r>
    <w:r w:rsidRPr="00B84AFF">
      <w:rPr>
        <w:rFonts w:ascii="Calibri" w:hAnsi="Calibri" w:cs="Arial"/>
      </w:rPr>
      <w:tab/>
    </w:r>
    <w:r w:rsidRPr="00B84AFF">
      <w:rPr>
        <w:rFonts w:ascii="Calibri" w:hAnsi="Calibri" w:cs="Arial"/>
      </w:rPr>
      <w:tab/>
      <w:t xml:space="preserve">Page </w:t>
    </w:r>
    <w:r w:rsidRPr="00B84AFF">
      <w:rPr>
        <w:rFonts w:ascii="Calibri" w:hAnsi="Calibri" w:cs="Arial"/>
      </w:rPr>
      <w:fldChar w:fldCharType="begin"/>
    </w:r>
    <w:r w:rsidRPr="00B84AFF">
      <w:rPr>
        <w:rFonts w:ascii="Calibri" w:hAnsi="Calibri" w:cs="Arial"/>
      </w:rPr>
      <w:instrText xml:space="preserve">PAGE </w:instrText>
    </w:r>
    <w:r w:rsidRPr="00B84AFF">
      <w:rPr>
        <w:rFonts w:ascii="Calibri" w:hAnsi="Calibri" w:cs="Arial"/>
      </w:rPr>
      <w:fldChar w:fldCharType="separate"/>
    </w:r>
    <w:r w:rsidR="0024654E" w:rsidRPr="00B84AFF">
      <w:rPr>
        <w:rFonts w:ascii="Calibri" w:hAnsi="Calibri" w:cs="Arial"/>
        <w:noProof/>
      </w:rPr>
      <w:t>1</w:t>
    </w:r>
    <w:r w:rsidRPr="00B84AFF">
      <w:rPr>
        <w:rFonts w:ascii="Calibri" w:hAnsi="Calibri" w:cs="Arial"/>
      </w:rPr>
      <w:fldChar w:fldCharType="end"/>
    </w:r>
    <w:r w:rsidRPr="00B84AFF">
      <w:rPr>
        <w:rFonts w:ascii="Calibri" w:hAnsi="Calibri" w:cs="Arial"/>
      </w:rPr>
      <w:t xml:space="preserve"> </w:t>
    </w:r>
  </w:p>
  <w:p w14:paraId="5781A024" w14:textId="77777777" w:rsidR="00B813BE" w:rsidRPr="00B84AFF" w:rsidRDefault="00B813BE" w:rsidP="006C0FAF">
    <w:pPr>
      <w:pStyle w:val="Header"/>
      <w:spacing w:after="240"/>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0407D28"/>
    <w:multiLevelType w:val="multilevel"/>
    <w:tmpl w:val="196CBF40"/>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864"/>
        </w:tabs>
        <w:ind w:left="864" w:firstLine="3456"/>
      </w:pPr>
      <w:rPr>
        <w:rFonts w:hint="default"/>
        <w:i w:val="0"/>
      </w:rPr>
    </w:lvl>
    <w:lvl w:ilvl="4">
      <w:start w:val="1"/>
      <w:numFmt w:val="decimal"/>
      <w:pStyle w:val="Heading5"/>
      <w:lvlText w:val="%5."/>
      <w:lvlJc w:val="left"/>
      <w:pPr>
        <w:tabs>
          <w:tab w:val="num" w:pos="720"/>
        </w:tabs>
        <w:ind w:left="720" w:firstLine="4320"/>
      </w:pPr>
      <w:rPr>
        <w:rFonts w:hint="default"/>
        <w:sz w:val="22"/>
        <w:szCs w:val="22"/>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619601171">
    <w:abstractNumId w:val="0"/>
  </w:num>
  <w:num w:numId="2" w16cid:durableId="880477792">
    <w:abstractNumId w:val="0"/>
  </w:num>
  <w:num w:numId="3" w16cid:durableId="1637639138">
    <w:abstractNumId w:val="8"/>
  </w:num>
  <w:num w:numId="4" w16cid:durableId="1935481477">
    <w:abstractNumId w:val="4"/>
  </w:num>
  <w:num w:numId="5" w16cid:durableId="2130928264">
    <w:abstractNumId w:val="9"/>
  </w:num>
  <w:num w:numId="6" w16cid:durableId="315184395">
    <w:abstractNumId w:val="3"/>
  </w:num>
  <w:num w:numId="7" w16cid:durableId="99225551">
    <w:abstractNumId w:val="7"/>
  </w:num>
  <w:num w:numId="8" w16cid:durableId="196311983">
    <w:abstractNumId w:val="2"/>
  </w:num>
  <w:num w:numId="9" w16cid:durableId="1073894207">
    <w:abstractNumId w:val="10"/>
  </w:num>
  <w:num w:numId="10" w16cid:durableId="483859138">
    <w:abstractNumId w:val="6"/>
  </w:num>
  <w:num w:numId="11" w16cid:durableId="288709625">
    <w:abstractNumId w:val="8"/>
  </w:num>
  <w:num w:numId="12" w16cid:durableId="17406396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0055534">
    <w:abstractNumId w:val="1"/>
  </w:num>
  <w:num w:numId="14" w16cid:durableId="3086321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443275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414045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456970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03850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542264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645094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719318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723062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Sykes">
    <w15:presenceInfo w15:providerId="AD" w15:userId="S::sykesl@AE.CA::53b2520a-b580-4e8e-a91c-0890217c54de"/>
  </w15:person>
  <w15:person w15:author="Johnny Pang">
    <w15:presenceInfo w15:providerId="AD" w15:userId="S::Johnny.Pang@etoengineering.ca::93e0402e-0c7d-4ac3-adc9-299bd55456c0"/>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22BC"/>
    <w:rsid w:val="000306D4"/>
    <w:rsid w:val="000443B2"/>
    <w:rsid w:val="00051D8E"/>
    <w:rsid w:val="000525A9"/>
    <w:rsid w:val="00065D31"/>
    <w:rsid w:val="000A7BB7"/>
    <w:rsid w:val="000B3B09"/>
    <w:rsid w:val="000C0680"/>
    <w:rsid w:val="000C1F04"/>
    <w:rsid w:val="000C30D4"/>
    <w:rsid w:val="000C4848"/>
    <w:rsid w:val="000C6EBC"/>
    <w:rsid w:val="000E61D4"/>
    <w:rsid w:val="00107DBA"/>
    <w:rsid w:val="00124EAE"/>
    <w:rsid w:val="00126CEA"/>
    <w:rsid w:val="00143DB6"/>
    <w:rsid w:val="0015773F"/>
    <w:rsid w:val="0016639F"/>
    <w:rsid w:val="00192800"/>
    <w:rsid w:val="00193CFB"/>
    <w:rsid w:val="001A1968"/>
    <w:rsid w:val="001A31A1"/>
    <w:rsid w:val="001A54C6"/>
    <w:rsid w:val="001A7115"/>
    <w:rsid w:val="001B3E2D"/>
    <w:rsid w:val="001D269E"/>
    <w:rsid w:val="001E0940"/>
    <w:rsid w:val="00204087"/>
    <w:rsid w:val="0021200C"/>
    <w:rsid w:val="002400BF"/>
    <w:rsid w:val="002411F8"/>
    <w:rsid w:val="00246528"/>
    <w:rsid w:val="0024654E"/>
    <w:rsid w:val="00256EFD"/>
    <w:rsid w:val="00262538"/>
    <w:rsid w:val="00265A90"/>
    <w:rsid w:val="00277975"/>
    <w:rsid w:val="00280CBD"/>
    <w:rsid w:val="00286FAB"/>
    <w:rsid w:val="00290D91"/>
    <w:rsid w:val="0029286F"/>
    <w:rsid w:val="002B624D"/>
    <w:rsid w:val="002C1430"/>
    <w:rsid w:val="002D018C"/>
    <w:rsid w:val="002D4787"/>
    <w:rsid w:val="002D68BA"/>
    <w:rsid w:val="002D6C74"/>
    <w:rsid w:val="003130DA"/>
    <w:rsid w:val="003155C3"/>
    <w:rsid w:val="0031702D"/>
    <w:rsid w:val="00324937"/>
    <w:rsid w:val="0033540B"/>
    <w:rsid w:val="00341A37"/>
    <w:rsid w:val="0034487B"/>
    <w:rsid w:val="00356026"/>
    <w:rsid w:val="00366110"/>
    <w:rsid w:val="00372157"/>
    <w:rsid w:val="00372F4F"/>
    <w:rsid w:val="003771C8"/>
    <w:rsid w:val="00377C26"/>
    <w:rsid w:val="00393A83"/>
    <w:rsid w:val="003A0748"/>
    <w:rsid w:val="003A2241"/>
    <w:rsid w:val="003A4C58"/>
    <w:rsid w:val="003A656D"/>
    <w:rsid w:val="003D2888"/>
    <w:rsid w:val="003E490A"/>
    <w:rsid w:val="003F24EA"/>
    <w:rsid w:val="0040417E"/>
    <w:rsid w:val="00414AEF"/>
    <w:rsid w:val="004243E5"/>
    <w:rsid w:val="00430DE5"/>
    <w:rsid w:val="0044411D"/>
    <w:rsid w:val="004447FD"/>
    <w:rsid w:val="004559DD"/>
    <w:rsid w:val="004735E1"/>
    <w:rsid w:val="00475135"/>
    <w:rsid w:val="0047540B"/>
    <w:rsid w:val="00485D5A"/>
    <w:rsid w:val="00494836"/>
    <w:rsid w:val="004A2023"/>
    <w:rsid w:val="004A227E"/>
    <w:rsid w:val="004C06A5"/>
    <w:rsid w:val="004C11DB"/>
    <w:rsid w:val="004D0553"/>
    <w:rsid w:val="004E182F"/>
    <w:rsid w:val="004F4894"/>
    <w:rsid w:val="0050350F"/>
    <w:rsid w:val="00511D8D"/>
    <w:rsid w:val="0051563E"/>
    <w:rsid w:val="0053351C"/>
    <w:rsid w:val="00534038"/>
    <w:rsid w:val="00547140"/>
    <w:rsid w:val="0055374B"/>
    <w:rsid w:val="00554581"/>
    <w:rsid w:val="00565AAE"/>
    <w:rsid w:val="0057113D"/>
    <w:rsid w:val="005829CC"/>
    <w:rsid w:val="005947BD"/>
    <w:rsid w:val="005B2CD3"/>
    <w:rsid w:val="005C5AB7"/>
    <w:rsid w:val="005D2B18"/>
    <w:rsid w:val="005E32D4"/>
    <w:rsid w:val="006119C4"/>
    <w:rsid w:val="00621600"/>
    <w:rsid w:val="00622021"/>
    <w:rsid w:val="00625615"/>
    <w:rsid w:val="0062628D"/>
    <w:rsid w:val="00631EE4"/>
    <w:rsid w:val="00642A1A"/>
    <w:rsid w:val="00644B68"/>
    <w:rsid w:val="00662612"/>
    <w:rsid w:val="00672C12"/>
    <w:rsid w:val="00673511"/>
    <w:rsid w:val="006755F8"/>
    <w:rsid w:val="00696178"/>
    <w:rsid w:val="006C0FAF"/>
    <w:rsid w:val="00700169"/>
    <w:rsid w:val="0070514B"/>
    <w:rsid w:val="0071536F"/>
    <w:rsid w:val="00725CED"/>
    <w:rsid w:val="0072658D"/>
    <w:rsid w:val="00731DB1"/>
    <w:rsid w:val="00743103"/>
    <w:rsid w:val="00744CD9"/>
    <w:rsid w:val="00765BB3"/>
    <w:rsid w:val="007755EA"/>
    <w:rsid w:val="007770B5"/>
    <w:rsid w:val="007876ED"/>
    <w:rsid w:val="00791693"/>
    <w:rsid w:val="007A4C4F"/>
    <w:rsid w:val="007B1877"/>
    <w:rsid w:val="007D6699"/>
    <w:rsid w:val="007E27C6"/>
    <w:rsid w:val="007E4441"/>
    <w:rsid w:val="007F18B3"/>
    <w:rsid w:val="008001A5"/>
    <w:rsid w:val="00803887"/>
    <w:rsid w:val="00805FBA"/>
    <w:rsid w:val="008065D9"/>
    <w:rsid w:val="00812A85"/>
    <w:rsid w:val="0081531A"/>
    <w:rsid w:val="00822E50"/>
    <w:rsid w:val="008272F9"/>
    <w:rsid w:val="00827791"/>
    <w:rsid w:val="0083212D"/>
    <w:rsid w:val="008329E0"/>
    <w:rsid w:val="008401BB"/>
    <w:rsid w:val="00844076"/>
    <w:rsid w:val="00844AB5"/>
    <w:rsid w:val="00847841"/>
    <w:rsid w:val="00863E85"/>
    <w:rsid w:val="00885598"/>
    <w:rsid w:val="0089237E"/>
    <w:rsid w:val="00896FB8"/>
    <w:rsid w:val="008A26A6"/>
    <w:rsid w:val="008A2C05"/>
    <w:rsid w:val="008A2E1C"/>
    <w:rsid w:val="008D0315"/>
    <w:rsid w:val="008D2594"/>
    <w:rsid w:val="008D39DC"/>
    <w:rsid w:val="008D4AE2"/>
    <w:rsid w:val="008F1D7A"/>
    <w:rsid w:val="008F5746"/>
    <w:rsid w:val="00902C5A"/>
    <w:rsid w:val="00907C83"/>
    <w:rsid w:val="009137F6"/>
    <w:rsid w:val="00915B21"/>
    <w:rsid w:val="009161B1"/>
    <w:rsid w:val="009173CF"/>
    <w:rsid w:val="00925DC1"/>
    <w:rsid w:val="00926A4C"/>
    <w:rsid w:val="009369FF"/>
    <w:rsid w:val="009416B7"/>
    <w:rsid w:val="00942D3E"/>
    <w:rsid w:val="009468CD"/>
    <w:rsid w:val="00950B41"/>
    <w:rsid w:val="00952FB2"/>
    <w:rsid w:val="00954CC2"/>
    <w:rsid w:val="00960901"/>
    <w:rsid w:val="00985B1A"/>
    <w:rsid w:val="0098603E"/>
    <w:rsid w:val="009865A5"/>
    <w:rsid w:val="00986B67"/>
    <w:rsid w:val="0099448E"/>
    <w:rsid w:val="009961BC"/>
    <w:rsid w:val="009A3D32"/>
    <w:rsid w:val="009B0C50"/>
    <w:rsid w:val="009B4CCD"/>
    <w:rsid w:val="009B6C01"/>
    <w:rsid w:val="009B707D"/>
    <w:rsid w:val="009B7318"/>
    <w:rsid w:val="009C083E"/>
    <w:rsid w:val="009C681C"/>
    <w:rsid w:val="009D6B65"/>
    <w:rsid w:val="009F257F"/>
    <w:rsid w:val="009F5D0E"/>
    <w:rsid w:val="00A04FE5"/>
    <w:rsid w:val="00A13C36"/>
    <w:rsid w:val="00A165CF"/>
    <w:rsid w:val="00A1701A"/>
    <w:rsid w:val="00A33A53"/>
    <w:rsid w:val="00A4288C"/>
    <w:rsid w:val="00A55A3F"/>
    <w:rsid w:val="00A63A3B"/>
    <w:rsid w:val="00A767E0"/>
    <w:rsid w:val="00A77FE2"/>
    <w:rsid w:val="00AA040C"/>
    <w:rsid w:val="00AA1A5F"/>
    <w:rsid w:val="00AA3035"/>
    <w:rsid w:val="00AB2CC3"/>
    <w:rsid w:val="00AC2E1E"/>
    <w:rsid w:val="00AC6F3D"/>
    <w:rsid w:val="00B00592"/>
    <w:rsid w:val="00B0371F"/>
    <w:rsid w:val="00B079FF"/>
    <w:rsid w:val="00B11178"/>
    <w:rsid w:val="00B21EE4"/>
    <w:rsid w:val="00B3252A"/>
    <w:rsid w:val="00B32C99"/>
    <w:rsid w:val="00B36718"/>
    <w:rsid w:val="00B40BE3"/>
    <w:rsid w:val="00B4114E"/>
    <w:rsid w:val="00B42625"/>
    <w:rsid w:val="00B45EC8"/>
    <w:rsid w:val="00B47852"/>
    <w:rsid w:val="00B55E51"/>
    <w:rsid w:val="00B6384C"/>
    <w:rsid w:val="00B6682D"/>
    <w:rsid w:val="00B813BE"/>
    <w:rsid w:val="00B84AFF"/>
    <w:rsid w:val="00B90225"/>
    <w:rsid w:val="00B943C9"/>
    <w:rsid w:val="00B963F4"/>
    <w:rsid w:val="00B96972"/>
    <w:rsid w:val="00BA44B8"/>
    <w:rsid w:val="00BB1E15"/>
    <w:rsid w:val="00BB4B87"/>
    <w:rsid w:val="00BC0D2B"/>
    <w:rsid w:val="00BC29DF"/>
    <w:rsid w:val="00BD63A5"/>
    <w:rsid w:val="00BE7D2A"/>
    <w:rsid w:val="00C16573"/>
    <w:rsid w:val="00C24CA4"/>
    <w:rsid w:val="00C25AEF"/>
    <w:rsid w:val="00C36770"/>
    <w:rsid w:val="00C40034"/>
    <w:rsid w:val="00C56E9B"/>
    <w:rsid w:val="00C579E1"/>
    <w:rsid w:val="00C60F5B"/>
    <w:rsid w:val="00C67C29"/>
    <w:rsid w:val="00C73072"/>
    <w:rsid w:val="00C73272"/>
    <w:rsid w:val="00C7664B"/>
    <w:rsid w:val="00C80C03"/>
    <w:rsid w:val="00C81675"/>
    <w:rsid w:val="00C86306"/>
    <w:rsid w:val="00CB1EC0"/>
    <w:rsid w:val="00CB46F9"/>
    <w:rsid w:val="00CB68A2"/>
    <w:rsid w:val="00CB697F"/>
    <w:rsid w:val="00CD55BC"/>
    <w:rsid w:val="00CF13D2"/>
    <w:rsid w:val="00CF7388"/>
    <w:rsid w:val="00D04D1D"/>
    <w:rsid w:val="00D109FD"/>
    <w:rsid w:val="00D12A13"/>
    <w:rsid w:val="00D26372"/>
    <w:rsid w:val="00D32DD0"/>
    <w:rsid w:val="00D3626B"/>
    <w:rsid w:val="00D411D1"/>
    <w:rsid w:val="00D46ABC"/>
    <w:rsid w:val="00D56A2A"/>
    <w:rsid w:val="00D63D96"/>
    <w:rsid w:val="00D705EE"/>
    <w:rsid w:val="00D82708"/>
    <w:rsid w:val="00D83541"/>
    <w:rsid w:val="00DA097A"/>
    <w:rsid w:val="00DA1F88"/>
    <w:rsid w:val="00DB0218"/>
    <w:rsid w:val="00DB06A2"/>
    <w:rsid w:val="00DC070E"/>
    <w:rsid w:val="00DC0C70"/>
    <w:rsid w:val="00DC6710"/>
    <w:rsid w:val="00DE7AD3"/>
    <w:rsid w:val="00DF727B"/>
    <w:rsid w:val="00E035EC"/>
    <w:rsid w:val="00E223BC"/>
    <w:rsid w:val="00E232EF"/>
    <w:rsid w:val="00E266EF"/>
    <w:rsid w:val="00E30F7D"/>
    <w:rsid w:val="00E31BFB"/>
    <w:rsid w:val="00E34A66"/>
    <w:rsid w:val="00E43034"/>
    <w:rsid w:val="00E62AA3"/>
    <w:rsid w:val="00E70EE0"/>
    <w:rsid w:val="00E718C6"/>
    <w:rsid w:val="00E73E83"/>
    <w:rsid w:val="00E9337D"/>
    <w:rsid w:val="00EA5747"/>
    <w:rsid w:val="00EB7414"/>
    <w:rsid w:val="00EC014A"/>
    <w:rsid w:val="00EC1868"/>
    <w:rsid w:val="00EC4B8A"/>
    <w:rsid w:val="00EC59FE"/>
    <w:rsid w:val="00ED7AC1"/>
    <w:rsid w:val="00EF632C"/>
    <w:rsid w:val="00F00AD9"/>
    <w:rsid w:val="00F13982"/>
    <w:rsid w:val="00F16682"/>
    <w:rsid w:val="00F210E9"/>
    <w:rsid w:val="00F24258"/>
    <w:rsid w:val="00F4724B"/>
    <w:rsid w:val="00F5273F"/>
    <w:rsid w:val="00F57B59"/>
    <w:rsid w:val="00F6204E"/>
    <w:rsid w:val="00F655A9"/>
    <w:rsid w:val="00F6730E"/>
    <w:rsid w:val="00F7328B"/>
    <w:rsid w:val="00F86055"/>
    <w:rsid w:val="00FA1093"/>
    <w:rsid w:val="00FA25DA"/>
    <w:rsid w:val="00FA39EE"/>
    <w:rsid w:val="00FF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57944929"/>
  <w15:chartTrackingRefBased/>
  <w15:docId w15:val="{C0D938ED-D516-4ACB-BF8D-7A8EBE66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val="en-US" w:eastAsia="en-US"/>
    </w:rPr>
  </w:style>
  <w:style w:type="paragraph" w:styleId="Heading1">
    <w:name w:val="heading 1"/>
    <w:basedOn w:val="Main-Head"/>
    <w:next w:val="BodyText"/>
    <w:qFormat/>
    <w:rsid w:val="0024654E"/>
    <w:pPr>
      <w:keepNext/>
      <w:numPr>
        <w:numId w:val="3"/>
      </w:numPr>
      <w:tabs>
        <w:tab w:val="clear" w:pos="432"/>
      </w:tabs>
      <w:spacing w:before="160"/>
      <w:ind w:left="720" w:hanging="720"/>
      <w:outlineLvl w:val="0"/>
    </w:pPr>
    <w:rPr>
      <w:rFonts w:ascii="Calibri" w:hAnsi="Calibri"/>
      <w:b w:val="0"/>
      <w:caps/>
      <w:u w:val="single"/>
    </w:rPr>
  </w:style>
  <w:style w:type="paragraph" w:styleId="Heading2">
    <w:name w:val="heading 2"/>
    <w:basedOn w:val="Main-Head"/>
    <w:next w:val="BodyText"/>
    <w:link w:val="Heading2Char"/>
    <w:qFormat/>
    <w:rsid w:val="00341A37"/>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aliases w:val="Heading 3 Char Char,Heading 3 Char1 Char Char,Heading 3 Char Char Char Char,Heading 3 Char1 Char1,Heading 3 Char Char Char1,Heading 3 Char Char1"/>
    <w:basedOn w:val="Main-Head"/>
    <w:link w:val="Heading3Char"/>
    <w:qFormat/>
    <w:rsid w:val="00341A37"/>
    <w:pPr>
      <w:numPr>
        <w:ilvl w:val="2"/>
        <w:numId w:val="3"/>
      </w:numPr>
      <w:tabs>
        <w:tab w:val="clear" w:pos="720"/>
        <w:tab w:val="num" w:pos="1440"/>
      </w:tabs>
      <w:spacing w:before="80"/>
      <w:ind w:left="1440" w:hanging="720"/>
      <w:outlineLvl w:val="2"/>
    </w:pPr>
    <w:rPr>
      <w:rFonts w:ascii="Calibri" w:hAnsi="Calibri"/>
      <w:b w:val="0"/>
      <w:szCs w:val="22"/>
    </w:rPr>
  </w:style>
  <w:style w:type="paragraph" w:styleId="Heading4">
    <w:name w:val="heading 4"/>
    <w:basedOn w:val="Main-Head"/>
    <w:qFormat/>
    <w:rsid w:val="00324937"/>
    <w:pPr>
      <w:numPr>
        <w:ilvl w:val="3"/>
        <w:numId w:val="3"/>
      </w:numPr>
      <w:tabs>
        <w:tab w:val="clear" w:pos="864"/>
        <w:tab w:val="left" w:pos="2127"/>
      </w:tabs>
      <w:ind w:left="2127" w:hanging="720"/>
      <w:outlineLvl w:val="3"/>
    </w:pPr>
    <w:rPr>
      <w:rFonts w:ascii="Calibri" w:hAnsi="Calibri"/>
      <w:b w:val="0"/>
      <w:szCs w:val="22"/>
    </w:rPr>
  </w:style>
  <w:style w:type="paragraph" w:styleId="Heading5">
    <w:name w:val="heading 5"/>
    <w:basedOn w:val="Main-Head"/>
    <w:qFormat/>
    <w:rsid w:val="001E0940"/>
    <w:pPr>
      <w:numPr>
        <w:ilvl w:val="4"/>
        <w:numId w:val="3"/>
      </w:numPr>
      <w:tabs>
        <w:tab w:val="clear" w:pos="720"/>
      </w:tabs>
      <w:ind w:left="2520" w:hanging="360"/>
      <w:outlineLvl w:val="4"/>
    </w:pPr>
    <w:rPr>
      <w:rFonts w:ascii="Calibri" w:hAnsi="Calibri" w:cs="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Heading 3 Char Char Char,Heading 3 Char1 Char Char Char,Heading 3 Char Char Char Char Char,Heading 3 Char1 Char1 Char,Heading 3 Char Char Char1 Char,Heading 3 Char Char1 Char"/>
    <w:link w:val="Heading3"/>
    <w:rsid w:val="00341A37"/>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51563E"/>
    <w:pPr>
      <w:widowControl w:val="0"/>
      <w:spacing w:before="60" w:after="60"/>
    </w:pPr>
    <w:rPr>
      <w:rFonts w:ascii="Arial" w:hAnsi="Arial"/>
      <w:sz w:val="20"/>
      <w:lang w:val="en-GB"/>
    </w:rPr>
  </w:style>
  <w:style w:type="paragraph" w:customStyle="1" w:styleId="TableHeading">
    <w:name w:val="Table Heading"/>
    <w:basedOn w:val="Normal"/>
    <w:rsid w:val="0051563E"/>
    <w:pPr>
      <w:widowControl w:val="0"/>
      <w:spacing w:before="60" w:after="60"/>
    </w:pPr>
    <w:rPr>
      <w:rFonts w:ascii="Arial" w:hAnsi="Arial"/>
      <w:b/>
      <w:sz w:val="20"/>
      <w:lang w:val="en-GB"/>
    </w:rPr>
  </w:style>
  <w:style w:type="paragraph" w:styleId="BalloonText">
    <w:name w:val="Balloon Text"/>
    <w:basedOn w:val="Normal"/>
    <w:semiHidden/>
    <w:rsid w:val="000C1F04"/>
    <w:rPr>
      <w:rFonts w:ascii="Tahoma" w:hAnsi="Tahoma" w:cs="Tahoma"/>
      <w:sz w:val="16"/>
      <w:szCs w:val="16"/>
    </w:rPr>
  </w:style>
  <w:style w:type="character" w:customStyle="1" w:styleId="Heading2Char">
    <w:name w:val="Heading 2 Char"/>
    <w:link w:val="Heading2"/>
    <w:rsid w:val="00341A37"/>
    <w:rPr>
      <w:rFonts w:ascii="Calibri" w:hAnsi="Calibri"/>
      <w:sz w:val="22"/>
      <w:szCs w:val="22"/>
      <w:u w:val="single"/>
      <w:lang w:val="en-US" w:eastAsia="en-US"/>
    </w:rPr>
  </w:style>
  <w:style w:type="paragraph" w:styleId="CommentSubject">
    <w:name w:val="annotation subject"/>
    <w:basedOn w:val="CommentText"/>
    <w:next w:val="CommentText"/>
    <w:semiHidden/>
    <w:rsid w:val="00C25AEF"/>
    <w:pPr>
      <w:spacing w:before="0"/>
    </w:pPr>
    <w:rPr>
      <w:rFonts w:ascii="Book Antiqua" w:hAnsi="Book Antiqua"/>
      <w:b/>
      <w:bCs/>
      <w:sz w:val="20"/>
    </w:rPr>
  </w:style>
  <w:style w:type="character" w:customStyle="1" w:styleId="CommentTextChar">
    <w:name w:val="Comment Text Char"/>
    <w:link w:val="CommentText"/>
    <w:semiHidden/>
    <w:rsid w:val="00193CFB"/>
    <w:rPr>
      <w:rFonts w:ascii="Arial" w:hAnsi="Arial"/>
      <w:sz w:val="22"/>
      <w:lang w:val="en-US" w:eastAsia="en-US" w:bidi="ar-SA"/>
    </w:rPr>
  </w:style>
  <w:style w:type="character" w:customStyle="1" w:styleId="BodyTextChar">
    <w:name w:val="Body Text Char"/>
    <w:link w:val="BodyText"/>
    <w:semiHidden/>
    <w:locked/>
    <w:rsid w:val="00D04D1D"/>
    <w:rPr>
      <w:rFonts w:ascii="Book Antiqua" w:hAnsi="Book Antiqua"/>
      <w:sz w:val="22"/>
      <w:lang w:val="en-US" w:eastAsia="en-US" w:bidi="ar-SA"/>
    </w:rPr>
  </w:style>
  <w:style w:type="paragraph" w:styleId="Revision">
    <w:name w:val="Revision"/>
    <w:hidden/>
    <w:uiPriority w:val="99"/>
    <w:semiHidden/>
    <w:rsid w:val="008D2594"/>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8875">
      <w:bodyDiv w:val="1"/>
      <w:marLeft w:val="0"/>
      <w:marRight w:val="0"/>
      <w:marTop w:val="0"/>
      <w:marBottom w:val="0"/>
      <w:divBdr>
        <w:top w:val="none" w:sz="0" w:space="0" w:color="auto"/>
        <w:left w:val="none" w:sz="0" w:space="0" w:color="auto"/>
        <w:bottom w:val="none" w:sz="0" w:space="0" w:color="auto"/>
        <w:right w:val="none" w:sz="0" w:space="0" w:color="auto"/>
      </w:divBdr>
    </w:div>
    <w:div w:id="165678225">
      <w:bodyDiv w:val="1"/>
      <w:marLeft w:val="0"/>
      <w:marRight w:val="0"/>
      <w:marTop w:val="0"/>
      <w:marBottom w:val="0"/>
      <w:divBdr>
        <w:top w:val="none" w:sz="0" w:space="0" w:color="auto"/>
        <w:left w:val="none" w:sz="0" w:space="0" w:color="auto"/>
        <w:bottom w:val="none" w:sz="0" w:space="0" w:color="auto"/>
        <w:right w:val="none" w:sz="0" w:space="0" w:color="auto"/>
      </w:divBdr>
    </w:div>
    <w:div w:id="1115633751">
      <w:bodyDiv w:val="1"/>
      <w:marLeft w:val="0"/>
      <w:marRight w:val="0"/>
      <w:marTop w:val="0"/>
      <w:marBottom w:val="0"/>
      <w:divBdr>
        <w:top w:val="none" w:sz="0" w:space="0" w:color="auto"/>
        <w:left w:val="none" w:sz="0" w:space="0" w:color="auto"/>
        <w:bottom w:val="none" w:sz="0" w:space="0" w:color="auto"/>
        <w:right w:val="none" w:sz="0" w:space="0" w:color="auto"/>
      </w:divBdr>
    </w:div>
    <w:div w:id="1326783438">
      <w:bodyDiv w:val="1"/>
      <w:marLeft w:val="0"/>
      <w:marRight w:val="0"/>
      <w:marTop w:val="0"/>
      <w:marBottom w:val="0"/>
      <w:divBdr>
        <w:top w:val="none" w:sz="0" w:space="0" w:color="auto"/>
        <w:left w:val="none" w:sz="0" w:space="0" w:color="auto"/>
        <w:bottom w:val="none" w:sz="0" w:space="0" w:color="auto"/>
        <w:right w:val="none" w:sz="0" w:space="0" w:color="auto"/>
      </w:divBdr>
    </w:div>
    <w:div w:id="157335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tatus xmlns="842cd523-47d6-43d6-8211-471f8d7272d8">Draft</Status>
    <Project_x0020_Name xmlns="842cd523-47d6-43d6-8211-471f8d7272d8">Humber-Jane Trunk Sewer Rehabilitation West of Jane Street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40C54F-3F0E-4B5D-93C2-E232F74CD9FA}">
  <ds:schemaRefs>
    <ds:schemaRef ds:uri="http://schemas.microsoft.com/office/2006/metadata/longProperties"/>
  </ds:schemaRefs>
</ds:datastoreItem>
</file>

<file path=customXml/itemProps2.xml><?xml version="1.0" encoding="utf-8"?>
<ds:datastoreItem xmlns:ds="http://schemas.openxmlformats.org/officeDocument/2006/customXml" ds:itemID="{D4251C14-0DC9-4B84-B4E5-07BFA1101A56}">
  <ds:schemaRefs>
    <ds:schemaRef ds:uri="http://schemas.microsoft.com/sharepoint/v3/contenttype/forms"/>
  </ds:schemaRefs>
</ds:datastoreItem>
</file>

<file path=customXml/itemProps3.xml><?xml version="1.0" encoding="utf-8"?>
<ds:datastoreItem xmlns:ds="http://schemas.openxmlformats.org/officeDocument/2006/customXml" ds:itemID="{8D6DAF39-5F4D-48EF-B9BE-812BB5E1BD6E}">
  <ds:schemaRefs>
    <ds:schemaRef ds:uri="http://schemas.openxmlformats.org/officeDocument/2006/bibliography"/>
  </ds:schemaRefs>
</ds:datastoreItem>
</file>

<file path=customXml/itemProps4.xml><?xml version="1.0" encoding="utf-8"?>
<ds:datastoreItem xmlns:ds="http://schemas.openxmlformats.org/officeDocument/2006/customXml" ds:itemID="{AE635F0C-C58D-4A44-9254-41EADF33E072}">
  <ds:schemaRefs>
    <ds:schemaRef ds:uri="http://purl.org/dc/terms/"/>
    <ds:schemaRef ds:uri="fc026acd-ce08-4cd6-8fcf-3379e1510d35"/>
    <ds:schemaRef ds:uri="http://schemas.microsoft.com/sharepoint/v4"/>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eca966e5-22d2-4363-85bc-032a97ef399f"/>
    <ds:schemaRef ds:uri="http://www.w3.org/XML/1998/namespace"/>
    <ds:schemaRef ds:uri="http://purl.org/dc/dcmitype/"/>
    <ds:schemaRef ds:uri="842cd523-47d6-43d6-8211-471f8d7272d8"/>
    <ds:schemaRef ds:uri="d6d05743-d6d0-46ac-98bc-99f29ab3bcad"/>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customXml/itemProps5.xml><?xml version="1.0" encoding="utf-8"?>
<ds:datastoreItem xmlns:ds="http://schemas.openxmlformats.org/officeDocument/2006/customXml" ds:itemID="{9C9B5987-728B-4651-8E3A-E38D51CF2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20</TotalTime>
  <Pages>10</Pages>
  <Words>3630</Words>
  <Characters>25186</Characters>
  <Application>Microsoft Office Word</Application>
  <DocSecurity>0</DocSecurity>
  <Lines>209</Lines>
  <Paragraphs>57</Paragraphs>
  <ScaleCrop>false</ScaleCrop>
  <HeadingPairs>
    <vt:vector size="2" baseType="variant">
      <vt:variant>
        <vt:lpstr>Title</vt:lpstr>
      </vt:variant>
      <vt:variant>
        <vt:i4>1</vt:i4>
      </vt:variant>
    </vt:vector>
  </HeadingPairs>
  <TitlesOfParts>
    <vt:vector size="1" baseType="lpstr">
      <vt:lpstr>01561_Environmental_Protection (Dec 14, 2015)</vt:lpstr>
    </vt:vector>
  </TitlesOfParts>
  <Company>Regional Municipality of York</Company>
  <LinksUpToDate>false</LinksUpToDate>
  <CharactersWithSpaces>28759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01561_Environmental_Protection (Dec 14, 2015)</dc:title>
  <dc:subject/>
  <dc:creator>Adley-McGinnis, Andrea</dc:creator>
  <cp:keywords/>
  <cp:lastModifiedBy>Johnny Pang</cp:lastModifiedBy>
  <cp:revision>4</cp:revision>
  <cp:lastPrinted>2006-08-29T18:40:00Z</cp:lastPrinted>
  <dcterms:created xsi:type="dcterms:W3CDTF">2022-10-27T13:48:00Z</dcterms:created>
  <dcterms:modified xsi:type="dcterms:W3CDTF">2022-11-30T12:39:00Z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
    <vt:lpwstr>ENVCPD-95-2197</vt:lpwstr>
  </property>
  <property fmtid="{D5CDD505-2E9C-101B-9397-08002B2CF9AE}" pid="4" name="_dlc_DocIdItemGuid">
    <vt:lpwstr>8a883e58-bb2d-47df-8fa9-c1c3b8908712</vt:lpwstr>
  </property>
  <property fmtid="{D5CDD505-2E9C-101B-9397-08002B2CF9AE}" pid="5" name="_dlc_DocIdUrl">
    <vt:lpwstr>https://mycloud.york.ca/projects/EnvServProgramDeliveryOffice/Design/_layouts/DocIdRedir.aspx?ID=ENVCPD-95-2197, ENVCPD-95-2197</vt:lpwstr>
  </property>
  <property fmtid="{D5CDD505-2E9C-101B-9397-08002B2CF9AE}" pid="6" name="File Code">
    <vt:lpwstr/>
  </property>
  <property fmtid="{D5CDD505-2E9C-101B-9397-08002B2CF9AE}" pid="7" name="Status">
    <vt:lpwstr>Draft</vt:lpwstr>
  </property>
  <property fmtid="{D5CDD505-2E9C-101B-9397-08002B2CF9AE}" pid="8" name="Project Completion Date">
    <vt:lpwstr/>
  </property>
  <property fmtid="{D5CDD505-2E9C-101B-9397-08002B2CF9AE}" pid="9" name="Historical Project Number">
    <vt:lpwstr/>
  </property>
  <property fmtid="{D5CDD505-2E9C-101B-9397-08002B2CF9AE}" pid="10" name="Links">
    <vt:lpwstr/>
  </property>
  <property fmtid="{D5CDD505-2E9C-101B-9397-08002B2CF9AE}" pid="11" name="End of Warranty Date">
    <vt:lpwstr/>
  </property>
  <property fmtid="{D5CDD505-2E9C-101B-9397-08002B2CF9AE}" pid="12" name="Owner">
    <vt:lpwstr/>
  </property>
  <property fmtid="{D5CDD505-2E9C-101B-9397-08002B2CF9AE}" pid="13" name="Project Name">
    <vt:lpwstr>Humber-Jane Trunk Sewer Rehabilitation West of Jane Street</vt:lpwstr>
  </property>
  <property fmtid="{D5CDD505-2E9C-101B-9397-08002B2CF9AE}" pid="14" name="Project Number">
    <vt:lpwstr>78536-EI17026</vt:lpwstr>
  </property>
  <property fmtid="{D5CDD505-2E9C-101B-9397-08002B2CF9AE}" pid="15" name="Organizational Unit">
    <vt:lpwstr>ENV/CPD</vt:lpwstr>
  </property>
  <property fmtid="{D5CDD505-2E9C-101B-9397-08002B2CF9AE}" pid="16" name="Key Document">
    <vt:lpwstr>0</vt:lpwstr>
  </property>
  <property fmtid="{D5CDD505-2E9C-101B-9397-08002B2CF9AE}" pid="17" name="_DCDateCreated">
    <vt:lpwstr>2020-01-09T13:43:25Z</vt:lpwstr>
  </property>
  <property fmtid="{D5CDD505-2E9C-101B-9397-08002B2CF9AE}" pid="18" name="TemplateUrl">
    <vt:lpwstr/>
  </property>
  <property fmtid="{D5CDD505-2E9C-101B-9397-08002B2CF9AE}" pid="19" name="xd_ProgID">
    <vt:lpwstr/>
  </property>
  <property fmtid="{D5CDD505-2E9C-101B-9397-08002B2CF9AE}" pid="20" name="_CopySource">
    <vt:lpwstr>https://mycloud.york.ca/projects/EnvServProgramDeliveryOffice/Design/Shared Documents/Technical Design Specification Templates/Division 01 - General Requirements/01561 Environmental Protection NEW.docx</vt:lpwstr>
  </property>
  <property fmtid="{D5CDD505-2E9C-101B-9397-08002B2CF9AE}" pid="21" name="Order">
    <vt:r8>219700</vt:r8>
  </property>
  <property fmtid="{D5CDD505-2E9C-101B-9397-08002B2CF9AE}" pid="22" name="display_urn:schemas-microsoft-com:office:office#Editor">
    <vt:lpwstr>Mutton, Benjamin</vt:lpwstr>
  </property>
  <property fmtid="{D5CDD505-2E9C-101B-9397-08002B2CF9AE}" pid="23" name="URL">
    <vt:lpwstr/>
  </property>
  <property fmtid="{D5CDD505-2E9C-101B-9397-08002B2CF9AE}" pid="24" name="ContentTypeId">
    <vt:lpwstr>0x010100BF8E50B80A32C040A85FB450FB26C9E5</vt:lpwstr>
  </property>
  <property fmtid="{D5CDD505-2E9C-101B-9397-08002B2CF9AE}" pid="25" name="Office">
    <vt:lpwstr/>
  </property>
  <property fmtid="{D5CDD505-2E9C-101B-9397-08002B2CF9AE}" pid="26" name="Information Type">
    <vt:lpwstr/>
  </property>
  <property fmtid="{D5CDD505-2E9C-101B-9397-08002B2CF9AE}" pid="27" name="Internal Organization">
    <vt:lpwstr/>
  </property>
  <property fmtid="{D5CDD505-2E9C-101B-9397-08002B2CF9AE}" pid="28" name="Communications">
    <vt:lpwstr/>
  </property>
  <property fmtid="{D5CDD505-2E9C-101B-9397-08002B2CF9AE}" pid="29" name="AERIS Pools">
    <vt:lpwstr/>
  </property>
  <property fmtid="{D5CDD505-2E9C-101B-9397-08002B2CF9AE}" pid="30" name="Data Classification">
    <vt:lpwstr>1;#Confidential|dbb6cc64-9915-4cf6-857e-3e641b410f5c</vt:lpwstr>
  </property>
</Properties>
</file>