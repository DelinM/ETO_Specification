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94"/>
        <w:gridCol w:w="2070"/>
        <w:gridCol w:w="5683"/>
      </w:tblGrid>
      <w:tr w:rsidR="002A70C5" w:rsidRPr="00476314" w:rsidDel="00DD0DE2" w14:paraId="2ED0FE56" w14:textId="77777777" w:rsidTr="00C91969">
        <w:trPr>
          <w:cantSplit/>
          <w:jc w:val="center"/>
          <w:del w:id="0" w:author="Liam Sykes" w:date="2022-03-18T15:40:00Z"/>
        </w:trPr>
        <w:tc>
          <w:tcPr>
            <w:tcW w:w="1094" w:type="dxa"/>
          </w:tcPr>
          <w:p w14:paraId="76794CC3" w14:textId="77777777" w:rsidR="002A70C5" w:rsidRPr="00476314" w:rsidDel="00DD0DE2" w:rsidRDefault="00B31369" w:rsidP="00075207">
            <w:pPr>
              <w:pStyle w:val="TableHeading"/>
              <w:rPr>
                <w:del w:id="1" w:author="Liam Sykes" w:date="2022-03-18T15:40:00Z"/>
                <w:rFonts w:ascii="Calibri" w:hAnsi="Calibri"/>
                <w:sz w:val="22"/>
              </w:rPr>
            </w:pPr>
            <w:del w:id="2" w:author="Liam Sykes" w:date="2022-03-18T15:40:00Z">
              <w:r w:rsidRPr="00476314" w:rsidDel="00DD0DE2">
                <w:rPr>
                  <w:rFonts w:ascii="Calibri" w:hAnsi="Calibri"/>
                  <w:sz w:val="22"/>
                </w:rPr>
                <w:delText>Versio</w:delText>
              </w:r>
              <w:r w:rsidR="002A70C5" w:rsidRPr="00476314" w:rsidDel="00DD0DE2">
                <w:rPr>
                  <w:rFonts w:ascii="Calibri" w:hAnsi="Calibri"/>
                  <w:sz w:val="22"/>
                </w:rPr>
                <w:delText>n</w:delText>
              </w:r>
            </w:del>
          </w:p>
        </w:tc>
        <w:tc>
          <w:tcPr>
            <w:tcW w:w="2070" w:type="dxa"/>
          </w:tcPr>
          <w:p w14:paraId="2682CDA0" w14:textId="77777777" w:rsidR="002A70C5" w:rsidRPr="00476314" w:rsidDel="00DD0DE2" w:rsidRDefault="002A70C5" w:rsidP="00075207">
            <w:pPr>
              <w:pStyle w:val="TableHeading"/>
              <w:rPr>
                <w:del w:id="3" w:author="Liam Sykes" w:date="2022-03-18T15:40:00Z"/>
                <w:rFonts w:ascii="Calibri" w:hAnsi="Calibri"/>
                <w:sz w:val="22"/>
              </w:rPr>
            </w:pPr>
            <w:del w:id="4" w:author="Liam Sykes" w:date="2022-03-18T15:40:00Z">
              <w:r w:rsidRPr="00476314" w:rsidDel="00DD0DE2">
                <w:rPr>
                  <w:rFonts w:ascii="Calibri" w:hAnsi="Calibri"/>
                  <w:sz w:val="22"/>
                </w:rPr>
                <w:delText>Date</w:delText>
              </w:r>
            </w:del>
          </w:p>
        </w:tc>
        <w:tc>
          <w:tcPr>
            <w:tcW w:w="5683" w:type="dxa"/>
          </w:tcPr>
          <w:p w14:paraId="0317457A" w14:textId="77777777" w:rsidR="002A70C5" w:rsidRPr="00476314" w:rsidDel="00DD0DE2" w:rsidRDefault="002A70C5" w:rsidP="002A65FA">
            <w:pPr>
              <w:pStyle w:val="TableHeading"/>
              <w:rPr>
                <w:del w:id="5" w:author="Liam Sykes" w:date="2022-03-18T15:40:00Z"/>
                <w:rFonts w:ascii="Calibri" w:hAnsi="Calibri"/>
                <w:sz w:val="22"/>
              </w:rPr>
            </w:pPr>
            <w:del w:id="6" w:author="Liam Sykes" w:date="2022-03-18T15:40:00Z">
              <w:r w:rsidRPr="00476314" w:rsidDel="00DD0DE2">
                <w:rPr>
                  <w:rFonts w:ascii="Calibri" w:hAnsi="Calibri"/>
                  <w:sz w:val="22"/>
                </w:rPr>
                <w:delText>Description of Revisions</w:delText>
              </w:r>
            </w:del>
          </w:p>
        </w:tc>
      </w:tr>
      <w:tr w:rsidR="002A70C5" w:rsidRPr="00476314" w:rsidDel="00DD0DE2" w14:paraId="53D47376" w14:textId="77777777" w:rsidTr="00C91969">
        <w:trPr>
          <w:cantSplit/>
          <w:jc w:val="center"/>
          <w:del w:id="7" w:author="Liam Sykes" w:date="2022-03-18T15:40:00Z"/>
        </w:trPr>
        <w:tc>
          <w:tcPr>
            <w:tcW w:w="1094" w:type="dxa"/>
          </w:tcPr>
          <w:p w14:paraId="22B9F8BF" w14:textId="77777777" w:rsidR="002A70C5" w:rsidRPr="00476314" w:rsidDel="00DD0DE2" w:rsidRDefault="002A70C5" w:rsidP="007F6CC9">
            <w:pPr>
              <w:pStyle w:val="NormalTableText"/>
              <w:rPr>
                <w:del w:id="8" w:author="Liam Sykes" w:date="2022-03-18T15:40:00Z"/>
                <w:rFonts w:ascii="Calibri" w:hAnsi="Calibri"/>
                <w:sz w:val="22"/>
              </w:rPr>
            </w:pPr>
            <w:del w:id="9" w:author="Liam Sykes" w:date="2022-03-18T15:40:00Z">
              <w:r w:rsidRPr="00476314" w:rsidDel="00DD0DE2">
                <w:rPr>
                  <w:rFonts w:ascii="Calibri" w:hAnsi="Calibri"/>
                  <w:sz w:val="22"/>
                </w:rPr>
                <w:delText>1</w:delText>
              </w:r>
            </w:del>
          </w:p>
        </w:tc>
        <w:tc>
          <w:tcPr>
            <w:tcW w:w="2070" w:type="dxa"/>
          </w:tcPr>
          <w:p w14:paraId="53887726" w14:textId="77777777" w:rsidR="002A70C5" w:rsidRPr="00476314" w:rsidDel="00DD0DE2" w:rsidRDefault="002A70C5" w:rsidP="00075207">
            <w:pPr>
              <w:pStyle w:val="NormalTableText"/>
              <w:rPr>
                <w:del w:id="10" w:author="Liam Sykes" w:date="2022-03-18T15:40:00Z"/>
                <w:rFonts w:ascii="Calibri" w:hAnsi="Calibri"/>
                <w:sz w:val="22"/>
              </w:rPr>
            </w:pPr>
            <w:del w:id="11" w:author="Liam Sykes" w:date="2022-03-18T15:40:00Z">
              <w:r w:rsidRPr="00476314" w:rsidDel="00DD0DE2">
                <w:rPr>
                  <w:rFonts w:ascii="Calibri" w:hAnsi="Calibri"/>
                  <w:sz w:val="22"/>
                </w:rPr>
                <w:delText>August 3</w:delText>
              </w:r>
              <w:r w:rsidR="00812AE7" w:rsidRPr="00476314" w:rsidDel="00DD0DE2">
                <w:rPr>
                  <w:rFonts w:ascii="Calibri" w:hAnsi="Calibri"/>
                  <w:sz w:val="22"/>
                </w:rPr>
                <w:delText>0</w:delText>
              </w:r>
              <w:r w:rsidRPr="00476314" w:rsidDel="00DD0DE2">
                <w:rPr>
                  <w:rFonts w:ascii="Calibri" w:hAnsi="Calibri"/>
                  <w:sz w:val="22"/>
                </w:rPr>
                <w:delText>, 2006</w:delText>
              </w:r>
            </w:del>
          </w:p>
        </w:tc>
        <w:tc>
          <w:tcPr>
            <w:tcW w:w="5683" w:type="dxa"/>
          </w:tcPr>
          <w:p w14:paraId="354FDCC0" w14:textId="77777777" w:rsidR="002A70C5" w:rsidRPr="00476314" w:rsidDel="00DD0DE2" w:rsidRDefault="002A70C5" w:rsidP="00075207">
            <w:pPr>
              <w:pStyle w:val="NormalTableText"/>
              <w:rPr>
                <w:del w:id="12" w:author="Liam Sykes" w:date="2022-03-18T15:40:00Z"/>
                <w:rFonts w:ascii="Calibri" w:hAnsi="Calibri"/>
                <w:sz w:val="22"/>
              </w:rPr>
            </w:pPr>
            <w:del w:id="13" w:author="Liam Sykes" w:date="2022-03-18T15:40:00Z">
              <w:r w:rsidRPr="00476314" w:rsidDel="00DD0DE2">
                <w:rPr>
                  <w:rFonts w:ascii="Calibri" w:hAnsi="Calibri"/>
                  <w:sz w:val="22"/>
                </w:rPr>
                <w:delText>Approved final document.</w:delText>
              </w:r>
            </w:del>
          </w:p>
        </w:tc>
      </w:tr>
      <w:tr w:rsidR="007F6CC9" w:rsidRPr="00476314" w:rsidDel="00DD0DE2" w14:paraId="2515214F" w14:textId="77777777" w:rsidTr="00C91969">
        <w:trPr>
          <w:cantSplit/>
          <w:jc w:val="center"/>
          <w:del w:id="14" w:author="Liam Sykes" w:date="2022-03-18T15:40:00Z"/>
        </w:trPr>
        <w:tc>
          <w:tcPr>
            <w:tcW w:w="1094" w:type="dxa"/>
          </w:tcPr>
          <w:p w14:paraId="185E5B2C" w14:textId="77777777" w:rsidR="007F6CC9" w:rsidRPr="00476314" w:rsidDel="00DD0DE2" w:rsidRDefault="007F6CC9" w:rsidP="00075207">
            <w:pPr>
              <w:pStyle w:val="NormalTableText"/>
              <w:rPr>
                <w:del w:id="15" w:author="Liam Sykes" w:date="2022-03-18T15:40:00Z"/>
                <w:rFonts w:ascii="Calibri" w:hAnsi="Calibri"/>
                <w:sz w:val="22"/>
              </w:rPr>
            </w:pPr>
            <w:del w:id="16" w:author="Liam Sykes" w:date="2022-03-18T15:40:00Z">
              <w:r w:rsidRPr="00476314" w:rsidDel="00DD0DE2">
                <w:rPr>
                  <w:rFonts w:ascii="Calibri" w:hAnsi="Calibri"/>
                  <w:sz w:val="22"/>
                </w:rPr>
                <w:delText>2</w:delText>
              </w:r>
            </w:del>
          </w:p>
        </w:tc>
        <w:tc>
          <w:tcPr>
            <w:tcW w:w="2070" w:type="dxa"/>
          </w:tcPr>
          <w:p w14:paraId="76DC70A3" w14:textId="77777777" w:rsidR="007F6CC9" w:rsidRPr="00476314" w:rsidDel="00DD0DE2" w:rsidRDefault="007F6CC9" w:rsidP="00075207">
            <w:pPr>
              <w:pStyle w:val="NormalTableText"/>
              <w:rPr>
                <w:del w:id="17" w:author="Liam Sykes" w:date="2022-03-18T15:40:00Z"/>
                <w:rFonts w:ascii="Calibri" w:hAnsi="Calibri"/>
                <w:sz w:val="22"/>
              </w:rPr>
            </w:pPr>
            <w:del w:id="18" w:author="Liam Sykes" w:date="2022-03-18T15:40:00Z">
              <w:r w:rsidRPr="00476314" w:rsidDel="00DD0DE2">
                <w:rPr>
                  <w:rFonts w:ascii="Calibri" w:hAnsi="Calibri"/>
                  <w:sz w:val="22"/>
                </w:rPr>
                <w:delText>September 27, 2007</w:delText>
              </w:r>
            </w:del>
          </w:p>
        </w:tc>
        <w:tc>
          <w:tcPr>
            <w:tcW w:w="5683" w:type="dxa"/>
          </w:tcPr>
          <w:p w14:paraId="01DA0C43" w14:textId="77777777" w:rsidR="007F6CC9" w:rsidRPr="00476314" w:rsidDel="00DD0DE2" w:rsidRDefault="007F6CC9" w:rsidP="00075207">
            <w:pPr>
              <w:pStyle w:val="NormalTableText"/>
              <w:rPr>
                <w:del w:id="19" w:author="Liam Sykes" w:date="2022-03-18T15:40:00Z"/>
                <w:rFonts w:ascii="Calibri" w:hAnsi="Calibri"/>
                <w:sz w:val="22"/>
              </w:rPr>
            </w:pPr>
            <w:del w:id="20" w:author="Liam Sykes" w:date="2022-03-18T15:40:00Z">
              <w:r w:rsidRPr="00476314" w:rsidDel="00DD0DE2">
                <w:rPr>
                  <w:rFonts w:ascii="Calibri" w:hAnsi="Calibri"/>
                  <w:sz w:val="22"/>
                </w:rPr>
                <w:delText>Minor revisions by Legal Services</w:delText>
              </w:r>
            </w:del>
          </w:p>
        </w:tc>
      </w:tr>
      <w:tr w:rsidR="007F6CC9" w:rsidRPr="00476314" w:rsidDel="00DD0DE2" w14:paraId="73D696BB" w14:textId="77777777" w:rsidTr="00C91969">
        <w:trPr>
          <w:cantSplit/>
          <w:trHeight w:val="65"/>
          <w:jc w:val="center"/>
          <w:del w:id="21" w:author="Liam Sykes" w:date="2022-03-18T15:40:00Z"/>
        </w:trPr>
        <w:tc>
          <w:tcPr>
            <w:tcW w:w="1094" w:type="dxa"/>
          </w:tcPr>
          <w:p w14:paraId="36ABABAB" w14:textId="77777777" w:rsidR="007F6CC9" w:rsidRPr="00476314" w:rsidDel="00DD0DE2" w:rsidRDefault="000149D0" w:rsidP="00075207">
            <w:pPr>
              <w:pStyle w:val="NormalTableText"/>
              <w:rPr>
                <w:del w:id="22" w:author="Liam Sykes" w:date="2022-03-18T15:40:00Z"/>
                <w:rFonts w:ascii="Calibri" w:hAnsi="Calibri"/>
                <w:sz w:val="22"/>
              </w:rPr>
            </w:pPr>
            <w:del w:id="23" w:author="Liam Sykes" w:date="2022-03-18T15:40:00Z">
              <w:r w:rsidRPr="00476314" w:rsidDel="00DD0DE2">
                <w:rPr>
                  <w:rFonts w:ascii="Calibri" w:hAnsi="Calibri"/>
                  <w:sz w:val="22"/>
                </w:rPr>
                <w:delText>3</w:delText>
              </w:r>
            </w:del>
          </w:p>
        </w:tc>
        <w:tc>
          <w:tcPr>
            <w:tcW w:w="2070" w:type="dxa"/>
          </w:tcPr>
          <w:p w14:paraId="72E5930A" w14:textId="77777777" w:rsidR="007F6CC9" w:rsidRPr="00476314" w:rsidDel="00DD0DE2" w:rsidRDefault="000149D0" w:rsidP="00075207">
            <w:pPr>
              <w:pStyle w:val="NormalTableText"/>
              <w:rPr>
                <w:del w:id="24" w:author="Liam Sykes" w:date="2022-03-18T15:40:00Z"/>
                <w:rFonts w:ascii="Calibri" w:hAnsi="Calibri"/>
                <w:sz w:val="22"/>
              </w:rPr>
            </w:pPr>
            <w:del w:id="25" w:author="Liam Sykes" w:date="2022-03-18T15:40:00Z">
              <w:r w:rsidRPr="00476314" w:rsidDel="00DD0DE2">
                <w:rPr>
                  <w:rFonts w:ascii="Calibri" w:hAnsi="Calibri"/>
                  <w:sz w:val="22"/>
                </w:rPr>
                <w:delText>December 29, 2009</w:delText>
              </w:r>
            </w:del>
          </w:p>
        </w:tc>
        <w:tc>
          <w:tcPr>
            <w:tcW w:w="5683" w:type="dxa"/>
          </w:tcPr>
          <w:p w14:paraId="6C46D141" w14:textId="77777777" w:rsidR="007F6CC9" w:rsidRPr="00476314" w:rsidDel="00DD0DE2" w:rsidRDefault="000149D0" w:rsidP="00075207">
            <w:pPr>
              <w:pStyle w:val="NormalTableText"/>
              <w:rPr>
                <w:del w:id="26" w:author="Liam Sykes" w:date="2022-03-18T15:40:00Z"/>
                <w:rFonts w:ascii="Calibri" w:hAnsi="Calibri"/>
                <w:sz w:val="22"/>
              </w:rPr>
            </w:pPr>
            <w:del w:id="27" w:author="Liam Sykes" w:date="2022-03-18T15:40:00Z">
              <w:r w:rsidRPr="00476314" w:rsidDel="00DD0DE2">
                <w:rPr>
                  <w:rFonts w:ascii="Calibri" w:hAnsi="Calibri"/>
                  <w:sz w:val="22"/>
                </w:rPr>
                <w:delText>Modified ‘Related Sections’ and minor revisions</w:delText>
              </w:r>
            </w:del>
          </w:p>
        </w:tc>
      </w:tr>
      <w:tr w:rsidR="00792E8A" w:rsidRPr="00476314" w:rsidDel="00DD0DE2" w14:paraId="6D211D87" w14:textId="77777777" w:rsidTr="00C91969">
        <w:trPr>
          <w:cantSplit/>
          <w:jc w:val="center"/>
          <w:del w:id="28" w:author="Liam Sykes" w:date="2022-03-18T15:40:00Z"/>
        </w:trPr>
        <w:tc>
          <w:tcPr>
            <w:tcW w:w="1094" w:type="dxa"/>
          </w:tcPr>
          <w:p w14:paraId="0A618856" w14:textId="77777777" w:rsidR="00792E8A" w:rsidRPr="00476314" w:rsidDel="00DD0DE2" w:rsidRDefault="00792E8A" w:rsidP="00075207">
            <w:pPr>
              <w:pStyle w:val="NormalTableText"/>
              <w:rPr>
                <w:del w:id="29" w:author="Liam Sykes" w:date="2022-03-18T15:40:00Z"/>
                <w:rFonts w:ascii="Calibri" w:hAnsi="Calibri"/>
                <w:sz w:val="22"/>
              </w:rPr>
            </w:pPr>
            <w:del w:id="30" w:author="Liam Sykes" w:date="2022-03-18T15:40:00Z">
              <w:r w:rsidRPr="00476314" w:rsidDel="00DD0DE2">
                <w:rPr>
                  <w:rFonts w:ascii="Calibri" w:hAnsi="Calibri"/>
                  <w:sz w:val="22"/>
                </w:rPr>
                <w:delText>4</w:delText>
              </w:r>
            </w:del>
          </w:p>
        </w:tc>
        <w:tc>
          <w:tcPr>
            <w:tcW w:w="2070" w:type="dxa"/>
          </w:tcPr>
          <w:p w14:paraId="5AB7FD38" w14:textId="77777777" w:rsidR="00792E8A" w:rsidRPr="00476314" w:rsidDel="00DD0DE2" w:rsidRDefault="00792E8A" w:rsidP="00075207">
            <w:pPr>
              <w:pStyle w:val="NormalTableText"/>
              <w:rPr>
                <w:del w:id="31" w:author="Liam Sykes" w:date="2022-03-18T15:40:00Z"/>
                <w:rFonts w:ascii="Calibri" w:hAnsi="Calibri"/>
                <w:sz w:val="22"/>
              </w:rPr>
            </w:pPr>
            <w:del w:id="32" w:author="Liam Sykes" w:date="2022-03-18T15:40:00Z">
              <w:r w:rsidRPr="00476314" w:rsidDel="00DD0DE2">
                <w:rPr>
                  <w:rFonts w:ascii="Calibri" w:hAnsi="Calibri"/>
                  <w:sz w:val="22"/>
                </w:rPr>
                <w:delText>September 28, 2010</w:delText>
              </w:r>
            </w:del>
          </w:p>
        </w:tc>
        <w:tc>
          <w:tcPr>
            <w:tcW w:w="5683" w:type="dxa"/>
          </w:tcPr>
          <w:p w14:paraId="5F7A2D1A" w14:textId="77777777" w:rsidR="00792E8A" w:rsidRPr="00476314" w:rsidDel="00DD0DE2" w:rsidRDefault="00792E8A" w:rsidP="00075207">
            <w:pPr>
              <w:pStyle w:val="NormalTableText"/>
              <w:rPr>
                <w:del w:id="33" w:author="Liam Sykes" w:date="2022-03-18T15:40:00Z"/>
                <w:rFonts w:ascii="Calibri" w:hAnsi="Calibri"/>
                <w:sz w:val="22"/>
              </w:rPr>
            </w:pPr>
            <w:del w:id="34" w:author="Liam Sykes" w:date="2022-03-18T15:40:00Z">
              <w:r w:rsidRPr="00476314" w:rsidDel="00DD0DE2">
                <w:rPr>
                  <w:rFonts w:ascii="Calibri" w:hAnsi="Calibri"/>
                  <w:sz w:val="22"/>
                </w:rPr>
                <w:delText xml:space="preserve">Minor revisions and addition of </w:delText>
              </w:r>
              <w:r w:rsidR="0030078D" w:rsidRPr="00476314" w:rsidDel="00DD0DE2">
                <w:rPr>
                  <w:rFonts w:ascii="Calibri" w:hAnsi="Calibri"/>
                  <w:sz w:val="22"/>
                </w:rPr>
                <w:delText xml:space="preserve">Part </w:delText>
              </w:r>
              <w:r w:rsidRPr="00476314" w:rsidDel="00DD0DE2">
                <w:rPr>
                  <w:rFonts w:ascii="Calibri" w:hAnsi="Calibri"/>
                  <w:sz w:val="22"/>
                </w:rPr>
                <w:delText>1.7.5 - Format</w:delText>
              </w:r>
            </w:del>
          </w:p>
        </w:tc>
      </w:tr>
      <w:tr w:rsidR="00F85597" w:rsidRPr="00476314" w:rsidDel="00DD0DE2" w14:paraId="5EB96520" w14:textId="77777777" w:rsidTr="00C91969">
        <w:trPr>
          <w:cantSplit/>
          <w:jc w:val="center"/>
          <w:del w:id="35" w:author="Liam Sykes" w:date="2022-03-18T15:40:00Z"/>
        </w:trPr>
        <w:tc>
          <w:tcPr>
            <w:tcW w:w="1094" w:type="dxa"/>
          </w:tcPr>
          <w:p w14:paraId="2A76B124" w14:textId="77777777" w:rsidR="00F85597" w:rsidRPr="00476314" w:rsidDel="00DD0DE2" w:rsidRDefault="00F85597" w:rsidP="00075207">
            <w:pPr>
              <w:pStyle w:val="NormalTableText"/>
              <w:rPr>
                <w:del w:id="36" w:author="Liam Sykes" w:date="2022-03-18T15:40:00Z"/>
                <w:rFonts w:ascii="Calibri" w:hAnsi="Calibri"/>
                <w:sz w:val="22"/>
              </w:rPr>
            </w:pPr>
            <w:del w:id="37" w:author="Liam Sykes" w:date="2022-03-18T15:40:00Z">
              <w:r w:rsidRPr="00476314" w:rsidDel="00DD0DE2">
                <w:rPr>
                  <w:rFonts w:ascii="Calibri" w:hAnsi="Calibri"/>
                  <w:sz w:val="22"/>
                </w:rPr>
                <w:delText>5</w:delText>
              </w:r>
            </w:del>
          </w:p>
        </w:tc>
        <w:tc>
          <w:tcPr>
            <w:tcW w:w="2070" w:type="dxa"/>
          </w:tcPr>
          <w:p w14:paraId="2676778A" w14:textId="77777777" w:rsidR="00F85597" w:rsidRPr="00476314" w:rsidDel="00DD0DE2" w:rsidRDefault="00F85597" w:rsidP="00075207">
            <w:pPr>
              <w:pStyle w:val="NormalTableText"/>
              <w:rPr>
                <w:del w:id="38" w:author="Liam Sykes" w:date="2022-03-18T15:40:00Z"/>
                <w:rFonts w:ascii="Calibri" w:hAnsi="Calibri"/>
                <w:sz w:val="22"/>
              </w:rPr>
            </w:pPr>
            <w:del w:id="39" w:author="Liam Sykes" w:date="2022-03-18T15:40:00Z">
              <w:r w:rsidRPr="00476314" w:rsidDel="00DD0DE2">
                <w:rPr>
                  <w:rFonts w:ascii="Calibri" w:hAnsi="Calibri"/>
                  <w:sz w:val="22"/>
                </w:rPr>
                <w:delText>April 10, 2012</w:delText>
              </w:r>
            </w:del>
          </w:p>
        </w:tc>
        <w:tc>
          <w:tcPr>
            <w:tcW w:w="5683" w:type="dxa"/>
          </w:tcPr>
          <w:p w14:paraId="29D4AB39" w14:textId="77777777" w:rsidR="00F85597" w:rsidRPr="00476314" w:rsidDel="00DD0DE2" w:rsidRDefault="00F85597" w:rsidP="00075207">
            <w:pPr>
              <w:pStyle w:val="NormalTableText"/>
              <w:rPr>
                <w:del w:id="40" w:author="Liam Sykes" w:date="2022-03-18T15:40:00Z"/>
                <w:rFonts w:ascii="Calibri" w:hAnsi="Calibri"/>
                <w:sz w:val="22"/>
              </w:rPr>
            </w:pPr>
            <w:del w:id="41" w:author="Liam Sykes" w:date="2022-03-18T15:40:00Z">
              <w:r w:rsidRPr="00476314" w:rsidDel="00DD0DE2">
                <w:rPr>
                  <w:rFonts w:ascii="Calibri" w:hAnsi="Calibri"/>
                  <w:sz w:val="22"/>
                </w:rPr>
                <w:delText>Addition of References and Replacement Parts sections on this page.</w:delText>
              </w:r>
            </w:del>
          </w:p>
        </w:tc>
      </w:tr>
      <w:tr w:rsidR="00F85597" w:rsidRPr="00476314" w:rsidDel="00DD0DE2" w14:paraId="6E20782E" w14:textId="77777777" w:rsidTr="00C91969">
        <w:trPr>
          <w:cantSplit/>
          <w:jc w:val="center"/>
          <w:del w:id="42" w:author="Liam Sykes" w:date="2022-03-18T15:40:00Z"/>
        </w:trPr>
        <w:tc>
          <w:tcPr>
            <w:tcW w:w="1094" w:type="dxa"/>
          </w:tcPr>
          <w:p w14:paraId="0969580B" w14:textId="77777777" w:rsidR="00F85597" w:rsidRPr="00476314" w:rsidDel="00DD0DE2" w:rsidRDefault="00CB6E35" w:rsidP="00075207">
            <w:pPr>
              <w:pStyle w:val="NormalTableText"/>
              <w:rPr>
                <w:del w:id="43" w:author="Liam Sykes" w:date="2022-03-18T15:40:00Z"/>
                <w:rFonts w:ascii="Calibri" w:hAnsi="Calibri"/>
                <w:sz w:val="22"/>
              </w:rPr>
            </w:pPr>
            <w:del w:id="44" w:author="Liam Sykes" w:date="2022-03-18T15:40:00Z">
              <w:r w:rsidRPr="00476314" w:rsidDel="00DD0DE2">
                <w:rPr>
                  <w:rFonts w:ascii="Calibri" w:hAnsi="Calibri"/>
                  <w:sz w:val="22"/>
                </w:rPr>
                <w:delText>6</w:delText>
              </w:r>
            </w:del>
          </w:p>
        </w:tc>
        <w:tc>
          <w:tcPr>
            <w:tcW w:w="2070" w:type="dxa"/>
          </w:tcPr>
          <w:p w14:paraId="29634230" w14:textId="77777777" w:rsidR="00F85597" w:rsidRPr="00476314" w:rsidDel="00DD0DE2" w:rsidRDefault="00CB6E35" w:rsidP="00075207">
            <w:pPr>
              <w:pStyle w:val="NormalTableText"/>
              <w:rPr>
                <w:del w:id="45" w:author="Liam Sykes" w:date="2022-03-18T15:40:00Z"/>
                <w:rFonts w:ascii="Calibri" w:hAnsi="Calibri"/>
                <w:sz w:val="22"/>
              </w:rPr>
            </w:pPr>
            <w:del w:id="46" w:author="Liam Sykes" w:date="2022-03-18T15:40:00Z">
              <w:r w:rsidRPr="00476314" w:rsidDel="00DD0DE2">
                <w:rPr>
                  <w:rFonts w:ascii="Calibri" w:hAnsi="Calibri"/>
                  <w:sz w:val="22"/>
                </w:rPr>
                <w:delText xml:space="preserve">July </w:delText>
              </w:r>
              <w:r w:rsidR="00B258C3" w:rsidRPr="00476314" w:rsidDel="00DD0DE2">
                <w:rPr>
                  <w:rFonts w:ascii="Calibri" w:hAnsi="Calibri"/>
                  <w:sz w:val="22"/>
                </w:rPr>
                <w:delText>6</w:delText>
              </w:r>
              <w:r w:rsidRPr="00476314" w:rsidDel="00DD0DE2">
                <w:rPr>
                  <w:rFonts w:ascii="Calibri" w:hAnsi="Calibri"/>
                  <w:sz w:val="22"/>
                </w:rPr>
                <w:delText>, 2012</w:delText>
              </w:r>
            </w:del>
          </w:p>
        </w:tc>
        <w:tc>
          <w:tcPr>
            <w:tcW w:w="5683" w:type="dxa"/>
          </w:tcPr>
          <w:p w14:paraId="5FEEFB02" w14:textId="77777777" w:rsidR="00F85597" w:rsidRPr="00476314" w:rsidDel="00DD0DE2" w:rsidRDefault="00CB6E35" w:rsidP="00075207">
            <w:pPr>
              <w:pStyle w:val="NormalTableText"/>
              <w:rPr>
                <w:del w:id="47" w:author="Liam Sykes" w:date="2022-03-18T15:40:00Z"/>
                <w:rFonts w:ascii="Calibri" w:hAnsi="Calibri"/>
                <w:sz w:val="22"/>
              </w:rPr>
            </w:pPr>
            <w:del w:id="48" w:author="Liam Sykes" w:date="2022-03-18T15:40:00Z">
              <w:r w:rsidRPr="00476314" w:rsidDel="00DD0DE2">
                <w:rPr>
                  <w:rFonts w:ascii="Calibri" w:hAnsi="Calibri"/>
                  <w:sz w:val="22"/>
                </w:rPr>
                <w:delText>C</w:delText>
              </w:r>
              <w:r w:rsidR="00B258C3" w:rsidRPr="00476314" w:rsidDel="00DD0DE2">
                <w:rPr>
                  <w:rFonts w:ascii="Calibri" w:hAnsi="Calibri"/>
                  <w:sz w:val="22"/>
                </w:rPr>
                <w:delText>hange tab settings for page 1-7</w:delText>
              </w:r>
              <w:r w:rsidRPr="00476314" w:rsidDel="00DD0DE2">
                <w:rPr>
                  <w:rFonts w:ascii="Calibri" w:hAnsi="Calibri"/>
                  <w:sz w:val="22"/>
                </w:rPr>
                <w:delText>.</w:delText>
              </w:r>
            </w:del>
          </w:p>
        </w:tc>
      </w:tr>
      <w:tr w:rsidR="007F6CC9" w:rsidRPr="00476314" w:rsidDel="00DD0DE2" w14:paraId="140F0D6D" w14:textId="77777777" w:rsidTr="00C91969">
        <w:trPr>
          <w:cantSplit/>
          <w:jc w:val="center"/>
          <w:del w:id="49" w:author="Liam Sykes" w:date="2022-03-18T15:40:00Z"/>
        </w:trPr>
        <w:tc>
          <w:tcPr>
            <w:tcW w:w="1094" w:type="dxa"/>
          </w:tcPr>
          <w:p w14:paraId="6EAF7199" w14:textId="77777777" w:rsidR="007F6CC9" w:rsidRPr="00476314" w:rsidDel="00DD0DE2" w:rsidRDefault="003452E6" w:rsidP="00075207">
            <w:pPr>
              <w:pStyle w:val="NormalTableText"/>
              <w:rPr>
                <w:del w:id="50" w:author="Liam Sykes" w:date="2022-03-18T15:40:00Z"/>
                <w:rFonts w:ascii="Calibri" w:hAnsi="Calibri"/>
                <w:sz w:val="22"/>
              </w:rPr>
            </w:pPr>
            <w:del w:id="51" w:author="Liam Sykes" w:date="2022-03-18T15:40:00Z">
              <w:r w:rsidRPr="00476314" w:rsidDel="00DD0DE2">
                <w:rPr>
                  <w:rFonts w:ascii="Calibri" w:hAnsi="Calibri"/>
                  <w:sz w:val="22"/>
                </w:rPr>
                <w:delText>7</w:delText>
              </w:r>
            </w:del>
          </w:p>
        </w:tc>
        <w:tc>
          <w:tcPr>
            <w:tcW w:w="2070" w:type="dxa"/>
          </w:tcPr>
          <w:p w14:paraId="5BA5E235" w14:textId="77777777" w:rsidR="007F6CC9" w:rsidRPr="00476314" w:rsidDel="00DD0DE2" w:rsidRDefault="003452E6" w:rsidP="00075207">
            <w:pPr>
              <w:pStyle w:val="NormalTableText"/>
              <w:rPr>
                <w:del w:id="52" w:author="Liam Sykes" w:date="2022-03-18T15:40:00Z"/>
                <w:rFonts w:ascii="Calibri" w:hAnsi="Calibri"/>
                <w:sz w:val="22"/>
              </w:rPr>
            </w:pPr>
            <w:del w:id="53" w:author="Liam Sykes" w:date="2022-03-18T15:40:00Z">
              <w:r w:rsidRPr="00476314" w:rsidDel="00DD0DE2">
                <w:rPr>
                  <w:rFonts w:ascii="Calibri" w:hAnsi="Calibri"/>
                  <w:sz w:val="22"/>
                </w:rPr>
                <w:delText>April 9, 2015</w:delText>
              </w:r>
            </w:del>
          </w:p>
        </w:tc>
        <w:tc>
          <w:tcPr>
            <w:tcW w:w="5683" w:type="dxa"/>
          </w:tcPr>
          <w:p w14:paraId="05E3ED30" w14:textId="77777777" w:rsidR="007F6CC9" w:rsidRPr="00476314" w:rsidDel="00DD0DE2" w:rsidRDefault="003452E6" w:rsidP="00075207">
            <w:pPr>
              <w:pStyle w:val="NormalTableText"/>
              <w:rPr>
                <w:del w:id="54" w:author="Liam Sykes" w:date="2022-03-18T15:40:00Z"/>
                <w:rFonts w:ascii="Calibri" w:hAnsi="Calibri"/>
                <w:sz w:val="22"/>
              </w:rPr>
            </w:pPr>
            <w:del w:id="55" w:author="Liam Sykes" w:date="2022-03-18T15:40:00Z">
              <w:r w:rsidRPr="00476314" w:rsidDel="00DD0DE2">
                <w:rPr>
                  <w:rFonts w:ascii="Calibri" w:hAnsi="Calibri"/>
                  <w:sz w:val="22"/>
                </w:rPr>
                <w:delText>Changed formatting</w:delText>
              </w:r>
            </w:del>
          </w:p>
        </w:tc>
      </w:tr>
      <w:tr w:rsidR="00BD011F" w:rsidRPr="00476314" w:rsidDel="00DD0DE2" w14:paraId="0708E61F" w14:textId="77777777" w:rsidTr="00C91969">
        <w:trPr>
          <w:cantSplit/>
          <w:jc w:val="center"/>
          <w:del w:id="56" w:author="Liam Sykes" w:date="2022-03-18T15:40:00Z"/>
        </w:trPr>
        <w:tc>
          <w:tcPr>
            <w:tcW w:w="1094" w:type="dxa"/>
          </w:tcPr>
          <w:p w14:paraId="2082D0E9" w14:textId="77777777" w:rsidR="00BD011F" w:rsidRPr="00476314" w:rsidDel="00DD0DE2" w:rsidRDefault="00BD011F" w:rsidP="00075207">
            <w:pPr>
              <w:pStyle w:val="NormalTableText"/>
              <w:rPr>
                <w:del w:id="57" w:author="Liam Sykes" w:date="2022-03-18T15:40:00Z"/>
                <w:rFonts w:ascii="Calibri" w:hAnsi="Calibri"/>
                <w:sz w:val="22"/>
              </w:rPr>
            </w:pPr>
            <w:del w:id="58" w:author="Liam Sykes" w:date="2022-03-18T15:40:00Z">
              <w:r w:rsidDel="00DD0DE2">
                <w:rPr>
                  <w:rFonts w:ascii="Calibri" w:hAnsi="Calibri"/>
                  <w:sz w:val="22"/>
                </w:rPr>
                <w:delText>8</w:delText>
              </w:r>
            </w:del>
          </w:p>
        </w:tc>
        <w:tc>
          <w:tcPr>
            <w:tcW w:w="2070" w:type="dxa"/>
          </w:tcPr>
          <w:p w14:paraId="55954AF7" w14:textId="77777777" w:rsidR="00BD011F" w:rsidRPr="00476314" w:rsidDel="00DD0DE2" w:rsidRDefault="00BD011F" w:rsidP="00075207">
            <w:pPr>
              <w:pStyle w:val="NormalTableText"/>
              <w:rPr>
                <w:del w:id="59" w:author="Liam Sykes" w:date="2022-03-18T15:40:00Z"/>
                <w:rFonts w:ascii="Calibri" w:hAnsi="Calibri"/>
                <w:sz w:val="22"/>
              </w:rPr>
            </w:pPr>
            <w:del w:id="60" w:author="Liam Sykes" w:date="2022-03-18T15:40:00Z">
              <w:r w:rsidDel="00DD0DE2">
                <w:rPr>
                  <w:rFonts w:ascii="Calibri" w:hAnsi="Calibri"/>
                  <w:sz w:val="22"/>
                </w:rPr>
                <w:delText>December 17, 2015</w:delText>
              </w:r>
            </w:del>
          </w:p>
        </w:tc>
        <w:tc>
          <w:tcPr>
            <w:tcW w:w="5683" w:type="dxa"/>
          </w:tcPr>
          <w:p w14:paraId="5B69DB24" w14:textId="77777777" w:rsidR="00BD011F" w:rsidRPr="00476314" w:rsidDel="00DD0DE2" w:rsidRDefault="00BD011F" w:rsidP="00075207">
            <w:pPr>
              <w:pStyle w:val="NormalTableText"/>
              <w:rPr>
                <w:del w:id="61" w:author="Liam Sykes" w:date="2022-03-18T15:40:00Z"/>
                <w:rFonts w:ascii="Calibri" w:hAnsi="Calibri"/>
                <w:sz w:val="22"/>
              </w:rPr>
            </w:pPr>
            <w:del w:id="62" w:author="Liam Sykes" w:date="2022-03-18T15:40:00Z">
              <w:r w:rsidRPr="00BD011F" w:rsidDel="00DD0DE2">
                <w:rPr>
                  <w:rFonts w:ascii="Calibri" w:hAnsi="Calibri"/>
                  <w:sz w:val="22"/>
                  <w:lang w:val="en-CA"/>
                </w:rPr>
                <w:delText>Minor clarifications based on comments by Legal Department.  AAM</w:delText>
              </w:r>
            </w:del>
          </w:p>
        </w:tc>
      </w:tr>
      <w:tr w:rsidR="00024013" w:rsidRPr="00476314" w:rsidDel="00DD0DE2" w14:paraId="012DB4BE" w14:textId="77777777" w:rsidTr="00C91969">
        <w:trPr>
          <w:cantSplit/>
          <w:jc w:val="center"/>
          <w:del w:id="63" w:author="Liam Sykes" w:date="2022-03-18T15:40:00Z"/>
        </w:trPr>
        <w:tc>
          <w:tcPr>
            <w:tcW w:w="1094" w:type="dxa"/>
          </w:tcPr>
          <w:p w14:paraId="7B70F844" w14:textId="77777777" w:rsidR="00024013" w:rsidDel="00DD0DE2" w:rsidRDefault="00024013" w:rsidP="00075207">
            <w:pPr>
              <w:pStyle w:val="NormalTableText"/>
              <w:rPr>
                <w:del w:id="64" w:author="Liam Sykes" w:date="2022-03-18T15:40:00Z"/>
                <w:rFonts w:ascii="Calibri" w:hAnsi="Calibri"/>
                <w:sz w:val="22"/>
              </w:rPr>
            </w:pPr>
            <w:del w:id="65" w:author="Liam Sykes" w:date="2022-03-18T15:40:00Z">
              <w:r w:rsidDel="00DD0DE2">
                <w:rPr>
                  <w:rFonts w:ascii="Calibri" w:hAnsi="Calibri"/>
                  <w:sz w:val="22"/>
                </w:rPr>
                <w:delText>9</w:delText>
              </w:r>
            </w:del>
          </w:p>
        </w:tc>
        <w:tc>
          <w:tcPr>
            <w:tcW w:w="2070" w:type="dxa"/>
          </w:tcPr>
          <w:p w14:paraId="37F15412" w14:textId="77777777" w:rsidR="00024013" w:rsidDel="00DD0DE2" w:rsidRDefault="00024013" w:rsidP="00075207">
            <w:pPr>
              <w:pStyle w:val="NormalTableText"/>
              <w:rPr>
                <w:del w:id="66" w:author="Liam Sykes" w:date="2022-03-18T15:40:00Z"/>
                <w:rFonts w:ascii="Calibri" w:hAnsi="Calibri"/>
                <w:sz w:val="22"/>
              </w:rPr>
            </w:pPr>
            <w:del w:id="67" w:author="Liam Sykes" w:date="2022-03-18T15:40:00Z">
              <w:r w:rsidDel="00DD0DE2">
                <w:rPr>
                  <w:rFonts w:ascii="Calibri" w:hAnsi="Calibri"/>
                  <w:sz w:val="22"/>
                </w:rPr>
                <w:delText>April 4, 2017</w:delText>
              </w:r>
            </w:del>
          </w:p>
        </w:tc>
        <w:tc>
          <w:tcPr>
            <w:tcW w:w="5683" w:type="dxa"/>
          </w:tcPr>
          <w:p w14:paraId="40330AAF" w14:textId="77777777" w:rsidR="00024013" w:rsidRPr="00BD011F" w:rsidDel="00DD0DE2" w:rsidRDefault="00024013" w:rsidP="00075207">
            <w:pPr>
              <w:pStyle w:val="NormalTableText"/>
              <w:rPr>
                <w:del w:id="68" w:author="Liam Sykes" w:date="2022-03-18T15:40:00Z"/>
                <w:rFonts w:ascii="Calibri" w:hAnsi="Calibri"/>
                <w:sz w:val="22"/>
                <w:lang w:val="en-CA"/>
              </w:rPr>
            </w:pPr>
            <w:del w:id="69" w:author="Liam Sykes" w:date="2022-03-18T15:40:00Z">
              <w:r w:rsidDel="00DD0DE2">
                <w:rPr>
                  <w:rFonts w:ascii="Calibri" w:hAnsi="Calibri"/>
                  <w:sz w:val="22"/>
                  <w:lang w:val="en-CA"/>
                </w:rPr>
                <w:delText>Updated reference to Design guidelines Section 30 Operations Manual Guideline. (AAM)</w:delText>
              </w:r>
            </w:del>
          </w:p>
        </w:tc>
      </w:tr>
      <w:tr w:rsidR="009363F4" w:rsidRPr="00476314" w:rsidDel="00DD0DE2" w14:paraId="1A6FAF54" w14:textId="77777777" w:rsidTr="00C91969">
        <w:trPr>
          <w:cantSplit/>
          <w:jc w:val="center"/>
          <w:del w:id="70" w:author="Liam Sykes" w:date="2022-03-18T15:40:00Z"/>
        </w:trPr>
        <w:tc>
          <w:tcPr>
            <w:tcW w:w="1094" w:type="dxa"/>
          </w:tcPr>
          <w:p w14:paraId="517B9658" w14:textId="77777777" w:rsidR="009363F4" w:rsidDel="00DD0DE2" w:rsidRDefault="009363F4" w:rsidP="00075207">
            <w:pPr>
              <w:pStyle w:val="NormalTableText"/>
              <w:rPr>
                <w:del w:id="71" w:author="Liam Sykes" w:date="2022-03-18T15:40:00Z"/>
                <w:rFonts w:ascii="Calibri" w:hAnsi="Calibri"/>
                <w:sz w:val="22"/>
              </w:rPr>
            </w:pPr>
            <w:del w:id="72" w:author="Liam Sykes" w:date="2022-03-18T15:40:00Z">
              <w:r w:rsidDel="00DD0DE2">
                <w:rPr>
                  <w:rFonts w:ascii="Calibri" w:hAnsi="Calibri"/>
                  <w:sz w:val="22"/>
                </w:rPr>
                <w:delText>10</w:delText>
              </w:r>
            </w:del>
          </w:p>
        </w:tc>
        <w:tc>
          <w:tcPr>
            <w:tcW w:w="2070" w:type="dxa"/>
          </w:tcPr>
          <w:p w14:paraId="0D438617" w14:textId="77777777" w:rsidR="009363F4" w:rsidDel="00DD0DE2" w:rsidRDefault="009363F4" w:rsidP="00075207">
            <w:pPr>
              <w:pStyle w:val="NormalTableText"/>
              <w:rPr>
                <w:del w:id="73" w:author="Liam Sykes" w:date="2022-03-18T15:40:00Z"/>
                <w:rFonts w:ascii="Calibri" w:hAnsi="Calibri"/>
                <w:sz w:val="22"/>
              </w:rPr>
            </w:pPr>
            <w:del w:id="74" w:author="Liam Sykes" w:date="2022-03-18T15:40:00Z">
              <w:r w:rsidDel="00DD0DE2">
                <w:rPr>
                  <w:rFonts w:ascii="Calibri" w:hAnsi="Calibri"/>
                  <w:sz w:val="22"/>
                </w:rPr>
                <w:delText>April 26, 2018</w:delText>
              </w:r>
            </w:del>
          </w:p>
        </w:tc>
        <w:tc>
          <w:tcPr>
            <w:tcW w:w="5683" w:type="dxa"/>
          </w:tcPr>
          <w:p w14:paraId="727BD04F" w14:textId="77777777" w:rsidR="009363F4" w:rsidDel="00DD0DE2" w:rsidRDefault="009363F4" w:rsidP="00F002B6">
            <w:pPr>
              <w:pStyle w:val="NormalTableText"/>
              <w:spacing w:before="0" w:after="0" w:line="276" w:lineRule="auto"/>
              <w:rPr>
                <w:del w:id="75" w:author="Liam Sykes" w:date="2022-03-18T15:40:00Z"/>
                <w:rFonts w:ascii="Calibri" w:hAnsi="Calibri"/>
                <w:sz w:val="22"/>
                <w:lang w:val="en-CA"/>
              </w:rPr>
            </w:pPr>
            <w:del w:id="76" w:author="Liam Sykes" w:date="2022-03-18T15:40:00Z">
              <w:r w:rsidDel="00DD0DE2">
                <w:rPr>
                  <w:rFonts w:ascii="Calibri" w:hAnsi="Calibri"/>
                  <w:sz w:val="22"/>
                  <w:lang w:val="en-CA"/>
                </w:rPr>
                <w:delText xml:space="preserve">1.7.3.2.1 Removed ACCO binder P5436E, </w:delText>
              </w:r>
              <w:r w:rsidR="00E57F9D" w:rsidDel="00DD0DE2">
                <w:rPr>
                  <w:rFonts w:ascii="Calibri" w:hAnsi="Calibri"/>
                  <w:sz w:val="22"/>
                  <w:lang w:val="en-CA"/>
                </w:rPr>
                <w:delText>a</w:delText>
              </w:r>
              <w:r w:rsidDel="00DD0DE2">
                <w:rPr>
                  <w:rFonts w:ascii="Calibri" w:hAnsi="Calibri"/>
                  <w:sz w:val="22"/>
                  <w:lang w:val="en-CA"/>
                </w:rPr>
                <w:delText xml:space="preserve">dded </w:delText>
              </w:r>
              <w:r w:rsidR="002D425A" w:rsidDel="00DD0DE2">
                <w:rPr>
                  <w:rFonts w:ascii="Calibri" w:hAnsi="Calibri"/>
                  <w:sz w:val="22"/>
                  <w:lang w:val="en-CA"/>
                </w:rPr>
                <w:delText xml:space="preserve">performance </w:delText>
              </w:r>
              <w:r w:rsidDel="00DD0DE2">
                <w:rPr>
                  <w:rFonts w:ascii="Calibri" w:hAnsi="Calibri"/>
                  <w:sz w:val="22"/>
                  <w:lang w:val="en-CA"/>
                </w:rPr>
                <w:delText>requirements for binder</w:delText>
              </w:r>
              <w:r w:rsidR="003978A8" w:rsidDel="00DD0DE2">
                <w:rPr>
                  <w:rFonts w:ascii="Calibri" w:hAnsi="Calibri"/>
                  <w:sz w:val="22"/>
                  <w:lang w:val="en-CA"/>
                </w:rPr>
                <w:delText>.</w:delText>
              </w:r>
            </w:del>
          </w:p>
          <w:p w14:paraId="12F34A22" w14:textId="77777777" w:rsidR="009363F4" w:rsidDel="00DD0DE2" w:rsidRDefault="009363F4" w:rsidP="00F002B6">
            <w:pPr>
              <w:pStyle w:val="NormalTableText"/>
              <w:spacing w:before="0" w:after="0" w:line="276" w:lineRule="auto"/>
              <w:rPr>
                <w:del w:id="77" w:author="Liam Sykes" w:date="2022-03-18T15:40:00Z"/>
                <w:rFonts w:ascii="Calibri" w:hAnsi="Calibri"/>
                <w:sz w:val="22"/>
                <w:lang w:val="en-CA"/>
              </w:rPr>
            </w:pPr>
            <w:del w:id="78" w:author="Liam Sykes" w:date="2022-03-18T15:40:00Z">
              <w:r w:rsidDel="00DD0DE2">
                <w:rPr>
                  <w:rFonts w:ascii="Calibri" w:hAnsi="Calibri"/>
                  <w:sz w:val="22"/>
                  <w:lang w:val="en-CA"/>
                </w:rPr>
                <w:delText>(BM)</w:delText>
              </w:r>
            </w:del>
          </w:p>
        </w:tc>
      </w:tr>
      <w:tr w:rsidR="00325712" w:rsidRPr="00476314" w:rsidDel="00DD0DE2" w14:paraId="2D825828" w14:textId="77777777" w:rsidTr="00C91969">
        <w:trPr>
          <w:cantSplit/>
          <w:jc w:val="center"/>
          <w:del w:id="79" w:author="Liam Sykes" w:date="2022-03-18T15:40:00Z"/>
        </w:trPr>
        <w:tc>
          <w:tcPr>
            <w:tcW w:w="1094" w:type="dxa"/>
          </w:tcPr>
          <w:p w14:paraId="49A5ED1A" w14:textId="77777777" w:rsidR="00325712" w:rsidDel="00DD0DE2" w:rsidRDefault="00325712" w:rsidP="00075207">
            <w:pPr>
              <w:pStyle w:val="NormalTableText"/>
              <w:rPr>
                <w:del w:id="80" w:author="Liam Sykes" w:date="2022-03-18T15:40:00Z"/>
                <w:rFonts w:ascii="Calibri" w:hAnsi="Calibri"/>
                <w:sz w:val="22"/>
              </w:rPr>
            </w:pPr>
            <w:del w:id="81" w:author="Liam Sykes" w:date="2022-03-18T15:40:00Z">
              <w:r w:rsidDel="00DD0DE2">
                <w:rPr>
                  <w:rFonts w:ascii="Calibri" w:hAnsi="Calibri"/>
                  <w:sz w:val="22"/>
                </w:rPr>
                <w:delText>11</w:delText>
              </w:r>
            </w:del>
          </w:p>
        </w:tc>
        <w:tc>
          <w:tcPr>
            <w:tcW w:w="2070" w:type="dxa"/>
          </w:tcPr>
          <w:p w14:paraId="7D85D223" w14:textId="77777777" w:rsidR="00325712" w:rsidDel="00DD0DE2" w:rsidRDefault="002A2E68" w:rsidP="00075207">
            <w:pPr>
              <w:pStyle w:val="NormalTableText"/>
              <w:rPr>
                <w:del w:id="82" w:author="Liam Sykes" w:date="2022-03-18T15:40:00Z"/>
                <w:rFonts w:ascii="Calibri" w:hAnsi="Calibri"/>
                <w:sz w:val="22"/>
              </w:rPr>
            </w:pPr>
            <w:del w:id="83" w:author="Liam Sykes" w:date="2022-03-18T15:40:00Z">
              <w:r w:rsidDel="00DD0DE2">
                <w:rPr>
                  <w:rFonts w:ascii="Calibri" w:hAnsi="Calibri"/>
                  <w:sz w:val="22"/>
                </w:rPr>
                <w:delText>May 14</w:delText>
              </w:r>
              <w:r w:rsidR="00325712" w:rsidDel="00DD0DE2">
                <w:rPr>
                  <w:rFonts w:ascii="Calibri" w:hAnsi="Calibri"/>
                  <w:sz w:val="22"/>
                </w:rPr>
                <w:delText>, 2019</w:delText>
              </w:r>
            </w:del>
          </w:p>
        </w:tc>
        <w:tc>
          <w:tcPr>
            <w:tcW w:w="5683" w:type="dxa"/>
          </w:tcPr>
          <w:p w14:paraId="11DB84CD" w14:textId="77777777" w:rsidR="00325712" w:rsidDel="00DD0DE2" w:rsidRDefault="00325712" w:rsidP="00F002B6">
            <w:pPr>
              <w:pStyle w:val="NormalTableText"/>
              <w:spacing w:before="0" w:after="0" w:line="276" w:lineRule="auto"/>
              <w:rPr>
                <w:del w:id="84" w:author="Liam Sykes" w:date="2022-03-18T15:40:00Z"/>
                <w:rFonts w:ascii="Calibri" w:hAnsi="Calibri"/>
                <w:sz w:val="22"/>
                <w:lang w:val="en-CA"/>
              </w:rPr>
            </w:pPr>
            <w:del w:id="85" w:author="Liam Sykes" w:date="2022-03-18T15:40:00Z">
              <w:r w:rsidDel="00DD0DE2">
                <w:rPr>
                  <w:rFonts w:ascii="Calibri" w:hAnsi="Calibri"/>
                  <w:sz w:val="22"/>
                  <w:lang w:val="en-CA"/>
                </w:rPr>
                <w:delText>Updated Related Section 01815 – Commissioning to 01810 – Equipment Testing and Facility Commissioning</w:delText>
              </w:r>
              <w:r w:rsidR="00F618D8" w:rsidDel="00DD0DE2">
                <w:rPr>
                  <w:rFonts w:ascii="Calibri" w:hAnsi="Calibri"/>
                  <w:sz w:val="22"/>
                  <w:lang w:val="en-CA"/>
                </w:rPr>
                <w:delText xml:space="preserve"> (AM)</w:delText>
              </w:r>
            </w:del>
          </w:p>
        </w:tc>
      </w:tr>
      <w:tr w:rsidR="00090A2A" w:rsidRPr="00476314" w:rsidDel="00DD0DE2" w14:paraId="4AEACA94" w14:textId="77777777" w:rsidTr="00C91969">
        <w:trPr>
          <w:cantSplit/>
          <w:jc w:val="center"/>
          <w:del w:id="86" w:author="Liam Sykes" w:date="2022-03-18T15:40:00Z"/>
        </w:trPr>
        <w:tc>
          <w:tcPr>
            <w:tcW w:w="1094" w:type="dxa"/>
            <w:tcBorders>
              <w:bottom w:val="single" w:sz="6" w:space="0" w:color="auto"/>
            </w:tcBorders>
          </w:tcPr>
          <w:p w14:paraId="7C7CCC65" w14:textId="77777777" w:rsidR="00090A2A" w:rsidDel="00DD0DE2" w:rsidRDefault="00090A2A" w:rsidP="00090A2A">
            <w:pPr>
              <w:pStyle w:val="NormalTableText"/>
              <w:rPr>
                <w:del w:id="87" w:author="Liam Sykes" w:date="2022-03-18T15:40:00Z"/>
                <w:rFonts w:ascii="Calibri" w:hAnsi="Calibri"/>
                <w:sz w:val="22"/>
              </w:rPr>
            </w:pPr>
            <w:del w:id="88" w:author="Liam Sykes" w:date="2022-03-18T15:40:00Z">
              <w:r w:rsidDel="00DD0DE2">
                <w:rPr>
                  <w:rFonts w:ascii="Calibri" w:hAnsi="Calibri"/>
                  <w:sz w:val="22"/>
                </w:rPr>
                <w:delText>12</w:delText>
              </w:r>
            </w:del>
          </w:p>
        </w:tc>
        <w:tc>
          <w:tcPr>
            <w:tcW w:w="2070" w:type="dxa"/>
            <w:tcBorders>
              <w:bottom w:val="single" w:sz="6" w:space="0" w:color="auto"/>
            </w:tcBorders>
          </w:tcPr>
          <w:p w14:paraId="5ABA4509" w14:textId="77777777" w:rsidR="00090A2A" w:rsidDel="00DD0DE2" w:rsidRDefault="00090A2A" w:rsidP="00090A2A">
            <w:pPr>
              <w:pStyle w:val="NormalTableText"/>
              <w:rPr>
                <w:del w:id="89" w:author="Liam Sykes" w:date="2022-03-18T15:40:00Z"/>
                <w:rFonts w:ascii="Calibri" w:hAnsi="Calibri"/>
                <w:sz w:val="22"/>
              </w:rPr>
            </w:pPr>
            <w:del w:id="90" w:author="Liam Sykes" w:date="2022-03-18T15:40:00Z">
              <w:r w:rsidDel="00DD0DE2">
                <w:rPr>
                  <w:rFonts w:ascii="Calibri" w:hAnsi="Calibri"/>
                  <w:sz w:val="22"/>
                </w:rPr>
                <w:delText>January 20, 2020</w:delText>
              </w:r>
            </w:del>
          </w:p>
        </w:tc>
        <w:tc>
          <w:tcPr>
            <w:tcW w:w="5683" w:type="dxa"/>
            <w:tcBorders>
              <w:bottom w:val="single" w:sz="6" w:space="0" w:color="auto"/>
            </w:tcBorders>
            <w:vAlign w:val="center"/>
          </w:tcPr>
          <w:p w14:paraId="36F75E56" w14:textId="77777777" w:rsidR="00090A2A" w:rsidDel="00DD0DE2" w:rsidRDefault="00090A2A" w:rsidP="00090A2A">
            <w:pPr>
              <w:pStyle w:val="NormalTableText"/>
              <w:spacing w:before="0" w:after="0" w:line="276" w:lineRule="auto"/>
              <w:rPr>
                <w:del w:id="91" w:author="Liam Sykes" w:date="2022-03-18T15:40:00Z"/>
                <w:rFonts w:ascii="Calibri" w:hAnsi="Calibri"/>
                <w:sz w:val="22"/>
                <w:lang w:val="en-CA"/>
              </w:rPr>
            </w:pPr>
            <w:del w:id="92" w:author="Liam Sykes" w:date="2022-03-18T15:40:00Z">
              <w:r w:rsidDel="00DD0DE2">
                <w:rPr>
                  <w:rFonts w:ascii="Calibri" w:hAnsi="Calibri"/>
                  <w:sz w:val="22"/>
                  <w:lang w:val="en-CA"/>
                </w:rPr>
                <w:delText>Replaced Record Drawings with As-Built Drawings (BM)</w:delText>
              </w:r>
            </w:del>
          </w:p>
        </w:tc>
      </w:tr>
      <w:tr w:rsidR="00090A2A" w:rsidRPr="00476314" w:rsidDel="00DD0DE2" w14:paraId="39220C2E" w14:textId="77777777" w:rsidTr="00C91969">
        <w:trPr>
          <w:cantSplit/>
          <w:jc w:val="center"/>
          <w:del w:id="93" w:author="Liam Sykes" w:date="2022-03-18T15:40:00Z"/>
        </w:trPr>
        <w:tc>
          <w:tcPr>
            <w:tcW w:w="1094" w:type="dxa"/>
            <w:tcBorders>
              <w:top w:val="single" w:sz="6" w:space="0" w:color="auto"/>
              <w:bottom w:val="single" w:sz="6" w:space="0" w:color="auto"/>
            </w:tcBorders>
          </w:tcPr>
          <w:p w14:paraId="2C6A7898" w14:textId="77777777" w:rsidR="00090A2A" w:rsidDel="00DD0DE2" w:rsidRDefault="00090A2A" w:rsidP="00090A2A">
            <w:pPr>
              <w:pStyle w:val="NormalTableText"/>
              <w:rPr>
                <w:del w:id="94" w:author="Liam Sykes" w:date="2022-03-18T15:40:00Z"/>
                <w:rFonts w:ascii="Calibri" w:hAnsi="Calibri"/>
                <w:sz w:val="22"/>
              </w:rPr>
            </w:pPr>
            <w:del w:id="95" w:author="Liam Sykes" w:date="2022-03-18T15:40:00Z">
              <w:r w:rsidDel="00DD0DE2">
                <w:rPr>
                  <w:rFonts w:ascii="Calibri" w:hAnsi="Calibri"/>
                  <w:sz w:val="22"/>
                </w:rPr>
                <w:delText>13</w:delText>
              </w:r>
            </w:del>
          </w:p>
        </w:tc>
        <w:tc>
          <w:tcPr>
            <w:tcW w:w="2070" w:type="dxa"/>
            <w:tcBorders>
              <w:top w:val="single" w:sz="6" w:space="0" w:color="auto"/>
              <w:bottom w:val="single" w:sz="6" w:space="0" w:color="auto"/>
            </w:tcBorders>
          </w:tcPr>
          <w:p w14:paraId="0BA1171E" w14:textId="77777777" w:rsidR="00090A2A" w:rsidDel="00DD0DE2" w:rsidRDefault="002A66B9" w:rsidP="00090A2A">
            <w:pPr>
              <w:pStyle w:val="NormalTableText"/>
              <w:rPr>
                <w:del w:id="96" w:author="Liam Sykes" w:date="2022-03-18T15:40:00Z"/>
                <w:rFonts w:ascii="Calibri" w:hAnsi="Calibri"/>
                <w:sz w:val="22"/>
              </w:rPr>
            </w:pPr>
            <w:del w:id="97" w:author="Liam Sykes" w:date="2022-03-18T15:40:00Z">
              <w:r w:rsidDel="00DD0DE2">
                <w:rPr>
                  <w:rFonts w:ascii="Calibri" w:hAnsi="Calibri"/>
                  <w:sz w:val="22"/>
                </w:rPr>
                <w:delText>September</w:delText>
              </w:r>
              <w:r w:rsidR="003D3EB4" w:rsidDel="00DD0DE2">
                <w:rPr>
                  <w:rFonts w:ascii="Calibri" w:hAnsi="Calibri"/>
                  <w:sz w:val="22"/>
                </w:rPr>
                <w:delText xml:space="preserve"> </w:delText>
              </w:r>
              <w:r w:rsidR="001809B6" w:rsidDel="00DD0DE2">
                <w:rPr>
                  <w:rFonts w:ascii="Calibri" w:hAnsi="Calibri"/>
                  <w:sz w:val="22"/>
                </w:rPr>
                <w:delText>28</w:delText>
              </w:r>
              <w:r w:rsidR="00090A2A" w:rsidDel="00DD0DE2">
                <w:rPr>
                  <w:rFonts w:ascii="Calibri" w:hAnsi="Calibri"/>
                  <w:sz w:val="22"/>
                </w:rPr>
                <w:delText>, 2021</w:delText>
              </w:r>
            </w:del>
          </w:p>
        </w:tc>
        <w:tc>
          <w:tcPr>
            <w:tcW w:w="5683" w:type="dxa"/>
            <w:tcBorders>
              <w:top w:val="single" w:sz="6" w:space="0" w:color="auto"/>
              <w:bottom w:val="single" w:sz="6" w:space="0" w:color="auto"/>
            </w:tcBorders>
            <w:vAlign w:val="center"/>
          </w:tcPr>
          <w:p w14:paraId="3E00A0B5" w14:textId="77777777" w:rsidR="00090A2A" w:rsidDel="00DD0DE2" w:rsidRDefault="00090A2A" w:rsidP="00090A2A">
            <w:pPr>
              <w:pStyle w:val="NormalTableText"/>
              <w:spacing w:before="0" w:after="0" w:line="276" w:lineRule="auto"/>
              <w:rPr>
                <w:del w:id="98" w:author="Liam Sykes" w:date="2022-03-18T15:40:00Z"/>
                <w:rFonts w:ascii="Calibri" w:hAnsi="Calibri"/>
                <w:sz w:val="22"/>
                <w:lang w:val="en-CA"/>
              </w:rPr>
            </w:pPr>
            <w:del w:id="99" w:author="Liam Sykes" w:date="2022-03-18T15:40:00Z">
              <w:r w:rsidDel="00DD0DE2">
                <w:rPr>
                  <w:rFonts w:ascii="Calibri" w:hAnsi="Calibri"/>
                  <w:sz w:val="22"/>
                  <w:lang w:val="en-CA"/>
                </w:rPr>
                <w:delText>Document rewritten (BM)</w:delText>
              </w:r>
            </w:del>
          </w:p>
        </w:tc>
      </w:tr>
      <w:tr w:rsidR="004C1754" w:rsidRPr="00476314" w:rsidDel="00DD0DE2" w14:paraId="1A00C4BE" w14:textId="77777777" w:rsidTr="00C91969">
        <w:trPr>
          <w:cantSplit/>
          <w:jc w:val="center"/>
          <w:del w:id="100" w:author="Liam Sykes" w:date="2022-03-18T15:40:00Z"/>
        </w:trPr>
        <w:tc>
          <w:tcPr>
            <w:tcW w:w="1094" w:type="dxa"/>
            <w:tcBorders>
              <w:top w:val="single" w:sz="6" w:space="0" w:color="auto"/>
            </w:tcBorders>
          </w:tcPr>
          <w:p w14:paraId="6A3A250A" w14:textId="77777777" w:rsidR="004C1754" w:rsidDel="00DD0DE2" w:rsidRDefault="004C1754" w:rsidP="00090A2A">
            <w:pPr>
              <w:pStyle w:val="NormalTableText"/>
              <w:rPr>
                <w:del w:id="101" w:author="Liam Sykes" w:date="2022-03-18T15:40:00Z"/>
                <w:rFonts w:ascii="Calibri" w:hAnsi="Calibri"/>
                <w:sz w:val="22"/>
              </w:rPr>
            </w:pPr>
          </w:p>
        </w:tc>
        <w:tc>
          <w:tcPr>
            <w:tcW w:w="2070" w:type="dxa"/>
            <w:tcBorders>
              <w:top w:val="single" w:sz="6" w:space="0" w:color="auto"/>
            </w:tcBorders>
          </w:tcPr>
          <w:p w14:paraId="53ABD2CA" w14:textId="77777777" w:rsidR="004C1754" w:rsidDel="00DD0DE2" w:rsidRDefault="004C1754" w:rsidP="00090A2A">
            <w:pPr>
              <w:pStyle w:val="NormalTableText"/>
              <w:rPr>
                <w:del w:id="102" w:author="Liam Sykes" w:date="2022-03-18T15:40:00Z"/>
                <w:rFonts w:ascii="Calibri" w:hAnsi="Calibri"/>
                <w:sz w:val="22"/>
              </w:rPr>
            </w:pPr>
          </w:p>
        </w:tc>
        <w:tc>
          <w:tcPr>
            <w:tcW w:w="5683" w:type="dxa"/>
            <w:tcBorders>
              <w:top w:val="single" w:sz="6" w:space="0" w:color="auto"/>
            </w:tcBorders>
            <w:vAlign w:val="center"/>
          </w:tcPr>
          <w:p w14:paraId="01C26747" w14:textId="77777777" w:rsidR="004C1754" w:rsidDel="00DD0DE2" w:rsidRDefault="004C1754" w:rsidP="00090A2A">
            <w:pPr>
              <w:pStyle w:val="NormalTableText"/>
              <w:spacing w:before="0" w:after="0" w:line="276" w:lineRule="auto"/>
              <w:rPr>
                <w:del w:id="103" w:author="Liam Sykes" w:date="2022-03-18T15:40:00Z"/>
                <w:rFonts w:ascii="Calibri" w:hAnsi="Calibri"/>
                <w:sz w:val="22"/>
                <w:lang w:val="en-CA"/>
              </w:rPr>
            </w:pPr>
          </w:p>
        </w:tc>
      </w:tr>
    </w:tbl>
    <w:p w14:paraId="2A887E79" w14:textId="4DA8A266" w:rsidR="002A70C5" w:rsidRPr="001A0873" w:rsidDel="00DD0DE2" w:rsidRDefault="001A0873" w:rsidP="001A0873">
      <w:pPr>
        <w:pStyle w:val="Heading1"/>
        <w:rPr>
          <w:del w:id="104" w:author="Liam Sykes" w:date="2022-03-18T15:40:00Z"/>
        </w:rPr>
        <w:pPrChange w:id="105" w:author="Johnny Pang" w:date="2022-11-29T11:41:00Z">
          <w:pPr>
            <w:pStyle w:val="BodyText"/>
          </w:pPr>
        </w:pPrChange>
      </w:pPr>
      <w:ins w:id="106" w:author="Johnny Pang" w:date="2022-11-29T11:41:00Z">
        <w:r>
          <w:t>G</w:t>
        </w:r>
      </w:ins>
    </w:p>
    <w:p w14:paraId="5168C372" w14:textId="77777777" w:rsidR="003452E6" w:rsidRPr="001A0873" w:rsidDel="00DD0DE2" w:rsidRDefault="003452E6" w:rsidP="001A0873">
      <w:pPr>
        <w:pStyle w:val="Heading1"/>
        <w:rPr>
          <w:del w:id="107" w:author="Liam Sykes" w:date="2022-03-18T15:40:00Z"/>
        </w:rPr>
        <w:pPrChange w:id="108" w:author="Johnny Pang" w:date="2022-11-29T11:41:00Z">
          <w:pPr>
            <w:pStyle w:val="BodyText"/>
          </w:pPr>
        </w:pPrChange>
      </w:pPr>
    </w:p>
    <w:p w14:paraId="3B1EBDF0" w14:textId="77777777" w:rsidR="002A70C5" w:rsidRPr="001A0873" w:rsidDel="00DD0DE2" w:rsidRDefault="002A70C5" w:rsidP="001A0873">
      <w:pPr>
        <w:pStyle w:val="Heading1"/>
        <w:rPr>
          <w:del w:id="109" w:author="Liam Sykes" w:date="2022-03-18T15:40:00Z"/>
        </w:rPr>
        <w:pPrChange w:id="110" w:author="Johnny Pang" w:date="2022-11-29T11:41:00Z">
          <w:pPr>
            <w:pStyle w:val="BodyText"/>
            <w:pBdr>
              <w:top w:val="single" w:sz="4" w:space="1" w:color="auto"/>
              <w:left w:val="single" w:sz="4" w:space="0" w:color="auto"/>
              <w:bottom w:val="single" w:sz="4" w:space="1" w:color="auto"/>
              <w:right w:val="single" w:sz="4" w:space="4" w:color="auto"/>
            </w:pBdr>
          </w:pPr>
        </w:pPrChange>
      </w:pPr>
      <w:del w:id="111" w:author="Liam Sykes" w:date="2022-03-18T15:40:00Z">
        <w:r w:rsidRPr="001A0873" w:rsidDel="00DD0DE2">
          <w:delText>NOTE:</w:delText>
        </w:r>
      </w:del>
    </w:p>
    <w:p w14:paraId="25696BA4" w14:textId="77777777" w:rsidR="002A70C5" w:rsidRPr="001A0873" w:rsidDel="00DD0DE2" w:rsidRDefault="002A70C5" w:rsidP="001A0873">
      <w:pPr>
        <w:pStyle w:val="Heading1"/>
        <w:rPr>
          <w:del w:id="112" w:author="Liam Sykes" w:date="2022-03-18T15:40:00Z"/>
        </w:rPr>
        <w:pPrChange w:id="113" w:author="Johnny Pang" w:date="2022-11-29T11:41:00Z">
          <w:pPr>
            <w:pStyle w:val="BodyText"/>
            <w:pBdr>
              <w:top w:val="single" w:sz="4" w:space="1" w:color="auto"/>
              <w:left w:val="single" w:sz="4" w:space="0" w:color="auto"/>
              <w:bottom w:val="single" w:sz="4" w:space="1" w:color="auto"/>
              <w:right w:val="single" w:sz="4" w:space="4" w:color="auto"/>
            </w:pBdr>
          </w:pPr>
        </w:pPrChange>
      </w:pPr>
      <w:del w:id="114" w:author="Liam Sykes" w:date="2022-03-18T15:40:00Z">
        <w:r w:rsidRPr="001A0873" w:rsidDel="00DD0DE2">
          <w:delText>This is a CONTROLLED Document. Any documents appearing in paper form are not controlled and should be checked against the on-line file version prior to use.</w:delText>
        </w:r>
      </w:del>
    </w:p>
    <w:p w14:paraId="5853490B" w14:textId="77777777" w:rsidR="002A70C5" w:rsidRPr="001A0873" w:rsidDel="00DD0DE2" w:rsidRDefault="002A70C5" w:rsidP="001A0873">
      <w:pPr>
        <w:pStyle w:val="Heading1"/>
        <w:rPr>
          <w:del w:id="115" w:author="Liam Sykes" w:date="2022-03-18T15:40:00Z"/>
        </w:rPr>
        <w:pPrChange w:id="116" w:author="Johnny Pang" w:date="2022-11-29T11:41:00Z">
          <w:pPr>
            <w:pStyle w:val="BodyText"/>
            <w:pBdr>
              <w:top w:val="single" w:sz="4" w:space="1" w:color="auto"/>
              <w:left w:val="single" w:sz="4" w:space="0" w:color="auto"/>
              <w:bottom w:val="single" w:sz="4" w:space="1" w:color="auto"/>
              <w:right w:val="single" w:sz="4" w:space="4" w:color="auto"/>
            </w:pBdr>
          </w:pPr>
        </w:pPrChange>
      </w:pPr>
      <w:del w:id="117" w:author="Liam Sykes" w:date="2022-03-18T15:40:00Z">
        <w:r w:rsidRPr="001A0873" w:rsidDel="00DD0DE2">
          <w:rPr>
            <w:rPrChange w:id="118" w:author="Johnny Pang" w:date="2022-11-29T11:41:00Z">
              <w:rPr>
                <w:rFonts w:ascii="Calibri" w:hAnsi="Calibri"/>
                <w:b/>
                <w:bCs/>
              </w:rPr>
            </w:rPrChange>
          </w:rPr>
          <w:delText xml:space="preserve">Notice: </w:delText>
        </w:r>
        <w:r w:rsidRPr="001A0873" w:rsidDel="00DD0DE2">
          <w:delText>This Document hardcopy must be used for reference purpose only.</w:delText>
        </w:r>
      </w:del>
    </w:p>
    <w:p w14:paraId="0E261C5E" w14:textId="77777777" w:rsidR="002A70C5" w:rsidRPr="001A0873" w:rsidDel="00DD0DE2" w:rsidRDefault="002A70C5" w:rsidP="001A0873">
      <w:pPr>
        <w:pStyle w:val="Heading1"/>
        <w:rPr>
          <w:del w:id="119" w:author="Liam Sykes" w:date="2022-03-18T15:40:00Z"/>
          <w:rPrChange w:id="120" w:author="Johnny Pang" w:date="2022-11-29T11:41:00Z">
            <w:rPr>
              <w:del w:id="121" w:author="Liam Sykes" w:date="2022-03-18T15:40:00Z"/>
              <w:rFonts w:ascii="Calibri" w:hAnsi="Calibri"/>
              <w:b/>
              <w:bCs/>
            </w:rPr>
          </w:rPrChange>
        </w:rPr>
        <w:pPrChange w:id="122" w:author="Johnny Pang" w:date="2022-11-29T11:41:00Z">
          <w:pPr>
            <w:pStyle w:val="BodyText"/>
            <w:pBdr>
              <w:top w:val="single" w:sz="4" w:space="1" w:color="auto"/>
              <w:left w:val="single" w:sz="4" w:space="0" w:color="auto"/>
              <w:bottom w:val="single" w:sz="4" w:space="1" w:color="auto"/>
              <w:right w:val="single" w:sz="4" w:space="4" w:color="auto"/>
            </w:pBdr>
          </w:pPr>
        </w:pPrChange>
      </w:pPr>
      <w:del w:id="123" w:author="Liam Sykes" w:date="2022-03-18T15:40:00Z">
        <w:r w:rsidRPr="001A0873" w:rsidDel="00DD0DE2">
          <w:rPr>
            <w:rPrChange w:id="124" w:author="Johnny Pang" w:date="2022-11-29T11:41:00Z">
              <w:rPr>
                <w:rFonts w:ascii="Calibri" w:hAnsi="Calibri"/>
                <w:b/>
              </w:rPr>
            </w:rPrChange>
          </w:rPr>
          <w:delText>The on-line copy is the current version of the document.</w:delText>
        </w:r>
      </w:del>
    </w:p>
    <w:p w14:paraId="671AEECE" w14:textId="65FBDBA5" w:rsidR="00E570A3" w:rsidRPr="001A0873" w:rsidDel="001A0873" w:rsidRDefault="00E570A3" w:rsidP="001A0873">
      <w:pPr>
        <w:pStyle w:val="Heading1"/>
        <w:rPr>
          <w:del w:id="125" w:author="Johnny Pang" w:date="2022-11-29T11:41:00Z"/>
        </w:rPr>
        <w:pPrChange w:id="126" w:author="Johnny Pang" w:date="2022-11-29T11:41:00Z">
          <w:pPr>
            <w:pStyle w:val="BodyText"/>
          </w:pPr>
        </w:pPrChange>
      </w:pPr>
    </w:p>
    <w:p w14:paraId="0F483892" w14:textId="324E044C" w:rsidR="00F6204E" w:rsidRPr="001A0873" w:rsidRDefault="002A70C5" w:rsidP="001A0873">
      <w:pPr>
        <w:pStyle w:val="Heading1"/>
      </w:pPr>
      <w:del w:id="127" w:author="Johnny Pang" w:date="2022-11-29T11:41:00Z">
        <w:r w:rsidRPr="001A0873" w:rsidDel="001A0873">
          <w:br w:type="page"/>
        </w:r>
        <w:r w:rsidR="00960901" w:rsidRPr="001A0873" w:rsidDel="001A0873">
          <w:delText>G</w:delText>
        </w:r>
      </w:del>
      <w:r w:rsidR="005B2156" w:rsidRPr="001A0873">
        <w:t>ENERAL</w:t>
      </w:r>
    </w:p>
    <w:p w14:paraId="60AEE372" w14:textId="77777777" w:rsidR="00960901" w:rsidRPr="003452E6" w:rsidRDefault="00960901" w:rsidP="00790DDC">
      <w:pPr>
        <w:pStyle w:val="Heading2"/>
      </w:pPr>
      <w:r w:rsidRPr="00790DDC">
        <w:t>S</w:t>
      </w:r>
      <w:r w:rsidR="00F536CB">
        <w:t>ummary</w:t>
      </w:r>
    </w:p>
    <w:p w14:paraId="30588546" w14:textId="77777777" w:rsidR="00A84C16" w:rsidRDefault="00A84C16" w:rsidP="00A84C16">
      <w:pPr>
        <w:pStyle w:val="Heading3"/>
      </w:pPr>
      <w:bookmarkStart w:id="128" w:name="_Toc478107896"/>
      <w:r>
        <w:t>Th</w:t>
      </w:r>
      <w:r w:rsidR="003D3EB4">
        <w:t>is S</w:t>
      </w:r>
      <w:r>
        <w:t xml:space="preserve">ection </w:t>
      </w:r>
      <w:r w:rsidR="003D3EB4">
        <w:t>provides</w:t>
      </w:r>
      <w:r>
        <w:t xml:space="preserve"> guidance to the </w:t>
      </w:r>
      <w:r w:rsidR="005B2156">
        <w:t>Contractor</w:t>
      </w:r>
      <w:r>
        <w:t xml:space="preserve"> for the purpose of developing the </w:t>
      </w:r>
      <w:r w:rsidR="00BF51E7">
        <w:t>equipment</w:t>
      </w:r>
      <w:r>
        <w:t xml:space="preserve"> or system </w:t>
      </w:r>
      <w:r w:rsidR="00CC029A">
        <w:t>O</w:t>
      </w:r>
      <w:r w:rsidR="005B2156">
        <w:t xml:space="preserve">perations and </w:t>
      </w:r>
      <w:r w:rsidR="00CC029A">
        <w:t>M</w:t>
      </w:r>
      <w:r w:rsidR="005B2156">
        <w:t xml:space="preserve">aintenance </w:t>
      </w:r>
      <w:r w:rsidR="00CC029A">
        <w:t>M</w:t>
      </w:r>
      <w:r w:rsidR="005B2156">
        <w:t>anual</w:t>
      </w:r>
      <w:ins w:id="129" w:author="Liam Sykes" w:date="2022-03-18T15:52:00Z">
        <w:del w:id="130" w:author="Radulovic, Nicole" w:date="2022-10-25T15:14:00Z">
          <w:r w:rsidR="005E3016" w:rsidDel="002B6803">
            <w:delText>s</w:delText>
          </w:r>
        </w:del>
      </w:ins>
      <w:r w:rsidR="005B2156">
        <w:t xml:space="preserve"> </w:t>
      </w:r>
      <w:r>
        <w:t xml:space="preserve">and is applicable to the designs of new </w:t>
      </w:r>
      <w:r w:rsidR="001809B6">
        <w:t xml:space="preserve">linear works and </w:t>
      </w:r>
      <w:r>
        <w:t>facilities, upgrades</w:t>
      </w:r>
      <w:r w:rsidR="00162C24">
        <w:t>, e</w:t>
      </w:r>
      <w:r>
        <w:t xml:space="preserve">xpansions </w:t>
      </w:r>
      <w:r w:rsidR="00162C24">
        <w:t xml:space="preserve">and retrofits of </w:t>
      </w:r>
      <w:r>
        <w:t xml:space="preserve">existing </w:t>
      </w:r>
      <w:r w:rsidR="002A66B9">
        <w:t xml:space="preserve">linear and facilities </w:t>
      </w:r>
      <w:r>
        <w:t xml:space="preserve">water and wastewater infrastructure. </w:t>
      </w:r>
      <w:bookmarkEnd w:id="128"/>
      <w:r w:rsidR="002A65FA" w:rsidRPr="003452E6">
        <w:t>Detailed information</w:t>
      </w:r>
      <w:r w:rsidR="002A65FA">
        <w:t xml:space="preserve"> is included regarding </w:t>
      </w:r>
      <w:r w:rsidR="002A65FA" w:rsidRPr="003452E6">
        <w:t xml:space="preserve">the preparation and submission of </w:t>
      </w:r>
      <w:r w:rsidR="002A65FA">
        <w:t>o</w:t>
      </w:r>
      <w:r w:rsidR="002A65FA" w:rsidRPr="003452E6">
        <w:t xml:space="preserve">perations and </w:t>
      </w:r>
      <w:r w:rsidR="002A65FA">
        <w:t>m</w:t>
      </w:r>
      <w:r w:rsidR="002A65FA" w:rsidRPr="003452E6">
        <w:t xml:space="preserve">aintenance (O&amp;M) data for the Consultant’s review, as required by the individual </w:t>
      </w:r>
      <w:r w:rsidR="002A65FA">
        <w:t>s</w:t>
      </w:r>
      <w:r w:rsidR="002A65FA" w:rsidRPr="003452E6">
        <w:t>pecification Sections.</w:t>
      </w:r>
    </w:p>
    <w:p w14:paraId="4EFDA7BE" w14:textId="77777777" w:rsidR="00625F66" w:rsidRPr="003452E6" w:rsidRDefault="00625F66" w:rsidP="00790DDC">
      <w:pPr>
        <w:pStyle w:val="Heading2"/>
      </w:pPr>
      <w:r w:rsidRPr="003452E6">
        <w:t>Related Sections</w:t>
      </w:r>
    </w:p>
    <w:p w14:paraId="741911A4" w14:textId="77777777" w:rsidR="00625F66" w:rsidRPr="00BD011F" w:rsidDel="00DD0DE2" w:rsidRDefault="00625F66" w:rsidP="00CA36D4">
      <w:pPr>
        <w:pStyle w:val="Heading3"/>
        <w:numPr>
          <w:ilvl w:val="0"/>
          <w:numId w:val="0"/>
        </w:numPr>
        <w:ind w:left="720"/>
        <w:rPr>
          <w:del w:id="131" w:author="Liam Sykes" w:date="2022-03-18T15:42:00Z"/>
          <w:highlight w:val="yellow"/>
        </w:rPr>
      </w:pPr>
      <w:del w:id="132" w:author="Liam Sykes" w:date="2022-03-18T15:42:00Z">
        <w:r w:rsidRPr="00C91969" w:rsidDel="00DD0DE2">
          <w:rPr>
            <w:highlight w:val="yellow"/>
          </w:rPr>
          <w:delText>[Under "Related Sections", identify other Sections that are related to, and/or dependent on, the work</w:delText>
        </w:r>
        <w:r w:rsidRPr="003452E6" w:rsidDel="00DD0DE2">
          <w:delText xml:space="preserve"> </w:delText>
        </w:r>
        <w:r w:rsidRPr="00BD011F" w:rsidDel="00DD0DE2">
          <w:rPr>
            <w:highlight w:val="yellow"/>
          </w:rPr>
          <w:delText xml:space="preserve">results or information specified elsewhere.  The list should be limited to Sections with specific information that the reader might expect to find in this </w:delText>
        </w:r>
        <w:r w:rsidR="005B2156" w:rsidRPr="00BD011F" w:rsidDel="00DD0DE2">
          <w:rPr>
            <w:highlight w:val="yellow"/>
          </w:rPr>
          <w:delText>Section but</w:delText>
        </w:r>
        <w:r w:rsidRPr="00BD011F" w:rsidDel="00DD0DE2">
          <w:rPr>
            <w:highlight w:val="yellow"/>
          </w:rPr>
          <w:delTex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0C6B6D2" w14:textId="77777777" w:rsidR="00625F66" w:rsidRPr="00BD011F" w:rsidDel="00DD0DE2" w:rsidRDefault="00625F66" w:rsidP="00CA36D4">
      <w:pPr>
        <w:pStyle w:val="Heading3"/>
        <w:numPr>
          <w:ilvl w:val="0"/>
          <w:numId w:val="0"/>
        </w:numPr>
        <w:ind w:left="720"/>
        <w:rPr>
          <w:del w:id="133" w:author="Liam Sykes" w:date="2022-03-18T15:42:00Z"/>
          <w:highlight w:val="yellow"/>
        </w:rPr>
      </w:pPr>
    </w:p>
    <w:p w14:paraId="62603BAD" w14:textId="77777777" w:rsidR="00625F66" w:rsidRPr="00BD011F" w:rsidDel="00DD0DE2" w:rsidRDefault="00625F66" w:rsidP="00CA36D4">
      <w:pPr>
        <w:pStyle w:val="Heading3"/>
        <w:numPr>
          <w:ilvl w:val="0"/>
          <w:numId w:val="0"/>
        </w:numPr>
        <w:ind w:left="720"/>
        <w:rPr>
          <w:del w:id="134" w:author="Liam Sykes" w:date="2022-03-18T15:42:00Z"/>
          <w:highlight w:val="yellow"/>
        </w:rPr>
      </w:pPr>
      <w:del w:id="135" w:author="Liam Sykes" w:date="2022-03-18T15:42:00Z">
        <w:r w:rsidRPr="00BD011F" w:rsidDel="00DD0DE2">
          <w:rPr>
            <w:highlight w:val="yellow"/>
          </w:rPr>
          <w:delText>Cross-referencing here may also be used to coordinate assemblies or systems whose components may span multiple Sections and which must meet certain performance requirements as an assembly or system.</w:delText>
        </w:r>
      </w:del>
    </w:p>
    <w:p w14:paraId="20DE4E31" w14:textId="77777777" w:rsidR="00625F66" w:rsidRPr="00BD011F" w:rsidDel="00DD0DE2" w:rsidRDefault="00625F66" w:rsidP="00CA36D4">
      <w:pPr>
        <w:pStyle w:val="Heading3"/>
        <w:numPr>
          <w:ilvl w:val="0"/>
          <w:numId w:val="0"/>
        </w:numPr>
        <w:ind w:left="720"/>
        <w:rPr>
          <w:del w:id="136" w:author="Liam Sykes" w:date="2022-03-18T15:42:00Z"/>
          <w:highlight w:val="yellow"/>
        </w:rPr>
      </w:pPr>
    </w:p>
    <w:p w14:paraId="0B6A73CA" w14:textId="77777777" w:rsidR="00625F66" w:rsidRPr="00BD011F" w:rsidDel="00DD0DE2" w:rsidRDefault="00625F66" w:rsidP="00CA36D4">
      <w:pPr>
        <w:pStyle w:val="Heading3"/>
        <w:numPr>
          <w:ilvl w:val="0"/>
          <w:numId w:val="0"/>
        </w:numPr>
        <w:ind w:left="720"/>
        <w:rPr>
          <w:del w:id="137" w:author="Liam Sykes" w:date="2022-03-18T15:42:00Z"/>
          <w:highlight w:val="yellow"/>
        </w:rPr>
      </w:pPr>
      <w:del w:id="138" w:author="Liam Sykes" w:date="2022-03-18T15:42:00Z">
        <w:r w:rsidRPr="00BD011F" w:rsidDel="00DD0DE2">
          <w:rPr>
            <w:highlight w:val="yellow"/>
          </w:rPr>
          <w:delText>Contractor is responsible for coordination of the Work.</w:delText>
        </w:r>
      </w:del>
    </w:p>
    <w:p w14:paraId="0DE8B286" w14:textId="77777777" w:rsidR="00625F66" w:rsidRPr="00BD011F" w:rsidDel="00DD0DE2" w:rsidRDefault="00625F66" w:rsidP="00CA36D4">
      <w:pPr>
        <w:pStyle w:val="Heading3"/>
        <w:numPr>
          <w:ilvl w:val="0"/>
          <w:numId w:val="0"/>
        </w:numPr>
        <w:ind w:left="720"/>
        <w:rPr>
          <w:del w:id="139" w:author="Liam Sykes" w:date="2022-03-18T15:42:00Z"/>
          <w:highlight w:val="yellow"/>
        </w:rPr>
      </w:pPr>
    </w:p>
    <w:p w14:paraId="3315839D" w14:textId="77777777" w:rsidR="00625F66" w:rsidRPr="00BD011F" w:rsidDel="00DD0DE2" w:rsidRDefault="00625F66" w:rsidP="00CA36D4">
      <w:pPr>
        <w:pStyle w:val="Heading3"/>
        <w:numPr>
          <w:ilvl w:val="0"/>
          <w:numId w:val="0"/>
        </w:numPr>
        <w:ind w:left="720"/>
        <w:rPr>
          <w:del w:id="140" w:author="Liam Sykes" w:date="2022-03-18T15:42:00Z"/>
          <w:highlight w:val="yellow"/>
        </w:rPr>
      </w:pPr>
      <w:del w:id="141" w:author="Liam Sykes" w:date="2022-03-18T15:42:00Z">
        <w:r w:rsidRPr="00BD011F" w:rsidDel="00DD0DE2">
          <w:rPr>
            <w:highlight w:val="yellow"/>
          </w:rPr>
          <w:delText>This Section is to be completed/updated during the design development by the Consultant. If it is not applicable to the section for the specific project it may be deleted.]</w:delText>
        </w:r>
      </w:del>
    </w:p>
    <w:p w14:paraId="5B66FC12" w14:textId="77777777" w:rsidR="00625F66" w:rsidRPr="00BD011F" w:rsidDel="00DD0DE2" w:rsidRDefault="00625F66" w:rsidP="00CA36D4">
      <w:pPr>
        <w:pStyle w:val="Heading3"/>
        <w:numPr>
          <w:ilvl w:val="0"/>
          <w:numId w:val="0"/>
        </w:numPr>
        <w:ind w:left="720"/>
        <w:rPr>
          <w:del w:id="142" w:author="Liam Sykes" w:date="2022-03-18T15:42:00Z"/>
          <w:highlight w:val="yellow"/>
        </w:rPr>
      </w:pPr>
    </w:p>
    <w:p w14:paraId="18E116CF" w14:textId="77777777" w:rsidR="00625F66" w:rsidRPr="00C91969" w:rsidDel="00DD0DE2" w:rsidRDefault="00625F66" w:rsidP="00CA36D4">
      <w:pPr>
        <w:pStyle w:val="Heading3"/>
        <w:numPr>
          <w:ilvl w:val="0"/>
          <w:numId w:val="0"/>
        </w:numPr>
        <w:ind w:left="720"/>
        <w:rPr>
          <w:del w:id="143" w:author="Liam Sykes" w:date="2022-03-18T15:42:00Z"/>
          <w:highlight w:val="yellow"/>
        </w:rPr>
      </w:pPr>
      <w:del w:id="144" w:author="Liam Sykes" w:date="2022-03-18T15:42:00Z">
        <w:r w:rsidRPr="00162C24" w:rsidDel="00DD0DE2">
          <w:rPr>
            <w:highlight w:val="yellow"/>
          </w:rPr>
          <w:delText>[List Sections specifying related requirements.]</w:delText>
        </w:r>
      </w:del>
    </w:p>
    <w:p w14:paraId="0E34B5A1" w14:textId="77777777" w:rsidR="00790DDC" w:rsidRPr="00C91969" w:rsidDel="00DD0DE2" w:rsidRDefault="00790DDC" w:rsidP="009F0F8C">
      <w:pPr>
        <w:pStyle w:val="Heading3"/>
        <w:rPr>
          <w:del w:id="145" w:author="Liam Sykes" w:date="2022-03-18T15:42:00Z"/>
          <w:highlight w:val="yellow"/>
        </w:rPr>
      </w:pPr>
      <w:del w:id="146" w:author="Liam Sykes" w:date="2022-03-18T15:42:00Z">
        <w:r w:rsidRPr="00C91969" w:rsidDel="00DD0DE2">
          <w:rPr>
            <w:highlight w:val="yellow"/>
          </w:rPr>
          <w:delText>Section [______ – ____________]: [Optional short phrase indicating relationship].</w:delText>
        </w:r>
      </w:del>
    </w:p>
    <w:p w14:paraId="17289E55" w14:textId="77777777" w:rsidR="00790DDC" w:rsidRDefault="00790DDC" w:rsidP="00353983">
      <w:pPr>
        <w:pStyle w:val="Heading3"/>
      </w:pPr>
      <w:r>
        <w:t xml:space="preserve">Section 01300 </w:t>
      </w:r>
      <w:r w:rsidR="00913032">
        <w:t>– Submittals</w:t>
      </w:r>
    </w:p>
    <w:p w14:paraId="0C4EE93D" w14:textId="77777777" w:rsidR="00376195" w:rsidRDefault="00376195" w:rsidP="00376195">
      <w:pPr>
        <w:pStyle w:val="Heading3"/>
      </w:pPr>
      <w:r>
        <w:t>Section 01351 – Health and Safety</w:t>
      </w:r>
    </w:p>
    <w:p w14:paraId="4A569224" w14:textId="77777777" w:rsidR="00376195" w:rsidRDefault="00376195" w:rsidP="00376195">
      <w:pPr>
        <w:pStyle w:val="Heading3"/>
      </w:pPr>
      <w:r>
        <w:t>Section 01425 – Computerized Maintenance Management System Data Requirements</w:t>
      </w:r>
    </w:p>
    <w:p w14:paraId="763145C4" w14:textId="77777777" w:rsidR="00376195" w:rsidRDefault="00376195" w:rsidP="00376195">
      <w:pPr>
        <w:pStyle w:val="Heading3"/>
      </w:pPr>
      <w:r>
        <w:t>Section 01780 – Contract Closeout</w:t>
      </w:r>
    </w:p>
    <w:p w14:paraId="5B4E7679" w14:textId="77777777" w:rsidR="00790DDC" w:rsidRDefault="00790DDC" w:rsidP="009F0F8C">
      <w:pPr>
        <w:pStyle w:val="Heading3"/>
      </w:pPr>
      <w:r>
        <w:t xml:space="preserve">Section </w:t>
      </w:r>
      <w:r w:rsidR="00325712">
        <w:t>01810 – Equipment Testing and Facility Commissioning</w:t>
      </w:r>
    </w:p>
    <w:p w14:paraId="6C23ECFA" w14:textId="77777777" w:rsidR="00790DDC" w:rsidRDefault="00790DDC" w:rsidP="009F0F8C">
      <w:pPr>
        <w:pStyle w:val="Heading2"/>
      </w:pPr>
      <w:r>
        <w:t>Measurement and Payment</w:t>
      </w:r>
    </w:p>
    <w:p w14:paraId="394717AD" w14:textId="77777777" w:rsidR="00790DDC" w:rsidRDefault="00143358" w:rsidP="00CA36D4">
      <w:pPr>
        <w:pStyle w:val="Heading3"/>
      </w:pPr>
      <w:r>
        <w:t xml:space="preserve">All costs associated with the work of this Section shall be included in the price for </w:t>
      </w:r>
      <w:r w:rsidR="00790DDC">
        <w:t xml:space="preserve">Item No. </w:t>
      </w:r>
      <w:commentRangeStart w:id="147"/>
      <w:del w:id="148" w:author="Johnny Pang" w:date="2022-04-16T15:01:00Z">
        <w:r w:rsidR="008F74F6" w:rsidDel="004663BC">
          <w:rPr>
            <w:highlight w:val="yellow"/>
          </w:rPr>
          <w:delText>[</w:delText>
        </w:r>
        <w:r w:rsidR="00920E0C" w:rsidDel="004663BC">
          <w:rPr>
            <w:highlight w:val="yellow"/>
          </w:rPr>
          <w:delText xml:space="preserve">   </w:delText>
        </w:r>
        <w:r w:rsidR="008F74F6" w:rsidRPr="00C91969" w:rsidDel="004663BC">
          <w:rPr>
            <w:highlight w:val="yellow"/>
          </w:rPr>
          <w:delText>]</w:delText>
        </w:r>
      </w:del>
      <w:ins w:id="149" w:author="Johnny Pang" w:date="2022-04-16T15:01:00Z">
        <w:r w:rsidR="004663BC">
          <w:t>A1.05</w:t>
        </w:r>
      </w:ins>
      <w:r w:rsidR="00790DDC">
        <w:t xml:space="preserve"> </w:t>
      </w:r>
      <w:commentRangeEnd w:id="147"/>
      <w:r w:rsidR="00DD0DE2">
        <w:rPr>
          <w:rStyle w:val="CommentReference"/>
        </w:rPr>
        <w:commentReference w:id="147"/>
      </w:r>
      <w:r w:rsidR="00790DDC">
        <w:t xml:space="preserve">in the </w:t>
      </w:r>
      <w:r w:rsidR="00920E0C">
        <w:t>Bid Form</w:t>
      </w:r>
      <w:r w:rsidR="00146A05">
        <w:t>.</w:t>
      </w:r>
    </w:p>
    <w:p w14:paraId="77640E34" w14:textId="77777777" w:rsidR="00790DDC" w:rsidRDefault="00790DDC" w:rsidP="00790DDC">
      <w:pPr>
        <w:pStyle w:val="Heading2"/>
      </w:pPr>
      <w:r>
        <w:t>Quality Assurance</w:t>
      </w:r>
    </w:p>
    <w:p w14:paraId="5481D03C" w14:textId="77777777" w:rsidR="00790DDC" w:rsidRDefault="00790DDC" w:rsidP="00CA36D4">
      <w:pPr>
        <w:pStyle w:val="Heading3"/>
      </w:pPr>
      <w:r>
        <w:t xml:space="preserve">Manuals for equipment and systems shall be prepared by </w:t>
      </w:r>
      <w:r w:rsidR="00146A05">
        <w:t xml:space="preserve">the </w:t>
      </w:r>
      <w:r>
        <w:t>equipment manufacturer or system supplier.</w:t>
      </w:r>
    </w:p>
    <w:p w14:paraId="131E64A4" w14:textId="757F2C63" w:rsidR="001E0D47" w:rsidRPr="001A0873" w:rsidRDefault="001A0873" w:rsidP="001A0873">
      <w:pPr>
        <w:pStyle w:val="Heading2"/>
      </w:pPr>
      <w:ins w:id="150" w:author="Johnny Pang" w:date="2022-11-29T11:41:00Z">
        <w:r>
          <w:t>S</w:t>
        </w:r>
      </w:ins>
      <w:del w:id="151" w:author="Johnny Pang" w:date="2022-11-29T11:41:00Z">
        <w:r w:rsidR="00EB2273" w:rsidRPr="001A0873" w:rsidDel="001A0873">
          <w:br w:type="page"/>
        </w:r>
        <w:commentRangeStart w:id="152"/>
        <w:r w:rsidR="001E0D47" w:rsidRPr="001A0873" w:rsidDel="001A0873">
          <w:delText>S</w:delText>
        </w:r>
      </w:del>
      <w:r w:rsidR="001E0D47" w:rsidRPr="001A0873">
        <w:t>ubmittals</w:t>
      </w:r>
      <w:commentRangeEnd w:id="152"/>
      <w:r w:rsidR="005E3016" w:rsidRPr="001A0873">
        <w:rPr>
          <w:rStyle w:val="CommentReference"/>
          <w:rFonts w:ascii="Calibri" w:hAnsi="Calibri"/>
          <w:color w:val="auto"/>
          <w:position w:val="0"/>
          <w:sz w:val="22"/>
          <w:rPrChange w:id="153" w:author="Johnny Pang" w:date="2022-11-29T11:41:00Z">
            <w:rPr>
              <w:rStyle w:val="CommentReference"/>
              <w:u w:val="none"/>
            </w:rPr>
          </w:rPrChange>
        </w:rPr>
        <w:commentReference w:id="152"/>
      </w:r>
    </w:p>
    <w:p w14:paraId="1007AF10" w14:textId="77777777" w:rsidR="00422D17" w:rsidRDefault="00422D17" w:rsidP="00B26986">
      <w:pPr>
        <w:pStyle w:val="Heading3"/>
      </w:pPr>
      <w:bookmarkStart w:id="154" w:name="_Toc478107900"/>
      <w:r>
        <w:t xml:space="preserve">The Contractor shall submit the following information in accordance with this Section and </w:t>
      </w:r>
      <w:r w:rsidRPr="004663BC">
        <w:rPr>
          <w:rPrChange w:id="155" w:author="Johnny Pang" w:date="2022-04-16T15:01:00Z">
            <w:rPr>
              <w:highlight w:val="yellow"/>
            </w:rPr>
          </w:rPrChange>
        </w:rPr>
        <w:t>Section 013</w:t>
      </w:r>
      <w:r w:rsidR="00BF51E7" w:rsidRPr="004663BC">
        <w:rPr>
          <w:rPrChange w:id="156" w:author="Johnny Pang" w:date="2022-04-16T15:01:00Z">
            <w:rPr>
              <w:highlight w:val="yellow"/>
            </w:rPr>
          </w:rPrChange>
        </w:rPr>
        <w:t>0</w:t>
      </w:r>
      <w:r w:rsidRPr="004663BC">
        <w:rPr>
          <w:rPrChange w:id="157" w:author="Johnny Pang" w:date="2022-04-16T15:01:00Z">
            <w:rPr>
              <w:highlight w:val="yellow"/>
            </w:rPr>
          </w:rPrChange>
        </w:rPr>
        <w:t>0 – Submittals</w:t>
      </w:r>
      <w:r w:rsidRPr="004663BC">
        <w:t>.</w:t>
      </w:r>
    </w:p>
    <w:p w14:paraId="11D3B73B" w14:textId="77777777" w:rsidR="00B26986" w:rsidRDefault="00422D17" w:rsidP="00B26986">
      <w:pPr>
        <w:pStyle w:val="Heading3"/>
      </w:pPr>
      <w:r>
        <w:t>Preliminary Operations and Maintenance Manuals</w:t>
      </w:r>
    </w:p>
    <w:p w14:paraId="022911AD" w14:textId="77777777" w:rsidR="006C1B85" w:rsidRDefault="00B26986" w:rsidP="00B26986">
      <w:pPr>
        <w:pStyle w:val="Heading4"/>
      </w:pPr>
      <w:r w:rsidRPr="00B26986">
        <w:t xml:space="preserve">Submit </w:t>
      </w:r>
      <w:r w:rsidR="00904E24">
        <w:t xml:space="preserve">one (1) </w:t>
      </w:r>
      <w:r w:rsidR="003E1487">
        <w:t>digital</w:t>
      </w:r>
      <w:r w:rsidR="002B06E9">
        <w:t xml:space="preserve"> cop</w:t>
      </w:r>
      <w:r w:rsidR="00904E24">
        <w:t>y</w:t>
      </w:r>
      <w:r w:rsidR="002B06E9">
        <w:t xml:space="preserve"> of the </w:t>
      </w:r>
      <w:r w:rsidR="00913032">
        <w:t xml:space="preserve">preliminary </w:t>
      </w:r>
      <w:r w:rsidR="002B06E9">
        <w:t>Operations and Maintenance Manual</w:t>
      </w:r>
      <w:r w:rsidRPr="00B26986">
        <w:t xml:space="preserve"> </w:t>
      </w:r>
      <w:r w:rsidR="004B2B44">
        <w:t xml:space="preserve">to the Consultant </w:t>
      </w:r>
      <w:r w:rsidRPr="00B26986">
        <w:t xml:space="preserve">a minimum of 30 Days prior to equipment or system field functional testing. </w:t>
      </w:r>
    </w:p>
    <w:p w14:paraId="7C97D902" w14:textId="77777777" w:rsidR="002B06E9" w:rsidRDefault="006C1B85" w:rsidP="00B26986">
      <w:pPr>
        <w:pStyle w:val="Heading4"/>
      </w:pPr>
      <w:r>
        <w:t xml:space="preserve">Maintain one </w:t>
      </w:r>
      <w:r w:rsidR="00862394">
        <w:t xml:space="preserve">(1) </w:t>
      </w:r>
      <w:r w:rsidR="003E1487">
        <w:t xml:space="preserve">digital </w:t>
      </w:r>
      <w:r>
        <w:t xml:space="preserve">working copy of the </w:t>
      </w:r>
      <w:r w:rsidR="00146A05">
        <w:t>O</w:t>
      </w:r>
      <w:r>
        <w:t xml:space="preserve">perations and </w:t>
      </w:r>
      <w:r w:rsidR="00146A05">
        <w:t>M</w:t>
      </w:r>
      <w:r>
        <w:t xml:space="preserve">aintenance </w:t>
      </w:r>
      <w:r w:rsidR="00146A05">
        <w:t>M</w:t>
      </w:r>
      <w:r>
        <w:t xml:space="preserve">anual including all equipment information, Shop Drawings, calibration information, </w:t>
      </w:r>
      <w:r w:rsidR="004B2B44">
        <w:t>start-up</w:t>
      </w:r>
      <w:r>
        <w:t xml:space="preserve"> reports etc. onsite during the commissioning period, and until the final </w:t>
      </w:r>
      <w:r w:rsidR="00862394">
        <w:t>O</w:t>
      </w:r>
      <w:r>
        <w:t>peration</w:t>
      </w:r>
      <w:r w:rsidR="004B2B44">
        <w:t>s</w:t>
      </w:r>
      <w:r>
        <w:t xml:space="preserve"> and </w:t>
      </w:r>
      <w:r w:rsidR="00862394">
        <w:t>M</w:t>
      </w:r>
      <w:r>
        <w:t xml:space="preserve">aintenance </w:t>
      </w:r>
      <w:r w:rsidR="00862394">
        <w:t>M</w:t>
      </w:r>
      <w:r>
        <w:t>anual is received by the Region.</w:t>
      </w:r>
    </w:p>
    <w:p w14:paraId="686D26A6" w14:textId="77777777" w:rsidR="00422D17" w:rsidRDefault="00422D17" w:rsidP="00422D17">
      <w:pPr>
        <w:pStyle w:val="Heading3"/>
      </w:pPr>
      <w:r>
        <w:t>Final Operations and Maintenance Manual</w:t>
      </w:r>
      <w:r w:rsidR="00862394">
        <w:t>s</w:t>
      </w:r>
    </w:p>
    <w:p w14:paraId="3E70A810" w14:textId="77777777" w:rsidR="00913032" w:rsidRDefault="00913032" w:rsidP="00913032">
      <w:pPr>
        <w:pStyle w:val="Heading4"/>
      </w:pPr>
      <w:r>
        <w:t>S</w:t>
      </w:r>
      <w:r w:rsidRPr="00D033E8">
        <w:t xml:space="preserve">ubmit </w:t>
      </w:r>
      <w:r w:rsidR="00904E24">
        <w:t xml:space="preserve">one (1) </w:t>
      </w:r>
      <w:r w:rsidR="003E1487">
        <w:t xml:space="preserve">digital </w:t>
      </w:r>
      <w:r w:rsidR="00EF314D">
        <w:t>cop</w:t>
      </w:r>
      <w:r w:rsidR="00904E24">
        <w:t>y</w:t>
      </w:r>
      <w:r w:rsidR="00EF314D">
        <w:t xml:space="preserve"> of the final </w:t>
      </w:r>
      <w:r w:rsidR="004B2B44">
        <w:t>O</w:t>
      </w:r>
      <w:r w:rsidR="00EF314D">
        <w:t xml:space="preserve">perations and </w:t>
      </w:r>
      <w:r w:rsidR="004B2B44">
        <w:t>M</w:t>
      </w:r>
      <w:r w:rsidR="00EF314D">
        <w:t xml:space="preserve">aintenance </w:t>
      </w:r>
      <w:r w:rsidR="004B2B44">
        <w:t>M</w:t>
      </w:r>
      <w:r w:rsidR="00EF314D">
        <w:t>anual</w:t>
      </w:r>
      <w:ins w:id="158" w:author="Liam Sykes" w:date="2022-03-18T15:53:00Z">
        <w:del w:id="159" w:author="Radulovic, Nicole" w:date="2022-10-25T15:14:00Z">
          <w:r w:rsidR="005E3016" w:rsidDel="002B6803">
            <w:delText>s</w:delText>
          </w:r>
        </w:del>
      </w:ins>
      <w:r w:rsidRPr="00913032">
        <w:t xml:space="preserve"> </w:t>
      </w:r>
      <w:r>
        <w:t xml:space="preserve">for the Consultant’s review </w:t>
      </w:r>
      <w:r w:rsidRPr="00B26986">
        <w:t>prior to Substantial Performance of the Work.</w:t>
      </w:r>
    </w:p>
    <w:p w14:paraId="02EC4E06" w14:textId="77777777" w:rsidR="00920E0C" w:rsidRDefault="00920E0C" w:rsidP="00913032">
      <w:pPr>
        <w:pStyle w:val="Heading4"/>
      </w:pPr>
      <w:r>
        <w:t xml:space="preserve">Following acceptance of the final </w:t>
      </w:r>
      <w:r w:rsidR="003D3EB4">
        <w:t xml:space="preserve">digital </w:t>
      </w:r>
      <w:r>
        <w:t>Operations and Maintenance Manual</w:t>
      </w:r>
      <w:ins w:id="160" w:author="Liam Sykes" w:date="2022-03-18T15:53:00Z">
        <w:del w:id="161" w:author="Radulovic, Nicole" w:date="2022-10-25T15:14:00Z">
          <w:r w:rsidR="005E3016" w:rsidDel="002B6803">
            <w:delText>s</w:delText>
          </w:r>
        </w:del>
      </w:ins>
      <w:r>
        <w:t xml:space="preserve"> by the Consultant, </w:t>
      </w:r>
      <w:commentRangeStart w:id="162"/>
      <w:r>
        <w:t>s</w:t>
      </w:r>
      <w:r w:rsidRPr="00D033E8">
        <w:t xml:space="preserve">ubmit </w:t>
      </w:r>
      <w:ins w:id="163" w:author="Liam Sykes" w:date="2022-03-18T15:50:00Z">
        <w:r w:rsidR="005E3016">
          <w:t>two</w:t>
        </w:r>
      </w:ins>
      <w:del w:id="164" w:author="Liam Sykes" w:date="2022-03-18T15:50:00Z">
        <w:r w:rsidR="003D3EB4" w:rsidDel="005E3016">
          <w:delText>one</w:delText>
        </w:r>
      </w:del>
      <w:r>
        <w:t xml:space="preserve"> (</w:t>
      </w:r>
      <w:ins w:id="165" w:author="Liam Sykes" w:date="2022-03-18T15:50:00Z">
        <w:r w:rsidR="005E3016">
          <w:t>2</w:t>
        </w:r>
      </w:ins>
      <w:del w:id="166" w:author="Liam Sykes" w:date="2022-03-18T15:50:00Z">
        <w:r w:rsidR="003D3EB4" w:rsidDel="005E3016">
          <w:delText>1</w:delText>
        </w:r>
      </w:del>
      <w:r>
        <w:t>) hard cop</w:t>
      </w:r>
      <w:ins w:id="167" w:author="Liam Sykes" w:date="2022-03-18T15:54:00Z">
        <w:r w:rsidR="005E3016">
          <w:t>ies</w:t>
        </w:r>
      </w:ins>
      <w:del w:id="168" w:author="Liam Sykes" w:date="2022-03-18T15:54:00Z">
        <w:r w:rsidR="003D3EB4" w:rsidDel="005E3016">
          <w:delText>y</w:delText>
        </w:r>
      </w:del>
      <w:r>
        <w:t xml:space="preserve"> of the final, complete Operations and Maintenance Manual</w:t>
      </w:r>
      <w:r w:rsidRPr="00913032">
        <w:t xml:space="preserve"> </w:t>
      </w:r>
      <w:r>
        <w:t xml:space="preserve">for the Consultant’s review </w:t>
      </w:r>
      <w:r w:rsidR="003D3EB4">
        <w:t>and acceptance</w:t>
      </w:r>
      <w:r w:rsidRPr="00B26986">
        <w:t>.</w:t>
      </w:r>
      <w:commentRangeEnd w:id="162"/>
      <w:r w:rsidR="002B6803">
        <w:rPr>
          <w:rStyle w:val="CommentReference"/>
        </w:rPr>
        <w:commentReference w:id="162"/>
      </w:r>
    </w:p>
    <w:p w14:paraId="3E79F859" w14:textId="77777777" w:rsidR="00422D17" w:rsidRDefault="004D3CB6" w:rsidP="00C91969">
      <w:pPr>
        <w:pStyle w:val="Heading2"/>
      </w:pPr>
      <w:r>
        <w:t xml:space="preserve">Digital </w:t>
      </w:r>
      <w:r w:rsidR="00422D17">
        <w:t xml:space="preserve">Copies of </w:t>
      </w:r>
      <w:r w:rsidR="00862394">
        <w:t xml:space="preserve">Operations and Maintenance </w:t>
      </w:r>
      <w:r w:rsidR="00422D17">
        <w:t>Manuals</w:t>
      </w:r>
    </w:p>
    <w:p w14:paraId="683942B4" w14:textId="77777777" w:rsidR="00BC7745" w:rsidRDefault="00BC7745" w:rsidP="00BC7745">
      <w:pPr>
        <w:pStyle w:val="Heading3"/>
      </w:pPr>
      <w:r>
        <w:t xml:space="preserve">Provide a separate PDF for each volume identified in section 1.9 below unless directed otherwise by the Consultant. </w:t>
      </w:r>
    </w:p>
    <w:p w14:paraId="77C0D219" w14:textId="77777777" w:rsidR="001800BE" w:rsidRDefault="001800BE" w:rsidP="001800BE">
      <w:pPr>
        <w:pStyle w:val="Heading3"/>
      </w:pPr>
      <w:r>
        <w:t xml:space="preserve">The size of a PDF file should not exceed 500MB. For manual volumes larger than 500MB (text and graphics), each subsection should be a separate PDF file with bookmarks created with the section number and full name description as defined by the manual table of contents. </w:t>
      </w:r>
    </w:p>
    <w:p w14:paraId="3B48F9B3" w14:textId="77777777" w:rsidR="00655558" w:rsidRDefault="00655558" w:rsidP="00655558">
      <w:pPr>
        <w:pStyle w:val="Heading3"/>
      </w:pPr>
      <w:r>
        <w:lastRenderedPageBreak/>
        <w:t>The electronic form of the manual</w:t>
      </w:r>
      <w:ins w:id="169" w:author="Liam Sykes" w:date="2022-03-18T15:55:00Z">
        <w:del w:id="170" w:author="Radulovic, Nicole" w:date="2022-10-25T15:14:00Z">
          <w:r w:rsidR="005E3016" w:rsidDel="002B6803">
            <w:delText>s</w:delText>
          </w:r>
        </w:del>
      </w:ins>
      <w:r>
        <w:t xml:space="preserve"> shall be provided with a linked Table of Contents, and bookmarks created for each section and subsections which will serve as the primary navigational aid for the user.</w:t>
      </w:r>
    </w:p>
    <w:p w14:paraId="79A0222A" w14:textId="77777777" w:rsidR="00BD362D" w:rsidRDefault="00BD362D" w:rsidP="00C91969">
      <w:pPr>
        <w:pStyle w:val="Heading3"/>
      </w:pPr>
      <w:r>
        <w:t>Scans shall be in high resolution, minimum 400 dpi.</w:t>
      </w:r>
    </w:p>
    <w:p w14:paraId="0F4B92CE" w14:textId="77777777" w:rsidR="00F536CB" w:rsidRDefault="00F536CB" w:rsidP="004C2FE6">
      <w:pPr>
        <w:pStyle w:val="Heading3"/>
      </w:pPr>
      <w:r w:rsidRPr="00913032">
        <w:t>Files are to be fully functional</w:t>
      </w:r>
      <w:r w:rsidR="000F6659">
        <w:t>, text searchable</w:t>
      </w:r>
      <w:r w:rsidRPr="00913032">
        <w:t xml:space="preserve"> </w:t>
      </w:r>
      <w:r w:rsidR="000F6659">
        <w:t xml:space="preserve">with no unique fonts </w:t>
      </w:r>
      <w:r w:rsidRPr="00913032">
        <w:t xml:space="preserve">and viewable in the most recent version of Adobe </w:t>
      </w:r>
      <w:r w:rsidR="00B472DF">
        <w:t xml:space="preserve">Reader or </w:t>
      </w:r>
      <w:r w:rsidRPr="00913032">
        <w:t>Acrobat</w:t>
      </w:r>
      <w:r w:rsidR="00B472DF">
        <w:t>, and should not require additional software or plug-ins to be read and navigated</w:t>
      </w:r>
      <w:r w:rsidRPr="00913032">
        <w:t>.</w:t>
      </w:r>
      <w:r>
        <w:t xml:space="preserve"> </w:t>
      </w:r>
    </w:p>
    <w:p w14:paraId="614BB1E4" w14:textId="77777777" w:rsidR="00C50047" w:rsidRDefault="00920E0C" w:rsidP="004D3CB6">
      <w:pPr>
        <w:pStyle w:val="Heading3"/>
      </w:pPr>
      <w:r>
        <w:t>Each PDF file shall have keywords assigned to it, based on its individual subject material, to ensure that searching for a particular subsection would be successful</w:t>
      </w:r>
      <w:r w:rsidR="003D3EB4">
        <w:t>.</w:t>
      </w:r>
    </w:p>
    <w:p w14:paraId="2FF4557D" w14:textId="77777777" w:rsidR="00920E0C" w:rsidRDefault="00C50047" w:rsidP="004D3CB6">
      <w:pPr>
        <w:pStyle w:val="Heading3"/>
      </w:pPr>
      <w:r>
        <w:t>No security settings or password protection for PDF files should be included.</w:t>
      </w:r>
      <w:r w:rsidR="00920E0C">
        <w:t xml:space="preserve"> </w:t>
      </w:r>
    </w:p>
    <w:p w14:paraId="4B807832" w14:textId="77777777" w:rsidR="005E3016" w:rsidRPr="005E3016" w:rsidRDefault="00920E0C" w:rsidP="0074301B">
      <w:pPr>
        <w:pStyle w:val="Heading2"/>
      </w:pPr>
      <w:r>
        <w:t>Hard Copies of Operations and Maintenance Manuals</w:t>
      </w:r>
    </w:p>
    <w:p w14:paraId="1A900390" w14:textId="77777777" w:rsidR="004D3CB6" w:rsidRDefault="004D3CB6" w:rsidP="004D3CB6">
      <w:pPr>
        <w:pStyle w:val="Heading3"/>
      </w:pPr>
      <w:r>
        <w:t>Provide black expanding three ring catalogue binders suitably labelled on both the spine and cover.</w:t>
      </w:r>
    </w:p>
    <w:p w14:paraId="21E56649" w14:textId="77777777" w:rsidR="004D3CB6" w:rsidRDefault="004D3CB6" w:rsidP="004D3CB6">
      <w:pPr>
        <w:pStyle w:val="Heading3"/>
      </w:pPr>
      <w:r>
        <w:t xml:space="preserve">Provide a separate binder for each volume in </w:t>
      </w:r>
      <w:r w:rsidR="003D3EB4">
        <w:t>s</w:t>
      </w:r>
      <w:r>
        <w:t>ection 1.9 below unless directed otherwise by the Consultant. Where more than one binder is required to accommodate the documentation for a volume, increase the number of volumes and renumber as necessary.</w:t>
      </w:r>
      <w:r w:rsidRPr="004D3CB6">
        <w:t xml:space="preserve"> </w:t>
      </w:r>
    </w:p>
    <w:p w14:paraId="7891B01E" w14:textId="77777777" w:rsidR="004D3CB6" w:rsidRDefault="004D3CB6" w:rsidP="004D3CB6">
      <w:pPr>
        <w:pStyle w:val="Heading3"/>
      </w:pPr>
      <w:r>
        <w:t xml:space="preserve">The binders for final submission shall be hot stamped in gold lettering on the spine to accommodate the Project information in the binder spine template, included as a supplement to this </w:t>
      </w:r>
      <w:r w:rsidR="003D3EB4">
        <w:t>Section</w:t>
      </w:r>
      <w:r>
        <w:t>.</w:t>
      </w:r>
      <w:r w:rsidRPr="004D3CB6">
        <w:t xml:space="preserve"> </w:t>
      </w:r>
    </w:p>
    <w:p w14:paraId="081E788C" w14:textId="77777777" w:rsidR="004D3CB6" w:rsidRDefault="004D3CB6" w:rsidP="004D3CB6">
      <w:pPr>
        <w:pStyle w:val="Heading3"/>
      </w:pPr>
      <w:r>
        <w:t xml:space="preserve">The front face is to be lettered with the </w:t>
      </w:r>
      <w:r w:rsidR="00DF6558">
        <w:t xml:space="preserve">information contained in the manual cover template, </w:t>
      </w:r>
      <w:r>
        <w:t xml:space="preserve">included as a supplement to this </w:t>
      </w:r>
      <w:r w:rsidR="003D3EB4">
        <w:t>Section.</w:t>
      </w:r>
      <w:r>
        <w:t xml:space="preserve"> </w:t>
      </w:r>
    </w:p>
    <w:p w14:paraId="140339E6" w14:textId="77777777" w:rsidR="00C036A9" w:rsidRDefault="00C036A9" w:rsidP="00C036A9">
      <w:pPr>
        <w:pStyle w:val="Heading3"/>
      </w:pPr>
      <w:r>
        <w:t>Use colour coded laminated plastic divider tabs according to the section. Colours will be as follows:</w:t>
      </w:r>
    </w:p>
    <w:p w14:paraId="5AD0F861" w14:textId="77777777" w:rsidR="00C036A9" w:rsidRDefault="00C036A9" w:rsidP="00C036A9">
      <w:pPr>
        <w:pStyle w:val="Heading4"/>
      </w:pPr>
      <w:r>
        <w:t>Division – white</w:t>
      </w:r>
    </w:p>
    <w:p w14:paraId="1DD59A8D" w14:textId="77777777" w:rsidR="00C036A9" w:rsidRDefault="00C036A9" w:rsidP="00C036A9">
      <w:pPr>
        <w:pStyle w:val="Heading4"/>
      </w:pPr>
      <w:r>
        <w:t>Systems – orange</w:t>
      </w:r>
    </w:p>
    <w:p w14:paraId="2696C99F" w14:textId="77777777" w:rsidR="00C036A9" w:rsidRDefault="00C036A9" w:rsidP="00C036A9">
      <w:pPr>
        <w:pStyle w:val="Heading4"/>
      </w:pPr>
      <w:r>
        <w:t>Certification and Testing – green</w:t>
      </w:r>
    </w:p>
    <w:p w14:paraId="01C1ADA9" w14:textId="77777777" w:rsidR="00C036A9" w:rsidRDefault="00C036A9" w:rsidP="00C036A9">
      <w:pPr>
        <w:pStyle w:val="Heading4"/>
      </w:pPr>
      <w:r>
        <w:t>Shop Drawings and Maintenance Bulletins – yellow</w:t>
      </w:r>
    </w:p>
    <w:p w14:paraId="7E2FD826" w14:textId="77777777" w:rsidR="00C036A9" w:rsidRDefault="00C036A9" w:rsidP="00C036A9">
      <w:pPr>
        <w:pStyle w:val="Heading4"/>
      </w:pPr>
      <w:r>
        <w:t xml:space="preserve">Safety and Maintenance – red  </w:t>
      </w:r>
    </w:p>
    <w:p w14:paraId="0C842D03" w14:textId="77777777" w:rsidR="00C036A9" w:rsidRDefault="005D3897" w:rsidP="00C91969">
      <w:pPr>
        <w:pStyle w:val="Heading3"/>
      </w:pPr>
      <w:r>
        <w:t>Each section of the hard copy manual shall b</w:t>
      </w:r>
      <w:r w:rsidR="00DF6558">
        <w:t>e</w:t>
      </w:r>
      <w:r>
        <w:t xml:space="preserve"> separated by a tab divider. </w:t>
      </w:r>
    </w:p>
    <w:p w14:paraId="45BF723A" w14:textId="77777777" w:rsidR="00F057D1" w:rsidRPr="003D3EB4" w:rsidRDefault="00F057D1" w:rsidP="00E072A3">
      <w:pPr>
        <w:pStyle w:val="Heading2"/>
      </w:pPr>
      <w:r w:rsidRPr="003D3EB4">
        <w:t>Maintenance Summary Form</w:t>
      </w:r>
    </w:p>
    <w:p w14:paraId="5C8E065E" w14:textId="77777777" w:rsidR="00F057D1" w:rsidRDefault="00F057D1" w:rsidP="00F057D1">
      <w:pPr>
        <w:pStyle w:val="Heading3"/>
      </w:pPr>
      <w:r>
        <w:t xml:space="preserve">Compile an individual Maintenance Summary Form for each applicable item of equipment, respective unit or system, and for any components or sub-units. Use a copy of the Maintenance Summary Form included </w:t>
      </w:r>
      <w:r w:rsidR="003D3EB4">
        <w:t>as a supplement to this Section.</w:t>
      </w:r>
      <w:r>
        <w:t xml:space="preserve"> Each Maintenance Summary may take as many pages as required. </w:t>
      </w:r>
    </w:p>
    <w:p w14:paraId="4F97222F" w14:textId="77777777" w:rsidR="00F057D1" w:rsidRDefault="00F057D1" w:rsidP="00F057D1">
      <w:pPr>
        <w:pStyle w:val="Heading3"/>
      </w:pPr>
      <w:r>
        <w:t xml:space="preserve">The completed Maintenance Summary Forms are to be submitted with the manual, but should not form part of the manual. </w:t>
      </w:r>
    </w:p>
    <w:bookmarkEnd w:id="154"/>
    <w:p w14:paraId="74073D56" w14:textId="77777777" w:rsidR="005B2156" w:rsidRDefault="00B86C27" w:rsidP="00E072A3">
      <w:pPr>
        <w:pStyle w:val="Heading2"/>
      </w:pPr>
      <w:r w:rsidRPr="00E072A3">
        <w:t>Manual Organization</w:t>
      </w:r>
      <w:r w:rsidR="00920E0C">
        <w:t xml:space="preserve"> and Contents </w:t>
      </w:r>
    </w:p>
    <w:p w14:paraId="54C90B65" w14:textId="77777777" w:rsidR="00F057D1" w:rsidRDefault="00F057D1" w:rsidP="00F057D1">
      <w:pPr>
        <w:pStyle w:val="Heading3"/>
      </w:pPr>
      <w:r>
        <w:t xml:space="preserve">Arrange the material in volumes as described below. </w:t>
      </w:r>
    </w:p>
    <w:p w14:paraId="3FC704F9" w14:textId="77777777" w:rsidR="00F057D1" w:rsidDel="005E3016" w:rsidRDefault="00F057D1" w:rsidP="00F057D1">
      <w:pPr>
        <w:ind w:left="720"/>
        <w:rPr>
          <w:del w:id="171" w:author="Liam Sykes" w:date="2022-03-18T15:58:00Z"/>
        </w:rPr>
      </w:pPr>
      <w:del w:id="172" w:author="Liam Sykes" w:date="2022-03-18T15:58:00Z">
        <w:r w:rsidRPr="00656B06" w:rsidDel="005E3016">
          <w:rPr>
            <w:highlight w:val="yellow"/>
          </w:rPr>
          <w:delText xml:space="preserve">[Consultant Note: The number of volumes should reflect the size and complexity of the </w:delText>
        </w:r>
        <w:r w:rsidRPr="005D3897" w:rsidDel="005E3016">
          <w:rPr>
            <w:highlight w:val="yellow"/>
          </w:rPr>
          <w:delText>project;</w:delText>
        </w:r>
        <w:r w:rsidDel="005E3016">
          <w:rPr>
            <w:highlight w:val="yellow"/>
          </w:rPr>
          <w:delText xml:space="preserve"> s</w:delText>
        </w:r>
        <w:r w:rsidRPr="00656B06" w:rsidDel="005E3016">
          <w:rPr>
            <w:highlight w:val="yellow"/>
          </w:rPr>
          <w:delText>uggested volumes are included below.</w:delText>
        </w:r>
        <w:r w:rsidDel="005E3016">
          <w:rPr>
            <w:highlight w:val="yellow"/>
          </w:rPr>
          <w:delText xml:space="preserve"> The Consultant shall revise the required number of volumes based on the project specific requirements</w:delText>
        </w:r>
        <w:r w:rsidR="00920E0C" w:rsidDel="005E3016">
          <w:rPr>
            <w:highlight w:val="yellow"/>
          </w:rPr>
          <w:delText>.</w:delText>
        </w:r>
        <w:r w:rsidRPr="00656B06" w:rsidDel="005E3016">
          <w:rPr>
            <w:highlight w:val="yellow"/>
          </w:rPr>
          <w:delText xml:space="preserve">]  </w:delText>
        </w:r>
        <w:r w:rsidDel="005E3016">
          <w:delText xml:space="preserve"> </w:delText>
        </w:r>
      </w:del>
    </w:p>
    <w:p w14:paraId="511691C8" w14:textId="77777777" w:rsidR="00F057D1" w:rsidRDefault="00F057D1" w:rsidP="00F057D1">
      <w:pPr>
        <w:pStyle w:val="Heading4"/>
      </w:pPr>
      <w:r>
        <w:t>Volume 1 – Architectural/</w:t>
      </w:r>
      <w:r w:rsidR="00920E0C">
        <w:t>S</w:t>
      </w:r>
      <w:r>
        <w:t>tructural</w:t>
      </w:r>
    </w:p>
    <w:p w14:paraId="69E390E0" w14:textId="77777777" w:rsidR="00F057D1" w:rsidRDefault="00F057D1" w:rsidP="00F057D1">
      <w:pPr>
        <w:pStyle w:val="Heading4"/>
      </w:pPr>
      <w:r>
        <w:t xml:space="preserve">Volume 2 – Mechanical </w:t>
      </w:r>
      <w:r w:rsidR="00920E0C">
        <w:t>O</w:t>
      </w:r>
      <w:r>
        <w:t xml:space="preserve">perations and </w:t>
      </w:r>
      <w:r w:rsidR="00920E0C">
        <w:t>M</w:t>
      </w:r>
      <w:r>
        <w:t>aintenance</w:t>
      </w:r>
    </w:p>
    <w:p w14:paraId="5A39DECE" w14:textId="77777777" w:rsidR="00F057D1" w:rsidRDefault="00F057D1" w:rsidP="00F057D1">
      <w:pPr>
        <w:pStyle w:val="Heading4"/>
      </w:pPr>
      <w:r>
        <w:t xml:space="preserve">Volume 3 – Electrical and </w:t>
      </w:r>
      <w:r w:rsidR="00920E0C">
        <w:t>I</w:t>
      </w:r>
      <w:r>
        <w:t>nstrumentation</w:t>
      </w:r>
    </w:p>
    <w:p w14:paraId="79256138" w14:textId="77777777" w:rsidR="005D3897" w:rsidRPr="005D3897" w:rsidRDefault="005D3897" w:rsidP="003D3EB4">
      <w:pPr>
        <w:pStyle w:val="Heading3"/>
      </w:pPr>
      <w:r>
        <w:t>For each volume, provide the following:</w:t>
      </w:r>
    </w:p>
    <w:p w14:paraId="2A0FA020" w14:textId="77777777" w:rsidR="00920E0C" w:rsidRPr="005D3897" w:rsidRDefault="00920E0C" w:rsidP="00920E0C">
      <w:pPr>
        <w:pStyle w:val="Heading4"/>
      </w:pPr>
      <w:r>
        <w:rPr>
          <w:b/>
          <w:bCs/>
        </w:rPr>
        <w:t>Cover</w:t>
      </w:r>
      <w:r w:rsidRPr="00AD255F">
        <w:rPr>
          <w:b/>
          <w:bCs/>
        </w:rPr>
        <w:t xml:space="preserve"> Page</w:t>
      </w:r>
      <w:r>
        <w:t xml:space="preserve"> – A cover page template is included as a supplement to this Section.  </w:t>
      </w:r>
    </w:p>
    <w:p w14:paraId="347EABFD" w14:textId="77777777" w:rsidR="005B2156" w:rsidRDefault="005B2156" w:rsidP="00C91969">
      <w:pPr>
        <w:pStyle w:val="Heading4"/>
      </w:pPr>
      <w:r w:rsidRPr="00C91969">
        <w:rPr>
          <w:b/>
          <w:bCs/>
        </w:rPr>
        <w:lastRenderedPageBreak/>
        <w:t>Table of Contents</w:t>
      </w:r>
      <w:r>
        <w:t xml:space="preserve"> –</w:t>
      </w:r>
      <w:r w:rsidR="005D3897">
        <w:t xml:space="preserve"> </w:t>
      </w:r>
      <w:r w:rsidR="00A604AF">
        <w:t xml:space="preserve">A sample table of contents is included as a supplement to this </w:t>
      </w:r>
      <w:r w:rsidR="00F057D1">
        <w:t>Section</w:t>
      </w:r>
      <w:r w:rsidR="00A604AF">
        <w:t>.</w:t>
      </w:r>
    </w:p>
    <w:p w14:paraId="7A98E3DF" w14:textId="77777777" w:rsidR="003911CD" w:rsidRDefault="003911CD" w:rsidP="00C91969">
      <w:pPr>
        <w:pStyle w:val="Heading4"/>
      </w:pPr>
      <w:r w:rsidRPr="00C91969">
        <w:rPr>
          <w:b/>
          <w:bCs/>
        </w:rPr>
        <w:t xml:space="preserve">Introduction to </w:t>
      </w:r>
      <w:r w:rsidR="005D3897" w:rsidRPr="00C91969">
        <w:rPr>
          <w:b/>
          <w:bCs/>
        </w:rPr>
        <w:t>M</w:t>
      </w:r>
      <w:r w:rsidRPr="00C91969">
        <w:rPr>
          <w:b/>
          <w:bCs/>
        </w:rPr>
        <w:t>anual</w:t>
      </w:r>
      <w:r>
        <w:t xml:space="preserve"> – </w:t>
      </w:r>
      <w:r w:rsidR="005D3897">
        <w:t>A w</w:t>
      </w:r>
      <w:r>
        <w:t xml:space="preserve">ritten explanation of the layout of the manual and </w:t>
      </w:r>
      <w:r w:rsidR="005D3897">
        <w:t xml:space="preserve">its </w:t>
      </w:r>
      <w:r>
        <w:t>intended use</w:t>
      </w:r>
      <w:r w:rsidR="005D3897">
        <w:t>.</w:t>
      </w:r>
    </w:p>
    <w:p w14:paraId="566ACF7B" w14:textId="77777777" w:rsidR="005D3897" w:rsidRDefault="005D3897" w:rsidP="00C91969">
      <w:pPr>
        <w:pStyle w:val="Heading4"/>
      </w:pPr>
      <w:r w:rsidRPr="00C91969">
        <w:rPr>
          <w:b/>
          <w:bCs/>
        </w:rPr>
        <w:t>List of Subcontractors</w:t>
      </w:r>
      <w:r>
        <w:t xml:space="preserve"> – </w:t>
      </w:r>
      <w:r w:rsidR="00AA4FDE">
        <w:t>For each Division in the volume, i</w:t>
      </w:r>
      <w:r>
        <w:t xml:space="preserve">nclude the name and contact information for all Subcontractors.  </w:t>
      </w:r>
    </w:p>
    <w:p w14:paraId="5AA68A0F" w14:textId="77777777" w:rsidR="005D3897" w:rsidRDefault="005D3897" w:rsidP="00C91969">
      <w:pPr>
        <w:pStyle w:val="Heading4"/>
      </w:pPr>
      <w:r w:rsidRPr="00C91969">
        <w:rPr>
          <w:b/>
          <w:bCs/>
        </w:rPr>
        <w:t>List of Suppliers</w:t>
      </w:r>
      <w:r>
        <w:t xml:space="preserve"> – </w:t>
      </w:r>
      <w:r w:rsidR="00AA4FDE">
        <w:t>For each Division in the volume, i</w:t>
      </w:r>
      <w:r>
        <w:t xml:space="preserve">nclude the name and contact information of all Suppliers.    </w:t>
      </w:r>
    </w:p>
    <w:p w14:paraId="420B3C43" w14:textId="77777777" w:rsidR="005D3897" w:rsidRDefault="005D3897" w:rsidP="005D3897">
      <w:pPr>
        <w:pStyle w:val="Heading4"/>
      </w:pPr>
      <w:r w:rsidRPr="00A358B5">
        <w:rPr>
          <w:b/>
          <w:bCs/>
        </w:rPr>
        <w:t>Warranty Summary Form</w:t>
      </w:r>
      <w:r>
        <w:t xml:space="preserve"> – </w:t>
      </w:r>
      <w:r w:rsidR="00AA4FDE">
        <w:t>For</w:t>
      </w:r>
      <w:r>
        <w:t xml:space="preserve"> each Division</w:t>
      </w:r>
      <w:r w:rsidR="00AA4FDE">
        <w:t xml:space="preserve"> in the volume</w:t>
      </w:r>
      <w:r>
        <w:t>, the Contractor shall provide a list of all equipment warranties and special warranties required by the Contract Documents. This list shall include the information in the Warranty Summary Form included as a supplement to this Section.</w:t>
      </w:r>
    </w:p>
    <w:p w14:paraId="4413B5E0" w14:textId="77777777" w:rsidR="00F057D1" w:rsidRDefault="00F057D1" w:rsidP="00C91969">
      <w:pPr>
        <w:pStyle w:val="Heading4"/>
      </w:pPr>
      <w:r>
        <w:rPr>
          <w:b/>
          <w:bCs/>
        </w:rPr>
        <w:t xml:space="preserve">Divisions </w:t>
      </w:r>
      <w:r w:rsidR="00DF6558">
        <w:t>–</w:t>
      </w:r>
      <w:r>
        <w:rPr>
          <w:b/>
          <w:bCs/>
        </w:rPr>
        <w:t xml:space="preserve"> </w:t>
      </w:r>
      <w:r>
        <w:t>Th</w:t>
      </w:r>
      <w:r w:rsidR="00920E0C">
        <w:t xml:space="preserve">is section </w:t>
      </w:r>
      <w:r>
        <w:t xml:space="preserve">shall be arranged according to the MasterFormat specifications using the </w:t>
      </w:r>
      <w:r w:rsidR="003D3EB4">
        <w:t xml:space="preserve">Divisions and </w:t>
      </w:r>
      <w:r>
        <w:t>section numbers from the contract specifications.</w:t>
      </w:r>
    </w:p>
    <w:p w14:paraId="43351C8E" w14:textId="77777777" w:rsidR="003911CD" w:rsidRPr="003D3EB4" w:rsidRDefault="00920E0C" w:rsidP="00C91969">
      <w:pPr>
        <w:pStyle w:val="Heading4"/>
      </w:pPr>
      <w:r w:rsidRPr="00C91969">
        <w:t>F</w:t>
      </w:r>
      <w:r w:rsidR="003911CD" w:rsidRPr="003D3EB4">
        <w:t xml:space="preserve">or each </w:t>
      </w:r>
      <w:r w:rsidR="003911CD" w:rsidRPr="00162C24">
        <w:t>Division</w:t>
      </w:r>
      <w:r w:rsidR="00DF6558" w:rsidRPr="00C91969">
        <w:t>/</w:t>
      </w:r>
      <w:r w:rsidR="003D3EB4">
        <w:t>s</w:t>
      </w:r>
      <w:r w:rsidR="00DF6558" w:rsidRPr="00C91969">
        <w:t>ystem</w:t>
      </w:r>
      <w:r w:rsidR="00950F35" w:rsidRPr="00C91969">
        <w:t xml:space="preserve"> </w:t>
      </w:r>
      <w:r w:rsidR="003D3EB4" w:rsidRPr="00C91969">
        <w:t>include</w:t>
      </w:r>
      <w:r w:rsidR="003911CD" w:rsidRPr="003D3EB4">
        <w:t>:</w:t>
      </w:r>
      <w:r w:rsidR="00A604AF" w:rsidRPr="003D3EB4">
        <w:t xml:space="preserve">  </w:t>
      </w:r>
    </w:p>
    <w:p w14:paraId="679546AE" w14:textId="77777777" w:rsidR="00920E0C" w:rsidRDefault="00920E0C" w:rsidP="00920E0C">
      <w:pPr>
        <w:pStyle w:val="Heading5"/>
      </w:pPr>
      <w:r>
        <w:t>Tab with Division number (e.g. division 15) and Division name (e.g. Mechanical)</w:t>
      </w:r>
      <w:r w:rsidR="00950F35">
        <w:t>.</w:t>
      </w:r>
    </w:p>
    <w:p w14:paraId="64C56BE8" w14:textId="77777777" w:rsidR="00920E0C" w:rsidRDefault="00920E0C" w:rsidP="00920E0C">
      <w:pPr>
        <w:pStyle w:val="Heading5"/>
      </w:pPr>
      <w:r w:rsidRPr="00AD255F">
        <w:rPr>
          <w:b/>
          <w:bCs/>
        </w:rPr>
        <w:t>Index</w:t>
      </w:r>
      <w:r>
        <w:t xml:space="preserve"> - List of all sections under the applicable Division, in the order of appearance</w:t>
      </w:r>
      <w:r w:rsidR="00950F35">
        <w:t>.</w:t>
      </w:r>
      <w:r>
        <w:t xml:space="preserve"> </w:t>
      </w:r>
    </w:p>
    <w:p w14:paraId="04C9964D" w14:textId="77777777" w:rsidR="00920E0C" w:rsidRPr="00C91969" w:rsidRDefault="00920E0C" w:rsidP="00C91969">
      <w:pPr>
        <w:pStyle w:val="Heading4"/>
      </w:pPr>
      <w:r>
        <w:t xml:space="preserve">For each specification </w:t>
      </w:r>
      <w:r w:rsidRPr="003D3EB4">
        <w:t>Section</w:t>
      </w:r>
      <w:r w:rsidR="003D3EB4">
        <w:t xml:space="preserve"> include</w:t>
      </w:r>
      <w:r>
        <w:t>:</w:t>
      </w:r>
    </w:p>
    <w:p w14:paraId="4497B47B" w14:textId="77777777" w:rsidR="003D3EB4" w:rsidRDefault="003D3EB4" w:rsidP="00950F35">
      <w:pPr>
        <w:pStyle w:val="Heading5"/>
        <w:rPr>
          <w:b/>
          <w:bCs/>
        </w:rPr>
      </w:pPr>
      <w:r>
        <w:rPr>
          <w:b/>
          <w:bCs/>
        </w:rPr>
        <w:t>Equipment Information</w:t>
      </w:r>
    </w:p>
    <w:p w14:paraId="0AF3A87B" w14:textId="77777777" w:rsidR="00DF6558" w:rsidRPr="00C91969" w:rsidRDefault="00DF6558" w:rsidP="00C91969">
      <w:pPr>
        <w:pStyle w:val="Heading5"/>
        <w:rPr>
          <w:b/>
          <w:bCs/>
        </w:rPr>
      </w:pPr>
      <w:r w:rsidRPr="00C91969">
        <w:rPr>
          <w:b/>
          <w:bCs/>
        </w:rPr>
        <w:t xml:space="preserve">Certification and Testing </w:t>
      </w:r>
    </w:p>
    <w:p w14:paraId="40932956" w14:textId="77777777" w:rsidR="00DF6558" w:rsidRPr="00C91969" w:rsidRDefault="00DF6558" w:rsidP="00C91969">
      <w:pPr>
        <w:pStyle w:val="Heading5"/>
        <w:rPr>
          <w:b/>
          <w:bCs/>
        </w:rPr>
      </w:pPr>
      <w:r w:rsidRPr="00C91969">
        <w:rPr>
          <w:b/>
          <w:bCs/>
        </w:rPr>
        <w:t xml:space="preserve">Shop Drawings and Maintenance Bulletins </w:t>
      </w:r>
    </w:p>
    <w:p w14:paraId="68A599FD" w14:textId="77777777" w:rsidR="005D3897" w:rsidRPr="00C91969" w:rsidRDefault="00DF6558" w:rsidP="00C91969">
      <w:pPr>
        <w:pStyle w:val="Heading5"/>
        <w:rPr>
          <w:b/>
          <w:bCs/>
        </w:rPr>
      </w:pPr>
      <w:r w:rsidRPr="00C91969">
        <w:rPr>
          <w:b/>
          <w:bCs/>
        </w:rPr>
        <w:t xml:space="preserve">Safety and Maintenance  </w:t>
      </w:r>
    </w:p>
    <w:p w14:paraId="34115F45" w14:textId="77777777" w:rsidR="003911CD" w:rsidRDefault="003911CD" w:rsidP="00CA3EC1">
      <w:pPr>
        <w:pStyle w:val="Heading3"/>
      </w:pPr>
      <w:r>
        <w:t xml:space="preserve">The following information </w:t>
      </w:r>
      <w:r w:rsidR="005D3897">
        <w:t>shall</w:t>
      </w:r>
      <w:r>
        <w:t xml:space="preserve"> be provided for each system and major piece of equipment. Each piece of equipment will be referenced by its tag number. Where manufacturer’s literature</w:t>
      </w:r>
      <w:r w:rsidR="00B86C27">
        <w:t xml:space="preserve"> </w:t>
      </w:r>
      <w:r>
        <w:t xml:space="preserve">covers several models or options, the applicable information will be </w:t>
      </w:r>
      <w:r w:rsidR="00603B08">
        <w:t>highlighted,</w:t>
      </w:r>
      <w:r>
        <w:t xml:space="preserve"> or redundant information crossed out.</w:t>
      </w:r>
    </w:p>
    <w:p w14:paraId="1980A42C" w14:textId="77777777" w:rsidR="00E62693" w:rsidRDefault="00E62693" w:rsidP="00E62693">
      <w:pPr>
        <w:pStyle w:val="Heading4"/>
      </w:pPr>
      <w:r>
        <w:t>Description of systems, components and technical data. Include interfaces, sequences, operational characteristic changes for seasonal operation. Include name plate information including equipment number, make, size, capacity, model number and serial number.</w:t>
      </w:r>
    </w:p>
    <w:p w14:paraId="7726F81C" w14:textId="77777777" w:rsidR="00E62693" w:rsidRDefault="00E62693" w:rsidP="00E62693">
      <w:pPr>
        <w:pStyle w:val="Heading4"/>
      </w:pPr>
      <w:r>
        <w:t>Maintenance and operating instructions including:</w:t>
      </w:r>
    </w:p>
    <w:p w14:paraId="2D0938FE" w14:textId="77777777" w:rsidR="00586A0A" w:rsidRPr="003452E6" w:rsidRDefault="00E62693" w:rsidP="00586A0A">
      <w:pPr>
        <w:pStyle w:val="Heading5"/>
      </w:pPr>
      <w:r>
        <w:t>Installation instruction</w:t>
      </w:r>
      <w:r w:rsidR="00586A0A">
        <w:t xml:space="preserve">s: </w:t>
      </w:r>
      <w:r w:rsidR="00586A0A" w:rsidRPr="003452E6">
        <w:t>Including alignment, adjusting, calibrating, and checking</w:t>
      </w:r>
    </w:p>
    <w:p w14:paraId="55DC34A0" w14:textId="77777777" w:rsidR="00E62693" w:rsidRDefault="00E62693" w:rsidP="00E62693">
      <w:pPr>
        <w:pStyle w:val="Heading5"/>
      </w:pPr>
      <w:r>
        <w:t>Procedure for starting</w:t>
      </w:r>
    </w:p>
    <w:p w14:paraId="7BDBBB7B" w14:textId="77777777" w:rsidR="00E62693" w:rsidRDefault="00E62693" w:rsidP="00E62693">
      <w:pPr>
        <w:pStyle w:val="Heading5"/>
      </w:pPr>
      <w:r>
        <w:t>Proper adjustment</w:t>
      </w:r>
    </w:p>
    <w:p w14:paraId="37B46A53" w14:textId="77777777" w:rsidR="00E62693" w:rsidRDefault="00E62693" w:rsidP="00E62693">
      <w:pPr>
        <w:pStyle w:val="Heading5"/>
      </w:pPr>
      <w:r>
        <w:t>Test procedures</w:t>
      </w:r>
    </w:p>
    <w:p w14:paraId="1F5FC9BF" w14:textId="77777777" w:rsidR="00E62693" w:rsidRDefault="00E62693" w:rsidP="00E62693">
      <w:pPr>
        <w:pStyle w:val="Heading5"/>
      </w:pPr>
      <w:r>
        <w:t>Procedure for operating</w:t>
      </w:r>
    </w:p>
    <w:p w14:paraId="38CB64D3" w14:textId="77777777" w:rsidR="00E62693" w:rsidRDefault="00E62693" w:rsidP="00E62693">
      <w:pPr>
        <w:pStyle w:val="Heading5"/>
      </w:pPr>
      <w:r>
        <w:t>Procedure for shutdown</w:t>
      </w:r>
    </w:p>
    <w:p w14:paraId="6DE7D495" w14:textId="77777777" w:rsidR="00E62693" w:rsidRDefault="00E62693" w:rsidP="00E62693">
      <w:pPr>
        <w:pStyle w:val="Heading5"/>
      </w:pPr>
      <w:r>
        <w:t>Safety precautions</w:t>
      </w:r>
    </w:p>
    <w:p w14:paraId="71D3417A" w14:textId="77777777" w:rsidR="00E62693" w:rsidRDefault="00E62693" w:rsidP="00E62693">
      <w:pPr>
        <w:pStyle w:val="Heading5"/>
      </w:pPr>
      <w:r>
        <w:t>List of relay settings and control and alarm contact settings</w:t>
      </w:r>
    </w:p>
    <w:p w14:paraId="5083CE25" w14:textId="77777777" w:rsidR="00E62693" w:rsidRDefault="00E62693" w:rsidP="00E62693">
      <w:pPr>
        <w:pStyle w:val="Heading5"/>
      </w:pPr>
      <w:r>
        <w:t>Repair or replacement procedures/details for all items of equipment that have operating components</w:t>
      </w:r>
    </w:p>
    <w:p w14:paraId="6B883FC6" w14:textId="77777777" w:rsidR="00E62693" w:rsidRDefault="00E62693" w:rsidP="00E62693">
      <w:pPr>
        <w:pStyle w:val="Heading5"/>
      </w:pPr>
      <w:r>
        <w:t>Maintenance instructions for equipment</w:t>
      </w:r>
    </w:p>
    <w:p w14:paraId="65038311" w14:textId="77777777" w:rsidR="00E62693" w:rsidRDefault="00E62693" w:rsidP="00E62693">
      <w:pPr>
        <w:pStyle w:val="Heading5"/>
      </w:pPr>
      <w:r>
        <w:t>Maintenance instructions for finishes</w:t>
      </w:r>
    </w:p>
    <w:p w14:paraId="52C811FE" w14:textId="77777777" w:rsidR="00E62693" w:rsidRDefault="00E62693" w:rsidP="00E62693">
      <w:pPr>
        <w:pStyle w:val="Heading4"/>
      </w:pPr>
      <w:r>
        <w:lastRenderedPageBreak/>
        <w:t>Troubleshooting data</w:t>
      </w:r>
    </w:p>
    <w:p w14:paraId="60672FE9" w14:textId="77777777" w:rsidR="0080215B" w:rsidRDefault="00E62693" w:rsidP="00353983">
      <w:pPr>
        <w:pStyle w:val="Heading4"/>
      </w:pPr>
      <w:r>
        <w:t>Preventative maintenance program</w:t>
      </w:r>
      <w:r w:rsidR="0080215B" w:rsidRPr="0080215B">
        <w:t xml:space="preserve"> </w:t>
      </w:r>
      <w:r w:rsidR="0080215B">
        <w:t>complete with</w:t>
      </w:r>
      <w:r w:rsidR="00030F7D">
        <w:t>:</w:t>
      </w:r>
    </w:p>
    <w:p w14:paraId="71A5FA66" w14:textId="77777777" w:rsidR="00E62693" w:rsidRDefault="00E62693" w:rsidP="00F536CB">
      <w:pPr>
        <w:pStyle w:val="Heading5"/>
      </w:pPr>
      <w:r>
        <w:t>Suggested check list sheets</w:t>
      </w:r>
    </w:p>
    <w:p w14:paraId="07840575" w14:textId="77777777" w:rsidR="00E62693" w:rsidRDefault="00E62693" w:rsidP="00E62693">
      <w:pPr>
        <w:pStyle w:val="Heading5"/>
      </w:pPr>
      <w:r>
        <w:t>List of points to be greased or oiled</w:t>
      </w:r>
    </w:p>
    <w:p w14:paraId="6ED20A48" w14:textId="77777777" w:rsidR="0080215B" w:rsidRPr="0080215B" w:rsidRDefault="0080215B" w:rsidP="0080215B">
      <w:pPr>
        <w:pStyle w:val="Heading5"/>
      </w:pPr>
      <w:r>
        <w:t>D</w:t>
      </w:r>
      <w:r w:rsidRPr="0080215B">
        <w:t>etailed lubrication instructions and diagrams showing the points to be greased or oiled; recommend the type, grade, and temperature range of lubricants and the frequency of lubrication</w:t>
      </w:r>
    </w:p>
    <w:p w14:paraId="0AE14F84" w14:textId="77777777" w:rsidR="00E62693" w:rsidRDefault="00E62693" w:rsidP="00E62693">
      <w:pPr>
        <w:pStyle w:val="Heading5"/>
      </w:pPr>
      <w:r>
        <w:t>List of wear points to be inspected and/or adjusted regularly</w:t>
      </w:r>
    </w:p>
    <w:p w14:paraId="00B4290A" w14:textId="77777777" w:rsidR="00E62693" w:rsidRDefault="00E62693" w:rsidP="00E62693">
      <w:pPr>
        <w:pStyle w:val="Heading5"/>
      </w:pPr>
      <w:r>
        <w:t>Suggested schedule for lubrication and inspection</w:t>
      </w:r>
    </w:p>
    <w:p w14:paraId="1A970CF2" w14:textId="77777777" w:rsidR="00E62693" w:rsidRDefault="00E62693" w:rsidP="00E62693">
      <w:pPr>
        <w:pStyle w:val="Heading5"/>
      </w:pPr>
      <w:r>
        <w:t>Schematic, single line and wiring diagrams</w:t>
      </w:r>
    </w:p>
    <w:p w14:paraId="2FD86F1E" w14:textId="77777777" w:rsidR="00E62693" w:rsidRDefault="00E62693" w:rsidP="00E62693">
      <w:pPr>
        <w:pStyle w:val="Heading5"/>
      </w:pPr>
      <w:r>
        <w:t>Electrical interconnection wiring diagram for equipment furnished, including all control systems</w:t>
      </w:r>
    </w:p>
    <w:p w14:paraId="1D2B90A7" w14:textId="77777777" w:rsidR="00950F35" w:rsidRDefault="00950F35" w:rsidP="00E62693">
      <w:pPr>
        <w:pStyle w:val="Heading5"/>
      </w:pPr>
      <w:r>
        <w:t>Valve tag list</w:t>
      </w:r>
    </w:p>
    <w:p w14:paraId="2B592216" w14:textId="77777777" w:rsidR="00E62693" w:rsidRDefault="00920E0C" w:rsidP="00E62693">
      <w:pPr>
        <w:pStyle w:val="Heading5"/>
      </w:pPr>
      <w:r w:rsidRPr="00C91969">
        <w:t>Warrant</w:t>
      </w:r>
      <w:r w:rsidR="00950F35">
        <w:t>y certificates</w:t>
      </w:r>
      <w:r w:rsidRPr="00C91969">
        <w:t xml:space="preserve">, </w:t>
      </w:r>
      <w:r>
        <w:t>c</w:t>
      </w:r>
      <w:r w:rsidR="00E62693" w:rsidRPr="003D3EB4">
        <w:t>ertification</w:t>
      </w:r>
      <w:r w:rsidR="008F74F6" w:rsidRPr="003D3EB4">
        <w:t>s</w:t>
      </w:r>
      <w:r w:rsidR="008F74F6">
        <w:t xml:space="preserve"> and </w:t>
      </w:r>
      <w:r w:rsidR="00E62693">
        <w:t>guarantee</w:t>
      </w:r>
      <w:r w:rsidR="008F74F6">
        <w:t>s</w:t>
      </w:r>
    </w:p>
    <w:p w14:paraId="157D65CC" w14:textId="77777777" w:rsidR="00E62693" w:rsidRDefault="00E62693" w:rsidP="00E62693">
      <w:pPr>
        <w:pStyle w:val="Heading5"/>
      </w:pPr>
      <w:r>
        <w:t>Service representatives – name, address and telephone number</w:t>
      </w:r>
    </w:p>
    <w:p w14:paraId="06B6FCFF" w14:textId="77777777" w:rsidR="00E62693" w:rsidRDefault="0080215B" w:rsidP="00E62693">
      <w:pPr>
        <w:pStyle w:val="Heading5"/>
      </w:pPr>
      <w:r>
        <w:t>Suppliers for replacement parts – name, address, service depot and telephone number</w:t>
      </w:r>
    </w:p>
    <w:p w14:paraId="35146F1C" w14:textId="77777777" w:rsidR="0080215B" w:rsidRDefault="0080215B" w:rsidP="00E62693">
      <w:pPr>
        <w:pStyle w:val="Heading5"/>
      </w:pPr>
      <w:r>
        <w:t xml:space="preserve">Test results, witness testing commissioning </w:t>
      </w:r>
    </w:p>
    <w:p w14:paraId="6BF7444C" w14:textId="77777777" w:rsidR="0080215B" w:rsidRDefault="0080215B" w:rsidP="00E62693">
      <w:pPr>
        <w:pStyle w:val="Heading5"/>
      </w:pPr>
      <w:r>
        <w:t>Test data for piping systems (degreasing, flushing, pressure testing and disinfection)</w:t>
      </w:r>
    </w:p>
    <w:p w14:paraId="080405DF" w14:textId="77777777" w:rsidR="0080215B" w:rsidRDefault="0080215B" w:rsidP="00E62693">
      <w:pPr>
        <w:pStyle w:val="Heading5"/>
      </w:pPr>
      <w:r>
        <w:t>Hydrostatic or air test performance</w:t>
      </w:r>
    </w:p>
    <w:p w14:paraId="1D61E73F" w14:textId="77777777" w:rsidR="0080215B" w:rsidRDefault="0080215B" w:rsidP="00E62693">
      <w:pPr>
        <w:pStyle w:val="Heading5"/>
      </w:pPr>
      <w:r>
        <w:t>Equipment alignment certificates</w:t>
      </w:r>
    </w:p>
    <w:p w14:paraId="4FF12E4F" w14:textId="77777777" w:rsidR="0080215B" w:rsidRDefault="0080215B" w:rsidP="00E62693">
      <w:pPr>
        <w:pStyle w:val="Heading5"/>
      </w:pPr>
      <w:r>
        <w:t>Balancing data for air and water systems</w:t>
      </w:r>
    </w:p>
    <w:p w14:paraId="728A5F0B" w14:textId="77777777" w:rsidR="0080215B" w:rsidRDefault="0080215B" w:rsidP="00E62693">
      <w:pPr>
        <w:pStyle w:val="Heading5"/>
      </w:pPr>
      <w:r>
        <w:t>Inspection approval certificates for all types of systems; plumbing and piping, hot air and ventilation, electrical and supervisory systems</w:t>
      </w:r>
    </w:p>
    <w:p w14:paraId="416D1ABD" w14:textId="77777777" w:rsidR="00FD5547" w:rsidRPr="003452E6" w:rsidRDefault="00FD5547" w:rsidP="00CA36D4">
      <w:pPr>
        <w:pStyle w:val="Heading1"/>
      </w:pPr>
      <w:r w:rsidRPr="003452E6">
        <w:t>PRODUCTS (NOT USED)</w:t>
      </w:r>
    </w:p>
    <w:p w14:paraId="11A79450" w14:textId="77777777" w:rsidR="00FD5547" w:rsidRPr="003452E6" w:rsidRDefault="00FD5547" w:rsidP="00CA36D4">
      <w:pPr>
        <w:pStyle w:val="Heading1"/>
      </w:pPr>
      <w:r w:rsidRPr="003452E6">
        <w:t>EXECUTION</w:t>
      </w:r>
    </w:p>
    <w:p w14:paraId="64F177C2" w14:textId="77777777" w:rsidR="0080215B" w:rsidRPr="003452E6" w:rsidRDefault="0080215B" w:rsidP="0080215B">
      <w:pPr>
        <w:pStyle w:val="Heading2"/>
      </w:pPr>
      <w:r w:rsidRPr="003452E6">
        <w:t>Supplements</w:t>
      </w:r>
    </w:p>
    <w:p w14:paraId="1E8C3E3F" w14:textId="77777777" w:rsidR="0080215B" w:rsidRPr="003452E6" w:rsidRDefault="0080215B" w:rsidP="0080215B">
      <w:pPr>
        <w:pStyle w:val="Heading3"/>
      </w:pPr>
      <w:r w:rsidRPr="003452E6">
        <w:t xml:space="preserve">The supplements listed below, </w:t>
      </w:r>
      <w:r>
        <w:t xml:space="preserve">attached </w:t>
      </w:r>
      <w:r w:rsidRPr="003452E6">
        <w:t>following “END OF SECTION”, form part of this S</w:t>
      </w:r>
      <w:r>
        <w:t>ection</w:t>
      </w:r>
      <w:r w:rsidRPr="003452E6">
        <w:t>.</w:t>
      </w:r>
    </w:p>
    <w:p w14:paraId="053CB887" w14:textId="77777777" w:rsidR="0080215B" w:rsidRDefault="0080215B" w:rsidP="0080215B">
      <w:pPr>
        <w:pStyle w:val="Heading4"/>
      </w:pPr>
      <w:r w:rsidRPr="003452E6">
        <w:t>Maintenance Summary Form</w:t>
      </w:r>
    </w:p>
    <w:p w14:paraId="057FCB05" w14:textId="77777777" w:rsidR="00030F7D" w:rsidRDefault="00030F7D" w:rsidP="0080215B">
      <w:pPr>
        <w:pStyle w:val="Heading4"/>
      </w:pPr>
      <w:r>
        <w:t>Warranty Summary Form</w:t>
      </w:r>
    </w:p>
    <w:p w14:paraId="129C263B" w14:textId="77777777" w:rsidR="00585FAC" w:rsidRDefault="00585FAC" w:rsidP="0080215B">
      <w:pPr>
        <w:pStyle w:val="Heading4"/>
      </w:pPr>
      <w:r>
        <w:t>Sample Table of Contents</w:t>
      </w:r>
    </w:p>
    <w:p w14:paraId="0B736DBE" w14:textId="77777777" w:rsidR="00030F7D" w:rsidRDefault="00F10529" w:rsidP="0080215B">
      <w:pPr>
        <w:pStyle w:val="Heading4"/>
      </w:pPr>
      <w:r>
        <w:t xml:space="preserve">Manual </w:t>
      </w:r>
      <w:r w:rsidR="00F16C77">
        <w:t xml:space="preserve">Cover </w:t>
      </w:r>
      <w:r w:rsidR="00030F7D">
        <w:t>Template</w:t>
      </w:r>
    </w:p>
    <w:p w14:paraId="6645D05D" w14:textId="77777777" w:rsidR="00030F7D" w:rsidRPr="003452E6" w:rsidRDefault="00030F7D" w:rsidP="0080215B">
      <w:pPr>
        <w:pStyle w:val="Heading4"/>
      </w:pPr>
      <w:r>
        <w:t>Binder Spine Template</w:t>
      </w:r>
    </w:p>
    <w:p w14:paraId="1F575E6C" w14:textId="77777777" w:rsidR="00F13982" w:rsidRPr="00476314" w:rsidRDefault="00F13982" w:rsidP="008A26A6">
      <w:pPr>
        <w:pStyle w:val="Other"/>
        <w:spacing w:before="240"/>
        <w:jc w:val="center"/>
        <w:rPr>
          <w:rFonts w:ascii="Calibri" w:hAnsi="Calibri"/>
          <w:b/>
          <w:sz w:val="22"/>
          <w:szCs w:val="22"/>
        </w:rPr>
      </w:pPr>
      <w:r w:rsidRPr="00476314">
        <w:rPr>
          <w:rFonts w:ascii="Calibri" w:hAnsi="Calibri"/>
          <w:b/>
          <w:sz w:val="22"/>
          <w:szCs w:val="22"/>
        </w:rPr>
        <w:t>END OF SECTION</w:t>
      </w:r>
    </w:p>
    <w:p w14:paraId="75CE1884" w14:textId="77777777" w:rsidR="00FD5547" w:rsidRPr="00476314" w:rsidRDefault="00FD5547" w:rsidP="00812A85">
      <w:pPr>
        <w:pStyle w:val="BodyText"/>
        <w:rPr>
          <w:rFonts w:ascii="Calibri" w:hAnsi="Calibri"/>
        </w:rPr>
        <w:sectPr w:rsidR="00FD5547" w:rsidRPr="00476314" w:rsidSect="00BD011F">
          <w:headerReference w:type="even" r:id="rId15"/>
          <w:headerReference w:type="default" r:id="rId16"/>
          <w:headerReference w:type="first" r:id="rId17"/>
          <w:pgSz w:w="12240" w:h="15840" w:code="1"/>
          <w:pgMar w:top="1440" w:right="720" w:bottom="1440" w:left="1440" w:header="720" w:footer="720" w:gutter="0"/>
          <w:cols w:space="720"/>
          <w:docGrid w:linePitch="299"/>
        </w:sectPr>
      </w:pPr>
    </w:p>
    <w:p w14:paraId="7E8F847F" w14:textId="77777777" w:rsidR="00FD5547" w:rsidRPr="00476314" w:rsidRDefault="00FD5547" w:rsidP="00FD5547">
      <w:pPr>
        <w:spacing w:after="240"/>
        <w:jc w:val="center"/>
        <w:rPr>
          <w:rFonts w:cs="Arial"/>
          <w:u w:val="single"/>
        </w:rPr>
      </w:pPr>
      <w:r w:rsidRPr="00476314">
        <w:rPr>
          <w:rFonts w:cs="Arial"/>
          <w:u w:val="single"/>
        </w:rPr>
        <w:lastRenderedPageBreak/>
        <w:t>MAINTENANCE SUMMARY FORM</w:t>
      </w:r>
    </w:p>
    <w:p w14:paraId="62DB08C6" w14:textId="77777777" w:rsidR="00FD5547" w:rsidRPr="00476314" w:rsidRDefault="00FD5547" w:rsidP="00FD5547">
      <w:pPr>
        <w:pStyle w:val="BodyText"/>
        <w:tabs>
          <w:tab w:val="left" w:pos="5040"/>
          <w:tab w:val="right" w:pos="9000"/>
        </w:tabs>
        <w:spacing w:after="120"/>
        <w:rPr>
          <w:rFonts w:ascii="Calibri" w:hAnsi="Calibri" w:cs="Arial"/>
        </w:rPr>
      </w:pPr>
      <w:r w:rsidRPr="00476314">
        <w:rPr>
          <w:rFonts w:ascii="Calibri" w:hAnsi="Calibri" w:cs="Arial"/>
        </w:rPr>
        <w:t>PROJECT:</w:t>
      </w:r>
      <w:r w:rsidRPr="00476314">
        <w:rPr>
          <w:rFonts w:ascii="Calibri" w:hAnsi="Calibri" w:cs="Arial"/>
          <w:u w:val="single"/>
        </w:rPr>
        <w:tab/>
      </w:r>
      <w:r w:rsidRPr="00476314">
        <w:rPr>
          <w:rFonts w:ascii="Calibri" w:hAnsi="Calibri" w:cs="Arial"/>
        </w:rPr>
        <w:t xml:space="preserve"> CONTRACT NO.:</w:t>
      </w:r>
      <w:r w:rsidRPr="00476314">
        <w:rPr>
          <w:rFonts w:ascii="Calibri" w:hAnsi="Calibri" w:cs="Arial"/>
          <w:u w:val="single"/>
        </w:rPr>
        <w:tab/>
      </w:r>
    </w:p>
    <w:p w14:paraId="07EC91E3" w14:textId="77777777" w:rsidR="00FD5547" w:rsidRPr="00476314" w:rsidRDefault="00FD5547" w:rsidP="00FD5547">
      <w:pPr>
        <w:pStyle w:val="BodyText"/>
        <w:tabs>
          <w:tab w:val="right" w:pos="9000"/>
        </w:tabs>
        <w:spacing w:after="120"/>
        <w:rPr>
          <w:rFonts w:ascii="Calibri" w:hAnsi="Calibri" w:cs="Arial"/>
        </w:rPr>
      </w:pPr>
      <w:r w:rsidRPr="00476314">
        <w:rPr>
          <w:rFonts w:ascii="Calibri" w:hAnsi="Calibri" w:cs="Arial"/>
        </w:rPr>
        <w:t>1. EQUIPMENT ITEM</w:t>
      </w:r>
      <w:r w:rsidRPr="00476314">
        <w:rPr>
          <w:rFonts w:ascii="Calibri" w:hAnsi="Calibri" w:cs="Arial"/>
          <w:u w:val="single"/>
        </w:rPr>
        <w:tab/>
      </w:r>
    </w:p>
    <w:p w14:paraId="19A571E8" w14:textId="77777777" w:rsidR="00920E0C" w:rsidRPr="00476314" w:rsidRDefault="00920E0C" w:rsidP="00920E0C">
      <w:pPr>
        <w:pStyle w:val="BodyText"/>
        <w:tabs>
          <w:tab w:val="right" w:pos="9000"/>
        </w:tabs>
        <w:spacing w:after="120"/>
        <w:rPr>
          <w:rFonts w:ascii="Calibri" w:hAnsi="Calibri" w:cs="Arial"/>
        </w:rPr>
      </w:pPr>
      <w:r>
        <w:rPr>
          <w:rFonts w:ascii="Calibri" w:hAnsi="Calibri" w:cs="Arial"/>
        </w:rPr>
        <w:t>2. SPECIFICATION DIVISION/SECTION</w:t>
      </w:r>
      <w:r w:rsidRPr="00476314">
        <w:rPr>
          <w:rFonts w:ascii="Calibri" w:hAnsi="Calibri" w:cs="Arial"/>
        </w:rPr>
        <w:t xml:space="preserve"> </w:t>
      </w:r>
      <w:r w:rsidRPr="00476314">
        <w:rPr>
          <w:rFonts w:ascii="Calibri" w:hAnsi="Calibri" w:cs="Arial"/>
          <w:u w:val="single"/>
        </w:rPr>
        <w:tab/>
      </w:r>
    </w:p>
    <w:p w14:paraId="7B0F8CD9" w14:textId="77777777" w:rsidR="00963FAE" w:rsidRDefault="00920E0C" w:rsidP="00963FAE">
      <w:pPr>
        <w:pStyle w:val="BodyText"/>
        <w:tabs>
          <w:tab w:val="right" w:pos="9000"/>
        </w:tabs>
        <w:spacing w:after="120"/>
        <w:rPr>
          <w:rFonts w:ascii="Calibri" w:hAnsi="Calibri" w:cs="Arial"/>
          <w:u w:val="single"/>
        </w:rPr>
      </w:pPr>
      <w:r w:rsidRPr="00C91969">
        <w:rPr>
          <w:rFonts w:ascii="Calibri" w:hAnsi="Calibri" w:cs="Arial"/>
        </w:rPr>
        <w:t>3</w:t>
      </w:r>
      <w:r w:rsidR="00963FAE" w:rsidRPr="003D3EB4">
        <w:rPr>
          <w:rFonts w:ascii="Calibri" w:hAnsi="Calibri" w:cs="Arial"/>
        </w:rPr>
        <w:t>. ASSET ID</w:t>
      </w:r>
      <w:r w:rsidR="002B6B00" w:rsidRPr="00162C24">
        <w:rPr>
          <w:rFonts w:ascii="Calibri" w:hAnsi="Calibri" w:cs="Arial"/>
        </w:rPr>
        <w:t>(</w:t>
      </w:r>
      <w:r w:rsidR="002B6B00" w:rsidRPr="00455879">
        <w:rPr>
          <w:rFonts w:ascii="Calibri" w:hAnsi="Calibri" w:cs="Arial"/>
        </w:rPr>
        <w:t>S)</w:t>
      </w:r>
      <w:r w:rsidR="00963FAE" w:rsidRPr="00476314">
        <w:rPr>
          <w:rFonts w:ascii="Calibri" w:hAnsi="Calibri" w:cs="Arial"/>
          <w:u w:val="single"/>
        </w:rPr>
        <w:tab/>
      </w:r>
    </w:p>
    <w:p w14:paraId="1E9B4A2F" w14:textId="77777777" w:rsidR="00FD5547" w:rsidRPr="00476314" w:rsidRDefault="00920E0C" w:rsidP="00FD5547">
      <w:pPr>
        <w:pStyle w:val="BodyText"/>
        <w:tabs>
          <w:tab w:val="right" w:pos="9000"/>
        </w:tabs>
        <w:spacing w:after="120"/>
        <w:rPr>
          <w:rFonts w:ascii="Calibri" w:hAnsi="Calibri" w:cs="Arial"/>
        </w:rPr>
      </w:pPr>
      <w:r>
        <w:rPr>
          <w:rFonts w:ascii="Calibri" w:hAnsi="Calibri" w:cs="Arial"/>
        </w:rPr>
        <w:t>4</w:t>
      </w:r>
      <w:r w:rsidR="00963FAE">
        <w:rPr>
          <w:rFonts w:ascii="Calibri" w:hAnsi="Calibri" w:cs="Arial"/>
        </w:rPr>
        <w:t xml:space="preserve">. </w:t>
      </w:r>
      <w:r w:rsidR="00FD5547" w:rsidRPr="00476314">
        <w:rPr>
          <w:rFonts w:ascii="Calibri" w:hAnsi="Calibri" w:cs="Arial"/>
        </w:rPr>
        <w:t xml:space="preserve">EQUIPMENT/TAG NUMBER(S) </w:t>
      </w:r>
      <w:r w:rsidR="00FD5547" w:rsidRPr="00476314">
        <w:rPr>
          <w:rFonts w:ascii="Calibri" w:hAnsi="Calibri" w:cs="Arial"/>
          <w:u w:val="single"/>
        </w:rPr>
        <w:tab/>
      </w:r>
    </w:p>
    <w:p w14:paraId="4679AF89" w14:textId="77777777" w:rsidR="00FD5547" w:rsidRPr="00476314" w:rsidRDefault="00920E0C" w:rsidP="00FD5547">
      <w:pPr>
        <w:pStyle w:val="BodyText"/>
        <w:tabs>
          <w:tab w:val="right" w:pos="9000"/>
        </w:tabs>
        <w:spacing w:after="120"/>
        <w:rPr>
          <w:rFonts w:ascii="Calibri" w:hAnsi="Calibri" w:cs="Arial"/>
        </w:rPr>
      </w:pPr>
      <w:r>
        <w:rPr>
          <w:rFonts w:ascii="Calibri" w:hAnsi="Calibri" w:cs="Arial"/>
        </w:rPr>
        <w:t>5</w:t>
      </w:r>
      <w:r w:rsidR="00FD5547" w:rsidRPr="00476314">
        <w:rPr>
          <w:rFonts w:ascii="Calibri" w:hAnsi="Calibri" w:cs="Arial"/>
        </w:rPr>
        <w:t xml:space="preserve">. NAMEPLATE DATA (hp, voltage, speed, etc.) </w:t>
      </w:r>
      <w:r w:rsidR="00FD5547" w:rsidRPr="00476314">
        <w:rPr>
          <w:rFonts w:ascii="Calibri" w:hAnsi="Calibri" w:cs="Arial"/>
          <w:u w:val="single"/>
        </w:rPr>
        <w:tab/>
      </w:r>
    </w:p>
    <w:p w14:paraId="454FF908" w14:textId="77777777" w:rsidR="00FD5547" w:rsidRPr="00476314" w:rsidRDefault="00920E0C" w:rsidP="00FD5547">
      <w:pPr>
        <w:pStyle w:val="BodyText"/>
        <w:tabs>
          <w:tab w:val="right" w:pos="9000"/>
        </w:tabs>
        <w:spacing w:after="120"/>
        <w:rPr>
          <w:rFonts w:ascii="Calibri" w:hAnsi="Calibri" w:cs="Arial"/>
        </w:rPr>
      </w:pPr>
      <w:r w:rsidRPr="00C91969">
        <w:rPr>
          <w:rFonts w:ascii="Calibri" w:hAnsi="Calibri" w:cs="Arial"/>
        </w:rPr>
        <w:t>6</w:t>
      </w:r>
      <w:r w:rsidR="00FD5547" w:rsidRPr="003D3EB4">
        <w:rPr>
          <w:rFonts w:ascii="Calibri" w:hAnsi="Calibri" w:cs="Arial"/>
        </w:rPr>
        <w:t>. MANUFACTURER’S LOCAL REPRESENTATIVE</w:t>
      </w:r>
      <w:r w:rsidR="00FD5547" w:rsidRPr="00476314">
        <w:rPr>
          <w:rFonts w:ascii="Calibri" w:hAnsi="Calibri" w:cs="Arial"/>
        </w:rPr>
        <w:t xml:space="preserve"> </w:t>
      </w:r>
      <w:r w:rsidR="00FD5547" w:rsidRPr="00476314">
        <w:rPr>
          <w:rFonts w:ascii="Calibri" w:hAnsi="Calibri" w:cs="Arial"/>
          <w:u w:val="single"/>
        </w:rPr>
        <w:tab/>
      </w:r>
    </w:p>
    <w:p w14:paraId="28116EB7" w14:textId="77777777" w:rsidR="00FD5547" w:rsidRPr="00476314" w:rsidRDefault="00FD5547" w:rsidP="00FD5547">
      <w:pPr>
        <w:pStyle w:val="BodyText"/>
        <w:tabs>
          <w:tab w:val="left" w:pos="864"/>
          <w:tab w:val="left" w:pos="1440"/>
          <w:tab w:val="left" w:pos="5760"/>
          <w:tab w:val="right" w:pos="9000"/>
        </w:tabs>
        <w:spacing w:after="120"/>
        <w:rPr>
          <w:rFonts w:ascii="Calibri" w:hAnsi="Calibri" w:cs="Arial"/>
        </w:rPr>
      </w:pPr>
      <w:r w:rsidRPr="00476314">
        <w:rPr>
          <w:rFonts w:ascii="Calibri" w:hAnsi="Calibri" w:cs="Arial"/>
        </w:rPr>
        <w:tab/>
        <w:t xml:space="preserve">a. </w:t>
      </w:r>
      <w:r w:rsidRPr="00476314">
        <w:rPr>
          <w:rFonts w:ascii="Calibri" w:hAnsi="Calibri" w:cs="Arial"/>
        </w:rPr>
        <w:tab/>
        <w:t>Name</w:t>
      </w:r>
      <w:r w:rsidRPr="00476314">
        <w:rPr>
          <w:rFonts w:ascii="Calibri" w:hAnsi="Calibri" w:cs="Arial"/>
          <w:u w:val="single"/>
        </w:rPr>
        <w:tab/>
      </w:r>
      <w:r w:rsidRPr="00476314">
        <w:rPr>
          <w:rFonts w:ascii="Calibri" w:hAnsi="Calibri" w:cs="Arial"/>
        </w:rPr>
        <w:t xml:space="preserve"> Telephone No. </w:t>
      </w:r>
      <w:r w:rsidRPr="00476314">
        <w:rPr>
          <w:rFonts w:ascii="Calibri" w:hAnsi="Calibri" w:cs="Arial"/>
          <w:u w:val="single"/>
        </w:rPr>
        <w:tab/>
      </w:r>
    </w:p>
    <w:p w14:paraId="3FD12EE8" w14:textId="77777777" w:rsidR="00FD5547" w:rsidRPr="00476314" w:rsidRDefault="00FD5547" w:rsidP="00FD5547">
      <w:pPr>
        <w:pStyle w:val="BodyText"/>
        <w:tabs>
          <w:tab w:val="left" w:pos="864"/>
          <w:tab w:val="left" w:pos="1440"/>
          <w:tab w:val="right" w:pos="9000"/>
        </w:tabs>
        <w:spacing w:after="120"/>
        <w:rPr>
          <w:rFonts w:ascii="Calibri" w:hAnsi="Calibri" w:cs="Arial"/>
        </w:rPr>
      </w:pPr>
      <w:r w:rsidRPr="00476314">
        <w:rPr>
          <w:rFonts w:ascii="Calibri" w:hAnsi="Calibri" w:cs="Arial"/>
        </w:rPr>
        <w:tab/>
        <w:t>b.</w:t>
      </w:r>
      <w:r w:rsidRPr="00476314">
        <w:rPr>
          <w:rFonts w:ascii="Calibri" w:hAnsi="Calibri" w:cs="Arial"/>
        </w:rPr>
        <w:tab/>
        <w:t xml:space="preserve">Address </w:t>
      </w:r>
      <w:r w:rsidRPr="00476314">
        <w:rPr>
          <w:rFonts w:ascii="Calibri" w:hAnsi="Calibri" w:cs="Arial"/>
          <w:u w:val="single"/>
        </w:rPr>
        <w:tab/>
      </w:r>
    </w:p>
    <w:p w14:paraId="57015E9C" w14:textId="77777777" w:rsidR="00FD5547" w:rsidRPr="00476314" w:rsidRDefault="003D3EB4" w:rsidP="00FD5547">
      <w:pPr>
        <w:pStyle w:val="BodyText"/>
        <w:tabs>
          <w:tab w:val="left" w:pos="864"/>
          <w:tab w:val="left" w:pos="8928"/>
        </w:tabs>
        <w:spacing w:after="120"/>
        <w:rPr>
          <w:rFonts w:ascii="Calibri" w:hAnsi="Calibri" w:cs="Arial"/>
        </w:rPr>
      </w:pPr>
      <w:r>
        <w:rPr>
          <w:rFonts w:ascii="Calibri" w:hAnsi="Calibri" w:cs="Arial"/>
        </w:rPr>
        <w:t>7</w:t>
      </w:r>
      <w:r w:rsidR="00FD5547" w:rsidRPr="00476314">
        <w:rPr>
          <w:rFonts w:ascii="Calibri" w:hAnsi="Calibri" w:cs="Arial"/>
        </w:rPr>
        <w:t>. MAINTENANCE REQUIREMENTS</w:t>
      </w:r>
    </w:p>
    <w:tbl>
      <w:tblPr>
        <w:tblW w:w="5000" w:type="pct"/>
        <w:tblCellMar>
          <w:left w:w="122" w:type="dxa"/>
          <w:right w:w="122" w:type="dxa"/>
        </w:tblCellMar>
        <w:tblLook w:val="0000" w:firstRow="0" w:lastRow="0" w:firstColumn="0" w:lastColumn="0" w:noHBand="0" w:noVBand="0"/>
      </w:tblPr>
      <w:tblGrid>
        <w:gridCol w:w="3859"/>
        <w:gridCol w:w="1414"/>
        <w:gridCol w:w="1414"/>
        <w:gridCol w:w="1782"/>
        <w:gridCol w:w="2285"/>
      </w:tblGrid>
      <w:tr w:rsidR="00920E0C" w:rsidRPr="00476314" w14:paraId="76C184E5" w14:textId="77777777" w:rsidTr="00C91969">
        <w:trPr>
          <w:cantSplit/>
          <w:tblHeader/>
        </w:trPr>
        <w:tc>
          <w:tcPr>
            <w:tcW w:w="1806" w:type="pct"/>
            <w:tcBorders>
              <w:top w:val="double" w:sz="6" w:space="0" w:color="auto"/>
              <w:left w:val="double" w:sz="6" w:space="0" w:color="auto"/>
              <w:bottom w:val="double" w:sz="6" w:space="0" w:color="auto"/>
            </w:tcBorders>
            <w:vAlign w:val="center"/>
          </w:tcPr>
          <w:p w14:paraId="6A9768D3" w14:textId="77777777" w:rsidR="005D3897" w:rsidRPr="00476314" w:rsidRDefault="005D3897" w:rsidP="00C91969">
            <w:pPr>
              <w:pStyle w:val="TableHeading"/>
              <w:tabs>
                <w:tab w:val="left" w:pos="864"/>
                <w:tab w:val="left" w:pos="8928"/>
              </w:tabs>
              <w:spacing w:before="0"/>
              <w:rPr>
                <w:rFonts w:ascii="Calibri" w:hAnsi="Calibri" w:cs="Arial"/>
                <w:sz w:val="22"/>
              </w:rPr>
            </w:pPr>
            <w:r>
              <w:rPr>
                <w:rFonts w:ascii="Calibri" w:hAnsi="Calibri" w:cs="Arial"/>
                <w:sz w:val="22"/>
              </w:rPr>
              <w:t>Operation and Maintenance Recommendations</w:t>
            </w:r>
          </w:p>
        </w:tc>
        <w:tc>
          <w:tcPr>
            <w:tcW w:w="640" w:type="pct"/>
            <w:tcBorders>
              <w:top w:val="double" w:sz="6" w:space="0" w:color="auto"/>
              <w:left w:val="single" w:sz="6" w:space="0" w:color="auto"/>
              <w:bottom w:val="double" w:sz="6" w:space="0" w:color="auto"/>
            </w:tcBorders>
            <w:vAlign w:val="center"/>
          </w:tcPr>
          <w:p w14:paraId="4D9D64E8" w14:textId="77777777" w:rsidR="005D3897" w:rsidRDefault="005D3897" w:rsidP="005D3897">
            <w:pPr>
              <w:pStyle w:val="TableHeading"/>
              <w:tabs>
                <w:tab w:val="left" w:pos="864"/>
                <w:tab w:val="left" w:pos="8928"/>
              </w:tabs>
              <w:spacing w:before="0"/>
              <w:rPr>
                <w:rFonts w:ascii="Calibri" w:hAnsi="Calibri" w:cs="Arial"/>
                <w:sz w:val="22"/>
              </w:rPr>
            </w:pPr>
            <w:r w:rsidRPr="00476314">
              <w:rPr>
                <w:rFonts w:ascii="Calibri" w:hAnsi="Calibri" w:cs="Arial"/>
                <w:sz w:val="22"/>
              </w:rPr>
              <w:t>Frequency</w:t>
            </w:r>
          </w:p>
        </w:tc>
        <w:tc>
          <w:tcPr>
            <w:tcW w:w="640" w:type="pct"/>
            <w:tcBorders>
              <w:top w:val="double" w:sz="6" w:space="0" w:color="auto"/>
              <w:left w:val="single" w:sz="6" w:space="0" w:color="auto"/>
              <w:bottom w:val="double" w:sz="6" w:space="0" w:color="auto"/>
              <w:right w:val="single" w:sz="6" w:space="0" w:color="auto"/>
            </w:tcBorders>
            <w:vAlign w:val="center"/>
          </w:tcPr>
          <w:p w14:paraId="2A34F498" w14:textId="77777777" w:rsidR="005D3897" w:rsidRPr="00476314" w:rsidDel="00963FAE" w:rsidRDefault="005D3897" w:rsidP="005D3897">
            <w:pPr>
              <w:pStyle w:val="TableHeading"/>
              <w:tabs>
                <w:tab w:val="left" w:pos="864"/>
                <w:tab w:val="left" w:pos="8928"/>
              </w:tabs>
              <w:spacing w:before="0"/>
              <w:rPr>
                <w:rFonts w:ascii="Calibri" w:hAnsi="Calibri" w:cs="Arial"/>
                <w:sz w:val="22"/>
              </w:rPr>
            </w:pPr>
            <w:r>
              <w:rPr>
                <w:rFonts w:ascii="Calibri" w:hAnsi="Calibri" w:cs="Arial"/>
                <w:sz w:val="22"/>
              </w:rPr>
              <w:t>Special Tools Required</w:t>
            </w:r>
          </w:p>
        </w:tc>
        <w:tc>
          <w:tcPr>
            <w:tcW w:w="840" w:type="pct"/>
            <w:tcBorders>
              <w:top w:val="double" w:sz="6" w:space="0" w:color="auto"/>
              <w:left w:val="single" w:sz="6" w:space="0" w:color="auto"/>
              <w:bottom w:val="double" w:sz="6" w:space="0" w:color="auto"/>
              <w:right w:val="single" w:sz="6" w:space="0" w:color="auto"/>
            </w:tcBorders>
            <w:vAlign w:val="center"/>
          </w:tcPr>
          <w:p w14:paraId="4C983CAA" w14:textId="77777777" w:rsidR="005D3897" w:rsidRPr="00476314" w:rsidDel="00963FAE" w:rsidRDefault="005D3897" w:rsidP="005D3897">
            <w:pPr>
              <w:pStyle w:val="TableHeading"/>
              <w:tabs>
                <w:tab w:val="left" w:pos="864"/>
                <w:tab w:val="left" w:pos="8928"/>
              </w:tabs>
              <w:spacing w:before="0"/>
              <w:rPr>
                <w:rFonts w:ascii="Calibri" w:hAnsi="Calibri" w:cs="Arial"/>
                <w:sz w:val="22"/>
              </w:rPr>
            </w:pPr>
            <w:r>
              <w:rPr>
                <w:rFonts w:ascii="Calibri" w:hAnsi="Calibri" w:cs="Arial"/>
                <w:sz w:val="22"/>
              </w:rPr>
              <w:t>Known Work Hazards</w:t>
            </w:r>
          </w:p>
        </w:tc>
        <w:tc>
          <w:tcPr>
            <w:tcW w:w="1074" w:type="pct"/>
            <w:tcBorders>
              <w:top w:val="double" w:sz="6" w:space="0" w:color="auto"/>
              <w:left w:val="single" w:sz="6" w:space="0" w:color="auto"/>
              <w:bottom w:val="double" w:sz="6" w:space="0" w:color="auto"/>
              <w:right w:val="double" w:sz="6" w:space="0" w:color="auto"/>
            </w:tcBorders>
            <w:vAlign w:val="center"/>
          </w:tcPr>
          <w:p w14:paraId="075C309C" w14:textId="77777777" w:rsidR="005D3897" w:rsidRPr="00476314" w:rsidRDefault="005D3897" w:rsidP="00C91969">
            <w:pPr>
              <w:pStyle w:val="TableHeading"/>
              <w:tabs>
                <w:tab w:val="left" w:pos="864"/>
                <w:tab w:val="left" w:pos="8928"/>
              </w:tabs>
              <w:spacing w:before="0"/>
              <w:rPr>
                <w:rFonts w:ascii="Calibri" w:hAnsi="Calibri" w:cs="Arial"/>
                <w:sz w:val="22"/>
              </w:rPr>
            </w:pPr>
            <w:r>
              <w:rPr>
                <w:rFonts w:ascii="Calibri" w:hAnsi="Calibri" w:cs="Arial"/>
                <w:sz w:val="22"/>
              </w:rPr>
              <w:t>Consumables</w:t>
            </w:r>
          </w:p>
        </w:tc>
      </w:tr>
      <w:tr w:rsidR="00920E0C" w:rsidRPr="00476314" w14:paraId="41F1A1B4" w14:textId="77777777" w:rsidTr="00C91969">
        <w:trPr>
          <w:cantSplit/>
        </w:trPr>
        <w:tc>
          <w:tcPr>
            <w:tcW w:w="1806" w:type="pct"/>
            <w:tcBorders>
              <w:left w:val="double" w:sz="6" w:space="0" w:color="auto"/>
            </w:tcBorders>
          </w:tcPr>
          <w:p w14:paraId="7914362E" w14:textId="77777777" w:rsidR="005D3897" w:rsidRPr="00476314" w:rsidRDefault="005D3897" w:rsidP="005D3897">
            <w:pPr>
              <w:pStyle w:val="TableText"/>
              <w:tabs>
                <w:tab w:val="left" w:pos="864"/>
                <w:tab w:val="left" w:pos="8928"/>
              </w:tabs>
              <w:rPr>
                <w:rFonts w:ascii="Calibri" w:hAnsi="Calibri" w:cs="Arial"/>
                <w:sz w:val="22"/>
              </w:rPr>
            </w:pPr>
            <w:r w:rsidRPr="00476314">
              <w:rPr>
                <w:rFonts w:ascii="Calibri" w:hAnsi="Calibri" w:cs="Arial"/>
                <w:sz w:val="22"/>
              </w:rPr>
              <w:t xml:space="preserve">List briefly each maintenance </w:t>
            </w:r>
            <w:r>
              <w:rPr>
                <w:rFonts w:ascii="Calibri" w:hAnsi="Calibri" w:cs="Arial"/>
                <w:sz w:val="22"/>
              </w:rPr>
              <w:t xml:space="preserve">operation </w:t>
            </w:r>
            <w:r w:rsidRPr="00476314">
              <w:rPr>
                <w:rFonts w:ascii="Calibri" w:hAnsi="Calibri" w:cs="Arial"/>
                <w:sz w:val="22"/>
              </w:rPr>
              <w:t>required and refer to specific information in the manufacturer’s standard maintenance manual, if applicable. (Reference to the manufacturer’s catalog or sales literature is not acceptable)</w:t>
            </w:r>
          </w:p>
        </w:tc>
        <w:tc>
          <w:tcPr>
            <w:tcW w:w="640" w:type="pct"/>
            <w:tcBorders>
              <w:left w:val="single" w:sz="6" w:space="0" w:color="auto"/>
            </w:tcBorders>
          </w:tcPr>
          <w:p w14:paraId="176F7F9F" w14:textId="77777777" w:rsidR="005D3897" w:rsidRDefault="005D3897" w:rsidP="005D3897">
            <w:pPr>
              <w:pStyle w:val="TableText"/>
              <w:tabs>
                <w:tab w:val="left" w:pos="864"/>
                <w:tab w:val="left" w:pos="8928"/>
              </w:tabs>
              <w:rPr>
                <w:rFonts w:ascii="Calibri" w:hAnsi="Calibri" w:cs="Arial"/>
                <w:sz w:val="22"/>
              </w:rPr>
            </w:pPr>
            <w:r w:rsidRPr="00476314">
              <w:rPr>
                <w:rFonts w:ascii="Calibri" w:hAnsi="Calibri" w:cs="Arial"/>
                <w:sz w:val="22"/>
              </w:rPr>
              <w:t>List required frequency of each maintenance operation.</w:t>
            </w:r>
          </w:p>
        </w:tc>
        <w:tc>
          <w:tcPr>
            <w:tcW w:w="640" w:type="pct"/>
            <w:tcBorders>
              <w:left w:val="single" w:sz="6" w:space="0" w:color="auto"/>
              <w:right w:val="single" w:sz="6" w:space="0" w:color="auto"/>
            </w:tcBorders>
          </w:tcPr>
          <w:p w14:paraId="2B7FA272" w14:textId="77777777" w:rsidR="005D3897" w:rsidRPr="00476314" w:rsidRDefault="005D3897" w:rsidP="005D3897">
            <w:pPr>
              <w:pStyle w:val="TableText"/>
              <w:tabs>
                <w:tab w:val="left" w:pos="864"/>
                <w:tab w:val="left" w:pos="8928"/>
              </w:tabs>
              <w:rPr>
                <w:rFonts w:ascii="Calibri" w:hAnsi="Calibri" w:cs="Arial"/>
                <w:sz w:val="22"/>
              </w:rPr>
            </w:pPr>
            <w:r>
              <w:rPr>
                <w:rFonts w:ascii="Calibri" w:hAnsi="Calibri" w:cs="Arial"/>
                <w:sz w:val="22"/>
              </w:rPr>
              <w:t>List any special tools required to perform the maintenance operation.</w:t>
            </w:r>
          </w:p>
        </w:tc>
        <w:tc>
          <w:tcPr>
            <w:tcW w:w="840" w:type="pct"/>
            <w:tcBorders>
              <w:left w:val="single" w:sz="6" w:space="0" w:color="auto"/>
              <w:right w:val="single" w:sz="6" w:space="0" w:color="auto"/>
            </w:tcBorders>
          </w:tcPr>
          <w:p w14:paraId="5A87C548" w14:textId="77777777" w:rsidR="005D3897" w:rsidRPr="00476314" w:rsidRDefault="005D3897" w:rsidP="005D3897">
            <w:pPr>
              <w:pStyle w:val="TableText"/>
              <w:tabs>
                <w:tab w:val="left" w:pos="864"/>
                <w:tab w:val="left" w:pos="8928"/>
              </w:tabs>
              <w:rPr>
                <w:rFonts w:ascii="Calibri" w:hAnsi="Calibri" w:cs="Arial"/>
                <w:sz w:val="22"/>
              </w:rPr>
            </w:pPr>
            <w:r>
              <w:rPr>
                <w:rFonts w:ascii="Calibri" w:hAnsi="Calibri" w:cs="Arial"/>
                <w:sz w:val="22"/>
              </w:rPr>
              <w:t>List any known work hazards associated with the maintenance operation (eg. c</w:t>
            </w:r>
            <w:r w:rsidRPr="005D3897">
              <w:rPr>
                <w:rFonts w:ascii="Calibri" w:hAnsi="Calibri" w:cs="Arial"/>
                <w:sz w:val="22"/>
              </w:rPr>
              <w:t xml:space="preserve">onfined </w:t>
            </w:r>
            <w:r>
              <w:rPr>
                <w:rFonts w:ascii="Calibri" w:hAnsi="Calibri" w:cs="Arial"/>
                <w:sz w:val="22"/>
              </w:rPr>
              <w:t>s</w:t>
            </w:r>
            <w:r w:rsidRPr="005D3897">
              <w:rPr>
                <w:rFonts w:ascii="Calibri" w:hAnsi="Calibri" w:cs="Arial"/>
                <w:sz w:val="22"/>
              </w:rPr>
              <w:t>pace</w:t>
            </w:r>
            <w:r>
              <w:rPr>
                <w:rFonts w:ascii="Calibri" w:hAnsi="Calibri" w:cs="Arial"/>
                <w:sz w:val="22"/>
              </w:rPr>
              <w:t xml:space="preserve"> entry</w:t>
            </w:r>
            <w:r w:rsidRPr="005D3897">
              <w:rPr>
                <w:rFonts w:ascii="Calibri" w:hAnsi="Calibri" w:cs="Arial"/>
                <w:sz w:val="22"/>
              </w:rPr>
              <w:t xml:space="preserve">, </w:t>
            </w:r>
            <w:r>
              <w:rPr>
                <w:rFonts w:ascii="Calibri" w:hAnsi="Calibri" w:cs="Arial"/>
                <w:sz w:val="22"/>
              </w:rPr>
              <w:t>c</w:t>
            </w:r>
            <w:r w:rsidRPr="005D3897">
              <w:rPr>
                <w:rFonts w:ascii="Calibri" w:hAnsi="Calibri" w:cs="Arial"/>
                <w:sz w:val="22"/>
              </w:rPr>
              <w:t>hemical use, seasonal conditions</w:t>
            </w:r>
            <w:r>
              <w:rPr>
                <w:rFonts w:ascii="Calibri" w:hAnsi="Calibri" w:cs="Arial"/>
                <w:sz w:val="22"/>
              </w:rPr>
              <w:t>)</w:t>
            </w:r>
            <w:r w:rsidR="00455879">
              <w:rPr>
                <w:rFonts w:ascii="Calibri" w:hAnsi="Calibri" w:cs="Arial"/>
                <w:sz w:val="22"/>
              </w:rPr>
              <w:t>.</w:t>
            </w:r>
          </w:p>
        </w:tc>
        <w:tc>
          <w:tcPr>
            <w:tcW w:w="1074" w:type="pct"/>
            <w:tcBorders>
              <w:left w:val="single" w:sz="6" w:space="0" w:color="auto"/>
              <w:right w:val="double" w:sz="6" w:space="0" w:color="auto"/>
            </w:tcBorders>
          </w:tcPr>
          <w:p w14:paraId="25A83B24" w14:textId="77777777" w:rsidR="005D3897" w:rsidRPr="00476314" w:rsidRDefault="005D3897" w:rsidP="005D3897">
            <w:pPr>
              <w:pStyle w:val="TableText"/>
              <w:tabs>
                <w:tab w:val="left" w:pos="864"/>
                <w:tab w:val="left" w:pos="8928"/>
              </w:tabs>
              <w:rPr>
                <w:rFonts w:ascii="Calibri" w:hAnsi="Calibri" w:cs="Arial"/>
                <w:sz w:val="22"/>
              </w:rPr>
            </w:pPr>
            <w:r>
              <w:rPr>
                <w:rFonts w:ascii="Calibri" w:hAnsi="Calibri" w:cs="Arial"/>
                <w:sz w:val="22"/>
              </w:rPr>
              <w:t xml:space="preserve">List any consumables required to perform the maintenance </w:t>
            </w:r>
            <w:r w:rsidR="00920E0C">
              <w:rPr>
                <w:rFonts w:ascii="Calibri" w:hAnsi="Calibri" w:cs="Arial"/>
                <w:sz w:val="22"/>
              </w:rPr>
              <w:t xml:space="preserve">operation </w:t>
            </w:r>
            <w:r>
              <w:rPr>
                <w:rFonts w:ascii="Calibri" w:hAnsi="Calibri" w:cs="Arial"/>
                <w:sz w:val="22"/>
              </w:rPr>
              <w:t>(i</w:t>
            </w:r>
            <w:r w:rsidRPr="005D3897">
              <w:rPr>
                <w:rFonts w:ascii="Calibri" w:hAnsi="Calibri" w:cs="Arial"/>
                <w:sz w:val="22"/>
              </w:rPr>
              <w:t xml:space="preserve">.e. </w:t>
            </w:r>
            <w:r>
              <w:rPr>
                <w:rFonts w:ascii="Calibri" w:hAnsi="Calibri" w:cs="Arial"/>
                <w:sz w:val="22"/>
              </w:rPr>
              <w:t>lubricants, f</w:t>
            </w:r>
            <w:r w:rsidRPr="005D3897">
              <w:rPr>
                <w:rFonts w:ascii="Calibri" w:hAnsi="Calibri" w:cs="Arial"/>
                <w:sz w:val="22"/>
              </w:rPr>
              <w:t>ilters, V-belts, oil, etc.</w:t>
            </w:r>
            <w:r>
              <w:rPr>
                <w:rFonts w:ascii="Calibri" w:hAnsi="Calibri" w:cs="Arial"/>
                <w:sz w:val="22"/>
              </w:rPr>
              <w:t>)</w:t>
            </w:r>
            <w:r w:rsidRPr="005D3897">
              <w:rPr>
                <w:rFonts w:ascii="Calibri" w:hAnsi="Calibri" w:cs="Arial"/>
                <w:sz w:val="22"/>
              </w:rPr>
              <w:t xml:space="preserve"> and quantity </w:t>
            </w:r>
            <w:r w:rsidR="00920E0C">
              <w:rPr>
                <w:rFonts w:ascii="Calibri" w:hAnsi="Calibri" w:cs="Arial"/>
                <w:sz w:val="22"/>
              </w:rPr>
              <w:t>of each</w:t>
            </w:r>
            <w:r w:rsidRPr="005D3897">
              <w:rPr>
                <w:rFonts w:ascii="Calibri" w:hAnsi="Calibri" w:cs="Arial"/>
                <w:sz w:val="22"/>
              </w:rPr>
              <w:t>.</w:t>
            </w:r>
          </w:p>
        </w:tc>
      </w:tr>
      <w:tr w:rsidR="00920E0C" w:rsidRPr="00476314" w14:paraId="41353B6D" w14:textId="77777777" w:rsidTr="00C91969">
        <w:trPr>
          <w:cantSplit/>
        </w:trPr>
        <w:tc>
          <w:tcPr>
            <w:tcW w:w="1806" w:type="pct"/>
            <w:tcBorders>
              <w:top w:val="single" w:sz="6" w:space="0" w:color="auto"/>
              <w:left w:val="double" w:sz="6" w:space="0" w:color="auto"/>
            </w:tcBorders>
          </w:tcPr>
          <w:p w14:paraId="6DD5571F"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tcBorders>
          </w:tcPr>
          <w:p w14:paraId="2C7C2D36"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right w:val="single" w:sz="6" w:space="0" w:color="auto"/>
            </w:tcBorders>
          </w:tcPr>
          <w:p w14:paraId="32DF284A"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right w:val="single" w:sz="6" w:space="0" w:color="auto"/>
            </w:tcBorders>
          </w:tcPr>
          <w:p w14:paraId="36197726"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right w:val="double" w:sz="6" w:space="0" w:color="auto"/>
            </w:tcBorders>
          </w:tcPr>
          <w:p w14:paraId="09FCC599" w14:textId="77777777" w:rsidR="005D3897" w:rsidRPr="00476314" w:rsidRDefault="005D3897" w:rsidP="005D3897">
            <w:pPr>
              <w:pStyle w:val="TableText"/>
              <w:tabs>
                <w:tab w:val="left" w:pos="864"/>
                <w:tab w:val="left" w:pos="8928"/>
              </w:tabs>
              <w:rPr>
                <w:rFonts w:ascii="Calibri" w:hAnsi="Calibri" w:cs="Arial"/>
                <w:sz w:val="22"/>
              </w:rPr>
            </w:pPr>
          </w:p>
        </w:tc>
      </w:tr>
      <w:tr w:rsidR="00920E0C" w:rsidRPr="00476314" w14:paraId="519DEF04" w14:textId="77777777" w:rsidTr="00C91969">
        <w:trPr>
          <w:cantSplit/>
        </w:trPr>
        <w:tc>
          <w:tcPr>
            <w:tcW w:w="1806" w:type="pct"/>
            <w:tcBorders>
              <w:top w:val="single" w:sz="6" w:space="0" w:color="auto"/>
              <w:left w:val="double" w:sz="6" w:space="0" w:color="auto"/>
            </w:tcBorders>
          </w:tcPr>
          <w:p w14:paraId="32358AF5"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tcBorders>
          </w:tcPr>
          <w:p w14:paraId="4B20A1FC"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right w:val="single" w:sz="6" w:space="0" w:color="auto"/>
            </w:tcBorders>
          </w:tcPr>
          <w:p w14:paraId="3DF3173D"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right w:val="single" w:sz="6" w:space="0" w:color="auto"/>
            </w:tcBorders>
          </w:tcPr>
          <w:p w14:paraId="31CF5F12"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right w:val="double" w:sz="6" w:space="0" w:color="auto"/>
            </w:tcBorders>
          </w:tcPr>
          <w:p w14:paraId="7B7EFC31" w14:textId="77777777" w:rsidR="005D3897" w:rsidRPr="00476314" w:rsidRDefault="005D3897" w:rsidP="005D3897">
            <w:pPr>
              <w:pStyle w:val="TableText"/>
              <w:tabs>
                <w:tab w:val="left" w:pos="864"/>
                <w:tab w:val="left" w:pos="8928"/>
              </w:tabs>
              <w:rPr>
                <w:rFonts w:ascii="Calibri" w:hAnsi="Calibri" w:cs="Arial"/>
                <w:sz w:val="22"/>
              </w:rPr>
            </w:pPr>
          </w:p>
        </w:tc>
      </w:tr>
      <w:tr w:rsidR="00920E0C" w:rsidRPr="00476314" w14:paraId="5A0179C1" w14:textId="77777777" w:rsidTr="00C91969">
        <w:trPr>
          <w:cantSplit/>
        </w:trPr>
        <w:tc>
          <w:tcPr>
            <w:tcW w:w="1806" w:type="pct"/>
            <w:tcBorders>
              <w:top w:val="single" w:sz="6" w:space="0" w:color="auto"/>
              <w:left w:val="double" w:sz="6" w:space="0" w:color="auto"/>
            </w:tcBorders>
          </w:tcPr>
          <w:p w14:paraId="32E7592D"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tcBorders>
          </w:tcPr>
          <w:p w14:paraId="7054DC53"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right w:val="single" w:sz="6" w:space="0" w:color="auto"/>
            </w:tcBorders>
          </w:tcPr>
          <w:p w14:paraId="02955936"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right w:val="single" w:sz="6" w:space="0" w:color="auto"/>
            </w:tcBorders>
          </w:tcPr>
          <w:p w14:paraId="368C263D"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right w:val="double" w:sz="6" w:space="0" w:color="auto"/>
            </w:tcBorders>
          </w:tcPr>
          <w:p w14:paraId="39A3BFCA" w14:textId="77777777" w:rsidR="005D3897" w:rsidRPr="00476314" w:rsidRDefault="005D3897" w:rsidP="005D3897">
            <w:pPr>
              <w:pStyle w:val="TableText"/>
              <w:tabs>
                <w:tab w:val="left" w:pos="864"/>
                <w:tab w:val="left" w:pos="8928"/>
              </w:tabs>
              <w:rPr>
                <w:rFonts w:ascii="Calibri" w:hAnsi="Calibri" w:cs="Arial"/>
                <w:sz w:val="22"/>
              </w:rPr>
            </w:pPr>
          </w:p>
        </w:tc>
      </w:tr>
      <w:tr w:rsidR="00920E0C" w:rsidRPr="00476314" w14:paraId="6F3B3E5B" w14:textId="77777777" w:rsidTr="00C91969">
        <w:trPr>
          <w:cantSplit/>
        </w:trPr>
        <w:tc>
          <w:tcPr>
            <w:tcW w:w="1806" w:type="pct"/>
            <w:tcBorders>
              <w:top w:val="single" w:sz="6" w:space="0" w:color="auto"/>
              <w:left w:val="double" w:sz="6" w:space="0" w:color="auto"/>
            </w:tcBorders>
          </w:tcPr>
          <w:p w14:paraId="05A8C4FF"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tcBorders>
          </w:tcPr>
          <w:p w14:paraId="369A22FC"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right w:val="single" w:sz="6" w:space="0" w:color="auto"/>
            </w:tcBorders>
          </w:tcPr>
          <w:p w14:paraId="523CE7CD"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right w:val="single" w:sz="6" w:space="0" w:color="auto"/>
            </w:tcBorders>
          </w:tcPr>
          <w:p w14:paraId="05957D8A"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right w:val="double" w:sz="6" w:space="0" w:color="auto"/>
            </w:tcBorders>
          </w:tcPr>
          <w:p w14:paraId="52FDD758" w14:textId="77777777" w:rsidR="005D3897" w:rsidRPr="00476314" w:rsidRDefault="005D3897" w:rsidP="005D3897">
            <w:pPr>
              <w:pStyle w:val="TableText"/>
              <w:tabs>
                <w:tab w:val="left" w:pos="864"/>
                <w:tab w:val="left" w:pos="8928"/>
              </w:tabs>
              <w:rPr>
                <w:rFonts w:ascii="Calibri" w:hAnsi="Calibri" w:cs="Arial"/>
                <w:sz w:val="22"/>
              </w:rPr>
            </w:pPr>
          </w:p>
        </w:tc>
      </w:tr>
      <w:tr w:rsidR="00920E0C" w:rsidRPr="00476314" w14:paraId="23519C80" w14:textId="77777777" w:rsidTr="00C91969">
        <w:trPr>
          <w:cantSplit/>
        </w:trPr>
        <w:tc>
          <w:tcPr>
            <w:tcW w:w="1806" w:type="pct"/>
            <w:tcBorders>
              <w:top w:val="single" w:sz="6" w:space="0" w:color="auto"/>
              <w:left w:val="double" w:sz="6" w:space="0" w:color="auto"/>
            </w:tcBorders>
          </w:tcPr>
          <w:p w14:paraId="4ED41EC5"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tcBorders>
          </w:tcPr>
          <w:p w14:paraId="3AAD5331"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right w:val="single" w:sz="6" w:space="0" w:color="auto"/>
            </w:tcBorders>
          </w:tcPr>
          <w:p w14:paraId="265D60A9"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right w:val="single" w:sz="6" w:space="0" w:color="auto"/>
            </w:tcBorders>
          </w:tcPr>
          <w:p w14:paraId="6751EF69"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right w:val="double" w:sz="6" w:space="0" w:color="auto"/>
            </w:tcBorders>
          </w:tcPr>
          <w:p w14:paraId="4D5A7BF1" w14:textId="77777777" w:rsidR="005D3897" w:rsidRPr="00476314" w:rsidRDefault="005D3897" w:rsidP="005D3897">
            <w:pPr>
              <w:pStyle w:val="TableText"/>
              <w:tabs>
                <w:tab w:val="left" w:pos="864"/>
                <w:tab w:val="left" w:pos="8928"/>
              </w:tabs>
              <w:rPr>
                <w:rFonts w:ascii="Calibri" w:hAnsi="Calibri" w:cs="Arial"/>
                <w:sz w:val="22"/>
              </w:rPr>
            </w:pPr>
          </w:p>
        </w:tc>
      </w:tr>
      <w:tr w:rsidR="00920E0C" w:rsidRPr="00476314" w14:paraId="2141537F" w14:textId="77777777" w:rsidTr="00C91969">
        <w:trPr>
          <w:cantSplit/>
        </w:trPr>
        <w:tc>
          <w:tcPr>
            <w:tcW w:w="1806" w:type="pct"/>
            <w:tcBorders>
              <w:top w:val="single" w:sz="6" w:space="0" w:color="auto"/>
              <w:left w:val="double" w:sz="6" w:space="0" w:color="auto"/>
            </w:tcBorders>
          </w:tcPr>
          <w:p w14:paraId="0CEDAD13"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tcBorders>
          </w:tcPr>
          <w:p w14:paraId="15156BD3"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right w:val="single" w:sz="6" w:space="0" w:color="auto"/>
            </w:tcBorders>
          </w:tcPr>
          <w:p w14:paraId="71D640C9"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right w:val="single" w:sz="6" w:space="0" w:color="auto"/>
            </w:tcBorders>
          </w:tcPr>
          <w:p w14:paraId="438055A2"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right w:val="double" w:sz="6" w:space="0" w:color="auto"/>
            </w:tcBorders>
          </w:tcPr>
          <w:p w14:paraId="2D61F002" w14:textId="77777777" w:rsidR="005D3897" w:rsidRPr="00476314" w:rsidRDefault="005D3897" w:rsidP="005D3897">
            <w:pPr>
              <w:pStyle w:val="TableText"/>
              <w:tabs>
                <w:tab w:val="left" w:pos="864"/>
                <w:tab w:val="left" w:pos="8928"/>
              </w:tabs>
              <w:rPr>
                <w:rFonts w:ascii="Calibri" w:hAnsi="Calibri" w:cs="Arial"/>
                <w:sz w:val="22"/>
              </w:rPr>
            </w:pPr>
          </w:p>
        </w:tc>
      </w:tr>
      <w:tr w:rsidR="00920E0C" w:rsidRPr="00476314" w14:paraId="3ED2EFF7" w14:textId="77777777" w:rsidTr="00C91969">
        <w:trPr>
          <w:cantSplit/>
        </w:trPr>
        <w:tc>
          <w:tcPr>
            <w:tcW w:w="1806" w:type="pct"/>
            <w:tcBorders>
              <w:top w:val="single" w:sz="6" w:space="0" w:color="auto"/>
              <w:left w:val="double" w:sz="6" w:space="0" w:color="auto"/>
            </w:tcBorders>
          </w:tcPr>
          <w:p w14:paraId="622CEFA6"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tcBorders>
          </w:tcPr>
          <w:p w14:paraId="70F29C34"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right w:val="single" w:sz="6" w:space="0" w:color="auto"/>
            </w:tcBorders>
          </w:tcPr>
          <w:p w14:paraId="265F5C1F"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right w:val="single" w:sz="6" w:space="0" w:color="auto"/>
            </w:tcBorders>
          </w:tcPr>
          <w:p w14:paraId="335DD406"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right w:val="double" w:sz="6" w:space="0" w:color="auto"/>
            </w:tcBorders>
          </w:tcPr>
          <w:p w14:paraId="319BBDF3" w14:textId="77777777" w:rsidR="005D3897" w:rsidRPr="00476314" w:rsidRDefault="005D3897" w:rsidP="005D3897">
            <w:pPr>
              <w:pStyle w:val="TableText"/>
              <w:tabs>
                <w:tab w:val="left" w:pos="864"/>
                <w:tab w:val="left" w:pos="8928"/>
              </w:tabs>
              <w:rPr>
                <w:rFonts w:ascii="Calibri" w:hAnsi="Calibri" w:cs="Arial"/>
                <w:sz w:val="22"/>
              </w:rPr>
            </w:pPr>
          </w:p>
        </w:tc>
      </w:tr>
      <w:tr w:rsidR="00920E0C" w:rsidRPr="00476314" w14:paraId="0CBF160C" w14:textId="77777777" w:rsidTr="00C91969">
        <w:trPr>
          <w:cantSplit/>
        </w:trPr>
        <w:tc>
          <w:tcPr>
            <w:tcW w:w="1806" w:type="pct"/>
            <w:tcBorders>
              <w:top w:val="single" w:sz="6" w:space="0" w:color="auto"/>
              <w:left w:val="double" w:sz="6" w:space="0" w:color="auto"/>
            </w:tcBorders>
          </w:tcPr>
          <w:p w14:paraId="3D4CA4A8"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tcBorders>
          </w:tcPr>
          <w:p w14:paraId="40559746"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right w:val="single" w:sz="6" w:space="0" w:color="auto"/>
            </w:tcBorders>
          </w:tcPr>
          <w:p w14:paraId="2E9934E5"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right w:val="single" w:sz="6" w:space="0" w:color="auto"/>
            </w:tcBorders>
          </w:tcPr>
          <w:p w14:paraId="468EEE36"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right w:val="double" w:sz="6" w:space="0" w:color="auto"/>
            </w:tcBorders>
          </w:tcPr>
          <w:p w14:paraId="74557038" w14:textId="77777777" w:rsidR="005D3897" w:rsidRPr="00476314" w:rsidRDefault="005D3897" w:rsidP="005D3897">
            <w:pPr>
              <w:pStyle w:val="TableText"/>
              <w:tabs>
                <w:tab w:val="left" w:pos="864"/>
                <w:tab w:val="left" w:pos="8928"/>
              </w:tabs>
              <w:rPr>
                <w:rFonts w:ascii="Calibri" w:hAnsi="Calibri" w:cs="Arial"/>
                <w:sz w:val="22"/>
              </w:rPr>
            </w:pPr>
          </w:p>
        </w:tc>
      </w:tr>
      <w:tr w:rsidR="005D3897" w:rsidRPr="00476314" w14:paraId="4DEF0FEA" w14:textId="77777777" w:rsidTr="00C91969">
        <w:trPr>
          <w:cantSplit/>
        </w:trPr>
        <w:tc>
          <w:tcPr>
            <w:tcW w:w="1806" w:type="pct"/>
            <w:tcBorders>
              <w:top w:val="single" w:sz="6" w:space="0" w:color="auto"/>
              <w:left w:val="double" w:sz="6" w:space="0" w:color="auto"/>
              <w:bottom w:val="single" w:sz="6" w:space="0" w:color="auto"/>
            </w:tcBorders>
          </w:tcPr>
          <w:p w14:paraId="19BD8E06"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bottom w:val="single" w:sz="6" w:space="0" w:color="auto"/>
            </w:tcBorders>
          </w:tcPr>
          <w:p w14:paraId="17FE307B" w14:textId="77777777" w:rsidR="005D3897" w:rsidRPr="00476314" w:rsidRDefault="005D3897"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bottom w:val="single" w:sz="6" w:space="0" w:color="auto"/>
              <w:right w:val="single" w:sz="6" w:space="0" w:color="auto"/>
            </w:tcBorders>
          </w:tcPr>
          <w:p w14:paraId="0D96B049" w14:textId="77777777" w:rsidR="005D3897" w:rsidRPr="00476314" w:rsidRDefault="005D3897"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bottom w:val="single" w:sz="6" w:space="0" w:color="auto"/>
              <w:right w:val="single" w:sz="6" w:space="0" w:color="auto"/>
            </w:tcBorders>
          </w:tcPr>
          <w:p w14:paraId="68F58C93" w14:textId="77777777" w:rsidR="005D3897" w:rsidRPr="00476314" w:rsidRDefault="005D3897"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bottom w:val="single" w:sz="6" w:space="0" w:color="auto"/>
              <w:right w:val="double" w:sz="6" w:space="0" w:color="auto"/>
            </w:tcBorders>
          </w:tcPr>
          <w:p w14:paraId="2F1EDC1D" w14:textId="77777777" w:rsidR="005D3897" w:rsidRPr="00476314" w:rsidRDefault="005D3897" w:rsidP="005D3897">
            <w:pPr>
              <w:pStyle w:val="TableText"/>
              <w:tabs>
                <w:tab w:val="left" w:pos="864"/>
                <w:tab w:val="left" w:pos="8928"/>
              </w:tabs>
              <w:rPr>
                <w:rFonts w:ascii="Calibri" w:hAnsi="Calibri" w:cs="Arial"/>
                <w:sz w:val="22"/>
              </w:rPr>
            </w:pPr>
          </w:p>
        </w:tc>
      </w:tr>
      <w:tr w:rsidR="00920E0C" w:rsidRPr="00476314" w14:paraId="7C5C8BD9" w14:textId="77777777" w:rsidTr="00C91969">
        <w:trPr>
          <w:cantSplit/>
        </w:trPr>
        <w:tc>
          <w:tcPr>
            <w:tcW w:w="1806" w:type="pct"/>
            <w:tcBorders>
              <w:top w:val="single" w:sz="6" w:space="0" w:color="auto"/>
              <w:left w:val="double" w:sz="6" w:space="0" w:color="auto"/>
              <w:bottom w:val="single" w:sz="6" w:space="0" w:color="auto"/>
            </w:tcBorders>
          </w:tcPr>
          <w:p w14:paraId="67425381" w14:textId="77777777" w:rsidR="00920E0C" w:rsidRPr="00476314" w:rsidRDefault="00920E0C"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bottom w:val="single" w:sz="6" w:space="0" w:color="auto"/>
            </w:tcBorders>
          </w:tcPr>
          <w:p w14:paraId="768A7159" w14:textId="77777777" w:rsidR="00920E0C" w:rsidRPr="00476314" w:rsidRDefault="00920E0C"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bottom w:val="single" w:sz="6" w:space="0" w:color="auto"/>
              <w:right w:val="single" w:sz="6" w:space="0" w:color="auto"/>
            </w:tcBorders>
          </w:tcPr>
          <w:p w14:paraId="382B5C58" w14:textId="77777777" w:rsidR="00920E0C" w:rsidRPr="00476314" w:rsidRDefault="00920E0C"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bottom w:val="single" w:sz="6" w:space="0" w:color="auto"/>
              <w:right w:val="single" w:sz="6" w:space="0" w:color="auto"/>
            </w:tcBorders>
          </w:tcPr>
          <w:p w14:paraId="72825CEE" w14:textId="77777777" w:rsidR="00920E0C" w:rsidRPr="00476314" w:rsidRDefault="00920E0C"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bottom w:val="single" w:sz="6" w:space="0" w:color="auto"/>
              <w:right w:val="double" w:sz="6" w:space="0" w:color="auto"/>
            </w:tcBorders>
          </w:tcPr>
          <w:p w14:paraId="0E3402D0" w14:textId="77777777" w:rsidR="00920E0C" w:rsidRPr="00476314" w:rsidRDefault="00920E0C" w:rsidP="005D3897">
            <w:pPr>
              <w:pStyle w:val="TableText"/>
              <w:tabs>
                <w:tab w:val="left" w:pos="864"/>
                <w:tab w:val="left" w:pos="8928"/>
              </w:tabs>
              <w:rPr>
                <w:rFonts w:ascii="Calibri" w:hAnsi="Calibri" w:cs="Arial"/>
                <w:sz w:val="22"/>
              </w:rPr>
            </w:pPr>
          </w:p>
        </w:tc>
      </w:tr>
      <w:tr w:rsidR="00920E0C" w:rsidRPr="00476314" w14:paraId="76688DA5" w14:textId="77777777" w:rsidTr="00C91969">
        <w:trPr>
          <w:cantSplit/>
        </w:trPr>
        <w:tc>
          <w:tcPr>
            <w:tcW w:w="1806" w:type="pct"/>
            <w:tcBorders>
              <w:top w:val="single" w:sz="6" w:space="0" w:color="auto"/>
              <w:left w:val="double" w:sz="6" w:space="0" w:color="auto"/>
              <w:bottom w:val="double" w:sz="4" w:space="0" w:color="auto"/>
            </w:tcBorders>
          </w:tcPr>
          <w:p w14:paraId="056DFD12" w14:textId="77777777" w:rsidR="00920E0C" w:rsidRPr="00476314" w:rsidRDefault="00920E0C"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bottom w:val="double" w:sz="4" w:space="0" w:color="auto"/>
            </w:tcBorders>
          </w:tcPr>
          <w:p w14:paraId="67924B1E" w14:textId="77777777" w:rsidR="00920E0C" w:rsidRPr="00476314" w:rsidRDefault="00920E0C" w:rsidP="005D3897">
            <w:pPr>
              <w:pStyle w:val="TableText"/>
              <w:tabs>
                <w:tab w:val="left" w:pos="864"/>
                <w:tab w:val="left" w:pos="8928"/>
              </w:tabs>
              <w:rPr>
                <w:rFonts w:ascii="Calibri" w:hAnsi="Calibri" w:cs="Arial"/>
                <w:sz w:val="22"/>
              </w:rPr>
            </w:pPr>
          </w:p>
        </w:tc>
        <w:tc>
          <w:tcPr>
            <w:tcW w:w="640" w:type="pct"/>
            <w:tcBorders>
              <w:top w:val="single" w:sz="6" w:space="0" w:color="auto"/>
              <w:left w:val="single" w:sz="6" w:space="0" w:color="auto"/>
              <w:bottom w:val="double" w:sz="4" w:space="0" w:color="auto"/>
              <w:right w:val="single" w:sz="6" w:space="0" w:color="auto"/>
            </w:tcBorders>
          </w:tcPr>
          <w:p w14:paraId="7258A4D9" w14:textId="77777777" w:rsidR="00920E0C" w:rsidRPr="00476314" w:rsidRDefault="00920E0C" w:rsidP="005D3897">
            <w:pPr>
              <w:pStyle w:val="TableText"/>
              <w:tabs>
                <w:tab w:val="left" w:pos="864"/>
                <w:tab w:val="left" w:pos="8928"/>
              </w:tabs>
              <w:rPr>
                <w:rFonts w:ascii="Calibri" w:hAnsi="Calibri" w:cs="Arial"/>
                <w:sz w:val="22"/>
              </w:rPr>
            </w:pPr>
          </w:p>
        </w:tc>
        <w:tc>
          <w:tcPr>
            <w:tcW w:w="840" w:type="pct"/>
            <w:tcBorders>
              <w:top w:val="single" w:sz="6" w:space="0" w:color="auto"/>
              <w:left w:val="single" w:sz="6" w:space="0" w:color="auto"/>
              <w:bottom w:val="double" w:sz="4" w:space="0" w:color="auto"/>
              <w:right w:val="single" w:sz="6" w:space="0" w:color="auto"/>
            </w:tcBorders>
          </w:tcPr>
          <w:p w14:paraId="4DB908B3" w14:textId="77777777" w:rsidR="00920E0C" w:rsidRPr="00476314" w:rsidRDefault="00920E0C" w:rsidP="005D3897">
            <w:pPr>
              <w:pStyle w:val="TableText"/>
              <w:tabs>
                <w:tab w:val="left" w:pos="864"/>
                <w:tab w:val="left" w:pos="8928"/>
              </w:tabs>
              <w:rPr>
                <w:rFonts w:ascii="Calibri" w:hAnsi="Calibri" w:cs="Arial"/>
                <w:sz w:val="22"/>
              </w:rPr>
            </w:pPr>
          </w:p>
        </w:tc>
        <w:tc>
          <w:tcPr>
            <w:tcW w:w="1074" w:type="pct"/>
            <w:tcBorders>
              <w:top w:val="single" w:sz="6" w:space="0" w:color="auto"/>
              <w:left w:val="single" w:sz="6" w:space="0" w:color="auto"/>
              <w:bottom w:val="double" w:sz="4" w:space="0" w:color="auto"/>
              <w:right w:val="double" w:sz="6" w:space="0" w:color="auto"/>
            </w:tcBorders>
          </w:tcPr>
          <w:p w14:paraId="4E8F9C35" w14:textId="77777777" w:rsidR="00920E0C" w:rsidRPr="00476314" w:rsidRDefault="00920E0C" w:rsidP="005D3897">
            <w:pPr>
              <w:pStyle w:val="TableText"/>
              <w:tabs>
                <w:tab w:val="left" w:pos="864"/>
                <w:tab w:val="left" w:pos="8928"/>
              </w:tabs>
              <w:rPr>
                <w:rFonts w:ascii="Calibri" w:hAnsi="Calibri" w:cs="Arial"/>
                <w:sz w:val="22"/>
              </w:rPr>
            </w:pPr>
          </w:p>
        </w:tc>
      </w:tr>
    </w:tbl>
    <w:p w14:paraId="240EDE77" w14:textId="77777777" w:rsidR="00FD5547" w:rsidRPr="003D3EB4" w:rsidRDefault="003D3EB4" w:rsidP="00C91969">
      <w:pPr>
        <w:pStyle w:val="BodyText"/>
        <w:tabs>
          <w:tab w:val="left" w:pos="864"/>
          <w:tab w:val="left" w:pos="8928"/>
        </w:tabs>
        <w:spacing w:after="120"/>
      </w:pPr>
      <w:r>
        <w:rPr>
          <w:rFonts w:ascii="Calibri" w:hAnsi="Calibri" w:cs="Arial"/>
        </w:rPr>
        <w:lastRenderedPageBreak/>
        <w:t>8</w:t>
      </w:r>
      <w:r w:rsidR="005D3897" w:rsidRPr="00476314">
        <w:rPr>
          <w:rFonts w:ascii="Calibri" w:hAnsi="Calibri" w:cs="Arial"/>
        </w:rPr>
        <w:t xml:space="preserve">. </w:t>
      </w:r>
      <w:r w:rsidR="005D3897">
        <w:rPr>
          <w:rFonts w:ascii="Calibri" w:hAnsi="Calibri" w:cs="Arial"/>
        </w:rPr>
        <w:t>R</w:t>
      </w:r>
      <w:r w:rsidR="005D3897" w:rsidRPr="00476314">
        <w:rPr>
          <w:rFonts w:ascii="Calibri" w:hAnsi="Calibri" w:cs="Arial"/>
        </w:rPr>
        <w:t>ECOMMENDED SPARE PARTS</w:t>
      </w:r>
      <w:r w:rsidR="005D3897">
        <w:rPr>
          <w:rFonts w:ascii="Calibri" w:hAnsi="Calibri" w:cs="Arial"/>
        </w:rPr>
        <w:t xml:space="preserve"> AND SPECIAL TOOLS</w:t>
      </w:r>
      <w:r w:rsidR="005D3897" w:rsidRPr="00476314">
        <w:rPr>
          <w:rFonts w:ascii="Calibri" w:hAnsi="Calibri" w:cs="Arial"/>
        </w:rPr>
        <w:t xml:space="preserve"> FOR REGION’S INVENTORY</w:t>
      </w:r>
    </w:p>
    <w:tbl>
      <w:tblPr>
        <w:tblW w:w="0" w:type="auto"/>
        <w:tblInd w:w="-7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37"/>
        <w:gridCol w:w="1710"/>
        <w:gridCol w:w="1890"/>
        <w:gridCol w:w="2610"/>
      </w:tblGrid>
      <w:tr w:rsidR="00F536CB" w:rsidRPr="00476314" w14:paraId="5A4BCF52" w14:textId="77777777" w:rsidTr="00C91969">
        <w:trPr>
          <w:cantSplit/>
        </w:trPr>
        <w:tc>
          <w:tcPr>
            <w:tcW w:w="2437" w:type="dxa"/>
            <w:tcBorders>
              <w:top w:val="double" w:sz="6" w:space="0" w:color="auto"/>
              <w:left w:val="double" w:sz="6" w:space="0" w:color="auto"/>
              <w:bottom w:val="double" w:sz="6" w:space="0" w:color="auto"/>
              <w:right w:val="single" w:sz="6" w:space="0" w:color="auto"/>
            </w:tcBorders>
            <w:vAlign w:val="center"/>
          </w:tcPr>
          <w:p w14:paraId="697947E1" w14:textId="77777777" w:rsidR="00F536CB" w:rsidRPr="00476314" w:rsidRDefault="00F536CB" w:rsidP="00C91969">
            <w:pPr>
              <w:pStyle w:val="BodyText"/>
              <w:tabs>
                <w:tab w:val="left" w:pos="864"/>
                <w:tab w:val="left" w:pos="8928"/>
              </w:tabs>
              <w:spacing w:after="0"/>
              <w:jc w:val="center"/>
              <w:rPr>
                <w:rFonts w:ascii="Calibri" w:hAnsi="Calibri" w:cs="Arial"/>
              </w:rPr>
            </w:pPr>
            <w:r w:rsidRPr="00476314">
              <w:rPr>
                <w:rFonts w:ascii="Calibri" w:hAnsi="Calibri" w:cs="Arial"/>
                <w:b/>
              </w:rPr>
              <w:t>Part No.</w:t>
            </w:r>
          </w:p>
        </w:tc>
        <w:tc>
          <w:tcPr>
            <w:tcW w:w="1710" w:type="dxa"/>
            <w:tcBorders>
              <w:top w:val="double" w:sz="6" w:space="0" w:color="auto"/>
              <w:left w:val="single" w:sz="6" w:space="0" w:color="auto"/>
              <w:bottom w:val="double" w:sz="6" w:space="0" w:color="auto"/>
              <w:right w:val="single" w:sz="6" w:space="0" w:color="auto"/>
            </w:tcBorders>
            <w:vAlign w:val="center"/>
          </w:tcPr>
          <w:p w14:paraId="6CC77BF8" w14:textId="77777777" w:rsidR="00F536CB" w:rsidRPr="00476314" w:rsidRDefault="00F536CB" w:rsidP="00C91969">
            <w:pPr>
              <w:pStyle w:val="BodyText"/>
              <w:tabs>
                <w:tab w:val="left" w:pos="864"/>
                <w:tab w:val="left" w:pos="8928"/>
              </w:tabs>
              <w:spacing w:after="0"/>
              <w:jc w:val="center"/>
              <w:rPr>
                <w:rFonts w:ascii="Calibri" w:hAnsi="Calibri" w:cs="Arial"/>
              </w:rPr>
            </w:pPr>
            <w:r w:rsidRPr="00476314">
              <w:rPr>
                <w:rFonts w:ascii="Calibri" w:hAnsi="Calibri" w:cs="Arial"/>
                <w:b/>
              </w:rPr>
              <w:t>Description</w:t>
            </w:r>
          </w:p>
        </w:tc>
        <w:tc>
          <w:tcPr>
            <w:tcW w:w="1890" w:type="dxa"/>
            <w:tcBorders>
              <w:top w:val="double" w:sz="6" w:space="0" w:color="auto"/>
              <w:left w:val="single" w:sz="6" w:space="0" w:color="auto"/>
              <w:bottom w:val="double" w:sz="6" w:space="0" w:color="auto"/>
              <w:right w:val="single" w:sz="6" w:space="0" w:color="auto"/>
            </w:tcBorders>
            <w:vAlign w:val="center"/>
          </w:tcPr>
          <w:p w14:paraId="3BEBD540" w14:textId="77777777" w:rsidR="00F536CB" w:rsidRPr="00476314" w:rsidRDefault="00F536CB" w:rsidP="00C91969">
            <w:pPr>
              <w:pStyle w:val="BodyText"/>
              <w:tabs>
                <w:tab w:val="left" w:pos="864"/>
                <w:tab w:val="left" w:pos="8928"/>
              </w:tabs>
              <w:spacing w:after="0"/>
              <w:jc w:val="center"/>
              <w:rPr>
                <w:rFonts w:ascii="Calibri" w:hAnsi="Calibri" w:cs="Arial"/>
              </w:rPr>
            </w:pPr>
            <w:r w:rsidRPr="00476314">
              <w:rPr>
                <w:rFonts w:ascii="Calibri" w:hAnsi="Calibri" w:cs="Arial"/>
                <w:b/>
              </w:rPr>
              <w:t>Unit</w:t>
            </w:r>
          </w:p>
        </w:tc>
        <w:tc>
          <w:tcPr>
            <w:tcW w:w="2610" w:type="dxa"/>
            <w:tcBorders>
              <w:top w:val="double" w:sz="6" w:space="0" w:color="auto"/>
              <w:left w:val="single" w:sz="6" w:space="0" w:color="auto"/>
              <w:bottom w:val="double" w:sz="6" w:space="0" w:color="auto"/>
              <w:right w:val="double" w:sz="6" w:space="0" w:color="auto"/>
            </w:tcBorders>
            <w:vAlign w:val="center"/>
          </w:tcPr>
          <w:p w14:paraId="6160D157" w14:textId="77777777" w:rsidR="00F536CB" w:rsidRPr="00476314" w:rsidRDefault="00F536CB" w:rsidP="00C91969">
            <w:pPr>
              <w:pStyle w:val="BodyText"/>
              <w:tabs>
                <w:tab w:val="left" w:pos="864"/>
                <w:tab w:val="left" w:pos="8928"/>
              </w:tabs>
              <w:spacing w:after="0"/>
              <w:jc w:val="center"/>
              <w:rPr>
                <w:rFonts w:ascii="Calibri" w:hAnsi="Calibri" w:cs="Arial"/>
              </w:rPr>
            </w:pPr>
            <w:r w:rsidRPr="00476314">
              <w:rPr>
                <w:rFonts w:ascii="Calibri" w:hAnsi="Calibri" w:cs="Arial"/>
                <w:b/>
              </w:rPr>
              <w:t>Quantity</w:t>
            </w:r>
          </w:p>
        </w:tc>
      </w:tr>
      <w:tr w:rsidR="00F536CB" w:rsidRPr="00476314" w14:paraId="04209AD2" w14:textId="77777777" w:rsidTr="00C91969">
        <w:trPr>
          <w:cantSplit/>
        </w:trPr>
        <w:tc>
          <w:tcPr>
            <w:tcW w:w="2437" w:type="dxa"/>
            <w:tcBorders>
              <w:top w:val="nil"/>
            </w:tcBorders>
          </w:tcPr>
          <w:p w14:paraId="295D5907"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710" w:type="dxa"/>
            <w:tcBorders>
              <w:top w:val="nil"/>
            </w:tcBorders>
          </w:tcPr>
          <w:p w14:paraId="7D2D2C05"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890" w:type="dxa"/>
            <w:tcBorders>
              <w:top w:val="nil"/>
            </w:tcBorders>
          </w:tcPr>
          <w:p w14:paraId="48FEAAC9"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2610" w:type="dxa"/>
            <w:tcBorders>
              <w:top w:val="nil"/>
            </w:tcBorders>
          </w:tcPr>
          <w:p w14:paraId="6CEABB4E" w14:textId="77777777" w:rsidR="00F536CB" w:rsidRPr="00476314" w:rsidRDefault="00F536CB" w:rsidP="004D14E5">
            <w:pPr>
              <w:pStyle w:val="BodyText"/>
              <w:tabs>
                <w:tab w:val="left" w:pos="864"/>
                <w:tab w:val="left" w:pos="8928"/>
              </w:tabs>
              <w:spacing w:before="120" w:after="0"/>
              <w:rPr>
                <w:rFonts w:ascii="Calibri" w:hAnsi="Calibri" w:cs="Arial"/>
              </w:rPr>
            </w:pPr>
          </w:p>
        </w:tc>
      </w:tr>
      <w:tr w:rsidR="00F536CB" w:rsidRPr="00476314" w14:paraId="29E75C71" w14:textId="77777777" w:rsidTr="00C91969">
        <w:trPr>
          <w:cantSplit/>
        </w:trPr>
        <w:tc>
          <w:tcPr>
            <w:tcW w:w="2437" w:type="dxa"/>
          </w:tcPr>
          <w:p w14:paraId="71E02AF3"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710" w:type="dxa"/>
          </w:tcPr>
          <w:p w14:paraId="3FDCA31D"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890" w:type="dxa"/>
          </w:tcPr>
          <w:p w14:paraId="0E6A6CAD"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2610" w:type="dxa"/>
          </w:tcPr>
          <w:p w14:paraId="23D7D3DC" w14:textId="77777777" w:rsidR="00F536CB" w:rsidRPr="00476314" w:rsidRDefault="00F536CB" w:rsidP="004D14E5">
            <w:pPr>
              <w:pStyle w:val="BodyText"/>
              <w:tabs>
                <w:tab w:val="left" w:pos="864"/>
                <w:tab w:val="left" w:pos="8928"/>
              </w:tabs>
              <w:spacing w:before="120" w:after="0"/>
              <w:rPr>
                <w:rFonts w:ascii="Calibri" w:hAnsi="Calibri" w:cs="Arial"/>
              </w:rPr>
            </w:pPr>
          </w:p>
        </w:tc>
      </w:tr>
      <w:tr w:rsidR="00F536CB" w:rsidRPr="00476314" w14:paraId="55E12AE5" w14:textId="77777777" w:rsidTr="00C91969">
        <w:trPr>
          <w:cantSplit/>
        </w:trPr>
        <w:tc>
          <w:tcPr>
            <w:tcW w:w="2437" w:type="dxa"/>
          </w:tcPr>
          <w:p w14:paraId="2BD21366"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710" w:type="dxa"/>
          </w:tcPr>
          <w:p w14:paraId="353EFA4F"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890" w:type="dxa"/>
          </w:tcPr>
          <w:p w14:paraId="4C1582C3"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2610" w:type="dxa"/>
          </w:tcPr>
          <w:p w14:paraId="7046596A" w14:textId="77777777" w:rsidR="00F536CB" w:rsidRPr="00476314" w:rsidRDefault="00F536CB" w:rsidP="004D14E5">
            <w:pPr>
              <w:pStyle w:val="BodyText"/>
              <w:tabs>
                <w:tab w:val="left" w:pos="864"/>
                <w:tab w:val="left" w:pos="8928"/>
              </w:tabs>
              <w:spacing w:before="120" w:after="0"/>
              <w:rPr>
                <w:rFonts w:ascii="Calibri" w:hAnsi="Calibri" w:cs="Arial"/>
              </w:rPr>
            </w:pPr>
          </w:p>
        </w:tc>
      </w:tr>
      <w:tr w:rsidR="00F536CB" w:rsidRPr="00476314" w14:paraId="7B2E5F5D" w14:textId="77777777" w:rsidTr="00C91969">
        <w:trPr>
          <w:cantSplit/>
        </w:trPr>
        <w:tc>
          <w:tcPr>
            <w:tcW w:w="2437" w:type="dxa"/>
          </w:tcPr>
          <w:p w14:paraId="3A3788E8"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710" w:type="dxa"/>
          </w:tcPr>
          <w:p w14:paraId="7F8BED77"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890" w:type="dxa"/>
          </w:tcPr>
          <w:p w14:paraId="3621EF7C"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2610" w:type="dxa"/>
          </w:tcPr>
          <w:p w14:paraId="4EED2843" w14:textId="77777777" w:rsidR="00F536CB" w:rsidRPr="00476314" w:rsidRDefault="00F536CB" w:rsidP="004D14E5">
            <w:pPr>
              <w:pStyle w:val="BodyText"/>
              <w:tabs>
                <w:tab w:val="left" w:pos="864"/>
                <w:tab w:val="left" w:pos="8928"/>
              </w:tabs>
              <w:spacing w:before="120" w:after="0"/>
              <w:rPr>
                <w:rFonts w:ascii="Calibri" w:hAnsi="Calibri" w:cs="Arial"/>
              </w:rPr>
            </w:pPr>
          </w:p>
        </w:tc>
      </w:tr>
      <w:tr w:rsidR="00F536CB" w:rsidRPr="00476314" w14:paraId="5B0982CA" w14:textId="77777777" w:rsidTr="00C91969">
        <w:trPr>
          <w:cantSplit/>
        </w:trPr>
        <w:tc>
          <w:tcPr>
            <w:tcW w:w="2437" w:type="dxa"/>
          </w:tcPr>
          <w:p w14:paraId="3D0D687F"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710" w:type="dxa"/>
          </w:tcPr>
          <w:p w14:paraId="466EB7C3"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890" w:type="dxa"/>
          </w:tcPr>
          <w:p w14:paraId="208C95B3"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2610" w:type="dxa"/>
          </w:tcPr>
          <w:p w14:paraId="4C57B00B" w14:textId="77777777" w:rsidR="00F536CB" w:rsidRPr="00476314" w:rsidRDefault="00F536CB" w:rsidP="004D14E5">
            <w:pPr>
              <w:pStyle w:val="BodyText"/>
              <w:tabs>
                <w:tab w:val="left" w:pos="864"/>
                <w:tab w:val="left" w:pos="8928"/>
              </w:tabs>
              <w:spacing w:before="120" w:after="0"/>
              <w:rPr>
                <w:rFonts w:ascii="Calibri" w:hAnsi="Calibri" w:cs="Arial"/>
              </w:rPr>
            </w:pPr>
          </w:p>
        </w:tc>
      </w:tr>
      <w:tr w:rsidR="00F536CB" w:rsidRPr="00476314" w14:paraId="79BDC573" w14:textId="77777777" w:rsidTr="00C91969">
        <w:trPr>
          <w:cantSplit/>
        </w:trPr>
        <w:tc>
          <w:tcPr>
            <w:tcW w:w="2437" w:type="dxa"/>
            <w:tcBorders>
              <w:bottom w:val="nil"/>
            </w:tcBorders>
          </w:tcPr>
          <w:p w14:paraId="16EB75B3"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710" w:type="dxa"/>
            <w:tcBorders>
              <w:bottom w:val="nil"/>
            </w:tcBorders>
          </w:tcPr>
          <w:p w14:paraId="620F003C"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1890" w:type="dxa"/>
            <w:tcBorders>
              <w:bottom w:val="nil"/>
            </w:tcBorders>
          </w:tcPr>
          <w:p w14:paraId="7488DE14" w14:textId="77777777" w:rsidR="00F536CB" w:rsidRPr="00476314" w:rsidRDefault="00F536CB" w:rsidP="004D14E5">
            <w:pPr>
              <w:pStyle w:val="BodyText"/>
              <w:tabs>
                <w:tab w:val="left" w:pos="864"/>
                <w:tab w:val="left" w:pos="8928"/>
              </w:tabs>
              <w:spacing w:before="120" w:after="0"/>
              <w:rPr>
                <w:rFonts w:ascii="Calibri" w:hAnsi="Calibri" w:cs="Arial"/>
              </w:rPr>
            </w:pPr>
          </w:p>
        </w:tc>
        <w:tc>
          <w:tcPr>
            <w:tcW w:w="2610" w:type="dxa"/>
            <w:tcBorders>
              <w:bottom w:val="nil"/>
            </w:tcBorders>
          </w:tcPr>
          <w:p w14:paraId="41BC8EC4" w14:textId="77777777" w:rsidR="00F536CB" w:rsidRPr="00476314" w:rsidRDefault="00F536CB" w:rsidP="004D14E5">
            <w:pPr>
              <w:pStyle w:val="BodyText"/>
              <w:tabs>
                <w:tab w:val="left" w:pos="864"/>
                <w:tab w:val="left" w:pos="8928"/>
              </w:tabs>
              <w:spacing w:before="120" w:after="0"/>
              <w:rPr>
                <w:rFonts w:ascii="Calibri" w:hAnsi="Calibri" w:cs="Arial"/>
              </w:rPr>
            </w:pPr>
          </w:p>
        </w:tc>
      </w:tr>
      <w:tr w:rsidR="00F536CB" w:rsidRPr="00476314" w14:paraId="1AB749A8" w14:textId="77777777" w:rsidTr="00C91969">
        <w:trPr>
          <w:cantSplit/>
        </w:trPr>
        <w:tc>
          <w:tcPr>
            <w:tcW w:w="8647" w:type="dxa"/>
            <w:gridSpan w:val="4"/>
            <w:tcBorders>
              <w:top w:val="single" w:sz="6" w:space="0" w:color="auto"/>
              <w:bottom w:val="double" w:sz="6" w:space="0" w:color="auto"/>
              <w:right w:val="double" w:sz="6" w:space="0" w:color="auto"/>
            </w:tcBorders>
          </w:tcPr>
          <w:p w14:paraId="004CBB3A" w14:textId="77777777" w:rsidR="00F536CB" w:rsidRPr="00476314" w:rsidRDefault="00F536CB" w:rsidP="004D14E5">
            <w:pPr>
              <w:pStyle w:val="BodyText"/>
              <w:tabs>
                <w:tab w:val="left" w:pos="864"/>
                <w:tab w:val="left" w:pos="8928"/>
              </w:tabs>
              <w:spacing w:before="120" w:after="0"/>
              <w:rPr>
                <w:rFonts w:ascii="Calibri" w:hAnsi="Calibri" w:cs="Arial"/>
              </w:rPr>
            </w:pPr>
            <w:r w:rsidRPr="00476314">
              <w:rPr>
                <w:rFonts w:ascii="Calibri" w:hAnsi="Calibri" w:cs="Arial"/>
              </w:rPr>
              <w:t>Note: Identify parts provided by this Contract with two asterisks.</w:t>
            </w:r>
          </w:p>
        </w:tc>
      </w:tr>
    </w:tbl>
    <w:p w14:paraId="0491849C" w14:textId="77777777" w:rsidR="00EB2273" w:rsidRDefault="00EB2273" w:rsidP="005D767F">
      <w:pPr>
        <w:spacing w:after="240"/>
        <w:jc w:val="center"/>
        <w:rPr>
          <w:rFonts w:cs="Arial"/>
          <w:u w:val="single"/>
        </w:rPr>
      </w:pPr>
    </w:p>
    <w:p w14:paraId="5D98F69D" w14:textId="77777777" w:rsidR="005D767F" w:rsidRDefault="005D3897" w:rsidP="005D767F">
      <w:pPr>
        <w:spacing w:after="240"/>
        <w:jc w:val="center"/>
        <w:rPr>
          <w:rFonts w:cs="Arial"/>
          <w:u w:val="single"/>
        </w:rPr>
      </w:pPr>
      <w:r>
        <w:rPr>
          <w:rFonts w:cs="Arial"/>
          <w:u w:val="single"/>
        </w:rPr>
        <w:br w:type="page"/>
      </w:r>
      <w:r w:rsidR="005D767F">
        <w:rPr>
          <w:rFonts w:cs="Arial"/>
          <w:u w:val="single"/>
        </w:rPr>
        <w:lastRenderedPageBreak/>
        <w:t>WARRANTY SU</w:t>
      </w:r>
      <w:r w:rsidR="005D767F" w:rsidRPr="00476314">
        <w:rPr>
          <w:rFonts w:cs="Arial"/>
          <w:u w:val="single"/>
        </w:rPr>
        <w:t>MMARY FORM</w:t>
      </w:r>
    </w:p>
    <w:p w14:paraId="5039C9BD" w14:textId="77777777" w:rsidR="005D767F" w:rsidRPr="00476314" w:rsidRDefault="005D767F" w:rsidP="005D767F">
      <w:pPr>
        <w:pStyle w:val="BodyText"/>
        <w:tabs>
          <w:tab w:val="left" w:pos="5040"/>
          <w:tab w:val="right" w:pos="9000"/>
        </w:tabs>
        <w:spacing w:after="120"/>
        <w:rPr>
          <w:rFonts w:ascii="Calibri" w:hAnsi="Calibri" w:cs="Arial"/>
        </w:rPr>
      </w:pPr>
      <w:r w:rsidRPr="00476314">
        <w:rPr>
          <w:rFonts w:ascii="Calibri" w:hAnsi="Calibri" w:cs="Arial"/>
        </w:rPr>
        <w:t>PROJECT:</w:t>
      </w:r>
      <w:r w:rsidRPr="00476314">
        <w:rPr>
          <w:rFonts w:ascii="Calibri" w:hAnsi="Calibri" w:cs="Arial"/>
          <w:u w:val="single"/>
        </w:rPr>
        <w:tab/>
      </w:r>
      <w:r w:rsidRPr="00476314">
        <w:rPr>
          <w:rFonts w:ascii="Calibri" w:hAnsi="Calibri" w:cs="Arial"/>
        </w:rPr>
        <w:t xml:space="preserve"> CONTRACT NO.:</w:t>
      </w:r>
      <w:r w:rsidRPr="00476314">
        <w:rPr>
          <w:rFonts w:ascii="Calibri" w:hAnsi="Calibri" w:cs="Arial"/>
          <w:u w:val="single"/>
        </w:rPr>
        <w:tab/>
      </w:r>
    </w:p>
    <w:p w14:paraId="53FD364B" w14:textId="77777777" w:rsidR="005D767F" w:rsidRPr="00476314" w:rsidRDefault="005D767F" w:rsidP="005D767F">
      <w:pPr>
        <w:pStyle w:val="BodyText"/>
        <w:tabs>
          <w:tab w:val="right" w:pos="9000"/>
        </w:tabs>
        <w:spacing w:after="120"/>
        <w:rPr>
          <w:rFonts w:ascii="Calibri" w:hAnsi="Calibri" w:cs="Arial"/>
        </w:rPr>
      </w:pPr>
      <w:r w:rsidRPr="00476314">
        <w:rPr>
          <w:rFonts w:ascii="Calibri" w:hAnsi="Calibri" w:cs="Arial"/>
        </w:rPr>
        <w:t xml:space="preserve">1. </w:t>
      </w:r>
      <w:r>
        <w:rPr>
          <w:rFonts w:ascii="Calibri" w:hAnsi="Calibri" w:cs="Arial"/>
        </w:rPr>
        <w:t>FACILITY</w:t>
      </w:r>
      <w:r w:rsidRPr="00476314">
        <w:rPr>
          <w:rFonts w:ascii="Calibri" w:hAnsi="Calibri" w:cs="Arial"/>
          <w:u w:val="single"/>
        </w:rPr>
        <w:tab/>
      </w:r>
    </w:p>
    <w:p w14:paraId="3418C4E5" w14:textId="77777777" w:rsidR="005D767F" w:rsidRPr="00476314" w:rsidRDefault="005D767F" w:rsidP="005D767F">
      <w:pPr>
        <w:pStyle w:val="BodyText"/>
        <w:tabs>
          <w:tab w:val="right" w:pos="9000"/>
        </w:tabs>
        <w:spacing w:after="120"/>
        <w:rPr>
          <w:rFonts w:ascii="Calibri" w:hAnsi="Calibri" w:cs="Arial"/>
        </w:rPr>
      </w:pPr>
      <w:r>
        <w:rPr>
          <w:rFonts w:ascii="Calibri" w:hAnsi="Calibri" w:cs="Arial"/>
        </w:rPr>
        <w:t>2</w:t>
      </w:r>
      <w:r w:rsidRPr="00476314">
        <w:rPr>
          <w:rFonts w:ascii="Calibri" w:hAnsi="Calibri" w:cs="Arial"/>
        </w:rPr>
        <w:t xml:space="preserve">. </w:t>
      </w:r>
      <w:r>
        <w:rPr>
          <w:rFonts w:ascii="Calibri" w:hAnsi="Calibri" w:cs="Arial"/>
        </w:rPr>
        <w:t>CONSULTANT</w:t>
      </w:r>
      <w:r w:rsidRPr="00476314">
        <w:rPr>
          <w:rFonts w:ascii="Calibri" w:hAnsi="Calibri" w:cs="Arial"/>
          <w:u w:val="single"/>
        </w:rPr>
        <w:tab/>
      </w:r>
    </w:p>
    <w:p w14:paraId="35466361" w14:textId="77777777" w:rsidR="005D767F" w:rsidRPr="00476314" w:rsidRDefault="005D767F" w:rsidP="005D767F">
      <w:pPr>
        <w:pStyle w:val="BodyText"/>
        <w:tabs>
          <w:tab w:val="right" w:pos="9000"/>
        </w:tabs>
        <w:spacing w:after="120"/>
        <w:rPr>
          <w:rFonts w:ascii="Calibri" w:hAnsi="Calibri" w:cs="Arial"/>
        </w:rPr>
      </w:pPr>
      <w:r>
        <w:rPr>
          <w:rFonts w:ascii="Calibri" w:hAnsi="Calibri" w:cs="Arial"/>
        </w:rPr>
        <w:t>3</w:t>
      </w:r>
      <w:r w:rsidRPr="00476314">
        <w:rPr>
          <w:rFonts w:ascii="Calibri" w:hAnsi="Calibri" w:cs="Arial"/>
        </w:rPr>
        <w:t xml:space="preserve">. </w:t>
      </w:r>
      <w:r>
        <w:rPr>
          <w:rFonts w:ascii="Calibri" w:hAnsi="Calibri" w:cs="Arial"/>
        </w:rPr>
        <w:t>CONTRACTOR</w:t>
      </w:r>
      <w:r w:rsidRPr="00476314">
        <w:rPr>
          <w:rFonts w:ascii="Calibri" w:hAnsi="Calibri" w:cs="Arial"/>
        </w:rPr>
        <w:t xml:space="preserve"> </w:t>
      </w:r>
      <w:r w:rsidRPr="00476314">
        <w:rPr>
          <w:rFonts w:ascii="Calibri" w:hAnsi="Calibri" w:cs="Arial"/>
          <w:u w:val="single"/>
        </w:rPr>
        <w:tab/>
      </w:r>
    </w:p>
    <w:p w14:paraId="685F4013" w14:textId="77777777" w:rsidR="005D767F" w:rsidRDefault="005D767F" w:rsidP="005D767F">
      <w:pPr>
        <w:pStyle w:val="BodyText"/>
        <w:tabs>
          <w:tab w:val="left" w:pos="5040"/>
          <w:tab w:val="right" w:pos="9000"/>
        </w:tabs>
        <w:spacing w:after="120"/>
        <w:rPr>
          <w:rFonts w:ascii="Calibri" w:hAnsi="Calibri" w:cs="Arial"/>
          <w:u w:val="single"/>
        </w:rPr>
      </w:pPr>
      <w:r>
        <w:rPr>
          <w:rFonts w:ascii="Calibri" w:hAnsi="Calibri" w:cs="Arial"/>
        </w:rPr>
        <w:t>4. DATE PREPARED</w:t>
      </w:r>
      <w:r w:rsidRPr="00476314">
        <w:rPr>
          <w:rFonts w:ascii="Calibri" w:hAnsi="Calibri" w:cs="Arial"/>
          <w:u w:val="single"/>
        </w:rPr>
        <w:tab/>
      </w:r>
      <w:r>
        <w:rPr>
          <w:rFonts w:ascii="Calibri" w:hAnsi="Calibri" w:cs="Arial"/>
        </w:rPr>
        <w:t>LATEST REVISION DATE</w:t>
      </w:r>
      <w:r w:rsidRPr="00476314">
        <w:rPr>
          <w:rFonts w:ascii="Calibri" w:hAnsi="Calibri" w:cs="Arial"/>
          <w:u w:val="single"/>
        </w:rPr>
        <w:tab/>
      </w:r>
    </w:p>
    <w:p w14:paraId="292A0FD1" w14:textId="77777777" w:rsidR="005D767F" w:rsidRPr="00F536CB" w:rsidRDefault="005D767F" w:rsidP="005D767F">
      <w:pPr>
        <w:pStyle w:val="BodyText"/>
        <w:tabs>
          <w:tab w:val="left" w:pos="5040"/>
          <w:tab w:val="right" w:pos="9000"/>
        </w:tabs>
        <w:spacing w:after="120"/>
        <w:rPr>
          <w:rFonts w:ascii="Calibri" w:hAnsi="Calibri" w:cs="Arial"/>
        </w:rPr>
      </w:pPr>
      <w:r>
        <w:rPr>
          <w:rFonts w:ascii="Calibri" w:hAnsi="Calibri" w:cs="Arial"/>
        </w:rPr>
        <w:t>5. EQUIPMENT WARRANTY SUMMARY</w:t>
      </w:r>
    </w:p>
    <w:tbl>
      <w:tblPr>
        <w:tblW w:w="5074"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386"/>
        <w:gridCol w:w="1109"/>
        <w:gridCol w:w="2497"/>
        <w:gridCol w:w="1485"/>
        <w:gridCol w:w="1014"/>
        <w:gridCol w:w="1006"/>
        <w:gridCol w:w="1216"/>
        <w:gridCol w:w="1216"/>
      </w:tblGrid>
      <w:tr w:rsidR="00F536CB" w:rsidRPr="00353983" w14:paraId="538693E8" w14:textId="77777777" w:rsidTr="00C91969">
        <w:trPr>
          <w:trHeight w:val="900"/>
        </w:trPr>
        <w:tc>
          <w:tcPr>
            <w:tcW w:w="620" w:type="pct"/>
            <w:tcBorders>
              <w:top w:val="double" w:sz="4" w:space="0" w:color="auto"/>
              <w:bottom w:val="double" w:sz="4" w:space="0" w:color="auto"/>
            </w:tcBorders>
            <w:vAlign w:val="center"/>
          </w:tcPr>
          <w:p w14:paraId="4DAD8284" w14:textId="77777777" w:rsidR="00F536CB" w:rsidRPr="00353983" w:rsidRDefault="00F536CB" w:rsidP="00353983">
            <w:pPr>
              <w:jc w:val="center"/>
              <w:rPr>
                <w:rFonts w:cs="Calibri"/>
                <w:b/>
                <w:bCs/>
                <w:color w:val="000000"/>
                <w:lang w:val="en-US" w:eastAsia="en-US"/>
              </w:rPr>
            </w:pPr>
            <w:r>
              <w:rPr>
                <w:rFonts w:cs="Calibri"/>
                <w:b/>
                <w:bCs/>
                <w:color w:val="000000"/>
                <w:lang w:val="en-US" w:eastAsia="en-US"/>
              </w:rPr>
              <w:t>Specification Section</w:t>
            </w:r>
          </w:p>
        </w:tc>
        <w:tc>
          <w:tcPr>
            <w:tcW w:w="497" w:type="pct"/>
            <w:tcBorders>
              <w:top w:val="double" w:sz="4" w:space="0" w:color="auto"/>
              <w:bottom w:val="double" w:sz="4" w:space="0" w:color="auto"/>
            </w:tcBorders>
            <w:shd w:val="clear" w:color="auto" w:fill="auto"/>
            <w:vAlign w:val="center"/>
            <w:hideMark/>
          </w:tcPr>
          <w:p w14:paraId="1474E7A2" w14:textId="77777777" w:rsidR="00F536CB" w:rsidRPr="00353983" w:rsidRDefault="00F536CB" w:rsidP="00353983">
            <w:pPr>
              <w:jc w:val="center"/>
              <w:rPr>
                <w:rFonts w:cs="Calibri"/>
                <w:b/>
                <w:bCs/>
                <w:color w:val="000000"/>
                <w:lang w:val="en-US" w:eastAsia="en-US"/>
              </w:rPr>
            </w:pPr>
            <w:r w:rsidRPr="00353983">
              <w:rPr>
                <w:rFonts w:cs="Calibri"/>
                <w:b/>
                <w:bCs/>
                <w:color w:val="000000"/>
                <w:lang w:val="en-US" w:eastAsia="en-US"/>
              </w:rPr>
              <w:t>Asset ID</w:t>
            </w:r>
          </w:p>
        </w:tc>
        <w:tc>
          <w:tcPr>
            <w:tcW w:w="1245" w:type="pct"/>
            <w:tcBorders>
              <w:top w:val="double" w:sz="4" w:space="0" w:color="auto"/>
              <w:bottom w:val="double" w:sz="4" w:space="0" w:color="auto"/>
            </w:tcBorders>
            <w:shd w:val="clear" w:color="auto" w:fill="auto"/>
            <w:vAlign w:val="center"/>
            <w:hideMark/>
          </w:tcPr>
          <w:p w14:paraId="63E6F7FC" w14:textId="77777777" w:rsidR="00F536CB" w:rsidRPr="00353983" w:rsidRDefault="00F536CB" w:rsidP="00353983">
            <w:pPr>
              <w:jc w:val="center"/>
              <w:rPr>
                <w:rFonts w:cs="Calibri"/>
                <w:b/>
                <w:bCs/>
                <w:color w:val="000000"/>
                <w:lang w:val="en-US" w:eastAsia="en-US"/>
              </w:rPr>
            </w:pPr>
            <w:r w:rsidRPr="00353983">
              <w:rPr>
                <w:rFonts w:cs="Calibri"/>
                <w:b/>
                <w:bCs/>
                <w:color w:val="000000"/>
                <w:lang w:val="en-US" w:eastAsia="en-US"/>
              </w:rPr>
              <w:t>Description</w:t>
            </w:r>
          </w:p>
        </w:tc>
        <w:tc>
          <w:tcPr>
            <w:tcW w:w="664" w:type="pct"/>
            <w:tcBorders>
              <w:top w:val="double" w:sz="4" w:space="0" w:color="auto"/>
              <w:bottom w:val="double" w:sz="4" w:space="0" w:color="auto"/>
            </w:tcBorders>
            <w:shd w:val="clear" w:color="auto" w:fill="auto"/>
            <w:vAlign w:val="center"/>
            <w:hideMark/>
          </w:tcPr>
          <w:p w14:paraId="2EC458FD" w14:textId="77777777" w:rsidR="00F536CB" w:rsidRPr="00353983" w:rsidRDefault="00F536CB" w:rsidP="00353983">
            <w:pPr>
              <w:jc w:val="center"/>
              <w:rPr>
                <w:rFonts w:cs="Calibri"/>
                <w:b/>
                <w:bCs/>
                <w:color w:val="000000"/>
                <w:lang w:val="en-US" w:eastAsia="en-US"/>
              </w:rPr>
            </w:pPr>
            <w:r w:rsidRPr="00353983">
              <w:rPr>
                <w:rFonts w:cs="Calibri"/>
                <w:b/>
                <w:bCs/>
                <w:color w:val="000000"/>
                <w:lang w:val="en-US" w:eastAsia="en-US"/>
              </w:rPr>
              <w:t>Manufacturer Name</w:t>
            </w:r>
          </w:p>
        </w:tc>
        <w:tc>
          <w:tcPr>
            <w:tcW w:w="566" w:type="pct"/>
            <w:tcBorders>
              <w:top w:val="double" w:sz="4" w:space="0" w:color="auto"/>
              <w:bottom w:val="double" w:sz="4" w:space="0" w:color="auto"/>
            </w:tcBorders>
            <w:shd w:val="clear" w:color="auto" w:fill="auto"/>
            <w:vAlign w:val="center"/>
            <w:hideMark/>
          </w:tcPr>
          <w:p w14:paraId="3D969E9A" w14:textId="77777777" w:rsidR="00F536CB" w:rsidRPr="00353983" w:rsidRDefault="00F536CB" w:rsidP="00353983">
            <w:pPr>
              <w:jc w:val="center"/>
              <w:rPr>
                <w:rFonts w:cs="Calibri"/>
                <w:b/>
                <w:bCs/>
                <w:color w:val="000000"/>
                <w:lang w:val="en-US" w:eastAsia="en-US"/>
              </w:rPr>
            </w:pPr>
            <w:r w:rsidRPr="00353983">
              <w:rPr>
                <w:rFonts w:cs="Calibri"/>
                <w:b/>
                <w:bCs/>
                <w:color w:val="000000"/>
                <w:lang w:val="en-US" w:eastAsia="en-US"/>
              </w:rPr>
              <w:t>Model Number</w:t>
            </w:r>
          </w:p>
        </w:tc>
        <w:tc>
          <w:tcPr>
            <w:tcW w:w="562" w:type="pct"/>
            <w:tcBorders>
              <w:top w:val="double" w:sz="4" w:space="0" w:color="auto"/>
              <w:bottom w:val="double" w:sz="4" w:space="0" w:color="auto"/>
            </w:tcBorders>
            <w:shd w:val="clear" w:color="auto" w:fill="auto"/>
            <w:vAlign w:val="center"/>
            <w:hideMark/>
          </w:tcPr>
          <w:p w14:paraId="564F58BB" w14:textId="77777777" w:rsidR="00F536CB" w:rsidRPr="00353983" w:rsidRDefault="00F536CB" w:rsidP="00353983">
            <w:pPr>
              <w:jc w:val="center"/>
              <w:rPr>
                <w:rFonts w:cs="Calibri"/>
                <w:b/>
                <w:bCs/>
                <w:color w:val="000000"/>
                <w:lang w:val="en-US" w:eastAsia="en-US"/>
              </w:rPr>
            </w:pPr>
            <w:r w:rsidRPr="00353983">
              <w:rPr>
                <w:rFonts w:cs="Calibri"/>
                <w:b/>
                <w:bCs/>
                <w:color w:val="000000"/>
                <w:lang w:val="en-US" w:eastAsia="en-US"/>
              </w:rPr>
              <w:t xml:space="preserve"> Serial Number</w:t>
            </w:r>
          </w:p>
        </w:tc>
        <w:tc>
          <w:tcPr>
            <w:tcW w:w="564" w:type="pct"/>
            <w:tcBorders>
              <w:top w:val="double" w:sz="4" w:space="0" w:color="auto"/>
              <w:bottom w:val="double" w:sz="4" w:space="0" w:color="auto"/>
            </w:tcBorders>
            <w:shd w:val="clear" w:color="auto" w:fill="auto"/>
            <w:vAlign w:val="center"/>
            <w:hideMark/>
          </w:tcPr>
          <w:p w14:paraId="3D0BCF28" w14:textId="77777777" w:rsidR="00F536CB" w:rsidRPr="00353983" w:rsidRDefault="00F536CB" w:rsidP="00353983">
            <w:pPr>
              <w:jc w:val="center"/>
              <w:rPr>
                <w:rFonts w:cs="Calibri"/>
                <w:b/>
                <w:bCs/>
                <w:color w:val="000000"/>
                <w:lang w:val="en-US" w:eastAsia="en-US"/>
              </w:rPr>
            </w:pPr>
            <w:r w:rsidRPr="00353983">
              <w:rPr>
                <w:rFonts w:cs="Calibri"/>
                <w:b/>
                <w:bCs/>
                <w:color w:val="000000"/>
                <w:lang w:val="en-US" w:eastAsia="en-US"/>
              </w:rPr>
              <w:t>Equipment Warranty Start Date</w:t>
            </w:r>
          </w:p>
        </w:tc>
        <w:tc>
          <w:tcPr>
            <w:tcW w:w="282" w:type="pct"/>
            <w:tcBorders>
              <w:top w:val="double" w:sz="4" w:space="0" w:color="auto"/>
              <w:bottom w:val="double" w:sz="4" w:space="0" w:color="auto"/>
            </w:tcBorders>
            <w:shd w:val="clear" w:color="auto" w:fill="auto"/>
            <w:vAlign w:val="center"/>
            <w:hideMark/>
          </w:tcPr>
          <w:p w14:paraId="0917077A" w14:textId="77777777" w:rsidR="00F536CB" w:rsidRPr="00353983" w:rsidRDefault="00F536CB" w:rsidP="00353983">
            <w:pPr>
              <w:jc w:val="center"/>
              <w:rPr>
                <w:rFonts w:cs="Calibri"/>
                <w:b/>
                <w:bCs/>
                <w:color w:val="000000"/>
                <w:lang w:val="en-US" w:eastAsia="en-US"/>
              </w:rPr>
            </w:pPr>
            <w:r w:rsidRPr="00353983">
              <w:rPr>
                <w:rFonts w:cs="Calibri"/>
                <w:b/>
                <w:bCs/>
                <w:color w:val="000000"/>
                <w:lang w:val="en-US" w:eastAsia="en-US"/>
              </w:rPr>
              <w:t>Equipment Warranty Expiration Date</w:t>
            </w:r>
          </w:p>
        </w:tc>
      </w:tr>
      <w:tr w:rsidR="00F536CB" w:rsidRPr="00353983" w14:paraId="371DBC39" w14:textId="77777777" w:rsidTr="00C91969">
        <w:trPr>
          <w:trHeight w:val="289"/>
        </w:trPr>
        <w:tc>
          <w:tcPr>
            <w:tcW w:w="620" w:type="pct"/>
            <w:tcBorders>
              <w:top w:val="double" w:sz="4" w:space="0" w:color="auto"/>
            </w:tcBorders>
            <w:vAlign w:val="center"/>
          </w:tcPr>
          <w:p w14:paraId="6CE51B26" w14:textId="77777777" w:rsidR="00F536CB" w:rsidRPr="00353983" w:rsidRDefault="00932A89" w:rsidP="00353983">
            <w:pPr>
              <w:rPr>
                <w:rFonts w:cs="Calibri"/>
                <w:color w:val="000000"/>
                <w:lang w:val="en-US" w:eastAsia="en-US"/>
              </w:rPr>
            </w:pPr>
            <w:r>
              <w:rPr>
                <w:rFonts w:cs="Calibri"/>
                <w:color w:val="000000"/>
                <w:lang w:val="en-US" w:eastAsia="en-US"/>
              </w:rPr>
              <w:t>15XXX</w:t>
            </w:r>
          </w:p>
        </w:tc>
        <w:tc>
          <w:tcPr>
            <w:tcW w:w="497" w:type="pct"/>
            <w:tcBorders>
              <w:top w:val="double" w:sz="4" w:space="0" w:color="auto"/>
            </w:tcBorders>
            <w:shd w:val="clear" w:color="auto" w:fill="auto"/>
            <w:vAlign w:val="center"/>
            <w:hideMark/>
          </w:tcPr>
          <w:p w14:paraId="2C4F61EA" w14:textId="77777777" w:rsidR="00F536CB" w:rsidRPr="00353983" w:rsidRDefault="00F536CB" w:rsidP="00353983">
            <w:pPr>
              <w:rPr>
                <w:rFonts w:cs="Calibri"/>
                <w:color w:val="000000"/>
                <w:lang w:val="en-US" w:eastAsia="en-US"/>
              </w:rPr>
            </w:pPr>
            <w:r w:rsidRPr="00353983">
              <w:rPr>
                <w:rFonts w:cs="Calibri"/>
                <w:color w:val="000000"/>
                <w:lang w:val="en-US" w:eastAsia="en-US"/>
              </w:rPr>
              <w:t>00012345</w:t>
            </w:r>
          </w:p>
        </w:tc>
        <w:tc>
          <w:tcPr>
            <w:tcW w:w="1245" w:type="pct"/>
            <w:tcBorders>
              <w:top w:val="double" w:sz="4" w:space="0" w:color="auto"/>
            </w:tcBorders>
            <w:shd w:val="clear" w:color="auto" w:fill="auto"/>
            <w:vAlign w:val="center"/>
            <w:hideMark/>
          </w:tcPr>
          <w:p w14:paraId="7C6C1111" w14:textId="77777777" w:rsidR="00F536CB" w:rsidRPr="00353983" w:rsidRDefault="00F536CB" w:rsidP="00353983">
            <w:pPr>
              <w:rPr>
                <w:rFonts w:cs="Calibri"/>
                <w:color w:val="000000"/>
                <w:lang w:val="en-US" w:eastAsia="en-US"/>
              </w:rPr>
            </w:pPr>
            <w:r w:rsidRPr="00353983">
              <w:rPr>
                <w:rFonts w:cs="Calibri"/>
                <w:color w:val="000000"/>
                <w:lang w:val="en-US" w:eastAsia="en-US"/>
              </w:rPr>
              <w:t>Main Isolation, Butterfly Valve, Motorized</w:t>
            </w:r>
          </w:p>
        </w:tc>
        <w:tc>
          <w:tcPr>
            <w:tcW w:w="664" w:type="pct"/>
            <w:tcBorders>
              <w:top w:val="double" w:sz="4" w:space="0" w:color="auto"/>
            </w:tcBorders>
            <w:shd w:val="clear" w:color="auto" w:fill="auto"/>
            <w:vAlign w:val="center"/>
            <w:hideMark/>
          </w:tcPr>
          <w:p w14:paraId="58D7A8D1" w14:textId="77777777" w:rsidR="00F536CB" w:rsidRPr="00353983" w:rsidRDefault="00F536CB" w:rsidP="00353983">
            <w:pPr>
              <w:rPr>
                <w:rFonts w:cs="Calibri"/>
                <w:color w:val="000000"/>
                <w:lang w:val="en-US" w:eastAsia="en-US"/>
              </w:rPr>
            </w:pPr>
            <w:r w:rsidRPr="00353983">
              <w:rPr>
                <w:rFonts w:cs="Calibri"/>
                <w:color w:val="000000"/>
                <w:lang w:val="en-US" w:eastAsia="en-US"/>
              </w:rPr>
              <w:t>Valmatic</w:t>
            </w:r>
          </w:p>
        </w:tc>
        <w:tc>
          <w:tcPr>
            <w:tcW w:w="566" w:type="pct"/>
            <w:tcBorders>
              <w:top w:val="double" w:sz="4" w:space="0" w:color="auto"/>
            </w:tcBorders>
            <w:shd w:val="clear" w:color="auto" w:fill="auto"/>
            <w:vAlign w:val="center"/>
            <w:hideMark/>
          </w:tcPr>
          <w:p w14:paraId="64744CA4" w14:textId="77777777" w:rsidR="00F536CB" w:rsidRPr="00353983" w:rsidRDefault="00F536CB" w:rsidP="00353983">
            <w:pPr>
              <w:rPr>
                <w:rFonts w:cs="Calibri"/>
                <w:color w:val="000000"/>
                <w:lang w:val="en-US" w:eastAsia="en-US"/>
              </w:rPr>
            </w:pPr>
            <w:r w:rsidRPr="00353983">
              <w:rPr>
                <w:rFonts w:cs="Calibri"/>
                <w:color w:val="000000"/>
                <w:lang w:val="en-US" w:eastAsia="en-US"/>
              </w:rPr>
              <w:t>VM-12-34-S</w:t>
            </w:r>
          </w:p>
        </w:tc>
        <w:tc>
          <w:tcPr>
            <w:tcW w:w="562" w:type="pct"/>
            <w:tcBorders>
              <w:top w:val="double" w:sz="4" w:space="0" w:color="auto"/>
            </w:tcBorders>
            <w:shd w:val="clear" w:color="auto" w:fill="auto"/>
            <w:vAlign w:val="center"/>
            <w:hideMark/>
          </w:tcPr>
          <w:p w14:paraId="5CAD0CF0" w14:textId="77777777" w:rsidR="00F536CB" w:rsidRPr="00353983" w:rsidRDefault="00F536CB" w:rsidP="00353983">
            <w:pPr>
              <w:rPr>
                <w:rFonts w:cs="Calibri"/>
                <w:color w:val="000000"/>
                <w:lang w:val="en-US" w:eastAsia="en-US"/>
              </w:rPr>
            </w:pPr>
            <w:r w:rsidRPr="00353983">
              <w:rPr>
                <w:rFonts w:cs="Calibri"/>
                <w:color w:val="000000"/>
                <w:lang w:val="en-US" w:eastAsia="en-US"/>
              </w:rPr>
              <w:t>1234567</w:t>
            </w:r>
          </w:p>
        </w:tc>
        <w:tc>
          <w:tcPr>
            <w:tcW w:w="564" w:type="pct"/>
            <w:tcBorders>
              <w:top w:val="double" w:sz="4" w:space="0" w:color="auto"/>
            </w:tcBorders>
            <w:shd w:val="clear" w:color="auto" w:fill="auto"/>
            <w:vAlign w:val="center"/>
            <w:hideMark/>
          </w:tcPr>
          <w:p w14:paraId="75D63976" w14:textId="77777777" w:rsidR="00F536CB" w:rsidRPr="00353983" w:rsidRDefault="00F536CB" w:rsidP="00353983">
            <w:pPr>
              <w:rPr>
                <w:rFonts w:cs="Calibri"/>
                <w:color w:val="000000"/>
                <w:lang w:val="en-US" w:eastAsia="en-US"/>
              </w:rPr>
            </w:pPr>
            <w:r w:rsidRPr="00353983">
              <w:rPr>
                <w:rFonts w:cs="Calibri"/>
                <w:color w:val="000000"/>
                <w:lang w:val="en-US" w:eastAsia="en-US"/>
              </w:rPr>
              <w:t>1-Jan-21</w:t>
            </w:r>
          </w:p>
        </w:tc>
        <w:tc>
          <w:tcPr>
            <w:tcW w:w="282" w:type="pct"/>
            <w:tcBorders>
              <w:top w:val="double" w:sz="4" w:space="0" w:color="auto"/>
            </w:tcBorders>
            <w:shd w:val="clear" w:color="auto" w:fill="auto"/>
            <w:vAlign w:val="center"/>
            <w:hideMark/>
          </w:tcPr>
          <w:p w14:paraId="366761BF" w14:textId="77777777" w:rsidR="00F536CB" w:rsidRPr="00353983" w:rsidRDefault="00F536CB" w:rsidP="00353983">
            <w:pPr>
              <w:rPr>
                <w:rFonts w:cs="Calibri"/>
                <w:color w:val="000000"/>
                <w:lang w:val="en-US" w:eastAsia="en-US"/>
              </w:rPr>
            </w:pPr>
            <w:r w:rsidRPr="00353983">
              <w:rPr>
                <w:rFonts w:cs="Calibri"/>
                <w:color w:val="000000"/>
                <w:lang w:val="en-US" w:eastAsia="en-US"/>
              </w:rPr>
              <w:t>1-Jan-2</w:t>
            </w:r>
            <w:r w:rsidR="00920E0C">
              <w:rPr>
                <w:rFonts w:cs="Calibri"/>
                <w:color w:val="000000"/>
                <w:lang w:val="en-US" w:eastAsia="en-US"/>
              </w:rPr>
              <w:t>4</w:t>
            </w:r>
          </w:p>
        </w:tc>
      </w:tr>
      <w:tr w:rsidR="00F536CB" w:rsidRPr="00353983" w14:paraId="4F5FAF53" w14:textId="77777777" w:rsidTr="00C91969">
        <w:trPr>
          <w:trHeight w:val="450"/>
        </w:trPr>
        <w:tc>
          <w:tcPr>
            <w:tcW w:w="620" w:type="pct"/>
          </w:tcPr>
          <w:p w14:paraId="0ACA9666"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18F889A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11C62AF5"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7A6AB791"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6B11293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0C67006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6687CFD3"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033CD262"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2C505D4D" w14:textId="77777777" w:rsidTr="00C91969">
        <w:trPr>
          <w:trHeight w:val="450"/>
        </w:trPr>
        <w:tc>
          <w:tcPr>
            <w:tcW w:w="620" w:type="pct"/>
          </w:tcPr>
          <w:p w14:paraId="24D5E610"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3CE7B54D"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20231B5F"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7DDDE18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4421E5F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637FFA30"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3FADEBE3"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0E3F4540"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22A3A4AF" w14:textId="77777777" w:rsidTr="00C91969">
        <w:trPr>
          <w:trHeight w:val="450"/>
        </w:trPr>
        <w:tc>
          <w:tcPr>
            <w:tcW w:w="620" w:type="pct"/>
          </w:tcPr>
          <w:p w14:paraId="22181D87"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1231939F"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12F8EA7E"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7248B24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69ECF53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4288E0BA"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182228E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7188A80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7108BB82" w14:textId="77777777" w:rsidTr="00C91969">
        <w:trPr>
          <w:trHeight w:val="450"/>
        </w:trPr>
        <w:tc>
          <w:tcPr>
            <w:tcW w:w="620" w:type="pct"/>
          </w:tcPr>
          <w:p w14:paraId="7AF19C9F"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221271CE"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38A4B0FF"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2126F33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6E4D50E1"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2724C804"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491A1A18"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0967DFFE"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305A942D" w14:textId="77777777" w:rsidTr="00C91969">
        <w:trPr>
          <w:trHeight w:val="450"/>
        </w:trPr>
        <w:tc>
          <w:tcPr>
            <w:tcW w:w="620" w:type="pct"/>
          </w:tcPr>
          <w:p w14:paraId="770E58D1"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7C724E05"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48281F03"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463A800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4D4F0A8D"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6C5493E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03BB9044"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4D9A37C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475B0C00" w14:textId="77777777" w:rsidTr="00C91969">
        <w:trPr>
          <w:trHeight w:val="450"/>
        </w:trPr>
        <w:tc>
          <w:tcPr>
            <w:tcW w:w="620" w:type="pct"/>
          </w:tcPr>
          <w:p w14:paraId="1DF355BF"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1B2D3A3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311FCBF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2BE0971A"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6211882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55A1137D"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1F757BA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791575F4"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05273424" w14:textId="77777777" w:rsidTr="00C91969">
        <w:trPr>
          <w:trHeight w:val="450"/>
        </w:trPr>
        <w:tc>
          <w:tcPr>
            <w:tcW w:w="620" w:type="pct"/>
          </w:tcPr>
          <w:p w14:paraId="0AE8274E"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0738A3DF"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22F34EE5"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6B26797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3E0E8EA4"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4F82FD4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6F3B3C25"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4E7F4FDA"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2307805A" w14:textId="77777777" w:rsidTr="00C91969">
        <w:trPr>
          <w:trHeight w:val="450"/>
        </w:trPr>
        <w:tc>
          <w:tcPr>
            <w:tcW w:w="620" w:type="pct"/>
          </w:tcPr>
          <w:p w14:paraId="4C0809AA"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6B67AEA0"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03A3113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21D8EDD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1A29DA34"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52A4C918"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16C36D25"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623EEC98"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34D49B03" w14:textId="77777777" w:rsidTr="00C91969">
        <w:trPr>
          <w:trHeight w:val="450"/>
        </w:trPr>
        <w:tc>
          <w:tcPr>
            <w:tcW w:w="620" w:type="pct"/>
          </w:tcPr>
          <w:p w14:paraId="71D3BD35"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630E832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3ECA546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73148FBD"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76DB38D2"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531FD789"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079C775E"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189C076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5D098E18" w14:textId="77777777" w:rsidTr="00C91969">
        <w:trPr>
          <w:trHeight w:val="450"/>
        </w:trPr>
        <w:tc>
          <w:tcPr>
            <w:tcW w:w="620" w:type="pct"/>
          </w:tcPr>
          <w:p w14:paraId="5B4B9C74"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7EBDEA39"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56CF95F9"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74B968AA"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07F1419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4D6DECD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0D23A350"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2B3CF82D"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4F43B2B5" w14:textId="77777777" w:rsidTr="00C91969">
        <w:trPr>
          <w:trHeight w:val="450"/>
        </w:trPr>
        <w:tc>
          <w:tcPr>
            <w:tcW w:w="620" w:type="pct"/>
          </w:tcPr>
          <w:p w14:paraId="529D0DF4"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6E2D1E4F"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53F0A04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5141AD11"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5F9946E1"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1641208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5B8A6988"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67FF7BF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088CD089" w14:textId="77777777" w:rsidTr="00C91969">
        <w:trPr>
          <w:trHeight w:val="450"/>
        </w:trPr>
        <w:tc>
          <w:tcPr>
            <w:tcW w:w="620" w:type="pct"/>
          </w:tcPr>
          <w:p w14:paraId="732BACE2"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6D943FDA"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6B6281CF"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3D1AC68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473F0B4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58A05B4A"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1ADAFE13"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5E51F0B9"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02511785" w14:textId="77777777" w:rsidTr="00C91969">
        <w:trPr>
          <w:trHeight w:val="450"/>
        </w:trPr>
        <w:tc>
          <w:tcPr>
            <w:tcW w:w="620" w:type="pct"/>
          </w:tcPr>
          <w:p w14:paraId="1D28DDC1"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43D0019D"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1DDACF5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6E50CDE9"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2CF8624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4FDEF05E"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36B8374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542DF65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0284232A" w14:textId="77777777" w:rsidTr="00C91969">
        <w:trPr>
          <w:trHeight w:val="450"/>
        </w:trPr>
        <w:tc>
          <w:tcPr>
            <w:tcW w:w="620" w:type="pct"/>
          </w:tcPr>
          <w:p w14:paraId="7BFFF299"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250ADB03"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2C80BD3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61E78028"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092C5993"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0575041E"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752BB0B6"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282730B4"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09CFCFE5" w14:textId="77777777" w:rsidTr="00C91969">
        <w:trPr>
          <w:trHeight w:val="450"/>
        </w:trPr>
        <w:tc>
          <w:tcPr>
            <w:tcW w:w="620" w:type="pct"/>
          </w:tcPr>
          <w:p w14:paraId="2245B776"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679BDBFF"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6153A3F8"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60C6553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33C0A71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00D7752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64B61170"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37C7DF57"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r w:rsidR="00F536CB" w:rsidRPr="00353983" w14:paraId="5E6C1F3D" w14:textId="77777777" w:rsidTr="00C91969">
        <w:trPr>
          <w:trHeight w:val="450"/>
        </w:trPr>
        <w:tc>
          <w:tcPr>
            <w:tcW w:w="620" w:type="pct"/>
          </w:tcPr>
          <w:p w14:paraId="04673C04" w14:textId="77777777" w:rsidR="00F536CB" w:rsidRPr="00353983" w:rsidRDefault="00F536CB" w:rsidP="00353983">
            <w:pPr>
              <w:rPr>
                <w:rFonts w:cs="Calibri"/>
                <w:color w:val="000000"/>
                <w:lang w:val="en-US" w:eastAsia="en-US"/>
              </w:rPr>
            </w:pPr>
          </w:p>
        </w:tc>
        <w:tc>
          <w:tcPr>
            <w:tcW w:w="497" w:type="pct"/>
            <w:shd w:val="clear" w:color="auto" w:fill="auto"/>
            <w:vAlign w:val="center"/>
            <w:hideMark/>
          </w:tcPr>
          <w:p w14:paraId="0776254C"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1245" w:type="pct"/>
            <w:shd w:val="clear" w:color="auto" w:fill="auto"/>
            <w:vAlign w:val="center"/>
            <w:hideMark/>
          </w:tcPr>
          <w:p w14:paraId="5A817ECB"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664" w:type="pct"/>
            <w:shd w:val="clear" w:color="auto" w:fill="auto"/>
            <w:vAlign w:val="center"/>
            <w:hideMark/>
          </w:tcPr>
          <w:p w14:paraId="34EA15B4"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6" w:type="pct"/>
            <w:shd w:val="clear" w:color="auto" w:fill="auto"/>
            <w:vAlign w:val="center"/>
            <w:hideMark/>
          </w:tcPr>
          <w:p w14:paraId="134F59B5"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2" w:type="pct"/>
            <w:shd w:val="clear" w:color="auto" w:fill="auto"/>
            <w:vAlign w:val="center"/>
            <w:hideMark/>
          </w:tcPr>
          <w:p w14:paraId="66313AE3"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564" w:type="pct"/>
            <w:shd w:val="clear" w:color="auto" w:fill="auto"/>
            <w:vAlign w:val="center"/>
            <w:hideMark/>
          </w:tcPr>
          <w:p w14:paraId="09ACF0E8"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c>
          <w:tcPr>
            <w:tcW w:w="282" w:type="pct"/>
            <w:shd w:val="clear" w:color="auto" w:fill="auto"/>
            <w:vAlign w:val="center"/>
            <w:hideMark/>
          </w:tcPr>
          <w:p w14:paraId="4AA2B0F9" w14:textId="77777777" w:rsidR="00F536CB" w:rsidRPr="00353983" w:rsidRDefault="00F536CB" w:rsidP="00353983">
            <w:pPr>
              <w:rPr>
                <w:rFonts w:cs="Calibri"/>
                <w:color w:val="000000"/>
                <w:lang w:val="en-US" w:eastAsia="en-US"/>
              </w:rPr>
            </w:pPr>
            <w:r w:rsidRPr="00353983">
              <w:rPr>
                <w:rFonts w:cs="Calibri"/>
                <w:color w:val="000000"/>
                <w:lang w:val="en-US" w:eastAsia="en-US"/>
              </w:rPr>
              <w:t> </w:t>
            </w:r>
          </w:p>
        </w:tc>
      </w:tr>
    </w:tbl>
    <w:p w14:paraId="74F75EBE" w14:textId="77777777" w:rsidR="00353983" w:rsidRDefault="00353983" w:rsidP="00445EEE">
      <w:pPr>
        <w:pStyle w:val="BodyText"/>
        <w:rPr>
          <w:rFonts w:ascii="Calibri" w:hAnsi="Calibri"/>
        </w:rPr>
      </w:pPr>
    </w:p>
    <w:p w14:paraId="50FA9B54" w14:textId="77777777" w:rsidR="005D767F" w:rsidRDefault="005D767F" w:rsidP="005D767F">
      <w:pPr>
        <w:pStyle w:val="BodyText"/>
        <w:jc w:val="center"/>
        <w:rPr>
          <w:rFonts w:ascii="Calibri" w:hAnsi="Calibri"/>
          <w:u w:val="single"/>
        </w:rPr>
      </w:pPr>
      <w:r w:rsidRPr="00C91969">
        <w:rPr>
          <w:rFonts w:ascii="Calibri" w:hAnsi="Calibri"/>
          <w:u w:val="single"/>
        </w:rPr>
        <w:lastRenderedPageBreak/>
        <w:t>SAMPLE TABLE OF CONTENTS</w:t>
      </w:r>
    </w:p>
    <w:p w14:paraId="3925CC8B" w14:textId="77777777" w:rsidR="005D767F" w:rsidRDefault="00083485" w:rsidP="005D767F">
      <w:pPr>
        <w:pStyle w:val="BodyText"/>
        <w:rPr>
          <w:rFonts w:ascii="Calibri" w:hAnsi="Calibri"/>
          <w:u w:val="single"/>
        </w:rPr>
      </w:pPr>
      <w:r>
        <w:rPr>
          <w:rFonts w:ascii="Calibri" w:hAnsi="Calibri"/>
          <w:u w:val="single"/>
        </w:rPr>
        <w:t xml:space="preserve">VOLUME </w:t>
      </w:r>
      <w:r w:rsidR="00F536CB">
        <w:rPr>
          <w:rFonts w:ascii="Calibri" w:hAnsi="Calibri"/>
          <w:u w:val="single"/>
        </w:rPr>
        <w:t>1</w:t>
      </w:r>
      <w:r>
        <w:rPr>
          <w:rFonts w:ascii="Calibri" w:hAnsi="Calibri"/>
          <w:u w:val="single"/>
        </w:rPr>
        <w:t xml:space="preserve"> – ARCHITECTURAL/STRUCTURAL</w:t>
      </w:r>
    </w:p>
    <w:p w14:paraId="7A24C0F7" w14:textId="77777777" w:rsidR="00083485" w:rsidRDefault="00083485" w:rsidP="005D767F">
      <w:pPr>
        <w:pStyle w:val="BodyText"/>
        <w:rPr>
          <w:rFonts w:ascii="Calibri" w:hAnsi="Calibri"/>
        </w:rPr>
      </w:pPr>
      <w:r>
        <w:rPr>
          <w:rFonts w:ascii="Calibri" w:hAnsi="Calibri"/>
        </w:rPr>
        <w:t>Table of Contents</w:t>
      </w:r>
    </w:p>
    <w:p w14:paraId="6F0BC714" w14:textId="77777777" w:rsidR="00083485" w:rsidRDefault="00083485" w:rsidP="005D767F">
      <w:pPr>
        <w:pStyle w:val="BodyText"/>
        <w:rPr>
          <w:rFonts w:ascii="Calibri" w:hAnsi="Calibri"/>
        </w:rPr>
      </w:pPr>
      <w:r>
        <w:rPr>
          <w:rFonts w:ascii="Calibri" w:hAnsi="Calibri"/>
        </w:rPr>
        <w:t>Introduction</w:t>
      </w:r>
      <w:r w:rsidR="00AA4FDE">
        <w:rPr>
          <w:rFonts w:ascii="Calibri" w:hAnsi="Calibri"/>
        </w:rPr>
        <w:t xml:space="preserve"> to Manual</w:t>
      </w:r>
    </w:p>
    <w:p w14:paraId="31E13424" w14:textId="77777777" w:rsidR="00AA4FDE" w:rsidRDefault="00AA4FDE" w:rsidP="005D767F">
      <w:pPr>
        <w:pStyle w:val="BodyText"/>
        <w:rPr>
          <w:rFonts w:ascii="Calibri" w:hAnsi="Calibri"/>
        </w:rPr>
      </w:pPr>
      <w:r>
        <w:rPr>
          <w:rFonts w:ascii="Calibri" w:hAnsi="Calibri"/>
        </w:rPr>
        <w:t xml:space="preserve">List of Subcontractors </w:t>
      </w:r>
    </w:p>
    <w:p w14:paraId="279A15E2" w14:textId="77777777" w:rsidR="00AA4FDE" w:rsidRDefault="00AA4FDE" w:rsidP="005D767F">
      <w:pPr>
        <w:pStyle w:val="BodyText"/>
        <w:rPr>
          <w:rFonts w:ascii="Calibri" w:hAnsi="Calibri"/>
        </w:rPr>
      </w:pPr>
      <w:r>
        <w:rPr>
          <w:rFonts w:ascii="Calibri" w:hAnsi="Calibri"/>
        </w:rPr>
        <w:t>List of Suppliers</w:t>
      </w:r>
    </w:p>
    <w:p w14:paraId="5D46398B" w14:textId="77777777" w:rsidR="00AA4FDE" w:rsidRDefault="00AA4FDE" w:rsidP="005D767F">
      <w:pPr>
        <w:pStyle w:val="BodyText"/>
        <w:rPr>
          <w:rFonts w:ascii="Calibri" w:hAnsi="Calibri"/>
        </w:rPr>
      </w:pPr>
      <w:r>
        <w:rPr>
          <w:rFonts w:ascii="Calibri" w:hAnsi="Calibri"/>
        </w:rPr>
        <w:t>Warranty Information</w:t>
      </w:r>
    </w:p>
    <w:p w14:paraId="6A1A7D68" w14:textId="77777777" w:rsidR="00083485" w:rsidRDefault="00083485" w:rsidP="005D767F">
      <w:pPr>
        <w:pStyle w:val="BodyText"/>
        <w:rPr>
          <w:rFonts w:ascii="Calibri" w:hAnsi="Calibri"/>
          <w:b/>
          <w:bCs/>
        </w:rPr>
      </w:pPr>
      <w:r w:rsidRPr="00C91969">
        <w:rPr>
          <w:rFonts w:ascii="Calibri" w:hAnsi="Calibri"/>
          <w:b/>
          <w:bCs/>
        </w:rPr>
        <w:t xml:space="preserve">1 – </w:t>
      </w:r>
      <w:r w:rsidR="005B2156">
        <w:rPr>
          <w:rFonts w:ascii="Calibri" w:hAnsi="Calibri"/>
          <w:b/>
          <w:bCs/>
        </w:rPr>
        <w:t>General Requirements</w:t>
      </w:r>
    </w:p>
    <w:p w14:paraId="1549FEE9" w14:textId="77777777" w:rsidR="00AA4FDE" w:rsidRDefault="00AA4FDE" w:rsidP="00AA4FDE">
      <w:pPr>
        <w:pStyle w:val="BodyText"/>
        <w:rPr>
          <w:rFonts w:ascii="Calibri" w:hAnsi="Calibri"/>
        </w:rPr>
      </w:pPr>
      <w:r>
        <w:rPr>
          <w:rFonts w:ascii="Calibri" w:hAnsi="Calibri"/>
        </w:rPr>
        <w:t>1</w:t>
      </w:r>
      <w:r>
        <w:rPr>
          <w:rFonts w:ascii="Calibri" w:hAnsi="Calibri"/>
        </w:rPr>
        <w:tab/>
      </w:r>
      <w:r w:rsidRPr="006A403C">
        <w:rPr>
          <w:rFonts w:ascii="Calibri" w:hAnsi="Calibri"/>
        </w:rPr>
        <w:t xml:space="preserve">– </w:t>
      </w:r>
      <w:r>
        <w:rPr>
          <w:rFonts w:ascii="Calibri" w:hAnsi="Calibri"/>
        </w:rPr>
        <w:t>Index</w:t>
      </w:r>
    </w:p>
    <w:p w14:paraId="52C4FB59" w14:textId="77777777" w:rsidR="00083485" w:rsidRDefault="00083485" w:rsidP="005D767F">
      <w:pPr>
        <w:pStyle w:val="BodyText"/>
        <w:rPr>
          <w:rFonts w:ascii="Calibri" w:hAnsi="Calibri"/>
          <w:b/>
          <w:bCs/>
        </w:rPr>
      </w:pPr>
      <w:r>
        <w:rPr>
          <w:rFonts w:ascii="Calibri" w:hAnsi="Calibri"/>
          <w:b/>
          <w:bCs/>
        </w:rPr>
        <w:t>2 – Site Work</w:t>
      </w:r>
      <w:r w:rsidR="005B2156">
        <w:rPr>
          <w:rFonts w:ascii="Calibri" w:hAnsi="Calibri"/>
          <w:b/>
          <w:bCs/>
        </w:rPr>
        <w:t>s</w:t>
      </w:r>
    </w:p>
    <w:p w14:paraId="69EB62D7" w14:textId="77777777" w:rsidR="00083485" w:rsidRDefault="00083485" w:rsidP="005D767F">
      <w:pPr>
        <w:pStyle w:val="BodyText"/>
        <w:rPr>
          <w:rFonts w:ascii="Calibri" w:hAnsi="Calibri"/>
        </w:rPr>
      </w:pPr>
      <w:r w:rsidRPr="00C91969">
        <w:rPr>
          <w:rFonts w:ascii="Calibri" w:hAnsi="Calibri"/>
        </w:rPr>
        <w:t xml:space="preserve">2 </w:t>
      </w:r>
      <w:r>
        <w:rPr>
          <w:rFonts w:ascii="Calibri" w:hAnsi="Calibri"/>
        </w:rPr>
        <w:tab/>
      </w:r>
      <w:r w:rsidRPr="00C91969">
        <w:rPr>
          <w:rFonts w:ascii="Calibri" w:hAnsi="Calibri"/>
        </w:rPr>
        <w:t>– Index</w:t>
      </w:r>
    </w:p>
    <w:p w14:paraId="063BC653" w14:textId="77777777" w:rsidR="00AA4FDE" w:rsidRDefault="00AA4FDE" w:rsidP="00AA4FDE">
      <w:pPr>
        <w:pStyle w:val="BodyText"/>
        <w:rPr>
          <w:rFonts w:ascii="Calibri" w:hAnsi="Calibri"/>
        </w:rPr>
      </w:pPr>
      <w:r>
        <w:rPr>
          <w:rFonts w:ascii="Calibri" w:hAnsi="Calibri"/>
        </w:rPr>
        <w:t>02511</w:t>
      </w:r>
      <w:r w:rsidRPr="006A403C">
        <w:rPr>
          <w:rFonts w:ascii="Calibri" w:hAnsi="Calibri"/>
        </w:rPr>
        <w:t xml:space="preserve"> </w:t>
      </w:r>
      <w:r>
        <w:rPr>
          <w:rFonts w:ascii="Calibri" w:hAnsi="Calibri"/>
        </w:rPr>
        <w:tab/>
      </w:r>
      <w:r w:rsidRPr="006A403C">
        <w:rPr>
          <w:rFonts w:ascii="Calibri" w:hAnsi="Calibri"/>
        </w:rPr>
        <w:t xml:space="preserve">– </w:t>
      </w:r>
      <w:r>
        <w:rPr>
          <w:rFonts w:ascii="Calibri" w:hAnsi="Calibri"/>
        </w:rPr>
        <w:t>Watermains</w:t>
      </w:r>
    </w:p>
    <w:p w14:paraId="3E340710" w14:textId="77777777" w:rsidR="00AA4FDE" w:rsidRDefault="00AA4FDE" w:rsidP="00AA4FDE">
      <w:pPr>
        <w:pStyle w:val="BodyText"/>
        <w:rPr>
          <w:rFonts w:ascii="Calibri" w:hAnsi="Calibri"/>
        </w:rPr>
      </w:pPr>
      <w:r>
        <w:rPr>
          <w:rFonts w:ascii="Calibri" w:hAnsi="Calibri"/>
        </w:rPr>
        <w:t>2</w:t>
      </w:r>
      <w:r>
        <w:rPr>
          <w:rFonts w:ascii="Calibri" w:hAnsi="Calibri"/>
        </w:rPr>
        <w:tab/>
        <w:t>– Certification and Testing</w:t>
      </w:r>
    </w:p>
    <w:p w14:paraId="6CFFD165" w14:textId="77777777" w:rsidR="00AA4FDE" w:rsidRDefault="00AA4FDE" w:rsidP="00C91969">
      <w:pPr>
        <w:pStyle w:val="BodyText"/>
        <w:rPr>
          <w:rFonts w:ascii="Calibri" w:hAnsi="Calibri"/>
        </w:rPr>
      </w:pPr>
      <w:r>
        <w:rPr>
          <w:rFonts w:ascii="Calibri" w:hAnsi="Calibri"/>
        </w:rPr>
        <w:t>2</w:t>
      </w:r>
      <w:r>
        <w:rPr>
          <w:rFonts w:ascii="Calibri" w:hAnsi="Calibri"/>
        </w:rPr>
        <w:tab/>
        <w:t>– Shop Drawings and Maintenance Bulletins</w:t>
      </w:r>
    </w:p>
    <w:p w14:paraId="2D10EEB4" w14:textId="77777777" w:rsidR="00AA4FDE" w:rsidRDefault="00AA4FDE" w:rsidP="00C91969">
      <w:pPr>
        <w:pStyle w:val="BodyText"/>
        <w:rPr>
          <w:rFonts w:ascii="Calibri" w:hAnsi="Calibri"/>
        </w:rPr>
      </w:pPr>
      <w:r>
        <w:rPr>
          <w:rFonts w:ascii="Calibri" w:hAnsi="Calibri"/>
        </w:rPr>
        <w:t>2</w:t>
      </w:r>
      <w:r>
        <w:rPr>
          <w:rFonts w:ascii="Calibri" w:hAnsi="Calibri"/>
        </w:rPr>
        <w:tab/>
        <w:t>– Safety and Maintenance</w:t>
      </w:r>
    </w:p>
    <w:p w14:paraId="7DA22F27" w14:textId="77777777" w:rsidR="00AA4FDE" w:rsidRDefault="00AA4FDE" w:rsidP="00AA4FDE">
      <w:pPr>
        <w:pStyle w:val="BodyText"/>
        <w:rPr>
          <w:rFonts w:ascii="Calibri" w:hAnsi="Calibri"/>
        </w:rPr>
      </w:pPr>
      <w:r>
        <w:rPr>
          <w:rFonts w:ascii="Calibri" w:hAnsi="Calibri"/>
        </w:rPr>
        <w:t>02XXX</w:t>
      </w:r>
    </w:p>
    <w:p w14:paraId="51F7DB1C" w14:textId="77777777" w:rsidR="00083485" w:rsidRDefault="00083485" w:rsidP="005D767F">
      <w:pPr>
        <w:pStyle w:val="BodyText"/>
        <w:rPr>
          <w:rFonts w:ascii="Calibri" w:hAnsi="Calibri"/>
          <w:b/>
          <w:bCs/>
        </w:rPr>
      </w:pPr>
      <w:r w:rsidRPr="00C91969">
        <w:rPr>
          <w:rFonts w:ascii="Calibri" w:hAnsi="Calibri"/>
          <w:b/>
          <w:bCs/>
        </w:rPr>
        <w:t>3 – Concrete</w:t>
      </w:r>
    </w:p>
    <w:p w14:paraId="2C9DA966" w14:textId="77777777" w:rsidR="00083485" w:rsidRPr="00C91969" w:rsidRDefault="00083485" w:rsidP="005D767F">
      <w:pPr>
        <w:pStyle w:val="BodyText"/>
        <w:rPr>
          <w:rFonts w:ascii="Calibri" w:hAnsi="Calibri"/>
        </w:rPr>
      </w:pPr>
      <w:r w:rsidRPr="00C91969">
        <w:rPr>
          <w:rFonts w:ascii="Calibri" w:hAnsi="Calibri"/>
        </w:rPr>
        <w:t xml:space="preserve">3 </w:t>
      </w:r>
      <w:r>
        <w:rPr>
          <w:rFonts w:ascii="Calibri" w:hAnsi="Calibri"/>
        </w:rPr>
        <w:tab/>
      </w:r>
      <w:r w:rsidRPr="00C91969">
        <w:rPr>
          <w:rFonts w:ascii="Calibri" w:hAnsi="Calibri"/>
        </w:rPr>
        <w:t>– Index</w:t>
      </w:r>
    </w:p>
    <w:p w14:paraId="37787AEF" w14:textId="77777777" w:rsidR="00083485" w:rsidRDefault="00083485" w:rsidP="00083485">
      <w:pPr>
        <w:pStyle w:val="BodyText"/>
        <w:rPr>
          <w:rFonts w:ascii="Calibri" w:hAnsi="Calibri"/>
        </w:rPr>
      </w:pPr>
      <w:r>
        <w:rPr>
          <w:rFonts w:ascii="Calibri" w:hAnsi="Calibri"/>
        </w:rPr>
        <w:t xml:space="preserve">03100 </w:t>
      </w:r>
      <w:r>
        <w:rPr>
          <w:rFonts w:ascii="Calibri" w:hAnsi="Calibri"/>
        </w:rPr>
        <w:tab/>
        <w:t>– Concrete Form</w:t>
      </w:r>
      <w:r w:rsidR="005B2156">
        <w:rPr>
          <w:rFonts w:ascii="Calibri" w:hAnsi="Calibri"/>
        </w:rPr>
        <w:t>s and Accessories</w:t>
      </w:r>
    </w:p>
    <w:p w14:paraId="2410E43D" w14:textId="77777777" w:rsidR="00083485" w:rsidRDefault="00083485" w:rsidP="00083485">
      <w:pPr>
        <w:pStyle w:val="BodyText"/>
        <w:rPr>
          <w:rFonts w:ascii="Calibri" w:hAnsi="Calibri"/>
        </w:rPr>
      </w:pPr>
      <w:r>
        <w:rPr>
          <w:rFonts w:ascii="Calibri" w:hAnsi="Calibri"/>
        </w:rPr>
        <w:tab/>
        <w:t>– Certification and Testing</w:t>
      </w:r>
    </w:p>
    <w:p w14:paraId="3710C197" w14:textId="77777777" w:rsidR="00083485" w:rsidRDefault="00083485" w:rsidP="00083485">
      <w:pPr>
        <w:pStyle w:val="BodyText"/>
        <w:ind w:firstLine="720"/>
        <w:rPr>
          <w:rFonts w:ascii="Calibri" w:hAnsi="Calibri"/>
        </w:rPr>
      </w:pPr>
      <w:r>
        <w:rPr>
          <w:rFonts w:ascii="Calibri" w:hAnsi="Calibri"/>
        </w:rPr>
        <w:t>– Shop Drawings and Maintenance Bulletins</w:t>
      </w:r>
    </w:p>
    <w:p w14:paraId="18DF97FF" w14:textId="77777777" w:rsidR="00083485" w:rsidRDefault="00083485" w:rsidP="00C91969">
      <w:pPr>
        <w:pStyle w:val="BodyText"/>
        <w:ind w:firstLine="720"/>
        <w:rPr>
          <w:rFonts w:ascii="Calibri" w:hAnsi="Calibri"/>
        </w:rPr>
      </w:pPr>
      <w:r>
        <w:rPr>
          <w:rFonts w:ascii="Calibri" w:hAnsi="Calibri"/>
        </w:rPr>
        <w:t>– Safety and Maintenance</w:t>
      </w:r>
    </w:p>
    <w:p w14:paraId="54D6D8D1" w14:textId="77777777" w:rsidR="00083485" w:rsidRDefault="00083485" w:rsidP="00083485">
      <w:pPr>
        <w:pStyle w:val="BodyText"/>
        <w:rPr>
          <w:rFonts w:ascii="Calibri" w:hAnsi="Calibri"/>
        </w:rPr>
      </w:pPr>
      <w:r>
        <w:rPr>
          <w:rFonts w:ascii="Calibri" w:hAnsi="Calibri"/>
        </w:rPr>
        <w:t xml:space="preserve">03300 </w:t>
      </w:r>
      <w:r>
        <w:rPr>
          <w:rFonts w:ascii="Calibri" w:hAnsi="Calibri"/>
        </w:rPr>
        <w:tab/>
        <w:t>– C</w:t>
      </w:r>
      <w:r w:rsidRPr="00F536CB">
        <w:rPr>
          <w:rFonts w:ascii="Calibri" w:hAnsi="Calibri"/>
        </w:rPr>
        <w:t>ast in Place C</w:t>
      </w:r>
      <w:r w:rsidRPr="00963FAE">
        <w:rPr>
          <w:rFonts w:ascii="Calibri" w:hAnsi="Calibri"/>
        </w:rPr>
        <w:t>o</w:t>
      </w:r>
      <w:r w:rsidRPr="00BF51E7">
        <w:rPr>
          <w:rFonts w:ascii="Calibri" w:hAnsi="Calibri"/>
        </w:rPr>
        <w:t>ncre</w:t>
      </w:r>
      <w:r w:rsidRPr="00090A2A">
        <w:rPr>
          <w:rFonts w:ascii="Calibri" w:hAnsi="Calibri"/>
        </w:rPr>
        <w:t>te</w:t>
      </w:r>
    </w:p>
    <w:p w14:paraId="5148B932" w14:textId="77777777" w:rsidR="00083485" w:rsidRDefault="00083485" w:rsidP="00083485">
      <w:pPr>
        <w:pStyle w:val="BodyText"/>
        <w:ind w:firstLine="720"/>
        <w:rPr>
          <w:rFonts w:ascii="Calibri" w:hAnsi="Calibri"/>
        </w:rPr>
      </w:pPr>
      <w:r>
        <w:rPr>
          <w:rFonts w:ascii="Calibri" w:hAnsi="Calibri"/>
        </w:rPr>
        <w:t>– Certification and Testing</w:t>
      </w:r>
    </w:p>
    <w:p w14:paraId="6DF582E3" w14:textId="77777777" w:rsidR="00083485" w:rsidRDefault="00083485" w:rsidP="00C91969">
      <w:pPr>
        <w:pStyle w:val="BodyText"/>
        <w:ind w:firstLine="720"/>
        <w:rPr>
          <w:rFonts w:ascii="Calibri" w:hAnsi="Calibri"/>
        </w:rPr>
      </w:pPr>
      <w:r>
        <w:rPr>
          <w:rFonts w:ascii="Calibri" w:hAnsi="Calibri"/>
        </w:rPr>
        <w:t>– Shop Drawings and Maintenance Bulletins</w:t>
      </w:r>
    </w:p>
    <w:p w14:paraId="7EAB227E" w14:textId="77777777" w:rsidR="00083485" w:rsidRDefault="00083485" w:rsidP="00083485">
      <w:pPr>
        <w:pStyle w:val="BodyText"/>
        <w:ind w:firstLine="720"/>
        <w:rPr>
          <w:rFonts w:ascii="Calibri" w:hAnsi="Calibri"/>
        </w:rPr>
      </w:pPr>
      <w:r>
        <w:rPr>
          <w:rFonts w:ascii="Calibri" w:hAnsi="Calibri"/>
        </w:rPr>
        <w:t>– Safety and Maintenance</w:t>
      </w:r>
    </w:p>
    <w:p w14:paraId="06572880" w14:textId="77777777" w:rsidR="00030F7D" w:rsidRDefault="00030F7D" w:rsidP="00C91969">
      <w:pPr>
        <w:pStyle w:val="BodyText"/>
        <w:rPr>
          <w:rFonts w:ascii="Calibri" w:hAnsi="Calibri"/>
        </w:rPr>
      </w:pPr>
      <w:r>
        <w:rPr>
          <w:rFonts w:ascii="Calibri" w:hAnsi="Calibri"/>
        </w:rPr>
        <w:t>03XXX</w:t>
      </w:r>
    </w:p>
    <w:p w14:paraId="58B95931" w14:textId="77777777" w:rsidR="00083485" w:rsidRDefault="00083485" w:rsidP="00083485">
      <w:pPr>
        <w:pStyle w:val="BodyText"/>
        <w:rPr>
          <w:rFonts w:ascii="Calibri" w:hAnsi="Calibri"/>
          <w:b/>
          <w:bCs/>
        </w:rPr>
      </w:pPr>
      <w:r w:rsidRPr="00C91969">
        <w:rPr>
          <w:rFonts w:ascii="Calibri" w:hAnsi="Calibri"/>
          <w:b/>
          <w:bCs/>
        </w:rPr>
        <w:t xml:space="preserve">4 – Masonry </w:t>
      </w:r>
    </w:p>
    <w:p w14:paraId="599F8A76" w14:textId="77777777" w:rsidR="00083485" w:rsidRDefault="00083485" w:rsidP="00083485">
      <w:pPr>
        <w:pStyle w:val="BodyText"/>
        <w:rPr>
          <w:rFonts w:ascii="Calibri" w:hAnsi="Calibri"/>
          <w:b/>
          <w:bCs/>
        </w:rPr>
      </w:pPr>
      <w:r>
        <w:rPr>
          <w:rFonts w:ascii="Calibri" w:hAnsi="Calibri"/>
          <w:b/>
          <w:bCs/>
        </w:rPr>
        <w:t>5 – Metals</w:t>
      </w:r>
    </w:p>
    <w:p w14:paraId="588FACA7" w14:textId="77777777" w:rsidR="00083485" w:rsidRDefault="00083485" w:rsidP="00083485">
      <w:pPr>
        <w:pStyle w:val="BodyText"/>
        <w:rPr>
          <w:rFonts w:ascii="Calibri" w:hAnsi="Calibri"/>
          <w:b/>
          <w:bCs/>
        </w:rPr>
      </w:pPr>
      <w:r>
        <w:rPr>
          <w:rFonts w:ascii="Calibri" w:hAnsi="Calibri"/>
          <w:b/>
          <w:bCs/>
        </w:rPr>
        <w:lastRenderedPageBreak/>
        <w:t xml:space="preserve">6 – Wood and Plastics </w:t>
      </w:r>
    </w:p>
    <w:p w14:paraId="1ADF7011" w14:textId="77777777" w:rsidR="00083485" w:rsidRDefault="00083485" w:rsidP="00083485">
      <w:pPr>
        <w:pStyle w:val="BodyText"/>
        <w:rPr>
          <w:rFonts w:ascii="Calibri" w:hAnsi="Calibri"/>
          <w:b/>
          <w:bCs/>
        </w:rPr>
      </w:pPr>
      <w:r>
        <w:rPr>
          <w:rFonts w:ascii="Calibri" w:hAnsi="Calibri"/>
          <w:b/>
          <w:bCs/>
        </w:rPr>
        <w:t>7 – Thermal and Moisture Protection</w:t>
      </w:r>
    </w:p>
    <w:p w14:paraId="08DAF726" w14:textId="77777777" w:rsidR="00083485" w:rsidRDefault="00083485" w:rsidP="00083485">
      <w:pPr>
        <w:pStyle w:val="BodyText"/>
        <w:rPr>
          <w:rFonts w:ascii="Calibri" w:hAnsi="Calibri"/>
          <w:b/>
          <w:bCs/>
        </w:rPr>
      </w:pPr>
      <w:r>
        <w:rPr>
          <w:rFonts w:ascii="Calibri" w:hAnsi="Calibri"/>
          <w:b/>
          <w:bCs/>
        </w:rPr>
        <w:t>8 – Doors and Windows</w:t>
      </w:r>
    </w:p>
    <w:p w14:paraId="53481E68" w14:textId="77777777" w:rsidR="00083485" w:rsidRDefault="00083485" w:rsidP="00083485">
      <w:pPr>
        <w:pStyle w:val="BodyText"/>
        <w:rPr>
          <w:rFonts w:ascii="Calibri" w:hAnsi="Calibri"/>
          <w:b/>
          <w:bCs/>
        </w:rPr>
      </w:pPr>
      <w:r>
        <w:rPr>
          <w:rFonts w:ascii="Calibri" w:hAnsi="Calibri"/>
          <w:b/>
          <w:bCs/>
        </w:rPr>
        <w:t>9 – Finishes</w:t>
      </w:r>
    </w:p>
    <w:p w14:paraId="10C35F10" w14:textId="77777777" w:rsidR="00083485" w:rsidRDefault="00083485" w:rsidP="00083485">
      <w:pPr>
        <w:pStyle w:val="BodyText"/>
        <w:rPr>
          <w:rFonts w:ascii="Calibri" w:hAnsi="Calibri"/>
          <w:b/>
          <w:bCs/>
        </w:rPr>
      </w:pPr>
      <w:r>
        <w:rPr>
          <w:rFonts w:ascii="Calibri" w:hAnsi="Calibri"/>
          <w:b/>
          <w:bCs/>
        </w:rPr>
        <w:t>10 – Specialities</w:t>
      </w:r>
    </w:p>
    <w:p w14:paraId="3222B624" w14:textId="77777777" w:rsidR="00083485" w:rsidRDefault="00083485" w:rsidP="00083485">
      <w:pPr>
        <w:pStyle w:val="BodyText"/>
        <w:rPr>
          <w:rFonts w:ascii="Calibri" w:hAnsi="Calibri"/>
          <w:b/>
          <w:bCs/>
        </w:rPr>
      </w:pPr>
      <w:r>
        <w:rPr>
          <w:rFonts w:ascii="Calibri" w:hAnsi="Calibri"/>
          <w:b/>
          <w:bCs/>
        </w:rPr>
        <w:t>1</w:t>
      </w:r>
      <w:r w:rsidR="007E0DCB">
        <w:rPr>
          <w:rFonts w:ascii="Calibri" w:hAnsi="Calibri"/>
          <w:b/>
          <w:bCs/>
        </w:rPr>
        <w:t>2</w:t>
      </w:r>
      <w:r>
        <w:rPr>
          <w:rFonts w:ascii="Calibri" w:hAnsi="Calibri"/>
          <w:b/>
          <w:bCs/>
        </w:rPr>
        <w:t xml:space="preserve"> </w:t>
      </w:r>
      <w:r w:rsidR="007E0DCB">
        <w:rPr>
          <w:rFonts w:ascii="Calibri" w:hAnsi="Calibri"/>
          <w:b/>
          <w:bCs/>
        </w:rPr>
        <w:t>–</w:t>
      </w:r>
      <w:r>
        <w:rPr>
          <w:rFonts w:ascii="Calibri" w:hAnsi="Calibri"/>
          <w:b/>
          <w:bCs/>
        </w:rPr>
        <w:t xml:space="preserve"> </w:t>
      </w:r>
      <w:r w:rsidR="007E0DCB">
        <w:rPr>
          <w:rFonts w:ascii="Calibri" w:hAnsi="Calibri"/>
          <w:b/>
          <w:bCs/>
        </w:rPr>
        <w:t>Furnishings</w:t>
      </w:r>
    </w:p>
    <w:p w14:paraId="78B247EF" w14:textId="77777777" w:rsidR="00030F7D" w:rsidDel="004663BC" w:rsidRDefault="00030F7D" w:rsidP="007E0DCB">
      <w:pPr>
        <w:pStyle w:val="BodyText"/>
        <w:rPr>
          <w:del w:id="173" w:author="Johnny Pang" w:date="2022-04-16T15:04:00Z"/>
          <w:rFonts w:ascii="Calibri" w:hAnsi="Calibri"/>
          <w:u w:val="single"/>
        </w:rPr>
      </w:pPr>
    </w:p>
    <w:p w14:paraId="6A7E9940" w14:textId="77777777" w:rsidR="007E0DCB" w:rsidRDefault="007E0DCB" w:rsidP="007E0DCB">
      <w:pPr>
        <w:pStyle w:val="BodyText"/>
        <w:rPr>
          <w:rFonts w:ascii="Calibri" w:hAnsi="Calibri"/>
          <w:u w:val="single"/>
        </w:rPr>
      </w:pPr>
      <w:r>
        <w:rPr>
          <w:rFonts w:ascii="Calibri" w:hAnsi="Calibri"/>
          <w:u w:val="single"/>
        </w:rPr>
        <w:t xml:space="preserve">VOLUME </w:t>
      </w:r>
      <w:r w:rsidR="00F536CB">
        <w:rPr>
          <w:rFonts w:ascii="Calibri" w:hAnsi="Calibri"/>
          <w:u w:val="single"/>
        </w:rPr>
        <w:t>2</w:t>
      </w:r>
      <w:r>
        <w:rPr>
          <w:rFonts w:ascii="Calibri" w:hAnsi="Calibri"/>
          <w:u w:val="single"/>
        </w:rPr>
        <w:t xml:space="preserve"> – MECHANICAL OPERATIONS AND MAINTENANCE</w:t>
      </w:r>
    </w:p>
    <w:p w14:paraId="15CA2F27" w14:textId="77777777" w:rsidR="00AA4FDE" w:rsidRDefault="00AA4FDE" w:rsidP="00AA4FDE">
      <w:pPr>
        <w:pStyle w:val="BodyText"/>
        <w:rPr>
          <w:rFonts w:ascii="Calibri" w:hAnsi="Calibri"/>
        </w:rPr>
      </w:pPr>
      <w:r>
        <w:rPr>
          <w:rFonts w:ascii="Calibri" w:hAnsi="Calibri"/>
        </w:rPr>
        <w:t>Table of Contents</w:t>
      </w:r>
    </w:p>
    <w:p w14:paraId="087FAB29" w14:textId="77777777" w:rsidR="00AA4FDE" w:rsidRDefault="00AA4FDE" w:rsidP="00AA4FDE">
      <w:pPr>
        <w:pStyle w:val="BodyText"/>
        <w:rPr>
          <w:rFonts w:ascii="Calibri" w:hAnsi="Calibri"/>
        </w:rPr>
      </w:pPr>
      <w:r>
        <w:rPr>
          <w:rFonts w:ascii="Calibri" w:hAnsi="Calibri"/>
        </w:rPr>
        <w:t>Introduction to Manual</w:t>
      </w:r>
    </w:p>
    <w:p w14:paraId="24D5FC05" w14:textId="77777777" w:rsidR="00AA4FDE" w:rsidRDefault="00AA4FDE" w:rsidP="00AA4FDE">
      <w:pPr>
        <w:pStyle w:val="BodyText"/>
        <w:rPr>
          <w:rFonts w:ascii="Calibri" w:hAnsi="Calibri"/>
        </w:rPr>
      </w:pPr>
      <w:r>
        <w:rPr>
          <w:rFonts w:ascii="Calibri" w:hAnsi="Calibri"/>
        </w:rPr>
        <w:t xml:space="preserve">List of Subcontractors </w:t>
      </w:r>
    </w:p>
    <w:p w14:paraId="4032012A" w14:textId="77777777" w:rsidR="00AA4FDE" w:rsidRDefault="00AA4FDE" w:rsidP="00AA4FDE">
      <w:pPr>
        <w:pStyle w:val="BodyText"/>
        <w:rPr>
          <w:rFonts w:ascii="Calibri" w:hAnsi="Calibri"/>
        </w:rPr>
      </w:pPr>
      <w:r>
        <w:rPr>
          <w:rFonts w:ascii="Calibri" w:hAnsi="Calibri"/>
        </w:rPr>
        <w:t>List of Suppliers</w:t>
      </w:r>
    </w:p>
    <w:p w14:paraId="59638EAF" w14:textId="77777777" w:rsidR="00AA4FDE" w:rsidRDefault="00AA4FDE" w:rsidP="00AA4FDE">
      <w:pPr>
        <w:pStyle w:val="BodyText"/>
        <w:rPr>
          <w:rFonts w:ascii="Calibri" w:hAnsi="Calibri"/>
        </w:rPr>
      </w:pPr>
      <w:r>
        <w:rPr>
          <w:rFonts w:ascii="Calibri" w:hAnsi="Calibri"/>
        </w:rPr>
        <w:t>Warranty Information</w:t>
      </w:r>
    </w:p>
    <w:p w14:paraId="5B65B507" w14:textId="77777777" w:rsidR="001C74E7" w:rsidRDefault="001C74E7" w:rsidP="001C74E7">
      <w:pPr>
        <w:pStyle w:val="BodyText"/>
        <w:rPr>
          <w:rFonts w:ascii="Calibri" w:hAnsi="Calibri"/>
          <w:b/>
          <w:bCs/>
        </w:rPr>
      </w:pPr>
      <w:r>
        <w:rPr>
          <w:rFonts w:ascii="Calibri" w:hAnsi="Calibri"/>
          <w:b/>
          <w:bCs/>
        </w:rPr>
        <w:t>11</w:t>
      </w:r>
      <w:r w:rsidRPr="006A403C">
        <w:rPr>
          <w:rFonts w:ascii="Calibri" w:hAnsi="Calibri"/>
          <w:b/>
          <w:bCs/>
        </w:rPr>
        <w:t xml:space="preserve"> – </w:t>
      </w:r>
      <w:r>
        <w:rPr>
          <w:rFonts w:ascii="Calibri" w:hAnsi="Calibri"/>
          <w:b/>
          <w:bCs/>
        </w:rPr>
        <w:t>Equipment</w:t>
      </w:r>
    </w:p>
    <w:p w14:paraId="67DEA522" w14:textId="77777777" w:rsidR="001C74E7" w:rsidRPr="006A403C" w:rsidRDefault="001C74E7" w:rsidP="001C74E7">
      <w:pPr>
        <w:pStyle w:val="BodyText"/>
        <w:rPr>
          <w:rFonts w:ascii="Calibri" w:hAnsi="Calibri"/>
        </w:rPr>
      </w:pPr>
      <w:r>
        <w:rPr>
          <w:rFonts w:ascii="Calibri" w:hAnsi="Calibri"/>
        </w:rPr>
        <w:t>11</w:t>
      </w:r>
      <w:r w:rsidRPr="006A403C">
        <w:rPr>
          <w:rFonts w:ascii="Calibri" w:hAnsi="Calibri"/>
        </w:rPr>
        <w:t xml:space="preserve"> </w:t>
      </w:r>
      <w:r>
        <w:rPr>
          <w:rFonts w:ascii="Calibri" w:hAnsi="Calibri"/>
        </w:rPr>
        <w:tab/>
      </w:r>
      <w:r w:rsidRPr="006A403C">
        <w:rPr>
          <w:rFonts w:ascii="Calibri" w:hAnsi="Calibri"/>
        </w:rPr>
        <w:t>– Index</w:t>
      </w:r>
    </w:p>
    <w:p w14:paraId="6371F027" w14:textId="77777777" w:rsidR="001C74E7" w:rsidRDefault="001C74E7" w:rsidP="001C74E7">
      <w:pPr>
        <w:pStyle w:val="BodyText"/>
        <w:rPr>
          <w:rFonts w:ascii="Calibri" w:hAnsi="Calibri"/>
        </w:rPr>
      </w:pPr>
      <w:r>
        <w:rPr>
          <w:rFonts w:ascii="Calibri" w:hAnsi="Calibri"/>
        </w:rPr>
        <w:t>11280</w:t>
      </w:r>
      <w:r>
        <w:rPr>
          <w:rFonts w:ascii="Calibri" w:hAnsi="Calibri"/>
        </w:rPr>
        <w:tab/>
        <w:t xml:space="preserve">– Fabricated Sluice Gates </w:t>
      </w:r>
    </w:p>
    <w:p w14:paraId="2516EA1A" w14:textId="77777777" w:rsidR="001C74E7" w:rsidRDefault="001C74E7" w:rsidP="001C74E7">
      <w:pPr>
        <w:pStyle w:val="BodyText"/>
        <w:rPr>
          <w:rFonts w:ascii="Calibri" w:hAnsi="Calibri"/>
        </w:rPr>
      </w:pPr>
      <w:r>
        <w:rPr>
          <w:rFonts w:ascii="Calibri" w:hAnsi="Calibri"/>
        </w:rPr>
        <w:tab/>
        <w:t>– Certification and Testing</w:t>
      </w:r>
    </w:p>
    <w:p w14:paraId="7B1FAA6E" w14:textId="77777777" w:rsidR="001C74E7" w:rsidRDefault="001C74E7" w:rsidP="001C74E7">
      <w:pPr>
        <w:pStyle w:val="BodyText"/>
        <w:ind w:firstLine="720"/>
        <w:rPr>
          <w:rFonts w:ascii="Calibri" w:hAnsi="Calibri"/>
        </w:rPr>
      </w:pPr>
      <w:r>
        <w:rPr>
          <w:rFonts w:ascii="Calibri" w:hAnsi="Calibri"/>
        </w:rPr>
        <w:t>– Shop Drawings and Maintenance Bulletins</w:t>
      </w:r>
    </w:p>
    <w:p w14:paraId="08DA26A4" w14:textId="77777777" w:rsidR="001C74E7" w:rsidRDefault="001C74E7" w:rsidP="001C74E7">
      <w:pPr>
        <w:pStyle w:val="BodyText"/>
        <w:ind w:firstLine="720"/>
        <w:rPr>
          <w:rFonts w:ascii="Calibri" w:hAnsi="Calibri"/>
        </w:rPr>
      </w:pPr>
      <w:r>
        <w:rPr>
          <w:rFonts w:ascii="Calibri" w:hAnsi="Calibri"/>
        </w:rPr>
        <w:t>– Safety and Maintenance</w:t>
      </w:r>
    </w:p>
    <w:p w14:paraId="34090B9D" w14:textId="77777777" w:rsidR="001C74E7" w:rsidRDefault="001C74E7">
      <w:pPr>
        <w:pStyle w:val="BodyText"/>
        <w:rPr>
          <w:rFonts w:ascii="Calibri" w:hAnsi="Calibri"/>
        </w:rPr>
        <w:pPrChange w:id="174" w:author="Johnny Pang" w:date="2022-04-16T15:04:00Z">
          <w:pPr>
            <w:pStyle w:val="BodyText"/>
            <w:jc w:val="both"/>
          </w:pPr>
        </w:pPrChange>
      </w:pPr>
      <w:del w:id="175" w:author="Johnny Pang" w:date="2022-04-16T15:03:00Z">
        <w:r w:rsidDel="004663BC">
          <w:rPr>
            <w:rFonts w:ascii="Calibri" w:hAnsi="Calibri"/>
          </w:rPr>
          <w:delText>11XXX</w:delText>
        </w:r>
      </w:del>
      <w:ins w:id="176" w:author="Johnny Pang" w:date="2022-04-16T15:03:00Z">
        <w:r w:rsidR="004663BC">
          <w:rPr>
            <w:rFonts w:ascii="Calibri" w:hAnsi="Calibri"/>
          </w:rPr>
          <w:t>11700</w:t>
        </w:r>
      </w:ins>
      <w:ins w:id="177" w:author="Johnny Pang" w:date="2022-04-16T15:04:00Z">
        <w:r w:rsidR="004663BC">
          <w:rPr>
            <w:rFonts w:ascii="Calibri" w:hAnsi="Calibri"/>
          </w:rPr>
          <w:t xml:space="preserve">  </w:t>
        </w:r>
      </w:ins>
      <w:ins w:id="178" w:author="Johnny Pang" w:date="2022-04-16T15:03:00Z">
        <w:r w:rsidR="004663BC">
          <w:rPr>
            <w:rFonts w:ascii="Calibri" w:hAnsi="Calibri"/>
          </w:rPr>
          <w:t xml:space="preserve"> – Elevated Water Storage</w:t>
        </w:r>
      </w:ins>
    </w:p>
    <w:p w14:paraId="5A0F5C0D" w14:textId="77777777" w:rsidR="007E0DCB" w:rsidRDefault="007E0DCB" w:rsidP="007E0DCB">
      <w:pPr>
        <w:pStyle w:val="BodyText"/>
        <w:rPr>
          <w:rFonts w:ascii="Calibri" w:hAnsi="Calibri"/>
          <w:b/>
          <w:bCs/>
        </w:rPr>
      </w:pPr>
      <w:r>
        <w:rPr>
          <w:rFonts w:ascii="Calibri" w:hAnsi="Calibri"/>
          <w:b/>
          <w:bCs/>
        </w:rPr>
        <w:t>14</w:t>
      </w:r>
      <w:r w:rsidRPr="006A403C">
        <w:rPr>
          <w:rFonts w:ascii="Calibri" w:hAnsi="Calibri"/>
          <w:b/>
          <w:bCs/>
        </w:rPr>
        <w:t xml:space="preserve"> – </w:t>
      </w:r>
      <w:r>
        <w:rPr>
          <w:rFonts w:ascii="Calibri" w:hAnsi="Calibri"/>
          <w:b/>
          <w:bCs/>
        </w:rPr>
        <w:t>Conveying Systems</w:t>
      </w:r>
    </w:p>
    <w:p w14:paraId="1A4B4CA5" w14:textId="77777777" w:rsidR="007E0DCB" w:rsidRPr="006A403C" w:rsidRDefault="007E0DCB" w:rsidP="007E0DCB">
      <w:pPr>
        <w:pStyle w:val="BodyText"/>
        <w:rPr>
          <w:rFonts w:ascii="Calibri" w:hAnsi="Calibri"/>
        </w:rPr>
      </w:pPr>
      <w:r>
        <w:rPr>
          <w:rFonts w:ascii="Calibri" w:hAnsi="Calibri"/>
        </w:rPr>
        <w:t>14</w:t>
      </w:r>
      <w:r w:rsidRPr="006A403C">
        <w:rPr>
          <w:rFonts w:ascii="Calibri" w:hAnsi="Calibri"/>
        </w:rPr>
        <w:t xml:space="preserve"> </w:t>
      </w:r>
      <w:r>
        <w:rPr>
          <w:rFonts w:ascii="Calibri" w:hAnsi="Calibri"/>
        </w:rPr>
        <w:tab/>
      </w:r>
      <w:r w:rsidRPr="006A403C">
        <w:rPr>
          <w:rFonts w:ascii="Calibri" w:hAnsi="Calibri"/>
        </w:rPr>
        <w:t>– Index</w:t>
      </w:r>
    </w:p>
    <w:p w14:paraId="55C81B53" w14:textId="77777777" w:rsidR="007E0DCB" w:rsidRDefault="007E0DCB" w:rsidP="007E0DCB">
      <w:pPr>
        <w:pStyle w:val="BodyText"/>
        <w:rPr>
          <w:rFonts w:ascii="Calibri" w:hAnsi="Calibri"/>
        </w:rPr>
      </w:pPr>
      <w:r>
        <w:rPr>
          <w:rFonts w:ascii="Calibri" w:hAnsi="Calibri"/>
        </w:rPr>
        <w:t>1</w:t>
      </w:r>
      <w:r w:rsidR="00030F7D">
        <w:rPr>
          <w:rFonts w:ascii="Calibri" w:hAnsi="Calibri"/>
        </w:rPr>
        <w:t>4620</w:t>
      </w:r>
      <w:r>
        <w:rPr>
          <w:rFonts w:ascii="Calibri" w:hAnsi="Calibri"/>
        </w:rPr>
        <w:t xml:space="preserve"> </w:t>
      </w:r>
      <w:r>
        <w:rPr>
          <w:rFonts w:ascii="Calibri" w:hAnsi="Calibri"/>
        </w:rPr>
        <w:tab/>
        <w:t xml:space="preserve">– </w:t>
      </w:r>
      <w:r w:rsidR="00030F7D">
        <w:rPr>
          <w:rFonts w:ascii="Calibri" w:hAnsi="Calibri"/>
        </w:rPr>
        <w:t>Hoist Monorail and Lifting Davit System</w:t>
      </w:r>
      <w:r>
        <w:rPr>
          <w:rFonts w:ascii="Calibri" w:hAnsi="Calibri"/>
        </w:rPr>
        <w:t xml:space="preserve"> </w:t>
      </w:r>
    </w:p>
    <w:p w14:paraId="78CD20A2" w14:textId="77777777" w:rsidR="007E0DCB" w:rsidRDefault="007E0DCB" w:rsidP="007E0DCB">
      <w:pPr>
        <w:pStyle w:val="BodyText"/>
        <w:rPr>
          <w:rFonts w:ascii="Calibri" w:hAnsi="Calibri"/>
        </w:rPr>
      </w:pPr>
      <w:r>
        <w:rPr>
          <w:rFonts w:ascii="Calibri" w:hAnsi="Calibri"/>
        </w:rPr>
        <w:tab/>
        <w:t>– Certification and Testing</w:t>
      </w:r>
    </w:p>
    <w:p w14:paraId="7069CCC0" w14:textId="77777777" w:rsidR="007E0DCB" w:rsidRDefault="007E0DCB" w:rsidP="007E0DCB">
      <w:pPr>
        <w:pStyle w:val="BodyText"/>
        <w:ind w:firstLine="720"/>
        <w:rPr>
          <w:rFonts w:ascii="Calibri" w:hAnsi="Calibri"/>
        </w:rPr>
      </w:pPr>
      <w:r>
        <w:rPr>
          <w:rFonts w:ascii="Calibri" w:hAnsi="Calibri"/>
        </w:rPr>
        <w:t>– Shop Drawings and Maintenance Bulletins</w:t>
      </w:r>
    </w:p>
    <w:p w14:paraId="25E0E327" w14:textId="77777777" w:rsidR="007E0DCB" w:rsidRDefault="007E0DCB" w:rsidP="007E0DCB">
      <w:pPr>
        <w:pStyle w:val="BodyText"/>
        <w:ind w:firstLine="720"/>
        <w:rPr>
          <w:rFonts w:ascii="Calibri" w:hAnsi="Calibri"/>
        </w:rPr>
      </w:pPr>
      <w:r>
        <w:rPr>
          <w:rFonts w:ascii="Calibri" w:hAnsi="Calibri"/>
        </w:rPr>
        <w:t>– Safety and Maintenance</w:t>
      </w:r>
    </w:p>
    <w:p w14:paraId="3F771D52" w14:textId="77777777" w:rsidR="007E0DCB" w:rsidRDefault="00030F7D" w:rsidP="00C91969">
      <w:pPr>
        <w:pStyle w:val="BodyText"/>
        <w:jc w:val="both"/>
        <w:rPr>
          <w:rFonts w:ascii="Calibri" w:hAnsi="Calibri"/>
        </w:rPr>
      </w:pPr>
      <w:r>
        <w:rPr>
          <w:rFonts w:ascii="Calibri" w:hAnsi="Calibri"/>
        </w:rPr>
        <w:t>14XXX</w:t>
      </w:r>
    </w:p>
    <w:p w14:paraId="57AC9792" w14:textId="77777777" w:rsidR="007E0DCB" w:rsidRDefault="007E0DCB" w:rsidP="00083485">
      <w:pPr>
        <w:pStyle w:val="BodyText"/>
        <w:rPr>
          <w:rFonts w:ascii="Calibri" w:hAnsi="Calibri"/>
          <w:b/>
          <w:bCs/>
        </w:rPr>
      </w:pPr>
      <w:r>
        <w:rPr>
          <w:rFonts w:ascii="Calibri" w:hAnsi="Calibri"/>
          <w:b/>
          <w:bCs/>
        </w:rPr>
        <w:t>15 – Mechanical</w:t>
      </w:r>
    </w:p>
    <w:p w14:paraId="133FB281" w14:textId="77777777" w:rsidR="007E0DCB" w:rsidRPr="006A403C" w:rsidRDefault="007E0DCB" w:rsidP="007E0DCB">
      <w:pPr>
        <w:pStyle w:val="BodyText"/>
        <w:rPr>
          <w:rFonts w:ascii="Calibri" w:hAnsi="Calibri"/>
        </w:rPr>
      </w:pPr>
      <w:r>
        <w:rPr>
          <w:rFonts w:ascii="Calibri" w:hAnsi="Calibri"/>
        </w:rPr>
        <w:t>15</w:t>
      </w:r>
      <w:r w:rsidRPr="006A403C">
        <w:rPr>
          <w:rFonts w:ascii="Calibri" w:hAnsi="Calibri"/>
        </w:rPr>
        <w:t xml:space="preserve"> </w:t>
      </w:r>
      <w:r>
        <w:rPr>
          <w:rFonts w:ascii="Calibri" w:hAnsi="Calibri"/>
        </w:rPr>
        <w:tab/>
      </w:r>
      <w:r w:rsidRPr="006A403C">
        <w:rPr>
          <w:rFonts w:ascii="Calibri" w:hAnsi="Calibri"/>
        </w:rPr>
        <w:t>– Index</w:t>
      </w:r>
    </w:p>
    <w:p w14:paraId="0DAFB903" w14:textId="77777777" w:rsidR="007E0DCB" w:rsidRDefault="007E0DCB" w:rsidP="007E0DCB">
      <w:pPr>
        <w:pStyle w:val="BodyText"/>
        <w:rPr>
          <w:rFonts w:ascii="Calibri" w:hAnsi="Calibri"/>
        </w:rPr>
      </w:pPr>
      <w:r>
        <w:rPr>
          <w:rFonts w:ascii="Calibri" w:hAnsi="Calibri"/>
        </w:rPr>
        <w:t>1</w:t>
      </w:r>
      <w:r w:rsidR="00030F7D">
        <w:rPr>
          <w:rFonts w:ascii="Calibri" w:hAnsi="Calibri"/>
        </w:rPr>
        <w:t>5080</w:t>
      </w:r>
      <w:r>
        <w:rPr>
          <w:rFonts w:ascii="Calibri" w:hAnsi="Calibri"/>
        </w:rPr>
        <w:t xml:space="preserve"> </w:t>
      </w:r>
      <w:r>
        <w:rPr>
          <w:rFonts w:ascii="Calibri" w:hAnsi="Calibri"/>
        </w:rPr>
        <w:tab/>
        <w:t>–</w:t>
      </w:r>
      <w:r w:rsidR="00030F7D">
        <w:rPr>
          <w:rFonts w:ascii="Calibri" w:hAnsi="Calibri"/>
        </w:rPr>
        <w:t xml:space="preserve"> Process Piping Insulation</w:t>
      </w:r>
      <w:r>
        <w:rPr>
          <w:rFonts w:ascii="Calibri" w:hAnsi="Calibri"/>
        </w:rPr>
        <w:t xml:space="preserve"> </w:t>
      </w:r>
    </w:p>
    <w:p w14:paraId="295959C5" w14:textId="77777777" w:rsidR="007E0DCB" w:rsidRDefault="007E0DCB" w:rsidP="007E0DCB">
      <w:pPr>
        <w:pStyle w:val="BodyText"/>
        <w:rPr>
          <w:rFonts w:ascii="Calibri" w:hAnsi="Calibri"/>
        </w:rPr>
      </w:pPr>
      <w:r>
        <w:rPr>
          <w:rFonts w:ascii="Calibri" w:hAnsi="Calibri"/>
        </w:rPr>
        <w:lastRenderedPageBreak/>
        <w:tab/>
        <w:t>– Certification and Testing</w:t>
      </w:r>
    </w:p>
    <w:p w14:paraId="63D59E73" w14:textId="77777777" w:rsidR="007E0DCB" w:rsidRDefault="007E0DCB" w:rsidP="007E0DCB">
      <w:pPr>
        <w:pStyle w:val="BodyText"/>
        <w:ind w:firstLine="720"/>
        <w:rPr>
          <w:rFonts w:ascii="Calibri" w:hAnsi="Calibri"/>
        </w:rPr>
      </w:pPr>
      <w:r>
        <w:rPr>
          <w:rFonts w:ascii="Calibri" w:hAnsi="Calibri"/>
        </w:rPr>
        <w:t>– Shop Drawings and Maintenance Bulletins</w:t>
      </w:r>
    </w:p>
    <w:p w14:paraId="152C9159" w14:textId="77777777" w:rsidR="00030F7D" w:rsidRDefault="007E0DCB" w:rsidP="00030F7D">
      <w:pPr>
        <w:pStyle w:val="BodyText"/>
        <w:ind w:firstLine="720"/>
        <w:rPr>
          <w:rFonts w:ascii="Calibri" w:hAnsi="Calibri"/>
        </w:rPr>
      </w:pPr>
      <w:r>
        <w:rPr>
          <w:rFonts w:ascii="Calibri" w:hAnsi="Calibri"/>
        </w:rPr>
        <w:t>– Safety and Maintenance</w:t>
      </w:r>
    </w:p>
    <w:p w14:paraId="69D0C890" w14:textId="77777777" w:rsidR="007E0DCB" w:rsidRDefault="00030F7D" w:rsidP="00F536CB">
      <w:pPr>
        <w:pStyle w:val="BodyText"/>
        <w:rPr>
          <w:rFonts w:ascii="Calibri" w:hAnsi="Calibri"/>
        </w:rPr>
      </w:pPr>
      <w:r>
        <w:rPr>
          <w:rFonts w:ascii="Calibri" w:hAnsi="Calibri"/>
        </w:rPr>
        <w:t>15XXX</w:t>
      </w:r>
    </w:p>
    <w:p w14:paraId="09AB3639" w14:textId="77777777" w:rsidR="00030F7D" w:rsidDel="004663BC" w:rsidRDefault="00030F7D" w:rsidP="007E0DCB">
      <w:pPr>
        <w:pStyle w:val="BodyText"/>
        <w:rPr>
          <w:del w:id="179" w:author="Johnny Pang" w:date="2022-04-16T15:04:00Z"/>
          <w:rFonts w:ascii="Calibri" w:hAnsi="Calibri"/>
          <w:u w:val="single"/>
        </w:rPr>
      </w:pPr>
    </w:p>
    <w:p w14:paraId="084BF07E" w14:textId="77777777" w:rsidR="007E0DCB" w:rsidRDefault="007E0DCB" w:rsidP="007E0DCB">
      <w:pPr>
        <w:pStyle w:val="BodyText"/>
        <w:rPr>
          <w:rFonts w:ascii="Calibri" w:hAnsi="Calibri"/>
          <w:u w:val="single"/>
        </w:rPr>
      </w:pPr>
      <w:r>
        <w:rPr>
          <w:rFonts w:ascii="Calibri" w:hAnsi="Calibri"/>
          <w:u w:val="single"/>
        </w:rPr>
        <w:t xml:space="preserve">VOLUME </w:t>
      </w:r>
      <w:r w:rsidR="00F536CB">
        <w:rPr>
          <w:rFonts w:ascii="Calibri" w:hAnsi="Calibri"/>
          <w:u w:val="single"/>
        </w:rPr>
        <w:t>3</w:t>
      </w:r>
      <w:r>
        <w:rPr>
          <w:rFonts w:ascii="Calibri" w:hAnsi="Calibri"/>
          <w:u w:val="single"/>
        </w:rPr>
        <w:t xml:space="preserve"> – ELECTRICAL AND INSTRUMENT</w:t>
      </w:r>
      <w:r w:rsidR="00F16C77">
        <w:rPr>
          <w:rFonts w:ascii="Calibri" w:hAnsi="Calibri"/>
          <w:u w:val="single"/>
        </w:rPr>
        <w:t>ATION</w:t>
      </w:r>
    </w:p>
    <w:p w14:paraId="6455C5B2" w14:textId="77777777" w:rsidR="00AA4FDE" w:rsidRDefault="00AA4FDE" w:rsidP="00AA4FDE">
      <w:pPr>
        <w:pStyle w:val="BodyText"/>
        <w:rPr>
          <w:rFonts w:ascii="Calibri" w:hAnsi="Calibri"/>
        </w:rPr>
      </w:pPr>
      <w:r>
        <w:rPr>
          <w:rFonts w:ascii="Calibri" w:hAnsi="Calibri"/>
        </w:rPr>
        <w:t>Table of Contents</w:t>
      </w:r>
    </w:p>
    <w:p w14:paraId="498E3925" w14:textId="77777777" w:rsidR="00AA4FDE" w:rsidRDefault="00AA4FDE" w:rsidP="00AA4FDE">
      <w:pPr>
        <w:pStyle w:val="BodyText"/>
        <w:rPr>
          <w:rFonts w:ascii="Calibri" w:hAnsi="Calibri"/>
        </w:rPr>
      </w:pPr>
      <w:r>
        <w:rPr>
          <w:rFonts w:ascii="Calibri" w:hAnsi="Calibri"/>
        </w:rPr>
        <w:t>Introduction to Manual</w:t>
      </w:r>
    </w:p>
    <w:p w14:paraId="70332777" w14:textId="77777777" w:rsidR="00AA4FDE" w:rsidRDefault="00AA4FDE" w:rsidP="00AA4FDE">
      <w:pPr>
        <w:pStyle w:val="BodyText"/>
        <w:rPr>
          <w:rFonts w:ascii="Calibri" w:hAnsi="Calibri"/>
        </w:rPr>
      </w:pPr>
      <w:r>
        <w:rPr>
          <w:rFonts w:ascii="Calibri" w:hAnsi="Calibri"/>
        </w:rPr>
        <w:t xml:space="preserve">List of Subcontractors </w:t>
      </w:r>
    </w:p>
    <w:p w14:paraId="757DF710" w14:textId="77777777" w:rsidR="00AA4FDE" w:rsidRDefault="00AA4FDE" w:rsidP="00AA4FDE">
      <w:pPr>
        <w:pStyle w:val="BodyText"/>
        <w:rPr>
          <w:rFonts w:ascii="Calibri" w:hAnsi="Calibri"/>
        </w:rPr>
      </w:pPr>
      <w:r>
        <w:rPr>
          <w:rFonts w:ascii="Calibri" w:hAnsi="Calibri"/>
        </w:rPr>
        <w:t>List of Suppliers</w:t>
      </w:r>
    </w:p>
    <w:p w14:paraId="7C7C244F" w14:textId="77777777" w:rsidR="00AA4FDE" w:rsidRDefault="00AA4FDE" w:rsidP="00AA4FDE">
      <w:pPr>
        <w:pStyle w:val="BodyText"/>
        <w:rPr>
          <w:rFonts w:ascii="Calibri" w:hAnsi="Calibri"/>
        </w:rPr>
      </w:pPr>
      <w:r>
        <w:rPr>
          <w:rFonts w:ascii="Calibri" w:hAnsi="Calibri"/>
        </w:rPr>
        <w:t>Warranty Information</w:t>
      </w:r>
    </w:p>
    <w:p w14:paraId="4189E283" w14:textId="77777777" w:rsidR="007E0DCB" w:rsidRDefault="007E0DCB" w:rsidP="007E0DCB">
      <w:pPr>
        <w:pStyle w:val="BodyText"/>
        <w:rPr>
          <w:rFonts w:ascii="Calibri" w:hAnsi="Calibri"/>
          <w:b/>
          <w:bCs/>
        </w:rPr>
      </w:pPr>
      <w:r>
        <w:rPr>
          <w:rFonts w:ascii="Calibri" w:hAnsi="Calibri"/>
          <w:b/>
          <w:bCs/>
        </w:rPr>
        <w:t>16</w:t>
      </w:r>
      <w:r w:rsidRPr="006A403C">
        <w:rPr>
          <w:rFonts w:ascii="Calibri" w:hAnsi="Calibri"/>
          <w:b/>
          <w:bCs/>
        </w:rPr>
        <w:t xml:space="preserve"> – </w:t>
      </w:r>
      <w:r>
        <w:rPr>
          <w:rFonts w:ascii="Calibri" w:hAnsi="Calibri"/>
          <w:b/>
          <w:bCs/>
        </w:rPr>
        <w:t>Electrical</w:t>
      </w:r>
    </w:p>
    <w:p w14:paraId="61C38026" w14:textId="77777777" w:rsidR="007E0DCB" w:rsidRPr="006A403C" w:rsidRDefault="007E0DCB" w:rsidP="007E0DCB">
      <w:pPr>
        <w:pStyle w:val="BodyText"/>
        <w:rPr>
          <w:rFonts w:ascii="Calibri" w:hAnsi="Calibri"/>
        </w:rPr>
      </w:pPr>
      <w:r>
        <w:rPr>
          <w:rFonts w:ascii="Calibri" w:hAnsi="Calibri"/>
        </w:rPr>
        <w:t>16</w:t>
      </w:r>
      <w:r w:rsidRPr="006A403C">
        <w:rPr>
          <w:rFonts w:ascii="Calibri" w:hAnsi="Calibri"/>
        </w:rPr>
        <w:t xml:space="preserve"> </w:t>
      </w:r>
      <w:r>
        <w:rPr>
          <w:rFonts w:ascii="Calibri" w:hAnsi="Calibri"/>
        </w:rPr>
        <w:tab/>
      </w:r>
      <w:r w:rsidRPr="006A403C">
        <w:rPr>
          <w:rFonts w:ascii="Calibri" w:hAnsi="Calibri"/>
        </w:rPr>
        <w:t>– Index</w:t>
      </w:r>
    </w:p>
    <w:p w14:paraId="2418135D" w14:textId="77777777" w:rsidR="007E0DCB" w:rsidRDefault="007E0DCB" w:rsidP="007E0DCB">
      <w:pPr>
        <w:pStyle w:val="BodyText"/>
        <w:rPr>
          <w:rFonts w:ascii="Calibri" w:hAnsi="Calibri"/>
        </w:rPr>
      </w:pPr>
      <w:r>
        <w:rPr>
          <w:rFonts w:ascii="Calibri" w:hAnsi="Calibri"/>
        </w:rPr>
        <w:t xml:space="preserve">16010 </w:t>
      </w:r>
      <w:r>
        <w:rPr>
          <w:rFonts w:ascii="Calibri" w:hAnsi="Calibri"/>
        </w:rPr>
        <w:tab/>
        <w:t xml:space="preserve">– Basic Electrical Requirements </w:t>
      </w:r>
    </w:p>
    <w:p w14:paraId="4AAB9D4B" w14:textId="77777777" w:rsidR="007E0DCB" w:rsidRDefault="007E0DCB" w:rsidP="007E0DCB">
      <w:pPr>
        <w:pStyle w:val="BodyText"/>
        <w:rPr>
          <w:rFonts w:ascii="Calibri" w:hAnsi="Calibri"/>
        </w:rPr>
      </w:pPr>
      <w:r>
        <w:rPr>
          <w:rFonts w:ascii="Calibri" w:hAnsi="Calibri"/>
        </w:rPr>
        <w:tab/>
        <w:t>– Certification and Testing</w:t>
      </w:r>
    </w:p>
    <w:p w14:paraId="34BE1D2A" w14:textId="77777777" w:rsidR="007E0DCB" w:rsidRDefault="007E0DCB" w:rsidP="007E0DCB">
      <w:pPr>
        <w:pStyle w:val="BodyText"/>
        <w:ind w:firstLine="720"/>
        <w:rPr>
          <w:rFonts w:ascii="Calibri" w:hAnsi="Calibri"/>
        </w:rPr>
      </w:pPr>
      <w:r>
        <w:rPr>
          <w:rFonts w:ascii="Calibri" w:hAnsi="Calibri"/>
        </w:rPr>
        <w:t>– Shop Drawings and Maintenance Bulletins</w:t>
      </w:r>
    </w:p>
    <w:p w14:paraId="7C71A2B4" w14:textId="77777777" w:rsidR="007E0DCB" w:rsidRDefault="007E0DCB" w:rsidP="007E0DCB">
      <w:pPr>
        <w:pStyle w:val="BodyText"/>
        <w:ind w:firstLine="720"/>
        <w:rPr>
          <w:rFonts w:ascii="Calibri" w:hAnsi="Calibri"/>
        </w:rPr>
      </w:pPr>
      <w:r>
        <w:rPr>
          <w:rFonts w:ascii="Calibri" w:hAnsi="Calibri"/>
        </w:rPr>
        <w:t>– Safety and Maintenance</w:t>
      </w:r>
    </w:p>
    <w:p w14:paraId="2E7BDA6A" w14:textId="77777777" w:rsidR="007E0DCB" w:rsidRDefault="007E0DCB" w:rsidP="007E0DCB">
      <w:pPr>
        <w:pStyle w:val="BodyText"/>
        <w:rPr>
          <w:rFonts w:ascii="Calibri" w:hAnsi="Calibri"/>
        </w:rPr>
      </w:pPr>
      <w:r>
        <w:rPr>
          <w:rFonts w:ascii="Calibri" w:hAnsi="Calibri"/>
        </w:rPr>
        <w:t xml:space="preserve">16080 </w:t>
      </w:r>
      <w:r>
        <w:rPr>
          <w:rFonts w:ascii="Calibri" w:hAnsi="Calibri"/>
        </w:rPr>
        <w:tab/>
        <w:t>– Electrical Testing</w:t>
      </w:r>
    </w:p>
    <w:p w14:paraId="6076D445" w14:textId="77777777" w:rsidR="007E0DCB" w:rsidRDefault="007E0DCB" w:rsidP="007E0DCB">
      <w:pPr>
        <w:pStyle w:val="BodyText"/>
        <w:ind w:firstLine="720"/>
        <w:rPr>
          <w:rFonts w:ascii="Calibri" w:hAnsi="Calibri"/>
        </w:rPr>
      </w:pPr>
      <w:r>
        <w:rPr>
          <w:rFonts w:ascii="Calibri" w:hAnsi="Calibri"/>
        </w:rPr>
        <w:t>– Certification and Testing</w:t>
      </w:r>
    </w:p>
    <w:p w14:paraId="49BA4B02" w14:textId="77777777" w:rsidR="007E0DCB" w:rsidRDefault="007E0DCB" w:rsidP="005D767F">
      <w:pPr>
        <w:pStyle w:val="BodyText"/>
        <w:rPr>
          <w:rFonts w:ascii="Calibri" w:hAnsi="Calibri"/>
          <w:b/>
          <w:bCs/>
        </w:rPr>
      </w:pPr>
      <w:r w:rsidRPr="00C91969">
        <w:rPr>
          <w:rFonts w:ascii="Calibri" w:hAnsi="Calibri"/>
          <w:b/>
          <w:bCs/>
        </w:rPr>
        <w:t xml:space="preserve">40 – Process </w:t>
      </w:r>
      <w:r w:rsidR="005B2156">
        <w:rPr>
          <w:rFonts w:ascii="Calibri" w:hAnsi="Calibri"/>
          <w:b/>
          <w:bCs/>
        </w:rPr>
        <w:t>Interconnections</w:t>
      </w:r>
    </w:p>
    <w:p w14:paraId="0ADC73CE" w14:textId="77777777" w:rsidR="007E0DCB" w:rsidRPr="006A403C" w:rsidRDefault="007E0DCB" w:rsidP="007E0DCB">
      <w:pPr>
        <w:pStyle w:val="BodyText"/>
        <w:rPr>
          <w:rFonts w:ascii="Calibri" w:hAnsi="Calibri"/>
        </w:rPr>
      </w:pPr>
      <w:r>
        <w:rPr>
          <w:rFonts w:ascii="Calibri" w:hAnsi="Calibri"/>
        </w:rPr>
        <w:t>40</w:t>
      </w:r>
      <w:r w:rsidRPr="006A403C">
        <w:rPr>
          <w:rFonts w:ascii="Calibri" w:hAnsi="Calibri"/>
        </w:rPr>
        <w:t xml:space="preserve"> </w:t>
      </w:r>
      <w:r>
        <w:rPr>
          <w:rFonts w:ascii="Calibri" w:hAnsi="Calibri"/>
        </w:rPr>
        <w:tab/>
      </w:r>
      <w:r w:rsidRPr="006A403C">
        <w:rPr>
          <w:rFonts w:ascii="Calibri" w:hAnsi="Calibri"/>
        </w:rPr>
        <w:t>– Index</w:t>
      </w:r>
    </w:p>
    <w:p w14:paraId="465364C7" w14:textId="77777777" w:rsidR="007E0DCB" w:rsidRDefault="005B2156" w:rsidP="007E0DCB">
      <w:pPr>
        <w:pStyle w:val="BodyText"/>
        <w:rPr>
          <w:rFonts w:ascii="Calibri" w:hAnsi="Calibri"/>
        </w:rPr>
      </w:pPr>
      <w:r>
        <w:rPr>
          <w:rFonts w:ascii="Calibri" w:hAnsi="Calibri"/>
        </w:rPr>
        <w:t>40 61 13</w:t>
      </w:r>
      <w:r w:rsidR="00585FAC">
        <w:rPr>
          <w:rFonts w:ascii="Calibri" w:hAnsi="Calibri"/>
        </w:rPr>
        <w:tab/>
      </w:r>
      <w:r w:rsidR="007E0DCB">
        <w:rPr>
          <w:rFonts w:ascii="Calibri" w:hAnsi="Calibri"/>
        </w:rPr>
        <w:t xml:space="preserve">– </w:t>
      </w:r>
      <w:r>
        <w:rPr>
          <w:rFonts w:ascii="Calibri" w:hAnsi="Calibri"/>
        </w:rPr>
        <w:t xml:space="preserve">Process Control System General Requirements </w:t>
      </w:r>
      <w:r w:rsidR="007E0DCB">
        <w:rPr>
          <w:rFonts w:ascii="Calibri" w:hAnsi="Calibri"/>
        </w:rPr>
        <w:t xml:space="preserve"> </w:t>
      </w:r>
    </w:p>
    <w:p w14:paraId="084DEFF4" w14:textId="77777777" w:rsidR="007E0DCB" w:rsidRDefault="007E0DCB" w:rsidP="007E0DCB">
      <w:pPr>
        <w:pStyle w:val="BodyText"/>
        <w:rPr>
          <w:rFonts w:ascii="Calibri" w:hAnsi="Calibri"/>
        </w:rPr>
      </w:pPr>
      <w:r>
        <w:rPr>
          <w:rFonts w:ascii="Calibri" w:hAnsi="Calibri"/>
        </w:rPr>
        <w:tab/>
      </w:r>
      <w:r w:rsidR="005B2156">
        <w:rPr>
          <w:rFonts w:ascii="Calibri" w:hAnsi="Calibri"/>
        </w:rPr>
        <w:tab/>
      </w:r>
      <w:r>
        <w:rPr>
          <w:rFonts w:ascii="Calibri" w:hAnsi="Calibri"/>
        </w:rPr>
        <w:t>– Certification and Testing</w:t>
      </w:r>
    </w:p>
    <w:p w14:paraId="30FB05F6" w14:textId="77777777" w:rsidR="007E0DCB" w:rsidRDefault="007E0DCB" w:rsidP="00C91969">
      <w:pPr>
        <w:pStyle w:val="BodyText"/>
        <w:ind w:left="720" w:firstLine="720"/>
        <w:rPr>
          <w:rFonts w:ascii="Calibri" w:hAnsi="Calibri"/>
        </w:rPr>
      </w:pPr>
      <w:r>
        <w:rPr>
          <w:rFonts w:ascii="Calibri" w:hAnsi="Calibri"/>
        </w:rPr>
        <w:t>– Shop Drawings and Maintenance Bulletins</w:t>
      </w:r>
    </w:p>
    <w:p w14:paraId="29206930" w14:textId="77777777" w:rsidR="007E0DCB" w:rsidRDefault="007E0DCB" w:rsidP="00C91969">
      <w:pPr>
        <w:pStyle w:val="BodyText"/>
        <w:ind w:left="720" w:firstLine="720"/>
        <w:rPr>
          <w:rFonts w:ascii="Calibri" w:hAnsi="Calibri"/>
        </w:rPr>
      </w:pPr>
      <w:r>
        <w:rPr>
          <w:rFonts w:ascii="Calibri" w:hAnsi="Calibri"/>
        </w:rPr>
        <w:t>– Safety and Maintenance</w:t>
      </w:r>
    </w:p>
    <w:p w14:paraId="5B702077" w14:textId="77777777" w:rsidR="007E0DCB" w:rsidRDefault="005B2156" w:rsidP="007E0DCB">
      <w:pPr>
        <w:pStyle w:val="BodyText"/>
        <w:rPr>
          <w:rFonts w:ascii="Calibri" w:hAnsi="Calibri"/>
        </w:rPr>
      </w:pPr>
      <w:r>
        <w:rPr>
          <w:rFonts w:ascii="Calibri" w:hAnsi="Calibri"/>
        </w:rPr>
        <w:t>40 71 13</w:t>
      </w:r>
      <w:r w:rsidR="007E0DCB">
        <w:rPr>
          <w:rFonts w:ascii="Calibri" w:hAnsi="Calibri"/>
        </w:rPr>
        <w:t xml:space="preserve"> </w:t>
      </w:r>
      <w:r w:rsidR="007E0DCB">
        <w:rPr>
          <w:rFonts w:ascii="Calibri" w:hAnsi="Calibri"/>
        </w:rPr>
        <w:tab/>
        <w:t xml:space="preserve">– </w:t>
      </w:r>
      <w:r>
        <w:rPr>
          <w:rFonts w:ascii="Calibri" w:hAnsi="Calibri"/>
        </w:rPr>
        <w:t>Magnetic Flow Meters</w:t>
      </w:r>
    </w:p>
    <w:p w14:paraId="779A60C0" w14:textId="77777777" w:rsidR="007E0DCB" w:rsidRDefault="007E0DCB" w:rsidP="005B2156">
      <w:pPr>
        <w:pStyle w:val="BodyText"/>
        <w:ind w:left="720" w:firstLine="720"/>
        <w:rPr>
          <w:rFonts w:ascii="Calibri" w:hAnsi="Calibri"/>
        </w:rPr>
      </w:pPr>
      <w:r>
        <w:rPr>
          <w:rFonts w:ascii="Calibri" w:hAnsi="Calibri"/>
        </w:rPr>
        <w:t>– Certification and Testing</w:t>
      </w:r>
    </w:p>
    <w:p w14:paraId="787E98B0" w14:textId="77777777" w:rsidR="00AA4FDE" w:rsidRDefault="00AA4FDE" w:rsidP="00AA4FDE">
      <w:pPr>
        <w:pStyle w:val="BodyText"/>
        <w:ind w:left="720" w:firstLine="720"/>
        <w:rPr>
          <w:rFonts w:ascii="Calibri" w:hAnsi="Calibri"/>
        </w:rPr>
      </w:pPr>
      <w:r>
        <w:rPr>
          <w:rFonts w:ascii="Calibri" w:hAnsi="Calibri"/>
        </w:rPr>
        <w:t>– Shop Drawings and Maintenance Bulletins</w:t>
      </w:r>
    </w:p>
    <w:p w14:paraId="2BB48A5B" w14:textId="77777777" w:rsidR="00AA4FDE" w:rsidRDefault="00AA4FDE" w:rsidP="00AA4FDE">
      <w:pPr>
        <w:pStyle w:val="BodyText"/>
        <w:ind w:left="720" w:firstLine="720"/>
        <w:rPr>
          <w:rFonts w:ascii="Calibri" w:hAnsi="Calibri"/>
        </w:rPr>
      </w:pPr>
      <w:r>
        <w:rPr>
          <w:rFonts w:ascii="Calibri" w:hAnsi="Calibri"/>
        </w:rPr>
        <w:t>– Safety and Maintenance</w:t>
      </w:r>
    </w:p>
    <w:p w14:paraId="482C869F" w14:textId="77777777" w:rsidR="00030F7D" w:rsidRDefault="005B2156" w:rsidP="00C91969">
      <w:pPr>
        <w:pStyle w:val="BodyText"/>
        <w:rPr>
          <w:rFonts w:ascii="Calibri" w:hAnsi="Calibri"/>
        </w:rPr>
      </w:pPr>
      <w:r>
        <w:rPr>
          <w:rFonts w:ascii="Calibri" w:hAnsi="Calibri"/>
        </w:rPr>
        <w:t>40 XX XX</w:t>
      </w:r>
    </w:p>
    <w:p w14:paraId="6F355920" w14:textId="77777777" w:rsidR="00030F7D" w:rsidRDefault="00585FAC" w:rsidP="00C91969">
      <w:pPr>
        <w:pStyle w:val="BodyText"/>
        <w:jc w:val="center"/>
        <w:rPr>
          <w:rFonts w:ascii="Arial" w:hAnsi="Arial" w:cs="Arial"/>
          <w:b/>
          <w:sz w:val="56"/>
          <w:szCs w:val="56"/>
        </w:rPr>
      </w:pPr>
      <w:r>
        <w:rPr>
          <w:rFonts w:ascii="Calibri" w:hAnsi="Calibri"/>
          <w:u w:val="single"/>
        </w:rPr>
        <w:br w:type="page"/>
      </w:r>
      <w:r w:rsidR="00F10529">
        <w:rPr>
          <w:rFonts w:ascii="Calibri" w:hAnsi="Calibri"/>
          <w:u w:val="single"/>
        </w:rPr>
        <w:lastRenderedPageBreak/>
        <w:t>MANUAL</w:t>
      </w:r>
      <w:r w:rsidR="00F16C77">
        <w:rPr>
          <w:rFonts w:ascii="Calibri" w:hAnsi="Calibri"/>
          <w:u w:val="single"/>
        </w:rPr>
        <w:t xml:space="preserve"> COVER </w:t>
      </w:r>
      <w:r w:rsidR="00030F7D">
        <w:rPr>
          <w:rFonts w:ascii="Calibri" w:hAnsi="Calibri"/>
          <w:u w:val="single"/>
        </w:rPr>
        <w:t>TEMPLATE</w:t>
      </w:r>
    </w:p>
    <w:p w14:paraId="6CA918E2" w14:textId="77777777" w:rsidR="00030F7D" w:rsidRPr="005F3EAC" w:rsidRDefault="00030F7D" w:rsidP="00030F7D">
      <w:pPr>
        <w:jc w:val="center"/>
        <w:rPr>
          <w:rFonts w:ascii="Arial" w:hAnsi="Arial" w:cs="Arial"/>
          <w:b/>
          <w:sz w:val="56"/>
          <w:szCs w:val="56"/>
        </w:rPr>
      </w:pPr>
      <w:r w:rsidRPr="005F3EAC">
        <w:rPr>
          <w:rFonts w:ascii="Arial" w:hAnsi="Arial" w:cs="Arial"/>
          <w:b/>
          <w:sz w:val="56"/>
          <w:szCs w:val="56"/>
        </w:rPr>
        <w:t xml:space="preserve">Operation and Maintenance </w:t>
      </w:r>
      <w:r>
        <w:rPr>
          <w:rFonts w:ascii="Arial" w:hAnsi="Arial" w:cs="Arial"/>
          <w:b/>
          <w:sz w:val="56"/>
          <w:szCs w:val="56"/>
        </w:rPr>
        <w:t>Manual</w:t>
      </w:r>
    </w:p>
    <w:p w14:paraId="2E2C8479" w14:textId="77777777" w:rsidR="00030F7D" w:rsidRPr="005F3EAC" w:rsidRDefault="00030F7D" w:rsidP="00030F7D">
      <w:pPr>
        <w:autoSpaceDE w:val="0"/>
        <w:autoSpaceDN w:val="0"/>
        <w:adjustRightInd w:val="0"/>
        <w:jc w:val="center"/>
        <w:rPr>
          <w:rFonts w:ascii="Arial" w:hAnsi="Arial" w:cs="Arial"/>
          <w:b/>
          <w:bCs/>
          <w:sz w:val="20"/>
          <w:szCs w:val="20"/>
        </w:rPr>
      </w:pPr>
    </w:p>
    <w:p w14:paraId="7CE2DEDC" w14:textId="77777777" w:rsidR="00030F7D" w:rsidRDefault="00030F7D" w:rsidP="00030F7D">
      <w:pPr>
        <w:pStyle w:val="Default"/>
      </w:pPr>
    </w:p>
    <w:p w14:paraId="268C9403" w14:textId="77777777" w:rsidR="00030F7D" w:rsidRDefault="00DA56F0" w:rsidP="00030F7D">
      <w:pPr>
        <w:jc w:val="center"/>
        <w:rPr>
          <w:rFonts w:ascii="Arial" w:hAnsi="Arial" w:cs="Arial"/>
          <w:sz w:val="28"/>
          <w:szCs w:val="28"/>
        </w:rPr>
      </w:pPr>
      <w:r w:rsidRPr="00030F7D">
        <w:rPr>
          <w:rFonts w:ascii="Arial" w:hAnsi="Arial" w:cs="Arial"/>
          <w:noProof/>
          <w:sz w:val="20"/>
          <w:szCs w:val="20"/>
        </w:rPr>
        <w:drawing>
          <wp:inline distT="0" distB="0" distL="0" distR="0" wp14:anchorId="09D1E532" wp14:editId="5452591F">
            <wp:extent cx="3878580" cy="11811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580" cy="1181100"/>
                    </a:xfrm>
                    <a:prstGeom prst="rect">
                      <a:avLst/>
                    </a:prstGeom>
                    <a:noFill/>
                    <a:ln>
                      <a:noFill/>
                    </a:ln>
                  </pic:spPr>
                </pic:pic>
              </a:graphicData>
            </a:graphic>
          </wp:inline>
        </w:drawing>
      </w:r>
      <w:r w:rsidR="00030F7D" w:rsidRPr="005F3EAC">
        <w:rPr>
          <w:rFonts w:ascii="Arial" w:hAnsi="Arial" w:cs="Arial"/>
          <w:sz w:val="28"/>
          <w:szCs w:val="28"/>
        </w:rPr>
        <w:t xml:space="preserve"> </w:t>
      </w:r>
    </w:p>
    <w:p w14:paraId="7A16F4C1" w14:textId="77777777" w:rsidR="00030F7D" w:rsidRDefault="00030F7D" w:rsidP="00030F7D">
      <w:pPr>
        <w:tabs>
          <w:tab w:val="left" w:pos="7464"/>
        </w:tabs>
        <w:jc w:val="center"/>
        <w:rPr>
          <w:sz w:val="23"/>
          <w:szCs w:val="23"/>
        </w:rPr>
      </w:pPr>
      <w:r>
        <w:rPr>
          <w:sz w:val="23"/>
          <w:szCs w:val="23"/>
        </w:rPr>
        <w:t xml:space="preserve">Environmental Services Department, </w:t>
      </w:r>
    </w:p>
    <w:p w14:paraId="5DB87CC2" w14:textId="77777777" w:rsidR="00030F7D" w:rsidRDefault="00030F7D" w:rsidP="00030F7D">
      <w:pPr>
        <w:tabs>
          <w:tab w:val="left" w:pos="7464"/>
        </w:tabs>
        <w:jc w:val="center"/>
        <w:rPr>
          <w:sz w:val="23"/>
          <w:szCs w:val="23"/>
        </w:rPr>
      </w:pPr>
      <w:r>
        <w:rPr>
          <w:sz w:val="23"/>
          <w:szCs w:val="23"/>
        </w:rPr>
        <w:t>17250 Yonge Street, Box 147, Newmarket, ON, L3Y 6Z1</w:t>
      </w:r>
    </w:p>
    <w:p w14:paraId="09970701" w14:textId="77777777" w:rsidR="00030F7D" w:rsidRDefault="00030F7D" w:rsidP="00030F7D">
      <w:pPr>
        <w:jc w:val="center"/>
        <w:rPr>
          <w:rFonts w:ascii="Arial" w:hAnsi="Arial" w:cs="Arial"/>
          <w:sz w:val="28"/>
          <w:szCs w:val="28"/>
        </w:rPr>
      </w:pPr>
    </w:p>
    <w:p w14:paraId="01F473C1" w14:textId="77777777" w:rsidR="00030F7D" w:rsidRDefault="00030F7D" w:rsidP="00030F7D">
      <w:pPr>
        <w:jc w:val="center"/>
        <w:rPr>
          <w:rFonts w:ascii="Arial" w:hAnsi="Arial" w:cs="Arial"/>
          <w:sz w:val="28"/>
          <w:szCs w:val="28"/>
        </w:rPr>
      </w:pPr>
    </w:p>
    <w:p w14:paraId="1A09640B" w14:textId="77777777" w:rsidR="00030F7D" w:rsidRDefault="00030F7D" w:rsidP="00030F7D">
      <w:pPr>
        <w:jc w:val="center"/>
        <w:rPr>
          <w:rFonts w:ascii="Arial" w:hAnsi="Arial" w:cs="Arial"/>
          <w:b/>
          <w:bCs/>
          <w:sz w:val="28"/>
          <w:szCs w:val="28"/>
        </w:rPr>
      </w:pPr>
      <w:r>
        <w:rPr>
          <w:rFonts w:ascii="Arial" w:hAnsi="Arial" w:cs="Arial"/>
          <w:b/>
          <w:bCs/>
          <w:sz w:val="28"/>
          <w:szCs w:val="28"/>
        </w:rPr>
        <w:t>PROJECT TITLE</w:t>
      </w:r>
    </w:p>
    <w:p w14:paraId="754FC4EC" w14:textId="77777777" w:rsidR="00030F7D" w:rsidRPr="005F3EAC" w:rsidRDefault="00030F7D" w:rsidP="00030F7D">
      <w:pPr>
        <w:jc w:val="center"/>
        <w:rPr>
          <w:rFonts w:ascii="Arial" w:hAnsi="Arial" w:cs="Arial"/>
          <w:b/>
          <w:bCs/>
          <w:sz w:val="28"/>
          <w:szCs w:val="28"/>
        </w:rPr>
      </w:pPr>
    </w:p>
    <w:p w14:paraId="10429B28" w14:textId="77777777" w:rsidR="00030F7D" w:rsidRDefault="00030F7D" w:rsidP="00030F7D">
      <w:pPr>
        <w:jc w:val="center"/>
        <w:rPr>
          <w:rFonts w:ascii="Arial" w:hAnsi="Arial" w:cs="Arial"/>
          <w:b/>
          <w:bCs/>
          <w:sz w:val="28"/>
          <w:szCs w:val="28"/>
        </w:rPr>
      </w:pPr>
      <w:r>
        <w:rPr>
          <w:rFonts w:ascii="Arial" w:hAnsi="Arial" w:cs="Arial"/>
          <w:b/>
          <w:bCs/>
          <w:sz w:val="28"/>
          <w:szCs w:val="28"/>
        </w:rPr>
        <w:t>FACILITY ADDRESS</w:t>
      </w:r>
    </w:p>
    <w:p w14:paraId="6647061A" w14:textId="77777777" w:rsidR="00030F7D" w:rsidRPr="005F3EAC" w:rsidRDefault="00030F7D" w:rsidP="00030F7D">
      <w:pPr>
        <w:jc w:val="center"/>
        <w:rPr>
          <w:rFonts w:ascii="Arial" w:hAnsi="Arial" w:cs="Arial"/>
          <w:b/>
          <w:bCs/>
          <w:sz w:val="28"/>
          <w:szCs w:val="28"/>
        </w:rPr>
      </w:pPr>
    </w:p>
    <w:p w14:paraId="4DC1F29B" w14:textId="77777777" w:rsidR="00030F7D" w:rsidRPr="005F3EAC" w:rsidRDefault="00030F7D" w:rsidP="00030F7D">
      <w:pPr>
        <w:jc w:val="center"/>
        <w:rPr>
          <w:rFonts w:ascii="Arial" w:hAnsi="Arial" w:cs="Arial"/>
          <w:b/>
          <w:sz w:val="28"/>
          <w:szCs w:val="28"/>
        </w:rPr>
      </w:pPr>
    </w:p>
    <w:p w14:paraId="2484F203" w14:textId="77777777" w:rsidR="00030F7D" w:rsidRPr="005F3EAC" w:rsidRDefault="00030F7D" w:rsidP="00030F7D">
      <w:pPr>
        <w:jc w:val="center"/>
        <w:rPr>
          <w:rFonts w:ascii="Arial" w:hAnsi="Arial" w:cs="Arial"/>
          <w:b/>
          <w:sz w:val="28"/>
          <w:szCs w:val="28"/>
        </w:rPr>
      </w:pPr>
      <w:r w:rsidRPr="005F3EAC">
        <w:rPr>
          <w:rFonts w:ascii="Arial" w:hAnsi="Arial" w:cs="Arial"/>
          <w:b/>
          <w:sz w:val="28"/>
          <w:szCs w:val="28"/>
        </w:rPr>
        <w:t>Contract # T-</w:t>
      </w:r>
      <w:r>
        <w:rPr>
          <w:rFonts w:ascii="Arial" w:hAnsi="Arial" w:cs="Arial"/>
          <w:b/>
          <w:sz w:val="28"/>
          <w:szCs w:val="28"/>
        </w:rPr>
        <w:t>XX</w:t>
      </w:r>
      <w:r w:rsidRPr="005F3EAC">
        <w:rPr>
          <w:rFonts w:ascii="Arial" w:hAnsi="Arial" w:cs="Arial"/>
          <w:b/>
          <w:sz w:val="28"/>
          <w:szCs w:val="28"/>
        </w:rPr>
        <w:t>-</w:t>
      </w:r>
      <w:r>
        <w:rPr>
          <w:rFonts w:ascii="Arial" w:hAnsi="Arial" w:cs="Arial"/>
          <w:b/>
          <w:sz w:val="28"/>
          <w:szCs w:val="28"/>
        </w:rPr>
        <w:t>XX</w:t>
      </w:r>
    </w:p>
    <w:p w14:paraId="1B451E6E" w14:textId="77777777" w:rsidR="00030F7D" w:rsidRPr="00CE0308" w:rsidRDefault="00030F7D" w:rsidP="00030F7D">
      <w:pPr>
        <w:jc w:val="center"/>
        <w:rPr>
          <w:rFonts w:ascii="Arial" w:hAnsi="Arial" w:cs="Arial"/>
          <w:b/>
          <w:sz w:val="28"/>
          <w:szCs w:val="28"/>
        </w:rPr>
      </w:pPr>
      <w:r w:rsidRPr="00CE0308">
        <w:rPr>
          <w:rFonts w:ascii="Arial" w:hAnsi="Arial" w:cs="Arial"/>
          <w:b/>
          <w:sz w:val="28"/>
          <w:szCs w:val="28"/>
        </w:rPr>
        <w:t>Completion</w:t>
      </w:r>
      <w:r>
        <w:rPr>
          <w:rFonts w:ascii="Arial" w:hAnsi="Arial" w:cs="Arial"/>
          <w:b/>
          <w:sz w:val="28"/>
          <w:szCs w:val="28"/>
        </w:rPr>
        <w:t>: Month, Year</w:t>
      </w:r>
    </w:p>
    <w:p w14:paraId="45AD246C" w14:textId="77777777" w:rsidR="00030F7D" w:rsidRPr="005F3EAC" w:rsidRDefault="00030F7D" w:rsidP="00030F7D">
      <w:pPr>
        <w:jc w:val="center"/>
        <w:rPr>
          <w:rFonts w:ascii="Arial" w:hAnsi="Arial" w:cs="Arial"/>
          <w:b/>
          <w:sz w:val="28"/>
          <w:szCs w:val="28"/>
        </w:rPr>
      </w:pPr>
    </w:p>
    <w:p w14:paraId="1E5B217F" w14:textId="77777777" w:rsidR="00030F7D" w:rsidRPr="004663BC" w:rsidRDefault="00030F7D" w:rsidP="00030F7D">
      <w:pPr>
        <w:jc w:val="center"/>
        <w:rPr>
          <w:rFonts w:ascii="Arial" w:hAnsi="Arial" w:cs="Arial"/>
          <w:b/>
          <w:sz w:val="28"/>
          <w:szCs w:val="28"/>
          <w:u w:val="single"/>
          <w:rPrChange w:id="180" w:author="Johnny Pang" w:date="2022-04-16T15:04:00Z">
            <w:rPr>
              <w:rFonts w:ascii="Arial" w:hAnsi="Arial" w:cs="Arial"/>
              <w:b/>
              <w:sz w:val="28"/>
              <w:szCs w:val="28"/>
              <w:highlight w:val="yellow"/>
              <w:u w:val="single"/>
            </w:rPr>
          </w:rPrChange>
        </w:rPr>
      </w:pPr>
      <w:r w:rsidRPr="004663BC">
        <w:rPr>
          <w:rFonts w:ascii="Arial" w:hAnsi="Arial" w:cs="Arial"/>
          <w:b/>
          <w:sz w:val="28"/>
          <w:szCs w:val="28"/>
          <w:u w:val="single"/>
          <w:rPrChange w:id="181" w:author="Johnny Pang" w:date="2022-04-16T15:04:00Z">
            <w:rPr>
              <w:rFonts w:ascii="Arial" w:hAnsi="Arial" w:cs="Arial"/>
              <w:b/>
              <w:sz w:val="28"/>
              <w:szCs w:val="28"/>
              <w:highlight w:val="yellow"/>
              <w:u w:val="single"/>
            </w:rPr>
          </w:rPrChange>
        </w:rPr>
        <w:t xml:space="preserve">VOLUME </w:t>
      </w:r>
      <w:r w:rsidR="00F536CB" w:rsidRPr="004663BC">
        <w:rPr>
          <w:rFonts w:ascii="Arial" w:hAnsi="Arial" w:cs="Arial"/>
          <w:b/>
          <w:sz w:val="28"/>
          <w:szCs w:val="28"/>
          <w:u w:val="single"/>
          <w:rPrChange w:id="182" w:author="Johnny Pang" w:date="2022-04-16T15:04:00Z">
            <w:rPr>
              <w:rFonts w:ascii="Arial" w:hAnsi="Arial" w:cs="Arial"/>
              <w:b/>
              <w:sz w:val="28"/>
              <w:szCs w:val="28"/>
              <w:highlight w:val="yellow"/>
              <w:u w:val="single"/>
            </w:rPr>
          </w:rPrChange>
        </w:rPr>
        <w:t>1</w:t>
      </w:r>
      <w:r w:rsidRPr="004663BC">
        <w:rPr>
          <w:rFonts w:ascii="Arial" w:hAnsi="Arial" w:cs="Arial"/>
          <w:b/>
          <w:sz w:val="28"/>
          <w:szCs w:val="28"/>
          <w:u w:val="single"/>
          <w:rPrChange w:id="183" w:author="Johnny Pang" w:date="2022-04-16T15:04:00Z">
            <w:rPr>
              <w:rFonts w:ascii="Arial" w:hAnsi="Arial" w:cs="Arial"/>
              <w:b/>
              <w:sz w:val="28"/>
              <w:szCs w:val="28"/>
              <w:highlight w:val="yellow"/>
              <w:u w:val="single"/>
            </w:rPr>
          </w:rPrChange>
        </w:rPr>
        <w:t>:</w:t>
      </w:r>
    </w:p>
    <w:p w14:paraId="2920CBF2" w14:textId="77777777" w:rsidR="00030F7D" w:rsidRPr="004663BC" w:rsidRDefault="00030F7D" w:rsidP="00030F7D">
      <w:pPr>
        <w:jc w:val="center"/>
        <w:rPr>
          <w:rFonts w:ascii="Arial" w:hAnsi="Arial" w:cs="Arial"/>
          <w:b/>
          <w:sz w:val="28"/>
          <w:szCs w:val="28"/>
          <w:rPrChange w:id="184" w:author="Johnny Pang" w:date="2022-04-16T15:04:00Z">
            <w:rPr>
              <w:rFonts w:ascii="Arial" w:hAnsi="Arial" w:cs="Arial"/>
              <w:b/>
              <w:sz w:val="28"/>
              <w:szCs w:val="28"/>
              <w:highlight w:val="yellow"/>
            </w:rPr>
          </w:rPrChange>
        </w:rPr>
      </w:pPr>
      <w:r w:rsidRPr="004663BC">
        <w:rPr>
          <w:rFonts w:ascii="Arial" w:hAnsi="Arial" w:cs="Arial"/>
          <w:b/>
          <w:sz w:val="28"/>
          <w:szCs w:val="28"/>
          <w:rPrChange w:id="185" w:author="Johnny Pang" w:date="2022-04-16T15:04:00Z">
            <w:rPr>
              <w:rFonts w:ascii="Arial" w:hAnsi="Arial" w:cs="Arial"/>
              <w:b/>
              <w:sz w:val="28"/>
              <w:szCs w:val="28"/>
              <w:highlight w:val="yellow"/>
            </w:rPr>
          </w:rPrChange>
        </w:rPr>
        <w:t>ARCHITECTURAL/STRUCTURAL</w:t>
      </w:r>
    </w:p>
    <w:p w14:paraId="6A3CCF57" w14:textId="77777777" w:rsidR="00030F7D" w:rsidRPr="004663BC" w:rsidRDefault="00030F7D" w:rsidP="00030F7D">
      <w:pPr>
        <w:jc w:val="center"/>
        <w:rPr>
          <w:rFonts w:ascii="Arial" w:hAnsi="Arial" w:cs="Arial"/>
          <w:b/>
          <w:sz w:val="28"/>
          <w:szCs w:val="28"/>
          <w:u w:val="single"/>
          <w:rPrChange w:id="186" w:author="Johnny Pang" w:date="2022-04-16T15:04:00Z">
            <w:rPr>
              <w:rFonts w:ascii="Arial" w:hAnsi="Arial" w:cs="Arial"/>
              <w:b/>
              <w:sz w:val="28"/>
              <w:szCs w:val="28"/>
              <w:highlight w:val="yellow"/>
              <w:u w:val="single"/>
            </w:rPr>
          </w:rPrChange>
        </w:rPr>
      </w:pPr>
      <w:r w:rsidRPr="004663BC">
        <w:rPr>
          <w:rFonts w:ascii="Arial" w:hAnsi="Arial" w:cs="Arial"/>
          <w:b/>
          <w:sz w:val="28"/>
          <w:szCs w:val="28"/>
          <w:u w:val="single"/>
          <w:rPrChange w:id="187" w:author="Johnny Pang" w:date="2022-04-16T15:04:00Z">
            <w:rPr>
              <w:rFonts w:ascii="Arial" w:hAnsi="Arial" w:cs="Arial"/>
              <w:b/>
              <w:sz w:val="28"/>
              <w:szCs w:val="28"/>
              <w:highlight w:val="yellow"/>
              <w:u w:val="single"/>
            </w:rPr>
          </w:rPrChange>
        </w:rPr>
        <w:t xml:space="preserve">VOLUME </w:t>
      </w:r>
      <w:r w:rsidR="00F536CB" w:rsidRPr="004663BC">
        <w:rPr>
          <w:rFonts w:ascii="Arial" w:hAnsi="Arial" w:cs="Arial"/>
          <w:b/>
          <w:sz w:val="28"/>
          <w:szCs w:val="28"/>
          <w:u w:val="single"/>
          <w:rPrChange w:id="188" w:author="Johnny Pang" w:date="2022-04-16T15:04:00Z">
            <w:rPr>
              <w:rFonts w:ascii="Arial" w:hAnsi="Arial" w:cs="Arial"/>
              <w:b/>
              <w:sz w:val="28"/>
              <w:szCs w:val="28"/>
              <w:highlight w:val="yellow"/>
              <w:u w:val="single"/>
            </w:rPr>
          </w:rPrChange>
        </w:rPr>
        <w:t>2</w:t>
      </w:r>
      <w:r w:rsidRPr="004663BC">
        <w:rPr>
          <w:rFonts w:ascii="Arial" w:hAnsi="Arial" w:cs="Arial"/>
          <w:b/>
          <w:sz w:val="28"/>
          <w:szCs w:val="28"/>
          <w:u w:val="single"/>
          <w:rPrChange w:id="189" w:author="Johnny Pang" w:date="2022-04-16T15:04:00Z">
            <w:rPr>
              <w:rFonts w:ascii="Arial" w:hAnsi="Arial" w:cs="Arial"/>
              <w:b/>
              <w:sz w:val="28"/>
              <w:szCs w:val="28"/>
              <w:highlight w:val="yellow"/>
              <w:u w:val="single"/>
            </w:rPr>
          </w:rPrChange>
        </w:rPr>
        <w:t>:</w:t>
      </w:r>
    </w:p>
    <w:p w14:paraId="39EB20EF" w14:textId="53C05151" w:rsidR="00030F7D" w:rsidRPr="004663BC" w:rsidRDefault="00030F7D" w:rsidP="00030F7D">
      <w:pPr>
        <w:jc w:val="center"/>
        <w:rPr>
          <w:rFonts w:ascii="Arial" w:hAnsi="Arial" w:cs="Arial"/>
          <w:b/>
          <w:sz w:val="28"/>
          <w:szCs w:val="28"/>
          <w:rPrChange w:id="190" w:author="Johnny Pang" w:date="2022-04-16T15:04:00Z">
            <w:rPr>
              <w:rFonts w:ascii="Arial" w:hAnsi="Arial" w:cs="Arial"/>
              <w:b/>
              <w:sz w:val="28"/>
              <w:szCs w:val="28"/>
              <w:highlight w:val="yellow"/>
            </w:rPr>
          </w:rPrChange>
        </w:rPr>
      </w:pPr>
      <w:r w:rsidRPr="004663BC">
        <w:rPr>
          <w:rFonts w:ascii="Arial" w:hAnsi="Arial" w:cs="Arial"/>
          <w:b/>
          <w:sz w:val="28"/>
          <w:szCs w:val="28"/>
          <w:rPrChange w:id="191" w:author="Johnny Pang" w:date="2022-04-16T15:04:00Z">
            <w:rPr>
              <w:rFonts w:ascii="Arial" w:hAnsi="Arial" w:cs="Arial"/>
              <w:b/>
              <w:sz w:val="28"/>
              <w:szCs w:val="28"/>
              <w:highlight w:val="yellow"/>
            </w:rPr>
          </w:rPrChange>
        </w:rPr>
        <w:t xml:space="preserve">PROCESS </w:t>
      </w:r>
      <w:ins w:id="192" w:author="Johnny Pang" w:date="2022-11-29T11:43:00Z">
        <w:r w:rsidR="001A0873">
          <w:rPr>
            <w:rFonts w:ascii="Arial" w:hAnsi="Arial" w:cs="Arial"/>
            <w:b/>
            <w:sz w:val="28"/>
            <w:szCs w:val="28"/>
          </w:rPr>
          <w:t xml:space="preserve">AND MECHANICAL </w:t>
        </w:r>
      </w:ins>
      <w:r w:rsidRPr="004663BC">
        <w:rPr>
          <w:rFonts w:ascii="Arial" w:hAnsi="Arial" w:cs="Arial"/>
          <w:b/>
          <w:sz w:val="28"/>
          <w:szCs w:val="28"/>
          <w:rPrChange w:id="193" w:author="Johnny Pang" w:date="2022-04-16T15:04:00Z">
            <w:rPr>
              <w:rFonts w:ascii="Arial" w:hAnsi="Arial" w:cs="Arial"/>
              <w:b/>
              <w:sz w:val="28"/>
              <w:szCs w:val="28"/>
              <w:highlight w:val="yellow"/>
            </w:rPr>
          </w:rPrChange>
        </w:rPr>
        <w:t>EQUIPMENT OPERATIONS AND MAINTENANCE</w:t>
      </w:r>
    </w:p>
    <w:p w14:paraId="0C5B52FC" w14:textId="77777777" w:rsidR="00030F7D" w:rsidRPr="004663BC" w:rsidRDefault="00030F7D" w:rsidP="00030F7D">
      <w:pPr>
        <w:jc w:val="center"/>
        <w:rPr>
          <w:rFonts w:ascii="Arial" w:hAnsi="Arial" w:cs="Arial"/>
          <w:b/>
          <w:sz w:val="28"/>
          <w:szCs w:val="28"/>
          <w:u w:val="single"/>
          <w:rPrChange w:id="194" w:author="Johnny Pang" w:date="2022-04-16T15:04:00Z">
            <w:rPr>
              <w:rFonts w:ascii="Arial" w:hAnsi="Arial" w:cs="Arial"/>
              <w:b/>
              <w:sz w:val="28"/>
              <w:szCs w:val="28"/>
              <w:highlight w:val="yellow"/>
              <w:u w:val="single"/>
            </w:rPr>
          </w:rPrChange>
        </w:rPr>
      </w:pPr>
      <w:r w:rsidRPr="004663BC">
        <w:rPr>
          <w:rFonts w:ascii="Arial" w:hAnsi="Arial" w:cs="Arial"/>
          <w:b/>
          <w:sz w:val="28"/>
          <w:szCs w:val="28"/>
          <w:u w:val="single"/>
          <w:rPrChange w:id="195" w:author="Johnny Pang" w:date="2022-04-16T15:04:00Z">
            <w:rPr>
              <w:rFonts w:ascii="Arial" w:hAnsi="Arial" w:cs="Arial"/>
              <w:b/>
              <w:sz w:val="28"/>
              <w:szCs w:val="28"/>
              <w:highlight w:val="yellow"/>
              <w:u w:val="single"/>
            </w:rPr>
          </w:rPrChange>
        </w:rPr>
        <w:t xml:space="preserve">VOLUME </w:t>
      </w:r>
      <w:r w:rsidR="00F536CB" w:rsidRPr="004663BC">
        <w:rPr>
          <w:rFonts w:ascii="Arial" w:hAnsi="Arial" w:cs="Arial"/>
          <w:b/>
          <w:sz w:val="28"/>
          <w:szCs w:val="28"/>
          <w:u w:val="single"/>
          <w:rPrChange w:id="196" w:author="Johnny Pang" w:date="2022-04-16T15:04:00Z">
            <w:rPr>
              <w:rFonts w:ascii="Arial" w:hAnsi="Arial" w:cs="Arial"/>
              <w:b/>
              <w:sz w:val="28"/>
              <w:szCs w:val="28"/>
              <w:highlight w:val="yellow"/>
              <w:u w:val="single"/>
            </w:rPr>
          </w:rPrChange>
        </w:rPr>
        <w:t>3</w:t>
      </w:r>
      <w:r w:rsidRPr="004663BC">
        <w:rPr>
          <w:rFonts w:ascii="Arial" w:hAnsi="Arial" w:cs="Arial"/>
          <w:b/>
          <w:sz w:val="28"/>
          <w:szCs w:val="28"/>
          <w:u w:val="single"/>
          <w:rPrChange w:id="197" w:author="Johnny Pang" w:date="2022-04-16T15:04:00Z">
            <w:rPr>
              <w:rFonts w:ascii="Arial" w:hAnsi="Arial" w:cs="Arial"/>
              <w:b/>
              <w:sz w:val="28"/>
              <w:szCs w:val="28"/>
              <w:highlight w:val="yellow"/>
              <w:u w:val="single"/>
            </w:rPr>
          </w:rPrChange>
        </w:rPr>
        <w:t>:</w:t>
      </w:r>
    </w:p>
    <w:p w14:paraId="268B3F14" w14:textId="1F9EAEBA" w:rsidR="00030F7D" w:rsidRDefault="00030F7D" w:rsidP="00030F7D">
      <w:pPr>
        <w:jc w:val="center"/>
        <w:rPr>
          <w:rFonts w:ascii="Arial" w:hAnsi="Arial" w:cs="Arial"/>
          <w:b/>
          <w:sz w:val="28"/>
          <w:szCs w:val="28"/>
        </w:rPr>
      </w:pPr>
      <w:r w:rsidRPr="004663BC">
        <w:rPr>
          <w:rFonts w:ascii="Arial" w:hAnsi="Arial" w:cs="Arial"/>
          <w:b/>
          <w:sz w:val="28"/>
          <w:szCs w:val="28"/>
          <w:rPrChange w:id="198" w:author="Johnny Pang" w:date="2022-04-16T15:04:00Z">
            <w:rPr>
              <w:rFonts w:ascii="Arial" w:hAnsi="Arial" w:cs="Arial"/>
              <w:b/>
              <w:sz w:val="28"/>
              <w:szCs w:val="28"/>
              <w:highlight w:val="yellow"/>
            </w:rPr>
          </w:rPrChange>
        </w:rPr>
        <w:t>ELECTRICAL AND INSTRUMENTATION</w:t>
      </w:r>
    </w:p>
    <w:p w14:paraId="46FF9837" w14:textId="77777777" w:rsidR="00030F7D" w:rsidRDefault="00030F7D" w:rsidP="00030F7D">
      <w:pPr>
        <w:tabs>
          <w:tab w:val="left" w:pos="7464"/>
        </w:tabs>
        <w:jc w:val="center"/>
        <w:rPr>
          <w:sz w:val="23"/>
          <w:szCs w:val="23"/>
        </w:rPr>
      </w:pPr>
    </w:p>
    <w:p w14:paraId="567F476D" w14:textId="77777777" w:rsidR="00030F7D" w:rsidRDefault="00030F7D" w:rsidP="00030F7D">
      <w:pPr>
        <w:tabs>
          <w:tab w:val="left" w:pos="7464"/>
        </w:tabs>
        <w:jc w:val="center"/>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1"/>
        <w:gridCol w:w="5382"/>
      </w:tblGrid>
      <w:tr w:rsidR="00030F7D" w:rsidRPr="000F192C" w14:paraId="32480BED" w14:textId="77777777" w:rsidTr="000F192C">
        <w:trPr>
          <w:trHeight w:val="1736"/>
        </w:trPr>
        <w:tc>
          <w:tcPr>
            <w:tcW w:w="5381" w:type="dxa"/>
            <w:shd w:val="clear" w:color="auto" w:fill="auto"/>
          </w:tcPr>
          <w:p w14:paraId="6BE40B71" w14:textId="77777777" w:rsidR="00030F7D" w:rsidRPr="00090A2A" w:rsidRDefault="00030F7D" w:rsidP="000F192C">
            <w:pPr>
              <w:tabs>
                <w:tab w:val="left" w:pos="7464"/>
              </w:tabs>
              <w:jc w:val="center"/>
              <w:rPr>
                <w:rFonts w:ascii="Arial" w:eastAsia="Calibri" w:hAnsi="Arial" w:cs="Arial"/>
                <w:sz w:val="28"/>
                <w:szCs w:val="28"/>
              </w:rPr>
            </w:pPr>
            <w:r w:rsidRPr="00F536CB">
              <w:rPr>
                <w:rFonts w:ascii="Arial" w:eastAsia="Calibri" w:hAnsi="Arial" w:cs="Arial"/>
                <w:sz w:val="28"/>
                <w:szCs w:val="28"/>
              </w:rPr>
              <w:t>Consulting</w:t>
            </w:r>
            <w:r w:rsidRPr="00963FAE">
              <w:rPr>
                <w:rFonts w:ascii="Arial" w:eastAsia="Calibri" w:hAnsi="Arial" w:cs="Arial"/>
                <w:sz w:val="28"/>
                <w:szCs w:val="28"/>
              </w:rPr>
              <w:t xml:space="preserve"> Engi</w:t>
            </w:r>
            <w:r w:rsidRPr="00BF51E7">
              <w:rPr>
                <w:rFonts w:ascii="Arial" w:eastAsia="Calibri" w:hAnsi="Arial" w:cs="Arial"/>
                <w:sz w:val="28"/>
                <w:szCs w:val="28"/>
              </w:rPr>
              <w:t>neer</w:t>
            </w:r>
            <w:r w:rsidRPr="00090A2A">
              <w:rPr>
                <w:rFonts w:ascii="Arial" w:eastAsia="Calibri" w:hAnsi="Arial" w:cs="Arial"/>
                <w:sz w:val="28"/>
                <w:szCs w:val="28"/>
              </w:rPr>
              <w:t xml:space="preserve"> Logo</w:t>
            </w:r>
          </w:p>
          <w:p w14:paraId="2697EF01" w14:textId="77777777" w:rsidR="00030F7D" w:rsidRPr="00146A05" w:rsidRDefault="00030F7D" w:rsidP="000F192C">
            <w:pPr>
              <w:tabs>
                <w:tab w:val="left" w:pos="7464"/>
              </w:tabs>
              <w:jc w:val="center"/>
              <w:rPr>
                <w:rFonts w:ascii="Arial" w:eastAsia="Calibri" w:hAnsi="Arial" w:cs="Arial"/>
                <w:sz w:val="28"/>
                <w:szCs w:val="28"/>
              </w:rPr>
            </w:pPr>
          </w:p>
          <w:p w14:paraId="2DB8C411" w14:textId="77777777" w:rsidR="00030F7D" w:rsidRPr="008F74F6" w:rsidRDefault="00030F7D" w:rsidP="000F192C">
            <w:pPr>
              <w:tabs>
                <w:tab w:val="left" w:pos="7464"/>
              </w:tabs>
              <w:jc w:val="center"/>
              <w:rPr>
                <w:rFonts w:ascii="Arial" w:eastAsia="Calibri" w:hAnsi="Arial" w:cs="Arial"/>
                <w:sz w:val="28"/>
                <w:szCs w:val="28"/>
              </w:rPr>
            </w:pPr>
            <w:r w:rsidRPr="008F74F6">
              <w:rPr>
                <w:rFonts w:ascii="Arial" w:eastAsia="Calibri" w:hAnsi="Arial" w:cs="Arial"/>
                <w:sz w:val="28"/>
                <w:szCs w:val="28"/>
              </w:rPr>
              <w:t>Name</w:t>
            </w:r>
          </w:p>
          <w:p w14:paraId="24469DB0" w14:textId="77777777" w:rsidR="00030F7D" w:rsidRPr="008F74F6" w:rsidRDefault="00030F7D" w:rsidP="000F192C">
            <w:pPr>
              <w:tabs>
                <w:tab w:val="left" w:pos="7464"/>
              </w:tabs>
              <w:jc w:val="center"/>
              <w:rPr>
                <w:rFonts w:ascii="Arial" w:eastAsia="Calibri" w:hAnsi="Arial" w:cs="Arial"/>
                <w:sz w:val="28"/>
                <w:szCs w:val="28"/>
              </w:rPr>
            </w:pPr>
            <w:r w:rsidRPr="008F74F6">
              <w:rPr>
                <w:rFonts w:ascii="Arial" w:eastAsia="Calibri" w:hAnsi="Arial" w:cs="Arial"/>
                <w:sz w:val="28"/>
                <w:szCs w:val="28"/>
              </w:rPr>
              <w:t>Address</w:t>
            </w:r>
          </w:p>
          <w:p w14:paraId="441C36CA" w14:textId="77777777" w:rsidR="00030F7D" w:rsidRDefault="00030F7D" w:rsidP="000F192C">
            <w:pPr>
              <w:tabs>
                <w:tab w:val="left" w:pos="7464"/>
              </w:tabs>
              <w:jc w:val="center"/>
              <w:rPr>
                <w:rFonts w:ascii="Arial" w:eastAsia="Calibri" w:hAnsi="Arial" w:cs="Arial"/>
                <w:sz w:val="28"/>
                <w:szCs w:val="28"/>
              </w:rPr>
            </w:pPr>
            <w:r w:rsidRPr="002A65FA">
              <w:rPr>
                <w:rFonts w:ascii="Arial" w:eastAsia="Calibri" w:hAnsi="Arial" w:cs="Arial"/>
                <w:sz w:val="28"/>
                <w:szCs w:val="28"/>
              </w:rPr>
              <w:t>Telephone Number</w:t>
            </w:r>
          </w:p>
          <w:p w14:paraId="096EB2A9" w14:textId="77777777" w:rsidR="005D3897" w:rsidRPr="009F5259" w:rsidRDefault="005D3897" w:rsidP="000F192C">
            <w:pPr>
              <w:tabs>
                <w:tab w:val="left" w:pos="7464"/>
              </w:tabs>
              <w:jc w:val="center"/>
              <w:rPr>
                <w:rFonts w:ascii="Arial" w:eastAsia="Calibri" w:hAnsi="Arial" w:cs="Arial"/>
                <w:sz w:val="28"/>
                <w:szCs w:val="28"/>
              </w:rPr>
            </w:pPr>
            <w:r>
              <w:rPr>
                <w:rFonts w:ascii="Arial" w:eastAsia="Calibri" w:hAnsi="Arial" w:cs="Arial"/>
                <w:sz w:val="28"/>
                <w:szCs w:val="28"/>
              </w:rPr>
              <w:t>Project Manager Name</w:t>
            </w:r>
          </w:p>
        </w:tc>
        <w:tc>
          <w:tcPr>
            <w:tcW w:w="5382" w:type="dxa"/>
            <w:shd w:val="clear" w:color="auto" w:fill="auto"/>
          </w:tcPr>
          <w:p w14:paraId="76C8B79C" w14:textId="77777777" w:rsidR="00030F7D" w:rsidRPr="009F5259" w:rsidRDefault="00030F7D" w:rsidP="000F192C">
            <w:pPr>
              <w:tabs>
                <w:tab w:val="left" w:pos="7464"/>
              </w:tabs>
              <w:jc w:val="center"/>
              <w:rPr>
                <w:rFonts w:ascii="Arial" w:eastAsia="Calibri" w:hAnsi="Arial" w:cs="Arial"/>
                <w:noProof/>
                <w:sz w:val="28"/>
                <w:szCs w:val="28"/>
              </w:rPr>
            </w:pPr>
            <w:r w:rsidRPr="009F5259">
              <w:rPr>
                <w:rFonts w:ascii="Arial" w:eastAsia="Calibri" w:hAnsi="Arial" w:cs="Arial"/>
                <w:noProof/>
                <w:sz w:val="28"/>
                <w:szCs w:val="28"/>
              </w:rPr>
              <w:t>General Contractor Logo</w:t>
            </w:r>
          </w:p>
          <w:p w14:paraId="0D38E10C" w14:textId="77777777" w:rsidR="00030F7D" w:rsidRPr="009F5259" w:rsidRDefault="00030F7D" w:rsidP="000F192C">
            <w:pPr>
              <w:tabs>
                <w:tab w:val="left" w:pos="7464"/>
              </w:tabs>
              <w:jc w:val="center"/>
              <w:rPr>
                <w:rFonts w:ascii="Arial" w:eastAsia="Calibri" w:hAnsi="Arial" w:cs="Arial"/>
                <w:noProof/>
                <w:sz w:val="28"/>
                <w:szCs w:val="28"/>
              </w:rPr>
            </w:pPr>
          </w:p>
          <w:p w14:paraId="5A1E491F" w14:textId="77777777" w:rsidR="00030F7D" w:rsidRPr="00D30407" w:rsidRDefault="00030F7D" w:rsidP="000F192C">
            <w:pPr>
              <w:tabs>
                <w:tab w:val="left" w:pos="7464"/>
              </w:tabs>
              <w:jc w:val="center"/>
              <w:rPr>
                <w:rFonts w:ascii="Arial" w:eastAsia="Calibri" w:hAnsi="Arial" w:cs="Arial"/>
                <w:noProof/>
                <w:sz w:val="28"/>
                <w:szCs w:val="28"/>
              </w:rPr>
            </w:pPr>
            <w:r w:rsidRPr="00D30407">
              <w:rPr>
                <w:rFonts w:ascii="Arial" w:eastAsia="Calibri" w:hAnsi="Arial" w:cs="Arial"/>
                <w:noProof/>
                <w:sz w:val="28"/>
                <w:szCs w:val="28"/>
              </w:rPr>
              <w:t>Name</w:t>
            </w:r>
          </w:p>
          <w:p w14:paraId="56E81A34" w14:textId="77777777" w:rsidR="00030F7D" w:rsidRPr="00904E24" w:rsidRDefault="00030F7D" w:rsidP="000F192C">
            <w:pPr>
              <w:tabs>
                <w:tab w:val="left" w:pos="7464"/>
              </w:tabs>
              <w:jc w:val="center"/>
              <w:rPr>
                <w:rFonts w:ascii="Arial" w:eastAsia="Calibri" w:hAnsi="Arial" w:cs="Arial"/>
                <w:noProof/>
                <w:sz w:val="28"/>
                <w:szCs w:val="28"/>
              </w:rPr>
            </w:pPr>
            <w:r w:rsidRPr="00904E24">
              <w:rPr>
                <w:rFonts w:ascii="Arial" w:eastAsia="Calibri" w:hAnsi="Arial" w:cs="Arial"/>
                <w:noProof/>
                <w:sz w:val="28"/>
                <w:szCs w:val="28"/>
              </w:rPr>
              <w:t>Address</w:t>
            </w:r>
          </w:p>
          <w:p w14:paraId="214224F8" w14:textId="77777777" w:rsidR="00030F7D" w:rsidRDefault="00030F7D" w:rsidP="000F192C">
            <w:pPr>
              <w:tabs>
                <w:tab w:val="left" w:pos="7464"/>
              </w:tabs>
              <w:jc w:val="center"/>
              <w:rPr>
                <w:rFonts w:ascii="Arial" w:eastAsia="Calibri" w:hAnsi="Arial" w:cs="Arial"/>
                <w:noProof/>
                <w:sz w:val="28"/>
                <w:szCs w:val="28"/>
              </w:rPr>
            </w:pPr>
            <w:r w:rsidRPr="005D3897">
              <w:rPr>
                <w:rFonts w:ascii="Arial" w:eastAsia="Calibri" w:hAnsi="Arial" w:cs="Arial"/>
                <w:noProof/>
                <w:sz w:val="28"/>
                <w:szCs w:val="28"/>
              </w:rPr>
              <w:t>Telephone Number</w:t>
            </w:r>
          </w:p>
          <w:p w14:paraId="0190FD0A" w14:textId="77777777" w:rsidR="005D3897" w:rsidRPr="005D3897" w:rsidRDefault="005D3897" w:rsidP="000F192C">
            <w:pPr>
              <w:tabs>
                <w:tab w:val="left" w:pos="7464"/>
              </w:tabs>
              <w:jc w:val="center"/>
              <w:rPr>
                <w:rFonts w:eastAsia="Calibri"/>
                <w:sz w:val="28"/>
                <w:szCs w:val="28"/>
              </w:rPr>
            </w:pPr>
            <w:r>
              <w:rPr>
                <w:rFonts w:ascii="Arial" w:eastAsia="Calibri" w:hAnsi="Arial" w:cs="Arial"/>
                <w:sz w:val="28"/>
                <w:szCs w:val="28"/>
              </w:rPr>
              <w:t>Project Manager Name</w:t>
            </w:r>
          </w:p>
        </w:tc>
      </w:tr>
    </w:tbl>
    <w:p w14:paraId="10FE4BC8" w14:textId="77777777" w:rsidR="00030F7D" w:rsidRDefault="00030F7D" w:rsidP="00030F7D">
      <w:pPr>
        <w:tabs>
          <w:tab w:val="left" w:pos="7464"/>
        </w:tabs>
        <w:jc w:val="center"/>
        <w:rPr>
          <w:sz w:val="23"/>
          <w:szCs w:val="23"/>
        </w:rPr>
      </w:pPr>
    </w:p>
    <w:p w14:paraId="06ADFDFB" w14:textId="77777777" w:rsidR="00030F7D" w:rsidRDefault="00030F7D" w:rsidP="00030F7D">
      <w:pPr>
        <w:tabs>
          <w:tab w:val="left" w:pos="7464"/>
        </w:tabs>
        <w:jc w:val="center"/>
        <w:rPr>
          <w:sz w:val="23"/>
          <w:szCs w:val="23"/>
        </w:rPr>
      </w:pPr>
    </w:p>
    <w:p w14:paraId="5BF5387F" w14:textId="77777777" w:rsidR="00030F7D" w:rsidRDefault="00030F7D" w:rsidP="00030F7D">
      <w:pPr>
        <w:tabs>
          <w:tab w:val="left" w:pos="7464"/>
        </w:tabs>
        <w:jc w:val="center"/>
        <w:rPr>
          <w:rFonts w:ascii="Arial" w:hAnsi="Arial" w:cs="Arial"/>
          <w:b/>
          <w:bCs/>
          <w:sz w:val="28"/>
          <w:szCs w:val="28"/>
        </w:rPr>
      </w:pPr>
      <w:r w:rsidRPr="003B2B90">
        <w:rPr>
          <w:rFonts w:ascii="Arial" w:hAnsi="Arial" w:cs="Arial"/>
          <w:b/>
          <w:bCs/>
          <w:sz w:val="28"/>
          <w:szCs w:val="28"/>
        </w:rPr>
        <w:lastRenderedPageBreak/>
        <w:t xml:space="preserve">Set X of </w:t>
      </w:r>
      <w:r w:rsidR="0014658E">
        <w:rPr>
          <w:rFonts w:ascii="Arial" w:hAnsi="Arial" w:cs="Arial"/>
          <w:b/>
          <w:bCs/>
          <w:sz w:val="28"/>
          <w:szCs w:val="28"/>
        </w:rPr>
        <w:t>X</w:t>
      </w:r>
    </w:p>
    <w:p w14:paraId="69854C12" w14:textId="77777777" w:rsidR="00030F7D" w:rsidRPr="003B2B90" w:rsidRDefault="00030F7D" w:rsidP="00C91969">
      <w:pPr>
        <w:pStyle w:val="BodyText"/>
        <w:jc w:val="center"/>
        <w:rPr>
          <w:rFonts w:ascii="Arial" w:hAnsi="Arial" w:cs="Arial"/>
          <w:b/>
          <w:bCs/>
          <w:sz w:val="28"/>
          <w:szCs w:val="28"/>
        </w:rPr>
      </w:pPr>
      <w:r>
        <w:rPr>
          <w:rFonts w:ascii="Calibri" w:hAnsi="Calibri"/>
          <w:u w:val="single"/>
        </w:rPr>
        <w:t>BINDER SPINE TEMPLATE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6"/>
      </w:tblGrid>
      <w:tr w:rsidR="00030F7D" w:rsidRPr="005F3EAC" w14:paraId="41C83FDD" w14:textId="77777777" w:rsidTr="000F192C">
        <w:trPr>
          <w:trHeight w:val="11735"/>
        </w:trPr>
        <w:tc>
          <w:tcPr>
            <w:tcW w:w="3696" w:type="dxa"/>
            <w:shd w:val="clear" w:color="auto" w:fill="auto"/>
          </w:tcPr>
          <w:p w14:paraId="39C42E4C" w14:textId="77777777" w:rsidR="00030F7D" w:rsidRPr="000F192C" w:rsidRDefault="00030F7D" w:rsidP="000F192C">
            <w:pPr>
              <w:jc w:val="center"/>
              <w:rPr>
                <w:rFonts w:ascii="Arial" w:eastAsia="Calibri" w:hAnsi="Arial" w:cs="Arial"/>
                <w:b/>
                <w:sz w:val="24"/>
                <w:szCs w:val="24"/>
              </w:rPr>
            </w:pPr>
          </w:p>
          <w:p w14:paraId="3630F8B2" w14:textId="77777777" w:rsidR="00030F7D" w:rsidRPr="000F192C" w:rsidRDefault="00030F7D" w:rsidP="000F192C">
            <w:pPr>
              <w:jc w:val="center"/>
              <w:rPr>
                <w:rFonts w:ascii="Arial" w:eastAsia="Calibri" w:hAnsi="Arial" w:cs="Arial"/>
                <w:b/>
                <w:sz w:val="24"/>
                <w:szCs w:val="24"/>
              </w:rPr>
            </w:pPr>
            <w:r w:rsidRPr="000F192C">
              <w:rPr>
                <w:rFonts w:ascii="Arial" w:eastAsia="Calibri" w:hAnsi="Arial" w:cs="Arial"/>
                <w:b/>
                <w:sz w:val="24"/>
                <w:szCs w:val="24"/>
              </w:rPr>
              <w:t xml:space="preserve">Operation and </w:t>
            </w:r>
          </w:p>
          <w:p w14:paraId="0FC18B66" w14:textId="77777777" w:rsidR="00030F7D" w:rsidRPr="000F192C" w:rsidRDefault="00030F7D" w:rsidP="000F192C">
            <w:pPr>
              <w:jc w:val="center"/>
              <w:rPr>
                <w:rFonts w:ascii="Arial" w:eastAsia="Calibri" w:hAnsi="Arial" w:cs="Arial"/>
                <w:b/>
                <w:sz w:val="24"/>
                <w:szCs w:val="24"/>
              </w:rPr>
            </w:pPr>
            <w:r w:rsidRPr="000F192C">
              <w:rPr>
                <w:rFonts w:ascii="Arial" w:eastAsia="Calibri" w:hAnsi="Arial" w:cs="Arial"/>
                <w:b/>
                <w:sz w:val="24"/>
                <w:szCs w:val="24"/>
              </w:rPr>
              <w:t>Maintenance Manual</w:t>
            </w:r>
          </w:p>
          <w:p w14:paraId="0F0D8D84" w14:textId="77777777" w:rsidR="00030F7D" w:rsidRPr="000F192C" w:rsidRDefault="00030F7D" w:rsidP="000F192C">
            <w:pPr>
              <w:autoSpaceDE w:val="0"/>
              <w:autoSpaceDN w:val="0"/>
              <w:adjustRightInd w:val="0"/>
              <w:jc w:val="center"/>
              <w:rPr>
                <w:rFonts w:ascii="Arial" w:eastAsia="Calibri" w:hAnsi="Arial" w:cs="Arial"/>
                <w:b/>
                <w:bCs/>
                <w:sz w:val="24"/>
                <w:szCs w:val="24"/>
              </w:rPr>
            </w:pPr>
          </w:p>
          <w:p w14:paraId="15FAC30B" w14:textId="77777777" w:rsidR="00030F7D" w:rsidRPr="0038696C" w:rsidRDefault="00030F7D" w:rsidP="000F192C">
            <w:pPr>
              <w:pStyle w:val="Default"/>
            </w:pPr>
          </w:p>
          <w:p w14:paraId="5019386A" w14:textId="77777777" w:rsidR="00030F7D" w:rsidRPr="000F192C" w:rsidRDefault="00030F7D" w:rsidP="000F192C">
            <w:pPr>
              <w:jc w:val="center"/>
              <w:rPr>
                <w:rFonts w:ascii="Arial" w:eastAsia="Calibri" w:hAnsi="Arial" w:cs="Arial"/>
                <w:b/>
                <w:bCs/>
                <w:sz w:val="24"/>
                <w:szCs w:val="24"/>
              </w:rPr>
            </w:pPr>
            <w:r w:rsidRPr="000F192C">
              <w:rPr>
                <w:rFonts w:ascii="Arial" w:eastAsia="Calibri" w:hAnsi="Arial" w:cs="Arial"/>
                <w:b/>
                <w:bCs/>
                <w:sz w:val="24"/>
                <w:szCs w:val="24"/>
              </w:rPr>
              <w:t>PROJECT TITLE</w:t>
            </w:r>
          </w:p>
          <w:p w14:paraId="729615EB" w14:textId="77777777" w:rsidR="00030F7D" w:rsidRPr="000F192C" w:rsidRDefault="00030F7D" w:rsidP="000F192C">
            <w:pPr>
              <w:jc w:val="center"/>
              <w:rPr>
                <w:rFonts w:ascii="Arial" w:eastAsia="Calibri" w:hAnsi="Arial" w:cs="Arial"/>
                <w:b/>
                <w:bCs/>
                <w:sz w:val="24"/>
                <w:szCs w:val="24"/>
              </w:rPr>
            </w:pPr>
          </w:p>
          <w:p w14:paraId="02D3C94B" w14:textId="77777777" w:rsidR="00030F7D" w:rsidRPr="000F192C" w:rsidRDefault="00030F7D" w:rsidP="000F192C">
            <w:pPr>
              <w:jc w:val="center"/>
              <w:rPr>
                <w:rFonts w:ascii="Arial" w:eastAsia="Calibri" w:hAnsi="Arial" w:cs="Arial"/>
                <w:b/>
                <w:bCs/>
                <w:sz w:val="24"/>
                <w:szCs w:val="24"/>
              </w:rPr>
            </w:pPr>
            <w:r w:rsidRPr="000F192C">
              <w:rPr>
                <w:rFonts w:ascii="Arial" w:eastAsia="Calibri" w:hAnsi="Arial" w:cs="Arial"/>
                <w:b/>
                <w:bCs/>
                <w:sz w:val="24"/>
                <w:szCs w:val="24"/>
              </w:rPr>
              <w:t>FACILITY ADDRESS</w:t>
            </w:r>
          </w:p>
          <w:p w14:paraId="11DDEB89" w14:textId="77777777" w:rsidR="00030F7D" w:rsidRPr="000F192C" w:rsidRDefault="00030F7D" w:rsidP="000F192C">
            <w:pPr>
              <w:jc w:val="center"/>
              <w:rPr>
                <w:rFonts w:ascii="Arial" w:eastAsia="Calibri" w:hAnsi="Arial" w:cs="Arial"/>
                <w:b/>
                <w:sz w:val="24"/>
                <w:szCs w:val="24"/>
              </w:rPr>
            </w:pPr>
          </w:p>
          <w:p w14:paraId="09A19D79" w14:textId="77777777" w:rsidR="00030F7D" w:rsidRPr="000F192C" w:rsidRDefault="00030F7D" w:rsidP="000F192C">
            <w:pPr>
              <w:jc w:val="center"/>
              <w:rPr>
                <w:rFonts w:ascii="Arial" w:eastAsia="Calibri" w:hAnsi="Arial" w:cs="Arial"/>
                <w:b/>
                <w:sz w:val="24"/>
                <w:szCs w:val="24"/>
              </w:rPr>
            </w:pPr>
            <w:r w:rsidRPr="000F192C">
              <w:rPr>
                <w:rFonts w:ascii="Arial" w:eastAsia="Calibri" w:hAnsi="Arial" w:cs="Arial"/>
                <w:b/>
                <w:sz w:val="24"/>
                <w:szCs w:val="24"/>
              </w:rPr>
              <w:t>Contract # T-XX-XX</w:t>
            </w:r>
          </w:p>
          <w:p w14:paraId="1822E601" w14:textId="77777777" w:rsidR="00030F7D" w:rsidRPr="000F192C" w:rsidRDefault="00030F7D" w:rsidP="000F192C">
            <w:pPr>
              <w:jc w:val="center"/>
              <w:rPr>
                <w:rFonts w:ascii="Arial" w:eastAsia="Calibri" w:hAnsi="Arial" w:cs="Arial"/>
                <w:b/>
                <w:sz w:val="24"/>
                <w:szCs w:val="24"/>
              </w:rPr>
            </w:pPr>
            <w:r w:rsidRPr="000F192C">
              <w:rPr>
                <w:rFonts w:ascii="Arial" w:eastAsia="Calibri" w:hAnsi="Arial" w:cs="Arial"/>
                <w:b/>
                <w:sz w:val="24"/>
                <w:szCs w:val="24"/>
              </w:rPr>
              <w:t>Completion: Month Year</w:t>
            </w:r>
          </w:p>
          <w:p w14:paraId="0DDE6CF0" w14:textId="77777777" w:rsidR="00030F7D" w:rsidRPr="000F192C" w:rsidRDefault="00030F7D" w:rsidP="000F192C">
            <w:pPr>
              <w:jc w:val="center"/>
              <w:rPr>
                <w:rFonts w:ascii="Arial" w:eastAsia="Calibri" w:hAnsi="Arial" w:cs="Arial"/>
                <w:b/>
                <w:sz w:val="24"/>
                <w:szCs w:val="24"/>
              </w:rPr>
            </w:pPr>
          </w:p>
          <w:p w14:paraId="2905EBFC" w14:textId="77777777" w:rsidR="00030F7D" w:rsidRPr="000F192C" w:rsidRDefault="00030F7D" w:rsidP="000F192C">
            <w:pPr>
              <w:jc w:val="center"/>
              <w:rPr>
                <w:rFonts w:ascii="Arial" w:eastAsia="Calibri" w:hAnsi="Arial" w:cs="Arial"/>
                <w:b/>
                <w:sz w:val="24"/>
                <w:szCs w:val="24"/>
              </w:rPr>
            </w:pPr>
            <w:r w:rsidRPr="000F192C">
              <w:rPr>
                <w:rFonts w:ascii="Arial" w:eastAsia="Calibri" w:hAnsi="Arial" w:cs="Arial"/>
                <w:b/>
                <w:sz w:val="24"/>
                <w:szCs w:val="24"/>
              </w:rPr>
              <w:t>VOLUME X of X</w:t>
            </w:r>
          </w:p>
          <w:p w14:paraId="633AF03F" w14:textId="77777777" w:rsidR="00030F7D" w:rsidRPr="000F192C" w:rsidRDefault="00030F7D" w:rsidP="000F192C">
            <w:pPr>
              <w:jc w:val="center"/>
              <w:rPr>
                <w:rFonts w:ascii="Arial" w:eastAsia="Calibri" w:hAnsi="Arial" w:cs="Arial"/>
                <w:b/>
                <w:sz w:val="24"/>
                <w:szCs w:val="24"/>
              </w:rPr>
            </w:pPr>
            <w:r w:rsidRPr="000F192C">
              <w:rPr>
                <w:rFonts w:ascii="Arial" w:eastAsia="Calibri" w:hAnsi="Arial" w:cs="Arial"/>
                <w:b/>
                <w:sz w:val="24"/>
                <w:szCs w:val="24"/>
              </w:rPr>
              <w:t xml:space="preserve">  </w:t>
            </w:r>
          </w:p>
          <w:p w14:paraId="671F8896" w14:textId="77777777" w:rsidR="00030F7D" w:rsidRPr="000F192C" w:rsidRDefault="00030F7D" w:rsidP="000F192C">
            <w:pPr>
              <w:jc w:val="center"/>
              <w:rPr>
                <w:rFonts w:ascii="Arial" w:eastAsia="Calibri" w:hAnsi="Arial" w:cs="Arial"/>
                <w:b/>
                <w:sz w:val="24"/>
                <w:szCs w:val="24"/>
              </w:rPr>
            </w:pPr>
            <w:r w:rsidRPr="000F192C">
              <w:rPr>
                <w:rFonts w:ascii="Arial" w:eastAsia="Calibri" w:hAnsi="Arial" w:cs="Arial"/>
                <w:b/>
                <w:sz w:val="24"/>
                <w:szCs w:val="24"/>
              </w:rPr>
              <w:t xml:space="preserve">     </w:t>
            </w:r>
          </w:p>
          <w:p w14:paraId="3FC7CB51" w14:textId="77777777" w:rsidR="00030F7D" w:rsidRPr="000F192C" w:rsidRDefault="00DA56F0" w:rsidP="000F192C">
            <w:pPr>
              <w:jc w:val="center"/>
              <w:rPr>
                <w:rFonts w:ascii="Arial" w:eastAsia="Calibri" w:hAnsi="Arial" w:cs="Arial"/>
                <w:b/>
                <w:sz w:val="24"/>
                <w:szCs w:val="24"/>
              </w:rPr>
            </w:pPr>
            <w:r w:rsidRPr="000F192C">
              <w:rPr>
                <w:rFonts w:ascii="Arial" w:eastAsia="Calibri" w:hAnsi="Arial" w:cs="Arial"/>
                <w:noProof/>
                <w:sz w:val="24"/>
                <w:szCs w:val="24"/>
              </w:rPr>
              <w:drawing>
                <wp:inline distT="0" distB="0" distL="0" distR="0" wp14:anchorId="7631EFAC" wp14:editId="74C48B86">
                  <wp:extent cx="1790700" cy="54864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548640"/>
                          </a:xfrm>
                          <a:prstGeom prst="rect">
                            <a:avLst/>
                          </a:prstGeom>
                          <a:noFill/>
                          <a:ln>
                            <a:noFill/>
                          </a:ln>
                        </pic:spPr>
                      </pic:pic>
                    </a:graphicData>
                  </a:graphic>
                </wp:inline>
              </w:drawing>
            </w:r>
            <w:r w:rsidR="00030F7D" w:rsidRPr="000F192C">
              <w:rPr>
                <w:rFonts w:ascii="Arial" w:eastAsia="Calibri" w:hAnsi="Arial" w:cs="Arial"/>
                <w:b/>
                <w:sz w:val="24"/>
                <w:szCs w:val="24"/>
              </w:rPr>
              <w:t xml:space="preserve"> </w:t>
            </w:r>
          </w:p>
          <w:p w14:paraId="6ECFC0AF" w14:textId="77777777" w:rsidR="00030F7D" w:rsidRPr="000F192C" w:rsidRDefault="00030F7D" w:rsidP="000F192C">
            <w:pPr>
              <w:tabs>
                <w:tab w:val="left" w:pos="7464"/>
              </w:tabs>
              <w:jc w:val="center"/>
              <w:rPr>
                <w:rFonts w:ascii="Arial" w:eastAsia="Calibri" w:hAnsi="Arial" w:cs="Arial"/>
                <w:color w:val="FFFFFF"/>
                <w:sz w:val="20"/>
                <w:szCs w:val="20"/>
              </w:rPr>
            </w:pPr>
            <w:r w:rsidRPr="000F192C">
              <w:rPr>
                <w:rFonts w:ascii="Arial" w:eastAsia="Calibri" w:hAnsi="Arial" w:cs="Arial"/>
                <w:b/>
                <w:color w:val="FFFFFF"/>
                <w:sz w:val="20"/>
                <w:szCs w:val="20"/>
              </w:rPr>
              <w:t>f York</w:t>
            </w:r>
          </w:p>
          <w:p w14:paraId="331FE6BF" w14:textId="77777777" w:rsidR="00030F7D" w:rsidRPr="000F192C" w:rsidRDefault="00030F7D" w:rsidP="000F192C">
            <w:pPr>
              <w:tabs>
                <w:tab w:val="left" w:pos="7464"/>
              </w:tabs>
              <w:jc w:val="center"/>
              <w:rPr>
                <w:rFonts w:ascii="Arial" w:eastAsia="Calibri" w:hAnsi="Arial" w:cs="Arial"/>
                <w:noProof/>
                <w:sz w:val="24"/>
                <w:szCs w:val="24"/>
              </w:rPr>
            </w:pPr>
          </w:p>
          <w:p w14:paraId="69E3F9E3" w14:textId="77777777" w:rsidR="00030F7D" w:rsidRPr="000F192C" w:rsidRDefault="00030F7D" w:rsidP="000F192C">
            <w:pPr>
              <w:tabs>
                <w:tab w:val="left" w:pos="7464"/>
              </w:tabs>
              <w:jc w:val="center"/>
              <w:rPr>
                <w:rFonts w:eastAsia="Calibri"/>
                <w:b/>
                <w:sz w:val="23"/>
                <w:szCs w:val="23"/>
              </w:rPr>
            </w:pPr>
            <w:r w:rsidRPr="000F192C">
              <w:rPr>
                <w:rFonts w:eastAsia="Calibri"/>
                <w:b/>
                <w:sz w:val="23"/>
                <w:szCs w:val="23"/>
              </w:rPr>
              <w:t xml:space="preserve">Environmental Services Department, </w:t>
            </w:r>
          </w:p>
          <w:p w14:paraId="69F664C3" w14:textId="77777777" w:rsidR="00030F7D" w:rsidRPr="000F192C" w:rsidRDefault="00030F7D" w:rsidP="000F192C">
            <w:pPr>
              <w:tabs>
                <w:tab w:val="left" w:pos="7464"/>
              </w:tabs>
              <w:jc w:val="center"/>
              <w:rPr>
                <w:rFonts w:eastAsia="Calibri"/>
                <w:b/>
                <w:sz w:val="23"/>
                <w:szCs w:val="23"/>
              </w:rPr>
            </w:pPr>
            <w:r w:rsidRPr="000F192C">
              <w:rPr>
                <w:rFonts w:eastAsia="Calibri"/>
                <w:b/>
                <w:sz w:val="23"/>
                <w:szCs w:val="23"/>
              </w:rPr>
              <w:t xml:space="preserve">17250 Yonge Street, Box 147, </w:t>
            </w:r>
          </w:p>
          <w:p w14:paraId="2C846AE0" w14:textId="77777777" w:rsidR="00030F7D" w:rsidRPr="000F192C" w:rsidRDefault="00030F7D" w:rsidP="000F192C">
            <w:pPr>
              <w:tabs>
                <w:tab w:val="left" w:pos="7464"/>
              </w:tabs>
              <w:jc w:val="center"/>
              <w:rPr>
                <w:rFonts w:eastAsia="Calibri"/>
                <w:b/>
                <w:sz w:val="23"/>
                <w:szCs w:val="23"/>
              </w:rPr>
            </w:pPr>
            <w:r w:rsidRPr="000F192C">
              <w:rPr>
                <w:rFonts w:eastAsia="Calibri"/>
                <w:b/>
                <w:sz w:val="23"/>
                <w:szCs w:val="23"/>
              </w:rPr>
              <w:t>Newmarket, ON, L3Y 6Z1</w:t>
            </w:r>
          </w:p>
          <w:p w14:paraId="6F04EBA3" w14:textId="77777777" w:rsidR="00030F7D" w:rsidRPr="000F192C" w:rsidRDefault="00030F7D" w:rsidP="000F192C">
            <w:pPr>
              <w:tabs>
                <w:tab w:val="left" w:pos="7464"/>
              </w:tabs>
              <w:jc w:val="center"/>
              <w:rPr>
                <w:rFonts w:ascii="Arial" w:eastAsia="Calibri" w:hAnsi="Arial" w:cs="Arial"/>
                <w:color w:val="252525"/>
                <w:sz w:val="24"/>
                <w:szCs w:val="24"/>
                <w:shd w:val="clear" w:color="auto" w:fill="FFFFFF"/>
              </w:rPr>
            </w:pPr>
          </w:p>
          <w:tbl>
            <w:tblPr>
              <w:tblW w:w="0" w:type="auto"/>
              <w:jc w:val="center"/>
              <w:tblLook w:val="04A0" w:firstRow="1" w:lastRow="0" w:firstColumn="1" w:lastColumn="0" w:noHBand="0" w:noVBand="1"/>
            </w:tblPr>
            <w:tblGrid>
              <w:gridCol w:w="3480"/>
            </w:tblGrid>
            <w:tr w:rsidR="00030F7D" w:rsidRPr="0038696C" w14:paraId="0C3FD8BF" w14:textId="77777777" w:rsidTr="000F192C">
              <w:trPr>
                <w:trHeight w:val="1142"/>
                <w:jc w:val="center"/>
              </w:trPr>
              <w:tc>
                <w:tcPr>
                  <w:tcW w:w="4159" w:type="dxa"/>
                  <w:shd w:val="clear" w:color="auto" w:fill="auto"/>
                  <w:vAlign w:val="center"/>
                </w:tcPr>
                <w:p w14:paraId="2AD0CB5F" w14:textId="77777777" w:rsidR="00030F7D" w:rsidRPr="000F192C" w:rsidRDefault="00030F7D" w:rsidP="001A0873">
                  <w:pPr>
                    <w:framePr w:hSpace="180" w:wrap="around" w:vAnchor="text" w:hAnchor="text" w:y="1"/>
                    <w:tabs>
                      <w:tab w:val="left" w:pos="1890"/>
                    </w:tabs>
                    <w:suppressOverlap/>
                    <w:jc w:val="center"/>
                    <w:rPr>
                      <w:rFonts w:ascii="Arial" w:eastAsia="Calibri" w:hAnsi="Arial" w:cs="Arial"/>
                      <w:b/>
                      <w:sz w:val="20"/>
                      <w:szCs w:val="20"/>
                    </w:rPr>
                  </w:pPr>
                </w:p>
                <w:p w14:paraId="2716B86E" w14:textId="77777777" w:rsidR="00030F7D" w:rsidRPr="000F192C" w:rsidRDefault="00030F7D" w:rsidP="001A0873">
                  <w:pPr>
                    <w:framePr w:hSpace="180" w:wrap="around" w:vAnchor="text" w:hAnchor="text" w:y="1"/>
                    <w:tabs>
                      <w:tab w:val="left" w:pos="1890"/>
                    </w:tabs>
                    <w:suppressOverlap/>
                    <w:jc w:val="center"/>
                    <w:rPr>
                      <w:rFonts w:ascii="Arial" w:eastAsia="Calibri" w:hAnsi="Arial" w:cs="Arial"/>
                      <w:b/>
                      <w:sz w:val="20"/>
                      <w:szCs w:val="20"/>
                    </w:rPr>
                  </w:pPr>
                  <w:r w:rsidRPr="000F192C">
                    <w:rPr>
                      <w:rFonts w:ascii="Arial" w:eastAsia="Calibri" w:hAnsi="Arial" w:cs="Arial"/>
                      <w:b/>
                      <w:sz w:val="20"/>
                      <w:szCs w:val="20"/>
                    </w:rPr>
                    <w:t>General Contractor Logo</w:t>
                  </w:r>
                </w:p>
                <w:p w14:paraId="2DAE214A" w14:textId="77777777" w:rsidR="00030F7D" w:rsidRPr="000F192C" w:rsidRDefault="00030F7D" w:rsidP="001A0873">
                  <w:pPr>
                    <w:framePr w:hSpace="180" w:wrap="around" w:vAnchor="text" w:hAnchor="text" w:y="1"/>
                    <w:tabs>
                      <w:tab w:val="left" w:pos="7464"/>
                    </w:tabs>
                    <w:suppressOverlap/>
                    <w:jc w:val="center"/>
                    <w:rPr>
                      <w:rFonts w:ascii="Arial" w:eastAsia="Calibri" w:hAnsi="Arial" w:cs="Arial"/>
                      <w:color w:val="252525"/>
                      <w:sz w:val="24"/>
                      <w:szCs w:val="24"/>
                      <w:shd w:val="clear" w:color="auto" w:fill="FFFFFF"/>
                    </w:rPr>
                  </w:pPr>
                </w:p>
              </w:tc>
            </w:tr>
            <w:tr w:rsidR="00030F7D" w:rsidRPr="0038696C" w14:paraId="04DF426B" w14:textId="77777777" w:rsidTr="000F192C">
              <w:trPr>
                <w:jc w:val="center"/>
              </w:trPr>
              <w:tc>
                <w:tcPr>
                  <w:tcW w:w="4159" w:type="dxa"/>
                  <w:shd w:val="clear" w:color="auto" w:fill="auto"/>
                </w:tcPr>
                <w:p w14:paraId="086AC818" w14:textId="77777777" w:rsidR="00030F7D" w:rsidRPr="000F192C" w:rsidRDefault="00030F7D" w:rsidP="001A0873">
                  <w:pPr>
                    <w:framePr w:hSpace="180" w:wrap="around" w:vAnchor="text" w:hAnchor="text" w:y="1"/>
                    <w:tabs>
                      <w:tab w:val="left" w:pos="1890"/>
                    </w:tabs>
                    <w:suppressOverlap/>
                    <w:jc w:val="center"/>
                    <w:rPr>
                      <w:rFonts w:ascii="Arial" w:eastAsia="Calibri" w:hAnsi="Arial" w:cs="Arial"/>
                      <w:b/>
                      <w:sz w:val="20"/>
                      <w:szCs w:val="20"/>
                    </w:rPr>
                  </w:pPr>
                  <w:r w:rsidRPr="000F192C">
                    <w:rPr>
                      <w:rFonts w:ascii="Arial" w:eastAsia="Calibri" w:hAnsi="Arial" w:cs="Arial"/>
                      <w:b/>
                      <w:sz w:val="20"/>
                      <w:szCs w:val="20"/>
                    </w:rPr>
                    <w:t>General Contractor Name</w:t>
                  </w:r>
                </w:p>
                <w:p w14:paraId="038AF6BF" w14:textId="77777777" w:rsidR="00030F7D" w:rsidRPr="000F192C" w:rsidRDefault="00030F7D" w:rsidP="001A0873">
                  <w:pPr>
                    <w:framePr w:hSpace="180" w:wrap="around" w:vAnchor="text" w:hAnchor="text" w:y="1"/>
                    <w:tabs>
                      <w:tab w:val="left" w:pos="1890"/>
                    </w:tabs>
                    <w:suppressOverlap/>
                    <w:jc w:val="center"/>
                    <w:rPr>
                      <w:rFonts w:ascii="Arial" w:eastAsia="Calibri" w:hAnsi="Arial" w:cs="Arial"/>
                      <w:b/>
                      <w:sz w:val="20"/>
                      <w:szCs w:val="20"/>
                    </w:rPr>
                  </w:pPr>
                  <w:r w:rsidRPr="000F192C">
                    <w:rPr>
                      <w:rFonts w:ascii="Arial" w:eastAsia="Calibri" w:hAnsi="Arial" w:cs="Arial"/>
                      <w:b/>
                      <w:sz w:val="20"/>
                      <w:szCs w:val="20"/>
                    </w:rPr>
                    <w:t>Address</w:t>
                  </w:r>
                </w:p>
                <w:p w14:paraId="0528AF71" w14:textId="77777777" w:rsidR="00030F7D" w:rsidRPr="000F192C" w:rsidRDefault="00030F7D" w:rsidP="001A0873">
                  <w:pPr>
                    <w:framePr w:hSpace="180" w:wrap="around" w:vAnchor="text" w:hAnchor="text" w:y="1"/>
                    <w:tabs>
                      <w:tab w:val="left" w:pos="1890"/>
                    </w:tabs>
                    <w:suppressOverlap/>
                    <w:jc w:val="center"/>
                    <w:rPr>
                      <w:rFonts w:ascii="Arial" w:eastAsia="Calibri" w:hAnsi="Arial" w:cs="Arial"/>
                      <w:color w:val="252525"/>
                      <w:sz w:val="24"/>
                      <w:szCs w:val="24"/>
                      <w:shd w:val="clear" w:color="auto" w:fill="FFFFFF"/>
                    </w:rPr>
                  </w:pPr>
                  <w:r w:rsidRPr="000F192C">
                    <w:rPr>
                      <w:rFonts w:ascii="Arial" w:eastAsia="Calibri" w:hAnsi="Arial" w:cs="Arial"/>
                      <w:b/>
                      <w:sz w:val="20"/>
                      <w:szCs w:val="20"/>
                    </w:rPr>
                    <w:t xml:space="preserve">Telephone Number </w:t>
                  </w:r>
                </w:p>
              </w:tc>
            </w:tr>
            <w:tr w:rsidR="00030F7D" w:rsidRPr="0038696C" w14:paraId="18C69AF8" w14:textId="77777777" w:rsidTr="000F192C">
              <w:trPr>
                <w:trHeight w:val="1120"/>
                <w:jc w:val="center"/>
              </w:trPr>
              <w:tc>
                <w:tcPr>
                  <w:tcW w:w="4159" w:type="dxa"/>
                  <w:shd w:val="clear" w:color="auto" w:fill="auto"/>
                </w:tcPr>
                <w:p w14:paraId="0403B77A" w14:textId="77777777" w:rsidR="00030F7D" w:rsidRPr="000F192C" w:rsidRDefault="00030F7D" w:rsidP="001A0873">
                  <w:pPr>
                    <w:framePr w:hSpace="180" w:wrap="around" w:vAnchor="text" w:hAnchor="text" w:y="1"/>
                    <w:tabs>
                      <w:tab w:val="left" w:pos="7464"/>
                    </w:tabs>
                    <w:suppressOverlap/>
                    <w:jc w:val="center"/>
                    <w:rPr>
                      <w:rFonts w:ascii="Arial" w:eastAsia="Calibri" w:hAnsi="Arial" w:cs="Arial"/>
                      <w:b/>
                      <w:sz w:val="20"/>
                      <w:szCs w:val="20"/>
                    </w:rPr>
                  </w:pPr>
                </w:p>
                <w:p w14:paraId="1DA26411" w14:textId="77777777" w:rsidR="00030F7D" w:rsidRPr="000F192C" w:rsidRDefault="00030F7D" w:rsidP="001A0873">
                  <w:pPr>
                    <w:framePr w:hSpace="180" w:wrap="around" w:vAnchor="text" w:hAnchor="text" w:y="1"/>
                    <w:tabs>
                      <w:tab w:val="left" w:pos="7464"/>
                    </w:tabs>
                    <w:suppressOverlap/>
                    <w:jc w:val="center"/>
                    <w:rPr>
                      <w:rFonts w:ascii="Arial" w:eastAsia="Calibri" w:hAnsi="Arial" w:cs="Arial"/>
                      <w:b/>
                      <w:sz w:val="20"/>
                      <w:szCs w:val="20"/>
                    </w:rPr>
                  </w:pPr>
                </w:p>
                <w:p w14:paraId="79E5A21C" w14:textId="77777777" w:rsidR="00030F7D" w:rsidRPr="000F192C" w:rsidRDefault="00030F7D" w:rsidP="001A0873">
                  <w:pPr>
                    <w:framePr w:hSpace="180" w:wrap="around" w:vAnchor="text" w:hAnchor="text" w:y="1"/>
                    <w:tabs>
                      <w:tab w:val="left" w:pos="7464"/>
                    </w:tabs>
                    <w:suppressOverlap/>
                    <w:jc w:val="center"/>
                    <w:rPr>
                      <w:rFonts w:ascii="Arial" w:eastAsia="Calibri" w:hAnsi="Arial" w:cs="Arial"/>
                      <w:b/>
                      <w:sz w:val="20"/>
                      <w:szCs w:val="20"/>
                    </w:rPr>
                  </w:pPr>
                  <w:r w:rsidRPr="000F192C">
                    <w:rPr>
                      <w:rFonts w:ascii="Arial" w:eastAsia="Calibri" w:hAnsi="Arial" w:cs="Arial"/>
                      <w:b/>
                      <w:sz w:val="20"/>
                      <w:szCs w:val="20"/>
                    </w:rPr>
                    <w:t>Consulting Engineer Logo</w:t>
                  </w:r>
                </w:p>
                <w:p w14:paraId="79890660" w14:textId="77777777" w:rsidR="00030F7D" w:rsidRPr="000F192C" w:rsidRDefault="00030F7D" w:rsidP="001A0873">
                  <w:pPr>
                    <w:framePr w:hSpace="180" w:wrap="around" w:vAnchor="text" w:hAnchor="text" w:y="1"/>
                    <w:tabs>
                      <w:tab w:val="left" w:pos="7464"/>
                    </w:tabs>
                    <w:suppressOverlap/>
                    <w:jc w:val="center"/>
                    <w:rPr>
                      <w:rFonts w:ascii="Arial" w:eastAsia="Calibri" w:hAnsi="Arial" w:cs="Arial"/>
                      <w:color w:val="252525"/>
                      <w:sz w:val="24"/>
                      <w:szCs w:val="24"/>
                      <w:shd w:val="clear" w:color="auto" w:fill="FFFFFF"/>
                    </w:rPr>
                  </w:pPr>
                </w:p>
              </w:tc>
            </w:tr>
            <w:tr w:rsidR="00030F7D" w:rsidRPr="00CE0308" w14:paraId="398B28F0" w14:textId="77777777" w:rsidTr="000F192C">
              <w:trPr>
                <w:jc w:val="center"/>
              </w:trPr>
              <w:tc>
                <w:tcPr>
                  <w:tcW w:w="4159" w:type="dxa"/>
                  <w:shd w:val="clear" w:color="auto" w:fill="auto"/>
                </w:tcPr>
                <w:p w14:paraId="1633ECF2" w14:textId="77777777" w:rsidR="00030F7D" w:rsidRPr="000F192C" w:rsidRDefault="00030F7D" w:rsidP="001A0873">
                  <w:pPr>
                    <w:framePr w:hSpace="180" w:wrap="around" w:vAnchor="text" w:hAnchor="text" w:y="1"/>
                    <w:tabs>
                      <w:tab w:val="left" w:pos="7464"/>
                    </w:tabs>
                    <w:suppressOverlap/>
                    <w:jc w:val="center"/>
                    <w:rPr>
                      <w:rFonts w:ascii="Arial" w:eastAsia="Calibri" w:hAnsi="Arial" w:cs="Arial"/>
                      <w:b/>
                      <w:sz w:val="20"/>
                      <w:szCs w:val="20"/>
                    </w:rPr>
                  </w:pPr>
                  <w:r w:rsidRPr="000F192C">
                    <w:rPr>
                      <w:rFonts w:ascii="Arial" w:eastAsia="Calibri" w:hAnsi="Arial" w:cs="Arial"/>
                      <w:b/>
                      <w:sz w:val="20"/>
                      <w:szCs w:val="20"/>
                    </w:rPr>
                    <w:t>Consulting Engineer Name</w:t>
                  </w:r>
                </w:p>
                <w:p w14:paraId="6115B303" w14:textId="77777777" w:rsidR="00030F7D" w:rsidRPr="000F192C" w:rsidRDefault="00030F7D" w:rsidP="001A0873">
                  <w:pPr>
                    <w:framePr w:hSpace="180" w:wrap="around" w:vAnchor="text" w:hAnchor="text" w:y="1"/>
                    <w:tabs>
                      <w:tab w:val="left" w:pos="7464"/>
                    </w:tabs>
                    <w:suppressOverlap/>
                    <w:jc w:val="center"/>
                    <w:rPr>
                      <w:rFonts w:ascii="Arial" w:eastAsia="Calibri" w:hAnsi="Arial" w:cs="Arial"/>
                      <w:b/>
                      <w:sz w:val="20"/>
                      <w:szCs w:val="20"/>
                    </w:rPr>
                  </w:pPr>
                  <w:r w:rsidRPr="000F192C">
                    <w:rPr>
                      <w:rFonts w:ascii="Arial" w:eastAsia="Calibri" w:hAnsi="Arial" w:cs="Arial"/>
                      <w:b/>
                      <w:sz w:val="20"/>
                      <w:szCs w:val="20"/>
                    </w:rPr>
                    <w:t>Address</w:t>
                  </w:r>
                </w:p>
                <w:p w14:paraId="188175A6" w14:textId="77777777" w:rsidR="00030F7D" w:rsidRPr="000F192C" w:rsidRDefault="00030F7D" w:rsidP="001A0873">
                  <w:pPr>
                    <w:framePr w:hSpace="180" w:wrap="around" w:vAnchor="text" w:hAnchor="text" w:y="1"/>
                    <w:tabs>
                      <w:tab w:val="left" w:pos="7464"/>
                    </w:tabs>
                    <w:suppressOverlap/>
                    <w:jc w:val="center"/>
                    <w:rPr>
                      <w:rFonts w:ascii="Arial" w:eastAsia="Calibri" w:hAnsi="Arial" w:cs="Arial"/>
                      <w:sz w:val="24"/>
                      <w:szCs w:val="24"/>
                      <w:shd w:val="clear" w:color="auto" w:fill="F9F9F9"/>
                    </w:rPr>
                  </w:pPr>
                  <w:r w:rsidRPr="000F192C">
                    <w:rPr>
                      <w:rFonts w:ascii="Arial" w:eastAsia="Calibri" w:hAnsi="Arial" w:cs="Arial"/>
                      <w:b/>
                      <w:sz w:val="20"/>
                      <w:szCs w:val="20"/>
                    </w:rPr>
                    <w:t>Telephone Number</w:t>
                  </w:r>
                </w:p>
              </w:tc>
            </w:tr>
          </w:tbl>
          <w:p w14:paraId="2AAE4B8B" w14:textId="77777777" w:rsidR="00030F7D" w:rsidRPr="000F192C" w:rsidRDefault="00030F7D" w:rsidP="000F192C">
            <w:pPr>
              <w:tabs>
                <w:tab w:val="left" w:pos="1890"/>
              </w:tabs>
              <w:rPr>
                <w:rFonts w:ascii="Arial" w:eastAsia="Calibri" w:hAnsi="Arial" w:cs="Arial"/>
                <w:sz w:val="24"/>
                <w:szCs w:val="24"/>
              </w:rPr>
            </w:pPr>
          </w:p>
          <w:p w14:paraId="7B94CA7D" w14:textId="77777777" w:rsidR="00030F7D" w:rsidRPr="000F192C" w:rsidRDefault="00030F7D" w:rsidP="000F192C">
            <w:pPr>
              <w:tabs>
                <w:tab w:val="left" w:pos="1890"/>
              </w:tabs>
              <w:jc w:val="center"/>
              <w:rPr>
                <w:rFonts w:ascii="Arial" w:eastAsia="Calibri" w:hAnsi="Arial" w:cs="Arial"/>
                <w:b/>
                <w:bCs/>
                <w:sz w:val="24"/>
                <w:szCs w:val="24"/>
              </w:rPr>
            </w:pPr>
          </w:p>
          <w:p w14:paraId="16292A0E" w14:textId="77777777" w:rsidR="00030F7D" w:rsidRPr="00F536CB" w:rsidRDefault="00030F7D" w:rsidP="000F192C">
            <w:pPr>
              <w:tabs>
                <w:tab w:val="left" w:pos="1890"/>
              </w:tabs>
              <w:jc w:val="center"/>
              <w:rPr>
                <w:rFonts w:ascii="Arial" w:eastAsia="Calibri" w:hAnsi="Arial" w:cs="Arial"/>
                <w:sz w:val="24"/>
                <w:szCs w:val="24"/>
              </w:rPr>
            </w:pPr>
            <w:r w:rsidRPr="000F192C">
              <w:rPr>
                <w:rFonts w:ascii="Arial" w:eastAsia="Calibri" w:hAnsi="Arial" w:cs="Arial"/>
                <w:b/>
                <w:bCs/>
                <w:sz w:val="24"/>
                <w:szCs w:val="24"/>
              </w:rPr>
              <w:t xml:space="preserve">Set X of </w:t>
            </w:r>
            <w:r w:rsidR="0014658E">
              <w:rPr>
                <w:rFonts w:ascii="Arial" w:eastAsia="Calibri" w:hAnsi="Arial" w:cs="Arial"/>
                <w:b/>
                <w:bCs/>
                <w:sz w:val="24"/>
                <w:szCs w:val="24"/>
              </w:rPr>
              <w:t>X</w:t>
            </w:r>
            <w:r w:rsidR="00B86C27">
              <w:rPr>
                <w:rFonts w:ascii="Arial" w:eastAsia="Calibri" w:hAnsi="Arial" w:cs="Arial"/>
                <w:b/>
                <w:bCs/>
                <w:sz w:val="24"/>
                <w:szCs w:val="24"/>
              </w:rPr>
              <w:t xml:space="preserve"> </w:t>
            </w:r>
          </w:p>
          <w:p w14:paraId="443F0C50" w14:textId="77777777" w:rsidR="00030F7D" w:rsidRPr="00F536CB" w:rsidRDefault="00030F7D" w:rsidP="000F192C">
            <w:pPr>
              <w:tabs>
                <w:tab w:val="left" w:pos="1184"/>
              </w:tabs>
              <w:rPr>
                <w:rFonts w:ascii="Arial" w:eastAsia="Calibri" w:hAnsi="Arial" w:cs="Arial"/>
                <w:sz w:val="24"/>
                <w:szCs w:val="24"/>
              </w:rPr>
            </w:pPr>
            <w:r w:rsidRPr="000F192C">
              <w:rPr>
                <w:rFonts w:ascii="Arial" w:eastAsia="Calibri" w:hAnsi="Arial" w:cs="Arial"/>
                <w:sz w:val="24"/>
                <w:szCs w:val="24"/>
              </w:rPr>
              <w:tab/>
            </w:r>
          </w:p>
        </w:tc>
      </w:tr>
    </w:tbl>
    <w:p w14:paraId="3A46E338" w14:textId="77777777" w:rsidR="00030F7D" w:rsidRDefault="00030F7D" w:rsidP="007E0DCB">
      <w:pPr>
        <w:pStyle w:val="BodyText"/>
        <w:ind w:firstLine="720"/>
        <w:rPr>
          <w:rFonts w:ascii="Calibri" w:hAnsi="Calibri"/>
        </w:rPr>
      </w:pPr>
    </w:p>
    <w:p w14:paraId="4C879E54" w14:textId="77777777" w:rsidR="00083485" w:rsidRPr="00C91969" w:rsidRDefault="00083485" w:rsidP="00F536CB">
      <w:pPr>
        <w:pStyle w:val="BodyText"/>
        <w:rPr>
          <w:rFonts w:ascii="Calibri" w:hAnsi="Calibri"/>
          <w:b/>
          <w:bCs/>
        </w:rPr>
      </w:pPr>
      <w:r w:rsidRPr="00C91969">
        <w:rPr>
          <w:rFonts w:ascii="Calibri" w:hAnsi="Calibri"/>
          <w:b/>
          <w:bCs/>
        </w:rPr>
        <w:tab/>
      </w:r>
    </w:p>
    <w:sectPr w:rsidR="00083485" w:rsidRPr="00C91969" w:rsidSect="00C91969">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7" w:author="Liam Sykes" w:date="2022-03-18T15:44:00Z" w:initials="LS">
    <w:p w14:paraId="5A01BA8A" w14:textId="77777777" w:rsidR="00DD0DE2" w:rsidRDefault="00DD0DE2">
      <w:pPr>
        <w:pStyle w:val="CommentText"/>
      </w:pPr>
      <w:r>
        <w:rPr>
          <w:rStyle w:val="CommentReference"/>
        </w:rPr>
        <w:annotationRef/>
      </w:r>
      <w:r>
        <w:t>To be completed for 100%</w:t>
      </w:r>
    </w:p>
  </w:comment>
  <w:comment w:id="152" w:author="Liam Sykes" w:date="2022-03-18T15:59:00Z" w:initials="LS">
    <w:p w14:paraId="0F5E395F" w14:textId="77777777" w:rsidR="005E3016" w:rsidRDefault="005E3016">
      <w:pPr>
        <w:pStyle w:val="CommentText"/>
      </w:pPr>
      <w:r>
        <w:rPr>
          <w:rStyle w:val="CommentReference"/>
        </w:rPr>
        <w:annotationRef/>
      </w:r>
      <w:r>
        <w:t xml:space="preserve">The template used for the 30% submission is quite different from this updated template. I did my best to incorporate the 30% revisions and to </w:t>
      </w:r>
      <w:r w:rsidR="00BC4894">
        <w:t>make this contract-specific, but it will need to be reviewed.</w:t>
      </w:r>
    </w:p>
  </w:comment>
  <w:comment w:id="162" w:author="Radulovic, Nicole" w:date="2022-10-25T15:10:00Z" w:initials="RN">
    <w:p w14:paraId="2CCBA0F1" w14:textId="77777777" w:rsidR="002B6803" w:rsidRDefault="002B6803">
      <w:pPr>
        <w:pStyle w:val="CommentText"/>
      </w:pPr>
      <w:r>
        <w:rPr>
          <w:rStyle w:val="CommentReference"/>
        </w:rPr>
        <w:annotationRef/>
      </w:r>
      <w:r>
        <w:t>For YR to decide, do we need 2 hard copies?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01BA8A" w15:done="0"/>
  <w15:commentEx w15:paraId="0F5E395F" w15:done="0"/>
  <w15:commentEx w15:paraId="2CCBA0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01BA8A" w16cid:durableId="25DF2740"/>
  <w16cid:commentId w16cid:paraId="0F5E395F" w16cid:durableId="25DF2ACC"/>
  <w16cid:commentId w16cid:paraId="2CCBA0F1" w16cid:durableId="27027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70C7B" w14:textId="77777777" w:rsidR="00ED3F96" w:rsidRDefault="00ED3F96">
      <w:r>
        <w:separator/>
      </w:r>
    </w:p>
  </w:endnote>
  <w:endnote w:type="continuationSeparator" w:id="0">
    <w:p w14:paraId="4BFBD6A8" w14:textId="77777777" w:rsidR="00ED3F96" w:rsidRDefault="00ED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8A6D" w14:textId="77777777" w:rsidR="00ED3F96" w:rsidRDefault="00ED3F96">
      <w:r>
        <w:separator/>
      </w:r>
    </w:p>
  </w:footnote>
  <w:footnote w:type="continuationSeparator" w:id="0">
    <w:p w14:paraId="122A5E53" w14:textId="77777777" w:rsidR="00ED3F96" w:rsidRDefault="00ED3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59EC" w14:textId="77777777" w:rsidR="00353983" w:rsidRPr="003452E6" w:rsidRDefault="00353983" w:rsidP="00BD011F">
    <w:pPr>
      <w:pBdr>
        <w:top w:val="single" w:sz="4" w:space="1" w:color="auto"/>
      </w:pBdr>
      <w:tabs>
        <w:tab w:val="right" w:pos="10080"/>
      </w:tabs>
      <w:rPr>
        <w:rFonts w:cs="Arial"/>
      </w:rPr>
    </w:pPr>
    <w:r w:rsidRPr="003452E6">
      <w:rPr>
        <w:rFonts w:cs="Arial"/>
      </w:rPr>
      <w:t>Section 01430</w:t>
    </w:r>
    <w:r>
      <w:rPr>
        <w:rFonts w:cs="Arial"/>
      </w:rPr>
      <w:tab/>
    </w:r>
    <w:r w:rsidRPr="003452E6">
      <w:rPr>
        <w:rFonts w:cs="Arial"/>
      </w:rPr>
      <w:t>CONTRACT NO</w:t>
    </w:r>
    <w:r w:rsidRPr="00BD011F">
      <w:rPr>
        <w:rFonts w:cs="Arial"/>
        <w:highlight w:val="yellow"/>
      </w:rPr>
      <w:t>.... [Insert Region Number]</w:t>
    </w:r>
    <w:r w:rsidRPr="003452E6">
      <w:rPr>
        <w:rFonts w:cs="Arial"/>
      </w:rPr>
      <w:tab/>
    </w:r>
  </w:p>
  <w:p w14:paraId="22A78FB9" w14:textId="77777777" w:rsidR="00353983" w:rsidRPr="003452E6" w:rsidRDefault="00353983" w:rsidP="00BD011F">
    <w:pPr>
      <w:pBdr>
        <w:top w:val="single" w:sz="4" w:space="1" w:color="auto"/>
      </w:pBdr>
      <w:tabs>
        <w:tab w:val="left" w:pos="-1440"/>
        <w:tab w:val="left" w:pos="-720"/>
        <w:tab w:val="left" w:pos="0"/>
        <w:tab w:val="center" w:pos="5040"/>
        <w:tab w:val="right" w:pos="10080"/>
      </w:tabs>
      <w:rPr>
        <w:rFonts w:cs="Arial"/>
      </w:rPr>
    </w:pPr>
    <w:r>
      <w:rPr>
        <w:rFonts w:cs="Arial"/>
      </w:rPr>
      <w:t>202</w:t>
    </w:r>
    <w:r w:rsidR="00030F7D">
      <w:rPr>
        <w:rFonts w:cs="Arial"/>
      </w:rPr>
      <w:t>1</w:t>
    </w:r>
    <w:r>
      <w:rPr>
        <w:rFonts w:cs="Arial"/>
      </w:rPr>
      <w:t>-0</w:t>
    </w:r>
    <w:r w:rsidR="001809B6">
      <w:rPr>
        <w:rFonts w:cs="Arial"/>
      </w:rPr>
      <w:t>9</w:t>
    </w:r>
    <w:r>
      <w:rPr>
        <w:rFonts w:cs="Arial"/>
      </w:rPr>
      <w:t>-</w:t>
    </w:r>
    <w:r w:rsidR="001809B6">
      <w:rPr>
        <w:rFonts w:cs="Arial"/>
      </w:rPr>
      <w:t>28</w:t>
    </w:r>
    <w:r>
      <w:rPr>
        <w:rFonts w:cs="Arial"/>
      </w:rPr>
      <w:tab/>
    </w:r>
    <w:r w:rsidRPr="003452E6">
      <w:rPr>
        <w:rFonts w:cs="Arial"/>
        <w:b/>
      </w:rPr>
      <w:t>OPERATION AND MAINTENANCE DATA</w:t>
    </w:r>
    <w:r w:rsidRPr="003452E6">
      <w:rPr>
        <w:rFonts w:cs="Arial"/>
      </w:rPr>
      <w:tab/>
    </w:r>
  </w:p>
  <w:p w14:paraId="11416FA5" w14:textId="77777777" w:rsidR="00353983" w:rsidRPr="003452E6" w:rsidRDefault="00353983" w:rsidP="00BD011F">
    <w:pPr>
      <w:pBdr>
        <w:top w:val="single" w:sz="4" w:space="1" w:color="auto"/>
      </w:pBdr>
      <w:tabs>
        <w:tab w:val="center" w:pos="5175"/>
        <w:tab w:val="right" w:pos="10080"/>
      </w:tabs>
      <w:rPr>
        <w:rFonts w:cs="Arial"/>
      </w:rPr>
    </w:pPr>
    <w:r w:rsidRPr="003452E6">
      <w:rPr>
        <w:rFonts w:cs="Arial"/>
      </w:rPr>
      <w:t xml:space="preserve">Page </w:t>
    </w:r>
    <w:r w:rsidRPr="003452E6">
      <w:rPr>
        <w:rFonts w:cs="Arial"/>
      </w:rPr>
      <w:fldChar w:fldCharType="begin"/>
    </w:r>
    <w:r w:rsidRPr="003452E6">
      <w:rPr>
        <w:rFonts w:cs="Arial"/>
      </w:rPr>
      <w:instrText xml:space="preserve">PAGE </w:instrText>
    </w:r>
    <w:r w:rsidRPr="003452E6">
      <w:rPr>
        <w:rFonts w:cs="Arial"/>
      </w:rPr>
      <w:fldChar w:fldCharType="separate"/>
    </w:r>
    <w:r>
      <w:rPr>
        <w:rFonts w:cs="Arial"/>
        <w:noProof/>
      </w:rPr>
      <w:t>2</w:t>
    </w:r>
    <w:r w:rsidRPr="003452E6">
      <w:rPr>
        <w:rFonts w:cs="Arial"/>
      </w:rPr>
      <w:fldChar w:fldCharType="end"/>
    </w:r>
    <w:r w:rsidRPr="003452E6">
      <w:rPr>
        <w:rFonts w:cs="Arial"/>
      </w:rPr>
      <w:t xml:space="preserve"> </w:t>
    </w:r>
    <w:r>
      <w:rPr>
        <w:rFonts w:cs="Arial"/>
      </w:rPr>
      <w:tab/>
    </w:r>
    <w:r>
      <w:rPr>
        <w:rFonts w:cs="Arial"/>
      </w:rPr>
      <w:tab/>
    </w:r>
    <w:r w:rsidRPr="003452E6">
      <w:rPr>
        <w:rFonts w:cs="Arial"/>
      </w:rPr>
      <w:t>DATE</w:t>
    </w:r>
    <w:r w:rsidRPr="00C91969">
      <w:rPr>
        <w:rFonts w:cs="Arial"/>
      </w:rPr>
      <w:t xml:space="preserve">: </w:t>
    </w:r>
    <w:r w:rsidRPr="00BD011F">
      <w:rPr>
        <w:rFonts w:cs="Arial"/>
        <w:highlight w:val="yellow"/>
      </w:rPr>
      <w:t>[Insert Date, (e.g. Jan., 20</w:t>
    </w:r>
    <w:r w:rsidR="00585FAC">
      <w:rPr>
        <w:rFonts w:cs="Arial"/>
        <w:highlight w:val="yellow"/>
      </w:rPr>
      <w:t>21</w:t>
    </w:r>
    <w:r w:rsidRPr="00BD011F">
      <w:rPr>
        <w:rFonts w:cs="Arial"/>
        <w:highlight w:val="yellow"/>
      </w:rPr>
      <w:t>)]</w:t>
    </w:r>
    <w:r>
      <w:rPr>
        <w:rFonts w:cs="Arial"/>
      </w:rPr>
      <w:tab/>
    </w:r>
  </w:p>
  <w:p w14:paraId="1664D2B4" w14:textId="77777777" w:rsidR="00353983" w:rsidRDefault="00353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8D36" w14:textId="77777777" w:rsidR="00353983" w:rsidRPr="009627F9" w:rsidRDefault="00353983" w:rsidP="00BD011F">
    <w:pPr>
      <w:pBdr>
        <w:top w:val="single" w:sz="4" w:space="1" w:color="auto"/>
      </w:pBdr>
      <w:tabs>
        <w:tab w:val="right" w:pos="10080"/>
      </w:tabs>
      <w:rPr>
        <w:rFonts w:cs="Arial"/>
      </w:rPr>
    </w:pPr>
    <w:r w:rsidRPr="009627F9">
      <w:rPr>
        <w:rFonts w:cs="Arial"/>
      </w:rPr>
      <w:t>CONTRACT NO</w:t>
    </w:r>
    <w:r w:rsidRPr="00BD011F">
      <w:rPr>
        <w:rFonts w:cs="Arial"/>
        <w:highlight w:val="yellow"/>
      </w:rPr>
      <w:t>.... [Insert Region Number]</w:t>
    </w:r>
    <w:r w:rsidRPr="009627F9">
      <w:rPr>
        <w:rFonts w:cs="Arial"/>
      </w:rPr>
      <w:tab/>
      <w:t>Section 01430</w:t>
    </w:r>
  </w:p>
  <w:p w14:paraId="3D66072A" w14:textId="77777777" w:rsidR="00353983" w:rsidRPr="009627F9" w:rsidRDefault="00353983" w:rsidP="00BD011F">
    <w:pPr>
      <w:pBdr>
        <w:top w:val="single" w:sz="4" w:space="1" w:color="auto"/>
      </w:pBdr>
      <w:tabs>
        <w:tab w:val="left" w:pos="-1440"/>
        <w:tab w:val="left" w:pos="-720"/>
        <w:tab w:val="left" w:pos="0"/>
        <w:tab w:val="center" w:pos="5040"/>
        <w:tab w:val="left" w:pos="5220"/>
        <w:tab w:val="left" w:pos="5940"/>
        <w:tab w:val="right" w:pos="10080"/>
      </w:tabs>
      <w:rPr>
        <w:rFonts w:cs="Arial"/>
      </w:rPr>
    </w:pPr>
    <w:r w:rsidRPr="009627F9">
      <w:rPr>
        <w:rFonts w:cs="Arial"/>
        <w:b/>
      </w:rPr>
      <w:tab/>
      <w:t>OPERATION AND MAINTENANCE DATA</w:t>
    </w:r>
    <w:r w:rsidRPr="009627F9">
      <w:rPr>
        <w:rFonts w:cs="Arial"/>
      </w:rPr>
      <w:tab/>
    </w:r>
    <w:r>
      <w:rPr>
        <w:rFonts w:cs="Arial"/>
      </w:rPr>
      <w:t>202</w:t>
    </w:r>
    <w:r w:rsidR="00030F7D">
      <w:rPr>
        <w:rFonts w:cs="Arial"/>
      </w:rPr>
      <w:t>1</w:t>
    </w:r>
    <w:r>
      <w:rPr>
        <w:rFonts w:cs="Arial"/>
      </w:rPr>
      <w:t>-</w:t>
    </w:r>
    <w:r w:rsidR="003D3EB4">
      <w:rPr>
        <w:rFonts w:cs="Arial"/>
      </w:rPr>
      <w:t>0</w:t>
    </w:r>
    <w:r w:rsidR="001809B6">
      <w:rPr>
        <w:rFonts w:cs="Arial"/>
      </w:rPr>
      <w:t>9</w:t>
    </w:r>
    <w:r>
      <w:rPr>
        <w:rFonts w:cs="Arial"/>
      </w:rPr>
      <w:t>-</w:t>
    </w:r>
    <w:r w:rsidR="001809B6">
      <w:rPr>
        <w:rFonts w:cs="Arial"/>
      </w:rPr>
      <w:t>28</w:t>
    </w:r>
  </w:p>
  <w:p w14:paraId="0E2DB917" w14:textId="77777777" w:rsidR="00353983" w:rsidRPr="009627F9" w:rsidRDefault="00353983" w:rsidP="00BD011F">
    <w:pPr>
      <w:pBdr>
        <w:top w:val="single" w:sz="4" w:space="1" w:color="auto"/>
      </w:pBdr>
      <w:tabs>
        <w:tab w:val="center" w:pos="5175"/>
        <w:tab w:val="right" w:pos="10080"/>
      </w:tabs>
      <w:rPr>
        <w:rFonts w:cs="Arial"/>
      </w:rPr>
    </w:pPr>
    <w:r w:rsidRPr="009627F9">
      <w:rPr>
        <w:rFonts w:cs="Arial"/>
      </w:rPr>
      <w:t xml:space="preserve">DATE: </w:t>
    </w:r>
    <w:r w:rsidRPr="00BD011F">
      <w:rPr>
        <w:rFonts w:cs="Arial"/>
        <w:highlight w:val="yellow"/>
      </w:rPr>
      <w:t>[Insert Date, (e.g. Jan., 20</w:t>
    </w:r>
    <w:r w:rsidR="00585FAC">
      <w:rPr>
        <w:rFonts w:cs="Arial"/>
        <w:highlight w:val="yellow"/>
      </w:rPr>
      <w:t>21</w:t>
    </w:r>
    <w:r w:rsidRPr="00BD011F">
      <w:rPr>
        <w:rFonts w:cs="Arial"/>
        <w:highlight w:val="yellow"/>
      </w:rPr>
      <w:t>)]</w:t>
    </w:r>
    <w:r w:rsidRPr="009627F9">
      <w:rPr>
        <w:rFonts w:cs="Arial"/>
      </w:rPr>
      <w:tab/>
    </w:r>
    <w:r w:rsidRPr="009627F9">
      <w:rPr>
        <w:rFonts w:cs="Arial"/>
      </w:rPr>
      <w:tab/>
      <w:t xml:space="preserve">Page </w:t>
    </w:r>
    <w:r w:rsidRPr="009627F9">
      <w:rPr>
        <w:rFonts w:cs="Arial"/>
      </w:rPr>
      <w:fldChar w:fldCharType="begin"/>
    </w:r>
    <w:r w:rsidRPr="009627F9">
      <w:rPr>
        <w:rFonts w:cs="Arial"/>
      </w:rPr>
      <w:instrText xml:space="preserve">PAGE </w:instrText>
    </w:r>
    <w:r w:rsidRPr="009627F9">
      <w:rPr>
        <w:rFonts w:cs="Arial"/>
      </w:rPr>
      <w:fldChar w:fldCharType="separate"/>
    </w:r>
    <w:r>
      <w:rPr>
        <w:rFonts w:cs="Arial"/>
        <w:noProof/>
      </w:rPr>
      <w:t>1</w:t>
    </w:r>
    <w:r w:rsidRPr="009627F9">
      <w:rPr>
        <w:rFonts w:cs="Arial"/>
      </w:rPr>
      <w:fldChar w:fldCharType="end"/>
    </w:r>
    <w:r w:rsidRPr="009627F9">
      <w:rPr>
        <w:rFonts w:cs="Arial"/>
      </w:rPr>
      <w:t xml:space="preserve"> </w:t>
    </w:r>
  </w:p>
  <w:p w14:paraId="0B22713D" w14:textId="77777777" w:rsidR="00353983" w:rsidRPr="00672C12" w:rsidRDefault="00353983"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CC6C" w14:textId="77777777" w:rsidR="00353983" w:rsidRPr="0082209E" w:rsidRDefault="00353983"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01430</w:t>
    </w:r>
  </w:p>
  <w:p w14:paraId="18801664" w14:textId="77777777" w:rsidR="00353983" w:rsidRPr="0082209E" w:rsidRDefault="00353983" w:rsidP="00A24772">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OPERATION AND MAINTENANCE DATA</w:t>
    </w:r>
    <w:r w:rsidRPr="0082209E">
      <w:rPr>
        <w:rFonts w:ascii="Arial" w:hAnsi="Arial" w:cs="Arial"/>
      </w:rPr>
      <w:tab/>
    </w:r>
    <w:r>
      <w:rPr>
        <w:rFonts w:ascii="Arial" w:hAnsi="Arial" w:cs="Arial"/>
      </w:rPr>
      <w:t>2012-07-06</w:t>
    </w:r>
  </w:p>
  <w:p w14:paraId="04E7B4ED" w14:textId="77777777" w:rsidR="00353983" w:rsidRPr="0082209E" w:rsidRDefault="00353983"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9</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Pr>
        <w:rStyle w:val="PageNumber"/>
        <w:rFonts w:ascii="Arial" w:hAnsi="Arial" w:cs="Arial"/>
        <w:caps/>
        <w:noProof/>
        <w:sz w:val="22"/>
      </w:rPr>
      <w:t>12</w:t>
    </w:r>
    <w:r w:rsidRPr="008A26A6">
      <w:rPr>
        <w:rStyle w:val="PageNumber"/>
        <w:rFonts w:ascii="Arial" w:hAnsi="Arial" w:cs="Arial"/>
        <w:caps/>
        <w:sz w:val="22"/>
      </w:rPr>
      <w:fldChar w:fldCharType="end"/>
    </w:r>
  </w:p>
  <w:p w14:paraId="48149D39" w14:textId="77777777" w:rsidR="00353983" w:rsidRDefault="00353983"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437F2"/>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509598C"/>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61278D"/>
    <w:multiLevelType w:val="multilevel"/>
    <w:tmpl w:val="9AE8382E"/>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b w:val="0"/>
        <w:i w:val="0"/>
        <w:sz w:val="22"/>
      </w:rPr>
    </w:lvl>
    <w:lvl w:ilvl="4">
      <w:start w:val="1"/>
      <w:numFmt w:val="decimal"/>
      <w:lvlText w:val="%5."/>
      <w:lvlJc w:val="left"/>
      <w:pPr>
        <w:tabs>
          <w:tab w:val="num" w:pos="1209"/>
        </w:tabs>
        <w:ind w:left="1209"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DC6D3C"/>
    <w:multiLevelType w:val="hybridMultilevel"/>
    <w:tmpl w:val="FFC84268"/>
    <w:lvl w:ilvl="0" w:tplc="6466353E">
      <w:start w:val="310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ED7049"/>
    <w:multiLevelType w:val="multilevel"/>
    <w:tmpl w:val="F2822D1C"/>
    <w:lvl w:ilvl="0">
      <w:start w:val="1"/>
      <w:numFmt w:val="decimal"/>
      <w:lvlText w:val=".%1"/>
      <w:lvlJc w:val="left"/>
      <w:pPr>
        <w:ind w:left="2835" w:hanging="360"/>
      </w:pPr>
      <w:rPr>
        <w:rFonts w:hint="default"/>
      </w:rPr>
    </w:lvl>
    <w:lvl w:ilvl="1">
      <w:start w:val="1"/>
      <w:numFmt w:val="lowerLetter"/>
      <w:lvlText w:val="%2."/>
      <w:lvlJc w:val="left"/>
      <w:pPr>
        <w:ind w:left="3555" w:hanging="360"/>
      </w:pPr>
    </w:lvl>
    <w:lvl w:ilvl="2">
      <w:start w:val="1"/>
      <w:numFmt w:val="lowerRoman"/>
      <w:lvlText w:val="%3."/>
      <w:lvlJc w:val="right"/>
      <w:pPr>
        <w:ind w:left="4275" w:hanging="180"/>
      </w:pPr>
    </w:lvl>
    <w:lvl w:ilvl="3">
      <w:start w:val="1"/>
      <w:numFmt w:val="decimal"/>
      <w:lvlText w:val="%4."/>
      <w:lvlJc w:val="left"/>
      <w:pPr>
        <w:ind w:left="4995" w:hanging="360"/>
      </w:pPr>
    </w:lvl>
    <w:lvl w:ilvl="4">
      <w:start w:val="1"/>
      <w:numFmt w:val="lowerLetter"/>
      <w:lvlText w:val="%5."/>
      <w:lvlJc w:val="left"/>
      <w:pPr>
        <w:ind w:left="5715" w:hanging="360"/>
      </w:pPr>
    </w:lvl>
    <w:lvl w:ilvl="5">
      <w:start w:val="1"/>
      <w:numFmt w:val="lowerRoman"/>
      <w:lvlText w:val="%6."/>
      <w:lvlJc w:val="right"/>
      <w:pPr>
        <w:ind w:left="6435" w:hanging="180"/>
      </w:pPr>
    </w:lvl>
    <w:lvl w:ilvl="6">
      <w:start w:val="1"/>
      <w:numFmt w:val="decimal"/>
      <w:lvlText w:val="%7."/>
      <w:lvlJc w:val="left"/>
      <w:pPr>
        <w:ind w:left="7155" w:hanging="360"/>
      </w:pPr>
    </w:lvl>
    <w:lvl w:ilvl="7">
      <w:start w:val="1"/>
      <w:numFmt w:val="lowerLetter"/>
      <w:lvlText w:val="%8."/>
      <w:lvlJc w:val="left"/>
      <w:pPr>
        <w:ind w:left="7875" w:hanging="360"/>
      </w:pPr>
    </w:lvl>
    <w:lvl w:ilvl="8">
      <w:start w:val="1"/>
      <w:numFmt w:val="lowerRoman"/>
      <w:lvlText w:val="%9."/>
      <w:lvlJc w:val="right"/>
      <w:pPr>
        <w:ind w:left="8595" w:hanging="180"/>
      </w:pPr>
    </w:lvl>
  </w:abstractNum>
  <w:abstractNum w:abstractNumId="8"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1"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A837D20"/>
    <w:multiLevelType w:val="hybridMultilevel"/>
    <w:tmpl w:val="60423DEE"/>
    <w:lvl w:ilvl="0" w:tplc="BDB44B76">
      <w:start w:val="3300"/>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575FD"/>
    <w:multiLevelType w:val="multilevel"/>
    <w:tmpl w:val="4A843EC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3060"/>
        </w:tabs>
        <w:ind w:left="306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5" w15:restartNumberingAfterBreak="0">
    <w:nsid w:val="50407D28"/>
    <w:multiLevelType w:val="multilevel"/>
    <w:tmpl w:val="3474A498"/>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1209"/>
        </w:tabs>
        <w:ind w:left="1209"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59E677D"/>
    <w:multiLevelType w:val="multilevel"/>
    <w:tmpl w:val="9AE8382E"/>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b w:val="0"/>
        <w:i w:val="0"/>
        <w:sz w:val="22"/>
      </w:rPr>
    </w:lvl>
    <w:lvl w:ilvl="4">
      <w:start w:val="1"/>
      <w:numFmt w:val="decimal"/>
      <w:lvlText w:val="%5."/>
      <w:lvlJc w:val="left"/>
      <w:pPr>
        <w:tabs>
          <w:tab w:val="num" w:pos="1209"/>
        </w:tabs>
        <w:ind w:left="1209"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6287F64"/>
    <w:multiLevelType w:val="multilevel"/>
    <w:tmpl w:val="F572A842"/>
    <w:lvl w:ilvl="0">
      <w:start w:val="1"/>
      <w:numFmt w:val="decimal"/>
      <w:lvlText w:val="PART %1."/>
      <w:lvlJc w:val="left"/>
      <w:pPr>
        <w:tabs>
          <w:tab w:val="num" w:pos="3672"/>
        </w:tabs>
        <w:ind w:left="367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1209"/>
        </w:tabs>
        <w:ind w:left="1209" w:firstLine="4320"/>
      </w:pPr>
      <w:rPr>
        <w:rFonts w:hint="default"/>
      </w:rPr>
    </w:lvl>
    <w:lvl w:ilvl="5">
      <w:start w:val="1"/>
      <w:numFmt w:val="decimal"/>
      <w:lvlText w:val=".%6"/>
      <w:lvlJc w:val="left"/>
      <w:pPr>
        <w:tabs>
          <w:tab w:val="num" w:pos="1152"/>
        </w:tabs>
        <w:ind w:left="1152" w:hanging="1152"/>
      </w:pPr>
      <w:rPr>
        <w:rFonts w:ascii="Calibri" w:hAnsi="Calibri" w:hint="default"/>
        <w:b w:val="0"/>
        <w:i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B347EBE"/>
    <w:multiLevelType w:val="hybridMultilevel"/>
    <w:tmpl w:val="71727B9C"/>
    <w:lvl w:ilvl="0" w:tplc="BEE28C58">
      <w:start w:val="1"/>
      <w:numFmt w:val="decimal"/>
      <w:lvlText w:val=".%1"/>
      <w:lvlJc w:val="left"/>
      <w:pPr>
        <w:ind w:left="2520" w:hanging="360"/>
      </w:pPr>
      <w:rPr>
        <w:rFonts w:hint="default"/>
      </w:rPr>
    </w:lvl>
    <w:lvl w:ilvl="1" w:tplc="10090019" w:tentative="1">
      <w:start w:val="1"/>
      <w:numFmt w:val="lowerLetter"/>
      <w:lvlText w:val="%2."/>
      <w:lvlJc w:val="left"/>
      <w:pPr>
        <w:ind w:left="3555" w:hanging="360"/>
      </w:pPr>
    </w:lvl>
    <w:lvl w:ilvl="2" w:tplc="1009001B" w:tentative="1">
      <w:start w:val="1"/>
      <w:numFmt w:val="lowerRoman"/>
      <w:lvlText w:val="%3."/>
      <w:lvlJc w:val="right"/>
      <w:pPr>
        <w:ind w:left="4275" w:hanging="180"/>
      </w:pPr>
    </w:lvl>
    <w:lvl w:ilvl="3" w:tplc="1009000F" w:tentative="1">
      <w:start w:val="1"/>
      <w:numFmt w:val="decimal"/>
      <w:lvlText w:val="%4."/>
      <w:lvlJc w:val="left"/>
      <w:pPr>
        <w:ind w:left="4995" w:hanging="360"/>
      </w:pPr>
    </w:lvl>
    <w:lvl w:ilvl="4" w:tplc="10090019" w:tentative="1">
      <w:start w:val="1"/>
      <w:numFmt w:val="lowerLetter"/>
      <w:lvlText w:val="%5."/>
      <w:lvlJc w:val="left"/>
      <w:pPr>
        <w:ind w:left="5715" w:hanging="360"/>
      </w:pPr>
    </w:lvl>
    <w:lvl w:ilvl="5" w:tplc="1009001B" w:tentative="1">
      <w:start w:val="1"/>
      <w:numFmt w:val="lowerRoman"/>
      <w:lvlText w:val="%6."/>
      <w:lvlJc w:val="right"/>
      <w:pPr>
        <w:ind w:left="6435" w:hanging="180"/>
      </w:pPr>
    </w:lvl>
    <w:lvl w:ilvl="6" w:tplc="1009000F" w:tentative="1">
      <w:start w:val="1"/>
      <w:numFmt w:val="decimal"/>
      <w:lvlText w:val="%7."/>
      <w:lvlJc w:val="left"/>
      <w:pPr>
        <w:ind w:left="7155" w:hanging="360"/>
      </w:pPr>
    </w:lvl>
    <w:lvl w:ilvl="7" w:tplc="10090019" w:tentative="1">
      <w:start w:val="1"/>
      <w:numFmt w:val="lowerLetter"/>
      <w:lvlText w:val="%8."/>
      <w:lvlJc w:val="left"/>
      <w:pPr>
        <w:ind w:left="7875" w:hanging="360"/>
      </w:pPr>
    </w:lvl>
    <w:lvl w:ilvl="8" w:tplc="1009001B" w:tentative="1">
      <w:start w:val="1"/>
      <w:numFmt w:val="lowerRoman"/>
      <w:lvlText w:val="%9."/>
      <w:lvlJc w:val="right"/>
      <w:pPr>
        <w:ind w:left="8595" w:hanging="180"/>
      </w:pPr>
    </w:lvl>
  </w:abstractNum>
  <w:abstractNum w:abstractNumId="20" w15:restartNumberingAfterBreak="0">
    <w:nsid w:val="6ED41C21"/>
    <w:multiLevelType w:val="hybridMultilevel"/>
    <w:tmpl w:val="ECB0C204"/>
    <w:lvl w:ilvl="0" w:tplc="963E567A">
      <w:start w:val="3300"/>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B4B1A"/>
    <w:multiLevelType w:val="hybridMultilevel"/>
    <w:tmpl w:val="F5D45E20"/>
    <w:lvl w:ilvl="0" w:tplc="5E5EC934">
      <w:start w:val="1"/>
      <w:numFmt w:val="decimal"/>
      <w:lvlText w:val=".%1"/>
      <w:lvlJc w:val="left"/>
      <w:pPr>
        <w:ind w:left="2835" w:hanging="360"/>
      </w:pPr>
      <w:rPr>
        <w:rFonts w:hint="default"/>
      </w:rPr>
    </w:lvl>
    <w:lvl w:ilvl="1" w:tplc="10090019" w:tentative="1">
      <w:start w:val="1"/>
      <w:numFmt w:val="lowerLetter"/>
      <w:lvlText w:val="%2."/>
      <w:lvlJc w:val="left"/>
      <w:pPr>
        <w:ind w:left="3555" w:hanging="360"/>
      </w:pPr>
    </w:lvl>
    <w:lvl w:ilvl="2" w:tplc="1009001B" w:tentative="1">
      <w:start w:val="1"/>
      <w:numFmt w:val="lowerRoman"/>
      <w:lvlText w:val="%3."/>
      <w:lvlJc w:val="right"/>
      <w:pPr>
        <w:ind w:left="4275" w:hanging="180"/>
      </w:pPr>
    </w:lvl>
    <w:lvl w:ilvl="3" w:tplc="1009000F" w:tentative="1">
      <w:start w:val="1"/>
      <w:numFmt w:val="decimal"/>
      <w:lvlText w:val="%4."/>
      <w:lvlJc w:val="left"/>
      <w:pPr>
        <w:ind w:left="4995" w:hanging="360"/>
      </w:pPr>
    </w:lvl>
    <w:lvl w:ilvl="4" w:tplc="10090019" w:tentative="1">
      <w:start w:val="1"/>
      <w:numFmt w:val="lowerLetter"/>
      <w:lvlText w:val="%5."/>
      <w:lvlJc w:val="left"/>
      <w:pPr>
        <w:ind w:left="5715" w:hanging="360"/>
      </w:pPr>
    </w:lvl>
    <w:lvl w:ilvl="5" w:tplc="1009001B" w:tentative="1">
      <w:start w:val="1"/>
      <w:numFmt w:val="lowerRoman"/>
      <w:lvlText w:val="%6."/>
      <w:lvlJc w:val="right"/>
      <w:pPr>
        <w:ind w:left="6435" w:hanging="180"/>
      </w:pPr>
    </w:lvl>
    <w:lvl w:ilvl="6" w:tplc="1009000F" w:tentative="1">
      <w:start w:val="1"/>
      <w:numFmt w:val="decimal"/>
      <w:lvlText w:val="%7."/>
      <w:lvlJc w:val="left"/>
      <w:pPr>
        <w:ind w:left="7155" w:hanging="360"/>
      </w:pPr>
    </w:lvl>
    <w:lvl w:ilvl="7" w:tplc="10090019" w:tentative="1">
      <w:start w:val="1"/>
      <w:numFmt w:val="lowerLetter"/>
      <w:lvlText w:val="%8."/>
      <w:lvlJc w:val="left"/>
      <w:pPr>
        <w:ind w:left="7875" w:hanging="360"/>
      </w:pPr>
    </w:lvl>
    <w:lvl w:ilvl="8" w:tplc="1009001B" w:tentative="1">
      <w:start w:val="1"/>
      <w:numFmt w:val="lowerRoman"/>
      <w:lvlText w:val="%9."/>
      <w:lvlJc w:val="right"/>
      <w:pPr>
        <w:ind w:left="8595" w:hanging="180"/>
      </w:pPr>
    </w:lvl>
  </w:abstractNum>
  <w:abstractNum w:abstractNumId="2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46996136">
    <w:abstractNumId w:val="0"/>
  </w:num>
  <w:num w:numId="2" w16cid:durableId="211891635">
    <w:abstractNumId w:val="0"/>
  </w:num>
  <w:num w:numId="3" w16cid:durableId="975259440">
    <w:abstractNumId w:val="15"/>
  </w:num>
  <w:num w:numId="4" w16cid:durableId="513230146">
    <w:abstractNumId w:val="9"/>
  </w:num>
  <w:num w:numId="5" w16cid:durableId="1905339010">
    <w:abstractNumId w:val="18"/>
  </w:num>
  <w:num w:numId="6" w16cid:durableId="845291813">
    <w:abstractNumId w:val="8"/>
  </w:num>
  <w:num w:numId="7" w16cid:durableId="660691883">
    <w:abstractNumId w:val="12"/>
  </w:num>
  <w:num w:numId="8" w16cid:durableId="1406026159">
    <w:abstractNumId w:val="5"/>
  </w:num>
  <w:num w:numId="9" w16cid:durableId="20515692">
    <w:abstractNumId w:val="22"/>
  </w:num>
  <w:num w:numId="10" w16cid:durableId="178549771">
    <w:abstractNumId w:val="11"/>
  </w:num>
  <w:num w:numId="11" w16cid:durableId="3922443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3141031">
    <w:abstractNumId w:val="2"/>
  </w:num>
  <w:num w:numId="13" w16cid:durableId="1134061123">
    <w:abstractNumId w:val="1"/>
  </w:num>
  <w:num w:numId="14" w16cid:durableId="1770932369">
    <w:abstractNumId w:val="15"/>
  </w:num>
  <w:num w:numId="15" w16cid:durableId="90999940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641130">
    <w:abstractNumId w:val="3"/>
  </w:num>
  <w:num w:numId="17" w16cid:durableId="1591617774">
    <w:abstractNumId w:val="15"/>
    <w:lvlOverride w:ilvl="0">
      <w:lvl w:ilvl="0">
        <w:start w:val="1"/>
        <w:numFmt w:val="decimal"/>
        <w:lvlText w:val="PART %1."/>
        <w:lvlJc w:val="left"/>
        <w:pPr>
          <w:tabs>
            <w:tab w:val="num" w:pos="432"/>
          </w:tabs>
          <w:ind w:left="432" w:hanging="432"/>
        </w:pPr>
        <w:rPr>
          <w:rFonts w:asciiTheme="minorHAnsi" w:hAnsiTheme="minorHAnsi" w:hint="default"/>
          <w:b w:val="0"/>
          <w:i w:val="0"/>
        </w:rPr>
      </w:lvl>
    </w:lvlOverride>
    <w:lvlOverride w:ilvl="1">
      <w:lvl w:ilvl="1">
        <w:start w:val="1"/>
        <w:numFmt w:val="decimal"/>
        <w:lvlText w:val="%1.%2"/>
        <w:lvlJc w:val="left"/>
        <w:pPr>
          <w:tabs>
            <w:tab w:val="num" w:pos="576"/>
          </w:tabs>
          <w:ind w:left="576" w:hanging="576"/>
        </w:pPr>
        <w:rPr>
          <w:rFonts w:ascii="Calibri" w:hAnsi="Calibri" w:hint="default"/>
          <w:b w:val="0"/>
          <w:i w:val="0"/>
          <w:sz w:val="22"/>
        </w:rPr>
      </w:lvl>
    </w:lvlOverride>
    <w:lvlOverride w:ilvl="2">
      <w:lvl w:ilvl="2">
        <w:start w:val="1"/>
        <w:numFmt w:val="decimal"/>
        <w:lvlText w:val=".%3"/>
        <w:lvlJc w:val="left"/>
        <w:pPr>
          <w:tabs>
            <w:tab w:val="num" w:pos="720"/>
          </w:tabs>
          <w:ind w:left="720" w:firstLine="2880"/>
        </w:pPr>
        <w:rPr>
          <w:rFonts w:asciiTheme="minorHAnsi" w:hAnsiTheme="minorHAnsi" w:hint="default"/>
          <w:color w:val="000000"/>
          <w:sz w:val="22"/>
        </w:rPr>
      </w:lvl>
    </w:lvlOverride>
    <w:lvlOverride w:ilvl="3">
      <w:lvl w:ilvl="3">
        <w:start w:val="1"/>
        <w:numFmt w:val="decimal"/>
        <w:lvlText w:val=".%4"/>
        <w:lvlJc w:val="left"/>
        <w:pPr>
          <w:tabs>
            <w:tab w:val="num" w:pos="864"/>
          </w:tabs>
          <w:ind w:left="864" w:firstLine="3456"/>
        </w:pPr>
        <w:rPr>
          <w:rFonts w:hint="default"/>
        </w:rPr>
      </w:lvl>
    </w:lvlOverride>
    <w:lvlOverride w:ilvl="4">
      <w:lvl w:ilvl="4">
        <w:start w:val="1"/>
        <w:numFmt w:val="decimal"/>
        <w:lvlText w:val="%5."/>
        <w:lvlJc w:val="left"/>
        <w:pPr>
          <w:tabs>
            <w:tab w:val="num" w:pos="1209"/>
          </w:tabs>
          <w:ind w:left="1209" w:firstLine="4320"/>
        </w:pPr>
        <w:rPr>
          <w:rFonts w:ascii="Calibri" w:hAnsi="Calibri" w:hint="default"/>
          <w:b w:val="0"/>
          <w:i w:val="0"/>
          <w:sz w:val="22"/>
        </w:rPr>
      </w:lvl>
    </w:lvlOverride>
    <w:lvlOverride w:ilvl="5">
      <w:lvl w:ilvl="5">
        <w:start w:val="1"/>
        <w:numFmt w:val="decimal"/>
        <w:lvlText w:val=".%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8" w16cid:durableId="824971208">
    <w:abstractNumId w:val="21"/>
  </w:num>
  <w:num w:numId="19" w16cid:durableId="1778987626">
    <w:abstractNumId w:val="7"/>
  </w:num>
  <w:num w:numId="20" w16cid:durableId="1690645299">
    <w:abstractNumId w:val="15"/>
    <w:lvlOverride w:ilvl="0">
      <w:lvl w:ilvl="0">
        <w:start w:val="1"/>
        <w:numFmt w:val="decimal"/>
        <w:lvlText w:val="PART %1."/>
        <w:lvlJc w:val="left"/>
        <w:pPr>
          <w:tabs>
            <w:tab w:val="num" w:pos="432"/>
          </w:tabs>
          <w:ind w:left="432" w:hanging="432"/>
        </w:pPr>
        <w:rPr>
          <w:rFonts w:asciiTheme="minorHAnsi" w:hAnsiTheme="minorHAnsi" w:hint="default"/>
          <w:b w:val="0"/>
          <w:i w:val="0"/>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3"/>
        <w:lvlJc w:val="left"/>
        <w:pPr>
          <w:tabs>
            <w:tab w:val="num" w:pos="720"/>
          </w:tabs>
          <w:ind w:left="720" w:firstLine="2880"/>
        </w:pPr>
        <w:rPr>
          <w:rFonts w:asciiTheme="minorHAnsi" w:hAnsiTheme="minorHAnsi" w:hint="default"/>
          <w:color w:val="000000"/>
          <w:sz w:val="22"/>
        </w:rPr>
      </w:lvl>
    </w:lvlOverride>
    <w:lvlOverride w:ilvl="3">
      <w:lvl w:ilvl="3">
        <w:start w:val="1"/>
        <w:numFmt w:val="decimal"/>
        <w:lvlText w:val=".%4"/>
        <w:lvlJc w:val="left"/>
        <w:pPr>
          <w:tabs>
            <w:tab w:val="num" w:pos="864"/>
          </w:tabs>
          <w:ind w:left="864" w:firstLine="3456"/>
        </w:pPr>
        <w:rPr>
          <w:rFonts w:ascii="Calibri" w:hAnsi="Calibri" w:hint="default"/>
          <w:b w:val="0"/>
          <w:i w:val="0"/>
          <w:sz w:val="22"/>
        </w:rPr>
      </w:lvl>
    </w:lvlOverride>
    <w:lvlOverride w:ilvl="4">
      <w:lvl w:ilvl="4">
        <w:start w:val="1"/>
        <w:numFmt w:val="decimal"/>
        <w:lvlText w:val="%5."/>
        <w:lvlJc w:val="left"/>
        <w:pPr>
          <w:tabs>
            <w:tab w:val="num" w:pos="1209"/>
          </w:tabs>
          <w:ind w:left="1209" w:firstLine="4320"/>
        </w:pPr>
        <w:rPr>
          <w:rFonts w:hint="default"/>
        </w:rPr>
      </w:lvl>
    </w:lvlOverride>
    <w:lvlOverride w:ilvl="5">
      <w:lvl w:ilvl="5">
        <w:start w:val="1"/>
        <w:numFmt w:val="decimal"/>
        <w:lvlText w:val=".%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1" w16cid:durableId="394284937">
    <w:abstractNumId w:val="16"/>
  </w:num>
  <w:num w:numId="22" w16cid:durableId="1643121683">
    <w:abstractNumId w:val="19"/>
  </w:num>
  <w:num w:numId="23" w16cid:durableId="1614244044">
    <w:abstractNumId w:val="4"/>
  </w:num>
  <w:num w:numId="24" w16cid:durableId="221721351">
    <w:abstractNumId w:val="17"/>
  </w:num>
  <w:num w:numId="25" w16cid:durableId="1885100646">
    <w:abstractNumId w:val="14"/>
  </w:num>
  <w:num w:numId="26" w16cid:durableId="452359733">
    <w:abstractNumId w:val="14"/>
  </w:num>
  <w:num w:numId="27" w16cid:durableId="577131437">
    <w:abstractNumId w:val="14"/>
  </w:num>
  <w:num w:numId="28" w16cid:durableId="488601565">
    <w:abstractNumId w:val="14"/>
  </w:num>
  <w:num w:numId="29" w16cid:durableId="499467919">
    <w:abstractNumId w:val="14"/>
  </w:num>
  <w:num w:numId="30" w16cid:durableId="611547527">
    <w:abstractNumId w:val="14"/>
  </w:num>
  <w:num w:numId="31" w16cid:durableId="298070285">
    <w:abstractNumId w:val="14"/>
  </w:num>
  <w:num w:numId="32" w16cid:durableId="1096245640">
    <w:abstractNumId w:val="14"/>
  </w:num>
  <w:num w:numId="33" w16cid:durableId="1604070736">
    <w:abstractNumId w:val="14"/>
  </w:num>
  <w:num w:numId="34" w16cid:durableId="95058782">
    <w:abstractNumId w:val="6"/>
  </w:num>
  <w:num w:numId="35" w16cid:durableId="421031381">
    <w:abstractNumId w:val="20"/>
  </w:num>
  <w:num w:numId="36" w16cid:durableId="44684959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32EA"/>
    <w:rsid w:val="000149D0"/>
    <w:rsid w:val="00024013"/>
    <w:rsid w:val="00030F7D"/>
    <w:rsid w:val="0003326B"/>
    <w:rsid w:val="00037B5F"/>
    <w:rsid w:val="00045B84"/>
    <w:rsid w:val="00075207"/>
    <w:rsid w:val="000804FD"/>
    <w:rsid w:val="00083485"/>
    <w:rsid w:val="00090A2A"/>
    <w:rsid w:val="000A7BB7"/>
    <w:rsid w:val="000C6EBC"/>
    <w:rsid w:val="000F192C"/>
    <w:rsid w:val="000F6659"/>
    <w:rsid w:val="00107DBA"/>
    <w:rsid w:val="00110F2F"/>
    <w:rsid w:val="00142E81"/>
    <w:rsid w:val="00143358"/>
    <w:rsid w:val="0014658E"/>
    <w:rsid w:val="00146A05"/>
    <w:rsid w:val="00162C24"/>
    <w:rsid w:val="001800BE"/>
    <w:rsid w:val="001809B6"/>
    <w:rsid w:val="001823AF"/>
    <w:rsid w:val="00186BA0"/>
    <w:rsid w:val="001A0873"/>
    <w:rsid w:val="001B3E2D"/>
    <w:rsid w:val="001C3347"/>
    <w:rsid w:val="001C4262"/>
    <w:rsid w:val="001C74E7"/>
    <w:rsid w:val="001E0D47"/>
    <w:rsid w:val="001E0E58"/>
    <w:rsid w:val="001E18BA"/>
    <w:rsid w:val="001E2309"/>
    <w:rsid w:val="00201CBE"/>
    <w:rsid w:val="00222BC2"/>
    <w:rsid w:val="0022419A"/>
    <w:rsid w:val="00244BA7"/>
    <w:rsid w:val="00253EA3"/>
    <w:rsid w:val="002A2E68"/>
    <w:rsid w:val="002A65FA"/>
    <w:rsid w:val="002A66B9"/>
    <w:rsid w:val="002A70C5"/>
    <w:rsid w:val="002B06E9"/>
    <w:rsid w:val="002B6803"/>
    <w:rsid w:val="002B6B00"/>
    <w:rsid w:val="002D425A"/>
    <w:rsid w:val="002D4787"/>
    <w:rsid w:val="002F0002"/>
    <w:rsid w:val="002F7C75"/>
    <w:rsid w:val="0030078D"/>
    <w:rsid w:val="00304E36"/>
    <w:rsid w:val="003130DA"/>
    <w:rsid w:val="00325712"/>
    <w:rsid w:val="0033540B"/>
    <w:rsid w:val="003452E6"/>
    <w:rsid w:val="00353983"/>
    <w:rsid w:val="0035658D"/>
    <w:rsid w:val="00366110"/>
    <w:rsid w:val="00372157"/>
    <w:rsid w:val="0037302F"/>
    <w:rsid w:val="00376195"/>
    <w:rsid w:val="003911CD"/>
    <w:rsid w:val="003978A8"/>
    <w:rsid w:val="003D3EB4"/>
    <w:rsid w:val="003E1487"/>
    <w:rsid w:val="0040417E"/>
    <w:rsid w:val="00414AEF"/>
    <w:rsid w:val="00422D17"/>
    <w:rsid w:val="00427ABA"/>
    <w:rsid w:val="004424E6"/>
    <w:rsid w:val="00445EEE"/>
    <w:rsid w:val="00455879"/>
    <w:rsid w:val="00456CD4"/>
    <w:rsid w:val="004615A5"/>
    <w:rsid w:val="004642B7"/>
    <w:rsid w:val="004663BC"/>
    <w:rsid w:val="00476314"/>
    <w:rsid w:val="00480FBD"/>
    <w:rsid w:val="004A0B6F"/>
    <w:rsid w:val="004B1E04"/>
    <w:rsid w:val="004B2B44"/>
    <w:rsid w:val="004C06AD"/>
    <w:rsid w:val="004C1754"/>
    <w:rsid w:val="004C2FE6"/>
    <w:rsid w:val="004C70D9"/>
    <w:rsid w:val="004D14E5"/>
    <w:rsid w:val="004D3CB6"/>
    <w:rsid w:val="004E3145"/>
    <w:rsid w:val="004F1C20"/>
    <w:rsid w:val="00521FCB"/>
    <w:rsid w:val="005769D4"/>
    <w:rsid w:val="00580975"/>
    <w:rsid w:val="00585FAC"/>
    <w:rsid w:val="00586A0A"/>
    <w:rsid w:val="005947BD"/>
    <w:rsid w:val="005B2156"/>
    <w:rsid w:val="005C6E43"/>
    <w:rsid w:val="005D3897"/>
    <w:rsid w:val="005D767F"/>
    <w:rsid w:val="005E3016"/>
    <w:rsid w:val="005F019F"/>
    <w:rsid w:val="00603B08"/>
    <w:rsid w:val="00605650"/>
    <w:rsid w:val="00610649"/>
    <w:rsid w:val="00610BAF"/>
    <w:rsid w:val="0061347C"/>
    <w:rsid w:val="00625F66"/>
    <w:rsid w:val="00645DB7"/>
    <w:rsid w:val="00647378"/>
    <w:rsid w:val="00655558"/>
    <w:rsid w:val="0066664B"/>
    <w:rsid w:val="00672C12"/>
    <w:rsid w:val="00697C35"/>
    <w:rsid w:val="006A6328"/>
    <w:rsid w:val="006B139E"/>
    <w:rsid w:val="006B64CA"/>
    <w:rsid w:val="006C0FAF"/>
    <w:rsid w:val="006C1B85"/>
    <w:rsid w:val="006D1C79"/>
    <w:rsid w:val="006F4D8C"/>
    <w:rsid w:val="0070514B"/>
    <w:rsid w:val="007161CA"/>
    <w:rsid w:val="0074301B"/>
    <w:rsid w:val="0076040A"/>
    <w:rsid w:val="007625A0"/>
    <w:rsid w:val="007664D1"/>
    <w:rsid w:val="00790DDC"/>
    <w:rsid w:val="00792E8A"/>
    <w:rsid w:val="00795572"/>
    <w:rsid w:val="007A180D"/>
    <w:rsid w:val="007C5340"/>
    <w:rsid w:val="007D27EC"/>
    <w:rsid w:val="007D324E"/>
    <w:rsid w:val="007E0DCB"/>
    <w:rsid w:val="007E4441"/>
    <w:rsid w:val="007F30FA"/>
    <w:rsid w:val="007F6CC9"/>
    <w:rsid w:val="008001A5"/>
    <w:rsid w:val="0080215B"/>
    <w:rsid w:val="00812A85"/>
    <w:rsid w:val="00812AE7"/>
    <w:rsid w:val="00817032"/>
    <w:rsid w:val="008611EB"/>
    <w:rsid w:val="00862394"/>
    <w:rsid w:val="00864BF2"/>
    <w:rsid w:val="00876CF3"/>
    <w:rsid w:val="00882060"/>
    <w:rsid w:val="008A26A6"/>
    <w:rsid w:val="008A3681"/>
    <w:rsid w:val="008C7DD0"/>
    <w:rsid w:val="008F74F6"/>
    <w:rsid w:val="00904E24"/>
    <w:rsid w:val="00906930"/>
    <w:rsid w:val="009114B8"/>
    <w:rsid w:val="00913032"/>
    <w:rsid w:val="00914B5A"/>
    <w:rsid w:val="00920E0C"/>
    <w:rsid w:val="00926470"/>
    <w:rsid w:val="0092725A"/>
    <w:rsid w:val="00932A89"/>
    <w:rsid w:val="009363F4"/>
    <w:rsid w:val="009369FF"/>
    <w:rsid w:val="00950F35"/>
    <w:rsid w:val="009517AA"/>
    <w:rsid w:val="00953815"/>
    <w:rsid w:val="00960901"/>
    <w:rsid w:val="009627F9"/>
    <w:rsid w:val="00963FAE"/>
    <w:rsid w:val="009E4903"/>
    <w:rsid w:val="009F0F8C"/>
    <w:rsid w:val="009F5259"/>
    <w:rsid w:val="00A00CA0"/>
    <w:rsid w:val="00A11F18"/>
    <w:rsid w:val="00A24772"/>
    <w:rsid w:val="00A25624"/>
    <w:rsid w:val="00A604AF"/>
    <w:rsid w:val="00A63586"/>
    <w:rsid w:val="00A767E0"/>
    <w:rsid w:val="00A84C16"/>
    <w:rsid w:val="00A9571A"/>
    <w:rsid w:val="00AA040C"/>
    <w:rsid w:val="00AA4FDE"/>
    <w:rsid w:val="00AD770C"/>
    <w:rsid w:val="00B067DA"/>
    <w:rsid w:val="00B24DBF"/>
    <w:rsid w:val="00B258C3"/>
    <w:rsid w:val="00B26986"/>
    <w:rsid w:val="00B31369"/>
    <w:rsid w:val="00B33D30"/>
    <w:rsid w:val="00B437A2"/>
    <w:rsid w:val="00B472DF"/>
    <w:rsid w:val="00B51BEB"/>
    <w:rsid w:val="00B749C5"/>
    <w:rsid w:val="00B86C27"/>
    <w:rsid w:val="00B94D5E"/>
    <w:rsid w:val="00BB49E7"/>
    <w:rsid w:val="00BC4894"/>
    <w:rsid w:val="00BC7745"/>
    <w:rsid w:val="00BD011F"/>
    <w:rsid w:val="00BD362D"/>
    <w:rsid w:val="00BF418B"/>
    <w:rsid w:val="00BF51E7"/>
    <w:rsid w:val="00C036A9"/>
    <w:rsid w:val="00C228F8"/>
    <w:rsid w:val="00C309E6"/>
    <w:rsid w:val="00C35D17"/>
    <w:rsid w:val="00C50047"/>
    <w:rsid w:val="00C532B0"/>
    <w:rsid w:val="00C5624F"/>
    <w:rsid w:val="00C73272"/>
    <w:rsid w:val="00C80C03"/>
    <w:rsid w:val="00C81675"/>
    <w:rsid w:val="00C81C3C"/>
    <w:rsid w:val="00C835D4"/>
    <w:rsid w:val="00C83CD9"/>
    <w:rsid w:val="00C84A8B"/>
    <w:rsid w:val="00C86BD0"/>
    <w:rsid w:val="00C91969"/>
    <w:rsid w:val="00CA36D4"/>
    <w:rsid w:val="00CA3EC1"/>
    <w:rsid w:val="00CB6E35"/>
    <w:rsid w:val="00CC029A"/>
    <w:rsid w:val="00CE4BF4"/>
    <w:rsid w:val="00D109FD"/>
    <w:rsid w:val="00D26372"/>
    <w:rsid w:val="00D26583"/>
    <w:rsid w:val="00D30407"/>
    <w:rsid w:val="00D33F88"/>
    <w:rsid w:val="00D3626B"/>
    <w:rsid w:val="00D705EE"/>
    <w:rsid w:val="00D8229D"/>
    <w:rsid w:val="00D826E3"/>
    <w:rsid w:val="00D82FB4"/>
    <w:rsid w:val="00D83111"/>
    <w:rsid w:val="00DA097A"/>
    <w:rsid w:val="00DA56F0"/>
    <w:rsid w:val="00DA7AA5"/>
    <w:rsid w:val="00DB06A2"/>
    <w:rsid w:val="00DB6F26"/>
    <w:rsid w:val="00DC2C1A"/>
    <w:rsid w:val="00DC5C13"/>
    <w:rsid w:val="00DD023E"/>
    <w:rsid w:val="00DD0DE2"/>
    <w:rsid w:val="00DF1DEC"/>
    <w:rsid w:val="00DF6558"/>
    <w:rsid w:val="00E01394"/>
    <w:rsid w:val="00E072A3"/>
    <w:rsid w:val="00E161C2"/>
    <w:rsid w:val="00E570A3"/>
    <w:rsid w:val="00E57F9D"/>
    <w:rsid w:val="00E62693"/>
    <w:rsid w:val="00E62AA3"/>
    <w:rsid w:val="00E80E35"/>
    <w:rsid w:val="00EA0814"/>
    <w:rsid w:val="00EB2273"/>
    <w:rsid w:val="00EC0DEE"/>
    <w:rsid w:val="00EC7A5D"/>
    <w:rsid w:val="00ED2DB2"/>
    <w:rsid w:val="00ED3F96"/>
    <w:rsid w:val="00ED7044"/>
    <w:rsid w:val="00EF314D"/>
    <w:rsid w:val="00F002B6"/>
    <w:rsid w:val="00F00AD9"/>
    <w:rsid w:val="00F035AB"/>
    <w:rsid w:val="00F03FE7"/>
    <w:rsid w:val="00F057D1"/>
    <w:rsid w:val="00F10529"/>
    <w:rsid w:val="00F13473"/>
    <w:rsid w:val="00F13982"/>
    <w:rsid w:val="00F16C77"/>
    <w:rsid w:val="00F5273F"/>
    <w:rsid w:val="00F536CB"/>
    <w:rsid w:val="00F618D8"/>
    <w:rsid w:val="00F6204E"/>
    <w:rsid w:val="00F85597"/>
    <w:rsid w:val="00F91AB7"/>
    <w:rsid w:val="00FA6B1C"/>
    <w:rsid w:val="00FC76DD"/>
    <w:rsid w:val="00FD5547"/>
    <w:rsid w:val="00FE1AAF"/>
    <w:rsid w:val="00FF31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1F8D4"/>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0F8C"/>
    <w:rPr>
      <w:sz w:val="22"/>
      <w:szCs w:val="22"/>
    </w:rPr>
  </w:style>
  <w:style w:type="paragraph" w:styleId="Heading1">
    <w:name w:val="heading 1"/>
    <w:basedOn w:val="ListParagraph"/>
    <w:link w:val="Heading1Char"/>
    <w:qFormat/>
    <w:rsid w:val="009F0F8C"/>
    <w:pPr>
      <w:numPr>
        <w:numId w:val="33"/>
      </w:numPr>
      <w:spacing w:before="160"/>
      <w:outlineLvl w:val="0"/>
    </w:pPr>
    <w:rPr>
      <w:caps/>
    </w:rPr>
  </w:style>
  <w:style w:type="paragraph" w:styleId="Heading2">
    <w:name w:val="heading 2"/>
    <w:basedOn w:val="ListParagraph"/>
    <w:next w:val="Normal"/>
    <w:link w:val="Heading2Char"/>
    <w:qFormat/>
    <w:rsid w:val="009F0F8C"/>
    <w:pPr>
      <w:numPr>
        <w:ilvl w:val="1"/>
        <w:numId w:val="33"/>
      </w:numPr>
      <w:spacing w:before="80"/>
      <w:outlineLvl w:val="1"/>
    </w:pPr>
    <w:rPr>
      <w:u w:val="single"/>
    </w:rPr>
  </w:style>
  <w:style w:type="paragraph" w:styleId="Heading3">
    <w:name w:val="heading 3"/>
    <w:basedOn w:val="ListParagraph"/>
    <w:link w:val="Heading3Char"/>
    <w:qFormat/>
    <w:rsid w:val="009F0F8C"/>
    <w:pPr>
      <w:numPr>
        <w:ilvl w:val="2"/>
        <w:numId w:val="33"/>
      </w:numPr>
      <w:outlineLvl w:val="2"/>
    </w:pPr>
  </w:style>
  <w:style w:type="paragraph" w:styleId="Heading4">
    <w:name w:val="heading 4"/>
    <w:basedOn w:val="ListParagraph"/>
    <w:link w:val="Heading4Char"/>
    <w:qFormat/>
    <w:rsid w:val="009F0F8C"/>
    <w:pPr>
      <w:numPr>
        <w:ilvl w:val="3"/>
        <w:numId w:val="33"/>
      </w:numPr>
      <w:outlineLvl w:val="3"/>
    </w:pPr>
  </w:style>
  <w:style w:type="paragraph" w:styleId="Heading5">
    <w:name w:val="heading 5"/>
    <w:basedOn w:val="Heading4"/>
    <w:link w:val="Heading5Char"/>
    <w:qFormat/>
    <w:rsid w:val="009F0F8C"/>
    <w:pPr>
      <w:numPr>
        <w:ilvl w:val="4"/>
      </w:numPr>
      <w:outlineLvl w:val="4"/>
    </w:pPr>
  </w:style>
  <w:style w:type="paragraph" w:styleId="Heading6">
    <w:name w:val="heading 6"/>
    <w:basedOn w:val="Heading5"/>
    <w:next w:val="Normal"/>
    <w:link w:val="Heading6Char"/>
    <w:qFormat/>
    <w:rsid w:val="009F0F8C"/>
    <w:pPr>
      <w:numPr>
        <w:ilvl w:val="5"/>
      </w:numPr>
      <w:outlineLvl w:val="5"/>
    </w:pPr>
  </w:style>
  <w:style w:type="paragraph" w:styleId="Heading7">
    <w:name w:val="heading 7"/>
    <w:basedOn w:val="ListParagraph"/>
    <w:next w:val="Normal"/>
    <w:link w:val="Heading7Char"/>
    <w:qFormat/>
    <w:rsid w:val="009F0F8C"/>
    <w:pPr>
      <w:numPr>
        <w:ilvl w:val="6"/>
        <w:numId w:val="33"/>
      </w:numPr>
      <w:outlineLvl w:val="6"/>
    </w:pPr>
  </w:style>
  <w:style w:type="paragraph" w:styleId="Heading8">
    <w:name w:val="heading 8"/>
    <w:basedOn w:val="Heading7"/>
    <w:next w:val="Normal"/>
    <w:link w:val="Heading8Char"/>
    <w:qFormat/>
    <w:rsid w:val="009F0F8C"/>
    <w:pPr>
      <w:numPr>
        <w:ilvl w:val="7"/>
      </w:numPr>
      <w:outlineLvl w:val="7"/>
    </w:pPr>
  </w:style>
  <w:style w:type="paragraph" w:styleId="Heading9">
    <w:name w:val="heading 9"/>
    <w:basedOn w:val="Heading8"/>
    <w:next w:val="Normal"/>
    <w:link w:val="Heading9Char"/>
    <w:qFormat/>
    <w:rsid w:val="009F0F8C"/>
    <w:pPr>
      <w:numPr>
        <w:ilvl w:val="8"/>
        <w:numId w:val="27"/>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9F0F8C"/>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9F0F8C"/>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FD5547"/>
    <w:pPr>
      <w:jc w:val="center"/>
    </w:pPr>
    <w:rPr>
      <w:b/>
    </w:rPr>
  </w:style>
  <w:style w:type="paragraph" w:customStyle="1" w:styleId="TableText">
    <w:name w:val="Table Text"/>
    <w:basedOn w:val="Normal"/>
    <w:rsid w:val="00FD5547"/>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character" w:customStyle="1" w:styleId="Choice">
    <w:name w:val="Choice"/>
    <w:rsid w:val="00FD5547"/>
    <w:rPr>
      <w:rFonts w:ascii="Times New Roman" w:hAnsi="Times New Roman"/>
      <w:b/>
      <w:sz w:val="24"/>
    </w:rPr>
  </w:style>
  <w:style w:type="paragraph" w:customStyle="1" w:styleId="NormalTableText">
    <w:name w:val="Normal Table Text"/>
    <w:basedOn w:val="Normal"/>
    <w:rsid w:val="00D26583"/>
    <w:pPr>
      <w:widowControl w:val="0"/>
      <w:spacing w:before="60" w:after="60"/>
    </w:pPr>
    <w:rPr>
      <w:rFonts w:ascii="Arial" w:hAnsi="Arial"/>
      <w:sz w:val="20"/>
      <w:lang w:val="en-GB"/>
    </w:rPr>
  </w:style>
  <w:style w:type="paragraph" w:styleId="BalloonText">
    <w:name w:val="Balloon Text"/>
    <w:basedOn w:val="Normal"/>
    <w:semiHidden/>
    <w:rsid w:val="004642B7"/>
    <w:rPr>
      <w:rFonts w:ascii="Tahoma" w:hAnsi="Tahoma" w:cs="Tahoma"/>
      <w:sz w:val="16"/>
      <w:szCs w:val="16"/>
    </w:rPr>
  </w:style>
  <w:style w:type="paragraph" w:styleId="CommentSubject">
    <w:name w:val="annotation subject"/>
    <w:basedOn w:val="CommentText"/>
    <w:next w:val="CommentText"/>
    <w:semiHidden/>
    <w:rsid w:val="00C532B0"/>
    <w:pPr>
      <w:spacing w:before="0"/>
    </w:pPr>
    <w:rPr>
      <w:rFonts w:ascii="Book Antiqua" w:hAnsi="Book Antiqua"/>
      <w:b/>
      <w:bCs/>
      <w:sz w:val="20"/>
    </w:rPr>
  </w:style>
  <w:style w:type="character" w:customStyle="1" w:styleId="BodyTextChar">
    <w:name w:val="Body Text Char"/>
    <w:link w:val="BodyText"/>
    <w:locked/>
    <w:rsid w:val="00E570A3"/>
    <w:rPr>
      <w:rFonts w:ascii="Book Antiqua" w:hAnsi="Book Antiqua"/>
      <w:sz w:val="22"/>
      <w:lang w:val="en-US" w:eastAsia="en-US" w:bidi="ar-SA"/>
    </w:rPr>
  </w:style>
  <w:style w:type="character" w:customStyle="1" w:styleId="Heading1Char">
    <w:name w:val="Heading 1 Char"/>
    <w:link w:val="Heading1"/>
    <w:rsid w:val="009F0F8C"/>
    <w:rPr>
      <w:caps/>
      <w:sz w:val="22"/>
      <w:szCs w:val="22"/>
    </w:rPr>
  </w:style>
  <w:style w:type="paragraph" w:styleId="ListParagraph">
    <w:name w:val="List Paragraph"/>
    <w:basedOn w:val="Normal"/>
    <w:uiPriority w:val="34"/>
    <w:qFormat/>
    <w:rsid w:val="009F0F8C"/>
    <w:pPr>
      <w:ind w:left="720"/>
      <w:contextualSpacing/>
    </w:pPr>
  </w:style>
  <w:style w:type="character" w:customStyle="1" w:styleId="Heading2Char">
    <w:name w:val="Heading 2 Char"/>
    <w:link w:val="Heading2"/>
    <w:rsid w:val="009F0F8C"/>
    <w:rPr>
      <w:sz w:val="22"/>
      <w:szCs w:val="22"/>
      <w:u w:val="single"/>
    </w:rPr>
  </w:style>
  <w:style w:type="character" w:customStyle="1" w:styleId="Heading4Char">
    <w:name w:val="Heading 4 Char"/>
    <w:link w:val="Heading4"/>
    <w:rsid w:val="009F0F8C"/>
    <w:rPr>
      <w:sz w:val="22"/>
      <w:szCs w:val="22"/>
    </w:rPr>
  </w:style>
  <w:style w:type="character" w:customStyle="1" w:styleId="Heading5Char">
    <w:name w:val="Heading 5 Char"/>
    <w:link w:val="Heading5"/>
    <w:rsid w:val="009F0F8C"/>
    <w:rPr>
      <w:sz w:val="22"/>
      <w:szCs w:val="22"/>
    </w:rPr>
  </w:style>
  <w:style w:type="character" w:customStyle="1" w:styleId="Heading6Char">
    <w:name w:val="Heading 6 Char"/>
    <w:link w:val="Heading6"/>
    <w:rsid w:val="009F0F8C"/>
    <w:rPr>
      <w:sz w:val="22"/>
      <w:szCs w:val="22"/>
    </w:rPr>
  </w:style>
  <w:style w:type="character" w:customStyle="1" w:styleId="Heading7Char">
    <w:name w:val="Heading 7 Char"/>
    <w:link w:val="Heading7"/>
    <w:rsid w:val="009F0F8C"/>
    <w:rPr>
      <w:sz w:val="22"/>
      <w:szCs w:val="22"/>
    </w:rPr>
  </w:style>
  <w:style w:type="character" w:customStyle="1" w:styleId="Heading8Char">
    <w:name w:val="Heading 8 Char"/>
    <w:link w:val="Heading8"/>
    <w:rsid w:val="009F0F8C"/>
    <w:rPr>
      <w:sz w:val="22"/>
      <w:szCs w:val="22"/>
    </w:rPr>
  </w:style>
  <w:style w:type="character" w:customStyle="1" w:styleId="Heading9Char">
    <w:name w:val="Heading 9 Char"/>
    <w:link w:val="Heading9"/>
    <w:rsid w:val="009F0F8C"/>
    <w:rPr>
      <w:rFonts w:cs="Arial"/>
    </w:rPr>
  </w:style>
  <w:style w:type="character" w:customStyle="1" w:styleId="TitleChar">
    <w:name w:val="Title Char"/>
    <w:link w:val="Title"/>
    <w:rsid w:val="009F0F8C"/>
    <w:rPr>
      <w:rFonts w:ascii="Arial Narrow" w:hAnsi="Arial Narrow"/>
      <w:b/>
    </w:rPr>
  </w:style>
  <w:style w:type="character" w:styleId="Strong">
    <w:name w:val="Strong"/>
    <w:qFormat/>
    <w:rsid w:val="009F0F8C"/>
    <w:rPr>
      <w:b/>
    </w:rPr>
  </w:style>
  <w:style w:type="character" w:customStyle="1" w:styleId="HeaderChar">
    <w:name w:val="Header Char"/>
    <w:link w:val="Header"/>
    <w:uiPriority w:val="99"/>
    <w:rsid w:val="00030F7D"/>
    <w:rPr>
      <w:rFonts w:ascii="Arial Narrow" w:hAnsi="Arial Narrow"/>
      <w:caps/>
      <w:sz w:val="14"/>
      <w:szCs w:val="22"/>
      <w:lang w:val="en-CA" w:eastAsia="en-CA"/>
    </w:rPr>
  </w:style>
  <w:style w:type="table" w:styleId="TableGrid">
    <w:name w:val="Table Grid"/>
    <w:basedOn w:val="TableNormal"/>
    <w:uiPriority w:val="39"/>
    <w:rsid w:val="00030F7D"/>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30F7D"/>
    <w:pPr>
      <w:autoSpaceDE w:val="0"/>
      <w:autoSpaceDN w:val="0"/>
      <w:adjustRightInd w:val="0"/>
    </w:pPr>
    <w:rPr>
      <w:rFonts w:eastAsia="Calibri" w:cs="Calibri"/>
      <w:color w:val="000000"/>
      <w:sz w:val="24"/>
      <w:szCs w:val="24"/>
      <w:lang w:eastAsia="en-US"/>
    </w:rPr>
  </w:style>
  <w:style w:type="paragraph" w:styleId="Revision">
    <w:name w:val="Revision"/>
    <w:hidden/>
    <w:uiPriority w:val="99"/>
    <w:semiHidden/>
    <w:rsid w:val="00E072A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5021">
      <w:bodyDiv w:val="1"/>
      <w:marLeft w:val="0"/>
      <w:marRight w:val="0"/>
      <w:marTop w:val="0"/>
      <w:marBottom w:val="0"/>
      <w:divBdr>
        <w:top w:val="none" w:sz="0" w:space="0" w:color="auto"/>
        <w:left w:val="none" w:sz="0" w:space="0" w:color="auto"/>
        <w:bottom w:val="none" w:sz="0" w:space="0" w:color="auto"/>
        <w:right w:val="none" w:sz="0" w:space="0" w:color="auto"/>
      </w:divBdr>
    </w:div>
    <w:div w:id="774180113">
      <w:bodyDiv w:val="1"/>
      <w:marLeft w:val="0"/>
      <w:marRight w:val="0"/>
      <w:marTop w:val="0"/>
      <w:marBottom w:val="0"/>
      <w:divBdr>
        <w:top w:val="none" w:sz="0" w:space="0" w:color="auto"/>
        <w:left w:val="none" w:sz="0" w:space="0" w:color="auto"/>
        <w:bottom w:val="none" w:sz="0" w:space="0" w:color="auto"/>
        <w:right w:val="none" w:sz="0" w:space="0" w:color="auto"/>
      </w:divBdr>
    </w:div>
    <w:div w:id="1629817829">
      <w:bodyDiv w:val="1"/>
      <w:marLeft w:val="0"/>
      <w:marRight w:val="0"/>
      <w:marTop w:val="0"/>
      <w:marBottom w:val="0"/>
      <w:divBdr>
        <w:top w:val="none" w:sz="0" w:space="0" w:color="auto"/>
        <w:left w:val="none" w:sz="0" w:space="0" w:color="auto"/>
        <w:bottom w:val="none" w:sz="0" w:space="0" w:color="auto"/>
        <w:right w:val="none" w:sz="0" w:space="0" w:color="auto"/>
      </w:divBdr>
    </w:div>
    <w:div w:id="1907374382">
      <w:bodyDiv w:val="1"/>
      <w:marLeft w:val="0"/>
      <w:marRight w:val="0"/>
      <w:marTop w:val="0"/>
      <w:marBottom w:val="0"/>
      <w:divBdr>
        <w:top w:val="none" w:sz="0" w:space="0" w:color="auto"/>
        <w:left w:val="none" w:sz="0" w:space="0" w:color="auto"/>
        <w:bottom w:val="none" w:sz="0" w:space="0" w:color="auto"/>
        <w:right w:val="none" w:sz="0" w:space="0" w:color="auto"/>
      </w:divBdr>
    </w:div>
    <w:div w:id="201583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830BD-F9F6-4927-8481-DEF681FBB7A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985CCBFF-4C72-4865-9747-56EC00A2F411}">
  <ds:schemaRefs>
    <ds:schemaRef ds:uri="http://schemas.microsoft.com/sharepoint/v3/contenttype/forms"/>
  </ds:schemaRefs>
</ds:datastoreItem>
</file>

<file path=customXml/itemProps3.xml><?xml version="1.0" encoding="utf-8"?>
<ds:datastoreItem xmlns:ds="http://schemas.openxmlformats.org/officeDocument/2006/customXml" ds:itemID="{9F9FA5FC-1572-4F1D-923C-9A5137335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C57C6F-F6EA-4C71-9ED3-FECC336329B1}">
  <ds:schemaRefs>
    <ds:schemaRef ds:uri="http://schemas.microsoft.com/office/2006/metadata/longProperties"/>
  </ds:schemaRefs>
</ds:datastoreItem>
</file>

<file path=customXml/itemProps5.xml><?xml version="1.0" encoding="utf-8"?>
<ds:datastoreItem xmlns:ds="http://schemas.openxmlformats.org/officeDocument/2006/customXml" ds:itemID="{F43C8389-F8AF-4D9A-88E9-E9A4A0F7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TotalTime>
  <Pages>12</Pages>
  <Words>2128</Words>
  <Characters>14599</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01430_Operation_and_Maintenance_Data (Dec 17, 2015)</vt:lpstr>
    </vt:vector>
  </TitlesOfParts>
  <Company>Regional Municipality of York</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01430_Operation_and_Maintenance_Data (Dec 17, 2015)</dc:title>
  <dc:subject/>
  <dc:creator>Adley-McGinnis, Andrea</dc:creator>
  <cp:keywords/>
  <dc:description/>
  <cp:lastModifiedBy>Johnny Pang</cp:lastModifiedBy>
  <cp:revision>3</cp:revision>
  <cp:lastPrinted>2006-08-29T18:39:00Z</cp:lastPrinted>
  <dcterms:created xsi:type="dcterms:W3CDTF">2022-11-17T19:11:00Z</dcterms:created>
  <dcterms:modified xsi:type="dcterms:W3CDTF">2022-11-29T16:43:00Z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2021-09-28T00:00:00Z</vt:lpwstr>
  </property>
  <property fmtid="{D5CDD505-2E9C-101B-9397-08002B2CF9AE}" pid="4" name="_dlc_DocId">
    <vt:lpwstr>ENVCPD-95-2204</vt:lpwstr>
  </property>
  <property fmtid="{D5CDD505-2E9C-101B-9397-08002B2CF9AE}" pid="5" name="_dlc_DocIdItemGuid">
    <vt:lpwstr>1a72a8a5-90d7-4059-98f3-6d5b7e03198a</vt:lpwstr>
  </property>
  <property fmtid="{D5CDD505-2E9C-101B-9397-08002B2CF9AE}" pid="6" name="_dlc_DocIdUrl">
    <vt:lpwstr>https://mycloud.york.ca/projects/EnvServProgramDeliveryOffice/Design/_layouts/DocIdRedir.aspx?ID=ENVCPD-95-2204, ENVCPD-95-2204</vt:lpwstr>
  </property>
  <property fmtid="{D5CDD505-2E9C-101B-9397-08002B2CF9AE}" pid="7" name="Document Type">
    <vt:lpwstr>Technical Design Specification Templates</vt:lpwstr>
  </property>
  <property fmtid="{D5CDD505-2E9C-101B-9397-08002B2CF9AE}" pid="8" name="IconOverlay">
    <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Requirements/01430 Operation and Maintenance Data.doc</vt:lpwstr>
  </property>
  <property fmtid="{D5CDD505-2E9C-101B-9397-08002B2CF9AE}" pid="12" name="Order">
    <vt:lpwstr>220400.000000000</vt:lpwstr>
  </property>
  <property fmtid="{D5CDD505-2E9C-101B-9397-08002B2CF9AE}" pid="13" name="display_urn:schemas-microsoft-com:office:office#Editor">
    <vt:lpwstr>Mutton, Benjamin</vt:lpwstr>
  </property>
  <property fmtid="{D5CDD505-2E9C-101B-9397-08002B2CF9AE}" pid="14" name="URL">
    <vt:lpwstr/>
  </property>
  <property fmtid="{D5CDD505-2E9C-101B-9397-08002B2CF9AE}" pid="15" name="Sort Order">
    <vt:lpwstr/>
  </property>
  <property fmtid="{D5CDD505-2E9C-101B-9397-08002B2CF9AE}" pid="16" name="Office">
    <vt:lpwstr/>
  </property>
  <property fmtid="{D5CDD505-2E9C-101B-9397-08002B2CF9AE}" pid="17" name="AERIS Pools">
    <vt:lpwstr/>
  </property>
  <property fmtid="{D5CDD505-2E9C-101B-9397-08002B2CF9AE}" pid="18" name="Data Classification">
    <vt:lpwstr>1;#Confidential|dbb6cc64-9915-4cf6-857e-3e641b410f5c</vt:lpwstr>
  </property>
  <property fmtid="{D5CDD505-2E9C-101B-9397-08002B2CF9AE}" pid="19" name="Internal Organization">
    <vt:lpwstr/>
  </property>
  <property fmtid="{D5CDD505-2E9C-101B-9397-08002B2CF9AE}" pid="20" name="Communications">
    <vt:lpwstr/>
  </property>
  <property fmtid="{D5CDD505-2E9C-101B-9397-08002B2CF9AE}" pid="21" name="Information Type">
    <vt:lpwstr/>
  </property>
  <property fmtid="{D5CDD505-2E9C-101B-9397-08002B2CF9AE}" pid="22" name="Project Completion Date">
    <vt:lpwstr/>
  </property>
  <property fmtid="{D5CDD505-2E9C-101B-9397-08002B2CF9AE}" pid="23" name="Historical Project Number">
    <vt:lpwstr/>
  </property>
  <property fmtid="{D5CDD505-2E9C-101B-9397-08002B2CF9AE}" pid="24" name="End of Warranty Date">
    <vt:lpwstr/>
  </property>
  <property fmtid="{D5CDD505-2E9C-101B-9397-08002B2CF9AE}" pid="25" name="RelatedItems">
    <vt:lpwstr/>
  </property>
  <property fmtid="{D5CDD505-2E9C-101B-9397-08002B2CF9AE}" pid="26" name="_dlc_DocIdPersistId">
    <vt:lpwstr/>
  </property>
  <property fmtid="{D5CDD505-2E9C-101B-9397-08002B2CF9AE}" pid="27" name="File Code">
    <vt:lpwstr/>
  </property>
  <property fmtid="{D5CDD505-2E9C-101B-9397-08002B2CF9AE}" pid="28" name="Project Number">
    <vt:lpwstr>75530-ECA1011</vt:lpwstr>
  </property>
  <property fmtid="{D5CDD505-2E9C-101B-9397-08002B2CF9AE}" pid="29" name="Owner">
    <vt:lpwstr/>
  </property>
  <property fmtid="{D5CDD505-2E9C-101B-9397-08002B2CF9AE}" pid="30" name="Organizational Unit">
    <vt:lpwstr>ENV/CPD</vt:lpwstr>
  </property>
  <property fmtid="{D5CDD505-2E9C-101B-9397-08002B2CF9AE}" pid="31" name="Key Document">
    <vt:lpwstr>0</vt:lpwstr>
  </property>
  <property fmtid="{D5CDD505-2E9C-101B-9397-08002B2CF9AE}" pid="32" name="_DCDateCreated">
    <vt:lpwstr>2022-10-25T15:08:22Z</vt:lpwstr>
  </property>
  <property fmtid="{D5CDD505-2E9C-101B-9397-08002B2CF9AE}" pid="33" name="ContentTypeId">
    <vt:lpwstr>0x010100BF8E50B80A32C040A85FB450FB26C9E5</vt:lpwstr>
  </property>
</Properties>
</file>