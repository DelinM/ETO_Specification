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4"/>
        <w:gridCol w:w="2070"/>
        <w:gridCol w:w="5773"/>
      </w:tblGrid>
      <w:tr w:rsidR="000B5762" w:rsidRPr="00D473FD" w:rsidDel="00E23106" w14:paraId="3C97924F" w14:textId="77777777" w:rsidTr="00960011">
        <w:trPr>
          <w:cantSplit/>
          <w:jc w:val="center"/>
          <w:del w:id="0" w:author="Liam Sykes" w:date="2022-03-18T09:57:00Z"/>
        </w:trPr>
        <w:tc>
          <w:tcPr>
            <w:tcW w:w="1184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A8A21BB" w14:textId="77777777" w:rsidR="000B5762" w:rsidRPr="00D473FD" w:rsidDel="00E23106" w:rsidRDefault="000B5762" w:rsidP="00D738B2">
            <w:pPr>
              <w:pStyle w:val="TableHeading"/>
              <w:rPr>
                <w:del w:id="1" w:author="Liam Sykes" w:date="2022-03-18T09:57:00Z"/>
                <w:rFonts w:ascii="Calibri" w:hAnsi="Calibri"/>
                <w:sz w:val="22"/>
              </w:rPr>
            </w:pPr>
            <w:bookmarkStart w:id="2" w:name="OLE_LINK1"/>
            <w:bookmarkStart w:id="3" w:name="OLE_LINK2"/>
            <w:del w:id="4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Version</w:delText>
              </w:r>
            </w:del>
          </w:p>
        </w:tc>
        <w:tc>
          <w:tcPr>
            <w:tcW w:w="207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CE504" w14:textId="77777777" w:rsidR="000B5762" w:rsidRPr="00D473FD" w:rsidDel="00E23106" w:rsidRDefault="000B5762" w:rsidP="00D738B2">
            <w:pPr>
              <w:pStyle w:val="TableHeading"/>
              <w:rPr>
                <w:del w:id="5" w:author="Liam Sykes" w:date="2022-03-18T09:57:00Z"/>
                <w:rFonts w:ascii="Calibri" w:hAnsi="Calibri"/>
                <w:sz w:val="22"/>
              </w:rPr>
            </w:pPr>
            <w:del w:id="6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Date</w:delText>
              </w:r>
            </w:del>
          </w:p>
        </w:tc>
        <w:tc>
          <w:tcPr>
            <w:tcW w:w="577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B2A9B60" w14:textId="77777777" w:rsidR="000B5762" w:rsidRPr="00D473FD" w:rsidDel="00E23106" w:rsidRDefault="000B5762" w:rsidP="00D738B2">
            <w:pPr>
              <w:pStyle w:val="TableHeading"/>
              <w:rPr>
                <w:del w:id="7" w:author="Liam Sykes" w:date="2022-03-18T09:57:00Z"/>
                <w:rFonts w:ascii="Calibri" w:hAnsi="Calibri"/>
                <w:sz w:val="22"/>
              </w:rPr>
            </w:pPr>
            <w:del w:id="8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Description of Revisions</w:delText>
              </w:r>
            </w:del>
          </w:p>
        </w:tc>
      </w:tr>
      <w:tr w:rsidR="000B5762" w:rsidRPr="00D473FD" w:rsidDel="00E23106" w14:paraId="52EE0892" w14:textId="77777777" w:rsidTr="00960011">
        <w:trPr>
          <w:cantSplit/>
          <w:jc w:val="center"/>
          <w:del w:id="9" w:author="Liam Sykes" w:date="2022-03-18T09:57:00Z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DD4B1C6" w14:textId="77777777" w:rsidR="000B5762" w:rsidRPr="00D473FD" w:rsidDel="00E23106" w:rsidRDefault="000B5762" w:rsidP="00D738B2">
            <w:pPr>
              <w:pStyle w:val="NormalTableText"/>
              <w:rPr>
                <w:del w:id="10" w:author="Liam Sykes" w:date="2022-03-18T09:57:00Z"/>
                <w:rFonts w:ascii="Calibri" w:hAnsi="Calibri"/>
                <w:sz w:val="22"/>
              </w:rPr>
            </w:pPr>
            <w:del w:id="11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1</w:delText>
              </w:r>
            </w:del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4C0F1" w14:textId="77777777" w:rsidR="000B5762" w:rsidRPr="00D473FD" w:rsidDel="00E23106" w:rsidRDefault="000B5762" w:rsidP="00D738B2">
            <w:pPr>
              <w:pStyle w:val="NormalTableText"/>
              <w:rPr>
                <w:del w:id="12" w:author="Liam Sykes" w:date="2022-03-18T09:57:00Z"/>
                <w:rFonts w:ascii="Calibri" w:hAnsi="Calibri"/>
                <w:sz w:val="22"/>
              </w:rPr>
            </w:pPr>
            <w:del w:id="13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August 3</w:delText>
              </w:r>
              <w:r w:rsidR="002F6EA9" w:rsidRPr="00D473FD" w:rsidDel="00E23106">
                <w:rPr>
                  <w:rFonts w:ascii="Calibri" w:hAnsi="Calibri"/>
                  <w:sz w:val="22"/>
                </w:rPr>
                <w:delText>0</w:delText>
              </w:r>
              <w:r w:rsidRPr="00D473FD" w:rsidDel="00E23106">
                <w:rPr>
                  <w:rFonts w:ascii="Calibri" w:hAnsi="Calibri"/>
                  <w:sz w:val="22"/>
                </w:rPr>
                <w:delText>, 2006</w:delText>
              </w:r>
            </w:del>
          </w:p>
        </w:tc>
        <w:tc>
          <w:tcPr>
            <w:tcW w:w="5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85A8005" w14:textId="77777777" w:rsidR="000B5762" w:rsidRPr="00D473FD" w:rsidDel="00E23106" w:rsidRDefault="000B5762" w:rsidP="00D738B2">
            <w:pPr>
              <w:pStyle w:val="NormalTableText"/>
              <w:rPr>
                <w:del w:id="14" w:author="Liam Sykes" w:date="2022-03-18T09:57:00Z"/>
                <w:rFonts w:ascii="Calibri" w:hAnsi="Calibri"/>
                <w:sz w:val="22"/>
              </w:rPr>
            </w:pPr>
            <w:del w:id="15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Approved final document.</w:delText>
              </w:r>
            </w:del>
          </w:p>
        </w:tc>
      </w:tr>
      <w:tr w:rsidR="00960011" w:rsidRPr="00D473FD" w:rsidDel="00E23106" w14:paraId="02CA08BA" w14:textId="77777777" w:rsidTr="00960011">
        <w:trPr>
          <w:cantSplit/>
          <w:jc w:val="center"/>
          <w:del w:id="16" w:author="Liam Sykes" w:date="2022-03-18T09:57:00Z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0CBB131" w14:textId="77777777" w:rsidR="00960011" w:rsidRPr="00D473FD" w:rsidDel="00E23106" w:rsidRDefault="00960011" w:rsidP="00D738B2">
            <w:pPr>
              <w:pStyle w:val="NormalTableText"/>
              <w:rPr>
                <w:del w:id="17" w:author="Liam Sykes" w:date="2022-03-18T09:57:00Z"/>
                <w:rFonts w:ascii="Calibri" w:hAnsi="Calibri"/>
                <w:sz w:val="22"/>
              </w:rPr>
            </w:pPr>
            <w:del w:id="18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2</w:delText>
              </w:r>
            </w:del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96AB5" w14:textId="77777777" w:rsidR="00960011" w:rsidRPr="00D473FD" w:rsidDel="00E23106" w:rsidRDefault="00960011" w:rsidP="00D738B2">
            <w:pPr>
              <w:pStyle w:val="NormalTableText"/>
              <w:rPr>
                <w:del w:id="19" w:author="Liam Sykes" w:date="2022-03-18T09:57:00Z"/>
                <w:rFonts w:ascii="Calibri" w:hAnsi="Calibri"/>
                <w:sz w:val="22"/>
              </w:rPr>
            </w:pPr>
            <w:del w:id="20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September 27, 2007</w:delText>
              </w:r>
            </w:del>
          </w:p>
        </w:tc>
        <w:tc>
          <w:tcPr>
            <w:tcW w:w="5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E5F8DA7" w14:textId="77777777" w:rsidR="00960011" w:rsidRPr="00D473FD" w:rsidDel="00E23106" w:rsidRDefault="00960011" w:rsidP="00D738B2">
            <w:pPr>
              <w:pStyle w:val="NormalTableText"/>
              <w:rPr>
                <w:del w:id="21" w:author="Liam Sykes" w:date="2022-03-18T09:57:00Z"/>
                <w:rFonts w:ascii="Calibri" w:hAnsi="Calibri"/>
                <w:sz w:val="22"/>
              </w:rPr>
            </w:pPr>
            <w:del w:id="22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Minor revisions by Legal Services</w:delText>
              </w:r>
            </w:del>
          </w:p>
        </w:tc>
      </w:tr>
      <w:tr w:rsidR="00844863" w:rsidRPr="00D473FD" w:rsidDel="00E23106" w14:paraId="0F8C757A" w14:textId="77777777" w:rsidTr="00960011">
        <w:trPr>
          <w:cantSplit/>
          <w:trHeight w:val="65"/>
          <w:jc w:val="center"/>
          <w:del w:id="23" w:author="Liam Sykes" w:date="2022-03-18T09:57:00Z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BBD7EDF" w14:textId="77777777" w:rsidR="00844863" w:rsidRPr="00D473FD" w:rsidDel="00E23106" w:rsidRDefault="00844863" w:rsidP="00D738B2">
            <w:pPr>
              <w:pStyle w:val="NormalTableText"/>
              <w:rPr>
                <w:del w:id="24" w:author="Liam Sykes" w:date="2022-03-18T09:57:00Z"/>
                <w:rFonts w:ascii="Calibri" w:hAnsi="Calibri"/>
                <w:sz w:val="22"/>
              </w:rPr>
            </w:pPr>
            <w:del w:id="25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3</w:delText>
              </w:r>
            </w:del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8E670" w14:textId="77777777" w:rsidR="00844863" w:rsidRPr="00D473FD" w:rsidDel="00E23106" w:rsidRDefault="002C4C61" w:rsidP="00D738B2">
            <w:pPr>
              <w:pStyle w:val="NormalTableText"/>
              <w:rPr>
                <w:del w:id="26" w:author="Liam Sykes" w:date="2022-03-18T09:57:00Z"/>
                <w:rFonts w:ascii="Calibri" w:hAnsi="Calibri"/>
                <w:sz w:val="22"/>
              </w:rPr>
            </w:pPr>
            <w:del w:id="27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March 15, 2011</w:delText>
              </w:r>
            </w:del>
          </w:p>
        </w:tc>
        <w:tc>
          <w:tcPr>
            <w:tcW w:w="5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36D34BA" w14:textId="77777777" w:rsidR="00844863" w:rsidRPr="00D473FD" w:rsidDel="00E23106" w:rsidRDefault="00844863" w:rsidP="00D738B2">
            <w:pPr>
              <w:pStyle w:val="NormalTableText"/>
              <w:rPr>
                <w:del w:id="28" w:author="Liam Sykes" w:date="2022-03-18T09:57:00Z"/>
                <w:rFonts w:ascii="Calibri" w:hAnsi="Calibri"/>
                <w:sz w:val="22"/>
              </w:rPr>
            </w:pPr>
            <w:del w:id="29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Minor revisions</w:delText>
              </w:r>
            </w:del>
          </w:p>
        </w:tc>
      </w:tr>
      <w:tr w:rsidR="002C4C61" w:rsidRPr="00D473FD" w:rsidDel="00E23106" w14:paraId="5235A8BF" w14:textId="77777777" w:rsidTr="00DC6BE2">
        <w:trPr>
          <w:cantSplit/>
          <w:trHeight w:val="65"/>
          <w:jc w:val="center"/>
          <w:del w:id="30" w:author="Liam Sykes" w:date="2022-03-18T09:57:00Z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A837BC0" w14:textId="77777777" w:rsidR="002C4C61" w:rsidRPr="00D473FD" w:rsidDel="00E23106" w:rsidRDefault="0089385F" w:rsidP="00D738B2">
            <w:pPr>
              <w:pStyle w:val="NormalTableText"/>
              <w:rPr>
                <w:del w:id="31" w:author="Liam Sykes" w:date="2022-03-18T09:57:00Z"/>
                <w:rFonts w:ascii="Calibri" w:hAnsi="Calibri"/>
                <w:sz w:val="22"/>
              </w:rPr>
            </w:pPr>
            <w:del w:id="32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4</w:delText>
              </w:r>
            </w:del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F3198" w14:textId="77777777" w:rsidR="002C4C61" w:rsidRPr="00D473FD" w:rsidDel="00E23106" w:rsidRDefault="0089385F" w:rsidP="00D738B2">
            <w:pPr>
              <w:pStyle w:val="NormalTableText"/>
              <w:rPr>
                <w:del w:id="33" w:author="Liam Sykes" w:date="2022-03-18T09:57:00Z"/>
                <w:rFonts w:ascii="Calibri" w:hAnsi="Calibri"/>
                <w:sz w:val="22"/>
              </w:rPr>
            </w:pPr>
            <w:del w:id="34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March 24, 2011</w:delText>
              </w:r>
            </w:del>
          </w:p>
        </w:tc>
        <w:tc>
          <w:tcPr>
            <w:tcW w:w="5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A8E5A93" w14:textId="77777777" w:rsidR="002C4C61" w:rsidRPr="00D473FD" w:rsidDel="00E23106" w:rsidRDefault="0089385F" w:rsidP="00D738B2">
            <w:pPr>
              <w:pStyle w:val="NormalTableText"/>
              <w:rPr>
                <w:del w:id="35" w:author="Liam Sykes" w:date="2022-03-18T09:57:00Z"/>
                <w:rFonts w:ascii="Calibri" w:hAnsi="Calibri"/>
                <w:sz w:val="22"/>
              </w:rPr>
            </w:pPr>
            <w:del w:id="36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Minor revisions</w:delText>
              </w:r>
            </w:del>
          </w:p>
        </w:tc>
      </w:tr>
      <w:tr w:rsidR="00F445F1" w:rsidRPr="00D473FD" w:rsidDel="00E23106" w14:paraId="1160E938" w14:textId="77777777" w:rsidTr="00F445F1">
        <w:trPr>
          <w:cantSplit/>
          <w:jc w:val="center"/>
          <w:del w:id="37" w:author="Liam Sykes" w:date="2022-03-18T09:57:00Z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F977E14" w14:textId="77777777" w:rsidR="00F445F1" w:rsidRPr="00D473FD" w:rsidDel="00E23106" w:rsidRDefault="00F445F1" w:rsidP="00D738B2">
            <w:pPr>
              <w:pStyle w:val="NormalTableText"/>
              <w:rPr>
                <w:del w:id="38" w:author="Liam Sykes" w:date="2022-03-18T09:57:00Z"/>
                <w:rFonts w:ascii="Calibri" w:hAnsi="Calibri"/>
                <w:sz w:val="22"/>
              </w:rPr>
            </w:pPr>
            <w:del w:id="39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5</w:delText>
              </w:r>
            </w:del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CA52D" w14:textId="77777777" w:rsidR="00F445F1" w:rsidRPr="00D473FD" w:rsidDel="00E23106" w:rsidRDefault="00F445F1" w:rsidP="00D738B2">
            <w:pPr>
              <w:pStyle w:val="NormalTableText"/>
              <w:rPr>
                <w:del w:id="40" w:author="Liam Sykes" w:date="2022-03-18T09:57:00Z"/>
                <w:rFonts w:ascii="Calibri" w:hAnsi="Calibri"/>
                <w:sz w:val="22"/>
              </w:rPr>
            </w:pPr>
            <w:del w:id="41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March 20, 2012</w:delText>
              </w:r>
            </w:del>
          </w:p>
        </w:tc>
        <w:tc>
          <w:tcPr>
            <w:tcW w:w="5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2E97601" w14:textId="77777777" w:rsidR="00F445F1" w:rsidRPr="00D473FD" w:rsidDel="00E23106" w:rsidRDefault="00F445F1" w:rsidP="00D738B2">
            <w:pPr>
              <w:pStyle w:val="NormalTableText"/>
              <w:rPr>
                <w:del w:id="42" w:author="Liam Sykes" w:date="2022-03-18T09:57:00Z"/>
                <w:rFonts w:ascii="Calibri" w:hAnsi="Calibri"/>
                <w:sz w:val="22"/>
              </w:rPr>
            </w:pPr>
            <w:del w:id="43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Addition of References and Replacement Parts sections on this page.</w:delText>
              </w:r>
            </w:del>
          </w:p>
        </w:tc>
      </w:tr>
      <w:tr w:rsidR="00F445F1" w:rsidRPr="00D473FD" w:rsidDel="00E23106" w14:paraId="58AC4E64" w14:textId="77777777" w:rsidTr="00DC6BE2">
        <w:trPr>
          <w:cantSplit/>
          <w:jc w:val="center"/>
          <w:del w:id="44" w:author="Liam Sykes" w:date="2022-03-18T09:57:00Z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DDFCF8D" w14:textId="77777777" w:rsidR="00F445F1" w:rsidRPr="00D473FD" w:rsidDel="00E23106" w:rsidRDefault="00846D39" w:rsidP="00D738B2">
            <w:pPr>
              <w:pStyle w:val="NormalTableText"/>
              <w:rPr>
                <w:del w:id="45" w:author="Liam Sykes" w:date="2022-03-18T09:57:00Z"/>
                <w:rFonts w:ascii="Calibri" w:hAnsi="Calibri"/>
                <w:sz w:val="22"/>
              </w:rPr>
            </w:pPr>
            <w:del w:id="46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6</w:delText>
              </w:r>
            </w:del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A35A2" w14:textId="77777777" w:rsidR="00F445F1" w:rsidRPr="00D473FD" w:rsidDel="00E23106" w:rsidRDefault="00846D39" w:rsidP="00D738B2">
            <w:pPr>
              <w:pStyle w:val="NormalTableText"/>
              <w:rPr>
                <w:del w:id="47" w:author="Liam Sykes" w:date="2022-03-18T09:57:00Z"/>
                <w:rFonts w:ascii="Calibri" w:hAnsi="Calibri"/>
                <w:sz w:val="22"/>
              </w:rPr>
            </w:pPr>
            <w:del w:id="48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July 5, 2012</w:delText>
              </w:r>
            </w:del>
          </w:p>
        </w:tc>
        <w:tc>
          <w:tcPr>
            <w:tcW w:w="5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458406C" w14:textId="77777777" w:rsidR="00F445F1" w:rsidRPr="00D473FD" w:rsidDel="00E23106" w:rsidRDefault="00846D39" w:rsidP="00D738B2">
            <w:pPr>
              <w:pStyle w:val="NormalTableText"/>
              <w:rPr>
                <w:del w:id="49" w:author="Liam Sykes" w:date="2022-03-18T09:57:00Z"/>
                <w:rFonts w:ascii="Calibri" w:hAnsi="Calibri"/>
                <w:sz w:val="22"/>
              </w:rPr>
            </w:pPr>
            <w:del w:id="50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 xml:space="preserve">Change tab settings for page </w:delText>
              </w:r>
              <w:r w:rsidR="00B06089" w:rsidRPr="00D473FD" w:rsidDel="00E23106">
                <w:rPr>
                  <w:rFonts w:ascii="Calibri" w:hAnsi="Calibri"/>
                  <w:sz w:val="22"/>
                </w:rPr>
                <w:delText>1-</w:delText>
              </w:r>
              <w:r w:rsidRPr="00D473FD" w:rsidDel="00E23106">
                <w:rPr>
                  <w:rFonts w:ascii="Calibri" w:hAnsi="Calibri"/>
                  <w:sz w:val="22"/>
                </w:rPr>
                <w:delText>7.</w:delText>
              </w:r>
            </w:del>
          </w:p>
        </w:tc>
      </w:tr>
      <w:tr w:rsidR="00844863" w:rsidRPr="00D473FD" w:rsidDel="00E23106" w14:paraId="20DE5769" w14:textId="77777777" w:rsidTr="00EA061B">
        <w:trPr>
          <w:cantSplit/>
          <w:jc w:val="center"/>
          <w:del w:id="51" w:author="Liam Sykes" w:date="2022-03-18T09:57:00Z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5484664" w14:textId="77777777" w:rsidR="00844863" w:rsidRPr="00D473FD" w:rsidDel="00E23106" w:rsidRDefault="00796B75" w:rsidP="00D738B2">
            <w:pPr>
              <w:pStyle w:val="NormalTableText"/>
              <w:rPr>
                <w:del w:id="52" w:author="Liam Sykes" w:date="2022-03-18T09:57:00Z"/>
                <w:rFonts w:ascii="Calibri" w:hAnsi="Calibri"/>
                <w:sz w:val="22"/>
              </w:rPr>
            </w:pPr>
            <w:del w:id="53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7</w:delText>
              </w:r>
            </w:del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15208" w14:textId="77777777" w:rsidR="00844863" w:rsidRPr="00D473FD" w:rsidDel="00E23106" w:rsidRDefault="00EA061B" w:rsidP="00D738B2">
            <w:pPr>
              <w:pStyle w:val="NormalTableText"/>
              <w:rPr>
                <w:del w:id="54" w:author="Liam Sykes" w:date="2022-03-18T09:57:00Z"/>
                <w:rFonts w:ascii="Calibri" w:hAnsi="Calibri"/>
                <w:sz w:val="22"/>
              </w:rPr>
            </w:pPr>
            <w:del w:id="55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August 13</w:delText>
              </w:r>
              <w:r w:rsidR="00796B75" w:rsidRPr="00D473FD" w:rsidDel="00E23106">
                <w:rPr>
                  <w:rFonts w:ascii="Calibri" w:hAnsi="Calibri"/>
                  <w:sz w:val="22"/>
                </w:rPr>
                <w:delText>, 2013</w:delText>
              </w:r>
            </w:del>
          </w:p>
        </w:tc>
        <w:tc>
          <w:tcPr>
            <w:tcW w:w="5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374BF5E" w14:textId="77777777" w:rsidR="00844863" w:rsidRPr="00D473FD" w:rsidDel="00E23106" w:rsidRDefault="00796B75" w:rsidP="00D738B2">
            <w:pPr>
              <w:pStyle w:val="NormalTableText"/>
              <w:rPr>
                <w:del w:id="56" w:author="Liam Sykes" w:date="2022-03-18T09:57:00Z"/>
                <w:rFonts w:ascii="Calibri" w:hAnsi="Calibri"/>
                <w:sz w:val="22"/>
              </w:rPr>
            </w:pPr>
            <w:del w:id="57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Addition of CGL</w:delText>
              </w:r>
              <w:r w:rsidR="00E77F2B" w:rsidRPr="00D473FD" w:rsidDel="00E23106">
                <w:rPr>
                  <w:rFonts w:ascii="Calibri" w:hAnsi="Calibri"/>
                  <w:sz w:val="22"/>
                </w:rPr>
                <w:delText>, DFO, GWMP, LSRCA, MNR, OCIP, PTTW</w:delText>
              </w:r>
            </w:del>
          </w:p>
        </w:tc>
      </w:tr>
      <w:tr w:rsidR="002B42FB" w:rsidRPr="00D473FD" w:rsidDel="00E23106" w14:paraId="066B7D06" w14:textId="77777777" w:rsidTr="00EA061B">
        <w:trPr>
          <w:cantSplit/>
          <w:jc w:val="center"/>
          <w:del w:id="58" w:author="Liam Sykes" w:date="2022-03-18T09:57:00Z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CCC1DF5" w14:textId="77777777" w:rsidR="002B42FB" w:rsidRPr="00D473FD" w:rsidDel="00E23106" w:rsidRDefault="002B42FB" w:rsidP="00D738B2">
            <w:pPr>
              <w:pStyle w:val="NormalTableText"/>
              <w:rPr>
                <w:del w:id="59" w:author="Liam Sykes" w:date="2022-03-18T09:57:00Z"/>
                <w:rFonts w:ascii="Calibri" w:hAnsi="Calibri"/>
                <w:sz w:val="22"/>
              </w:rPr>
            </w:pPr>
            <w:del w:id="60" w:author="Liam Sykes" w:date="2022-03-18T09:57:00Z">
              <w:r w:rsidDel="00E23106">
                <w:rPr>
                  <w:rFonts w:ascii="Calibri" w:hAnsi="Calibri"/>
                  <w:sz w:val="22"/>
                </w:rPr>
                <w:delText>8</w:delText>
              </w:r>
            </w:del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5E612" w14:textId="77777777" w:rsidR="002B42FB" w:rsidRPr="00D473FD" w:rsidDel="00E23106" w:rsidRDefault="002B42FB" w:rsidP="00D738B2">
            <w:pPr>
              <w:pStyle w:val="NormalTableText"/>
              <w:rPr>
                <w:del w:id="61" w:author="Liam Sykes" w:date="2022-03-18T09:57:00Z"/>
                <w:rFonts w:ascii="Calibri" w:hAnsi="Calibri"/>
                <w:sz w:val="22"/>
              </w:rPr>
            </w:pPr>
            <w:del w:id="62" w:author="Liam Sykes" w:date="2022-03-18T09:57:00Z">
              <w:r w:rsidDel="00E23106">
                <w:rPr>
                  <w:rFonts w:ascii="Calibri" w:hAnsi="Calibri"/>
                  <w:sz w:val="22"/>
                </w:rPr>
                <w:delText>January 30, 2014</w:delText>
              </w:r>
            </w:del>
          </w:p>
        </w:tc>
        <w:tc>
          <w:tcPr>
            <w:tcW w:w="5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077FE82" w14:textId="77777777" w:rsidR="002B42FB" w:rsidRPr="00D473FD" w:rsidDel="00E23106" w:rsidRDefault="002B42FB" w:rsidP="00D738B2">
            <w:pPr>
              <w:pStyle w:val="NormalTableText"/>
              <w:rPr>
                <w:del w:id="63" w:author="Liam Sykes" w:date="2022-03-18T09:57:00Z"/>
                <w:rFonts w:ascii="Calibri" w:hAnsi="Calibri"/>
                <w:sz w:val="22"/>
              </w:rPr>
            </w:pPr>
            <w:del w:id="64" w:author="Liam Sykes" w:date="2022-03-18T09:57:00Z">
              <w:r w:rsidDel="00E23106">
                <w:rPr>
                  <w:rFonts w:ascii="Calibri" w:hAnsi="Calibri"/>
                  <w:sz w:val="22"/>
                </w:rPr>
                <w:delText>Minor revisions by Legal Services</w:delText>
              </w:r>
            </w:del>
          </w:p>
        </w:tc>
      </w:tr>
      <w:tr w:rsidR="00796B75" w:rsidRPr="00D473FD" w:rsidDel="00E23106" w14:paraId="4A40639C" w14:textId="77777777" w:rsidTr="00624110">
        <w:trPr>
          <w:cantSplit/>
          <w:jc w:val="center"/>
          <w:del w:id="65" w:author="Liam Sykes" w:date="2022-03-18T09:57:00Z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4A800B5" w14:textId="77777777" w:rsidR="00796B75" w:rsidRPr="00D473FD" w:rsidDel="00E23106" w:rsidRDefault="002B42FB" w:rsidP="00D738B2">
            <w:pPr>
              <w:pStyle w:val="NormalTableText"/>
              <w:rPr>
                <w:del w:id="66" w:author="Liam Sykes" w:date="2022-03-18T09:57:00Z"/>
                <w:rFonts w:ascii="Calibri" w:hAnsi="Calibri"/>
                <w:sz w:val="22"/>
              </w:rPr>
            </w:pPr>
            <w:del w:id="67" w:author="Liam Sykes" w:date="2022-03-18T09:57:00Z">
              <w:r w:rsidDel="00E23106">
                <w:rPr>
                  <w:rFonts w:ascii="Calibri" w:hAnsi="Calibri"/>
                  <w:sz w:val="22"/>
                </w:rPr>
                <w:delText>9</w:delText>
              </w:r>
            </w:del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FFC11" w14:textId="77777777" w:rsidR="00796B75" w:rsidRPr="00D473FD" w:rsidDel="00E23106" w:rsidRDefault="00E91F71" w:rsidP="00D738B2">
            <w:pPr>
              <w:pStyle w:val="NormalTableText"/>
              <w:rPr>
                <w:del w:id="68" w:author="Liam Sykes" w:date="2022-03-18T09:57:00Z"/>
                <w:rFonts w:ascii="Calibri" w:hAnsi="Calibri"/>
                <w:sz w:val="22"/>
              </w:rPr>
            </w:pPr>
            <w:del w:id="69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April 9, 2015</w:delText>
              </w:r>
            </w:del>
          </w:p>
        </w:tc>
        <w:tc>
          <w:tcPr>
            <w:tcW w:w="5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7E5E99F" w14:textId="77777777" w:rsidR="00796B75" w:rsidRPr="00D473FD" w:rsidDel="00E23106" w:rsidRDefault="00E91F71" w:rsidP="00D738B2">
            <w:pPr>
              <w:pStyle w:val="NormalTableText"/>
              <w:rPr>
                <w:del w:id="70" w:author="Liam Sykes" w:date="2022-03-18T09:57:00Z"/>
                <w:rFonts w:ascii="Calibri" w:hAnsi="Calibri"/>
                <w:sz w:val="22"/>
              </w:rPr>
            </w:pPr>
            <w:del w:id="71" w:author="Liam Sykes" w:date="2022-03-18T09:57:00Z">
              <w:r w:rsidRPr="00D473FD" w:rsidDel="00E23106">
                <w:rPr>
                  <w:rFonts w:ascii="Calibri" w:hAnsi="Calibri"/>
                  <w:sz w:val="22"/>
                </w:rPr>
                <w:delText>General Formatting</w:delText>
              </w:r>
            </w:del>
          </w:p>
        </w:tc>
      </w:tr>
      <w:tr w:rsidR="00624110" w:rsidRPr="00D473FD" w:rsidDel="00E23106" w14:paraId="178B4D98" w14:textId="77777777" w:rsidTr="00BE7E05">
        <w:trPr>
          <w:cantSplit/>
          <w:jc w:val="center"/>
          <w:del w:id="72" w:author="Liam Sykes" w:date="2022-03-18T09:57:00Z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33A326A" w14:textId="77777777" w:rsidR="00624110" w:rsidDel="00E23106" w:rsidRDefault="00624110" w:rsidP="00D738B2">
            <w:pPr>
              <w:pStyle w:val="NormalTableText"/>
              <w:rPr>
                <w:del w:id="73" w:author="Liam Sykes" w:date="2022-03-18T09:57:00Z"/>
                <w:rFonts w:ascii="Calibri" w:hAnsi="Calibri"/>
                <w:sz w:val="22"/>
              </w:rPr>
            </w:pPr>
            <w:del w:id="74" w:author="Liam Sykes" w:date="2022-03-18T09:57:00Z">
              <w:r w:rsidDel="00E23106">
                <w:rPr>
                  <w:rFonts w:ascii="Calibri" w:hAnsi="Calibri"/>
                  <w:sz w:val="22"/>
                </w:rPr>
                <w:delText>10</w:delText>
              </w:r>
            </w:del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CBEB7" w14:textId="77777777" w:rsidR="00624110" w:rsidRPr="00D473FD" w:rsidDel="00E23106" w:rsidRDefault="00624110" w:rsidP="00D738B2">
            <w:pPr>
              <w:pStyle w:val="NormalTableText"/>
              <w:rPr>
                <w:del w:id="75" w:author="Liam Sykes" w:date="2022-03-18T09:57:00Z"/>
                <w:rFonts w:ascii="Calibri" w:hAnsi="Calibri"/>
                <w:sz w:val="22"/>
              </w:rPr>
            </w:pPr>
            <w:del w:id="76" w:author="Liam Sykes" w:date="2022-03-18T09:57:00Z">
              <w:r w:rsidDel="00E23106">
                <w:rPr>
                  <w:rFonts w:ascii="Calibri" w:hAnsi="Calibri"/>
                  <w:sz w:val="22"/>
                </w:rPr>
                <w:delText>December 17,2015</w:delText>
              </w:r>
            </w:del>
          </w:p>
        </w:tc>
        <w:tc>
          <w:tcPr>
            <w:tcW w:w="5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01D1A6B" w14:textId="77777777" w:rsidR="00624110" w:rsidRPr="00D473FD" w:rsidDel="00E23106" w:rsidRDefault="00624110" w:rsidP="00D738B2">
            <w:pPr>
              <w:pStyle w:val="NormalTableText"/>
              <w:rPr>
                <w:del w:id="77" w:author="Liam Sykes" w:date="2022-03-18T09:57:00Z"/>
                <w:rFonts w:ascii="Calibri" w:hAnsi="Calibri"/>
                <w:sz w:val="22"/>
              </w:rPr>
            </w:pPr>
            <w:del w:id="78" w:author="Liam Sykes" w:date="2022-03-18T09:57:00Z">
              <w:r w:rsidRPr="00624110" w:rsidDel="00E23106">
                <w:rPr>
                  <w:rFonts w:ascii="Calibri" w:hAnsi="Calibri"/>
                  <w:sz w:val="22"/>
                  <w:lang w:val="en-CA"/>
                </w:rPr>
                <w:delText>Minor clarifications based on comments by Legal Department.  AAM</w:delText>
              </w:r>
            </w:del>
          </w:p>
        </w:tc>
      </w:tr>
      <w:tr w:rsidR="00BE7E05" w:rsidRPr="00D473FD" w:rsidDel="00E23106" w14:paraId="7439C53A" w14:textId="77777777" w:rsidTr="00DC6BE2">
        <w:trPr>
          <w:cantSplit/>
          <w:jc w:val="center"/>
          <w:del w:id="79" w:author="Liam Sykes" w:date="2022-03-18T09:57:00Z"/>
        </w:trPr>
        <w:tc>
          <w:tcPr>
            <w:tcW w:w="118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562C8813" w14:textId="77777777" w:rsidR="00BE7E05" w:rsidDel="00E23106" w:rsidRDefault="00BE7E05" w:rsidP="00D738B2">
            <w:pPr>
              <w:pStyle w:val="NormalTableText"/>
              <w:rPr>
                <w:del w:id="80" w:author="Liam Sykes" w:date="2022-03-18T09:57:00Z"/>
                <w:rFonts w:ascii="Calibri" w:hAnsi="Calibri"/>
                <w:sz w:val="22"/>
              </w:rPr>
            </w:pPr>
            <w:del w:id="81" w:author="Liam Sykes" w:date="2022-03-18T09:57:00Z">
              <w:r w:rsidDel="00E23106">
                <w:rPr>
                  <w:rFonts w:ascii="Calibri" w:hAnsi="Calibri"/>
                  <w:sz w:val="22"/>
                </w:rPr>
                <w:delText>11</w:delText>
              </w:r>
            </w:del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56D222A" w14:textId="77777777" w:rsidR="00BE7E05" w:rsidDel="00E23106" w:rsidRDefault="00BE7E05" w:rsidP="00D738B2">
            <w:pPr>
              <w:pStyle w:val="NormalTableText"/>
              <w:rPr>
                <w:del w:id="82" w:author="Liam Sykes" w:date="2022-03-18T09:57:00Z"/>
                <w:rFonts w:ascii="Calibri" w:hAnsi="Calibri"/>
                <w:sz w:val="22"/>
              </w:rPr>
            </w:pPr>
            <w:del w:id="83" w:author="Liam Sykes" w:date="2022-03-18T09:57:00Z">
              <w:r w:rsidDel="00E23106">
                <w:rPr>
                  <w:rFonts w:ascii="Calibri" w:hAnsi="Calibri"/>
                  <w:sz w:val="22"/>
                </w:rPr>
                <w:delText>January 13, 2017</w:delText>
              </w:r>
            </w:del>
          </w:p>
        </w:tc>
        <w:tc>
          <w:tcPr>
            <w:tcW w:w="57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6C44FE4" w14:textId="77777777" w:rsidR="00BE7E05" w:rsidRPr="00624110" w:rsidDel="00E23106" w:rsidRDefault="00BE7E05" w:rsidP="00D738B2">
            <w:pPr>
              <w:pStyle w:val="NormalTableText"/>
              <w:rPr>
                <w:del w:id="84" w:author="Liam Sykes" w:date="2022-03-18T09:57:00Z"/>
                <w:rFonts w:ascii="Calibri" w:hAnsi="Calibri"/>
                <w:sz w:val="22"/>
                <w:lang w:val="en-CA"/>
              </w:rPr>
            </w:pPr>
            <w:del w:id="85" w:author="Liam Sykes" w:date="2022-03-18T09:57:00Z">
              <w:r w:rsidDel="00E23106">
                <w:rPr>
                  <w:rFonts w:ascii="Calibri" w:hAnsi="Calibri"/>
                  <w:sz w:val="22"/>
                  <w:lang w:val="en-CA"/>
                </w:rPr>
                <w:delText>Added RoHS</w:delText>
              </w:r>
              <w:r w:rsidR="00643E49" w:rsidDel="00E23106">
                <w:rPr>
                  <w:rFonts w:ascii="Calibri" w:hAnsi="Calibri"/>
                  <w:sz w:val="22"/>
                  <w:lang w:val="en-CA"/>
                </w:rPr>
                <w:delText>, OLS</w:delText>
              </w:r>
              <w:r w:rsidR="00025302" w:rsidDel="00E23106">
                <w:rPr>
                  <w:rFonts w:ascii="Calibri" w:hAnsi="Calibri"/>
                  <w:sz w:val="22"/>
                  <w:lang w:val="en-CA"/>
                </w:rPr>
                <w:delText>, ECA</w:delText>
              </w:r>
            </w:del>
          </w:p>
        </w:tc>
      </w:tr>
    </w:tbl>
    <w:p w14:paraId="67503562" w14:textId="32D71DF8" w:rsidR="000B5762" w:rsidRPr="008966C6" w:rsidDel="00E23106" w:rsidRDefault="008966C6" w:rsidP="008966C6">
      <w:pPr>
        <w:pStyle w:val="Heading1"/>
        <w:rPr>
          <w:del w:id="86" w:author="Liam Sykes" w:date="2022-03-18T09:57:00Z"/>
        </w:rPr>
        <w:pPrChange w:id="87" w:author="Johnny Pang" w:date="2022-11-29T09:29:00Z">
          <w:pPr>
            <w:pStyle w:val="BodyText"/>
          </w:pPr>
        </w:pPrChange>
      </w:pPr>
      <w:ins w:id="88" w:author="Johnny Pang" w:date="2022-11-29T09:29:00Z">
        <w:r>
          <w:t>GENERAL</w:t>
        </w:r>
      </w:ins>
    </w:p>
    <w:p w14:paraId="0B1CDF6D" w14:textId="77777777" w:rsidR="00E91F71" w:rsidRPr="008966C6" w:rsidDel="00E23106" w:rsidRDefault="00E91F71" w:rsidP="008966C6">
      <w:pPr>
        <w:pStyle w:val="Heading1"/>
        <w:rPr>
          <w:del w:id="89" w:author="Liam Sykes" w:date="2022-03-18T09:57:00Z"/>
        </w:rPr>
        <w:pPrChange w:id="90" w:author="Johnny Pang" w:date="2022-11-29T09:29:00Z">
          <w:pPr>
            <w:pStyle w:val="BodyText"/>
          </w:pPr>
        </w:pPrChange>
      </w:pPr>
    </w:p>
    <w:p w14:paraId="6DB3FE82" w14:textId="77777777" w:rsidR="000B5762" w:rsidRPr="008966C6" w:rsidDel="00E23106" w:rsidRDefault="000B5762" w:rsidP="008966C6">
      <w:pPr>
        <w:pStyle w:val="Heading1"/>
        <w:rPr>
          <w:del w:id="91" w:author="Liam Sykes" w:date="2022-03-18T09:57:00Z"/>
        </w:rPr>
        <w:pPrChange w:id="92" w:author="Johnny Pang" w:date="2022-11-29T09:29:00Z">
          <w:pPr>
            <w:pStyle w:val="BodyText"/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</w:pPr>
        </w:pPrChange>
      </w:pPr>
      <w:del w:id="93" w:author="Liam Sykes" w:date="2022-03-18T09:57:00Z">
        <w:r w:rsidRPr="008966C6" w:rsidDel="00E23106">
          <w:delText>NOTE:</w:delText>
        </w:r>
      </w:del>
    </w:p>
    <w:p w14:paraId="2D37BDFC" w14:textId="77777777" w:rsidR="000B5762" w:rsidRPr="008966C6" w:rsidDel="00E23106" w:rsidRDefault="000B5762" w:rsidP="008966C6">
      <w:pPr>
        <w:pStyle w:val="Heading1"/>
        <w:rPr>
          <w:del w:id="94" w:author="Liam Sykes" w:date="2022-03-18T09:57:00Z"/>
        </w:rPr>
        <w:pPrChange w:id="95" w:author="Johnny Pang" w:date="2022-11-29T09:29:00Z">
          <w:pPr>
            <w:pStyle w:val="BodyText"/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</w:pPr>
        </w:pPrChange>
      </w:pPr>
      <w:del w:id="96" w:author="Liam Sykes" w:date="2022-03-18T09:57:00Z">
        <w:r w:rsidRPr="008966C6" w:rsidDel="00E23106">
          <w:delText>This is a CONTROLLED Document. Any documents appearing in paper form are not controlled and should be checked against the on-line file version prior to use.</w:delText>
        </w:r>
      </w:del>
    </w:p>
    <w:p w14:paraId="4E8030A8" w14:textId="77777777" w:rsidR="000B5762" w:rsidRPr="008966C6" w:rsidDel="00E23106" w:rsidRDefault="000B5762" w:rsidP="008966C6">
      <w:pPr>
        <w:pStyle w:val="Heading1"/>
        <w:rPr>
          <w:del w:id="97" w:author="Liam Sykes" w:date="2022-03-18T09:57:00Z"/>
        </w:rPr>
        <w:pPrChange w:id="98" w:author="Johnny Pang" w:date="2022-11-29T09:29:00Z">
          <w:pPr>
            <w:pStyle w:val="BodyText"/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</w:pPr>
        </w:pPrChange>
      </w:pPr>
      <w:del w:id="99" w:author="Liam Sykes" w:date="2022-03-18T09:57:00Z">
        <w:r w:rsidRPr="008966C6" w:rsidDel="00E23106">
          <w:rPr>
            <w:rPrChange w:id="100" w:author="Johnny Pang" w:date="2022-11-29T09:29:00Z">
              <w:rPr>
                <w:rFonts w:ascii="Calibri" w:hAnsi="Calibri"/>
                <w:b/>
                <w:bCs/>
              </w:rPr>
            </w:rPrChange>
          </w:rPr>
          <w:delText xml:space="preserve">Notice: </w:delText>
        </w:r>
        <w:r w:rsidRPr="008966C6" w:rsidDel="00E23106">
          <w:delText>This Document hardcopy must be used for reference purpose only.</w:delText>
        </w:r>
      </w:del>
    </w:p>
    <w:p w14:paraId="26D77B25" w14:textId="77777777" w:rsidR="000B5762" w:rsidRPr="008966C6" w:rsidDel="00E23106" w:rsidRDefault="000B5762" w:rsidP="008966C6">
      <w:pPr>
        <w:pStyle w:val="Heading1"/>
        <w:rPr>
          <w:del w:id="101" w:author="Liam Sykes" w:date="2022-03-18T09:57:00Z"/>
          <w:rPrChange w:id="102" w:author="Johnny Pang" w:date="2022-11-29T09:29:00Z">
            <w:rPr>
              <w:del w:id="103" w:author="Liam Sykes" w:date="2022-03-18T09:57:00Z"/>
              <w:rFonts w:ascii="Calibri" w:hAnsi="Calibri"/>
              <w:b/>
              <w:bCs/>
            </w:rPr>
          </w:rPrChange>
        </w:rPr>
        <w:pPrChange w:id="104" w:author="Johnny Pang" w:date="2022-11-29T09:29:00Z">
          <w:pPr>
            <w:pStyle w:val="BodyText"/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</w:pPr>
        </w:pPrChange>
      </w:pPr>
      <w:del w:id="105" w:author="Liam Sykes" w:date="2022-03-18T09:57:00Z">
        <w:r w:rsidRPr="008966C6" w:rsidDel="00E23106">
          <w:rPr>
            <w:rPrChange w:id="106" w:author="Johnny Pang" w:date="2022-11-29T09:29:00Z">
              <w:rPr>
                <w:rFonts w:ascii="Calibri" w:hAnsi="Calibri"/>
                <w:b/>
              </w:rPr>
            </w:rPrChange>
          </w:rPr>
          <w:delText>The on-line copy is the current version of the document.</w:delText>
        </w:r>
      </w:del>
    </w:p>
    <w:bookmarkEnd w:id="2"/>
    <w:bookmarkEnd w:id="3"/>
    <w:p w14:paraId="339BF350" w14:textId="1C604885" w:rsidR="00E91F71" w:rsidRPr="008966C6" w:rsidDel="008966C6" w:rsidRDefault="00E91F71" w:rsidP="008966C6">
      <w:pPr>
        <w:pStyle w:val="Heading1"/>
        <w:rPr>
          <w:del w:id="107" w:author="Johnny Pang" w:date="2022-11-29T09:29:00Z"/>
          <w:rPrChange w:id="108" w:author="Johnny Pang" w:date="2022-11-29T09:29:00Z">
            <w:rPr>
              <w:del w:id="109" w:author="Johnny Pang" w:date="2022-11-29T09:29:00Z"/>
              <w:rFonts w:ascii="Calibri" w:hAnsi="Calibri" w:cs="Arial"/>
              <w:u w:val="single"/>
            </w:rPr>
          </w:rPrChange>
        </w:rPr>
        <w:pPrChange w:id="110" w:author="Johnny Pang" w:date="2022-11-29T09:29:00Z">
          <w:pPr>
            <w:pStyle w:val="BodyText"/>
          </w:pPr>
        </w:pPrChange>
      </w:pPr>
    </w:p>
    <w:p w14:paraId="00D218BC" w14:textId="27771708" w:rsidR="002B42FB" w:rsidRPr="008966C6" w:rsidRDefault="00624110" w:rsidP="008966C6">
      <w:pPr>
        <w:pStyle w:val="Heading1"/>
      </w:pPr>
      <w:del w:id="111" w:author="Johnny Pang" w:date="2022-11-29T09:29:00Z">
        <w:r w:rsidRPr="008966C6" w:rsidDel="008966C6">
          <w:br w:type="page"/>
        </w:r>
        <w:r w:rsidR="002B42FB" w:rsidRPr="008966C6" w:rsidDel="008966C6">
          <w:delText>General</w:delText>
        </w:r>
      </w:del>
    </w:p>
    <w:p w14:paraId="170BA184" w14:textId="77777777" w:rsidR="00E23106" w:rsidRDefault="00E23106" w:rsidP="00052E42">
      <w:pPr>
        <w:pStyle w:val="Heading2"/>
        <w:rPr>
          <w:ins w:id="112" w:author="Liam Sykes" w:date="2022-03-18T09:57:00Z"/>
        </w:rPr>
      </w:pPr>
      <w:ins w:id="113" w:author="Liam Sykes" w:date="2022-03-18T09:57:00Z">
        <w:r>
          <w:t>Related Sections</w:t>
        </w:r>
      </w:ins>
    </w:p>
    <w:p w14:paraId="344007CB" w14:textId="77777777" w:rsidR="00E23106" w:rsidRPr="00E23106" w:rsidRDefault="00E23106">
      <w:pPr>
        <w:pStyle w:val="Heading3"/>
        <w:rPr>
          <w:ins w:id="114" w:author="Liam Sykes" w:date="2022-03-18T09:57:00Z"/>
        </w:rPr>
        <w:pPrChange w:id="115" w:author="Liam Sykes" w:date="2022-03-18T09:57:00Z">
          <w:pPr>
            <w:pStyle w:val="Heading2"/>
          </w:pPr>
        </w:pPrChange>
      </w:pPr>
      <w:ins w:id="116" w:author="Liam Sykes" w:date="2022-03-18T09:57:00Z">
        <w:r>
          <w:t>01025 – Measurement and Payment</w:t>
        </w:r>
      </w:ins>
    </w:p>
    <w:p w14:paraId="1777B6A0" w14:textId="77777777" w:rsidR="00F6204E" w:rsidRPr="00F75484" w:rsidRDefault="002B42FB" w:rsidP="00052E42">
      <w:pPr>
        <w:pStyle w:val="Heading2"/>
      </w:pPr>
      <w:r w:rsidRPr="00F75484">
        <w:t>Abb</w:t>
      </w:r>
      <w:r w:rsidRPr="002B42FB">
        <w:t>reviat</w:t>
      </w:r>
      <w:r w:rsidRPr="00F75484">
        <w:t>ions Of Specifying Authorities</w:t>
      </w:r>
    </w:p>
    <w:p w14:paraId="66A5D8F9" w14:textId="77777777" w:rsidR="00960901" w:rsidRPr="002B42FB" w:rsidRDefault="00397133" w:rsidP="002B42FB">
      <w:pPr>
        <w:pStyle w:val="Heading3"/>
      </w:pPr>
      <w:r w:rsidRPr="002B42FB">
        <w:t xml:space="preserve">When the following abbreviations are used in the </w:t>
      </w:r>
      <w:r w:rsidR="00013CDF" w:rsidRPr="002B42FB">
        <w:t>C</w:t>
      </w:r>
      <w:r w:rsidRPr="002B42FB">
        <w:t xml:space="preserve">ontract </w:t>
      </w:r>
      <w:r w:rsidR="00013CDF" w:rsidRPr="002B42FB">
        <w:t>D</w:t>
      </w:r>
      <w:r w:rsidRPr="002B42FB">
        <w:t>ocuments, they have the meaning listed.</w:t>
      </w:r>
    </w:p>
    <w:p w14:paraId="0381BD89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AA</w:t>
      </w:r>
      <w:r w:rsidRPr="00624110">
        <w:tab/>
      </w:r>
      <w:r w:rsidRPr="00532066">
        <w:t>Aluminum Association (USA</w:t>
      </w:r>
      <w:r w:rsidRPr="00624110">
        <w:t>)</w:t>
      </w:r>
    </w:p>
    <w:p w14:paraId="2350F050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AAMA</w:t>
      </w:r>
      <w:r w:rsidRPr="00624110">
        <w:tab/>
        <w:t>American Architectural Manufacturers Association (USA)</w:t>
      </w:r>
    </w:p>
    <w:p w14:paraId="731FE1BC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AASHTO</w:t>
      </w:r>
      <w:r w:rsidRPr="00624110">
        <w:tab/>
        <w:t>American Association of State Highway and Transportation Officials</w:t>
      </w:r>
    </w:p>
    <w:p w14:paraId="2923DDBD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ABMA</w:t>
      </w:r>
      <w:r w:rsidRPr="00624110">
        <w:tab/>
        <w:t>American Boiler Manufacturers Association</w:t>
      </w:r>
    </w:p>
    <w:p w14:paraId="5FFE59A0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AFBMA</w:t>
      </w:r>
      <w:r w:rsidRPr="00624110">
        <w:tab/>
        <w:t>American Bearing Manufacturers Association (formally Anti-Friction Bearing Manufacturers Association)</w:t>
      </w:r>
    </w:p>
    <w:p w14:paraId="3BC13148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ACI</w:t>
      </w:r>
      <w:r w:rsidRPr="00624110">
        <w:tab/>
        <w:t>American Concrete Institute</w:t>
      </w:r>
    </w:p>
    <w:p w14:paraId="7D8C6F0B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AGA</w:t>
      </w:r>
      <w:r w:rsidRPr="00624110">
        <w:tab/>
        <w:t>American Gas Association</w:t>
      </w:r>
    </w:p>
    <w:p w14:paraId="0F8CFBAD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AHA</w:t>
      </w:r>
      <w:r w:rsidRPr="00624110">
        <w:tab/>
        <w:t>American Hardboard Association</w:t>
      </w:r>
    </w:p>
    <w:p w14:paraId="2E9FC6EF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AICS</w:t>
      </w:r>
      <w:r w:rsidRPr="00624110">
        <w:tab/>
        <w:t>American Institute of Steel Construction</w:t>
      </w:r>
    </w:p>
    <w:p w14:paraId="429F834F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AISI</w:t>
      </w:r>
      <w:r w:rsidRPr="00624110">
        <w:tab/>
        <w:t>American Iron and Steel Institute</w:t>
      </w:r>
    </w:p>
    <w:p w14:paraId="7C7D4849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AITC</w:t>
      </w:r>
      <w:r w:rsidRPr="00624110">
        <w:tab/>
        <w:t>American Institute of Timber Construction</w:t>
      </w:r>
    </w:p>
    <w:p w14:paraId="6D4B0982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AMCA</w:t>
      </w:r>
      <w:r w:rsidRPr="00624110">
        <w:tab/>
        <w:t>Air Movement and Control Association Inc.</w:t>
      </w:r>
    </w:p>
    <w:p w14:paraId="72B8BD21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ANSI</w:t>
      </w:r>
      <w:r w:rsidRPr="00624110">
        <w:tab/>
        <w:t>American National Standards Institute</w:t>
      </w:r>
    </w:p>
    <w:p w14:paraId="343C9366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API</w:t>
      </w:r>
      <w:r w:rsidRPr="00624110">
        <w:tab/>
        <w:t>American Petroleum Institute</w:t>
      </w:r>
    </w:p>
    <w:p w14:paraId="12EF8600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ARI</w:t>
      </w:r>
      <w:r w:rsidRPr="00624110">
        <w:tab/>
        <w:t>Air Conditioning and Refrigeration Institute</w:t>
      </w:r>
    </w:p>
    <w:p w14:paraId="09F46E98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ASHRAE</w:t>
      </w:r>
      <w:r w:rsidRPr="00624110">
        <w:tab/>
        <w:t>America Society of Heating, Refrigeration and Air Conditioning Engineers</w:t>
      </w:r>
    </w:p>
    <w:p w14:paraId="0143605D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ASA</w:t>
      </w:r>
      <w:r w:rsidRPr="00624110">
        <w:tab/>
        <w:t xml:space="preserve">Acoustical Society of </w:t>
      </w:r>
      <w:proofErr w:type="spellStart"/>
      <w:r w:rsidRPr="00624110">
        <w:t>Americal</w:t>
      </w:r>
      <w:proofErr w:type="spellEnd"/>
    </w:p>
    <w:p w14:paraId="10D48A88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ASME</w:t>
      </w:r>
      <w:r w:rsidRPr="00624110">
        <w:tab/>
        <w:t>American Society of Mechanical Engineers</w:t>
      </w:r>
    </w:p>
    <w:p w14:paraId="44D34678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ASPE</w:t>
      </w:r>
      <w:r w:rsidRPr="00624110">
        <w:tab/>
        <w:t>American Society of Plumbing Engineers</w:t>
      </w:r>
    </w:p>
    <w:p w14:paraId="78433E5F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ASSE</w:t>
      </w:r>
      <w:r w:rsidRPr="00624110">
        <w:tab/>
        <w:t>American Society of Sanitary Engineering</w:t>
      </w:r>
    </w:p>
    <w:p w14:paraId="46BCC3B0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ASTM</w:t>
      </w:r>
      <w:r w:rsidRPr="00624110">
        <w:tab/>
        <w:t>American Society for Testing &amp; Materials</w:t>
      </w:r>
    </w:p>
    <w:p w14:paraId="52AC1678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AWCI</w:t>
      </w:r>
      <w:r w:rsidRPr="00624110">
        <w:tab/>
        <w:t>Association of the Wall and Ceiling Industries</w:t>
      </w:r>
    </w:p>
    <w:p w14:paraId="2EE6EA23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AWI</w:t>
      </w:r>
      <w:r w:rsidRPr="00624110">
        <w:tab/>
        <w:t>Architectural Woodwork Institute (USA)</w:t>
      </w:r>
    </w:p>
    <w:p w14:paraId="6BB113CF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AWMAC</w:t>
      </w:r>
      <w:r w:rsidRPr="00624110">
        <w:tab/>
        <w:t>Architectural Woodwork Manufacturer's Association of Canada</w:t>
      </w:r>
    </w:p>
    <w:p w14:paraId="0351D6E7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AWS</w:t>
      </w:r>
      <w:r w:rsidRPr="00624110">
        <w:tab/>
        <w:t>American Welding Society</w:t>
      </w:r>
    </w:p>
    <w:p w14:paraId="75AE0234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AWWA</w:t>
      </w:r>
      <w:r w:rsidRPr="00624110">
        <w:tab/>
        <w:t>American Water Works Association</w:t>
      </w:r>
    </w:p>
    <w:p w14:paraId="2F977E21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 xml:space="preserve">BCLMA </w:t>
      </w:r>
      <w:r w:rsidRPr="00624110">
        <w:tab/>
        <w:t>British Columbia Lumber Manufacturers' Association</w:t>
      </w:r>
    </w:p>
    <w:p w14:paraId="61CE7E7E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BHMA</w:t>
      </w:r>
      <w:r w:rsidRPr="00624110">
        <w:tab/>
        <w:t>Builders Hardware Manufacturers Association</w:t>
      </w:r>
    </w:p>
    <w:p w14:paraId="49D7A50E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CBM</w:t>
      </w:r>
      <w:r w:rsidRPr="00624110">
        <w:tab/>
        <w:t>Certified Ballast Manufacturer’s Association</w:t>
      </w:r>
    </w:p>
    <w:p w14:paraId="70E3D888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lastRenderedPageBreak/>
        <w:t>CCA</w:t>
      </w:r>
      <w:r w:rsidRPr="00624110">
        <w:tab/>
        <w:t>Canadian Construction Association</w:t>
      </w:r>
    </w:p>
    <w:p w14:paraId="6FF6E06D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CCDC</w:t>
      </w:r>
      <w:r w:rsidRPr="00624110">
        <w:tab/>
        <w:t>Canadian Construction Documents Committee</w:t>
      </w:r>
    </w:p>
    <w:p w14:paraId="6D0C9BB9" w14:textId="77777777" w:rsidR="00624110" w:rsidRPr="00624110" w:rsidRDefault="00624110" w:rsidP="00532066">
      <w:pPr>
        <w:pStyle w:val="Heading4"/>
        <w:tabs>
          <w:tab w:val="left" w:pos="2610"/>
        </w:tabs>
      </w:pPr>
      <w:r w:rsidRPr="00624110">
        <w:t>CEC</w:t>
      </w:r>
      <w:r w:rsidRPr="00624110">
        <w:tab/>
        <w:t>Canadian Electrical Code (published by CSA)</w:t>
      </w:r>
    </w:p>
    <w:p w14:paraId="17BEF83A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CFFM</w:t>
      </w:r>
      <w:r w:rsidRPr="00624110">
        <w:tab/>
        <w:t>Canadian Forces Fire Marshal</w:t>
      </w:r>
    </w:p>
    <w:p w14:paraId="144591D4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CFR</w:t>
      </w:r>
      <w:r w:rsidRPr="00624110">
        <w:tab/>
        <w:t>Code of Federal Regulations</w:t>
      </w:r>
    </w:p>
    <w:p w14:paraId="4BF833CD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CGA</w:t>
      </w:r>
      <w:r w:rsidRPr="00624110">
        <w:tab/>
        <w:t>Canadian Gas Association</w:t>
      </w:r>
    </w:p>
    <w:p w14:paraId="0BE82BBF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CGL</w:t>
      </w:r>
      <w:r w:rsidRPr="00624110">
        <w:tab/>
        <w:t>Commercial General Liability</w:t>
      </w:r>
    </w:p>
    <w:p w14:paraId="64E303EB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CGSB</w:t>
      </w:r>
      <w:r w:rsidRPr="00624110">
        <w:tab/>
        <w:t>Canadian General Standards Board</w:t>
      </w:r>
    </w:p>
    <w:p w14:paraId="741A3DC9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CISC</w:t>
      </w:r>
      <w:r w:rsidRPr="00624110">
        <w:tab/>
        <w:t>Canadian Institute of Steel Construction</w:t>
      </w:r>
    </w:p>
    <w:p w14:paraId="2DC14C0B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CITC</w:t>
      </w:r>
      <w:r w:rsidRPr="00624110">
        <w:tab/>
        <w:t>Canadian Institute of Timber Construction</w:t>
      </w:r>
    </w:p>
    <w:p w14:paraId="6B8F1DEE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CLA</w:t>
      </w:r>
      <w:r w:rsidRPr="00624110">
        <w:tab/>
        <w:t>Canadian Lumbermen's Association</w:t>
      </w:r>
    </w:p>
    <w:p w14:paraId="6C7C2ECA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CMB</w:t>
      </w:r>
      <w:r w:rsidRPr="00624110">
        <w:tab/>
        <w:t>Construction Materials Board,</w:t>
      </w:r>
    </w:p>
    <w:p w14:paraId="731BFAFC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CMHC</w:t>
      </w:r>
      <w:r w:rsidRPr="00624110">
        <w:tab/>
        <w:t>Canadian Mortgage and Housing Corporation</w:t>
      </w:r>
    </w:p>
    <w:p w14:paraId="13787C47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COFI</w:t>
      </w:r>
      <w:r w:rsidRPr="00624110">
        <w:tab/>
        <w:t>Council of Forest Industries (British Columbia)</w:t>
      </w:r>
    </w:p>
    <w:p w14:paraId="10446479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CPCI</w:t>
      </w:r>
      <w:r w:rsidRPr="00624110">
        <w:tab/>
        <w:t>Canadian Prestressed Concrete Institute</w:t>
      </w:r>
    </w:p>
    <w:p w14:paraId="2ACF1DAC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CPMA</w:t>
      </w:r>
      <w:r w:rsidRPr="00624110">
        <w:tab/>
        <w:t>Canadian Paint Manufacturers Association</w:t>
      </w:r>
    </w:p>
    <w:p w14:paraId="66B20D4C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CRCA</w:t>
      </w:r>
      <w:r w:rsidRPr="00624110">
        <w:tab/>
        <w:t>Canadian Roofing Contractors' Association</w:t>
      </w:r>
    </w:p>
    <w:p w14:paraId="57B51731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CS</w:t>
      </w:r>
      <w:r w:rsidRPr="00624110">
        <w:tab/>
        <w:t>Commercial Standard (USDC)</w:t>
      </w:r>
    </w:p>
    <w:p w14:paraId="594792EF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CSA</w:t>
      </w:r>
      <w:r w:rsidRPr="00624110">
        <w:tab/>
        <w:t>Canadian Standards Association</w:t>
      </w:r>
    </w:p>
    <w:p w14:paraId="29DCB663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CSC</w:t>
      </w:r>
      <w:r w:rsidRPr="00624110">
        <w:tab/>
        <w:t>Construction Specifications Canada</w:t>
      </w:r>
    </w:p>
    <w:p w14:paraId="134DCC75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CSDFMA</w:t>
      </w:r>
      <w:r w:rsidRPr="00624110">
        <w:tab/>
        <w:t>Canadian Steel Door and Frame Manufacturers’ Association</w:t>
      </w:r>
    </w:p>
    <w:p w14:paraId="2AA96BD6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CSI</w:t>
      </w:r>
      <w:r w:rsidRPr="00624110">
        <w:tab/>
        <w:t>Construction Specifications Institute (USA)</w:t>
      </w:r>
    </w:p>
    <w:p w14:paraId="409AC796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CSPI</w:t>
      </w:r>
      <w:r w:rsidRPr="00624110">
        <w:tab/>
        <w:t>Corrugated Steel Pipe Institute</w:t>
      </w:r>
    </w:p>
    <w:p w14:paraId="0CE78CFA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CSSBI</w:t>
      </w:r>
      <w:r w:rsidRPr="00624110">
        <w:tab/>
        <w:t>Canadian Sheet Steel Building Institute</w:t>
      </w:r>
    </w:p>
    <w:p w14:paraId="2A18113D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CWC</w:t>
      </w:r>
      <w:r w:rsidRPr="00624110">
        <w:tab/>
        <w:t>Canadian Wood Council</w:t>
      </w:r>
    </w:p>
    <w:p w14:paraId="785A1066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DIN</w:t>
      </w:r>
      <w:r w:rsidRPr="00624110">
        <w:tab/>
      </w:r>
      <w:proofErr w:type="spellStart"/>
      <w:r w:rsidRPr="00624110">
        <w:t>Deutsches</w:t>
      </w:r>
      <w:proofErr w:type="spellEnd"/>
      <w:r w:rsidRPr="00624110">
        <w:t xml:space="preserve"> </w:t>
      </w:r>
      <w:proofErr w:type="spellStart"/>
      <w:r w:rsidRPr="00624110">
        <w:t>Institut</w:t>
      </w:r>
      <w:proofErr w:type="spellEnd"/>
      <w:r w:rsidRPr="00624110">
        <w:t xml:space="preserve"> Für </w:t>
      </w:r>
      <w:proofErr w:type="spellStart"/>
      <w:r w:rsidRPr="00624110">
        <w:t>Normung</w:t>
      </w:r>
      <w:proofErr w:type="spellEnd"/>
    </w:p>
    <w:p w14:paraId="3233FE95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DFO</w:t>
      </w:r>
      <w:r w:rsidRPr="00624110">
        <w:tab/>
        <w:t>Department of Fisheries and Oceans</w:t>
      </w:r>
    </w:p>
    <w:p w14:paraId="0FBA78C4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EEMAC</w:t>
      </w:r>
      <w:r w:rsidRPr="00624110">
        <w:tab/>
        <w:t>Electrical and Electronic Manufacturers' Association of Canada</w:t>
      </w:r>
    </w:p>
    <w:p w14:paraId="7FB7BA7C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EIA</w:t>
      </w:r>
      <w:r w:rsidRPr="00624110">
        <w:tab/>
        <w:t>Electrical Industries Alliance</w:t>
      </w:r>
    </w:p>
    <w:p w14:paraId="467A2B98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EPA</w:t>
      </w:r>
      <w:r w:rsidRPr="00624110">
        <w:tab/>
        <w:t>Environmental Protection Act</w:t>
      </w:r>
    </w:p>
    <w:p w14:paraId="57E74C7F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ESA</w:t>
      </w:r>
      <w:r w:rsidRPr="00624110">
        <w:tab/>
        <w:t>Electrical Safety Authority</w:t>
      </w:r>
    </w:p>
    <w:p w14:paraId="5F6E7BA7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ETA</w:t>
      </w:r>
      <w:r w:rsidRPr="00624110">
        <w:tab/>
        <w:t>Electronics Technicians Association</w:t>
      </w:r>
    </w:p>
    <w:p w14:paraId="2C8A9581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FCC</w:t>
      </w:r>
      <w:r w:rsidRPr="00624110">
        <w:tab/>
        <w:t>Fire Commissioner of Canada</w:t>
      </w:r>
    </w:p>
    <w:p w14:paraId="5B96358D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FDA</w:t>
      </w:r>
      <w:r w:rsidRPr="00624110">
        <w:tab/>
        <w:t>Food and Drug Administration (USA)</w:t>
      </w:r>
    </w:p>
    <w:p w14:paraId="2C914B33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lastRenderedPageBreak/>
        <w:t>FM</w:t>
      </w:r>
      <w:r w:rsidRPr="00624110">
        <w:tab/>
        <w:t>Factory Mutual</w:t>
      </w:r>
    </w:p>
    <w:p w14:paraId="5CFEA95C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FS</w:t>
      </w:r>
      <w:r w:rsidRPr="00624110">
        <w:tab/>
        <w:t>Federal Specifications and/or Federal Standards (USA)</w:t>
      </w:r>
    </w:p>
    <w:p w14:paraId="30B4135A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IAPMO</w:t>
      </w:r>
      <w:r w:rsidRPr="00624110">
        <w:tab/>
        <w:t>International Association of Plumbing and Mechanical Officials</w:t>
      </w:r>
    </w:p>
    <w:p w14:paraId="075730E0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ICEA</w:t>
      </w:r>
      <w:r w:rsidRPr="00624110">
        <w:tab/>
        <w:t>Insulated Cable Engineers Association</w:t>
      </w:r>
    </w:p>
    <w:p w14:paraId="36FAB84C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ICPI</w:t>
      </w:r>
      <w:r w:rsidRPr="00624110">
        <w:tab/>
        <w:t>Interlocking Concrete Pavement Institute</w:t>
      </w:r>
    </w:p>
    <w:p w14:paraId="4B7D1AEB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IEC</w:t>
      </w:r>
      <w:r w:rsidRPr="00624110">
        <w:tab/>
        <w:t xml:space="preserve">International Electrotechnical </w:t>
      </w:r>
      <w:proofErr w:type="spellStart"/>
      <w:r w:rsidRPr="00624110">
        <w:t>Comission</w:t>
      </w:r>
      <w:proofErr w:type="spellEnd"/>
    </w:p>
    <w:p w14:paraId="197E8503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IEEE</w:t>
      </w:r>
      <w:r w:rsidRPr="00624110">
        <w:tab/>
        <w:t>Institute of Electrical and Electronics Engineers</w:t>
      </w:r>
    </w:p>
    <w:p w14:paraId="25C17D30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IESNA</w:t>
      </w:r>
      <w:r w:rsidR="00532066">
        <w:tab/>
        <w:t>Illuminating Engineering Society of North America</w:t>
      </w:r>
    </w:p>
    <w:p w14:paraId="0AEC5DA7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ISA</w:t>
      </w:r>
      <w:r w:rsidRPr="00624110">
        <w:tab/>
        <w:t>Instrumentation, Systems and Automation Society</w:t>
      </w:r>
    </w:p>
    <w:p w14:paraId="28D18086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ISO</w:t>
      </w:r>
      <w:r w:rsidRPr="00624110">
        <w:tab/>
        <w:t>International Organization for Standardization</w:t>
      </w:r>
    </w:p>
    <w:p w14:paraId="083C58A5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ISTA</w:t>
      </w:r>
      <w:r w:rsidRPr="00624110">
        <w:tab/>
        <w:t>International Safe Transit Association</w:t>
      </w:r>
    </w:p>
    <w:p w14:paraId="0E215BC1" w14:textId="77777777" w:rsidR="00624110" w:rsidRDefault="00624110" w:rsidP="00532066">
      <w:pPr>
        <w:pStyle w:val="Heading4"/>
        <w:tabs>
          <w:tab w:val="left" w:pos="2610"/>
        </w:tabs>
        <w:ind w:left="2610" w:hanging="1170"/>
        <w:rPr>
          <w:ins w:id="117" w:author="Liam Sykes" w:date="2022-03-18T10:00:00Z"/>
        </w:rPr>
      </w:pPr>
      <w:r w:rsidRPr="00624110">
        <w:t>LSRCA</w:t>
      </w:r>
      <w:r w:rsidRPr="00624110">
        <w:tab/>
        <w:t>Lake Simcoe and Region Conservation Authority</w:t>
      </w:r>
    </w:p>
    <w:p w14:paraId="30C9BC3A" w14:textId="77777777" w:rsidR="00E23106" w:rsidRPr="00624110" w:rsidRDefault="00E23106" w:rsidP="00532066">
      <w:pPr>
        <w:pStyle w:val="Heading4"/>
        <w:tabs>
          <w:tab w:val="left" w:pos="2610"/>
        </w:tabs>
        <w:ind w:left="2610" w:hanging="1170"/>
      </w:pPr>
      <w:ins w:id="118" w:author="Liam Sykes" w:date="2022-03-18T10:00:00Z">
        <w:r>
          <w:t>MECP</w:t>
        </w:r>
        <w:r>
          <w:tab/>
          <w:t>Ministry of the Environment, Conservation, and Parks (formerly the Ministry of the Enviro</w:t>
        </w:r>
      </w:ins>
      <w:ins w:id="119" w:author="Liam Sykes" w:date="2022-03-18T10:01:00Z">
        <w:r>
          <w:t>nment and Climate Change (MOECC) and the Ministry of the Environment (MOE))</w:t>
        </w:r>
      </w:ins>
    </w:p>
    <w:p w14:paraId="4646D0FD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MERV</w:t>
      </w:r>
      <w:r w:rsidRPr="00624110">
        <w:tab/>
        <w:t>Minimum Efficiency Reporting Value</w:t>
      </w:r>
    </w:p>
    <w:p w14:paraId="25CC6489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MIL</w:t>
      </w:r>
      <w:r w:rsidRPr="00624110">
        <w:tab/>
        <w:t>Military Specifications (Naval Publications and Forms Center) (USA)</w:t>
      </w:r>
    </w:p>
    <w:p w14:paraId="2D39A174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MNRF</w:t>
      </w:r>
      <w:r w:rsidRPr="00624110">
        <w:tab/>
        <w:t>Ministry of Natural Resources and Forestry (formerly the Ministry of Natural Resources)</w:t>
      </w:r>
    </w:p>
    <w:p w14:paraId="16F3B623" w14:textId="77777777" w:rsidR="00624110" w:rsidRPr="00624110" w:rsidDel="00E23106" w:rsidRDefault="00624110" w:rsidP="00532066">
      <w:pPr>
        <w:pStyle w:val="Heading4"/>
        <w:tabs>
          <w:tab w:val="left" w:pos="2610"/>
        </w:tabs>
        <w:ind w:left="2610" w:hanging="1170"/>
        <w:rPr>
          <w:del w:id="120" w:author="Liam Sykes" w:date="2022-03-18T10:00:00Z"/>
        </w:rPr>
      </w:pPr>
      <w:del w:id="121" w:author="Liam Sykes" w:date="2022-03-18T10:00:00Z">
        <w:r w:rsidRPr="00624110" w:rsidDel="00E23106">
          <w:delText>MOE</w:delText>
        </w:r>
        <w:r w:rsidRPr="00624110" w:rsidDel="00E23106">
          <w:tab/>
          <w:delText>Ministry of the Environment (now renamed as the Ministry of the Environment and Climate Change (MOECC))</w:delText>
        </w:r>
      </w:del>
    </w:p>
    <w:p w14:paraId="1E9F0BC6" w14:textId="77777777" w:rsidR="00624110" w:rsidRPr="00624110" w:rsidDel="00E23106" w:rsidRDefault="00624110" w:rsidP="00532066">
      <w:pPr>
        <w:pStyle w:val="Heading4"/>
        <w:tabs>
          <w:tab w:val="left" w:pos="2610"/>
        </w:tabs>
        <w:ind w:left="2610" w:hanging="1170"/>
        <w:rPr>
          <w:del w:id="122" w:author="Liam Sykes" w:date="2022-03-18T10:00:00Z"/>
        </w:rPr>
      </w:pPr>
      <w:del w:id="123" w:author="Liam Sykes" w:date="2022-03-18T10:00:00Z">
        <w:r w:rsidRPr="00624110" w:rsidDel="00E23106">
          <w:delText>MOECC</w:delText>
        </w:r>
        <w:r w:rsidRPr="00624110" w:rsidDel="00E23106">
          <w:tab/>
          <w:delText>Ministry of the Environment and Climate Change (formerly the Ministry of the Environment (MOE))</w:delText>
        </w:r>
      </w:del>
    </w:p>
    <w:p w14:paraId="5693611A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MOL</w:t>
      </w:r>
      <w:r w:rsidRPr="00624110">
        <w:tab/>
        <w:t>Ministry of Labour Ontario</w:t>
      </w:r>
    </w:p>
    <w:p w14:paraId="6F0108CB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MTC</w:t>
      </w:r>
      <w:r w:rsidRPr="00624110">
        <w:tab/>
        <w:t>Ministry of Transportation and Communications (Ontario)</w:t>
      </w:r>
    </w:p>
    <w:p w14:paraId="15BB5899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MTO</w:t>
      </w:r>
      <w:r w:rsidRPr="00624110">
        <w:tab/>
        <w:t>Ministry of Transportation Ontario.</w:t>
      </w:r>
    </w:p>
    <w:p w14:paraId="4F429B01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MSS</w:t>
      </w:r>
      <w:r w:rsidRPr="00624110">
        <w:tab/>
        <w:t>Manufacturers Standardization Society of the Valve and Fittings Industry</w:t>
      </w:r>
    </w:p>
    <w:p w14:paraId="494162C2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NAAMM</w:t>
      </w:r>
      <w:r w:rsidRPr="00624110">
        <w:tab/>
        <w:t>National Association of Architectural Metal Manufacturers</w:t>
      </w:r>
    </w:p>
    <w:p w14:paraId="6C768DCE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NACE</w:t>
      </w:r>
      <w:r w:rsidRPr="00624110">
        <w:tab/>
        <w:t>National Association of Corrosion Engineers International</w:t>
      </w:r>
    </w:p>
    <w:p w14:paraId="1B2B162B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NBC</w:t>
      </w:r>
      <w:r w:rsidRPr="00624110">
        <w:tab/>
        <w:t>National Building Code</w:t>
      </w:r>
    </w:p>
    <w:p w14:paraId="5EFE2CB0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NBFU</w:t>
      </w:r>
      <w:r w:rsidRPr="00624110">
        <w:tab/>
        <w:t>National Board of Fire Underwriters (USA)</w:t>
      </w:r>
    </w:p>
    <w:p w14:paraId="58053733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NBS</w:t>
      </w:r>
      <w:r w:rsidRPr="00624110">
        <w:tab/>
        <w:t>National Bureau of Standards (USDC)</w:t>
      </w:r>
    </w:p>
    <w:p w14:paraId="5B238282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NEC</w:t>
      </w:r>
      <w:r w:rsidR="00532066">
        <w:tab/>
        <w:t>National Electrical Code</w:t>
      </w:r>
    </w:p>
    <w:p w14:paraId="7C528D0A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NFC</w:t>
      </w:r>
      <w:r w:rsidRPr="00624110">
        <w:tab/>
        <w:t>National Fire Code.</w:t>
      </w:r>
    </w:p>
    <w:p w14:paraId="05F9B458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NEMA</w:t>
      </w:r>
      <w:r w:rsidRPr="00624110">
        <w:tab/>
        <w:t>National Electrical Manufacturers Association</w:t>
      </w:r>
    </w:p>
    <w:p w14:paraId="5788433F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NFPA</w:t>
      </w:r>
      <w:r w:rsidRPr="00624110">
        <w:tab/>
        <w:t>National Fire Protection Association (USA)</w:t>
      </w:r>
    </w:p>
    <w:p w14:paraId="2188B955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NFSA</w:t>
      </w:r>
      <w:r w:rsidRPr="00624110">
        <w:tab/>
        <w:t>National Fire Sprinkler Association</w:t>
      </w:r>
    </w:p>
    <w:p w14:paraId="153AA582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NHLA</w:t>
      </w:r>
      <w:r w:rsidRPr="00624110">
        <w:tab/>
        <w:t>National Hardwood Lumber Association (USA)</w:t>
      </w:r>
    </w:p>
    <w:p w14:paraId="05EC257A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NLGA</w:t>
      </w:r>
      <w:r w:rsidRPr="00624110">
        <w:tab/>
        <w:t>National Lumber Grades Authority</w:t>
      </w:r>
    </w:p>
    <w:p w14:paraId="4F66641B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NPS</w:t>
      </w:r>
      <w:r w:rsidRPr="00624110">
        <w:tab/>
        <w:t>National Pipe Straight Thread</w:t>
      </w:r>
    </w:p>
    <w:p w14:paraId="261B2EC9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lastRenderedPageBreak/>
        <w:t>NPSH</w:t>
      </w:r>
      <w:r w:rsidRPr="00624110">
        <w:tab/>
        <w:t>National Pipe Straight Hose Thread (Canadian fire hoses)</w:t>
      </w:r>
    </w:p>
    <w:p w14:paraId="7BDE99BA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NPT</w:t>
      </w:r>
      <w:r w:rsidRPr="00624110">
        <w:tab/>
        <w:t>National Pipe Tapered Thread</w:t>
      </w:r>
    </w:p>
    <w:p w14:paraId="25BC6411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NST</w:t>
      </w:r>
      <w:r w:rsidRPr="00624110">
        <w:tab/>
        <w:t>National Standard Thread (US fire hoses)</w:t>
      </w:r>
    </w:p>
    <w:p w14:paraId="47579E71" w14:textId="77777777" w:rsidR="00624110" w:rsidRPr="00624110" w:rsidRDefault="00624110" w:rsidP="00532066">
      <w:pPr>
        <w:pStyle w:val="Heading4"/>
        <w:tabs>
          <w:tab w:val="left" w:pos="2610"/>
        </w:tabs>
        <w:ind w:left="2610" w:hanging="1170"/>
      </w:pPr>
      <w:r w:rsidRPr="00624110">
        <w:t>NRC</w:t>
      </w:r>
      <w:r w:rsidRPr="00624110">
        <w:tab/>
        <w:t>National Research Council of Canada</w:t>
      </w:r>
    </w:p>
    <w:p w14:paraId="07662CB8" w14:textId="77777777" w:rsidR="00624110" w:rsidRPr="00624110" w:rsidRDefault="00624110" w:rsidP="00052E42">
      <w:pPr>
        <w:pStyle w:val="Heading4"/>
        <w:tabs>
          <w:tab w:val="left" w:pos="2610"/>
        </w:tabs>
        <w:ind w:left="2610" w:hanging="1170"/>
      </w:pPr>
      <w:r w:rsidRPr="00624110">
        <w:t>NSC</w:t>
      </w:r>
      <w:r w:rsidRPr="00624110">
        <w:tab/>
        <w:t>National Standards of Canada</w:t>
      </w:r>
    </w:p>
    <w:p w14:paraId="75CE563F" w14:textId="77777777" w:rsidR="00624110" w:rsidRPr="00624110" w:rsidRDefault="00624110" w:rsidP="00052E42">
      <w:pPr>
        <w:pStyle w:val="Heading4"/>
        <w:tabs>
          <w:tab w:val="left" w:pos="2610"/>
        </w:tabs>
        <w:ind w:left="2610" w:hanging="1170"/>
      </w:pPr>
      <w:bookmarkStart w:id="124" w:name="OLE_LINK4"/>
      <w:bookmarkStart w:id="125" w:name="OLE_LINK3"/>
      <w:r w:rsidRPr="00624110">
        <w:t>NSF</w:t>
      </w:r>
      <w:bookmarkEnd w:id="124"/>
      <w:bookmarkEnd w:id="125"/>
      <w:r w:rsidRPr="00624110">
        <w:tab/>
        <w:t>NSF International (formerly National Sanitation Foundation)</w:t>
      </w:r>
    </w:p>
    <w:p w14:paraId="07CFB310" w14:textId="77777777" w:rsidR="00624110" w:rsidRPr="00624110" w:rsidRDefault="00624110" w:rsidP="00052E42">
      <w:pPr>
        <w:pStyle w:val="Heading4"/>
        <w:tabs>
          <w:tab w:val="left" w:pos="2610"/>
        </w:tabs>
        <w:ind w:left="2610" w:hanging="1170"/>
      </w:pPr>
      <w:r w:rsidRPr="00624110">
        <w:t>OBC</w:t>
      </w:r>
      <w:r w:rsidRPr="00624110">
        <w:tab/>
        <w:t>Ontario Building Code 'The Building Code', Ontario Regulation, including amendments thereto</w:t>
      </w:r>
    </w:p>
    <w:p w14:paraId="4615302C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ODVA</w:t>
      </w:r>
      <w:r w:rsidRPr="00052E42">
        <w:tab/>
      </w:r>
      <w:hyperlink r:id="rId11" w:history="1">
        <w:r w:rsidRPr="00052E42">
          <w:t xml:space="preserve">Open </w:t>
        </w:r>
        <w:proofErr w:type="spellStart"/>
        <w:r w:rsidRPr="00052E42">
          <w:t>DeviceNet</w:t>
        </w:r>
        <w:proofErr w:type="spellEnd"/>
        <w:r w:rsidRPr="00052E42">
          <w:t xml:space="preserve"> Vendors Association</w:t>
        </w:r>
      </w:hyperlink>
    </w:p>
    <w:p w14:paraId="35E5ED23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OESC</w:t>
      </w:r>
      <w:r w:rsidRPr="00052E42">
        <w:tab/>
        <w:t>Ontario Electrical Safety Code</w:t>
      </w:r>
    </w:p>
    <w:p w14:paraId="50C739CC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OFC</w:t>
      </w:r>
      <w:r w:rsidRPr="00052E42">
        <w:tab/>
        <w:t>Ontario Fire Code, 'The Fire Code', Ontario Regulation, including amendments thereto.</w:t>
      </w:r>
    </w:p>
    <w:p w14:paraId="06011809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OFM</w:t>
      </w:r>
      <w:r w:rsidRPr="00052E42">
        <w:tab/>
        <w:t>Ontario Fire Marshal</w:t>
      </w:r>
    </w:p>
    <w:p w14:paraId="7303CB56" w14:textId="77777777" w:rsidR="00670C51" w:rsidRDefault="00670C51" w:rsidP="00052E42">
      <w:pPr>
        <w:pStyle w:val="Heading4"/>
        <w:tabs>
          <w:tab w:val="left" w:pos="2610"/>
        </w:tabs>
        <w:ind w:left="2610" w:hanging="1170"/>
      </w:pPr>
      <w:r>
        <w:t>OLS</w:t>
      </w:r>
      <w:r>
        <w:tab/>
        <w:t>Ontario Land Survey</w:t>
      </w:r>
    </w:p>
    <w:p w14:paraId="739C99AD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OIRCA</w:t>
      </w:r>
      <w:r w:rsidRPr="00052E42">
        <w:tab/>
        <w:t>Ontario Industrial Roofing Contractors Association</w:t>
      </w:r>
    </w:p>
    <w:p w14:paraId="59C0705E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OPCEA</w:t>
      </w:r>
      <w:r w:rsidRPr="00052E42">
        <w:tab/>
        <w:t>Ontario Pollution Control Equipment Association</w:t>
      </w:r>
    </w:p>
    <w:p w14:paraId="46A39CFE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OPSD</w:t>
      </w:r>
      <w:r w:rsidRPr="00052E42">
        <w:tab/>
        <w:t>Ontario Provincial Standard Drawing</w:t>
      </w:r>
    </w:p>
    <w:p w14:paraId="0DCA83C2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OPSS</w:t>
      </w:r>
      <w:r w:rsidRPr="00052E42">
        <w:tab/>
        <w:t>Ontario Provincial Standard Specification</w:t>
      </w:r>
    </w:p>
    <w:p w14:paraId="2D2D67E5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OSHA</w:t>
      </w:r>
      <w:r w:rsidRPr="00052E42">
        <w:tab/>
        <w:t>Occupational Safety and Health Administration (USA)</w:t>
      </w:r>
    </w:p>
    <w:p w14:paraId="41F77B6E" w14:textId="77777777" w:rsidR="003C6405" w:rsidRDefault="003C6405" w:rsidP="00052E42">
      <w:pPr>
        <w:pStyle w:val="Heading4"/>
        <w:tabs>
          <w:tab w:val="left" w:pos="2610"/>
        </w:tabs>
        <w:ind w:left="2610" w:hanging="1170"/>
      </w:pPr>
      <w:r>
        <w:t>PCI</w:t>
      </w:r>
      <w:r>
        <w:tab/>
        <w:t>Prestressed Concrete Institute</w:t>
      </w:r>
    </w:p>
    <w:p w14:paraId="4E47107D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PDI</w:t>
      </w:r>
      <w:r w:rsidRPr="00052E42">
        <w:tab/>
        <w:t>Plumbing and Drainage Institute</w:t>
      </w:r>
    </w:p>
    <w:p w14:paraId="175069F9" w14:textId="77777777" w:rsidR="00624110" w:rsidRPr="004A1314" w:rsidRDefault="00624110" w:rsidP="00052E42">
      <w:pPr>
        <w:pStyle w:val="Heading4"/>
        <w:tabs>
          <w:tab w:val="left" w:pos="2610"/>
        </w:tabs>
        <w:ind w:left="2610" w:hanging="1170"/>
        <w:rPr>
          <w:lang w:val="fr-FR"/>
          <w:rPrChange w:id="126" w:author="Axel Ouillet" w:date="2022-04-01T10:41:00Z">
            <w:rPr/>
          </w:rPrChange>
        </w:rPr>
      </w:pPr>
      <w:r w:rsidRPr="004A1314">
        <w:rPr>
          <w:lang w:val="fr-FR"/>
          <w:rPrChange w:id="127" w:author="Axel Ouillet" w:date="2022-04-01T10:41:00Z">
            <w:rPr/>
          </w:rPrChange>
        </w:rPr>
        <w:t>PEI</w:t>
      </w:r>
      <w:r w:rsidRPr="004A1314">
        <w:rPr>
          <w:lang w:val="fr-FR"/>
          <w:rPrChange w:id="128" w:author="Axel Ouillet" w:date="2022-04-01T10:41:00Z">
            <w:rPr/>
          </w:rPrChange>
        </w:rPr>
        <w:tab/>
      </w:r>
      <w:proofErr w:type="spellStart"/>
      <w:r w:rsidRPr="004A1314">
        <w:rPr>
          <w:lang w:val="fr-FR"/>
          <w:rPrChange w:id="129" w:author="Axel Ouillet" w:date="2022-04-01T10:41:00Z">
            <w:rPr/>
          </w:rPrChange>
        </w:rPr>
        <w:t>Porcelain</w:t>
      </w:r>
      <w:proofErr w:type="spellEnd"/>
      <w:r w:rsidRPr="004A1314">
        <w:rPr>
          <w:lang w:val="fr-FR"/>
          <w:rPrChange w:id="130" w:author="Axel Ouillet" w:date="2022-04-01T10:41:00Z">
            <w:rPr/>
          </w:rPrChange>
        </w:rPr>
        <w:t xml:space="preserve"> </w:t>
      </w:r>
      <w:proofErr w:type="spellStart"/>
      <w:r w:rsidRPr="004A1314">
        <w:rPr>
          <w:lang w:val="fr-FR"/>
          <w:rPrChange w:id="131" w:author="Axel Ouillet" w:date="2022-04-01T10:41:00Z">
            <w:rPr/>
          </w:rPrChange>
        </w:rPr>
        <w:t>Enamel</w:t>
      </w:r>
      <w:proofErr w:type="spellEnd"/>
      <w:r w:rsidRPr="004A1314">
        <w:rPr>
          <w:lang w:val="fr-FR"/>
          <w:rPrChange w:id="132" w:author="Axel Ouillet" w:date="2022-04-01T10:41:00Z">
            <w:rPr/>
          </w:rPrChange>
        </w:rPr>
        <w:t xml:space="preserve"> Institute (USA)</w:t>
      </w:r>
    </w:p>
    <w:p w14:paraId="02FE31C7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PEO</w:t>
      </w:r>
      <w:r w:rsidRPr="00052E42">
        <w:tab/>
        <w:t>Professional Engineers of Ontario</w:t>
      </w:r>
    </w:p>
    <w:p w14:paraId="6CC85B3C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PCI</w:t>
      </w:r>
      <w:r w:rsidRPr="00052E42">
        <w:tab/>
        <w:t>Prestressed Concrete Institute</w:t>
      </w:r>
    </w:p>
    <w:p w14:paraId="5D60F2A0" w14:textId="77777777" w:rsidR="00624110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QPL</w:t>
      </w:r>
      <w:r w:rsidRPr="00052E42">
        <w:tab/>
        <w:t>Qualification Program List</w:t>
      </w:r>
    </w:p>
    <w:p w14:paraId="6B48CF32" w14:textId="77777777" w:rsidR="00B2768F" w:rsidRPr="00052E42" w:rsidRDefault="00B2768F" w:rsidP="00B2768F">
      <w:pPr>
        <w:pStyle w:val="Heading4"/>
        <w:tabs>
          <w:tab w:val="left" w:pos="2610"/>
        </w:tabs>
        <w:ind w:left="2610" w:hanging="1170"/>
      </w:pPr>
      <w:r>
        <w:t>RoHS</w:t>
      </w:r>
      <w:r>
        <w:tab/>
      </w:r>
      <w:r w:rsidRPr="00B2768F">
        <w:t>Restriction of Hazardous Substances</w:t>
      </w:r>
    </w:p>
    <w:p w14:paraId="6341A0A8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SAE</w:t>
      </w:r>
      <w:r w:rsidRPr="00052E42">
        <w:tab/>
        <w:t>Society of Automotive Engineers</w:t>
      </w:r>
    </w:p>
    <w:p w14:paraId="67BD31A8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SCC</w:t>
      </w:r>
      <w:r w:rsidRPr="00052E42">
        <w:tab/>
        <w:t>Standards Council of Canada</w:t>
      </w:r>
    </w:p>
    <w:p w14:paraId="6026F80F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SI</w:t>
      </w:r>
      <w:r w:rsidRPr="00052E42">
        <w:tab/>
        <w:t>International System of Units</w:t>
      </w:r>
    </w:p>
    <w:p w14:paraId="52074538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SJI</w:t>
      </w:r>
      <w:r w:rsidRPr="00052E42">
        <w:tab/>
        <w:t>Steel Joist Institute</w:t>
      </w:r>
    </w:p>
    <w:p w14:paraId="7BF75327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SMACNA</w:t>
      </w:r>
      <w:r w:rsidRPr="00052E42">
        <w:tab/>
        <w:t>Sheet Metal and Air Conditioning Contractors' National Association,</w:t>
      </w:r>
    </w:p>
    <w:p w14:paraId="5A3DE8E4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SSPC</w:t>
      </w:r>
      <w:r w:rsidRPr="00052E42">
        <w:tab/>
        <w:t xml:space="preserve">Society </w:t>
      </w:r>
      <w:r w:rsidR="003C6405">
        <w:t xml:space="preserve">for </w:t>
      </w:r>
      <w:r w:rsidRPr="00052E42">
        <w:t>Protective Coatings (formerly Structural Steel Painting Council)</w:t>
      </w:r>
    </w:p>
    <w:p w14:paraId="141C580F" w14:textId="1D152192" w:rsidR="00624110" w:rsidRPr="00052E42" w:rsidDel="004A1314" w:rsidRDefault="00624110">
      <w:pPr>
        <w:pStyle w:val="Heading4"/>
        <w:tabs>
          <w:tab w:val="left" w:pos="2610"/>
        </w:tabs>
        <w:rPr>
          <w:del w:id="133" w:author="Axel Ouillet" w:date="2022-04-01T10:41:00Z"/>
        </w:rPr>
        <w:pPrChange w:id="134" w:author="Axel Ouillet" w:date="2022-04-01T10:41:00Z">
          <w:pPr>
            <w:pStyle w:val="Heading4"/>
            <w:tabs>
              <w:tab w:val="left" w:pos="2610"/>
            </w:tabs>
            <w:ind w:left="2610" w:hanging="1170"/>
          </w:pPr>
        </w:pPrChange>
      </w:pPr>
      <w:del w:id="135" w:author="Axel Ouillet" w:date="2022-04-01T10:41:00Z">
        <w:r w:rsidRPr="00052E42" w:rsidDel="004A1314">
          <w:delText>TIA</w:delText>
        </w:r>
      </w:del>
    </w:p>
    <w:p w14:paraId="1E6AFA23" w14:textId="77777777" w:rsidR="00624110" w:rsidRPr="00052E42" w:rsidRDefault="00624110">
      <w:pPr>
        <w:pStyle w:val="Heading4"/>
        <w:tabs>
          <w:tab w:val="left" w:pos="2610"/>
        </w:tabs>
        <w:pPrChange w:id="136" w:author="Axel Ouillet" w:date="2022-04-01T10:41:00Z">
          <w:pPr>
            <w:pStyle w:val="Heading4"/>
            <w:tabs>
              <w:tab w:val="left" w:pos="2610"/>
            </w:tabs>
            <w:ind w:left="2610" w:hanging="1170"/>
          </w:pPr>
        </w:pPrChange>
      </w:pPr>
      <w:r w:rsidRPr="00052E42">
        <w:t>TRCA</w:t>
      </w:r>
      <w:r w:rsidRPr="00052E42">
        <w:tab/>
        <w:t>Toronto and Region Conservation Authority</w:t>
      </w:r>
    </w:p>
    <w:p w14:paraId="090ADD85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TTMAC</w:t>
      </w:r>
      <w:r w:rsidRPr="00052E42">
        <w:tab/>
        <w:t>Terrazzo, Tile and Marble Association of Canada</w:t>
      </w:r>
    </w:p>
    <w:p w14:paraId="00E0F1C4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USDC</w:t>
      </w:r>
      <w:r w:rsidRPr="00052E42">
        <w:tab/>
        <w:t>United States Department of Commence</w:t>
      </w:r>
    </w:p>
    <w:p w14:paraId="50A79364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lastRenderedPageBreak/>
        <w:t>UL</w:t>
      </w:r>
      <w:r w:rsidRPr="00052E42">
        <w:tab/>
        <w:t>Underwriters' Laboratories (global)</w:t>
      </w:r>
    </w:p>
    <w:p w14:paraId="47CE3D18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>
        <w:t>ULC</w:t>
      </w:r>
      <w:del w:id="137" w:author="Liam Sykes" w:date="2022-03-18T10:02:00Z">
        <w:r w:rsidDel="00624110">
          <w:delText xml:space="preserve"> or cUL</w:delText>
        </w:r>
      </w:del>
      <w:r>
        <w:tab/>
        <w:t>Underwriters Laboratories of Canada</w:t>
      </w:r>
    </w:p>
    <w:p w14:paraId="4E0A97E3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ULI</w:t>
      </w:r>
      <w:r w:rsidRPr="00052E42">
        <w:tab/>
        <w:t>Underwriters Laboratories Inc. (USA)</w:t>
      </w:r>
    </w:p>
    <w:p w14:paraId="0771B4F6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USACE</w:t>
      </w:r>
      <w:r w:rsidRPr="00052E42">
        <w:tab/>
        <w:t>United States Army Corps of Engineers</w:t>
      </w:r>
    </w:p>
    <w:p w14:paraId="3037FE83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UNS</w:t>
      </w:r>
      <w:r w:rsidRPr="00052E42">
        <w:tab/>
        <w:t>Unified Numbering System for Metals and Alloys (ASTM, SAE)</w:t>
      </w:r>
    </w:p>
    <w:p w14:paraId="6F2BA374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USDC</w:t>
      </w:r>
      <w:r w:rsidRPr="00052E42">
        <w:tab/>
        <w:t>United States Department of Commerce</w:t>
      </w:r>
    </w:p>
    <w:p w14:paraId="782A9E5C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WEAO</w:t>
      </w:r>
      <w:r w:rsidRPr="00052E42">
        <w:tab/>
        <w:t>Water Environment Federation of Ontario</w:t>
      </w:r>
    </w:p>
    <w:p w14:paraId="160A2E21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WH</w:t>
      </w:r>
      <w:r w:rsidRPr="00052E42">
        <w:tab/>
        <w:t>Warnock Hersey</w:t>
      </w:r>
    </w:p>
    <w:p w14:paraId="1F986176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WHSCC</w:t>
      </w:r>
      <w:r w:rsidRPr="00052E42">
        <w:tab/>
        <w:t>Workplace Health, Safety and Compensation Commission (of Newfoundland and Labrador or New Brunswick)</w:t>
      </w:r>
    </w:p>
    <w:p w14:paraId="33DFAB8F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WHMIS</w:t>
      </w:r>
      <w:r w:rsidRPr="00052E42">
        <w:tab/>
        <w:t>Workplace Hazardous Materials Information System</w:t>
      </w:r>
    </w:p>
    <w:p w14:paraId="26C54F90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WPCF</w:t>
      </w:r>
      <w:r w:rsidRPr="00052E42">
        <w:tab/>
        <w:t xml:space="preserve">Water Pollution Control Federation </w:t>
      </w:r>
    </w:p>
    <w:p w14:paraId="7A8A0D24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WSIB</w:t>
      </w:r>
      <w:r w:rsidRPr="00052E42">
        <w:tab/>
        <w:t>Workplace Safety and Insurance Board</w:t>
      </w:r>
    </w:p>
    <w:p w14:paraId="1D27295F" w14:textId="77777777" w:rsidR="00624110" w:rsidRPr="00052E42" w:rsidRDefault="00624110" w:rsidP="00052E42">
      <w:pPr>
        <w:pStyle w:val="Heading2"/>
      </w:pPr>
      <w:r>
        <w:t>TECHNICAL ABBREVIATIONS</w:t>
      </w:r>
    </w:p>
    <w:p w14:paraId="026AEEC4" w14:textId="77777777" w:rsidR="00624110" w:rsidRPr="00624110" w:rsidRDefault="00624110" w:rsidP="00052E42">
      <w:pPr>
        <w:pStyle w:val="Heading3"/>
      </w:pPr>
      <w:r w:rsidRPr="00624110">
        <w:t>When the following abbreviations are used in the Contract Documents, they have the meaning listed.</w:t>
      </w:r>
    </w:p>
    <w:p w14:paraId="5B569318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2PDT</w:t>
      </w:r>
      <w:r w:rsidRPr="00052E42">
        <w:tab/>
        <w:t>Two Pole Double Throw</w:t>
      </w:r>
    </w:p>
    <w:p w14:paraId="2355DAE9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3PDT</w:t>
      </w:r>
      <w:r w:rsidRPr="00052E42">
        <w:tab/>
        <w:t>Triple Pole Double Throw</w:t>
      </w:r>
    </w:p>
    <w:p w14:paraId="2FBBE94C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A</w:t>
      </w:r>
      <w:r w:rsidRPr="00052E42">
        <w:tab/>
        <w:t>Ampere (Amp)</w:t>
      </w:r>
    </w:p>
    <w:p w14:paraId="56F1DB7B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ABS</w:t>
      </w:r>
      <w:r w:rsidRPr="00052E42">
        <w:tab/>
        <w:t>Acrylonitrile Butadiene Styrene</w:t>
      </w:r>
    </w:p>
    <w:p w14:paraId="177DD37B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AC</w:t>
      </w:r>
      <w:r w:rsidRPr="00052E42">
        <w:tab/>
        <w:t>Alternating Current</w:t>
      </w:r>
    </w:p>
    <w:p w14:paraId="5126C856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AFF</w:t>
      </w:r>
      <w:r w:rsidRPr="00052E42">
        <w:tab/>
        <w:t>Above Finished Floor</w:t>
      </w:r>
    </w:p>
    <w:p w14:paraId="57E05CFD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AI</w:t>
      </w:r>
      <w:r w:rsidRPr="00052E42">
        <w:tab/>
        <w:t>Analog Input</w:t>
      </w:r>
    </w:p>
    <w:p w14:paraId="555C3644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Amp</w:t>
      </w:r>
      <w:r w:rsidRPr="00052E42">
        <w:tab/>
        <w:t>Ampere</w:t>
      </w:r>
    </w:p>
    <w:p w14:paraId="4D9ABF2C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ATS</w:t>
      </w:r>
      <w:r w:rsidRPr="00052E42">
        <w:tab/>
        <w:t>Automatic Transfer Switch</w:t>
      </w:r>
    </w:p>
    <w:p w14:paraId="44A4C71D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AWG</w:t>
      </w:r>
      <w:r w:rsidRPr="00052E42">
        <w:tab/>
        <w:t>American Wire Gauge</w:t>
      </w:r>
    </w:p>
    <w:p w14:paraId="00776BFF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BAS</w:t>
      </w:r>
      <w:ins w:id="138" w:author="Liam Sykes" w:date="2022-03-18T10:02:00Z">
        <w:r w:rsidR="00E23106">
          <w:tab/>
          <w:t>Building Automation System</w:t>
        </w:r>
      </w:ins>
    </w:p>
    <w:p w14:paraId="0076BB8E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BIL</w:t>
      </w:r>
      <w:r w:rsidRPr="00052E42">
        <w:tab/>
        <w:t>Basic Input Level</w:t>
      </w:r>
    </w:p>
    <w:p w14:paraId="6605E69D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BTU</w:t>
      </w:r>
      <w:r w:rsidRPr="00052E42">
        <w:tab/>
        <w:t>British Thermal Unit</w:t>
      </w:r>
    </w:p>
    <w:p w14:paraId="0B6D0AF0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c/c</w:t>
      </w:r>
      <w:r w:rsidRPr="00052E42">
        <w:tab/>
        <w:t>Centre to Centre</w:t>
      </w:r>
    </w:p>
    <w:p w14:paraId="714941A5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CCO</w:t>
      </w:r>
      <w:r w:rsidRPr="00052E42">
        <w:tab/>
        <w:t>Contract Change Order</w:t>
      </w:r>
    </w:p>
    <w:p w14:paraId="22685A71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CCS</w:t>
      </w:r>
      <w:r w:rsidRPr="00052E42">
        <w:tab/>
        <w:t>Copper Clad Steel</w:t>
      </w:r>
    </w:p>
    <w:p w14:paraId="18627280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CD</w:t>
      </w:r>
      <w:r w:rsidRPr="00052E42">
        <w:tab/>
        <w:t>Compact Disk</w:t>
      </w:r>
    </w:p>
    <w:p w14:paraId="13CF5CFD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CBR</w:t>
      </w:r>
      <w:r w:rsidRPr="00052E42">
        <w:tab/>
        <w:t>California Bearing Ratio</w:t>
      </w:r>
    </w:p>
    <w:p w14:paraId="152F0A23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CCTV</w:t>
      </w:r>
      <w:r w:rsidRPr="00052E42">
        <w:tab/>
        <w:t>Closed Circuit Television</w:t>
      </w:r>
    </w:p>
    <w:p w14:paraId="48A4AB58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CFM</w:t>
      </w:r>
      <w:r w:rsidRPr="00052E42">
        <w:tab/>
        <w:t>Cubic Feet per Minute</w:t>
      </w:r>
    </w:p>
    <w:p w14:paraId="704E2582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lastRenderedPageBreak/>
        <w:t>CMOS</w:t>
      </w:r>
      <w:r w:rsidRPr="00052E42">
        <w:tab/>
        <w:t>Complementary Metal Oxide Semiconductor</w:t>
      </w:r>
    </w:p>
    <w:p w14:paraId="0101E491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CP</w:t>
      </w:r>
      <w:r w:rsidRPr="00052E42">
        <w:tab/>
        <w:t>Control Panel</w:t>
      </w:r>
    </w:p>
    <w:p w14:paraId="40AA375D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CPM</w:t>
      </w:r>
      <w:r w:rsidRPr="00052E42">
        <w:tab/>
        <w:t>Critical Path Method</w:t>
      </w:r>
    </w:p>
    <w:p w14:paraId="5D1AB676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CPP</w:t>
      </w:r>
      <w:r w:rsidRPr="00052E42">
        <w:tab/>
        <w:t>Concrete Pressure Pipe</w:t>
      </w:r>
    </w:p>
    <w:p w14:paraId="64D6C3B4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CPT</w:t>
      </w:r>
      <w:r w:rsidRPr="00052E42">
        <w:tab/>
        <w:t>Control Power Transformer</w:t>
      </w:r>
    </w:p>
    <w:p w14:paraId="1E1EAD61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CPVC</w:t>
      </w:r>
      <w:ins w:id="139" w:author="Liam Sykes" w:date="2022-03-18T10:02:00Z">
        <w:r w:rsidR="00E23106">
          <w:tab/>
        </w:r>
      </w:ins>
      <w:ins w:id="140" w:author="Liam Sykes" w:date="2022-03-18T10:03:00Z">
        <w:r w:rsidR="00E23106">
          <w:t>Chlorinated Polyvinyl Chloride</w:t>
        </w:r>
      </w:ins>
    </w:p>
    <w:p w14:paraId="19EE25AD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CS</w:t>
      </w:r>
      <w:r w:rsidRPr="00052E42">
        <w:tab/>
        <w:t>Carbon Steel</w:t>
      </w:r>
    </w:p>
    <w:p w14:paraId="6028239B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CT</w:t>
      </w:r>
      <w:r w:rsidRPr="00052E42">
        <w:tab/>
        <w:t>Current Transformer</w:t>
      </w:r>
    </w:p>
    <w:p w14:paraId="7EEACF44" w14:textId="4ABEAAF0" w:rsidR="00624110" w:rsidRPr="00052E42" w:rsidDel="00EA59B8" w:rsidRDefault="00624110" w:rsidP="00052E42">
      <w:pPr>
        <w:pStyle w:val="Heading4"/>
        <w:tabs>
          <w:tab w:val="left" w:pos="2610"/>
        </w:tabs>
        <w:ind w:left="2610" w:hanging="1170"/>
        <w:rPr>
          <w:del w:id="141" w:author="Axel Ouillet" w:date="2022-04-01T10:57:00Z"/>
        </w:rPr>
      </w:pPr>
      <w:del w:id="142" w:author="Liam Sykes" w:date="2022-03-18T10:03:00Z">
        <w:r w:rsidRPr="00052E42" w:rsidDel="00E23106">
          <w:delText>CWP</w:delText>
        </w:r>
      </w:del>
    </w:p>
    <w:p w14:paraId="111E5B5E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c/w</w:t>
      </w:r>
      <w:r w:rsidRPr="00052E42">
        <w:tab/>
        <w:t>Complete With</w:t>
      </w:r>
    </w:p>
    <w:p w14:paraId="54A3DBC5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dB</w:t>
      </w:r>
      <w:ins w:id="143" w:author="Liam Sykes" w:date="2022-03-18T10:04:00Z">
        <w:r w:rsidR="00E23106">
          <w:tab/>
          <w:t>Decibel</w:t>
        </w:r>
      </w:ins>
    </w:p>
    <w:p w14:paraId="2D32FE5E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DC</w:t>
      </w:r>
      <w:r w:rsidRPr="00052E42">
        <w:tab/>
        <w:t>Direct Current</w:t>
      </w:r>
    </w:p>
    <w:p w14:paraId="185521E9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DDC</w:t>
      </w:r>
      <w:r w:rsidRPr="00052E42">
        <w:tab/>
        <w:t>Direct Digital Control</w:t>
      </w:r>
    </w:p>
    <w:p w14:paraId="15029F3F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DFT</w:t>
      </w:r>
      <w:r w:rsidRPr="00052E42">
        <w:tab/>
        <w:t>Dry Film Thickness</w:t>
      </w:r>
    </w:p>
    <w:p w14:paraId="20A3DED3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DI</w:t>
      </w:r>
      <w:r w:rsidRPr="00052E42">
        <w:tab/>
        <w:t>Discrete Input</w:t>
      </w:r>
    </w:p>
    <w:p w14:paraId="49A7FB33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DIP</w:t>
      </w:r>
      <w:r w:rsidRPr="00052E42">
        <w:tab/>
        <w:t>Dual In-line Package</w:t>
      </w:r>
    </w:p>
    <w:p w14:paraId="4C5CB65B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 xml:space="preserve">DPDT </w:t>
      </w:r>
      <w:r w:rsidRPr="00052E42">
        <w:tab/>
        <w:t>Double-Pole/Double-Throw</w:t>
      </w:r>
    </w:p>
    <w:p w14:paraId="1BCCB14E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DR</w:t>
      </w:r>
      <w:r w:rsidRPr="00052E42">
        <w:tab/>
        <w:t>Dimension Ratio</w:t>
      </w:r>
    </w:p>
    <w:p w14:paraId="16BAB490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DVD</w:t>
      </w:r>
      <w:r w:rsidRPr="00052E42">
        <w:tab/>
        <w:t>Digital Versatile Disk</w:t>
      </w:r>
    </w:p>
    <w:p w14:paraId="13ADA6C5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DWV</w:t>
      </w:r>
      <w:ins w:id="144" w:author="Liam Sykes" w:date="2022-03-18T10:04:00Z">
        <w:r w:rsidR="00E23106">
          <w:tab/>
          <w:t>Drain-Waste-Vent</w:t>
        </w:r>
      </w:ins>
    </w:p>
    <w:p w14:paraId="07E39EB9" w14:textId="77777777" w:rsidR="00025302" w:rsidRDefault="00025302" w:rsidP="00052E42">
      <w:pPr>
        <w:pStyle w:val="Heading4"/>
        <w:tabs>
          <w:tab w:val="left" w:pos="2610"/>
        </w:tabs>
        <w:ind w:left="2610" w:hanging="1170"/>
      </w:pPr>
      <w:r>
        <w:t>ECA</w:t>
      </w:r>
      <w:r>
        <w:tab/>
        <w:t>Environmental Compliance Approval</w:t>
      </w:r>
    </w:p>
    <w:p w14:paraId="424CD9CD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EGS</w:t>
      </w:r>
      <w:r w:rsidRPr="00052E42">
        <w:tab/>
        <w:t>Emergency Gas Scrubber</w:t>
      </w:r>
    </w:p>
    <w:p w14:paraId="194C68F6" w14:textId="2A77A340" w:rsidR="00624110" w:rsidRPr="00052E42" w:rsidDel="00EA59B8" w:rsidRDefault="00624110">
      <w:pPr>
        <w:pStyle w:val="Heading4"/>
        <w:tabs>
          <w:tab w:val="left" w:pos="2610"/>
        </w:tabs>
        <w:rPr>
          <w:del w:id="145" w:author="Axel Ouillet" w:date="2022-04-01T10:57:00Z"/>
        </w:rPr>
        <w:pPrChange w:id="146" w:author="Axel Ouillet" w:date="2022-04-01T10:57:00Z">
          <w:pPr>
            <w:pStyle w:val="Heading4"/>
            <w:tabs>
              <w:tab w:val="left" w:pos="2610"/>
            </w:tabs>
            <w:ind w:left="2610" w:hanging="1170"/>
          </w:pPr>
        </w:pPrChange>
      </w:pPr>
      <w:del w:id="147" w:author="Liam Sykes" w:date="2022-03-18T10:04:00Z">
        <w:r w:rsidRPr="00052E42" w:rsidDel="00E23106">
          <w:delText>EIA</w:delText>
        </w:r>
      </w:del>
    </w:p>
    <w:p w14:paraId="236376E4" w14:textId="77777777" w:rsidR="00624110" w:rsidRPr="00052E42" w:rsidRDefault="00624110">
      <w:pPr>
        <w:pStyle w:val="Heading4"/>
        <w:tabs>
          <w:tab w:val="left" w:pos="2610"/>
        </w:tabs>
        <w:pPrChange w:id="148" w:author="Axel Ouillet" w:date="2022-04-01T10:57:00Z">
          <w:pPr>
            <w:pStyle w:val="Heading4"/>
            <w:tabs>
              <w:tab w:val="left" w:pos="2610"/>
            </w:tabs>
            <w:ind w:left="2610" w:hanging="1170"/>
          </w:pPr>
        </w:pPrChange>
      </w:pPr>
      <w:r w:rsidRPr="00052E42">
        <w:t>EMI</w:t>
      </w:r>
      <w:r w:rsidRPr="00052E42">
        <w:tab/>
        <w:t>Electromagnetic Interference</w:t>
      </w:r>
    </w:p>
    <w:p w14:paraId="39D4D448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EMT</w:t>
      </w:r>
      <w:r w:rsidRPr="00052E42">
        <w:tab/>
        <w:t>Electrical Metal Tubing</w:t>
      </w:r>
    </w:p>
    <w:p w14:paraId="34E0A4A0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EPDM</w:t>
      </w:r>
      <w:r w:rsidRPr="00052E42">
        <w:tab/>
        <w:t>Ethylene Propylene Diene Monomer Rubber</w:t>
      </w:r>
    </w:p>
    <w:p w14:paraId="29185921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ESC</w:t>
      </w:r>
      <w:r w:rsidRPr="00052E42">
        <w:tab/>
        <w:t>Engine Start Contacts</w:t>
      </w:r>
    </w:p>
    <w:p w14:paraId="26201A03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ESR</w:t>
      </w:r>
      <w:r w:rsidRPr="00052E42">
        <w:tab/>
        <w:t>Elevated Storage Reservoir</w:t>
      </w:r>
    </w:p>
    <w:p w14:paraId="3892A275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ET</w:t>
      </w:r>
      <w:r w:rsidRPr="00052E42">
        <w:tab/>
        <w:t>Elevated Tank</w:t>
      </w:r>
    </w:p>
    <w:p w14:paraId="6C6F3346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FAT</w:t>
      </w:r>
      <w:r w:rsidRPr="00052E42">
        <w:tab/>
        <w:t>Factory Acceptance Test</w:t>
      </w:r>
    </w:p>
    <w:p w14:paraId="010EFD4B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FD</w:t>
      </w:r>
      <w:r w:rsidRPr="00052E42">
        <w:tab/>
        <w:t>Floor Drain</w:t>
      </w:r>
    </w:p>
    <w:p w14:paraId="3717D946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FEC</w:t>
      </w:r>
      <w:r w:rsidRPr="00052E42">
        <w:tab/>
        <w:t>Front End Communication Controller</w:t>
      </w:r>
    </w:p>
    <w:p w14:paraId="28F720A8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FFF</w:t>
      </w:r>
      <w:r w:rsidRPr="00052E42">
        <w:tab/>
        <w:t>Front Finished Floor, Finished First Floor</w:t>
      </w:r>
    </w:p>
    <w:p w14:paraId="2BACA440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FLA</w:t>
      </w:r>
      <w:ins w:id="149" w:author="Liam Sykes" w:date="2022-03-18T10:04:00Z">
        <w:r w:rsidR="00E23106">
          <w:tab/>
          <w:t>Full Load Amps</w:t>
        </w:r>
      </w:ins>
    </w:p>
    <w:p w14:paraId="1925EF36" w14:textId="0FB0871E" w:rsidR="00624110" w:rsidRPr="00052E42" w:rsidDel="00EA59B8" w:rsidRDefault="00624110" w:rsidP="00052E42">
      <w:pPr>
        <w:pStyle w:val="Heading4"/>
        <w:tabs>
          <w:tab w:val="left" w:pos="2610"/>
        </w:tabs>
        <w:ind w:left="2610" w:hanging="1170"/>
        <w:rPr>
          <w:del w:id="150" w:author="Axel Ouillet" w:date="2022-04-01T10:57:00Z"/>
        </w:rPr>
      </w:pPr>
      <w:del w:id="151" w:author="Liam Sykes" w:date="2022-03-18T10:05:00Z">
        <w:r w:rsidRPr="00052E42" w:rsidDel="00E23106">
          <w:delText>FPM</w:delText>
        </w:r>
      </w:del>
    </w:p>
    <w:p w14:paraId="5F56BACA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FRP</w:t>
      </w:r>
      <w:r w:rsidRPr="00052E42">
        <w:tab/>
        <w:t>Fibre Reinforced Plastic</w:t>
      </w:r>
    </w:p>
    <w:p w14:paraId="1D48BEDC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FS</w:t>
      </w:r>
      <w:r w:rsidRPr="00052E42">
        <w:tab/>
        <w:t>F-Series</w:t>
      </w:r>
    </w:p>
    <w:p w14:paraId="0ACED1D8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lastRenderedPageBreak/>
        <w:t>GFI</w:t>
      </w:r>
      <w:r w:rsidRPr="00052E42">
        <w:tab/>
        <w:t>Ground Fault Interrupter</w:t>
      </w:r>
    </w:p>
    <w:p w14:paraId="3B550FBB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GPM</w:t>
      </w:r>
      <w:r w:rsidRPr="00052E42">
        <w:tab/>
        <w:t>Gallons per Minute</w:t>
      </w:r>
    </w:p>
    <w:p w14:paraId="49493E9E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GPS</w:t>
      </w:r>
      <w:r w:rsidRPr="00052E42">
        <w:tab/>
        <w:t>Global Positioning System</w:t>
      </w:r>
    </w:p>
    <w:p w14:paraId="19F40A65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GS</w:t>
      </w:r>
      <w:r w:rsidRPr="00052E42">
        <w:tab/>
        <w:t>Galvanized Steel</w:t>
      </w:r>
    </w:p>
    <w:p w14:paraId="423F73BF" w14:textId="023C39C8" w:rsidR="00624110" w:rsidRPr="00052E42" w:rsidDel="00EA59B8" w:rsidRDefault="00624110" w:rsidP="00052E42">
      <w:pPr>
        <w:pStyle w:val="Heading4"/>
        <w:tabs>
          <w:tab w:val="left" w:pos="2610"/>
        </w:tabs>
        <w:ind w:left="2610" w:hanging="1170"/>
        <w:rPr>
          <w:del w:id="152" w:author="Axel Ouillet" w:date="2022-04-01T10:57:00Z"/>
        </w:rPr>
      </w:pPr>
      <w:del w:id="153" w:author="Liam Sykes" w:date="2022-03-18T10:05:00Z">
        <w:r w:rsidRPr="00052E42" w:rsidDel="00E23106">
          <w:delText>GTF</w:delText>
        </w:r>
      </w:del>
    </w:p>
    <w:p w14:paraId="174842ED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GWMP</w:t>
      </w:r>
      <w:r w:rsidRPr="00052E42">
        <w:tab/>
        <w:t>Ground Water Management Plan</w:t>
      </w:r>
    </w:p>
    <w:p w14:paraId="4A3C3E16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HEPA</w:t>
      </w:r>
      <w:r w:rsidRPr="00052E42">
        <w:tab/>
        <w:t>High-Efficiency Particulate Air</w:t>
      </w:r>
    </w:p>
    <w:p w14:paraId="0426B07B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HHPP</w:t>
      </w:r>
      <w:r w:rsidRPr="00052E42">
        <w:tab/>
        <w:t>Hex Head Pipe Plug</w:t>
      </w:r>
    </w:p>
    <w:p w14:paraId="5B4D1408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HMI</w:t>
      </w:r>
      <w:r w:rsidRPr="00052E42">
        <w:tab/>
        <w:t>Human Machine Interface</w:t>
      </w:r>
    </w:p>
    <w:p w14:paraId="37065D56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 xml:space="preserve">HP, </w:t>
      </w:r>
      <w:proofErr w:type="spellStart"/>
      <w:r w:rsidRPr="00052E42">
        <w:t>h.p.</w:t>
      </w:r>
      <w:proofErr w:type="spellEnd"/>
      <w:r w:rsidRPr="00052E42">
        <w:tab/>
        <w:t>Horsepower</w:t>
      </w:r>
    </w:p>
    <w:p w14:paraId="0A376B56" w14:textId="5B8163C1" w:rsidR="00624110" w:rsidRPr="00052E42" w:rsidDel="00EA59B8" w:rsidRDefault="00624110" w:rsidP="00052E42">
      <w:pPr>
        <w:pStyle w:val="Heading4"/>
        <w:tabs>
          <w:tab w:val="left" w:pos="2610"/>
        </w:tabs>
        <w:ind w:left="2610" w:hanging="1170"/>
        <w:rPr>
          <w:del w:id="154" w:author="Axel Ouillet" w:date="2022-04-01T10:57:00Z"/>
        </w:rPr>
      </w:pPr>
      <w:del w:id="155" w:author="Liam Sykes" w:date="2022-03-18T10:05:00Z">
        <w:r w:rsidRPr="00052E42" w:rsidDel="00E23106">
          <w:delText>HRC</w:delText>
        </w:r>
      </w:del>
    </w:p>
    <w:p w14:paraId="0B1D7379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HVAC</w:t>
      </w:r>
      <w:r w:rsidRPr="00052E42">
        <w:tab/>
        <w:t>Heating, Ventilation and Air Conditioning</w:t>
      </w:r>
    </w:p>
    <w:p w14:paraId="03E3A966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Hz</w:t>
      </w:r>
      <w:ins w:id="156" w:author="Liam Sykes" w:date="2022-03-18T10:05:00Z">
        <w:r w:rsidR="00E23106">
          <w:tab/>
          <w:t>Hertz</w:t>
        </w:r>
      </w:ins>
    </w:p>
    <w:p w14:paraId="4FE6699F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I/O</w:t>
      </w:r>
      <w:r w:rsidRPr="00052E42">
        <w:tab/>
        <w:t>Input/Output point(s)</w:t>
      </w:r>
    </w:p>
    <w:p w14:paraId="556EE21C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ID, i.d.</w:t>
      </w:r>
      <w:r w:rsidRPr="00052E42">
        <w:tab/>
        <w:t>Inside Diameter</w:t>
      </w:r>
    </w:p>
    <w:p w14:paraId="19E534D9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IGBT</w:t>
      </w:r>
      <w:r w:rsidRPr="00052E42">
        <w:tab/>
        <w:t>Insulated Gate Bipolar Transistor</w:t>
      </w:r>
    </w:p>
    <w:p w14:paraId="09293929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IP</w:t>
      </w:r>
      <w:ins w:id="157" w:author="Liam Sykes" w:date="2022-03-18T10:05:00Z">
        <w:r w:rsidR="00E23106">
          <w:tab/>
          <w:t>Internet Protocol</w:t>
        </w:r>
      </w:ins>
    </w:p>
    <w:p w14:paraId="0D828296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IPS</w:t>
      </w:r>
      <w:r w:rsidRPr="00052E42">
        <w:tab/>
        <w:t>Iron Pipe Size</w:t>
      </w:r>
    </w:p>
    <w:p w14:paraId="62D859CE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IPT</w:t>
      </w:r>
      <w:r w:rsidRPr="00052E42">
        <w:tab/>
        <w:t>Iron Pipe Thread</w:t>
      </w:r>
    </w:p>
    <w:p w14:paraId="20FA1F36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IR</w:t>
      </w:r>
      <w:r w:rsidRPr="00052E42">
        <w:tab/>
        <w:t>Voltage (refers to current x resistance)</w:t>
      </w:r>
    </w:p>
    <w:p w14:paraId="368C1942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JB</w:t>
      </w:r>
      <w:r w:rsidRPr="00052E42">
        <w:tab/>
        <w:t>Junction Box</w:t>
      </w:r>
    </w:p>
    <w:p w14:paraId="37B1CD1F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JC</w:t>
      </w:r>
      <w:r w:rsidRPr="00052E42">
        <w:tab/>
        <w:t>Junction Cabinets</w:t>
      </w:r>
    </w:p>
    <w:p w14:paraId="3B16F76D" w14:textId="0DDCC281" w:rsidR="00624110" w:rsidRPr="00052E42" w:rsidDel="00EA59B8" w:rsidRDefault="00624110" w:rsidP="00052E42">
      <w:pPr>
        <w:pStyle w:val="Heading4"/>
        <w:tabs>
          <w:tab w:val="left" w:pos="2610"/>
        </w:tabs>
        <w:ind w:left="2610" w:hanging="1170"/>
        <w:rPr>
          <w:del w:id="158" w:author="Axel Ouillet" w:date="2022-04-01T10:57:00Z"/>
        </w:rPr>
      </w:pPr>
    </w:p>
    <w:p w14:paraId="7B1EF047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kPa</w:t>
      </w:r>
      <w:ins w:id="159" w:author="Liam Sykes" w:date="2022-03-18T10:05:00Z">
        <w:r w:rsidR="00E23106">
          <w:tab/>
          <w:t>Kilopascal</w:t>
        </w:r>
      </w:ins>
    </w:p>
    <w:p w14:paraId="6CF4D245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kVA</w:t>
      </w:r>
      <w:ins w:id="160" w:author="Liam Sykes" w:date="2022-03-18T10:05:00Z">
        <w:r w:rsidR="00E23106">
          <w:tab/>
          <w:t>Kilo-Volt-</w:t>
        </w:r>
        <w:proofErr w:type="spellStart"/>
        <w:r w:rsidR="00E23106">
          <w:t>Am</w:t>
        </w:r>
      </w:ins>
      <w:ins w:id="161" w:author="Liam Sykes" w:date="2022-03-18T10:06:00Z">
        <w:r w:rsidR="00E23106">
          <w:t>ere</w:t>
        </w:r>
      </w:ins>
      <w:proofErr w:type="spellEnd"/>
    </w:p>
    <w:p w14:paraId="07339249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proofErr w:type="spellStart"/>
      <w:r w:rsidRPr="00052E42">
        <w:t>kVDC</w:t>
      </w:r>
      <w:proofErr w:type="spellEnd"/>
      <w:ins w:id="162" w:author="Liam Sykes" w:date="2022-03-18T10:06:00Z">
        <w:r w:rsidR="00E23106">
          <w:tab/>
          <w:t>Kilo-Volt-Direct-Current</w:t>
        </w:r>
      </w:ins>
    </w:p>
    <w:p w14:paraId="607FBFAD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kW</w:t>
      </w:r>
      <w:ins w:id="163" w:author="Liam Sykes" w:date="2022-03-18T10:06:00Z">
        <w:r w:rsidR="00E23106">
          <w:tab/>
          <w:t>Kilowatt</w:t>
        </w:r>
      </w:ins>
    </w:p>
    <w:p w14:paraId="1FE942CA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kWh</w:t>
      </w:r>
      <w:ins w:id="164" w:author="Liam Sykes" w:date="2022-03-18T10:06:00Z">
        <w:r w:rsidR="00E23106">
          <w:tab/>
          <w:t>Kilowatt-Hour</w:t>
        </w:r>
      </w:ins>
    </w:p>
    <w:p w14:paraId="52B40B49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L</w:t>
      </w:r>
      <w:r w:rsidRPr="00052E42">
        <w:tab/>
        <w:t>Litre</w:t>
      </w:r>
    </w:p>
    <w:p w14:paraId="6021C96F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LAN</w:t>
      </w:r>
      <w:ins w:id="165" w:author="Liam Sykes" w:date="2022-03-18T10:06:00Z">
        <w:r w:rsidR="00E23106">
          <w:tab/>
          <w:t>Local Area Network</w:t>
        </w:r>
      </w:ins>
    </w:p>
    <w:p w14:paraId="0B397FF8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LCD</w:t>
      </w:r>
      <w:r w:rsidRPr="00052E42">
        <w:tab/>
        <w:t>Liquid Crystal Display</w:t>
      </w:r>
    </w:p>
    <w:p w14:paraId="37EEFC00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LED</w:t>
      </w:r>
      <w:r w:rsidRPr="00052E42">
        <w:tab/>
        <w:t>Light Emitting Diode</w:t>
      </w:r>
    </w:p>
    <w:p w14:paraId="66465A99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LEL</w:t>
      </w:r>
      <w:r w:rsidRPr="00052E42">
        <w:tab/>
        <w:t>Lower Explosive Limit</w:t>
      </w:r>
    </w:p>
    <w:p w14:paraId="340E8E2D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L/s</w:t>
      </w:r>
      <w:ins w:id="166" w:author="Liam Sykes" w:date="2022-03-18T10:06:00Z">
        <w:r w:rsidR="00E23106">
          <w:tab/>
          <w:t>Litres per Second</w:t>
        </w:r>
      </w:ins>
    </w:p>
    <w:p w14:paraId="2D713216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mA</w:t>
      </w:r>
      <w:ins w:id="167" w:author="Liam Sykes" w:date="2022-03-18T10:06:00Z">
        <w:r w:rsidR="00E23106">
          <w:tab/>
          <w:t>Milliampere</w:t>
        </w:r>
      </w:ins>
    </w:p>
    <w:p w14:paraId="6A9B3262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MCC</w:t>
      </w:r>
      <w:r w:rsidRPr="00052E42">
        <w:tab/>
        <w:t>Motor Control Centre</w:t>
      </w:r>
    </w:p>
    <w:p w14:paraId="5EE8C2E0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MCL</w:t>
      </w:r>
      <w:r w:rsidRPr="00052E42">
        <w:tab/>
        <w:t>Maximum Contaminant Level</w:t>
      </w:r>
    </w:p>
    <w:p w14:paraId="2288ED15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MGS</w:t>
      </w:r>
      <w:r w:rsidRPr="00052E42">
        <w:tab/>
        <w:t>Magnetic Guidance System</w:t>
      </w:r>
    </w:p>
    <w:p w14:paraId="79FC1312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lastRenderedPageBreak/>
        <w:t>MHz</w:t>
      </w:r>
      <w:ins w:id="168" w:author="Liam Sykes" w:date="2022-03-18T10:06:00Z">
        <w:r w:rsidR="00E23106">
          <w:tab/>
          <w:t>Me</w:t>
        </w:r>
      </w:ins>
      <w:ins w:id="169" w:author="Liam Sykes" w:date="2022-03-18T10:07:00Z">
        <w:r w:rsidR="00E23106">
          <w:t>gahertz</w:t>
        </w:r>
      </w:ins>
    </w:p>
    <w:p w14:paraId="56748E93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MIG</w:t>
      </w:r>
      <w:r w:rsidRPr="00052E42">
        <w:tab/>
        <w:t>Million Imperial Gallons</w:t>
      </w:r>
    </w:p>
    <w:p w14:paraId="508E931D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MIGD</w:t>
      </w:r>
      <w:r w:rsidRPr="00052E42">
        <w:tab/>
        <w:t>Million Imperial Gallons per Day</w:t>
      </w:r>
    </w:p>
    <w:p w14:paraId="08AEA717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MISA</w:t>
      </w:r>
      <w:r w:rsidRPr="00052E42">
        <w:tab/>
        <w:t>Municipal/Industrial Strategy for Abatement</w:t>
      </w:r>
    </w:p>
    <w:p w14:paraId="2F4CD1E2" w14:textId="77777777" w:rsidR="00624110" w:rsidRPr="00052E42" w:rsidRDefault="00281C20" w:rsidP="00052E42">
      <w:pPr>
        <w:pStyle w:val="Heading4"/>
        <w:tabs>
          <w:tab w:val="left" w:pos="2610"/>
        </w:tabs>
        <w:ind w:left="2610" w:hanging="1170"/>
      </w:pPr>
      <w:ins w:id="170" w:author="Liam Sykes" w:date="2022-03-18T10:07:00Z">
        <w:r>
          <w:t>M</w:t>
        </w:r>
      </w:ins>
      <w:del w:id="171" w:author="Liam Sykes" w:date="2022-03-18T10:07:00Z">
        <w:r w:rsidR="00624110" w:rsidRPr="00052E42" w:rsidDel="00281C20">
          <w:delText>m</w:delText>
        </w:r>
      </w:del>
      <w:r w:rsidR="00624110" w:rsidRPr="00052E42">
        <w:t>Pa</w:t>
      </w:r>
      <w:ins w:id="172" w:author="Liam Sykes" w:date="2022-03-18T10:07:00Z">
        <w:r>
          <w:tab/>
          <w:t>Megapascal</w:t>
        </w:r>
      </w:ins>
    </w:p>
    <w:p w14:paraId="311C8B3E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MPDD</w:t>
      </w:r>
      <w:r w:rsidRPr="00052E42">
        <w:tab/>
        <w:t>Modified Proctor Dry Density</w:t>
      </w:r>
    </w:p>
    <w:p w14:paraId="2F168F95" w14:textId="691E7BBE" w:rsidR="00624110" w:rsidRPr="00052E42" w:rsidDel="00EA59B8" w:rsidRDefault="00624110" w:rsidP="00052E42">
      <w:pPr>
        <w:pStyle w:val="Heading4"/>
        <w:tabs>
          <w:tab w:val="left" w:pos="2610"/>
        </w:tabs>
        <w:ind w:left="2610" w:hanging="1170"/>
        <w:rPr>
          <w:del w:id="173" w:author="Axel Ouillet" w:date="2022-04-01T10:57:00Z"/>
        </w:rPr>
      </w:pPr>
      <w:del w:id="174" w:author="Liam Sykes" w:date="2022-03-18T10:07:00Z">
        <w:r w:rsidRPr="00052E42" w:rsidDel="00281C20">
          <w:delText>m/a</w:delText>
        </w:r>
      </w:del>
    </w:p>
    <w:p w14:paraId="0F8F1A9A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mg/L</w:t>
      </w:r>
      <w:ins w:id="175" w:author="Liam Sykes" w:date="2022-03-18T10:07:00Z">
        <w:r w:rsidR="00281C20">
          <w:tab/>
          <w:t>Milligrams per Liter</w:t>
        </w:r>
      </w:ins>
    </w:p>
    <w:p w14:paraId="7FFC46C1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MSDS</w:t>
      </w:r>
      <w:r w:rsidRPr="00052E42">
        <w:tab/>
        <w:t>Materials Safety Data Sheets</w:t>
      </w:r>
    </w:p>
    <w:p w14:paraId="0C335EE4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 xml:space="preserve">MUTCD </w:t>
      </w:r>
      <w:r w:rsidRPr="00052E42">
        <w:tab/>
        <w:t>Manual of Uniform Traffic Control Devices</w:t>
      </w:r>
    </w:p>
    <w:p w14:paraId="29CBFF36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N</w:t>
      </w:r>
      <w:ins w:id="176" w:author="Liam Sykes" w:date="2022-03-18T10:07:00Z">
        <w:r w:rsidR="00281C20">
          <w:tab/>
          <w:t>Newton</w:t>
        </w:r>
      </w:ins>
    </w:p>
    <w:p w14:paraId="120A7ECE" w14:textId="517E20A8" w:rsidR="00624110" w:rsidRPr="00052E42" w:rsidDel="00EA59B8" w:rsidRDefault="00624110" w:rsidP="00052E42">
      <w:pPr>
        <w:pStyle w:val="Heading4"/>
        <w:tabs>
          <w:tab w:val="left" w:pos="2610"/>
        </w:tabs>
        <w:ind w:left="2610" w:hanging="1170"/>
        <w:rPr>
          <w:del w:id="177" w:author="Axel Ouillet" w:date="2022-04-01T10:57:00Z"/>
        </w:rPr>
      </w:pPr>
      <w:del w:id="178" w:author="Liam Sykes" w:date="2022-03-18T10:07:00Z">
        <w:r w:rsidRPr="00052E42" w:rsidDel="00281C20">
          <w:delText>NEC</w:delText>
        </w:r>
      </w:del>
    </w:p>
    <w:p w14:paraId="37AF638D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Nm</w:t>
      </w:r>
      <w:ins w:id="179" w:author="Liam Sykes" w:date="2022-03-18T10:07:00Z">
        <w:r w:rsidR="00281C20">
          <w:tab/>
          <w:t>Newton-metre</w:t>
        </w:r>
      </w:ins>
    </w:p>
    <w:p w14:paraId="5E8AF355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proofErr w:type="spellStart"/>
      <w:r w:rsidRPr="00052E42">
        <w:t>o.c.</w:t>
      </w:r>
      <w:proofErr w:type="spellEnd"/>
      <w:r w:rsidRPr="00052E42">
        <w:tab/>
        <w:t>On Centre</w:t>
      </w:r>
    </w:p>
    <w:p w14:paraId="13A5FF4A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OCIP</w:t>
      </w:r>
      <w:r w:rsidRPr="00052E42">
        <w:tab/>
        <w:t>Owner Controlled Insurance Program</w:t>
      </w:r>
    </w:p>
    <w:p w14:paraId="623F7393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OD, o.d.</w:t>
      </w:r>
      <w:r w:rsidRPr="00052E42">
        <w:tab/>
        <w:t>Outside Diameter</w:t>
      </w:r>
    </w:p>
    <w:p w14:paraId="3741C95C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O&amp;M</w:t>
      </w:r>
      <w:r w:rsidRPr="00052E42">
        <w:tab/>
        <w:t xml:space="preserve">Operations and Maintenance </w:t>
      </w:r>
    </w:p>
    <w:p w14:paraId="71D6AB08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OIT</w:t>
      </w:r>
      <w:r w:rsidRPr="00052E42">
        <w:tab/>
        <w:t>Operator Interface Terminal</w:t>
      </w:r>
    </w:p>
    <w:p w14:paraId="536C3F3A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OTM</w:t>
      </w:r>
      <w:r w:rsidRPr="00052E42">
        <w:tab/>
        <w:t>Ontario Traffic Manual</w:t>
      </w:r>
    </w:p>
    <w:p w14:paraId="7AC26E81" w14:textId="77777777" w:rsidR="00052E42" w:rsidRPr="00052E42" w:rsidRDefault="00052E42" w:rsidP="00052E42">
      <w:pPr>
        <w:pStyle w:val="Heading4"/>
        <w:tabs>
          <w:tab w:val="left" w:pos="2610"/>
        </w:tabs>
        <w:ind w:left="2610" w:hanging="1170"/>
      </w:pPr>
      <w:r w:rsidRPr="00052E42">
        <w:t>Pa</w:t>
      </w:r>
      <w:r>
        <w:tab/>
        <w:t>Pascal</w:t>
      </w:r>
    </w:p>
    <w:p w14:paraId="10165449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PCS</w:t>
      </w:r>
      <w:r w:rsidRPr="00052E42">
        <w:tab/>
        <w:t>Process Control System</w:t>
      </w:r>
    </w:p>
    <w:p w14:paraId="43AC2D17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PE</w:t>
      </w:r>
      <w:r w:rsidRPr="00052E42">
        <w:tab/>
        <w:t>Plant Exerciser</w:t>
      </w:r>
    </w:p>
    <w:p w14:paraId="3F4AAA84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PF</w:t>
      </w:r>
      <w:r w:rsidRPr="00052E42">
        <w:tab/>
        <w:t>Power Factor</w:t>
      </w:r>
    </w:p>
    <w:p w14:paraId="2E7C57A8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 xml:space="preserve">PH or </w:t>
      </w:r>
      <w:proofErr w:type="spellStart"/>
      <w:r w:rsidRPr="00052E42">
        <w:t>ph</w:t>
      </w:r>
      <w:proofErr w:type="spellEnd"/>
      <w:r w:rsidRPr="00052E42">
        <w:tab/>
        <w:t>Number of phases of AC</w:t>
      </w:r>
    </w:p>
    <w:p w14:paraId="733B895E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P&amp;ID</w:t>
      </w:r>
      <w:r w:rsidRPr="00052E42">
        <w:tab/>
        <w:t>Process and Instrumentation Diagram</w:t>
      </w:r>
    </w:p>
    <w:p w14:paraId="4E11C3F9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 xml:space="preserve">PID </w:t>
      </w:r>
      <w:r w:rsidRPr="00052E42">
        <w:tab/>
        <w:t>Process Identifier</w:t>
      </w:r>
    </w:p>
    <w:p w14:paraId="1A9805CB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PLC</w:t>
      </w:r>
      <w:r w:rsidRPr="00052E42">
        <w:tab/>
        <w:t>Programmable Logic Controller</w:t>
      </w:r>
    </w:p>
    <w:p w14:paraId="55230A85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ppm</w:t>
      </w:r>
      <w:r w:rsidRPr="00052E42">
        <w:tab/>
        <w:t>Parts per million</w:t>
      </w:r>
      <w:r w:rsidRPr="00052E42">
        <w:tab/>
      </w:r>
    </w:p>
    <w:p w14:paraId="3C577EFC" w14:textId="77777777" w:rsidR="00052E42" w:rsidRPr="00052E42" w:rsidRDefault="00052E42" w:rsidP="00052E42">
      <w:pPr>
        <w:pStyle w:val="Heading4"/>
        <w:tabs>
          <w:tab w:val="left" w:pos="2610"/>
        </w:tabs>
        <w:ind w:left="2610" w:hanging="1170"/>
      </w:pPr>
      <w:r w:rsidRPr="00052E42">
        <w:t>PSI</w:t>
      </w:r>
      <w:r>
        <w:tab/>
        <w:t>Pounds p</w:t>
      </w:r>
    </w:p>
    <w:p w14:paraId="03AF6E41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PT</w:t>
      </w:r>
      <w:r w:rsidRPr="00052E42">
        <w:tab/>
        <w:t>Potential Transformer</w:t>
      </w:r>
    </w:p>
    <w:p w14:paraId="7C256BE2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PTFE</w:t>
      </w:r>
      <w:r w:rsidRPr="00052E42">
        <w:tab/>
      </w:r>
      <w:proofErr w:type="spellStart"/>
      <w:r w:rsidRPr="00052E42">
        <w:t>Polytetra</w:t>
      </w:r>
      <w:proofErr w:type="spellEnd"/>
      <w:r w:rsidRPr="00052E42">
        <w:t xml:space="preserve"> </w:t>
      </w:r>
      <w:proofErr w:type="spellStart"/>
      <w:r w:rsidRPr="00052E42">
        <w:t>fluoro</w:t>
      </w:r>
      <w:proofErr w:type="spellEnd"/>
      <w:r w:rsidRPr="00052E42">
        <w:t>-ethylene</w:t>
      </w:r>
    </w:p>
    <w:p w14:paraId="42A8A6C0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PTTW</w:t>
      </w:r>
      <w:r w:rsidRPr="00052E42">
        <w:tab/>
        <w:t>Permit to take water</w:t>
      </w:r>
    </w:p>
    <w:p w14:paraId="5B11F215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PVC</w:t>
      </w:r>
      <w:r w:rsidRPr="00052E42">
        <w:tab/>
        <w:t>Polyvinyl Chloride</w:t>
      </w:r>
    </w:p>
    <w:p w14:paraId="5A8103C4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PVMS</w:t>
      </w:r>
      <w:r w:rsidRPr="00052E42">
        <w:tab/>
        <w:t xml:space="preserve">Portable Variable Message Signs </w:t>
      </w:r>
    </w:p>
    <w:p w14:paraId="227A64E0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QA</w:t>
      </w:r>
      <w:r w:rsidRPr="00052E42">
        <w:tab/>
        <w:t>Quality Assurance</w:t>
      </w:r>
    </w:p>
    <w:p w14:paraId="4C7CA3B7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QC</w:t>
      </w:r>
      <w:r w:rsidRPr="00052E42">
        <w:tab/>
        <w:t>Quality Control</w:t>
      </w:r>
    </w:p>
    <w:p w14:paraId="64A1821D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lastRenderedPageBreak/>
        <w:t>QPL</w:t>
      </w:r>
      <w:r w:rsidRPr="00052E42">
        <w:tab/>
        <w:t>Qualification Program List</w:t>
      </w:r>
    </w:p>
    <w:p w14:paraId="23097C30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RC</w:t>
      </w:r>
      <w:r w:rsidRPr="00052E42">
        <w:tab/>
        <w:t>Reverse Circulation</w:t>
      </w:r>
    </w:p>
    <w:p w14:paraId="3DEDF542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RCPP</w:t>
      </w:r>
      <w:r w:rsidRPr="00052E42">
        <w:tab/>
        <w:t>Reinforced Concrete Pressure Pipe</w:t>
      </w:r>
    </w:p>
    <w:p w14:paraId="6CE6CB2D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RF</w:t>
      </w:r>
      <w:r w:rsidRPr="00052E42">
        <w:tab/>
        <w:t>Radio Frequency</w:t>
      </w:r>
    </w:p>
    <w:p w14:paraId="6D0D7442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RFI</w:t>
      </w:r>
      <w:r w:rsidRPr="00052E42">
        <w:tab/>
        <w:t>Request For Information</w:t>
      </w:r>
    </w:p>
    <w:p w14:paraId="3831EC02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RFQ</w:t>
      </w:r>
      <w:r w:rsidRPr="00052E42">
        <w:tab/>
        <w:t>Request For Quotation</w:t>
      </w:r>
    </w:p>
    <w:p w14:paraId="6E37CF15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RLC</w:t>
      </w:r>
      <w:r w:rsidRPr="00052E42">
        <w:tab/>
        <w:t>Resistor/Inductance/Capacitor (filter)</w:t>
      </w:r>
    </w:p>
    <w:p w14:paraId="6E1047F8" w14:textId="77777777" w:rsidR="00624110" w:rsidRDefault="00624110" w:rsidP="00052E42">
      <w:pPr>
        <w:pStyle w:val="Heading4"/>
        <w:tabs>
          <w:tab w:val="left" w:pos="2610"/>
        </w:tabs>
        <w:ind w:left="2610" w:hanging="1170"/>
        <w:rPr>
          <w:ins w:id="180" w:author="Liam Sykes" w:date="2022-03-18T10:08:00Z"/>
        </w:rPr>
      </w:pPr>
      <w:r w:rsidRPr="00052E42">
        <w:t>RMS</w:t>
      </w:r>
      <w:r w:rsidRPr="00052E42">
        <w:tab/>
        <w:t>Root Mean Square</w:t>
      </w:r>
    </w:p>
    <w:p w14:paraId="01A5F24E" w14:textId="77777777" w:rsidR="00281C20" w:rsidRPr="00052E42" w:rsidRDefault="00281C20" w:rsidP="00052E42">
      <w:pPr>
        <w:pStyle w:val="Heading4"/>
        <w:tabs>
          <w:tab w:val="left" w:pos="2610"/>
        </w:tabs>
        <w:ind w:left="2610" w:hanging="1170"/>
      </w:pPr>
      <w:ins w:id="181" w:author="Liam Sykes" w:date="2022-03-18T10:08:00Z">
        <w:r>
          <w:t>RPM</w:t>
        </w:r>
        <w:r>
          <w:tab/>
          <w:t>Revolutions Per Minute</w:t>
        </w:r>
      </w:ins>
    </w:p>
    <w:p w14:paraId="564D3B87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RPU</w:t>
      </w:r>
      <w:r w:rsidRPr="00052E42">
        <w:tab/>
        <w:t>Remote Processing Unit</w:t>
      </w:r>
    </w:p>
    <w:p w14:paraId="6BF195CA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RTD</w:t>
      </w:r>
      <w:r w:rsidRPr="00052E42">
        <w:tab/>
        <w:t>Resistance Temperature Detector</w:t>
      </w:r>
    </w:p>
    <w:p w14:paraId="2E0C5354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RTU</w:t>
      </w:r>
      <w:r w:rsidRPr="00052E42">
        <w:tab/>
        <w:t>Remote Terminal Unit</w:t>
      </w:r>
    </w:p>
    <w:p w14:paraId="29E59B8D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SAT</w:t>
      </w:r>
      <w:r w:rsidRPr="00052E42">
        <w:tab/>
        <w:t>Site Acceptance Test</w:t>
      </w:r>
    </w:p>
    <w:p w14:paraId="688D487C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SCADA</w:t>
      </w:r>
      <w:r w:rsidRPr="00052E42">
        <w:tab/>
        <w:t>Supervisory Control and Data Acquisition</w:t>
      </w:r>
    </w:p>
    <w:p w14:paraId="0F22BC34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SCR</w:t>
      </w:r>
      <w:r w:rsidRPr="00052E42">
        <w:tab/>
        <w:t>Silicon Controlled Rectifier</w:t>
      </w:r>
    </w:p>
    <w:p w14:paraId="429AD3BC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SPDT</w:t>
      </w:r>
      <w:r w:rsidRPr="00052E42">
        <w:tab/>
        <w:t>Single-Pole Double-Throw</w:t>
      </w:r>
    </w:p>
    <w:p w14:paraId="48B999A8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SPMDD</w:t>
      </w:r>
      <w:r w:rsidRPr="00052E42">
        <w:tab/>
        <w:t>Standard Proctor Maximum Dry Density</w:t>
      </w:r>
    </w:p>
    <w:p w14:paraId="13488B04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SS</w:t>
      </w:r>
      <w:r w:rsidRPr="00052E42">
        <w:tab/>
        <w:t>Stainless Steel</w:t>
      </w:r>
    </w:p>
    <w:p w14:paraId="6109C8C8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SWP</w:t>
      </w:r>
      <w:r w:rsidRPr="00052E42">
        <w:tab/>
        <w:t>Steam Working Pressure</w:t>
      </w:r>
    </w:p>
    <w:p w14:paraId="4F688090" w14:textId="6EB7B7CD" w:rsidR="00624110" w:rsidRPr="00052E42" w:rsidDel="00EA59B8" w:rsidRDefault="00624110" w:rsidP="00052E42">
      <w:pPr>
        <w:pStyle w:val="Heading4"/>
        <w:tabs>
          <w:tab w:val="left" w:pos="2610"/>
        </w:tabs>
        <w:ind w:left="2610" w:hanging="1170"/>
        <w:rPr>
          <w:del w:id="182" w:author="Axel Ouillet" w:date="2022-04-01T10:58:00Z"/>
        </w:rPr>
      </w:pPr>
      <w:del w:id="183" w:author="Liam Sykes" w:date="2022-03-18T10:08:00Z">
        <w:r w:rsidRPr="00052E42" w:rsidDel="00281C20">
          <w:delText>TAB</w:delText>
        </w:r>
      </w:del>
    </w:p>
    <w:p w14:paraId="77190155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TCP/IP</w:t>
      </w:r>
      <w:ins w:id="184" w:author="Liam Sykes" w:date="2022-03-18T10:08:00Z">
        <w:r w:rsidR="00281C20">
          <w:tab/>
          <w:t>Transmission Control Protocol/Internet Pr</w:t>
        </w:r>
      </w:ins>
      <w:ins w:id="185" w:author="Liam Sykes" w:date="2022-03-18T10:09:00Z">
        <w:r w:rsidR="00281C20">
          <w:t>otocol</w:t>
        </w:r>
      </w:ins>
    </w:p>
    <w:p w14:paraId="1554FEBC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T/C</w:t>
      </w:r>
      <w:r w:rsidRPr="00052E42">
        <w:tab/>
        <w:t>Thermocouple</w:t>
      </w:r>
    </w:p>
    <w:p w14:paraId="78BD38A7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TDDT</w:t>
      </w:r>
      <w:r w:rsidRPr="00052E42">
        <w:tab/>
        <w:t>Time Delay During Transfer</w:t>
      </w:r>
    </w:p>
    <w:p w14:paraId="0E334E04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TDEC</w:t>
      </w:r>
      <w:r w:rsidRPr="00052E42">
        <w:tab/>
        <w:t>Time Delay Engine Cool-off</w:t>
      </w:r>
    </w:p>
    <w:p w14:paraId="61449FEE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TDEN</w:t>
      </w:r>
      <w:r w:rsidRPr="00052E42">
        <w:tab/>
        <w:t>Time Delay Emergency to Normal</w:t>
      </w:r>
    </w:p>
    <w:p w14:paraId="20B85B4F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TDES</w:t>
      </w:r>
      <w:r w:rsidRPr="00052E42">
        <w:tab/>
        <w:t>Time Delay Engine Start</w:t>
      </w:r>
    </w:p>
    <w:p w14:paraId="5B93A41D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TDOE</w:t>
      </w:r>
      <w:r w:rsidRPr="00052E42">
        <w:tab/>
        <w:t>Time Delay On Energizing</w:t>
      </w:r>
    </w:p>
    <w:p w14:paraId="4A0BD223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TDOD</w:t>
      </w:r>
      <w:r w:rsidRPr="00052E42">
        <w:tab/>
        <w:t>Time Delay On De-energizing</w:t>
      </w:r>
    </w:p>
    <w:p w14:paraId="42896E3E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TDH</w:t>
      </w:r>
      <w:r w:rsidRPr="00052E42">
        <w:tab/>
        <w:t>Total Dynamic Head</w:t>
      </w:r>
    </w:p>
    <w:p w14:paraId="2D571F16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TDNE</w:t>
      </w:r>
      <w:r w:rsidRPr="00052E42">
        <w:tab/>
        <w:t>Time Delay Normal to Emergency</w:t>
      </w:r>
    </w:p>
    <w:p w14:paraId="02504B50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TEW</w:t>
      </w:r>
      <w:r w:rsidRPr="00052E42">
        <w:tab/>
        <w:t>Thermoplastic Equipment Wire</w:t>
      </w:r>
    </w:p>
    <w:p w14:paraId="5D65F801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TEFC</w:t>
      </w:r>
      <w:r w:rsidRPr="00052E42">
        <w:tab/>
        <w:t>Totally Enclosed Fan Cooled (motor)</w:t>
      </w:r>
    </w:p>
    <w:p w14:paraId="2BE82432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TGIC</w:t>
      </w:r>
      <w:ins w:id="186" w:author="Liam Sykes" w:date="2022-03-18T10:09:00Z">
        <w:r w:rsidR="00281C20">
          <w:tab/>
        </w:r>
        <w:proofErr w:type="spellStart"/>
        <w:r w:rsidR="00281C20">
          <w:t>Triglycidyl</w:t>
        </w:r>
        <w:proofErr w:type="spellEnd"/>
        <w:r w:rsidR="00281C20">
          <w:t xml:space="preserve"> </w:t>
        </w:r>
        <w:proofErr w:type="spellStart"/>
        <w:r w:rsidR="00281C20">
          <w:t>Isocyanurate</w:t>
        </w:r>
      </w:ins>
      <w:proofErr w:type="spellEnd"/>
    </w:p>
    <w:p w14:paraId="03C156E1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THD</w:t>
      </w:r>
      <w:r w:rsidRPr="00052E42">
        <w:tab/>
        <w:t>Total Harmonic Distortion</w:t>
      </w:r>
    </w:p>
    <w:p w14:paraId="2B2E9882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THWN</w:t>
      </w:r>
      <w:r w:rsidRPr="00052E42">
        <w:tab/>
        <w:t>Thermoplastic Heat and Water Resistant Nylon Coated</w:t>
      </w:r>
    </w:p>
    <w:p w14:paraId="359D717E" w14:textId="6B19C6A3" w:rsidR="00624110" w:rsidRPr="00052E42" w:rsidDel="00D10FF2" w:rsidRDefault="00624110" w:rsidP="00052E42">
      <w:pPr>
        <w:pStyle w:val="Heading4"/>
        <w:tabs>
          <w:tab w:val="left" w:pos="2610"/>
        </w:tabs>
        <w:ind w:left="2610" w:hanging="1170"/>
        <w:rPr>
          <w:del w:id="187" w:author="Axel Ouillet" w:date="2022-04-01T10:58:00Z"/>
        </w:rPr>
      </w:pPr>
      <w:del w:id="188" w:author="Liam Sykes" w:date="2022-03-18T10:09:00Z">
        <w:r w:rsidRPr="00052E42" w:rsidDel="00281C20">
          <w:delText>TIA</w:delText>
        </w:r>
      </w:del>
    </w:p>
    <w:p w14:paraId="7417C670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UPS</w:t>
      </w:r>
      <w:r w:rsidRPr="00052E42">
        <w:tab/>
        <w:t>Uninterruptible Power Supply</w:t>
      </w:r>
    </w:p>
    <w:p w14:paraId="4F24A475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lastRenderedPageBreak/>
        <w:t>UV</w:t>
      </w:r>
      <w:r w:rsidRPr="00052E42">
        <w:tab/>
        <w:t>Ultraviolet</w:t>
      </w:r>
    </w:p>
    <w:p w14:paraId="4BC5FA63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V</w:t>
      </w:r>
      <w:ins w:id="189" w:author="Liam Sykes" w:date="2022-03-18T10:09:00Z">
        <w:r w:rsidR="00281C20">
          <w:tab/>
          <w:t>Volt</w:t>
        </w:r>
      </w:ins>
    </w:p>
    <w:p w14:paraId="052398A9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VA</w:t>
      </w:r>
      <w:ins w:id="190" w:author="Liam Sykes" w:date="2022-03-18T10:09:00Z">
        <w:r w:rsidR="00281C20">
          <w:tab/>
          <w:t>Volt-Ampere</w:t>
        </w:r>
      </w:ins>
    </w:p>
    <w:p w14:paraId="41A44610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VAC</w:t>
      </w:r>
      <w:ins w:id="191" w:author="Liam Sykes" w:date="2022-03-18T10:09:00Z">
        <w:r w:rsidR="00281C20">
          <w:tab/>
          <w:t>Volts Alternating Current</w:t>
        </w:r>
      </w:ins>
    </w:p>
    <w:p w14:paraId="5620B644" w14:textId="19132D75" w:rsidR="00624110" w:rsidRPr="00052E42" w:rsidDel="00EA59B8" w:rsidRDefault="00624110" w:rsidP="00052E42">
      <w:pPr>
        <w:pStyle w:val="Heading4"/>
        <w:tabs>
          <w:tab w:val="left" w:pos="2610"/>
        </w:tabs>
        <w:ind w:left="2610" w:hanging="1170"/>
        <w:rPr>
          <w:del w:id="192" w:author="Axel Ouillet" w:date="2022-04-01T10:58:00Z"/>
        </w:rPr>
      </w:pPr>
      <w:del w:id="193" w:author="Liam Sykes" w:date="2022-03-18T10:09:00Z">
        <w:r w:rsidRPr="00052E42" w:rsidDel="00281C20">
          <w:delText>VAR</w:delText>
        </w:r>
      </w:del>
    </w:p>
    <w:p w14:paraId="3FFD4278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VCP</w:t>
      </w:r>
      <w:r w:rsidRPr="00052E42">
        <w:tab/>
        <w:t>Visual Comfort Probability</w:t>
      </w:r>
    </w:p>
    <w:p w14:paraId="71EBC16B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VDC</w:t>
      </w:r>
      <w:ins w:id="194" w:author="Liam Sykes" w:date="2022-03-18T10:10:00Z">
        <w:r w:rsidR="00281C20">
          <w:tab/>
          <w:t>Volts Direct Current</w:t>
        </w:r>
      </w:ins>
    </w:p>
    <w:p w14:paraId="7C681F2D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VFD</w:t>
      </w:r>
      <w:r w:rsidRPr="00052E42">
        <w:tab/>
        <w:t>Variable Frequency Drive</w:t>
      </w:r>
    </w:p>
    <w:p w14:paraId="4181048C" w14:textId="0FC3B042" w:rsidR="00624110" w:rsidRPr="00052E42" w:rsidDel="00EA59B8" w:rsidRDefault="00624110" w:rsidP="00052E42">
      <w:pPr>
        <w:pStyle w:val="Heading4"/>
        <w:tabs>
          <w:tab w:val="left" w:pos="2610"/>
        </w:tabs>
        <w:ind w:left="2610" w:hanging="1170"/>
        <w:rPr>
          <w:del w:id="195" w:author="Axel Ouillet" w:date="2022-04-01T10:58:00Z"/>
        </w:rPr>
      </w:pPr>
      <w:del w:id="196" w:author="Liam Sykes" w:date="2022-03-18T10:10:00Z">
        <w:r w:rsidRPr="00052E42" w:rsidDel="00281C20">
          <w:delText>VLAN</w:delText>
        </w:r>
      </w:del>
    </w:p>
    <w:p w14:paraId="0D984ACD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VOC</w:t>
      </w:r>
      <w:r w:rsidRPr="00052E42">
        <w:tab/>
        <w:t>Volatile Organic Compounds</w:t>
      </w:r>
    </w:p>
    <w:p w14:paraId="267A4914" w14:textId="56E65845" w:rsidR="00624110" w:rsidRPr="00052E42" w:rsidDel="00D10FF2" w:rsidRDefault="00624110" w:rsidP="00052E42">
      <w:pPr>
        <w:pStyle w:val="Heading4"/>
        <w:tabs>
          <w:tab w:val="left" w:pos="2610"/>
        </w:tabs>
        <w:ind w:left="2610" w:hanging="1170"/>
        <w:rPr>
          <w:del w:id="197" w:author="Axel Ouillet" w:date="2022-04-01T10:58:00Z"/>
        </w:rPr>
      </w:pPr>
      <w:del w:id="198" w:author="Liam Sykes" w:date="2022-03-18T10:10:00Z">
        <w:r w:rsidRPr="00052E42" w:rsidDel="00281C20">
          <w:delText>W</w:delText>
        </w:r>
      </w:del>
    </w:p>
    <w:p w14:paraId="3C525D5B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WAN</w:t>
      </w:r>
      <w:r w:rsidRPr="00052E42">
        <w:tab/>
        <w:t>Wide Area Network</w:t>
      </w:r>
    </w:p>
    <w:p w14:paraId="3ED444C6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W/C</w:t>
      </w:r>
      <w:r w:rsidRPr="00052E42">
        <w:tab/>
        <w:t>Water to Cement</w:t>
      </w:r>
    </w:p>
    <w:p w14:paraId="705F3C2A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WG</w:t>
      </w:r>
      <w:r w:rsidRPr="00052E42">
        <w:tab/>
        <w:t>Water Gauge (pressure)</w:t>
      </w:r>
    </w:p>
    <w:p w14:paraId="1094081A" w14:textId="5DD52F0C" w:rsidR="00624110" w:rsidRPr="00052E42" w:rsidDel="00D10FF2" w:rsidRDefault="00624110" w:rsidP="00052E42">
      <w:pPr>
        <w:pStyle w:val="Heading4"/>
        <w:tabs>
          <w:tab w:val="left" w:pos="2610"/>
        </w:tabs>
        <w:ind w:left="2610" w:hanging="1170"/>
        <w:rPr>
          <w:del w:id="199" w:author="Axel Ouillet" w:date="2022-04-01T10:58:00Z"/>
        </w:rPr>
      </w:pPr>
      <w:del w:id="200" w:author="Liam Sykes" w:date="2022-03-18T10:11:00Z">
        <w:r w:rsidRPr="00052E42" w:rsidDel="00281C20">
          <w:delText>W/m</w:delText>
        </w:r>
      </w:del>
    </w:p>
    <w:p w14:paraId="1A079634" w14:textId="77777777" w:rsidR="00624110" w:rsidRPr="00052E42" w:rsidRDefault="00624110" w:rsidP="00052E42">
      <w:pPr>
        <w:pStyle w:val="Heading4"/>
        <w:tabs>
          <w:tab w:val="left" w:pos="2610"/>
        </w:tabs>
        <w:ind w:left="2610" w:hanging="1170"/>
      </w:pPr>
      <w:r w:rsidRPr="00052E42">
        <w:t>WOG</w:t>
      </w:r>
      <w:r w:rsidRPr="00052E42">
        <w:tab/>
        <w:t>Water-Oil-Gas (valves, pressure)</w:t>
      </w:r>
    </w:p>
    <w:p w14:paraId="301A0AAE" w14:textId="77777777" w:rsidR="00624110" w:rsidRDefault="00624110" w:rsidP="00EB35F7">
      <w:pPr>
        <w:pStyle w:val="Heading4"/>
        <w:tabs>
          <w:tab w:val="left" w:pos="2610"/>
        </w:tabs>
        <w:ind w:left="2610" w:hanging="1170"/>
        <w:rPr>
          <w:ins w:id="201" w:author="Liam Sykes" w:date="2022-03-18T10:11:00Z"/>
        </w:rPr>
      </w:pPr>
      <w:r w:rsidRPr="00EB35F7">
        <w:t>YDSS</w:t>
      </w:r>
      <w:r w:rsidRPr="00EB35F7">
        <w:tab/>
        <w:t>York-Durham Sewage System</w:t>
      </w:r>
    </w:p>
    <w:p w14:paraId="72187B1E" w14:textId="77777777" w:rsidR="00281C20" w:rsidRPr="00EB35F7" w:rsidRDefault="00281C20">
      <w:pPr>
        <w:pStyle w:val="Heading3"/>
        <w:pPrChange w:id="202" w:author="Liam Sykes" w:date="2022-03-18T10:11:00Z">
          <w:pPr>
            <w:pStyle w:val="Heading4"/>
            <w:tabs>
              <w:tab w:val="left" w:pos="2610"/>
            </w:tabs>
            <w:ind w:left="2610" w:hanging="1170"/>
          </w:pPr>
        </w:pPrChange>
      </w:pPr>
      <w:ins w:id="203" w:author="Liam Sykes" w:date="2022-03-18T10:11:00Z">
        <w:r>
          <w:t xml:space="preserve">Refer to </w:t>
        </w:r>
      </w:ins>
      <w:ins w:id="204" w:author="Liam Sykes" w:date="2022-03-18T10:12:00Z">
        <w:r>
          <w:t>Section 01025 – Measurement and Payment for abbreviations associated with payment items.</w:t>
        </w:r>
      </w:ins>
    </w:p>
    <w:p w14:paraId="303819CC" w14:textId="77777777" w:rsidR="00624110" w:rsidRPr="00624110" w:rsidRDefault="00624110" w:rsidP="00EB35F7">
      <w:pPr>
        <w:pStyle w:val="Heading2"/>
      </w:pPr>
      <w:r w:rsidRPr="00624110">
        <w:t>THE INTERNATIONAL SYSTEM OF UNITS (SI)</w:t>
      </w:r>
    </w:p>
    <w:p w14:paraId="73427029" w14:textId="77777777" w:rsidR="00624110" w:rsidRPr="00624110" w:rsidRDefault="00624110" w:rsidP="00EB35F7">
      <w:pPr>
        <w:pStyle w:val="Heading3"/>
      </w:pPr>
      <w:r w:rsidRPr="00624110">
        <w:t xml:space="preserve">SI defined units and symbols are retrievable at </w:t>
      </w:r>
      <w:hyperlink r:id="rId12" w:history="1">
        <w:r w:rsidRPr="00624110">
          <w:rPr>
            <w:rStyle w:val="Hyperlink"/>
            <w:rFonts w:cs="Arial"/>
            <w:kern w:val="1"/>
          </w:rPr>
          <w:t>http://www.bipm.org/utils/common/pdf/si_brochure_8_en.pdf</w:t>
        </w:r>
      </w:hyperlink>
      <w:r w:rsidRPr="00624110">
        <w:t xml:space="preserve"> </w:t>
      </w:r>
    </w:p>
    <w:p w14:paraId="56D5D8EB" w14:textId="77777777" w:rsidR="00624110" w:rsidRPr="00624110" w:rsidRDefault="00624110" w:rsidP="00EB35F7">
      <w:pPr>
        <w:pStyle w:val="Heading3"/>
      </w:pPr>
      <w:r w:rsidRPr="00624110">
        <w:t>The units and symbols defined therein are used in this Contract.</w:t>
      </w:r>
    </w:p>
    <w:p w14:paraId="64EF8B4E" w14:textId="77777777" w:rsidR="00397133" w:rsidRPr="00D473FD" w:rsidRDefault="00397133" w:rsidP="00E40892">
      <w:pPr>
        <w:pStyle w:val="BodyText"/>
        <w:tabs>
          <w:tab w:val="left" w:pos="2340"/>
        </w:tabs>
        <w:ind w:left="720"/>
        <w:rPr>
          <w:rFonts w:ascii="Calibri" w:hAnsi="Calibri"/>
        </w:rPr>
      </w:pPr>
    </w:p>
    <w:p w14:paraId="54C02AAB" w14:textId="77777777" w:rsidR="00F13982" w:rsidRPr="00D473FD" w:rsidRDefault="00F13982" w:rsidP="008A26A6">
      <w:pPr>
        <w:pStyle w:val="Other"/>
        <w:spacing w:before="240"/>
        <w:jc w:val="center"/>
        <w:rPr>
          <w:rFonts w:ascii="Calibri" w:hAnsi="Calibri"/>
          <w:b/>
          <w:sz w:val="22"/>
          <w:szCs w:val="22"/>
        </w:rPr>
      </w:pPr>
      <w:r w:rsidRPr="00D473FD">
        <w:rPr>
          <w:rFonts w:ascii="Calibri" w:hAnsi="Calibri"/>
          <w:b/>
          <w:sz w:val="22"/>
          <w:szCs w:val="22"/>
        </w:rPr>
        <w:t>END OF SECTION</w:t>
      </w:r>
    </w:p>
    <w:sectPr w:rsidR="00F13982" w:rsidRPr="00D473FD" w:rsidSect="00624110">
      <w:headerReference w:type="even" r:id="rId13"/>
      <w:headerReference w:type="default" r:id="rId14"/>
      <w:headerReference w:type="first" r:id="rId15"/>
      <w:pgSz w:w="12240" w:h="15840" w:code="1"/>
      <w:pgMar w:top="1440" w:right="72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73C8C" w14:textId="77777777" w:rsidR="00D9093B" w:rsidRDefault="00D9093B">
      <w:r>
        <w:separator/>
      </w:r>
    </w:p>
  </w:endnote>
  <w:endnote w:type="continuationSeparator" w:id="0">
    <w:p w14:paraId="7EA9F66A" w14:textId="77777777" w:rsidR="00D9093B" w:rsidRDefault="00D90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E4C71" w14:textId="77777777" w:rsidR="00D9093B" w:rsidRDefault="00D9093B">
      <w:r>
        <w:separator/>
      </w:r>
    </w:p>
  </w:footnote>
  <w:footnote w:type="continuationSeparator" w:id="0">
    <w:p w14:paraId="7A5BA8BD" w14:textId="77777777" w:rsidR="00D9093B" w:rsidRDefault="00D90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04B51" w14:textId="77777777" w:rsidR="00E91F71" w:rsidRPr="00D473FD" w:rsidRDefault="00E91F71" w:rsidP="00624110">
    <w:pPr>
      <w:pBdr>
        <w:top w:val="single" w:sz="4" w:space="1" w:color="auto"/>
      </w:pBdr>
      <w:tabs>
        <w:tab w:val="right" w:pos="10080"/>
      </w:tabs>
      <w:rPr>
        <w:rFonts w:cs="Arial"/>
      </w:rPr>
    </w:pPr>
    <w:r w:rsidRPr="00D473FD">
      <w:rPr>
        <w:rFonts w:cs="Arial"/>
      </w:rPr>
      <w:t>Section 01092</w:t>
    </w:r>
    <w:r w:rsidRPr="00D473FD">
      <w:rPr>
        <w:rFonts w:cs="Arial"/>
      </w:rPr>
      <w:tab/>
      <w:t>CONTRACT NO</w:t>
    </w:r>
    <w:r w:rsidRPr="00624110">
      <w:rPr>
        <w:rFonts w:cs="Arial"/>
        <w:highlight w:val="yellow"/>
      </w:rPr>
      <w:t>.... [Insert Region Number]</w:t>
    </w:r>
    <w:r w:rsidRPr="00D473FD">
      <w:rPr>
        <w:rFonts w:cs="Arial"/>
      </w:rPr>
      <w:tab/>
    </w:r>
  </w:p>
  <w:p w14:paraId="1EA64449" w14:textId="77777777" w:rsidR="00E91F71" w:rsidRPr="00D473FD" w:rsidRDefault="00E91F71" w:rsidP="00624110">
    <w:pPr>
      <w:pBdr>
        <w:top w:val="single" w:sz="4" w:space="1" w:color="auto"/>
      </w:pBdr>
      <w:tabs>
        <w:tab w:val="left" w:pos="-1440"/>
        <w:tab w:val="left" w:pos="-720"/>
        <w:tab w:val="left" w:pos="0"/>
        <w:tab w:val="center" w:pos="5220"/>
        <w:tab w:val="right" w:pos="10080"/>
      </w:tabs>
      <w:rPr>
        <w:rFonts w:cs="Arial"/>
      </w:rPr>
    </w:pPr>
    <w:r w:rsidRPr="00D473FD">
      <w:rPr>
        <w:rFonts w:cs="Arial"/>
      </w:rPr>
      <w:t>2015-</w:t>
    </w:r>
    <w:r w:rsidR="00624110">
      <w:rPr>
        <w:rFonts w:cs="Arial"/>
      </w:rPr>
      <w:t>12-17</w:t>
    </w:r>
    <w:r w:rsidRPr="00D473FD">
      <w:rPr>
        <w:rFonts w:cs="Arial"/>
        <w:b/>
      </w:rPr>
      <w:tab/>
      <w:t>ABBREVIATIONS</w:t>
    </w:r>
    <w:r w:rsidRPr="00D473FD">
      <w:rPr>
        <w:rFonts w:cs="Arial"/>
      </w:rPr>
      <w:tab/>
    </w:r>
  </w:p>
  <w:p w14:paraId="6B966089" w14:textId="77777777" w:rsidR="00E91F71" w:rsidRPr="00D473FD" w:rsidRDefault="00E91F71" w:rsidP="00624110">
    <w:pPr>
      <w:pBdr>
        <w:top w:val="single" w:sz="4" w:space="1" w:color="auto"/>
      </w:pBdr>
      <w:tabs>
        <w:tab w:val="center" w:pos="5175"/>
        <w:tab w:val="right" w:pos="10080"/>
      </w:tabs>
      <w:rPr>
        <w:rFonts w:cs="Arial"/>
      </w:rPr>
    </w:pPr>
    <w:r w:rsidRPr="00D473FD">
      <w:rPr>
        <w:rFonts w:cs="Arial"/>
      </w:rPr>
      <w:t xml:space="preserve">Page </w:t>
    </w:r>
    <w:r w:rsidRPr="00D473FD">
      <w:rPr>
        <w:rFonts w:cs="Arial"/>
      </w:rPr>
      <w:fldChar w:fldCharType="begin"/>
    </w:r>
    <w:r w:rsidRPr="00D473FD">
      <w:rPr>
        <w:rFonts w:cs="Arial"/>
      </w:rPr>
      <w:instrText xml:space="preserve">PAGE </w:instrText>
    </w:r>
    <w:r w:rsidRPr="00D473FD">
      <w:rPr>
        <w:rFonts w:cs="Arial"/>
      </w:rPr>
      <w:fldChar w:fldCharType="separate"/>
    </w:r>
    <w:r w:rsidR="00025302">
      <w:rPr>
        <w:rFonts w:cs="Arial"/>
        <w:noProof/>
      </w:rPr>
      <w:t>10</w:t>
    </w:r>
    <w:r w:rsidRPr="00D473FD">
      <w:rPr>
        <w:rFonts w:cs="Arial"/>
      </w:rPr>
      <w:fldChar w:fldCharType="end"/>
    </w:r>
    <w:r w:rsidRPr="00D473FD">
      <w:rPr>
        <w:rFonts w:cs="Arial"/>
      </w:rPr>
      <w:t xml:space="preserve"> </w:t>
    </w:r>
    <w:r w:rsidRPr="00D473FD">
      <w:rPr>
        <w:rFonts w:cs="Arial"/>
      </w:rPr>
      <w:tab/>
    </w:r>
    <w:r w:rsidRPr="00D473FD">
      <w:rPr>
        <w:rFonts w:cs="Arial"/>
      </w:rPr>
      <w:tab/>
      <w:t xml:space="preserve">DATE:  </w:t>
    </w:r>
    <w:r w:rsidRPr="00624110">
      <w:rPr>
        <w:rFonts w:cs="Arial"/>
        <w:highlight w:val="yellow"/>
      </w:rPr>
      <w:t>[Insert Date, (e.g. Jan., 2000)]</w:t>
    </w:r>
    <w:r w:rsidRPr="00D473FD">
      <w:rPr>
        <w:rFonts w:cs="Arial"/>
      </w:rPr>
      <w:tab/>
      <w:t xml:space="preserve"> </w:t>
    </w:r>
  </w:p>
  <w:p w14:paraId="03025492" w14:textId="77777777" w:rsidR="00E91F71" w:rsidRDefault="00E91F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4E2B2" w14:textId="77777777" w:rsidR="007C00D0" w:rsidRPr="00D473FD" w:rsidRDefault="007C00D0" w:rsidP="00624110">
    <w:pPr>
      <w:pBdr>
        <w:top w:val="single" w:sz="4" w:space="1" w:color="auto"/>
      </w:pBdr>
      <w:tabs>
        <w:tab w:val="right" w:pos="10080"/>
      </w:tabs>
      <w:rPr>
        <w:rFonts w:cs="Arial"/>
      </w:rPr>
    </w:pPr>
    <w:r w:rsidRPr="00D473FD">
      <w:rPr>
        <w:rFonts w:cs="Arial"/>
      </w:rPr>
      <w:t>CONTRACT NO</w:t>
    </w:r>
    <w:r w:rsidRPr="00624110">
      <w:rPr>
        <w:rFonts w:cs="Arial"/>
        <w:highlight w:val="yellow"/>
      </w:rPr>
      <w:t>.... [Insert Region Number]</w:t>
    </w:r>
    <w:r w:rsidRPr="00D473FD">
      <w:rPr>
        <w:rFonts w:cs="Arial"/>
      </w:rPr>
      <w:tab/>
      <w:t>Section 01092</w:t>
    </w:r>
  </w:p>
  <w:p w14:paraId="4E79BDF1" w14:textId="77777777" w:rsidR="007C00D0" w:rsidRPr="00D473FD" w:rsidRDefault="007C00D0" w:rsidP="00624110">
    <w:pPr>
      <w:pBdr>
        <w:top w:val="single" w:sz="4" w:space="1" w:color="auto"/>
      </w:pBdr>
      <w:tabs>
        <w:tab w:val="left" w:pos="-1440"/>
        <w:tab w:val="left" w:pos="-720"/>
        <w:tab w:val="left" w:pos="0"/>
        <w:tab w:val="center" w:pos="5220"/>
        <w:tab w:val="right" w:pos="10080"/>
      </w:tabs>
      <w:rPr>
        <w:rFonts w:cs="Arial"/>
      </w:rPr>
    </w:pPr>
    <w:r w:rsidRPr="00D473FD">
      <w:rPr>
        <w:rFonts w:cs="Arial"/>
        <w:b/>
      </w:rPr>
      <w:tab/>
      <w:t>ABBREVIATIONS</w:t>
    </w:r>
    <w:r w:rsidRPr="00D473FD">
      <w:rPr>
        <w:rFonts w:cs="Arial"/>
      </w:rPr>
      <w:tab/>
    </w:r>
    <w:r w:rsidR="00E91F71" w:rsidRPr="00D473FD">
      <w:rPr>
        <w:rFonts w:cs="Arial"/>
      </w:rPr>
      <w:t>2015-</w:t>
    </w:r>
    <w:r w:rsidR="00624110">
      <w:rPr>
        <w:rFonts w:cs="Arial"/>
      </w:rPr>
      <w:t>12-17</w:t>
    </w:r>
  </w:p>
  <w:p w14:paraId="2F7897B3" w14:textId="77777777" w:rsidR="007C00D0" w:rsidRPr="00D473FD" w:rsidRDefault="007C00D0" w:rsidP="00624110">
    <w:pPr>
      <w:pBdr>
        <w:top w:val="single" w:sz="4" w:space="1" w:color="auto"/>
      </w:pBdr>
      <w:tabs>
        <w:tab w:val="center" w:pos="5175"/>
        <w:tab w:val="right" w:pos="10080"/>
      </w:tabs>
      <w:rPr>
        <w:rFonts w:cs="Arial"/>
      </w:rPr>
    </w:pPr>
    <w:r w:rsidRPr="00D473FD">
      <w:rPr>
        <w:rFonts w:cs="Arial"/>
      </w:rPr>
      <w:t xml:space="preserve">DATE:  </w:t>
    </w:r>
    <w:r w:rsidRPr="00624110">
      <w:rPr>
        <w:rFonts w:cs="Arial"/>
        <w:highlight w:val="yellow"/>
      </w:rPr>
      <w:t>[Insert Date, (e.g. Jan., 2000)]</w:t>
    </w:r>
    <w:r w:rsidRPr="00D473FD">
      <w:rPr>
        <w:rFonts w:cs="Arial"/>
      </w:rPr>
      <w:tab/>
    </w:r>
    <w:r w:rsidRPr="00D473FD">
      <w:rPr>
        <w:rFonts w:cs="Arial"/>
      </w:rPr>
      <w:tab/>
      <w:t xml:space="preserve">Page </w:t>
    </w:r>
    <w:r w:rsidRPr="00D473FD">
      <w:rPr>
        <w:rFonts w:cs="Arial"/>
      </w:rPr>
      <w:fldChar w:fldCharType="begin"/>
    </w:r>
    <w:r w:rsidRPr="00D473FD">
      <w:rPr>
        <w:rFonts w:cs="Arial"/>
      </w:rPr>
      <w:instrText xml:space="preserve">PAGE </w:instrText>
    </w:r>
    <w:r w:rsidRPr="00D473FD">
      <w:rPr>
        <w:rFonts w:cs="Arial"/>
      </w:rPr>
      <w:fldChar w:fldCharType="separate"/>
    </w:r>
    <w:r w:rsidR="00025302">
      <w:rPr>
        <w:rFonts w:cs="Arial"/>
        <w:noProof/>
      </w:rPr>
      <w:t>7</w:t>
    </w:r>
    <w:r w:rsidRPr="00D473FD">
      <w:rPr>
        <w:rFonts w:cs="Arial"/>
      </w:rPr>
      <w:fldChar w:fldCharType="end"/>
    </w:r>
    <w:r w:rsidRPr="00D473FD">
      <w:rPr>
        <w:rFonts w:cs="Arial"/>
      </w:rPr>
      <w:t xml:space="preserve"> </w:t>
    </w:r>
  </w:p>
  <w:p w14:paraId="40607D01" w14:textId="77777777" w:rsidR="007C00D0" w:rsidRPr="00D473FD" w:rsidRDefault="007C00D0" w:rsidP="008A26A6">
    <w:pPr>
      <w:pStyle w:val="Header"/>
      <w:spacing w:after="240"/>
      <w:rPr>
        <w:rFonts w:ascii="Calibri" w:hAnsi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E2608" w14:textId="77777777" w:rsidR="007C00D0" w:rsidRPr="00D473FD" w:rsidRDefault="007C00D0" w:rsidP="00672C12">
    <w:pPr>
      <w:pBdr>
        <w:top w:val="single" w:sz="4" w:space="1" w:color="auto"/>
      </w:pBdr>
      <w:tabs>
        <w:tab w:val="right" w:pos="10350"/>
      </w:tabs>
      <w:rPr>
        <w:rFonts w:cs="Arial"/>
      </w:rPr>
    </w:pPr>
    <w:r w:rsidRPr="00D473FD">
      <w:rPr>
        <w:rFonts w:cs="Arial"/>
      </w:rPr>
      <w:t>CONTRACT NO</w:t>
    </w:r>
    <w:r w:rsidRPr="00D473FD">
      <w:rPr>
        <w:rFonts w:cs="Arial"/>
        <w:highlight w:val="lightGray"/>
      </w:rPr>
      <w:t>.... [Insert Region Number]</w:t>
    </w:r>
    <w:r w:rsidRPr="00D473FD">
      <w:rPr>
        <w:rFonts w:cs="Arial"/>
      </w:rPr>
      <w:tab/>
      <w:t>Section 01092</w:t>
    </w:r>
  </w:p>
  <w:p w14:paraId="07F5E58A" w14:textId="77777777" w:rsidR="007C00D0" w:rsidRPr="00D473FD" w:rsidRDefault="007C00D0" w:rsidP="008A26A6">
    <w:pPr>
      <w:pBdr>
        <w:top w:val="single" w:sz="4" w:space="1" w:color="auto"/>
      </w:pBdr>
      <w:tabs>
        <w:tab w:val="left" w:pos="-1440"/>
        <w:tab w:val="left" w:pos="-720"/>
        <w:tab w:val="left" w:pos="0"/>
        <w:tab w:val="center" w:pos="5220"/>
        <w:tab w:val="right" w:pos="10350"/>
      </w:tabs>
      <w:rPr>
        <w:rFonts w:cs="Arial"/>
      </w:rPr>
    </w:pPr>
    <w:r w:rsidRPr="00D473FD">
      <w:rPr>
        <w:rFonts w:cs="Arial"/>
        <w:b/>
      </w:rPr>
      <w:tab/>
      <w:t>ABBREVIATIONS</w:t>
    </w:r>
    <w:r w:rsidRPr="00D473FD">
      <w:rPr>
        <w:rFonts w:cs="Arial"/>
      </w:rPr>
      <w:tab/>
    </w:r>
    <w:r w:rsidR="005B5934" w:rsidRPr="00D473FD">
      <w:rPr>
        <w:rFonts w:cs="Arial"/>
      </w:rPr>
      <w:t>201</w:t>
    </w:r>
    <w:r w:rsidR="00796B75" w:rsidRPr="00D473FD">
      <w:rPr>
        <w:rFonts w:cs="Arial"/>
      </w:rPr>
      <w:t>3</w:t>
    </w:r>
    <w:r w:rsidR="005B5934" w:rsidRPr="00D473FD">
      <w:rPr>
        <w:rFonts w:cs="Arial"/>
      </w:rPr>
      <w:t>-0</w:t>
    </w:r>
    <w:r w:rsidR="00796B75" w:rsidRPr="00D473FD">
      <w:rPr>
        <w:rFonts w:cs="Arial"/>
      </w:rPr>
      <w:t>8</w:t>
    </w:r>
    <w:r w:rsidR="005B5934" w:rsidRPr="00D473FD">
      <w:rPr>
        <w:rFonts w:cs="Arial"/>
      </w:rPr>
      <w:t>-</w:t>
    </w:r>
    <w:r w:rsidR="00796B75" w:rsidRPr="00D473FD">
      <w:rPr>
        <w:rFonts w:cs="Arial"/>
      </w:rPr>
      <w:t>1</w:t>
    </w:r>
    <w:r w:rsidR="00EA061B" w:rsidRPr="00D473FD">
      <w:rPr>
        <w:rFonts w:cs="Arial"/>
      </w:rPr>
      <w:t>3</w:t>
    </w:r>
  </w:p>
  <w:p w14:paraId="7F73906F" w14:textId="77777777" w:rsidR="007C00D0" w:rsidRPr="00D473FD" w:rsidRDefault="007C00D0" w:rsidP="00672C12">
    <w:pPr>
      <w:pBdr>
        <w:top w:val="single" w:sz="4" w:space="1" w:color="auto"/>
      </w:pBdr>
      <w:tabs>
        <w:tab w:val="center" w:pos="5175"/>
        <w:tab w:val="right" w:pos="10350"/>
      </w:tabs>
      <w:rPr>
        <w:rFonts w:cs="Arial"/>
      </w:rPr>
    </w:pPr>
    <w:r w:rsidRPr="00D473FD">
      <w:rPr>
        <w:rFonts w:cs="Arial"/>
      </w:rPr>
      <w:t xml:space="preserve">DATE:  </w:t>
    </w:r>
    <w:r w:rsidRPr="00D473FD">
      <w:rPr>
        <w:rFonts w:cs="Arial"/>
        <w:highlight w:val="lightGray"/>
      </w:rPr>
      <w:t>[Insert Date, (e.g. Jan., 2000)]</w:t>
    </w:r>
    <w:r w:rsidRPr="00D473FD">
      <w:rPr>
        <w:rFonts w:cs="Arial"/>
      </w:rPr>
      <w:tab/>
    </w:r>
    <w:r w:rsidRPr="00D473FD">
      <w:rPr>
        <w:rFonts w:cs="Arial"/>
      </w:rPr>
      <w:tab/>
      <w:t xml:space="preserve">Page </w:t>
    </w:r>
    <w:r w:rsidRPr="00D473FD">
      <w:rPr>
        <w:rFonts w:cs="Arial"/>
      </w:rPr>
      <w:fldChar w:fldCharType="begin"/>
    </w:r>
    <w:r w:rsidRPr="00D473FD">
      <w:rPr>
        <w:rFonts w:cs="Arial"/>
      </w:rPr>
      <w:instrText xml:space="preserve">PAGE </w:instrText>
    </w:r>
    <w:r w:rsidRPr="00D473FD">
      <w:rPr>
        <w:rFonts w:cs="Arial"/>
      </w:rPr>
      <w:fldChar w:fldCharType="separate"/>
    </w:r>
    <w:r w:rsidR="00E91F71" w:rsidRPr="00D473FD">
      <w:rPr>
        <w:rFonts w:cs="Arial"/>
        <w:noProof/>
      </w:rPr>
      <w:t>1</w:t>
    </w:r>
    <w:r w:rsidRPr="00D473FD">
      <w:rPr>
        <w:rFonts w:cs="Arial"/>
      </w:rPr>
      <w:fldChar w:fldCharType="end"/>
    </w:r>
    <w:r w:rsidRPr="00D473FD">
      <w:rPr>
        <w:rFonts w:cs="Arial"/>
      </w:rPr>
      <w:t xml:space="preserve"> of </w:t>
    </w:r>
    <w:r w:rsidRPr="00D473FD">
      <w:rPr>
        <w:rStyle w:val="PageNumber"/>
        <w:rFonts w:cs="Arial"/>
        <w:caps/>
        <w:sz w:val="22"/>
      </w:rPr>
      <w:fldChar w:fldCharType="begin"/>
    </w:r>
    <w:r w:rsidRPr="00D473FD">
      <w:rPr>
        <w:rStyle w:val="PageNumber"/>
        <w:rFonts w:cs="Arial"/>
        <w:caps/>
        <w:sz w:val="22"/>
      </w:rPr>
      <w:instrText xml:space="preserve"> NUMPAGES </w:instrText>
    </w:r>
    <w:r w:rsidRPr="00D473FD">
      <w:rPr>
        <w:rStyle w:val="PageNumber"/>
        <w:rFonts w:cs="Arial"/>
        <w:caps/>
        <w:sz w:val="22"/>
      </w:rPr>
      <w:fldChar w:fldCharType="separate"/>
    </w:r>
    <w:r w:rsidR="00E91F71" w:rsidRPr="00D473FD">
      <w:rPr>
        <w:rStyle w:val="PageNumber"/>
        <w:rFonts w:cs="Arial"/>
        <w:caps/>
        <w:noProof/>
        <w:sz w:val="22"/>
      </w:rPr>
      <w:t>7</w:t>
    </w:r>
    <w:r w:rsidRPr="00D473FD">
      <w:rPr>
        <w:rStyle w:val="PageNumber"/>
        <w:rFonts w:cs="Arial"/>
        <w:caps/>
        <w:sz w:val="22"/>
      </w:rPr>
      <w:fldChar w:fldCharType="end"/>
    </w:r>
  </w:p>
  <w:p w14:paraId="0F78E019" w14:textId="77777777" w:rsidR="007C00D0" w:rsidRDefault="007C00D0" w:rsidP="006C0FAF">
    <w:pPr>
      <w:pStyle w:val="Header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5548A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755FB2"/>
    <w:multiLevelType w:val="multilevel"/>
    <w:tmpl w:val="D9FE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A576F65"/>
    <w:multiLevelType w:val="hybridMultilevel"/>
    <w:tmpl w:val="9C8E7B52"/>
    <w:lvl w:ilvl="0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D314B"/>
    <w:multiLevelType w:val="multilevel"/>
    <w:tmpl w:val="599657F8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.%4"/>
      <w:lvlJc w:val="left"/>
      <w:pPr>
        <w:tabs>
          <w:tab w:val="num" w:pos="864"/>
        </w:tabs>
        <w:ind w:left="864" w:firstLine="30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006460A"/>
    <w:multiLevelType w:val="multilevel"/>
    <w:tmpl w:val="A496B304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67509BB"/>
    <w:multiLevelType w:val="multilevel"/>
    <w:tmpl w:val="561864F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FEA6C0B"/>
    <w:multiLevelType w:val="hybridMultilevel"/>
    <w:tmpl w:val="6AD287D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C912EB"/>
    <w:multiLevelType w:val="multilevel"/>
    <w:tmpl w:val="04C8E42C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firstLine="288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.%4"/>
      <w:lvlJc w:val="left"/>
      <w:pPr>
        <w:tabs>
          <w:tab w:val="num" w:pos="864"/>
        </w:tabs>
        <w:ind w:left="864" w:firstLine="34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4351C87"/>
    <w:multiLevelType w:val="multilevel"/>
    <w:tmpl w:val="78282C44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65575FD"/>
    <w:multiLevelType w:val="multilevel"/>
    <w:tmpl w:val="49328940"/>
    <w:lvl w:ilvl="0">
      <w:start w:val="1"/>
      <w:numFmt w:val="decimal"/>
      <w:pStyle w:val="Heading1"/>
      <w:lvlText w:val="PART %1.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sz w:val="22"/>
      </w:rPr>
    </w:lvl>
    <w:lvl w:ilvl="2">
      <w:start w:val="1"/>
      <w:numFmt w:val="decimal"/>
      <w:pStyle w:val="Heading3"/>
      <w:lvlText w:val=".%3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  <w:color w:val="000000"/>
        <w:sz w:val="22"/>
      </w:rPr>
    </w:lvl>
    <w:lvl w:ilvl="3">
      <w:start w:val="1"/>
      <w:numFmt w:val="decimal"/>
      <w:lvlText w:val=".%4"/>
      <w:lvlJc w:val="left"/>
      <w:pPr>
        <w:tabs>
          <w:tab w:val="num" w:pos="2160"/>
        </w:tabs>
        <w:ind w:left="2160" w:hanging="72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decimal"/>
      <w:pStyle w:val="Heading5"/>
      <w:lvlText w:val=".%5"/>
      <w:lvlJc w:val="left"/>
      <w:pPr>
        <w:tabs>
          <w:tab w:val="num" w:pos="2880"/>
        </w:tabs>
        <w:ind w:left="2880" w:hanging="720"/>
      </w:pPr>
      <w:rPr>
        <w:rFonts w:ascii="Calibri" w:hAnsi="Calibri" w:hint="default"/>
        <w:b w:val="0"/>
        <w:i w:val="0"/>
        <w:sz w:val="22"/>
      </w:rPr>
    </w:lvl>
    <w:lvl w:ilvl="5">
      <w:start w:val="1"/>
      <w:numFmt w:val="decimal"/>
      <w:pStyle w:val="Heading6"/>
      <w:lvlText w:val=".%6"/>
      <w:lvlJc w:val="left"/>
      <w:pPr>
        <w:tabs>
          <w:tab w:val="num" w:pos="3600"/>
        </w:tabs>
        <w:ind w:left="3600" w:hanging="720"/>
      </w:pPr>
      <w:rPr>
        <w:rFonts w:ascii="Calibri" w:hAnsi="Calibri" w:hint="default"/>
        <w:b w:val="0"/>
        <w:i w:val="0"/>
        <w:sz w:val="22"/>
      </w:rPr>
    </w:lvl>
    <w:lvl w:ilvl="6">
      <w:start w:val="1"/>
      <w:numFmt w:val="decimal"/>
      <w:pStyle w:val="Heading7"/>
      <w:lvlText w:val=".%7"/>
      <w:lvlJc w:val="left"/>
      <w:pPr>
        <w:tabs>
          <w:tab w:val="num" w:pos="4320"/>
        </w:tabs>
        <w:ind w:left="4320" w:hanging="720"/>
      </w:pPr>
      <w:rPr>
        <w:rFonts w:ascii="Calibri" w:hAnsi="Calibri" w:hint="default"/>
        <w:b w:val="0"/>
        <w:i w:val="0"/>
        <w:sz w:val="22"/>
      </w:rPr>
    </w:lvl>
    <w:lvl w:ilvl="7">
      <w:start w:val="1"/>
      <w:numFmt w:val="decimal"/>
      <w:pStyle w:val="Heading8"/>
      <w:lvlText w:val=".%8"/>
      <w:lvlJc w:val="left"/>
      <w:pPr>
        <w:tabs>
          <w:tab w:val="num" w:pos="5040"/>
        </w:tabs>
        <w:ind w:left="5040" w:hanging="720"/>
      </w:pPr>
      <w:rPr>
        <w:rFonts w:ascii="Calibri" w:hAnsi="Calibri" w:hint="default"/>
        <w:b w:val="0"/>
        <w:i w:val="0"/>
        <w:sz w:val="22"/>
      </w:rPr>
    </w:lvl>
    <w:lvl w:ilvl="8">
      <w:start w:val="1"/>
      <w:numFmt w:val="decimal"/>
      <w:lvlText w:val=".%9"/>
      <w:lvlJc w:val="left"/>
      <w:pPr>
        <w:tabs>
          <w:tab w:val="num" w:pos="5760"/>
        </w:tabs>
        <w:ind w:left="5760" w:hanging="720"/>
      </w:pPr>
      <w:rPr>
        <w:rFonts w:ascii="Calibri" w:hAnsi="Calibri" w:hint="default"/>
        <w:b w:val="0"/>
        <w:i w:val="0"/>
        <w:sz w:val="22"/>
      </w:rPr>
    </w:lvl>
  </w:abstractNum>
  <w:abstractNum w:abstractNumId="10" w15:restartNumberingAfterBreak="0">
    <w:nsid w:val="50407D28"/>
    <w:multiLevelType w:val="multilevel"/>
    <w:tmpl w:val="F9B67418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firstLine="2880"/>
      </w:pPr>
      <w:rPr>
        <w:rFonts w:ascii="Calibri" w:hAnsi="Calibri" w:hint="default"/>
        <w:color w:val="000000"/>
        <w:sz w:val="22"/>
      </w:rPr>
    </w:lvl>
    <w:lvl w:ilvl="3">
      <w:start w:val="1"/>
      <w:numFmt w:val="decimal"/>
      <w:lvlText w:val=".%4"/>
      <w:lvlJc w:val="left"/>
      <w:pPr>
        <w:tabs>
          <w:tab w:val="num" w:pos="864"/>
        </w:tabs>
        <w:ind w:left="864" w:firstLine="3456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firstLine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8F9186A"/>
    <w:multiLevelType w:val="multilevel"/>
    <w:tmpl w:val="081C5F9C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FAC4BE0"/>
    <w:multiLevelType w:val="multilevel"/>
    <w:tmpl w:val="84E0E4FC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firstLine="288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.%4"/>
      <w:lvlJc w:val="left"/>
      <w:pPr>
        <w:tabs>
          <w:tab w:val="num" w:pos="864"/>
        </w:tabs>
        <w:ind w:left="864" w:firstLine="30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735279716">
    <w:abstractNumId w:val="0"/>
  </w:num>
  <w:num w:numId="2" w16cid:durableId="126625783">
    <w:abstractNumId w:val="0"/>
  </w:num>
  <w:num w:numId="3" w16cid:durableId="1895041579">
    <w:abstractNumId w:val="10"/>
  </w:num>
  <w:num w:numId="4" w16cid:durableId="1091506624">
    <w:abstractNumId w:val="5"/>
  </w:num>
  <w:num w:numId="5" w16cid:durableId="1227255104">
    <w:abstractNumId w:val="11"/>
  </w:num>
  <w:num w:numId="6" w16cid:durableId="349456404">
    <w:abstractNumId w:val="4"/>
  </w:num>
  <w:num w:numId="7" w16cid:durableId="185874100">
    <w:abstractNumId w:val="8"/>
  </w:num>
  <w:num w:numId="8" w16cid:durableId="1041857817">
    <w:abstractNumId w:val="3"/>
  </w:num>
  <w:num w:numId="9" w16cid:durableId="1083573684">
    <w:abstractNumId w:val="12"/>
  </w:num>
  <w:num w:numId="10" w16cid:durableId="1445035630">
    <w:abstractNumId w:val="7"/>
  </w:num>
  <w:num w:numId="11" w16cid:durableId="50883756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30667189">
    <w:abstractNumId w:val="2"/>
  </w:num>
  <w:num w:numId="13" w16cid:durableId="1234782114">
    <w:abstractNumId w:val="9"/>
  </w:num>
  <w:num w:numId="14" w16cid:durableId="500975517">
    <w:abstractNumId w:val="9"/>
  </w:num>
  <w:num w:numId="15" w16cid:durableId="1583446882">
    <w:abstractNumId w:val="9"/>
  </w:num>
  <w:num w:numId="16" w16cid:durableId="1310401178">
    <w:abstractNumId w:val="9"/>
  </w:num>
  <w:num w:numId="17" w16cid:durableId="1669863014">
    <w:abstractNumId w:val="9"/>
  </w:num>
  <w:num w:numId="18" w16cid:durableId="2112895879">
    <w:abstractNumId w:val="9"/>
  </w:num>
  <w:num w:numId="19" w16cid:durableId="1436712092">
    <w:abstractNumId w:val="9"/>
  </w:num>
  <w:num w:numId="20" w16cid:durableId="599800021">
    <w:abstractNumId w:val="9"/>
  </w:num>
  <w:num w:numId="21" w16cid:durableId="1054430588">
    <w:abstractNumId w:val="9"/>
  </w:num>
  <w:num w:numId="22" w16cid:durableId="12840209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ny Pang">
    <w15:presenceInfo w15:providerId="AD" w15:userId="S::Johnny.Pang@etoengineering.ca::93e0402e-0c7d-4ac3-adc9-299bd55456c0"/>
  </w15:person>
  <w15:person w15:author="Axel Ouillet">
    <w15:presenceInfo w15:providerId="AD" w15:userId="S::ouilleta@AE.CA::61f62530-c8bb-495e-afd5-ea61b2be56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mirrorMargin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oolset" w:val="3"/>
  </w:docVars>
  <w:rsids>
    <w:rsidRoot w:val="00D109FD"/>
    <w:rsid w:val="0000283C"/>
    <w:rsid w:val="00013CDF"/>
    <w:rsid w:val="00025302"/>
    <w:rsid w:val="00030C12"/>
    <w:rsid w:val="000436CC"/>
    <w:rsid w:val="00052E42"/>
    <w:rsid w:val="000634DC"/>
    <w:rsid w:val="000A6044"/>
    <w:rsid w:val="000A7BB7"/>
    <w:rsid w:val="000B5762"/>
    <w:rsid w:val="000C6EBC"/>
    <w:rsid w:val="00107DBA"/>
    <w:rsid w:val="00116896"/>
    <w:rsid w:val="001405BD"/>
    <w:rsid w:val="00195593"/>
    <w:rsid w:val="001A77DC"/>
    <w:rsid w:val="001B3E2D"/>
    <w:rsid w:val="00281C20"/>
    <w:rsid w:val="002941A1"/>
    <w:rsid w:val="002B42FB"/>
    <w:rsid w:val="002C4C61"/>
    <w:rsid w:val="002C7DEB"/>
    <w:rsid w:val="002D4787"/>
    <w:rsid w:val="002F2321"/>
    <w:rsid w:val="002F6EA9"/>
    <w:rsid w:val="00303EE9"/>
    <w:rsid w:val="003130DA"/>
    <w:rsid w:val="003343BE"/>
    <w:rsid w:val="0033540B"/>
    <w:rsid w:val="00366110"/>
    <w:rsid w:val="00372157"/>
    <w:rsid w:val="00386C45"/>
    <w:rsid w:val="00397133"/>
    <w:rsid w:val="003A3F5F"/>
    <w:rsid w:val="003C6405"/>
    <w:rsid w:val="0040417E"/>
    <w:rsid w:val="00412C0D"/>
    <w:rsid w:val="00414AEF"/>
    <w:rsid w:val="00453A61"/>
    <w:rsid w:val="0046666B"/>
    <w:rsid w:val="00490074"/>
    <w:rsid w:val="004A1314"/>
    <w:rsid w:val="004D5CE4"/>
    <w:rsid w:val="004F138C"/>
    <w:rsid w:val="00522CC6"/>
    <w:rsid w:val="00532066"/>
    <w:rsid w:val="005357F2"/>
    <w:rsid w:val="00556AA6"/>
    <w:rsid w:val="00573ED2"/>
    <w:rsid w:val="00581289"/>
    <w:rsid w:val="005947BD"/>
    <w:rsid w:val="00596E85"/>
    <w:rsid w:val="005A678F"/>
    <w:rsid w:val="005B1528"/>
    <w:rsid w:val="005B5934"/>
    <w:rsid w:val="005B6E79"/>
    <w:rsid w:val="005C3D39"/>
    <w:rsid w:val="005E7675"/>
    <w:rsid w:val="005F74C1"/>
    <w:rsid w:val="00624110"/>
    <w:rsid w:val="006242D3"/>
    <w:rsid w:val="0063553E"/>
    <w:rsid w:val="00643E49"/>
    <w:rsid w:val="00670C51"/>
    <w:rsid w:val="00672C12"/>
    <w:rsid w:val="006C0FAF"/>
    <w:rsid w:val="0070514B"/>
    <w:rsid w:val="0073496C"/>
    <w:rsid w:val="00796B75"/>
    <w:rsid w:val="007B3E2B"/>
    <w:rsid w:val="007B4EBA"/>
    <w:rsid w:val="007C00D0"/>
    <w:rsid w:val="007C6137"/>
    <w:rsid w:val="007E4441"/>
    <w:rsid w:val="007F4E37"/>
    <w:rsid w:val="008001A5"/>
    <w:rsid w:val="0080175A"/>
    <w:rsid w:val="00812A85"/>
    <w:rsid w:val="00825E83"/>
    <w:rsid w:val="00844863"/>
    <w:rsid w:val="00846D39"/>
    <w:rsid w:val="00873E40"/>
    <w:rsid w:val="00880178"/>
    <w:rsid w:val="0088437F"/>
    <w:rsid w:val="0089385F"/>
    <w:rsid w:val="008966C6"/>
    <w:rsid w:val="008A26A6"/>
    <w:rsid w:val="00912BD5"/>
    <w:rsid w:val="00925994"/>
    <w:rsid w:val="009369FF"/>
    <w:rsid w:val="00937E49"/>
    <w:rsid w:val="00947C1C"/>
    <w:rsid w:val="00960011"/>
    <w:rsid w:val="00960901"/>
    <w:rsid w:val="00972B5B"/>
    <w:rsid w:val="009814B2"/>
    <w:rsid w:val="009863D9"/>
    <w:rsid w:val="009A7E5B"/>
    <w:rsid w:val="009C30E1"/>
    <w:rsid w:val="009D7626"/>
    <w:rsid w:val="009D7FA9"/>
    <w:rsid w:val="009F20A6"/>
    <w:rsid w:val="00A767E0"/>
    <w:rsid w:val="00AA040C"/>
    <w:rsid w:val="00AA44C7"/>
    <w:rsid w:val="00B06089"/>
    <w:rsid w:val="00B2768F"/>
    <w:rsid w:val="00B8423A"/>
    <w:rsid w:val="00B94D71"/>
    <w:rsid w:val="00BB0DC7"/>
    <w:rsid w:val="00BE7E05"/>
    <w:rsid w:val="00BF1DF1"/>
    <w:rsid w:val="00BF35A3"/>
    <w:rsid w:val="00C73272"/>
    <w:rsid w:val="00C80C03"/>
    <w:rsid w:val="00C81675"/>
    <w:rsid w:val="00CD696D"/>
    <w:rsid w:val="00CE3B0D"/>
    <w:rsid w:val="00CE645C"/>
    <w:rsid w:val="00D0391D"/>
    <w:rsid w:val="00D109FD"/>
    <w:rsid w:val="00D10FF2"/>
    <w:rsid w:val="00D2485C"/>
    <w:rsid w:val="00D25E69"/>
    <w:rsid w:val="00D26372"/>
    <w:rsid w:val="00D3626B"/>
    <w:rsid w:val="00D473FD"/>
    <w:rsid w:val="00D5414F"/>
    <w:rsid w:val="00D705EE"/>
    <w:rsid w:val="00D738B2"/>
    <w:rsid w:val="00D9093B"/>
    <w:rsid w:val="00D96BA8"/>
    <w:rsid w:val="00DA097A"/>
    <w:rsid w:val="00DB06A2"/>
    <w:rsid w:val="00DC6BE2"/>
    <w:rsid w:val="00DE51F6"/>
    <w:rsid w:val="00E04D02"/>
    <w:rsid w:val="00E23106"/>
    <w:rsid w:val="00E40892"/>
    <w:rsid w:val="00E62AA3"/>
    <w:rsid w:val="00E71947"/>
    <w:rsid w:val="00E77F2B"/>
    <w:rsid w:val="00E9152C"/>
    <w:rsid w:val="00E91F71"/>
    <w:rsid w:val="00EA061B"/>
    <w:rsid w:val="00EA59B8"/>
    <w:rsid w:val="00EB1C83"/>
    <w:rsid w:val="00EB35F7"/>
    <w:rsid w:val="00EF1AA2"/>
    <w:rsid w:val="00F00AD9"/>
    <w:rsid w:val="00F13982"/>
    <w:rsid w:val="00F445F1"/>
    <w:rsid w:val="00F5273F"/>
    <w:rsid w:val="00F6204E"/>
    <w:rsid w:val="00F67FFB"/>
    <w:rsid w:val="00F75484"/>
    <w:rsid w:val="00FC0407"/>
    <w:rsid w:val="00FC3D8C"/>
    <w:rsid w:val="00FE46BF"/>
    <w:rsid w:val="00FF312F"/>
    <w:rsid w:val="00FF459A"/>
    <w:rsid w:val="00FF4AF5"/>
    <w:rsid w:val="00FF4CB7"/>
    <w:rsid w:val="23714148"/>
    <w:rsid w:val="54B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3FB58"/>
  <w15:chartTrackingRefBased/>
  <w15:docId w15:val="{31D91570-6CFE-4441-886F-6B5BBC59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qFormat="1"/>
    <w:lsdException w:name="Subtitle" w:qFormat="1"/>
    <w:lsdException w:name="Strong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2066"/>
    <w:rPr>
      <w:sz w:val="22"/>
      <w:szCs w:val="22"/>
      <w:lang w:val="en-CA" w:eastAsia="en-CA"/>
    </w:rPr>
  </w:style>
  <w:style w:type="paragraph" w:styleId="Heading1">
    <w:name w:val="heading 1"/>
    <w:basedOn w:val="ListParagraph"/>
    <w:link w:val="Heading1Char"/>
    <w:qFormat/>
    <w:rsid w:val="00532066"/>
    <w:pPr>
      <w:numPr>
        <w:numId w:val="21"/>
      </w:numPr>
      <w:outlineLvl w:val="0"/>
    </w:pPr>
  </w:style>
  <w:style w:type="paragraph" w:styleId="Heading2">
    <w:name w:val="heading 2"/>
    <w:basedOn w:val="ListParagraph"/>
    <w:next w:val="Normal"/>
    <w:link w:val="Heading2Char"/>
    <w:qFormat/>
    <w:rsid w:val="00052E42"/>
    <w:pPr>
      <w:numPr>
        <w:ilvl w:val="1"/>
        <w:numId w:val="21"/>
      </w:numPr>
      <w:spacing w:before="80"/>
      <w:outlineLvl w:val="1"/>
    </w:pPr>
    <w:rPr>
      <w:u w:val="single"/>
    </w:rPr>
  </w:style>
  <w:style w:type="paragraph" w:styleId="Heading3">
    <w:name w:val="heading 3"/>
    <w:basedOn w:val="ListParagraph"/>
    <w:link w:val="Heading3Char"/>
    <w:qFormat/>
    <w:rsid w:val="00532066"/>
    <w:pPr>
      <w:numPr>
        <w:ilvl w:val="2"/>
        <w:numId w:val="21"/>
      </w:numPr>
      <w:outlineLvl w:val="2"/>
    </w:pPr>
  </w:style>
  <w:style w:type="paragraph" w:styleId="Heading4">
    <w:name w:val="heading 4"/>
    <w:basedOn w:val="ListParagraph"/>
    <w:link w:val="Heading4Char"/>
    <w:qFormat/>
    <w:rsid w:val="00532066"/>
    <w:pPr>
      <w:spacing w:before="80"/>
      <w:ind w:left="1440"/>
      <w:contextualSpacing w:val="0"/>
      <w:outlineLvl w:val="3"/>
    </w:pPr>
  </w:style>
  <w:style w:type="paragraph" w:styleId="Heading5">
    <w:name w:val="heading 5"/>
    <w:basedOn w:val="Heading4"/>
    <w:link w:val="Heading5Char"/>
    <w:qFormat/>
    <w:rsid w:val="00532066"/>
    <w:pPr>
      <w:numPr>
        <w:ilvl w:val="4"/>
        <w:numId w:val="21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532066"/>
    <w:pPr>
      <w:numPr>
        <w:ilvl w:val="5"/>
      </w:numPr>
      <w:outlineLvl w:val="5"/>
    </w:pPr>
  </w:style>
  <w:style w:type="paragraph" w:styleId="Heading7">
    <w:name w:val="heading 7"/>
    <w:basedOn w:val="ListParagraph"/>
    <w:next w:val="Normal"/>
    <w:link w:val="Heading7Char"/>
    <w:qFormat/>
    <w:rsid w:val="00532066"/>
    <w:pPr>
      <w:numPr>
        <w:ilvl w:val="6"/>
        <w:numId w:val="21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532066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532066"/>
    <w:pPr>
      <w:numPr>
        <w:ilvl w:val="8"/>
        <w:numId w:val="22"/>
      </w:numPr>
      <w:tabs>
        <w:tab w:val="num" w:pos="5760"/>
      </w:tabs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60"/>
    </w:pPr>
    <w:rPr>
      <w:rFonts w:ascii="Book Antiqua" w:hAnsi="Book Antiqua"/>
    </w:rPr>
  </w:style>
  <w:style w:type="paragraph" w:customStyle="1" w:styleId="Bullet">
    <w:name w:val="Bullet"/>
    <w:basedOn w:val="BodyText"/>
    <w:next w:val="BodyText"/>
  </w:style>
  <w:style w:type="character" w:styleId="CommentReference">
    <w:name w:val="annotation reference"/>
    <w:semiHidden/>
    <w:rPr>
      <w:rFonts w:ascii="Arial" w:hAnsi="Arial"/>
      <w:color w:val="FF0000"/>
      <w:position w:val="6"/>
      <w:sz w:val="20"/>
    </w:rPr>
  </w:style>
  <w:style w:type="paragraph" w:styleId="CommentText">
    <w:name w:val="annotation text"/>
    <w:basedOn w:val="Normal"/>
    <w:semiHidden/>
    <w:pPr>
      <w:spacing w:before="120"/>
    </w:pPr>
    <w:rPr>
      <w:rFonts w:ascii="Arial" w:hAnsi="Arial"/>
    </w:rPr>
  </w:style>
  <w:style w:type="paragraph" w:customStyle="1" w:styleId="CSA">
    <w:name w:val="CSA"/>
    <w:basedOn w:val="BodyText"/>
    <w:next w:val="Heading1"/>
    <w:pPr>
      <w:keepNext/>
      <w:spacing w:after="0"/>
    </w:pPr>
    <w:rPr>
      <w:b/>
      <w:caps/>
      <w:sz w:val="20"/>
    </w:rPr>
  </w:style>
  <w:style w:type="paragraph" w:customStyle="1" w:styleId="Divider">
    <w:name w:val="Divider"/>
    <w:basedOn w:val="Normal"/>
    <w:next w:val="BlockText"/>
    <w:pPr>
      <w:pBdr>
        <w:bottom w:val="single" w:sz="6" w:space="1" w:color="auto"/>
      </w:pBdr>
      <w:spacing w:before="10800"/>
      <w:jc w:val="right"/>
    </w:pPr>
    <w:rPr>
      <w:b/>
      <w:sz w:val="40"/>
    </w:rPr>
  </w:style>
  <w:style w:type="paragraph" w:customStyle="1" w:styleId="Main-Head">
    <w:name w:val="Main-Head"/>
    <w:basedOn w:val="Normal"/>
    <w:next w:val="BodyText"/>
    <w:link w:val="Main-HeadChar"/>
    <w:rPr>
      <w:rFonts w:ascii="Arial Narrow" w:hAnsi="Arial Narrow"/>
      <w:b/>
    </w:rPr>
  </w:style>
  <w:style w:type="paragraph" w:styleId="Caption">
    <w:name w:val="caption"/>
    <w:basedOn w:val="Main-Head"/>
    <w:next w:val="Normal"/>
    <w:pPr>
      <w:keepNext/>
      <w:spacing w:after="240"/>
    </w:pPr>
    <w:rPr>
      <w:b w:val="0"/>
      <w:i/>
      <w:sz w:val="20"/>
    </w:rPr>
  </w:style>
  <w:style w:type="paragraph" w:customStyle="1" w:styleId="Exhibit--Number">
    <w:name w:val="Exhibit--Number"/>
    <w:basedOn w:val="Main-Head"/>
    <w:next w:val="Exhibit--Title"/>
    <w:pPr>
      <w:spacing w:before="160"/>
    </w:pPr>
    <w:rPr>
      <w:caps/>
      <w:sz w:val="18"/>
    </w:rPr>
  </w:style>
  <w:style w:type="paragraph" w:customStyle="1" w:styleId="Exhibit--Title">
    <w:name w:val="Exhibit--Title"/>
    <w:basedOn w:val="Exhibit--Number"/>
    <w:next w:val="Exhibit--Caption"/>
    <w:pPr>
      <w:spacing w:before="0"/>
    </w:pPr>
    <w:rPr>
      <w:b w:val="0"/>
      <w:caps w:val="0"/>
      <w:sz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Contents">
    <w:name w:val="Contents"/>
    <w:basedOn w:val="Heading1"/>
    <w:next w:val="BodyText"/>
  </w:style>
  <w:style w:type="paragraph" w:styleId="Footer">
    <w:name w:val="footer"/>
    <w:basedOn w:val="Normal"/>
    <w:pPr>
      <w:tabs>
        <w:tab w:val="right" w:pos="9000"/>
      </w:tabs>
    </w:pPr>
    <w:rPr>
      <w:rFonts w:ascii="Arial Narrow" w:hAnsi="Arial Narrow"/>
      <w:caps/>
      <w:sz w:val="14"/>
    </w:rPr>
  </w:style>
  <w:style w:type="character" w:styleId="FootnoteReference">
    <w:name w:val="footnote reference"/>
    <w:semiHidden/>
    <w:rPr>
      <w:rFonts w:ascii="Arial" w:hAnsi="Arial"/>
      <w:spacing w:val="0"/>
      <w:position w:val="6"/>
      <w:sz w:val="16"/>
    </w:rPr>
  </w:style>
  <w:style w:type="paragraph" w:styleId="FootnoteText">
    <w:name w:val="footnote text"/>
    <w:basedOn w:val="BodyText"/>
    <w:semiHidden/>
    <w:pPr>
      <w:spacing w:after="0"/>
    </w:pPr>
    <w:rPr>
      <w:rFonts w:ascii="Arial" w:hAnsi="Arial"/>
      <w:sz w:val="16"/>
    </w:rPr>
  </w:style>
  <w:style w:type="paragraph" w:styleId="Header">
    <w:name w:val="header"/>
    <w:basedOn w:val="Normal"/>
    <w:pPr>
      <w:pBdr>
        <w:bottom w:val="single" w:sz="6" w:space="1" w:color="auto"/>
      </w:pBdr>
      <w:jc w:val="right"/>
    </w:pPr>
    <w:rPr>
      <w:rFonts w:ascii="Arial Narrow" w:hAnsi="Arial Narrow"/>
      <w:caps/>
      <w:sz w:val="14"/>
    </w:rPr>
  </w:style>
  <w:style w:type="paragraph" w:styleId="NormalIndent">
    <w:name w:val="Normal Indent"/>
    <w:basedOn w:val="Normal"/>
    <w:pPr>
      <w:ind w:left="360"/>
    </w:pPr>
  </w:style>
  <w:style w:type="paragraph" w:customStyle="1" w:styleId="Number">
    <w:name w:val="Number"/>
    <w:basedOn w:val="BodyText"/>
    <w:next w:val="BodyText"/>
    <w:pPr>
      <w:spacing w:after="0"/>
      <w:ind w:left="360" w:hanging="360"/>
    </w:pPr>
  </w:style>
  <w:style w:type="character" w:styleId="PageNumber">
    <w:name w:val="page number"/>
    <w:rPr>
      <w:sz w:val="16"/>
    </w:rPr>
  </w:style>
  <w:style w:type="paragraph" w:customStyle="1" w:styleId="TableHead">
    <w:name w:val="Table Head"/>
    <w:basedOn w:val="Normal"/>
    <w:next w:val="Normal"/>
    <w:pPr>
      <w:spacing w:before="80" w:after="80"/>
      <w:jc w:val="center"/>
    </w:pPr>
    <w:rPr>
      <w:rFonts w:ascii="Arial" w:hAnsi="Arial"/>
      <w:b/>
      <w:sz w:val="18"/>
    </w:rPr>
  </w:style>
  <w:style w:type="paragraph" w:customStyle="1" w:styleId="TableBody">
    <w:name w:val="Table Body"/>
    <w:basedOn w:val="TableHead"/>
    <w:pPr>
      <w:jc w:val="left"/>
    </w:pPr>
    <w:rPr>
      <w:b w:val="0"/>
    </w:rPr>
  </w:style>
  <w:style w:type="paragraph" w:customStyle="1" w:styleId="TableNotes">
    <w:name w:val="Table Notes"/>
    <w:basedOn w:val="TableBody"/>
    <w:pPr>
      <w:spacing w:after="320"/>
    </w:pPr>
  </w:style>
  <w:style w:type="paragraph" w:customStyle="1" w:styleId="Tick">
    <w:name w:val="Tick"/>
    <w:basedOn w:val="BodyText"/>
    <w:next w:val="BodyText"/>
    <w:pPr>
      <w:spacing w:after="0"/>
      <w:ind w:left="720" w:hanging="360"/>
    </w:pPr>
  </w:style>
  <w:style w:type="paragraph" w:styleId="Title">
    <w:name w:val="Title"/>
    <w:basedOn w:val="Normal"/>
    <w:link w:val="TitleChar"/>
    <w:qFormat/>
    <w:rsid w:val="00532066"/>
    <w:pPr>
      <w:keepNext/>
      <w:spacing w:before="160" w:after="30"/>
    </w:pPr>
    <w:rPr>
      <w:rFonts w:ascii="Arial Narrow" w:hAnsi="Arial Narrow"/>
      <w:b/>
    </w:rPr>
  </w:style>
  <w:style w:type="paragraph" w:styleId="TOC1">
    <w:name w:val="toc 1"/>
    <w:basedOn w:val="BodyText"/>
    <w:next w:val="TOC2"/>
    <w:autoRedefine/>
    <w:semiHidden/>
    <w:pPr>
      <w:tabs>
        <w:tab w:val="right" w:leader="dot" w:pos="8640"/>
      </w:tabs>
      <w:spacing w:after="0"/>
    </w:pPr>
    <w:rPr>
      <w:b/>
    </w:rPr>
  </w:style>
  <w:style w:type="paragraph" w:styleId="TOC2">
    <w:name w:val="toc 2"/>
    <w:basedOn w:val="TOC1"/>
    <w:next w:val="TOC3"/>
    <w:autoRedefine/>
    <w:semiHidden/>
    <w:pPr>
      <w:tabs>
        <w:tab w:val="left" w:pos="1008"/>
      </w:tabs>
      <w:ind w:left="720"/>
    </w:pPr>
    <w:rPr>
      <w:b w:val="0"/>
    </w:rPr>
  </w:style>
  <w:style w:type="paragraph" w:styleId="TOC3">
    <w:name w:val="toc 3"/>
    <w:basedOn w:val="TOC2"/>
    <w:autoRedefine/>
    <w:semiHidden/>
    <w:pPr>
      <w:tabs>
        <w:tab w:val="clear" w:pos="1008"/>
        <w:tab w:val="left" w:pos="1728"/>
      </w:tabs>
      <w:ind w:left="1440"/>
    </w:pPr>
  </w:style>
  <w:style w:type="paragraph" w:styleId="ListBullet">
    <w:name w:val="List Bullet"/>
    <w:basedOn w:val="Bullet"/>
    <w:autoRedefine/>
    <w:pPr>
      <w:numPr>
        <w:numId w:val="2"/>
      </w:numPr>
    </w:pPr>
  </w:style>
  <w:style w:type="paragraph" w:styleId="TOC4">
    <w:name w:val="toc 4"/>
    <w:basedOn w:val="TOC3"/>
    <w:next w:val="TOC5"/>
    <w:autoRedefine/>
    <w:semiHidden/>
    <w:pPr>
      <w:tabs>
        <w:tab w:val="left" w:pos="2880"/>
      </w:tabs>
      <w:ind w:left="21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customStyle="1" w:styleId="Exhibit--Caption">
    <w:name w:val="Exhibit--Caption"/>
    <w:basedOn w:val="Exhibit--Title"/>
    <w:next w:val="BodyText"/>
    <w:rPr>
      <w:i/>
    </w:rPr>
  </w:style>
  <w:style w:type="character" w:customStyle="1" w:styleId="Main-HeadChar">
    <w:name w:val="Main-Head Char"/>
    <w:link w:val="Main-Head"/>
    <w:rsid w:val="00AA040C"/>
    <w:rPr>
      <w:rFonts w:ascii="Arial Narrow" w:hAnsi="Arial Narrow"/>
      <w:b/>
      <w:sz w:val="22"/>
      <w:lang w:val="en-US" w:eastAsia="en-US" w:bidi="ar-SA"/>
    </w:rPr>
  </w:style>
  <w:style w:type="paragraph" w:customStyle="1" w:styleId="Flysheet">
    <w:name w:val="Flysheet"/>
    <w:basedOn w:val="Normal"/>
    <w:pPr>
      <w:jc w:val="right"/>
    </w:pPr>
    <w:rPr>
      <w:rFonts w:ascii="Arial Narrow" w:hAnsi="Arial Narrow"/>
      <w:b/>
      <w:sz w:val="28"/>
    </w:rPr>
  </w:style>
  <w:style w:type="paragraph" w:customStyle="1" w:styleId="FlysheetCont">
    <w:name w:val="Flysheet Cont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paragraph" w:customStyle="1" w:styleId="FlysheetTitle">
    <w:name w:val="Flysheet Title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paragraph" w:customStyle="1" w:styleId="TableFlysheet">
    <w:name w:val="Table Flysheet"/>
    <w:basedOn w:val="Normal"/>
    <w:pPr>
      <w:jc w:val="right"/>
    </w:pPr>
    <w:rPr>
      <w:rFonts w:ascii="Arial Narrow" w:hAnsi="Arial Narrow"/>
      <w:b/>
      <w:sz w:val="28"/>
    </w:rPr>
  </w:style>
  <w:style w:type="paragraph" w:customStyle="1" w:styleId="TableFlysheetCont">
    <w:name w:val="Table Flysheet Cont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paragraph" w:customStyle="1" w:styleId="TableFlysheetTitle">
    <w:name w:val="Table Flysheet Title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character" w:customStyle="1" w:styleId="Heading3Char">
    <w:name w:val="Heading 3 Char"/>
    <w:link w:val="Heading3"/>
    <w:rsid w:val="00532066"/>
  </w:style>
  <w:style w:type="paragraph" w:customStyle="1" w:styleId="Other">
    <w:name w:val="Other"/>
    <w:basedOn w:val="Normal"/>
    <w:rsid w:val="00F13982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paragraph" w:customStyle="1" w:styleId="NormalTableText">
    <w:name w:val="Normal Table Text"/>
    <w:basedOn w:val="Normal"/>
    <w:rsid w:val="00FF4AF5"/>
    <w:pPr>
      <w:widowControl w:val="0"/>
      <w:spacing w:before="60" w:after="60"/>
    </w:pPr>
    <w:rPr>
      <w:rFonts w:ascii="Arial" w:hAnsi="Arial"/>
      <w:sz w:val="20"/>
      <w:lang w:val="en-GB"/>
    </w:rPr>
  </w:style>
  <w:style w:type="paragraph" w:customStyle="1" w:styleId="TableHeading">
    <w:name w:val="Table Heading"/>
    <w:basedOn w:val="Normal"/>
    <w:rsid w:val="00FF4AF5"/>
    <w:pPr>
      <w:widowControl w:val="0"/>
      <w:spacing w:before="60" w:after="60"/>
    </w:pPr>
    <w:rPr>
      <w:rFonts w:ascii="Arial" w:hAnsi="Arial"/>
      <w:b/>
      <w:sz w:val="20"/>
      <w:lang w:val="en-GB"/>
    </w:rPr>
  </w:style>
  <w:style w:type="paragraph" w:styleId="BalloonText">
    <w:name w:val="Balloon Text"/>
    <w:basedOn w:val="Normal"/>
    <w:semiHidden/>
    <w:rsid w:val="00FE46BF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972B5B"/>
    <w:pPr>
      <w:spacing w:before="0"/>
    </w:pPr>
    <w:rPr>
      <w:rFonts w:ascii="Book Antiqua" w:hAnsi="Book Antiqua"/>
      <w:b/>
      <w:bCs/>
      <w:sz w:val="20"/>
    </w:rPr>
  </w:style>
  <w:style w:type="character" w:styleId="Hyperlink">
    <w:name w:val="Hyperlink"/>
    <w:rsid w:val="009814B2"/>
    <w:rPr>
      <w:color w:val="0000FF"/>
      <w:u w:val="single"/>
    </w:rPr>
  </w:style>
  <w:style w:type="character" w:styleId="FollowedHyperlink">
    <w:name w:val="FollowedHyperlink"/>
    <w:rsid w:val="00E71947"/>
    <w:rPr>
      <w:color w:val="800080"/>
      <w:u w:val="single"/>
    </w:rPr>
  </w:style>
  <w:style w:type="character" w:customStyle="1" w:styleId="BodyTextChar">
    <w:name w:val="Body Text Char"/>
    <w:link w:val="BodyText"/>
    <w:semiHidden/>
    <w:locked/>
    <w:rsid w:val="00AA44C7"/>
    <w:rPr>
      <w:rFonts w:ascii="Book Antiqua" w:hAnsi="Book Antiqua"/>
      <w:sz w:val="22"/>
      <w:lang w:val="en-US" w:eastAsia="en-US" w:bidi="ar-SA"/>
    </w:rPr>
  </w:style>
  <w:style w:type="paragraph" w:customStyle="1" w:styleId="Abbreviations">
    <w:name w:val="Abbreviations"/>
    <w:basedOn w:val="Normal"/>
    <w:link w:val="AbbreviationsChar"/>
    <w:rsid w:val="002B42FB"/>
    <w:pPr>
      <w:tabs>
        <w:tab w:val="left" w:pos="2520"/>
        <w:tab w:val="left" w:pos="2880"/>
      </w:tabs>
      <w:suppressAutoHyphens/>
      <w:spacing w:before="80"/>
      <w:ind w:left="2520" w:hanging="1080"/>
    </w:pPr>
    <w:rPr>
      <w:rFonts w:cs="Arial"/>
      <w:kern w:val="1"/>
      <w:lang w:val="en-GB"/>
    </w:rPr>
  </w:style>
  <w:style w:type="character" w:customStyle="1" w:styleId="Heading1Char">
    <w:name w:val="Heading 1 Char"/>
    <w:link w:val="Heading1"/>
    <w:rsid w:val="00532066"/>
  </w:style>
  <w:style w:type="character" w:customStyle="1" w:styleId="AbbreviationsChar">
    <w:name w:val="Abbreviations Char"/>
    <w:link w:val="Abbreviations"/>
    <w:rsid w:val="002B42FB"/>
    <w:rPr>
      <w:rFonts w:ascii="Calibri" w:hAnsi="Calibri" w:cs="Arial"/>
      <w:kern w:val="1"/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532066"/>
    <w:pPr>
      <w:ind w:left="720"/>
      <w:contextualSpacing/>
    </w:pPr>
  </w:style>
  <w:style w:type="character" w:customStyle="1" w:styleId="Heading2Char">
    <w:name w:val="Heading 2 Char"/>
    <w:link w:val="Heading2"/>
    <w:rsid w:val="00052E42"/>
    <w:rPr>
      <w:u w:val="single"/>
    </w:rPr>
  </w:style>
  <w:style w:type="character" w:customStyle="1" w:styleId="Heading4Char">
    <w:name w:val="Heading 4 Char"/>
    <w:link w:val="Heading4"/>
    <w:rsid w:val="00532066"/>
  </w:style>
  <w:style w:type="character" w:customStyle="1" w:styleId="Heading5Char">
    <w:name w:val="Heading 5 Char"/>
    <w:link w:val="Heading5"/>
    <w:rsid w:val="00532066"/>
  </w:style>
  <w:style w:type="character" w:customStyle="1" w:styleId="Heading6Char">
    <w:name w:val="Heading 6 Char"/>
    <w:link w:val="Heading6"/>
    <w:rsid w:val="00532066"/>
  </w:style>
  <w:style w:type="character" w:customStyle="1" w:styleId="Heading7Char">
    <w:name w:val="Heading 7 Char"/>
    <w:link w:val="Heading7"/>
    <w:rsid w:val="00532066"/>
  </w:style>
  <w:style w:type="character" w:customStyle="1" w:styleId="Heading8Char">
    <w:name w:val="Heading 8 Char"/>
    <w:link w:val="Heading8"/>
    <w:rsid w:val="00532066"/>
  </w:style>
  <w:style w:type="character" w:customStyle="1" w:styleId="Heading9Char">
    <w:name w:val="Heading 9 Char"/>
    <w:link w:val="Heading9"/>
    <w:rsid w:val="00532066"/>
    <w:rPr>
      <w:rFonts w:cs="Arial"/>
    </w:rPr>
  </w:style>
  <w:style w:type="character" w:customStyle="1" w:styleId="TitleChar">
    <w:name w:val="Title Char"/>
    <w:link w:val="Title"/>
    <w:rsid w:val="00532066"/>
    <w:rPr>
      <w:rFonts w:ascii="Arial Narrow" w:hAnsi="Arial Narrow"/>
      <w:b/>
    </w:rPr>
  </w:style>
  <w:style w:type="character" w:styleId="Strong">
    <w:name w:val="Strong"/>
    <w:qFormat/>
    <w:rsid w:val="00532066"/>
    <w:rPr>
      <w:b/>
    </w:rPr>
  </w:style>
  <w:style w:type="paragraph" w:styleId="Revision">
    <w:name w:val="Revision"/>
    <w:hidden/>
    <w:uiPriority w:val="99"/>
    <w:semiHidden/>
    <w:rsid w:val="008966C6"/>
    <w:rPr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4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bipm.org/utils/common/pdf/si_brochure_8_en.pdf" TargetMode="Externa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n.wikipedia.org/wiki/Open_DeviceNet_Vendors_Association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CH2M%20HILL%20Documents\Automated%20Blank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ERIS_x0020_Link xmlns="842cd523-47d6-43d6-8211-471f8d7272d8">
      <Url xsi:nil="true"/>
      <Description xsi:nil="true"/>
    </AERIS_x0020_Link>
    <_ModernAudienceTargetUserField xmlns="842cd523-47d6-43d6-8211-471f8d7272d8">
      <UserInfo>
        <DisplayName/>
        <AccountId xsi:nil="true"/>
        <AccountType/>
      </UserInfo>
    </_ModernAudienceTargetUserField>
    <m5c1804717744f9fa1524b0f29103316 xmlns="842cd523-47d6-43d6-8211-471f8d7272d8">
      <Terms xmlns="http://schemas.microsoft.com/office/infopath/2007/PartnerControls"/>
    </m5c1804717744f9fa1524b0f29103316>
    <Project_x0020_Manager xmlns="842cd523-47d6-43d6-8211-471f8d7272d8">Andrew Moreton</Project_x0020_Manager>
    <TaxCatchAll xmlns="d6d05743-d6d0-46ac-98bc-99f29ab3bcad">
      <Value>1</Value>
    </TaxCatchAll>
    <Status xmlns="842cd523-47d6-43d6-8211-471f8d7272d8">Work in progress</Status>
    <ffbb60d3286f4764a7cd927fbe3c3406 xmlns="842cd523-47d6-43d6-8211-471f8d7272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</TermName>
          <TermId xmlns="http://schemas.microsoft.com/office/infopath/2007/PartnerControls">dbb6cc64-9915-4cf6-857e-3e641b410f5c</TermId>
        </TermInfo>
      </Terms>
    </ffbb60d3286f4764a7cd927fbe3c3406>
    <ddcb8363e9a649659ceb1033f1d9969c xmlns="842cd523-47d6-43d6-8211-471f8d7272d8">
      <Terms xmlns="http://schemas.microsoft.com/office/infopath/2007/PartnerControls"/>
    </ddcb8363e9a649659ceb1033f1d9969c>
    <Owner_x0020_Organization xmlns="842cd523-47d6-43d6-8211-471f8d7272d8" xsi:nil="true"/>
    <ledd8dc17b1542dd8fd0ab7b94bcc985 xmlns="842cd523-47d6-43d6-8211-471f8d7272d8">
      <Terms xmlns="http://schemas.microsoft.com/office/infopath/2007/PartnerControls"/>
    </ledd8dc17b1542dd8fd0ab7b94bcc985>
    <cb1c6817ddae4f4e962caf55b63bf464 xmlns="842cd523-47d6-43d6-8211-471f8d7272d8">
      <Terms xmlns="http://schemas.microsoft.com/office/infopath/2007/PartnerControls"/>
    </cb1c6817ddae4f4e962caf55b63bf464>
    <Client_x0020_Organization xmlns="842cd523-47d6-43d6-8211-471f8d7272d8" xsi:nil="true"/>
    <Project_x0020_Status xmlns="842cd523-47d6-43d6-8211-471f8d7272d8">Open</Project_x0020_Status>
    <Division xmlns="842cd523-47d6-43d6-8211-471f8d7272d8">ON Toronto Infrastructure</Division>
    <l618b0fee8ca4f429e9e6411e9e95b53 xmlns="842cd523-47d6-43d6-8211-471f8d7272d8">
      <Terms xmlns="http://schemas.microsoft.com/office/infopath/2007/PartnerControls"/>
    </l618b0fee8ca4f429e9e6411e9e95b53>
    <Project_x0020_Code xmlns="842cd523-47d6-43d6-8211-471f8d7272d8">2020-5445-00</Project_x0020_Code>
    <Target_x0020_Audiences xmlns="842cd523-47d6-43d6-8211-471f8d7272d8" xsi:nil="true"/>
    <Project_x0020_Name xmlns="842cd523-47d6-43d6-8211-471f8d7272d8">Northeast Vaughan Water Servicing Project</Project_x0020_Name>
    <AERIS_x0020_Published_x0020_Date xmlns="842cd523-47d6-43d6-8211-471f8d7272d8" xsi:nil="true"/>
    <Sector xmlns="842cd523-47d6-43d6-8211-471f8d7272d8">Water and Sanitation</Sector>
    <AERIS_x0020_Version xmlns="842cd523-47d6-43d6-8211-471f8d7272d8" xsi:nil="true"/>
    <lcf76f155ced4ddcb4097134ff3c332f xmlns="842cd523-47d6-43d6-8211-471f8d7272d8">
      <Terms xmlns="http://schemas.microsoft.com/office/infopath/2007/PartnerControls"/>
    </lcf76f155ced4ddcb4097134ff3c332f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8E50B80A32C040A85FB450FB26C9E5" ma:contentTypeVersion="46" ma:contentTypeDescription="Create a new document." ma:contentTypeScope="" ma:versionID="f305d8713f7c5199093c43c28f726b92">
  <xsd:schema xmlns:xsd="http://www.w3.org/2001/XMLSchema" xmlns:xs="http://www.w3.org/2001/XMLSchema" xmlns:p="http://schemas.microsoft.com/office/2006/metadata/properties" xmlns:ns2="842cd523-47d6-43d6-8211-471f8d7272d8" xmlns:ns3="d6d05743-d6d0-46ac-98bc-99f29ab3bcad" targetNamespace="http://schemas.microsoft.com/office/2006/metadata/properties" ma:root="true" ma:fieldsID="ea3efdce6824fb8f554bf7b837cf79a9" ns2:_="" ns3:_="">
    <xsd:import namespace="842cd523-47d6-43d6-8211-471f8d7272d8"/>
    <xsd:import namespace="d6d05743-d6d0-46ac-98bc-99f29ab3b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arget_x0020_Audiences" minOccurs="0"/>
                <xsd:element ref="ns2:_ModernAudienceTargetUserField" minOccurs="0"/>
                <xsd:element ref="ns2:_ModernAudienceAadObjectI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Project_x0020_Manager" minOccurs="0"/>
                <xsd:element ref="ns2:Project_x0020_Code" minOccurs="0"/>
                <xsd:element ref="ns2:Project_x0020_Name" minOccurs="0"/>
                <xsd:element ref="ns2:Client_x0020_Organization" minOccurs="0"/>
                <xsd:element ref="ns2:Owner_x0020_Organization" minOccurs="0"/>
                <xsd:element ref="ns2:cb1c6817ddae4f4e962caf55b63bf464" minOccurs="0"/>
                <xsd:element ref="ns3:TaxCatchAll" minOccurs="0"/>
                <xsd:element ref="ns2:l618b0fee8ca4f429e9e6411e9e95b53" minOccurs="0"/>
                <xsd:element ref="ns2:Division" minOccurs="0"/>
                <xsd:element ref="ns2:Project_x0020_Status" minOccurs="0"/>
                <xsd:element ref="ns2:Sector" minOccurs="0"/>
                <xsd:element ref="ns2:ledd8dc17b1542dd8fd0ab7b94bcc985" minOccurs="0"/>
                <xsd:element ref="ns2:m5c1804717744f9fa1524b0f29103316" minOccurs="0"/>
                <xsd:element ref="ns2:ffbb60d3286f4764a7cd927fbe3c3406" minOccurs="0"/>
                <xsd:element ref="ns2:Status" minOccurs="0"/>
                <xsd:element ref="ns2:AERIS_x0020_Version" minOccurs="0"/>
                <xsd:element ref="ns2:AERIS_x0020_Published_x0020_Date" minOccurs="0"/>
                <xsd:element ref="ns2:AERIS_x0020_Link" minOccurs="0"/>
                <xsd:element ref="ns2:ddcb8363e9a649659ceb1033f1d9969c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cd523-47d6-43d6-8211-471f8d727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arget_x0020_Audiences" ma:index="10" nillable="true" ma:displayName="Target Audiences" ma:internalName="Target_x0020_Audiences">
      <xsd:simpleType>
        <xsd:restriction base="dms:Unknown"/>
      </xsd:simpleType>
    </xsd:element>
    <xsd:element name="_ModernAudienceTargetUserField" ma:index="11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12" nillable="true" ma:displayName="AudienceIds" ma:list="{43165f19-f1c4-4d99-a16a-264f48dff973}" ma:internalName="_ModernAudienceAadObjectIds" ma:readOnly="true" ma:showField="_AadObjectIdForUser" ma:web="d6d05743-d6d0-46ac-98bc-99f29ab3bc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oject_x0020_Manager" ma:index="17" nillable="true" ma:displayName="Project Manager" ma:default="Andrew Moreton" ma:internalName="Project_x0020_Manager">
      <xsd:simpleType>
        <xsd:restriction base="dms:Text">
          <xsd:maxLength value="255"/>
        </xsd:restriction>
      </xsd:simpleType>
    </xsd:element>
    <xsd:element name="Project_x0020_Code" ma:index="18" nillable="true" ma:displayName="Project Code" ma:default="2020-5445-00" ma:internalName="Project_x0020_Code">
      <xsd:simpleType>
        <xsd:restriction base="dms:Text">
          <xsd:maxLength value="255"/>
        </xsd:restriction>
      </xsd:simpleType>
    </xsd:element>
    <xsd:element name="Project_x0020_Name" ma:index="19" nillable="true" ma:displayName="Project Name" ma:default="Northeast Vaughan Water Servicing Project" ma:internalName="Project_x0020_Name">
      <xsd:simpleType>
        <xsd:restriction base="dms:Text">
          <xsd:maxLength value="255"/>
        </xsd:restriction>
      </xsd:simpleType>
    </xsd:element>
    <xsd:element name="Client_x0020_Organization" ma:index="20" nillable="true" ma:displayName="Client Organization" ma:internalName="Client_x0020_Organization">
      <xsd:simpleType>
        <xsd:restriction base="dms:Text">
          <xsd:maxLength value="255"/>
        </xsd:restriction>
      </xsd:simpleType>
    </xsd:element>
    <xsd:element name="Owner_x0020_Organization" ma:index="21" nillable="true" ma:displayName="Owner Organization" ma:internalName="Owner_x0020_Organization">
      <xsd:simpleType>
        <xsd:restriction base="dms:Text">
          <xsd:maxLength value="255"/>
        </xsd:restriction>
      </xsd:simpleType>
    </xsd:element>
    <xsd:element name="cb1c6817ddae4f4e962caf55b63bf464" ma:index="23" nillable="true" ma:taxonomy="true" ma:internalName="cb1c6817ddae4f4e962caf55b63bf464" ma:taxonomyFieldName="Internal_x0020_Organization" ma:displayName="Internal Organization" ma:default="" ma:fieldId="{cb1c6817-ddae-4f4e-962c-af55b63bf464}" ma:sspId="4d32d354-0e99-4421-b819-db95894b1888" ma:termSetId="ffdaf2cf-ea55-46fd-88f8-ad2c39e66661" ma:anchorId="0636ebcc-12de-4bad-b1ae-f760de9ef692" ma:open="false" ma:isKeyword="false">
      <xsd:complexType>
        <xsd:sequence>
          <xsd:element ref="pc:Terms" minOccurs="0" maxOccurs="1"/>
        </xsd:sequence>
      </xsd:complexType>
    </xsd:element>
    <xsd:element name="l618b0fee8ca4f429e9e6411e9e95b53" ma:index="26" nillable="true" ma:taxonomy="true" ma:internalName="l618b0fee8ca4f429e9e6411e9e95b53" ma:taxonomyFieldName="Office" ma:displayName="Office" ma:default="" ma:fieldId="{5618b0fe-e8ca-4f42-9e9e-6411e9e95b53}" ma:sspId="4d32d354-0e99-4421-b819-db95894b1888" ma:termSetId="b49f64b3-4722-4336-9a5c-56c326b344d4" ma:anchorId="75d25fab-71e2-4ece-bb1e-4b760072d18d" ma:open="false" ma:isKeyword="false">
      <xsd:complexType>
        <xsd:sequence>
          <xsd:element ref="pc:Terms" minOccurs="0" maxOccurs="1"/>
        </xsd:sequence>
      </xsd:complexType>
    </xsd:element>
    <xsd:element name="Division" ma:index="27" nillable="true" ma:displayName="Division" ma:default="ON Toronto Infrastructure" ma:internalName="Division">
      <xsd:simpleType>
        <xsd:restriction base="dms:Text">
          <xsd:maxLength value="255"/>
        </xsd:restriction>
      </xsd:simpleType>
    </xsd:element>
    <xsd:element name="Project_x0020_Status" ma:index="28" nillable="true" ma:displayName="Project Status" ma:default="Open" ma:internalName="Project_x0020_Status">
      <xsd:simpleType>
        <xsd:restriction base="dms:Text">
          <xsd:maxLength value="255"/>
        </xsd:restriction>
      </xsd:simpleType>
    </xsd:element>
    <xsd:element name="Sector" ma:index="29" nillable="true" ma:displayName="Sector" ma:default="Water and Sanitation" ma:internalName="Sector">
      <xsd:simpleType>
        <xsd:restriction base="dms:Text">
          <xsd:maxLength value="255"/>
        </xsd:restriction>
      </xsd:simpleType>
    </xsd:element>
    <xsd:element name="ledd8dc17b1542dd8fd0ab7b94bcc985" ma:index="31" nillable="true" ma:taxonomy="true" ma:internalName="ledd8dc17b1542dd8fd0ab7b94bcc985" ma:taxonomyFieldName="Information_x0020_Type" ma:displayName="Information Type" ma:default="" ma:fieldId="{5edd8dc1-7b15-42dd-8fd0-ab7b94bcc985}" ma:sspId="4d32d354-0e99-4421-b819-db95894b1888" ma:termSetId="675de31f-9882-40e0-8bf1-6406c684a74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c1804717744f9fa1524b0f29103316" ma:index="33" nillable="true" ma:taxonomy="true" ma:internalName="m5c1804717744f9fa1524b0f29103316" ma:taxonomyFieldName="Communications" ma:displayName="Communications" ma:default="" ma:fieldId="{65c18047-1774-4f9f-a152-4b0f29103316}" ma:sspId="4d32d354-0e99-4421-b819-db95894b1888" ma:termSetId="9a4b3689-c9c1-4790-ab17-27a3237c1c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fbb60d3286f4764a7cd927fbe3c3406" ma:index="35" nillable="true" ma:taxonomy="true" ma:internalName="ffbb60d3286f4764a7cd927fbe3c3406" ma:taxonomyFieldName="Data_x0020_Classification" ma:displayName="Data Classification" ma:default="1;#Confidential|dbb6cc64-9915-4cf6-857e-3e641b410f5c" ma:fieldId="{ffbb60d3-286f-4764-a7cd-927fbe3c3406}" ma:sspId="4d32d354-0e99-4421-b819-db95894b1888" ma:termSetId="71bc5065-a13d-44d1-a056-853f235091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tatus" ma:index="36" nillable="true" ma:displayName="Status" ma:default="Work in progress" ma:format="Dropdown" ma:internalName="Status">
      <xsd:simpleType>
        <xsd:restriction base="dms:Choice">
          <xsd:enumeration value="Work in progress"/>
          <xsd:enumeration value="Final"/>
          <xsd:enumeration value="Published to AERIS"/>
        </xsd:restriction>
      </xsd:simpleType>
    </xsd:element>
    <xsd:element name="AERIS_x0020_Version" ma:index="37" nillable="true" ma:displayName="AERIS Version" ma:internalName="AERIS_x0020_Version">
      <xsd:simpleType>
        <xsd:restriction base="dms:Text">
          <xsd:maxLength value="255"/>
        </xsd:restriction>
      </xsd:simpleType>
    </xsd:element>
    <xsd:element name="AERIS_x0020_Published_x0020_Date" ma:index="38" nillable="true" ma:displayName="AERIS Published Date" ma:format="DateOnly" ma:internalName="AERIS_x0020_Published_x0020_Date">
      <xsd:simpleType>
        <xsd:restriction base="dms:DateTime"/>
      </xsd:simpleType>
    </xsd:element>
    <xsd:element name="AERIS_x0020_Link" ma:index="39" nillable="true" ma:displayName="AERIS Link" ma:format="Hyperlink" ma:internalName="AERIS_x0020_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dcb8363e9a649659ceb1033f1d9969c" ma:index="41" nillable="true" ma:taxonomy="true" ma:internalName="ddcb8363e9a649659ceb1033f1d9969c" ma:taxonomyFieldName="AERIS_x0020_Pools" ma:displayName="AERIS Pools" ma:default="" ma:fieldId="{ddcb8363-e9a6-4965-9ceb-1033f1d9969c}" ma:sspId="4d32d354-0e99-4421-b819-db95894b1888" ma:termSetId="bdb7a0dc-ed46-4a04-abe0-57570b64a51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AutoTags" ma:index="42" nillable="true" ma:displayName="Tags" ma:internalName="MediaServiceAutoTags" ma:readOnly="true">
      <xsd:simpleType>
        <xsd:restriction base="dms:Text"/>
      </xsd:simpleType>
    </xsd:element>
    <xsd:element name="MediaServiceGenerationTime" ma:index="4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4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47" nillable="true" ma:taxonomy="true" ma:internalName="lcf76f155ced4ddcb4097134ff3c332f" ma:taxonomyFieldName="MediaServiceImageTags" ma:displayName="Image Tags" ma:readOnly="false" ma:fieldId="{5cf76f15-5ced-4ddc-b409-7134ff3c332f}" ma:taxonomyMulti="true" ma:sspId="4d32d354-0e99-4421-b819-db95894b18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4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5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05743-d6d0-46ac-98bc-99f29ab3b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6f43ec11-07a4-49cf-b68b-f25b03e8adf3}" ma:internalName="TaxCatchAll" ma:showField="CatchAllData" ma:web="d6d05743-d6d0-46ac-98bc-99f29ab3bc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C348FF-1B7D-45CE-A0D7-7EB74BEF15FC}">
  <ds:schemaRefs>
    <ds:schemaRef ds:uri="http://schemas.microsoft.com/office/2006/metadata/properties"/>
    <ds:schemaRef ds:uri="http://schemas.microsoft.com/office/infopath/2007/PartnerControls"/>
    <ds:schemaRef ds:uri="842cd523-47d6-43d6-8211-471f8d7272d8"/>
    <ds:schemaRef ds:uri="d6d05743-d6d0-46ac-98bc-99f29ab3bcad"/>
  </ds:schemaRefs>
</ds:datastoreItem>
</file>

<file path=customXml/itemProps2.xml><?xml version="1.0" encoding="utf-8"?>
<ds:datastoreItem xmlns:ds="http://schemas.openxmlformats.org/officeDocument/2006/customXml" ds:itemID="{D7CA42D6-A79B-4511-A99C-8149D038134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4284B37-FFBC-4C7B-B752-DA7606923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2cd523-47d6-43d6-8211-471f8d7272d8"/>
    <ds:schemaRef ds:uri="d6d05743-d6d0-46ac-98bc-99f29ab3b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8ACE77-6B0B-476F-8AEC-45A20BA3AD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Automated Blank Document.dot</Template>
  <TotalTime>1</TotalTime>
  <Pages>10</Pages>
  <Words>1692</Words>
  <Characters>11495</Characters>
  <Application>Microsoft Office Word</Application>
  <DocSecurity>0</DocSecurity>
  <Lines>95</Lines>
  <Paragraphs>26</Paragraphs>
  <ScaleCrop>false</ScaleCrop>
  <Company/>
  <LinksUpToDate>false</LinksUpToDate>
  <CharactersWithSpaces>13161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01092_Abbreviations (Jan 13, 2017)</dc:title>
  <dc:subject/>
  <dc:creator>Adley-McGinnis, Andrea</dc:creator>
  <cp:keywords/>
  <dc:description/>
  <cp:lastModifiedBy>Johnny Pang</cp:lastModifiedBy>
  <cp:revision>16</cp:revision>
  <cp:lastPrinted>2006-08-29T21:35:00Z</cp:lastPrinted>
  <dcterms:created xsi:type="dcterms:W3CDTF">2022-04-01T14:40:00Z</dcterms:created>
  <dcterms:modified xsi:type="dcterms:W3CDTF">2022-11-29T14:30:00Z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olset">
    <vt:i4>3</vt:i4>
  </property>
  <property fmtid="{D5CDD505-2E9C-101B-9397-08002B2CF9AE}" pid="3" name="Sort Order">
    <vt:lpwstr/>
  </property>
  <property fmtid="{D5CDD505-2E9C-101B-9397-08002B2CF9AE}" pid="4" name="Last Updated">
    <vt:lpwstr>2017-01-13T00:00:00Z</vt:lpwstr>
  </property>
  <property fmtid="{D5CDD505-2E9C-101B-9397-08002B2CF9AE}" pid="5" name="ffbb60d3286f4764a7cd927fbe3c3406">
    <vt:lpwstr>Confidential|dbb6cc64-9915-4cf6-857e-3e641b410f5c</vt:lpwstr>
  </property>
  <property fmtid="{D5CDD505-2E9C-101B-9397-08002B2CF9AE}" pid="6" name="TaxCatchAll">
    <vt:lpwstr>1;#Confidential|dbb6cc64-9915-4cf6-857e-3e641b410f5c</vt:lpwstr>
  </property>
  <property fmtid="{D5CDD505-2E9C-101B-9397-08002B2CF9AE}" pid="7" name="m5c1804717744f9fa1524b0f29103316">
    <vt:lpwstr/>
  </property>
  <property fmtid="{D5CDD505-2E9C-101B-9397-08002B2CF9AE}" pid="8" name="Division">
    <vt:lpwstr>ON Toronto Infrastructure</vt:lpwstr>
  </property>
  <property fmtid="{D5CDD505-2E9C-101B-9397-08002B2CF9AE}" pid="9" name="ledd8dc17b1542dd8fd0ab7b94bcc985">
    <vt:lpwstr/>
  </property>
  <property fmtid="{D5CDD505-2E9C-101B-9397-08002B2CF9AE}" pid="10" name="AERIS Version">
    <vt:lpwstr/>
  </property>
  <property fmtid="{D5CDD505-2E9C-101B-9397-08002B2CF9AE}" pid="11" name="ddcb8363e9a649659ceb1033f1d9969c">
    <vt:lpwstr/>
  </property>
  <property fmtid="{D5CDD505-2E9C-101B-9397-08002B2CF9AE}" pid="12" name="Project Manager">
    <vt:lpwstr>Andrew Moreton</vt:lpwstr>
  </property>
  <property fmtid="{D5CDD505-2E9C-101B-9397-08002B2CF9AE}" pid="13" name="Owner Organization">
    <vt:lpwstr/>
  </property>
  <property fmtid="{D5CDD505-2E9C-101B-9397-08002B2CF9AE}" pid="14" name="l618b0fee8ca4f429e9e6411e9e95b53">
    <vt:lpwstr/>
  </property>
  <property fmtid="{D5CDD505-2E9C-101B-9397-08002B2CF9AE}" pid="15" name="Project Status">
    <vt:lpwstr>Open</vt:lpwstr>
  </property>
  <property fmtid="{D5CDD505-2E9C-101B-9397-08002B2CF9AE}" pid="16" name="Target Audiences">
    <vt:lpwstr/>
  </property>
  <property fmtid="{D5CDD505-2E9C-101B-9397-08002B2CF9AE}" pid="17" name="cb1c6817ddae4f4e962caf55b63bf464">
    <vt:lpwstr/>
  </property>
  <property fmtid="{D5CDD505-2E9C-101B-9397-08002B2CF9AE}" pid="18" name="Status">
    <vt:lpwstr>Work in progress</vt:lpwstr>
  </property>
  <property fmtid="{D5CDD505-2E9C-101B-9397-08002B2CF9AE}" pid="19" name="Project Code">
    <vt:lpwstr>2020-5445-00</vt:lpwstr>
  </property>
  <property fmtid="{D5CDD505-2E9C-101B-9397-08002B2CF9AE}" pid="20" name="Project Name">
    <vt:lpwstr>Northeast Vaughan Water Servicing Project</vt:lpwstr>
  </property>
  <property fmtid="{D5CDD505-2E9C-101B-9397-08002B2CF9AE}" pid="21" name="Client Organization">
    <vt:lpwstr/>
  </property>
  <property fmtid="{D5CDD505-2E9C-101B-9397-08002B2CF9AE}" pid="22" name="AERIS Published Date">
    <vt:lpwstr/>
  </property>
  <property fmtid="{D5CDD505-2E9C-101B-9397-08002B2CF9AE}" pid="23" name="_ModernAudienceTargetUserField">
    <vt:lpwstr/>
  </property>
  <property fmtid="{D5CDD505-2E9C-101B-9397-08002B2CF9AE}" pid="24" name="AERIS Link">
    <vt:lpwstr>, </vt:lpwstr>
  </property>
  <property fmtid="{D5CDD505-2E9C-101B-9397-08002B2CF9AE}" pid="25" name="Sector">
    <vt:lpwstr>Water and Sanitation</vt:lpwstr>
  </property>
  <property fmtid="{D5CDD505-2E9C-101B-9397-08002B2CF9AE}" pid="26" name="Office">
    <vt:lpwstr/>
  </property>
  <property fmtid="{D5CDD505-2E9C-101B-9397-08002B2CF9AE}" pid="27" name="AERIS Pools">
    <vt:lpwstr/>
  </property>
  <property fmtid="{D5CDD505-2E9C-101B-9397-08002B2CF9AE}" pid="28" name="Data Classification">
    <vt:lpwstr>1;#Confidential|dbb6cc64-9915-4cf6-857e-3e641b410f5c</vt:lpwstr>
  </property>
  <property fmtid="{D5CDD505-2E9C-101B-9397-08002B2CF9AE}" pid="29" name="Communications">
    <vt:lpwstr/>
  </property>
  <property fmtid="{D5CDD505-2E9C-101B-9397-08002B2CF9AE}" pid="30" name="Internal Organization">
    <vt:lpwstr/>
  </property>
  <property fmtid="{D5CDD505-2E9C-101B-9397-08002B2CF9AE}" pid="31" name="Information Type">
    <vt:lpwstr/>
  </property>
  <property fmtid="{D5CDD505-2E9C-101B-9397-08002B2CF9AE}" pid="32" name="ContentTypeId">
    <vt:lpwstr>0x010100BF8E50B80A32C040A85FB450FB26C9E5</vt:lpwstr>
  </property>
</Properties>
</file>