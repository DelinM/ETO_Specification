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6D34" w14:textId="45E152CA" w:rsidR="007F10F8" w:rsidDel="00696139" w:rsidRDefault="007F10F8">
      <w:pPr>
        <w:rPr>
          <w:del w:id="0" w:author="Johnny Pang" w:date="2022-11-30T11:38:00Z"/>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04"/>
        <w:gridCol w:w="2160"/>
        <w:gridCol w:w="5683"/>
      </w:tblGrid>
      <w:tr w:rsidR="00E91193" w:rsidRPr="0018464F" w:rsidDel="00696139" w14:paraId="37FE4804" w14:textId="3C762E9D" w:rsidTr="007F10F8">
        <w:trPr>
          <w:cantSplit/>
          <w:jc w:val="center"/>
          <w:del w:id="1" w:author="Johnny Pang" w:date="2022-11-30T11:38:00Z"/>
        </w:trPr>
        <w:tc>
          <w:tcPr>
            <w:tcW w:w="1004" w:type="dxa"/>
          </w:tcPr>
          <w:p w14:paraId="52D30CD3" w14:textId="454027B7" w:rsidR="00E91193" w:rsidRPr="0018464F" w:rsidDel="00696139" w:rsidRDefault="00E91193" w:rsidP="001B1735">
            <w:pPr>
              <w:pStyle w:val="TableHeading"/>
              <w:rPr>
                <w:del w:id="2" w:author="Johnny Pang" w:date="2022-11-30T11:38:00Z"/>
                <w:rFonts w:ascii="Calibri" w:hAnsi="Calibri"/>
                <w:sz w:val="22"/>
              </w:rPr>
            </w:pPr>
            <w:del w:id="3" w:author="Johnny Pang" w:date="2022-11-30T11:38:00Z">
              <w:r w:rsidRPr="0018464F" w:rsidDel="00696139">
                <w:rPr>
                  <w:rFonts w:ascii="Calibri" w:hAnsi="Calibri"/>
                  <w:sz w:val="22"/>
                </w:rPr>
                <w:delText>Version</w:delText>
              </w:r>
            </w:del>
          </w:p>
        </w:tc>
        <w:tc>
          <w:tcPr>
            <w:tcW w:w="2160" w:type="dxa"/>
          </w:tcPr>
          <w:p w14:paraId="059FE20F" w14:textId="49BDD7A6" w:rsidR="00E91193" w:rsidRPr="0018464F" w:rsidDel="00696139" w:rsidRDefault="00E91193" w:rsidP="001B1735">
            <w:pPr>
              <w:pStyle w:val="TableHeading"/>
              <w:rPr>
                <w:del w:id="4" w:author="Johnny Pang" w:date="2022-11-30T11:38:00Z"/>
                <w:rFonts w:ascii="Calibri" w:hAnsi="Calibri"/>
                <w:sz w:val="22"/>
              </w:rPr>
            </w:pPr>
            <w:del w:id="5" w:author="Johnny Pang" w:date="2022-11-30T11:38:00Z">
              <w:r w:rsidRPr="0018464F" w:rsidDel="00696139">
                <w:rPr>
                  <w:rFonts w:ascii="Calibri" w:hAnsi="Calibri"/>
                  <w:sz w:val="22"/>
                </w:rPr>
                <w:delText>Date</w:delText>
              </w:r>
            </w:del>
          </w:p>
        </w:tc>
        <w:tc>
          <w:tcPr>
            <w:tcW w:w="5683" w:type="dxa"/>
          </w:tcPr>
          <w:p w14:paraId="61B00009" w14:textId="084E3C91" w:rsidR="00E91193" w:rsidRPr="0018464F" w:rsidDel="00696139" w:rsidRDefault="00E91193" w:rsidP="001B1735">
            <w:pPr>
              <w:pStyle w:val="TableHeading"/>
              <w:rPr>
                <w:del w:id="6" w:author="Johnny Pang" w:date="2022-11-30T11:38:00Z"/>
                <w:rFonts w:ascii="Calibri" w:hAnsi="Calibri"/>
                <w:sz w:val="22"/>
              </w:rPr>
            </w:pPr>
            <w:del w:id="7" w:author="Johnny Pang" w:date="2022-11-30T11:38:00Z">
              <w:r w:rsidRPr="0018464F" w:rsidDel="00696139">
                <w:rPr>
                  <w:rFonts w:ascii="Calibri" w:hAnsi="Calibri"/>
                  <w:sz w:val="22"/>
                </w:rPr>
                <w:delText>Description of Revisions</w:delText>
              </w:r>
            </w:del>
          </w:p>
        </w:tc>
      </w:tr>
      <w:tr w:rsidR="00E91193" w:rsidRPr="0018464F" w:rsidDel="00696139" w14:paraId="68370481" w14:textId="2013E095" w:rsidTr="007F10F8">
        <w:trPr>
          <w:cantSplit/>
          <w:jc w:val="center"/>
          <w:del w:id="8" w:author="Johnny Pang" w:date="2022-11-30T11:38:00Z"/>
        </w:trPr>
        <w:tc>
          <w:tcPr>
            <w:tcW w:w="1004" w:type="dxa"/>
          </w:tcPr>
          <w:p w14:paraId="311D86C3" w14:textId="67544D55" w:rsidR="00E91193" w:rsidRPr="0018464F" w:rsidDel="00696139" w:rsidRDefault="00E91193" w:rsidP="001B1735">
            <w:pPr>
              <w:pStyle w:val="NormalTableText"/>
              <w:rPr>
                <w:del w:id="9" w:author="Johnny Pang" w:date="2022-11-30T11:38:00Z"/>
                <w:rFonts w:ascii="Calibri" w:hAnsi="Calibri"/>
                <w:sz w:val="22"/>
              </w:rPr>
            </w:pPr>
            <w:del w:id="10" w:author="Johnny Pang" w:date="2022-11-30T11:38:00Z">
              <w:r w:rsidRPr="0018464F" w:rsidDel="00696139">
                <w:rPr>
                  <w:rFonts w:ascii="Calibri" w:hAnsi="Calibri"/>
                  <w:sz w:val="22"/>
                </w:rPr>
                <w:delText>1</w:delText>
              </w:r>
            </w:del>
          </w:p>
        </w:tc>
        <w:tc>
          <w:tcPr>
            <w:tcW w:w="2160" w:type="dxa"/>
          </w:tcPr>
          <w:p w14:paraId="54C7C15A" w14:textId="6265CE44" w:rsidR="00E91193" w:rsidRPr="0018464F" w:rsidDel="00696139" w:rsidRDefault="00E91193" w:rsidP="001B1735">
            <w:pPr>
              <w:pStyle w:val="NormalTableText"/>
              <w:rPr>
                <w:del w:id="11" w:author="Johnny Pang" w:date="2022-11-30T11:38:00Z"/>
                <w:rFonts w:ascii="Calibri" w:hAnsi="Calibri"/>
                <w:sz w:val="22"/>
              </w:rPr>
            </w:pPr>
            <w:del w:id="12" w:author="Johnny Pang" w:date="2022-11-30T11:38:00Z">
              <w:r w:rsidRPr="0018464F" w:rsidDel="00696139">
                <w:rPr>
                  <w:rFonts w:ascii="Calibri" w:hAnsi="Calibri"/>
                  <w:sz w:val="22"/>
                </w:rPr>
                <w:delText>August 3</w:delText>
              </w:r>
              <w:r w:rsidR="00B0769F" w:rsidRPr="0018464F" w:rsidDel="00696139">
                <w:rPr>
                  <w:rFonts w:ascii="Calibri" w:hAnsi="Calibri"/>
                  <w:sz w:val="22"/>
                </w:rPr>
                <w:delText>0</w:delText>
              </w:r>
              <w:r w:rsidRPr="0018464F" w:rsidDel="00696139">
                <w:rPr>
                  <w:rFonts w:ascii="Calibri" w:hAnsi="Calibri"/>
                  <w:sz w:val="22"/>
                </w:rPr>
                <w:delText>, 2006</w:delText>
              </w:r>
            </w:del>
          </w:p>
        </w:tc>
        <w:tc>
          <w:tcPr>
            <w:tcW w:w="5683" w:type="dxa"/>
          </w:tcPr>
          <w:p w14:paraId="0E5183B9" w14:textId="7E230215" w:rsidR="00E91193" w:rsidRPr="0018464F" w:rsidDel="00696139" w:rsidRDefault="00E91193" w:rsidP="001B1735">
            <w:pPr>
              <w:pStyle w:val="NormalTableText"/>
              <w:rPr>
                <w:del w:id="13" w:author="Johnny Pang" w:date="2022-11-30T11:38:00Z"/>
                <w:rFonts w:ascii="Calibri" w:hAnsi="Calibri"/>
                <w:sz w:val="22"/>
              </w:rPr>
            </w:pPr>
            <w:del w:id="14" w:author="Johnny Pang" w:date="2022-11-30T11:38:00Z">
              <w:r w:rsidRPr="0018464F" w:rsidDel="00696139">
                <w:rPr>
                  <w:rFonts w:ascii="Calibri" w:hAnsi="Calibri"/>
                  <w:sz w:val="22"/>
                </w:rPr>
                <w:delText>Approved final document.</w:delText>
              </w:r>
            </w:del>
          </w:p>
        </w:tc>
      </w:tr>
      <w:tr w:rsidR="001E6B7D" w:rsidRPr="0018464F" w:rsidDel="00696139" w14:paraId="5602FAA0" w14:textId="0ED8A623" w:rsidTr="007F10F8">
        <w:trPr>
          <w:cantSplit/>
          <w:jc w:val="center"/>
          <w:del w:id="15" w:author="Johnny Pang" w:date="2022-11-30T11:38:00Z"/>
        </w:trPr>
        <w:tc>
          <w:tcPr>
            <w:tcW w:w="1004" w:type="dxa"/>
          </w:tcPr>
          <w:p w14:paraId="21B4C0D3" w14:textId="295D8EE4" w:rsidR="001E6B7D" w:rsidRPr="0018464F" w:rsidDel="00696139" w:rsidRDefault="001E6B7D" w:rsidP="001B1735">
            <w:pPr>
              <w:pStyle w:val="TableHeading"/>
              <w:rPr>
                <w:del w:id="16" w:author="Johnny Pang" w:date="2022-11-30T11:38:00Z"/>
                <w:rFonts w:ascii="Calibri" w:hAnsi="Calibri"/>
                <w:b w:val="0"/>
                <w:sz w:val="22"/>
              </w:rPr>
            </w:pPr>
            <w:del w:id="17" w:author="Johnny Pang" w:date="2022-11-30T11:38:00Z">
              <w:r w:rsidRPr="0018464F" w:rsidDel="00696139">
                <w:rPr>
                  <w:rFonts w:ascii="Calibri" w:hAnsi="Calibri"/>
                  <w:b w:val="0"/>
                  <w:sz w:val="22"/>
                </w:rPr>
                <w:delText>2</w:delText>
              </w:r>
            </w:del>
          </w:p>
        </w:tc>
        <w:tc>
          <w:tcPr>
            <w:tcW w:w="2160" w:type="dxa"/>
          </w:tcPr>
          <w:p w14:paraId="2E563113" w14:textId="7251787B" w:rsidR="001E6B7D" w:rsidRPr="0018464F" w:rsidDel="00696139" w:rsidRDefault="001E6B7D" w:rsidP="001B1735">
            <w:pPr>
              <w:pStyle w:val="TableHeading"/>
              <w:rPr>
                <w:del w:id="18" w:author="Johnny Pang" w:date="2022-11-30T11:38:00Z"/>
                <w:rFonts w:ascii="Calibri" w:hAnsi="Calibri"/>
                <w:b w:val="0"/>
                <w:sz w:val="22"/>
              </w:rPr>
            </w:pPr>
            <w:del w:id="19" w:author="Johnny Pang" w:date="2022-11-30T11:38:00Z">
              <w:r w:rsidRPr="0018464F" w:rsidDel="00696139">
                <w:rPr>
                  <w:rFonts w:ascii="Calibri" w:hAnsi="Calibri"/>
                  <w:b w:val="0"/>
                  <w:sz w:val="22"/>
                </w:rPr>
                <w:delText>September 27, 2007</w:delText>
              </w:r>
            </w:del>
          </w:p>
        </w:tc>
        <w:tc>
          <w:tcPr>
            <w:tcW w:w="5683" w:type="dxa"/>
          </w:tcPr>
          <w:p w14:paraId="3BA57840" w14:textId="107FB893" w:rsidR="001E6B7D" w:rsidRPr="0018464F" w:rsidDel="00696139" w:rsidRDefault="001E6B7D" w:rsidP="001B1735">
            <w:pPr>
              <w:pStyle w:val="TableHeading"/>
              <w:rPr>
                <w:del w:id="20" w:author="Johnny Pang" w:date="2022-11-30T11:38:00Z"/>
                <w:rFonts w:ascii="Calibri" w:hAnsi="Calibri"/>
                <w:b w:val="0"/>
                <w:sz w:val="22"/>
              </w:rPr>
            </w:pPr>
            <w:del w:id="21" w:author="Johnny Pang" w:date="2022-11-30T11:38:00Z">
              <w:r w:rsidRPr="0018464F" w:rsidDel="00696139">
                <w:rPr>
                  <w:rFonts w:ascii="Calibri" w:hAnsi="Calibri"/>
                  <w:b w:val="0"/>
                  <w:sz w:val="22"/>
                </w:rPr>
                <w:delText>Minor revisions by Legal Services</w:delText>
              </w:r>
            </w:del>
          </w:p>
        </w:tc>
      </w:tr>
      <w:tr w:rsidR="001E6B7D" w:rsidRPr="0018464F" w:rsidDel="00696139" w14:paraId="68949D42" w14:textId="3B4721F9" w:rsidTr="007F10F8">
        <w:trPr>
          <w:cantSplit/>
          <w:trHeight w:val="65"/>
          <w:jc w:val="center"/>
          <w:del w:id="22" w:author="Johnny Pang" w:date="2022-11-30T11:38:00Z"/>
        </w:trPr>
        <w:tc>
          <w:tcPr>
            <w:tcW w:w="1004" w:type="dxa"/>
          </w:tcPr>
          <w:p w14:paraId="4B55C1FD" w14:textId="11DF4A70" w:rsidR="001E6B7D" w:rsidRPr="0018464F" w:rsidDel="00696139" w:rsidRDefault="00C87459" w:rsidP="001B1735">
            <w:pPr>
              <w:pStyle w:val="NormalTableText"/>
              <w:rPr>
                <w:del w:id="23" w:author="Johnny Pang" w:date="2022-11-30T11:38:00Z"/>
                <w:rFonts w:ascii="Calibri" w:hAnsi="Calibri"/>
                <w:sz w:val="22"/>
              </w:rPr>
            </w:pPr>
            <w:del w:id="24" w:author="Johnny Pang" w:date="2022-11-30T11:38:00Z">
              <w:r w:rsidRPr="0018464F" w:rsidDel="00696139">
                <w:rPr>
                  <w:rFonts w:ascii="Calibri" w:hAnsi="Calibri"/>
                  <w:sz w:val="22"/>
                </w:rPr>
                <w:delText>3</w:delText>
              </w:r>
            </w:del>
          </w:p>
        </w:tc>
        <w:tc>
          <w:tcPr>
            <w:tcW w:w="2160" w:type="dxa"/>
          </w:tcPr>
          <w:p w14:paraId="33FFD609" w14:textId="6E54F538" w:rsidR="001E6B7D" w:rsidRPr="0018464F" w:rsidDel="00696139" w:rsidRDefault="00C87459" w:rsidP="001B1735">
            <w:pPr>
              <w:pStyle w:val="NormalTableText"/>
              <w:rPr>
                <w:del w:id="25" w:author="Johnny Pang" w:date="2022-11-30T11:38:00Z"/>
                <w:rFonts w:ascii="Calibri" w:hAnsi="Calibri"/>
                <w:sz w:val="22"/>
              </w:rPr>
            </w:pPr>
            <w:del w:id="26" w:author="Johnny Pang" w:date="2022-11-30T11:38:00Z">
              <w:r w:rsidRPr="0018464F" w:rsidDel="00696139">
                <w:rPr>
                  <w:rFonts w:ascii="Calibri" w:hAnsi="Calibri"/>
                  <w:sz w:val="22"/>
                </w:rPr>
                <w:delText>September 28, 2010</w:delText>
              </w:r>
            </w:del>
          </w:p>
        </w:tc>
        <w:tc>
          <w:tcPr>
            <w:tcW w:w="5683" w:type="dxa"/>
          </w:tcPr>
          <w:p w14:paraId="78C2E9EA" w14:textId="410A17FD" w:rsidR="001E6B7D" w:rsidRPr="0018464F" w:rsidDel="00696139" w:rsidRDefault="00C87459" w:rsidP="001B1735">
            <w:pPr>
              <w:pStyle w:val="NormalTableText"/>
              <w:rPr>
                <w:del w:id="27" w:author="Johnny Pang" w:date="2022-11-30T11:38:00Z"/>
                <w:rFonts w:ascii="Calibri" w:hAnsi="Calibri"/>
                <w:sz w:val="22"/>
              </w:rPr>
            </w:pPr>
            <w:del w:id="28" w:author="Johnny Pang" w:date="2022-11-30T11:38:00Z">
              <w:r w:rsidRPr="0018464F" w:rsidDel="00696139">
                <w:rPr>
                  <w:rFonts w:ascii="Calibri" w:hAnsi="Calibri"/>
                  <w:sz w:val="22"/>
                </w:rPr>
                <w:delText>Minor revisions</w:delText>
              </w:r>
            </w:del>
          </w:p>
        </w:tc>
      </w:tr>
      <w:tr w:rsidR="00E75813" w:rsidRPr="0018464F" w:rsidDel="00696139" w14:paraId="302D4551" w14:textId="34F0BEC7" w:rsidTr="007F10F8">
        <w:trPr>
          <w:cantSplit/>
          <w:jc w:val="center"/>
          <w:del w:id="29" w:author="Johnny Pang" w:date="2022-11-30T11:38:00Z"/>
        </w:trPr>
        <w:tc>
          <w:tcPr>
            <w:tcW w:w="1004" w:type="dxa"/>
          </w:tcPr>
          <w:p w14:paraId="2861D282" w14:textId="19733AED" w:rsidR="00E75813" w:rsidRPr="0018464F" w:rsidDel="00696139" w:rsidRDefault="00E75813" w:rsidP="001B1735">
            <w:pPr>
              <w:pStyle w:val="NormalTableText"/>
              <w:rPr>
                <w:del w:id="30" w:author="Johnny Pang" w:date="2022-11-30T11:38:00Z"/>
                <w:rFonts w:ascii="Calibri" w:hAnsi="Calibri"/>
                <w:sz w:val="22"/>
              </w:rPr>
            </w:pPr>
            <w:del w:id="31" w:author="Johnny Pang" w:date="2022-11-30T11:38:00Z">
              <w:r w:rsidRPr="0018464F" w:rsidDel="00696139">
                <w:rPr>
                  <w:rFonts w:ascii="Calibri" w:hAnsi="Calibri"/>
                  <w:sz w:val="22"/>
                </w:rPr>
                <w:delText>4</w:delText>
              </w:r>
            </w:del>
          </w:p>
        </w:tc>
        <w:tc>
          <w:tcPr>
            <w:tcW w:w="2160" w:type="dxa"/>
          </w:tcPr>
          <w:p w14:paraId="4BD57D6C" w14:textId="77C7D650" w:rsidR="00E75813" w:rsidRPr="0018464F" w:rsidDel="00696139" w:rsidRDefault="00E75813" w:rsidP="001B1735">
            <w:pPr>
              <w:pStyle w:val="NormalTableText"/>
              <w:rPr>
                <w:del w:id="32" w:author="Johnny Pang" w:date="2022-11-30T11:38:00Z"/>
                <w:rFonts w:ascii="Calibri" w:hAnsi="Calibri"/>
                <w:sz w:val="22"/>
              </w:rPr>
            </w:pPr>
            <w:del w:id="33" w:author="Johnny Pang" w:date="2022-11-30T11:38:00Z">
              <w:r w:rsidRPr="0018464F" w:rsidDel="00696139">
                <w:rPr>
                  <w:rFonts w:ascii="Calibri" w:hAnsi="Calibri"/>
                  <w:sz w:val="22"/>
                </w:rPr>
                <w:delText>April 10, 2012</w:delText>
              </w:r>
            </w:del>
          </w:p>
        </w:tc>
        <w:tc>
          <w:tcPr>
            <w:tcW w:w="5683" w:type="dxa"/>
          </w:tcPr>
          <w:p w14:paraId="58397AEA" w14:textId="4174B280" w:rsidR="00E75813" w:rsidRPr="0018464F" w:rsidDel="00696139" w:rsidRDefault="00E75813" w:rsidP="001B1735">
            <w:pPr>
              <w:pStyle w:val="NormalTableText"/>
              <w:rPr>
                <w:del w:id="34" w:author="Johnny Pang" w:date="2022-11-30T11:38:00Z"/>
                <w:rFonts w:ascii="Calibri" w:hAnsi="Calibri"/>
                <w:sz w:val="22"/>
              </w:rPr>
            </w:pPr>
            <w:del w:id="35" w:author="Johnny Pang" w:date="2022-11-30T11:38:00Z">
              <w:r w:rsidRPr="0018464F" w:rsidDel="00696139">
                <w:rPr>
                  <w:rFonts w:ascii="Calibri" w:hAnsi="Calibri"/>
                  <w:sz w:val="22"/>
                </w:rPr>
                <w:delText>Addition of References and Replacement Parts sections on this page.</w:delText>
              </w:r>
            </w:del>
          </w:p>
        </w:tc>
      </w:tr>
      <w:tr w:rsidR="00E75813" w:rsidRPr="0018464F" w:rsidDel="00696139" w14:paraId="755D5B8D" w14:textId="3F61C8C7" w:rsidTr="007F10F8">
        <w:trPr>
          <w:cantSplit/>
          <w:jc w:val="center"/>
          <w:del w:id="36" w:author="Johnny Pang" w:date="2022-11-30T11:38:00Z"/>
        </w:trPr>
        <w:tc>
          <w:tcPr>
            <w:tcW w:w="1004" w:type="dxa"/>
          </w:tcPr>
          <w:p w14:paraId="53C8F3E4" w14:textId="5E0C7808" w:rsidR="00E75813" w:rsidRPr="0018464F" w:rsidDel="00696139" w:rsidRDefault="00DC30F0" w:rsidP="001B1735">
            <w:pPr>
              <w:pStyle w:val="NormalTableText"/>
              <w:rPr>
                <w:del w:id="37" w:author="Johnny Pang" w:date="2022-11-30T11:38:00Z"/>
                <w:rFonts w:ascii="Calibri" w:hAnsi="Calibri"/>
                <w:sz w:val="22"/>
              </w:rPr>
            </w:pPr>
            <w:del w:id="38" w:author="Johnny Pang" w:date="2022-11-30T11:38:00Z">
              <w:r w:rsidRPr="0018464F" w:rsidDel="00696139">
                <w:rPr>
                  <w:rFonts w:ascii="Calibri" w:hAnsi="Calibri"/>
                  <w:sz w:val="22"/>
                </w:rPr>
                <w:delText>5</w:delText>
              </w:r>
            </w:del>
          </w:p>
        </w:tc>
        <w:tc>
          <w:tcPr>
            <w:tcW w:w="2160" w:type="dxa"/>
          </w:tcPr>
          <w:p w14:paraId="5F4145E5" w14:textId="1B428FFB" w:rsidR="00E75813" w:rsidRPr="0018464F" w:rsidDel="00696139" w:rsidRDefault="00DC30F0" w:rsidP="001B1735">
            <w:pPr>
              <w:pStyle w:val="NormalTableText"/>
              <w:rPr>
                <w:del w:id="39" w:author="Johnny Pang" w:date="2022-11-30T11:38:00Z"/>
                <w:rFonts w:ascii="Calibri" w:hAnsi="Calibri"/>
                <w:sz w:val="22"/>
              </w:rPr>
            </w:pPr>
            <w:del w:id="40" w:author="Johnny Pang" w:date="2022-11-30T11:38:00Z">
              <w:r w:rsidRPr="0018464F" w:rsidDel="00696139">
                <w:rPr>
                  <w:rFonts w:ascii="Calibri" w:hAnsi="Calibri"/>
                  <w:sz w:val="22"/>
                </w:rPr>
                <w:delText>July 5, 2012</w:delText>
              </w:r>
            </w:del>
          </w:p>
        </w:tc>
        <w:tc>
          <w:tcPr>
            <w:tcW w:w="5683" w:type="dxa"/>
          </w:tcPr>
          <w:p w14:paraId="66235AC0" w14:textId="32E2BC62" w:rsidR="00E75813" w:rsidRPr="0018464F" w:rsidDel="00696139" w:rsidRDefault="00DC30F0" w:rsidP="001B1735">
            <w:pPr>
              <w:pStyle w:val="NormalTableText"/>
              <w:rPr>
                <w:del w:id="41" w:author="Johnny Pang" w:date="2022-11-30T11:38:00Z"/>
                <w:rFonts w:ascii="Calibri" w:hAnsi="Calibri"/>
                <w:sz w:val="22"/>
              </w:rPr>
            </w:pPr>
            <w:del w:id="42" w:author="Johnny Pang" w:date="2022-11-30T11:38:00Z">
              <w:r w:rsidRPr="0018464F" w:rsidDel="00696139">
                <w:rPr>
                  <w:rFonts w:ascii="Calibri" w:hAnsi="Calibri"/>
                  <w:sz w:val="22"/>
                </w:rPr>
                <w:delText>Change tab settings for page 1-3.</w:delText>
              </w:r>
            </w:del>
          </w:p>
        </w:tc>
      </w:tr>
      <w:tr w:rsidR="001E6B7D" w:rsidRPr="0018464F" w:rsidDel="00696139" w14:paraId="038DFA19" w14:textId="0547B6E1" w:rsidTr="007F10F8">
        <w:trPr>
          <w:cantSplit/>
          <w:jc w:val="center"/>
          <w:del w:id="43" w:author="Johnny Pang" w:date="2022-11-30T11:38:00Z"/>
        </w:trPr>
        <w:tc>
          <w:tcPr>
            <w:tcW w:w="1004" w:type="dxa"/>
          </w:tcPr>
          <w:p w14:paraId="198E2E54" w14:textId="7C0CA812" w:rsidR="001E6B7D" w:rsidRPr="0018464F" w:rsidDel="00696139" w:rsidRDefault="00992D96" w:rsidP="001B1735">
            <w:pPr>
              <w:pStyle w:val="NormalTableText"/>
              <w:rPr>
                <w:del w:id="44" w:author="Johnny Pang" w:date="2022-11-30T11:38:00Z"/>
                <w:rFonts w:ascii="Calibri" w:hAnsi="Calibri"/>
                <w:sz w:val="22"/>
              </w:rPr>
            </w:pPr>
            <w:del w:id="45" w:author="Johnny Pang" w:date="2022-11-30T11:38:00Z">
              <w:r w:rsidRPr="0018464F" w:rsidDel="00696139">
                <w:rPr>
                  <w:rFonts w:ascii="Calibri" w:hAnsi="Calibri"/>
                  <w:sz w:val="22"/>
                </w:rPr>
                <w:delText>6</w:delText>
              </w:r>
            </w:del>
          </w:p>
        </w:tc>
        <w:tc>
          <w:tcPr>
            <w:tcW w:w="2160" w:type="dxa"/>
          </w:tcPr>
          <w:p w14:paraId="7E941AF6" w14:textId="5A85D9AA" w:rsidR="001E6B7D" w:rsidRPr="0018464F" w:rsidDel="00696139" w:rsidRDefault="00992D96" w:rsidP="001B1735">
            <w:pPr>
              <w:pStyle w:val="NormalTableText"/>
              <w:rPr>
                <w:del w:id="46" w:author="Johnny Pang" w:date="2022-11-30T11:38:00Z"/>
                <w:rFonts w:ascii="Calibri" w:hAnsi="Calibri"/>
                <w:sz w:val="22"/>
              </w:rPr>
            </w:pPr>
            <w:del w:id="47" w:author="Johnny Pang" w:date="2022-11-30T11:38:00Z">
              <w:r w:rsidRPr="0018464F" w:rsidDel="00696139">
                <w:rPr>
                  <w:rFonts w:ascii="Calibri" w:hAnsi="Calibri"/>
                  <w:sz w:val="22"/>
                </w:rPr>
                <w:delText>April 10, 2015</w:delText>
              </w:r>
            </w:del>
          </w:p>
        </w:tc>
        <w:tc>
          <w:tcPr>
            <w:tcW w:w="5683" w:type="dxa"/>
          </w:tcPr>
          <w:p w14:paraId="12DB5664" w14:textId="77154011" w:rsidR="001E6B7D" w:rsidRPr="0018464F" w:rsidDel="00696139" w:rsidRDefault="00992D96" w:rsidP="001B1735">
            <w:pPr>
              <w:pStyle w:val="NormalTableText"/>
              <w:rPr>
                <w:del w:id="48" w:author="Johnny Pang" w:date="2022-11-30T11:38:00Z"/>
                <w:rFonts w:ascii="Calibri" w:hAnsi="Calibri"/>
                <w:sz w:val="22"/>
              </w:rPr>
            </w:pPr>
            <w:del w:id="49" w:author="Johnny Pang" w:date="2022-11-30T11:38:00Z">
              <w:r w:rsidRPr="0018464F" w:rsidDel="00696139">
                <w:rPr>
                  <w:rFonts w:ascii="Calibri" w:hAnsi="Calibri"/>
                  <w:sz w:val="22"/>
                </w:rPr>
                <w:delText>General Formatting</w:delText>
              </w:r>
            </w:del>
          </w:p>
        </w:tc>
      </w:tr>
      <w:tr w:rsidR="000A60C2" w:rsidRPr="0018464F" w:rsidDel="00696139" w14:paraId="51AE2E44" w14:textId="03D30370" w:rsidTr="007F10F8">
        <w:trPr>
          <w:cantSplit/>
          <w:jc w:val="center"/>
          <w:del w:id="50" w:author="Johnny Pang" w:date="2022-11-30T11:38:00Z"/>
        </w:trPr>
        <w:tc>
          <w:tcPr>
            <w:tcW w:w="1004" w:type="dxa"/>
          </w:tcPr>
          <w:p w14:paraId="78C0344C" w14:textId="3D85EB6A" w:rsidR="000A60C2" w:rsidRPr="0018464F" w:rsidDel="00696139" w:rsidRDefault="000A60C2" w:rsidP="001B1735">
            <w:pPr>
              <w:pStyle w:val="NormalTableText"/>
              <w:rPr>
                <w:del w:id="51" w:author="Johnny Pang" w:date="2022-11-30T11:38:00Z"/>
                <w:rFonts w:ascii="Calibri" w:hAnsi="Calibri"/>
                <w:sz w:val="22"/>
              </w:rPr>
            </w:pPr>
            <w:del w:id="52" w:author="Johnny Pang" w:date="2022-11-30T11:38:00Z">
              <w:r w:rsidDel="00696139">
                <w:rPr>
                  <w:rFonts w:ascii="Calibri" w:hAnsi="Calibri"/>
                  <w:sz w:val="22"/>
                </w:rPr>
                <w:delText>7</w:delText>
              </w:r>
            </w:del>
          </w:p>
        </w:tc>
        <w:tc>
          <w:tcPr>
            <w:tcW w:w="2160" w:type="dxa"/>
          </w:tcPr>
          <w:p w14:paraId="00A32FB0" w14:textId="397BBDFD" w:rsidR="000A60C2" w:rsidRPr="0018464F" w:rsidDel="00696139" w:rsidRDefault="000A60C2" w:rsidP="001B1735">
            <w:pPr>
              <w:pStyle w:val="NormalTableText"/>
              <w:rPr>
                <w:del w:id="53" w:author="Johnny Pang" w:date="2022-11-30T11:38:00Z"/>
                <w:rFonts w:ascii="Calibri" w:hAnsi="Calibri"/>
                <w:sz w:val="22"/>
              </w:rPr>
            </w:pPr>
            <w:del w:id="54" w:author="Johnny Pang" w:date="2022-11-30T11:38:00Z">
              <w:r w:rsidDel="00696139">
                <w:rPr>
                  <w:rFonts w:ascii="Calibri" w:hAnsi="Calibri"/>
                  <w:sz w:val="22"/>
                </w:rPr>
                <w:delText>December 15, 2015</w:delText>
              </w:r>
            </w:del>
          </w:p>
        </w:tc>
        <w:tc>
          <w:tcPr>
            <w:tcW w:w="5683" w:type="dxa"/>
          </w:tcPr>
          <w:p w14:paraId="0F6931F5" w14:textId="04066165" w:rsidR="000A60C2" w:rsidRPr="0018464F" w:rsidDel="00696139" w:rsidRDefault="006A5E15" w:rsidP="001B1735">
            <w:pPr>
              <w:pStyle w:val="NormalTableText"/>
              <w:rPr>
                <w:del w:id="55" w:author="Johnny Pang" w:date="2022-11-30T11:38:00Z"/>
                <w:rFonts w:ascii="Calibri" w:hAnsi="Calibri"/>
                <w:sz w:val="22"/>
              </w:rPr>
            </w:pPr>
            <w:del w:id="56" w:author="Johnny Pang" w:date="2022-11-30T11:38:00Z">
              <w:r w:rsidRPr="006A5E15" w:rsidDel="00696139">
                <w:rPr>
                  <w:rFonts w:ascii="Calibri" w:hAnsi="Calibri"/>
                  <w:sz w:val="22"/>
                  <w:lang w:val="en-CA"/>
                </w:rPr>
                <w:delText>Minor clarifications based on comments by Legal Department.  AAM</w:delText>
              </w:r>
            </w:del>
          </w:p>
        </w:tc>
      </w:tr>
      <w:tr w:rsidR="00924370" w:rsidRPr="0018464F" w:rsidDel="00696139" w14:paraId="537A9A15" w14:textId="1787FD72" w:rsidTr="007F10F8">
        <w:trPr>
          <w:cantSplit/>
          <w:jc w:val="center"/>
          <w:del w:id="57" w:author="Johnny Pang" w:date="2022-11-30T11:38:00Z"/>
        </w:trPr>
        <w:tc>
          <w:tcPr>
            <w:tcW w:w="1004" w:type="dxa"/>
          </w:tcPr>
          <w:p w14:paraId="2231B6C4" w14:textId="5A077B98" w:rsidR="00924370" w:rsidDel="00696139" w:rsidRDefault="00924370" w:rsidP="001B1735">
            <w:pPr>
              <w:pStyle w:val="NormalTableText"/>
              <w:rPr>
                <w:del w:id="58" w:author="Johnny Pang" w:date="2022-11-30T11:38:00Z"/>
                <w:rFonts w:ascii="Calibri" w:hAnsi="Calibri"/>
                <w:sz w:val="22"/>
              </w:rPr>
            </w:pPr>
            <w:del w:id="59" w:author="Johnny Pang" w:date="2022-11-30T11:38:00Z">
              <w:r w:rsidDel="00696139">
                <w:rPr>
                  <w:rFonts w:ascii="Calibri" w:hAnsi="Calibri"/>
                  <w:sz w:val="22"/>
                </w:rPr>
                <w:delText>8</w:delText>
              </w:r>
            </w:del>
          </w:p>
        </w:tc>
        <w:tc>
          <w:tcPr>
            <w:tcW w:w="2160" w:type="dxa"/>
          </w:tcPr>
          <w:p w14:paraId="683D4715" w14:textId="4D5716E1" w:rsidR="00924370" w:rsidDel="00696139" w:rsidRDefault="00915F53" w:rsidP="001B1735">
            <w:pPr>
              <w:pStyle w:val="NormalTableText"/>
              <w:rPr>
                <w:del w:id="60" w:author="Johnny Pang" w:date="2022-11-30T11:38:00Z"/>
                <w:rFonts w:ascii="Calibri" w:hAnsi="Calibri"/>
                <w:sz w:val="22"/>
              </w:rPr>
            </w:pPr>
            <w:del w:id="61" w:author="Johnny Pang" w:date="2022-11-30T11:38:00Z">
              <w:r w:rsidDel="00696139">
                <w:rPr>
                  <w:rFonts w:ascii="Calibri" w:hAnsi="Calibri"/>
                  <w:sz w:val="22"/>
                </w:rPr>
                <w:delText>July 20</w:delText>
              </w:r>
              <w:r w:rsidR="00924370" w:rsidDel="00696139">
                <w:rPr>
                  <w:rFonts w:ascii="Calibri" w:hAnsi="Calibri"/>
                  <w:sz w:val="22"/>
                </w:rPr>
                <w:delText>, 202</w:delText>
              </w:r>
              <w:r w:rsidR="004A756B" w:rsidDel="00696139">
                <w:rPr>
                  <w:rFonts w:ascii="Calibri" w:hAnsi="Calibri"/>
                  <w:sz w:val="22"/>
                </w:rPr>
                <w:delText>1</w:delText>
              </w:r>
            </w:del>
          </w:p>
        </w:tc>
        <w:tc>
          <w:tcPr>
            <w:tcW w:w="5683" w:type="dxa"/>
          </w:tcPr>
          <w:p w14:paraId="11DCCE38" w14:textId="08373818" w:rsidR="00924370" w:rsidDel="00696139" w:rsidRDefault="005802A6" w:rsidP="001B1735">
            <w:pPr>
              <w:pStyle w:val="NormalTableText"/>
              <w:rPr>
                <w:del w:id="62" w:author="Johnny Pang" w:date="2022-11-30T11:38:00Z"/>
                <w:rFonts w:ascii="Calibri" w:hAnsi="Calibri"/>
                <w:sz w:val="22"/>
                <w:lang w:val="en-CA"/>
              </w:rPr>
            </w:pPr>
            <w:del w:id="63" w:author="Johnny Pang" w:date="2022-11-30T11:38:00Z">
              <w:r w:rsidDel="00696139">
                <w:rPr>
                  <w:rFonts w:ascii="Calibri" w:hAnsi="Calibri"/>
                  <w:sz w:val="22"/>
                  <w:lang w:val="en-CA"/>
                </w:rPr>
                <w:delText xml:space="preserve">1.6 </w:delText>
              </w:r>
              <w:r w:rsidR="00806621" w:rsidDel="00696139">
                <w:rPr>
                  <w:rFonts w:ascii="Calibri" w:hAnsi="Calibri"/>
                  <w:sz w:val="22"/>
                  <w:lang w:val="en-CA"/>
                </w:rPr>
                <w:delText>Revised</w:delText>
              </w:r>
              <w:r w:rsidDel="00696139">
                <w:rPr>
                  <w:rFonts w:ascii="Calibri" w:hAnsi="Calibri"/>
                  <w:sz w:val="22"/>
                  <w:lang w:val="en-CA"/>
                </w:rPr>
                <w:delText xml:space="preserve"> submittal requirements</w:delText>
              </w:r>
            </w:del>
          </w:p>
          <w:p w14:paraId="5EDFE8CC" w14:textId="5B1D6248" w:rsidR="005802A6" w:rsidDel="00696139" w:rsidRDefault="005802A6" w:rsidP="001B1735">
            <w:pPr>
              <w:pStyle w:val="NormalTableText"/>
              <w:rPr>
                <w:del w:id="64" w:author="Johnny Pang" w:date="2022-11-30T11:38:00Z"/>
                <w:rFonts w:ascii="Calibri" w:hAnsi="Calibri"/>
                <w:sz w:val="22"/>
                <w:lang w:val="en-CA"/>
              </w:rPr>
            </w:pPr>
            <w:del w:id="65" w:author="Johnny Pang" w:date="2022-11-30T11:38:00Z">
              <w:r w:rsidDel="00696139">
                <w:rPr>
                  <w:rFonts w:ascii="Calibri" w:hAnsi="Calibri"/>
                  <w:sz w:val="22"/>
                  <w:lang w:val="en-CA"/>
                </w:rPr>
                <w:delText>1.7 Added criticality classifications</w:delText>
              </w:r>
            </w:del>
          </w:p>
          <w:p w14:paraId="4EF2CBA0" w14:textId="73802E95" w:rsidR="005802A6" w:rsidRPr="006A5E15" w:rsidDel="00696139" w:rsidRDefault="005802A6" w:rsidP="001B1735">
            <w:pPr>
              <w:pStyle w:val="NormalTableText"/>
              <w:rPr>
                <w:del w:id="66" w:author="Johnny Pang" w:date="2022-11-30T11:38:00Z"/>
                <w:rFonts w:ascii="Calibri" w:hAnsi="Calibri"/>
                <w:sz w:val="22"/>
                <w:lang w:val="en-CA"/>
              </w:rPr>
            </w:pPr>
            <w:del w:id="67" w:author="Johnny Pang" w:date="2022-11-30T11:38:00Z">
              <w:r w:rsidDel="00696139">
                <w:rPr>
                  <w:rFonts w:ascii="Calibri" w:hAnsi="Calibri"/>
                  <w:sz w:val="22"/>
                  <w:lang w:val="en-CA"/>
                </w:rPr>
                <w:delText>Revisions throughout to address preventative maintenance requirements (</w:delText>
              </w:r>
              <w:r w:rsidR="00726F39" w:rsidDel="00696139">
                <w:rPr>
                  <w:rFonts w:ascii="Calibri" w:hAnsi="Calibri"/>
                  <w:sz w:val="22"/>
                  <w:lang w:val="en-CA"/>
                </w:rPr>
                <w:delText xml:space="preserve">DB, </w:delText>
              </w:r>
              <w:r w:rsidDel="00696139">
                <w:rPr>
                  <w:rFonts w:ascii="Calibri" w:hAnsi="Calibri"/>
                  <w:sz w:val="22"/>
                  <w:lang w:val="en-CA"/>
                </w:rPr>
                <w:delText>BM</w:delText>
              </w:r>
              <w:r w:rsidR="00726F39" w:rsidDel="00696139">
                <w:rPr>
                  <w:rFonts w:ascii="Calibri" w:hAnsi="Calibri"/>
                  <w:sz w:val="22"/>
                  <w:lang w:val="en-CA"/>
                </w:rPr>
                <w:delText>, LM</w:delText>
              </w:r>
              <w:r w:rsidDel="00696139">
                <w:rPr>
                  <w:rFonts w:ascii="Calibri" w:hAnsi="Calibri"/>
                  <w:sz w:val="22"/>
                  <w:lang w:val="en-CA"/>
                </w:rPr>
                <w:delText>)</w:delText>
              </w:r>
            </w:del>
          </w:p>
        </w:tc>
      </w:tr>
    </w:tbl>
    <w:p w14:paraId="2175F31E" w14:textId="5AF697AF" w:rsidR="00E91193" w:rsidRPr="0018464F" w:rsidDel="00696139" w:rsidRDefault="00696139" w:rsidP="00696139">
      <w:pPr>
        <w:pStyle w:val="Heading1"/>
        <w:rPr>
          <w:del w:id="68" w:author="Johnny Pang" w:date="2022-11-30T11:38:00Z"/>
        </w:rPr>
        <w:pPrChange w:id="69" w:author="Johnny Pang" w:date="2022-11-30T11:38:00Z">
          <w:pPr>
            <w:pStyle w:val="BodyText"/>
          </w:pPr>
        </w:pPrChange>
      </w:pPr>
      <w:ins w:id="70" w:author="Johnny Pang" w:date="2022-11-30T11:38:00Z">
        <w:r>
          <w:t>G</w:t>
        </w:r>
      </w:ins>
    </w:p>
    <w:p w14:paraId="44FC976C" w14:textId="0664254B" w:rsidR="00992D96" w:rsidRPr="0018464F" w:rsidDel="00696139" w:rsidRDefault="00992D96" w:rsidP="00696139">
      <w:pPr>
        <w:pStyle w:val="Heading1"/>
        <w:rPr>
          <w:del w:id="71" w:author="Johnny Pang" w:date="2022-11-30T11:38:00Z"/>
        </w:rPr>
        <w:pPrChange w:id="72" w:author="Johnny Pang" w:date="2022-11-30T11:38:00Z">
          <w:pPr>
            <w:pStyle w:val="BodyText"/>
          </w:pPr>
        </w:pPrChange>
      </w:pPr>
    </w:p>
    <w:p w14:paraId="2949D5B0" w14:textId="0EE88DD5" w:rsidR="00E91193" w:rsidRPr="0018464F" w:rsidDel="00696139" w:rsidRDefault="00E91193" w:rsidP="00696139">
      <w:pPr>
        <w:pStyle w:val="Heading1"/>
        <w:rPr>
          <w:del w:id="73" w:author="Johnny Pang" w:date="2022-11-30T11:38:00Z"/>
        </w:rPr>
        <w:pPrChange w:id="74" w:author="Johnny Pang" w:date="2022-11-30T11:38:00Z">
          <w:pPr>
            <w:pStyle w:val="BodyText"/>
            <w:pBdr>
              <w:top w:val="single" w:sz="4" w:space="1" w:color="auto"/>
              <w:left w:val="single" w:sz="4" w:space="0" w:color="auto"/>
              <w:bottom w:val="single" w:sz="4" w:space="1" w:color="auto"/>
              <w:right w:val="single" w:sz="4" w:space="4" w:color="auto"/>
            </w:pBdr>
          </w:pPr>
        </w:pPrChange>
      </w:pPr>
      <w:del w:id="75" w:author="Johnny Pang" w:date="2022-11-30T11:38:00Z">
        <w:r w:rsidRPr="0018464F" w:rsidDel="00696139">
          <w:delText>NOTE:</w:delText>
        </w:r>
      </w:del>
    </w:p>
    <w:p w14:paraId="10979768" w14:textId="1755D2C3" w:rsidR="00E91193" w:rsidRPr="0018464F" w:rsidDel="00696139" w:rsidRDefault="00E91193" w:rsidP="00696139">
      <w:pPr>
        <w:pStyle w:val="Heading1"/>
        <w:rPr>
          <w:del w:id="76" w:author="Johnny Pang" w:date="2022-11-30T11:38:00Z"/>
        </w:rPr>
        <w:pPrChange w:id="77" w:author="Johnny Pang" w:date="2022-11-30T11:38:00Z">
          <w:pPr>
            <w:pStyle w:val="BodyText"/>
            <w:pBdr>
              <w:top w:val="single" w:sz="4" w:space="1" w:color="auto"/>
              <w:left w:val="single" w:sz="4" w:space="0" w:color="auto"/>
              <w:bottom w:val="single" w:sz="4" w:space="1" w:color="auto"/>
              <w:right w:val="single" w:sz="4" w:space="4" w:color="auto"/>
            </w:pBdr>
          </w:pPr>
        </w:pPrChange>
      </w:pPr>
      <w:del w:id="78" w:author="Johnny Pang" w:date="2022-11-30T11:38:00Z">
        <w:r w:rsidRPr="0018464F" w:rsidDel="00696139">
          <w:delText>This is a CONTROLLED Document. Any documents appearing in paper form are not controlled and should be checked against the on-line file version prior to use.</w:delText>
        </w:r>
      </w:del>
    </w:p>
    <w:p w14:paraId="22983BC9" w14:textId="5812361E" w:rsidR="00E91193" w:rsidRPr="0018464F" w:rsidDel="00696139" w:rsidRDefault="00E91193" w:rsidP="00696139">
      <w:pPr>
        <w:pStyle w:val="Heading1"/>
        <w:rPr>
          <w:del w:id="79" w:author="Johnny Pang" w:date="2022-11-30T11:38:00Z"/>
        </w:rPr>
        <w:pPrChange w:id="80" w:author="Johnny Pang" w:date="2022-11-30T11:38:00Z">
          <w:pPr>
            <w:pStyle w:val="BodyText"/>
            <w:pBdr>
              <w:top w:val="single" w:sz="4" w:space="1" w:color="auto"/>
              <w:left w:val="single" w:sz="4" w:space="0" w:color="auto"/>
              <w:bottom w:val="single" w:sz="4" w:space="1" w:color="auto"/>
              <w:right w:val="single" w:sz="4" w:space="4" w:color="auto"/>
            </w:pBdr>
          </w:pPr>
        </w:pPrChange>
      </w:pPr>
      <w:del w:id="81" w:author="Johnny Pang" w:date="2022-11-30T11:38:00Z">
        <w:r w:rsidRPr="0018464F" w:rsidDel="00696139">
          <w:rPr>
            <w:b/>
            <w:bCs/>
          </w:rPr>
          <w:delText xml:space="preserve">Notice: </w:delText>
        </w:r>
        <w:r w:rsidRPr="0018464F" w:rsidDel="00696139">
          <w:delText>This Document hardcopy must be used for reference purpose only.</w:delText>
        </w:r>
      </w:del>
    </w:p>
    <w:p w14:paraId="453A610A" w14:textId="68232623" w:rsidR="00E91193" w:rsidRPr="0018464F" w:rsidDel="00696139" w:rsidRDefault="00E91193" w:rsidP="00696139">
      <w:pPr>
        <w:pStyle w:val="Heading1"/>
        <w:rPr>
          <w:del w:id="82" w:author="Johnny Pang" w:date="2022-11-30T11:38:00Z"/>
          <w:b/>
          <w:bCs/>
        </w:rPr>
        <w:pPrChange w:id="83" w:author="Johnny Pang" w:date="2022-11-30T11:38:00Z">
          <w:pPr>
            <w:pStyle w:val="BodyText"/>
            <w:pBdr>
              <w:top w:val="single" w:sz="4" w:space="1" w:color="auto"/>
              <w:left w:val="single" w:sz="4" w:space="0" w:color="auto"/>
              <w:bottom w:val="single" w:sz="4" w:space="1" w:color="auto"/>
              <w:right w:val="single" w:sz="4" w:space="4" w:color="auto"/>
            </w:pBdr>
          </w:pPr>
        </w:pPrChange>
      </w:pPr>
      <w:del w:id="84" w:author="Johnny Pang" w:date="2022-11-30T11:38:00Z">
        <w:r w:rsidRPr="0018464F" w:rsidDel="00696139">
          <w:rPr>
            <w:b/>
          </w:rPr>
          <w:delText>The on-line copy is the current version of the document.</w:delText>
        </w:r>
      </w:del>
    </w:p>
    <w:p w14:paraId="6BA9A05C" w14:textId="277AFC6F" w:rsidR="005F6F47" w:rsidRPr="0018464F" w:rsidDel="00696139" w:rsidRDefault="005F6F47" w:rsidP="00696139">
      <w:pPr>
        <w:pStyle w:val="Heading1"/>
        <w:rPr>
          <w:del w:id="85" w:author="Johnny Pang" w:date="2022-11-30T11:38:00Z"/>
          <w:rFonts w:cs="Arial"/>
        </w:rPr>
        <w:pPrChange w:id="86" w:author="Johnny Pang" w:date="2022-11-30T11:38:00Z">
          <w:pPr>
            <w:pStyle w:val="BodyText"/>
          </w:pPr>
        </w:pPrChange>
      </w:pPr>
    </w:p>
    <w:p w14:paraId="6579E08E" w14:textId="3433017F" w:rsidR="005F6F47" w:rsidRPr="0018464F" w:rsidDel="00696139" w:rsidRDefault="005F6F47" w:rsidP="00696139">
      <w:pPr>
        <w:pStyle w:val="Heading1"/>
        <w:rPr>
          <w:del w:id="87" w:author="Johnny Pang" w:date="2022-11-30T11:38:00Z"/>
          <w:rFonts w:cs="Arial"/>
        </w:rPr>
        <w:pPrChange w:id="88" w:author="Johnny Pang" w:date="2022-11-30T11:38:00Z">
          <w:pPr>
            <w:pStyle w:val="BodyText"/>
          </w:pPr>
        </w:pPrChange>
      </w:pPr>
    </w:p>
    <w:p w14:paraId="0FA8A099" w14:textId="3B2780A8" w:rsidR="00F6204E" w:rsidRPr="00992D96" w:rsidRDefault="000A60C2" w:rsidP="00696139">
      <w:pPr>
        <w:pStyle w:val="Heading1"/>
      </w:pPr>
      <w:del w:id="89" w:author="Johnny Pang" w:date="2022-11-30T11:38:00Z">
        <w:r w:rsidDel="00696139">
          <w:br w:type="page"/>
        </w:r>
        <w:r w:rsidR="00DC11C1" w:rsidRPr="00992D96" w:rsidDel="00696139">
          <w:delText>G</w:delText>
        </w:r>
      </w:del>
      <w:r w:rsidR="00DC11C1" w:rsidRPr="00992D96">
        <w:t>ENERAL</w:t>
      </w:r>
    </w:p>
    <w:p w14:paraId="5325CE78" w14:textId="3A8BC9DC" w:rsidR="00960901" w:rsidRPr="00DC11C1" w:rsidRDefault="00077C67" w:rsidP="00DC11C1">
      <w:pPr>
        <w:pStyle w:val="Heading2"/>
      </w:pPr>
      <w:r>
        <w:t>Summary</w:t>
      </w:r>
    </w:p>
    <w:p w14:paraId="6C6EB6F8" w14:textId="77777777" w:rsidR="000A7F87" w:rsidRDefault="00992D96" w:rsidP="00DC11C1">
      <w:pPr>
        <w:pStyle w:val="Heading3"/>
      </w:pPr>
      <w:r w:rsidRPr="00DC11C1">
        <w:t>This Section specifies</w:t>
      </w:r>
      <w:r w:rsidRPr="00992D96">
        <w:t xml:space="preserve"> the requirements for the </w:t>
      </w:r>
      <w:r w:rsidR="000A7F87">
        <w:t>following items:</w:t>
      </w:r>
    </w:p>
    <w:p w14:paraId="6E6E3F14" w14:textId="5E7B50A9" w:rsidR="000A7F87" w:rsidRDefault="000A7F87" w:rsidP="007F10F8">
      <w:pPr>
        <w:pStyle w:val="Heading4"/>
      </w:pPr>
      <w:r>
        <w:t>P</w:t>
      </w:r>
      <w:r w:rsidR="00E0569C">
        <w:t xml:space="preserve">reventative or required maintenance for equipment and systems </w:t>
      </w:r>
      <w:r w:rsidR="00B5088A">
        <w:t>during the progress of the</w:t>
      </w:r>
      <w:r w:rsidR="00E0569C">
        <w:t xml:space="preserve"> </w:t>
      </w:r>
      <w:r w:rsidR="00992D96" w:rsidRPr="00992D96">
        <w:t xml:space="preserve">Work </w:t>
      </w:r>
      <w:r w:rsidR="00E0569C">
        <w:t xml:space="preserve">to maintain the </w:t>
      </w:r>
      <w:r w:rsidR="00E17326">
        <w:t>w</w:t>
      </w:r>
      <w:r w:rsidR="00E0569C">
        <w:t>arranty of such equipment and systems</w:t>
      </w:r>
      <w:r w:rsidR="008A263B">
        <w:t xml:space="preserve"> in accordance with </w:t>
      </w:r>
      <w:r w:rsidR="00222017">
        <w:t>the equipment or system Specification Section.</w:t>
      </w:r>
    </w:p>
    <w:p w14:paraId="1676CD31" w14:textId="0F2D0E50" w:rsidR="000A7F87" w:rsidRDefault="000A7F87" w:rsidP="007F10F8">
      <w:pPr>
        <w:pStyle w:val="Heading4"/>
      </w:pPr>
      <w:r>
        <w:t xml:space="preserve">Warranty </w:t>
      </w:r>
      <w:r w:rsidR="00B5088A">
        <w:t>w</w:t>
      </w:r>
      <w:r>
        <w:t xml:space="preserve">ork and timelines for action </w:t>
      </w:r>
      <w:r w:rsidR="00992D96" w:rsidRPr="00992D96">
        <w:t xml:space="preserve">during the </w:t>
      </w:r>
      <w:r w:rsidR="00E17326">
        <w:t>w</w:t>
      </w:r>
      <w:r w:rsidR="00992D96" w:rsidRPr="00992D96">
        <w:t xml:space="preserve">arranty </w:t>
      </w:r>
      <w:r w:rsidR="00E17326">
        <w:t>p</w:t>
      </w:r>
      <w:r w:rsidR="00992D96" w:rsidRPr="00992D96">
        <w:t>eriod</w:t>
      </w:r>
      <w:r w:rsidR="00780898">
        <w:t xml:space="preserve"> in accordance with Article </w:t>
      </w:r>
      <w:commentRangeStart w:id="90"/>
      <w:r w:rsidR="00780898" w:rsidRPr="007F0D4C">
        <w:rPr>
          <w:highlight w:val="yellow"/>
        </w:rPr>
        <w:t>A-6</w:t>
      </w:r>
      <w:r w:rsidR="00992D96" w:rsidRPr="00992D96">
        <w:t>.</w:t>
      </w:r>
      <w:commentRangeEnd w:id="90"/>
      <w:r w:rsidR="00DF3EF9">
        <w:rPr>
          <w:rStyle w:val="CommentReference"/>
        </w:rPr>
        <w:commentReference w:id="90"/>
      </w:r>
    </w:p>
    <w:p w14:paraId="66AA8C11" w14:textId="2B3C6ED2" w:rsidR="00992D96" w:rsidRPr="00992D96" w:rsidRDefault="00992D96" w:rsidP="007F0D4C">
      <w:pPr>
        <w:pStyle w:val="Heading4"/>
        <w:numPr>
          <w:ilvl w:val="0"/>
          <w:numId w:val="0"/>
        </w:numPr>
        <w:ind w:left="2160"/>
      </w:pPr>
    </w:p>
    <w:p w14:paraId="37CC5C04" w14:textId="77777777" w:rsidR="001F398E" w:rsidRPr="00992D96" w:rsidRDefault="001F398E" w:rsidP="00DC11C1">
      <w:pPr>
        <w:pStyle w:val="Heading2"/>
      </w:pPr>
      <w:r w:rsidRPr="00992D96">
        <w:t>Related Sections</w:t>
      </w:r>
    </w:p>
    <w:p w14:paraId="35F2D840" w14:textId="487429B5" w:rsidR="00373BD6" w:rsidRDefault="00373BD6" w:rsidP="00DC11C1">
      <w:pPr>
        <w:pStyle w:val="Heading3"/>
      </w:pPr>
      <w:r w:rsidRPr="00DB4CF9">
        <w:t>All Divisions and Sections</w:t>
      </w:r>
      <w:r>
        <w:t xml:space="preserve"> of the Contract</w:t>
      </w:r>
      <w:r w:rsidRPr="00DB4CF9">
        <w:t xml:space="preserve"> are related to this Section.</w:t>
      </w:r>
      <w:r>
        <w:t xml:space="preserve"> Compliance with this Specification is an essential element of Section 01780 – Contract Closeout.</w:t>
      </w:r>
    </w:p>
    <w:p w14:paraId="405EDE13" w14:textId="77777777" w:rsidR="00373BD6" w:rsidRDefault="00373BD6" w:rsidP="00DC11C1">
      <w:pPr>
        <w:pStyle w:val="Heading2"/>
      </w:pPr>
      <w:r>
        <w:t>Measurement and Payment</w:t>
      </w:r>
    </w:p>
    <w:p w14:paraId="127A5C0B" w14:textId="77777777" w:rsidR="00373BD6" w:rsidRDefault="00373BD6" w:rsidP="00DC11C1">
      <w:pPr>
        <w:pStyle w:val="Heading3"/>
      </w:pPr>
      <w:r>
        <w:t xml:space="preserve">The work </w:t>
      </w:r>
      <w:r w:rsidR="000A60C2">
        <w:t>of</w:t>
      </w:r>
      <w:r>
        <w:t xml:space="preserve"> this Section will not be measured separately for payment.  </w:t>
      </w:r>
      <w:r w:rsidR="000A60C2">
        <w:t>All costs associated with the work of</w:t>
      </w:r>
      <w:r>
        <w:t xml:space="preserve"> this Section shall be included in the Contract Price. </w:t>
      </w:r>
    </w:p>
    <w:p w14:paraId="7B29BD00" w14:textId="77777777" w:rsidR="001F398E" w:rsidRPr="00992D96" w:rsidRDefault="001F398E" w:rsidP="00DC11C1">
      <w:pPr>
        <w:pStyle w:val="Heading2"/>
      </w:pPr>
      <w:r w:rsidRPr="00992D96">
        <w:t>General</w:t>
      </w:r>
    </w:p>
    <w:p w14:paraId="659D304E" w14:textId="4F32C1D7" w:rsidR="00373BD6" w:rsidRPr="00373BD6" w:rsidRDefault="00373BD6" w:rsidP="00DC11C1">
      <w:pPr>
        <w:pStyle w:val="Heading3"/>
      </w:pPr>
      <w:r w:rsidRPr="00373BD6">
        <w:t>Provide all warranties outlined in the Contract Documents from the date of</w:t>
      </w:r>
      <w:r w:rsidR="005970CC">
        <w:t xml:space="preserve"> </w:t>
      </w:r>
      <w:r w:rsidR="00F62A34">
        <w:t>Substantial Performance</w:t>
      </w:r>
      <w:r w:rsidR="005970CC">
        <w:t xml:space="preserve"> or</w:t>
      </w:r>
      <w:r w:rsidRPr="00373BD6">
        <w:t xml:space="preserve"> Total Performance of the </w:t>
      </w:r>
      <w:r w:rsidR="00B5088A">
        <w:t>Contract</w:t>
      </w:r>
      <w:r w:rsidR="005970CC">
        <w:t>, as applicable</w:t>
      </w:r>
      <w:r w:rsidRPr="00373BD6">
        <w:t>.</w:t>
      </w:r>
    </w:p>
    <w:p w14:paraId="5A5317EC" w14:textId="3CC16FE0" w:rsidR="00373BD6" w:rsidRDefault="00373BD6" w:rsidP="00DC11C1">
      <w:pPr>
        <w:pStyle w:val="Heading3"/>
      </w:pPr>
      <w:r w:rsidRPr="00373BD6">
        <w:t xml:space="preserve">Perform all warranty work required during the </w:t>
      </w:r>
      <w:r w:rsidR="00BE7EE7">
        <w:t>w</w:t>
      </w:r>
      <w:r w:rsidRPr="00373BD6">
        <w:t xml:space="preserve">arranty </w:t>
      </w:r>
      <w:r w:rsidR="00BE7EE7">
        <w:t>p</w:t>
      </w:r>
      <w:r w:rsidRPr="00373BD6">
        <w:t>eriod.</w:t>
      </w:r>
    </w:p>
    <w:p w14:paraId="40C98EAD" w14:textId="05168941" w:rsidR="009E5168" w:rsidRPr="00373BD6" w:rsidRDefault="009E5168" w:rsidP="00DC11C1">
      <w:pPr>
        <w:pStyle w:val="Heading3"/>
      </w:pPr>
      <w:r>
        <w:t xml:space="preserve">The Contractor shall ensure that all preventative and routine maintenance is performed on all equipment and systems installed during the </w:t>
      </w:r>
      <w:r w:rsidR="00806621">
        <w:t>progress</w:t>
      </w:r>
      <w:r>
        <w:t xml:space="preserve"> of the Work</w:t>
      </w:r>
      <w:r w:rsidR="00946BCC">
        <w:t xml:space="preserve"> until commencement of the </w:t>
      </w:r>
      <w:r w:rsidR="00BE7EE7">
        <w:t>w</w:t>
      </w:r>
      <w:r w:rsidR="00946BCC">
        <w:t xml:space="preserve">arranty </w:t>
      </w:r>
      <w:r w:rsidR="00BE7EE7">
        <w:t>p</w:t>
      </w:r>
      <w:r w:rsidR="00946BCC">
        <w:t>eriod</w:t>
      </w:r>
      <w:r>
        <w:t xml:space="preserve">.  All requirements to maintain the warranty on equipment shall be performed until the </w:t>
      </w:r>
      <w:r w:rsidR="00BE7EE7">
        <w:t>w</w:t>
      </w:r>
      <w:r>
        <w:t xml:space="preserve">arranty </w:t>
      </w:r>
      <w:r w:rsidR="00BE7EE7">
        <w:t>p</w:t>
      </w:r>
      <w:r>
        <w:t>eriod begins after Substantial Performance or Tot</w:t>
      </w:r>
      <w:r w:rsidR="00CD64BF">
        <w:t xml:space="preserve">al Performance </w:t>
      </w:r>
      <w:r w:rsidR="00924370">
        <w:t xml:space="preserve">of the </w:t>
      </w:r>
      <w:r w:rsidR="003C5B7A">
        <w:t>Contract</w:t>
      </w:r>
      <w:r w:rsidR="00924370">
        <w:t xml:space="preserve">, </w:t>
      </w:r>
      <w:r w:rsidR="00CD64BF">
        <w:t>as applicable.  Maintenance activities shall be performed by personnel experienced and knowledgeable with the work and in accordance with recommendations from the equipment manufacturer or supplier.</w:t>
      </w:r>
    </w:p>
    <w:p w14:paraId="0F7369CD" w14:textId="593B647E" w:rsidR="00373BD6" w:rsidRDefault="00373BD6" w:rsidP="00DC11C1">
      <w:pPr>
        <w:pStyle w:val="Heading3"/>
      </w:pPr>
      <w:r w:rsidRPr="00373BD6">
        <w:t xml:space="preserve">Extend warranties on any component of the Work that is required to be placed into operation prior to </w:t>
      </w:r>
      <w:r w:rsidR="005970CC">
        <w:t xml:space="preserve">the date of </w:t>
      </w:r>
      <w:r w:rsidR="00F62A34">
        <w:t>Substantial Performance</w:t>
      </w:r>
      <w:r w:rsidR="005970CC">
        <w:t xml:space="preserve"> or </w:t>
      </w:r>
      <w:r w:rsidRPr="00373BD6">
        <w:t xml:space="preserve">Total Performance of the </w:t>
      </w:r>
      <w:r w:rsidR="00B5088A">
        <w:t>Contract</w:t>
      </w:r>
      <w:r w:rsidRPr="00373BD6">
        <w:t xml:space="preserve"> for the purpose of complying with the sequence of construction.</w:t>
      </w:r>
    </w:p>
    <w:p w14:paraId="59AEA6FA" w14:textId="3A98E597" w:rsidR="00227D3E" w:rsidRDefault="00227D3E" w:rsidP="00DC11C1">
      <w:pPr>
        <w:pStyle w:val="Heading3"/>
      </w:pPr>
      <w:r>
        <w:t xml:space="preserve">The Contractor shall provide recommendations or special instructions </w:t>
      </w:r>
      <w:r w:rsidR="00946BCC">
        <w:t xml:space="preserve">to the Region </w:t>
      </w:r>
      <w:r>
        <w:t xml:space="preserve">from manufacturers’ or suppliers of equipment and systems for required maintenance activities for any equipment or systems that will not be placed into regular service for </w:t>
      </w:r>
      <w:r w:rsidR="00D72EC6">
        <w:t xml:space="preserve">at least 1 month after commencement of the warranty period in accordance with Article </w:t>
      </w:r>
      <w:r w:rsidR="00D72EC6" w:rsidRPr="00BE7EE7">
        <w:t>A</w:t>
      </w:r>
      <w:r w:rsidR="00BE7EE7" w:rsidRPr="00780898">
        <w:t>-</w:t>
      </w:r>
      <w:r w:rsidR="00D72EC6" w:rsidRPr="00780898">
        <w:t>6</w:t>
      </w:r>
      <w:r w:rsidR="00BE7EE7">
        <w:t>.</w:t>
      </w:r>
      <w:r>
        <w:t>.</w:t>
      </w:r>
    </w:p>
    <w:p w14:paraId="1C48A5EE" w14:textId="77777777" w:rsidR="001B4295" w:rsidRDefault="001B4295" w:rsidP="007F10F8">
      <w:pPr>
        <w:pStyle w:val="Heading2"/>
      </w:pPr>
      <w:r>
        <w:t>Inspections</w:t>
      </w:r>
    </w:p>
    <w:p w14:paraId="2A125E86" w14:textId="77777777" w:rsidR="00C1615C" w:rsidRDefault="001B4295">
      <w:pPr>
        <w:pStyle w:val="Heading3"/>
      </w:pPr>
      <w:r>
        <w:t>The Contractor shall be required to attend interim and final warranty inspections.</w:t>
      </w:r>
    </w:p>
    <w:p w14:paraId="1DC103F6" w14:textId="46FA5625" w:rsidR="00C1615C" w:rsidRDefault="00C1615C" w:rsidP="001B4295">
      <w:pPr>
        <w:pStyle w:val="Heading3"/>
      </w:pPr>
      <w:r>
        <w:t xml:space="preserve">Interim warranty inspections will be scheduled </w:t>
      </w:r>
      <w:r w:rsidR="00176477">
        <w:t>every 6 months t</w:t>
      </w:r>
      <w:r>
        <w:t xml:space="preserve">hroughout the </w:t>
      </w:r>
      <w:r w:rsidR="00780898">
        <w:t>w</w:t>
      </w:r>
      <w:r>
        <w:t xml:space="preserve">arranty </w:t>
      </w:r>
      <w:r w:rsidR="00780898">
        <w:t>p</w:t>
      </w:r>
      <w:r>
        <w:t xml:space="preserve">eriod by </w:t>
      </w:r>
      <w:proofErr w:type="gramStart"/>
      <w:r>
        <w:t>the  Consultant</w:t>
      </w:r>
      <w:proofErr w:type="gramEnd"/>
      <w:r>
        <w:t xml:space="preserve">. </w:t>
      </w:r>
      <w:r w:rsidR="001B4295">
        <w:t xml:space="preserve">The </w:t>
      </w:r>
      <w:r w:rsidR="001B4295" w:rsidRPr="001B4295">
        <w:t xml:space="preserve">purpose of the interim warranty inspection is to verify the performance of major pieces of equipment and to identify any deficiencies. The inspection </w:t>
      </w:r>
      <w:r w:rsidR="005802A6">
        <w:t>will</w:t>
      </w:r>
      <w:r w:rsidR="001B4295" w:rsidRPr="001B4295">
        <w:t xml:space="preserve"> also verify the condition of previous remedial work to ensure it has been performed satisfactorily.</w:t>
      </w:r>
      <w:r w:rsidR="00176477">
        <w:t xml:space="preserve"> The Contractor’s Project Manager and Site Supervisor are required to attend the interim warranty inspections. </w:t>
      </w:r>
      <w:del w:id="91" w:author="Liam Sykes" w:date="2022-03-21T16:20:00Z">
        <w:r w:rsidR="00176477" w:rsidRPr="007F10F8" w:rsidDel="00DF3EF9">
          <w:rPr>
            <w:i/>
            <w:iCs/>
            <w:highlight w:val="yellow"/>
          </w:rPr>
          <w:delText xml:space="preserve">[Consultant Note: Linear Capital </w:delText>
        </w:r>
        <w:r w:rsidR="003E3066" w:rsidRPr="007F10F8" w:rsidDel="00DF3EF9">
          <w:rPr>
            <w:i/>
            <w:iCs/>
            <w:highlight w:val="yellow"/>
          </w:rPr>
          <w:delText>P</w:delText>
        </w:r>
        <w:r w:rsidR="00176477" w:rsidRPr="007F10F8" w:rsidDel="00DF3EF9">
          <w:rPr>
            <w:i/>
            <w:iCs/>
            <w:highlight w:val="yellow"/>
          </w:rPr>
          <w:delText xml:space="preserve">rojects involving critical control or powered valve chambers will include one interim inspection to be timed with one of the semi-annual inspections conducted by </w:delText>
        </w:r>
        <w:r w:rsidR="001D7313" w:rsidRPr="007F10F8" w:rsidDel="00DF3EF9">
          <w:rPr>
            <w:i/>
            <w:iCs/>
            <w:highlight w:val="yellow"/>
          </w:rPr>
          <w:delText xml:space="preserve">the Region’s </w:delText>
        </w:r>
        <w:r w:rsidR="00176477" w:rsidRPr="007F10F8" w:rsidDel="00DF3EF9">
          <w:rPr>
            <w:i/>
            <w:iCs/>
            <w:highlight w:val="yellow"/>
          </w:rPr>
          <w:delText>OMM</w:delText>
        </w:r>
        <w:r w:rsidR="001D7313" w:rsidRPr="007F10F8" w:rsidDel="00DF3EF9">
          <w:rPr>
            <w:i/>
            <w:iCs/>
            <w:highlight w:val="yellow"/>
          </w:rPr>
          <w:delText xml:space="preserve"> Group</w:delText>
        </w:r>
        <w:r w:rsidR="00176477" w:rsidRPr="007F10F8" w:rsidDel="00DF3EF9">
          <w:rPr>
            <w:i/>
            <w:iCs/>
            <w:highlight w:val="yellow"/>
          </w:rPr>
          <w:delText>.]</w:delText>
        </w:r>
      </w:del>
    </w:p>
    <w:p w14:paraId="10C1C093" w14:textId="1762579D" w:rsidR="001B4295" w:rsidRPr="001B4295" w:rsidRDefault="001B4295" w:rsidP="00176477">
      <w:pPr>
        <w:pStyle w:val="Heading3"/>
      </w:pPr>
      <w:r w:rsidRPr="001B4295">
        <w:lastRenderedPageBreak/>
        <w:t xml:space="preserve">Ninety (90) days prior to the end of the </w:t>
      </w:r>
      <w:r w:rsidR="00780898">
        <w:t>w</w:t>
      </w:r>
      <w:r w:rsidRPr="001B4295">
        <w:t xml:space="preserve">arranty </w:t>
      </w:r>
      <w:r w:rsidR="00780898">
        <w:t>p</w:t>
      </w:r>
      <w:r w:rsidRPr="001B4295">
        <w:t xml:space="preserve">eriod, </w:t>
      </w:r>
      <w:r>
        <w:t>a</w:t>
      </w:r>
      <w:r w:rsidRPr="001B4295">
        <w:t xml:space="preserve"> fi</w:t>
      </w:r>
      <w:r>
        <w:t xml:space="preserve">nal warranty inspection </w:t>
      </w:r>
      <w:r w:rsidR="00C1615C">
        <w:t xml:space="preserve">will be scheduled by the Consultant. The purpose of the final warranty inspection is to </w:t>
      </w:r>
      <w:r w:rsidRPr="001B4295">
        <w:t>determine if there are any outstanding deficiencies. The inspection shall also identify where remedial work is still outstanding or has been performed unsatisfactorily.</w:t>
      </w:r>
      <w:r w:rsidR="00CB6DE4" w:rsidRPr="00CB6DE4">
        <w:t xml:space="preserve"> </w:t>
      </w:r>
      <w:r w:rsidR="00CB6DE4">
        <w:t>The Contractor’s Project Manager and Site Supervisor are required to attend the final warranty inspection.</w:t>
      </w:r>
    </w:p>
    <w:p w14:paraId="74057076" w14:textId="77777777" w:rsidR="001F398E" w:rsidRPr="00992D96" w:rsidRDefault="001F398E" w:rsidP="00DC11C1">
      <w:pPr>
        <w:pStyle w:val="Heading2"/>
      </w:pPr>
      <w:r w:rsidRPr="00992D96">
        <w:t>Submittals</w:t>
      </w:r>
    </w:p>
    <w:p w14:paraId="78846AE5" w14:textId="3684FDB4" w:rsidR="009A6690" w:rsidRPr="00992D96" w:rsidRDefault="009A6690" w:rsidP="00DC11C1">
      <w:pPr>
        <w:pStyle w:val="Heading3"/>
      </w:pPr>
      <w:r>
        <w:t>The Contractor shall provide telephone numbers and e</w:t>
      </w:r>
      <w:r w:rsidR="001B4295">
        <w:t>mail</w:t>
      </w:r>
      <w:r>
        <w:t xml:space="preserve"> addresses for a minimum of two contacts during the </w:t>
      </w:r>
      <w:r w:rsidR="00780898">
        <w:t>w</w:t>
      </w:r>
      <w:r>
        <w:t xml:space="preserve">arranty </w:t>
      </w:r>
      <w:r w:rsidR="00780898">
        <w:t>p</w:t>
      </w:r>
      <w:r>
        <w:t xml:space="preserve">eriod for verbal or written notice of warranty items.  These contacts shall be updated as required.  </w:t>
      </w:r>
    </w:p>
    <w:p w14:paraId="7A57B254" w14:textId="77777777" w:rsidR="001F398E" w:rsidRPr="00992D96" w:rsidRDefault="001F398E" w:rsidP="009A6690">
      <w:pPr>
        <w:pStyle w:val="Heading2"/>
      </w:pPr>
      <w:r w:rsidRPr="00992D96">
        <w:t>Work During</w:t>
      </w:r>
      <w:r w:rsidR="004B3D46" w:rsidRPr="00992D96">
        <w:t xml:space="preserve"> the</w:t>
      </w:r>
      <w:r w:rsidR="001A46FB" w:rsidRPr="00992D96">
        <w:t xml:space="preserve"> </w:t>
      </w:r>
      <w:r w:rsidRPr="00992D96">
        <w:t>Warranty Period</w:t>
      </w:r>
    </w:p>
    <w:p w14:paraId="11613628" w14:textId="0A0B74FB" w:rsidR="00FD6BAC" w:rsidRDefault="00B3782B" w:rsidP="00DC11C1">
      <w:pPr>
        <w:pStyle w:val="Heading3"/>
      </w:pPr>
      <w:r>
        <w:t xml:space="preserve">The Region or Consultant may provide initial verbal notice of a warranty item, followed by a written notice of any deficiencies or warranty work to the Contractor. The Contractor must acknowledge receipt of the written notice within one (1) </w:t>
      </w:r>
      <w:r w:rsidR="003E3066">
        <w:t>B</w:t>
      </w:r>
      <w:r>
        <w:t xml:space="preserve">usiness </w:t>
      </w:r>
      <w:r w:rsidR="003E3066">
        <w:t>D</w:t>
      </w:r>
      <w:r>
        <w:t>ay after receipt.</w:t>
      </w:r>
      <w:r w:rsidR="00BB3B70">
        <w:t xml:space="preserve"> The notice </w:t>
      </w:r>
      <w:r>
        <w:t>will</w:t>
      </w:r>
      <w:r w:rsidR="00BB3B70">
        <w:t xml:space="preserve"> include a classification of </w:t>
      </w:r>
      <w:r>
        <w:t xml:space="preserve">the </w:t>
      </w:r>
      <w:r w:rsidR="00BB3B70">
        <w:t xml:space="preserve">criticality </w:t>
      </w:r>
      <w:r w:rsidR="009E493D">
        <w:t xml:space="preserve">and timeline </w:t>
      </w:r>
      <w:r w:rsidR="00BB3B70">
        <w:t>to address the item(s)</w:t>
      </w:r>
      <w:r w:rsidR="009E493D">
        <w:t xml:space="preserve"> per 1.7.2</w:t>
      </w:r>
      <w:r w:rsidR="00BB3B70">
        <w:t>.</w:t>
      </w:r>
      <w:r w:rsidR="00FD6BAC">
        <w:t xml:space="preserve">  The Region reserves the right to classify deficiencies without the requirement to justify such classification with the Contractor.  </w:t>
      </w:r>
    </w:p>
    <w:p w14:paraId="596756E6" w14:textId="210D3028" w:rsidR="00BB3B70" w:rsidRDefault="009A6690" w:rsidP="00DC11C1">
      <w:pPr>
        <w:pStyle w:val="Heading3"/>
      </w:pPr>
      <w:r>
        <w:t>The Contractor shall p</w:t>
      </w:r>
      <w:r w:rsidR="001F398E" w:rsidRPr="00992D96">
        <w:t xml:space="preserve">erform all </w:t>
      </w:r>
      <w:r w:rsidR="00BB3B70">
        <w:t xml:space="preserve">required </w:t>
      </w:r>
      <w:r w:rsidR="001F398E" w:rsidRPr="00992D96">
        <w:t xml:space="preserve">warranty </w:t>
      </w:r>
      <w:r w:rsidR="00D525DE" w:rsidRPr="00992D96">
        <w:t>w</w:t>
      </w:r>
      <w:r w:rsidR="001F398E" w:rsidRPr="00992D96">
        <w:t xml:space="preserve">ork </w:t>
      </w:r>
      <w:r w:rsidR="00BB3B70">
        <w:t xml:space="preserve">to the satisfaction of the Region </w:t>
      </w:r>
      <w:r w:rsidR="001F398E" w:rsidRPr="00992D96">
        <w:t xml:space="preserve">upon receipt of written notices from the </w:t>
      </w:r>
      <w:r w:rsidR="00AC24AC" w:rsidRPr="00992D96">
        <w:t>Consultant or the Region</w:t>
      </w:r>
      <w:r>
        <w:t xml:space="preserve"> within the following timelines:</w:t>
      </w:r>
    </w:p>
    <w:p w14:paraId="2ACFE663" w14:textId="22FB4632" w:rsidR="00BB3B70" w:rsidRDefault="00BB3B70" w:rsidP="007F10F8">
      <w:pPr>
        <w:pStyle w:val="Heading4"/>
      </w:pPr>
      <w:r>
        <w:t xml:space="preserve">Deficiencies that are classified as critical shall be rectified within five (5) </w:t>
      </w:r>
      <w:r w:rsidR="00726F39">
        <w:t>B</w:t>
      </w:r>
      <w:r>
        <w:t xml:space="preserve">usiness </w:t>
      </w:r>
      <w:r w:rsidR="00726F39">
        <w:t>D</w:t>
      </w:r>
      <w:r>
        <w:t>ays</w:t>
      </w:r>
      <w:r w:rsidR="001D7313">
        <w:t>.</w:t>
      </w:r>
      <w:r>
        <w:t xml:space="preserve"> </w:t>
      </w:r>
    </w:p>
    <w:p w14:paraId="04C62E5F" w14:textId="279BE704" w:rsidR="00BB3B70" w:rsidRDefault="00BB3B70" w:rsidP="007F10F8">
      <w:pPr>
        <w:pStyle w:val="Heading4"/>
      </w:pPr>
      <w:r>
        <w:t>Deficiencies that are classified as urgent shall be recti</w:t>
      </w:r>
      <w:r w:rsidR="00FD6BAC">
        <w:t>fied</w:t>
      </w:r>
      <w:r>
        <w:t xml:space="preserve"> within ten (10) </w:t>
      </w:r>
      <w:r w:rsidR="00726F39">
        <w:t>B</w:t>
      </w:r>
      <w:r>
        <w:t xml:space="preserve">usiness </w:t>
      </w:r>
      <w:r w:rsidR="00726F39">
        <w:t>D</w:t>
      </w:r>
      <w:r>
        <w:t>ays</w:t>
      </w:r>
      <w:r w:rsidR="001D7313">
        <w:t>.</w:t>
      </w:r>
    </w:p>
    <w:p w14:paraId="41EDB426" w14:textId="1D184DDA" w:rsidR="00FD6BAC" w:rsidRDefault="00FD6BAC" w:rsidP="007F10F8">
      <w:pPr>
        <w:pStyle w:val="Heading4"/>
      </w:pPr>
      <w:r>
        <w:t>Deficiencies that are classified as seasonal shall be rectified by the end of the stipulated season</w:t>
      </w:r>
      <w:r w:rsidR="001D7313">
        <w:t>.</w:t>
      </w:r>
    </w:p>
    <w:p w14:paraId="5724F423" w14:textId="5E09BF1C" w:rsidR="00FD6BAC" w:rsidRDefault="00FD6BAC" w:rsidP="007F10F8">
      <w:pPr>
        <w:pStyle w:val="Heading4"/>
      </w:pPr>
      <w:r>
        <w:t xml:space="preserve">Deficiencies that are classified as end of </w:t>
      </w:r>
      <w:r w:rsidR="009E493D">
        <w:t>w</w:t>
      </w:r>
      <w:r>
        <w:t xml:space="preserve">arranty </w:t>
      </w:r>
      <w:r w:rsidR="009E493D">
        <w:t>p</w:t>
      </w:r>
      <w:r>
        <w:t xml:space="preserve">eriod shall be rectified prior to the expiration of the </w:t>
      </w:r>
      <w:r w:rsidR="009E493D">
        <w:t>w</w:t>
      </w:r>
      <w:r>
        <w:t xml:space="preserve">arranty </w:t>
      </w:r>
      <w:r w:rsidR="009E493D">
        <w:t>p</w:t>
      </w:r>
      <w:r>
        <w:t>eriod</w:t>
      </w:r>
      <w:r w:rsidR="001D7313">
        <w:t>.</w:t>
      </w:r>
    </w:p>
    <w:p w14:paraId="3FB6D6DB" w14:textId="676D9E9E" w:rsidR="00FD6BAC" w:rsidRPr="00992D96" w:rsidRDefault="00FD6BAC" w:rsidP="007F10F8">
      <w:pPr>
        <w:pStyle w:val="Heading4"/>
      </w:pPr>
      <w:r>
        <w:t>Extensions to the timelines as stipulated under 1.</w:t>
      </w:r>
      <w:r w:rsidR="00B3782B">
        <w:t>7</w:t>
      </w:r>
      <w:r>
        <w:t>.2.</w:t>
      </w:r>
      <w:ins w:id="92" w:author="Radulovic, Nicole" w:date="2022-10-30T10:39:00Z">
        <w:r w:rsidR="00D72243">
          <w:t>1</w:t>
        </w:r>
      </w:ins>
      <w:del w:id="93" w:author="Radulovic, Nicole" w:date="2022-10-30T10:39:00Z">
        <w:r w:rsidDel="00D72243">
          <w:delText>2</w:delText>
        </w:r>
      </w:del>
      <w:r>
        <w:t xml:space="preserve"> through 1.</w:t>
      </w:r>
      <w:r w:rsidR="00B3782B">
        <w:t>7</w:t>
      </w:r>
      <w:r w:rsidR="00DC4203">
        <w:t>.2.</w:t>
      </w:r>
      <w:ins w:id="94" w:author="Radulovic, Nicole" w:date="2022-10-30T10:39:00Z">
        <w:r w:rsidR="00D72243">
          <w:t>4</w:t>
        </w:r>
      </w:ins>
      <w:del w:id="95" w:author="Radulovic, Nicole" w:date="2022-10-30T10:39:00Z">
        <w:r w:rsidR="00DC4203" w:rsidDel="00D72243">
          <w:delText>5</w:delText>
        </w:r>
      </w:del>
      <w:r w:rsidR="00DC4203">
        <w:t xml:space="preserve"> must be approved by the Region or Consultant</w:t>
      </w:r>
      <w:r w:rsidR="00685A03">
        <w:t xml:space="preserve"> in writing</w:t>
      </w:r>
      <w:r w:rsidR="00DC4203">
        <w:t>.  The Contractor shall employ all measures to expedite parts or resources to address the deficiencies in the stipulated timelines.  If the Contractor fails to address the noted deficiencies within the stipulated timelines, the Region shall have the right to have any and all outstanding repairs completed at the Contractor’s expense, and to deduct the costs thereof from any monies owing to the Contractor.</w:t>
      </w:r>
    </w:p>
    <w:p w14:paraId="645D57DD" w14:textId="77777777" w:rsidR="001F398E" w:rsidRPr="00992D96" w:rsidRDefault="001F398E" w:rsidP="00DC11C1">
      <w:pPr>
        <w:pStyle w:val="Heading3"/>
      </w:pPr>
      <w:r w:rsidRPr="00992D96">
        <w:t xml:space="preserve">Repair or make good </w:t>
      </w:r>
      <w:r w:rsidR="004B3D46" w:rsidRPr="00992D96">
        <w:t xml:space="preserve">all </w:t>
      </w:r>
      <w:r w:rsidRPr="00992D96">
        <w:t xml:space="preserve">settlements and defects on </w:t>
      </w:r>
      <w:r w:rsidR="00AC24AC" w:rsidRPr="00992D96">
        <w:t xml:space="preserve">the </w:t>
      </w:r>
      <w:r w:rsidRPr="00992D96">
        <w:t>surfaces of backfilled trench</w:t>
      </w:r>
      <w:r w:rsidR="00AC24AC" w:rsidRPr="00992D96">
        <w:t>es</w:t>
      </w:r>
      <w:r w:rsidRPr="00992D96">
        <w:t xml:space="preserve"> or excavations.</w:t>
      </w:r>
    </w:p>
    <w:p w14:paraId="6C009DFD" w14:textId="77777777" w:rsidR="001F398E" w:rsidRPr="00992D96" w:rsidRDefault="001F398E" w:rsidP="00DC11C1">
      <w:pPr>
        <w:pStyle w:val="Heading3"/>
      </w:pPr>
      <w:r w:rsidRPr="00992D96">
        <w:t>Repair all damage to structures caused by settlement of ground adjacent to or over excavation</w:t>
      </w:r>
      <w:r w:rsidR="00AC24AC" w:rsidRPr="00992D96">
        <w:t>s</w:t>
      </w:r>
      <w:r w:rsidRPr="00992D96">
        <w:t>.</w:t>
      </w:r>
    </w:p>
    <w:p w14:paraId="6EB9D18B" w14:textId="043FCEC5" w:rsidR="001F398E" w:rsidRPr="00992D96" w:rsidRDefault="001F398E" w:rsidP="00DC11C1">
      <w:pPr>
        <w:pStyle w:val="Heading3"/>
      </w:pPr>
      <w:r w:rsidRPr="00992D96">
        <w:t>Maintain all trees and shrubs</w:t>
      </w:r>
      <w:r w:rsidR="00AC24AC" w:rsidRPr="00992D96">
        <w:t>,</w:t>
      </w:r>
      <w:r w:rsidRPr="00992D96">
        <w:t xml:space="preserve"> either planted or relocated</w:t>
      </w:r>
      <w:r w:rsidR="00AC24AC" w:rsidRPr="00992D96">
        <w:t>,</w:t>
      </w:r>
      <w:r w:rsidRPr="00992D96">
        <w:t xml:space="preserve"> for the duration of the </w:t>
      </w:r>
      <w:r w:rsidR="00780898">
        <w:t>w</w:t>
      </w:r>
      <w:r w:rsidRPr="00992D96">
        <w:t xml:space="preserve">arranty </w:t>
      </w:r>
      <w:r w:rsidR="00780898">
        <w:t>p</w:t>
      </w:r>
      <w:r w:rsidRPr="00992D96">
        <w:t>eriod.</w:t>
      </w:r>
    </w:p>
    <w:p w14:paraId="06BD6893" w14:textId="77777777" w:rsidR="001F398E" w:rsidRPr="00992D96" w:rsidRDefault="00E86574" w:rsidP="00DC11C1">
      <w:pPr>
        <w:pStyle w:val="Heading2"/>
      </w:pPr>
      <w:r>
        <w:t xml:space="preserve">Emergency </w:t>
      </w:r>
      <w:r w:rsidR="001F398E" w:rsidRPr="00992D96">
        <w:t>Repair</w:t>
      </w:r>
      <w:r>
        <w:t>s</w:t>
      </w:r>
      <w:r w:rsidR="001A46FB" w:rsidRPr="00992D96">
        <w:t xml:space="preserve"> </w:t>
      </w:r>
      <w:r w:rsidR="001F398E" w:rsidRPr="00992D96">
        <w:t>By</w:t>
      </w:r>
      <w:r w:rsidR="004B3D46" w:rsidRPr="00992D96">
        <w:t xml:space="preserve"> the</w:t>
      </w:r>
      <w:r w:rsidR="001F398E" w:rsidRPr="00992D96">
        <w:t xml:space="preserve"> </w:t>
      </w:r>
      <w:r w:rsidR="00E91193" w:rsidRPr="00992D96">
        <w:t>Region</w:t>
      </w:r>
    </w:p>
    <w:p w14:paraId="2B619217" w14:textId="083D5648" w:rsidR="001F398E" w:rsidRPr="00992D96" w:rsidRDefault="001F398E" w:rsidP="00DC11C1">
      <w:pPr>
        <w:pStyle w:val="Heading3"/>
      </w:pPr>
      <w:r w:rsidRPr="00992D96">
        <w:t xml:space="preserve">The </w:t>
      </w:r>
      <w:r w:rsidR="00E91193" w:rsidRPr="00992D96">
        <w:t>Region</w:t>
      </w:r>
      <w:r w:rsidRPr="00992D96">
        <w:t xml:space="preserve"> </w:t>
      </w:r>
      <w:r w:rsidR="00B604BB">
        <w:t>may</w:t>
      </w:r>
      <w:r w:rsidRPr="00992D96">
        <w:t>, without giving</w:t>
      </w:r>
      <w:r w:rsidR="004B3D46" w:rsidRPr="00992D96">
        <w:t xml:space="preserve"> prior</w:t>
      </w:r>
      <w:r w:rsidRPr="00992D96">
        <w:t xml:space="preserve"> notice to the Contractor, </w:t>
      </w:r>
      <w:r w:rsidR="00E86574">
        <w:t xml:space="preserve">make any repairs </w:t>
      </w:r>
      <w:r w:rsidR="00E86574" w:rsidRPr="00E86574">
        <w:t xml:space="preserve">to prevent substantial damage to property, regulatory compliance infractions, disruption to essential services, or a threat to </w:t>
      </w:r>
      <w:r w:rsidR="00E86574">
        <w:t xml:space="preserve">the </w:t>
      </w:r>
      <w:r w:rsidR="00E86574" w:rsidRPr="00E86574">
        <w:t>health and safety or welfare of any person.</w:t>
      </w:r>
      <w:r w:rsidR="001D7313">
        <w:t xml:space="preserve"> </w:t>
      </w:r>
    </w:p>
    <w:p w14:paraId="592E4928" w14:textId="77777777" w:rsidR="001F398E" w:rsidRPr="00992D96" w:rsidRDefault="001F398E" w:rsidP="00DC11C1">
      <w:pPr>
        <w:pStyle w:val="Heading3"/>
      </w:pPr>
      <w:r w:rsidRPr="00992D96">
        <w:t xml:space="preserve">The </w:t>
      </w:r>
      <w:r w:rsidR="00AC24AC" w:rsidRPr="00992D96">
        <w:t xml:space="preserve">Consultant </w:t>
      </w:r>
      <w:r w:rsidRPr="00992D96">
        <w:t xml:space="preserve">will notify the Contractor of </w:t>
      </w:r>
      <w:r w:rsidR="00AC24AC" w:rsidRPr="00992D96">
        <w:t xml:space="preserve">any </w:t>
      </w:r>
      <w:r w:rsidRPr="00992D96">
        <w:t xml:space="preserve">emergency work performed by the </w:t>
      </w:r>
      <w:r w:rsidR="00E91193" w:rsidRPr="00992D96">
        <w:t>Region</w:t>
      </w:r>
      <w:r w:rsidRPr="00992D96">
        <w:t>.</w:t>
      </w:r>
    </w:p>
    <w:p w14:paraId="5FB96456" w14:textId="77777777" w:rsidR="001F398E" w:rsidRDefault="001F398E" w:rsidP="00DC11C1">
      <w:pPr>
        <w:pStyle w:val="Heading3"/>
      </w:pPr>
      <w:r w:rsidRPr="00992D96">
        <w:t xml:space="preserve">The cost of </w:t>
      </w:r>
      <w:r w:rsidR="00AC24AC" w:rsidRPr="00992D96">
        <w:t xml:space="preserve">all </w:t>
      </w:r>
      <w:r w:rsidRPr="00992D96">
        <w:t>labour, equipment and material</w:t>
      </w:r>
      <w:r w:rsidR="004B3D46" w:rsidRPr="00992D96">
        <w:t xml:space="preserve"> required</w:t>
      </w:r>
      <w:r w:rsidRPr="00992D96">
        <w:t xml:space="preserve"> to perform </w:t>
      </w:r>
      <w:r w:rsidR="004B3D46" w:rsidRPr="00992D96">
        <w:t xml:space="preserve">the </w:t>
      </w:r>
      <w:r w:rsidRPr="00992D96">
        <w:t>emergency work will be charged to the Contractor</w:t>
      </w:r>
      <w:r w:rsidR="00AC24AC" w:rsidRPr="00992D96">
        <w:t xml:space="preserve"> </w:t>
      </w:r>
      <w:r w:rsidR="004B3D46" w:rsidRPr="00992D96">
        <w:t xml:space="preserve">or </w:t>
      </w:r>
      <w:r w:rsidR="00AC24AC" w:rsidRPr="00992D96">
        <w:t xml:space="preserve">shall be deducted from any </w:t>
      </w:r>
      <w:r w:rsidR="004B3D46" w:rsidRPr="00992D96">
        <w:t xml:space="preserve">amounts </w:t>
      </w:r>
      <w:r w:rsidR="00AC24AC" w:rsidRPr="00992D96">
        <w:t>owing to the Contractor</w:t>
      </w:r>
      <w:r w:rsidRPr="00992D96">
        <w:t>.</w:t>
      </w:r>
    </w:p>
    <w:p w14:paraId="664B2B27" w14:textId="77777777" w:rsidR="005970CC" w:rsidRPr="00DC11C1" w:rsidRDefault="005970CC" w:rsidP="00B3782B">
      <w:pPr>
        <w:pStyle w:val="Heading1"/>
      </w:pPr>
      <w:r w:rsidRPr="00B3782B">
        <w:lastRenderedPageBreak/>
        <w:t>PRODUCTS</w:t>
      </w:r>
      <w:r w:rsidRPr="00DC11C1">
        <w:t xml:space="preserve"> (</w:t>
      </w:r>
      <w:r w:rsidR="00DC11C1" w:rsidRPr="00DC11C1">
        <w:t>NOT USED)</w:t>
      </w:r>
    </w:p>
    <w:p w14:paraId="6CC3774B" w14:textId="77777777" w:rsidR="005970CC" w:rsidRDefault="005970CC" w:rsidP="007F10F8">
      <w:pPr>
        <w:pStyle w:val="Heading1"/>
      </w:pPr>
      <w:r w:rsidRPr="00B3782B">
        <w:t>EXECUTION</w:t>
      </w:r>
      <w:r>
        <w:t xml:space="preserve"> (</w:t>
      </w:r>
      <w:r w:rsidR="00DC11C1">
        <w:t>NOT USED)</w:t>
      </w:r>
    </w:p>
    <w:p w14:paraId="7BF58EC6" w14:textId="77777777" w:rsidR="00F13982" w:rsidRDefault="00F13982" w:rsidP="008A26A6">
      <w:pPr>
        <w:pStyle w:val="Other"/>
        <w:spacing w:before="240"/>
        <w:jc w:val="center"/>
        <w:rPr>
          <w:rFonts w:ascii="Calibri" w:hAnsi="Calibri"/>
          <w:b/>
          <w:sz w:val="22"/>
          <w:szCs w:val="22"/>
        </w:rPr>
      </w:pPr>
      <w:r w:rsidRPr="0018464F">
        <w:rPr>
          <w:rFonts w:ascii="Calibri" w:hAnsi="Calibri"/>
          <w:b/>
          <w:sz w:val="22"/>
          <w:szCs w:val="22"/>
        </w:rPr>
        <w:t>END OF SECTION</w:t>
      </w:r>
    </w:p>
    <w:p w14:paraId="16734954" w14:textId="77777777" w:rsidR="00B3782B" w:rsidRPr="00B3782B" w:rsidRDefault="00B3782B" w:rsidP="00B3782B">
      <w:pPr>
        <w:tabs>
          <w:tab w:val="left" w:pos="-720"/>
        </w:tabs>
        <w:suppressAutoHyphens/>
      </w:pPr>
    </w:p>
    <w:p w14:paraId="5FD0D7AE" w14:textId="77777777" w:rsidR="00077C67" w:rsidRPr="0018464F" w:rsidRDefault="00077C67" w:rsidP="008A26A6">
      <w:pPr>
        <w:pStyle w:val="Other"/>
        <w:spacing w:before="240"/>
        <w:jc w:val="center"/>
        <w:rPr>
          <w:rFonts w:ascii="Calibri" w:hAnsi="Calibri"/>
          <w:b/>
          <w:sz w:val="22"/>
          <w:szCs w:val="22"/>
        </w:rPr>
      </w:pPr>
    </w:p>
    <w:sectPr w:rsidR="00077C67" w:rsidRPr="0018464F" w:rsidSect="000A60C2">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Liam Sykes" w:date="2022-03-21T16:19:00Z" w:initials="LS">
    <w:p w14:paraId="7687322C" w14:textId="36268496" w:rsidR="00DF3EF9" w:rsidRDefault="00DF3EF9">
      <w:pPr>
        <w:pStyle w:val="CommentText"/>
      </w:pPr>
      <w:r>
        <w:rPr>
          <w:rStyle w:val="CommentReference"/>
        </w:rPr>
        <w:annotationRef/>
      </w:r>
      <w:r>
        <w:t>Region to confirm (per MVZ)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732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7322C" w16cid:durableId="25E32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3BC89" w14:textId="77777777" w:rsidR="0060386E" w:rsidRDefault="0060386E">
      <w:r>
        <w:separator/>
      </w:r>
    </w:p>
  </w:endnote>
  <w:endnote w:type="continuationSeparator" w:id="0">
    <w:p w14:paraId="2D5C92FE" w14:textId="77777777" w:rsidR="0060386E" w:rsidRDefault="0060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D7F3" w14:textId="77777777" w:rsidR="0060386E" w:rsidRDefault="0060386E">
      <w:r>
        <w:separator/>
      </w:r>
    </w:p>
  </w:footnote>
  <w:footnote w:type="continuationSeparator" w:id="0">
    <w:p w14:paraId="1C6DD799" w14:textId="77777777" w:rsidR="0060386E" w:rsidRDefault="0060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EF50" w14:textId="735EA3B6" w:rsidR="00992D96" w:rsidRPr="00992D96" w:rsidRDefault="00992D96" w:rsidP="000A60C2">
    <w:pPr>
      <w:pBdr>
        <w:top w:val="single" w:sz="4" w:space="1" w:color="auto"/>
      </w:pBdr>
      <w:tabs>
        <w:tab w:val="right" w:pos="10080"/>
      </w:tabs>
      <w:rPr>
        <w:rFonts w:cs="Arial"/>
      </w:rPr>
    </w:pPr>
    <w:r w:rsidRPr="00992D96">
      <w:rPr>
        <w:rFonts w:cs="Arial"/>
      </w:rPr>
      <w:t>Section 01760</w:t>
    </w:r>
    <w:r>
      <w:rPr>
        <w:rFonts w:cs="Arial"/>
      </w:rPr>
      <w:tab/>
    </w:r>
    <w:r w:rsidRPr="00992D96">
      <w:rPr>
        <w:rFonts w:cs="Arial"/>
      </w:rPr>
      <w:t>CONTRACT NO</w:t>
    </w:r>
    <w:r w:rsidRPr="000A60C2">
      <w:rPr>
        <w:rFonts w:cs="Arial"/>
        <w:highlight w:val="yellow"/>
      </w:rPr>
      <w:t>.... [Insert Region Number]</w:t>
    </w:r>
  </w:p>
  <w:p w14:paraId="48BDBCA2" w14:textId="576F63B7" w:rsidR="00992D96" w:rsidRPr="00992D96" w:rsidRDefault="00992D96" w:rsidP="000A60C2">
    <w:pPr>
      <w:pBdr>
        <w:top w:val="single" w:sz="4" w:space="1" w:color="auto"/>
      </w:pBdr>
      <w:tabs>
        <w:tab w:val="left" w:pos="-1440"/>
        <w:tab w:val="left" w:pos="-720"/>
        <w:tab w:val="left" w:pos="0"/>
        <w:tab w:val="center" w:pos="5040"/>
        <w:tab w:val="right" w:pos="10080"/>
      </w:tabs>
      <w:rPr>
        <w:rFonts w:cs="Arial"/>
      </w:rPr>
    </w:pPr>
    <w:r w:rsidRPr="00992D96">
      <w:rPr>
        <w:rFonts w:cs="Arial"/>
      </w:rPr>
      <w:t>20</w:t>
    </w:r>
    <w:r w:rsidR="00924370">
      <w:rPr>
        <w:rFonts w:cs="Arial"/>
      </w:rPr>
      <w:t>2</w:t>
    </w:r>
    <w:r w:rsidR="004A756B">
      <w:rPr>
        <w:rFonts w:cs="Arial"/>
      </w:rPr>
      <w:t>1</w:t>
    </w:r>
    <w:r w:rsidRPr="00992D96">
      <w:rPr>
        <w:rFonts w:cs="Arial"/>
      </w:rPr>
      <w:t>-</w:t>
    </w:r>
    <w:r w:rsidR="004A756B">
      <w:rPr>
        <w:rFonts w:cs="Arial"/>
      </w:rPr>
      <w:t>0</w:t>
    </w:r>
    <w:r w:rsidR="00915F53">
      <w:rPr>
        <w:rFonts w:cs="Arial"/>
      </w:rPr>
      <w:t>7</w:t>
    </w:r>
    <w:r w:rsidR="000A60C2">
      <w:rPr>
        <w:rFonts w:cs="Arial"/>
      </w:rPr>
      <w:t>-</w:t>
    </w:r>
    <w:r w:rsidR="00915F53">
      <w:rPr>
        <w:rFonts w:cs="Arial"/>
      </w:rPr>
      <w:t>20</w:t>
    </w:r>
    <w:r w:rsidRPr="00992D96">
      <w:rPr>
        <w:rFonts w:cs="Arial"/>
        <w:b/>
      </w:rPr>
      <w:tab/>
      <w:t>WARRANTY WORK</w:t>
    </w:r>
    <w:r w:rsidRPr="00992D96">
      <w:rPr>
        <w:rFonts w:cs="Arial"/>
      </w:rPr>
      <w:tab/>
    </w:r>
  </w:p>
  <w:p w14:paraId="31FA7456" w14:textId="730E5D56" w:rsidR="00992D96" w:rsidRPr="00992D96" w:rsidRDefault="00992D96" w:rsidP="000A60C2">
    <w:pPr>
      <w:pBdr>
        <w:top w:val="single" w:sz="4" w:space="1" w:color="auto"/>
      </w:pBdr>
      <w:tabs>
        <w:tab w:val="center" w:pos="5175"/>
        <w:tab w:val="right" w:pos="10080"/>
      </w:tabs>
      <w:rPr>
        <w:rFonts w:cs="Arial"/>
      </w:rPr>
    </w:pPr>
    <w:r w:rsidRPr="00992D96">
      <w:rPr>
        <w:rFonts w:cs="Arial"/>
      </w:rPr>
      <w:t xml:space="preserve">Page </w:t>
    </w:r>
    <w:r w:rsidRPr="00992D96">
      <w:rPr>
        <w:rFonts w:cs="Arial"/>
      </w:rPr>
      <w:fldChar w:fldCharType="begin"/>
    </w:r>
    <w:r w:rsidRPr="00992D96">
      <w:rPr>
        <w:rFonts w:cs="Arial"/>
      </w:rPr>
      <w:instrText xml:space="preserve">PAGE </w:instrText>
    </w:r>
    <w:r w:rsidRPr="00992D96">
      <w:rPr>
        <w:rFonts w:cs="Arial"/>
      </w:rPr>
      <w:fldChar w:fldCharType="separate"/>
    </w:r>
    <w:r w:rsidR="00C1615C">
      <w:rPr>
        <w:rFonts w:cs="Arial"/>
        <w:noProof/>
      </w:rPr>
      <w:t>2</w:t>
    </w:r>
    <w:r w:rsidRPr="00992D96">
      <w:rPr>
        <w:rFonts w:cs="Arial"/>
      </w:rPr>
      <w:fldChar w:fldCharType="end"/>
    </w:r>
    <w:r w:rsidRPr="00992D96">
      <w:rPr>
        <w:rFonts w:cs="Arial"/>
      </w:rPr>
      <w:t xml:space="preserve"> </w:t>
    </w:r>
    <w:r>
      <w:rPr>
        <w:rFonts w:cs="Arial"/>
      </w:rPr>
      <w:tab/>
    </w:r>
    <w:r>
      <w:rPr>
        <w:rFonts w:cs="Arial"/>
      </w:rPr>
      <w:tab/>
    </w:r>
    <w:r w:rsidRPr="00992D96">
      <w:rPr>
        <w:rFonts w:cs="Arial"/>
      </w:rPr>
      <w:t xml:space="preserve">DATE:  </w:t>
    </w:r>
    <w:r w:rsidRPr="000A60C2">
      <w:rPr>
        <w:rFonts w:cs="Arial"/>
        <w:highlight w:val="yellow"/>
      </w:rPr>
      <w:t>[Insert Date, (e.g. Jan., 20</w:t>
    </w:r>
    <w:r w:rsidR="00924370">
      <w:rPr>
        <w:rFonts w:cs="Arial"/>
        <w:highlight w:val="yellow"/>
      </w:rPr>
      <w:t>20</w:t>
    </w:r>
    <w:r w:rsidRPr="000A60C2">
      <w:rPr>
        <w:rFonts w:cs="Arial"/>
        <w:highlight w:val="yellow"/>
      </w:rPr>
      <w:t>)]</w:t>
    </w:r>
    <w:r w:rsidRPr="00992D96">
      <w:rPr>
        <w:rFonts w:cs="Arial"/>
      </w:rPr>
      <w:t xml:space="preserve"> </w:t>
    </w:r>
  </w:p>
  <w:p w14:paraId="704DC6C7" w14:textId="77777777" w:rsidR="00992D96" w:rsidRDefault="00992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697D1" w14:textId="77777777" w:rsidR="000109D0" w:rsidRPr="0018464F" w:rsidRDefault="000109D0" w:rsidP="000A60C2">
    <w:pPr>
      <w:pBdr>
        <w:top w:val="single" w:sz="4" w:space="1" w:color="auto"/>
      </w:pBdr>
      <w:tabs>
        <w:tab w:val="right" w:pos="10080"/>
      </w:tabs>
      <w:rPr>
        <w:rFonts w:cs="Arial"/>
      </w:rPr>
    </w:pPr>
    <w:r w:rsidRPr="0018464F">
      <w:rPr>
        <w:rFonts w:cs="Arial"/>
      </w:rPr>
      <w:t>CONTRACT NO</w:t>
    </w:r>
    <w:r w:rsidRPr="000A60C2">
      <w:rPr>
        <w:rFonts w:cs="Arial"/>
        <w:highlight w:val="yellow"/>
      </w:rPr>
      <w:t>.... [Insert Region Number]</w:t>
    </w:r>
    <w:r w:rsidRPr="0018464F">
      <w:rPr>
        <w:rFonts w:cs="Arial"/>
      </w:rPr>
      <w:tab/>
      <w:t>Section 01760</w:t>
    </w:r>
  </w:p>
  <w:p w14:paraId="5A3AF1C9" w14:textId="35002990" w:rsidR="000109D0" w:rsidRPr="0018464F" w:rsidRDefault="000109D0" w:rsidP="000A60C2">
    <w:pPr>
      <w:pBdr>
        <w:top w:val="single" w:sz="4" w:space="1" w:color="auto"/>
      </w:pBdr>
      <w:tabs>
        <w:tab w:val="left" w:pos="-1440"/>
        <w:tab w:val="left" w:pos="-720"/>
        <w:tab w:val="left" w:pos="0"/>
        <w:tab w:val="center" w:pos="5040"/>
        <w:tab w:val="right" w:pos="10080"/>
      </w:tabs>
      <w:rPr>
        <w:rFonts w:cs="Arial"/>
      </w:rPr>
    </w:pPr>
    <w:r w:rsidRPr="0018464F">
      <w:rPr>
        <w:rFonts w:cs="Arial"/>
        <w:b/>
      </w:rPr>
      <w:tab/>
      <w:t>WARRANTY WORK</w:t>
    </w:r>
    <w:r w:rsidRPr="0018464F">
      <w:rPr>
        <w:rFonts w:cs="Arial"/>
      </w:rPr>
      <w:tab/>
    </w:r>
    <w:r w:rsidR="00992D96" w:rsidRPr="0018464F">
      <w:rPr>
        <w:rFonts w:cs="Arial"/>
      </w:rPr>
      <w:t>20</w:t>
    </w:r>
    <w:r w:rsidR="00924370">
      <w:rPr>
        <w:rFonts w:cs="Arial"/>
      </w:rPr>
      <w:t>2</w:t>
    </w:r>
    <w:r w:rsidR="004A756B">
      <w:rPr>
        <w:rFonts w:cs="Arial"/>
      </w:rPr>
      <w:t>1</w:t>
    </w:r>
    <w:r w:rsidR="000A60C2">
      <w:rPr>
        <w:rFonts w:cs="Arial"/>
      </w:rPr>
      <w:t>-</w:t>
    </w:r>
    <w:r w:rsidR="004A756B">
      <w:rPr>
        <w:rFonts w:cs="Arial"/>
      </w:rPr>
      <w:t>0</w:t>
    </w:r>
    <w:r w:rsidR="00915F53">
      <w:rPr>
        <w:rFonts w:cs="Arial"/>
      </w:rPr>
      <w:t>7</w:t>
    </w:r>
    <w:r w:rsidR="000A60C2">
      <w:rPr>
        <w:rFonts w:cs="Arial"/>
      </w:rPr>
      <w:t>-</w:t>
    </w:r>
    <w:r w:rsidR="00915F53">
      <w:rPr>
        <w:rFonts w:cs="Arial"/>
      </w:rPr>
      <w:t>20</w:t>
    </w:r>
  </w:p>
  <w:p w14:paraId="225A8317" w14:textId="26065160" w:rsidR="000109D0" w:rsidRPr="0018464F" w:rsidRDefault="000109D0" w:rsidP="000A60C2">
    <w:pPr>
      <w:pBdr>
        <w:top w:val="single" w:sz="4" w:space="1" w:color="auto"/>
      </w:pBdr>
      <w:tabs>
        <w:tab w:val="center" w:pos="5175"/>
        <w:tab w:val="right" w:pos="10080"/>
      </w:tabs>
      <w:rPr>
        <w:rFonts w:cs="Arial"/>
      </w:rPr>
    </w:pPr>
    <w:r w:rsidRPr="0018464F">
      <w:rPr>
        <w:rFonts w:cs="Arial"/>
      </w:rPr>
      <w:t xml:space="preserve">DATE:  </w:t>
    </w:r>
    <w:r w:rsidRPr="000A60C2">
      <w:rPr>
        <w:rFonts w:cs="Arial"/>
        <w:highlight w:val="yellow"/>
      </w:rPr>
      <w:t>[Insert Date, (e.g. Jan., 20</w:t>
    </w:r>
    <w:r w:rsidR="00924370">
      <w:rPr>
        <w:rFonts w:cs="Arial"/>
        <w:highlight w:val="yellow"/>
      </w:rPr>
      <w:t>20</w:t>
    </w:r>
    <w:r w:rsidRPr="000A60C2">
      <w:rPr>
        <w:rFonts w:cs="Arial"/>
        <w:highlight w:val="yellow"/>
      </w:rPr>
      <w:t>)]</w:t>
    </w:r>
    <w:r w:rsidRPr="0018464F">
      <w:rPr>
        <w:rFonts w:cs="Arial"/>
      </w:rPr>
      <w:tab/>
    </w:r>
    <w:r w:rsidRPr="0018464F">
      <w:rPr>
        <w:rFonts w:cs="Arial"/>
      </w:rPr>
      <w:tab/>
      <w:t xml:space="preserve">Page </w:t>
    </w:r>
    <w:r w:rsidRPr="0018464F">
      <w:rPr>
        <w:rFonts w:cs="Arial"/>
      </w:rPr>
      <w:fldChar w:fldCharType="begin"/>
    </w:r>
    <w:r w:rsidRPr="0018464F">
      <w:rPr>
        <w:rFonts w:cs="Arial"/>
      </w:rPr>
      <w:instrText xml:space="preserve">PAGE </w:instrText>
    </w:r>
    <w:r w:rsidRPr="0018464F">
      <w:rPr>
        <w:rFonts w:cs="Arial"/>
      </w:rPr>
      <w:fldChar w:fldCharType="separate"/>
    </w:r>
    <w:r w:rsidR="00C1615C">
      <w:rPr>
        <w:rFonts w:cs="Arial"/>
        <w:noProof/>
      </w:rPr>
      <w:t>1</w:t>
    </w:r>
    <w:r w:rsidRPr="0018464F">
      <w:rPr>
        <w:rFonts w:cs="Arial"/>
      </w:rPr>
      <w:fldChar w:fldCharType="end"/>
    </w:r>
    <w:r w:rsidRPr="0018464F">
      <w:rPr>
        <w:rFonts w:cs="Arial"/>
      </w:rPr>
      <w:t xml:space="preserve"> </w:t>
    </w:r>
  </w:p>
  <w:p w14:paraId="0563BF62" w14:textId="77777777" w:rsidR="000109D0" w:rsidRPr="00672C12" w:rsidRDefault="000109D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2165" w14:textId="77777777" w:rsidR="000109D0" w:rsidRPr="0082209E" w:rsidRDefault="000109D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01760</w:t>
    </w:r>
  </w:p>
  <w:p w14:paraId="6C57FAA7" w14:textId="77777777" w:rsidR="000109D0" w:rsidRPr="0082209E" w:rsidRDefault="000109D0" w:rsidP="000109D0">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WARRANTY WORK</w:t>
    </w:r>
    <w:r w:rsidRPr="0082209E">
      <w:rPr>
        <w:rFonts w:ascii="Arial" w:hAnsi="Arial" w:cs="Arial"/>
      </w:rPr>
      <w:tab/>
    </w:r>
    <w:r w:rsidR="003E3663">
      <w:rPr>
        <w:rFonts w:ascii="Arial" w:hAnsi="Arial" w:cs="Arial"/>
      </w:rPr>
      <w:t>2012-0</w:t>
    </w:r>
    <w:r w:rsidR="00DC30F0">
      <w:rPr>
        <w:rFonts w:ascii="Arial" w:hAnsi="Arial" w:cs="Arial"/>
      </w:rPr>
      <w:t>7</w:t>
    </w:r>
    <w:r w:rsidR="003E3663">
      <w:rPr>
        <w:rFonts w:ascii="Arial" w:hAnsi="Arial" w:cs="Arial"/>
      </w:rPr>
      <w:t>-0</w:t>
    </w:r>
    <w:r w:rsidR="00DC30F0">
      <w:rPr>
        <w:rFonts w:ascii="Arial" w:hAnsi="Arial" w:cs="Arial"/>
      </w:rPr>
      <w:t>5</w:t>
    </w:r>
  </w:p>
  <w:p w14:paraId="0637C624" w14:textId="77777777" w:rsidR="000109D0" w:rsidRPr="0082209E" w:rsidRDefault="000109D0"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92D96">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992D96">
      <w:rPr>
        <w:rStyle w:val="PageNumber"/>
        <w:rFonts w:ascii="Arial" w:hAnsi="Arial" w:cs="Arial"/>
        <w:caps/>
        <w:noProof/>
        <w:sz w:val="22"/>
      </w:rPr>
      <w:t>3</w:t>
    </w:r>
    <w:r w:rsidRPr="008A26A6">
      <w:rPr>
        <w:rStyle w:val="PageNumber"/>
        <w:rFonts w:ascii="Arial" w:hAnsi="Arial" w:cs="Arial"/>
        <w:caps/>
        <w:sz w:val="22"/>
      </w:rPr>
      <w:fldChar w:fldCharType="end"/>
    </w:r>
  </w:p>
  <w:p w14:paraId="24B91518" w14:textId="77777777" w:rsidR="000109D0" w:rsidRDefault="000109D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A1816"/>
    <w:multiLevelType w:val="multilevel"/>
    <w:tmpl w:val="55C4BD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2B26D1"/>
    <w:multiLevelType w:val="multilevel"/>
    <w:tmpl w:val="9CA4CD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465575FD"/>
    <w:multiLevelType w:val="multilevel"/>
    <w:tmpl w:val="A36ABB80"/>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C3A65BC4"/>
    <w:lvl w:ilvl="0">
      <w:start w:val="3"/>
      <w:numFmt w:val="decimal"/>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38858946">
    <w:abstractNumId w:val="0"/>
  </w:num>
  <w:num w:numId="2" w16cid:durableId="103695401">
    <w:abstractNumId w:val="0"/>
  </w:num>
  <w:num w:numId="3" w16cid:durableId="426315659">
    <w:abstractNumId w:val="11"/>
  </w:num>
  <w:num w:numId="4" w16cid:durableId="1429236155">
    <w:abstractNumId w:val="5"/>
  </w:num>
  <w:num w:numId="5" w16cid:durableId="742065434">
    <w:abstractNumId w:val="12"/>
  </w:num>
  <w:num w:numId="6" w16cid:durableId="2039117113">
    <w:abstractNumId w:val="4"/>
  </w:num>
  <w:num w:numId="7" w16cid:durableId="731733681">
    <w:abstractNumId w:val="8"/>
  </w:num>
  <w:num w:numId="8" w16cid:durableId="2043046407">
    <w:abstractNumId w:val="3"/>
  </w:num>
  <w:num w:numId="9" w16cid:durableId="1690598059">
    <w:abstractNumId w:val="13"/>
  </w:num>
  <w:num w:numId="10" w16cid:durableId="2085881849">
    <w:abstractNumId w:val="7"/>
  </w:num>
  <w:num w:numId="11" w16cid:durableId="118924876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5382164">
    <w:abstractNumId w:val="2"/>
  </w:num>
  <w:num w:numId="13" w16cid:durableId="16392608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8654">
    <w:abstractNumId w:val="10"/>
  </w:num>
  <w:num w:numId="15" w16cid:durableId="1975404710">
    <w:abstractNumId w:val="10"/>
  </w:num>
  <w:num w:numId="16" w16cid:durableId="1807504091">
    <w:abstractNumId w:val="10"/>
  </w:num>
  <w:num w:numId="17" w16cid:durableId="2113624276">
    <w:abstractNumId w:val="10"/>
  </w:num>
  <w:num w:numId="18" w16cid:durableId="1043335750">
    <w:abstractNumId w:val="10"/>
  </w:num>
  <w:num w:numId="19" w16cid:durableId="1850412736">
    <w:abstractNumId w:val="10"/>
  </w:num>
  <w:num w:numId="20" w16cid:durableId="1779255088">
    <w:abstractNumId w:val="10"/>
  </w:num>
  <w:num w:numId="21" w16cid:durableId="1045254492">
    <w:abstractNumId w:val="10"/>
  </w:num>
  <w:num w:numId="22" w16cid:durableId="613639672">
    <w:abstractNumId w:val="10"/>
  </w:num>
  <w:num w:numId="23" w16cid:durableId="617567240">
    <w:abstractNumId w:val="1"/>
  </w:num>
  <w:num w:numId="24" w16cid:durableId="20349124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494421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Liam Sykes">
    <w15:presenceInfo w15:providerId="AD" w15:userId="S::sykesl@AE.CA::53b2520a-b580-4e8e-a91c-0890217c54de"/>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56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09D0"/>
    <w:rsid w:val="00013F94"/>
    <w:rsid w:val="00077C67"/>
    <w:rsid w:val="000949F2"/>
    <w:rsid w:val="000A60C2"/>
    <w:rsid w:val="000A7BB7"/>
    <w:rsid w:val="000A7F87"/>
    <w:rsid w:val="000C6EBC"/>
    <w:rsid w:val="00107DBA"/>
    <w:rsid w:val="00141A6E"/>
    <w:rsid w:val="001746FD"/>
    <w:rsid w:val="00176477"/>
    <w:rsid w:val="0018464F"/>
    <w:rsid w:val="001A46FB"/>
    <w:rsid w:val="001B1735"/>
    <w:rsid w:val="001B2031"/>
    <w:rsid w:val="001B3E2D"/>
    <w:rsid w:val="001B4295"/>
    <w:rsid w:val="001D3A1C"/>
    <w:rsid w:val="001D7313"/>
    <w:rsid w:val="001E6B7D"/>
    <w:rsid w:val="001F398E"/>
    <w:rsid w:val="00210933"/>
    <w:rsid w:val="00222017"/>
    <w:rsid w:val="00227D3E"/>
    <w:rsid w:val="00235F18"/>
    <w:rsid w:val="00260E82"/>
    <w:rsid w:val="002D4787"/>
    <w:rsid w:val="00301EA1"/>
    <w:rsid w:val="003130DA"/>
    <w:rsid w:val="00325FE9"/>
    <w:rsid w:val="0033540B"/>
    <w:rsid w:val="00366110"/>
    <w:rsid w:val="00367281"/>
    <w:rsid w:val="00372157"/>
    <w:rsid w:val="00373BD6"/>
    <w:rsid w:val="003B4CCB"/>
    <w:rsid w:val="003B5E86"/>
    <w:rsid w:val="003C5B7A"/>
    <w:rsid w:val="003E3066"/>
    <w:rsid w:val="003E3663"/>
    <w:rsid w:val="0040417E"/>
    <w:rsid w:val="0040452B"/>
    <w:rsid w:val="00414AEF"/>
    <w:rsid w:val="00423B73"/>
    <w:rsid w:val="004A756B"/>
    <w:rsid w:val="004B3D46"/>
    <w:rsid w:val="004F0A33"/>
    <w:rsid w:val="00502466"/>
    <w:rsid w:val="0054177C"/>
    <w:rsid w:val="00574299"/>
    <w:rsid w:val="005802A6"/>
    <w:rsid w:val="005947BD"/>
    <w:rsid w:val="005970CC"/>
    <w:rsid w:val="005E7C12"/>
    <w:rsid w:val="005F6F47"/>
    <w:rsid w:val="00601879"/>
    <w:rsid w:val="0060386E"/>
    <w:rsid w:val="00623B2D"/>
    <w:rsid w:val="00623ECA"/>
    <w:rsid w:val="00631816"/>
    <w:rsid w:val="00672603"/>
    <w:rsid w:val="00672C12"/>
    <w:rsid w:val="006737EC"/>
    <w:rsid w:val="006853C3"/>
    <w:rsid w:val="00685A03"/>
    <w:rsid w:val="00696139"/>
    <w:rsid w:val="006A2AF4"/>
    <w:rsid w:val="006A5E15"/>
    <w:rsid w:val="006B1211"/>
    <w:rsid w:val="006B1986"/>
    <w:rsid w:val="006C05C3"/>
    <w:rsid w:val="006C0FAF"/>
    <w:rsid w:val="006D268B"/>
    <w:rsid w:val="006E03F4"/>
    <w:rsid w:val="00700E0E"/>
    <w:rsid w:val="0070514B"/>
    <w:rsid w:val="00726F39"/>
    <w:rsid w:val="00745AB8"/>
    <w:rsid w:val="00780898"/>
    <w:rsid w:val="007B4433"/>
    <w:rsid w:val="007C56DB"/>
    <w:rsid w:val="007E4441"/>
    <w:rsid w:val="007F0D4C"/>
    <w:rsid w:val="007F10F8"/>
    <w:rsid w:val="008001A5"/>
    <w:rsid w:val="00806621"/>
    <w:rsid w:val="00812A85"/>
    <w:rsid w:val="0081746C"/>
    <w:rsid w:val="008570FF"/>
    <w:rsid w:val="008A1CDC"/>
    <w:rsid w:val="008A263B"/>
    <w:rsid w:val="008A26A6"/>
    <w:rsid w:val="008A26F9"/>
    <w:rsid w:val="008B7C76"/>
    <w:rsid w:val="008D1C4C"/>
    <w:rsid w:val="008E3FA9"/>
    <w:rsid w:val="00901F23"/>
    <w:rsid w:val="00915F53"/>
    <w:rsid w:val="00924370"/>
    <w:rsid w:val="009369FF"/>
    <w:rsid w:val="00946BCC"/>
    <w:rsid w:val="009516F0"/>
    <w:rsid w:val="00960901"/>
    <w:rsid w:val="00964A4C"/>
    <w:rsid w:val="00991641"/>
    <w:rsid w:val="00992D96"/>
    <w:rsid w:val="009A3A47"/>
    <w:rsid w:val="009A6690"/>
    <w:rsid w:val="009C5DF2"/>
    <w:rsid w:val="009E493D"/>
    <w:rsid w:val="009E5168"/>
    <w:rsid w:val="00A244FD"/>
    <w:rsid w:val="00A34BF5"/>
    <w:rsid w:val="00A46927"/>
    <w:rsid w:val="00A600C3"/>
    <w:rsid w:val="00A767E0"/>
    <w:rsid w:val="00AA040C"/>
    <w:rsid w:val="00AB1F8A"/>
    <w:rsid w:val="00AB4A87"/>
    <w:rsid w:val="00AC24AC"/>
    <w:rsid w:val="00AD77CA"/>
    <w:rsid w:val="00B0769F"/>
    <w:rsid w:val="00B216BF"/>
    <w:rsid w:val="00B3782B"/>
    <w:rsid w:val="00B41E1A"/>
    <w:rsid w:val="00B425F3"/>
    <w:rsid w:val="00B5088A"/>
    <w:rsid w:val="00B604BB"/>
    <w:rsid w:val="00BB161F"/>
    <w:rsid w:val="00BB3B70"/>
    <w:rsid w:val="00BC3928"/>
    <w:rsid w:val="00BE7EE7"/>
    <w:rsid w:val="00C05704"/>
    <w:rsid w:val="00C1615C"/>
    <w:rsid w:val="00C53FCE"/>
    <w:rsid w:val="00C668DD"/>
    <w:rsid w:val="00C726C8"/>
    <w:rsid w:val="00C73272"/>
    <w:rsid w:val="00C80C03"/>
    <w:rsid w:val="00C81675"/>
    <w:rsid w:val="00C83229"/>
    <w:rsid w:val="00C87459"/>
    <w:rsid w:val="00CB6DE4"/>
    <w:rsid w:val="00CD64BF"/>
    <w:rsid w:val="00CF4D18"/>
    <w:rsid w:val="00D05CF9"/>
    <w:rsid w:val="00D109FD"/>
    <w:rsid w:val="00D26372"/>
    <w:rsid w:val="00D30BE3"/>
    <w:rsid w:val="00D3626B"/>
    <w:rsid w:val="00D525DE"/>
    <w:rsid w:val="00D6323B"/>
    <w:rsid w:val="00D705EE"/>
    <w:rsid w:val="00D72243"/>
    <w:rsid w:val="00D72EC6"/>
    <w:rsid w:val="00D80A76"/>
    <w:rsid w:val="00D81659"/>
    <w:rsid w:val="00D83EBE"/>
    <w:rsid w:val="00DA097A"/>
    <w:rsid w:val="00DB06A2"/>
    <w:rsid w:val="00DC11C1"/>
    <w:rsid w:val="00DC30F0"/>
    <w:rsid w:val="00DC4203"/>
    <w:rsid w:val="00DF3EF9"/>
    <w:rsid w:val="00E0569C"/>
    <w:rsid w:val="00E15D99"/>
    <w:rsid w:val="00E17326"/>
    <w:rsid w:val="00E50AE3"/>
    <w:rsid w:val="00E5789A"/>
    <w:rsid w:val="00E62AA3"/>
    <w:rsid w:val="00E75813"/>
    <w:rsid w:val="00E86574"/>
    <w:rsid w:val="00E91193"/>
    <w:rsid w:val="00EC20A1"/>
    <w:rsid w:val="00EC423C"/>
    <w:rsid w:val="00EC6E88"/>
    <w:rsid w:val="00EC751B"/>
    <w:rsid w:val="00EE24DF"/>
    <w:rsid w:val="00EE4E5C"/>
    <w:rsid w:val="00EE6F38"/>
    <w:rsid w:val="00F00AD9"/>
    <w:rsid w:val="00F04953"/>
    <w:rsid w:val="00F13982"/>
    <w:rsid w:val="00F5273F"/>
    <w:rsid w:val="00F52CF5"/>
    <w:rsid w:val="00F563FB"/>
    <w:rsid w:val="00F6204E"/>
    <w:rsid w:val="00F62A34"/>
    <w:rsid w:val="00FD6006"/>
    <w:rsid w:val="00FD6BAC"/>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7BABE015"/>
  <w15:chartTrackingRefBased/>
  <w15:docId w15:val="{32638ED3-4602-4B6A-A4D2-92947FD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1C1"/>
    <w:rPr>
      <w:sz w:val="22"/>
      <w:szCs w:val="22"/>
      <w:lang w:val="en-CA" w:eastAsia="en-CA"/>
    </w:rPr>
  </w:style>
  <w:style w:type="paragraph" w:styleId="Heading1">
    <w:name w:val="heading 1"/>
    <w:basedOn w:val="ListParagraph"/>
    <w:link w:val="Heading1Char"/>
    <w:qFormat/>
    <w:rsid w:val="00DC11C1"/>
    <w:pPr>
      <w:numPr>
        <w:numId w:val="22"/>
      </w:numPr>
      <w:spacing w:before="160"/>
      <w:contextualSpacing w:val="0"/>
      <w:outlineLvl w:val="0"/>
    </w:pPr>
  </w:style>
  <w:style w:type="paragraph" w:styleId="Heading2">
    <w:name w:val="heading 2"/>
    <w:basedOn w:val="ListParagraph"/>
    <w:next w:val="Normal"/>
    <w:link w:val="Heading2Char"/>
    <w:qFormat/>
    <w:rsid w:val="00DC11C1"/>
    <w:pPr>
      <w:numPr>
        <w:ilvl w:val="1"/>
        <w:numId w:val="22"/>
      </w:numPr>
      <w:spacing w:before="80"/>
      <w:outlineLvl w:val="1"/>
    </w:pPr>
    <w:rPr>
      <w:u w:val="single"/>
    </w:rPr>
  </w:style>
  <w:style w:type="paragraph" w:styleId="Heading3">
    <w:name w:val="heading 3"/>
    <w:basedOn w:val="ListParagraph"/>
    <w:link w:val="Heading3Char"/>
    <w:qFormat/>
    <w:rsid w:val="00DC11C1"/>
    <w:pPr>
      <w:numPr>
        <w:ilvl w:val="2"/>
        <w:numId w:val="22"/>
      </w:numPr>
      <w:spacing w:before="80"/>
      <w:contextualSpacing w:val="0"/>
      <w:outlineLvl w:val="2"/>
    </w:pPr>
  </w:style>
  <w:style w:type="paragraph" w:styleId="Heading4">
    <w:name w:val="heading 4"/>
    <w:basedOn w:val="ListParagraph"/>
    <w:link w:val="Heading4Char"/>
    <w:qFormat/>
    <w:rsid w:val="00DC11C1"/>
    <w:pPr>
      <w:numPr>
        <w:ilvl w:val="3"/>
        <w:numId w:val="22"/>
      </w:numPr>
      <w:outlineLvl w:val="3"/>
    </w:pPr>
  </w:style>
  <w:style w:type="paragraph" w:styleId="Heading5">
    <w:name w:val="heading 5"/>
    <w:basedOn w:val="Heading4"/>
    <w:link w:val="Heading5Char"/>
    <w:qFormat/>
    <w:rsid w:val="00DC11C1"/>
    <w:pPr>
      <w:numPr>
        <w:ilvl w:val="4"/>
      </w:numPr>
      <w:outlineLvl w:val="4"/>
    </w:pPr>
  </w:style>
  <w:style w:type="paragraph" w:styleId="Heading6">
    <w:name w:val="heading 6"/>
    <w:basedOn w:val="Heading5"/>
    <w:next w:val="Normal"/>
    <w:link w:val="Heading6Char"/>
    <w:qFormat/>
    <w:rsid w:val="00DC11C1"/>
    <w:pPr>
      <w:numPr>
        <w:ilvl w:val="5"/>
      </w:numPr>
      <w:outlineLvl w:val="5"/>
    </w:pPr>
  </w:style>
  <w:style w:type="paragraph" w:styleId="Heading7">
    <w:name w:val="heading 7"/>
    <w:basedOn w:val="ListParagraph"/>
    <w:next w:val="Normal"/>
    <w:link w:val="Heading7Char"/>
    <w:qFormat/>
    <w:rsid w:val="00DC11C1"/>
    <w:pPr>
      <w:numPr>
        <w:ilvl w:val="6"/>
        <w:numId w:val="22"/>
      </w:numPr>
      <w:outlineLvl w:val="6"/>
    </w:pPr>
  </w:style>
  <w:style w:type="paragraph" w:styleId="Heading8">
    <w:name w:val="heading 8"/>
    <w:basedOn w:val="Heading7"/>
    <w:next w:val="Normal"/>
    <w:link w:val="Heading8Char"/>
    <w:qFormat/>
    <w:rsid w:val="00DC11C1"/>
    <w:pPr>
      <w:numPr>
        <w:ilvl w:val="7"/>
      </w:numPr>
      <w:outlineLvl w:val="7"/>
    </w:pPr>
  </w:style>
  <w:style w:type="paragraph" w:styleId="Heading9">
    <w:name w:val="heading 9"/>
    <w:basedOn w:val="Heading8"/>
    <w:next w:val="Normal"/>
    <w:link w:val="Heading9Char"/>
    <w:qFormat/>
    <w:rsid w:val="00DC11C1"/>
    <w:pPr>
      <w:numPr>
        <w:ilvl w:val="8"/>
        <w:numId w:val="25"/>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C11C1"/>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DC11C1"/>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1F398E"/>
    <w:rPr>
      <w:rFonts w:ascii="Tahoma" w:hAnsi="Tahoma" w:cs="Tahoma"/>
      <w:sz w:val="16"/>
      <w:szCs w:val="16"/>
    </w:rPr>
  </w:style>
  <w:style w:type="paragraph" w:customStyle="1" w:styleId="NormalTableText">
    <w:name w:val="Normal Table Text"/>
    <w:basedOn w:val="Normal"/>
    <w:rsid w:val="00EE4E5C"/>
    <w:pPr>
      <w:widowControl w:val="0"/>
      <w:spacing w:before="60" w:after="60"/>
    </w:pPr>
    <w:rPr>
      <w:rFonts w:ascii="Arial" w:hAnsi="Arial"/>
      <w:sz w:val="20"/>
      <w:lang w:val="en-GB"/>
    </w:rPr>
  </w:style>
  <w:style w:type="paragraph" w:customStyle="1" w:styleId="TableHeading">
    <w:name w:val="Table Heading"/>
    <w:basedOn w:val="Normal"/>
    <w:rsid w:val="00EE4E5C"/>
    <w:pPr>
      <w:widowControl w:val="0"/>
      <w:spacing w:before="60" w:after="60"/>
    </w:pPr>
    <w:rPr>
      <w:rFonts w:ascii="Arial" w:hAnsi="Arial"/>
      <w:b/>
      <w:sz w:val="20"/>
      <w:lang w:val="en-GB"/>
    </w:rPr>
  </w:style>
  <w:style w:type="character" w:customStyle="1" w:styleId="BodyTextChar">
    <w:name w:val="Body Text Char"/>
    <w:link w:val="BodyText"/>
    <w:semiHidden/>
    <w:locked/>
    <w:rsid w:val="005F6F47"/>
    <w:rPr>
      <w:rFonts w:ascii="Book Antiqua" w:hAnsi="Book Antiqua"/>
      <w:sz w:val="22"/>
      <w:lang w:val="en-US" w:eastAsia="en-US" w:bidi="ar-SA"/>
    </w:rPr>
  </w:style>
  <w:style w:type="character" w:customStyle="1" w:styleId="Heading1Char">
    <w:name w:val="Heading 1 Char"/>
    <w:link w:val="Heading1"/>
    <w:rsid w:val="00DC11C1"/>
  </w:style>
  <w:style w:type="paragraph" w:styleId="ListParagraph">
    <w:name w:val="List Paragraph"/>
    <w:basedOn w:val="Normal"/>
    <w:uiPriority w:val="34"/>
    <w:qFormat/>
    <w:rsid w:val="00DC11C1"/>
    <w:pPr>
      <w:ind w:left="720"/>
      <w:contextualSpacing/>
    </w:pPr>
  </w:style>
  <w:style w:type="character" w:customStyle="1" w:styleId="Heading2Char">
    <w:name w:val="Heading 2 Char"/>
    <w:link w:val="Heading2"/>
    <w:rsid w:val="00DC11C1"/>
    <w:rPr>
      <w:u w:val="single"/>
    </w:rPr>
  </w:style>
  <w:style w:type="character" w:customStyle="1" w:styleId="Heading4Char">
    <w:name w:val="Heading 4 Char"/>
    <w:link w:val="Heading4"/>
    <w:rsid w:val="00DC11C1"/>
  </w:style>
  <w:style w:type="character" w:customStyle="1" w:styleId="Heading5Char">
    <w:name w:val="Heading 5 Char"/>
    <w:link w:val="Heading5"/>
    <w:rsid w:val="00DC11C1"/>
  </w:style>
  <w:style w:type="character" w:customStyle="1" w:styleId="Heading6Char">
    <w:name w:val="Heading 6 Char"/>
    <w:link w:val="Heading6"/>
    <w:rsid w:val="00DC11C1"/>
  </w:style>
  <w:style w:type="character" w:customStyle="1" w:styleId="Heading7Char">
    <w:name w:val="Heading 7 Char"/>
    <w:link w:val="Heading7"/>
    <w:rsid w:val="00DC11C1"/>
  </w:style>
  <w:style w:type="character" w:customStyle="1" w:styleId="Heading8Char">
    <w:name w:val="Heading 8 Char"/>
    <w:link w:val="Heading8"/>
    <w:rsid w:val="00DC11C1"/>
  </w:style>
  <w:style w:type="character" w:customStyle="1" w:styleId="Heading9Char">
    <w:name w:val="Heading 9 Char"/>
    <w:link w:val="Heading9"/>
    <w:rsid w:val="00DC11C1"/>
    <w:rPr>
      <w:rFonts w:cs="Arial"/>
    </w:rPr>
  </w:style>
  <w:style w:type="character" w:customStyle="1" w:styleId="TitleChar">
    <w:name w:val="Title Char"/>
    <w:link w:val="Title"/>
    <w:rsid w:val="00DC11C1"/>
    <w:rPr>
      <w:rFonts w:ascii="Arial Narrow" w:hAnsi="Arial Narrow"/>
      <w:b/>
    </w:rPr>
  </w:style>
  <w:style w:type="character" w:styleId="Strong">
    <w:name w:val="Strong"/>
    <w:qFormat/>
    <w:rsid w:val="00DC11C1"/>
    <w:rPr>
      <w:b/>
    </w:rPr>
  </w:style>
  <w:style w:type="paragraph" w:styleId="CommentSubject">
    <w:name w:val="annotation subject"/>
    <w:basedOn w:val="CommentText"/>
    <w:next w:val="CommentText"/>
    <w:link w:val="CommentSubjectChar"/>
    <w:rsid w:val="00623ECA"/>
    <w:pPr>
      <w:spacing w:before="0"/>
    </w:pPr>
    <w:rPr>
      <w:rFonts w:ascii="Calibri" w:hAnsi="Calibri"/>
      <w:b/>
      <w:bCs/>
      <w:sz w:val="20"/>
      <w:szCs w:val="20"/>
    </w:rPr>
  </w:style>
  <w:style w:type="character" w:customStyle="1" w:styleId="CommentTextChar">
    <w:name w:val="Comment Text Char"/>
    <w:link w:val="CommentText"/>
    <w:semiHidden/>
    <w:rsid w:val="00623ECA"/>
    <w:rPr>
      <w:rFonts w:ascii="Arial" w:hAnsi="Arial"/>
      <w:sz w:val="22"/>
      <w:szCs w:val="22"/>
      <w:lang w:val="en-CA" w:eastAsia="en-CA"/>
    </w:rPr>
  </w:style>
  <w:style w:type="character" w:customStyle="1" w:styleId="CommentSubjectChar">
    <w:name w:val="Comment Subject Char"/>
    <w:link w:val="CommentSubject"/>
    <w:rsid w:val="00623ECA"/>
    <w:rPr>
      <w:rFonts w:ascii="Arial" w:hAnsi="Arial"/>
      <w:b/>
      <w:bCs/>
      <w:sz w:val="22"/>
      <w:szCs w:val="22"/>
      <w:lang w:val="en-CA" w:eastAsia="en-CA"/>
    </w:rPr>
  </w:style>
  <w:style w:type="paragraph" w:styleId="Revision">
    <w:name w:val="Revision"/>
    <w:hidden/>
    <w:uiPriority w:val="99"/>
    <w:semiHidden/>
    <w:rsid w:val="001D7313"/>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76593">
      <w:bodyDiv w:val="1"/>
      <w:marLeft w:val="0"/>
      <w:marRight w:val="0"/>
      <w:marTop w:val="0"/>
      <w:marBottom w:val="0"/>
      <w:divBdr>
        <w:top w:val="none" w:sz="0" w:space="0" w:color="auto"/>
        <w:left w:val="none" w:sz="0" w:space="0" w:color="auto"/>
        <w:bottom w:val="none" w:sz="0" w:space="0" w:color="auto"/>
        <w:right w:val="none" w:sz="0" w:space="0" w:color="auto"/>
      </w:divBdr>
    </w:div>
    <w:div w:id="1261448981">
      <w:bodyDiv w:val="1"/>
      <w:marLeft w:val="0"/>
      <w:marRight w:val="0"/>
      <w:marTop w:val="0"/>
      <w:marBottom w:val="0"/>
      <w:divBdr>
        <w:top w:val="none" w:sz="0" w:space="0" w:color="auto"/>
        <w:left w:val="none" w:sz="0" w:space="0" w:color="auto"/>
        <w:bottom w:val="none" w:sz="0" w:space="0" w:color="auto"/>
        <w:right w:val="none" w:sz="0" w:space="0" w:color="auto"/>
      </w:divBdr>
    </w:div>
    <w:div w:id="19135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BBA136C6-BFB0-4887-960C-4CD3596BDAA7}">
  <ds:schemaRefs>
    <ds:schemaRef ds:uri="http://schemas.microsoft.com/sharepoint/v3/contenttype/forms"/>
  </ds:schemaRefs>
</ds:datastoreItem>
</file>

<file path=customXml/itemProps2.xml><?xml version="1.0" encoding="utf-8"?>
<ds:datastoreItem xmlns:ds="http://schemas.openxmlformats.org/officeDocument/2006/customXml" ds:itemID="{AC346D1A-E158-4E33-B909-CD3616CCFB59}">
  <ds:schemaRefs>
    <ds:schemaRef ds:uri="http://schemas.openxmlformats.org/officeDocument/2006/bibliography"/>
  </ds:schemaRefs>
</ds:datastoreItem>
</file>

<file path=customXml/itemProps3.xml><?xml version="1.0" encoding="utf-8"?>
<ds:datastoreItem xmlns:ds="http://schemas.openxmlformats.org/officeDocument/2006/customXml" ds:itemID="{8651797B-BA70-47D3-A602-05A55213BC04}">
  <ds:schemaRefs>
    <ds:schemaRef ds:uri="http://schemas.microsoft.com/office/2006/metadata/longProperties"/>
  </ds:schemaRefs>
</ds:datastoreItem>
</file>

<file path=customXml/itemProps4.xml><?xml version="1.0" encoding="utf-8"?>
<ds:datastoreItem xmlns:ds="http://schemas.openxmlformats.org/officeDocument/2006/customXml" ds:itemID="{4DB25739-5980-445C-96F0-8103D7417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C4D8C0-EC23-4BDC-B674-D4360DA278BA}">
  <ds:schemaRefs>
    <ds:schemaRef ds:uri="http://schemas.microsoft.com/office/infopath/2007/PartnerControls"/>
    <ds:schemaRef ds:uri="http://schemas.microsoft.com/office/2006/documentManagement/types"/>
    <ds:schemaRef ds:uri="http://purl.org/dc/terms/"/>
    <ds:schemaRef ds:uri="d6d05743-d6d0-46ac-98bc-99f29ab3bcad"/>
    <ds:schemaRef ds:uri="http://purl.org/dc/dcmitype/"/>
    <ds:schemaRef ds:uri="842cd523-47d6-43d6-8211-471f8d7272d8"/>
    <ds:schemaRef ds:uri="http://purl.org/dc/elements/1.1/"/>
    <ds:schemaRef ds:uri="http://schemas.microsoft.com/office/2006/metadata/properties"/>
    <ds:schemaRef ds:uri="http://schemas.openxmlformats.org/package/2006/metadata/core-properties"/>
    <ds:schemaRef ds:uri="http://www.w3.org/XML/1998/namespac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7</TotalTime>
  <Pages>3</Pages>
  <Words>1026</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01760_Warranty_Work (Dec 15, 2015)</vt:lpstr>
    </vt:vector>
  </TitlesOfParts>
  <Company>Regional Municipality of York</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01760 Warranty Work NEW</dc:title>
  <dc:subject/>
  <dc:creator>Adley-McGinnis, Andrea</dc:creator>
  <cp:keywords/>
  <cp:lastModifiedBy>Johnny Pang</cp:lastModifiedBy>
  <cp:revision>3</cp:revision>
  <cp:lastPrinted>2006-08-29T18:43:00Z</cp:lastPrinted>
  <dcterms:created xsi:type="dcterms:W3CDTF">2022-10-30T14:40:00Z</dcterms:created>
  <dcterms:modified xsi:type="dcterms:W3CDTF">2022-11-30T16:38:00Z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Document Type">
    <vt:lpwstr>Technical Design Specification Templates</vt:lpwstr>
  </property>
  <property fmtid="{D5CDD505-2E9C-101B-9397-08002B2CF9AE}" pid="4" name="Sort Order">
    <vt:lpwstr/>
  </property>
  <property fmtid="{D5CDD505-2E9C-101B-9397-08002B2CF9AE}" pid="5" name="IconOverlay">
    <vt:lpwstr/>
  </property>
  <property fmtid="{D5CDD505-2E9C-101B-9397-08002B2CF9AE}" pid="6" name="ContentTypeId">
    <vt:lpwstr>0x010100BF8E50B80A32C040A85FB450FB26C9E5</vt:lpwstr>
  </property>
  <property fmtid="{D5CDD505-2E9C-101B-9397-08002B2CF9AE}" pid="7" name="_dlc_DocIdItemGuid">
    <vt:lpwstr>4ed65326-cbee-401e-91dc-d78dda576ef9</vt:lpwstr>
  </property>
  <property fmtid="{D5CDD505-2E9C-101B-9397-08002B2CF9AE}" pid="8" name="Order">
    <vt:r8>336300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Requirements/01760 Warranty Work NEW.docx</vt:lpwstr>
  </property>
  <property fmtid="{D5CDD505-2E9C-101B-9397-08002B2CF9AE}" pid="12" name="Office">
    <vt:lpwstr/>
  </property>
  <property fmtid="{D5CDD505-2E9C-101B-9397-08002B2CF9AE}" pid="13" name="Information Type">
    <vt:lpwstr/>
  </property>
  <property fmtid="{D5CDD505-2E9C-101B-9397-08002B2CF9AE}" pid="14" name="AERIS Pools">
    <vt:lpwstr/>
  </property>
  <property fmtid="{D5CDD505-2E9C-101B-9397-08002B2CF9AE}" pid="15" name="Data Classification">
    <vt:lpwstr>1;#Confidential|dbb6cc64-9915-4cf6-857e-3e641b410f5c</vt:lpwstr>
  </property>
  <property fmtid="{D5CDD505-2E9C-101B-9397-08002B2CF9AE}" pid="16" name="Internal Organization">
    <vt:lpwstr/>
  </property>
  <property fmtid="{D5CDD505-2E9C-101B-9397-08002B2CF9AE}" pid="17" name="Communications">
    <vt:lpwstr/>
  </property>
</Properties>
</file>