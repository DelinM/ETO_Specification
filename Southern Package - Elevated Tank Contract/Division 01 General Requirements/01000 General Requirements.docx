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XSpec="center" w:tblpY="1"/>
        <w:tblOverlap w:val="never"/>
        <w:tblW w:w="0" w:type="auto"/>
        <w:tblLayout w:type="fixed"/>
        <w:tblLook w:val="0000" w:firstRow="0" w:lastRow="0" w:firstColumn="0" w:lastColumn="0" w:noHBand="0" w:noVBand="0"/>
      </w:tblPr>
      <w:tblGrid>
        <w:gridCol w:w="1004"/>
        <w:gridCol w:w="2131"/>
        <w:gridCol w:w="5712"/>
      </w:tblGrid>
      <w:tr w:rsidR="002E0366" w:rsidRPr="008F0386" w:rsidDel="00F2171F" w14:paraId="1C6E0C3E" w14:textId="77777777" w:rsidTr="00036427">
        <w:trPr>
          <w:cantSplit/>
          <w:del w:id="0" w:author="Johnny Pang" w:date="2022-04-09T14:17:00Z"/>
        </w:trPr>
        <w:tc>
          <w:tcPr>
            <w:tcW w:w="1004" w:type="dxa"/>
            <w:tcBorders>
              <w:top w:val="double" w:sz="6" w:space="0" w:color="auto"/>
              <w:left w:val="double" w:sz="6" w:space="0" w:color="auto"/>
              <w:bottom w:val="single" w:sz="6" w:space="0" w:color="auto"/>
              <w:right w:val="single" w:sz="6" w:space="0" w:color="auto"/>
            </w:tcBorders>
          </w:tcPr>
          <w:p w14:paraId="60F775FD" w14:textId="77777777" w:rsidR="002E0366" w:rsidRPr="008F0386" w:rsidDel="00F2171F" w:rsidRDefault="002E0366" w:rsidP="00036427">
            <w:pPr>
              <w:pStyle w:val="TableHeading"/>
              <w:rPr>
                <w:del w:id="1" w:author="Johnny Pang" w:date="2022-04-09T14:17:00Z"/>
                <w:rFonts w:ascii="Calibri" w:hAnsi="Calibri"/>
                <w:sz w:val="22"/>
                <w:szCs w:val="22"/>
              </w:rPr>
            </w:pPr>
            <w:del w:id="2" w:author="Johnny Pang" w:date="2022-04-09T14:17:00Z">
              <w:r w:rsidRPr="008F0386" w:rsidDel="00F2171F">
                <w:rPr>
                  <w:rFonts w:ascii="Calibri" w:hAnsi="Calibri"/>
                  <w:sz w:val="22"/>
                  <w:szCs w:val="22"/>
                </w:rPr>
                <w:delText>Version</w:delText>
              </w:r>
            </w:del>
          </w:p>
        </w:tc>
        <w:tc>
          <w:tcPr>
            <w:tcW w:w="2131" w:type="dxa"/>
            <w:tcBorders>
              <w:top w:val="double" w:sz="6" w:space="0" w:color="auto"/>
              <w:left w:val="single" w:sz="6" w:space="0" w:color="auto"/>
              <w:bottom w:val="single" w:sz="6" w:space="0" w:color="auto"/>
              <w:right w:val="single" w:sz="6" w:space="0" w:color="auto"/>
            </w:tcBorders>
          </w:tcPr>
          <w:p w14:paraId="107650AA" w14:textId="77777777" w:rsidR="002E0366" w:rsidRPr="008F0386" w:rsidDel="00F2171F" w:rsidRDefault="002E0366" w:rsidP="00036427">
            <w:pPr>
              <w:pStyle w:val="TableHeading"/>
              <w:rPr>
                <w:del w:id="3" w:author="Johnny Pang" w:date="2022-04-09T14:17:00Z"/>
                <w:rFonts w:ascii="Calibri" w:hAnsi="Calibri"/>
                <w:sz w:val="22"/>
                <w:szCs w:val="22"/>
              </w:rPr>
            </w:pPr>
            <w:del w:id="4" w:author="Johnny Pang" w:date="2022-04-09T14:17:00Z">
              <w:r w:rsidRPr="008F0386" w:rsidDel="00F2171F">
                <w:rPr>
                  <w:rFonts w:ascii="Calibri" w:hAnsi="Calibri"/>
                  <w:sz w:val="22"/>
                  <w:szCs w:val="22"/>
                </w:rPr>
                <w:delText>Date</w:delText>
              </w:r>
            </w:del>
          </w:p>
        </w:tc>
        <w:tc>
          <w:tcPr>
            <w:tcW w:w="5712" w:type="dxa"/>
            <w:tcBorders>
              <w:top w:val="double" w:sz="6" w:space="0" w:color="auto"/>
              <w:left w:val="single" w:sz="6" w:space="0" w:color="auto"/>
              <w:bottom w:val="single" w:sz="6" w:space="0" w:color="auto"/>
              <w:right w:val="double" w:sz="6" w:space="0" w:color="auto"/>
            </w:tcBorders>
          </w:tcPr>
          <w:p w14:paraId="260156DC" w14:textId="77777777" w:rsidR="002E0366" w:rsidRPr="008F0386" w:rsidDel="00F2171F" w:rsidRDefault="002E0366" w:rsidP="00036427">
            <w:pPr>
              <w:pStyle w:val="TableHeading"/>
              <w:rPr>
                <w:del w:id="5" w:author="Johnny Pang" w:date="2022-04-09T14:17:00Z"/>
                <w:rFonts w:ascii="Calibri" w:hAnsi="Calibri"/>
                <w:sz w:val="22"/>
                <w:szCs w:val="22"/>
              </w:rPr>
            </w:pPr>
            <w:del w:id="6" w:author="Johnny Pang" w:date="2022-04-09T14:17:00Z">
              <w:r w:rsidRPr="008F0386" w:rsidDel="00F2171F">
                <w:rPr>
                  <w:rFonts w:ascii="Calibri" w:hAnsi="Calibri"/>
                  <w:sz w:val="22"/>
                  <w:szCs w:val="22"/>
                </w:rPr>
                <w:delText>Description of Revisions</w:delText>
              </w:r>
            </w:del>
          </w:p>
        </w:tc>
      </w:tr>
      <w:tr w:rsidR="002E0366" w:rsidRPr="008F0386" w:rsidDel="00F2171F" w14:paraId="08DF178F" w14:textId="77777777" w:rsidTr="00036427">
        <w:trPr>
          <w:cantSplit/>
          <w:del w:id="7" w:author="Johnny Pang" w:date="2022-04-09T14:17:00Z"/>
        </w:trPr>
        <w:tc>
          <w:tcPr>
            <w:tcW w:w="1004" w:type="dxa"/>
            <w:tcBorders>
              <w:top w:val="single" w:sz="6" w:space="0" w:color="auto"/>
              <w:left w:val="double" w:sz="6" w:space="0" w:color="auto"/>
              <w:bottom w:val="single" w:sz="6" w:space="0" w:color="auto"/>
              <w:right w:val="single" w:sz="6" w:space="0" w:color="auto"/>
            </w:tcBorders>
          </w:tcPr>
          <w:p w14:paraId="44D86397" w14:textId="77777777" w:rsidR="002E0366" w:rsidRPr="008F0386" w:rsidDel="00F2171F" w:rsidRDefault="002E0366" w:rsidP="00036427">
            <w:pPr>
              <w:pStyle w:val="NormalTableText"/>
              <w:rPr>
                <w:del w:id="8" w:author="Johnny Pang" w:date="2022-04-09T14:17:00Z"/>
                <w:rFonts w:ascii="Calibri" w:hAnsi="Calibri"/>
                <w:sz w:val="22"/>
                <w:szCs w:val="22"/>
              </w:rPr>
            </w:pPr>
            <w:del w:id="9" w:author="Johnny Pang" w:date="2022-04-09T14:17:00Z">
              <w:r w:rsidRPr="008F0386" w:rsidDel="00F2171F">
                <w:rPr>
                  <w:rFonts w:ascii="Calibri" w:hAnsi="Calibri"/>
                  <w:sz w:val="22"/>
                  <w:szCs w:val="22"/>
                </w:rPr>
                <w:delText>1</w:delText>
              </w:r>
            </w:del>
          </w:p>
        </w:tc>
        <w:tc>
          <w:tcPr>
            <w:tcW w:w="2131" w:type="dxa"/>
            <w:tcBorders>
              <w:top w:val="single" w:sz="6" w:space="0" w:color="auto"/>
              <w:left w:val="single" w:sz="6" w:space="0" w:color="auto"/>
              <w:bottom w:val="single" w:sz="6" w:space="0" w:color="auto"/>
              <w:right w:val="single" w:sz="6" w:space="0" w:color="auto"/>
            </w:tcBorders>
          </w:tcPr>
          <w:p w14:paraId="3C71731E" w14:textId="77777777" w:rsidR="002E0366" w:rsidRPr="008F0386" w:rsidDel="00F2171F" w:rsidRDefault="002E0366" w:rsidP="00036427">
            <w:pPr>
              <w:pStyle w:val="NormalTableText"/>
              <w:rPr>
                <w:del w:id="10" w:author="Johnny Pang" w:date="2022-04-09T14:17:00Z"/>
                <w:rFonts w:ascii="Calibri" w:hAnsi="Calibri"/>
                <w:sz w:val="22"/>
                <w:szCs w:val="22"/>
              </w:rPr>
            </w:pPr>
            <w:del w:id="11" w:author="Johnny Pang" w:date="2022-04-09T14:17:00Z">
              <w:r w:rsidRPr="008F0386" w:rsidDel="00F2171F">
                <w:rPr>
                  <w:rFonts w:ascii="Calibri" w:hAnsi="Calibri"/>
                  <w:sz w:val="22"/>
                  <w:szCs w:val="22"/>
                </w:rPr>
                <w:delText>August 3</w:delText>
              </w:r>
              <w:r w:rsidR="00940E10" w:rsidRPr="008F0386" w:rsidDel="00F2171F">
                <w:rPr>
                  <w:rFonts w:ascii="Calibri" w:hAnsi="Calibri"/>
                  <w:sz w:val="22"/>
                  <w:szCs w:val="22"/>
                </w:rPr>
                <w:delText>0</w:delText>
              </w:r>
              <w:r w:rsidRPr="008F0386" w:rsidDel="00F2171F">
                <w:rPr>
                  <w:rFonts w:ascii="Calibri" w:hAnsi="Calibri"/>
                  <w:sz w:val="22"/>
                  <w:szCs w:val="22"/>
                </w:rPr>
                <w:delText>, 2006</w:delText>
              </w:r>
            </w:del>
          </w:p>
        </w:tc>
        <w:tc>
          <w:tcPr>
            <w:tcW w:w="5712" w:type="dxa"/>
            <w:tcBorders>
              <w:top w:val="single" w:sz="6" w:space="0" w:color="auto"/>
              <w:left w:val="single" w:sz="6" w:space="0" w:color="auto"/>
              <w:bottom w:val="single" w:sz="6" w:space="0" w:color="auto"/>
              <w:right w:val="double" w:sz="6" w:space="0" w:color="auto"/>
            </w:tcBorders>
          </w:tcPr>
          <w:p w14:paraId="675A28E0" w14:textId="77777777" w:rsidR="002E0366" w:rsidRPr="008F0386" w:rsidDel="00F2171F" w:rsidRDefault="002E0366" w:rsidP="00036427">
            <w:pPr>
              <w:pStyle w:val="NormalTableText"/>
              <w:rPr>
                <w:del w:id="12" w:author="Johnny Pang" w:date="2022-04-09T14:17:00Z"/>
                <w:rFonts w:ascii="Calibri" w:hAnsi="Calibri"/>
                <w:sz w:val="22"/>
                <w:szCs w:val="22"/>
              </w:rPr>
            </w:pPr>
            <w:del w:id="13" w:author="Johnny Pang" w:date="2022-04-09T14:17:00Z">
              <w:r w:rsidRPr="008F0386" w:rsidDel="00F2171F">
                <w:rPr>
                  <w:rFonts w:ascii="Calibri" w:hAnsi="Calibri"/>
                  <w:sz w:val="22"/>
                  <w:szCs w:val="22"/>
                </w:rPr>
                <w:delText>Approved final document.</w:delText>
              </w:r>
            </w:del>
          </w:p>
        </w:tc>
      </w:tr>
      <w:tr w:rsidR="00791800" w:rsidRPr="008F0386" w:rsidDel="00F2171F" w14:paraId="4B51C54E" w14:textId="77777777" w:rsidTr="00036427">
        <w:trPr>
          <w:cantSplit/>
          <w:del w:id="14" w:author="Johnny Pang" w:date="2022-04-09T14:17:00Z"/>
        </w:trPr>
        <w:tc>
          <w:tcPr>
            <w:tcW w:w="1004" w:type="dxa"/>
            <w:tcBorders>
              <w:top w:val="single" w:sz="6" w:space="0" w:color="auto"/>
              <w:left w:val="double" w:sz="6" w:space="0" w:color="auto"/>
              <w:bottom w:val="single" w:sz="6" w:space="0" w:color="auto"/>
              <w:right w:val="single" w:sz="6" w:space="0" w:color="auto"/>
            </w:tcBorders>
          </w:tcPr>
          <w:p w14:paraId="719777ED" w14:textId="77777777" w:rsidR="00791800" w:rsidRPr="008F0386" w:rsidDel="00F2171F" w:rsidRDefault="00791800" w:rsidP="00036427">
            <w:pPr>
              <w:pStyle w:val="NormalTableText"/>
              <w:rPr>
                <w:del w:id="15" w:author="Johnny Pang" w:date="2022-04-09T14:17:00Z"/>
                <w:rFonts w:ascii="Calibri" w:hAnsi="Calibri"/>
                <w:sz w:val="22"/>
                <w:szCs w:val="22"/>
              </w:rPr>
            </w:pPr>
            <w:del w:id="16" w:author="Johnny Pang" w:date="2022-04-09T14:17:00Z">
              <w:r w:rsidRPr="008F0386" w:rsidDel="00F2171F">
                <w:rPr>
                  <w:rFonts w:ascii="Calibri" w:hAnsi="Calibri"/>
                  <w:sz w:val="22"/>
                  <w:szCs w:val="22"/>
                </w:rPr>
                <w:delText>2</w:delText>
              </w:r>
            </w:del>
          </w:p>
        </w:tc>
        <w:tc>
          <w:tcPr>
            <w:tcW w:w="2131" w:type="dxa"/>
            <w:tcBorders>
              <w:top w:val="single" w:sz="6" w:space="0" w:color="auto"/>
              <w:left w:val="single" w:sz="6" w:space="0" w:color="auto"/>
              <w:bottom w:val="single" w:sz="6" w:space="0" w:color="auto"/>
              <w:right w:val="single" w:sz="6" w:space="0" w:color="auto"/>
            </w:tcBorders>
          </w:tcPr>
          <w:p w14:paraId="5AE0BB07" w14:textId="77777777" w:rsidR="00791800" w:rsidRPr="008F0386" w:rsidDel="00F2171F" w:rsidRDefault="00791800" w:rsidP="00036427">
            <w:pPr>
              <w:pStyle w:val="NormalTableText"/>
              <w:rPr>
                <w:del w:id="17" w:author="Johnny Pang" w:date="2022-04-09T14:17:00Z"/>
                <w:rFonts w:ascii="Calibri" w:hAnsi="Calibri"/>
                <w:sz w:val="22"/>
                <w:szCs w:val="22"/>
              </w:rPr>
            </w:pPr>
            <w:del w:id="18" w:author="Johnny Pang" w:date="2022-04-09T14:17:00Z">
              <w:r w:rsidRPr="008F0386" w:rsidDel="00F2171F">
                <w:rPr>
                  <w:rFonts w:ascii="Calibri" w:hAnsi="Calibri"/>
                  <w:sz w:val="22"/>
                  <w:szCs w:val="22"/>
                </w:rPr>
                <w:delText>September 27, 2007</w:delText>
              </w:r>
            </w:del>
          </w:p>
        </w:tc>
        <w:tc>
          <w:tcPr>
            <w:tcW w:w="5712" w:type="dxa"/>
            <w:tcBorders>
              <w:top w:val="single" w:sz="6" w:space="0" w:color="auto"/>
              <w:left w:val="single" w:sz="6" w:space="0" w:color="auto"/>
              <w:bottom w:val="single" w:sz="6" w:space="0" w:color="auto"/>
              <w:right w:val="double" w:sz="6" w:space="0" w:color="auto"/>
            </w:tcBorders>
          </w:tcPr>
          <w:p w14:paraId="7A73E62A" w14:textId="77777777" w:rsidR="00791800" w:rsidRPr="008F0386" w:rsidDel="00F2171F" w:rsidRDefault="00791800" w:rsidP="00036427">
            <w:pPr>
              <w:pStyle w:val="NormalTableText"/>
              <w:rPr>
                <w:del w:id="19" w:author="Johnny Pang" w:date="2022-04-09T14:17:00Z"/>
                <w:rFonts w:ascii="Calibri" w:hAnsi="Calibri"/>
                <w:sz w:val="22"/>
                <w:szCs w:val="22"/>
              </w:rPr>
            </w:pPr>
            <w:del w:id="20" w:author="Johnny Pang" w:date="2022-04-09T14:17:00Z">
              <w:r w:rsidRPr="008F0386" w:rsidDel="00F2171F">
                <w:rPr>
                  <w:rFonts w:ascii="Calibri" w:hAnsi="Calibri"/>
                  <w:sz w:val="22"/>
                  <w:szCs w:val="22"/>
                </w:rPr>
                <w:delText>Minor revisions by Legal Services</w:delText>
              </w:r>
            </w:del>
          </w:p>
        </w:tc>
      </w:tr>
      <w:tr w:rsidR="00791800" w:rsidRPr="008F0386" w:rsidDel="00F2171F" w14:paraId="15FBA42F" w14:textId="77777777" w:rsidTr="00036427">
        <w:trPr>
          <w:cantSplit/>
          <w:trHeight w:val="65"/>
          <w:del w:id="21" w:author="Johnny Pang" w:date="2022-04-09T14:17:00Z"/>
        </w:trPr>
        <w:tc>
          <w:tcPr>
            <w:tcW w:w="1004" w:type="dxa"/>
            <w:tcBorders>
              <w:top w:val="single" w:sz="6" w:space="0" w:color="auto"/>
              <w:left w:val="double" w:sz="6" w:space="0" w:color="auto"/>
              <w:bottom w:val="single" w:sz="6" w:space="0" w:color="auto"/>
              <w:right w:val="single" w:sz="6" w:space="0" w:color="auto"/>
            </w:tcBorders>
          </w:tcPr>
          <w:p w14:paraId="1B0B187B" w14:textId="77777777" w:rsidR="00791800" w:rsidRPr="008F0386" w:rsidDel="00F2171F" w:rsidRDefault="00184AEC" w:rsidP="00036427">
            <w:pPr>
              <w:pStyle w:val="NormalTableText"/>
              <w:rPr>
                <w:del w:id="22" w:author="Johnny Pang" w:date="2022-04-09T14:17:00Z"/>
                <w:rFonts w:ascii="Calibri" w:hAnsi="Calibri"/>
                <w:sz w:val="22"/>
                <w:szCs w:val="22"/>
              </w:rPr>
            </w:pPr>
            <w:del w:id="23" w:author="Johnny Pang" w:date="2022-04-09T14:17:00Z">
              <w:r w:rsidRPr="008F0386" w:rsidDel="00F2171F">
                <w:rPr>
                  <w:rFonts w:ascii="Calibri" w:hAnsi="Calibri"/>
                  <w:sz w:val="22"/>
                  <w:szCs w:val="22"/>
                </w:rPr>
                <w:delText>3</w:delText>
              </w:r>
            </w:del>
          </w:p>
        </w:tc>
        <w:tc>
          <w:tcPr>
            <w:tcW w:w="2131" w:type="dxa"/>
            <w:tcBorders>
              <w:top w:val="single" w:sz="6" w:space="0" w:color="auto"/>
              <w:left w:val="single" w:sz="6" w:space="0" w:color="auto"/>
              <w:bottom w:val="single" w:sz="6" w:space="0" w:color="auto"/>
              <w:right w:val="single" w:sz="6" w:space="0" w:color="auto"/>
            </w:tcBorders>
          </w:tcPr>
          <w:p w14:paraId="13B6E3AE" w14:textId="77777777" w:rsidR="00791800" w:rsidRPr="008F0386" w:rsidDel="00F2171F" w:rsidRDefault="00184AEC" w:rsidP="00036427">
            <w:pPr>
              <w:pStyle w:val="NormalTableText"/>
              <w:rPr>
                <w:del w:id="24" w:author="Johnny Pang" w:date="2022-04-09T14:17:00Z"/>
                <w:rFonts w:ascii="Calibri" w:hAnsi="Calibri"/>
                <w:sz w:val="22"/>
                <w:szCs w:val="22"/>
              </w:rPr>
            </w:pPr>
            <w:del w:id="25" w:author="Johnny Pang" w:date="2022-04-09T14:17:00Z">
              <w:r w:rsidRPr="008F0386" w:rsidDel="00F2171F">
                <w:rPr>
                  <w:rFonts w:ascii="Calibri" w:hAnsi="Calibri"/>
                  <w:sz w:val="22"/>
                  <w:szCs w:val="22"/>
                </w:rPr>
                <w:delText>December 29, 2009</w:delText>
              </w:r>
            </w:del>
          </w:p>
        </w:tc>
        <w:tc>
          <w:tcPr>
            <w:tcW w:w="5712" w:type="dxa"/>
            <w:tcBorders>
              <w:top w:val="single" w:sz="6" w:space="0" w:color="auto"/>
              <w:left w:val="single" w:sz="6" w:space="0" w:color="auto"/>
              <w:bottom w:val="single" w:sz="6" w:space="0" w:color="auto"/>
              <w:right w:val="double" w:sz="6" w:space="0" w:color="auto"/>
            </w:tcBorders>
          </w:tcPr>
          <w:p w14:paraId="6A493824" w14:textId="77777777" w:rsidR="00791800" w:rsidRPr="008F0386" w:rsidDel="00F2171F" w:rsidRDefault="00184AEC" w:rsidP="00036427">
            <w:pPr>
              <w:pStyle w:val="NormalTableText"/>
              <w:rPr>
                <w:del w:id="26" w:author="Johnny Pang" w:date="2022-04-09T14:17:00Z"/>
                <w:rFonts w:ascii="Calibri" w:hAnsi="Calibri"/>
                <w:sz w:val="22"/>
                <w:szCs w:val="22"/>
              </w:rPr>
            </w:pPr>
            <w:del w:id="27" w:author="Johnny Pang" w:date="2022-04-09T14:17:00Z">
              <w:r w:rsidRPr="008F0386" w:rsidDel="00F2171F">
                <w:rPr>
                  <w:rFonts w:ascii="Calibri" w:hAnsi="Calibri"/>
                  <w:sz w:val="22"/>
                  <w:szCs w:val="22"/>
                </w:rPr>
                <w:delText>Minor revisions</w:delText>
              </w:r>
            </w:del>
          </w:p>
        </w:tc>
      </w:tr>
      <w:tr w:rsidR="00BA5534" w:rsidRPr="008F0386" w:rsidDel="00F2171F" w14:paraId="3C8DB99B" w14:textId="77777777" w:rsidTr="00036427">
        <w:trPr>
          <w:cantSplit/>
          <w:del w:id="28" w:author="Johnny Pang" w:date="2022-04-09T14:17:00Z"/>
        </w:trPr>
        <w:tc>
          <w:tcPr>
            <w:tcW w:w="1004" w:type="dxa"/>
            <w:tcBorders>
              <w:top w:val="single" w:sz="6" w:space="0" w:color="auto"/>
              <w:left w:val="double" w:sz="6" w:space="0" w:color="auto"/>
              <w:bottom w:val="single" w:sz="6" w:space="0" w:color="auto"/>
              <w:right w:val="single" w:sz="6" w:space="0" w:color="auto"/>
            </w:tcBorders>
          </w:tcPr>
          <w:p w14:paraId="71D65026" w14:textId="77777777" w:rsidR="00BA5534" w:rsidRPr="008F0386" w:rsidDel="00F2171F" w:rsidRDefault="00CD035E" w:rsidP="00036427">
            <w:pPr>
              <w:pStyle w:val="NormalTableText"/>
              <w:rPr>
                <w:del w:id="29" w:author="Johnny Pang" w:date="2022-04-09T14:17:00Z"/>
                <w:rFonts w:ascii="Calibri" w:hAnsi="Calibri"/>
                <w:sz w:val="22"/>
                <w:szCs w:val="22"/>
              </w:rPr>
            </w:pPr>
            <w:del w:id="30" w:author="Johnny Pang" w:date="2022-04-09T14:17:00Z">
              <w:r w:rsidRPr="008F0386" w:rsidDel="00F2171F">
                <w:rPr>
                  <w:rFonts w:ascii="Calibri" w:hAnsi="Calibri"/>
                  <w:sz w:val="22"/>
                  <w:szCs w:val="22"/>
                </w:rPr>
                <w:delText>4</w:delText>
              </w:r>
            </w:del>
          </w:p>
        </w:tc>
        <w:tc>
          <w:tcPr>
            <w:tcW w:w="2131" w:type="dxa"/>
            <w:tcBorders>
              <w:top w:val="single" w:sz="6" w:space="0" w:color="auto"/>
              <w:left w:val="single" w:sz="6" w:space="0" w:color="auto"/>
              <w:bottom w:val="single" w:sz="6" w:space="0" w:color="auto"/>
              <w:right w:val="single" w:sz="6" w:space="0" w:color="auto"/>
            </w:tcBorders>
          </w:tcPr>
          <w:p w14:paraId="45CDC108" w14:textId="77777777" w:rsidR="00BA5534" w:rsidRPr="008F0386" w:rsidDel="00F2171F" w:rsidRDefault="00CA3E0B" w:rsidP="00036427">
            <w:pPr>
              <w:pStyle w:val="NormalTableText"/>
              <w:rPr>
                <w:del w:id="31" w:author="Johnny Pang" w:date="2022-04-09T14:17:00Z"/>
                <w:rFonts w:ascii="Calibri" w:hAnsi="Calibri"/>
                <w:sz w:val="22"/>
                <w:szCs w:val="22"/>
              </w:rPr>
            </w:pPr>
            <w:del w:id="32" w:author="Johnny Pang" w:date="2022-04-09T14:17:00Z">
              <w:r w:rsidRPr="008F0386" w:rsidDel="00F2171F">
                <w:rPr>
                  <w:rFonts w:ascii="Calibri" w:hAnsi="Calibri"/>
                  <w:sz w:val="22"/>
                  <w:szCs w:val="22"/>
                </w:rPr>
                <w:delText>March 15</w:delText>
              </w:r>
              <w:r w:rsidR="00BA5534" w:rsidRPr="008F0386" w:rsidDel="00F2171F">
                <w:rPr>
                  <w:rFonts w:ascii="Calibri" w:hAnsi="Calibri"/>
                  <w:sz w:val="22"/>
                  <w:szCs w:val="22"/>
                </w:rPr>
                <w:delText>, 201</w:delText>
              </w:r>
              <w:r w:rsidRPr="008F0386" w:rsidDel="00F2171F">
                <w:rPr>
                  <w:rFonts w:ascii="Calibri" w:hAnsi="Calibri"/>
                  <w:sz w:val="22"/>
                  <w:szCs w:val="22"/>
                </w:rPr>
                <w:delText>1</w:delText>
              </w:r>
            </w:del>
          </w:p>
        </w:tc>
        <w:tc>
          <w:tcPr>
            <w:tcW w:w="5712" w:type="dxa"/>
            <w:tcBorders>
              <w:top w:val="single" w:sz="6" w:space="0" w:color="auto"/>
              <w:left w:val="single" w:sz="6" w:space="0" w:color="auto"/>
              <w:bottom w:val="single" w:sz="6" w:space="0" w:color="auto"/>
              <w:right w:val="double" w:sz="6" w:space="0" w:color="auto"/>
            </w:tcBorders>
          </w:tcPr>
          <w:p w14:paraId="01733A3C" w14:textId="77777777" w:rsidR="00BA5534" w:rsidRPr="008F0386" w:rsidDel="00F2171F" w:rsidRDefault="00BA5534" w:rsidP="00036427">
            <w:pPr>
              <w:pStyle w:val="NormalTableText"/>
              <w:rPr>
                <w:del w:id="33" w:author="Johnny Pang" w:date="2022-04-09T14:17:00Z"/>
                <w:rFonts w:ascii="Calibri" w:hAnsi="Calibri"/>
                <w:sz w:val="22"/>
                <w:szCs w:val="22"/>
              </w:rPr>
            </w:pPr>
            <w:del w:id="34" w:author="Johnny Pang" w:date="2022-04-09T14:17:00Z">
              <w:r w:rsidRPr="008F0386" w:rsidDel="00F2171F">
                <w:rPr>
                  <w:rFonts w:ascii="Calibri" w:hAnsi="Calibri"/>
                  <w:sz w:val="22"/>
                  <w:szCs w:val="22"/>
                </w:rPr>
                <w:delText>Minor revisions</w:delText>
              </w:r>
            </w:del>
          </w:p>
        </w:tc>
      </w:tr>
      <w:tr w:rsidR="00036427" w:rsidRPr="008F0386" w:rsidDel="00F2171F" w14:paraId="466AA784" w14:textId="77777777" w:rsidTr="006E684A">
        <w:trPr>
          <w:cantSplit/>
          <w:del w:id="35" w:author="Johnny Pang" w:date="2022-04-09T14:17:00Z"/>
        </w:trPr>
        <w:tc>
          <w:tcPr>
            <w:tcW w:w="1004" w:type="dxa"/>
            <w:tcBorders>
              <w:top w:val="single" w:sz="6" w:space="0" w:color="auto"/>
              <w:left w:val="double" w:sz="6" w:space="0" w:color="auto"/>
              <w:bottom w:val="single" w:sz="6" w:space="0" w:color="auto"/>
              <w:right w:val="single" w:sz="6" w:space="0" w:color="auto"/>
            </w:tcBorders>
          </w:tcPr>
          <w:p w14:paraId="241656CA" w14:textId="77777777" w:rsidR="00036427" w:rsidRPr="008F0386" w:rsidDel="00F2171F" w:rsidRDefault="00036427" w:rsidP="00036427">
            <w:pPr>
              <w:pStyle w:val="NormalTableText"/>
              <w:rPr>
                <w:del w:id="36" w:author="Johnny Pang" w:date="2022-04-09T14:17:00Z"/>
                <w:rFonts w:ascii="Calibri" w:hAnsi="Calibri"/>
                <w:sz w:val="22"/>
                <w:szCs w:val="22"/>
              </w:rPr>
            </w:pPr>
            <w:del w:id="37" w:author="Johnny Pang" w:date="2022-04-09T14:17:00Z">
              <w:r w:rsidRPr="008F0386" w:rsidDel="00F2171F">
                <w:rPr>
                  <w:rFonts w:ascii="Calibri" w:hAnsi="Calibri"/>
                  <w:sz w:val="22"/>
                  <w:szCs w:val="22"/>
                </w:rPr>
                <w:delText>5</w:delText>
              </w:r>
            </w:del>
          </w:p>
        </w:tc>
        <w:tc>
          <w:tcPr>
            <w:tcW w:w="2131" w:type="dxa"/>
            <w:tcBorders>
              <w:top w:val="single" w:sz="6" w:space="0" w:color="auto"/>
              <w:left w:val="single" w:sz="6" w:space="0" w:color="auto"/>
              <w:bottom w:val="single" w:sz="6" w:space="0" w:color="auto"/>
              <w:right w:val="single" w:sz="6" w:space="0" w:color="auto"/>
            </w:tcBorders>
          </w:tcPr>
          <w:p w14:paraId="080C3C68" w14:textId="77777777" w:rsidR="00036427" w:rsidRPr="008F0386" w:rsidDel="00F2171F" w:rsidRDefault="00036427" w:rsidP="00036427">
            <w:pPr>
              <w:pStyle w:val="NormalTableText"/>
              <w:rPr>
                <w:del w:id="38" w:author="Johnny Pang" w:date="2022-04-09T14:17:00Z"/>
                <w:rFonts w:ascii="Calibri" w:hAnsi="Calibri"/>
                <w:sz w:val="22"/>
                <w:szCs w:val="22"/>
              </w:rPr>
            </w:pPr>
            <w:del w:id="39" w:author="Johnny Pang" w:date="2022-04-09T14:17:00Z">
              <w:r w:rsidRPr="008F0386" w:rsidDel="00F2171F">
                <w:rPr>
                  <w:rFonts w:ascii="Calibri" w:hAnsi="Calibri"/>
                  <w:sz w:val="22"/>
                  <w:szCs w:val="22"/>
                </w:rPr>
                <w:delText>March 31, 2011</w:delText>
              </w:r>
            </w:del>
          </w:p>
        </w:tc>
        <w:tc>
          <w:tcPr>
            <w:tcW w:w="5712" w:type="dxa"/>
            <w:tcBorders>
              <w:top w:val="single" w:sz="6" w:space="0" w:color="auto"/>
              <w:left w:val="single" w:sz="6" w:space="0" w:color="auto"/>
              <w:bottom w:val="single" w:sz="6" w:space="0" w:color="auto"/>
              <w:right w:val="double" w:sz="6" w:space="0" w:color="auto"/>
            </w:tcBorders>
          </w:tcPr>
          <w:p w14:paraId="58761E06" w14:textId="77777777" w:rsidR="00036427" w:rsidRPr="008F0386" w:rsidDel="00F2171F" w:rsidRDefault="00036427" w:rsidP="00036427">
            <w:pPr>
              <w:pStyle w:val="NormalTableText"/>
              <w:rPr>
                <w:del w:id="40" w:author="Johnny Pang" w:date="2022-04-09T14:17:00Z"/>
                <w:rFonts w:ascii="Calibri" w:hAnsi="Calibri"/>
                <w:sz w:val="22"/>
                <w:szCs w:val="22"/>
              </w:rPr>
            </w:pPr>
            <w:del w:id="41" w:author="Johnny Pang" w:date="2022-04-09T14:17:00Z">
              <w:r w:rsidRPr="008F0386" w:rsidDel="00F2171F">
                <w:rPr>
                  <w:rFonts w:ascii="Calibri" w:hAnsi="Calibri"/>
                  <w:sz w:val="22"/>
                  <w:szCs w:val="22"/>
                </w:rPr>
                <w:delText>Grammar and Spelling</w:delText>
              </w:r>
            </w:del>
          </w:p>
        </w:tc>
      </w:tr>
      <w:tr w:rsidR="006E684A" w:rsidRPr="008F0386" w:rsidDel="00F2171F" w14:paraId="45E2AF29" w14:textId="77777777" w:rsidTr="006E684A">
        <w:trPr>
          <w:cantSplit/>
          <w:del w:id="42" w:author="Johnny Pang" w:date="2022-04-09T14:17:00Z"/>
        </w:trPr>
        <w:tc>
          <w:tcPr>
            <w:tcW w:w="1004" w:type="dxa"/>
            <w:tcBorders>
              <w:top w:val="single" w:sz="6" w:space="0" w:color="auto"/>
              <w:left w:val="double" w:sz="6" w:space="0" w:color="auto"/>
              <w:bottom w:val="single" w:sz="6" w:space="0" w:color="auto"/>
              <w:right w:val="single" w:sz="6" w:space="0" w:color="auto"/>
            </w:tcBorders>
          </w:tcPr>
          <w:p w14:paraId="04A95CE8" w14:textId="77777777" w:rsidR="006E684A" w:rsidRPr="008F0386" w:rsidDel="00F2171F" w:rsidRDefault="006E684A" w:rsidP="00036427">
            <w:pPr>
              <w:pStyle w:val="NormalTableText"/>
              <w:rPr>
                <w:del w:id="43" w:author="Johnny Pang" w:date="2022-04-09T14:17:00Z"/>
                <w:rFonts w:ascii="Calibri" w:hAnsi="Calibri"/>
                <w:sz w:val="22"/>
                <w:szCs w:val="22"/>
              </w:rPr>
            </w:pPr>
            <w:del w:id="44" w:author="Johnny Pang" w:date="2022-04-09T14:17:00Z">
              <w:r w:rsidRPr="008F0386" w:rsidDel="00F2171F">
                <w:rPr>
                  <w:rFonts w:ascii="Calibri" w:hAnsi="Calibri"/>
                  <w:sz w:val="22"/>
                  <w:szCs w:val="22"/>
                </w:rPr>
                <w:delText>6</w:delText>
              </w:r>
            </w:del>
          </w:p>
        </w:tc>
        <w:tc>
          <w:tcPr>
            <w:tcW w:w="2131" w:type="dxa"/>
            <w:tcBorders>
              <w:top w:val="single" w:sz="6" w:space="0" w:color="auto"/>
              <w:left w:val="single" w:sz="6" w:space="0" w:color="auto"/>
              <w:bottom w:val="single" w:sz="6" w:space="0" w:color="auto"/>
              <w:right w:val="single" w:sz="6" w:space="0" w:color="auto"/>
            </w:tcBorders>
          </w:tcPr>
          <w:p w14:paraId="705DDD9C" w14:textId="77777777" w:rsidR="006E684A" w:rsidRPr="008F0386" w:rsidDel="00F2171F" w:rsidRDefault="006E684A" w:rsidP="00036427">
            <w:pPr>
              <w:pStyle w:val="NormalTableText"/>
              <w:rPr>
                <w:del w:id="45" w:author="Johnny Pang" w:date="2022-04-09T14:17:00Z"/>
                <w:rFonts w:ascii="Calibri" w:hAnsi="Calibri"/>
                <w:sz w:val="22"/>
                <w:szCs w:val="22"/>
              </w:rPr>
            </w:pPr>
            <w:del w:id="46" w:author="Johnny Pang" w:date="2022-04-09T14:17:00Z">
              <w:r w:rsidRPr="008F0386" w:rsidDel="00F2171F">
                <w:rPr>
                  <w:rFonts w:ascii="Calibri" w:hAnsi="Calibri"/>
                  <w:sz w:val="22"/>
                  <w:szCs w:val="22"/>
                </w:rPr>
                <w:delText>March 21, 2012</w:delText>
              </w:r>
            </w:del>
          </w:p>
        </w:tc>
        <w:tc>
          <w:tcPr>
            <w:tcW w:w="5712" w:type="dxa"/>
            <w:tcBorders>
              <w:top w:val="single" w:sz="6" w:space="0" w:color="auto"/>
              <w:left w:val="single" w:sz="6" w:space="0" w:color="auto"/>
              <w:bottom w:val="single" w:sz="6" w:space="0" w:color="auto"/>
              <w:right w:val="double" w:sz="6" w:space="0" w:color="auto"/>
            </w:tcBorders>
          </w:tcPr>
          <w:p w14:paraId="5C0BA5C0" w14:textId="77777777" w:rsidR="006E684A" w:rsidRPr="008F0386" w:rsidDel="00F2171F" w:rsidRDefault="006E684A" w:rsidP="00036427">
            <w:pPr>
              <w:pStyle w:val="NormalTableText"/>
              <w:rPr>
                <w:del w:id="47" w:author="Johnny Pang" w:date="2022-04-09T14:17:00Z"/>
                <w:rFonts w:ascii="Calibri" w:hAnsi="Calibri"/>
                <w:sz w:val="22"/>
                <w:szCs w:val="22"/>
              </w:rPr>
            </w:pPr>
            <w:del w:id="48" w:author="Johnny Pang" w:date="2022-04-09T14:17:00Z">
              <w:r w:rsidRPr="008F0386" w:rsidDel="00F2171F">
                <w:rPr>
                  <w:rFonts w:ascii="Calibri" w:hAnsi="Calibri"/>
                  <w:sz w:val="22"/>
                  <w:szCs w:val="22"/>
                </w:rPr>
                <w:delText>Addition of References and Replacement Parts</w:delText>
              </w:r>
              <w:r w:rsidR="00363E71" w:rsidRPr="008F0386" w:rsidDel="00F2171F">
                <w:rPr>
                  <w:rFonts w:ascii="Calibri" w:hAnsi="Calibri"/>
                  <w:sz w:val="22"/>
                  <w:szCs w:val="22"/>
                </w:rPr>
                <w:delText xml:space="preserve"> sections</w:delText>
              </w:r>
              <w:r w:rsidRPr="008F0386" w:rsidDel="00F2171F">
                <w:rPr>
                  <w:rFonts w:ascii="Calibri" w:hAnsi="Calibri"/>
                  <w:sz w:val="22"/>
                  <w:szCs w:val="22"/>
                </w:rPr>
                <w:delText xml:space="preserve"> to this page.  Change tab settings for page 2-5.</w:delText>
              </w:r>
            </w:del>
          </w:p>
        </w:tc>
      </w:tr>
      <w:tr w:rsidR="006E684A" w:rsidRPr="008F0386" w:rsidDel="00F2171F" w14:paraId="6D305986" w14:textId="77777777" w:rsidTr="006E684A">
        <w:trPr>
          <w:cantSplit/>
          <w:del w:id="49" w:author="Johnny Pang" w:date="2022-04-09T14:17:00Z"/>
        </w:trPr>
        <w:tc>
          <w:tcPr>
            <w:tcW w:w="1004" w:type="dxa"/>
            <w:tcBorders>
              <w:top w:val="single" w:sz="6" w:space="0" w:color="auto"/>
              <w:left w:val="double" w:sz="6" w:space="0" w:color="auto"/>
              <w:bottom w:val="single" w:sz="6" w:space="0" w:color="auto"/>
              <w:right w:val="single" w:sz="6" w:space="0" w:color="auto"/>
            </w:tcBorders>
          </w:tcPr>
          <w:p w14:paraId="24668DC4" w14:textId="77777777" w:rsidR="006E684A" w:rsidRPr="008F0386" w:rsidDel="00F2171F" w:rsidRDefault="00AC610E" w:rsidP="00036427">
            <w:pPr>
              <w:pStyle w:val="NormalTableText"/>
              <w:rPr>
                <w:del w:id="50" w:author="Johnny Pang" w:date="2022-04-09T14:17:00Z"/>
                <w:rFonts w:ascii="Calibri" w:hAnsi="Calibri"/>
                <w:sz w:val="22"/>
                <w:szCs w:val="22"/>
              </w:rPr>
            </w:pPr>
            <w:del w:id="51" w:author="Johnny Pang" w:date="2022-04-09T14:17:00Z">
              <w:r w:rsidRPr="008F0386" w:rsidDel="00F2171F">
                <w:rPr>
                  <w:rFonts w:ascii="Calibri" w:hAnsi="Calibri"/>
                  <w:sz w:val="22"/>
                  <w:szCs w:val="22"/>
                </w:rPr>
                <w:delText>7</w:delText>
              </w:r>
            </w:del>
          </w:p>
        </w:tc>
        <w:tc>
          <w:tcPr>
            <w:tcW w:w="2131" w:type="dxa"/>
            <w:tcBorders>
              <w:top w:val="single" w:sz="6" w:space="0" w:color="auto"/>
              <w:left w:val="single" w:sz="6" w:space="0" w:color="auto"/>
              <w:bottom w:val="single" w:sz="6" w:space="0" w:color="auto"/>
              <w:right w:val="single" w:sz="6" w:space="0" w:color="auto"/>
            </w:tcBorders>
          </w:tcPr>
          <w:p w14:paraId="0D5951D4" w14:textId="77777777" w:rsidR="006E684A" w:rsidRPr="008F0386" w:rsidDel="00F2171F" w:rsidRDefault="00AC610E" w:rsidP="00036427">
            <w:pPr>
              <w:pStyle w:val="NormalTableText"/>
              <w:rPr>
                <w:del w:id="52" w:author="Johnny Pang" w:date="2022-04-09T14:17:00Z"/>
                <w:rFonts w:ascii="Calibri" w:hAnsi="Calibri"/>
                <w:sz w:val="22"/>
                <w:szCs w:val="22"/>
              </w:rPr>
            </w:pPr>
            <w:del w:id="53" w:author="Johnny Pang" w:date="2022-04-09T14:17:00Z">
              <w:r w:rsidRPr="008F0386" w:rsidDel="00F2171F">
                <w:rPr>
                  <w:rFonts w:ascii="Calibri" w:hAnsi="Calibri"/>
                  <w:sz w:val="22"/>
                  <w:szCs w:val="22"/>
                </w:rPr>
                <w:delText>April 9, 2015</w:delText>
              </w:r>
            </w:del>
          </w:p>
        </w:tc>
        <w:tc>
          <w:tcPr>
            <w:tcW w:w="5712" w:type="dxa"/>
            <w:tcBorders>
              <w:top w:val="single" w:sz="6" w:space="0" w:color="auto"/>
              <w:left w:val="single" w:sz="6" w:space="0" w:color="auto"/>
              <w:bottom w:val="single" w:sz="6" w:space="0" w:color="auto"/>
              <w:right w:val="double" w:sz="6" w:space="0" w:color="auto"/>
            </w:tcBorders>
          </w:tcPr>
          <w:p w14:paraId="36A4D947" w14:textId="77777777" w:rsidR="006E684A" w:rsidRPr="008F0386" w:rsidDel="00F2171F" w:rsidRDefault="00AC610E" w:rsidP="00036427">
            <w:pPr>
              <w:pStyle w:val="NormalTableText"/>
              <w:rPr>
                <w:del w:id="54" w:author="Johnny Pang" w:date="2022-04-09T14:17:00Z"/>
                <w:rFonts w:ascii="Calibri" w:hAnsi="Calibri"/>
                <w:sz w:val="22"/>
                <w:szCs w:val="22"/>
              </w:rPr>
            </w:pPr>
            <w:del w:id="55" w:author="Johnny Pang" w:date="2022-04-09T14:17:00Z">
              <w:r w:rsidRPr="008F0386" w:rsidDel="00F2171F">
                <w:rPr>
                  <w:rFonts w:ascii="Calibri" w:hAnsi="Calibri"/>
                  <w:sz w:val="22"/>
                  <w:szCs w:val="22"/>
                </w:rPr>
                <w:delText>General Formatting</w:delText>
              </w:r>
            </w:del>
          </w:p>
        </w:tc>
      </w:tr>
      <w:tr w:rsidR="00BA5534" w:rsidRPr="008F0386" w:rsidDel="00F2171F" w14:paraId="49A40C8E" w14:textId="77777777" w:rsidTr="006A0819">
        <w:trPr>
          <w:cantSplit/>
          <w:del w:id="56" w:author="Johnny Pang" w:date="2022-04-09T14:17:00Z"/>
        </w:trPr>
        <w:tc>
          <w:tcPr>
            <w:tcW w:w="1004" w:type="dxa"/>
            <w:tcBorders>
              <w:top w:val="single" w:sz="6" w:space="0" w:color="auto"/>
              <w:left w:val="double" w:sz="6" w:space="0" w:color="auto"/>
              <w:bottom w:val="single" w:sz="6" w:space="0" w:color="auto"/>
              <w:right w:val="single" w:sz="6" w:space="0" w:color="auto"/>
            </w:tcBorders>
          </w:tcPr>
          <w:p w14:paraId="72E7569F" w14:textId="77777777" w:rsidR="00BA5534" w:rsidRPr="008F0386" w:rsidDel="00F2171F" w:rsidRDefault="00997296" w:rsidP="00036427">
            <w:pPr>
              <w:pStyle w:val="NormalTableText"/>
              <w:rPr>
                <w:del w:id="57" w:author="Johnny Pang" w:date="2022-04-09T14:17:00Z"/>
                <w:rFonts w:ascii="Calibri" w:hAnsi="Calibri"/>
                <w:sz w:val="22"/>
                <w:szCs w:val="22"/>
              </w:rPr>
            </w:pPr>
            <w:del w:id="58" w:author="Johnny Pang" w:date="2022-04-09T14:17:00Z">
              <w:r w:rsidDel="00F2171F">
                <w:rPr>
                  <w:rFonts w:ascii="Calibri" w:hAnsi="Calibri"/>
                  <w:sz w:val="22"/>
                  <w:szCs w:val="22"/>
                </w:rPr>
                <w:delText>8</w:delText>
              </w:r>
            </w:del>
          </w:p>
        </w:tc>
        <w:tc>
          <w:tcPr>
            <w:tcW w:w="2131" w:type="dxa"/>
            <w:tcBorders>
              <w:top w:val="single" w:sz="6" w:space="0" w:color="auto"/>
              <w:left w:val="single" w:sz="6" w:space="0" w:color="auto"/>
              <w:bottom w:val="single" w:sz="6" w:space="0" w:color="auto"/>
              <w:right w:val="single" w:sz="6" w:space="0" w:color="auto"/>
            </w:tcBorders>
          </w:tcPr>
          <w:p w14:paraId="2FF31629" w14:textId="77777777" w:rsidR="00BA5534" w:rsidRPr="008F0386" w:rsidDel="00F2171F" w:rsidRDefault="00997296" w:rsidP="00036427">
            <w:pPr>
              <w:pStyle w:val="NormalTableText"/>
              <w:rPr>
                <w:del w:id="59" w:author="Johnny Pang" w:date="2022-04-09T14:17:00Z"/>
                <w:rFonts w:ascii="Calibri" w:hAnsi="Calibri"/>
                <w:sz w:val="22"/>
                <w:szCs w:val="22"/>
              </w:rPr>
            </w:pPr>
            <w:del w:id="60" w:author="Johnny Pang" w:date="2022-04-09T14:17:00Z">
              <w:r w:rsidDel="00F2171F">
                <w:rPr>
                  <w:rFonts w:ascii="Calibri" w:hAnsi="Calibri"/>
                  <w:sz w:val="22"/>
                  <w:szCs w:val="22"/>
                </w:rPr>
                <w:delText>December 16, 2015</w:delText>
              </w:r>
            </w:del>
          </w:p>
        </w:tc>
        <w:tc>
          <w:tcPr>
            <w:tcW w:w="5712" w:type="dxa"/>
            <w:tcBorders>
              <w:top w:val="single" w:sz="6" w:space="0" w:color="auto"/>
              <w:left w:val="single" w:sz="6" w:space="0" w:color="auto"/>
              <w:bottom w:val="single" w:sz="6" w:space="0" w:color="auto"/>
              <w:right w:val="double" w:sz="6" w:space="0" w:color="auto"/>
            </w:tcBorders>
          </w:tcPr>
          <w:p w14:paraId="1BA5FB3D" w14:textId="77777777" w:rsidR="00BA5534" w:rsidRPr="008F0386" w:rsidDel="00F2171F" w:rsidRDefault="00997296" w:rsidP="00036427">
            <w:pPr>
              <w:pStyle w:val="NormalTableText"/>
              <w:rPr>
                <w:del w:id="61" w:author="Johnny Pang" w:date="2022-04-09T14:17:00Z"/>
                <w:rFonts w:ascii="Calibri" w:hAnsi="Calibri"/>
                <w:sz w:val="22"/>
                <w:szCs w:val="22"/>
              </w:rPr>
            </w:pPr>
            <w:del w:id="62" w:author="Johnny Pang" w:date="2022-04-09T14:17:00Z">
              <w:r w:rsidDel="00F2171F">
                <w:rPr>
                  <w:rFonts w:ascii="Calibri" w:hAnsi="Calibri"/>
                  <w:sz w:val="22"/>
                  <w:szCs w:val="22"/>
                </w:rPr>
                <w:delText xml:space="preserve">Mirrored Page Layout </w:delText>
              </w:r>
              <w:r w:rsidR="00471CAF" w:rsidDel="00F2171F">
                <w:rPr>
                  <w:rFonts w:ascii="Calibri" w:hAnsi="Calibri"/>
                  <w:sz w:val="22"/>
                  <w:szCs w:val="22"/>
                </w:rPr>
                <w:delText>(</w:delText>
              </w:r>
              <w:r w:rsidDel="00F2171F">
                <w:rPr>
                  <w:rFonts w:ascii="Calibri" w:hAnsi="Calibri"/>
                  <w:sz w:val="22"/>
                  <w:szCs w:val="22"/>
                </w:rPr>
                <w:delText>AAM</w:delText>
              </w:r>
              <w:r w:rsidR="00471CAF" w:rsidDel="00F2171F">
                <w:rPr>
                  <w:rFonts w:ascii="Calibri" w:hAnsi="Calibri"/>
                  <w:sz w:val="22"/>
                  <w:szCs w:val="22"/>
                </w:rPr>
                <w:delText>)</w:delText>
              </w:r>
            </w:del>
          </w:p>
        </w:tc>
      </w:tr>
      <w:tr w:rsidR="006A0819" w:rsidRPr="008F0386" w:rsidDel="00F2171F" w14:paraId="376BC500" w14:textId="77777777" w:rsidTr="00727751">
        <w:trPr>
          <w:cantSplit/>
          <w:del w:id="63" w:author="Johnny Pang" w:date="2022-04-09T14:17:00Z"/>
        </w:trPr>
        <w:tc>
          <w:tcPr>
            <w:tcW w:w="1004" w:type="dxa"/>
            <w:tcBorders>
              <w:top w:val="single" w:sz="6" w:space="0" w:color="auto"/>
              <w:left w:val="double" w:sz="6" w:space="0" w:color="auto"/>
              <w:bottom w:val="single" w:sz="6" w:space="0" w:color="auto"/>
              <w:right w:val="single" w:sz="6" w:space="0" w:color="auto"/>
            </w:tcBorders>
          </w:tcPr>
          <w:p w14:paraId="358282AC" w14:textId="77777777" w:rsidR="006A0819" w:rsidDel="00F2171F" w:rsidRDefault="006A0819" w:rsidP="00036427">
            <w:pPr>
              <w:pStyle w:val="NormalTableText"/>
              <w:rPr>
                <w:del w:id="64" w:author="Johnny Pang" w:date="2022-04-09T14:17:00Z"/>
                <w:rFonts w:ascii="Calibri" w:hAnsi="Calibri"/>
                <w:sz w:val="22"/>
                <w:szCs w:val="22"/>
              </w:rPr>
            </w:pPr>
            <w:del w:id="65" w:author="Johnny Pang" w:date="2022-04-09T14:17:00Z">
              <w:r w:rsidDel="00F2171F">
                <w:rPr>
                  <w:rFonts w:ascii="Calibri" w:hAnsi="Calibri"/>
                  <w:sz w:val="22"/>
                  <w:szCs w:val="22"/>
                </w:rPr>
                <w:delText>9</w:delText>
              </w:r>
            </w:del>
          </w:p>
        </w:tc>
        <w:tc>
          <w:tcPr>
            <w:tcW w:w="2131" w:type="dxa"/>
            <w:tcBorders>
              <w:top w:val="single" w:sz="6" w:space="0" w:color="auto"/>
              <w:left w:val="single" w:sz="6" w:space="0" w:color="auto"/>
              <w:bottom w:val="single" w:sz="6" w:space="0" w:color="auto"/>
              <w:right w:val="single" w:sz="6" w:space="0" w:color="auto"/>
            </w:tcBorders>
          </w:tcPr>
          <w:p w14:paraId="6ADBC737" w14:textId="77777777" w:rsidR="006A0819" w:rsidDel="00F2171F" w:rsidRDefault="006A0819" w:rsidP="00036427">
            <w:pPr>
              <w:pStyle w:val="NormalTableText"/>
              <w:rPr>
                <w:del w:id="66" w:author="Johnny Pang" w:date="2022-04-09T14:17:00Z"/>
                <w:rFonts w:ascii="Calibri" w:hAnsi="Calibri"/>
                <w:sz w:val="22"/>
                <w:szCs w:val="22"/>
              </w:rPr>
            </w:pPr>
            <w:del w:id="67" w:author="Johnny Pang" w:date="2022-04-09T14:17:00Z">
              <w:r w:rsidDel="00F2171F">
                <w:rPr>
                  <w:rFonts w:ascii="Calibri" w:hAnsi="Calibri"/>
                  <w:sz w:val="22"/>
                  <w:szCs w:val="22"/>
                </w:rPr>
                <w:delText>March 31, 2017</w:delText>
              </w:r>
            </w:del>
          </w:p>
        </w:tc>
        <w:tc>
          <w:tcPr>
            <w:tcW w:w="5712" w:type="dxa"/>
            <w:tcBorders>
              <w:top w:val="single" w:sz="6" w:space="0" w:color="auto"/>
              <w:left w:val="single" w:sz="6" w:space="0" w:color="auto"/>
              <w:bottom w:val="single" w:sz="6" w:space="0" w:color="auto"/>
              <w:right w:val="double" w:sz="6" w:space="0" w:color="auto"/>
            </w:tcBorders>
          </w:tcPr>
          <w:p w14:paraId="0C7674CE" w14:textId="77777777" w:rsidR="006A0819" w:rsidDel="00F2171F" w:rsidRDefault="006A0819" w:rsidP="00036427">
            <w:pPr>
              <w:pStyle w:val="NormalTableText"/>
              <w:rPr>
                <w:del w:id="68" w:author="Johnny Pang" w:date="2022-04-09T14:17:00Z"/>
                <w:rFonts w:ascii="Calibri" w:hAnsi="Calibri"/>
                <w:sz w:val="22"/>
                <w:szCs w:val="22"/>
              </w:rPr>
            </w:pPr>
            <w:del w:id="69" w:author="Johnny Pang" w:date="2022-04-09T14:17:00Z">
              <w:r w:rsidDel="00F2171F">
                <w:rPr>
                  <w:rFonts w:ascii="Calibri" w:hAnsi="Calibri"/>
                  <w:sz w:val="22"/>
                  <w:szCs w:val="22"/>
                </w:rPr>
                <w:delText>Minor clarification to 1.11.2 Consultant’s role (AAM)</w:delText>
              </w:r>
            </w:del>
          </w:p>
        </w:tc>
      </w:tr>
      <w:tr w:rsidR="0014314B" w:rsidRPr="008F0386" w:rsidDel="00F2171F" w14:paraId="6EA1B6BA" w14:textId="77777777" w:rsidTr="006E684A">
        <w:trPr>
          <w:cantSplit/>
          <w:del w:id="70" w:author="Johnny Pang" w:date="2022-04-09T14:17:00Z"/>
        </w:trPr>
        <w:tc>
          <w:tcPr>
            <w:tcW w:w="1004" w:type="dxa"/>
            <w:tcBorders>
              <w:top w:val="single" w:sz="6" w:space="0" w:color="auto"/>
              <w:left w:val="double" w:sz="6" w:space="0" w:color="auto"/>
              <w:bottom w:val="double" w:sz="6" w:space="0" w:color="auto"/>
              <w:right w:val="single" w:sz="6" w:space="0" w:color="auto"/>
            </w:tcBorders>
          </w:tcPr>
          <w:p w14:paraId="3C715363" w14:textId="77777777" w:rsidR="0014314B" w:rsidDel="00F2171F" w:rsidRDefault="0014314B" w:rsidP="00036427">
            <w:pPr>
              <w:pStyle w:val="NormalTableText"/>
              <w:rPr>
                <w:del w:id="71" w:author="Johnny Pang" w:date="2022-04-09T14:17:00Z"/>
                <w:rFonts w:ascii="Calibri" w:hAnsi="Calibri"/>
                <w:sz w:val="22"/>
                <w:szCs w:val="22"/>
              </w:rPr>
            </w:pPr>
            <w:del w:id="72" w:author="Johnny Pang" w:date="2022-04-09T14:17:00Z">
              <w:r w:rsidDel="00F2171F">
                <w:rPr>
                  <w:rFonts w:ascii="Calibri" w:hAnsi="Calibri"/>
                  <w:sz w:val="22"/>
                  <w:szCs w:val="22"/>
                </w:rPr>
                <w:delText>10</w:delText>
              </w:r>
            </w:del>
          </w:p>
        </w:tc>
        <w:tc>
          <w:tcPr>
            <w:tcW w:w="2131" w:type="dxa"/>
            <w:tcBorders>
              <w:top w:val="single" w:sz="6" w:space="0" w:color="auto"/>
              <w:left w:val="single" w:sz="6" w:space="0" w:color="auto"/>
              <w:bottom w:val="double" w:sz="6" w:space="0" w:color="auto"/>
              <w:right w:val="single" w:sz="6" w:space="0" w:color="auto"/>
            </w:tcBorders>
          </w:tcPr>
          <w:p w14:paraId="6298D441" w14:textId="77777777" w:rsidR="0014314B" w:rsidDel="00F2171F" w:rsidRDefault="00694256" w:rsidP="00036427">
            <w:pPr>
              <w:pStyle w:val="NormalTableText"/>
              <w:rPr>
                <w:del w:id="73" w:author="Johnny Pang" w:date="2022-04-09T14:17:00Z"/>
                <w:rFonts w:ascii="Calibri" w:hAnsi="Calibri"/>
                <w:sz w:val="22"/>
                <w:szCs w:val="22"/>
              </w:rPr>
            </w:pPr>
            <w:del w:id="74" w:author="Johnny Pang" w:date="2022-04-09T14:17:00Z">
              <w:r w:rsidDel="00F2171F">
                <w:rPr>
                  <w:rFonts w:ascii="Calibri" w:hAnsi="Calibri"/>
                  <w:sz w:val="22"/>
                  <w:szCs w:val="22"/>
                </w:rPr>
                <w:delText xml:space="preserve"> March 4, 2021</w:delText>
              </w:r>
            </w:del>
          </w:p>
        </w:tc>
        <w:tc>
          <w:tcPr>
            <w:tcW w:w="5712" w:type="dxa"/>
            <w:tcBorders>
              <w:top w:val="single" w:sz="6" w:space="0" w:color="auto"/>
              <w:left w:val="single" w:sz="6" w:space="0" w:color="auto"/>
              <w:bottom w:val="double" w:sz="6" w:space="0" w:color="auto"/>
              <w:right w:val="double" w:sz="6" w:space="0" w:color="auto"/>
            </w:tcBorders>
          </w:tcPr>
          <w:p w14:paraId="1C13B2E8" w14:textId="77777777" w:rsidR="00B83A77" w:rsidDel="00F2171F" w:rsidRDefault="00B83A77" w:rsidP="00036427">
            <w:pPr>
              <w:pStyle w:val="NormalTableText"/>
              <w:rPr>
                <w:del w:id="75" w:author="Johnny Pang" w:date="2022-04-09T14:17:00Z"/>
                <w:rFonts w:ascii="Calibri" w:hAnsi="Calibri"/>
                <w:sz w:val="22"/>
                <w:szCs w:val="22"/>
              </w:rPr>
            </w:pPr>
            <w:del w:id="76" w:author="Johnny Pang" w:date="2022-04-09T14:17:00Z">
              <w:r w:rsidDel="00F2171F">
                <w:rPr>
                  <w:rFonts w:ascii="Calibri" w:hAnsi="Calibri"/>
                  <w:sz w:val="22"/>
                  <w:szCs w:val="22"/>
                </w:rPr>
                <w:delText xml:space="preserve">Removed mobilization and demobilization </w:delText>
              </w:r>
            </w:del>
          </w:p>
          <w:p w14:paraId="3AC33A56" w14:textId="77777777" w:rsidR="0014314B" w:rsidDel="00F2171F" w:rsidRDefault="00B83A77" w:rsidP="00036427">
            <w:pPr>
              <w:pStyle w:val="NormalTableText"/>
              <w:rPr>
                <w:del w:id="77" w:author="Johnny Pang" w:date="2022-04-09T14:17:00Z"/>
                <w:rFonts w:ascii="Calibri" w:hAnsi="Calibri"/>
                <w:sz w:val="22"/>
                <w:szCs w:val="22"/>
              </w:rPr>
            </w:pPr>
            <w:del w:id="78" w:author="Johnny Pang" w:date="2022-04-09T14:17:00Z">
              <w:r w:rsidDel="00F2171F">
                <w:rPr>
                  <w:rFonts w:ascii="Calibri" w:hAnsi="Calibri"/>
                  <w:sz w:val="22"/>
                  <w:szCs w:val="22"/>
                </w:rPr>
                <w:delText>1.</w:delText>
              </w:r>
              <w:r w:rsidR="00694256" w:rsidDel="00F2171F">
                <w:rPr>
                  <w:rFonts w:ascii="Calibri" w:hAnsi="Calibri"/>
                  <w:sz w:val="22"/>
                  <w:szCs w:val="22"/>
                </w:rPr>
                <w:delText>3</w:delText>
              </w:r>
              <w:r w:rsidDel="00F2171F">
                <w:rPr>
                  <w:rFonts w:ascii="Calibri" w:hAnsi="Calibri"/>
                  <w:sz w:val="22"/>
                  <w:szCs w:val="22"/>
                </w:rPr>
                <w:delText xml:space="preserve"> </w:delText>
              </w:r>
              <w:r w:rsidR="0014314B" w:rsidDel="00F2171F">
                <w:rPr>
                  <w:rFonts w:ascii="Calibri" w:hAnsi="Calibri"/>
                  <w:sz w:val="22"/>
                  <w:szCs w:val="22"/>
                </w:rPr>
                <w:delText xml:space="preserve">Revisions to </w:delText>
              </w:r>
              <w:r w:rsidR="00BB7F0A" w:rsidDel="00F2171F">
                <w:rPr>
                  <w:rFonts w:ascii="Calibri" w:hAnsi="Calibri"/>
                  <w:sz w:val="22"/>
                  <w:szCs w:val="22"/>
                </w:rPr>
                <w:delText>b</w:delText>
              </w:r>
              <w:r w:rsidR="0014314B" w:rsidDel="00F2171F">
                <w:rPr>
                  <w:rFonts w:ascii="Calibri" w:hAnsi="Calibri"/>
                  <w:sz w:val="22"/>
                  <w:szCs w:val="22"/>
                </w:rPr>
                <w:delText xml:space="preserve">onding and </w:delText>
              </w:r>
              <w:r w:rsidR="00BB7F0A" w:rsidDel="00F2171F">
                <w:rPr>
                  <w:rFonts w:ascii="Calibri" w:hAnsi="Calibri"/>
                  <w:sz w:val="22"/>
                  <w:szCs w:val="22"/>
                </w:rPr>
                <w:delText>i</w:delText>
              </w:r>
              <w:r w:rsidR="0014314B" w:rsidDel="00F2171F">
                <w:rPr>
                  <w:rFonts w:ascii="Calibri" w:hAnsi="Calibri"/>
                  <w:sz w:val="22"/>
                  <w:szCs w:val="22"/>
                </w:rPr>
                <w:delText>nsurance (BM)</w:delText>
              </w:r>
            </w:del>
          </w:p>
        </w:tc>
      </w:tr>
    </w:tbl>
    <w:p w14:paraId="4CEBF455" w14:textId="0CE96332" w:rsidR="002E0366" w:rsidRPr="00F64F35" w:rsidDel="00F2171F" w:rsidRDefault="00F64F35" w:rsidP="00F64F35">
      <w:pPr>
        <w:pStyle w:val="Heading1"/>
        <w:rPr>
          <w:del w:id="79" w:author="Johnny Pang" w:date="2022-04-09T14:17:00Z"/>
        </w:rPr>
        <w:pPrChange w:id="80" w:author="Johnny Pang" w:date="2022-11-28T10:16:00Z">
          <w:pPr/>
        </w:pPrChange>
      </w:pPr>
      <w:ins w:id="81" w:author="Johnny Pang" w:date="2022-11-28T10:16:00Z">
        <w:r>
          <w:t>G</w:t>
        </w:r>
      </w:ins>
      <w:del w:id="82" w:author="Johnny Pang" w:date="2022-04-09T14:17:00Z">
        <w:r w:rsidR="00036427" w:rsidRPr="00F64F35" w:rsidDel="00F2171F">
          <w:br w:type="textWrapping" w:clear="all"/>
        </w:r>
      </w:del>
    </w:p>
    <w:p w14:paraId="130936F9" w14:textId="77777777" w:rsidR="002E0366" w:rsidRPr="00F64F35" w:rsidDel="00F2171F" w:rsidRDefault="002E0366" w:rsidP="00F64F35">
      <w:pPr>
        <w:pStyle w:val="Heading1"/>
        <w:rPr>
          <w:del w:id="83" w:author="Johnny Pang" w:date="2022-04-09T14:17:00Z"/>
        </w:rPr>
        <w:pPrChange w:id="84" w:author="Johnny Pang" w:date="2022-11-28T10:16:00Z">
          <w:pPr>
            <w:pStyle w:val="BodyText"/>
          </w:pPr>
        </w:pPrChange>
      </w:pPr>
    </w:p>
    <w:p w14:paraId="638EBCFB" w14:textId="77777777" w:rsidR="002E0366" w:rsidRPr="00F64F35" w:rsidDel="00F2171F" w:rsidRDefault="002E0366" w:rsidP="00F64F35">
      <w:pPr>
        <w:pStyle w:val="Heading1"/>
        <w:rPr>
          <w:del w:id="85" w:author="Johnny Pang" w:date="2022-04-09T14:17:00Z"/>
        </w:rPr>
        <w:pPrChange w:id="86" w:author="Johnny Pang" w:date="2022-11-28T10:16:00Z">
          <w:pPr>
            <w:pStyle w:val="BodyText"/>
            <w:pBdr>
              <w:top w:val="single" w:sz="4" w:space="1" w:color="auto"/>
              <w:left w:val="single" w:sz="4" w:space="0" w:color="auto"/>
              <w:bottom w:val="single" w:sz="4" w:space="1" w:color="auto"/>
              <w:right w:val="single" w:sz="4" w:space="4" w:color="auto"/>
            </w:pBdr>
          </w:pPr>
        </w:pPrChange>
      </w:pPr>
      <w:del w:id="87" w:author="Johnny Pang" w:date="2022-04-09T14:17:00Z">
        <w:r w:rsidRPr="00F64F35" w:rsidDel="00F2171F">
          <w:delText>NOTE:</w:delText>
        </w:r>
      </w:del>
    </w:p>
    <w:p w14:paraId="75F4D0CE" w14:textId="77777777" w:rsidR="002E0366" w:rsidRPr="00F64F35" w:rsidDel="00F2171F" w:rsidRDefault="002E0366" w:rsidP="00F64F35">
      <w:pPr>
        <w:pStyle w:val="Heading1"/>
        <w:rPr>
          <w:del w:id="88" w:author="Johnny Pang" w:date="2022-04-09T14:17:00Z"/>
        </w:rPr>
        <w:pPrChange w:id="89" w:author="Johnny Pang" w:date="2022-11-28T10:16:00Z">
          <w:pPr>
            <w:pStyle w:val="BodyText"/>
            <w:pBdr>
              <w:top w:val="single" w:sz="4" w:space="1" w:color="auto"/>
              <w:left w:val="single" w:sz="4" w:space="0" w:color="auto"/>
              <w:bottom w:val="single" w:sz="4" w:space="1" w:color="auto"/>
              <w:right w:val="single" w:sz="4" w:space="4" w:color="auto"/>
            </w:pBdr>
          </w:pPr>
        </w:pPrChange>
      </w:pPr>
      <w:del w:id="90" w:author="Johnny Pang" w:date="2022-04-09T14:17:00Z">
        <w:r w:rsidRPr="00F64F35" w:rsidDel="00F2171F">
          <w:delText>This is a CONTROLLED Document. Any documents appearing in paper form are not controlled and should be checked against the on-line file version prior to use.</w:delText>
        </w:r>
      </w:del>
    </w:p>
    <w:p w14:paraId="4BFB770E" w14:textId="77777777" w:rsidR="002E0366" w:rsidRPr="00F64F35" w:rsidDel="00F2171F" w:rsidRDefault="002E0366" w:rsidP="00F64F35">
      <w:pPr>
        <w:pStyle w:val="Heading1"/>
        <w:rPr>
          <w:del w:id="91" w:author="Johnny Pang" w:date="2022-04-09T14:17:00Z"/>
        </w:rPr>
        <w:pPrChange w:id="92" w:author="Johnny Pang" w:date="2022-11-28T10:16:00Z">
          <w:pPr>
            <w:pStyle w:val="BodyText"/>
            <w:pBdr>
              <w:top w:val="single" w:sz="4" w:space="1" w:color="auto"/>
              <w:left w:val="single" w:sz="4" w:space="0" w:color="auto"/>
              <w:bottom w:val="single" w:sz="4" w:space="1" w:color="auto"/>
              <w:right w:val="single" w:sz="4" w:space="4" w:color="auto"/>
            </w:pBdr>
          </w:pPr>
        </w:pPrChange>
      </w:pPr>
      <w:del w:id="93" w:author="Johnny Pang" w:date="2022-04-09T14:17:00Z">
        <w:r w:rsidRPr="00F64F35" w:rsidDel="00F2171F">
          <w:rPr>
            <w:rPrChange w:id="94" w:author="Johnny Pang" w:date="2022-11-28T10:16:00Z">
              <w:rPr>
                <w:rFonts w:ascii="Calibri" w:hAnsi="Calibri"/>
                <w:b/>
                <w:bCs/>
                <w:szCs w:val="22"/>
              </w:rPr>
            </w:rPrChange>
          </w:rPr>
          <w:delText xml:space="preserve">Notice: </w:delText>
        </w:r>
        <w:r w:rsidRPr="00F64F35" w:rsidDel="00F2171F">
          <w:delText>This Document hardcopy must be used for reference purpose only.</w:delText>
        </w:r>
      </w:del>
    </w:p>
    <w:p w14:paraId="0913369F" w14:textId="77777777" w:rsidR="002E0366" w:rsidRPr="00F64F35" w:rsidDel="00F2171F" w:rsidRDefault="002E0366" w:rsidP="00F64F35">
      <w:pPr>
        <w:pStyle w:val="Heading1"/>
        <w:rPr>
          <w:del w:id="95" w:author="Johnny Pang" w:date="2022-04-09T14:17:00Z"/>
          <w:rPrChange w:id="96" w:author="Johnny Pang" w:date="2022-11-28T10:16:00Z">
            <w:rPr>
              <w:del w:id="97" w:author="Johnny Pang" w:date="2022-04-09T14:17:00Z"/>
              <w:rFonts w:ascii="Calibri" w:hAnsi="Calibri"/>
              <w:b/>
              <w:bCs/>
              <w:szCs w:val="22"/>
            </w:rPr>
          </w:rPrChange>
        </w:rPr>
        <w:pPrChange w:id="98" w:author="Johnny Pang" w:date="2022-11-28T10:16:00Z">
          <w:pPr>
            <w:pStyle w:val="BodyText"/>
            <w:pBdr>
              <w:top w:val="single" w:sz="4" w:space="1" w:color="auto"/>
              <w:left w:val="single" w:sz="4" w:space="0" w:color="auto"/>
              <w:bottom w:val="single" w:sz="4" w:space="1" w:color="auto"/>
              <w:right w:val="single" w:sz="4" w:space="4" w:color="auto"/>
            </w:pBdr>
          </w:pPr>
        </w:pPrChange>
      </w:pPr>
      <w:del w:id="99" w:author="Johnny Pang" w:date="2022-04-09T14:17:00Z">
        <w:r w:rsidRPr="00F64F35" w:rsidDel="00F2171F">
          <w:rPr>
            <w:rPrChange w:id="100" w:author="Johnny Pang" w:date="2022-11-28T10:16:00Z">
              <w:rPr>
                <w:rFonts w:ascii="Calibri" w:hAnsi="Calibri"/>
                <w:b/>
                <w:szCs w:val="22"/>
              </w:rPr>
            </w:rPrChange>
          </w:rPr>
          <w:delText>The on-line copy is the current version of the document.</w:delText>
        </w:r>
      </w:del>
    </w:p>
    <w:p w14:paraId="41231FC5" w14:textId="77777777" w:rsidR="009418A5" w:rsidRPr="00F64F35" w:rsidDel="00F2171F" w:rsidRDefault="009418A5" w:rsidP="00F64F35">
      <w:pPr>
        <w:pStyle w:val="Heading1"/>
        <w:rPr>
          <w:del w:id="101" w:author="Johnny Pang" w:date="2022-04-09T14:17:00Z"/>
        </w:rPr>
        <w:pPrChange w:id="102" w:author="Johnny Pang" w:date="2022-11-28T10:16:00Z">
          <w:pPr>
            <w:pStyle w:val="BodyText"/>
          </w:pPr>
        </w:pPrChange>
      </w:pPr>
    </w:p>
    <w:p w14:paraId="7B869045" w14:textId="77777777" w:rsidR="009418A5" w:rsidRPr="00F64F35" w:rsidDel="00F2171F" w:rsidRDefault="009418A5" w:rsidP="00F64F35">
      <w:pPr>
        <w:pStyle w:val="Heading1"/>
        <w:rPr>
          <w:del w:id="103" w:author="Johnny Pang" w:date="2022-04-09T14:17:00Z"/>
        </w:rPr>
        <w:pPrChange w:id="104" w:author="Johnny Pang" w:date="2022-11-28T10:16:00Z">
          <w:pPr>
            <w:pStyle w:val="BodyText"/>
          </w:pPr>
        </w:pPrChange>
      </w:pPr>
    </w:p>
    <w:p w14:paraId="7459A0BF" w14:textId="28500898" w:rsidR="00F6204E" w:rsidRPr="00F64F35" w:rsidRDefault="002E0366" w:rsidP="00F64F35">
      <w:pPr>
        <w:pStyle w:val="Heading1"/>
      </w:pPr>
      <w:del w:id="105" w:author="Johnny Pang" w:date="2022-11-28T10:16:00Z">
        <w:r w:rsidRPr="00F64F35" w:rsidDel="00F64F35">
          <w:br w:type="page"/>
        </w:r>
        <w:r w:rsidR="00960901" w:rsidRPr="00F64F35" w:rsidDel="00F64F35">
          <w:lastRenderedPageBreak/>
          <w:delText>G</w:delText>
        </w:r>
      </w:del>
      <w:r w:rsidR="00960901" w:rsidRPr="00F64F35">
        <w:t>E</w:t>
      </w:r>
      <w:r w:rsidR="0014314B" w:rsidRPr="00F64F35">
        <w:t>NERAL</w:t>
      </w:r>
    </w:p>
    <w:p w14:paraId="2D78BEFE" w14:textId="77777777" w:rsidR="00471CAF" w:rsidRPr="00797B2E" w:rsidRDefault="00471CAF" w:rsidP="00471CAF">
      <w:pPr>
        <w:pStyle w:val="Heading2"/>
      </w:pPr>
      <w:r>
        <w:t>Summary</w:t>
      </w:r>
    </w:p>
    <w:p w14:paraId="0C43D6A4" w14:textId="77777777" w:rsidR="00471CAF" w:rsidRPr="005440F8" w:rsidRDefault="00471CAF" w:rsidP="00471CAF">
      <w:pPr>
        <w:pStyle w:val="Heading3"/>
      </w:pPr>
      <w:r w:rsidRPr="005440F8">
        <w:t xml:space="preserve">This Section specifies </w:t>
      </w:r>
      <w:r>
        <w:t xml:space="preserve">general requirements including the </w:t>
      </w:r>
      <w:r w:rsidRPr="005440F8">
        <w:t xml:space="preserve">requirements for </w:t>
      </w:r>
      <w:r w:rsidR="008200E6">
        <w:t>bonding</w:t>
      </w:r>
      <w:r w:rsidR="00EB4A9A">
        <w:t xml:space="preserve"> and</w:t>
      </w:r>
      <w:r w:rsidR="00B83A77">
        <w:t xml:space="preserve"> </w:t>
      </w:r>
      <w:r w:rsidR="008200E6">
        <w:t>i</w:t>
      </w:r>
      <w:r w:rsidRPr="005440F8">
        <w:t>nsurance.</w:t>
      </w:r>
    </w:p>
    <w:p w14:paraId="218E062E" w14:textId="77777777" w:rsidR="00797B2E" w:rsidRDefault="00797B2E" w:rsidP="00797B2E">
      <w:pPr>
        <w:pStyle w:val="Heading2"/>
      </w:pPr>
      <w:r w:rsidRPr="00E73AB6">
        <w:t>Re</w:t>
      </w:r>
      <w:r w:rsidR="00B83A77">
        <w:t>lated Sections</w:t>
      </w:r>
    </w:p>
    <w:p w14:paraId="608FD9D1" w14:textId="77777777" w:rsidR="00B83A77" w:rsidRPr="00B83A77" w:rsidDel="00F2171F" w:rsidRDefault="00B83A77" w:rsidP="00B83A77">
      <w:pPr>
        <w:pStyle w:val="Heading3"/>
        <w:numPr>
          <w:ilvl w:val="0"/>
          <w:numId w:val="0"/>
        </w:numPr>
        <w:ind w:left="720"/>
        <w:rPr>
          <w:del w:id="106" w:author="Johnny Pang" w:date="2022-04-09T14:17:00Z"/>
          <w:szCs w:val="22"/>
          <w:highlight w:val="yellow"/>
        </w:rPr>
      </w:pPr>
      <w:del w:id="107" w:author="Johnny Pang" w:date="2022-04-09T14:17:00Z">
        <w:r w:rsidRPr="00B83A77" w:rsidDel="00F2171F">
          <w:rPr>
            <w:szCs w:val="22"/>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09A40F3B" w14:textId="77777777" w:rsidR="00B83A77" w:rsidRPr="00B83A77" w:rsidDel="00F2171F" w:rsidRDefault="00B83A77" w:rsidP="00B83A77">
      <w:pPr>
        <w:pStyle w:val="Heading3"/>
        <w:numPr>
          <w:ilvl w:val="0"/>
          <w:numId w:val="0"/>
        </w:numPr>
        <w:ind w:left="720"/>
        <w:rPr>
          <w:del w:id="108" w:author="Johnny Pang" w:date="2022-04-09T14:17:00Z"/>
          <w:szCs w:val="22"/>
          <w:highlight w:val="yellow"/>
        </w:rPr>
      </w:pPr>
      <w:del w:id="109" w:author="Johnny Pang" w:date="2022-04-09T14:17:00Z">
        <w:r w:rsidRPr="00B83A77" w:rsidDel="00F2171F">
          <w:rPr>
            <w:szCs w:val="22"/>
            <w:highlight w:val="yellow"/>
          </w:rPr>
          <w:delText>Cross-referencing here may also be used to coordinate assemblies or systems whose components may span multiple Sections and which must meet certain performance requirements as an assembly or system.</w:delText>
        </w:r>
      </w:del>
    </w:p>
    <w:p w14:paraId="75E8F7E9" w14:textId="77777777" w:rsidR="00B83A77" w:rsidRPr="00B83A77" w:rsidDel="00F2171F" w:rsidRDefault="00B83A77" w:rsidP="00B83A77">
      <w:pPr>
        <w:pStyle w:val="Heading3"/>
        <w:numPr>
          <w:ilvl w:val="0"/>
          <w:numId w:val="0"/>
        </w:numPr>
        <w:ind w:left="720"/>
        <w:rPr>
          <w:del w:id="110" w:author="Johnny Pang" w:date="2022-04-09T14:17:00Z"/>
          <w:szCs w:val="22"/>
          <w:highlight w:val="yellow"/>
        </w:rPr>
      </w:pPr>
      <w:del w:id="111" w:author="Johnny Pang" w:date="2022-04-09T14:17:00Z">
        <w:r w:rsidRPr="00B83A77" w:rsidDel="00F2171F">
          <w:rPr>
            <w:szCs w:val="22"/>
            <w:highlight w:val="yellow"/>
          </w:rPr>
          <w:delText>Contractor is responsible for coordination of the Work.</w:delText>
        </w:r>
      </w:del>
    </w:p>
    <w:p w14:paraId="057BAFAB" w14:textId="77777777" w:rsidR="00B83A77" w:rsidRPr="00B83A77" w:rsidDel="00F2171F" w:rsidRDefault="00B83A77" w:rsidP="00B83A77">
      <w:pPr>
        <w:pStyle w:val="Heading3"/>
        <w:numPr>
          <w:ilvl w:val="0"/>
          <w:numId w:val="0"/>
        </w:numPr>
        <w:ind w:left="720"/>
        <w:rPr>
          <w:del w:id="112" w:author="Johnny Pang" w:date="2022-04-09T14:17:00Z"/>
          <w:szCs w:val="22"/>
          <w:highlight w:val="yellow"/>
        </w:rPr>
      </w:pPr>
      <w:del w:id="113" w:author="Johnny Pang" w:date="2022-04-09T14:17:00Z">
        <w:r w:rsidRPr="00B83A77" w:rsidDel="00F2171F">
          <w:rPr>
            <w:szCs w:val="22"/>
            <w:highlight w:val="yellow"/>
          </w:rPr>
          <w:delText>This Section is to be completed/updated during the design development by the Consultant. If it is not applicable to the section for the specific project it may be deleted.]</w:delText>
        </w:r>
      </w:del>
    </w:p>
    <w:p w14:paraId="750ED6B6" w14:textId="77777777" w:rsidR="00B83A77" w:rsidRPr="00B83A77" w:rsidDel="00F2171F" w:rsidRDefault="00B83A77" w:rsidP="00B83A77">
      <w:pPr>
        <w:pStyle w:val="Heading3"/>
        <w:numPr>
          <w:ilvl w:val="0"/>
          <w:numId w:val="0"/>
        </w:numPr>
        <w:ind w:left="720"/>
        <w:rPr>
          <w:del w:id="114" w:author="Johnny Pang" w:date="2022-04-09T14:17:00Z"/>
          <w:szCs w:val="22"/>
        </w:rPr>
      </w:pPr>
      <w:del w:id="115" w:author="Johnny Pang" w:date="2022-04-09T14:17:00Z">
        <w:r w:rsidRPr="00B83A77" w:rsidDel="00F2171F">
          <w:rPr>
            <w:szCs w:val="22"/>
            <w:highlight w:val="yellow"/>
          </w:rPr>
          <w:delText>[List Sections specifying related requirements.]</w:delText>
        </w:r>
      </w:del>
    </w:p>
    <w:p w14:paraId="554FE8AC" w14:textId="77777777" w:rsidR="00B83A77" w:rsidRPr="00B83A77" w:rsidDel="00F2171F" w:rsidRDefault="00B83A77" w:rsidP="002C6D73">
      <w:pPr>
        <w:pStyle w:val="Heading3"/>
        <w:rPr>
          <w:del w:id="116" w:author="Johnny Pang" w:date="2022-04-09T14:17:00Z"/>
        </w:rPr>
      </w:pPr>
      <w:del w:id="117" w:author="Johnny Pang" w:date="2022-04-09T14:17:00Z">
        <w:r w:rsidRPr="00B83A77" w:rsidDel="00F2171F">
          <w:delText xml:space="preserve">Section </w:delText>
        </w:r>
        <w:r w:rsidRPr="00B83A77" w:rsidDel="00F2171F">
          <w:rPr>
            <w:highlight w:val="yellow"/>
          </w:rPr>
          <w:delText>[______ – ____________]</w:delText>
        </w:r>
        <w:r w:rsidRPr="00B83A77" w:rsidDel="00F2171F">
          <w:delText xml:space="preserve">: </w:delText>
        </w:r>
        <w:r w:rsidRPr="00B83A77" w:rsidDel="00F2171F">
          <w:rPr>
            <w:highlight w:val="yellow"/>
          </w:rPr>
          <w:delText>[Optional short phrase indicating relationship]</w:delText>
        </w:r>
        <w:r w:rsidRPr="00B83A77" w:rsidDel="00F2171F">
          <w:delText>.</w:delText>
        </w:r>
      </w:del>
    </w:p>
    <w:p w14:paraId="759DDF54" w14:textId="77777777" w:rsidR="00502C05" w:rsidRDefault="00502C05" w:rsidP="00727751">
      <w:pPr>
        <w:pStyle w:val="Heading3"/>
      </w:pPr>
      <w:r>
        <w:t xml:space="preserve">Section </w:t>
      </w:r>
      <w:r w:rsidRPr="00502C05">
        <w:t>01505</w:t>
      </w:r>
      <w:r>
        <w:t xml:space="preserve"> – Mobilization and Demobilization</w:t>
      </w:r>
      <w:r w:rsidRPr="00502C05">
        <w:t xml:space="preserve"> </w:t>
      </w:r>
    </w:p>
    <w:p w14:paraId="448D9958" w14:textId="77777777" w:rsidR="00502C05" w:rsidRPr="003C0E74" w:rsidRDefault="00502C05" w:rsidP="00727751">
      <w:pPr>
        <w:pStyle w:val="Heading3"/>
      </w:pPr>
      <w:r>
        <w:t xml:space="preserve">Section </w:t>
      </w:r>
      <w:r w:rsidRPr="00502C05">
        <w:t>01520</w:t>
      </w:r>
      <w:r>
        <w:t xml:space="preserve"> – Field Office</w:t>
      </w:r>
    </w:p>
    <w:p w14:paraId="07409A51" w14:textId="77777777" w:rsidR="003830FD" w:rsidRPr="003C0E74" w:rsidRDefault="003830FD" w:rsidP="00727751">
      <w:pPr>
        <w:pStyle w:val="Heading3"/>
      </w:pPr>
      <w:r w:rsidRPr="003C0E74">
        <w:t xml:space="preserve">Section </w:t>
      </w:r>
      <w:r>
        <w:t>01550</w:t>
      </w:r>
      <w:r w:rsidRPr="003C0E74">
        <w:t xml:space="preserve"> – Traffic Control</w:t>
      </w:r>
    </w:p>
    <w:p w14:paraId="546CC4A1" w14:textId="77777777" w:rsidR="003830FD" w:rsidRPr="003C0E74" w:rsidRDefault="003830FD" w:rsidP="00727751">
      <w:pPr>
        <w:pStyle w:val="Heading3"/>
      </w:pPr>
      <w:r w:rsidRPr="003C0E74">
        <w:t>Section 01740 – Cleaning</w:t>
      </w:r>
    </w:p>
    <w:p w14:paraId="6BC03EF6" w14:textId="77777777" w:rsidR="003830FD" w:rsidRPr="003C0E74" w:rsidRDefault="003830FD" w:rsidP="00727751">
      <w:pPr>
        <w:pStyle w:val="Heading3"/>
      </w:pPr>
      <w:r w:rsidRPr="003C0E74">
        <w:t>Section 01780 –</w:t>
      </w:r>
      <w:r>
        <w:t xml:space="preserve"> Contract Closeout</w:t>
      </w:r>
    </w:p>
    <w:p w14:paraId="493C417A" w14:textId="77777777" w:rsidR="003830FD" w:rsidRPr="003C0E74" w:rsidRDefault="003830FD" w:rsidP="00727751">
      <w:pPr>
        <w:pStyle w:val="Heading3"/>
      </w:pPr>
      <w:r w:rsidRPr="003C0E74">
        <w:t xml:space="preserve">Section 01810 – Equipment Testing and Facility </w:t>
      </w:r>
      <w:r>
        <w:t>Commissioning</w:t>
      </w:r>
    </w:p>
    <w:p w14:paraId="27A8C48E" w14:textId="77777777" w:rsidR="003830FD" w:rsidRPr="003C0E74" w:rsidRDefault="003830FD" w:rsidP="00727751">
      <w:pPr>
        <w:pStyle w:val="Heading3"/>
      </w:pPr>
      <w:r w:rsidRPr="003C0E74">
        <w:t>Section 01820 – Demonstration and Training</w:t>
      </w:r>
    </w:p>
    <w:p w14:paraId="10895042" w14:textId="77777777" w:rsidR="00882532" w:rsidRPr="00A9178E" w:rsidRDefault="00E23F84" w:rsidP="005440F8">
      <w:pPr>
        <w:pStyle w:val="Heading2"/>
      </w:pPr>
      <w:r>
        <w:t>General</w:t>
      </w:r>
    </w:p>
    <w:p w14:paraId="7ED8B131" w14:textId="77777777" w:rsidR="00882532" w:rsidRPr="0051522C" w:rsidRDefault="00882532" w:rsidP="005440F8">
      <w:pPr>
        <w:pStyle w:val="Heading3"/>
        <w:rPr>
          <w:shd w:val="clear" w:color="auto" w:fill="D9D9D9"/>
        </w:rPr>
      </w:pPr>
      <w:r w:rsidRPr="00F2171F">
        <w:rPr>
          <w:shd w:val="clear" w:color="auto" w:fill="D9D9D9"/>
          <w:rPrChange w:id="118" w:author="Johnny Pang" w:date="2022-04-09T14:18:00Z">
            <w:rPr>
              <w:highlight w:val="yellow"/>
              <w:shd w:val="clear" w:color="auto" w:fill="D9D9D9"/>
            </w:rPr>
          </w:rPrChange>
        </w:rPr>
        <w:t xml:space="preserve">Provide </w:t>
      </w:r>
      <w:r w:rsidR="00D860D7" w:rsidRPr="00F2171F">
        <w:rPr>
          <w:shd w:val="clear" w:color="auto" w:fill="D9D9D9"/>
          <w:rPrChange w:id="119" w:author="Johnny Pang" w:date="2022-04-09T14:18:00Z">
            <w:rPr>
              <w:highlight w:val="yellow"/>
              <w:shd w:val="clear" w:color="auto" w:fill="D9D9D9"/>
            </w:rPr>
          </w:rPrChange>
        </w:rPr>
        <w:t xml:space="preserve">a </w:t>
      </w:r>
      <w:r w:rsidR="00694256" w:rsidRPr="00F2171F">
        <w:rPr>
          <w:shd w:val="clear" w:color="auto" w:fill="D9D9D9"/>
          <w:rPrChange w:id="120" w:author="Johnny Pang" w:date="2022-04-09T14:18:00Z">
            <w:rPr>
              <w:highlight w:val="yellow"/>
              <w:shd w:val="clear" w:color="auto" w:fill="D9D9D9"/>
            </w:rPr>
          </w:rPrChange>
        </w:rPr>
        <w:t>P</w:t>
      </w:r>
      <w:r w:rsidR="0073332F" w:rsidRPr="00F2171F">
        <w:rPr>
          <w:shd w:val="clear" w:color="auto" w:fill="D9D9D9"/>
          <w:rPrChange w:id="121" w:author="Johnny Pang" w:date="2022-04-09T14:18:00Z">
            <w:rPr>
              <w:highlight w:val="yellow"/>
              <w:shd w:val="clear" w:color="auto" w:fill="D9D9D9"/>
            </w:rPr>
          </w:rPrChange>
        </w:rPr>
        <w:t xml:space="preserve">erformance </w:t>
      </w:r>
      <w:r w:rsidR="00694256" w:rsidRPr="00F2171F">
        <w:rPr>
          <w:shd w:val="clear" w:color="auto" w:fill="D9D9D9"/>
          <w:rPrChange w:id="122" w:author="Johnny Pang" w:date="2022-04-09T14:18:00Z">
            <w:rPr>
              <w:highlight w:val="yellow"/>
              <w:shd w:val="clear" w:color="auto" w:fill="D9D9D9"/>
            </w:rPr>
          </w:rPrChange>
        </w:rPr>
        <w:t>B</w:t>
      </w:r>
      <w:r w:rsidRPr="00F2171F">
        <w:rPr>
          <w:shd w:val="clear" w:color="auto" w:fill="D9D9D9"/>
          <w:rPrChange w:id="123" w:author="Johnny Pang" w:date="2022-04-09T14:18:00Z">
            <w:rPr>
              <w:highlight w:val="yellow"/>
              <w:shd w:val="clear" w:color="auto" w:fill="D9D9D9"/>
            </w:rPr>
          </w:rPrChange>
        </w:rPr>
        <w:t xml:space="preserve">ond </w:t>
      </w:r>
      <w:r w:rsidR="00D860D7" w:rsidRPr="00F2171F">
        <w:rPr>
          <w:shd w:val="clear" w:color="auto" w:fill="D9D9D9"/>
          <w:rPrChange w:id="124" w:author="Johnny Pang" w:date="2022-04-09T14:18:00Z">
            <w:rPr>
              <w:highlight w:val="yellow"/>
              <w:shd w:val="clear" w:color="auto" w:fill="D9D9D9"/>
            </w:rPr>
          </w:rPrChange>
        </w:rPr>
        <w:t>in an amount equal to 100% of the</w:t>
      </w:r>
      <w:r w:rsidR="003830FD" w:rsidRPr="00F2171F">
        <w:rPr>
          <w:shd w:val="clear" w:color="auto" w:fill="D9D9D9"/>
          <w:rPrChange w:id="125" w:author="Johnny Pang" w:date="2022-04-09T14:18:00Z">
            <w:rPr>
              <w:highlight w:val="yellow"/>
              <w:shd w:val="clear" w:color="auto" w:fill="D9D9D9"/>
            </w:rPr>
          </w:rPrChange>
        </w:rPr>
        <w:t xml:space="preserve"> Estimated</w:t>
      </w:r>
      <w:r w:rsidR="00D860D7" w:rsidRPr="00F2171F">
        <w:rPr>
          <w:shd w:val="clear" w:color="auto" w:fill="D9D9D9"/>
          <w:rPrChange w:id="126" w:author="Johnny Pang" w:date="2022-04-09T14:18:00Z">
            <w:rPr>
              <w:highlight w:val="yellow"/>
              <w:shd w:val="clear" w:color="auto" w:fill="D9D9D9"/>
            </w:rPr>
          </w:rPrChange>
        </w:rPr>
        <w:t xml:space="preserve"> Contract Price, a </w:t>
      </w:r>
      <w:r w:rsidR="003830FD" w:rsidRPr="00F2171F">
        <w:rPr>
          <w:shd w:val="clear" w:color="auto" w:fill="D9D9D9"/>
          <w:rPrChange w:id="127" w:author="Johnny Pang" w:date="2022-04-09T14:18:00Z">
            <w:rPr>
              <w:highlight w:val="yellow"/>
              <w:shd w:val="clear" w:color="auto" w:fill="D9D9D9"/>
            </w:rPr>
          </w:rPrChange>
        </w:rPr>
        <w:t>l</w:t>
      </w:r>
      <w:r w:rsidRPr="00F2171F">
        <w:rPr>
          <w:shd w:val="clear" w:color="auto" w:fill="D9D9D9"/>
          <w:rPrChange w:id="128" w:author="Johnny Pang" w:date="2022-04-09T14:18:00Z">
            <w:rPr>
              <w:highlight w:val="yellow"/>
              <w:shd w:val="clear" w:color="auto" w:fill="D9D9D9"/>
            </w:rPr>
          </w:rPrChange>
        </w:rPr>
        <w:t xml:space="preserve">abour and </w:t>
      </w:r>
      <w:r w:rsidR="003830FD" w:rsidRPr="00F2171F">
        <w:rPr>
          <w:shd w:val="clear" w:color="auto" w:fill="D9D9D9"/>
          <w:rPrChange w:id="129" w:author="Johnny Pang" w:date="2022-04-09T14:18:00Z">
            <w:rPr>
              <w:highlight w:val="yellow"/>
              <w:shd w:val="clear" w:color="auto" w:fill="D9D9D9"/>
            </w:rPr>
          </w:rPrChange>
        </w:rPr>
        <w:t>m</w:t>
      </w:r>
      <w:r w:rsidRPr="00F2171F">
        <w:rPr>
          <w:shd w:val="clear" w:color="auto" w:fill="D9D9D9"/>
          <w:rPrChange w:id="130" w:author="Johnny Pang" w:date="2022-04-09T14:18:00Z">
            <w:rPr>
              <w:highlight w:val="yellow"/>
              <w:shd w:val="clear" w:color="auto" w:fill="D9D9D9"/>
            </w:rPr>
          </w:rPrChange>
        </w:rPr>
        <w:t xml:space="preserve">aterial </w:t>
      </w:r>
      <w:r w:rsidR="003830FD" w:rsidRPr="00F2171F">
        <w:rPr>
          <w:shd w:val="clear" w:color="auto" w:fill="D9D9D9"/>
          <w:rPrChange w:id="131" w:author="Johnny Pang" w:date="2022-04-09T14:18:00Z">
            <w:rPr>
              <w:highlight w:val="yellow"/>
              <w:shd w:val="clear" w:color="auto" w:fill="D9D9D9"/>
            </w:rPr>
          </w:rPrChange>
        </w:rPr>
        <w:t>p</w:t>
      </w:r>
      <w:r w:rsidRPr="00F2171F">
        <w:rPr>
          <w:shd w:val="clear" w:color="auto" w:fill="D9D9D9"/>
          <w:rPrChange w:id="132" w:author="Johnny Pang" w:date="2022-04-09T14:18:00Z">
            <w:rPr>
              <w:highlight w:val="yellow"/>
              <w:shd w:val="clear" w:color="auto" w:fill="D9D9D9"/>
            </w:rPr>
          </w:rPrChange>
        </w:rPr>
        <w:t xml:space="preserve">ayment </w:t>
      </w:r>
      <w:r w:rsidR="003830FD" w:rsidRPr="00F2171F">
        <w:rPr>
          <w:shd w:val="clear" w:color="auto" w:fill="D9D9D9"/>
          <w:rPrChange w:id="133" w:author="Johnny Pang" w:date="2022-04-09T14:18:00Z">
            <w:rPr>
              <w:highlight w:val="yellow"/>
              <w:shd w:val="clear" w:color="auto" w:fill="D9D9D9"/>
            </w:rPr>
          </w:rPrChange>
        </w:rPr>
        <w:t>b</w:t>
      </w:r>
      <w:r w:rsidRPr="00F2171F">
        <w:rPr>
          <w:shd w:val="clear" w:color="auto" w:fill="D9D9D9"/>
          <w:rPrChange w:id="134" w:author="Johnny Pang" w:date="2022-04-09T14:18:00Z">
            <w:rPr>
              <w:highlight w:val="yellow"/>
              <w:shd w:val="clear" w:color="auto" w:fill="D9D9D9"/>
            </w:rPr>
          </w:rPrChange>
        </w:rPr>
        <w:t>ond</w:t>
      </w:r>
      <w:r w:rsidR="00D860D7" w:rsidRPr="00F2171F">
        <w:rPr>
          <w:shd w:val="clear" w:color="auto" w:fill="D9D9D9"/>
          <w:rPrChange w:id="135" w:author="Johnny Pang" w:date="2022-04-09T14:18:00Z">
            <w:rPr>
              <w:highlight w:val="yellow"/>
              <w:shd w:val="clear" w:color="auto" w:fill="D9D9D9"/>
            </w:rPr>
          </w:rPrChange>
        </w:rPr>
        <w:t xml:space="preserve"> in an amount equal to 50% of the </w:t>
      </w:r>
      <w:r w:rsidR="003830FD" w:rsidRPr="00F2171F">
        <w:rPr>
          <w:shd w:val="clear" w:color="auto" w:fill="D9D9D9"/>
          <w:rPrChange w:id="136" w:author="Johnny Pang" w:date="2022-04-09T14:18:00Z">
            <w:rPr>
              <w:highlight w:val="yellow"/>
              <w:shd w:val="clear" w:color="auto" w:fill="D9D9D9"/>
            </w:rPr>
          </w:rPrChange>
        </w:rPr>
        <w:t xml:space="preserve">Estimated </w:t>
      </w:r>
      <w:r w:rsidR="00D860D7" w:rsidRPr="00F2171F">
        <w:rPr>
          <w:shd w:val="clear" w:color="auto" w:fill="D9D9D9"/>
          <w:rPrChange w:id="137" w:author="Johnny Pang" w:date="2022-04-09T14:18:00Z">
            <w:rPr>
              <w:highlight w:val="yellow"/>
              <w:shd w:val="clear" w:color="auto" w:fill="D9D9D9"/>
            </w:rPr>
          </w:rPrChange>
        </w:rPr>
        <w:t>Contract Price</w:t>
      </w:r>
      <w:r w:rsidRPr="00F2171F">
        <w:rPr>
          <w:shd w:val="clear" w:color="auto" w:fill="D9D9D9"/>
          <w:rPrChange w:id="138" w:author="Johnny Pang" w:date="2022-04-09T14:18:00Z">
            <w:rPr>
              <w:highlight w:val="yellow"/>
              <w:shd w:val="clear" w:color="auto" w:fill="D9D9D9"/>
            </w:rPr>
          </w:rPrChange>
        </w:rPr>
        <w:t xml:space="preserve">, and </w:t>
      </w:r>
      <w:r w:rsidR="003830FD" w:rsidRPr="00F2171F">
        <w:rPr>
          <w:shd w:val="clear" w:color="auto" w:fill="D9D9D9"/>
          <w:rPrChange w:id="139" w:author="Johnny Pang" w:date="2022-04-09T14:18:00Z">
            <w:rPr>
              <w:highlight w:val="yellow"/>
              <w:shd w:val="clear" w:color="auto" w:fill="D9D9D9"/>
            </w:rPr>
          </w:rPrChange>
        </w:rPr>
        <w:t>i</w:t>
      </w:r>
      <w:r w:rsidRPr="00F2171F">
        <w:rPr>
          <w:shd w:val="clear" w:color="auto" w:fill="D9D9D9"/>
          <w:rPrChange w:id="140" w:author="Johnny Pang" w:date="2022-04-09T14:18:00Z">
            <w:rPr>
              <w:highlight w:val="yellow"/>
              <w:shd w:val="clear" w:color="auto" w:fill="D9D9D9"/>
            </w:rPr>
          </w:rPrChange>
        </w:rPr>
        <w:t xml:space="preserve">nsurance as outlined in the </w:t>
      </w:r>
      <w:r w:rsidR="009939E5" w:rsidRPr="00F2171F">
        <w:rPr>
          <w:shd w:val="clear" w:color="auto" w:fill="D9D9D9"/>
          <w:rPrChange w:id="141" w:author="Johnny Pang" w:date="2022-04-09T14:18:00Z">
            <w:rPr>
              <w:highlight w:val="yellow"/>
              <w:shd w:val="clear" w:color="auto" w:fill="D9D9D9"/>
            </w:rPr>
          </w:rPrChange>
        </w:rPr>
        <w:t xml:space="preserve">terms and conditions of the </w:t>
      </w:r>
      <w:r w:rsidR="003B2169" w:rsidRPr="00F2171F">
        <w:rPr>
          <w:shd w:val="clear" w:color="auto" w:fill="D9D9D9"/>
          <w:rPrChange w:id="142" w:author="Johnny Pang" w:date="2022-04-09T14:18:00Z">
            <w:rPr>
              <w:highlight w:val="yellow"/>
              <w:shd w:val="clear" w:color="auto" w:fill="D9D9D9"/>
            </w:rPr>
          </w:rPrChange>
        </w:rPr>
        <w:t>C</w:t>
      </w:r>
      <w:r w:rsidR="009939E5" w:rsidRPr="00F2171F">
        <w:rPr>
          <w:shd w:val="clear" w:color="auto" w:fill="D9D9D9"/>
          <w:rPrChange w:id="143" w:author="Johnny Pang" w:date="2022-04-09T14:18:00Z">
            <w:rPr>
              <w:highlight w:val="yellow"/>
              <w:shd w:val="clear" w:color="auto" w:fill="D9D9D9"/>
            </w:rPr>
          </w:rPrChange>
        </w:rPr>
        <w:t>ontract</w:t>
      </w:r>
      <w:r w:rsidRPr="00F2171F">
        <w:rPr>
          <w:shd w:val="clear" w:color="auto" w:fill="D9D9D9"/>
          <w:rPrChange w:id="144" w:author="Johnny Pang" w:date="2022-04-09T14:18:00Z">
            <w:rPr>
              <w:highlight w:val="yellow"/>
              <w:shd w:val="clear" w:color="auto" w:fill="D9D9D9"/>
            </w:rPr>
          </w:rPrChange>
        </w:rPr>
        <w:t>.</w:t>
      </w:r>
    </w:p>
    <w:p w14:paraId="5A128E00" w14:textId="77777777" w:rsidR="00694256" w:rsidRPr="00A9178E" w:rsidRDefault="00694256" w:rsidP="00694256">
      <w:pPr>
        <w:pStyle w:val="Heading3"/>
      </w:pPr>
      <w:r>
        <w:t>The cost of the above bonds and insurance will not be measured separately for payment.  All costs associated with provision of the required bonds and insurance shall be included in the Contract Price.</w:t>
      </w:r>
    </w:p>
    <w:p w14:paraId="14DE70BE" w14:textId="77777777" w:rsidR="00EC2534" w:rsidRPr="00A9178E" w:rsidRDefault="00882532" w:rsidP="005440F8">
      <w:pPr>
        <w:pStyle w:val="Heading2"/>
      </w:pPr>
      <w:bookmarkStart w:id="145" w:name="_Hlk56088490"/>
      <w:r w:rsidRPr="00A9178E">
        <w:t>Substantial</w:t>
      </w:r>
      <w:r w:rsidR="00EC2534" w:rsidRPr="00A9178E">
        <w:t xml:space="preserve"> Performance </w:t>
      </w:r>
      <w:r w:rsidR="00D860D7" w:rsidRPr="00A9178E">
        <w:t>of the Work</w:t>
      </w:r>
    </w:p>
    <w:bookmarkEnd w:id="145"/>
    <w:p w14:paraId="3497DB3A" w14:textId="77777777" w:rsidR="00895ADA" w:rsidRPr="00895ADA" w:rsidRDefault="00895ADA" w:rsidP="00895ADA">
      <w:pPr>
        <w:pStyle w:val="Heading3"/>
      </w:pPr>
      <w:r w:rsidRPr="00895ADA">
        <w:t xml:space="preserve">Before the Region takes over the Work from the Contractor or issues the Certificate of Substantial Performance, the </w:t>
      </w:r>
      <w:r w:rsidRPr="0051522C">
        <w:t xml:space="preserve">requirements for </w:t>
      </w:r>
      <w:r w:rsidRPr="00F2171F">
        <w:rPr>
          <w:rPrChange w:id="146" w:author="Johnny Pang" w:date="2022-04-09T14:18:00Z">
            <w:rPr>
              <w:highlight w:val="yellow"/>
            </w:rPr>
          </w:rPrChange>
        </w:rPr>
        <w:t xml:space="preserve">Section 01810 - Equipment Testing and Facility </w:t>
      </w:r>
      <w:r w:rsidR="00605618" w:rsidRPr="00F2171F">
        <w:rPr>
          <w:rPrChange w:id="147" w:author="Johnny Pang" w:date="2022-04-09T14:18:00Z">
            <w:rPr>
              <w:highlight w:val="yellow"/>
            </w:rPr>
          </w:rPrChange>
        </w:rPr>
        <w:t>Commissioning</w:t>
      </w:r>
      <w:r w:rsidRPr="0051522C">
        <w:t xml:space="preserve">, </w:t>
      </w:r>
      <w:r w:rsidRPr="00F2171F">
        <w:rPr>
          <w:rPrChange w:id="148" w:author="Johnny Pang" w:date="2022-04-09T14:18:00Z">
            <w:rPr>
              <w:highlight w:val="yellow"/>
            </w:rPr>
          </w:rPrChange>
        </w:rPr>
        <w:t>Section 01820 - Demonstration and Training</w:t>
      </w:r>
      <w:r w:rsidRPr="0051522C">
        <w:t xml:space="preserve">, and </w:t>
      </w:r>
      <w:r w:rsidRPr="00F2171F">
        <w:rPr>
          <w:rPrChange w:id="149" w:author="Johnny Pang" w:date="2022-04-09T14:18:00Z">
            <w:rPr>
              <w:highlight w:val="yellow"/>
            </w:rPr>
          </w:rPrChange>
        </w:rPr>
        <w:t>Section 01780 - Contract Closeout</w:t>
      </w:r>
      <w:r w:rsidRPr="0051522C">
        <w:t xml:space="preserve"> shall have been completed to the satisfaction</w:t>
      </w:r>
      <w:r w:rsidRPr="00895ADA">
        <w:t xml:space="preserve"> of the Consultant and all certificates from equipment suppliers stating that their equipment has been satisfactorily installed, tested and is in proper working order shall have been received by the Consultant.</w:t>
      </w:r>
    </w:p>
    <w:p w14:paraId="40C20E5F" w14:textId="77777777" w:rsidR="00EC2534" w:rsidRPr="00A9178E" w:rsidRDefault="00882532" w:rsidP="005440F8">
      <w:pPr>
        <w:pStyle w:val="Heading2"/>
      </w:pPr>
      <w:r w:rsidRPr="00A9178E">
        <w:t>Requirements</w:t>
      </w:r>
      <w:r w:rsidR="00EC2534" w:rsidRPr="00A9178E">
        <w:t xml:space="preserve"> </w:t>
      </w:r>
      <w:r w:rsidRPr="00A9178E">
        <w:t>of Authorities</w:t>
      </w:r>
      <w:r w:rsidR="00EC2534" w:rsidRPr="00A9178E">
        <w:t xml:space="preserve"> and Agencies</w:t>
      </w:r>
    </w:p>
    <w:p w14:paraId="6FAE253B" w14:textId="77777777" w:rsidR="00882532" w:rsidRPr="00A9178E" w:rsidRDefault="00882532" w:rsidP="005440F8">
      <w:pPr>
        <w:pStyle w:val="Heading3"/>
      </w:pPr>
      <w:r w:rsidRPr="00A9178E">
        <w:t xml:space="preserve">The Contractor shall be responsible for complying fully with the requirements of all </w:t>
      </w:r>
      <w:r w:rsidR="006560B9" w:rsidRPr="00A9178E">
        <w:t>a</w:t>
      </w:r>
      <w:r w:rsidRPr="00A9178E">
        <w:t xml:space="preserve">uthorities and </w:t>
      </w:r>
      <w:r w:rsidR="006560B9" w:rsidRPr="00A9178E">
        <w:t>a</w:t>
      </w:r>
      <w:r w:rsidRPr="00A9178E">
        <w:t xml:space="preserve">gencies that govern any or all of the </w:t>
      </w:r>
      <w:r w:rsidR="006560B9" w:rsidRPr="00A9178E">
        <w:t>W</w:t>
      </w:r>
      <w:r w:rsidRPr="00A9178E">
        <w:t xml:space="preserve">ork under this Contract. These requirements may affect installation and construction methods and may include a </w:t>
      </w:r>
      <w:r w:rsidR="006560B9" w:rsidRPr="00A9178E">
        <w:t xml:space="preserve">requirement to provide </w:t>
      </w:r>
      <w:r w:rsidRPr="00A9178E">
        <w:t xml:space="preserve">written notice to an </w:t>
      </w:r>
      <w:r w:rsidR="006560B9" w:rsidRPr="00A9178E">
        <w:t>a</w:t>
      </w:r>
      <w:r w:rsidRPr="00A9178E">
        <w:t xml:space="preserve">uthority or </w:t>
      </w:r>
      <w:r w:rsidR="006560B9" w:rsidRPr="00A9178E">
        <w:t>a</w:t>
      </w:r>
      <w:r w:rsidRPr="00A9178E">
        <w:t xml:space="preserve">gency prior to the commencement of </w:t>
      </w:r>
      <w:r w:rsidR="006560B9" w:rsidRPr="00A9178E">
        <w:t>the Work</w:t>
      </w:r>
      <w:r w:rsidRPr="00A9178E">
        <w:t xml:space="preserve">. When written notice to an </w:t>
      </w:r>
      <w:r w:rsidR="006560B9" w:rsidRPr="00A9178E">
        <w:t>a</w:t>
      </w:r>
      <w:r w:rsidRPr="00A9178E">
        <w:t xml:space="preserve">uthority or </w:t>
      </w:r>
      <w:r w:rsidR="006560B9" w:rsidRPr="00A9178E">
        <w:t>a</w:t>
      </w:r>
      <w:r w:rsidRPr="00A9178E">
        <w:t xml:space="preserve">gency is required, a copy of the notice shall be submitted to the </w:t>
      </w:r>
      <w:r w:rsidR="006560B9" w:rsidRPr="00A9178E">
        <w:t xml:space="preserve">Consultant </w:t>
      </w:r>
      <w:r w:rsidRPr="00A9178E">
        <w:t>by the Contractor.</w:t>
      </w:r>
    </w:p>
    <w:p w14:paraId="06D736A8" w14:textId="77777777" w:rsidR="00EC2534" w:rsidRPr="00A9178E" w:rsidRDefault="00882532" w:rsidP="005440F8">
      <w:pPr>
        <w:pStyle w:val="Heading2"/>
      </w:pPr>
      <w:bookmarkStart w:id="150" w:name="_Hlk56088507"/>
      <w:r w:rsidRPr="00A9178E">
        <w:t>Nature of</w:t>
      </w:r>
      <w:r w:rsidR="00EC2534" w:rsidRPr="00A9178E">
        <w:t xml:space="preserve"> Site</w:t>
      </w:r>
    </w:p>
    <w:bookmarkEnd w:id="150"/>
    <w:p w14:paraId="09588601" w14:textId="77777777" w:rsidR="00E23F84" w:rsidRDefault="00882532" w:rsidP="00E23F84">
      <w:pPr>
        <w:pStyle w:val="Heading3"/>
      </w:pPr>
      <w:r w:rsidRPr="00797B2E">
        <w:t>The Contractor</w:t>
      </w:r>
      <w:r w:rsidRPr="00A9178E">
        <w:t xml:space="preserve"> shall make a careful examination of the Site and shall take all such steps as are necessary</w:t>
      </w:r>
      <w:r w:rsidR="006560B9" w:rsidRPr="00A9178E">
        <w:t xml:space="preserve"> in order</w:t>
      </w:r>
      <w:r w:rsidRPr="00A9178E">
        <w:t xml:space="preserve"> to ascertain the conditions under which the Work</w:t>
      </w:r>
      <w:r w:rsidR="006560B9" w:rsidRPr="00A9178E">
        <w:t xml:space="preserve"> i</w:t>
      </w:r>
      <w:r w:rsidRPr="00A9178E">
        <w:t xml:space="preserve">s to be carried out. No extra money shall be payable to the Contractor due to soil and/or groundwater conditions adversely affecting the Contractor’s </w:t>
      </w:r>
      <w:r w:rsidR="006560B9" w:rsidRPr="00A9178E">
        <w:t>W</w:t>
      </w:r>
      <w:r w:rsidRPr="00A9178E">
        <w:t>ork or any other matter affected by the Site</w:t>
      </w:r>
      <w:r w:rsidR="006560B9" w:rsidRPr="00A9178E">
        <w:t xml:space="preserve"> or Site conditions</w:t>
      </w:r>
      <w:r w:rsidRPr="00A9178E">
        <w:t>.</w:t>
      </w:r>
      <w:bookmarkStart w:id="151" w:name="_Hlk56088524"/>
    </w:p>
    <w:p w14:paraId="241985F8" w14:textId="77777777" w:rsidR="00EC2534" w:rsidRPr="00A9178E" w:rsidRDefault="00882532" w:rsidP="0056360C">
      <w:pPr>
        <w:pStyle w:val="Heading2"/>
      </w:pPr>
      <w:r w:rsidRPr="00A9178E">
        <w:t>Damage to</w:t>
      </w:r>
      <w:r w:rsidR="009C730D" w:rsidRPr="00A9178E">
        <w:t xml:space="preserve"> </w:t>
      </w:r>
      <w:r w:rsidRPr="00A9178E">
        <w:t>Existing Utilities</w:t>
      </w:r>
      <w:r w:rsidR="009C730D" w:rsidRPr="00A9178E">
        <w:t xml:space="preserve"> </w:t>
      </w:r>
      <w:r w:rsidR="00EC2534" w:rsidRPr="00A9178E">
        <w:t>and Structures</w:t>
      </w:r>
    </w:p>
    <w:bookmarkEnd w:id="151"/>
    <w:p w14:paraId="02353804" w14:textId="77777777" w:rsidR="00882532" w:rsidRPr="00A9178E" w:rsidRDefault="00882532" w:rsidP="005440F8">
      <w:pPr>
        <w:pStyle w:val="Heading3"/>
      </w:pPr>
      <w:r w:rsidRPr="00A9178E">
        <w:lastRenderedPageBreak/>
        <w:t>The Contractor shall, at the Contractor’s own expense, obtain the necessary drawings and perform any necessary subsurface investigations in order to determine the exact number and location of all existing utility services, structures, underground pipes, cables, and other similar items.  The location</w:t>
      </w:r>
      <w:r w:rsidR="006560B9" w:rsidRPr="00A9178E">
        <w:t>s</w:t>
      </w:r>
      <w:r w:rsidRPr="00A9178E">
        <w:t xml:space="preserve"> </w:t>
      </w:r>
      <w:r w:rsidR="00B26319" w:rsidRPr="00A9178E">
        <w:t xml:space="preserve">of </w:t>
      </w:r>
      <w:r w:rsidRPr="00A9178E">
        <w:t>existing structures and underground pipes, cables, utilities, and other similar items as shown on the Contract Drawings do</w:t>
      </w:r>
      <w:r w:rsidR="006560B9" w:rsidRPr="00A9178E">
        <w:t>es</w:t>
      </w:r>
      <w:r w:rsidRPr="00A9178E">
        <w:t xml:space="preserve"> not relieve the Contractor of </w:t>
      </w:r>
      <w:r w:rsidR="006560B9" w:rsidRPr="00A9178E">
        <w:t xml:space="preserve">its </w:t>
      </w:r>
      <w:r w:rsidRPr="00A9178E">
        <w:t>responsibility</w:t>
      </w:r>
      <w:r w:rsidR="006560B9" w:rsidRPr="00A9178E">
        <w:t xml:space="preserve"> to determine the actual locations of all existing utility services, structures, underground pipes, cables and other similar items</w:t>
      </w:r>
      <w:r w:rsidRPr="00A9178E">
        <w:t>.</w:t>
      </w:r>
    </w:p>
    <w:p w14:paraId="4EB2986A" w14:textId="77777777" w:rsidR="00882532" w:rsidRPr="00A9178E" w:rsidRDefault="00882532" w:rsidP="005440F8">
      <w:pPr>
        <w:pStyle w:val="Heading3"/>
      </w:pPr>
      <w:r w:rsidRPr="00A9178E">
        <w:t xml:space="preserve">The Contractor shall take </w:t>
      </w:r>
      <w:r w:rsidR="009C730D" w:rsidRPr="00A9178E">
        <w:t xml:space="preserve">all </w:t>
      </w:r>
      <w:r w:rsidRPr="00A9178E">
        <w:t>necessary steps to ensure that no damage is caused to existing structures, buildings, foundations, roads, sidewalks, property, utility services, and other similar items during the progress of the Work.</w:t>
      </w:r>
    </w:p>
    <w:p w14:paraId="348E05BC" w14:textId="77777777" w:rsidR="00882532" w:rsidRPr="00A9178E" w:rsidRDefault="00882532" w:rsidP="005440F8">
      <w:pPr>
        <w:pStyle w:val="Heading3"/>
      </w:pPr>
      <w:r w:rsidRPr="00A9178E">
        <w:t xml:space="preserve">If any damage is caused, the Contractor shall repair and make good such damage at the Contractor’s own expense within a reasonable time and to the complete satisfaction of the </w:t>
      </w:r>
      <w:r w:rsidR="006560B9" w:rsidRPr="00A9178E">
        <w:t>Region</w:t>
      </w:r>
      <w:r w:rsidRPr="00A9178E">
        <w:t>.</w:t>
      </w:r>
    </w:p>
    <w:p w14:paraId="477EC501" w14:textId="77777777" w:rsidR="00EC2534" w:rsidRPr="00A9178E" w:rsidRDefault="00EC2534" w:rsidP="005440F8">
      <w:pPr>
        <w:pStyle w:val="Heading2"/>
      </w:pPr>
      <w:r w:rsidRPr="00A9178E">
        <w:t>Occupying t</w:t>
      </w:r>
      <w:r w:rsidR="00882532" w:rsidRPr="00A9178E">
        <w:t>he</w:t>
      </w:r>
      <w:r w:rsidRPr="00A9178E">
        <w:t xml:space="preserve"> Site</w:t>
      </w:r>
    </w:p>
    <w:p w14:paraId="65588AAE" w14:textId="77777777" w:rsidR="00895ADA" w:rsidRDefault="00895ADA" w:rsidP="00895ADA">
      <w:pPr>
        <w:pStyle w:val="Heading3"/>
      </w:pPr>
      <w:r>
        <w:t>The Contractor must comply with the insurance and WSIB requirements of the Contract for the duration of the Contract. If the Contractor fails to meet the insurance and WSIB requirement, the Region shall exercise its right in GC 2</w:t>
      </w:r>
      <w:r w:rsidR="00694256">
        <w:t>2.5</w:t>
      </w:r>
      <w:r>
        <w:t xml:space="preserve"> or issue a Stop Work Order until the Contractor has met the insurance and WSIB requirements of the Contract.</w:t>
      </w:r>
    </w:p>
    <w:p w14:paraId="10CD34D1" w14:textId="77777777" w:rsidR="00882532" w:rsidRPr="00A9178E" w:rsidRDefault="00882532" w:rsidP="005440F8">
      <w:pPr>
        <w:pStyle w:val="Heading3"/>
      </w:pPr>
      <w:r w:rsidRPr="00A9178E">
        <w:t xml:space="preserve">Only those areas designated by the </w:t>
      </w:r>
      <w:r w:rsidR="006214F8">
        <w:t>Consultant</w:t>
      </w:r>
      <w:r w:rsidRPr="00A9178E">
        <w:t xml:space="preserve"> for the Contractor’s access shall be used for the execution of the Work and</w:t>
      </w:r>
      <w:r w:rsidR="006560B9" w:rsidRPr="00A9178E">
        <w:t>,</w:t>
      </w:r>
      <w:r w:rsidRPr="00A9178E">
        <w:t xml:space="preserve"> in </w:t>
      </w:r>
      <w:r w:rsidR="006560B9" w:rsidRPr="00A9178E">
        <w:t xml:space="preserve">executing the Work, </w:t>
      </w:r>
      <w:r w:rsidRPr="00A9178E">
        <w:t xml:space="preserve">the Contractor shall not unnecessarily obstruct the normal </w:t>
      </w:r>
      <w:r w:rsidR="006560B9" w:rsidRPr="00A9178E">
        <w:t xml:space="preserve">flow of </w:t>
      </w:r>
      <w:r w:rsidRPr="00A9178E">
        <w:t>traffic, to, from</w:t>
      </w:r>
      <w:r w:rsidR="006560B9" w:rsidRPr="00A9178E">
        <w:t>,</w:t>
      </w:r>
      <w:r w:rsidRPr="00A9178E">
        <w:t xml:space="preserve"> or about the Site; and shall not unreasonably allow any vehicles or materials to stand in front of</w:t>
      </w:r>
      <w:r w:rsidR="006560B9" w:rsidRPr="00A9178E">
        <w:t>,</w:t>
      </w:r>
      <w:r w:rsidRPr="00A9178E">
        <w:t xml:space="preserve"> or near to</w:t>
      </w:r>
      <w:r w:rsidR="006560B9" w:rsidRPr="00A9178E">
        <w:t>,</w:t>
      </w:r>
      <w:r w:rsidRPr="00A9178E">
        <w:t xml:space="preserve"> any buildings </w:t>
      </w:r>
      <w:r w:rsidR="006560B9" w:rsidRPr="00A9178E">
        <w:t xml:space="preserve">or building </w:t>
      </w:r>
      <w:r w:rsidRPr="00A9178E">
        <w:t xml:space="preserve">access </w:t>
      </w:r>
      <w:r w:rsidR="006560B9" w:rsidRPr="00A9178E">
        <w:t>areas on the Site</w:t>
      </w:r>
      <w:r w:rsidRPr="00A9178E">
        <w:t>.</w:t>
      </w:r>
    </w:p>
    <w:p w14:paraId="2B6FF637" w14:textId="77777777" w:rsidR="00882532" w:rsidRPr="00A9178E" w:rsidRDefault="00882532" w:rsidP="005440F8">
      <w:pPr>
        <w:pStyle w:val="Heading3"/>
      </w:pPr>
      <w:r w:rsidRPr="00A9178E">
        <w:t xml:space="preserve">The Contractor shall confine </w:t>
      </w:r>
      <w:r w:rsidR="006560B9" w:rsidRPr="00A9178E">
        <w:t xml:space="preserve">its </w:t>
      </w:r>
      <w:r w:rsidRPr="00A9178E">
        <w:t xml:space="preserve">operations within </w:t>
      </w:r>
      <w:r w:rsidR="006560B9" w:rsidRPr="00A9178E">
        <w:t xml:space="preserve">the </w:t>
      </w:r>
      <w:r w:rsidRPr="00A9178E">
        <w:t xml:space="preserve">areas designated for construction, storage and access as shown on the Contract Drawings and/or as directed by the </w:t>
      </w:r>
      <w:r w:rsidR="006560B9" w:rsidRPr="00A9178E">
        <w:t>Consultant</w:t>
      </w:r>
      <w:r w:rsidRPr="00A9178E">
        <w:t>.</w:t>
      </w:r>
    </w:p>
    <w:p w14:paraId="01456FFB" w14:textId="77777777" w:rsidR="00882532" w:rsidRPr="00A9178E" w:rsidRDefault="00882532" w:rsidP="005440F8">
      <w:pPr>
        <w:pStyle w:val="Heading3"/>
      </w:pPr>
      <w:r w:rsidRPr="00A9178E">
        <w:t xml:space="preserve">The Contractor shall limit </w:t>
      </w:r>
      <w:r w:rsidR="006560B9" w:rsidRPr="00A9178E">
        <w:t xml:space="preserve">its </w:t>
      </w:r>
      <w:r w:rsidRPr="00A9178E">
        <w:t xml:space="preserve">access to and from the </w:t>
      </w:r>
      <w:r w:rsidR="006560B9" w:rsidRPr="00A9178E">
        <w:t>S</w:t>
      </w:r>
      <w:r w:rsidRPr="00A9178E">
        <w:t xml:space="preserve">ite as instructed by the </w:t>
      </w:r>
      <w:r w:rsidR="006560B9" w:rsidRPr="00A9178E">
        <w:t>Consultant</w:t>
      </w:r>
      <w:r w:rsidRPr="00A9178E">
        <w:t>.</w:t>
      </w:r>
    </w:p>
    <w:p w14:paraId="5FE5950C" w14:textId="77777777" w:rsidR="00882532" w:rsidRPr="00A9178E" w:rsidRDefault="00882532" w:rsidP="005440F8">
      <w:pPr>
        <w:pStyle w:val="Heading3"/>
      </w:pPr>
      <w:r w:rsidRPr="00A9178E">
        <w:t xml:space="preserve">The Contractor shall maintain safe access to </w:t>
      </w:r>
      <w:r w:rsidR="009C730D" w:rsidRPr="00A9178E">
        <w:t xml:space="preserve">all </w:t>
      </w:r>
      <w:r w:rsidRPr="00A9178E">
        <w:t xml:space="preserve">existing facilities for the </w:t>
      </w:r>
      <w:r w:rsidR="002730A2" w:rsidRPr="00A9178E">
        <w:t>Region</w:t>
      </w:r>
      <w:r w:rsidRPr="00A9178E">
        <w:t>’s operations staff at all times</w:t>
      </w:r>
      <w:r w:rsidR="006560B9" w:rsidRPr="00A9178E">
        <w:t xml:space="preserve"> for the duration of the Contract</w:t>
      </w:r>
      <w:r w:rsidRPr="00A9178E">
        <w:t>.</w:t>
      </w:r>
    </w:p>
    <w:p w14:paraId="0593D54A" w14:textId="77777777" w:rsidR="00882532" w:rsidRPr="00A9178E" w:rsidRDefault="00882532" w:rsidP="005440F8">
      <w:pPr>
        <w:pStyle w:val="Heading3"/>
      </w:pPr>
      <w:r w:rsidRPr="00A9178E">
        <w:t xml:space="preserve">The Contractor’s </w:t>
      </w:r>
      <w:r w:rsidR="006560B9" w:rsidRPr="00A9178E">
        <w:t xml:space="preserve">occupation or use of </w:t>
      </w:r>
      <w:r w:rsidRPr="00A9178E">
        <w:t xml:space="preserve">any areas of the Site occupied by operational plant (Restricted Areas) shall be limited to such times as are necessary for the execution of the </w:t>
      </w:r>
      <w:r w:rsidR="006560B9" w:rsidRPr="00A9178E">
        <w:t xml:space="preserve">Work </w:t>
      </w:r>
      <w:r w:rsidRPr="00A9178E">
        <w:t xml:space="preserve">in those areas.  The Contractor shall clearly identify in </w:t>
      </w:r>
      <w:r w:rsidR="006560B9" w:rsidRPr="00A9178E">
        <w:t>its</w:t>
      </w:r>
      <w:r w:rsidRPr="00A9178E">
        <w:t xml:space="preserve"> schedule when occupation of</w:t>
      </w:r>
      <w:r w:rsidR="006560B9" w:rsidRPr="00A9178E">
        <w:t xml:space="preserve"> any</w:t>
      </w:r>
      <w:r w:rsidRPr="00A9178E">
        <w:t xml:space="preserve"> Restricted Areas is required and shall notify the </w:t>
      </w:r>
      <w:r w:rsidR="006560B9" w:rsidRPr="00A9178E">
        <w:t xml:space="preserve">Consultant </w:t>
      </w:r>
      <w:r w:rsidRPr="00A9178E">
        <w:t>in writing when such p</w:t>
      </w:r>
      <w:r w:rsidR="00AA06C8" w:rsidRPr="00A9178E">
        <w:t xml:space="preserve">ossession is required </w:t>
      </w:r>
      <w:r w:rsidR="009C730D" w:rsidRPr="00A9178E">
        <w:t xml:space="preserve">a minimum of </w:t>
      </w:r>
      <w:r w:rsidR="00AA06C8" w:rsidRPr="00A9178E">
        <w:t>10</w:t>
      </w:r>
      <w:r w:rsidRPr="00A9178E">
        <w:t xml:space="preserve"> </w:t>
      </w:r>
      <w:r w:rsidR="009939E5">
        <w:t xml:space="preserve">Business </w:t>
      </w:r>
      <w:r w:rsidR="006560B9" w:rsidRPr="00A9178E">
        <w:t>D</w:t>
      </w:r>
      <w:r w:rsidRPr="00A9178E">
        <w:t>ays in advance.</w:t>
      </w:r>
    </w:p>
    <w:p w14:paraId="136A345A" w14:textId="0C989C94" w:rsidR="00895ADA" w:rsidRDefault="00882532" w:rsidP="005440F8">
      <w:pPr>
        <w:pStyle w:val="Heading3"/>
        <w:rPr>
          <w:ins w:id="152" w:author="Johnny Pang" w:date="2022-11-28T10:14:00Z"/>
        </w:rPr>
      </w:pPr>
      <w:r w:rsidRPr="00A9178E">
        <w:t xml:space="preserve">The Contractor shall not occupy or use any of the Restricted Areas for a longer period than is necessary for the execution of any part of the </w:t>
      </w:r>
      <w:r w:rsidR="003B223F" w:rsidRPr="00A9178E">
        <w:t xml:space="preserve">Work </w:t>
      </w:r>
      <w:r w:rsidRPr="00A9178E">
        <w:t xml:space="preserve">to be undertaken in those areas, nor shall the Contractor occupy an area greater than the minimum required </w:t>
      </w:r>
      <w:r w:rsidR="003B223F" w:rsidRPr="00A9178E">
        <w:t xml:space="preserve">in order to complete </w:t>
      </w:r>
      <w:r w:rsidRPr="00A9178E">
        <w:t xml:space="preserve">that part of the </w:t>
      </w:r>
      <w:r w:rsidR="003B223F" w:rsidRPr="00A9178E">
        <w:t>Work</w:t>
      </w:r>
      <w:r w:rsidRPr="00A9178E">
        <w:t>.</w:t>
      </w:r>
      <w:r w:rsidR="00EE0652" w:rsidRPr="00A9178E">
        <w:t xml:space="preserve">  </w:t>
      </w:r>
    </w:p>
    <w:p w14:paraId="55BB9795" w14:textId="32A6EDE3" w:rsidR="00812580" w:rsidRDefault="00812580" w:rsidP="005440F8">
      <w:pPr>
        <w:pStyle w:val="Heading3"/>
      </w:pPr>
      <w:ins w:id="153" w:author="Johnny Pang" w:date="2022-11-28T10:14:00Z">
        <w:r>
          <w:t>The Site to the north of this Contract is occupied by Co</w:t>
        </w:r>
      </w:ins>
      <w:ins w:id="154" w:author="Johnny Pang" w:date="2022-11-28T10:15:00Z">
        <w:r>
          <w:t>ntractor for the construction of the Pumping Station. The Contractor is to maintain the delineating separation throughout the duration of the Contract.</w:t>
        </w:r>
      </w:ins>
    </w:p>
    <w:p w14:paraId="6C672A92" w14:textId="77777777" w:rsidR="0014314B" w:rsidRPr="00AD2096" w:rsidRDefault="0014314B" w:rsidP="0014314B">
      <w:pPr>
        <w:pStyle w:val="Heading1"/>
      </w:pPr>
      <w:r w:rsidRPr="000C125E">
        <w:t>PRODUCTS</w:t>
      </w:r>
      <w:r w:rsidRPr="00AD2096">
        <w:t xml:space="preserve"> (NOT USED)</w:t>
      </w:r>
    </w:p>
    <w:p w14:paraId="4CD926FD" w14:textId="77777777" w:rsidR="0014314B" w:rsidRPr="00380668" w:rsidRDefault="0014314B" w:rsidP="00727751">
      <w:pPr>
        <w:pStyle w:val="Heading1"/>
      </w:pPr>
      <w:r w:rsidRPr="00AD2096">
        <w:t>EXECUTION (NOT USED)</w:t>
      </w:r>
    </w:p>
    <w:p w14:paraId="41B98CCE" w14:textId="77777777" w:rsidR="00F13982" w:rsidRPr="008F0386" w:rsidRDefault="00F13982" w:rsidP="008A26A6">
      <w:pPr>
        <w:pStyle w:val="Other"/>
        <w:spacing w:before="240"/>
        <w:jc w:val="center"/>
        <w:rPr>
          <w:rFonts w:ascii="Calibri" w:hAnsi="Calibri"/>
          <w:b/>
          <w:sz w:val="22"/>
          <w:szCs w:val="22"/>
        </w:rPr>
      </w:pPr>
      <w:r w:rsidRPr="008F0386">
        <w:rPr>
          <w:rFonts w:ascii="Calibri" w:hAnsi="Calibri"/>
          <w:b/>
          <w:sz w:val="22"/>
          <w:szCs w:val="22"/>
        </w:rPr>
        <w:t>END OF SECTION</w:t>
      </w:r>
    </w:p>
    <w:p w14:paraId="065B8CF6" w14:textId="77777777" w:rsidR="00812A85" w:rsidRPr="008F0386" w:rsidRDefault="00812A85" w:rsidP="00812A85">
      <w:pPr>
        <w:pStyle w:val="BodyText"/>
        <w:rPr>
          <w:rFonts w:ascii="Calibri" w:hAnsi="Calibri"/>
          <w:szCs w:val="22"/>
        </w:rPr>
      </w:pPr>
    </w:p>
    <w:sectPr w:rsidR="00812A85" w:rsidRPr="008F0386" w:rsidSect="00997296">
      <w:headerReference w:type="even" r:id="rId11"/>
      <w:headerReference w:type="default" r:id="rId12"/>
      <w:headerReference w:type="first" r:id="rId13"/>
      <w:pgSz w:w="12240" w:h="15840" w:code="1"/>
      <w:pgMar w:top="1440" w:right="72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161F4" w14:textId="77777777" w:rsidR="00DE24A0" w:rsidRDefault="00DE24A0">
      <w:r>
        <w:separator/>
      </w:r>
    </w:p>
  </w:endnote>
  <w:endnote w:type="continuationSeparator" w:id="0">
    <w:p w14:paraId="01836FF5" w14:textId="77777777" w:rsidR="00DE24A0" w:rsidRDefault="00DE2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99DE6" w14:textId="77777777" w:rsidR="00DE24A0" w:rsidRDefault="00DE24A0">
      <w:r>
        <w:separator/>
      </w:r>
    </w:p>
  </w:footnote>
  <w:footnote w:type="continuationSeparator" w:id="0">
    <w:p w14:paraId="69106B55" w14:textId="77777777" w:rsidR="00DE24A0" w:rsidRDefault="00DE24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9D478" w14:textId="77777777" w:rsidR="00A9178E" w:rsidRPr="00A9178E" w:rsidRDefault="00A9178E" w:rsidP="00997296">
    <w:pPr>
      <w:pBdr>
        <w:top w:val="single" w:sz="4" w:space="1" w:color="auto"/>
      </w:pBdr>
      <w:tabs>
        <w:tab w:val="center" w:pos="5040"/>
        <w:tab w:val="right" w:pos="10080"/>
      </w:tabs>
      <w:rPr>
        <w:rFonts w:ascii="Calibri" w:hAnsi="Calibri" w:cs="Arial"/>
      </w:rPr>
    </w:pPr>
    <w:r w:rsidRPr="00A9178E">
      <w:rPr>
        <w:rFonts w:ascii="Calibri" w:hAnsi="Calibri" w:cs="Arial"/>
      </w:rPr>
      <w:t>Section 01000</w:t>
    </w:r>
    <w:r>
      <w:rPr>
        <w:rFonts w:ascii="Calibri" w:hAnsi="Calibri" w:cs="Arial"/>
      </w:rPr>
      <w:tab/>
    </w:r>
    <w:r>
      <w:rPr>
        <w:rFonts w:ascii="Calibri" w:hAnsi="Calibri" w:cs="Arial"/>
      </w:rPr>
      <w:tab/>
    </w:r>
    <w:r w:rsidRPr="00A9178E">
      <w:rPr>
        <w:rFonts w:ascii="Calibri" w:hAnsi="Calibri" w:cs="Arial"/>
      </w:rPr>
      <w:t>CONTRACT NO</w:t>
    </w:r>
    <w:r w:rsidRPr="00605618">
      <w:rPr>
        <w:rFonts w:ascii="Calibri" w:hAnsi="Calibri" w:cs="Arial"/>
        <w:highlight w:val="yellow"/>
      </w:rPr>
      <w:t xml:space="preserve">.... [Insert </w:t>
    </w:r>
    <w:r w:rsidR="0064448A">
      <w:rPr>
        <w:rFonts w:ascii="Calibri" w:hAnsi="Calibri" w:cs="Arial"/>
        <w:highlight w:val="yellow"/>
      </w:rPr>
      <w:t>Contract</w:t>
    </w:r>
    <w:r w:rsidRPr="00605618">
      <w:rPr>
        <w:rFonts w:ascii="Calibri" w:hAnsi="Calibri" w:cs="Arial"/>
        <w:highlight w:val="yellow"/>
      </w:rPr>
      <w:t xml:space="preserve"> Number]</w:t>
    </w:r>
    <w:r w:rsidRPr="00A9178E">
      <w:rPr>
        <w:rFonts w:ascii="Calibri" w:hAnsi="Calibri" w:cs="Arial"/>
      </w:rPr>
      <w:tab/>
    </w:r>
  </w:p>
  <w:p w14:paraId="4AF8A56F" w14:textId="77777777" w:rsidR="00A9178E" w:rsidRPr="00A9178E" w:rsidRDefault="006A0819" w:rsidP="00997296">
    <w:pPr>
      <w:pBdr>
        <w:top w:val="single" w:sz="4" w:space="1" w:color="auto"/>
      </w:pBdr>
      <w:tabs>
        <w:tab w:val="left" w:pos="-1440"/>
        <w:tab w:val="left" w:pos="-720"/>
        <w:tab w:val="left" w:pos="0"/>
        <w:tab w:val="center" w:pos="5040"/>
        <w:tab w:val="center" w:pos="5220"/>
        <w:tab w:val="right" w:pos="10080"/>
      </w:tabs>
      <w:rPr>
        <w:rFonts w:ascii="Calibri" w:hAnsi="Calibri" w:cs="Arial"/>
      </w:rPr>
    </w:pPr>
    <w:r>
      <w:rPr>
        <w:rFonts w:ascii="Calibri" w:hAnsi="Calibri" w:cs="Arial"/>
      </w:rPr>
      <w:t>20</w:t>
    </w:r>
    <w:r w:rsidR="0014314B">
      <w:rPr>
        <w:rFonts w:ascii="Calibri" w:hAnsi="Calibri" w:cs="Arial"/>
      </w:rPr>
      <w:t>2</w:t>
    </w:r>
    <w:r w:rsidR="00694256">
      <w:rPr>
        <w:rFonts w:ascii="Calibri" w:hAnsi="Calibri" w:cs="Arial"/>
      </w:rPr>
      <w:t>1</w:t>
    </w:r>
    <w:r>
      <w:rPr>
        <w:rFonts w:ascii="Calibri" w:hAnsi="Calibri" w:cs="Arial"/>
      </w:rPr>
      <w:t>-</w:t>
    </w:r>
    <w:r w:rsidR="00694256">
      <w:rPr>
        <w:rFonts w:ascii="Calibri" w:hAnsi="Calibri" w:cs="Arial"/>
      </w:rPr>
      <w:t>03</w:t>
    </w:r>
    <w:r>
      <w:rPr>
        <w:rFonts w:ascii="Calibri" w:hAnsi="Calibri" w:cs="Arial"/>
      </w:rPr>
      <w:t>-</w:t>
    </w:r>
    <w:r w:rsidR="00060C50">
      <w:rPr>
        <w:rFonts w:ascii="Calibri" w:hAnsi="Calibri" w:cs="Arial"/>
      </w:rPr>
      <w:t>0</w:t>
    </w:r>
    <w:r w:rsidR="00694256">
      <w:rPr>
        <w:rFonts w:ascii="Calibri" w:hAnsi="Calibri" w:cs="Arial"/>
      </w:rPr>
      <w:t>4</w:t>
    </w:r>
    <w:r w:rsidR="00A9178E">
      <w:rPr>
        <w:rFonts w:ascii="Calibri" w:hAnsi="Calibri" w:cs="Arial"/>
      </w:rPr>
      <w:tab/>
    </w:r>
    <w:r w:rsidR="00A9178E" w:rsidRPr="00A9178E">
      <w:rPr>
        <w:rFonts w:ascii="Calibri" w:hAnsi="Calibri" w:cs="Arial"/>
        <w:b/>
      </w:rPr>
      <w:t>GENERAL REQUIREMENTS</w:t>
    </w:r>
    <w:r w:rsidR="00A9178E" w:rsidRPr="00A9178E">
      <w:rPr>
        <w:rFonts w:ascii="Calibri" w:hAnsi="Calibri" w:cs="Arial"/>
      </w:rPr>
      <w:tab/>
    </w:r>
  </w:p>
  <w:p w14:paraId="3FEF62C0" w14:textId="77777777" w:rsidR="00A9178E" w:rsidRPr="00A9178E" w:rsidRDefault="00A9178E" w:rsidP="00997296">
    <w:pPr>
      <w:pBdr>
        <w:top w:val="single" w:sz="4" w:space="1" w:color="auto"/>
      </w:pBdr>
      <w:tabs>
        <w:tab w:val="center" w:pos="5040"/>
        <w:tab w:val="center" w:pos="5175"/>
        <w:tab w:val="right" w:pos="10080"/>
      </w:tabs>
      <w:rPr>
        <w:rFonts w:ascii="Calibri" w:hAnsi="Calibri" w:cs="Arial"/>
      </w:rPr>
    </w:pPr>
    <w:r w:rsidRPr="00A9178E">
      <w:rPr>
        <w:rFonts w:ascii="Calibri" w:hAnsi="Calibri" w:cs="Arial"/>
      </w:rPr>
      <w:t xml:space="preserve">Page </w:t>
    </w:r>
    <w:r w:rsidRPr="00A9178E">
      <w:rPr>
        <w:rFonts w:ascii="Calibri" w:hAnsi="Calibri" w:cs="Arial"/>
      </w:rPr>
      <w:fldChar w:fldCharType="begin"/>
    </w:r>
    <w:r w:rsidRPr="00A9178E">
      <w:rPr>
        <w:rFonts w:ascii="Calibri" w:hAnsi="Calibri" w:cs="Arial"/>
      </w:rPr>
      <w:instrText xml:space="preserve">PAGE </w:instrText>
    </w:r>
    <w:r w:rsidRPr="00A9178E">
      <w:rPr>
        <w:rFonts w:ascii="Calibri" w:hAnsi="Calibri" w:cs="Arial"/>
      </w:rPr>
      <w:fldChar w:fldCharType="separate"/>
    </w:r>
    <w:r w:rsidR="0073332F">
      <w:rPr>
        <w:rFonts w:ascii="Calibri" w:hAnsi="Calibri" w:cs="Arial"/>
        <w:noProof/>
      </w:rPr>
      <w:t>2</w:t>
    </w:r>
    <w:r w:rsidRPr="00A9178E">
      <w:rPr>
        <w:rFonts w:ascii="Calibri" w:hAnsi="Calibri" w:cs="Arial"/>
      </w:rPr>
      <w:fldChar w:fldCharType="end"/>
    </w:r>
    <w:r w:rsidRPr="00A9178E">
      <w:rPr>
        <w:rFonts w:ascii="Calibri" w:hAnsi="Calibri" w:cs="Arial"/>
      </w:rPr>
      <w:t xml:space="preserve"> </w:t>
    </w:r>
    <w:r>
      <w:rPr>
        <w:rFonts w:ascii="Calibri" w:hAnsi="Calibri" w:cs="Arial"/>
      </w:rPr>
      <w:tab/>
    </w:r>
    <w:r>
      <w:rPr>
        <w:rFonts w:ascii="Calibri" w:hAnsi="Calibri" w:cs="Arial"/>
      </w:rPr>
      <w:tab/>
    </w:r>
    <w:r>
      <w:rPr>
        <w:rFonts w:ascii="Calibri" w:hAnsi="Calibri" w:cs="Arial"/>
      </w:rPr>
      <w:tab/>
    </w:r>
    <w:r w:rsidRPr="00A9178E">
      <w:rPr>
        <w:rFonts w:ascii="Calibri" w:hAnsi="Calibri" w:cs="Arial"/>
      </w:rPr>
      <w:t xml:space="preserve">DATE: </w:t>
    </w:r>
    <w:r w:rsidRPr="00605618">
      <w:rPr>
        <w:rFonts w:ascii="Calibri" w:hAnsi="Calibri" w:cs="Arial"/>
        <w:highlight w:val="yellow"/>
      </w:rPr>
      <w:t>[Insert Date, (e.g. Jan., 20</w:t>
    </w:r>
    <w:r w:rsidR="0014314B">
      <w:rPr>
        <w:rFonts w:ascii="Calibri" w:hAnsi="Calibri" w:cs="Arial"/>
        <w:highlight w:val="yellow"/>
      </w:rPr>
      <w:t>20</w:t>
    </w:r>
    <w:r w:rsidRPr="00605618">
      <w:rPr>
        <w:rFonts w:ascii="Calibri" w:hAnsi="Calibri" w:cs="Arial"/>
        <w:highlight w:val="yellow"/>
      </w:rPr>
      <w:t>)]</w:t>
    </w:r>
    <w:r w:rsidRPr="00A9178E">
      <w:rPr>
        <w:rFonts w:ascii="Calibri" w:hAnsi="Calibri" w:cs="Arial"/>
      </w:rPr>
      <w:tab/>
      <w:t xml:space="preserve"> </w:t>
    </w:r>
  </w:p>
  <w:p w14:paraId="5DAC27E8" w14:textId="77777777" w:rsidR="00A9178E" w:rsidRDefault="00A9178E" w:rsidP="00A9178E">
    <w:pPr>
      <w:pStyle w:val="Header"/>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1A13C" w14:textId="77777777" w:rsidR="00F04E87" w:rsidRPr="005440F8" w:rsidRDefault="00F04E87" w:rsidP="00997296">
    <w:pPr>
      <w:pBdr>
        <w:top w:val="single" w:sz="4" w:space="1" w:color="auto"/>
      </w:pBdr>
      <w:tabs>
        <w:tab w:val="right" w:pos="10080"/>
      </w:tabs>
      <w:rPr>
        <w:rFonts w:ascii="Calibri" w:hAnsi="Calibri" w:cs="Arial"/>
      </w:rPr>
    </w:pPr>
    <w:r w:rsidRPr="005440F8">
      <w:rPr>
        <w:rFonts w:ascii="Calibri" w:hAnsi="Calibri" w:cs="Arial"/>
      </w:rPr>
      <w:t>CONTRACT NO</w:t>
    </w:r>
    <w:r w:rsidRPr="00605618">
      <w:rPr>
        <w:rFonts w:ascii="Calibri" w:hAnsi="Calibri" w:cs="Arial"/>
        <w:highlight w:val="yellow"/>
      </w:rPr>
      <w:t xml:space="preserve">.... [Insert </w:t>
    </w:r>
    <w:r w:rsidR="0064448A">
      <w:rPr>
        <w:rFonts w:ascii="Calibri" w:hAnsi="Calibri" w:cs="Arial"/>
        <w:highlight w:val="yellow"/>
      </w:rPr>
      <w:t>Contract</w:t>
    </w:r>
    <w:r w:rsidRPr="00605618">
      <w:rPr>
        <w:rFonts w:ascii="Calibri" w:hAnsi="Calibri" w:cs="Arial"/>
        <w:highlight w:val="yellow"/>
      </w:rPr>
      <w:t xml:space="preserve"> Number]</w:t>
    </w:r>
    <w:r w:rsidRPr="005440F8">
      <w:rPr>
        <w:rFonts w:ascii="Calibri" w:hAnsi="Calibri" w:cs="Arial"/>
      </w:rPr>
      <w:tab/>
      <w:t>Section 01000</w:t>
    </w:r>
  </w:p>
  <w:p w14:paraId="38A363B2" w14:textId="77777777" w:rsidR="00F04E87" w:rsidRPr="005440F8" w:rsidRDefault="00F04E87" w:rsidP="00997296">
    <w:pPr>
      <w:pBdr>
        <w:top w:val="single" w:sz="4" w:space="1" w:color="auto"/>
      </w:pBdr>
      <w:tabs>
        <w:tab w:val="left" w:pos="-1440"/>
        <w:tab w:val="left" w:pos="-720"/>
        <w:tab w:val="left" w:pos="0"/>
        <w:tab w:val="center" w:pos="5220"/>
        <w:tab w:val="right" w:pos="10080"/>
      </w:tabs>
      <w:rPr>
        <w:rFonts w:ascii="Calibri" w:hAnsi="Calibri" w:cs="Arial"/>
      </w:rPr>
    </w:pPr>
    <w:r w:rsidRPr="005440F8">
      <w:rPr>
        <w:rFonts w:ascii="Calibri" w:hAnsi="Calibri" w:cs="Arial"/>
        <w:b/>
      </w:rPr>
      <w:tab/>
      <w:t>GENERAL REQUIREMENTS</w:t>
    </w:r>
    <w:r w:rsidRPr="005440F8">
      <w:rPr>
        <w:rFonts w:ascii="Calibri" w:hAnsi="Calibri" w:cs="Arial"/>
      </w:rPr>
      <w:tab/>
    </w:r>
    <w:r w:rsidR="006A0819">
      <w:rPr>
        <w:rFonts w:ascii="Calibri" w:hAnsi="Calibri" w:cs="Arial"/>
      </w:rPr>
      <w:t>20</w:t>
    </w:r>
    <w:r w:rsidR="0014314B">
      <w:rPr>
        <w:rFonts w:ascii="Calibri" w:hAnsi="Calibri" w:cs="Arial"/>
      </w:rPr>
      <w:t>2</w:t>
    </w:r>
    <w:r w:rsidR="00694256">
      <w:rPr>
        <w:rFonts w:ascii="Calibri" w:hAnsi="Calibri" w:cs="Arial"/>
      </w:rPr>
      <w:t>1</w:t>
    </w:r>
    <w:r w:rsidR="006A0819">
      <w:rPr>
        <w:rFonts w:ascii="Calibri" w:hAnsi="Calibri" w:cs="Arial"/>
      </w:rPr>
      <w:t>-</w:t>
    </w:r>
    <w:r w:rsidR="00694256">
      <w:rPr>
        <w:rFonts w:ascii="Calibri" w:hAnsi="Calibri" w:cs="Arial"/>
      </w:rPr>
      <w:t>03</w:t>
    </w:r>
    <w:r w:rsidR="006A0819">
      <w:rPr>
        <w:rFonts w:ascii="Calibri" w:hAnsi="Calibri" w:cs="Arial"/>
      </w:rPr>
      <w:t>-</w:t>
    </w:r>
    <w:r w:rsidR="00060C50">
      <w:rPr>
        <w:rFonts w:ascii="Calibri" w:hAnsi="Calibri" w:cs="Arial"/>
      </w:rPr>
      <w:t>0</w:t>
    </w:r>
    <w:r w:rsidR="00694256">
      <w:rPr>
        <w:rFonts w:ascii="Calibri" w:hAnsi="Calibri" w:cs="Arial"/>
      </w:rPr>
      <w:t>4</w:t>
    </w:r>
  </w:p>
  <w:p w14:paraId="6F3488E4" w14:textId="77777777" w:rsidR="00F04E87" w:rsidRPr="005440F8" w:rsidRDefault="00F04E87" w:rsidP="00997296">
    <w:pPr>
      <w:pBdr>
        <w:top w:val="single" w:sz="4" w:space="1" w:color="auto"/>
      </w:pBdr>
      <w:tabs>
        <w:tab w:val="center" w:pos="5175"/>
        <w:tab w:val="right" w:pos="10080"/>
      </w:tabs>
      <w:rPr>
        <w:rFonts w:ascii="Calibri" w:hAnsi="Calibri" w:cs="Arial"/>
      </w:rPr>
    </w:pPr>
    <w:r w:rsidRPr="005440F8">
      <w:rPr>
        <w:rFonts w:ascii="Calibri" w:hAnsi="Calibri" w:cs="Arial"/>
      </w:rPr>
      <w:t xml:space="preserve">DATE: </w:t>
    </w:r>
    <w:r w:rsidRPr="00605618">
      <w:rPr>
        <w:rFonts w:ascii="Calibri" w:hAnsi="Calibri" w:cs="Arial"/>
        <w:highlight w:val="yellow"/>
      </w:rPr>
      <w:t>[Insert Date, (e.g. Jan., 20</w:t>
    </w:r>
    <w:r w:rsidR="0014314B">
      <w:rPr>
        <w:rFonts w:ascii="Calibri" w:hAnsi="Calibri" w:cs="Arial"/>
        <w:highlight w:val="yellow"/>
      </w:rPr>
      <w:t>20</w:t>
    </w:r>
    <w:r w:rsidRPr="00605618">
      <w:rPr>
        <w:rFonts w:ascii="Calibri" w:hAnsi="Calibri" w:cs="Arial"/>
        <w:highlight w:val="yellow"/>
      </w:rPr>
      <w:t>)]</w:t>
    </w:r>
    <w:r w:rsidRPr="005440F8">
      <w:rPr>
        <w:rFonts w:ascii="Calibri" w:hAnsi="Calibri" w:cs="Arial"/>
      </w:rPr>
      <w:tab/>
    </w:r>
    <w:r w:rsidRPr="005440F8">
      <w:rPr>
        <w:rFonts w:ascii="Calibri" w:hAnsi="Calibri" w:cs="Arial"/>
      </w:rPr>
      <w:tab/>
      <w:t xml:space="preserve">Page </w:t>
    </w:r>
    <w:r w:rsidRPr="005440F8">
      <w:rPr>
        <w:rFonts w:ascii="Calibri" w:hAnsi="Calibri" w:cs="Arial"/>
      </w:rPr>
      <w:fldChar w:fldCharType="begin"/>
    </w:r>
    <w:r w:rsidRPr="005440F8">
      <w:rPr>
        <w:rFonts w:ascii="Calibri" w:hAnsi="Calibri" w:cs="Arial"/>
      </w:rPr>
      <w:instrText xml:space="preserve">PAGE </w:instrText>
    </w:r>
    <w:r w:rsidRPr="005440F8">
      <w:rPr>
        <w:rFonts w:ascii="Calibri" w:hAnsi="Calibri" w:cs="Arial"/>
      </w:rPr>
      <w:fldChar w:fldCharType="separate"/>
    </w:r>
    <w:r w:rsidR="0073332F">
      <w:rPr>
        <w:rFonts w:ascii="Calibri" w:hAnsi="Calibri" w:cs="Arial"/>
        <w:noProof/>
      </w:rPr>
      <w:t>1</w:t>
    </w:r>
    <w:r w:rsidRPr="005440F8">
      <w:rPr>
        <w:rFonts w:ascii="Calibri" w:hAnsi="Calibri" w:cs="Arial"/>
      </w:rPr>
      <w:fldChar w:fldCharType="end"/>
    </w:r>
    <w:r w:rsidRPr="005440F8">
      <w:rPr>
        <w:rFonts w:ascii="Calibri" w:hAnsi="Calibri" w:cs="Arial"/>
      </w:rPr>
      <w:t xml:space="preserve"> </w:t>
    </w:r>
  </w:p>
  <w:p w14:paraId="4D747BE1" w14:textId="77777777" w:rsidR="00F04E87" w:rsidRPr="00672C12" w:rsidRDefault="00F04E87" w:rsidP="008A26A6">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8D5AE" w14:textId="77777777" w:rsidR="00F04E87" w:rsidRPr="008F0386" w:rsidRDefault="00F04E87" w:rsidP="00672C12">
    <w:pPr>
      <w:pBdr>
        <w:top w:val="single" w:sz="4" w:space="1" w:color="auto"/>
      </w:pBdr>
      <w:tabs>
        <w:tab w:val="right" w:pos="10350"/>
      </w:tabs>
      <w:rPr>
        <w:rFonts w:ascii="Calibri" w:hAnsi="Calibri" w:cs="Arial"/>
      </w:rPr>
    </w:pPr>
    <w:r w:rsidRPr="008F0386">
      <w:rPr>
        <w:rFonts w:ascii="Calibri" w:hAnsi="Calibri" w:cs="Arial"/>
      </w:rPr>
      <w:t>CONTRACT NO</w:t>
    </w:r>
    <w:r w:rsidRPr="008F0386">
      <w:rPr>
        <w:rFonts w:ascii="Calibri" w:hAnsi="Calibri" w:cs="Arial"/>
        <w:highlight w:val="lightGray"/>
      </w:rPr>
      <w:t>.... [Insert Region Number]</w:t>
    </w:r>
    <w:r w:rsidRPr="008F0386">
      <w:rPr>
        <w:rFonts w:ascii="Calibri" w:hAnsi="Calibri" w:cs="Arial"/>
      </w:rPr>
      <w:tab/>
      <w:t>Section 01000</w:t>
    </w:r>
  </w:p>
  <w:p w14:paraId="5D5A5FE2" w14:textId="77777777" w:rsidR="00F04E87" w:rsidRPr="008F0386" w:rsidRDefault="00F04E87" w:rsidP="008A26A6">
    <w:pPr>
      <w:pBdr>
        <w:top w:val="single" w:sz="4" w:space="1" w:color="auto"/>
      </w:pBdr>
      <w:tabs>
        <w:tab w:val="left" w:pos="-1440"/>
        <w:tab w:val="left" w:pos="-720"/>
        <w:tab w:val="left" w:pos="0"/>
        <w:tab w:val="center" w:pos="5220"/>
        <w:tab w:val="right" w:pos="10350"/>
      </w:tabs>
      <w:rPr>
        <w:rFonts w:ascii="Calibri" w:hAnsi="Calibri" w:cs="Arial"/>
      </w:rPr>
    </w:pPr>
    <w:r w:rsidRPr="008F0386">
      <w:rPr>
        <w:rFonts w:ascii="Calibri" w:hAnsi="Calibri" w:cs="Arial"/>
        <w:b/>
      </w:rPr>
      <w:tab/>
      <w:t>GENERAL REQUIREMENTS</w:t>
    </w:r>
    <w:r w:rsidRPr="008F0386">
      <w:rPr>
        <w:rFonts w:ascii="Calibri" w:hAnsi="Calibri" w:cs="Arial"/>
      </w:rPr>
      <w:tab/>
    </w:r>
    <w:r w:rsidR="00A9178E" w:rsidRPr="008F0386">
      <w:rPr>
        <w:rFonts w:ascii="Calibri" w:hAnsi="Calibri" w:cs="Arial"/>
      </w:rPr>
      <w:t>2015-04-09</w:t>
    </w:r>
  </w:p>
  <w:p w14:paraId="6F1D3BB0" w14:textId="77777777" w:rsidR="00F04E87" w:rsidRPr="008F0386" w:rsidRDefault="00F04E87" w:rsidP="00672C12">
    <w:pPr>
      <w:pBdr>
        <w:top w:val="single" w:sz="4" w:space="1" w:color="auto"/>
      </w:pBdr>
      <w:tabs>
        <w:tab w:val="center" w:pos="5175"/>
        <w:tab w:val="right" w:pos="10350"/>
      </w:tabs>
      <w:rPr>
        <w:rFonts w:ascii="Calibri" w:hAnsi="Calibri" w:cs="Arial"/>
      </w:rPr>
    </w:pPr>
    <w:r w:rsidRPr="008F0386">
      <w:rPr>
        <w:rFonts w:ascii="Calibri" w:hAnsi="Calibri" w:cs="Arial"/>
      </w:rPr>
      <w:t xml:space="preserve">DATE:  </w:t>
    </w:r>
    <w:r w:rsidRPr="008F0386">
      <w:rPr>
        <w:rFonts w:ascii="Calibri" w:hAnsi="Calibri" w:cs="Arial"/>
        <w:highlight w:val="lightGray"/>
      </w:rPr>
      <w:t>[Insert Date, (e.g. Jan., 2000)]</w:t>
    </w:r>
    <w:r w:rsidRPr="008F0386">
      <w:rPr>
        <w:rFonts w:ascii="Calibri" w:hAnsi="Calibri" w:cs="Arial"/>
      </w:rPr>
      <w:tab/>
    </w:r>
    <w:r w:rsidRPr="008F0386">
      <w:rPr>
        <w:rFonts w:ascii="Calibri" w:hAnsi="Calibri" w:cs="Arial"/>
      </w:rPr>
      <w:tab/>
      <w:t xml:space="preserve">Page </w:t>
    </w:r>
    <w:r w:rsidRPr="008F0386">
      <w:rPr>
        <w:rFonts w:ascii="Calibri" w:hAnsi="Calibri" w:cs="Arial"/>
      </w:rPr>
      <w:fldChar w:fldCharType="begin"/>
    </w:r>
    <w:r w:rsidRPr="008F0386">
      <w:rPr>
        <w:rFonts w:ascii="Calibri" w:hAnsi="Calibri" w:cs="Arial"/>
      </w:rPr>
      <w:instrText xml:space="preserve">PAGE </w:instrText>
    </w:r>
    <w:r w:rsidRPr="008F0386">
      <w:rPr>
        <w:rFonts w:ascii="Calibri" w:hAnsi="Calibri" w:cs="Arial"/>
      </w:rPr>
      <w:fldChar w:fldCharType="separate"/>
    </w:r>
    <w:r w:rsidR="006679EE" w:rsidRPr="008F0386">
      <w:rPr>
        <w:rFonts w:ascii="Calibri" w:hAnsi="Calibri" w:cs="Arial"/>
        <w:noProof/>
      </w:rPr>
      <w:t>1</w:t>
    </w:r>
    <w:r w:rsidRPr="008F0386">
      <w:rPr>
        <w:rFonts w:ascii="Calibri" w:hAnsi="Calibri" w:cs="Arial"/>
      </w:rPr>
      <w:fldChar w:fldCharType="end"/>
    </w:r>
    <w:r w:rsidRPr="008F0386">
      <w:rPr>
        <w:rFonts w:ascii="Calibri" w:hAnsi="Calibri" w:cs="Arial"/>
      </w:rPr>
      <w:t xml:space="preserve"> </w:t>
    </w:r>
  </w:p>
  <w:p w14:paraId="4F87BFEE" w14:textId="77777777" w:rsidR="00F04E87" w:rsidRPr="008F0386" w:rsidRDefault="00F04E87" w:rsidP="006C0FAF">
    <w:pPr>
      <w:pStyle w:val="Header"/>
      <w:spacing w:after="240"/>
      <w:rPr>
        <w:rFonts w:ascii="Calibri" w:hAnsi="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E6C3B9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5DE1C9C"/>
    <w:multiLevelType w:val="multilevel"/>
    <w:tmpl w:val="511AB2C6"/>
    <w:lvl w:ilvl="0">
      <w:start w:val="1"/>
      <w:numFmt w:val="decimal"/>
      <w:pStyle w:val="Heading1"/>
      <w:lvlText w:val="PART %1."/>
      <w:lvlJc w:val="left"/>
      <w:pPr>
        <w:tabs>
          <w:tab w:val="num" w:pos="432"/>
        </w:tabs>
        <w:ind w:left="432" w:hanging="432"/>
      </w:pPr>
      <w:rPr>
        <w:rFonts w:ascii="Calibri" w:hAnsi="Calibri" w:hint="default"/>
        <w:b w:val="0"/>
        <w:i w:val="0"/>
      </w:rPr>
    </w:lvl>
    <w:lvl w:ilvl="1">
      <w:start w:val="1"/>
      <w:numFmt w:val="decimal"/>
      <w:pStyle w:val="Heading2"/>
      <w:lvlText w:val="%1.%2"/>
      <w:lvlJc w:val="left"/>
      <w:pPr>
        <w:tabs>
          <w:tab w:val="num" w:pos="576"/>
        </w:tabs>
        <w:ind w:left="576" w:hanging="576"/>
      </w:pPr>
      <w:rPr>
        <w:rFonts w:hint="default"/>
        <w:b w:val="0"/>
      </w:rPr>
    </w:lvl>
    <w:lvl w:ilvl="2">
      <w:start w:val="1"/>
      <w:numFmt w:val="decimal"/>
      <w:pStyle w:val="Heading3"/>
      <w:lvlText w:val=".%3"/>
      <w:lvlJc w:val="left"/>
      <w:pPr>
        <w:tabs>
          <w:tab w:val="num" w:pos="720"/>
        </w:tabs>
        <w:ind w:left="720" w:firstLine="2880"/>
      </w:pPr>
      <w:rPr>
        <w:rFonts w:ascii="Calibri" w:hAnsi="Calibri" w:hint="default"/>
        <w:color w:val="000000"/>
        <w:sz w:val="22"/>
      </w:rPr>
    </w:lvl>
    <w:lvl w:ilvl="3">
      <w:start w:val="1"/>
      <w:numFmt w:val="decimal"/>
      <w:pStyle w:val="Heading4"/>
      <w:lvlText w:val=".%4"/>
      <w:lvlJc w:val="left"/>
      <w:pPr>
        <w:tabs>
          <w:tab w:val="num" w:pos="-1746"/>
        </w:tabs>
        <w:ind w:left="-1746" w:firstLine="3456"/>
      </w:pPr>
      <w:rPr>
        <w:rFonts w:hint="default"/>
      </w:rPr>
    </w:lvl>
    <w:lvl w:ilvl="4">
      <w:start w:val="1"/>
      <w:numFmt w:val="decimal"/>
      <w:pStyle w:val="Heading5"/>
      <w:lvlText w:val="%5."/>
      <w:lvlJc w:val="left"/>
      <w:pPr>
        <w:tabs>
          <w:tab w:val="num" w:pos="540"/>
        </w:tabs>
        <w:ind w:left="540" w:firstLine="432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1C813A69"/>
    <w:multiLevelType w:val="hybridMultilevel"/>
    <w:tmpl w:val="0448929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FEA6C0B"/>
    <w:multiLevelType w:val="hybridMultilevel"/>
    <w:tmpl w:val="6AD287D6"/>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EE15B51"/>
    <w:multiLevelType w:val="multilevel"/>
    <w:tmpl w:val="FB688488"/>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50407D28"/>
    <w:multiLevelType w:val="multilevel"/>
    <w:tmpl w:val="1AC8B576"/>
    <w:lvl w:ilvl="0">
      <w:start w:val="1"/>
      <w:numFmt w:val="decimal"/>
      <w:lvlText w:val="PART %1."/>
      <w:lvlJc w:val="left"/>
      <w:pPr>
        <w:tabs>
          <w:tab w:val="num" w:pos="432"/>
        </w:tabs>
        <w:ind w:left="432" w:hanging="432"/>
      </w:pPr>
      <w:rPr>
        <w:rFonts w:ascii="Calibri" w:hAnsi="Calibri"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Calibri" w:hAnsi="Calibri" w:hint="default"/>
        <w:color w:val="000000"/>
        <w:sz w:val="22"/>
      </w:rPr>
    </w:lvl>
    <w:lvl w:ilvl="3">
      <w:start w:val="1"/>
      <w:numFmt w:val="decimal"/>
      <w:lvlText w:val=".%4"/>
      <w:lvlJc w:val="left"/>
      <w:pPr>
        <w:tabs>
          <w:tab w:val="num" w:pos="-1746"/>
        </w:tabs>
        <w:ind w:left="-1746" w:firstLine="3456"/>
      </w:pPr>
      <w:rPr>
        <w:rFonts w:hint="default"/>
      </w:rPr>
    </w:lvl>
    <w:lvl w:ilvl="4">
      <w:start w:val="1"/>
      <w:numFmt w:val="decimal"/>
      <w:lvlText w:val="%5."/>
      <w:lvlJc w:val="left"/>
      <w:pPr>
        <w:tabs>
          <w:tab w:val="num" w:pos="540"/>
        </w:tabs>
        <w:ind w:left="54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923416243">
    <w:abstractNumId w:val="0"/>
  </w:num>
  <w:num w:numId="2" w16cid:durableId="742796914">
    <w:abstractNumId w:val="0"/>
  </w:num>
  <w:num w:numId="3" w16cid:durableId="2067335434">
    <w:abstractNumId w:val="10"/>
  </w:num>
  <w:num w:numId="4" w16cid:durableId="2133938996">
    <w:abstractNumId w:val="5"/>
  </w:num>
  <w:num w:numId="5" w16cid:durableId="844131156">
    <w:abstractNumId w:val="11"/>
  </w:num>
  <w:num w:numId="6" w16cid:durableId="1347052604">
    <w:abstractNumId w:val="4"/>
  </w:num>
  <w:num w:numId="7" w16cid:durableId="424108838">
    <w:abstractNumId w:val="8"/>
  </w:num>
  <w:num w:numId="8" w16cid:durableId="1671563319">
    <w:abstractNumId w:val="1"/>
  </w:num>
  <w:num w:numId="9" w16cid:durableId="1501121496">
    <w:abstractNumId w:val="12"/>
  </w:num>
  <w:num w:numId="10" w16cid:durableId="1806043488">
    <w:abstractNumId w:val="7"/>
  </w:num>
  <w:num w:numId="11" w16cid:durableId="1489402719">
    <w:abstractNumId w:val="10"/>
  </w:num>
  <w:num w:numId="12" w16cid:durableId="1174490118">
    <w:abstractNumId w:val="10"/>
  </w:num>
  <w:num w:numId="13" w16cid:durableId="1414475054">
    <w:abstractNumId w:val="10"/>
  </w:num>
  <w:num w:numId="14" w16cid:durableId="1946039806">
    <w:abstractNumId w:val="10"/>
  </w:num>
  <w:num w:numId="15" w16cid:durableId="11031265">
    <w:abstractNumId w:val="10"/>
  </w:num>
  <w:num w:numId="16" w16cid:durableId="1011639380">
    <w:abstractNumId w:val="3"/>
  </w:num>
  <w:num w:numId="17" w16cid:durableId="656223120">
    <w:abstractNumId w:val="6"/>
  </w:num>
  <w:num w:numId="18" w16cid:durableId="1672639560">
    <w:abstractNumId w:val="10"/>
  </w:num>
  <w:num w:numId="19" w16cid:durableId="1227455256">
    <w:abstractNumId w:val="10"/>
  </w:num>
  <w:num w:numId="20" w16cid:durableId="189346451">
    <w:abstractNumId w:val="10"/>
  </w:num>
  <w:num w:numId="21" w16cid:durableId="1549804194">
    <w:abstractNumId w:val="10"/>
  </w:num>
  <w:num w:numId="22" w16cid:durableId="1667584995">
    <w:abstractNumId w:val="10"/>
  </w:num>
  <w:num w:numId="23" w16cid:durableId="2002847669">
    <w:abstractNumId w:val="9"/>
  </w:num>
  <w:num w:numId="24" w16cid:durableId="177859408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59151679">
    <w:abstractNumId w:val="10"/>
  </w:num>
  <w:num w:numId="26" w16cid:durableId="1772166678">
    <w:abstractNumId w:val="10"/>
  </w:num>
  <w:num w:numId="27" w16cid:durableId="1487749228">
    <w:abstractNumId w:val="10"/>
  </w:num>
  <w:num w:numId="28" w16cid:durableId="942105968">
    <w:abstractNumId w:val="10"/>
  </w:num>
  <w:num w:numId="29" w16cid:durableId="1021201012">
    <w:abstractNumId w:val="10"/>
  </w:num>
  <w:num w:numId="30" w16cid:durableId="144128886">
    <w:abstractNumId w:val="10"/>
  </w:num>
  <w:num w:numId="31" w16cid:durableId="1730182671">
    <w:abstractNumId w:val="10"/>
  </w:num>
  <w:num w:numId="32" w16cid:durableId="1393037318">
    <w:abstractNumId w:val="10"/>
  </w:num>
  <w:num w:numId="33" w16cid:durableId="1472140456">
    <w:abstractNumId w:val="10"/>
  </w:num>
  <w:num w:numId="34" w16cid:durableId="320736256">
    <w:abstractNumId w:val="10"/>
  </w:num>
  <w:num w:numId="35" w16cid:durableId="315187652">
    <w:abstractNumId w:val="10"/>
  </w:num>
  <w:num w:numId="36" w16cid:durableId="1946964685">
    <w:abstractNumId w:val="10"/>
  </w:num>
  <w:num w:numId="37" w16cid:durableId="1371027118">
    <w:abstractNumId w:val="10"/>
  </w:num>
  <w:num w:numId="38" w16cid:durableId="1835023623">
    <w:abstractNumId w:val="10"/>
  </w:num>
  <w:num w:numId="39" w16cid:durableId="1761566220">
    <w:abstractNumId w:val="10"/>
  </w:num>
  <w:num w:numId="40" w16cid:durableId="704134825">
    <w:abstractNumId w:val="10"/>
  </w:num>
  <w:num w:numId="41" w16cid:durableId="570696211">
    <w:abstractNumId w:val="10"/>
  </w:num>
  <w:num w:numId="42" w16cid:durableId="1482194393">
    <w:abstractNumId w:val="10"/>
  </w:num>
  <w:num w:numId="43" w16cid:durableId="115842016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ny Pang">
    <w15:presenceInfo w15:providerId="AD" w15:userId="S::Johnny.Pang@etoengineering.ca::93e0402e-0c7d-4ac3-adc9-299bd55456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mirrorMargins/>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oNotTrackMoves/>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oolset" w:val="3"/>
  </w:docVars>
  <w:rsids>
    <w:rsidRoot w:val="00D109FD"/>
    <w:rsid w:val="00001998"/>
    <w:rsid w:val="00036427"/>
    <w:rsid w:val="00053B79"/>
    <w:rsid w:val="00060C50"/>
    <w:rsid w:val="0008331D"/>
    <w:rsid w:val="000A7BB7"/>
    <w:rsid w:val="000B42F2"/>
    <w:rsid w:val="000C072A"/>
    <w:rsid w:val="000C30AC"/>
    <w:rsid w:val="000C6EBC"/>
    <w:rsid w:val="00107DBA"/>
    <w:rsid w:val="00126C15"/>
    <w:rsid w:val="0014314B"/>
    <w:rsid w:val="00160726"/>
    <w:rsid w:val="00171337"/>
    <w:rsid w:val="00184AEC"/>
    <w:rsid w:val="001A29B9"/>
    <w:rsid w:val="001B3E2D"/>
    <w:rsid w:val="001C22F1"/>
    <w:rsid w:val="001E0380"/>
    <w:rsid w:val="001E1FF7"/>
    <w:rsid w:val="0021311E"/>
    <w:rsid w:val="002305A9"/>
    <w:rsid w:val="00253E40"/>
    <w:rsid w:val="0027258D"/>
    <w:rsid w:val="002730A2"/>
    <w:rsid w:val="00285676"/>
    <w:rsid w:val="002A5E53"/>
    <w:rsid w:val="002B03F4"/>
    <w:rsid w:val="002B47CD"/>
    <w:rsid w:val="002C6D73"/>
    <w:rsid w:val="002D4787"/>
    <w:rsid w:val="002E0366"/>
    <w:rsid w:val="002F5E6B"/>
    <w:rsid w:val="003130DA"/>
    <w:rsid w:val="0032082D"/>
    <w:rsid w:val="0033540B"/>
    <w:rsid w:val="003634F4"/>
    <w:rsid w:val="00363E71"/>
    <w:rsid w:val="00366110"/>
    <w:rsid w:val="00372157"/>
    <w:rsid w:val="003830FD"/>
    <w:rsid w:val="003B0FAB"/>
    <w:rsid w:val="003B2169"/>
    <w:rsid w:val="003B223F"/>
    <w:rsid w:val="003C370A"/>
    <w:rsid w:val="003F11CD"/>
    <w:rsid w:val="0040417E"/>
    <w:rsid w:val="00405DD3"/>
    <w:rsid w:val="00407158"/>
    <w:rsid w:val="00414AEF"/>
    <w:rsid w:val="00440B17"/>
    <w:rsid w:val="004576B9"/>
    <w:rsid w:val="0046024B"/>
    <w:rsid w:val="00463206"/>
    <w:rsid w:val="00470C2D"/>
    <w:rsid w:val="00471CAF"/>
    <w:rsid w:val="00484761"/>
    <w:rsid w:val="0048769C"/>
    <w:rsid w:val="004B331D"/>
    <w:rsid w:val="004D16FB"/>
    <w:rsid w:val="004F0ED3"/>
    <w:rsid w:val="004F55AC"/>
    <w:rsid w:val="00502C05"/>
    <w:rsid w:val="0051522C"/>
    <w:rsid w:val="005440F8"/>
    <w:rsid w:val="0056360C"/>
    <w:rsid w:val="0056431B"/>
    <w:rsid w:val="005664C1"/>
    <w:rsid w:val="00573A42"/>
    <w:rsid w:val="00586B1F"/>
    <w:rsid w:val="005947BD"/>
    <w:rsid w:val="005D018F"/>
    <w:rsid w:val="00604B08"/>
    <w:rsid w:val="00604FB1"/>
    <w:rsid w:val="00605618"/>
    <w:rsid w:val="006214F8"/>
    <w:rsid w:val="0064448A"/>
    <w:rsid w:val="006560B9"/>
    <w:rsid w:val="0066517B"/>
    <w:rsid w:val="006679EE"/>
    <w:rsid w:val="00672C12"/>
    <w:rsid w:val="0068122B"/>
    <w:rsid w:val="00692E94"/>
    <w:rsid w:val="00694256"/>
    <w:rsid w:val="006A0819"/>
    <w:rsid w:val="006C0FAF"/>
    <w:rsid w:val="006C77DE"/>
    <w:rsid w:val="006E004A"/>
    <w:rsid w:val="006E684A"/>
    <w:rsid w:val="0070514B"/>
    <w:rsid w:val="007177FE"/>
    <w:rsid w:val="00727751"/>
    <w:rsid w:val="0073332F"/>
    <w:rsid w:val="00746902"/>
    <w:rsid w:val="0074797F"/>
    <w:rsid w:val="0075002A"/>
    <w:rsid w:val="00784302"/>
    <w:rsid w:val="00790F52"/>
    <w:rsid w:val="00791800"/>
    <w:rsid w:val="00797B2E"/>
    <w:rsid w:val="007C3EA7"/>
    <w:rsid w:val="007E2190"/>
    <w:rsid w:val="007E4441"/>
    <w:rsid w:val="008001A5"/>
    <w:rsid w:val="00812580"/>
    <w:rsid w:val="00812A85"/>
    <w:rsid w:val="008200E6"/>
    <w:rsid w:val="00822525"/>
    <w:rsid w:val="00825CB2"/>
    <w:rsid w:val="00831569"/>
    <w:rsid w:val="008322FA"/>
    <w:rsid w:val="0085176D"/>
    <w:rsid w:val="00864651"/>
    <w:rsid w:val="00876AC7"/>
    <w:rsid w:val="00882532"/>
    <w:rsid w:val="00883A99"/>
    <w:rsid w:val="00885293"/>
    <w:rsid w:val="00895ADA"/>
    <w:rsid w:val="008A26A6"/>
    <w:rsid w:val="008B4DB1"/>
    <w:rsid w:val="008C6B11"/>
    <w:rsid w:val="008E08E4"/>
    <w:rsid w:val="008F0386"/>
    <w:rsid w:val="008F0EE3"/>
    <w:rsid w:val="00903887"/>
    <w:rsid w:val="00903D30"/>
    <w:rsid w:val="009369FF"/>
    <w:rsid w:val="009371EC"/>
    <w:rsid w:val="00940E10"/>
    <w:rsid w:val="009418A5"/>
    <w:rsid w:val="009429EE"/>
    <w:rsid w:val="00950EDB"/>
    <w:rsid w:val="00960901"/>
    <w:rsid w:val="009768DD"/>
    <w:rsid w:val="00980425"/>
    <w:rsid w:val="009874F1"/>
    <w:rsid w:val="009939E5"/>
    <w:rsid w:val="00997296"/>
    <w:rsid w:val="009A3BE1"/>
    <w:rsid w:val="009C730D"/>
    <w:rsid w:val="009E5AF3"/>
    <w:rsid w:val="00A063D2"/>
    <w:rsid w:val="00A21E30"/>
    <w:rsid w:val="00A27F0E"/>
    <w:rsid w:val="00A30BE3"/>
    <w:rsid w:val="00A51283"/>
    <w:rsid w:val="00A53FD8"/>
    <w:rsid w:val="00A701C6"/>
    <w:rsid w:val="00A767E0"/>
    <w:rsid w:val="00A77C74"/>
    <w:rsid w:val="00A9092A"/>
    <w:rsid w:val="00A9178E"/>
    <w:rsid w:val="00AA040C"/>
    <w:rsid w:val="00AA06C8"/>
    <w:rsid w:val="00AA614D"/>
    <w:rsid w:val="00AC610E"/>
    <w:rsid w:val="00B20063"/>
    <w:rsid w:val="00B26319"/>
    <w:rsid w:val="00B7323D"/>
    <w:rsid w:val="00B83A77"/>
    <w:rsid w:val="00B97401"/>
    <w:rsid w:val="00BA1B4A"/>
    <w:rsid w:val="00BA5534"/>
    <w:rsid w:val="00BB7F0A"/>
    <w:rsid w:val="00BF5090"/>
    <w:rsid w:val="00C23014"/>
    <w:rsid w:val="00C35936"/>
    <w:rsid w:val="00C52642"/>
    <w:rsid w:val="00C67B1B"/>
    <w:rsid w:val="00C73272"/>
    <w:rsid w:val="00C80C03"/>
    <w:rsid w:val="00C81675"/>
    <w:rsid w:val="00CA1145"/>
    <w:rsid w:val="00CA3E0B"/>
    <w:rsid w:val="00CD035E"/>
    <w:rsid w:val="00CD6E26"/>
    <w:rsid w:val="00D0632E"/>
    <w:rsid w:val="00D109FD"/>
    <w:rsid w:val="00D26372"/>
    <w:rsid w:val="00D273BF"/>
    <w:rsid w:val="00D3626B"/>
    <w:rsid w:val="00D54D8E"/>
    <w:rsid w:val="00D615CF"/>
    <w:rsid w:val="00D63196"/>
    <w:rsid w:val="00D705EE"/>
    <w:rsid w:val="00D716BF"/>
    <w:rsid w:val="00D74F51"/>
    <w:rsid w:val="00D83EDF"/>
    <w:rsid w:val="00D8551F"/>
    <w:rsid w:val="00D858EE"/>
    <w:rsid w:val="00D860D7"/>
    <w:rsid w:val="00D926B0"/>
    <w:rsid w:val="00DA0837"/>
    <w:rsid w:val="00DA097A"/>
    <w:rsid w:val="00DA69EF"/>
    <w:rsid w:val="00DB05B5"/>
    <w:rsid w:val="00DB06A2"/>
    <w:rsid w:val="00DB3CF4"/>
    <w:rsid w:val="00DB613E"/>
    <w:rsid w:val="00DE24A0"/>
    <w:rsid w:val="00DF2992"/>
    <w:rsid w:val="00E0597B"/>
    <w:rsid w:val="00E23F84"/>
    <w:rsid w:val="00E31E91"/>
    <w:rsid w:val="00E3396A"/>
    <w:rsid w:val="00E62AA3"/>
    <w:rsid w:val="00E76C55"/>
    <w:rsid w:val="00E800FB"/>
    <w:rsid w:val="00E87AD7"/>
    <w:rsid w:val="00E93008"/>
    <w:rsid w:val="00E9530E"/>
    <w:rsid w:val="00EA1528"/>
    <w:rsid w:val="00EA350D"/>
    <w:rsid w:val="00EB4A9A"/>
    <w:rsid w:val="00EB4B07"/>
    <w:rsid w:val="00EC2534"/>
    <w:rsid w:val="00ED3DE9"/>
    <w:rsid w:val="00EE0652"/>
    <w:rsid w:val="00EF06AC"/>
    <w:rsid w:val="00EF7B81"/>
    <w:rsid w:val="00F00AD9"/>
    <w:rsid w:val="00F04E87"/>
    <w:rsid w:val="00F13982"/>
    <w:rsid w:val="00F2171F"/>
    <w:rsid w:val="00F26117"/>
    <w:rsid w:val="00F4582A"/>
    <w:rsid w:val="00F5273F"/>
    <w:rsid w:val="00F6204E"/>
    <w:rsid w:val="00F64F35"/>
    <w:rsid w:val="00F927AE"/>
    <w:rsid w:val="00FA1DE1"/>
    <w:rsid w:val="00FA4385"/>
    <w:rsid w:val="00FD3B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811F2F"/>
  <w15:chartTrackingRefBased/>
  <w15:docId w15:val="{1B9B04A5-E673-4630-AC53-2BA71B105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uiPriority="99" w:qFormat="1"/>
    <w:lsdException w:name="heading 6" w:qFormat="1"/>
    <w:lsdException w:name="heading 7" w:uiPriority="99"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69EF"/>
    <w:rPr>
      <w:rFonts w:ascii="Book Antiqua" w:hAnsi="Book Antiqua"/>
      <w:sz w:val="22"/>
    </w:rPr>
  </w:style>
  <w:style w:type="paragraph" w:styleId="Heading1">
    <w:name w:val="heading 1"/>
    <w:aliases w:val="Heading 1S,Contents - level1 Char"/>
    <w:basedOn w:val="Main-Head"/>
    <w:next w:val="BodyText"/>
    <w:link w:val="Heading1Char"/>
    <w:qFormat/>
    <w:rsid w:val="00797B2E"/>
    <w:pPr>
      <w:keepNext/>
      <w:numPr>
        <w:numId w:val="43"/>
      </w:numPr>
      <w:tabs>
        <w:tab w:val="clear" w:pos="432"/>
        <w:tab w:val="num" w:pos="720"/>
      </w:tabs>
      <w:spacing w:before="160"/>
      <w:ind w:left="720" w:hanging="720"/>
      <w:outlineLvl w:val="0"/>
    </w:pPr>
    <w:rPr>
      <w:rFonts w:ascii="Calibri" w:hAnsi="Calibri"/>
      <w:b w:val="0"/>
      <w:caps/>
      <w:szCs w:val="22"/>
      <w:u w:val="single"/>
    </w:rPr>
  </w:style>
  <w:style w:type="paragraph" w:styleId="Heading2">
    <w:name w:val="heading 2"/>
    <w:aliases w:val="Heading 2S"/>
    <w:basedOn w:val="StyleHeading2Underline"/>
    <w:next w:val="BodyText"/>
    <w:link w:val="Heading2Char"/>
    <w:qFormat/>
    <w:rsid w:val="00797B2E"/>
    <w:pPr>
      <w:numPr>
        <w:ilvl w:val="1"/>
        <w:numId w:val="43"/>
      </w:numPr>
      <w:tabs>
        <w:tab w:val="clear" w:pos="576"/>
        <w:tab w:val="num" w:pos="720"/>
      </w:tabs>
      <w:spacing w:before="80" w:after="0"/>
      <w:ind w:left="720" w:hanging="720"/>
      <w:outlineLvl w:val="1"/>
    </w:pPr>
    <w:rPr>
      <w:rFonts w:ascii="Calibri" w:hAnsi="Calibri"/>
      <w:b w:val="0"/>
      <w:szCs w:val="22"/>
    </w:rPr>
  </w:style>
  <w:style w:type="paragraph" w:styleId="Heading3">
    <w:name w:val="heading 3"/>
    <w:aliases w:val="Heading 3S"/>
    <w:basedOn w:val="Main-Head"/>
    <w:link w:val="Heading3Char"/>
    <w:qFormat/>
    <w:rsid w:val="00797B2E"/>
    <w:pPr>
      <w:numPr>
        <w:ilvl w:val="2"/>
        <w:numId w:val="43"/>
      </w:numPr>
      <w:tabs>
        <w:tab w:val="clear" w:pos="720"/>
        <w:tab w:val="num" w:pos="1440"/>
      </w:tabs>
      <w:spacing w:before="80"/>
      <w:ind w:left="1440" w:hanging="720"/>
      <w:outlineLvl w:val="2"/>
    </w:pPr>
    <w:rPr>
      <w:rFonts w:ascii="Calibri" w:hAnsi="Calibri" w:cs="Calibri"/>
      <w:b w:val="0"/>
    </w:rPr>
  </w:style>
  <w:style w:type="paragraph" w:styleId="Heading4">
    <w:name w:val="heading 4"/>
    <w:aliases w:val="Heading 4S"/>
    <w:basedOn w:val="Main-Head"/>
    <w:link w:val="Heading4Char"/>
    <w:qFormat/>
    <w:rsid w:val="006679EE"/>
    <w:pPr>
      <w:numPr>
        <w:ilvl w:val="3"/>
        <w:numId w:val="43"/>
      </w:numPr>
      <w:ind w:left="2160" w:hanging="720"/>
      <w:outlineLvl w:val="3"/>
    </w:pPr>
    <w:rPr>
      <w:rFonts w:ascii="Calibri" w:hAnsi="Calibri" w:cs="Calibri"/>
      <w:b w:val="0"/>
      <w:szCs w:val="22"/>
    </w:rPr>
  </w:style>
  <w:style w:type="paragraph" w:styleId="Heading5">
    <w:name w:val="heading 5"/>
    <w:aliases w:val="Heading 5S"/>
    <w:basedOn w:val="Main-Head"/>
    <w:link w:val="Heading5Char"/>
    <w:uiPriority w:val="99"/>
    <w:qFormat/>
    <w:rsid w:val="00DA69EF"/>
    <w:pPr>
      <w:numPr>
        <w:ilvl w:val="4"/>
        <w:numId w:val="43"/>
      </w:numPr>
      <w:tabs>
        <w:tab w:val="left" w:pos="2160"/>
      </w:tabs>
      <w:outlineLvl w:val="4"/>
    </w:pPr>
    <w:rPr>
      <w:rFonts w:ascii="Calibri" w:hAnsi="Calibri" w:cs="Calibri"/>
      <w:b w:val="0"/>
      <w:szCs w:val="22"/>
    </w:rPr>
  </w:style>
  <w:style w:type="paragraph" w:styleId="Heading6">
    <w:name w:val="heading 6"/>
    <w:aliases w:val="Heading 6S"/>
    <w:basedOn w:val="Main-Head"/>
    <w:next w:val="BodyText"/>
    <w:link w:val="Heading6Char"/>
    <w:qFormat/>
    <w:rsid w:val="00DA69EF"/>
    <w:pPr>
      <w:numPr>
        <w:ilvl w:val="5"/>
        <w:numId w:val="43"/>
      </w:numPr>
      <w:outlineLvl w:val="5"/>
    </w:pPr>
    <w:rPr>
      <w:i/>
      <w:sz w:val="24"/>
    </w:rPr>
  </w:style>
  <w:style w:type="paragraph" w:styleId="Heading7">
    <w:name w:val="heading 7"/>
    <w:basedOn w:val="Normal"/>
    <w:next w:val="Normal"/>
    <w:link w:val="Heading7Char"/>
    <w:uiPriority w:val="99"/>
    <w:qFormat/>
    <w:rsid w:val="00DA69EF"/>
    <w:pPr>
      <w:numPr>
        <w:ilvl w:val="6"/>
        <w:numId w:val="43"/>
      </w:numPr>
      <w:spacing w:before="240" w:after="60"/>
      <w:outlineLvl w:val="6"/>
    </w:pPr>
    <w:rPr>
      <w:rFonts w:ascii="Times New Roman" w:hAnsi="Times New Roman"/>
      <w:sz w:val="24"/>
      <w:szCs w:val="24"/>
    </w:rPr>
  </w:style>
  <w:style w:type="paragraph" w:styleId="Heading8">
    <w:name w:val="heading 8"/>
    <w:basedOn w:val="Normal"/>
    <w:next w:val="Normal"/>
    <w:qFormat/>
    <w:rsid w:val="00DA69EF"/>
    <w:pPr>
      <w:numPr>
        <w:ilvl w:val="7"/>
        <w:numId w:val="43"/>
      </w:numPr>
      <w:spacing w:before="240" w:after="60"/>
      <w:outlineLvl w:val="7"/>
    </w:pPr>
    <w:rPr>
      <w:rFonts w:ascii="Times New Roman" w:hAnsi="Times New Roman"/>
      <w:i/>
      <w:iCs/>
      <w:sz w:val="24"/>
      <w:szCs w:val="24"/>
    </w:rPr>
  </w:style>
  <w:style w:type="paragraph" w:styleId="Heading9">
    <w:name w:val="heading 9"/>
    <w:basedOn w:val="Normal"/>
    <w:next w:val="Normal"/>
    <w:qFormat/>
    <w:rsid w:val="00DA69EF"/>
    <w:pPr>
      <w:numPr>
        <w:ilvl w:val="8"/>
        <w:numId w:val="4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qFormat/>
    <w:rsid w:val="00DA69EF"/>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rsid w:val="00DA69EF"/>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4"/>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aliases w:val="Heading 3S Char"/>
    <w:link w:val="Heading3"/>
    <w:rsid w:val="00797B2E"/>
    <w:rPr>
      <w:rFonts w:ascii="Calibri" w:hAnsi="Calibri" w:cs="Calibri"/>
      <w:sz w:val="22"/>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rsid w:val="00903887"/>
    <w:pPr>
      <w:widowControl w:val="0"/>
      <w:spacing w:before="60" w:after="60"/>
    </w:pPr>
    <w:rPr>
      <w:rFonts w:ascii="Arial" w:hAnsi="Arial"/>
      <w:sz w:val="20"/>
      <w:lang w:val="en-GB"/>
    </w:rPr>
  </w:style>
  <w:style w:type="paragraph" w:customStyle="1" w:styleId="TableHeading">
    <w:name w:val="Table Heading"/>
    <w:basedOn w:val="Normal"/>
    <w:rsid w:val="00903887"/>
    <w:pPr>
      <w:widowControl w:val="0"/>
      <w:spacing w:before="60" w:after="60"/>
    </w:pPr>
    <w:rPr>
      <w:rFonts w:ascii="Arial" w:hAnsi="Arial"/>
      <w:b/>
      <w:sz w:val="20"/>
      <w:lang w:val="en-GB"/>
    </w:rPr>
  </w:style>
  <w:style w:type="paragraph" w:styleId="BalloonText">
    <w:name w:val="Balloon Text"/>
    <w:basedOn w:val="Normal"/>
    <w:semiHidden/>
    <w:rsid w:val="00831569"/>
    <w:rPr>
      <w:rFonts w:ascii="Tahoma" w:hAnsi="Tahoma" w:cs="Tahoma"/>
      <w:sz w:val="16"/>
      <w:szCs w:val="16"/>
    </w:rPr>
  </w:style>
  <w:style w:type="table" w:styleId="TableGrid">
    <w:name w:val="Table Grid"/>
    <w:basedOn w:val="TableNormal"/>
    <w:rsid w:val="007918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1E0380"/>
    <w:pPr>
      <w:spacing w:before="0"/>
    </w:pPr>
    <w:rPr>
      <w:rFonts w:ascii="Book Antiqua" w:hAnsi="Book Antiqua"/>
      <w:b/>
      <w:bCs/>
      <w:sz w:val="20"/>
    </w:rPr>
  </w:style>
  <w:style w:type="paragraph" w:customStyle="1" w:styleId="StyleHeading3Left25Firstline0">
    <w:name w:val="Style Heading 3 + Left:  2.5&quot; First line:  0&quot;"/>
    <w:basedOn w:val="Heading3"/>
    <w:rsid w:val="0032082D"/>
    <w:pPr>
      <w:ind w:left="720" w:firstLine="0"/>
    </w:pPr>
  </w:style>
  <w:style w:type="paragraph" w:customStyle="1" w:styleId="StyleHeading2Underline">
    <w:name w:val="Style Heading 2 + Underline"/>
    <w:basedOn w:val="BodyText"/>
    <w:qFormat/>
    <w:rsid w:val="00F04E87"/>
    <w:rPr>
      <w:b/>
      <w:u w:val="single"/>
    </w:rPr>
  </w:style>
  <w:style w:type="character" w:customStyle="1" w:styleId="Heading1Char">
    <w:name w:val="Heading 1 Char"/>
    <w:aliases w:val="Heading 1S Char,Contents - level1 Char Char"/>
    <w:link w:val="Heading1"/>
    <w:uiPriority w:val="99"/>
    <w:rsid w:val="00797B2E"/>
    <w:rPr>
      <w:rFonts w:ascii="Calibri" w:hAnsi="Calibri"/>
      <w:caps/>
      <w:sz w:val="22"/>
      <w:szCs w:val="22"/>
      <w:u w:val="single"/>
    </w:rPr>
  </w:style>
  <w:style w:type="character" w:customStyle="1" w:styleId="Heading2Char">
    <w:name w:val="Heading 2 Char"/>
    <w:aliases w:val="Heading 2S Char"/>
    <w:link w:val="Heading2"/>
    <w:rsid w:val="00797B2E"/>
    <w:rPr>
      <w:rFonts w:ascii="Calibri" w:hAnsi="Calibri"/>
      <w:sz w:val="22"/>
      <w:szCs w:val="22"/>
      <w:u w:val="single"/>
    </w:rPr>
  </w:style>
  <w:style w:type="character" w:customStyle="1" w:styleId="Heading4Char">
    <w:name w:val="Heading 4 Char"/>
    <w:aliases w:val="Heading 4S Char"/>
    <w:link w:val="Heading4"/>
    <w:uiPriority w:val="99"/>
    <w:rsid w:val="006679EE"/>
    <w:rPr>
      <w:rFonts w:ascii="Calibri" w:hAnsi="Calibri" w:cs="Calibri"/>
      <w:sz w:val="22"/>
      <w:szCs w:val="22"/>
    </w:rPr>
  </w:style>
  <w:style w:type="character" w:customStyle="1" w:styleId="Heading5Char">
    <w:name w:val="Heading 5 Char"/>
    <w:aliases w:val="Heading 5S Char"/>
    <w:link w:val="Heading5"/>
    <w:uiPriority w:val="99"/>
    <w:rsid w:val="00DA69EF"/>
    <w:rPr>
      <w:rFonts w:ascii="Calibri" w:hAnsi="Calibri" w:cs="Calibri"/>
      <w:sz w:val="22"/>
      <w:szCs w:val="22"/>
    </w:rPr>
  </w:style>
  <w:style w:type="character" w:customStyle="1" w:styleId="Heading6Char">
    <w:name w:val="Heading 6 Char"/>
    <w:aliases w:val="Heading 6S Char"/>
    <w:link w:val="Heading6"/>
    <w:uiPriority w:val="99"/>
    <w:rsid w:val="00AC610E"/>
    <w:rPr>
      <w:rFonts w:ascii="Arial Narrow" w:hAnsi="Arial Narrow"/>
      <w:b/>
      <w:i/>
      <w:sz w:val="24"/>
    </w:rPr>
  </w:style>
  <w:style w:type="character" w:customStyle="1" w:styleId="Heading7Char">
    <w:name w:val="Heading 7 Char"/>
    <w:link w:val="Heading7"/>
    <w:uiPriority w:val="99"/>
    <w:rsid w:val="00AC610E"/>
    <w:rPr>
      <w:sz w:val="24"/>
      <w:szCs w:val="24"/>
    </w:rPr>
  </w:style>
  <w:style w:type="character" w:customStyle="1" w:styleId="CommentTextChar">
    <w:name w:val="Comment Text Char"/>
    <w:link w:val="CommentText"/>
    <w:semiHidden/>
    <w:rsid w:val="00895ADA"/>
    <w:rPr>
      <w:rFonts w:ascii="Arial" w:hAnsi="Arial"/>
      <w:sz w:val="22"/>
    </w:rPr>
  </w:style>
  <w:style w:type="paragraph" w:styleId="Revision">
    <w:name w:val="Revision"/>
    <w:hidden/>
    <w:uiPriority w:val="99"/>
    <w:semiHidden/>
    <w:rsid w:val="00060C50"/>
    <w:rPr>
      <w:rFonts w:ascii="Book Antiqua" w:hAnsi="Book Antiqu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90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Northeast Vaughan Water Servicing Project</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Props1.xml><?xml version="1.0" encoding="utf-8"?>
<ds:datastoreItem xmlns:ds="http://schemas.openxmlformats.org/officeDocument/2006/customXml" ds:itemID="{05FBF0DE-A618-4AEE-88E9-C11547F14622}">
  <ds:schemaRefs>
    <ds:schemaRef ds:uri="http://schemas.microsoft.com/sharepoint/v3/contenttype/forms"/>
  </ds:schemaRefs>
</ds:datastoreItem>
</file>

<file path=customXml/itemProps2.xml><?xml version="1.0" encoding="utf-8"?>
<ds:datastoreItem xmlns:ds="http://schemas.openxmlformats.org/officeDocument/2006/customXml" ds:itemID="{6673663D-FDF5-4783-99C4-E30FADB1E1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D3C57F-BA8C-4A34-9980-5C4375DFA08A}">
  <ds:schemaRefs>
    <ds:schemaRef ds:uri="http://schemas.microsoft.com/office/2006/metadata/longProperties"/>
  </ds:schemaRefs>
</ds:datastoreItem>
</file>

<file path=customXml/itemProps4.xml><?xml version="1.0" encoding="utf-8"?>
<ds:datastoreItem xmlns:ds="http://schemas.openxmlformats.org/officeDocument/2006/customXml" ds:itemID="{4F3B2A54-26AD-4AC1-BA4E-D63E056CA772}">
  <ds:schemaRefs>
    <ds:schemaRef ds:uri="http://schemas.microsoft.com/office/2006/metadata/properties"/>
    <ds:schemaRef ds:uri="http://schemas.microsoft.com/office/infopath/2007/PartnerControls"/>
    <ds:schemaRef ds:uri="842cd523-47d6-43d6-8211-471f8d7272d8"/>
    <ds:schemaRef ds:uri="d6d05743-d6d0-46ac-98bc-99f29ab3bcad"/>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14</TotalTime>
  <Pages>3</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01000_General_Requirements (Dec 16, 2015)</vt:lpstr>
    </vt:vector>
  </TitlesOfParts>
  <Company>Regional Municipality of York</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01000_General_Requirements (Dec 16, 2015)</dc:title>
  <dc:subject/>
  <dc:creator>Adley-McGinnis, Andrea</dc:creator>
  <cp:keywords/>
  <dc:description/>
  <cp:lastModifiedBy>Johnny Pang</cp:lastModifiedBy>
  <cp:revision>4</cp:revision>
  <cp:lastPrinted>2012-03-21T14:52:00Z</cp:lastPrinted>
  <dcterms:created xsi:type="dcterms:W3CDTF">2022-11-17T17:57:00Z</dcterms:created>
  <dcterms:modified xsi:type="dcterms:W3CDTF">2022-11-28T15:16:00Z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Sort Order">
    <vt:lpwstr/>
  </property>
  <property fmtid="{D5CDD505-2E9C-101B-9397-08002B2CF9AE}" pid="4" name="Last Updated">
    <vt:lpwstr>2021-03-04T00:00:00Z</vt:lpwstr>
  </property>
  <property fmtid="{D5CDD505-2E9C-101B-9397-08002B2CF9AE}" pid="5" name="_dlc_DocId">
    <vt:lpwstr>ENVCPD-95-2178</vt:lpwstr>
  </property>
  <property fmtid="{D5CDD505-2E9C-101B-9397-08002B2CF9AE}" pid="6" name="_dlc_DocIdItemGuid">
    <vt:lpwstr>a0d22704-3dd0-4784-ae4e-770b4aae340c</vt:lpwstr>
  </property>
  <property fmtid="{D5CDD505-2E9C-101B-9397-08002B2CF9AE}" pid="7" name="_dlc_DocIdUrl">
    <vt:lpwstr>https://mycloud.york.ca/projects/EnvServProgramDeliveryOffice/Design/_layouts/DocIdRedir.aspx?ID=ENVCPD-95-2178, ENVCPD-95-2178</vt:lpwstr>
  </property>
  <property fmtid="{D5CDD505-2E9C-101B-9397-08002B2CF9AE}" pid="8" name="TemplateUrl">
    <vt:lpwstr/>
  </property>
  <property fmtid="{D5CDD505-2E9C-101B-9397-08002B2CF9AE}" pid="9" name="xd_ProgID">
    <vt:lpwstr/>
  </property>
  <property fmtid="{D5CDD505-2E9C-101B-9397-08002B2CF9AE}" pid="10" name="_CopySource">
    <vt:lpwstr>https://mycloud.york.ca/projects/EnvServProgramDeliveryOffice/Design/Shared Documents/Technical Design Specification Templates/Division 01 - General Requirements/01000 General Requirements.doc</vt:lpwstr>
  </property>
  <property fmtid="{D5CDD505-2E9C-101B-9397-08002B2CF9AE}" pid="11" name="Order">
    <vt:lpwstr>217800.000000000</vt:lpwstr>
  </property>
  <property fmtid="{D5CDD505-2E9C-101B-9397-08002B2CF9AE}" pid="12" name="Document Type">
    <vt:lpwstr>Technical Design Specification Templates</vt:lpwstr>
  </property>
  <property fmtid="{D5CDD505-2E9C-101B-9397-08002B2CF9AE}" pid="13" name="Office">
    <vt:lpwstr/>
  </property>
  <property fmtid="{D5CDD505-2E9C-101B-9397-08002B2CF9AE}" pid="14" name="Information Type">
    <vt:lpwstr/>
  </property>
  <property fmtid="{D5CDD505-2E9C-101B-9397-08002B2CF9AE}" pid="15" name="AERIS Pools">
    <vt:lpwstr/>
  </property>
  <property fmtid="{D5CDD505-2E9C-101B-9397-08002B2CF9AE}" pid="16" name="Data Classification">
    <vt:lpwstr>1;#Confidential|dbb6cc64-9915-4cf6-857e-3e641b410f5c</vt:lpwstr>
  </property>
  <property fmtid="{D5CDD505-2E9C-101B-9397-08002B2CF9AE}" pid="17" name="ContentTypeId">
    <vt:lpwstr>0x010100BF8E50B80A32C040A85FB450FB26C9E5</vt:lpwstr>
  </property>
  <property fmtid="{D5CDD505-2E9C-101B-9397-08002B2CF9AE}" pid="18" name="Internal Organization">
    <vt:lpwstr/>
  </property>
  <property fmtid="{D5CDD505-2E9C-101B-9397-08002B2CF9AE}" pid="19" name="Communications">
    <vt:lpwstr/>
  </property>
</Properties>
</file>