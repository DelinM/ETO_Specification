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27" w:type="dxa"/>
        <w:jc w:val="center"/>
        <w:tblLayout w:type="fixed"/>
        <w:tblLook w:val="0000" w:firstRow="0" w:lastRow="0" w:firstColumn="0" w:lastColumn="0" w:noHBand="0" w:noVBand="0"/>
      </w:tblPr>
      <w:tblGrid>
        <w:gridCol w:w="1184"/>
        <w:gridCol w:w="2041"/>
        <w:gridCol w:w="5802"/>
      </w:tblGrid>
      <w:tr w:rsidR="00B3594F" w:rsidRPr="006E4AD2" w:rsidDel="00FE00C2" w14:paraId="4A3318B6" w14:textId="77777777" w:rsidTr="000F67A6">
        <w:trPr>
          <w:cantSplit/>
          <w:jc w:val="center"/>
          <w:del w:id="0" w:author="Johnny Pang" w:date="2022-04-09T15:53:00Z"/>
        </w:trPr>
        <w:tc>
          <w:tcPr>
            <w:tcW w:w="1184" w:type="dxa"/>
            <w:tcBorders>
              <w:top w:val="double" w:sz="6" w:space="0" w:color="auto"/>
              <w:left w:val="double" w:sz="6" w:space="0" w:color="auto"/>
              <w:bottom w:val="single" w:sz="6" w:space="0" w:color="auto"/>
              <w:right w:val="single" w:sz="6" w:space="0" w:color="auto"/>
            </w:tcBorders>
          </w:tcPr>
          <w:p w14:paraId="61FA963C" w14:textId="77777777" w:rsidR="00B3594F" w:rsidRPr="006E4AD2" w:rsidDel="00FE00C2" w:rsidRDefault="00B3594F">
            <w:pPr>
              <w:pStyle w:val="TableHeading"/>
              <w:rPr>
                <w:del w:id="1" w:author="Johnny Pang" w:date="2022-04-09T15:53:00Z"/>
                <w:rFonts w:ascii="Calibri" w:hAnsi="Calibri"/>
                <w:sz w:val="22"/>
              </w:rPr>
            </w:pPr>
            <w:bookmarkStart w:id="2" w:name="OLE_LINK1"/>
            <w:bookmarkStart w:id="3" w:name="OLE_LINK2"/>
            <w:del w:id="4" w:author="Johnny Pang" w:date="2022-04-09T15:53:00Z">
              <w:r w:rsidRPr="006E4AD2" w:rsidDel="00FE00C2">
                <w:rPr>
                  <w:rFonts w:ascii="Calibri" w:hAnsi="Calibri"/>
                  <w:sz w:val="22"/>
                </w:rPr>
                <w:delText>Version</w:delText>
              </w:r>
            </w:del>
          </w:p>
        </w:tc>
        <w:tc>
          <w:tcPr>
            <w:tcW w:w="2041" w:type="dxa"/>
            <w:tcBorders>
              <w:top w:val="double" w:sz="6" w:space="0" w:color="auto"/>
              <w:left w:val="single" w:sz="6" w:space="0" w:color="auto"/>
              <w:bottom w:val="single" w:sz="6" w:space="0" w:color="auto"/>
              <w:right w:val="single" w:sz="6" w:space="0" w:color="auto"/>
            </w:tcBorders>
          </w:tcPr>
          <w:p w14:paraId="6562545C" w14:textId="77777777" w:rsidR="00B3594F" w:rsidRPr="006E4AD2" w:rsidDel="00FE00C2" w:rsidRDefault="00B3594F">
            <w:pPr>
              <w:pStyle w:val="TableHeading"/>
              <w:rPr>
                <w:del w:id="5" w:author="Johnny Pang" w:date="2022-04-09T15:53:00Z"/>
                <w:rFonts w:ascii="Calibri" w:hAnsi="Calibri"/>
                <w:sz w:val="22"/>
              </w:rPr>
            </w:pPr>
            <w:del w:id="6" w:author="Johnny Pang" w:date="2022-04-09T15:53:00Z">
              <w:r w:rsidRPr="006E4AD2" w:rsidDel="00FE00C2">
                <w:rPr>
                  <w:rFonts w:ascii="Calibri" w:hAnsi="Calibri"/>
                  <w:sz w:val="22"/>
                </w:rPr>
                <w:delText>Date</w:delText>
              </w:r>
            </w:del>
          </w:p>
        </w:tc>
        <w:tc>
          <w:tcPr>
            <w:tcW w:w="5802" w:type="dxa"/>
            <w:tcBorders>
              <w:top w:val="double" w:sz="6" w:space="0" w:color="auto"/>
              <w:left w:val="single" w:sz="6" w:space="0" w:color="auto"/>
              <w:bottom w:val="single" w:sz="6" w:space="0" w:color="auto"/>
              <w:right w:val="double" w:sz="6" w:space="0" w:color="auto"/>
            </w:tcBorders>
          </w:tcPr>
          <w:p w14:paraId="084B4217" w14:textId="77777777" w:rsidR="00B3594F" w:rsidRPr="006E4AD2" w:rsidDel="00FE00C2" w:rsidRDefault="00B3594F">
            <w:pPr>
              <w:pStyle w:val="TableHeading"/>
              <w:rPr>
                <w:del w:id="7" w:author="Johnny Pang" w:date="2022-04-09T15:53:00Z"/>
                <w:rFonts w:ascii="Calibri" w:hAnsi="Calibri"/>
                <w:sz w:val="22"/>
              </w:rPr>
            </w:pPr>
            <w:del w:id="8" w:author="Johnny Pang" w:date="2022-04-09T15:53:00Z">
              <w:r w:rsidRPr="006E4AD2" w:rsidDel="00FE00C2">
                <w:rPr>
                  <w:rFonts w:ascii="Calibri" w:hAnsi="Calibri"/>
                  <w:sz w:val="22"/>
                </w:rPr>
                <w:delText>Description of Revisions</w:delText>
              </w:r>
            </w:del>
          </w:p>
        </w:tc>
      </w:tr>
      <w:tr w:rsidR="00B3594F" w:rsidRPr="006E4AD2" w:rsidDel="00FE00C2" w14:paraId="2D50128A" w14:textId="77777777" w:rsidTr="000F67A6">
        <w:trPr>
          <w:cantSplit/>
          <w:jc w:val="center"/>
          <w:del w:id="9" w:author="Johnny Pang" w:date="2022-04-09T15:53:00Z"/>
        </w:trPr>
        <w:tc>
          <w:tcPr>
            <w:tcW w:w="1184" w:type="dxa"/>
            <w:tcBorders>
              <w:top w:val="single" w:sz="6" w:space="0" w:color="auto"/>
              <w:left w:val="double" w:sz="6" w:space="0" w:color="auto"/>
              <w:bottom w:val="single" w:sz="6" w:space="0" w:color="auto"/>
              <w:right w:val="single" w:sz="6" w:space="0" w:color="auto"/>
            </w:tcBorders>
          </w:tcPr>
          <w:p w14:paraId="2547EC57" w14:textId="77777777" w:rsidR="00B3594F" w:rsidRPr="006E4AD2" w:rsidDel="00FE00C2" w:rsidRDefault="00B3594F">
            <w:pPr>
              <w:pStyle w:val="NormalTableText"/>
              <w:rPr>
                <w:del w:id="10" w:author="Johnny Pang" w:date="2022-04-09T15:53:00Z"/>
                <w:rFonts w:ascii="Calibri" w:hAnsi="Calibri"/>
                <w:sz w:val="22"/>
              </w:rPr>
            </w:pPr>
            <w:del w:id="11" w:author="Johnny Pang" w:date="2022-04-09T15:53:00Z">
              <w:r w:rsidRPr="006E4AD2" w:rsidDel="00FE00C2">
                <w:rPr>
                  <w:rFonts w:ascii="Calibri" w:hAnsi="Calibri"/>
                  <w:sz w:val="22"/>
                </w:rPr>
                <w:delText>1</w:delText>
              </w:r>
            </w:del>
          </w:p>
        </w:tc>
        <w:tc>
          <w:tcPr>
            <w:tcW w:w="2041" w:type="dxa"/>
            <w:tcBorders>
              <w:top w:val="single" w:sz="6" w:space="0" w:color="auto"/>
              <w:left w:val="single" w:sz="6" w:space="0" w:color="auto"/>
              <w:bottom w:val="single" w:sz="6" w:space="0" w:color="auto"/>
              <w:right w:val="single" w:sz="6" w:space="0" w:color="auto"/>
            </w:tcBorders>
          </w:tcPr>
          <w:p w14:paraId="53428080" w14:textId="77777777" w:rsidR="00B3594F" w:rsidRPr="006E4AD2" w:rsidDel="00FE00C2" w:rsidRDefault="00B3594F">
            <w:pPr>
              <w:pStyle w:val="NormalTableText"/>
              <w:rPr>
                <w:del w:id="12" w:author="Johnny Pang" w:date="2022-04-09T15:53:00Z"/>
                <w:rFonts w:ascii="Calibri" w:hAnsi="Calibri"/>
                <w:sz w:val="22"/>
              </w:rPr>
            </w:pPr>
            <w:del w:id="13" w:author="Johnny Pang" w:date="2022-04-09T15:53:00Z">
              <w:r w:rsidRPr="006E4AD2" w:rsidDel="00FE00C2">
                <w:rPr>
                  <w:rFonts w:ascii="Calibri" w:hAnsi="Calibri"/>
                  <w:sz w:val="22"/>
                </w:rPr>
                <w:delText>August 30, 2006</w:delText>
              </w:r>
            </w:del>
          </w:p>
        </w:tc>
        <w:tc>
          <w:tcPr>
            <w:tcW w:w="5802" w:type="dxa"/>
            <w:tcBorders>
              <w:top w:val="single" w:sz="6" w:space="0" w:color="auto"/>
              <w:left w:val="single" w:sz="6" w:space="0" w:color="auto"/>
              <w:bottom w:val="single" w:sz="6" w:space="0" w:color="auto"/>
              <w:right w:val="double" w:sz="6" w:space="0" w:color="auto"/>
            </w:tcBorders>
          </w:tcPr>
          <w:p w14:paraId="39487F80" w14:textId="77777777" w:rsidR="00B3594F" w:rsidRPr="006E4AD2" w:rsidDel="00FE00C2" w:rsidRDefault="00B3594F">
            <w:pPr>
              <w:pStyle w:val="NormalTableText"/>
              <w:rPr>
                <w:del w:id="14" w:author="Johnny Pang" w:date="2022-04-09T15:53:00Z"/>
                <w:rFonts w:ascii="Calibri" w:hAnsi="Calibri"/>
                <w:sz w:val="22"/>
              </w:rPr>
            </w:pPr>
            <w:del w:id="15" w:author="Johnny Pang" w:date="2022-04-09T15:53:00Z">
              <w:r w:rsidRPr="006E4AD2" w:rsidDel="00FE00C2">
                <w:rPr>
                  <w:rFonts w:ascii="Calibri" w:hAnsi="Calibri"/>
                  <w:sz w:val="22"/>
                </w:rPr>
                <w:delText>Approved final document.</w:delText>
              </w:r>
            </w:del>
          </w:p>
        </w:tc>
      </w:tr>
      <w:tr w:rsidR="00B3594F" w:rsidRPr="006E4AD2" w:rsidDel="00FE00C2" w14:paraId="0CA6FA55" w14:textId="77777777" w:rsidTr="000F67A6">
        <w:trPr>
          <w:cantSplit/>
          <w:jc w:val="center"/>
          <w:del w:id="16" w:author="Johnny Pang" w:date="2022-04-09T15:53:00Z"/>
        </w:trPr>
        <w:tc>
          <w:tcPr>
            <w:tcW w:w="1184" w:type="dxa"/>
            <w:tcBorders>
              <w:top w:val="single" w:sz="6" w:space="0" w:color="auto"/>
              <w:left w:val="double" w:sz="6" w:space="0" w:color="auto"/>
              <w:bottom w:val="single" w:sz="6" w:space="0" w:color="auto"/>
              <w:right w:val="single" w:sz="6" w:space="0" w:color="auto"/>
            </w:tcBorders>
          </w:tcPr>
          <w:p w14:paraId="73E40515" w14:textId="77777777" w:rsidR="00B3594F" w:rsidRPr="006E4AD2" w:rsidDel="00FE00C2" w:rsidRDefault="00B3594F">
            <w:pPr>
              <w:pStyle w:val="NormalTableText"/>
              <w:rPr>
                <w:del w:id="17" w:author="Johnny Pang" w:date="2022-04-09T15:53:00Z"/>
                <w:rFonts w:ascii="Calibri" w:hAnsi="Calibri"/>
                <w:sz w:val="22"/>
              </w:rPr>
            </w:pPr>
            <w:del w:id="18" w:author="Johnny Pang" w:date="2022-04-09T15:53:00Z">
              <w:r w:rsidRPr="006E4AD2" w:rsidDel="00FE00C2">
                <w:rPr>
                  <w:rFonts w:ascii="Calibri" w:hAnsi="Calibri"/>
                  <w:sz w:val="22"/>
                </w:rPr>
                <w:delText>2</w:delText>
              </w:r>
            </w:del>
          </w:p>
        </w:tc>
        <w:tc>
          <w:tcPr>
            <w:tcW w:w="2041" w:type="dxa"/>
            <w:tcBorders>
              <w:top w:val="single" w:sz="6" w:space="0" w:color="auto"/>
              <w:left w:val="single" w:sz="6" w:space="0" w:color="auto"/>
              <w:bottom w:val="single" w:sz="6" w:space="0" w:color="auto"/>
              <w:right w:val="single" w:sz="6" w:space="0" w:color="auto"/>
            </w:tcBorders>
          </w:tcPr>
          <w:p w14:paraId="0DA3E560" w14:textId="77777777" w:rsidR="00B3594F" w:rsidRPr="006E4AD2" w:rsidDel="00FE00C2" w:rsidRDefault="00B3594F">
            <w:pPr>
              <w:pStyle w:val="NormalTableText"/>
              <w:rPr>
                <w:del w:id="19" w:author="Johnny Pang" w:date="2022-04-09T15:53:00Z"/>
                <w:rFonts w:ascii="Calibri" w:hAnsi="Calibri"/>
                <w:sz w:val="22"/>
              </w:rPr>
            </w:pPr>
            <w:del w:id="20" w:author="Johnny Pang" w:date="2022-04-09T15:53:00Z">
              <w:r w:rsidRPr="006E4AD2" w:rsidDel="00FE00C2">
                <w:rPr>
                  <w:rFonts w:ascii="Calibri" w:hAnsi="Calibri"/>
                  <w:sz w:val="22"/>
                </w:rPr>
                <w:delText>September 27, 2007</w:delText>
              </w:r>
            </w:del>
          </w:p>
        </w:tc>
        <w:tc>
          <w:tcPr>
            <w:tcW w:w="5802" w:type="dxa"/>
            <w:tcBorders>
              <w:top w:val="single" w:sz="6" w:space="0" w:color="auto"/>
              <w:left w:val="single" w:sz="6" w:space="0" w:color="auto"/>
              <w:bottom w:val="single" w:sz="6" w:space="0" w:color="auto"/>
              <w:right w:val="double" w:sz="6" w:space="0" w:color="auto"/>
            </w:tcBorders>
          </w:tcPr>
          <w:p w14:paraId="63A35955" w14:textId="77777777" w:rsidR="00B3594F" w:rsidRPr="006E4AD2" w:rsidDel="00FE00C2" w:rsidRDefault="00B3594F">
            <w:pPr>
              <w:pStyle w:val="NormalTableText"/>
              <w:rPr>
                <w:del w:id="21" w:author="Johnny Pang" w:date="2022-04-09T15:53:00Z"/>
                <w:rFonts w:ascii="Calibri" w:hAnsi="Calibri"/>
                <w:sz w:val="22"/>
              </w:rPr>
            </w:pPr>
            <w:del w:id="22" w:author="Johnny Pang" w:date="2022-04-09T15:53:00Z">
              <w:r w:rsidRPr="006E4AD2" w:rsidDel="00FE00C2">
                <w:rPr>
                  <w:rFonts w:ascii="Calibri" w:hAnsi="Calibri"/>
                  <w:sz w:val="22"/>
                </w:rPr>
                <w:delText>Minor revisions by Legal Services</w:delText>
              </w:r>
            </w:del>
          </w:p>
        </w:tc>
      </w:tr>
      <w:tr w:rsidR="00B3594F" w:rsidRPr="006E4AD2" w:rsidDel="00FE00C2" w14:paraId="3CF5D4F2" w14:textId="77777777" w:rsidTr="00E85505">
        <w:trPr>
          <w:cantSplit/>
          <w:trHeight w:val="65"/>
          <w:jc w:val="center"/>
          <w:del w:id="23" w:author="Johnny Pang" w:date="2022-04-09T15:53:00Z"/>
        </w:trPr>
        <w:tc>
          <w:tcPr>
            <w:tcW w:w="1184" w:type="dxa"/>
            <w:tcBorders>
              <w:top w:val="single" w:sz="6" w:space="0" w:color="auto"/>
              <w:left w:val="double" w:sz="6" w:space="0" w:color="auto"/>
              <w:bottom w:val="single" w:sz="6" w:space="0" w:color="auto"/>
              <w:right w:val="single" w:sz="6" w:space="0" w:color="auto"/>
            </w:tcBorders>
          </w:tcPr>
          <w:p w14:paraId="7CDE4A4B" w14:textId="77777777" w:rsidR="00B3594F" w:rsidRPr="006E4AD2" w:rsidDel="00FE00C2" w:rsidRDefault="00B3594F">
            <w:pPr>
              <w:pStyle w:val="NormalTableText"/>
              <w:rPr>
                <w:del w:id="24" w:author="Johnny Pang" w:date="2022-04-09T15:53:00Z"/>
                <w:rFonts w:ascii="Calibri" w:hAnsi="Calibri"/>
                <w:sz w:val="22"/>
              </w:rPr>
            </w:pPr>
            <w:del w:id="25" w:author="Johnny Pang" w:date="2022-04-09T15:53:00Z">
              <w:r w:rsidRPr="006E4AD2" w:rsidDel="00FE00C2">
                <w:rPr>
                  <w:rFonts w:ascii="Calibri" w:hAnsi="Calibri"/>
                  <w:sz w:val="22"/>
                </w:rPr>
                <w:delText>3</w:delText>
              </w:r>
            </w:del>
          </w:p>
        </w:tc>
        <w:tc>
          <w:tcPr>
            <w:tcW w:w="2041" w:type="dxa"/>
            <w:tcBorders>
              <w:top w:val="single" w:sz="6" w:space="0" w:color="auto"/>
              <w:left w:val="single" w:sz="6" w:space="0" w:color="auto"/>
              <w:bottom w:val="single" w:sz="6" w:space="0" w:color="auto"/>
              <w:right w:val="single" w:sz="6" w:space="0" w:color="auto"/>
            </w:tcBorders>
          </w:tcPr>
          <w:p w14:paraId="76D52105" w14:textId="77777777" w:rsidR="00B3594F" w:rsidRPr="006E4AD2" w:rsidDel="00FE00C2" w:rsidRDefault="00B3594F">
            <w:pPr>
              <w:pStyle w:val="NormalTableText"/>
              <w:rPr>
                <w:del w:id="26" w:author="Johnny Pang" w:date="2022-04-09T15:53:00Z"/>
                <w:rFonts w:ascii="Calibri" w:hAnsi="Calibri"/>
                <w:sz w:val="22"/>
              </w:rPr>
            </w:pPr>
            <w:del w:id="27" w:author="Johnny Pang" w:date="2022-04-09T15:53:00Z">
              <w:r w:rsidRPr="006E4AD2" w:rsidDel="00FE00C2">
                <w:rPr>
                  <w:rFonts w:ascii="Calibri" w:hAnsi="Calibri"/>
                  <w:sz w:val="22"/>
                </w:rPr>
                <w:delText>September 28, 2010</w:delText>
              </w:r>
            </w:del>
          </w:p>
        </w:tc>
        <w:tc>
          <w:tcPr>
            <w:tcW w:w="5802" w:type="dxa"/>
            <w:tcBorders>
              <w:top w:val="single" w:sz="6" w:space="0" w:color="auto"/>
              <w:left w:val="single" w:sz="6" w:space="0" w:color="auto"/>
              <w:bottom w:val="single" w:sz="6" w:space="0" w:color="auto"/>
              <w:right w:val="double" w:sz="6" w:space="0" w:color="auto"/>
            </w:tcBorders>
          </w:tcPr>
          <w:p w14:paraId="6960ADBB" w14:textId="77777777" w:rsidR="00B3594F" w:rsidRPr="006E4AD2" w:rsidDel="00FE00C2" w:rsidRDefault="00B3594F">
            <w:pPr>
              <w:pStyle w:val="NormalTableText"/>
              <w:rPr>
                <w:del w:id="28" w:author="Johnny Pang" w:date="2022-04-09T15:53:00Z"/>
                <w:rFonts w:ascii="Calibri" w:hAnsi="Calibri"/>
                <w:sz w:val="22"/>
              </w:rPr>
            </w:pPr>
            <w:del w:id="29" w:author="Johnny Pang" w:date="2022-04-09T15:53:00Z">
              <w:r w:rsidRPr="006E4AD2" w:rsidDel="00FE00C2">
                <w:rPr>
                  <w:rFonts w:ascii="Calibri" w:hAnsi="Calibri"/>
                  <w:sz w:val="22"/>
                </w:rPr>
                <w:delText>Minor revisions</w:delText>
              </w:r>
            </w:del>
          </w:p>
        </w:tc>
      </w:tr>
      <w:tr w:rsidR="00E85505" w:rsidRPr="006E4AD2" w:rsidDel="00FE00C2" w14:paraId="0A442518" w14:textId="77777777" w:rsidTr="00D513EB">
        <w:trPr>
          <w:cantSplit/>
          <w:jc w:val="center"/>
          <w:del w:id="30" w:author="Johnny Pang" w:date="2022-04-09T15:53:00Z"/>
        </w:trPr>
        <w:tc>
          <w:tcPr>
            <w:tcW w:w="1184" w:type="dxa"/>
            <w:tcBorders>
              <w:top w:val="single" w:sz="6" w:space="0" w:color="auto"/>
              <w:left w:val="double" w:sz="6" w:space="0" w:color="auto"/>
              <w:bottom w:val="single" w:sz="6" w:space="0" w:color="auto"/>
              <w:right w:val="single" w:sz="6" w:space="0" w:color="auto"/>
            </w:tcBorders>
          </w:tcPr>
          <w:p w14:paraId="3DF724FA" w14:textId="77777777" w:rsidR="00E85505" w:rsidRPr="006E4AD2" w:rsidDel="00FE00C2" w:rsidRDefault="0020482B">
            <w:pPr>
              <w:pStyle w:val="NormalTableText"/>
              <w:rPr>
                <w:del w:id="31" w:author="Johnny Pang" w:date="2022-04-09T15:53:00Z"/>
                <w:rFonts w:ascii="Calibri" w:hAnsi="Calibri"/>
                <w:sz w:val="22"/>
              </w:rPr>
            </w:pPr>
            <w:del w:id="32" w:author="Johnny Pang" w:date="2022-04-09T15:53:00Z">
              <w:r w:rsidRPr="006E4AD2" w:rsidDel="00FE00C2">
                <w:rPr>
                  <w:rFonts w:ascii="Calibri" w:hAnsi="Calibri"/>
                  <w:sz w:val="22"/>
                </w:rPr>
                <w:delText>4</w:delText>
              </w:r>
            </w:del>
          </w:p>
        </w:tc>
        <w:tc>
          <w:tcPr>
            <w:tcW w:w="2041" w:type="dxa"/>
            <w:tcBorders>
              <w:top w:val="single" w:sz="6" w:space="0" w:color="auto"/>
              <w:left w:val="single" w:sz="6" w:space="0" w:color="auto"/>
              <w:bottom w:val="single" w:sz="6" w:space="0" w:color="auto"/>
              <w:right w:val="single" w:sz="6" w:space="0" w:color="auto"/>
            </w:tcBorders>
          </w:tcPr>
          <w:p w14:paraId="4D525539" w14:textId="77777777" w:rsidR="00E85505" w:rsidRPr="006E4AD2" w:rsidDel="00FE00C2" w:rsidRDefault="0020482B">
            <w:pPr>
              <w:pStyle w:val="NormalTableText"/>
              <w:rPr>
                <w:del w:id="33" w:author="Johnny Pang" w:date="2022-04-09T15:53:00Z"/>
                <w:rFonts w:ascii="Calibri" w:hAnsi="Calibri"/>
                <w:sz w:val="22"/>
              </w:rPr>
            </w:pPr>
            <w:del w:id="34" w:author="Johnny Pang" w:date="2022-04-09T15:53:00Z">
              <w:r w:rsidRPr="006E4AD2" w:rsidDel="00FE00C2">
                <w:rPr>
                  <w:rFonts w:ascii="Calibri" w:hAnsi="Calibri"/>
                  <w:sz w:val="22"/>
                </w:rPr>
                <w:delText>March 31, 2011</w:delText>
              </w:r>
            </w:del>
          </w:p>
        </w:tc>
        <w:tc>
          <w:tcPr>
            <w:tcW w:w="5802" w:type="dxa"/>
            <w:tcBorders>
              <w:top w:val="single" w:sz="6" w:space="0" w:color="auto"/>
              <w:left w:val="single" w:sz="6" w:space="0" w:color="auto"/>
              <w:bottom w:val="single" w:sz="6" w:space="0" w:color="auto"/>
              <w:right w:val="double" w:sz="6" w:space="0" w:color="auto"/>
            </w:tcBorders>
          </w:tcPr>
          <w:p w14:paraId="6A9C53B5" w14:textId="77777777" w:rsidR="00E85505" w:rsidRPr="006E4AD2" w:rsidDel="00FE00C2" w:rsidRDefault="0020482B">
            <w:pPr>
              <w:pStyle w:val="NormalTableText"/>
              <w:rPr>
                <w:del w:id="35" w:author="Johnny Pang" w:date="2022-04-09T15:53:00Z"/>
                <w:rFonts w:ascii="Calibri" w:hAnsi="Calibri"/>
                <w:sz w:val="22"/>
              </w:rPr>
            </w:pPr>
            <w:del w:id="36" w:author="Johnny Pang" w:date="2022-04-09T15:53:00Z">
              <w:r w:rsidRPr="006E4AD2" w:rsidDel="00FE00C2">
                <w:rPr>
                  <w:rFonts w:ascii="Calibri" w:hAnsi="Calibri"/>
                  <w:sz w:val="22"/>
                </w:rPr>
                <w:delText>Grammar and Spelling</w:delText>
              </w:r>
            </w:del>
          </w:p>
        </w:tc>
      </w:tr>
      <w:tr w:rsidR="00C13F61" w:rsidRPr="006E4AD2" w:rsidDel="00FE00C2" w14:paraId="17C56CCE" w14:textId="77777777" w:rsidTr="00D513EB">
        <w:trPr>
          <w:cantSplit/>
          <w:jc w:val="center"/>
          <w:del w:id="37" w:author="Johnny Pang" w:date="2022-04-09T15:53:00Z"/>
        </w:trPr>
        <w:tc>
          <w:tcPr>
            <w:tcW w:w="1184" w:type="dxa"/>
            <w:tcBorders>
              <w:top w:val="single" w:sz="6" w:space="0" w:color="auto"/>
              <w:left w:val="double" w:sz="6" w:space="0" w:color="auto"/>
              <w:bottom w:val="single" w:sz="6" w:space="0" w:color="auto"/>
              <w:right w:val="single" w:sz="6" w:space="0" w:color="auto"/>
            </w:tcBorders>
          </w:tcPr>
          <w:p w14:paraId="734FB121" w14:textId="77777777" w:rsidR="00C13F61" w:rsidRPr="006E4AD2" w:rsidDel="00FE00C2" w:rsidRDefault="00C13F61">
            <w:pPr>
              <w:pStyle w:val="NormalTableText"/>
              <w:rPr>
                <w:del w:id="38" w:author="Johnny Pang" w:date="2022-04-09T15:53:00Z"/>
                <w:rFonts w:ascii="Calibri" w:hAnsi="Calibri"/>
                <w:sz w:val="22"/>
              </w:rPr>
            </w:pPr>
            <w:del w:id="39" w:author="Johnny Pang" w:date="2022-04-09T15:53:00Z">
              <w:r w:rsidRPr="006E4AD2" w:rsidDel="00FE00C2">
                <w:rPr>
                  <w:rFonts w:ascii="Calibri" w:hAnsi="Calibri"/>
                  <w:sz w:val="22"/>
                </w:rPr>
                <w:delText>5</w:delText>
              </w:r>
            </w:del>
          </w:p>
        </w:tc>
        <w:tc>
          <w:tcPr>
            <w:tcW w:w="2041" w:type="dxa"/>
            <w:tcBorders>
              <w:top w:val="single" w:sz="6" w:space="0" w:color="auto"/>
              <w:left w:val="single" w:sz="6" w:space="0" w:color="auto"/>
              <w:bottom w:val="single" w:sz="6" w:space="0" w:color="auto"/>
              <w:right w:val="single" w:sz="6" w:space="0" w:color="auto"/>
            </w:tcBorders>
          </w:tcPr>
          <w:p w14:paraId="534B2DA8" w14:textId="77777777" w:rsidR="00C13F61" w:rsidRPr="006E4AD2" w:rsidDel="00FE00C2" w:rsidRDefault="00C13F61">
            <w:pPr>
              <w:pStyle w:val="NormalTableText"/>
              <w:rPr>
                <w:del w:id="40" w:author="Johnny Pang" w:date="2022-04-09T15:53:00Z"/>
                <w:rFonts w:ascii="Calibri" w:hAnsi="Calibri"/>
                <w:sz w:val="22"/>
              </w:rPr>
            </w:pPr>
            <w:del w:id="41" w:author="Johnny Pang" w:date="2022-04-09T15:53:00Z">
              <w:r w:rsidRPr="006E4AD2" w:rsidDel="00FE00C2">
                <w:rPr>
                  <w:rFonts w:ascii="Calibri" w:hAnsi="Calibri"/>
                  <w:sz w:val="22"/>
                </w:rPr>
                <w:delText>March 19, 2012</w:delText>
              </w:r>
            </w:del>
          </w:p>
        </w:tc>
        <w:tc>
          <w:tcPr>
            <w:tcW w:w="5802" w:type="dxa"/>
            <w:tcBorders>
              <w:top w:val="single" w:sz="6" w:space="0" w:color="auto"/>
              <w:left w:val="single" w:sz="6" w:space="0" w:color="auto"/>
              <w:bottom w:val="single" w:sz="6" w:space="0" w:color="auto"/>
              <w:right w:val="double" w:sz="6" w:space="0" w:color="auto"/>
            </w:tcBorders>
          </w:tcPr>
          <w:p w14:paraId="06236AD0" w14:textId="77777777" w:rsidR="00C13F61" w:rsidRPr="006E4AD2" w:rsidDel="00FE00C2" w:rsidRDefault="00C13F61">
            <w:pPr>
              <w:pStyle w:val="NormalTableText"/>
              <w:rPr>
                <w:del w:id="42" w:author="Johnny Pang" w:date="2022-04-09T15:53:00Z"/>
                <w:rFonts w:ascii="Calibri" w:hAnsi="Calibri"/>
                <w:sz w:val="22"/>
              </w:rPr>
            </w:pPr>
            <w:del w:id="43" w:author="Johnny Pang" w:date="2022-04-09T15:53:00Z">
              <w:r w:rsidRPr="006E4AD2" w:rsidDel="00FE00C2">
                <w:rPr>
                  <w:rFonts w:ascii="Calibri" w:hAnsi="Calibri"/>
                  <w:sz w:val="22"/>
                </w:rPr>
                <w:delText>Addition of References and Replacement Parts</w:delText>
              </w:r>
              <w:r w:rsidR="006E6274" w:rsidRPr="006E4AD2" w:rsidDel="00FE00C2">
                <w:rPr>
                  <w:rFonts w:ascii="Calibri" w:hAnsi="Calibri"/>
                  <w:sz w:val="22"/>
                </w:rPr>
                <w:delText xml:space="preserve"> sections</w:delText>
              </w:r>
              <w:r w:rsidRPr="006E4AD2" w:rsidDel="00FE00C2">
                <w:rPr>
                  <w:rFonts w:ascii="Calibri" w:hAnsi="Calibri"/>
                  <w:sz w:val="22"/>
                </w:rPr>
                <w:delText xml:space="preserve"> on this page.</w:delText>
              </w:r>
            </w:del>
          </w:p>
        </w:tc>
      </w:tr>
      <w:tr w:rsidR="00981732" w:rsidRPr="006E4AD2" w:rsidDel="00FE00C2" w14:paraId="1967A2DF" w14:textId="77777777" w:rsidTr="00D513EB">
        <w:trPr>
          <w:cantSplit/>
          <w:jc w:val="center"/>
          <w:del w:id="44" w:author="Johnny Pang" w:date="2022-04-09T15:53:00Z"/>
        </w:trPr>
        <w:tc>
          <w:tcPr>
            <w:tcW w:w="1184" w:type="dxa"/>
            <w:tcBorders>
              <w:top w:val="single" w:sz="6" w:space="0" w:color="auto"/>
              <w:left w:val="double" w:sz="6" w:space="0" w:color="auto"/>
              <w:bottom w:val="single" w:sz="6" w:space="0" w:color="auto"/>
              <w:right w:val="single" w:sz="6" w:space="0" w:color="auto"/>
            </w:tcBorders>
          </w:tcPr>
          <w:p w14:paraId="0BEBDA01" w14:textId="77777777" w:rsidR="00981732" w:rsidRPr="006E4AD2" w:rsidDel="00FE00C2" w:rsidRDefault="00981732">
            <w:pPr>
              <w:pStyle w:val="NormalTableText"/>
              <w:rPr>
                <w:del w:id="45" w:author="Johnny Pang" w:date="2022-04-09T15:53:00Z"/>
                <w:rFonts w:ascii="Calibri" w:hAnsi="Calibri"/>
                <w:sz w:val="22"/>
              </w:rPr>
            </w:pPr>
            <w:del w:id="46" w:author="Johnny Pang" w:date="2022-04-09T15:53:00Z">
              <w:r w:rsidRPr="006E4AD2" w:rsidDel="00FE00C2">
                <w:rPr>
                  <w:rFonts w:ascii="Calibri" w:hAnsi="Calibri"/>
                  <w:sz w:val="22"/>
                </w:rPr>
                <w:delText>6</w:delText>
              </w:r>
            </w:del>
          </w:p>
        </w:tc>
        <w:tc>
          <w:tcPr>
            <w:tcW w:w="2041" w:type="dxa"/>
            <w:tcBorders>
              <w:top w:val="single" w:sz="6" w:space="0" w:color="auto"/>
              <w:left w:val="single" w:sz="6" w:space="0" w:color="auto"/>
              <w:bottom w:val="single" w:sz="6" w:space="0" w:color="auto"/>
              <w:right w:val="single" w:sz="6" w:space="0" w:color="auto"/>
            </w:tcBorders>
          </w:tcPr>
          <w:p w14:paraId="7217108F" w14:textId="77777777" w:rsidR="00981732" w:rsidRPr="006E4AD2" w:rsidDel="00FE00C2" w:rsidRDefault="00981732">
            <w:pPr>
              <w:pStyle w:val="NormalTableText"/>
              <w:rPr>
                <w:del w:id="47" w:author="Johnny Pang" w:date="2022-04-09T15:53:00Z"/>
                <w:rFonts w:ascii="Calibri" w:hAnsi="Calibri"/>
                <w:sz w:val="22"/>
              </w:rPr>
            </w:pPr>
            <w:del w:id="48" w:author="Johnny Pang" w:date="2022-04-09T15:53:00Z">
              <w:r w:rsidRPr="006E4AD2" w:rsidDel="00FE00C2">
                <w:rPr>
                  <w:rFonts w:ascii="Calibri" w:hAnsi="Calibri"/>
                  <w:sz w:val="22"/>
                </w:rPr>
                <w:delText>June 27, 2012</w:delText>
              </w:r>
            </w:del>
          </w:p>
        </w:tc>
        <w:tc>
          <w:tcPr>
            <w:tcW w:w="5802" w:type="dxa"/>
            <w:tcBorders>
              <w:top w:val="single" w:sz="6" w:space="0" w:color="auto"/>
              <w:left w:val="single" w:sz="6" w:space="0" w:color="auto"/>
              <w:bottom w:val="single" w:sz="6" w:space="0" w:color="auto"/>
              <w:right w:val="double" w:sz="6" w:space="0" w:color="auto"/>
            </w:tcBorders>
          </w:tcPr>
          <w:p w14:paraId="79E320A0" w14:textId="77777777" w:rsidR="00981732" w:rsidRPr="006E4AD2" w:rsidDel="00FE00C2" w:rsidRDefault="00981732">
            <w:pPr>
              <w:pStyle w:val="NormalTableText"/>
              <w:rPr>
                <w:del w:id="49" w:author="Johnny Pang" w:date="2022-04-09T15:53:00Z"/>
                <w:rFonts w:ascii="Calibri" w:hAnsi="Calibri"/>
                <w:sz w:val="22"/>
              </w:rPr>
            </w:pPr>
            <w:del w:id="50" w:author="Johnny Pang" w:date="2022-04-09T15:53:00Z">
              <w:r w:rsidRPr="006E4AD2" w:rsidDel="00FE00C2">
                <w:rPr>
                  <w:rFonts w:ascii="Calibri" w:hAnsi="Calibri"/>
                  <w:sz w:val="22"/>
                </w:rPr>
                <w:delText>Moved 3</w:delText>
              </w:r>
              <w:r w:rsidRPr="006E4AD2" w:rsidDel="00FE00C2">
                <w:rPr>
                  <w:rFonts w:ascii="Calibri" w:hAnsi="Calibri"/>
                  <w:sz w:val="22"/>
                  <w:vertAlign w:val="superscript"/>
                </w:rPr>
                <w:delText>rd</w:delText>
              </w:r>
              <w:r w:rsidRPr="006E4AD2" w:rsidDel="00FE00C2">
                <w:rPr>
                  <w:rFonts w:ascii="Calibri" w:hAnsi="Calibri"/>
                  <w:sz w:val="22"/>
                </w:rPr>
                <w:delText xml:space="preserve"> level bullet point text to remove white space</w:delText>
              </w:r>
            </w:del>
          </w:p>
        </w:tc>
      </w:tr>
      <w:tr w:rsidR="00B3594F" w:rsidRPr="006E4AD2" w:rsidDel="00FE00C2" w14:paraId="586D518B" w14:textId="77777777" w:rsidTr="00D86C28">
        <w:trPr>
          <w:cantSplit/>
          <w:jc w:val="center"/>
          <w:del w:id="51" w:author="Johnny Pang" w:date="2022-04-09T15:53:00Z"/>
        </w:trPr>
        <w:tc>
          <w:tcPr>
            <w:tcW w:w="1184" w:type="dxa"/>
            <w:tcBorders>
              <w:top w:val="single" w:sz="6" w:space="0" w:color="auto"/>
              <w:left w:val="double" w:sz="6" w:space="0" w:color="auto"/>
              <w:bottom w:val="single" w:sz="6" w:space="0" w:color="auto"/>
              <w:right w:val="single" w:sz="6" w:space="0" w:color="auto"/>
            </w:tcBorders>
          </w:tcPr>
          <w:p w14:paraId="37E00B85" w14:textId="77777777" w:rsidR="00B3594F" w:rsidRPr="006E4AD2" w:rsidDel="00FE00C2" w:rsidRDefault="00762719">
            <w:pPr>
              <w:pStyle w:val="NormalTableText"/>
              <w:rPr>
                <w:del w:id="52" w:author="Johnny Pang" w:date="2022-04-09T15:53:00Z"/>
                <w:rFonts w:ascii="Calibri" w:hAnsi="Calibri"/>
                <w:sz w:val="22"/>
              </w:rPr>
            </w:pPr>
            <w:del w:id="53" w:author="Johnny Pang" w:date="2022-04-09T15:53:00Z">
              <w:r w:rsidRPr="006E4AD2" w:rsidDel="00FE00C2">
                <w:rPr>
                  <w:rFonts w:ascii="Calibri" w:hAnsi="Calibri"/>
                  <w:sz w:val="22"/>
                </w:rPr>
                <w:delText>7</w:delText>
              </w:r>
            </w:del>
          </w:p>
        </w:tc>
        <w:tc>
          <w:tcPr>
            <w:tcW w:w="2041" w:type="dxa"/>
            <w:tcBorders>
              <w:top w:val="single" w:sz="6" w:space="0" w:color="auto"/>
              <w:left w:val="single" w:sz="6" w:space="0" w:color="auto"/>
              <w:bottom w:val="single" w:sz="6" w:space="0" w:color="auto"/>
              <w:right w:val="single" w:sz="6" w:space="0" w:color="auto"/>
            </w:tcBorders>
          </w:tcPr>
          <w:p w14:paraId="2926C43C" w14:textId="77777777" w:rsidR="00B3594F" w:rsidRPr="006E4AD2" w:rsidDel="00FE00C2" w:rsidRDefault="00762719">
            <w:pPr>
              <w:pStyle w:val="NormalTableText"/>
              <w:rPr>
                <w:del w:id="54" w:author="Johnny Pang" w:date="2022-04-09T15:53:00Z"/>
                <w:rFonts w:ascii="Calibri" w:hAnsi="Calibri"/>
                <w:sz w:val="22"/>
              </w:rPr>
            </w:pPr>
            <w:del w:id="55" w:author="Johnny Pang" w:date="2022-04-09T15:53:00Z">
              <w:r w:rsidRPr="006E4AD2" w:rsidDel="00FE00C2">
                <w:rPr>
                  <w:rFonts w:ascii="Calibri" w:hAnsi="Calibri"/>
                  <w:sz w:val="22"/>
                </w:rPr>
                <w:delText>April 9, 2015</w:delText>
              </w:r>
            </w:del>
          </w:p>
        </w:tc>
        <w:tc>
          <w:tcPr>
            <w:tcW w:w="5802" w:type="dxa"/>
            <w:tcBorders>
              <w:top w:val="single" w:sz="6" w:space="0" w:color="auto"/>
              <w:left w:val="single" w:sz="6" w:space="0" w:color="auto"/>
              <w:bottom w:val="single" w:sz="6" w:space="0" w:color="auto"/>
              <w:right w:val="double" w:sz="6" w:space="0" w:color="auto"/>
            </w:tcBorders>
          </w:tcPr>
          <w:p w14:paraId="4F43003F" w14:textId="77777777" w:rsidR="00B3594F" w:rsidRPr="006E4AD2" w:rsidDel="00FE00C2" w:rsidRDefault="00762719">
            <w:pPr>
              <w:pStyle w:val="NormalTableText"/>
              <w:rPr>
                <w:del w:id="56" w:author="Johnny Pang" w:date="2022-04-09T15:53:00Z"/>
                <w:rFonts w:ascii="Calibri" w:hAnsi="Calibri"/>
                <w:sz w:val="22"/>
              </w:rPr>
            </w:pPr>
            <w:del w:id="57" w:author="Johnny Pang" w:date="2022-04-09T15:53:00Z">
              <w:r w:rsidRPr="006E4AD2" w:rsidDel="00FE00C2">
                <w:rPr>
                  <w:rFonts w:ascii="Calibri" w:hAnsi="Calibri"/>
                  <w:sz w:val="22"/>
                </w:rPr>
                <w:delText>General Formatting</w:delText>
              </w:r>
            </w:del>
          </w:p>
        </w:tc>
      </w:tr>
      <w:tr w:rsidR="00D86C28" w:rsidRPr="006E4AD2" w:rsidDel="00FE00C2" w14:paraId="4A0BB521" w14:textId="77777777" w:rsidTr="00C15111">
        <w:trPr>
          <w:cantSplit/>
          <w:jc w:val="center"/>
          <w:del w:id="58" w:author="Johnny Pang" w:date="2022-04-09T15:53:00Z"/>
        </w:trPr>
        <w:tc>
          <w:tcPr>
            <w:tcW w:w="1184" w:type="dxa"/>
            <w:tcBorders>
              <w:top w:val="single" w:sz="6" w:space="0" w:color="auto"/>
              <w:left w:val="double" w:sz="6" w:space="0" w:color="auto"/>
              <w:bottom w:val="single" w:sz="6" w:space="0" w:color="auto"/>
              <w:right w:val="single" w:sz="6" w:space="0" w:color="auto"/>
            </w:tcBorders>
          </w:tcPr>
          <w:p w14:paraId="74DE2778" w14:textId="77777777" w:rsidR="00D86C28" w:rsidRPr="006E4AD2" w:rsidDel="00FE00C2" w:rsidRDefault="00D86C28">
            <w:pPr>
              <w:pStyle w:val="NormalTableText"/>
              <w:rPr>
                <w:del w:id="59" w:author="Johnny Pang" w:date="2022-04-09T15:53:00Z"/>
                <w:rFonts w:ascii="Calibri" w:hAnsi="Calibri"/>
                <w:sz w:val="22"/>
              </w:rPr>
            </w:pPr>
            <w:del w:id="60" w:author="Johnny Pang" w:date="2022-04-09T15:53:00Z">
              <w:r w:rsidDel="00FE00C2">
                <w:rPr>
                  <w:rFonts w:ascii="Calibri" w:hAnsi="Calibri"/>
                  <w:sz w:val="22"/>
                </w:rPr>
                <w:delText>8</w:delText>
              </w:r>
            </w:del>
          </w:p>
        </w:tc>
        <w:tc>
          <w:tcPr>
            <w:tcW w:w="2041" w:type="dxa"/>
            <w:tcBorders>
              <w:top w:val="single" w:sz="6" w:space="0" w:color="auto"/>
              <w:left w:val="single" w:sz="6" w:space="0" w:color="auto"/>
              <w:bottom w:val="single" w:sz="6" w:space="0" w:color="auto"/>
              <w:right w:val="single" w:sz="6" w:space="0" w:color="auto"/>
            </w:tcBorders>
          </w:tcPr>
          <w:p w14:paraId="099D2EF8" w14:textId="77777777" w:rsidR="00D86C28" w:rsidRPr="006E4AD2" w:rsidDel="00FE00C2" w:rsidRDefault="00D86C28">
            <w:pPr>
              <w:pStyle w:val="NormalTableText"/>
              <w:rPr>
                <w:del w:id="61" w:author="Johnny Pang" w:date="2022-04-09T15:53:00Z"/>
                <w:rFonts w:ascii="Calibri" w:hAnsi="Calibri"/>
                <w:sz w:val="22"/>
              </w:rPr>
            </w:pPr>
            <w:del w:id="62" w:author="Johnny Pang" w:date="2022-04-09T15:53:00Z">
              <w:r w:rsidDel="00FE00C2">
                <w:rPr>
                  <w:rFonts w:ascii="Calibri" w:hAnsi="Calibri"/>
                  <w:sz w:val="22"/>
                </w:rPr>
                <w:delText>December 17, 2015</w:delText>
              </w:r>
            </w:del>
          </w:p>
        </w:tc>
        <w:tc>
          <w:tcPr>
            <w:tcW w:w="5802" w:type="dxa"/>
            <w:tcBorders>
              <w:top w:val="single" w:sz="6" w:space="0" w:color="auto"/>
              <w:left w:val="single" w:sz="6" w:space="0" w:color="auto"/>
              <w:bottom w:val="single" w:sz="6" w:space="0" w:color="auto"/>
              <w:right w:val="double" w:sz="6" w:space="0" w:color="auto"/>
            </w:tcBorders>
          </w:tcPr>
          <w:p w14:paraId="6E1F83AF" w14:textId="77777777" w:rsidR="00D86C28" w:rsidRPr="006E4AD2" w:rsidDel="00FE00C2" w:rsidRDefault="00D86C28">
            <w:pPr>
              <w:pStyle w:val="NormalTableText"/>
              <w:rPr>
                <w:del w:id="63" w:author="Johnny Pang" w:date="2022-04-09T15:53:00Z"/>
                <w:rFonts w:ascii="Calibri" w:hAnsi="Calibri"/>
                <w:sz w:val="22"/>
              </w:rPr>
            </w:pPr>
            <w:del w:id="64" w:author="Johnny Pang" w:date="2022-04-09T15:53:00Z">
              <w:r w:rsidRPr="00D86C28" w:rsidDel="00FE00C2">
                <w:rPr>
                  <w:rFonts w:ascii="Calibri" w:hAnsi="Calibri"/>
                  <w:sz w:val="22"/>
                  <w:lang w:val="en-CA"/>
                </w:rPr>
                <w:delText>Minor clarifications based on comments by Legal Department.  AAM</w:delText>
              </w:r>
            </w:del>
          </w:p>
        </w:tc>
      </w:tr>
      <w:tr w:rsidR="005766D1" w:rsidRPr="006E4AD2" w:rsidDel="00FE00C2" w14:paraId="721C0368" w14:textId="77777777" w:rsidTr="00D513EB">
        <w:trPr>
          <w:cantSplit/>
          <w:jc w:val="center"/>
          <w:del w:id="65" w:author="Johnny Pang" w:date="2022-04-09T15:53:00Z"/>
        </w:trPr>
        <w:tc>
          <w:tcPr>
            <w:tcW w:w="1184" w:type="dxa"/>
            <w:tcBorders>
              <w:top w:val="single" w:sz="6" w:space="0" w:color="auto"/>
              <w:left w:val="double" w:sz="6" w:space="0" w:color="auto"/>
              <w:bottom w:val="double" w:sz="6" w:space="0" w:color="auto"/>
              <w:right w:val="single" w:sz="6" w:space="0" w:color="auto"/>
            </w:tcBorders>
          </w:tcPr>
          <w:p w14:paraId="3E3083D6" w14:textId="77777777" w:rsidR="005766D1" w:rsidDel="00FE00C2" w:rsidRDefault="005766D1">
            <w:pPr>
              <w:pStyle w:val="NormalTableText"/>
              <w:rPr>
                <w:del w:id="66" w:author="Johnny Pang" w:date="2022-04-09T15:53:00Z"/>
                <w:rFonts w:ascii="Calibri" w:hAnsi="Calibri"/>
                <w:sz w:val="22"/>
              </w:rPr>
            </w:pPr>
            <w:del w:id="67" w:author="Johnny Pang" w:date="2022-04-09T15:53:00Z">
              <w:r w:rsidDel="00FE00C2">
                <w:rPr>
                  <w:rFonts w:ascii="Calibri" w:hAnsi="Calibri"/>
                  <w:sz w:val="22"/>
                </w:rPr>
                <w:delText>9</w:delText>
              </w:r>
            </w:del>
          </w:p>
        </w:tc>
        <w:tc>
          <w:tcPr>
            <w:tcW w:w="2041" w:type="dxa"/>
            <w:tcBorders>
              <w:top w:val="single" w:sz="6" w:space="0" w:color="auto"/>
              <w:left w:val="single" w:sz="6" w:space="0" w:color="auto"/>
              <w:bottom w:val="double" w:sz="6" w:space="0" w:color="auto"/>
              <w:right w:val="single" w:sz="6" w:space="0" w:color="auto"/>
            </w:tcBorders>
          </w:tcPr>
          <w:p w14:paraId="663E8234" w14:textId="77777777" w:rsidR="005766D1" w:rsidDel="00FE00C2" w:rsidRDefault="005766D1">
            <w:pPr>
              <w:pStyle w:val="NormalTableText"/>
              <w:rPr>
                <w:del w:id="68" w:author="Johnny Pang" w:date="2022-04-09T15:53:00Z"/>
                <w:rFonts w:ascii="Calibri" w:hAnsi="Calibri"/>
                <w:sz w:val="22"/>
              </w:rPr>
            </w:pPr>
            <w:del w:id="69" w:author="Johnny Pang" w:date="2022-04-09T15:53:00Z">
              <w:r w:rsidDel="00FE00C2">
                <w:rPr>
                  <w:rFonts w:ascii="Calibri" w:hAnsi="Calibri"/>
                  <w:sz w:val="22"/>
                </w:rPr>
                <w:delText>January 20, 2020</w:delText>
              </w:r>
            </w:del>
          </w:p>
        </w:tc>
        <w:tc>
          <w:tcPr>
            <w:tcW w:w="5802" w:type="dxa"/>
            <w:tcBorders>
              <w:top w:val="single" w:sz="6" w:space="0" w:color="auto"/>
              <w:left w:val="single" w:sz="6" w:space="0" w:color="auto"/>
              <w:bottom w:val="double" w:sz="6" w:space="0" w:color="auto"/>
              <w:right w:val="double" w:sz="6" w:space="0" w:color="auto"/>
            </w:tcBorders>
          </w:tcPr>
          <w:p w14:paraId="07160074" w14:textId="77777777" w:rsidR="005766D1" w:rsidRPr="00D86C28" w:rsidDel="00FE00C2" w:rsidRDefault="005766D1">
            <w:pPr>
              <w:pStyle w:val="NormalTableText"/>
              <w:rPr>
                <w:del w:id="70" w:author="Johnny Pang" w:date="2022-04-09T15:53:00Z"/>
                <w:rFonts w:ascii="Calibri" w:hAnsi="Calibri"/>
                <w:sz w:val="22"/>
                <w:lang w:val="en-CA"/>
              </w:rPr>
            </w:pPr>
            <w:del w:id="71" w:author="Johnny Pang" w:date="2022-04-09T15:53:00Z">
              <w:r w:rsidDel="00FE00C2">
                <w:rPr>
                  <w:rFonts w:ascii="Calibri" w:hAnsi="Calibri"/>
                  <w:sz w:val="22"/>
                  <w:lang w:val="en-CA"/>
                </w:rPr>
                <w:delText>Replaced Record Drawings with As-Built Drawings. BM</w:delText>
              </w:r>
            </w:del>
          </w:p>
        </w:tc>
      </w:tr>
    </w:tbl>
    <w:p w14:paraId="37BB9F7F" w14:textId="77777777" w:rsidR="00B3594F" w:rsidRPr="00B07AE6" w:rsidDel="00FE00C2" w:rsidRDefault="00B3594F" w:rsidP="001735A9">
      <w:pPr>
        <w:pStyle w:val="BodyText"/>
        <w:rPr>
          <w:del w:id="72" w:author="Johnny Pang" w:date="2022-04-09T15:53:00Z"/>
        </w:rPr>
      </w:pPr>
    </w:p>
    <w:p w14:paraId="33E2A893" w14:textId="77777777" w:rsidR="00762719" w:rsidRPr="006E4AD2" w:rsidDel="00FE00C2" w:rsidRDefault="00762719" w:rsidP="001735A9">
      <w:pPr>
        <w:pStyle w:val="BodyText"/>
        <w:rPr>
          <w:del w:id="73" w:author="Johnny Pang" w:date="2022-04-09T15:53:00Z"/>
        </w:rPr>
      </w:pPr>
    </w:p>
    <w:p w14:paraId="1969D64A" w14:textId="77777777" w:rsidR="00B3594F" w:rsidRPr="006E4AD2" w:rsidDel="00FE00C2" w:rsidRDefault="00B3594F" w:rsidP="001735A9">
      <w:pPr>
        <w:pStyle w:val="BodyText"/>
        <w:pBdr>
          <w:top w:val="single" w:sz="4" w:space="1" w:color="auto"/>
          <w:left w:val="single" w:sz="4" w:space="0" w:color="auto"/>
          <w:bottom w:val="single" w:sz="4" w:space="1" w:color="auto"/>
          <w:right w:val="single" w:sz="4" w:space="4" w:color="auto"/>
        </w:pBdr>
        <w:rPr>
          <w:del w:id="74" w:author="Johnny Pang" w:date="2022-04-09T15:53:00Z"/>
        </w:rPr>
      </w:pPr>
      <w:del w:id="75" w:author="Johnny Pang" w:date="2022-04-09T15:53:00Z">
        <w:r w:rsidRPr="006E4AD2" w:rsidDel="00FE00C2">
          <w:delText>NOTE:</w:delText>
        </w:r>
      </w:del>
    </w:p>
    <w:p w14:paraId="0C4E81EB" w14:textId="77777777" w:rsidR="00B3594F" w:rsidRPr="006E4AD2" w:rsidDel="00FE00C2" w:rsidRDefault="00B3594F" w:rsidP="001735A9">
      <w:pPr>
        <w:pStyle w:val="BodyText"/>
        <w:pBdr>
          <w:top w:val="single" w:sz="4" w:space="1" w:color="auto"/>
          <w:left w:val="single" w:sz="4" w:space="0" w:color="auto"/>
          <w:bottom w:val="single" w:sz="4" w:space="1" w:color="auto"/>
          <w:right w:val="single" w:sz="4" w:space="4" w:color="auto"/>
        </w:pBdr>
        <w:rPr>
          <w:del w:id="76" w:author="Johnny Pang" w:date="2022-04-09T15:53:00Z"/>
        </w:rPr>
      </w:pPr>
      <w:del w:id="77" w:author="Johnny Pang" w:date="2022-04-09T15:53:00Z">
        <w:r w:rsidRPr="006E4AD2" w:rsidDel="00FE00C2">
          <w:delText>This is a CONTROLLED Document. Any documents appearing in paper form are not controlled and should be checked against the on-line file version prior to use.</w:delText>
        </w:r>
      </w:del>
    </w:p>
    <w:p w14:paraId="3ADACE37" w14:textId="77777777" w:rsidR="00B3594F" w:rsidRPr="006E4AD2" w:rsidDel="00FE00C2" w:rsidRDefault="00B3594F" w:rsidP="001735A9">
      <w:pPr>
        <w:pStyle w:val="BodyText"/>
        <w:pBdr>
          <w:top w:val="single" w:sz="4" w:space="1" w:color="auto"/>
          <w:left w:val="single" w:sz="4" w:space="0" w:color="auto"/>
          <w:bottom w:val="single" w:sz="4" w:space="1" w:color="auto"/>
          <w:right w:val="single" w:sz="4" w:space="4" w:color="auto"/>
        </w:pBdr>
        <w:rPr>
          <w:del w:id="78" w:author="Johnny Pang" w:date="2022-04-09T15:53:00Z"/>
        </w:rPr>
      </w:pPr>
      <w:del w:id="79" w:author="Johnny Pang" w:date="2022-04-09T15:53:00Z">
        <w:r w:rsidRPr="006E4AD2" w:rsidDel="00FE00C2">
          <w:rPr>
            <w:b/>
            <w:bCs/>
          </w:rPr>
          <w:delText xml:space="preserve">Notice: </w:delText>
        </w:r>
        <w:r w:rsidRPr="006E4AD2" w:rsidDel="00FE00C2">
          <w:delText>This Document hardcopy must be used for reference purpose only.</w:delText>
        </w:r>
      </w:del>
    </w:p>
    <w:p w14:paraId="7725F682" w14:textId="77777777" w:rsidR="00B3594F" w:rsidRPr="006E4AD2" w:rsidDel="00FE00C2" w:rsidRDefault="00B3594F" w:rsidP="001735A9">
      <w:pPr>
        <w:pStyle w:val="BodyText"/>
        <w:pBdr>
          <w:top w:val="single" w:sz="4" w:space="1" w:color="auto"/>
          <w:left w:val="single" w:sz="4" w:space="0" w:color="auto"/>
          <w:bottom w:val="single" w:sz="4" w:space="1" w:color="auto"/>
          <w:right w:val="single" w:sz="4" w:space="4" w:color="auto"/>
        </w:pBdr>
        <w:rPr>
          <w:del w:id="80" w:author="Johnny Pang" w:date="2022-04-09T15:53:00Z"/>
          <w:b/>
          <w:bCs/>
        </w:rPr>
      </w:pPr>
      <w:del w:id="81" w:author="Johnny Pang" w:date="2022-04-09T15:53:00Z">
        <w:r w:rsidRPr="006E4AD2" w:rsidDel="00FE00C2">
          <w:rPr>
            <w:b/>
          </w:rPr>
          <w:delText>The on-line copy is the current version of the document.</w:delText>
        </w:r>
      </w:del>
    </w:p>
    <w:p w14:paraId="066ED3F7" w14:textId="77777777" w:rsidR="00CC4F03" w:rsidRPr="006E4AD2" w:rsidDel="00FE00C2" w:rsidRDefault="00CC4F03" w:rsidP="00CC4F03">
      <w:pPr>
        <w:pStyle w:val="BodyText"/>
        <w:rPr>
          <w:del w:id="82" w:author="Johnny Pang" w:date="2022-04-09T15:53:00Z"/>
          <w:rFonts w:cs="Arial"/>
        </w:rPr>
      </w:pPr>
    </w:p>
    <w:p w14:paraId="64C64C39" w14:textId="77777777" w:rsidR="00CC4F03" w:rsidRPr="006E4AD2" w:rsidDel="00FE00C2" w:rsidRDefault="00CC4F03" w:rsidP="00CC4F03">
      <w:pPr>
        <w:pStyle w:val="BodyText"/>
        <w:rPr>
          <w:del w:id="83" w:author="Johnny Pang" w:date="2022-04-09T15:53:00Z"/>
          <w:rFonts w:cs="Arial"/>
        </w:rPr>
      </w:pPr>
    </w:p>
    <w:bookmarkEnd w:id="2"/>
    <w:bookmarkEnd w:id="3"/>
    <w:p w14:paraId="266707F7" w14:textId="2EBC056C" w:rsidR="00B3594F" w:rsidRPr="00862E9E" w:rsidDel="00302E8C" w:rsidRDefault="00B3594F" w:rsidP="006E4AD2">
      <w:pPr>
        <w:pStyle w:val="Heading3"/>
        <w:numPr>
          <w:ilvl w:val="0"/>
          <w:numId w:val="0"/>
        </w:numPr>
        <w:ind w:left="720"/>
        <w:rPr>
          <w:del w:id="84" w:author="Johnny Pang" w:date="2022-11-29T06:53:00Z"/>
          <w:i/>
        </w:rPr>
      </w:pPr>
      <w:del w:id="85" w:author="Johnny Pang" w:date="2022-11-29T06:53:00Z">
        <w:r w:rsidRPr="00F63BC4" w:rsidDel="00302E8C">
          <w:br w:type="page"/>
        </w:r>
      </w:del>
      <w:del w:id="86" w:author="Johnny Pang" w:date="2022-04-09T16:14:00Z">
        <w:r w:rsidRPr="00862E9E" w:rsidDel="007B6354">
          <w:rPr>
            <w:i/>
            <w:highlight w:val="yellow"/>
          </w:rPr>
          <w:delText>[This Section is intended to include basic identification of work, type of Contract, work by others or Region which affect this Contract, work sequence, pre-ordered Products and similar work not readily identifiable from Contract Documents]. Consultant to review with Region on a project basis and modify this section to suit.</w:delText>
        </w:r>
      </w:del>
    </w:p>
    <w:p w14:paraId="59A95FBA" w14:textId="77777777" w:rsidR="00B3594F" w:rsidRPr="006E4AD2" w:rsidRDefault="00D86C28" w:rsidP="00DC4958">
      <w:pPr>
        <w:pStyle w:val="Heading1"/>
        <w:numPr>
          <w:ilvl w:val="0"/>
          <w:numId w:val="25"/>
        </w:numPr>
      </w:pPr>
      <w:r w:rsidRPr="006E4AD2">
        <w:t>GENERAL</w:t>
      </w:r>
    </w:p>
    <w:p w14:paraId="51CA49F8" w14:textId="77777777" w:rsidR="00D86C28" w:rsidRPr="00A9650C" w:rsidRDefault="00D86C28" w:rsidP="00A9650C">
      <w:pPr>
        <w:pStyle w:val="Heading2"/>
      </w:pPr>
      <w:r w:rsidRPr="00A9650C">
        <w:t>Related Sections</w:t>
      </w:r>
    </w:p>
    <w:p w14:paraId="5884A268" w14:textId="77777777" w:rsidR="00D86C28" w:rsidRPr="00D86C28" w:rsidRDefault="00D86C28" w:rsidP="00D86C28">
      <w:pPr>
        <w:pStyle w:val="Heading3"/>
        <w:rPr>
          <w:rFonts w:eastAsia="Calibri"/>
        </w:rPr>
      </w:pPr>
      <w:r w:rsidRPr="00D86C28">
        <w:rPr>
          <w:rFonts w:eastAsia="Calibri"/>
        </w:rPr>
        <w:t>Section 01040 – Coordination</w:t>
      </w:r>
    </w:p>
    <w:p w14:paraId="73575E86" w14:textId="77777777" w:rsidR="00D86C28" w:rsidRPr="00D86C28" w:rsidRDefault="00D86C28" w:rsidP="00D86C28">
      <w:pPr>
        <w:pStyle w:val="Heading3"/>
        <w:rPr>
          <w:rFonts w:eastAsia="Calibri"/>
        </w:rPr>
      </w:pPr>
      <w:r w:rsidRPr="00D86C28">
        <w:rPr>
          <w:rFonts w:eastAsia="Calibri"/>
        </w:rPr>
        <w:t>Section 01425 – Computerized Maintenance Management System Data Requirements</w:t>
      </w:r>
    </w:p>
    <w:p w14:paraId="79D22659" w14:textId="77777777" w:rsidR="00D86C28" w:rsidRPr="00D86C28" w:rsidRDefault="00D86C28" w:rsidP="00D86C28">
      <w:pPr>
        <w:pStyle w:val="Heading3"/>
        <w:rPr>
          <w:rFonts w:eastAsia="Calibri"/>
        </w:rPr>
      </w:pPr>
      <w:r w:rsidRPr="00D86C28">
        <w:rPr>
          <w:rFonts w:eastAsia="Calibri"/>
        </w:rPr>
        <w:t>Section 01430 – Operation and Maintenance Data</w:t>
      </w:r>
    </w:p>
    <w:p w14:paraId="0E162549" w14:textId="77777777" w:rsidR="00D86C28" w:rsidRPr="00D86C28" w:rsidRDefault="000867CE" w:rsidP="00D86C28">
      <w:pPr>
        <w:pStyle w:val="Heading3"/>
        <w:rPr>
          <w:rFonts w:eastAsia="Calibri"/>
        </w:rPr>
      </w:pPr>
      <w:r>
        <w:rPr>
          <w:rFonts w:eastAsia="Calibri"/>
        </w:rPr>
        <w:t>Section 01450 – As-Built</w:t>
      </w:r>
      <w:r w:rsidR="00D86C28" w:rsidRPr="00D86C28">
        <w:rPr>
          <w:rFonts w:eastAsia="Calibri"/>
        </w:rPr>
        <w:t xml:space="preserve"> Drawings</w:t>
      </w:r>
    </w:p>
    <w:p w14:paraId="02A12C3A" w14:textId="77777777" w:rsidR="00D86C28" w:rsidRDefault="00D86C28" w:rsidP="00D86C28">
      <w:pPr>
        <w:pStyle w:val="Heading3"/>
        <w:rPr>
          <w:ins w:id="87" w:author="Johnny Pang" w:date="2022-04-16T11:48:00Z"/>
          <w:rFonts w:eastAsia="Calibri"/>
        </w:rPr>
      </w:pPr>
      <w:r w:rsidRPr="00D86C28">
        <w:rPr>
          <w:rFonts w:eastAsia="Calibri"/>
        </w:rPr>
        <w:t xml:space="preserve">Section 01501 </w:t>
      </w:r>
      <w:r w:rsidR="00A9650C" w:rsidRPr="00D86C28">
        <w:rPr>
          <w:rFonts w:eastAsia="Calibri"/>
        </w:rPr>
        <w:t>–</w:t>
      </w:r>
      <w:r w:rsidRPr="00D86C28">
        <w:rPr>
          <w:rFonts w:eastAsia="Calibri"/>
        </w:rPr>
        <w:t xml:space="preserve"> Construction Sequencing</w:t>
      </w:r>
    </w:p>
    <w:p w14:paraId="7C2A6437" w14:textId="77777777" w:rsidR="00DD0F87" w:rsidRPr="00D86C28" w:rsidRDefault="00DD0F87" w:rsidP="00D86C28">
      <w:pPr>
        <w:pStyle w:val="Heading3"/>
        <w:rPr>
          <w:rFonts w:eastAsia="Calibri"/>
        </w:rPr>
      </w:pPr>
      <w:ins w:id="88" w:author="Johnny Pang" w:date="2022-04-16T11:48:00Z">
        <w:r>
          <w:rPr>
            <w:rFonts w:eastAsia="Calibri"/>
          </w:rPr>
          <w:t>Section 01710 – Preconstructio</w:t>
        </w:r>
      </w:ins>
      <w:ins w:id="89" w:author="Radulovic, Nicole" w:date="2022-10-24T10:38:00Z">
        <w:r w:rsidR="00A33954">
          <w:rPr>
            <w:rFonts w:eastAsia="Calibri"/>
          </w:rPr>
          <w:t>n</w:t>
        </w:r>
      </w:ins>
      <w:ins w:id="90" w:author="Johnny Pang" w:date="2022-04-16T11:48:00Z">
        <w:r>
          <w:rPr>
            <w:rFonts w:eastAsia="Calibri"/>
          </w:rPr>
          <w:t xml:space="preserve"> Structural Survey</w:t>
        </w:r>
      </w:ins>
    </w:p>
    <w:p w14:paraId="01538633" w14:textId="77777777" w:rsidR="00D86C28" w:rsidRPr="00D86C28" w:rsidRDefault="00D86C28" w:rsidP="00D86C28">
      <w:pPr>
        <w:pStyle w:val="Heading3"/>
        <w:rPr>
          <w:rFonts w:eastAsia="Calibri"/>
        </w:rPr>
      </w:pPr>
      <w:r w:rsidRPr="00D86C28">
        <w:rPr>
          <w:rFonts w:eastAsia="Calibri"/>
        </w:rPr>
        <w:t>Section 01750 – Disinfection and Testing of Water Retaining Structures and Process Piping</w:t>
      </w:r>
    </w:p>
    <w:p w14:paraId="7C501270" w14:textId="77777777" w:rsidR="00D86C28" w:rsidRPr="00D86C28" w:rsidRDefault="00D86C28" w:rsidP="00D86C28">
      <w:pPr>
        <w:pStyle w:val="Heading3"/>
        <w:rPr>
          <w:rFonts w:eastAsia="Calibri"/>
        </w:rPr>
      </w:pPr>
      <w:r w:rsidRPr="00D86C28">
        <w:rPr>
          <w:rFonts w:eastAsia="Calibri"/>
        </w:rPr>
        <w:t>Section 01810 – Equipment Testing and Equipment Commissioning</w:t>
      </w:r>
    </w:p>
    <w:p w14:paraId="26E05092" w14:textId="77777777" w:rsidR="00D86C28" w:rsidRDefault="00D86C28" w:rsidP="00D86C28">
      <w:pPr>
        <w:pStyle w:val="Heading3"/>
      </w:pPr>
      <w:r w:rsidRPr="00D86C28">
        <w:t xml:space="preserve">Section 01820 – Demonstration and Training </w:t>
      </w:r>
    </w:p>
    <w:p w14:paraId="067FB60D" w14:textId="77777777" w:rsidR="00B3594F" w:rsidRPr="006E4AD2" w:rsidRDefault="00B3594F" w:rsidP="00A9650C">
      <w:pPr>
        <w:pStyle w:val="Heading2"/>
      </w:pPr>
      <w:r w:rsidRPr="006E4AD2">
        <w:t>Work covered by the Contract Documents.</w:t>
      </w:r>
    </w:p>
    <w:p w14:paraId="6C77CF5C" w14:textId="77777777" w:rsidR="00B3594F" w:rsidRPr="006E4AD2" w:rsidRDefault="00B3594F" w:rsidP="006E4AD2">
      <w:pPr>
        <w:pStyle w:val="Heading3"/>
      </w:pPr>
      <w:r w:rsidRPr="006E4AD2">
        <w:t xml:space="preserve">Upon completion of the Work, the Region will be provided with </w:t>
      </w:r>
      <w:ins w:id="91" w:author="Johnny Pang" w:date="2022-04-09T15:54:00Z">
        <w:r w:rsidR="00FE00C2">
          <w:t xml:space="preserve">an elevated water storage tank with a minimum storage volume of 8.5ML located on </w:t>
        </w:r>
        <w:commentRangeStart w:id="92"/>
        <w:r w:rsidR="00FE00C2" w:rsidRPr="00FE00C2">
          <w:rPr>
            <w:highlight w:val="yellow"/>
            <w:rPrChange w:id="93" w:author="Johnny Pang" w:date="2022-04-09T15:55:00Z">
              <w:rPr/>
            </w:rPrChange>
          </w:rPr>
          <w:t>xxx</w:t>
        </w:r>
        <w:r w:rsidR="00FE00C2">
          <w:t xml:space="preserve"> </w:t>
        </w:r>
      </w:ins>
      <w:commentRangeEnd w:id="92"/>
      <w:ins w:id="94" w:author="Johnny Pang" w:date="2022-04-09T15:55:00Z">
        <w:r w:rsidR="00FE00C2">
          <w:rPr>
            <w:rStyle w:val="CommentReference"/>
          </w:rPr>
          <w:commentReference w:id="92"/>
        </w:r>
      </w:ins>
      <w:ins w:id="95" w:author="Johnny Pang" w:date="2022-04-09T15:54:00Z">
        <w:r w:rsidR="00FE00C2">
          <w:t>in th</w:t>
        </w:r>
      </w:ins>
      <w:ins w:id="96" w:author="Johnny Pang" w:date="2022-04-09T15:55:00Z">
        <w:r w:rsidR="00FE00C2">
          <w:t>e City of Vaughan.</w:t>
        </w:r>
      </w:ins>
      <w:del w:id="97" w:author="Johnny Pang" w:date="2022-04-09T15:55:00Z">
        <w:r w:rsidRPr="00A9650C" w:rsidDel="00FE00C2">
          <w:rPr>
            <w:i/>
            <w:highlight w:val="yellow"/>
          </w:rPr>
          <w:delText>[provide description of project].</w:delText>
        </w:r>
      </w:del>
    </w:p>
    <w:p w14:paraId="4B5AF6EE" w14:textId="77777777" w:rsidR="00B3594F" w:rsidRDefault="00B3594F" w:rsidP="006E4AD2">
      <w:pPr>
        <w:pStyle w:val="Heading3"/>
      </w:pPr>
      <w:r w:rsidRPr="006E4AD2">
        <w:t>Each Section of the Specifications is not necessarily complete in itself.  The Contractor shall read each Section in conjunction with all of the other Contract Documents.  The Contractor shall also ensure that all Subcontractors read the relevant documents and comply with the requirements.</w:t>
      </w:r>
    </w:p>
    <w:p w14:paraId="7BBFE1B2" w14:textId="77777777" w:rsidR="00BB7B97" w:rsidRPr="00BB7B97" w:rsidRDefault="00BB7B97" w:rsidP="00675F41">
      <w:pPr>
        <w:pStyle w:val="Heading3"/>
      </w:pPr>
      <w:r w:rsidRPr="00BB7B97">
        <w:t>In general</w:t>
      </w:r>
      <w:ins w:id="98" w:author="Johnny Pang" w:date="2022-04-09T16:07:00Z">
        <w:r w:rsidR="00995A27">
          <w:t>,</w:t>
        </w:r>
      </w:ins>
      <w:r w:rsidRPr="00BB7B97">
        <w:t xml:space="preserve"> the scope of the Work to be completed under this Con</w:t>
      </w:r>
      <w:r>
        <w:t>tract includes the following:</w:t>
      </w:r>
    </w:p>
    <w:p w14:paraId="0B4276AF" w14:textId="77777777" w:rsidR="000E782A" w:rsidRDefault="000E782A" w:rsidP="007E2833">
      <w:pPr>
        <w:pStyle w:val="Heading4"/>
        <w:rPr>
          <w:ins w:id="99" w:author="Johnny Pang" w:date="2022-04-09T16:04:00Z"/>
        </w:rPr>
      </w:pPr>
      <w:ins w:id="100" w:author="Johnny Pang" w:date="2022-04-09T16:06:00Z">
        <w:r>
          <w:t>A</w:t>
        </w:r>
      </w:ins>
      <w:ins w:id="101" w:author="Johnny Pang" w:date="2022-04-09T16:04:00Z">
        <w:r>
          <w:t xml:space="preserve"> new elevated water storage tank</w:t>
        </w:r>
      </w:ins>
    </w:p>
    <w:p w14:paraId="0FCFC55C" w14:textId="77777777" w:rsidR="000E782A" w:rsidRDefault="000E782A" w:rsidP="007E2833">
      <w:pPr>
        <w:pStyle w:val="Heading4"/>
        <w:rPr>
          <w:ins w:id="102" w:author="Johnny Pang" w:date="2022-04-09T16:04:00Z"/>
        </w:rPr>
      </w:pPr>
      <w:ins w:id="103" w:author="Johnny Pang" w:date="2022-04-09T16:06:00Z">
        <w:r>
          <w:t>Elevated t</w:t>
        </w:r>
      </w:ins>
      <w:ins w:id="104" w:author="Johnny Pang" w:date="2022-04-09T16:04:00Z">
        <w:r>
          <w:t>ank drainage (dry) pond</w:t>
        </w:r>
      </w:ins>
    </w:p>
    <w:p w14:paraId="30D30D39" w14:textId="77777777" w:rsidR="000E782A" w:rsidRDefault="000E782A" w:rsidP="007E2833">
      <w:pPr>
        <w:pStyle w:val="Heading4"/>
        <w:rPr>
          <w:ins w:id="105" w:author="Johnny Pang" w:date="2022-04-09T16:05:00Z"/>
        </w:rPr>
      </w:pPr>
      <w:ins w:id="106" w:author="Johnny Pang" w:date="2022-04-09T16:06:00Z">
        <w:r>
          <w:t>I</w:t>
        </w:r>
      </w:ins>
      <w:ins w:id="107" w:author="Johnny Pang" w:date="2022-04-09T16:04:00Z">
        <w:r>
          <w:t>nterior and exterior protectiv</w:t>
        </w:r>
      </w:ins>
      <w:ins w:id="108" w:author="Johnny Pang" w:date="2022-04-09T16:05:00Z">
        <w:r>
          <w:t>e coatings</w:t>
        </w:r>
      </w:ins>
    </w:p>
    <w:p w14:paraId="2BAF2364" w14:textId="77777777" w:rsidR="000E782A" w:rsidRDefault="000E782A" w:rsidP="007E2833">
      <w:pPr>
        <w:pStyle w:val="Heading4"/>
        <w:rPr>
          <w:ins w:id="109" w:author="Johnny Pang" w:date="2022-04-09T16:05:00Z"/>
        </w:rPr>
      </w:pPr>
      <w:ins w:id="110" w:author="Johnny Pang" w:date="2022-04-09T16:06:00Z">
        <w:r>
          <w:t>P</w:t>
        </w:r>
      </w:ins>
      <w:ins w:id="111" w:author="Johnny Pang" w:date="2022-04-09T16:05:00Z">
        <w:r>
          <w:t>rocess and mechanical piping and valves</w:t>
        </w:r>
      </w:ins>
    </w:p>
    <w:p w14:paraId="78ED8B71" w14:textId="77777777" w:rsidR="000E782A" w:rsidRDefault="000E782A" w:rsidP="007E2833">
      <w:pPr>
        <w:pStyle w:val="Heading4"/>
        <w:rPr>
          <w:ins w:id="112" w:author="Johnny Pang" w:date="2022-04-09T16:06:00Z"/>
        </w:rPr>
      </w:pPr>
      <w:ins w:id="113" w:author="Johnny Pang" w:date="2022-04-09T16:05:00Z">
        <w:r>
          <w:t>Hydrodynamic Mixing System (complete with Computational Fluid Dynamic Modelling)</w:t>
        </w:r>
      </w:ins>
    </w:p>
    <w:p w14:paraId="4C0B5F44" w14:textId="579CFF4B" w:rsidR="000E782A" w:rsidRDefault="000E782A" w:rsidP="007E2833">
      <w:pPr>
        <w:pStyle w:val="Heading4"/>
        <w:rPr>
          <w:ins w:id="114" w:author="Johnny Pang" w:date="2022-04-09T16:06:00Z"/>
        </w:rPr>
      </w:pPr>
      <w:ins w:id="115" w:author="Johnny Pang" w:date="2022-04-09T16:06:00Z">
        <w:r>
          <w:t>Watermains</w:t>
        </w:r>
      </w:ins>
      <w:ins w:id="116" w:author="Johnny Pang" w:date="2022-11-29T06:54:00Z">
        <w:r w:rsidR="00302E8C">
          <w:t xml:space="preserve"> </w:t>
        </w:r>
      </w:ins>
      <w:ins w:id="117" w:author="Johnny Pang" w:date="2022-11-29T06:55:00Z">
        <w:r w:rsidR="00302E8C">
          <w:t>(from valve chamber no. 1 to be constructed by others)</w:t>
        </w:r>
      </w:ins>
      <w:ins w:id="118" w:author="Johnny Pang" w:date="2022-04-09T16:06:00Z">
        <w:r>
          <w:t>, valves, valve chambers and appurtenances</w:t>
        </w:r>
      </w:ins>
    </w:p>
    <w:p w14:paraId="6B529F39" w14:textId="77777777" w:rsidR="000E782A" w:rsidRDefault="000E782A" w:rsidP="007E2833">
      <w:pPr>
        <w:pStyle w:val="Heading4"/>
        <w:rPr>
          <w:ins w:id="119" w:author="Johnny Pang" w:date="2022-04-09T16:06:00Z"/>
        </w:rPr>
      </w:pPr>
      <w:ins w:id="120" w:author="Johnny Pang" w:date="2022-04-09T16:06:00Z">
        <w:r>
          <w:t>Electrical and building mechanical services</w:t>
        </w:r>
      </w:ins>
      <w:ins w:id="121" w:author="Johnny Pang" w:date="2022-04-16T11:55:00Z">
        <w:r w:rsidR="00AD118C">
          <w:t xml:space="preserve"> including coordination with utility complete with the installation of new service cables, transformer and metering</w:t>
        </w:r>
      </w:ins>
    </w:p>
    <w:p w14:paraId="5BB340A5" w14:textId="77777777" w:rsidR="00995A27" w:rsidRDefault="00995A27" w:rsidP="007E2833">
      <w:pPr>
        <w:pStyle w:val="Heading4"/>
        <w:rPr>
          <w:ins w:id="122" w:author="Johnny Pang" w:date="2022-04-09T16:07:00Z"/>
        </w:rPr>
      </w:pPr>
      <w:ins w:id="123" w:author="Johnny Pang" w:date="2022-04-09T16:06:00Z">
        <w:r>
          <w:t xml:space="preserve">Site Works including </w:t>
        </w:r>
      </w:ins>
      <w:ins w:id="124" w:author="Johnny Pang" w:date="2022-04-16T11:55:00Z">
        <w:r w:rsidR="00AD118C">
          <w:t xml:space="preserve">fencing, </w:t>
        </w:r>
      </w:ins>
      <w:ins w:id="125" w:author="Johnny Pang" w:date="2022-04-09T16:06:00Z">
        <w:r>
          <w:t>site grading and landscapin</w:t>
        </w:r>
      </w:ins>
      <w:ins w:id="126" w:author="Johnny Pang" w:date="2022-04-09T16:07:00Z">
        <w:r>
          <w:t>g</w:t>
        </w:r>
      </w:ins>
    </w:p>
    <w:p w14:paraId="06C3EC5C" w14:textId="77777777" w:rsidR="00995A27" w:rsidRDefault="00995A27" w:rsidP="007E2833">
      <w:pPr>
        <w:pStyle w:val="Heading4"/>
        <w:rPr>
          <w:ins w:id="127" w:author="Johnny Pang" w:date="2022-04-09T16:04:00Z"/>
        </w:rPr>
      </w:pPr>
      <w:ins w:id="128" w:author="Johnny Pang" w:date="2022-04-09T16:07:00Z">
        <w:r>
          <w:t xml:space="preserve">Testing, commissioning and training </w:t>
        </w:r>
      </w:ins>
    </w:p>
    <w:p w14:paraId="254F46E9" w14:textId="77777777" w:rsidR="00DD0F87" w:rsidRDefault="00DD0F87">
      <w:pPr>
        <w:pStyle w:val="Heading3"/>
        <w:rPr>
          <w:ins w:id="129" w:author="Johnny Pang" w:date="2022-04-16T11:50:00Z"/>
        </w:rPr>
        <w:pPrChange w:id="130" w:author="Johnny Pang" w:date="2022-04-16T11:51:00Z">
          <w:pPr>
            <w:pStyle w:val="Heading4"/>
          </w:pPr>
        </w:pPrChange>
      </w:pPr>
      <w:ins w:id="131" w:author="Johnny Pang" w:date="2022-04-16T11:51:00Z">
        <w:r>
          <w:t>In addition to the general scope of Work, the Contractor is to expect to complete the following:</w:t>
        </w:r>
      </w:ins>
    </w:p>
    <w:p w14:paraId="6D60290A" w14:textId="77777777" w:rsidR="00BB7B97" w:rsidRPr="00BB7B97" w:rsidRDefault="00BB7B97" w:rsidP="007E2833">
      <w:pPr>
        <w:pStyle w:val="Heading4"/>
      </w:pPr>
      <w:r w:rsidRPr="00BB7B97">
        <w:t xml:space="preserve">Construct and test foundations, structures, roads, pipelines, buildings, </w:t>
      </w:r>
      <w:del w:id="132" w:author="Johnny Pang" w:date="2022-04-09T16:03:00Z">
        <w:r w:rsidRPr="00BB7B97" w:rsidDel="000E782A">
          <w:delText xml:space="preserve">tunnels, </w:delText>
        </w:r>
      </w:del>
      <w:r w:rsidRPr="00BB7B97">
        <w:t xml:space="preserve">tanks, galleries and other facilities. </w:t>
      </w:r>
    </w:p>
    <w:p w14:paraId="1D136104" w14:textId="77777777" w:rsidR="00BB7B97" w:rsidRPr="00BB7B97" w:rsidRDefault="00BB7B97" w:rsidP="007E2833">
      <w:pPr>
        <w:pStyle w:val="Heading4"/>
      </w:pPr>
      <w:r w:rsidRPr="00BB7B97">
        <w:t>Supervise, organize, coordinate and direct all construction operations of sub-trades and suppliers.</w:t>
      </w:r>
    </w:p>
    <w:p w14:paraId="0B7D9E03" w14:textId="77777777" w:rsidR="00BB7B97" w:rsidRPr="00BB7B97" w:rsidRDefault="00BB7B97" w:rsidP="007E2833">
      <w:pPr>
        <w:pStyle w:val="Heading4"/>
      </w:pPr>
      <w:r w:rsidRPr="00BB7B97">
        <w:t xml:space="preserve">Supply, install, test, </w:t>
      </w:r>
      <w:proofErr w:type="spellStart"/>
      <w:r w:rsidRPr="00BB7B97">
        <w:t>startup</w:t>
      </w:r>
      <w:proofErr w:type="spellEnd"/>
      <w:r w:rsidRPr="00BB7B97">
        <w:t xml:space="preserve"> (Section 01810 – Equipment Testing and Equipment </w:t>
      </w:r>
      <w:r w:rsidR="00A9650C">
        <w:t>Commissioning</w:t>
      </w:r>
      <w:r w:rsidRPr="00BB7B97">
        <w:t xml:space="preserve">), and put in continuous successful operation all equipment and appurtenances. Include Operations and Maintenance manuals (Section 01430 – Operation and Maintenance Data), training (Section 01820 – Demonstration and Training) and operating assistance to the Region. </w:t>
      </w:r>
    </w:p>
    <w:p w14:paraId="6D239E79" w14:textId="77777777" w:rsidR="00BB7B97" w:rsidRPr="00BB7B97" w:rsidRDefault="00BB7B97" w:rsidP="007E2833">
      <w:pPr>
        <w:pStyle w:val="Heading4"/>
      </w:pPr>
      <w:r w:rsidRPr="00BB7B97">
        <w:t>Provide all equipment tagging and information as per Section 01425 – Computerized Maintenance Management System Data Requirements.</w:t>
      </w:r>
    </w:p>
    <w:p w14:paraId="0A836971" w14:textId="77777777" w:rsidR="00BB7B97" w:rsidRPr="00BB7B97" w:rsidRDefault="00BB7B97" w:rsidP="007E2833">
      <w:pPr>
        <w:pStyle w:val="Heading4"/>
      </w:pPr>
      <w:r w:rsidRPr="00BB7B97">
        <w:t>Perform the disinfection of all applicable structures prior to testing and commissioning</w:t>
      </w:r>
      <w:ins w:id="133" w:author="Johnny Pang" w:date="2022-04-16T11:56:00Z">
        <w:r w:rsidR="00AD118C">
          <w:t xml:space="preserve"> in accordance with AWWA and MECP Standards</w:t>
        </w:r>
      </w:ins>
      <w:r w:rsidRPr="00BB7B97">
        <w:t>. All disinfection to be coordinated with the Region (Section 01750 – Disinfection and Testing of Water Retaining Structures and Process Piping).</w:t>
      </w:r>
    </w:p>
    <w:p w14:paraId="6E70D3AA" w14:textId="77777777" w:rsidR="00BB7B97" w:rsidRPr="00BB7B97" w:rsidRDefault="00BB7B97" w:rsidP="007E2833">
      <w:pPr>
        <w:pStyle w:val="Heading4"/>
      </w:pPr>
      <w:r w:rsidRPr="00BB7B97">
        <w:lastRenderedPageBreak/>
        <w:t>In addition to constructing the works shown on the Drawings, the design of, construction of a</w:t>
      </w:r>
      <w:r w:rsidR="00A9650C">
        <w:t>nd maintenance of,</w:t>
      </w:r>
      <w:r w:rsidRPr="00BB7B97">
        <w:t xml:space="preserve"> all temporary works and facilities necessary for the successful execution and completion of the Contract</w:t>
      </w:r>
      <w:r w:rsidR="00A9650C">
        <w:t xml:space="preserve"> Work</w:t>
      </w:r>
      <w:r w:rsidRPr="00BB7B97">
        <w:t xml:space="preserve">. Remove temporary works and facilities when construction is completed. Temporary works and facilities include, but are not limited to the following: </w:t>
      </w:r>
    </w:p>
    <w:p w14:paraId="797502C3" w14:textId="77777777" w:rsidR="00BB7B97" w:rsidRPr="00BB7B97" w:rsidRDefault="00BB7B97" w:rsidP="00675F41">
      <w:pPr>
        <w:pStyle w:val="Heading5"/>
      </w:pPr>
      <w:r w:rsidRPr="00BB7B97">
        <w:t>Sheeting systems for excavations regardless of whether part or all is left in place.</w:t>
      </w:r>
    </w:p>
    <w:p w14:paraId="18F7E329" w14:textId="77777777" w:rsidR="00BB7B97" w:rsidRPr="00BB7B97" w:rsidRDefault="00BB7B97" w:rsidP="00675F41">
      <w:pPr>
        <w:pStyle w:val="Heading5"/>
      </w:pPr>
      <w:r w:rsidRPr="00BB7B97">
        <w:t xml:space="preserve">Construction of roads, </w:t>
      </w:r>
      <w:del w:id="134" w:author="Johnny Pang" w:date="2022-04-09T16:00:00Z">
        <w:r w:rsidRPr="00BB7B97" w:rsidDel="00B25251">
          <w:delText xml:space="preserve">bridges, ramps, </w:delText>
        </w:r>
      </w:del>
      <w:r w:rsidRPr="00BB7B97">
        <w:t xml:space="preserve">accesses, and similar items as applicable. </w:t>
      </w:r>
    </w:p>
    <w:p w14:paraId="78D25A28" w14:textId="77777777" w:rsidR="00BB7B97" w:rsidRPr="00670CFA" w:rsidRDefault="00BB7B97" w:rsidP="00675F41">
      <w:pPr>
        <w:pStyle w:val="Heading5"/>
      </w:pPr>
      <w:r w:rsidRPr="00670CFA">
        <w:t>Dewatering systems.</w:t>
      </w:r>
    </w:p>
    <w:p w14:paraId="38D9AE90" w14:textId="77777777" w:rsidR="00BB7B97" w:rsidRPr="00BB7B97" w:rsidRDefault="00BB7B97" w:rsidP="00675F41">
      <w:pPr>
        <w:pStyle w:val="Heading5"/>
      </w:pPr>
      <w:r w:rsidRPr="00BB7B97">
        <w:t>Formwork for concrete.</w:t>
      </w:r>
    </w:p>
    <w:p w14:paraId="120A91DF" w14:textId="77777777" w:rsidR="00BB7B97" w:rsidRPr="00BB7B97" w:rsidRDefault="00BB7B97" w:rsidP="00675F41">
      <w:pPr>
        <w:pStyle w:val="Heading5"/>
      </w:pPr>
      <w:r w:rsidRPr="00675F41">
        <w:t>False-work and bracing for formwork or for other parts of the works while under construction</w:t>
      </w:r>
      <w:r w:rsidRPr="00BB7B97">
        <w:t xml:space="preserve">. </w:t>
      </w:r>
    </w:p>
    <w:p w14:paraId="3A8ADD65" w14:textId="77777777" w:rsidR="00BB7B97" w:rsidRPr="00BB7B97" w:rsidRDefault="00BB7B97" w:rsidP="00675F41">
      <w:pPr>
        <w:pStyle w:val="Heading5"/>
      </w:pPr>
      <w:r w:rsidRPr="00BB7B97">
        <w:t xml:space="preserve">Bracing and shoring for partially completed masonry, steelwork, precast concrete, or other assembly. </w:t>
      </w:r>
    </w:p>
    <w:p w14:paraId="7C5C4D2B" w14:textId="77777777" w:rsidR="00BB7B97" w:rsidRPr="00BB7B97" w:rsidRDefault="00AD118C" w:rsidP="00675F41">
      <w:pPr>
        <w:pStyle w:val="Heading5"/>
      </w:pPr>
      <w:ins w:id="135" w:author="Johnny Pang" w:date="2022-04-16T11:57:00Z">
        <w:r>
          <w:t xml:space="preserve">Temporary </w:t>
        </w:r>
      </w:ins>
      <w:del w:id="136" w:author="Johnny Pang" w:date="2022-04-16T11:57:00Z">
        <w:r w:rsidR="00BB7B97" w:rsidRPr="00BB7B97" w:rsidDel="00AD118C">
          <w:delText>Scaffolding</w:delText>
        </w:r>
      </w:del>
      <w:ins w:id="137" w:author="Johnny Pang" w:date="2022-04-16T11:57:00Z">
        <w:r>
          <w:t>s</w:t>
        </w:r>
        <w:r w:rsidRPr="00BB7B97">
          <w:t>caffolding</w:t>
        </w:r>
        <w:r>
          <w:t xml:space="preserve"> and shoring system</w:t>
        </w:r>
      </w:ins>
      <w:r w:rsidR="00BB7B97" w:rsidRPr="00BB7B97">
        <w:t>.</w:t>
      </w:r>
    </w:p>
    <w:p w14:paraId="7C0976E2" w14:textId="77777777" w:rsidR="00BB7B97" w:rsidRPr="00BB7B97" w:rsidRDefault="00BB7B97" w:rsidP="00675F41">
      <w:pPr>
        <w:pStyle w:val="Heading5"/>
      </w:pPr>
      <w:r w:rsidRPr="00BB7B97">
        <w:t xml:space="preserve">Safety barriers, railings, fences and devices. </w:t>
      </w:r>
    </w:p>
    <w:p w14:paraId="1222BD81" w14:textId="77777777" w:rsidR="00BB7B97" w:rsidRPr="00BB7B97" w:rsidRDefault="00BB7B97" w:rsidP="00675F41">
      <w:pPr>
        <w:pStyle w:val="Heading5"/>
      </w:pPr>
      <w:r w:rsidRPr="00BB7B97">
        <w:t xml:space="preserve">Construction fencing for site security. </w:t>
      </w:r>
    </w:p>
    <w:p w14:paraId="59CCCC03" w14:textId="77777777" w:rsidR="00BB7B97" w:rsidRPr="00BB7B97" w:rsidRDefault="00BB7B97" w:rsidP="00675F41">
      <w:pPr>
        <w:pStyle w:val="Heading5"/>
      </w:pPr>
      <w:r w:rsidRPr="00BB7B97">
        <w:t xml:space="preserve">Erosion control works such as silt fence, check dams, sediment control tanks/ponds </w:t>
      </w:r>
      <w:proofErr w:type="spellStart"/>
      <w:r w:rsidRPr="00BB7B97">
        <w:t>etc</w:t>
      </w:r>
      <w:proofErr w:type="spellEnd"/>
      <w:r w:rsidRPr="00BB7B97">
        <w:t xml:space="preserve"> . </w:t>
      </w:r>
    </w:p>
    <w:p w14:paraId="20BB7A3D" w14:textId="77777777" w:rsidR="00BB7B97" w:rsidRPr="00BB7B97" w:rsidRDefault="00BB7B97" w:rsidP="00675F41">
      <w:pPr>
        <w:pStyle w:val="Heading5"/>
      </w:pPr>
      <w:r w:rsidRPr="00BB7B97">
        <w:t xml:space="preserve">Provision of temporary power and </w:t>
      </w:r>
      <w:ins w:id="138" w:author="Johnny Pang" w:date="2022-04-16T11:57:00Z">
        <w:r w:rsidR="00AD118C">
          <w:t xml:space="preserve">electrical distribution </w:t>
        </w:r>
      </w:ins>
      <w:r w:rsidRPr="00BB7B97">
        <w:t xml:space="preserve">equipment </w:t>
      </w:r>
      <w:del w:id="139" w:author="Johnny Pang" w:date="2022-04-16T11:57:00Z">
        <w:r w:rsidRPr="00BB7B97" w:rsidDel="00AD118C">
          <w:delText>as required</w:delText>
        </w:r>
      </w:del>
      <w:ins w:id="140" w:author="Johnny Pang" w:date="2022-04-16T11:57:00Z">
        <w:r w:rsidR="00AD118C">
          <w:t>for construction requirements including heating, lighting and construction power.</w:t>
        </w:r>
      </w:ins>
      <w:r w:rsidRPr="00BB7B97">
        <w:t xml:space="preserve"> </w:t>
      </w:r>
      <w:del w:id="141" w:author="Johnny Pang" w:date="2022-04-09T16:01:00Z">
        <w:r w:rsidRPr="00BB7B97" w:rsidDel="00B25251">
          <w:delText>maintaining operation of existing facility.</w:delText>
        </w:r>
      </w:del>
    </w:p>
    <w:p w14:paraId="534D4642" w14:textId="77777777" w:rsidR="00BB7B97" w:rsidRPr="00BB7B97" w:rsidDel="00B25251" w:rsidRDefault="00BB7B97" w:rsidP="00675F41">
      <w:pPr>
        <w:pStyle w:val="Heading5"/>
        <w:rPr>
          <w:del w:id="142" w:author="Johnny Pang" w:date="2022-04-09T16:01:00Z"/>
        </w:rPr>
      </w:pPr>
      <w:del w:id="143" w:author="Johnny Pang" w:date="2022-04-09T16:01:00Z">
        <w:r w:rsidRPr="00BB7B97" w:rsidDel="00B25251">
          <w:delText xml:space="preserve">Provision of temporary enclosures to separate the construction areas from existing facilities. </w:delText>
        </w:r>
      </w:del>
    </w:p>
    <w:p w14:paraId="568D327C" w14:textId="77777777" w:rsidR="00BB7B97" w:rsidRPr="00BB7B97" w:rsidRDefault="00BB7B97" w:rsidP="00675F41">
      <w:pPr>
        <w:pStyle w:val="Heading5"/>
      </w:pPr>
      <w:r w:rsidRPr="00BB7B97">
        <w:t xml:space="preserve">Provision of exterior site security, including monitoring of entrances into the </w:t>
      </w:r>
      <w:del w:id="144" w:author="Johnny Pang" w:date="2022-04-09T16:01:00Z">
        <w:r w:rsidRPr="00BB7B97" w:rsidDel="000E782A">
          <w:delText>working plant buildings</w:delText>
        </w:r>
      </w:del>
      <w:ins w:id="145" w:author="Johnny Pang" w:date="2022-04-09T16:01:00Z">
        <w:r w:rsidR="000E782A">
          <w:t>construction si</w:t>
        </w:r>
      </w:ins>
      <w:ins w:id="146" w:author="Johnny Pang" w:date="2022-04-09T16:02:00Z">
        <w:r w:rsidR="000E782A">
          <w:t>te</w:t>
        </w:r>
      </w:ins>
      <w:r w:rsidRPr="00BB7B97">
        <w:t>.</w:t>
      </w:r>
    </w:p>
    <w:p w14:paraId="01D69717" w14:textId="77777777" w:rsidR="00BB7B97" w:rsidRPr="00BB7B97" w:rsidRDefault="00BB7B97" w:rsidP="00675F41">
      <w:pPr>
        <w:pStyle w:val="Heading5"/>
      </w:pPr>
      <w:r w:rsidRPr="00BB7B97">
        <w:t>Clearing of the site.</w:t>
      </w:r>
    </w:p>
    <w:p w14:paraId="206F113E" w14:textId="77777777" w:rsidR="00BB7B97" w:rsidRPr="00BB7B97" w:rsidRDefault="00BB7B97" w:rsidP="00675F41">
      <w:pPr>
        <w:pStyle w:val="Heading5"/>
      </w:pPr>
      <w:r w:rsidRPr="00BB7B97">
        <w:t>Cleaning and restoration upon completion.</w:t>
      </w:r>
    </w:p>
    <w:p w14:paraId="5FF540BB" w14:textId="77777777" w:rsidR="00BB7B97" w:rsidRPr="00BB7B97" w:rsidRDefault="00BB7B97" w:rsidP="00675F41">
      <w:pPr>
        <w:pStyle w:val="Heading5"/>
      </w:pPr>
      <w:r w:rsidRPr="00BB7B97">
        <w:t>Site drainage and run-off control during construction.</w:t>
      </w:r>
    </w:p>
    <w:p w14:paraId="5EC1222B" w14:textId="77777777" w:rsidR="00BB7B97" w:rsidRPr="00BB7B97" w:rsidDel="000E782A" w:rsidRDefault="00BB7B97" w:rsidP="00675F41">
      <w:pPr>
        <w:pStyle w:val="Heading5"/>
        <w:rPr>
          <w:del w:id="147" w:author="Johnny Pang" w:date="2022-04-09T16:02:00Z"/>
        </w:rPr>
      </w:pPr>
      <w:del w:id="148" w:author="Johnny Pang" w:date="2022-04-09T16:02:00Z">
        <w:r w:rsidRPr="00BB7B97" w:rsidDel="000E782A">
          <w:delText>Pre-construction condition survey of on-site buildings.</w:delText>
        </w:r>
      </w:del>
    </w:p>
    <w:p w14:paraId="3248BC77" w14:textId="77777777" w:rsidR="00BB7B97" w:rsidRPr="00BB7B97" w:rsidRDefault="00BB7B97" w:rsidP="00675F41">
      <w:pPr>
        <w:pStyle w:val="Heading5"/>
      </w:pPr>
      <w:r w:rsidRPr="00BB7B97">
        <w:t>Construction, maintenance, and removal of temporary access roads.</w:t>
      </w:r>
    </w:p>
    <w:p w14:paraId="2B72E9D6" w14:textId="77777777" w:rsidR="00BB7B97" w:rsidRPr="00BB7B97" w:rsidRDefault="00AD118C" w:rsidP="00675F41">
      <w:pPr>
        <w:pStyle w:val="Heading5"/>
      </w:pPr>
      <w:ins w:id="149" w:author="Johnny Pang" w:date="2022-04-16T11:57:00Z">
        <w:r>
          <w:t>Removal</w:t>
        </w:r>
      </w:ins>
      <w:ins w:id="150" w:author="Johnny Pang" w:date="2022-04-16T11:58:00Z">
        <w:r>
          <w:t xml:space="preserve"> off site and </w:t>
        </w:r>
      </w:ins>
      <w:del w:id="151" w:author="Johnny Pang" w:date="2022-04-16T11:58:00Z">
        <w:r w:rsidR="00BB7B97" w:rsidRPr="00BB7B97" w:rsidDel="00AD118C">
          <w:delText xml:space="preserve">Relocation </w:delText>
        </w:r>
      </w:del>
      <w:ins w:id="152" w:author="Johnny Pang" w:date="2022-04-16T11:58:00Z">
        <w:r>
          <w:t>r</w:t>
        </w:r>
        <w:r w:rsidRPr="00BB7B97">
          <w:t xml:space="preserve">elocation </w:t>
        </w:r>
      </w:ins>
      <w:r w:rsidR="00BB7B97" w:rsidRPr="00BB7B97">
        <w:t>of existing landscaping trees/shrubs.</w:t>
      </w:r>
    </w:p>
    <w:p w14:paraId="728190F4" w14:textId="77777777" w:rsidR="00BB7B97" w:rsidRPr="00BB7B97" w:rsidRDefault="00BB7B97" w:rsidP="00675F41">
      <w:pPr>
        <w:pStyle w:val="Heading5"/>
      </w:pPr>
      <w:r w:rsidRPr="00BB7B97">
        <w:t>Excavation, dewatering excavations, backfilling and disposal of surplus materials.</w:t>
      </w:r>
    </w:p>
    <w:p w14:paraId="6FA2D527" w14:textId="77777777" w:rsidR="00BB7B97" w:rsidRPr="00BB7B97" w:rsidRDefault="00BB7B97" w:rsidP="00675F41">
      <w:pPr>
        <w:pStyle w:val="Heading5"/>
      </w:pPr>
      <w:r w:rsidRPr="00BB7B97">
        <w:t>Fencing, lighting and watching.</w:t>
      </w:r>
    </w:p>
    <w:p w14:paraId="54D82464" w14:textId="77777777" w:rsidR="00BB7B97" w:rsidRPr="00BB7B97" w:rsidRDefault="00BB7B97" w:rsidP="00675F41">
      <w:pPr>
        <w:pStyle w:val="Heading5"/>
      </w:pPr>
      <w:r w:rsidRPr="00BB7B97">
        <w:t>Furnishing of materials, equipment, tools, implements and labour.</w:t>
      </w:r>
    </w:p>
    <w:p w14:paraId="02F8E779" w14:textId="77777777" w:rsidR="00BB7B97" w:rsidRPr="00BB7B97" w:rsidRDefault="00BB7B97" w:rsidP="00675F41">
      <w:pPr>
        <w:pStyle w:val="Heading5"/>
      </w:pPr>
      <w:r w:rsidRPr="00BB7B97">
        <w:t>Construction of the complete works as specified herein.</w:t>
      </w:r>
    </w:p>
    <w:p w14:paraId="21D4C9F3" w14:textId="77777777" w:rsidR="00BB7B97" w:rsidRPr="00BB7B97" w:rsidRDefault="00BB7B97" w:rsidP="00675F41">
      <w:pPr>
        <w:pStyle w:val="Heading5"/>
      </w:pPr>
      <w:r w:rsidRPr="00BB7B97">
        <w:t>Watermain construction including disinfection and testing.</w:t>
      </w:r>
    </w:p>
    <w:p w14:paraId="7B544392" w14:textId="77777777" w:rsidR="00BB7B97" w:rsidRPr="00BB7B97" w:rsidDel="000E782A" w:rsidRDefault="00BB7B97" w:rsidP="00675F41">
      <w:pPr>
        <w:pStyle w:val="Heading5"/>
        <w:rPr>
          <w:del w:id="153" w:author="Johnny Pang" w:date="2022-04-09T16:02:00Z"/>
        </w:rPr>
      </w:pPr>
      <w:del w:id="154" w:author="Johnny Pang" w:date="2022-04-09T16:02:00Z">
        <w:r w:rsidRPr="00BB7B97" w:rsidDel="000E782A">
          <w:delText>Maintenance and cleaning existing roads used during construction and leaving them in as good or better condition as existed prior to commencement of site work.</w:delText>
        </w:r>
      </w:del>
    </w:p>
    <w:p w14:paraId="6AB13624" w14:textId="77777777" w:rsidR="00BB7B97" w:rsidRPr="00BB7B97" w:rsidDel="000E782A" w:rsidRDefault="00BB7B97" w:rsidP="00675F41">
      <w:pPr>
        <w:pStyle w:val="Heading5"/>
        <w:rPr>
          <w:del w:id="155" w:author="Johnny Pang" w:date="2022-04-09T16:02:00Z"/>
        </w:rPr>
      </w:pPr>
      <w:del w:id="156" w:author="Johnny Pang" w:date="2022-04-09T16:02:00Z">
        <w:r w:rsidRPr="00BB7B97" w:rsidDel="000E782A">
          <w:delText>Installation of all equipment supplied under this Contract including pre- purchased equipment, perform equipment testing, start-up, commissioning and placing into successful continuous operation.</w:delText>
        </w:r>
      </w:del>
    </w:p>
    <w:p w14:paraId="2B76F7E5" w14:textId="77777777" w:rsidR="00BB7B97" w:rsidRPr="00BB7B97" w:rsidRDefault="00BB7B97" w:rsidP="00675F41">
      <w:pPr>
        <w:pStyle w:val="Heading5"/>
      </w:pPr>
      <w:r w:rsidRPr="00BB7B97">
        <w:t>Protection of all newly installed instrumentation and equipment and maintaining in as-new condition for the duration of the construction and commissioning period.</w:t>
      </w:r>
    </w:p>
    <w:p w14:paraId="0E10C67D" w14:textId="77777777" w:rsidR="00BB7B97" w:rsidRPr="00BB7B97" w:rsidRDefault="00BB7B97" w:rsidP="00675F41">
      <w:pPr>
        <w:pStyle w:val="Heading5"/>
      </w:pPr>
      <w:r w:rsidRPr="00BB7B97">
        <w:t>Assistance to the Region during initial operating period.</w:t>
      </w:r>
    </w:p>
    <w:p w14:paraId="349B6906" w14:textId="77777777" w:rsidR="00BB7B97" w:rsidRPr="00BB7B97" w:rsidRDefault="00BB7B97" w:rsidP="00675F41">
      <w:pPr>
        <w:pStyle w:val="Heading5"/>
      </w:pPr>
      <w:r w:rsidRPr="00BB7B97">
        <w:t>Performance testing of each process constructed under this Contract.</w:t>
      </w:r>
    </w:p>
    <w:p w14:paraId="4918ED30" w14:textId="77777777" w:rsidR="00BB7B97" w:rsidRPr="00BB7B97" w:rsidRDefault="00BB7B97" w:rsidP="00675F41">
      <w:pPr>
        <w:pStyle w:val="Heading5"/>
      </w:pPr>
      <w:r w:rsidRPr="00BB7B97">
        <w:t>Utility relocations.</w:t>
      </w:r>
    </w:p>
    <w:p w14:paraId="5C501464" w14:textId="77777777" w:rsidR="00BB7B97" w:rsidRPr="00BB7B97" w:rsidRDefault="00BB7B97" w:rsidP="00675F41">
      <w:pPr>
        <w:pStyle w:val="Heading5"/>
      </w:pPr>
      <w:r w:rsidRPr="00BB7B97">
        <w:t>Sheeting and shoring.</w:t>
      </w:r>
    </w:p>
    <w:p w14:paraId="072B24E3" w14:textId="77777777" w:rsidR="00BB7B97" w:rsidRPr="00BB7B97" w:rsidRDefault="00BB7B97" w:rsidP="00675F41">
      <w:pPr>
        <w:pStyle w:val="Heading5"/>
      </w:pPr>
      <w:r w:rsidRPr="00BB7B97">
        <w:t>Water tightness testing.</w:t>
      </w:r>
    </w:p>
    <w:p w14:paraId="1D32C2CD" w14:textId="77777777" w:rsidR="00BB7B97" w:rsidRPr="00BB7B97" w:rsidRDefault="00BB7B97" w:rsidP="00675F41">
      <w:pPr>
        <w:pStyle w:val="Heading5"/>
      </w:pPr>
      <w:r w:rsidRPr="00BB7B97">
        <w:t>Gas tightness testing.</w:t>
      </w:r>
    </w:p>
    <w:p w14:paraId="3F67FE00" w14:textId="77777777" w:rsidR="00BB7B97" w:rsidRPr="00BB7B97" w:rsidRDefault="00BB7B97" w:rsidP="00675F41">
      <w:pPr>
        <w:pStyle w:val="Heading5"/>
      </w:pPr>
      <w:r w:rsidRPr="00BB7B97">
        <w:t>Disinfection of applicable structures, appurtenances and equipment.</w:t>
      </w:r>
    </w:p>
    <w:p w14:paraId="13882370" w14:textId="77777777" w:rsidR="00BB7B97" w:rsidRPr="00BB7B97" w:rsidRDefault="00BB7B97" w:rsidP="00675F41">
      <w:pPr>
        <w:pStyle w:val="Heading5"/>
      </w:pPr>
      <w:r w:rsidRPr="00BB7B97">
        <w:lastRenderedPageBreak/>
        <w:t>Cleaning up of all spillages occurring during performance testing and initial operation.</w:t>
      </w:r>
    </w:p>
    <w:p w14:paraId="68C44691" w14:textId="77777777" w:rsidR="00BB7B97" w:rsidRPr="00BB7B97" w:rsidRDefault="00BB7B97" w:rsidP="00675F41">
      <w:pPr>
        <w:pStyle w:val="Heading5"/>
      </w:pPr>
      <w:r w:rsidRPr="00BB7B97">
        <w:t>Complete restoration of the site.</w:t>
      </w:r>
    </w:p>
    <w:p w14:paraId="4CD4226F" w14:textId="77777777" w:rsidR="00B3594F" w:rsidRPr="006E4AD2" w:rsidRDefault="00A9650C" w:rsidP="00A9650C">
      <w:pPr>
        <w:pStyle w:val="Heading2"/>
      </w:pPr>
      <w:r>
        <w:t>Other Contractors</w:t>
      </w:r>
    </w:p>
    <w:p w14:paraId="0139DC89" w14:textId="77777777" w:rsidR="00B3594F" w:rsidRPr="006E4AD2" w:rsidRDefault="00B3594F" w:rsidP="006E4AD2">
      <w:pPr>
        <w:pStyle w:val="Heading3"/>
      </w:pPr>
      <w:del w:id="157" w:author="Johnny Pang" w:date="2022-04-09T15:57:00Z">
        <w:r w:rsidRPr="006E4AD2" w:rsidDel="00B25251">
          <w:delText xml:space="preserve">The Region will notify the Contractor of any work to be performed by Other Contractors. </w:delText>
        </w:r>
        <w:r w:rsidRPr="00A9650C" w:rsidDel="00B25251">
          <w:rPr>
            <w:i/>
            <w:highlight w:val="yellow"/>
          </w:rPr>
          <w:delText>[Verify with Region and amend this clause to suit.]</w:delText>
        </w:r>
      </w:del>
      <w:commentRangeStart w:id="158"/>
      <w:commentRangeStart w:id="159"/>
      <w:ins w:id="160" w:author="Johnny Pang" w:date="2022-04-09T15:57:00Z">
        <w:r w:rsidR="00B25251">
          <w:t>A separate contractor for the construction of the Jane Street (PD9) Pumping Station will b</w:t>
        </w:r>
      </w:ins>
      <w:ins w:id="161" w:author="Johnny Pang" w:date="2022-04-09T15:58:00Z">
        <w:r w:rsidR="00B25251">
          <w:t>e</w:t>
        </w:r>
      </w:ins>
      <w:ins w:id="162" w:author="Johnny Pang" w:date="2022-04-09T15:59:00Z">
        <w:r w:rsidR="00B25251">
          <w:t xml:space="preserve"> constructing the station and associated infrastr</w:t>
        </w:r>
      </w:ins>
      <w:ins w:id="163" w:author="Johnny Pang" w:date="2022-04-09T16:00:00Z">
        <w:r w:rsidR="00B25251">
          <w:t xml:space="preserve">ucture concurrently with this Contract. </w:t>
        </w:r>
      </w:ins>
      <w:commentRangeEnd w:id="158"/>
      <w:r w:rsidR="009B397A">
        <w:rPr>
          <w:rStyle w:val="CommentReference"/>
        </w:rPr>
        <w:commentReference w:id="158"/>
      </w:r>
      <w:commentRangeEnd w:id="159"/>
      <w:r w:rsidR="00302E8C">
        <w:rPr>
          <w:rStyle w:val="CommentReference"/>
        </w:rPr>
        <w:commentReference w:id="159"/>
      </w:r>
    </w:p>
    <w:p w14:paraId="23CE2FF0" w14:textId="77777777" w:rsidR="00B3594F" w:rsidRPr="006E4AD2" w:rsidRDefault="00B3594F" w:rsidP="006E4AD2">
      <w:pPr>
        <w:pStyle w:val="Heading3"/>
      </w:pPr>
      <w:r w:rsidRPr="006E4AD2">
        <w:t>Other contracts have been, are being, or will be performed by Other Contractors to support this project.  These are listed in Section 01040 - Coordination.</w:t>
      </w:r>
    </w:p>
    <w:p w14:paraId="3811DE8F" w14:textId="77777777" w:rsidR="00B3594F" w:rsidRPr="006E4AD2" w:rsidRDefault="00B3594F" w:rsidP="00A9650C">
      <w:pPr>
        <w:pStyle w:val="Heading2"/>
      </w:pPr>
      <w:r w:rsidRPr="006E4AD2">
        <w:t>Provisions for Future Work</w:t>
      </w:r>
    </w:p>
    <w:p w14:paraId="2093E729" w14:textId="77777777" w:rsidR="00B3594F" w:rsidRPr="006E4AD2" w:rsidRDefault="00B3594F" w:rsidP="006E4AD2">
      <w:pPr>
        <w:pStyle w:val="Heading3"/>
      </w:pPr>
      <w:r w:rsidRPr="006E4AD2">
        <w:t>Any provisions for known future construction are shown on the Drawings.</w:t>
      </w:r>
    </w:p>
    <w:p w14:paraId="6517CB89" w14:textId="77777777" w:rsidR="00B3594F" w:rsidRPr="006E4AD2" w:rsidRDefault="00B3594F" w:rsidP="00A9650C">
      <w:pPr>
        <w:pStyle w:val="Heading2"/>
      </w:pPr>
      <w:r w:rsidRPr="006E4AD2">
        <w:t>Work Sequence</w:t>
      </w:r>
    </w:p>
    <w:p w14:paraId="5CE83716" w14:textId="77777777" w:rsidR="00B3594F" w:rsidRPr="006E4AD2" w:rsidRDefault="00B3594F" w:rsidP="006E4AD2">
      <w:pPr>
        <w:pStyle w:val="Heading3"/>
      </w:pPr>
      <w:r w:rsidRPr="006E4AD2">
        <w:t xml:space="preserve">The Contractor shall be allowed to determine its own method of construction within the terms of the Contract, so long as certain </w:t>
      </w:r>
      <w:r w:rsidR="0020482B" w:rsidRPr="006E4AD2">
        <w:t xml:space="preserve">constraints </w:t>
      </w:r>
      <w:r w:rsidRPr="006E4AD2">
        <w:t xml:space="preserve">defined in Section 01040 - Coordination </w:t>
      </w:r>
      <w:r w:rsidR="00A9650C">
        <w:t xml:space="preserve">and the Supplementary Conditions </w:t>
      </w:r>
      <w:r w:rsidRPr="006E4AD2">
        <w:t>are observed and the Work is completed within the Contract Time.</w:t>
      </w:r>
    </w:p>
    <w:p w14:paraId="53962B8C" w14:textId="77777777" w:rsidR="00B3594F" w:rsidRPr="006E4AD2" w:rsidRDefault="00B3594F" w:rsidP="006E4AD2">
      <w:pPr>
        <w:pStyle w:val="Heading3"/>
      </w:pPr>
      <w:r w:rsidRPr="006E4AD2">
        <w:t>Conform to the requirements of Section 01501 - Construction Sequencing.</w:t>
      </w:r>
    </w:p>
    <w:p w14:paraId="43116A8F" w14:textId="77777777" w:rsidR="00724D10" w:rsidRPr="00715AD3" w:rsidRDefault="00724D10" w:rsidP="00A9650C">
      <w:pPr>
        <w:pStyle w:val="Heading2"/>
      </w:pPr>
      <w:r w:rsidRPr="00715AD3">
        <w:t>Engineering Design</w:t>
      </w:r>
    </w:p>
    <w:p w14:paraId="0E31BB7B" w14:textId="2C714084" w:rsidR="00724D10" w:rsidRPr="00715AD3" w:rsidRDefault="00724D10" w:rsidP="00724D10">
      <w:pPr>
        <w:pStyle w:val="Heading3"/>
      </w:pPr>
      <w:r w:rsidRPr="00715AD3">
        <w:t>Where</w:t>
      </w:r>
      <w:r w:rsidRPr="00715AD3">
        <w:rPr>
          <w:spacing w:val="-1"/>
        </w:rPr>
        <w:t xml:space="preserve"> </w:t>
      </w:r>
      <w:r w:rsidR="002200B1">
        <w:rPr>
          <w:spacing w:val="-1"/>
        </w:rPr>
        <w:t xml:space="preserve">the Contract </w:t>
      </w:r>
      <w:r w:rsidRPr="00715AD3">
        <w:t>specifications</w:t>
      </w:r>
      <w:r w:rsidRPr="00715AD3">
        <w:rPr>
          <w:spacing w:val="-1"/>
        </w:rPr>
        <w:t xml:space="preserve"> </w:t>
      </w:r>
      <w:r w:rsidRPr="00715AD3">
        <w:t>re</w:t>
      </w:r>
      <w:r w:rsidRPr="00715AD3">
        <w:rPr>
          <w:spacing w:val="-2"/>
        </w:rPr>
        <w:t>q</w:t>
      </w:r>
      <w:r w:rsidRPr="00715AD3">
        <w:t>uire</w:t>
      </w:r>
      <w:r w:rsidRPr="00715AD3">
        <w:rPr>
          <w:spacing w:val="-1"/>
        </w:rPr>
        <w:t xml:space="preserve"> </w:t>
      </w:r>
      <w:r w:rsidRPr="00715AD3">
        <w:t>work</w:t>
      </w:r>
      <w:r w:rsidRPr="00715AD3">
        <w:rPr>
          <w:spacing w:val="-1"/>
        </w:rPr>
        <w:t xml:space="preserve"> </w:t>
      </w:r>
      <w:r w:rsidRPr="00715AD3">
        <w:t>to</w:t>
      </w:r>
      <w:r w:rsidRPr="00715AD3">
        <w:rPr>
          <w:spacing w:val="-2"/>
        </w:rPr>
        <w:t xml:space="preserve"> </w:t>
      </w:r>
      <w:r w:rsidRPr="00715AD3">
        <w:t>be</w:t>
      </w:r>
      <w:r w:rsidRPr="00715AD3">
        <w:rPr>
          <w:spacing w:val="-1"/>
        </w:rPr>
        <w:t xml:space="preserve"> designe</w:t>
      </w:r>
      <w:r w:rsidRPr="00715AD3">
        <w:t>d</w:t>
      </w:r>
      <w:r w:rsidRPr="00715AD3">
        <w:rPr>
          <w:spacing w:val="-1"/>
        </w:rPr>
        <w:t xml:space="preserve"> b</w:t>
      </w:r>
      <w:r w:rsidRPr="00715AD3">
        <w:t>y</w:t>
      </w:r>
      <w:r w:rsidRPr="00715AD3">
        <w:rPr>
          <w:spacing w:val="-1"/>
        </w:rPr>
        <w:t xml:space="preserve"> a</w:t>
      </w:r>
      <w:r w:rsidRPr="00715AD3">
        <w:t>n</w:t>
      </w:r>
      <w:r w:rsidRPr="00715AD3">
        <w:rPr>
          <w:spacing w:val="-1"/>
        </w:rPr>
        <w:t xml:space="preserve"> engineer</w:t>
      </w:r>
      <w:r w:rsidRPr="00715AD3">
        <w:t>,</w:t>
      </w:r>
      <w:r w:rsidRPr="00715AD3">
        <w:rPr>
          <w:spacing w:val="-1"/>
        </w:rPr>
        <w:t xml:space="preserve"> </w:t>
      </w:r>
      <w:r>
        <w:rPr>
          <w:spacing w:val="-1"/>
        </w:rPr>
        <w:t xml:space="preserve">the Contractor shall </w:t>
      </w:r>
      <w:r w:rsidRPr="00715AD3">
        <w:rPr>
          <w:spacing w:val="-1"/>
        </w:rPr>
        <w:t>engag</w:t>
      </w:r>
      <w:r w:rsidRPr="00715AD3">
        <w:t>e</w:t>
      </w:r>
      <w:r w:rsidRPr="00715AD3">
        <w:rPr>
          <w:spacing w:val="-1"/>
        </w:rPr>
        <w:t xml:space="preserve"> a</w:t>
      </w:r>
      <w:ins w:id="164" w:author="Radulovic, Nicole" w:date="2022-10-24T13:35:00Z">
        <w:r w:rsidR="00946436">
          <w:rPr>
            <w:spacing w:val="-1"/>
          </w:rPr>
          <w:t xml:space="preserve"> Professional</w:t>
        </w:r>
      </w:ins>
      <w:del w:id="165" w:author="Radulovic, Nicole" w:date="2022-10-24T13:35:00Z">
        <w:r w:rsidRPr="00715AD3" w:rsidDel="00946436">
          <w:rPr>
            <w:spacing w:val="-1"/>
          </w:rPr>
          <w:delText>n</w:delText>
        </w:r>
      </w:del>
      <w:r w:rsidRPr="00715AD3">
        <w:rPr>
          <w:spacing w:val="-1"/>
        </w:rPr>
        <w:t xml:space="preserve"> </w:t>
      </w:r>
      <w:ins w:id="166" w:author="Radulovic, Nicole" w:date="2022-10-24T13:35:00Z">
        <w:r w:rsidR="00946436">
          <w:t>E</w:t>
        </w:r>
      </w:ins>
      <w:del w:id="167" w:author="Radulovic, Nicole" w:date="2022-10-24T13:35:00Z">
        <w:r w:rsidRPr="00715AD3" w:rsidDel="00946436">
          <w:delText>e</w:delText>
        </w:r>
      </w:del>
      <w:r w:rsidRPr="00715AD3">
        <w:t>ngineer</w:t>
      </w:r>
      <w:r w:rsidRPr="00715AD3">
        <w:rPr>
          <w:spacing w:val="-1"/>
        </w:rPr>
        <w:t xml:space="preserve"> </w:t>
      </w:r>
      <w:ins w:id="168" w:author="Johnny Pang" w:date="2022-11-29T06:57:00Z">
        <w:r w:rsidR="00302E8C">
          <w:rPr>
            <w:spacing w:val="-1"/>
          </w:rPr>
          <w:t xml:space="preserve">licensed in the Province of Ontario </w:t>
        </w:r>
      </w:ins>
      <w:del w:id="169" w:author="Radulovic, Nicole" w:date="2022-10-24T13:35:00Z">
        <w:r w:rsidRPr="00715AD3" w:rsidDel="00946436">
          <w:delText>licensed</w:delText>
        </w:r>
        <w:r w:rsidRPr="00715AD3" w:rsidDel="00946436">
          <w:rPr>
            <w:spacing w:val="-1"/>
          </w:rPr>
          <w:delText xml:space="preserve"> </w:delText>
        </w:r>
        <w:r w:rsidRPr="00715AD3" w:rsidDel="00946436">
          <w:delText>in</w:delText>
        </w:r>
        <w:r w:rsidRPr="00715AD3" w:rsidDel="00946436">
          <w:rPr>
            <w:spacing w:val="-1"/>
          </w:rPr>
          <w:delText xml:space="preserve"> </w:delText>
        </w:r>
        <w:r w:rsidRPr="00715AD3" w:rsidDel="00946436">
          <w:delText>the</w:delText>
        </w:r>
        <w:r w:rsidRPr="00715AD3" w:rsidDel="00946436">
          <w:rPr>
            <w:spacing w:val="-1"/>
          </w:rPr>
          <w:delText xml:space="preserve"> </w:delText>
        </w:r>
        <w:r w:rsidRPr="00715AD3" w:rsidDel="00946436">
          <w:delText>Province of</w:delText>
        </w:r>
        <w:r w:rsidRPr="00715AD3" w:rsidDel="00946436">
          <w:rPr>
            <w:spacing w:val="-1"/>
          </w:rPr>
          <w:delText xml:space="preserve"> </w:delText>
        </w:r>
        <w:r w:rsidRPr="00715AD3" w:rsidDel="00946436">
          <w:delText>Ontario</w:delText>
        </w:r>
        <w:r w:rsidRPr="00715AD3" w:rsidDel="00946436">
          <w:rPr>
            <w:spacing w:val="-1"/>
          </w:rPr>
          <w:delText xml:space="preserve"> </w:delText>
        </w:r>
      </w:del>
      <w:r w:rsidRPr="00715AD3">
        <w:t>to</w:t>
      </w:r>
      <w:r w:rsidRPr="00715AD3">
        <w:rPr>
          <w:spacing w:val="-1"/>
        </w:rPr>
        <w:t xml:space="preserve"> </w:t>
      </w:r>
      <w:r w:rsidRPr="00715AD3">
        <w:t>design</w:t>
      </w:r>
      <w:r w:rsidRPr="00715AD3">
        <w:rPr>
          <w:spacing w:val="-1"/>
        </w:rPr>
        <w:t xml:space="preserve"> </w:t>
      </w:r>
      <w:r w:rsidRPr="00715AD3">
        <w:t>such</w:t>
      </w:r>
      <w:r w:rsidRPr="00715AD3">
        <w:rPr>
          <w:spacing w:val="-1"/>
        </w:rPr>
        <w:t xml:space="preserve"> </w:t>
      </w:r>
      <w:r w:rsidRPr="00715AD3">
        <w:t>work.</w:t>
      </w:r>
    </w:p>
    <w:p w14:paraId="24F214C2" w14:textId="77777777" w:rsidR="00724D10" w:rsidRPr="00715AD3" w:rsidRDefault="00724D10" w:rsidP="00A9650C">
      <w:pPr>
        <w:pStyle w:val="Heading2"/>
      </w:pPr>
      <w:r w:rsidRPr="00715AD3">
        <w:t>Work Compliance</w:t>
      </w:r>
    </w:p>
    <w:p w14:paraId="76131D5B" w14:textId="77777777" w:rsidR="00724D10" w:rsidRPr="00715AD3" w:rsidRDefault="00724D10" w:rsidP="00724D10">
      <w:pPr>
        <w:pStyle w:val="Heading3"/>
      </w:pPr>
      <w:r w:rsidRPr="00715AD3">
        <w:t>Provide</w:t>
      </w:r>
      <w:r w:rsidRPr="00715AD3">
        <w:rPr>
          <w:spacing w:val="-1"/>
        </w:rPr>
        <w:t xml:space="preserve"> </w:t>
      </w:r>
      <w:r w:rsidRPr="00715AD3">
        <w:t>all</w:t>
      </w:r>
      <w:r w:rsidRPr="00715AD3">
        <w:rPr>
          <w:spacing w:val="-1"/>
        </w:rPr>
        <w:t xml:space="preserve"> </w:t>
      </w:r>
      <w:r w:rsidRPr="00715AD3">
        <w:t>work</w:t>
      </w:r>
      <w:r w:rsidRPr="00715AD3">
        <w:rPr>
          <w:spacing w:val="-1"/>
        </w:rPr>
        <w:t xml:space="preserve"> </w:t>
      </w:r>
      <w:r w:rsidRPr="00715AD3">
        <w:t>confor</w:t>
      </w:r>
      <w:r w:rsidRPr="00715AD3">
        <w:rPr>
          <w:spacing w:val="-2"/>
        </w:rPr>
        <w:t>m</w:t>
      </w:r>
      <w:r w:rsidRPr="00715AD3">
        <w:t>ing</w:t>
      </w:r>
      <w:r w:rsidRPr="00715AD3">
        <w:rPr>
          <w:spacing w:val="-1"/>
        </w:rPr>
        <w:t xml:space="preserve"> </w:t>
      </w:r>
      <w:r w:rsidRPr="00715AD3">
        <w:t>to</w:t>
      </w:r>
      <w:r w:rsidRPr="00715AD3">
        <w:rPr>
          <w:spacing w:val="-1"/>
        </w:rPr>
        <w:t xml:space="preserve"> </w:t>
      </w:r>
      <w:r w:rsidRPr="00715AD3">
        <w:t>the</w:t>
      </w:r>
      <w:r w:rsidRPr="00715AD3">
        <w:rPr>
          <w:spacing w:val="-1"/>
        </w:rPr>
        <w:t xml:space="preserve"> </w:t>
      </w:r>
      <w:r w:rsidRPr="00715AD3">
        <w:t>lines,</w:t>
      </w:r>
      <w:r w:rsidRPr="00715AD3">
        <w:rPr>
          <w:spacing w:val="-1"/>
        </w:rPr>
        <w:t xml:space="preserve"> level</w:t>
      </w:r>
      <w:r w:rsidRPr="00715AD3">
        <w:t>s</w:t>
      </w:r>
      <w:r w:rsidRPr="00715AD3">
        <w:rPr>
          <w:spacing w:val="-1"/>
        </w:rPr>
        <w:t xml:space="preserve"> an</w:t>
      </w:r>
      <w:r w:rsidRPr="00715AD3">
        <w:t>d</w:t>
      </w:r>
      <w:r w:rsidRPr="00715AD3">
        <w:rPr>
          <w:spacing w:val="-1"/>
        </w:rPr>
        <w:t xml:space="preserve"> grade</w:t>
      </w:r>
      <w:r w:rsidRPr="00715AD3">
        <w:t>s</w:t>
      </w:r>
      <w:r w:rsidRPr="00715AD3">
        <w:rPr>
          <w:spacing w:val="-1"/>
        </w:rPr>
        <w:t xml:space="preserve"> specifie</w:t>
      </w:r>
      <w:r w:rsidRPr="00715AD3">
        <w:t>d</w:t>
      </w:r>
      <w:r w:rsidRPr="00715AD3">
        <w:rPr>
          <w:spacing w:val="-1"/>
        </w:rPr>
        <w:t xml:space="preserve"> o</w:t>
      </w:r>
      <w:r w:rsidRPr="00715AD3">
        <w:t>r</w:t>
      </w:r>
      <w:r w:rsidRPr="00715AD3">
        <w:rPr>
          <w:spacing w:val="-1"/>
        </w:rPr>
        <w:t xml:space="preserve"> shown </w:t>
      </w:r>
      <w:r w:rsidRPr="00715AD3">
        <w:t>on the Contract Drawings.</w:t>
      </w:r>
    </w:p>
    <w:p w14:paraId="565A25D1" w14:textId="77777777" w:rsidR="00724D10" w:rsidRPr="00715AD3" w:rsidRDefault="00724D10" w:rsidP="00724D10">
      <w:pPr>
        <w:pStyle w:val="Heading3"/>
      </w:pPr>
      <w:r w:rsidRPr="00715AD3">
        <w:t>Build all work in a thoroughly substantial and workmanlike manner, in accordance with the Contract Drawings and Specification</w:t>
      </w:r>
      <w:r w:rsidR="002200B1">
        <w:t xml:space="preserve"> Section</w:t>
      </w:r>
      <w:r w:rsidRPr="00715AD3">
        <w:t>s, subject to such modifications and additions as may be deemed necessary during its execution. In no case will payment be made for any work in excess of the requirements of the Drawings and Specification</w:t>
      </w:r>
      <w:r w:rsidR="002200B1">
        <w:t xml:space="preserve"> Section</w:t>
      </w:r>
      <w:r w:rsidRPr="00715AD3">
        <w:t>s, unless approved in writing by the Consultant and the Region.</w:t>
      </w:r>
    </w:p>
    <w:p w14:paraId="5B69A335" w14:textId="77777777" w:rsidR="00724D10" w:rsidRPr="00715AD3" w:rsidRDefault="00724D10" w:rsidP="00A9650C">
      <w:pPr>
        <w:pStyle w:val="Heading2"/>
      </w:pPr>
      <w:r w:rsidRPr="00715AD3">
        <w:t>Contract Drawings</w:t>
      </w:r>
    </w:p>
    <w:p w14:paraId="7EA711C0" w14:textId="77777777" w:rsidR="00724D10" w:rsidRPr="00715AD3" w:rsidRDefault="00724D10" w:rsidP="00724D10">
      <w:pPr>
        <w:pStyle w:val="Heading3"/>
      </w:pPr>
      <w:r w:rsidRPr="00715AD3">
        <w:t xml:space="preserve">The Drawings are prepared in SI </w:t>
      </w:r>
      <w:r w:rsidRPr="00715AD3">
        <w:rPr>
          <w:spacing w:val="-2"/>
        </w:rPr>
        <w:t>m</w:t>
      </w:r>
      <w:r w:rsidRPr="00715AD3">
        <w:t>etric units.</w:t>
      </w:r>
    </w:p>
    <w:p w14:paraId="6A60E95C" w14:textId="77777777" w:rsidR="00724D10" w:rsidRPr="00715AD3" w:rsidRDefault="00724D10" w:rsidP="00724D10">
      <w:pPr>
        <w:pStyle w:val="Heading3"/>
      </w:pPr>
      <w:r w:rsidRPr="00715AD3">
        <w:t>For</w:t>
      </w:r>
      <w:r w:rsidRPr="00715AD3">
        <w:rPr>
          <w:spacing w:val="-1"/>
        </w:rPr>
        <w:t xml:space="preserve"> </w:t>
      </w:r>
      <w:r w:rsidRPr="00715AD3">
        <w:t>easy</w:t>
      </w:r>
      <w:r w:rsidRPr="00715AD3">
        <w:rPr>
          <w:spacing w:val="-1"/>
        </w:rPr>
        <w:t xml:space="preserve"> </w:t>
      </w:r>
      <w:r w:rsidRPr="00715AD3">
        <w:t>re</w:t>
      </w:r>
      <w:r w:rsidRPr="00715AD3">
        <w:rPr>
          <w:spacing w:val="-2"/>
        </w:rPr>
        <w:t>f</w:t>
      </w:r>
      <w:r w:rsidRPr="00715AD3">
        <w:t>erence,</w:t>
      </w:r>
      <w:r w:rsidRPr="00715AD3">
        <w:rPr>
          <w:spacing w:val="-1"/>
        </w:rPr>
        <w:t xml:space="preserve"> </w:t>
      </w:r>
      <w:r w:rsidRPr="00715AD3">
        <w:t>the</w:t>
      </w:r>
      <w:r w:rsidRPr="00715AD3">
        <w:rPr>
          <w:spacing w:val="-1"/>
        </w:rPr>
        <w:t xml:space="preserve"> </w:t>
      </w:r>
      <w:r w:rsidRPr="00715AD3">
        <w:t>Contract</w:t>
      </w:r>
      <w:r w:rsidRPr="00715AD3">
        <w:rPr>
          <w:spacing w:val="-1"/>
        </w:rPr>
        <w:t xml:space="preserve"> </w:t>
      </w:r>
      <w:r w:rsidRPr="00715AD3">
        <w:t>Draw</w:t>
      </w:r>
      <w:r w:rsidRPr="00715AD3">
        <w:rPr>
          <w:spacing w:val="-1"/>
        </w:rPr>
        <w:t>i</w:t>
      </w:r>
      <w:r w:rsidRPr="00715AD3">
        <w:t>ngs have been divided into logical sections defining all aspects of the Contract. Read the Drawings as a whole,</w:t>
      </w:r>
      <w:r w:rsidRPr="00715AD3">
        <w:rPr>
          <w:spacing w:val="-1"/>
        </w:rPr>
        <w:t xml:space="preserve"> </w:t>
      </w:r>
      <w:r w:rsidRPr="00715AD3">
        <w:t>since</w:t>
      </w:r>
      <w:r w:rsidRPr="00715AD3">
        <w:rPr>
          <w:spacing w:val="-1"/>
        </w:rPr>
        <w:t xml:space="preserve"> </w:t>
      </w:r>
      <w:r w:rsidRPr="00715AD3">
        <w:t>details</w:t>
      </w:r>
      <w:r w:rsidRPr="00715AD3">
        <w:rPr>
          <w:spacing w:val="-1"/>
        </w:rPr>
        <w:t xml:space="preserve"> </w:t>
      </w:r>
      <w:r w:rsidRPr="00715AD3">
        <w:t>applicable</w:t>
      </w:r>
      <w:r w:rsidRPr="00715AD3">
        <w:rPr>
          <w:spacing w:val="-1"/>
        </w:rPr>
        <w:t xml:space="preserve"> </w:t>
      </w:r>
      <w:r w:rsidRPr="00715AD3">
        <w:t>to</w:t>
      </w:r>
      <w:r w:rsidRPr="00715AD3">
        <w:rPr>
          <w:spacing w:val="-1"/>
        </w:rPr>
        <w:t xml:space="preserve"> </w:t>
      </w:r>
      <w:r w:rsidRPr="00715AD3">
        <w:t>one Section</w:t>
      </w:r>
      <w:r w:rsidRPr="00715AD3">
        <w:rPr>
          <w:spacing w:val="-1"/>
        </w:rPr>
        <w:t xml:space="preserve"> </w:t>
      </w:r>
      <w:r w:rsidRPr="00715AD3">
        <w:rPr>
          <w:spacing w:val="-2"/>
        </w:rPr>
        <w:t>m</w:t>
      </w:r>
      <w:r w:rsidRPr="00715AD3">
        <w:t>ay</w:t>
      </w:r>
      <w:r w:rsidRPr="00715AD3">
        <w:rPr>
          <w:spacing w:val="-1"/>
        </w:rPr>
        <w:t xml:space="preserve"> </w:t>
      </w:r>
      <w:r w:rsidRPr="00715AD3">
        <w:t>appear</w:t>
      </w:r>
      <w:r w:rsidRPr="00715AD3">
        <w:rPr>
          <w:spacing w:val="-1"/>
        </w:rPr>
        <w:t xml:space="preserve"> </w:t>
      </w:r>
      <w:r w:rsidRPr="00715AD3">
        <w:t>on</w:t>
      </w:r>
      <w:r w:rsidRPr="00715AD3">
        <w:rPr>
          <w:spacing w:val="-1"/>
        </w:rPr>
        <w:t xml:space="preserve"> </w:t>
      </w:r>
      <w:r w:rsidRPr="00715AD3">
        <w:t>the</w:t>
      </w:r>
      <w:r w:rsidRPr="00715AD3">
        <w:rPr>
          <w:spacing w:val="-1"/>
        </w:rPr>
        <w:t xml:space="preserve"> </w:t>
      </w:r>
      <w:r w:rsidRPr="00715AD3">
        <w:t>Drawings</w:t>
      </w:r>
      <w:r w:rsidRPr="00715AD3">
        <w:rPr>
          <w:spacing w:val="-1"/>
        </w:rPr>
        <w:t xml:space="preserve"> </w:t>
      </w:r>
      <w:r w:rsidRPr="00715AD3">
        <w:t>of another Section or Sections.</w:t>
      </w:r>
    </w:p>
    <w:p w14:paraId="22E55CF1" w14:textId="77777777" w:rsidR="00724D10" w:rsidRPr="00715AD3" w:rsidRDefault="00724D10" w:rsidP="00724D10">
      <w:pPr>
        <w:pStyle w:val="Heading3"/>
      </w:pPr>
      <w:r w:rsidRPr="00715AD3">
        <w:t>Additional</w:t>
      </w:r>
      <w:r w:rsidRPr="00715AD3">
        <w:rPr>
          <w:spacing w:val="-1"/>
        </w:rPr>
        <w:t xml:space="preserve"> </w:t>
      </w:r>
      <w:r w:rsidRPr="00715AD3">
        <w:t>drawings</w:t>
      </w:r>
      <w:r w:rsidRPr="00715AD3">
        <w:rPr>
          <w:spacing w:val="-1"/>
        </w:rPr>
        <w:t xml:space="preserve"> </w:t>
      </w:r>
      <w:r w:rsidRPr="00715AD3">
        <w:t>showing</w:t>
      </w:r>
      <w:r w:rsidRPr="00715AD3">
        <w:rPr>
          <w:spacing w:val="-1"/>
        </w:rPr>
        <w:t xml:space="preserve"> </w:t>
      </w:r>
      <w:r w:rsidRPr="00715AD3">
        <w:t>details</w:t>
      </w:r>
      <w:r w:rsidRPr="00715AD3">
        <w:rPr>
          <w:spacing w:val="-1"/>
        </w:rPr>
        <w:t xml:space="preserve"> </w:t>
      </w:r>
      <w:r w:rsidRPr="00715AD3">
        <w:t>f</w:t>
      </w:r>
      <w:r w:rsidRPr="00715AD3">
        <w:rPr>
          <w:spacing w:val="-1"/>
        </w:rPr>
        <w:t>o</w:t>
      </w:r>
      <w:r w:rsidRPr="00715AD3">
        <w:t xml:space="preserve">r construction of the work </w:t>
      </w:r>
      <w:r w:rsidRPr="00715AD3">
        <w:rPr>
          <w:spacing w:val="-2"/>
        </w:rPr>
        <w:t>m</w:t>
      </w:r>
      <w:r w:rsidRPr="00715AD3">
        <w:t>ay be supplied from ti</w:t>
      </w:r>
      <w:r w:rsidRPr="00715AD3">
        <w:rPr>
          <w:spacing w:val="-2"/>
        </w:rPr>
        <w:t>m</w:t>
      </w:r>
      <w:r w:rsidRPr="00715AD3">
        <w:t>e to ti</w:t>
      </w:r>
      <w:r w:rsidRPr="00715AD3">
        <w:rPr>
          <w:spacing w:val="-2"/>
        </w:rPr>
        <w:t>m</w:t>
      </w:r>
      <w:r w:rsidRPr="00715AD3">
        <w:t>e by the Region. Such drawings are for infor</w:t>
      </w:r>
      <w:r w:rsidRPr="00715AD3">
        <w:rPr>
          <w:spacing w:val="-2"/>
        </w:rPr>
        <w:t>m</w:t>
      </w:r>
      <w:r w:rsidRPr="00715AD3">
        <w:t>ation and to assist the Contract</w:t>
      </w:r>
      <w:r w:rsidRPr="00715AD3">
        <w:rPr>
          <w:spacing w:val="-2"/>
        </w:rPr>
        <w:t>o</w:t>
      </w:r>
      <w:r w:rsidRPr="00715AD3">
        <w:t xml:space="preserve">r </w:t>
      </w:r>
      <w:r w:rsidRPr="00715AD3">
        <w:rPr>
          <w:spacing w:val="-1"/>
        </w:rPr>
        <w:t>a</w:t>
      </w:r>
      <w:r w:rsidRPr="00715AD3">
        <w:t xml:space="preserve">nd will not </w:t>
      </w:r>
      <w:r w:rsidRPr="00715AD3">
        <w:rPr>
          <w:spacing w:val="-2"/>
        </w:rPr>
        <w:t>b</w:t>
      </w:r>
      <w:r w:rsidRPr="00715AD3">
        <w:t>eco</w:t>
      </w:r>
      <w:r w:rsidRPr="00715AD3">
        <w:rPr>
          <w:spacing w:val="-2"/>
        </w:rPr>
        <w:t>m</w:t>
      </w:r>
      <w:r w:rsidRPr="00715AD3">
        <w:t xml:space="preserve">e a basis </w:t>
      </w:r>
      <w:r w:rsidRPr="00715AD3">
        <w:rPr>
          <w:spacing w:val="-1"/>
        </w:rPr>
        <w:t>f</w:t>
      </w:r>
      <w:r w:rsidRPr="00715AD3">
        <w:t>or ext</w:t>
      </w:r>
      <w:r w:rsidRPr="00715AD3">
        <w:rPr>
          <w:spacing w:val="-1"/>
        </w:rPr>
        <w:t>r</w:t>
      </w:r>
      <w:r w:rsidRPr="00715AD3">
        <w:t xml:space="preserve">a </w:t>
      </w:r>
      <w:r w:rsidRPr="00715AD3">
        <w:rPr>
          <w:spacing w:val="-2"/>
        </w:rPr>
        <w:t>p</w:t>
      </w:r>
      <w:r w:rsidRPr="00715AD3">
        <w:t>ay</w:t>
      </w:r>
      <w:r w:rsidRPr="00715AD3">
        <w:rPr>
          <w:spacing w:val="-2"/>
        </w:rPr>
        <w:t>m</w:t>
      </w:r>
      <w:r w:rsidRPr="00715AD3">
        <w:t>ent. Drawings covering additional work may be supplied by the Region during per</w:t>
      </w:r>
      <w:r w:rsidRPr="00715AD3">
        <w:rPr>
          <w:spacing w:val="-1"/>
        </w:rPr>
        <w:t>f</w:t>
      </w:r>
      <w:r w:rsidRPr="00715AD3">
        <w:t>or</w:t>
      </w:r>
      <w:r w:rsidRPr="00715AD3">
        <w:rPr>
          <w:spacing w:val="-2"/>
        </w:rPr>
        <w:t>m</w:t>
      </w:r>
      <w:r w:rsidRPr="00715AD3">
        <w:t>ance of</w:t>
      </w:r>
      <w:r w:rsidRPr="00715AD3">
        <w:rPr>
          <w:spacing w:val="-1"/>
        </w:rPr>
        <w:t xml:space="preserve"> </w:t>
      </w:r>
      <w:r w:rsidRPr="00715AD3">
        <w:t>the Cont</w:t>
      </w:r>
      <w:r w:rsidRPr="00715AD3">
        <w:rPr>
          <w:spacing w:val="-1"/>
        </w:rPr>
        <w:t>r</w:t>
      </w:r>
      <w:r w:rsidRPr="00715AD3">
        <w:t xml:space="preserve">act. These </w:t>
      </w:r>
      <w:r w:rsidRPr="00715AD3">
        <w:rPr>
          <w:spacing w:val="-2"/>
        </w:rPr>
        <w:t>w</w:t>
      </w:r>
      <w:r w:rsidRPr="00715AD3">
        <w:t xml:space="preserve">ill </w:t>
      </w:r>
      <w:r w:rsidRPr="00715AD3">
        <w:rPr>
          <w:spacing w:val="-2"/>
        </w:rPr>
        <w:t>b</w:t>
      </w:r>
      <w:r w:rsidRPr="00715AD3">
        <w:t>e ide</w:t>
      </w:r>
      <w:r w:rsidRPr="00715AD3">
        <w:rPr>
          <w:spacing w:val="-2"/>
        </w:rPr>
        <w:t>n</w:t>
      </w:r>
      <w:r w:rsidRPr="00715AD3">
        <w:t>ti</w:t>
      </w:r>
      <w:r w:rsidRPr="00715AD3">
        <w:rPr>
          <w:spacing w:val="-1"/>
        </w:rPr>
        <w:t>f</w:t>
      </w:r>
      <w:r w:rsidRPr="00715AD3">
        <w:t>ied as ad</w:t>
      </w:r>
      <w:r w:rsidRPr="00715AD3">
        <w:rPr>
          <w:spacing w:val="-2"/>
        </w:rPr>
        <w:t>d</w:t>
      </w:r>
      <w:r w:rsidRPr="00715AD3">
        <w:t>itional work.</w:t>
      </w:r>
    </w:p>
    <w:p w14:paraId="542B6051" w14:textId="77777777" w:rsidR="00724D10" w:rsidRPr="00715AD3" w:rsidRDefault="00724D10" w:rsidP="00724D10">
      <w:pPr>
        <w:pStyle w:val="Heading3"/>
      </w:pPr>
      <w:r w:rsidRPr="00715AD3">
        <w:t>Contract Drawings give</w:t>
      </w:r>
      <w:r w:rsidRPr="00715AD3">
        <w:rPr>
          <w:spacing w:val="-1"/>
        </w:rPr>
        <w:t xml:space="preserve"> </w:t>
      </w:r>
      <w:r w:rsidR="002200B1">
        <w:rPr>
          <w:spacing w:val="-1"/>
        </w:rPr>
        <w:t xml:space="preserve">the </w:t>
      </w:r>
      <w:r w:rsidRPr="00715AD3">
        <w:t>general location of piping routes and equip</w:t>
      </w:r>
      <w:r w:rsidRPr="00715AD3">
        <w:rPr>
          <w:spacing w:val="-2"/>
        </w:rPr>
        <w:t>m</w:t>
      </w:r>
      <w:r w:rsidRPr="00715AD3">
        <w:t xml:space="preserve">ent. Except where specific </w:t>
      </w:r>
      <w:r w:rsidRPr="00715AD3">
        <w:rPr>
          <w:spacing w:val="-2"/>
        </w:rPr>
        <w:t>d</w:t>
      </w:r>
      <w:r w:rsidRPr="00715AD3">
        <w:rPr>
          <w:spacing w:val="-1"/>
        </w:rPr>
        <w:t>i</w:t>
      </w:r>
      <w:r w:rsidRPr="00715AD3">
        <w:rPr>
          <w:spacing w:val="-2"/>
        </w:rPr>
        <w:t>m</w:t>
      </w:r>
      <w:r w:rsidRPr="00715AD3">
        <w:t xml:space="preserve">ensions are indicated, locate new </w:t>
      </w:r>
      <w:r w:rsidRPr="00715AD3">
        <w:rPr>
          <w:spacing w:val="-1"/>
        </w:rPr>
        <w:t>e</w:t>
      </w:r>
      <w:r w:rsidRPr="00715AD3">
        <w:t>quip</w:t>
      </w:r>
      <w:r w:rsidRPr="00715AD3">
        <w:rPr>
          <w:spacing w:val="-2"/>
        </w:rPr>
        <w:t>m</w:t>
      </w:r>
      <w:r w:rsidRPr="00715AD3">
        <w:t>ent and piping to li</w:t>
      </w:r>
      <w:r w:rsidRPr="00715AD3">
        <w:rPr>
          <w:spacing w:val="-2"/>
        </w:rPr>
        <w:t>m</w:t>
      </w:r>
      <w:r w:rsidRPr="00715AD3">
        <w:t>it inter</w:t>
      </w:r>
      <w:r w:rsidRPr="00715AD3">
        <w:rPr>
          <w:spacing w:val="-1"/>
        </w:rPr>
        <w:t>f</w:t>
      </w:r>
      <w:r w:rsidRPr="00715AD3">
        <w:t>er</w:t>
      </w:r>
      <w:r w:rsidRPr="00715AD3">
        <w:rPr>
          <w:spacing w:val="-1"/>
        </w:rPr>
        <w:t>e</w:t>
      </w:r>
      <w:r w:rsidRPr="00715AD3">
        <w:t>nce with e</w:t>
      </w:r>
      <w:r w:rsidRPr="00715AD3">
        <w:rPr>
          <w:spacing w:val="-3"/>
        </w:rPr>
        <w:t>x</w:t>
      </w:r>
      <w:r w:rsidRPr="00715AD3">
        <w:t>isting equip</w:t>
      </w:r>
      <w:r w:rsidRPr="00715AD3">
        <w:rPr>
          <w:spacing w:val="-2"/>
        </w:rPr>
        <w:t>m</w:t>
      </w:r>
      <w:r w:rsidRPr="00715AD3">
        <w:t>ent not to be re</w:t>
      </w:r>
      <w:r w:rsidRPr="00715AD3">
        <w:rPr>
          <w:spacing w:val="-2"/>
        </w:rPr>
        <w:t>m</w:t>
      </w:r>
      <w:r w:rsidRPr="00715AD3">
        <w:t>oved, pedestrian</w:t>
      </w:r>
      <w:r w:rsidRPr="00715AD3">
        <w:rPr>
          <w:spacing w:val="-1"/>
        </w:rPr>
        <w:t xml:space="preserve"> </w:t>
      </w:r>
      <w:r w:rsidRPr="00715AD3">
        <w:t>access,</w:t>
      </w:r>
      <w:r w:rsidRPr="00715AD3">
        <w:rPr>
          <w:spacing w:val="-1"/>
        </w:rPr>
        <w:t xml:space="preserve"> </w:t>
      </w:r>
      <w:r w:rsidRPr="00715AD3">
        <w:t>crane</w:t>
      </w:r>
      <w:r w:rsidRPr="00715AD3">
        <w:rPr>
          <w:spacing w:val="-1"/>
        </w:rPr>
        <w:t xml:space="preserve"> r</w:t>
      </w:r>
      <w:r w:rsidRPr="00715AD3">
        <w:t>outes</w:t>
      </w:r>
      <w:r w:rsidRPr="00715AD3">
        <w:rPr>
          <w:spacing w:val="-1"/>
        </w:rPr>
        <w:t xml:space="preserve"> </w:t>
      </w:r>
      <w:r w:rsidRPr="00715AD3">
        <w:t>and</w:t>
      </w:r>
      <w:r w:rsidRPr="00715AD3">
        <w:rPr>
          <w:spacing w:val="-1"/>
        </w:rPr>
        <w:t xml:space="preserve"> </w:t>
      </w:r>
      <w:r w:rsidRPr="00715AD3">
        <w:t>required</w:t>
      </w:r>
      <w:r w:rsidRPr="00715AD3">
        <w:rPr>
          <w:spacing w:val="-1"/>
        </w:rPr>
        <w:t xml:space="preserve"> </w:t>
      </w:r>
      <w:r w:rsidRPr="00715AD3">
        <w:t>headroo</w:t>
      </w:r>
      <w:r w:rsidRPr="00715AD3">
        <w:rPr>
          <w:spacing w:val="-2"/>
        </w:rPr>
        <w:t>m</w:t>
      </w:r>
      <w:r w:rsidRPr="00715AD3">
        <w:t>.</w:t>
      </w:r>
    </w:p>
    <w:p w14:paraId="1F1AEA4E" w14:textId="77777777" w:rsidR="00724D10" w:rsidRPr="00CF064B" w:rsidRDefault="00724D10" w:rsidP="00A9650C">
      <w:pPr>
        <w:pStyle w:val="Heading2"/>
      </w:pPr>
      <w:r w:rsidRPr="00CF064B">
        <w:t>On-site Documents</w:t>
      </w:r>
    </w:p>
    <w:p w14:paraId="669B74DF" w14:textId="77777777" w:rsidR="00724D10" w:rsidRPr="00715AD3" w:rsidRDefault="002200B1" w:rsidP="00724D10">
      <w:pPr>
        <w:pStyle w:val="Heading3"/>
      </w:pPr>
      <w:r>
        <w:t xml:space="preserve">Maintain </w:t>
      </w:r>
      <w:r w:rsidR="00724D10" w:rsidRPr="00715AD3">
        <w:t xml:space="preserve">documents as indicated in Section 01450 – </w:t>
      </w:r>
      <w:r w:rsidR="005766D1">
        <w:t>As-Built</w:t>
      </w:r>
      <w:r w:rsidR="00724D10" w:rsidRPr="00715AD3">
        <w:t xml:space="preserve"> Drawings</w:t>
      </w:r>
      <w:r>
        <w:t xml:space="preserve"> at the Site</w:t>
      </w:r>
      <w:r w:rsidR="00724D10" w:rsidRPr="00715AD3">
        <w:t>.</w:t>
      </w:r>
    </w:p>
    <w:p w14:paraId="74DF743D" w14:textId="77777777" w:rsidR="00B3594F" w:rsidRPr="006E4AD2" w:rsidRDefault="00B3594F" w:rsidP="00A9650C">
      <w:pPr>
        <w:pStyle w:val="Heading2"/>
      </w:pPr>
      <w:r w:rsidRPr="006E4AD2">
        <w:t xml:space="preserve">Contractor’s </w:t>
      </w:r>
      <w:r w:rsidR="00762719">
        <w:t>U</w:t>
      </w:r>
      <w:r w:rsidRPr="006E4AD2">
        <w:t xml:space="preserve">se of </w:t>
      </w:r>
      <w:r w:rsidR="00724D10">
        <w:t>Site</w:t>
      </w:r>
    </w:p>
    <w:p w14:paraId="3B7B3136" w14:textId="77777777" w:rsidR="00B3594F" w:rsidRPr="006E4AD2" w:rsidRDefault="00B3594F" w:rsidP="006E4AD2">
      <w:pPr>
        <w:pStyle w:val="Heading3"/>
      </w:pPr>
      <w:r w:rsidRPr="006E4AD2">
        <w:t>The Contractor shall arrange with the Region for easements for construction, storage and access to all of the Work within the Region’s property limits.  The Contractor shall conform to the requirements of Section 01040 - Coordination.</w:t>
      </w:r>
    </w:p>
    <w:p w14:paraId="001BB193" w14:textId="77777777" w:rsidR="00B3594F" w:rsidRPr="006E4AD2" w:rsidRDefault="00B3594F" w:rsidP="006E4AD2">
      <w:pPr>
        <w:pStyle w:val="Heading3"/>
      </w:pPr>
      <w:r w:rsidRPr="006E4AD2">
        <w:lastRenderedPageBreak/>
        <w:t>The Contractor shall make arrangements with private property owners if additional areas are required.  The Contractor shall obtain written agreements and submit copies to the Consultant prior to entering upon any private property.</w:t>
      </w:r>
    </w:p>
    <w:p w14:paraId="4177F66C" w14:textId="77777777" w:rsidR="00B3594F" w:rsidRPr="006E4AD2" w:rsidRDefault="00B3594F" w:rsidP="006E4AD2">
      <w:pPr>
        <w:pStyle w:val="Heading3"/>
      </w:pPr>
      <w:r w:rsidRPr="006E4AD2">
        <w:t>The Contractor shall confine its operations within the easements for construction, storage and access.</w:t>
      </w:r>
    </w:p>
    <w:p w14:paraId="3235528C" w14:textId="77777777" w:rsidR="00B3594F" w:rsidRPr="006E4AD2" w:rsidRDefault="00B3594F" w:rsidP="006E4AD2">
      <w:pPr>
        <w:pStyle w:val="Heading3"/>
      </w:pPr>
      <w:r w:rsidRPr="006E4AD2">
        <w:t xml:space="preserve">The Contractor shall install and maintain temporary fencing, </w:t>
      </w:r>
      <w:r w:rsidR="002200B1">
        <w:t>a minimum of</w:t>
      </w:r>
      <w:r w:rsidRPr="006E4AD2">
        <w:t xml:space="preserve"> 1.</w:t>
      </w:r>
      <w:del w:id="170" w:author="Johnny Pang" w:date="2022-04-09T16:09:00Z">
        <w:r w:rsidRPr="006E4AD2" w:rsidDel="00995A27">
          <w:delText xml:space="preserve">5 </w:delText>
        </w:r>
      </w:del>
      <w:ins w:id="171" w:author="Johnny Pang" w:date="2022-04-09T16:09:00Z">
        <w:r w:rsidR="00995A27">
          <w:t>8</w:t>
        </w:r>
        <w:r w:rsidR="00995A27" w:rsidRPr="006E4AD2">
          <w:t xml:space="preserve"> </w:t>
        </w:r>
      </w:ins>
      <w:r w:rsidRPr="006E4AD2">
        <w:t>m high, along all working and storage areas and access routes</w:t>
      </w:r>
      <w:ins w:id="172" w:author="Johnny Pang" w:date="2022-04-16T11:58:00Z">
        <w:r w:rsidR="00525313">
          <w:t xml:space="preserve"> as per the Contract Drawings</w:t>
        </w:r>
      </w:ins>
      <w:r w:rsidRPr="006E4AD2">
        <w:t>.</w:t>
      </w:r>
    </w:p>
    <w:p w14:paraId="42AC8765" w14:textId="77777777" w:rsidR="00B3594F" w:rsidRPr="006E4AD2" w:rsidRDefault="00B3594F" w:rsidP="006E4AD2">
      <w:pPr>
        <w:pStyle w:val="Heading3"/>
      </w:pPr>
      <w:r w:rsidRPr="006E4AD2">
        <w:t>The Contractor shall not enter upon or occupy with workers, equipment, tools or materials, any lands other than public streets, roadways, right</w:t>
      </w:r>
      <w:r w:rsidR="0020482B" w:rsidRPr="006E4AD2">
        <w:t>s</w:t>
      </w:r>
      <w:r w:rsidRPr="006E4AD2">
        <w:t>-of-way or easements shown on the Contract Drawings except after written consent has been received from the private property owner and the Region.</w:t>
      </w:r>
    </w:p>
    <w:p w14:paraId="6FD312EB" w14:textId="77777777" w:rsidR="00B3594F" w:rsidRPr="006E4AD2" w:rsidRDefault="00B3594F" w:rsidP="006E4AD2">
      <w:pPr>
        <w:pStyle w:val="Heading3"/>
      </w:pPr>
      <w:r w:rsidRPr="006E4AD2">
        <w:t>The construction of the Work shall be carried out in such a manner that minimizes any inconvenience caused to the owners and occupants of properties adjacent to the Site.</w:t>
      </w:r>
    </w:p>
    <w:p w14:paraId="0F89AA6D" w14:textId="77777777" w:rsidR="00B3594F" w:rsidRPr="006E4AD2" w:rsidRDefault="00B3594F" w:rsidP="006E4AD2">
      <w:pPr>
        <w:pStyle w:val="Heading3"/>
      </w:pPr>
      <w:r w:rsidRPr="006E4AD2">
        <w:t xml:space="preserve">All materials shall be stored separately on the Site at locations agreed upon with the Consultant and shall be suitably protected to prevent their deterioration or the </w:t>
      </w:r>
      <w:r w:rsidR="0020482B" w:rsidRPr="006E4AD2">
        <w:t xml:space="preserve">ingress </w:t>
      </w:r>
      <w:r w:rsidRPr="006E4AD2">
        <w:t>of foreign matter.  Any material which, in the opinion of the Consultant, has deteriorated or been damaged shall be removed immediately from the Site at the Contractor's expense.</w:t>
      </w:r>
      <w:r w:rsidRPr="006E4AD2">
        <w:tab/>
      </w:r>
    </w:p>
    <w:p w14:paraId="2F5BBE30" w14:textId="77777777" w:rsidR="00B3594F" w:rsidRPr="006E4AD2" w:rsidRDefault="00B3594F" w:rsidP="006E4AD2">
      <w:pPr>
        <w:pStyle w:val="Heading3"/>
      </w:pPr>
      <w:r w:rsidRPr="006E4AD2">
        <w:t>The flow in existing drains and ditches shall be maintained by the Contractor at all times at no extra cost to the Region.  During the construction of the facilities, the Contractor shall liaise with the Consultant to schedule the Work in order to ensure continual flow.</w:t>
      </w:r>
    </w:p>
    <w:p w14:paraId="6D9BFFD1" w14:textId="77777777" w:rsidR="00B3594F" w:rsidRPr="006E4AD2" w:rsidRDefault="00B3594F" w:rsidP="006E4AD2">
      <w:pPr>
        <w:pStyle w:val="Heading3"/>
      </w:pPr>
      <w:r w:rsidRPr="006E4AD2">
        <w:t>The Contractor shall obtain the prior written approval of the Consultant for all tie-in work to the existing facilities.  The Region’s staff will operate any valve, switch, or other control on existing facilities.</w:t>
      </w:r>
    </w:p>
    <w:p w14:paraId="14B1E09A" w14:textId="77777777" w:rsidR="00B3594F" w:rsidRDefault="00525313" w:rsidP="006E4AD2">
      <w:pPr>
        <w:pStyle w:val="Heading3"/>
      </w:pPr>
      <w:ins w:id="173" w:author="Johnny Pang" w:date="2022-04-16T11:59:00Z">
        <w:r>
          <w:t xml:space="preserve">Where existing utilities are in place, </w:t>
        </w:r>
      </w:ins>
      <w:del w:id="174" w:author="Johnny Pang" w:date="2022-04-16T11:59:00Z">
        <w:r w:rsidR="00B3594F" w:rsidRPr="006E4AD2" w:rsidDel="00525313">
          <w:delText xml:space="preserve">The </w:delText>
        </w:r>
      </w:del>
      <w:ins w:id="175" w:author="Johnny Pang" w:date="2022-04-16T11:59:00Z">
        <w:r>
          <w:t>t</w:t>
        </w:r>
        <w:r w:rsidRPr="006E4AD2">
          <w:t xml:space="preserve">he </w:t>
        </w:r>
      </w:ins>
      <w:r w:rsidR="00B3594F" w:rsidRPr="006E4AD2">
        <w:t xml:space="preserve">Region will </w:t>
      </w:r>
      <w:r w:rsidR="0020482B" w:rsidRPr="006E4AD2">
        <w:t xml:space="preserve">permit </w:t>
      </w:r>
      <w:r w:rsidR="002200B1">
        <w:t xml:space="preserve">the Contractor’s </w:t>
      </w:r>
      <w:r w:rsidR="0020482B" w:rsidRPr="006E4AD2">
        <w:t>connection to and reasonable use of the Region’s supply of</w:t>
      </w:r>
      <w:r w:rsidR="00B3594F" w:rsidRPr="006E4AD2">
        <w:t xml:space="preserve"> water, electricity and chemicals for the construction and commissioning of the Work.</w:t>
      </w:r>
      <w:r w:rsidR="002200B1">
        <w:t xml:space="preserve"> </w:t>
      </w:r>
      <w:r w:rsidR="002200B1" w:rsidRPr="002200B1">
        <w:rPr>
          <w:rFonts w:eastAsia="Calibri"/>
        </w:rPr>
        <w:t>With the prior written permission of the Region, the Contractor may make arrangements for, and bear the costs of providing such temporary connections to existing systems</w:t>
      </w:r>
      <w:ins w:id="176" w:author="Johnny Pang" w:date="2022-04-16T11:59:00Z">
        <w:r>
          <w:rPr>
            <w:rFonts w:eastAsia="Calibri"/>
          </w:rPr>
          <w:t xml:space="preserve"> and required metering</w:t>
        </w:r>
      </w:ins>
      <w:r w:rsidR="002200B1" w:rsidRPr="002200B1">
        <w:rPr>
          <w:rFonts w:eastAsia="Calibri"/>
        </w:rPr>
        <w:t xml:space="preserve">. The Contractor will be required to pay for all utilities used and to meet any requirements that the Region may have. </w:t>
      </w:r>
      <w:del w:id="177" w:author="Johnny Pang" w:date="2022-04-16T11:59:00Z">
        <w:r w:rsidR="00B3594F" w:rsidRPr="002200B1" w:rsidDel="00525313">
          <w:rPr>
            <w:i/>
            <w:highlight w:val="yellow"/>
          </w:rPr>
          <w:delText>[Verify</w:delText>
        </w:r>
        <w:r w:rsidR="002200B1" w:rsidRPr="002200B1" w:rsidDel="00525313">
          <w:rPr>
            <w:i/>
            <w:highlight w:val="yellow"/>
          </w:rPr>
          <w:delText xml:space="preserve"> with Region and amend to suit]</w:delText>
        </w:r>
      </w:del>
    </w:p>
    <w:p w14:paraId="0702282D" w14:textId="77777777" w:rsidR="00525313" w:rsidRDefault="00525313">
      <w:pPr>
        <w:pStyle w:val="Heading3"/>
        <w:rPr>
          <w:ins w:id="178" w:author="Johnny Pang" w:date="2022-04-16T12:00:00Z"/>
        </w:rPr>
        <w:pPrChange w:id="179" w:author="Johnny Pang" w:date="2022-04-16T12:00:00Z">
          <w:pPr>
            <w:pStyle w:val="Heading3"/>
            <w:numPr>
              <w:numId w:val="47"/>
            </w:numPr>
          </w:pPr>
        </w:pPrChange>
      </w:pPr>
      <w:ins w:id="180" w:author="Johnny Pang" w:date="2022-04-16T12:00:00Z">
        <w:r>
          <w:t>Perform work in conformity with all municipal bylaws with respect to noise control. Contractor shall pay for all measures taken to control noise, including any applicable permits if required.</w:t>
        </w:r>
      </w:ins>
    </w:p>
    <w:p w14:paraId="78CBEA9C" w14:textId="77777777" w:rsidR="00525313" w:rsidRDefault="00525313">
      <w:pPr>
        <w:pStyle w:val="Heading3"/>
        <w:rPr>
          <w:ins w:id="181" w:author="Johnny Pang" w:date="2022-04-16T12:00:00Z"/>
        </w:rPr>
        <w:pPrChange w:id="182" w:author="Johnny Pang" w:date="2022-04-16T12:00:00Z">
          <w:pPr>
            <w:pStyle w:val="Heading3"/>
            <w:numPr>
              <w:numId w:val="47"/>
            </w:numPr>
          </w:pPr>
        </w:pPrChange>
      </w:pPr>
      <w:ins w:id="183" w:author="Johnny Pang" w:date="2022-04-16T12:00:00Z">
        <w:r>
          <w:t>Large delivery trucks (e.g. flatbeds, concrete trucks, bin trucks) are restricted to come onsite during normal business days. They may not come to si</w:t>
        </w:r>
      </w:ins>
      <w:ins w:id="184" w:author="Radulovic, Nicole" w:date="2022-10-24T13:57:00Z">
        <w:r w:rsidR="00E62BD3">
          <w:t>t</w:t>
        </w:r>
      </w:ins>
      <w:ins w:id="185" w:author="Johnny Pang" w:date="2022-04-16T12:00:00Z">
        <w:del w:id="186" w:author="Radulovic, Nicole" w:date="2022-10-24T13:57:00Z">
          <w:r w:rsidDel="00E62BD3">
            <w:delText>d</w:delText>
          </w:r>
        </w:del>
        <w:r>
          <w:t>e on holidays or weekends without prior written permission from the Consultant. These trucks are not permitted to idle on neighbourhood streets prior to or after normal business hours. Only clean trucks must be used.</w:t>
        </w:r>
      </w:ins>
    </w:p>
    <w:p w14:paraId="41F45F94" w14:textId="77777777" w:rsidR="00724D10" w:rsidRPr="00715AD3" w:rsidRDefault="00724D10" w:rsidP="00724D10">
      <w:pPr>
        <w:pStyle w:val="Heading3"/>
      </w:pPr>
      <w:r w:rsidRPr="00F10AAF">
        <w:t xml:space="preserve">The Contractor shall </w:t>
      </w:r>
      <w:r>
        <w:t>c</w:t>
      </w:r>
      <w:r w:rsidRPr="00F96DD8">
        <w:t>oordinate</w:t>
      </w:r>
      <w:r w:rsidRPr="00715AD3">
        <w:t xml:space="preserve"> use of </w:t>
      </w:r>
      <w:r w:rsidR="002200B1">
        <w:t xml:space="preserve">the </w:t>
      </w:r>
      <w:r w:rsidRPr="00715AD3">
        <w:t>premises under direction of the Consultant.</w:t>
      </w:r>
    </w:p>
    <w:p w14:paraId="570382D0" w14:textId="77777777" w:rsidR="00724D10" w:rsidRPr="00715AD3" w:rsidRDefault="00724D10" w:rsidP="00724D10">
      <w:pPr>
        <w:pStyle w:val="Heading3"/>
      </w:pPr>
      <w:r w:rsidRPr="00F10AAF">
        <w:t xml:space="preserve">The Contractor shall </w:t>
      </w:r>
      <w:r>
        <w:t>o</w:t>
      </w:r>
      <w:r w:rsidRPr="00F96DD8">
        <w:t>btain</w:t>
      </w:r>
      <w:r w:rsidRPr="00715AD3">
        <w:t xml:space="preserve"> and pay for use of additional storage or work areas needed for operations under this Contract.</w:t>
      </w:r>
    </w:p>
    <w:p w14:paraId="3CBE3B6E" w14:textId="77777777" w:rsidR="00724D10" w:rsidRPr="00715AD3" w:rsidRDefault="00724D10" w:rsidP="00724D10">
      <w:pPr>
        <w:pStyle w:val="Heading3"/>
      </w:pPr>
      <w:r w:rsidRPr="00F10AAF">
        <w:t xml:space="preserve">The Contractor shall </w:t>
      </w:r>
      <w:r>
        <w:t>r</w:t>
      </w:r>
      <w:r w:rsidRPr="00F96DD8">
        <w:t>emove</w:t>
      </w:r>
      <w:r w:rsidRPr="00715AD3">
        <w:t xml:space="preserve"> or alter existing work to prevent injury or damage to portions of existing work which remain.</w:t>
      </w:r>
    </w:p>
    <w:p w14:paraId="68FACAF1" w14:textId="77777777" w:rsidR="00724D10" w:rsidRPr="00715AD3" w:rsidRDefault="00724D10" w:rsidP="00724D10">
      <w:pPr>
        <w:pStyle w:val="Heading3"/>
      </w:pPr>
      <w:r w:rsidRPr="00F10AAF">
        <w:t xml:space="preserve">The Contractor shall </w:t>
      </w:r>
      <w:r>
        <w:t>r</w:t>
      </w:r>
      <w:r w:rsidRPr="00F96DD8">
        <w:t>epair</w:t>
      </w:r>
      <w:r w:rsidRPr="00715AD3">
        <w:t xml:space="preserve"> or replace portions of existing work which have been altered during construction operations to match </w:t>
      </w:r>
      <w:r w:rsidR="002200B1">
        <w:t xml:space="preserve">the </w:t>
      </w:r>
      <w:r w:rsidRPr="00715AD3">
        <w:t>existing or adjoining work, as directed by the Consultant.</w:t>
      </w:r>
    </w:p>
    <w:p w14:paraId="78487389" w14:textId="77777777" w:rsidR="00B3594F" w:rsidRPr="006E4AD2" w:rsidRDefault="00B3594F" w:rsidP="00A9650C">
      <w:pPr>
        <w:pStyle w:val="Heading2"/>
      </w:pPr>
      <w:r w:rsidRPr="006E4AD2">
        <w:t>Region Occupancy</w:t>
      </w:r>
    </w:p>
    <w:p w14:paraId="0E8555DE" w14:textId="77777777" w:rsidR="00995A27" w:rsidRDefault="00B3594F" w:rsidP="00995A27">
      <w:pPr>
        <w:pStyle w:val="Heading3"/>
        <w:rPr>
          <w:ins w:id="187" w:author="Johnny Pang" w:date="2022-04-09T16:11:00Z"/>
        </w:rPr>
      </w:pPr>
      <w:r w:rsidRPr="00995A27">
        <w:lastRenderedPageBreak/>
        <w:t xml:space="preserve">The Region will occupy the premises during the </w:t>
      </w:r>
      <w:del w:id="188" w:author="Johnny Pang" w:date="2022-04-09T16:10:00Z">
        <w:r w:rsidRPr="00A33954" w:rsidDel="00995A27">
          <w:delText xml:space="preserve">entire </w:delText>
        </w:r>
      </w:del>
      <w:r w:rsidRPr="00A33954">
        <w:t>Contract period for the execution of normal operations.</w:t>
      </w:r>
    </w:p>
    <w:p w14:paraId="2C3BEC4F" w14:textId="77777777" w:rsidR="00B3594F" w:rsidRPr="00A33954" w:rsidDel="00995A27" w:rsidRDefault="00B3594F" w:rsidP="00A33954">
      <w:pPr>
        <w:pStyle w:val="Heading3"/>
        <w:rPr>
          <w:del w:id="189" w:author="Johnny Pang" w:date="2022-04-09T16:10:00Z"/>
        </w:rPr>
      </w:pPr>
      <w:del w:id="190" w:author="Johnny Pang" w:date="2022-04-09T16:11:00Z">
        <w:r w:rsidRPr="00995A27" w:rsidDel="00995A27">
          <w:br/>
        </w:r>
      </w:del>
      <w:del w:id="191" w:author="Johnny Pang" w:date="2022-04-09T16:10:00Z">
        <w:r w:rsidRPr="00A33954" w:rsidDel="00995A27">
          <w:delText>[Delete if not applicable or amend to suit].</w:delText>
        </w:r>
      </w:del>
    </w:p>
    <w:p w14:paraId="11E55131" w14:textId="77777777" w:rsidR="00B3594F" w:rsidRPr="00A33954" w:rsidDel="00995A27" w:rsidRDefault="00B3594F" w:rsidP="00A33954">
      <w:pPr>
        <w:pStyle w:val="Heading3"/>
        <w:rPr>
          <w:del w:id="192" w:author="Johnny Pang" w:date="2022-04-09T16:10:00Z"/>
        </w:rPr>
      </w:pPr>
      <w:del w:id="193" w:author="Johnny Pang" w:date="2022-04-09T16:10:00Z">
        <w:r w:rsidRPr="00A33954" w:rsidDel="00995A27">
          <w:delText>The Contractor shall cooperate with the Region in scheduling its operations so as to minimize any potential conflicts and to facilitate the Region’s use of the facility.</w:delText>
        </w:r>
      </w:del>
      <w:del w:id="194" w:author="Johnny Pang" w:date="2022-04-09T16:11:00Z">
        <w:r w:rsidRPr="00A33954" w:rsidDel="00995A27">
          <w:br/>
        </w:r>
      </w:del>
      <w:del w:id="195" w:author="Johnny Pang" w:date="2022-04-09T16:10:00Z">
        <w:r w:rsidRPr="00A33954" w:rsidDel="00995A27">
          <w:delText>[Delete if not applicable or amend to suit].</w:delText>
        </w:r>
      </w:del>
    </w:p>
    <w:p w14:paraId="25688B03" w14:textId="77777777" w:rsidR="00B3594F" w:rsidRPr="006E4AD2" w:rsidRDefault="00B3594F" w:rsidP="00995A27">
      <w:pPr>
        <w:pStyle w:val="Heading3"/>
      </w:pPr>
      <w:r w:rsidRPr="00A33954">
        <w:t xml:space="preserve">The Contractor shall </w:t>
      </w:r>
      <w:r w:rsidRPr="006E4AD2">
        <w:t>maintain free access and parking for the Region at all times.</w:t>
      </w:r>
    </w:p>
    <w:p w14:paraId="36A9AD22" w14:textId="77777777" w:rsidR="00B3594F" w:rsidRPr="006E4AD2" w:rsidRDefault="00B3594F" w:rsidP="00A9650C">
      <w:pPr>
        <w:pStyle w:val="Heading2"/>
      </w:pPr>
      <w:r w:rsidRPr="006E4AD2">
        <w:t>Partial Region Occupancy</w:t>
      </w:r>
    </w:p>
    <w:p w14:paraId="2663D04A" w14:textId="77777777" w:rsidR="00B3594F" w:rsidRPr="006E4AD2" w:rsidRDefault="00B3594F" w:rsidP="006E4AD2">
      <w:pPr>
        <w:pStyle w:val="Heading3"/>
      </w:pPr>
      <w:r w:rsidRPr="006E4AD2">
        <w:t xml:space="preserve">The Region’s use, operation or occupancy of any component of the Work prior to Substantial Performance of the Work does not </w:t>
      </w:r>
      <w:r w:rsidR="002200B1" w:rsidRPr="002200B1">
        <w:t xml:space="preserve">constitute acceptance of the Work or any part thereof, and does not </w:t>
      </w:r>
      <w:r w:rsidRPr="006E4AD2">
        <w:t>relieve the Contractor from the requirement to maintain all bonding and insurance as required by the Contract Documents.</w:t>
      </w:r>
    </w:p>
    <w:p w14:paraId="5E3A5FAD" w14:textId="77777777" w:rsidR="00B3594F" w:rsidRPr="006E4AD2" w:rsidRDefault="00B3594F" w:rsidP="006E4AD2">
      <w:pPr>
        <w:pStyle w:val="Heading3"/>
      </w:pPr>
      <w:r w:rsidRPr="006E4AD2">
        <w:t xml:space="preserve">The Contractor shall schedule and </w:t>
      </w:r>
      <w:r w:rsidR="00DC4958">
        <w:t>complete</w:t>
      </w:r>
      <w:r w:rsidRPr="006E4AD2">
        <w:t xml:space="preserve"> designated portions of the Work in order to allow for the Region's occupancy prior to Substantial Performance of the Work.</w:t>
      </w:r>
    </w:p>
    <w:p w14:paraId="007563EA" w14:textId="77777777" w:rsidR="00B3594F" w:rsidRPr="006E4AD2" w:rsidRDefault="00B3594F" w:rsidP="006E4AD2">
      <w:pPr>
        <w:pStyle w:val="Heading3"/>
      </w:pPr>
      <w:r w:rsidRPr="006E4AD2">
        <w:t xml:space="preserve">The Contractor shall provide additional warranties for any equipment, materials and Work </w:t>
      </w:r>
      <w:r w:rsidR="0020482B" w:rsidRPr="006E4AD2">
        <w:t xml:space="preserve">that </w:t>
      </w:r>
      <w:r w:rsidRPr="006E4AD2">
        <w:t>is required to be placed into service and used by the Region in order to maintain the Region’s operations in accordance with the sequence of construction until the issuance of Substantial Performance of the Work.</w:t>
      </w:r>
    </w:p>
    <w:p w14:paraId="3286C959" w14:textId="77777777" w:rsidR="00A716FE" w:rsidRDefault="00B3594F" w:rsidP="004B70FE">
      <w:pPr>
        <w:pStyle w:val="Heading3"/>
        <w:rPr>
          <w:ins w:id="196" w:author="Johnny Pang" w:date="2022-04-09T16:13:00Z"/>
        </w:rPr>
      </w:pPr>
      <w:r w:rsidRPr="006E4AD2">
        <w:t xml:space="preserve">The Region </w:t>
      </w:r>
      <w:del w:id="197" w:author="Johnny Pang" w:date="2022-04-09T16:13:00Z">
        <w:r w:rsidRPr="006E4AD2" w:rsidDel="00A716FE">
          <w:delText xml:space="preserve">will </w:delText>
        </w:r>
      </w:del>
      <w:ins w:id="198" w:author="Johnny Pang" w:date="2022-04-09T16:13:00Z">
        <w:r w:rsidR="00A716FE">
          <w:t>may</w:t>
        </w:r>
        <w:r w:rsidR="00A716FE" w:rsidRPr="006E4AD2">
          <w:t xml:space="preserve"> </w:t>
        </w:r>
      </w:ins>
      <w:r w:rsidRPr="006E4AD2">
        <w:t xml:space="preserve">occupy designated areas for the purpose of maintaining its operations in order to ensure a safe and </w:t>
      </w:r>
      <w:r w:rsidRPr="00A716FE">
        <w:t xml:space="preserve">continuous </w:t>
      </w:r>
      <w:del w:id="199" w:author="Johnny Pang" w:date="2022-04-09T16:13:00Z">
        <w:r w:rsidRPr="00525313" w:rsidDel="00A716FE">
          <w:rPr>
            <w:iCs/>
            <w:rPrChange w:id="200" w:author="Johnny Pang" w:date="2022-04-16T12:00:00Z">
              <w:rPr>
                <w:i/>
                <w:highlight w:val="yellow"/>
              </w:rPr>
            </w:rPrChange>
          </w:rPr>
          <w:delText>[</w:delText>
        </w:r>
      </w:del>
      <w:r w:rsidRPr="00525313">
        <w:rPr>
          <w:iCs/>
          <w:rPrChange w:id="201" w:author="Johnny Pang" w:date="2022-04-16T12:00:00Z">
            <w:rPr>
              <w:i/>
              <w:highlight w:val="yellow"/>
            </w:rPr>
          </w:rPrChange>
        </w:rPr>
        <w:t>water supply</w:t>
      </w:r>
      <w:ins w:id="202" w:author="Johnny Pang" w:date="2022-04-09T16:13:00Z">
        <w:r w:rsidR="00A716FE" w:rsidRPr="00525313">
          <w:rPr>
            <w:iCs/>
            <w:rPrChange w:id="203" w:author="Johnny Pang" w:date="2022-04-16T12:00:00Z">
              <w:rPr>
                <w:i/>
                <w:highlight w:val="yellow"/>
              </w:rPr>
            </w:rPrChange>
          </w:rPr>
          <w:t xml:space="preserve"> to</w:t>
        </w:r>
      </w:ins>
      <w:r w:rsidRPr="00A716FE">
        <w:rPr>
          <w:i/>
          <w:rPrChange w:id="204" w:author="Johnny Pang" w:date="2022-04-09T16:13:00Z">
            <w:rPr>
              <w:i/>
              <w:highlight w:val="yellow"/>
            </w:rPr>
          </w:rPrChange>
        </w:rPr>
        <w:t xml:space="preserve"> </w:t>
      </w:r>
      <w:del w:id="205" w:author="Johnny Pang" w:date="2022-04-09T16:13:00Z">
        <w:r w:rsidRPr="00A716FE" w:rsidDel="00A716FE">
          <w:rPr>
            <w:i/>
            <w:rPrChange w:id="206" w:author="Johnny Pang" w:date="2022-04-09T16:13:00Z">
              <w:rPr>
                <w:i/>
                <w:highlight w:val="yellow"/>
              </w:rPr>
            </w:rPrChange>
          </w:rPr>
          <w:delText>to</w:delText>
        </w:r>
        <w:r w:rsidRPr="00A33954" w:rsidDel="00A716FE">
          <w:delText xml:space="preserve">] </w:delText>
        </w:r>
        <w:r w:rsidRPr="00A716FE" w:rsidDel="00A716FE">
          <w:rPr>
            <w:i/>
            <w:rPrChange w:id="207" w:author="Johnny Pang" w:date="2022-04-09T16:13:00Z">
              <w:rPr>
                <w:i/>
                <w:highlight w:val="yellow"/>
              </w:rPr>
            </w:rPrChange>
          </w:rPr>
          <w:delText>[sewage disposal for</w:delText>
        </w:r>
        <w:r w:rsidRPr="00A33954" w:rsidDel="00A716FE">
          <w:delText xml:space="preserve">] </w:delText>
        </w:r>
      </w:del>
      <w:r w:rsidRPr="00A33954">
        <w:t>consumers</w:t>
      </w:r>
      <w:r w:rsidRPr="006E4AD2">
        <w:t>.</w:t>
      </w:r>
    </w:p>
    <w:p w14:paraId="77E71DCB" w14:textId="77777777" w:rsidR="00B3594F" w:rsidRPr="006E4AD2" w:rsidDel="00A716FE" w:rsidRDefault="00B3594F" w:rsidP="004B70FE">
      <w:pPr>
        <w:pStyle w:val="Heading3"/>
        <w:rPr>
          <w:del w:id="208" w:author="Johnny Pang" w:date="2022-04-09T16:13:00Z"/>
        </w:rPr>
      </w:pPr>
      <w:del w:id="209" w:author="Johnny Pang" w:date="2022-04-09T16:13:00Z">
        <w:r w:rsidRPr="006E4AD2" w:rsidDel="00A716FE">
          <w:br/>
        </w:r>
        <w:r w:rsidRPr="00A33954" w:rsidDel="00A716FE">
          <w:rPr>
            <w:i/>
            <w:highlight w:val="yellow"/>
          </w:rPr>
          <w:delText>[Modify to suit].</w:delText>
        </w:r>
      </w:del>
    </w:p>
    <w:p w14:paraId="786EDE81" w14:textId="77777777" w:rsidR="00A716FE" w:rsidRDefault="00B3594F" w:rsidP="004B70FE">
      <w:pPr>
        <w:pStyle w:val="Heading3"/>
        <w:rPr>
          <w:ins w:id="210" w:author="Johnny Pang" w:date="2022-04-09T16:13:00Z"/>
        </w:rPr>
      </w:pPr>
      <w:r w:rsidRPr="006E4AD2">
        <w:t>In the event of any conflicts between this Section and the General Conditions</w:t>
      </w:r>
      <w:r w:rsidR="00DC4958">
        <w:t xml:space="preserve"> and/or the Supplementary Conditions</w:t>
      </w:r>
      <w:r w:rsidRPr="006E4AD2">
        <w:t>, the more stringent requirement(s) shall apply.</w:t>
      </w:r>
    </w:p>
    <w:p w14:paraId="505AF6B8" w14:textId="77777777" w:rsidR="00B3594F" w:rsidRPr="006E4AD2" w:rsidDel="00A716FE" w:rsidRDefault="00B3594F">
      <w:pPr>
        <w:pStyle w:val="Heading2"/>
        <w:rPr>
          <w:del w:id="211" w:author="Johnny Pang" w:date="2022-04-09T16:12:00Z"/>
        </w:rPr>
        <w:pPrChange w:id="212" w:author="Johnny Pang" w:date="2022-04-09T16:13:00Z">
          <w:pPr>
            <w:pStyle w:val="Heading3"/>
          </w:pPr>
        </w:pPrChange>
      </w:pPr>
      <w:del w:id="213" w:author="Johnny Pang" w:date="2022-04-09T16:13:00Z">
        <w:r w:rsidRPr="006E4AD2" w:rsidDel="00A716FE">
          <w:br/>
        </w:r>
      </w:del>
      <w:del w:id="214" w:author="Johnny Pang" w:date="2022-04-09T16:12:00Z">
        <w:r w:rsidRPr="00A716FE" w:rsidDel="00A716FE">
          <w:rPr>
            <w:highlight w:val="yellow"/>
            <w:rPrChange w:id="215" w:author="Johnny Pang" w:date="2022-04-09T16:12:00Z">
              <w:rPr>
                <w:i/>
                <w:highlight w:val="yellow"/>
              </w:rPr>
            </w:rPrChange>
          </w:rPr>
          <w:delText>[Modify to suit].</w:delText>
        </w:r>
      </w:del>
    </w:p>
    <w:p w14:paraId="4CB7D46C" w14:textId="77777777" w:rsidR="00B3594F" w:rsidRPr="006E4AD2" w:rsidDel="00A716FE" w:rsidRDefault="00B3594F" w:rsidP="00A33954">
      <w:pPr>
        <w:pStyle w:val="Heading2"/>
        <w:rPr>
          <w:del w:id="216" w:author="Johnny Pang" w:date="2022-04-09T16:12:00Z"/>
        </w:rPr>
      </w:pPr>
      <w:del w:id="217" w:author="Johnny Pang" w:date="2022-04-09T16:12:00Z">
        <w:r w:rsidRPr="006E4AD2" w:rsidDel="00A716FE">
          <w:delText>Region Furnished Items.</w:delText>
        </w:r>
      </w:del>
    </w:p>
    <w:p w14:paraId="435D1C6F" w14:textId="77777777" w:rsidR="00B3594F" w:rsidRPr="006E4AD2" w:rsidDel="00A716FE" w:rsidRDefault="00B3594F">
      <w:pPr>
        <w:pStyle w:val="Heading2"/>
        <w:rPr>
          <w:del w:id="218" w:author="Johnny Pang" w:date="2022-04-09T16:12:00Z"/>
        </w:rPr>
        <w:pPrChange w:id="219" w:author="Johnny Pang" w:date="2022-04-09T16:13:00Z">
          <w:pPr>
            <w:pStyle w:val="Heading3"/>
          </w:pPr>
        </w:pPrChange>
      </w:pPr>
      <w:del w:id="220" w:author="Johnny Pang" w:date="2022-04-09T16:12:00Z">
        <w:r w:rsidRPr="006E4AD2" w:rsidDel="00A716FE">
          <w:delText>The Contractor shall incorporate existing equipment and materials as shown on the Contract Drawings.</w:delText>
        </w:r>
        <w:r w:rsidRPr="006E4AD2" w:rsidDel="00A716FE">
          <w:br/>
        </w:r>
        <w:r w:rsidRPr="00DC4958" w:rsidDel="00A716FE">
          <w:rPr>
            <w:highlight w:val="yellow"/>
          </w:rPr>
          <w:delText>[Modify to suit. Consult Region for list].</w:delText>
        </w:r>
      </w:del>
    </w:p>
    <w:p w14:paraId="6618A90F" w14:textId="77777777" w:rsidR="00B3594F" w:rsidRPr="006E4AD2" w:rsidDel="00A716FE" w:rsidRDefault="00B3594F">
      <w:pPr>
        <w:pStyle w:val="Heading2"/>
        <w:rPr>
          <w:del w:id="221" w:author="Johnny Pang" w:date="2022-04-09T16:12:00Z"/>
        </w:rPr>
        <w:pPrChange w:id="222" w:author="Johnny Pang" w:date="2022-04-09T16:13:00Z">
          <w:pPr>
            <w:pStyle w:val="Heading3"/>
          </w:pPr>
        </w:pPrChange>
      </w:pPr>
      <w:del w:id="223" w:author="Johnny Pang" w:date="2022-04-09T16:12:00Z">
        <w:r w:rsidRPr="006E4AD2" w:rsidDel="00A716FE">
          <w:delText>The Region will provide as-constructed drawings of the existing facilities if required by the Contractor.</w:delText>
        </w:r>
      </w:del>
    </w:p>
    <w:p w14:paraId="5B1AA360" w14:textId="77777777" w:rsidR="00B3594F" w:rsidRPr="006E4AD2" w:rsidRDefault="00B3594F" w:rsidP="00A716FE">
      <w:pPr>
        <w:pStyle w:val="Heading2"/>
      </w:pPr>
      <w:r w:rsidRPr="006E4AD2">
        <w:t>Warranty Inspection</w:t>
      </w:r>
    </w:p>
    <w:p w14:paraId="27FA8E8A" w14:textId="77777777" w:rsidR="00B3594F" w:rsidRPr="006E4AD2" w:rsidRDefault="00B3594F" w:rsidP="006E4AD2">
      <w:pPr>
        <w:pStyle w:val="Heading3"/>
      </w:pPr>
      <w:r w:rsidRPr="006E4AD2">
        <w:t>The Consultant will arrange and conduct, with the Region and the Contractor, a warranty inspection at the Site prior to the expiration of the warranty period.  Any deficiencies or outstanding Work identified during this inspection shall be remedied by the Contractor forthwith at no cost to the Region.</w:t>
      </w:r>
    </w:p>
    <w:p w14:paraId="523B16DA" w14:textId="77777777" w:rsidR="00B3594F" w:rsidRPr="006E4AD2" w:rsidRDefault="00B3594F" w:rsidP="00A9650C">
      <w:pPr>
        <w:pStyle w:val="Heading2"/>
      </w:pPr>
      <w:r w:rsidRPr="006E4AD2">
        <w:t>Provincial Standards</w:t>
      </w:r>
    </w:p>
    <w:p w14:paraId="3FE8976A" w14:textId="77777777" w:rsidR="00B3594F" w:rsidRPr="006E4AD2" w:rsidRDefault="00B3594F" w:rsidP="006E4AD2">
      <w:pPr>
        <w:pStyle w:val="Heading3"/>
      </w:pPr>
      <w:r w:rsidRPr="006E4AD2">
        <w:t>In reading, interpreting and applying the Ontario Provincial Standards or Ministry of Transportation Ontario specifications, any reference in the Contract Documents and Drawings to the “Ministry”, “Crown”, “Department of Highways Ontario”, “Department of Transport”, Ministry of Transportation and Communications (MTC)”, “Ministry of Transportation (MTO)”, “Authority”, “Region”, “Corporation”, “Region” or its agents shall mean the Regional Municipality of York or its agents.</w:t>
      </w:r>
    </w:p>
    <w:p w14:paraId="59059EC3" w14:textId="77777777" w:rsidR="00B3594F" w:rsidRPr="006E4AD2" w:rsidRDefault="00B3594F" w:rsidP="006E4AD2">
      <w:pPr>
        <w:pStyle w:val="Heading3"/>
      </w:pPr>
      <w:r w:rsidRPr="006E4AD2">
        <w:t>Ontario Provincial Standard Specifications (OPSS) current at the date of tendering shall apply to this Contract</w:t>
      </w:r>
      <w:r w:rsidR="000A0986" w:rsidRPr="006E4AD2">
        <w:t xml:space="preserve"> unless superseded by York Region standards and/or specific requirements of the Contract. </w:t>
      </w:r>
      <w:r w:rsidRPr="006E4AD2">
        <w:t xml:space="preserve">OPSS are not bound in the Contract Documents; however, the Contractor shall be required to comply with the OPSS. Copies of the OPSS </w:t>
      </w:r>
      <w:r w:rsidR="0020482B" w:rsidRPr="006E4AD2">
        <w:t xml:space="preserve">and OPSD </w:t>
      </w:r>
      <w:r w:rsidRPr="006E4AD2">
        <w:t xml:space="preserve">can be reviewed </w:t>
      </w:r>
      <w:r w:rsidR="0020482B" w:rsidRPr="006E4AD2">
        <w:t>o</w:t>
      </w:r>
      <w:r w:rsidR="000A0986" w:rsidRPr="006E4AD2">
        <w:t xml:space="preserve">n line at </w:t>
      </w:r>
      <w:hyperlink r:id="rId15" w:history="1">
        <w:r w:rsidR="0020482B" w:rsidRPr="00DC4958">
          <w:rPr>
            <w:rStyle w:val="Hyperlink"/>
          </w:rPr>
          <w:t>https://www.raqsb.mto.gov.on.ca/techpubs/ops.nsf/OPSHomepage</w:t>
        </w:r>
      </w:hyperlink>
      <w:r w:rsidR="0020482B" w:rsidRPr="006E4AD2">
        <w:t>.</w:t>
      </w:r>
    </w:p>
    <w:p w14:paraId="47A89633" w14:textId="77777777" w:rsidR="00B3594F" w:rsidRPr="006E4AD2" w:rsidRDefault="00B3594F" w:rsidP="006E4AD2">
      <w:pPr>
        <w:pStyle w:val="Heading3"/>
      </w:pPr>
      <w:r w:rsidRPr="006E4AD2">
        <w:t>Some of the above provincial standards specify payments based on measurement and at unit price. The Work identified in these standards shall not be measured and will be deemed to be included in the Contract Price submitted by the Contractor.</w:t>
      </w:r>
    </w:p>
    <w:p w14:paraId="299709EE" w14:textId="77777777" w:rsidR="00B3594F" w:rsidRPr="00DC4958" w:rsidRDefault="00B3594F" w:rsidP="00DC4958">
      <w:pPr>
        <w:pStyle w:val="Heading1"/>
      </w:pPr>
      <w:r w:rsidRPr="00DC4958">
        <w:t xml:space="preserve">PRODUCTS </w:t>
      </w:r>
      <w:r w:rsidR="00DC4958" w:rsidRPr="00DC4958">
        <w:t>(NOT USED)</w:t>
      </w:r>
    </w:p>
    <w:p w14:paraId="2264BC6A" w14:textId="77777777" w:rsidR="00B3594F" w:rsidRPr="006E4AD2" w:rsidRDefault="00DC4958" w:rsidP="00DC4958">
      <w:pPr>
        <w:pStyle w:val="Heading1"/>
      </w:pPr>
      <w:r w:rsidRPr="006E4AD2">
        <w:t>EXECUTION (NOT USED)</w:t>
      </w:r>
    </w:p>
    <w:p w14:paraId="0D9CF6E4" w14:textId="77777777" w:rsidR="00B3594F" w:rsidRPr="006E4AD2" w:rsidRDefault="00B3594F" w:rsidP="008A26A6">
      <w:pPr>
        <w:pStyle w:val="Other"/>
        <w:spacing w:before="240"/>
        <w:jc w:val="center"/>
        <w:rPr>
          <w:rFonts w:ascii="Calibri" w:hAnsi="Calibri"/>
          <w:b/>
          <w:sz w:val="22"/>
          <w:szCs w:val="22"/>
        </w:rPr>
      </w:pPr>
      <w:r w:rsidRPr="006E4AD2">
        <w:rPr>
          <w:rFonts w:ascii="Calibri" w:hAnsi="Calibri"/>
          <w:b/>
          <w:sz w:val="22"/>
          <w:szCs w:val="22"/>
        </w:rPr>
        <w:t>END OF SECTION</w:t>
      </w:r>
    </w:p>
    <w:p w14:paraId="59B84E23" w14:textId="77777777" w:rsidR="00B3594F" w:rsidRPr="006E4AD2" w:rsidRDefault="00B3594F" w:rsidP="00672C12">
      <w:pPr>
        <w:pStyle w:val="BodyText"/>
      </w:pPr>
    </w:p>
    <w:sectPr w:rsidR="00B3594F" w:rsidRPr="006E4AD2" w:rsidSect="00F057C2">
      <w:headerReference w:type="even" r:id="rId16"/>
      <w:headerReference w:type="default" r:id="rId17"/>
      <w:headerReference w:type="first" r:id="rId18"/>
      <w:pgSz w:w="12240" w:h="15840" w:code="1"/>
      <w:pgMar w:top="1440" w:right="72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2" w:author="Johnny Pang" w:date="2022-04-09T15:55:00Z" w:initials="JP">
    <w:p w14:paraId="55A9EE18" w14:textId="77777777" w:rsidR="00FE00C2" w:rsidRDefault="00FE00C2">
      <w:pPr>
        <w:pStyle w:val="CommentText"/>
      </w:pPr>
      <w:r>
        <w:rPr>
          <w:rStyle w:val="CommentReference"/>
        </w:rPr>
        <w:annotationRef/>
      </w:r>
      <w:r>
        <w:t>Will fill in municipal address information later on.</w:t>
      </w:r>
    </w:p>
  </w:comment>
  <w:comment w:id="158" w:author="Radulovic, Nicole" w:date="2022-10-24T10:54:00Z" w:initials="RN">
    <w:p w14:paraId="731FE961" w14:textId="77777777" w:rsidR="009B397A" w:rsidRDefault="009B397A">
      <w:pPr>
        <w:pStyle w:val="CommentText"/>
      </w:pPr>
      <w:r>
        <w:rPr>
          <w:rStyle w:val="CommentReference"/>
        </w:rPr>
        <w:annotationRef/>
      </w:r>
      <w:r w:rsidR="00CE7A85">
        <w:t>Pls confirm</w:t>
      </w:r>
      <w:r>
        <w:t xml:space="preserve"> this is also detailed in 01040 Coordination spec</w:t>
      </w:r>
    </w:p>
  </w:comment>
  <w:comment w:id="159" w:author="Johnny Pang" w:date="2022-11-29T06:57:00Z" w:initials="JP">
    <w:p w14:paraId="39B5CF80" w14:textId="77777777" w:rsidR="00302E8C" w:rsidRDefault="00302E8C" w:rsidP="00F04B3D">
      <w:pPr>
        <w:pStyle w:val="CommentText"/>
      </w:pPr>
      <w:r>
        <w:rPr>
          <w:rStyle w:val="CommentReference"/>
        </w:rPr>
        <w:annotationRef/>
      </w:r>
      <w:r>
        <w:t>It has been included in 01040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A9EE18" w15:done="0"/>
  <w15:commentEx w15:paraId="731FE961" w15:done="0"/>
  <w15:commentEx w15:paraId="39B5CF80" w15:paraIdParent="731FE9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02BC7" w16cex:dateUtc="2022-11-29T1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A9EE18" w16cid:durableId="25FC2AEF"/>
  <w16cid:commentId w16cid:paraId="731FE961" w16cid:durableId="2700ED4D"/>
  <w16cid:commentId w16cid:paraId="39B5CF80" w16cid:durableId="27302B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5076D" w14:textId="77777777" w:rsidR="00B75C36" w:rsidRDefault="00B75C36">
      <w:r>
        <w:separator/>
      </w:r>
    </w:p>
  </w:endnote>
  <w:endnote w:type="continuationSeparator" w:id="0">
    <w:p w14:paraId="4FAB2238" w14:textId="77777777" w:rsidR="00B75C36" w:rsidRDefault="00B75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B4506" w14:textId="77777777" w:rsidR="00B75C36" w:rsidRDefault="00B75C36">
      <w:r>
        <w:separator/>
      </w:r>
    </w:p>
  </w:footnote>
  <w:footnote w:type="continuationSeparator" w:id="0">
    <w:p w14:paraId="6C825F64" w14:textId="77777777" w:rsidR="00B75C36" w:rsidRDefault="00B75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1A5DF" w14:textId="77777777" w:rsidR="00762719" w:rsidRPr="00762719" w:rsidRDefault="00762719" w:rsidP="00D86C28">
    <w:pPr>
      <w:pBdr>
        <w:top w:val="single" w:sz="4" w:space="1" w:color="auto"/>
      </w:pBdr>
      <w:tabs>
        <w:tab w:val="right" w:pos="10080"/>
      </w:tabs>
      <w:rPr>
        <w:rFonts w:cs="Arial"/>
      </w:rPr>
    </w:pPr>
    <w:r w:rsidRPr="00762719">
      <w:rPr>
        <w:rFonts w:cs="Arial"/>
      </w:rPr>
      <w:t>Section 01010</w:t>
    </w:r>
    <w:r>
      <w:rPr>
        <w:rFonts w:cs="Arial"/>
      </w:rPr>
      <w:tab/>
    </w:r>
    <w:r w:rsidRPr="00762719">
      <w:rPr>
        <w:rFonts w:cs="Arial"/>
      </w:rPr>
      <w:t>CONTRACT NO</w:t>
    </w:r>
    <w:r w:rsidRPr="00D86C28">
      <w:rPr>
        <w:rFonts w:cs="Arial"/>
        <w:highlight w:val="yellow"/>
      </w:rPr>
      <w:t xml:space="preserve">.... [Insert </w:t>
    </w:r>
    <w:r w:rsidR="004E17B4">
      <w:rPr>
        <w:rFonts w:cs="Arial"/>
        <w:highlight w:val="yellow"/>
      </w:rPr>
      <w:t>Contract</w:t>
    </w:r>
    <w:r w:rsidRPr="00D86C28">
      <w:rPr>
        <w:rFonts w:cs="Arial"/>
        <w:highlight w:val="yellow"/>
      </w:rPr>
      <w:t xml:space="preserve"> Number]</w:t>
    </w:r>
    <w:r w:rsidRPr="00762719">
      <w:rPr>
        <w:rFonts w:cs="Arial"/>
      </w:rPr>
      <w:tab/>
    </w:r>
  </w:p>
  <w:p w14:paraId="69054E46" w14:textId="77777777" w:rsidR="00762719" w:rsidRPr="00762719" w:rsidRDefault="005766D1" w:rsidP="00D86C28">
    <w:pPr>
      <w:pBdr>
        <w:top w:val="single" w:sz="4" w:space="1" w:color="auto"/>
      </w:pBdr>
      <w:tabs>
        <w:tab w:val="left" w:pos="-1440"/>
        <w:tab w:val="left" w:pos="-720"/>
        <w:tab w:val="left" w:pos="0"/>
        <w:tab w:val="center" w:pos="5220"/>
        <w:tab w:val="right" w:pos="10080"/>
      </w:tabs>
      <w:rPr>
        <w:rFonts w:cs="Arial"/>
      </w:rPr>
    </w:pPr>
    <w:r w:rsidRPr="00762719">
      <w:rPr>
        <w:rFonts w:cs="Arial"/>
      </w:rPr>
      <w:t>20</w:t>
    </w:r>
    <w:r>
      <w:rPr>
        <w:rFonts w:cs="Arial"/>
      </w:rPr>
      <w:t>20</w:t>
    </w:r>
    <w:r w:rsidR="00762719" w:rsidRPr="00762719">
      <w:rPr>
        <w:rFonts w:cs="Arial"/>
      </w:rPr>
      <w:t>-</w:t>
    </w:r>
    <w:r w:rsidRPr="00762719">
      <w:rPr>
        <w:rFonts w:cs="Arial"/>
      </w:rPr>
      <w:t>0</w:t>
    </w:r>
    <w:r>
      <w:rPr>
        <w:rFonts w:cs="Arial"/>
      </w:rPr>
      <w:t>1</w:t>
    </w:r>
    <w:r w:rsidR="00762719" w:rsidRPr="00762719">
      <w:rPr>
        <w:rFonts w:cs="Arial"/>
      </w:rPr>
      <w:t>-</w:t>
    </w:r>
    <w:r>
      <w:rPr>
        <w:rFonts w:cs="Arial"/>
      </w:rPr>
      <w:t>20</w:t>
    </w:r>
    <w:r w:rsidR="00762719" w:rsidRPr="00762719">
      <w:rPr>
        <w:rFonts w:cs="Arial"/>
        <w:b/>
      </w:rPr>
      <w:tab/>
      <w:t>SUMMARY OF WORK</w:t>
    </w:r>
    <w:r w:rsidR="00762719" w:rsidRPr="00762719">
      <w:rPr>
        <w:rFonts w:cs="Arial"/>
      </w:rPr>
      <w:tab/>
    </w:r>
  </w:p>
  <w:p w14:paraId="0B98D3B6" w14:textId="77777777" w:rsidR="00762719" w:rsidRPr="00762719" w:rsidRDefault="00762719" w:rsidP="00D86C28">
    <w:pPr>
      <w:pBdr>
        <w:top w:val="single" w:sz="4" w:space="1" w:color="auto"/>
      </w:pBdr>
      <w:tabs>
        <w:tab w:val="center" w:pos="5175"/>
        <w:tab w:val="right" w:pos="10080"/>
      </w:tabs>
      <w:rPr>
        <w:rFonts w:cs="Arial"/>
      </w:rPr>
    </w:pPr>
    <w:r w:rsidRPr="00762719">
      <w:rPr>
        <w:rFonts w:cs="Arial"/>
      </w:rPr>
      <w:t xml:space="preserve">Page </w:t>
    </w:r>
    <w:r w:rsidRPr="00762719">
      <w:rPr>
        <w:rFonts w:cs="Arial"/>
      </w:rPr>
      <w:fldChar w:fldCharType="begin"/>
    </w:r>
    <w:r w:rsidRPr="00762719">
      <w:rPr>
        <w:rFonts w:cs="Arial"/>
      </w:rPr>
      <w:instrText xml:space="preserve">PAGE </w:instrText>
    </w:r>
    <w:r w:rsidRPr="00762719">
      <w:rPr>
        <w:rFonts w:cs="Arial"/>
      </w:rPr>
      <w:fldChar w:fldCharType="separate"/>
    </w:r>
    <w:r w:rsidR="00C15111">
      <w:rPr>
        <w:rFonts w:cs="Arial"/>
        <w:noProof/>
      </w:rPr>
      <w:t>6</w:t>
    </w:r>
    <w:r w:rsidRPr="00762719">
      <w:rPr>
        <w:rFonts w:cs="Arial"/>
      </w:rPr>
      <w:fldChar w:fldCharType="end"/>
    </w:r>
    <w:r w:rsidRPr="00762719">
      <w:rPr>
        <w:rFonts w:cs="Arial"/>
      </w:rPr>
      <w:t xml:space="preserve"> </w:t>
    </w:r>
    <w:r>
      <w:rPr>
        <w:rFonts w:cs="Arial"/>
      </w:rPr>
      <w:tab/>
    </w:r>
    <w:r>
      <w:rPr>
        <w:rFonts w:cs="Arial"/>
      </w:rPr>
      <w:tab/>
    </w:r>
    <w:r w:rsidRPr="00762719">
      <w:rPr>
        <w:rFonts w:cs="Arial"/>
      </w:rPr>
      <w:t>DATE</w:t>
    </w:r>
    <w:r w:rsidRPr="00D86C28">
      <w:rPr>
        <w:rFonts w:cs="Arial"/>
        <w:highlight w:val="yellow"/>
      </w:rPr>
      <w:t xml:space="preserve">:  [Insert Date, (e.g. Jan., </w:t>
    </w:r>
    <w:r w:rsidR="005766D1" w:rsidRPr="00D86C28">
      <w:rPr>
        <w:rFonts w:cs="Arial"/>
        <w:highlight w:val="yellow"/>
      </w:rPr>
      <w:t>20</w:t>
    </w:r>
    <w:r w:rsidR="005766D1">
      <w:rPr>
        <w:rFonts w:cs="Arial"/>
        <w:highlight w:val="yellow"/>
      </w:rPr>
      <w:t>20</w:t>
    </w:r>
    <w:r w:rsidRPr="00D86C28">
      <w:rPr>
        <w:rFonts w:cs="Arial"/>
        <w:highlight w:val="yellow"/>
      </w:rPr>
      <w:t>)]</w:t>
    </w:r>
    <w:r w:rsidRPr="00762719">
      <w:rPr>
        <w:rFonts w:cs="Arial"/>
      </w:rPr>
      <w:tab/>
      <w:t xml:space="preserve"> </w:t>
    </w:r>
  </w:p>
  <w:p w14:paraId="00FE9F66" w14:textId="77777777" w:rsidR="00762719" w:rsidRDefault="00762719" w:rsidP="007E28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23DF7" w14:textId="77777777" w:rsidR="009120AE" w:rsidRPr="006E4AD2" w:rsidRDefault="009120AE" w:rsidP="00D86C28">
    <w:pPr>
      <w:pBdr>
        <w:top w:val="single" w:sz="4" w:space="1" w:color="auto"/>
      </w:pBdr>
      <w:tabs>
        <w:tab w:val="right" w:pos="10080"/>
      </w:tabs>
      <w:rPr>
        <w:rFonts w:cs="Arial"/>
      </w:rPr>
    </w:pPr>
    <w:r w:rsidRPr="006E4AD2">
      <w:rPr>
        <w:rFonts w:cs="Arial"/>
      </w:rPr>
      <w:t>CONTRACT NO</w:t>
    </w:r>
    <w:r w:rsidRPr="00D86C28">
      <w:rPr>
        <w:rFonts w:cs="Arial"/>
        <w:highlight w:val="yellow"/>
      </w:rPr>
      <w:t xml:space="preserve">.... [Insert </w:t>
    </w:r>
    <w:r w:rsidR="004E17B4">
      <w:rPr>
        <w:rFonts w:cs="Arial"/>
        <w:highlight w:val="yellow"/>
      </w:rPr>
      <w:t>Contract</w:t>
    </w:r>
    <w:r w:rsidRPr="00D86C28">
      <w:rPr>
        <w:rFonts w:cs="Arial"/>
        <w:highlight w:val="yellow"/>
      </w:rPr>
      <w:t xml:space="preserve"> Number]</w:t>
    </w:r>
    <w:r w:rsidRPr="006E4AD2">
      <w:rPr>
        <w:rFonts w:cs="Arial"/>
      </w:rPr>
      <w:tab/>
      <w:t>Section 01010</w:t>
    </w:r>
  </w:p>
  <w:p w14:paraId="112026CB" w14:textId="77777777" w:rsidR="009120AE" w:rsidRPr="006E4AD2" w:rsidRDefault="009120AE" w:rsidP="00D86C28">
    <w:pPr>
      <w:pBdr>
        <w:top w:val="single" w:sz="4" w:space="1" w:color="auto"/>
      </w:pBdr>
      <w:tabs>
        <w:tab w:val="left" w:pos="-1440"/>
        <w:tab w:val="left" w:pos="-720"/>
        <w:tab w:val="left" w:pos="0"/>
        <w:tab w:val="center" w:pos="5220"/>
        <w:tab w:val="right" w:pos="10080"/>
      </w:tabs>
      <w:rPr>
        <w:rFonts w:cs="Arial"/>
      </w:rPr>
    </w:pPr>
    <w:r w:rsidRPr="006E4AD2">
      <w:rPr>
        <w:rFonts w:cs="Arial"/>
        <w:b/>
      </w:rPr>
      <w:tab/>
      <w:t>SUMMARY OF WORK</w:t>
    </w:r>
    <w:r w:rsidRPr="006E4AD2">
      <w:rPr>
        <w:rFonts w:cs="Arial"/>
      </w:rPr>
      <w:tab/>
    </w:r>
    <w:r w:rsidR="00762719" w:rsidRPr="00B07AE6">
      <w:rPr>
        <w:rFonts w:cs="Arial"/>
      </w:rPr>
      <w:t>20</w:t>
    </w:r>
    <w:r w:rsidR="005766D1">
      <w:rPr>
        <w:rFonts w:cs="Arial"/>
      </w:rPr>
      <w:t>20</w:t>
    </w:r>
    <w:r w:rsidR="00762719" w:rsidRPr="00B07AE6">
      <w:rPr>
        <w:rFonts w:cs="Arial"/>
      </w:rPr>
      <w:t>-</w:t>
    </w:r>
    <w:r w:rsidR="005766D1">
      <w:rPr>
        <w:rFonts w:cs="Arial"/>
      </w:rPr>
      <w:t>01</w:t>
    </w:r>
    <w:r w:rsidR="00D86C28">
      <w:rPr>
        <w:rFonts w:cs="Arial"/>
      </w:rPr>
      <w:t>-</w:t>
    </w:r>
    <w:r w:rsidR="005766D1">
      <w:rPr>
        <w:rFonts w:cs="Arial"/>
      </w:rPr>
      <w:t>20</w:t>
    </w:r>
  </w:p>
  <w:p w14:paraId="197CE92E" w14:textId="77777777" w:rsidR="00D86C28" w:rsidRDefault="009120AE" w:rsidP="00D86C28">
    <w:pPr>
      <w:pBdr>
        <w:top w:val="single" w:sz="4" w:space="1" w:color="auto"/>
      </w:pBdr>
      <w:tabs>
        <w:tab w:val="center" w:pos="5175"/>
        <w:tab w:val="right" w:pos="10080"/>
      </w:tabs>
      <w:rPr>
        <w:rFonts w:cs="Arial"/>
      </w:rPr>
    </w:pPr>
    <w:r w:rsidRPr="006E4AD2">
      <w:rPr>
        <w:rFonts w:cs="Arial"/>
      </w:rPr>
      <w:t xml:space="preserve">DATE:  </w:t>
    </w:r>
    <w:r w:rsidRPr="00D86C28">
      <w:rPr>
        <w:rFonts w:cs="Arial"/>
        <w:highlight w:val="yellow"/>
      </w:rPr>
      <w:t>[Insert Date, (e.g. Jan., 20</w:t>
    </w:r>
    <w:r w:rsidR="005766D1">
      <w:rPr>
        <w:rFonts w:cs="Arial"/>
        <w:highlight w:val="yellow"/>
      </w:rPr>
      <w:t>20</w:t>
    </w:r>
    <w:r w:rsidRPr="00D86C28">
      <w:rPr>
        <w:rFonts w:cs="Arial"/>
        <w:highlight w:val="yellow"/>
      </w:rPr>
      <w:t>)]</w:t>
    </w:r>
    <w:r w:rsidRPr="006E4AD2">
      <w:rPr>
        <w:rFonts w:cs="Arial"/>
      </w:rPr>
      <w:tab/>
    </w:r>
    <w:r w:rsidRPr="006E4AD2">
      <w:rPr>
        <w:rFonts w:cs="Arial"/>
      </w:rPr>
      <w:tab/>
      <w:t xml:space="preserve">Page </w:t>
    </w:r>
    <w:r w:rsidRPr="006E4AD2">
      <w:rPr>
        <w:rFonts w:cs="Arial"/>
      </w:rPr>
      <w:fldChar w:fldCharType="begin"/>
    </w:r>
    <w:r w:rsidRPr="006E4AD2">
      <w:rPr>
        <w:rFonts w:cs="Arial"/>
      </w:rPr>
      <w:instrText xml:space="preserve">PAGE </w:instrText>
    </w:r>
    <w:r w:rsidRPr="006E4AD2">
      <w:rPr>
        <w:rFonts w:cs="Arial"/>
      </w:rPr>
      <w:fldChar w:fldCharType="separate"/>
    </w:r>
    <w:r w:rsidR="00C15111">
      <w:rPr>
        <w:rFonts w:cs="Arial"/>
        <w:noProof/>
      </w:rPr>
      <w:t>1</w:t>
    </w:r>
    <w:r w:rsidRPr="006E4AD2">
      <w:rPr>
        <w:rFonts w:cs="Arial"/>
      </w:rPr>
      <w:fldChar w:fldCharType="end"/>
    </w:r>
    <w:r w:rsidRPr="006E4AD2">
      <w:rPr>
        <w:rFonts w:cs="Arial"/>
      </w:rPr>
      <w:t xml:space="preserve"> </w:t>
    </w:r>
  </w:p>
  <w:p w14:paraId="680A3C5C" w14:textId="77777777" w:rsidR="009120AE" w:rsidRPr="00D86C28" w:rsidRDefault="00302E8C" w:rsidP="00D86C28">
    <w:pPr>
      <w:pBdr>
        <w:top w:val="single" w:sz="4" w:space="1" w:color="auto"/>
      </w:pBdr>
      <w:tabs>
        <w:tab w:val="center" w:pos="5175"/>
        <w:tab w:val="right" w:pos="10350"/>
      </w:tabs>
      <w:rPr>
        <w:rFonts w:cs="Arial"/>
      </w:rPr>
    </w:pPr>
    <w:r>
      <w:rPr>
        <w:rFonts w:cs="Arial"/>
      </w:rPr>
      <w:pict w14:anchorId="213B3D05">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47AC3" w14:textId="77777777" w:rsidR="009120AE" w:rsidRPr="0082209E" w:rsidRDefault="009120AE"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Section</w:t>
    </w:r>
    <w:r>
      <w:rPr>
        <w:rFonts w:ascii="Arial" w:hAnsi="Arial" w:cs="Arial"/>
      </w:rPr>
      <w:t xml:space="preserve"> 01010</w:t>
    </w:r>
  </w:p>
  <w:p w14:paraId="68767B74" w14:textId="77777777" w:rsidR="009120AE" w:rsidRPr="0082209E" w:rsidRDefault="009120AE" w:rsidP="00E57BD3">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r>
    <w:r w:rsidRPr="0082209E">
      <w:rPr>
        <w:rFonts w:ascii="Arial" w:hAnsi="Arial" w:cs="Arial"/>
        <w:b/>
      </w:rPr>
      <w:t>S</w:t>
    </w:r>
    <w:r>
      <w:rPr>
        <w:rFonts w:ascii="Arial" w:hAnsi="Arial" w:cs="Arial"/>
        <w:b/>
      </w:rPr>
      <w:t>UMMARY OF WORK</w:t>
    </w:r>
    <w:r w:rsidRPr="0082209E">
      <w:rPr>
        <w:rFonts w:ascii="Arial" w:hAnsi="Arial" w:cs="Arial"/>
      </w:rPr>
      <w:tab/>
    </w:r>
    <w:r>
      <w:rPr>
        <w:rFonts w:ascii="Arial" w:hAnsi="Arial" w:cs="Arial"/>
      </w:rPr>
      <w:t>2012-03-19</w:t>
    </w:r>
  </w:p>
  <w:p w14:paraId="246B11A5" w14:textId="77777777" w:rsidR="009120AE" w:rsidRPr="0082209E" w:rsidRDefault="009120AE" w:rsidP="00672C12">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762719">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rPr>
      <w:fldChar w:fldCharType="begin"/>
    </w:r>
    <w:r w:rsidRPr="008A26A6">
      <w:rPr>
        <w:rStyle w:val="PageNumber"/>
        <w:rFonts w:ascii="Arial" w:hAnsi="Arial" w:cs="Arial"/>
        <w:caps/>
        <w:sz w:val="22"/>
      </w:rPr>
      <w:instrText xml:space="preserve"> NUMPAGES </w:instrText>
    </w:r>
    <w:r w:rsidRPr="008A26A6">
      <w:rPr>
        <w:rStyle w:val="PageNumber"/>
        <w:rFonts w:ascii="Arial" w:hAnsi="Arial" w:cs="Arial"/>
        <w:caps/>
        <w:sz w:val="22"/>
      </w:rPr>
      <w:fldChar w:fldCharType="separate"/>
    </w:r>
    <w:r w:rsidR="00762719">
      <w:rPr>
        <w:rStyle w:val="PageNumber"/>
        <w:rFonts w:ascii="Arial" w:hAnsi="Arial" w:cs="Arial"/>
        <w:caps/>
        <w:noProof/>
        <w:sz w:val="22"/>
      </w:rPr>
      <w:t>4</w:t>
    </w:r>
    <w:r w:rsidRPr="008A26A6">
      <w:rPr>
        <w:rStyle w:val="PageNumber"/>
        <w:rFonts w:ascii="Arial" w:hAnsi="Arial" w:cs="Arial"/>
        <w:caps/>
        <w:sz w:val="22"/>
      </w:rPr>
      <w:fldChar w:fldCharType="end"/>
    </w:r>
  </w:p>
  <w:p w14:paraId="3A90AE20" w14:textId="77777777" w:rsidR="009120AE" w:rsidRDefault="009120AE"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F1510D"/>
    <w:multiLevelType w:val="hybridMultilevel"/>
    <w:tmpl w:val="545487B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0B23F2"/>
    <w:multiLevelType w:val="multilevel"/>
    <w:tmpl w:val="94368098"/>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cs="Times New Roman" w:hint="default"/>
        <w:b w:val="0"/>
        <w:i w:val="0"/>
      </w:rPr>
    </w:lvl>
    <w:lvl w:ilvl="1">
      <w:start w:val="1"/>
      <w:numFmt w:val="decimal"/>
      <w:lvlText w:val="%1.%2"/>
      <w:lvlJc w:val="left"/>
      <w:pPr>
        <w:tabs>
          <w:tab w:val="num" w:pos="576"/>
        </w:tabs>
        <w:ind w:left="576" w:hanging="576"/>
      </w:pPr>
      <w:rPr>
        <w:rFonts w:cs="Times New Roman" w:hint="default"/>
      </w:rPr>
    </w:lvl>
    <w:lvl w:ilvl="2">
      <w:start w:val="1"/>
      <w:numFmt w:val="decimal"/>
      <w:lvlText w:val=".%3"/>
      <w:lvlJc w:val="left"/>
      <w:pPr>
        <w:tabs>
          <w:tab w:val="num" w:pos="720"/>
        </w:tabs>
        <w:ind w:left="720" w:hanging="720"/>
      </w:pPr>
      <w:rPr>
        <w:rFonts w:ascii="Arial" w:hAnsi="Arial" w:cs="Times New Roman" w:hint="default"/>
        <w:color w:val="000000"/>
        <w:sz w:val="22"/>
      </w:rPr>
    </w:lvl>
    <w:lvl w:ilvl="3">
      <w:start w:val="1"/>
      <w:numFmt w:val="decimal"/>
      <w:lvlText w:val=".%4"/>
      <w:lvlJc w:val="left"/>
      <w:pPr>
        <w:tabs>
          <w:tab w:val="num" w:pos="864"/>
        </w:tabs>
        <w:ind w:left="864" w:firstLine="3096"/>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15:restartNumberingAfterBreak="0">
    <w:nsid w:val="1C813A69"/>
    <w:multiLevelType w:val="hybridMultilevel"/>
    <w:tmpl w:val="04489290"/>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5"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cs="Times New Roman" w:hint="default"/>
        <w:b w:val="0"/>
        <w:i w:val="0"/>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ascii="Arial" w:hAnsi="Arial" w:cs="Times New Roman" w:hint="default"/>
        <w:color w:val="000000"/>
        <w:sz w:val="22"/>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 w15:restartNumberingAfterBreak="0">
    <w:nsid w:val="267509BB"/>
    <w:multiLevelType w:val="multilevel"/>
    <w:tmpl w:val="561864F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 w15:restartNumberingAfterBreak="0">
    <w:nsid w:val="2D9B615B"/>
    <w:multiLevelType w:val="hybridMultilevel"/>
    <w:tmpl w:val="C998666C"/>
    <w:lvl w:ilvl="0" w:tplc="6E72981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9"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cs="Times New Roman" w:hint="default"/>
        <w:b w:val="0"/>
        <w:i w:val="0"/>
      </w:rPr>
    </w:lvl>
    <w:lvl w:ilvl="1">
      <w:start w:val="1"/>
      <w:numFmt w:val="decimal"/>
      <w:lvlText w:val="%1.%2"/>
      <w:lvlJc w:val="left"/>
      <w:pPr>
        <w:tabs>
          <w:tab w:val="num" w:pos="576"/>
        </w:tabs>
        <w:ind w:left="576" w:hanging="576"/>
      </w:pPr>
      <w:rPr>
        <w:rFonts w:cs="Times New Roman" w:hint="default"/>
      </w:rPr>
    </w:lvl>
    <w:lvl w:ilvl="2">
      <w:start w:val="1"/>
      <w:numFmt w:val="decimal"/>
      <w:lvlText w:val=".%3"/>
      <w:lvlJc w:val="left"/>
      <w:pPr>
        <w:tabs>
          <w:tab w:val="num" w:pos="720"/>
        </w:tabs>
        <w:ind w:left="720" w:firstLine="2880"/>
      </w:pPr>
      <w:rPr>
        <w:rFonts w:ascii="Arial" w:hAnsi="Arial" w:cs="Times New Roman" w:hint="default"/>
        <w:color w:val="000000"/>
        <w:sz w:val="22"/>
      </w:rPr>
    </w:lvl>
    <w:lvl w:ilvl="3">
      <w:start w:val="1"/>
      <w:numFmt w:val="decimal"/>
      <w:lvlText w:val=".%4"/>
      <w:lvlJc w:val="left"/>
      <w:pPr>
        <w:tabs>
          <w:tab w:val="num" w:pos="864"/>
        </w:tabs>
        <w:ind w:left="864" w:firstLine="3456"/>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0"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cs="Times New Roman" w:hint="default"/>
        <w:b w:val="0"/>
        <w:i w:val="0"/>
      </w:rPr>
    </w:lvl>
    <w:lvl w:ilvl="1">
      <w:start w:val="1"/>
      <w:numFmt w:val="decimal"/>
      <w:lvlText w:val="%1.%2"/>
      <w:lvlJc w:val="left"/>
      <w:pPr>
        <w:tabs>
          <w:tab w:val="num" w:pos="576"/>
        </w:tabs>
        <w:ind w:left="576" w:hanging="576"/>
      </w:pPr>
      <w:rPr>
        <w:rFonts w:cs="Times New Roman" w:hint="default"/>
      </w:rPr>
    </w:lvl>
    <w:lvl w:ilvl="2">
      <w:start w:val="1"/>
      <w:numFmt w:val="decimal"/>
      <w:lvlText w:val=".%3"/>
      <w:lvlJc w:val="left"/>
      <w:pPr>
        <w:tabs>
          <w:tab w:val="num" w:pos="720"/>
        </w:tabs>
        <w:ind w:left="720" w:hanging="720"/>
      </w:pPr>
      <w:rPr>
        <w:rFonts w:ascii="Arial" w:hAnsi="Arial" w:cs="Times New Roman" w:hint="default"/>
        <w:color w:val="000000"/>
        <w:sz w:val="22"/>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34BC45AD"/>
    <w:multiLevelType w:val="multilevel"/>
    <w:tmpl w:val="740A02BE"/>
    <w:lvl w:ilvl="0">
      <w:start w:val="1"/>
      <w:numFmt w:val="decimal"/>
      <w:lvlText w:val="PART %1."/>
      <w:lvlJc w:val="left"/>
      <w:pPr>
        <w:tabs>
          <w:tab w:val="num" w:pos="432"/>
        </w:tabs>
        <w:ind w:left="432" w:hanging="432"/>
      </w:pPr>
      <w:rPr>
        <w:rFonts w:ascii="Calibri" w:hAnsi="Calibri" w:hint="default"/>
        <w:b w:val="0"/>
        <w:i w:val="0"/>
        <w:sz w:val="22"/>
        <w:szCs w:val="22"/>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Calibri" w:hAnsi="Calibri" w:hint="default"/>
        <w:color w:val="000000"/>
        <w:sz w:val="22"/>
      </w:rPr>
    </w:lvl>
    <w:lvl w:ilvl="3">
      <w:start w:val="1"/>
      <w:numFmt w:val="decimal"/>
      <w:lvlText w:val=".%4"/>
      <w:lvlJc w:val="left"/>
      <w:pPr>
        <w:tabs>
          <w:tab w:val="num" w:pos="774"/>
        </w:tabs>
        <w:ind w:left="774" w:firstLine="3456"/>
      </w:pPr>
      <w:rPr>
        <w:rFonts w:hint="default"/>
      </w:rPr>
    </w:lvl>
    <w:lvl w:ilvl="4">
      <w:start w:val="1"/>
      <w:numFmt w:val="decimal"/>
      <w:lvlText w:val=".%5"/>
      <w:lvlJc w:val="left"/>
      <w:pPr>
        <w:tabs>
          <w:tab w:val="num" w:pos="1080"/>
        </w:tabs>
        <w:ind w:left="108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65575FD"/>
    <w:multiLevelType w:val="multilevel"/>
    <w:tmpl w:val="543A9C8E"/>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13" w15:restartNumberingAfterBreak="0">
    <w:nsid w:val="50407D28"/>
    <w:multiLevelType w:val="multilevel"/>
    <w:tmpl w:val="B0B2155C"/>
    <w:lvl w:ilvl="0">
      <w:start w:val="1"/>
      <w:numFmt w:val="decimal"/>
      <w:lvlText w:val="PART %1."/>
      <w:lvlJc w:val="left"/>
      <w:pPr>
        <w:tabs>
          <w:tab w:val="num" w:pos="432"/>
        </w:tabs>
        <w:ind w:left="432" w:hanging="432"/>
      </w:pPr>
      <w:rPr>
        <w:rFonts w:ascii="Calibri" w:hAnsi="Calibri" w:hint="default"/>
        <w:b w:val="0"/>
        <w:i w:val="0"/>
        <w:sz w:val="22"/>
        <w:szCs w:val="22"/>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Calibri" w:hAnsi="Calibri" w:hint="default"/>
        <w:color w:val="000000"/>
        <w:sz w:val="22"/>
      </w:rPr>
    </w:lvl>
    <w:lvl w:ilvl="3">
      <w:start w:val="1"/>
      <w:numFmt w:val="decimal"/>
      <w:lvlText w:val=".%4"/>
      <w:lvlJc w:val="left"/>
      <w:pPr>
        <w:tabs>
          <w:tab w:val="num" w:pos="774"/>
        </w:tabs>
        <w:ind w:left="774" w:firstLine="3456"/>
      </w:pPr>
      <w:rPr>
        <w:rFonts w:hint="default"/>
        <w:b w:val="0"/>
        <w:bCs w:val="0"/>
        <w:i w:val="0"/>
        <w:iCs w:val="0"/>
        <w:caps w:val="0"/>
        <w:smallCaps w:val="0"/>
        <w:strike w:val="0"/>
        <w:dstrike w:val="0"/>
        <w:outline w:val="0"/>
        <w:shadow w:val="0"/>
        <w:emboss w:val="0"/>
        <w:imprint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tabs>
          <w:tab w:val="num" w:pos="1080"/>
        </w:tabs>
        <w:ind w:left="1080" w:firstLine="4320"/>
      </w:pPr>
      <w:rPr>
        <w:rFonts w:ascii="Calibri" w:hAnsi="Calibri" w:hint="default"/>
        <w:b w:val="0"/>
        <w:i w:val="0"/>
        <w:sz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cs="Times New Roman" w:hint="default"/>
        <w:b w:val="0"/>
        <w:i w:val="0"/>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ascii="Arial" w:hAnsi="Arial" w:cs="Times New Roman" w:hint="default"/>
        <w:color w:val="000000"/>
        <w:sz w:val="22"/>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15:restartNumberingAfterBreak="0">
    <w:nsid w:val="7535344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cs="Times New Roman" w:hint="default"/>
        <w:b w:val="0"/>
        <w:i w:val="0"/>
      </w:rPr>
    </w:lvl>
    <w:lvl w:ilvl="1">
      <w:start w:val="1"/>
      <w:numFmt w:val="decimal"/>
      <w:lvlText w:val="%1.%2"/>
      <w:lvlJc w:val="left"/>
      <w:pPr>
        <w:tabs>
          <w:tab w:val="num" w:pos="576"/>
        </w:tabs>
        <w:ind w:left="576" w:hanging="576"/>
      </w:pPr>
      <w:rPr>
        <w:rFonts w:cs="Times New Roman" w:hint="default"/>
      </w:rPr>
    </w:lvl>
    <w:lvl w:ilvl="2">
      <w:start w:val="1"/>
      <w:numFmt w:val="decimal"/>
      <w:lvlText w:val=".%3"/>
      <w:lvlJc w:val="left"/>
      <w:pPr>
        <w:tabs>
          <w:tab w:val="num" w:pos="720"/>
        </w:tabs>
        <w:ind w:left="720" w:firstLine="2880"/>
      </w:pPr>
      <w:rPr>
        <w:rFonts w:ascii="Arial" w:hAnsi="Arial" w:cs="Times New Roman" w:hint="default"/>
        <w:color w:val="000000"/>
        <w:sz w:val="22"/>
      </w:rPr>
    </w:lvl>
    <w:lvl w:ilvl="3">
      <w:start w:val="1"/>
      <w:numFmt w:val="decimal"/>
      <w:lvlText w:val=".%4"/>
      <w:lvlJc w:val="left"/>
      <w:pPr>
        <w:tabs>
          <w:tab w:val="num" w:pos="864"/>
        </w:tabs>
        <w:ind w:left="864" w:firstLine="3096"/>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16cid:durableId="725568370">
    <w:abstractNumId w:val="0"/>
  </w:num>
  <w:num w:numId="2" w16cid:durableId="1357850577">
    <w:abstractNumId w:val="0"/>
  </w:num>
  <w:num w:numId="3" w16cid:durableId="1741516170">
    <w:abstractNumId w:val="0"/>
  </w:num>
  <w:num w:numId="4" w16cid:durableId="182938695">
    <w:abstractNumId w:val="0"/>
  </w:num>
  <w:num w:numId="5" w16cid:durableId="259484104">
    <w:abstractNumId w:val="0"/>
  </w:num>
  <w:num w:numId="6" w16cid:durableId="861556769">
    <w:abstractNumId w:val="0"/>
  </w:num>
  <w:num w:numId="7" w16cid:durableId="576088913">
    <w:abstractNumId w:val="0"/>
  </w:num>
  <w:num w:numId="8" w16cid:durableId="1852329927">
    <w:abstractNumId w:val="0"/>
  </w:num>
  <w:num w:numId="9" w16cid:durableId="156652622">
    <w:abstractNumId w:val="0"/>
  </w:num>
  <w:num w:numId="10" w16cid:durableId="60716801">
    <w:abstractNumId w:val="0"/>
  </w:num>
  <w:num w:numId="11" w16cid:durableId="297733997">
    <w:abstractNumId w:val="0"/>
  </w:num>
  <w:num w:numId="12" w16cid:durableId="129254773">
    <w:abstractNumId w:val="0"/>
  </w:num>
  <w:num w:numId="13" w16cid:durableId="295991901">
    <w:abstractNumId w:val="13"/>
  </w:num>
  <w:num w:numId="14" w16cid:durableId="2146194367">
    <w:abstractNumId w:val="6"/>
  </w:num>
  <w:num w:numId="15" w16cid:durableId="1966547153">
    <w:abstractNumId w:val="14"/>
  </w:num>
  <w:num w:numId="16" w16cid:durableId="1612273421">
    <w:abstractNumId w:val="5"/>
  </w:num>
  <w:num w:numId="17" w16cid:durableId="210770122">
    <w:abstractNumId w:val="10"/>
  </w:num>
  <w:num w:numId="18" w16cid:durableId="1753893724">
    <w:abstractNumId w:val="3"/>
  </w:num>
  <w:num w:numId="19" w16cid:durableId="1544831442">
    <w:abstractNumId w:val="16"/>
  </w:num>
  <w:num w:numId="20" w16cid:durableId="276915995">
    <w:abstractNumId w:val="9"/>
  </w:num>
  <w:num w:numId="21" w16cid:durableId="71755404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2553630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27311165">
    <w:abstractNumId w:val="4"/>
  </w:num>
  <w:num w:numId="24" w16cid:durableId="747724911">
    <w:abstractNumId w:val="1"/>
  </w:num>
  <w:num w:numId="25" w16cid:durableId="844980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81512688">
    <w:abstractNumId w:val="13"/>
  </w:num>
  <w:num w:numId="27" w16cid:durableId="851801343">
    <w:abstractNumId w:val="13"/>
  </w:num>
  <w:num w:numId="28" w16cid:durableId="995574675">
    <w:abstractNumId w:val="13"/>
  </w:num>
  <w:num w:numId="29" w16cid:durableId="1034430563">
    <w:abstractNumId w:val="13"/>
  </w:num>
  <w:num w:numId="30" w16cid:durableId="787629174">
    <w:abstractNumId w:val="13"/>
  </w:num>
  <w:num w:numId="31" w16cid:durableId="955017982">
    <w:abstractNumId w:val="2"/>
  </w:num>
  <w:num w:numId="32" w16cid:durableId="17262993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74011448">
    <w:abstractNumId w:val="15"/>
  </w:num>
  <w:num w:numId="34" w16cid:durableId="1482428044">
    <w:abstractNumId w:val="11"/>
  </w:num>
  <w:num w:numId="35" w16cid:durableId="438111352">
    <w:abstractNumId w:val="11"/>
    <w:lvlOverride w:ilvl="0">
      <w:lvl w:ilvl="0">
        <w:start w:val="1"/>
        <w:numFmt w:val="decimal"/>
        <w:lvlText w:val="PART %1."/>
        <w:lvlJc w:val="left"/>
        <w:pPr>
          <w:tabs>
            <w:tab w:val="num" w:pos="432"/>
          </w:tabs>
          <w:ind w:left="432" w:hanging="432"/>
        </w:pPr>
        <w:rPr>
          <w:rFonts w:ascii="Calibri" w:hAnsi="Calibri" w:hint="default"/>
          <w:b w:val="0"/>
          <w:i w:val="0"/>
          <w:sz w:val="22"/>
          <w:szCs w:val="22"/>
        </w:rPr>
      </w:lvl>
    </w:lvlOverride>
    <w:lvlOverride w:ilvl="1">
      <w:lvl w:ilvl="1">
        <w:start w:val="1"/>
        <w:numFmt w:val="decimal"/>
        <w:lvlText w:val="%1.%2"/>
        <w:lvlJc w:val="left"/>
        <w:pPr>
          <w:tabs>
            <w:tab w:val="num" w:pos="576"/>
          </w:tabs>
          <w:ind w:left="576" w:hanging="576"/>
        </w:pPr>
        <w:rPr>
          <w:rFonts w:hint="default"/>
        </w:rPr>
      </w:lvl>
    </w:lvlOverride>
    <w:lvlOverride w:ilvl="2">
      <w:lvl w:ilvl="2">
        <w:start w:val="1"/>
        <w:numFmt w:val="decimal"/>
        <w:lvlText w:val=".%3"/>
        <w:lvlJc w:val="left"/>
        <w:pPr>
          <w:tabs>
            <w:tab w:val="num" w:pos="720"/>
          </w:tabs>
          <w:ind w:left="720" w:firstLine="2880"/>
        </w:pPr>
        <w:rPr>
          <w:rFonts w:ascii="Calibri" w:hAnsi="Calibri" w:hint="default"/>
          <w:color w:val="000000"/>
          <w:sz w:val="22"/>
        </w:rPr>
      </w:lvl>
    </w:lvlOverride>
    <w:lvlOverride w:ilvl="3">
      <w:lvl w:ilvl="3">
        <w:start w:val="1"/>
        <w:numFmt w:val="decimal"/>
        <w:lvlText w:val=".%4"/>
        <w:lvlJc w:val="left"/>
        <w:pPr>
          <w:tabs>
            <w:tab w:val="num" w:pos="774"/>
          </w:tabs>
          <w:ind w:left="774" w:firstLine="3456"/>
        </w:pPr>
        <w:rPr>
          <w:rFonts w:hint="default"/>
        </w:rPr>
      </w:lvl>
    </w:lvlOverride>
    <w:lvlOverride w:ilvl="4">
      <w:lvl w:ilvl="4">
        <w:start w:val="1"/>
        <w:numFmt w:val="decimal"/>
        <w:lvlText w:val=".%5"/>
        <w:lvlJc w:val="left"/>
        <w:pPr>
          <w:tabs>
            <w:tab w:val="num" w:pos="1080"/>
          </w:tabs>
          <w:ind w:left="1080" w:firstLine="4320"/>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36" w16cid:durableId="533620867">
    <w:abstractNumId w:val="13"/>
    <w:lvlOverride w:ilvl="0">
      <w:lvl w:ilvl="0">
        <w:start w:val="1"/>
        <w:numFmt w:val="decimal"/>
        <w:lvlText w:val="PART %1."/>
        <w:lvlJc w:val="left"/>
        <w:pPr>
          <w:tabs>
            <w:tab w:val="num" w:pos="432"/>
          </w:tabs>
          <w:ind w:left="432" w:hanging="432"/>
        </w:pPr>
        <w:rPr>
          <w:rFonts w:ascii="Calibri" w:hAnsi="Calibri" w:hint="default"/>
          <w:b w:val="0"/>
          <w:i w:val="0"/>
          <w:sz w:val="22"/>
          <w:szCs w:val="22"/>
        </w:rPr>
      </w:lvl>
    </w:lvlOverride>
    <w:lvlOverride w:ilvl="1">
      <w:lvl w:ilvl="1">
        <w:start w:val="1"/>
        <w:numFmt w:val="decimal"/>
        <w:lvlText w:val="%1.%2"/>
        <w:lvlJc w:val="left"/>
        <w:pPr>
          <w:tabs>
            <w:tab w:val="num" w:pos="576"/>
          </w:tabs>
          <w:ind w:left="576" w:hanging="576"/>
        </w:pPr>
        <w:rPr>
          <w:rFonts w:hint="default"/>
        </w:rPr>
      </w:lvl>
    </w:lvlOverride>
    <w:lvlOverride w:ilvl="2">
      <w:lvl w:ilvl="2">
        <w:start w:val="1"/>
        <w:numFmt w:val="decimal"/>
        <w:lvlText w:val=".%3"/>
        <w:lvlJc w:val="left"/>
        <w:pPr>
          <w:tabs>
            <w:tab w:val="num" w:pos="720"/>
          </w:tabs>
          <w:ind w:left="720" w:firstLine="2880"/>
        </w:pPr>
        <w:rPr>
          <w:rFonts w:ascii="Calibri" w:hAnsi="Calibri" w:hint="default"/>
          <w:color w:val="000000"/>
          <w:sz w:val="22"/>
        </w:rPr>
      </w:lvl>
    </w:lvlOverride>
    <w:lvlOverride w:ilvl="3">
      <w:lvl w:ilvl="3">
        <w:start w:val="1"/>
        <w:numFmt w:val="decimal"/>
        <w:lvlText w:val=".%4"/>
        <w:lvlJc w:val="left"/>
        <w:pPr>
          <w:tabs>
            <w:tab w:val="num" w:pos="774"/>
          </w:tabs>
          <w:ind w:left="774" w:firstLine="3456"/>
        </w:pPr>
        <w:rPr>
          <w:rFonts w:hint="default"/>
          <w:b w:val="0"/>
          <w:bCs w:val="0"/>
          <w:i w:val="0"/>
          <w:iCs w:val="0"/>
          <w:caps w:val="0"/>
          <w:smallCaps w:val="0"/>
          <w:strike w:val="0"/>
          <w:dstrike w:val="0"/>
          <w:outline w:val="0"/>
          <w:shadow w:val="0"/>
          <w:emboss w:val="0"/>
          <w:imprint w:val="0"/>
          <w:vanish w:val="0"/>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4">
      <w:lvl w:ilvl="4">
        <w:start w:val="1"/>
        <w:numFmt w:val="decimal"/>
        <w:lvlText w:val=".%5"/>
        <w:lvlJc w:val="left"/>
        <w:pPr>
          <w:tabs>
            <w:tab w:val="num" w:pos="1080"/>
          </w:tabs>
          <w:ind w:left="1080" w:firstLine="4320"/>
        </w:pPr>
        <w:rPr>
          <w:rFonts w:ascii="Calibri" w:hAnsi="Calibri" w:hint="default"/>
          <w:b w:val="0"/>
          <w:i w:val="0"/>
          <w:sz w:val="22"/>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37" w16cid:durableId="1524128554">
    <w:abstractNumId w:val="7"/>
  </w:num>
  <w:num w:numId="38" w16cid:durableId="961423628">
    <w:abstractNumId w:val="12"/>
  </w:num>
  <w:num w:numId="39" w16cid:durableId="1591503739">
    <w:abstractNumId w:val="12"/>
  </w:num>
  <w:num w:numId="40" w16cid:durableId="2077849163">
    <w:abstractNumId w:val="12"/>
  </w:num>
  <w:num w:numId="41" w16cid:durableId="168912611">
    <w:abstractNumId w:val="12"/>
  </w:num>
  <w:num w:numId="42" w16cid:durableId="1801337807">
    <w:abstractNumId w:val="12"/>
  </w:num>
  <w:num w:numId="43" w16cid:durableId="63339834">
    <w:abstractNumId w:val="12"/>
  </w:num>
  <w:num w:numId="44" w16cid:durableId="833102913">
    <w:abstractNumId w:val="12"/>
  </w:num>
  <w:num w:numId="45" w16cid:durableId="1631209687">
    <w:abstractNumId w:val="12"/>
  </w:num>
  <w:num w:numId="46" w16cid:durableId="1962107988">
    <w:abstractNumId w:val="12"/>
  </w:num>
  <w:num w:numId="47" w16cid:durableId="10558648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rson w15:author="Radulovic, Nicole">
    <w15:presenceInfo w15:providerId="AD" w15:userId="S::Nicole.Radulovic@york.ca::1395bf46-3a6b-4329-920d-ffad62967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040BE"/>
    <w:rsid w:val="000072FA"/>
    <w:rsid w:val="00037DFA"/>
    <w:rsid w:val="000867CE"/>
    <w:rsid w:val="0009225C"/>
    <w:rsid w:val="000A0986"/>
    <w:rsid w:val="000A7BB7"/>
    <w:rsid w:val="000C6EBC"/>
    <w:rsid w:val="000C7791"/>
    <w:rsid w:val="000D7C88"/>
    <w:rsid w:val="000E782A"/>
    <w:rsid w:val="000F67A6"/>
    <w:rsid w:val="00107DBA"/>
    <w:rsid w:val="001735A9"/>
    <w:rsid w:val="00187AC4"/>
    <w:rsid w:val="001B3E2D"/>
    <w:rsid w:val="0020482B"/>
    <w:rsid w:val="002200B1"/>
    <w:rsid w:val="0024218A"/>
    <w:rsid w:val="00260F53"/>
    <w:rsid w:val="00296882"/>
    <w:rsid w:val="002C4B61"/>
    <w:rsid w:val="002D4787"/>
    <w:rsid w:val="002E5C4D"/>
    <w:rsid w:val="00302E8C"/>
    <w:rsid w:val="003130DA"/>
    <w:rsid w:val="00334952"/>
    <w:rsid w:val="0033540B"/>
    <w:rsid w:val="00366110"/>
    <w:rsid w:val="00371665"/>
    <w:rsid w:val="00372157"/>
    <w:rsid w:val="00382074"/>
    <w:rsid w:val="00392610"/>
    <w:rsid w:val="003B5B85"/>
    <w:rsid w:val="0040417E"/>
    <w:rsid w:val="00414AEF"/>
    <w:rsid w:val="00422934"/>
    <w:rsid w:val="00492821"/>
    <w:rsid w:val="004B3D38"/>
    <w:rsid w:val="004B70FE"/>
    <w:rsid w:val="004D43A6"/>
    <w:rsid w:val="004E17B4"/>
    <w:rsid w:val="00512AA3"/>
    <w:rsid w:val="005208A7"/>
    <w:rsid w:val="00525313"/>
    <w:rsid w:val="00525E26"/>
    <w:rsid w:val="005277BC"/>
    <w:rsid w:val="005766D1"/>
    <w:rsid w:val="00590A94"/>
    <w:rsid w:val="005947BD"/>
    <w:rsid w:val="00604F32"/>
    <w:rsid w:val="006105B0"/>
    <w:rsid w:val="00670CFA"/>
    <w:rsid w:val="00672C12"/>
    <w:rsid w:val="00675F41"/>
    <w:rsid w:val="00675FB2"/>
    <w:rsid w:val="00686E1B"/>
    <w:rsid w:val="006A329B"/>
    <w:rsid w:val="006B11B9"/>
    <w:rsid w:val="006C0FAF"/>
    <w:rsid w:val="006C61AA"/>
    <w:rsid w:val="006D1BE6"/>
    <w:rsid w:val="006E4AD2"/>
    <w:rsid w:val="006E6274"/>
    <w:rsid w:val="006F3B1C"/>
    <w:rsid w:val="0070246F"/>
    <w:rsid w:val="0070514B"/>
    <w:rsid w:val="0071297A"/>
    <w:rsid w:val="00724D10"/>
    <w:rsid w:val="007316F9"/>
    <w:rsid w:val="00762719"/>
    <w:rsid w:val="00797F83"/>
    <w:rsid w:val="007A2B28"/>
    <w:rsid w:val="007B3AF6"/>
    <w:rsid w:val="007B6354"/>
    <w:rsid w:val="007D54BF"/>
    <w:rsid w:val="007E2833"/>
    <w:rsid w:val="007E4441"/>
    <w:rsid w:val="007F4617"/>
    <w:rsid w:val="008001A5"/>
    <w:rsid w:val="00812A85"/>
    <w:rsid w:val="00817250"/>
    <w:rsid w:val="0082209E"/>
    <w:rsid w:val="00833BEE"/>
    <w:rsid w:val="00845F84"/>
    <w:rsid w:val="008574A8"/>
    <w:rsid w:val="00862E9E"/>
    <w:rsid w:val="0087673C"/>
    <w:rsid w:val="00890A5E"/>
    <w:rsid w:val="008A26A6"/>
    <w:rsid w:val="008B4932"/>
    <w:rsid w:val="008C35DD"/>
    <w:rsid w:val="008E4291"/>
    <w:rsid w:val="009120AE"/>
    <w:rsid w:val="00914766"/>
    <w:rsid w:val="00933991"/>
    <w:rsid w:val="009369FF"/>
    <w:rsid w:val="00946436"/>
    <w:rsid w:val="009504EB"/>
    <w:rsid w:val="00960901"/>
    <w:rsid w:val="00981732"/>
    <w:rsid w:val="00995A27"/>
    <w:rsid w:val="00995B9E"/>
    <w:rsid w:val="009B397A"/>
    <w:rsid w:val="009C13FF"/>
    <w:rsid w:val="00A1463A"/>
    <w:rsid w:val="00A33954"/>
    <w:rsid w:val="00A4677C"/>
    <w:rsid w:val="00A57149"/>
    <w:rsid w:val="00A716FE"/>
    <w:rsid w:val="00A767E0"/>
    <w:rsid w:val="00A9650C"/>
    <w:rsid w:val="00AA040C"/>
    <w:rsid w:val="00AC2832"/>
    <w:rsid w:val="00AD118C"/>
    <w:rsid w:val="00B0276F"/>
    <w:rsid w:val="00B07AE6"/>
    <w:rsid w:val="00B25251"/>
    <w:rsid w:val="00B3594F"/>
    <w:rsid w:val="00B54732"/>
    <w:rsid w:val="00B55A2A"/>
    <w:rsid w:val="00B61ECE"/>
    <w:rsid w:val="00B75C36"/>
    <w:rsid w:val="00BB0415"/>
    <w:rsid w:val="00BB7B97"/>
    <w:rsid w:val="00BF487E"/>
    <w:rsid w:val="00C01113"/>
    <w:rsid w:val="00C13F61"/>
    <w:rsid w:val="00C141B2"/>
    <w:rsid w:val="00C15111"/>
    <w:rsid w:val="00C36C97"/>
    <w:rsid w:val="00C41503"/>
    <w:rsid w:val="00C53973"/>
    <w:rsid w:val="00C73272"/>
    <w:rsid w:val="00C80C03"/>
    <w:rsid w:val="00C81675"/>
    <w:rsid w:val="00CA61BC"/>
    <w:rsid w:val="00CB25E2"/>
    <w:rsid w:val="00CC4F03"/>
    <w:rsid w:val="00CC5EAA"/>
    <w:rsid w:val="00CE7A85"/>
    <w:rsid w:val="00CF4585"/>
    <w:rsid w:val="00D015DC"/>
    <w:rsid w:val="00D109FD"/>
    <w:rsid w:val="00D26372"/>
    <w:rsid w:val="00D3626B"/>
    <w:rsid w:val="00D513EB"/>
    <w:rsid w:val="00D56C21"/>
    <w:rsid w:val="00D65503"/>
    <w:rsid w:val="00D705EE"/>
    <w:rsid w:val="00D80CC4"/>
    <w:rsid w:val="00D86C28"/>
    <w:rsid w:val="00DA097A"/>
    <w:rsid w:val="00DB06A2"/>
    <w:rsid w:val="00DB0BCB"/>
    <w:rsid w:val="00DC4958"/>
    <w:rsid w:val="00DD0F87"/>
    <w:rsid w:val="00DD3913"/>
    <w:rsid w:val="00E34363"/>
    <w:rsid w:val="00E3498F"/>
    <w:rsid w:val="00E57BD3"/>
    <w:rsid w:val="00E62AA3"/>
    <w:rsid w:val="00E62BD3"/>
    <w:rsid w:val="00E6450C"/>
    <w:rsid w:val="00E66A0A"/>
    <w:rsid w:val="00E71C3B"/>
    <w:rsid w:val="00E85505"/>
    <w:rsid w:val="00E92048"/>
    <w:rsid w:val="00EB2C11"/>
    <w:rsid w:val="00F00AD9"/>
    <w:rsid w:val="00F057C2"/>
    <w:rsid w:val="00F13982"/>
    <w:rsid w:val="00F151A3"/>
    <w:rsid w:val="00F5273F"/>
    <w:rsid w:val="00F6204E"/>
    <w:rsid w:val="00F63BC4"/>
    <w:rsid w:val="00F90A36"/>
    <w:rsid w:val="00FB0C96"/>
    <w:rsid w:val="00FB73D2"/>
    <w:rsid w:val="00FC7588"/>
    <w:rsid w:val="00FD301A"/>
    <w:rsid w:val="00FE00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6A3A75"/>
  <w15:chartTrackingRefBased/>
  <w15:docId w15:val="{59D5E89A-7E2E-4CD1-9DA9-315763C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uiPriority="35"/>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6C28"/>
    <w:rPr>
      <w:sz w:val="22"/>
      <w:szCs w:val="22"/>
    </w:rPr>
  </w:style>
  <w:style w:type="paragraph" w:styleId="Heading1">
    <w:name w:val="heading 1"/>
    <w:aliases w:val="Heading 1S"/>
    <w:basedOn w:val="ListParagraph"/>
    <w:link w:val="Heading1Char"/>
    <w:qFormat/>
    <w:rsid w:val="00DC4958"/>
    <w:pPr>
      <w:numPr>
        <w:numId w:val="46"/>
      </w:numPr>
      <w:spacing w:before="160"/>
      <w:contextualSpacing w:val="0"/>
      <w:outlineLvl w:val="0"/>
    </w:pPr>
  </w:style>
  <w:style w:type="paragraph" w:styleId="Heading2">
    <w:name w:val="heading 2"/>
    <w:aliases w:val="Heading 2S"/>
    <w:basedOn w:val="ListParagraph"/>
    <w:next w:val="Normal"/>
    <w:link w:val="Heading2Char"/>
    <w:qFormat/>
    <w:rsid w:val="00A9650C"/>
    <w:pPr>
      <w:numPr>
        <w:ilvl w:val="1"/>
        <w:numId w:val="46"/>
      </w:numPr>
      <w:spacing w:before="80"/>
      <w:outlineLvl w:val="1"/>
    </w:pPr>
    <w:rPr>
      <w:rFonts w:eastAsia="Calibri" w:cs="Calibri"/>
      <w:u w:val="single"/>
      <w:lang w:val="en-US"/>
    </w:rPr>
  </w:style>
  <w:style w:type="paragraph" w:styleId="Heading3">
    <w:name w:val="heading 3"/>
    <w:aliases w:val="Heading 3S"/>
    <w:basedOn w:val="ListParagraph"/>
    <w:link w:val="Heading3Char"/>
    <w:qFormat/>
    <w:rsid w:val="00D86C28"/>
    <w:pPr>
      <w:numPr>
        <w:ilvl w:val="2"/>
        <w:numId w:val="46"/>
      </w:numPr>
      <w:outlineLvl w:val="2"/>
    </w:pPr>
    <w:rPr>
      <w:rFonts w:cs="Calibri"/>
    </w:rPr>
  </w:style>
  <w:style w:type="paragraph" w:styleId="Heading4">
    <w:name w:val="heading 4"/>
    <w:aliases w:val="Heading 4S"/>
    <w:basedOn w:val="ListParagraph"/>
    <w:link w:val="Heading4Char"/>
    <w:qFormat/>
    <w:rsid w:val="00D86C28"/>
    <w:pPr>
      <w:numPr>
        <w:ilvl w:val="3"/>
        <w:numId w:val="46"/>
      </w:numPr>
      <w:outlineLvl w:val="3"/>
    </w:pPr>
    <w:rPr>
      <w:rFonts w:cs="Calibri"/>
    </w:rPr>
  </w:style>
  <w:style w:type="paragraph" w:styleId="Heading5">
    <w:name w:val="heading 5"/>
    <w:aliases w:val="Heading 5S"/>
    <w:basedOn w:val="Heading4"/>
    <w:link w:val="Heading5Char"/>
    <w:qFormat/>
    <w:rsid w:val="00D86C28"/>
    <w:pPr>
      <w:numPr>
        <w:ilvl w:val="4"/>
      </w:numPr>
      <w:outlineLvl w:val="4"/>
    </w:pPr>
  </w:style>
  <w:style w:type="paragraph" w:styleId="Heading6">
    <w:name w:val="heading 6"/>
    <w:aliases w:val="Heading 6S"/>
    <w:basedOn w:val="Heading5"/>
    <w:next w:val="Normal"/>
    <w:link w:val="Heading6Char"/>
    <w:qFormat/>
    <w:rsid w:val="00D86C28"/>
    <w:pPr>
      <w:numPr>
        <w:ilvl w:val="5"/>
      </w:numPr>
      <w:outlineLvl w:val="5"/>
    </w:pPr>
    <w:rPr>
      <w:rFonts w:cs="Times New Roman"/>
    </w:rPr>
  </w:style>
  <w:style w:type="paragraph" w:styleId="Heading7">
    <w:name w:val="heading 7"/>
    <w:basedOn w:val="ListParagraph"/>
    <w:next w:val="Normal"/>
    <w:link w:val="Heading7Char"/>
    <w:qFormat/>
    <w:rsid w:val="00D86C28"/>
    <w:pPr>
      <w:numPr>
        <w:ilvl w:val="6"/>
        <w:numId w:val="46"/>
      </w:numPr>
      <w:outlineLvl w:val="6"/>
    </w:pPr>
  </w:style>
  <w:style w:type="paragraph" w:styleId="Heading8">
    <w:name w:val="heading 8"/>
    <w:basedOn w:val="Heading7"/>
    <w:next w:val="Normal"/>
    <w:link w:val="Heading8Char"/>
    <w:qFormat/>
    <w:rsid w:val="00D86C28"/>
    <w:pPr>
      <w:numPr>
        <w:ilvl w:val="7"/>
      </w:numPr>
      <w:outlineLvl w:val="7"/>
    </w:pPr>
  </w:style>
  <w:style w:type="paragraph" w:styleId="Heading9">
    <w:name w:val="heading 9"/>
    <w:basedOn w:val="Heading8"/>
    <w:next w:val="Normal"/>
    <w:link w:val="Heading9Char"/>
    <w:qFormat/>
    <w:rsid w:val="00D86C28"/>
    <w:pPr>
      <w:numPr>
        <w:ilvl w:val="8"/>
        <w:numId w:val="27"/>
      </w:numPr>
      <w:tabs>
        <w:tab w:val="clear" w:pos="1584"/>
        <w:tab w:val="num" w:pos="5760"/>
      </w:tabs>
      <w:ind w:left="5760" w:hanging="72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S Char"/>
    <w:link w:val="Heading1"/>
    <w:locked/>
    <w:rsid w:val="00DC4958"/>
  </w:style>
  <w:style w:type="character" w:customStyle="1" w:styleId="Heading2Char">
    <w:name w:val="Heading 2 Char"/>
    <w:aliases w:val="Heading 2S Char"/>
    <w:link w:val="Heading2"/>
    <w:locked/>
    <w:rsid w:val="00A9650C"/>
    <w:rPr>
      <w:rFonts w:eastAsia="Calibri" w:cs="Calibri"/>
      <w:u w:val="single"/>
      <w:lang w:val="en-US"/>
    </w:rPr>
  </w:style>
  <w:style w:type="character" w:customStyle="1" w:styleId="Heading3Char">
    <w:name w:val="Heading 3 Char"/>
    <w:aliases w:val="Heading 3S Char"/>
    <w:link w:val="Heading3"/>
    <w:locked/>
    <w:rsid w:val="00D86C28"/>
    <w:rPr>
      <w:rFonts w:cs="Calibri"/>
    </w:rPr>
  </w:style>
  <w:style w:type="character" w:customStyle="1" w:styleId="Heading4Char">
    <w:name w:val="Heading 4 Char"/>
    <w:aliases w:val="Heading 4S Char"/>
    <w:link w:val="Heading4"/>
    <w:locked/>
    <w:rsid w:val="00D86C28"/>
    <w:rPr>
      <w:rFonts w:cs="Calibri"/>
    </w:rPr>
  </w:style>
  <w:style w:type="character" w:customStyle="1" w:styleId="Heading5Char">
    <w:name w:val="Heading 5 Char"/>
    <w:aliases w:val="Heading 5S Char"/>
    <w:link w:val="Heading5"/>
    <w:locked/>
    <w:rsid w:val="00D86C28"/>
    <w:rPr>
      <w:rFonts w:cs="Calibri"/>
    </w:rPr>
  </w:style>
  <w:style w:type="character" w:customStyle="1" w:styleId="Heading6Char">
    <w:name w:val="Heading 6 Char"/>
    <w:aliases w:val="Heading 6S Char"/>
    <w:link w:val="Heading6"/>
    <w:locked/>
    <w:rsid w:val="00D86C28"/>
  </w:style>
  <w:style w:type="character" w:customStyle="1" w:styleId="Heading7Char">
    <w:name w:val="Heading 7 Char"/>
    <w:link w:val="Heading7"/>
    <w:locked/>
    <w:rsid w:val="00D86C28"/>
  </w:style>
  <w:style w:type="character" w:customStyle="1" w:styleId="Heading8Char">
    <w:name w:val="Heading 8 Char"/>
    <w:link w:val="Heading8"/>
    <w:locked/>
    <w:rsid w:val="00D86C28"/>
  </w:style>
  <w:style w:type="character" w:customStyle="1" w:styleId="Heading9Char">
    <w:name w:val="Heading 9 Char"/>
    <w:link w:val="Heading9"/>
    <w:locked/>
    <w:rsid w:val="00D86C28"/>
    <w:rPr>
      <w:rFonts w:cs="Arial"/>
    </w:rPr>
  </w:style>
  <w:style w:type="paragraph" w:styleId="BodyText">
    <w:name w:val="Body Text"/>
    <w:basedOn w:val="Normal"/>
    <w:link w:val="BodyTextChar"/>
    <w:rsid w:val="00845F84"/>
    <w:pPr>
      <w:spacing w:after="160"/>
    </w:pPr>
  </w:style>
  <w:style w:type="character" w:customStyle="1" w:styleId="BodyTextChar">
    <w:name w:val="Body Text Char"/>
    <w:link w:val="BodyText"/>
    <w:semiHidden/>
    <w:locked/>
    <w:rsid w:val="00833BEE"/>
    <w:rPr>
      <w:rFonts w:ascii="Book Antiqua" w:hAnsi="Book Antiqua" w:cs="Times New Roman"/>
      <w:sz w:val="22"/>
    </w:rPr>
  </w:style>
  <w:style w:type="paragraph" w:customStyle="1" w:styleId="Bullet">
    <w:name w:val="Bullet"/>
    <w:basedOn w:val="BodyText"/>
    <w:next w:val="BodyText"/>
    <w:rsid w:val="00845F84"/>
  </w:style>
  <w:style w:type="character" w:styleId="CommentReference">
    <w:name w:val="annotation reference"/>
    <w:semiHidden/>
    <w:rsid w:val="00845F84"/>
    <w:rPr>
      <w:rFonts w:ascii="Arial" w:hAnsi="Arial" w:cs="Times New Roman"/>
      <w:color w:val="FF0000"/>
      <w:position w:val="6"/>
      <w:sz w:val="20"/>
    </w:rPr>
  </w:style>
  <w:style w:type="paragraph" w:styleId="CommentText">
    <w:name w:val="annotation text"/>
    <w:basedOn w:val="Normal"/>
    <w:link w:val="CommentTextChar"/>
    <w:semiHidden/>
    <w:rsid w:val="00845F84"/>
    <w:pPr>
      <w:spacing w:before="120"/>
    </w:pPr>
    <w:rPr>
      <w:rFonts w:ascii="Arial" w:hAnsi="Arial"/>
    </w:rPr>
  </w:style>
  <w:style w:type="character" w:customStyle="1" w:styleId="CommentTextChar">
    <w:name w:val="Comment Text Char"/>
    <w:link w:val="CommentText"/>
    <w:semiHidden/>
    <w:locked/>
    <w:rsid w:val="00833BEE"/>
    <w:rPr>
      <w:rFonts w:ascii="Book Antiqua" w:hAnsi="Book Antiqua" w:cs="Times New Roman"/>
    </w:rPr>
  </w:style>
  <w:style w:type="paragraph" w:customStyle="1" w:styleId="CSA">
    <w:name w:val="CSA"/>
    <w:basedOn w:val="BodyText"/>
    <w:next w:val="Heading1"/>
    <w:rsid w:val="00845F84"/>
    <w:pPr>
      <w:keepNext/>
      <w:spacing w:after="0"/>
    </w:pPr>
    <w:rPr>
      <w:b/>
      <w:caps/>
      <w:sz w:val="20"/>
    </w:rPr>
  </w:style>
  <w:style w:type="paragraph" w:customStyle="1" w:styleId="Divider">
    <w:name w:val="Divider"/>
    <w:basedOn w:val="Normal"/>
    <w:next w:val="BlockText"/>
    <w:rsid w:val="00845F84"/>
    <w:pPr>
      <w:pBdr>
        <w:bottom w:val="single" w:sz="6" w:space="1" w:color="auto"/>
      </w:pBdr>
      <w:spacing w:before="10800"/>
      <w:jc w:val="right"/>
    </w:pPr>
    <w:rPr>
      <w:b/>
      <w:sz w:val="40"/>
    </w:rPr>
  </w:style>
  <w:style w:type="paragraph" w:customStyle="1" w:styleId="Main-Head">
    <w:name w:val="Main-Head"/>
    <w:basedOn w:val="Normal"/>
    <w:next w:val="BodyText"/>
    <w:link w:val="Main-HeadChar"/>
    <w:rsid w:val="00845F84"/>
    <w:rPr>
      <w:rFonts w:ascii="Arial Narrow" w:hAnsi="Arial Narrow"/>
      <w:b/>
    </w:rPr>
  </w:style>
  <w:style w:type="paragraph" w:styleId="Caption">
    <w:name w:val="caption"/>
    <w:basedOn w:val="Main-Head"/>
    <w:next w:val="Normal"/>
    <w:uiPriority w:val="35"/>
    <w:unhideWhenUsed/>
    <w:rsid w:val="00BB7B97"/>
    <w:rPr>
      <w:rFonts w:ascii="Calibri" w:hAnsi="Calibri"/>
      <w:bCs/>
      <w:color w:val="4F81BD"/>
      <w:sz w:val="18"/>
      <w:szCs w:val="18"/>
    </w:rPr>
  </w:style>
  <w:style w:type="paragraph" w:customStyle="1" w:styleId="Exhibit--Number">
    <w:name w:val="Exhibit--Number"/>
    <w:basedOn w:val="Main-Head"/>
    <w:next w:val="Exhibit--Title"/>
    <w:rsid w:val="00845F84"/>
    <w:pPr>
      <w:spacing w:before="160"/>
    </w:pPr>
    <w:rPr>
      <w:caps/>
      <w:sz w:val="18"/>
    </w:rPr>
  </w:style>
  <w:style w:type="paragraph" w:customStyle="1" w:styleId="Exhibit--Title">
    <w:name w:val="Exhibit--Title"/>
    <w:basedOn w:val="Exhibit--Number"/>
    <w:next w:val="Exhibit--Caption"/>
    <w:rsid w:val="00845F84"/>
    <w:pPr>
      <w:spacing w:before="0"/>
    </w:pPr>
    <w:rPr>
      <w:b w:val="0"/>
      <w:caps w:val="0"/>
      <w:sz w:val="20"/>
    </w:rPr>
  </w:style>
  <w:style w:type="paragraph" w:styleId="BlockText">
    <w:name w:val="Block Text"/>
    <w:basedOn w:val="Normal"/>
    <w:rsid w:val="00845F84"/>
    <w:pPr>
      <w:spacing w:after="120"/>
      <w:ind w:left="1440" w:right="1440"/>
    </w:pPr>
  </w:style>
  <w:style w:type="paragraph" w:customStyle="1" w:styleId="Contents">
    <w:name w:val="Contents"/>
    <w:basedOn w:val="Heading1"/>
    <w:next w:val="BodyText"/>
    <w:rsid w:val="00845F84"/>
  </w:style>
  <w:style w:type="paragraph" w:styleId="Footer">
    <w:name w:val="footer"/>
    <w:basedOn w:val="Normal"/>
    <w:link w:val="FooterChar"/>
    <w:rsid w:val="00845F84"/>
    <w:pPr>
      <w:tabs>
        <w:tab w:val="right" w:pos="9000"/>
      </w:tabs>
    </w:pPr>
    <w:rPr>
      <w:rFonts w:ascii="Arial Narrow" w:hAnsi="Arial Narrow"/>
      <w:caps/>
      <w:sz w:val="14"/>
    </w:rPr>
  </w:style>
  <w:style w:type="character" w:customStyle="1" w:styleId="FooterChar">
    <w:name w:val="Footer Char"/>
    <w:link w:val="Footer"/>
    <w:semiHidden/>
    <w:locked/>
    <w:rsid w:val="00833BEE"/>
    <w:rPr>
      <w:rFonts w:ascii="Book Antiqua" w:hAnsi="Book Antiqua" w:cs="Times New Roman"/>
      <w:sz w:val="22"/>
    </w:rPr>
  </w:style>
  <w:style w:type="character" w:styleId="FootnoteReference">
    <w:name w:val="footnote reference"/>
    <w:semiHidden/>
    <w:rsid w:val="00845F84"/>
    <w:rPr>
      <w:rFonts w:ascii="Arial" w:hAnsi="Arial" w:cs="Times New Roman"/>
      <w:spacing w:val="0"/>
      <w:position w:val="6"/>
      <w:sz w:val="16"/>
    </w:rPr>
  </w:style>
  <w:style w:type="paragraph" w:styleId="FootnoteText">
    <w:name w:val="footnote text"/>
    <w:basedOn w:val="BodyText"/>
    <w:link w:val="FootnoteTextChar"/>
    <w:semiHidden/>
    <w:rsid w:val="00845F84"/>
    <w:pPr>
      <w:spacing w:after="0"/>
    </w:pPr>
    <w:rPr>
      <w:rFonts w:ascii="Arial" w:hAnsi="Arial"/>
      <w:sz w:val="16"/>
    </w:rPr>
  </w:style>
  <w:style w:type="character" w:customStyle="1" w:styleId="FootnoteTextChar">
    <w:name w:val="Footnote Text Char"/>
    <w:link w:val="FootnoteText"/>
    <w:semiHidden/>
    <w:locked/>
    <w:rsid w:val="00833BEE"/>
    <w:rPr>
      <w:rFonts w:ascii="Book Antiqua" w:hAnsi="Book Antiqua" w:cs="Times New Roman"/>
    </w:rPr>
  </w:style>
  <w:style w:type="paragraph" w:styleId="Header">
    <w:name w:val="header"/>
    <w:basedOn w:val="Normal"/>
    <w:link w:val="HeaderChar"/>
    <w:rsid w:val="00845F84"/>
    <w:pPr>
      <w:pBdr>
        <w:bottom w:val="single" w:sz="6" w:space="1" w:color="auto"/>
      </w:pBdr>
      <w:jc w:val="right"/>
    </w:pPr>
    <w:rPr>
      <w:rFonts w:ascii="Arial Narrow" w:hAnsi="Arial Narrow"/>
      <w:caps/>
      <w:sz w:val="14"/>
    </w:rPr>
  </w:style>
  <w:style w:type="character" w:customStyle="1" w:styleId="HeaderChar">
    <w:name w:val="Header Char"/>
    <w:link w:val="Header"/>
    <w:semiHidden/>
    <w:locked/>
    <w:rsid w:val="00833BEE"/>
    <w:rPr>
      <w:rFonts w:ascii="Book Antiqua" w:hAnsi="Book Antiqua" w:cs="Times New Roman"/>
      <w:sz w:val="22"/>
    </w:rPr>
  </w:style>
  <w:style w:type="paragraph" w:styleId="NormalIndent">
    <w:name w:val="Normal Indent"/>
    <w:basedOn w:val="Normal"/>
    <w:rsid w:val="00845F84"/>
    <w:pPr>
      <w:ind w:left="360"/>
    </w:pPr>
  </w:style>
  <w:style w:type="paragraph" w:customStyle="1" w:styleId="Number">
    <w:name w:val="Number"/>
    <w:basedOn w:val="BodyText"/>
    <w:next w:val="BodyText"/>
    <w:rsid w:val="00845F84"/>
    <w:pPr>
      <w:spacing w:after="0"/>
      <w:ind w:left="360" w:hanging="360"/>
    </w:pPr>
  </w:style>
  <w:style w:type="character" w:styleId="PageNumber">
    <w:name w:val="page number"/>
    <w:rsid w:val="00845F84"/>
    <w:rPr>
      <w:rFonts w:cs="Times New Roman"/>
      <w:sz w:val="16"/>
    </w:rPr>
  </w:style>
  <w:style w:type="paragraph" w:customStyle="1" w:styleId="TableHead">
    <w:name w:val="Table Head"/>
    <w:basedOn w:val="Normal"/>
    <w:next w:val="Normal"/>
    <w:rsid w:val="00845F84"/>
    <w:pPr>
      <w:spacing w:before="80" w:after="80"/>
      <w:jc w:val="center"/>
    </w:pPr>
    <w:rPr>
      <w:rFonts w:ascii="Arial" w:hAnsi="Arial"/>
      <w:b/>
      <w:sz w:val="18"/>
    </w:rPr>
  </w:style>
  <w:style w:type="paragraph" w:customStyle="1" w:styleId="TableBody">
    <w:name w:val="Table Body"/>
    <w:basedOn w:val="TableHead"/>
    <w:rsid w:val="00845F84"/>
    <w:pPr>
      <w:jc w:val="left"/>
    </w:pPr>
    <w:rPr>
      <w:b w:val="0"/>
    </w:rPr>
  </w:style>
  <w:style w:type="paragraph" w:customStyle="1" w:styleId="TableNotes">
    <w:name w:val="Table Notes"/>
    <w:basedOn w:val="TableBody"/>
    <w:rsid w:val="00845F84"/>
    <w:pPr>
      <w:spacing w:after="320"/>
    </w:pPr>
  </w:style>
  <w:style w:type="paragraph" w:customStyle="1" w:styleId="Tick">
    <w:name w:val="Tick"/>
    <w:basedOn w:val="BodyText"/>
    <w:next w:val="BodyText"/>
    <w:rsid w:val="00845F84"/>
    <w:pPr>
      <w:spacing w:after="0"/>
      <w:ind w:left="720" w:hanging="360"/>
    </w:pPr>
  </w:style>
  <w:style w:type="paragraph" w:styleId="Title">
    <w:name w:val="Title"/>
    <w:basedOn w:val="Normal"/>
    <w:link w:val="TitleChar"/>
    <w:qFormat/>
    <w:rsid w:val="00D86C28"/>
    <w:pPr>
      <w:keepNext/>
      <w:spacing w:before="160" w:after="30"/>
    </w:pPr>
    <w:rPr>
      <w:rFonts w:ascii="Arial Narrow" w:hAnsi="Arial Narrow"/>
      <w:b/>
    </w:rPr>
  </w:style>
  <w:style w:type="character" w:customStyle="1" w:styleId="TitleChar">
    <w:name w:val="Title Char"/>
    <w:link w:val="Title"/>
    <w:locked/>
    <w:rsid w:val="00D86C28"/>
    <w:rPr>
      <w:rFonts w:ascii="Arial Narrow" w:hAnsi="Arial Narrow"/>
      <w:b/>
    </w:rPr>
  </w:style>
  <w:style w:type="paragraph" w:styleId="TOC1">
    <w:name w:val="toc 1"/>
    <w:basedOn w:val="BodyText"/>
    <w:next w:val="TOC2"/>
    <w:autoRedefine/>
    <w:semiHidden/>
    <w:rsid w:val="00845F84"/>
    <w:pPr>
      <w:tabs>
        <w:tab w:val="right" w:leader="dot" w:pos="8640"/>
      </w:tabs>
      <w:spacing w:after="0"/>
    </w:pPr>
    <w:rPr>
      <w:b/>
    </w:rPr>
  </w:style>
  <w:style w:type="paragraph" w:styleId="TOC2">
    <w:name w:val="toc 2"/>
    <w:basedOn w:val="TOC1"/>
    <w:next w:val="TOC3"/>
    <w:autoRedefine/>
    <w:semiHidden/>
    <w:rsid w:val="00845F84"/>
    <w:pPr>
      <w:tabs>
        <w:tab w:val="left" w:pos="1008"/>
      </w:tabs>
      <w:ind w:left="720"/>
    </w:pPr>
    <w:rPr>
      <w:b w:val="0"/>
    </w:rPr>
  </w:style>
  <w:style w:type="paragraph" w:styleId="TOC3">
    <w:name w:val="toc 3"/>
    <w:basedOn w:val="TOC2"/>
    <w:autoRedefine/>
    <w:semiHidden/>
    <w:rsid w:val="00845F84"/>
    <w:pPr>
      <w:tabs>
        <w:tab w:val="clear" w:pos="1008"/>
        <w:tab w:val="left" w:pos="1728"/>
      </w:tabs>
      <w:ind w:left="1440"/>
    </w:pPr>
  </w:style>
  <w:style w:type="paragraph" w:styleId="ListBullet">
    <w:name w:val="List Bullet"/>
    <w:basedOn w:val="Bullet"/>
    <w:autoRedefine/>
    <w:rsid w:val="00845F84"/>
    <w:pPr>
      <w:numPr>
        <w:numId w:val="32"/>
      </w:numPr>
    </w:pPr>
  </w:style>
  <w:style w:type="paragraph" w:styleId="TOC4">
    <w:name w:val="toc 4"/>
    <w:basedOn w:val="TOC3"/>
    <w:next w:val="TOC5"/>
    <w:autoRedefine/>
    <w:semiHidden/>
    <w:rsid w:val="00845F84"/>
    <w:pPr>
      <w:tabs>
        <w:tab w:val="left" w:pos="2880"/>
      </w:tabs>
      <w:ind w:left="2160"/>
    </w:pPr>
  </w:style>
  <w:style w:type="paragraph" w:styleId="TOC5">
    <w:name w:val="toc 5"/>
    <w:basedOn w:val="Normal"/>
    <w:next w:val="Normal"/>
    <w:autoRedefine/>
    <w:semiHidden/>
    <w:rsid w:val="00845F84"/>
    <w:pPr>
      <w:ind w:left="880"/>
    </w:pPr>
  </w:style>
  <w:style w:type="paragraph" w:customStyle="1" w:styleId="Exhibit--Caption">
    <w:name w:val="Exhibit--Caption"/>
    <w:basedOn w:val="Exhibit--Title"/>
    <w:next w:val="BodyText"/>
    <w:rsid w:val="00845F84"/>
    <w:rPr>
      <w:i/>
    </w:rPr>
  </w:style>
  <w:style w:type="character" w:customStyle="1" w:styleId="Main-HeadChar">
    <w:name w:val="Main-Head Char"/>
    <w:link w:val="Main-Head"/>
    <w:locked/>
    <w:rsid w:val="00AA040C"/>
    <w:rPr>
      <w:rFonts w:ascii="Arial Narrow" w:hAnsi="Arial Narrow" w:cs="Times New Roman"/>
      <w:b/>
      <w:sz w:val="22"/>
      <w:lang w:val="en-US" w:eastAsia="en-US" w:bidi="ar-SA"/>
    </w:rPr>
  </w:style>
  <w:style w:type="paragraph" w:customStyle="1" w:styleId="Flysheet">
    <w:name w:val="Flysheet"/>
    <w:basedOn w:val="Normal"/>
    <w:rsid w:val="00845F84"/>
    <w:pPr>
      <w:jc w:val="right"/>
    </w:pPr>
    <w:rPr>
      <w:rFonts w:ascii="Arial Narrow" w:hAnsi="Arial Narrow"/>
      <w:b/>
      <w:sz w:val="28"/>
    </w:rPr>
  </w:style>
  <w:style w:type="paragraph" w:customStyle="1" w:styleId="FlysheetCont">
    <w:name w:val="Flysheet Cont"/>
    <w:basedOn w:val="Normal"/>
    <w:rsid w:val="00845F84"/>
    <w:pPr>
      <w:spacing w:before="9720"/>
      <w:jc w:val="right"/>
    </w:pPr>
    <w:rPr>
      <w:rFonts w:ascii="Arial Narrow" w:hAnsi="Arial Narrow"/>
      <w:b/>
      <w:sz w:val="28"/>
    </w:rPr>
  </w:style>
  <w:style w:type="paragraph" w:customStyle="1" w:styleId="FlysheetTitle">
    <w:name w:val="Flysheet Title"/>
    <w:basedOn w:val="Normal"/>
    <w:rsid w:val="00845F84"/>
    <w:pPr>
      <w:spacing w:before="9720"/>
      <w:jc w:val="right"/>
    </w:pPr>
    <w:rPr>
      <w:rFonts w:ascii="Arial Narrow" w:hAnsi="Arial Narrow"/>
      <w:b/>
      <w:sz w:val="28"/>
    </w:rPr>
  </w:style>
  <w:style w:type="paragraph" w:customStyle="1" w:styleId="TableFlysheet">
    <w:name w:val="Table Flysheet"/>
    <w:basedOn w:val="Normal"/>
    <w:rsid w:val="00845F84"/>
    <w:pPr>
      <w:jc w:val="right"/>
    </w:pPr>
    <w:rPr>
      <w:rFonts w:ascii="Arial Narrow" w:hAnsi="Arial Narrow"/>
      <w:b/>
      <w:sz w:val="28"/>
    </w:rPr>
  </w:style>
  <w:style w:type="paragraph" w:customStyle="1" w:styleId="TableFlysheetCont">
    <w:name w:val="Table Flysheet Cont"/>
    <w:basedOn w:val="Normal"/>
    <w:rsid w:val="00845F84"/>
    <w:pPr>
      <w:spacing w:before="9720"/>
      <w:jc w:val="right"/>
    </w:pPr>
    <w:rPr>
      <w:rFonts w:ascii="Arial Narrow" w:hAnsi="Arial Narrow"/>
      <w:b/>
      <w:sz w:val="28"/>
    </w:rPr>
  </w:style>
  <w:style w:type="paragraph" w:customStyle="1" w:styleId="TableFlysheetTitle">
    <w:name w:val="Table Flysheet Title"/>
    <w:basedOn w:val="Normal"/>
    <w:rsid w:val="00845F84"/>
    <w:pPr>
      <w:spacing w:before="9720"/>
      <w:jc w:val="right"/>
    </w:pPr>
    <w:rPr>
      <w:rFonts w:ascii="Arial Narrow" w:hAnsi="Arial Narrow"/>
      <w:b/>
      <w:sz w:val="28"/>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590A94"/>
    <w:pPr>
      <w:widowControl w:val="0"/>
      <w:spacing w:before="60" w:after="60"/>
    </w:pPr>
    <w:rPr>
      <w:rFonts w:ascii="Arial" w:hAnsi="Arial"/>
      <w:sz w:val="20"/>
      <w:lang w:val="en-GB"/>
    </w:rPr>
  </w:style>
  <w:style w:type="paragraph" w:customStyle="1" w:styleId="TableHeading">
    <w:name w:val="Table Heading"/>
    <w:basedOn w:val="Normal"/>
    <w:rsid w:val="00590A94"/>
    <w:pPr>
      <w:widowControl w:val="0"/>
      <w:spacing w:before="60" w:after="60"/>
    </w:pPr>
    <w:rPr>
      <w:rFonts w:ascii="Arial" w:hAnsi="Arial"/>
      <w:b/>
      <w:sz w:val="20"/>
      <w:lang w:val="en-GB"/>
    </w:rPr>
  </w:style>
  <w:style w:type="paragraph" w:styleId="BalloonText">
    <w:name w:val="Balloon Text"/>
    <w:basedOn w:val="Normal"/>
    <w:link w:val="BalloonTextChar"/>
    <w:semiHidden/>
    <w:rsid w:val="009504EB"/>
    <w:rPr>
      <w:rFonts w:ascii="Tahoma" w:hAnsi="Tahoma" w:cs="Tahoma"/>
      <w:sz w:val="16"/>
      <w:szCs w:val="16"/>
    </w:rPr>
  </w:style>
  <w:style w:type="character" w:customStyle="1" w:styleId="BalloonTextChar">
    <w:name w:val="Balloon Text Char"/>
    <w:link w:val="BalloonText"/>
    <w:semiHidden/>
    <w:locked/>
    <w:rsid w:val="00833BEE"/>
    <w:rPr>
      <w:rFonts w:cs="Times New Roman"/>
      <w:sz w:val="2"/>
    </w:rPr>
  </w:style>
  <w:style w:type="paragraph" w:styleId="ListParagraph">
    <w:name w:val="List Paragraph"/>
    <w:basedOn w:val="Normal"/>
    <w:uiPriority w:val="34"/>
    <w:qFormat/>
    <w:rsid w:val="00D86C28"/>
    <w:pPr>
      <w:ind w:left="720"/>
      <w:contextualSpacing/>
    </w:pPr>
  </w:style>
  <w:style w:type="character" w:styleId="Strong">
    <w:name w:val="Strong"/>
    <w:qFormat/>
    <w:locked/>
    <w:rsid w:val="00D86C28"/>
    <w:rPr>
      <w:b/>
    </w:rPr>
  </w:style>
  <w:style w:type="character" w:styleId="Hyperlink">
    <w:name w:val="Hyperlink"/>
    <w:locked/>
    <w:rsid w:val="00DC4958"/>
    <w:rPr>
      <w:color w:val="0000FF"/>
      <w:u w:val="single"/>
    </w:rPr>
  </w:style>
  <w:style w:type="paragraph" w:styleId="CommentSubject">
    <w:name w:val="annotation subject"/>
    <w:basedOn w:val="CommentText"/>
    <w:next w:val="CommentText"/>
    <w:link w:val="CommentSubjectChar"/>
    <w:locked/>
    <w:rsid w:val="00FE00C2"/>
    <w:pPr>
      <w:spacing w:before="0"/>
    </w:pPr>
    <w:rPr>
      <w:rFonts w:ascii="Calibri" w:hAnsi="Calibri"/>
      <w:b/>
      <w:bCs/>
      <w:sz w:val="20"/>
      <w:szCs w:val="20"/>
    </w:rPr>
  </w:style>
  <w:style w:type="character" w:customStyle="1" w:styleId="CommentSubjectChar">
    <w:name w:val="Comment Subject Char"/>
    <w:link w:val="CommentSubject"/>
    <w:rsid w:val="00FE00C2"/>
    <w:rPr>
      <w:rFonts w:ascii="Book Antiqua" w:hAnsi="Book Antiqua" w:cs="Times New Roman"/>
      <w:b/>
      <w:bCs/>
    </w:rPr>
  </w:style>
  <w:style w:type="paragraph" w:styleId="Revision">
    <w:name w:val="Revision"/>
    <w:hidden/>
    <w:uiPriority w:val="99"/>
    <w:semiHidden/>
    <w:rsid w:val="00A3395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195430050">
      <w:bodyDiv w:val="1"/>
      <w:marLeft w:val="0"/>
      <w:marRight w:val="0"/>
      <w:marTop w:val="0"/>
      <w:marBottom w:val="0"/>
      <w:divBdr>
        <w:top w:val="none" w:sz="0" w:space="0" w:color="auto"/>
        <w:left w:val="none" w:sz="0" w:space="0" w:color="auto"/>
        <w:bottom w:val="none" w:sz="0" w:space="0" w:color="auto"/>
        <w:right w:val="none" w:sz="0" w:space="0" w:color="auto"/>
      </w:divBdr>
    </w:div>
    <w:div w:id="333147609">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975909494">
      <w:bodyDiv w:val="1"/>
      <w:marLeft w:val="0"/>
      <w:marRight w:val="0"/>
      <w:marTop w:val="0"/>
      <w:marBottom w:val="0"/>
      <w:divBdr>
        <w:top w:val="none" w:sz="0" w:space="0" w:color="auto"/>
        <w:left w:val="none" w:sz="0" w:space="0" w:color="auto"/>
        <w:bottom w:val="none" w:sz="0" w:space="0" w:color="auto"/>
        <w:right w:val="none" w:sz="0" w:space="0" w:color="auto"/>
      </w:divBdr>
    </w:div>
    <w:div w:id="158148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www.raqsb.mto.gov.on.ca/techpubs/ops.nsf/OPSHomepage"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Draft</Status>
    <Project_x0020_Code xmlns="842cd523-47d6-43d6-8211-471f8d7272d8">2020-5445-00</Project_x0020_Code>
    <Project_x0020_Name xmlns="842cd523-47d6-43d6-8211-471f8d7272d8">Northeast Vaughan Water Servicing</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0D37EA-BA96-4901-A3E5-D2F24AA03C0F}">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customXml/itemProps2.xml><?xml version="1.0" encoding="utf-8"?>
<ds:datastoreItem xmlns:ds="http://schemas.openxmlformats.org/officeDocument/2006/customXml" ds:itemID="{7BB0EEA6-41EE-4C26-8C7B-505ADA939EAB}">
  <ds:schemaRefs>
    <ds:schemaRef ds:uri="http://schemas.microsoft.com/sharepoint/v3/contenttype/forms"/>
  </ds:schemaRefs>
</ds:datastoreItem>
</file>

<file path=customXml/itemProps3.xml><?xml version="1.0" encoding="utf-8"?>
<ds:datastoreItem xmlns:ds="http://schemas.openxmlformats.org/officeDocument/2006/customXml" ds:itemID="{950B9595-1D04-4AFD-906F-8E40138DF63A}">
  <ds:schemaRefs>
    <ds:schemaRef ds:uri="http://schemas.microsoft.com/office/2006/metadata/longProperties"/>
  </ds:schemaRefs>
</ds:datastoreItem>
</file>

<file path=customXml/itemProps4.xml><?xml version="1.0" encoding="utf-8"?>
<ds:datastoreItem xmlns:ds="http://schemas.openxmlformats.org/officeDocument/2006/customXml" ds:itemID="{3CD1AB7D-F266-4AC2-BC9D-5CA1EE3A2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4</TotalTime>
  <Pages>5</Pages>
  <Words>2292</Words>
  <Characters>14781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01010 Summary of Work</vt:lpstr>
    </vt:vector>
  </TitlesOfParts>
  <Company>Regional Municipality of York</Company>
  <LinksUpToDate>false</LinksUpToDate>
  <CharactersWithSpaces>17039</CharactersWithSpaces>
  <SharedDoc>false</SharedDoc>
  <HLinks>
    <vt:vector size="6" baseType="variant">
      <vt:variant>
        <vt:i4>4194392</vt:i4>
      </vt:variant>
      <vt:variant>
        <vt:i4>0</vt:i4>
      </vt:variant>
      <vt:variant>
        <vt:i4>0</vt:i4>
      </vt:variant>
      <vt:variant>
        <vt:i4>5</vt:i4>
      </vt:variant>
      <vt:variant>
        <vt:lpwstr>https://www.raqsb.mto.gov.on.ca/techpubs/ops.nsf/OPSHomepage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01010 Summary of Work</dc:title>
  <dc:subject/>
  <dc:creator>Adley-McGinnis, Andrea</dc:creator>
  <cp:keywords/>
  <cp:lastModifiedBy>Johnny Pang</cp:lastModifiedBy>
  <cp:revision>3</cp:revision>
  <cp:lastPrinted>2006-08-29T18:32:00Z</cp:lastPrinted>
  <dcterms:created xsi:type="dcterms:W3CDTF">2022-11-17T19:10:00Z</dcterms:created>
  <dcterms:modified xsi:type="dcterms:W3CDTF">2022-11-29T11:57:00Z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2020-01-20T00:00:00Z</vt:lpwstr>
  </property>
  <property fmtid="{D5CDD505-2E9C-101B-9397-08002B2CF9AE}" pid="4" name="Document Type">
    <vt:lpwstr>Technical Design Specification Templates</vt:lpwstr>
  </property>
  <property fmtid="{D5CDD505-2E9C-101B-9397-08002B2CF9AE}" pid="5" name="Sort Order">
    <vt:lpwstr/>
  </property>
  <property fmtid="{D5CDD505-2E9C-101B-9397-08002B2CF9AE}" pid="6" name="IconOverlay">
    <vt:lpwstr/>
  </property>
  <property fmtid="{D5CDD505-2E9C-101B-9397-08002B2CF9AE}" pid="7" name="TemplateUrl">
    <vt:lpwstr/>
  </property>
  <property fmtid="{D5CDD505-2E9C-101B-9397-08002B2CF9AE}" pid="8" name="xd_ProgID">
    <vt:lpwstr/>
  </property>
  <property fmtid="{D5CDD505-2E9C-101B-9397-08002B2CF9AE}" pid="9" name="_CopySource">
    <vt:lpwstr>https://mycloud.york.ca/projects/EnvServProgramDeliveryOffice/Design/Shared Documents/Technical Design Specification Templates/Division 01 - General Requirements/01010 Summary of Work.DOC</vt:lpwstr>
  </property>
  <property fmtid="{D5CDD505-2E9C-101B-9397-08002B2CF9AE}" pid="10" name="Order">
    <vt:lpwstr>220800.000000000</vt:lpwstr>
  </property>
  <property fmtid="{D5CDD505-2E9C-101B-9397-08002B2CF9AE}" pid="11" name="Project Completion Date">
    <vt:lpwstr/>
  </property>
  <property fmtid="{D5CDD505-2E9C-101B-9397-08002B2CF9AE}" pid="12" name="Historical Project Number">
    <vt:lpwstr/>
  </property>
  <property fmtid="{D5CDD505-2E9C-101B-9397-08002B2CF9AE}" pid="13" name="_dlc_DocId">
    <vt:lpwstr/>
  </property>
  <property fmtid="{D5CDD505-2E9C-101B-9397-08002B2CF9AE}" pid="14" name="End of Warranty Date">
    <vt:lpwstr/>
  </property>
  <property fmtid="{D5CDD505-2E9C-101B-9397-08002B2CF9AE}" pid="15" name="RelatedItems">
    <vt:lpwstr/>
  </property>
  <property fmtid="{D5CDD505-2E9C-101B-9397-08002B2CF9AE}" pid="16" name="_dlc_DocIdPersistId">
    <vt:lpwstr/>
  </property>
  <property fmtid="{D5CDD505-2E9C-101B-9397-08002B2CF9AE}" pid="17" name="File Code">
    <vt:lpwstr/>
  </property>
  <property fmtid="{D5CDD505-2E9C-101B-9397-08002B2CF9AE}" pid="18" name="Project Number">
    <vt:lpwstr>75530-ECA1011</vt:lpwstr>
  </property>
  <property fmtid="{D5CDD505-2E9C-101B-9397-08002B2CF9AE}" pid="19" name="_dlc_DocIdUrl">
    <vt:lpwstr>, </vt:lpwstr>
  </property>
  <property fmtid="{D5CDD505-2E9C-101B-9397-08002B2CF9AE}" pid="20" name="Owner">
    <vt:lpwstr/>
  </property>
  <property fmtid="{D5CDD505-2E9C-101B-9397-08002B2CF9AE}" pid="21" name="Organizational Unit">
    <vt:lpwstr>ENV/CPD</vt:lpwstr>
  </property>
  <property fmtid="{D5CDD505-2E9C-101B-9397-08002B2CF9AE}" pid="22" name="Key Document">
    <vt:lpwstr>0</vt:lpwstr>
  </property>
  <property fmtid="{D5CDD505-2E9C-101B-9397-08002B2CF9AE}" pid="23" name="_DCDateCreated">
    <vt:lpwstr>2022-10-24T10:38:49Z</vt:lpwstr>
  </property>
  <property fmtid="{D5CDD505-2E9C-101B-9397-08002B2CF9AE}" pid="24" name="Data Classification">
    <vt:lpwstr>1;#Confidential|dbb6cc64-9915-4cf6-857e-3e641b410f5c</vt:lpwstr>
  </property>
  <property fmtid="{D5CDD505-2E9C-101B-9397-08002B2CF9AE}" pid="25" name="ContentTypeId">
    <vt:lpwstr>0x010100BF8E50B80A32C040A85FB450FB26C9E5</vt:lpwstr>
  </property>
  <property fmtid="{D5CDD505-2E9C-101B-9397-08002B2CF9AE}" pid="26" name="Office">
    <vt:lpwstr/>
  </property>
  <property fmtid="{D5CDD505-2E9C-101B-9397-08002B2CF9AE}" pid="27" name="Information Type">
    <vt:lpwstr/>
  </property>
  <property fmtid="{D5CDD505-2E9C-101B-9397-08002B2CF9AE}" pid="28" name="Internal Organization">
    <vt:lpwstr/>
  </property>
  <property fmtid="{D5CDD505-2E9C-101B-9397-08002B2CF9AE}" pid="29" name="Communications">
    <vt:lpwstr/>
  </property>
  <property fmtid="{D5CDD505-2E9C-101B-9397-08002B2CF9AE}" pid="30" name="AERIS Pools">
    <vt:lpwstr/>
  </property>
</Properties>
</file>