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1A09DD" w:rsidRPr="00B071E4" w:rsidDel="0018095F" w14:paraId="1147087C" w14:textId="1527807D">
        <w:trPr>
          <w:cantSplit/>
          <w:jc w:val="center"/>
          <w:del w:id="0" w:author="Liam Sykes" w:date="2022-03-21T11:27:00Z"/>
        </w:trPr>
        <w:tc>
          <w:tcPr>
            <w:tcW w:w="1004" w:type="dxa"/>
            <w:tcBorders>
              <w:top w:val="double" w:sz="6" w:space="0" w:color="auto"/>
              <w:left w:val="double" w:sz="6" w:space="0" w:color="auto"/>
              <w:bottom w:val="single" w:sz="6" w:space="0" w:color="auto"/>
              <w:right w:val="single" w:sz="6" w:space="0" w:color="auto"/>
            </w:tcBorders>
          </w:tcPr>
          <w:p w14:paraId="3C73A761" w14:textId="3CB14267" w:rsidR="001A09DD" w:rsidRPr="00B071E4" w:rsidDel="0018095F" w:rsidRDefault="001A09DD" w:rsidP="00927372">
            <w:pPr>
              <w:pStyle w:val="TableHeading"/>
              <w:rPr>
                <w:del w:id="1" w:author="Liam Sykes" w:date="2022-03-21T11:27:00Z"/>
                <w:rFonts w:ascii="Calibri" w:hAnsi="Calibri"/>
                <w:sz w:val="22"/>
              </w:rPr>
            </w:pPr>
            <w:del w:id="2" w:author="Liam Sykes" w:date="2022-03-21T11:27:00Z">
              <w:r w:rsidRPr="00B071E4" w:rsidDel="0018095F">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BE90A08" w14:textId="695F350D" w:rsidR="001A09DD" w:rsidRPr="00B071E4" w:rsidDel="0018095F" w:rsidRDefault="001A09DD" w:rsidP="00927372">
            <w:pPr>
              <w:pStyle w:val="TableHeading"/>
              <w:rPr>
                <w:del w:id="3" w:author="Liam Sykes" w:date="2022-03-21T11:27:00Z"/>
                <w:rFonts w:ascii="Calibri" w:hAnsi="Calibri"/>
                <w:sz w:val="22"/>
              </w:rPr>
            </w:pPr>
            <w:del w:id="4" w:author="Liam Sykes" w:date="2022-03-21T11:27:00Z">
              <w:r w:rsidRPr="00B071E4" w:rsidDel="0018095F">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7632ADEB" w14:textId="38439E95" w:rsidR="001A09DD" w:rsidRPr="00B071E4" w:rsidDel="0018095F" w:rsidRDefault="001A09DD" w:rsidP="00927372">
            <w:pPr>
              <w:pStyle w:val="TableHeading"/>
              <w:rPr>
                <w:del w:id="5" w:author="Liam Sykes" w:date="2022-03-21T11:27:00Z"/>
                <w:rFonts w:ascii="Calibri" w:hAnsi="Calibri"/>
                <w:sz w:val="22"/>
              </w:rPr>
            </w:pPr>
            <w:del w:id="6" w:author="Liam Sykes" w:date="2022-03-21T11:27:00Z">
              <w:r w:rsidRPr="00B071E4" w:rsidDel="0018095F">
                <w:rPr>
                  <w:rFonts w:ascii="Calibri" w:hAnsi="Calibri"/>
                  <w:sz w:val="22"/>
                </w:rPr>
                <w:delText>Description of Revisions</w:delText>
              </w:r>
            </w:del>
          </w:p>
        </w:tc>
      </w:tr>
      <w:tr w:rsidR="001A09DD" w:rsidRPr="00B071E4" w:rsidDel="0018095F" w14:paraId="2E557010" w14:textId="24B9292A">
        <w:trPr>
          <w:cantSplit/>
          <w:jc w:val="center"/>
          <w:del w:id="7" w:author="Liam Sykes" w:date="2022-03-21T11:27:00Z"/>
        </w:trPr>
        <w:tc>
          <w:tcPr>
            <w:tcW w:w="1004" w:type="dxa"/>
            <w:tcBorders>
              <w:top w:val="single" w:sz="6" w:space="0" w:color="auto"/>
              <w:left w:val="double" w:sz="6" w:space="0" w:color="auto"/>
              <w:bottom w:val="single" w:sz="6" w:space="0" w:color="auto"/>
              <w:right w:val="single" w:sz="6" w:space="0" w:color="auto"/>
            </w:tcBorders>
          </w:tcPr>
          <w:p w14:paraId="6D1D371D" w14:textId="68AA4705" w:rsidR="001A09DD" w:rsidRPr="00B071E4" w:rsidDel="0018095F" w:rsidRDefault="001A09DD" w:rsidP="00927372">
            <w:pPr>
              <w:pStyle w:val="NormalTableText"/>
              <w:rPr>
                <w:del w:id="8" w:author="Liam Sykes" w:date="2022-03-21T11:27:00Z"/>
                <w:rFonts w:ascii="Calibri" w:hAnsi="Calibri"/>
                <w:sz w:val="22"/>
              </w:rPr>
            </w:pPr>
            <w:del w:id="9" w:author="Liam Sykes" w:date="2022-03-21T11:27:00Z">
              <w:r w:rsidRPr="00B071E4" w:rsidDel="0018095F">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4D84AF9" w14:textId="63AED34E" w:rsidR="001A09DD" w:rsidRPr="00B071E4" w:rsidDel="0018095F" w:rsidRDefault="00737775" w:rsidP="00737775">
            <w:pPr>
              <w:pStyle w:val="NormalTableText"/>
              <w:rPr>
                <w:del w:id="10" w:author="Liam Sykes" w:date="2022-03-21T11:27:00Z"/>
                <w:rFonts w:ascii="Calibri" w:hAnsi="Calibri"/>
                <w:sz w:val="22"/>
              </w:rPr>
            </w:pPr>
            <w:del w:id="11" w:author="Liam Sykes" w:date="2022-03-21T11:27:00Z">
              <w:r w:rsidDel="0018095F">
                <w:rPr>
                  <w:rFonts w:ascii="Calibri" w:hAnsi="Calibri"/>
                  <w:sz w:val="22"/>
                </w:rPr>
                <w:delText>March 18</w:delText>
              </w:r>
              <w:r w:rsidR="00C223D6" w:rsidDel="0018095F">
                <w:rPr>
                  <w:rFonts w:ascii="Calibri" w:hAnsi="Calibri"/>
                  <w:sz w:val="22"/>
                </w:rPr>
                <w:delText>, 201</w:delText>
              </w:r>
              <w:r w:rsidDel="0018095F">
                <w:rPr>
                  <w:rFonts w:ascii="Calibri" w:hAnsi="Calibri"/>
                  <w:sz w:val="22"/>
                </w:rPr>
                <w:delText>6</w:delText>
              </w:r>
            </w:del>
          </w:p>
        </w:tc>
        <w:tc>
          <w:tcPr>
            <w:tcW w:w="5683" w:type="dxa"/>
            <w:tcBorders>
              <w:top w:val="single" w:sz="6" w:space="0" w:color="auto"/>
              <w:left w:val="single" w:sz="6" w:space="0" w:color="auto"/>
              <w:bottom w:val="single" w:sz="6" w:space="0" w:color="auto"/>
              <w:right w:val="double" w:sz="6" w:space="0" w:color="auto"/>
            </w:tcBorders>
          </w:tcPr>
          <w:p w14:paraId="48C0FA77" w14:textId="5BA6AFF5" w:rsidR="001A09DD" w:rsidRPr="00B071E4" w:rsidDel="0018095F" w:rsidRDefault="00C223D6" w:rsidP="00927372">
            <w:pPr>
              <w:pStyle w:val="NormalTableText"/>
              <w:rPr>
                <w:del w:id="12" w:author="Liam Sykes" w:date="2022-03-21T11:27:00Z"/>
                <w:rFonts w:ascii="Calibri" w:hAnsi="Calibri"/>
                <w:sz w:val="22"/>
              </w:rPr>
            </w:pPr>
            <w:del w:id="13" w:author="Liam Sykes" w:date="2022-03-21T11:27:00Z">
              <w:r w:rsidDel="0018095F">
                <w:rPr>
                  <w:rFonts w:ascii="Calibri" w:hAnsi="Calibri"/>
                  <w:sz w:val="22"/>
                </w:rPr>
                <w:delText>New Document Based on T-13-56</w:delText>
              </w:r>
            </w:del>
          </w:p>
        </w:tc>
      </w:tr>
      <w:tr w:rsidR="006C1746" w:rsidRPr="00B071E4" w:rsidDel="0018095F" w14:paraId="55B1F3A1" w14:textId="5488BBAA">
        <w:trPr>
          <w:cantSplit/>
          <w:jc w:val="center"/>
          <w:del w:id="14" w:author="Liam Sykes" w:date="2022-03-21T11:27:00Z"/>
        </w:trPr>
        <w:tc>
          <w:tcPr>
            <w:tcW w:w="1004" w:type="dxa"/>
            <w:tcBorders>
              <w:top w:val="single" w:sz="6" w:space="0" w:color="auto"/>
              <w:left w:val="double" w:sz="6" w:space="0" w:color="auto"/>
              <w:bottom w:val="single" w:sz="6" w:space="0" w:color="auto"/>
              <w:right w:val="single" w:sz="6" w:space="0" w:color="auto"/>
            </w:tcBorders>
          </w:tcPr>
          <w:p w14:paraId="1EB8DE92" w14:textId="665787B4" w:rsidR="006C1746" w:rsidRPr="00B071E4" w:rsidDel="0018095F" w:rsidRDefault="008C4502" w:rsidP="00927372">
            <w:pPr>
              <w:pStyle w:val="TableHeading"/>
              <w:rPr>
                <w:del w:id="15" w:author="Liam Sykes" w:date="2022-03-21T11:27:00Z"/>
                <w:rFonts w:ascii="Calibri" w:hAnsi="Calibri"/>
                <w:b w:val="0"/>
                <w:sz w:val="22"/>
              </w:rPr>
            </w:pPr>
            <w:del w:id="16" w:author="Liam Sykes" w:date="2022-03-21T11:27:00Z">
              <w:r w:rsidDel="0018095F">
                <w:rPr>
                  <w:rFonts w:ascii="Calibri" w:hAnsi="Calibri"/>
                  <w:b w:val="0"/>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353F48D4" w14:textId="1682353E" w:rsidR="006C1746" w:rsidRPr="00B071E4" w:rsidDel="0018095F" w:rsidRDefault="008C4502" w:rsidP="00927372">
            <w:pPr>
              <w:pStyle w:val="TableHeading"/>
              <w:rPr>
                <w:del w:id="17" w:author="Liam Sykes" w:date="2022-03-21T11:27:00Z"/>
                <w:rFonts w:ascii="Calibri" w:hAnsi="Calibri"/>
                <w:b w:val="0"/>
                <w:sz w:val="22"/>
              </w:rPr>
            </w:pPr>
            <w:del w:id="18" w:author="Liam Sykes" w:date="2022-03-21T11:27:00Z">
              <w:r w:rsidDel="0018095F">
                <w:rPr>
                  <w:rFonts w:ascii="Calibri" w:hAnsi="Calibri"/>
                  <w:b w:val="0"/>
                  <w:sz w:val="22"/>
                </w:rPr>
                <w:delText>March 9, 2021</w:delText>
              </w:r>
            </w:del>
          </w:p>
        </w:tc>
        <w:tc>
          <w:tcPr>
            <w:tcW w:w="5683" w:type="dxa"/>
            <w:tcBorders>
              <w:top w:val="single" w:sz="6" w:space="0" w:color="auto"/>
              <w:left w:val="single" w:sz="6" w:space="0" w:color="auto"/>
              <w:bottom w:val="single" w:sz="6" w:space="0" w:color="auto"/>
              <w:right w:val="double" w:sz="6" w:space="0" w:color="auto"/>
            </w:tcBorders>
          </w:tcPr>
          <w:p w14:paraId="57D9B2EC" w14:textId="1100534F" w:rsidR="006C1746" w:rsidRPr="00B071E4" w:rsidDel="0018095F" w:rsidRDefault="008C4502" w:rsidP="00927372">
            <w:pPr>
              <w:pStyle w:val="TableHeading"/>
              <w:rPr>
                <w:del w:id="19" w:author="Liam Sykes" w:date="2022-03-21T11:27:00Z"/>
                <w:rFonts w:ascii="Calibri" w:hAnsi="Calibri"/>
                <w:b w:val="0"/>
                <w:sz w:val="22"/>
              </w:rPr>
            </w:pPr>
            <w:del w:id="20" w:author="Liam Sykes" w:date="2022-03-21T11:27:00Z">
              <w:r w:rsidDel="0018095F">
                <w:rPr>
                  <w:rFonts w:ascii="Calibri" w:hAnsi="Calibri"/>
                  <w:b w:val="0"/>
                  <w:sz w:val="22"/>
                </w:rPr>
                <w:delText>Minor revisions throughout (BM)</w:delText>
              </w:r>
            </w:del>
          </w:p>
        </w:tc>
      </w:tr>
      <w:tr w:rsidR="008A4CEB" w:rsidRPr="00B071E4" w:rsidDel="0018095F" w14:paraId="791BA63D" w14:textId="374BD719" w:rsidTr="00D334D5">
        <w:trPr>
          <w:cantSplit/>
          <w:jc w:val="center"/>
          <w:del w:id="21" w:author="Liam Sykes" w:date="2022-03-21T11:27:00Z"/>
        </w:trPr>
        <w:tc>
          <w:tcPr>
            <w:tcW w:w="1004" w:type="dxa"/>
            <w:tcBorders>
              <w:top w:val="single" w:sz="4" w:space="0" w:color="auto"/>
              <w:left w:val="double" w:sz="6" w:space="0" w:color="auto"/>
              <w:bottom w:val="double" w:sz="6" w:space="0" w:color="auto"/>
              <w:right w:val="single" w:sz="4" w:space="0" w:color="auto"/>
            </w:tcBorders>
          </w:tcPr>
          <w:p w14:paraId="664BA5D8" w14:textId="1C944AEB" w:rsidR="008A4CEB" w:rsidRPr="002021A6" w:rsidDel="0018095F" w:rsidRDefault="008A4CEB" w:rsidP="00927372">
            <w:pPr>
              <w:pStyle w:val="NormalTableText"/>
              <w:rPr>
                <w:del w:id="22" w:author="Liam Sykes" w:date="2022-03-21T11:27:00Z"/>
                <w:rFonts w:ascii="Calibri" w:hAnsi="Calibri"/>
                <w:sz w:val="22"/>
              </w:rPr>
            </w:pPr>
          </w:p>
        </w:tc>
        <w:tc>
          <w:tcPr>
            <w:tcW w:w="2160" w:type="dxa"/>
            <w:tcBorders>
              <w:top w:val="single" w:sz="4" w:space="0" w:color="auto"/>
              <w:left w:val="single" w:sz="4" w:space="0" w:color="auto"/>
              <w:bottom w:val="double" w:sz="6" w:space="0" w:color="auto"/>
              <w:right w:val="single" w:sz="4" w:space="0" w:color="auto"/>
            </w:tcBorders>
          </w:tcPr>
          <w:p w14:paraId="7F262B2D" w14:textId="000ACAE7" w:rsidR="008A4CEB" w:rsidRPr="002021A6" w:rsidDel="0018095F" w:rsidRDefault="008A4CEB" w:rsidP="00927372">
            <w:pPr>
              <w:pStyle w:val="NormalTableText"/>
              <w:rPr>
                <w:del w:id="23" w:author="Liam Sykes" w:date="2022-03-21T11:27:00Z"/>
                <w:rFonts w:ascii="Calibri" w:hAnsi="Calibri"/>
                <w:sz w:val="22"/>
              </w:rPr>
            </w:pPr>
          </w:p>
        </w:tc>
        <w:tc>
          <w:tcPr>
            <w:tcW w:w="5683" w:type="dxa"/>
            <w:tcBorders>
              <w:top w:val="single" w:sz="4" w:space="0" w:color="auto"/>
              <w:left w:val="single" w:sz="4" w:space="0" w:color="auto"/>
              <w:bottom w:val="double" w:sz="6" w:space="0" w:color="auto"/>
              <w:right w:val="double" w:sz="6" w:space="0" w:color="auto"/>
            </w:tcBorders>
          </w:tcPr>
          <w:p w14:paraId="76536A23" w14:textId="3916B5DE" w:rsidR="008A4CEB" w:rsidRPr="002021A6" w:rsidDel="0018095F" w:rsidRDefault="008A4CEB" w:rsidP="00927372">
            <w:pPr>
              <w:pStyle w:val="NormalTableText"/>
              <w:rPr>
                <w:del w:id="24" w:author="Liam Sykes" w:date="2022-03-21T11:27:00Z"/>
                <w:rFonts w:ascii="Calibri" w:hAnsi="Calibri"/>
                <w:sz w:val="22"/>
              </w:rPr>
            </w:pPr>
          </w:p>
        </w:tc>
      </w:tr>
    </w:tbl>
    <w:p w14:paraId="1C97178B" w14:textId="7387AC33" w:rsidR="001A09DD" w:rsidRPr="00B071E4" w:rsidDel="0018095F" w:rsidRDefault="001A09DD" w:rsidP="009F40A6">
      <w:pPr>
        <w:rPr>
          <w:del w:id="25" w:author="Liam Sykes" w:date="2022-03-21T11:27:00Z"/>
        </w:rPr>
      </w:pPr>
    </w:p>
    <w:p w14:paraId="6B6EE91D" w14:textId="36E623BA" w:rsidR="001A09DD" w:rsidRPr="00B071E4" w:rsidDel="0018095F" w:rsidRDefault="001A09DD" w:rsidP="001A09DD">
      <w:pPr>
        <w:pStyle w:val="BodyText"/>
        <w:rPr>
          <w:del w:id="26" w:author="Liam Sykes" w:date="2022-03-21T11:27:00Z"/>
        </w:rPr>
      </w:pPr>
    </w:p>
    <w:p w14:paraId="18F1F187" w14:textId="2436BA33" w:rsidR="001A09DD" w:rsidRPr="00B071E4" w:rsidDel="0018095F" w:rsidRDefault="001A09DD" w:rsidP="001A09DD">
      <w:pPr>
        <w:pStyle w:val="BodyText"/>
        <w:pBdr>
          <w:top w:val="single" w:sz="4" w:space="1" w:color="auto"/>
          <w:left w:val="single" w:sz="4" w:space="0" w:color="auto"/>
          <w:bottom w:val="single" w:sz="4" w:space="1" w:color="auto"/>
          <w:right w:val="single" w:sz="4" w:space="4" w:color="auto"/>
        </w:pBdr>
        <w:rPr>
          <w:del w:id="27" w:author="Liam Sykes" w:date="2022-03-21T11:27:00Z"/>
        </w:rPr>
      </w:pPr>
      <w:del w:id="28" w:author="Liam Sykes" w:date="2022-03-21T11:27:00Z">
        <w:r w:rsidRPr="00B071E4" w:rsidDel="0018095F">
          <w:delText>NOTE:</w:delText>
        </w:r>
      </w:del>
    </w:p>
    <w:p w14:paraId="14CB826A" w14:textId="4126E1C1" w:rsidR="001A09DD" w:rsidRPr="00B071E4" w:rsidDel="0018095F" w:rsidRDefault="001A09DD" w:rsidP="001A09DD">
      <w:pPr>
        <w:pStyle w:val="BodyText"/>
        <w:pBdr>
          <w:top w:val="single" w:sz="4" w:space="1" w:color="auto"/>
          <w:left w:val="single" w:sz="4" w:space="0" w:color="auto"/>
          <w:bottom w:val="single" w:sz="4" w:space="1" w:color="auto"/>
          <w:right w:val="single" w:sz="4" w:space="4" w:color="auto"/>
        </w:pBdr>
        <w:rPr>
          <w:del w:id="29" w:author="Liam Sykes" w:date="2022-03-21T11:27:00Z"/>
        </w:rPr>
      </w:pPr>
      <w:del w:id="30" w:author="Liam Sykes" w:date="2022-03-21T11:27:00Z">
        <w:r w:rsidRPr="00B071E4" w:rsidDel="0018095F">
          <w:delText>This is a CONTROLLED Document. Any documents appearing in paper form are not controlled and should be checked against the on-line file version prior to use.</w:delText>
        </w:r>
      </w:del>
    </w:p>
    <w:p w14:paraId="5E56E317" w14:textId="3FF9B6DE" w:rsidR="001A09DD" w:rsidRPr="00B071E4" w:rsidDel="0018095F" w:rsidRDefault="001A09DD" w:rsidP="001A09DD">
      <w:pPr>
        <w:pStyle w:val="BodyText"/>
        <w:pBdr>
          <w:top w:val="single" w:sz="4" w:space="1" w:color="auto"/>
          <w:left w:val="single" w:sz="4" w:space="0" w:color="auto"/>
          <w:bottom w:val="single" w:sz="4" w:space="1" w:color="auto"/>
          <w:right w:val="single" w:sz="4" w:space="4" w:color="auto"/>
        </w:pBdr>
        <w:rPr>
          <w:del w:id="31" w:author="Liam Sykes" w:date="2022-03-21T11:27:00Z"/>
        </w:rPr>
      </w:pPr>
      <w:del w:id="32" w:author="Liam Sykes" w:date="2022-03-21T11:27:00Z">
        <w:r w:rsidRPr="00B071E4" w:rsidDel="0018095F">
          <w:rPr>
            <w:b/>
            <w:bCs/>
          </w:rPr>
          <w:delText xml:space="preserve">Notice: </w:delText>
        </w:r>
        <w:r w:rsidRPr="00B071E4" w:rsidDel="0018095F">
          <w:delText>This Document hardcopy must be used for reference purpose only.</w:delText>
        </w:r>
      </w:del>
    </w:p>
    <w:p w14:paraId="4652C73E" w14:textId="3201ED42" w:rsidR="001A09DD" w:rsidRPr="00B071E4" w:rsidDel="0018095F" w:rsidRDefault="001A09DD" w:rsidP="001A09DD">
      <w:pPr>
        <w:pStyle w:val="BodyText"/>
        <w:pBdr>
          <w:top w:val="single" w:sz="4" w:space="1" w:color="auto"/>
          <w:left w:val="single" w:sz="4" w:space="0" w:color="auto"/>
          <w:bottom w:val="single" w:sz="4" w:space="1" w:color="auto"/>
          <w:right w:val="single" w:sz="4" w:space="4" w:color="auto"/>
        </w:pBdr>
        <w:rPr>
          <w:del w:id="33" w:author="Liam Sykes" w:date="2022-03-21T11:27:00Z"/>
          <w:b/>
          <w:bCs/>
        </w:rPr>
      </w:pPr>
      <w:del w:id="34" w:author="Liam Sykes" w:date="2022-03-21T11:27:00Z">
        <w:r w:rsidRPr="00B071E4" w:rsidDel="0018095F">
          <w:rPr>
            <w:b/>
          </w:rPr>
          <w:delText>The on-line copy is the current version of the document.</w:delText>
        </w:r>
      </w:del>
    </w:p>
    <w:p w14:paraId="70B25FDA" w14:textId="3E4704EC" w:rsidR="001A09DD" w:rsidRPr="00B071E4" w:rsidDel="00793EAF" w:rsidRDefault="001A09DD" w:rsidP="001A09DD">
      <w:pPr>
        <w:pStyle w:val="BodyText"/>
        <w:rPr>
          <w:del w:id="35" w:author="Johnny Pang" w:date="2022-11-29T11:48:00Z"/>
        </w:rPr>
      </w:pPr>
      <w:del w:id="36" w:author="Johnny Pang" w:date="2022-11-29T11:48:00Z">
        <w:r w:rsidRPr="00B071E4" w:rsidDel="00793EAF">
          <w:br w:type="page"/>
        </w:r>
      </w:del>
    </w:p>
    <w:p w14:paraId="06140F3B" w14:textId="5EA883D3" w:rsidR="00F6204E" w:rsidRPr="00B071E4" w:rsidRDefault="00960901" w:rsidP="004006AA">
      <w:pPr>
        <w:pStyle w:val="Heading1"/>
      </w:pPr>
      <w:r w:rsidRPr="00B071E4">
        <w:t>G</w:t>
      </w:r>
      <w:r w:rsidR="008C4502">
        <w:t>ENERAL</w:t>
      </w:r>
    </w:p>
    <w:p w14:paraId="4A99069A" w14:textId="6F49EFD6" w:rsidR="00960901" w:rsidRDefault="00A13EEB" w:rsidP="004006AA">
      <w:pPr>
        <w:pStyle w:val="Heading2"/>
      </w:pPr>
      <w:r>
        <w:t xml:space="preserve">Scope </w:t>
      </w:r>
    </w:p>
    <w:p w14:paraId="73340278" w14:textId="71CCCC34" w:rsidR="00A13EEB" w:rsidRDefault="00A13EEB" w:rsidP="00A13EEB">
      <w:pPr>
        <w:pStyle w:val="Heading3"/>
      </w:pPr>
      <w:r>
        <w:t>The work consists of the mobilization and demobilization of the Contractor's forces and equipment necessary for performing the work required under the Contract.  It does not include mobilization and demobilization for specific items of work for which payment is provided elsewhere in the contract.  Mobilization will not be considered as work in fulfilling the Contract requiremen</w:t>
      </w:r>
      <w:smartTag w:uri="urn:schemas-microsoft-com:office:smarttags" w:element="PersonName">
        <w:r>
          <w:t>ts</w:t>
        </w:r>
      </w:smartTag>
      <w:r>
        <w:t xml:space="preserve"> for commencement of work.</w:t>
      </w:r>
    </w:p>
    <w:p w14:paraId="7C6F6BD8" w14:textId="4204ACA6" w:rsidR="00315AC1" w:rsidRPr="00B071E4" w:rsidRDefault="00315AC1" w:rsidP="004006AA">
      <w:pPr>
        <w:pStyle w:val="Heading2"/>
      </w:pPr>
      <w:r w:rsidRPr="00B071E4">
        <w:t>Related Sections</w:t>
      </w:r>
    </w:p>
    <w:p w14:paraId="7B3B1517" w14:textId="0183026B" w:rsidR="00793EAF" w:rsidRPr="00B071E4" w:rsidRDefault="00793EAF" w:rsidP="00793EAF">
      <w:pPr>
        <w:pStyle w:val="Heading3"/>
        <w:numPr>
          <w:ilvl w:val="2"/>
          <w:numId w:val="20"/>
        </w:numPr>
        <w:rPr>
          <w:ins w:id="37" w:author="Johnny Pang" w:date="2022-11-29T11:50:00Z"/>
        </w:rPr>
      </w:pPr>
      <w:ins w:id="38" w:author="Johnny Pang" w:date="2022-11-29T11:50:00Z">
        <w:r w:rsidRPr="00B071E4">
          <w:t>Section 010</w:t>
        </w:r>
        <w:r>
          <w:t>1</w:t>
        </w:r>
        <w:r w:rsidRPr="00B071E4">
          <w:t xml:space="preserve">0 – </w:t>
        </w:r>
        <w:r>
          <w:t>Summary of Work</w:t>
        </w:r>
      </w:ins>
    </w:p>
    <w:p w14:paraId="758FAAA4" w14:textId="77777777" w:rsidR="00793EAF" w:rsidRPr="00B071E4" w:rsidRDefault="00793EAF" w:rsidP="00793EAF">
      <w:pPr>
        <w:pStyle w:val="Heading3"/>
        <w:numPr>
          <w:ilvl w:val="2"/>
          <w:numId w:val="20"/>
        </w:numPr>
        <w:rPr>
          <w:ins w:id="39" w:author="Johnny Pang" w:date="2022-11-29T11:50:00Z"/>
        </w:rPr>
      </w:pPr>
      <w:ins w:id="40" w:author="Johnny Pang" w:date="2022-11-29T11:50:00Z">
        <w:r w:rsidRPr="00B071E4">
          <w:t>Section 01040 – Coordination</w:t>
        </w:r>
      </w:ins>
    </w:p>
    <w:p w14:paraId="59893CFF" w14:textId="6E59FB52" w:rsidR="00315AC1" w:rsidDel="0018095F" w:rsidRDefault="00315AC1" w:rsidP="005240DE">
      <w:pPr>
        <w:pStyle w:val="Heading3"/>
        <w:numPr>
          <w:ilvl w:val="0"/>
          <w:numId w:val="0"/>
        </w:numPr>
        <w:ind w:left="720"/>
        <w:rPr>
          <w:del w:id="41" w:author="Liam Sykes" w:date="2022-03-21T11:27:00Z"/>
          <w:highlight w:val="yellow"/>
        </w:rPr>
      </w:pPr>
      <w:del w:id="42" w:author="Liam Sykes" w:date="2022-03-21T11:27:00Z">
        <w:r w:rsidRPr="00B071E4" w:rsidDel="0018095F">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D7FE7E3" w14:textId="0D0B6883" w:rsidR="008A4CEB" w:rsidRPr="00B071E4" w:rsidDel="0018095F" w:rsidRDefault="008A4CEB" w:rsidP="005240DE">
      <w:pPr>
        <w:pStyle w:val="Heading3"/>
        <w:numPr>
          <w:ilvl w:val="0"/>
          <w:numId w:val="0"/>
        </w:numPr>
        <w:ind w:left="720"/>
        <w:rPr>
          <w:del w:id="43" w:author="Liam Sykes" w:date="2022-03-21T11:27:00Z"/>
          <w:highlight w:val="yellow"/>
        </w:rPr>
      </w:pPr>
    </w:p>
    <w:p w14:paraId="00F5EDDD" w14:textId="032BF23B" w:rsidR="00315AC1" w:rsidDel="0018095F" w:rsidRDefault="00315AC1" w:rsidP="005240DE">
      <w:pPr>
        <w:pStyle w:val="Heading3"/>
        <w:numPr>
          <w:ilvl w:val="0"/>
          <w:numId w:val="0"/>
        </w:numPr>
        <w:ind w:left="720"/>
        <w:rPr>
          <w:del w:id="44" w:author="Liam Sykes" w:date="2022-03-21T11:27:00Z"/>
          <w:highlight w:val="yellow"/>
        </w:rPr>
      </w:pPr>
      <w:del w:id="45" w:author="Liam Sykes" w:date="2022-03-21T11:27:00Z">
        <w:r w:rsidRPr="00B071E4" w:rsidDel="0018095F">
          <w:rPr>
            <w:highlight w:val="yellow"/>
          </w:rPr>
          <w:delText>Cross-referencing here may also be used to coordinate assemblies or systems whose components may span multiple Sections and which must meet certain performance requirements as an assembly or system.</w:delText>
        </w:r>
      </w:del>
    </w:p>
    <w:p w14:paraId="754E1696" w14:textId="47F885D8" w:rsidR="008A4CEB" w:rsidRPr="00B071E4" w:rsidDel="0018095F" w:rsidRDefault="008A4CEB" w:rsidP="005240DE">
      <w:pPr>
        <w:pStyle w:val="Heading3"/>
        <w:numPr>
          <w:ilvl w:val="0"/>
          <w:numId w:val="0"/>
        </w:numPr>
        <w:ind w:left="720"/>
        <w:rPr>
          <w:del w:id="46" w:author="Liam Sykes" w:date="2022-03-21T11:27:00Z"/>
          <w:highlight w:val="yellow"/>
        </w:rPr>
      </w:pPr>
    </w:p>
    <w:p w14:paraId="75B2E7FC" w14:textId="6738EF1B" w:rsidR="00315AC1" w:rsidDel="0018095F" w:rsidRDefault="00315AC1" w:rsidP="005240DE">
      <w:pPr>
        <w:pStyle w:val="Heading3"/>
        <w:numPr>
          <w:ilvl w:val="0"/>
          <w:numId w:val="0"/>
        </w:numPr>
        <w:ind w:left="720"/>
        <w:rPr>
          <w:del w:id="47" w:author="Liam Sykes" w:date="2022-03-21T11:27:00Z"/>
          <w:highlight w:val="yellow"/>
        </w:rPr>
      </w:pPr>
      <w:del w:id="48" w:author="Liam Sykes" w:date="2022-03-21T11:27:00Z">
        <w:r w:rsidRPr="00B071E4" w:rsidDel="0018095F">
          <w:rPr>
            <w:highlight w:val="yellow"/>
          </w:rPr>
          <w:delText>Contractor is responsible for coordination of the Work.</w:delText>
        </w:r>
      </w:del>
    </w:p>
    <w:p w14:paraId="70A64083" w14:textId="0E39D247" w:rsidR="008A4CEB" w:rsidRPr="00B071E4" w:rsidDel="0018095F" w:rsidRDefault="008A4CEB" w:rsidP="005240DE">
      <w:pPr>
        <w:pStyle w:val="Heading3"/>
        <w:numPr>
          <w:ilvl w:val="0"/>
          <w:numId w:val="0"/>
        </w:numPr>
        <w:ind w:left="720"/>
        <w:rPr>
          <w:del w:id="49" w:author="Liam Sykes" w:date="2022-03-21T11:27:00Z"/>
          <w:highlight w:val="yellow"/>
        </w:rPr>
      </w:pPr>
    </w:p>
    <w:p w14:paraId="6B7AB14C" w14:textId="72648BD0" w:rsidR="00315AC1" w:rsidRPr="00B071E4" w:rsidDel="0018095F" w:rsidRDefault="00315AC1" w:rsidP="005240DE">
      <w:pPr>
        <w:pStyle w:val="Heading3"/>
        <w:numPr>
          <w:ilvl w:val="0"/>
          <w:numId w:val="0"/>
        </w:numPr>
        <w:ind w:left="720"/>
        <w:rPr>
          <w:del w:id="50" w:author="Liam Sykes" w:date="2022-03-21T11:27:00Z"/>
          <w:highlight w:val="yellow"/>
        </w:rPr>
      </w:pPr>
      <w:del w:id="51" w:author="Liam Sykes" w:date="2022-03-21T11:27:00Z">
        <w:r w:rsidRPr="00B071E4" w:rsidDel="0018095F">
          <w:rPr>
            <w:highlight w:val="yellow"/>
          </w:rPr>
          <w:delText>This Section is to be completed/updated during the design development by the Consultant. If it is not applicable to the section for the specific project it may be deleted.]</w:delText>
        </w:r>
      </w:del>
    </w:p>
    <w:p w14:paraId="5CF0947D" w14:textId="495E9091" w:rsidR="00315AC1" w:rsidRPr="00B071E4" w:rsidDel="0018095F" w:rsidRDefault="00315AC1" w:rsidP="005240DE">
      <w:pPr>
        <w:pStyle w:val="Heading3"/>
        <w:numPr>
          <w:ilvl w:val="0"/>
          <w:numId w:val="0"/>
        </w:numPr>
        <w:ind w:left="720"/>
        <w:rPr>
          <w:del w:id="52" w:author="Liam Sykes" w:date="2022-03-21T11:27:00Z"/>
        </w:rPr>
      </w:pPr>
      <w:del w:id="53" w:author="Liam Sykes" w:date="2022-03-21T11:27:00Z">
        <w:r w:rsidRPr="00B071E4" w:rsidDel="0018095F">
          <w:rPr>
            <w:highlight w:val="yellow"/>
          </w:rPr>
          <w:delText>[List Sections specifying related requirements.]</w:delText>
        </w:r>
      </w:del>
    </w:p>
    <w:p w14:paraId="147D5E33" w14:textId="688DB16F" w:rsidR="00315AC1" w:rsidRPr="00B071E4" w:rsidDel="0018095F" w:rsidRDefault="00315AC1" w:rsidP="005240DE">
      <w:pPr>
        <w:pStyle w:val="Heading3"/>
        <w:rPr>
          <w:del w:id="54" w:author="Liam Sykes" w:date="2022-03-21T11:27:00Z"/>
        </w:rPr>
      </w:pPr>
      <w:del w:id="55" w:author="Liam Sykes" w:date="2022-03-21T11:27:00Z">
        <w:r w:rsidRPr="00B071E4" w:rsidDel="0018095F">
          <w:delText xml:space="preserve">Section </w:delText>
        </w:r>
        <w:r w:rsidRPr="00B071E4" w:rsidDel="0018095F">
          <w:rPr>
            <w:highlight w:val="yellow"/>
          </w:rPr>
          <w:delText>[______ – ____________]</w:delText>
        </w:r>
        <w:r w:rsidRPr="00B071E4" w:rsidDel="0018095F">
          <w:delText xml:space="preserve">:  </w:delText>
        </w:r>
        <w:r w:rsidRPr="00B071E4" w:rsidDel="0018095F">
          <w:rPr>
            <w:highlight w:val="yellow"/>
          </w:rPr>
          <w:delText>[Optional short phrase indicating relationship]</w:delText>
        </w:r>
        <w:r w:rsidRPr="00B071E4" w:rsidDel="0018095F">
          <w:delText>.</w:delText>
        </w:r>
      </w:del>
    </w:p>
    <w:p w14:paraId="28937563" w14:textId="1AF535B4" w:rsidR="00EC19C0" w:rsidRPr="00B071E4" w:rsidDel="0018095F" w:rsidRDefault="00EC19C0" w:rsidP="005240DE">
      <w:pPr>
        <w:pStyle w:val="Heading4"/>
        <w:rPr>
          <w:del w:id="56" w:author="Liam Sykes" w:date="2022-03-21T11:28:00Z"/>
        </w:rPr>
      </w:pPr>
      <w:del w:id="57" w:author="Liam Sykes" w:date="2022-03-21T11:28:00Z">
        <w:r w:rsidRPr="00B071E4" w:rsidDel="0018095F">
          <w:delText>Sections::</w:delText>
        </w:r>
      </w:del>
    </w:p>
    <w:p w14:paraId="1EAF0A54" w14:textId="72BF8759" w:rsidR="008A4CEB" w:rsidRPr="00B071E4" w:rsidDel="00793EAF" w:rsidRDefault="008A4CEB">
      <w:pPr>
        <w:pStyle w:val="Heading3"/>
        <w:rPr>
          <w:del w:id="58" w:author="Johnny Pang" w:date="2022-11-29T11:50:00Z"/>
        </w:rPr>
        <w:pPrChange w:id="59" w:author="Liam Sykes" w:date="2022-03-21T11:28:00Z">
          <w:pPr>
            <w:pStyle w:val="Heading5"/>
          </w:pPr>
        </w:pPrChange>
      </w:pPr>
      <w:del w:id="60" w:author="Johnny Pang" w:date="2022-11-29T11:50:00Z">
        <w:r w:rsidRPr="00B071E4" w:rsidDel="00793EAF">
          <w:delText>Section 01040 – Coordination</w:delText>
        </w:r>
      </w:del>
    </w:p>
    <w:p w14:paraId="3C2BE985" w14:textId="3FBAE782" w:rsidR="008A4CEB" w:rsidRPr="00B071E4" w:rsidRDefault="008A4CEB">
      <w:pPr>
        <w:pStyle w:val="Heading3"/>
        <w:pPrChange w:id="61" w:author="Liam Sykes" w:date="2022-03-21T11:28:00Z">
          <w:pPr>
            <w:pStyle w:val="Heading5"/>
          </w:pPr>
        </w:pPrChange>
      </w:pPr>
      <w:r w:rsidRPr="00B071E4">
        <w:t>Section 01060 – Regulatory Requirements</w:t>
      </w:r>
    </w:p>
    <w:p w14:paraId="7BAA6536" w14:textId="3DA962D7" w:rsidR="008A4CEB" w:rsidDel="00F710A6" w:rsidRDefault="008A4CEB">
      <w:pPr>
        <w:pStyle w:val="Heading3"/>
        <w:rPr>
          <w:del w:id="62" w:author="Liam Sykes" w:date="2022-03-21T11:33:00Z"/>
        </w:rPr>
        <w:pPrChange w:id="63" w:author="Liam Sykes" w:date="2022-03-21T11:28:00Z">
          <w:pPr>
            <w:pStyle w:val="Heading5"/>
          </w:pPr>
        </w:pPrChange>
      </w:pPr>
      <w:del w:id="64" w:author="Liam Sykes" w:date="2022-03-21T11:33:00Z">
        <w:r w:rsidRPr="00B071E4" w:rsidDel="00F710A6">
          <w:delText>Section 01355 – Waste Management and Disposal</w:delText>
        </w:r>
      </w:del>
    </w:p>
    <w:p w14:paraId="7C5C80B5" w14:textId="4053264B" w:rsidR="000F2233" w:rsidRDefault="000F2233">
      <w:pPr>
        <w:pStyle w:val="Heading3"/>
        <w:pPrChange w:id="65" w:author="Liam Sykes" w:date="2022-03-21T11:28:00Z">
          <w:pPr>
            <w:pStyle w:val="Heading5"/>
          </w:pPr>
        </w:pPrChange>
      </w:pPr>
      <w:r w:rsidRPr="00B071E4">
        <w:t>Section 01</w:t>
      </w:r>
      <w:r>
        <w:t>520</w:t>
      </w:r>
      <w:r w:rsidRPr="00B071E4">
        <w:t xml:space="preserve"> – </w:t>
      </w:r>
      <w:r>
        <w:t>Field Office</w:t>
      </w:r>
    </w:p>
    <w:p w14:paraId="52F9B6E9" w14:textId="77777777" w:rsidR="008A4CEB" w:rsidRPr="00B071E4" w:rsidRDefault="008A4CEB">
      <w:pPr>
        <w:pStyle w:val="Heading3"/>
        <w:pPrChange w:id="66" w:author="Liam Sykes" w:date="2022-03-21T11:28:00Z">
          <w:pPr>
            <w:pStyle w:val="Heading5"/>
          </w:pPr>
        </w:pPrChange>
      </w:pPr>
      <w:r w:rsidRPr="00B071E4">
        <w:t>Section 01600 – Material and Equipment</w:t>
      </w:r>
    </w:p>
    <w:p w14:paraId="602767E3" w14:textId="77777777" w:rsidR="008A4CEB" w:rsidRPr="00B071E4" w:rsidRDefault="008A4CEB">
      <w:pPr>
        <w:pStyle w:val="Heading3"/>
        <w:pPrChange w:id="67" w:author="Liam Sykes" w:date="2022-03-21T11:28:00Z">
          <w:pPr>
            <w:pStyle w:val="Heading5"/>
          </w:pPr>
        </w:pPrChange>
      </w:pPr>
      <w:r w:rsidRPr="00B071E4">
        <w:t>Section 02821 – Chain Link Fence and Gates</w:t>
      </w:r>
    </w:p>
    <w:p w14:paraId="73E4C7E8" w14:textId="037AE55F" w:rsidR="00420F6A" w:rsidRPr="009435C6" w:rsidRDefault="00420F6A" w:rsidP="004006AA">
      <w:pPr>
        <w:pStyle w:val="Heading2"/>
      </w:pPr>
      <w:r w:rsidRPr="009435C6">
        <w:t>Measurement and Payment</w:t>
      </w:r>
    </w:p>
    <w:p w14:paraId="005DF3DB" w14:textId="3E0DEDC6" w:rsidR="008C4502" w:rsidRPr="00383BEC" w:rsidRDefault="008C4502" w:rsidP="008C4502">
      <w:pPr>
        <w:pStyle w:val="Heading3"/>
        <w:numPr>
          <w:ilvl w:val="2"/>
          <w:numId w:val="20"/>
        </w:numPr>
      </w:pPr>
      <w:r w:rsidRPr="00383BEC">
        <w:t xml:space="preserve">All costs associated with the work of this section shall be included in the price for </w:t>
      </w:r>
      <w:commentRangeStart w:id="68"/>
      <w:r>
        <w:t xml:space="preserve">Item </w:t>
      </w:r>
      <w:r w:rsidRPr="005C7234">
        <w:t>No.</w:t>
      </w:r>
      <w:ins w:id="69" w:author="Liam Sykes" w:date="2022-03-21T11:29:00Z">
        <w:r w:rsidR="00CC16D4">
          <w:t xml:space="preserve"> </w:t>
        </w:r>
      </w:ins>
      <w:ins w:id="70" w:author="Liam Sykes" w:date="2022-03-21T11:28:00Z">
        <w:r w:rsidR="006B7461">
          <w:t>A1.</w:t>
        </w:r>
      </w:ins>
      <w:del w:id="71" w:author="Johnny Pang" w:date="2022-04-16T15:29:00Z">
        <w:r w:rsidDel="005520C5">
          <w:delText xml:space="preserve"> </w:delText>
        </w:r>
        <w:r w:rsidRPr="009F40A6" w:rsidDel="005520C5">
          <w:rPr>
            <w:highlight w:val="yellow"/>
          </w:rPr>
          <w:delText>XX</w:delText>
        </w:r>
        <w:r w:rsidRPr="00383BEC" w:rsidDel="005520C5">
          <w:delText xml:space="preserve"> </w:delText>
        </w:r>
      </w:del>
      <w:ins w:id="72" w:author="Johnny Pang" w:date="2022-04-16T15:29:00Z">
        <w:r w:rsidR="005520C5">
          <w:t>07</w:t>
        </w:r>
        <w:r w:rsidR="005520C5" w:rsidRPr="00383BEC">
          <w:t xml:space="preserve"> </w:t>
        </w:r>
      </w:ins>
      <w:r w:rsidRPr="00383BEC">
        <w:t>in the Bid Form</w:t>
      </w:r>
      <w:r>
        <w:t>.</w:t>
      </w:r>
      <w:commentRangeEnd w:id="68"/>
      <w:r w:rsidR="009C23E6">
        <w:rPr>
          <w:rStyle w:val="CommentReference"/>
          <w:szCs w:val="22"/>
        </w:rPr>
        <w:commentReference w:id="68"/>
      </w:r>
    </w:p>
    <w:p w14:paraId="11CA0DC1" w14:textId="1A63BDCE" w:rsidR="005448D1" w:rsidRPr="005448D1" w:rsidRDefault="005448D1" w:rsidP="005448D1">
      <w:pPr>
        <w:pStyle w:val="Heading3"/>
      </w:pPr>
      <w:r w:rsidRPr="005448D1">
        <w:t xml:space="preserve">Payment for </w:t>
      </w:r>
      <w:ins w:id="73" w:author="Liam Sykes" w:date="2022-03-21T11:29:00Z">
        <w:r w:rsidR="00CC16D4">
          <w:t>Item No. A1.</w:t>
        </w:r>
        <w:del w:id="74" w:author="Johnny Pang" w:date="2022-04-16T15:29:00Z">
          <w:r w:rsidR="00CC16D4" w:rsidRPr="00CC16D4" w:rsidDel="005520C5">
            <w:rPr>
              <w:color w:val="2B579A"/>
              <w:highlight w:val="yellow"/>
              <w:shd w:val="clear" w:color="auto" w:fill="E6E6E6"/>
              <w:rPrChange w:id="75" w:author="Liam Sykes" w:date="2022-03-21T11:29:00Z">
                <w:rPr>
                  <w:color w:val="2B579A"/>
                  <w:shd w:val="clear" w:color="auto" w:fill="E6E6E6"/>
                </w:rPr>
              </w:rPrChange>
            </w:rPr>
            <w:delText>XX</w:delText>
          </w:r>
        </w:del>
      </w:ins>
      <w:ins w:id="76" w:author="Johnny Pang" w:date="2022-04-16T15:29:00Z">
        <w:r w:rsidR="005520C5">
          <w:rPr>
            <w:color w:val="2B579A"/>
            <w:shd w:val="clear" w:color="auto" w:fill="E6E6E6"/>
          </w:rPr>
          <w:t>07</w:t>
        </w:r>
      </w:ins>
      <w:ins w:id="77" w:author="Liam Sykes" w:date="2022-03-21T11:29:00Z">
        <w:r w:rsidR="00CC16D4">
          <w:t xml:space="preserve"> </w:t>
        </w:r>
      </w:ins>
      <w:del w:id="78" w:author="Liam Sykes" w:date="2022-03-21T11:29:00Z">
        <w:r w:rsidRPr="005448D1" w:rsidDel="00CC16D4">
          <w:delText>the Mobilizat</w:delText>
        </w:r>
        <w:r w:rsidDel="00CC16D4">
          <w:delText xml:space="preserve">ion/Demobilization </w:delText>
        </w:r>
      </w:del>
      <w:r w:rsidRPr="005448D1">
        <w:t>shall be made as follows:</w:t>
      </w:r>
    </w:p>
    <w:p w14:paraId="538DBB6F" w14:textId="157A598C" w:rsidR="00D334D5" w:rsidRPr="00D334D5" w:rsidRDefault="00D334D5" w:rsidP="005448D1">
      <w:pPr>
        <w:pStyle w:val="Heading4"/>
      </w:pPr>
      <w:r w:rsidRPr="00D334D5">
        <w:t>Sixty percent (60%) upon commencement of construction, after full mobilization has been completed. The payment for mobilization shall be included in the first payment certificate issued f</w:t>
      </w:r>
      <w:r>
        <w:t>or the contract subject to the C</w:t>
      </w:r>
      <w:r w:rsidRPr="00D334D5">
        <w:t xml:space="preserve">onsultant being satisfied that full mobilization has been carried out. If the </w:t>
      </w:r>
      <w:r>
        <w:t>Consultant</w:t>
      </w:r>
      <w:r w:rsidRPr="00D334D5">
        <w:t xml:space="preserve"> is not so satisfied, the </w:t>
      </w:r>
      <w:r>
        <w:t>Consultant</w:t>
      </w:r>
      <w:r w:rsidRPr="00D334D5">
        <w:t xml:space="preserve"> shall allow a payment in an amount which, in the </w:t>
      </w:r>
      <w:r>
        <w:t>Consultant</w:t>
      </w:r>
      <w:r w:rsidRPr="00D334D5">
        <w:t>’s opinion, reflects the degree of mobilization effected to date.</w:t>
      </w:r>
    </w:p>
    <w:p w14:paraId="1B0BB374" w14:textId="0B2F9BBF" w:rsidR="00D334D5" w:rsidRPr="00D334D5" w:rsidRDefault="00D334D5" w:rsidP="005448D1">
      <w:pPr>
        <w:pStyle w:val="Heading4"/>
      </w:pPr>
      <w:r w:rsidRPr="00D334D5">
        <w:t xml:space="preserve">Progressively from 60% at the commencement of construction to 85% at </w:t>
      </w:r>
      <w:ins w:id="79" w:author="Liam Sykes" w:date="2022-03-21T11:30:00Z">
        <w:r w:rsidR="00084602">
          <w:t>S</w:t>
        </w:r>
      </w:ins>
      <w:del w:id="80" w:author="Liam Sykes" w:date="2022-03-21T11:30:00Z">
        <w:r w:rsidRPr="00D334D5" w:rsidDel="00084602">
          <w:delText>s</w:delText>
        </w:r>
      </w:del>
      <w:r w:rsidRPr="00D334D5">
        <w:t xml:space="preserve">ubstantial </w:t>
      </w:r>
      <w:ins w:id="81" w:author="Liam Sykes" w:date="2022-03-21T11:30:00Z">
        <w:r w:rsidR="00084602">
          <w:t>P</w:t>
        </w:r>
      </w:ins>
      <w:del w:id="82" w:author="Liam Sykes" w:date="2022-03-21T11:30:00Z">
        <w:r w:rsidRPr="00D334D5" w:rsidDel="00084602">
          <w:delText>p</w:delText>
        </w:r>
      </w:del>
      <w:r w:rsidRPr="00D334D5">
        <w:t>erformance of the work (a total of 25% prorated over the contract).</w:t>
      </w:r>
    </w:p>
    <w:p w14:paraId="5AA312C1" w14:textId="2EC1E63C" w:rsidR="00D334D5" w:rsidRDefault="00D334D5" w:rsidP="005448D1">
      <w:pPr>
        <w:pStyle w:val="Heading4"/>
      </w:pPr>
      <w:r w:rsidRPr="00D334D5">
        <w:t xml:space="preserve">The remaining 15% is to be paid upon </w:t>
      </w:r>
      <w:ins w:id="83" w:author="Liam Sykes" w:date="2022-03-21T11:30:00Z">
        <w:r w:rsidR="00084602">
          <w:t>T</w:t>
        </w:r>
      </w:ins>
      <w:del w:id="84" w:author="Liam Sykes" w:date="2022-03-21T11:30:00Z">
        <w:r w:rsidRPr="00D334D5" w:rsidDel="00084602">
          <w:delText>t</w:delText>
        </w:r>
      </w:del>
      <w:r w:rsidRPr="00D334D5">
        <w:t xml:space="preserve">otal </w:t>
      </w:r>
      <w:ins w:id="85" w:author="Liam Sykes" w:date="2022-03-21T11:30:00Z">
        <w:r w:rsidR="00084602">
          <w:t>P</w:t>
        </w:r>
      </w:ins>
      <w:del w:id="86" w:author="Liam Sykes" w:date="2022-03-21T11:30:00Z">
        <w:r w:rsidRPr="00D334D5" w:rsidDel="00084602">
          <w:delText>p</w:delText>
        </w:r>
      </w:del>
      <w:r w:rsidRPr="00D334D5">
        <w:t>erformance of the work.</w:t>
      </w:r>
    </w:p>
    <w:p w14:paraId="4866DCF5" w14:textId="1F5D8C75" w:rsidR="00E44131" w:rsidRDefault="00E44131" w:rsidP="00E44131">
      <w:pPr>
        <w:pStyle w:val="Heading3"/>
      </w:pPr>
      <w:r w:rsidRPr="00436D0C">
        <w:t>The price entered for this item shall be consistent with the costs involved but sh</w:t>
      </w:r>
      <w:r>
        <w:t>ould</w:t>
      </w:r>
      <w:r w:rsidRPr="00436D0C">
        <w:t xml:space="preserve"> not, in any event, exceed </w:t>
      </w:r>
      <w:r>
        <w:t>three</w:t>
      </w:r>
      <w:r w:rsidRPr="00436D0C">
        <w:t xml:space="preserve"> percent (</w:t>
      </w:r>
      <w:r>
        <w:t>3</w:t>
      </w:r>
      <w:r w:rsidRPr="00436D0C">
        <w:t xml:space="preserve">%) of the </w:t>
      </w:r>
      <w:r>
        <w:t xml:space="preserve">Estimated </w:t>
      </w:r>
      <w:r w:rsidRPr="00436D0C">
        <w:t>Contract Price.</w:t>
      </w:r>
      <w:r>
        <w:t xml:space="preserve"> In the event that this item exceeds three percent (3%) of the Estimated Contract Price the Region reserves the right, in its sole discretion, to apportion some or all of the value of this item to demobilization component, which will be paid upon the completion of demobilization.</w:t>
      </w:r>
    </w:p>
    <w:p w14:paraId="1A93477B" w14:textId="77777777" w:rsidR="005448D1" w:rsidRDefault="005448D1" w:rsidP="005448D1">
      <w:pPr>
        <w:pStyle w:val="Heading3"/>
      </w:pPr>
      <w:r>
        <w:t>This item shall not include the costs of mobilization and demobilization of equipment used exclusively for trenchless installations.</w:t>
      </w:r>
    </w:p>
    <w:p w14:paraId="2E8CC48B" w14:textId="77777777" w:rsidR="00CF0043" w:rsidRPr="00B071E4" w:rsidRDefault="00CF0043" w:rsidP="004006AA">
      <w:pPr>
        <w:pStyle w:val="Heading2"/>
      </w:pPr>
      <w:r w:rsidRPr="004006AA">
        <w:t>Submittals</w:t>
      </w:r>
    </w:p>
    <w:p w14:paraId="695CDEBD" w14:textId="77777777" w:rsidR="00CF0043" w:rsidRPr="00B071E4" w:rsidRDefault="00CF0043" w:rsidP="005240DE">
      <w:pPr>
        <w:pStyle w:val="Heading3"/>
      </w:pPr>
      <w:r w:rsidRPr="00B071E4">
        <w:t>Info</w:t>
      </w:r>
      <w:r w:rsidRPr="00392BA6">
        <w:t>rmati</w:t>
      </w:r>
      <w:r w:rsidRPr="00B071E4">
        <w:t>onal Submittals:</w:t>
      </w:r>
    </w:p>
    <w:p w14:paraId="2AD9D520" w14:textId="77777777" w:rsidR="00CF0043" w:rsidRPr="00B071E4" w:rsidRDefault="00CF0043" w:rsidP="004006AA">
      <w:pPr>
        <w:pStyle w:val="Heading4"/>
      </w:pPr>
      <w:r w:rsidRPr="004006AA">
        <w:t>Copies</w:t>
      </w:r>
      <w:r w:rsidRPr="00B071E4">
        <w:t xml:space="preserve"> of permits and approvals for construction as required by </w:t>
      </w:r>
      <w:r w:rsidR="00AB5927" w:rsidRPr="00B071E4">
        <w:t>any applicable l</w:t>
      </w:r>
      <w:r w:rsidRPr="00B071E4">
        <w:t xml:space="preserve">aws and </w:t>
      </w:r>
      <w:r w:rsidR="00AB5927" w:rsidRPr="00B071E4">
        <w:t>r</w:t>
      </w:r>
      <w:r w:rsidRPr="00B071E4">
        <w:t>egulations and governing agencies.</w:t>
      </w:r>
      <w:r w:rsidR="000C2488" w:rsidRPr="00B071E4">
        <w:t xml:space="preserve"> Proof of compliance with relevant requirements under Section 01060 – Regulatory Requirements including all reports received from approving agencies.</w:t>
      </w:r>
    </w:p>
    <w:p w14:paraId="01D1E5A6" w14:textId="77777777" w:rsidR="00CF0043" w:rsidRPr="00B071E4" w:rsidRDefault="00CF0043" w:rsidP="004006AA">
      <w:pPr>
        <w:pStyle w:val="Heading4"/>
      </w:pPr>
      <w:r w:rsidRPr="00B071E4">
        <w:t>Temporary Utility Submittals:</w:t>
      </w:r>
    </w:p>
    <w:p w14:paraId="6C63CD8B" w14:textId="77777777" w:rsidR="00CF0043" w:rsidRPr="00B071E4" w:rsidRDefault="00CF0043" w:rsidP="00D50DD2">
      <w:pPr>
        <w:pStyle w:val="Heading5"/>
      </w:pPr>
      <w:r w:rsidRPr="00B071E4">
        <w:t>El</w:t>
      </w:r>
      <w:r w:rsidRPr="004006AA">
        <w:t xml:space="preserve">ectric </w:t>
      </w:r>
      <w:r w:rsidRPr="00B071E4">
        <w:t>power supply.</w:t>
      </w:r>
    </w:p>
    <w:p w14:paraId="4BD14F33" w14:textId="77777777" w:rsidR="00CF0043" w:rsidRPr="00B071E4" w:rsidRDefault="00CF0043" w:rsidP="00D50DD2">
      <w:pPr>
        <w:pStyle w:val="Heading5"/>
      </w:pPr>
      <w:r w:rsidRPr="00B071E4">
        <w:t>Water supply.</w:t>
      </w:r>
    </w:p>
    <w:p w14:paraId="37D8321E" w14:textId="77777777" w:rsidR="00CF0043" w:rsidRPr="00B071E4" w:rsidRDefault="00CF0043" w:rsidP="004006AA">
      <w:pPr>
        <w:pStyle w:val="Heading4"/>
      </w:pPr>
      <w:r w:rsidRPr="00B071E4">
        <w:t>Temporary Construction Submittals:</w:t>
      </w:r>
    </w:p>
    <w:p w14:paraId="7C077386" w14:textId="77777777" w:rsidR="00CF0043" w:rsidRPr="00B071E4" w:rsidRDefault="00CF0043" w:rsidP="00D50DD2">
      <w:pPr>
        <w:pStyle w:val="Heading5"/>
      </w:pPr>
      <w:r w:rsidRPr="00B071E4">
        <w:t>Parking area plans.</w:t>
      </w:r>
    </w:p>
    <w:p w14:paraId="44E7D896" w14:textId="77777777" w:rsidR="00CF0043" w:rsidRPr="00B071E4" w:rsidRDefault="00CF0043" w:rsidP="00D50DD2">
      <w:pPr>
        <w:pStyle w:val="Heading5"/>
      </w:pPr>
      <w:r w:rsidRPr="00B071E4">
        <w:lastRenderedPageBreak/>
        <w:t xml:space="preserve">Contractor’s field office layout, storage yard, </w:t>
      </w:r>
      <w:r w:rsidR="00507A96" w:rsidRPr="00B071E4">
        <w:t xml:space="preserve">lay-down areas </w:t>
      </w:r>
      <w:r w:rsidRPr="00B071E4">
        <w:t>and storage building plans, including gravel surfaced area</w:t>
      </w:r>
      <w:r w:rsidR="00AB5927" w:rsidRPr="00B071E4">
        <w:t>s</w:t>
      </w:r>
      <w:r w:rsidRPr="00B071E4">
        <w:t>.</w:t>
      </w:r>
    </w:p>
    <w:p w14:paraId="0D6CC48B" w14:textId="77777777" w:rsidR="00CF0043" w:rsidRPr="00B071E4" w:rsidRDefault="00CF0043" w:rsidP="00D50DD2">
      <w:pPr>
        <w:pStyle w:val="Heading5"/>
      </w:pPr>
      <w:r w:rsidRPr="00B071E4">
        <w:t>Fencing and protective barrier locations and details.</w:t>
      </w:r>
    </w:p>
    <w:p w14:paraId="20BCB801" w14:textId="77777777" w:rsidR="00CF0043" w:rsidRPr="00B071E4" w:rsidRDefault="00CF0043" w:rsidP="00D50DD2">
      <w:pPr>
        <w:pStyle w:val="Heading5"/>
      </w:pPr>
      <w:r w:rsidRPr="00B071E4">
        <w:t xml:space="preserve">Traffic Control and Routing Plans: As specified herein, and </w:t>
      </w:r>
      <w:r w:rsidR="00AB5927" w:rsidRPr="00B071E4">
        <w:t xml:space="preserve">any </w:t>
      </w:r>
      <w:r w:rsidRPr="00B071E4">
        <w:t>proposed revisions thereto.</w:t>
      </w:r>
    </w:p>
    <w:p w14:paraId="55678B82" w14:textId="77777777" w:rsidR="00CF0043" w:rsidRPr="00B071E4" w:rsidRDefault="00CF0043" w:rsidP="004006AA">
      <w:pPr>
        <w:pStyle w:val="Heading2"/>
      </w:pPr>
      <w:r w:rsidRPr="00B071E4">
        <w:t>Mobilization</w:t>
      </w:r>
    </w:p>
    <w:p w14:paraId="005FCCBA" w14:textId="77777777" w:rsidR="00CF0043" w:rsidRPr="00B071E4" w:rsidRDefault="00CF0043" w:rsidP="00D334D5">
      <w:pPr>
        <w:pStyle w:val="Heading3"/>
      </w:pPr>
      <w:r w:rsidRPr="00B071E4">
        <w:t>Mobilization shall include, but not be limited to, these principal items:</w:t>
      </w:r>
    </w:p>
    <w:p w14:paraId="763DAE85" w14:textId="77777777" w:rsidR="00CF0043" w:rsidRPr="00B071E4" w:rsidRDefault="00CF0043" w:rsidP="004006AA">
      <w:pPr>
        <w:pStyle w:val="Heading4"/>
      </w:pPr>
      <w:r w:rsidRPr="00B071E4">
        <w:t xml:space="preserve">Obtaining </w:t>
      </w:r>
      <w:r w:rsidR="00AB5927" w:rsidRPr="00B071E4">
        <w:t xml:space="preserve">the </w:t>
      </w:r>
      <w:r w:rsidRPr="00B071E4">
        <w:t>required permits.</w:t>
      </w:r>
    </w:p>
    <w:p w14:paraId="375D11F0" w14:textId="77777777" w:rsidR="00CF0043" w:rsidRPr="00B071E4" w:rsidRDefault="00CF0043" w:rsidP="004006AA">
      <w:pPr>
        <w:pStyle w:val="Heading4"/>
      </w:pPr>
      <w:r w:rsidRPr="00B071E4">
        <w:t xml:space="preserve">Moving </w:t>
      </w:r>
      <w:r w:rsidR="00AB5927" w:rsidRPr="00B071E4">
        <w:t xml:space="preserve">the </w:t>
      </w:r>
      <w:r w:rsidRPr="00B071E4">
        <w:t xml:space="preserve">Contractor’s field office and equipment required for </w:t>
      </w:r>
      <w:r w:rsidR="00B34158" w:rsidRPr="00B071E4">
        <w:t xml:space="preserve">the </w:t>
      </w:r>
      <w:r w:rsidRPr="00B071E4">
        <w:t xml:space="preserve">first month </w:t>
      </w:r>
      <w:r w:rsidR="00AB5927" w:rsidRPr="00B071E4">
        <w:t xml:space="preserve">of </w:t>
      </w:r>
      <w:r w:rsidRPr="00B071E4">
        <w:t xml:space="preserve">operations onto </w:t>
      </w:r>
      <w:r w:rsidR="00AB5927" w:rsidRPr="00B071E4">
        <w:t>the S</w:t>
      </w:r>
      <w:r w:rsidRPr="00B071E4">
        <w:t>ite.</w:t>
      </w:r>
    </w:p>
    <w:p w14:paraId="08860260" w14:textId="77777777" w:rsidR="00CF0043" w:rsidRPr="00B071E4" w:rsidRDefault="00CF0043" w:rsidP="004006AA">
      <w:pPr>
        <w:pStyle w:val="Heading4"/>
      </w:pPr>
      <w:r w:rsidRPr="00B071E4">
        <w:t>Installing temporary construction power, wiring, and lighting facilities.</w:t>
      </w:r>
    </w:p>
    <w:p w14:paraId="1815DCB7" w14:textId="77777777" w:rsidR="00CF0043" w:rsidRPr="00B071E4" w:rsidRDefault="00CF0043" w:rsidP="004006AA">
      <w:pPr>
        <w:pStyle w:val="Heading4"/>
      </w:pPr>
      <w:r w:rsidRPr="00B071E4">
        <w:t xml:space="preserve">Providing </w:t>
      </w:r>
      <w:r w:rsidR="003D3A7A" w:rsidRPr="00B071E4">
        <w:t xml:space="preserve">dependable </w:t>
      </w:r>
      <w:r w:rsidRPr="00B071E4">
        <w:t>onsite communication facilities</w:t>
      </w:r>
      <w:r w:rsidR="00AB5927" w:rsidRPr="00B071E4">
        <w:t xml:space="preserve"> at the Site</w:t>
      </w:r>
      <w:r w:rsidRPr="00B071E4">
        <w:t xml:space="preserve">, </w:t>
      </w:r>
      <w:r w:rsidR="00B34158" w:rsidRPr="00B071E4">
        <w:t xml:space="preserve">including but not limited to, </w:t>
      </w:r>
      <w:r w:rsidRPr="00B071E4">
        <w:t>telephones</w:t>
      </w:r>
      <w:r w:rsidR="00753192" w:rsidRPr="00B071E4">
        <w:t xml:space="preserve"> and internet access</w:t>
      </w:r>
      <w:r w:rsidRPr="00B071E4">
        <w:t>.</w:t>
      </w:r>
      <w:r w:rsidR="00753192" w:rsidRPr="00B071E4">
        <w:t xml:space="preserve"> </w:t>
      </w:r>
      <w:r w:rsidR="003D3A7A" w:rsidRPr="00B071E4">
        <w:t xml:space="preserve">Wireless communication can only be considered after verifying </w:t>
      </w:r>
      <w:r w:rsidR="00F93861" w:rsidRPr="00B071E4">
        <w:t xml:space="preserve">that </w:t>
      </w:r>
      <w:r w:rsidR="003D3A7A" w:rsidRPr="00B071E4">
        <w:t>the Site location signal strength from service providers is sufficient.</w:t>
      </w:r>
    </w:p>
    <w:p w14:paraId="19C12908" w14:textId="77777777" w:rsidR="00CF0043" w:rsidRPr="00B071E4" w:rsidRDefault="00CF0043" w:rsidP="004006AA">
      <w:pPr>
        <w:pStyle w:val="Heading4"/>
      </w:pPr>
      <w:r w:rsidRPr="00B071E4">
        <w:t xml:space="preserve">Providing sanitary facilities and potable water facilities </w:t>
      </w:r>
      <w:r w:rsidR="00AB5927" w:rsidRPr="00B071E4">
        <w:t xml:space="preserve">at the Site, </w:t>
      </w:r>
      <w:r w:rsidRPr="00B071E4">
        <w:t>as specified</w:t>
      </w:r>
      <w:r w:rsidR="00B34158" w:rsidRPr="00B071E4">
        <w:t xml:space="preserve"> in the Contract Documents</w:t>
      </w:r>
      <w:r w:rsidRPr="00B071E4">
        <w:t xml:space="preserve"> and as required by </w:t>
      </w:r>
      <w:r w:rsidR="00AB5927" w:rsidRPr="00B071E4">
        <w:t>the applicable l</w:t>
      </w:r>
      <w:r w:rsidRPr="00B071E4">
        <w:t>aws</w:t>
      </w:r>
      <w:r w:rsidR="00B34158" w:rsidRPr="00B071E4">
        <w:t xml:space="preserve">, </w:t>
      </w:r>
      <w:r w:rsidR="00AB5927" w:rsidRPr="00B071E4">
        <w:t>r</w:t>
      </w:r>
      <w:r w:rsidRPr="00B071E4">
        <w:t>egulations, and governing agencies.</w:t>
      </w:r>
    </w:p>
    <w:p w14:paraId="6BBE4ED0" w14:textId="77777777" w:rsidR="00CF0043" w:rsidRPr="00B071E4" w:rsidRDefault="00CF0043" w:rsidP="004006AA">
      <w:pPr>
        <w:pStyle w:val="Heading4"/>
      </w:pPr>
      <w:r w:rsidRPr="00B071E4">
        <w:t>Arranging for</w:t>
      </w:r>
      <w:r w:rsidR="00AB5927" w:rsidRPr="00B071E4">
        <w:t>,</w:t>
      </w:r>
      <w:r w:rsidRPr="00B071E4">
        <w:t xml:space="preserve"> and erection of</w:t>
      </w:r>
      <w:r w:rsidR="00AB5927" w:rsidRPr="00B071E4">
        <w:t>, the</w:t>
      </w:r>
      <w:r w:rsidRPr="00B071E4">
        <w:t xml:space="preserve"> Contractor’s work and storage yard.</w:t>
      </w:r>
    </w:p>
    <w:p w14:paraId="7EE26E0E" w14:textId="77777777" w:rsidR="00CF0043" w:rsidRPr="00B071E4" w:rsidRDefault="00CF0043" w:rsidP="004006AA">
      <w:pPr>
        <w:pStyle w:val="Heading4"/>
      </w:pPr>
      <w:r w:rsidRPr="00B071E4">
        <w:t xml:space="preserve">Posting </w:t>
      </w:r>
      <w:r w:rsidR="00AB5927" w:rsidRPr="00B071E4">
        <w:t xml:space="preserve">the </w:t>
      </w:r>
      <w:r w:rsidRPr="00B071E4">
        <w:t xml:space="preserve">Occupational Health and Safety Act </w:t>
      </w:r>
      <w:r w:rsidR="00AB5927" w:rsidRPr="00B071E4">
        <w:t xml:space="preserve">and </w:t>
      </w:r>
      <w:r w:rsidRPr="00B071E4">
        <w:t>required notices</w:t>
      </w:r>
      <w:r w:rsidR="00AB5927" w:rsidRPr="00B071E4">
        <w:t xml:space="preserve"> in an accessible location at the Site</w:t>
      </w:r>
      <w:r w:rsidRPr="00B071E4">
        <w:t xml:space="preserve"> and establishing safety programs and procedures.</w:t>
      </w:r>
    </w:p>
    <w:p w14:paraId="4FA50FE3" w14:textId="77777777" w:rsidR="00CF0043" w:rsidRPr="00B071E4" w:rsidRDefault="00CF0043" w:rsidP="004006AA">
      <w:pPr>
        <w:pStyle w:val="Heading4"/>
      </w:pPr>
      <w:r w:rsidRPr="00B071E4">
        <w:t xml:space="preserve">Having </w:t>
      </w:r>
      <w:r w:rsidR="00AB5927" w:rsidRPr="00B071E4">
        <w:t xml:space="preserve">the </w:t>
      </w:r>
      <w:r w:rsidRPr="00B071E4">
        <w:t xml:space="preserve">Contractor’s superintendent at </w:t>
      </w:r>
      <w:r w:rsidR="00AB5927" w:rsidRPr="00B071E4">
        <w:t>the S</w:t>
      </w:r>
      <w:r w:rsidRPr="00B071E4">
        <w:t xml:space="preserve">ite </w:t>
      </w:r>
      <w:r w:rsidR="00AB5927" w:rsidRPr="00B071E4">
        <w:t xml:space="preserve">on a </w:t>
      </w:r>
      <w:r w:rsidRPr="00B071E4">
        <w:t>full time</w:t>
      </w:r>
      <w:r w:rsidR="00AB5927" w:rsidRPr="00B071E4">
        <w:t xml:space="preserve"> basis</w:t>
      </w:r>
      <w:r w:rsidRPr="00B071E4">
        <w:t>.</w:t>
      </w:r>
    </w:p>
    <w:p w14:paraId="0A5F5A99" w14:textId="633C3C23" w:rsidR="00CF0043" w:rsidRPr="00B071E4" w:rsidRDefault="00F84DA9" w:rsidP="005240DE">
      <w:pPr>
        <w:pStyle w:val="Heading3"/>
      </w:pPr>
      <w:r w:rsidRPr="009435C6">
        <w:t>The Contractor is responsible for identifying suitable premises for establishment of the Site offices, work area and storage yard, and for all necessary arrangements required to secure use of these premises for the duration of the Contract Works</w:t>
      </w:r>
      <w:r w:rsidR="004C758B">
        <w:t>.</w:t>
      </w:r>
    </w:p>
    <w:p w14:paraId="07235EFA" w14:textId="77777777" w:rsidR="00CF0043" w:rsidRPr="00B071E4" w:rsidRDefault="00CF0043" w:rsidP="004006AA">
      <w:pPr>
        <w:pStyle w:val="Heading2"/>
      </w:pPr>
      <w:r w:rsidRPr="00B071E4">
        <w:t>Protection of</w:t>
      </w:r>
      <w:r w:rsidR="00F84DA9">
        <w:t xml:space="preserve"> </w:t>
      </w:r>
      <w:r w:rsidRPr="00B071E4">
        <w:t>Work and Property</w:t>
      </w:r>
    </w:p>
    <w:p w14:paraId="72FF438E" w14:textId="0FB7DCEF" w:rsidR="00CF0043" w:rsidRPr="00B071E4" w:rsidRDefault="00140824" w:rsidP="005240DE">
      <w:pPr>
        <w:pStyle w:val="Heading3"/>
      </w:pPr>
      <w:r>
        <w:t>The Contractor shall c</w:t>
      </w:r>
      <w:r w:rsidR="00CF0043" w:rsidRPr="00B071E4">
        <w:t xml:space="preserve">omply with </w:t>
      </w:r>
      <w:r w:rsidR="00B60F36" w:rsidRPr="00B071E4">
        <w:t xml:space="preserve">the </w:t>
      </w:r>
      <w:r w:rsidR="001A09DD" w:rsidRPr="00B071E4">
        <w:t>Region</w:t>
      </w:r>
      <w:r w:rsidR="00CF0043" w:rsidRPr="00B071E4">
        <w:t>’s safety rules</w:t>
      </w:r>
      <w:r w:rsidR="00B60F36" w:rsidRPr="00B071E4">
        <w:t xml:space="preserve">, including but not limited to the Region’s </w:t>
      </w:r>
      <w:r w:rsidR="008C4502" w:rsidRPr="008C4502">
        <w:t>Health and Safety Guide for Construction Contractors</w:t>
      </w:r>
      <w:r w:rsidR="00B60F36" w:rsidRPr="00B071E4">
        <w:t>,</w:t>
      </w:r>
      <w:r w:rsidR="00CF0043" w:rsidRPr="00B071E4">
        <w:t xml:space="preserve"> while on </w:t>
      </w:r>
      <w:r w:rsidR="00B60F36" w:rsidRPr="00B071E4">
        <w:t xml:space="preserve">the </w:t>
      </w:r>
      <w:r w:rsidR="001A09DD" w:rsidRPr="00B071E4">
        <w:t>Region</w:t>
      </w:r>
      <w:r w:rsidR="00CF0043" w:rsidRPr="00B071E4">
        <w:t xml:space="preserve">’s </w:t>
      </w:r>
      <w:r>
        <w:t xml:space="preserve">and Local Municipalities’ </w:t>
      </w:r>
      <w:r w:rsidR="00CF0043" w:rsidRPr="00B071E4">
        <w:t>propert</w:t>
      </w:r>
      <w:r>
        <w:t>ies</w:t>
      </w:r>
      <w:r w:rsidR="00CF0043" w:rsidRPr="00B071E4">
        <w:t>.</w:t>
      </w:r>
    </w:p>
    <w:p w14:paraId="6CC290AD" w14:textId="77777777" w:rsidR="00CF0043" w:rsidRPr="00D334D5" w:rsidRDefault="009E3FFF" w:rsidP="004006AA">
      <w:pPr>
        <w:pStyle w:val="Heading1"/>
        <w:rPr>
          <w:rFonts w:asciiTheme="minorHAnsi" w:hAnsiTheme="minorHAnsi"/>
        </w:rPr>
      </w:pPr>
      <w:r w:rsidRPr="00D334D5">
        <w:rPr>
          <w:rFonts w:asciiTheme="minorHAnsi" w:hAnsiTheme="minorHAnsi"/>
        </w:rPr>
        <w:t>PRODUCTS</w:t>
      </w:r>
    </w:p>
    <w:p w14:paraId="60160E2F" w14:textId="77777777" w:rsidR="00FA4C11" w:rsidRPr="00FA4C11" w:rsidRDefault="00FA4C11" w:rsidP="004006AA">
      <w:pPr>
        <w:pStyle w:val="Heading2"/>
        <w:numPr>
          <w:ilvl w:val="1"/>
          <w:numId w:val="19"/>
        </w:numPr>
      </w:pPr>
      <w:r w:rsidRPr="00FA4C11">
        <w:t>Temporary Fencing</w:t>
      </w:r>
    </w:p>
    <w:p w14:paraId="492B10CB" w14:textId="223C9B50" w:rsidR="00FA4C11" w:rsidRPr="009435C6" w:rsidRDefault="00FA4C11" w:rsidP="005240DE">
      <w:pPr>
        <w:pStyle w:val="Heading3"/>
      </w:pPr>
      <w:commentRangeStart w:id="87"/>
      <w:commentRangeStart w:id="88"/>
      <w:commentRangeStart w:id="89"/>
      <w:r w:rsidRPr="009435C6">
        <w:t>The Contractor shall supply and install temporary fast fencing</w:t>
      </w:r>
      <w:r>
        <w:t xml:space="preserve">, </w:t>
      </w:r>
      <w:del w:id="90" w:author="Liam Sykes" w:date="2022-03-21T11:34:00Z">
        <w:r w:rsidRPr="009435C6" w:rsidDel="009E25E4">
          <w:delText>a minimum 2.0 m high</w:delText>
        </w:r>
        <w:r w:rsidDel="009E25E4">
          <w:delText>,</w:delText>
        </w:r>
        <w:r w:rsidRPr="009435C6" w:rsidDel="009E25E4">
          <w:delText xml:space="preserve"> </w:delText>
        </w:r>
      </w:del>
      <w:r w:rsidRPr="009435C6">
        <w:t xml:space="preserve">as shown on </w:t>
      </w:r>
      <w:r>
        <w:t xml:space="preserve">the </w:t>
      </w:r>
      <w:r w:rsidRPr="009435C6">
        <w:t xml:space="preserve">Contract Drawings and/or as directed by the Consultant. </w:t>
      </w:r>
      <w:commentRangeEnd w:id="87"/>
      <w:r w:rsidR="00F5194F">
        <w:rPr>
          <w:rStyle w:val="CommentReference"/>
          <w:szCs w:val="22"/>
        </w:rPr>
        <w:commentReference w:id="87"/>
      </w:r>
      <w:commentRangeEnd w:id="88"/>
      <w:r w:rsidR="003017F0">
        <w:rPr>
          <w:rStyle w:val="CommentReference"/>
          <w:szCs w:val="22"/>
        </w:rPr>
        <w:commentReference w:id="88"/>
      </w:r>
      <w:commentRangeEnd w:id="89"/>
      <w:r w:rsidR="00793EAF">
        <w:rPr>
          <w:rStyle w:val="CommentReference"/>
          <w:szCs w:val="22"/>
        </w:rPr>
        <w:commentReference w:id="89"/>
      </w:r>
    </w:p>
    <w:p w14:paraId="14300EEB" w14:textId="77777777" w:rsidR="00FA4C11" w:rsidRPr="009435C6" w:rsidRDefault="00FA4C11" w:rsidP="000C26FF">
      <w:pPr>
        <w:pStyle w:val="Heading3"/>
        <w:rPr>
          <w:lang w:val="en-CA"/>
        </w:rPr>
      </w:pPr>
      <w:r w:rsidRPr="009435C6">
        <w:t>F</w:t>
      </w:r>
      <w:proofErr w:type="spellStart"/>
      <w:r w:rsidRPr="009435C6">
        <w:rPr>
          <w:lang w:val="en-CA"/>
        </w:rPr>
        <w:t>ast</w:t>
      </w:r>
      <w:proofErr w:type="spellEnd"/>
      <w:r w:rsidRPr="009435C6">
        <w:rPr>
          <w:lang w:val="en-CA"/>
        </w:rPr>
        <w:t xml:space="preserve"> </w:t>
      </w:r>
      <w:r w:rsidRPr="009435C6">
        <w:t>fencing material</w:t>
      </w:r>
      <w:r w:rsidRPr="009435C6">
        <w:rPr>
          <w:lang w:val="en-CA"/>
        </w:rPr>
        <w:t xml:space="preserve"> shall be chain link type and erected to the satisfaction of the Consultant.</w:t>
      </w:r>
    </w:p>
    <w:p w14:paraId="12B918AD" w14:textId="77777777" w:rsidR="00FA4C11" w:rsidRPr="00310313" w:rsidRDefault="00FA4C11">
      <w:pPr>
        <w:pStyle w:val="Heading3"/>
        <w:rPr>
          <w:lang w:val="en-CA"/>
        </w:rPr>
      </w:pPr>
      <w:r w:rsidRPr="00310313">
        <w:rPr>
          <w:lang w:val="en-CA"/>
        </w:rPr>
        <w:t xml:space="preserve">All disturbed areas shall be restored to </w:t>
      </w:r>
      <w:r w:rsidRPr="009435C6">
        <w:t xml:space="preserve">a condition equal to or better than </w:t>
      </w:r>
      <w:r>
        <w:t>its</w:t>
      </w:r>
      <w:r w:rsidRPr="009435C6">
        <w:t xml:space="preserve"> original pre-construction conditions</w:t>
      </w:r>
      <w:r w:rsidRPr="00310313">
        <w:rPr>
          <w:lang w:val="en-CA"/>
        </w:rPr>
        <w:t xml:space="preserve"> upon </w:t>
      </w:r>
      <w:r>
        <w:rPr>
          <w:lang w:val="en-CA"/>
        </w:rPr>
        <w:t xml:space="preserve">the </w:t>
      </w:r>
      <w:r w:rsidRPr="00310313">
        <w:rPr>
          <w:lang w:val="en-CA"/>
        </w:rPr>
        <w:t>removal of the temporary fencing.</w:t>
      </w:r>
    </w:p>
    <w:p w14:paraId="61F46D60" w14:textId="77777777" w:rsidR="009E3FFF" w:rsidRDefault="009E3FFF" w:rsidP="004006AA">
      <w:pPr>
        <w:pStyle w:val="Heading1"/>
      </w:pPr>
      <w:r w:rsidRPr="00B071E4">
        <w:t>EXECUTION</w:t>
      </w:r>
    </w:p>
    <w:p w14:paraId="33DB84F5" w14:textId="3FC60F2F" w:rsidR="005448D1" w:rsidRPr="00B071E4" w:rsidRDefault="005448D1" w:rsidP="005448D1">
      <w:pPr>
        <w:pStyle w:val="Heading2"/>
      </w:pPr>
      <w:r>
        <w:t>Mobilization</w:t>
      </w:r>
    </w:p>
    <w:p w14:paraId="52317E0C" w14:textId="63B53A03" w:rsidR="005520C5" w:rsidRDefault="005520C5" w:rsidP="00B945EA">
      <w:pPr>
        <w:pStyle w:val="Heading3"/>
        <w:rPr>
          <w:ins w:id="91" w:author="Johnny Pang" w:date="2022-04-16T15:31:00Z"/>
        </w:rPr>
      </w:pPr>
      <w:ins w:id="92" w:author="Johnny Pang" w:date="2022-04-16T15:31:00Z">
        <w:r>
          <w:t>The Contractor’s laydown, parking and trailer area is shown on the Contract Drawings.</w:t>
        </w:r>
      </w:ins>
    </w:p>
    <w:p w14:paraId="204BEF29" w14:textId="033549AF" w:rsidR="00B945EA" w:rsidRPr="00436D0C" w:rsidRDefault="005520C5" w:rsidP="00B945EA">
      <w:pPr>
        <w:pStyle w:val="Heading3"/>
      </w:pPr>
      <w:ins w:id="93" w:author="Johnny Pang" w:date="2022-04-16T15:31:00Z">
        <w:r>
          <w:t xml:space="preserve">In the case when additional </w:t>
        </w:r>
      </w:ins>
      <w:ins w:id="94" w:author="Johnny Pang" w:date="2022-04-16T15:32:00Z">
        <w:r>
          <w:t xml:space="preserve">area is required, </w:t>
        </w:r>
      </w:ins>
      <w:commentRangeStart w:id="95"/>
      <w:commentRangeStart w:id="96"/>
      <w:commentRangeStart w:id="97"/>
      <w:del w:id="98" w:author="Johnny Pang" w:date="2022-04-16T15:32:00Z">
        <w:r w:rsidR="00B945EA" w:rsidDel="005520C5">
          <w:delText xml:space="preserve">The </w:delText>
        </w:r>
      </w:del>
      <w:ins w:id="99" w:author="Johnny Pang" w:date="2022-04-16T15:32:00Z">
        <w:r>
          <w:t xml:space="preserve">the </w:t>
        </w:r>
      </w:ins>
      <w:r w:rsidR="00B945EA">
        <w:t xml:space="preserve">Contractor shall be responsible to find a site for its construction yard, which is sufficient to contain the construction trailers, materials storage, equipment storage, etc.  This location shall be outside of floodplain areas and shall </w:t>
      </w:r>
      <w:r w:rsidR="00B945EA">
        <w:lastRenderedPageBreak/>
        <w:t>not contain stockpiled excavated earth, garbage or materials not related to this Contract. The Contractor shall obtain written permission from the Local Municipality, the Region and/or private property owners for each construction yard utilized under this Contract, and the yard shall conform to all current municipal zoning bylaws and other relevant municipal and provincial laws and regulations.</w:t>
      </w:r>
      <w:commentRangeEnd w:id="95"/>
      <w:r w:rsidR="00B945EA">
        <w:rPr>
          <w:rStyle w:val="CommentReference"/>
        </w:rPr>
        <w:commentReference w:id="95"/>
      </w:r>
      <w:commentRangeEnd w:id="96"/>
      <w:r w:rsidR="00B945EA">
        <w:rPr>
          <w:rStyle w:val="CommentReference"/>
        </w:rPr>
        <w:commentReference w:id="96"/>
      </w:r>
      <w:commentRangeEnd w:id="97"/>
      <w:r w:rsidR="006337BA">
        <w:rPr>
          <w:rStyle w:val="CommentReference"/>
          <w:szCs w:val="22"/>
        </w:rPr>
        <w:commentReference w:id="97"/>
      </w:r>
    </w:p>
    <w:p w14:paraId="78E16F82" w14:textId="77777777" w:rsidR="00B945EA" w:rsidRPr="00436D0C" w:rsidRDefault="00B945EA" w:rsidP="00B945EA">
      <w:pPr>
        <w:pStyle w:val="Heading3"/>
      </w:pPr>
      <w:r w:rsidRPr="00436D0C">
        <w:t>The Contractor shall make i</w:t>
      </w:r>
      <w:r>
        <w:t>t</w:t>
      </w:r>
      <w:r w:rsidRPr="00436D0C">
        <w:t>s own arrangements to bring power and communications lines into the</w:t>
      </w:r>
      <w:r>
        <w:t xml:space="preserve"> Site, including the costs of any permits and approvals required.</w:t>
      </w:r>
    </w:p>
    <w:p w14:paraId="70AC28E1" w14:textId="77777777" w:rsidR="00B945EA" w:rsidRDefault="00B945EA" w:rsidP="00B945EA">
      <w:pPr>
        <w:pStyle w:val="Heading3"/>
      </w:pPr>
      <w:r w:rsidRPr="00436D0C">
        <w:t>The yard</w:t>
      </w:r>
      <w:r>
        <w:t>(s)</w:t>
      </w:r>
      <w:r w:rsidRPr="00436D0C">
        <w:t xml:space="preserve"> shall be </w:t>
      </w:r>
      <w:r>
        <w:t xml:space="preserve">properly </w:t>
      </w:r>
      <w:r w:rsidRPr="00436D0C">
        <w:t>secured</w:t>
      </w:r>
      <w:r>
        <w:t xml:space="preserve"> i</w:t>
      </w:r>
      <w:r w:rsidRPr="00436D0C">
        <w:t xml:space="preserve">n order to </w:t>
      </w:r>
      <w:r>
        <w:t xml:space="preserve">prohibit access to the yard(s) by, and ensure the safety of, </w:t>
      </w:r>
      <w:r w:rsidRPr="00436D0C">
        <w:t>the general public</w:t>
      </w:r>
      <w:r w:rsidRPr="001F7CA1">
        <w:t xml:space="preserve"> </w:t>
      </w:r>
      <w:r>
        <w:t xml:space="preserve">and/or </w:t>
      </w:r>
      <w:r w:rsidRPr="001F7CA1">
        <w:t>as required by the Region</w:t>
      </w:r>
      <w:r w:rsidRPr="00436D0C">
        <w:t>.</w:t>
      </w:r>
    </w:p>
    <w:p w14:paraId="7343F60B" w14:textId="77777777" w:rsidR="00B945EA" w:rsidRDefault="00B945EA" w:rsidP="00B945EA">
      <w:pPr>
        <w:pStyle w:val="Heading3"/>
      </w:pPr>
      <w:r>
        <w:t>Posting the Occupational Health and Safety Act and required notices in an accessible location at the Site and establishing safety programs and procedures.</w:t>
      </w:r>
    </w:p>
    <w:p w14:paraId="517AD03F" w14:textId="6B00A126" w:rsidR="00B945EA" w:rsidRDefault="00B945EA" w:rsidP="00B945EA">
      <w:pPr>
        <w:pStyle w:val="Heading3"/>
      </w:pPr>
      <w:r w:rsidRPr="00E04A40">
        <w:t xml:space="preserve">The Contractor shall comply with the Region’s safety rules, including but not limited to the Region’s </w:t>
      </w:r>
      <w:r w:rsidR="008C4502" w:rsidRPr="008C4502">
        <w:t>Health and Safety Guide for Construction Contractors</w:t>
      </w:r>
      <w:r w:rsidRPr="00E04A40">
        <w:t>, while performing the Work and /or while on the Region’s property.</w:t>
      </w:r>
      <w:r>
        <w:tab/>
      </w:r>
    </w:p>
    <w:p w14:paraId="6F9934E3" w14:textId="638EEB5D" w:rsidR="005448D1" w:rsidRDefault="005448D1" w:rsidP="005448D1">
      <w:pPr>
        <w:pStyle w:val="Heading2"/>
      </w:pPr>
      <w:r>
        <w:t>Demobilization</w:t>
      </w:r>
    </w:p>
    <w:p w14:paraId="15A849D7" w14:textId="77777777" w:rsidR="00B945EA" w:rsidRDefault="00B945EA" w:rsidP="00B945EA">
      <w:pPr>
        <w:pStyle w:val="Heading3"/>
      </w:pPr>
      <w:r w:rsidRPr="00436D0C">
        <w:t xml:space="preserve">Demobilization shall include the removal of all temporary facilities, driveways and roads, granular surfaces, temporary cables, fencing, </w:t>
      </w:r>
      <w:r>
        <w:t xml:space="preserve">barricades, </w:t>
      </w:r>
      <w:r w:rsidRPr="00436D0C">
        <w:t xml:space="preserve">materials, and garbage. All </w:t>
      </w:r>
      <w:r>
        <w:t xml:space="preserve">sites used by the Contractor as construction yards, or for </w:t>
      </w:r>
      <w:r w:rsidRPr="00436D0C">
        <w:t>temporary construction</w:t>
      </w:r>
      <w:r>
        <w:t>,</w:t>
      </w:r>
      <w:r w:rsidRPr="00436D0C">
        <w:t xml:space="preserve"> shall be reinstated to </w:t>
      </w:r>
      <w:r>
        <w:t xml:space="preserve">their pre-construction condition </w:t>
      </w:r>
      <w:r w:rsidRPr="00436D0C">
        <w:t>or better</w:t>
      </w:r>
      <w:r>
        <w:t>,</w:t>
      </w:r>
      <w:r w:rsidRPr="00436D0C">
        <w:t xml:space="preserve"> including fine grading, seeding or sodding as agreed with the property owners. </w:t>
      </w:r>
    </w:p>
    <w:p w14:paraId="14C59782" w14:textId="12332C50" w:rsidR="00CF0043" w:rsidRPr="00B071E4" w:rsidRDefault="00CF0043" w:rsidP="005448D1">
      <w:pPr>
        <w:pStyle w:val="Heading2"/>
      </w:pPr>
      <w:r w:rsidRPr="00B071E4">
        <w:t>Site Security</w:t>
      </w:r>
    </w:p>
    <w:p w14:paraId="7B520C79" w14:textId="77777777" w:rsidR="00CF0043" w:rsidRPr="00B071E4" w:rsidRDefault="00CF0043" w:rsidP="005448D1">
      <w:pPr>
        <w:pStyle w:val="Heading3"/>
      </w:pPr>
      <w:r w:rsidRPr="00B071E4">
        <w:t xml:space="preserve">Erect a temporary security fence at </w:t>
      </w:r>
      <w:r w:rsidR="0013606B" w:rsidRPr="00B071E4">
        <w:t xml:space="preserve">the </w:t>
      </w:r>
      <w:r w:rsidRPr="00B071E4">
        <w:t xml:space="preserve">limits </w:t>
      </w:r>
      <w:r w:rsidR="0013606B" w:rsidRPr="00B071E4">
        <w:t>of the Site</w:t>
      </w:r>
      <w:r w:rsidRPr="00B071E4">
        <w:t xml:space="preserve"> for </w:t>
      </w:r>
      <w:r w:rsidR="0013606B" w:rsidRPr="00B071E4">
        <w:t xml:space="preserve">the </w:t>
      </w:r>
      <w:r w:rsidRPr="00B071E4">
        <w:t xml:space="preserve">protection of the new facilities and to deter public access to the </w:t>
      </w:r>
      <w:r w:rsidR="0013606B" w:rsidRPr="00B071E4">
        <w:t>S</w:t>
      </w:r>
      <w:r w:rsidRPr="00B071E4">
        <w:t xml:space="preserve">ite. Maintain </w:t>
      </w:r>
      <w:r w:rsidR="0013606B" w:rsidRPr="00B071E4">
        <w:t xml:space="preserve">the </w:t>
      </w:r>
      <w:r w:rsidRPr="00B071E4">
        <w:t xml:space="preserve">fence throughout </w:t>
      </w:r>
      <w:r w:rsidR="0013606B" w:rsidRPr="00B071E4">
        <w:t>the duration of the Contract</w:t>
      </w:r>
      <w:r w:rsidRPr="00B071E4">
        <w:t xml:space="preserve">. Obtain </w:t>
      </w:r>
      <w:r w:rsidR="0013606B" w:rsidRPr="00B071E4">
        <w:t xml:space="preserve">the Consultant’s </w:t>
      </w:r>
      <w:r w:rsidRPr="00B071E4">
        <w:t xml:space="preserve">written permission before </w:t>
      </w:r>
      <w:r w:rsidR="0013606B" w:rsidRPr="00B071E4">
        <w:t xml:space="preserve">the </w:t>
      </w:r>
      <w:r w:rsidRPr="00B071E4">
        <w:t xml:space="preserve">removal of </w:t>
      </w:r>
      <w:r w:rsidR="0013606B" w:rsidRPr="00B071E4">
        <w:t xml:space="preserve">any </w:t>
      </w:r>
      <w:r w:rsidRPr="00B071E4">
        <w:t>temporary security fencing.</w:t>
      </w:r>
    </w:p>
    <w:p w14:paraId="15B56B48" w14:textId="77777777" w:rsidR="00C742F6" w:rsidRPr="00B071E4" w:rsidRDefault="00C742F6" w:rsidP="005448D1">
      <w:pPr>
        <w:pStyle w:val="Heading3"/>
      </w:pPr>
      <w:r w:rsidRPr="00B071E4">
        <w:t>Coordinate security approach with Corporate Security group (York Region) and ensure Region sign-off on Contractor security measures and plan as they relate to Region facilities and property.</w:t>
      </w:r>
    </w:p>
    <w:p w14:paraId="6BE15D3B" w14:textId="77777777" w:rsidR="00CF0043" w:rsidRPr="00B071E4" w:rsidRDefault="00CF0043" w:rsidP="005448D1">
      <w:pPr>
        <w:pStyle w:val="Heading3"/>
      </w:pPr>
      <w:r w:rsidRPr="00B071E4">
        <w:t>Provide and maintain additional temporary security fences</w:t>
      </w:r>
      <w:r w:rsidR="0013606B" w:rsidRPr="00B071E4">
        <w:t>,</w:t>
      </w:r>
      <w:r w:rsidRPr="00B071E4">
        <w:t xml:space="preserve"> as necessary</w:t>
      </w:r>
      <w:r w:rsidR="0013606B" w:rsidRPr="00B071E4">
        <w:t>,</w:t>
      </w:r>
      <w:r w:rsidRPr="00B071E4">
        <w:t xml:space="preserve"> to protect the Work and </w:t>
      </w:r>
      <w:r w:rsidR="0013606B" w:rsidRPr="00B071E4">
        <w:t xml:space="preserve">any </w:t>
      </w:r>
      <w:r w:rsidRPr="00B071E4">
        <w:t xml:space="preserve">Contractor furnished </w:t>
      </w:r>
      <w:r w:rsidR="0013606B" w:rsidRPr="00B071E4">
        <w:t>P</w:t>
      </w:r>
      <w:r w:rsidRPr="00B071E4">
        <w:t>roducts not yet installed.</w:t>
      </w:r>
      <w:r w:rsidR="00177188" w:rsidRPr="00B071E4">
        <w:t xml:space="preserve"> Contractor is responsible for</w:t>
      </w:r>
      <w:r w:rsidR="00116482" w:rsidRPr="00B071E4">
        <w:t xml:space="preserve"> replacing </w:t>
      </w:r>
      <w:r w:rsidR="00177188" w:rsidRPr="00B071E4">
        <w:t xml:space="preserve">any materials and/or equipment </w:t>
      </w:r>
      <w:r w:rsidR="00116482" w:rsidRPr="00B071E4">
        <w:t>damaged or stolen at no cost to the Region.</w:t>
      </w:r>
    </w:p>
    <w:p w14:paraId="643BE761" w14:textId="77777777" w:rsidR="00FB3983" w:rsidRPr="00D50DD2" w:rsidRDefault="00FB3983" w:rsidP="00D50DD2">
      <w:pPr>
        <w:pStyle w:val="Heading2"/>
      </w:pPr>
      <w:r w:rsidRPr="00D50DD2">
        <w:t>Storage Yards</w:t>
      </w:r>
      <w:r w:rsidR="00B34158" w:rsidRPr="00D50DD2">
        <w:t xml:space="preserve"> </w:t>
      </w:r>
      <w:r w:rsidRPr="00D50DD2">
        <w:t>and Buildings</w:t>
      </w:r>
    </w:p>
    <w:p w14:paraId="0C702CDA" w14:textId="77777777" w:rsidR="00623C24" w:rsidRDefault="00CF0043">
      <w:pPr>
        <w:pStyle w:val="Heading3"/>
      </w:pPr>
      <w:r w:rsidRPr="00B071E4">
        <w:t xml:space="preserve">Temporary Storage Yards: </w:t>
      </w:r>
    </w:p>
    <w:p w14:paraId="0FC6E494" w14:textId="77777777" w:rsidR="00623C24" w:rsidRDefault="00CF0043" w:rsidP="00D334D5">
      <w:pPr>
        <w:pStyle w:val="Heading4"/>
      </w:pPr>
      <w:r w:rsidRPr="00B071E4">
        <w:t xml:space="preserve">Construct temporary storage yards for </w:t>
      </w:r>
      <w:r w:rsidR="00DB0F79" w:rsidRPr="00B071E4">
        <w:t xml:space="preserve">the </w:t>
      </w:r>
      <w:r w:rsidRPr="00B071E4">
        <w:t xml:space="preserve">storage of </w:t>
      </w:r>
      <w:r w:rsidR="00DB0F79" w:rsidRPr="00B071E4">
        <w:t>P</w:t>
      </w:r>
      <w:r w:rsidRPr="00B071E4">
        <w:t xml:space="preserve">roducts that are not </w:t>
      </w:r>
      <w:r w:rsidR="00DB0F79" w:rsidRPr="00B071E4">
        <w:t xml:space="preserve">susceptible </w:t>
      </w:r>
      <w:r w:rsidRPr="00B071E4">
        <w:t xml:space="preserve">to damage </w:t>
      </w:r>
      <w:r w:rsidR="00DB0F79" w:rsidRPr="00B071E4">
        <w:t xml:space="preserve">from </w:t>
      </w:r>
      <w:r w:rsidRPr="00B071E4">
        <w:t>weather conditions.</w:t>
      </w:r>
      <w:r w:rsidR="005D11D9" w:rsidRPr="00B071E4">
        <w:t xml:space="preserve"> </w:t>
      </w:r>
    </w:p>
    <w:p w14:paraId="79F83971" w14:textId="77777777" w:rsidR="00623C24" w:rsidRDefault="005D11D9">
      <w:pPr>
        <w:pStyle w:val="Heading4"/>
      </w:pPr>
      <w:r w:rsidRPr="00B071E4">
        <w:t xml:space="preserve">Temporary storage yards must not be built over underground process structures without approval of the Consultant. </w:t>
      </w:r>
    </w:p>
    <w:p w14:paraId="4D61833E" w14:textId="42C09F62" w:rsidR="00CF0043" w:rsidRPr="00B071E4" w:rsidRDefault="005D11D9">
      <w:pPr>
        <w:pStyle w:val="Heading4"/>
      </w:pPr>
      <w:r w:rsidRPr="00B071E4">
        <w:t>No activities are permitted over underground structures without assessing structure roof slab load bearing capabilities and any potential for fuel, lubricant or other liquid chemical leaks that spill onto the overburden of such structures.</w:t>
      </w:r>
    </w:p>
    <w:p w14:paraId="30F4C867" w14:textId="77777777" w:rsidR="00CF0043" w:rsidRPr="00B071E4" w:rsidRDefault="00CF0043" w:rsidP="00D334D5">
      <w:pPr>
        <w:pStyle w:val="Heading3"/>
      </w:pPr>
      <w:r w:rsidRPr="00B071E4">
        <w:t>Temporary Storage Buildings:</w:t>
      </w:r>
    </w:p>
    <w:p w14:paraId="39B8D9F4" w14:textId="77777777" w:rsidR="00CF0043" w:rsidRPr="00B071E4" w:rsidRDefault="00CF0043" w:rsidP="004006AA">
      <w:pPr>
        <w:pStyle w:val="Heading4"/>
      </w:pPr>
      <w:r w:rsidRPr="00B071E4">
        <w:t xml:space="preserve">Provide environmental control systems that meet </w:t>
      </w:r>
      <w:r w:rsidR="00DB0F79" w:rsidRPr="00B071E4">
        <w:t xml:space="preserve">the </w:t>
      </w:r>
      <w:r w:rsidRPr="00B071E4">
        <w:t xml:space="preserve">recommendations of </w:t>
      </w:r>
      <w:r w:rsidR="00DB0F79" w:rsidRPr="00B071E4">
        <w:t xml:space="preserve">the </w:t>
      </w:r>
      <w:r w:rsidRPr="00B071E4">
        <w:t xml:space="preserve">manufacturers of </w:t>
      </w:r>
      <w:r w:rsidR="00B34158" w:rsidRPr="00B071E4">
        <w:t xml:space="preserve">any </w:t>
      </w:r>
      <w:r w:rsidRPr="00B071E4">
        <w:t>equipment and materials stored.</w:t>
      </w:r>
    </w:p>
    <w:p w14:paraId="038E4ADF" w14:textId="77777777" w:rsidR="00CF0043" w:rsidRPr="00B071E4" w:rsidRDefault="00CF0043" w:rsidP="004006AA">
      <w:pPr>
        <w:pStyle w:val="Heading4"/>
      </w:pPr>
      <w:r w:rsidRPr="00B071E4">
        <w:t xml:space="preserve">Arrange or partition </w:t>
      </w:r>
      <w:r w:rsidR="00DB0F79" w:rsidRPr="00B071E4">
        <w:t xml:space="preserve">temporary storage buildings in order </w:t>
      </w:r>
      <w:r w:rsidRPr="00B071E4">
        <w:t>to provide security of contents and ready access for inspection and inventory.</w:t>
      </w:r>
    </w:p>
    <w:p w14:paraId="04DB0FB4" w14:textId="77777777" w:rsidR="00CF0043" w:rsidRPr="00B071E4" w:rsidRDefault="00CF0043" w:rsidP="004006AA">
      <w:pPr>
        <w:pStyle w:val="Heading4"/>
      </w:pPr>
      <w:r w:rsidRPr="00B071E4">
        <w:lastRenderedPageBreak/>
        <w:t xml:space="preserve">Store combustible materials (paints, solvents, fuels) in a well ventilated and remote building  </w:t>
      </w:r>
      <w:r w:rsidR="00DB0F79" w:rsidRPr="00B071E4">
        <w:t xml:space="preserve">which meets all applicable </w:t>
      </w:r>
      <w:r w:rsidRPr="00B071E4">
        <w:t>safety standards.</w:t>
      </w:r>
    </w:p>
    <w:p w14:paraId="62F612D4" w14:textId="77777777" w:rsidR="000D08D4" w:rsidRPr="00B071E4" w:rsidRDefault="000D08D4" w:rsidP="004006AA">
      <w:pPr>
        <w:pStyle w:val="Heading4"/>
      </w:pPr>
      <w:r w:rsidRPr="00B071E4">
        <w:t>Equipment, Tool and Materials Storage:</w:t>
      </w:r>
    </w:p>
    <w:p w14:paraId="153D2FD3" w14:textId="77777777" w:rsidR="000D08D4" w:rsidRPr="00D50DD2" w:rsidRDefault="000D08D4" w:rsidP="00D50DD2">
      <w:pPr>
        <w:pStyle w:val="Heading5"/>
      </w:pPr>
      <w:r w:rsidRPr="00D50DD2">
        <w:t>Provide and maintain, in a clean and orderly condition, lockable weatherproof sheds for storage of tools, equipment and materials.</w:t>
      </w:r>
    </w:p>
    <w:p w14:paraId="67607F33" w14:textId="77777777" w:rsidR="000D08D4" w:rsidRPr="00D50DD2" w:rsidRDefault="000D08D4" w:rsidP="00D50DD2">
      <w:pPr>
        <w:pStyle w:val="Heading5"/>
      </w:pPr>
      <w:r w:rsidRPr="00D50DD2">
        <w:t>Locate materials not required to be stored in weatherproof sheds on site in a manner to cause least interference with work activities.</w:t>
      </w:r>
    </w:p>
    <w:p w14:paraId="7DFFD45E" w14:textId="77777777" w:rsidR="00FB3983" w:rsidRPr="00B071E4" w:rsidRDefault="00FB3983" w:rsidP="004006AA">
      <w:pPr>
        <w:pStyle w:val="Heading2"/>
      </w:pPr>
      <w:r w:rsidRPr="00B071E4">
        <w:t>Parking Areas</w:t>
      </w:r>
    </w:p>
    <w:p w14:paraId="5A830D29" w14:textId="77777777" w:rsidR="00CF0043" w:rsidRPr="00B071E4" w:rsidRDefault="00CF0043" w:rsidP="005240DE">
      <w:pPr>
        <w:pStyle w:val="Heading3"/>
      </w:pPr>
      <w:r w:rsidRPr="00B071E4">
        <w:t xml:space="preserve">Control vehicular parking to </w:t>
      </w:r>
      <w:r w:rsidR="00DB0F79" w:rsidRPr="00B071E4">
        <w:t xml:space="preserve">avoid </w:t>
      </w:r>
      <w:r w:rsidRPr="00B071E4">
        <w:t>interference with public traffic or parking</w:t>
      </w:r>
      <w:r w:rsidR="00DB0F79" w:rsidRPr="00B071E4">
        <w:t xml:space="preserve"> and</w:t>
      </w:r>
      <w:r w:rsidRPr="00B071E4">
        <w:t xml:space="preserve"> access by emergency vehicles, </w:t>
      </w:r>
      <w:r w:rsidR="00DB0F79" w:rsidRPr="00B071E4">
        <w:t xml:space="preserve">the </w:t>
      </w:r>
      <w:r w:rsidR="001A09DD" w:rsidRPr="00B071E4">
        <w:t>Region</w:t>
      </w:r>
      <w:r w:rsidRPr="00B071E4">
        <w:t>’s operations</w:t>
      </w:r>
      <w:r w:rsidR="00DB0F79" w:rsidRPr="00B071E4">
        <w:t xml:space="preserve"> staff</w:t>
      </w:r>
      <w:r w:rsidRPr="00B071E4">
        <w:t>, or construction operations.</w:t>
      </w:r>
    </w:p>
    <w:p w14:paraId="709CD733" w14:textId="77777777" w:rsidR="00CF0043" w:rsidRPr="00B071E4" w:rsidRDefault="00CF0043" w:rsidP="005240DE">
      <w:pPr>
        <w:pStyle w:val="Heading3"/>
      </w:pPr>
      <w:r w:rsidRPr="00B071E4">
        <w:t xml:space="preserve">Provide parking facilities for personnel working </w:t>
      </w:r>
      <w:r w:rsidR="00DB0F79" w:rsidRPr="00B071E4">
        <w:t>at the S</w:t>
      </w:r>
      <w:r w:rsidRPr="00B071E4">
        <w:t>ite. No employee or equipment parking will be permitted on</w:t>
      </w:r>
      <w:r w:rsidR="00DB0F79" w:rsidRPr="00B071E4">
        <w:t xml:space="preserve"> the Site</w:t>
      </w:r>
      <w:r w:rsidRPr="00B071E4">
        <w:t xml:space="preserve">, except </w:t>
      </w:r>
      <w:r w:rsidR="00DB0F79" w:rsidRPr="00B071E4">
        <w:t>in area</w:t>
      </w:r>
      <w:r w:rsidRPr="00B071E4">
        <w:t xml:space="preserve">s specifically designated for </w:t>
      </w:r>
      <w:r w:rsidR="00DB0F79" w:rsidRPr="00B071E4">
        <w:t xml:space="preserve">the </w:t>
      </w:r>
      <w:r w:rsidRPr="00B071E4">
        <w:t>Contractor’s use.</w:t>
      </w:r>
    </w:p>
    <w:p w14:paraId="4BF8C2A7" w14:textId="77777777" w:rsidR="00CF0043" w:rsidRPr="00B071E4" w:rsidRDefault="00CF0043" w:rsidP="000C26FF">
      <w:pPr>
        <w:pStyle w:val="Heading3"/>
      </w:pPr>
      <w:r w:rsidRPr="00B071E4">
        <w:t xml:space="preserve">Use </w:t>
      </w:r>
      <w:r w:rsidR="00DB0F79" w:rsidRPr="00B071E4">
        <w:t xml:space="preserve">the </w:t>
      </w:r>
      <w:r w:rsidRPr="00B071E4">
        <w:t xml:space="preserve">area designated on </w:t>
      </w:r>
      <w:r w:rsidR="00DB0F79" w:rsidRPr="00B071E4">
        <w:t xml:space="preserve">the Contract </w:t>
      </w:r>
      <w:r w:rsidRPr="00B071E4">
        <w:t xml:space="preserve">Drawings for </w:t>
      </w:r>
      <w:r w:rsidR="00DB0F79" w:rsidRPr="00B071E4">
        <w:t xml:space="preserve">the </w:t>
      </w:r>
      <w:r w:rsidRPr="00B071E4">
        <w:t xml:space="preserve">parking of </w:t>
      </w:r>
      <w:r w:rsidR="00DB0F79" w:rsidRPr="00B071E4">
        <w:t xml:space="preserve">the </w:t>
      </w:r>
      <w:r w:rsidRPr="00B071E4">
        <w:t xml:space="preserve">Contractor’s and </w:t>
      </w:r>
      <w:r w:rsidR="00DB0F79" w:rsidRPr="00B071E4">
        <w:t xml:space="preserve">the </w:t>
      </w:r>
      <w:r w:rsidRPr="00B071E4">
        <w:t>Contractor’s employees’ vehicles.</w:t>
      </w:r>
    </w:p>
    <w:p w14:paraId="21505590" w14:textId="77777777" w:rsidR="00F93861" w:rsidRPr="00B071E4" w:rsidRDefault="00F93861">
      <w:pPr>
        <w:pStyle w:val="Heading3"/>
      </w:pPr>
      <w:r w:rsidRPr="00B071E4">
        <w:t>Parking will be permitted on site provided it does not disrupt performance of work</w:t>
      </w:r>
      <w:r w:rsidR="00C558CB">
        <w:t xml:space="preserve"> or operation of the facility, if applicable</w:t>
      </w:r>
      <w:r w:rsidRPr="00B071E4">
        <w:t>.</w:t>
      </w:r>
    </w:p>
    <w:p w14:paraId="21EF4770" w14:textId="77777777" w:rsidR="00F93861" w:rsidRPr="00B071E4" w:rsidRDefault="00F93861">
      <w:pPr>
        <w:pStyle w:val="Heading3"/>
      </w:pPr>
      <w:r w:rsidRPr="00B071E4">
        <w:t xml:space="preserve">Provide and maintain adequate access to project </w:t>
      </w:r>
      <w:r w:rsidR="000D08D4" w:rsidRPr="00B071E4">
        <w:t>S</w:t>
      </w:r>
      <w:r w:rsidRPr="00B071E4">
        <w:t>ite</w:t>
      </w:r>
      <w:r w:rsidR="000D08D4" w:rsidRPr="00B071E4">
        <w:t xml:space="preserve"> parking areas</w:t>
      </w:r>
      <w:r w:rsidRPr="00B071E4">
        <w:t>.</w:t>
      </w:r>
    </w:p>
    <w:p w14:paraId="73944A28" w14:textId="77777777" w:rsidR="00C558CB" w:rsidRPr="00B071E4" w:rsidRDefault="00C558CB">
      <w:pPr>
        <w:pStyle w:val="Heading3"/>
      </w:pPr>
      <w:r>
        <w:t xml:space="preserve">Due to space limitations at existing facilities, when necessary, the Contractor shall arrange and pay for any additional parking facilities required for its </w:t>
      </w:r>
      <w:r w:rsidR="00521C1F">
        <w:t>staff at an off-site location.</w:t>
      </w:r>
    </w:p>
    <w:p w14:paraId="027BDFFD" w14:textId="556AF938" w:rsidR="00FB3983" w:rsidRPr="00B071E4" w:rsidDel="00545830" w:rsidRDefault="00FB3983" w:rsidP="004006AA">
      <w:pPr>
        <w:pStyle w:val="Heading2"/>
        <w:rPr>
          <w:del w:id="102" w:author="Liam Sykes" w:date="2022-03-21T11:33:00Z"/>
        </w:rPr>
      </w:pPr>
      <w:del w:id="103" w:author="Liam Sykes" w:date="2022-03-21T11:33:00Z">
        <w:r w:rsidRPr="00B071E4" w:rsidDel="00545830">
          <w:delText>Concrete</w:delText>
        </w:r>
        <w:r w:rsidR="006708C8" w:rsidRPr="00B071E4" w:rsidDel="00545830">
          <w:delText xml:space="preserve"> </w:delText>
        </w:r>
        <w:r w:rsidRPr="00B071E4" w:rsidDel="00545830">
          <w:delText>Batch Plant</w:delText>
        </w:r>
      </w:del>
    </w:p>
    <w:p w14:paraId="654C9226" w14:textId="6A0E6C8A" w:rsidR="00CF0043" w:rsidRPr="00B071E4" w:rsidDel="00545830" w:rsidRDefault="00CF0043" w:rsidP="005240DE">
      <w:pPr>
        <w:pStyle w:val="Heading3"/>
        <w:rPr>
          <w:del w:id="104" w:author="Liam Sykes" w:date="2022-03-21T11:33:00Z"/>
        </w:rPr>
      </w:pPr>
      <w:del w:id="105" w:author="Liam Sykes" w:date="2022-03-21T11:33:00Z">
        <w:r w:rsidRPr="00B071E4" w:rsidDel="00545830">
          <w:delText>Due to the following site specific issues:</w:delText>
        </w:r>
      </w:del>
    </w:p>
    <w:p w14:paraId="458FA036" w14:textId="712825BA" w:rsidR="00CF0043" w:rsidRPr="00B071E4" w:rsidDel="00545830" w:rsidRDefault="00CF0043" w:rsidP="004006AA">
      <w:pPr>
        <w:pStyle w:val="Heading4"/>
        <w:rPr>
          <w:del w:id="106" w:author="Liam Sykes" w:date="2022-03-21T11:33:00Z"/>
        </w:rPr>
      </w:pPr>
      <w:del w:id="107" w:author="Liam Sykes" w:date="2022-03-21T11:33:00Z">
        <w:r w:rsidRPr="00B071E4" w:rsidDel="00545830">
          <w:delText>Delay in crossing of rail tracks</w:delText>
        </w:r>
      </w:del>
    </w:p>
    <w:p w14:paraId="32021162" w14:textId="203B95F5" w:rsidR="00CF0043" w:rsidRPr="00B071E4" w:rsidDel="00545830" w:rsidRDefault="00CF0043" w:rsidP="004006AA">
      <w:pPr>
        <w:pStyle w:val="Heading4"/>
        <w:rPr>
          <w:del w:id="108" w:author="Liam Sykes" w:date="2022-03-21T11:33:00Z"/>
        </w:rPr>
      </w:pPr>
      <w:del w:id="109" w:author="Liam Sykes" w:date="2022-03-21T11:33:00Z">
        <w:r w:rsidRPr="00B071E4" w:rsidDel="00545830">
          <w:delText xml:space="preserve">Quantity of concrete required </w:delText>
        </w:r>
      </w:del>
    </w:p>
    <w:p w14:paraId="1461A74F" w14:textId="3B02D8AB" w:rsidR="00AA040C" w:rsidRPr="00B071E4" w:rsidDel="00545830" w:rsidRDefault="006708C8" w:rsidP="005240DE">
      <w:pPr>
        <w:pStyle w:val="Heading3"/>
        <w:rPr>
          <w:del w:id="110" w:author="Liam Sykes" w:date="2022-03-21T11:33:00Z"/>
        </w:rPr>
      </w:pPr>
      <w:del w:id="111" w:author="Liam Sykes" w:date="2022-03-21T11:33:00Z">
        <w:r w:rsidRPr="00B071E4" w:rsidDel="00545830">
          <w:delText xml:space="preserve">The </w:delText>
        </w:r>
        <w:r w:rsidR="00CF0043" w:rsidRPr="00B071E4" w:rsidDel="00545830">
          <w:delText xml:space="preserve">Contractor may wish to provide a temporary concrete batch plant at the </w:delText>
        </w:r>
        <w:r w:rsidRPr="00B071E4" w:rsidDel="00545830">
          <w:delText>S</w:delText>
        </w:r>
        <w:r w:rsidR="00CF0043" w:rsidRPr="00B071E4" w:rsidDel="00545830">
          <w:delText xml:space="preserve">ite during the </w:delText>
        </w:r>
        <w:r w:rsidRPr="00B071E4" w:rsidDel="00545830">
          <w:delText xml:space="preserve">performance of the </w:delText>
        </w:r>
        <w:r w:rsidR="00CF0043" w:rsidRPr="00B071E4" w:rsidDel="00545830">
          <w:delText xml:space="preserve">Work. This will be permitted provided there is no additional cost to the </w:delText>
        </w:r>
        <w:r w:rsidR="001A09DD" w:rsidRPr="00B071E4" w:rsidDel="00545830">
          <w:delText>Region</w:delText>
        </w:r>
        <w:r w:rsidR="00CF0043" w:rsidRPr="00B071E4" w:rsidDel="00545830">
          <w:delText xml:space="preserve"> and the Contractor provides a proposal of the location, type of facility, haulage routes, appropriate clean-up and restoration at the end of construction</w:delText>
        </w:r>
        <w:r w:rsidRPr="00B071E4" w:rsidDel="00545830">
          <w:delText xml:space="preserve"> which is acceptable to the Region</w:delText>
        </w:r>
        <w:r w:rsidR="00CF0043" w:rsidRPr="00B071E4" w:rsidDel="00545830">
          <w:delText>.</w:delText>
        </w:r>
      </w:del>
    </w:p>
    <w:p w14:paraId="49FDAAAF" w14:textId="42D5CFBB" w:rsidR="00153AC6" w:rsidRPr="00B071E4" w:rsidRDefault="00F13982" w:rsidP="008A26A6">
      <w:pPr>
        <w:pStyle w:val="Other"/>
        <w:spacing w:before="240"/>
        <w:jc w:val="center"/>
        <w:rPr>
          <w:rFonts w:ascii="Calibri" w:hAnsi="Calibri"/>
          <w:b/>
          <w:sz w:val="22"/>
          <w:szCs w:val="22"/>
        </w:rPr>
      </w:pPr>
      <w:r w:rsidRPr="00B071E4">
        <w:rPr>
          <w:rFonts w:ascii="Calibri" w:hAnsi="Calibri"/>
          <w:b/>
          <w:sz w:val="22"/>
          <w:szCs w:val="22"/>
        </w:rPr>
        <w:t>END OF SECTION</w:t>
      </w:r>
    </w:p>
    <w:p w14:paraId="2389CADA" w14:textId="77777777" w:rsidR="00153AC6" w:rsidRPr="00B071E4" w:rsidRDefault="00153AC6" w:rsidP="000D08D4">
      <w:pPr>
        <w:pStyle w:val="Other"/>
        <w:spacing w:before="240"/>
        <w:rPr>
          <w:rFonts w:ascii="Calibri" w:hAnsi="Calibri"/>
          <w:b/>
          <w:sz w:val="22"/>
          <w:szCs w:val="22"/>
        </w:rPr>
      </w:pPr>
    </w:p>
    <w:sectPr w:rsidR="00153AC6" w:rsidRPr="00B071E4" w:rsidSect="000C2D03">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Radulovic, Nicole" w:date="2022-10-26T13:06:00Z" w:initials="RN">
    <w:p w14:paraId="767A29B2" w14:textId="5DB24F25" w:rsidR="009C23E6" w:rsidRDefault="009C23E6">
      <w:pPr>
        <w:pStyle w:val="CommentText"/>
      </w:pPr>
      <w:r>
        <w:rPr>
          <w:rStyle w:val="CommentReference"/>
        </w:rPr>
        <w:annotationRef/>
      </w:r>
      <w:r>
        <w:t>TBC</w:t>
      </w:r>
    </w:p>
  </w:comment>
  <w:comment w:id="87" w:author="Liam Sykes" w:date="2022-03-21T11:34:00Z" w:initials="LS">
    <w:p w14:paraId="30808CBB" w14:textId="033E0EAF" w:rsidR="00F5194F" w:rsidRDefault="00F5194F">
      <w:pPr>
        <w:pStyle w:val="CommentText"/>
      </w:pPr>
      <w:r>
        <w:rPr>
          <w:rStyle w:val="CommentReference"/>
        </w:rPr>
        <w:annotationRef/>
      </w:r>
      <w:r>
        <w:t>MVZ noted that this should be referenced to the appropriate drawings and sp</w:t>
      </w:r>
      <w:r w:rsidR="00E8406C">
        <w:t>ec sections (Section 01010)</w:t>
      </w:r>
    </w:p>
  </w:comment>
  <w:comment w:id="88" w:author="Radulovic, Nicole" w:date="2022-10-26T13:16:00Z" w:initials="RN">
    <w:p w14:paraId="15ED1EA6" w14:textId="43ABE5F6" w:rsidR="003017F0" w:rsidRDefault="003017F0">
      <w:pPr>
        <w:pStyle w:val="CommentText"/>
      </w:pPr>
      <w:r>
        <w:rPr>
          <w:rStyle w:val="CommentReference"/>
        </w:rPr>
        <w:annotationRef/>
      </w:r>
      <w:r>
        <w:t>Has the above been done?</w:t>
      </w:r>
    </w:p>
  </w:comment>
  <w:comment w:id="89" w:author="Johnny Pang" w:date="2022-11-29T11:50:00Z" w:initials="JP">
    <w:p w14:paraId="70725AD9" w14:textId="77777777" w:rsidR="00793EAF" w:rsidRDefault="00793EAF" w:rsidP="00423C25">
      <w:pPr>
        <w:pStyle w:val="CommentText"/>
      </w:pPr>
      <w:r>
        <w:rPr>
          <w:rStyle w:val="CommentReference"/>
        </w:rPr>
        <w:annotationRef/>
      </w:r>
      <w:r>
        <w:rPr>
          <w:lang w:val="en-CA"/>
        </w:rPr>
        <w:t>Section 1010 added in Related Sections</w:t>
      </w:r>
    </w:p>
  </w:comment>
  <w:comment w:id="95" w:author="Liam Sykes" w:date="2022-03-21T11:31:00Z" w:initials="LS">
    <w:p w14:paraId="2DEB6B84" w14:textId="088AA572" w:rsidR="00AF1B60" w:rsidRDefault="00AF1B60">
      <w:pPr>
        <w:pStyle w:val="CommentText"/>
      </w:pPr>
      <w:r>
        <w:rPr>
          <w:rStyle w:val="CommentReference"/>
        </w:rPr>
        <w:annotationRef/>
      </w:r>
      <w:r w:rsidR="008656E3">
        <w:t>NR asked whether this would be decided in design and a specified lay down area could be shown on the contract drawings.</w:t>
      </w:r>
    </w:p>
  </w:comment>
  <w:comment w:id="96" w:author="Axel Ouillet" w:date="2022-04-01T11:17:00Z" w:initials="AO">
    <w:p w14:paraId="093D060E" w14:textId="18A46DD2" w:rsidR="1B6FCF6B" w:rsidRDefault="1B6FCF6B">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00" w:name="_@_0AAFC6AF852441619D7C273496EEC477Z"/>
      <w:r>
        <w:rPr>
          <w:color w:val="2B579A"/>
          <w:shd w:val="clear" w:color="auto" w:fill="E6E6E6"/>
        </w:rPr>
        <w:fldChar w:fldCharType="separate"/>
      </w:r>
      <w:bookmarkEnd w:id="100"/>
      <w:r w:rsidRPr="1B6FCF6B">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01" w:name="_@_D8F7789F76DF4A41824B9AADA05A6311Z"/>
      <w:r>
        <w:rPr>
          <w:color w:val="2B579A"/>
          <w:shd w:val="clear" w:color="auto" w:fill="E6E6E6"/>
        </w:rPr>
        <w:fldChar w:fldCharType="separate"/>
      </w:r>
      <w:bookmarkEnd w:id="101"/>
      <w:r w:rsidRPr="1B6FCF6B">
        <w:rPr>
          <w:rStyle w:val="Mention"/>
          <w:noProof/>
        </w:rPr>
        <w:t>@Brandon Gorr</w:t>
      </w:r>
      <w:r>
        <w:rPr>
          <w:color w:val="2B579A"/>
          <w:shd w:val="clear" w:color="auto" w:fill="E6E6E6"/>
        </w:rPr>
        <w:fldChar w:fldCharType="end"/>
      </w:r>
      <w:r>
        <w:t xml:space="preserve"> I believe that this should be able to be shown in the drawings, please confirm if you would like that there</w:t>
      </w:r>
      <w:r>
        <w:rPr>
          <w:rStyle w:val="CommentReference"/>
        </w:rPr>
        <w:annotationRef/>
      </w:r>
    </w:p>
  </w:comment>
  <w:comment w:id="97" w:author="Johnny Pang" w:date="2022-11-29T13:17:00Z" w:initials="JP">
    <w:p w14:paraId="3840D36D" w14:textId="77777777" w:rsidR="006337BA" w:rsidRDefault="006337BA" w:rsidP="00EB25FE">
      <w:pPr>
        <w:pStyle w:val="CommentText"/>
      </w:pPr>
      <w:r>
        <w:rPr>
          <w:rStyle w:val="CommentReference"/>
        </w:rPr>
        <w:annotationRef/>
      </w:r>
      <w:r>
        <w:rPr>
          <w:lang w:val="en-CA"/>
        </w:rPr>
        <w:t>Shown on site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A29B2" w15:done="0"/>
  <w15:commentEx w15:paraId="30808CBB" w15:done="0"/>
  <w15:commentEx w15:paraId="15ED1EA6" w15:paraIdParent="30808CBB" w15:done="0"/>
  <w15:commentEx w15:paraId="70725AD9" w15:paraIdParent="30808CBB" w15:done="0"/>
  <w15:commentEx w15:paraId="2DEB6B84" w15:done="0"/>
  <w15:commentEx w15:paraId="093D060E" w15:paraIdParent="2DEB6B84" w15:done="0"/>
  <w15:commentEx w15:paraId="3840D36D" w15:paraIdParent="2DEB6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F53" w16cex:dateUtc="2022-10-26T17:06:00Z"/>
  <w16cex:commentExtensible w16cex:durableId="25E2E151" w16cex:dateUtc="2022-03-21T15:34:00Z"/>
  <w16cex:commentExtensible w16cex:durableId="2703B199" w16cex:dateUtc="2022-10-26T17:16:00Z"/>
  <w16cex:commentExtensible w16cex:durableId="27307093" w16cex:dateUtc="2022-11-29T16:50:00Z"/>
  <w16cex:commentExtensible w16cex:durableId="25E2E0A8" w16cex:dateUtc="2022-03-21T15:31:00Z"/>
  <w16cex:commentExtensible w16cex:durableId="797E05B9" w16cex:dateUtc="2022-04-01T15:17:00Z"/>
  <w16cex:commentExtensible w16cex:durableId="273084F3" w16cex:dateUtc="2022-11-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A29B2" w16cid:durableId="2703AF53"/>
  <w16cid:commentId w16cid:paraId="30808CBB" w16cid:durableId="25E2E151"/>
  <w16cid:commentId w16cid:paraId="15ED1EA6" w16cid:durableId="2703B199"/>
  <w16cid:commentId w16cid:paraId="70725AD9" w16cid:durableId="27307093"/>
  <w16cid:commentId w16cid:paraId="2DEB6B84" w16cid:durableId="25E2E0A8"/>
  <w16cid:commentId w16cid:paraId="093D060E" w16cid:durableId="797E05B9"/>
  <w16cid:commentId w16cid:paraId="3840D36D" w16cid:durableId="27308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5592" w14:textId="77777777" w:rsidR="000D39CE" w:rsidRDefault="000D39CE">
      <w:r>
        <w:separator/>
      </w:r>
    </w:p>
  </w:endnote>
  <w:endnote w:type="continuationSeparator" w:id="0">
    <w:p w14:paraId="584B9D61" w14:textId="77777777" w:rsidR="000D39CE" w:rsidRDefault="000D39CE">
      <w:r>
        <w:continuationSeparator/>
      </w:r>
    </w:p>
  </w:endnote>
  <w:endnote w:type="continuationNotice" w:id="1">
    <w:p w14:paraId="5112895F" w14:textId="77777777" w:rsidR="000D39CE" w:rsidRDefault="000D3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TCCentury 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C2F1" w14:textId="77777777" w:rsidR="000D39CE" w:rsidRDefault="000D39CE">
      <w:r>
        <w:separator/>
      </w:r>
    </w:p>
  </w:footnote>
  <w:footnote w:type="continuationSeparator" w:id="0">
    <w:p w14:paraId="2E1D6D2A" w14:textId="77777777" w:rsidR="000D39CE" w:rsidRDefault="000D39CE">
      <w:r>
        <w:continuationSeparator/>
      </w:r>
    </w:p>
  </w:footnote>
  <w:footnote w:type="continuationNotice" w:id="1">
    <w:p w14:paraId="072E1841" w14:textId="77777777" w:rsidR="000D39CE" w:rsidRDefault="000D39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72A7" w14:textId="028C96FE" w:rsidR="005240DE" w:rsidRPr="00532A54" w:rsidRDefault="005240DE" w:rsidP="000C2D03">
    <w:pPr>
      <w:pBdr>
        <w:top w:val="single" w:sz="4" w:space="1" w:color="auto"/>
      </w:pBdr>
      <w:tabs>
        <w:tab w:val="right" w:pos="9810"/>
      </w:tabs>
      <w:rPr>
        <w:rFonts w:cs="Arial"/>
      </w:rPr>
    </w:pPr>
    <w:r w:rsidRPr="00532A54">
      <w:rPr>
        <w:rFonts w:cs="Arial"/>
      </w:rPr>
      <w:t xml:space="preserve">Section </w:t>
    </w:r>
    <w:r w:rsidR="00737775">
      <w:rPr>
        <w:rFonts w:cs="Arial"/>
      </w:rPr>
      <w:t>01505</w:t>
    </w:r>
    <w:r>
      <w:rPr>
        <w:rFonts w:cs="Arial"/>
      </w:rPr>
      <w:tab/>
    </w:r>
    <w:r w:rsidRPr="00532A54">
      <w:rPr>
        <w:rFonts w:cs="Arial"/>
      </w:rPr>
      <w:t>CONTRACT NO</w:t>
    </w:r>
    <w:r w:rsidRPr="005E5857">
      <w:rPr>
        <w:rFonts w:cs="Arial"/>
        <w:highlight w:val="yellow"/>
      </w:rPr>
      <w:t>.... [Insert Region Number]</w:t>
    </w:r>
    <w:r w:rsidRPr="00532A54">
      <w:rPr>
        <w:rFonts w:cs="Arial"/>
      </w:rPr>
      <w:tab/>
    </w:r>
  </w:p>
  <w:p w14:paraId="08AE4C75" w14:textId="0452EB41" w:rsidR="005240DE" w:rsidRPr="00532A54" w:rsidRDefault="00737775" w:rsidP="000C2D03">
    <w:pPr>
      <w:pBdr>
        <w:top w:val="single" w:sz="4" w:space="1" w:color="auto"/>
      </w:pBdr>
      <w:tabs>
        <w:tab w:val="left" w:pos="-1440"/>
        <w:tab w:val="left" w:pos="-720"/>
        <w:tab w:val="left" w:pos="0"/>
        <w:tab w:val="center" w:pos="5220"/>
        <w:tab w:val="right" w:pos="9810"/>
      </w:tabs>
      <w:rPr>
        <w:rFonts w:cs="Arial"/>
      </w:rPr>
    </w:pPr>
    <w:r>
      <w:rPr>
        <w:rFonts w:cs="Arial"/>
      </w:rPr>
      <w:t>20</w:t>
    </w:r>
    <w:r w:rsidR="008C4502">
      <w:rPr>
        <w:rFonts w:cs="Arial"/>
      </w:rPr>
      <w:t>21</w:t>
    </w:r>
    <w:r>
      <w:rPr>
        <w:rFonts w:cs="Arial"/>
      </w:rPr>
      <w:t>-0</w:t>
    </w:r>
    <w:r w:rsidR="00703D0D">
      <w:rPr>
        <w:rFonts w:cs="Arial"/>
      </w:rPr>
      <w:t>3-</w:t>
    </w:r>
    <w:r w:rsidR="008C4502">
      <w:rPr>
        <w:rFonts w:cs="Arial"/>
      </w:rPr>
      <w:t>09</w:t>
    </w:r>
    <w:r w:rsidR="005240DE" w:rsidRPr="00532A54">
      <w:rPr>
        <w:rFonts w:cs="Arial"/>
        <w:b/>
      </w:rPr>
      <w:tab/>
    </w:r>
    <w:r w:rsidR="00C223D6">
      <w:rPr>
        <w:rFonts w:cs="Arial"/>
        <w:b/>
      </w:rPr>
      <w:t>MOBILIZATION AND DEMOBILIZATION</w:t>
    </w:r>
    <w:r w:rsidR="005240DE" w:rsidRPr="00532A54">
      <w:rPr>
        <w:rFonts w:cs="Arial"/>
      </w:rPr>
      <w:tab/>
    </w:r>
  </w:p>
  <w:p w14:paraId="21B7EB8A" w14:textId="1ADF6099" w:rsidR="005240DE" w:rsidRPr="00532A54" w:rsidRDefault="005240DE" w:rsidP="000C2D03">
    <w:pPr>
      <w:pBdr>
        <w:top w:val="single" w:sz="4" w:space="1" w:color="auto"/>
      </w:pBdr>
      <w:tabs>
        <w:tab w:val="center" w:pos="5175"/>
        <w:tab w:val="right" w:pos="9810"/>
      </w:tabs>
      <w:rPr>
        <w:rFonts w:cs="Arial"/>
      </w:rPr>
    </w:pPr>
    <w:r w:rsidRPr="00532A54">
      <w:rPr>
        <w:rFonts w:cs="Arial"/>
      </w:rPr>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sidR="00B41DAD">
      <w:rPr>
        <w:rFonts w:cs="Arial"/>
        <w:noProof/>
      </w:rPr>
      <w:t>4</w:t>
    </w:r>
    <w:r w:rsidRPr="00532A54">
      <w:rPr>
        <w:rFonts w:cs="Arial"/>
        <w:color w:val="2B579A"/>
        <w:shd w:val="clear" w:color="auto" w:fill="E6E6E6"/>
      </w:rPr>
      <w:fldChar w:fldCharType="end"/>
    </w:r>
    <w:r>
      <w:rPr>
        <w:rStyle w:val="PageNumber"/>
        <w:rFonts w:cs="Arial"/>
        <w:caps/>
        <w:sz w:val="22"/>
      </w:rPr>
      <w:tab/>
    </w:r>
    <w:r>
      <w:rPr>
        <w:rStyle w:val="PageNumber"/>
        <w:rFonts w:cs="Arial"/>
        <w:caps/>
        <w:sz w:val="22"/>
      </w:rPr>
      <w:tab/>
    </w: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sidR="008C4502">
      <w:rPr>
        <w:rFonts w:cs="Arial"/>
        <w:highlight w:val="yellow"/>
      </w:rPr>
      <w:t>20</w:t>
    </w:r>
    <w:r w:rsidRPr="005E5857">
      <w:rPr>
        <w:rFonts w:cs="Arial"/>
        <w:highlight w:val="yellow"/>
      </w:rPr>
      <w:t>)]</w:t>
    </w:r>
    <w:r w:rsidRPr="00532A54">
      <w:rPr>
        <w:rFonts w:cs="Arial"/>
      </w:rPr>
      <w:tab/>
    </w:r>
    <w:r w:rsidRPr="00532A54">
      <w:rPr>
        <w:rFonts w:cs="Arial"/>
      </w:rPr>
      <w:tab/>
    </w:r>
  </w:p>
  <w:p w14:paraId="27D3C81A" w14:textId="77777777" w:rsidR="005240DE" w:rsidRDefault="00524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06D" w14:textId="7C31A940" w:rsidR="005240DE" w:rsidRPr="00532A54" w:rsidRDefault="005240DE" w:rsidP="000C2D03">
    <w:pPr>
      <w:pBdr>
        <w:top w:val="single" w:sz="4" w:space="1" w:color="auto"/>
      </w:pBdr>
      <w:tabs>
        <w:tab w:val="right" w:pos="9810"/>
      </w:tabs>
      <w:rPr>
        <w:rFonts w:cs="Arial"/>
      </w:rPr>
    </w:pPr>
    <w:r w:rsidRPr="00532A54">
      <w:rPr>
        <w:rFonts w:cs="Arial"/>
      </w:rPr>
      <w:t>CONTRACT NO</w:t>
    </w:r>
    <w:r w:rsidRPr="005E5857">
      <w:rPr>
        <w:rFonts w:cs="Arial"/>
        <w:highlight w:val="yellow"/>
      </w:rPr>
      <w:t>.... [Insert Region Number]</w:t>
    </w:r>
    <w:r w:rsidRPr="00532A54">
      <w:rPr>
        <w:rFonts w:cs="Arial"/>
      </w:rPr>
      <w:tab/>
      <w:t xml:space="preserve">Section </w:t>
    </w:r>
    <w:r w:rsidR="00737775">
      <w:rPr>
        <w:rFonts w:cs="Arial"/>
      </w:rPr>
      <w:t>01505</w:t>
    </w:r>
  </w:p>
  <w:p w14:paraId="662D32ED" w14:textId="6385157E" w:rsidR="005240DE" w:rsidRPr="00532A54" w:rsidRDefault="005240DE" w:rsidP="000C2D03">
    <w:pPr>
      <w:pBdr>
        <w:top w:val="single" w:sz="4" w:space="1" w:color="auto"/>
      </w:pBdr>
      <w:tabs>
        <w:tab w:val="left" w:pos="-1440"/>
        <w:tab w:val="left" w:pos="-720"/>
        <w:tab w:val="left" w:pos="0"/>
        <w:tab w:val="center" w:pos="5220"/>
        <w:tab w:val="right" w:pos="9810"/>
      </w:tabs>
      <w:rPr>
        <w:rFonts w:cs="Arial"/>
      </w:rPr>
    </w:pPr>
    <w:r w:rsidRPr="00532A54">
      <w:rPr>
        <w:rFonts w:cs="Arial"/>
        <w:b/>
      </w:rPr>
      <w:tab/>
    </w:r>
    <w:r w:rsidR="00C223D6">
      <w:rPr>
        <w:rFonts w:cs="Arial"/>
        <w:b/>
      </w:rPr>
      <w:t>MOBILIZATION AND DEMOBILIZATION</w:t>
    </w:r>
    <w:r w:rsidRPr="00532A54">
      <w:rPr>
        <w:rFonts w:cs="Arial"/>
      </w:rPr>
      <w:tab/>
    </w:r>
    <w:r w:rsidR="00737775">
      <w:rPr>
        <w:rFonts w:cs="Arial"/>
      </w:rPr>
      <w:t>20</w:t>
    </w:r>
    <w:r w:rsidR="008C4502">
      <w:rPr>
        <w:rFonts w:cs="Arial"/>
      </w:rPr>
      <w:t>21</w:t>
    </w:r>
    <w:r w:rsidR="00737775">
      <w:rPr>
        <w:rFonts w:cs="Arial"/>
      </w:rPr>
      <w:t>-03-</w:t>
    </w:r>
    <w:r w:rsidR="008C4502">
      <w:rPr>
        <w:rFonts w:cs="Arial"/>
      </w:rPr>
      <w:t>09</w:t>
    </w:r>
  </w:p>
  <w:p w14:paraId="6F0789F5" w14:textId="3B0F9D56" w:rsidR="005240DE" w:rsidRPr="00532A54" w:rsidRDefault="005240DE" w:rsidP="000C2D03">
    <w:pPr>
      <w:pBdr>
        <w:top w:val="single" w:sz="4" w:space="1" w:color="auto"/>
      </w:pBdr>
      <w:tabs>
        <w:tab w:val="center" w:pos="5175"/>
        <w:tab w:val="right" w:pos="9810"/>
      </w:tabs>
      <w:rPr>
        <w:rFonts w:cs="Arial"/>
      </w:rPr>
    </w:pP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sidR="008C4502">
      <w:rPr>
        <w:rFonts w:cs="Arial"/>
        <w:highlight w:val="yellow"/>
      </w:rPr>
      <w:t>20</w:t>
    </w:r>
    <w:r w:rsidRPr="005E5857">
      <w:rPr>
        <w:rFonts w:cs="Arial"/>
        <w:highlight w:val="yellow"/>
      </w:rPr>
      <w:t>)]</w:t>
    </w:r>
    <w:r w:rsidRPr="00532A54">
      <w:rPr>
        <w:rFonts w:cs="Arial"/>
      </w:rPr>
      <w:tab/>
    </w:r>
    <w:r w:rsidRPr="00532A54">
      <w:rPr>
        <w:rFonts w:cs="Arial"/>
      </w:rPr>
      <w:tab/>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sidR="00B41DAD">
      <w:rPr>
        <w:rFonts w:cs="Arial"/>
        <w:noProof/>
      </w:rPr>
      <w:t>5</w:t>
    </w:r>
    <w:r w:rsidRPr="00532A54">
      <w:rPr>
        <w:rFonts w:cs="Arial"/>
        <w:color w:val="2B579A"/>
        <w:shd w:val="clear" w:color="auto" w:fill="E6E6E6"/>
      </w:rPr>
      <w:fldChar w:fldCharType="end"/>
    </w:r>
    <w:r w:rsidRPr="00532A54">
      <w:rPr>
        <w:rFonts w:cs="Arial"/>
      </w:rPr>
      <w:t xml:space="preserve"> </w:t>
    </w:r>
  </w:p>
  <w:p w14:paraId="0F44705F" w14:textId="77777777" w:rsidR="005240DE" w:rsidRPr="00672C12" w:rsidRDefault="005240DE"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B8A3" w14:textId="77777777" w:rsidR="005240DE" w:rsidRPr="000C2D03" w:rsidRDefault="005240DE" w:rsidP="00672C12">
    <w:pPr>
      <w:pBdr>
        <w:top w:val="single" w:sz="4" w:space="1" w:color="auto"/>
      </w:pBdr>
      <w:tabs>
        <w:tab w:val="right" w:pos="10350"/>
      </w:tabs>
      <w:rPr>
        <w:rFonts w:cs="Arial"/>
      </w:rPr>
    </w:pPr>
    <w:r w:rsidRPr="000C2D03">
      <w:rPr>
        <w:rFonts w:cs="Arial"/>
      </w:rPr>
      <w:t>CONTRACT NO</w:t>
    </w:r>
    <w:r w:rsidRPr="000C2D03">
      <w:rPr>
        <w:rFonts w:cs="Arial"/>
        <w:highlight w:val="lightGray"/>
      </w:rPr>
      <w:t>.... [Insert Region Number]</w:t>
    </w:r>
    <w:r w:rsidRPr="000C2D03">
      <w:rPr>
        <w:rFonts w:cs="Arial"/>
      </w:rPr>
      <w:tab/>
      <w:t>Section 01500</w:t>
    </w:r>
  </w:p>
  <w:p w14:paraId="6468FA7D" w14:textId="77777777" w:rsidR="005240DE" w:rsidRPr="000C2D03" w:rsidRDefault="005240DE" w:rsidP="008A26A6">
    <w:pPr>
      <w:pBdr>
        <w:top w:val="single" w:sz="4" w:space="1" w:color="auto"/>
      </w:pBdr>
      <w:tabs>
        <w:tab w:val="left" w:pos="-1440"/>
        <w:tab w:val="left" w:pos="-720"/>
        <w:tab w:val="left" w:pos="0"/>
        <w:tab w:val="center" w:pos="5220"/>
        <w:tab w:val="right" w:pos="10350"/>
      </w:tabs>
      <w:rPr>
        <w:rFonts w:cs="Arial"/>
      </w:rPr>
    </w:pPr>
    <w:r w:rsidRPr="000C2D03">
      <w:rPr>
        <w:rFonts w:cs="Arial"/>
        <w:b/>
      </w:rPr>
      <w:tab/>
      <w:t>CONSTRUCTION FACILITIES AND TEMPORARY CONTROLS</w:t>
    </w:r>
    <w:r w:rsidRPr="000C2D03">
      <w:rPr>
        <w:rFonts w:cs="Arial"/>
      </w:rPr>
      <w:tab/>
      <w:t>2013-07-23</w:t>
    </w:r>
  </w:p>
  <w:p w14:paraId="2A5E6CDF" w14:textId="77777777" w:rsidR="005240DE" w:rsidRPr="000C2D03" w:rsidRDefault="005240DE" w:rsidP="00672C12">
    <w:pPr>
      <w:pBdr>
        <w:top w:val="single" w:sz="4" w:space="1" w:color="auto"/>
      </w:pBdr>
      <w:tabs>
        <w:tab w:val="center" w:pos="5175"/>
        <w:tab w:val="right" w:pos="10350"/>
      </w:tabs>
      <w:rPr>
        <w:rFonts w:cs="Arial"/>
      </w:rPr>
    </w:pPr>
    <w:r w:rsidRPr="000C2D03">
      <w:rPr>
        <w:rFonts w:cs="Arial"/>
      </w:rPr>
      <w:t>DATE</w:t>
    </w:r>
    <w:proofErr w:type="gramStart"/>
    <w:r w:rsidRPr="000C2D03">
      <w:rPr>
        <w:rFonts w:cs="Arial"/>
      </w:rPr>
      <w:t xml:space="preserve">:  </w:t>
    </w:r>
    <w:r w:rsidRPr="000C2D03">
      <w:rPr>
        <w:rFonts w:cs="Arial"/>
        <w:highlight w:val="lightGray"/>
      </w:rPr>
      <w:t>[</w:t>
    </w:r>
    <w:proofErr w:type="gramEnd"/>
    <w:r w:rsidRPr="000C2D03">
      <w:rPr>
        <w:rFonts w:cs="Arial"/>
        <w:highlight w:val="lightGray"/>
      </w:rPr>
      <w:t>Insert Date, (e.g. Jan., 2000)]</w:t>
    </w:r>
    <w:r w:rsidRPr="000C2D03">
      <w:rPr>
        <w:rFonts w:cs="Arial"/>
      </w:rPr>
      <w:tab/>
    </w:r>
    <w:r w:rsidRPr="000C2D03">
      <w:rPr>
        <w:rFonts w:cs="Arial"/>
      </w:rPr>
      <w:tab/>
      <w:t xml:space="preserve">Page </w:t>
    </w:r>
    <w:r w:rsidRPr="000C2D03">
      <w:rPr>
        <w:rFonts w:cs="Arial"/>
        <w:color w:val="2B579A"/>
        <w:shd w:val="clear" w:color="auto" w:fill="E6E6E6"/>
      </w:rPr>
      <w:fldChar w:fldCharType="begin"/>
    </w:r>
    <w:r w:rsidRPr="000C2D03">
      <w:rPr>
        <w:rFonts w:cs="Arial"/>
      </w:rPr>
      <w:instrText xml:space="preserve">PAGE </w:instrText>
    </w:r>
    <w:r w:rsidRPr="000C2D03">
      <w:rPr>
        <w:rFonts w:cs="Arial"/>
        <w:color w:val="2B579A"/>
        <w:shd w:val="clear" w:color="auto" w:fill="E6E6E6"/>
      </w:rPr>
      <w:fldChar w:fldCharType="separate"/>
    </w:r>
    <w:r>
      <w:rPr>
        <w:rFonts w:cs="Arial"/>
        <w:noProof/>
      </w:rPr>
      <w:t>1</w:t>
    </w:r>
    <w:r w:rsidRPr="000C2D03">
      <w:rPr>
        <w:rFonts w:cs="Arial"/>
        <w:color w:val="2B579A"/>
        <w:shd w:val="clear" w:color="auto" w:fill="E6E6E6"/>
      </w:rPr>
      <w:fldChar w:fldCharType="end"/>
    </w:r>
    <w:r w:rsidRPr="000C2D03">
      <w:rPr>
        <w:rFonts w:cs="Arial"/>
      </w:rPr>
      <w:t xml:space="preserve"> of </w:t>
    </w:r>
    <w:r w:rsidRPr="000C2D03">
      <w:rPr>
        <w:rStyle w:val="PageNumber"/>
        <w:rFonts w:cs="Arial"/>
        <w:caps/>
        <w:sz w:val="22"/>
      </w:rPr>
      <w:fldChar w:fldCharType="begin"/>
    </w:r>
    <w:r w:rsidRPr="000C2D03">
      <w:rPr>
        <w:rStyle w:val="PageNumber"/>
        <w:rFonts w:cs="Arial"/>
        <w:caps/>
        <w:sz w:val="22"/>
      </w:rPr>
      <w:instrText xml:space="preserve"> NUMPAGES </w:instrText>
    </w:r>
    <w:r w:rsidRPr="000C2D03">
      <w:rPr>
        <w:rStyle w:val="PageNumber"/>
        <w:rFonts w:cs="Arial"/>
        <w:caps/>
        <w:sz w:val="22"/>
      </w:rPr>
      <w:fldChar w:fldCharType="separate"/>
    </w:r>
    <w:r w:rsidR="00664BCC">
      <w:rPr>
        <w:rStyle w:val="PageNumber"/>
        <w:rFonts w:cs="Arial"/>
        <w:caps/>
        <w:noProof/>
        <w:sz w:val="22"/>
      </w:rPr>
      <w:t>17</w:t>
    </w:r>
    <w:r w:rsidRPr="000C2D03">
      <w:rPr>
        <w:rStyle w:val="PageNumber"/>
        <w:rFonts w:cs="Arial"/>
        <w:caps/>
        <w:sz w:val="22"/>
      </w:rPr>
      <w:fldChar w:fldCharType="end"/>
    </w:r>
  </w:p>
  <w:p w14:paraId="03836A3A" w14:textId="77777777" w:rsidR="005240DE" w:rsidRDefault="005240D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0823425"/>
    <w:multiLevelType w:val="multilevel"/>
    <w:tmpl w:val="50821ABA"/>
    <w:lvl w:ilvl="0">
      <w:start w:val="1"/>
      <w:numFmt w:val="decimal"/>
      <w:lvlRestart w:val="0"/>
      <w:lvlText w:val="Part %1"/>
      <w:lvlJc w:val="left"/>
      <w:pPr>
        <w:tabs>
          <w:tab w:val="num" w:pos="1440"/>
        </w:tabs>
        <w:ind w:left="1440" w:hanging="1440"/>
      </w:pPr>
      <w:rPr>
        <w:caps/>
        <w:u w:val="single"/>
      </w:rPr>
    </w:lvl>
    <w:lvl w:ilvl="1">
      <w:start w:val="1"/>
      <w:numFmt w:val="decimal"/>
      <w:lvlText w:val="%1.%2"/>
      <w:lvlJc w:val="left"/>
      <w:pPr>
        <w:tabs>
          <w:tab w:val="num" w:pos="1440"/>
        </w:tabs>
        <w:ind w:left="1440" w:hanging="1440"/>
      </w:pPr>
    </w:lvl>
    <w:lvl w:ilvl="2">
      <w:start w:val="1"/>
      <w:numFmt w:val="decimal"/>
      <w:lvlText w:val=".%3"/>
      <w:lvlJc w:val="left"/>
      <w:pPr>
        <w:tabs>
          <w:tab w:val="num" w:pos="1440"/>
        </w:tabs>
        <w:ind w:left="1440" w:hanging="720"/>
      </w:pPr>
    </w:lvl>
    <w:lvl w:ilvl="3">
      <w:start w:val="1"/>
      <w:numFmt w:val="decimal"/>
      <w:lvlText w:val=".%4"/>
      <w:lvlJc w:val="left"/>
      <w:pPr>
        <w:tabs>
          <w:tab w:val="num" w:pos="2160"/>
        </w:tabs>
        <w:ind w:left="2160" w:hanging="720"/>
      </w:pPr>
    </w:lvl>
    <w:lvl w:ilvl="4">
      <w:start w:val="1"/>
      <w:numFmt w:val="decimal"/>
      <w:lvlText w:val=".%5"/>
      <w:lvlJc w:val="left"/>
      <w:pPr>
        <w:tabs>
          <w:tab w:val="num" w:pos="2880"/>
        </w:tabs>
        <w:ind w:left="2880" w:hanging="720"/>
      </w:pPr>
    </w:lvl>
    <w:lvl w:ilvl="5">
      <w:start w:val="1"/>
      <w:numFmt w:val="decimal"/>
      <w:lvlText w:val=".%6"/>
      <w:lvlJc w:val="left"/>
      <w:pPr>
        <w:tabs>
          <w:tab w:val="num" w:pos="3600"/>
        </w:tabs>
        <w:ind w:left="3600" w:hanging="720"/>
      </w:p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lvl>
    <w:lvl w:ilvl="8">
      <w:start w:val="1"/>
      <w:numFmt w:val="decimal"/>
      <w:lvlText w:val=".%9"/>
      <w:lvlJc w:val="left"/>
      <w:pPr>
        <w:tabs>
          <w:tab w:val="num" w:pos="5760"/>
        </w:tabs>
        <w:ind w:left="5760" w:hanging="720"/>
      </w:p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C868E92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3718054A"/>
    <w:lvl w:ilvl="0">
      <w:start w:val="1"/>
      <w:numFmt w:val="decimal"/>
      <w:lvlText w:val="PART %1."/>
      <w:lvlJc w:val="left"/>
      <w:pPr>
        <w:tabs>
          <w:tab w:val="num" w:pos="432"/>
        </w:tabs>
        <w:ind w:left="432" w:hanging="432"/>
      </w:pPr>
      <w:rPr>
        <w:rFonts w:asciiTheme="minorHAnsi" w:hAnsiTheme="minorHAns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25125CE"/>
    <w:multiLevelType w:val="hybridMultilevel"/>
    <w:tmpl w:val="053E7402"/>
    <w:lvl w:ilvl="0" w:tplc="BE065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F4A41FC"/>
    <w:multiLevelType w:val="multilevel"/>
    <w:tmpl w:val="FBCA0302"/>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none"/>
      <w:lvlText w:val=""/>
      <w:legacy w:legacy="1" w:legacySpace="0" w:legacyIndent="0"/>
      <w:lvlJc w:val="left"/>
    </w:lvl>
  </w:abstractNum>
  <w:abstractNum w:abstractNumId="12"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53355930">
    <w:abstractNumId w:val="0"/>
  </w:num>
  <w:num w:numId="2" w16cid:durableId="293995613">
    <w:abstractNumId w:val="0"/>
  </w:num>
  <w:num w:numId="3" w16cid:durableId="402028463">
    <w:abstractNumId w:val="8"/>
  </w:num>
  <w:num w:numId="4" w16cid:durableId="456409834">
    <w:abstractNumId w:val="3"/>
  </w:num>
  <w:num w:numId="5" w16cid:durableId="1695497623">
    <w:abstractNumId w:val="10"/>
  </w:num>
  <w:num w:numId="6" w16cid:durableId="271787230">
    <w:abstractNumId w:val="2"/>
  </w:num>
  <w:num w:numId="7" w16cid:durableId="1443647698">
    <w:abstractNumId w:val="6"/>
  </w:num>
  <w:num w:numId="8" w16cid:durableId="984821944">
    <w:abstractNumId w:val="1"/>
  </w:num>
  <w:num w:numId="9" w16cid:durableId="201863415">
    <w:abstractNumId w:val="13"/>
  </w:num>
  <w:num w:numId="10" w16cid:durableId="114181079">
    <w:abstractNumId w:val="5"/>
  </w:num>
  <w:num w:numId="11" w16cid:durableId="8996342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5020714">
    <w:abstractNumId w:val="4"/>
  </w:num>
  <w:num w:numId="13" w16cid:durableId="449125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9328430">
    <w:abstractNumId w:val="11"/>
  </w:num>
  <w:num w:numId="15" w16cid:durableId="13573419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09388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28352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404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26456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7204252">
    <w:abstractNumId w:val="7"/>
  </w:num>
  <w:num w:numId="21" w16cid:durableId="1163358087">
    <w:abstractNumId w:val="7"/>
  </w:num>
  <w:num w:numId="22" w16cid:durableId="89014577">
    <w:abstractNumId w:val="7"/>
  </w:num>
  <w:num w:numId="23" w16cid:durableId="486674893">
    <w:abstractNumId w:val="7"/>
  </w:num>
  <w:num w:numId="24" w16cid:durableId="1361735900">
    <w:abstractNumId w:val="7"/>
  </w:num>
  <w:num w:numId="25" w16cid:durableId="1146122010">
    <w:abstractNumId w:val="7"/>
  </w:num>
  <w:num w:numId="26" w16cid:durableId="325010529">
    <w:abstractNumId w:val="7"/>
  </w:num>
  <w:num w:numId="27" w16cid:durableId="308167448">
    <w:abstractNumId w:val="7"/>
  </w:num>
  <w:num w:numId="28" w16cid:durableId="1639141974">
    <w:abstractNumId w:val="7"/>
  </w:num>
  <w:num w:numId="29" w16cid:durableId="284435989">
    <w:abstractNumId w:val="12"/>
  </w:num>
  <w:num w:numId="30" w16cid:durableId="628819482">
    <w:abstractNumId w:val="9"/>
  </w:num>
  <w:num w:numId="31" w16cid:durableId="496187849">
    <w:abstractNumId w:val="7"/>
  </w:num>
  <w:num w:numId="32" w16cid:durableId="202064436">
    <w:abstractNumId w:val="7"/>
  </w:num>
  <w:num w:numId="33" w16cid:durableId="770007137">
    <w:abstractNumId w:val="7"/>
  </w:num>
  <w:num w:numId="34" w16cid:durableId="1952664925">
    <w:abstractNumId w:val="7"/>
  </w:num>
  <w:num w:numId="35" w16cid:durableId="1559828474">
    <w:abstractNumId w:val="7"/>
  </w:num>
  <w:num w:numId="36" w16cid:durableId="461922043">
    <w:abstractNumId w:val="7"/>
  </w:num>
  <w:num w:numId="37" w16cid:durableId="1232932026">
    <w:abstractNumId w:val="7"/>
  </w:num>
  <w:num w:numId="38" w16cid:durableId="371270811">
    <w:abstractNumId w:val="7"/>
  </w:num>
  <w:num w:numId="39" w16cid:durableId="2175153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Sykes">
    <w15:presenceInfo w15:providerId="AD" w15:userId="S::sykesl@AE.CA::53b2520a-b580-4e8e-a91c-0890217c54de"/>
  </w15:person>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E00"/>
    <w:rsid w:val="0002291F"/>
    <w:rsid w:val="000468A2"/>
    <w:rsid w:val="00084602"/>
    <w:rsid w:val="000A4213"/>
    <w:rsid w:val="000A7BB7"/>
    <w:rsid w:val="000C2488"/>
    <w:rsid w:val="000C26FF"/>
    <w:rsid w:val="000C2D03"/>
    <w:rsid w:val="000C6EBC"/>
    <w:rsid w:val="000D08D4"/>
    <w:rsid w:val="000D39CE"/>
    <w:rsid w:val="000E2F0C"/>
    <w:rsid w:val="000F2233"/>
    <w:rsid w:val="001019E5"/>
    <w:rsid w:val="00107DBA"/>
    <w:rsid w:val="00110A32"/>
    <w:rsid w:val="001155BF"/>
    <w:rsid w:val="00116482"/>
    <w:rsid w:val="00120862"/>
    <w:rsid w:val="0013606B"/>
    <w:rsid w:val="00140824"/>
    <w:rsid w:val="00153AC6"/>
    <w:rsid w:val="001646A2"/>
    <w:rsid w:val="00177188"/>
    <w:rsid w:val="0018095F"/>
    <w:rsid w:val="00181DAF"/>
    <w:rsid w:val="001A09DD"/>
    <w:rsid w:val="001B3E2D"/>
    <w:rsid w:val="001C6B8E"/>
    <w:rsid w:val="001D453F"/>
    <w:rsid w:val="001E657E"/>
    <w:rsid w:val="001F0836"/>
    <w:rsid w:val="001F187C"/>
    <w:rsid w:val="001F1DFC"/>
    <w:rsid w:val="00206146"/>
    <w:rsid w:val="002157E7"/>
    <w:rsid w:val="00217E0C"/>
    <w:rsid w:val="00227582"/>
    <w:rsid w:val="00250303"/>
    <w:rsid w:val="00275889"/>
    <w:rsid w:val="00291A8C"/>
    <w:rsid w:val="002D4787"/>
    <w:rsid w:val="003017F0"/>
    <w:rsid w:val="003113DB"/>
    <w:rsid w:val="003130DA"/>
    <w:rsid w:val="00315AC1"/>
    <w:rsid w:val="00317A87"/>
    <w:rsid w:val="00325A05"/>
    <w:rsid w:val="0033540B"/>
    <w:rsid w:val="00353FA4"/>
    <w:rsid w:val="00366110"/>
    <w:rsid w:val="00372157"/>
    <w:rsid w:val="003827FF"/>
    <w:rsid w:val="00382C3A"/>
    <w:rsid w:val="00392BA6"/>
    <w:rsid w:val="003A5B9D"/>
    <w:rsid w:val="003D3A7A"/>
    <w:rsid w:val="003D5C3E"/>
    <w:rsid w:val="003E32E3"/>
    <w:rsid w:val="003E3A60"/>
    <w:rsid w:val="003F17BA"/>
    <w:rsid w:val="004006AA"/>
    <w:rsid w:val="0040417E"/>
    <w:rsid w:val="0040679B"/>
    <w:rsid w:val="00407149"/>
    <w:rsid w:val="00407CE2"/>
    <w:rsid w:val="00414AEF"/>
    <w:rsid w:val="00420F6A"/>
    <w:rsid w:val="0044089E"/>
    <w:rsid w:val="00443A13"/>
    <w:rsid w:val="004508FC"/>
    <w:rsid w:val="00480D30"/>
    <w:rsid w:val="004A4EE3"/>
    <w:rsid w:val="004C758B"/>
    <w:rsid w:val="004F5945"/>
    <w:rsid w:val="00507A96"/>
    <w:rsid w:val="00521C1F"/>
    <w:rsid w:val="005240DE"/>
    <w:rsid w:val="00531D91"/>
    <w:rsid w:val="00532A54"/>
    <w:rsid w:val="00541ACC"/>
    <w:rsid w:val="005448D1"/>
    <w:rsid w:val="00545830"/>
    <w:rsid w:val="005520C5"/>
    <w:rsid w:val="0058163E"/>
    <w:rsid w:val="005947BD"/>
    <w:rsid w:val="005A6760"/>
    <w:rsid w:val="005C5286"/>
    <w:rsid w:val="005D11D9"/>
    <w:rsid w:val="005D2F71"/>
    <w:rsid w:val="005E1B72"/>
    <w:rsid w:val="005E2FCE"/>
    <w:rsid w:val="005E3515"/>
    <w:rsid w:val="005E5857"/>
    <w:rsid w:val="005E7EFE"/>
    <w:rsid w:val="006041FC"/>
    <w:rsid w:val="00623C24"/>
    <w:rsid w:val="006337BA"/>
    <w:rsid w:val="00640974"/>
    <w:rsid w:val="00662644"/>
    <w:rsid w:val="00664BCC"/>
    <w:rsid w:val="006708C8"/>
    <w:rsid w:val="00672C12"/>
    <w:rsid w:val="006B1E79"/>
    <w:rsid w:val="006B434D"/>
    <w:rsid w:val="006B7461"/>
    <w:rsid w:val="006C0FAF"/>
    <w:rsid w:val="006C1746"/>
    <w:rsid w:val="006C60F0"/>
    <w:rsid w:val="00703D0D"/>
    <w:rsid w:val="0070514B"/>
    <w:rsid w:val="007210C4"/>
    <w:rsid w:val="00725772"/>
    <w:rsid w:val="00733F55"/>
    <w:rsid w:val="00737775"/>
    <w:rsid w:val="00753192"/>
    <w:rsid w:val="0077599B"/>
    <w:rsid w:val="00777FA6"/>
    <w:rsid w:val="00783374"/>
    <w:rsid w:val="0079207B"/>
    <w:rsid w:val="00793EAF"/>
    <w:rsid w:val="007E4441"/>
    <w:rsid w:val="007F05BB"/>
    <w:rsid w:val="008001A5"/>
    <w:rsid w:val="008043B2"/>
    <w:rsid w:val="008059B8"/>
    <w:rsid w:val="00812A85"/>
    <w:rsid w:val="008201ED"/>
    <w:rsid w:val="008219F1"/>
    <w:rsid w:val="00855906"/>
    <w:rsid w:val="008656E3"/>
    <w:rsid w:val="008748C8"/>
    <w:rsid w:val="00874F6B"/>
    <w:rsid w:val="008842B8"/>
    <w:rsid w:val="008877FB"/>
    <w:rsid w:val="008A26A6"/>
    <w:rsid w:val="008A4CEB"/>
    <w:rsid w:val="008A790B"/>
    <w:rsid w:val="008B115E"/>
    <w:rsid w:val="008C4502"/>
    <w:rsid w:val="008E0DFB"/>
    <w:rsid w:val="008F18DE"/>
    <w:rsid w:val="008F24F3"/>
    <w:rsid w:val="00903EF8"/>
    <w:rsid w:val="00927372"/>
    <w:rsid w:val="009369FF"/>
    <w:rsid w:val="009410E8"/>
    <w:rsid w:val="00953197"/>
    <w:rsid w:val="00960901"/>
    <w:rsid w:val="00977A0A"/>
    <w:rsid w:val="009A64C4"/>
    <w:rsid w:val="009C23E6"/>
    <w:rsid w:val="009E19FB"/>
    <w:rsid w:val="009E25E4"/>
    <w:rsid w:val="009E3FFF"/>
    <w:rsid w:val="009E5818"/>
    <w:rsid w:val="009F2E5E"/>
    <w:rsid w:val="009F40A6"/>
    <w:rsid w:val="00A13EEB"/>
    <w:rsid w:val="00A261E3"/>
    <w:rsid w:val="00A26738"/>
    <w:rsid w:val="00A30CA8"/>
    <w:rsid w:val="00A318B0"/>
    <w:rsid w:val="00A400C4"/>
    <w:rsid w:val="00A767E0"/>
    <w:rsid w:val="00A86191"/>
    <w:rsid w:val="00AA040C"/>
    <w:rsid w:val="00AA5BFA"/>
    <w:rsid w:val="00AB0697"/>
    <w:rsid w:val="00AB5927"/>
    <w:rsid w:val="00AD13DD"/>
    <w:rsid w:val="00AE01CE"/>
    <w:rsid w:val="00AF1B60"/>
    <w:rsid w:val="00B05B2D"/>
    <w:rsid w:val="00B071E4"/>
    <w:rsid w:val="00B147DD"/>
    <w:rsid w:val="00B34158"/>
    <w:rsid w:val="00B41DAD"/>
    <w:rsid w:val="00B60F36"/>
    <w:rsid w:val="00B647FD"/>
    <w:rsid w:val="00B7008E"/>
    <w:rsid w:val="00B74C35"/>
    <w:rsid w:val="00B82C9A"/>
    <w:rsid w:val="00B94073"/>
    <w:rsid w:val="00B945EA"/>
    <w:rsid w:val="00B973E1"/>
    <w:rsid w:val="00BA6111"/>
    <w:rsid w:val="00BD3093"/>
    <w:rsid w:val="00BE18B9"/>
    <w:rsid w:val="00BE54FB"/>
    <w:rsid w:val="00C223D6"/>
    <w:rsid w:val="00C258D9"/>
    <w:rsid w:val="00C33AE3"/>
    <w:rsid w:val="00C558CB"/>
    <w:rsid w:val="00C73272"/>
    <w:rsid w:val="00C742F6"/>
    <w:rsid w:val="00C76AFC"/>
    <w:rsid w:val="00C80C03"/>
    <w:rsid w:val="00C81675"/>
    <w:rsid w:val="00C850FA"/>
    <w:rsid w:val="00C90228"/>
    <w:rsid w:val="00CC16D4"/>
    <w:rsid w:val="00CF0043"/>
    <w:rsid w:val="00D109FD"/>
    <w:rsid w:val="00D26372"/>
    <w:rsid w:val="00D334D5"/>
    <w:rsid w:val="00D3626B"/>
    <w:rsid w:val="00D50DD2"/>
    <w:rsid w:val="00D65EF3"/>
    <w:rsid w:val="00D705EE"/>
    <w:rsid w:val="00D70BD0"/>
    <w:rsid w:val="00D72F40"/>
    <w:rsid w:val="00D84807"/>
    <w:rsid w:val="00D870EC"/>
    <w:rsid w:val="00D945FE"/>
    <w:rsid w:val="00DA097A"/>
    <w:rsid w:val="00DA45A5"/>
    <w:rsid w:val="00DA7DEE"/>
    <w:rsid w:val="00DB06A2"/>
    <w:rsid w:val="00DB0F79"/>
    <w:rsid w:val="00E06E8A"/>
    <w:rsid w:val="00E26A66"/>
    <w:rsid w:val="00E37682"/>
    <w:rsid w:val="00E4230A"/>
    <w:rsid w:val="00E44131"/>
    <w:rsid w:val="00E62AA3"/>
    <w:rsid w:val="00E67974"/>
    <w:rsid w:val="00E77BFE"/>
    <w:rsid w:val="00E80A10"/>
    <w:rsid w:val="00E8406C"/>
    <w:rsid w:val="00EA3CD4"/>
    <w:rsid w:val="00EC19C0"/>
    <w:rsid w:val="00EC2346"/>
    <w:rsid w:val="00ED0921"/>
    <w:rsid w:val="00ED4A92"/>
    <w:rsid w:val="00EF2AF8"/>
    <w:rsid w:val="00F00AD9"/>
    <w:rsid w:val="00F13982"/>
    <w:rsid w:val="00F30165"/>
    <w:rsid w:val="00F34F9F"/>
    <w:rsid w:val="00F5194F"/>
    <w:rsid w:val="00F5273F"/>
    <w:rsid w:val="00F5685A"/>
    <w:rsid w:val="00F6204E"/>
    <w:rsid w:val="00F70669"/>
    <w:rsid w:val="00F710A6"/>
    <w:rsid w:val="00F72E2B"/>
    <w:rsid w:val="00F84DA9"/>
    <w:rsid w:val="00F91B16"/>
    <w:rsid w:val="00F92935"/>
    <w:rsid w:val="00F93861"/>
    <w:rsid w:val="00FA4C11"/>
    <w:rsid w:val="00FB3983"/>
    <w:rsid w:val="00FD1C5F"/>
    <w:rsid w:val="00FE0DB3"/>
    <w:rsid w:val="1B6FC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0E0A253E"/>
  <w15:docId w15:val="{A71D9F43-3626-4FB2-95D2-3D709759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DD2"/>
    <w:rPr>
      <w:sz w:val="22"/>
      <w:szCs w:val="22"/>
    </w:rPr>
  </w:style>
  <w:style w:type="paragraph" w:styleId="Heading1">
    <w:name w:val="heading 1"/>
    <w:aliases w:val="Heading 1 Char,Contents - level1 Char"/>
    <w:basedOn w:val="ListParagraph"/>
    <w:qFormat/>
    <w:rsid w:val="00D50DD2"/>
    <w:pPr>
      <w:numPr>
        <w:numId w:val="39"/>
      </w:numPr>
      <w:spacing w:before="160"/>
      <w:outlineLvl w:val="0"/>
    </w:pPr>
    <w:rPr>
      <w:caps/>
      <w:szCs w:val="20"/>
    </w:rPr>
  </w:style>
  <w:style w:type="paragraph" w:styleId="Heading2">
    <w:name w:val="heading 2"/>
    <w:aliases w:val="Heading 2 Char"/>
    <w:basedOn w:val="ListParagraph"/>
    <w:next w:val="Normal"/>
    <w:qFormat/>
    <w:rsid w:val="00D50DD2"/>
    <w:pPr>
      <w:numPr>
        <w:ilvl w:val="1"/>
        <w:numId w:val="39"/>
      </w:numPr>
      <w:spacing w:before="80"/>
      <w:outlineLvl w:val="1"/>
    </w:pPr>
    <w:rPr>
      <w:szCs w:val="20"/>
      <w:u w:val="single"/>
    </w:rPr>
  </w:style>
  <w:style w:type="paragraph" w:styleId="Heading3">
    <w:name w:val="heading 3"/>
    <w:basedOn w:val="ListParagraph"/>
    <w:link w:val="Heading3Char"/>
    <w:qFormat/>
    <w:rsid w:val="00D50DD2"/>
    <w:pPr>
      <w:numPr>
        <w:ilvl w:val="2"/>
        <w:numId w:val="39"/>
      </w:numPr>
      <w:outlineLvl w:val="2"/>
    </w:pPr>
    <w:rPr>
      <w:szCs w:val="20"/>
    </w:rPr>
  </w:style>
  <w:style w:type="paragraph" w:styleId="Heading4">
    <w:name w:val="heading 4"/>
    <w:basedOn w:val="ListParagraph"/>
    <w:link w:val="Heading4Char"/>
    <w:qFormat/>
    <w:rsid w:val="00D50DD2"/>
    <w:pPr>
      <w:numPr>
        <w:ilvl w:val="3"/>
        <w:numId w:val="39"/>
      </w:numPr>
      <w:outlineLvl w:val="3"/>
    </w:pPr>
    <w:rPr>
      <w:szCs w:val="20"/>
    </w:rPr>
  </w:style>
  <w:style w:type="paragraph" w:styleId="Heading5">
    <w:name w:val="heading 5"/>
    <w:basedOn w:val="Heading4"/>
    <w:link w:val="Heading5Char"/>
    <w:qFormat/>
    <w:rsid w:val="00D50DD2"/>
    <w:pPr>
      <w:numPr>
        <w:ilvl w:val="4"/>
      </w:numPr>
      <w:outlineLvl w:val="4"/>
    </w:pPr>
    <w:rPr>
      <w:szCs w:val="22"/>
    </w:rPr>
  </w:style>
  <w:style w:type="paragraph" w:styleId="Heading6">
    <w:name w:val="heading 6"/>
    <w:basedOn w:val="Heading5"/>
    <w:next w:val="Normal"/>
    <w:link w:val="Heading6Char"/>
    <w:qFormat/>
    <w:rsid w:val="00D50DD2"/>
    <w:pPr>
      <w:numPr>
        <w:ilvl w:val="5"/>
      </w:numPr>
      <w:outlineLvl w:val="5"/>
    </w:pPr>
  </w:style>
  <w:style w:type="paragraph" w:styleId="Heading7">
    <w:name w:val="heading 7"/>
    <w:basedOn w:val="ListParagraph"/>
    <w:next w:val="Normal"/>
    <w:link w:val="Heading7Char"/>
    <w:qFormat/>
    <w:rsid w:val="00D50DD2"/>
    <w:pPr>
      <w:numPr>
        <w:ilvl w:val="6"/>
        <w:numId w:val="39"/>
      </w:numPr>
      <w:outlineLvl w:val="6"/>
    </w:pPr>
    <w:rPr>
      <w:sz w:val="20"/>
      <w:szCs w:val="20"/>
    </w:rPr>
  </w:style>
  <w:style w:type="paragraph" w:styleId="Heading8">
    <w:name w:val="heading 8"/>
    <w:basedOn w:val="Heading7"/>
    <w:next w:val="Normal"/>
    <w:link w:val="Heading8Char"/>
    <w:qFormat/>
    <w:rsid w:val="00D50DD2"/>
    <w:pPr>
      <w:numPr>
        <w:ilvl w:val="7"/>
      </w:numPr>
      <w:outlineLvl w:val="7"/>
    </w:pPr>
  </w:style>
  <w:style w:type="paragraph" w:styleId="Heading9">
    <w:name w:val="heading 9"/>
    <w:basedOn w:val="Heading8"/>
    <w:next w:val="Normal"/>
    <w:link w:val="Heading9Char"/>
    <w:qFormat/>
    <w:rsid w:val="00D50DD2"/>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uiPriority w:val="99"/>
    <w:semiHidden/>
    <w:rPr>
      <w:rFonts w:ascii="Arial" w:hAnsi="Arial"/>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50DD2"/>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D50DD2"/>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A261E3"/>
    <w:rPr>
      <w:rFonts w:ascii="Tahoma" w:hAnsi="Tahoma" w:cs="Tahoma"/>
      <w:sz w:val="16"/>
      <w:szCs w:val="16"/>
    </w:rPr>
  </w:style>
  <w:style w:type="paragraph" w:customStyle="1" w:styleId="NormalTableText">
    <w:name w:val="Normal Table Text"/>
    <w:basedOn w:val="Normal"/>
    <w:rsid w:val="00EC2346"/>
    <w:pPr>
      <w:widowControl w:val="0"/>
      <w:spacing w:before="60" w:after="60"/>
    </w:pPr>
    <w:rPr>
      <w:rFonts w:ascii="Arial" w:hAnsi="Arial"/>
      <w:sz w:val="20"/>
      <w:lang w:val="en-GB"/>
    </w:rPr>
  </w:style>
  <w:style w:type="paragraph" w:customStyle="1" w:styleId="TableHeading">
    <w:name w:val="Table Heading"/>
    <w:basedOn w:val="Normal"/>
    <w:rsid w:val="00EC2346"/>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777FA6"/>
    <w:pPr>
      <w:spacing w:before="0"/>
    </w:pPr>
    <w:rPr>
      <w:rFonts w:ascii="Book Antiqua" w:hAnsi="Book Antiqua"/>
      <w:b/>
      <w:bCs/>
      <w:sz w:val="20"/>
    </w:rPr>
  </w:style>
  <w:style w:type="character" w:styleId="Hyperlink">
    <w:name w:val="Hyperlink"/>
    <w:rsid w:val="005C5286"/>
    <w:rPr>
      <w:color w:val="0000FF"/>
      <w:u w:val="single"/>
    </w:rPr>
  </w:style>
  <w:style w:type="paragraph" w:styleId="Revision">
    <w:name w:val="Revision"/>
    <w:hidden/>
    <w:uiPriority w:val="99"/>
    <w:semiHidden/>
    <w:rsid w:val="00C90228"/>
    <w:rPr>
      <w:rFonts w:ascii="Book Antiqua" w:hAnsi="Book Antiqua"/>
      <w:sz w:val="22"/>
    </w:rPr>
  </w:style>
  <w:style w:type="paragraph" w:styleId="ListParagraph">
    <w:name w:val="List Paragraph"/>
    <w:basedOn w:val="Normal"/>
    <w:uiPriority w:val="34"/>
    <w:qFormat/>
    <w:rsid w:val="00D50DD2"/>
    <w:pPr>
      <w:ind w:left="720"/>
      <w:contextualSpacing/>
    </w:pPr>
  </w:style>
  <w:style w:type="character" w:customStyle="1" w:styleId="CommentTextChar">
    <w:name w:val="Comment Text Char"/>
    <w:link w:val="CommentText"/>
    <w:uiPriority w:val="99"/>
    <w:semiHidden/>
    <w:locked/>
    <w:rsid w:val="00420F6A"/>
    <w:rPr>
      <w:rFonts w:ascii="Arial" w:hAnsi="Arial"/>
      <w:sz w:val="22"/>
    </w:rPr>
  </w:style>
  <w:style w:type="character" w:customStyle="1" w:styleId="Heading4Char">
    <w:name w:val="Heading 4 Char"/>
    <w:link w:val="Heading4"/>
    <w:rsid w:val="00D50DD2"/>
    <w:rPr>
      <w:sz w:val="22"/>
    </w:rPr>
  </w:style>
  <w:style w:type="character" w:customStyle="1" w:styleId="Heading5Char">
    <w:name w:val="Heading 5 Char"/>
    <w:link w:val="Heading5"/>
    <w:rsid w:val="00D50DD2"/>
    <w:rPr>
      <w:sz w:val="22"/>
      <w:szCs w:val="22"/>
    </w:rPr>
  </w:style>
  <w:style w:type="character" w:customStyle="1" w:styleId="Heading6Char">
    <w:name w:val="Heading 6 Char"/>
    <w:link w:val="Heading6"/>
    <w:rsid w:val="00D50DD2"/>
  </w:style>
  <w:style w:type="character" w:customStyle="1" w:styleId="Heading7Char">
    <w:name w:val="Heading 7 Char"/>
    <w:link w:val="Heading7"/>
    <w:rsid w:val="00D50DD2"/>
  </w:style>
  <w:style w:type="character" w:customStyle="1" w:styleId="Heading8Char">
    <w:name w:val="Heading 8 Char"/>
    <w:link w:val="Heading8"/>
    <w:rsid w:val="00D50DD2"/>
  </w:style>
  <w:style w:type="character" w:customStyle="1" w:styleId="Heading9Char">
    <w:name w:val="Heading 9 Char"/>
    <w:link w:val="Heading9"/>
    <w:rsid w:val="00D50DD2"/>
    <w:rPr>
      <w:rFonts w:cs="Arial"/>
    </w:rPr>
  </w:style>
  <w:style w:type="character" w:customStyle="1" w:styleId="TitleChar">
    <w:name w:val="Title Char"/>
    <w:link w:val="Title"/>
    <w:rsid w:val="00D50DD2"/>
    <w:rPr>
      <w:rFonts w:ascii="Arial Narrow" w:hAnsi="Arial Narrow"/>
      <w:b/>
    </w:rPr>
  </w:style>
  <w:style w:type="character" w:styleId="Strong">
    <w:name w:val="Strong"/>
    <w:qFormat/>
    <w:rsid w:val="00D50DD2"/>
    <w:rPr>
      <w:b/>
    </w:rPr>
  </w:style>
  <w:style w:type="paragraph" w:customStyle="1" w:styleId="5BodyText1012bk">
    <w:name w:val="5. Body Text 10/12bk"/>
    <w:basedOn w:val="Normal"/>
    <w:rsid w:val="00A13EEB"/>
    <w:pPr>
      <w:widowControl w:val="0"/>
      <w:tabs>
        <w:tab w:val="left" w:pos="720"/>
        <w:tab w:val="left" w:pos="1440"/>
        <w:tab w:val="left" w:pos="2160"/>
        <w:tab w:val="left" w:pos="2880"/>
        <w:tab w:val="left" w:pos="3600"/>
        <w:tab w:val="left" w:pos="4320"/>
      </w:tabs>
      <w:overflowPunct w:val="0"/>
      <w:autoSpaceDE w:val="0"/>
      <w:autoSpaceDN w:val="0"/>
      <w:adjustRightInd w:val="0"/>
      <w:spacing w:line="260" w:lineRule="atLeast"/>
      <w:textAlignment w:val="baseline"/>
    </w:pPr>
    <w:rPr>
      <w:rFonts w:ascii="ITCCentury Book" w:hAnsi="ITCCentury Book"/>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8086">
      <w:bodyDiv w:val="1"/>
      <w:marLeft w:val="0"/>
      <w:marRight w:val="0"/>
      <w:marTop w:val="0"/>
      <w:marBottom w:val="0"/>
      <w:divBdr>
        <w:top w:val="none" w:sz="0" w:space="0" w:color="auto"/>
        <w:left w:val="none" w:sz="0" w:space="0" w:color="auto"/>
        <w:bottom w:val="none" w:sz="0" w:space="0" w:color="auto"/>
        <w:right w:val="none" w:sz="0" w:space="0" w:color="auto"/>
      </w:divBdr>
    </w:div>
    <w:div w:id="962005608">
      <w:bodyDiv w:val="1"/>
      <w:marLeft w:val="0"/>
      <w:marRight w:val="0"/>
      <w:marTop w:val="0"/>
      <w:marBottom w:val="0"/>
      <w:divBdr>
        <w:top w:val="none" w:sz="0" w:space="0" w:color="auto"/>
        <w:left w:val="none" w:sz="0" w:space="0" w:color="auto"/>
        <w:bottom w:val="none" w:sz="0" w:space="0" w:color="auto"/>
        <w:right w:val="none" w:sz="0" w:space="0" w:color="auto"/>
      </w:divBdr>
    </w:div>
    <w:div w:id="21264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A19F5BC0-0A95-471D-A0A1-F88CE2204881}">
  <ds:schemaRefs>
    <ds:schemaRef ds:uri="http://schemas.microsoft.com/sharepoint/v3/contenttype/forms"/>
  </ds:schemaRefs>
</ds:datastoreItem>
</file>

<file path=customXml/itemProps2.xml><?xml version="1.0" encoding="utf-8"?>
<ds:datastoreItem xmlns:ds="http://schemas.openxmlformats.org/officeDocument/2006/customXml" ds:itemID="{FCCA1270-9667-472E-A5CA-AC3C54A4F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1E796-5FAF-4D78-A28D-F4381AE27288}">
  <ds:schemaRefs>
    <ds:schemaRef ds:uri="http://schemas.openxmlformats.org/officeDocument/2006/bibliography"/>
  </ds:schemaRefs>
</ds:datastoreItem>
</file>

<file path=customXml/itemProps4.xml><?xml version="1.0" encoding="utf-8"?>
<ds:datastoreItem xmlns:ds="http://schemas.openxmlformats.org/officeDocument/2006/customXml" ds:itemID="{3D861333-18B9-4C7B-9272-0E34E43A5A8F}">
  <ds:schemaRefs>
    <ds:schemaRef ds:uri="http://schemas.openxmlformats.org/officeDocument/2006/bibliography"/>
  </ds:schemaRefs>
</ds:datastoreItem>
</file>

<file path=customXml/itemProps5.xml><?xml version="1.0" encoding="utf-8"?>
<ds:datastoreItem xmlns:ds="http://schemas.openxmlformats.org/officeDocument/2006/customXml" ds:itemID="{17A46FDF-79D6-430B-8FF0-70A54E4090F0}">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104</TotalTime>
  <Pages>4</Pages>
  <Words>1536</Words>
  <Characters>10392</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01505_Mobilization_and_Demobilization (Mar 18, 2016)</vt:lpstr>
    </vt:vector>
  </TitlesOfParts>
  <Company>Regional Municipality of York</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01505_Mobilization_and_Demobilization (Mar 18, 2016)</dc:title>
  <dc:creator>Adley-McGinnis, Andrea</dc:creator>
  <cp:lastModifiedBy>Johnny Pang</cp:lastModifiedBy>
  <cp:revision>6</cp:revision>
  <cp:lastPrinted>2015-09-02T14:39:00Z</cp:lastPrinted>
  <dcterms:created xsi:type="dcterms:W3CDTF">2022-10-26T17:05:00Z</dcterms:created>
  <dcterms:modified xsi:type="dcterms:W3CDTF">2022-11-29T18:17:00Z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dfababab-ef65-46e7-b720-586ecab5cee1</vt:lpwstr>
  </property>
  <property fmtid="{D5CDD505-2E9C-101B-9397-08002B2CF9AE}" pid="5" name="URL">
    <vt:lpwstr/>
  </property>
  <property fmtid="{D5CDD505-2E9C-101B-9397-08002B2CF9AE}" pid="6" name="Order">
    <vt:r8>217000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Requirements/01505 Mobilization and Demobilization.DOCX</vt:lpwstr>
  </property>
  <property fmtid="{D5CDD505-2E9C-101B-9397-08002B2CF9AE}" pid="10" name="Office">
    <vt:lpwstr/>
  </property>
  <property fmtid="{D5CDD505-2E9C-101B-9397-08002B2CF9AE}" pid="11" name="Information Typ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ies>
</file>