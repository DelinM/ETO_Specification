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2070"/>
        <w:gridCol w:w="5773"/>
      </w:tblGrid>
      <w:tr w:rsidR="001B4FBC" w:rsidRPr="00C366D2" w:rsidDel="00243AFE" w14:paraId="7CDB762B" w14:textId="77777777" w:rsidTr="002C740E">
        <w:trPr>
          <w:cantSplit/>
          <w:jc w:val="center"/>
          <w:del w:id="0" w:author="Liam Sykes" w:date="2022-03-18T15:08:00Z"/>
        </w:trPr>
        <w:tc>
          <w:tcPr>
            <w:tcW w:w="1184" w:type="dxa"/>
            <w:tcBorders>
              <w:top w:val="double" w:sz="6" w:space="0" w:color="auto"/>
              <w:left w:val="double" w:sz="6" w:space="0" w:color="auto"/>
              <w:bottom w:val="single" w:sz="6" w:space="0" w:color="auto"/>
              <w:right w:val="single" w:sz="6" w:space="0" w:color="auto"/>
            </w:tcBorders>
          </w:tcPr>
          <w:p w14:paraId="193635BD" w14:textId="77777777" w:rsidR="001B4FBC" w:rsidRPr="00C366D2" w:rsidDel="00243AFE" w:rsidRDefault="001B4FBC" w:rsidP="00E067C6">
            <w:pPr>
              <w:pStyle w:val="TableHeading"/>
              <w:rPr>
                <w:del w:id="1" w:author="Liam Sykes" w:date="2022-03-18T15:08:00Z"/>
                <w:rFonts w:ascii="Calibri" w:hAnsi="Calibri"/>
                <w:sz w:val="22"/>
                <w:szCs w:val="22"/>
              </w:rPr>
            </w:pPr>
            <w:bookmarkStart w:id="2" w:name="OLE_LINK1"/>
            <w:bookmarkStart w:id="3" w:name="OLE_LINK2"/>
            <w:del w:id="4" w:author="Liam Sykes" w:date="2022-03-18T15:08:00Z">
              <w:r w:rsidRPr="00C366D2" w:rsidDel="00243AFE">
                <w:rPr>
                  <w:rFonts w:ascii="Calibri" w:hAnsi="Calibri"/>
                  <w:sz w:val="22"/>
                  <w:szCs w:val="22"/>
                </w:rPr>
                <w:delText>Version</w:delText>
              </w:r>
            </w:del>
          </w:p>
        </w:tc>
        <w:tc>
          <w:tcPr>
            <w:tcW w:w="2070" w:type="dxa"/>
            <w:tcBorders>
              <w:top w:val="double" w:sz="6" w:space="0" w:color="auto"/>
              <w:left w:val="single" w:sz="6" w:space="0" w:color="auto"/>
              <w:bottom w:val="single" w:sz="6" w:space="0" w:color="auto"/>
              <w:right w:val="single" w:sz="6" w:space="0" w:color="auto"/>
            </w:tcBorders>
          </w:tcPr>
          <w:p w14:paraId="4FB8523A" w14:textId="77777777" w:rsidR="001B4FBC" w:rsidRPr="00C366D2" w:rsidDel="00243AFE" w:rsidRDefault="001B4FBC" w:rsidP="00E067C6">
            <w:pPr>
              <w:pStyle w:val="TableHeading"/>
              <w:rPr>
                <w:del w:id="5" w:author="Liam Sykes" w:date="2022-03-18T15:08:00Z"/>
                <w:rFonts w:ascii="Calibri" w:hAnsi="Calibri"/>
                <w:sz w:val="22"/>
                <w:szCs w:val="22"/>
              </w:rPr>
            </w:pPr>
            <w:del w:id="6" w:author="Liam Sykes" w:date="2022-03-18T15:08:00Z">
              <w:r w:rsidRPr="00C366D2" w:rsidDel="00243AFE">
                <w:rPr>
                  <w:rFonts w:ascii="Calibri" w:hAnsi="Calibri"/>
                  <w:sz w:val="22"/>
                  <w:szCs w:val="22"/>
                </w:rPr>
                <w:delText>Date</w:delText>
              </w:r>
            </w:del>
          </w:p>
        </w:tc>
        <w:tc>
          <w:tcPr>
            <w:tcW w:w="5773" w:type="dxa"/>
            <w:tcBorders>
              <w:top w:val="double" w:sz="6" w:space="0" w:color="auto"/>
              <w:left w:val="single" w:sz="6" w:space="0" w:color="auto"/>
              <w:bottom w:val="single" w:sz="6" w:space="0" w:color="auto"/>
              <w:right w:val="double" w:sz="6" w:space="0" w:color="auto"/>
            </w:tcBorders>
          </w:tcPr>
          <w:p w14:paraId="6D37483E" w14:textId="77777777" w:rsidR="001B4FBC" w:rsidRPr="00C366D2" w:rsidDel="00243AFE" w:rsidRDefault="001B4FBC" w:rsidP="00E067C6">
            <w:pPr>
              <w:pStyle w:val="TableHeading"/>
              <w:rPr>
                <w:del w:id="7" w:author="Liam Sykes" w:date="2022-03-18T15:08:00Z"/>
                <w:rFonts w:ascii="Calibri" w:hAnsi="Calibri"/>
                <w:sz w:val="22"/>
                <w:szCs w:val="22"/>
              </w:rPr>
            </w:pPr>
            <w:del w:id="8" w:author="Liam Sykes" w:date="2022-03-18T15:08:00Z">
              <w:r w:rsidRPr="00C366D2" w:rsidDel="00243AFE">
                <w:rPr>
                  <w:rFonts w:ascii="Calibri" w:hAnsi="Calibri"/>
                  <w:sz w:val="22"/>
                  <w:szCs w:val="22"/>
                </w:rPr>
                <w:delText>Description of Revisions</w:delText>
              </w:r>
            </w:del>
          </w:p>
        </w:tc>
      </w:tr>
      <w:tr w:rsidR="001B4FBC" w:rsidRPr="00C366D2" w:rsidDel="00243AFE" w14:paraId="215F3B9E" w14:textId="77777777" w:rsidTr="002C740E">
        <w:trPr>
          <w:cantSplit/>
          <w:jc w:val="center"/>
          <w:del w:id="9" w:author="Liam Sykes" w:date="2022-03-18T15:08:00Z"/>
        </w:trPr>
        <w:tc>
          <w:tcPr>
            <w:tcW w:w="1184" w:type="dxa"/>
            <w:tcBorders>
              <w:top w:val="single" w:sz="6" w:space="0" w:color="auto"/>
              <w:left w:val="double" w:sz="6" w:space="0" w:color="auto"/>
              <w:bottom w:val="single" w:sz="6" w:space="0" w:color="auto"/>
              <w:right w:val="single" w:sz="6" w:space="0" w:color="auto"/>
            </w:tcBorders>
          </w:tcPr>
          <w:p w14:paraId="0A51555F" w14:textId="77777777" w:rsidR="001B4FBC" w:rsidRPr="00C366D2" w:rsidDel="00243AFE" w:rsidRDefault="001B4FBC" w:rsidP="00E067C6">
            <w:pPr>
              <w:pStyle w:val="NormalTableText"/>
              <w:rPr>
                <w:del w:id="10" w:author="Liam Sykes" w:date="2022-03-18T15:08:00Z"/>
                <w:rFonts w:ascii="Calibri" w:hAnsi="Calibri"/>
                <w:sz w:val="22"/>
                <w:szCs w:val="22"/>
              </w:rPr>
            </w:pPr>
            <w:del w:id="11" w:author="Liam Sykes" w:date="2022-03-18T15:08:00Z">
              <w:r w:rsidRPr="00C366D2" w:rsidDel="00243AFE">
                <w:rPr>
                  <w:rFonts w:ascii="Calibri" w:hAnsi="Calibri"/>
                  <w:sz w:val="22"/>
                  <w:szCs w:val="22"/>
                </w:rPr>
                <w:delText>1</w:delText>
              </w:r>
            </w:del>
          </w:p>
        </w:tc>
        <w:tc>
          <w:tcPr>
            <w:tcW w:w="2070" w:type="dxa"/>
            <w:tcBorders>
              <w:top w:val="single" w:sz="6" w:space="0" w:color="auto"/>
              <w:left w:val="single" w:sz="6" w:space="0" w:color="auto"/>
              <w:bottom w:val="single" w:sz="6" w:space="0" w:color="auto"/>
              <w:right w:val="single" w:sz="6" w:space="0" w:color="auto"/>
            </w:tcBorders>
          </w:tcPr>
          <w:p w14:paraId="6D44D9D4" w14:textId="77777777" w:rsidR="001B4FBC" w:rsidRPr="00C366D2" w:rsidDel="00243AFE" w:rsidRDefault="001B4FBC" w:rsidP="00E067C6">
            <w:pPr>
              <w:pStyle w:val="NormalTableText"/>
              <w:rPr>
                <w:del w:id="12" w:author="Liam Sykes" w:date="2022-03-18T15:08:00Z"/>
                <w:rFonts w:ascii="Calibri" w:hAnsi="Calibri"/>
                <w:sz w:val="22"/>
                <w:szCs w:val="22"/>
              </w:rPr>
            </w:pPr>
            <w:del w:id="13" w:author="Liam Sykes" w:date="2022-03-18T15:08:00Z">
              <w:r w:rsidRPr="00C366D2" w:rsidDel="00243AFE">
                <w:rPr>
                  <w:rFonts w:ascii="Calibri" w:hAnsi="Calibri"/>
                  <w:sz w:val="22"/>
                  <w:szCs w:val="22"/>
                </w:rPr>
                <w:delText>August 3</w:delText>
              </w:r>
              <w:r w:rsidR="00A607CB" w:rsidRPr="00C366D2" w:rsidDel="00243AFE">
                <w:rPr>
                  <w:rFonts w:ascii="Calibri" w:hAnsi="Calibri"/>
                  <w:sz w:val="22"/>
                  <w:szCs w:val="22"/>
                </w:rPr>
                <w:delText>0</w:delText>
              </w:r>
              <w:r w:rsidRPr="00C366D2" w:rsidDel="00243AFE">
                <w:rPr>
                  <w:rFonts w:ascii="Calibri" w:hAnsi="Calibri"/>
                  <w:sz w:val="22"/>
                  <w:szCs w:val="22"/>
                </w:rPr>
                <w:delText>, 2006</w:delText>
              </w:r>
            </w:del>
          </w:p>
        </w:tc>
        <w:tc>
          <w:tcPr>
            <w:tcW w:w="5773" w:type="dxa"/>
            <w:tcBorders>
              <w:top w:val="single" w:sz="6" w:space="0" w:color="auto"/>
              <w:left w:val="single" w:sz="6" w:space="0" w:color="auto"/>
              <w:bottom w:val="single" w:sz="6" w:space="0" w:color="auto"/>
              <w:right w:val="double" w:sz="6" w:space="0" w:color="auto"/>
            </w:tcBorders>
          </w:tcPr>
          <w:p w14:paraId="05657C53" w14:textId="77777777" w:rsidR="001B4FBC" w:rsidRPr="00C366D2" w:rsidDel="00243AFE" w:rsidRDefault="001B4FBC" w:rsidP="00E067C6">
            <w:pPr>
              <w:pStyle w:val="NormalTableText"/>
              <w:rPr>
                <w:del w:id="14" w:author="Liam Sykes" w:date="2022-03-18T15:08:00Z"/>
                <w:rFonts w:ascii="Calibri" w:hAnsi="Calibri"/>
                <w:sz w:val="22"/>
                <w:szCs w:val="22"/>
              </w:rPr>
            </w:pPr>
            <w:del w:id="15" w:author="Liam Sykes" w:date="2022-03-18T15:08:00Z">
              <w:r w:rsidRPr="00C366D2" w:rsidDel="00243AFE">
                <w:rPr>
                  <w:rFonts w:ascii="Calibri" w:hAnsi="Calibri"/>
                  <w:sz w:val="22"/>
                  <w:szCs w:val="22"/>
                </w:rPr>
                <w:delText>Approved final document.</w:delText>
              </w:r>
            </w:del>
          </w:p>
        </w:tc>
      </w:tr>
      <w:tr w:rsidR="002C740E" w:rsidRPr="00C366D2" w:rsidDel="00243AFE" w14:paraId="2C5A932E" w14:textId="77777777" w:rsidTr="002C740E">
        <w:trPr>
          <w:cantSplit/>
          <w:jc w:val="center"/>
          <w:del w:id="16" w:author="Liam Sykes" w:date="2022-03-18T15:08:00Z"/>
        </w:trPr>
        <w:tc>
          <w:tcPr>
            <w:tcW w:w="1184" w:type="dxa"/>
            <w:tcBorders>
              <w:top w:val="single" w:sz="6" w:space="0" w:color="auto"/>
              <w:left w:val="double" w:sz="6" w:space="0" w:color="auto"/>
              <w:bottom w:val="single" w:sz="6" w:space="0" w:color="auto"/>
              <w:right w:val="single" w:sz="6" w:space="0" w:color="auto"/>
            </w:tcBorders>
          </w:tcPr>
          <w:p w14:paraId="5D7EF077" w14:textId="77777777" w:rsidR="002C740E" w:rsidRPr="00C366D2" w:rsidDel="00243AFE" w:rsidRDefault="002C740E" w:rsidP="00E067C6">
            <w:pPr>
              <w:pStyle w:val="NormalTableText"/>
              <w:rPr>
                <w:del w:id="17" w:author="Liam Sykes" w:date="2022-03-18T15:08:00Z"/>
                <w:rFonts w:ascii="Calibri" w:hAnsi="Calibri"/>
                <w:sz w:val="22"/>
                <w:szCs w:val="22"/>
              </w:rPr>
            </w:pPr>
            <w:del w:id="18" w:author="Liam Sykes" w:date="2022-03-18T15:08:00Z">
              <w:r w:rsidRPr="00C366D2" w:rsidDel="00243AFE">
                <w:rPr>
                  <w:rFonts w:ascii="Calibri" w:hAnsi="Calibri"/>
                  <w:sz w:val="22"/>
                  <w:szCs w:val="22"/>
                </w:rPr>
                <w:delText>2</w:delText>
              </w:r>
            </w:del>
          </w:p>
        </w:tc>
        <w:tc>
          <w:tcPr>
            <w:tcW w:w="2070" w:type="dxa"/>
            <w:tcBorders>
              <w:top w:val="single" w:sz="6" w:space="0" w:color="auto"/>
              <w:left w:val="single" w:sz="6" w:space="0" w:color="auto"/>
              <w:bottom w:val="single" w:sz="6" w:space="0" w:color="auto"/>
              <w:right w:val="single" w:sz="6" w:space="0" w:color="auto"/>
            </w:tcBorders>
          </w:tcPr>
          <w:p w14:paraId="69DBFDCA" w14:textId="77777777" w:rsidR="002C740E" w:rsidRPr="00C366D2" w:rsidDel="00243AFE" w:rsidRDefault="002C740E" w:rsidP="00E067C6">
            <w:pPr>
              <w:pStyle w:val="NormalTableText"/>
              <w:rPr>
                <w:del w:id="19" w:author="Liam Sykes" w:date="2022-03-18T15:08:00Z"/>
                <w:rFonts w:ascii="Calibri" w:hAnsi="Calibri"/>
                <w:sz w:val="22"/>
                <w:szCs w:val="22"/>
              </w:rPr>
            </w:pPr>
            <w:del w:id="20" w:author="Liam Sykes" w:date="2022-03-18T15:08:00Z">
              <w:r w:rsidRPr="00C366D2" w:rsidDel="00243AFE">
                <w:rPr>
                  <w:rFonts w:ascii="Calibri" w:hAnsi="Calibri"/>
                  <w:sz w:val="22"/>
                  <w:szCs w:val="22"/>
                </w:rPr>
                <w:delText>September 27, 2007</w:delText>
              </w:r>
            </w:del>
          </w:p>
        </w:tc>
        <w:tc>
          <w:tcPr>
            <w:tcW w:w="5773" w:type="dxa"/>
            <w:tcBorders>
              <w:top w:val="single" w:sz="6" w:space="0" w:color="auto"/>
              <w:left w:val="single" w:sz="6" w:space="0" w:color="auto"/>
              <w:bottom w:val="single" w:sz="6" w:space="0" w:color="auto"/>
              <w:right w:val="double" w:sz="6" w:space="0" w:color="auto"/>
            </w:tcBorders>
          </w:tcPr>
          <w:p w14:paraId="37A41230" w14:textId="77777777" w:rsidR="002C740E" w:rsidRPr="00C366D2" w:rsidDel="00243AFE" w:rsidRDefault="002C740E" w:rsidP="00E067C6">
            <w:pPr>
              <w:pStyle w:val="NormalTableText"/>
              <w:rPr>
                <w:del w:id="21" w:author="Liam Sykes" w:date="2022-03-18T15:08:00Z"/>
                <w:rFonts w:ascii="Calibri" w:hAnsi="Calibri"/>
                <w:sz w:val="22"/>
                <w:szCs w:val="22"/>
              </w:rPr>
            </w:pPr>
            <w:del w:id="22" w:author="Liam Sykes" w:date="2022-03-18T15:08:00Z">
              <w:r w:rsidRPr="00C366D2" w:rsidDel="00243AFE">
                <w:rPr>
                  <w:rFonts w:ascii="Calibri" w:hAnsi="Calibri"/>
                  <w:sz w:val="22"/>
                  <w:szCs w:val="22"/>
                </w:rPr>
                <w:delText>Minor revisions by Legal Services</w:delText>
              </w:r>
            </w:del>
          </w:p>
        </w:tc>
      </w:tr>
      <w:tr w:rsidR="002C740E" w:rsidRPr="00C366D2" w:rsidDel="00243AFE" w14:paraId="03203056" w14:textId="77777777" w:rsidTr="00F36567">
        <w:trPr>
          <w:cantSplit/>
          <w:trHeight w:val="65"/>
          <w:jc w:val="center"/>
          <w:del w:id="23" w:author="Liam Sykes" w:date="2022-03-18T15:08:00Z"/>
        </w:trPr>
        <w:tc>
          <w:tcPr>
            <w:tcW w:w="1184" w:type="dxa"/>
            <w:tcBorders>
              <w:top w:val="single" w:sz="6" w:space="0" w:color="auto"/>
              <w:left w:val="double" w:sz="6" w:space="0" w:color="auto"/>
              <w:bottom w:val="single" w:sz="6" w:space="0" w:color="auto"/>
              <w:right w:val="single" w:sz="6" w:space="0" w:color="auto"/>
            </w:tcBorders>
          </w:tcPr>
          <w:p w14:paraId="29CD1A16" w14:textId="77777777" w:rsidR="002C740E" w:rsidRPr="00C366D2" w:rsidDel="00243AFE" w:rsidRDefault="004569C7" w:rsidP="00E067C6">
            <w:pPr>
              <w:pStyle w:val="NormalTableText"/>
              <w:rPr>
                <w:del w:id="24" w:author="Liam Sykes" w:date="2022-03-18T15:08:00Z"/>
                <w:rFonts w:ascii="Calibri" w:hAnsi="Calibri"/>
                <w:sz w:val="22"/>
                <w:szCs w:val="22"/>
              </w:rPr>
            </w:pPr>
            <w:del w:id="25" w:author="Liam Sykes" w:date="2022-03-18T15:08:00Z">
              <w:r w:rsidRPr="00C366D2" w:rsidDel="00243AFE">
                <w:rPr>
                  <w:rFonts w:ascii="Calibri" w:hAnsi="Calibri"/>
                  <w:sz w:val="22"/>
                  <w:szCs w:val="22"/>
                </w:rPr>
                <w:delText>3</w:delText>
              </w:r>
            </w:del>
          </w:p>
        </w:tc>
        <w:tc>
          <w:tcPr>
            <w:tcW w:w="2070" w:type="dxa"/>
            <w:tcBorders>
              <w:top w:val="single" w:sz="6" w:space="0" w:color="auto"/>
              <w:left w:val="single" w:sz="6" w:space="0" w:color="auto"/>
              <w:bottom w:val="single" w:sz="6" w:space="0" w:color="auto"/>
              <w:right w:val="single" w:sz="6" w:space="0" w:color="auto"/>
            </w:tcBorders>
          </w:tcPr>
          <w:p w14:paraId="3C6E97AF" w14:textId="77777777" w:rsidR="002C740E" w:rsidRPr="00C366D2" w:rsidDel="00243AFE" w:rsidRDefault="004569C7" w:rsidP="00E067C6">
            <w:pPr>
              <w:pStyle w:val="NormalTableText"/>
              <w:rPr>
                <w:del w:id="26" w:author="Liam Sykes" w:date="2022-03-18T15:08:00Z"/>
                <w:rFonts w:ascii="Calibri" w:hAnsi="Calibri"/>
                <w:sz w:val="22"/>
                <w:szCs w:val="22"/>
              </w:rPr>
            </w:pPr>
            <w:del w:id="27" w:author="Liam Sykes" w:date="2022-03-18T15:08:00Z">
              <w:r w:rsidRPr="00C366D2" w:rsidDel="00243AFE">
                <w:rPr>
                  <w:rFonts w:ascii="Calibri" w:hAnsi="Calibri"/>
                  <w:sz w:val="22"/>
                  <w:szCs w:val="22"/>
                </w:rPr>
                <w:delText>September 28, 2010</w:delText>
              </w:r>
            </w:del>
          </w:p>
        </w:tc>
        <w:tc>
          <w:tcPr>
            <w:tcW w:w="5773" w:type="dxa"/>
            <w:tcBorders>
              <w:top w:val="single" w:sz="6" w:space="0" w:color="auto"/>
              <w:left w:val="single" w:sz="6" w:space="0" w:color="auto"/>
              <w:bottom w:val="single" w:sz="6" w:space="0" w:color="auto"/>
              <w:right w:val="double" w:sz="6" w:space="0" w:color="auto"/>
            </w:tcBorders>
          </w:tcPr>
          <w:p w14:paraId="79BDD84E" w14:textId="77777777" w:rsidR="002C740E" w:rsidRPr="00C366D2" w:rsidDel="00243AFE" w:rsidRDefault="004569C7" w:rsidP="00E067C6">
            <w:pPr>
              <w:pStyle w:val="NormalTableText"/>
              <w:rPr>
                <w:del w:id="28" w:author="Liam Sykes" w:date="2022-03-18T15:08:00Z"/>
                <w:rFonts w:ascii="Calibri" w:hAnsi="Calibri"/>
                <w:sz w:val="22"/>
                <w:szCs w:val="22"/>
              </w:rPr>
            </w:pPr>
            <w:del w:id="29" w:author="Liam Sykes" w:date="2022-03-18T15:08:00Z">
              <w:r w:rsidRPr="00C366D2" w:rsidDel="00243AFE">
                <w:rPr>
                  <w:rFonts w:ascii="Calibri" w:hAnsi="Calibri"/>
                  <w:sz w:val="22"/>
                  <w:szCs w:val="22"/>
                </w:rPr>
                <w:delText>Minor revisions</w:delText>
              </w:r>
            </w:del>
          </w:p>
        </w:tc>
      </w:tr>
      <w:tr w:rsidR="00327685" w:rsidRPr="00C366D2" w:rsidDel="00243AFE" w14:paraId="1C3AD83A" w14:textId="77777777" w:rsidTr="00327685">
        <w:trPr>
          <w:cantSplit/>
          <w:jc w:val="center"/>
          <w:del w:id="30" w:author="Liam Sykes" w:date="2022-03-18T15:08:00Z"/>
        </w:trPr>
        <w:tc>
          <w:tcPr>
            <w:tcW w:w="1184" w:type="dxa"/>
            <w:tcBorders>
              <w:top w:val="single" w:sz="6" w:space="0" w:color="auto"/>
              <w:left w:val="double" w:sz="6" w:space="0" w:color="auto"/>
              <w:bottom w:val="single" w:sz="6" w:space="0" w:color="auto"/>
              <w:right w:val="single" w:sz="6" w:space="0" w:color="auto"/>
            </w:tcBorders>
          </w:tcPr>
          <w:p w14:paraId="04EAFA6F" w14:textId="77777777" w:rsidR="00327685" w:rsidRPr="00C366D2" w:rsidDel="00243AFE" w:rsidRDefault="00327685" w:rsidP="00E067C6">
            <w:pPr>
              <w:pStyle w:val="NormalTableText"/>
              <w:rPr>
                <w:del w:id="31" w:author="Liam Sykes" w:date="2022-03-18T15:08:00Z"/>
                <w:rFonts w:ascii="Calibri" w:hAnsi="Calibri"/>
                <w:sz w:val="22"/>
                <w:szCs w:val="22"/>
              </w:rPr>
            </w:pPr>
            <w:del w:id="32" w:author="Liam Sykes" w:date="2022-03-18T15:08:00Z">
              <w:r w:rsidRPr="00C366D2" w:rsidDel="00243AFE">
                <w:rPr>
                  <w:rFonts w:ascii="Calibri" w:hAnsi="Calibri"/>
                  <w:sz w:val="22"/>
                  <w:szCs w:val="22"/>
                </w:rPr>
                <w:delText>4</w:delText>
              </w:r>
            </w:del>
          </w:p>
        </w:tc>
        <w:tc>
          <w:tcPr>
            <w:tcW w:w="2070" w:type="dxa"/>
            <w:tcBorders>
              <w:top w:val="single" w:sz="6" w:space="0" w:color="auto"/>
              <w:left w:val="single" w:sz="6" w:space="0" w:color="auto"/>
              <w:bottom w:val="single" w:sz="6" w:space="0" w:color="auto"/>
              <w:right w:val="single" w:sz="6" w:space="0" w:color="auto"/>
            </w:tcBorders>
          </w:tcPr>
          <w:p w14:paraId="459627BA" w14:textId="77777777" w:rsidR="00327685" w:rsidRPr="00C366D2" w:rsidDel="00243AFE" w:rsidRDefault="00327685" w:rsidP="00E067C6">
            <w:pPr>
              <w:pStyle w:val="NormalTableText"/>
              <w:rPr>
                <w:del w:id="33" w:author="Liam Sykes" w:date="2022-03-18T15:08:00Z"/>
                <w:rFonts w:ascii="Calibri" w:hAnsi="Calibri"/>
                <w:sz w:val="22"/>
                <w:szCs w:val="22"/>
              </w:rPr>
            </w:pPr>
            <w:del w:id="34" w:author="Liam Sykes" w:date="2022-03-18T15:08:00Z">
              <w:r w:rsidRPr="00C366D2" w:rsidDel="00243AFE">
                <w:rPr>
                  <w:rFonts w:ascii="Calibri" w:hAnsi="Calibri"/>
                  <w:sz w:val="22"/>
                  <w:szCs w:val="22"/>
                </w:rPr>
                <w:delText>April 10, 2012</w:delText>
              </w:r>
            </w:del>
          </w:p>
        </w:tc>
        <w:tc>
          <w:tcPr>
            <w:tcW w:w="5773" w:type="dxa"/>
            <w:tcBorders>
              <w:top w:val="single" w:sz="6" w:space="0" w:color="auto"/>
              <w:left w:val="single" w:sz="6" w:space="0" w:color="auto"/>
              <w:bottom w:val="single" w:sz="6" w:space="0" w:color="auto"/>
              <w:right w:val="double" w:sz="6" w:space="0" w:color="auto"/>
            </w:tcBorders>
          </w:tcPr>
          <w:p w14:paraId="2C7EEC45" w14:textId="77777777" w:rsidR="00327685" w:rsidRPr="00C366D2" w:rsidDel="00243AFE" w:rsidRDefault="00327685" w:rsidP="00E067C6">
            <w:pPr>
              <w:pStyle w:val="NormalTableText"/>
              <w:rPr>
                <w:del w:id="35" w:author="Liam Sykes" w:date="2022-03-18T15:08:00Z"/>
                <w:rFonts w:ascii="Calibri" w:hAnsi="Calibri"/>
                <w:sz w:val="22"/>
                <w:szCs w:val="22"/>
              </w:rPr>
            </w:pPr>
            <w:del w:id="36" w:author="Liam Sykes" w:date="2022-03-18T15:08:00Z">
              <w:r w:rsidRPr="00C366D2" w:rsidDel="00243AFE">
                <w:rPr>
                  <w:rFonts w:ascii="Calibri" w:hAnsi="Calibri"/>
                  <w:sz w:val="22"/>
                  <w:szCs w:val="22"/>
                </w:rPr>
                <w:delText>Addition of References and Replacement Parts sections on this page.</w:delText>
              </w:r>
            </w:del>
          </w:p>
        </w:tc>
      </w:tr>
      <w:tr w:rsidR="00327685" w:rsidRPr="00C366D2" w:rsidDel="00243AFE" w14:paraId="0D58DE44" w14:textId="77777777" w:rsidTr="00F36567">
        <w:trPr>
          <w:cantSplit/>
          <w:jc w:val="center"/>
          <w:del w:id="37" w:author="Liam Sykes" w:date="2022-03-18T15:08:00Z"/>
        </w:trPr>
        <w:tc>
          <w:tcPr>
            <w:tcW w:w="1184" w:type="dxa"/>
            <w:tcBorders>
              <w:top w:val="single" w:sz="6" w:space="0" w:color="auto"/>
              <w:left w:val="double" w:sz="6" w:space="0" w:color="auto"/>
              <w:bottom w:val="single" w:sz="6" w:space="0" w:color="auto"/>
              <w:right w:val="single" w:sz="6" w:space="0" w:color="auto"/>
            </w:tcBorders>
          </w:tcPr>
          <w:p w14:paraId="1885F5A6" w14:textId="77777777" w:rsidR="00327685" w:rsidRPr="00C366D2" w:rsidDel="00243AFE" w:rsidRDefault="00247CF3" w:rsidP="00E067C6">
            <w:pPr>
              <w:pStyle w:val="NormalTableText"/>
              <w:rPr>
                <w:del w:id="38" w:author="Liam Sykes" w:date="2022-03-18T15:08:00Z"/>
                <w:rFonts w:ascii="Calibri" w:hAnsi="Calibri"/>
                <w:sz w:val="22"/>
                <w:szCs w:val="22"/>
              </w:rPr>
            </w:pPr>
            <w:del w:id="39" w:author="Liam Sykes" w:date="2022-03-18T15:08:00Z">
              <w:r w:rsidRPr="00C366D2" w:rsidDel="00243AFE">
                <w:rPr>
                  <w:rFonts w:ascii="Calibri" w:hAnsi="Calibri"/>
                  <w:sz w:val="22"/>
                  <w:szCs w:val="22"/>
                </w:rPr>
                <w:delText>5</w:delText>
              </w:r>
            </w:del>
          </w:p>
        </w:tc>
        <w:tc>
          <w:tcPr>
            <w:tcW w:w="2070" w:type="dxa"/>
            <w:tcBorders>
              <w:top w:val="single" w:sz="6" w:space="0" w:color="auto"/>
              <w:left w:val="single" w:sz="6" w:space="0" w:color="auto"/>
              <w:bottom w:val="single" w:sz="6" w:space="0" w:color="auto"/>
              <w:right w:val="single" w:sz="6" w:space="0" w:color="auto"/>
            </w:tcBorders>
          </w:tcPr>
          <w:p w14:paraId="662DAD34" w14:textId="77777777" w:rsidR="00327685" w:rsidRPr="00C366D2" w:rsidDel="00243AFE" w:rsidRDefault="00247CF3" w:rsidP="00E067C6">
            <w:pPr>
              <w:pStyle w:val="NormalTableText"/>
              <w:rPr>
                <w:del w:id="40" w:author="Liam Sykes" w:date="2022-03-18T15:08:00Z"/>
                <w:rFonts w:ascii="Calibri" w:hAnsi="Calibri"/>
                <w:sz w:val="22"/>
                <w:szCs w:val="22"/>
              </w:rPr>
            </w:pPr>
            <w:del w:id="41" w:author="Liam Sykes" w:date="2022-03-18T15:08:00Z">
              <w:r w:rsidRPr="00C366D2" w:rsidDel="00243AFE">
                <w:rPr>
                  <w:rFonts w:ascii="Calibri" w:hAnsi="Calibri"/>
                  <w:sz w:val="22"/>
                  <w:szCs w:val="22"/>
                </w:rPr>
                <w:delText>July 5, 2012</w:delText>
              </w:r>
            </w:del>
          </w:p>
        </w:tc>
        <w:tc>
          <w:tcPr>
            <w:tcW w:w="5773" w:type="dxa"/>
            <w:tcBorders>
              <w:top w:val="single" w:sz="6" w:space="0" w:color="auto"/>
              <w:left w:val="single" w:sz="6" w:space="0" w:color="auto"/>
              <w:bottom w:val="single" w:sz="6" w:space="0" w:color="auto"/>
              <w:right w:val="double" w:sz="6" w:space="0" w:color="auto"/>
            </w:tcBorders>
          </w:tcPr>
          <w:p w14:paraId="015AA42C" w14:textId="77777777" w:rsidR="00327685" w:rsidRPr="00C366D2" w:rsidDel="00243AFE" w:rsidRDefault="00247CF3" w:rsidP="00E067C6">
            <w:pPr>
              <w:pStyle w:val="NormalTableText"/>
              <w:rPr>
                <w:del w:id="42" w:author="Liam Sykes" w:date="2022-03-18T15:08:00Z"/>
                <w:rFonts w:ascii="Calibri" w:hAnsi="Calibri"/>
                <w:sz w:val="22"/>
                <w:szCs w:val="22"/>
              </w:rPr>
            </w:pPr>
            <w:del w:id="43" w:author="Liam Sykes" w:date="2022-03-18T15:08:00Z">
              <w:r w:rsidRPr="00C366D2" w:rsidDel="00243AFE">
                <w:rPr>
                  <w:rFonts w:ascii="Calibri" w:hAnsi="Calibri"/>
                  <w:sz w:val="22"/>
                  <w:szCs w:val="22"/>
                </w:rPr>
                <w:delText>Change tab settings for page 1-3.</w:delText>
              </w:r>
            </w:del>
          </w:p>
        </w:tc>
      </w:tr>
      <w:tr w:rsidR="002C740E" w:rsidRPr="00C366D2" w:rsidDel="00243AFE" w14:paraId="36B64059" w14:textId="77777777" w:rsidTr="00A96474">
        <w:trPr>
          <w:cantSplit/>
          <w:jc w:val="center"/>
          <w:del w:id="44" w:author="Liam Sykes" w:date="2022-03-18T15:08:00Z"/>
        </w:trPr>
        <w:tc>
          <w:tcPr>
            <w:tcW w:w="1184" w:type="dxa"/>
            <w:tcBorders>
              <w:top w:val="single" w:sz="6" w:space="0" w:color="auto"/>
              <w:left w:val="double" w:sz="6" w:space="0" w:color="auto"/>
              <w:bottom w:val="single" w:sz="6" w:space="0" w:color="auto"/>
              <w:right w:val="single" w:sz="6" w:space="0" w:color="auto"/>
            </w:tcBorders>
          </w:tcPr>
          <w:p w14:paraId="2553859D" w14:textId="77777777" w:rsidR="002C740E" w:rsidRPr="00C366D2" w:rsidDel="00243AFE" w:rsidRDefault="000C125E" w:rsidP="00E067C6">
            <w:pPr>
              <w:pStyle w:val="NormalTableText"/>
              <w:rPr>
                <w:del w:id="45" w:author="Liam Sykes" w:date="2022-03-18T15:08:00Z"/>
                <w:rFonts w:ascii="Calibri" w:hAnsi="Calibri"/>
                <w:sz w:val="22"/>
                <w:szCs w:val="22"/>
              </w:rPr>
            </w:pPr>
            <w:del w:id="46" w:author="Liam Sykes" w:date="2022-03-18T15:08:00Z">
              <w:r w:rsidRPr="00C366D2" w:rsidDel="00243AFE">
                <w:rPr>
                  <w:rFonts w:ascii="Calibri" w:hAnsi="Calibri"/>
                  <w:sz w:val="22"/>
                  <w:szCs w:val="22"/>
                </w:rPr>
                <w:delText>6</w:delText>
              </w:r>
            </w:del>
          </w:p>
        </w:tc>
        <w:tc>
          <w:tcPr>
            <w:tcW w:w="2070" w:type="dxa"/>
            <w:tcBorders>
              <w:top w:val="single" w:sz="6" w:space="0" w:color="auto"/>
              <w:left w:val="single" w:sz="6" w:space="0" w:color="auto"/>
              <w:bottom w:val="single" w:sz="6" w:space="0" w:color="auto"/>
              <w:right w:val="single" w:sz="6" w:space="0" w:color="auto"/>
            </w:tcBorders>
          </w:tcPr>
          <w:p w14:paraId="10398BC7" w14:textId="77777777" w:rsidR="002C740E" w:rsidRPr="00C366D2" w:rsidDel="00243AFE" w:rsidRDefault="000C125E" w:rsidP="00E067C6">
            <w:pPr>
              <w:pStyle w:val="NormalTableText"/>
              <w:rPr>
                <w:del w:id="47" w:author="Liam Sykes" w:date="2022-03-18T15:08:00Z"/>
                <w:rFonts w:ascii="Calibri" w:hAnsi="Calibri"/>
                <w:sz w:val="22"/>
                <w:szCs w:val="22"/>
              </w:rPr>
            </w:pPr>
            <w:del w:id="48" w:author="Liam Sykes" w:date="2022-03-18T15:08:00Z">
              <w:r w:rsidRPr="00C366D2" w:rsidDel="00243AFE">
                <w:rPr>
                  <w:rFonts w:ascii="Calibri" w:hAnsi="Calibri"/>
                  <w:sz w:val="22"/>
                  <w:szCs w:val="22"/>
                </w:rPr>
                <w:delText>April 9, 2015</w:delText>
              </w:r>
            </w:del>
          </w:p>
        </w:tc>
        <w:tc>
          <w:tcPr>
            <w:tcW w:w="5773" w:type="dxa"/>
            <w:tcBorders>
              <w:top w:val="single" w:sz="6" w:space="0" w:color="auto"/>
              <w:left w:val="single" w:sz="6" w:space="0" w:color="auto"/>
              <w:bottom w:val="single" w:sz="6" w:space="0" w:color="auto"/>
              <w:right w:val="double" w:sz="6" w:space="0" w:color="auto"/>
            </w:tcBorders>
          </w:tcPr>
          <w:p w14:paraId="0AB401D0" w14:textId="77777777" w:rsidR="002C740E" w:rsidRPr="00C366D2" w:rsidDel="00243AFE" w:rsidRDefault="000C125E" w:rsidP="00E067C6">
            <w:pPr>
              <w:pStyle w:val="NormalTableText"/>
              <w:rPr>
                <w:del w:id="49" w:author="Liam Sykes" w:date="2022-03-18T15:08:00Z"/>
                <w:rFonts w:ascii="Calibri" w:hAnsi="Calibri"/>
                <w:sz w:val="22"/>
                <w:szCs w:val="22"/>
              </w:rPr>
            </w:pPr>
            <w:del w:id="50" w:author="Liam Sykes" w:date="2022-03-18T15:08:00Z">
              <w:r w:rsidRPr="00C366D2" w:rsidDel="00243AFE">
                <w:rPr>
                  <w:rFonts w:ascii="Calibri" w:hAnsi="Calibri"/>
                  <w:sz w:val="22"/>
                  <w:szCs w:val="22"/>
                </w:rPr>
                <w:delText>General Formatting</w:delText>
              </w:r>
            </w:del>
          </w:p>
        </w:tc>
      </w:tr>
      <w:tr w:rsidR="00A96474" w:rsidRPr="00C366D2" w:rsidDel="00243AFE" w14:paraId="598083A2" w14:textId="77777777" w:rsidTr="00EB0CF3">
        <w:trPr>
          <w:cantSplit/>
          <w:jc w:val="center"/>
          <w:del w:id="51" w:author="Liam Sykes" w:date="2022-03-18T15:08:00Z"/>
        </w:trPr>
        <w:tc>
          <w:tcPr>
            <w:tcW w:w="1184" w:type="dxa"/>
            <w:tcBorders>
              <w:top w:val="single" w:sz="6" w:space="0" w:color="auto"/>
              <w:left w:val="double" w:sz="6" w:space="0" w:color="auto"/>
              <w:bottom w:val="single" w:sz="6" w:space="0" w:color="auto"/>
              <w:right w:val="single" w:sz="6" w:space="0" w:color="auto"/>
            </w:tcBorders>
          </w:tcPr>
          <w:p w14:paraId="08CF65DF" w14:textId="77777777" w:rsidR="00A96474" w:rsidRPr="00C366D2" w:rsidDel="00243AFE" w:rsidRDefault="00A96474" w:rsidP="00E067C6">
            <w:pPr>
              <w:pStyle w:val="NormalTableText"/>
              <w:rPr>
                <w:del w:id="52" w:author="Liam Sykes" w:date="2022-03-18T15:08:00Z"/>
                <w:rFonts w:ascii="Calibri" w:hAnsi="Calibri"/>
                <w:sz w:val="22"/>
                <w:szCs w:val="22"/>
              </w:rPr>
            </w:pPr>
            <w:del w:id="53" w:author="Liam Sykes" w:date="2022-03-18T15:08:00Z">
              <w:r w:rsidDel="00243AFE">
                <w:rPr>
                  <w:rFonts w:ascii="Calibri" w:hAnsi="Calibri"/>
                  <w:sz w:val="22"/>
                  <w:szCs w:val="22"/>
                </w:rPr>
                <w:delText>7</w:delText>
              </w:r>
            </w:del>
          </w:p>
        </w:tc>
        <w:tc>
          <w:tcPr>
            <w:tcW w:w="2070" w:type="dxa"/>
            <w:tcBorders>
              <w:top w:val="single" w:sz="6" w:space="0" w:color="auto"/>
              <w:left w:val="single" w:sz="6" w:space="0" w:color="auto"/>
              <w:bottom w:val="single" w:sz="6" w:space="0" w:color="auto"/>
              <w:right w:val="single" w:sz="6" w:space="0" w:color="auto"/>
            </w:tcBorders>
          </w:tcPr>
          <w:p w14:paraId="1783DB67" w14:textId="77777777" w:rsidR="00A96474" w:rsidRPr="00C366D2" w:rsidDel="00243AFE" w:rsidRDefault="00A96474" w:rsidP="00E067C6">
            <w:pPr>
              <w:pStyle w:val="NormalTableText"/>
              <w:rPr>
                <w:del w:id="54" w:author="Liam Sykes" w:date="2022-03-18T15:08:00Z"/>
                <w:rFonts w:ascii="Calibri" w:hAnsi="Calibri"/>
                <w:sz w:val="22"/>
                <w:szCs w:val="22"/>
              </w:rPr>
            </w:pPr>
            <w:del w:id="55" w:author="Liam Sykes" w:date="2022-03-18T15:08:00Z">
              <w:r w:rsidDel="00243AFE">
                <w:rPr>
                  <w:rFonts w:ascii="Calibri" w:hAnsi="Calibri"/>
                  <w:sz w:val="22"/>
                  <w:szCs w:val="22"/>
                </w:rPr>
                <w:delText>December 11, 2015</w:delText>
              </w:r>
            </w:del>
          </w:p>
        </w:tc>
        <w:tc>
          <w:tcPr>
            <w:tcW w:w="5773" w:type="dxa"/>
            <w:tcBorders>
              <w:top w:val="single" w:sz="6" w:space="0" w:color="auto"/>
              <w:left w:val="single" w:sz="6" w:space="0" w:color="auto"/>
              <w:bottom w:val="single" w:sz="6" w:space="0" w:color="auto"/>
              <w:right w:val="double" w:sz="6" w:space="0" w:color="auto"/>
            </w:tcBorders>
          </w:tcPr>
          <w:p w14:paraId="3884CB85" w14:textId="77777777" w:rsidR="00A96474" w:rsidRPr="00C366D2" w:rsidDel="00243AFE" w:rsidRDefault="003B7D74" w:rsidP="00E067C6">
            <w:pPr>
              <w:pStyle w:val="NormalTableText"/>
              <w:rPr>
                <w:del w:id="56" w:author="Liam Sykes" w:date="2022-03-18T15:08:00Z"/>
                <w:rFonts w:ascii="Calibri" w:hAnsi="Calibri"/>
                <w:sz w:val="22"/>
                <w:szCs w:val="22"/>
              </w:rPr>
            </w:pPr>
            <w:del w:id="57" w:author="Liam Sykes" w:date="2022-03-18T15:08:00Z">
              <w:r w:rsidRPr="003B7D74" w:rsidDel="00243AFE">
                <w:rPr>
                  <w:rFonts w:ascii="Calibri" w:hAnsi="Calibri"/>
                  <w:sz w:val="22"/>
                  <w:szCs w:val="22"/>
                  <w:lang w:val="en-CA"/>
                </w:rPr>
                <w:delText>Minor clarifications based on comments by Legal Department.  AAM</w:delText>
              </w:r>
            </w:del>
          </w:p>
        </w:tc>
      </w:tr>
      <w:tr w:rsidR="00EB0CF3" w:rsidRPr="00C366D2" w:rsidDel="00243AFE" w14:paraId="6A1C3402" w14:textId="77777777" w:rsidTr="000A5851">
        <w:trPr>
          <w:cantSplit/>
          <w:jc w:val="center"/>
          <w:del w:id="58" w:author="Liam Sykes" w:date="2022-03-18T15:08:00Z"/>
        </w:trPr>
        <w:tc>
          <w:tcPr>
            <w:tcW w:w="1184" w:type="dxa"/>
            <w:tcBorders>
              <w:top w:val="single" w:sz="6" w:space="0" w:color="auto"/>
              <w:left w:val="double" w:sz="6" w:space="0" w:color="auto"/>
              <w:bottom w:val="single" w:sz="6" w:space="0" w:color="auto"/>
              <w:right w:val="single" w:sz="6" w:space="0" w:color="auto"/>
            </w:tcBorders>
          </w:tcPr>
          <w:p w14:paraId="3246C148" w14:textId="77777777" w:rsidR="00EB0CF3" w:rsidDel="00243AFE" w:rsidRDefault="00EB0CF3" w:rsidP="00E067C6">
            <w:pPr>
              <w:pStyle w:val="NormalTableText"/>
              <w:rPr>
                <w:del w:id="59" w:author="Liam Sykes" w:date="2022-03-18T15:08:00Z"/>
                <w:rFonts w:ascii="Calibri" w:hAnsi="Calibri"/>
                <w:sz w:val="22"/>
                <w:szCs w:val="22"/>
              </w:rPr>
            </w:pPr>
            <w:del w:id="60" w:author="Liam Sykes" w:date="2022-03-18T15:08:00Z">
              <w:r w:rsidDel="00243AFE">
                <w:rPr>
                  <w:rFonts w:ascii="Calibri" w:hAnsi="Calibri"/>
                  <w:sz w:val="22"/>
                  <w:szCs w:val="22"/>
                </w:rPr>
                <w:delText>8</w:delText>
              </w:r>
            </w:del>
          </w:p>
        </w:tc>
        <w:tc>
          <w:tcPr>
            <w:tcW w:w="2070" w:type="dxa"/>
            <w:tcBorders>
              <w:top w:val="single" w:sz="6" w:space="0" w:color="auto"/>
              <w:left w:val="single" w:sz="6" w:space="0" w:color="auto"/>
              <w:bottom w:val="single" w:sz="6" w:space="0" w:color="auto"/>
              <w:right w:val="single" w:sz="6" w:space="0" w:color="auto"/>
            </w:tcBorders>
          </w:tcPr>
          <w:p w14:paraId="5F71C26B" w14:textId="77777777" w:rsidR="00EB0CF3" w:rsidDel="00243AFE" w:rsidRDefault="00EB0CF3" w:rsidP="00E067C6">
            <w:pPr>
              <w:pStyle w:val="NormalTableText"/>
              <w:rPr>
                <w:del w:id="61" w:author="Liam Sykes" w:date="2022-03-18T15:08:00Z"/>
                <w:rFonts w:ascii="Calibri" w:hAnsi="Calibri"/>
                <w:sz w:val="22"/>
                <w:szCs w:val="22"/>
              </w:rPr>
            </w:pPr>
            <w:del w:id="62" w:author="Liam Sykes" w:date="2022-03-18T15:08:00Z">
              <w:r w:rsidDel="00243AFE">
                <w:rPr>
                  <w:rFonts w:ascii="Calibri" w:hAnsi="Calibri"/>
                  <w:sz w:val="22"/>
                  <w:szCs w:val="22"/>
                </w:rPr>
                <w:delText>April 4, 2017</w:delText>
              </w:r>
            </w:del>
          </w:p>
        </w:tc>
        <w:tc>
          <w:tcPr>
            <w:tcW w:w="5773" w:type="dxa"/>
            <w:tcBorders>
              <w:top w:val="single" w:sz="6" w:space="0" w:color="auto"/>
              <w:left w:val="single" w:sz="6" w:space="0" w:color="auto"/>
              <w:bottom w:val="single" w:sz="6" w:space="0" w:color="auto"/>
              <w:right w:val="double" w:sz="6" w:space="0" w:color="auto"/>
            </w:tcBorders>
          </w:tcPr>
          <w:p w14:paraId="2A3C65DA" w14:textId="77777777" w:rsidR="00EB0CF3" w:rsidRPr="003B7D74" w:rsidDel="00243AFE" w:rsidRDefault="00EB0CF3" w:rsidP="00E067C6">
            <w:pPr>
              <w:pStyle w:val="NormalTableText"/>
              <w:rPr>
                <w:del w:id="63" w:author="Liam Sykes" w:date="2022-03-18T15:08:00Z"/>
                <w:rFonts w:ascii="Calibri" w:hAnsi="Calibri"/>
                <w:sz w:val="22"/>
                <w:szCs w:val="22"/>
                <w:lang w:val="en-CA"/>
              </w:rPr>
            </w:pPr>
            <w:del w:id="64" w:author="Liam Sykes" w:date="2022-03-18T15:08:00Z">
              <w:r w:rsidDel="00243AFE">
                <w:rPr>
                  <w:rFonts w:ascii="Calibri" w:hAnsi="Calibri"/>
                  <w:sz w:val="22"/>
                  <w:szCs w:val="22"/>
                  <w:lang w:val="en-CA"/>
                </w:rPr>
                <w:delText>Clarified Language in Quality Control</w:delText>
              </w:r>
            </w:del>
          </w:p>
        </w:tc>
      </w:tr>
      <w:tr w:rsidR="00FA5B58" w:rsidRPr="00C366D2" w:rsidDel="00243AFE" w14:paraId="317D88DD" w14:textId="77777777" w:rsidTr="00F36567">
        <w:trPr>
          <w:cantSplit/>
          <w:jc w:val="center"/>
          <w:del w:id="65" w:author="Liam Sykes" w:date="2022-03-18T15:08:00Z"/>
        </w:trPr>
        <w:tc>
          <w:tcPr>
            <w:tcW w:w="1184" w:type="dxa"/>
            <w:tcBorders>
              <w:top w:val="single" w:sz="6" w:space="0" w:color="auto"/>
              <w:left w:val="double" w:sz="6" w:space="0" w:color="auto"/>
              <w:bottom w:val="double" w:sz="6" w:space="0" w:color="auto"/>
              <w:right w:val="single" w:sz="6" w:space="0" w:color="auto"/>
            </w:tcBorders>
          </w:tcPr>
          <w:p w14:paraId="57042C6F" w14:textId="77777777" w:rsidR="00FA5B58" w:rsidDel="00243AFE" w:rsidRDefault="00FA5B58" w:rsidP="00E067C6">
            <w:pPr>
              <w:pStyle w:val="NormalTableText"/>
              <w:rPr>
                <w:del w:id="66" w:author="Liam Sykes" w:date="2022-03-18T15:08:00Z"/>
                <w:rFonts w:ascii="Calibri" w:hAnsi="Calibri"/>
                <w:sz w:val="22"/>
                <w:szCs w:val="22"/>
              </w:rPr>
            </w:pPr>
            <w:del w:id="67" w:author="Liam Sykes" w:date="2022-03-18T15:08:00Z">
              <w:r w:rsidDel="00243AFE">
                <w:rPr>
                  <w:rFonts w:ascii="Calibri" w:hAnsi="Calibri"/>
                  <w:sz w:val="22"/>
                  <w:szCs w:val="22"/>
                </w:rPr>
                <w:delText>9</w:delText>
              </w:r>
            </w:del>
          </w:p>
        </w:tc>
        <w:tc>
          <w:tcPr>
            <w:tcW w:w="2070" w:type="dxa"/>
            <w:tcBorders>
              <w:top w:val="single" w:sz="6" w:space="0" w:color="auto"/>
              <w:left w:val="single" w:sz="6" w:space="0" w:color="auto"/>
              <w:bottom w:val="double" w:sz="6" w:space="0" w:color="auto"/>
              <w:right w:val="single" w:sz="6" w:space="0" w:color="auto"/>
            </w:tcBorders>
          </w:tcPr>
          <w:p w14:paraId="562973E4" w14:textId="77777777" w:rsidR="00FA5B58" w:rsidDel="00243AFE" w:rsidRDefault="00FA5B58" w:rsidP="00E067C6">
            <w:pPr>
              <w:pStyle w:val="NormalTableText"/>
              <w:rPr>
                <w:del w:id="68" w:author="Liam Sykes" w:date="2022-03-18T15:08:00Z"/>
                <w:rFonts w:ascii="Calibri" w:hAnsi="Calibri"/>
                <w:sz w:val="22"/>
                <w:szCs w:val="22"/>
              </w:rPr>
            </w:pPr>
            <w:del w:id="69" w:author="Liam Sykes" w:date="2022-03-18T15:08:00Z">
              <w:r w:rsidDel="00243AFE">
                <w:rPr>
                  <w:rFonts w:ascii="Calibri" w:hAnsi="Calibri"/>
                  <w:sz w:val="22"/>
                  <w:szCs w:val="22"/>
                </w:rPr>
                <w:delText xml:space="preserve">January </w:delText>
              </w:r>
              <w:r w:rsidR="00AC6B51" w:rsidDel="00243AFE">
                <w:rPr>
                  <w:rFonts w:ascii="Calibri" w:hAnsi="Calibri"/>
                  <w:sz w:val="22"/>
                  <w:szCs w:val="22"/>
                </w:rPr>
                <w:delText>31</w:delText>
              </w:r>
              <w:r w:rsidDel="00243AFE">
                <w:rPr>
                  <w:rFonts w:ascii="Calibri" w:hAnsi="Calibri"/>
                  <w:sz w:val="22"/>
                  <w:szCs w:val="22"/>
                </w:rPr>
                <w:delText>, 2020</w:delText>
              </w:r>
            </w:del>
          </w:p>
        </w:tc>
        <w:tc>
          <w:tcPr>
            <w:tcW w:w="5773" w:type="dxa"/>
            <w:tcBorders>
              <w:top w:val="single" w:sz="6" w:space="0" w:color="auto"/>
              <w:left w:val="single" w:sz="6" w:space="0" w:color="auto"/>
              <w:bottom w:val="double" w:sz="6" w:space="0" w:color="auto"/>
              <w:right w:val="double" w:sz="6" w:space="0" w:color="auto"/>
            </w:tcBorders>
          </w:tcPr>
          <w:p w14:paraId="0F4FDC4E" w14:textId="77777777" w:rsidR="007F0AE0" w:rsidDel="00243AFE" w:rsidRDefault="007F0AE0" w:rsidP="007F0AE0">
            <w:pPr>
              <w:pStyle w:val="NormalTableText"/>
              <w:rPr>
                <w:del w:id="70" w:author="Liam Sykes" w:date="2022-03-18T15:08:00Z"/>
                <w:rFonts w:ascii="Calibri" w:hAnsi="Calibri"/>
                <w:sz w:val="22"/>
                <w:szCs w:val="22"/>
                <w:lang w:val="en-CA"/>
              </w:rPr>
            </w:pPr>
            <w:del w:id="71" w:author="Liam Sykes" w:date="2022-03-18T15:08:00Z">
              <w:r w:rsidDel="00243AFE">
                <w:rPr>
                  <w:rFonts w:ascii="Calibri" w:hAnsi="Calibri"/>
                  <w:sz w:val="22"/>
                  <w:szCs w:val="22"/>
                  <w:lang w:val="en-CA"/>
                </w:rPr>
                <w:delText>1.3 Revised Measurement and Payment language</w:delText>
              </w:r>
            </w:del>
          </w:p>
          <w:p w14:paraId="05C35416" w14:textId="77777777" w:rsidR="00FA5B58" w:rsidDel="00243AFE" w:rsidRDefault="007F0AE0" w:rsidP="007F0AE0">
            <w:pPr>
              <w:pStyle w:val="NormalTableText"/>
              <w:rPr>
                <w:del w:id="72" w:author="Liam Sykes" w:date="2022-03-18T15:08:00Z"/>
                <w:rFonts w:ascii="Calibri" w:hAnsi="Calibri"/>
                <w:sz w:val="22"/>
                <w:szCs w:val="22"/>
                <w:lang w:val="en-CA"/>
              </w:rPr>
            </w:pPr>
            <w:del w:id="73" w:author="Liam Sykes" w:date="2022-03-18T15:08:00Z">
              <w:r w:rsidDel="00243AFE">
                <w:rPr>
                  <w:rFonts w:ascii="Calibri" w:hAnsi="Calibri"/>
                  <w:sz w:val="22"/>
                  <w:szCs w:val="22"/>
                  <w:lang w:val="en-CA"/>
                </w:rPr>
                <w:delText>1.5 A</w:delText>
              </w:r>
              <w:r w:rsidR="004447BC" w:rsidDel="00243AFE">
                <w:rPr>
                  <w:rFonts w:ascii="Calibri" w:hAnsi="Calibri"/>
                  <w:sz w:val="22"/>
                  <w:szCs w:val="22"/>
                  <w:lang w:val="en-CA"/>
                </w:rPr>
                <w:delText>dded requirements for site specific quality control program and Contractor quality control responsibilities (BM)</w:delText>
              </w:r>
            </w:del>
          </w:p>
        </w:tc>
      </w:tr>
    </w:tbl>
    <w:p w14:paraId="37F85AF4" w14:textId="5283347A" w:rsidR="001B4FBC" w:rsidRPr="002F3E6A" w:rsidDel="00243AFE" w:rsidRDefault="002F3E6A" w:rsidP="002F3E6A">
      <w:pPr>
        <w:pStyle w:val="Heading1"/>
        <w:rPr>
          <w:del w:id="74" w:author="Liam Sykes" w:date="2022-03-18T15:08:00Z"/>
        </w:rPr>
        <w:pPrChange w:id="75" w:author="Johnny Pang" w:date="2022-11-29T11:29:00Z">
          <w:pPr>
            <w:pStyle w:val="BodyText"/>
          </w:pPr>
        </w:pPrChange>
      </w:pPr>
      <w:ins w:id="76" w:author="Johnny Pang" w:date="2022-11-29T11:29:00Z">
        <w:r>
          <w:t>G</w:t>
        </w:r>
      </w:ins>
    </w:p>
    <w:p w14:paraId="4DC62638" w14:textId="77777777" w:rsidR="00AD2096" w:rsidRPr="002F3E6A" w:rsidDel="00243AFE" w:rsidRDefault="00AD2096" w:rsidP="002F3E6A">
      <w:pPr>
        <w:pStyle w:val="Heading1"/>
        <w:rPr>
          <w:del w:id="77" w:author="Liam Sykes" w:date="2022-03-18T15:08:00Z"/>
        </w:rPr>
        <w:pPrChange w:id="78" w:author="Johnny Pang" w:date="2022-11-29T11:29:00Z">
          <w:pPr>
            <w:pStyle w:val="BodyText"/>
          </w:pPr>
        </w:pPrChange>
      </w:pPr>
    </w:p>
    <w:p w14:paraId="45B51B8B" w14:textId="77777777" w:rsidR="001B4FBC" w:rsidRPr="002F3E6A" w:rsidDel="00243AFE" w:rsidRDefault="001B4FBC" w:rsidP="002F3E6A">
      <w:pPr>
        <w:pStyle w:val="Heading1"/>
        <w:rPr>
          <w:del w:id="79" w:author="Liam Sykes" w:date="2022-03-18T15:08:00Z"/>
        </w:rPr>
        <w:pPrChange w:id="80" w:author="Johnny Pang" w:date="2022-11-29T11:29:00Z">
          <w:pPr>
            <w:pStyle w:val="BodyText"/>
            <w:pBdr>
              <w:top w:val="single" w:sz="4" w:space="1" w:color="auto"/>
              <w:left w:val="single" w:sz="4" w:space="0" w:color="auto"/>
              <w:bottom w:val="single" w:sz="4" w:space="1" w:color="auto"/>
              <w:right w:val="single" w:sz="4" w:space="4" w:color="auto"/>
            </w:pBdr>
          </w:pPr>
        </w:pPrChange>
      </w:pPr>
      <w:del w:id="81" w:author="Liam Sykes" w:date="2022-03-18T15:08:00Z">
        <w:r w:rsidRPr="002F3E6A" w:rsidDel="00243AFE">
          <w:delText>NOTE:</w:delText>
        </w:r>
      </w:del>
    </w:p>
    <w:p w14:paraId="4FEE7E3C" w14:textId="77777777" w:rsidR="001B4FBC" w:rsidRPr="002F3E6A" w:rsidDel="00243AFE" w:rsidRDefault="001B4FBC" w:rsidP="002F3E6A">
      <w:pPr>
        <w:pStyle w:val="Heading1"/>
        <w:rPr>
          <w:del w:id="82" w:author="Liam Sykes" w:date="2022-03-18T15:08:00Z"/>
        </w:rPr>
        <w:pPrChange w:id="83" w:author="Johnny Pang" w:date="2022-11-29T11:29:00Z">
          <w:pPr>
            <w:pStyle w:val="BodyText"/>
            <w:pBdr>
              <w:top w:val="single" w:sz="4" w:space="1" w:color="auto"/>
              <w:left w:val="single" w:sz="4" w:space="0" w:color="auto"/>
              <w:bottom w:val="single" w:sz="4" w:space="1" w:color="auto"/>
              <w:right w:val="single" w:sz="4" w:space="4" w:color="auto"/>
            </w:pBdr>
          </w:pPr>
        </w:pPrChange>
      </w:pPr>
      <w:del w:id="84" w:author="Liam Sykes" w:date="2022-03-18T15:08:00Z">
        <w:r w:rsidRPr="002F3E6A" w:rsidDel="00243AFE">
          <w:delText>This is a CONTROLLED Document. Any documents appearing in paper form are not controlled and should be checked against the on-line file version prior to use.</w:delText>
        </w:r>
      </w:del>
    </w:p>
    <w:p w14:paraId="0B6D9C5E" w14:textId="77777777" w:rsidR="001B4FBC" w:rsidRPr="002F3E6A" w:rsidDel="00243AFE" w:rsidRDefault="001B4FBC" w:rsidP="002F3E6A">
      <w:pPr>
        <w:pStyle w:val="Heading1"/>
        <w:rPr>
          <w:del w:id="85" w:author="Liam Sykes" w:date="2022-03-18T15:08:00Z"/>
        </w:rPr>
        <w:pPrChange w:id="86" w:author="Johnny Pang" w:date="2022-11-29T11:29:00Z">
          <w:pPr>
            <w:pStyle w:val="BodyText"/>
            <w:pBdr>
              <w:top w:val="single" w:sz="4" w:space="1" w:color="auto"/>
              <w:left w:val="single" w:sz="4" w:space="0" w:color="auto"/>
              <w:bottom w:val="single" w:sz="4" w:space="1" w:color="auto"/>
              <w:right w:val="single" w:sz="4" w:space="4" w:color="auto"/>
            </w:pBdr>
          </w:pPr>
        </w:pPrChange>
      </w:pPr>
      <w:del w:id="87" w:author="Liam Sykes" w:date="2022-03-18T15:08:00Z">
        <w:r w:rsidRPr="002F3E6A" w:rsidDel="00243AFE">
          <w:rPr>
            <w:rPrChange w:id="88" w:author="Johnny Pang" w:date="2022-11-29T11:29:00Z">
              <w:rPr>
                <w:rFonts w:ascii="Calibri" w:hAnsi="Calibri"/>
                <w:b/>
                <w:bCs/>
                <w:szCs w:val="22"/>
              </w:rPr>
            </w:rPrChange>
          </w:rPr>
          <w:delText xml:space="preserve">Notice: </w:delText>
        </w:r>
        <w:r w:rsidRPr="002F3E6A" w:rsidDel="00243AFE">
          <w:delText>This Document hardcopy must be used for reference purpose only.</w:delText>
        </w:r>
      </w:del>
    </w:p>
    <w:p w14:paraId="07146A17" w14:textId="77777777" w:rsidR="001B4FBC" w:rsidRPr="002F3E6A" w:rsidDel="00243AFE" w:rsidRDefault="001B4FBC" w:rsidP="002F3E6A">
      <w:pPr>
        <w:pStyle w:val="Heading1"/>
        <w:rPr>
          <w:del w:id="89" w:author="Liam Sykes" w:date="2022-03-18T15:08:00Z"/>
          <w:rPrChange w:id="90" w:author="Johnny Pang" w:date="2022-11-29T11:29:00Z">
            <w:rPr>
              <w:del w:id="91" w:author="Liam Sykes" w:date="2022-03-18T15:08:00Z"/>
              <w:rFonts w:ascii="Calibri" w:hAnsi="Calibri"/>
              <w:b/>
              <w:bCs/>
              <w:szCs w:val="22"/>
            </w:rPr>
          </w:rPrChange>
        </w:rPr>
        <w:pPrChange w:id="92" w:author="Johnny Pang" w:date="2022-11-29T11:29:00Z">
          <w:pPr>
            <w:pStyle w:val="BodyText"/>
            <w:pBdr>
              <w:top w:val="single" w:sz="4" w:space="1" w:color="auto"/>
              <w:left w:val="single" w:sz="4" w:space="0" w:color="auto"/>
              <w:bottom w:val="single" w:sz="4" w:space="1" w:color="auto"/>
              <w:right w:val="single" w:sz="4" w:space="4" w:color="auto"/>
            </w:pBdr>
          </w:pPr>
        </w:pPrChange>
      </w:pPr>
      <w:del w:id="93" w:author="Liam Sykes" w:date="2022-03-18T15:08:00Z">
        <w:r w:rsidRPr="002F3E6A" w:rsidDel="00243AFE">
          <w:rPr>
            <w:rPrChange w:id="94" w:author="Johnny Pang" w:date="2022-11-29T11:29:00Z">
              <w:rPr>
                <w:rFonts w:ascii="Calibri" w:hAnsi="Calibri"/>
                <w:b/>
                <w:szCs w:val="22"/>
              </w:rPr>
            </w:rPrChange>
          </w:rPr>
          <w:delText>The on-line copy is the current version of the document.</w:delText>
        </w:r>
      </w:del>
    </w:p>
    <w:bookmarkEnd w:id="2"/>
    <w:bookmarkEnd w:id="3"/>
    <w:p w14:paraId="3536A0B7" w14:textId="3E3AD7E0" w:rsidR="00AD2096" w:rsidRPr="002F3E6A" w:rsidDel="002F3E6A" w:rsidRDefault="00AD2096" w:rsidP="002F3E6A">
      <w:pPr>
        <w:pStyle w:val="Heading1"/>
        <w:rPr>
          <w:del w:id="95" w:author="Johnny Pang" w:date="2022-11-29T11:29:00Z"/>
        </w:rPr>
        <w:pPrChange w:id="96" w:author="Johnny Pang" w:date="2022-11-29T11:29:00Z">
          <w:pPr>
            <w:pStyle w:val="BodyText"/>
          </w:pPr>
        </w:pPrChange>
      </w:pPr>
    </w:p>
    <w:p w14:paraId="0BC05457" w14:textId="3036D211" w:rsidR="00F6204E" w:rsidRPr="002F3E6A" w:rsidRDefault="001B4FBC" w:rsidP="002F3E6A">
      <w:pPr>
        <w:pStyle w:val="Heading1"/>
      </w:pPr>
      <w:del w:id="97" w:author="Johnny Pang" w:date="2022-11-29T11:29:00Z">
        <w:r w:rsidRPr="002F3E6A" w:rsidDel="002F3E6A">
          <w:br w:type="page"/>
        </w:r>
        <w:r w:rsidR="00960901" w:rsidRPr="002F3E6A" w:rsidDel="002F3E6A">
          <w:delText>G</w:delText>
        </w:r>
      </w:del>
      <w:r w:rsidR="00F7645C" w:rsidRPr="002F3E6A">
        <w:t>ENERAL</w:t>
      </w:r>
    </w:p>
    <w:p w14:paraId="6C70487F" w14:textId="77777777" w:rsidR="005646D0" w:rsidRPr="007F0AE0" w:rsidRDefault="005646D0" w:rsidP="000A5851">
      <w:pPr>
        <w:pStyle w:val="Heading2"/>
      </w:pPr>
      <w:r>
        <w:t>General</w:t>
      </w:r>
    </w:p>
    <w:p w14:paraId="2A9A2780" w14:textId="77777777" w:rsidR="00C1513C" w:rsidRPr="00AD2096" w:rsidRDefault="00C1513C" w:rsidP="00AD2096">
      <w:pPr>
        <w:pStyle w:val="Heading3"/>
      </w:pPr>
      <w:r w:rsidRPr="00AD2096">
        <w:t xml:space="preserve">This Section specifies </w:t>
      </w:r>
      <w:r w:rsidR="00FD7365" w:rsidRPr="00AD2096">
        <w:t xml:space="preserve">the </w:t>
      </w:r>
      <w:r w:rsidRPr="00AD2096">
        <w:t xml:space="preserve">requirements for quality control and testing throughout the progress of </w:t>
      </w:r>
      <w:r w:rsidR="0019623E" w:rsidRPr="00AD2096">
        <w:t>the W</w:t>
      </w:r>
      <w:r w:rsidRPr="00AD2096">
        <w:t>ork.</w:t>
      </w:r>
    </w:p>
    <w:p w14:paraId="76EA1A9C" w14:textId="77777777" w:rsidR="00C1513C" w:rsidRPr="00AD2096" w:rsidRDefault="00C1513C" w:rsidP="00AD2096">
      <w:pPr>
        <w:pStyle w:val="Heading3"/>
      </w:pPr>
      <w:r w:rsidRPr="00AD2096">
        <w:t>Definitions</w:t>
      </w:r>
    </w:p>
    <w:p w14:paraId="0E0BCCF5" w14:textId="77777777" w:rsidR="00C1513C" w:rsidRPr="00AD2096" w:rsidRDefault="00C1513C" w:rsidP="00AD2096">
      <w:pPr>
        <w:pStyle w:val="Heading4"/>
      </w:pPr>
      <w:r w:rsidRPr="00AD2096">
        <w:t xml:space="preserve">Quality Assurance shall be work performed by the </w:t>
      </w:r>
      <w:r w:rsidR="001B4FBC" w:rsidRPr="00AD2096">
        <w:t>Region</w:t>
      </w:r>
      <w:r w:rsidR="00A96474">
        <w:t xml:space="preserve"> and/or the </w:t>
      </w:r>
      <w:r w:rsidR="0019623E" w:rsidRPr="00AD2096">
        <w:t xml:space="preserve">Consultant </w:t>
      </w:r>
      <w:r w:rsidRPr="00AD2096">
        <w:t xml:space="preserve">to ensure </w:t>
      </w:r>
      <w:r w:rsidR="0019623E" w:rsidRPr="00AD2096">
        <w:t xml:space="preserve">that </w:t>
      </w:r>
      <w:r w:rsidRPr="00AD2096">
        <w:t>the Work compl</w:t>
      </w:r>
      <w:r w:rsidR="0019623E" w:rsidRPr="00AD2096">
        <w:t>ies</w:t>
      </w:r>
      <w:r w:rsidRPr="00AD2096">
        <w:t xml:space="preserve"> with the requirements of the Contract.</w:t>
      </w:r>
      <w:r w:rsidR="00484AE4">
        <w:t xml:space="preserve"> </w:t>
      </w:r>
    </w:p>
    <w:p w14:paraId="75C29743" w14:textId="77777777" w:rsidR="00C1513C" w:rsidRPr="00AD2096" w:rsidRDefault="00C1513C" w:rsidP="00AD2096">
      <w:pPr>
        <w:pStyle w:val="Heading4"/>
      </w:pPr>
      <w:r w:rsidRPr="00AD2096">
        <w:t xml:space="preserve">Quality Control shall be the </w:t>
      </w:r>
      <w:r w:rsidR="00FD7365" w:rsidRPr="00AD2096">
        <w:t>w</w:t>
      </w:r>
      <w:r w:rsidRPr="00AD2096">
        <w:t xml:space="preserve">ork performed by the Contractor to ensure </w:t>
      </w:r>
      <w:r w:rsidR="00FD7365" w:rsidRPr="00AD2096">
        <w:t xml:space="preserve">that </w:t>
      </w:r>
      <w:r w:rsidRPr="00AD2096">
        <w:t>the Work compl</w:t>
      </w:r>
      <w:r w:rsidR="0019623E" w:rsidRPr="00AD2096">
        <w:t>ies</w:t>
      </w:r>
      <w:r w:rsidRPr="00AD2096">
        <w:t xml:space="preserve"> with the requirements of the Contract.</w:t>
      </w:r>
    </w:p>
    <w:p w14:paraId="4531D163" w14:textId="77777777" w:rsidR="00C1513C" w:rsidRPr="00AD2096" w:rsidRDefault="0019623E" w:rsidP="00AD2096">
      <w:pPr>
        <w:pStyle w:val="Heading3"/>
      </w:pPr>
      <w:r w:rsidRPr="00AD2096">
        <w:t>The q</w:t>
      </w:r>
      <w:r w:rsidR="00C1513C" w:rsidRPr="00AD2096">
        <w:t xml:space="preserve">uality of </w:t>
      </w:r>
      <w:r w:rsidRPr="00AD2096">
        <w:t xml:space="preserve">the </w:t>
      </w:r>
      <w:r w:rsidR="00C1513C" w:rsidRPr="00AD2096">
        <w:t xml:space="preserve">design, workmanship and materials used shall comply with: </w:t>
      </w:r>
    </w:p>
    <w:p w14:paraId="233A9A1C" w14:textId="77777777" w:rsidR="00C1513C" w:rsidRPr="00AD2096" w:rsidRDefault="0019623E" w:rsidP="00AD2096">
      <w:pPr>
        <w:pStyle w:val="Heading4"/>
      </w:pPr>
      <w:r w:rsidRPr="00AD2096">
        <w:t xml:space="preserve">The </w:t>
      </w:r>
      <w:r w:rsidR="00C1513C" w:rsidRPr="00AD2096">
        <w:t>Ontario Building Code</w:t>
      </w:r>
    </w:p>
    <w:p w14:paraId="1A36E12B" w14:textId="77777777" w:rsidR="00C1513C" w:rsidRPr="00AD2096" w:rsidRDefault="00C1513C" w:rsidP="00AD2096">
      <w:pPr>
        <w:pStyle w:val="Heading4"/>
      </w:pPr>
      <w:r w:rsidRPr="00AD2096">
        <w:t xml:space="preserve">Building By-Laws of </w:t>
      </w:r>
      <w:r w:rsidR="0019623E" w:rsidRPr="00AD2096">
        <w:t xml:space="preserve">the Local </w:t>
      </w:r>
      <w:r w:rsidRPr="00AD2096">
        <w:t xml:space="preserve">Municipality </w:t>
      </w:r>
    </w:p>
    <w:p w14:paraId="4668DC8D" w14:textId="77777777" w:rsidR="00C1513C" w:rsidRPr="00AD2096" w:rsidRDefault="0019623E" w:rsidP="00AD2096">
      <w:pPr>
        <w:pStyle w:val="Heading4"/>
      </w:pPr>
      <w:r w:rsidRPr="00AD2096">
        <w:t xml:space="preserve">The </w:t>
      </w:r>
      <w:r w:rsidR="00C1513C" w:rsidRPr="00AD2096">
        <w:t>National Building Code of Canada</w:t>
      </w:r>
    </w:p>
    <w:p w14:paraId="3FE1F453" w14:textId="77777777" w:rsidR="00C1513C" w:rsidRPr="00AD2096" w:rsidRDefault="0019623E" w:rsidP="00AD2096">
      <w:pPr>
        <w:pStyle w:val="Heading3"/>
      </w:pPr>
      <w:r w:rsidRPr="00AD2096">
        <w:t>The Contractor shall r</w:t>
      </w:r>
      <w:r w:rsidR="00C1513C" w:rsidRPr="00AD2096">
        <w:t xml:space="preserve">emove from </w:t>
      </w:r>
      <w:r w:rsidRPr="00AD2096">
        <w:t>the S</w:t>
      </w:r>
      <w:r w:rsidR="00C1513C" w:rsidRPr="00AD2096">
        <w:t xml:space="preserve">ite all materials rejected </w:t>
      </w:r>
      <w:r w:rsidR="00A96474" w:rsidRPr="00A96474">
        <w:t xml:space="preserve">by the Consultant and/or the Region </w:t>
      </w:r>
      <w:r w:rsidR="00C1513C" w:rsidRPr="00AD2096">
        <w:t xml:space="preserve">after delivery. </w:t>
      </w:r>
      <w:r w:rsidRPr="00AD2096">
        <w:t>The Contractor shall a</w:t>
      </w:r>
      <w:r w:rsidR="00C1513C" w:rsidRPr="00AD2096">
        <w:t xml:space="preserve">dhere to </w:t>
      </w:r>
      <w:r w:rsidRPr="00AD2096">
        <w:t xml:space="preserve">the </w:t>
      </w:r>
      <w:r w:rsidR="00C1513C" w:rsidRPr="00AD2096">
        <w:t xml:space="preserve">manufacturer's recommendations with respect to </w:t>
      </w:r>
      <w:r w:rsidRPr="00AD2096">
        <w:t xml:space="preserve">the </w:t>
      </w:r>
      <w:r w:rsidR="00C1513C" w:rsidRPr="00AD2096">
        <w:t xml:space="preserve">handling, preparation, installation, testing, operation or protection of any </w:t>
      </w:r>
      <w:r w:rsidRPr="00AD2096">
        <w:t>P</w:t>
      </w:r>
      <w:r w:rsidR="00C1513C" w:rsidRPr="00AD2096">
        <w:t>roduct or material to be incorporated in</w:t>
      </w:r>
      <w:r w:rsidRPr="00AD2096">
        <w:t>to the</w:t>
      </w:r>
      <w:r w:rsidR="00C1513C" w:rsidRPr="00AD2096">
        <w:t xml:space="preserve"> </w:t>
      </w:r>
      <w:r w:rsidRPr="00AD2096">
        <w:t>W</w:t>
      </w:r>
      <w:r w:rsidR="00C1513C" w:rsidRPr="00AD2096">
        <w:t xml:space="preserve">ork. </w:t>
      </w:r>
      <w:r w:rsidRPr="00AD2096">
        <w:t xml:space="preserve"> The Contractor shall c</w:t>
      </w:r>
      <w:r w:rsidR="00C1513C" w:rsidRPr="00AD2096">
        <w:t>heck to ensure that all materials supplied are compatible with each other unless specific adjacent materials have been specified</w:t>
      </w:r>
      <w:r w:rsidR="00FD7365" w:rsidRPr="00AD2096">
        <w:t xml:space="preserve"> in the Contract Documents</w:t>
      </w:r>
      <w:r w:rsidR="00C1513C" w:rsidRPr="00AD2096">
        <w:t xml:space="preserve">.  </w:t>
      </w:r>
      <w:r w:rsidRPr="00AD2096">
        <w:t>The Contractor shall n</w:t>
      </w:r>
      <w:r w:rsidR="00C1513C" w:rsidRPr="00AD2096">
        <w:t xml:space="preserve">otify </w:t>
      </w:r>
      <w:r w:rsidRPr="00AD2096">
        <w:t xml:space="preserve">the Consultant </w:t>
      </w:r>
      <w:r w:rsidR="00C1513C" w:rsidRPr="00AD2096">
        <w:t>of any materials that are non-compatible.</w:t>
      </w:r>
    </w:p>
    <w:p w14:paraId="5A66EB98" w14:textId="77777777" w:rsidR="00A96474" w:rsidRDefault="00A96474" w:rsidP="00A96474">
      <w:pPr>
        <w:pStyle w:val="Heading3"/>
        <w:rPr>
          <w:ins w:id="98" w:author="Liam Sykes" w:date="2022-03-18T15:16:00Z"/>
        </w:rPr>
      </w:pPr>
      <w:r w:rsidRPr="00AD2096">
        <w:t>Where reference is made to standards or standard specifications, the latest revision at the time of tender closing shall apply</w:t>
      </w:r>
      <w:r>
        <w:t xml:space="preserve"> unless otherwise noted in the Contract Documents</w:t>
      </w:r>
      <w:r w:rsidRPr="00AD2096">
        <w:t xml:space="preserve">. </w:t>
      </w:r>
    </w:p>
    <w:p w14:paraId="3968FF16" w14:textId="77777777" w:rsidR="00243AFE" w:rsidRPr="001407CA" w:rsidRDefault="00243AFE" w:rsidP="00243AFE">
      <w:pPr>
        <w:pStyle w:val="Heading3"/>
        <w:rPr>
          <w:ins w:id="99" w:author="Liam Sykes" w:date="2022-03-18T15:16:00Z"/>
        </w:rPr>
      </w:pPr>
      <w:commentRangeStart w:id="100"/>
      <w:commentRangeStart w:id="101"/>
      <w:ins w:id="102" w:author="Liam Sykes" w:date="2022-03-18T15:16:00Z">
        <w:r>
          <w:t>On-site activity may not start until an acceptable Quality Control Program has been provided.</w:t>
        </w:r>
        <w:commentRangeEnd w:id="100"/>
        <w:r>
          <w:rPr>
            <w:rStyle w:val="CommentReference"/>
            <w:szCs w:val="20"/>
          </w:rPr>
          <w:commentReference w:id="100"/>
        </w:r>
      </w:ins>
      <w:commentRangeEnd w:id="101"/>
      <w:r w:rsidR="00705A20">
        <w:rPr>
          <w:rStyle w:val="CommentReference"/>
          <w:szCs w:val="20"/>
        </w:rPr>
        <w:commentReference w:id="101"/>
      </w:r>
    </w:p>
    <w:p w14:paraId="0C0EB2CE" w14:textId="77777777" w:rsidR="00243AFE" w:rsidRDefault="00243AFE">
      <w:pPr>
        <w:pStyle w:val="Heading3"/>
        <w:numPr>
          <w:ilvl w:val="0"/>
          <w:numId w:val="0"/>
        </w:numPr>
        <w:ind w:left="1440"/>
        <w:pPrChange w:id="103" w:author="Johnny Pang" w:date="2022-04-16T14:37:00Z">
          <w:pPr>
            <w:pStyle w:val="Heading3"/>
          </w:pPr>
        </w:pPrChange>
      </w:pPr>
    </w:p>
    <w:p w14:paraId="2AEE4B13" w14:textId="77777777" w:rsidR="005646D0" w:rsidRDefault="005646D0" w:rsidP="000A5851">
      <w:pPr>
        <w:pStyle w:val="Heading2"/>
      </w:pPr>
      <w:r>
        <w:t>Related Sections</w:t>
      </w:r>
    </w:p>
    <w:p w14:paraId="12C2E143" w14:textId="77777777" w:rsidR="005646D0" w:rsidRPr="00735E27" w:rsidDel="00243AFE" w:rsidRDefault="005646D0" w:rsidP="005646D0">
      <w:pPr>
        <w:pStyle w:val="Heading3"/>
        <w:numPr>
          <w:ilvl w:val="0"/>
          <w:numId w:val="0"/>
        </w:numPr>
        <w:ind w:left="698"/>
        <w:rPr>
          <w:del w:id="104" w:author="Liam Sykes" w:date="2022-03-18T15:08:00Z"/>
          <w:i/>
          <w:highlight w:val="yellow"/>
        </w:rPr>
      </w:pPr>
      <w:del w:id="105" w:author="Liam Sykes" w:date="2022-03-18T15:08:00Z">
        <w:r w:rsidRPr="00735E27" w:rsidDel="00243AFE">
          <w:rPr>
            <w:i/>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59487425" w14:textId="77777777" w:rsidR="005646D0" w:rsidRPr="00735E27" w:rsidDel="00243AFE" w:rsidRDefault="005646D0" w:rsidP="005646D0">
      <w:pPr>
        <w:pStyle w:val="Heading3"/>
        <w:numPr>
          <w:ilvl w:val="0"/>
          <w:numId w:val="0"/>
        </w:numPr>
        <w:ind w:left="698"/>
        <w:rPr>
          <w:del w:id="106" w:author="Liam Sykes" w:date="2022-03-18T15:08:00Z"/>
          <w:i/>
          <w:highlight w:val="yellow"/>
        </w:rPr>
      </w:pPr>
      <w:del w:id="107" w:author="Liam Sykes" w:date="2022-03-18T15:08:00Z">
        <w:r w:rsidRPr="00735E27" w:rsidDel="00243AFE">
          <w:rPr>
            <w:i/>
            <w:highlight w:val="yellow"/>
          </w:rPr>
          <w:delText>Cross-referencing here may also be used to coordinate assemblies or systems whose components may span multiple Sections and which must meet certain performance requirements as an assembly or system.</w:delText>
        </w:r>
      </w:del>
    </w:p>
    <w:p w14:paraId="4B9CA11B" w14:textId="77777777" w:rsidR="005646D0" w:rsidRPr="00735E27" w:rsidDel="00243AFE" w:rsidRDefault="005646D0" w:rsidP="005646D0">
      <w:pPr>
        <w:pStyle w:val="Heading3"/>
        <w:numPr>
          <w:ilvl w:val="0"/>
          <w:numId w:val="0"/>
        </w:numPr>
        <w:ind w:left="698"/>
        <w:rPr>
          <w:del w:id="108" w:author="Liam Sykes" w:date="2022-03-18T15:08:00Z"/>
          <w:i/>
          <w:highlight w:val="yellow"/>
        </w:rPr>
      </w:pPr>
      <w:del w:id="109" w:author="Liam Sykes" w:date="2022-03-18T15:08:00Z">
        <w:r w:rsidRPr="00735E27" w:rsidDel="00243AFE">
          <w:rPr>
            <w:i/>
            <w:highlight w:val="yellow"/>
          </w:rPr>
          <w:delText>Contractor is responsible for coordination of the Work.</w:delText>
        </w:r>
      </w:del>
    </w:p>
    <w:p w14:paraId="52DD77B4" w14:textId="77777777" w:rsidR="005646D0" w:rsidRPr="00735E27" w:rsidDel="00243AFE" w:rsidRDefault="005646D0" w:rsidP="005646D0">
      <w:pPr>
        <w:pStyle w:val="Heading3"/>
        <w:numPr>
          <w:ilvl w:val="0"/>
          <w:numId w:val="0"/>
        </w:numPr>
        <w:ind w:left="698"/>
        <w:rPr>
          <w:del w:id="110" w:author="Liam Sykes" w:date="2022-03-18T15:08:00Z"/>
          <w:i/>
          <w:highlight w:val="yellow"/>
        </w:rPr>
      </w:pPr>
      <w:del w:id="111" w:author="Liam Sykes" w:date="2022-03-18T15:08:00Z">
        <w:r w:rsidRPr="00735E27" w:rsidDel="00243AFE">
          <w:rPr>
            <w:i/>
            <w:highlight w:val="yellow"/>
          </w:rPr>
          <w:delText>This Section is to be completed/updated during the design development by the Consultant. If it is not applicable to the section for the specific project it may be deleted.]</w:delText>
        </w:r>
      </w:del>
    </w:p>
    <w:p w14:paraId="154607A4" w14:textId="77777777" w:rsidR="005646D0" w:rsidRPr="00735E27" w:rsidDel="00243AFE" w:rsidRDefault="005646D0" w:rsidP="005646D0">
      <w:pPr>
        <w:pStyle w:val="Heading3"/>
        <w:numPr>
          <w:ilvl w:val="0"/>
          <w:numId w:val="0"/>
        </w:numPr>
        <w:ind w:left="698"/>
        <w:rPr>
          <w:del w:id="112" w:author="Liam Sykes" w:date="2022-03-18T15:08:00Z"/>
          <w:i/>
          <w:highlight w:val="yellow"/>
        </w:rPr>
      </w:pPr>
      <w:del w:id="113" w:author="Liam Sykes" w:date="2022-03-18T15:08:00Z">
        <w:r w:rsidRPr="00735E27" w:rsidDel="00243AFE">
          <w:rPr>
            <w:i/>
            <w:highlight w:val="yellow"/>
          </w:rPr>
          <w:delText>[List Sections specifying related requirements.]</w:delText>
        </w:r>
      </w:del>
    </w:p>
    <w:p w14:paraId="3A9FCA7D" w14:textId="77777777" w:rsidR="005646D0" w:rsidDel="00243AFE" w:rsidRDefault="005646D0" w:rsidP="005646D0">
      <w:pPr>
        <w:pStyle w:val="Heading3"/>
        <w:ind w:left="1418"/>
        <w:rPr>
          <w:del w:id="114" w:author="Liam Sykes" w:date="2022-03-18T15:08:00Z"/>
        </w:rPr>
      </w:pPr>
      <w:del w:id="115" w:author="Liam Sykes" w:date="2022-03-18T15:08:00Z">
        <w:r w:rsidRPr="005A0E0B" w:rsidDel="00243AFE">
          <w:rPr>
            <w:highlight w:val="yellow"/>
          </w:rPr>
          <w:delText xml:space="preserve">Section [______ – ____________]:  </w:delText>
        </w:r>
        <w:r w:rsidRPr="00735E27" w:rsidDel="00243AFE">
          <w:rPr>
            <w:i/>
            <w:highlight w:val="yellow"/>
          </w:rPr>
          <w:delText>[Optional short phrase indicating relationship]</w:delText>
        </w:r>
        <w:r w:rsidRPr="005E6B76" w:rsidDel="00243AFE">
          <w:delText>.</w:delText>
        </w:r>
      </w:del>
    </w:p>
    <w:p w14:paraId="1F27E1D2" w14:textId="77777777" w:rsidR="005646D0" w:rsidRPr="00EF0EE3" w:rsidDel="00243AFE" w:rsidRDefault="005646D0" w:rsidP="005646D0">
      <w:pPr>
        <w:pStyle w:val="Heading3"/>
        <w:ind w:left="1418"/>
        <w:rPr>
          <w:del w:id="116" w:author="Liam Sykes" w:date="2022-03-18T15:08:00Z"/>
        </w:rPr>
      </w:pPr>
      <w:del w:id="117" w:author="Liam Sykes" w:date="2022-03-18T15:08:00Z">
        <w:r w:rsidRPr="00EF0EE3" w:rsidDel="00243AFE">
          <w:delText>Sections:</w:delText>
        </w:r>
      </w:del>
    </w:p>
    <w:p w14:paraId="580F08E8" w14:textId="77777777" w:rsidR="005646D0" w:rsidRPr="00243AFE" w:rsidRDefault="005646D0">
      <w:pPr>
        <w:pStyle w:val="Heading3"/>
        <w:pPrChange w:id="118" w:author="Liam Sykes" w:date="2022-03-18T15:09:00Z">
          <w:pPr>
            <w:pStyle w:val="Heading4"/>
          </w:pPr>
        </w:pPrChange>
      </w:pPr>
      <w:r w:rsidRPr="00243AFE">
        <w:rPr>
          <w:rPrChange w:id="119" w:author="Liam Sykes" w:date="2022-03-18T15:08:00Z">
            <w:rPr>
              <w:highlight w:val="yellow"/>
            </w:rPr>
          </w:rPrChange>
        </w:rPr>
        <w:t>Section 01300 – Submittals</w:t>
      </w:r>
    </w:p>
    <w:p w14:paraId="53D5A165" w14:textId="77777777" w:rsidR="00A27BE5" w:rsidRDefault="00A27BE5" w:rsidP="00243AFE">
      <w:pPr>
        <w:pStyle w:val="Heading3"/>
        <w:rPr>
          <w:ins w:id="120" w:author="Liam Sykes" w:date="2022-03-18T15:18:00Z"/>
        </w:rPr>
      </w:pPr>
      <w:ins w:id="121" w:author="Liam Sykes" w:date="2022-03-18T15:18:00Z">
        <w:r>
          <w:t>Section 01450 – As-Built Drawings</w:t>
        </w:r>
      </w:ins>
    </w:p>
    <w:p w14:paraId="459D75DC" w14:textId="77777777" w:rsidR="005646D0" w:rsidRPr="00243AFE" w:rsidRDefault="005646D0">
      <w:pPr>
        <w:pStyle w:val="Heading3"/>
        <w:pPrChange w:id="122" w:author="Liam Sykes" w:date="2022-03-18T15:09:00Z">
          <w:pPr>
            <w:pStyle w:val="Heading4"/>
          </w:pPr>
        </w:pPrChange>
      </w:pPr>
      <w:r w:rsidRPr="00243AFE">
        <w:rPr>
          <w:rPrChange w:id="123" w:author="Liam Sykes" w:date="2022-03-18T15:08:00Z">
            <w:rPr>
              <w:highlight w:val="yellow"/>
            </w:rPr>
          </w:rPrChange>
        </w:rPr>
        <w:t>Section 01800 – Equipment Testing and Facility Commissioning</w:t>
      </w:r>
      <w:r w:rsidRPr="00243AFE">
        <w:t xml:space="preserve"> </w:t>
      </w:r>
    </w:p>
    <w:p w14:paraId="44BF4E6A" w14:textId="77777777" w:rsidR="005646D0" w:rsidRPr="008C38F7" w:rsidRDefault="005646D0" w:rsidP="000A5851">
      <w:pPr>
        <w:pStyle w:val="Heading2"/>
      </w:pPr>
      <w:r w:rsidRPr="00E45A6C">
        <w:t>Measurement and Payment</w:t>
      </w:r>
    </w:p>
    <w:p w14:paraId="7A301C02" w14:textId="09CC3FE5" w:rsidR="00DF28FF" w:rsidRDefault="00DF28FF" w:rsidP="00DF28FF">
      <w:pPr>
        <w:pStyle w:val="Heading3"/>
        <w:tabs>
          <w:tab w:val="clear" w:pos="1418"/>
          <w:tab w:val="num" w:pos="1440"/>
        </w:tabs>
      </w:pPr>
      <w:commentRangeStart w:id="124"/>
      <w:commentRangeStart w:id="125"/>
      <w:r w:rsidRPr="000F6F06">
        <w:t xml:space="preserve">The Work outlined in this Section shall be included in </w:t>
      </w:r>
      <w:ins w:id="126" w:author="Johnny Pang" w:date="2022-11-29T11:31:00Z">
        <w:r w:rsidR="002F3E6A">
          <w:t xml:space="preserve">the lump sum price under </w:t>
        </w:r>
      </w:ins>
      <w:ins w:id="127" w:author="Johnny Pang" w:date="2022-04-16T14:40:00Z">
        <w:r w:rsidR="003435D2">
          <w:t>Item A1.03 in the Bid Form.</w:t>
        </w:r>
      </w:ins>
      <w:del w:id="128" w:author="Johnny Pang" w:date="2022-04-16T14:40:00Z">
        <w:r w:rsidRPr="000F6F06" w:rsidDel="003435D2">
          <w:delText>the lump sum price</w:delText>
        </w:r>
        <w:r w:rsidDel="003435D2">
          <w:delText xml:space="preserve"> (the </w:delText>
        </w:r>
        <w:r w:rsidR="00FF6A29" w:rsidDel="003435D2">
          <w:delText>“</w:delText>
        </w:r>
        <w:r w:rsidDel="003435D2">
          <w:delText>LS Price”)</w:delText>
        </w:r>
        <w:r w:rsidRPr="000F6F06" w:rsidDel="003435D2">
          <w:delText xml:space="preserve"> for </w:delText>
        </w:r>
        <w:r w:rsidRPr="003435D2" w:rsidDel="003435D2">
          <w:rPr>
            <w:rPrChange w:id="129" w:author="Johnny Pang" w:date="2022-04-16T14:38:00Z">
              <w:rPr>
                <w:highlight w:val="yellow"/>
              </w:rPr>
            </w:rPrChange>
          </w:rPr>
          <w:delText>Section 01400 – Quality Control</w:delText>
        </w:r>
        <w:r w:rsidRPr="003435D2" w:rsidDel="003435D2">
          <w:delText xml:space="preserve"> as</w:delText>
        </w:r>
        <w:r w:rsidRPr="001407CA" w:rsidDel="003435D2">
          <w:delText xml:space="preserve"> indicated in Schedule ‘A’ of the Bid Form.</w:delText>
        </w:r>
        <w:r w:rsidDel="003435D2">
          <w:delText xml:space="preserve">  Any additional costs incurred by the Contractor in excess of the </w:delText>
        </w:r>
        <w:r w:rsidR="00FF6A29" w:rsidDel="003435D2">
          <w:delText>L</w:delText>
        </w:r>
        <w:r w:rsidDel="003435D2">
          <w:delText xml:space="preserve">S Price shall be included in the Contract Price and the Contractor shall not be entitled to any additional payment for the Work outlined in this Section in excess of the </w:delText>
        </w:r>
        <w:r w:rsidR="00FF6A29" w:rsidDel="003435D2">
          <w:delText>L</w:delText>
        </w:r>
        <w:r w:rsidDel="003435D2">
          <w:delText>S Price.</w:delText>
        </w:r>
      </w:del>
      <w:r>
        <w:t xml:space="preserve">  </w:t>
      </w:r>
      <w:commentRangeEnd w:id="124"/>
      <w:r w:rsidR="00705A20">
        <w:rPr>
          <w:rStyle w:val="CommentReference"/>
          <w:szCs w:val="20"/>
        </w:rPr>
        <w:commentReference w:id="124"/>
      </w:r>
      <w:commentRangeEnd w:id="125"/>
      <w:r w:rsidR="002F3E6A">
        <w:rPr>
          <w:rStyle w:val="CommentReference"/>
          <w:szCs w:val="20"/>
        </w:rPr>
        <w:commentReference w:id="125"/>
      </w:r>
    </w:p>
    <w:p w14:paraId="22AF8153" w14:textId="77777777" w:rsidR="00DF28FF" w:rsidRDefault="00DF28FF" w:rsidP="00DF28FF">
      <w:pPr>
        <w:pStyle w:val="Heading3"/>
        <w:tabs>
          <w:tab w:val="clear" w:pos="1418"/>
          <w:tab w:val="num" w:pos="1440"/>
        </w:tabs>
      </w:pPr>
      <w:r w:rsidRPr="001407CA">
        <w:t xml:space="preserve">Notwithstanding any other provision in the </w:t>
      </w:r>
      <w:r>
        <w:t>C</w:t>
      </w:r>
      <w:r w:rsidRPr="001407CA">
        <w:t xml:space="preserve">ontract, payments under </w:t>
      </w:r>
      <w:del w:id="130" w:author="Johnny Pang" w:date="2022-04-16T14:40:00Z">
        <w:r w:rsidRPr="001407CA" w:rsidDel="003435D2">
          <w:delText xml:space="preserve">the </w:delText>
        </w:r>
        <w:r w:rsidDel="003435D2">
          <w:delText>LS Price</w:delText>
        </w:r>
      </w:del>
      <w:ins w:id="131" w:author="Johnny Pang" w:date="2022-04-16T14:40:00Z">
        <w:r w:rsidR="003435D2">
          <w:t>this Item</w:t>
        </w:r>
      </w:ins>
      <w:r>
        <w:t xml:space="preserve"> </w:t>
      </w:r>
      <w:r w:rsidRPr="001407CA">
        <w:t>will be made on the progress draw broken down, as follows:</w:t>
      </w:r>
    </w:p>
    <w:p w14:paraId="420105B9" w14:textId="77777777" w:rsidR="00DF28FF" w:rsidRPr="001407CA" w:rsidRDefault="00DF28FF" w:rsidP="00DF28FF">
      <w:pPr>
        <w:pStyle w:val="Heading4"/>
        <w:tabs>
          <w:tab w:val="clear" w:pos="2127"/>
          <w:tab w:val="num" w:pos="2160"/>
        </w:tabs>
        <w:spacing w:before="80"/>
        <w:ind w:left="2160"/>
      </w:pPr>
      <w:commentRangeStart w:id="132"/>
      <w:commentRangeStart w:id="133"/>
      <w:r>
        <w:t>15</w:t>
      </w:r>
      <w:r w:rsidRPr="001407CA">
        <w:t xml:space="preserve">% </w:t>
      </w:r>
      <w:del w:id="134" w:author="Johnny Pang" w:date="2022-04-16T14:40:00Z">
        <w:r w:rsidRPr="001407CA" w:rsidDel="003435D2">
          <w:delText xml:space="preserve">of </w:delText>
        </w:r>
        <w:r w:rsidR="00FF6A29" w:rsidDel="003435D2">
          <w:delText>L</w:delText>
        </w:r>
        <w:r w:rsidRPr="001407CA" w:rsidDel="003435D2">
          <w:delText xml:space="preserve">S Price </w:delText>
        </w:r>
      </w:del>
      <w:r>
        <w:t xml:space="preserve">will be paid upon submission of a </w:t>
      </w:r>
      <w:r w:rsidR="0038363F">
        <w:t>Site</w:t>
      </w:r>
      <w:ins w:id="135" w:author="Liam Sykes" w:date="2022-03-18T15:10:00Z">
        <w:r w:rsidR="00243AFE">
          <w:t>-</w:t>
        </w:r>
      </w:ins>
      <w:del w:id="136" w:author="Liam Sykes" w:date="2022-03-18T15:10:00Z">
        <w:r w:rsidR="0038363F" w:rsidDel="00243AFE">
          <w:delText xml:space="preserve"> </w:delText>
        </w:r>
      </w:del>
      <w:r w:rsidR="0038363F">
        <w:t xml:space="preserve">Specific </w:t>
      </w:r>
      <w:r>
        <w:t>Quality Control Program acceptable to the Region.</w:t>
      </w:r>
    </w:p>
    <w:p w14:paraId="3C45695E" w14:textId="77777777" w:rsidR="00DF28FF" w:rsidRDefault="003435D2" w:rsidP="00DF28FF">
      <w:pPr>
        <w:pStyle w:val="Heading4"/>
        <w:tabs>
          <w:tab w:val="clear" w:pos="2127"/>
          <w:tab w:val="num" w:pos="2160"/>
        </w:tabs>
        <w:spacing w:before="80"/>
        <w:ind w:left="2160"/>
        <w:rPr>
          <w:ins w:id="137" w:author="Liam Sykes" w:date="2022-03-18T15:10:00Z"/>
        </w:rPr>
      </w:pPr>
      <w:ins w:id="138" w:author="Johnny Pang" w:date="2022-04-16T14:40:00Z">
        <w:r>
          <w:t xml:space="preserve">Remaining </w:t>
        </w:r>
      </w:ins>
      <w:r w:rsidR="00DF28FF">
        <w:t>85</w:t>
      </w:r>
      <w:r w:rsidR="00DF28FF" w:rsidRPr="001407CA">
        <w:t xml:space="preserve">% </w:t>
      </w:r>
      <w:del w:id="139" w:author="Johnny Pang" w:date="2022-04-16T14:40:00Z">
        <w:r w:rsidR="00DF28FF" w:rsidRPr="001407CA" w:rsidDel="003435D2">
          <w:delText xml:space="preserve">of the </w:delText>
        </w:r>
        <w:r w:rsidR="00FF6A29" w:rsidDel="003435D2">
          <w:delText>LS</w:delText>
        </w:r>
        <w:r w:rsidR="00DF28FF" w:rsidRPr="001407CA" w:rsidDel="003435D2">
          <w:delText xml:space="preserve"> Price </w:delText>
        </w:r>
      </w:del>
      <w:r w:rsidR="00DF28FF" w:rsidRPr="001407CA">
        <w:t xml:space="preserve">– </w:t>
      </w:r>
      <w:commentRangeEnd w:id="132"/>
      <w:r w:rsidR="00705A20">
        <w:rPr>
          <w:rStyle w:val="CommentReference"/>
          <w:szCs w:val="20"/>
        </w:rPr>
        <w:commentReference w:id="132"/>
      </w:r>
      <w:commentRangeEnd w:id="133"/>
      <w:r w:rsidR="002F3E6A">
        <w:rPr>
          <w:rStyle w:val="CommentReference"/>
          <w:szCs w:val="20"/>
        </w:rPr>
        <w:commentReference w:id="133"/>
      </w:r>
      <w:r w:rsidR="00DF28FF" w:rsidRPr="001407CA">
        <w:t xml:space="preserve">Payment will be prorated monthly over the </w:t>
      </w:r>
      <w:r w:rsidR="00DF28FF">
        <w:t xml:space="preserve">remaining </w:t>
      </w:r>
      <w:r w:rsidR="00DF28FF" w:rsidRPr="001407CA">
        <w:t>Contract</w:t>
      </w:r>
      <w:r w:rsidR="00DF28FF">
        <w:t xml:space="preserve"> time, including any extensions to the Contract time</w:t>
      </w:r>
      <w:r w:rsidR="00DF28FF" w:rsidRPr="001407CA">
        <w:t xml:space="preserve"> and each monthly prorated amou</w:t>
      </w:r>
      <w:r w:rsidR="00EB1E71">
        <w:t xml:space="preserve">nt will be paid, provided that the Contractor fulfils their duties for Quality Control </w:t>
      </w:r>
      <w:r w:rsidR="00DF28FF" w:rsidRPr="001407CA">
        <w:t>in accordance with the Contract Documents.</w:t>
      </w:r>
    </w:p>
    <w:p w14:paraId="4DE808D9" w14:textId="77777777" w:rsidR="00243AFE" w:rsidRPr="001407CA" w:rsidDel="00243AFE" w:rsidRDefault="00243AFE">
      <w:pPr>
        <w:pStyle w:val="Heading3"/>
        <w:numPr>
          <w:ilvl w:val="0"/>
          <w:numId w:val="0"/>
        </w:numPr>
        <w:rPr>
          <w:del w:id="140" w:author="Liam Sykes" w:date="2022-03-18T15:16:00Z"/>
        </w:rPr>
        <w:pPrChange w:id="141" w:author="Liam Sykes" w:date="2022-03-18T15:16:00Z">
          <w:pPr>
            <w:pStyle w:val="Heading4"/>
            <w:tabs>
              <w:tab w:val="clear" w:pos="2127"/>
              <w:tab w:val="num" w:pos="2160"/>
            </w:tabs>
            <w:spacing w:before="80"/>
            <w:ind w:left="2160"/>
          </w:pPr>
        </w:pPrChange>
      </w:pPr>
    </w:p>
    <w:p w14:paraId="59A85488" w14:textId="77777777" w:rsidR="00C1513C" w:rsidRPr="00AD2096" w:rsidRDefault="00C1513C" w:rsidP="000C125E">
      <w:pPr>
        <w:pStyle w:val="Heading2"/>
      </w:pPr>
      <w:r w:rsidRPr="00AD2096">
        <w:t>Quality</w:t>
      </w:r>
      <w:r w:rsidR="00AD2096">
        <w:t xml:space="preserve"> </w:t>
      </w:r>
      <w:r w:rsidRPr="00AD2096">
        <w:t>Assurance</w:t>
      </w:r>
    </w:p>
    <w:p w14:paraId="29BFCE3C" w14:textId="77777777" w:rsidR="00C1513C" w:rsidRPr="00AD2096" w:rsidRDefault="0019623E" w:rsidP="00AD2096">
      <w:pPr>
        <w:pStyle w:val="Heading3"/>
      </w:pPr>
      <w:r w:rsidRPr="00AD2096">
        <w:t xml:space="preserve">The </w:t>
      </w:r>
      <w:r w:rsidR="001B4FBC" w:rsidRPr="00AD2096">
        <w:t>Region</w:t>
      </w:r>
      <w:r w:rsidR="00C1513C" w:rsidRPr="00AD2096">
        <w:t xml:space="preserve"> will retain the services of </w:t>
      </w:r>
      <w:r w:rsidRPr="00AD2096">
        <w:t xml:space="preserve">an </w:t>
      </w:r>
      <w:r w:rsidR="00C1513C" w:rsidRPr="00AD2096">
        <w:t>independent inspection company to perform the following routine quality assurance services, without cost to the Contractor:</w:t>
      </w:r>
    </w:p>
    <w:p w14:paraId="3E578BB2" w14:textId="77777777" w:rsidR="00C1513C" w:rsidRPr="00AD2096" w:rsidRDefault="00EB0CF3" w:rsidP="00AD2096">
      <w:pPr>
        <w:pStyle w:val="Heading4"/>
      </w:pPr>
      <w:r>
        <w:t>Testing of c</w:t>
      </w:r>
      <w:r w:rsidR="00C1513C" w:rsidRPr="00AD2096">
        <w:t>ompaction of backfill, granular base courses and asphalt.</w:t>
      </w:r>
    </w:p>
    <w:p w14:paraId="3F96F279" w14:textId="77777777" w:rsidR="00C1513C" w:rsidRPr="00AD2096" w:rsidRDefault="00C1513C" w:rsidP="00AD2096">
      <w:pPr>
        <w:pStyle w:val="Heading4"/>
      </w:pPr>
      <w:r w:rsidRPr="00AD2096">
        <w:t>Concrete cylinder testing, aggregate testing and cement testing for cast</w:t>
      </w:r>
      <w:r w:rsidR="0019623E" w:rsidRPr="00AD2096">
        <w:t>-</w:t>
      </w:r>
      <w:r w:rsidRPr="00AD2096">
        <w:t>in</w:t>
      </w:r>
      <w:r w:rsidR="0019623E" w:rsidRPr="00AD2096">
        <w:t>-</w:t>
      </w:r>
      <w:r w:rsidRPr="00AD2096">
        <w:t>place concrete.</w:t>
      </w:r>
    </w:p>
    <w:p w14:paraId="1CE0D863" w14:textId="77777777" w:rsidR="00C1513C" w:rsidRPr="00AD2096" w:rsidRDefault="00EB0CF3" w:rsidP="00AD2096">
      <w:pPr>
        <w:pStyle w:val="Heading4"/>
      </w:pPr>
      <w:r>
        <w:t>Inspection of w</w:t>
      </w:r>
      <w:r w:rsidR="00C1513C" w:rsidRPr="00AD2096">
        <w:t>elding of structural steel and pipe joints.</w:t>
      </w:r>
    </w:p>
    <w:p w14:paraId="78DA0BED" w14:textId="77777777" w:rsidR="00C1513C" w:rsidRPr="00AD2096" w:rsidRDefault="00C1513C" w:rsidP="00AD2096">
      <w:pPr>
        <w:pStyle w:val="Heading4"/>
      </w:pPr>
      <w:r w:rsidRPr="00AD2096">
        <w:t>Torque of high strength bolts.</w:t>
      </w:r>
    </w:p>
    <w:p w14:paraId="60088B9E" w14:textId="77777777" w:rsidR="00C1513C" w:rsidRPr="00AD2096" w:rsidRDefault="00C1513C" w:rsidP="00AD2096">
      <w:pPr>
        <w:pStyle w:val="Heading4"/>
      </w:pPr>
      <w:r w:rsidRPr="00AD2096">
        <w:t>Load tests of structural items.</w:t>
      </w:r>
    </w:p>
    <w:p w14:paraId="42E10470" w14:textId="77777777" w:rsidR="00C1513C" w:rsidRPr="00AD2096" w:rsidRDefault="00C1513C" w:rsidP="00AD2096">
      <w:pPr>
        <w:pStyle w:val="Heading4"/>
      </w:pPr>
      <w:r w:rsidRPr="00AD2096">
        <w:t>Subgrade examination for load bearing capability.</w:t>
      </w:r>
    </w:p>
    <w:p w14:paraId="4D7426EF" w14:textId="77777777" w:rsidR="00C1513C" w:rsidRPr="00AD2096" w:rsidRDefault="00C1513C" w:rsidP="00AD2096">
      <w:pPr>
        <w:pStyle w:val="Heading4"/>
      </w:pPr>
      <w:r w:rsidRPr="00AD2096">
        <w:t xml:space="preserve">Application of </w:t>
      </w:r>
      <w:r w:rsidR="0019623E" w:rsidRPr="00AD2096">
        <w:t>an</w:t>
      </w:r>
      <w:r w:rsidR="0087765A">
        <w:t>y lining, protective coating or membrane system</w:t>
      </w:r>
      <w:r w:rsidRPr="00AD2096">
        <w:t>.</w:t>
      </w:r>
    </w:p>
    <w:p w14:paraId="7C068E64" w14:textId="77777777" w:rsidR="00C1513C" w:rsidRDefault="00C1513C" w:rsidP="00AD2096">
      <w:pPr>
        <w:pStyle w:val="Heading4"/>
      </w:pPr>
      <w:r w:rsidRPr="00AD2096">
        <w:t>Groundwater monitoring.</w:t>
      </w:r>
    </w:p>
    <w:p w14:paraId="22917DED" w14:textId="77777777" w:rsidR="00EB0CF3" w:rsidRPr="00243AFE" w:rsidRDefault="00EB0CF3" w:rsidP="00AD2096">
      <w:pPr>
        <w:pStyle w:val="Heading4"/>
        <w:rPr>
          <w:rPrChange w:id="142" w:author="Liam Sykes" w:date="2022-03-18T15:12:00Z">
            <w:rPr>
              <w:highlight w:val="yellow"/>
            </w:rPr>
          </w:rPrChange>
        </w:rPr>
      </w:pPr>
      <w:del w:id="143" w:author="Liam Sykes" w:date="2022-03-18T15:12:00Z">
        <w:r w:rsidRPr="00243AFE" w:rsidDel="00243AFE">
          <w:rPr>
            <w:rPrChange w:id="144" w:author="Liam Sykes" w:date="2022-03-18T15:12:00Z">
              <w:rPr>
                <w:highlight w:val="yellow"/>
              </w:rPr>
            </w:rPrChange>
          </w:rPr>
          <w:delText>[</w:delText>
        </w:r>
      </w:del>
      <w:r w:rsidRPr="00243AFE">
        <w:rPr>
          <w:rPrChange w:id="145" w:author="Liam Sykes" w:date="2022-03-18T15:12:00Z">
            <w:rPr>
              <w:highlight w:val="yellow"/>
            </w:rPr>
          </w:rPrChange>
        </w:rPr>
        <w:t>Environmental inspection and monitoring</w:t>
      </w:r>
      <w:del w:id="146" w:author="Liam Sykes" w:date="2022-03-18T15:11:00Z">
        <w:r w:rsidRPr="00243AFE" w:rsidDel="00243AFE">
          <w:rPr>
            <w:rPrChange w:id="147" w:author="Liam Sykes" w:date="2022-03-18T15:12:00Z">
              <w:rPr>
                <w:highlight w:val="yellow"/>
              </w:rPr>
            </w:rPrChange>
          </w:rPr>
          <w:delText>]</w:delText>
        </w:r>
      </w:del>
      <w:r w:rsidRPr="00243AFE">
        <w:rPr>
          <w:rPrChange w:id="148" w:author="Liam Sykes" w:date="2022-03-18T15:12:00Z">
            <w:rPr>
              <w:highlight w:val="yellow"/>
            </w:rPr>
          </w:rPrChange>
        </w:rPr>
        <w:t>.</w:t>
      </w:r>
    </w:p>
    <w:p w14:paraId="4298C0A5" w14:textId="77777777" w:rsidR="00C1513C" w:rsidRPr="00AD2096" w:rsidRDefault="00C1513C" w:rsidP="00AD2096">
      <w:pPr>
        <w:pStyle w:val="Heading4"/>
      </w:pPr>
      <w:r w:rsidRPr="00AD2096">
        <w:t xml:space="preserve">Others as noted elsewhere in the </w:t>
      </w:r>
      <w:r w:rsidR="0019623E" w:rsidRPr="00AD2096">
        <w:t>Contract D</w:t>
      </w:r>
      <w:r w:rsidRPr="00AD2096">
        <w:t>ocuments.</w:t>
      </w:r>
    </w:p>
    <w:p w14:paraId="792341B8" w14:textId="77777777" w:rsidR="00C1513C" w:rsidRPr="00AD2096" w:rsidRDefault="0019623E" w:rsidP="00AD2096">
      <w:pPr>
        <w:pStyle w:val="Heading3"/>
      </w:pPr>
      <w:r w:rsidRPr="00AD2096">
        <w:t xml:space="preserve">The </w:t>
      </w:r>
      <w:r w:rsidR="001B4FBC" w:rsidRPr="00AD2096">
        <w:t>Region</w:t>
      </w:r>
      <w:r w:rsidR="00C1513C" w:rsidRPr="00AD2096">
        <w:t xml:space="preserve">’s tests do not relieve </w:t>
      </w:r>
      <w:r w:rsidRPr="00AD2096">
        <w:t xml:space="preserve">the </w:t>
      </w:r>
      <w:r w:rsidR="00C1513C" w:rsidRPr="00AD2096">
        <w:t xml:space="preserve">Contractor of </w:t>
      </w:r>
      <w:r w:rsidR="00F7645C">
        <w:t xml:space="preserve">its </w:t>
      </w:r>
      <w:r w:rsidRPr="00AD2096">
        <w:t>responsibility for its</w:t>
      </w:r>
      <w:r w:rsidR="00C1513C" w:rsidRPr="00AD2096">
        <w:t xml:space="preserve"> own quality control.</w:t>
      </w:r>
    </w:p>
    <w:p w14:paraId="589D307F" w14:textId="77777777" w:rsidR="0019623E" w:rsidRPr="00AD2096" w:rsidRDefault="0019623E" w:rsidP="00AD2096">
      <w:pPr>
        <w:pStyle w:val="Heading3"/>
      </w:pPr>
      <w:r w:rsidRPr="00AD2096">
        <w:t xml:space="preserve">The </w:t>
      </w:r>
      <w:r w:rsidR="001B4FBC" w:rsidRPr="00AD2096">
        <w:t>Region</w:t>
      </w:r>
      <w:r w:rsidR="00C1513C" w:rsidRPr="00AD2096">
        <w:t xml:space="preserve"> may request samples </w:t>
      </w:r>
      <w:r w:rsidR="00892F16" w:rsidRPr="00892F16">
        <w:t xml:space="preserve">of any materials </w:t>
      </w:r>
      <w:r w:rsidR="00C1513C" w:rsidRPr="00AD2096">
        <w:t xml:space="preserve">at any reasonable time. </w:t>
      </w:r>
    </w:p>
    <w:p w14:paraId="215A4D55" w14:textId="77777777" w:rsidR="00892F16" w:rsidRPr="00AD2096" w:rsidRDefault="0019623E" w:rsidP="00892F16">
      <w:pPr>
        <w:pStyle w:val="Heading3"/>
      </w:pPr>
      <w:r w:rsidRPr="00AD2096">
        <w:t>The Contractor shall c</w:t>
      </w:r>
      <w:r w:rsidR="00C1513C" w:rsidRPr="00AD2096">
        <w:t xml:space="preserve">ooperate with </w:t>
      </w:r>
      <w:r w:rsidR="00FD7365" w:rsidRPr="00AD2096">
        <w:t xml:space="preserve">the </w:t>
      </w:r>
      <w:r w:rsidRPr="00AD2096">
        <w:t>Consultant</w:t>
      </w:r>
      <w:r w:rsidR="00892F16">
        <w:t xml:space="preserve"> and any other independent inspection company retained by the Region</w:t>
      </w:r>
      <w:r w:rsidR="00892F16" w:rsidRPr="00AD2096">
        <w:t xml:space="preserve">. </w:t>
      </w:r>
    </w:p>
    <w:p w14:paraId="20557D83" w14:textId="77777777" w:rsidR="0019623E" w:rsidRPr="00AD2096" w:rsidRDefault="0019623E" w:rsidP="00AD2096">
      <w:pPr>
        <w:pStyle w:val="Heading3"/>
      </w:pPr>
      <w:r w:rsidRPr="00AD2096">
        <w:t>The Contractor shall p</w:t>
      </w:r>
      <w:r w:rsidR="00C1513C" w:rsidRPr="00AD2096">
        <w:t xml:space="preserve">rovide concrete, materials and labour for tests as may be required. </w:t>
      </w:r>
    </w:p>
    <w:p w14:paraId="0ABCD6F2" w14:textId="77777777" w:rsidR="00C1513C" w:rsidRPr="00AD2096" w:rsidRDefault="0019623E" w:rsidP="00AD2096">
      <w:pPr>
        <w:pStyle w:val="Heading3"/>
      </w:pPr>
      <w:r w:rsidRPr="00AD2096">
        <w:t>The Contractor shall p</w:t>
      </w:r>
      <w:r w:rsidR="00C1513C" w:rsidRPr="00AD2096">
        <w:t xml:space="preserve">rovide facilities for </w:t>
      </w:r>
      <w:r w:rsidRPr="00AD2096">
        <w:t xml:space="preserve">the </w:t>
      </w:r>
      <w:r w:rsidR="00C1513C" w:rsidRPr="00AD2096">
        <w:t>handling and inspection of materials.</w:t>
      </w:r>
    </w:p>
    <w:p w14:paraId="098EB8EA" w14:textId="77777777" w:rsidR="00C1513C" w:rsidRPr="00AD2096" w:rsidRDefault="00C1513C" w:rsidP="00AD2096">
      <w:pPr>
        <w:pStyle w:val="Heading3"/>
      </w:pPr>
      <w:r w:rsidRPr="00AD2096">
        <w:t xml:space="preserve">If testing fails to fulfill the requirements of the Contract, any additional testing required to prove the adequacy of construction shall be at </w:t>
      </w:r>
      <w:r w:rsidR="0019623E" w:rsidRPr="00AD2096">
        <w:t xml:space="preserve">the </w:t>
      </w:r>
      <w:r w:rsidRPr="00AD2096">
        <w:t xml:space="preserve">Contractor's expense. Where the routine test shows the construction to be inadequate or where </w:t>
      </w:r>
      <w:r w:rsidR="0019623E" w:rsidRPr="00AD2096">
        <w:t xml:space="preserve">the </w:t>
      </w:r>
      <w:r w:rsidRPr="00AD2096">
        <w:t xml:space="preserve">Contractor's materials and procedures have not been as specified </w:t>
      </w:r>
      <w:r w:rsidR="00892F16" w:rsidRPr="00892F16">
        <w:t xml:space="preserve">in the Contract Documents </w:t>
      </w:r>
      <w:r w:rsidRPr="00AD2096">
        <w:t xml:space="preserve">or when </w:t>
      </w:r>
      <w:r w:rsidR="00FD7365" w:rsidRPr="00AD2096">
        <w:t>w</w:t>
      </w:r>
      <w:r w:rsidRPr="00AD2096">
        <w:t>ork has proceeded without observation</w:t>
      </w:r>
      <w:r w:rsidR="0019623E" w:rsidRPr="00AD2096">
        <w:t>,</w:t>
      </w:r>
      <w:r w:rsidRPr="00AD2096">
        <w:t xml:space="preserve"> additional testing will be required as directed by the </w:t>
      </w:r>
      <w:r w:rsidR="001B4FBC" w:rsidRPr="00AD2096">
        <w:t>Region</w:t>
      </w:r>
      <w:r w:rsidR="00892F16">
        <w:t xml:space="preserve"> and/or the </w:t>
      </w:r>
      <w:r w:rsidR="0019623E" w:rsidRPr="00AD2096">
        <w:t>Consultant</w:t>
      </w:r>
      <w:r w:rsidRPr="00AD2096">
        <w:t xml:space="preserve">. Such additional testing or retesting will be performed by a testing agency approved by </w:t>
      </w:r>
      <w:r w:rsidR="0019623E" w:rsidRPr="00AD2096">
        <w:t xml:space="preserve">the </w:t>
      </w:r>
      <w:r w:rsidR="001B4FBC" w:rsidRPr="00AD2096">
        <w:t>Region</w:t>
      </w:r>
      <w:r w:rsidR="00892F16">
        <w:t xml:space="preserve"> and paid for by the Contractor</w:t>
      </w:r>
      <w:r w:rsidR="00892F16" w:rsidRPr="00AD2096">
        <w:t>.</w:t>
      </w:r>
    </w:p>
    <w:p w14:paraId="4358A8EC" w14:textId="77777777" w:rsidR="00892F16" w:rsidRDefault="00892F16" w:rsidP="00892F16">
      <w:pPr>
        <w:pStyle w:val="Heading3"/>
      </w:pPr>
      <w:r w:rsidRPr="00AD2096">
        <w:t xml:space="preserve">The Contractor shall make good, at no cost to the Region, all </w:t>
      </w:r>
      <w:r>
        <w:t xml:space="preserve">items of </w:t>
      </w:r>
      <w:r w:rsidRPr="00AD2096">
        <w:t>Work for which any test result indicates that the Work does not conform to the requirements of the Contract Documents.  All rejected materials</w:t>
      </w:r>
      <w:r>
        <w:t xml:space="preserve"> deemed unsuitable by the Consultant and/or the Region</w:t>
      </w:r>
      <w:r w:rsidRPr="00AD2096">
        <w:t xml:space="preserve"> shall be removed from the Site</w:t>
      </w:r>
      <w:r>
        <w:t xml:space="preserve"> by the Contractor at no additional cost to the Region</w:t>
      </w:r>
      <w:r w:rsidRPr="00AD2096">
        <w:t>.</w:t>
      </w:r>
    </w:p>
    <w:p w14:paraId="3B553D40" w14:textId="77777777" w:rsidR="000C125E" w:rsidRPr="0029217A" w:rsidRDefault="000C125E" w:rsidP="000C125E">
      <w:pPr>
        <w:pStyle w:val="Heading3"/>
        <w:tabs>
          <w:tab w:val="num" w:pos="-2160"/>
        </w:tabs>
      </w:pPr>
      <w:r w:rsidRPr="0029217A">
        <w:t>Procedures</w:t>
      </w:r>
    </w:p>
    <w:p w14:paraId="501BA015" w14:textId="77777777" w:rsidR="000C125E" w:rsidRPr="0029217A" w:rsidRDefault="000C125E" w:rsidP="000C125E">
      <w:pPr>
        <w:pStyle w:val="Heading4"/>
        <w:tabs>
          <w:tab w:val="clear" w:pos="2127"/>
          <w:tab w:val="left" w:pos="2160"/>
        </w:tabs>
        <w:ind w:left="2160"/>
      </w:pPr>
      <w:r>
        <w:t>The Contractor shall n</w:t>
      </w:r>
      <w:r w:rsidRPr="0029217A">
        <w:t xml:space="preserve">otify </w:t>
      </w:r>
      <w:r w:rsidR="00F7645C">
        <w:t xml:space="preserve">the </w:t>
      </w:r>
      <w:r w:rsidRPr="0029217A">
        <w:t xml:space="preserve">appropriate </w:t>
      </w:r>
      <w:r w:rsidR="00D448C9">
        <w:t xml:space="preserve">testing </w:t>
      </w:r>
      <w:r w:rsidRPr="0029217A">
        <w:t xml:space="preserve">agency and Consultant in advance of </w:t>
      </w:r>
      <w:r w:rsidR="00F7645C">
        <w:t xml:space="preserve">the </w:t>
      </w:r>
      <w:r w:rsidRPr="0029217A">
        <w:t>requirement for tests, in order that attendance arrangements can be made.</w:t>
      </w:r>
    </w:p>
    <w:p w14:paraId="4ED92BAE" w14:textId="77777777" w:rsidR="000C125E" w:rsidRPr="0029217A" w:rsidRDefault="000C125E" w:rsidP="000C125E">
      <w:pPr>
        <w:pStyle w:val="Heading4"/>
        <w:tabs>
          <w:tab w:val="clear" w:pos="2127"/>
          <w:tab w:val="left" w:pos="2160"/>
        </w:tabs>
        <w:ind w:left="2160"/>
      </w:pPr>
      <w:r>
        <w:t>The Contractor shall s</w:t>
      </w:r>
      <w:r w:rsidRPr="0029217A">
        <w:t xml:space="preserve">ubmit samples and/or materials required for testing, as specifically requested in </w:t>
      </w:r>
      <w:r w:rsidR="00D448C9">
        <w:t>the S</w:t>
      </w:r>
      <w:r w:rsidRPr="0029217A">
        <w:t>pecification</w:t>
      </w:r>
      <w:r w:rsidR="00D448C9">
        <w:t xml:space="preserve"> Section</w:t>
      </w:r>
      <w:r w:rsidRPr="0029217A">
        <w:t xml:space="preserve">s. </w:t>
      </w:r>
      <w:r>
        <w:t>The Contractor shall s</w:t>
      </w:r>
      <w:r w:rsidRPr="0029217A">
        <w:t xml:space="preserve">ubmit with reasonable promptness and in an orderly sequence so as not to cause delay in </w:t>
      </w:r>
      <w:r w:rsidR="00D448C9">
        <w:t xml:space="preserve">the </w:t>
      </w:r>
      <w:r w:rsidRPr="0029217A">
        <w:t>Work.</w:t>
      </w:r>
    </w:p>
    <w:p w14:paraId="7C6D9B2F" w14:textId="77777777" w:rsidR="000C125E" w:rsidRPr="005953AE" w:rsidRDefault="000C125E" w:rsidP="000C125E">
      <w:pPr>
        <w:pStyle w:val="Heading3"/>
        <w:tabs>
          <w:tab w:val="num" w:pos="-2160"/>
        </w:tabs>
      </w:pPr>
      <w:r>
        <w:t>The Contractor shall p</w:t>
      </w:r>
      <w:r w:rsidRPr="005953AE">
        <w:t>rovide labour and facilities to obtain and handle samples and materials on site</w:t>
      </w:r>
      <w:r>
        <w:t xml:space="preserve"> and shall p</w:t>
      </w:r>
      <w:r w:rsidRPr="005953AE">
        <w:t>rovide sufficient space to store and cure test samples.</w:t>
      </w:r>
    </w:p>
    <w:p w14:paraId="13E74646" w14:textId="77777777" w:rsidR="000C125E" w:rsidRPr="0029217A" w:rsidRDefault="000C125E" w:rsidP="000C125E">
      <w:pPr>
        <w:pStyle w:val="Heading3"/>
        <w:tabs>
          <w:tab w:val="num" w:pos="-2160"/>
        </w:tabs>
        <w:rPr>
          <w:lang w:val="en-CA"/>
        </w:rPr>
      </w:pPr>
      <w:r w:rsidRPr="0029217A">
        <w:rPr>
          <w:lang w:val="en-CA"/>
        </w:rPr>
        <w:t>Independent Inspection Agencies</w:t>
      </w:r>
    </w:p>
    <w:p w14:paraId="2A7FA9FF" w14:textId="77777777" w:rsidR="000C125E" w:rsidRPr="0029217A" w:rsidRDefault="000C125E" w:rsidP="000C125E">
      <w:pPr>
        <w:pStyle w:val="Heading4"/>
        <w:tabs>
          <w:tab w:val="clear" w:pos="2127"/>
          <w:tab w:val="left" w:pos="2160"/>
        </w:tabs>
        <w:ind w:left="2160"/>
        <w:rPr>
          <w:lang w:val="en-CA"/>
        </w:rPr>
      </w:pPr>
      <w:r w:rsidRPr="0029217A">
        <w:rPr>
          <w:lang w:val="en-CA"/>
        </w:rPr>
        <w:t xml:space="preserve">Independent Inspection/Testing Agencies will be </w:t>
      </w:r>
      <w:r w:rsidR="0087765A">
        <w:rPr>
          <w:lang w:val="en-CA"/>
        </w:rPr>
        <w:t xml:space="preserve">retained and paid for </w:t>
      </w:r>
      <w:r w:rsidRPr="0029217A">
        <w:rPr>
          <w:lang w:val="en-CA"/>
        </w:rPr>
        <w:t xml:space="preserve">by the Consultant for </w:t>
      </w:r>
      <w:r w:rsidR="007F53A5">
        <w:rPr>
          <w:lang w:val="en-CA"/>
        </w:rPr>
        <w:t xml:space="preserve">the </w:t>
      </w:r>
      <w:r w:rsidRPr="0029217A">
        <w:rPr>
          <w:lang w:val="en-CA"/>
        </w:rPr>
        <w:t>purpose of inspecting and/or testing portions of Work.</w:t>
      </w:r>
    </w:p>
    <w:p w14:paraId="7EA968CF" w14:textId="77777777" w:rsidR="000C125E" w:rsidRPr="0029217A" w:rsidRDefault="000C125E">
      <w:pPr>
        <w:pStyle w:val="Heading4"/>
        <w:numPr>
          <w:ilvl w:val="0"/>
          <w:numId w:val="0"/>
        </w:numPr>
        <w:tabs>
          <w:tab w:val="clear" w:pos="2127"/>
          <w:tab w:val="left" w:pos="2160"/>
        </w:tabs>
        <w:ind w:left="2127" w:hanging="720"/>
        <w:rPr>
          <w:lang w:val="en-CA"/>
        </w:rPr>
        <w:pPrChange w:id="149" w:author="Liam Sykes" w:date="2022-03-18T15:12:00Z">
          <w:pPr>
            <w:pStyle w:val="Heading4"/>
            <w:tabs>
              <w:tab w:val="clear" w:pos="2127"/>
              <w:tab w:val="left" w:pos="2160"/>
            </w:tabs>
            <w:ind w:left="2160"/>
          </w:pPr>
        </w:pPrChange>
      </w:pPr>
    </w:p>
    <w:p w14:paraId="4426D0D9" w14:textId="77777777" w:rsidR="000C125E" w:rsidRPr="0029217A" w:rsidRDefault="000C125E" w:rsidP="000C125E">
      <w:pPr>
        <w:pStyle w:val="Heading4"/>
        <w:tabs>
          <w:tab w:val="clear" w:pos="2127"/>
          <w:tab w:val="left" w:pos="2160"/>
        </w:tabs>
        <w:ind w:left="2160"/>
        <w:rPr>
          <w:lang w:val="en-CA"/>
        </w:rPr>
      </w:pPr>
      <w:r w:rsidRPr="0029217A">
        <w:rPr>
          <w:lang w:val="en-CA"/>
        </w:rPr>
        <w:lastRenderedPageBreak/>
        <w:t xml:space="preserve">Provide equipment required for executing </w:t>
      </w:r>
      <w:r w:rsidR="00D448C9">
        <w:rPr>
          <w:lang w:val="en-CA"/>
        </w:rPr>
        <w:t xml:space="preserve">the </w:t>
      </w:r>
      <w:r w:rsidRPr="0029217A">
        <w:rPr>
          <w:lang w:val="en-CA"/>
        </w:rPr>
        <w:t>inspection and testing by appointed agencies.</w:t>
      </w:r>
    </w:p>
    <w:p w14:paraId="2026F438" w14:textId="77777777" w:rsidR="000C125E" w:rsidRPr="0029217A" w:rsidRDefault="000C125E" w:rsidP="000C125E">
      <w:pPr>
        <w:pStyle w:val="Heading4"/>
        <w:tabs>
          <w:tab w:val="clear" w:pos="2127"/>
          <w:tab w:val="left" w:pos="2160"/>
        </w:tabs>
        <w:ind w:left="2160"/>
        <w:rPr>
          <w:lang w:val="en-CA"/>
        </w:rPr>
      </w:pPr>
      <w:r w:rsidRPr="0029217A">
        <w:rPr>
          <w:lang w:val="en-CA"/>
        </w:rPr>
        <w:t xml:space="preserve">Employment of inspection/testing agencies does not relax responsibility to perform </w:t>
      </w:r>
      <w:r w:rsidR="00D448C9">
        <w:rPr>
          <w:lang w:val="en-CA"/>
        </w:rPr>
        <w:t xml:space="preserve">the </w:t>
      </w:r>
      <w:r w:rsidRPr="0029217A">
        <w:rPr>
          <w:lang w:val="en-CA"/>
        </w:rPr>
        <w:t>Work in accordance with Contract Documents.</w:t>
      </w:r>
    </w:p>
    <w:p w14:paraId="1173C497" w14:textId="77777777" w:rsidR="00D448C9" w:rsidRDefault="00D448C9" w:rsidP="00D448C9">
      <w:pPr>
        <w:pStyle w:val="Heading4"/>
        <w:tabs>
          <w:tab w:val="clear" w:pos="2127"/>
          <w:tab w:val="left" w:pos="2160"/>
        </w:tabs>
        <w:ind w:left="2160"/>
        <w:rPr>
          <w:lang w:val="en-CA"/>
        </w:rPr>
      </w:pPr>
      <w:r w:rsidRPr="0029217A">
        <w:rPr>
          <w:lang w:val="en-CA"/>
        </w:rPr>
        <w:t xml:space="preserve">If defects are revealed during inspection and/or testing, </w:t>
      </w:r>
      <w:r>
        <w:rPr>
          <w:lang w:val="en-CA"/>
        </w:rPr>
        <w:t xml:space="preserve">the </w:t>
      </w:r>
      <w:r w:rsidRPr="0029217A">
        <w:rPr>
          <w:lang w:val="en-CA"/>
        </w:rPr>
        <w:t xml:space="preserve">appointed agency will request additional inspection and/or testing to ascertain full degree of defect. </w:t>
      </w:r>
      <w:r>
        <w:rPr>
          <w:lang w:val="en-CA"/>
        </w:rPr>
        <w:t>The Contractor shall c</w:t>
      </w:r>
      <w:r w:rsidRPr="0029217A">
        <w:rPr>
          <w:lang w:val="en-CA"/>
        </w:rPr>
        <w:t>orrect defect</w:t>
      </w:r>
      <w:r w:rsidR="00844831">
        <w:rPr>
          <w:lang w:val="en-CA"/>
        </w:rPr>
        <w:t>s</w:t>
      </w:r>
      <w:r w:rsidRPr="0029217A">
        <w:rPr>
          <w:lang w:val="en-CA"/>
        </w:rPr>
        <w:t xml:space="preserve"> and irregularities as advised by the Consultant at no cost to the </w:t>
      </w:r>
      <w:r>
        <w:rPr>
          <w:lang w:val="en-CA"/>
        </w:rPr>
        <w:t>Region</w:t>
      </w:r>
      <w:r w:rsidRPr="0029217A">
        <w:rPr>
          <w:lang w:val="en-CA"/>
        </w:rPr>
        <w:t xml:space="preserve">. </w:t>
      </w:r>
      <w:r>
        <w:rPr>
          <w:lang w:val="en-CA"/>
        </w:rPr>
        <w:t>The Contractor shall p</w:t>
      </w:r>
      <w:r w:rsidRPr="0029217A">
        <w:rPr>
          <w:lang w:val="en-CA"/>
        </w:rPr>
        <w:t xml:space="preserve">ay </w:t>
      </w:r>
      <w:r>
        <w:rPr>
          <w:lang w:val="en-CA"/>
        </w:rPr>
        <w:t xml:space="preserve">for the </w:t>
      </w:r>
      <w:r w:rsidRPr="0029217A">
        <w:rPr>
          <w:lang w:val="en-CA"/>
        </w:rPr>
        <w:t xml:space="preserve">costs </w:t>
      </w:r>
      <w:r>
        <w:rPr>
          <w:lang w:val="en-CA"/>
        </w:rPr>
        <w:t>of all required</w:t>
      </w:r>
      <w:r w:rsidRPr="0029217A">
        <w:rPr>
          <w:lang w:val="en-CA"/>
        </w:rPr>
        <w:t xml:space="preserve"> re-testing and re-inspection.</w:t>
      </w:r>
    </w:p>
    <w:p w14:paraId="214989D5" w14:textId="77777777" w:rsidR="000C125E" w:rsidRPr="000C125E" w:rsidRDefault="000C125E" w:rsidP="000C125E">
      <w:pPr>
        <w:pStyle w:val="Heading2"/>
      </w:pPr>
      <w:r w:rsidRPr="000C125E">
        <w:t>Inspection</w:t>
      </w:r>
    </w:p>
    <w:p w14:paraId="1D3973F7" w14:textId="77777777" w:rsidR="00D448C9" w:rsidRPr="0029217A" w:rsidRDefault="00D448C9" w:rsidP="00D448C9">
      <w:pPr>
        <w:pStyle w:val="Heading3"/>
        <w:tabs>
          <w:tab w:val="num" w:pos="-2160"/>
        </w:tabs>
        <w:rPr>
          <w:lang w:val="en-CA"/>
        </w:rPr>
      </w:pPr>
      <w:r>
        <w:rPr>
          <w:lang w:val="en-CA"/>
        </w:rPr>
        <w:t>The Contractor shall provide</w:t>
      </w:r>
      <w:r w:rsidRPr="0029217A">
        <w:rPr>
          <w:lang w:val="en-CA"/>
        </w:rPr>
        <w:t xml:space="preserve"> </w:t>
      </w:r>
      <w:r>
        <w:rPr>
          <w:lang w:val="en-CA"/>
        </w:rPr>
        <w:t xml:space="preserve">the </w:t>
      </w:r>
      <w:r w:rsidRPr="0029217A">
        <w:rPr>
          <w:lang w:val="en-CA"/>
        </w:rPr>
        <w:t xml:space="preserve">Consultant </w:t>
      </w:r>
      <w:r>
        <w:rPr>
          <w:lang w:val="en-CA"/>
        </w:rPr>
        <w:t xml:space="preserve">with </w:t>
      </w:r>
      <w:r w:rsidRPr="0029217A">
        <w:rPr>
          <w:lang w:val="en-CA"/>
        </w:rPr>
        <w:t>access to</w:t>
      </w:r>
      <w:r>
        <w:rPr>
          <w:lang w:val="en-CA"/>
        </w:rPr>
        <w:t xml:space="preserve"> the</w:t>
      </w:r>
      <w:r w:rsidRPr="0029217A">
        <w:rPr>
          <w:lang w:val="en-CA"/>
        </w:rPr>
        <w:t xml:space="preserve"> Work</w:t>
      </w:r>
      <w:r>
        <w:rPr>
          <w:lang w:val="en-CA"/>
        </w:rPr>
        <w:t xml:space="preserve"> at all times when required.</w:t>
      </w:r>
    </w:p>
    <w:p w14:paraId="40229E6D" w14:textId="77777777" w:rsidR="000C125E" w:rsidRPr="0029217A" w:rsidRDefault="000C125E" w:rsidP="000C125E">
      <w:pPr>
        <w:pStyle w:val="Heading3"/>
        <w:tabs>
          <w:tab w:val="num" w:pos="-2160"/>
        </w:tabs>
        <w:rPr>
          <w:lang w:val="en-CA"/>
        </w:rPr>
      </w:pPr>
      <w:r>
        <w:rPr>
          <w:lang w:val="en-CA"/>
        </w:rPr>
        <w:t>The Contractor shall g</w:t>
      </w:r>
      <w:r w:rsidRPr="0029217A">
        <w:rPr>
          <w:lang w:val="en-CA"/>
        </w:rPr>
        <w:t xml:space="preserve">ive timely notice requesting inspection if </w:t>
      </w:r>
      <w:r w:rsidR="00D448C9">
        <w:rPr>
          <w:lang w:val="en-CA"/>
        </w:rPr>
        <w:t xml:space="preserve">the </w:t>
      </w:r>
      <w:r w:rsidRPr="0029217A">
        <w:rPr>
          <w:lang w:val="en-CA"/>
        </w:rPr>
        <w:t xml:space="preserve">Work is designated for special tests, inspections or approvals by </w:t>
      </w:r>
      <w:r w:rsidR="00D448C9">
        <w:rPr>
          <w:lang w:val="en-CA"/>
        </w:rPr>
        <w:t xml:space="preserve">the </w:t>
      </w:r>
      <w:r w:rsidRPr="0029217A">
        <w:rPr>
          <w:lang w:val="en-CA"/>
        </w:rPr>
        <w:t>Consultant’s instructions.</w:t>
      </w:r>
    </w:p>
    <w:p w14:paraId="0B249152" w14:textId="77777777" w:rsidR="00D448C9" w:rsidRPr="0029217A" w:rsidRDefault="00D448C9" w:rsidP="00D448C9">
      <w:pPr>
        <w:pStyle w:val="Heading3"/>
        <w:tabs>
          <w:tab w:val="num" w:pos="-2160"/>
        </w:tabs>
        <w:rPr>
          <w:lang w:val="en-CA"/>
        </w:rPr>
      </w:pPr>
      <w:r>
        <w:rPr>
          <w:lang w:val="en-CA"/>
        </w:rPr>
        <w:t xml:space="preserve">The </w:t>
      </w:r>
      <w:r w:rsidRPr="0029217A">
        <w:rPr>
          <w:lang w:val="en-CA"/>
        </w:rPr>
        <w:t xml:space="preserve">Consultant may order any part of </w:t>
      </w:r>
      <w:r>
        <w:rPr>
          <w:lang w:val="en-CA"/>
        </w:rPr>
        <w:t xml:space="preserve">the </w:t>
      </w:r>
      <w:r w:rsidRPr="0029217A">
        <w:rPr>
          <w:lang w:val="en-CA"/>
        </w:rPr>
        <w:t xml:space="preserve">Work to be examined if </w:t>
      </w:r>
      <w:r>
        <w:rPr>
          <w:lang w:val="en-CA"/>
        </w:rPr>
        <w:t xml:space="preserve">the </w:t>
      </w:r>
      <w:r w:rsidRPr="0029217A">
        <w:rPr>
          <w:lang w:val="en-CA"/>
        </w:rPr>
        <w:t>Work is suspected to be not in accordance with</w:t>
      </w:r>
      <w:r>
        <w:rPr>
          <w:lang w:val="en-CA"/>
        </w:rPr>
        <w:t xml:space="preserve"> the requirements of the</w:t>
      </w:r>
      <w:r w:rsidRPr="0029217A">
        <w:rPr>
          <w:lang w:val="en-CA"/>
        </w:rPr>
        <w:t xml:space="preserve"> Contract Documents.  If, upon examination such Work is found </w:t>
      </w:r>
      <w:r>
        <w:rPr>
          <w:lang w:val="en-CA"/>
        </w:rPr>
        <w:t xml:space="preserve">to be </w:t>
      </w:r>
      <w:r w:rsidRPr="0029217A">
        <w:rPr>
          <w:lang w:val="en-CA"/>
        </w:rPr>
        <w:t xml:space="preserve">not in accordance with </w:t>
      </w:r>
      <w:r>
        <w:rPr>
          <w:lang w:val="en-CA"/>
        </w:rPr>
        <w:t xml:space="preserve">the </w:t>
      </w:r>
      <w:r w:rsidRPr="0029217A">
        <w:rPr>
          <w:lang w:val="en-CA"/>
        </w:rPr>
        <w:t xml:space="preserve">Contract Documents, </w:t>
      </w:r>
      <w:r>
        <w:rPr>
          <w:lang w:val="en-CA"/>
        </w:rPr>
        <w:t xml:space="preserve">the Contractor shall </w:t>
      </w:r>
      <w:r w:rsidRPr="0029217A">
        <w:rPr>
          <w:lang w:val="en-CA"/>
        </w:rPr>
        <w:t xml:space="preserve">correct </w:t>
      </w:r>
      <w:r>
        <w:rPr>
          <w:lang w:val="en-CA"/>
        </w:rPr>
        <w:t>the</w:t>
      </w:r>
      <w:r w:rsidRPr="0029217A">
        <w:rPr>
          <w:lang w:val="en-CA"/>
        </w:rPr>
        <w:t xml:space="preserve"> Work and pay </w:t>
      </w:r>
      <w:r>
        <w:rPr>
          <w:lang w:val="en-CA"/>
        </w:rPr>
        <w:t xml:space="preserve">for the </w:t>
      </w:r>
      <w:r w:rsidRPr="0029217A">
        <w:rPr>
          <w:lang w:val="en-CA"/>
        </w:rPr>
        <w:t xml:space="preserve">cost of examination and correction. If </w:t>
      </w:r>
      <w:r>
        <w:rPr>
          <w:lang w:val="en-CA"/>
        </w:rPr>
        <w:t xml:space="preserve">the </w:t>
      </w:r>
      <w:r w:rsidRPr="0029217A">
        <w:rPr>
          <w:lang w:val="en-CA"/>
        </w:rPr>
        <w:t xml:space="preserve">Work is found </w:t>
      </w:r>
      <w:r>
        <w:rPr>
          <w:lang w:val="en-CA"/>
        </w:rPr>
        <w:t xml:space="preserve">to be </w:t>
      </w:r>
      <w:r w:rsidRPr="0029217A">
        <w:rPr>
          <w:lang w:val="en-CA"/>
        </w:rPr>
        <w:t xml:space="preserve">in accordance with </w:t>
      </w:r>
      <w:r>
        <w:rPr>
          <w:lang w:val="en-CA"/>
        </w:rPr>
        <w:t xml:space="preserve">the </w:t>
      </w:r>
      <w:r w:rsidRPr="0029217A">
        <w:rPr>
          <w:lang w:val="en-CA"/>
        </w:rPr>
        <w:t xml:space="preserve">Contract Documents, </w:t>
      </w:r>
      <w:r>
        <w:rPr>
          <w:lang w:val="en-CA"/>
        </w:rPr>
        <w:t xml:space="preserve">the </w:t>
      </w:r>
      <w:r w:rsidRPr="0029217A">
        <w:rPr>
          <w:lang w:val="en-CA"/>
        </w:rPr>
        <w:t xml:space="preserve">Consultant shall pay </w:t>
      </w:r>
      <w:r>
        <w:rPr>
          <w:lang w:val="en-CA"/>
        </w:rPr>
        <w:t xml:space="preserve">for the </w:t>
      </w:r>
      <w:r w:rsidRPr="0029217A">
        <w:rPr>
          <w:lang w:val="en-CA"/>
        </w:rPr>
        <w:t>cost of examination and replacement.</w:t>
      </w:r>
    </w:p>
    <w:p w14:paraId="14E7A27A" w14:textId="77777777" w:rsidR="000C125E" w:rsidRPr="00AE4584" w:rsidRDefault="000C125E" w:rsidP="000C125E">
      <w:pPr>
        <w:pStyle w:val="Heading3"/>
        <w:tabs>
          <w:tab w:val="num" w:pos="-2160"/>
        </w:tabs>
        <w:rPr>
          <w:lang w:val="en-CA"/>
        </w:rPr>
      </w:pPr>
      <w:r w:rsidRPr="00AE4584">
        <w:rPr>
          <w:lang w:val="en-CA"/>
        </w:rPr>
        <w:t>Access to Work</w:t>
      </w:r>
    </w:p>
    <w:p w14:paraId="1550D1D4" w14:textId="77777777" w:rsidR="000C125E" w:rsidRPr="0029217A" w:rsidRDefault="000C125E" w:rsidP="000C125E">
      <w:pPr>
        <w:pStyle w:val="Heading4"/>
        <w:tabs>
          <w:tab w:val="clear" w:pos="2127"/>
          <w:tab w:val="left" w:pos="2160"/>
        </w:tabs>
        <w:ind w:left="2160"/>
        <w:rPr>
          <w:lang w:val="en-CA"/>
        </w:rPr>
      </w:pPr>
      <w:r w:rsidRPr="0029217A">
        <w:rPr>
          <w:lang w:val="en-CA"/>
        </w:rPr>
        <w:t>Allow inspection</w:t>
      </w:r>
      <w:r w:rsidR="00512B30">
        <w:rPr>
          <w:lang w:val="en-CA"/>
        </w:rPr>
        <w:t xml:space="preserve"> and </w:t>
      </w:r>
      <w:r w:rsidRPr="0029217A">
        <w:rPr>
          <w:lang w:val="en-CA"/>
        </w:rPr>
        <w:t xml:space="preserve">testing agencies access to </w:t>
      </w:r>
      <w:r w:rsidR="00512B30">
        <w:rPr>
          <w:lang w:val="en-CA"/>
        </w:rPr>
        <w:t xml:space="preserve">the </w:t>
      </w:r>
      <w:r w:rsidRPr="0029217A">
        <w:rPr>
          <w:lang w:val="en-CA"/>
        </w:rPr>
        <w:t>Work,</w:t>
      </w:r>
      <w:r w:rsidR="00512B30">
        <w:rPr>
          <w:lang w:val="en-CA"/>
        </w:rPr>
        <w:t xml:space="preserve"> and to</w:t>
      </w:r>
      <w:r w:rsidRPr="0029217A">
        <w:rPr>
          <w:lang w:val="en-CA"/>
        </w:rPr>
        <w:t xml:space="preserve"> </w:t>
      </w:r>
      <w:r w:rsidR="00512B30" w:rsidRPr="0029217A">
        <w:rPr>
          <w:lang w:val="en-CA"/>
        </w:rPr>
        <w:t>off-site</w:t>
      </w:r>
      <w:r w:rsidRPr="0029217A">
        <w:rPr>
          <w:lang w:val="en-CA"/>
        </w:rPr>
        <w:t xml:space="preserve"> manufacturing and fabrication plants.</w:t>
      </w:r>
    </w:p>
    <w:p w14:paraId="588E6BA2" w14:textId="77777777" w:rsidR="000C125E" w:rsidRDefault="000C125E" w:rsidP="000C125E">
      <w:pPr>
        <w:pStyle w:val="Heading4"/>
        <w:tabs>
          <w:tab w:val="clear" w:pos="2127"/>
          <w:tab w:val="left" w:pos="2160"/>
        </w:tabs>
        <w:ind w:left="2160"/>
        <w:rPr>
          <w:ins w:id="150" w:author="Johnny Pang" w:date="2022-04-16T14:44:00Z"/>
          <w:lang w:val="en-CA"/>
        </w:rPr>
      </w:pPr>
      <w:r w:rsidRPr="0029217A">
        <w:rPr>
          <w:lang w:val="en-CA"/>
        </w:rPr>
        <w:t>Co-operate to provide reasonable facilities</w:t>
      </w:r>
      <w:ins w:id="151" w:author="Liam Sykes" w:date="2022-03-18T15:14:00Z">
        <w:r w:rsidR="00243AFE">
          <w:rPr>
            <w:lang w:val="en-CA"/>
          </w:rPr>
          <w:t xml:space="preserve"> and the health and safety equipment necessary</w:t>
        </w:r>
      </w:ins>
      <w:r w:rsidRPr="0029217A">
        <w:rPr>
          <w:lang w:val="en-CA"/>
        </w:rPr>
        <w:t xml:space="preserve"> for such access.</w:t>
      </w:r>
    </w:p>
    <w:p w14:paraId="6AC419D7" w14:textId="77777777" w:rsidR="00F52AEA" w:rsidRPr="00705A20" w:rsidRDefault="00F52AEA">
      <w:pPr>
        <w:pStyle w:val="Heading3"/>
        <w:rPr>
          <w:lang w:val="en-CA"/>
        </w:rPr>
        <w:pPrChange w:id="152" w:author="Johnny Pang" w:date="2022-04-16T14:44:00Z">
          <w:pPr>
            <w:pStyle w:val="Heading4"/>
            <w:tabs>
              <w:tab w:val="clear" w:pos="2127"/>
              <w:tab w:val="left" w:pos="2160"/>
            </w:tabs>
            <w:ind w:left="2160"/>
          </w:pPr>
        </w:pPrChange>
      </w:pPr>
      <w:ins w:id="153" w:author="Johnny Pang" w:date="2022-04-16T14:44:00Z">
        <w:r>
          <w:rPr>
            <w:lang w:val="en-CA"/>
          </w:rPr>
          <w:t>Reports</w:t>
        </w:r>
      </w:ins>
    </w:p>
    <w:p w14:paraId="00202DD8" w14:textId="77777777" w:rsidR="000C125E" w:rsidRPr="00705A20" w:rsidDel="00F52AEA" w:rsidRDefault="00512B30">
      <w:pPr>
        <w:pStyle w:val="Heading3"/>
        <w:rPr>
          <w:del w:id="154" w:author="Johnny Pang" w:date="2022-04-16T14:44:00Z"/>
        </w:rPr>
        <w:pPrChange w:id="155" w:author="Johnny Pang" w:date="2022-04-16T14:44:00Z">
          <w:pPr>
            <w:pStyle w:val="Heading3"/>
            <w:tabs>
              <w:tab w:val="num" w:pos="-2160"/>
            </w:tabs>
          </w:pPr>
        </w:pPrChange>
      </w:pPr>
      <w:del w:id="156" w:author="Johnny Pang" w:date="2022-04-16T14:44:00Z">
        <w:r w:rsidRPr="00F52AEA" w:rsidDel="00F52AEA">
          <w:rPr>
            <w:rPrChange w:id="157" w:author="Johnny Pang" w:date="2022-04-16T14:44:00Z">
              <w:rPr>
                <w:lang w:val="en-CA"/>
              </w:rPr>
            </w:rPrChange>
          </w:rPr>
          <w:br w:type="page"/>
        </w:r>
        <w:r w:rsidR="000C125E" w:rsidRPr="00F52AEA" w:rsidDel="00F52AEA">
          <w:rPr>
            <w:rPrChange w:id="158" w:author="Johnny Pang" w:date="2022-04-16T14:44:00Z">
              <w:rPr>
                <w:lang w:val="en-CA"/>
              </w:rPr>
            </w:rPrChange>
          </w:rPr>
          <w:delText>Reports</w:delText>
        </w:r>
      </w:del>
    </w:p>
    <w:p w14:paraId="6D8B57C3" w14:textId="77777777" w:rsidR="00AE0246" w:rsidRDefault="00AE0246" w:rsidP="00AE0246">
      <w:pPr>
        <w:pStyle w:val="Heading4"/>
      </w:pPr>
      <w:r>
        <w:t xml:space="preserve">Submit electronic copies of the inspection and test reports to the Consultant within </w:t>
      </w:r>
      <w:r w:rsidR="00FF6A29">
        <w:t xml:space="preserve">five </w:t>
      </w:r>
      <w:r>
        <w:t>(</w:t>
      </w:r>
      <w:r w:rsidR="00FF6A29">
        <w:t>5</w:t>
      </w:r>
      <w:r>
        <w:t xml:space="preserve">) Working </w:t>
      </w:r>
      <w:r w:rsidR="0038363F">
        <w:t>D</w:t>
      </w:r>
      <w:r>
        <w:t xml:space="preserve">ays after </w:t>
      </w:r>
      <w:r w:rsidR="00FF6A29">
        <w:t>receipt of inspection and test reports</w:t>
      </w:r>
      <w:r>
        <w:t xml:space="preserve">.  Provide partial testing results as they become available. </w:t>
      </w:r>
    </w:p>
    <w:p w14:paraId="15B2B8B3" w14:textId="77777777" w:rsidR="001B51A6" w:rsidRDefault="001B51A6" w:rsidP="001B51A6">
      <w:pPr>
        <w:pStyle w:val="Heading4"/>
        <w:tabs>
          <w:tab w:val="clear" w:pos="2127"/>
          <w:tab w:val="left" w:pos="2160"/>
        </w:tabs>
        <w:ind w:left="2160"/>
        <w:rPr>
          <w:lang w:val="en-CA"/>
        </w:rPr>
      </w:pPr>
      <w:r w:rsidRPr="0029217A">
        <w:rPr>
          <w:lang w:val="en-CA"/>
        </w:rPr>
        <w:t xml:space="preserve">Provide </w:t>
      </w:r>
      <w:r w:rsidR="00AE0246">
        <w:rPr>
          <w:lang w:val="en-CA"/>
        </w:rPr>
        <w:t>a</w:t>
      </w:r>
      <w:r w:rsidR="00484AE4">
        <w:rPr>
          <w:lang w:val="en-CA"/>
        </w:rPr>
        <w:t xml:space="preserve">n electronic </w:t>
      </w:r>
      <w:r w:rsidRPr="0029217A">
        <w:rPr>
          <w:lang w:val="en-CA"/>
        </w:rPr>
        <w:t xml:space="preserve">copy to </w:t>
      </w:r>
      <w:r w:rsidR="00AE0246">
        <w:rPr>
          <w:lang w:val="en-CA"/>
        </w:rPr>
        <w:t xml:space="preserve">the </w:t>
      </w:r>
      <w:r w:rsidRPr="0029217A">
        <w:rPr>
          <w:lang w:val="en-CA"/>
        </w:rPr>
        <w:t xml:space="preserve">Subcontractor of </w:t>
      </w:r>
      <w:r w:rsidR="00AE0246">
        <w:rPr>
          <w:lang w:val="en-CA"/>
        </w:rPr>
        <w:t xml:space="preserve">the </w:t>
      </w:r>
      <w:r w:rsidRPr="0029217A">
        <w:rPr>
          <w:lang w:val="en-CA"/>
        </w:rPr>
        <w:t xml:space="preserve">work being inspected or tested, </w:t>
      </w:r>
      <w:r w:rsidR="00AE0246">
        <w:rPr>
          <w:lang w:val="en-CA"/>
        </w:rPr>
        <w:t xml:space="preserve">or the </w:t>
      </w:r>
      <w:r w:rsidRPr="0029217A">
        <w:rPr>
          <w:lang w:val="en-CA"/>
        </w:rPr>
        <w:t>manufacturer or fabricator of material being inspected or tested.</w:t>
      </w:r>
    </w:p>
    <w:p w14:paraId="04645943" w14:textId="77777777" w:rsidR="001B51A6" w:rsidRPr="0029217A" w:rsidRDefault="001B51A6" w:rsidP="001B51A6">
      <w:pPr>
        <w:pStyle w:val="Heading4"/>
        <w:tabs>
          <w:tab w:val="clear" w:pos="2127"/>
          <w:tab w:val="left" w:pos="2160"/>
        </w:tabs>
        <w:ind w:left="2160"/>
        <w:rPr>
          <w:lang w:val="en-CA"/>
        </w:rPr>
      </w:pPr>
      <w:r w:rsidRPr="0029217A">
        <w:rPr>
          <w:lang w:val="en-CA"/>
        </w:rPr>
        <w:t xml:space="preserve">Include </w:t>
      </w:r>
      <w:r w:rsidR="00AE0246">
        <w:rPr>
          <w:lang w:val="en-CA"/>
        </w:rPr>
        <w:t xml:space="preserve">a </w:t>
      </w:r>
      <w:r w:rsidRPr="0029217A">
        <w:rPr>
          <w:lang w:val="en-CA"/>
        </w:rPr>
        <w:t xml:space="preserve">copy of all inspection and test reports in </w:t>
      </w:r>
      <w:r>
        <w:rPr>
          <w:lang w:val="en-CA"/>
        </w:rPr>
        <w:t xml:space="preserve">the </w:t>
      </w:r>
      <w:r w:rsidRPr="0029217A">
        <w:rPr>
          <w:lang w:val="en-CA"/>
        </w:rPr>
        <w:t>commissioning manuals as per</w:t>
      </w:r>
      <w:r w:rsidRPr="00E02BD3">
        <w:rPr>
          <w:rFonts w:ascii="Arial" w:hAnsi="Arial"/>
        </w:rPr>
        <w:t xml:space="preserve"> </w:t>
      </w:r>
      <w:r w:rsidRPr="0029217A">
        <w:t xml:space="preserve">Section 01425 - Computerized Maintenance Management System Data Requirements, </w:t>
      </w:r>
      <w:r>
        <w:t xml:space="preserve">and </w:t>
      </w:r>
      <w:r w:rsidRPr="0029217A">
        <w:t xml:space="preserve">Section 01810 – Equipment Testing and </w:t>
      </w:r>
      <w:r>
        <w:t>F</w:t>
      </w:r>
      <w:r w:rsidRPr="0029217A">
        <w:t>acility Commissioning.</w:t>
      </w:r>
    </w:p>
    <w:p w14:paraId="18C11597" w14:textId="77777777" w:rsidR="00C1513C" w:rsidRPr="00AD2096" w:rsidRDefault="00C1513C" w:rsidP="000C125E">
      <w:pPr>
        <w:pStyle w:val="Heading2"/>
      </w:pPr>
      <w:r w:rsidRPr="00AD2096">
        <w:t>Quality Control</w:t>
      </w:r>
    </w:p>
    <w:p w14:paraId="426608D0" w14:textId="77777777" w:rsidR="00F7645C" w:rsidRPr="001407CA" w:rsidRDefault="00C1513C" w:rsidP="00F7645C">
      <w:pPr>
        <w:pStyle w:val="Heading3"/>
        <w:tabs>
          <w:tab w:val="clear" w:pos="1418"/>
          <w:tab w:val="num" w:pos="1440"/>
        </w:tabs>
      </w:pPr>
      <w:r w:rsidRPr="00AD2096">
        <w:t xml:space="preserve">The Contractor shall provide a written </w:t>
      </w:r>
      <w:r w:rsidR="00D6500F">
        <w:t>site</w:t>
      </w:r>
      <w:ins w:id="159" w:author="Liam Sykes" w:date="2022-03-18T15:19:00Z">
        <w:r w:rsidR="00A27BE5">
          <w:t>-</w:t>
        </w:r>
      </w:ins>
      <w:del w:id="160" w:author="Liam Sykes" w:date="2022-03-18T15:19:00Z">
        <w:r w:rsidR="00D6500F" w:rsidDel="00A27BE5">
          <w:delText xml:space="preserve"> </w:delText>
        </w:r>
      </w:del>
      <w:r w:rsidR="00D6500F">
        <w:t xml:space="preserve">specific </w:t>
      </w:r>
      <w:r w:rsidRPr="00AD2096">
        <w:t xml:space="preserve">quality control program </w:t>
      </w:r>
      <w:r w:rsidR="004025DC">
        <w:t xml:space="preserve">to the Consultant </w:t>
      </w:r>
      <w:r w:rsidRPr="00AD2096">
        <w:t xml:space="preserve">within </w:t>
      </w:r>
      <w:del w:id="161" w:author="Liam Sykes" w:date="2022-03-18T15:14:00Z">
        <w:r w:rsidR="00EB0CF3" w:rsidRPr="00243AFE" w:rsidDel="00243AFE">
          <w:rPr>
            <w:rPrChange w:id="162" w:author="Liam Sykes" w:date="2022-03-18T15:14:00Z">
              <w:rPr>
                <w:highlight w:val="yellow"/>
              </w:rPr>
            </w:rPrChange>
          </w:rPr>
          <w:delText>[</w:delText>
        </w:r>
      </w:del>
      <w:r w:rsidR="00C612CE" w:rsidRPr="00243AFE">
        <w:rPr>
          <w:rPrChange w:id="163" w:author="Liam Sykes" w:date="2022-03-18T15:14:00Z">
            <w:rPr>
              <w:highlight w:val="yellow"/>
            </w:rPr>
          </w:rPrChange>
        </w:rPr>
        <w:t>30</w:t>
      </w:r>
      <w:del w:id="164" w:author="Liam Sykes" w:date="2022-03-18T15:14:00Z">
        <w:r w:rsidR="00EB0CF3" w:rsidRPr="00243AFE" w:rsidDel="00243AFE">
          <w:rPr>
            <w:rPrChange w:id="165" w:author="Liam Sykes" w:date="2022-03-18T15:14:00Z">
              <w:rPr>
                <w:highlight w:val="yellow"/>
              </w:rPr>
            </w:rPrChange>
          </w:rPr>
          <w:delText>]</w:delText>
        </w:r>
      </w:del>
      <w:r w:rsidRPr="00AD2096">
        <w:t xml:space="preserve"> </w:t>
      </w:r>
      <w:r w:rsidR="0019623E" w:rsidRPr="00AD2096">
        <w:t>D</w:t>
      </w:r>
      <w:r w:rsidRPr="00AD2096">
        <w:t xml:space="preserve">ays after </w:t>
      </w:r>
      <w:r w:rsidR="0019623E" w:rsidRPr="00AD2096">
        <w:t xml:space="preserve">the </w:t>
      </w:r>
      <w:r w:rsidRPr="00AD2096">
        <w:t xml:space="preserve">award of </w:t>
      </w:r>
      <w:r w:rsidR="0019623E" w:rsidRPr="00AD2096">
        <w:t>the C</w:t>
      </w:r>
      <w:r w:rsidRPr="00AD2096">
        <w:t xml:space="preserve">ontract demonstrating how the Contractor’s responsibilities for </w:t>
      </w:r>
      <w:r w:rsidR="00FD7365" w:rsidRPr="00AD2096">
        <w:t>Q</w:t>
      </w:r>
      <w:r w:rsidRPr="00AD2096">
        <w:t xml:space="preserve">uality </w:t>
      </w:r>
      <w:r w:rsidR="00FD7365" w:rsidRPr="00AD2096">
        <w:t>C</w:t>
      </w:r>
      <w:r w:rsidRPr="00AD2096">
        <w:t>ontrol will be fulfilled.</w:t>
      </w:r>
      <w:r w:rsidR="00900712" w:rsidRPr="00900712">
        <w:t xml:space="preserve"> </w:t>
      </w:r>
      <w:r w:rsidR="00F7645C">
        <w:t>Onsite activity may not start until an acceptable Quality Control Program has been provided.</w:t>
      </w:r>
    </w:p>
    <w:p w14:paraId="5F6CEDED" w14:textId="77777777" w:rsidR="00FA5B58" w:rsidRDefault="00FA5B58" w:rsidP="00AD2096">
      <w:pPr>
        <w:pStyle w:val="Heading3"/>
      </w:pPr>
      <w:r>
        <w:t>The Contractor</w:t>
      </w:r>
      <w:r w:rsidR="00A95265">
        <w:t>’</w:t>
      </w:r>
      <w:r>
        <w:t xml:space="preserve">s </w:t>
      </w:r>
      <w:r w:rsidR="00C612CE">
        <w:t>s</w:t>
      </w:r>
      <w:r w:rsidR="007245DD">
        <w:t>ite</w:t>
      </w:r>
      <w:ins w:id="166" w:author="Liam Sykes" w:date="2022-03-18T15:15:00Z">
        <w:r w:rsidR="00243AFE">
          <w:t>-</w:t>
        </w:r>
      </w:ins>
      <w:del w:id="167" w:author="Liam Sykes" w:date="2022-03-18T15:15:00Z">
        <w:r w:rsidR="007245DD" w:rsidDel="00243AFE">
          <w:delText xml:space="preserve"> </w:delText>
        </w:r>
      </w:del>
      <w:r w:rsidR="00C612CE">
        <w:t>s</w:t>
      </w:r>
      <w:r w:rsidR="007245DD">
        <w:t xml:space="preserve">pecific </w:t>
      </w:r>
      <w:r w:rsidR="00C612CE">
        <w:t>q</w:t>
      </w:r>
      <w:r>
        <w:t xml:space="preserve">uality </w:t>
      </w:r>
      <w:r w:rsidR="00C612CE">
        <w:t>c</w:t>
      </w:r>
      <w:r>
        <w:t xml:space="preserve">ontrol </w:t>
      </w:r>
      <w:r w:rsidR="00C612CE">
        <w:t>p</w:t>
      </w:r>
      <w:r>
        <w:t xml:space="preserve">rogram </w:t>
      </w:r>
      <w:r w:rsidR="00CD0D9F">
        <w:t xml:space="preserve">should </w:t>
      </w:r>
      <w:r w:rsidR="00484AE4">
        <w:t>incorporate the following</w:t>
      </w:r>
      <w:r w:rsidR="00CD0D9F">
        <w:t>:</w:t>
      </w:r>
    </w:p>
    <w:p w14:paraId="70F0792F" w14:textId="77777777" w:rsidR="000F5116" w:rsidRDefault="00C612CE" w:rsidP="000F5116">
      <w:pPr>
        <w:pStyle w:val="Heading4"/>
      </w:pPr>
      <w:r>
        <w:t>H</w:t>
      </w:r>
      <w:r w:rsidR="000F5116">
        <w:t>igh level requirements for sampling, testing</w:t>
      </w:r>
      <w:r w:rsidR="000F5116" w:rsidRPr="00CD0D9F">
        <w:t xml:space="preserve">, </w:t>
      </w:r>
      <w:r w:rsidR="000F5116">
        <w:t xml:space="preserve">and placement of construction materials, including but not limited to concrete, asphalt and aggregates. </w:t>
      </w:r>
    </w:p>
    <w:p w14:paraId="5465E2FB" w14:textId="77777777" w:rsidR="004025DC" w:rsidRDefault="004025DC" w:rsidP="000A5851">
      <w:pPr>
        <w:pStyle w:val="Heading4"/>
      </w:pPr>
      <w:r>
        <w:t>Quality Control P</w:t>
      </w:r>
      <w:r w:rsidR="00D6500F">
        <w:t>ersonnel</w:t>
      </w:r>
      <w:r w:rsidR="00900712">
        <w:t xml:space="preserve"> </w:t>
      </w:r>
      <w:r w:rsidRPr="004025DC">
        <w:t xml:space="preserve"> </w:t>
      </w:r>
    </w:p>
    <w:p w14:paraId="63C18808" w14:textId="77777777" w:rsidR="00226C2E" w:rsidRDefault="00226C2E" w:rsidP="000A5851">
      <w:pPr>
        <w:pStyle w:val="Heading5"/>
      </w:pPr>
      <w:r>
        <w:lastRenderedPageBreak/>
        <w:t xml:space="preserve">The Contractor shall </w:t>
      </w:r>
      <w:r w:rsidR="00900712">
        <w:t xml:space="preserve">appoint </w:t>
      </w:r>
      <w:r w:rsidR="003810BA">
        <w:t>competent</w:t>
      </w:r>
      <w:r>
        <w:t xml:space="preserve"> quality control personnel</w:t>
      </w:r>
      <w:r w:rsidR="00900712">
        <w:t xml:space="preserve"> for </w:t>
      </w:r>
      <w:r w:rsidR="003810BA">
        <w:t xml:space="preserve">the management of the requirements and application of </w:t>
      </w:r>
      <w:r w:rsidR="00900712">
        <w:t>quality control</w:t>
      </w:r>
      <w:r w:rsidR="003810BA">
        <w:t xml:space="preserve"> measures</w:t>
      </w:r>
      <w:r>
        <w:t>.</w:t>
      </w:r>
    </w:p>
    <w:p w14:paraId="128C7460" w14:textId="77777777" w:rsidR="00CD0D9F" w:rsidRDefault="004447BC" w:rsidP="000A5851">
      <w:pPr>
        <w:pStyle w:val="Heading5"/>
      </w:pPr>
      <w:r>
        <w:t>Include the roles and responsibilities of the quality control personnel</w:t>
      </w:r>
      <w:r w:rsidR="0038363F">
        <w:t>.</w:t>
      </w:r>
      <w:r>
        <w:t xml:space="preserve"> </w:t>
      </w:r>
    </w:p>
    <w:p w14:paraId="315935B5" w14:textId="77777777" w:rsidR="00D6500F" w:rsidRDefault="00D6500F" w:rsidP="00CD0D9F">
      <w:pPr>
        <w:pStyle w:val="Heading4"/>
      </w:pPr>
      <w:r>
        <w:t>Quality</w:t>
      </w:r>
      <w:r w:rsidR="00226C2E">
        <w:t xml:space="preserve"> Control </w:t>
      </w:r>
      <w:r>
        <w:t>Communications</w:t>
      </w:r>
      <w:r w:rsidR="00226C2E">
        <w:t xml:space="preserve"> </w:t>
      </w:r>
    </w:p>
    <w:p w14:paraId="466E2863" w14:textId="77777777" w:rsidR="00CD0D9F" w:rsidRDefault="00CD0D9F" w:rsidP="00CD0D9F">
      <w:pPr>
        <w:pStyle w:val="Heading4"/>
      </w:pPr>
      <w:r>
        <w:t>Sampling Requirements</w:t>
      </w:r>
    </w:p>
    <w:p w14:paraId="0B102A52" w14:textId="77777777" w:rsidR="00900712" w:rsidRDefault="00CD0D9F" w:rsidP="00900712">
      <w:pPr>
        <w:pStyle w:val="Heading4"/>
      </w:pPr>
      <w:r>
        <w:t xml:space="preserve">Inspection </w:t>
      </w:r>
      <w:r w:rsidR="002B0606">
        <w:t xml:space="preserve">and Testing </w:t>
      </w:r>
      <w:r>
        <w:t xml:space="preserve">Requirements </w:t>
      </w:r>
    </w:p>
    <w:p w14:paraId="063442CA" w14:textId="77777777" w:rsidR="00CD0D9F" w:rsidRDefault="00900712" w:rsidP="00CD0D9F">
      <w:pPr>
        <w:pStyle w:val="Heading4"/>
      </w:pPr>
      <w:r>
        <w:t>Reporting Requirements</w:t>
      </w:r>
      <w:r w:rsidR="003810BA">
        <w:t xml:space="preserve"> and Timelines for Submissions </w:t>
      </w:r>
    </w:p>
    <w:p w14:paraId="1DF2FF4D" w14:textId="77777777" w:rsidR="000F5116" w:rsidRDefault="00D6500F" w:rsidP="000A5851">
      <w:pPr>
        <w:pStyle w:val="Heading4"/>
      </w:pPr>
      <w:r>
        <w:t xml:space="preserve">Addressing </w:t>
      </w:r>
      <w:r w:rsidR="007D0BC3">
        <w:t>N</w:t>
      </w:r>
      <w:r>
        <w:t>on</w:t>
      </w:r>
      <w:r w:rsidR="00A95265">
        <w:t>-</w:t>
      </w:r>
      <w:r>
        <w:t>conformances</w:t>
      </w:r>
    </w:p>
    <w:p w14:paraId="0E38DE21" w14:textId="77777777" w:rsidR="005B479B" w:rsidRDefault="005B479B" w:rsidP="007245DD">
      <w:pPr>
        <w:pStyle w:val="Heading3"/>
      </w:pPr>
      <w:r>
        <w:t>Inspection and Testing</w:t>
      </w:r>
    </w:p>
    <w:p w14:paraId="36AE5176" w14:textId="77777777" w:rsidR="005B479B" w:rsidRPr="005B479B" w:rsidRDefault="000F5116" w:rsidP="005B479B">
      <w:pPr>
        <w:pStyle w:val="Heading4"/>
      </w:pPr>
      <w:r>
        <w:t xml:space="preserve">The </w:t>
      </w:r>
      <w:r w:rsidR="009A47B6">
        <w:t xml:space="preserve">Region </w:t>
      </w:r>
      <w:r>
        <w:t xml:space="preserve">may request </w:t>
      </w:r>
      <w:r w:rsidRPr="005B479B">
        <w:t xml:space="preserve">the Contractor </w:t>
      </w:r>
      <w:r>
        <w:t xml:space="preserve">to </w:t>
      </w:r>
      <w:r w:rsidRPr="005B479B">
        <w:t xml:space="preserve">provide reasonable assistance and arrangements for </w:t>
      </w:r>
      <w:r>
        <w:t xml:space="preserve">an </w:t>
      </w:r>
      <w:r w:rsidRPr="005B479B">
        <w:t>inspection to take place.</w:t>
      </w:r>
      <w:r>
        <w:t xml:space="preserve"> R</w:t>
      </w:r>
      <w:r w:rsidR="005B479B" w:rsidRPr="005B479B">
        <w:t>easonable</w:t>
      </w:r>
      <w:r>
        <w:t xml:space="preserve"> notice</w:t>
      </w:r>
      <w:r w:rsidR="005B479B" w:rsidRPr="005B479B">
        <w:t xml:space="preserve"> </w:t>
      </w:r>
      <w:r>
        <w:t xml:space="preserve">shall be provided to the Contractor of at least </w:t>
      </w:r>
      <w:r w:rsidR="005B479B" w:rsidRPr="005B479B">
        <w:t>twenty-four (24) hours</w:t>
      </w:r>
      <w:r>
        <w:t xml:space="preserve"> in advance. </w:t>
      </w:r>
    </w:p>
    <w:p w14:paraId="5877DB8E" w14:textId="77777777" w:rsidR="005B479B" w:rsidRDefault="000E3D54" w:rsidP="005B479B">
      <w:pPr>
        <w:pStyle w:val="Heading4"/>
      </w:pPr>
      <w:r>
        <w:t>T</w:t>
      </w:r>
      <w:r w:rsidR="005B479B" w:rsidRPr="005B479B">
        <w:t>he Contractor shall supply copies of all test</w:t>
      </w:r>
      <w:r>
        <w:t xml:space="preserve">ing and sampling results </w:t>
      </w:r>
      <w:r w:rsidR="007245DD">
        <w:t xml:space="preserve">for </w:t>
      </w:r>
      <w:r w:rsidR="005B479B" w:rsidRPr="005B479B">
        <w:t>all materials to be u</w:t>
      </w:r>
      <w:r w:rsidR="009A47B6">
        <w:t>sed in the construction of the W</w:t>
      </w:r>
      <w:r w:rsidR="005B479B" w:rsidRPr="005B479B">
        <w:t xml:space="preserve">ork, indicating that materials comply with the Specifications. Such tests shall be made by a testing company which has been approved by the Consultant and shall be at the Contractor's expense. </w:t>
      </w:r>
    </w:p>
    <w:p w14:paraId="092EBF90" w14:textId="77777777" w:rsidR="009A47B6" w:rsidRPr="009A47B6" w:rsidRDefault="009A47B6" w:rsidP="009A47B6">
      <w:pPr>
        <w:pStyle w:val="Heading4"/>
      </w:pPr>
      <w:r w:rsidRPr="009A47B6">
        <w:t>If the Contractor covers or permits to be covered any items of Work that have been designated for special tests, inspections or approvals before such is made, the Contractor shall uncover such Work, have inspections or tests satisfactorily completed and make good such Work at no additional cost to the Region.</w:t>
      </w:r>
    </w:p>
    <w:p w14:paraId="6177BD25" w14:textId="77777777" w:rsidR="000E3D54" w:rsidRDefault="000E3D54" w:rsidP="005B479B">
      <w:pPr>
        <w:pStyle w:val="Heading4"/>
      </w:pPr>
      <w:r>
        <w:t>All sampling and testing shall be performed by an accredited facility or agency, a</w:t>
      </w:r>
      <w:r w:rsidR="0038363F">
        <w:t>s required and approved by the C</w:t>
      </w:r>
      <w:r>
        <w:t xml:space="preserve">onsultant.  </w:t>
      </w:r>
    </w:p>
    <w:p w14:paraId="49A0195F" w14:textId="77777777" w:rsidR="002B0606" w:rsidRDefault="002B0606" w:rsidP="004447BC">
      <w:pPr>
        <w:pStyle w:val="Heading4"/>
      </w:pPr>
      <w:r>
        <w:t>Any and all materials or manufactured products, including pip</w:t>
      </w:r>
      <w:r w:rsidR="004025DC">
        <w:t xml:space="preserve">e, may be tested by the </w:t>
      </w:r>
      <w:r w:rsidR="0038363F">
        <w:t>Region</w:t>
      </w:r>
      <w:r w:rsidR="004025DC">
        <w:t xml:space="preserve">. </w:t>
      </w:r>
      <w:r>
        <w:t>The Contractor shall, at</w:t>
      </w:r>
      <w:r w:rsidR="0038363F">
        <w:t xml:space="preserve"> their </w:t>
      </w:r>
      <w:r>
        <w:t>own expense, supply sa</w:t>
      </w:r>
      <w:r w:rsidR="00215B3F">
        <w:t>mples for quality assurance</w:t>
      </w:r>
      <w:r w:rsidR="007245DD">
        <w:t xml:space="preserve"> testing as directed for </w:t>
      </w:r>
      <w:r>
        <w:t xml:space="preserve">any and all materials or manufactured products which </w:t>
      </w:r>
      <w:r w:rsidR="00215B3F">
        <w:t xml:space="preserve">are being used </w:t>
      </w:r>
      <w:r>
        <w:t>or propose</w:t>
      </w:r>
      <w:r w:rsidR="00215B3F">
        <w:t>d</w:t>
      </w:r>
      <w:r>
        <w:t xml:space="preserve"> to</w:t>
      </w:r>
      <w:r w:rsidR="00215B3F">
        <w:t xml:space="preserve"> be</w:t>
      </w:r>
      <w:r>
        <w:t xml:space="preserve"> use</w:t>
      </w:r>
      <w:r w:rsidR="00215B3F">
        <w:t>d</w:t>
      </w:r>
      <w:r w:rsidR="0038363F">
        <w:t xml:space="preserve"> in the W</w:t>
      </w:r>
      <w:r w:rsidR="00215B3F">
        <w:t>ork</w:t>
      </w:r>
      <w:r w:rsidR="000E3D54">
        <w:t>. The Contractor</w:t>
      </w:r>
      <w:r w:rsidR="00215B3F">
        <w:t xml:space="preserve"> </w:t>
      </w:r>
      <w:r>
        <w:t xml:space="preserve">shall not be entitled to any extra </w:t>
      </w:r>
      <w:r w:rsidR="007245DD">
        <w:t xml:space="preserve">compensation </w:t>
      </w:r>
      <w:r>
        <w:t xml:space="preserve">nor any extension of </w:t>
      </w:r>
      <w:r w:rsidR="00A95265">
        <w:t xml:space="preserve">Contract </w:t>
      </w:r>
      <w:r>
        <w:t xml:space="preserve">time  to complete the </w:t>
      </w:r>
      <w:r w:rsidR="0038363F">
        <w:t>W</w:t>
      </w:r>
      <w:r>
        <w:t>ork</w:t>
      </w:r>
      <w:r w:rsidR="00A95265">
        <w:t xml:space="preserve"> </w:t>
      </w:r>
      <w:r>
        <w:t xml:space="preserve">as a result of any delays </w:t>
      </w:r>
      <w:r w:rsidR="00A95265">
        <w:t>that</w:t>
      </w:r>
      <w:r>
        <w:t xml:space="preserve"> may be caused </w:t>
      </w:r>
      <w:r w:rsidR="00A95265">
        <w:t xml:space="preserve">due to </w:t>
      </w:r>
      <w:r>
        <w:t>compliance with the Specifications</w:t>
      </w:r>
      <w:r w:rsidR="00215B3F">
        <w:t>.</w:t>
      </w:r>
    </w:p>
    <w:p w14:paraId="1DFA1EB1" w14:textId="77777777" w:rsidR="002B0606" w:rsidRDefault="002B0606" w:rsidP="002B0606">
      <w:pPr>
        <w:pStyle w:val="Heading4"/>
      </w:pPr>
      <w:r>
        <w:t xml:space="preserve">Materials whose </w:t>
      </w:r>
      <w:r w:rsidR="000E3D54">
        <w:t>test results</w:t>
      </w:r>
      <w:r>
        <w:t xml:space="preserve"> fail to meet specified requirements and those materials which are rejected upon inspection shall not be permitted to remain on the </w:t>
      </w:r>
      <w:r w:rsidR="0038363F">
        <w:t>S</w:t>
      </w:r>
      <w:r>
        <w:t xml:space="preserve">ite and shall be immediately removed from the </w:t>
      </w:r>
      <w:r w:rsidR="004025DC">
        <w:t>Site</w:t>
      </w:r>
      <w:r>
        <w:t xml:space="preserve"> by the Contractor at their own expense. </w:t>
      </w:r>
    </w:p>
    <w:p w14:paraId="1F78233A" w14:textId="77777777" w:rsidR="002B0606" w:rsidRDefault="002B0606" w:rsidP="002B0606">
      <w:pPr>
        <w:pStyle w:val="Heading4"/>
      </w:pPr>
      <w:r>
        <w:t>In addition to the above items, the Contractor shall arrange and pay for the following:</w:t>
      </w:r>
    </w:p>
    <w:p w14:paraId="5EEC2104" w14:textId="77777777" w:rsidR="002B0606" w:rsidRPr="00273E94" w:rsidRDefault="002B0606" w:rsidP="000A5851">
      <w:pPr>
        <w:pStyle w:val="Heading5"/>
      </w:pPr>
      <w:r w:rsidRPr="002B0606">
        <w:t>Inspection and testing required by law, ordinances, rules, regulations or Authorities having jurisdiction</w:t>
      </w:r>
    </w:p>
    <w:p w14:paraId="23BB7218" w14:textId="77777777" w:rsidR="002B0606" w:rsidRDefault="002B0606" w:rsidP="000A5851">
      <w:pPr>
        <w:pStyle w:val="Heading5"/>
      </w:pPr>
      <w:r>
        <w:t>Inspection and testing performed exclusively for the Contractor's convenience</w:t>
      </w:r>
    </w:p>
    <w:p w14:paraId="6914BBD0" w14:textId="77777777" w:rsidR="002B0606" w:rsidRDefault="002B0606" w:rsidP="000A5851">
      <w:pPr>
        <w:pStyle w:val="Heading5"/>
      </w:pPr>
      <w:r>
        <w:t xml:space="preserve">Tests specified to be carried out by the Contractor under the supervision of the Consultant </w:t>
      </w:r>
    </w:p>
    <w:p w14:paraId="5B760423" w14:textId="77777777" w:rsidR="005B479B" w:rsidRDefault="005B479B" w:rsidP="005B479B">
      <w:pPr>
        <w:pStyle w:val="Heading3"/>
      </w:pPr>
      <w:r>
        <w:t>Acceptance of Materials</w:t>
      </w:r>
    </w:p>
    <w:p w14:paraId="598989EE" w14:textId="77777777" w:rsidR="005B479B" w:rsidRDefault="005B479B" w:rsidP="005B479B">
      <w:pPr>
        <w:pStyle w:val="Heading4"/>
      </w:pPr>
      <w:r>
        <w:t xml:space="preserve">During the process of unloading any equipment and materials, </w:t>
      </w:r>
      <w:r w:rsidR="00B435CA">
        <w:t xml:space="preserve">the Contractor shall </w:t>
      </w:r>
      <w:r>
        <w:t xml:space="preserve">inspect equipment and materials </w:t>
      </w:r>
      <w:r w:rsidR="004447BC">
        <w:t xml:space="preserve">for loss or damage in transit. </w:t>
      </w:r>
      <w:r w:rsidR="00B435CA">
        <w:t>The Contractor shall notify</w:t>
      </w:r>
      <w:r>
        <w:t xml:space="preserve"> the </w:t>
      </w:r>
      <w:r w:rsidR="00B435CA">
        <w:t xml:space="preserve">Consultant and the carrier </w:t>
      </w:r>
      <w:r>
        <w:t xml:space="preserve">of any loss or damage to the shipment. </w:t>
      </w:r>
    </w:p>
    <w:p w14:paraId="0C7D59CA" w14:textId="77777777" w:rsidR="005B479B" w:rsidRDefault="005B479B" w:rsidP="005B479B">
      <w:pPr>
        <w:pStyle w:val="Heading4"/>
      </w:pPr>
      <w:r>
        <w:t>All equipment and materials supplied by the Contractor and found faulty or defective upon delivery will be rejected by the Consultant and shall be replaced by the C</w:t>
      </w:r>
      <w:r w:rsidR="004447BC">
        <w:t>ontractor at their own expense. F</w:t>
      </w:r>
      <w:r>
        <w:t xml:space="preserve">ailure to discover </w:t>
      </w:r>
      <w:r w:rsidR="007245DD">
        <w:t xml:space="preserve">the </w:t>
      </w:r>
      <w:r>
        <w:t xml:space="preserve">same shall not relieve the Contractor of </w:t>
      </w:r>
      <w:r w:rsidR="007245DD">
        <w:t xml:space="preserve">their </w:t>
      </w:r>
      <w:r>
        <w:t xml:space="preserve">responsibility for removing all faulty materials supplied and replacing same with good materials which </w:t>
      </w:r>
      <w:r w:rsidR="0038363F">
        <w:t xml:space="preserve">the Contractor </w:t>
      </w:r>
      <w:r>
        <w:t xml:space="preserve">shall supply all at </w:t>
      </w:r>
      <w:r w:rsidR="009A47B6">
        <w:t>their</w:t>
      </w:r>
      <w:r>
        <w:t xml:space="preserve"> own cost and expense.</w:t>
      </w:r>
    </w:p>
    <w:p w14:paraId="3FEA4431" w14:textId="77777777" w:rsidR="005B479B" w:rsidRDefault="005B479B" w:rsidP="005B479B">
      <w:pPr>
        <w:pStyle w:val="Heading4"/>
      </w:pPr>
      <w:r>
        <w:lastRenderedPageBreak/>
        <w:t xml:space="preserve">The unloading of all equipment shall be carefully performed in an approved manner to avoid damage to such equipment.  Ample facilities shall be provided by the Contractor for handling the equipment. </w:t>
      </w:r>
    </w:p>
    <w:p w14:paraId="1946F348" w14:textId="77777777" w:rsidR="00C1513C" w:rsidRPr="00AD2096" w:rsidRDefault="0019623E" w:rsidP="009F2399">
      <w:pPr>
        <w:pStyle w:val="Heading3"/>
      </w:pPr>
      <w:r w:rsidRPr="00AD2096">
        <w:t>The Contractor shall b</w:t>
      </w:r>
      <w:r w:rsidR="00C1513C" w:rsidRPr="00AD2096">
        <w:t xml:space="preserve">ring to the attention of the </w:t>
      </w:r>
      <w:r w:rsidRPr="00AD2096">
        <w:t xml:space="preserve">Consultant </w:t>
      </w:r>
      <w:r w:rsidR="00C1513C" w:rsidRPr="00AD2096">
        <w:t>any condition</w:t>
      </w:r>
      <w:r w:rsidRPr="00AD2096">
        <w:t xml:space="preserve">, </w:t>
      </w:r>
      <w:r w:rsidR="00C1513C" w:rsidRPr="00AD2096">
        <w:t xml:space="preserve">equipment, or installation which may not be suitable for </w:t>
      </w:r>
      <w:r w:rsidR="009F2399">
        <w:t>it</w:t>
      </w:r>
      <w:r w:rsidRPr="00AD2096">
        <w:t xml:space="preserve">s </w:t>
      </w:r>
      <w:r w:rsidR="00C1513C" w:rsidRPr="00AD2096">
        <w:t>intended purpose.</w:t>
      </w:r>
    </w:p>
    <w:p w14:paraId="51EFBEB6" w14:textId="77777777" w:rsidR="00C1513C" w:rsidRPr="00AD2096" w:rsidRDefault="00C1513C" w:rsidP="000C125E">
      <w:pPr>
        <w:pStyle w:val="Heading1"/>
      </w:pPr>
      <w:r w:rsidRPr="000C125E">
        <w:t>PRODUCTS</w:t>
      </w:r>
      <w:r w:rsidRPr="00AD2096">
        <w:t xml:space="preserve"> (NOT USED)</w:t>
      </w:r>
    </w:p>
    <w:p w14:paraId="757436BD" w14:textId="77777777" w:rsidR="00C1513C" w:rsidRPr="00AD2096" w:rsidRDefault="00C1513C" w:rsidP="000C125E">
      <w:pPr>
        <w:pStyle w:val="Heading1"/>
      </w:pPr>
      <w:r w:rsidRPr="00AD2096">
        <w:t>EXECUTION (NOT USED)</w:t>
      </w:r>
    </w:p>
    <w:p w14:paraId="0664DCB6" w14:textId="77777777" w:rsidR="001B51A6" w:rsidRDefault="001B51A6" w:rsidP="008A26A6">
      <w:pPr>
        <w:pStyle w:val="Other"/>
        <w:spacing w:before="240"/>
        <w:jc w:val="center"/>
        <w:rPr>
          <w:rFonts w:ascii="Calibri" w:hAnsi="Calibri"/>
          <w:b/>
          <w:sz w:val="22"/>
          <w:szCs w:val="22"/>
        </w:rPr>
      </w:pPr>
    </w:p>
    <w:p w14:paraId="6673E2E5" w14:textId="77777777" w:rsidR="00F13982" w:rsidRPr="00C366D2" w:rsidRDefault="00F13982" w:rsidP="008A26A6">
      <w:pPr>
        <w:pStyle w:val="Other"/>
        <w:spacing w:before="240"/>
        <w:jc w:val="center"/>
        <w:rPr>
          <w:rFonts w:ascii="Calibri" w:hAnsi="Calibri"/>
          <w:b/>
          <w:sz w:val="22"/>
          <w:szCs w:val="22"/>
        </w:rPr>
      </w:pPr>
      <w:r w:rsidRPr="00C366D2">
        <w:rPr>
          <w:rFonts w:ascii="Calibri" w:hAnsi="Calibri"/>
          <w:b/>
          <w:sz w:val="22"/>
          <w:szCs w:val="22"/>
        </w:rPr>
        <w:t>END OF SECTION</w:t>
      </w:r>
    </w:p>
    <w:sectPr w:rsidR="00F13982" w:rsidRPr="00C366D2" w:rsidSect="00A96474">
      <w:headerReference w:type="even" r:id="rId16"/>
      <w:headerReference w:type="default" r:id="rId17"/>
      <w:headerReference w:type="first" r:id="rId18"/>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0" w:author="Liam Sykes" w:date="2022-03-18T15:16:00Z" w:initials="LS">
    <w:p w14:paraId="19D62528" w14:textId="77777777" w:rsidR="00243AFE" w:rsidRDefault="00243AFE">
      <w:pPr>
        <w:pStyle w:val="CommentText"/>
      </w:pPr>
      <w:r>
        <w:rPr>
          <w:rStyle w:val="CommentReference"/>
        </w:rPr>
        <w:annotationRef/>
      </w:r>
      <w:r>
        <w:t>NR added this to the measurement and payment section. Agree with verbiage, but believe it makes more sense being included under general.</w:t>
      </w:r>
    </w:p>
  </w:comment>
  <w:comment w:id="101" w:author="Radulovic, Nicole" w:date="2022-10-25T14:20:00Z" w:initials="RN">
    <w:p w14:paraId="475C3045" w14:textId="77777777" w:rsidR="00705A20" w:rsidRDefault="00705A20">
      <w:pPr>
        <w:pStyle w:val="CommentText"/>
      </w:pPr>
      <w:r>
        <w:rPr>
          <w:rStyle w:val="CommentReference"/>
        </w:rPr>
        <w:annotationRef/>
      </w:r>
      <w:r>
        <w:t>agreed</w:t>
      </w:r>
    </w:p>
  </w:comment>
  <w:comment w:id="124" w:author="Radulovic, Nicole" w:date="2022-10-25T14:21:00Z" w:initials="RN">
    <w:p w14:paraId="36B49E82" w14:textId="77777777" w:rsidR="00705A20" w:rsidRDefault="00705A20">
      <w:pPr>
        <w:pStyle w:val="CommentText"/>
      </w:pPr>
      <w:r>
        <w:rPr>
          <w:rStyle w:val="CommentReference"/>
        </w:rPr>
        <w:annotationRef/>
      </w:r>
      <w:r>
        <w:t>This wording is quite different from what we are using in C1, do we want to keep consistent or is there a specific reason for the revision to the template wording here?</w:t>
      </w:r>
    </w:p>
  </w:comment>
  <w:comment w:id="125" w:author="Johnny Pang" w:date="2022-11-29T11:32:00Z" w:initials="JP">
    <w:p w14:paraId="02276D13" w14:textId="77777777" w:rsidR="002F3E6A" w:rsidRDefault="002F3E6A" w:rsidP="00BE3431">
      <w:pPr>
        <w:pStyle w:val="CommentText"/>
      </w:pPr>
      <w:r>
        <w:rPr>
          <w:rStyle w:val="CommentReference"/>
        </w:rPr>
        <w:annotationRef/>
      </w:r>
      <w:r>
        <w:rPr>
          <w:lang w:val="en-CA"/>
        </w:rPr>
        <w:t>We are not stipulating a LS price but rather asking the Proponent to enter a cost for this item.</w:t>
      </w:r>
    </w:p>
  </w:comment>
  <w:comment w:id="132" w:author="Radulovic, Nicole" w:date="2022-10-25T14:23:00Z" w:initials="RN">
    <w:p w14:paraId="4A31BA17" w14:textId="658D18FE" w:rsidR="00705A20" w:rsidRDefault="00705A20">
      <w:pPr>
        <w:pStyle w:val="CommentText"/>
      </w:pPr>
      <w:r>
        <w:rPr>
          <w:rStyle w:val="CommentReference"/>
        </w:rPr>
        <w:annotationRef/>
      </w:r>
      <w:r>
        <w:t>Are we not  doing LS price? Why not?</w:t>
      </w:r>
    </w:p>
  </w:comment>
  <w:comment w:id="133" w:author="Johnny Pang" w:date="2022-11-29T11:34:00Z" w:initials="JP">
    <w:p w14:paraId="422422D4" w14:textId="77777777" w:rsidR="002F3E6A" w:rsidRDefault="002F3E6A" w:rsidP="0054526E">
      <w:pPr>
        <w:pStyle w:val="CommentText"/>
      </w:pPr>
      <w:r>
        <w:rPr>
          <w:rStyle w:val="CommentReference"/>
        </w:rPr>
        <w:annotationRef/>
      </w:r>
      <w:r>
        <w:rPr>
          <w:lang w:val="en-CA"/>
        </w:rPr>
        <w:t>We are doing LS price but not stipulated. The original language is referring to a LS price stipulated in the Bid Form (similar to Project Schedule) which is not the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D62528" w15:done="0"/>
  <w15:commentEx w15:paraId="475C3045" w15:paraIdParent="19D62528" w15:done="0"/>
  <w15:commentEx w15:paraId="36B49E82" w15:done="0"/>
  <w15:commentEx w15:paraId="02276D13" w15:paraIdParent="36B49E82" w15:done="0"/>
  <w15:commentEx w15:paraId="4A31BA17" w15:done="0"/>
  <w15:commentEx w15:paraId="422422D4" w15:paraIdParent="4A31BA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06C68" w16cex:dateUtc="2022-11-29T16:32:00Z"/>
  <w16cex:commentExtensible w16cex:durableId="27306CBF" w16cex:dateUtc="2022-11-29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D62528" w16cid:durableId="25DF20E1"/>
  <w16cid:commentId w16cid:paraId="475C3045" w16cid:durableId="27026F20"/>
  <w16cid:commentId w16cid:paraId="36B49E82" w16cid:durableId="27026F4D"/>
  <w16cid:commentId w16cid:paraId="02276D13" w16cid:durableId="27306C68"/>
  <w16cid:commentId w16cid:paraId="4A31BA17" w16cid:durableId="27026FDF"/>
  <w16cid:commentId w16cid:paraId="422422D4" w16cid:durableId="27306C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1AA3" w14:textId="77777777" w:rsidR="00383155" w:rsidRDefault="00383155">
      <w:r>
        <w:separator/>
      </w:r>
    </w:p>
  </w:endnote>
  <w:endnote w:type="continuationSeparator" w:id="0">
    <w:p w14:paraId="6EF1B726" w14:textId="77777777" w:rsidR="00383155" w:rsidRDefault="00383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799A5" w14:textId="77777777" w:rsidR="00383155" w:rsidRDefault="00383155">
      <w:r>
        <w:separator/>
      </w:r>
    </w:p>
  </w:footnote>
  <w:footnote w:type="continuationSeparator" w:id="0">
    <w:p w14:paraId="61A6EEC7" w14:textId="77777777" w:rsidR="00383155" w:rsidRDefault="00383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3289E" w14:textId="77777777" w:rsidR="00AD2096" w:rsidRDefault="00AD2096" w:rsidP="003B7D74">
    <w:pPr>
      <w:pBdr>
        <w:top w:val="single" w:sz="4" w:space="1" w:color="auto"/>
      </w:pBdr>
      <w:tabs>
        <w:tab w:val="center" w:pos="5040"/>
        <w:tab w:val="right" w:pos="10080"/>
      </w:tabs>
      <w:rPr>
        <w:rFonts w:ascii="Calibri" w:hAnsi="Calibri" w:cs="Arial"/>
      </w:rPr>
    </w:pPr>
    <w:r w:rsidRPr="00AD2096">
      <w:rPr>
        <w:rFonts w:ascii="Calibri" w:hAnsi="Calibri" w:cs="Arial"/>
      </w:rPr>
      <w:t>Section 01400</w:t>
    </w:r>
    <w:r>
      <w:rPr>
        <w:rFonts w:ascii="Calibri" w:hAnsi="Calibri" w:cs="Arial"/>
      </w:rPr>
      <w:tab/>
    </w:r>
    <w:r>
      <w:rPr>
        <w:rFonts w:ascii="Calibri" w:hAnsi="Calibri" w:cs="Arial"/>
      </w:rPr>
      <w:tab/>
    </w:r>
    <w:r w:rsidRPr="00AD2096">
      <w:rPr>
        <w:rFonts w:ascii="Calibri" w:hAnsi="Calibri" w:cs="Arial"/>
      </w:rPr>
      <w:t>CONTRACT NO</w:t>
    </w:r>
    <w:r w:rsidRPr="00A96474">
      <w:rPr>
        <w:rFonts w:ascii="Calibri" w:hAnsi="Calibri" w:cs="Arial"/>
        <w:highlight w:val="yellow"/>
      </w:rPr>
      <w:t>.... [Insert Region Number]</w:t>
    </w:r>
  </w:p>
  <w:p w14:paraId="649A0EDC" w14:textId="77777777" w:rsidR="00AD2096" w:rsidRPr="00AD2096" w:rsidRDefault="00EB0CF3" w:rsidP="003B7D74">
    <w:pPr>
      <w:pBdr>
        <w:top w:val="single" w:sz="4" w:space="1" w:color="auto"/>
      </w:pBdr>
      <w:tabs>
        <w:tab w:val="center" w:pos="5040"/>
        <w:tab w:val="right" w:pos="10080"/>
      </w:tabs>
      <w:rPr>
        <w:rFonts w:ascii="Calibri" w:hAnsi="Calibri" w:cs="Arial"/>
      </w:rPr>
    </w:pPr>
    <w:r>
      <w:rPr>
        <w:rFonts w:ascii="Calibri" w:hAnsi="Calibri" w:cs="Arial"/>
      </w:rPr>
      <w:t>20</w:t>
    </w:r>
    <w:r w:rsidR="00FA5B58">
      <w:rPr>
        <w:rFonts w:ascii="Calibri" w:hAnsi="Calibri" w:cs="Arial"/>
      </w:rPr>
      <w:t>20</w:t>
    </w:r>
    <w:r>
      <w:rPr>
        <w:rFonts w:ascii="Calibri" w:hAnsi="Calibri" w:cs="Arial"/>
      </w:rPr>
      <w:t>-0</w:t>
    </w:r>
    <w:r w:rsidR="00FA5B58">
      <w:rPr>
        <w:rFonts w:ascii="Calibri" w:hAnsi="Calibri" w:cs="Arial"/>
      </w:rPr>
      <w:t>1</w:t>
    </w:r>
    <w:r>
      <w:rPr>
        <w:rFonts w:ascii="Calibri" w:hAnsi="Calibri" w:cs="Arial"/>
      </w:rPr>
      <w:t>-</w:t>
    </w:r>
    <w:r w:rsidR="002003E7">
      <w:rPr>
        <w:rFonts w:ascii="Calibri" w:hAnsi="Calibri" w:cs="Arial"/>
      </w:rPr>
      <w:t>31</w:t>
    </w:r>
    <w:r w:rsidR="00AD2096" w:rsidRPr="00AD2096">
      <w:rPr>
        <w:rFonts w:ascii="Calibri" w:hAnsi="Calibri" w:cs="Arial"/>
        <w:b/>
      </w:rPr>
      <w:tab/>
      <w:t>QUALITY CONTROL</w:t>
    </w:r>
    <w:r w:rsidR="00AD2096" w:rsidRPr="00AD2096">
      <w:rPr>
        <w:rFonts w:ascii="Calibri" w:hAnsi="Calibri" w:cs="Arial"/>
      </w:rPr>
      <w:tab/>
    </w:r>
  </w:p>
  <w:p w14:paraId="0539097C" w14:textId="77777777" w:rsidR="00AD2096" w:rsidRPr="00AD2096" w:rsidRDefault="00AD2096" w:rsidP="003B7D74">
    <w:pPr>
      <w:pStyle w:val="Header"/>
      <w:tabs>
        <w:tab w:val="center" w:pos="5040"/>
        <w:tab w:val="right" w:pos="10080"/>
      </w:tabs>
      <w:jc w:val="left"/>
      <w:rPr>
        <w:rFonts w:ascii="Calibri" w:hAnsi="Calibri" w:cs="Arial"/>
        <w:caps w:val="0"/>
        <w:sz w:val="22"/>
      </w:rPr>
    </w:pPr>
    <w:r w:rsidRPr="00AD2096">
      <w:rPr>
        <w:rFonts w:ascii="Calibri" w:hAnsi="Calibri" w:cs="Arial"/>
        <w:caps w:val="0"/>
        <w:sz w:val="22"/>
      </w:rPr>
      <w:t xml:space="preserve">Page </w:t>
    </w:r>
    <w:r w:rsidRPr="00AD2096">
      <w:rPr>
        <w:rFonts w:ascii="Calibri" w:hAnsi="Calibri" w:cs="Arial"/>
        <w:caps w:val="0"/>
        <w:sz w:val="22"/>
      </w:rPr>
      <w:fldChar w:fldCharType="begin"/>
    </w:r>
    <w:r w:rsidRPr="00AD2096">
      <w:rPr>
        <w:rFonts w:ascii="Calibri" w:hAnsi="Calibri" w:cs="Arial"/>
        <w:caps w:val="0"/>
        <w:sz w:val="22"/>
      </w:rPr>
      <w:instrText xml:space="preserve">PAGE </w:instrText>
    </w:r>
    <w:r w:rsidRPr="00AD2096">
      <w:rPr>
        <w:rFonts w:ascii="Calibri" w:hAnsi="Calibri" w:cs="Arial"/>
        <w:caps w:val="0"/>
        <w:sz w:val="22"/>
      </w:rPr>
      <w:fldChar w:fldCharType="separate"/>
    </w:r>
    <w:r w:rsidR="00EA02F0">
      <w:rPr>
        <w:rFonts w:ascii="Calibri" w:hAnsi="Calibri" w:cs="Arial"/>
        <w:caps w:val="0"/>
        <w:noProof/>
        <w:sz w:val="22"/>
      </w:rPr>
      <w:t>2</w:t>
    </w:r>
    <w:r w:rsidRPr="00AD2096">
      <w:rPr>
        <w:rFonts w:ascii="Calibri" w:hAnsi="Calibri" w:cs="Arial"/>
        <w:caps w:val="0"/>
        <w:sz w:val="22"/>
      </w:rPr>
      <w:fldChar w:fldCharType="end"/>
    </w:r>
    <w:r>
      <w:rPr>
        <w:rFonts w:ascii="Calibri" w:hAnsi="Calibri" w:cs="Arial"/>
        <w:caps w:val="0"/>
        <w:sz w:val="22"/>
      </w:rPr>
      <w:tab/>
    </w:r>
    <w:r>
      <w:rPr>
        <w:rFonts w:ascii="Calibri" w:hAnsi="Calibri" w:cs="Arial"/>
        <w:caps w:val="0"/>
        <w:sz w:val="22"/>
      </w:rPr>
      <w:tab/>
    </w:r>
    <w:r w:rsidRPr="00AD2096">
      <w:rPr>
        <w:rFonts w:ascii="Calibri" w:hAnsi="Calibri" w:cs="Arial"/>
        <w:caps w:val="0"/>
        <w:sz w:val="22"/>
      </w:rPr>
      <w:t xml:space="preserve">DATE:  </w:t>
    </w:r>
    <w:r w:rsidRPr="00A96474">
      <w:rPr>
        <w:rFonts w:ascii="Calibri" w:hAnsi="Calibri" w:cs="Arial"/>
        <w:caps w:val="0"/>
        <w:sz w:val="22"/>
        <w:highlight w:val="yellow"/>
      </w:rPr>
      <w:t>[Insert Date, (e.g. Jan., 20</w:t>
    </w:r>
    <w:r w:rsidR="00FA5B58">
      <w:rPr>
        <w:rFonts w:ascii="Calibri" w:hAnsi="Calibri" w:cs="Arial"/>
        <w:caps w:val="0"/>
        <w:sz w:val="22"/>
        <w:highlight w:val="yellow"/>
      </w:rPr>
      <w:t>19</w:t>
    </w:r>
    <w:r w:rsidRPr="00A96474">
      <w:rPr>
        <w:rFonts w:ascii="Calibri" w:hAnsi="Calibri" w:cs="Arial"/>
        <w:caps w:val="0"/>
        <w:sz w:val="22"/>
        <w:highlight w:val="yellow"/>
      </w:rPr>
      <w:t>)]</w:t>
    </w:r>
    <w:r w:rsidRPr="00AD2096">
      <w:rPr>
        <w:rFonts w:ascii="Calibri" w:hAnsi="Calibri" w:cs="Arial"/>
        <w:caps w:val="0"/>
        <w:sz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09EC8" w14:textId="77777777" w:rsidR="004577AF" w:rsidRPr="006570C4" w:rsidRDefault="004577AF" w:rsidP="003B7D74">
    <w:pPr>
      <w:pBdr>
        <w:top w:val="single" w:sz="4" w:space="1" w:color="auto"/>
      </w:pBdr>
      <w:tabs>
        <w:tab w:val="right" w:pos="10080"/>
      </w:tabs>
      <w:rPr>
        <w:rFonts w:ascii="Calibri" w:hAnsi="Calibri" w:cs="Arial"/>
      </w:rPr>
    </w:pPr>
    <w:r w:rsidRPr="006570C4">
      <w:rPr>
        <w:rFonts w:ascii="Calibri" w:hAnsi="Calibri" w:cs="Arial"/>
      </w:rPr>
      <w:t>CONTRACT NO</w:t>
    </w:r>
    <w:r w:rsidRPr="00A96474">
      <w:rPr>
        <w:rFonts w:ascii="Calibri" w:hAnsi="Calibri" w:cs="Arial"/>
        <w:highlight w:val="yellow"/>
      </w:rPr>
      <w:t>.... [Insert Region Number</w:t>
    </w:r>
    <w:r w:rsidRPr="006570C4">
      <w:rPr>
        <w:rFonts w:ascii="Calibri" w:hAnsi="Calibri" w:cs="Arial"/>
        <w:highlight w:val="lightGray"/>
      </w:rPr>
      <w:t>]</w:t>
    </w:r>
    <w:r w:rsidRPr="006570C4">
      <w:rPr>
        <w:rFonts w:ascii="Calibri" w:hAnsi="Calibri" w:cs="Arial"/>
      </w:rPr>
      <w:tab/>
      <w:t>Section 01400</w:t>
    </w:r>
  </w:p>
  <w:p w14:paraId="5B3815BA" w14:textId="77777777" w:rsidR="004577AF" w:rsidRPr="006570C4" w:rsidRDefault="004577AF" w:rsidP="003B7D74">
    <w:pPr>
      <w:pBdr>
        <w:top w:val="single" w:sz="4" w:space="1" w:color="auto"/>
      </w:pBdr>
      <w:tabs>
        <w:tab w:val="left" w:pos="-1440"/>
        <w:tab w:val="left" w:pos="-720"/>
        <w:tab w:val="left" w:pos="0"/>
        <w:tab w:val="center" w:pos="5220"/>
        <w:tab w:val="right" w:pos="10080"/>
      </w:tabs>
      <w:rPr>
        <w:rFonts w:ascii="Calibri" w:hAnsi="Calibri" w:cs="Arial"/>
      </w:rPr>
    </w:pPr>
    <w:r w:rsidRPr="006570C4">
      <w:rPr>
        <w:rFonts w:ascii="Calibri" w:hAnsi="Calibri" w:cs="Arial"/>
        <w:b/>
      </w:rPr>
      <w:tab/>
      <w:t>QUALITY CONTROL</w:t>
    </w:r>
    <w:r w:rsidRPr="006570C4">
      <w:rPr>
        <w:rFonts w:ascii="Calibri" w:hAnsi="Calibri" w:cs="Arial"/>
      </w:rPr>
      <w:tab/>
    </w:r>
    <w:r w:rsidR="00FA5B58">
      <w:rPr>
        <w:rFonts w:ascii="Calibri" w:hAnsi="Calibri" w:cs="Arial"/>
      </w:rPr>
      <w:t>2020</w:t>
    </w:r>
    <w:r w:rsidR="00EB0CF3">
      <w:rPr>
        <w:rFonts w:ascii="Calibri" w:hAnsi="Calibri" w:cs="Arial"/>
      </w:rPr>
      <w:t>-</w:t>
    </w:r>
    <w:r w:rsidR="00FA5B58">
      <w:rPr>
        <w:rFonts w:ascii="Calibri" w:hAnsi="Calibri" w:cs="Arial"/>
      </w:rPr>
      <w:t>01</w:t>
    </w:r>
    <w:r w:rsidR="00EB0CF3">
      <w:rPr>
        <w:rFonts w:ascii="Calibri" w:hAnsi="Calibri" w:cs="Arial"/>
      </w:rPr>
      <w:t>-</w:t>
    </w:r>
    <w:r w:rsidR="00FA5B58">
      <w:rPr>
        <w:rFonts w:ascii="Calibri" w:hAnsi="Calibri" w:cs="Arial"/>
      </w:rPr>
      <w:t>3</w:t>
    </w:r>
    <w:r w:rsidR="00D6500F">
      <w:rPr>
        <w:rFonts w:ascii="Calibri" w:hAnsi="Calibri" w:cs="Arial"/>
      </w:rPr>
      <w:t>1</w:t>
    </w:r>
  </w:p>
  <w:p w14:paraId="11A66DD2" w14:textId="77777777" w:rsidR="004577AF" w:rsidRPr="0082209E" w:rsidRDefault="004577AF" w:rsidP="003B7D74">
    <w:pPr>
      <w:pBdr>
        <w:top w:val="single" w:sz="4" w:space="1" w:color="auto"/>
      </w:pBdr>
      <w:tabs>
        <w:tab w:val="center" w:pos="5175"/>
        <w:tab w:val="right" w:pos="10080"/>
      </w:tabs>
      <w:rPr>
        <w:rFonts w:ascii="Arial" w:hAnsi="Arial" w:cs="Arial"/>
      </w:rPr>
    </w:pPr>
    <w:r w:rsidRPr="006570C4">
      <w:rPr>
        <w:rFonts w:ascii="Calibri" w:hAnsi="Calibri" w:cs="Arial"/>
      </w:rPr>
      <w:t xml:space="preserve">DATE:  </w:t>
    </w:r>
    <w:r w:rsidRPr="00A96474">
      <w:rPr>
        <w:rFonts w:ascii="Calibri" w:hAnsi="Calibri" w:cs="Arial"/>
        <w:highlight w:val="yellow"/>
      </w:rPr>
      <w:t>[Insert Date, (e.g. Jan., 20</w:t>
    </w:r>
    <w:r w:rsidR="00FA5B58">
      <w:rPr>
        <w:rFonts w:ascii="Calibri" w:hAnsi="Calibri" w:cs="Arial"/>
        <w:highlight w:val="yellow"/>
      </w:rPr>
      <w:t>19</w:t>
    </w:r>
    <w:r w:rsidRPr="00A96474">
      <w:rPr>
        <w:rFonts w:ascii="Calibri" w:hAnsi="Calibri" w:cs="Arial"/>
        <w:highlight w:val="yellow"/>
      </w:rPr>
      <w:t>)]</w:t>
    </w:r>
    <w:r w:rsidRPr="006570C4">
      <w:rPr>
        <w:rFonts w:ascii="Calibri" w:hAnsi="Calibri" w:cs="Arial"/>
      </w:rPr>
      <w:tab/>
    </w:r>
    <w:r w:rsidRPr="006570C4">
      <w:rPr>
        <w:rFonts w:ascii="Calibri" w:hAnsi="Calibri" w:cs="Arial"/>
      </w:rPr>
      <w:tab/>
      <w:t xml:space="preserve">Page </w:t>
    </w:r>
    <w:r w:rsidRPr="006570C4">
      <w:rPr>
        <w:rFonts w:ascii="Calibri" w:hAnsi="Calibri" w:cs="Arial"/>
      </w:rPr>
      <w:fldChar w:fldCharType="begin"/>
    </w:r>
    <w:r w:rsidRPr="006570C4">
      <w:rPr>
        <w:rFonts w:ascii="Calibri" w:hAnsi="Calibri" w:cs="Arial"/>
      </w:rPr>
      <w:instrText xml:space="preserve">PAGE </w:instrText>
    </w:r>
    <w:r w:rsidRPr="006570C4">
      <w:rPr>
        <w:rFonts w:ascii="Calibri" w:hAnsi="Calibri" w:cs="Arial"/>
      </w:rPr>
      <w:fldChar w:fldCharType="separate"/>
    </w:r>
    <w:r w:rsidR="00EA02F0">
      <w:rPr>
        <w:rFonts w:ascii="Calibri" w:hAnsi="Calibri" w:cs="Arial"/>
        <w:noProof/>
      </w:rPr>
      <w:t>1</w:t>
    </w:r>
    <w:r w:rsidRPr="006570C4">
      <w:rPr>
        <w:rFonts w:ascii="Calibri" w:hAnsi="Calibri" w:cs="Arial"/>
      </w:rPr>
      <w:fldChar w:fldCharType="end"/>
    </w:r>
    <w:r w:rsidRPr="0082209E">
      <w:rPr>
        <w:rFonts w:ascii="Arial" w:hAnsi="Arial" w:cs="Arial"/>
      </w:rPr>
      <w:t xml:space="preserve"> </w:t>
    </w:r>
  </w:p>
  <w:p w14:paraId="38CFBE52" w14:textId="77777777" w:rsidR="004577AF" w:rsidRPr="00672C12" w:rsidRDefault="004577AF"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F2C2A" w14:textId="77777777" w:rsidR="004577AF" w:rsidRPr="0082209E" w:rsidRDefault="004577AF"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01400</w:t>
    </w:r>
  </w:p>
  <w:p w14:paraId="05DE41FF" w14:textId="77777777" w:rsidR="004577AF" w:rsidRPr="0082209E" w:rsidRDefault="004577AF" w:rsidP="004577AF">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QUALITY CONTROL</w:t>
    </w:r>
    <w:r w:rsidRPr="0082209E">
      <w:rPr>
        <w:rFonts w:ascii="Arial" w:hAnsi="Arial" w:cs="Arial"/>
      </w:rPr>
      <w:tab/>
    </w:r>
    <w:r w:rsidR="00396A1E">
      <w:rPr>
        <w:rFonts w:ascii="Arial" w:hAnsi="Arial" w:cs="Arial"/>
      </w:rPr>
      <w:t>2012-0</w:t>
    </w:r>
    <w:r w:rsidR="00247CF3">
      <w:rPr>
        <w:rFonts w:ascii="Arial" w:hAnsi="Arial" w:cs="Arial"/>
      </w:rPr>
      <w:t>7</w:t>
    </w:r>
    <w:r w:rsidR="00396A1E">
      <w:rPr>
        <w:rFonts w:ascii="Arial" w:hAnsi="Arial" w:cs="Arial"/>
      </w:rPr>
      <w:t>-0</w:t>
    </w:r>
    <w:r w:rsidR="00247CF3">
      <w:rPr>
        <w:rFonts w:ascii="Arial" w:hAnsi="Arial" w:cs="Arial"/>
      </w:rPr>
      <w:t>5</w:t>
    </w:r>
  </w:p>
  <w:p w14:paraId="3A967521" w14:textId="77777777" w:rsidR="004577AF" w:rsidRPr="0082209E" w:rsidRDefault="004577AF"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AD2096">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sidR="00AD2096">
      <w:rPr>
        <w:rStyle w:val="PageNumber"/>
        <w:rFonts w:ascii="Arial" w:hAnsi="Arial" w:cs="Arial"/>
        <w:caps/>
        <w:noProof/>
        <w:sz w:val="22"/>
        <w:szCs w:val="22"/>
      </w:rPr>
      <w:t>3</w:t>
    </w:r>
    <w:r w:rsidRPr="008A26A6">
      <w:rPr>
        <w:rStyle w:val="PageNumber"/>
        <w:rFonts w:ascii="Arial" w:hAnsi="Arial" w:cs="Arial"/>
        <w:caps/>
        <w:sz w:val="22"/>
        <w:szCs w:val="22"/>
      </w:rPr>
      <w:fldChar w:fldCharType="end"/>
    </w:r>
  </w:p>
  <w:p w14:paraId="3918543F" w14:textId="77777777" w:rsidR="004577AF" w:rsidRDefault="004577AF"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0407D28"/>
    <w:multiLevelType w:val="multilevel"/>
    <w:tmpl w:val="555ACFEC"/>
    <w:lvl w:ilvl="0">
      <w:start w:val="1"/>
      <w:numFmt w:val="decimal"/>
      <w:pStyle w:val="Heading1"/>
      <w:lvlText w:val="PART %1."/>
      <w:lvlJc w:val="left"/>
      <w:pPr>
        <w:tabs>
          <w:tab w:val="num" w:pos="432"/>
        </w:tabs>
        <w:ind w:left="43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02868349">
    <w:abstractNumId w:val="0"/>
  </w:num>
  <w:num w:numId="2" w16cid:durableId="1780105409">
    <w:abstractNumId w:val="0"/>
  </w:num>
  <w:num w:numId="3" w16cid:durableId="33963792">
    <w:abstractNumId w:val="8"/>
  </w:num>
  <w:num w:numId="4" w16cid:durableId="313804328">
    <w:abstractNumId w:val="4"/>
  </w:num>
  <w:num w:numId="5" w16cid:durableId="1438712508">
    <w:abstractNumId w:val="9"/>
  </w:num>
  <w:num w:numId="6" w16cid:durableId="865681808">
    <w:abstractNumId w:val="3"/>
  </w:num>
  <w:num w:numId="7" w16cid:durableId="1279948868">
    <w:abstractNumId w:val="7"/>
  </w:num>
  <w:num w:numId="8" w16cid:durableId="1265501861">
    <w:abstractNumId w:val="2"/>
  </w:num>
  <w:num w:numId="9" w16cid:durableId="1857379814">
    <w:abstractNumId w:val="10"/>
  </w:num>
  <w:num w:numId="10" w16cid:durableId="45110117">
    <w:abstractNumId w:val="6"/>
  </w:num>
  <w:num w:numId="11" w16cid:durableId="141161134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952761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909F3"/>
    <w:rsid w:val="000A5851"/>
    <w:rsid w:val="000A7BB7"/>
    <w:rsid w:val="000C125E"/>
    <w:rsid w:val="000C6EBC"/>
    <w:rsid w:val="000E3D54"/>
    <w:rsid w:val="000F5116"/>
    <w:rsid w:val="00107DBA"/>
    <w:rsid w:val="00150FEC"/>
    <w:rsid w:val="0019623E"/>
    <w:rsid w:val="001B3E2D"/>
    <w:rsid w:val="001B4FBC"/>
    <w:rsid w:val="001B51A6"/>
    <w:rsid w:val="001B7535"/>
    <w:rsid w:val="002003E7"/>
    <w:rsid w:val="00215B3F"/>
    <w:rsid w:val="0022581C"/>
    <w:rsid w:val="00226C2E"/>
    <w:rsid w:val="00243AFE"/>
    <w:rsid w:val="00247CF3"/>
    <w:rsid w:val="00273E94"/>
    <w:rsid w:val="00290A6E"/>
    <w:rsid w:val="002B0606"/>
    <w:rsid w:val="002C740E"/>
    <w:rsid w:val="002C7E57"/>
    <w:rsid w:val="002D4787"/>
    <w:rsid w:val="002F3E6A"/>
    <w:rsid w:val="003130DA"/>
    <w:rsid w:val="0032462D"/>
    <w:rsid w:val="00327685"/>
    <w:rsid w:val="0033540B"/>
    <w:rsid w:val="003435D2"/>
    <w:rsid w:val="00366110"/>
    <w:rsid w:val="00370F1F"/>
    <w:rsid w:val="00371E64"/>
    <w:rsid w:val="00372157"/>
    <w:rsid w:val="003810BA"/>
    <w:rsid w:val="00383155"/>
    <w:rsid w:val="0038363F"/>
    <w:rsid w:val="00387BF4"/>
    <w:rsid w:val="00396A1E"/>
    <w:rsid w:val="003B7D74"/>
    <w:rsid w:val="003D302D"/>
    <w:rsid w:val="003F790A"/>
    <w:rsid w:val="004025DC"/>
    <w:rsid w:val="0040417E"/>
    <w:rsid w:val="00414AEF"/>
    <w:rsid w:val="004447BC"/>
    <w:rsid w:val="00446FA1"/>
    <w:rsid w:val="00447376"/>
    <w:rsid w:val="004569C7"/>
    <w:rsid w:val="004577AF"/>
    <w:rsid w:val="00463ED9"/>
    <w:rsid w:val="00481F95"/>
    <w:rsid w:val="00484AE4"/>
    <w:rsid w:val="004D2DAC"/>
    <w:rsid w:val="005068AB"/>
    <w:rsid w:val="00512B30"/>
    <w:rsid w:val="00564173"/>
    <w:rsid w:val="005646D0"/>
    <w:rsid w:val="00576848"/>
    <w:rsid w:val="005947BD"/>
    <w:rsid w:val="005B479B"/>
    <w:rsid w:val="005D217F"/>
    <w:rsid w:val="006570C4"/>
    <w:rsid w:val="006615EA"/>
    <w:rsid w:val="006656FA"/>
    <w:rsid w:val="00672C12"/>
    <w:rsid w:val="00686546"/>
    <w:rsid w:val="00687A3C"/>
    <w:rsid w:val="006B1F97"/>
    <w:rsid w:val="006C0FAF"/>
    <w:rsid w:val="0070514B"/>
    <w:rsid w:val="00705A20"/>
    <w:rsid w:val="007146B3"/>
    <w:rsid w:val="007245DD"/>
    <w:rsid w:val="007D0BC3"/>
    <w:rsid w:val="007E0AD2"/>
    <w:rsid w:val="007E4441"/>
    <w:rsid w:val="007F0AE0"/>
    <w:rsid w:val="007F53A5"/>
    <w:rsid w:val="007F6E8F"/>
    <w:rsid w:val="008001A5"/>
    <w:rsid w:val="00812A85"/>
    <w:rsid w:val="008173C6"/>
    <w:rsid w:val="0082240E"/>
    <w:rsid w:val="008301B9"/>
    <w:rsid w:val="0083574C"/>
    <w:rsid w:val="00844831"/>
    <w:rsid w:val="0087765A"/>
    <w:rsid w:val="00892278"/>
    <w:rsid w:val="00892F16"/>
    <w:rsid w:val="008A26A6"/>
    <w:rsid w:val="008B4370"/>
    <w:rsid w:val="008F0B53"/>
    <w:rsid w:val="00900712"/>
    <w:rsid w:val="00907604"/>
    <w:rsid w:val="00931219"/>
    <w:rsid w:val="009369FF"/>
    <w:rsid w:val="00952C74"/>
    <w:rsid w:val="00960901"/>
    <w:rsid w:val="00971B9D"/>
    <w:rsid w:val="00971DF9"/>
    <w:rsid w:val="009A47B6"/>
    <w:rsid w:val="009C5ADE"/>
    <w:rsid w:val="009F2399"/>
    <w:rsid w:val="00A27142"/>
    <w:rsid w:val="00A27BE5"/>
    <w:rsid w:val="00A5408F"/>
    <w:rsid w:val="00A607CB"/>
    <w:rsid w:val="00A663DA"/>
    <w:rsid w:val="00A767E0"/>
    <w:rsid w:val="00A95265"/>
    <w:rsid w:val="00A96474"/>
    <w:rsid w:val="00AA040C"/>
    <w:rsid w:val="00AC6B51"/>
    <w:rsid w:val="00AD2096"/>
    <w:rsid w:val="00AE0246"/>
    <w:rsid w:val="00AF21A0"/>
    <w:rsid w:val="00B3480E"/>
    <w:rsid w:val="00B435CA"/>
    <w:rsid w:val="00B679D0"/>
    <w:rsid w:val="00BC6DF8"/>
    <w:rsid w:val="00BE2821"/>
    <w:rsid w:val="00C13D28"/>
    <w:rsid w:val="00C1513C"/>
    <w:rsid w:val="00C20A01"/>
    <w:rsid w:val="00C366D2"/>
    <w:rsid w:val="00C612CE"/>
    <w:rsid w:val="00C73272"/>
    <w:rsid w:val="00C80C03"/>
    <w:rsid w:val="00C81675"/>
    <w:rsid w:val="00C94C3C"/>
    <w:rsid w:val="00CA3887"/>
    <w:rsid w:val="00CC2A1A"/>
    <w:rsid w:val="00CD0D9F"/>
    <w:rsid w:val="00CF5354"/>
    <w:rsid w:val="00D01A57"/>
    <w:rsid w:val="00D109FD"/>
    <w:rsid w:val="00D26372"/>
    <w:rsid w:val="00D3626B"/>
    <w:rsid w:val="00D448C9"/>
    <w:rsid w:val="00D6500F"/>
    <w:rsid w:val="00D705EE"/>
    <w:rsid w:val="00DA097A"/>
    <w:rsid w:val="00DB06A2"/>
    <w:rsid w:val="00DE7D7D"/>
    <w:rsid w:val="00DF28FF"/>
    <w:rsid w:val="00E067C6"/>
    <w:rsid w:val="00E533CC"/>
    <w:rsid w:val="00E62AA3"/>
    <w:rsid w:val="00E64457"/>
    <w:rsid w:val="00EA02F0"/>
    <w:rsid w:val="00EB0CF3"/>
    <w:rsid w:val="00EB1E71"/>
    <w:rsid w:val="00EB7B96"/>
    <w:rsid w:val="00ED7F37"/>
    <w:rsid w:val="00F00AD9"/>
    <w:rsid w:val="00F02529"/>
    <w:rsid w:val="00F13982"/>
    <w:rsid w:val="00F36567"/>
    <w:rsid w:val="00F5273F"/>
    <w:rsid w:val="00F52AEA"/>
    <w:rsid w:val="00F57C3F"/>
    <w:rsid w:val="00F6204E"/>
    <w:rsid w:val="00F632E2"/>
    <w:rsid w:val="00F7645C"/>
    <w:rsid w:val="00FA5B58"/>
    <w:rsid w:val="00FD7365"/>
    <w:rsid w:val="00FF6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C79D4E"/>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FBC"/>
    <w:rPr>
      <w:rFonts w:ascii="Book Antiqua" w:hAnsi="Book Antiqua"/>
      <w:sz w:val="22"/>
      <w:lang w:val="en-US" w:eastAsia="en-US"/>
    </w:rPr>
  </w:style>
  <w:style w:type="paragraph" w:styleId="Heading1">
    <w:name w:val="heading 1"/>
    <w:basedOn w:val="Main-Head"/>
    <w:next w:val="BodyText"/>
    <w:qFormat/>
    <w:rsid w:val="000C125E"/>
    <w:pPr>
      <w:keepNext/>
      <w:numPr>
        <w:numId w:val="3"/>
      </w:numPr>
      <w:tabs>
        <w:tab w:val="clear" w:pos="432"/>
        <w:tab w:val="right" w:pos="720"/>
      </w:tabs>
      <w:spacing w:before="160"/>
      <w:ind w:left="720" w:hanging="720"/>
      <w:outlineLvl w:val="0"/>
    </w:pPr>
    <w:rPr>
      <w:rFonts w:ascii="Calibri" w:hAnsi="Calibri"/>
      <w:b w:val="0"/>
      <w:caps/>
      <w:szCs w:val="22"/>
      <w:u w:val="single"/>
    </w:rPr>
  </w:style>
  <w:style w:type="paragraph" w:styleId="Heading2">
    <w:name w:val="heading 2"/>
    <w:basedOn w:val="Main-Head"/>
    <w:next w:val="BodyText"/>
    <w:qFormat/>
    <w:rsid w:val="000C125E"/>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AD2096"/>
    <w:pPr>
      <w:numPr>
        <w:ilvl w:val="2"/>
        <w:numId w:val="3"/>
      </w:numPr>
      <w:tabs>
        <w:tab w:val="clear" w:pos="720"/>
        <w:tab w:val="left" w:pos="1418"/>
      </w:tabs>
      <w:spacing w:before="80"/>
      <w:ind w:left="1440" w:hanging="720"/>
      <w:outlineLvl w:val="2"/>
    </w:pPr>
    <w:rPr>
      <w:rFonts w:ascii="Calibri" w:hAnsi="Calibri"/>
      <w:b w:val="0"/>
      <w:szCs w:val="22"/>
    </w:rPr>
  </w:style>
  <w:style w:type="paragraph" w:styleId="Heading4">
    <w:name w:val="heading 4"/>
    <w:basedOn w:val="Main-Head"/>
    <w:link w:val="Heading4Char"/>
    <w:qFormat/>
    <w:rsid w:val="00AD2096"/>
    <w:pPr>
      <w:numPr>
        <w:ilvl w:val="3"/>
        <w:numId w:val="3"/>
      </w:numPr>
      <w:tabs>
        <w:tab w:val="clear" w:pos="864"/>
        <w:tab w:val="left" w:pos="2127"/>
      </w:tabs>
      <w:ind w:left="2127" w:hanging="720"/>
      <w:outlineLvl w:val="3"/>
    </w:pPr>
    <w:rPr>
      <w:rFonts w:ascii="Calibri" w:hAnsi="Calibri"/>
      <w:b w:val="0"/>
      <w:szCs w:val="22"/>
    </w:rPr>
  </w:style>
  <w:style w:type="paragraph" w:styleId="Heading5">
    <w:name w:val="heading 5"/>
    <w:basedOn w:val="Main-Head"/>
    <w:qFormat/>
    <w:rsid w:val="002B0606"/>
    <w:pPr>
      <w:numPr>
        <w:ilvl w:val="4"/>
        <w:numId w:val="3"/>
      </w:numPr>
      <w:tabs>
        <w:tab w:val="clear" w:pos="720"/>
      </w:tabs>
      <w:ind w:left="2880" w:hanging="720"/>
      <w:outlineLvl w:val="4"/>
    </w:pPr>
    <w:rPr>
      <w:rFonts w:ascii="Calibri" w:hAnsi="Calibri" w:cs="Calibri"/>
      <w:b w:val="0"/>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AD2096"/>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6656FA"/>
    <w:pPr>
      <w:widowControl w:val="0"/>
      <w:spacing w:before="60" w:after="60"/>
    </w:pPr>
    <w:rPr>
      <w:rFonts w:ascii="Arial" w:hAnsi="Arial"/>
      <w:sz w:val="20"/>
      <w:lang w:val="en-GB"/>
    </w:rPr>
  </w:style>
  <w:style w:type="paragraph" w:customStyle="1" w:styleId="TableHeading">
    <w:name w:val="Table Heading"/>
    <w:basedOn w:val="Normal"/>
    <w:rsid w:val="006656FA"/>
    <w:pPr>
      <w:widowControl w:val="0"/>
      <w:spacing w:before="60" w:after="60"/>
    </w:pPr>
    <w:rPr>
      <w:rFonts w:ascii="Arial" w:hAnsi="Arial"/>
      <w:b/>
      <w:sz w:val="20"/>
      <w:lang w:val="en-GB"/>
    </w:rPr>
  </w:style>
  <w:style w:type="paragraph" w:styleId="BalloonText">
    <w:name w:val="Balloon Text"/>
    <w:basedOn w:val="Normal"/>
    <w:semiHidden/>
    <w:rsid w:val="0019623E"/>
    <w:rPr>
      <w:rFonts w:ascii="Tahoma" w:hAnsi="Tahoma" w:cs="Tahoma"/>
      <w:sz w:val="16"/>
      <w:szCs w:val="16"/>
    </w:rPr>
  </w:style>
  <w:style w:type="character" w:customStyle="1" w:styleId="BodyTextChar">
    <w:name w:val="Body Text Char"/>
    <w:link w:val="BodyText"/>
    <w:semiHidden/>
    <w:locked/>
    <w:rsid w:val="00447376"/>
    <w:rPr>
      <w:rFonts w:ascii="Book Antiqua" w:hAnsi="Book Antiqua"/>
      <w:sz w:val="22"/>
      <w:lang w:val="en-US" w:eastAsia="en-US" w:bidi="ar-SA"/>
    </w:rPr>
  </w:style>
  <w:style w:type="character" w:customStyle="1" w:styleId="CommentTextChar">
    <w:name w:val="Comment Text Char"/>
    <w:link w:val="CommentText"/>
    <w:semiHidden/>
    <w:rsid w:val="00892F16"/>
    <w:rPr>
      <w:rFonts w:ascii="Arial" w:hAnsi="Arial"/>
      <w:sz w:val="22"/>
      <w:lang w:val="en-US" w:eastAsia="en-US"/>
    </w:rPr>
  </w:style>
  <w:style w:type="paragraph" w:styleId="CommentSubject">
    <w:name w:val="annotation subject"/>
    <w:basedOn w:val="CommentText"/>
    <w:next w:val="CommentText"/>
    <w:link w:val="CommentSubjectChar"/>
    <w:rsid w:val="00AE0246"/>
    <w:pPr>
      <w:spacing w:before="0"/>
    </w:pPr>
    <w:rPr>
      <w:rFonts w:ascii="Book Antiqua" w:hAnsi="Book Antiqua"/>
      <w:b/>
      <w:bCs/>
      <w:sz w:val="20"/>
    </w:rPr>
  </w:style>
  <w:style w:type="character" w:customStyle="1" w:styleId="CommentSubjectChar">
    <w:name w:val="Comment Subject Char"/>
    <w:link w:val="CommentSubject"/>
    <w:rsid w:val="00AE0246"/>
    <w:rPr>
      <w:rFonts w:ascii="Book Antiqua" w:hAnsi="Book Antiqua"/>
      <w:b/>
      <w:bCs/>
      <w:sz w:val="22"/>
      <w:lang w:val="en-US" w:eastAsia="en-US"/>
    </w:rPr>
  </w:style>
  <w:style w:type="character" w:customStyle="1" w:styleId="Heading4Char">
    <w:name w:val="Heading 4 Char"/>
    <w:link w:val="Heading4"/>
    <w:rsid w:val="005646D0"/>
    <w:rPr>
      <w:rFonts w:ascii="Calibri" w:hAnsi="Calibri"/>
      <w:sz w:val="22"/>
      <w:szCs w:val="22"/>
    </w:rPr>
  </w:style>
  <w:style w:type="paragraph" w:styleId="Revision">
    <w:name w:val="Revision"/>
    <w:hidden/>
    <w:uiPriority w:val="99"/>
    <w:semiHidden/>
    <w:rsid w:val="00705A20"/>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14881">
      <w:bodyDiv w:val="1"/>
      <w:marLeft w:val="0"/>
      <w:marRight w:val="0"/>
      <w:marTop w:val="0"/>
      <w:marBottom w:val="0"/>
      <w:divBdr>
        <w:top w:val="none" w:sz="0" w:space="0" w:color="auto"/>
        <w:left w:val="none" w:sz="0" w:space="0" w:color="auto"/>
        <w:bottom w:val="none" w:sz="0" w:space="0" w:color="auto"/>
        <w:right w:val="none" w:sz="0" w:space="0" w:color="auto"/>
      </w:divBdr>
    </w:div>
    <w:div w:id="1235972535">
      <w:bodyDiv w:val="1"/>
      <w:marLeft w:val="0"/>
      <w:marRight w:val="0"/>
      <w:marTop w:val="0"/>
      <w:marBottom w:val="0"/>
      <w:divBdr>
        <w:top w:val="none" w:sz="0" w:space="0" w:color="auto"/>
        <w:left w:val="none" w:sz="0" w:space="0" w:color="auto"/>
        <w:bottom w:val="none" w:sz="0" w:space="0" w:color="auto"/>
        <w:right w:val="none" w:sz="0" w:space="0" w:color="auto"/>
      </w:divBdr>
    </w:div>
    <w:div w:id="1677465780">
      <w:bodyDiv w:val="1"/>
      <w:marLeft w:val="0"/>
      <w:marRight w:val="0"/>
      <w:marTop w:val="0"/>
      <w:marBottom w:val="0"/>
      <w:divBdr>
        <w:top w:val="none" w:sz="0" w:space="0" w:color="auto"/>
        <w:left w:val="none" w:sz="0" w:space="0" w:color="auto"/>
        <w:bottom w:val="none" w:sz="0" w:space="0" w:color="auto"/>
        <w:right w:val="none" w:sz="0" w:space="0" w:color="auto"/>
      </w:divBdr>
    </w:div>
    <w:div w:id="194596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FDF9C-2752-4D0F-B95C-F5BFABD3A05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2.xml><?xml version="1.0" encoding="utf-8"?>
<ds:datastoreItem xmlns:ds="http://schemas.openxmlformats.org/officeDocument/2006/customXml" ds:itemID="{83B09064-98BF-4C6D-A02C-450C875D72D8}">
  <ds:schemaRefs>
    <ds:schemaRef ds:uri="http://schemas.microsoft.com/office/2006/metadata/longProperties"/>
  </ds:schemaRefs>
</ds:datastoreItem>
</file>

<file path=customXml/itemProps3.xml><?xml version="1.0" encoding="utf-8"?>
<ds:datastoreItem xmlns:ds="http://schemas.openxmlformats.org/officeDocument/2006/customXml" ds:itemID="{616D8661-15B0-48BA-B359-BAFFBF71AD8B}">
  <ds:schemaRefs>
    <ds:schemaRef ds:uri="http://schemas.microsoft.com/sharepoint/v3/contenttype/forms"/>
  </ds:schemaRefs>
</ds:datastoreItem>
</file>

<file path=customXml/itemProps4.xml><?xml version="1.0" encoding="utf-8"?>
<ds:datastoreItem xmlns:ds="http://schemas.openxmlformats.org/officeDocument/2006/customXml" ds:itemID="{04AA7B99-08C6-49C0-8557-81FCBC520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EDDABB8-7C4F-4F91-8440-6392E1463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6</TotalTime>
  <Pages>5</Pages>
  <Words>1927</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01400_Quality_Control (Dec 11, 2015)</vt:lpstr>
    </vt:vector>
  </TitlesOfParts>
  <Company>Regional Municipality of York</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01400_Quality_Control (Dec 11, 2015)</dc:title>
  <dc:subject/>
  <dc:creator>Adley-McGinnis, Andrea</dc:creator>
  <cp:keywords/>
  <cp:lastModifiedBy>Johnny Pang</cp:lastModifiedBy>
  <cp:revision>3</cp:revision>
  <cp:lastPrinted>2006-08-29T18:38:00Z</cp:lastPrinted>
  <dcterms:created xsi:type="dcterms:W3CDTF">2022-11-17T19:11:00Z</dcterms:created>
  <dcterms:modified xsi:type="dcterms:W3CDTF">2022-11-29T16:35:00Z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Sort Order">
    <vt:lpwstr/>
  </property>
  <property fmtid="{D5CDD505-2E9C-101B-9397-08002B2CF9AE}" pid="4" name="Last Updated">
    <vt:lpwstr>2020-01-31T00:00:00Z</vt:lpwstr>
  </property>
  <property fmtid="{D5CDD505-2E9C-101B-9397-08002B2CF9AE}" pid="5" name="ContentTypeId">
    <vt:lpwstr>0x010100BF8E50B80A32C040A85FB450FB26C9E5</vt:lpwstr>
  </property>
  <property fmtid="{D5CDD505-2E9C-101B-9397-08002B2CF9AE}" pid="6" name="_dlc_DocId">
    <vt:lpwstr>ENVCPD-95-2201</vt:lpwstr>
  </property>
  <property fmtid="{D5CDD505-2E9C-101B-9397-08002B2CF9AE}" pid="7" name="_dlc_DocIdItemGuid">
    <vt:lpwstr>a8c00db9-4d68-433b-80bd-d37310374d41</vt:lpwstr>
  </property>
  <property fmtid="{D5CDD505-2E9C-101B-9397-08002B2CF9AE}" pid="8" name="_dlc_DocIdUrl">
    <vt:lpwstr>https://mycloud.york.ca/projects/EnvServProgramDeliveryOffice/Design/_layouts/DocIdRedir.aspx?ID=ENVCPD-95-2201, ENVCPD-95-2201</vt:lpwstr>
  </property>
  <property fmtid="{D5CDD505-2E9C-101B-9397-08002B2CF9AE}" pid="9" name="TemplateUrl">
    <vt:lpwstr/>
  </property>
  <property fmtid="{D5CDD505-2E9C-101B-9397-08002B2CF9AE}" pid="10" name="xd_ProgID">
    <vt:lpwstr/>
  </property>
  <property fmtid="{D5CDD505-2E9C-101B-9397-08002B2CF9AE}" pid="11" name="_CopySource">
    <vt:lpwstr>https://mycloud.york.ca/projects/EnvServProgramDeliveryOffice/Design/Shared Documents/Technical Design Specification Templates/Division 01 - General Requirements/01400 Quality Control.doc</vt:lpwstr>
  </property>
  <property fmtid="{D5CDD505-2E9C-101B-9397-08002B2CF9AE}" pid="12" name="Order">
    <vt:lpwstr>220100.000000000</vt:lpwstr>
  </property>
  <property fmtid="{D5CDD505-2E9C-101B-9397-08002B2CF9AE}" pid="13" name="Document Type">
    <vt:lpwstr/>
  </property>
  <property fmtid="{D5CDD505-2E9C-101B-9397-08002B2CF9AE}" pid="14" name="Office">
    <vt:lpwstr/>
  </property>
  <property fmtid="{D5CDD505-2E9C-101B-9397-08002B2CF9AE}" pid="15" name="AERIS Pools">
    <vt:lpwstr/>
  </property>
  <property fmtid="{D5CDD505-2E9C-101B-9397-08002B2CF9AE}" pid="16" name="Data Classification">
    <vt:lpwstr>1;#Confidential|dbb6cc64-9915-4cf6-857e-3e641b410f5c</vt:lpwstr>
  </property>
  <property fmtid="{D5CDD505-2E9C-101B-9397-08002B2CF9AE}" pid="17" name="Internal Organization">
    <vt:lpwstr/>
  </property>
  <property fmtid="{D5CDD505-2E9C-101B-9397-08002B2CF9AE}" pid="18" name="Communications">
    <vt:lpwstr/>
  </property>
  <property fmtid="{D5CDD505-2E9C-101B-9397-08002B2CF9AE}" pid="19" name="Information Type">
    <vt:lpwstr/>
  </property>
  <property fmtid="{D5CDD505-2E9C-101B-9397-08002B2CF9AE}" pid="20" name="Project Completion Date">
    <vt:lpwstr/>
  </property>
  <property fmtid="{D5CDD505-2E9C-101B-9397-08002B2CF9AE}" pid="21" name="Historical Project Number">
    <vt:lpwstr/>
  </property>
  <property fmtid="{D5CDD505-2E9C-101B-9397-08002B2CF9AE}" pid="22" name="End of Warranty Date">
    <vt:lpwstr/>
  </property>
  <property fmtid="{D5CDD505-2E9C-101B-9397-08002B2CF9AE}" pid="23" name="RelatedItems">
    <vt:lpwstr/>
  </property>
  <property fmtid="{D5CDD505-2E9C-101B-9397-08002B2CF9AE}" pid="24" name="_dlc_DocIdPersistId">
    <vt:lpwstr/>
  </property>
  <property fmtid="{D5CDD505-2E9C-101B-9397-08002B2CF9AE}" pid="25" name="File Code">
    <vt:lpwstr/>
  </property>
  <property fmtid="{D5CDD505-2E9C-101B-9397-08002B2CF9AE}" pid="26" name="Project Number">
    <vt:lpwstr>75530-ECA1011</vt:lpwstr>
  </property>
  <property fmtid="{D5CDD505-2E9C-101B-9397-08002B2CF9AE}" pid="27" name="Owner">
    <vt:lpwstr/>
  </property>
  <property fmtid="{D5CDD505-2E9C-101B-9397-08002B2CF9AE}" pid="28" name="Organizational Unit">
    <vt:lpwstr>ENV/CPD</vt:lpwstr>
  </property>
  <property fmtid="{D5CDD505-2E9C-101B-9397-08002B2CF9AE}" pid="29" name="Key Document">
    <vt:lpwstr>0</vt:lpwstr>
  </property>
  <property fmtid="{D5CDD505-2E9C-101B-9397-08002B2CF9AE}" pid="30" name="_DCDateCreated">
    <vt:lpwstr>2022-10-25T14:09:41Z</vt:lpwstr>
  </property>
</Properties>
</file>