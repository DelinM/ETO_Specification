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184"/>
        <w:gridCol w:w="2160"/>
        <w:gridCol w:w="5683"/>
      </w:tblGrid>
      <w:tr w:rsidR="00022D3E" w:rsidRPr="00623BE1" w:rsidDel="000765B3" w14:paraId="0CFA21A4" w14:textId="5C85CB97">
        <w:trPr>
          <w:cantSplit/>
          <w:jc w:val="center"/>
          <w:del w:id="0" w:author="Liam Sykes" w:date="2022-03-18T14:11:00Z"/>
        </w:trPr>
        <w:tc>
          <w:tcPr>
            <w:tcW w:w="1184" w:type="dxa"/>
            <w:tcBorders>
              <w:top w:val="double" w:sz="6" w:space="0" w:color="auto"/>
              <w:left w:val="double" w:sz="6" w:space="0" w:color="auto"/>
              <w:bottom w:val="single" w:sz="6" w:space="0" w:color="auto"/>
              <w:right w:val="single" w:sz="6" w:space="0" w:color="auto"/>
            </w:tcBorders>
          </w:tcPr>
          <w:p w14:paraId="1D0E7CA8" w14:textId="131EC3BE" w:rsidR="00022D3E" w:rsidRPr="00623BE1" w:rsidDel="000765B3" w:rsidRDefault="00022D3E" w:rsidP="009A21A3">
            <w:pPr>
              <w:pStyle w:val="TableHeading"/>
              <w:rPr>
                <w:del w:id="1" w:author="Liam Sykes" w:date="2022-03-18T14:11:00Z"/>
                <w:rFonts w:ascii="Calibri" w:hAnsi="Calibri"/>
                <w:sz w:val="22"/>
              </w:rPr>
            </w:pPr>
            <w:bookmarkStart w:id="2" w:name="OLE_LINK1"/>
            <w:bookmarkStart w:id="3" w:name="OLE_LINK2"/>
            <w:del w:id="4" w:author="Liam Sykes" w:date="2022-03-18T14:11:00Z">
              <w:r w:rsidRPr="00623BE1" w:rsidDel="000765B3">
                <w:rPr>
                  <w:rFonts w:ascii="Calibri" w:hAnsi="Calibri"/>
                  <w:sz w:val="22"/>
                </w:rPr>
                <w:delText>Version</w:delText>
              </w:r>
            </w:del>
          </w:p>
        </w:tc>
        <w:tc>
          <w:tcPr>
            <w:tcW w:w="2160" w:type="dxa"/>
            <w:tcBorders>
              <w:top w:val="double" w:sz="6" w:space="0" w:color="auto"/>
              <w:left w:val="single" w:sz="6" w:space="0" w:color="auto"/>
              <w:bottom w:val="single" w:sz="6" w:space="0" w:color="auto"/>
              <w:right w:val="single" w:sz="6" w:space="0" w:color="auto"/>
            </w:tcBorders>
          </w:tcPr>
          <w:p w14:paraId="4FD0F6FF" w14:textId="4E44B9F2" w:rsidR="00022D3E" w:rsidRPr="00623BE1" w:rsidDel="000765B3" w:rsidRDefault="00022D3E" w:rsidP="009A21A3">
            <w:pPr>
              <w:pStyle w:val="TableHeading"/>
              <w:rPr>
                <w:del w:id="5" w:author="Liam Sykes" w:date="2022-03-18T14:11:00Z"/>
                <w:rFonts w:ascii="Calibri" w:hAnsi="Calibri"/>
                <w:sz w:val="22"/>
              </w:rPr>
            </w:pPr>
            <w:del w:id="6" w:author="Liam Sykes" w:date="2022-03-18T14:11:00Z">
              <w:r w:rsidRPr="00623BE1" w:rsidDel="000765B3">
                <w:rPr>
                  <w:rFonts w:ascii="Calibri" w:hAnsi="Calibri"/>
                  <w:sz w:val="22"/>
                </w:rPr>
                <w:delText>Date</w:delText>
              </w:r>
            </w:del>
          </w:p>
        </w:tc>
        <w:tc>
          <w:tcPr>
            <w:tcW w:w="5683" w:type="dxa"/>
            <w:tcBorders>
              <w:top w:val="double" w:sz="6" w:space="0" w:color="auto"/>
              <w:left w:val="single" w:sz="6" w:space="0" w:color="auto"/>
              <w:bottom w:val="single" w:sz="6" w:space="0" w:color="auto"/>
              <w:right w:val="double" w:sz="6" w:space="0" w:color="auto"/>
            </w:tcBorders>
          </w:tcPr>
          <w:p w14:paraId="1EA076CC" w14:textId="7C301AEC" w:rsidR="00022D3E" w:rsidRPr="00623BE1" w:rsidDel="000765B3" w:rsidRDefault="00022D3E" w:rsidP="009A21A3">
            <w:pPr>
              <w:pStyle w:val="TableHeading"/>
              <w:rPr>
                <w:del w:id="7" w:author="Liam Sykes" w:date="2022-03-18T14:11:00Z"/>
                <w:rFonts w:ascii="Calibri" w:hAnsi="Calibri"/>
                <w:sz w:val="22"/>
              </w:rPr>
            </w:pPr>
            <w:del w:id="8" w:author="Liam Sykes" w:date="2022-03-18T14:11:00Z">
              <w:r w:rsidRPr="00623BE1" w:rsidDel="000765B3">
                <w:rPr>
                  <w:rFonts w:ascii="Calibri" w:hAnsi="Calibri"/>
                  <w:sz w:val="22"/>
                </w:rPr>
                <w:delText>Description of Revisions</w:delText>
              </w:r>
            </w:del>
          </w:p>
        </w:tc>
      </w:tr>
      <w:tr w:rsidR="00022D3E" w:rsidRPr="00623BE1" w:rsidDel="000765B3" w14:paraId="7E49B682" w14:textId="1A007E85">
        <w:trPr>
          <w:cantSplit/>
          <w:jc w:val="center"/>
          <w:del w:id="9" w:author="Liam Sykes" w:date="2022-03-18T14:11:00Z"/>
        </w:trPr>
        <w:tc>
          <w:tcPr>
            <w:tcW w:w="1184" w:type="dxa"/>
            <w:tcBorders>
              <w:top w:val="single" w:sz="6" w:space="0" w:color="auto"/>
              <w:left w:val="double" w:sz="6" w:space="0" w:color="auto"/>
              <w:bottom w:val="single" w:sz="6" w:space="0" w:color="auto"/>
              <w:right w:val="single" w:sz="6" w:space="0" w:color="auto"/>
            </w:tcBorders>
          </w:tcPr>
          <w:p w14:paraId="72E94686" w14:textId="1D87E287" w:rsidR="00022D3E" w:rsidRPr="00623BE1" w:rsidDel="000765B3" w:rsidRDefault="00022D3E" w:rsidP="009A21A3">
            <w:pPr>
              <w:pStyle w:val="NormalTableText"/>
              <w:rPr>
                <w:del w:id="10" w:author="Liam Sykes" w:date="2022-03-18T14:11:00Z"/>
                <w:rFonts w:ascii="Calibri" w:hAnsi="Calibri"/>
                <w:sz w:val="22"/>
              </w:rPr>
            </w:pPr>
            <w:del w:id="11" w:author="Liam Sykes" w:date="2022-03-18T14:11:00Z">
              <w:r w:rsidRPr="00623BE1" w:rsidDel="000765B3">
                <w:rPr>
                  <w:rFonts w:ascii="Calibri" w:hAnsi="Calibri"/>
                  <w:sz w:val="22"/>
                </w:rPr>
                <w:delText>1</w:delText>
              </w:r>
            </w:del>
          </w:p>
        </w:tc>
        <w:tc>
          <w:tcPr>
            <w:tcW w:w="2160" w:type="dxa"/>
            <w:tcBorders>
              <w:top w:val="single" w:sz="6" w:space="0" w:color="auto"/>
              <w:left w:val="single" w:sz="6" w:space="0" w:color="auto"/>
              <w:bottom w:val="single" w:sz="6" w:space="0" w:color="auto"/>
              <w:right w:val="single" w:sz="6" w:space="0" w:color="auto"/>
            </w:tcBorders>
          </w:tcPr>
          <w:p w14:paraId="7A437A7D" w14:textId="1B3A1C3F" w:rsidR="00022D3E" w:rsidRPr="00623BE1" w:rsidDel="000765B3" w:rsidRDefault="00022D3E" w:rsidP="009A21A3">
            <w:pPr>
              <w:pStyle w:val="NormalTableText"/>
              <w:rPr>
                <w:del w:id="12" w:author="Liam Sykes" w:date="2022-03-18T14:11:00Z"/>
                <w:rFonts w:ascii="Calibri" w:hAnsi="Calibri"/>
                <w:sz w:val="22"/>
              </w:rPr>
            </w:pPr>
            <w:del w:id="13" w:author="Liam Sykes" w:date="2022-03-18T14:11:00Z">
              <w:r w:rsidRPr="00623BE1" w:rsidDel="000765B3">
                <w:rPr>
                  <w:rFonts w:ascii="Calibri" w:hAnsi="Calibri"/>
                  <w:sz w:val="22"/>
                </w:rPr>
                <w:delText>August 3</w:delText>
              </w:r>
              <w:r w:rsidR="00627952" w:rsidRPr="00623BE1" w:rsidDel="000765B3">
                <w:rPr>
                  <w:rFonts w:ascii="Calibri" w:hAnsi="Calibri"/>
                  <w:sz w:val="22"/>
                </w:rPr>
                <w:delText>0</w:delText>
              </w:r>
              <w:r w:rsidRPr="00623BE1" w:rsidDel="000765B3">
                <w:rPr>
                  <w:rFonts w:ascii="Calibri" w:hAnsi="Calibri"/>
                  <w:sz w:val="22"/>
                </w:rPr>
                <w:delText>, 2006</w:delText>
              </w:r>
            </w:del>
          </w:p>
        </w:tc>
        <w:tc>
          <w:tcPr>
            <w:tcW w:w="5683" w:type="dxa"/>
            <w:tcBorders>
              <w:top w:val="single" w:sz="6" w:space="0" w:color="auto"/>
              <w:left w:val="single" w:sz="6" w:space="0" w:color="auto"/>
              <w:bottom w:val="single" w:sz="6" w:space="0" w:color="auto"/>
              <w:right w:val="double" w:sz="6" w:space="0" w:color="auto"/>
            </w:tcBorders>
          </w:tcPr>
          <w:p w14:paraId="09BEF856" w14:textId="6ABAC410" w:rsidR="00022D3E" w:rsidRPr="00623BE1" w:rsidDel="000765B3" w:rsidRDefault="00022D3E" w:rsidP="009A21A3">
            <w:pPr>
              <w:pStyle w:val="NormalTableText"/>
              <w:rPr>
                <w:del w:id="14" w:author="Liam Sykes" w:date="2022-03-18T14:11:00Z"/>
                <w:rFonts w:ascii="Calibri" w:hAnsi="Calibri"/>
                <w:sz w:val="22"/>
              </w:rPr>
            </w:pPr>
            <w:del w:id="15" w:author="Liam Sykes" w:date="2022-03-18T14:11:00Z">
              <w:r w:rsidRPr="00623BE1" w:rsidDel="000765B3">
                <w:rPr>
                  <w:rFonts w:ascii="Calibri" w:hAnsi="Calibri"/>
                  <w:sz w:val="22"/>
                </w:rPr>
                <w:delText>Approved final document.</w:delText>
              </w:r>
            </w:del>
          </w:p>
        </w:tc>
      </w:tr>
      <w:tr w:rsidR="007A3047" w:rsidRPr="00623BE1" w:rsidDel="000765B3" w14:paraId="0422592B" w14:textId="360B24F5">
        <w:trPr>
          <w:cantSplit/>
          <w:jc w:val="center"/>
          <w:del w:id="16" w:author="Liam Sykes" w:date="2022-03-18T14:11:00Z"/>
        </w:trPr>
        <w:tc>
          <w:tcPr>
            <w:tcW w:w="1184" w:type="dxa"/>
            <w:tcBorders>
              <w:top w:val="single" w:sz="6" w:space="0" w:color="auto"/>
              <w:left w:val="double" w:sz="6" w:space="0" w:color="auto"/>
              <w:bottom w:val="single" w:sz="6" w:space="0" w:color="auto"/>
              <w:right w:val="single" w:sz="6" w:space="0" w:color="auto"/>
            </w:tcBorders>
          </w:tcPr>
          <w:p w14:paraId="6CEB8D10" w14:textId="180CA025" w:rsidR="007A3047" w:rsidRPr="00623BE1" w:rsidDel="000765B3" w:rsidRDefault="007A3047" w:rsidP="009A21A3">
            <w:pPr>
              <w:pStyle w:val="NormalTableText"/>
              <w:rPr>
                <w:del w:id="17" w:author="Liam Sykes" w:date="2022-03-18T14:11:00Z"/>
                <w:rFonts w:ascii="Calibri" w:hAnsi="Calibri"/>
                <w:sz w:val="22"/>
              </w:rPr>
            </w:pPr>
            <w:del w:id="18" w:author="Liam Sykes" w:date="2022-03-18T14:11:00Z">
              <w:r w:rsidRPr="00623BE1" w:rsidDel="000765B3">
                <w:rPr>
                  <w:rFonts w:ascii="Calibri" w:hAnsi="Calibri"/>
                  <w:sz w:val="22"/>
                </w:rPr>
                <w:delText>2</w:delText>
              </w:r>
            </w:del>
          </w:p>
        </w:tc>
        <w:tc>
          <w:tcPr>
            <w:tcW w:w="2160" w:type="dxa"/>
            <w:tcBorders>
              <w:top w:val="single" w:sz="6" w:space="0" w:color="auto"/>
              <w:left w:val="single" w:sz="6" w:space="0" w:color="auto"/>
              <w:bottom w:val="single" w:sz="6" w:space="0" w:color="auto"/>
              <w:right w:val="single" w:sz="6" w:space="0" w:color="auto"/>
            </w:tcBorders>
          </w:tcPr>
          <w:p w14:paraId="238F97F9" w14:textId="3AB4E78B" w:rsidR="007A3047" w:rsidRPr="00623BE1" w:rsidDel="000765B3" w:rsidRDefault="007A3047" w:rsidP="009A21A3">
            <w:pPr>
              <w:pStyle w:val="NormalTableText"/>
              <w:rPr>
                <w:del w:id="19" w:author="Liam Sykes" w:date="2022-03-18T14:11:00Z"/>
                <w:rFonts w:ascii="Calibri" w:hAnsi="Calibri"/>
                <w:sz w:val="22"/>
              </w:rPr>
            </w:pPr>
            <w:del w:id="20" w:author="Liam Sykes" w:date="2022-03-18T14:11:00Z">
              <w:r w:rsidRPr="00623BE1" w:rsidDel="000765B3">
                <w:rPr>
                  <w:rFonts w:ascii="Calibri" w:hAnsi="Calibri"/>
                  <w:sz w:val="22"/>
                </w:rPr>
                <w:delText>September 27, 2007</w:delText>
              </w:r>
            </w:del>
          </w:p>
        </w:tc>
        <w:tc>
          <w:tcPr>
            <w:tcW w:w="5683" w:type="dxa"/>
            <w:tcBorders>
              <w:top w:val="single" w:sz="6" w:space="0" w:color="auto"/>
              <w:left w:val="single" w:sz="6" w:space="0" w:color="auto"/>
              <w:bottom w:val="single" w:sz="6" w:space="0" w:color="auto"/>
              <w:right w:val="double" w:sz="6" w:space="0" w:color="auto"/>
            </w:tcBorders>
          </w:tcPr>
          <w:p w14:paraId="56C5FA5B" w14:textId="7459D9F3" w:rsidR="007A3047" w:rsidRPr="00623BE1" w:rsidDel="000765B3" w:rsidRDefault="007A3047" w:rsidP="009A21A3">
            <w:pPr>
              <w:pStyle w:val="NormalTableText"/>
              <w:rPr>
                <w:del w:id="21" w:author="Liam Sykes" w:date="2022-03-18T14:11:00Z"/>
                <w:rFonts w:ascii="Calibri" w:hAnsi="Calibri"/>
                <w:sz w:val="22"/>
              </w:rPr>
            </w:pPr>
            <w:del w:id="22" w:author="Liam Sykes" w:date="2022-03-18T14:11:00Z">
              <w:r w:rsidRPr="00623BE1" w:rsidDel="000765B3">
                <w:rPr>
                  <w:rFonts w:ascii="Calibri" w:hAnsi="Calibri"/>
                  <w:sz w:val="22"/>
                </w:rPr>
                <w:delText>Minor revisions by Legal Services</w:delText>
              </w:r>
            </w:del>
          </w:p>
        </w:tc>
      </w:tr>
      <w:tr w:rsidR="007A3047" w:rsidRPr="00623BE1" w:rsidDel="000765B3" w14:paraId="39E88406" w14:textId="615AF8DF" w:rsidTr="002D01F6">
        <w:trPr>
          <w:cantSplit/>
          <w:trHeight w:val="65"/>
          <w:jc w:val="center"/>
          <w:del w:id="23" w:author="Liam Sykes" w:date="2022-03-18T14:11:00Z"/>
        </w:trPr>
        <w:tc>
          <w:tcPr>
            <w:tcW w:w="1184" w:type="dxa"/>
            <w:tcBorders>
              <w:top w:val="single" w:sz="6" w:space="0" w:color="auto"/>
              <w:left w:val="double" w:sz="6" w:space="0" w:color="auto"/>
              <w:bottom w:val="single" w:sz="6" w:space="0" w:color="auto"/>
              <w:right w:val="single" w:sz="6" w:space="0" w:color="auto"/>
            </w:tcBorders>
          </w:tcPr>
          <w:p w14:paraId="34C36D83" w14:textId="58F0A606" w:rsidR="007A3047" w:rsidRPr="00623BE1" w:rsidDel="000765B3" w:rsidRDefault="004263D7" w:rsidP="009A21A3">
            <w:pPr>
              <w:pStyle w:val="NormalTableText"/>
              <w:rPr>
                <w:del w:id="24" w:author="Liam Sykes" w:date="2022-03-18T14:11:00Z"/>
                <w:rFonts w:ascii="Calibri" w:hAnsi="Calibri"/>
                <w:sz w:val="22"/>
              </w:rPr>
            </w:pPr>
            <w:del w:id="25" w:author="Liam Sykes" w:date="2022-03-18T14:11:00Z">
              <w:r w:rsidRPr="00623BE1" w:rsidDel="000765B3">
                <w:rPr>
                  <w:rFonts w:ascii="Calibri" w:hAnsi="Calibri"/>
                  <w:sz w:val="22"/>
                </w:rPr>
                <w:delText>3</w:delText>
              </w:r>
            </w:del>
          </w:p>
        </w:tc>
        <w:tc>
          <w:tcPr>
            <w:tcW w:w="2160" w:type="dxa"/>
            <w:tcBorders>
              <w:top w:val="single" w:sz="6" w:space="0" w:color="auto"/>
              <w:left w:val="single" w:sz="6" w:space="0" w:color="auto"/>
              <w:bottom w:val="single" w:sz="6" w:space="0" w:color="auto"/>
              <w:right w:val="single" w:sz="6" w:space="0" w:color="auto"/>
            </w:tcBorders>
          </w:tcPr>
          <w:p w14:paraId="484CF87B" w14:textId="53D01EB1" w:rsidR="007A3047" w:rsidRPr="00623BE1" w:rsidDel="000765B3" w:rsidRDefault="004263D7" w:rsidP="009A21A3">
            <w:pPr>
              <w:pStyle w:val="NormalTableText"/>
              <w:rPr>
                <w:del w:id="26" w:author="Liam Sykes" w:date="2022-03-18T14:11:00Z"/>
                <w:rFonts w:ascii="Calibri" w:hAnsi="Calibri"/>
                <w:sz w:val="22"/>
              </w:rPr>
            </w:pPr>
            <w:del w:id="27" w:author="Liam Sykes" w:date="2022-03-18T14:11:00Z">
              <w:r w:rsidRPr="00623BE1" w:rsidDel="000765B3">
                <w:rPr>
                  <w:rFonts w:ascii="Calibri" w:hAnsi="Calibri"/>
                  <w:sz w:val="22"/>
                </w:rPr>
                <w:delText>December 29, 2009</w:delText>
              </w:r>
            </w:del>
          </w:p>
        </w:tc>
        <w:tc>
          <w:tcPr>
            <w:tcW w:w="5683" w:type="dxa"/>
            <w:tcBorders>
              <w:top w:val="single" w:sz="6" w:space="0" w:color="auto"/>
              <w:left w:val="single" w:sz="6" w:space="0" w:color="auto"/>
              <w:bottom w:val="single" w:sz="6" w:space="0" w:color="auto"/>
              <w:right w:val="double" w:sz="6" w:space="0" w:color="auto"/>
            </w:tcBorders>
          </w:tcPr>
          <w:p w14:paraId="4BE561DF" w14:textId="2B1BB77D" w:rsidR="007A3047" w:rsidRPr="00623BE1" w:rsidDel="000765B3" w:rsidRDefault="004263D7" w:rsidP="009A21A3">
            <w:pPr>
              <w:pStyle w:val="NormalTableText"/>
              <w:rPr>
                <w:del w:id="28" w:author="Liam Sykes" w:date="2022-03-18T14:11:00Z"/>
                <w:rFonts w:ascii="Calibri" w:hAnsi="Calibri"/>
                <w:sz w:val="22"/>
              </w:rPr>
            </w:pPr>
            <w:del w:id="29" w:author="Liam Sykes" w:date="2022-03-18T14:11:00Z">
              <w:r w:rsidRPr="00623BE1" w:rsidDel="000765B3">
                <w:rPr>
                  <w:rFonts w:ascii="Calibri" w:hAnsi="Calibri"/>
                  <w:sz w:val="22"/>
                </w:rPr>
                <w:delText xml:space="preserve">Modified ‘Related Sections’ </w:delText>
              </w:r>
            </w:del>
          </w:p>
        </w:tc>
      </w:tr>
      <w:tr w:rsidR="002D01F6" w:rsidRPr="00623BE1" w:rsidDel="000765B3" w14:paraId="4BDD6D60" w14:textId="5F3EAA38" w:rsidTr="00340C1E">
        <w:trPr>
          <w:cantSplit/>
          <w:jc w:val="center"/>
          <w:del w:id="30" w:author="Liam Sykes" w:date="2022-03-18T14:11:00Z"/>
        </w:trPr>
        <w:tc>
          <w:tcPr>
            <w:tcW w:w="1184" w:type="dxa"/>
            <w:tcBorders>
              <w:top w:val="single" w:sz="6" w:space="0" w:color="auto"/>
              <w:left w:val="double" w:sz="6" w:space="0" w:color="auto"/>
              <w:bottom w:val="single" w:sz="6" w:space="0" w:color="auto"/>
              <w:right w:val="single" w:sz="6" w:space="0" w:color="auto"/>
            </w:tcBorders>
          </w:tcPr>
          <w:p w14:paraId="281DB61E" w14:textId="7B42813C" w:rsidR="002D01F6" w:rsidRPr="00623BE1" w:rsidDel="000765B3" w:rsidRDefault="002D01F6" w:rsidP="009A21A3">
            <w:pPr>
              <w:pStyle w:val="NormalTableText"/>
              <w:rPr>
                <w:del w:id="31" w:author="Liam Sykes" w:date="2022-03-18T14:11:00Z"/>
                <w:rFonts w:ascii="Calibri" w:hAnsi="Calibri"/>
                <w:sz w:val="22"/>
              </w:rPr>
            </w:pPr>
            <w:del w:id="32" w:author="Liam Sykes" w:date="2022-03-18T14:11:00Z">
              <w:r w:rsidRPr="00623BE1" w:rsidDel="000765B3">
                <w:rPr>
                  <w:rFonts w:ascii="Calibri" w:hAnsi="Calibri"/>
                  <w:sz w:val="22"/>
                </w:rPr>
                <w:delText>4</w:delText>
              </w:r>
            </w:del>
          </w:p>
        </w:tc>
        <w:tc>
          <w:tcPr>
            <w:tcW w:w="2160" w:type="dxa"/>
            <w:tcBorders>
              <w:top w:val="single" w:sz="6" w:space="0" w:color="auto"/>
              <w:left w:val="single" w:sz="6" w:space="0" w:color="auto"/>
              <w:bottom w:val="single" w:sz="6" w:space="0" w:color="auto"/>
              <w:right w:val="single" w:sz="6" w:space="0" w:color="auto"/>
            </w:tcBorders>
          </w:tcPr>
          <w:p w14:paraId="16E071DF" w14:textId="5332B7C4" w:rsidR="002D01F6" w:rsidRPr="00623BE1" w:rsidDel="000765B3" w:rsidRDefault="002D01F6" w:rsidP="009A21A3">
            <w:pPr>
              <w:pStyle w:val="NormalTableText"/>
              <w:rPr>
                <w:del w:id="33" w:author="Liam Sykes" w:date="2022-03-18T14:11:00Z"/>
                <w:rFonts w:ascii="Calibri" w:hAnsi="Calibri"/>
                <w:sz w:val="22"/>
              </w:rPr>
            </w:pPr>
            <w:del w:id="34" w:author="Liam Sykes" w:date="2022-03-18T14:11:00Z">
              <w:r w:rsidRPr="00623BE1" w:rsidDel="000765B3">
                <w:rPr>
                  <w:rFonts w:ascii="Calibri" w:hAnsi="Calibri"/>
                  <w:sz w:val="22"/>
                </w:rPr>
                <w:delText>September 27, 2007</w:delText>
              </w:r>
            </w:del>
          </w:p>
        </w:tc>
        <w:tc>
          <w:tcPr>
            <w:tcW w:w="5683" w:type="dxa"/>
            <w:tcBorders>
              <w:top w:val="single" w:sz="6" w:space="0" w:color="auto"/>
              <w:left w:val="single" w:sz="6" w:space="0" w:color="auto"/>
              <w:bottom w:val="single" w:sz="6" w:space="0" w:color="auto"/>
              <w:right w:val="double" w:sz="6" w:space="0" w:color="auto"/>
            </w:tcBorders>
          </w:tcPr>
          <w:p w14:paraId="3B7D2ABD" w14:textId="0C742867" w:rsidR="002D01F6" w:rsidRPr="00623BE1" w:rsidDel="000765B3" w:rsidRDefault="002D01F6" w:rsidP="009A21A3">
            <w:pPr>
              <w:pStyle w:val="NormalTableText"/>
              <w:rPr>
                <w:del w:id="35" w:author="Liam Sykes" w:date="2022-03-18T14:11:00Z"/>
                <w:rFonts w:ascii="Calibri" w:hAnsi="Calibri"/>
                <w:sz w:val="22"/>
              </w:rPr>
            </w:pPr>
            <w:del w:id="36" w:author="Liam Sykes" w:date="2022-03-18T14:11:00Z">
              <w:r w:rsidRPr="00623BE1" w:rsidDel="000765B3">
                <w:rPr>
                  <w:rFonts w:ascii="Calibri" w:hAnsi="Calibri"/>
                  <w:sz w:val="22"/>
                </w:rPr>
                <w:delText>Minor revisions</w:delText>
              </w:r>
            </w:del>
          </w:p>
        </w:tc>
      </w:tr>
      <w:tr w:rsidR="005239D1" w:rsidRPr="00623BE1" w:rsidDel="000765B3" w14:paraId="542466A9" w14:textId="70E0A88B" w:rsidTr="00340C1E">
        <w:trPr>
          <w:cantSplit/>
          <w:jc w:val="center"/>
          <w:del w:id="37" w:author="Liam Sykes" w:date="2022-03-18T14:11:00Z"/>
        </w:trPr>
        <w:tc>
          <w:tcPr>
            <w:tcW w:w="1184" w:type="dxa"/>
            <w:tcBorders>
              <w:top w:val="single" w:sz="6" w:space="0" w:color="auto"/>
              <w:left w:val="double" w:sz="6" w:space="0" w:color="auto"/>
              <w:bottom w:val="single" w:sz="6" w:space="0" w:color="auto"/>
              <w:right w:val="single" w:sz="6" w:space="0" w:color="auto"/>
            </w:tcBorders>
          </w:tcPr>
          <w:p w14:paraId="08B9D81E" w14:textId="7B9512A8" w:rsidR="005239D1" w:rsidRPr="00623BE1" w:rsidDel="000765B3" w:rsidRDefault="005239D1" w:rsidP="009A21A3">
            <w:pPr>
              <w:pStyle w:val="NormalTableText"/>
              <w:rPr>
                <w:del w:id="38" w:author="Liam Sykes" w:date="2022-03-18T14:11:00Z"/>
                <w:rFonts w:ascii="Calibri" w:hAnsi="Calibri"/>
                <w:sz w:val="22"/>
              </w:rPr>
            </w:pPr>
            <w:del w:id="39" w:author="Liam Sykes" w:date="2022-03-18T14:11:00Z">
              <w:r w:rsidRPr="00623BE1" w:rsidDel="000765B3">
                <w:rPr>
                  <w:rFonts w:ascii="Calibri" w:hAnsi="Calibri"/>
                  <w:sz w:val="22"/>
                </w:rPr>
                <w:delText>5</w:delText>
              </w:r>
            </w:del>
          </w:p>
        </w:tc>
        <w:tc>
          <w:tcPr>
            <w:tcW w:w="2160" w:type="dxa"/>
            <w:tcBorders>
              <w:top w:val="single" w:sz="6" w:space="0" w:color="auto"/>
              <w:left w:val="single" w:sz="6" w:space="0" w:color="auto"/>
              <w:bottom w:val="single" w:sz="6" w:space="0" w:color="auto"/>
              <w:right w:val="single" w:sz="6" w:space="0" w:color="auto"/>
            </w:tcBorders>
          </w:tcPr>
          <w:p w14:paraId="5CA49B03" w14:textId="54607526" w:rsidR="005239D1" w:rsidRPr="00623BE1" w:rsidDel="000765B3" w:rsidRDefault="005239D1" w:rsidP="009A21A3">
            <w:pPr>
              <w:pStyle w:val="NormalTableText"/>
              <w:rPr>
                <w:del w:id="40" w:author="Liam Sykes" w:date="2022-03-18T14:11:00Z"/>
                <w:rFonts w:ascii="Calibri" w:hAnsi="Calibri"/>
                <w:sz w:val="22"/>
              </w:rPr>
            </w:pPr>
            <w:del w:id="41" w:author="Liam Sykes" w:date="2022-03-18T14:11:00Z">
              <w:r w:rsidRPr="00623BE1" w:rsidDel="000765B3">
                <w:rPr>
                  <w:rFonts w:ascii="Calibri" w:hAnsi="Calibri"/>
                  <w:sz w:val="22"/>
                </w:rPr>
                <w:delText>April 10, 2012</w:delText>
              </w:r>
            </w:del>
          </w:p>
        </w:tc>
        <w:tc>
          <w:tcPr>
            <w:tcW w:w="5683" w:type="dxa"/>
            <w:tcBorders>
              <w:top w:val="single" w:sz="6" w:space="0" w:color="auto"/>
              <w:left w:val="single" w:sz="6" w:space="0" w:color="auto"/>
              <w:bottom w:val="single" w:sz="6" w:space="0" w:color="auto"/>
              <w:right w:val="double" w:sz="6" w:space="0" w:color="auto"/>
            </w:tcBorders>
          </w:tcPr>
          <w:p w14:paraId="31DBB10F" w14:textId="7147F721" w:rsidR="005239D1" w:rsidRPr="00623BE1" w:rsidDel="000765B3" w:rsidRDefault="005239D1" w:rsidP="009A21A3">
            <w:pPr>
              <w:pStyle w:val="NormalTableText"/>
              <w:rPr>
                <w:del w:id="42" w:author="Liam Sykes" w:date="2022-03-18T14:11:00Z"/>
                <w:rFonts w:ascii="Calibri" w:hAnsi="Calibri"/>
                <w:sz w:val="22"/>
              </w:rPr>
            </w:pPr>
            <w:del w:id="43" w:author="Liam Sykes" w:date="2022-03-18T14:11:00Z">
              <w:r w:rsidRPr="00623BE1" w:rsidDel="000765B3">
                <w:rPr>
                  <w:rFonts w:ascii="Calibri" w:hAnsi="Calibri"/>
                  <w:sz w:val="22"/>
                </w:rPr>
                <w:delText>Addition of References and Replacement Parts sections on this page.</w:delText>
              </w:r>
            </w:del>
          </w:p>
        </w:tc>
      </w:tr>
      <w:tr w:rsidR="002D01F6" w:rsidRPr="00623BE1" w:rsidDel="000765B3" w14:paraId="7697CBF4" w14:textId="7D559EEE" w:rsidTr="00340C1E">
        <w:trPr>
          <w:cantSplit/>
          <w:jc w:val="center"/>
          <w:del w:id="44" w:author="Liam Sykes" w:date="2022-03-18T14:11:00Z"/>
        </w:trPr>
        <w:tc>
          <w:tcPr>
            <w:tcW w:w="1184" w:type="dxa"/>
            <w:tcBorders>
              <w:top w:val="single" w:sz="6" w:space="0" w:color="auto"/>
              <w:left w:val="double" w:sz="6" w:space="0" w:color="auto"/>
              <w:bottom w:val="single" w:sz="6" w:space="0" w:color="auto"/>
              <w:right w:val="single" w:sz="6" w:space="0" w:color="auto"/>
            </w:tcBorders>
          </w:tcPr>
          <w:p w14:paraId="138355E9" w14:textId="4D9DF012" w:rsidR="002D01F6" w:rsidRPr="00623BE1" w:rsidDel="000765B3" w:rsidRDefault="00F21057" w:rsidP="009A21A3">
            <w:pPr>
              <w:pStyle w:val="NormalTableText"/>
              <w:rPr>
                <w:del w:id="45" w:author="Liam Sykes" w:date="2022-03-18T14:11:00Z"/>
                <w:rFonts w:ascii="Calibri" w:hAnsi="Calibri"/>
                <w:sz w:val="22"/>
              </w:rPr>
            </w:pPr>
            <w:del w:id="46" w:author="Liam Sykes" w:date="2022-03-18T14:11:00Z">
              <w:r w:rsidRPr="00623BE1" w:rsidDel="000765B3">
                <w:rPr>
                  <w:rFonts w:ascii="Calibri" w:hAnsi="Calibri"/>
                  <w:sz w:val="22"/>
                </w:rPr>
                <w:delText>6</w:delText>
              </w:r>
            </w:del>
          </w:p>
        </w:tc>
        <w:tc>
          <w:tcPr>
            <w:tcW w:w="2160" w:type="dxa"/>
            <w:tcBorders>
              <w:top w:val="single" w:sz="6" w:space="0" w:color="auto"/>
              <w:left w:val="single" w:sz="6" w:space="0" w:color="auto"/>
              <w:bottom w:val="single" w:sz="6" w:space="0" w:color="auto"/>
              <w:right w:val="single" w:sz="6" w:space="0" w:color="auto"/>
            </w:tcBorders>
          </w:tcPr>
          <w:p w14:paraId="3083906E" w14:textId="7449A4A1" w:rsidR="002D01F6" w:rsidRPr="00623BE1" w:rsidDel="000765B3" w:rsidRDefault="006C17B5" w:rsidP="009A21A3">
            <w:pPr>
              <w:pStyle w:val="NormalTableText"/>
              <w:rPr>
                <w:del w:id="47" w:author="Liam Sykes" w:date="2022-03-18T14:11:00Z"/>
                <w:rFonts w:ascii="Calibri" w:hAnsi="Calibri"/>
                <w:sz w:val="22"/>
              </w:rPr>
            </w:pPr>
            <w:del w:id="48" w:author="Liam Sykes" w:date="2022-03-18T14:11:00Z">
              <w:r w:rsidRPr="00623BE1" w:rsidDel="000765B3">
                <w:rPr>
                  <w:rFonts w:ascii="Calibri" w:hAnsi="Calibri"/>
                  <w:sz w:val="22"/>
                </w:rPr>
                <w:delText>July 6</w:delText>
              </w:r>
              <w:r w:rsidR="00F21057" w:rsidRPr="00623BE1" w:rsidDel="000765B3">
                <w:rPr>
                  <w:rFonts w:ascii="Calibri" w:hAnsi="Calibri"/>
                  <w:sz w:val="22"/>
                </w:rPr>
                <w:delText>, 2012</w:delText>
              </w:r>
            </w:del>
          </w:p>
        </w:tc>
        <w:tc>
          <w:tcPr>
            <w:tcW w:w="5683" w:type="dxa"/>
            <w:tcBorders>
              <w:top w:val="single" w:sz="6" w:space="0" w:color="auto"/>
              <w:left w:val="single" w:sz="6" w:space="0" w:color="auto"/>
              <w:bottom w:val="single" w:sz="6" w:space="0" w:color="auto"/>
              <w:right w:val="double" w:sz="6" w:space="0" w:color="auto"/>
            </w:tcBorders>
          </w:tcPr>
          <w:p w14:paraId="42489C0F" w14:textId="4A92D080" w:rsidR="002D01F6" w:rsidRPr="00623BE1" w:rsidDel="000765B3" w:rsidRDefault="006C17B5" w:rsidP="009A21A3">
            <w:pPr>
              <w:pStyle w:val="NormalTableText"/>
              <w:rPr>
                <w:del w:id="49" w:author="Liam Sykes" w:date="2022-03-18T14:11:00Z"/>
                <w:rFonts w:ascii="Calibri" w:hAnsi="Calibri"/>
                <w:sz w:val="22"/>
              </w:rPr>
            </w:pPr>
            <w:del w:id="50" w:author="Liam Sykes" w:date="2022-03-18T14:11:00Z">
              <w:r w:rsidRPr="00623BE1" w:rsidDel="000765B3">
                <w:rPr>
                  <w:rFonts w:ascii="Calibri" w:hAnsi="Calibri"/>
                  <w:sz w:val="22"/>
                </w:rPr>
                <w:delText>Change tab settings for page 1-8</w:delText>
              </w:r>
              <w:r w:rsidR="00F21057" w:rsidRPr="00623BE1" w:rsidDel="000765B3">
                <w:rPr>
                  <w:rFonts w:ascii="Calibri" w:hAnsi="Calibri"/>
                  <w:sz w:val="22"/>
                </w:rPr>
                <w:delText>.</w:delText>
              </w:r>
            </w:del>
          </w:p>
        </w:tc>
      </w:tr>
      <w:tr w:rsidR="00F21057" w:rsidRPr="00623BE1" w:rsidDel="000765B3" w14:paraId="7D0E6FD7" w14:textId="72EEE67A" w:rsidTr="00880935">
        <w:trPr>
          <w:cantSplit/>
          <w:jc w:val="center"/>
          <w:del w:id="51" w:author="Liam Sykes" w:date="2022-03-18T14:11:00Z"/>
        </w:trPr>
        <w:tc>
          <w:tcPr>
            <w:tcW w:w="1184" w:type="dxa"/>
            <w:tcBorders>
              <w:top w:val="single" w:sz="6" w:space="0" w:color="auto"/>
              <w:left w:val="double" w:sz="6" w:space="0" w:color="auto"/>
              <w:bottom w:val="single" w:sz="6" w:space="0" w:color="auto"/>
              <w:right w:val="single" w:sz="6" w:space="0" w:color="auto"/>
            </w:tcBorders>
          </w:tcPr>
          <w:p w14:paraId="38784E0C" w14:textId="339ECAB6" w:rsidR="00F21057" w:rsidRPr="00623BE1" w:rsidDel="000765B3" w:rsidRDefault="001A1EB1" w:rsidP="009A21A3">
            <w:pPr>
              <w:pStyle w:val="NormalTableText"/>
              <w:rPr>
                <w:del w:id="52" w:author="Liam Sykes" w:date="2022-03-18T14:11:00Z"/>
                <w:rFonts w:ascii="Calibri" w:hAnsi="Calibri"/>
                <w:sz w:val="22"/>
              </w:rPr>
            </w:pPr>
            <w:del w:id="53" w:author="Liam Sykes" w:date="2022-03-18T14:11:00Z">
              <w:r w:rsidRPr="00623BE1" w:rsidDel="000765B3">
                <w:rPr>
                  <w:rFonts w:ascii="Calibri" w:hAnsi="Calibri"/>
                  <w:sz w:val="22"/>
                </w:rPr>
                <w:delText>7</w:delText>
              </w:r>
            </w:del>
          </w:p>
        </w:tc>
        <w:tc>
          <w:tcPr>
            <w:tcW w:w="2160" w:type="dxa"/>
            <w:tcBorders>
              <w:top w:val="single" w:sz="6" w:space="0" w:color="auto"/>
              <w:left w:val="single" w:sz="6" w:space="0" w:color="auto"/>
              <w:bottom w:val="single" w:sz="6" w:space="0" w:color="auto"/>
              <w:right w:val="single" w:sz="6" w:space="0" w:color="auto"/>
            </w:tcBorders>
          </w:tcPr>
          <w:p w14:paraId="7A56E651" w14:textId="65B78AFA" w:rsidR="00F21057" w:rsidRPr="00623BE1" w:rsidDel="000765B3" w:rsidRDefault="001A1EB1" w:rsidP="009A21A3">
            <w:pPr>
              <w:pStyle w:val="NormalTableText"/>
              <w:rPr>
                <w:del w:id="54" w:author="Liam Sykes" w:date="2022-03-18T14:11:00Z"/>
                <w:rFonts w:ascii="Calibri" w:hAnsi="Calibri"/>
                <w:sz w:val="22"/>
              </w:rPr>
            </w:pPr>
            <w:del w:id="55" w:author="Liam Sykes" w:date="2022-03-18T14:11:00Z">
              <w:r w:rsidRPr="00623BE1" w:rsidDel="000765B3">
                <w:rPr>
                  <w:rFonts w:ascii="Calibri" w:hAnsi="Calibri"/>
                  <w:sz w:val="22"/>
                </w:rPr>
                <w:delText>April 9, 2015</w:delText>
              </w:r>
            </w:del>
          </w:p>
        </w:tc>
        <w:tc>
          <w:tcPr>
            <w:tcW w:w="5683" w:type="dxa"/>
            <w:tcBorders>
              <w:top w:val="single" w:sz="6" w:space="0" w:color="auto"/>
              <w:left w:val="single" w:sz="6" w:space="0" w:color="auto"/>
              <w:bottom w:val="single" w:sz="6" w:space="0" w:color="auto"/>
              <w:right w:val="double" w:sz="6" w:space="0" w:color="auto"/>
            </w:tcBorders>
          </w:tcPr>
          <w:p w14:paraId="72CEA7F6" w14:textId="4A8F34F1" w:rsidR="00F21057" w:rsidRPr="00623BE1" w:rsidDel="000765B3" w:rsidRDefault="001A1EB1" w:rsidP="009A21A3">
            <w:pPr>
              <w:pStyle w:val="NormalTableText"/>
              <w:rPr>
                <w:del w:id="56" w:author="Liam Sykes" w:date="2022-03-18T14:11:00Z"/>
                <w:rFonts w:ascii="Calibri" w:hAnsi="Calibri"/>
                <w:sz w:val="22"/>
              </w:rPr>
            </w:pPr>
            <w:del w:id="57" w:author="Liam Sykes" w:date="2022-03-18T14:11:00Z">
              <w:r w:rsidRPr="00623BE1" w:rsidDel="000765B3">
                <w:rPr>
                  <w:rFonts w:ascii="Calibri" w:hAnsi="Calibri"/>
                  <w:sz w:val="22"/>
                </w:rPr>
                <w:delText>General Formatting</w:delText>
              </w:r>
            </w:del>
          </w:p>
        </w:tc>
      </w:tr>
      <w:tr w:rsidR="00880935" w:rsidRPr="00623BE1" w:rsidDel="000765B3" w14:paraId="6B72849D" w14:textId="2C8064B6" w:rsidTr="009D72E1">
        <w:trPr>
          <w:cantSplit/>
          <w:jc w:val="center"/>
          <w:del w:id="58" w:author="Liam Sykes" w:date="2022-03-18T14:11:00Z"/>
        </w:trPr>
        <w:tc>
          <w:tcPr>
            <w:tcW w:w="1184" w:type="dxa"/>
            <w:tcBorders>
              <w:top w:val="single" w:sz="6" w:space="0" w:color="auto"/>
              <w:left w:val="double" w:sz="6" w:space="0" w:color="auto"/>
              <w:bottom w:val="single" w:sz="6" w:space="0" w:color="auto"/>
              <w:right w:val="single" w:sz="6" w:space="0" w:color="auto"/>
            </w:tcBorders>
          </w:tcPr>
          <w:p w14:paraId="2DE58577" w14:textId="4FA8DA5B" w:rsidR="00880935" w:rsidRPr="00623BE1" w:rsidDel="000765B3" w:rsidRDefault="00880935" w:rsidP="009A21A3">
            <w:pPr>
              <w:pStyle w:val="NormalTableText"/>
              <w:rPr>
                <w:del w:id="59" w:author="Liam Sykes" w:date="2022-03-18T14:11:00Z"/>
                <w:rFonts w:ascii="Calibri" w:hAnsi="Calibri"/>
                <w:sz w:val="22"/>
              </w:rPr>
            </w:pPr>
            <w:del w:id="60" w:author="Liam Sykes" w:date="2022-03-18T14:11:00Z">
              <w:r w:rsidDel="000765B3">
                <w:rPr>
                  <w:rFonts w:ascii="Calibri" w:hAnsi="Calibri"/>
                  <w:sz w:val="22"/>
                </w:rPr>
                <w:delText>8</w:delText>
              </w:r>
            </w:del>
          </w:p>
        </w:tc>
        <w:tc>
          <w:tcPr>
            <w:tcW w:w="2160" w:type="dxa"/>
            <w:tcBorders>
              <w:top w:val="single" w:sz="6" w:space="0" w:color="auto"/>
              <w:left w:val="single" w:sz="6" w:space="0" w:color="auto"/>
              <w:bottom w:val="single" w:sz="6" w:space="0" w:color="auto"/>
              <w:right w:val="single" w:sz="6" w:space="0" w:color="auto"/>
            </w:tcBorders>
          </w:tcPr>
          <w:p w14:paraId="593DF188" w14:textId="3FA3FDBB" w:rsidR="00880935" w:rsidRPr="00623BE1" w:rsidDel="000765B3" w:rsidRDefault="00880935" w:rsidP="009A21A3">
            <w:pPr>
              <w:pStyle w:val="NormalTableText"/>
              <w:rPr>
                <w:del w:id="61" w:author="Liam Sykes" w:date="2022-03-18T14:11:00Z"/>
                <w:rFonts w:ascii="Calibri" w:hAnsi="Calibri"/>
                <w:sz w:val="22"/>
              </w:rPr>
            </w:pPr>
            <w:del w:id="62" w:author="Liam Sykes" w:date="2022-03-18T14:11:00Z">
              <w:r w:rsidDel="000765B3">
                <w:rPr>
                  <w:rFonts w:ascii="Calibri" w:hAnsi="Calibri"/>
                  <w:sz w:val="22"/>
                </w:rPr>
                <w:delText>December 11, 2015</w:delText>
              </w:r>
            </w:del>
          </w:p>
        </w:tc>
        <w:tc>
          <w:tcPr>
            <w:tcW w:w="5683" w:type="dxa"/>
            <w:tcBorders>
              <w:top w:val="single" w:sz="6" w:space="0" w:color="auto"/>
              <w:left w:val="single" w:sz="6" w:space="0" w:color="auto"/>
              <w:bottom w:val="single" w:sz="6" w:space="0" w:color="auto"/>
              <w:right w:val="double" w:sz="6" w:space="0" w:color="auto"/>
            </w:tcBorders>
          </w:tcPr>
          <w:p w14:paraId="3867DD4D" w14:textId="579C7A9C" w:rsidR="000C3639" w:rsidDel="000765B3" w:rsidRDefault="00D520CC" w:rsidP="009A21A3">
            <w:pPr>
              <w:pStyle w:val="NormalTableText"/>
              <w:rPr>
                <w:del w:id="63" w:author="Liam Sykes" w:date="2022-03-18T14:11:00Z"/>
                <w:rFonts w:ascii="Calibri" w:hAnsi="Calibri"/>
                <w:sz w:val="22"/>
                <w:lang w:val="en-CA"/>
              </w:rPr>
            </w:pPr>
            <w:del w:id="64" w:author="Liam Sykes" w:date="2022-03-18T14:11:00Z">
              <w:r w:rsidRPr="00D520CC" w:rsidDel="000765B3">
                <w:rPr>
                  <w:rFonts w:ascii="Calibri" w:hAnsi="Calibri"/>
                  <w:sz w:val="22"/>
                  <w:lang w:val="en-CA"/>
                </w:rPr>
                <w:delText xml:space="preserve">Minor clarifications based on comments by Legal </w:delText>
              </w:r>
            </w:del>
          </w:p>
          <w:p w14:paraId="03A1A639" w14:textId="2D0178B4" w:rsidR="00880935" w:rsidRPr="00623BE1" w:rsidDel="000765B3" w:rsidRDefault="00D520CC" w:rsidP="009A21A3">
            <w:pPr>
              <w:pStyle w:val="NormalTableText"/>
              <w:rPr>
                <w:del w:id="65" w:author="Liam Sykes" w:date="2022-03-18T14:11:00Z"/>
                <w:rFonts w:ascii="Calibri" w:hAnsi="Calibri"/>
                <w:sz w:val="22"/>
              </w:rPr>
            </w:pPr>
            <w:del w:id="66" w:author="Liam Sykes" w:date="2022-03-18T14:11:00Z">
              <w:r w:rsidRPr="00D520CC" w:rsidDel="000765B3">
                <w:rPr>
                  <w:rFonts w:ascii="Calibri" w:hAnsi="Calibri"/>
                  <w:sz w:val="22"/>
                  <w:lang w:val="en-CA"/>
                </w:rPr>
                <w:delText>Department.  AAM</w:delText>
              </w:r>
            </w:del>
          </w:p>
        </w:tc>
      </w:tr>
      <w:tr w:rsidR="000C3639" w:rsidRPr="00623BE1" w:rsidDel="000765B3" w14:paraId="45711BB1" w14:textId="7B1DAA60" w:rsidTr="009171A0">
        <w:trPr>
          <w:cantSplit/>
          <w:jc w:val="center"/>
          <w:del w:id="67" w:author="Liam Sykes" w:date="2022-03-18T14:11:00Z"/>
        </w:trPr>
        <w:tc>
          <w:tcPr>
            <w:tcW w:w="1184" w:type="dxa"/>
            <w:tcBorders>
              <w:top w:val="single" w:sz="6" w:space="0" w:color="auto"/>
              <w:left w:val="double" w:sz="6" w:space="0" w:color="auto"/>
              <w:bottom w:val="single" w:sz="6" w:space="0" w:color="auto"/>
              <w:right w:val="single" w:sz="6" w:space="0" w:color="auto"/>
            </w:tcBorders>
          </w:tcPr>
          <w:p w14:paraId="235665CF" w14:textId="43EA50B6" w:rsidR="000C3639" w:rsidDel="000765B3" w:rsidRDefault="000C3639" w:rsidP="009A21A3">
            <w:pPr>
              <w:pStyle w:val="NormalTableText"/>
              <w:rPr>
                <w:del w:id="68" w:author="Liam Sykes" w:date="2022-03-18T14:11:00Z"/>
                <w:rFonts w:ascii="Calibri" w:hAnsi="Calibri"/>
                <w:sz w:val="22"/>
              </w:rPr>
            </w:pPr>
            <w:del w:id="69" w:author="Liam Sykes" w:date="2022-03-18T14:11:00Z">
              <w:r w:rsidDel="000765B3">
                <w:rPr>
                  <w:rFonts w:ascii="Calibri" w:hAnsi="Calibri"/>
                  <w:sz w:val="22"/>
                </w:rPr>
                <w:delText>9</w:delText>
              </w:r>
            </w:del>
          </w:p>
        </w:tc>
        <w:tc>
          <w:tcPr>
            <w:tcW w:w="2160" w:type="dxa"/>
            <w:tcBorders>
              <w:top w:val="single" w:sz="6" w:space="0" w:color="auto"/>
              <w:left w:val="single" w:sz="6" w:space="0" w:color="auto"/>
              <w:bottom w:val="single" w:sz="6" w:space="0" w:color="auto"/>
              <w:right w:val="single" w:sz="6" w:space="0" w:color="auto"/>
            </w:tcBorders>
          </w:tcPr>
          <w:p w14:paraId="448C89E5" w14:textId="411723A5" w:rsidR="000C3639" w:rsidDel="000765B3" w:rsidRDefault="000C3639" w:rsidP="001076AC">
            <w:pPr>
              <w:pStyle w:val="NormalTableText"/>
              <w:rPr>
                <w:del w:id="70" w:author="Liam Sykes" w:date="2022-03-18T14:11:00Z"/>
                <w:rFonts w:ascii="Calibri" w:hAnsi="Calibri"/>
                <w:sz w:val="22"/>
              </w:rPr>
            </w:pPr>
            <w:del w:id="71" w:author="Liam Sykes" w:date="2022-03-18T14:11:00Z">
              <w:r w:rsidDel="000765B3">
                <w:rPr>
                  <w:rFonts w:ascii="Calibri" w:hAnsi="Calibri"/>
                  <w:sz w:val="22"/>
                </w:rPr>
                <w:delText xml:space="preserve">March </w:delText>
              </w:r>
              <w:r w:rsidR="001076AC" w:rsidDel="000765B3">
                <w:rPr>
                  <w:rFonts w:ascii="Calibri" w:hAnsi="Calibri"/>
                  <w:sz w:val="22"/>
                </w:rPr>
                <w:delText>24</w:delText>
              </w:r>
              <w:r w:rsidDel="000765B3">
                <w:rPr>
                  <w:rFonts w:ascii="Calibri" w:hAnsi="Calibri"/>
                  <w:sz w:val="22"/>
                </w:rPr>
                <w:delText>, 2017</w:delText>
              </w:r>
            </w:del>
          </w:p>
        </w:tc>
        <w:tc>
          <w:tcPr>
            <w:tcW w:w="5683" w:type="dxa"/>
            <w:tcBorders>
              <w:top w:val="single" w:sz="6" w:space="0" w:color="auto"/>
              <w:left w:val="single" w:sz="6" w:space="0" w:color="auto"/>
              <w:bottom w:val="single" w:sz="6" w:space="0" w:color="auto"/>
              <w:right w:val="double" w:sz="6" w:space="0" w:color="auto"/>
            </w:tcBorders>
          </w:tcPr>
          <w:p w14:paraId="5E92EBE8" w14:textId="396BE42F" w:rsidR="000C3639" w:rsidRPr="00D520CC" w:rsidDel="000765B3" w:rsidRDefault="000C3639" w:rsidP="009A21A3">
            <w:pPr>
              <w:pStyle w:val="NormalTableText"/>
              <w:rPr>
                <w:del w:id="72" w:author="Liam Sykes" w:date="2022-03-18T14:11:00Z"/>
                <w:rFonts w:ascii="Calibri" w:hAnsi="Calibri"/>
                <w:sz w:val="22"/>
                <w:lang w:val="en-CA"/>
              </w:rPr>
            </w:pPr>
            <w:del w:id="73" w:author="Liam Sykes" w:date="2022-03-18T14:11:00Z">
              <w:r w:rsidDel="000765B3">
                <w:rPr>
                  <w:rFonts w:ascii="Calibri" w:hAnsi="Calibri"/>
                  <w:sz w:val="22"/>
                  <w:lang w:val="en-CA"/>
                </w:rPr>
                <w:delText>Major changes based on new requirements for Schedules</w:delText>
              </w:r>
              <w:r w:rsidR="001076AC" w:rsidDel="000765B3">
                <w:rPr>
                  <w:rFonts w:ascii="Calibri" w:hAnsi="Calibri"/>
                  <w:sz w:val="22"/>
                  <w:lang w:val="en-CA"/>
                </w:rPr>
                <w:delText xml:space="preserve"> (LH</w:delText>
              </w:r>
              <w:r w:rsidR="006E59D0" w:rsidDel="000765B3">
                <w:rPr>
                  <w:rFonts w:ascii="Calibri" w:hAnsi="Calibri"/>
                  <w:sz w:val="22"/>
                  <w:lang w:val="en-CA"/>
                </w:rPr>
                <w:delText xml:space="preserve"> &amp; PA</w:delText>
              </w:r>
              <w:r w:rsidR="001076AC" w:rsidDel="000765B3">
                <w:rPr>
                  <w:rFonts w:ascii="Calibri" w:hAnsi="Calibri"/>
                  <w:sz w:val="22"/>
                  <w:lang w:val="en-CA"/>
                </w:rPr>
                <w:delText>)</w:delText>
              </w:r>
            </w:del>
          </w:p>
        </w:tc>
      </w:tr>
      <w:tr w:rsidR="009171A0" w:rsidRPr="00623BE1" w:rsidDel="000765B3" w14:paraId="7321AC8E" w14:textId="2C8F8385" w:rsidTr="00DB77BD">
        <w:trPr>
          <w:cantSplit/>
          <w:jc w:val="center"/>
          <w:del w:id="74" w:author="Liam Sykes" w:date="2022-03-18T14:11:00Z"/>
        </w:trPr>
        <w:tc>
          <w:tcPr>
            <w:tcW w:w="1184" w:type="dxa"/>
            <w:tcBorders>
              <w:top w:val="single" w:sz="6" w:space="0" w:color="auto"/>
              <w:left w:val="double" w:sz="6" w:space="0" w:color="auto"/>
              <w:bottom w:val="single" w:sz="6" w:space="0" w:color="auto"/>
              <w:right w:val="single" w:sz="6" w:space="0" w:color="auto"/>
            </w:tcBorders>
          </w:tcPr>
          <w:p w14:paraId="1F402B2C" w14:textId="68E93FCF" w:rsidR="009171A0" w:rsidDel="000765B3" w:rsidRDefault="009171A0" w:rsidP="009A21A3">
            <w:pPr>
              <w:pStyle w:val="NormalTableText"/>
              <w:rPr>
                <w:del w:id="75" w:author="Liam Sykes" w:date="2022-03-18T14:11:00Z"/>
                <w:rFonts w:ascii="Calibri" w:hAnsi="Calibri"/>
                <w:sz w:val="22"/>
              </w:rPr>
            </w:pPr>
            <w:del w:id="76" w:author="Liam Sykes" w:date="2022-03-18T14:11:00Z">
              <w:r w:rsidDel="000765B3">
                <w:rPr>
                  <w:rFonts w:ascii="Calibri" w:hAnsi="Calibri"/>
                  <w:sz w:val="22"/>
                </w:rPr>
                <w:delText>10</w:delText>
              </w:r>
            </w:del>
          </w:p>
        </w:tc>
        <w:tc>
          <w:tcPr>
            <w:tcW w:w="2160" w:type="dxa"/>
            <w:tcBorders>
              <w:top w:val="single" w:sz="6" w:space="0" w:color="auto"/>
              <w:left w:val="single" w:sz="6" w:space="0" w:color="auto"/>
              <w:bottom w:val="single" w:sz="6" w:space="0" w:color="auto"/>
              <w:right w:val="single" w:sz="6" w:space="0" w:color="auto"/>
            </w:tcBorders>
          </w:tcPr>
          <w:p w14:paraId="7BC4F09A" w14:textId="155B3628" w:rsidR="009171A0" w:rsidDel="000765B3" w:rsidRDefault="009171A0" w:rsidP="001076AC">
            <w:pPr>
              <w:pStyle w:val="NormalTableText"/>
              <w:rPr>
                <w:del w:id="77" w:author="Liam Sykes" w:date="2022-03-18T14:11:00Z"/>
                <w:rFonts w:ascii="Calibri" w:hAnsi="Calibri"/>
                <w:sz w:val="22"/>
              </w:rPr>
            </w:pPr>
            <w:del w:id="78" w:author="Liam Sykes" w:date="2022-03-18T14:11:00Z">
              <w:r w:rsidDel="000765B3">
                <w:rPr>
                  <w:rFonts w:ascii="Calibri" w:hAnsi="Calibri"/>
                  <w:sz w:val="22"/>
                </w:rPr>
                <w:delText>April 12, 2017</w:delText>
              </w:r>
            </w:del>
          </w:p>
        </w:tc>
        <w:tc>
          <w:tcPr>
            <w:tcW w:w="5683" w:type="dxa"/>
            <w:tcBorders>
              <w:top w:val="single" w:sz="6" w:space="0" w:color="auto"/>
              <w:left w:val="single" w:sz="6" w:space="0" w:color="auto"/>
              <w:bottom w:val="single" w:sz="6" w:space="0" w:color="auto"/>
              <w:right w:val="double" w:sz="6" w:space="0" w:color="auto"/>
            </w:tcBorders>
          </w:tcPr>
          <w:p w14:paraId="4D4F37EF" w14:textId="1BD09923" w:rsidR="009171A0" w:rsidDel="000765B3" w:rsidRDefault="009171A0" w:rsidP="009A21A3">
            <w:pPr>
              <w:pStyle w:val="NormalTableText"/>
              <w:rPr>
                <w:del w:id="79" w:author="Liam Sykes" w:date="2022-03-18T14:11:00Z"/>
                <w:rFonts w:ascii="Calibri" w:hAnsi="Calibri"/>
                <w:sz w:val="22"/>
                <w:lang w:val="en-CA"/>
              </w:rPr>
            </w:pPr>
            <w:del w:id="80" w:author="Liam Sykes" w:date="2022-03-18T14:11:00Z">
              <w:r w:rsidDel="000765B3">
                <w:rPr>
                  <w:rFonts w:ascii="Calibri" w:hAnsi="Calibri"/>
                  <w:sz w:val="22"/>
                  <w:lang w:val="en-CA"/>
                </w:rPr>
                <w:delText>Version released for stakeholder review (LH &amp; PA)</w:delText>
              </w:r>
            </w:del>
          </w:p>
        </w:tc>
      </w:tr>
      <w:tr w:rsidR="00DB77BD" w:rsidRPr="00623BE1" w:rsidDel="000765B3" w14:paraId="5FBDA0AB" w14:textId="2EDC5E95" w:rsidTr="00C05A7F">
        <w:trPr>
          <w:cantSplit/>
          <w:jc w:val="center"/>
          <w:del w:id="81" w:author="Liam Sykes" w:date="2022-03-18T14:11:00Z"/>
        </w:trPr>
        <w:tc>
          <w:tcPr>
            <w:tcW w:w="1184" w:type="dxa"/>
            <w:tcBorders>
              <w:top w:val="single" w:sz="6" w:space="0" w:color="auto"/>
              <w:left w:val="double" w:sz="6" w:space="0" w:color="auto"/>
              <w:bottom w:val="single" w:sz="6" w:space="0" w:color="auto"/>
              <w:right w:val="single" w:sz="6" w:space="0" w:color="auto"/>
            </w:tcBorders>
          </w:tcPr>
          <w:p w14:paraId="6DE5B087" w14:textId="00699AB5" w:rsidR="00DB77BD" w:rsidDel="000765B3" w:rsidRDefault="00DB77BD" w:rsidP="009A21A3">
            <w:pPr>
              <w:pStyle w:val="NormalTableText"/>
              <w:rPr>
                <w:del w:id="82" w:author="Liam Sykes" w:date="2022-03-18T14:11:00Z"/>
                <w:rFonts w:ascii="Calibri" w:hAnsi="Calibri"/>
                <w:sz w:val="22"/>
              </w:rPr>
            </w:pPr>
            <w:del w:id="83" w:author="Liam Sykes" w:date="2022-03-18T14:11:00Z">
              <w:r w:rsidDel="000765B3">
                <w:rPr>
                  <w:rFonts w:ascii="Calibri" w:hAnsi="Calibri"/>
                  <w:sz w:val="22"/>
                </w:rPr>
                <w:delText>11</w:delText>
              </w:r>
            </w:del>
          </w:p>
        </w:tc>
        <w:tc>
          <w:tcPr>
            <w:tcW w:w="2160" w:type="dxa"/>
            <w:tcBorders>
              <w:top w:val="single" w:sz="6" w:space="0" w:color="auto"/>
              <w:left w:val="single" w:sz="6" w:space="0" w:color="auto"/>
              <w:bottom w:val="single" w:sz="6" w:space="0" w:color="auto"/>
              <w:right w:val="single" w:sz="6" w:space="0" w:color="auto"/>
            </w:tcBorders>
          </w:tcPr>
          <w:p w14:paraId="1FB22F4B" w14:textId="14BDB534" w:rsidR="00DB77BD" w:rsidDel="000765B3" w:rsidRDefault="003451B2" w:rsidP="001076AC">
            <w:pPr>
              <w:pStyle w:val="NormalTableText"/>
              <w:rPr>
                <w:del w:id="84" w:author="Liam Sykes" w:date="2022-03-18T14:11:00Z"/>
                <w:rFonts w:ascii="Calibri" w:hAnsi="Calibri"/>
                <w:sz w:val="22"/>
              </w:rPr>
            </w:pPr>
            <w:del w:id="85" w:author="Liam Sykes" w:date="2022-03-18T14:11:00Z">
              <w:r w:rsidDel="000765B3">
                <w:rPr>
                  <w:rFonts w:ascii="Calibri" w:hAnsi="Calibri"/>
                  <w:sz w:val="22"/>
                </w:rPr>
                <w:delText>May 24</w:delText>
              </w:r>
              <w:r w:rsidR="00DB77BD" w:rsidDel="000765B3">
                <w:rPr>
                  <w:rFonts w:ascii="Calibri" w:hAnsi="Calibri"/>
                  <w:sz w:val="22"/>
                </w:rPr>
                <w:delText>,</w:delText>
              </w:r>
              <w:r w:rsidR="00915059" w:rsidDel="000765B3">
                <w:rPr>
                  <w:rFonts w:ascii="Calibri" w:hAnsi="Calibri"/>
                  <w:sz w:val="22"/>
                </w:rPr>
                <w:delText xml:space="preserve"> </w:delText>
              </w:r>
              <w:r w:rsidR="00DB77BD" w:rsidDel="000765B3">
                <w:rPr>
                  <w:rFonts w:ascii="Calibri" w:hAnsi="Calibri"/>
                  <w:sz w:val="22"/>
                </w:rPr>
                <w:delText>2017</w:delText>
              </w:r>
            </w:del>
          </w:p>
        </w:tc>
        <w:tc>
          <w:tcPr>
            <w:tcW w:w="5683" w:type="dxa"/>
            <w:tcBorders>
              <w:top w:val="single" w:sz="6" w:space="0" w:color="auto"/>
              <w:left w:val="single" w:sz="6" w:space="0" w:color="auto"/>
              <w:bottom w:val="single" w:sz="6" w:space="0" w:color="auto"/>
              <w:right w:val="double" w:sz="6" w:space="0" w:color="auto"/>
            </w:tcBorders>
          </w:tcPr>
          <w:p w14:paraId="11CD1AA7" w14:textId="2E083D8B" w:rsidR="00DB77BD" w:rsidDel="000765B3" w:rsidRDefault="00361C52" w:rsidP="009A21A3">
            <w:pPr>
              <w:pStyle w:val="NormalTableText"/>
              <w:rPr>
                <w:del w:id="86" w:author="Liam Sykes" w:date="2022-03-18T14:11:00Z"/>
                <w:rFonts w:ascii="Calibri" w:hAnsi="Calibri"/>
                <w:sz w:val="22"/>
                <w:lang w:val="en-CA"/>
              </w:rPr>
            </w:pPr>
            <w:del w:id="87" w:author="Liam Sykes" w:date="2022-03-18T14:11:00Z">
              <w:r w:rsidDel="000765B3">
                <w:rPr>
                  <w:rFonts w:ascii="Calibri" w:hAnsi="Calibri"/>
                  <w:sz w:val="22"/>
                  <w:lang w:val="en-CA"/>
                </w:rPr>
                <w:delText>Incorporated stakeholder review comments</w:delText>
              </w:r>
              <w:r w:rsidR="00DB77BD" w:rsidDel="000765B3">
                <w:rPr>
                  <w:rFonts w:ascii="Calibri" w:hAnsi="Calibri"/>
                  <w:sz w:val="22"/>
                  <w:lang w:val="en-CA"/>
                </w:rPr>
                <w:delText xml:space="preserve"> </w:delText>
              </w:r>
              <w:r w:rsidR="00915059" w:rsidDel="000765B3">
                <w:rPr>
                  <w:rFonts w:ascii="Calibri" w:hAnsi="Calibri"/>
                  <w:sz w:val="22"/>
                  <w:lang w:val="en-CA"/>
                </w:rPr>
                <w:delText>(LH &amp; PA)</w:delText>
              </w:r>
            </w:del>
          </w:p>
          <w:p w14:paraId="04843A4F" w14:textId="31B95AC7" w:rsidR="003451B2" w:rsidDel="000765B3" w:rsidRDefault="003451B2" w:rsidP="003451B2">
            <w:pPr>
              <w:pStyle w:val="NormalTableText"/>
              <w:rPr>
                <w:del w:id="88" w:author="Liam Sykes" w:date="2022-03-18T14:11:00Z"/>
                <w:rFonts w:ascii="Calibri" w:hAnsi="Calibri"/>
                <w:sz w:val="22"/>
                <w:lang w:val="en-CA"/>
              </w:rPr>
            </w:pPr>
            <w:del w:id="89" w:author="Liam Sykes" w:date="2022-03-18T14:11:00Z">
              <w:r w:rsidDel="000765B3">
                <w:rPr>
                  <w:rFonts w:ascii="Calibri" w:hAnsi="Calibri"/>
                  <w:sz w:val="22"/>
                  <w:lang w:val="en-CA"/>
                </w:rPr>
                <w:delText>Version for Legal Services review</w:delText>
              </w:r>
            </w:del>
          </w:p>
        </w:tc>
      </w:tr>
      <w:tr w:rsidR="00C05A7F" w:rsidRPr="00623BE1" w:rsidDel="000765B3" w14:paraId="75C96493" w14:textId="758AA60E" w:rsidTr="008622B2">
        <w:trPr>
          <w:cantSplit/>
          <w:jc w:val="center"/>
          <w:del w:id="90" w:author="Liam Sykes" w:date="2022-03-18T14:11:00Z"/>
        </w:trPr>
        <w:tc>
          <w:tcPr>
            <w:tcW w:w="1184" w:type="dxa"/>
            <w:tcBorders>
              <w:top w:val="single" w:sz="6" w:space="0" w:color="auto"/>
              <w:left w:val="double" w:sz="6" w:space="0" w:color="auto"/>
              <w:bottom w:val="single" w:sz="6" w:space="0" w:color="auto"/>
              <w:right w:val="single" w:sz="6" w:space="0" w:color="auto"/>
            </w:tcBorders>
          </w:tcPr>
          <w:p w14:paraId="08C9B443" w14:textId="4D5E0AEA" w:rsidR="00C05A7F" w:rsidDel="000765B3" w:rsidRDefault="00C05A7F" w:rsidP="009A21A3">
            <w:pPr>
              <w:pStyle w:val="NormalTableText"/>
              <w:rPr>
                <w:del w:id="91" w:author="Liam Sykes" w:date="2022-03-18T14:11:00Z"/>
                <w:rFonts w:ascii="Calibri" w:hAnsi="Calibri"/>
                <w:sz w:val="22"/>
              </w:rPr>
            </w:pPr>
            <w:del w:id="92" w:author="Liam Sykes" w:date="2022-03-18T14:11:00Z">
              <w:r w:rsidDel="000765B3">
                <w:rPr>
                  <w:rFonts w:ascii="Calibri" w:hAnsi="Calibri"/>
                  <w:sz w:val="22"/>
                </w:rPr>
                <w:delText>12</w:delText>
              </w:r>
            </w:del>
          </w:p>
        </w:tc>
        <w:tc>
          <w:tcPr>
            <w:tcW w:w="2160" w:type="dxa"/>
            <w:tcBorders>
              <w:top w:val="single" w:sz="6" w:space="0" w:color="auto"/>
              <w:left w:val="single" w:sz="6" w:space="0" w:color="auto"/>
              <w:bottom w:val="single" w:sz="6" w:space="0" w:color="auto"/>
              <w:right w:val="single" w:sz="6" w:space="0" w:color="auto"/>
            </w:tcBorders>
          </w:tcPr>
          <w:p w14:paraId="3D1536A5" w14:textId="3921E2AC" w:rsidR="00C05A7F" w:rsidDel="000765B3" w:rsidRDefault="00C05A7F" w:rsidP="001076AC">
            <w:pPr>
              <w:pStyle w:val="NormalTableText"/>
              <w:rPr>
                <w:del w:id="93" w:author="Liam Sykes" w:date="2022-03-18T14:11:00Z"/>
                <w:rFonts w:ascii="Calibri" w:hAnsi="Calibri"/>
                <w:sz w:val="22"/>
              </w:rPr>
            </w:pPr>
            <w:del w:id="94" w:author="Liam Sykes" w:date="2022-03-18T14:11:00Z">
              <w:r w:rsidDel="000765B3">
                <w:rPr>
                  <w:rFonts w:ascii="Calibri" w:hAnsi="Calibri"/>
                  <w:sz w:val="22"/>
                </w:rPr>
                <w:delText>November 27, 2017</w:delText>
              </w:r>
            </w:del>
          </w:p>
        </w:tc>
        <w:tc>
          <w:tcPr>
            <w:tcW w:w="5683" w:type="dxa"/>
            <w:tcBorders>
              <w:top w:val="single" w:sz="6" w:space="0" w:color="auto"/>
              <w:left w:val="single" w:sz="6" w:space="0" w:color="auto"/>
              <w:bottom w:val="single" w:sz="6" w:space="0" w:color="auto"/>
              <w:right w:val="double" w:sz="6" w:space="0" w:color="auto"/>
            </w:tcBorders>
          </w:tcPr>
          <w:p w14:paraId="71DE3CA4" w14:textId="5FC722B0" w:rsidR="00C05A7F" w:rsidDel="000765B3" w:rsidRDefault="00C05A7F" w:rsidP="009F7FDC">
            <w:pPr>
              <w:pStyle w:val="NormalTableText"/>
              <w:rPr>
                <w:del w:id="95" w:author="Liam Sykes" w:date="2022-03-18T14:11:00Z"/>
                <w:rFonts w:ascii="Calibri" w:hAnsi="Calibri"/>
                <w:sz w:val="22"/>
                <w:lang w:val="en-CA"/>
              </w:rPr>
            </w:pPr>
            <w:del w:id="96" w:author="Liam Sykes" w:date="2022-03-18T14:11:00Z">
              <w:r w:rsidDel="000765B3">
                <w:rPr>
                  <w:rFonts w:ascii="Calibri" w:hAnsi="Calibri"/>
                  <w:sz w:val="22"/>
                  <w:lang w:val="en-CA"/>
                </w:rPr>
                <w:delText xml:space="preserve">Reviewed </w:delText>
              </w:r>
              <w:r w:rsidR="009F7FDC" w:rsidDel="000765B3">
                <w:rPr>
                  <w:rFonts w:ascii="Calibri" w:hAnsi="Calibri"/>
                  <w:sz w:val="22"/>
                  <w:lang w:val="en-CA"/>
                </w:rPr>
                <w:delText>for release with</w:delText>
              </w:r>
              <w:r w:rsidDel="000765B3">
                <w:rPr>
                  <w:rFonts w:ascii="Calibri" w:hAnsi="Calibri"/>
                  <w:sz w:val="22"/>
                  <w:lang w:val="en-CA"/>
                </w:rPr>
                <w:delText xml:space="preserve"> </w:delText>
              </w:r>
              <w:r w:rsidR="009F7FDC" w:rsidDel="000765B3">
                <w:rPr>
                  <w:rFonts w:ascii="Calibri" w:hAnsi="Calibri"/>
                  <w:sz w:val="22"/>
                  <w:lang w:val="en-CA"/>
                </w:rPr>
                <w:delText>final formatting</w:delText>
              </w:r>
              <w:r w:rsidDel="000765B3">
                <w:rPr>
                  <w:rFonts w:ascii="Calibri" w:hAnsi="Calibri"/>
                  <w:sz w:val="22"/>
                  <w:lang w:val="en-CA"/>
                </w:rPr>
                <w:delText xml:space="preserve"> (AAM)</w:delText>
              </w:r>
            </w:del>
          </w:p>
        </w:tc>
      </w:tr>
      <w:tr w:rsidR="008622B2" w:rsidRPr="00623BE1" w:rsidDel="000765B3" w14:paraId="014D8365" w14:textId="7B7485C9" w:rsidTr="005239D1">
        <w:trPr>
          <w:cantSplit/>
          <w:jc w:val="center"/>
          <w:del w:id="97" w:author="Liam Sykes" w:date="2022-03-18T14:11:00Z"/>
        </w:trPr>
        <w:tc>
          <w:tcPr>
            <w:tcW w:w="1184" w:type="dxa"/>
            <w:tcBorders>
              <w:top w:val="single" w:sz="6" w:space="0" w:color="auto"/>
              <w:left w:val="double" w:sz="6" w:space="0" w:color="auto"/>
              <w:bottom w:val="double" w:sz="6" w:space="0" w:color="auto"/>
              <w:right w:val="single" w:sz="6" w:space="0" w:color="auto"/>
            </w:tcBorders>
          </w:tcPr>
          <w:p w14:paraId="09EC5067" w14:textId="2E526C98" w:rsidR="008622B2" w:rsidDel="000765B3" w:rsidRDefault="008622B2" w:rsidP="009A21A3">
            <w:pPr>
              <w:pStyle w:val="NormalTableText"/>
              <w:rPr>
                <w:del w:id="98" w:author="Liam Sykes" w:date="2022-03-18T14:11:00Z"/>
                <w:rFonts w:ascii="Calibri" w:hAnsi="Calibri"/>
                <w:sz w:val="22"/>
              </w:rPr>
            </w:pPr>
            <w:del w:id="99" w:author="Liam Sykes" w:date="2022-03-18T14:11:00Z">
              <w:r w:rsidDel="000765B3">
                <w:rPr>
                  <w:rFonts w:ascii="Calibri" w:hAnsi="Calibri"/>
                  <w:sz w:val="22"/>
                </w:rPr>
                <w:delText>13</w:delText>
              </w:r>
            </w:del>
          </w:p>
        </w:tc>
        <w:tc>
          <w:tcPr>
            <w:tcW w:w="2160" w:type="dxa"/>
            <w:tcBorders>
              <w:top w:val="single" w:sz="6" w:space="0" w:color="auto"/>
              <w:left w:val="single" w:sz="6" w:space="0" w:color="auto"/>
              <w:bottom w:val="double" w:sz="6" w:space="0" w:color="auto"/>
              <w:right w:val="single" w:sz="6" w:space="0" w:color="auto"/>
            </w:tcBorders>
          </w:tcPr>
          <w:p w14:paraId="49D53059" w14:textId="0A261EFC" w:rsidR="008622B2" w:rsidDel="000765B3" w:rsidRDefault="008622B2" w:rsidP="001076AC">
            <w:pPr>
              <w:pStyle w:val="NormalTableText"/>
              <w:rPr>
                <w:del w:id="100" w:author="Liam Sykes" w:date="2022-03-18T14:11:00Z"/>
                <w:rFonts w:ascii="Calibri" w:hAnsi="Calibri"/>
                <w:sz w:val="22"/>
              </w:rPr>
            </w:pPr>
            <w:del w:id="101" w:author="Liam Sykes" w:date="2022-03-18T14:11:00Z">
              <w:r w:rsidDel="000765B3">
                <w:rPr>
                  <w:rFonts w:ascii="Calibri" w:hAnsi="Calibri"/>
                  <w:sz w:val="22"/>
                </w:rPr>
                <w:delText>September 25, 2018</w:delText>
              </w:r>
            </w:del>
          </w:p>
        </w:tc>
        <w:tc>
          <w:tcPr>
            <w:tcW w:w="5683" w:type="dxa"/>
            <w:tcBorders>
              <w:top w:val="single" w:sz="6" w:space="0" w:color="auto"/>
              <w:left w:val="single" w:sz="6" w:space="0" w:color="auto"/>
              <w:bottom w:val="double" w:sz="6" w:space="0" w:color="auto"/>
              <w:right w:val="double" w:sz="6" w:space="0" w:color="auto"/>
            </w:tcBorders>
          </w:tcPr>
          <w:p w14:paraId="12AC9143" w14:textId="1B2527CC" w:rsidR="008622B2" w:rsidDel="000765B3" w:rsidRDefault="008622B2" w:rsidP="009F7FDC">
            <w:pPr>
              <w:pStyle w:val="NormalTableText"/>
              <w:rPr>
                <w:del w:id="102" w:author="Liam Sykes" w:date="2022-03-18T14:11:00Z"/>
                <w:rFonts w:ascii="Calibri" w:hAnsi="Calibri"/>
                <w:sz w:val="22"/>
                <w:lang w:val="en-CA"/>
              </w:rPr>
            </w:pPr>
            <w:del w:id="103" w:author="Liam Sykes" w:date="2022-03-18T14:11:00Z">
              <w:r w:rsidDel="000765B3">
                <w:rPr>
                  <w:rFonts w:ascii="Calibri" w:hAnsi="Calibri"/>
                  <w:sz w:val="22"/>
                  <w:lang w:val="en-CA"/>
                </w:rPr>
                <w:delText>Correction to instruction</w:delText>
              </w:r>
              <w:r w:rsidR="008C4539" w:rsidDel="000765B3">
                <w:rPr>
                  <w:rFonts w:ascii="Calibri" w:hAnsi="Calibri"/>
                  <w:sz w:val="22"/>
                  <w:lang w:val="en-CA"/>
                </w:rPr>
                <w:delText>s</w:delText>
              </w:r>
              <w:r w:rsidDel="000765B3">
                <w:rPr>
                  <w:rFonts w:ascii="Calibri" w:hAnsi="Calibri"/>
                  <w:sz w:val="22"/>
                  <w:lang w:val="en-CA"/>
                </w:rPr>
                <w:delText xml:space="preserve"> in </w:delText>
              </w:r>
              <w:r w:rsidR="008C4539" w:rsidDel="000765B3">
                <w:rPr>
                  <w:rFonts w:ascii="Calibri" w:hAnsi="Calibri"/>
                  <w:sz w:val="22"/>
                  <w:lang w:val="en-CA"/>
                </w:rPr>
                <w:delText xml:space="preserve">1.2.3.1 and </w:delText>
              </w:r>
              <w:r w:rsidDel="000765B3">
                <w:rPr>
                  <w:rFonts w:ascii="Calibri" w:hAnsi="Calibri"/>
                  <w:sz w:val="22"/>
                  <w:lang w:val="en-CA"/>
                </w:rPr>
                <w:delText xml:space="preserve">1.7 (PA) </w:delText>
              </w:r>
            </w:del>
          </w:p>
        </w:tc>
      </w:tr>
    </w:tbl>
    <w:p w14:paraId="4A244520" w14:textId="6EF464F1" w:rsidR="00022D3E" w:rsidRPr="00C47107" w:rsidDel="000765B3" w:rsidRDefault="00C47107" w:rsidP="00C47107">
      <w:pPr>
        <w:pStyle w:val="Heading1"/>
        <w:rPr>
          <w:del w:id="104" w:author="Liam Sykes" w:date="2022-03-18T14:11:00Z"/>
        </w:rPr>
        <w:pPrChange w:id="105" w:author="Johnny Pang" w:date="2022-11-29T09:43:00Z">
          <w:pPr>
            <w:pStyle w:val="BodyText"/>
          </w:pPr>
        </w:pPrChange>
      </w:pPr>
      <w:ins w:id="106" w:author="Johnny Pang" w:date="2022-11-29T09:43:00Z">
        <w:r>
          <w:t>G</w:t>
        </w:r>
      </w:ins>
    </w:p>
    <w:p w14:paraId="6C7CC1DA" w14:textId="1120BFC8" w:rsidR="001A1EB1" w:rsidRPr="00C47107" w:rsidDel="000765B3" w:rsidRDefault="001A1EB1" w:rsidP="00C47107">
      <w:pPr>
        <w:pStyle w:val="Heading1"/>
        <w:rPr>
          <w:del w:id="107" w:author="Liam Sykes" w:date="2022-03-18T14:11:00Z"/>
        </w:rPr>
        <w:pPrChange w:id="108" w:author="Johnny Pang" w:date="2022-11-29T09:43:00Z">
          <w:pPr>
            <w:pStyle w:val="BodyText"/>
          </w:pPr>
        </w:pPrChange>
      </w:pPr>
    </w:p>
    <w:p w14:paraId="0925B140" w14:textId="73851279" w:rsidR="00022D3E" w:rsidRPr="00C47107" w:rsidDel="000765B3" w:rsidRDefault="00022D3E" w:rsidP="00C47107">
      <w:pPr>
        <w:pStyle w:val="Heading1"/>
        <w:rPr>
          <w:del w:id="109" w:author="Liam Sykes" w:date="2022-03-18T14:11:00Z"/>
        </w:rPr>
        <w:pPrChange w:id="110" w:author="Johnny Pang" w:date="2022-11-29T09:43:00Z">
          <w:pPr>
            <w:pStyle w:val="BodyText"/>
            <w:pBdr>
              <w:top w:val="single" w:sz="4" w:space="1" w:color="auto"/>
              <w:left w:val="single" w:sz="4" w:space="0" w:color="auto"/>
              <w:bottom w:val="single" w:sz="4" w:space="1" w:color="auto"/>
              <w:right w:val="single" w:sz="4" w:space="4" w:color="auto"/>
            </w:pBdr>
          </w:pPr>
        </w:pPrChange>
      </w:pPr>
      <w:del w:id="111" w:author="Liam Sykes" w:date="2022-03-18T14:11:00Z">
        <w:r w:rsidRPr="00C47107" w:rsidDel="000765B3">
          <w:delText>NOTE:</w:delText>
        </w:r>
      </w:del>
    </w:p>
    <w:p w14:paraId="060D8AB1" w14:textId="7CFBDF98" w:rsidR="00022D3E" w:rsidRPr="00C47107" w:rsidDel="000765B3" w:rsidRDefault="00022D3E" w:rsidP="00C47107">
      <w:pPr>
        <w:pStyle w:val="Heading1"/>
        <w:rPr>
          <w:del w:id="112" w:author="Liam Sykes" w:date="2022-03-18T14:11:00Z"/>
        </w:rPr>
        <w:pPrChange w:id="113" w:author="Johnny Pang" w:date="2022-11-29T09:43:00Z">
          <w:pPr>
            <w:pStyle w:val="BodyText"/>
            <w:pBdr>
              <w:top w:val="single" w:sz="4" w:space="1" w:color="auto"/>
              <w:left w:val="single" w:sz="4" w:space="0" w:color="auto"/>
              <w:bottom w:val="single" w:sz="4" w:space="1" w:color="auto"/>
              <w:right w:val="single" w:sz="4" w:space="4" w:color="auto"/>
            </w:pBdr>
          </w:pPr>
        </w:pPrChange>
      </w:pPr>
      <w:del w:id="114" w:author="Liam Sykes" w:date="2022-03-18T14:11:00Z">
        <w:r w:rsidRPr="00C47107" w:rsidDel="000765B3">
          <w:delText>This is a CONTROLLED Document. Any documents appearing in paper form are not controlled and should be checked against the on-line file version prior to use.</w:delText>
        </w:r>
      </w:del>
    </w:p>
    <w:p w14:paraId="508E62BF" w14:textId="71458748" w:rsidR="00022D3E" w:rsidRPr="00C47107" w:rsidDel="000765B3" w:rsidRDefault="00022D3E" w:rsidP="00C47107">
      <w:pPr>
        <w:pStyle w:val="Heading1"/>
        <w:rPr>
          <w:del w:id="115" w:author="Liam Sykes" w:date="2022-03-18T14:11:00Z"/>
        </w:rPr>
        <w:pPrChange w:id="116" w:author="Johnny Pang" w:date="2022-11-29T09:43:00Z">
          <w:pPr>
            <w:pStyle w:val="BodyText"/>
            <w:pBdr>
              <w:top w:val="single" w:sz="4" w:space="1" w:color="auto"/>
              <w:left w:val="single" w:sz="4" w:space="0" w:color="auto"/>
              <w:bottom w:val="single" w:sz="4" w:space="1" w:color="auto"/>
              <w:right w:val="single" w:sz="4" w:space="4" w:color="auto"/>
            </w:pBdr>
          </w:pPr>
        </w:pPrChange>
      </w:pPr>
      <w:del w:id="117" w:author="Liam Sykes" w:date="2022-03-18T14:11:00Z">
        <w:r w:rsidRPr="00C47107" w:rsidDel="000765B3">
          <w:rPr>
            <w:rPrChange w:id="118" w:author="Johnny Pang" w:date="2022-11-29T09:43:00Z">
              <w:rPr>
                <w:b/>
                <w:bCs/>
              </w:rPr>
            </w:rPrChange>
          </w:rPr>
          <w:delText xml:space="preserve">Notice: </w:delText>
        </w:r>
        <w:r w:rsidRPr="00C47107" w:rsidDel="000765B3">
          <w:delText>This Document hardcopy must be used for reference purpose only.</w:delText>
        </w:r>
      </w:del>
    </w:p>
    <w:p w14:paraId="016F06F1" w14:textId="3D3DBFB4" w:rsidR="00022D3E" w:rsidRPr="00C47107" w:rsidDel="000765B3" w:rsidRDefault="00022D3E" w:rsidP="00C47107">
      <w:pPr>
        <w:pStyle w:val="Heading1"/>
        <w:rPr>
          <w:del w:id="119" w:author="Liam Sykes" w:date="2022-03-18T14:11:00Z"/>
          <w:rPrChange w:id="120" w:author="Johnny Pang" w:date="2022-11-29T09:43:00Z">
            <w:rPr>
              <w:del w:id="121" w:author="Liam Sykes" w:date="2022-03-18T14:11:00Z"/>
              <w:b/>
              <w:bCs/>
            </w:rPr>
          </w:rPrChange>
        </w:rPr>
        <w:pPrChange w:id="122" w:author="Johnny Pang" w:date="2022-11-29T09:43:00Z">
          <w:pPr>
            <w:pStyle w:val="BodyText"/>
            <w:pBdr>
              <w:top w:val="single" w:sz="4" w:space="1" w:color="auto"/>
              <w:left w:val="single" w:sz="4" w:space="0" w:color="auto"/>
              <w:bottom w:val="single" w:sz="4" w:space="1" w:color="auto"/>
              <w:right w:val="single" w:sz="4" w:space="4" w:color="auto"/>
            </w:pBdr>
          </w:pPr>
        </w:pPrChange>
      </w:pPr>
      <w:del w:id="123" w:author="Liam Sykes" w:date="2022-03-18T14:11:00Z">
        <w:r w:rsidRPr="00C47107" w:rsidDel="000765B3">
          <w:rPr>
            <w:rPrChange w:id="124" w:author="Johnny Pang" w:date="2022-11-29T09:43:00Z">
              <w:rPr>
                <w:b/>
              </w:rPr>
            </w:rPrChange>
          </w:rPr>
          <w:delText>The on-line copy is the current version of the document.</w:delText>
        </w:r>
      </w:del>
    </w:p>
    <w:p w14:paraId="1B69FEF4" w14:textId="46B3AB44" w:rsidR="001F51B7" w:rsidRPr="00C47107" w:rsidDel="00C47107" w:rsidRDefault="001F51B7" w:rsidP="00C47107">
      <w:pPr>
        <w:pStyle w:val="Heading1"/>
        <w:rPr>
          <w:del w:id="125" w:author="Johnny Pang" w:date="2022-11-29T09:43:00Z"/>
          <w:rPrChange w:id="126" w:author="Johnny Pang" w:date="2022-11-29T09:43:00Z">
            <w:rPr>
              <w:del w:id="127" w:author="Johnny Pang" w:date="2022-11-29T09:43:00Z"/>
              <w:rFonts w:cs="Arial"/>
              <w:u w:val="single"/>
            </w:rPr>
          </w:rPrChange>
        </w:rPr>
        <w:pPrChange w:id="128" w:author="Johnny Pang" w:date="2022-11-29T09:43:00Z">
          <w:pPr>
            <w:pStyle w:val="BodyText"/>
            <w:ind w:left="720"/>
          </w:pPr>
        </w:pPrChange>
      </w:pPr>
    </w:p>
    <w:bookmarkEnd w:id="2"/>
    <w:bookmarkEnd w:id="3"/>
    <w:p w14:paraId="4C66A158" w14:textId="24FB0332" w:rsidR="00F6204E" w:rsidRPr="00C47107" w:rsidRDefault="00022D3E" w:rsidP="00C47107">
      <w:pPr>
        <w:pStyle w:val="Heading1"/>
      </w:pPr>
      <w:del w:id="129" w:author="Johnny Pang" w:date="2022-11-29T09:43:00Z">
        <w:r w:rsidRPr="00C47107" w:rsidDel="00C47107">
          <w:br w:type="page"/>
        </w:r>
        <w:r w:rsidR="00F278BE" w:rsidRPr="00C47107" w:rsidDel="00C47107">
          <w:delText>G</w:delText>
        </w:r>
      </w:del>
      <w:r w:rsidR="00F278BE" w:rsidRPr="00C47107">
        <w:t>ENERAL</w:t>
      </w:r>
    </w:p>
    <w:p w14:paraId="184895FC" w14:textId="77777777" w:rsidR="00654173" w:rsidRPr="009171A0" w:rsidRDefault="00654173" w:rsidP="009171A0">
      <w:pPr>
        <w:pStyle w:val="Heading2"/>
      </w:pPr>
      <w:r w:rsidRPr="001A1EB1">
        <w:t>Related Sections</w:t>
      </w:r>
    </w:p>
    <w:p w14:paraId="33AE9AB9" w14:textId="19663E31" w:rsidR="00654173" w:rsidRPr="0058387F" w:rsidDel="005A5AE2" w:rsidRDefault="00654173">
      <w:pPr>
        <w:pStyle w:val="Heading3"/>
        <w:rPr>
          <w:del w:id="130" w:author="Liam Sykes" w:date="2022-03-18T14:12:00Z"/>
          <w:rPrChange w:id="131" w:author="Johnny Pang" w:date="2022-04-16T14:32:00Z">
            <w:rPr>
              <w:del w:id="132" w:author="Liam Sykes" w:date="2022-03-18T14:12:00Z"/>
              <w:i/>
            </w:rPr>
          </w:rPrChange>
        </w:rPr>
        <w:pPrChange w:id="133" w:author="Johnny Pang" w:date="2022-04-16T14:32:00Z">
          <w:pPr>
            <w:pStyle w:val="Heading3"/>
            <w:numPr>
              <w:ilvl w:val="0"/>
              <w:numId w:val="0"/>
            </w:numPr>
            <w:tabs>
              <w:tab w:val="clear" w:pos="1440"/>
            </w:tabs>
            <w:ind w:left="720" w:firstLine="0"/>
          </w:pPr>
        </w:pPrChange>
      </w:pPr>
      <w:del w:id="134" w:author="Liam Sykes" w:date="2022-03-18T14:12:00Z">
        <w:r w:rsidRPr="0058387F" w:rsidDel="005A5AE2">
          <w:rPr>
            <w:rPrChange w:id="135" w:author="Johnny Pang" w:date="2022-04-16T14:32:00Z">
              <w:rPr>
                <w:i/>
                <w:color w:val="2B579A"/>
                <w:highlight w:val="yellow"/>
                <w:shd w:val="clear" w:color="auto" w:fill="E6E6E6"/>
              </w:rPr>
            </w:rPrChange>
          </w:rPr>
          <w:delText>[List Sections specifying related requirements.]</w:delText>
        </w:r>
      </w:del>
    </w:p>
    <w:p w14:paraId="4C726B32" w14:textId="77777777" w:rsidR="000C67CB" w:rsidRPr="0058387F" w:rsidRDefault="000C67CB">
      <w:pPr>
        <w:pStyle w:val="Heading3"/>
        <w:rPr>
          <w:rPrChange w:id="136" w:author="Johnny Pang" w:date="2022-04-16T14:32:00Z">
            <w:rPr>
              <w:highlight w:val="yellow"/>
            </w:rPr>
          </w:rPrChange>
        </w:rPr>
        <w:pPrChange w:id="137" w:author="Johnny Pang" w:date="2022-04-16T14:32:00Z">
          <w:pPr>
            <w:pStyle w:val="Heading3"/>
            <w:spacing w:before="0"/>
          </w:pPr>
        </w:pPrChange>
      </w:pPr>
      <w:r w:rsidRPr="0058387F">
        <w:rPr>
          <w:rPrChange w:id="138" w:author="Johnny Pang" w:date="2022-04-16T14:32:00Z">
            <w:rPr>
              <w:color w:val="2B579A"/>
              <w:highlight w:val="yellow"/>
              <w:shd w:val="clear" w:color="auto" w:fill="E6E6E6"/>
            </w:rPr>
          </w:rPrChange>
        </w:rPr>
        <w:t xml:space="preserve">Section 01025 </w:t>
      </w:r>
      <w:r w:rsidR="001076AC" w:rsidRPr="0058387F">
        <w:rPr>
          <w:rPrChange w:id="139" w:author="Johnny Pang" w:date="2022-04-16T14:32:00Z">
            <w:rPr>
              <w:color w:val="2B579A"/>
              <w:highlight w:val="yellow"/>
              <w:shd w:val="clear" w:color="auto" w:fill="E6E6E6"/>
            </w:rPr>
          </w:rPrChange>
        </w:rPr>
        <w:t>–</w:t>
      </w:r>
      <w:r w:rsidRPr="0058387F">
        <w:rPr>
          <w:rPrChange w:id="140" w:author="Johnny Pang" w:date="2022-04-16T14:32:00Z">
            <w:rPr>
              <w:color w:val="2B579A"/>
              <w:highlight w:val="yellow"/>
              <w:shd w:val="clear" w:color="auto" w:fill="E6E6E6"/>
            </w:rPr>
          </w:rPrChange>
        </w:rPr>
        <w:t xml:space="preserve"> Measurement and Payment</w:t>
      </w:r>
    </w:p>
    <w:p w14:paraId="5C873BA6" w14:textId="77777777" w:rsidR="000C67CB" w:rsidRPr="0058387F" w:rsidRDefault="000C67CB">
      <w:pPr>
        <w:pStyle w:val="Heading3"/>
        <w:rPr>
          <w:rPrChange w:id="141" w:author="Johnny Pang" w:date="2022-04-16T14:32:00Z">
            <w:rPr>
              <w:highlight w:val="yellow"/>
            </w:rPr>
          </w:rPrChange>
        </w:rPr>
        <w:pPrChange w:id="142" w:author="Johnny Pang" w:date="2022-04-16T14:32:00Z">
          <w:pPr>
            <w:pStyle w:val="Heading3"/>
            <w:spacing w:before="0"/>
          </w:pPr>
        </w:pPrChange>
      </w:pPr>
      <w:r w:rsidRPr="0058387F">
        <w:rPr>
          <w:rPrChange w:id="143" w:author="Johnny Pang" w:date="2022-04-16T14:32:00Z">
            <w:rPr>
              <w:color w:val="2B579A"/>
              <w:highlight w:val="yellow"/>
              <w:shd w:val="clear" w:color="auto" w:fill="E6E6E6"/>
            </w:rPr>
          </w:rPrChange>
        </w:rPr>
        <w:t xml:space="preserve">Section 01035 </w:t>
      </w:r>
      <w:r w:rsidR="001076AC" w:rsidRPr="0058387F">
        <w:rPr>
          <w:rPrChange w:id="144" w:author="Johnny Pang" w:date="2022-04-16T14:32:00Z">
            <w:rPr>
              <w:color w:val="2B579A"/>
              <w:highlight w:val="yellow"/>
              <w:shd w:val="clear" w:color="auto" w:fill="E6E6E6"/>
            </w:rPr>
          </w:rPrChange>
        </w:rPr>
        <w:t>–</w:t>
      </w:r>
      <w:r w:rsidRPr="0058387F">
        <w:rPr>
          <w:rPrChange w:id="145" w:author="Johnny Pang" w:date="2022-04-16T14:32:00Z">
            <w:rPr>
              <w:color w:val="2B579A"/>
              <w:highlight w:val="yellow"/>
              <w:shd w:val="clear" w:color="auto" w:fill="E6E6E6"/>
            </w:rPr>
          </w:rPrChange>
        </w:rPr>
        <w:t xml:space="preserve"> Amending and Supplementing Contract Documents</w:t>
      </w:r>
    </w:p>
    <w:p w14:paraId="4B082B04" w14:textId="77777777" w:rsidR="000C67CB" w:rsidRPr="0058387F" w:rsidRDefault="000C67CB">
      <w:pPr>
        <w:pStyle w:val="Heading3"/>
        <w:rPr>
          <w:rPrChange w:id="146" w:author="Johnny Pang" w:date="2022-04-16T14:32:00Z">
            <w:rPr>
              <w:highlight w:val="yellow"/>
            </w:rPr>
          </w:rPrChange>
        </w:rPr>
        <w:pPrChange w:id="147" w:author="Johnny Pang" w:date="2022-04-16T14:32:00Z">
          <w:pPr>
            <w:pStyle w:val="Heading3"/>
            <w:spacing w:before="0"/>
          </w:pPr>
        </w:pPrChange>
      </w:pPr>
      <w:r w:rsidRPr="0058387F">
        <w:rPr>
          <w:rPrChange w:id="148" w:author="Johnny Pang" w:date="2022-04-16T14:32:00Z">
            <w:rPr>
              <w:color w:val="2B579A"/>
              <w:highlight w:val="yellow"/>
              <w:shd w:val="clear" w:color="auto" w:fill="E6E6E6"/>
            </w:rPr>
          </w:rPrChange>
        </w:rPr>
        <w:t xml:space="preserve">Section 01300 – Submittals </w:t>
      </w:r>
    </w:p>
    <w:p w14:paraId="0341EB0C" w14:textId="5DD9E171" w:rsidR="001B5794" w:rsidRPr="0058387F" w:rsidRDefault="001B5794">
      <w:pPr>
        <w:pStyle w:val="Heading3"/>
        <w:rPr>
          <w:rPrChange w:id="149" w:author="Johnny Pang" w:date="2022-04-16T14:32:00Z">
            <w:rPr>
              <w:highlight w:val="yellow"/>
            </w:rPr>
          </w:rPrChange>
        </w:rPr>
        <w:pPrChange w:id="150" w:author="Johnny Pang" w:date="2022-04-16T14:32:00Z">
          <w:pPr>
            <w:pStyle w:val="Heading3"/>
            <w:spacing w:before="0"/>
          </w:pPr>
        </w:pPrChange>
      </w:pPr>
      <w:r w:rsidRPr="0058387F">
        <w:rPr>
          <w:rPrChange w:id="151" w:author="Johnny Pang" w:date="2022-04-16T14:32:00Z">
            <w:rPr>
              <w:color w:val="2B579A"/>
              <w:highlight w:val="yellow"/>
              <w:shd w:val="clear" w:color="auto" w:fill="E6E6E6"/>
            </w:rPr>
          </w:rPrChange>
        </w:rPr>
        <w:t>Section 01310A – Facility Schedule Template</w:t>
      </w:r>
    </w:p>
    <w:p w14:paraId="059D26CE" w14:textId="4F96E4C5" w:rsidR="001B5794" w:rsidRPr="00DF159C" w:rsidDel="00DF159C" w:rsidRDefault="001B5794" w:rsidP="0050072E">
      <w:pPr>
        <w:pStyle w:val="Heading3"/>
        <w:spacing w:before="0"/>
        <w:rPr>
          <w:del w:id="152" w:author="Johnny Pang" w:date="2022-04-16T14:28:00Z"/>
          <w:rPrChange w:id="153" w:author="Johnny Pang" w:date="2022-04-16T14:31:00Z">
            <w:rPr>
              <w:del w:id="154" w:author="Johnny Pang" w:date="2022-04-16T14:28:00Z"/>
              <w:highlight w:val="yellow"/>
            </w:rPr>
          </w:rPrChange>
        </w:rPr>
      </w:pPr>
      <w:del w:id="155" w:author="Johnny Pang" w:date="2022-04-16T14:28:00Z">
        <w:r w:rsidRPr="00DF159C" w:rsidDel="00DF159C">
          <w:rPr>
            <w:color w:val="2B579A"/>
            <w:shd w:val="clear" w:color="auto" w:fill="E6E6E6"/>
            <w:rPrChange w:id="156" w:author="Johnny Pang" w:date="2022-04-16T14:31:00Z">
              <w:rPr>
                <w:color w:val="2B579A"/>
                <w:highlight w:val="yellow"/>
                <w:shd w:val="clear" w:color="auto" w:fill="E6E6E6"/>
              </w:rPr>
            </w:rPrChange>
          </w:rPr>
          <w:delText>Section 01310B – Linear Schedule Template</w:delText>
        </w:r>
      </w:del>
    </w:p>
    <w:p w14:paraId="13671EE2" w14:textId="726DE5DC" w:rsidR="000C67CB" w:rsidRDefault="000C67CB">
      <w:pPr>
        <w:pStyle w:val="Heading2"/>
        <w:rPr>
          <w:ins w:id="157" w:author="Johnny Pang" w:date="2022-04-16T14:32:00Z"/>
        </w:rPr>
      </w:pPr>
      <w:r w:rsidRPr="00DF159C">
        <w:t>Measurement and Payment</w:t>
      </w:r>
    </w:p>
    <w:p w14:paraId="7D182500" w14:textId="78FAE98A" w:rsidR="0058387F" w:rsidRPr="0058387F" w:rsidDel="0058387F" w:rsidRDefault="0058387F">
      <w:pPr>
        <w:rPr>
          <w:del w:id="158" w:author="Johnny Pang" w:date="2022-04-16T14:33:00Z"/>
        </w:rPr>
        <w:pPrChange w:id="159" w:author="Johnny Pang" w:date="2022-04-16T14:32:00Z">
          <w:pPr>
            <w:pStyle w:val="Heading2"/>
          </w:pPr>
        </w:pPrChange>
      </w:pPr>
    </w:p>
    <w:p w14:paraId="76188330" w14:textId="22785C08" w:rsidR="009E3B55" w:rsidRPr="0058387F" w:rsidDel="00DF159C" w:rsidRDefault="00B06186">
      <w:pPr>
        <w:pStyle w:val="Heading3"/>
        <w:rPr>
          <w:del w:id="160" w:author="Johnny Pang" w:date="2022-04-16T14:30:00Z"/>
        </w:rPr>
      </w:pPr>
      <w:ins w:id="161" w:author="Liam Sykes" w:date="2022-03-18T14:13:00Z">
        <w:r w:rsidRPr="0058387F">
          <w:t xml:space="preserve">The </w:t>
        </w:r>
      </w:ins>
      <w:ins w:id="162" w:author="Radulovic, Nicole" w:date="2022-10-25T11:28:00Z">
        <w:r w:rsidR="00073A7D">
          <w:t>W</w:t>
        </w:r>
      </w:ins>
      <w:ins w:id="163" w:author="Liam Sykes" w:date="2022-03-18T14:13:00Z">
        <w:del w:id="164" w:author="Radulovic, Nicole" w:date="2022-10-25T11:28:00Z">
          <w:r w:rsidRPr="0058387F" w:rsidDel="00073A7D">
            <w:delText>w</w:delText>
          </w:r>
        </w:del>
        <w:r w:rsidRPr="0058387F">
          <w:t xml:space="preserve">ork outlined in this Section shall be included in the price of item no. </w:t>
        </w:r>
        <w:commentRangeStart w:id="165"/>
        <w:r w:rsidRPr="0058387F">
          <w:rPr>
            <w:rPrChange w:id="166" w:author="Johnny Pang" w:date="2022-04-16T14:32:00Z">
              <w:rPr>
                <w:color w:val="2B579A"/>
                <w:shd w:val="clear" w:color="auto" w:fill="E6E6E6"/>
              </w:rPr>
            </w:rPrChange>
          </w:rPr>
          <w:t>A</w:t>
        </w:r>
      </w:ins>
      <w:ins w:id="167" w:author="Johnny Pang" w:date="2022-04-16T14:28:00Z">
        <w:r w:rsidR="00DF159C" w:rsidRPr="0058387F">
          <w:rPr>
            <w:rPrChange w:id="168" w:author="Johnny Pang" w:date="2022-04-16T14:32:00Z">
              <w:rPr>
                <w:color w:val="2B579A"/>
                <w:highlight w:val="yellow"/>
                <w:shd w:val="clear" w:color="auto" w:fill="E6E6E6"/>
              </w:rPr>
            </w:rPrChange>
          </w:rPr>
          <w:t>1.</w:t>
        </w:r>
      </w:ins>
      <w:ins w:id="169" w:author="Liam Sykes" w:date="2022-03-18T14:13:00Z">
        <w:r w:rsidRPr="0058387F">
          <w:rPr>
            <w:rPrChange w:id="170" w:author="Johnny Pang" w:date="2022-04-16T14:32:00Z">
              <w:rPr>
                <w:color w:val="2B579A"/>
                <w:shd w:val="clear" w:color="auto" w:fill="E6E6E6"/>
              </w:rPr>
            </w:rPrChange>
          </w:rPr>
          <w:t>02</w:t>
        </w:r>
        <w:r w:rsidRPr="0058387F">
          <w:t xml:space="preserve"> </w:t>
        </w:r>
      </w:ins>
      <w:commentRangeEnd w:id="165"/>
      <w:r w:rsidR="00073A7D">
        <w:rPr>
          <w:rStyle w:val="CommentReference"/>
        </w:rPr>
        <w:commentReference w:id="165"/>
      </w:r>
      <w:ins w:id="171" w:author="Liam Sykes" w:date="2022-03-18T14:13:00Z">
        <w:r w:rsidRPr="0058387F">
          <w:t xml:space="preserve">of the Bid Form. </w:t>
        </w:r>
      </w:ins>
      <w:del w:id="172" w:author="Liam Sykes" w:date="2022-03-18T14:13:00Z">
        <w:r w:rsidRPr="0058387F" w:rsidDel="009E3B55">
          <w:delText xml:space="preserve">The Work outlined in this Section shall be included in the </w:delText>
        </w:r>
        <w:r w:rsidRPr="0058387F" w:rsidDel="004C5907">
          <w:delText xml:space="preserve">fixed </w:delText>
        </w:r>
        <w:r w:rsidRPr="0058387F" w:rsidDel="009E3B55">
          <w:delText>lump sum price</w:delText>
        </w:r>
        <w:r w:rsidRPr="0058387F" w:rsidDel="00E14A1B">
          <w:delText xml:space="preserve"> (the “</w:delText>
        </w:r>
        <w:r w:rsidRPr="0058387F" w:rsidDel="004C5907">
          <w:delText xml:space="preserve">Fixed </w:delText>
        </w:r>
        <w:r w:rsidRPr="0058387F" w:rsidDel="00E14A1B">
          <w:delText>LS Price”)</w:delText>
        </w:r>
        <w:r w:rsidRPr="0058387F" w:rsidDel="009E3B55">
          <w:delText xml:space="preserve"> for </w:delText>
        </w:r>
        <w:r w:rsidRPr="0058387F" w:rsidDel="009E3B55">
          <w:rPr>
            <w:rPrChange w:id="173" w:author="Johnny Pang" w:date="2022-04-16T14:32:00Z">
              <w:rPr>
                <w:highlight w:val="yellow"/>
              </w:rPr>
            </w:rPrChange>
          </w:rPr>
          <w:delText>Section 01310 –</w:delText>
        </w:r>
        <w:r w:rsidRPr="0058387F" w:rsidDel="00677C88">
          <w:rPr>
            <w:rPrChange w:id="174" w:author="Johnny Pang" w:date="2022-04-16T14:32:00Z">
              <w:rPr>
                <w:highlight w:val="yellow"/>
              </w:rPr>
            </w:rPrChange>
          </w:rPr>
          <w:delText xml:space="preserve">Construction </w:delText>
        </w:r>
        <w:r w:rsidRPr="0058387F" w:rsidDel="009E3B55">
          <w:rPr>
            <w:rPrChange w:id="175" w:author="Johnny Pang" w:date="2022-04-16T14:32:00Z">
              <w:rPr>
                <w:highlight w:val="yellow"/>
              </w:rPr>
            </w:rPrChange>
          </w:rPr>
          <w:delText>Schedules</w:delText>
        </w:r>
        <w:r w:rsidRPr="0058387F" w:rsidDel="009E3B55">
          <w:delText xml:space="preserve"> as indicated in Schedule ‘A’ of the Bid Form.</w:delText>
        </w:r>
        <w:r w:rsidRPr="0058387F" w:rsidDel="004C5907">
          <w:delText xml:space="preserve">  </w:delText>
        </w:r>
      </w:del>
      <w:del w:id="176" w:author="Johnny Pang" w:date="2022-04-16T14:30:00Z">
        <w:r w:rsidR="004C5907" w:rsidRPr="0058387F" w:rsidDel="00DF159C">
          <w:delText xml:space="preserve">Any additional costs incurred by the Contractor in excess of the Fixed LS Price shall be included in the Contract Price and the Contractor shall not be entitled to any additional payment for the Work outlined in this Section in excess of the Fixed LS Price.  </w:delText>
        </w:r>
      </w:del>
    </w:p>
    <w:p w14:paraId="256DC665" w14:textId="3D712DA5" w:rsidR="009E3B55" w:rsidRPr="0058387F" w:rsidDel="00BA0E88" w:rsidRDefault="00DB77BD">
      <w:pPr>
        <w:pStyle w:val="Heading3"/>
        <w:rPr>
          <w:del w:id="177" w:author="Liam Sykes" w:date="2022-03-18T14:14:00Z"/>
          <w:rPrChange w:id="178" w:author="Johnny Pang" w:date="2022-04-16T14:32:00Z">
            <w:rPr>
              <w:del w:id="179" w:author="Liam Sykes" w:date="2022-03-18T14:14:00Z"/>
              <w:i/>
              <w:highlight w:val="yellow"/>
            </w:rPr>
          </w:rPrChange>
        </w:rPr>
      </w:pPr>
      <w:del w:id="180" w:author="Liam Sykes" w:date="2022-03-18T14:14:00Z">
        <w:r w:rsidRPr="0058387F" w:rsidDel="00BA0E88">
          <w:rPr>
            <w:rPrChange w:id="181" w:author="Johnny Pang" w:date="2022-04-16T14:32:00Z">
              <w:rPr>
                <w:highlight w:val="yellow"/>
              </w:rPr>
            </w:rPrChange>
          </w:rPr>
          <w:delText>[</w:delText>
        </w:r>
        <w:r w:rsidR="004E193B" w:rsidRPr="0058387F" w:rsidDel="00BA0E88">
          <w:rPr>
            <w:rPrChange w:id="182" w:author="Johnny Pang" w:date="2022-04-16T14:32:00Z">
              <w:rPr>
                <w:i/>
                <w:highlight w:val="yellow"/>
              </w:rPr>
            </w:rPrChange>
          </w:rPr>
          <w:delText>Consultant N</w:delText>
        </w:r>
        <w:r w:rsidRPr="0058387F" w:rsidDel="00BA0E88">
          <w:rPr>
            <w:rPrChange w:id="183" w:author="Johnny Pang" w:date="2022-04-16T14:32:00Z">
              <w:rPr>
                <w:i/>
                <w:highlight w:val="yellow"/>
              </w:rPr>
            </w:rPrChange>
          </w:rPr>
          <w:delText>ote: T</w:delText>
        </w:r>
        <w:r w:rsidR="00361C52" w:rsidRPr="0058387F" w:rsidDel="00BA0E88">
          <w:rPr>
            <w:rPrChange w:id="184" w:author="Johnny Pang" w:date="2022-04-16T14:32:00Z">
              <w:rPr>
                <w:i/>
                <w:highlight w:val="yellow"/>
              </w:rPr>
            </w:rPrChange>
          </w:rPr>
          <w:delText>his</w:delText>
        </w:r>
        <w:r w:rsidRPr="0058387F" w:rsidDel="00BA0E88">
          <w:rPr>
            <w:rPrChange w:id="185" w:author="Johnny Pang" w:date="2022-04-16T14:32:00Z">
              <w:rPr>
                <w:i/>
                <w:highlight w:val="yellow"/>
              </w:rPr>
            </w:rPrChange>
          </w:rPr>
          <w:delText xml:space="preserve"> </w:delText>
        </w:r>
        <w:r w:rsidR="00621342" w:rsidRPr="0058387F" w:rsidDel="00BA0E88">
          <w:rPr>
            <w:rPrChange w:id="186" w:author="Johnny Pang" w:date="2022-04-16T14:32:00Z">
              <w:rPr>
                <w:i/>
                <w:highlight w:val="yellow"/>
              </w:rPr>
            </w:rPrChange>
          </w:rPr>
          <w:delText xml:space="preserve">fixed </w:delText>
        </w:r>
        <w:r w:rsidRPr="0058387F" w:rsidDel="00BA0E88">
          <w:rPr>
            <w:rPrChange w:id="187" w:author="Johnny Pang" w:date="2022-04-16T14:32:00Z">
              <w:rPr>
                <w:i/>
                <w:highlight w:val="yellow"/>
              </w:rPr>
            </w:rPrChange>
          </w:rPr>
          <w:delText>value is to be entered in the bid form</w:delText>
        </w:r>
        <w:r w:rsidR="00361C52" w:rsidRPr="0058387F" w:rsidDel="00BA0E88">
          <w:rPr>
            <w:rPrChange w:id="188" w:author="Johnny Pang" w:date="2022-04-16T14:32:00Z">
              <w:rPr>
                <w:i/>
                <w:highlight w:val="yellow"/>
              </w:rPr>
            </w:rPrChange>
          </w:rPr>
          <w:delText>.</w:delText>
        </w:r>
        <w:r w:rsidRPr="0058387F" w:rsidDel="00BA0E88">
          <w:rPr>
            <w:rPrChange w:id="189" w:author="Johnny Pang" w:date="2022-04-16T14:32:00Z">
              <w:rPr>
                <w:i/>
                <w:highlight w:val="yellow"/>
              </w:rPr>
            </w:rPrChange>
          </w:rPr>
          <w:delText xml:space="preserve">  In order to determine the </w:delText>
        </w:r>
        <w:r w:rsidR="00621342" w:rsidRPr="0058387F" w:rsidDel="00BA0E88">
          <w:rPr>
            <w:rPrChange w:id="190" w:author="Johnny Pang" w:date="2022-04-16T14:32:00Z">
              <w:rPr>
                <w:i/>
                <w:highlight w:val="yellow"/>
              </w:rPr>
            </w:rPrChange>
          </w:rPr>
          <w:delText xml:space="preserve">fixed </w:delText>
        </w:r>
        <w:r w:rsidRPr="0058387F" w:rsidDel="00BA0E88">
          <w:rPr>
            <w:rPrChange w:id="191" w:author="Johnny Pang" w:date="2022-04-16T14:32:00Z">
              <w:rPr>
                <w:i/>
                <w:highlight w:val="yellow"/>
              </w:rPr>
            </w:rPrChange>
          </w:rPr>
          <w:delText xml:space="preserve">value, the following </w:delText>
        </w:r>
        <w:r w:rsidR="0015694A" w:rsidRPr="0058387F" w:rsidDel="00BA0E88">
          <w:rPr>
            <w:rPrChange w:id="192" w:author="Johnny Pang" w:date="2022-04-16T14:32:00Z">
              <w:rPr>
                <w:i/>
                <w:highlight w:val="yellow"/>
              </w:rPr>
            </w:rPrChange>
          </w:rPr>
          <w:delText xml:space="preserve">table may be used as a </w:delText>
        </w:r>
        <w:r w:rsidR="008F0816" w:rsidRPr="0058387F" w:rsidDel="00BA0E88">
          <w:rPr>
            <w:rPrChange w:id="193" w:author="Johnny Pang" w:date="2022-04-16T14:32:00Z">
              <w:rPr>
                <w:i/>
                <w:highlight w:val="yellow"/>
              </w:rPr>
            </w:rPrChange>
          </w:rPr>
          <w:delText>g</w:delText>
        </w:r>
        <w:r w:rsidR="006F0470" w:rsidRPr="0058387F" w:rsidDel="00BA0E88">
          <w:rPr>
            <w:rPrChange w:id="194" w:author="Johnny Pang" w:date="2022-04-16T14:32:00Z">
              <w:rPr>
                <w:i/>
                <w:highlight w:val="yellow"/>
              </w:rPr>
            </w:rPrChange>
          </w:rPr>
          <w:delText>uideline</w:delText>
        </w:r>
        <w:r w:rsidR="00361C52" w:rsidRPr="0058387F" w:rsidDel="00BA0E88">
          <w:rPr>
            <w:rPrChange w:id="195" w:author="Johnny Pang" w:date="2022-04-16T14:32:00Z">
              <w:rPr>
                <w:i/>
                <w:highlight w:val="yellow"/>
              </w:rPr>
            </w:rPrChange>
          </w:rPr>
          <w:delText>.  R</w:delText>
        </w:r>
        <w:r w:rsidR="00430895" w:rsidRPr="0058387F" w:rsidDel="00BA0E88">
          <w:rPr>
            <w:rPrChange w:id="196" w:author="Johnny Pang" w:date="2022-04-16T14:32:00Z">
              <w:rPr>
                <w:i/>
                <w:highlight w:val="yellow"/>
              </w:rPr>
            </w:rPrChange>
          </w:rPr>
          <w:delText>emove</w:delText>
        </w:r>
        <w:r w:rsidR="00361C52" w:rsidRPr="0058387F" w:rsidDel="00BA0E88">
          <w:rPr>
            <w:rPrChange w:id="197" w:author="Johnny Pang" w:date="2022-04-16T14:32:00Z">
              <w:rPr>
                <w:i/>
                <w:highlight w:val="yellow"/>
              </w:rPr>
            </w:rPrChange>
          </w:rPr>
          <w:delText xml:space="preserve"> this</w:delText>
        </w:r>
        <w:r w:rsidR="00430895" w:rsidRPr="0058387F" w:rsidDel="00BA0E88">
          <w:rPr>
            <w:rPrChange w:id="198" w:author="Johnny Pang" w:date="2022-04-16T14:32:00Z">
              <w:rPr>
                <w:i/>
                <w:highlight w:val="yellow"/>
              </w:rPr>
            </w:rPrChange>
          </w:rPr>
          <w:delText xml:space="preserve"> table from </w:delText>
        </w:r>
        <w:r w:rsidR="00361C52" w:rsidRPr="0058387F" w:rsidDel="00BA0E88">
          <w:rPr>
            <w:rPrChange w:id="199" w:author="Johnny Pang" w:date="2022-04-16T14:32:00Z">
              <w:rPr>
                <w:i/>
                <w:highlight w:val="yellow"/>
              </w:rPr>
            </w:rPrChange>
          </w:rPr>
          <w:delText xml:space="preserve">the </w:delText>
        </w:r>
        <w:r w:rsidR="00430895" w:rsidRPr="0058387F" w:rsidDel="00BA0E88">
          <w:rPr>
            <w:rPrChange w:id="200" w:author="Johnny Pang" w:date="2022-04-16T14:32:00Z">
              <w:rPr>
                <w:i/>
                <w:highlight w:val="yellow"/>
              </w:rPr>
            </w:rPrChange>
          </w:rPr>
          <w:delText>final specification</w:delText>
        </w:r>
        <w:r w:rsidR="00361C52" w:rsidRPr="0058387F" w:rsidDel="00BA0E88">
          <w:rPr>
            <w:rPrChange w:id="201" w:author="Johnny Pang" w:date="2022-04-16T14:32:00Z">
              <w:rPr>
                <w:i/>
                <w:highlight w:val="yellow"/>
              </w:rPr>
            </w:rPrChange>
          </w:rPr>
          <w:delText>.</w:delText>
        </w:r>
        <w:r w:rsidRPr="0058387F" w:rsidDel="00BA0E88">
          <w:rPr>
            <w:rPrChange w:id="202" w:author="Johnny Pang" w:date="2022-04-16T14:32:00Z">
              <w:rPr>
                <w:i/>
                <w:highlight w:val="yellow"/>
              </w:rPr>
            </w:rPrChange>
          </w:rPr>
          <w:delText>]</w:delText>
        </w:r>
        <w:r w:rsidR="008F0816" w:rsidRPr="0058387F" w:rsidDel="00BA0E88">
          <w:rPr>
            <w:rPrChange w:id="203" w:author="Johnny Pang" w:date="2022-04-16T14:32:00Z">
              <w:rPr>
                <w:i/>
                <w:highlight w:val="yellow"/>
              </w:rPr>
            </w:rPrChange>
          </w:rPr>
          <w:delText xml:space="preserve"> </w:delText>
        </w:r>
      </w:del>
    </w:p>
    <w:tbl>
      <w:tblPr>
        <w:tblStyle w:val="TableGrid"/>
        <w:tblW w:w="0" w:type="auto"/>
        <w:tblInd w:w="1440" w:type="dxa"/>
        <w:tblLook w:val="04A0" w:firstRow="1" w:lastRow="0" w:firstColumn="1" w:lastColumn="0" w:noHBand="0" w:noVBand="1"/>
      </w:tblPr>
      <w:tblGrid>
        <w:gridCol w:w="2833"/>
        <w:gridCol w:w="2918"/>
        <w:gridCol w:w="2879"/>
      </w:tblGrid>
      <w:tr w:rsidR="00DF159C" w:rsidRPr="0058387F" w:rsidDel="00BA0E88" w14:paraId="0E9DD9B0" w14:textId="77777777" w:rsidTr="00361C52">
        <w:trPr>
          <w:del w:id="204" w:author="Liam Sykes" w:date="2022-03-18T14:14:00Z"/>
        </w:trPr>
        <w:tc>
          <w:tcPr>
            <w:tcW w:w="2926" w:type="dxa"/>
            <w:shd w:val="clear" w:color="auto" w:fill="4F81BD" w:themeFill="accent1"/>
          </w:tcPr>
          <w:p w14:paraId="7F60D133" w14:textId="7086FF23" w:rsidR="008F0816" w:rsidRPr="0058387F" w:rsidDel="00BA0E88" w:rsidRDefault="006F0470">
            <w:pPr>
              <w:pStyle w:val="Heading3"/>
              <w:rPr>
                <w:del w:id="205" w:author="Liam Sykes" w:date="2022-03-18T14:14:00Z"/>
                <w:rPrChange w:id="206" w:author="Johnny Pang" w:date="2022-04-16T14:32:00Z">
                  <w:rPr>
                    <w:del w:id="207" w:author="Liam Sykes" w:date="2022-03-18T14:14:00Z"/>
                    <w:i/>
                    <w:highlight w:val="yellow"/>
                  </w:rPr>
                </w:rPrChange>
              </w:rPr>
              <w:pPrChange w:id="208" w:author="Johnny Pang" w:date="2022-04-16T14:32:00Z">
                <w:pPr>
                  <w:pStyle w:val="Heading3"/>
                  <w:numPr>
                    <w:ilvl w:val="0"/>
                    <w:numId w:val="0"/>
                  </w:numPr>
                  <w:tabs>
                    <w:tab w:val="clear" w:pos="1440"/>
                  </w:tabs>
                  <w:ind w:left="0" w:firstLine="0"/>
                </w:pPr>
              </w:pPrChange>
            </w:pPr>
            <w:del w:id="209" w:author="Liam Sykes" w:date="2022-03-18T14:14:00Z">
              <w:r w:rsidRPr="0058387F" w:rsidDel="00BA0E88">
                <w:rPr>
                  <w:rPrChange w:id="210" w:author="Johnny Pang" w:date="2022-04-16T14:32:00Z">
                    <w:rPr>
                      <w:i/>
                      <w:highlight w:val="yellow"/>
                    </w:rPr>
                  </w:rPrChange>
                </w:rPr>
                <w:delText xml:space="preserve">Total </w:delText>
              </w:r>
              <w:r w:rsidR="008F0816" w:rsidRPr="0058387F" w:rsidDel="00BA0E88">
                <w:rPr>
                  <w:rPrChange w:id="211" w:author="Johnny Pang" w:date="2022-04-16T14:32:00Z">
                    <w:rPr>
                      <w:i/>
                      <w:highlight w:val="yellow"/>
                    </w:rPr>
                  </w:rPrChange>
                </w:rPr>
                <w:delText>Contract Amount</w:delText>
              </w:r>
              <w:r w:rsidR="00361C52" w:rsidRPr="0058387F" w:rsidDel="00BA0E88">
                <w:rPr>
                  <w:rPrChange w:id="212" w:author="Johnny Pang" w:date="2022-04-16T14:32:00Z">
                    <w:rPr>
                      <w:i/>
                      <w:highlight w:val="yellow"/>
                    </w:rPr>
                  </w:rPrChange>
                </w:rPr>
                <w:delText xml:space="preserve"> ($)</w:delText>
              </w:r>
            </w:del>
          </w:p>
        </w:tc>
        <w:tc>
          <w:tcPr>
            <w:tcW w:w="2976" w:type="dxa"/>
            <w:shd w:val="clear" w:color="auto" w:fill="4F81BD" w:themeFill="accent1"/>
          </w:tcPr>
          <w:p w14:paraId="4046A0CA" w14:textId="66DEF8D0" w:rsidR="008F0816" w:rsidRPr="0058387F" w:rsidDel="00BA0E88" w:rsidRDefault="008F0816">
            <w:pPr>
              <w:pStyle w:val="Heading3"/>
              <w:rPr>
                <w:del w:id="213" w:author="Liam Sykes" w:date="2022-03-18T14:14:00Z"/>
                <w:rPrChange w:id="214" w:author="Johnny Pang" w:date="2022-04-16T14:32:00Z">
                  <w:rPr>
                    <w:del w:id="215" w:author="Liam Sykes" w:date="2022-03-18T14:14:00Z"/>
                    <w:i/>
                    <w:highlight w:val="yellow"/>
                  </w:rPr>
                </w:rPrChange>
              </w:rPr>
              <w:pPrChange w:id="216" w:author="Johnny Pang" w:date="2022-04-16T14:32:00Z">
                <w:pPr>
                  <w:pStyle w:val="Heading3"/>
                  <w:numPr>
                    <w:ilvl w:val="0"/>
                    <w:numId w:val="0"/>
                  </w:numPr>
                  <w:tabs>
                    <w:tab w:val="clear" w:pos="1440"/>
                  </w:tabs>
                  <w:ind w:left="0" w:firstLine="0"/>
                  <w:jc w:val="center"/>
                </w:pPr>
              </w:pPrChange>
            </w:pPr>
            <w:del w:id="217" w:author="Liam Sykes" w:date="2022-03-18T14:14:00Z">
              <w:r w:rsidRPr="0058387F" w:rsidDel="00BA0E88">
                <w:rPr>
                  <w:rPrChange w:id="218" w:author="Johnny Pang" w:date="2022-04-16T14:32:00Z">
                    <w:rPr>
                      <w:i/>
                      <w:highlight w:val="yellow"/>
                    </w:rPr>
                  </w:rPrChange>
                </w:rPr>
                <w:delText>Percentage</w:delText>
              </w:r>
            </w:del>
          </w:p>
        </w:tc>
        <w:tc>
          <w:tcPr>
            <w:tcW w:w="2954" w:type="dxa"/>
            <w:shd w:val="clear" w:color="auto" w:fill="4F81BD" w:themeFill="accent1"/>
          </w:tcPr>
          <w:p w14:paraId="70934A9C" w14:textId="6E9BD798" w:rsidR="008F0816" w:rsidRPr="0058387F" w:rsidDel="00BA0E88" w:rsidRDefault="00361C52">
            <w:pPr>
              <w:pStyle w:val="Heading3"/>
              <w:rPr>
                <w:del w:id="219" w:author="Liam Sykes" w:date="2022-03-18T14:14:00Z"/>
                <w:rPrChange w:id="220" w:author="Johnny Pang" w:date="2022-04-16T14:32:00Z">
                  <w:rPr>
                    <w:del w:id="221" w:author="Liam Sykes" w:date="2022-03-18T14:14:00Z"/>
                    <w:i/>
                    <w:highlight w:val="yellow"/>
                  </w:rPr>
                </w:rPrChange>
              </w:rPr>
              <w:pPrChange w:id="222" w:author="Johnny Pang" w:date="2022-04-16T14:32:00Z">
                <w:pPr>
                  <w:pStyle w:val="Heading3"/>
                  <w:numPr>
                    <w:ilvl w:val="0"/>
                    <w:numId w:val="0"/>
                  </w:numPr>
                  <w:tabs>
                    <w:tab w:val="clear" w:pos="1440"/>
                  </w:tabs>
                  <w:ind w:left="0" w:firstLine="0"/>
                  <w:jc w:val="center"/>
                </w:pPr>
              </w:pPrChange>
            </w:pPr>
            <w:del w:id="223" w:author="Liam Sykes" w:date="2022-03-18T14:14:00Z">
              <w:r w:rsidRPr="0058387F" w:rsidDel="00BA0E88">
                <w:rPr>
                  <w:rPrChange w:id="224" w:author="Johnny Pang" w:date="2022-04-16T14:32:00Z">
                    <w:rPr>
                      <w:i/>
                      <w:highlight w:val="yellow"/>
                    </w:rPr>
                  </w:rPrChange>
                </w:rPr>
                <w:delText>Value based on maximum Contract amount in the range</w:delText>
              </w:r>
            </w:del>
          </w:p>
        </w:tc>
      </w:tr>
      <w:tr w:rsidR="00DF159C" w:rsidRPr="0058387F" w:rsidDel="00BA0E88" w14:paraId="2DC588C5" w14:textId="77777777" w:rsidTr="00361C52">
        <w:trPr>
          <w:del w:id="225" w:author="Liam Sykes" w:date="2022-03-18T14:14:00Z"/>
        </w:trPr>
        <w:tc>
          <w:tcPr>
            <w:tcW w:w="2926" w:type="dxa"/>
          </w:tcPr>
          <w:p w14:paraId="31742502" w14:textId="593F480F" w:rsidR="008F0816" w:rsidRPr="0058387F" w:rsidDel="00BA0E88" w:rsidRDefault="008F0816">
            <w:pPr>
              <w:pStyle w:val="Heading3"/>
              <w:rPr>
                <w:del w:id="226" w:author="Liam Sykes" w:date="2022-03-18T14:14:00Z"/>
                <w:rPrChange w:id="227" w:author="Johnny Pang" w:date="2022-04-16T14:32:00Z">
                  <w:rPr>
                    <w:del w:id="228" w:author="Liam Sykes" w:date="2022-03-18T14:14:00Z"/>
                    <w:i/>
                    <w:highlight w:val="yellow"/>
                  </w:rPr>
                </w:rPrChange>
              </w:rPr>
              <w:pPrChange w:id="229" w:author="Johnny Pang" w:date="2022-04-16T14:32:00Z">
                <w:pPr>
                  <w:pStyle w:val="Heading3"/>
                  <w:numPr>
                    <w:ilvl w:val="0"/>
                    <w:numId w:val="0"/>
                  </w:numPr>
                  <w:tabs>
                    <w:tab w:val="clear" w:pos="1440"/>
                  </w:tabs>
                  <w:ind w:left="0" w:firstLine="0"/>
                </w:pPr>
              </w:pPrChange>
            </w:pPr>
            <w:del w:id="230" w:author="Liam Sykes" w:date="2022-03-18T14:14:00Z">
              <w:r w:rsidRPr="0058387F" w:rsidDel="00BA0E88">
                <w:rPr>
                  <w:rPrChange w:id="231" w:author="Johnny Pang" w:date="2022-04-16T14:32:00Z">
                    <w:rPr>
                      <w:i/>
                      <w:highlight w:val="yellow"/>
                    </w:rPr>
                  </w:rPrChange>
                </w:rPr>
                <w:delText>0</w:delText>
              </w:r>
              <w:r w:rsidR="006F0470" w:rsidRPr="0058387F" w:rsidDel="00BA0E88">
                <w:rPr>
                  <w:rPrChange w:id="232" w:author="Johnny Pang" w:date="2022-04-16T14:32:00Z">
                    <w:rPr>
                      <w:i/>
                      <w:highlight w:val="yellow"/>
                    </w:rPr>
                  </w:rPrChange>
                </w:rPr>
                <w:delText xml:space="preserve"> – </w:delText>
              </w:r>
              <w:r w:rsidRPr="0058387F" w:rsidDel="00BA0E88">
                <w:rPr>
                  <w:rPrChange w:id="233" w:author="Johnny Pang" w:date="2022-04-16T14:32:00Z">
                    <w:rPr>
                      <w:i/>
                      <w:highlight w:val="yellow"/>
                    </w:rPr>
                  </w:rPrChange>
                </w:rPr>
                <w:delText>100</w:delText>
              </w:r>
              <w:r w:rsidR="00573DCF" w:rsidRPr="0058387F" w:rsidDel="00BA0E88">
                <w:rPr>
                  <w:rPrChange w:id="234" w:author="Johnny Pang" w:date="2022-04-16T14:32:00Z">
                    <w:rPr>
                      <w:i/>
                      <w:highlight w:val="yellow"/>
                    </w:rPr>
                  </w:rPrChange>
                </w:rPr>
                <w:delText>K</w:delText>
              </w:r>
            </w:del>
          </w:p>
        </w:tc>
        <w:tc>
          <w:tcPr>
            <w:tcW w:w="2976" w:type="dxa"/>
          </w:tcPr>
          <w:p w14:paraId="4FBC9E89" w14:textId="348852DC" w:rsidR="008F0816" w:rsidRPr="0058387F" w:rsidDel="00BA0E88" w:rsidRDefault="008F0816">
            <w:pPr>
              <w:pStyle w:val="Heading3"/>
              <w:rPr>
                <w:del w:id="235" w:author="Liam Sykes" w:date="2022-03-18T14:14:00Z"/>
                <w:rPrChange w:id="236" w:author="Johnny Pang" w:date="2022-04-16T14:32:00Z">
                  <w:rPr>
                    <w:del w:id="237" w:author="Liam Sykes" w:date="2022-03-18T14:14:00Z"/>
                    <w:i/>
                    <w:highlight w:val="yellow"/>
                  </w:rPr>
                </w:rPrChange>
              </w:rPr>
              <w:pPrChange w:id="238" w:author="Johnny Pang" w:date="2022-04-16T14:32:00Z">
                <w:pPr>
                  <w:pStyle w:val="Heading3"/>
                  <w:numPr>
                    <w:ilvl w:val="0"/>
                    <w:numId w:val="0"/>
                  </w:numPr>
                  <w:tabs>
                    <w:tab w:val="clear" w:pos="1440"/>
                  </w:tabs>
                  <w:ind w:left="0" w:firstLine="0"/>
                  <w:jc w:val="center"/>
                </w:pPr>
              </w:pPrChange>
            </w:pPr>
            <w:del w:id="239" w:author="Liam Sykes" w:date="2022-03-18T14:14:00Z">
              <w:r w:rsidRPr="0058387F" w:rsidDel="00BA0E88">
                <w:rPr>
                  <w:rPrChange w:id="240" w:author="Johnny Pang" w:date="2022-04-16T14:32:00Z">
                    <w:rPr>
                      <w:i/>
                      <w:highlight w:val="yellow"/>
                    </w:rPr>
                  </w:rPrChange>
                </w:rPr>
                <w:delText>10%</w:delText>
              </w:r>
            </w:del>
          </w:p>
        </w:tc>
        <w:tc>
          <w:tcPr>
            <w:tcW w:w="2954" w:type="dxa"/>
          </w:tcPr>
          <w:p w14:paraId="121ABB53" w14:textId="1460FEB1" w:rsidR="008F0816" w:rsidRPr="0058387F" w:rsidDel="00BA0E88" w:rsidRDefault="008F0816">
            <w:pPr>
              <w:pStyle w:val="Heading3"/>
              <w:rPr>
                <w:del w:id="241" w:author="Liam Sykes" w:date="2022-03-18T14:14:00Z"/>
                <w:rPrChange w:id="242" w:author="Johnny Pang" w:date="2022-04-16T14:32:00Z">
                  <w:rPr>
                    <w:del w:id="243" w:author="Liam Sykes" w:date="2022-03-18T14:14:00Z"/>
                    <w:i/>
                    <w:highlight w:val="yellow"/>
                  </w:rPr>
                </w:rPrChange>
              </w:rPr>
              <w:pPrChange w:id="244" w:author="Johnny Pang" w:date="2022-04-16T14:32:00Z">
                <w:pPr>
                  <w:pStyle w:val="Heading3"/>
                  <w:numPr>
                    <w:ilvl w:val="0"/>
                    <w:numId w:val="0"/>
                  </w:numPr>
                  <w:tabs>
                    <w:tab w:val="clear" w:pos="1440"/>
                  </w:tabs>
                  <w:ind w:left="0" w:firstLine="0"/>
                  <w:jc w:val="center"/>
                </w:pPr>
              </w:pPrChange>
            </w:pPr>
            <w:del w:id="245" w:author="Liam Sykes" w:date="2022-03-18T14:14:00Z">
              <w:r w:rsidRPr="0058387F" w:rsidDel="00BA0E88">
                <w:rPr>
                  <w:rPrChange w:id="246" w:author="Johnny Pang" w:date="2022-04-16T14:32:00Z">
                    <w:rPr>
                      <w:i/>
                      <w:highlight w:val="yellow"/>
                    </w:rPr>
                  </w:rPrChange>
                </w:rPr>
                <w:delText>10</w:delText>
              </w:r>
              <w:r w:rsidR="00573DCF" w:rsidRPr="0058387F" w:rsidDel="00BA0E88">
                <w:rPr>
                  <w:rPrChange w:id="247" w:author="Johnny Pang" w:date="2022-04-16T14:32:00Z">
                    <w:rPr>
                      <w:i/>
                      <w:highlight w:val="yellow"/>
                    </w:rPr>
                  </w:rPrChange>
                </w:rPr>
                <w:delText>K</w:delText>
              </w:r>
            </w:del>
          </w:p>
        </w:tc>
      </w:tr>
      <w:tr w:rsidR="00DF159C" w:rsidRPr="0058387F" w:rsidDel="00BA0E88" w14:paraId="06EE2CCD" w14:textId="77777777" w:rsidTr="00361C52">
        <w:trPr>
          <w:del w:id="248" w:author="Liam Sykes" w:date="2022-03-18T14:14:00Z"/>
        </w:trPr>
        <w:tc>
          <w:tcPr>
            <w:tcW w:w="2926" w:type="dxa"/>
          </w:tcPr>
          <w:p w14:paraId="26819C4B" w14:textId="5EF91FD4" w:rsidR="008F0816" w:rsidRPr="0058387F" w:rsidDel="00BA0E88" w:rsidRDefault="00573DCF">
            <w:pPr>
              <w:pStyle w:val="Heading3"/>
              <w:rPr>
                <w:del w:id="249" w:author="Liam Sykes" w:date="2022-03-18T14:14:00Z"/>
                <w:rPrChange w:id="250" w:author="Johnny Pang" w:date="2022-04-16T14:32:00Z">
                  <w:rPr>
                    <w:del w:id="251" w:author="Liam Sykes" w:date="2022-03-18T14:14:00Z"/>
                    <w:i/>
                    <w:highlight w:val="yellow"/>
                  </w:rPr>
                </w:rPrChange>
              </w:rPr>
              <w:pPrChange w:id="252" w:author="Johnny Pang" w:date="2022-04-16T14:32:00Z">
                <w:pPr>
                  <w:pStyle w:val="Heading3"/>
                  <w:numPr>
                    <w:ilvl w:val="0"/>
                    <w:numId w:val="0"/>
                  </w:numPr>
                  <w:tabs>
                    <w:tab w:val="clear" w:pos="1440"/>
                  </w:tabs>
                  <w:ind w:left="0" w:firstLine="0"/>
                </w:pPr>
              </w:pPrChange>
            </w:pPr>
            <w:del w:id="253" w:author="Liam Sykes" w:date="2022-03-18T14:14:00Z">
              <w:r w:rsidRPr="0058387F" w:rsidDel="00BA0E88">
                <w:rPr>
                  <w:rPrChange w:id="254" w:author="Johnny Pang" w:date="2022-04-16T14:32:00Z">
                    <w:rPr>
                      <w:i/>
                      <w:highlight w:val="yellow"/>
                    </w:rPr>
                  </w:rPrChange>
                </w:rPr>
                <w:delText>&gt;100K</w:delText>
              </w:r>
              <w:r w:rsidR="008F0816" w:rsidRPr="0058387F" w:rsidDel="00BA0E88">
                <w:rPr>
                  <w:rPrChange w:id="255" w:author="Johnny Pang" w:date="2022-04-16T14:32:00Z">
                    <w:rPr>
                      <w:i/>
                      <w:highlight w:val="yellow"/>
                    </w:rPr>
                  </w:rPrChange>
                </w:rPr>
                <w:delText xml:space="preserve"> – 500</w:delText>
              </w:r>
              <w:r w:rsidRPr="0058387F" w:rsidDel="00BA0E88">
                <w:rPr>
                  <w:rPrChange w:id="256" w:author="Johnny Pang" w:date="2022-04-16T14:32:00Z">
                    <w:rPr>
                      <w:i/>
                      <w:highlight w:val="yellow"/>
                    </w:rPr>
                  </w:rPrChange>
                </w:rPr>
                <w:delText>K</w:delText>
              </w:r>
            </w:del>
          </w:p>
        </w:tc>
        <w:tc>
          <w:tcPr>
            <w:tcW w:w="2976" w:type="dxa"/>
          </w:tcPr>
          <w:p w14:paraId="5555A064" w14:textId="3905A3AD" w:rsidR="008F0816" w:rsidRPr="0058387F" w:rsidDel="00BA0E88" w:rsidRDefault="008F0816">
            <w:pPr>
              <w:pStyle w:val="Heading3"/>
              <w:rPr>
                <w:del w:id="257" w:author="Liam Sykes" w:date="2022-03-18T14:14:00Z"/>
                <w:rPrChange w:id="258" w:author="Johnny Pang" w:date="2022-04-16T14:32:00Z">
                  <w:rPr>
                    <w:del w:id="259" w:author="Liam Sykes" w:date="2022-03-18T14:14:00Z"/>
                    <w:i/>
                    <w:highlight w:val="yellow"/>
                  </w:rPr>
                </w:rPrChange>
              </w:rPr>
              <w:pPrChange w:id="260" w:author="Johnny Pang" w:date="2022-04-16T14:32:00Z">
                <w:pPr>
                  <w:pStyle w:val="Heading3"/>
                  <w:numPr>
                    <w:ilvl w:val="0"/>
                    <w:numId w:val="0"/>
                  </w:numPr>
                  <w:tabs>
                    <w:tab w:val="clear" w:pos="1440"/>
                  </w:tabs>
                  <w:ind w:left="0" w:firstLine="0"/>
                  <w:jc w:val="center"/>
                </w:pPr>
              </w:pPrChange>
            </w:pPr>
            <w:del w:id="261" w:author="Liam Sykes" w:date="2022-03-18T14:14:00Z">
              <w:r w:rsidRPr="0058387F" w:rsidDel="00BA0E88">
                <w:rPr>
                  <w:rPrChange w:id="262" w:author="Johnny Pang" w:date="2022-04-16T14:32:00Z">
                    <w:rPr>
                      <w:i/>
                      <w:highlight w:val="yellow"/>
                    </w:rPr>
                  </w:rPrChange>
                </w:rPr>
                <w:delText>5%</w:delText>
              </w:r>
            </w:del>
          </w:p>
        </w:tc>
        <w:tc>
          <w:tcPr>
            <w:tcW w:w="2954" w:type="dxa"/>
          </w:tcPr>
          <w:p w14:paraId="50F7108B" w14:textId="1981E765" w:rsidR="008F0816" w:rsidRPr="0058387F" w:rsidDel="00BA0E88" w:rsidRDefault="008F0816">
            <w:pPr>
              <w:pStyle w:val="Heading3"/>
              <w:rPr>
                <w:del w:id="263" w:author="Liam Sykes" w:date="2022-03-18T14:14:00Z"/>
                <w:rPrChange w:id="264" w:author="Johnny Pang" w:date="2022-04-16T14:32:00Z">
                  <w:rPr>
                    <w:del w:id="265" w:author="Liam Sykes" w:date="2022-03-18T14:14:00Z"/>
                    <w:i/>
                    <w:highlight w:val="yellow"/>
                  </w:rPr>
                </w:rPrChange>
              </w:rPr>
              <w:pPrChange w:id="266" w:author="Johnny Pang" w:date="2022-04-16T14:32:00Z">
                <w:pPr>
                  <w:pStyle w:val="Heading3"/>
                  <w:numPr>
                    <w:ilvl w:val="0"/>
                    <w:numId w:val="0"/>
                  </w:numPr>
                  <w:tabs>
                    <w:tab w:val="clear" w:pos="1440"/>
                  </w:tabs>
                  <w:ind w:left="0" w:firstLine="0"/>
                  <w:jc w:val="center"/>
                </w:pPr>
              </w:pPrChange>
            </w:pPr>
            <w:del w:id="267" w:author="Liam Sykes" w:date="2022-03-18T14:14:00Z">
              <w:r w:rsidRPr="0058387F" w:rsidDel="00BA0E88">
                <w:rPr>
                  <w:rPrChange w:id="268" w:author="Johnny Pang" w:date="2022-04-16T14:32:00Z">
                    <w:rPr>
                      <w:i/>
                      <w:highlight w:val="yellow"/>
                    </w:rPr>
                  </w:rPrChange>
                </w:rPr>
                <w:delText>25</w:delText>
              </w:r>
              <w:r w:rsidR="00573DCF" w:rsidRPr="0058387F" w:rsidDel="00BA0E88">
                <w:rPr>
                  <w:rPrChange w:id="269" w:author="Johnny Pang" w:date="2022-04-16T14:32:00Z">
                    <w:rPr>
                      <w:i/>
                      <w:highlight w:val="yellow"/>
                    </w:rPr>
                  </w:rPrChange>
                </w:rPr>
                <w:delText>K</w:delText>
              </w:r>
            </w:del>
          </w:p>
        </w:tc>
      </w:tr>
      <w:tr w:rsidR="00DF159C" w:rsidRPr="0058387F" w:rsidDel="00BA0E88" w14:paraId="36CC6BDD" w14:textId="77777777" w:rsidTr="00361C52">
        <w:trPr>
          <w:del w:id="270" w:author="Liam Sykes" w:date="2022-03-18T14:14:00Z"/>
        </w:trPr>
        <w:tc>
          <w:tcPr>
            <w:tcW w:w="2926" w:type="dxa"/>
          </w:tcPr>
          <w:p w14:paraId="5D602D26" w14:textId="0C3097DC" w:rsidR="008F0816" w:rsidRPr="0058387F" w:rsidDel="00BA0E88" w:rsidRDefault="00573DCF">
            <w:pPr>
              <w:pStyle w:val="Heading3"/>
              <w:rPr>
                <w:del w:id="271" w:author="Liam Sykes" w:date="2022-03-18T14:14:00Z"/>
                <w:rPrChange w:id="272" w:author="Johnny Pang" w:date="2022-04-16T14:32:00Z">
                  <w:rPr>
                    <w:del w:id="273" w:author="Liam Sykes" w:date="2022-03-18T14:14:00Z"/>
                    <w:i/>
                    <w:highlight w:val="yellow"/>
                  </w:rPr>
                </w:rPrChange>
              </w:rPr>
              <w:pPrChange w:id="274" w:author="Johnny Pang" w:date="2022-04-16T14:32:00Z">
                <w:pPr>
                  <w:pStyle w:val="Heading3"/>
                  <w:numPr>
                    <w:ilvl w:val="0"/>
                    <w:numId w:val="0"/>
                  </w:numPr>
                  <w:tabs>
                    <w:tab w:val="clear" w:pos="1440"/>
                  </w:tabs>
                  <w:ind w:left="0" w:firstLine="0"/>
                </w:pPr>
              </w:pPrChange>
            </w:pPr>
            <w:del w:id="275" w:author="Liam Sykes" w:date="2022-03-18T14:14:00Z">
              <w:r w:rsidRPr="0058387F" w:rsidDel="00BA0E88">
                <w:rPr>
                  <w:rPrChange w:id="276" w:author="Johnny Pang" w:date="2022-04-16T14:32:00Z">
                    <w:rPr>
                      <w:i/>
                      <w:highlight w:val="yellow"/>
                    </w:rPr>
                  </w:rPrChange>
                </w:rPr>
                <w:delText>&gt;500K</w:delText>
              </w:r>
              <w:r w:rsidR="008F0816" w:rsidRPr="0058387F" w:rsidDel="00BA0E88">
                <w:rPr>
                  <w:rPrChange w:id="277" w:author="Johnny Pang" w:date="2022-04-16T14:32:00Z">
                    <w:rPr>
                      <w:i/>
                      <w:highlight w:val="yellow"/>
                    </w:rPr>
                  </w:rPrChange>
                </w:rPr>
                <w:delText xml:space="preserve"> – 3M</w:delText>
              </w:r>
            </w:del>
          </w:p>
        </w:tc>
        <w:tc>
          <w:tcPr>
            <w:tcW w:w="2976" w:type="dxa"/>
          </w:tcPr>
          <w:p w14:paraId="4DB0E9D0" w14:textId="5BED91C7" w:rsidR="008F0816" w:rsidRPr="0058387F" w:rsidDel="00BA0E88" w:rsidRDefault="008F0816">
            <w:pPr>
              <w:pStyle w:val="Heading3"/>
              <w:rPr>
                <w:del w:id="278" w:author="Liam Sykes" w:date="2022-03-18T14:14:00Z"/>
                <w:rPrChange w:id="279" w:author="Johnny Pang" w:date="2022-04-16T14:32:00Z">
                  <w:rPr>
                    <w:del w:id="280" w:author="Liam Sykes" w:date="2022-03-18T14:14:00Z"/>
                    <w:i/>
                    <w:highlight w:val="yellow"/>
                  </w:rPr>
                </w:rPrChange>
              </w:rPr>
              <w:pPrChange w:id="281" w:author="Johnny Pang" w:date="2022-04-16T14:32:00Z">
                <w:pPr>
                  <w:pStyle w:val="Heading3"/>
                  <w:numPr>
                    <w:ilvl w:val="0"/>
                    <w:numId w:val="0"/>
                  </w:numPr>
                  <w:tabs>
                    <w:tab w:val="clear" w:pos="1440"/>
                  </w:tabs>
                  <w:ind w:left="0" w:firstLine="0"/>
                  <w:jc w:val="center"/>
                </w:pPr>
              </w:pPrChange>
            </w:pPr>
            <w:del w:id="282" w:author="Liam Sykes" w:date="2022-03-18T14:14:00Z">
              <w:r w:rsidRPr="0058387F" w:rsidDel="00BA0E88">
                <w:rPr>
                  <w:rPrChange w:id="283" w:author="Johnny Pang" w:date="2022-04-16T14:32:00Z">
                    <w:rPr>
                      <w:i/>
                      <w:highlight w:val="yellow"/>
                    </w:rPr>
                  </w:rPrChange>
                </w:rPr>
                <w:delText>3%</w:delText>
              </w:r>
            </w:del>
          </w:p>
        </w:tc>
        <w:tc>
          <w:tcPr>
            <w:tcW w:w="2954" w:type="dxa"/>
          </w:tcPr>
          <w:p w14:paraId="1706B6B1" w14:textId="2A382E25" w:rsidR="008F0816" w:rsidRPr="0058387F" w:rsidDel="00BA0E88" w:rsidRDefault="008F0816">
            <w:pPr>
              <w:pStyle w:val="Heading3"/>
              <w:rPr>
                <w:del w:id="284" w:author="Liam Sykes" w:date="2022-03-18T14:14:00Z"/>
                <w:rPrChange w:id="285" w:author="Johnny Pang" w:date="2022-04-16T14:32:00Z">
                  <w:rPr>
                    <w:del w:id="286" w:author="Liam Sykes" w:date="2022-03-18T14:14:00Z"/>
                    <w:i/>
                    <w:highlight w:val="yellow"/>
                  </w:rPr>
                </w:rPrChange>
              </w:rPr>
              <w:pPrChange w:id="287" w:author="Johnny Pang" w:date="2022-04-16T14:32:00Z">
                <w:pPr>
                  <w:pStyle w:val="Heading3"/>
                  <w:numPr>
                    <w:ilvl w:val="0"/>
                    <w:numId w:val="0"/>
                  </w:numPr>
                  <w:tabs>
                    <w:tab w:val="clear" w:pos="1440"/>
                  </w:tabs>
                  <w:ind w:left="0" w:firstLine="0"/>
                  <w:jc w:val="center"/>
                </w:pPr>
              </w:pPrChange>
            </w:pPr>
            <w:del w:id="288" w:author="Liam Sykes" w:date="2022-03-18T14:14:00Z">
              <w:r w:rsidRPr="0058387F" w:rsidDel="00BA0E88">
                <w:rPr>
                  <w:rPrChange w:id="289" w:author="Johnny Pang" w:date="2022-04-16T14:32:00Z">
                    <w:rPr>
                      <w:i/>
                      <w:highlight w:val="yellow"/>
                    </w:rPr>
                  </w:rPrChange>
                </w:rPr>
                <w:delText>90</w:delText>
              </w:r>
              <w:r w:rsidR="00573DCF" w:rsidRPr="0058387F" w:rsidDel="00BA0E88">
                <w:rPr>
                  <w:rPrChange w:id="290" w:author="Johnny Pang" w:date="2022-04-16T14:32:00Z">
                    <w:rPr>
                      <w:i/>
                      <w:highlight w:val="yellow"/>
                    </w:rPr>
                  </w:rPrChange>
                </w:rPr>
                <w:delText>K</w:delText>
              </w:r>
            </w:del>
          </w:p>
        </w:tc>
      </w:tr>
      <w:tr w:rsidR="00DF159C" w:rsidRPr="0058387F" w:rsidDel="00BA0E88" w14:paraId="797BB4DD" w14:textId="77777777" w:rsidTr="00361C52">
        <w:trPr>
          <w:del w:id="291" w:author="Liam Sykes" w:date="2022-03-18T14:14:00Z"/>
        </w:trPr>
        <w:tc>
          <w:tcPr>
            <w:tcW w:w="2926" w:type="dxa"/>
          </w:tcPr>
          <w:p w14:paraId="20D338D1" w14:textId="58416528" w:rsidR="008F0816" w:rsidRPr="0058387F" w:rsidDel="00BA0E88" w:rsidRDefault="008F0816">
            <w:pPr>
              <w:pStyle w:val="Heading3"/>
              <w:rPr>
                <w:del w:id="292" w:author="Liam Sykes" w:date="2022-03-18T14:14:00Z"/>
                <w:rPrChange w:id="293" w:author="Johnny Pang" w:date="2022-04-16T14:32:00Z">
                  <w:rPr>
                    <w:del w:id="294" w:author="Liam Sykes" w:date="2022-03-18T14:14:00Z"/>
                    <w:i/>
                    <w:highlight w:val="yellow"/>
                  </w:rPr>
                </w:rPrChange>
              </w:rPr>
              <w:pPrChange w:id="295" w:author="Johnny Pang" w:date="2022-04-16T14:32:00Z">
                <w:pPr>
                  <w:pStyle w:val="Heading3"/>
                  <w:numPr>
                    <w:ilvl w:val="0"/>
                    <w:numId w:val="0"/>
                  </w:numPr>
                  <w:tabs>
                    <w:tab w:val="clear" w:pos="1440"/>
                  </w:tabs>
                  <w:ind w:left="0" w:firstLine="0"/>
                </w:pPr>
              </w:pPrChange>
            </w:pPr>
            <w:del w:id="296" w:author="Liam Sykes" w:date="2022-03-18T14:14:00Z">
              <w:r w:rsidRPr="0058387F" w:rsidDel="00BA0E88">
                <w:rPr>
                  <w:rPrChange w:id="297" w:author="Johnny Pang" w:date="2022-04-16T14:32:00Z">
                    <w:rPr>
                      <w:i/>
                      <w:highlight w:val="yellow"/>
                    </w:rPr>
                  </w:rPrChange>
                </w:rPr>
                <w:delText>&gt;3M – 10M</w:delText>
              </w:r>
            </w:del>
          </w:p>
        </w:tc>
        <w:tc>
          <w:tcPr>
            <w:tcW w:w="2976" w:type="dxa"/>
          </w:tcPr>
          <w:p w14:paraId="623768F0" w14:textId="2A3A9B34" w:rsidR="008F0816" w:rsidRPr="0058387F" w:rsidDel="00BA0E88" w:rsidRDefault="008F0816">
            <w:pPr>
              <w:pStyle w:val="Heading3"/>
              <w:rPr>
                <w:del w:id="298" w:author="Liam Sykes" w:date="2022-03-18T14:14:00Z"/>
                <w:rPrChange w:id="299" w:author="Johnny Pang" w:date="2022-04-16T14:32:00Z">
                  <w:rPr>
                    <w:del w:id="300" w:author="Liam Sykes" w:date="2022-03-18T14:14:00Z"/>
                    <w:i/>
                    <w:highlight w:val="yellow"/>
                  </w:rPr>
                </w:rPrChange>
              </w:rPr>
              <w:pPrChange w:id="301" w:author="Johnny Pang" w:date="2022-04-16T14:32:00Z">
                <w:pPr>
                  <w:pStyle w:val="Heading3"/>
                  <w:numPr>
                    <w:ilvl w:val="0"/>
                    <w:numId w:val="0"/>
                  </w:numPr>
                  <w:tabs>
                    <w:tab w:val="clear" w:pos="1440"/>
                  </w:tabs>
                  <w:ind w:left="0" w:firstLine="0"/>
                  <w:jc w:val="center"/>
                </w:pPr>
              </w:pPrChange>
            </w:pPr>
            <w:del w:id="302" w:author="Liam Sykes" w:date="2022-03-18T14:14:00Z">
              <w:r w:rsidRPr="0058387F" w:rsidDel="00BA0E88">
                <w:rPr>
                  <w:rPrChange w:id="303" w:author="Johnny Pang" w:date="2022-04-16T14:32:00Z">
                    <w:rPr>
                      <w:i/>
                      <w:highlight w:val="yellow"/>
                    </w:rPr>
                  </w:rPrChange>
                </w:rPr>
                <w:delText>1.5%</w:delText>
              </w:r>
            </w:del>
          </w:p>
        </w:tc>
        <w:tc>
          <w:tcPr>
            <w:tcW w:w="2954" w:type="dxa"/>
          </w:tcPr>
          <w:p w14:paraId="02C1B62D" w14:textId="38E78561" w:rsidR="008F0816" w:rsidRPr="0058387F" w:rsidDel="00BA0E88" w:rsidRDefault="008F0816">
            <w:pPr>
              <w:pStyle w:val="Heading3"/>
              <w:rPr>
                <w:del w:id="304" w:author="Liam Sykes" w:date="2022-03-18T14:14:00Z"/>
                <w:rPrChange w:id="305" w:author="Johnny Pang" w:date="2022-04-16T14:32:00Z">
                  <w:rPr>
                    <w:del w:id="306" w:author="Liam Sykes" w:date="2022-03-18T14:14:00Z"/>
                    <w:i/>
                    <w:highlight w:val="yellow"/>
                  </w:rPr>
                </w:rPrChange>
              </w:rPr>
              <w:pPrChange w:id="307" w:author="Johnny Pang" w:date="2022-04-16T14:32:00Z">
                <w:pPr>
                  <w:pStyle w:val="Heading3"/>
                  <w:numPr>
                    <w:ilvl w:val="0"/>
                    <w:numId w:val="0"/>
                  </w:numPr>
                  <w:tabs>
                    <w:tab w:val="clear" w:pos="1440"/>
                  </w:tabs>
                  <w:ind w:left="0" w:firstLine="0"/>
                  <w:jc w:val="center"/>
                </w:pPr>
              </w:pPrChange>
            </w:pPr>
            <w:del w:id="308" w:author="Liam Sykes" w:date="2022-03-18T14:14:00Z">
              <w:r w:rsidRPr="0058387F" w:rsidDel="00BA0E88">
                <w:rPr>
                  <w:rPrChange w:id="309" w:author="Johnny Pang" w:date="2022-04-16T14:32:00Z">
                    <w:rPr>
                      <w:i/>
                      <w:highlight w:val="yellow"/>
                    </w:rPr>
                  </w:rPrChange>
                </w:rPr>
                <w:delText>150</w:delText>
              </w:r>
              <w:r w:rsidR="00573DCF" w:rsidRPr="0058387F" w:rsidDel="00BA0E88">
                <w:rPr>
                  <w:rPrChange w:id="310" w:author="Johnny Pang" w:date="2022-04-16T14:32:00Z">
                    <w:rPr>
                      <w:i/>
                      <w:highlight w:val="yellow"/>
                    </w:rPr>
                  </w:rPrChange>
                </w:rPr>
                <w:delText>K</w:delText>
              </w:r>
            </w:del>
          </w:p>
        </w:tc>
      </w:tr>
      <w:tr w:rsidR="00DF159C" w:rsidRPr="0058387F" w:rsidDel="00BA0E88" w14:paraId="686F4CEA" w14:textId="77777777" w:rsidTr="00361C52">
        <w:trPr>
          <w:del w:id="311" w:author="Liam Sykes" w:date="2022-03-18T14:14:00Z"/>
        </w:trPr>
        <w:tc>
          <w:tcPr>
            <w:tcW w:w="2926" w:type="dxa"/>
          </w:tcPr>
          <w:p w14:paraId="4E07C5D7" w14:textId="674DE1F7" w:rsidR="008F0816" w:rsidRPr="0058387F" w:rsidDel="00BA0E88" w:rsidRDefault="008F0816">
            <w:pPr>
              <w:pStyle w:val="Heading3"/>
              <w:rPr>
                <w:del w:id="312" w:author="Liam Sykes" w:date="2022-03-18T14:14:00Z"/>
                <w:rPrChange w:id="313" w:author="Johnny Pang" w:date="2022-04-16T14:32:00Z">
                  <w:rPr>
                    <w:del w:id="314" w:author="Liam Sykes" w:date="2022-03-18T14:14:00Z"/>
                    <w:i/>
                    <w:highlight w:val="yellow"/>
                  </w:rPr>
                </w:rPrChange>
              </w:rPr>
              <w:pPrChange w:id="315" w:author="Johnny Pang" w:date="2022-04-16T14:32:00Z">
                <w:pPr>
                  <w:pStyle w:val="Heading3"/>
                  <w:numPr>
                    <w:ilvl w:val="0"/>
                    <w:numId w:val="0"/>
                  </w:numPr>
                  <w:tabs>
                    <w:tab w:val="clear" w:pos="1440"/>
                  </w:tabs>
                  <w:ind w:left="0" w:firstLine="0"/>
                </w:pPr>
              </w:pPrChange>
            </w:pPr>
            <w:del w:id="316" w:author="Liam Sykes" w:date="2022-03-18T14:14:00Z">
              <w:r w:rsidRPr="0058387F" w:rsidDel="00BA0E88">
                <w:rPr>
                  <w:rPrChange w:id="317" w:author="Johnny Pang" w:date="2022-04-16T14:32:00Z">
                    <w:rPr>
                      <w:i/>
                      <w:highlight w:val="yellow"/>
                    </w:rPr>
                  </w:rPrChange>
                </w:rPr>
                <w:delText>&gt;10M – 100M</w:delText>
              </w:r>
            </w:del>
          </w:p>
        </w:tc>
        <w:tc>
          <w:tcPr>
            <w:tcW w:w="2976" w:type="dxa"/>
          </w:tcPr>
          <w:p w14:paraId="1B3DA69E" w14:textId="5F954A96" w:rsidR="008F0816" w:rsidRPr="0058387F" w:rsidDel="00BA0E88" w:rsidRDefault="008F0816">
            <w:pPr>
              <w:pStyle w:val="Heading3"/>
              <w:rPr>
                <w:del w:id="318" w:author="Liam Sykes" w:date="2022-03-18T14:14:00Z"/>
                <w:rPrChange w:id="319" w:author="Johnny Pang" w:date="2022-04-16T14:32:00Z">
                  <w:rPr>
                    <w:del w:id="320" w:author="Liam Sykes" w:date="2022-03-18T14:14:00Z"/>
                    <w:i/>
                    <w:highlight w:val="yellow"/>
                  </w:rPr>
                </w:rPrChange>
              </w:rPr>
              <w:pPrChange w:id="321" w:author="Johnny Pang" w:date="2022-04-16T14:32:00Z">
                <w:pPr>
                  <w:pStyle w:val="Heading3"/>
                  <w:numPr>
                    <w:ilvl w:val="0"/>
                    <w:numId w:val="0"/>
                  </w:numPr>
                  <w:tabs>
                    <w:tab w:val="clear" w:pos="1440"/>
                  </w:tabs>
                  <w:ind w:left="0" w:firstLine="0"/>
                  <w:jc w:val="center"/>
                </w:pPr>
              </w:pPrChange>
            </w:pPr>
            <w:del w:id="322" w:author="Liam Sykes" w:date="2022-03-18T14:14:00Z">
              <w:r w:rsidRPr="0058387F" w:rsidDel="00BA0E88">
                <w:rPr>
                  <w:rPrChange w:id="323" w:author="Johnny Pang" w:date="2022-04-16T14:32:00Z">
                    <w:rPr>
                      <w:i/>
                      <w:highlight w:val="yellow"/>
                    </w:rPr>
                  </w:rPrChange>
                </w:rPr>
                <w:delText>1%</w:delText>
              </w:r>
            </w:del>
          </w:p>
        </w:tc>
        <w:tc>
          <w:tcPr>
            <w:tcW w:w="2954" w:type="dxa"/>
          </w:tcPr>
          <w:p w14:paraId="272DC940" w14:textId="30E99969" w:rsidR="008F0816" w:rsidRPr="0058387F" w:rsidDel="00BA0E88" w:rsidRDefault="008F0816">
            <w:pPr>
              <w:pStyle w:val="Heading3"/>
              <w:rPr>
                <w:del w:id="324" w:author="Liam Sykes" w:date="2022-03-18T14:14:00Z"/>
                <w:rPrChange w:id="325" w:author="Johnny Pang" w:date="2022-04-16T14:32:00Z">
                  <w:rPr>
                    <w:del w:id="326" w:author="Liam Sykes" w:date="2022-03-18T14:14:00Z"/>
                    <w:i/>
                    <w:highlight w:val="yellow"/>
                  </w:rPr>
                </w:rPrChange>
              </w:rPr>
              <w:pPrChange w:id="327" w:author="Johnny Pang" w:date="2022-04-16T14:32:00Z">
                <w:pPr>
                  <w:pStyle w:val="Heading3"/>
                  <w:numPr>
                    <w:ilvl w:val="0"/>
                    <w:numId w:val="0"/>
                  </w:numPr>
                  <w:tabs>
                    <w:tab w:val="clear" w:pos="1440"/>
                  </w:tabs>
                  <w:ind w:left="0" w:firstLine="0"/>
                  <w:jc w:val="center"/>
                </w:pPr>
              </w:pPrChange>
            </w:pPr>
            <w:del w:id="328" w:author="Liam Sykes" w:date="2022-03-18T14:14:00Z">
              <w:r w:rsidRPr="0058387F" w:rsidDel="00BA0E88">
                <w:rPr>
                  <w:rPrChange w:id="329" w:author="Johnny Pang" w:date="2022-04-16T14:32:00Z">
                    <w:rPr>
                      <w:i/>
                      <w:highlight w:val="yellow"/>
                    </w:rPr>
                  </w:rPrChange>
                </w:rPr>
                <w:delText>1M</w:delText>
              </w:r>
            </w:del>
          </w:p>
        </w:tc>
      </w:tr>
      <w:tr w:rsidR="00DF159C" w:rsidRPr="0058387F" w:rsidDel="00BA0E88" w14:paraId="51CA3FE2" w14:textId="77777777" w:rsidTr="00361C52">
        <w:trPr>
          <w:del w:id="330" w:author="Liam Sykes" w:date="2022-03-18T14:14:00Z"/>
        </w:trPr>
        <w:tc>
          <w:tcPr>
            <w:tcW w:w="2926" w:type="dxa"/>
          </w:tcPr>
          <w:p w14:paraId="4CBFD443" w14:textId="4951337C" w:rsidR="008F0816" w:rsidRPr="0058387F" w:rsidDel="00BA0E88" w:rsidRDefault="008F0816">
            <w:pPr>
              <w:pStyle w:val="Heading3"/>
              <w:rPr>
                <w:del w:id="331" w:author="Liam Sykes" w:date="2022-03-18T14:14:00Z"/>
                <w:rPrChange w:id="332" w:author="Johnny Pang" w:date="2022-04-16T14:32:00Z">
                  <w:rPr>
                    <w:del w:id="333" w:author="Liam Sykes" w:date="2022-03-18T14:14:00Z"/>
                    <w:i/>
                    <w:highlight w:val="yellow"/>
                  </w:rPr>
                </w:rPrChange>
              </w:rPr>
              <w:pPrChange w:id="334" w:author="Johnny Pang" w:date="2022-04-16T14:32:00Z">
                <w:pPr>
                  <w:pStyle w:val="Heading3"/>
                  <w:numPr>
                    <w:ilvl w:val="0"/>
                    <w:numId w:val="0"/>
                  </w:numPr>
                  <w:tabs>
                    <w:tab w:val="clear" w:pos="1440"/>
                  </w:tabs>
                  <w:ind w:left="0" w:firstLine="0"/>
                </w:pPr>
              </w:pPrChange>
            </w:pPr>
            <w:del w:id="335" w:author="Liam Sykes" w:date="2022-03-18T14:14:00Z">
              <w:r w:rsidRPr="0058387F" w:rsidDel="00BA0E88">
                <w:rPr>
                  <w:rPrChange w:id="336" w:author="Johnny Pang" w:date="2022-04-16T14:32:00Z">
                    <w:rPr>
                      <w:i/>
                      <w:highlight w:val="yellow"/>
                    </w:rPr>
                  </w:rPrChange>
                </w:rPr>
                <w:delText>&gt;100M – 500M</w:delText>
              </w:r>
            </w:del>
          </w:p>
        </w:tc>
        <w:tc>
          <w:tcPr>
            <w:tcW w:w="2976" w:type="dxa"/>
          </w:tcPr>
          <w:p w14:paraId="763EED59" w14:textId="314A2C25" w:rsidR="008F0816" w:rsidRPr="0058387F" w:rsidDel="00BA0E88" w:rsidRDefault="008F0816">
            <w:pPr>
              <w:pStyle w:val="Heading3"/>
              <w:rPr>
                <w:del w:id="337" w:author="Liam Sykes" w:date="2022-03-18T14:14:00Z"/>
                <w:rPrChange w:id="338" w:author="Johnny Pang" w:date="2022-04-16T14:32:00Z">
                  <w:rPr>
                    <w:del w:id="339" w:author="Liam Sykes" w:date="2022-03-18T14:14:00Z"/>
                    <w:i/>
                    <w:highlight w:val="yellow"/>
                  </w:rPr>
                </w:rPrChange>
              </w:rPr>
              <w:pPrChange w:id="340" w:author="Johnny Pang" w:date="2022-04-16T14:32:00Z">
                <w:pPr>
                  <w:pStyle w:val="Heading3"/>
                  <w:numPr>
                    <w:ilvl w:val="0"/>
                    <w:numId w:val="0"/>
                  </w:numPr>
                  <w:tabs>
                    <w:tab w:val="clear" w:pos="1440"/>
                  </w:tabs>
                  <w:ind w:left="0" w:firstLine="0"/>
                  <w:jc w:val="center"/>
                </w:pPr>
              </w:pPrChange>
            </w:pPr>
            <w:del w:id="341" w:author="Liam Sykes" w:date="2022-03-18T14:14:00Z">
              <w:r w:rsidRPr="0058387F" w:rsidDel="00BA0E88">
                <w:rPr>
                  <w:rPrChange w:id="342" w:author="Johnny Pang" w:date="2022-04-16T14:32:00Z">
                    <w:rPr>
                      <w:i/>
                      <w:highlight w:val="yellow"/>
                    </w:rPr>
                  </w:rPrChange>
                </w:rPr>
                <w:delText>0.5%</w:delText>
              </w:r>
            </w:del>
          </w:p>
        </w:tc>
        <w:tc>
          <w:tcPr>
            <w:tcW w:w="2954" w:type="dxa"/>
          </w:tcPr>
          <w:p w14:paraId="67245575" w14:textId="74AB0244" w:rsidR="008F0816" w:rsidRPr="0058387F" w:rsidDel="00BA0E88" w:rsidRDefault="008F0816">
            <w:pPr>
              <w:pStyle w:val="Heading3"/>
              <w:rPr>
                <w:del w:id="343" w:author="Liam Sykes" w:date="2022-03-18T14:14:00Z"/>
                <w:rPrChange w:id="344" w:author="Johnny Pang" w:date="2022-04-16T14:32:00Z">
                  <w:rPr>
                    <w:del w:id="345" w:author="Liam Sykes" w:date="2022-03-18T14:14:00Z"/>
                    <w:i/>
                    <w:highlight w:val="yellow"/>
                  </w:rPr>
                </w:rPrChange>
              </w:rPr>
              <w:pPrChange w:id="346" w:author="Johnny Pang" w:date="2022-04-16T14:32:00Z">
                <w:pPr>
                  <w:pStyle w:val="Heading3"/>
                  <w:numPr>
                    <w:ilvl w:val="0"/>
                    <w:numId w:val="0"/>
                  </w:numPr>
                  <w:tabs>
                    <w:tab w:val="clear" w:pos="1440"/>
                  </w:tabs>
                  <w:ind w:left="0" w:firstLine="0"/>
                  <w:jc w:val="center"/>
                </w:pPr>
              </w:pPrChange>
            </w:pPr>
            <w:del w:id="347" w:author="Liam Sykes" w:date="2022-03-18T14:14:00Z">
              <w:r w:rsidRPr="0058387F" w:rsidDel="00BA0E88">
                <w:rPr>
                  <w:rPrChange w:id="348" w:author="Johnny Pang" w:date="2022-04-16T14:32:00Z">
                    <w:rPr>
                      <w:i/>
                      <w:highlight w:val="yellow"/>
                    </w:rPr>
                  </w:rPrChange>
                </w:rPr>
                <w:delText>2.5M</w:delText>
              </w:r>
            </w:del>
          </w:p>
        </w:tc>
      </w:tr>
    </w:tbl>
    <w:p w14:paraId="344A325C" w14:textId="5EF12B00" w:rsidR="008F0816" w:rsidRPr="0058387F" w:rsidDel="00DF159C" w:rsidRDefault="008F0816">
      <w:pPr>
        <w:pStyle w:val="Heading3"/>
        <w:rPr>
          <w:del w:id="349" w:author="Johnny Pang" w:date="2022-04-16T14:30:00Z"/>
        </w:rPr>
        <w:pPrChange w:id="350" w:author="Johnny Pang" w:date="2022-04-16T14:32:00Z">
          <w:pPr/>
        </w:pPrChange>
      </w:pPr>
    </w:p>
    <w:p w14:paraId="2AA32125" w14:textId="7380FD2B" w:rsidR="0058387F" w:rsidRDefault="009E3B55" w:rsidP="0058387F">
      <w:pPr>
        <w:pStyle w:val="Heading3"/>
      </w:pPr>
      <w:r w:rsidRPr="0058387F">
        <w:t xml:space="preserve">Notwithstanding any other provision in the </w:t>
      </w:r>
      <w:r w:rsidR="00E14A1B" w:rsidRPr="0058387F">
        <w:t>C</w:t>
      </w:r>
      <w:r w:rsidRPr="0058387F">
        <w:t xml:space="preserve">ontract, payments </w:t>
      </w:r>
      <w:ins w:id="351" w:author="Johnny Pang" w:date="2022-04-16T14:33:00Z">
        <w:r w:rsidR="0058387F">
          <w:t xml:space="preserve">for this item </w:t>
        </w:r>
      </w:ins>
      <w:del w:id="352" w:author="Johnny Pang" w:date="2022-04-16T14:33:00Z">
        <w:r w:rsidRPr="0058387F" w:rsidDel="0058387F">
          <w:delText xml:space="preserve">under the </w:delText>
        </w:r>
        <w:r w:rsidR="002B5CD6" w:rsidRPr="0058387F" w:rsidDel="0058387F">
          <w:delText xml:space="preserve">Fixed </w:delText>
        </w:r>
        <w:r w:rsidRPr="0058387F" w:rsidDel="0058387F">
          <w:delText xml:space="preserve">LS Price, as </w:delText>
        </w:r>
        <w:r w:rsidRPr="00DF159C" w:rsidDel="0058387F">
          <w:delText>indicated</w:delText>
        </w:r>
        <w:r w:rsidRPr="001407CA" w:rsidDel="0058387F">
          <w:delText xml:space="preserve"> in </w:delText>
        </w:r>
      </w:del>
      <w:ins w:id="353" w:author="Liam Sykes" w:date="2022-03-18T14:50:00Z">
        <w:del w:id="354" w:author="Johnny Pang" w:date="2022-04-16T14:33:00Z">
          <w:r w:rsidR="00963FA3" w:rsidDel="0058387F">
            <w:delText>the Bid Form</w:delText>
          </w:r>
        </w:del>
      </w:ins>
      <w:del w:id="355" w:author="Johnny Pang" w:date="2022-04-16T14:33:00Z">
        <w:r w:rsidRPr="009F7FDC" w:rsidDel="0058387F">
          <w:rPr>
            <w:highlight w:val="yellow"/>
          </w:rPr>
          <w:delText>section 1.</w:delText>
        </w:r>
        <w:r w:rsidR="001076AC" w:rsidRPr="009F7FDC" w:rsidDel="0058387F">
          <w:rPr>
            <w:highlight w:val="yellow"/>
          </w:rPr>
          <w:delText>2</w:delText>
        </w:r>
        <w:r w:rsidR="00677C88" w:rsidRPr="009F7FDC" w:rsidDel="0058387F">
          <w:rPr>
            <w:highlight w:val="yellow"/>
          </w:rPr>
          <w:delText>.2</w:delText>
        </w:r>
        <w:r w:rsidRPr="001407CA" w:rsidDel="0058387F">
          <w:delText xml:space="preserve">, </w:delText>
        </w:r>
      </w:del>
      <w:r w:rsidRPr="001407CA">
        <w:t>will be made on the progress draw following completion and acceptance of each submission and the payments will be broken down, as follows:</w:t>
      </w:r>
    </w:p>
    <w:p w14:paraId="0C3B0857" w14:textId="62B3B0A0" w:rsidR="000F52F7" w:rsidRPr="001407CA" w:rsidDel="00593354" w:rsidRDefault="00621342" w:rsidP="00E8007F">
      <w:pPr>
        <w:pStyle w:val="Heading4"/>
        <w:rPr>
          <w:del w:id="356" w:author="Liam Sykes" w:date="2022-03-22T10:57:00Z"/>
        </w:rPr>
      </w:pPr>
      <w:del w:id="357" w:author="Liam Sykes" w:date="2022-03-22T10:57:00Z">
        <w:r w:rsidDel="00593354">
          <w:delText>5</w:delText>
        </w:r>
        <w:r w:rsidR="000F52F7" w:rsidRPr="001407CA" w:rsidDel="00593354">
          <w:delText xml:space="preserve">% of </w:delText>
        </w:r>
        <w:r w:rsidR="002B5CD6" w:rsidDel="00593354">
          <w:delText xml:space="preserve">Fixed </w:delText>
        </w:r>
        <w:r w:rsidR="000F52F7" w:rsidRPr="001407CA" w:rsidDel="00593354">
          <w:delText xml:space="preserve">LS Price </w:delText>
        </w:r>
        <w:r w:rsidR="002B5CD6" w:rsidDel="00593354">
          <w:delText>will be paid upon submission of a</w:delText>
        </w:r>
        <w:r w:rsidR="000F52F7" w:rsidRPr="001407CA" w:rsidDel="00593354">
          <w:delText xml:space="preserve"> Preliminary Schedule</w:delText>
        </w:r>
        <w:r w:rsidR="002B5CD6" w:rsidDel="00593354">
          <w:delText xml:space="preserve"> acceptable to the Region.</w:delText>
        </w:r>
        <w:r w:rsidR="0015694A" w:rsidDel="00593354">
          <w:delText xml:space="preserve"> </w:delText>
        </w:r>
      </w:del>
      <w:del w:id="358" w:author="Liam Sykes" w:date="2022-03-18T14:24:00Z">
        <w:r w:rsidR="0015694A" w:rsidRPr="0015694A" w:rsidDel="008C00DA">
          <w:rPr>
            <w:i/>
            <w:highlight w:val="yellow"/>
          </w:rPr>
          <w:delText xml:space="preserve">[if not required, add </w:delText>
        </w:r>
        <w:r w:rsidR="008C4539" w:rsidDel="008C00DA">
          <w:rPr>
            <w:i/>
            <w:highlight w:val="yellow"/>
          </w:rPr>
          <w:delText>5</w:delText>
        </w:r>
        <w:r w:rsidR="0015694A" w:rsidRPr="0015694A" w:rsidDel="008C00DA">
          <w:rPr>
            <w:i/>
            <w:highlight w:val="yellow"/>
          </w:rPr>
          <w:delText>% to .4]</w:delText>
        </w:r>
      </w:del>
    </w:p>
    <w:p w14:paraId="4FBBB6C3" w14:textId="3BA2DB0C" w:rsidR="000F52F7" w:rsidRPr="001407CA" w:rsidRDefault="00621342" w:rsidP="001407CA">
      <w:pPr>
        <w:pStyle w:val="Heading4"/>
      </w:pPr>
      <w:r>
        <w:t>10</w:t>
      </w:r>
      <w:r w:rsidR="009E3B55" w:rsidRPr="001407CA">
        <w:t xml:space="preserve">% </w:t>
      </w:r>
      <w:del w:id="359" w:author="Johnny Pang" w:date="2022-04-16T14:34:00Z">
        <w:r w:rsidR="009E3B55" w:rsidRPr="001407CA" w:rsidDel="0058387F">
          <w:delText xml:space="preserve">of </w:delText>
        </w:r>
        <w:r w:rsidR="002B5CD6" w:rsidDel="0058387F">
          <w:delText xml:space="preserve">Fixed </w:delText>
        </w:r>
        <w:r w:rsidR="009E3B55" w:rsidRPr="001407CA" w:rsidDel="0058387F">
          <w:delText xml:space="preserve">LS Price </w:delText>
        </w:r>
      </w:del>
      <w:r w:rsidR="002B5CD6">
        <w:t>will be paid upon submission of a</w:t>
      </w:r>
      <w:r w:rsidR="009E3B55" w:rsidRPr="001407CA">
        <w:t xml:space="preserve"> Detailed Schedule</w:t>
      </w:r>
      <w:r w:rsidR="002B5CD6" w:rsidRPr="002B5CD6">
        <w:t xml:space="preserve"> </w:t>
      </w:r>
      <w:r w:rsidR="002B5CD6">
        <w:t>acceptable to the Region.</w:t>
      </w:r>
    </w:p>
    <w:p w14:paraId="6F5F49C7" w14:textId="5BF5A060" w:rsidR="000F52F7" w:rsidRPr="001407CA" w:rsidRDefault="00621342" w:rsidP="001407CA">
      <w:pPr>
        <w:pStyle w:val="Heading4"/>
      </w:pPr>
      <w:r>
        <w:t>15</w:t>
      </w:r>
      <w:r w:rsidR="009E3B55" w:rsidRPr="001407CA">
        <w:t xml:space="preserve">% </w:t>
      </w:r>
      <w:del w:id="360" w:author="Johnny Pang" w:date="2022-04-16T14:34:00Z">
        <w:r w:rsidR="009E3B55" w:rsidRPr="001407CA" w:rsidDel="0058387F">
          <w:delText xml:space="preserve">of </w:delText>
        </w:r>
        <w:r w:rsidR="002B5CD6" w:rsidDel="0058387F">
          <w:delText xml:space="preserve">Fixed </w:delText>
        </w:r>
        <w:r w:rsidR="009E3B55" w:rsidRPr="001407CA" w:rsidDel="0058387F">
          <w:delText xml:space="preserve">LS Price </w:delText>
        </w:r>
      </w:del>
      <w:r w:rsidR="002B5CD6">
        <w:t>will be paid upon submission of a</w:t>
      </w:r>
      <w:r w:rsidR="002B5CD6" w:rsidRPr="001407CA">
        <w:t xml:space="preserve"> </w:t>
      </w:r>
      <w:r w:rsidR="009E3B55" w:rsidRPr="001407CA">
        <w:t xml:space="preserve">Final </w:t>
      </w:r>
      <w:r w:rsidR="00F7584B" w:rsidRPr="001407CA">
        <w:t xml:space="preserve">Baselined Detailed </w:t>
      </w:r>
      <w:r w:rsidR="009E3B55" w:rsidRPr="001407CA">
        <w:t>Schedule</w:t>
      </w:r>
      <w:r w:rsidR="002B5CD6" w:rsidRPr="002B5CD6">
        <w:t xml:space="preserve"> </w:t>
      </w:r>
      <w:r w:rsidR="002B5CD6">
        <w:t>acceptable to the Region.</w:t>
      </w:r>
    </w:p>
    <w:p w14:paraId="359E498F" w14:textId="33A395CE" w:rsidR="000F52F7" w:rsidRPr="001407CA" w:rsidRDefault="009E3B55" w:rsidP="00876510">
      <w:pPr>
        <w:pStyle w:val="Heading4"/>
      </w:pPr>
      <w:r w:rsidRPr="001407CA">
        <w:t xml:space="preserve">Remaining </w:t>
      </w:r>
      <w:r w:rsidR="00621342">
        <w:t>7</w:t>
      </w:r>
      <w:ins w:id="361" w:author="Liam Sykes" w:date="2022-03-22T10:57:00Z">
        <w:r w:rsidR="00A35811">
          <w:t>5</w:t>
        </w:r>
      </w:ins>
      <w:del w:id="362" w:author="Liam Sykes" w:date="2022-03-22T10:57:00Z">
        <w:r w:rsidR="001407CA" w:rsidRPr="001407CA" w:rsidDel="00A35811">
          <w:delText>0</w:delText>
        </w:r>
      </w:del>
      <w:r w:rsidRPr="001407CA">
        <w:t>%</w:t>
      </w:r>
      <w:del w:id="363" w:author="Johnny Pang" w:date="2022-04-16T14:34:00Z">
        <w:r w:rsidRPr="001407CA" w:rsidDel="0058387F">
          <w:delText xml:space="preserve"> of the </w:delText>
        </w:r>
        <w:r w:rsidR="002B5CD6" w:rsidDel="0058387F">
          <w:delText xml:space="preserve">Fixed </w:delText>
        </w:r>
        <w:r w:rsidRPr="001407CA" w:rsidDel="0058387F">
          <w:delText>LS Price</w:delText>
        </w:r>
      </w:del>
      <w:r w:rsidRPr="001407CA">
        <w:t xml:space="preserve"> – Payment will be prorated monthly over the </w:t>
      </w:r>
      <w:r w:rsidR="00621342">
        <w:t xml:space="preserve">remaining </w:t>
      </w:r>
      <w:r w:rsidRPr="001407CA">
        <w:t>Contract</w:t>
      </w:r>
      <w:r w:rsidR="00621342">
        <w:t xml:space="preserve"> time, including any extensions to the Contract time</w:t>
      </w:r>
      <w:r w:rsidRPr="001407CA">
        <w:t xml:space="preserve"> and each monthly prorated amount will be paid, provided that, each </w:t>
      </w:r>
      <w:r w:rsidR="00E41B51">
        <w:t>monthly update of the s</w:t>
      </w:r>
      <w:r w:rsidR="0001745E">
        <w:t xml:space="preserve">chedule and </w:t>
      </w:r>
      <w:r w:rsidRPr="001407CA">
        <w:t>Narrative Progress Report are submitted and accepted in accordance with the Contract Documents.</w:t>
      </w:r>
    </w:p>
    <w:p w14:paraId="1478CCF1" w14:textId="77777777" w:rsidR="00E14A1B" w:rsidRDefault="00E14A1B" w:rsidP="00642B1B">
      <w:pPr>
        <w:pStyle w:val="Heading3"/>
      </w:pPr>
      <w:r>
        <w:t>No payments will be made for incomplete or unacceptable submissions</w:t>
      </w:r>
      <w:r w:rsidR="00060C66">
        <w:t xml:space="preserve"> based on </w:t>
      </w:r>
      <w:r w:rsidR="009171A0">
        <w:t xml:space="preserve">the criteria outlined in </w:t>
      </w:r>
      <w:r w:rsidR="00642B1B" w:rsidRPr="00073A7D">
        <w:rPr>
          <w:rPrChange w:id="364" w:author="Radulovic, Nicole" w:date="2022-10-25T11:35:00Z">
            <w:rPr>
              <w:highlight w:val="yellow"/>
            </w:rPr>
          </w:rPrChange>
        </w:rPr>
        <w:t>section 1.6</w:t>
      </w:r>
      <w:r w:rsidRPr="00073A7D">
        <w:t>.</w:t>
      </w:r>
    </w:p>
    <w:p w14:paraId="795AF2CB" w14:textId="77777777" w:rsidR="002E3726" w:rsidRDefault="009E3B55" w:rsidP="00642B1B">
      <w:pPr>
        <w:pStyle w:val="Heading3"/>
      </w:pPr>
      <w:r w:rsidRPr="00642B1B">
        <w:t xml:space="preserve">Furthermore, </w:t>
      </w:r>
      <w:r w:rsidR="00BF73D8" w:rsidRPr="00642B1B">
        <w:t>i</w:t>
      </w:r>
      <w:r w:rsidR="00F7584B" w:rsidRPr="00642B1B">
        <w:t xml:space="preserve">f </w:t>
      </w:r>
      <w:r w:rsidR="00BF73D8" w:rsidRPr="00642B1B">
        <w:t>a schedule is not accepted within</w:t>
      </w:r>
      <w:r w:rsidR="00661D99">
        <w:t xml:space="preserve"> 30 D</w:t>
      </w:r>
      <w:r w:rsidR="00F7584B" w:rsidRPr="00642B1B">
        <w:t>ays</w:t>
      </w:r>
      <w:r w:rsidR="00BF73D8" w:rsidRPr="00642B1B">
        <w:t xml:space="preserve"> of the required submission date</w:t>
      </w:r>
      <w:r w:rsidR="00F7584B" w:rsidRPr="00642B1B">
        <w:t>,</w:t>
      </w:r>
      <w:r w:rsidR="007D3352">
        <w:t xml:space="preserve"> a deduction for that monthly</w:t>
      </w:r>
      <w:r w:rsidR="00F7584B" w:rsidRPr="00642B1B">
        <w:t xml:space="preserve"> </w:t>
      </w:r>
      <w:r w:rsidR="007D3352">
        <w:t xml:space="preserve">schedule </w:t>
      </w:r>
      <w:r w:rsidR="00F7584B" w:rsidRPr="00642B1B">
        <w:t xml:space="preserve">payment </w:t>
      </w:r>
      <w:r w:rsidR="007D3352">
        <w:t xml:space="preserve">may </w:t>
      </w:r>
      <w:r w:rsidR="006E67E0">
        <w:t>be made.</w:t>
      </w:r>
      <w:r w:rsidR="00F7584B" w:rsidRPr="00642B1B">
        <w:t xml:space="preserve"> </w:t>
      </w:r>
    </w:p>
    <w:p w14:paraId="31214D42" w14:textId="649A2A03" w:rsidR="002E3726" w:rsidRDefault="002E3726" w:rsidP="00642B1B">
      <w:pPr>
        <w:pStyle w:val="Heading3"/>
      </w:pPr>
      <w:r>
        <w:t>Onsite activity may</w:t>
      </w:r>
      <w:r w:rsidR="00361C52">
        <w:t xml:space="preserve"> not start until an acceptable Preliminary S</w:t>
      </w:r>
      <w:r>
        <w:t>chedule</w:t>
      </w:r>
      <w:r w:rsidR="0015694A">
        <w:t xml:space="preserve"> </w:t>
      </w:r>
      <w:del w:id="365" w:author="Liam Sykes" w:date="2022-03-18T14:51:00Z">
        <w:r w:rsidR="0015694A" w:rsidRPr="0015694A" w:rsidDel="00EA2A6C">
          <w:rPr>
            <w:i/>
            <w:highlight w:val="yellow"/>
          </w:rPr>
          <w:delText>[substitute with Detailed Schedule if Preliminary Schedule is not required]</w:delText>
        </w:r>
        <w:r w:rsidDel="00EA2A6C">
          <w:delText xml:space="preserve"> </w:delText>
        </w:r>
      </w:del>
      <w:r>
        <w:t>has been provided.</w:t>
      </w:r>
    </w:p>
    <w:p w14:paraId="659DAC06" w14:textId="77777777" w:rsidR="00860FDF" w:rsidRDefault="00860FDF" w:rsidP="00876510">
      <w:pPr>
        <w:pStyle w:val="Heading2"/>
      </w:pPr>
      <w:r w:rsidRPr="001A1EB1">
        <w:t>Submittals</w:t>
      </w:r>
    </w:p>
    <w:p w14:paraId="6CDD5438" w14:textId="0A92756E" w:rsidR="0099412F" w:rsidRPr="006C3B72" w:rsidDel="007960C7" w:rsidRDefault="0015694A" w:rsidP="00CC3402">
      <w:pPr>
        <w:pStyle w:val="Heading3"/>
        <w:numPr>
          <w:ilvl w:val="0"/>
          <w:numId w:val="0"/>
        </w:numPr>
        <w:ind w:left="720"/>
        <w:rPr>
          <w:del w:id="366" w:author="Liam Sykes" w:date="2022-03-22T10:58:00Z"/>
        </w:rPr>
      </w:pPr>
      <w:del w:id="367" w:author="Liam Sykes" w:date="2022-03-22T10:58:00Z">
        <w:r w:rsidRPr="006C3B72" w:rsidDel="007960C7">
          <w:rPr>
            <w:highlight w:val="yellow"/>
          </w:rPr>
          <w:delText xml:space="preserve">[Consultant </w:delText>
        </w:r>
        <w:r w:rsidR="004E193B" w:rsidRPr="006C3B72" w:rsidDel="007960C7">
          <w:rPr>
            <w:highlight w:val="yellow"/>
          </w:rPr>
          <w:delText>N</w:delText>
        </w:r>
        <w:r w:rsidR="0099412F" w:rsidRPr="006C3B72" w:rsidDel="007960C7">
          <w:rPr>
            <w:highlight w:val="yellow"/>
          </w:rPr>
          <w:delText>ote:  Select one of the two options below based o</w:delText>
        </w:r>
        <w:r w:rsidR="0099412F" w:rsidRPr="00023A78" w:rsidDel="007960C7">
          <w:rPr>
            <w:highlight w:val="yellow"/>
          </w:rPr>
          <w:delText>n the anticipated contract duration</w:delText>
        </w:r>
        <w:r w:rsidR="0099412F" w:rsidRPr="00E40337" w:rsidDel="007960C7">
          <w:rPr>
            <w:highlight w:val="yellow"/>
          </w:rPr>
          <w:delText>.</w:delText>
        </w:r>
        <w:r w:rsidR="00CE6382" w:rsidRPr="006C3B72" w:rsidDel="007960C7">
          <w:rPr>
            <w:highlight w:val="yellow"/>
          </w:rPr>
          <w:delText xml:space="preserve"> Discuss options with the Region Project Manager</w:delText>
        </w:r>
        <w:r w:rsidR="000A0A7E" w:rsidRPr="006C3B72" w:rsidDel="007960C7">
          <w:rPr>
            <w:highlight w:val="yellow"/>
          </w:rPr>
          <w:delText xml:space="preserve"> prior to selection</w:delText>
        </w:r>
        <w:r w:rsidR="00CE6382" w:rsidRPr="006C3B72" w:rsidDel="007960C7">
          <w:rPr>
            <w:highlight w:val="yellow"/>
          </w:rPr>
          <w:delText>.</w:delText>
        </w:r>
        <w:r w:rsidR="0099412F" w:rsidRPr="006C3B72" w:rsidDel="007960C7">
          <w:rPr>
            <w:highlight w:val="yellow"/>
          </w:rPr>
          <w:delText xml:space="preserve">] </w:delText>
        </w:r>
      </w:del>
    </w:p>
    <w:p w14:paraId="01F4D3B8" w14:textId="2FAFA978" w:rsidR="009F7FDC" w:rsidRPr="006C3B72" w:rsidDel="007960C7" w:rsidRDefault="009F7FDC" w:rsidP="0082190E">
      <w:pPr>
        <w:pStyle w:val="Heading3"/>
        <w:numPr>
          <w:ilvl w:val="0"/>
          <w:numId w:val="0"/>
        </w:numPr>
        <w:ind w:left="720"/>
        <w:rPr>
          <w:del w:id="368" w:author="Liam Sykes" w:date="2022-03-22T10:58:00Z"/>
        </w:rPr>
      </w:pPr>
    </w:p>
    <w:p w14:paraId="286AF88F" w14:textId="58C17C3B" w:rsidR="0099412F" w:rsidRPr="006C3B72" w:rsidDel="007960C7" w:rsidRDefault="0099412F" w:rsidP="006A2C49">
      <w:pPr>
        <w:pStyle w:val="Heading3"/>
        <w:numPr>
          <w:ilvl w:val="0"/>
          <w:numId w:val="0"/>
        </w:numPr>
        <w:ind w:left="720"/>
        <w:rPr>
          <w:del w:id="369" w:author="Liam Sykes" w:date="2022-03-22T10:58:00Z"/>
        </w:rPr>
      </w:pPr>
      <w:del w:id="370" w:author="Liam Sykes" w:date="2022-03-22T10:58:00Z">
        <w:r w:rsidRPr="006C3B72" w:rsidDel="007960C7">
          <w:rPr>
            <w:highlight w:val="yellow"/>
          </w:rPr>
          <w:delText xml:space="preserve">[Option 1: </w:delText>
        </w:r>
        <w:r w:rsidR="00BF4F04" w:rsidRPr="006C3B72" w:rsidDel="007960C7">
          <w:rPr>
            <w:highlight w:val="yellow"/>
          </w:rPr>
          <w:delText xml:space="preserve">Typically used for </w:delText>
        </w:r>
        <w:r w:rsidRPr="006C3B72" w:rsidDel="007960C7">
          <w:rPr>
            <w:highlight w:val="yellow"/>
          </w:rPr>
          <w:delText>Contracts Less than 250 Working Days</w:delText>
        </w:r>
        <w:r w:rsidR="00CF59BB" w:rsidRPr="006C3B72" w:rsidDel="007960C7">
          <w:rPr>
            <w:highlight w:val="yellow"/>
          </w:rPr>
          <w:delText>; excludes requirement for Preliminary Schedule; if this option is selected, all references to the Preliminary Schedule must be removed from the specification and remaining text must be adjusted accordingly</w:delText>
        </w:r>
        <w:r w:rsidRPr="006C3B72" w:rsidDel="007960C7">
          <w:rPr>
            <w:highlight w:val="yellow"/>
          </w:rPr>
          <w:delText>]</w:delText>
        </w:r>
      </w:del>
    </w:p>
    <w:p w14:paraId="2ACE6111" w14:textId="1EACA585" w:rsidR="000C67CB" w:rsidDel="00D36881" w:rsidRDefault="00160764" w:rsidP="006C3B72">
      <w:pPr>
        <w:pStyle w:val="Heading3"/>
        <w:rPr>
          <w:del w:id="371" w:author="Johnny Pang" w:date="2022-11-29T10:56:00Z"/>
        </w:rPr>
      </w:pPr>
      <w:del w:id="372" w:author="Johnny Pang" w:date="2022-11-29T10:56:00Z">
        <w:r w:rsidRPr="006C3B72" w:rsidDel="00D36881">
          <w:delText>The</w:delText>
        </w:r>
        <w:r w:rsidDel="00D36881">
          <w:delText xml:space="preserve"> Contractor shall s</w:delText>
        </w:r>
        <w:r w:rsidR="00052B95" w:rsidDel="00D36881">
          <w:delText>ubmit schedules in ac</w:delText>
        </w:r>
        <w:r w:rsidR="0099412F" w:rsidDel="00D36881">
          <w:delText>cordance with the timelines in F</w:delText>
        </w:r>
        <w:r w:rsidR="00052B95" w:rsidDel="00D36881">
          <w:delText>ig</w:delText>
        </w:r>
        <w:r w:rsidR="0099412F" w:rsidDel="00D36881">
          <w:delText xml:space="preserve">ure </w:delText>
        </w:r>
        <w:r w:rsidR="00AC3A49" w:rsidDel="00D36881">
          <w:delText>1</w:delText>
        </w:r>
        <w:r w:rsidR="00052B95" w:rsidDel="00D36881">
          <w:delText xml:space="preserve"> and </w:delText>
        </w:r>
        <w:r w:rsidR="0099412F" w:rsidDel="00D36881">
          <w:delText xml:space="preserve">the </w:delText>
        </w:r>
        <w:r w:rsidR="00052B95" w:rsidDel="00D36881">
          <w:delText>descriptions below</w:delText>
        </w:r>
        <w:r w:rsidR="000C67CB" w:rsidRPr="001076AC" w:rsidDel="00D36881">
          <w:delText>:</w:delText>
        </w:r>
        <w:r w:rsidR="00052B95" w:rsidDel="00D36881">
          <w:delText xml:space="preserve"> </w:delText>
        </w:r>
      </w:del>
    </w:p>
    <w:p w14:paraId="4A6E8EDC" w14:textId="77C55F53" w:rsidR="006F0470" w:rsidDel="00D36881" w:rsidRDefault="00071A73">
      <w:pPr>
        <w:pStyle w:val="Heading3"/>
        <w:numPr>
          <w:ilvl w:val="0"/>
          <w:numId w:val="0"/>
        </w:numPr>
        <w:ind w:left="720"/>
        <w:rPr>
          <w:del w:id="373" w:author="Johnny Pang" w:date="2022-11-29T10:56:00Z"/>
        </w:rPr>
        <w:pPrChange w:id="374" w:author="Liam Sykes" w:date="2022-03-18T14:35:00Z">
          <w:pPr>
            <w:pStyle w:val="Heading4"/>
            <w:numPr>
              <w:ilvl w:val="0"/>
              <w:numId w:val="0"/>
            </w:numPr>
            <w:tabs>
              <w:tab w:val="clear" w:pos="2160"/>
            </w:tabs>
            <w:ind w:left="1440" w:firstLine="0"/>
            <w:jc w:val="center"/>
          </w:pPr>
        </w:pPrChange>
      </w:pPr>
      <w:del w:id="375" w:author="Johnny Pang" w:date="2022-11-29T10:56:00Z">
        <w:r w:rsidRPr="00071A73" w:rsidDel="00D36881">
          <w:delText>Figure 1: Submittals Timeline</w:delText>
        </w:r>
      </w:del>
    </w:p>
    <w:p w14:paraId="0E6B64EB" w14:textId="69E6E75D" w:rsidR="006F0470" w:rsidDel="00D36881" w:rsidRDefault="006F0470">
      <w:pPr>
        <w:pStyle w:val="Heading3"/>
        <w:numPr>
          <w:ilvl w:val="0"/>
          <w:numId w:val="0"/>
        </w:numPr>
        <w:ind w:left="720"/>
        <w:rPr>
          <w:del w:id="376" w:author="Johnny Pang" w:date="2022-11-29T10:56:00Z"/>
          <w:highlight w:val="magenta"/>
        </w:rPr>
        <w:pPrChange w:id="377" w:author="Liam Sykes" w:date="2022-03-18T14:35:00Z">
          <w:pPr/>
        </w:pPrChange>
      </w:pPr>
    </w:p>
    <w:p w14:paraId="490B3A6D" w14:textId="17F9724B" w:rsidR="00CF59BB" w:rsidDel="00D36881" w:rsidRDefault="007A0B9F">
      <w:pPr>
        <w:pStyle w:val="Heading3"/>
        <w:numPr>
          <w:ilvl w:val="0"/>
          <w:numId w:val="0"/>
        </w:numPr>
        <w:ind w:left="720"/>
        <w:rPr>
          <w:del w:id="378" w:author="Johnny Pang" w:date="2022-11-29T10:56:00Z"/>
          <w:highlight w:val="magenta"/>
        </w:rPr>
        <w:pPrChange w:id="379" w:author="Liam Sykes" w:date="2022-03-18T14:35:00Z">
          <w:pPr>
            <w:jc w:val="center"/>
          </w:pPr>
        </w:pPrChange>
      </w:pPr>
      <w:del w:id="380" w:author="Johnny Pang" w:date="2022-11-29T10:56:00Z">
        <w:r w:rsidDel="00D36881">
          <w:rPr>
            <w:color w:val="2B579A"/>
            <w:shd w:val="clear" w:color="auto" w:fill="E6E6E6"/>
          </w:rPr>
          <w:object w:dxaOrig="9780" w:dyaOrig="6621" w14:anchorId="484A80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05pt;height:331pt" o:ole="">
              <v:imagedata r:id="rId15" o:title=""/>
            </v:shape>
            <o:OLEObject Type="Embed" ProgID="Visio.Drawing.11" ShapeID="_x0000_i1025" DrawAspect="Content" ObjectID="_1731224882" r:id="rId16"/>
          </w:object>
        </w:r>
      </w:del>
    </w:p>
    <w:p w14:paraId="5FD9146B" w14:textId="370423D6" w:rsidR="00DC39D2" w:rsidRPr="00E40337" w:rsidDel="00D36881" w:rsidRDefault="005B37B5">
      <w:pPr>
        <w:pStyle w:val="Heading3"/>
        <w:rPr>
          <w:del w:id="381" w:author="Johnny Pang" w:date="2022-11-29T10:56:00Z"/>
        </w:rPr>
        <w:pPrChange w:id="382" w:author="Liam Sykes" w:date="2022-03-22T10:59:00Z">
          <w:pPr>
            <w:pStyle w:val="Heading4"/>
            <w:spacing w:before="0"/>
          </w:pPr>
        </w:pPrChange>
      </w:pPr>
      <w:del w:id="383" w:author="Johnny Pang" w:date="2022-11-29T10:56:00Z">
        <w:r w:rsidRPr="006C3B72" w:rsidDel="00D36881">
          <w:delText xml:space="preserve">Detailed Schedule </w:delText>
        </w:r>
        <w:r w:rsidR="00BF73D8" w:rsidRPr="006C3B72" w:rsidDel="00D36881">
          <w:delText xml:space="preserve">– </w:delText>
        </w:r>
        <w:r w:rsidR="00DC39D2" w:rsidRPr="006C3B72" w:rsidDel="00D36881">
          <w:delText xml:space="preserve">within </w:delText>
        </w:r>
        <w:r w:rsidR="00CF59BB" w:rsidRPr="00530BEE" w:rsidDel="00D36881">
          <w:delText>5</w:delText>
        </w:r>
        <w:r w:rsidR="00386181" w:rsidRPr="00023A78" w:rsidDel="00D36881">
          <w:delText xml:space="preserve"> Working Days </w:delText>
        </w:r>
        <w:r w:rsidR="003846ED" w:rsidRPr="00E40337" w:rsidDel="00D36881">
          <w:delText xml:space="preserve">of Contract execution </w:delText>
        </w:r>
      </w:del>
    </w:p>
    <w:p w14:paraId="25F13253" w14:textId="488B09F5" w:rsidR="0015694A" w:rsidRPr="00F41556" w:rsidDel="00D36881" w:rsidRDefault="001407CA">
      <w:pPr>
        <w:pStyle w:val="Heading3"/>
        <w:rPr>
          <w:del w:id="384" w:author="Johnny Pang" w:date="2022-11-29T10:56:00Z"/>
        </w:rPr>
        <w:pPrChange w:id="385" w:author="Liam Sykes" w:date="2022-03-22T10:59:00Z">
          <w:pPr>
            <w:pStyle w:val="Heading4"/>
            <w:spacing w:before="0"/>
          </w:pPr>
        </w:pPrChange>
      </w:pPr>
      <w:del w:id="386" w:author="Johnny Pang" w:date="2022-11-29T10:56:00Z">
        <w:r w:rsidRPr="005F705E" w:rsidDel="00D36881">
          <w:delText>Baselined Detailed Schedule</w:delText>
        </w:r>
        <w:r w:rsidR="00D8358A" w:rsidRPr="005F705E" w:rsidDel="00D36881">
          <w:delText xml:space="preserve"> –</w:delText>
        </w:r>
        <w:r w:rsidR="004D7300" w:rsidRPr="005F705E" w:rsidDel="00D36881">
          <w:delText xml:space="preserve"> </w:delText>
        </w:r>
        <w:r w:rsidR="00DC39D2" w:rsidRPr="00F41556" w:rsidDel="00D36881">
          <w:delText xml:space="preserve">within </w:delText>
        </w:r>
        <w:r w:rsidR="00CF59BB" w:rsidRPr="00F41556" w:rsidDel="00D36881">
          <w:delText>40 Working</w:delText>
        </w:r>
        <w:r w:rsidR="003846ED" w:rsidRPr="00F41556" w:rsidDel="00D36881">
          <w:delText xml:space="preserve"> of Contract execution</w:delText>
        </w:r>
        <w:r w:rsidR="00CF59BB" w:rsidRPr="00F41556" w:rsidDel="00D36881">
          <w:delText xml:space="preserve"> </w:delText>
        </w:r>
      </w:del>
    </w:p>
    <w:p w14:paraId="312471BF" w14:textId="6D005500" w:rsidR="005B37B5" w:rsidRPr="000301B4" w:rsidDel="00D36881" w:rsidRDefault="005B37B5">
      <w:pPr>
        <w:pStyle w:val="Heading3"/>
        <w:rPr>
          <w:del w:id="387" w:author="Johnny Pang" w:date="2022-11-29T10:56:00Z"/>
        </w:rPr>
        <w:pPrChange w:id="388" w:author="Liam Sykes" w:date="2022-03-22T10:59:00Z">
          <w:pPr>
            <w:pStyle w:val="Heading4"/>
            <w:spacing w:before="0"/>
          </w:pPr>
        </w:pPrChange>
      </w:pPr>
      <w:del w:id="389" w:author="Johnny Pang" w:date="2022-11-29T10:56:00Z">
        <w:r w:rsidRPr="000301B4" w:rsidDel="00D36881">
          <w:delText xml:space="preserve">Updates </w:delText>
        </w:r>
        <w:r w:rsidR="00876510" w:rsidRPr="000301B4" w:rsidDel="00D36881">
          <w:delText xml:space="preserve">of </w:delText>
        </w:r>
        <w:r w:rsidRPr="000301B4" w:rsidDel="00D36881">
          <w:rPr>
            <w:color w:val="2B579A"/>
            <w:shd w:val="clear" w:color="auto" w:fill="E6E6E6"/>
          </w:rPr>
          <w:delText xml:space="preserve">the </w:delText>
        </w:r>
        <w:r w:rsidR="001407CA" w:rsidRPr="000301B4" w:rsidDel="00D36881">
          <w:rPr>
            <w:color w:val="2B579A"/>
            <w:shd w:val="clear" w:color="auto" w:fill="E6E6E6"/>
          </w:rPr>
          <w:delText xml:space="preserve">Baselined </w:delText>
        </w:r>
        <w:r w:rsidRPr="000301B4" w:rsidDel="00D36881">
          <w:rPr>
            <w:color w:val="2B579A"/>
            <w:shd w:val="clear" w:color="auto" w:fill="E6E6E6"/>
          </w:rPr>
          <w:delText>Detailed Schedule</w:delText>
        </w:r>
        <w:r w:rsidR="00BF73D8" w:rsidRPr="000301B4" w:rsidDel="00D36881">
          <w:rPr>
            <w:color w:val="2B579A"/>
            <w:shd w:val="clear" w:color="auto" w:fill="E6E6E6"/>
          </w:rPr>
          <w:delText xml:space="preserve"> - </w:delText>
        </w:r>
        <w:r w:rsidR="004D7300" w:rsidRPr="000301B4" w:rsidDel="00D36881">
          <w:rPr>
            <w:color w:val="2B579A"/>
            <w:shd w:val="clear" w:color="auto" w:fill="E6E6E6"/>
          </w:rPr>
          <w:delText>w</w:delText>
        </w:r>
        <w:r w:rsidR="00BF6D95" w:rsidRPr="000301B4" w:rsidDel="00D36881">
          <w:rPr>
            <w:color w:val="2B579A"/>
            <w:shd w:val="clear" w:color="auto" w:fill="E6E6E6"/>
          </w:rPr>
          <w:delText>ith each application for payment</w:delText>
        </w:r>
      </w:del>
    </w:p>
    <w:p w14:paraId="5E2C6CD3" w14:textId="0FEDBE1E" w:rsidR="00E14A1B" w:rsidRPr="000301B4" w:rsidDel="00D36881" w:rsidRDefault="00E14A1B">
      <w:pPr>
        <w:pStyle w:val="Heading3"/>
        <w:rPr>
          <w:del w:id="390" w:author="Johnny Pang" w:date="2022-11-29T10:56:00Z"/>
        </w:rPr>
        <w:pPrChange w:id="391" w:author="Liam Sykes" w:date="2022-03-22T10:59:00Z">
          <w:pPr>
            <w:pStyle w:val="Heading4"/>
            <w:spacing w:before="0"/>
          </w:pPr>
        </w:pPrChange>
      </w:pPr>
      <w:del w:id="392" w:author="Johnny Pang" w:date="2022-11-29T10:56:00Z">
        <w:r w:rsidRPr="000301B4" w:rsidDel="00D36881">
          <w:rPr>
            <w:color w:val="2B579A"/>
            <w:shd w:val="clear" w:color="auto" w:fill="E6E6E6"/>
          </w:rPr>
          <w:delText>Narrative Progress Report</w:delText>
        </w:r>
        <w:r w:rsidR="00BF73D8" w:rsidRPr="000301B4" w:rsidDel="00D36881">
          <w:rPr>
            <w:color w:val="2B579A"/>
            <w:shd w:val="clear" w:color="auto" w:fill="E6E6E6"/>
          </w:rPr>
          <w:delText xml:space="preserve"> – </w:delText>
        </w:r>
        <w:r w:rsidR="004D7300" w:rsidRPr="000301B4" w:rsidDel="00D36881">
          <w:rPr>
            <w:color w:val="2B579A"/>
            <w:shd w:val="clear" w:color="auto" w:fill="E6E6E6"/>
          </w:rPr>
          <w:delText>w</w:delText>
        </w:r>
        <w:r w:rsidR="00BF6D95" w:rsidRPr="000301B4" w:rsidDel="00D36881">
          <w:rPr>
            <w:color w:val="2B579A"/>
            <w:shd w:val="clear" w:color="auto" w:fill="E6E6E6"/>
          </w:rPr>
          <w:delText>ith each application for payment</w:delText>
        </w:r>
      </w:del>
    </w:p>
    <w:p w14:paraId="6957BC95" w14:textId="2EA33AC6" w:rsidR="0099412F" w:rsidDel="00D36881" w:rsidRDefault="0099412F">
      <w:pPr>
        <w:pStyle w:val="Heading3"/>
        <w:numPr>
          <w:ilvl w:val="0"/>
          <w:numId w:val="0"/>
        </w:numPr>
        <w:ind w:left="720"/>
        <w:rPr>
          <w:del w:id="393" w:author="Johnny Pang" w:date="2022-11-29T10:56:00Z"/>
        </w:rPr>
        <w:pPrChange w:id="394" w:author="Liam Sykes" w:date="2022-03-18T14:35:00Z">
          <w:pPr/>
        </w:pPrChange>
      </w:pPr>
    </w:p>
    <w:p w14:paraId="65EA897A" w14:textId="4886FEE3" w:rsidR="0099412F" w:rsidDel="00D36881" w:rsidRDefault="0099412F" w:rsidP="00CC3402">
      <w:pPr>
        <w:pStyle w:val="Heading3"/>
        <w:numPr>
          <w:ilvl w:val="0"/>
          <w:numId w:val="0"/>
        </w:numPr>
        <w:ind w:left="720"/>
        <w:rPr>
          <w:del w:id="395" w:author="Johnny Pang" w:date="2022-11-29T10:56:00Z"/>
        </w:rPr>
      </w:pPr>
      <w:del w:id="396" w:author="Johnny Pang" w:date="2022-11-29T10:56:00Z">
        <w:r w:rsidDel="00D36881">
          <w:rPr>
            <w:highlight w:val="yellow"/>
          </w:rPr>
          <w:delText xml:space="preserve">[Option 2: </w:delText>
        </w:r>
        <w:r w:rsidR="00BF4F04" w:rsidDel="00D36881">
          <w:rPr>
            <w:highlight w:val="yellow"/>
          </w:rPr>
          <w:delText xml:space="preserve">Typically used for </w:delText>
        </w:r>
        <w:r w:rsidDel="00D36881">
          <w:rPr>
            <w:highlight w:val="yellow"/>
          </w:rPr>
          <w:delText>Contracts Greater</w:delText>
        </w:r>
        <w:r w:rsidRPr="0099412F" w:rsidDel="00D36881">
          <w:rPr>
            <w:highlight w:val="yellow"/>
          </w:rPr>
          <w:delText xml:space="preserve"> than 250 Working Days</w:delText>
        </w:r>
        <w:r w:rsidR="00CF59BB" w:rsidDel="00D36881">
          <w:rPr>
            <w:highlight w:val="yellow"/>
          </w:rPr>
          <w:delText>;</w:delText>
        </w:r>
        <w:r w:rsidR="004D7300" w:rsidDel="00D36881">
          <w:rPr>
            <w:highlight w:val="yellow"/>
          </w:rPr>
          <w:delText xml:space="preserve"> includes requirement for both Preliminary and Detailed S</w:delText>
        </w:r>
        <w:r w:rsidR="00CF59BB" w:rsidDel="00D36881">
          <w:rPr>
            <w:highlight w:val="yellow"/>
          </w:rPr>
          <w:delText xml:space="preserve">chedule submissions; timeline is longer than Option 1 to accommodate </w:delText>
        </w:r>
        <w:r w:rsidR="004E193B" w:rsidDel="00D36881">
          <w:rPr>
            <w:highlight w:val="yellow"/>
          </w:rPr>
          <w:delText xml:space="preserve">for </w:delText>
        </w:r>
        <w:r w:rsidR="00CF59BB" w:rsidDel="00D36881">
          <w:rPr>
            <w:highlight w:val="yellow"/>
          </w:rPr>
          <w:delText>a longer</w:delText>
        </w:r>
        <w:r w:rsidR="004E193B" w:rsidDel="00D36881">
          <w:rPr>
            <w:highlight w:val="yellow"/>
          </w:rPr>
          <w:delText>, typically more complex</w:delText>
        </w:r>
        <w:r w:rsidR="00CF59BB" w:rsidDel="00D36881">
          <w:rPr>
            <w:highlight w:val="yellow"/>
          </w:rPr>
          <w:delText xml:space="preserve"> project</w:delText>
        </w:r>
        <w:r w:rsidRPr="0099412F" w:rsidDel="00D36881">
          <w:rPr>
            <w:highlight w:val="yellow"/>
          </w:rPr>
          <w:delText>]</w:delText>
        </w:r>
      </w:del>
    </w:p>
    <w:p w14:paraId="71A8F5FE" w14:textId="7541BEB6" w:rsidR="00440DE4" w:rsidRDefault="00440DE4" w:rsidP="00440DE4">
      <w:pPr>
        <w:pStyle w:val="Heading3"/>
        <w:numPr>
          <w:ilvl w:val="2"/>
          <w:numId w:val="43"/>
        </w:numPr>
      </w:pPr>
      <w:r>
        <w:t>The Contractor shall submit schedules in accordance with the timelines in Figure 1 and the descriptions below</w:t>
      </w:r>
      <w:r w:rsidRPr="001076AC">
        <w:t>:</w:t>
      </w:r>
      <w:r>
        <w:t xml:space="preserve"> </w:t>
      </w:r>
    </w:p>
    <w:p w14:paraId="79F207F5" w14:textId="4ACFA7E7" w:rsidR="00DC39D2" w:rsidRDefault="00DC39D2" w:rsidP="00DC39D2">
      <w:pPr>
        <w:pStyle w:val="Heading4"/>
        <w:numPr>
          <w:ilvl w:val="0"/>
          <w:numId w:val="0"/>
        </w:numPr>
        <w:ind w:left="1440"/>
        <w:jc w:val="center"/>
      </w:pPr>
      <w:r w:rsidRPr="00071A73">
        <w:t>Figure 1: Submittals Timeline</w:t>
      </w:r>
    </w:p>
    <w:p w14:paraId="5528376A" w14:textId="1B693019" w:rsidR="0099412F" w:rsidRDefault="0099412F" w:rsidP="00133C25"/>
    <w:p w14:paraId="02E2CFA1" w14:textId="64871872" w:rsidR="00DC39D2" w:rsidRDefault="007A0B9F" w:rsidP="00CF59BB">
      <w:pPr>
        <w:jc w:val="center"/>
      </w:pPr>
      <w:r>
        <w:rPr>
          <w:color w:val="2B579A"/>
          <w:shd w:val="clear" w:color="auto" w:fill="E6E6E6"/>
        </w:rPr>
        <w:object w:dxaOrig="11604" w:dyaOrig="6621" w14:anchorId="0198AC8E">
          <v:shape id="_x0000_i1026" type="#_x0000_t75" style="width:503.05pt;height:287.05pt" o:ole="">
            <v:imagedata r:id="rId17" o:title=""/>
          </v:shape>
          <o:OLEObject Type="Embed" ProgID="Visio.Drawing.11" ShapeID="_x0000_i1026" DrawAspect="Content" ObjectID="_1731224883" r:id="rId18"/>
        </w:object>
      </w:r>
    </w:p>
    <w:p w14:paraId="09D3D937" w14:textId="593F3825" w:rsidR="00B61755" w:rsidRPr="00B61755" w:rsidRDefault="00DC39D2" w:rsidP="00B61755">
      <w:pPr>
        <w:pStyle w:val="Heading4"/>
        <w:numPr>
          <w:ilvl w:val="3"/>
          <w:numId w:val="41"/>
        </w:numPr>
      </w:pPr>
      <w:r w:rsidRPr="00DC39D2">
        <w:t xml:space="preserve">Preliminary Schedule – within 5 Working Days </w:t>
      </w:r>
      <w:r w:rsidR="003846ED">
        <w:t xml:space="preserve">of Contract execution  </w:t>
      </w:r>
    </w:p>
    <w:p w14:paraId="1F40B886" w14:textId="227059C5" w:rsidR="00B61755" w:rsidRPr="00B61755" w:rsidRDefault="00DC39D2" w:rsidP="00B61755">
      <w:pPr>
        <w:pStyle w:val="Heading4"/>
        <w:numPr>
          <w:ilvl w:val="3"/>
          <w:numId w:val="41"/>
        </w:numPr>
      </w:pPr>
      <w:r w:rsidRPr="00DC39D2">
        <w:t>Detailed Schedule – within 30 Working Days</w:t>
      </w:r>
      <w:r w:rsidR="003846ED">
        <w:t xml:space="preserve"> of Contract execution</w:t>
      </w:r>
      <w:r w:rsidRPr="00DC39D2">
        <w:t xml:space="preserve"> </w:t>
      </w:r>
    </w:p>
    <w:p w14:paraId="10F3A03C" w14:textId="5A0C43A7" w:rsidR="00B61755" w:rsidRPr="00B61755" w:rsidRDefault="00DC39D2" w:rsidP="00B61755">
      <w:pPr>
        <w:pStyle w:val="Heading4"/>
        <w:numPr>
          <w:ilvl w:val="3"/>
          <w:numId w:val="41"/>
        </w:numPr>
      </w:pPr>
      <w:r w:rsidRPr="00DC39D2">
        <w:t>Baselined Detailed Schedule –</w:t>
      </w:r>
      <w:r w:rsidR="004D7300">
        <w:t xml:space="preserve"> </w:t>
      </w:r>
      <w:r w:rsidRPr="00DC39D2">
        <w:t xml:space="preserve">within 65 </w:t>
      </w:r>
      <w:r w:rsidR="00CF59BB">
        <w:t>Working D</w:t>
      </w:r>
      <w:r w:rsidRPr="00DC39D2">
        <w:t xml:space="preserve">ays </w:t>
      </w:r>
      <w:r w:rsidR="003846ED">
        <w:t xml:space="preserve">of Contract execution </w:t>
      </w:r>
    </w:p>
    <w:p w14:paraId="6D56D012" w14:textId="33061C5E" w:rsidR="00DC39D2" w:rsidRPr="00661D99" w:rsidRDefault="00DC39D2" w:rsidP="00DC39D2">
      <w:pPr>
        <w:pStyle w:val="Heading4"/>
        <w:numPr>
          <w:ilvl w:val="3"/>
          <w:numId w:val="41"/>
        </w:numPr>
      </w:pPr>
      <w:r w:rsidRPr="00661D99">
        <w:t xml:space="preserve">Updates of the Baselined Detailed Schedule - </w:t>
      </w:r>
      <w:r w:rsidR="004D7300">
        <w:t>w</w:t>
      </w:r>
      <w:r w:rsidRPr="00661D99">
        <w:t>ith each application for payment</w:t>
      </w:r>
    </w:p>
    <w:p w14:paraId="36793E2C" w14:textId="6449738A" w:rsidR="00DC39D2" w:rsidRPr="00661D99" w:rsidRDefault="00DC39D2" w:rsidP="00DC39D2">
      <w:pPr>
        <w:pStyle w:val="Heading4"/>
      </w:pPr>
      <w:r w:rsidRPr="00661D99">
        <w:t xml:space="preserve">Narrative Progress Report – </w:t>
      </w:r>
      <w:r w:rsidR="004D7300">
        <w:t>w</w:t>
      </w:r>
      <w:r w:rsidRPr="00661D99">
        <w:t>ith each application for payment</w:t>
      </w:r>
    </w:p>
    <w:p w14:paraId="6452EC95" w14:textId="7FC7305E" w:rsidR="00893951" w:rsidRDefault="00CD561E" w:rsidP="00876510">
      <w:pPr>
        <w:pStyle w:val="Heading3"/>
        <w:rPr>
          <w:ins w:id="397" w:author="Liam Sykes" w:date="2022-03-18T14:29:00Z"/>
        </w:rPr>
      </w:pPr>
      <w:r w:rsidRPr="00CB55F7">
        <w:t>A</w:t>
      </w:r>
      <w:r w:rsidR="00604854" w:rsidRPr="00CB55F7">
        <w:t xml:space="preserve">ll </w:t>
      </w:r>
      <w:r w:rsidR="00893951" w:rsidRPr="00CB55F7">
        <w:t xml:space="preserve">schedules </w:t>
      </w:r>
      <w:r w:rsidRPr="00CB55F7">
        <w:t xml:space="preserve">shall be submitted </w:t>
      </w:r>
      <w:r w:rsidR="00893951" w:rsidRPr="00CB55F7">
        <w:t>in electronic format, Microsoft Project .</w:t>
      </w:r>
      <w:proofErr w:type="spellStart"/>
      <w:r w:rsidR="00893951" w:rsidRPr="00CB55F7">
        <w:t>mpp</w:t>
      </w:r>
      <w:proofErr w:type="spellEnd"/>
      <w:r w:rsidR="00893951" w:rsidRPr="00CB55F7">
        <w:t xml:space="preserve"> </w:t>
      </w:r>
      <w:r w:rsidR="00A8323A" w:rsidRPr="00CB55F7">
        <w:t xml:space="preserve">file </w:t>
      </w:r>
      <w:r w:rsidR="00893951" w:rsidRPr="00CB55F7">
        <w:t>and PDF file.</w:t>
      </w:r>
      <w:r w:rsidR="0062064B" w:rsidRPr="00CB55F7">
        <w:t xml:space="preserve">  The Contractor shall own the software and necessary license for Microsoft Project Professional 2010 or higher.</w:t>
      </w:r>
    </w:p>
    <w:p w14:paraId="17979065" w14:textId="335A080A" w:rsidR="00B0495F" w:rsidRPr="00CB55F7" w:rsidRDefault="00B0495F" w:rsidP="00876510">
      <w:pPr>
        <w:pStyle w:val="Heading3"/>
      </w:pPr>
      <w:ins w:id="398" w:author="Liam Sykes" w:date="2022-03-18T14:29:00Z">
        <w:r>
          <w:t xml:space="preserve">The Contractor may submit updated schedule for approval up to 10 days prior to payment application to avoid </w:t>
        </w:r>
        <w:r w:rsidR="00E866EB">
          <w:t>any payment delays associated with schedule comments and clarifications.</w:t>
        </w:r>
      </w:ins>
    </w:p>
    <w:p w14:paraId="5C4AFEB9" w14:textId="77777777" w:rsidR="00893951" w:rsidRPr="00893951" w:rsidRDefault="00C460DF" w:rsidP="00876510">
      <w:pPr>
        <w:pStyle w:val="Heading3"/>
      </w:pPr>
      <w:r>
        <w:t>The Contractor shall d</w:t>
      </w:r>
      <w:r w:rsidR="00893951" w:rsidRPr="001076AC">
        <w:t xml:space="preserve">istribute </w:t>
      </w:r>
      <w:r w:rsidR="004E193B">
        <w:t>an electronic copy</w:t>
      </w:r>
      <w:r w:rsidR="00893951" w:rsidRPr="001076AC">
        <w:t xml:space="preserve"> of </w:t>
      </w:r>
      <w:r>
        <w:t>each schedule</w:t>
      </w:r>
      <w:r w:rsidR="00893951" w:rsidRPr="001076AC">
        <w:t xml:space="preserve"> to:</w:t>
      </w:r>
    </w:p>
    <w:p w14:paraId="441ADCF1" w14:textId="77777777" w:rsidR="00893951" w:rsidRPr="00893951" w:rsidRDefault="00F7584B" w:rsidP="009F7FDC">
      <w:pPr>
        <w:pStyle w:val="Heading4"/>
        <w:spacing w:before="0"/>
      </w:pPr>
      <w:r>
        <w:t>Consultant</w:t>
      </w:r>
    </w:p>
    <w:p w14:paraId="559AEC4E" w14:textId="77777777" w:rsidR="00893951" w:rsidRPr="00893951" w:rsidRDefault="00893951" w:rsidP="009F7FDC">
      <w:pPr>
        <w:pStyle w:val="Heading4"/>
        <w:spacing w:before="0"/>
      </w:pPr>
      <w:r w:rsidRPr="00893951">
        <w:t>Subcontractors</w:t>
      </w:r>
    </w:p>
    <w:p w14:paraId="3368559C" w14:textId="77777777" w:rsidR="00893951" w:rsidRDefault="00893951" w:rsidP="009F7FDC">
      <w:pPr>
        <w:pStyle w:val="Heading4"/>
        <w:spacing w:before="0"/>
      </w:pPr>
      <w:r w:rsidRPr="00893951">
        <w:t xml:space="preserve">Other </w:t>
      </w:r>
      <w:r w:rsidR="00A407D6">
        <w:t>s</w:t>
      </w:r>
      <w:r w:rsidR="00A8323A">
        <w:t>takeholders</w:t>
      </w:r>
      <w:r w:rsidR="00C460DF">
        <w:t xml:space="preserve"> as requested by the Region</w:t>
      </w:r>
    </w:p>
    <w:p w14:paraId="44A92361" w14:textId="77777777" w:rsidR="008A423B" w:rsidRDefault="008A423B">
      <w:pPr>
        <w:pStyle w:val="Heading2"/>
      </w:pPr>
      <w:r>
        <w:t>Project Scheduler</w:t>
      </w:r>
    </w:p>
    <w:p w14:paraId="27BF14AF" w14:textId="77777777" w:rsidR="002C51BD" w:rsidRDefault="008A423B" w:rsidP="008A423B">
      <w:pPr>
        <w:pStyle w:val="Heading3"/>
      </w:pPr>
      <w:r>
        <w:t xml:space="preserve">The Contractor shall provide a </w:t>
      </w:r>
      <w:r w:rsidR="002C51BD">
        <w:t xml:space="preserve">project scheduler with the following minimum </w:t>
      </w:r>
      <w:r w:rsidR="003D0CCE">
        <w:t>qualifications</w:t>
      </w:r>
      <w:r w:rsidR="002C51BD">
        <w:t>:</w:t>
      </w:r>
    </w:p>
    <w:p w14:paraId="68894C3F" w14:textId="77777777" w:rsidR="00A27297" w:rsidRDefault="00A27297" w:rsidP="00A27297">
      <w:pPr>
        <w:pStyle w:val="Heading4"/>
      </w:pPr>
      <w:r>
        <w:lastRenderedPageBreak/>
        <w:t>Proof of completion of Microsoft Project training (.pdf of training certificate)</w:t>
      </w:r>
    </w:p>
    <w:p w14:paraId="763F0272" w14:textId="77777777" w:rsidR="008A423B" w:rsidRDefault="00DB691B" w:rsidP="00A27297">
      <w:pPr>
        <w:pStyle w:val="Heading4"/>
      </w:pPr>
      <w:r>
        <w:t>Experience using Microsoft Project to manage a minimum of 3 proje</w:t>
      </w:r>
      <w:r w:rsidR="0099412F">
        <w:t>cts of similar size and scope</w:t>
      </w:r>
    </w:p>
    <w:p w14:paraId="6A4DCF64" w14:textId="77777777" w:rsidR="00D955BB" w:rsidRDefault="00D955BB">
      <w:pPr>
        <w:pStyle w:val="Heading2"/>
      </w:pPr>
      <w:r>
        <w:t>Schedule Structure</w:t>
      </w:r>
    </w:p>
    <w:p w14:paraId="461A1275" w14:textId="77777777" w:rsidR="006337CE" w:rsidRPr="006337CE" w:rsidRDefault="006337CE" w:rsidP="006337CE">
      <w:pPr>
        <w:pStyle w:val="Heading3"/>
      </w:pPr>
      <w:r>
        <w:t>All schedule submittals shall adhere to the schedule structure detailed herein.</w:t>
      </w:r>
    </w:p>
    <w:p w14:paraId="7142F841" w14:textId="77777777" w:rsidR="004D5D79" w:rsidRDefault="008A423B" w:rsidP="00C460DF">
      <w:pPr>
        <w:pStyle w:val="Heading3"/>
      </w:pPr>
      <w:r>
        <w:t>Format</w:t>
      </w:r>
    </w:p>
    <w:p w14:paraId="313AC914" w14:textId="53B86F43" w:rsidR="00C460DF" w:rsidRPr="003D0D9C" w:rsidRDefault="00C460DF" w:rsidP="004D5D79">
      <w:pPr>
        <w:pStyle w:val="Heading4"/>
      </w:pPr>
      <w:r>
        <w:t xml:space="preserve">The Contractor shall use the </w:t>
      </w:r>
      <w:r w:rsidR="001B5794">
        <w:t xml:space="preserve">appropriate </w:t>
      </w:r>
      <w:r>
        <w:t>Region’s M</w:t>
      </w:r>
      <w:r w:rsidR="0079143B">
        <w:t>icrosoft</w:t>
      </w:r>
      <w:r>
        <w:t xml:space="preserve"> Project template</w:t>
      </w:r>
      <w:r w:rsidR="004E20DD">
        <w:t>, provided in electronic format,</w:t>
      </w:r>
      <w:r>
        <w:t xml:space="preserve"> as the basis for the </w:t>
      </w:r>
      <w:r w:rsidR="00E41B51">
        <w:t>s</w:t>
      </w:r>
      <w:r>
        <w:t xml:space="preserve">chedule.  </w:t>
      </w:r>
    </w:p>
    <w:p w14:paraId="3740DAA9" w14:textId="77777777" w:rsidR="004D5D79" w:rsidRPr="001A1EB1" w:rsidRDefault="004D5D79" w:rsidP="004D5D79">
      <w:pPr>
        <w:pStyle w:val="Heading4"/>
      </w:pPr>
      <w:r>
        <w:t>The</w:t>
      </w:r>
      <w:r w:rsidRPr="001A1EB1">
        <w:t xml:space="preserve"> </w:t>
      </w:r>
      <w:r>
        <w:t>Contractor name, contract number,</w:t>
      </w:r>
      <w:r w:rsidRPr="001A1EB1">
        <w:t xml:space="preserve"> project</w:t>
      </w:r>
      <w:r>
        <w:t xml:space="preserve"> name</w:t>
      </w:r>
      <w:r w:rsidRPr="001A1EB1">
        <w:t xml:space="preserve">, date submitted, revision or update number, </w:t>
      </w:r>
      <w:r>
        <w:t xml:space="preserve">date printed, the page number and </w:t>
      </w:r>
      <w:r w:rsidR="00161700">
        <w:t xml:space="preserve">total </w:t>
      </w:r>
      <w:r>
        <w:t xml:space="preserve">number of pages shall be </w:t>
      </w:r>
      <w:r w:rsidR="00161700">
        <w:t>indicated</w:t>
      </w:r>
      <w:r>
        <w:t xml:space="preserve"> on every </w:t>
      </w:r>
      <w:r w:rsidR="00E41B51">
        <w:t>s</w:t>
      </w:r>
      <w:r>
        <w:t>chedule page</w:t>
      </w:r>
      <w:r w:rsidRPr="001A1EB1">
        <w:t xml:space="preserve">. </w:t>
      </w:r>
    </w:p>
    <w:p w14:paraId="4E11496E" w14:textId="77777777" w:rsidR="0021131B" w:rsidRDefault="009302DF" w:rsidP="004D5D79">
      <w:pPr>
        <w:pStyle w:val="Heading4"/>
      </w:pPr>
      <w:r>
        <w:t xml:space="preserve">The </w:t>
      </w:r>
      <w:r w:rsidR="00E41B51">
        <w:t>s</w:t>
      </w:r>
      <w:r>
        <w:t xml:space="preserve">chedule </w:t>
      </w:r>
      <w:r w:rsidR="00CD561E">
        <w:t>shall</w:t>
      </w:r>
      <w:r w:rsidR="00E6465A">
        <w:t xml:space="preserve"> </w:t>
      </w:r>
      <w:r w:rsidR="00C460DF">
        <w:t xml:space="preserve">identify </w:t>
      </w:r>
      <w:r w:rsidR="00161700">
        <w:t xml:space="preserve">all </w:t>
      </w:r>
      <w:r w:rsidR="00C460DF">
        <w:t>Working Days and Non-W</w:t>
      </w:r>
      <w:r w:rsidR="00AC3A49">
        <w:t>orking D</w:t>
      </w:r>
      <w:r w:rsidR="0021131B">
        <w:t>ays on the MS Project c</w:t>
      </w:r>
      <w:r>
        <w:t>alendar. The calendar sh</w:t>
      </w:r>
      <w:r w:rsidR="00C460DF">
        <w:t xml:space="preserve">all </w:t>
      </w:r>
      <w:r w:rsidR="00661D99">
        <w:t xml:space="preserve">include </w:t>
      </w:r>
      <w:r w:rsidR="00A407D6">
        <w:t>s</w:t>
      </w:r>
      <w:r w:rsidR="00661D99">
        <w:t>tatutory h</w:t>
      </w:r>
      <w:r>
        <w:t>oli</w:t>
      </w:r>
      <w:r w:rsidR="002A5924">
        <w:t>days and construction specific Non-W</w:t>
      </w:r>
      <w:r>
        <w:t xml:space="preserve">orking </w:t>
      </w:r>
      <w:r w:rsidR="002A5924">
        <w:t>D</w:t>
      </w:r>
      <w:r w:rsidR="00C460DF">
        <w:t>ays such as shutdowns (</w:t>
      </w:r>
      <w:proofErr w:type="gramStart"/>
      <w:r w:rsidR="00C460DF">
        <w:t>e.g.</w:t>
      </w:r>
      <w:proofErr w:type="gramEnd"/>
      <w:r w:rsidR="00C460DF">
        <w:t xml:space="preserve"> </w:t>
      </w:r>
      <w:r w:rsidR="0021131B">
        <w:t xml:space="preserve">for </w:t>
      </w:r>
      <w:r w:rsidR="00E41B51">
        <w:t xml:space="preserve">winter </w:t>
      </w:r>
      <w:r w:rsidR="00F7584B">
        <w:t>hol</w:t>
      </w:r>
      <w:r w:rsidR="0021131B">
        <w:t>iday</w:t>
      </w:r>
      <w:r w:rsidR="00E41B51">
        <w:t>s or</w:t>
      </w:r>
      <w:r w:rsidR="0021131B">
        <w:t xml:space="preserve"> fish timing windows</w:t>
      </w:r>
      <w:r w:rsidR="00E41B51">
        <w:t>, etc.</w:t>
      </w:r>
      <w:r w:rsidR="00C460DF">
        <w:t>)</w:t>
      </w:r>
      <w:r w:rsidR="00F7584B">
        <w:t xml:space="preserve"> site access restrictions</w:t>
      </w:r>
      <w:r w:rsidR="0021131B">
        <w:t xml:space="preserve">, </w:t>
      </w:r>
      <w:r w:rsidR="00E41B51">
        <w:t>and any other Non-W</w:t>
      </w:r>
      <w:r>
        <w:t xml:space="preserve">orking time that impacts the project schedule </w:t>
      </w:r>
      <w:r w:rsidR="00C460DF">
        <w:t>(e.g. water storage facilities may not be removed from service during peak water demand periods)</w:t>
      </w:r>
      <w:r w:rsidR="0021131B">
        <w:t>.</w:t>
      </w:r>
    </w:p>
    <w:p w14:paraId="083AD81B" w14:textId="77777777" w:rsidR="00161700" w:rsidRDefault="00161700" w:rsidP="00161700">
      <w:pPr>
        <w:pStyle w:val="Heading4"/>
      </w:pPr>
      <w:r w:rsidRPr="00D955BB">
        <w:t xml:space="preserve">The </w:t>
      </w:r>
      <w:r w:rsidR="00E41B51">
        <w:t>s</w:t>
      </w:r>
      <w:r w:rsidRPr="00D955BB">
        <w:t xml:space="preserve">chedule </w:t>
      </w:r>
      <w:r>
        <w:t>start date shall coincide with the date of</w:t>
      </w:r>
      <w:r w:rsidRPr="00D955BB">
        <w:t xml:space="preserve"> the Notice to </w:t>
      </w:r>
      <w:r>
        <w:t>C</w:t>
      </w:r>
      <w:r w:rsidRPr="00D955BB">
        <w:t xml:space="preserve">ommence </w:t>
      </w:r>
      <w:proofErr w:type="gramStart"/>
      <w:r w:rsidRPr="00D955BB">
        <w:t>work</w:t>
      </w:r>
      <w:r w:rsidR="007E2755">
        <w:t xml:space="preserve">, </w:t>
      </w:r>
      <w:r w:rsidR="004E193B">
        <w:t>and</w:t>
      </w:r>
      <w:proofErr w:type="gramEnd"/>
      <w:r w:rsidR="004E193B">
        <w:t xml:space="preserve"> </w:t>
      </w:r>
      <w:r w:rsidR="007E2755">
        <w:t>shall be entered into the Project Information dialog box as the Start Date.</w:t>
      </w:r>
    </w:p>
    <w:p w14:paraId="548140CD" w14:textId="77777777" w:rsidR="00161700" w:rsidRDefault="00161700" w:rsidP="00161700">
      <w:pPr>
        <w:pStyle w:val="Heading4"/>
      </w:pPr>
      <w:r>
        <w:t xml:space="preserve">The Gantt Chart timescale across the top of the schedule shall be set-up to display </w:t>
      </w:r>
      <w:r w:rsidRPr="001A1EB1">
        <w:t xml:space="preserve">the </w:t>
      </w:r>
      <w:r>
        <w:t>schedule duration</w:t>
      </w:r>
      <w:r w:rsidRPr="001A1EB1">
        <w:t xml:space="preserve"> by year, month, and</w:t>
      </w:r>
      <w:r>
        <w:t xml:space="preserve"> week</w:t>
      </w:r>
      <w:r w:rsidRPr="001A1EB1">
        <w:t>.</w:t>
      </w:r>
    </w:p>
    <w:p w14:paraId="7D9FCCC3" w14:textId="77777777" w:rsidR="00DD17E2" w:rsidRDefault="00161700" w:rsidP="00DD17E2">
      <w:pPr>
        <w:pStyle w:val="Heading4"/>
      </w:pPr>
      <w:r>
        <w:t>A legend shall be included to describe any standard and special symbols used.</w:t>
      </w:r>
    </w:p>
    <w:p w14:paraId="767F624D" w14:textId="77777777" w:rsidR="00DD17E2" w:rsidRPr="00D955BB" w:rsidRDefault="00E41B51" w:rsidP="00DD17E2">
      <w:pPr>
        <w:pStyle w:val="Heading4"/>
      </w:pPr>
      <w:r>
        <w:t>The s</w:t>
      </w:r>
      <w:r w:rsidR="00DD17E2">
        <w:t>chedule shall not contain any blank rows.</w:t>
      </w:r>
    </w:p>
    <w:p w14:paraId="0FEB21C8" w14:textId="77777777" w:rsidR="00687796" w:rsidRDefault="00687796" w:rsidP="004D5D79">
      <w:pPr>
        <w:pStyle w:val="Heading3"/>
      </w:pPr>
      <w:r>
        <w:t>Summary Tasks and Milestones</w:t>
      </w:r>
    </w:p>
    <w:p w14:paraId="4A7BA83C" w14:textId="77777777" w:rsidR="00DE23C2" w:rsidRDefault="00DE23C2" w:rsidP="008A423B">
      <w:pPr>
        <w:pStyle w:val="Heading4"/>
      </w:pPr>
      <w:r>
        <w:t xml:space="preserve">Outlining shall be used to establish a hierarchical relationship within </w:t>
      </w:r>
      <w:r w:rsidR="008A423B">
        <w:t>tasks</w:t>
      </w:r>
      <w:r w:rsidR="001C78A0">
        <w:t>.</w:t>
      </w:r>
    </w:p>
    <w:p w14:paraId="04F1D094" w14:textId="77777777" w:rsidR="008A423B" w:rsidRDefault="00DE23C2" w:rsidP="008A423B">
      <w:pPr>
        <w:pStyle w:val="Heading4"/>
      </w:pPr>
      <w:r>
        <w:t>Summary tasks</w:t>
      </w:r>
      <w:r w:rsidR="008A423B">
        <w:t xml:space="preserve"> shall be used to group common tasks together </w:t>
      </w:r>
      <w:r w:rsidR="00BC5AC0">
        <w:t xml:space="preserve">or to distinguish separate phases of the project. </w:t>
      </w:r>
    </w:p>
    <w:p w14:paraId="4BDB7BE1" w14:textId="77777777" w:rsidR="008A423B" w:rsidRPr="00687796" w:rsidRDefault="008A423B" w:rsidP="008A423B">
      <w:pPr>
        <w:pStyle w:val="Heading4"/>
      </w:pPr>
      <w:r w:rsidRPr="00687796">
        <w:t>Summary task</w:t>
      </w:r>
      <w:r w:rsidR="001C78A0">
        <w:t>s shall not be linked to other summary tasks or to detail tasks indented under the s</w:t>
      </w:r>
      <w:r w:rsidRPr="00687796">
        <w:t>ummary</w:t>
      </w:r>
      <w:r w:rsidR="001C78A0">
        <w:t xml:space="preserve"> task</w:t>
      </w:r>
      <w:r w:rsidR="00816FBC">
        <w:t>.</w:t>
      </w:r>
    </w:p>
    <w:p w14:paraId="3E2C56D5" w14:textId="77777777" w:rsidR="008A423B" w:rsidRPr="00687796" w:rsidRDefault="008A423B" w:rsidP="008A423B">
      <w:pPr>
        <w:pStyle w:val="Heading4"/>
      </w:pPr>
      <w:r w:rsidRPr="00687796">
        <w:t xml:space="preserve">Milestones shall be included </w:t>
      </w:r>
      <w:r>
        <w:t xml:space="preserve">to mark the completion of each summary task and the delivery of </w:t>
      </w:r>
      <w:r w:rsidRPr="00687796">
        <w:t xml:space="preserve">each major deliverable in the project.  </w:t>
      </w:r>
    </w:p>
    <w:p w14:paraId="460BF907" w14:textId="77777777" w:rsidR="008A423B" w:rsidRDefault="008A423B" w:rsidP="008A423B">
      <w:pPr>
        <w:pStyle w:val="Heading4"/>
      </w:pPr>
      <w:r>
        <w:t>Milestones shall be marked by</w:t>
      </w:r>
      <w:r w:rsidRPr="00687796">
        <w:t xml:space="preserve"> a </w:t>
      </w:r>
      <w:r>
        <w:t>zero (</w:t>
      </w:r>
      <w:r w:rsidRPr="00687796">
        <w:t>0</w:t>
      </w:r>
      <w:r>
        <w:t>)</w:t>
      </w:r>
      <w:r w:rsidRPr="00687796">
        <w:t xml:space="preserve"> day duration</w:t>
      </w:r>
      <w:r>
        <w:t xml:space="preserve"> task</w:t>
      </w:r>
      <w:r w:rsidRPr="00687796">
        <w:t>.</w:t>
      </w:r>
    </w:p>
    <w:p w14:paraId="545D5E9A" w14:textId="77777777" w:rsidR="004D5D79" w:rsidRDefault="00687796" w:rsidP="004D5D79">
      <w:pPr>
        <w:pStyle w:val="Heading3"/>
      </w:pPr>
      <w:r>
        <w:t>Tasks</w:t>
      </w:r>
    </w:p>
    <w:p w14:paraId="1D032AB7" w14:textId="77777777" w:rsidR="00C460DF" w:rsidRDefault="00E41B51" w:rsidP="004D5D79">
      <w:pPr>
        <w:pStyle w:val="Heading4"/>
      </w:pPr>
      <w:r>
        <w:t>The first line of the s</w:t>
      </w:r>
      <w:r w:rsidR="00C460DF">
        <w:t xml:space="preserve">chedule shall show the Project Summary </w:t>
      </w:r>
      <w:proofErr w:type="gramStart"/>
      <w:r w:rsidR="00C460DF">
        <w:t>task, and</w:t>
      </w:r>
      <w:proofErr w:type="gramEnd"/>
      <w:r w:rsidR="00C460DF">
        <w:t xml:space="preserve"> shall not contain a typed title or heading.  </w:t>
      </w:r>
    </w:p>
    <w:p w14:paraId="1D8A701F" w14:textId="77777777" w:rsidR="00161700" w:rsidRDefault="004D5D79" w:rsidP="00161700">
      <w:pPr>
        <w:pStyle w:val="Heading4"/>
      </w:pPr>
      <w:r>
        <w:t>Schedule tasks</w:t>
      </w:r>
      <w:r w:rsidR="0021131B">
        <w:t xml:space="preserve"> shall be </w:t>
      </w:r>
      <w:r w:rsidR="00C713FF">
        <w:t>identified and sorted by a work breakdown structure</w:t>
      </w:r>
      <w:r>
        <w:t xml:space="preserve"> code </w:t>
      </w:r>
      <w:r w:rsidR="0021131B">
        <w:t>in a logical sequence.</w:t>
      </w:r>
      <w:r w:rsidR="00161700" w:rsidRPr="00161700">
        <w:t xml:space="preserve"> </w:t>
      </w:r>
      <w:r w:rsidR="00A40F0D">
        <w:t xml:space="preserve">A cross reference to item numbers in the Bid Form </w:t>
      </w:r>
      <w:r w:rsidR="00C713FF">
        <w:t>shall</w:t>
      </w:r>
      <w:r w:rsidR="00A40F0D">
        <w:t xml:space="preserve"> be included as part of the task name.</w:t>
      </w:r>
    </w:p>
    <w:p w14:paraId="62FC0D3B" w14:textId="77777777" w:rsidR="00161700" w:rsidRDefault="00161700" w:rsidP="00161700">
      <w:pPr>
        <w:pStyle w:val="Heading4"/>
      </w:pPr>
      <w:r>
        <w:lastRenderedPageBreak/>
        <w:t xml:space="preserve">All tasks shall be automatically scheduled.  Use of manually scheduled tasks shall not be permitted. </w:t>
      </w:r>
    </w:p>
    <w:p w14:paraId="7A948492" w14:textId="77777777" w:rsidR="00161700" w:rsidRDefault="00161700" w:rsidP="00161700">
      <w:pPr>
        <w:pStyle w:val="Heading4"/>
      </w:pPr>
      <w:r>
        <w:t>Task start and finish dates shall be calculated by M</w:t>
      </w:r>
      <w:r w:rsidR="00816FBC">
        <w:t>icrosoft</w:t>
      </w:r>
      <w:r>
        <w:t xml:space="preserve"> Project, as per the project start date, the durations of the tasks</w:t>
      </w:r>
      <w:r w:rsidR="004D31D4">
        <w:t>,</w:t>
      </w:r>
      <w:r>
        <w:t xml:space="preserve"> and the relationships between tasks. </w:t>
      </w:r>
    </w:p>
    <w:p w14:paraId="2EAEC3B6" w14:textId="77777777" w:rsidR="004E20DD" w:rsidRDefault="004E20DD" w:rsidP="004E20DD">
      <w:pPr>
        <w:pStyle w:val="Heading4"/>
      </w:pPr>
      <w:r>
        <w:t>Tasks shall follow a logical sequence from top to bottom, with limited reverse linking scenarios.</w:t>
      </w:r>
    </w:p>
    <w:p w14:paraId="0196DB89" w14:textId="77777777" w:rsidR="00687796" w:rsidRPr="003D0D9C" w:rsidRDefault="004D31D4" w:rsidP="00687796">
      <w:pPr>
        <w:pStyle w:val="Heading4"/>
      </w:pPr>
      <w:r>
        <w:t>O</w:t>
      </w:r>
      <w:r w:rsidR="00687796" w:rsidRPr="003D0D9C">
        <w:t xml:space="preserve">rphan tasks </w:t>
      </w:r>
      <w:r w:rsidR="00687796">
        <w:t>shall</w:t>
      </w:r>
      <w:r>
        <w:t xml:space="preserve"> not</w:t>
      </w:r>
      <w:r w:rsidR="00687796" w:rsidRPr="003D0D9C">
        <w:t xml:space="preserve"> be permitted</w:t>
      </w:r>
      <w:r w:rsidR="00687796">
        <w:t>;</w:t>
      </w:r>
      <w:r w:rsidR="00687796" w:rsidRPr="003D0D9C">
        <w:t xml:space="preserve"> that is, all tasks </w:t>
      </w:r>
      <w:r w:rsidR="00687796">
        <w:t>shall</w:t>
      </w:r>
      <w:r w:rsidR="00687796" w:rsidRPr="003D0D9C">
        <w:t xml:space="preserve"> have at least one predecessor (Finish-Start</w:t>
      </w:r>
      <w:r w:rsidR="00687796">
        <w:t>,</w:t>
      </w:r>
      <w:r w:rsidR="00687796" w:rsidRPr="003D0D9C">
        <w:t xml:space="preserve"> Start-Start</w:t>
      </w:r>
      <w:r w:rsidR="00687796">
        <w:t>, Finish-Finish</w:t>
      </w:r>
      <w:r w:rsidR="00687796" w:rsidRPr="003D0D9C">
        <w:t>) and one successor (Finish-Start</w:t>
      </w:r>
      <w:r w:rsidR="00816FBC">
        <w:t xml:space="preserve">, </w:t>
      </w:r>
      <w:r w:rsidR="00687796">
        <w:t xml:space="preserve">Start-Start, or </w:t>
      </w:r>
      <w:r w:rsidR="00687796" w:rsidRPr="003D0D9C">
        <w:t>Finish-Finish).  Two</w:t>
      </w:r>
      <w:r w:rsidR="004E193B">
        <w:t xml:space="preserve"> special cases are as follows: Notice to Commence</w:t>
      </w:r>
      <w:r w:rsidR="00687796" w:rsidRPr="003D0D9C">
        <w:t xml:space="preserve"> </w:t>
      </w:r>
      <w:r w:rsidR="00687796">
        <w:t>task</w:t>
      </w:r>
      <w:r w:rsidR="00687796" w:rsidRPr="003D0D9C">
        <w:t xml:space="preserve"> is not required to have a predecessor and</w:t>
      </w:r>
      <w:r w:rsidR="00687796">
        <w:t xml:space="preserve"> End of Warranty is not required to have a successor.  </w:t>
      </w:r>
    </w:p>
    <w:p w14:paraId="1370D603" w14:textId="77777777" w:rsidR="00687796" w:rsidRDefault="00687796" w:rsidP="00687796">
      <w:pPr>
        <w:pStyle w:val="Heading4"/>
      </w:pPr>
      <w:r w:rsidRPr="00687796">
        <w:t>Each task shall be unique</w:t>
      </w:r>
      <w:r w:rsidR="004D31D4">
        <w:t>ly named</w:t>
      </w:r>
      <w:r w:rsidRPr="00687796">
        <w:t xml:space="preserve"> so that it can be identified independent of </w:t>
      </w:r>
      <w:r w:rsidR="004D31D4">
        <w:t xml:space="preserve">schedule outline or summary task – </w:t>
      </w:r>
      <w:proofErr w:type="gramStart"/>
      <w:r w:rsidR="004D31D4">
        <w:t>e.g.</w:t>
      </w:r>
      <w:proofErr w:type="gramEnd"/>
      <w:r w:rsidR="004D31D4">
        <w:t xml:space="preserve"> </w:t>
      </w:r>
      <w:r w:rsidR="00BD37AF">
        <w:t>generic task name “</w:t>
      </w:r>
      <w:r w:rsidR="004D31D4">
        <w:t>Region Review</w:t>
      </w:r>
      <w:r w:rsidR="00BD37AF">
        <w:t>”</w:t>
      </w:r>
      <w:r w:rsidR="004D31D4">
        <w:t xml:space="preserve"> vs.</w:t>
      </w:r>
      <w:r w:rsidRPr="00687796">
        <w:t xml:space="preserve"> </w:t>
      </w:r>
      <w:r w:rsidR="00BD37AF">
        <w:t>specific task name “</w:t>
      </w:r>
      <w:r w:rsidRPr="00687796">
        <w:t>Region Review Shop Drawings</w:t>
      </w:r>
      <w:r w:rsidR="00BD37AF">
        <w:t>”</w:t>
      </w:r>
      <w:r w:rsidRPr="00687796">
        <w:t>.</w:t>
      </w:r>
    </w:p>
    <w:p w14:paraId="6ACEF041" w14:textId="77777777" w:rsidR="00DD17E2" w:rsidRDefault="00C713FF" w:rsidP="00687796">
      <w:pPr>
        <w:pStyle w:val="Heading4"/>
      </w:pPr>
      <w:r>
        <w:t xml:space="preserve">All task durations shall be entered in </w:t>
      </w:r>
      <w:r w:rsidR="002A5924">
        <w:t>units of days</w:t>
      </w:r>
      <w:r>
        <w:t xml:space="preserve"> </w:t>
      </w:r>
      <w:r w:rsidR="00816FBC">
        <w:t xml:space="preserve">(not </w:t>
      </w:r>
      <w:r w:rsidR="002A5924">
        <w:t xml:space="preserve">units of </w:t>
      </w:r>
      <w:r w:rsidR="00816FBC">
        <w:t>weeks or months)</w:t>
      </w:r>
      <w:r w:rsidR="00DD17E2">
        <w:t>.</w:t>
      </w:r>
    </w:p>
    <w:p w14:paraId="1FE3D7AD" w14:textId="77777777" w:rsidR="00687796" w:rsidRPr="00687796" w:rsidRDefault="00342B09" w:rsidP="00687796">
      <w:pPr>
        <w:pStyle w:val="Heading4"/>
      </w:pPr>
      <w:r>
        <w:t>Task</w:t>
      </w:r>
      <w:r w:rsidR="00687796">
        <w:t xml:space="preserve"> duration for submittal review shall not be less than the review time specified</w:t>
      </w:r>
      <w:r w:rsidR="00C473A8">
        <w:t xml:space="preserve"> in </w:t>
      </w:r>
      <w:r w:rsidR="00C473A8" w:rsidRPr="007858E5">
        <w:rPr>
          <w:rPrChange w:id="399" w:author="Radulovic, Nicole" w:date="2022-10-25T11:47:00Z">
            <w:rPr>
              <w:color w:val="2B579A"/>
              <w:highlight w:val="yellow"/>
              <w:shd w:val="clear" w:color="auto" w:fill="E6E6E6"/>
            </w:rPr>
          </w:rPrChange>
        </w:rPr>
        <w:t xml:space="preserve">Section 01300 </w:t>
      </w:r>
      <w:r w:rsidR="009F7FDC" w:rsidRPr="007858E5">
        <w:rPr>
          <w:rPrChange w:id="400" w:author="Radulovic, Nicole" w:date="2022-10-25T11:47:00Z">
            <w:rPr>
              <w:color w:val="2B579A"/>
              <w:highlight w:val="yellow"/>
              <w:shd w:val="clear" w:color="auto" w:fill="E6E6E6"/>
            </w:rPr>
          </w:rPrChange>
        </w:rPr>
        <w:t xml:space="preserve">- </w:t>
      </w:r>
      <w:r w:rsidR="00C473A8" w:rsidRPr="007858E5">
        <w:rPr>
          <w:rPrChange w:id="401" w:author="Radulovic, Nicole" w:date="2022-10-25T11:47:00Z">
            <w:rPr>
              <w:color w:val="2B579A"/>
              <w:highlight w:val="yellow"/>
              <w:shd w:val="clear" w:color="auto" w:fill="E6E6E6"/>
            </w:rPr>
          </w:rPrChange>
        </w:rPr>
        <w:t>Submittals</w:t>
      </w:r>
      <w:r w:rsidR="00687796" w:rsidRPr="007858E5">
        <w:t xml:space="preserve"> unless</w:t>
      </w:r>
      <w:r w:rsidR="00687796">
        <w:t xml:space="preserve"> it has been clearly identified and the prior written acceptance of the </w:t>
      </w:r>
      <w:r w:rsidR="00DD17E2">
        <w:t>Region</w:t>
      </w:r>
      <w:r w:rsidR="00687796">
        <w:t xml:space="preserve"> has been obtained.</w:t>
      </w:r>
    </w:p>
    <w:p w14:paraId="02D5D2DB" w14:textId="77777777" w:rsidR="0021131B" w:rsidRDefault="00687796" w:rsidP="00687796">
      <w:pPr>
        <w:pStyle w:val="Heading3"/>
      </w:pPr>
      <w:r>
        <w:t>Critical Path</w:t>
      </w:r>
    </w:p>
    <w:p w14:paraId="6006C837" w14:textId="77777777" w:rsidR="00DC3660" w:rsidRPr="001A29E4" w:rsidRDefault="00E41B51" w:rsidP="001A29E4">
      <w:pPr>
        <w:pStyle w:val="Heading4"/>
      </w:pPr>
      <w:r>
        <w:t>The s</w:t>
      </w:r>
      <w:r w:rsidR="00DA32B6" w:rsidRPr="001A29E4">
        <w:t xml:space="preserve">chedule </w:t>
      </w:r>
      <w:r w:rsidR="00CD561E" w:rsidRPr="001A29E4">
        <w:t xml:space="preserve">shall </w:t>
      </w:r>
      <w:r w:rsidR="004D5D79" w:rsidRPr="001A29E4">
        <w:t>include a visible critical p</w:t>
      </w:r>
      <w:r w:rsidR="00DA32B6" w:rsidRPr="001A29E4">
        <w:t>ath</w:t>
      </w:r>
      <w:r w:rsidR="004E20DD">
        <w:t>, utilizing the calculation method inherent in the Microsoft Project software</w:t>
      </w:r>
      <w:r w:rsidR="00DA32B6" w:rsidRPr="001A29E4">
        <w:t xml:space="preserve">.  Changes to durations in a critical path </w:t>
      </w:r>
      <w:r w:rsidR="004D5D79" w:rsidRPr="001A29E4">
        <w:t>task shall impact the project f</w:t>
      </w:r>
      <w:r w:rsidR="00DA32B6" w:rsidRPr="001A29E4">
        <w:t>inish date.</w:t>
      </w:r>
    </w:p>
    <w:p w14:paraId="7F3BC9B5" w14:textId="77777777" w:rsidR="001A29E4" w:rsidRPr="001A29E4" w:rsidRDefault="001A29E4" w:rsidP="00507139">
      <w:pPr>
        <w:pStyle w:val="Heading3"/>
      </w:pPr>
      <w:r w:rsidRPr="00507139">
        <w:t xml:space="preserve">Schedule Contingency and Schedule </w:t>
      </w:r>
      <w:r w:rsidR="00987693">
        <w:t>Slack</w:t>
      </w:r>
      <w:r w:rsidRPr="001A29E4">
        <w:t xml:space="preserve"> </w:t>
      </w:r>
    </w:p>
    <w:p w14:paraId="33B632E5" w14:textId="77777777" w:rsidR="001A29E4" w:rsidRDefault="001A29E4" w:rsidP="00507139">
      <w:pPr>
        <w:pStyle w:val="Heading4"/>
      </w:pPr>
      <w:r w:rsidRPr="001A1EB1">
        <w:t>Contingency, when used in the context of the schedule, is the time between the Contractor’s proposed time for completion and the Contract Time for completion.</w:t>
      </w:r>
    </w:p>
    <w:p w14:paraId="6FCB44B2" w14:textId="77777777" w:rsidR="001A29E4" w:rsidRPr="001A1EB1" w:rsidRDefault="004E20DD" w:rsidP="00507139">
      <w:pPr>
        <w:pStyle w:val="Heading4"/>
      </w:pPr>
      <w:r>
        <w:t>Slack</w:t>
      </w:r>
      <w:r w:rsidR="001A29E4">
        <w:t>, when used in the context of the schedule, is the amount of time a task can be delayed before impacting the schedule.</w:t>
      </w:r>
    </w:p>
    <w:p w14:paraId="641741C5" w14:textId="77777777" w:rsidR="001A29E4" w:rsidRPr="001A1EB1" w:rsidRDefault="001A29E4" w:rsidP="00507139">
      <w:pPr>
        <w:pStyle w:val="Heading4"/>
      </w:pPr>
      <w:r>
        <w:t xml:space="preserve">Contingency and </w:t>
      </w:r>
      <w:r w:rsidR="00987693">
        <w:t>S</w:t>
      </w:r>
      <w:r w:rsidR="00C473A8">
        <w:t>lack</w:t>
      </w:r>
      <w:r w:rsidRPr="001A1EB1">
        <w:t xml:space="preserve"> time </w:t>
      </w:r>
      <w:r>
        <w:t>included in the schedule are</w:t>
      </w:r>
      <w:r w:rsidRPr="001A1EB1">
        <w:t xml:space="preserve"> project resource</w:t>
      </w:r>
      <w:r>
        <w:t>s</w:t>
      </w:r>
      <w:r w:rsidRPr="001A1EB1">
        <w:t xml:space="preserve"> </w:t>
      </w:r>
      <w:r w:rsidR="00987693">
        <w:t xml:space="preserve">and shall be </w:t>
      </w:r>
      <w:r w:rsidRPr="001A1EB1">
        <w:t xml:space="preserve">available to both </w:t>
      </w:r>
      <w:r>
        <w:t xml:space="preserve">the Contractor and the Region to meet the Contract milestones and </w:t>
      </w:r>
      <w:r w:rsidRPr="001A1EB1">
        <w:t>Contract Time.</w:t>
      </w:r>
    </w:p>
    <w:p w14:paraId="6B430BFD" w14:textId="77777777" w:rsidR="00507139" w:rsidRDefault="00987693" w:rsidP="00507139">
      <w:pPr>
        <w:pStyle w:val="Heading4"/>
      </w:pPr>
      <w:r>
        <w:t>The use of schedule C</w:t>
      </w:r>
      <w:r w:rsidR="001A29E4" w:rsidRPr="001A1EB1">
        <w:t>ontingency</w:t>
      </w:r>
      <w:r w:rsidR="001A29E4">
        <w:t xml:space="preserve"> or </w:t>
      </w:r>
      <w:r>
        <w:t>Slack</w:t>
      </w:r>
      <w:r w:rsidR="001A29E4" w:rsidRPr="001A1EB1">
        <w:t xml:space="preserve"> suppression techniques is prohibited.</w:t>
      </w:r>
      <w:r w:rsidR="001A29E4">
        <w:t xml:space="preserve">  This includes</w:t>
      </w:r>
      <w:r w:rsidR="00507139">
        <w:t>, but is not limited to:</w:t>
      </w:r>
    </w:p>
    <w:p w14:paraId="062FD88F" w14:textId="77777777" w:rsidR="00507139" w:rsidRDefault="00507139" w:rsidP="00507139">
      <w:pPr>
        <w:pStyle w:val="Heading5"/>
      </w:pPr>
      <w:r>
        <w:t>P</w:t>
      </w:r>
      <w:r w:rsidRPr="001A1EB1">
        <w:t>referential sequencing</w:t>
      </w:r>
      <w:r>
        <w:t xml:space="preserve"> or logic</w:t>
      </w:r>
    </w:p>
    <w:p w14:paraId="74938BC9" w14:textId="77777777" w:rsidR="00507139" w:rsidRDefault="00507139" w:rsidP="00507139">
      <w:pPr>
        <w:pStyle w:val="Heading5"/>
      </w:pPr>
      <w:r>
        <w:t>O</w:t>
      </w:r>
      <w:r w:rsidR="001A29E4">
        <w:t>ver inflating task durations</w:t>
      </w:r>
      <w:r>
        <w:t xml:space="preserve"> or extending activity times</w:t>
      </w:r>
    </w:p>
    <w:p w14:paraId="5B6693CE" w14:textId="77777777" w:rsidR="00507139" w:rsidRDefault="00507139" w:rsidP="00507139">
      <w:pPr>
        <w:pStyle w:val="Heading5"/>
      </w:pPr>
      <w:r>
        <w:t>B</w:t>
      </w:r>
      <w:r w:rsidR="001A29E4">
        <w:t>uilding contingency into each task</w:t>
      </w:r>
    </w:p>
    <w:p w14:paraId="0941345C" w14:textId="77777777" w:rsidR="00507139" w:rsidRDefault="00507139" w:rsidP="00507139">
      <w:pPr>
        <w:pStyle w:val="Heading5"/>
      </w:pPr>
      <w:r>
        <w:t>Unwarranted or excessive use of lead/lag logic</w:t>
      </w:r>
      <w:r w:rsidRPr="001A1EB1">
        <w:t xml:space="preserve"> </w:t>
      </w:r>
    </w:p>
    <w:p w14:paraId="25825DD4" w14:textId="77777777" w:rsidR="009302DF" w:rsidRDefault="009302DF">
      <w:pPr>
        <w:pStyle w:val="Heading2"/>
      </w:pPr>
      <w:r w:rsidRPr="001076AC">
        <w:t>Schedule Acceptance</w:t>
      </w:r>
    </w:p>
    <w:p w14:paraId="15564E88" w14:textId="77777777" w:rsidR="00124AED" w:rsidRDefault="00124AED" w:rsidP="00BF6D95">
      <w:pPr>
        <w:pStyle w:val="Heading3"/>
      </w:pPr>
      <w:r>
        <w:t xml:space="preserve">This section applies to all </w:t>
      </w:r>
      <w:r w:rsidR="00867B90">
        <w:t>s</w:t>
      </w:r>
      <w:r>
        <w:t>chedule submittals.</w:t>
      </w:r>
    </w:p>
    <w:p w14:paraId="2B0F79F2" w14:textId="77777777" w:rsidR="00BF6D95" w:rsidRDefault="002273A1" w:rsidP="00BF6D95">
      <w:pPr>
        <w:pStyle w:val="Heading3"/>
      </w:pPr>
      <w:r>
        <w:lastRenderedPageBreak/>
        <w:t xml:space="preserve">Following submittal by the Contractor, the </w:t>
      </w:r>
      <w:r w:rsidR="00867B90">
        <w:t>Consultant shall review the s</w:t>
      </w:r>
      <w:r w:rsidR="00BF6D95" w:rsidRPr="001076AC">
        <w:t xml:space="preserve">chedule and return </w:t>
      </w:r>
      <w:r>
        <w:t xml:space="preserve">the </w:t>
      </w:r>
      <w:r w:rsidR="00BF6D95" w:rsidRPr="001076AC">
        <w:t xml:space="preserve">reviewed copy </w:t>
      </w:r>
      <w:r w:rsidR="00BF6D95" w:rsidRPr="00DE32A5">
        <w:t xml:space="preserve">within </w:t>
      </w:r>
      <w:r w:rsidR="00BF6D95">
        <w:t>10</w:t>
      </w:r>
      <w:r w:rsidR="00AC3A49">
        <w:t xml:space="preserve"> Working D</w:t>
      </w:r>
      <w:r w:rsidR="00BF6D95" w:rsidRPr="001076AC">
        <w:t>ays after receipt.</w:t>
      </w:r>
    </w:p>
    <w:p w14:paraId="0BC5F7C8" w14:textId="77777777" w:rsidR="002273A1" w:rsidRPr="002273A1" w:rsidRDefault="002273A1" w:rsidP="002273A1">
      <w:pPr>
        <w:pStyle w:val="Heading3"/>
      </w:pPr>
      <w:r>
        <w:t xml:space="preserve">The </w:t>
      </w:r>
      <w:r w:rsidR="00DD17E2">
        <w:t xml:space="preserve">Contractor shall </w:t>
      </w:r>
      <w:r w:rsidRPr="002273A1">
        <w:t xml:space="preserve">re-submit </w:t>
      </w:r>
      <w:r>
        <w:t xml:space="preserve">the </w:t>
      </w:r>
      <w:r w:rsidR="00867B90">
        <w:t>finalized s</w:t>
      </w:r>
      <w:r w:rsidRPr="002273A1">
        <w:t xml:space="preserve">chedule within 5 </w:t>
      </w:r>
      <w:r w:rsidR="001C40DB">
        <w:t>Working D</w:t>
      </w:r>
      <w:r w:rsidRPr="002273A1">
        <w:t>ays after r</w:t>
      </w:r>
      <w:r>
        <w:t>eceipt</w:t>
      </w:r>
      <w:r w:rsidRPr="002273A1">
        <w:t xml:space="preserve"> of </w:t>
      </w:r>
      <w:r>
        <w:t xml:space="preserve">the </w:t>
      </w:r>
      <w:r w:rsidRPr="002273A1">
        <w:t>review</w:t>
      </w:r>
      <w:r>
        <w:t>ed</w:t>
      </w:r>
      <w:r w:rsidRPr="002273A1">
        <w:t xml:space="preserve"> copy by </w:t>
      </w:r>
      <w:r>
        <w:t xml:space="preserve">the </w:t>
      </w:r>
      <w:r w:rsidRPr="002273A1">
        <w:t>Consultant.</w:t>
      </w:r>
    </w:p>
    <w:p w14:paraId="44BF7658" w14:textId="77777777" w:rsidR="009302DF" w:rsidRPr="001A1EB1" w:rsidRDefault="002273A1" w:rsidP="00BF6D95">
      <w:pPr>
        <w:pStyle w:val="Heading3"/>
      </w:pPr>
      <w:r>
        <w:t>A</w:t>
      </w:r>
      <w:r w:rsidR="00124AED">
        <w:t xml:space="preserve"> </w:t>
      </w:r>
      <w:r w:rsidR="00867B90">
        <w:t>s</w:t>
      </w:r>
      <w:r w:rsidR="009302DF" w:rsidRPr="001A1EB1">
        <w:t xml:space="preserve">chedule </w:t>
      </w:r>
      <w:r>
        <w:t xml:space="preserve">shall be </w:t>
      </w:r>
      <w:r w:rsidR="009302DF" w:rsidRPr="001A1EB1">
        <w:t xml:space="preserve">accepted </w:t>
      </w:r>
      <w:r w:rsidR="00642B1B">
        <w:t>if it</w:t>
      </w:r>
      <w:r w:rsidR="00CA31C4">
        <w:t xml:space="preserve"> addresses the following</w:t>
      </w:r>
      <w:r w:rsidR="000A5CCD" w:rsidRPr="000A5CCD">
        <w:t xml:space="preserve"> </w:t>
      </w:r>
      <w:r w:rsidR="000A5CCD">
        <w:t>minimum requirements</w:t>
      </w:r>
      <w:r w:rsidR="009302DF" w:rsidRPr="001A1EB1">
        <w:t>:</w:t>
      </w:r>
    </w:p>
    <w:p w14:paraId="002BDAC6" w14:textId="77777777" w:rsidR="002273A1" w:rsidRDefault="002273A1" w:rsidP="00BF6D95">
      <w:pPr>
        <w:pStyle w:val="Heading4"/>
      </w:pPr>
      <w:r>
        <w:t>Conforms to the str</w:t>
      </w:r>
      <w:r w:rsidR="000A5CCD">
        <w:t xml:space="preserve">ucture identified in </w:t>
      </w:r>
      <w:r w:rsidR="000A5CCD" w:rsidRPr="009F7FDC">
        <w:rPr>
          <w:highlight w:val="yellow"/>
        </w:rPr>
        <w:t xml:space="preserve">section </w:t>
      </w:r>
      <w:r w:rsidR="00DD17E2" w:rsidRPr="009F7FDC">
        <w:rPr>
          <w:highlight w:val="yellow"/>
        </w:rPr>
        <w:t>1.5</w:t>
      </w:r>
      <w:r w:rsidR="00642B1B">
        <w:t xml:space="preserve">, and the </w:t>
      </w:r>
      <w:r w:rsidR="006E50EF">
        <w:t xml:space="preserve">specific </w:t>
      </w:r>
      <w:r w:rsidR="00642B1B">
        <w:t xml:space="preserve">requirements identified for each schedule submittal in </w:t>
      </w:r>
      <w:r w:rsidR="00642B1B" w:rsidRPr="009F7FDC">
        <w:rPr>
          <w:highlight w:val="yellow"/>
        </w:rPr>
        <w:t xml:space="preserve">sections 1.7, </w:t>
      </w:r>
      <w:r w:rsidR="00642B1B" w:rsidRPr="003451B2">
        <w:rPr>
          <w:highlight w:val="yellow"/>
        </w:rPr>
        <w:t>1.8 and 1.9</w:t>
      </w:r>
      <w:r w:rsidR="00642B1B">
        <w:t xml:space="preserve">. </w:t>
      </w:r>
    </w:p>
    <w:p w14:paraId="2D749860" w14:textId="77777777" w:rsidR="009302DF" w:rsidRPr="001A1EB1" w:rsidRDefault="009302DF" w:rsidP="00BF6D95">
      <w:pPr>
        <w:pStyle w:val="Heading4"/>
      </w:pPr>
      <w:r w:rsidRPr="001A1EB1">
        <w:t xml:space="preserve">The </w:t>
      </w:r>
      <w:r w:rsidR="000A5CCD">
        <w:t>schedule duration</w:t>
      </w:r>
      <w:r w:rsidRPr="001A1EB1">
        <w:t>, including Total Performance of the Work and</w:t>
      </w:r>
      <w:r w:rsidR="000A5CCD">
        <w:t xml:space="preserve"> all intermediate milestones is</w:t>
      </w:r>
      <w:r w:rsidRPr="001A1EB1">
        <w:t xml:space="preserve"> within the </w:t>
      </w:r>
      <w:r w:rsidR="000A5CCD">
        <w:t>Contract Time</w:t>
      </w:r>
      <w:r w:rsidR="0023510F">
        <w:t>.</w:t>
      </w:r>
      <w:r w:rsidR="000A5CCD">
        <w:t xml:space="preserve"> </w:t>
      </w:r>
    </w:p>
    <w:p w14:paraId="6D06686D" w14:textId="77777777" w:rsidR="009302DF" w:rsidRPr="001A1EB1" w:rsidRDefault="009302DF" w:rsidP="00BF6D95">
      <w:pPr>
        <w:pStyle w:val="Heading4"/>
      </w:pPr>
      <w:r w:rsidRPr="001A1EB1">
        <w:t>The specified Work sequences and constraints are shown as specified in the Contract Documents.</w:t>
      </w:r>
    </w:p>
    <w:p w14:paraId="29E105C0" w14:textId="77777777" w:rsidR="000E1C57" w:rsidRDefault="009302DF" w:rsidP="00BF6D95">
      <w:pPr>
        <w:pStyle w:val="Heading4"/>
      </w:pPr>
      <w:r w:rsidRPr="001A1EB1">
        <w:t>Start-up and testing times are as specified in the Contract Documents.</w:t>
      </w:r>
      <w:r>
        <w:t xml:space="preserve"> </w:t>
      </w:r>
    </w:p>
    <w:p w14:paraId="38A65CA9" w14:textId="77777777" w:rsidR="009302DF" w:rsidRPr="0084124A" w:rsidRDefault="009302DF" w:rsidP="00BF6D95">
      <w:pPr>
        <w:pStyle w:val="Heading4"/>
      </w:pPr>
      <w:r w:rsidRPr="0084124A">
        <w:t>Submittal review times are as specified in the Contract Documents.</w:t>
      </w:r>
    </w:p>
    <w:p w14:paraId="613D84ED" w14:textId="77777777" w:rsidR="009302DF" w:rsidRPr="00BF6D95" w:rsidRDefault="009302DF" w:rsidP="003F7FC2">
      <w:pPr>
        <w:pStyle w:val="Heading3"/>
      </w:pPr>
      <w:r w:rsidRPr="00BF6D95">
        <w:t xml:space="preserve">In all other respects, the Consultant’s acceptance of the Contractor’s schedule indicates that, in the Consultant’s judgment, the schedule represents a reasonable plan for constructing the Work in accordance with the Contract Documents.  The Consultant’s review </w:t>
      </w:r>
      <w:r w:rsidR="007F1051">
        <w:t>and/or acceptance of the Contractor’s schedule shall</w:t>
      </w:r>
      <w:r w:rsidRPr="00BF6D95">
        <w:t xml:space="preserve"> not constitute a</w:t>
      </w:r>
      <w:r w:rsidR="007F1051">
        <w:t>uthorization or acceptance of any</w:t>
      </w:r>
      <w:r w:rsidRPr="00BF6D95">
        <w:t xml:space="preserve"> change</w:t>
      </w:r>
      <w:r w:rsidR="007F1051">
        <w:t>s</w:t>
      </w:r>
      <w:r w:rsidRPr="00BF6D95">
        <w:t xml:space="preserve"> </w:t>
      </w:r>
      <w:r w:rsidR="007F1051">
        <w:t>to, or deviations from,</w:t>
      </w:r>
      <w:r w:rsidRPr="00BF6D95">
        <w:t xml:space="preserve"> the Contract requirements.  </w:t>
      </w:r>
    </w:p>
    <w:p w14:paraId="10216785" w14:textId="77777777" w:rsidR="009302DF" w:rsidRPr="00BF6D95" w:rsidRDefault="009302DF" w:rsidP="003F7FC2">
      <w:pPr>
        <w:pStyle w:val="Heading3"/>
      </w:pPr>
      <w:r w:rsidRPr="00BF6D95">
        <w:t>Any lack of comment by the Consultant on any aspect of the schedule that is not in accordance with the Contract Documents shall not be construed as acceptance of that change</w:t>
      </w:r>
      <w:r w:rsidR="007F1051">
        <w:t xml:space="preserve"> or deviation</w:t>
      </w:r>
      <w:r w:rsidRPr="00BF6D95">
        <w:t xml:space="preserve">, unless the Contractor has explicitly called the non-conformance to the Consultant’s attention in its submittal.  </w:t>
      </w:r>
    </w:p>
    <w:p w14:paraId="6C8D109C" w14:textId="77777777" w:rsidR="009302DF" w:rsidRPr="00BF6D95" w:rsidRDefault="009302DF" w:rsidP="003F7FC2">
      <w:pPr>
        <w:pStyle w:val="Heading3"/>
      </w:pPr>
      <w:r w:rsidRPr="00BF6D95">
        <w:t>The Contractor</w:t>
      </w:r>
      <w:r w:rsidR="007F1051" w:rsidRPr="007F1051">
        <w:t xml:space="preserve"> </w:t>
      </w:r>
      <w:r w:rsidR="007F1051" w:rsidRPr="00BF6D95">
        <w:t xml:space="preserve">remains </w:t>
      </w:r>
      <w:r w:rsidRPr="00BF6D95">
        <w:t>responsibl</w:t>
      </w:r>
      <w:r w:rsidR="007F1051">
        <w:t>e for the schedule and the execution of the Work, including, but not limited to,</w:t>
      </w:r>
      <w:r w:rsidR="00186681" w:rsidRPr="00BF6D95">
        <w:t xml:space="preserve"> </w:t>
      </w:r>
      <w:r w:rsidRPr="00BF6D95">
        <w:t>performing all activities</w:t>
      </w:r>
      <w:r w:rsidR="007F1051">
        <w:t>,</w:t>
      </w:r>
      <w:r w:rsidRPr="00BF6D95">
        <w:t xml:space="preserve"> </w:t>
      </w:r>
      <w:r w:rsidR="00186681" w:rsidRPr="00BF6D95">
        <w:t xml:space="preserve">estimating </w:t>
      </w:r>
      <w:r w:rsidR="003F7FC2">
        <w:t>task</w:t>
      </w:r>
      <w:r w:rsidRPr="00BF6D95">
        <w:t xml:space="preserve"> durations</w:t>
      </w:r>
      <w:r w:rsidR="000779A2">
        <w:t>,</w:t>
      </w:r>
      <w:r w:rsidRPr="00BF6D95">
        <w:t xml:space="preserve"> and </w:t>
      </w:r>
      <w:r w:rsidR="000779A2">
        <w:t xml:space="preserve">sequencing of any </w:t>
      </w:r>
      <w:r w:rsidR="003F7FC2">
        <w:t>task</w:t>
      </w:r>
      <w:r w:rsidR="000779A2">
        <w:t>s</w:t>
      </w:r>
      <w:r w:rsidRPr="00BF6D95">
        <w:t xml:space="preserve"> required to construct the Work in accordance with the Contract Documents. </w:t>
      </w:r>
    </w:p>
    <w:p w14:paraId="7AC332D2" w14:textId="7483680D" w:rsidR="009302DF" w:rsidRPr="00BF6D95" w:rsidRDefault="00867B90" w:rsidP="00A40F0D">
      <w:pPr>
        <w:pStyle w:val="Heading3"/>
      </w:pPr>
      <w:r>
        <w:t>Where a s</w:t>
      </w:r>
      <w:r w:rsidR="003F7FC2">
        <w:t>chedule is deemed u</w:t>
      </w:r>
      <w:r w:rsidR="009302DF" w:rsidRPr="001A1EB1">
        <w:t xml:space="preserve">nacceptable </w:t>
      </w:r>
      <w:r w:rsidR="003F7FC2">
        <w:t>by the Consultant, the Contractor shall</w:t>
      </w:r>
      <w:r w:rsidR="00A40F0D">
        <w:t xml:space="preserve"> m</w:t>
      </w:r>
      <w:r w:rsidR="009302DF" w:rsidRPr="00BF6D95">
        <w:t xml:space="preserve">ake </w:t>
      </w:r>
      <w:r w:rsidR="00BB4E53">
        <w:t xml:space="preserve">the </w:t>
      </w:r>
      <w:r w:rsidR="009302DF" w:rsidRPr="00BF6D95">
        <w:t>requested corrections and re</w:t>
      </w:r>
      <w:r w:rsidR="003F7FC2">
        <w:t>-</w:t>
      </w:r>
      <w:r w:rsidR="009302DF" w:rsidRPr="00BF6D95">
        <w:t>submit</w:t>
      </w:r>
      <w:r w:rsidR="004E20DD">
        <w:t xml:space="preserve"> in accordance with </w:t>
      </w:r>
      <w:ins w:id="402" w:author="Liam Sykes" w:date="2022-03-18T14:52:00Z">
        <w:r w:rsidR="00C470AB">
          <w:t xml:space="preserve">section </w:t>
        </w:r>
      </w:ins>
      <w:r w:rsidR="003451B2">
        <w:rPr>
          <w:highlight w:val="yellow"/>
        </w:rPr>
        <w:t>1.6.3</w:t>
      </w:r>
      <w:r w:rsidR="009302DF" w:rsidRPr="003451B2">
        <w:rPr>
          <w:highlight w:val="yellow"/>
        </w:rPr>
        <w:t>.</w:t>
      </w:r>
    </w:p>
    <w:p w14:paraId="2D818FC3" w14:textId="77777777" w:rsidR="00DD064B" w:rsidRDefault="00867B90" w:rsidP="003F7FC2">
      <w:pPr>
        <w:pStyle w:val="Heading3"/>
      </w:pPr>
      <w:r>
        <w:t>Until the s</w:t>
      </w:r>
      <w:r w:rsidR="00DD064B" w:rsidRPr="00BF6D95">
        <w:t>chedule is acceptable to the Consult</w:t>
      </w:r>
      <w:r w:rsidR="00BB4E53">
        <w:t>ant and the Region project team as a Baselined Detailed S</w:t>
      </w:r>
      <w:r w:rsidR="00DD064B" w:rsidRPr="00BF6D95">
        <w:t>chedule, the review and revision process</w:t>
      </w:r>
      <w:r w:rsidR="003F7FC2">
        <w:t xml:space="preserve"> shall continue</w:t>
      </w:r>
      <w:r w:rsidR="00DD064B" w:rsidRPr="00BF6D95">
        <w:t>, during which time the Contractor shall update the</w:t>
      </w:r>
      <w:r w:rsidR="003F7FC2">
        <w:t xml:space="preserve"> </w:t>
      </w:r>
      <w:r>
        <w:t>s</w:t>
      </w:r>
      <w:r w:rsidR="00DD064B" w:rsidRPr="00BF6D95">
        <w:t xml:space="preserve">chedule </w:t>
      </w:r>
      <w:proofErr w:type="gramStart"/>
      <w:r w:rsidR="00DD064B" w:rsidRPr="00BF6D95">
        <w:t>in order to</w:t>
      </w:r>
      <w:proofErr w:type="gramEnd"/>
      <w:r w:rsidR="00DD064B" w:rsidRPr="00BF6D95">
        <w:t xml:space="preserve"> reflect the actual progress and occurrences</w:t>
      </w:r>
      <w:r w:rsidR="00BB4E53">
        <w:t xml:space="preserve"> on the project</w:t>
      </w:r>
      <w:r w:rsidR="00DD064B" w:rsidRPr="00BF6D95">
        <w:t xml:space="preserve"> to date.  </w:t>
      </w:r>
      <w:r w:rsidR="000779A2">
        <w:t>The Contractor shall be fully responsible for all costs and any delays associated with the schedule review, revision and approval processes outlined in this Section.</w:t>
      </w:r>
    </w:p>
    <w:p w14:paraId="5E74EDDA" w14:textId="77777777" w:rsidR="002D7452" w:rsidRDefault="001E49DA">
      <w:pPr>
        <w:pStyle w:val="Heading2"/>
      </w:pPr>
      <w:r>
        <w:t>Preliminary S</w:t>
      </w:r>
      <w:r w:rsidR="00B02B3E">
        <w:t>chedule</w:t>
      </w:r>
      <w:r w:rsidR="002D7452">
        <w:t xml:space="preserve"> </w:t>
      </w:r>
    </w:p>
    <w:p w14:paraId="46D59F02" w14:textId="3728C3D4" w:rsidR="00860FDF" w:rsidRPr="002D7452" w:rsidDel="00D36881" w:rsidRDefault="002D7452" w:rsidP="009F7FDC">
      <w:pPr>
        <w:spacing w:before="80"/>
        <w:ind w:left="720"/>
        <w:rPr>
          <w:del w:id="403" w:author="Johnny Pang" w:date="2022-11-29T10:57:00Z"/>
          <w:i/>
        </w:rPr>
      </w:pPr>
      <w:del w:id="404" w:author="Johnny Pang" w:date="2022-11-29T10:57:00Z">
        <w:r w:rsidRPr="002D7452" w:rsidDel="00D36881">
          <w:rPr>
            <w:i/>
            <w:highlight w:val="yellow"/>
          </w:rPr>
          <w:delText xml:space="preserve">[Where the Preliminary Schedule is not required, </w:delText>
        </w:r>
        <w:r w:rsidR="00FD4C17" w:rsidDel="00D36881">
          <w:rPr>
            <w:i/>
            <w:highlight w:val="yellow"/>
          </w:rPr>
          <w:delText>move</w:delText>
        </w:r>
        <w:r w:rsidR="00FD4C17" w:rsidRPr="002D7452" w:rsidDel="00D36881">
          <w:rPr>
            <w:i/>
            <w:highlight w:val="yellow"/>
          </w:rPr>
          <w:delText xml:space="preserve"> </w:delText>
        </w:r>
        <w:r w:rsidRPr="002D7452" w:rsidDel="00D36881">
          <w:rPr>
            <w:i/>
            <w:highlight w:val="yellow"/>
          </w:rPr>
          <w:delText xml:space="preserve">the text from </w:delText>
        </w:r>
        <w:r w:rsidR="001F0D82" w:rsidDel="00D36881">
          <w:rPr>
            <w:i/>
            <w:highlight w:val="yellow"/>
          </w:rPr>
          <w:delText>1.7</w:delText>
        </w:r>
        <w:r w:rsidR="008622B2" w:rsidDel="00D36881">
          <w:rPr>
            <w:i/>
            <w:highlight w:val="yellow"/>
          </w:rPr>
          <w:delText>.</w:delText>
        </w:r>
        <w:r w:rsidRPr="002D7452" w:rsidDel="00D36881">
          <w:rPr>
            <w:i/>
            <w:highlight w:val="yellow"/>
          </w:rPr>
          <w:delText xml:space="preserve"> to the Detailed Schedule</w:delText>
        </w:r>
        <w:r w:rsidR="001F0D82" w:rsidDel="00D36881">
          <w:rPr>
            <w:i/>
            <w:highlight w:val="yellow"/>
          </w:rPr>
          <w:delText xml:space="preserve"> section</w:delText>
        </w:r>
        <w:r w:rsidRPr="002D7452" w:rsidDel="00D36881">
          <w:rPr>
            <w:i/>
            <w:highlight w:val="yellow"/>
          </w:rPr>
          <w:delText xml:space="preserve"> and remove </w:delText>
        </w:r>
        <w:r w:rsidR="008622B2" w:rsidDel="00D36881">
          <w:rPr>
            <w:i/>
            <w:highlight w:val="yellow"/>
          </w:rPr>
          <w:delText>1.8.1</w:delText>
        </w:r>
        <w:r w:rsidRPr="002D7452" w:rsidDel="00D36881">
          <w:rPr>
            <w:i/>
            <w:highlight w:val="yellow"/>
          </w:rPr>
          <w:delText xml:space="preserve">] </w:delText>
        </w:r>
      </w:del>
    </w:p>
    <w:p w14:paraId="0C41EF43" w14:textId="423209F4" w:rsidR="006C5E60" w:rsidRDefault="006C5E60" w:rsidP="00E62CC1">
      <w:pPr>
        <w:pStyle w:val="Heading3"/>
      </w:pPr>
      <w:r>
        <w:t xml:space="preserve">The Preliminary Schedule shall: </w:t>
      </w:r>
    </w:p>
    <w:p w14:paraId="5884A785" w14:textId="01B01BC6" w:rsidR="006C5E60" w:rsidRDefault="006C5E60" w:rsidP="006C5E60">
      <w:pPr>
        <w:pStyle w:val="Heading4"/>
      </w:pPr>
      <w:r>
        <w:t xml:space="preserve">Show the duration and sequence of the major activities of the Work required </w:t>
      </w:r>
      <w:r w:rsidR="00BB4E53">
        <w:t>to meet</w:t>
      </w:r>
      <w:r>
        <w:t xml:space="preserve"> </w:t>
      </w:r>
      <w:r w:rsidR="00BB4E53">
        <w:t>interim milestones</w:t>
      </w:r>
      <w:r w:rsidR="000779A2">
        <w:t>, Substantial Performance of the Work</w:t>
      </w:r>
      <w:r w:rsidR="00BB4E53">
        <w:t xml:space="preserve"> and </w:t>
      </w:r>
      <w:r>
        <w:t xml:space="preserve">Total Performance of the Work </w:t>
      </w:r>
    </w:p>
    <w:p w14:paraId="741B6C69" w14:textId="3D485A8E" w:rsidR="006C5E60" w:rsidRDefault="006C5E60" w:rsidP="006C5E60">
      <w:pPr>
        <w:pStyle w:val="Heading4"/>
      </w:pPr>
      <w:r>
        <w:t>Reflect the means and methods chosen by the Contractor</w:t>
      </w:r>
    </w:p>
    <w:p w14:paraId="5B1AE2D7" w14:textId="41C0770F" w:rsidR="006C5E60" w:rsidRDefault="006C5E60" w:rsidP="006C5E60">
      <w:pPr>
        <w:pStyle w:val="Heading4"/>
      </w:pPr>
      <w:r>
        <w:t>Start</w:t>
      </w:r>
      <w:r w:rsidRPr="001A1EB1">
        <w:t xml:space="preserve"> with the </w:t>
      </w:r>
      <w:r>
        <w:t>date of N</w:t>
      </w:r>
      <w:r w:rsidRPr="001A1EB1">
        <w:t xml:space="preserve">otice to </w:t>
      </w:r>
      <w:r>
        <w:t>C</w:t>
      </w:r>
      <w:r w:rsidRPr="001A1EB1">
        <w:t xml:space="preserve">ommence Work </w:t>
      </w:r>
      <w:r>
        <w:t xml:space="preserve">and finish with </w:t>
      </w:r>
      <w:r w:rsidR="006337CE">
        <w:t xml:space="preserve">the </w:t>
      </w:r>
      <w:r>
        <w:t>date of Warranty End</w:t>
      </w:r>
    </w:p>
    <w:p w14:paraId="317D451F" w14:textId="1AB05597" w:rsidR="00D47B3A" w:rsidRDefault="006337CE" w:rsidP="000A5CCD">
      <w:pPr>
        <w:pStyle w:val="Heading4"/>
      </w:pPr>
      <w:r>
        <w:t>I</w:t>
      </w:r>
      <w:r w:rsidR="0095145B" w:rsidRPr="00893951">
        <w:t xml:space="preserve">ncorporate </w:t>
      </w:r>
      <w:r>
        <w:t xml:space="preserve">all </w:t>
      </w:r>
      <w:r w:rsidR="0095145B" w:rsidRPr="00893951">
        <w:t xml:space="preserve">tasks, activities and documentation submission requirements as defined </w:t>
      </w:r>
      <w:r>
        <w:t>by the Contract</w:t>
      </w:r>
    </w:p>
    <w:p w14:paraId="2DD18922" w14:textId="45B4575E" w:rsidR="000A5CCD" w:rsidRPr="00071A73" w:rsidRDefault="000A5CCD" w:rsidP="00071A73">
      <w:pPr>
        <w:pStyle w:val="Heading4"/>
      </w:pPr>
      <w:r w:rsidRPr="00071A73">
        <w:t>Specify work sequences and construction constraints</w:t>
      </w:r>
    </w:p>
    <w:p w14:paraId="5A86B325" w14:textId="7CD91BA5" w:rsidR="00860FDF" w:rsidRPr="001A1EB1" w:rsidRDefault="000779A2" w:rsidP="00E62CC1">
      <w:pPr>
        <w:pStyle w:val="Heading3"/>
      </w:pPr>
      <w:r>
        <w:t>The Preliminary Schedule shall s</w:t>
      </w:r>
      <w:r w:rsidR="00860FDF" w:rsidRPr="001A1EB1">
        <w:t xml:space="preserve">how </w:t>
      </w:r>
      <w:r w:rsidR="00374F5E">
        <w:t>tasks</w:t>
      </w:r>
      <w:r w:rsidR="00860FDF" w:rsidRPr="001A1EB1">
        <w:t xml:space="preserve"> including, but not limited to the following:</w:t>
      </w:r>
    </w:p>
    <w:p w14:paraId="7C936B74" w14:textId="77146A25" w:rsidR="00860FDF" w:rsidRPr="001A1EB1" w:rsidRDefault="00860FDF">
      <w:pPr>
        <w:pStyle w:val="Heading4"/>
      </w:pPr>
      <w:r w:rsidRPr="001A1EB1">
        <w:t xml:space="preserve">Notice to </w:t>
      </w:r>
      <w:r w:rsidR="000A5CCD">
        <w:t>C</w:t>
      </w:r>
      <w:r w:rsidR="00FC30E4" w:rsidRPr="001A1EB1">
        <w:t>ommence</w:t>
      </w:r>
    </w:p>
    <w:p w14:paraId="3E8E3940" w14:textId="08284508" w:rsidR="00860FDF" w:rsidRPr="001A1EB1" w:rsidRDefault="000A5CCD">
      <w:pPr>
        <w:pStyle w:val="Heading4"/>
      </w:pPr>
      <w:r>
        <w:t>Permit</w:t>
      </w:r>
      <w:r w:rsidR="00BB4E53">
        <w:t>s</w:t>
      </w:r>
      <w:r w:rsidR="00374F5E">
        <w:t xml:space="preserve"> and Approvals</w:t>
      </w:r>
      <w:r>
        <w:t xml:space="preserve"> Acquisition</w:t>
      </w:r>
    </w:p>
    <w:p w14:paraId="71372CAE" w14:textId="731DEC0F" w:rsidR="00860FDF" w:rsidRPr="001A1EB1" w:rsidRDefault="00860FDF">
      <w:pPr>
        <w:pStyle w:val="Heading4"/>
      </w:pPr>
      <w:r w:rsidRPr="001A1EB1">
        <w:t>Submittals</w:t>
      </w:r>
      <w:r w:rsidR="00DB3C9B">
        <w:t xml:space="preserve"> as</w:t>
      </w:r>
      <w:r w:rsidRPr="001A1EB1">
        <w:t xml:space="preserve"> specified in </w:t>
      </w:r>
      <w:r w:rsidRPr="000A5CCD">
        <w:t>Section 01300</w:t>
      </w:r>
      <w:r w:rsidR="00FC30E4" w:rsidRPr="000A5CCD">
        <w:t xml:space="preserve"> </w:t>
      </w:r>
      <w:r w:rsidR="00816FBC">
        <w:t>–</w:t>
      </w:r>
      <w:r w:rsidR="00FC30E4" w:rsidRPr="000A5CCD">
        <w:t xml:space="preserve"> </w:t>
      </w:r>
      <w:r w:rsidR="000A5CCD">
        <w:t>Submittals</w:t>
      </w:r>
      <w:r w:rsidR="00816FBC">
        <w:t>, including Region review times</w:t>
      </w:r>
    </w:p>
    <w:p w14:paraId="6CBA06A5" w14:textId="6465E545" w:rsidR="000A5CCD" w:rsidRPr="001A1EB1" w:rsidRDefault="000A5CCD" w:rsidP="000A5CCD">
      <w:pPr>
        <w:pStyle w:val="Heading4"/>
      </w:pPr>
      <w:r w:rsidRPr="001A1EB1">
        <w:t>Region furnished</w:t>
      </w:r>
      <w:r w:rsidR="00816FBC">
        <w:t xml:space="preserve"> equipment or material</w:t>
      </w:r>
      <w:r w:rsidRPr="001A1EB1">
        <w:t xml:space="preserve"> delivery dates or ranges of dates</w:t>
      </w:r>
      <w:r>
        <w:t xml:space="preserve"> </w:t>
      </w:r>
    </w:p>
    <w:p w14:paraId="379DD650" w14:textId="6C57A102" w:rsidR="00860FDF" w:rsidRPr="001A1EB1" w:rsidRDefault="00DD064B">
      <w:pPr>
        <w:pStyle w:val="Heading4"/>
      </w:pPr>
      <w:r>
        <w:t>P</w:t>
      </w:r>
      <w:r w:rsidR="00860FDF" w:rsidRPr="001A1EB1">
        <w:t xml:space="preserve">rocurement activities for </w:t>
      </w:r>
      <w:r>
        <w:t>pre-purchased</w:t>
      </w:r>
      <w:r w:rsidR="00860FDF" w:rsidRPr="001A1EB1">
        <w:t xml:space="preserve"> equipment and materials</w:t>
      </w:r>
      <w:r>
        <w:t xml:space="preserve"> with long lead time</w:t>
      </w:r>
    </w:p>
    <w:p w14:paraId="3D3383F8" w14:textId="244DC437" w:rsidR="00860FDF" w:rsidRPr="001A1EB1" w:rsidRDefault="000A5CCD">
      <w:pPr>
        <w:pStyle w:val="Heading4"/>
      </w:pPr>
      <w:r>
        <w:t>Mobilization and i</w:t>
      </w:r>
      <w:r w:rsidR="00860FDF" w:rsidRPr="001A1EB1">
        <w:t xml:space="preserve">nitial </w:t>
      </w:r>
      <w:r w:rsidR="00B02B3E">
        <w:t>s</w:t>
      </w:r>
      <w:r w:rsidR="00860FDF" w:rsidRPr="001A1EB1">
        <w:t xml:space="preserve">ite </w:t>
      </w:r>
      <w:r w:rsidR="00B02B3E">
        <w:t>w</w:t>
      </w:r>
      <w:r w:rsidR="00860FDF" w:rsidRPr="001A1EB1">
        <w:t>ork</w:t>
      </w:r>
      <w:r>
        <w:t xml:space="preserve"> summary</w:t>
      </w:r>
    </w:p>
    <w:p w14:paraId="7C5A90D0" w14:textId="250BC6FE" w:rsidR="00893951" w:rsidRPr="0042495E" w:rsidRDefault="00893951">
      <w:pPr>
        <w:pStyle w:val="Heading4"/>
        <w:rPr>
          <w:rFonts w:asciiTheme="minorHAnsi" w:hAnsiTheme="minorHAnsi"/>
        </w:rPr>
      </w:pPr>
      <w:r w:rsidRPr="0042495E">
        <w:rPr>
          <w:rFonts w:asciiTheme="minorHAnsi" w:hAnsiTheme="minorHAnsi"/>
        </w:rPr>
        <w:t xml:space="preserve">Major structural, mechanical, equipment, electrical, architectural, SCADA/PAC/device programming and instrumentation and control </w:t>
      </w:r>
      <w:r w:rsidR="000A5CCD">
        <w:rPr>
          <w:rFonts w:asciiTheme="minorHAnsi" w:hAnsiTheme="minorHAnsi"/>
        </w:rPr>
        <w:t>work</w:t>
      </w:r>
      <w:r w:rsidR="00374F5E">
        <w:rPr>
          <w:rFonts w:asciiTheme="minorHAnsi" w:hAnsiTheme="minorHAnsi"/>
        </w:rPr>
        <w:t xml:space="preserve"> summary</w:t>
      </w:r>
    </w:p>
    <w:p w14:paraId="397285F5" w14:textId="4EAE7E2D" w:rsidR="00860FDF" w:rsidRPr="0042495E" w:rsidRDefault="00DB3C9B">
      <w:pPr>
        <w:pStyle w:val="Heading4"/>
        <w:rPr>
          <w:rFonts w:asciiTheme="minorHAnsi" w:hAnsiTheme="minorHAnsi"/>
        </w:rPr>
      </w:pPr>
      <w:r>
        <w:rPr>
          <w:rFonts w:asciiTheme="minorHAnsi" w:hAnsiTheme="minorHAnsi"/>
        </w:rPr>
        <w:t>S</w:t>
      </w:r>
      <w:r w:rsidR="000A5CCD" w:rsidRPr="0042495E">
        <w:rPr>
          <w:rFonts w:asciiTheme="minorHAnsi" w:hAnsiTheme="minorHAnsi"/>
        </w:rPr>
        <w:t>tart-up</w:t>
      </w:r>
      <w:r w:rsidR="000A5CCD">
        <w:rPr>
          <w:rFonts w:asciiTheme="minorHAnsi" w:hAnsiTheme="minorHAnsi"/>
        </w:rPr>
        <w:t xml:space="preserve"> summary</w:t>
      </w:r>
    </w:p>
    <w:p w14:paraId="7989CE5C" w14:textId="6E8DE86B" w:rsidR="00374F5E" w:rsidRPr="00374F5E" w:rsidRDefault="00374F5E" w:rsidP="00374F5E">
      <w:pPr>
        <w:pStyle w:val="Heading4"/>
        <w:rPr>
          <w:rStyle w:val="CommentReference"/>
          <w:rFonts w:asciiTheme="minorHAnsi" w:hAnsiTheme="minorHAnsi"/>
          <w:color w:val="auto"/>
          <w:position w:val="0"/>
          <w:sz w:val="22"/>
        </w:rPr>
      </w:pPr>
      <w:r w:rsidRPr="0042495E">
        <w:rPr>
          <w:rStyle w:val="CommentReference"/>
          <w:rFonts w:asciiTheme="minorHAnsi" w:hAnsiTheme="minorHAnsi"/>
          <w:color w:val="auto"/>
          <w:sz w:val="22"/>
        </w:rPr>
        <w:t>Training</w:t>
      </w:r>
      <w:r>
        <w:rPr>
          <w:rStyle w:val="CommentReference"/>
          <w:rFonts w:asciiTheme="minorHAnsi" w:hAnsiTheme="minorHAnsi"/>
          <w:color w:val="auto"/>
          <w:sz w:val="22"/>
        </w:rPr>
        <w:t xml:space="preserve"> summary</w:t>
      </w:r>
    </w:p>
    <w:p w14:paraId="36BE8EC4" w14:textId="1C6BE25A" w:rsidR="00893951" w:rsidRDefault="00DB3C9B">
      <w:pPr>
        <w:pStyle w:val="Heading4"/>
        <w:rPr>
          <w:rFonts w:asciiTheme="minorHAnsi" w:hAnsiTheme="minorHAnsi"/>
        </w:rPr>
      </w:pPr>
      <w:r>
        <w:rPr>
          <w:rFonts w:asciiTheme="minorHAnsi" w:hAnsiTheme="minorHAnsi"/>
        </w:rPr>
        <w:t>C</w:t>
      </w:r>
      <w:r w:rsidR="00893951" w:rsidRPr="0042495E">
        <w:rPr>
          <w:rFonts w:asciiTheme="minorHAnsi" w:hAnsiTheme="minorHAnsi"/>
        </w:rPr>
        <w:t>ommissioning</w:t>
      </w:r>
      <w:r w:rsidR="000A5CCD">
        <w:rPr>
          <w:rFonts w:asciiTheme="minorHAnsi" w:hAnsiTheme="minorHAnsi"/>
        </w:rPr>
        <w:t xml:space="preserve"> summary</w:t>
      </w:r>
    </w:p>
    <w:p w14:paraId="4777CBE5" w14:textId="6B7BE932" w:rsidR="00374F5E" w:rsidRDefault="00374F5E">
      <w:pPr>
        <w:pStyle w:val="Heading4"/>
        <w:rPr>
          <w:rFonts w:asciiTheme="minorHAnsi" w:hAnsiTheme="minorHAnsi"/>
        </w:rPr>
      </w:pPr>
      <w:r>
        <w:rPr>
          <w:rFonts w:asciiTheme="minorHAnsi" w:hAnsiTheme="minorHAnsi"/>
        </w:rPr>
        <w:t>Substantial Performance</w:t>
      </w:r>
    </w:p>
    <w:p w14:paraId="59D5F019" w14:textId="3244E242" w:rsidR="00374F5E" w:rsidRPr="0042495E" w:rsidRDefault="00374F5E">
      <w:pPr>
        <w:pStyle w:val="Heading4"/>
        <w:rPr>
          <w:rFonts w:asciiTheme="minorHAnsi" w:hAnsiTheme="minorHAnsi"/>
        </w:rPr>
      </w:pPr>
      <w:r>
        <w:rPr>
          <w:rFonts w:asciiTheme="minorHAnsi" w:hAnsiTheme="minorHAnsi"/>
        </w:rPr>
        <w:t>Total Performance</w:t>
      </w:r>
    </w:p>
    <w:p w14:paraId="7F68DC19" w14:textId="5CB19B64" w:rsidR="00DB391E" w:rsidRPr="0042495E" w:rsidRDefault="00374F5E">
      <w:pPr>
        <w:pStyle w:val="Heading4"/>
        <w:rPr>
          <w:rFonts w:asciiTheme="minorHAnsi" w:hAnsiTheme="minorHAnsi"/>
        </w:rPr>
      </w:pPr>
      <w:r>
        <w:rPr>
          <w:rFonts w:asciiTheme="minorHAnsi" w:hAnsiTheme="minorHAnsi"/>
        </w:rPr>
        <w:t>Project close-</w:t>
      </w:r>
      <w:r w:rsidR="00DB391E" w:rsidRPr="0042495E">
        <w:rPr>
          <w:rFonts w:asciiTheme="minorHAnsi" w:hAnsiTheme="minorHAnsi"/>
        </w:rPr>
        <w:t>out</w:t>
      </w:r>
      <w:r w:rsidR="00877ACB" w:rsidRPr="0042495E">
        <w:rPr>
          <w:rFonts w:asciiTheme="minorHAnsi" w:hAnsiTheme="minorHAnsi"/>
        </w:rPr>
        <w:t xml:space="preserve"> </w:t>
      </w:r>
      <w:r w:rsidR="00DB391E" w:rsidRPr="0042495E">
        <w:rPr>
          <w:rFonts w:asciiTheme="minorHAnsi" w:hAnsiTheme="minorHAnsi"/>
        </w:rPr>
        <w:t>summary</w:t>
      </w:r>
    </w:p>
    <w:p w14:paraId="74D0B64C" w14:textId="21FB129D" w:rsidR="00DB391E" w:rsidRDefault="00DB391E">
      <w:pPr>
        <w:pStyle w:val="Heading4"/>
        <w:rPr>
          <w:rFonts w:asciiTheme="minorHAnsi" w:hAnsiTheme="minorHAnsi"/>
        </w:rPr>
      </w:pPr>
      <w:r w:rsidRPr="0042495E">
        <w:rPr>
          <w:rFonts w:asciiTheme="minorHAnsi" w:hAnsiTheme="minorHAnsi"/>
        </w:rPr>
        <w:t>Demobilization summary</w:t>
      </w:r>
    </w:p>
    <w:p w14:paraId="05EE6E2F" w14:textId="7C164714" w:rsidR="00DD064B" w:rsidRPr="00374F5E" w:rsidRDefault="00374F5E" w:rsidP="00374F5E">
      <w:pPr>
        <w:pStyle w:val="Heading4"/>
        <w:rPr>
          <w:rStyle w:val="CommentReference"/>
          <w:rFonts w:asciiTheme="minorHAnsi" w:hAnsiTheme="minorHAnsi"/>
          <w:color w:val="auto"/>
          <w:position w:val="0"/>
          <w:sz w:val="22"/>
        </w:rPr>
      </w:pPr>
      <w:r>
        <w:rPr>
          <w:rFonts w:asciiTheme="minorHAnsi" w:hAnsiTheme="minorHAnsi"/>
        </w:rPr>
        <w:t xml:space="preserve">Warranty </w:t>
      </w:r>
      <w:proofErr w:type="gramStart"/>
      <w:r w:rsidR="00DB3C9B">
        <w:rPr>
          <w:rFonts w:asciiTheme="minorHAnsi" w:hAnsiTheme="minorHAnsi"/>
        </w:rPr>
        <w:t>start</w:t>
      </w:r>
      <w:proofErr w:type="gramEnd"/>
      <w:r w:rsidR="00DB3C9B">
        <w:rPr>
          <w:rFonts w:asciiTheme="minorHAnsi" w:hAnsiTheme="minorHAnsi"/>
        </w:rPr>
        <w:t xml:space="preserve">, </w:t>
      </w:r>
      <w:r>
        <w:rPr>
          <w:rFonts w:asciiTheme="minorHAnsi" w:hAnsiTheme="minorHAnsi"/>
        </w:rPr>
        <w:t>d</w:t>
      </w:r>
      <w:r w:rsidR="00DD064B">
        <w:rPr>
          <w:rFonts w:asciiTheme="minorHAnsi" w:hAnsiTheme="minorHAnsi"/>
        </w:rPr>
        <w:t>uration</w:t>
      </w:r>
      <w:r>
        <w:rPr>
          <w:rFonts w:asciiTheme="minorHAnsi" w:hAnsiTheme="minorHAnsi"/>
        </w:rPr>
        <w:t xml:space="preserve"> and </w:t>
      </w:r>
      <w:r w:rsidRPr="00374F5E">
        <w:rPr>
          <w:rFonts w:asciiTheme="minorHAnsi" w:hAnsiTheme="minorHAnsi"/>
        </w:rPr>
        <w:t>end</w:t>
      </w:r>
    </w:p>
    <w:p w14:paraId="2705BC32" w14:textId="77777777" w:rsidR="00860FDF" w:rsidRPr="00FE597F" w:rsidRDefault="00860FDF">
      <w:pPr>
        <w:pStyle w:val="Heading2"/>
      </w:pPr>
      <w:r w:rsidRPr="00FE597F">
        <w:t>Detailed</w:t>
      </w:r>
      <w:r w:rsidR="00681193" w:rsidRPr="00FE597F">
        <w:t xml:space="preserve"> </w:t>
      </w:r>
      <w:r w:rsidRPr="00FE597F">
        <w:t>Schedule</w:t>
      </w:r>
      <w:r w:rsidR="00541FCC" w:rsidRPr="00FE597F" w:rsidDel="00541FCC">
        <w:rPr>
          <w:rStyle w:val="CommentReference"/>
          <w:szCs w:val="20"/>
          <w:u w:val="none"/>
        </w:rPr>
        <w:t xml:space="preserve"> </w:t>
      </w:r>
    </w:p>
    <w:p w14:paraId="7DB1D794" w14:textId="6D50EDBD" w:rsidR="00530BEE" w:rsidDel="00D36881" w:rsidRDefault="00530BEE" w:rsidP="00530BEE">
      <w:pPr>
        <w:pStyle w:val="Heading3"/>
        <w:rPr>
          <w:ins w:id="405" w:author="Liam Sykes" w:date="2022-03-22T11:02:00Z"/>
          <w:del w:id="406" w:author="Johnny Pang" w:date="2022-11-29T10:58:00Z"/>
        </w:rPr>
      </w:pPr>
      <w:ins w:id="407" w:author="Liam Sykes" w:date="2022-03-22T11:02:00Z">
        <w:del w:id="408" w:author="Johnny Pang" w:date="2022-11-29T10:58:00Z">
          <w:r w:rsidDel="00D36881">
            <w:delText>The Preliminary</w:delText>
          </w:r>
        </w:del>
      </w:ins>
      <w:ins w:id="409" w:author="Radulovic, Nicole" w:date="2022-10-25T11:51:00Z">
        <w:del w:id="410" w:author="Johnny Pang" w:date="2022-11-29T10:58:00Z">
          <w:r w:rsidR="007858E5" w:rsidDel="00D36881">
            <w:delText>Detailed</w:delText>
          </w:r>
        </w:del>
      </w:ins>
      <w:ins w:id="411" w:author="Liam Sykes" w:date="2022-03-22T11:02:00Z">
        <w:del w:id="412" w:author="Johnny Pang" w:date="2022-11-29T10:58:00Z">
          <w:r w:rsidDel="00D36881">
            <w:delText xml:space="preserve"> Schedule shall: </w:delText>
          </w:r>
        </w:del>
      </w:ins>
    </w:p>
    <w:p w14:paraId="2AA838C9" w14:textId="7F8FA9AB" w:rsidR="00530BEE" w:rsidDel="00D36881" w:rsidRDefault="00530BEE" w:rsidP="00530BEE">
      <w:pPr>
        <w:pStyle w:val="Heading4"/>
        <w:rPr>
          <w:ins w:id="413" w:author="Liam Sykes" w:date="2022-03-22T11:02:00Z"/>
          <w:del w:id="414" w:author="Johnny Pang" w:date="2022-11-29T10:58:00Z"/>
        </w:rPr>
      </w:pPr>
      <w:ins w:id="415" w:author="Liam Sykes" w:date="2022-03-22T11:02:00Z">
        <w:del w:id="416" w:author="Johnny Pang" w:date="2022-11-29T10:58:00Z">
          <w:r w:rsidDel="00D36881">
            <w:delText xml:space="preserve">Show the duration and sequence of the major activities of the Work required to meet interim milestones, Substantial Performance of the Work and Total Performance of the Work </w:delText>
          </w:r>
        </w:del>
      </w:ins>
    </w:p>
    <w:p w14:paraId="12973FC7" w14:textId="0429DF0B" w:rsidR="00530BEE" w:rsidDel="00D36881" w:rsidRDefault="00530BEE" w:rsidP="00530BEE">
      <w:pPr>
        <w:pStyle w:val="Heading4"/>
        <w:rPr>
          <w:ins w:id="417" w:author="Liam Sykes" w:date="2022-03-22T11:02:00Z"/>
          <w:del w:id="418" w:author="Johnny Pang" w:date="2022-11-29T10:58:00Z"/>
        </w:rPr>
      </w:pPr>
      <w:ins w:id="419" w:author="Liam Sykes" w:date="2022-03-22T11:02:00Z">
        <w:del w:id="420" w:author="Johnny Pang" w:date="2022-11-29T10:58:00Z">
          <w:r w:rsidDel="00D36881">
            <w:delText>Reflect the means and methods chosen by the Contractor</w:delText>
          </w:r>
        </w:del>
      </w:ins>
    </w:p>
    <w:p w14:paraId="4F767714" w14:textId="2CA6EA36" w:rsidR="00530BEE" w:rsidDel="00D36881" w:rsidRDefault="00530BEE" w:rsidP="00530BEE">
      <w:pPr>
        <w:pStyle w:val="Heading4"/>
        <w:rPr>
          <w:ins w:id="421" w:author="Liam Sykes" w:date="2022-03-22T11:02:00Z"/>
          <w:del w:id="422" w:author="Johnny Pang" w:date="2022-11-29T10:58:00Z"/>
        </w:rPr>
      </w:pPr>
      <w:ins w:id="423" w:author="Liam Sykes" w:date="2022-03-22T11:02:00Z">
        <w:del w:id="424" w:author="Johnny Pang" w:date="2022-11-29T10:58:00Z">
          <w:r w:rsidDel="00D36881">
            <w:lastRenderedPageBreak/>
            <w:delText>Start</w:delText>
          </w:r>
          <w:r w:rsidRPr="001A1EB1" w:rsidDel="00D36881">
            <w:delText xml:space="preserve"> with the </w:delText>
          </w:r>
          <w:r w:rsidDel="00D36881">
            <w:delText>date of N</w:delText>
          </w:r>
          <w:r w:rsidRPr="001A1EB1" w:rsidDel="00D36881">
            <w:delText xml:space="preserve">otice to </w:delText>
          </w:r>
          <w:r w:rsidDel="00D36881">
            <w:delText>C</w:delText>
          </w:r>
          <w:r w:rsidRPr="001A1EB1" w:rsidDel="00D36881">
            <w:delText xml:space="preserve">ommence Work </w:delText>
          </w:r>
          <w:r w:rsidDel="00D36881">
            <w:delText>and finish with the date of Warranty End</w:delText>
          </w:r>
        </w:del>
      </w:ins>
    </w:p>
    <w:p w14:paraId="0EC3268A" w14:textId="53104559" w:rsidR="00530BEE" w:rsidDel="00D36881" w:rsidRDefault="00530BEE" w:rsidP="00530BEE">
      <w:pPr>
        <w:pStyle w:val="Heading4"/>
        <w:rPr>
          <w:ins w:id="425" w:author="Liam Sykes" w:date="2022-03-22T11:02:00Z"/>
          <w:del w:id="426" w:author="Johnny Pang" w:date="2022-11-29T10:58:00Z"/>
        </w:rPr>
      </w:pPr>
      <w:ins w:id="427" w:author="Liam Sykes" w:date="2022-03-22T11:02:00Z">
        <w:del w:id="428" w:author="Johnny Pang" w:date="2022-11-29T10:58:00Z">
          <w:r w:rsidDel="00D36881">
            <w:delText>I</w:delText>
          </w:r>
          <w:r w:rsidRPr="00893951" w:rsidDel="00D36881">
            <w:delText xml:space="preserve">ncorporate </w:delText>
          </w:r>
          <w:r w:rsidDel="00D36881">
            <w:delText xml:space="preserve">all </w:delText>
          </w:r>
          <w:r w:rsidRPr="00893951" w:rsidDel="00D36881">
            <w:delText xml:space="preserve">tasks, activities and documentation submission requirements as defined </w:delText>
          </w:r>
          <w:r w:rsidDel="00D36881">
            <w:delText>by the Contract</w:delText>
          </w:r>
        </w:del>
      </w:ins>
    </w:p>
    <w:p w14:paraId="6FAA41AA" w14:textId="0AE43861" w:rsidR="00530BEE" w:rsidRPr="00071A73" w:rsidDel="00D36881" w:rsidRDefault="00530BEE" w:rsidP="00530BEE">
      <w:pPr>
        <w:pStyle w:val="Heading4"/>
        <w:rPr>
          <w:ins w:id="429" w:author="Liam Sykes" w:date="2022-03-22T11:02:00Z"/>
          <w:del w:id="430" w:author="Johnny Pang" w:date="2022-11-29T10:58:00Z"/>
        </w:rPr>
      </w:pPr>
      <w:ins w:id="431" w:author="Liam Sykes" w:date="2022-03-22T11:02:00Z">
        <w:del w:id="432" w:author="Johnny Pang" w:date="2022-11-29T10:58:00Z">
          <w:r w:rsidRPr="00071A73" w:rsidDel="00D36881">
            <w:delText>Specify work sequences and construction constraints</w:delText>
          </w:r>
        </w:del>
      </w:ins>
    </w:p>
    <w:p w14:paraId="71A6062C" w14:textId="164FDFC1" w:rsidR="00530BEE" w:rsidRPr="001A1EB1" w:rsidDel="00D36881" w:rsidRDefault="00530BEE" w:rsidP="00530BEE">
      <w:pPr>
        <w:pStyle w:val="Heading3"/>
        <w:rPr>
          <w:ins w:id="433" w:author="Liam Sykes" w:date="2022-03-22T11:02:00Z"/>
          <w:del w:id="434" w:author="Johnny Pang" w:date="2022-11-29T10:58:00Z"/>
        </w:rPr>
      </w:pPr>
      <w:ins w:id="435" w:author="Liam Sykes" w:date="2022-03-22T11:02:00Z">
        <w:del w:id="436" w:author="Johnny Pang" w:date="2022-11-29T10:58:00Z">
          <w:r w:rsidDel="00D36881">
            <w:delText>The Preliminary Schedule shall s</w:delText>
          </w:r>
          <w:r w:rsidRPr="001A1EB1" w:rsidDel="00D36881">
            <w:delText xml:space="preserve">how </w:delText>
          </w:r>
          <w:r w:rsidDel="00D36881">
            <w:delText>tasks</w:delText>
          </w:r>
          <w:r w:rsidRPr="001A1EB1" w:rsidDel="00D36881">
            <w:delText xml:space="preserve"> including, but not limited to the following:</w:delText>
          </w:r>
        </w:del>
      </w:ins>
    </w:p>
    <w:p w14:paraId="0947CA16" w14:textId="77C1AB2A" w:rsidR="00530BEE" w:rsidRPr="001A1EB1" w:rsidDel="00D36881" w:rsidRDefault="00530BEE" w:rsidP="00530BEE">
      <w:pPr>
        <w:pStyle w:val="Heading4"/>
        <w:rPr>
          <w:ins w:id="437" w:author="Liam Sykes" w:date="2022-03-22T11:02:00Z"/>
          <w:del w:id="438" w:author="Johnny Pang" w:date="2022-11-29T10:58:00Z"/>
        </w:rPr>
      </w:pPr>
      <w:ins w:id="439" w:author="Liam Sykes" w:date="2022-03-22T11:02:00Z">
        <w:del w:id="440" w:author="Johnny Pang" w:date="2022-11-29T10:58:00Z">
          <w:r w:rsidRPr="001A1EB1" w:rsidDel="00D36881">
            <w:delText xml:space="preserve">Notice to </w:delText>
          </w:r>
          <w:r w:rsidDel="00D36881">
            <w:delText>C</w:delText>
          </w:r>
          <w:r w:rsidRPr="001A1EB1" w:rsidDel="00D36881">
            <w:delText>ommence</w:delText>
          </w:r>
        </w:del>
      </w:ins>
    </w:p>
    <w:p w14:paraId="22206A76" w14:textId="64B68C71" w:rsidR="00530BEE" w:rsidRPr="001A1EB1" w:rsidDel="00D36881" w:rsidRDefault="00530BEE" w:rsidP="00530BEE">
      <w:pPr>
        <w:pStyle w:val="Heading4"/>
        <w:rPr>
          <w:ins w:id="441" w:author="Liam Sykes" w:date="2022-03-22T11:02:00Z"/>
          <w:del w:id="442" w:author="Johnny Pang" w:date="2022-11-29T10:58:00Z"/>
        </w:rPr>
      </w:pPr>
      <w:ins w:id="443" w:author="Liam Sykes" w:date="2022-03-22T11:02:00Z">
        <w:del w:id="444" w:author="Johnny Pang" w:date="2022-11-29T10:58:00Z">
          <w:r w:rsidDel="00D36881">
            <w:delText>Permits and Approvals Acquisition</w:delText>
          </w:r>
        </w:del>
      </w:ins>
    </w:p>
    <w:p w14:paraId="50A0FABF" w14:textId="66C691F5" w:rsidR="00530BEE" w:rsidRPr="001A1EB1" w:rsidDel="00D36881" w:rsidRDefault="00530BEE" w:rsidP="00530BEE">
      <w:pPr>
        <w:pStyle w:val="Heading4"/>
        <w:rPr>
          <w:ins w:id="445" w:author="Liam Sykes" w:date="2022-03-22T11:02:00Z"/>
          <w:del w:id="446" w:author="Johnny Pang" w:date="2022-11-29T10:58:00Z"/>
        </w:rPr>
      </w:pPr>
      <w:ins w:id="447" w:author="Liam Sykes" w:date="2022-03-22T11:02:00Z">
        <w:del w:id="448" w:author="Johnny Pang" w:date="2022-11-29T10:58:00Z">
          <w:r w:rsidRPr="001A1EB1" w:rsidDel="00D36881">
            <w:delText>Submittals</w:delText>
          </w:r>
          <w:r w:rsidDel="00D36881">
            <w:delText xml:space="preserve"> as</w:delText>
          </w:r>
          <w:r w:rsidRPr="001A1EB1" w:rsidDel="00D36881">
            <w:delText xml:space="preserve"> specified in </w:delText>
          </w:r>
          <w:r w:rsidRPr="000A5CCD" w:rsidDel="00D36881">
            <w:delText xml:space="preserve">Section 01300 </w:delText>
          </w:r>
          <w:r w:rsidDel="00D36881">
            <w:delText>–</w:delText>
          </w:r>
          <w:r w:rsidRPr="000A5CCD" w:rsidDel="00D36881">
            <w:delText xml:space="preserve"> </w:delText>
          </w:r>
          <w:r w:rsidDel="00D36881">
            <w:delText>Submittals, including Region review times</w:delText>
          </w:r>
        </w:del>
      </w:ins>
    </w:p>
    <w:p w14:paraId="4AC04EF9" w14:textId="5258BF75" w:rsidR="00530BEE" w:rsidRPr="001A1EB1" w:rsidDel="00D36881" w:rsidRDefault="00530BEE" w:rsidP="00530BEE">
      <w:pPr>
        <w:pStyle w:val="Heading4"/>
        <w:rPr>
          <w:ins w:id="449" w:author="Liam Sykes" w:date="2022-03-22T11:02:00Z"/>
          <w:del w:id="450" w:author="Johnny Pang" w:date="2022-11-29T10:58:00Z"/>
        </w:rPr>
      </w:pPr>
      <w:ins w:id="451" w:author="Liam Sykes" w:date="2022-03-22T11:02:00Z">
        <w:del w:id="452" w:author="Johnny Pang" w:date="2022-11-29T10:58:00Z">
          <w:r w:rsidRPr="001A1EB1" w:rsidDel="00D36881">
            <w:delText>Region furnished</w:delText>
          </w:r>
          <w:r w:rsidDel="00D36881">
            <w:delText xml:space="preserve"> equipment or material</w:delText>
          </w:r>
          <w:r w:rsidRPr="001A1EB1" w:rsidDel="00D36881">
            <w:delText xml:space="preserve"> delivery dates or ranges of dates</w:delText>
          </w:r>
          <w:r w:rsidDel="00D36881">
            <w:delText xml:space="preserve"> </w:delText>
          </w:r>
        </w:del>
      </w:ins>
    </w:p>
    <w:p w14:paraId="4EA27B46" w14:textId="2D32869A" w:rsidR="00530BEE" w:rsidRPr="001A1EB1" w:rsidDel="00D36881" w:rsidRDefault="00530BEE" w:rsidP="00530BEE">
      <w:pPr>
        <w:pStyle w:val="Heading4"/>
        <w:rPr>
          <w:ins w:id="453" w:author="Liam Sykes" w:date="2022-03-22T11:02:00Z"/>
          <w:del w:id="454" w:author="Johnny Pang" w:date="2022-11-29T10:58:00Z"/>
        </w:rPr>
      </w:pPr>
      <w:ins w:id="455" w:author="Liam Sykes" w:date="2022-03-22T11:02:00Z">
        <w:del w:id="456" w:author="Johnny Pang" w:date="2022-11-29T10:58:00Z">
          <w:r w:rsidDel="00D36881">
            <w:delText>P</w:delText>
          </w:r>
          <w:r w:rsidRPr="001A1EB1" w:rsidDel="00D36881">
            <w:delText xml:space="preserve">rocurement activities for </w:delText>
          </w:r>
          <w:r w:rsidDel="00D36881">
            <w:delText>pre-purchased</w:delText>
          </w:r>
          <w:r w:rsidRPr="001A1EB1" w:rsidDel="00D36881">
            <w:delText xml:space="preserve"> equipment and materials</w:delText>
          </w:r>
          <w:r w:rsidDel="00D36881">
            <w:delText xml:space="preserve"> with long lead time</w:delText>
          </w:r>
        </w:del>
      </w:ins>
    </w:p>
    <w:p w14:paraId="4A601DF2" w14:textId="558ECF93" w:rsidR="00530BEE" w:rsidRPr="001A1EB1" w:rsidDel="00D36881" w:rsidRDefault="00530BEE" w:rsidP="00530BEE">
      <w:pPr>
        <w:pStyle w:val="Heading4"/>
        <w:rPr>
          <w:ins w:id="457" w:author="Liam Sykes" w:date="2022-03-22T11:02:00Z"/>
          <w:del w:id="458" w:author="Johnny Pang" w:date="2022-11-29T10:58:00Z"/>
        </w:rPr>
      </w:pPr>
      <w:ins w:id="459" w:author="Liam Sykes" w:date="2022-03-22T11:02:00Z">
        <w:del w:id="460" w:author="Johnny Pang" w:date="2022-11-29T10:58:00Z">
          <w:r w:rsidDel="00D36881">
            <w:delText>Mobilization and i</w:delText>
          </w:r>
          <w:r w:rsidRPr="001A1EB1" w:rsidDel="00D36881">
            <w:delText xml:space="preserve">nitial </w:delText>
          </w:r>
          <w:r w:rsidDel="00D36881">
            <w:delText>s</w:delText>
          </w:r>
          <w:r w:rsidRPr="001A1EB1" w:rsidDel="00D36881">
            <w:delText xml:space="preserve">ite </w:delText>
          </w:r>
          <w:r w:rsidDel="00D36881">
            <w:delText>w</w:delText>
          </w:r>
          <w:r w:rsidRPr="001A1EB1" w:rsidDel="00D36881">
            <w:delText>ork</w:delText>
          </w:r>
          <w:r w:rsidDel="00D36881">
            <w:delText xml:space="preserve"> summary</w:delText>
          </w:r>
        </w:del>
      </w:ins>
    </w:p>
    <w:p w14:paraId="6469ADDF" w14:textId="2317D112" w:rsidR="00530BEE" w:rsidRPr="0042495E" w:rsidDel="00D36881" w:rsidRDefault="00530BEE" w:rsidP="00530BEE">
      <w:pPr>
        <w:pStyle w:val="Heading4"/>
        <w:rPr>
          <w:ins w:id="461" w:author="Liam Sykes" w:date="2022-03-22T11:02:00Z"/>
          <w:del w:id="462" w:author="Johnny Pang" w:date="2022-11-29T10:58:00Z"/>
          <w:rFonts w:asciiTheme="minorHAnsi" w:hAnsiTheme="minorHAnsi"/>
        </w:rPr>
      </w:pPr>
      <w:ins w:id="463" w:author="Liam Sykes" w:date="2022-03-22T11:02:00Z">
        <w:del w:id="464" w:author="Johnny Pang" w:date="2022-11-29T10:58:00Z">
          <w:r w:rsidRPr="0042495E" w:rsidDel="00D36881">
            <w:rPr>
              <w:rFonts w:asciiTheme="minorHAnsi" w:hAnsiTheme="minorHAnsi"/>
            </w:rPr>
            <w:delText xml:space="preserve">Major structural, mechanical, equipment, electrical, architectural, SCADA/PAC/device programming and instrumentation and control </w:delText>
          </w:r>
          <w:r w:rsidDel="00D36881">
            <w:rPr>
              <w:rFonts w:asciiTheme="minorHAnsi" w:hAnsiTheme="minorHAnsi"/>
            </w:rPr>
            <w:delText>work summary</w:delText>
          </w:r>
        </w:del>
      </w:ins>
    </w:p>
    <w:p w14:paraId="45401F80" w14:textId="699398AB" w:rsidR="00530BEE" w:rsidRPr="0042495E" w:rsidDel="00D36881" w:rsidRDefault="00530BEE" w:rsidP="00530BEE">
      <w:pPr>
        <w:pStyle w:val="Heading4"/>
        <w:rPr>
          <w:ins w:id="465" w:author="Liam Sykes" w:date="2022-03-22T11:02:00Z"/>
          <w:del w:id="466" w:author="Johnny Pang" w:date="2022-11-29T10:58:00Z"/>
          <w:rFonts w:asciiTheme="minorHAnsi" w:hAnsiTheme="minorHAnsi"/>
        </w:rPr>
      </w:pPr>
      <w:ins w:id="467" w:author="Liam Sykes" w:date="2022-03-22T11:02:00Z">
        <w:del w:id="468" w:author="Johnny Pang" w:date="2022-11-29T10:58:00Z">
          <w:r w:rsidDel="00D36881">
            <w:rPr>
              <w:rFonts w:asciiTheme="minorHAnsi" w:hAnsiTheme="minorHAnsi"/>
            </w:rPr>
            <w:delText>S</w:delText>
          </w:r>
          <w:r w:rsidRPr="0042495E" w:rsidDel="00D36881">
            <w:rPr>
              <w:rFonts w:asciiTheme="minorHAnsi" w:hAnsiTheme="minorHAnsi"/>
            </w:rPr>
            <w:delText>tart-up</w:delText>
          </w:r>
          <w:r w:rsidDel="00D36881">
            <w:rPr>
              <w:rFonts w:asciiTheme="minorHAnsi" w:hAnsiTheme="minorHAnsi"/>
            </w:rPr>
            <w:delText xml:space="preserve"> summary</w:delText>
          </w:r>
        </w:del>
      </w:ins>
    </w:p>
    <w:p w14:paraId="48054306" w14:textId="589C982F" w:rsidR="00530BEE" w:rsidRPr="00374F5E" w:rsidDel="00D36881" w:rsidRDefault="00530BEE" w:rsidP="00530BEE">
      <w:pPr>
        <w:pStyle w:val="Heading4"/>
        <w:rPr>
          <w:ins w:id="469" w:author="Liam Sykes" w:date="2022-03-22T11:02:00Z"/>
          <w:del w:id="470" w:author="Johnny Pang" w:date="2022-11-29T10:58:00Z"/>
          <w:rStyle w:val="CommentReference"/>
          <w:rFonts w:asciiTheme="minorHAnsi" w:hAnsiTheme="minorHAnsi"/>
          <w:color w:val="auto"/>
          <w:position w:val="0"/>
          <w:sz w:val="22"/>
        </w:rPr>
      </w:pPr>
      <w:ins w:id="471" w:author="Liam Sykes" w:date="2022-03-22T11:02:00Z">
        <w:del w:id="472" w:author="Johnny Pang" w:date="2022-11-29T10:58:00Z">
          <w:r w:rsidRPr="0042495E" w:rsidDel="00D36881">
            <w:rPr>
              <w:rStyle w:val="CommentReference"/>
              <w:rFonts w:asciiTheme="minorHAnsi" w:hAnsiTheme="minorHAnsi"/>
              <w:color w:val="auto"/>
              <w:sz w:val="22"/>
            </w:rPr>
            <w:delText>Training</w:delText>
          </w:r>
          <w:r w:rsidDel="00D36881">
            <w:rPr>
              <w:rStyle w:val="CommentReference"/>
              <w:rFonts w:asciiTheme="minorHAnsi" w:hAnsiTheme="minorHAnsi"/>
              <w:color w:val="auto"/>
              <w:sz w:val="22"/>
            </w:rPr>
            <w:delText xml:space="preserve"> summary</w:delText>
          </w:r>
        </w:del>
      </w:ins>
    </w:p>
    <w:p w14:paraId="0CE908A3" w14:textId="3D463155" w:rsidR="00530BEE" w:rsidDel="00D36881" w:rsidRDefault="00530BEE" w:rsidP="00530BEE">
      <w:pPr>
        <w:pStyle w:val="Heading4"/>
        <w:rPr>
          <w:ins w:id="473" w:author="Liam Sykes" w:date="2022-03-22T11:02:00Z"/>
          <w:del w:id="474" w:author="Johnny Pang" w:date="2022-11-29T10:58:00Z"/>
          <w:rFonts w:asciiTheme="minorHAnsi" w:hAnsiTheme="minorHAnsi"/>
        </w:rPr>
      </w:pPr>
      <w:ins w:id="475" w:author="Liam Sykes" w:date="2022-03-22T11:02:00Z">
        <w:del w:id="476" w:author="Johnny Pang" w:date="2022-11-29T10:58:00Z">
          <w:r w:rsidDel="00D36881">
            <w:rPr>
              <w:rFonts w:asciiTheme="minorHAnsi" w:hAnsiTheme="minorHAnsi"/>
            </w:rPr>
            <w:delText>C</w:delText>
          </w:r>
          <w:r w:rsidRPr="0042495E" w:rsidDel="00D36881">
            <w:rPr>
              <w:rFonts w:asciiTheme="minorHAnsi" w:hAnsiTheme="minorHAnsi"/>
            </w:rPr>
            <w:delText>ommissioning</w:delText>
          </w:r>
          <w:r w:rsidDel="00D36881">
            <w:rPr>
              <w:rFonts w:asciiTheme="minorHAnsi" w:hAnsiTheme="minorHAnsi"/>
            </w:rPr>
            <w:delText xml:space="preserve"> summary</w:delText>
          </w:r>
        </w:del>
      </w:ins>
    </w:p>
    <w:p w14:paraId="62FD0551" w14:textId="3E8B29CC" w:rsidR="00530BEE" w:rsidDel="00D36881" w:rsidRDefault="00530BEE" w:rsidP="00530BEE">
      <w:pPr>
        <w:pStyle w:val="Heading4"/>
        <w:rPr>
          <w:ins w:id="477" w:author="Liam Sykes" w:date="2022-03-22T11:02:00Z"/>
          <w:del w:id="478" w:author="Johnny Pang" w:date="2022-11-29T10:58:00Z"/>
          <w:rFonts w:asciiTheme="minorHAnsi" w:hAnsiTheme="minorHAnsi"/>
        </w:rPr>
      </w:pPr>
      <w:ins w:id="479" w:author="Liam Sykes" w:date="2022-03-22T11:02:00Z">
        <w:del w:id="480" w:author="Johnny Pang" w:date="2022-11-29T10:58:00Z">
          <w:r w:rsidDel="00D36881">
            <w:rPr>
              <w:rFonts w:asciiTheme="minorHAnsi" w:hAnsiTheme="minorHAnsi"/>
            </w:rPr>
            <w:delText>Substantial Performance</w:delText>
          </w:r>
        </w:del>
      </w:ins>
    </w:p>
    <w:p w14:paraId="1FC1E5CB" w14:textId="5CF0D9F9" w:rsidR="00530BEE" w:rsidRPr="0042495E" w:rsidDel="00D36881" w:rsidRDefault="00530BEE" w:rsidP="00530BEE">
      <w:pPr>
        <w:pStyle w:val="Heading4"/>
        <w:rPr>
          <w:ins w:id="481" w:author="Liam Sykes" w:date="2022-03-22T11:02:00Z"/>
          <w:del w:id="482" w:author="Johnny Pang" w:date="2022-11-29T10:58:00Z"/>
          <w:rFonts w:asciiTheme="minorHAnsi" w:hAnsiTheme="minorHAnsi"/>
        </w:rPr>
      </w:pPr>
      <w:ins w:id="483" w:author="Liam Sykes" w:date="2022-03-22T11:02:00Z">
        <w:del w:id="484" w:author="Johnny Pang" w:date="2022-11-29T10:58:00Z">
          <w:r w:rsidDel="00D36881">
            <w:rPr>
              <w:rFonts w:asciiTheme="minorHAnsi" w:hAnsiTheme="minorHAnsi"/>
            </w:rPr>
            <w:delText>Total Performance</w:delText>
          </w:r>
        </w:del>
      </w:ins>
    </w:p>
    <w:p w14:paraId="6C996FC4" w14:textId="46B8FE2B" w:rsidR="00530BEE" w:rsidRPr="0042495E" w:rsidDel="00D36881" w:rsidRDefault="00530BEE" w:rsidP="00530BEE">
      <w:pPr>
        <w:pStyle w:val="Heading4"/>
        <w:rPr>
          <w:ins w:id="485" w:author="Liam Sykes" w:date="2022-03-22T11:02:00Z"/>
          <w:del w:id="486" w:author="Johnny Pang" w:date="2022-11-29T10:58:00Z"/>
          <w:rFonts w:asciiTheme="minorHAnsi" w:hAnsiTheme="minorHAnsi"/>
        </w:rPr>
      </w:pPr>
      <w:ins w:id="487" w:author="Liam Sykes" w:date="2022-03-22T11:02:00Z">
        <w:del w:id="488" w:author="Johnny Pang" w:date="2022-11-29T10:58:00Z">
          <w:r w:rsidDel="00D36881">
            <w:rPr>
              <w:rFonts w:asciiTheme="minorHAnsi" w:hAnsiTheme="minorHAnsi"/>
            </w:rPr>
            <w:delText>Project close-</w:delText>
          </w:r>
          <w:r w:rsidRPr="0042495E" w:rsidDel="00D36881">
            <w:rPr>
              <w:rFonts w:asciiTheme="minorHAnsi" w:hAnsiTheme="minorHAnsi"/>
            </w:rPr>
            <w:delText>out summary</w:delText>
          </w:r>
        </w:del>
      </w:ins>
    </w:p>
    <w:p w14:paraId="556195EF" w14:textId="6A55F58E" w:rsidR="00530BEE" w:rsidDel="00D36881" w:rsidRDefault="00530BEE" w:rsidP="00530BEE">
      <w:pPr>
        <w:pStyle w:val="Heading4"/>
        <w:rPr>
          <w:ins w:id="489" w:author="Liam Sykes" w:date="2022-03-22T11:02:00Z"/>
          <w:del w:id="490" w:author="Johnny Pang" w:date="2022-11-29T10:58:00Z"/>
          <w:rFonts w:asciiTheme="minorHAnsi" w:hAnsiTheme="minorHAnsi"/>
        </w:rPr>
      </w:pPr>
      <w:ins w:id="491" w:author="Liam Sykes" w:date="2022-03-22T11:02:00Z">
        <w:del w:id="492" w:author="Johnny Pang" w:date="2022-11-29T10:58:00Z">
          <w:r w:rsidRPr="0042495E" w:rsidDel="00D36881">
            <w:rPr>
              <w:rFonts w:asciiTheme="minorHAnsi" w:hAnsiTheme="minorHAnsi"/>
            </w:rPr>
            <w:delText>Demobilization summary</w:delText>
          </w:r>
        </w:del>
      </w:ins>
    </w:p>
    <w:p w14:paraId="221189B5" w14:textId="2D6A6BAD" w:rsidR="00642B1B" w:rsidRPr="00386F3D" w:rsidDel="00D36881" w:rsidRDefault="00530BEE" w:rsidP="00530BEE">
      <w:pPr>
        <w:pStyle w:val="Heading3"/>
        <w:rPr>
          <w:del w:id="493" w:author="Johnny Pang" w:date="2022-11-29T10:58:00Z"/>
          <w:i/>
          <w:highlight w:val="yellow"/>
        </w:rPr>
      </w:pPr>
      <w:ins w:id="494" w:author="Liam Sykes" w:date="2022-03-22T11:02:00Z">
        <w:del w:id="495" w:author="Johnny Pang" w:date="2022-11-29T10:58:00Z">
          <w:r w:rsidDel="00D36881">
            <w:rPr>
              <w:rFonts w:asciiTheme="minorHAnsi" w:hAnsiTheme="minorHAnsi"/>
            </w:rPr>
            <w:delText xml:space="preserve">Warranty start, duration and </w:delText>
          </w:r>
          <w:r w:rsidRPr="00374F5E" w:rsidDel="00D36881">
            <w:rPr>
              <w:rFonts w:asciiTheme="minorHAnsi" w:hAnsiTheme="minorHAnsi"/>
            </w:rPr>
            <w:delText>end</w:delText>
          </w:r>
        </w:del>
      </w:ins>
      <w:del w:id="496" w:author="Johnny Pang" w:date="2022-11-29T10:58:00Z">
        <w:r w:rsidR="00A25285" w:rsidDel="00D36881">
          <w:delText xml:space="preserve">The Contractor shall develop the details of the Preliminary Schedule into a full, comprehensive schedule known as the Detailed Schedule. </w:delText>
        </w:r>
        <w:r w:rsidR="00386F3D" w:rsidRPr="00386F3D" w:rsidDel="00D36881">
          <w:rPr>
            <w:i/>
            <w:highlight w:val="yellow"/>
          </w:rPr>
          <w:delText>[R</w:delText>
        </w:r>
        <w:r w:rsidR="004D7300" w:rsidDel="00D36881">
          <w:rPr>
            <w:i/>
            <w:highlight w:val="yellow"/>
          </w:rPr>
          <w:delText>emove this statement where the Preliminary S</w:delText>
        </w:r>
        <w:r w:rsidR="00386F3D" w:rsidRPr="00386F3D" w:rsidDel="00D36881">
          <w:rPr>
            <w:i/>
            <w:highlight w:val="yellow"/>
          </w:rPr>
          <w:delText>chedule is not required.]</w:delText>
        </w:r>
      </w:del>
    </w:p>
    <w:p w14:paraId="15DC996E" w14:textId="77777777" w:rsidR="0079661D" w:rsidRDefault="00B121E5" w:rsidP="00A25285">
      <w:pPr>
        <w:pStyle w:val="Heading3"/>
      </w:pPr>
      <w:r>
        <w:t xml:space="preserve">The </w:t>
      </w:r>
      <w:r w:rsidR="00A25285">
        <w:t>Detailed Schedule</w:t>
      </w:r>
      <w:r>
        <w:t xml:space="preserve"> shall</w:t>
      </w:r>
      <w:r w:rsidR="0079661D">
        <w:t>:</w:t>
      </w:r>
    </w:p>
    <w:p w14:paraId="4AF6DF09" w14:textId="77777777" w:rsidR="00A25285" w:rsidRDefault="003F1F91" w:rsidP="0079661D">
      <w:pPr>
        <w:pStyle w:val="Heading4"/>
      </w:pPr>
      <w:r>
        <w:t>Breakdown summaries into</w:t>
      </w:r>
      <w:r w:rsidR="0079661D">
        <w:t xml:space="preserve"> manageable tasks with durations </w:t>
      </w:r>
      <w:r>
        <w:t xml:space="preserve">of </w:t>
      </w:r>
      <w:r w:rsidR="0079661D">
        <w:t>no less than 1 Working Day and no</w:t>
      </w:r>
      <w:r w:rsidR="00A25285">
        <w:t xml:space="preserve"> more than 10 Working Days, </w:t>
      </w:r>
      <w:r w:rsidR="0079661D">
        <w:t xml:space="preserve">exclusive of submittal review and product fabrication / delivery </w:t>
      </w:r>
      <w:r>
        <w:t>tasks or</w:t>
      </w:r>
      <w:r w:rsidR="0079661D">
        <w:t xml:space="preserve"> </w:t>
      </w:r>
      <w:r w:rsidR="00A25285">
        <w:t>unless otherwise approved by the Region</w:t>
      </w:r>
      <w:r w:rsidR="0079661D">
        <w:t>.</w:t>
      </w:r>
    </w:p>
    <w:p w14:paraId="7BD74072" w14:textId="77777777" w:rsidR="003F1F91" w:rsidRDefault="0079661D" w:rsidP="0079661D">
      <w:pPr>
        <w:pStyle w:val="Heading4"/>
      </w:pPr>
      <w:r>
        <w:t>Be cost loaded such that</w:t>
      </w:r>
      <w:r w:rsidR="003F1F91">
        <w:t>:</w:t>
      </w:r>
    </w:p>
    <w:p w14:paraId="0BD05000" w14:textId="77777777" w:rsidR="00C95182" w:rsidRDefault="003F1F91" w:rsidP="00C95182">
      <w:pPr>
        <w:pStyle w:val="Heading5"/>
      </w:pPr>
      <w:r>
        <w:t xml:space="preserve">The cost to perform each Work activity, </w:t>
      </w:r>
      <w:proofErr w:type="gramStart"/>
      <w:r>
        <w:t>with the exception of</w:t>
      </w:r>
      <w:proofErr w:type="gramEnd"/>
      <w:r>
        <w:t xml:space="preserve"> summary tasks and milestones shall be added to </w:t>
      </w:r>
      <w:r w:rsidR="001C40DB">
        <w:t xml:space="preserve">detail </w:t>
      </w:r>
      <w:r>
        <w:t xml:space="preserve">tasks on the Detailed Schedule in accordance with the completed </w:t>
      </w:r>
      <w:r w:rsidR="00C95182">
        <w:t xml:space="preserve">Schedule of Prices specified in </w:t>
      </w:r>
      <w:r w:rsidR="00C95182" w:rsidRPr="009B78CC">
        <w:rPr>
          <w:color w:val="2B579A"/>
          <w:shd w:val="clear" w:color="auto" w:fill="E6E6E6"/>
          <w:rPrChange w:id="497" w:author="Liam Sykes" w:date="2022-03-18T14:40:00Z">
            <w:rPr>
              <w:color w:val="2B579A"/>
              <w:highlight w:val="yellow"/>
              <w:shd w:val="clear" w:color="auto" w:fill="E6E6E6"/>
            </w:rPr>
          </w:rPrChange>
        </w:rPr>
        <w:t>Section 01025 - Measurement and Payment</w:t>
      </w:r>
      <w:r w:rsidR="00C95182" w:rsidRPr="009B78CC">
        <w:t>.</w:t>
      </w:r>
    </w:p>
    <w:p w14:paraId="5199C9C5" w14:textId="77777777" w:rsidR="0079661D" w:rsidRDefault="003F1F91" w:rsidP="003F1F91">
      <w:pPr>
        <w:pStyle w:val="Heading5"/>
      </w:pPr>
      <w:r>
        <w:t>T</w:t>
      </w:r>
      <w:r w:rsidR="0079661D">
        <w:t>he sum of all task costs</w:t>
      </w:r>
      <w:r w:rsidR="00C95182">
        <w:t xml:space="preserve"> shall equal the Contract Price.  </w:t>
      </w:r>
      <w:r w:rsidR="0079661D">
        <w:t xml:space="preserve">An unbalanced or </w:t>
      </w:r>
      <w:proofErr w:type="gramStart"/>
      <w:r w:rsidR="0079661D">
        <w:t>front loaded</w:t>
      </w:r>
      <w:proofErr w:type="gramEnd"/>
      <w:r w:rsidR="0079661D">
        <w:t xml:space="preserve"> schedule shall not be accepted.</w:t>
      </w:r>
    </w:p>
    <w:p w14:paraId="13DE6622" w14:textId="77777777" w:rsidR="00C95182" w:rsidRDefault="00C95182" w:rsidP="003F1F91">
      <w:pPr>
        <w:pStyle w:val="Heading5"/>
      </w:pPr>
      <w:r>
        <w:t>The Detailed Schedule shall be used for cash flow forecasting</w:t>
      </w:r>
      <w:r w:rsidR="00D20B9D">
        <w:t xml:space="preserve"> and estimation of monthly progress payments</w:t>
      </w:r>
      <w:r>
        <w:t>.</w:t>
      </w:r>
    </w:p>
    <w:p w14:paraId="5600D87A" w14:textId="77777777" w:rsidR="00A25285" w:rsidRPr="00A25285" w:rsidRDefault="00A25285" w:rsidP="009F7FDC">
      <w:pPr>
        <w:pStyle w:val="Heading3"/>
      </w:pPr>
      <w:r w:rsidRPr="00A25285">
        <w:t>Scheduling Workshop</w:t>
      </w:r>
      <w:r>
        <w:t>:</w:t>
      </w:r>
    </w:p>
    <w:p w14:paraId="797DAE03" w14:textId="65F75D8D" w:rsidR="00186380" w:rsidRDefault="00186380" w:rsidP="009F7FDC">
      <w:pPr>
        <w:pStyle w:val="Heading4"/>
      </w:pPr>
      <w:r>
        <w:lastRenderedPageBreak/>
        <w:t xml:space="preserve">The Scheduling Workshop shall occur </w:t>
      </w:r>
      <w:r w:rsidR="009F488F">
        <w:t xml:space="preserve">no later than </w:t>
      </w:r>
      <w:ins w:id="498" w:author="Liam Sykes" w:date="2022-03-22T11:04:00Z">
        <w:r w:rsidR="00023A78">
          <w:t>20</w:t>
        </w:r>
      </w:ins>
      <w:ins w:id="499" w:author="Liam Sykes" w:date="2022-03-18T14:41:00Z">
        <w:r w:rsidR="00A057BA">
          <w:t xml:space="preserve"> </w:t>
        </w:r>
      </w:ins>
      <w:del w:id="500" w:author="Liam Sykes" w:date="2022-03-18T14:41:00Z">
        <w:r w:rsidR="003451B2" w:rsidRPr="003451B2" w:rsidDel="00344303">
          <w:rPr>
            <w:highlight w:val="yellow"/>
          </w:rPr>
          <w:delText>[20 or 45</w:delText>
        </w:r>
        <w:r w:rsidR="003451B2" w:rsidRPr="003451B2" w:rsidDel="00344303">
          <w:rPr>
            <w:i/>
            <w:highlight w:val="yellow"/>
          </w:rPr>
          <w:delText>, depending on whether a Preliminary</w:delText>
        </w:r>
        <w:r w:rsidR="004D7300" w:rsidDel="00344303">
          <w:rPr>
            <w:i/>
            <w:highlight w:val="yellow"/>
          </w:rPr>
          <w:delText xml:space="preserve"> S</w:delText>
        </w:r>
        <w:r w:rsidR="003451B2" w:rsidRPr="003451B2" w:rsidDel="00344303">
          <w:rPr>
            <w:i/>
            <w:highlight w:val="yellow"/>
          </w:rPr>
          <w:delText>chedule submittal is included</w:delText>
        </w:r>
        <w:r w:rsidR="003451B2" w:rsidRPr="003451B2" w:rsidDel="00344303">
          <w:rPr>
            <w:highlight w:val="yellow"/>
          </w:rPr>
          <w:delText>]</w:delText>
        </w:r>
        <w:r w:rsidR="003451B2" w:rsidDel="00344303">
          <w:delText xml:space="preserve"> </w:delText>
        </w:r>
      </w:del>
      <w:r w:rsidR="00661D99">
        <w:t>Working D</w:t>
      </w:r>
      <w:r w:rsidR="009F488F">
        <w:t xml:space="preserve">ays </w:t>
      </w:r>
      <w:r>
        <w:t xml:space="preserve">following the </w:t>
      </w:r>
      <w:r w:rsidRPr="003451B2">
        <w:t xml:space="preserve">Notice </w:t>
      </w:r>
      <w:r w:rsidR="00DC39D2" w:rsidRPr="003451B2">
        <w:t>of Award</w:t>
      </w:r>
      <w:r w:rsidRPr="003451B2">
        <w:t>.</w:t>
      </w:r>
    </w:p>
    <w:p w14:paraId="6589A64B" w14:textId="77777777" w:rsidR="00A25285" w:rsidRDefault="001C40DB" w:rsidP="009F7FDC">
      <w:pPr>
        <w:pStyle w:val="Heading4"/>
      </w:pPr>
      <w:r>
        <w:t>The Contractor’s Project Scheduler shall lead</w:t>
      </w:r>
      <w:r w:rsidR="00186380">
        <w:t xml:space="preserve"> the Scheduling Workshop.</w:t>
      </w:r>
      <w:r w:rsidR="00A25285">
        <w:t xml:space="preserve"> </w:t>
      </w:r>
    </w:p>
    <w:p w14:paraId="6CBD792A" w14:textId="77777777" w:rsidR="007E126D" w:rsidRDefault="007E126D" w:rsidP="009F7FDC">
      <w:pPr>
        <w:pStyle w:val="Heading4"/>
      </w:pPr>
      <w:r>
        <w:t>The Consultant and Region shall be invited to participate in the Scheduling Workshop.</w:t>
      </w:r>
    </w:p>
    <w:p w14:paraId="3BDE2C01" w14:textId="77777777" w:rsidR="00A25285" w:rsidRDefault="00186380" w:rsidP="009F7FDC">
      <w:pPr>
        <w:pStyle w:val="Heading4"/>
      </w:pPr>
      <w:r>
        <w:t>At the W</w:t>
      </w:r>
      <w:r w:rsidR="00A25285">
        <w:t xml:space="preserve">orkshop, the Contractor shall </w:t>
      </w:r>
      <w:r>
        <w:t>present the</w:t>
      </w:r>
      <w:r w:rsidR="00A25285">
        <w:t xml:space="preserve"> </w:t>
      </w:r>
      <w:r>
        <w:t xml:space="preserve">Detailed Schedule, explaining at </w:t>
      </w:r>
      <w:r w:rsidR="000779A2">
        <w:t xml:space="preserve">a </w:t>
      </w:r>
      <w:r>
        <w:t>minimum, the sequencing and</w:t>
      </w:r>
      <w:r w:rsidR="00A25285">
        <w:t xml:space="preserve"> logic </w:t>
      </w:r>
      <w:r w:rsidR="00E41B51">
        <w:t>of the s</w:t>
      </w:r>
      <w:r w:rsidR="00A25285">
        <w:t xml:space="preserve">chedule, </w:t>
      </w:r>
      <w:r>
        <w:t>tasks on the critical path, the use of</w:t>
      </w:r>
      <w:r w:rsidR="00A25285">
        <w:t xml:space="preserve"> any </w:t>
      </w:r>
      <w:r>
        <w:t>lead or lag times, and the incorporation of any risk mitigation measures</w:t>
      </w:r>
      <w:r w:rsidR="00A25285">
        <w:t>.</w:t>
      </w:r>
    </w:p>
    <w:p w14:paraId="554B03D8" w14:textId="77777777" w:rsidR="00A25285" w:rsidRDefault="00A25285" w:rsidP="009F7FDC">
      <w:pPr>
        <w:pStyle w:val="Heading4"/>
      </w:pPr>
      <w:r>
        <w:t xml:space="preserve">The </w:t>
      </w:r>
      <w:r w:rsidR="00186380">
        <w:t xml:space="preserve">Workshop </w:t>
      </w:r>
      <w:r>
        <w:t xml:space="preserve">participants shall </w:t>
      </w:r>
      <w:r w:rsidR="00186380">
        <w:t>provide feedback on the Detailed Schedule during the Workshop</w:t>
      </w:r>
      <w:r>
        <w:t>.</w:t>
      </w:r>
    </w:p>
    <w:p w14:paraId="39DF5B5F" w14:textId="77777777" w:rsidR="00186380" w:rsidRDefault="00186380" w:rsidP="009F7FDC">
      <w:pPr>
        <w:pStyle w:val="Heading4"/>
      </w:pPr>
      <w:r>
        <w:t>Following the Workshop, the Contractor shall update the Detailed Schedule</w:t>
      </w:r>
      <w:r w:rsidR="00B121E5">
        <w:t xml:space="preserve"> and shall re-submit the Detailed Schedule </w:t>
      </w:r>
      <w:r w:rsidR="00B121E5" w:rsidRPr="00661D99">
        <w:t>within 5 Working Days</w:t>
      </w:r>
      <w:r w:rsidRPr="00661D99">
        <w:t>.</w:t>
      </w:r>
    </w:p>
    <w:p w14:paraId="48C1268D" w14:textId="77777777" w:rsidR="00186380" w:rsidRDefault="00186380" w:rsidP="009F7FDC">
      <w:pPr>
        <w:pStyle w:val="Heading3"/>
      </w:pPr>
      <w:r>
        <w:t>Baselining:</w:t>
      </w:r>
    </w:p>
    <w:p w14:paraId="34F0BD4D" w14:textId="77777777" w:rsidR="00186380" w:rsidRDefault="00186380" w:rsidP="009F7FDC">
      <w:pPr>
        <w:pStyle w:val="Heading4"/>
      </w:pPr>
      <w:commentRangeStart w:id="501"/>
      <w:commentRangeStart w:id="502"/>
      <w:r w:rsidRPr="001A1EB1">
        <w:t xml:space="preserve">When accepted by the </w:t>
      </w:r>
      <w:r>
        <w:t>Region</w:t>
      </w:r>
      <w:r w:rsidRPr="001A1EB1">
        <w:t xml:space="preserve">, the </w:t>
      </w:r>
      <w:r>
        <w:t>Detailed Schedule</w:t>
      </w:r>
      <w:r w:rsidR="002A5382">
        <w:t xml:space="preserve"> submittal following the Scheduling Workshop</w:t>
      </w:r>
      <w:r>
        <w:t xml:space="preserve"> shall</w:t>
      </w:r>
      <w:r w:rsidRPr="001A1EB1">
        <w:t xml:space="preserve"> replace the </w:t>
      </w:r>
      <w:r w:rsidR="00691749">
        <w:t>Preliminary S</w:t>
      </w:r>
      <w:r>
        <w:t>chedule</w:t>
      </w:r>
      <w:r w:rsidR="0064148E">
        <w:t xml:space="preserve">, be baselined, </w:t>
      </w:r>
      <w:r w:rsidR="0064148E" w:rsidRPr="001A1EB1">
        <w:t xml:space="preserve">and become the </w:t>
      </w:r>
      <w:r w:rsidR="0064148E">
        <w:t>B</w:t>
      </w:r>
      <w:r w:rsidR="0064148E" w:rsidRPr="001A1EB1">
        <w:t>aseline</w:t>
      </w:r>
      <w:r w:rsidR="0064148E">
        <w:t>d</w:t>
      </w:r>
      <w:r w:rsidR="0064148E" w:rsidRPr="001A1EB1">
        <w:t xml:space="preserve"> </w:t>
      </w:r>
      <w:r w:rsidR="0064148E">
        <w:t>Detailed S</w:t>
      </w:r>
      <w:r w:rsidR="0064148E" w:rsidRPr="001A1EB1">
        <w:t>chedule</w:t>
      </w:r>
      <w:r w:rsidR="0064148E">
        <w:t>.</w:t>
      </w:r>
      <w:commentRangeEnd w:id="501"/>
      <w:r w:rsidR="006C500D">
        <w:rPr>
          <w:rStyle w:val="CommentReference"/>
          <w:lang w:val="en-US"/>
        </w:rPr>
        <w:commentReference w:id="501"/>
      </w:r>
      <w:commentRangeEnd w:id="502"/>
      <w:r w:rsidR="00D36881">
        <w:rPr>
          <w:rStyle w:val="CommentReference"/>
          <w:lang w:val="en-US"/>
        </w:rPr>
        <w:commentReference w:id="502"/>
      </w:r>
    </w:p>
    <w:p w14:paraId="129AF0CB" w14:textId="77777777" w:rsidR="0064148E" w:rsidRDefault="0064148E" w:rsidP="009F7FDC">
      <w:pPr>
        <w:pStyle w:val="Heading4"/>
      </w:pPr>
      <w:r>
        <w:t xml:space="preserve">Should an accepted </w:t>
      </w:r>
      <w:r w:rsidR="000779A2">
        <w:t>a</w:t>
      </w:r>
      <w:r>
        <w:t>djustment of Contract Time be made</w:t>
      </w:r>
      <w:r w:rsidR="00BD6F83">
        <w:t xml:space="preserve"> i</w:t>
      </w:r>
      <w:r w:rsidR="006E50EF">
        <w:t xml:space="preserve">n accordance with </w:t>
      </w:r>
      <w:r w:rsidR="006E50EF" w:rsidRPr="005B221D">
        <w:rPr>
          <w:highlight w:val="yellow"/>
        </w:rPr>
        <w:t>section 1.11.5</w:t>
      </w:r>
      <w:r>
        <w:t xml:space="preserve">, the Baselined Detailed Schedule shall be updated to reflect the change in Contract Time and the Baselined Schedule shall be re-baselined. </w:t>
      </w:r>
    </w:p>
    <w:p w14:paraId="5D14499A" w14:textId="77777777" w:rsidR="001A75C1" w:rsidRPr="001A1EB1" w:rsidRDefault="001B3713" w:rsidP="0042495E">
      <w:pPr>
        <w:pStyle w:val="Heading2"/>
      </w:pPr>
      <w:r>
        <w:t>Updates of the</w:t>
      </w:r>
      <w:r w:rsidR="00E138F0">
        <w:t xml:space="preserve"> </w:t>
      </w:r>
      <w:r>
        <w:t xml:space="preserve">Baselined </w:t>
      </w:r>
      <w:r w:rsidR="00E138F0">
        <w:t>Detailed Schedule</w:t>
      </w:r>
    </w:p>
    <w:p w14:paraId="6E587913" w14:textId="77777777" w:rsidR="009D350D" w:rsidRDefault="000E44AA">
      <w:pPr>
        <w:pStyle w:val="Heading3"/>
      </w:pPr>
      <w:r>
        <w:t>The Contractor shall update t</w:t>
      </w:r>
      <w:r w:rsidR="009D350D" w:rsidRPr="001A1EB1">
        <w:t xml:space="preserve">he </w:t>
      </w:r>
      <w:r w:rsidR="001B3713">
        <w:t xml:space="preserve">Baselined Detailed Schedule </w:t>
      </w:r>
      <w:r w:rsidR="009D350D" w:rsidRPr="001A1EB1">
        <w:t xml:space="preserve">monthly </w:t>
      </w:r>
      <w:r w:rsidR="009D350D">
        <w:t>(or more frequently</w:t>
      </w:r>
      <w:r w:rsidR="001B3713">
        <w:t>)</w:t>
      </w:r>
      <w:r w:rsidR="009D350D">
        <w:t xml:space="preserve"> </w:t>
      </w:r>
      <w:proofErr w:type="gramStart"/>
      <w:r w:rsidR="009D350D" w:rsidRPr="001A1EB1">
        <w:t>in order to</w:t>
      </w:r>
      <w:proofErr w:type="gramEnd"/>
      <w:r w:rsidR="009D350D" w:rsidRPr="001A1EB1">
        <w:t xml:space="preserve"> reflect actual progress and occurrences to date</w:t>
      </w:r>
      <w:r w:rsidR="001B3713">
        <w:t>.</w:t>
      </w:r>
    </w:p>
    <w:p w14:paraId="5329CFD4" w14:textId="77777777" w:rsidR="001B3713" w:rsidRDefault="000E44AA" w:rsidP="001B3713">
      <w:pPr>
        <w:pStyle w:val="Heading3"/>
      </w:pPr>
      <w:r>
        <w:t xml:space="preserve">Updates of the Baselined Detailed Schedule shall </w:t>
      </w:r>
      <w:r w:rsidR="001B3713">
        <w:t xml:space="preserve">show the following </w:t>
      </w:r>
      <w:r w:rsidR="001B3713" w:rsidRPr="0084124A">
        <w:t xml:space="preserve">changes occurring since </w:t>
      </w:r>
      <w:r>
        <w:t>the previous submission</w:t>
      </w:r>
      <w:r w:rsidR="001B3713">
        <w:t>:</w:t>
      </w:r>
    </w:p>
    <w:p w14:paraId="0616D083" w14:textId="77777777" w:rsidR="000E44AA" w:rsidRPr="001A1EB1" w:rsidRDefault="000E44AA" w:rsidP="000E44AA">
      <w:pPr>
        <w:pStyle w:val="Heading4"/>
      </w:pPr>
      <w:r>
        <w:t>The percentage of work complete to date</w:t>
      </w:r>
    </w:p>
    <w:p w14:paraId="3449D28F" w14:textId="77777777" w:rsidR="000E44AA" w:rsidRPr="0084124A" w:rsidRDefault="000E44AA" w:rsidP="000E44AA">
      <w:pPr>
        <w:pStyle w:val="Heading4"/>
      </w:pPr>
      <w:r>
        <w:t xml:space="preserve">Re-scheduling of late tasks  </w:t>
      </w:r>
    </w:p>
    <w:p w14:paraId="0F1F8ECB" w14:textId="67711E5E" w:rsidR="000E44AA" w:rsidRDefault="000E44AA" w:rsidP="000E44AA">
      <w:pPr>
        <w:pStyle w:val="Heading4"/>
      </w:pPr>
      <w:r w:rsidRPr="001A1EB1">
        <w:t>Revised projections of progress and completion</w:t>
      </w:r>
      <w:r>
        <w:t xml:space="preserve"> dates</w:t>
      </w:r>
      <w:ins w:id="503" w:author="Liam Sykes" w:date="2022-03-18T14:43:00Z">
        <w:r w:rsidR="00861DFD">
          <w:t>. Include actual start and actual finish dates of completed activities in conformance to completion in progress payment.</w:t>
        </w:r>
      </w:ins>
    </w:p>
    <w:p w14:paraId="48B5C93A" w14:textId="77777777" w:rsidR="000E44AA" w:rsidRPr="001A1EB1" w:rsidRDefault="000E44AA" w:rsidP="000E44AA">
      <w:pPr>
        <w:pStyle w:val="Heading4"/>
      </w:pPr>
      <w:r w:rsidRPr="001A1EB1">
        <w:t xml:space="preserve">Adjusted or modified sequences of the </w:t>
      </w:r>
      <w:r w:rsidR="00947B10">
        <w:t>Work</w:t>
      </w:r>
    </w:p>
    <w:p w14:paraId="00F59ADA" w14:textId="77777777" w:rsidR="000E44AA" w:rsidRDefault="000E44AA" w:rsidP="000E44AA">
      <w:pPr>
        <w:pStyle w:val="Heading4"/>
      </w:pPr>
      <w:r w:rsidRPr="001A1EB1">
        <w:t>Delays in submittals/</w:t>
      </w:r>
      <w:r>
        <w:t xml:space="preserve">resubmittals, </w:t>
      </w:r>
      <w:proofErr w:type="gramStart"/>
      <w:r>
        <w:t>deliveries</w:t>
      </w:r>
      <w:proofErr w:type="gramEnd"/>
      <w:r>
        <w:t xml:space="preserve"> and the Work </w:t>
      </w:r>
    </w:p>
    <w:p w14:paraId="69425C6F" w14:textId="77777777" w:rsidR="001B3713" w:rsidRPr="0084124A" w:rsidRDefault="000E44AA" w:rsidP="001B3713">
      <w:pPr>
        <w:pStyle w:val="Heading4"/>
      </w:pPr>
      <w:r>
        <w:t>Accepted changes in scope</w:t>
      </w:r>
    </w:p>
    <w:p w14:paraId="31E0F3DB" w14:textId="77777777" w:rsidR="00210387" w:rsidRPr="001A1EB1" w:rsidRDefault="00210387" w:rsidP="00210387">
      <w:pPr>
        <w:pStyle w:val="Heading2"/>
      </w:pPr>
      <w:r>
        <w:t>Narrative Progress Report</w:t>
      </w:r>
    </w:p>
    <w:p w14:paraId="1DF7DC39" w14:textId="77777777" w:rsidR="00EB02A8" w:rsidRDefault="00EB02A8" w:rsidP="00210387">
      <w:pPr>
        <w:pStyle w:val="Heading3"/>
      </w:pPr>
      <w:r>
        <w:t xml:space="preserve">The Narrative Progress Report </w:t>
      </w:r>
      <w:r w:rsidR="00FA7492">
        <w:t>shall</w:t>
      </w:r>
      <w:r>
        <w:t xml:space="preserve"> describe, in narrative form, the schedule progress for the reporting period, and </w:t>
      </w:r>
      <w:r w:rsidR="00FA7492">
        <w:t xml:space="preserve">shall </w:t>
      </w:r>
      <w:r>
        <w:t>highlight significant changes, delays or concerns that may impact Contract delivery.</w:t>
      </w:r>
    </w:p>
    <w:p w14:paraId="48C82B02" w14:textId="77777777" w:rsidR="00210387" w:rsidRPr="001A1EB1" w:rsidRDefault="00210387" w:rsidP="00210387">
      <w:pPr>
        <w:pStyle w:val="Heading3"/>
      </w:pPr>
      <w:r w:rsidRPr="001A1EB1">
        <w:t>Contents</w:t>
      </w:r>
      <w:r>
        <w:t xml:space="preserve"> </w:t>
      </w:r>
      <w:r w:rsidR="00FA7492">
        <w:t xml:space="preserve">shall </w:t>
      </w:r>
      <w:r>
        <w:t>include</w:t>
      </w:r>
      <w:r w:rsidRPr="001A1EB1">
        <w:t>:</w:t>
      </w:r>
    </w:p>
    <w:p w14:paraId="4226BD53" w14:textId="77777777" w:rsidR="00EB02A8" w:rsidRPr="001A1EB1" w:rsidRDefault="00FA7492" w:rsidP="00EB02A8">
      <w:pPr>
        <w:pStyle w:val="Heading4"/>
      </w:pPr>
      <w:r>
        <w:t>Contractor name, contract number,</w:t>
      </w:r>
      <w:r w:rsidRPr="001A1EB1">
        <w:t xml:space="preserve"> project</w:t>
      </w:r>
      <w:r>
        <w:t xml:space="preserve"> name</w:t>
      </w:r>
      <w:r w:rsidRPr="001A1EB1">
        <w:t xml:space="preserve">, </w:t>
      </w:r>
      <w:r>
        <w:t>reporting period</w:t>
      </w:r>
      <w:r w:rsidR="009C45CF">
        <w:t xml:space="preserve"> and</w:t>
      </w:r>
      <w:r>
        <w:t xml:space="preserve"> date submitted</w:t>
      </w:r>
      <w:r w:rsidR="00EB02A8" w:rsidRPr="001A1EB1">
        <w:t>.</w:t>
      </w:r>
    </w:p>
    <w:p w14:paraId="6339EB92" w14:textId="77777777" w:rsidR="00210387" w:rsidRPr="001A1EB1" w:rsidRDefault="00210387" w:rsidP="00EB02A8">
      <w:pPr>
        <w:pStyle w:val="Heading4"/>
      </w:pPr>
      <w:r w:rsidRPr="001A1EB1">
        <w:t>Number of Days worked over the period, work force on hand, construction equipment on hand (including utility vehicles such as pickup trucks, maintenance vehicles, stake trucks).</w:t>
      </w:r>
    </w:p>
    <w:p w14:paraId="400F38C0" w14:textId="77777777" w:rsidR="00210387" w:rsidRPr="001A1EB1" w:rsidRDefault="00210387" w:rsidP="00EB02A8">
      <w:pPr>
        <w:pStyle w:val="Heading4"/>
      </w:pPr>
      <w:r w:rsidRPr="001A1EB1">
        <w:lastRenderedPageBreak/>
        <w:t>General progress of the Work, including a listing of any activities started and completed over the reporting period, mobilization/demobilization of Subcontractors, and major milestones achieved.</w:t>
      </w:r>
    </w:p>
    <w:p w14:paraId="2300E921" w14:textId="77777777" w:rsidR="00210387" w:rsidRPr="001A1EB1" w:rsidRDefault="00210387" w:rsidP="00EB02A8">
      <w:pPr>
        <w:pStyle w:val="Heading4"/>
      </w:pPr>
      <w:r w:rsidRPr="001A1EB1">
        <w:t xml:space="preserve">Documentation of weather conditions over the reporting period, and any resulting </w:t>
      </w:r>
      <w:r w:rsidR="00E41B51">
        <w:t>impacts to the s</w:t>
      </w:r>
      <w:r w:rsidRPr="00F278BE">
        <w:t>chedule.</w:t>
      </w:r>
    </w:p>
    <w:p w14:paraId="74FC667C" w14:textId="77777777" w:rsidR="00210387" w:rsidRPr="00F278BE" w:rsidRDefault="00210387" w:rsidP="00EB02A8">
      <w:pPr>
        <w:pStyle w:val="Heading4"/>
      </w:pPr>
      <w:r w:rsidRPr="001A1EB1">
        <w:t xml:space="preserve">Identification of new activities and sequences </w:t>
      </w:r>
      <w:proofErr w:type="gramStart"/>
      <w:r w:rsidRPr="001A1EB1">
        <w:t>as a result of</w:t>
      </w:r>
      <w:proofErr w:type="gramEnd"/>
      <w:r w:rsidRPr="001A1EB1">
        <w:t xml:space="preserve"> any executed C</w:t>
      </w:r>
      <w:r w:rsidR="00086CE3">
        <w:t>hange Orders which affect the</w:t>
      </w:r>
      <w:r w:rsidRPr="001A1EB1">
        <w:t xml:space="preserve"> </w:t>
      </w:r>
      <w:r w:rsidRPr="00F278BE">
        <w:t>schedule.</w:t>
      </w:r>
    </w:p>
    <w:p w14:paraId="11F4988A" w14:textId="77777777" w:rsidR="00210387" w:rsidRPr="001A1EB1" w:rsidRDefault="00210387" w:rsidP="00EB02A8">
      <w:pPr>
        <w:pStyle w:val="Heading4"/>
      </w:pPr>
      <w:r w:rsidRPr="001A1EB1">
        <w:t xml:space="preserve">Description of actual or potential delays, including related causes, and the steps taken or anticipated to be taken </w:t>
      </w:r>
      <w:proofErr w:type="gramStart"/>
      <w:r w:rsidRPr="001A1EB1">
        <w:t>in order to</w:t>
      </w:r>
      <w:proofErr w:type="gramEnd"/>
      <w:r w:rsidRPr="001A1EB1">
        <w:t xml:space="preserve"> mitigate their impact.</w:t>
      </w:r>
      <w:r>
        <w:t xml:space="preserve"> </w:t>
      </w:r>
    </w:p>
    <w:p w14:paraId="6F8C926A" w14:textId="77777777" w:rsidR="00210387" w:rsidRPr="001A1EB1" w:rsidRDefault="00210387" w:rsidP="00EB02A8">
      <w:pPr>
        <w:pStyle w:val="Heading4"/>
      </w:pPr>
      <w:r w:rsidRPr="001A1EB1">
        <w:t>Changes to activity logic.</w:t>
      </w:r>
    </w:p>
    <w:p w14:paraId="7ED9D3C1" w14:textId="77777777" w:rsidR="00210387" w:rsidRPr="001A1EB1" w:rsidRDefault="00210387" w:rsidP="00EB02A8">
      <w:pPr>
        <w:pStyle w:val="Heading4"/>
      </w:pPr>
      <w:r w:rsidRPr="001A1EB1">
        <w:t>Changes to the critical path.</w:t>
      </w:r>
    </w:p>
    <w:p w14:paraId="059D9EDC" w14:textId="77777777" w:rsidR="00210387" w:rsidRPr="001A1EB1" w:rsidRDefault="00210387" w:rsidP="00EB02A8">
      <w:pPr>
        <w:pStyle w:val="Heading4"/>
      </w:pPr>
      <w:r w:rsidRPr="001A1EB1">
        <w:t>Identification of, and accompanying reasons for, any activities added or deleted since the last report.</w:t>
      </w:r>
    </w:p>
    <w:p w14:paraId="0AE40843" w14:textId="77777777" w:rsidR="00210387" w:rsidRPr="001A1EB1" w:rsidRDefault="00210387" w:rsidP="00EB02A8">
      <w:pPr>
        <w:pStyle w:val="Heading4"/>
      </w:pPr>
      <w:r w:rsidRPr="001A1EB1">
        <w:t>Steps taken to recover the schedule from Contractor caused delays.</w:t>
      </w:r>
    </w:p>
    <w:p w14:paraId="691D9781" w14:textId="77777777" w:rsidR="007E59D6" w:rsidRDefault="00FB0C69" w:rsidP="0042495E">
      <w:pPr>
        <w:pStyle w:val="Heading2"/>
      </w:pPr>
      <w:r w:rsidRPr="009D72E1">
        <w:t>Schedule Management</w:t>
      </w:r>
    </w:p>
    <w:p w14:paraId="2F4A0D4D" w14:textId="77777777" w:rsidR="00843622" w:rsidRPr="00843622" w:rsidRDefault="00297E79" w:rsidP="00297E79">
      <w:pPr>
        <w:pStyle w:val="Heading3"/>
      </w:pPr>
      <w:r>
        <w:t xml:space="preserve">The Contractor shall be required </w:t>
      </w:r>
      <w:r w:rsidR="00843622">
        <w:t xml:space="preserve">to monitor schedule progress and to </w:t>
      </w:r>
      <w:r w:rsidR="00F43BFC">
        <w:t>mitigate</w:t>
      </w:r>
      <w:r>
        <w:t xml:space="preserve"> schedule variances</w:t>
      </w:r>
      <w:r w:rsidR="00843622">
        <w:t>.</w:t>
      </w:r>
    </w:p>
    <w:p w14:paraId="46ED09DB" w14:textId="77777777" w:rsidR="009A6B66" w:rsidRDefault="00E41B51" w:rsidP="009A6B66">
      <w:pPr>
        <w:pStyle w:val="Heading3"/>
      </w:pPr>
      <w:r>
        <w:t>The s</w:t>
      </w:r>
      <w:r w:rsidR="009A6B66">
        <w:t>chedule shall be a standing agenda item d</w:t>
      </w:r>
      <w:r w:rsidR="002D6722">
        <w:t>urin</w:t>
      </w:r>
      <w:r w:rsidR="009A6B66">
        <w:t>g regular construction meetings.</w:t>
      </w:r>
      <w:r w:rsidR="009A6B66" w:rsidRPr="009A6B66">
        <w:t xml:space="preserve"> </w:t>
      </w:r>
      <w:r w:rsidR="009A6B66">
        <w:t xml:space="preserve">During the meeting, the Contractor shall display the current schedule in electronic format.  </w:t>
      </w:r>
    </w:p>
    <w:p w14:paraId="0E9FE9F5" w14:textId="77777777" w:rsidR="001F340C" w:rsidRDefault="001F340C" w:rsidP="001F340C">
      <w:pPr>
        <w:pStyle w:val="Heading4"/>
      </w:pPr>
      <w:r>
        <w:t xml:space="preserve">The Contractor shall present a schedule view that displays a two week look </w:t>
      </w:r>
      <w:r w:rsidR="00E50FBE">
        <w:t xml:space="preserve">back </w:t>
      </w:r>
      <w:r>
        <w:t>and a two week look ahead for discussion.</w:t>
      </w:r>
    </w:p>
    <w:p w14:paraId="27DF15DA" w14:textId="77777777" w:rsidR="001B3713" w:rsidRPr="001A1EB1" w:rsidRDefault="002D6722" w:rsidP="001F340C">
      <w:pPr>
        <w:pStyle w:val="Heading4"/>
      </w:pPr>
      <w:r>
        <w:t>L</w:t>
      </w:r>
      <w:r w:rsidR="001B3713">
        <w:t xml:space="preserve">ate </w:t>
      </w:r>
      <w:r w:rsidR="00A52F4D">
        <w:t xml:space="preserve">start </w:t>
      </w:r>
      <w:r w:rsidR="001B3713">
        <w:t>tasks or tasks that have not started by the date of the meeting</w:t>
      </w:r>
      <w:r>
        <w:t xml:space="preserve"> shall be identified and rescheduled</w:t>
      </w:r>
      <w:r w:rsidR="001F340C">
        <w:t>.</w:t>
      </w:r>
      <w:r w:rsidR="001F340C" w:rsidRPr="001F340C">
        <w:t xml:space="preserve"> </w:t>
      </w:r>
      <w:r w:rsidR="001F340C">
        <w:t>Notes shall be used to provide explanations and mitigation plans for re-scheduling late tasks.</w:t>
      </w:r>
    </w:p>
    <w:p w14:paraId="3456085D" w14:textId="77777777" w:rsidR="001B3713" w:rsidRPr="0084124A" w:rsidRDefault="001F340C" w:rsidP="001B3713">
      <w:pPr>
        <w:pStyle w:val="Heading4"/>
      </w:pPr>
      <w:r>
        <w:t>Percent complet</w:t>
      </w:r>
      <w:r w:rsidR="00E50FBE">
        <w:t xml:space="preserve">e value for </w:t>
      </w:r>
      <w:r>
        <w:t>tasks shall also be updated at the meeting.</w:t>
      </w:r>
    </w:p>
    <w:p w14:paraId="638BAC27" w14:textId="77777777" w:rsidR="00843622" w:rsidRDefault="00F43BFC" w:rsidP="00F43BFC">
      <w:pPr>
        <w:pStyle w:val="Heading4"/>
      </w:pPr>
      <w:r>
        <w:t xml:space="preserve">A </w:t>
      </w:r>
      <w:r w:rsidR="00843622">
        <w:t xml:space="preserve">Tracking Gantt </w:t>
      </w:r>
      <w:r>
        <w:t xml:space="preserve">shall be used </w:t>
      </w:r>
      <w:r w:rsidR="00843622">
        <w:t>to compare the current s</w:t>
      </w:r>
      <w:r w:rsidR="001F340C">
        <w:t>chedule against the B</w:t>
      </w:r>
      <w:r w:rsidR="00B22928">
        <w:t>aseline</w:t>
      </w:r>
      <w:r w:rsidR="001F340C">
        <w:t>d Detailed Schedule</w:t>
      </w:r>
      <w:r w:rsidR="00B22928">
        <w:t xml:space="preserve"> and </w:t>
      </w:r>
      <w:r w:rsidR="001F340C">
        <w:t xml:space="preserve">to </w:t>
      </w:r>
      <w:r w:rsidR="00B22928">
        <w:t>identify</w:t>
      </w:r>
      <w:r w:rsidR="00843622">
        <w:t xml:space="preserve"> variances </w:t>
      </w:r>
      <w:r w:rsidR="00F50722">
        <w:t>to</w:t>
      </w:r>
      <w:r w:rsidR="00843622">
        <w:t xml:space="preserve"> the </w:t>
      </w:r>
      <w:r>
        <w:t>milestone finish dates and Contract Time</w:t>
      </w:r>
      <w:r w:rsidR="00843622">
        <w:t xml:space="preserve">.  </w:t>
      </w:r>
    </w:p>
    <w:p w14:paraId="0058423E" w14:textId="77777777" w:rsidR="007E59D6" w:rsidRPr="001A1EB1" w:rsidRDefault="007E59D6" w:rsidP="0042495E">
      <w:pPr>
        <w:pStyle w:val="Heading3"/>
      </w:pPr>
      <w:r w:rsidRPr="001A1EB1">
        <w:t xml:space="preserve">If the Contractor fails to complete </w:t>
      </w:r>
      <w:r w:rsidR="001F340C">
        <w:t>a task</w:t>
      </w:r>
      <w:r w:rsidRPr="001A1EB1">
        <w:t xml:space="preserve"> by its scheduled completion date and this failure is anticipated to extend the Contract Time (or any milestones), the Contractor shall, within </w:t>
      </w:r>
      <w:r w:rsidR="006A640D">
        <w:t>5 Working</w:t>
      </w:r>
      <w:r w:rsidRPr="001A1EB1">
        <w:t xml:space="preserve"> Days of such failure, submit a written statement as to how the Contractor intends to correct the non-performance and return to an acceptable schedule. Any additional resources expended by the Contractor to maintain or recover the schedule and to complete the Work within the Contract Time (or any milestones) will not be justification for an adjustment to the Contract Price or Contract Time</w:t>
      </w:r>
      <w:r w:rsidR="00574297">
        <w:t>.</w:t>
      </w:r>
    </w:p>
    <w:p w14:paraId="54F1F17B" w14:textId="77777777" w:rsidR="007E59D6" w:rsidRPr="00D440B8" w:rsidRDefault="007E59D6" w:rsidP="0042495E">
      <w:pPr>
        <w:pStyle w:val="Heading3"/>
      </w:pPr>
      <w:r w:rsidRPr="00D440B8">
        <w:t xml:space="preserve">The Region may order the Contractor to increase its equipment, </w:t>
      </w:r>
      <w:proofErr w:type="spellStart"/>
      <w:r w:rsidRPr="00D440B8">
        <w:t>labour</w:t>
      </w:r>
      <w:proofErr w:type="spellEnd"/>
      <w:r w:rsidRPr="00D440B8">
        <w:t xml:space="preserve"> force, </w:t>
      </w:r>
      <w:r w:rsidR="006A640D">
        <w:t>and/</w:t>
      </w:r>
      <w:r w:rsidRPr="00D440B8">
        <w:t>or working hours, at no additional cost to the Region, if the Contractor fails to:</w:t>
      </w:r>
    </w:p>
    <w:p w14:paraId="60C9D4EC" w14:textId="77777777" w:rsidR="007E59D6" w:rsidRPr="001A1EB1" w:rsidRDefault="007E59D6" w:rsidP="0042495E">
      <w:pPr>
        <w:pStyle w:val="Heading4"/>
      </w:pPr>
      <w:r w:rsidRPr="001A1EB1">
        <w:t>Complete a milestone by its completion date.</w:t>
      </w:r>
    </w:p>
    <w:p w14:paraId="39FA56C6" w14:textId="77777777" w:rsidR="007E59D6" w:rsidRDefault="007E59D6" w:rsidP="0042495E">
      <w:pPr>
        <w:pStyle w:val="Heading4"/>
      </w:pPr>
      <w:r w:rsidRPr="001A1EB1">
        <w:lastRenderedPageBreak/>
        <w:t xml:space="preserve">Satisfactorily execute the Work as necessary </w:t>
      </w:r>
      <w:proofErr w:type="gramStart"/>
      <w:r w:rsidRPr="001A1EB1">
        <w:t>in order to</w:t>
      </w:r>
      <w:proofErr w:type="gramEnd"/>
      <w:r w:rsidRPr="001A1EB1">
        <w:t xml:space="preserve"> prevent delay to the overall completion of the Contract.</w:t>
      </w:r>
    </w:p>
    <w:p w14:paraId="53DFB921" w14:textId="77777777" w:rsidR="00F278BE" w:rsidRPr="001A1EB1" w:rsidRDefault="00F278BE" w:rsidP="00F278BE">
      <w:pPr>
        <w:pStyle w:val="Heading3"/>
      </w:pPr>
      <w:r w:rsidRPr="001A1EB1">
        <w:t>Adjustment of Contract Times</w:t>
      </w:r>
      <w:r>
        <w:t>:</w:t>
      </w:r>
    </w:p>
    <w:p w14:paraId="48CE009A" w14:textId="59B82191" w:rsidR="00F278BE" w:rsidRPr="00BF6366" w:rsidRDefault="00BB15E1" w:rsidP="00F278BE">
      <w:pPr>
        <w:pStyle w:val="Heading4"/>
      </w:pPr>
      <w:r>
        <w:t>The Contractor shall r</w:t>
      </w:r>
      <w:r w:rsidR="00F278BE" w:rsidRPr="00E279C2">
        <w:t xml:space="preserve">eference the </w:t>
      </w:r>
      <w:ins w:id="504" w:author="Liam Sykes" w:date="2022-03-18T14:47:00Z">
        <w:r w:rsidR="00BE7F1E">
          <w:t xml:space="preserve">General Conditions </w:t>
        </w:r>
      </w:ins>
      <w:del w:id="505" w:author="Liam Sykes" w:date="2022-03-18T14:47:00Z">
        <w:r w:rsidR="007A49AF" w:rsidRPr="00D54D8D" w:rsidDel="00BE7F1E">
          <w:rPr>
            <w:color w:val="2B579A"/>
            <w:shd w:val="clear" w:color="auto" w:fill="E6E6E6"/>
            <w:rPrChange w:id="506" w:author="Liam Sykes" w:date="2022-03-18T14:48:00Z">
              <w:rPr>
                <w:color w:val="2B579A"/>
                <w:highlight w:val="yellow"/>
                <w:shd w:val="clear" w:color="auto" w:fill="E6E6E6"/>
              </w:rPr>
            </w:rPrChange>
          </w:rPr>
          <w:delText>[</w:delText>
        </w:r>
        <w:r w:rsidR="00F278BE" w:rsidRPr="00D54D8D" w:rsidDel="00BE7F1E">
          <w:rPr>
            <w:color w:val="2B579A"/>
            <w:shd w:val="clear" w:color="auto" w:fill="E6E6E6"/>
            <w:rPrChange w:id="507" w:author="Liam Sykes" w:date="2022-03-18T14:48:00Z">
              <w:rPr>
                <w:color w:val="2B579A"/>
                <w:highlight w:val="yellow"/>
                <w:shd w:val="clear" w:color="auto" w:fill="E6E6E6"/>
              </w:rPr>
            </w:rPrChange>
          </w:rPr>
          <w:delText>General Conditions</w:delText>
        </w:r>
        <w:r w:rsidR="007A49AF" w:rsidRPr="00D54D8D" w:rsidDel="00BE7F1E">
          <w:rPr>
            <w:color w:val="2B579A"/>
            <w:shd w:val="clear" w:color="auto" w:fill="E6E6E6"/>
            <w:rPrChange w:id="508" w:author="Liam Sykes" w:date="2022-03-18T14:48:00Z">
              <w:rPr>
                <w:color w:val="2B579A"/>
                <w:highlight w:val="yellow"/>
                <w:shd w:val="clear" w:color="auto" w:fill="E6E6E6"/>
              </w:rPr>
            </w:rPrChange>
          </w:rPr>
          <w:delText xml:space="preserve"> </w:delText>
        </w:r>
        <w:r w:rsidR="007A49AF" w:rsidRPr="00D54D8D" w:rsidDel="00BE7F1E">
          <w:rPr>
            <w:i/>
            <w:color w:val="2B579A"/>
            <w:shd w:val="clear" w:color="auto" w:fill="E6E6E6"/>
            <w:rPrChange w:id="509" w:author="Liam Sykes" w:date="2022-03-18T14:48:00Z">
              <w:rPr>
                <w:i/>
                <w:color w:val="2B579A"/>
                <w:highlight w:val="yellow"/>
                <w:shd w:val="clear" w:color="auto" w:fill="E6E6E6"/>
              </w:rPr>
            </w:rPrChange>
          </w:rPr>
          <w:delText>or</w:delText>
        </w:r>
        <w:r w:rsidR="007A49AF" w:rsidRPr="00D54D8D" w:rsidDel="00BE7F1E">
          <w:rPr>
            <w:color w:val="2B579A"/>
            <w:shd w:val="clear" w:color="auto" w:fill="E6E6E6"/>
            <w:rPrChange w:id="510" w:author="Liam Sykes" w:date="2022-03-18T14:48:00Z">
              <w:rPr>
                <w:color w:val="2B579A"/>
                <w:highlight w:val="yellow"/>
                <w:shd w:val="clear" w:color="auto" w:fill="E6E6E6"/>
              </w:rPr>
            </w:rPrChange>
          </w:rPr>
          <w:delText xml:space="preserve"> Contract Terms and Conditions </w:delText>
        </w:r>
        <w:r w:rsidR="007A49AF" w:rsidRPr="00D54D8D" w:rsidDel="00BE7F1E">
          <w:rPr>
            <w:i/>
            <w:color w:val="2B579A"/>
            <w:shd w:val="clear" w:color="auto" w:fill="E6E6E6"/>
            <w:rPrChange w:id="511" w:author="Liam Sykes" w:date="2022-03-18T14:48:00Z">
              <w:rPr>
                <w:i/>
                <w:color w:val="2B579A"/>
                <w:highlight w:val="yellow"/>
                <w:shd w:val="clear" w:color="auto" w:fill="E6E6E6"/>
              </w:rPr>
            </w:rPrChange>
          </w:rPr>
          <w:delText>(in the case of a Short Form Construction Tender</w:delText>
        </w:r>
        <w:r w:rsidR="00BF4F04" w:rsidRPr="00D54D8D" w:rsidDel="00BE7F1E">
          <w:rPr>
            <w:i/>
            <w:color w:val="2B579A"/>
            <w:shd w:val="clear" w:color="auto" w:fill="E6E6E6"/>
            <w:rPrChange w:id="512" w:author="Liam Sykes" w:date="2022-03-18T14:48:00Z">
              <w:rPr>
                <w:i/>
                <w:color w:val="2B579A"/>
                <w:highlight w:val="yellow"/>
                <w:shd w:val="clear" w:color="auto" w:fill="E6E6E6"/>
              </w:rPr>
            </w:rPrChange>
          </w:rPr>
          <w:delText>)</w:delText>
        </w:r>
        <w:r w:rsidR="007A49AF" w:rsidRPr="00D54D8D" w:rsidDel="00BE7F1E">
          <w:rPr>
            <w:color w:val="2B579A"/>
            <w:shd w:val="clear" w:color="auto" w:fill="E6E6E6"/>
            <w:rPrChange w:id="513" w:author="Liam Sykes" w:date="2022-03-18T14:48:00Z">
              <w:rPr>
                <w:color w:val="2B579A"/>
                <w:highlight w:val="yellow"/>
                <w:shd w:val="clear" w:color="auto" w:fill="E6E6E6"/>
              </w:rPr>
            </w:rPrChange>
          </w:rPr>
          <w:delText>]</w:delText>
        </w:r>
        <w:r w:rsidR="00F278BE" w:rsidRPr="00D54D8D" w:rsidDel="00BE7F1E">
          <w:delText xml:space="preserve"> </w:delText>
        </w:r>
      </w:del>
      <w:r w:rsidR="00F278BE" w:rsidRPr="006A2C49">
        <w:t xml:space="preserve">and </w:t>
      </w:r>
      <w:r w:rsidR="00F278BE" w:rsidRPr="00D54D8D">
        <w:rPr>
          <w:color w:val="2B579A"/>
          <w:shd w:val="clear" w:color="auto" w:fill="E6E6E6"/>
          <w:rPrChange w:id="514" w:author="Liam Sykes" w:date="2022-03-18T14:48:00Z">
            <w:rPr>
              <w:color w:val="2B579A"/>
              <w:highlight w:val="yellow"/>
              <w:shd w:val="clear" w:color="auto" w:fill="E6E6E6"/>
            </w:rPr>
          </w:rPrChange>
        </w:rPr>
        <w:t>Section 01035 - Amending and Supplementing Contract Documents</w:t>
      </w:r>
      <w:r w:rsidR="00F278BE" w:rsidRPr="00BF6366">
        <w:t xml:space="preserve"> for additional requirements.</w:t>
      </w:r>
    </w:p>
    <w:p w14:paraId="21F9F714" w14:textId="77777777" w:rsidR="00F278BE" w:rsidRPr="001A1EB1" w:rsidRDefault="00F278BE" w:rsidP="00F278BE">
      <w:pPr>
        <w:pStyle w:val="Heading4"/>
      </w:pPr>
      <w:r w:rsidRPr="001A1EB1">
        <w:t>The evaluation and reconciliation of any adjustments to the Contract Time shall be based on the updated schedule at the time of the proposed adjustment or claimed delay.</w:t>
      </w:r>
    </w:p>
    <w:p w14:paraId="0D8879A9" w14:textId="77777777" w:rsidR="00F278BE" w:rsidRPr="001A1EB1" w:rsidRDefault="00F43BFC" w:rsidP="001A29E4">
      <w:pPr>
        <w:pStyle w:val="Heading4"/>
      </w:pPr>
      <w:r>
        <w:t>N</w:t>
      </w:r>
      <w:r w:rsidR="00F278BE" w:rsidRPr="001A1EB1">
        <w:t xml:space="preserve">o time extensions will be granted, nor will any other claims relating to delays be considered until a delay occurs which </w:t>
      </w:r>
      <w:r>
        <w:t>(</w:t>
      </w:r>
      <w:proofErr w:type="spellStart"/>
      <w:r>
        <w:t>i</w:t>
      </w:r>
      <w:proofErr w:type="spellEnd"/>
      <w:r>
        <w:t xml:space="preserve">) impacts the project’s critical path </w:t>
      </w:r>
      <w:r w:rsidR="00F278BE" w:rsidRPr="001A1EB1">
        <w:t>(i</w:t>
      </w:r>
      <w:r>
        <w:t>i</w:t>
      </w:r>
      <w:r w:rsidR="00F278BE" w:rsidRPr="001A1EB1">
        <w:t>) consumes all available contingency</w:t>
      </w:r>
      <w:r w:rsidR="00EE49E4">
        <w:t xml:space="preserve"> or slack</w:t>
      </w:r>
      <w:r w:rsidR="00F278BE" w:rsidRPr="001A1EB1">
        <w:t xml:space="preserve"> time, and (ii</w:t>
      </w:r>
      <w:r>
        <w:t>i</w:t>
      </w:r>
      <w:r w:rsidR="00F278BE" w:rsidRPr="001A1EB1">
        <w:t>) extends the Work beyond the Contract</w:t>
      </w:r>
      <w:r w:rsidR="00F278BE">
        <w:t xml:space="preserve"> </w:t>
      </w:r>
      <w:r w:rsidR="00F278BE" w:rsidRPr="001A1EB1">
        <w:t>Time.</w:t>
      </w:r>
    </w:p>
    <w:p w14:paraId="47AFEF22" w14:textId="77777777" w:rsidR="00F278BE" w:rsidRPr="001A1EB1" w:rsidRDefault="00F278BE" w:rsidP="00F278BE">
      <w:pPr>
        <w:pStyle w:val="Heading3"/>
      </w:pPr>
      <w:r w:rsidRPr="001A1EB1">
        <w:t>Claims Based on the Contract Time:</w:t>
      </w:r>
    </w:p>
    <w:p w14:paraId="4375C1AB" w14:textId="77777777" w:rsidR="00F278BE" w:rsidRPr="001A1EB1" w:rsidRDefault="00F278BE" w:rsidP="00F278BE">
      <w:pPr>
        <w:pStyle w:val="Heading4"/>
      </w:pPr>
      <w:r w:rsidRPr="001A1EB1">
        <w:t xml:space="preserve">Where the </w:t>
      </w:r>
      <w:r w:rsidR="00F43BFC">
        <w:t>Region</w:t>
      </w:r>
      <w:r w:rsidRPr="001A1EB1">
        <w:t xml:space="preserve"> has not yet rendered a formal decision on the Contractor’s claim for an adjustment of the Contract Time, and the parties are unable to agree as to the amount of adjustment to be reflected in the </w:t>
      </w:r>
      <w:r w:rsidR="00F43BFC">
        <w:t>Baselined</w:t>
      </w:r>
      <w:r w:rsidR="00F43BFC" w:rsidRPr="001A1EB1">
        <w:t xml:space="preserve"> </w:t>
      </w:r>
      <w:r>
        <w:t>Detailed</w:t>
      </w:r>
      <w:r w:rsidRPr="001A1EB1">
        <w:t xml:space="preserve"> Schedule, the Contractor shall reflect an interim adjustment in the </w:t>
      </w:r>
      <w:r w:rsidR="00F43BFC">
        <w:t xml:space="preserve">Baselined </w:t>
      </w:r>
      <w:r>
        <w:t>Detailed</w:t>
      </w:r>
      <w:r w:rsidR="00F43BFC">
        <w:t xml:space="preserve"> Schedule acceptable to the Region</w:t>
      </w:r>
      <w:r w:rsidRPr="001A1EB1">
        <w:t>.</w:t>
      </w:r>
    </w:p>
    <w:p w14:paraId="1793A08E" w14:textId="77777777" w:rsidR="00F278BE" w:rsidRPr="001A1EB1" w:rsidRDefault="00F278BE" w:rsidP="00F278BE">
      <w:pPr>
        <w:pStyle w:val="Heading4"/>
      </w:pPr>
      <w:r w:rsidRPr="001A1EB1">
        <w:t xml:space="preserve">It is understood and agreed that such interim acceptance will not be binding on either the Contractor or the </w:t>
      </w:r>
      <w:proofErr w:type="gramStart"/>
      <w:r w:rsidRPr="001A1EB1">
        <w:t>Region, and</w:t>
      </w:r>
      <w:proofErr w:type="gramEnd"/>
      <w:r w:rsidRPr="001A1EB1">
        <w:t xml:space="preserve"> will be made only for the purpose of continuing to schedule the Work until a formal decision has been rendered as to an adjustment, if any, of the Contract Time.</w:t>
      </w:r>
    </w:p>
    <w:p w14:paraId="15831C7D" w14:textId="77777777" w:rsidR="00F278BE" w:rsidRDefault="00F278BE" w:rsidP="00F278BE">
      <w:pPr>
        <w:pStyle w:val="Heading4"/>
      </w:pPr>
      <w:r w:rsidRPr="001A1EB1">
        <w:t xml:space="preserve">The Contractor shall revise the </w:t>
      </w:r>
      <w:r w:rsidR="00FC6CCD">
        <w:t>Baselined Detailed Schedule</w:t>
      </w:r>
      <w:r w:rsidRPr="001A1EB1">
        <w:t xml:space="preserve"> prepared thereafter in accordance with the </w:t>
      </w:r>
      <w:r w:rsidR="00FC6CCD">
        <w:t>Region</w:t>
      </w:r>
      <w:r w:rsidRPr="001A1EB1">
        <w:t>’s formal decision.</w:t>
      </w:r>
    </w:p>
    <w:p w14:paraId="61E8A407" w14:textId="77777777" w:rsidR="00290427" w:rsidRPr="001A1EB1" w:rsidRDefault="00290427" w:rsidP="001A1EB1">
      <w:pPr>
        <w:pStyle w:val="Heading1"/>
      </w:pPr>
      <w:r w:rsidRPr="001A1EB1">
        <w:t>PRODUCTS (NOT USED)</w:t>
      </w:r>
    </w:p>
    <w:p w14:paraId="34E9785C" w14:textId="77777777" w:rsidR="00290427" w:rsidRPr="001A1EB1" w:rsidRDefault="00290427" w:rsidP="001A1EB1">
      <w:pPr>
        <w:pStyle w:val="Heading1"/>
      </w:pPr>
      <w:r w:rsidRPr="001A1EB1">
        <w:t>EXECUTION (NOT USED)</w:t>
      </w:r>
    </w:p>
    <w:p w14:paraId="7BBB36C3" w14:textId="77777777" w:rsidR="00F13982" w:rsidRDefault="00F13982" w:rsidP="008A26A6">
      <w:pPr>
        <w:pStyle w:val="Other"/>
        <w:spacing w:before="240"/>
        <w:jc w:val="center"/>
        <w:rPr>
          <w:rFonts w:ascii="Calibri" w:hAnsi="Calibri"/>
          <w:b/>
          <w:sz w:val="22"/>
          <w:szCs w:val="22"/>
        </w:rPr>
      </w:pPr>
      <w:r w:rsidRPr="00623BE1">
        <w:rPr>
          <w:rFonts w:ascii="Calibri" w:hAnsi="Calibri"/>
          <w:b/>
          <w:sz w:val="22"/>
          <w:szCs w:val="22"/>
        </w:rPr>
        <w:t>END OF SECTION</w:t>
      </w:r>
    </w:p>
    <w:p w14:paraId="65914F9B" w14:textId="0A810377" w:rsidR="001B5794" w:rsidRPr="001B5794" w:rsidRDefault="001B5794" w:rsidP="001B5794">
      <w:pPr>
        <w:pStyle w:val="Other"/>
        <w:spacing w:before="240"/>
        <w:rPr>
          <w:rFonts w:ascii="Calibri" w:hAnsi="Calibri"/>
          <w:sz w:val="22"/>
          <w:szCs w:val="22"/>
        </w:rPr>
      </w:pPr>
      <w:r w:rsidRPr="001B5794">
        <w:rPr>
          <w:rFonts w:ascii="Calibri" w:hAnsi="Calibri"/>
          <w:sz w:val="22"/>
          <w:szCs w:val="22"/>
        </w:rPr>
        <w:t xml:space="preserve">The templates referenced in this Section can be found in </w:t>
      </w:r>
      <w:r w:rsidRPr="006A2C49">
        <w:rPr>
          <w:rFonts w:ascii="Calibri" w:hAnsi="Calibri"/>
          <w:color w:val="2B579A"/>
          <w:sz w:val="22"/>
          <w:szCs w:val="22"/>
          <w:shd w:val="clear" w:color="auto" w:fill="E6E6E6"/>
          <w:rPrChange w:id="515" w:author="Liam Sykes" w:date="2022-03-18T14:49:00Z">
            <w:rPr>
              <w:rFonts w:ascii="Calibri" w:hAnsi="Calibri"/>
              <w:color w:val="2B579A"/>
              <w:sz w:val="22"/>
              <w:szCs w:val="22"/>
              <w:highlight w:val="yellow"/>
              <w:shd w:val="clear" w:color="auto" w:fill="E6E6E6"/>
            </w:rPr>
          </w:rPrChange>
        </w:rPr>
        <w:t xml:space="preserve">Section 01310A </w:t>
      </w:r>
      <w:r w:rsidRPr="006A2C49">
        <w:rPr>
          <w:color w:val="2B579A"/>
          <w:shd w:val="clear" w:color="auto" w:fill="E6E6E6"/>
          <w:rPrChange w:id="516" w:author="Liam Sykes" w:date="2022-03-18T14:49:00Z">
            <w:rPr>
              <w:color w:val="2B579A"/>
              <w:highlight w:val="yellow"/>
              <w:shd w:val="clear" w:color="auto" w:fill="E6E6E6"/>
            </w:rPr>
          </w:rPrChange>
        </w:rPr>
        <w:t xml:space="preserve">– </w:t>
      </w:r>
      <w:r w:rsidRPr="006A2C49">
        <w:rPr>
          <w:rFonts w:ascii="Calibri" w:hAnsi="Calibri"/>
          <w:color w:val="2B579A"/>
          <w:sz w:val="22"/>
          <w:szCs w:val="22"/>
          <w:shd w:val="clear" w:color="auto" w:fill="E6E6E6"/>
          <w:rPrChange w:id="517" w:author="Liam Sykes" w:date="2022-03-18T14:49:00Z">
            <w:rPr>
              <w:rFonts w:ascii="Calibri" w:hAnsi="Calibri"/>
              <w:color w:val="2B579A"/>
              <w:sz w:val="22"/>
              <w:szCs w:val="22"/>
              <w:highlight w:val="yellow"/>
              <w:shd w:val="clear" w:color="auto" w:fill="E6E6E6"/>
            </w:rPr>
          </w:rPrChange>
        </w:rPr>
        <w:t>Facility Schedule Template</w:t>
      </w:r>
      <w:r w:rsidRPr="006A2C49">
        <w:rPr>
          <w:rFonts w:ascii="Calibri" w:hAnsi="Calibri"/>
          <w:sz w:val="22"/>
          <w:szCs w:val="22"/>
        </w:rPr>
        <w:t xml:space="preserve"> </w:t>
      </w:r>
      <w:del w:id="518" w:author="Liam Sykes" w:date="2022-03-22T11:07:00Z">
        <w:r w:rsidRPr="006A2C49" w:rsidDel="005F705E">
          <w:rPr>
            <w:rFonts w:ascii="Calibri" w:hAnsi="Calibri"/>
            <w:sz w:val="22"/>
            <w:szCs w:val="22"/>
          </w:rPr>
          <w:delText xml:space="preserve">and </w:delText>
        </w:r>
        <w:r w:rsidRPr="006A2C49" w:rsidDel="005F705E">
          <w:rPr>
            <w:rFonts w:ascii="Calibri" w:hAnsi="Calibri"/>
            <w:color w:val="2B579A"/>
            <w:sz w:val="22"/>
            <w:szCs w:val="22"/>
            <w:shd w:val="clear" w:color="auto" w:fill="E6E6E6"/>
            <w:rPrChange w:id="519" w:author="Liam Sykes" w:date="2022-03-18T14:49:00Z">
              <w:rPr>
                <w:rFonts w:ascii="Calibri" w:hAnsi="Calibri"/>
                <w:color w:val="2B579A"/>
                <w:sz w:val="22"/>
                <w:szCs w:val="22"/>
                <w:highlight w:val="yellow"/>
                <w:shd w:val="clear" w:color="auto" w:fill="E6E6E6"/>
              </w:rPr>
            </w:rPrChange>
          </w:rPr>
          <w:delText xml:space="preserve">Section 01310B </w:delText>
        </w:r>
        <w:r w:rsidRPr="006A2C49" w:rsidDel="005F705E">
          <w:rPr>
            <w:color w:val="2B579A"/>
            <w:shd w:val="clear" w:color="auto" w:fill="E6E6E6"/>
            <w:rPrChange w:id="520" w:author="Liam Sykes" w:date="2022-03-18T14:49:00Z">
              <w:rPr>
                <w:color w:val="2B579A"/>
                <w:highlight w:val="yellow"/>
                <w:shd w:val="clear" w:color="auto" w:fill="E6E6E6"/>
              </w:rPr>
            </w:rPrChange>
          </w:rPr>
          <w:delText>–</w:delText>
        </w:r>
        <w:r w:rsidRPr="006A2C49" w:rsidDel="005F705E">
          <w:rPr>
            <w:rFonts w:ascii="Calibri" w:hAnsi="Calibri"/>
            <w:color w:val="2B579A"/>
            <w:sz w:val="22"/>
            <w:szCs w:val="22"/>
            <w:shd w:val="clear" w:color="auto" w:fill="E6E6E6"/>
            <w:rPrChange w:id="521" w:author="Liam Sykes" w:date="2022-03-18T14:49:00Z">
              <w:rPr>
                <w:rFonts w:ascii="Calibri" w:hAnsi="Calibri"/>
                <w:color w:val="2B579A"/>
                <w:sz w:val="22"/>
                <w:szCs w:val="22"/>
                <w:highlight w:val="yellow"/>
                <w:shd w:val="clear" w:color="auto" w:fill="E6E6E6"/>
              </w:rPr>
            </w:rPrChange>
          </w:rPr>
          <w:delText xml:space="preserve"> Linear Schedule Template</w:delText>
        </w:r>
        <w:r w:rsidRPr="006A2C49" w:rsidDel="005F705E">
          <w:rPr>
            <w:rFonts w:ascii="Calibri" w:hAnsi="Calibri"/>
            <w:sz w:val="22"/>
            <w:szCs w:val="22"/>
          </w:rPr>
          <w:delText>.</w:delText>
        </w:r>
      </w:del>
    </w:p>
    <w:sectPr w:rsidR="001B5794" w:rsidRPr="001B5794" w:rsidSect="00E279C2">
      <w:headerReference w:type="even" r:id="rId19"/>
      <w:headerReference w:type="default" r:id="rId20"/>
      <w:headerReference w:type="first" r:id="rId21"/>
      <w:pgSz w:w="12240" w:h="15840" w:code="1"/>
      <w:pgMar w:top="1440" w:right="72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5" w:author="Radulovic, Nicole" w:date="2022-10-25T11:30:00Z" w:initials="RN">
    <w:p w14:paraId="0756A78B" w14:textId="0F0BB297" w:rsidR="00073A7D" w:rsidRDefault="00073A7D">
      <w:pPr>
        <w:pStyle w:val="CommentText"/>
      </w:pPr>
      <w:r>
        <w:rPr>
          <w:rStyle w:val="CommentReference"/>
        </w:rPr>
        <w:annotationRef/>
      </w:r>
      <w:r>
        <w:t>TBC</w:t>
      </w:r>
    </w:p>
  </w:comment>
  <w:comment w:id="501" w:author="Radulovic, Nicole" w:date="2022-10-25T13:19:00Z" w:initials="RN">
    <w:p w14:paraId="36E6D232" w14:textId="73CA20D2" w:rsidR="006C500D" w:rsidRDefault="006C500D">
      <w:pPr>
        <w:pStyle w:val="CommentText"/>
      </w:pPr>
      <w:r>
        <w:rPr>
          <w:rStyle w:val="CommentReference"/>
        </w:rPr>
        <w:annotationRef/>
      </w:r>
      <w:r>
        <w:t>Review this wording, as we do not have a requirement for a Preliminary Schedule</w:t>
      </w:r>
    </w:p>
  </w:comment>
  <w:comment w:id="502" w:author="Johnny Pang" w:date="2022-11-29T10:58:00Z" w:initials="JP">
    <w:p w14:paraId="69FE1F1B" w14:textId="77777777" w:rsidR="00D36881" w:rsidRDefault="00D36881" w:rsidP="000D79A3">
      <w:pPr>
        <w:pStyle w:val="CommentText"/>
      </w:pPr>
      <w:r>
        <w:rPr>
          <w:rStyle w:val="CommentReference"/>
        </w:rPr>
        <w:annotationRef/>
      </w:r>
      <w:r>
        <w:rPr>
          <w:lang w:val="en-CA"/>
        </w:rPr>
        <w:t>The construction duration will be &gt;250 working days. Added Prelim Schedule step back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56A78B" w15:done="0"/>
  <w15:commentEx w15:paraId="36E6D232" w15:done="0"/>
  <w15:commentEx w15:paraId="69FE1F1B" w15:paraIdParent="36E6D2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24769" w16cex:dateUtc="2022-10-25T15:30:00Z"/>
  <w16cex:commentExtensible w16cex:durableId="270260F9" w16cex:dateUtc="2022-10-25T17:19:00Z"/>
  <w16cex:commentExtensible w16cex:durableId="27306461" w16cex:dateUtc="2022-11-29T1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56A78B" w16cid:durableId="27024769"/>
  <w16cid:commentId w16cid:paraId="36E6D232" w16cid:durableId="270260F9"/>
  <w16cid:commentId w16cid:paraId="69FE1F1B" w16cid:durableId="273064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2A044" w14:textId="77777777" w:rsidR="00523198" w:rsidRDefault="00523198">
      <w:r>
        <w:separator/>
      </w:r>
    </w:p>
  </w:endnote>
  <w:endnote w:type="continuationSeparator" w:id="0">
    <w:p w14:paraId="795E2026" w14:textId="77777777" w:rsidR="00523198" w:rsidRDefault="00523198">
      <w:r>
        <w:continuationSeparator/>
      </w:r>
    </w:p>
  </w:endnote>
  <w:endnote w:type="continuationNotice" w:id="1">
    <w:p w14:paraId="5BEE14F6" w14:textId="77777777" w:rsidR="00523198" w:rsidRDefault="005231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3D66F" w14:textId="77777777" w:rsidR="00523198" w:rsidRDefault="00523198">
      <w:r>
        <w:separator/>
      </w:r>
    </w:p>
  </w:footnote>
  <w:footnote w:type="continuationSeparator" w:id="0">
    <w:p w14:paraId="5FEDF4E1" w14:textId="77777777" w:rsidR="00523198" w:rsidRDefault="00523198">
      <w:r>
        <w:continuationSeparator/>
      </w:r>
    </w:p>
  </w:footnote>
  <w:footnote w:type="continuationNotice" w:id="1">
    <w:p w14:paraId="6F24C517" w14:textId="77777777" w:rsidR="00523198" w:rsidRDefault="005231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2BA0A" w14:textId="77777777" w:rsidR="008F4F0E" w:rsidRPr="001A1EB1" w:rsidRDefault="008F4F0E" w:rsidP="00D520CC">
    <w:pPr>
      <w:pBdr>
        <w:top w:val="single" w:sz="4" w:space="1" w:color="auto"/>
      </w:pBdr>
      <w:tabs>
        <w:tab w:val="right" w:pos="10080"/>
      </w:tabs>
      <w:rPr>
        <w:rFonts w:cs="Arial"/>
      </w:rPr>
    </w:pPr>
    <w:r w:rsidRPr="001A1EB1">
      <w:rPr>
        <w:rFonts w:cs="Arial"/>
      </w:rPr>
      <w:t>Section 01310</w:t>
    </w:r>
    <w:r>
      <w:rPr>
        <w:rFonts w:cs="Arial"/>
      </w:rPr>
      <w:tab/>
    </w:r>
    <w:r w:rsidRPr="001A1EB1">
      <w:rPr>
        <w:rFonts w:cs="Arial"/>
      </w:rPr>
      <w:t>CONTRACT NO</w:t>
    </w:r>
    <w:r w:rsidRPr="00E279C2">
      <w:rPr>
        <w:rFonts w:cs="Arial"/>
        <w:highlight w:val="yellow"/>
      </w:rPr>
      <w:t xml:space="preserve">.... [Insert </w:t>
    </w:r>
    <w:r>
      <w:rPr>
        <w:rFonts w:cs="Arial"/>
        <w:highlight w:val="yellow"/>
      </w:rPr>
      <w:t>Contract</w:t>
    </w:r>
    <w:r w:rsidRPr="00E279C2">
      <w:rPr>
        <w:rFonts w:cs="Arial"/>
        <w:highlight w:val="yellow"/>
      </w:rPr>
      <w:t xml:space="preserve"> Number]</w:t>
    </w:r>
    <w:r w:rsidRPr="001A1EB1">
      <w:rPr>
        <w:rFonts w:cs="Arial"/>
      </w:rPr>
      <w:tab/>
    </w:r>
  </w:p>
  <w:p w14:paraId="3D77EFBE" w14:textId="59F2140B" w:rsidR="008F4F0E" w:rsidRPr="001A1EB1" w:rsidRDefault="008622B2" w:rsidP="00D520CC">
    <w:pPr>
      <w:pBdr>
        <w:top w:val="single" w:sz="4" w:space="1" w:color="auto"/>
      </w:pBdr>
      <w:tabs>
        <w:tab w:val="left" w:pos="-1440"/>
        <w:tab w:val="left" w:pos="-720"/>
        <w:tab w:val="left" w:pos="0"/>
        <w:tab w:val="center" w:pos="5220"/>
        <w:tab w:val="right" w:pos="10080"/>
      </w:tabs>
      <w:rPr>
        <w:rFonts w:cs="Arial"/>
      </w:rPr>
    </w:pPr>
    <w:r>
      <w:rPr>
        <w:rFonts w:cs="Arial"/>
      </w:rPr>
      <w:t>2018</w:t>
    </w:r>
    <w:r w:rsidR="00AF3423">
      <w:rPr>
        <w:rFonts w:cs="Arial"/>
      </w:rPr>
      <w:t>-</w:t>
    </w:r>
    <w:r>
      <w:rPr>
        <w:rFonts w:cs="Arial"/>
      </w:rPr>
      <w:t>09-25</w:t>
    </w:r>
    <w:r w:rsidR="008F4F0E" w:rsidRPr="001A1EB1">
      <w:rPr>
        <w:rFonts w:cs="Arial"/>
        <w:b/>
      </w:rPr>
      <w:tab/>
    </w:r>
    <w:r w:rsidR="008F4F0E">
      <w:rPr>
        <w:rFonts w:cs="Arial"/>
        <w:b/>
      </w:rPr>
      <w:t>CONSTRUCTION</w:t>
    </w:r>
    <w:r w:rsidR="008F4F0E" w:rsidRPr="001A1EB1">
      <w:rPr>
        <w:rFonts w:cs="Arial"/>
        <w:b/>
      </w:rPr>
      <w:t xml:space="preserve"> SCHEDULES</w:t>
    </w:r>
    <w:r w:rsidR="008F4F0E" w:rsidRPr="001A1EB1">
      <w:rPr>
        <w:rFonts w:cs="Arial"/>
      </w:rPr>
      <w:tab/>
    </w:r>
  </w:p>
  <w:p w14:paraId="3D352B42" w14:textId="77777777" w:rsidR="008F4F0E" w:rsidRDefault="008F4F0E" w:rsidP="00D520CC">
    <w:pPr>
      <w:pBdr>
        <w:top w:val="single" w:sz="4" w:space="1" w:color="auto"/>
      </w:pBdr>
      <w:tabs>
        <w:tab w:val="center" w:pos="5175"/>
        <w:tab w:val="right" w:pos="10080"/>
      </w:tabs>
      <w:rPr>
        <w:rFonts w:cs="Arial"/>
      </w:rPr>
    </w:pPr>
    <w:r w:rsidRPr="001A1EB1">
      <w:rPr>
        <w:rFonts w:cs="Arial"/>
      </w:rPr>
      <w:t xml:space="preserve">Page </w:t>
    </w:r>
    <w:r w:rsidRPr="001A1EB1">
      <w:rPr>
        <w:rFonts w:cs="Arial"/>
        <w:color w:val="2B579A"/>
        <w:shd w:val="clear" w:color="auto" w:fill="E6E6E6"/>
      </w:rPr>
      <w:fldChar w:fldCharType="begin"/>
    </w:r>
    <w:r w:rsidRPr="001A1EB1">
      <w:rPr>
        <w:rFonts w:cs="Arial"/>
      </w:rPr>
      <w:instrText xml:space="preserve">PAGE </w:instrText>
    </w:r>
    <w:r w:rsidRPr="001A1EB1">
      <w:rPr>
        <w:rFonts w:cs="Arial"/>
        <w:color w:val="2B579A"/>
        <w:shd w:val="clear" w:color="auto" w:fill="E6E6E6"/>
      </w:rPr>
      <w:fldChar w:fldCharType="separate"/>
    </w:r>
    <w:r w:rsidR="008C4539">
      <w:rPr>
        <w:rFonts w:cs="Arial"/>
        <w:noProof/>
      </w:rPr>
      <w:t>2</w:t>
    </w:r>
    <w:r w:rsidRPr="001A1EB1">
      <w:rPr>
        <w:rFonts w:cs="Arial"/>
        <w:color w:val="2B579A"/>
        <w:shd w:val="clear" w:color="auto" w:fill="E6E6E6"/>
      </w:rPr>
      <w:fldChar w:fldCharType="end"/>
    </w:r>
    <w:r w:rsidRPr="001A1EB1">
      <w:rPr>
        <w:rFonts w:cs="Arial"/>
      </w:rPr>
      <w:t xml:space="preserve"> </w:t>
    </w:r>
    <w:r>
      <w:rPr>
        <w:rFonts w:cs="Arial"/>
      </w:rPr>
      <w:tab/>
    </w:r>
    <w:r>
      <w:rPr>
        <w:rFonts w:cs="Arial"/>
      </w:rPr>
      <w:tab/>
    </w:r>
    <w:r w:rsidRPr="001A1EB1">
      <w:rPr>
        <w:rFonts w:cs="Arial"/>
      </w:rPr>
      <w:t>DATE</w:t>
    </w:r>
    <w:proofErr w:type="gramStart"/>
    <w:r w:rsidRPr="001A1EB1">
      <w:rPr>
        <w:rFonts w:cs="Arial"/>
      </w:rPr>
      <w:t xml:space="preserve">:  </w:t>
    </w:r>
    <w:r w:rsidRPr="00E279C2">
      <w:rPr>
        <w:rFonts w:cs="Arial"/>
        <w:highlight w:val="yellow"/>
      </w:rPr>
      <w:t>[</w:t>
    </w:r>
    <w:proofErr w:type="gramEnd"/>
    <w:r w:rsidRPr="00E279C2">
      <w:rPr>
        <w:rFonts w:cs="Arial"/>
        <w:highlight w:val="yellow"/>
      </w:rPr>
      <w:t>Insert Date, (e.g. Jan., 2000)]</w:t>
    </w:r>
    <w:r w:rsidRPr="001A1EB1">
      <w:rPr>
        <w:rFonts w:cs="Arial"/>
      </w:rPr>
      <w:tab/>
    </w:r>
  </w:p>
  <w:p w14:paraId="3BC957A5" w14:textId="77777777" w:rsidR="008F4F0E" w:rsidRPr="001A1EB1" w:rsidRDefault="00D36881" w:rsidP="001A1EB1">
    <w:pPr>
      <w:pBdr>
        <w:top w:val="single" w:sz="4" w:space="1" w:color="auto"/>
      </w:pBdr>
      <w:tabs>
        <w:tab w:val="center" w:pos="5175"/>
        <w:tab w:val="right" w:pos="10350"/>
      </w:tabs>
      <w:rPr>
        <w:rFonts w:cs="Arial"/>
      </w:rPr>
    </w:pPr>
    <w:r>
      <w:rPr>
        <w:rFonts w:cs="Arial"/>
        <w:color w:val="2B579A"/>
        <w:shd w:val="clear" w:color="auto" w:fill="E6E6E6"/>
      </w:rPr>
      <w:pict w14:anchorId="2003B549">
        <v:rect id="_x0000_i1027" style="width:0;height:1.5pt" o:hralign="center" o:hrstd="t" o:hr="t" fillcolor="gray"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E55F3" w14:textId="77777777" w:rsidR="008F4F0E" w:rsidRPr="00623BE1" w:rsidRDefault="008F4F0E" w:rsidP="00D520CC">
    <w:pPr>
      <w:pBdr>
        <w:top w:val="single" w:sz="4" w:space="1" w:color="auto"/>
      </w:pBdr>
      <w:tabs>
        <w:tab w:val="right" w:pos="10080"/>
      </w:tabs>
      <w:rPr>
        <w:rFonts w:cs="Arial"/>
      </w:rPr>
    </w:pPr>
    <w:r w:rsidRPr="00623BE1">
      <w:rPr>
        <w:rFonts w:cs="Arial"/>
      </w:rPr>
      <w:t>CONTRACT NO</w:t>
    </w:r>
    <w:r w:rsidRPr="00E279C2">
      <w:rPr>
        <w:rFonts w:cs="Arial"/>
        <w:highlight w:val="yellow"/>
      </w:rPr>
      <w:t xml:space="preserve">.... [Insert </w:t>
    </w:r>
    <w:r>
      <w:rPr>
        <w:rFonts w:cs="Arial"/>
        <w:highlight w:val="yellow"/>
      </w:rPr>
      <w:t>Contract</w:t>
    </w:r>
    <w:r w:rsidRPr="00E279C2">
      <w:rPr>
        <w:rFonts w:cs="Arial"/>
        <w:highlight w:val="yellow"/>
      </w:rPr>
      <w:t xml:space="preserve"> Number]</w:t>
    </w:r>
    <w:r w:rsidRPr="00623BE1">
      <w:rPr>
        <w:rFonts w:cs="Arial"/>
      </w:rPr>
      <w:tab/>
      <w:t>Section 01310</w:t>
    </w:r>
  </w:p>
  <w:p w14:paraId="35E41E00" w14:textId="75F456B4" w:rsidR="008F4F0E" w:rsidRPr="00623BE1" w:rsidRDefault="008F4F0E" w:rsidP="00D520CC">
    <w:pPr>
      <w:pBdr>
        <w:top w:val="single" w:sz="4" w:space="1" w:color="auto"/>
      </w:pBdr>
      <w:tabs>
        <w:tab w:val="left" w:pos="-1440"/>
        <w:tab w:val="left" w:pos="-720"/>
        <w:tab w:val="left" w:pos="0"/>
        <w:tab w:val="center" w:pos="5220"/>
        <w:tab w:val="right" w:pos="10080"/>
      </w:tabs>
      <w:rPr>
        <w:rFonts w:cs="Arial"/>
      </w:rPr>
    </w:pPr>
    <w:r w:rsidRPr="00623BE1">
      <w:rPr>
        <w:rFonts w:cs="Arial"/>
        <w:b/>
      </w:rPr>
      <w:tab/>
    </w:r>
    <w:r>
      <w:rPr>
        <w:rFonts w:cs="Arial"/>
        <w:b/>
      </w:rPr>
      <w:t>CONSTRUCTION</w:t>
    </w:r>
    <w:r>
      <w:rPr>
        <w:rFonts w:cs="Arial"/>
        <w:b/>
        <w:vanish/>
      </w:rPr>
      <w:t>ONSTR</w:t>
    </w:r>
    <w:r w:rsidRPr="00623BE1">
      <w:rPr>
        <w:rFonts w:cs="Arial"/>
        <w:b/>
      </w:rPr>
      <w:t xml:space="preserve"> SCHEDULES</w:t>
    </w:r>
    <w:r w:rsidRPr="00623BE1">
      <w:rPr>
        <w:rFonts w:cs="Arial"/>
      </w:rPr>
      <w:tab/>
    </w:r>
    <w:r w:rsidR="008622B2">
      <w:rPr>
        <w:rFonts w:cs="Arial"/>
      </w:rPr>
      <w:t>2018</w:t>
    </w:r>
    <w:r w:rsidR="00AF3423">
      <w:rPr>
        <w:rFonts w:cs="Arial"/>
      </w:rPr>
      <w:t>-</w:t>
    </w:r>
    <w:r w:rsidR="008622B2">
      <w:rPr>
        <w:rFonts w:cs="Arial"/>
      </w:rPr>
      <w:t>09-25</w:t>
    </w:r>
  </w:p>
  <w:p w14:paraId="0B5FADDC" w14:textId="77777777" w:rsidR="008F4F0E" w:rsidRPr="00623BE1" w:rsidRDefault="008F4F0E" w:rsidP="00D520CC">
    <w:pPr>
      <w:pBdr>
        <w:top w:val="single" w:sz="4" w:space="1" w:color="auto"/>
      </w:pBdr>
      <w:tabs>
        <w:tab w:val="center" w:pos="5175"/>
        <w:tab w:val="right" w:pos="10080"/>
      </w:tabs>
      <w:rPr>
        <w:rFonts w:cs="Arial"/>
      </w:rPr>
    </w:pPr>
    <w:r w:rsidRPr="00623BE1">
      <w:rPr>
        <w:rFonts w:cs="Arial"/>
      </w:rPr>
      <w:t>DATE</w:t>
    </w:r>
    <w:proofErr w:type="gramStart"/>
    <w:r w:rsidRPr="00623BE1">
      <w:rPr>
        <w:rFonts w:cs="Arial"/>
      </w:rPr>
      <w:t xml:space="preserve">:  </w:t>
    </w:r>
    <w:r w:rsidRPr="00E279C2">
      <w:rPr>
        <w:rFonts w:cs="Arial"/>
        <w:highlight w:val="yellow"/>
      </w:rPr>
      <w:t>[</w:t>
    </w:r>
    <w:proofErr w:type="gramEnd"/>
    <w:r w:rsidRPr="00E279C2">
      <w:rPr>
        <w:rFonts w:cs="Arial"/>
        <w:highlight w:val="yellow"/>
      </w:rPr>
      <w:t>Insert Date, (e.g. Jan., 2000)]</w:t>
    </w:r>
    <w:r w:rsidRPr="00623BE1">
      <w:rPr>
        <w:rFonts w:cs="Arial"/>
      </w:rPr>
      <w:tab/>
    </w:r>
    <w:r w:rsidRPr="00623BE1">
      <w:rPr>
        <w:rFonts w:cs="Arial"/>
      </w:rPr>
      <w:tab/>
      <w:t xml:space="preserve">Page </w:t>
    </w:r>
    <w:r w:rsidRPr="00623BE1">
      <w:rPr>
        <w:rFonts w:cs="Arial"/>
        <w:color w:val="2B579A"/>
        <w:shd w:val="clear" w:color="auto" w:fill="E6E6E6"/>
      </w:rPr>
      <w:fldChar w:fldCharType="begin"/>
    </w:r>
    <w:r w:rsidRPr="00623BE1">
      <w:rPr>
        <w:rFonts w:cs="Arial"/>
      </w:rPr>
      <w:instrText xml:space="preserve">PAGE </w:instrText>
    </w:r>
    <w:r w:rsidRPr="00623BE1">
      <w:rPr>
        <w:rFonts w:cs="Arial"/>
        <w:color w:val="2B579A"/>
        <w:shd w:val="clear" w:color="auto" w:fill="E6E6E6"/>
      </w:rPr>
      <w:fldChar w:fldCharType="separate"/>
    </w:r>
    <w:r w:rsidR="008C4539">
      <w:rPr>
        <w:rFonts w:cs="Arial"/>
        <w:noProof/>
      </w:rPr>
      <w:t>1</w:t>
    </w:r>
    <w:r w:rsidRPr="00623BE1">
      <w:rPr>
        <w:rFonts w:cs="Arial"/>
        <w:color w:val="2B579A"/>
        <w:shd w:val="clear" w:color="auto" w:fill="E6E6E6"/>
      </w:rPr>
      <w:fldChar w:fldCharType="end"/>
    </w:r>
    <w:r w:rsidRPr="00623BE1">
      <w:rPr>
        <w:rFonts w:cs="Arial"/>
      </w:rPr>
      <w:t xml:space="preserve"> </w:t>
    </w:r>
  </w:p>
  <w:p w14:paraId="709D8BD0" w14:textId="77777777" w:rsidR="008F4F0E" w:rsidRPr="00672C12" w:rsidRDefault="008F4F0E"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5C235" w14:textId="77777777" w:rsidR="008F4F0E" w:rsidRPr="0082209E" w:rsidRDefault="008F4F0E" w:rsidP="00672C12">
    <w:pPr>
      <w:pBdr>
        <w:top w:val="single" w:sz="4" w:space="1" w:color="auto"/>
      </w:pBdr>
      <w:tabs>
        <w:tab w:val="right" w:pos="10350"/>
      </w:tabs>
      <w:rPr>
        <w:rFonts w:ascii="Arial" w:hAnsi="Arial" w:cs="Arial"/>
      </w:rPr>
    </w:pPr>
    <w:r w:rsidRPr="0082209E">
      <w:rPr>
        <w:rFonts w:ascii="Arial" w:hAnsi="Arial" w:cs="Arial"/>
      </w:rPr>
      <w:t>CONTRACT NO</w:t>
    </w:r>
    <w:r w:rsidRPr="0082209E">
      <w:rPr>
        <w:rFonts w:ascii="Arial" w:hAnsi="Arial" w:cs="Arial"/>
        <w:highlight w:val="lightGray"/>
      </w:rPr>
      <w:t xml:space="preserve">.... [Insert </w:t>
    </w:r>
    <w:r>
      <w:rPr>
        <w:rFonts w:ascii="Arial" w:hAnsi="Arial" w:cs="Arial"/>
        <w:highlight w:val="lightGray"/>
      </w:rPr>
      <w:t>Region</w:t>
    </w:r>
    <w:r w:rsidRPr="0082209E">
      <w:rPr>
        <w:rFonts w:ascii="Arial" w:hAnsi="Arial" w:cs="Arial"/>
        <w:highlight w:val="lightGray"/>
      </w:rPr>
      <w:t xml:space="preserve"> Number]</w:t>
    </w:r>
    <w:r w:rsidRPr="0082209E">
      <w:rPr>
        <w:rFonts w:ascii="Arial" w:hAnsi="Arial" w:cs="Arial"/>
      </w:rPr>
      <w:tab/>
      <w:t xml:space="preserve">Section </w:t>
    </w:r>
    <w:r>
      <w:rPr>
        <w:rFonts w:ascii="Arial" w:hAnsi="Arial" w:cs="Arial"/>
      </w:rPr>
      <w:t>01310</w:t>
    </w:r>
  </w:p>
  <w:p w14:paraId="47486589" w14:textId="77777777" w:rsidR="008F4F0E" w:rsidRPr="0082209E" w:rsidRDefault="008F4F0E" w:rsidP="00512B58">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PROGRESS SCHEDULES</w:t>
    </w:r>
    <w:r w:rsidRPr="0082209E">
      <w:rPr>
        <w:rFonts w:ascii="Arial" w:hAnsi="Arial" w:cs="Arial"/>
      </w:rPr>
      <w:tab/>
    </w:r>
    <w:r>
      <w:rPr>
        <w:rFonts w:ascii="Arial" w:hAnsi="Arial" w:cs="Arial"/>
      </w:rPr>
      <w:t>2012-07-06</w:t>
    </w:r>
  </w:p>
  <w:p w14:paraId="3F6C2365" w14:textId="77777777" w:rsidR="008F4F0E" w:rsidRPr="0082209E" w:rsidRDefault="008F4F0E" w:rsidP="00672C12">
    <w:pPr>
      <w:pBdr>
        <w:top w:val="single" w:sz="4" w:space="1" w:color="auto"/>
      </w:pBdr>
      <w:tabs>
        <w:tab w:val="center" w:pos="5175"/>
        <w:tab w:val="right" w:pos="10350"/>
      </w:tabs>
      <w:rPr>
        <w:rFonts w:ascii="Arial" w:hAnsi="Arial" w:cs="Arial"/>
      </w:rPr>
    </w:pPr>
    <w:r w:rsidRPr="0082209E">
      <w:rPr>
        <w:rFonts w:ascii="Arial" w:hAnsi="Arial" w:cs="Arial"/>
      </w:rPr>
      <w:t>DATE</w:t>
    </w:r>
    <w:proofErr w:type="gramStart"/>
    <w:r w:rsidRPr="0082209E">
      <w:rPr>
        <w:rFonts w:ascii="Arial" w:hAnsi="Arial" w:cs="Arial"/>
      </w:rPr>
      <w:t xml:space="preserve">:  </w:t>
    </w:r>
    <w:r w:rsidRPr="0082209E">
      <w:rPr>
        <w:rFonts w:ascii="Arial" w:hAnsi="Arial" w:cs="Arial"/>
        <w:highlight w:val="lightGray"/>
      </w:rPr>
      <w:t>[</w:t>
    </w:r>
    <w:proofErr w:type="gramEnd"/>
    <w:r w:rsidRPr="0082209E">
      <w:rPr>
        <w:rFonts w:ascii="Arial" w:hAnsi="Arial" w:cs="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color w:val="2B579A"/>
        <w:shd w:val="clear" w:color="auto" w:fill="E6E6E6"/>
      </w:rPr>
      <w:fldChar w:fldCharType="begin"/>
    </w:r>
    <w:r w:rsidRPr="0082209E">
      <w:rPr>
        <w:rFonts w:ascii="Arial" w:hAnsi="Arial" w:cs="Arial"/>
      </w:rPr>
      <w:instrText xml:space="preserve">PAGE </w:instrText>
    </w:r>
    <w:r w:rsidRPr="0082209E">
      <w:rPr>
        <w:rFonts w:ascii="Arial" w:hAnsi="Arial" w:cs="Arial"/>
        <w:color w:val="2B579A"/>
        <w:shd w:val="clear" w:color="auto" w:fill="E6E6E6"/>
      </w:rPr>
      <w:fldChar w:fldCharType="separate"/>
    </w:r>
    <w:r>
      <w:rPr>
        <w:rFonts w:ascii="Arial" w:hAnsi="Arial" w:cs="Arial"/>
        <w:noProof/>
      </w:rPr>
      <w:t>1</w:t>
    </w:r>
    <w:r w:rsidRPr="0082209E">
      <w:rPr>
        <w:rFonts w:ascii="Arial" w:hAnsi="Arial" w:cs="Arial"/>
        <w:color w:val="2B579A"/>
        <w:shd w:val="clear" w:color="auto" w:fill="E6E6E6"/>
      </w:rPr>
      <w:fldChar w:fldCharType="end"/>
    </w:r>
    <w:r w:rsidRPr="0082209E">
      <w:rPr>
        <w:rFonts w:ascii="Arial" w:hAnsi="Arial" w:cs="Arial"/>
      </w:rPr>
      <w:t xml:space="preserve"> of </w:t>
    </w:r>
    <w:r w:rsidRPr="008A26A6">
      <w:rPr>
        <w:rStyle w:val="PageNumber"/>
        <w:rFonts w:ascii="Arial" w:hAnsi="Arial" w:cs="Arial"/>
        <w:caps/>
        <w:sz w:val="22"/>
      </w:rPr>
      <w:fldChar w:fldCharType="begin"/>
    </w:r>
    <w:r w:rsidRPr="008A26A6">
      <w:rPr>
        <w:rStyle w:val="PageNumber"/>
        <w:rFonts w:ascii="Arial" w:hAnsi="Arial" w:cs="Arial"/>
        <w:caps/>
        <w:sz w:val="22"/>
      </w:rPr>
      <w:instrText xml:space="preserve"> NUMPAGES </w:instrText>
    </w:r>
    <w:r w:rsidRPr="008A26A6">
      <w:rPr>
        <w:rStyle w:val="PageNumber"/>
        <w:rFonts w:ascii="Arial" w:hAnsi="Arial" w:cs="Arial"/>
        <w:caps/>
        <w:sz w:val="22"/>
      </w:rPr>
      <w:fldChar w:fldCharType="separate"/>
    </w:r>
    <w:r w:rsidR="00F207FE">
      <w:rPr>
        <w:rStyle w:val="PageNumber"/>
        <w:rFonts w:ascii="Arial" w:hAnsi="Arial" w:cs="Arial"/>
        <w:caps/>
        <w:noProof/>
        <w:sz w:val="22"/>
      </w:rPr>
      <w:t>12</w:t>
    </w:r>
    <w:r w:rsidRPr="008A26A6">
      <w:rPr>
        <w:rStyle w:val="PageNumber"/>
        <w:rFonts w:ascii="Arial" w:hAnsi="Arial" w:cs="Arial"/>
        <w:caps/>
        <w:sz w:val="22"/>
      </w:rPr>
      <w:fldChar w:fldCharType="end"/>
    </w:r>
  </w:p>
  <w:p w14:paraId="32969F60" w14:textId="77777777" w:rsidR="008F4F0E" w:rsidRDefault="008F4F0E"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576F65"/>
    <w:multiLevelType w:val="hybridMultilevel"/>
    <w:tmpl w:val="9C8E7B52"/>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1D07EFF"/>
    <w:multiLevelType w:val="hybridMultilevel"/>
    <w:tmpl w:val="922AB8A2"/>
    <w:lvl w:ilvl="0" w:tplc="0409000F">
      <w:start w:val="1"/>
      <w:numFmt w:val="decimal"/>
      <w:lvlText w:val="%1."/>
      <w:lvlJc w:val="left"/>
      <w:pPr>
        <w:ind w:left="3690" w:hanging="360"/>
      </w:p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3"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FEA6C0B"/>
    <w:multiLevelType w:val="hybridMultilevel"/>
    <w:tmpl w:val="6AD287D6"/>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7"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FB66C2F"/>
    <w:multiLevelType w:val="hybridMultilevel"/>
    <w:tmpl w:val="27E257C6"/>
    <w:lvl w:ilvl="0" w:tplc="10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65575FD"/>
    <w:multiLevelType w:val="multilevel"/>
    <w:tmpl w:val="DBE811C6"/>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pStyle w:val="Heading9"/>
      <w:lvlText w:val=".%9"/>
      <w:lvlJc w:val="left"/>
      <w:pPr>
        <w:tabs>
          <w:tab w:val="num" w:pos="5760"/>
        </w:tabs>
        <w:ind w:left="5760" w:hanging="720"/>
      </w:pPr>
      <w:rPr>
        <w:rFonts w:ascii="Calibri" w:hAnsi="Calibri" w:hint="default"/>
        <w:b w:val="0"/>
        <w:i w:val="0"/>
        <w:sz w:val="22"/>
      </w:rPr>
    </w:lvl>
  </w:abstractNum>
  <w:abstractNum w:abstractNumId="11" w15:restartNumberingAfterBreak="0">
    <w:nsid w:val="50407D28"/>
    <w:multiLevelType w:val="multilevel"/>
    <w:tmpl w:val="8938A8E8"/>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2160"/>
        </w:tabs>
        <w:ind w:left="-2160" w:firstLine="2880"/>
      </w:pPr>
      <w:rPr>
        <w:rFonts w:ascii="Calibri" w:hAnsi="Calibri" w:hint="default"/>
        <w:color w:val="000000"/>
        <w:sz w:val="22"/>
      </w:rPr>
    </w:lvl>
    <w:lvl w:ilvl="3">
      <w:start w:val="1"/>
      <w:numFmt w:val="decimal"/>
      <w:lvlText w:val=".%4"/>
      <w:lvlJc w:val="left"/>
      <w:pPr>
        <w:tabs>
          <w:tab w:val="num" w:pos="-1926"/>
        </w:tabs>
        <w:ind w:left="-1926"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6BBF4BF0"/>
    <w:multiLevelType w:val="multilevel"/>
    <w:tmpl w:val="75AEF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3E3418"/>
    <w:multiLevelType w:val="hybridMultilevel"/>
    <w:tmpl w:val="10BA232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687095896">
    <w:abstractNumId w:val="0"/>
  </w:num>
  <w:num w:numId="2" w16cid:durableId="259337392">
    <w:abstractNumId w:val="0"/>
  </w:num>
  <w:num w:numId="3" w16cid:durableId="1544631837">
    <w:abstractNumId w:val="11"/>
  </w:num>
  <w:num w:numId="4" w16cid:durableId="1016687467">
    <w:abstractNumId w:val="5"/>
  </w:num>
  <w:num w:numId="5" w16cid:durableId="332874152">
    <w:abstractNumId w:val="12"/>
  </w:num>
  <w:num w:numId="6" w16cid:durableId="2021151650">
    <w:abstractNumId w:val="4"/>
  </w:num>
  <w:num w:numId="7" w16cid:durableId="589436114">
    <w:abstractNumId w:val="8"/>
  </w:num>
  <w:num w:numId="8" w16cid:durableId="1768690766">
    <w:abstractNumId w:val="3"/>
  </w:num>
  <w:num w:numId="9" w16cid:durableId="1403479479">
    <w:abstractNumId w:val="15"/>
  </w:num>
  <w:num w:numId="10" w16cid:durableId="986083738">
    <w:abstractNumId w:val="7"/>
  </w:num>
  <w:num w:numId="11" w16cid:durableId="170998719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6045553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24746467">
    <w:abstractNumId w:val="1"/>
  </w:num>
  <w:num w:numId="14" w16cid:durableId="21269128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176095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328153">
    <w:abstractNumId w:val="2"/>
  </w:num>
  <w:num w:numId="17" w16cid:durableId="933974160">
    <w:abstractNumId w:val="14"/>
  </w:num>
  <w:num w:numId="18" w16cid:durableId="7855886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8873356">
    <w:abstractNumId w:val="13"/>
  </w:num>
  <w:num w:numId="20" w16cid:durableId="292565518">
    <w:abstractNumId w:val="9"/>
  </w:num>
  <w:num w:numId="21" w16cid:durableId="21091117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75055598">
    <w:abstractNumId w:val="10"/>
  </w:num>
  <w:num w:numId="23" w16cid:durableId="1558517911">
    <w:abstractNumId w:val="10"/>
  </w:num>
  <w:num w:numId="24" w16cid:durableId="404692570">
    <w:abstractNumId w:val="10"/>
  </w:num>
  <w:num w:numId="25" w16cid:durableId="1453479400">
    <w:abstractNumId w:val="10"/>
  </w:num>
  <w:num w:numId="26" w16cid:durableId="638265430">
    <w:abstractNumId w:val="10"/>
  </w:num>
  <w:num w:numId="27" w16cid:durableId="1594507815">
    <w:abstractNumId w:val="10"/>
  </w:num>
  <w:num w:numId="28" w16cid:durableId="2081246584">
    <w:abstractNumId w:val="10"/>
  </w:num>
  <w:num w:numId="29" w16cid:durableId="1913275810">
    <w:abstractNumId w:val="10"/>
  </w:num>
  <w:num w:numId="30" w16cid:durableId="1176579576">
    <w:abstractNumId w:val="10"/>
  </w:num>
  <w:num w:numId="31" w16cid:durableId="214975801">
    <w:abstractNumId w:val="10"/>
  </w:num>
  <w:num w:numId="32" w16cid:durableId="1148549051">
    <w:abstractNumId w:val="10"/>
  </w:num>
  <w:num w:numId="33" w16cid:durableId="31155815">
    <w:abstractNumId w:val="10"/>
  </w:num>
  <w:num w:numId="34" w16cid:durableId="87625060">
    <w:abstractNumId w:val="10"/>
  </w:num>
  <w:num w:numId="35" w16cid:durableId="1589659509">
    <w:abstractNumId w:val="10"/>
  </w:num>
  <w:num w:numId="36" w16cid:durableId="1067386916">
    <w:abstractNumId w:val="10"/>
  </w:num>
  <w:num w:numId="37" w16cid:durableId="337923352">
    <w:abstractNumId w:val="10"/>
  </w:num>
  <w:num w:numId="38" w16cid:durableId="18287450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87147128">
    <w:abstractNumId w:val="10"/>
  </w:num>
  <w:num w:numId="40" w16cid:durableId="818498280">
    <w:abstractNumId w:val="10"/>
  </w:num>
  <w:num w:numId="41" w16cid:durableId="2883638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0690375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2450965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597712540">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am Sykes">
    <w15:presenceInfo w15:providerId="AD" w15:userId="S::sykesl@AE.CA::53b2520a-b580-4e8e-a91c-0890217c54de"/>
  </w15:person>
  <w15:person w15:author="Johnny Pang">
    <w15:presenceInfo w15:providerId="AD" w15:userId="S::Johnny.Pang@etoengineering.ca::93e0402e-0c7d-4ac3-adc9-299bd55456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03E1A"/>
    <w:rsid w:val="00014A3F"/>
    <w:rsid w:val="00015C62"/>
    <w:rsid w:val="0001745E"/>
    <w:rsid w:val="00022D3E"/>
    <w:rsid w:val="00023A78"/>
    <w:rsid w:val="0002742E"/>
    <w:rsid w:val="000301B4"/>
    <w:rsid w:val="000461A2"/>
    <w:rsid w:val="0005188F"/>
    <w:rsid w:val="00052A84"/>
    <w:rsid w:val="00052B95"/>
    <w:rsid w:val="000552B9"/>
    <w:rsid w:val="000600E2"/>
    <w:rsid w:val="00060C66"/>
    <w:rsid w:val="00063855"/>
    <w:rsid w:val="00071A73"/>
    <w:rsid w:val="000728D4"/>
    <w:rsid w:val="00073A7D"/>
    <w:rsid w:val="000765B3"/>
    <w:rsid w:val="000779A2"/>
    <w:rsid w:val="00086CE3"/>
    <w:rsid w:val="00087977"/>
    <w:rsid w:val="000A0A7E"/>
    <w:rsid w:val="000A1959"/>
    <w:rsid w:val="000A5CCD"/>
    <w:rsid w:val="000A7BB7"/>
    <w:rsid w:val="000C3639"/>
    <w:rsid w:val="000C67CB"/>
    <w:rsid w:val="000C6EBC"/>
    <w:rsid w:val="000D2C1D"/>
    <w:rsid w:val="000E1C57"/>
    <w:rsid w:val="000E44AA"/>
    <w:rsid w:val="000F52F7"/>
    <w:rsid w:val="000F6F06"/>
    <w:rsid w:val="0010082E"/>
    <w:rsid w:val="001076AC"/>
    <w:rsid w:val="00107DBA"/>
    <w:rsid w:val="00110BB1"/>
    <w:rsid w:val="001129BB"/>
    <w:rsid w:val="00117D05"/>
    <w:rsid w:val="00124AED"/>
    <w:rsid w:val="001328BB"/>
    <w:rsid w:val="00133C25"/>
    <w:rsid w:val="00134718"/>
    <w:rsid w:val="001363F0"/>
    <w:rsid w:val="001407CA"/>
    <w:rsid w:val="001524BF"/>
    <w:rsid w:val="00154576"/>
    <w:rsid w:val="0015694A"/>
    <w:rsid w:val="00160764"/>
    <w:rsid w:val="00161700"/>
    <w:rsid w:val="00166173"/>
    <w:rsid w:val="00167420"/>
    <w:rsid w:val="00167958"/>
    <w:rsid w:val="00184CA9"/>
    <w:rsid w:val="00186380"/>
    <w:rsid w:val="00186681"/>
    <w:rsid w:val="00190203"/>
    <w:rsid w:val="00195339"/>
    <w:rsid w:val="001955F7"/>
    <w:rsid w:val="001A1EB1"/>
    <w:rsid w:val="001A29E4"/>
    <w:rsid w:val="001A3F21"/>
    <w:rsid w:val="001A48F0"/>
    <w:rsid w:val="001A75C1"/>
    <w:rsid w:val="001B2520"/>
    <w:rsid w:val="001B3713"/>
    <w:rsid w:val="001B3C9F"/>
    <w:rsid w:val="001B3E2D"/>
    <w:rsid w:val="001B5794"/>
    <w:rsid w:val="001C3D98"/>
    <w:rsid w:val="001C40DB"/>
    <w:rsid w:val="001C66DA"/>
    <w:rsid w:val="001C78A0"/>
    <w:rsid w:val="001D0E0E"/>
    <w:rsid w:val="001D4B7D"/>
    <w:rsid w:val="001E30BC"/>
    <w:rsid w:val="001E49DA"/>
    <w:rsid w:val="001E5501"/>
    <w:rsid w:val="001F0D82"/>
    <w:rsid w:val="001F340C"/>
    <w:rsid w:val="001F343A"/>
    <w:rsid w:val="001F51B7"/>
    <w:rsid w:val="00200160"/>
    <w:rsid w:val="002001BA"/>
    <w:rsid w:val="00210387"/>
    <w:rsid w:val="0021131B"/>
    <w:rsid w:val="002273A1"/>
    <w:rsid w:val="0023510F"/>
    <w:rsid w:val="00252842"/>
    <w:rsid w:val="00274090"/>
    <w:rsid w:val="00274B40"/>
    <w:rsid w:val="0027640C"/>
    <w:rsid w:val="00287436"/>
    <w:rsid w:val="00290427"/>
    <w:rsid w:val="00297E79"/>
    <w:rsid w:val="002A5382"/>
    <w:rsid w:val="002A5924"/>
    <w:rsid w:val="002B1B4A"/>
    <w:rsid w:val="002B5CD6"/>
    <w:rsid w:val="002B6FD3"/>
    <w:rsid w:val="002C51BD"/>
    <w:rsid w:val="002D01F6"/>
    <w:rsid w:val="002D2728"/>
    <w:rsid w:val="002D4787"/>
    <w:rsid w:val="002D6722"/>
    <w:rsid w:val="002D7452"/>
    <w:rsid w:val="002E3726"/>
    <w:rsid w:val="002E3801"/>
    <w:rsid w:val="002E4850"/>
    <w:rsid w:val="003130DA"/>
    <w:rsid w:val="00330D15"/>
    <w:rsid w:val="0033380C"/>
    <w:rsid w:val="0033540B"/>
    <w:rsid w:val="00340C1E"/>
    <w:rsid w:val="00342263"/>
    <w:rsid w:val="00342B09"/>
    <w:rsid w:val="00342CBE"/>
    <w:rsid w:val="00344303"/>
    <w:rsid w:val="003451B2"/>
    <w:rsid w:val="003479DD"/>
    <w:rsid w:val="00360383"/>
    <w:rsid w:val="00361C52"/>
    <w:rsid w:val="00366110"/>
    <w:rsid w:val="00372157"/>
    <w:rsid w:val="00372DBE"/>
    <w:rsid w:val="00374BAE"/>
    <w:rsid w:val="00374F5E"/>
    <w:rsid w:val="00377B61"/>
    <w:rsid w:val="003820E5"/>
    <w:rsid w:val="003846ED"/>
    <w:rsid w:val="00386181"/>
    <w:rsid w:val="00386F3D"/>
    <w:rsid w:val="003A1087"/>
    <w:rsid w:val="003A5290"/>
    <w:rsid w:val="003A7D43"/>
    <w:rsid w:val="003B19ED"/>
    <w:rsid w:val="003B3159"/>
    <w:rsid w:val="003B5EC3"/>
    <w:rsid w:val="003D0CCE"/>
    <w:rsid w:val="003D0D9C"/>
    <w:rsid w:val="003E03F8"/>
    <w:rsid w:val="003E1196"/>
    <w:rsid w:val="003F1F91"/>
    <w:rsid w:val="003F2175"/>
    <w:rsid w:val="003F3041"/>
    <w:rsid w:val="003F7FC2"/>
    <w:rsid w:val="0040320C"/>
    <w:rsid w:val="0040417E"/>
    <w:rsid w:val="00413819"/>
    <w:rsid w:val="00414AEF"/>
    <w:rsid w:val="0042225A"/>
    <w:rsid w:val="00424026"/>
    <w:rsid w:val="0042495E"/>
    <w:rsid w:val="004263D7"/>
    <w:rsid w:val="00430307"/>
    <w:rsid w:val="00430895"/>
    <w:rsid w:val="00436BE1"/>
    <w:rsid w:val="00440DE4"/>
    <w:rsid w:val="004617AF"/>
    <w:rsid w:val="00461B69"/>
    <w:rsid w:val="00471671"/>
    <w:rsid w:val="004B1AAF"/>
    <w:rsid w:val="004B5BC7"/>
    <w:rsid w:val="004C5907"/>
    <w:rsid w:val="004D31D4"/>
    <w:rsid w:val="004D5D79"/>
    <w:rsid w:val="004D7300"/>
    <w:rsid w:val="004E193B"/>
    <w:rsid w:val="004E20DD"/>
    <w:rsid w:val="0050072E"/>
    <w:rsid w:val="00503C4F"/>
    <w:rsid w:val="00504392"/>
    <w:rsid w:val="00507139"/>
    <w:rsid w:val="00512B58"/>
    <w:rsid w:val="005221EA"/>
    <w:rsid w:val="00523198"/>
    <w:rsid w:val="005239D1"/>
    <w:rsid w:val="00530BEE"/>
    <w:rsid w:val="00541FCC"/>
    <w:rsid w:val="00547F67"/>
    <w:rsid w:val="005539EA"/>
    <w:rsid w:val="005660D5"/>
    <w:rsid w:val="00573DCF"/>
    <w:rsid w:val="00574297"/>
    <w:rsid w:val="0058387F"/>
    <w:rsid w:val="00585567"/>
    <w:rsid w:val="00593354"/>
    <w:rsid w:val="005947BD"/>
    <w:rsid w:val="005A5AE2"/>
    <w:rsid w:val="005B221D"/>
    <w:rsid w:val="005B37B5"/>
    <w:rsid w:val="005B41C5"/>
    <w:rsid w:val="005B5ED4"/>
    <w:rsid w:val="005C7CB2"/>
    <w:rsid w:val="005D5DCE"/>
    <w:rsid w:val="005E125B"/>
    <w:rsid w:val="005E4168"/>
    <w:rsid w:val="005E45C6"/>
    <w:rsid w:val="005E692E"/>
    <w:rsid w:val="005F705E"/>
    <w:rsid w:val="0060028E"/>
    <w:rsid w:val="00604854"/>
    <w:rsid w:val="0061724D"/>
    <w:rsid w:val="0062064B"/>
    <w:rsid w:val="00621342"/>
    <w:rsid w:val="00623BE1"/>
    <w:rsid w:val="00627952"/>
    <w:rsid w:val="00627AA3"/>
    <w:rsid w:val="006328CA"/>
    <w:rsid w:val="006337CE"/>
    <w:rsid w:val="0063390D"/>
    <w:rsid w:val="00636745"/>
    <w:rsid w:val="0064148E"/>
    <w:rsid w:val="00642B1B"/>
    <w:rsid w:val="00654173"/>
    <w:rsid w:val="00661D99"/>
    <w:rsid w:val="00664737"/>
    <w:rsid w:val="00672C12"/>
    <w:rsid w:val="00677C88"/>
    <w:rsid w:val="00681193"/>
    <w:rsid w:val="00687796"/>
    <w:rsid w:val="00687EA2"/>
    <w:rsid w:val="00691749"/>
    <w:rsid w:val="006A2C49"/>
    <w:rsid w:val="006A640D"/>
    <w:rsid w:val="006B2ABE"/>
    <w:rsid w:val="006B3C6F"/>
    <w:rsid w:val="006C0FAF"/>
    <w:rsid w:val="006C17B5"/>
    <w:rsid w:val="006C3B72"/>
    <w:rsid w:val="006C500D"/>
    <w:rsid w:val="006C5E60"/>
    <w:rsid w:val="006D1AA6"/>
    <w:rsid w:val="006D3F7A"/>
    <w:rsid w:val="006D54B2"/>
    <w:rsid w:val="006E012C"/>
    <w:rsid w:val="006E50EF"/>
    <w:rsid w:val="006E59D0"/>
    <w:rsid w:val="006E67E0"/>
    <w:rsid w:val="006E6910"/>
    <w:rsid w:val="006F008E"/>
    <w:rsid w:val="006F0470"/>
    <w:rsid w:val="00704696"/>
    <w:rsid w:val="007050A2"/>
    <w:rsid w:val="0070514B"/>
    <w:rsid w:val="00707B1C"/>
    <w:rsid w:val="00711BA1"/>
    <w:rsid w:val="007158E6"/>
    <w:rsid w:val="00725AD3"/>
    <w:rsid w:val="0074416F"/>
    <w:rsid w:val="00746A1C"/>
    <w:rsid w:val="00746D08"/>
    <w:rsid w:val="00750C9D"/>
    <w:rsid w:val="0075724A"/>
    <w:rsid w:val="0076411D"/>
    <w:rsid w:val="007652DC"/>
    <w:rsid w:val="007666A0"/>
    <w:rsid w:val="007673BC"/>
    <w:rsid w:val="007738AF"/>
    <w:rsid w:val="00775EA7"/>
    <w:rsid w:val="00776647"/>
    <w:rsid w:val="007835ED"/>
    <w:rsid w:val="007858E5"/>
    <w:rsid w:val="0078631A"/>
    <w:rsid w:val="0079143B"/>
    <w:rsid w:val="00791DBF"/>
    <w:rsid w:val="00793CF9"/>
    <w:rsid w:val="00795865"/>
    <w:rsid w:val="007960C7"/>
    <w:rsid w:val="0079661D"/>
    <w:rsid w:val="007979F9"/>
    <w:rsid w:val="007A0B9F"/>
    <w:rsid w:val="007A3047"/>
    <w:rsid w:val="007A49AF"/>
    <w:rsid w:val="007B616E"/>
    <w:rsid w:val="007D3352"/>
    <w:rsid w:val="007D4D38"/>
    <w:rsid w:val="007D78AC"/>
    <w:rsid w:val="007E126D"/>
    <w:rsid w:val="007E25A6"/>
    <w:rsid w:val="007E2755"/>
    <w:rsid w:val="007E29DC"/>
    <w:rsid w:val="007E4441"/>
    <w:rsid w:val="007E59D6"/>
    <w:rsid w:val="007F1051"/>
    <w:rsid w:val="007F173B"/>
    <w:rsid w:val="007F3666"/>
    <w:rsid w:val="007F4C33"/>
    <w:rsid w:val="008001A5"/>
    <w:rsid w:val="00800B74"/>
    <w:rsid w:val="0080698D"/>
    <w:rsid w:val="00812A85"/>
    <w:rsid w:val="00813C46"/>
    <w:rsid w:val="00816FBC"/>
    <w:rsid w:val="0082190E"/>
    <w:rsid w:val="008400A8"/>
    <w:rsid w:val="0084124A"/>
    <w:rsid w:val="00843622"/>
    <w:rsid w:val="00850132"/>
    <w:rsid w:val="00860FDF"/>
    <w:rsid w:val="00861DFD"/>
    <w:rsid w:val="008622B2"/>
    <w:rsid w:val="00867B90"/>
    <w:rsid w:val="008722C4"/>
    <w:rsid w:val="00872A8F"/>
    <w:rsid w:val="00873695"/>
    <w:rsid w:val="00876510"/>
    <w:rsid w:val="0087701E"/>
    <w:rsid w:val="00877ACB"/>
    <w:rsid w:val="00880935"/>
    <w:rsid w:val="00887AF9"/>
    <w:rsid w:val="00893951"/>
    <w:rsid w:val="008A214C"/>
    <w:rsid w:val="008A26A6"/>
    <w:rsid w:val="008A297C"/>
    <w:rsid w:val="008A423B"/>
    <w:rsid w:val="008A5D9B"/>
    <w:rsid w:val="008A5E50"/>
    <w:rsid w:val="008A6B02"/>
    <w:rsid w:val="008B22B7"/>
    <w:rsid w:val="008C00DA"/>
    <w:rsid w:val="008C0B2D"/>
    <w:rsid w:val="008C4539"/>
    <w:rsid w:val="008D5413"/>
    <w:rsid w:val="008F0816"/>
    <w:rsid w:val="008F2EE8"/>
    <w:rsid w:val="008F4F0E"/>
    <w:rsid w:val="00907ABB"/>
    <w:rsid w:val="009109B6"/>
    <w:rsid w:val="00911728"/>
    <w:rsid w:val="00913788"/>
    <w:rsid w:val="00915059"/>
    <w:rsid w:val="009171A0"/>
    <w:rsid w:val="00917230"/>
    <w:rsid w:val="00924492"/>
    <w:rsid w:val="00926B0C"/>
    <w:rsid w:val="009302DF"/>
    <w:rsid w:val="00930965"/>
    <w:rsid w:val="0093153D"/>
    <w:rsid w:val="009369FF"/>
    <w:rsid w:val="00947B10"/>
    <w:rsid w:val="0095145B"/>
    <w:rsid w:val="00953D00"/>
    <w:rsid w:val="00955701"/>
    <w:rsid w:val="00960901"/>
    <w:rsid w:val="00963FA3"/>
    <w:rsid w:val="00965B15"/>
    <w:rsid w:val="00986805"/>
    <w:rsid w:val="00987693"/>
    <w:rsid w:val="00990206"/>
    <w:rsid w:val="0099412F"/>
    <w:rsid w:val="009A12A5"/>
    <w:rsid w:val="009A16DC"/>
    <w:rsid w:val="009A21A3"/>
    <w:rsid w:val="009A581A"/>
    <w:rsid w:val="009A5BC9"/>
    <w:rsid w:val="009A6AF4"/>
    <w:rsid w:val="009A6B66"/>
    <w:rsid w:val="009B78CC"/>
    <w:rsid w:val="009C45CF"/>
    <w:rsid w:val="009C5438"/>
    <w:rsid w:val="009C5AF2"/>
    <w:rsid w:val="009D350D"/>
    <w:rsid w:val="009D72E1"/>
    <w:rsid w:val="009D7686"/>
    <w:rsid w:val="009E3B55"/>
    <w:rsid w:val="009F0118"/>
    <w:rsid w:val="009F3814"/>
    <w:rsid w:val="009F488F"/>
    <w:rsid w:val="009F52AC"/>
    <w:rsid w:val="009F7FDC"/>
    <w:rsid w:val="00A00D86"/>
    <w:rsid w:val="00A04528"/>
    <w:rsid w:val="00A057BA"/>
    <w:rsid w:val="00A25285"/>
    <w:rsid w:val="00A27297"/>
    <w:rsid w:val="00A27BF0"/>
    <w:rsid w:val="00A33AF9"/>
    <w:rsid w:val="00A35811"/>
    <w:rsid w:val="00A407D6"/>
    <w:rsid w:val="00A40F0D"/>
    <w:rsid w:val="00A45A86"/>
    <w:rsid w:val="00A52F4D"/>
    <w:rsid w:val="00A53A83"/>
    <w:rsid w:val="00A6612B"/>
    <w:rsid w:val="00A710D2"/>
    <w:rsid w:val="00A73ADB"/>
    <w:rsid w:val="00A767E0"/>
    <w:rsid w:val="00A8323A"/>
    <w:rsid w:val="00AA040C"/>
    <w:rsid w:val="00AA5762"/>
    <w:rsid w:val="00AC0E8D"/>
    <w:rsid w:val="00AC3A49"/>
    <w:rsid w:val="00AD4C07"/>
    <w:rsid w:val="00AF00D5"/>
    <w:rsid w:val="00AF3423"/>
    <w:rsid w:val="00AF7EB8"/>
    <w:rsid w:val="00B02B3E"/>
    <w:rsid w:val="00B0495F"/>
    <w:rsid w:val="00B06186"/>
    <w:rsid w:val="00B121E5"/>
    <w:rsid w:val="00B1260F"/>
    <w:rsid w:val="00B16829"/>
    <w:rsid w:val="00B17679"/>
    <w:rsid w:val="00B22928"/>
    <w:rsid w:val="00B27B13"/>
    <w:rsid w:val="00B359E1"/>
    <w:rsid w:val="00B37404"/>
    <w:rsid w:val="00B37B88"/>
    <w:rsid w:val="00B4586E"/>
    <w:rsid w:val="00B552B9"/>
    <w:rsid w:val="00B5701F"/>
    <w:rsid w:val="00B61755"/>
    <w:rsid w:val="00B64238"/>
    <w:rsid w:val="00B6614B"/>
    <w:rsid w:val="00B74534"/>
    <w:rsid w:val="00B75FFB"/>
    <w:rsid w:val="00B845CC"/>
    <w:rsid w:val="00B8689B"/>
    <w:rsid w:val="00B87A4B"/>
    <w:rsid w:val="00B87C72"/>
    <w:rsid w:val="00B924AF"/>
    <w:rsid w:val="00BA0E88"/>
    <w:rsid w:val="00BB15E1"/>
    <w:rsid w:val="00BB3B23"/>
    <w:rsid w:val="00BB4E53"/>
    <w:rsid w:val="00BC023B"/>
    <w:rsid w:val="00BC5AC0"/>
    <w:rsid w:val="00BD37AF"/>
    <w:rsid w:val="00BD6F83"/>
    <w:rsid w:val="00BE60EE"/>
    <w:rsid w:val="00BE7F1E"/>
    <w:rsid w:val="00BF4F04"/>
    <w:rsid w:val="00BF6366"/>
    <w:rsid w:val="00BF6D95"/>
    <w:rsid w:val="00BF73D8"/>
    <w:rsid w:val="00C05A7F"/>
    <w:rsid w:val="00C10653"/>
    <w:rsid w:val="00C1412C"/>
    <w:rsid w:val="00C460DF"/>
    <w:rsid w:val="00C470AB"/>
    <w:rsid w:val="00C47107"/>
    <w:rsid w:val="00C473A8"/>
    <w:rsid w:val="00C555FB"/>
    <w:rsid w:val="00C56194"/>
    <w:rsid w:val="00C569DB"/>
    <w:rsid w:val="00C6538B"/>
    <w:rsid w:val="00C713FF"/>
    <w:rsid w:val="00C73272"/>
    <w:rsid w:val="00C764E3"/>
    <w:rsid w:val="00C76FF2"/>
    <w:rsid w:val="00C77FF6"/>
    <w:rsid w:val="00C80C03"/>
    <w:rsid w:val="00C81675"/>
    <w:rsid w:val="00C94A3D"/>
    <w:rsid w:val="00C95182"/>
    <w:rsid w:val="00C96477"/>
    <w:rsid w:val="00C96FA8"/>
    <w:rsid w:val="00CA03AA"/>
    <w:rsid w:val="00CA2E7B"/>
    <w:rsid w:val="00CA31C4"/>
    <w:rsid w:val="00CA403E"/>
    <w:rsid w:val="00CB4566"/>
    <w:rsid w:val="00CB55F7"/>
    <w:rsid w:val="00CC3402"/>
    <w:rsid w:val="00CC53A3"/>
    <w:rsid w:val="00CD561E"/>
    <w:rsid w:val="00CD611D"/>
    <w:rsid w:val="00CE06B2"/>
    <w:rsid w:val="00CE400F"/>
    <w:rsid w:val="00CE6382"/>
    <w:rsid w:val="00CF59BB"/>
    <w:rsid w:val="00D01EBF"/>
    <w:rsid w:val="00D04628"/>
    <w:rsid w:val="00D10404"/>
    <w:rsid w:val="00D109FD"/>
    <w:rsid w:val="00D20B9D"/>
    <w:rsid w:val="00D22700"/>
    <w:rsid w:val="00D26372"/>
    <w:rsid w:val="00D32C65"/>
    <w:rsid w:val="00D3626B"/>
    <w:rsid w:val="00D36881"/>
    <w:rsid w:val="00D440B8"/>
    <w:rsid w:val="00D45039"/>
    <w:rsid w:val="00D47B3A"/>
    <w:rsid w:val="00D507C8"/>
    <w:rsid w:val="00D520CC"/>
    <w:rsid w:val="00D54D8D"/>
    <w:rsid w:val="00D705EE"/>
    <w:rsid w:val="00D70E78"/>
    <w:rsid w:val="00D75F0A"/>
    <w:rsid w:val="00D8358A"/>
    <w:rsid w:val="00D8654E"/>
    <w:rsid w:val="00D955BB"/>
    <w:rsid w:val="00DA097A"/>
    <w:rsid w:val="00DA32B6"/>
    <w:rsid w:val="00DB06A2"/>
    <w:rsid w:val="00DB391E"/>
    <w:rsid w:val="00DB3C9B"/>
    <w:rsid w:val="00DB691B"/>
    <w:rsid w:val="00DB77BD"/>
    <w:rsid w:val="00DC0205"/>
    <w:rsid w:val="00DC3660"/>
    <w:rsid w:val="00DC39D2"/>
    <w:rsid w:val="00DC468E"/>
    <w:rsid w:val="00DD064B"/>
    <w:rsid w:val="00DD17E2"/>
    <w:rsid w:val="00DE23C2"/>
    <w:rsid w:val="00DE32A5"/>
    <w:rsid w:val="00DF159C"/>
    <w:rsid w:val="00DF1D78"/>
    <w:rsid w:val="00DF4481"/>
    <w:rsid w:val="00DF54B3"/>
    <w:rsid w:val="00E005EF"/>
    <w:rsid w:val="00E12282"/>
    <w:rsid w:val="00E138F0"/>
    <w:rsid w:val="00E14A1B"/>
    <w:rsid w:val="00E24DD2"/>
    <w:rsid w:val="00E279C2"/>
    <w:rsid w:val="00E40337"/>
    <w:rsid w:val="00E41273"/>
    <w:rsid w:val="00E41B51"/>
    <w:rsid w:val="00E50FBE"/>
    <w:rsid w:val="00E62AA3"/>
    <w:rsid w:val="00E62CC1"/>
    <w:rsid w:val="00E6465A"/>
    <w:rsid w:val="00E8007F"/>
    <w:rsid w:val="00E84D38"/>
    <w:rsid w:val="00E866EB"/>
    <w:rsid w:val="00E9194A"/>
    <w:rsid w:val="00E975C1"/>
    <w:rsid w:val="00EA1109"/>
    <w:rsid w:val="00EA2A6C"/>
    <w:rsid w:val="00EA4739"/>
    <w:rsid w:val="00EB02A8"/>
    <w:rsid w:val="00EB4A92"/>
    <w:rsid w:val="00EB51F9"/>
    <w:rsid w:val="00EB586E"/>
    <w:rsid w:val="00ED25A5"/>
    <w:rsid w:val="00EE1105"/>
    <w:rsid w:val="00EE49E4"/>
    <w:rsid w:val="00EF5277"/>
    <w:rsid w:val="00F00AD9"/>
    <w:rsid w:val="00F13982"/>
    <w:rsid w:val="00F207FE"/>
    <w:rsid w:val="00F21057"/>
    <w:rsid w:val="00F278BE"/>
    <w:rsid w:val="00F4044C"/>
    <w:rsid w:val="00F41556"/>
    <w:rsid w:val="00F43BFC"/>
    <w:rsid w:val="00F50722"/>
    <w:rsid w:val="00F5273F"/>
    <w:rsid w:val="00F53E57"/>
    <w:rsid w:val="00F615DC"/>
    <w:rsid w:val="00F6204E"/>
    <w:rsid w:val="00F7584B"/>
    <w:rsid w:val="00F97867"/>
    <w:rsid w:val="00FA3030"/>
    <w:rsid w:val="00FA7492"/>
    <w:rsid w:val="00FB0C69"/>
    <w:rsid w:val="00FB5A1D"/>
    <w:rsid w:val="00FB6E3B"/>
    <w:rsid w:val="00FC30E4"/>
    <w:rsid w:val="00FC652B"/>
    <w:rsid w:val="00FC6CCD"/>
    <w:rsid w:val="00FC7CEE"/>
    <w:rsid w:val="00FD0EA1"/>
    <w:rsid w:val="00FD4840"/>
    <w:rsid w:val="00FD4C17"/>
    <w:rsid w:val="00FE2562"/>
    <w:rsid w:val="00FE4B9D"/>
    <w:rsid w:val="00FE597F"/>
    <w:rsid w:val="00FF4552"/>
    <w:rsid w:val="71AFE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2003B3DF"/>
  <w15:docId w15:val="{397DB878-8732-4A71-BD97-C2CB8D976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412F"/>
    <w:rPr>
      <w:sz w:val="22"/>
      <w:szCs w:val="22"/>
    </w:rPr>
  </w:style>
  <w:style w:type="paragraph" w:styleId="Heading1">
    <w:name w:val="heading 1"/>
    <w:basedOn w:val="ListParagraph"/>
    <w:link w:val="Heading1Char"/>
    <w:qFormat/>
    <w:rsid w:val="001076AC"/>
    <w:pPr>
      <w:numPr>
        <w:numId w:val="30"/>
      </w:numPr>
      <w:spacing w:before="160"/>
      <w:outlineLvl w:val="0"/>
    </w:pPr>
    <w:rPr>
      <w:caps/>
    </w:rPr>
  </w:style>
  <w:style w:type="paragraph" w:styleId="Heading2">
    <w:name w:val="heading 2"/>
    <w:basedOn w:val="ListParagraph"/>
    <w:next w:val="Normal"/>
    <w:link w:val="Heading2Char"/>
    <w:qFormat/>
    <w:rsid w:val="001076AC"/>
    <w:pPr>
      <w:numPr>
        <w:ilvl w:val="1"/>
        <w:numId w:val="30"/>
      </w:numPr>
      <w:spacing w:before="80"/>
      <w:contextualSpacing w:val="0"/>
      <w:outlineLvl w:val="1"/>
    </w:pPr>
    <w:rPr>
      <w:u w:val="single"/>
    </w:rPr>
  </w:style>
  <w:style w:type="paragraph" w:styleId="Heading3">
    <w:name w:val="heading 3"/>
    <w:basedOn w:val="ListParagraph"/>
    <w:link w:val="Heading3Char"/>
    <w:qFormat/>
    <w:rsid w:val="001076AC"/>
    <w:pPr>
      <w:numPr>
        <w:ilvl w:val="2"/>
        <w:numId w:val="30"/>
      </w:numPr>
      <w:spacing w:before="80"/>
      <w:contextualSpacing w:val="0"/>
      <w:outlineLvl w:val="2"/>
    </w:pPr>
  </w:style>
  <w:style w:type="paragraph" w:styleId="Heading4">
    <w:name w:val="heading 4"/>
    <w:basedOn w:val="ListParagraph"/>
    <w:link w:val="Heading4Char"/>
    <w:qFormat/>
    <w:rsid w:val="001076AC"/>
    <w:pPr>
      <w:numPr>
        <w:ilvl w:val="3"/>
        <w:numId w:val="30"/>
      </w:numPr>
      <w:spacing w:before="80"/>
      <w:contextualSpacing w:val="0"/>
      <w:outlineLvl w:val="3"/>
    </w:pPr>
    <w:rPr>
      <w:lang w:val="en-GB"/>
    </w:rPr>
  </w:style>
  <w:style w:type="paragraph" w:styleId="Heading5">
    <w:name w:val="heading 5"/>
    <w:basedOn w:val="Heading4"/>
    <w:link w:val="Heading5Char"/>
    <w:qFormat/>
    <w:rsid w:val="001076AC"/>
    <w:pPr>
      <w:numPr>
        <w:ilvl w:val="4"/>
      </w:numPr>
      <w:outlineLvl w:val="4"/>
    </w:pPr>
  </w:style>
  <w:style w:type="paragraph" w:styleId="Heading6">
    <w:name w:val="heading 6"/>
    <w:basedOn w:val="Heading5"/>
    <w:next w:val="Normal"/>
    <w:link w:val="Heading6Char"/>
    <w:qFormat/>
    <w:rsid w:val="001076AC"/>
    <w:pPr>
      <w:numPr>
        <w:ilvl w:val="5"/>
      </w:numPr>
      <w:outlineLvl w:val="5"/>
    </w:pPr>
  </w:style>
  <w:style w:type="paragraph" w:styleId="Heading7">
    <w:name w:val="heading 7"/>
    <w:basedOn w:val="ListParagraph"/>
    <w:next w:val="Normal"/>
    <w:link w:val="Heading7Char"/>
    <w:qFormat/>
    <w:rsid w:val="001076AC"/>
    <w:pPr>
      <w:numPr>
        <w:ilvl w:val="6"/>
        <w:numId w:val="30"/>
      </w:numPr>
      <w:outlineLvl w:val="6"/>
    </w:pPr>
  </w:style>
  <w:style w:type="paragraph" w:styleId="Heading8">
    <w:name w:val="heading 8"/>
    <w:basedOn w:val="Heading7"/>
    <w:next w:val="Normal"/>
    <w:link w:val="Heading8Char"/>
    <w:qFormat/>
    <w:rsid w:val="001076AC"/>
    <w:pPr>
      <w:numPr>
        <w:ilvl w:val="7"/>
      </w:numPr>
      <w:outlineLvl w:val="7"/>
    </w:pPr>
  </w:style>
  <w:style w:type="paragraph" w:styleId="Heading9">
    <w:name w:val="heading 9"/>
    <w:basedOn w:val="Heading8"/>
    <w:next w:val="Normal"/>
    <w:link w:val="Heading9Char"/>
    <w:qFormat/>
    <w:rsid w:val="001076AC"/>
    <w:pPr>
      <w:numPr>
        <w:ilvl w:val="8"/>
      </w:numPr>
      <w:outlineLvl w:val="8"/>
    </w:pPr>
    <w:rPr>
      <w:rFonts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1076AC"/>
    <w:pPr>
      <w:keepNext/>
      <w:spacing w:before="160" w:after="30"/>
    </w:pPr>
    <w:rPr>
      <w:rFonts w:ascii="Arial Narrow" w:hAnsi="Arial Narrow"/>
      <w:b/>
      <w:sz w:val="20"/>
      <w:szCs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1076AC"/>
    <w:rPr>
      <w:sz w:val="22"/>
      <w:szCs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9A581A"/>
    <w:pPr>
      <w:widowControl w:val="0"/>
      <w:spacing w:before="60" w:after="60"/>
    </w:pPr>
    <w:rPr>
      <w:rFonts w:ascii="Arial" w:hAnsi="Arial"/>
      <w:sz w:val="20"/>
      <w:lang w:val="en-GB"/>
    </w:rPr>
  </w:style>
  <w:style w:type="paragraph" w:customStyle="1" w:styleId="TableHeading">
    <w:name w:val="Table Heading"/>
    <w:basedOn w:val="Normal"/>
    <w:rsid w:val="009A581A"/>
    <w:pPr>
      <w:widowControl w:val="0"/>
      <w:spacing w:before="60" w:after="60"/>
    </w:pPr>
    <w:rPr>
      <w:rFonts w:ascii="Arial" w:hAnsi="Arial"/>
      <w:b/>
      <w:sz w:val="20"/>
      <w:lang w:val="en-GB"/>
    </w:rPr>
  </w:style>
  <w:style w:type="paragraph" w:styleId="BalloonText">
    <w:name w:val="Balloon Text"/>
    <w:basedOn w:val="Normal"/>
    <w:semiHidden/>
    <w:rsid w:val="00A6612B"/>
    <w:rPr>
      <w:rFonts w:ascii="Tahoma" w:hAnsi="Tahoma" w:cs="Tahoma"/>
      <w:sz w:val="16"/>
      <w:szCs w:val="16"/>
    </w:rPr>
  </w:style>
  <w:style w:type="character" w:customStyle="1" w:styleId="BodyTextChar">
    <w:name w:val="Body Text Char"/>
    <w:link w:val="BodyText"/>
    <w:semiHidden/>
    <w:locked/>
    <w:rsid w:val="00B37B88"/>
    <w:rPr>
      <w:rFonts w:ascii="Book Antiqua" w:hAnsi="Book Antiqua"/>
      <w:sz w:val="22"/>
      <w:lang w:val="en-US" w:eastAsia="en-US" w:bidi="ar-SA"/>
    </w:rPr>
  </w:style>
  <w:style w:type="character" w:customStyle="1" w:styleId="CommentTextChar">
    <w:name w:val="Comment Text Char"/>
    <w:link w:val="CommentText"/>
    <w:semiHidden/>
    <w:rsid w:val="000C67CB"/>
    <w:rPr>
      <w:rFonts w:ascii="Arial" w:hAnsi="Arial"/>
      <w:sz w:val="22"/>
      <w:lang w:val="en-US" w:eastAsia="en-US"/>
    </w:rPr>
  </w:style>
  <w:style w:type="paragraph" w:styleId="CommentSubject">
    <w:name w:val="annotation subject"/>
    <w:basedOn w:val="CommentText"/>
    <w:next w:val="CommentText"/>
    <w:link w:val="CommentSubjectChar"/>
    <w:rsid w:val="00B552B9"/>
    <w:pPr>
      <w:spacing w:before="0"/>
    </w:pPr>
    <w:rPr>
      <w:rFonts w:ascii="Book Antiqua" w:hAnsi="Book Antiqua"/>
      <w:b/>
      <w:bCs/>
      <w:sz w:val="20"/>
    </w:rPr>
  </w:style>
  <w:style w:type="character" w:customStyle="1" w:styleId="CommentSubjectChar">
    <w:name w:val="Comment Subject Char"/>
    <w:basedOn w:val="CommentTextChar"/>
    <w:link w:val="CommentSubject"/>
    <w:rsid w:val="00B552B9"/>
    <w:rPr>
      <w:rFonts w:ascii="Book Antiqua" w:hAnsi="Book Antiqua"/>
      <w:b/>
      <w:bCs/>
      <w:sz w:val="22"/>
      <w:lang w:val="en-US" w:eastAsia="en-US"/>
    </w:rPr>
  </w:style>
  <w:style w:type="paragraph" w:styleId="Revision">
    <w:name w:val="Revision"/>
    <w:hidden/>
    <w:uiPriority w:val="99"/>
    <w:semiHidden/>
    <w:rsid w:val="00CD561E"/>
    <w:rPr>
      <w:rFonts w:ascii="Book Antiqua" w:hAnsi="Book Antiqua"/>
      <w:sz w:val="22"/>
    </w:rPr>
  </w:style>
  <w:style w:type="paragraph" w:styleId="ListParagraph">
    <w:name w:val="List Paragraph"/>
    <w:basedOn w:val="Normal"/>
    <w:uiPriority w:val="34"/>
    <w:qFormat/>
    <w:rsid w:val="001076AC"/>
    <w:pPr>
      <w:ind w:left="720"/>
      <w:contextualSpacing/>
    </w:pPr>
  </w:style>
  <w:style w:type="character" w:customStyle="1" w:styleId="Heading4Char">
    <w:name w:val="Heading 4 Char"/>
    <w:link w:val="Heading4"/>
    <w:rsid w:val="001076AC"/>
    <w:rPr>
      <w:sz w:val="22"/>
      <w:szCs w:val="22"/>
      <w:lang w:val="en-GB"/>
    </w:rPr>
  </w:style>
  <w:style w:type="character" w:customStyle="1" w:styleId="Heading1Char">
    <w:name w:val="Heading 1 Char"/>
    <w:link w:val="Heading1"/>
    <w:rsid w:val="001076AC"/>
    <w:rPr>
      <w:caps/>
      <w:sz w:val="22"/>
      <w:szCs w:val="22"/>
    </w:rPr>
  </w:style>
  <w:style w:type="character" w:customStyle="1" w:styleId="Heading2Char">
    <w:name w:val="Heading 2 Char"/>
    <w:link w:val="Heading2"/>
    <w:rsid w:val="001076AC"/>
    <w:rPr>
      <w:sz w:val="22"/>
      <w:szCs w:val="22"/>
      <w:u w:val="single"/>
    </w:rPr>
  </w:style>
  <w:style w:type="character" w:customStyle="1" w:styleId="Heading5Char">
    <w:name w:val="Heading 5 Char"/>
    <w:link w:val="Heading5"/>
    <w:rsid w:val="001076AC"/>
    <w:rPr>
      <w:sz w:val="22"/>
      <w:szCs w:val="22"/>
    </w:rPr>
  </w:style>
  <w:style w:type="character" w:customStyle="1" w:styleId="Heading6Char">
    <w:name w:val="Heading 6 Char"/>
    <w:link w:val="Heading6"/>
    <w:rsid w:val="001076AC"/>
    <w:rPr>
      <w:sz w:val="22"/>
      <w:szCs w:val="22"/>
    </w:rPr>
  </w:style>
  <w:style w:type="character" w:customStyle="1" w:styleId="Heading7Char">
    <w:name w:val="Heading 7 Char"/>
    <w:link w:val="Heading7"/>
    <w:rsid w:val="001076AC"/>
    <w:rPr>
      <w:sz w:val="22"/>
      <w:szCs w:val="22"/>
    </w:rPr>
  </w:style>
  <w:style w:type="character" w:customStyle="1" w:styleId="Heading8Char">
    <w:name w:val="Heading 8 Char"/>
    <w:link w:val="Heading8"/>
    <w:rsid w:val="001076AC"/>
    <w:rPr>
      <w:sz w:val="22"/>
      <w:szCs w:val="22"/>
    </w:rPr>
  </w:style>
  <w:style w:type="character" w:customStyle="1" w:styleId="Heading9Char">
    <w:name w:val="Heading 9 Char"/>
    <w:link w:val="Heading9"/>
    <w:rsid w:val="001076AC"/>
    <w:rPr>
      <w:rFonts w:cs="Arial"/>
    </w:rPr>
  </w:style>
  <w:style w:type="character" w:customStyle="1" w:styleId="TitleChar">
    <w:name w:val="Title Char"/>
    <w:link w:val="Title"/>
    <w:rsid w:val="001076AC"/>
    <w:rPr>
      <w:rFonts w:ascii="Arial Narrow" w:hAnsi="Arial Narrow"/>
      <w:b/>
    </w:rPr>
  </w:style>
  <w:style w:type="character" w:styleId="Strong">
    <w:name w:val="Strong"/>
    <w:qFormat/>
    <w:rsid w:val="001076AC"/>
    <w:rPr>
      <w:b/>
    </w:rPr>
  </w:style>
  <w:style w:type="table" w:styleId="TableGrid">
    <w:name w:val="Table Grid"/>
    <w:basedOn w:val="TableNormal"/>
    <w:rsid w:val="008F08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222982">
      <w:bodyDiv w:val="1"/>
      <w:marLeft w:val="0"/>
      <w:marRight w:val="0"/>
      <w:marTop w:val="0"/>
      <w:marBottom w:val="0"/>
      <w:divBdr>
        <w:top w:val="none" w:sz="0" w:space="0" w:color="auto"/>
        <w:left w:val="none" w:sz="0" w:space="0" w:color="auto"/>
        <w:bottom w:val="none" w:sz="0" w:space="0" w:color="auto"/>
        <w:right w:val="none" w:sz="0" w:space="0" w:color="auto"/>
      </w:divBdr>
    </w:div>
    <w:div w:id="201375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oleObject" Target="embeddings/Microsoft_Visio_2003-2010_Drawing1.vsd"/><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oleObject" Target="embeddings/Microsoft_Visio_2003-2010_Drawing.vsd"/><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emf"/><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842cd523-47d6-43d6-8211-471f8d7272d8">Work in progress</Status>
    <Project_x0020_Name xmlns="842cd523-47d6-43d6-8211-471f8d7272d8">Northeast Vaughan Water Servicing Project</Project_x0020_Name>
    <TaxCatchAll xmlns="d6d05743-d6d0-46ac-98bc-99f29ab3bcad">
      <Value>1</Value>
    </TaxCatchAll>
    <lcf76f155ced4ddcb4097134ff3c332f xmlns="842cd523-47d6-43d6-8211-471f8d7272d8">
      <Terms xmlns="http://schemas.microsoft.com/office/infopath/2007/PartnerControls"/>
    </lcf76f155ced4ddcb4097134ff3c332f>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Project_x0020_Code xmlns="842cd523-47d6-43d6-8211-471f8d7272d8">2020-5445-00</Project_x0020_Code>
    <Client_x0020_Organization xmlns="842cd523-47d6-43d6-8211-471f8d7272d8" xsi:nil="true"/>
    <AERIS_x0020_Published_x0020_Date xmlns="842cd523-47d6-43d6-8211-471f8d7272d8" xsi:nil="true"/>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11E6A3-EE34-42F4-ADC3-3AA304890EDB}">
  <ds:schemaRefs>
    <ds:schemaRef ds:uri="http://schemas.openxmlformats.org/officeDocument/2006/bibliography"/>
  </ds:schemaRefs>
</ds:datastoreItem>
</file>

<file path=customXml/itemProps2.xml><?xml version="1.0" encoding="utf-8"?>
<ds:datastoreItem xmlns:ds="http://schemas.openxmlformats.org/officeDocument/2006/customXml" ds:itemID="{07916631-E0DA-43CE-8B60-E551CF4C2304}">
  <ds:schemaRefs>
    <ds:schemaRef ds:uri="http://schemas.microsoft.com/sharepoint/v3/contenttype/forms"/>
  </ds:schemaRefs>
</ds:datastoreItem>
</file>

<file path=customXml/itemProps3.xml><?xml version="1.0" encoding="utf-8"?>
<ds:datastoreItem xmlns:ds="http://schemas.openxmlformats.org/officeDocument/2006/customXml" ds:itemID="{02D5D285-34E2-404E-8D75-04CB8A51185D}">
  <ds:schemaRefs>
    <ds:schemaRef ds:uri="http://schemas.microsoft.com/office/2006/metadata/properties"/>
    <ds:schemaRef ds:uri="http://schemas.microsoft.com/office/infopath/2007/PartnerControls"/>
    <ds:schemaRef ds:uri="842cd523-47d6-43d6-8211-471f8d7272d8"/>
    <ds:schemaRef ds:uri="d6d05743-d6d0-46ac-98bc-99f29ab3bcad"/>
    <ds:schemaRef ds:uri="3CC440CB-D4A8-4CBB-9B7B-37F17F6BDE64"/>
    <ds:schemaRef ds:uri="0ec7f28d-cd0c-40e6-964d-0ae9d476b302"/>
    <ds:schemaRef ds:uri="af1f8764-4995-491b-b84b-b5351a80ccae"/>
    <ds:schemaRef ds:uri="3cc440cb-d4a8-4cbb-9b7b-37f17f6bde64"/>
    <ds:schemaRef ds:uri="http://schemas.microsoft.com/sharepoint/v3/fields"/>
  </ds:schemaRefs>
</ds:datastoreItem>
</file>

<file path=customXml/itemProps4.xml><?xml version="1.0" encoding="utf-8"?>
<ds:datastoreItem xmlns:ds="http://schemas.openxmlformats.org/officeDocument/2006/customXml" ds:itemID="{43883163-7AD3-4180-A834-F79D8C9FD8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9</Pages>
  <Words>3092</Words>
  <Characters>20722</Characters>
  <Application>Microsoft Office Word</Application>
  <DocSecurity>0</DocSecurity>
  <Lines>172</Lines>
  <Paragraphs>47</Paragraphs>
  <ScaleCrop>false</ScaleCrop>
  <HeadingPairs>
    <vt:vector size="2" baseType="variant">
      <vt:variant>
        <vt:lpstr>Title</vt:lpstr>
      </vt:variant>
      <vt:variant>
        <vt:i4>1</vt:i4>
      </vt:variant>
    </vt:vector>
  </HeadingPairs>
  <TitlesOfParts>
    <vt:vector size="1" baseType="lpstr">
      <vt:lpstr>01310 Construction Schedules</vt:lpstr>
    </vt:vector>
  </TitlesOfParts>
  <Company>Regional Municipality of York</Company>
  <LinksUpToDate>false</LinksUpToDate>
  <CharactersWithSpaces>23767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01310 Construction Schedules</dc:title>
  <dc:creator>Adley-McGinnis, Andrea</dc:creator>
  <cp:lastModifiedBy>Johnny Pang</cp:lastModifiedBy>
  <cp:revision>5</cp:revision>
  <cp:lastPrinted>2017-05-24T18:44:00Z</cp:lastPrinted>
  <dcterms:created xsi:type="dcterms:W3CDTF">2022-10-25T15:52:00Z</dcterms:created>
  <dcterms:modified xsi:type="dcterms:W3CDTF">2022-11-29T16:02:00Z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ContentTypeId">
    <vt:lpwstr>0x010100BF8E50B80A32C040A85FB450FB26C9E5</vt:lpwstr>
  </property>
  <property fmtid="{D5CDD505-2E9C-101B-9397-08002B2CF9AE}" pid="4" name="_dlc_DocIdItemGuid">
    <vt:lpwstr>77d857a0-53e7-4a05-9b76-e3f6f48e0521</vt:lpwstr>
  </property>
  <property fmtid="{D5CDD505-2E9C-101B-9397-08002B2CF9AE}" pid="5" name="URL">
    <vt:lpwstr/>
  </property>
  <property fmtid="{D5CDD505-2E9C-101B-9397-08002B2CF9AE}" pid="6" name="Office">
    <vt:lpwstr/>
  </property>
  <property fmtid="{D5CDD505-2E9C-101B-9397-08002B2CF9AE}" pid="7" name="Communications">
    <vt:lpwstr/>
  </property>
  <property fmtid="{D5CDD505-2E9C-101B-9397-08002B2CF9AE}" pid="8" name="Information Type">
    <vt:lpwstr/>
  </property>
  <property fmtid="{D5CDD505-2E9C-101B-9397-08002B2CF9AE}" pid="9" name="AERIS Pools">
    <vt:lpwstr/>
  </property>
  <property fmtid="{D5CDD505-2E9C-101B-9397-08002B2CF9AE}" pid="10" name="Data Classification">
    <vt:lpwstr>1;#Confidential|dbb6cc64-9915-4cf6-857e-3e641b410f5c</vt:lpwstr>
  </property>
  <property fmtid="{D5CDD505-2E9C-101B-9397-08002B2CF9AE}" pid="11" name="Internal Organization">
    <vt:lpwstr/>
  </property>
</Properties>
</file>