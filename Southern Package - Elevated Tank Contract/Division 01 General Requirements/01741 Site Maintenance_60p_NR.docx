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184"/>
        <w:gridCol w:w="2130"/>
        <w:gridCol w:w="5863"/>
      </w:tblGrid>
      <w:tr w:rsidR="0005152F" w:rsidRPr="001215D9" w:rsidDel="006B0228" w14:paraId="3A45C284" w14:textId="77777777" w:rsidTr="00B72707">
        <w:trPr>
          <w:cantSplit/>
          <w:jc w:val="center"/>
          <w:del w:id="1" w:author="Liam Sykes" w:date="2022-03-21T16:02:00Z"/>
        </w:trPr>
        <w:tc>
          <w:tcPr>
            <w:tcW w:w="1184" w:type="dxa"/>
          </w:tcPr>
          <w:p w14:paraId="10E45A89" w14:textId="77777777" w:rsidR="0005152F" w:rsidRPr="001215D9" w:rsidDel="006B0228" w:rsidRDefault="0005152F" w:rsidP="001A1E24">
            <w:pPr>
              <w:pStyle w:val="TableHeading"/>
              <w:rPr>
                <w:del w:id="2" w:author="Liam Sykes" w:date="2022-03-21T16:02:00Z"/>
                <w:rFonts w:ascii="Calibri" w:hAnsi="Calibri"/>
                <w:sz w:val="22"/>
              </w:rPr>
            </w:pPr>
            <w:bookmarkStart w:id="3" w:name="OLE_LINK1"/>
            <w:bookmarkStart w:id="4" w:name="OLE_LINK2"/>
            <w:del w:id="5" w:author="Liam Sykes" w:date="2022-03-21T16:02:00Z">
              <w:r w:rsidRPr="001215D9" w:rsidDel="006B0228">
                <w:rPr>
                  <w:rFonts w:ascii="Calibri" w:hAnsi="Calibri"/>
                  <w:sz w:val="22"/>
                </w:rPr>
                <w:delText>Version</w:delText>
              </w:r>
            </w:del>
          </w:p>
        </w:tc>
        <w:tc>
          <w:tcPr>
            <w:tcW w:w="2130" w:type="dxa"/>
          </w:tcPr>
          <w:p w14:paraId="2371F976" w14:textId="77777777" w:rsidR="0005152F" w:rsidRPr="001215D9" w:rsidDel="006B0228" w:rsidRDefault="0005152F" w:rsidP="001A1E24">
            <w:pPr>
              <w:pStyle w:val="TableHeading"/>
              <w:rPr>
                <w:del w:id="6" w:author="Liam Sykes" w:date="2022-03-21T16:02:00Z"/>
                <w:rFonts w:ascii="Calibri" w:hAnsi="Calibri"/>
                <w:sz w:val="22"/>
              </w:rPr>
            </w:pPr>
            <w:del w:id="7" w:author="Liam Sykes" w:date="2022-03-21T16:02:00Z">
              <w:r w:rsidRPr="001215D9" w:rsidDel="006B0228">
                <w:rPr>
                  <w:rFonts w:ascii="Calibri" w:hAnsi="Calibri"/>
                  <w:sz w:val="22"/>
                </w:rPr>
                <w:delText>Date</w:delText>
              </w:r>
            </w:del>
          </w:p>
        </w:tc>
        <w:tc>
          <w:tcPr>
            <w:tcW w:w="5863" w:type="dxa"/>
          </w:tcPr>
          <w:p w14:paraId="667BE67A" w14:textId="77777777" w:rsidR="0005152F" w:rsidRPr="001215D9" w:rsidDel="006B0228" w:rsidRDefault="0005152F" w:rsidP="001A1E24">
            <w:pPr>
              <w:pStyle w:val="TableHeading"/>
              <w:rPr>
                <w:del w:id="8" w:author="Liam Sykes" w:date="2022-03-21T16:02:00Z"/>
                <w:rFonts w:ascii="Calibri" w:hAnsi="Calibri"/>
                <w:sz w:val="22"/>
              </w:rPr>
            </w:pPr>
            <w:del w:id="9" w:author="Liam Sykes" w:date="2022-03-21T16:02:00Z">
              <w:r w:rsidRPr="001215D9" w:rsidDel="006B0228">
                <w:rPr>
                  <w:rFonts w:ascii="Calibri" w:hAnsi="Calibri"/>
                  <w:sz w:val="22"/>
                </w:rPr>
                <w:delText>Description of Revisions</w:delText>
              </w:r>
            </w:del>
          </w:p>
        </w:tc>
      </w:tr>
      <w:tr w:rsidR="0005152F" w:rsidRPr="001215D9" w:rsidDel="006B0228" w14:paraId="06A7BC94" w14:textId="77777777" w:rsidTr="00B72707">
        <w:trPr>
          <w:cantSplit/>
          <w:jc w:val="center"/>
          <w:del w:id="10" w:author="Liam Sykes" w:date="2022-03-21T16:02:00Z"/>
        </w:trPr>
        <w:tc>
          <w:tcPr>
            <w:tcW w:w="1184" w:type="dxa"/>
          </w:tcPr>
          <w:p w14:paraId="214426E2" w14:textId="77777777" w:rsidR="0005152F" w:rsidRPr="001215D9" w:rsidDel="006B0228" w:rsidRDefault="0005152F" w:rsidP="001215D9">
            <w:pPr>
              <w:pStyle w:val="NormalTableText"/>
              <w:rPr>
                <w:del w:id="11" w:author="Liam Sykes" w:date="2022-03-21T16:02:00Z"/>
                <w:rFonts w:ascii="Calibri" w:hAnsi="Calibri"/>
                <w:sz w:val="22"/>
              </w:rPr>
            </w:pPr>
            <w:del w:id="12" w:author="Liam Sykes" w:date="2022-03-21T16:02:00Z">
              <w:r w:rsidRPr="001215D9" w:rsidDel="006B0228">
                <w:rPr>
                  <w:rFonts w:ascii="Calibri" w:hAnsi="Calibri"/>
                  <w:sz w:val="22"/>
                </w:rPr>
                <w:delText>1</w:delText>
              </w:r>
            </w:del>
          </w:p>
        </w:tc>
        <w:tc>
          <w:tcPr>
            <w:tcW w:w="2130" w:type="dxa"/>
          </w:tcPr>
          <w:p w14:paraId="4E947947" w14:textId="77777777" w:rsidR="0005152F" w:rsidRPr="001215D9" w:rsidDel="006B0228" w:rsidRDefault="006C2DC4" w:rsidP="001215D9">
            <w:pPr>
              <w:pStyle w:val="NormalTableText"/>
              <w:rPr>
                <w:del w:id="13" w:author="Liam Sykes" w:date="2022-03-21T16:02:00Z"/>
                <w:rFonts w:ascii="Calibri" w:hAnsi="Calibri"/>
                <w:sz w:val="22"/>
              </w:rPr>
            </w:pPr>
            <w:del w:id="14" w:author="Liam Sykes" w:date="2022-03-21T16:02:00Z">
              <w:r w:rsidDel="006B0228">
                <w:rPr>
                  <w:rFonts w:ascii="Calibri" w:hAnsi="Calibri"/>
                  <w:sz w:val="22"/>
                </w:rPr>
                <w:delText xml:space="preserve">January </w:delText>
              </w:r>
              <w:r w:rsidR="00BE25C4" w:rsidDel="006B0228">
                <w:rPr>
                  <w:rFonts w:ascii="Calibri" w:hAnsi="Calibri"/>
                  <w:sz w:val="22"/>
                </w:rPr>
                <w:delText>19</w:delText>
              </w:r>
              <w:r w:rsidR="00AD7CCB" w:rsidRPr="001215D9" w:rsidDel="006B0228">
                <w:rPr>
                  <w:rFonts w:ascii="Calibri" w:hAnsi="Calibri"/>
                  <w:sz w:val="22"/>
                </w:rPr>
                <w:delText>,</w:delText>
              </w:r>
              <w:r w:rsidR="0005152F" w:rsidRPr="001215D9" w:rsidDel="006B0228">
                <w:rPr>
                  <w:rFonts w:ascii="Calibri" w:hAnsi="Calibri"/>
                  <w:sz w:val="22"/>
                </w:rPr>
                <w:delText xml:space="preserve"> 20</w:delText>
              </w:r>
              <w:r w:rsidR="008006CA" w:rsidDel="006B0228">
                <w:rPr>
                  <w:rFonts w:ascii="Calibri" w:hAnsi="Calibri"/>
                  <w:sz w:val="22"/>
                </w:rPr>
                <w:delText>2</w:delText>
              </w:r>
              <w:r w:rsidDel="006B0228">
                <w:rPr>
                  <w:rFonts w:ascii="Calibri" w:hAnsi="Calibri"/>
                  <w:sz w:val="22"/>
                </w:rPr>
                <w:delText>1</w:delText>
              </w:r>
            </w:del>
          </w:p>
        </w:tc>
        <w:tc>
          <w:tcPr>
            <w:tcW w:w="5863" w:type="dxa"/>
          </w:tcPr>
          <w:p w14:paraId="30FD7614" w14:textId="77777777" w:rsidR="0005152F" w:rsidRPr="001215D9" w:rsidDel="006B0228" w:rsidRDefault="0005152F" w:rsidP="001215D9">
            <w:pPr>
              <w:pStyle w:val="NormalTableText"/>
              <w:rPr>
                <w:del w:id="15" w:author="Liam Sykes" w:date="2022-03-21T16:02:00Z"/>
                <w:rFonts w:ascii="Calibri" w:hAnsi="Calibri"/>
                <w:sz w:val="22"/>
              </w:rPr>
            </w:pPr>
            <w:del w:id="16" w:author="Liam Sykes" w:date="2022-03-21T16:02:00Z">
              <w:r w:rsidRPr="001215D9" w:rsidDel="006B0228">
                <w:rPr>
                  <w:rFonts w:ascii="Calibri" w:hAnsi="Calibri"/>
                  <w:sz w:val="22"/>
                </w:rPr>
                <w:delText>Approved final document</w:delText>
              </w:r>
              <w:r w:rsidR="00CE48B6" w:rsidDel="006B0228">
                <w:rPr>
                  <w:rFonts w:ascii="Calibri" w:hAnsi="Calibri"/>
                  <w:sz w:val="22"/>
                </w:rPr>
                <w:delText xml:space="preserve"> (BM)</w:delText>
              </w:r>
            </w:del>
          </w:p>
        </w:tc>
      </w:tr>
    </w:tbl>
    <w:p w14:paraId="6BFA2F0A" w14:textId="2829BA67" w:rsidR="0005152F" w:rsidRPr="00403C24" w:rsidDel="006B0228" w:rsidRDefault="00403C24" w:rsidP="00403C24">
      <w:pPr>
        <w:pStyle w:val="Heading1"/>
        <w:rPr>
          <w:del w:id="17" w:author="Liam Sykes" w:date="2022-03-21T16:02:00Z"/>
        </w:rPr>
        <w:pPrChange w:id="18" w:author="Johnny Pang" w:date="2022-11-30T11:35:00Z">
          <w:pPr>
            <w:pStyle w:val="BodyText"/>
            <w:spacing w:after="0"/>
          </w:pPr>
        </w:pPrChange>
      </w:pPr>
      <w:ins w:id="19" w:author="Johnny Pang" w:date="2022-11-30T11:35:00Z">
        <w:r>
          <w:t>G</w:t>
        </w:r>
      </w:ins>
    </w:p>
    <w:p w14:paraId="77EB7217" w14:textId="77777777" w:rsidR="00315BF5" w:rsidRPr="00403C24" w:rsidDel="006B0228" w:rsidRDefault="00315BF5" w:rsidP="00403C24">
      <w:pPr>
        <w:pStyle w:val="Heading1"/>
        <w:rPr>
          <w:del w:id="20" w:author="Liam Sykes" w:date="2022-03-21T16:02:00Z"/>
        </w:rPr>
        <w:pPrChange w:id="21" w:author="Johnny Pang" w:date="2022-11-30T11:35:00Z">
          <w:pPr>
            <w:pStyle w:val="BodyText"/>
            <w:spacing w:after="0"/>
          </w:pPr>
        </w:pPrChange>
      </w:pPr>
    </w:p>
    <w:p w14:paraId="1E84C615" w14:textId="77777777" w:rsidR="0005152F" w:rsidRPr="00403C24" w:rsidDel="006B0228" w:rsidRDefault="0005152F" w:rsidP="00403C24">
      <w:pPr>
        <w:pStyle w:val="Heading1"/>
        <w:rPr>
          <w:del w:id="22" w:author="Liam Sykes" w:date="2022-03-21T16:02:00Z"/>
        </w:rPr>
        <w:pPrChange w:id="23" w:author="Johnny Pang" w:date="2022-11-30T11:35:00Z">
          <w:pPr>
            <w:pStyle w:val="BodyText"/>
            <w:pBdr>
              <w:top w:val="single" w:sz="4" w:space="1" w:color="auto"/>
              <w:left w:val="single" w:sz="4" w:space="0" w:color="auto"/>
              <w:bottom w:val="single" w:sz="4" w:space="1" w:color="auto"/>
              <w:right w:val="single" w:sz="4" w:space="4" w:color="auto"/>
            </w:pBdr>
            <w:spacing w:after="0"/>
          </w:pPr>
        </w:pPrChange>
      </w:pPr>
      <w:del w:id="24" w:author="Liam Sykes" w:date="2022-03-21T16:02:00Z">
        <w:r w:rsidRPr="00403C24" w:rsidDel="006B0228">
          <w:delText>NOTE:</w:delText>
        </w:r>
      </w:del>
    </w:p>
    <w:p w14:paraId="66AFD27E" w14:textId="77777777" w:rsidR="0005152F" w:rsidRPr="00403C24" w:rsidDel="006B0228" w:rsidRDefault="0005152F" w:rsidP="00403C24">
      <w:pPr>
        <w:pStyle w:val="Heading1"/>
        <w:rPr>
          <w:del w:id="25" w:author="Liam Sykes" w:date="2022-03-21T16:02:00Z"/>
        </w:rPr>
        <w:pPrChange w:id="26" w:author="Johnny Pang" w:date="2022-11-30T11:35:00Z">
          <w:pPr>
            <w:pStyle w:val="BodyText"/>
            <w:pBdr>
              <w:top w:val="single" w:sz="4" w:space="1" w:color="auto"/>
              <w:left w:val="single" w:sz="4" w:space="0" w:color="auto"/>
              <w:bottom w:val="single" w:sz="4" w:space="1" w:color="auto"/>
              <w:right w:val="single" w:sz="4" w:space="4" w:color="auto"/>
            </w:pBdr>
            <w:spacing w:after="0"/>
          </w:pPr>
        </w:pPrChange>
      </w:pPr>
      <w:del w:id="27" w:author="Liam Sykes" w:date="2022-03-21T16:02:00Z">
        <w:r w:rsidRPr="00403C24" w:rsidDel="006B0228">
          <w:delText>This is a CONTROLLED Document. Any documents appearing in paper form are not controlled and should be checked against the on-line file version prior to use.</w:delText>
        </w:r>
      </w:del>
    </w:p>
    <w:p w14:paraId="022B14D4" w14:textId="77777777" w:rsidR="0005152F" w:rsidRPr="00403C24" w:rsidDel="006B0228" w:rsidRDefault="0005152F" w:rsidP="00403C24">
      <w:pPr>
        <w:pStyle w:val="Heading1"/>
        <w:rPr>
          <w:del w:id="28" w:author="Liam Sykes" w:date="2022-03-21T16:02:00Z"/>
        </w:rPr>
        <w:pPrChange w:id="29" w:author="Johnny Pang" w:date="2022-11-30T11:35:00Z">
          <w:pPr>
            <w:pStyle w:val="BodyText"/>
            <w:pBdr>
              <w:top w:val="single" w:sz="4" w:space="1" w:color="auto"/>
              <w:left w:val="single" w:sz="4" w:space="0" w:color="auto"/>
              <w:bottom w:val="single" w:sz="4" w:space="1" w:color="auto"/>
              <w:right w:val="single" w:sz="4" w:space="4" w:color="auto"/>
            </w:pBdr>
            <w:spacing w:after="0"/>
          </w:pPr>
        </w:pPrChange>
      </w:pPr>
      <w:del w:id="30" w:author="Liam Sykes" w:date="2022-03-21T16:02:00Z">
        <w:r w:rsidRPr="00403C24" w:rsidDel="006B0228">
          <w:rPr>
            <w:rPrChange w:id="31" w:author="Johnny Pang" w:date="2022-11-30T11:35:00Z">
              <w:rPr>
                <w:rFonts w:ascii="Calibri" w:hAnsi="Calibri"/>
                <w:b/>
                <w:bCs/>
              </w:rPr>
            </w:rPrChange>
          </w:rPr>
          <w:delText xml:space="preserve">Notice: </w:delText>
        </w:r>
        <w:r w:rsidRPr="00403C24" w:rsidDel="006B0228">
          <w:delText>This Document hardcopy must be used for reference purpose only.</w:delText>
        </w:r>
      </w:del>
    </w:p>
    <w:p w14:paraId="49CAAF74" w14:textId="77777777" w:rsidR="0005152F" w:rsidRPr="00403C24" w:rsidDel="006B0228" w:rsidRDefault="0005152F" w:rsidP="00403C24">
      <w:pPr>
        <w:pStyle w:val="Heading1"/>
        <w:rPr>
          <w:del w:id="32" w:author="Liam Sykes" w:date="2022-03-21T16:02:00Z"/>
          <w:rPrChange w:id="33" w:author="Johnny Pang" w:date="2022-11-30T11:35:00Z">
            <w:rPr>
              <w:del w:id="34" w:author="Liam Sykes" w:date="2022-03-21T16:02:00Z"/>
              <w:rFonts w:ascii="Calibri" w:hAnsi="Calibri"/>
              <w:b/>
              <w:bCs/>
            </w:rPr>
          </w:rPrChange>
        </w:rPr>
        <w:pPrChange w:id="35" w:author="Johnny Pang" w:date="2022-11-30T11:35:00Z">
          <w:pPr>
            <w:pStyle w:val="BodyText"/>
            <w:pBdr>
              <w:top w:val="single" w:sz="4" w:space="1" w:color="auto"/>
              <w:left w:val="single" w:sz="4" w:space="0" w:color="auto"/>
              <w:bottom w:val="single" w:sz="4" w:space="1" w:color="auto"/>
              <w:right w:val="single" w:sz="4" w:space="4" w:color="auto"/>
            </w:pBdr>
            <w:spacing w:after="0"/>
          </w:pPr>
        </w:pPrChange>
      </w:pPr>
      <w:del w:id="36" w:author="Liam Sykes" w:date="2022-03-21T16:02:00Z">
        <w:r w:rsidRPr="00403C24" w:rsidDel="006B0228">
          <w:rPr>
            <w:rPrChange w:id="37" w:author="Johnny Pang" w:date="2022-11-30T11:35:00Z">
              <w:rPr>
                <w:rFonts w:ascii="Calibri" w:hAnsi="Calibri"/>
                <w:b/>
              </w:rPr>
            </w:rPrChange>
          </w:rPr>
          <w:delText>The on-line copy is the current version of the document.</w:delText>
        </w:r>
      </w:del>
    </w:p>
    <w:bookmarkEnd w:id="3"/>
    <w:bookmarkEnd w:id="4"/>
    <w:p w14:paraId="7FB9D5F2" w14:textId="631AA04F" w:rsidR="00315BF5" w:rsidRPr="00403C24" w:rsidDel="00403C24" w:rsidRDefault="00315BF5" w:rsidP="00403C24">
      <w:pPr>
        <w:pStyle w:val="Heading1"/>
        <w:rPr>
          <w:del w:id="38" w:author="Johnny Pang" w:date="2022-11-30T11:35:00Z"/>
        </w:rPr>
        <w:pPrChange w:id="39" w:author="Johnny Pang" w:date="2022-11-30T11:35:00Z">
          <w:pPr>
            <w:pStyle w:val="BodyText"/>
            <w:spacing w:after="0"/>
          </w:pPr>
        </w:pPrChange>
      </w:pPr>
    </w:p>
    <w:p w14:paraId="1751AFD5" w14:textId="0F84E333" w:rsidR="00315BF5" w:rsidRPr="00403C24" w:rsidDel="00403C24" w:rsidRDefault="00315BF5" w:rsidP="00403C24">
      <w:pPr>
        <w:pStyle w:val="Heading1"/>
        <w:rPr>
          <w:del w:id="40" w:author="Johnny Pang" w:date="2022-11-30T11:35:00Z"/>
        </w:rPr>
        <w:pPrChange w:id="41" w:author="Johnny Pang" w:date="2022-11-30T11:35:00Z">
          <w:pPr>
            <w:pStyle w:val="BodyText"/>
            <w:spacing w:after="0"/>
          </w:pPr>
        </w:pPrChange>
      </w:pPr>
    </w:p>
    <w:p w14:paraId="33D34F3A" w14:textId="424669AA" w:rsidR="00F6204E" w:rsidRPr="00403C24" w:rsidRDefault="0005152F" w:rsidP="00403C24">
      <w:pPr>
        <w:pStyle w:val="Heading1"/>
      </w:pPr>
      <w:del w:id="42" w:author="Johnny Pang" w:date="2022-11-30T11:35:00Z">
        <w:r w:rsidRPr="00403C24" w:rsidDel="00403C24">
          <w:br w:type="page"/>
        </w:r>
        <w:r w:rsidR="00960901" w:rsidRPr="00403C24" w:rsidDel="00403C24">
          <w:delText>G</w:delText>
        </w:r>
      </w:del>
      <w:r w:rsidR="008006CA" w:rsidRPr="00403C24">
        <w:t>ENERAL</w:t>
      </w:r>
    </w:p>
    <w:p w14:paraId="4C933D89" w14:textId="77777777" w:rsidR="00E14EB1" w:rsidRDefault="00E14EB1" w:rsidP="008006CA">
      <w:pPr>
        <w:pStyle w:val="Heading2"/>
      </w:pPr>
      <w:r>
        <w:t>Summary</w:t>
      </w:r>
    </w:p>
    <w:p w14:paraId="47AC85F6" w14:textId="77777777" w:rsidR="00E14EB1" w:rsidRPr="00E14EB1" w:rsidRDefault="00E14EB1" w:rsidP="00A95CD2">
      <w:pPr>
        <w:pStyle w:val="Heading3"/>
      </w:pPr>
      <w:r w:rsidRPr="00E14EB1">
        <w:t xml:space="preserve">This section specifies the requirements for </w:t>
      </w:r>
      <w:r w:rsidR="009067E2">
        <w:t xml:space="preserve">summer and </w:t>
      </w:r>
      <w:r w:rsidR="008006CA">
        <w:t xml:space="preserve">winter maintenance </w:t>
      </w:r>
      <w:r w:rsidR="001B0A3F">
        <w:t>at Regional facilities</w:t>
      </w:r>
      <w:r w:rsidR="00DA5312">
        <w:t xml:space="preserve"> (including temporary facilities)</w:t>
      </w:r>
      <w:r w:rsidR="009067E2">
        <w:t xml:space="preserve"> and </w:t>
      </w:r>
      <w:r w:rsidR="00200148">
        <w:t>within</w:t>
      </w:r>
      <w:r w:rsidR="009067E2">
        <w:t xml:space="preserve"> </w:t>
      </w:r>
      <w:r w:rsidR="004515D0">
        <w:t xml:space="preserve">the </w:t>
      </w:r>
      <w:r w:rsidR="009067E2">
        <w:t xml:space="preserve">municipal right of way </w:t>
      </w:r>
      <w:r w:rsidR="001B0A3F">
        <w:t xml:space="preserve">during </w:t>
      </w:r>
      <w:r w:rsidR="008006CA">
        <w:t>construction</w:t>
      </w:r>
      <w:r>
        <w:t xml:space="preserve">. </w:t>
      </w:r>
    </w:p>
    <w:p w14:paraId="409C1C5D" w14:textId="77777777" w:rsidR="00C54E8D" w:rsidRPr="004E067E" w:rsidRDefault="00C54E8D" w:rsidP="008006CA">
      <w:pPr>
        <w:pStyle w:val="Heading2"/>
      </w:pPr>
      <w:r w:rsidRPr="004E067E">
        <w:t>Related Sections</w:t>
      </w:r>
    </w:p>
    <w:p w14:paraId="3FF8E823" w14:textId="77777777" w:rsidR="00C54E8D" w:rsidRPr="00517BC2" w:rsidDel="006B0228" w:rsidRDefault="00C54E8D" w:rsidP="00A95CD2">
      <w:pPr>
        <w:pStyle w:val="Heading3"/>
        <w:rPr>
          <w:del w:id="43" w:author="Liam Sykes" w:date="2022-03-21T16:03:00Z"/>
          <w:highlight w:val="yellow"/>
        </w:rPr>
        <w:pPrChange w:id="44" w:author="Johnny Pang" w:date="2022-11-30T11:36:00Z">
          <w:pPr>
            <w:tabs>
              <w:tab w:val="left" w:pos="2070"/>
            </w:tabs>
            <w:spacing w:after="0" w:line="240" w:lineRule="auto"/>
            <w:ind w:left="720"/>
          </w:pPr>
        </w:pPrChange>
      </w:pPr>
      <w:del w:id="45" w:author="Liam Sykes" w:date="2022-03-21T16:03:00Z">
        <w:r w:rsidRPr="00517BC2" w:rsidDel="006B0228">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4AEE6413" w14:textId="77777777" w:rsidR="00C54E8D" w:rsidRPr="00517BC2" w:rsidDel="006B0228" w:rsidRDefault="00C54E8D" w:rsidP="00A95CD2">
      <w:pPr>
        <w:pStyle w:val="Heading3"/>
        <w:rPr>
          <w:del w:id="46" w:author="Liam Sykes" w:date="2022-03-21T16:03:00Z"/>
          <w:highlight w:val="yellow"/>
        </w:rPr>
        <w:pPrChange w:id="47" w:author="Johnny Pang" w:date="2022-11-30T11:36:00Z">
          <w:pPr>
            <w:tabs>
              <w:tab w:val="left" w:pos="2070"/>
            </w:tabs>
            <w:spacing w:after="0" w:line="240" w:lineRule="auto"/>
            <w:ind w:left="720"/>
          </w:pPr>
        </w:pPrChange>
      </w:pPr>
      <w:del w:id="48" w:author="Liam Sykes" w:date="2022-03-21T16:03:00Z">
        <w:r w:rsidRPr="00517BC2" w:rsidDel="006B0228">
          <w:rPr>
            <w:highlight w:val="yellow"/>
          </w:rPr>
          <w:delText>Cross-referencing here may also be used to coordinate assemblies or systems whose components may span multiple Sections and which must meet certain performance requirements as an assembly or system.</w:delText>
        </w:r>
      </w:del>
    </w:p>
    <w:p w14:paraId="3682132E" w14:textId="77777777" w:rsidR="00C54E8D" w:rsidRPr="00517BC2" w:rsidDel="006B0228" w:rsidRDefault="00C54E8D" w:rsidP="00A95CD2">
      <w:pPr>
        <w:pStyle w:val="Heading3"/>
        <w:rPr>
          <w:del w:id="49" w:author="Liam Sykes" w:date="2022-03-21T16:03:00Z"/>
          <w:highlight w:val="yellow"/>
        </w:rPr>
        <w:pPrChange w:id="50" w:author="Johnny Pang" w:date="2022-11-30T11:36:00Z">
          <w:pPr>
            <w:tabs>
              <w:tab w:val="left" w:pos="2070"/>
            </w:tabs>
            <w:spacing w:after="0" w:line="240" w:lineRule="auto"/>
            <w:ind w:left="720"/>
          </w:pPr>
        </w:pPrChange>
      </w:pPr>
      <w:del w:id="51" w:author="Liam Sykes" w:date="2022-03-21T16:03:00Z">
        <w:r w:rsidRPr="00517BC2" w:rsidDel="006B0228">
          <w:rPr>
            <w:highlight w:val="yellow"/>
          </w:rPr>
          <w:delText>Contractor is responsible for coordination of the Work. Contractor is responsible for being familiar with and incorporating all required elements of cross-referenced Specifications cited.</w:delText>
        </w:r>
      </w:del>
    </w:p>
    <w:p w14:paraId="3726A33A" w14:textId="77777777" w:rsidR="00C54E8D" w:rsidRPr="00517BC2" w:rsidDel="006B0228" w:rsidRDefault="00C54E8D" w:rsidP="00A95CD2">
      <w:pPr>
        <w:pStyle w:val="Heading3"/>
        <w:rPr>
          <w:del w:id="52" w:author="Liam Sykes" w:date="2022-03-21T16:03:00Z"/>
          <w:highlight w:val="yellow"/>
        </w:rPr>
        <w:pPrChange w:id="53" w:author="Johnny Pang" w:date="2022-11-30T11:36:00Z">
          <w:pPr>
            <w:tabs>
              <w:tab w:val="left" w:pos="2070"/>
            </w:tabs>
            <w:spacing w:after="0" w:line="240" w:lineRule="auto"/>
            <w:ind w:left="720"/>
          </w:pPr>
        </w:pPrChange>
      </w:pPr>
      <w:del w:id="54" w:author="Liam Sykes" w:date="2022-03-21T16:03:00Z">
        <w:r w:rsidRPr="00517BC2" w:rsidDel="006B0228">
          <w:rPr>
            <w:highlight w:val="yellow"/>
          </w:rPr>
          <w:delText>This Section is to be completed/updated during the design development by the Consultant. If it is not applicable to the section for the specific project it may be deleted.]</w:delText>
        </w:r>
      </w:del>
    </w:p>
    <w:p w14:paraId="6050C7E7" w14:textId="77777777" w:rsidR="00C54E8D" w:rsidRPr="00517BC2" w:rsidDel="006B0228" w:rsidRDefault="00C54E8D" w:rsidP="00A95CD2">
      <w:pPr>
        <w:pStyle w:val="Heading3"/>
        <w:rPr>
          <w:del w:id="55" w:author="Liam Sykes" w:date="2022-03-21T16:03:00Z"/>
          <w:highlight w:val="yellow"/>
        </w:rPr>
        <w:pPrChange w:id="56" w:author="Johnny Pang" w:date="2022-11-30T11:36:00Z">
          <w:pPr>
            <w:tabs>
              <w:tab w:val="left" w:pos="2070"/>
            </w:tabs>
            <w:spacing w:after="0" w:line="240" w:lineRule="auto"/>
            <w:ind w:left="720"/>
          </w:pPr>
        </w:pPrChange>
      </w:pPr>
    </w:p>
    <w:p w14:paraId="1611CEF9" w14:textId="77777777" w:rsidR="00C54E8D" w:rsidRPr="00517BC2" w:rsidDel="006B0228" w:rsidRDefault="00C54E8D" w:rsidP="00A95CD2">
      <w:pPr>
        <w:pStyle w:val="Heading3"/>
        <w:rPr>
          <w:del w:id="57" w:author="Liam Sykes" w:date="2022-03-21T16:03:00Z"/>
          <w:highlight w:val="yellow"/>
        </w:rPr>
        <w:pPrChange w:id="58" w:author="Johnny Pang" w:date="2022-11-30T11:36:00Z">
          <w:pPr>
            <w:tabs>
              <w:tab w:val="left" w:pos="2070"/>
            </w:tabs>
            <w:spacing w:after="0" w:line="240" w:lineRule="auto"/>
            <w:ind w:left="720"/>
          </w:pPr>
        </w:pPrChange>
      </w:pPr>
      <w:del w:id="59" w:author="Liam Sykes" w:date="2022-03-21T16:03:00Z">
        <w:r w:rsidRPr="00517BC2" w:rsidDel="006B0228">
          <w:rPr>
            <w:highlight w:val="yellow"/>
          </w:rPr>
          <w:delText>[List Sections specifying installation of products supplied but not installed under this Section and indicate specific items.]</w:delText>
        </w:r>
      </w:del>
    </w:p>
    <w:p w14:paraId="443DE911" w14:textId="77777777" w:rsidR="00C54E8D" w:rsidRPr="00CE1FF0" w:rsidDel="006B0228" w:rsidRDefault="00C54E8D" w:rsidP="00A95CD2">
      <w:pPr>
        <w:pStyle w:val="Heading3"/>
        <w:rPr>
          <w:del w:id="60" w:author="Liam Sykes" w:date="2022-03-21T16:03:00Z"/>
          <w:highlight w:val="yellow"/>
        </w:rPr>
        <w:pPrChange w:id="61" w:author="Johnny Pang" w:date="2022-11-30T11:36:00Z">
          <w:pPr>
            <w:pStyle w:val="Heading3"/>
            <w:numPr>
              <w:numId w:val="45"/>
            </w:numPr>
          </w:pPr>
        </w:pPrChange>
      </w:pPr>
      <w:del w:id="62" w:author="Liam Sykes" w:date="2022-03-21T16:03:00Z">
        <w:r w:rsidRPr="00CE1FF0" w:rsidDel="006B0228">
          <w:rPr>
            <w:highlight w:val="yellow"/>
          </w:rPr>
          <w:delText>Section [______ – ____________]:  Execution requirements for</w:delText>
        </w:r>
        <w:r w:rsidR="00CE48B6" w:rsidRPr="00CE1FF0" w:rsidDel="006B0228">
          <w:rPr>
            <w:highlight w:val="yellow"/>
          </w:rPr>
          <w:delText xml:space="preserve"> </w:delText>
        </w:r>
        <w:r w:rsidRPr="00CE1FF0" w:rsidDel="006B0228">
          <w:rPr>
            <w:highlight w:val="yellow"/>
          </w:rPr>
          <w:delText>... [Item]...  specified under this Section.</w:delText>
        </w:r>
      </w:del>
    </w:p>
    <w:p w14:paraId="16231D60" w14:textId="77777777" w:rsidR="00C54E8D" w:rsidRPr="00517BC2" w:rsidDel="006B0228" w:rsidRDefault="00C54E8D" w:rsidP="00A95CD2">
      <w:pPr>
        <w:pStyle w:val="Heading3"/>
        <w:rPr>
          <w:del w:id="63" w:author="Liam Sykes" w:date="2022-03-21T16:03:00Z"/>
          <w:highlight w:val="yellow"/>
        </w:rPr>
        <w:pPrChange w:id="64" w:author="Johnny Pang" w:date="2022-11-30T11:36:00Z">
          <w:pPr>
            <w:tabs>
              <w:tab w:val="left" w:pos="2070"/>
            </w:tabs>
            <w:spacing w:after="0" w:line="240" w:lineRule="auto"/>
            <w:ind w:left="720"/>
          </w:pPr>
        </w:pPrChange>
      </w:pPr>
    </w:p>
    <w:p w14:paraId="5C2AAA70" w14:textId="77777777" w:rsidR="00C54E8D" w:rsidRPr="00517BC2" w:rsidDel="006B0228" w:rsidRDefault="00C54E8D" w:rsidP="00A95CD2">
      <w:pPr>
        <w:pStyle w:val="Heading3"/>
        <w:rPr>
          <w:del w:id="65" w:author="Liam Sykes" w:date="2022-03-21T16:03:00Z"/>
          <w:highlight w:val="yellow"/>
        </w:rPr>
        <w:pPrChange w:id="66" w:author="Johnny Pang" w:date="2022-11-30T11:36:00Z">
          <w:pPr>
            <w:tabs>
              <w:tab w:val="left" w:pos="2070"/>
            </w:tabs>
            <w:spacing w:after="0" w:line="240" w:lineRule="auto"/>
            <w:ind w:left="720"/>
          </w:pPr>
        </w:pPrChange>
      </w:pPr>
      <w:del w:id="67" w:author="Liam Sykes" w:date="2022-03-21T16:03:00Z">
        <w:r w:rsidRPr="00517BC2" w:rsidDel="006B0228">
          <w:rPr>
            <w:highlight w:val="yellow"/>
          </w:rPr>
          <w:delText>[List Sections specifying products installed but not supplied under this Section and indicate specific items.]</w:delText>
        </w:r>
      </w:del>
    </w:p>
    <w:p w14:paraId="6BD97E39" w14:textId="77777777" w:rsidR="00C54E8D" w:rsidRPr="00CE48B6" w:rsidDel="006B0228" w:rsidRDefault="00C54E8D" w:rsidP="00A95CD2">
      <w:pPr>
        <w:pStyle w:val="Heading3"/>
        <w:rPr>
          <w:del w:id="68" w:author="Liam Sykes" w:date="2022-03-21T16:03:00Z"/>
          <w:highlight w:val="yellow"/>
        </w:rPr>
        <w:pPrChange w:id="69" w:author="Johnny Pang" w:date="2022-11-30T11:36:00Z">
          <w:pPr>
            <w:pStyle w:val="Heading3"/>
          </w:pPr>
        </w:pPrChange>
      </w:pPr>
      <w:del w:id="70" w:author="Liam Sykes" w:date="2022-03-21T16:03:00Z">
        <w:r w:rsidRPr="00CE48B6" w:rsidDel="006B0228">
          <w:rPr>
            <w:highlight w:val="yellow"/>
          </w:rPr>
          <w:delText>Section [______ – ____________]:  Product requirements for ... [Item]...  for installation under this Section.</w:delText>
        </w:r>
      </w:del>
    </w:p>
    <w:p w14:paraId="11CC545C" w14:textId="77777777" w:rsidR="00C54E8D" w:rsidRPr="00517BC2" w:rsidDel="006B0228" w:rsidRDefault="00C54E8D" w:rsidP="00A95CD2">
      <w:pPr>
        <w:pStyle w:val="Heading3"/>
        <w:rPr>
          <w:del w:id="71" w:author="Liam Sykes" w:date="2022-03-21T16:03:00Z"/>
          <w:highlight w:val="yellow"/>
        </w:rPr>
        <w:pPrChange w:id="72" w:author="Johnny Pang" w:date="2022-11-30T11:36:00Z">
          <w:pPr>
            <w:tabs>
              <w:tab w:val="left" w:pos="2070"/>
            </w:tabs>
            <w:spacing w:after="0" w:line="240" w:lineRule="auto"/>
            <w:ind w:left="720"/>
          </w:pPr>
        </w:pPrChange>
      </w:pPr>
    </w:p>
    <w:p w14:paraId="66CD0671" w14:textId="77777777" w:rsidR="00C54E8D" w:rsidRPr="004E067E" w:rsidDel="006B0228" w:rsidRDefault="00C54E8D" w:rsidP="00A95CD2">
      <w:pPr>
        <w:pStyle w:val="Heading3"/>
        <w:rPr>
          <w:del w:id="73" w:author="Liam Sykes" w:date="2022-03-21T16:03:00Z"/>
        </w:rPr>
        <w:pPrChange w:id="74" w:author="Johnny Pang" w:date="2022-11-30T11:36:00Z">
          <w:pPr>
            <w:tabs>
              <w:tab w:val="left" w:pos="2070"/>
            </w:tabs>
            <w:spacing w:after="0" w:line="240" w:lineRule="auto"/>
            <w:ind w:left="720"/>
          </w:pPr>
        </w:pPrChange>
      </w:pPr>
      <w:del w:id="75" w:author="Liam Sykes" w:date="2022-03-21T16:03:00Z">
        <w:r w:rsidRPr="00517BC2" w:rsidDel="006B0228">
          <w:rPr>
            <w:highlight w:val="yellow"/>
          </w:rPr>
          <w:delText>[List Sections specifying related requirements.]</w:delText>
        </w:r>
      </w:del>
    </w:p>
    <w:p w14:paraId="627CFFA8" w14:textId="77777777" w:rsidR="00C54E8D" w:rsidRPr="004E067E" w:rsidDel="006B0228" w:rsidRDefault="00C54E8D" w:rsidP="00A95CD2">
      <w:pPr>
        <w:pStyle w:val="Heading3"/>
        <w:rPr>
          <w:del w:id="76" w:author="Liam Sykes" w:date="2022-03-21T16:03:00Z"/>
        </w:rPr>
        <w:pPrChange w:id="77" w:author="Johnny Pang" w:date="2022-11-30T11:36:00Z">
          <w:pPr>
            <w:pStyle w:val="Heading3"/>
          </w:pPr>
        </w:pPrChange>
      </w:pPr>
      <w:del w:id="78" w:author="Liam Sykes" w:date="2022-03-21T16:03:00Z">
        <w:r w:rsidRPr="004E067E" w:rsidDel="006B0228">
          <w:delText>Section [______ – ____________]</w:delText>
        </w:r>
        <w:r w:rsidR="00CE48B6" w:rsidRPr="004E067E" w:rsidDel="006B0228">
          <w:delText>: [</w:delText>
        </w:r>
        <w:r w:rsidRPr="004E067E" w:rsidDel="006B0228">
          <w:delText>Optional short phrase indicating relationship].</w:delText>
        </w:r>
      </w:del>
    </w:p>
    <w:p w14:paraId="7068AB5E" w14:textId="77777777" w:rsidR="00E14EB1" w:rsidRDefault="00E14EB1" w:rsidP="00A95CD2">
      <w:pPr>
        <w:pStyle w:val="Heading3"/>
      </w:pPr>
      <w:r>
        <w:t>Section 01000 – General Requirements</w:t>
      </w:r>
    </w:p>
    <w:p w14:paraId="7A831F18" w14:textId="77777777" w:rsidR="00E14EB1" w:rsidRDefault="00E14EB1" w:rsidP="00A95CD2">
      <w:pPr>
        <w:pStyle w:val="Heading3"/>
      </w:pPr>
      <w:r>
        <w:t>Section 01040 – Coordination</w:t>
      </w:r>
    </w:p>
    <w:p w14:paraId="134CD5EE" w14:textId="77777777" w:rsidR="00E14EB1" w:rsidRDefault="00E14EB1" w:rsidP="00A95CD2">
      <w:pPr>
        <w:pStyle w:val="Heading3"/>
      </w:pPr>
      <w:r>
        <w:t>Section 01060 – Regulatory Requirements</w:t>
      </w:r>
    </w:p>
    <w:p w14:paraId="05B7C8D5" w14:textId="77777777" w:rsidR="00277837" w:rsidRDefault="00277837" w:rsidP="00A95CD2">
      <w:pPr>
        <w:pStyle w:val="Heading3"/>
      </w:pPr>
      <w:r w:rsidRPr="004E067E">
        <w:t xml:space="preserve">Section 01300 </w:t>
      </w:r>
      <w:r>
        <w:t>–</w:t>
      </w:r>
      <w:r w:rsidRPr="004E067E">
        <w:t xml:space="preserve"> Submittals</w:t>
      </w:r>
    </w:p>
    <w:p w14:paraId="76A03DC9" w14:textId="77777777" w:rsidR="00E14EB1" w:rsidRDefault="00E14EB1" w:rsidP="00A95CD2">
      <w:pPr>
        <w:pStyle w:val="Heading3"/>
      </w:pPr>
      <w:r>
        <w:t>Section 01505 – Mobilization and Demobilization</w:t>
      </w:r>
    </w:p>
    <w:p w14:paraId="7C6F40E0" w14:textId="77777777" w:rsidR="00277837" w:rsidRPr="00277837" w:rsidRDefault="00277837" w:rsidP="00A95CD2">
      <w:pPr>
        <w:pStyle w:val="Heading3"/>
      </w:pPr>
      <w:r>
        <w:t>Section 01520 – Field Office</w:t>
      </w:r>
    </w:p>
    <w:p w14:paraId="5318D120" w14:textId="77777777" w:rsidR="00277837" w:rsidRDefault="00277837" w:rsidP="00A95CD2">
      <w:pPr>
        <w:pStyle w:val="Heading3"/>
      </w:pPr>
      <w:r>
        <w:t xml:space="preserve">Section 01550 – Traffic Control </w:t>
      </w:r>
    </w:p>
    <w:p w14:paraId="7A1BAD49" w14:textId="77777777" w:rsidR="00277837" w:rsidRDefault="00277837" w:rsidP="00A95CD2">
      <w:pPr>
        <w:pStyle w:val="Heading3"/>
      </w:pPr>
      <w:commentRangeStart w:id="79"/>
      <w:r>
        <w:t>Section 02933 – Sodding</w:t>
      </w:r>
    </w:p>
    <w:p w14:paraId="12D3C29B" w14:textId="77777777" w:rsidR="00277837" w:rsidRPr="00277837" w:rsidRDefault="00277837" w:rsidP="00A95CD2">
      <w:pPr>
        <w:pStyle w:val="Heading3"/>
      </w:pPr>
      <w:r>
        <w:t>Section 02935 – Planting of Trees, Shrubs and Ground Covers</w:t>
      </w:r>
      <w:commentRangeEnd w:id="79"/>
      <w:r w:rsidR="006B0228">
        <w:rPr>
          <w:rStyle w:val="CommentReference"/>
          <w:rFonts w:cs="Times New Roman"/>
          <w:lang w:val="en-CA" w:eastAsia="en-CA"/>
        </w:rPr>
        <w:commentReference w:id="79"/>
      </w:r>
    </w:p>
    <w:p w14:paraId="60DD7C2A" w14:textId="77777777" w:rsidR="00A0002C" w:rsidRPr="00A0002C" w:rsidRDefault="00A0002C" w:rsidP="008006CA">
      <w:pPr>
        <w:pStyle w:val="Heading2"/>
      </w:pPr>
      <w:r w:rsidRPr="00A0002C">
        <w:t>References</w:t>
      </w:r>
    </w:p>
    <w:p w14:paraId="2BF13884" w14:textId="77777777" w:rsidR="00B0634A" w:rsidRDefault="00B0634A" w:rsidP="00A95CD2">
      <w:pPr>
        <w:pStyle w:val="Heading3"/>
      </w:pPr>
      <w:r>
        <w:t>Environmental Protection Act</w:t>
      </w:r>
      <w:r w:rsidR="00CE48B6">
        <w:t xml:space="preserve">, R.S.O. 1990 </w:t>
      </w:r>
      <w:r>
        <w:t xml:space="preserve">and </w:t>
      </w:r>
      <w:r w:rsidR="00CE48B6">
        <w:t xml:space="preserve">its </w:t>
      </w:r>
      <w:r>
        <w:t xml:space="preserve">Regulations </w:t>
      </w:r>
    </w:p>
    <w:p w14:paraId="6011F0F3" w14:textId="77777777" w:rsidR="00A0002C" w:rsidRDefault="00A0002C" w:rsidP="00A95CD2">
      <w:pPr>
        <w:pStyle w:val="Heading3"/>
      </w:pPr>
      <w:r w:rsidRPr="00A0002C">
        <w:t>Occupational Health and Safety Act</w:t>
      </w:r>
      <w:r w:rsidR="00CE48B6">
        <w:t xml:space="preserve">, R.S.O. 1990 </w:t>
      </w:r>
      <w:r w:rsidRPr="00A0002C">
        <w:t xml:space="preserve">and </w:t>
      </w:r>
      <w:r w:rsidR="00CE48B6">
        <w:t xml:space="preserve">its </w:t>
      </w:r>
      <w:r w:rsidRPr="00A0002C">
        <w:t xml:space="preserve">Regulations </w:t>
      </w:r>
    </w:p>
    <w:p w14:paraId="2B5581AE" w14:textId="77777777" w:rsidR="00200148" w:rsidRPr="00200148" w:rsidRDefault="00200148" w:rsidP="00A95CD2">
      <w:pPr>
        <w:pStyle w:val="Heading3"/>
      </w:pPr>
      <w:r w:rsidRPr="00200148">
        <w:t xml:space="preserve">Ontario Traffic Manual, Book 7 – Temporary Conditions, </w:t>
      </w:r>
      <w:proofErr w:type="gramStart"/>
      <w:r w:rsidRPr="00200148">
        <w:t>January,</w:t>
      </w:r>
      <w:proofErr w:type="gramEnd"/>
      <w:r w:rsidRPr="00200148">
        <w:t xml:space="preserve"> 2014.</w:t>
      </w:r>
    </w:p>
    <w:p w14:paraId="0A5CBD2A" w14:textId="77777777" w:rsidR="00200148" w:rsidRDefault="00200148" w:rsidP="00A95CD2">
      <w:pPr>
        <w:pStyle w:val="Heading3"/>
      </w:pPr>
      <w:r w:rsidRPr="00200148">
        <w:t xml:space="preserve">Ontario Traffic Manual, </w:t>
      </w:r>
      <w:proofErr w:type="gramStart"/>
      <w:r w:rsidRPr="00200148">
        <w:t>Book</w:t>
      </w:r>
      <w:proofErr w:type="gramEnd"/>
      <w:r w:rsidRPr="00200148">
        <w:t xml:space="preserve"> </w:t>
      </w:r>
      <w:r>
        <w:t>18</w:t>
      </w:r>
      <w:r w:rsidRPr="00200148">
        <w:t xml:space="preserve"> – </w:t>
      </w:r>
      <w:r>
        <w:t>Cycling Facilities</w:t>
      </w:r>
      <w:r w:rsidRPr="00200148">
        <w:t xml:space="preserve">, </w:t>
      </w:r>
      <w:r>
        <w:t>December</w:t>
      </w:r>
      <w:r w:rsidRPr="00200148">
        <w:t>, 201</w:t>
      </w:r>
      <w:r>
        <w:t>3</w:t>
      </w:r>
      <w:r w:rsidRPr="00200148">
        <w:t>.</w:t>
      </w:r>
    </w:p>
    <w:p w14:paraId="22D1BCA4" w14:textId="77777777" w:rsidR="00B4056D" w:rsidRPr="00A0002C" w:rsidRDefault="00B4056D" w:rsidP="00A95CD2">
      <w:pPr>
        <w:pStyle w:val="Heading3"/>
      </w:pPr>
      <w:r>
        <w:t>ANSI A300 Standards – Tree Care Practices</w:t>
      </w:r>
    </w:p>
    <w:p w14:paraId="633EA4E3" w14:textId="77777777" w:rsidR="00A0002C" w:rsidRPr="00A0002C" w:rsidRDefault="00A0002C" w:rsidP="00A0002C">
      <w:pPr>
        <w:pStyle w:val="Heading2"/>
        <w:keepNext w:val="0"/>
        <w:keepLines w:val="0"/>
        <w:contextualSpacing/>
      </w:pPr>
      <w:r w:rsidRPr="00A0002C">
        <w:t>Measurement and Payment</w:t>
      </w:r>
    </w:p>
    <w:p w14:paraId="754872FA" w14:textId="5C79E942" w:rsidR="0085075E" w:rsidRDefault="0085075E" w:rsidP="00A95CD2">
      <w:pPr>
        <w:pStyle w:val="Heading3"/>
        <w:rPr>
          <w:ins w:id="80" w:author="Johnny Pang" w:date="2022-04-16T20:01:00Z"/>
        </w:rPr>
      </w:pPr>
      <w:commentRangeStart w:id="81"/>
      <w:commentRangeStart w:id="82"/>
      <w:ins w:id="83" w:author="Johnny Pang" w:date="2022-04-16T20:01:00Z">
        <w:r>
          <w:t>All costs associated with winter site maintenance in this Section shall be included in the price for Item No. A1.1</w:t>
        </w:r>
      </w:ins>
      <w:ins w:id="84" w:author="Johnny Pang" w:date="2022-04-16T20:02:00Z">
        <w:r>
          <w:t>3</w:t>
        </w:r>
      </w:ins>
      <w:ins w:id="85" w:author="Johnny Pang" w:date="2022-11-30T11:35:00Z">
        <w:r w:rsidR="00403C24">
          <w:t>A</w:t>
        </w:r>
      </w:ins>
      <w:ins w:id="86" w:author="Johnny Pang" w:date="2022-04-16T20:01:00Z">
        <w:r>
          <w:t xml:space="preserve"> in the Bid Form. Payment shall be prorated from commencement of Winter Site Maintenance to Total Performance of the Contract. The lump sum price shall include the cost of all </w:t>
        </w:r>
        <w:proofErr w:type="spellStart"/>
        <w:r>
          <w:t>labour</w:t>
        </w:r>
        <w:proofErr w:type="spellEnd"/>
        <w:r>
          <w:t>, equipment and materials to perform the Work.</w:t>
        </w:r>
      </w:ins>
    </w:p>
    <w:p w14:paraId="776FCAD7" w14:textId="5DE49CBE" w:rsidR="0085075E" w:rsidRDefault="0085075E" w:rsidP="00A95CD2">
      <w:pPr>
        <w:pStyle w:val="Heading3"/>
        <w:rPr>
          <w:ins w:id="87" w:author="Johnny Pang" w:date="2022-04-16T20:01:00Z"/>
        </w:rPr>
      </w:pPr>
      <w:ins w:id="88" w:author="Johnny Pang" w:date="2022-04-16T20:01:00Z">
        <w:r>
          <w:t>All costs associated with summer site maintenance in this Section shall be included in the price for Item No. A1.1</w:t>
        </w:r>
      </w:ins>
      <w:ins w:id="89" w:author="Johnny Pang" w:date="2022-04-16T20:02:00Z">
        <w:r>
          <w:t>3</w:t>
        </w:r>
      </w:ins>
      <w:ins w:id="90" w:author="Johnny Pang" w:date="2022-11-30T11:35:00Z">
        <w:r w:rsidR="00403C24">
          <w:t>B</w:t>
        </w:r>
      </w:ins>
      <w:ins w:id="91" w:author="Johnny Pang" w:date="2022-04-16T20:01:00Z">
        <w:r>
          <w:t xml:space="preserve"> in the Bid Form. Payment shall be prorated from commencement of summer site maintenance to Total Performance of the Work. The lump sum price shall include the cost of all </w:t>
        </w:r>
        <w:proofErr w:type="spellStart"/>
        <w:r>
          <w:t>labour</w:t>
        </w:r>
        <w:proofErr w:type="spellEnd"/>
        <w:r>
          <w:t>, equipment and materials to perform the Work.</w:t>
        </w:r>
      </w:ins>
    </w:p>
    <w:p w14:paraId="16C59B36" w14:textId="0327937C" w:rsidR="0085075E" w:rsidRDefault="0085075E" w:rsidP="00A95CD2">
      <w:pPr>
        <w:pStyle w:val="Heading3"/>
        <w:rPr>
          <w:ins w:id="92" w:author="Johnny Pang" w:date="2022-04-16T20:01:00Z"/>
        </w:rPr>
      </w:pPr>
      <w:ins w:id="93" w:author="Johnny Pang" w:date="2022-04-16T20:01:00Z">
        <w:r>
          <w:t xml:space="preserve">The costs for snow haulage shall include all </w:t>
        </w:r>
        <w:proofErr w:type="spellStart"/>
        <w:r>
          <w:t>labour</w:t>
        </w:r>
        <w:proofErr w:type="spellEnd"/>
        <w:r>
          <w:t xml:space="preserve">, equipment, loader, fuel, transportation, disposal fees and all other costs and fees related to the removal, haulage and disposal of the snow from </w:t>
        </w:r>
        <w:proofErr w:type="gramStart"/>
        <w:r>
          <w:t>Regional</w:t>
        </w:r>
        <w:proofErr w:type="gramEnd"/>
        <w:r>
          <w:t xml:space="preserve"> facilities, and shall be included in the price for Item No. A1.1</w:t>
        </w:r>
      </w:ins>
      <w:ins w:id="94" w:author="Johnny Pang" w:date="2022-04-16T20:02:00Z">
        <w:r>
          <w:t>3</w:t>
        </w:r>
      </w:ins>
      <w:ins w:id="95" w:author="Johnny Pang" w:date="2022-11-30T11:35:00Z">
        <w:r w:rsidR="00403C24">
          <w:t>C</w:t>
        </w:r>
      </w:ins>
      <w:ins w:id="96" w:author="Johnny Pang" w:date="2022-04-16T20:01:00Z">
        <w:r>
          <w:t xml:space="preserve"> in the Bid Form. </w:t>
        </w:r>
      </w:ins>
      <w:commentRangeEnd w:id="81"/>
      <w:r w:rsidR="00447937">
        <w:rPr>
          <w:rStyle w:val="CommentReference"/>
          <w:rFonts w:cs="Times New Roman"/>
          <w:lang w:val="en-CA" w:eastAsia="en-CA"/>
        </w:rPr>
        <w:commentReference w:id="81"/>
      </w:r>
      <w:commentRangeEnd w:id="82"/>
      <w:r w:rsidR="00403C24">
        <w:rPr>
          <w:rStyle w:val="CommentReference"/>
          <w:rFonts w:cs="Times New Roman"/>
          <w:lang w:val="en-CA" w:eastAsia="en-CA"/>
        </w:rPr>
        <w:commentReference w:id="82"/>
      </w:r>
    </w:p>
    <w:p w14:paraId="35E018E5" w14:textId="77777777" w:rsidR="00AA7A9A" w:rsidDel="0085075E" w:rsidRDefault="00AA7A9A" w:rsidP="00CE1FF0">
      <w:pPr>
        <w:pStyle w:val="Heading3"/>
        <w:rPr>
          <w:del w:id="97" w:author="Johnny Pang" w:date="2022-04-16T20:01:00Z"/>
        </w:rPr>
      </w:pPr>
      <w:del w:id="98" w:author="Johnny Pang" w:date="2022-04-16T20:01:00Z">
        <w:r w:rsidRPr="00EB45EB" w:rsidDel="0085075E">
          <w:delText xml:space="preserve">All costs associated with </w:delText>
        </w:r>
        <w:r w:rsidR="00200148" w:rsidDel="0085075E">
          <w:delText>w</w:delText>
        </w:r>
        <w:r w:rsidDel="0085075E">
          <w:delText xml:space="preserve">inter </w:delText>
        </w:r>
        <w:r w:rsidR="00EE2A7F" w:rsidDel="0085075E">
          <w:delText xml:space="preserve">site </w:delText>
        </w:r>
        <w:r w:rsidR="00200148" w:rsidDel="0085075E">
          <w:delText>m</w:delText>
        </w:r>
        <w:r w:rsidDel="0085075E">
          <w:delText>aintenance</w:delText>
        </w:r>
        <w:r w:rsidRPr="00EB45EB" w:rsidDel="0085075E">
          <w:delText xml:space="preserve"> in this section shall be included in the lump sum price for Item No. </w:delText>
        </w:r>
        <w:r w:rsidR="00BE25C4" w:rsidDel="0085075E">
          <w:delText>[</w:delText>
        </w:r>
        <w:r w:rsidRPr="00EE2A7F" w:rsidDel="0085075E">
          <w:rPr>
            <w:highlight w:val="yellow"/>
          </w:rPr>
          <w:delText>XX</w:delText>
        </w:r>
        <w:r w:rsidR="00BE25C4" w:rsidDel="0085075E">
          <w:delText>]</w:delText>
        </w:r>
        <w:r w:rsidRPr="00EB45EB" w:rsidDel="0085075E">
          <w:delText xml:space="preserve"> in the </w:delText>
        </w:r>
      </w:del>
      <w:ins w:id="99" w:author="Liam Sykes" w:date="2022-03-21T16:04:00Z">
        <w:del w:id="100" w:author="Johnny Pang" w:date="2022-04-16T20:01:00Z">
          <w:r w:rsidR="006B0228" w:rsidDel="0085075E">
            <w:delText>Bid Form.</w:delText>
          </w:r>
        </w:del>
      </w:ins>
      <w:del w:id="101" w:author="Johnny Pang" w:date="2022-04-16T20:01:00Z">
        <w:r w:rsidRPr="00EB45EB" w:rsidDel="0085075E">
          <w:delText>Schedule of Prices</w:delText>
        </w:r>
        <w:r w:rsidDel="0085075E">
          <w:delText>.</w:delText>
        </w:r>
        <w:r w:rsidR="006259CB" w:rsidDel="0085075E">
          <w:delText xml:space="preserve"> </w:delText>
        </w:r>
        <w:r w:rsidR="00EE2A7F" w:rsidRPr="002C1D0F" w:rsidDel="0085075E">
          <w:delText>Payment shall be prorated from commencement of Winter Site Maintenance to Total Performance of the Work.</w:delText>
        </w:r>
        <w:r w:rsidR="00EE2A7F" w:rsidDel="0085075E">
          <w:delText xml:space="preserve"> </w:delText>
        </w:r>
        <w:r w:rsidRPr="00EB45EB" w:rsidDel="0085075E">
          <w:delText>The lump sum price shall include the cost of all labour</w:delText>
        </w:r>
        <w:r w:rsidR="00EE2A7F" w:rsidDel="0085075E">
          <w:delText>,</w:delText>
        </w:r>
        <w:r w:rsidRPr="00EB45EB" w:rsidDel="0085075E">
          <w:delText xml:space="preserve"> equipment </w:delText>
        </w:r>
        <w:r w:rsidR="00EE2A7F" w:rsidDel="0085075E">
          <w:delText xml:space="preserve">and materials </w:delText>
        </w:r>
        <w:r w:rsidRPr="00EB45EB" w:rsidDel="0085075E">
          <w:delText xml:space="preserve">to perform the </w:delText>
        </w:r>
        <w:r w:rsidDel="0085075E">
          <w:delText>W</w:delText>
        </w:r>
        <w:r w:rsidRPr="00EB45EB" w:rsidDel="0085075E">
          <w:delText>ork</w:delText>
        </w:r>
        <w:r w:rsidDel="0085075E">
          <w:delText>.</w:delText>
        </w:r>
      </w:del>
    </w:p>
    <w:p w14:paraId="7127DE75" w14:textId="77777777" w:rsidR="00EE2A7F" w:rsidDel="0085075E" w:rsidRDefault="00EE2A7F" w:rsidP="003D62B7">
      <w:pPr>
        <w:pStyle w:val="Heading3"/>
        <w:rPr>
          <w:del w:id="102" w:author="Johnny Pang" w:date="2022-04-16T20:01:00Z"/>
        </w:rPr>
      </w:pPr>
      <w:del w:id="103" w:author="Johnny Pang" w:date="2022-04-16T20:01:00Z">
        <w:r w:rsidRPr="00EB45EB" w:rsidDel="0085075E">
          <w:delText xml:space="preserve">All costs associated with </w:delText>
        </w:r>
        <w:r w:rsidDel="0085075E">
          <w:delText>summer site maintenance</w:delText>
        </w:r>
        <w:r w:rsidRPr="00EB45EB" w:rsidDel="0085075E">
          <w:delText xml:space="preserve"> in this section shall be included in the lump sum price for Item No. </w:delText>
        </w:r>
        <w:r w:rsidR="00BE25C4" w:rsidDel="0085075E">
          <w:delText>[</w:delText>
        </w:r>
        <w:r w:rsidRPr="00EE2A7F" w:rsidDel="0085075E">
          <w:rPr>
            <w:highlight w:val="yellow"/>
          </w:rPr>
          <w:delText>XX</w:delText>
        </w:r>
        <w:r w:rsidR="00BE25C4" w:rsidDel="0085075E">
          <w:delText>]</w:delText>
        </w:r>
        <w:r w:rsidRPr="00EB45EB" w:rsidDel="0085075E">
          <w:delText xml:space="preserve"> in the Schedule of Prices</w:delText>
        </w:r>
      </w:del>
      <w:ins w:id="104" w:author="Liam Sykes" w:date="2022-03-21T16:06:00Z">
        <w:del w:id="105" w:author="Johnny Pang" w:date="2022-04-16T20:01:00Z">
          <w:r w:rsidR="006B0228" w:rsidDel="0085075E">
            <w:delText>Bid Form</w:delText>
          </w:r>
        </w:del>
      </w:ins>
      <w:del w:id="106" w:author="Johnny Pang" w:date="2022-04-16T20:01:00Z">
        <w:r w:rsidDel="0085075E">
          <w:delText xml:space="preserve">. Payment shall be prorated from commencement of summer site maintenance to Total Performance of the Work. </w:delText>
        </w:r>
        <w:r w:rsidRPr="00EB45EB" w:rsidDel="0085075E">
          <w:delText xml:space="preserve">The lump sum price shall include the cost of all </w:delText>
        </w:r>
        <w:r w:rsidR="006259CB" w:rsidRPr="00EB45EB" w:rsidDel="0085075E">
          <w:delText>labo</w:delText>
        </w:r>
        <w:r w:rsidR="006259CB" w:rsidDel="0085075E">
          <w:delText>u</w:delText>
        </w:r>
        <w:r w:rsidR="006259CB" w:rsidRPr="00EB45EB" w:rsidDel="0085075E">
          <w:delText>r</w:delText>
        </w:r>
        <w:r w:rsidR="006259CB" w:rsidDel="0085075E">
          <w:delText xml:space="preserve">, </w:delText>
        </w:r>
        <w:r w:rsidRPr="00EB45EB" w:rsidDel="0085075E">
          <w:delText>equipment</w:delText>
        </w:r>
        <w:r w:rsidR="006259CB" w:rsidDel="0085075E">
          <w:delText xml:space="preserve"> and materials</w:delText>
        </w:r>
        <w:r w:rsidRPr="00EB45EB" w:rsidDel="0085075E">
          <w:delText xml:space="preserve"> to perform the </w:delText>
        </w:r>
        <w:r w:rsidDel="0085075E">
          <w:delText>W</w:delText>
        </w:r>
        <w:r w:rsidRPr="00EB45EB" w:rsidDel="0085075E">
          <w:delText>ork</w:delText>
        </w:r>
        <w:r w:rsidDel="0085075E">
          <w:delText>.</w:delText>
        </w:r>
      </w:del>
    </w:p>
    <w:p w14:paraId="218E2378" w14:textId="77777777" w:rsidR="006259CB" w:rsidDel="0085075E" w:rsidRDefault="006259CB" w:rsidP="00CE1FF0">
      <w:pPr>
        <w:pStyle w:val="Heading3"/>
        <w:rPr>
          <w:del w:id="107" w:author="Johnny Pang" w:date="2022-04-16T20:01:00Z"/>
        </w:rPr>
      </w:pPr>
      <w:del w:id="108" w:author="Johnny Pang" w:date="2022-04-16T20:01:00Z">
        <w:r w:rsidDel="0085075E">
          <w:delText xml:space="preserve">The costs for snow haulage shall include all </w:delText>
        </w:r>
        <w:r w:rsidRPr="00244B1A" w:rsidDel="0085075E">
          <w:delText xml:space="preserve">labour, equipment, loader, fuel, transportation, disposal fees and all other costs and fees related to the removal, haulage and disposal of the snow from </w:delText>
        </w:r>
        <w:r w:rsidDel="0085075E">
          <w:delText xml:space="preserve">Regional facilities, and shall be paid for at the unit price included for Provisional Item No. </w:delText>
        </w:r>
        <w:r w:rsidR="00BE25C4" w:rsidDel="0085075E">
          <w:delText>[</w:delText>
        </w:r>
        <w:r w:rsidRPr="00206C67" w:rsidDel="0085075E">
          <w:rPr>
            <w:highlight w:val="yellow"/>
          </w:rPr>
          <w:delText>XX</w:delText>
        </w:r>
        <w:r w:rsidR="00BE25C4" w:rsidDel="0085075E">
          <w:delText>]</w:delText>
        </w:r>
        <w:r w:rsidDel="0085075E">
          <w:delText xml:space="preserve"> in the Schedule of Prices </w:delText>
        </w:r>
      </w:del>
      <w:ins w:id="109" w:author="Liam Sykes" w:date="2022-03-21T16:07:00Z">
        <w:del w:id="110" w:author="Johnny Pang" w:date="2022-04-16T20:01:00Z">
          <w:r w:rsidR="006B0228" w:rsidDel="0085075E">
            <w:delText xml:space="preserve">Bid form </w:delText>
          </w:r>
        </w:del>
      </w:ins>
      <w:del w:id="111" w:author="Johnny Pang" w:date="2022-04-16T20:01:00Z">
        <w:r w:rsidDel="0085075E">
          <w:delText>for a 10</w:delText>
        </w:r>
        <w:r w:rsidRPr="00472FD7" w:rsidDel="0085075E">
          <w:delText xml:space="preserve"> cubic </w:delText>
        </w:r>
        <w:r w:rsidDel="0085075E">
          <w:delText>meter tri-axle</w:delText>
        </w:r>
        <w:r w:rsidRPr="00472FD7" w:rsidDel="0085075E">
          <w:delText xml:space="preserve"> dump truck load</w:delText>
        </w:r>
        <w:r w:rsidDel="0085075E">
          <w:delText xml:space="preserve">. </w:delText>
        </w:r>
      </w:del>
    </w:p>
    <w:p w14:paraId="64F37AE6" w14:textId="77777777" w:rsidR="005A0872" w:rsidRDefault="005A0872" w:rsidP="005A0872">
      <w:pPr>
        <w:pStyle w:val="Heading2"/>
      </w:pPr>
      <w:r>
        <w:t>General</w:t>
      </w:r>
    </w:p>
    <w:p w14:paraId="6BBEAE42" w14:textId="77777777" w:rsidR="005A0872" w:rsidRDefault="005A0872" w:rsidP="00A95CD2">
      <w:pPr>
        <w:pStyle w:val="Heading3"/>
      </w:pPr>
      <w:r>
        <w:t xml:space="preserve">The Contractor shall </w:t>
      </w:r>
      <w:proofErr w:type="gramStart"/>
      <w:r>
        <w:t>be responsible for winter and summer site maintenance</w:t>
      </w:r>
      <w:r w:rsidR="00C56FED">
        <w:t xml:space="preserve"> at all times</w:t>
      </w:r>
      <w:proofErr w:type="gramEnd"/>
      <w:r>
        <w:t xml:space="preserve"> </w:t>
      </w:r>
      <w:r w:rsidR="00ED51E7">
        <w:t>f</w:t>
      </w:r>
      <w:r w:rsidR="00ED51E7" w:rsidRPr="00ED51E7">
        <w:t xml:space="preserve">rom the date </w:t>
      </w:r>
      <w:r w:rsidR="001B7B08">
        <w:t>the Contractor mobilizes</w:t>
      </w:r>
      <w:r w:rsidR="001E20E2">
        <w:t xml:space="preserve"> or occupies</w:t>
      </w:r>
      <w:r w:rsidR="001B7B08">
        <w:t xml:space="preserve"> </w:t>
      </w:r>
      <w:r w:rsidR="001E20E2">
        <w:t xml:space="preserve">the </w:t>
      </w:r>
      <w:r w:rsidR="001B7B08">
        <w:t xml:space="preserve">site </w:t>
      </w:r>
      <w:r>
        <w:t xml:space="preserve">until the date of Total </w:t>
      </w:r>
      <w:r w:rsidR="00FF1AB1">
        <w:t>P</w:t>
      </w:r>
      <w:r>
        <w:t>erformance of the Contract</w:t>
      </w:r>
      <w:r w:rsidR="001E20E2">
        <w:t xml:space="preserve"> within the construction limits unless indicated otherwise on the Contract Drawings</w:t>
      </w:r>
      <w:r>
        <w:t xml:space="preserve">. </w:t>
      </w:r>
    </w:p>
    <w:p w14:paraId="0D2FF89D" w14:textId="77777777" w:rsidR="006259CB" w:rsidRDefault="006259CB" w:rsidP="00A95CD2">
      <w:pPr>
        <w:pStyle w:val="Heading3"/>
      </w:pPr>
      <w:r>
        <w:lastRenderedPageBreak/>
        <w:t xml:space="preserve">At Regional facilities, the Region shall notify the Property Services Branch when the Contractor provides notice of mobilization to stop summer or winter site maintenance on that date. </w:t>
      </w:r>
    </w:p>
    <w:p w14:paraId="04616266" w14:textId="77777777" w:rsidR="005A0872" w:rsidRDefault="00B270E0" w:rsidP="00A95CD2">
      <w:pPr>
        <w:pStyle w:val="Heading3"/>
      </w:pPr>
      <w:r>
        <w:t>For site maintenance at Regional facilities, t</w:t>
      </w:r>
      <w:r w:rsidR="004515D0">
        <w:t xml:space="preserve">he </w:t>
      </w:r>
      <w:r w:rsidR="005A0872">
        <w:t xml:space="preserve">Contractor shall provide </w:t>
      </w:r>
      <w:r w:rsidR="001E20E2">
        <w:t>a minimum of 10 Working Days</w:t>
      </w:r>
      <w:r w:rsidR="006259CB">
        <w:t>’</w:t>
      </w:r>
      <w:r w:rsidR="001E20E2">
        <w:t xml:space="preserve"> </w:t>
      </w:r>
      <w:r w:rsidR="005A0872">
        <w:t>notice to the Region of the expected date of Total Performance</w:t>
      </w:r>
      <w:r w:rsidR="001E20E2">
        <w:t xml:space="preserve"> </w:t>
      </w:r>
      <w:ins w:id="112" w:author="Johnny Pang" w:date="2022-04-16T20:02:00Z">
        <w:r w:rsidR="0085075E">
          <w:t xml:space="preserve">of </w:t>
        </w:r>
      </w:ins>
      <w:ins w:id="113" w:author="Johnny Pang" w:date="2022-04-16T20:03:00Z">
        <w:r w:rsidR="0085075E">
          <w:t xml:space="preserve">the Contract </w:t>
        </w:r>
      </w:ins>
      <w:r w:rsidR="001E20E2">
        <w:t>and completion of site restoration</w:t>
      </w:r>
      <w:r w:rsidR="00C56FED">
        <w:t xml:space="preserve">, to allow the Region to coordinate </w:t>
      </w:r>
      <w:r w:rsidR="001E20E2">
        <w:t xml:space="preserve">an inspection with the Property Services Branch and acceptance to </w:t>
      </w:r>
      <w:r w:rsidR="00C56FED">
        <w:t>resum</w:t>
      </w:r>
      <w:r w:rsidR="001E20E2">
        <w:t>e</w:t>
      </w:r>
      <w:r w:rsidR="00C56FED">
        <w:t xml:space="preserve"> summer and/or winter Site maintenance. </w:t>
      </w:r>
      <w:r w:rsidR="00D75214">
        <w:t xml:space="preserve">The Contractor shall be required to continue Site </w:t>
      </w:r>
      <w:r w:rsidR="00200148">
        <w:t>m</w:t>
      </w:r>
      <w:r w:rsidR="00D75214">
        <w:t>aintenance until such time as all deficiencies have been rectified to the satisfaction of the Region.</w:t>
      </w:r>
    </w:p>
    <w:p w14:paraId="2708A1D9" w14:textId="77777777" w:rsidR="009F7D0A" w:rsidRPr="009F7D0A" w:rsidRDefault="009F7D0A" w:rsidP="00A95CD2">
      <w:pPr>
        <w:pStyle w:val="Heading3"/>
      </w:pPr>
      <w:r>
        <w:t xml:space="preserve">Landscape maintenance during the warranty period shall be in accordance with Section 02936 – Landscape Maintenance. </w:t>
      </w:r>
    </w:p>
    <w:p w14:paraId="1135BD8E" w14:textId="77777777" w:rsidR="00641CA3" w:rsidRPr="001215D9" w:rsidRDefault="00641CA3" w:rsidP="001215D9">
      <w:pPr>
        <w:pStyle w:val="Heading1"/>
      </w:pPr>
      <w:r w:rsidRPr="001215D9">
        <w:t>PRODUCTS (NOT USED)</w:t>
      </w:r>
    </w:p>
    <w:p w14:paraId="55B59B25" w14:textId="77777777" w:rsidR="002179EC" w:rsidRDefault="00BE25C4" w:rsidP="001215D9">
      <w:pPr>
        <w:pStyle w:val="Heading1"/>
      </w:pPr>
      <w:r>
        <w:br w:type="page"/>
      </w:r>
      <w:r w:rsidR="002179EC" w:rsidRPr="001215D9">
        <w:lastRenderedPageBreak/>
        <w:t xml:space="preserve">EXECUTION </w:t>
      </w:r>
    </w:p>
    <w:p w14:paraId="330DBAE0" w14:textId="77777777" w:rsidR="00876286" w:rsidRDefault="00B72707" w:rsidP="006E47C7">
      <w:pPr>
        <w:pStyle w:val="Heading2"/>
      </w:pPr>
      <w:r w:rsidRPr="00B72707">
        <w:t>Winter</w:t>
      </w:r>
      <w:r w:rsidR="00206C67">
        <w:t xml:space="preserve"> Site M</w:t>
      </w:r>
      <w:r w:rsidRPr="00B72707">
        <w:t>aintenance</w:t>
      </w:r>
      <w:r w:rsidR="00111E94">
        <w:t xml:space="preserve"> </w:t>
      </w:r>
    </w:p>
    <w:p w14:paraId="30C6F473" w14:textId="77777777" w:rsidR="00B72707" w:rsidRDefault="00D94BB5" w:rsidP="00A95CD2">
      <w:pPr>
        <w:pStyle w:val="Heading3"/>
      </w:pPr>
      <w:r>
        <w:t>General</w:t>
      </w:r>
    </w:p>
    <w:p w14:paraId="5B9CA7C8" w14:textId="77777777" w:rsidR="00B72707" w:rsidRDefault="00B72707" w:rsidP="00D94BB5">
      <w:pPr>
        <w:pStyle w:val="Heading4"/>
      </w:pPr>
      <w:r>
        <w:t xml:space="preserve">Winter </w:t>
      </w:r>
      <w:r w:rsidR="00206C67">
        <w:t>site</w:t>
      </w:r>
      <w:r>
        <w:t xml:space="preserve"> maintenance shall be performed on a 24- hour, 7 day-a-week basis unless otherwise specifically noted in the </w:t>
      </w:r>
      <w:r w:rsidR="00E14EB1">
        <w:t>Contract D</w:t>
      </w:r>
      <w:r>
        <w:t xml:space="preserve">ocuments from October </w:t>
      </w:r>
      <w:r w:rsidR="006259CB">
        <w:t>20</w:t>
      </w:r>
      <w:r w:rsidR="006259CB" w:rsidRPr="003D62B7">
        <w:rPr>
          <w:vertAlign w:val="superscript"/>
        </w:rPr>
        <w:t>th</w:t>
      </w:r>
      <w:r w:rsidR="006259CB">
        <w:t xml:space="preserve"> </w:t>
      </w:r>
      <w:r>
        <w:t xml:space="preserve">through to </w:t>
      </w:r>
      <w:r w:rsidR="006259CB">
        <w:t>April 10</w:t>
      </w:r>
      <w:r w:rsidR="006259CB" w:rsidRPr="003D62B7">
        <w:rPr>
          <w:vertAlign w:val="superscript"/>
        </w:rPr>
        <w:t>th</w:t>
      </w:r>
      <w:r w:rsidR="006259CB">
        <w:t xml:space="preserve"> </w:t>
      </w:r>
      <w:r>
        <w:t>each year.</w:t>
      </w:r>
    </w:p>
    <w:p w14:paraId="23DD92DA" w14:textId="77777777" w:rsidR="00D94BB5" w:rsidRDefault="00D94BB5" w:rsidP="00D94BB5">
      <w:pPr>
        <w:pStyle w:val="Heading4"/>
      </w:pPr>
      <w:r>
        <w:t>Snow must be cleared off all surfaces prior to 7:00 a.m. each day following and during a snow event, and immediately upon the accumulation of 50 mm of snow. Sufficient salt must be applied to provide bare pavement.</w:t>
      </w:r>
    </w:p>
    <w:p w14:paraId="06577DF4" w14:textId="77777777" w:rsidR="00D94BB5" w:rsidRDefault="00D94BB5" w:rsidP="00D94BB5">
      <w:pPr>
        <w:pStyle w:val="Heading4"/>
      </w:pPr>
      <w:r>
        <w:t>During continuous snowfalls, snow removal operations shall be carried out throughout the day and night.</w:t>
      </w:r>
    </w:p>
    <w:p w14:paraId="6587BB6D" w14:textId="77777777" w:rsidR="00D94BB5" w:rsidRDefault="00D94BB5" w:rsidP="00D94BB5">
      <w:pPr>
        <w:pStyle w:val="Heading4"/>
      </w:pPr>
      <w:r>
        <w:t xml:space="preserve">Snow clearing operations on parking areas, roadways, ramps, lanes, building entrances and egresses, fire exits, pedestrian walkways, steps, municipal sidewalks and other identified areas shall commence immediately following the accumulation of 50 mm of snow whether due to drifting conditions or regular snowfall, and shall continue until these areas have been completely cleared. </w:t>
      </w:r>
    </w:p>
    <w:p w14:paraId="232E30DF" w14:textId="77777777" w:rsidR="00D94BB5" w:rsidRPr="00D94BB5" w:rsidRDefault="00D94BB5" w:rsidP="00D94BB5">
      <w:pPr>
        <w:pStyle w:val="Heading4"/>
      </w:pPr>
      <w:r w:rsidRPr="00D94BB5">
        <w:t>In the event of a continuing snowfall, the Contractor shall continue clearing the areas so that no accumulation of snow, greater than 50 mm, remains at any one time.  Upon the snowfall ending, the areas shall be cleared of snow to pavement level and salt applied.</w:t>
      </w:r>
    </w:p>
    <w:p w14:paraId="3E15A08C" w14:textId="77777777" w:rsidR="00D94BB5" w:rsidRDefault="00D94BB5" w:rsidP="00D94BB5">
      <w:pPr>
        <w:pStyle w:val="Heading4"/>
      </w:pPr>
      <w:r w:rsidRPr="00D94BB5">
        <w:t>In the event of a thaw and refreeze, the Contractor shall, upon notification from the Region, return to the site and apply Sodium Chloride (Rock Salt) as the primary ice control agent for parking lots, roadways, sidewalks and concrete surfaces as required in order to provide bare pavement, at no additional cost to the Region.</w:t>
      </w:r>
    </w:p>
    <w:p w14:paraId="5EBCE3EA" w14:textId="77777777" w:rsidR="008C6AD7" w:rsidRPr="008C6AD7" w:rsidRDefault="008C6AD7" w:rsidP="008C6AD7">
      <w:pPr>
        <w:pStyle w:val="Heading4"/>
      </w:pPr>
      <w:r w:rsidRPr="008C6AD7">
        <w:t>In the event of drifting snow affecting access to and/or travel on the facility/site, the Contractor shall, upon notification from the Region, clear the drifted snow to the designated areas identified by the Region, for future removal by the Contractor, if requested by the Region and at no additional cost to the Region.</w:t>
      </w:r>
    </w:p>
    <w:p w14:paraId="0F8065AC" w14:textId="77777777" w:rsidR="008C6AD7" w:rsidRPr="00D94BB5" w:rsidRDefault="008C6AD7" w:rsidP="00B00D6B">
      <w:pPr>
        <w:pStyle w:val="Heading4"/>
      </w:pPr>
      <w:r w:rsidRPr="008C6AD7">
        <w:t>De-icing is to commence immediately after the removal of snow, after each snow event and upon completion of the removal of staged snow.</w:t>
      </w:r>
    </w:p>
    <w:p w14:paraId="4BC92CE8" w14:textId="77777777" w:rsidR="008C6AD7" w:rsidRPr="00244B1A" w:rsidRDefault="008C6AD7" w:rsidP="00A95CD2">
      <w:pPr>
        <w:pStyle w:val="Heading3"/>
      </w:pPr>
      <w:r w:rsidRPr="00244B1A">
        <w:t>Weather Conditions</w:t>
      </w:r>
    </w:p>
    <w:p w14:paraId="7FCCADAC" w14:textId="77777777" w:rsidR="008C6AD7" w:rsidRPr="00244B1A" w:rsidRDefault="008C6AD7" w:rsidP="008C6AD7">
      <w:pPr>
        <w:pStyle w:val="Heading4"/>
      </w:pPr>
      <w:r w:rsidRPr="00244B1A">
        <w:t xml:space="preserve">It shall be the Contractor’s responsibility to monitor all local weather conditions and to respond accordingly to these conditions and to </w:t>
      </w:r>
      <w:r>
        <w:t>s</w:t>
      </w:r>
      <w:r w:rsidRPr="00244B1A">
        <w:t>ervice the site</w:t>
      </w:r>
      <w:r>
        <w:t xml:space="preserve"> </w:t>
      </w:r>
      <w:r w:rsidRPr="00244B1A">
        <w:t xml:space="preserve">as often as is necessary to maintain the site to the service levels outlined </w:t>
      </w:r>
      <w:r>
        <w:t xml:space="preserve">in this Section. </w:t>
      </w:r>
    </w:p>
    <w:p w14:paraId="6A2FA72D" w14:textId="77777777" w:rsidR="008C6AD7" w:rsidRPr="00244B1A" w:rsidRDefault="008C6AD7" w:rsidP="008C6AD7">
      <w:pPr>
        <w:pStyle w:val="Heading4"/>
      </w:pPr>
      <w:r w:rsidRPr="00244B1A">
        <w:t>The Contractor will not be called to commence snow and/or ice clearing operations. The Contractor is responsible for monitoring changing weather conditions and responding to these conditions in order to provide an effective level of service on an automatic response basis. The Contractor will commence snow and/or ice removal immediately upon the accumulation of</w:t>
      </w:r>
      <w:r>
        <w:t xml:space="preserve"> 50 mm </w:t>
      </w:r>
      <w:r w:rsidRPr="00244B1A">
        <w:t xml:space="preserve">of snow or when ice conditions exist on walkways, </w:t>
      </w:r>
      <w:r>
        <w:t xml:space="preserve">steps, </w:t>
      </w:r>
      <w:r w:rsidRPr="00244B1A">
        <w:t>entrances, parking lots, driveways and roadways.</w:t>
      </w:r>
    </w:p>
    <w:p w14:paraId="412D67C0" w14:textId="77777777" w:rsidR="009B7EC2" w:rsidRDefault="009B7EC2" w:rsidP="00A95CD2">
      <w:pPr>
        <w:pStyle w:val="Heading3"/>
      </w:pPr>
      <w:r>
        <w:t>Ice Control</w:t>
      </w:r>
    </w:p>
    <w:p w14:paraId="05F21B01" w14:textId="77777777" w:rsidR="009B7EC2" w:rsidRDefault="009B7EC2" w:rsidP="009B7EC2">
      <w:pPr>
        <w:pStyle w:val="Heading4"/>
      </w:pPr>
      <w:r>
        <w:t>Sodium Chloride (Rock Salt) shall be used as the primary ice control agent for parking lots, roadways, sidewalks and concrete surfaces and is to be applied as required in order to provide bare pavement. Apply ice control agent with the use of mechanized equipment suitable for this purpose and otherwise acceptable to the Region.</w:t>
      </w:r>
    </w:p>
    <w:p w14:paraId="34029835" w14:textId="77777777" w:rsidR="009B7EC2" w:rsidRDefault="009B7EC2" w:rsidP="009B7EC2">
      <w:pPr>
        <w:pStyle w:val="Heading4"/>
      </w:pPr>
      <w:r>
        <w:lastRenderedPageBreak/>
        <w:t>The Contractor shall be responsible to monitor the property to ensure when any slippery or ice condition exists on any surface, that the salting service will be provided.</w:t>
      </w:r>
    </w:p>
    <w:p w14:paraId="6295EE7C" w14:textId="77777777" w:rsidR="009B7EC2" w:rsidRDefault="009B7EC2" w:rsidP="009B7EC2">
      <w:pPr>
        <w:pStyle w:val="Heading4"/>
      </w:pPr>
      <w:r>
        <w:t xml:space="preserve">Salt shall be supplied by the Contractor. </w:t>
      </w:r>
    </w:p>
    <w:p w14:paraId="2CEB04F5" w14:textId="77777777" w:rsidR="009B7EC2" w:rsidRDefault="009B7EC2" w:rsidP="009B7EC2">
      <w:pPr>
        <w:pStyle w:val="Heading4"/>
      </w:pPr>
      <w:r>
        <w:t>The Contractor shall maintain sufficient supplies of ice-removing agents to last the duration of the Contract.</w:t>
      </w:r>
    </w:p>
    <w:p w14:paraId="4F29F2C9" w14:textId="77777777" w:rsidR="009B7EC2" w:rsidRDefault="009B7EC2" w:rsidP="009B7EC2">
      <w:pPr>
        <w:pStyle w:val="Heading4"/>
      </w:pPr>
      <w:r>
        <w:t>Ice control as described herein shall be performed where applicable, upon the completion of snow clearing and where conditions will cause, or have caused, the parking areas and driveways to become ice coated.</w:t>
      </w:r>
    </w:p>
    <w:p w14:paraId="1753E350" w14:textId="77777777" w:rsidR="009B7EC2" w:rsidRDefault="009B7EC2" w:rsidP="009B7EC2">
      <w:pPr>
        <w:pStyle w:val="Heading4"/>
      </w:pPr>
      <w:r>
        <w:t>The Contractor shall apply an ice control agent during sleet storms, freezing rain, and snowfalls of 50 mm or less. In the event of weather conditions such as freezing rain or quick thaws and refreezing, the Contractor must continue to salt to ensure safe site conditions for pedestrians and vehicular traffic.</w:t>
      </w:r>
    </w:p>
    <w:p w14:paraId="084422D2" w14:textId="77777777" w:rsidR="009B7EC2" w:rsidRDefault="009B7EC2" w:rsidP="009B7EC2">
      <w:pPr>
        <w:pStyle w:val="Heading4"/>
      </w:pPr>
      <w:r>
        <w:t>When ice build-up on roadways, walkways and parking lots occur due to freezing rain or snow melt, the Contractor shall be responsible to scrape off all accumulation of ice and slush.  Mechanical snow clearance must take place before salt application.</w:t>
      </w:r>
    </w:p>
    <w:p w14:paraId="38F892F4" w14:textId="77777777" w:rsidR="009B7EC2" w:rsidRDefault="009B7EC2" w:rsidP="009B7EC2">
      <w:pPr>
        <w:pStyle w:val="Heading4"/>
      </w:pPr>
      <w:r>
        <w:t>It shall be the responsibility of the Contractor to rectify any damage done to existing turf and/or vegetation arising out of the performance of the service.</w:t>
      </w:r>
    </w:p>
    <w:p w14:paraId="332A6B1D" w14:textId="77777777" w:rsidR="009B7EC2" w:rsidRDefault="009B7EC2" w:rsidP="009B7EC2">
      <w:pPr>
        <w:pStyle w:val="Heading4"/>
      </w:pPr>
      <w:r>
        <w:t>A pickled sand mix consisting of 70% sand and 30% salt shall be used by the Contractor in situations where the Sodium Chloride (Rock Salt) is not reacting to the existing conditions and/or during adverse conditions where the conditions will cause, or have caused, the parking areas, driveways, roadways and walkways to become hazardous and safety is of a concern or in the event of a salt shortage as identified by the Ministry of Transportation. The permission of the Region is required prior to the application of pickled sand. The sand is to be a fine grade, screened and free of rocks and debris. There shall be no additional cost for this service.</w:t>
      </w:r>
    </w:p>
    <w:p w14:paraId="7D5C1485" w14:textId="77777777" w:rsidR="009B7EC2" w:rsidRDefault="009B7EC2" w:rsidP="00A95CD2">
      <w:pPr>
        <w:pStyle w:val="Heading3"/>
      </w:pPr>
      <w:r>
        <w:t xml:space="preserve">Communication </w:t>
      </w:r>
    </w:p>
    <w:p w14:paraId="508C1C1D" w14:textId="77777777" w:rsidR="009B7EC2" w:rsidRDefault="009B7EC2" w:rsidP="009B7EC2">
      <w:pPr>
        <w:pStyle w:val="Heading4"/>
      </w:pPr>
      <w:r>
        <w:t xml:space="preserve">The Contractor or their Subcontractor shall have an efficient, reliable communication or dispatch system and an organized, well-managed approach to monitoring conditions and responding to requests for Service.  Immediate response from an employee of the Contractor or Subcontractor is required during inclement weather; therefore, answering machines and voicemail will not be acceptable.  </w:t>
      </w:r>
    </w:p>
    <w:p w14:paraId="2A1F70A9" w14:textId="77777777" w:rsidR="009B7EC2" w:rsidRDefault="009B7EC2" w:rsidP="009B7EC2">
      <w:pPr>
        <w:pStyle w:val="Heading4"/>
      </w:pPr>
      <w:r>
        <w:t xml:space="preserve">The Contractor shall provide a 24 hour contact number where the Region can speak in person with the Contractor’s employee or Subcontractor responsible for performing the Work of this section, preferably a dispatch office or mobile phone. </w:t>
      </w:r>
    </w:p>
    <w:p w14:paraId="1331BAFF" w14:textId="77777777" w:rsidR="009B7EC2" w:rsidRDefault="009B7EC2" w:rsidP="009B7EC2">
      <w:pPr>
        <w:pStyle w:val="Heading4"/>
      </w:pPr>
      <w:r>
        <w:t xml:space="preserve">Failure to have a reliable communication system in place and to return all phone calls made by the Region staff within one (1) hour may be cause for the Contractor to have to retain the services of a Subcontractor or another service provider to provide the level of response as outlined in this section at no additional cost to the Region.  </w:t>
      </w:r>
    </w:p>
    <w:p w14:paraId="75DF7391" w14:textId="77777777" w:rsidR="009B7EC2" w:rsidRPr="00244B1A" w:rsidRDefault="009B7EC2" w:rsidP="00A95CD2">
      <w:pPr>
        <w:pStyle w:val="Heading3"/>
      </w:pPr>
      <w:r w:rsidRPr="00244B1A">
        <w:t>Response Times</w:t>
      </w:r>
    </w:p>
    <w:p w14:paraId="186184F4" w14:textId="77777777" w:rsidR="009B7EC2" w:rsidRPr="00244B1A" w:rsidRDefault="009B7EC2" w:rsidP="009B7EC2">
      <w:pPr>
        <w:pStyle w:val="Heading4"/>
      </w:pPr>
      <w:r w:rsidRPr="00244B1A">
        <w:t xml:space="preserve">When a request for </w:t>
      </w:r>
      <w:r>
        <w:t>s</w:t>
      </w:r>
      <w:r w:rsidRPr="00244B1A">
        <w:t xml:space="preserve">ervice is made, the Contractor’s response time to attend the site shall not exceed </w:t>
      </w:r>
      <w:r w:rsidR="00BC2913">
        <w:t>two</w:t>
      </w:r>
      <w:r w:rsidRPr="00244B1A">
        <w:t xml:space="preserve"> (</w:t>
      </w:r>
      <w:r w:rsidR="00935504">
        <w:t>2</w:t>
      </w:r>
      <w:r w:rsidRPr="00244B1A">
        <w:t>) hour</w:t>
      </w:r>
      <w:r w:rsidR="00935504">
        <w:t>s</w:t>
      </w:r>
      <w:r w:rsidRPr="00244B1A">
        <w:t xml:space="preserve"> from time of notification by the Region.</w:t>
      </w:r>
    </w:p>
    <w:p w14:paraId="7036411B" w14:textId="77777777" w:rsidR="009B7EC2" w:rsidRPr="00244B1A" w:rsidRDefault="009B7EC2" w:rsidP="00A95CD2">
      <w:pPr>
        <w:pStyle w:val="Heading3"/>
      </w:pPr>
      <w:r w:rsidRPr="00244B1A">
        <w:t>Service Interruption</w:t>
      </w:r>
    </w:p>
    <w:p w14:paraId="6C6C990C" w14:textId="77777777" w:rsidR="009B7EC2" w:rsidRPr="00244B1A" w:rsidRDefault="009B7EC2" w:rsidP="009B7EC2">
      <w:pPr>
        <w:pStyle w:val="Heading4"/>
      </w:pPr>
      <w:r w:rsidRPr="00244B1A">
        <w:lastRenderedPageBreak/>
        <w:t>In the event that the Contractor has failed to fulfill its contractual responsibilities</w:t>
      </w:r>
      <w:r>
        <w:t xml:space="preserve"> under this section</w:t>
      </w:r>
      <w:r w:rsidRPr="00244B1A">
        <w:t xml:space="preserve">, the Region </w:t>
      </w:r>
      <w:r>
        <w:t>reserves the right to</w:t>
      </w:r>
      <w:r w:rsidRPr="00244B1A">
        <w:t xml:space="preserve"> hire a</w:t>
      </w:r>
      <w:r>
        <w:t xml:space="preserve">n “Other </w:t>
      </w:r>
      <w:r w:rsidRPr="00244B1A">
        <w:t>Contractor</w:t>
      </w:r>
      <w:r>
        <w:t>”</w:t>
      </w:r>
      <w:r w:rsidRPr="00244B1A">
        <w:t xml:space="preserve"> to be brought in to do the service</w:t>
      </w:r>
      <w:r>
        <w:t xml:space="preserve"> in accordance with </w:t>
      </w:r>
      <w:commentRangeStart w:id="114"/>
      <w:r>
        <w:t>GC 9 – Other Contractors</w:t>
      </w:r>
      <w:commentRangeEnd w:id="114"/>
      <w:r w:rsidR="006B0228">
        <w:rPr>
          <w:rStyle w:val="CommentReference"/>
          <w:rFonts w:cs="Times New Roman"/>
        </w:rPr>
        <w:commentReference w:id="114"/>
      </w:r>
      <w:r w:rsidRPr="00244B1A">
        <w:t xml:space="preserve">. The cost of the substitute </w:t>
      </w:r>
      <w:r>
        <w:t>C</w:t>
      </w:r>
      <w:r w:rsidRPr="00244B1A">
        <w:t>ontractor will be deducted from the next</w:t>
      </w:r>
      <w:r>
        <w:t xml:space="preserve"> </w:t>
      </w:r>
      <w:r w:rsidRPr="00244B1A">
        <w:t xml:space="preserve">payment(s) owing to the Contractor. </w:t>
      </w:r>
    </w:p>
    <w:p w14:paraId="1D386576" w14:textId="77777777" w:rsidR="009B7EC2" w:rsidRDefault="009B7EC2" w:rsidP="009B7EC2">
      <w:pPr>
        <w:pStyle w:val="Heading4"/>
      </w:pPr>
      <w:r w:rsidRPr="00244B1A">
        <w:t xml:space="preserve">In situations where the Contractor is aware that they will not be able to fulfill its contractual responsibilities, the Contractor shall notify the Region and the Region may hire a substitute contractor to be brought in to do the service. The cost of the substitute Contractor </w:t>
      </w:r>
      <w:r>
        <w:t xml:space="preserve">and any associated costs </w:t>
      </w:r>
      <w:r w:rsidRPr="00244B1A">
        <w:t>will be deducted from the next payment(s) owing to the Contractor.</w:t>
      </w:r>
    </w:p>
    <w:p w14:paraId="17991C56" w14:textId="77777777" w:rsidR="009B7EC2" w:rsidRPr="007B7488" w:rsidRDefault="009B7EC2" w:rsidP="009B7EC2">
      <w:pPr>
        <w:pStyle w:val="Heading4"/>
      </w:pPr>
      <w:r>
        <w:t>Where the Region has retained the services of an “Other Contractor” to fulfill the responsibilities under this section as a result of the failure by the General Contractor, the General Contractor shall cease any activities on the site that may cause the Region to become the Constructor until the Region has provided written notice that the General Contractor may resume the Work.</w:t>
      </w:r>
    </w:p>
    <w:p w14:paraId="67E0D91F" w14:textId="77777777" w:rsidR="009B7EC2" w:rsidRPr="00244B1A" w:rsidRDefault="009B7EC2" w:rsidP="00A95CD2">
      <w:pPr>
        <w:pStyle w:val="Heading3"/>
      </w:pPr>
      <w:r w:rsidRPr="00244B1A">
        <w:t>Fleet Availability</w:t>
      </w:r>
    </w:p>
    <w:p w14:paraId="37F657D9" w14:textId="77777777" w:rsidR="009B7EC2" w:rsidRPr="00244B1A" w:rsidRDefault="009B7EC2" w:rsidP="009B7EC2">
      <w:pPr>
        <w:pStyle w:val="Heading4"/>
      </w:pPr>
      <w:r w:rsidRPr="00244B1A">
        <w:t xml:space="preserve">It is a requirement of this Contract that the Contractor </w:t>
      </w:r>
      <w:r>
        <w:t xml:space="preserve">or their Subcontractor </w:t>
      </w:r>
      <w:r w:rsidRPr="00244B1A">
        <w:t xml:space="preserve">shall maintain its fleet of vehicles in such a way as to be available to commence </w:t>
      </w:r>
      <w:r>
        <w:t>s</w:t>
      </w:r>
      <w:r w:rsidRPr="00244B1A">
        <w:t xml:space="preserve">ervice immediately twenty four (24) hours per day, seven (7) days per week.  </w:t>
      </w:r>
    </w:p>
    <w:p w14:paraId="0094F4A8" w14:textId="77777777" w:rsidR="009B7EC2" w:rsidRPr="00803368" w:rsidRDefault="009B7EC2" w:rsidP="00A95CD2">
      <w:pPr>
        <w:pStyle w:val="Heading3"/>
      </w:pPr>
      <w:r w:rsidRPr="00803368">
        <w:t>Damage</w:t>
      </w:r>
    </w:p>
    <w:p w14:paraId="6D7A75D2" w14:textId="77777777" w:rsidR="009B7EC2" w:rsidRPr="00244B1A" w:rsidRDefault="009B7EC2" w:rsidP="009B7EC2">
      <w:pPr>
        <w:pStyle w:val="Heading4"/>
      </w:pPr>
      <w:r w:rsidRPr="00244B1A">
        <w:t xml:space="preserve">The Contractor shall take every reasonable precaution to ensure that the operations under this Contract do not damage turf areas, curbing, street signs, </w:t>
      </w:r>
      <w:r>
        <w:t xml:space="preserve">maintenance hole and chamber </w:t>
      </w:r>
      <w:r w:rsidRPr="00244B1A">
        <w:t xml:space="preserve">frames, grates and lids, speed bumps, vegetation, buildings and structures etc.  Damage to property must be reported to the </w:t>
      </w:r>
      <w:r>
        <w:t>Region immedi</w:t>
      </w:r>
      <w:r w:rsidRPr="00244B1A">
        <w:t>ately.  Where damage occurs, the Contractor will be responsible for the repairs to the Region’s satisfaction by a date determined by the Region or by the end of each season, that being May</w:t>
      </w:r>
      <w:r>
        <w:t xml:space="preserve"> </w:t>
      </w:r>
      <w:r w:rsidRPr="00244B1A">
        <w:t>15</w:t>
      </w:r>
      <w:r w:rsidR="00803368" w:rsidRPr="003D62B7">
        <w:rPr>
          <w:vertAlign w:val="superscript"/>
        </w:rPr>
        <w:t>th</w:t>
      </w:r>
      <w:r>
        <w:t xml:space="preserve">, </w:t>
      </w:r>
      <w:r w:rsidRPr="00244B1A">
        <w:t xml:space="preserve">at no additional cost to the Region. </w:t>
      </w:r>
    </w:p>
    <w:p w14:paraId="0E06DA40" w14:textId="77777777" w:rsidR="00D94BB5" w:rsidRDefault="009B7EC2" w:rsidP="003D62B7">
      <w:pPr>
        <w:pStyle w:val="Heading4"/>
      </w:pPr>
      <w:r w:rsidRPr="00244B1A">
        <w:t xml:space="preserve">Where it is determined by </w:t>
      </w:r>
      <w:r>
        <w:t>t</w:t>
      </w:r>
      <w:r w:rsidRPr="00244B1A">
        <w:t xml:space="preserve">he Region that it is not suitable for the Contractor to perform the repairs, </w:t>
      </w:r>
      <w:r>
        <w:t>t</w:t>
      </w:r>
      <w:r w:rsidRPr="00244B1A">
        <w:t xml:space="preserve">he Region will coordinate the service and the Contractor will be responsible for </w:t>
      </w:r>
      <w:r>
        <w:t xml:space="preserve">all of the associated </w:t>
      </w:r>
      <w:r w:rsidRPr="00244B1A">
        <w:t>cost</w:t>
      </w:r>
      <w:r>
        <w:t>s</w:t>
      </w:r>
      <w:r w:rsidRPr="00244B1A">
        <w:t xml:space="preserve"> </w:t>
      </w:r>
      <w:r>
        <w:t>for</w:t>
      </w:r>
      <w:r w:rsidRPr="00244B1A">
        <w:t xml:space="preserve"> the repairs.</w:t>
      </w:r>
    </w:p>
    <w:p w14:paraId="37EF89EA" w14:textId="77777777" w:rsidR="00A81774" w:rsidRPr="00803368" w:rsidRDefault="00A81774" w:rsidP="00A95CD2">
      <w:pPr>
        <w:pStyle w:val="Heading3"/>
      </w:pPr>
      <w:r w:rsidRPr="00803368">
        <w:t>Winter Site Maintenance at Regional Facilities</w:t>
      </w:r>
    </w:p>
    <w:p w14:paraId="7B8AA67A" w14:textId="77777777" w:rsidR="00A27CDC" w:rsidRDefault="00A27CDC" w:rsidP="00AB13E3">
      <w:pPr>
        <w:pStyle w:val="Heading4"/>
      </w:pPr>
      <w:r>
        <w:t>Safe access to Regional facilities 24 hours a day, 7 days a week is critical for regular or emergency response to maintain the operation of the facility at all times.</w:t>
      </w:r>
    </w:p>
    <w:p w14:paraId="112199AC" w14:textId="77777777" w:rsidR="00A27CDC" w:rsidRPr="00244B1A" w:rsidRDefault="00A27CDC" w:rsidP="00803368">
      <w:pPr>
        <w:pStyle w:val="Heading4"/>
      </w:pPr>
      <w:r>
        <w:t>The Contractor shall arrange for security key or card access with the Region and provide 24 hour contact information for the persons responsible for winter maintenance on the Emergency Contact List.</w:t>
      </w:r>
    </w:p>
    <w:p w14:paraId="51111EFE" w14:textId="77777777" w:rsidR="00D75214" w:rsidRPr="00D75214" w:rsidRDefault="00D75214" w:rsidP="00803368">
      <w:pPr>
        <w:pStyle w:val="Heading4"/>
      </w:pPr>
      <w:r w:rsidRPr="00D75214">
        <w:t xml:space="preserve">The Contractor shall be responsible for performing the Work of this section.  If a Subcontractor or the Contractor’s employee requires assistance, they shall contact the General Contractor.  York Region provides Contractor support services after regular business hours by calling Security at 1-877-464-9675 ext. 71712 for assistance with security access, electronic keys or general incident reporting only. During normal business hours from Monday to Friday, 8:00 a.m. to 4:30 p.m., the Contractor can reach York Region Property Services personnel by calling the Property Services Help Desk at 1-877-464-9675 ext. 71701.  </w:t>
      </w:r>
    </w:p>
    <w:p w14:paraId="18DEE95E" w14:textId="77777777" w:rsidR="00A27CDC" w:rsidRDefault="00A27CDC" w:rsidP="00803368">
      <w:pPr>
        <w:pStyle w:val="Heading4"/>
      </w:pPr>
      <w:bookmarkStart w:id="115" w:name="_Hlk52893307"/>
      <w:r>
        <w:t>In addition to the requirements within</w:t>
      </w:r>
      <w:r w:rsidR="00D75214">
        <w:t xml:space="preserve"> </w:t>
      </w:r>
      <w:r>
        <w:t xml:space="preserve">sections </w:t>
      </w:r>
      <w:r w:rsidR="00D75214">
        <w:t>3.1</w:t>
      </w:r>
      <w:r w:rsidR="00200148">
        <w:t>.1</w:t>
      </w:r>
      <w:r w:rsidR="00D75214">
        <w:t xml:space="preserve"> to 3.</w:t>
      </w:r>
      <w:r w:rsidR="00200148">
        <w:t>1.</w:t>
      </w:r>
      <w:r w:rsidR="00D75214">
        <w:t xml:space="preserve">8 </w:t>
      </w:r>
      <w:r>
        <w:t xml:space="preserve">above, the Contractor shall perform the following at Regional </w:t>
      </w:r>
      <w:r w:rsidR="00DA5312">
        <w:t>f</w:t>
      </w:r>
      <w:r>
        <w:t>acilities:</w:t>
      </w:r>
    </w:p>
    <w:bookmarkEnd w:id="115"/>
    <w:p w14:paraId="3AAB6EA0" w14:textId="77777777" w:rsidR="00B72707" w:rsidRDefault="00B72707" w:rsidP="003D62B7">
      <w:pPr>
        <w:pStyle w:val="Heading5"/>
      </w:pPr>
      <w:r>
        <w:lastRenderedPageBreak/>
        <w:t xml:space="preserve">Snow must be cleared off all surfaces prior to 7:00 a.m. each day following and during a snow event, and immediately upon the accumulation of </w:t>
      </w:r>
      <w:r w:rsidR="001E0036">
        <w:t xml:space="preserve">50 mm </w:t>
      </w:r>
      <w:r>
        <w:t>of snow. Sufficient salt must be applied to provide bare pavement.</w:t>
      </w:r>
    </w:p>
    <w:p w14:paraId="5DBFC1CC" w14:textId="77777777" w:rsidR="00B72707" w:rsidRDefault="00B72707" w:rsidP="003D62B7">
      <w:pPr>
        <w:pStyle w:val="Heading5"/>
      </w:pPr>
      <w:r>
        <w:t>All hard surface pathways within the property and municipal sidewalks adjacent to the facilit</w:t>
      </w:r>
      <w:r w:rsidR="001E0036">
        <w:t>y</w:t>
      </w:r>
      <w:r>
        <w:t xml:space="preserve"> must be cleared edge to edge, and down to the surface.</w:t>
      </w:r>
    </w:p>
    <w:p w14:paraId="207A8880" w14:textId="77777777" w:rsidR="00B72707" w:rsidRDefault="00B72707" w:rsidP="003D62B7">
      <w:pPr>
        <w:pStyle w:val="Heading5"/>
      </w:pPr>
      <w:r>
        <w:t>The Contractor must ensure that it does not block in any vehicles in any of the parking areas with snow. The size of driveways, parking lots and turnaround areas shall not be reduced in size other than the designated snow pile area.</w:t>
      </w:r>
    </w:p>
    <w:p w14:paraId="17D364BA" w14:textId="77777777" w:rsidR="00B72707" w:rsidRDefault="00B72707" w:rsidP="003D62B7">
      <w:pPr>
        <w:pStyle w:val="Heading5"/>
      </w:pPr>
      <w:r>
        <w:t>All catch basins must be cleared after each snowfall.</w:t>
      </w:r>
    </w:p>
    <w:p w14:paraId="23CBFF53" w14:textId="77777777" w:rsidR="00B72707" w:rsidRDefault="00B72707" w:rsidP="003D62B7">
      <w:pPr>
        <w:pStyle w:val="Heading5"/>
      </w:pPr>
      <w:r>
        <w:t>Snow piling shall not be performed into or over water well heads and test wells</w:t>
      </w:r>
      <w:r w:rsidR="001E20E2">
        <w:t>,</w:t>
      </w:r>
      <w:r>
        <w:t xml:space="preserve"> catch basins</w:t>
      </w:r>
      <w:r w:rsidR="001E20E2">
        <w:t>,</w:t>
      </w:r>
      <w:r>
        <w:t xml:space="preserve"> storm water ditches</w:t>
      </w:r>
      <w:r w:rsidR="001E20E2">
        <w:t>,</w:t>
      </w:r>
      <w:r>
        <w:t xml:space="preserve"> swales</w:t>
      </w:r>
      <w:r w:rsidR="001E20E2">
        <w:t>,</w:t>
      </w:r>
      <w:r>
        <w:t xml:space="preserve"> against buildings or fences</w:t>
      </w:r>
      <w:r w:rsidR="001E20E2">
        <w:t>,</w:t>
      </w:r>
      <w:r>
        <w:t xml:space="preserve"> parking spaces or in any way that would obstruct traffic or impede pedestrian flow.  Acceptable areas for snow piling (staging) will be determined by the Region and discussed with the Contractor.  Any snow piled in any areas not authorized by the Region, shall be moved to the designated areas at the cost of the Contractor.</w:t>
      </w:r>
    </w:p>
    <w:p w14:paraId="640EDF21" w14:textId="77777777" w:rsidR="008909DF" w:rsidRDefault="008909DF" w:rsidP="00803368">
      <w:pPr>
        <w:pStyle w:val="Heading5"/>
      </w:pPr>
      <w:r w:rsidRPr="00244B1A">
        <w:t>Snow staging areas are to be fully utilized.  The Contractor may be called back to push snow back in the snow staging areas and from off of the parking lot</w:t>
      </w:r>
      <w:r>
        <w:t>, at no additional cost to the Region.</w:t>
      </w:r>
    </w:p>
    <w:p w14:paraId="2992D5DF" w14:textId="77777777" w:rsidR="00A27CDC" w:rsidRPr="00A27CDC" w:rsidRDefault="00A27CDC" w:rsidP="00803368">
      <w:pPr>
        <w:pStyle w:val="Heading5"/>
      </w:pPr>
      <w:r w:rsidRPr="00A27CDC">
        <w:t>Debris, defined as, but not limited to, plant material, excess salt and garbage shall be removed from the grounds and building entrances at all locations as required throughout the term of the Contract. Site conditions are to be monitored by the Contractor.</w:t>
      </w:r>
    </w:p>
    <w:p w14:paraId="0123A089" w14:textId="77777777" w:rsidR="00B72707" w:rsidRPr="0085075E" w:rsidRDefault="00B72707">
      <w:pPr>
        <w:pStyle w:val="Heading4"/>
        <w:pPrChange w:id="116" w:author="Johnny Pang" w:date="2022-04-16T20:04:00Z">
          <w:pPr>
            <w:pStyle w:val="Heading5"/>
          </w:pPr>
        </w:pPrChange>
      </w:pPr>
      <w:bookmarkStart w:id="117" w:name="_Toc532815676"/>
      <w:r w:rsidRPr="0085075E">
        <w:t>Snow Haulage</w:t>
      </w:r>
      <w:bookmarkEnd w:id="117"/>
    </w:p>
    <w:p w14:paraId="4ED2570C" w14:textId="77777777" w:rsidR="00B72707" w:rsidRPr="00244B1A" w:rsidRDefault="00B72707" w:rsidP="003D62B7">
      <w:pPr>
        <w:pStyle w:val="Heading5"/>
      </w:pPr>
      <w:r w:rsidRPr="00244B1A">
        <w:t xml:space="preserve">From time to time, </w:t>
      </w:r>
      <w:r w:rsidR="001E0036" w:rsidRPr="00244B1A">
        <w:t>stockpiled</w:t>
      </w:r>
      <w:r w:rsidRPr="00244B1A">
        <w:t xml:space="preserve"> snow may have to be removed.  This </w:t>
      </w:r>
      <w:r w:rsidR="001E0036">
        <w:t xml:space="preserve">shall </w:t>
      </w:r>
      <w:r w:rsidRPr="00244B1A">
        <w:t xml:space="preserve">be done only upon request of the </w:t>
      </w:r>
      <w:r w:rsidR="001E0036">
        <w:t>Region</w:t>
      </w:r>
      <w:r w:rsidRPr="00244B1A">
        <w:t xml:space="preserve">, commencing within 24 hours of completion of the snow event. </w:t>
      </w:r>
      <w:del w:id="118" w:author="Johnny Pang" w:date="2022-04-16T20:04:00Z">
        <w:r w:rsidRPr="00244B1A" w:rsidDel="0085075E">
          <w:delText>The cost to remove snow f</w:delText>
        </w:r>
        <w:r w:rsidR="001E0036" w:rsidDel="0085075E">
          <w:delText>ro</w:delText>
        </w:r>
        <w:r w:rsidRPr="00244B1A" w:rsidDel="0085075E">
          <w:delText xml:space="preserve">m the site is to be charged at a cost </w:delText>
        </w:r>
        <w:bookmarkStart w:id="119" w:name="_Hlk50124223"/>
        <w:r w:rsidRPr="00244B1A" w:rsidDel="0085075E">
          <w:delText xml:space="preserve">per </w:delText>
        </w:r>
        <w:r w:rsidR="00111E94" w:rsidDel="0085075E">
          <w:delText>1</w:delText>
        </w:r>
        <w:r w:rsidR="00397E25" w:rsidDel="0085075E">
          <w:delText>0</w:delText>
        </w:r>
        <w:r w:rsidR="00111E94" w:rsidRPr="00244B1A" w:rsidDel="0085075E">
          <w:delText xml:space="preserve"> </w:delText>
        </w:r>
        <w:r w:rsidR="00206C67" w:rsidDel="0085075E">
          <w:delText>c</w:delText>
        </w:r>
        <w:r w:rsidRPr="00244B1A" w:rsidDel="0085075E">
          <w:delText xml:space="preserve">ubic </w:delText>
        </w:r>
        <w:r w:rsidR="00111E94" w:rsidDel="0085075E">
          <w:delText>meter tri</w:delText>
        </w:r>
        <w:r w:rsidR="005363AE" w:rsidDel="0085075E">
          <w:delText>-</w:delText>
        </w:r>
        <w:r w:rsidR="00111E94" w:rsidDel="0085075E">
          <w:delText>axle</w:delText>
        </w:r>
        <w:r w:rsidRPr="00244B1A" w:rsidDel="0085075E">
          <w:delText xml:space="preserve"> </w:delText>
        </w:r>
        <w:r w:rsidR="00206C67" w:rsidDel="0085075E">
          <w:delText>d</w:delText>
        </w:r>
        <w:r w:rsidRPr="00244B1A" w:rsidDel="0085075E">
          <w:delText xml:space="preserve">ump </w:delText>
        </w:r>
        <w:r w:rsidR="00206C67" w:rsidDel="0085075E">
          <w:delText>t</w:delText>
        </w:r>
        <w:r w:rsidRPr="00244B1A" w:rsidDel="0085075E">
          <w:delText xml:space="preserve">ruck </w:delText>
        </w:r>
        <w:r w:rsidDel="0085075E">
          <w:delText>load</w:delText>
        </w:r>
        <w:bookmarkEnd w:id="119"/>
        <w:r w:rsidRPr="00244B1A" w:rsidDel="0085075E">
          <w:delText xml:space="preserve">. This </w:delText>
        </w:r>
        <w:r w:rsidDel="0085075E">
          <w:delText xml:space="preserve">service </w:delText>
        </w:r>
        <w:r w:rsidRPr="00244B1A" w:rsidDel="0085075E">
          <w:delText xml:space="preserve">is </w:delText>
        </w:r>
        <w:r w:rsidR="008909DF" w:rsidDel="0085075E">
          <w:delText xml:space="preserve">included as a Provisional Item </w:delText>
        </w:r>
        <w:r w:rsidR="00BE25C4" w:rsidDel="0085075E">
          <w:delText>[</w:delText>
        </w:r>
        <w:r w:rsidR="00881C00" w:rsidRPr="003D62B7" w:rsidDel="0085075E">
          <w:rPr>
            <w:highlight w:val="yellow"/>
          </w:rPr>
          <w:delText>XX</w:delText>
        </w:r>
        <w:r w:rsidR="00BE25C4" w:rsidDel="0085075E">
          <w:delText>]</w:delText>
        </w:r>
        <w:r w:rsidR="00881C00" w:rsidDel="0085075E">
          <w:delText xml:space="preserve"> </w:delText>
        </w:r>
        <w:r w:rsidR="008909DF" w:rsidDel="0085075E">
          <w:delText>in the Schedule of Prices</w:delText>
        </w:r>
      </w:del>
      <w:ins w:id="120" w:author="Liam Sykes" w:date="2022-03-21T16:06:00Z">
        <w:del w:id="121" w:author="Johnny Pang" w:date="2022-04-16T20:04:00Z">
          <w:r w:rsidR="006B0228" w:rsidDel="0085075E">
            <w:delText>Bid Form</w:delText>
          </w:r>
        </w:del>
      </w:ins>
      <w:del w:id="122" w:author="Johnny Pang" w:date="2022-04-16T20:04:00Z">
        <w:r w:rsidR="008909DF" w:rsidDel="0085075E">
          <w:delText>.</w:delText>
        </w:r>
      </w:del>
    </w:p>
    <w:p w14:paraId="766258CD" w14:textId="77777777" w:rsidR="00B72707" w:rsidRPr="00244B1A" w:rsidRDefault="00B72707" w:rsidP="003D62B7">
      <w:pPr>
        <w:pStyle w:val="Heading5"/>
      </w:pPr>
      <w:r w:rsidRPr="00244B1A">
        <w:t>The Contractor shall be responsible for snow removal offsite as requested by the Region and for identifying dumping sites and obtaining all necessary approvals for the use of such sites.</w:t>
      </w:r>
      <w:r w:rsidR="000233CF" w:rsidRPr="000233CF">
        <w:t xml:space="preserve"> </w:t>
      </w:r>
      <w:r w:rsidR="000233CF">
        <w:t xml:space="preserve">The Contractor shall </w:t>
      </w:r>
      <w:r w:rsidR="001A3E0D">
        <w:t xml:space="preserve">provide advance notice to the Consultant when snow removal is scheduled and </w:t>
      </w:r>
      <w:r w:rsidR="000233CF">
        <w:t>r</w:t>
      </w:r>
      <w:r w:rsidR="000233CF" w:rsidRPr="00244B1A">
        <w:t>eport the number of truck loads used to remove the snow from the property.</w:t>
      </w:r>
    </w:p>
    <w:p w14:paraId="35F595ED" w14:textId="77777777" w:rsidR="00B72707" w:rsidRPr="00244B1A" w:rsidRDefault="00B72707" w:rsidP="003D62B7">
      <w:pPr>
        <w:pStyle w:val="Heading5"/>
      </w:pPr>
      <w:r w:rsidRPr="00244B1A">
        <w:t xml:space="preserve">The Region reserves the right to relocate and remove snow from the site, using </w:t>
      </w:r>
      <w:r w:rsidR="00206C67">
        <w:t xml:space="preserve">its </w:t>
      </w:r>
      <w:r w:rsidRPr="00244B1A">
        <w:t>own staff and equipment if deemed necessary.</w:t>
      </w:r>
    </w:p>
    <w:p w14:paraId="29857CD7" w14:textId="77777777" w:rsidR="00B72707" w:rsidRPr="00244B1A" w:rsidRDefault="00B72707" w:rsidP="003D62B7">
      <w:pPr>
        <w:pStyle w:val="Heading5"/>
      </w:pPr>
      <w:r w:rsidRPr="00244B1A">
        <w:t>Snow staging areas over paved surfaces are to be scraped clear of snow and salted, at no additional cost to the Region.</w:t>
      </w:r>
    </w:p>
    <w:p w14:paraId="0113127C" w14:textId="77777777" w:rsidR="00B72707" w:rsidRPr="00447937" w:rsidRDefault="00B72707" w:rsidP="003D62B7">
      <w:pPr>
        <w:pStyle w:val="Heading4"/>
      </w:pPr>
      <w:bookmarkStart w:id="123" w:name="_Toc532815679"/>
      <w:r w:rsidRPr="0085075E">
        <w:t>Walkway Crews</w:t>
      </w:r>
      <w:bookmarkEnd w:id="123"/>
      <w:r w:rsidRPr="00447937">
        <w:tab/>
      </w:r>
    </w:p>
    <w:p w14:paraId="53B8D25F" w14:textId="77777777" w:rsidR="00B72707" w:rsidRPr="00447937" w:rsidRDefault="00B72707" w:rsidP="003D62B7">
      <w:pPr>
        <w:pStyle w:val="Heading5"/>
      </w:pPr>
      <w:r w:rsidRPr="00447937">
        <w:t xml:space="preserve">It is preferred that specific crews are established to clear and de-ice the walkways and catch basin areas.  This </w:t>
      </w:r>
      <w:r w:rsidR="000310D6" w:rsidRPr="00447937">
        <w:t>s</w:t>
      </w:r>
      <w:r w:rsidRPr="00447937">
        <w:t>ervice should be performed commencing the initial prioritized pass.</w:t>
      </w:r>
    </w:p>
    <w:p w14:paraId="746B709C" w14:textId="77777777" w:rsidR="00B72707" w:rsidRPr="00447937" w:rsidRDefault="00B72707" w:rsidP="003D62B7">
      <w:pPr>
        <w:pStyle w:val="Heading5"/>
      </w:pPr>
      <w:r w:rsidRPr="00447937">
        <w:t>The appropriate equipment is to be used and care is to be taken to avoid damaging the lawns beside the sidewalks.</w:t>
      </w:r>
    </w:p>
    <w:p w14:paraId="58CBFDC4" w14:textId="77777777" w:rsidR="00B72707" w:rsidRPr="00447937" w:rsidRDefault="00B72707" w:rsidP="003D62B7">
      <w:pPr>
        <w:pStyle w:val="Heading4"/>
      </w:pPr>
      <w:bookmarkStart w:id="124" w:name="_Toc532815681"/>
      <w:r w:rsidRPr="00447937">
        <w:t>Final Clearing</w:t>
      </w:r>
      <w:bookmarkEnd w:id="124"/>
    </w:p>
    <w:p w14:paraId="24D33407" w14:textId="77777777" w:rsidR="00B72707" w:rsidRPr="00447937" w:rsidRDefault="00B72707" w:rsidP="003D62B7">
      <w:pPr>
        <w:pStyle w:val="Heading5"/>
      </w:pPr>
      <w:r w:rsidRPr="00447937">
        <w:lastRenderedPageBreak/>
        <w:t>The final clearing of accumulated snow in the snow staging areas shall be concluded no later than twenty-four (24) hours after the Contractor’s initial response and shall include all areas as specified in th</w:t>
      </w:r>
      <w:r w:rsidR="00E229E1" w:rsidRPr="00447937">
        <w:t>is specification</w:t>
      </w:r>
      <w:r w:rsidRPr="00447937">
        <w:t>.</w:t>
      </w:r>
    </w:p>
    <w:p w14:paraId="557FB2A1" w14:textId="77777777" w:rsidR="00E14EB1" w:rsidRPr="00370BD6" w:rsidRDefault="00E14EB1" w:rsidP="003D62B7">
      <w:pPr>
        <w:pStyle w:val="Heading6"/>
        <w:rPr>
          <w:rFonts w:cs="Calibri"/>
          <w:sz w:val="22"/>
          <w:szCs w:val="22"/>
          <w:rPrChange w:id="125" w:author="Axel Ouillet" w:date="2022-03-31T17:03:00Z">
            <w:rPr/>
          </w:rPrChange>
        </w:rPr>
      </w:pPr>
      <w:bookmarkStart w:id="126" w:name="_Toc532815691"/>
      <w:r w:rsidRPr="00370BD6">
        <w:rPr>
          <w:rFonts w:cs="Calibri"/>
          <w:sz w:val="22"/>
          <w:szCs w:val="22"/>
          <w:rPrChange w:id="127" w:author="Axel Ouillet" w:date="2022-03-31T17:03:00Z">
            <w:rPr/>
          </w:rPrChange>
        </w:rPr>
        <w:t>Contractor Presence on Site</w:t>
      </w:r>
      <w:bookmarkEnd w:id="126"/>
    </w:p>
    <w:p w14:paraId="1EF4AC46" w14:textId="77777777" w:rsidR="00E14EB1" w:rsidRPr="00447937" w:rsidRDefault="00E14EB1" w:rsidP="003D62B7">
      <w:pPr>
        <w:pStyle w:val="Heading5"/>
      </w:pPr>
      <w:r w:rsidRPr="0085075E">
        <w:t>The Contractor shall give personal attention to the proper and timely execut</w:t>
      </w:r>
      <w:r w:rsidRPr="00447937">
        <w:t>ion and completion of the</w:t>
      </w:r>
      <w:r w:rsidR="00A01885" w:rsidRPr="00447937">
        <w:t xml:space="preserve"> Work</w:t>
      </w:r>
      <w:r w:rsidRPr="00447937">
        <w:t xml:space="preserve"> and shall assign a duly authorized representative to be present on the site continually during the progress of the Service. </w:t>
      </w:r>
    </w:p>
    <w:p w14:paraId="2B81AE7B" w14:textId="77777777" w:rsidR="00111E94" w:rsidRPr="00447937" w:rsidRDefault="00E14EB1" w:rsidP="003D62B7">
      <w:pPr>
        <w:pStyle w:val="Heading5"/>
      </w:pPr>
      <w:r w:rsidRPr="00447937">
        <w:t xml:space="preserve">The Contractor will exercise competent supervision of the </w:t>
      </w:r>
      <w:r w:rsidR="00DE6D88" w:rsidRPr="00447937">
        <w:t xml:space="preserve">Work </w:t>
      </w:r>
      <w:r w:rsidRPr="00447937">
        <w:t xml:space="preserve">at all times through a supervisor who has authority to receive any order or communications on behalf of the Contractor as it relates to the </w:t>
      </w:r>
      <w:r w:rsidR="00DE6D88" w:rsidRPr="00447937">
        <w:t>Work</w:t>
      </w:r>
      <w:r w:rsidRPr="00447937">
        <w:t>.</w:t>
      </w:r>
      <w:r w:rsidR="00DE6D88" w:rsidRPr="00447937">
        <w:t xml:space="preserve"> </w:t>
      </w:r>
      <w:r w:rsidRPr="00447937">
        <w:t>Any supervisor or worker who is not acceptable to the Region, by reason of incompetence, improper conduct, etc., shall be removed from the site and replaced forthwith.</w:t>
      </w:r>
    </w:p>
    <w:p w14:paraId="290F6F3D" w14:textId="77777777" w:rsidR="00111E94" w:rsidRPr="00447937" w:rsidRDefault="00111E94" w:rsidP="00A95CD2">
      <w:pPr>
        <w:pStyle w:val="Heading3"/>
      </w:pPr>
      <w:r w:rsidRPr="00447937">
        <w:t xml:space="preserve">Winter Site Maintenance </w:t>
      </w:r>
      <w:r w:rsidR="00021A52" w:rsidRPr="00447937">
        <w:t>Within</w:t>
      </w:r>
      <w:r w:rsidRPr="00447937">
        <w:t xml:space="preserve"> Municipal Right of Way</w:t>
      </w:r>
      <w:r w:rsidR="00021A52" w:rsidRPr="00447937">
        <w:t>s</w:t>
      </w:r>
    </w:p>
    <w:p w14:paraId="502B46BC" w14:textId="77777777" w:rsidR="00630EE0" w:rsidRPr="00447937" w:rsidRDefault="00630EE0" w:rsidP="00803368">
      <w:pPr>
        <w:pStyle w:val="Heading4"/>
      </w:pPr>
      <w:r w:rsidRPr="00447937">
        <w:t>All traffic control operations and activities shall be governed by the guidelines as set out in the Ontario Traffic Manual – Book 7 (latest edition), as well as Ontario Traffic Manual – Book 18 (latest edition)</w:t>
      </w:r>
      <w:r w:rsidR="000310D6" w:rsidRPr="00447937">
        <w:t xml:space="preserve"> and Section 01550 – Traffic Control</w:t>
      </w:r>
      <w:r w:rsidRPr="00447937">
        <w:t>.</w:t>
      </w:r>
      <w:r w:rsidR="00CB677A" w:rsidRPr="00447937">
        <w:t xml:space="preserve">  Any deviations from the </w:t>
      </w:r>
      <w:r w:rsidR="000310D6" w:rsidRPr="00447937">
        <w:t>T</w:t>
      </w:r>
      <w:r w:rsidR="00CB677A" w:rsidRPr="00447937">
        <w:t xml:space="preserve">raffic </w:t>
      </w:r>
      <w:r w:rsidR="000310D6" w:rsidRPr="00447937">
        <w:t>M</w:t>
      </w:r>
      <w:r w:rsidR="00CB677A" w:rsidRPr="00447937">
        <w:t xml:space="preserve">anagement </w:t>
      </w:r>
      <w:r w:rsidR="000310D6" w:rsidRPr="00447937">
        <w:t>P</w:t>
      </w:r>
      <w:r w:rsidR="00CB677A" w:rsidRPr="00447937">
        <w:t>lan or Road Occupancy Permit conditions as a result of winter maintenance considerations shall be approved by the Region.</w:t>
      </w:r>
    </w:p>
    <w:p w14:paraId="27457064" w14:textId="77777777" w:rsidR="00A8505D" w:rsidRPr="00447937" w:rsidRDefault="00A8505D" w:rsidP="003D62B7">
      <w:pPr>
        <w:pStyle w:val="Heading4"/>
      </w:pPr>
      <w:r w:rsidRPr="00447937">
        <w:t>In addition to the requirements within sections 3.</w:t>
      </w:r>
      <w:r w:rsidR="00021A52" w:rsidRPr="00447937">
        <w:t>1.</w:t>
      </w:r>
      <w:r w:rsidRPr="00447937">
        <w:t>1 to 3.</w:t>
      </w:r>
      <w:r w:rsidR="00021A52" w:rsidRPr="00447937">
        <w:t>1.</w:t>
      </w:r>
      <w:r w:rsidRPr="00447937">
        <w:t xml:space="preserve">8 above, the Contractor shall </w:t>
      </w:r>
      <w:r w:rsidR="00AA7A9A" w:rsidRPr="00447937">
        <w:t>perform the</w:t>
      </w:r>
      <w:r w:rsidRPr="00447937">
        <w:t xml:space="preserve"> following within Municipal Right of Ways:</w:t>
      </w:r>
    </w:p>
    <w:p w14:paraId="2DF57ADB" w14:textId="77777777" w:rsidR="00EF7BF3" w:rsidRPr="00447937" w:rsidRDefault="00EF7BF3" w:rsidP="003D62B7">
      <w:pPr>
        <w:pStyle w:val="Heading5"/>
      </w:pPr>
      <w:r w:rsidRPr="00447937">
        <w:t xml:space="preserve">The Contractor is required to clear snow from municipal sidewalks, paved trails, pedestrian crosswalks, public transit pads and bicycle lanes </w:t>
      </w:r>
      <w:r w:rsidR="00844D6D" w:rsidRPr="00447937">
        <w:t xml:space="preserve">that are impacted by construction </w:t>
      </w:r>
      <w:r w:rsidRPr="00447937">
        <w:t xml:space="preserve">in accordance with the levels of service outlined in this specification.  De-icing operations shall be performed immediately after clearing the snow.  </w:t>
      </w:r>
      <w:r w:rsidR="00CD2354" w:rsidRPr="00447937">
        <w:t>If these locations are temporarily closed for construction, all snow clearing and de-icing must be completed prior to re-opening.</w:t>
      </w:r>
    </w:p>
    <w:p w14:paraId="3D76E4D2" w14:textId="77777777" w:rsidR="00EF7BF3" w:rsidRPr="00447937" w:rsidRDefault="00EF7BF3" w:rsidP="003D62B7">
      <w:pPr>
        <w:pStyle w:val="Heading5"/>
      </w:pPr>
      <w:r w:rsidRPr="00447937">
        <w:t xml:space="preserve">A minimum lane width of </w:t>
      </w:r>
      <w:r w:rsidR="00630EE0" w:rsidRPr="00447937">
        <w:t>3.5</w:t>
      </w:r>
      <w:r w:rsidRPr="00447937">
        <w:t>m must be maintained for Regional or Local Municipal snow clearing equipment to pass.  Where the minimum lane width cannot be maintained, the Contractor shall immediately notify the Transportation Dispatch at (905) 830-444</w:t>
      </w:r>
      <w:r w:rsidR="00CD2354" w:rsidRPr="00447937">
        <w:t xml:space="preserve">4 x75200 with the location details between nearest major intersections and anticipated duration.  Upon completion, the Contractor shall contact Transportation Dispatch and advise that the lane restrictions are complete.  The Contractor </w:t>
      </w:r>
      <w:r w:rsidRPr="00447937">
        <w:t xml:space="preserve">will be responsible for performing snow clearing </w:t>
      </w:r>
      <w:r w:rsidR="00CD2354" w:rsidRPr="00447937">
        <w:t xml:space="preserve">and de-icing </w:t>
      </w:r>
      <w:r w:rsidRPr="00447937">
        <w:t>operations through the construction limits that cannot</w:t>
      </w:r>
      <w:r w:rsidR="00CD2354" w:rsidRPr="00447937">
        <w:t xml:space="preserve"> be maintained by the Regional or Local Municipal snow clearing equipment.</w:t>
      </w:r>
    </w:p>
    <w:p w14:paraId="15352E26" w14:textId="77777777" w:rsidR="00CD2354" w:rsidRPr="00447937" w:rsidRDefault="00CD2354" w:rsidP="003D62B7">
      <w:pPr>
        <w:pStyle w:val="Heading5"/>
      </w:pPr>
      <w:r w:rsidRPr="00447937">
        <w:t xml:space="preserve">The Contractor shall clear and remove any snow and ice accumulation </w:t>
      </w:r>
      <w:r w:rsidR="00844D6D" w:rsidRPr="00447937">
        <w:t>regularly</w:t>
      </w:r>
      <w:r w:rsidRPr="00447937">
        <w:t xml:space="preserve"> where barriers have impacted snow clearing operations o</w:t>
      </w:r>
      <w:r w:rsidR="00844D6D" w:rsidRPr="00447937">
        <w:t>n</w:t>
      </w:r>
      <w:r w:rsidRPr="00447937">
        <w:t xml:space="preserve"> paved surfaces.  Barriers must be installed to allow the drainage of melted </w:t>
      </w:r>
      <w:r w:rsidR="00844D6D" w:rsidRPr="00447937">
        <w:t>snow</w:t>
      </w:r>
      <w:r w:rsidRPr="00447937">
        <w:t xml:space="preserve"> to catch basins or other storm water </w:t>
      </w:r>
      <w:r w:rsidR="00A93389" w:rsidRPr="00447937">
        <w:t>controls to prevent icy conditions.</w:t>
      </w:r>
    </w:p>
    <w:p w14:paraId="343823D3" w14:textId="77777777" w:rsidR="00844D6D" w:rsidRPr="00447937" w:rsidRDefault="00A93389" w:rsidP="003D62B7">
      <w:pPr>
        <w:pStyle w:val="Heading5"/>
      </w:pPr>
      <w:r w:rsidRPr="00447937">
        <w:t xml:space="preserve">The Contractor </w:t>
      </w:r>
      <w:r w:rsidR="00507A67" w:rsidRPr="00447937">
        <w:t xml:space="preserve">shall monitor the weather and ensure that any traffic control devices such as cones, barrels or signs are corrected if displaced by snow clearing operations.  </w:t>
      </w:r>
    </w:p>
    <w:p w14:paraId="68C31C15" w14:textId="77777777" w:rsidR="00A93389" w:rsidRPr="00447937" w:rsidRDefault="00507A67" w:rsidP="003D62B7">
      <w:pPr>
        <w:pStyle w:val="Heading5"/>
      </w:pPr>
      <w:r w:rsidRPr="00447937">
        <w:t xml:space="preserve">All cones, barrels, signs or other </w:t>
      </w:r>
      <w:r w:rsidR="00844D6D" w:rsidRPr="00447937">
        <w:t xml:space="preserve">traffic control </w:t>
      </w:r>
      <w:r w:rsidRPr="00447937">
        <w:t>devices shall be cleaned regularly to ensure that they are clearly visible and reflective portions are not obscured.</w:t>
      </w:r>
    </w:p>
    <w:p w14:paraId="201947F1" w14:textId="77777777" w:rsidR="00507A67" w:rsidRPr="00447937" w:rsidRDefault="00507A67" w:rsidP="003D62B7">
      <w:pPr>
        <w:pStyle w:val="Heading5"/>
      </w:pPr>
      <w:r w:rsidRPr="00447937">
        <w:lastRenderedPageBreak/>
        <w:t xml:space="preserve">Portable </w:t>
      </w:r>
      <w:r w:rsidR="000310D6" w:rsidRPr="00447937">
        <w:t xml:space="preserve">variable </w:t>
      </w:r>
      <w:r w:rsidRPr="00447937">
        <w:t xml:space="preserve">message boards shall be sufficiently set back </w:t>
      </w:r>
      <w:r w:rsidR="004B5A13" w:rsidRPr="00447937">
        <w:t>so as not</w:t>
      </w:r>
      <w:r w:rsidR="00844D6D" w:rsidRPr="00447937">
        <w:t xml:space="preserve"> to</w:t>
      </w:r>
      <w:r w:rsidR="004B5A13" w:rsidRPr="00447937">
        <w:t xml:space="preserve"> impede snow clearing operations.</w:t>
      </w:r>
    </w:p>
    <w:p w14:paraId="04E9BB20" w14:textId="77777777" w:rsidR="004B5A13" w:rsidRPr="00447937" w:rsidRDefault="004B5A13" w:rsidP="003D62B7">
      <w:pPr>
        <w:pStyle w:val="Heading5"/>
      </w:pPr>
      <w:r w:rsidRPr="00447937">
        <w:t>Any lane closures shall be cleared of snow and de-iced prior to re-opening for traffic.</w:t>
      </w:r>
    </w:p>
    <w:p w14:paraId="15BC748C" w14:textId="77777777" w:rsidR="00844D6D" w:rsidRPr="00447937" w:rsidRDefault="00844D6D" w:rsidP="003D62B7">
      <w:pPr>
        <w:pStyle w:val="Heading5"/>
      </w:pPr>
      <w:r w:rsidRPr="00447937">
        <w:t>The Contractor shall ensure that snow and ice do not impede access to driveways or private entrances within the work zone.</w:t>
      </w:r>
    </w:p>
    <w:p w14:paraId="79CFE1FE" w14:textId="77777777" w:rsidR="00844D6D" w:rsidRPr="00447937" w:rsidRDefault="00844D6D" w:rsidP="003D62B7">
      <w:pPr>
        <w:pStyle w:val="Heading5"/>
      </w:pPr>
      <w:r w:rsidRPr="00447937">
        <w:t>Reflective flexible posts</w:t>
      </w:r>
      <w:r w:rsidR="00672F8B" w:rsidRPr="00447937">
        <w:t>, lights, flashers</w:t>
      </w:r>
      <w:r w:rsidRPr="00447937">
        <w:t xml:space="preserve"> or other delineators should be considered where lane shifts </w:t>
      </w:r>
      <w:r w:rsidR="00CB677A" w:rsidRPr="00447937">
        <w:t xml:space="preserve">occur </w:t>
      </w:r>
      <w:r w:rsidRPr="00447937">
        <w:t>within the limits of construction that have temporary</w:t>
      </w:r>
      <w:r w:rsidR="00CB677A" w:rsidRPr="00447937">
        <w:t xml:space="preserve">/permanent </w:t>
      </w:r>
      <w:r w:rsidRPr="00447937">
        <w:t xml:space="preserve">lane markings </w:t>
      </w:r>
      <w:r w:rsidR="00CB677A" w:rsidRPr="00447937">
        <w:t xml:space="preserve">or barriers that </w:t>
      </w:r>
      <w:r w:rsidRPr="00447937">
        <w:t xml:space="preserve">may be obscured during snowfalls. </w:t>
      </w:r>
      <w:r w:rsidR="00672F8B" w:rsidRPr="00447937">
        <w:t xml:space="preserve"> Minimum lane widths for snow clearing must be maintained.</w:t>
      </w:r>
    </w:p>
    <w:p w14:paraId="371DC3E3" w14:textId="77777777" w:rsidR="00672F8B" w:rsidRPr="00447937" w:rsidRDefault="00672F8B" w:rsidP="003D62B7">
      <w:pPr>
        <w:pStyle w:val="Heading5"/>
      </w:pPr>
      <w:r w:rsidRPr="00447937">
        <w:t xml:space="preserve">In areas where the final lift of asphalt is not placed before the winter shutdown (if applicable), all catch basins, maintenance holes, valve chambers and any other structures in the roadway shall be adjusted to be flush with the base asphalt in order to provide snow plough protection and maintain road drainage.  Temporary asphalt curb shall be installed at catch basins and maintenance holes in the curb line to contain roadway drainage.  Subsequent removals and adjustments to final elevation shall be made immediately prior to the placement of the surface course asphalt. All costs associated with the above-noted work </w:t>
      </w:r>
      <w:r w:rsidR="0057569A" w:rsidRPr="00447937">
        <w:t>will be at the Contractors expense.</w:t>
      </w:r>
    </w:p>
    <w:p w14:paraId="0BF0A3A0" w14:textId="77777777" w:rsidR="00672F8B" w:rsidRPr="00447937" w:rsidRDefault="00672F8B" w:rsidP="003D62B7">
      <w:pPr>
        <w:pStyle w:val="Heading5"/>
      </w:pPr>
      <w:r w:rsidRPr="00447937">
        <w:t xml:space="preserve">Road plates shall not be used during the months of October to May without the prior approval of the Region.  Any plates shall be countersunk to be flush with the top layer of asphalt and textured to prevent </w:t>
      </w:r>
      <w:r w:rsidR="0057569A" w:rsidRPr="00447937">
        <w:t>vehicles from sliding.  Road plates should not be installed within 50m on the approach to any signalized intersection.</w:t>
      </w:r>
      <w:r w:rsidR="00881C00" w:rsidRPr="00447937">
        <w:t xml:space="preserve">  Additional anchoring of plates may be required to ensure that they will not lift or shift with traffic loads.</w:t>
      </w:r>
    </w:p>
    <w:p w14:paraId="29C1E188" w14:textId="77777777" w:rsidR="00D75214" w:rsidRPr="00447937" w:rsidRDefault="00630EE0" w:rsidP="003D62B7">
      <w:pPr>
        <w:pStyle w:val="Heading5"/>
      </w:pPr>
      <w:r w:rsidRPr="00447937">
        <w:t>In</w:t>
      </w:r>
      <w:r w:rsidR="00D75214" w:rsidRPr="00447937">
        <w:t xml:space="preserve"> the event that roads are closed under the authority of the Ministry of Transportation, York Regional Police, or the Ontario Provincial Police, the Contractor shall clear the snow immediately after such highways and accesses have been re-opened.</w:t>
      </w:r>
    </w:p>
    <w:p w14:paraId="0DF5DEEC" w14:textId="77777777" w:rsidR="00634CEC" w:rsidRPr="00447937" w:rsidRDefault="00634CEC" w:rsidP="003D62B7">
      <w:pPr>
        <w:pStyle w:val="Heading5"/>
      </w:pPr>
      <w:r w:rsidRPr="00447937">
        <w:t xml:space="preserve">Catch basin </w:t>
      </w:r>
      <w:r w:rsidR="00BC2913" w:rsidRPr="00447937">
        <w:t>erosion and sediment controls</w:t>
      </w:r>
      <w:r w:rsidRPr="00447937">
        <w:t xml:space="preserve"> are to be removed during the winter if frozen or impacting the road drainage during snow melts.</w:t>
      </w:r>
    </w:p>
    <w:p w14:paraId="2C75C646" w14:textId="77777777" w:rsidR="006766B0" w:rsidRPr="00447937" w:rsidRDefault="006766B0" w:rsidP="00AB13E3">
      <w:pPr>
        <w:pStyle w:val="Heading5"/>
      </w:pPr>
      <w:r w:rsidRPr="00447937">
        <w:t>The Region reserves the right in its sole discretion to restrict certain access means to the Work Site without advance notice if it is deemed unsafe due to winter conditions.</w:t>
      </w:r>
    </w:p>
    <w:p w14:paraId="3D442A4C" w14:textId="77777777" w:rsidR="00CE1FF0" w:rsidRPr="00447937" w:rsidRDefault="00CE1FF0" w:rsidP="003D62B7">
      <w:pPr>
        <w:pStyle w:val="Heading2"/>
      </w:pPr>
      <w:r w:rsidRPr="00447937">
        <w:t>Summer Site Maintenance</w:t>
      </w:r>
    </w:p>
    <w:p w14:paraId="7B17684B" w14:textId="77777777" w:rsidR="001256FD" w:rsidRPr="00447937" w:rsidRDefault="001256FD" w:rsidP="00A95CD2">
      <w:pPr>
        <w:pStyle w:val="Heading3"/>
      </w:pPr>
      <w:r w:rsidRPr="00447937">
        <w:t>Summer Site Maintenance</w:t>
      </w:r>
      <w:r w:rsidR="00FF1AB1" w:rsidRPr="00447937">
        <w:t xml:space="preserve"> at Regional Facilities</w:t>
      </w:r>
    </w:p>
    <w:p w14:paraId="4C08F869" w14:textId="77777777" w:rsidR="001256FD" w:rsidRPr="00447937" w:rsidRDefault="001256FD" w:rsidP="003D62B7">
      <w:pPr>
        <w:pStyle w:val="Heading4"/>
      </w:pPr>
      <w:r w:rsidRPr="00447937">
        <w:t xml:space="preserve">Summer Site maintenance services </w:t>
      </w:r>
      <w:r w:rsidR="00AB13E3" w:rsidRPr="00447937">
        <w:t xml:space="preserve">at Regional </w:t>
      </w:r>
      <w:r w:rsidR="00DA5312" w:rsidRPr="00447937">
        <w:t>f</w:t>
      </w:r>
      <w:r w:rsidR="00AB13E3" w:rsidRPr="00447937">
        <w:t xml:space="preserve">acilities </w:t>
      </w:r>
      <w:r w:rsidRPr="00447937">
        <w:t>described herein shall be performed on a one day-a-week basis unless otherwise specifically noted in the Contract Documents, from April 1</w:t>
      </w:r>
      <w:r w:rsidR="00B0380A" w:rsidRPr="00447937">
        <w:t>0</w:t>
      </w:r>
      <w:r w:rsidR="00B0380A" w:rsidRPr="00447937">
        <w:rPr>
          <w:vertAlign w:val="superscript"/>
        </w:rPr>
        <w:t>th</w:t>
      </w:r>
      <w:r w:rsidRPr="00447937">
        <w:t xml:space="preserve">, through to October </w:t>
      </w:r>
      <w:r w:rsidR="00B0380A" w:rsidRPr="00447937">
        <w:t>20</w:t>
      </w:r>
      <w:r w:rsidR="00B0380A" w:rsidRPr="00447937">
        <w:rPr>
          <w:vertAlign w:val="superscript"/>
        </w:rPr>
        <w:t>th</w:t>
      </w:r>
      <w:r w:rsidRPr="00447937">
        <w:t>.</w:t>
      </w:r>
    </w:p>
    <w:p w14:paraId="0F2EB508" w14:textId="77777777" w:rsidR="005A0872" w:rsidRPr="00447937" w:rsidRDefault="005A0872" w:rsidP="003D62B7">
      <w:pPr>
        <w:pStyle w:val="Heading4"/>
      </w:pPr>
      <w:r w:rsidRPr="00447937">
        <w:t>The Contractor will be required to maintain</w:t>
      </w:r>
      <w:r w:rsidR="001B7B08" w:rsidRPr="00447937">
        <w:t xml:space="preserve"> existing </w:t>
      </w:r>
      <w:r w:rsidRPr="00447937">
        <w:t>trees, shrubs</w:t>
      </w:r>
      <w:r w:rsidR="001B7B08" w:rsidRPr="00447937">
        <w:t xml:space="preserve">, </w:t>
      </w:r>
      <w:r w:rsidRPr="00447937">
        <w:t>ground</w:t>
      </w:r>
      <w:r w:rsidR="00A01885" w:rsidRPr="00447937">
        <w:t xml:space="preserve"> </w:t>
      </w:r>
      <w:r w:rsidRPr="00447937">
        <w:t xml:space="preserve">covers, and </w:t>
      </w:r>
      <w:r w:rsidR="001B7B08" w:rsidRPr="00447937">
        <w:t xml:space="preserve">grass </w:t>
      </w:r>
      <w:r w:rsidRPr="00447937">
        <w:t>in accordance</w:t>
      </w:r>
      <w:r w:rsidR="001B7B08" w:rsidRPr="00447937">
        <w:t xml:space="preserve"> with the requirements of this Section. The addition of new trees, shrubs, ground covers, and sod shall be in accordance </w:t>
      </w:r>
      <w:r w:rsidRPr="00447937">
        <w:t xml:space="preserve">with Section 02935 – Planting of Trees, Shrubs and Ground Covers and Section 02933 – Sodding. </w:t>
      </w:r>
    </w:p>
    <w:p w14:paraId="0DE3A211" w14:textId="77777777" w:rsidR="001256FD" w:rsidRPr="00447937" w:rsidRDefault="001256FD" w:rsidP="003D62B7">
      <w:pPr>
        <w:pStyle w:val="Heading4"/>
      </w:pPr>
      <w:r w:rsidRPr="00447937">
        <w:lastRenderedPageBreak/>
        <w:t>Mowing</w:t>
      </w:r>
    </w:p>
    <w:p w14:paraId="70CD1574" w14:textId="77777777" w:rsidR="001256FD" w:rsidRPr="00447937" w:rsidRDefault="001256FD" w:rsidP="003D62B7">
      <w:pPr>
        <w:pStyle w:val="Heading5"/>
      </w:pPr>
      <w:r w:rsidRPr="00447937">
        <w:t xml:space="preserve">Prior to mowing, the Contractor is to clear the </w:t>
      </w:r>
      <w:r w:rsidR="00A01885" w:rsidRPr="00447937">
        <w:t xml:space="preserve">Site </w:t>
      </w:r>
      <w:r w:rsidRPr="00447937">
        <w:t>of debris and garbage.</w:t>
      </w:r>
    </w:p>
    <w:p w14:paraId="06BCF496" w14:textId="77777777" w:rsidR="001256FD" w:rsidRPr="00447937" w:rsidRDefault="001256FD" w:rsidP="003D62B7">
      <w:pPr>
        <w:pStyle w:val="Heading5"/>
      </w:pPr>
      <w:r w:rsidRPr="00447937">
        <w:t xml:space="preserve">The Contractor shall mow when the grass has grown to one third past its desired height. Cut to </w:t>
      </w:r>
      <w:r w:rsidR="00442C4C" w:rsidRPr="00447937">
        <w:t xml:space="preserve">between </w:t>
      </w:r>
      <w:r w:rsidRPr="00447937">
        <w:t>75 mm to 100 mm. The Contractor shall leave grass clippings on the turf. Grass cutting shall be performed on a weekly basis. Regular trimming shall be performed along edges of buildings and structures, curbs, walks, trees, driveways, fences and ditches.</w:t>
      </w:r>
    </w:p>
    <w:p w14:paraId="19FFD245" w14:textId="77777777" w:rsidR="001256FD" w:rsidRPr="00447937" w:rsidRDefault="001256FD" w:rsidP="003D62B7">
      <w:pPr>
        <w:pStyle w:val="Heading5"/>
      </w:pPr>
      <w:r w:rsidRPr="00447937">
        <w:t>If weather conditions prevent grass cutting from being performed on the regularly scheduled day, the Work is to be performed as soon as weather permits. Grass cutting is not to be deferred to the following week.</w:t>
      </w:r>
    </w:p>
    <w:p w14:paraId="06326841" w14:textId="77777777" w:rsidR="001256FD" w:rsidRPr="00447937" w:rsidRDefault="001256FD" w:rsidP="003D62B7">
      <w:pPr>
        <w:pStyle w:val="Heading4"/>
      </w:pPr>
      <w:bookmarkStart w:id="128" w:name="_Toc532815693"/>
      <w:r w:rsidRPr="00447937">
        <w:t>Debris and Garbage</w:t>
      </w:r>
      <w:bookmarkEnd w:id="128"/>
      <w:r w:rsidRPr="00447937">
        <w:t xml:space="preserve"> </w:t>
      </w:r>
    </w:p>
    <w:p w14:paraId="56D62827" w14:textId="77777777" w:rsidR="001256FD" w:rsidRPr="00447937" w:rsidRDefault="001256FD" w:rsidP="003D62B7">
      <w:pPr>
        <w:pStyle w:val="Heading5"/>
      </w:pPr>
      <w:r w:rsidRPr="00447937">
        <w:t xml:space="preserve">Debris, including dead or fallen plant material and garbage is to be picked up on the grounds, and shall be performed as part of the weekly grass cutting service, along with sweeping of entranceways to buildings to keep them clear of garbage and debris. </w:t>
      </w:r>
    </w:p>
    <w:p w14:paraId="70CF5641" w14:textId="77777777" w:rsidR="001256FD" w:rsidRPr="00447937" w:rsidRDefault="001256FD" w:rsidP="003D62B7">
      <w:pPr>
        <w:pStyle w:val="Heading4"/>
      </w:pPr>
      <w:bookmarkStart w:id="129" w:name="_Toc532815694"/>
      <w:r w:rsidRPr="00447937">
        <w:t>Spring Clean-up</w:t>
      </w:r>
      <w:r w:rsidR="00A01885" w:rsidRPr="00447937">
        <w:t xml:space="preserve"> </w:t>
      </w:r>
      <w:r w:rsidRPr="00447937">
        <w:t xml:space="preserve"> </w:t>
      </w:r>
      <w:bookmarkEnd w:id="129"/>
    </w:p>
    <w:p w14:paraId="5D2CDFA4" w14:textId="77777777" w:rsidR="001256FD" w:rsidRPr="00447937" w:rsidRDefault="001256FD" w:rsidP="003D62B7">
      <w:pPr>
        <w:pStyle w:val="Heading5"/>
      </w:pPr>
      <w:r w:rsidRPr="00447937">
        <w:t>Spring cleanup is to start as soon as weather conditions permit and to be completed by May 15</w:t>
      </w:r>
      <w:r w:rsidR="00803368" w:rsidRPr="00447937">
        <w:rPr>
          <w:vertAlign w:val="superscript"/>
        </w:rPr>
        <w:t>th</w:t>
      </w:r>
      <w:r w:rsidRPr="00447937">
        <w:t>.</w:t>
      </w:r>
    </w:p>
    <w:p w14:paraId="1D8C834D" w14:textId="77777777" w:rsidR="001256FD" w:rsidRPr="00447937" w:rsidRDefault="001256FD" w:rsidP="003D62B7">
      <w:pPr>
        <w:pStyle w:val="Heading5"/>
      </w:pPr>
      <w:r w:rsidRPr="00447937">
        <w:t>Remove salt, debris</w:t>
      </w:r>
      <w:r w:rsidR="008D60CD" w:rsidRPr="00447937">
        <w:t>, sand</w:t>
      </w:r>
      <w:r w:rsidRPr="00447937">
        <w:t xml:space="preserve"> and fallen branches from grassed areas, shrub beds, gardens, walkways, steps, driveways, fence rows and all building entrances. Keep grates on all catch basins clear of any debris that may disrupt water flow.</w:t>
      </w:r>
    </w:p>
    <w:p w14:paraId="3295E9F4" w14:textId="77777777" w:rsidR="001256FD" w:rsidRPr="00447937" w:rsidRDefault="008D60CD" w:rsidP="003D62B7">
      <w:pPr>
        <w:pStyle w:val="Heading5"/>
      </w:pPr>
      <w:r w:rsidRPr="00447937">
        <w:t>Where snow was staged on p</w:t>
      </w:r>
      <w:r w:rsidR="001256FD" w:rsidRPr="00447937">
        <w:t xml:space="preserve">arking lots, hard surfaces </w:t>
      </w:r>
      <w:r w:rsidRPr="00447937">
        <w:t>or any</w:t>
      </w:r>
      <w:r w:rsidR="001256FD" w:rsidRPr="00447937">
        <w:t xml:space="preserve"> grassy areas</w:t>
      </w:r>
      <w:r w:rsidRPr="00447937">
        <w:t>;</w:t>
      </w:r>
      <w:r w:rsidR="001256FD" w:rsidRPr="00447937">
        <w:t xml:space="preserve">  </w:t>
      </w:r>
      <w:r w:rsidRPr="00447937">
        <w:t xml:space="preserve">all </w:t>
      </w:r>
      <w:r w:rsidR="001256FD" w:rsidRPr="00447937">
        <w:t>salt, dirt and debris is to be swept and removed.</w:t>
      </w:r>
    </w:p>
    <w:p w14:paraId="3C3D0C55" w14:textId="77777777" w:rsidR="001256FD" w:rsidRPr="00447937" w:rsidRDefault="001256FD" w:rsidP="003D62B7">
      <w:pPr>
        <w:pStyle w:val="Heading5"/>
      </w:pPr>
      <w:r w:rsidRPr="00447937">
        <w:t>Rake out dead grass areas. Remove visible dead or damaged growth from shrubs and small trees.</w:t>
      </w:r>
    </w:p>
    <w:p w14:paraId="0D0EF8CA" w14:textId="77777777" w:rsidR="001256FD" w:rsidRPr="00447937" w:rsidRDefault="001256FD" w:rsidP="003D62B7">
      <w:pPr>
        <w:pStyle w:val="Heading5"/>
      </w:pPr>
      <w:r w:rsidRPr="00447937">
        <w:t>Loosen the soil in shrub and garden beds where applicable and cut in proper edging between lawn and gardens.</w:t>
      </w:r>
    </w:p>
    <w:p w14:paraId="126B240B" w14:textId="77777777" w:rsidR="001256FD" w:rsidRPr="00447937" w:rsidRDefault="001256FD" w:rsidP="003D62B7">
      <w:pPr>
        <w:pStyle w:val="Heading4"/>
      </w:pPr>
      <w:bookmarkStart w:id="130" w:name="_Toc532815695"/>
      <w:r w:rsidRPr="00447937">
        <w:t>Mulching</w:t>
      </w:r>
      <w:bookmarkEnd w:id="130"/>
    </w:p>
    <w:p w14:paraId="3352787D" w14:textId="77777777" w:rsidR="001256FD" w:rsidRPr="00447937" w:rsidRDefault="001256FD" w:rsidP="003D62B7">
      <w:pPr>
        <w:pStyle w:val="Heading5"/>
      </w:pPr>
      <w:r w:rsidRPr="00447937">
        <w:t xml:space="preserve">The Contractor shall re-apply organic, natural, shredded cedar mulch to all gardens and shrub beds to maintain coverage of 75 mm to prevent weeds from emerging or becoming established. </w:t>
      </w:r>
    </w:p>
    <w:p w14:paraId="7DE5199D" w14:textId="77777777" w:rsidR="001256FD" w:rsidRPr="00447937" w:rsidRDefault="001256FD" w:rsidP="003D62B7">
      <w:pPr>
        <w:pStyle w:val="Heading5"/>
      </w:pPr>
      <w:r w:rsidRPr="00447937">
        <w:t>Prior to applying the mulch, the garden soil is to be turned up and weeds removed.</w:t>
      </w:r>
    </w:p>
    <w:p w14:paraId="5914A3CE" w14:textId="77777777" w:rsidR="001256FD" w:rsidRPr="00447937" w:rsidRDefault="001256FD" w:rsidP="003D62B7">
      <w:pPr>
        <w:pStyle w:val="Heading4"/>
      </w:pPr>
      <w:bookmarkStart w:id="131" w:name="_Toc532380517"/>
      <w:bookmarkStart w:id="132" w:name="_Toc532380626"/>
      <w:bookmarkStart w:id="133" w:name="_Toc532815698"/>
      <w:bookmarkEnd w:id="131"/>
      <w:bookmarkEnd w:id="132"/>
      <w:r w:rsidRPr="00447937">
        <w:t>Aerating</w:t>
      </w:r>
      <w:bookmarkEnd w:id="133"/>
      <w:r w:rsidRPr="00447937">
        <w:t xml:space="preserve"> </w:t>
      </w:r>
    </w:p>
    <w:p w14:paraId="07DCF4C6" w14:textId="77777777" w:rsidR="001256FD" w:rsidRPr="00447937" w:rsidRDefault="001256FD" w:rsidP="003D62B7">
      <w:pPr>
        <w:pStyle w:val="Heading5"/>
      </w:pPr>
      <w:r w:rsidRPr="00447937">
        <w:t>In the Fall, the Contractor shall aerate to remedy soil compaction, preferably with hollow core aerators. To be completed prior to October 14</w:t>
      </w:r>
      <w:r w:rsidR="00803368" w:rsidRPr="00447937">
        <w:rPr>
          <w:vertAlign w:val="superscript"/>
        </w:rPr>
        <w:t>th</w:t>
      </w:r>
      <w:r w:rsidRPr="00447937">
        <w:t>.</w:t>
      </w:r>
    </w:p>
    <w:p w14:paraId="42A708BA" w14:textId="77777777" w:rsidR="001256FD" w:rsidRPr="00447937" w:rsidRDefault="001256FD" w:rsidP="003D62B7">
      <w:pPr>
        <w:pStyle w:val="Heading4"/>
      </w:pPr>
      <w:bookmarkStart w:id="134" w:name="_Toc532815699"/>
      <w:r w:rsidRPr="00447937">
        <w:t>Hard Surfaced Areas: Sidewalks, Steps, Driveways, Walkways</w:t>
      </w:r>
      <w:bookmarkEnd w:id="134"/>
    </w:p>
    <w:p w14:paraId="1D069546" w14:textId="77777777" w:rsidR="001256FD" w:rsidRPr="00447937" w:rsidRDefault="001256FD" w:rsidP="003D62B7">
      <w:pPr>
        <w:pStyle w:val="Heading5"/>
      </w:pPr>
      <w:r w:rsidRPr="00447937">
        <w:t>The Contractor shall regularly hand sweep or using a leaf blower, keep clean the hard-surfaced areas to prevent build-up of organic material in cracks, which provides a growing medium for unwanted vegetation.</w:t>
      </w:r>
    </w:p>
    <w:p w14:paraId="20995FC5" w14:textId="77777777" w:rsidR="00277837" w:rsidRPr="00447937" w:rsidRDefault="001256FD" w:rsidP="003D62B7">
      <w:pPr>
        <w:pStyle w:val="Heading4"/>
      </w:pPr>
      <w:bookmarkStart w:id="135" w:name="_Toc532815700"/>
      <w:r w:rsidRPr="00447937">
        <w:t>Planted Beds and Garden Care</w:t>
      </w:r>
      <w:bookmarkEnd w:id="135"/>
    </w:p>
    <w:p w14:paraId="36FBCB07" w14:textId="77777777" w:rsidR="001256FD" w:rsidRPr="00447937" w:rsidRDefault="001256FD" w:rsidP="003D62B7">
      <w:pPr>
        <w:pStyle w:val="Heading5"/>
      </w:pPr>
      <w:r w:rsidRPr="00447937">
        <w:t xml:space="preserve">The Contractor shall maintain existing garden, shrub and rock beds in a cultivated, weed-free condition. Dead plant, shrub growth is to be removed as required. </w:t>
      </w:r>
    </w:p>
    <w:p w14:paraId="74A8A9CD" w14:textId="77777777" w:rsidR="001256FD" w:rsidRPr="00447937" w:rsidRDefault="001256FD" w:rsidP="003D62B7">
      <w:pPr>
        <w:pStyle w:val="Heading5"/>
      </w:pPr>
      <w:r w:rsidRPr="00447937">
        <w:t xml:space="preserve">Replacement plants, trees and shrubs that are supplied under the Contract are to be healthy, disease-free, well-grown plants, characteristic of the relevant </w:t>
      </w:r>
      <w:r w:rsidRPr="00447937">
        <w:lastRenderedPageBreak/>
        <w:t xml:space="preserve">species and variety they are replacing. The plants should also be suited to the climate and the soil type. </w:t>
      </w:r>
    </w:p>
    <w:p w14:paraId="05870AA6" w14:textId="77777777" w:rsidR="001256FD" w:rsidRPr="00447937" w:rsidRDefault="001256FD" w:rsidP="003D62B7">
      <w:pPr>
        <w:pStyle w:val="Heading5"/>
      </w:pPr>
      <w:r w:rsidRPr="00447937">
        <w:t>The Contractor is required to:</w:t>
      </w:r>
    </w:p>
    <w:p w14:paraId="28B02872" w14:textId="77777777" w:rsidR="001256FD" w:rsidRPr="00370BD6" w:rsidRDefault="001256FD" w:rsidP="003D62B7">
      <w:pPr>
        <w:pStyle w:val="Heading6"/>
        <w:rPr>
          <w:rFonts w:cs="Calibri"/>
          <w:sz w:val="22"/>
          <w:szCs w:val="22"/>
          <w:rPrChange w:id="136" w:author="Axel Ouillet" w:date="2022-03-31T17:03:00Z">
            <w:rPr/>
          </w:rPrChange>
        </w:rPr>
      </w:pPr>
      <w:r w:rsidRPr="00370BD6">
        <w:rPr>
          <w:rFonts w:cs="Calibri"/>
          <w:sz w:val="22"/>
          <w:szCs w:val="22"/>
          <w:rPrChange w:id="137" w:author="Axel Ouillet" w:date="2022-03-31T17:03:00Z">
            <w:rPr/>
          </w:rPrChange>
        </w:rPr>
        <w:t>Trim and prune shrubs to control overgrowth and overhang on parking areas and walkways.</w:t>
      </w:r>
    </w:p>
    <w:p w14:paraId="090C625A" w14:textId="77777777" w:rsidR="001256FD" w:rsidRPr="00370BD6" w:rsidRDefault="001256FD" w:rsidP="003D62B7">
      <w:pPr>
        <w:pStyle w:val="Heading6"/>
        <w:rPr>
          <w:rFonts w:cs="Calibri"/>
          <w:sz w:val="22"/>
          <w:szCs w:val="22"/>
          <w:rPrChange w:id="138" w:author="Axel Ouillet" w:date="2022-03-31T17:03:00Z">
            <w:rPr/>
          </w:rPrChange>
        </w:rPr>
      </w:pPr>
      <w:r w:rsidRPr="00370BD6">
        <w:rPr>
          <w:rFonts w:cs="Calibri"/>
          <w:sz w:val="22"/>
          <w:szCs w:val="22"/>
          <w:rPrChange w:id="139" w:author="Axel Ouillet" w:date="2022-03-31T17:03:00Z">
            <w:rPr/>
          </w:rPrChange>
        </w:rPr>
        <w:t>Weeds in shrub, garden and rock beds are to be pulled by hand and composted off site.</w:t>
      </w:r>
    </w:p>
    <w:p w14:paraId="3B25CE5E" w14:textId="77777777" w:rsidR="001256FD" w:rsidRPr="00370BD6" w:rsidRDefault="001256FD" w:rsidP="003D62B7">
      <w:pPr>
        <w:pStyle w:val="Heading6"/>
        <w:rPr>
          <w:rFonts w:cs="Calibri"/>
          <w:sz w:val="22"/>
          <w:szCs w:val="22"/>
          <w:rPrChange w:id="140" w:author="Axel Ouillet" w:date="2022-03-31T17:03:00Z">
            <w:rPr/>
          </w:rPrChange>
        </w:rPr>
      </w:pPr>
      <w:r w:rsidRPr="00370BD6">
        <w:rPr>
          <w:rFonts w:cs="Calibri"/>
          <w:sz w:val="22"/>
          <w:szCs w:val="22"/>
          <w:rPrChange w:id="141" w:author="Axel Ouillet" w:date="2022-03-31T17:03:00Z">
            <w:rPr/>
          </w:rPrChange>
        </w:rPr>
        <w:t>Shrub and tree trimmings are to be removed from the site and composted.</w:t>
      </w:r>
    </w:p>
    <w:p w14:paraId="346AC46A" w14:textId="77777777" w:rsidR="001256FD" w:rsidRPr="00370BD6" w:rsidRDefault="001256FD" w:rsidP="003D62B7">
      <w:pPr>
        <w:pStyle w:val="Heading6"/>
        <w:rPr>
          <w:rFonts w:cs="Calibri"/>
          <w:sz w:val="22"/>
          <w:szCs w:val="22"/>
          <w:rPrChange w:id="142" w:author="Axel Ouillet" w:date="2022-03-31T17:03:00Z">
            <w:rPr/>
          </w:rPrChange>
        </w:rPr>
      </w:pPr>
      <w:r w:rsidRPr="00370BD6">
        <w:rPr>
          <w:rFonts w:cs="Calibri"/>
          <w:sz w:val="22"/>
          <w:szCs w:val="22"/>
          <w:rPrChange w:id="143" w:author="Axel Ouillet" w:date="2022-03-31T17:03:00Z">
            <w:rPr/>
          </w:rPrChange>
        </w:rPr>
        <w:t xml:space="preserve">Gardens </w:t>
      </w:r>
      <w:r w:rsidR="008D60CD" w:rsidRPr="00370BD6">
        <w:rPr>
          <w:rFonts w:cs="Calibri"/>
          <w:sz w:val="22"/>
          <w:szCs w:val="22"/>
          <w:rPrChange w:id="144" w:author="Axel Ouillet" w:date="2022-03-31T17:03:00Z">
            <w:rPr/>
          </w:rPrChange>
        </w:rPr>
        <w:t xml:space="preserve">shall be </w:t>
      </w:r>
      <w:r w:rsidRPr="00370BD6">
        <w:rPr>
          <w:rFonts w:cs="Calibri"/>
          <w:sz w:val="22"/>
          <w:szCs w:val="22"/>
          <w:rPrChange w:id="145" w:author="Axel Ouillet" w:date="2022-03-31T17:03:00Z">
            <w:rPr/>
          </w:rPrChange>
        </w:rPr>
        <w:t>cultivated regularly, including cutting in an edge around the garden bed.</w:t>
      </w:r>
    </w:p>
    <w:p w14:paraId="7EFDEF4B" w14:textId="77777777" w:rsidR="001256FD" w:rsidRPr="00370BD6" w:rsidRDefault="001256FD" w:rsidP="003D62B7">
      <w:pPr>
        <w:pStyle w:val="Heading6"/>
        <w:rPr>
          <w:rFonts w:cs="Calibri"/>
          <w:sz w:val="22"/>
          <w:szCs w:val="22"/>
          <w:rPrChange w:id="146" w:author="Axel Ouillet" w:date="2022-03-31T17:03:00Z">
            <w:rPr/>
          </w:rPrChange>
        </w:rPr>
      </w:pPr>
      <w:r w:rsidRPr="00370BD6">
        <w:rPr>
          <w:rFonts w:cs="Calibri"/>
          <w:sz w:val="22"/>
          <w:szCs w:val="22"/>
          <w:rPrChange w:id="147" w:author="Axel Ouillet" w:date="2022-03-31T17:03:00Z">
            <w:rPr/>
          </w:rPrChange>
        </w:rPr>
        <w:t xml:space="preserve">Apply </w:t>
      </w:r>
      <w:r w:rsidR="00FC0530" w:rsidRPr="00370BD6">
        <w:rPr>
          <w:rFonts w:cs="Calibri"/>
          <w:sz w:val="22"/>
          <w:szCs w:val="22"/>
          <w:rPrChange w:id="148" w:author="Axel Ouillet" w:date="2022-03-31T17:03:00Z">
            <w:rPr/>
          </w:rPrChange>
        </w:rPr>
        <w:t xml:space="preserve">75 mm </w:t>
      </w:r>
      <w:r w:rsidRPr="00370BD6">
        <w:rPr>
          <w:rFonts w:cs="Calibri"/>
          <w:sz w:val="22"/>
          <w:szCs w:val="22"/>
          <w:rPrChange w:id="149" w:author="Axel Ouillet" w:date="2022-03-31T17:03:00Z">
            <w:rPr/>
          </w:rPrChange>
        </w:rPr>
        <w:t>of organic, natural, shredded cedar mulch to all gardens to prevent weeds from emerging or becoming established, at no additional cost</w:t>
      </w:r>
      <w:r w:rsidR="00FC0530" w:rsidRPr="00370BD6">
        <w:rPr>
          <w:rFonts w:cs="Calibri"/>
          <w:sz w:val="22"/>
          <w:szCs w:val="22"/>
          <w:rPrChange w:id="150" w:author="Axel Ouillet" w:date="2022-03-31T17:03:00Z">
            <w:rPr/>
          </w:rPrChange>
        </w:rPr>
        <w:t xml:space="preserve"> to the Region</w:t>
      </w:r>
      <w:r w:rsidRPr="00370BD6">
        <w:rPr>
          <w:rFonts w:cs="Calibri"/>
          <w:sz w:val="22"/>
          <w:szCs w:val="22"/>
          <w:rPrChange w:id="151" w:author="Axel Ouillet" w:date="2022-03-31T17:03:00Z">
            <w:rPr/>
          </w:rPrChange>
        </w:rPr>
        <w:t>.</w:t>
      </w:r>
    </w:p>
    <w:p w14:paraId="6ED219D0" w14:textId="77777777" w:rsidR="001256FD" w:rsidRPr="00370BD6" w:rsidRDefault="001256FD" w:rsidP="003D62B7">
      <w:pPr>
        <w:pStyle w:val="Heading6"/>
        <w:rPr>
          <w:rFonts w:cs="Calibri"/>
          <w:sz w:val="22"/>
          <w:szCs w:val="22"/>
          <w:rPrChange w:id="152" w:author="Axel Ouillet" w:date="2022-03-31T17:03:00Z">
            <w:rPr/>
          </w:rPrChange>
        </w:rPr>
      </w:pPr>
      <w:r w:rsidRPr="00370BD6">
        <w:rPr>
          <w:rFonts w:cs="Calibri"/>
          <w:sz w:val="22"/>
          <w:szCs w:val="22"/>
          <w:rPrChange w:id="153" w:author="Axel Ouillet" w:date="2022-03-31T17:03:00Z">
            <w:rPr/>
          </w:rPrChange>
        </w:rPr>
        <w:t xml:space="preserve">Choose a variety of diverse plants from a weed free and disease free nursery stock that are native or adaptive plant species suitable to the environment, requiring minimal irrigation, fertilization and maintenance and are resistant to pests. The Consultant is to approve all plant selections. </w:t>
      </w:r>
    </w:p>
    <w:p w14:paraId="0D352D49" w14:textId="77777777" w:rsidR="001256FD" w:rsidRPr="00370BD6" w:rsidRDefault="001256FD" w:rsidP="003D62B7">
      <w:pPr>
        <w:pStyle w:val="Heading6"/>
        <w:rPr>
          <w:rFonts w:cs="Calibri"/>
          <w:sz w:val="22"/>
          <w:szCs w:val="22"/>
          <w:rPrChange w:id="154" w:author="Axel Ouillet" w:date="2022-03-31T17:03:00Z">
            <w:rPr/>
          </w:rPrChange>
        </w:rPr>
      </w:pPr>
      <w:r w:rsidRPr="00370BD6">
        <w:rPr>
          <w:rFonts w:cs="Calibri"/>
          <w:sz w:val="22"/>
          <w:szCs w:val="22"/>
          <w:rPrChange w:id="155" w:author="Axel Ouillet" w:date="2022-03-31T17:03:00Z">
            <w:rPr/>
          </w:rPrChange>
        </w:rPr>
        <w:t>Prepare the soil to provide the best growing conditions for the desired plants.</w:t>
      </w:r>
    </w:p>
    <w:p w14:paraId="4C171293" w14:textId="77777777" w:rsidR="001256FD" w:rsidRPr="00370BD6" w:rsidRDefault="001256FD" w:rsidP="003D62B7">
      <w:pPr>
        <w:pStyle w:val="Heading6"/>
        <w:rPr>
          <w:rFonts w:cs="Calibri"/>
          <w:sz w:val="22"/>
          <w:szCs w:val="22"/>
          <w:rPrChange w:id="156" w:author="Axel Ouillet" w:date="2022-03-31T17:03:00Z">
            <w:rPr/>
          </w:rPrChange>
        </w:rPr>
      </w:pPr>
      <w:r w:rsidRPr="00370BD6">
        <w:rPr>
          <w:rFonts w:cs="Calibri"/>
          <w:sz w:val="22"/>
          <w:szCs w:val="22"/>
          <w:rPrChange w:id="157" w:author="Axel Ouillet" w:date="2022-03-31T17:03:00Z">
            <w:rPr/>
          </w:rPrChange>
        </w:rPr>
        <w:t>Plant shrubs and trees in early spring before new growth appears, or in the fall, during their dormant period.</w:t>
      </w:r>
    </w:p>
    <w:p w14:paraId="2C306F10" w14:textId="77777777" w:rsidR="001256FD" w:rsidRPr="00370BD6" w:rsidRDefault="001256FD" w:rsidP="003D62B7">
      <w:pPr>
        <w:pStyle w:val="Heading6"/>
        <w:rPr>
          <w:rFonts w:cs="Calibri"/>
          <w:sz w:val="22"/>
          <w:szCs w:val="22"/>
          <w:rPrChange w:id="158" w:author="Axel Ouillet" w:date="2022-03-31T17:03:00Z">
            <w:rPr/>
          </w:rPrChange>
        </w:rPr>
      </w:pPr>
      <w:r w:rsidRPr="00370BD6">
        <w:rPr>
          <w:rFonts w:cs="Calibri"/>
          <w:sz w:val="22"/>
          <w:szCs w:val="22"/>
          <w:rPrChange w:id="159" w:author="Axel Ouillet" w:date="2022-03-31T17:03:00Z">
            <w:rPr/>
          </w:rPrChange>
        </w:rPr>
        <w:t>Plants, trees, shrubs and sod replaced as a result of damage by the Contractor are to be watered regularly as required until growth is established at no additional cost.</w:t>
      </w:r>
    </w:p>
    <w:p w14:paraId="59219499" w14:textId="77777777" w:rsidR="001256FD" w:rsidRPr="0085075E" w:rsidRDefault="001256FD" w:rsidP="003D62B7">
      <w:pPr>
        <w:pStyle w:val="Heading4"/>
      </w:pPr>
      <w:bookmarkStart w:id="160" w:name="_Toc532815702"/>
      <w:r w:rsidRPr="0085075E">
        <w:t>Fall Clean-Up</w:t>
      </w:r>
      <w:bookmarkEnd w:id="160"/>
    </w:p>
    <w:p w14:paraId="784E9EF9" w14:textId="77777777" w:rsidR="001256FD" w:rsidRPr="00447937" w:rsidRDefault="001256FD" w:rsidP="003D62B7">
      <w:pPr>
        <w:pStyle w:val="Heading5"/>
      </w:pPr>
      <w:r w:rsidRPr="0085075E">
        <w:t>Fall clean-up is to be undert</w:t>
      </w:r>
      <w:r w:rsidRPr="00447937">
        <w:t>aken in October and to be completed by November 15, and will include raking up, removal and disposal of leaves, fallen branches and other debris from the lawns, gardens and other parts of the grounds.</w:t>
      </w:r>
    </w:p>
    <w:p w14:paraId="7B35BE26" w14:textId="77777777" w:rsidR="001256FD" w:rsidRPr="00447937" w:rsidRDefault="001256FD" w:rsidP="003D62B7">
      <w:pPr>
        <w:pStyle w:val="Heading5"/>
      </w:pPr>
      <w:r w:rsidRPr="00447937">
        <w:t>The Contractor shall undertake all necessary gardening service to cultivate gardens and shrub beds and plant areas, in preparation for the winter months.</w:t>
      </w:r>
    </w:p>
    <w:p w14:paraId="57CCB635" w14:textId="77777777" w:rsidR="000D291A" w:rsidRPr="00447937" w:rsidRDefault="000D291A" w:rsidP="00A95CD2">
      <w:pPr>
        <w:pStyle w:val="Heading3"/>
      </w:pPr>
      <w:r w:rsidRPr="00447937">
        <w:t xml:space="preserve">Summer Site Maintenance </w:t>
      </w:r>
      <w:r w:rsidR="00021A52" w:rsidRPr="00447937">
        <w:t>Within</w:t>
      </w:r>
      <w:r w:rsidRPr="00447937">
        <w:t xml:space="preserve"> Municipal Right of Way</w:t>
      </w:r>
      <w:r w:rsidR="00021A52" w:rsidRPr="00447937">
        <w:t>s</w:t>
      </w:r>
    </w:p>
    <w:p w14:paraId="6376F993" w14:textId="77777777" w:rsidR="006818BC" w:rsidRPr="00447937" w:rsidRDefault="006A3171" w:rsidP="003D62B7">
      <w:pPr>
        <w:pStyle w:val="Heading4"/>
      </w:pPr>
      <w:r w:rsidRPr="00447937">
        <w:t>Summer Site maintenance services</w:t>
      </w:r>
      <w:r w:rsidR="00AB13E3" w:rsidRPr="00447937">
        <w:t xml:space="preserve"> within municipal right of ways </w:t>
      </w:r>
      <w:r w:rsidRPr="00447937">
        <w:t>described herein shall be performed from April 1</w:t>
      </w:r>
      <w:r w:rsidR="00B0380A" w:rsidRPr="00447937">
        <w:t>0</w:t>
      </w:r>
      <w:r w:rsidR="00B0380A" w:rsidRPr="00447937">
        <w:rPr>
          <w:vertAlign w:val="superscript"/>
        </w:rPr>
        <w:t>th</w:t>
      </w:r>
      <w:r w:rsidRPr="00447937">
        <w:t xml:space="preserve"> through to October </w:t>
      </w:r>
      <w:r w:rsidR="00B0380A" w:rsidRPr="00447937">
        <w:t>20</w:t>
      </w:r>
      <w:r w:rsidR="00B0380A" w:rsidRPr="00447937">
        <w:rPr>
          <w:vertAlign w:val="superscript"/>
        </w:rPr>
        <w:t>th</w:t>
      </w:r>
      <w:r w:rsidR="00B0380A" w:rsidRPr="00447937">
        <w:t xml:space="preserve"> unless otherwise specifically noted in the Contract Documents</w:t>
      </w:r>
      <w:r w:rsidRPr="00447937">
        <w:t>.</w:t>
      </w:r>
      <w:r w:rsidR="006818BC" w:rsidRPr="00447937">
        <w:t xml:space="preserve"> </w:t>
      </w:r>
    </w:p>
    <w:p w14:paraId="665172F0" w14:textId="77777777" w:rsidR="006818BC" w:rsidRPr="00447937" w:rsidRDefault="006818BC" w:rsidP="003D62B7">
      <w:pPr>
        <w:pStyle w:val="Heading4"/>
      </w:pPr>
      <w:r w:rsidRPr="00447937">
        <w:t>Mowing</w:t>
      </w:r>
    </w:p>
    <w:p w14:paraId="5DB348A9" w14:textId="77777777" w:rsidR="006818BC" w:rsidRPr="00447937" w:rsidRDefault="006818BC" w:rsidP="003D62B7">
      <w:pPr>
        <w:pStyle w:val="Heading5"/>
      </w:pPr>
      <w:r w:rsidRPr="00447937">
        <w:t>Prior to mowing, the Contractor is to clear the area of debris and garbage within the Contract limits.</w:t>
      </w:r>
    </w:p>
    <w:p w14:paraId="41F775AD" w14:textId="77777777" w:rsidR="006818BC" w:rsidRPr="00447937" w:rsidRDefault="006818BC" w:rsidP="003D62B7">
      <w:pPr>
        <w:pStyle w:val="Heading5"/>
      </w:pPr>
      <w:r w:rsidRPr="00447937">
        <w:t xml:space="preserve">The Contractor shall mow grass along boulevards within the Contract limits </w:t>
      </w:r>
      <w:r w:rsidR="006C2DC4" w:rsidRPr="00447937">
        <w:t>on a bi-weekly basis</w:t>
      </w:r>
      <w:r w:rsidR="00CB0969" w:rsidRPr="00447937">
        <w:t xml:space="preserve">. </w:t>
      </w:r>
      <w:bookmarkStart w:id="161" w:name="_Hlk55977421"/>
      <w:r w:rsidRPr="00447937">
        <w:t xml:space="preserve">Cut to 75 mm to 100 mm. </w:t>
      </w:r>
      <w:bookmarkEnd w:id="161"/>
      <w:r w:rsidRPr="00447937">
        <w:t>The Contractor shall leave grass clippings on the turf. Regular trimming shall be performed along edges of buildings and structures, curbs, walks, trees, driveways, fences and ditches.</w:t>
      </w:r>
    </w:p>
    <w:p w14:paraId="4D6A5878" w14:textId="77777777" w:rsidR="006818BC" w:rsidRPr="00447937" w:rsidRDefault="006818BC" w:rsidP="003D62B7">
      <w:pPr>
        <w:pStyle w:val="Heading5"/>
      </w:pPr>
      <w:r w:rsidRPr="00447937">
        <w:lastRenderedPageBreak/>
        <w:t>If weather conditions prevent grass cutting from being performed on the regularly scheduled day, the Work is to be performed as soon as weather permits. Grass cutting is not to be deferred to the following week.</w:t>
      </w:r>
    </w:p>
    <w:p w14:paraId="03D0DFA5" w14:textId="77777777" w:rsidR="006818BC" w:rsidRPr="00447937" w:rsidDel="006B0228" w:rsidRDefault="006818BC" w:rsidP="003D62B7">
      <w:pPr>
        <w:spacing w:after="0"/>
        <w:ind w:left="2160"/>
        <w:rPr>
          <w:del w:id="162" w:author="Liam Sykes" w:date="2022-03-21T16:10:00Z"/>
          <w:rFonts w:cs="Calibri"/>
        </w:rPr>
      </w:pPr>
      <w:del w:id="163" w:author="Liam Sykes" w:date="2022-03-21T16:10:00Z">
        <w:r w:rsidRPr="00447937" w:rsidDel="006B0228">
          <w:rPr>
            <w:rFonts w:cs="Calibri"/>
            <w:highlight w:val="yellow"/>
          </w:rPr>
          <w:delText>[</w:delText>
        </w:r>
        <w:r w:rsidR="00AB13E3" w:rsidRPr="00447937" w:rsidDel="006B0228">
          <w:rPr>
            <w:rFonts w:cs="Calibri"/>
            <w:highlight w:val="yellow"/>
          </w:rPr>
          <w:delText xml:space="preserve">Consultant Note: </w:delText>
        </w:r>
        <w:r w:rsidRPr="00447937" w:rsidDel="006B0228">
          <w:rPr>
            <w:rFonts w:cs="Calibri"/>
            <w:highlight w:val="yellow"/>
          </w:rPr>
          <w:delText>Items 3.</w:delText>
        </w:r>
        <w:r w:rsidR="00803368" w:rsidRPr="00447937" w:rsidDel="006B0228">
          <w:rPr>
            <w:rFonts w:cs="Calibri"/>
            <w:highlight w:val="yellow"/>
          </w:rPr>
          <w:delText>2.2</w:delText>
        </w:r>
        <w:r w:rsidRPr="00447937" w:rsidDel="006B0228">
          <w:rPr>
            <w:rFonts w:cs="Calibri"/>
            <w:highlight w:val="yellow"/>
          </w:rPr>
          <w:delText>.3 to 3.</w:delText>
        </w:r>
        <w:r w:rsidR="00803368" w:rsidRPr="00447937" w:rsidDel="006B0228">
          <w:rPr>
            <w:rFonts w:cs="Calibri"/>
            <w:highlight w:val="yellow"/>
          </w:rPr>
          <w:delText>2.2</w:delText>
        </w:r>
        <w:r w:rsidRPr="00447937" w:rsidDel="006B0228">
          <w:rPr>
            <w:rFonts w:cs="Calibri"/>
            <w:highlight w:val="yellow"/>
          </w:rPr>
          <w:delText>.</w:delText>
        </w:r>
        <w:r w:rsidR="006607C9" w:rsidRPr="00447937" w:rsidDel="006B0228">
          <w:rPr>
            <w:rFonts w:cs="Calibri"/>
            <w:highlight w:val="yellow"/>
          </w:rPr>
          <w:delText>9</w:delText>
        </w:r>
        <w:r w:rsidRPr="00447937" w:rsidDel="006B0228">
          <w:rPr>
            <w:rFonts w:cs="Calibri"/>
            <w:highlight w:val="yellow"/>
          </w:rPr>
          <w:delText xml:space="preserve"> are only applicable where there are </w:delText>
        </w:r>
        <w:r w:rsidR="00803368" w:rsidRPr="00447937" w:rsidDel="006B0228">
          <w:rPr>
            <w:rFonts w:cs="Calibri"/>
            <w:highlight w:val="yellow"/>
          </w:rPr>
          <w:delText>e</w:delText>
        </w:r>
        <w:r w:rsidRPr="00447937" w:rsidDel="006B0228">
          <w:rPr>
            <w:rFonts w:cs="Calibri"/>
            <w:highlight w:val="yellow"/>
          </w:rPr>
          <w:delText xml:space="preserve">nhanced </w:delText>
        </w:r>
        <w:r w:rsidR="00803368" w:rsidRPr="00447937" w:rsidDel="006B0228">
          <w:rPr>
            <w:rFonts w:cs="Calibri"/>
            <w:highlight w:val="yellow"/>
          </w:rPr>
          <w:delText>l</w:delText>
        </w:r>
        <w:r w:rsidRPr="00447937" w:rsidDel="006B0228">
          <w:rPr>
            <w:rFonts w:cs="Calibri"/>
            <w:highlight w:val="yellow"/>
          </w:rPr>
          <w:delText xml:space="preserve">andscaping </w:delText>
        </w:r>
        <w:r w:rsidR="00803368" w:rsidRPr="00447937" w:rsidDel="006B0228">
          <w:rPr>
            <w:rFonts w:cs="Calibri"/>
            <w:highlight w:val="yellow"/>
          </w:rPr>
          <w:delText>f</w:delText>
        </w:r>
        <w:r w:rsidRPr="00447937" w:rsidDel="006B0228">
          <w:rPr>
            <w:rFonts w:cs="Calibri"/>
            <w:highlight w:val="yellow"/>
          </w:rPr>
          <w:delText>eatures within the median or boulevards that will be within the Construction Limits and maintenance cannot be performed. The Consultant shall indicate these areas on the Contract Drawings or delete these sections if they are not applicable]</w:delText>
        </w:r>
      </w:del>
    </w:p>
    <w:p w14:paraId="7F206D91" w14:textId="77777777" w:rsidR="006818BC" w:rsidRPr="00447937" w:rsidDel="006B0228" w:rsidRDefault="006818BC" w:rsidP="003D62B7">
      <w:pPr>
        <w:pStyle w:val="Heading4"/>
        <w:rPr>
          <w:del w:id="164" w:author="Liam Sykes" w:date="2022-03-21T16:10:00Z"/>
        </w:rPr>
      </w:pPr>
      <w:del w:id="165" w:author="Liam Sykes" w:date="2022-03-21T16:10:00Z">
        <w:r w:rsidRPr="00447937" w:rsidDel="006B0228">
          <w:delText>Annual Replenishment of Mulch to Planters, Landscape Medians and Planting Beds</w:delText>
        </w:r>
      </w:del>
    </w:p>
    <w:p w14:paraId="1A184F76" w14:textId="77777777" w:rsidR="00B00D6B" w:rsidRPr="00447937" w:rsidDel="006B0228" w:rsidRDefault="00B00D6B" w:rsidP="003D62B7">
      <w:pPr>
        <w:pStyle w:val="Heading5"/>
        <w:rPr>
          <w:del w:id="166" w:author="Liam Sykes" w:date="2022-03-21T16:10:00Z"/>
          <w:lang w:val="en-US" w:eastAsia="en-US"/>
        </w:rPr>
      </w:pPr>
      <w:del w:id="167" w:author="Liam Sykes" w:date="2022-03-21T16:10:00Z">
        <w:r w:rsidRPr="00447937" w:rsidDel="006B0228">
          <w:rPr>
            <w:lang w:val="en-US" w:eastAsia="en-US"/>
          </w:rPr>
          <w:delText>The Contractor shall supply and install mulch to planters, medians and planting beds to maintain a depth of 100</w:delText>
        </w:r>
        <w:r w:rsidR="00C55187" w:rsidRPr="00447937" w:rsidDel="006B0228">
          <w:rPr>
            <w:lang w:val="en-US" w:eastAsia="en-US"/>
          </w:rPr>
          <w:delText xml:space="preserve"> </w:delText>
        </w:r>
        <w:r w:rsidRPr="00447937" w:rsidDel="006B0228">
          <w:rPr>
            <w:lang w:val="en-US" w:eastAsia="en-US"/>
          </w:rPr>
          <w:delText>mm after settlement.</w:delText>
        </w:r>
        <w:r w:rsidR="00C55187" w:rsidRPr="00447937" w:rsidDel="006B0228">
          <w:rPr>
            <w:lang w:val="en-US" w:eastAsia="en-US"/>
          </w:rPr>
          <w:delText xml:space="preserve"> </w:delText>
        </w:r>
        <w:r w:rsidRPr="00447937" w:rsidDel="006B0228">
          <w:rPr>
            <w:lang w:val="en-US" w:eastAsia="en-US"/>
          </w:rPr>
          <w:delText>The mulch shall not come into contact with the stems and/or crowns of the trees, shrubs and perennials.</w:delText>
        </w:r>
        <w:r w:rsidR="00C55187" w:rsidRPr="00447937" w:rsidDel="006B0228">
          <w:rPr>
            <w:lang w:val="en-US" w:eastAsia="en-US"/>
          </w:rPr>
          <w:delText xml:space="preserve"> </w:delText>
        </w:r>
        <w:r w:rsidRPr="00447937" w:rsidDel="006B0228">
          <w:rPr>
            <w:lang w:val="en-US" w:eastAsia="en-US"/>
          </w:rPr>
          <w:delText>The mulch shall be shredded pine bark mulch and shall be free of non-organic debris and contaminants.  Annual replenishment of mulch to planters, landscape medians and planting beds shall occur between the dates of May 1</w:delText>
        </w:r>
        <w:r w:rsidR="00803368" w:rsidRPr="00447937" w:rsidDel="006B0228">
          <w:rPr>
            <w:vertAlign w:val="superscript"/>
            <w:lang w:val="en-US" w:eastAsia="en-US"/>
          </w:rPr>
          <w:delText>st</w:delText>
        </w:r>
        <w:r w:rsidR="00803368" w:rsidRPr="00447937" w:rsidDel="006B0228">
          <w:rPr>
            <w:lang w:val="en-US" w:eastAsia="en-US"/>
          </w:rPr>
          <w:delText xml:space="preserve"> </w:delText>
        </w:r>
        <w:r w:rsidRPr="00447937" w:rsidDel="006B0228">
          <w:rPr>
            <w:lang w:val="en-US" w:eastAsia="en-US"/>
          </w:rPr>
          <w:delText>and May 31</w:delText>
        </w:r>
        <w:r w:rsidR="00803368" w:rsidRPr="00447937" w:rsidDel="006B0228">
          <w:rPr>
            <w:vertAlign w:val="superscript"/>
            <w:lang w:val="en-US" w:eastAsia="en-US"/>
          </w:rPr>
          <w:delText>st</w:delText>
        </w:r>
        <w:r w:rsidRPr="00447937" w:rsidDel="006B0228">
          <w:rPr>
            <w:lang w:val="en-US" w:eastAsia="en-US"/>
          </w:rPr>
          <w:delText>.</w:delText>
        </w:r>
        <w:r w:rsidR="00C55187" w:rsidRPr="00447937" w:rsidDel="006B0228">
          <w:rPr>
            <w:lang w:val="en-US" w:eastAsia="en-US"/>
          </w:rPr>
          <w:delText xml:space="preserve"> </w:delText>
        </w:r>
        <w:r w:rsidR="006607C9" w:rsidRPr="00447937" w:rsidDel="006B0228">
          <w:rPr>
            <w:lang w:val="en-US" w:eastAsia="en-US"/>
          </w:rPr>
          <w:delText xml:space="preserve">The </w:delText>
        </w:r>
        <w:r w:rsidR="00AB13E3" w:rsidRPr="00447937" w:rsidDel="006B0228">
          <w:rPr>
            <w:lang w:val="en-US" w:eastAsia="en-US"/>
          </w:rPr>
          <w:delText>l</w:delText>
        </w:r>
        <w:r w:rsidRPr="00447937" w:rsidDel="006B0228">
          <w:rPr>
            <w:lang w:val="en-US" w:eastAsia="en-US"/>
          </w:rPr>
          <w:delText xml:space="preserve">ocations of the above elements </w:delText>
        </w:r>
        <w:r w:rsidR="006607C9" w:rsidRPr="00447937" w:rsidDel="006B0228">
          <w:rPr>
            <w:lang w:val="en-US" w:eastAsia="en-US"/>
          </w:rPr>
          <w:delText>are as indicated on the Contract D</w:delText>
        </w:r>
        <w:r w:rsidRPr="00447937" w:rsidDel="006B0228">
          <w:rPr>
            <w:lang w:val="en-US" w:eastAsia="en-US"/>
          </w:rPr>
          <w:delText>rawings</w:delText>
        </w:r>
        <w:r w:rsidR="006607C9" w:rsidRPr="00447937" w:rsidDel="006B0228">
          <w:rPr>
            <w:lang w:val="en-US" w:eastAsia="en-US"/>
          </w:rPr>
          <w:delText>.</w:delText>
        </w:r>
      </w:del>
    </w:p>
    <w:p w14:paraId="31AD180B" w14:textId="77777777" w:rsidR="00B00D6B" w:rsidRPr="00447937" w:rsidRDefault="00B00D6B" w:rsidP="003D62B7">
      <w:pPr>
        <w:pStyle w:val="Heading4"/>
      </w:pPr>
      <w:r w:rsidRPr="00447937">
        <w:t>Spring Preparation of Planters, Landscape Medians and Planting Beds</w:t>
      </w:r>
    </w:p>
    <w:p w14:paraId="58801DFC" w14:textId="77777777" w:rsidR="00B00D6B" w:rsidRPr="00447937" w:rsidRDefault="00B00D6B" w:rsidP="003D62B7">
      <w:pPr>
        <w:pStyle w:val="Heading5"/>
      </w:pPr>
      <w:r w:rsidRPr="00447937">
        <w:t>The Contractor shall complete spring preparation of planters, landscape medians and planting beds</w:t>
      </w:r>
      <w:r w:rsidR="00B4056D" w:rsidRPr="00447937">
        <w:t>,  which</w:t>
      </w:r>
      <w:r w:rsidRPr="00447937">
        <w:t xml:space="preserve"> consists of the following:</w:t>
      </w:r>
    </w:p>
    <w:p w14:paraId="460B2B08" w14:textId="77777777" w:rsidR="00B00D6B" w:rsidRPr="00370BD6" w:rsidRDefault="00B00D6B" w:rsidP="003D62B7">
      <w:pPr>
        <w:pStyle w:val="Heading6"/>
        <w:rPr>
          <w:rFonts w:cs="Calibri"/>
          <w:sz w:val="22"/>
          <w:szCs w:val="22"/>
          <w:rPrChange w:id="168" w:author="Axel Ouillet" w:date="2022-03-31T17:03:00Z">
            <w:rPr/>
          </w:rPrChange>
        </w:rPr>
      </w:pPr>
      <w:r w:rsidRPr="00370BD6">
        <w:rPr>
          <w:rFonts w:cs="Calibri"/>
          <w:sz w:val="22"/>
          <w:szCs w:val="22"/>
          <w:rPrChange w:id="169" w:author="Axel Ouillet" w:date="2022-03-31T17:03:00Z">
            <w:rPr/>
          </w:rPrChange>
        </w:rPr>
        <w:t>Cut back all dead foliage of ornamental grasses to a height of 75 mm.</w:t>
      </w:r>
    </w:p>
    <w:p w14:paraId="357EAD9F" w14:textId="77777777" w:rsidR="00B00D6B" w:rsidRPr="00370BD6" w:rsidRDefault="00B00D6B" w:rsidP="003D62B7">
      <w:pPr>
        <w:pStyle w:val="Heading6"/>
        <w:rPr>
          <w:rFonts w:cs="Calibri"/>
          <w:sz w:val="22"/>
          <w:szCs w:val="22"/>
          <w:rPrChange w:id="170" w:author="Axel Ouillet" w:date="2022-03-31T17:03:00Z">
            <w:rPr/>
          </w:rPrChange>
        </w:rPr>
      </w:pPr>
      <w:r w:rsidRPr="00370BD6">
        <w:rPr>
          <w:rFonts w:cs="Calibri"/>
          <w:sz w:val="22"/>
          <w:szCs w:val="22"/>
          <w:rPrChange w:id="171" w:author="Axel Ouillet" w:date="2022-03-31T17:03:00Z">
            <w:rPr/>
          </w:rPrChange>
        </w:rPr>
        <w:t>Cut back any woody or herbaceous perennials that remain from the previous year, to a height of 75</w:t>
      </w:r>
      <w:r w:rsidR="00F42CE6" w:rsidRPr="00370BD6">
        <w:rPr>
          <w:rFonts w:cs="Calibri"/>
          <w:sz w:val="22"/>
          <w:szCs w:val="22"/>
          <w:rPrChange w:id="172" w:author="Axel Ouillet" w:date="2022-03-31T17:03:00Z">
            <w:rPr/>
          </w:rPrChange>
        </w:rPr>
        <w:t xml:space="preserve"> </w:t>
      </w:r>
      <w:r w:rsidRPr="00370BD6">
        <w:rPr>
          <w:rFonts w:cs="Calibri"/>
          <w:sz w:val="22"/>
          <w:szCs w:val="22"/>
          <w:rPrChange w:id="173" w:author="Axel Ouillet" w:date="2022-03-31T17:03:00Z">
            <w:rPr/>
          </w:rPrChange>
        </w:rPr>
        <w:t>mm.</w:t>
      </w:r>
    </w:p>
    <w:p w14:paraId="57D76CD3" w14:textId="77777777" w:rsidR="00B00D6B" w:rsidRPr="00370BD6" w:rsidRDefault="00B00D6B" w:rsidP="003D62B7">
      <w:pPr>
        <w:pStyle w:val="Heading6"/>
        <w:rPr>
          <w:rFonts w:cs="Calibri"/>
          <w:sz w:val="22"/>
          <w:szCs w:val="22"/>
          <w:rPrChange w:id="174" w:author="Axel Ouillet" w:date="2022-03-31T17:03:00Z">
            <w:rPr/>
          </w:rPrChange>
        </w:rPr>
      </w:pPr>
      <w:r w:rsidRPr="00370BD6">
        <w:rPr>
          <w:rFonts w:cs="Calibri"/>
          <w:sz w:val="22"/>
          <w:szCs w:val="22"/>
          <w:rPrChange w:id="175" w:author="Axel Ouillet" w:date="2022-03-31T17:03:00Z">
            <w:rPr/>
          </w:rPrChange>
        </w:rPr>
        <w:t xml:space="preserve">Remove and dispose of all litter and debris from the planters, landscape medians, planting beds and surrounding hardscape areas. </w:t>
      </w:r>
    </w:p>
    <w:p w14:paraId="7E76C01A" w14:textId="77777777" w:rsidR="00B00D6B" w:rsidRPr="00370BD6" w:rsidRDefault="00B00D6B" w:rsidP="003D62B7">
      <w:pPr>
        <w:pStyle w:val="Heading6"/>
        <w:rPr>
          <w:rFonts w:cs="Calibri"/>
          <w:sz w:val="22"/>
          <w:szCs w:val="22"/>
          <w:rPrChange w:id="176" w:author="Axel Ouillet" w:date="2022-03-31T17:03:00Z">
            <w:rPr/>
          </w:rPrChange>
        </w:rPr>
      </w:pPr>
      <w:r w:rsidRPr="00370BD6">
        <w:rPr>
          <w:rFonts w:cs="Calibri"/>
          <w:sz w:val="22"/>
          <w:szCs w:val="22"/>
          <w:rPrChange w:id="177" w:author="Axel Ouillet" w:date="2022-03-31T17:03:00Z">
            <w:rPr/>
          </w:rPrChange>
        </w:rPr>
        <w:t>Remove and dispose of all grassy and broad-leafed weeds within the planted area by hand pulling or mechanical means without causing damage to the adjacent plants including their root systems.</w:t>
      </w:r>
      <w:r w:rsidR="00F42CE6" w:rsidRPr="00370BD6">
        <w:rPr>
          <w:rFonts w:cs="Calibri"/>
          <w:sz w:val="22"/>
          <w:szCs w:val="22"/>
          <w:rPrChange w:id="178" w:author="Axel Ouillet" w:date="2022-03-31T17:03:00Z">
            <w:rPr/>
          </w:rPrChange>
        </w:rPr>
        <w:t xml:space="preserve"> </w:t>
      </w:r>
      <w:r w:rsidRPr="00370BD6">
        <w:rPr>
          <w:rFonts w:cs="Calibri"/>
          <w:sz w:val="22"/>
          <w:szCs w:val="22"/>
          <w:rPrChange w:id="179" w:author="Axel Ouillet" w:date="2022-03-31T17:03:00Z">
            <w:rPr/>
          </w:rPrChange>
        </w:rPr>
        <w:t>Weeds are to be removed in their entirety including their root system such that they shall not re-grow vegetatively.</w:t>
      </w:r>
      <w:r w:rsidR="00F42CE6" w:rsidRPr="00370BD6">
        <w:rPr>
          <w:rFonts w:cs="Calibri"/>
          <w:sz w:val="22"/>
          <w:szCs w:val="22"/>
          <w:rPrChange w:id="180" w:author="Axel Ouillet" w:date="2022-03-31T17:03:00Z">
            <w:rPr/>
          </w:rPrChange>
        </w:rPr>
        <w:t xml:space="preserve"> </w:t>
      </w:r>
      <w:r w:rsidRPr="00370BD6">
        <w:rPr>
          <w:rFonts w:cs="Calibri"/>
          <w:sz w:val="22"/>
          <w:szCs w:val="22"/>
          <w:rPrChange w:id="181" w:author="Axel Ouillet" w:date="2022-03-31T17:03:00Z">
            <w:rPr/>
          </w:rPrChange>
        </w:rPr>
        <w:t>String trimming is not an acceptable method of weed control and shall not be used.</w:t>
      </w:r>
    </w:p>
    <w:p w14:paraId="2CB4A367" w14:textId="77777777" w:rsidR="00B00D6B" w:rsidRPr="00370BD6" w:rsidRDefault="00B00D6B" w:rsidP="003D62B7">
      <w:pPr>
        <w:pStyle w:val="Heading6"/>
        <w:rPr>
          <w:rFonts w:cs="Calibri"/>
          <w:sz w:val="22"/>
          <w:szCs w:val="22"/>
          <w:rPrChange w:id="182" w:author="Axel Ouillet" w:date="2022-03-31T17:03:00Z">
            <w:rPr/>
          </w:rPrChange>
        </w:rPr>
      </w:pPr>
      <w:r w:rsidRPr="00370BD6">
        <w:rPr>
          <w:rFonts w:cs="Calibri"/>
          <w:sz w:val="22"/>
          <w:szCs w:val="22"/>
          <w:rPrChange w:id="183" w:author="Axel Ouillet" w:date="2022-03-31T17:03:00Z">
            <w:rPr/>
          </w:rPrChange>
        </w:rPr>
        <w:t>Prune the shrubs to maintain a neat, tidy and natural appearance and to maintain growth within space limitations.</w:t>
      </w:r>
      <w:r w:rsidR="003644F9" w:rsidRPr="00370BD6">
        <w:rPr>
          <w:rFonts w:cs="Calibri"/>
          <w:sz w:val="22"/>
          <w:szCs w:val="22"/>
          <w:rPrChange w:id="184" w:author="Axel Ouillet" w:date="2022-03-31T17:03:00Z">
            <w:rPr/>
          </w:rPrChange>
        </w:rPr>
        <w:t xml:space="preserve"> </w:t>
      </w:r>
      <w:r w:rsidRPr="00370BD6">
        <w:rPr>
          <w:rFonts w:cs="Calibri"/>
          <w:sz w:val="22"/>
          <w:szCs w:val="22"/>
          <w:rPrChange w:id="185" w:author="Axel Ouillet" w:date="2022-03-31T17:03:00Z">
            <w:rPr/>
          </w:rPrChange>
        </w:rPr>
        <w:t>Prune shrubs so that all dead, damaged, diseased and non-true to type wood is removed.</w:t>
      </w:r>
    </w:p>
    <w:p w14:paraId="28ED66EF" w14:textId="77777777" w:rsidR="00B00D6B" w:rsidRPr="00370BD6" w:rsidRDefault="00B00D6B" w:rsidP="003D62B7">
      <w:pPr>
        <w:pStyle w:val="Heading6"/>
        <w:rPr>
          <w:rFonts w:cs="Calibri"/>
          <w:sz w:val="22"/>
          <w:szCs w:val="22"/>
          <w:rPrChange w:id="186" w:author="Axel Ouillet" w:date="2022-03-31T17:03:00Z">
            <w:rPr/>
          </w:rPrChange>
        </w:rPr>
      </w:pPr>
      <w:r w:rsidRPr="00370BD6">
        <w:rPr>
          <w:rFonts w:cs="Calibri"/>
          <w:sz w:val="22"/>
          <w:szCs w:val="22"/>
          <w:rPrChange w:id="187" w:author="Axel Ouillet" w:date="2022-03-31T17:03:00Z">
            <w:rPr/>
          </w:rPrChange>
        </w:rPr>
        <w:t>Prune back any shrubs, perennials or ornamental grasses that are encroaching onto the roadway or pedestrian walkway.</w:t>
      </w:r>
    </w:p>
    <w:p w14:paraId="3692A15D" w14:textId="77777777" w:rsidR="00B00D6B" w:rsidRPr="00370BD6" w:rsidRDefault="00B00D6B" w:rsidP="003D62B7">
      <w:pPr>
        <w:pStyle w:val="Heading6"/>
        <w:rPr>
          <w:rFonts w:cs="Calibri"/>
          <w:sz w:val="22"/>
          <w:szCs w:val="22"/>
          <w:rPrChange w:id="188" w:author="Axel Ouillet" w:date="2022-03-31T17:03:00Z">
            <w:rPr/>
          </w:rPrChange>
        </w:rPr>
      </w:pPr>
      <w:r w:rsidRPr="00370BD6">
        <w:rPr>
          <w:rFonts w:cs="Calibri"/>
          <w:sz w:val="22"/>
          <w:szCs w:val="22"/>
          <w:rPrChange w:id="189" w:author="Axel Ouillet" w:date="2022-03-31T17:03:00Z">
            <w:rPr/>
          </w:rPrChange>
        </w:rPr>
        <w:t>Shrub pruning shall be done using clean, sharp tools design</w:t>
      </w:r>
      <w:r w:rsidR="00F42CE6" w:rsidRPr="00370BD6">
        <w:rPr>
          <w:rFonts w:cs="Calibri"/>
          <w:sz w:val="22"/>
          <w:szCs w:val="22"/>
          <w:rPrChange w:id="190" w:author="Axel Ouillet" w:date="2022-03-31T17:03:00Z">
            <w:rPr/>
          </w:rPrChange>
        </w:rPr>
        <w:t>ed</w:t>
      </w:r>
      <w:r w:rsidRPr="00370BD6">
        <w:rPr>
          <w:rFonts w:cs="Calibri"/>
          <w:sz w:val="22"/>
          <w:szCs w:val="22"/>
          <w:rPrChange w:id="191" w:author="Axel Ouillet" w:date="2022-03-31T17:03:00Z">
            <w:rPr/>
          </w:rPrChange>
        </w:rPr>
        <w:t xml:space="preserve"> for pruning of shrubs.</w:t>
      </w:r>
    </w:p>
    <w:p w14:paraId="32452BA7" w14:textId="77777777" w:rsidR="00B00D6B" w:rsidRPr="00370BD6" w:rsidRDefault="00B00D6B" w:rsidP="003D62B7">
      <w:pPr>
        <w:pStyle w:val="Heading6"/>
        <w:rPr>
          <w:rFonts w:cs="Calibri"/>
          <w:sz w:val="22"/>
          <w:szCs w:val="22"/>
          <w:rPrChange w:id="192" w:author="Axel Ouillet" w:date="2022-03-31T17:03:00Z">
            <w:rPr/>
          </w:rPrChange>
        </w:rPr>
      </w:pPr>
      <w:r w:rsidRPr="00370BD6">
        <w:rPr>
          <w:rFonts w:cs="Calibri"/>
          <w:sz w:val="22"/>
          <w:szCs w:val="22"/>
          <w:rPrChange w:id="193" w:author="Axel Ouillet" w:date="2022-03-31T17:03:00Z">
            <w:rPr/>
          </w:rPrChange>
        </w:rPr>
        <w:t xml:space="preserve">Shrubs shall be pruned at </w:t>
      </w:r>
      <w:r w:rsidR="00F42CE6" w:rsidRPr="00370BD6">
        <w:rPr>
          <w:rFonts w:cs="Calibri"/>
          <w:sz w:val="22"/>
          <w:szCs w:val="22"/>
          <w:rPrChange w:id="194" w:author="Axel Ouillet" w:date="2022-03-31T17:03:00Z">
            <w:rPr/>
          </w:rPrChange>
        </w:rPr>
        <w:t xml:space="preserve">an </w:t>
      </w:r>
      <w:r w:rsidRPr="00370BD6">
        <w:rPr>
          <w:rFonts w:cs="Calibri"/>
          <w:sz w:val="22"/>
          <w:szCs w:val="22"/>
          <w:rPrChange w:id="195" w:author="Axel Ouillet" w:date="2022-03-31T17:03:00Z">
            <w:rPr/>
          </w:rPrChange>
        </w:rPr>
        <w:t xml:space="preserve">appropriate time for that </w:t>
      </w:r>
      <w:r w:rsidR="00F42CE6" w:rsidRPr="00370BD6">
        <w:rPr>
          <w:rFonts w:cs="Calibri"/>
          <w:sz w:val="22"/>
          <w:szCs w:val="22"/>
          <w:rPrChange w:id="196" w:author="Axel Ouillet" w:date="2022-03-31T17:03:00Z">
            <w:rPr/>
          </w:rPrChange>
        </w:rPr>
        <w:t>species</w:t>
      </w:r>
      <w:r w:rsidRPr="00370BD6">
        <w:rPr>
          <w:rFonts w:cs="Calibri"/>
          <w:sz w:val="22"/>
          <w:szCs w:val="22"/>
          <w:rPrChange w:id="197" w:author="Axel Ouillet" w:date="2022-03-31T17:03:00Z">
            <w:rPr/>
          </w:rPrChange>
        </w:rPr>
        <w:t xml:space="preserve"> to remove all dead and damaged branches crossing and rubbing branches, to direct growth and to correct structural weaknesses. Pruning to be done </w:t>
      </w:r>
      <w:r w:rsidR="00F42CE6" w:rsidRPr="00370BD6">
        <w:rPr>
          <w:rFonts w:cs="Calibri"/>
          <w:sz w:val="22"/>
          <w:szCs w:val="22"/>
          <w:rPrChange w:id="198" w:author="Axel Ouillet" w:date="2022-03-31T17:03:00Z">
            <w:rPr/>
          </w:rPrChange>
        </w:rPr>
        <w:t>to</w:t>
      </w:r>
      <w:r w:rsidRPr="00370BD6">
        <w:rPr>
          <w:rFonts w:cs="Calibri"/>
          <w:sz w:val="22"/>
          <w:szCs w:val="22"/>
          <w:rPrChange w:id="199" w:author="Axel Ouillet" w:date="2022-03-31T17:03:00Z">
            <w:rPr/>
          </w:rPrChange>
        </w:rPr>
        <w:t xml:space="preserve"> preserve the natural character and structure of the plant. Any shrub deformed after pruning shall not be acceptable by the </w:t>
      </w:r>
      <w:r w:rsidR="00F42CE6" w:rsidRPr="00370BD6">
        <w:rPr>
          <w:rFonts w:cs="Calibri"/>
          <w:sz w:val="22"/>
          <w:szCs w:val="22"/>
          <w:rPrChange w:id="200" w:author="Axel Ouillet" w:date="2022-03-31T17:03:00Z">
            <w:rPr/>
          </w:rPrChange>
        </w:rPr>
        <w:t xml:space="preserve">Region and shall be replaced at the Contractor’s cost. </w:t>
      </w:r>
    </w:p>
    <w:p w14:paraId="22A8685B" w14:textId="77777777" w:rsidR="00B00D6B" w:rsidRPr="00370BD6" w:rsidRDefault="00B00D6B" w:rsidP="003D62B7">
      <w:pPr>
        <w:pStyle w:val="Heading6"/>
        <w:rPr>
          <w:rFonts w:cs="Calibri"/>
          <w:sz w:val="22"/>
          <w:szCs w:val="22"/>
          <w:rPrChange w:id="201" w:author="Axel Ouillet" w:date="2022-03-31T17:03:00Z">
            <w:rPr/>
          </w:rPrChange>
        </w:rPr>
      </w:pPr>
      <w:r w:rsidRPr="00370BD6">
        <w:rPr>
          <w:rFonts w:cs="Calibri"/>
          <w:sz w:val="22"/>
          <w:szCs w:val="22"/>
          <w:rPrChange w:id="202" w:author="Axel Ouillet" w:date="2022-03-31T17:03:00Z">
            <w:rPr/>
          </w:rPrChange>
        </w:rPr>
        <w:t>Trees shall not be pruned except to remove singular broken branches, remove tree suckers and volunteer seedlings or to perform minor clearance pruning.  All tree pruning shall be performed in accordance with ANSI A300 standards.</w:t>
      </w:r>
    </w:p>
    <w:p w14:paraId="31B837DC" w14:textId="77777777" w:rsidR="00B00D6B" w:rsidRPr="00370BD6" w:rsidRDefault="00B00D6B" w:rsidP="003D62B7">
      <w:pPr>
        <w:pStyle w:val="Heading6"/>
        <w:rPr>
          <w:rFonts w:cs="Calibri"/>
          <w:sz w:val="22"/>
          <w:szCs w:val="22"/>
          <w:rPrChange w:id="203" w:author="Axel Ouillet" w:date="2022-03-31T17:03:00Z">
            <w:rPr/>
          </w:rPrChange>
        </w:rPr>
      </w:pPr>
      <w:r w:rsidRPr="00370BD6">
        <w:rPr>
          <w:rFonts w:cs="Calibri"/>
          <w:sz w:val="22"/>
          <w:szCs w:val="22"/>
          <w:rPrChange w:id="204" w:author="Axel Ouillet" w:date="2022-03-31T17:03:00Z">
            <w:rPr/>
          </w:rPrChange>
        </w:rPr>
        <w:t xml:space="preserve">All clippings, pruned material, weeds, litter and debris shall be disposed of at the </w:t>
      </w:r>
      <w:r w:rsidR="00F42CE6" w:rsidRPr="00370BD6">
        <w:rPr>
          <w:rFonts w:cs="Calibri"/>
          <w:sz w:val="22"/>
          <w:szCs w:val="22"/>
          <w:rPrChange w:id="205" w:author="Axel Ouillet" w:date="2022-03-31T17:03:00Z">
            <w:rPr/>
          </w:rPrChange>
        </w:rPr>
        <w:t xml:space="preserve">Contractor’s </w:t>
      </w:r>
      <w:r w:rsidRPr="00370BD6">
        <w:rPr>
          <w:rFonts w:cs="Calibri"/>
          <w:sz w:val="22"/>
          <w:szCs w:val="22"/>
          <w:rPrChange w:id="206" w:author="Axel Ouillet" w:date="2022-03-31T17:03:00Z">
            <w:rPr/>
          </w:rPrChange>
        </w:rPr>
        <w:t>expense.</w:t>
      </w:r>
    </w:p>
    <w:p w14:paraId="0343D3BC" w14:textId="77777777" w:rsidR="00B00D6B" w:rsidRPr="00370BD6" w:rsidRDefault="00B00D6B" w:rsidP="003D62B7">
      <w:pPr>
        <w:pStyle w:val="Heading6"/>
        <w:rPr>
          <w:rFonts w:cs="Calibri"/>
          <w:sz w:val="22"/>
          <w:szCs w:val="22"/>
          <w:rPrChange w:id="207" w:author="Axel Ouillet" w:date="2022-03-31T17:03:00Z">
            <w:rPr/>
          </w:rPrChange>
        </w:rPr>
      </w:pPr>
      <w:r w:rsidRPr="00370BD6">
        <w:rPr>
          <w:rFonts w:cs="Calibri"/>
          <w:sz w:val="22"/>
          <w:szCs w:val="22"/>
          <w:rPrChange w:id="208" w:author="Axel Ouillet" w:date="2022-03-31T17:03:00Z">
            <w:rPr/>
          </w:rPrChange>
        </w:rPr>
        <w:t xml:space="preserve">The </w:t>
      </w:r>
      <w:r w:rsidR="00F42CE6" w:rsidRPr="00370BD6">
        <w:rPr>
          <w:rFonts w:cs="Calibri"/>
          <w:sz w:val="22"/>
          <w:szCs w:val="22"/>
          <w:rPrChange w:id="209" w:author="Axel Ouillet" w:date="2022-03-31T17:03:00Z">
            <w:rPr/>
          </w:rPrChange>
        </w:rPr>
        <w:t>Contractor</w:t>
      </w:r>
      <w:r w:rsidRPr="00370BD6">
        <w:rPr>
          <w:rFonts w:cs="Calibri"/>
          <w:sz w:val="22"/>
          <w:szCs w:val="22"/>
          <w:rPrChange w:id="210" w:author="Axel Ouillet" w:date="2022-03-31T17:03:00Z">
            <w:rPr/>
          </w:rPrChange>
        </w:rPr>
        <w:t xml:space="preserve"> shall complete the spring preparation of planters, landscape medians and planting beds between April 1</w:t>
      </w:r>
      <w:r w:rsidR="00803368" w:rsidRPr="00370BD6">
        <w:rPr>
          <w:rFonts w:cs="Calibri"/>
          <w:sz w:val="22"/>
          <w:szCs w:val="22"/>
          <w:vertAlign w:val="superscript"/>
          <w:rPrChange w:id="211" w:author="Axel Ouillet" w:date="2022-03-31T17:03:00Z">
            <w:rPr>
              <w:vertAlign w:val="superscript"/>
            </w:rPr>
          </w:rPrChange>
        </w:rPr>
        <w:t>st</w:t>
      </w:r>
      <w:r w:rsidR="00803368" w:rsidRPr="00370BD6">
        <w:rPr>
          <w:rFonts w:cs="Calibri"/>
          <w:sz w:val="22"/>
          <w:szCs w:val="22"/>
          <w:rPrChange w:id="212" w:author="Axel Ouillet" w:date="2022-03-31T17:03:00Z">
            <w:rPr/>
          </w:rPrChange>
        </w:rPr>
        <w:t xml:space="preserve"> </w:t>
      </w:r>
      <w:r w:rsidRPr="00370BD6">
        <w:rPr>
          <w:rFonts w:cs="Calibri"/>
          <w:sz w:val="22"/>
          <w:szCs w:val="22"/>
          <w:rPrChange w:id="213" w:author="Axel Ouillet" w:date="2022-03-31T17:03:00Z">
            <w:rPr/>
          </w:rPrChange>
        </w:rPr>
        <w:t>and April 30</w:t>
      </w:r>
      <w:r w:rsidR="00803368" w:rsidRPr="00370BD6">
        <w:rPr>
          <w:rFonts w:cs="Calibri"/>
          <w:sz w:val="22"/>
          <w:szCs w:val="22"/>
          <w:vertAlign w:val="superscript"/>
          <w:rPrChange w:id="214" w:author="Axel Ouillet" w:date="2022-03-31T17:03:00Z">
            <w:rPr>
              <w:vertAlign w:val="superscript"/>
            </w:rPr>
          </w:rPrChange>
        </w:rPr>
        <w:t>th</w:t>
      </w:r>
      <w:r w:rsidR="00803368" w:rsidRPr="00370BD6">
        <w:rPr>
          <w:rFonts w:cs="Calibri"/>
          <w:sz w:val="22"/>
          <w:szCs w:val="22"/>
          <w:rPrChange w:id="215" w:author="Axel Ouillet" w:date="2022-03-31T17:03:00Z">
            <w:rPr/>
          </w:rPrChange>
        </w:rPr>
        <w:t xml:space="preserve"> </w:t>
      </w:r>
      <w:r w:rsidRPr="00370BD6">
        <w:rPr>
          <w:rFonts w:cs="Calibri"/>
          <w:sz w:val="22"/>
          <w:szCs w:val="22"/>
          <w:rPrChange w:id="216" w:author="Axel Ouillet" w:date="2022-03-31T17:03:00Z">
            <w:rPr/>
          </w:rPrChange>
        </w:rPr>
        <w:t xml:space="preserve">in each year of the </w:t>
      </w:r>
      <w:r w:rsidR="00F42CE6" w:rsidRPr="00370BD6">
        <w:rPr>
          <w:rFonts w:cs="Calibri"/>
          <w:sz w:val="22"/>
          <w:szCs w:val="22"/>
          <w:rPrChange w:id="217" w:author="Axel Ouillet" w:date="2022-03-31T17:03:00Z">
            <w:rPr/>
          </w:rPrChange>
        </w:rPr>
        <w:t>Contract</w:t>
      </w:r>
      <w:r w:rsidRPr="00370BD6">
        <w:rPr>
          <w:rFonts w:cs="Calibri"/>
          <w:sz w:val="22"/>
          <w:szCs w:val="22"/>
          <w:rPrChange w:id="218" w:author="Axel Ouillet" w:date="2022-03-31T17:03:00Z">
            <w:rPr/>
          </w:rPrChange>
        </w:rPr>
        <w:t>.</w:t>
      </w:r>
    </w:p>
    <w:p w14:paraId="5C1E7A7C" w14:textId="77777777" w:rsidR="00B00D6B" w:rsidRPr="00447937" w:rsidRDefault="00B00D6B" w:rsidP="00803368">
      <w:pPr>
        <w:pStyle w:val="Heading4"/>
      </w:pPr>
      <w:r w:rsidRPr="0085075E">
        <w:t xml:space="preserve">Monthly Maintenance of </w:t>
      </w:r>
      <w:bookmarkStart w:id="219" w:name="_Hlk57969668"/>
      <w:r w:rsidRPr="0085075E">
        <w:t>Planters, Landscape Medians and Plantin</w:t>
      </w:r>
      <w:r w:rsidRPr="00447937">
        <w:t>g Beds</w:t>
      </w:r>
    </w:p>
    <w:bookmarkEnd w:id="219"/>
    <w:p w14:paraId="184DC0D1" w14:textId="77777777" w:rsidR="00B00D6B" w:rsidRPr="00447937" w:rsidRDefault="00B00D6B" w:rsidP="003D62B7">
      <w:pPr>
        <w:pStyle w:val="Heading5"/>
      </w:pPr>
      <w:r w:rsidRPr="00447937">
        <w:t xml:space="preserve">The </w:t>
      </w:r>
      <w:r w:rsidR="00F42CE6" w:rsidRPr="00447937">
        <w:t>Contractor</w:t>
      </w:r>
      <w:r w:rsidRPr="00447937">
        <w:t xml:space="preserve"> shall complete monthly maintenance of planters, medians and planting beds.</w:t>
      </w:r>
      <w:r w:rsidR="00F42CE6" w:rsidRPr="00447937">
        <w:t xml:space="preserve"> </w:t>
      </w:r>
      <w:r w:rsidRPr="00447937">
        <w:t xml:space="preserve">Monthly maintenance consists of the following: </w:t>
      </w:r>
    </w:p>
    <w:p w14:paraId="79EACD44" w14:textId="77777777" w:rsidR="00B00D6B" w:rsidRPr="00370BD6" w:rsidRDefault="00B00D6B" w:rsidP="003D62B7">
      <w:pPr>
        <w:pStyle w:val="Heading6"/>
        <w:rPr>
          <w:rFonts w:cs="Calibri"/>
          <w:sz w:val="22"/>
          <w:szCs w:val="22"/>
          <w:rPrChange w:id="220" w:author="Axel Ouillet" w:date="2022-03-31T17:03:00Z">
            <w:rPr/>
          </w:rPrChange>
        </w:rPr>
      </w:pPr>
      <w:r w:rsidRPr="00370BD6">
        <w:rPr>
          <w:rFonts w:cs="Calibri"/>
          <w:sz w:val="22"/>
          <w:szCs w:val="22"/>
          <w:rPrChange w:id="221" w:author="Axel Ouillet" w:date="2022-03-31T17:03:00Z">
            <w:rPr/>
          </w:rPrChange>
        </w:rPr>
        <w:t xml:space="preserve">Remove and dispose of all grassy and broad-leafed weeds within the planted area by hand pulling or mechanical means without causing damage to the adjacent plants including their root systems. Weeds are to be removed in their entirety including their root system such that </w:t>
      </w:r>
      <w:r w:rsidRPr="00370BD6">
        <w:rPr>
          <w:rFonts w:cs="Calibri"/>
          <w:sz w:val="22"/>
          <w:szCs w:val="22"/>
          <w:rPrChange w:id="222" w:author="Axel Ouillet" w:date="2022-03-31T17:03:00Z">
            <w:rPr/>
          </w:rPrChange>
        </w:rPr>
        <w:lastRenderedPageBreak/>
        <w:t>they shall not re-grow vegetatively. String trimming is not an acceptable method of weed control and shall not be used.</w:t>
      </w:r>
    </w:p>
    <w:p w14:paraId="3FD1A483" w14:textId="77777777" w:rsidR="00B00D6B" w:rsidRPr="00370BD6" w:rsidRDefault="00B00D6B" w:rsidP="003D62B7">
      <w:pPr>
        <w:pStyle w:val="Heading6"/>
        <w:rPr>
          <w:rFonts w:cs="Calibri"/>
          <w:sz w:val="22"/>
          <w:szCs w:val="22"/>
          <w:rPrChange w:id="223" w:author="Axel Ouillet" w:date="2022-03-31T17:03:00Z">
            <w:rPr/>
          </w:rPrChange>
        </w:rPr>
      </w:pPr>
      <w:r w:rsidRPr="00370BD6">
        <w:rPr>
          <w:rFonts w:cs="Calibri"/>
          <w:sz w:val="22"/>
          <w:szCs w:val="22"/>
          <w:rPrChange w:id="224" w:author="Axel Ouillet" w:date="2022-03-31T17:03:00Z">
            <w:rPr/>
          </w:rPrChange>
        </w:rPr>
        <w:t>Remove and dispose of any spent flowers on the herbaceous and woody perennials including ‘browned off’ flower stalks on the Hemerocallis ‘var’.</w:t>
      </w:r>
    </w:p>
    <w:p w14:paraId="68A10456" w14:textId="77777777" w:rsidR="00B00D6B" w:rsidRPr="00370BD6" w:rsidRDefault="00B00D6B" w:rsidP="003D62B7">
      <w:pPr>
        <w:pStyle w:val="Heading6"/>
        <w:rPr>
          <w:rFonts w:cs="Calibri"/>
          <w:sz w:val="22"/>
          <w:szCs w:val="22"/>
          <w:rPrChange w:id="225" w:author="Axel Ouillet" w:date="2022-03-31T17:03:00Z">
            <w:rPr/>
          </w:rPrChange>
        </w:rPr>
      </w:pPr>
      <w:r w:rsidRPr="00370BD6">
        <w:rPr>
          <w:rFonts w:cs="Calibri"/>
          <w:sz w:val="22"/>
          <w:szCs w:val="22"/>
          <w:rPrChange w:id="226" w:author="Axel Ouillet" w:date="2022-03-31T17:03:00Z">
            <w:rPr/>
          </w:rPrChange>
        </w:rPr>
        <w:t xml:space="preserve">Remove and dispose of all litter and debris from the planters, landscape medians, planting beds and surrounding hardscape areas. </w:t>
      </w:r>
    </w:p>
    <w:p w14:paraId="043053C7" w14:textId="77777777" w:rsidR="00B00D6B" w:rsidRPr="00370BD6" w:rsidRDefault="00B00D6B" w:rsidP="003D62B7">
      <w:pPr>
        <w:pStyle w:val="Heading6"/>
        <w:rPr>
          <w:rFonts w:cs="Calibri"/>
          <w:sz w:val="22"/>
          <w:szCs w:val="22"/>
          <w:rPrChange w:id="227" w:author="Axel Ouillet" w:date="2022-03-31T17:03:00Z">
            <w:rPr/>
          </w:rPrChange>
        </w:rPr>
      </w:pPr>
      <w:r w:rsidRPr="00370BD6">
        <w:rPr>
          <w:rFonts w:cs="Calibri"/>
          <w:sz w:val="22"/>
          <w:szCs w:val="22"/>
          <w:rPrChange w:id="228" w:author="Axel Ouillet" w:date="2022-03-31T17:03:00Z">
            <w:rPr/>
          </w:rPrChange>
        </w:rPr>
        <w:t xml:space="preserve">Prune the shrubs to maintain a neat, tidy and natural appearance and to maintain growth within space limitations. This task shall be seasonally timed in accordance with the current best horticultural practice for each </w:t>
      </w:r>
      <w:r w:rsidR="00EE2A7F" w:rsidRPr="00370BD6">
        <w:rPr>
          <w:rFonts w:cs="Calibri"/>
          <w:sz w:val="22"/>
          <w:szCs w:val="22"/>
          <w:rPrChange w:id="229" w:author="Axel Ouillet" w:date="2022-03-31T17:03:00Z">
            <w:rPr/>
          </w:rPrChange>
        </w:rPr>
        <w:t>shrub</w:t>
      </w:r>
      <w:r w:rsidRPr="00370BD6">
        <w:rPr>
          <w:rFonts w:cs="Calibri"/>
          <w:sz w:val="22"/>
          <w:szCs w:val="22"/>
          <w:rPrChange w:id="230" w:author="Axel Ouillet" w:date="2022-03-31T17:03:00Z">
            <w:rPr/>
          </w:rPrChange>
        </w:rPr>
        <w:t xml:space="preserve"> species.</w:t>
      </w:r>
    </w:p>
    <w:p w14:paraId="4D0AA86C" w14:textId="77777777" w:rsidR="00B00D6B" w:rsidRPr="00370BD6" w:rsidRDefault="00B00D6B" w:rsidP="003D62B7">
      <w:pPr>
        <w:pStyle w:val="Heading6"/>
        <w:rPr>
          <w:rFonts w:cs="Calibri"/>
          <w:sz w:val="22"/>
          <w:szCs w:val="22"/>
          <w:rPrChange w:id="231" w:author="Axel Ouillet" w:date="2022-03-31T17:03:00Z">
            <w:rPr/>
          </w:rPrChange>
        </w:rPr>
      </w:pPr>
      <w:r w:rsidRPr="00370BD6">
        <w:rPr>
          <w:rFonts w:cs="Calibri"/>
          <w:sz w:val="22"/>
          <w:szCs w:val="22"/>
          <w:rPrChange w:id="232" w:author="Axel Ouillet" w:date="2022-03-31T17:03:00Z">
            <w:rPr/>
          </w:rPrChange>
        </w:rPr>
        <w:t xml:space="preserve">Prune shrubs so that all dead, damaged, diseased and non-true to type wood is removed. </w:t>
      </w:r>
    </w:p>
    <w:p w14:paraId="2CEC1ABE" w14:textId="77777777" w:rsidR="00B00D6B" w:rsidRPr="00370BD6" w:rsidRDefault="00B00D6B" w:rsidP="003D62B7">
      <w:pPr>
        <w:pStyle w:val="Heading6"/>
        <w:rPr>
          <w:rFonts w:cs="Calibri"/>
          <w:sz w:val="22"/>
          <w:szCs w:val="22"/>
          <w:rPrChange w:id="233" w:author="Axel Ouillet" w:date="2022-03-31T17:03:00Z">
            <w:rPr/>
          </w:rPrChange>
        </w:rPr>
      </w:pPr>
      <w:r w:rsidRPr="00370BD6">
        <w:rPr>
          <w:rFonts w:cs="Calibri"/>
          <w:sz w:val="22"/>
          <w:szCs w:val="22"/>
          <w:rPrChange w:id="234" w:author="Axel Ouillet" w:date="2022-03-31T17:03:00Z">
            <w:rPr/>
          </w:rPrChange>
        </w:rPr>
        <w:t>Prune back any shrubs, perennials or ornamental grasses that are encroaching onto the roadway or pedestrian walkway.</w:t>
      </w:r>
    </w:p>
    <w:p w14:paraId="78CAA6E3" w14:textId="77777777" w:rsidR="00B00D6B" w:rsidRPr="00370BD6" w:rsidRDefault="00B00D6B" w:rsidP="003D62B7">
      <w:pPr>
        <w:pStyle w:val="Heading6"/>
        <w:rPr>
          <w:rFonts w:cs="Calibri"/>
          <w:sz w:val="22"/>
          <w:szCs w:val="22"/>
          <w:rPrChange w:id="235" w:author="Axel Ouillet" w:date="2022-03-31T17:03:00Z">
            <w:rPr/>
          </w:rPrChange>
        </w:rPr>
      </w:pPr>
      <w:r w:rsidRPr="00370BD6">
        <w:rPr>
          <w:rFonts w:cs="Calibri"/>
          <w:sz w:val="22"/>
          <w:szCs w:val="22"/>
          <w:rPrChange w:id="236" w:author="Axel Ouillet" w:date="2022-03-31T17:03:00Z">
            <w:rPr/>
          </w:rPrChange>
        </w:rPr>
        <w:t>Shrub pruning shall be done using a clean, sharp tools design for pruning of shrubs.</w:t>
      </w:r>
    </w:p>
    <w:p w14:paraId="117157B1" w14:textId="77777777" w:rsidR="00B00D6B" w:rsidRPr="00370BD6" w:rsidRDefault="00B00D6B" w:rsidP="003D62B7">
      <w:pPr>
        <w:pStyle w:val="Heading6"/>
        <w:rPr>
          <w:rFonts w:cs="Calibri"/>
          <w:sz w:val="22"/>
          <w:szCs w:val="22"/>
          <w:rPrChange w:id="237" w:author="Axel Ouillet" w:date="2022-03-31T17:03:00Z">
            <w:rPr/>
          </w:rPrChange>
        </w:rPr>
      </w:pPr>
      <w:r w:rsidRPr="00370BD6">
        <w:rPr>
          <w:rFonts w:cs="Calibri"/>
          <w:sz w:val="22"/>
          <w:szCs w:val="22"/>
          <w:rPrChange w:id="238" w:author="Axel Ouillet" w:date="2022-03-31T17:03:00Z">
            <w:rPr/>
          </w:rPrChange>
        </w:rPr>
        <w:t xml:space="preserve">Shrubs shall be pruned at appropriate time for that </w:t>
      </w:r>
      <w:r w:rsidR="00F42CE6" w:rsidRPr="00370BD6">
        <w:rPr>
          <w:rFonts w:cs="Calibri"/>
          <w:sz w:val="22"/>
          <w:szCs w:val="22"/>
          <w:rPrChange w:id="239" w:author="Axel Ouillet" w:date="2022-03-31T17:03:00Z">
            <w:rPr/>
          </w:rPrChange>
        </w:rPr>
        <w:t>species</w:t>
      </w:r>
      <w:r w:rsidRPr="00370BD6">
        <w:rPr>
          <w:rFonts w:cs="Calibri"/>
          <w:sz w:val="22"/>
          <w:szCs w:val="22"/>
          <w:rPrChange w:id="240" w:author="Axel Ouillet" w:date="2022-03-31T17:03:00Z">
            <w:rPr/>
          </w:rPrChange>
        </w:rPr>
        <w:t xml:space="preserve"> to remove all dead and damaged branches crossing and rubbing branches, to direct growth and to correct structural weaknesses. Pruning to be done </w:t>
      </w:r>
      <w:r w:rsidR="00F42CE6" w:rsidRPr="00370BD6">
        <w:rPr>
          <w:rFonts w:cs="Calibri"/>
          <w:sz w:val="22"/>
          <w:szCs w:val="22"/>
          <w:rPrChange w:id="241" w:author="Axel Ouillet" w:date="2022-03-31T17:03:00Z">
            <w:rPr/>
          </w:rPrChange>
        </w:rPr>
        <w:t>to</w:t>
      </w:r>
      <w:r w:rsidRPr="00370BD6">
        <w:rPr>
          <w:rFonts w:cs="Calibri"/>
          <w:sz w:val="22"/>
          <w:szCs w:val="22"/>
          <w:rPrChange w:id="242" w:author="Axel Ouillet" w:date="2022-03-31T17:03:00Z">
            <w:rPr/>
          </w:rPrChange>
        </w:rPr>
        <w:t xml:space="preserve"> preserve the natural character and structure of the plant.  Any shrub deformed after pruning shall not be acceptable by the </w:t>
      </w:r>
      <w:r w:rsidR="00F42CE6" w:rsidRPr="00370BD6">
        <w:rPr>
          <w:rFonts w:cs="Calibri"/>
          <w:sz w:val="22"/>
          <w:szCs w:val="22"/>
          <w:rPrChange w:id="243" w:author="Axel Ouillet" w:date="2022-03-31T17:03:00Z">
            <w:rPr/>
          </w:rPrChange>
        </w:rPr>
        <w:t>Region</w:t>
      </w:r>
      <w:r w:rsidRPr="00370BD6">
        <w:rPr>
          <w:rFonts w:cs="Calibri"/>
          <w:sz w:val="22"/>
          <w:szCs w:val="22"/>
          <w:rPrChange w:id="244" w:author="Axel Ouillet" w:date="2022-03-31T17:03:00Z">
            <w:rPr/>
          </w:rPrChange>
        </w:rPr>
        <w:t xml:space="preserve"> and the </w:t>
      </w:r>
      <w:r w:rsidR="00F42CE6" w:rsidRPr="00370BD6">
        <w:rPr>
          <w:rFonts w:cs="Calibri"/>
          <w:sz w:val="22"/>
          <w:szCs w:val="22"/>
          <w:rPrChange w:id="245" w:author="Axel Ouillet" w:date="2022-03-31T17:03:00Z">
            <w:rPr/>
          </w:rPrChange>
        </w:rPr>
        <w:t>Contractor</w:t>
      </w:r>
      <w:r w:rsidRPr="00370BD6">
        <w:rPr>
          <w:rFonts w:cs="Calibri"/>
          <w:sz w:val="22"/>
          <w:szCs w:val="22"/>
          <w:rPrChange w:id="246" w:author="Axel Ouillet" w:date="2022-03-31T17:03:00Z">
            <w:rPr/>
          </w:rPrChange>
        </w:rPr>
        <w:t xml:space="preserve"> shall replace at the </w:t>
      </w:r>
      <w:r w:rsidR="00F42CE6" w:rsidRPr="00370BD6">
        <w:rPr>
          <w:rFonts w:cs="Calibri"/>
          <w:sz w:val="22"/>
          <w:szCs w:val="22"/>
          <w:rPrChange w:id="247" w:author="Axel Ouillet" w:date="2022-03-31T17:03:00Z">
            <w:rPr/>
          </w:rPrChange>
        </w:rPr>
        <w:t xml:space="preserve">Contractor’s </w:t>
      </w:r>
      <w:r w:rsidRPr="00370BD6">
        <w:rPr>
          <w:rFonts w:cs="Calibri"/>
          <w:sz w:val="22"/>
          <w:szCs w:val="22"/>
          <w:rPrChange w:id="248" w:author="Axel Ouillet" w:date="2022-03-31T17:03:00Z">
            <w:rPr/>
          </w:rPrChange>
        </w:rPr>
        <w:t>cost.</w:t>
      </w:r>
    </w:p>
    <w:p w14:paraId="443DD347" w14:textId="77777777" w:rsidR="00B00D6B" w:rsidRPr="00370BD6" w:rsidRDefault="00B00D6B" w:rsidP="003D62B7">
      <w:pPr>
        <w:pStyle w:val="Heading6"/>
        <w:rPr>
          <w:rFonts w:cs="Calibri"/>
          <w:sz w:val="22"/>
          <w:szCs w:val="22"/>
          <w:rPrChange w:id="249" w:author="Axel Ouillet" w:date="2022-03-31T17:03:00Z">
            <w:rPr/>
          </w:rPrChange>
        </w:rPr>
      </w:pPr>
      <w:r w:rsidRPr="00370BD6">
        <w:rPr>
          <w:rFonts w:cs="Calibri"/>
          <w:sz w:val="22"/>
          <w:szCs w:val="22"/>
          <w:rPrChange w:id="250" w:author="Axel Ouillet" w:date="2022-03-31T17:03:00Z">
            <w:rPr/>
          </w:rPrChange>
        </w:rPr>
        <w:t>Trees shall not be pruned except to remove singular broken branches, remove tree suckers and volunteer seedlings or to perform minor clearance pruning.  All tree pruning shall be performed in accordance with ANSI A300 standards.</w:t>
      </w:r>
    </w:p>
    <w:p w14:paraId="12DF2A8E" w14:textId="77777777" w:rsidR="00B00D6B" w:rsidRPr="00370BD6" w:rsidRDefault="00B00D6B" w:rsidP="003D62B7">
      <w:pPr>
        <w:pStyle w:val="Heading6"/>
        <w:rPr>
          <w:rFonts w:cs="Calibri"/>
          <w:sz w:val="22"/>
          <w:szCs w:val="22"/>
          <w:rPrChange w:id="251" w:author="Axel Ouillet" w:date="2022-03-31T17:03:00Z">
            <w:rPr/>
          </w:rPrChange>
        </w:rPr>
      </w:pPr>
      <w:r w:rsidRPr="00370BD6">
        <w:rPr>
          <w:rFonts w:cs="Calibri"/>
          <w:sz w:val="22"/>
          <w:szCs w:val="22"/>
          <w:rPrChange w:id="252" w:author="Axel Ouillet" w:date="2022-03-31T17:03:00Z">
            <w:rPr/>
          </w:rPrChange>
        </w:rPr>
        <w:t xml:space="preserve">All clippings, pruned material, weeds, litter and debris shall be disposed of at the </w:t>
      </w:r>
      <w:r w:rsidR="00F42CE6" w:rsidRPr="00370BD6">
        <w:rPr>
          <w:rFonts w:cs="Calibri"/>
          <w:sz w:val="22"/>
          <w:szCs w:val="22"/>
          <w:rPrChange w:id="253" w:author="Axel Ouillet" w:date="2022-03-31T17:03:00Z">
            <w:rPr/>
          </w:rPrChange>
        </w:rPr>
        <w:t>Contractor’s</w:t>
      </w:r>
      <w:r w:rsidRPr="00370BD6">
        <w:rPr>
          <w:rFonts w:cs="Calibri"/>
          <w:sz w:val="22"/>
          <w:szCs w:val="22"/>
          <w:rPrChange w:id="254" w:author="Axel Ouillet" w:date="2022-03-31T17:03:00Z">
            <w:rPr/>
          </w:rPrChange>
        </w:rPr>
        <w:t xml:space="preserve"> expense.</w:t>
      </w:r>
    </w:p>
    <w:p w14:paraId="1670424F" w14:textId="77777777" w:rsidR="00B00D6B" w:rsidRPr="00370BD6" w:rsidRDefault="00B00D6B" w:rsidP="003D62B7">
      <w:pPr>
        <w:pStyle w:val="Heading6"/>
        <w:rPr>
          <w:rFonts w:cs="Calibri"/>
          <w:sz w:val="22"/>
          <w:szCs w:val="22"/>
          <w:rPrChange w:id="255" w:author="Axel Ouillet" w:date="2022-03-31T17:03:00Z">
            <w:rPr/>
          </w:rPrChange>
        </w:rPr>
      </w:pPr>
      <w:r w:rsidRPr="00370BD6">
        <w:rPr>
          <w:rFonts w:cs="Calibri"/>
          <w:sz w:val="22"/>
          <w:szCs w:val="22"/>
          <w:rPrChange w:id="256" w:author="Axel Ouillet" w:date="2022-03-31T17:03:00Z">
            <w:rPr/>
          </w:rPrChange>
        </w:rPr>
        <w:t xml:space="preserve">The </w:t>
      </w:r>
      <w:r w:rsidR="00F42CE6" w:rsidRPr="00370BD6">
        <w:rPr>
          <w:rFonts w:cs="Calibri"/>
          <w:sz w:val="22"/>
          <w:szCs w:val="22"/>
          <w:rPrChange w:id="257" w:author="Axel Ouillet" w:date="2022-03-31T17:03:00Z">
            <w:rPr/>
          </w:rPrChange>
        </w:rPr>
        <w:t>Contractor</w:t>
      </w:r>
      <w:r w:rsidRPr="00370BD6">
        <w:rPr>
          <w:rFonts w:cs="Calibri"/>
          <w:sz w:val="22"/>
          <w:szCs w:val="22"/>
          <w:rPrChange w:id="258" w:author="Axel Ouillet" w:date="2022-03-31T17:03:00Z">
            <w:rPr/>
          </w:rPrChange>
        </w:rPr>
        <w:t xml:space="preserve"> shall commence the monthly maintenance of planters, landscape medians and planting beds between the dates of May 15</w:t>
      </w:r>
      <w:r w:rsidR="00803368" w:rsidRPr="00370BD6">
        <w:rPr>
          <w:rFonts w:cs="Calibri"/>
          <w:sz w:val="22"/>
          <w:szCs w:val="22"/>
          <w:vertAlign w:val="superscript"/>
          <w:rPrChange w:id="259" w:author="Axel Ouillet" w:date="2022-03-31T17:03:00Z">
            <w:rPr>
              <w:vertAlign w:val="superscript"/>
            </w:rPr>
          </w:rPrChange>
        </w:rPr>
        <w:t>th</w:t>
      </w:r>
      <w:r w:rsidR="00803368" w:rsidRPr="00370BD6">
        <w:rPr>
          <w:rFonts w:cs="Calibri"/>
          <w:sz w:val="22"/>
          <w:szCs w:val="22"/>
          <w:rPrChange w:id="260" w:author="Axel Ouillet" w:date="2022-03-31T17:03:00Z">
            <w:rPr/>
          </w:rPrChange>
        </w:rPr>
        <w:t xml:space="preserve"> </w:t>
      </w:r>
      <w:r w:rsidRPr="00370BD6">
        <w:rPr>
          <w:rFonts w:cs="Calibri"/>
          <w:sz w:val="22"/>
          <w:szCs w:val="22"/>
          <w:rPrChange w:id="261" w:author="Axel Ouillet" w:date="2022-03-31T17:03:00Z">
            <w:rPr/>
          </w:rPrChange>
        </w:rPr>
        <w:t>and May 31</w:t>
      </w:r>
      <w:r w:rsidR="00803368" w:rsidRPr="00370BD6">
        <w:rPr>
          <w:rFonts w:cs="Calibri"/>
          <w:sz w:val="22"/>
          <w:szCs w:val="22"/>
          <w:vertAlign w:val="superscript"/>
          <w:rPrChange w:id="262" w:author="Axel Ouillet" w:date="2022-03-31T17:03:00Z">
            <w:rPr>
              <w:vertAlign w:val="superscript"/>
            </w:rPr>
          </w:rPrChange>
        </w:rPr>
        <w:t>st</w:t>
      </w:r>
      <w:r w:rsidR="00803368" w:rsidRPr="00370BD6">
        <w:rPr>
          <w:rFonts w:cs="Calibri"/>
          <w:sz w:val="22"/>
          <w:szCs w:val="22"/>
          <w:rPrChange w:id="263" w:author="Axel Ouillet" w:date="2022-03-31T17:03:00Z">
            <w:rPr/>
          </w:rPrChange>
        </w:rPr>
        <w:t xml:space="preserve"> </w:t>
      </w:r>
      <w:r w:rsidR="00EE2A7F" w:rsidRPr="00370BD6">
        <w:rPr>
          <w:rFonts w:cs="Calibri"/>
          <w:sz w:val="22"/>
          <w:szCs w:val="22"/>
          <w:rPrChange w:id="264" w:author="Axel Ouillet" w:date="2022-03-31T17:03:00Z">
            <w:rPr/>
          </w:rPrChange>
        </w:rPr>
        <w:t>a</w:t>
      </w:r>
      <w:r w:rsidRPr="00370BD6">
        <w:rPr>
          <w:rFonts w:cs="Calibri"/>
          <w:sz w:val="22"/>
          <w:szCs w:val="22"/>
          <w:rPrChange w:id="265" w:author="Axel Ouillet" w:date="2022-03-31T17:03:00Z">
            <w:rPr/>
          </w:rPrChange>
        </w:rPr>
        <w:t>nd shall reoccur every 20 Business Days, with the final monthly maintenance occurring between September 15 and September 27.</w:t>
      </w:r>
      <w:r w:rsidR="00EE2A7F" w:rsidRPr="00370BD6">
        <w:rPr>
          <w:rFonts w:cs="Calibri"/>
          <w:sz w:val="22"/>
          <w:szCs w:val="22"/>
          <w:rPrChange w:id="266" w:author="Axel Ouillet" w:date="2022-03-31T17:03:00Z">
            <w:rPr/>
          </w:rPrChange>
        </w:rPr>
        <w:t xml:space="preserve"> </w:t>
      </w:r>
      <w:r w:rsidR="00AB13E3" w:rsidRPr="00370BD6">
        <w:rPr>
          <w:rFonts w:cs="Calibri"/>
          <w:sz w:val="22"/>
          <w:szCs w:val="22"/>
          <w:rPrChange w:id="267" w:author="Axel Ouillet" w:date="2022-03-31T17:03:00Z">
            <w:rPr/>
          </w:rPrChange>
        </w:rPr>
        <w:t>The l</w:t>
      </w:r>
      <w:r w:rsidRPr="00370BD6">
        <w:rPr>
          <w:rFonts w:cs="Calibri"/>
          <w:sz w:val="22"/>
          <w:szCs w:val="22"/>
          <w:rPrChange w:id="268" w:author="Axel Ouillet" w:date="2022-03-31T17:03:00Z">
            <w:rPr/>
          </w:rPrChange>
        </w:rPr>
        <w:t>ocations of the above elements</w:t>
      </w:r>
      <w:r w:rsidR="00AB13E3" w:rsidRPr="00370BD6">
        <w:rPr>
          <w:rFonts w:cs="Calibri"/>
          <w:sz w:val="22"/>
          <w:szCs w:val="22"/>
          <w:rPrChange w:id="269" w:author="Axel Ouillet" w:date="2022-03-31T17:03:00Z">
            <w:rPr/>
          </w:rPrChange>
        </w:rPr>
        <w:t xml:space="preserve"> are as indicated on the Contract Drawings</w:t>
      </w:r>
      <w:r w:rsidRPr="00370BD6">
        <w:rPr>
          <w:rFonts w:cs="Calibri"/>
          <w:sz w:val="22"/>
          <w:szCs w:val="22"/>
          <w:rPrChange w:id="270" w:author="Axel Ouillet" w:date="2022-03-31T17:03:00Z">
            <w:rPr/>
          </w:rPrChange>
        </w:rPr>
        <w:t>.</w:t>
      </w:r>
    </w:p>
    <w:p w14:paraId="6BAC976E" w14:textId="77777777" w:rsidR="00B00D6B" w:rsidRPr="0085075E" w:rsidRDefault="00B00D6B" w:rsidP="00803368">
      <w:pPr>
        <w:pStyle w:val="Heading4"/>
      </w:pPr>
      <w:r w:rsidRPr="0085075E">
        <w:t>Fall Preparation of</w:t>
      </w:r>
      <w:bookmarkStart w:id="271" w:name="_Hlk55561232"/>
      <w:r w:rsidRPr="0085075E">
        <w:t xml:space="preserve"> Planters, Landscape Medians and Planting Beds</w:t>
      </w:r>
      <w:bookmarkEnd w:id="271"/>
    </w:p>
    <w:p w14:paraId="573A42C8" w14:textId="77777777" w:rsidR="00B00D6B" w:rsidRPr="00447937" w:rsidRDefault="00B00D6B" w:rsidP="003D62B7">
      <w:pPr>
        <w:pStyle w:val="Heading5"/>
      </w:pPr>
      <w:r w:rsidRPr="00447937">
        <w:t>The</w:t>
      </w:r>
      <w:r w:rsidR="00C55187" w:rsidRPr="00447937">
        <w:t xml:space="preserve"> Contractor </w:t>
      </w:r>
      <w:r w:rsidRPr="00447937">
        <w:t xml:space="preserve">shall complete fall preparation of planters, landscape medians and planting beds.  Fall preparation of planters, landscape medians and planting beds consists of the following: </w:t>
      </w:r>
    </w:p>
    <w:p w14:paraId="7120DB2E" w14:textId="77777777" w:rsidR="00B00D6B" w:rsidRPr="00370BD6" w:rsidRDefault="00B00D6B" w:rsidP="003D62B7">
      <w:pPr>
        <w:pStyle w:val="Heading6"/>
        <w:rPr>
          <w:rFonts w:cs="Calibri"/>
          <w:sz w:val="22"/>
          <w:szCs w:val="22"/>
          <w:rPrChange w:id="272" w:author="Axel Ouillet" w:date="2022-03-31T17:03:00Z">
            <w:rPr/>
          </w:rPrChange>
        </w:rPr>
      </w:pPr>
      <w:r w:rsidRPr="00370BD6">
        <w:rPr>
          <w:rFonts w:cs="Calibri"/>
          <w:sz w:val="22"/>
          <w:szCs w:val="22"/>
          <w:rPrChange w:id="273" w:author="Axel Ouillet" w:date="2022-03-31T17:03:00Z">
            <w:rPr/>
          </w:rPrChange>
        </w:rPr>
        <w:t xml:space="preserve">Remove and dispose of all grassy and broad-leafed weeds within the planted area by hand pulling or mechanical means without causing damage to the adjacent plants including their root systems.  Weeds are to be removed in their entirety including their root system such that </w:t>
      </w:r>
      <w:r w:rsidRPr="00370BD6">
        <w:rPr>
          <w:rFonts w:cs="Calibri"/>
          <w:sz w:val="22"/>
          <w:szCs w:val="22"/>
          <w:rPrChange w:id="274" w:author="Axel Ouillet" w:date="2022-03-31T17:03:00Z">
            <w:rPr/>
          </w:rPrChange>
        </w:rPr>
        <w:lastRenderedPageBreak/>
        <w:t>they shall not re-grow vegetatively.  String trimming is not an acceptable method of weed control and shall not be used.</w:t>
      </w:r>
    </w:p>
    <w:p w14:paraId="14855C77" w14:textId="77777777" w:rsidR="00B00D6B" w:rsidRPr="00370BD6" w:rsidRDefault="00B00D6B" w:rsidP="003D62B7">
      <w:pPr>
        <w:pStyle w:val="Heading6"/>
        <w:rPr>
          <w:rFonts w:cs="Calibri"/>
          <w:sz w:val="22"/>
          <w:szCs w:val="22"/>
          <w:rPrChange w:id="275" w:author="Axel Ouillet" w:date="2022-03-31T17:03:00Z">
            <w:rPr/>
          </w:rPrChange>
        </w:rPr>
      </w:pPr>
      <w:r w:rsidRPr="00370BD6">
        <w:rPr>
          <w:rFonts w:cs="Calibri"/>
          <w:sz w:val="22"/>
          <w:szCs w:val="22"/>
          <w:rPrChange w:id="276" w:author="Axel Ouillet" w:date="2022-03-31T17:03:00Z">
            <w:rPr/>
          </w:rPrChange>
        </w:rPr>
        <w:t xml:space="preserve">Remove and dispose of all litter and debris from the planters, landscape medians, planting beds and surrounding hardscape areas. </w:t>
      </w:r>
    </w:p>
    <w:p w14:paraId="5B38F24F" w14:textId="77777777" w:rsidR="00B00D6B" w:rsidRPr="00370BD6" w:rsidRDefault="00B00D6B" w:rsidP="003D62B7">
      <w:pPr>
        <w:pStyle w:val="Heading6"/>
        <w:rPr>
          <w:rFonts w:cs="Calibri"/>
          <w:sz w:val="22"/>
          <w:szCs w:val="22"/>
          <w:rPrChange w:id="277" w:author="Axel Ouillet" w:date="2022-03-31T17:03:00Z">
            <w:rPr/>
          </w:rPrChange>
        </w:rPr>
      </w:pPr>
      <w:r w:rsidRPr="00370BD6">
        <w:rPr>
          <w:rFonts w:cs="Calibri"/>
          <w:sz w:val="22"/>
          <w:szCs w:val="22"/>
          <w:rPrChange w:id="278" w:author="Axel Ouillet" w:date="2022-03-31T17:03:00Z">
            <w:rPr/>
          </w:rPrChange>
        </w:rPr>
        <w:t xml:space="preserve">Cut back the woody and herbaceous perennials to a height of 75 mm and dispose of clippings.  Ornamental grasses are not to be cut back at this time, except for any grasses that are encroaching onto roadway or pedestrian walkway. </w:t>
      </w:r>
    </w:p>
    <w:p w14:paraId="32B49991" w14:textId="77777777" w:rsidR="00B00D6B" w:rsidRPr="00370BD6" w:rsidRDefault="00B00D6B" w:rsidP="003D62B7">
      <w:pPr>
        <w:pStyle w:val="Heading6"/>
        <w:rPr>
          <w:rFonts w:cs="Calibri"/>
          <w:sz w:val="22"/>
          <w:szCs w:val="22"/>
          <w:rPrChange w:id="279" w:author="Axel Ouillet" w:date="2022-03-31T17:03:00Z">
            <w:rPr/>
          </w:rPrChange>
        </w:rPr>
      </w:pPr>
      <w:r w:rsidRPr="00370BD6">
        <w:rPr>
          <w:rFonts w:cs="Calibri"/>
          <w:sz w:val="22"/>
          <w:szCs w:val="22"/>
          <w:rPrChange w:id="280" w:author="Axel Ouillet" w:date="2022-03-31T17:03:00Z">
            <w:rPr/>
          </w:rPrChange>
        </w:rPr>
        <w:t>Prune back any shrubs, perennials or ornamental grasses that are encroaching onto the roadway or pedestrian walkway.</w:t>
      </w:r>
    </w:p>
    <w:p w14:paraId="5574137C" w14:textId="77777777" w:rsidR="00B00D6B" w:rsidRPr="00370BD6" w:rsidRDefault="00B00D6B" w:rsidP="003D62B7">
      <w:pPr>
        <w:pStyle w:val="Heading6"/>
        <w:rPr>
          <w:rFonts w:cs="Calibri"/>
          <w:sz w:val="22"/>
          <w:szCs w:val="22"/>
          <w:rPrChange w:id="281" w:author="Axel Ouillet" w:date="2022-03-31T17:03:00Z">
            <w:rPr/>
          </w:rPrChange>
        </w:rPr>
      </w:pPr>
      <w:r w:rsidRPr="00370BD6">
        <w:rPr>
          <w:rFonts w:cs="Calibri"/>
          <w:sz w:val="22"/>
          <w:szCs w:val="22"/>
          <w:rPrChange w:id="282" w:author="Axel Ouillet" w:date="2022-03-31T17:03:00Z">
            <w:rPr/>
          </w:rPrChange>
        </w:rPr>
        <w:t>Prune shrubs so that all dead, damaged, diseased and non-true to type wood is removed.</w:t>
      </w:r>
    </w:p>
    <w:p w14:paraId="611C64A5" w14:textId="77777777" w:rsidR="00B00D6B" w:rsidRPr="00370BD6" w:rsidRDefault="00B00D6B" w:rsidP="003D62B7">
      <w:pPr>
        <w:pStyle w:val="Heading6"/>
        <w:rPr>
          <w:rFonts w:cs="Calibri"/>
          <w:sz w:val="22"/>
          <w:szCs w:val="22"/>
          <w:rPrChange w:id="283" w:author="Axel Ouillet" w:date="2022-03-31T17:03:00Z">
            <w:rPr/>
          </w:rPrChange>
        </w:rPr>
      </w:pPr>
      <w:r w:rsidRPr="00370BD6">
        <w:rPr>
          <w:rFonts w:cs="Calibri"/>
          <w:sz w:val="22"/>
          <w:szCs w:val="22"/>
          <w:rPrChange w:id="284" w:author="Axel Ouillet" w:date="2022-03-31T17:03:00Z">
            <w:rPr/>
          </w:rPrChange>
        </w:rPr>
        <w:t xml:space="preserve">Shrubs shall be pruned at appropriate time for that </w:t>
      </w:r>
      <w:r w:rsidR="00F42CE6" w:rsidRPr="00370BD6">
        <w:rPr>
          <w:rFonts w:cs="Calibri"/>
          <w:sz w:val="22"/>
          <w:szCs w:val="22"/>
          <w:rPrChange w:id="285" w:author="Axel Ouillet" w:date="2022-03-31T17:03:00Z">
            <w:rPr/>
          </w:rPrChange>
        </w:rPr>
        <w:t>species</w:t>
      </w:r>
      <w:r w:rsidRPr="00370BD6">
        <w:rPr>
          <w:rFonts w:cs="Calibri"/>
          <w:sz w:val="22"/>
          <w:szCs w:val="22"/>
          <w:rPrChange w:id="286" w:author="Axel Ouillet" w:date="2022-03-31T17:03:00Z">
            <w:rPr/>
          </w:rPrChange>
        </w:rPr>
        <w:t xml:space="preserve"> to remove all dead and damaged branches crossing and rubbing branches, to direct growth and to correct structural weaknesses.  Pruning to be done </w:t>
      </w:r>
      <w:r w:rsidR="00F42CE6" w:rsidRPr="00370BD6">
        <w:rPr>
          <w:rFonts w:cs="Calibri"/>
          <w:sz w:val="22"/>
          <w:szCs w:val="22"/>
          <w:rPrChange w:id="287" w:author="Axel Ouillet" w:date="2022-03-31T17:03:00Z">
            <w:rPr/>
          </w:rPrChange>
        </w:rPr>
        <w:t>to</w:t>
      </w:r>
      <w:r w:rsidRPr="00370BD6">
        <w:rPr>
          <w:rFonts w:cs="Calibri"/>
          <w:sz w:val="22"/>
          <w:szCs w:val="22"/>
          <w:rPrChange w:id="288" w:author="Axel Ouillet" w:date="2022-03-31T17:03:00Z">
            <w:rPr/>
          </w:rPrChange>
        </w:rPr>
        <w:t xml:space="preserve"> preserve the natural character and structure of the plant.  Any shrub deformed after pruning shall not be acceptable by the </w:t>
      </w:r>
      <w:r w:rsidR="00C55187" w:rsidRPr="00370BD6">
        <w:rPr>
          <w:rFonts w:cs="Calibri"/>
          <w:sz w:val="22"/>
          <w:szCs w:val="22"/>
          <w:rPrChange w:id="289" w:author="Axel Ouillet" w:date="2022-03-31T17:03:00Z">
            <w:rPr/>
          </w:rPrChange>
        </w:rPr>
        <w:t>Region</w:t>
      </w:r>
      <w:r w:rsidRPr="00370BD6">
        <w:rPr>
          <w:rFonts w:cs="Calibri"/>
          <w:sz w:val="22"/>
          <w:szCs w:val="22"/>
          <w:rPrChange w:id="290" w:author="Axel Ouillet" w:date="2022-03-31T17:03:00Z">
            <w:rPr/>
          </w:rPrChange>
        </w:rPr>
        <w:t xml:space="preserve"> and the </w:t>
      </w:r>
      <w:r w:rsidR="00C55187" w:rsidRPr="00370BD6">
        <w:rPr>
          <w:rFonts w:cs="Calibri"/>
          <w:sz w:val="22"/>
          <w:szCs w:val="22"/>
          <w:rPrChange w:id="291" w:author="Axel Ouillet" w:date="2022-03-31T17:03:00Z">
            <w:rPr/>
          </w:rPrChange>
        </w:rPr>
        <w:t>Contractor</w:t>
      </w:r>
      <w:r w:rsidRPr="00370BD6">
        <w:rPr>
          <w:rFonts w:cs="Calibri"/>
          <w:sz w:val="22"/>
          <w:szCs w:val="22"/>
          <w:rPrChange w:id="292" w:author="Axel Ouillet" w:date="2022-03-31T17:03:00Z">
            <w:rPr/>
          </w:rPrChange>
        </w:rPr>
        <w:t xml:space="preserve"> shall replace at the </w:t>
      </w:r>
      <w:r w:rsidR="00C55187" w:rsidRPr="00370BD6">
        <w:rPr>
          <w:rFonts w:cs="Calibri"/>
          <w:sz w:val="22"/>
          <w:szCs w:val="22"/>
          <w:rPrChange w:id="293" w:author="Axel Ouillet" w:date="2022-03-31T17:03:00Z">
            <w:rPr/>
          </w:rPrChange>
        </w:rPr>
        <w:t xml:space="preserve">Contractor’s </w:t>
      </w:r>
      <w:r w:rsidRPr="00370BD6">
        <w:rPr>
          <w:rFonts w:cs="Calibri"/>
          <w:sz w:val="22"/>
          <w:szCs w:val="22"/>
          <w:rPrChange w:id="294" w:author="Axel Ouillet" w:date="2022-03-31T17:03:00Z">
            <w:rPr/>
          </w:rPrChange>
        </w:rPr>
        <w:t>cost.</w:t>
      </w:r>
    </w:p>
    <w:p w14:paraId="194DFDAA" w14:textId="77777777" w:rsidR="00B00D6B" w:rsidRPr="00370BD6" w:rsidRDefault="00B00D6B" w:rsidP="003D62B7">
      <w:pPr>
        <w:pStyle w:val="Heading6"/>
        <w:rPr>
          <w:rFonts w:cs="Calibri"/>
          <w:sz w:val="22"/>
          <w:szCs w:val="22"/>
          <w:rPrChange w:id="295" w:author="Axel Ouillet" w:date="2022-03-31T17:03:00Z">
            <w:rPr/>
          </w:rPrChange>
        </w:rPr>
      </w:pPr>
      <w:r w:rsidRPr="00370BD6">
        <w:rPr>
          <w:rFonts w:cs="Calibri"/>
          <w:sz w:val="22"/>
          <w:szCs w:val="22"/>
          <w:rPrChange w:id="296" w:author="Axel Ouillet" w:date="2022-03-31T17:03:00Z">
            <w:rPr/>
          </w:rPrChange>
        </w:rPr>
        <w:t>Trees shall not be pruned except to remove singular broken branches, remove tree suckers and volunteer seedlings or to perform minor clearance pruning.  All tree pruning shall be performed in accordance with ANSI A300 standards.</w:t>
      </w:r>
    </w:p>
    <w:p w14:paraId="60090F90" w14:textId="77777777" w:rsidR="00B00D6B" w:rsidRPr="00370BD6" w:rsidRDefault="00B00D6B" w:rsidP="003D62B7">
      <w:pPr>
        <w:pStyle w:val="Heading6"/>
        <w:rPr>
          <w:rFonts w:cs="Calibri"/>
          <w:sz w:val="22"/>
          <w:szCs w:val="22"/>
          <w:rPrChange w:id="297" w:author="Axel Ouillet" w:date="2022-03-31T17:03:00Z">
            <w:rPr/>
          </w:rPrChange>
        </w:rPr>
      </w:pPr>
      <w:r w:rsidRPr="00370BD6">
        <w:rPr>
          <w:rFonts w:cs="Calibri"/>
          <w:sz w:val="22"/>
          <w:szCs w:val="22"/>
          <w:rPrChange w:id="298" w:author="Axel Ouillet" w:date="2022-03-31T17:03:00Z">
            <w:rPr/>
          </w:rPrChange>
        </w:rPr>
        <w:t xml:space="preserve">All clippings, pruned material, weeds and debris shall be disposed of at the </w:t>
      </w:r>
      <w:r w:rsidR="00F42CE6" w:rsidRPr="00370BD6">
        <w:rPr>
          <w:rFonts w:cs="Calibri"/>
          <w:sz w:val="22"/>
          <w:szCs w:val="22"/>
          <w:rPrChange w:id="299" w:author="Axel Ouillet" w:date="2022-03-31T17:03:00Z">
            <w:rPr/>
          </w:rPrChange>
        </w:rPr>
        <w:t xml:space="preserve">Contractor’s </w:t>
      </w:r>
      <w:r w:rsidRPr="00370BD6">
        <w:rPr>
          <w:rFonts w:cs="Calibri"/>
          <w:sz w:val="22"/>
          <w:szCs w:val="22"/>
          <w:rPrChange w:id="300" w:author="Axel Ouillet" w:date="2022-03-31T17:03:00Z">
            <w:rPr/>
          </w:rPrChange>
        </w:rPr>
        <w:t>expense.</w:t>
      </w:r>
    </w:p>
    <w:p w14:paraId="56A6F8FA" w14:textId="77777777" w:rsidR="00B00D6B" w:rsidRPr="00370BD6" w:rsidRDefault="00B00D6B" w:rsidP="003D62B7">
      <w:pPr>
        <w:pStyle w:val="Heading6"/>
        <w:rPr>
          <w:rFonts w:cs="Calibri"/>
          <w:sz w:val="22"/>
          <w:szCs w:val="22"/>
          <w:rPrChange w:id="301" w:author="Axel Ouillet" w:date="2022-03-31T17:03:00Z">
            <w:rPr/>
          </w:rPrChange>
        </w:rPr>
      </w:pPr>
      <w:r w:rsidRPr="00370BD6">
        <w:rPr>
          <w:rFonts w:cs="Calibri"/>
          <w:sz w:val="22"/>
          <w:szCs w:val="22"/>
          <w:rPrChange w:id="302" w:author="Axel Ouillet" w:date="2022-03-31T17:03:00Z">
            <w:rPr/>
          </w:rPrChange>
        </w:rPr>
        <w:t xml:space="preserve">The </w:t>
      </w:r>
      <w:r w:rsidR="00F42CE6" w:rsidRPr="00370BD6">
        <w:rPr>
          <w:rFonts w:cs="Calibri"/>
          <w:sz w:val="22"/>
          <w:szCs w:val="22"/>
          <w:rPrChange w:id="303" w:author="Axel Ouillet" w:date="2022-03-31T17:03:00Z">
            <w:rPr/>
          </w:rPrChange>
        </w:rPr>
        <w:t xml:space="preserve">Contractor </w:t>
      </w:r>
      <w:r w:rsidRPr="00370BD6">
        <w:rPr>
          <w:rFonts w:cs="Calibri"/>
          <w:sz w:val="22"/>
          <w:szCs w:val="22"/>
          <w:rPrChange w:id="304" w:author="Axel Ouillet" w:date="2022-03-31T17:03:00Z">
            <w:rPr/>
          </w:rPrChange>
        </w:rPr>
        <w:t>shall complete the fall preparation of planters, landscape medians and planting beds between October 15</w:t>
      </w:r>
      <w:r w:rsidR="00803368" w:rsidRPr="00370BD6">
        <w:rPr>
          <w:rFonts w:cs="Calibri"/>
          <w:sz w:val="22"/>
          <w:szCs w:val="22"/>
          <w:vertAlign w:val="superscript"/>
          <w:rPrChange w:id="305" w:author="Axel Ouillet" w:date="2022-03-31T17:03:00Z">
            <w:rPr>
              <w:vertAlign w:val="superscript"/>
            </w:rPr>
          </w:rPrChange>
        </w:rPr>
        <w:t>th</w:t>
      </w:r>
      <w:r w:rsidR="00803368" w:rsidRPr="00370BD6">
        <w:rPr>
          <w:rFonts w:cs="Calibri"/>
          <w:sz w:val="22"/>
          <w:szCs w:val="22"/>
          <w:rPrChange w:id="306" w:author="Axel Ouillet" w:date="2022-03-31T17:03:00Z">
            <w:rPr/>
          </w:rPrChange>
        </w:rPr>
        <w:t xml:space="preserve"> </w:t>
      </w:r>
      <w:r w:rsidRPr="00370BD6">
        <w:rPr>
          <w:rFonts w:cs="Calibri"/>
          <w:sz w:val="22"/>
          <w:szCs w:val="22"/>
          <w:rPrChange w:id="307" w:author="Axel Ouillet" w:date="2022-03-31T17:03:00Z">
            <w:rPr/>
          </w:rPrChange>
        </w:rPr>
        <w:t>and October 31</w:t>
      </w:r>
      <w:r w:rsidR="00803368" w:rsidRPr="00370BD6">
        <w:rPr>
          <w:rFonts w:cs="Calibri"/>
          <w:sz w:val="22"/>
          <w:szCs w:val="22"/>
          <w:vertAlign w:val="superscript"/>
          <w:rPrChange w:id="308" w:author="Axel Ouillet" w:date="2022-03-31T17:03:00Z">
            <w:rPr>
              <w:vertAlign w:val="superscript"/>
            </w:rPr>
          </w:rPrChange>
        </w:rPr>
        <w:t>st</w:t>
      </w:r>
      <w:r w:rsidR="00803368" w:rsidRPr="00370BD6">
        <w:rPr>
          <w:rFonts w:cs="Calibri"/>
          <w:sz w:val="22"/>
          <w:szCs w:val="22"/>
          <w:rPrChange w:id="309" w:author="Axel Ouillet" w:date="2022-03-31T17:03:00Z">
            <w:rPr/>
          </w:rPrChange>
        </w:rPr>
        <w:t>.</w:t>
      </w:r>
      <w:r w:rsidR="00AB13E3" w:rsidRPr="00370BD6">
        <w:rPr>
          <w:rFonts w:cs="Calibri"/>
          <w:sz w:val="22"/>
          <w:szCs w:val="22"/>
          <w:rPrChange w:id="310" w:author="Axel Ouillet" w:date="2022-03-31T17:03:00Z">
            <w:rPr/>
          </w:rPrChange>
        </w:rPr>
        <w:t xml:space="preserve"> The l</w:t>
      </w:r>
      <w:r w:rsidRPr="00370BD6">
        <w:rPr>
          <w:rFonts w:cs="Calibri"/>
          <w:sz w:val="22"/>
          <w:szCs w:val="22"/>
          <w:rPrChange w:id="311" w:author="Axel Ouillet" w:date="2022-03-31T17:03:00Z">
            <w:rPr/>
          </w:rPrChange>
        </w:rPr>
        <w:t>ocations of the above element</w:t>
      </w:r>
      <w:r w:rsidR="00AB13E3" w:rsidRPr="00370BD6">
        <w:rPr>
          <w:rFonts w:cs="Calibri"/>
          <w:sz w:val="22"/>
          <w:szCs w:val="22"/>
          <w:rPrChange w:id="312" w:author="Axel Ouillet" w:date="2022-03-31T17:03:00Z">
            <w:rPr/>
          </w:rPrChange>
        </w:rPr>
        <w:t>s are as indicated on the Contract D</w:t>
      </w:r>
      <w:r w:rsidRPr="00370BD6">
        <w:rPr>
          <w:rFonts w:cs="Calibri"/>
          <w:sz w:val="22"/>
          <w:szCs w:val="22"/>
          <w:rPrChange w:id="313" w:author="Axel Ouillet" w:date="2022-03-31T17:03:00Z">
            <w:rPr/>
          </w:rPrChange>
        </w:rPr>
        <w:t>rawings.</w:t>
      </w:r>
    </w:p>
    <w:p w14:paraId="5EAA7DB6" w14:textId="77777777" w:rsidR="00B00D6B" w:rsidRPr="0085075E" w:rsidRDefault="00B00D6B" w:rsidP="00803368">
      <w:pPr>
        <w:pStyle w:val="Heading4"/>
      </w:pPr>
      <w:r w:rsidRPr="0085075E">
        <w:t xml:space="preserve">Supplemental Watering </w:t>
      </w:r>
    </w:p>
    <w:p w14:paraId="4DA5A8BA" w14:textId="77777777" w:rsidR="00B00D6B" w:rsidRPr="00447937" w:rsidRDefault="00B00D6B" w:rsidP="003D62B7">
      <w:pPr>
        <w:pStyle w:val="Heading5"/>
      </w:pPr>
      <w:r w:rsidRPr="0085075E">
        <w:t>The Contractor sha</w:t>
      </w:r>
      <w:r w:rsidRPr="00447937">
        <w:t xml:space="preserve">ll apply 57 litres of water per tree through the filling of a </w:t>
      </w:r>
      <w:proofErr w:type="spellStart"/>
      <w:r w:rsidRPr="00447937">
        <w:t>TreeGator</w:t>
      </w:r>
      <w:proofErr w:type="spellEnd"/>
      <w:r w:rsidRPr="00447937">
        <w:t xml:space="preserve"> Watering Bag.</w:t>
      </w:r>
      <w:r w:rsidR="00C55187" w:rsidRPr="00447937">
        <w:t xml:space="preserve"> </w:t>
      </w:r>
      <w:r w:rsidRPr="00447937">
        <w:t xml:space="preserve">The Contractor shall be responsible for ensuring that each </w:t>
      </w:r>
      <w:proofErr w:type="spellStart"/>
      <w:r w:rsidRPr="00447937">
        <w:t>TreeGator</w:t>
      </w:r>
      <w:proofErr w:type="spellEnd"/>
      <w:r w:rsidRPr="00447937">
        <w:t xml:space="preserve"> Watering Bag filled, empties within 24 hours of filling.</w:t>
      </w:r>
      <w:r w:rsidR="00F42CE6" w:rsidRPr="00447937">
        <w:t xml:space="preserve"> </w:t>
      </w:r>
      <w:r w:rsidRPr="00447937">
        <w:t xml:space="preserve">For trees without a </w:t>
      </w:r>
      <w:proofErr w:type="spellStart"/>
      <w:r w:rsidRPr="00447937">
        <w:t>TreeGator</w:t>
      </w:r>
      <w:proofErr w:type="spellEnd"/>
      <w:r w:rsidRPr="00447937">
        <w:t xml:space="preserve"> Watering Bag the Contractor shall apply 57 litres of water through surface application.  Water shall be free from any contaminants that could adversely affect tree survival and growth.</w:t>
      </w:r>
      <w:r w:rsidR="00F42CE6" w:rsidRPr="00447937">
        <w:t xml:space="preserve"> </w:t>
      </w:r>
      <w:r w:rsidRPr="00447937">
        <w:t xml:space="preserve">The Contractor shall not apply fertilizer to any tree without the prior written permission of the Region. </w:t>
      </w:r>
    </w:p>
    <w:p w14:paraId="6746B9D7" w14:textId="77777777" w:rsidR="00B00D6B" w:rsidRPr="00447937" w:rsidRDefault="00B00D6B" w:rsidP="003D62B7">
      <w:pPr>
        <w:pStyle w:val="Heading5"/>
      </w:pPr>
      <w:r w:rsidRPr="00447937">
        <w:t>The Contractor is responsible for obtaining its own source of water.</w:t>
      </w:r>
    </w:p>
    <w:p w14:paraId="1F5457E1" w14:textId="77777777" w:rsidR="00B00D6B" w:rsidRPr="00447937" w:rsidRDefault="00B00D6B" w:rsidP="003D62B7">
      <w:pPr>
        <w:pStyle w:val="Heading5"/>
      </w:pPr>
      <w:r w:rsidRPr="00447937">
        <w:t>Supplemental tree watering shall commence the first Monday of June and reoccur every 8 Calendar Days until a total of 14 supplemental tree waterings have been completed.</w:t>
      </w:r>
    </w:p>
    <w:p w14:paraId="01BC265D" w14:textId="77777777" w:rsidR="00B00D6B" w:rsidRPr="00447937" w:rsidRDefault="00F42CE6" w:rsidP="003D62B7">
      <w:pPr>
        <w:pStyle w:val="Heading4"/>
      </w:pPr>
      <w:r w:rsidRPr="00447937">
        <w:t xml:space="preserve">Surface Watering of Planters, Landscaped Centre Medians </w:t>
      </w:r>
      <w:r w:rsidR="005A5CEA" w:rsidRPr="00447937">
        <w:t>and</w:t>
      </w:r>
      <w:r w:rsidRPr="00447937">
        <w:t xml:space="preserve"> Planting Beds</w:t>
      </w:r>
    </w:p>
    <w:p w14:paraId="2A18662C" w14:textId="77777777" w:rsidR="00B00D6B" w:rsidRPr="00447937" w:rsidRDefault="00B00D6B" w:rsidP="003D62B7">
      <w:pPr>
        <w:pStyle w:val="Heading5"/>
      </w:pPr>
      <w:r w:rsidRPr="00447937">
        <w:t xml:space="preserve">The Contractor shall surface water the planted areas of planters, landscaped centre medians and planting beds by applying sufficient water to wet the top 30 cm of soil.  The water shall be equally distributed throughout the entire planters, planting beds and landscaped centre medians in such a manner that prevents the displacement of the mulch and/or soil. The water shall be applied </w:t>
      </w:r>
      <w:r w:rsidRPr="00447937">
        <w:lastRenderedPageBreak/>
        <w:t xml:space="preserve">in </w:t>
      </w:r>
      <w:r w:rsidR="00F42CE6" w:rsidRPr="00447937">
        <w:t xml:space="preserve">a </w:t>
      </w:r>
      <w:r w:rsidRPr="00447937">
        <w:t xml:space="preserve">way that minimizes overspray onto the sidewalks, bicycle lanes and roadways. Surface watering shall commence </w:t>
      </w:r>
      <w:r w:rsidR="00C55187" w:rsidRPr="00447937">
        <w:t xml:space="preserve">the first Monday of June and </w:t>
      </w:r>
      <w:r w:rsidRPr="00447937">
        <w:t>reoccur every 4 calendar Days with the final application of water occurring the</w:t>
      </w:r>
      <w:r w:rsidR="00C55187" w:rsidRPr="00447937">
        <w:t xml:space="preserve"> first Monday of September</w:t>
      </w:r>
      <w:r w:rsidRPr="00447937">
        <w:t>.</w:t>
      </w:r>
    </w:p>
    <w:p w14:paraId="05147C28" w14:textId="77777777" w:rsidR="00B00D6B" w:rsidRPr="00447937" w:rsidRDefault="00B00D6B" w:rsidP="003D62B7">
      <w:pPr>
        <w:pStyle w:val="Heading5"/>
      </w:pPr>
      <w:r w:rsidRPr="00447937">
        <w:t xml:space="preserve">Depending on the weather conditions, the Region may adjust the frequency of watering by providing the Contractor with a minimum of 48 hours prior written notification.  </w:t>
      </w:r>
    </w:p>
    <w:p w14:paraId="7DEBD0A9" w14:textId="77777777" w:rsidR="00B00D6B" w:rsidRPr="00447937" w:rsidRDefault="00B00D6B" w:rsidP="003D62B7">
      <w:pPr>
        <w:pStyle w:val="Heading5"/>
      </w:pPr>
      <w:r w:rsidRPr="00447937">
        <w:t>The water shall be free from any contaminants that could adversely affect the plants’ survival and growth.</w:t>
      </w:r>
      <w:r w:rsidR="00C55187" w:rsidRPr="00447937">
        <w:t xml:space="preserve"> </w:t>
      </w:r>
      <w:r w:rsidRPr="00447937">
        <w:t>The Contractor shall not apply fertilizer to any planter, landscaped centre median or planting bed without the prior written permission of the Region.</w:t>
      </w:r>
    </w:p>
    <w:p w14:paraId="5AB0E432" w14:textId="77777777" w:rsidR="00B00D6B" w:rsidRPr="00447937" w:rsidRDefault="00B00D6B" w:rsidP="003D62B7">
      <w:pPr>
        <w:pStyle w:val="Heading5"/>
      </w:pPr>
      <w:r w:rsidRPr="00447937">
        <w:t xml:space="preserve">The Contractor is responsible for obtaining its own source of water.  </w:t>
      </w:r>
    </w:p>
    <w:p w14:paraId="4F2F354B" w14:textId="77777777" w:rsidR="00B00D6B" w:rsidRPr="00447937" w:rsidDel="006B0228" w:rsidRDefault="00C55187" w:rsidP="003D62B7">
      <w:pPr>
        <w:pStyle w:val="Heading4"/>
        <w:rPr>
          <w:del w:id="314" w:author="Liam Sykes" w:date="2022-03-21T16:10:00Z"/>
        </w:rPr>
      </w:pPr>
      <w:del w:id="315" w:author="Liam Sykes" w:date="2022-03-21T16:10:00Z">
        <w:r w:rsidRPr="00447937" w:rsidDel="006B0228">
          <w:delText>Manual Irrigation of Tree Grate Planters</w:delText>
        </w:r>
      </w:del>
    </w:p>
    <w:p w14:paraId="611C63FF" w14:textId="77777777" w:rsidR="00B00D6B" w:rsidRPr="00447937" w:rsidDel="006B0228" w:rsidRDefault="00B00D6B" w:rsidP="003D62B7">
      <w:pPr>
        <w:pStyle w:val="Heading5"/>
        <w:rPr>
          <w:del w:id="316" w:author="Liam Sykes" w:date="2022-03-21T16:10:00Z"/>
        </w:rPr>
      </w:pPr>
      <w:del w:id="317" w:author="Liam Sykes" w:date="2022-03-21T16:10:00Z">
        <w:r w:rsidRPr="00447937" w:rsidDel="006B0228">
          <w:delText>The Contractor shall apply 750 litres of water to each tree grate planter, using the manual irrigation system connector located in the tree grate.</w:delText>
        </w:r>
        <w:r w:rsidR="00C55187" w:rsidRPr="00447937" w:rsidDel="006B0228">
          <w:delText xml:space="preserve"> </w:delText>
        </w:r>
        <w:r w:rsidRPr="00447937" w:rsidDel="006B0228">
          <w:delText>Watering shall be completed each month May to September for a total of 5 manual waterings.</w:delText>
        </w:r>
      </w:del>
    </w:p>
    <w:p w14:paraId="1935211B" w14:textId="77777777" w:rsidR="00B00D6B" w:rsidRPr="00447937" w:rsidDel="006B0228" w:rsidRDefault="00B00D6B" w:rsidP="003D62B7">
      <w:pPr>
        <w:pStyle w:val="Heading5"/>
        <w:rPr>
          <w:del w:id="318" w:author="Liam Sykes" w:date="2022-03-21T16:10:00Z"/>
        </w:rPr>
      </w:pPr>
      <w:del w:id="319" w:author="Liam Sykes" w:date="2022-03-21T16:10:00Z">
        <w:r w:rsidRPr="00447937" w:rsidDel="006B0228">
          <w:delText>The water shall be free from any contaminants that could adversely affect the trees’ survival and growth.</w:delText>
        </w:r>
        <w:r w:rsidR="00C55187" w:rsidRPr="00447937" w:rsidDel="006B0228">
          <w:delText xml:space="preserve"> </w:delText>
        </w:r>
        <w:r w:rsidRPr="00447937" w:rsidDel="006B0228">
          <w:delText>The Contractor shall not apply fertilizer to any tree without the prior written permission of the Region.</w:delText>
        </w:r>
      </w:del>
    </w:p>
    <w:p w14:paraId="2643B8C4" w14:textId="77777777" w:rsidR="00111E94" w:rsidRPr="00447937" w:rsidRDefault="00111E94" w:rsidP="003D62B7">
      <w:pPr>
        <w:pStyle w:val="Heading4"/>
        <w:numPr>
          <w:ilvl w:val="0"/>
          <w:numId w:val="0"/>
        </w:numPr>
        <w:rPr>
          <w:lang w:val="en-US" w:eastAsia="en-US"/>
        </w:rPr>
      </w:pPr>
    </w:p>
    <w:p w14:paraId="0F13F446" w14:textId="77777777" w:rsidR="00F13982" w:rsidRPr="00447937" w:rsidRDefault="00F13982" w:rsidP="008A26A6">
      <w:pPr>
        <w:pStyle w:val="Other"/>
        <w:spacing w:before="240"/>
        <w:jc w:val="center"/>
        <w:rPr>
          <w:rFonts w:ascii="Calibri" w:hAnsi="Calibri" w:cs="Calibri"/>
          <w:b/>
          <w:sz w:val="22"/>
          <w:szCs w:val="22"/>
        </w:rPr>
      </w:pPr>
      <w:r w:rsidRPr="00447937">
        <w:rPr>
          <w:rFonts w:ascii="Calibri" w:hAnsi="Calibri" w:cs="Calibri"/>
          <w:b/>
          <w:sz w:val="22"/>
          <w:szCs w:val="22"/>
        </w:rPr>
        <w:t>END OF SECTION</w:t>
      </w:r>
    </w:p>
    <w:sectPr w:rsidR="00F13982" w:rsidRPr="00447937" w:rsidSect="00495CBB">
      <w:headerReference w:type="even" r:id="rId15"/>
      <w:headerReference w:type="default" r:id="rId16"/>
      <w:headerReference w:type="first" r:id="rId17"/>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9" w:author="Liam Sykes" w:date="2022-03-21T16:03:00Z" w:initials="LS">
    <w:p w14:paraId="01C13780" w14:textId="77777777" w:rsidR="006B0228" w:rsidRDefault="006B0228">
      <w:pPr>
        <w:pStyle w:val="CommentText"/>
      </w:pPr>
      <w:r>
        <w:rPr>
          <w:rStyle w:val="CommentReference"/>
        </w:rPr>
        <w:annotationRef/>
      </w:r>
      <w:r>
        <w:t>TBC</w:t>
      </w:r>
    </w:p>
  </w:comment>
  <w:comment w:id="81" w:author="Radulovic, Nicole" w:date="2022-10-27T14:45:00Z" w:initials="RN">
    <w:p w14:paraId="6C7ADAF3" w14:textId="77777777" w:rsidR="00447937" w:rsidRDefault="00447937">
      <w:pPr>
        <w:pStyle w:val="CommentText"/>
      </w:pPr>
      <w:r>
        <w:rPr>
          <w:rStyle w:val="CommentReference"/>
        </w:rPr>
        <w:annotationRef/>
      </w:r>
      <w:r>
        <w:t>So all items will have costs in one bid form item? Just wondering why the deviation from the template?</w:t>
      </w:r>
    </w:p>
  </w:comment>
  <w:comment w:id="82" w:author="Johnny Pang" w:date="2022-11-30T11:36:00Z" w:initials="JP">
    <w:p w14:paraId="0DE5CC7E" w14:textId="77777777" w:rsidR="00403C24" w:rsidRDefault="00403C24" w:rsidP="00C46DE1">
      <w:pPr>
        <w:pStyle w:val="CommentText"/>
      </w:pPr>
      <w:r>
        <w:rPr>
          <w:rStyle w:val="CommentReference"/>
        </w:rPr>
        <w:annotationRef/>
      </w:r>
      <w:r>
        <w:t>Agree to keep item separate</w:t>
      </w:r>
    </w:p>
  </w:comment>
  <w:comment w:id="114" w:author="Liam Sykes" w:date="2022-03-21T16:05:00Z" w:initials="LS">
    <w:p w14:paraId="402E97FD" w14:textId="53D275CF" w:rsidR="006B0228" w:rsidRDefault="006B0228">
      <w:pPr>
        <w:pStyle w:val="CommentText"/>
      </w:pPr>
      <w:r>
        <w:rPr>
          <w:rStyle w:val="CommentReference"/>
        </w:rPr>
        <w:annotationRef/>
      </w:r>
      <w:r>
        <w:t>X-Ref In (Per MVZ)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C13780" w15:done="0"/>
  <w15:commentEx w15:paraId="6C7ADAF3" w15:done="0"/>
  <w15:commentEx w15:paraId="0DE5CC7E" w15:paraIdParent="6C7ADAF3" w15:done="0"/>
  <w15:commentEx w15:paraId="402E97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BEA7" w16cex:dateUtc="2022-11-30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C13780" w16cid:durableId="25E3205A"/>
  <w16cid:commentId w16cid:paraId="6C7ADAF3" w16cid:durableId="27051818"/>
  <w16cid:commentId w16cid:paraId="0DE5CC7E" w16cid:durableId="2731BEA7"/>
  <w16cid:commentId w16cid:paraId="402E97FD" w16cid:durableId="25E320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6DD2A" w14:textId="77777777" w:rsidR="00D22132" w:rsidRDefault="00D22132">
      <w:r>
        <w:separator/>
      </w:r>
    </w:p>
  </w:endnote>
  <w:endnote w:type="continuationSeparator" w:id="0">
    <w:p w14:paraId="433FC8F8" w14:textId="77777777" w:rsidR="00D22132" w:rsidRDefault="00D22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ADF4D" w14:textId="77777777" w:rsidR="00D22132" w:rsidRDefault="00D22132">
      <w:r>
        <w:separator/>
      </w:r>
    </w:p>
  </w:footnote>
  <w:footnote w:type="continuationSeparator" w:id="0">
    <w:p w14:paraId="0309404E" w14:textId="77777777" w:rsidR="00D22132" w:rsidRDefault="00D22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4204" w14:textId="77777777" w:rsidR="00315BF5" w:rsidRPr="00315BF5" w:rsidRDefault="00315BF5" w:rsidP="009D39DB">
    <w:pPr>
      <w:pBdr>
        <w:top w:val="single" w:sz="4" w:space="0" w:color="auto"/>
      </w:pBdr>
      <w:tabs>
        <w:tab w:val="right" w:pos="10080"/>
      </w:tabs>
      <w:spacing w:after="0" w:line="240" w:lineRule="auto"/>
      <w:rPr>
        <w:rFonts w:cs="Arial"/>
      </w:rPr>
    </w:pPr>
    <w:r w:rsidRPr="00315BF5">
      <w:rPr>
        <w:rFonts w:cs="Arial"/>
      </w:rPr>
      <w:t xml:space="preserve">Section </w:t>
    </w:r>
    <w:r w:rsidR="008006CA">
      <w:rPr>
        <w:rFonts w:cs="Arial"/>
      </w:rPr>
      <w:t>01741</w:t>
    </w:r>
    <w:r>
      <w:rPr>
        <w:rFonts w:cs="Arial"/>
      </w:rPr>
      <w:tab/>
    </w:r>
    <w:r w:rsidRPr="00315BF5">
      <w:rPr>
        <w:rFonts w:cs="Arial"/>
      </w:rPr>
      <w:t>CONTRACT NO</w:t>
    </w:r>
    <w:r w:rsidRPr="009D39DB">
      <w:rPr>
        <w:rFonts w:cs="Arial"/>
        <w:highlight w:val="yellow"/>
      </w:rPr>
      <w:t xml:space="preserve">.... [Insert </w:t>
    </w:r>
    <w:r w:rsidR="00A01E7D">
      <w:rPr>
        <w:rFonts w:cs="Arial"/>
        <w:highlight w:val="yellow"/>
      </w:rPr>
      <w:t>Contract</w:t>
    </w:r>
    <w:r w:rsidRPr="009D39DB">
      <w:rPr>
        <w:rFonts w:cs="Arial"/>
        <w:highlight w:val="yellow"/>
      </w:rPr>
      <w:t xml:space="preserve"> Number]</w:t>
    </w:r>
    <w:r w:rsidRPr="00315BF5">
      <w:rPr>
        <w:rFonts w:cs="Arial"/>
      </w:rPr>
      <w:tab/>
    </w:r>
  </w:p>
  <w:p w14:paraId="7AB756F6" w14:textId="77777777" w:rsidR="00315BF5" w:rsidRPr="00911C39" w:rsidRDefault="00DA314A" w:rsidP="009D39DB">
    <w:pPr>
      <w:pBdr>
        <w:top w:val="single" w:sz="4" w:space="0" w:color="auto"/>
      </w:pBdr>
      <w:tabs>
        <w:tab w:val="left" w:pos="-1440"/>
        <w:tab w:val="left" w:pos="-720"/>
        <w:tab w:val="left" w:pos="0"/>
        <w:tab w:val="center" w:pos="5040"/>
        <w:tab w:val="right" w:pos="10080"/>
      </w:tabs>
      <w:spacing w:after="0" w:line="240" w:lineRule="auto"/>
      <w:rPr>
        <w:rFonts w:cs="Arial"/>
        <w:lang w:val="fr-FR"/>
        <w:rPrChange w:id="320" w:author="Axel Ouillet" w:date="2022-03-31T17:03:00Z">
          <w:rPr>
            <w:rFonts w:cs="Arial"/>
          </w:rPr>
        </w:rPrChange>
      </w:rPr>
    </w:pPr>
    <w:r w:rsidRPr="00911C39">
      <w:rPr>
        <w:rFonts w:cs="Arial"/>
        <w:lang w:val="fr-FR"/>
        <w:rPrChange w:id="321" w:author="Axel Ouillet" w:date="2022-03-31T17:03:00Z">
          <w:rPr>
            <w:rFonts w:cs="Arial"/>
          </w:rPr>
        </w:rPrChange>
      </w:rPr>
      <w:t>20</w:t>
    </w:r>
    <w:r w:rsidR="000751B6" w:rsidRPr="00911C39">
      <w:rPr>
        <w:rFonts w:cs="Arial"/>
        <w:lang w:val="fr-FR"/>
        <w:rPrChange w:id="322" w:author="Axel Ouillet" w:date="2022-03-31T17:03:00Z">
          <w:rPr>
            <w:rFonts w:cs="Arial"/>
          </w:rPr>
        </w:rPrChange>
      </w:rPr>
      <w:t>2</w:t>
    </w:r>
    <w:r w:rsidR="006C2DC4" w:rsidRPr="00911C39">
      <w:rPr>
        <w:rFonts w:cs="Arial"/>
        <w:lang w:val="fr-FR"/>
        <w:rPrChange w:id="323" w:author="Axel Ouillet" w:date="2022-03-31T17:03:00Z">
          <w:rPr>
            <w:rFonts w:cs="Arial"/>
          </w:rPr>
        </w:rPrChange>
      </w:rPr>
      <w:t>1</w:t>
    </w:r>
    <w:r w:rsidR="00315BF5" w:rsidRPr="00911C39">
      <w:rPr>
        <w:rFonts w:cs="Arial"/>
        <w:lang w:val="fr-FR"/>
        <w:rPrChange w:id="324" w:author="Axel Ouillet" w:date="2022-03-31T17:03:00Z">
          <w:rPr>
            <w:rFonts w:cs="Arial"/>
          </w:rPr>
        </w:rPrChange>
      </w:rPr>
      <w:t>-</w:t>
    </w:r>
    <w:r w:rsidR="006C2DC4" w:rsidRPr="00911C39">
      <w:rPr>
        <w:rFonts w:cs="Arial"/>
        <w:lang w:val="fr-FR"/>
        <w:rPrChange w:id="325" w:author="Axel Ouillet" w:date="2022-03-31T17:03:00Z">
          <w:rPr>
            <w:rFonts w:cs="Arial"/>
          </w:rPr>
        </w:rPrChange>
      </w:rPr>
      <w:t>0</w:t>
    </w:r>
    <w:r w:rsidR="003644F9" w:rsidRPr="00911C39">
      <w:rPr>
        <w:rFonts w:cs="Arial"/>
        <w:lang w:val="fr-FR"/>
        <w:rPrChange w:id="326" w:author="Axel Ouillet" w:date="2022-03-31T17:03:00Z">
          <w:rPr>
            <w:rFonts w:cs="Arial"/>
          </w:rPr>
        </w:rPrChange>
      </w:rPr>
      <w:t>1</w:t>
    </w:r>
    <w:r w:rsidR="00D65DD2" w:rsidRPr="00911C39">
      <w:rPr>
        <w:rFonts w:cs="Arial"/>
        <w:lang w:val="fr-FR"/>
        <w:rPrChange w:id="327" w:author="Axel Ouillet" w:date="2022-03-31T17:03:00Z">
          <w:rPr>
            <w:rFonts w:cs="Arial"/>
          </w:rPr>
        </w:rPrChange>
      </w:rPr>
      <w:t>-</w:t>
    </w:r>
    <w:r w:rsidR="00BE25C4" w:rsidRPr="00911C39">
      <w:rPr>
        <w:rFonts w:cs="Arial"/>
        <w:lang w:val="fr-FR"/>
        <w:rPrChange w:id="328" w:author="Axel Ouillet" w:date="2022-03-31T17:03:00Z">
          <w:rPr>
            <w:rFonts w:cs="Arial"/>
          </w:rPr>
        </w:rPrChange>
      </w:rPr>
      <w:t>19</w:t>
    </w:r>
    <w:r w:rsidR="00315BF5" w:rsidRPr="00911C39">
      <w:rPr>
        <w:rFonts w:cs="Arial"/>
        <w:b/>
        <w:lang w:val="fr-FR"/>
        <w:rPrChange w:id="329" w:author="Axel Ouillet" w:date="2022-03-31T17:03:00Z">
          <w:rPr>
            <w:rFonts w:cs="Arial"/>
            <w:b/>
          </w:rPr>
        </w:rPrChange>
      </w:rPr>
      <w:tab/>
    </w:r>
    <w:r w:rsidR="00B72707" w:rsidRPr="00911C39">
      <w:rPr>
        <w:rFonts w:cs="Arial"/>
        <w:b/>
        <w:lang w:val="fr-FR"/>
        <w:rPrChange w:id="330" w:author="Axel Ouillet" w:date="2022-03-31T17:03:00Z">
          <w:rPr>
            <w:rFonts w:cs="Arial"/>
            <w:b/>
          </w:rPr>
        </w:rPrChange>
      </w:rPr>
      <w:t>S</w:t>
    </w:r>
    <w:r w:rsidR="008006CA" w:rsidRPr="00911C39">
      <w:rPr>
        <w:rFonts w:cs="Arial"/>
        <w:b/>
        <w:lang w:val="fr-FR"/>
        <w:rPrChange w:id="331" w:author="Axel Ouillet" w:date="2022-03-31T17:03:00Z">
          <w:rPr>
            <w:rFonts w:cs="Arial"/>
            <w:b/>
          </w:rPr>
        </w:rPrChange>
      </w:rPr>
      <w:t>ITE MAINTENANCE</w:t>
    </w:r>
    <w:r w:rsidR="00315BF5" w:rsidRPr="00911C39">
      <w:rPr>
        <w:rFonts w:cs="Arial"/>
        <w:lang w:val="fr-FR"/>
        <w:rPrChange w:id="332" w:author="Axel Ouillet" w:date="2022-03-31T17:03:00Z">
          <w:rPr>
            <w:rFonts w:cs="Arial"/>
          </w:rPr>
        </w:rPrChange>
      </w:rPr>
      <w:tab/>
    </w:r>
  </w:p>
  <w:p w14:paraId="669019F4" w14:textId="77777777" w:rsidR="00315BF5" w:rsidRPr="00911C39" w:rsidRDefault="00315BF5" w:rsidP="009D39DB">
    <w:pPr>
      <w:pBdr>
        <w:top w:val="single" w:sz="4" w:space="0" w:color="auto"/>
      </w:pBdr>
      <w:tabs>
        <w:tab w:val="center" w:pos="5040"/>
        <w:tab w:val="right" w:pos="10080"/>
      </w:tabs>
      <w:spacing w:after="0" w:line="240" w:lineRule="auto"/>
      <w:rPr>
        <w:rFonts w:cs="Arial"/>
        <w:lang w:val="fr-FR"/>
        <w:rPrChange w:id="333" w:author="Axel Ouillet" w:date="2022-03-31T17:03:00Z">
          <w:rPr>
            <w:rFonts w:cs="Arial"/>
          </w:rPr>
        </w:rPrChange>
      </w:rPr>
    </w:pPr>
    <w:r w:rsidRPr="00911C39">
      <w:rPr>
        <w:rFonts w:cs="Arial"/>
        <w:lang w:val="fr-FR"/>
        <w:rPrChange w:id="334" w:author="Axel Ouillet" w:date="2022-03-31T17:03:00Z">
          <w:rPr>
            <w:rFonts w:cs="Arial"/>
          </w:rPr>
        </w:rPrChange>
      </w:rPr>
      <w:t xml:space="preserve">Page </w:t>
    </w:r>
    <w:r w:rsidRPr="00315BF5">
      <w:rPr>
        <w:rFonts w:cs="Arial"/>
      </w:rPr>
      <w:fldChar w:fldCharType="begin"/>
    </w:r>
    <w:r w:rsidRPr="00911C39">
      <w:rPr>
        <w:rFonts w:cs="Arial"/>
        <w:lang w:val="fr-FR"/>
        <w:rPrChange w:id="335" w:author="Axel Ouillet" w:date="2022-03-31T17:03:00Z">
          <w:rPr>
            <w:rFonts w:cs="Arial"/>
          </w:rPr>
        </w:rPrChange>
      </w:rPr>
      <w:instrText xml:space="preserve">PAGE </w:instrText>
    </w:r>
    <w:r w:rsidRPr="00315BF5">
      <w:rPr>
        <w:rFonts w:cs="Arial"/>
      </w:rPr>
      <w:fldChar w:fldCharType="separate"/>
    </w:r>
    <w:r w:rsidR="00987C5F" w:rsidRPr="00911C39">
      <w:rPr>
        <w:rFonts w:cs="Arial"/>
        <w:noProof/>
        <w:lang w:val="fr-FR"/>
        <w:rPrChange w:id="336" w:author="Axel Ouillet" w:date="2022-03-31T17:03:00Z">
          <w:rPr>
            <w:rFonts w:cs="Arial"/>
            <w:noProof/>
          </w:rPr>
        </w:rPrChange>
      </w:rPr>
      <w:t>6</w:t>
    </w:r>
    <w:r w:rsidRPr="00315BF5">
      <w:rPr>
        <w:rFonts w:cs="Arial"/>
      </w:rPr>
      <w:fldChar w:fldCharType="end"/>
    </w:r>
    <w:r w:rsidRPr="00911C39">
      <w:rPr>
        <w:rFonts w:cs="Arial"/>
        <w:lang w:val="fr-FR"/>
        <w:rPrChange w:id="337" w:author="Axel Ouillet" w:date="2022-03-31T17:03:00Z">
          <w:rPr>
            <w:rFonts w:cs="Arial"/>
          </w:rPr>
        </w:rPrChange>
      </w:rPr>
      <w:t xml:space="preserve"> </w:t>
    </w:r>
    <w:r w:rsidRPr="00911C39">
      <w:rPr>
        <w:rFonts w:cs="Arial"/>
        <w:lang w:val="fr-FR"/>
        <w:rPrChange w:id="338" w:author="Axel Ouillet" w:date="2022-03-31T17:03:00Z">
          <w:rPr>
            <w:rFonts w:cs="Arial"/>
          </w:rPr>
        </w:rPrChange>
      </w:rPr>
      <w:tab/>
    </w:r>
    <w:r w:rsidRPr="00911C39">
      <w:rPr>
        <w:rFonts w:cs="Arial"/>
        <w:lang w:val="fr-FR"/>
        <w:rPrChange w:id="339" w:author="Axel Ouillet" w:date="2022-03-31T17:03:00Z">
          <w:rPr>
            <w:rFonts w:cs="Arial"/>
          </w:rPr>
        </w:rPrChange>
      </w:rPr>
      <w:tab/>
      <w:t>DATE</w:t>
    </w:r>
    <w:r w:rsidR="008006CA" w:rsidRPr="00911C39">
      <w:rPr>
        <w:rFonts w:cs="Arial"/>
        <w:lang w:val="fr-FR"/>
        <w:rPrChange w:id="340" w:author="Axel Ouillet" w:date="2022-03-31T17:03:00Z">
          <w:rPr>
            <w:rFonts w:cs="Arial"/>
          </w:rPr>
        </w:rPrChange>
      </w:rPr>
      <w:t>: [</w:t>
    </w:r>
    <w:r w:rsidRPr="00911C39">
      <w:rPr>
        <w:rFonts w:cs="Arial"/>
        <w:highlight w:val="yellow"/>
        <w:lang w:val="fr-FR"/>
        <w:rPrChange w:id="341" w:author="Axel Ouillet" w:date="2022-03-31T17:03:00Z">
          <w:rPr>
            <w:rFonts w:cs="Arial"/>
            <w:highlight w:val="yellow"/>
          </w:rPr>
        </w:rPrChange>
      </w:rPr>
      <w:t>Insert Date, (e.g. Jan., 20</w:t>
    </w:r>
    <w:r w:rsidR="000751B6" w:rsidRPr="00911C39">
      <w:rPr>
        <w:rFonts w:cs="Arial"/>
        <w:highlight w:val="yellow"/>
        <w:lang w:val="fr-FR"/>
        <w:rPrChange w:id="342" w:author="Axel Ouillet" w:date="2022-03-31T17:03:00Z">
          <w:rPr>
            <w:rFonts w:cs="Arial"/>
            <w:highlight w:val="yellow"/>
          </w:rPr>
        </w:rPrChange>
      </w:rPr>
      <w:t>20</w:t>
    </w:r>
    <w:r w:rsidRPr="00911C39">
      <w:rPr>
        <w:rFonts w:cs="Arial"/>
        <w:highlight w:val="yellow"/>
        <w:lang w:val="fr-FR"/>
        <w:rPrChange w:id="343" w:author="Axel Ouillet" w:date="2022-03-31T17:03:00Z">
          <w:rPr>
            <w:rFonts w:cs="Arial"/>
            <w:highlight w:val="yellow"/>
          </w:rPr>
        </w:rPrChange>
      </w:rPr>
      <w:t>)]</w:t>
    </w:r>
    <w:r w:rsidRPr="00911C39">
      <w:rPr>
        <w:rFonts w:cs="Arial"/>
        <w:lang w:val="fr-FR"/>
        <w:rPrChange w:id="344" w:author="Axel Ouillet" w:date="2022-03-31T17:03:00Z">
          <w:rPr>
            <w:rFonts w:cs="Arial"/>
          </w:rPr>
        </w:rPrChange>
      </w:rPr>
      <w:tab/>
      <w:t xml:space="preserve"> </w:t>
    </w:r>
  </w:p>
  <w:p w14:paraId="41408686" w14:textId="77777777" w:rsidR="00315BF5" w:rsidRPr="00911C39" w:rsidRDefault="00315BF5">
    <w:pPr>
      <w:pStyle w:val="Header"/>
      <w:rPr>
        <w:lang w:val="fr-FR"/>
        <w:rPrChange w:id="345" w:author="Axel Ouillet" w:date="2022-03-31T17:03:00Z">
          <w:rPr/>
        </w:rPrChang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6552C" w14:textId="77777777" w:rsidR="00F37B77" w:rsidRPr="001215D9" w:rsidRDefault="00F37B77" w:rsidP="009D39DB">
    <w:pPr>
      <w:pBdr>
        <w:top w:val="single" w:sz="4" w:space="0" w:color="auto"/>
      </w:pBdr>
      <w:tabs>
        <w:tab w:val="right" w:pos="10080"/>
      </w:tabs>
      <w:spacing w:after="0" w:line="240" w:lineRule="auto"/>
      <w:rPr>
        <w:rFonts w:cs="Arial"/>
      </w:rPr>
    </w:pPr>
    <w:r w:rsidRPr="001215D9">
      <w:rPr>
        <w:rFonts w:cs="Arial"/>
      </w:rPr>
      <w:t>CONTRACT NO</w:t>
    </w:r>
    <w:r w:rsidRPr="009D39DB">
      <w:rPr>
        <w:rFonts w:cs="Arial"/>
        <w:highlight w:val="yellow"/>
      </w:rPr>
      <w:t xml:space="preserve">.... [Insert </w:t>
    </w:r>
    <w:r w:rsidR="00A01E7D">
      <w:rPr>
        <w:rFonts w:cs="Arial"/>
        <w:highlight w:val="yellow"/>
      </w:rPr>
      <w:t>Contract</w:t>
    </w:r>
    <w:r w:rsidRPr="009D39DB">
      <w:rPr>
        <w:rFonts w:cs="Arial"/>
        <w:highlight w:val="yellow"/>
      </w:rPr>
      <w:t xml:space="preserve"> Number]</w:t>
    </w:r>
    <w:r w:rsidRPr="001215D9">
      <w:rPr>
        <w:rFonts w:cs="Arial"/>
      </w:rPr>
      <w:tab/>
      <w:t>Section</w:t>
    </w:r>
    <w:r w:rsidR="008006CA">
      <w:rPr>
        <w:rFonts w:cs="Arial"/>
      </w:rPr>
      <w:t xml:space="preserve"> 01741</w:t>
    </w:r>
  </w:p>
  <w:p w14:paraId="0C6E4411" w14:textId="77777777" w:rsidR="00F37B77" w:rsidRPr="001215D9" w:rsidRDefault="00F37B77" w:rsidP="009D39DB">
    <w:pPr>
      <w:pBdr>
        <w:top w:val="single" w:sz="4" w:space="0" w:color="auto"/>
      </w:pBdr>
      <w:tabs>
        <w:tab w:val="left" w:pos="-1440"/>
        <w:tab w:val="left" w:pos="-720"/>
        <w:tab w:val="left" w:pos="0"/>
        <w:tab w:val="center" w:pos="5220"/>
        <w:tab w:val="right" w:pos="10080"/>
      </w:tabs>
      <w:spacing w:after="0" w:line="240" w:lineRule="auto"/>
      <w:rPr>
        <w:rFonts w:cs="Arial"/>
      </w:rPr>
    </w:pPr>
    <w:r w:rsidRPr="001215D9">
      <w:rPr>
        <w:rFonts w:cs="Arial"/>
        <w:b/>
      </w:rPr>
      <w:tab/>
    </w:r>
    <w:r w:rsidR="008006CA">
      <w:rPr>
        <w:rFonts w:cs="Arial"/>
        <w:b/>
      </w:rPr>
      <w:t>SITE MAINTENANCE</w:t>
    </w:r>
    <w:r w:rsidRPr="001215D9">
      <w:rPr>
        <w:rFonts w:cs="Arial"/>
      </w:rPr>
      <w:tab/>
    </w:r>
    <w:r w:rsidR="00DA314A">
      <w:rPr>
        <w:rFonts w:cs="Arial"/>
      </w:rPr>
      <w:t>20</w:t>
    </w:r>
    <w:r w:rsidR="000751B6">
      <w:rPr>
        <w:rFonts w:cs="Arial"/>
      </w:rPr>
      <w:t>2</w:t>
    </w:r>
    <w:r w:rsidR="006C2DC4">
      <w:rPr>
        <w:rFonts w:cs="Arial"/>
      </w:rPr>
      <w:t>1</w:t>
    </w:r>
    <w:r w:rsidR="00DA314A">
      <w:rPr>
        <w:rFonts w:cs="Arial"/>
      </w:rPr>
      <w:t>-</w:t>
    </w:r>
    <w:r w:rsidR="006C2DC4">
      <w:rPr>
        <w:rFonts w:cs="Arial"/>
      </w:rPr>
      <w:t>0</w:t>
    </w:r>
    <w:r w:rsidR="003644F9">
      <w:rPr>
        <w:rFonts w:cs="Arial"/>
      </w:rPr>
      <w:t>1</w:t>
    </w:r>
    <w:r w:rsidR="00D65DD2">
      <w:rPr>
        <w:rFonts w:cs="Arial"/>
      </w:rPr>
      <w:t>-</w:t>
    </w:r>
    <w:r w:rsidR="00BE25C4">
      <w:rPr>
        <w:rFonts w:cs="Arial"/>
      </w:rPr>
      <w:t>19</w:t>
    </w:r>
  </w:p>
  <w:p w14:paraId="7D35F3CC" w14:textId="77777777" w:rsidR="00F37B77" w:rsidRPr="001215D9" w:rsidRDefault="00F37B77" w:rsidP="009D39DB">
    <w:pPr>
      <w:pBdr>
        <w:top w:val="single" w:sz="4" w:space="0" w:color="auto"/>
      </w:pBdr>
      <w:tabs>
        <w:tab w:val="center" w:pos="5175"/>
        <w:tab w:val="right" w:pos="10080"/>
      </w:tabs>
      <w:spacing w:after="0" w:line="240" w:lineRule="auto"/>
      <w:rPr>
        <w:rFonts w:cs="Arial"/>
      </w:rPr>
    </w:pPr>
    <w:r w:rsidRPr="001215D9">
      <w:rPr>
        <w:rFonts w:cs="Arial"/>
      </w:rPr>
      <w:t>DATE</w:t>
    </w:r>
    <w:r w:rsidR="00472FD7" w:rsidRPr="001215D9">
      <w:rPr>
        <w:rFonts w:cs="Arial"/>
      </w:rPr>
      <w:t>: [</w:t>
    </w:r>
    <w:r w:rsidRPr="009D39DB">
      <w:rPr>
        <w:rFonts w:cs="Arial"/>
        <w:highlight w:val="yellow"/>
      </w:rPr>
      <w:t>Insert Date, (e.g. Jan., 20</w:t>
    </w:r>
    <w:r w:rsidR="000751B6">
      <w:rPr>
        <w:rFonts w:cs="Arial"/>
        <w:highlight w:val="yellow"/>
      </w:rPr>
      <w:t>20</w:t>
    </w:r>
    <w:r w:rsidRPr="009D39DB">
      <w:rPr>
        <w:rFonts w:cs="Arial"/>
        <w:highlight w:val="yellow"/>
      </w:rPr>
      <w:t>)]</w:t>
    </w:r>
    <w:r w:rsidRPr="001215D9">
      <w:rPr>
        <w:rFonts w:cs="Arial"/>
      </w:rPr>
      <w:tab/>
    </w:r>
    <w:r w:rsidRPr="001215D9">
      <w:rPr>
        <w:rFonts w:cs="Arial"/>
      </w:rPr>
      <w:tab/>
      <w:t xml:space="preserve">Page </w:t>
    </w:r>
    <w:r w:rsidRPr="001215D9">
      <w:rPr>
        <w:rFonts w:cs="Arial"/>
      </w:rPr>
      <w:fldChar w:fldCharType="begin"/>
    </w:r>
    <w:r w:rsidRPr="001215D9">
      <w:rPr>
        <w:rFonts w:cs="Arial"/>
      </w:rPr>
      <w:instrText xml:space="preserve">PAGE </w:instrText>
    </w:r>
    <w:r w:rsidRPr="001215D9">
      <w:rPr>
        <w:rFonts w:cs="Arial"/>
      </w:rPr>
      <w:fldChar w:fldCharType="separate"/>
    </w:r>
    <w:r w:rsidR="00987C5F">
      <w:rPr>
        <w:rFonts w:cs="Arial"/>
        <w:noProof/>
      </w:rPr>
      <w:t>1</w:t>
    </w:r>
    <w:r w:rsidRPr="001215D9">
      <w:rPr>
        <w:rFonts w:cs="Arial"/>
      </w:rPr>
      <w:fldChar w:fldCharType="end"/>
    </w:r>
    <w:r w:rsidRPr="001215D9">
      <w:rPr>
        <w:rFonts w:cs="Arial"/>
      </w:rPr>
      <w:t xml:space="preserve"> </w:t>
    </w:r>
  </w:p>
  <w:p w14:paraId="19D6DF15" w14:textId="77777777" w:rsidR="00F37B77" w:rsidRPr="00672C12" w:rsidRDefault="00F37B77"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1645" w14:textId="77777777" w:rsidR="00F37B77" w:rsidRPr="0082209E" w:rsidRDefault="00F37B77"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01025</w:t>
    </w:r>
  </w:p>
  <w:p w14:paraId="0C0A19C7" w14:textId="77777777" w:rsidR="00F37B77" w:rsidRPr="0082209E" w:rsidRDefault="00F37B77" w:rsidP="00710339">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MEASUREMENT AND PAYMENT</w:t>
    </w:r>
    <w:r w:rsidRPr="0082209E">
      <w:rPr>
        <w:rFonts w:ascii="Arial" w:hAnsi="Arial" w:cs="Arial"/>
      </w:rPr>
      <w:tab/>
    </w:r>
    <w:r>
      <w:rPr>
        <w:rFonts w:ascii="Arial" w:hAnsi="Arial" w:cs="Arial"/>
      </w:rPr>
      <w:t>2012-0</w:t>
    </w:r>
    <w:r w:rsidR="00B1376B">
      <w:rPr>
        <w:rFonts w:ascii="Arial" w:hAnsi="Arial" w:cs="Arial"/>
      </w:rPr>
      <w:t>7</w:t>
    </w:r>
    <w:r>
      <w:rPr>
        <w:rFonts w:ascii="Arial" w:hAnsi="Arial" w:cs="Arial"/>
      </w:rPr>
      <w:t>-</w:t>
    </w:r>
    <w:r w:rsidR="00B1376B">
      <w:rPr>
        <w:rFonts w:ascii="Arial" w:hAnsi="Arial" w:cs="Arial"/>
      </w:rPr>
      <w:t>05</w:t>
    </w:r>
  </w:p>
  <w:p w14:paraId="7A8BB06B" w14:textId="77777777" w:rsidR="00F37B77" w:rsidRPr="0082209E" w:rsidRDefault="00F37B77"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315BF5">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315BF5">
      <w:rPr>
        <w:rStyle w:val="PageNumber"/>
        <w:rFonts w:ascii="Arial" w:hAnsi="Arial" w:cs="Arial"/>
        <w:caps/>
        <w:noProof/>
        <w:sz w:val="22"/>
      </w:rPr>
      <w:t>6</w:t>
    </w:r>
    <w:r w:rsidRPr="008A26A6">
      <w:rPr>
        <w:rStyle w:val="PageNumber"/>
        <w:rFonts w:ascii="Arial" w:hAnsi="Arial" w:cs="Arial"/>
        <w:caps/>
        <w:sz w:val="22"/>
      </w:rPr>
      <w:fldChar w:fldCharType="end"/>
    </w:r>
  </w:p>
  <w:p w14:paraId="5BFC03DD" w14:textId="77777777" w:rsidR="00F37B77" w:rsidRDefault="00F37B77"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562238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F1510D"/>
    <w:multiLevelType w:val="hybridMultilevel"/>
    <w:tmpl w:val="545487B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8A1816"/>
    <w:multiLevelType w:val="multilevel"/>
    <w:tmpl w:val="55C4BDC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65575FD"/>
    <w:multiLevelType w:val="multilevel"/>
    <w:tmpl w:val="68E0B5F6"/>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710"/>
        </w:tabs>
        <w:ind w:left="171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1" w15:restartNumberingAfterBreak="0">
    <w:nsid w:val="50407D28"/>
    <w:multiLevelType w:val="multilevel"/>
    <w:tmpl w:val="BA5AB190"/>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774"/>
        </w:tabs>
        <w:ind w:left="774" w:firstLine="3456"/>
      </w:pPr>
      <w:rPr>
        <w:rFonts w:hint="default"/>
      </w:rPr>
    </w:lvl>
    <w:lvl w:ilvl="4">
      <w:start w:val="1"/>
      <w:numFmt w:val="decimal"/>
      <w:lvlText w:val=".%5"/>
      <w:lvlJc w:val="left"/>
      <w:pPr>
        <w:tabs>
          <w:tab w:val="num" w:pos="1080"/>
        </w:tabs>
        <w:ind w:left="108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D747439"/>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744"/>
        </w:tabs>
        <w:ind w:left="74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1CE5EAB"/>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4920888"/>
    <w:multiLevelType w:val="hybridMultilevel"/>
    <w:tmpl w:val="069A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B7B72"/>
    <w:multiLevelType w:val="multilevel"/>
    <w:tmpl w:val="1570AF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5010262"/>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715546130">
    <w:abstractNumId w:val="0"/>
  </w:num>
  <w:num w:numId="2" w16cid:durableId="122117738">
    <w:abstractNumId w:val="0"/>
  </w:num>
  <w:num w:numId="3" w16cid:durableId="2020547195">
    <w:abstractNumId w:val="11"/>
  </w:num>
  <w:num w:numId="4" w16cid:durableId="1676613879">
    <w:abstractNumId w:val="6"/>
  </w:num>
  <w:num w:numId="5" w16cid:durableId="916675246">
    <w:abstractNumId w:val="12"/>
  </w:num>
  <w:num w:numId="6" w16cid:durableId="961225523">
    <w:abstractNumId w:val="5"/>
  </w:num>
  <w:num w:numId="7" w16cid:durableId="1871449993">
    <w:abstractNumId w:val="9"/>
  </w:num>
  <w:num w:numId="8" w16cid:durableId="449470523">
    <w:abstractNumId w:val="4"/>
  </w:num>
  <w:num w:numId="9" w16cid:durableId="1610313572">
    <w:abstractNumId w:val="18"/>
  </w:num>
  <w:num w:numId="10" w16cid:durableId="399014199">
    <w:abstractNumId w:val="8"/>
  </w:num>
  <w:num w:numId="11" w16cid:durableId="149580260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8813765">
    <w:abstractNumId w:val="1"/>
  </w:num>
  <w:num w:numId="13" w16cid:durableId="1530147167">
    <w:abstractNumId w:val="3"/>
  </w:num>
  <w:num w:numId="14" w16cid:durableId="1224179173">
    <w:abstractNumId w:val="14"/>
  </w:num>
  <w:num w:numId="15" w16cid:durableId="710496015">
    <w:abstractNumId w:val="17"/>
  </w:num>
  <w:num w:numId="16" w16cid:durableId="1909880265">
    <w:abstractNumId w:val="13"/>
  </w:num>
  <w:num w:numId="17" w16cid:durableId="1826896583">
    <w:abstractNumId w:val="11"/>
  </w:num>
  <w:num w:numId="18" w16cid:durableId="479231762">
    <w:abstractNumId w:val="11"/>
  </w:num>
  <w:num w:numId="19" w16cid:durableId="73554103">
    <w:abstractNumId w:val="11"/>
  </w:num>
  <w:num w:numId="20" w16cid:durableId="1429345354">
    <w:abstractNumId w:val="11"/>
  </w:num>
  <w:num w:numId="21" w16cid:durableId="548686238">
    <w:abstractNumId w:val="11"/>
  </w:num>
  <w:num w:numId="22" w16cid:durableId="2100172678">
    <w:abstractNumId w:val="2"/>
  </w:num>
  <w:num w:numId="23" w16cid:durableId="11098188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366808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84503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366681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4681791">
    <w:abstractNumId w:val="15"/>
  </w:num>
  <w:num w:numId="28" w16cid:durableId="1187712626">
    <w:abstractNumId w:val="10"/>
  </w:num>
  <w:num w:numId="29" w16cid:durableId="2397542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55899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249538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240379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276851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556287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404771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31789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672678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044407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327773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94334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280073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13136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291202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441091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864920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877948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773022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407861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0311034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4430"/>
    <w:rsid w:val="00021A52"/>
    <w:rsid w:val="000233CF"/>
    <w:rsid w:val="000310D6"/>
    <w:rsid w:val="000400D0"/>
    <w:rsid w:val="00044D1F"/>
    <w:rsid w:val="0005152F"/>
    <w:rsid w:val="00062064"/>
    <w:rsid w:val="00063A3C"/>
    <w:rsid w:val="00071C34"/>
    <w:rsid w:val="000751B6"/>
    <w:rsid w:val="00091126"/>
    <w:rsid w:val="000A397F"/>
    <w:rsid w:val="000A5246"/>
    <w:rsid w:val="000A5733"/>
    <w:rsid w:val="000A7BB7"/>
    <w:rsid w:val="000C6EBC"/>
    <w:rsid w:val="000C75F6"/>
    <w:rsid w:val="000D291A"/>
    <w:rsid w:val="000E7679"/>
    <w:rsid w:val="000F2BC2"/>
    <w:rsid w:val="000F49EC"/>
    <w:rsid w:val="00107DBA"/>
    <w:rsid w:val="00111036"/>
    <w:rsid w:val="00111865"/>
    <w:rsid w:val="00111E94"/>
    <w:rsid w:val="001159D1"/>
    <w:rsid w:val="001215D9"/>
    <w:rsid w:val="001256FD"/>
    <w:rsid w:val="00137196"/>
    <w:rsid w:val="00143ED1"/>
    <w:rsid w:val="00163DE2"/>
    <w:rsid w:val="00197712"/>
    <w:rsid w:val="001A1E24"/>
    <w:rsid w:val="001A3E0D"/>
    <w:rsid w:val="001B0A3F"/>
    <w:rsid w:val="001B3E2D"/>
    <w:rsid w:val="001B7B08"/>
    <w:rsid w:val="001C70C5"/>
    <w:rsid w:val="001D48EA"/>
    <w:rsid w:val="001D4ADD"/>
    <w:rsid w:val="001E0036"/>
    <w:rsid w:val="001E20E2"/>
    <w:rsid w:val="001E427F"/>
    <w:rsid w:val="001F46B2"/>
    <w:rsid w:val="001F5997"/>
    <w:rsid w:val="00200148"/>
    <w:rsid w:val="00206C67"/>
    <w:rsid w:val="002179EC"/>
    <w:rsid w:val="00261A12"/>
    <w:rsid w:val="002635CA"/>
    <w:rsid w:val="00277837"/>
    <w:rsid w:val="002B3C23"/>
    <w:rsid w:val="002C13D4"/>
    <w:rsid w:val="002C4FF3"/>
    <w:rsid w:val="002D4644"/>
    <w:rsid w:val="002D4787"/>
    <w:rsid w:val="002F07C0"/>
    <w:rsid w:val="002F4665"/>
    <w:rsid w:val="003010C6"/>
    <w:rsid w:val="00303347"/>
    <w:rsid w:val="003130DA"/>
    <w:rsid w:val="00313B38"/>
    <w:rsid w:val="00315BF5"/>
    <w:rsid w:val="003351FC"/>
    <w:rsid w:val="0033540B"/>
    <w:rsid w:val="003371AE"/>
    <w:rsid w:val="00337A00"/>
    <w:rsid w:val="00341F69"/>
    <w:rsid w:val="003536FA"/>
    <w:rsid w:val="0035682B"/>
    <w:rsid w:val="003644F9"/>
    <w:rsid w:val="00366110"/>
    <w:rsid w:val="00370BD6"/>
    <w:rsid w:val="00372157"/>
    <w:rsid w:val="00397E25"/>
    <w:rsid w:val="003A32E3"/>
    <w:rsid w:val="003C2C99"/>
    <w:rsid w:val="003C2F2A"/>
    <w:rsid w:val="003D1129"/>
    <w:rsid w:val="003D62B7"/>
    <w:rsid w:val="00402642"/>
    <w:rsid w:val="00403C24"/>
    <w:rsid w:val="0040417E"/>
    <w:rsid w:val="00414AEF"/>
    <w:rsid w:val="0042656D"/>
    <w:rsid w:val="00436486"/>
    <w:rsid w:val="00442C4C"/>
    <w:rsid w:val="004462D9"/>
    <w:rsid w:val="00447937"/>
    <w:rsid w:val="00451590"/>
    <w:rsid w:val="004515D0"/>
    <w:rsid w:val="00456442"/>
    <w:rsid w:val="00472FD7"/>
    <w:rsid w:val="00495CBB"/>
    <w:rsid w:val="004B5A13"/>
    <w:rsid w:val="004B7672"/>
    <w:rsid w:val="004C6DAD"/>
    <w:rsid w:val="004C7D80"/>
    <w:rsid w:val="004E2951"/>
    <w:rsid w:val="004F3D8A"/>
    <w:rsid w:val="0050231E"/>
    <w:rsid w:val="00507A67"/>
    <w:rsid w:val="0051313D"/>
    <w:rsid w:val="0051680C"/>
    <w:rsid w:val="00517BC2"/>
    <w:rsid w:val="00523CB5"/>
    <w:rsid w:val="00524F50"/>
    <w:rsid w:val="005325DC"/>
    <w:rsid w:val="0053471C"/>
    <w:rsid w:val="005363AE"/>
    <w:rsid w:val="00546A93"/>
    <w:rsid w:val="00550393"/>
    <w:rsid w:val="00564B80"/>
    <w:rsid w:val="0057569A"/>
    <w:rsid w:val="00576B67"/>
    <w:rsid w:val="00591E99"/>
    <w:rsid w:val="005947BD"/>
    <w:rsid w:val="005A0872"/>
    <w:rsid w:val="005A5CEA"/>
    <w:rsid w:val="005A7BD7"/>
    <w:rsid w:val="005C4F80"/>
    <w:rsid w:val="005E7E59"/>
    <w:rsid w:val="005F1E0F"/>
    <w:rsid w:val="0062153F"/>
    <w:rsid w:val="006259CB"/>
    <w:rsid w:val="00626646"/>
    <w:rsid w:val="00630EE0"/>
    <w:rsid w:val="00634CEC"/>
    <w:rsid w:val="00641CA3"/>
    <w:rsid w:val="0065184E"/>
    <w:rsid w:val="006540C5"/>
    <w:rsid w:val="00656836"/>
    <w:rsid w:val="006607C9"/>
    <w:rsid w:val="00664F22"/>
    <w:rsid w:val="006717CA"/>
    <w:rsid w:val="006722FB"/>
    <w:rsid w:val="00672C12"/>
    <w:rsid w:val="00672F8B"/>
    <w:rsid w:val="006766B0"/>
    <w:rsid w:val="006806B4"/>
    <w:rsid w:val="006818BC"/>
    <w:rsid w:val="0068489B"/>
    <w:rsid w:val="00685A4C"/>
    <w:rsid w:val="00691D1B"/>
    <w:rsid w:val="006A009A"/>
    <w:rsid w:val="006A3171"/>
    <w:rsid w:val="006B0228"/>
    <w:rsid w:val="006C0FAF"/>
    <w:rsid w:val="006C1754"/>
    <w:rsid w:val="006C2DC4"/>
    <w:rsid w:val="006C34E7"/>
    <w:rsid w:val="006D328F"/>
    <w:rsid w:val="006E47C7"/>
    <w:rsid w:val="006E47EB"/>
    <w:rsid w:val="006E64D1"/>
    <w:rsid w:val="006F04F3"/>
    <w:rsid w:val="00702EB9"/>
    <w:rsid w:val="00704A8B"/>
    <w:rsid w:val="0070514B"/>
    <w:rsid w:val="00710339"/>
    <w:rsid w:val="00712AD0"/>
    <w:rsid w:val="007134DE"/>
    <w:rsid w:val="00713C69"/>
    <w:rsid w:val="00751349"/>
    <w:rsid w:val="007626BC"/>
    <w:rsid w:val="007813A8"/>
    <w:rsid w:val="007865DF"/>
    <w:rsid w:val="00787EB7"/>
    <w:rsid w:val="00797611"/>
    <w:rsid w:val="007A2DCE"/>
    <w:rsid w:val="007A4DBD"/>
    <w:rsid w:val="007B7488"/>
    <w:rsid w:val="007E4441"/>
    <w:rsid w:val="008001A5"/>
    <w:rsid w:val="008006CA"/>
    <w:rsid w:val="00803368"/>
    <w:rsid w:val="00812A85"/>
    <w:rsid w:val="00841C17"/>
    <w:rsid w:val="00844D6D"/>
    <w:rsid w:val="0084696C"/>
    <w:rsid w:val="00847C22"/>
    <w:rsid w:val="0085075E"/>
    <w:rsid w:val="00866AB2"/>
    <w:rsid w:val="00876286"/>
    <w:rsid w:val="00877E87"/>
    <w:rsid w:val="00881C00"/>
    <w:rsid w:val="00890837"/>
    <w:rsid w:val="008909DF"/>
    <w:rsid w:val="008A0B65"/>
    <w:rsid w:val="008A26A6"/>
    <w:rsid w:val="008A511E"/>
    <w:rsid w:val="008C2E04"/>
    <w:rsid w:val="008C6AD7"/>
    <w:rsid w:val="008D364B"/>
    <w:rsid w:val="008D51C3"/>
    <w:rsid w:val="008D60CD"/>
    <w:rsid w:val="008E53F7"/>
    <w:rsid w:val="008F3197"/>
    <w:rsid w:val="00902D14"/>
    <w:rsid w:val="00903FAD"/>
    <w:rsid w:val="00906439"/>
    <w:rsid w:val="009067E2"/>
    <w:rsid w:val="00911C39"/>
    <w:rsid w:val="009143E8"/>
    <w:rsid w:val="00935504"/>
    <w:rsid w:val="009369FF"/>
    <w:rsid w:val="00960901"/>
    <w:rsid w:val="00987C5F"/>
    <w:rsid w:val="009B5AF6"/>
    <w:rsid w:val="009B7EC2"/>
    <w:rsid w:val="009C1D3B"/>
    <w:rsid w:val="009D39DB"/>
    <w:rsid w:val="009F6F90"/>
    <w:rsid w:val="009F7D0A"/>
    <w:rsid w:val="00A0002C"/>
    <w:rsid w:val="00A01885"/>
    <w:rsid w:val="00A01E7D"/>
    <w:rsid w:val="00A22450"/>
    <w:rsid w:val="00A277F9"/>
    <w:rsid w:val="00A27CDC"/>
    <w:rsid w:val="00A43BE1"/>
    <w:rsid w:val="00A63FF5"/>
    <w:rsid w:val="00A767E0"/>
    <w:rsid w:val="00A81774"/>
    <w:rsid w:val="00A8505D"/>
    <w:rsid w:val="00A93389"/>
    <w:rsid w:val="00A95CD2"/>
    <w:rsid w:val="00A971A7"/>
    <w:rsid w:val="00AA040C"/>
    <w:rsid w:val="00AA7A9A"/>
    <w:rsid w:val="00AB13E3"/>
    <w:rsid w:val="00AB3B48"/>
    <w:rsid w:val="00AC179B"/>
    <w:rsid w:val="00AD2E81"/>
    <w:rsid w:val="00AD7CCB"/>
    <w:rsid w:val="00AE262D"/>
    <w:rsid w:val="00AE5EBF"/>
    <w:rsid w:val="00AF2195"/>
    <w:rsid w:val="00B0073D"/>
    <w:rsid w:val="00B00D6B"/>
    <w:rsid w:val="00B027FF"/>
    <w:rsid w:val="00B0380A"/>
    <w:rsid w:val="00B0634A"/>
    <w:rsid w:val="00B0735F"/>
    <w:rsid w:val="00B07B85"/>
    <w:rsid w:val="00B1376B"/>
    <w:rsid w:val="00B270E0"/>
    <w:rsid w:val="00B4056D"/>
    <w:rsid w:val="00B41265"/>
    <w:rsid w:val="00B55DCD"/>
    <w:rsid w:val="00B615B3"/>
    <w:rsid w:val="00B61675"/>
    <w:rsid w:val="00B70562"/>
    <w:rsid w:val="00B72707"/>
    <w:rsid w:val="00BA31F9"/>
    <w:rsid w:val="00BB4056"/>
    <w:rsid w:val="00BC2913"/>
    <w:rsid w:val="00BD31C2"/>
    <w:rsid w:val="00BE20AB"/>
    <w:rsid w:val="00BE25C4"/>
    <w:rsid w:val="00BE3977"/>
    <w:rsid w:val="00BF545C"/>
    <w:rsid w:val="00BF76E1"/>
    <w:rsid w:val="00C03302"/>
    <w:rsid w:val="00C05EDA"/>
    <w:rsid w:val="00C15349"/>
    <w:rsid w:val="00C25803"/>
    <w:rsid w:val="00C54E8D"/>
    <w:rsid w:val="00C55187"/>
    <w:rsid w:val="00C56FED"/>
    <w:rsid w:val="00C722E6"/>
    <w:rsid w:val="00C73272"/>
    <w:rsid w:val="00C80C03"/>
    <w:rsid w:val="00C81675"/>
    <w:rsid w:val="00C82C77"/>
    <w:rsid w:val="00C9008D"/>
    <w:rsid w:val="00C9543A"/>
    <w:rsid w:val="00C96DBF"/>
    <w:rsid w:val="00CB049A"/>
    <w:rsid w:val="00CB0969"/>
    <w:rsid w:val="00CB1BCD"/>
    <w:rsid w:val="00CB677A"/>
    <w:rsid w:val="00CC341B"/>
    <w:rsid w:val="00CC47FD"/>
    <w:rsid w:val="00CD1920"/>
    <w:rsid w:val="00CD2354"/>
    <w:rsid w:val="00CE1FF0"/>
    <w:rsid w:val="00CE48B6"/>
    <w:rsid w:val="00D109FD"/>
    <w:rsid w:val="00D14710"/>
    <w:rsid w:val="00D1603C"/>
    <w:rsid w:val="00D22132"/>
    <w:rsid w:val="00D26372"/>
    <w:rsid w:val="00D3626B"/>
    <w:rsid w:val="00D53D2B"/>
    <w:rsid w:val="00D55E93"/>
    <w:rsid w:val="00D65DD2"/>
    <w:rsid w:val="00D705EE"/>
    <w:rsid w:val="00D7255C"/>
    <w:rsid w:val="00D7458A"/>
    <w:rsid w:val="00D746AC"/>
    <w:rsid w:val="00D75214"/>
    <w:rsid w:val="00D76678"/>
    <w:rsid w:val="00D94BB5"/>
    <w:rsid w:val="00DA097A"/>
    <w:rsid w:val="00DA314A"/>
    <w:rsid w:val="00DA43C3"/>
    <w:rsid w:val="00DA5312"/>
    <w:rsid w:val="00DB06A2"/>
    <w:rsid w:val="00DB24FF"/>
    <w:rsid w:val="00DC1739"/>
    <w:rsid w:val="00DE6D88"/>
    <w:rsid w:val="00DF5E02"/>
    <w:rsid w:val="00DF75C1"/>
    <w:rsid w:val="00E14EB1"/>
    <w:rsid w:val="00E16086"/>
    <w:rsid w:val="00E2144D"/>
    <w:rsid w:val="00E229E1"/>
    <w:rsid w:val="00E3366F"/>
    <w:rsid w:val="00E477B8"/>
    <w:rsid w:val="00E62AA3"/>
    <w:rsid w:val="00E64FCE"/>
    <w:rsid w:val="00E66FD4"/>
    <w:rsid w:val="00E70F1D"/>
    <w:rsid w:val="00E76905"/>
    <w:rsid w:val="00E917C9"/>
    <w:rsid w:val="00EA22F2"/>
    <w:rsid w:val="00EA2578"/>
    <w:rsid w:val="00EA568A"/>
    <w:rsid w:val="00EA7442"/>
    <w:rsid w:val="00EB45EB"/>
    <w:rsid w:val="00EB6846"/>
    <w:rsid w:val="00EC22F0"/>
    <w:rsid w:val="00EC7D19"/>
    <w:rsid w:val="00ED51E7"/>
    <w:rsid w:val="00EE2A7F"/>
    <w:rsid w:val="00EE6E29"/>
    <w:rsid w:val="00EE76D6"/>
    <w:rsid w:val="00EF7BF3"/>
    <w:rsid w:val="00F00AD9"/>
    <w:rsid w:val="00F13982"/>
    <w:rsid w:val="00F141C2"/>
    <w:rsid w:val="00F16A93"/>
    <w:rsid w:val="00F37B77"/>
    <w:rsid w:val="00F409E8"/>
    <w:rsid w:val="00F42CE6"/>
    <w:rsid w:val="00F5273F"/>
    <w:rsid w:val="00F6204E"/>
    <w:rsid w:val="00F66C80"/>
    <w:rsid w:val="00F91742"/>
    <w:rsid w:val="00FA0E5E"/>
    <w:rsid w:val="00FA67A0"/>
    <w:rsid w:val="00FB4DCD"/>
    <w:rsid w:val="00FB7B18"/>
    <w:rsid w:val="00FC0530"/>
    <w:rsid w:val="00FC0EE0"/>
    <w:rsid w:val="00FC171D"/>
    <w:rsid w:val="00FD122A"/>
    <w:rsid w:val="00FD5C9B"/>
    <w:rsid w:val="00FF1AB1"/>
    <w:rsid w:val="00FF6AC9"/>
    <w:rsid w:val="00FF75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C814A"/>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BF5"/>
    <w:pPr>
      <w:spacing w:after="200" w:line="276" w:lineRule="auto"/>
    </w:pPr>
    <w:rPr>
      <w:sz w:val="22"/>
      <w:szCs w:val="22"/>
    </w:rPr>
  </w:style>
  <w:style w:type="paragraph" w:styleId="Heading1">
    <w:name w:val="heading 1"/>
    <w:aliases w:val="Heading 1S,Contents - level1 Char"/>
    <w:basedOn w:val="Normal"/>
    <w:next w:val="BodyText"/>
    <w:link w:val="Heading1Char"/>
    <w:qFormat/>
    <w:rsid w:val="00FD122A"/>
    <w:pPr>
      <w:keepNext/>
      <w:numPr>
        <w:numId w:val="28"/>
      </w:numPr>
      <w:spacing w:before="160" w:after="0" w:line="240" w:lineRule="auto"/>
      <w:outlineLvl w:val="0"/>
    </w:pPr>
    <w:rPr>
      <w:caps/>
      <w:u w:val="single"/>
    </w:rPr>
  </w:style>
  <w:style w:type="paragraph" w:styleId="Heading2">
    <w:name w:val="heading 2"/>
    <w:aliases w:val="Heading 2S"/>
    <w:basedOn w:val="Normal"/>
    <w:next w:val="BodyText"/>
    <w:link w:val="Heading2Char"/>
    <w:qFormat/>
    <w:rsid w:val="00315BF5"/>
    <w:pPr>
      <w:keepNext/>
      <w:keepLines/>
      <w:numPr>
        <w:ilvl w:val="1"/>
        <w:numId w:val="28"/>
      </w:numPr>
      <w:spacing w:before="80" w:after="0" w:line="240" w:lineRule="auto"/>
      <w:outlineLvl w:val="1"/>
    </w:pPr>
    <w:rPr>
      <w:rFonts w:cs="Calibri"/>
      <w:u w:val="single"/>
    </w:rPr>
  </w:style>
  <w:style w:type="paragraph" w:styleId="Heading3">
    <w:name w:val="heading 3"/>
    <w:aliases w:val="Heading 3S"/>
    <w:basedOn w:val="Normal"/>
    <w:next w:val="Heading4"/>
    <w:link w:val="Heading3Char"/>
    <w:autoRedefine/>
    <w:qFormat/>
    <w:rsid w:val="00A95CD2"/>
    <w:pPr>
      <w:numPr>
        <w:ilvl w:val="2"/>
        <w:numId w:val="28"/>
      </w:numPr>
      <w:spacing w:before="80" w:after="0" w:line="240" w:lineRule="auto"/>
      <w:outlineLvl w:val="2"/>
      <w:pPrChange w:id="0" w:author="Johnny Pang" w:date="2022-11-30T11:36:00Z">
        <w:pPr>
          <w:numPr>
            <w:ilvl w:val="2"/>
            <w:numId w:val="28"/>
          </w:numPr>
          <w:tabs>
            <w:tab w:val="num" w:pos="1710"/>
          </w:tabs>
          <w:spacing w:before="80"/>
          <w:ind w:left="1710" w:hanging="720"/>
          <w:outlineLvl w:val="2"/>
        </w:pPr>
      </w:pPrChange>
    </w:pPr>
    <w:rPr>
      <w:rFonts w:cs="Calibri"/>
      <w:lang w:val="en-US" w:eastAsia="en-US"/>
      <w:rPrChange w:id="0" w:author="Johnny Pang" w:date="2022-11-30T11:36:00Z">
        <w:rPr>
          <w:rFonts w:ascii="Calibri" w:eastAsia="Calibri" w:hAnsi="Calibri" w:cs="Calibri"/>
          <w:sz w:val="22"/>
          <w:szCs w:val="22"/>
          <w:lang w:val="en-US" w:eastAsia="en-US" w:bidi="ar-SA"/>
        </w:rPr>
      </w:rPrChange>
    </w:rPr>
  </w:style>
  <w:style w:type="paragraph" w:styleId="Heading4">
    <w:name w:val="heading 4"/>
    <w:aliases w:val="Heading 4S"/>
    <w:basedOn w:val="Normal"/>
    <w:link w:val="Heading4Char"/>
    <w:qFormat/>
    <w:rsid w:val="00315BF5"/>
    <w:pPr>
      <w:numPr>
        <w:ilvl w:val="3"/>
        <w:numId w:val="28"/>
      </w:numPr>
      <w:tabs>
        <w:tab w:val="left" w:pos="2160"/>
      </w:tabs>
      <w:spacing w:after="0" w:line="240" w:lineRule="auto"/>
      <w:outlineLvl w:val="3"/>
    </w:pPr>
    <w:rPr>
      <w:rFonts w:cs="Calibri"/>
    </w:rPr>
  </w:style>
  <w:style w:type="paragraph" w:styleId="Heading5">
    <w:name w:val="heading 5"/>
    <w:aliases w:val="Heading 5S"/>
    <w:basedOn w:val="Normal"/>
    <w:link w:val="Heading5Char"/>
    <w:qFormat/>
    <w:rsid w:val="00FD122A"/>
    <w:pPr>
      <w:numPr>
        <w:ilvl w:val="4"/>
        <w:numId w:val="28"/>
      </w:numPr>
      <w:tabs>
        <w:tab w:val="left" w:pos="2880"/>
      </w:tabs>
      <w:spacing w:after="0" w:line="240" w:lineRule="auto"/>
      <w:outlineLvl w:val="4"/>
    </w:pPr>
    <w:rPr>
      <w:rFonts w:cs="Calibri"/>
    </w:rPr>
  </w:style>
  <w:style w:type="paragraph" w:styleId="Heading6">
    <w:name w:val="heading 6"/>
    <w:aliases w:val="Heading 6S"/>
    <w:basedOn w:val="Normal"/>
    <w:next w:val="BodyText"/>
    <w:link w:val="Heading6Char"/>
    <w:qFormat/>
    <w:rsid w:val="00315BF5"/>
    <w:pPr>
      <w:numPr>
        <w:ilvl w:val="5"/>
        <w:numId w:val="28"/>
      </w:numPr>
      <w:spacing w:after="0" w:line="240" w:lineRule="auto"/>
      <w:outlineLvl w:val="5"/>
    </w:pPr>
    <w:rPr>
      <w:sz w:val="20"/>
      <w:szCs w:val="20"/>
    </w:rPr>
  </w:style>
  <w:style w:type="paragraph" w:styleId="Heading7">
    <w:name w:val="heading 7"/>
    <w:basedOn w:val="Heading6"/>
    <w:next w:val="Normal"/>
    <w:link w:val="Heading7Char"/>
    <w:unhideWhenUsed/>
    <w:qFormat/>
    <w:rsid w:val="00315BF5"/>
    <w:pPr>
      <w:numPr>
        <w:ilvl w:val="6"/>
      </w:numPr>
      <w:tabs>
        <w:tab w:val="num" w:pos="5040"/>
      </w:tabs>
      <w:outlineLvl w:val="6"/>
    </w:pPr>
  </w:style>
  <w:style w:type="paragraph" w:styleId="Heading8">
    <w:name w:val="heading 8"/>
    <w:basedOn w:val="Normal"/>
    <w:next w:val="Normal"/>
    <w:qFormat/>
    <w:rsid w:val="00DB06A2"/>
    <w:pPr>
      <w:numPr>
        <w:ilvl w:val="7"/>
        <w:numId w:val="28"/>
      </w:numPr>
      <w:spacing w:before="240" w:after="60"/>
      <w:outlineLvl w:val="7"/>
    </w:pPr>
    <w:rPr>
      <w:rFonts w:ascii="Times New Roman" w:hAnsi="Times New Roman"/>
      <w:i/>
      <w:iCs/>
      <w:sz w:val="24"/>
      <w:szCs w:val="24"/>
    </w:rPr>
  </w:style>
  <w:style w:type="paragraph" w:styleId="Heading9">
    <w:name w:val="heading 9"/>
    <w:basedOn w:val="Normal"/>
    <w:next w:val="Normal"/>
    <w:unhideWhenUsed/>
    <w:qFormat/>
    <w:rsid w:val="00315BF5"/>
    <w:pPr>
      <w:keepNext/>
      <w:keepLines/>
      <w:numPr>
        <w:ilvl w:val="8"/>
        <w:numId w:val="28"/>
      </w:numPr>
      <w:spacing w:before="200" w:after="0"/>
      <w:outlineLvl w:val="8"/>
    </w:pPr>
    <w:rPr>
      <w:rFonts w:ascii="Cambria" w:hAnsi="Cambria" w:cs="Ari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uiPriority w:val="35"/>
    <w:unhideWhenUsed/>
    <w:qFormat/>
    <w:rsid w:val="00315BF5"/>
    <w:pPr>
      <w:spacing w:line="240" w:lineRule="auto"/>
    </w:pPr>
    <w:rPr>
      <w:rFonts w:ascii="Calibri" w:hAnsi="Calibri"/>
      <w:bCs/>
      <w:color w:val="4F81BD"/>
      <w:sz w:val="18"/>
      <w:szCs w:val="18"/>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3"/>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S Char"/>
    <w:link w:val="Heading3"/>
    <w:rsid w:val="00A95CD2"/>
    <w:rPr>
      <w:rFonts w:cs="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TableText"/>
    <w:rsid w:val="002F4665"/>
    <w:pPr>
      <w:jc w:val="center"/>
    </w:pPr>
    <w:rPr>
      <w:b/>
    </w:rPr>
  </w:style>
  <w:style w:type="paragraph" w:customStyle="1" w:styleId="TableText">
    <w:name w:val="Table Text"/>
    <w:basedOn w:val="Normal"/>
    <w:rsid w:val="002F4665"/>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New Roman" w:hAnsi="Times New Roman"/>
      <w:sz w:val="24"/>
    </w:rPr>
  </w:style>
  <w:style w:type="character" w:customStyle="1" w:styleId="Heading1Char">
    <w:name w:val="Heading 1 Char"/>
    <w:aliases w:val="Heading 1S Char,Contents - level1 Char Char"/>
    <w:link w:val="Heading1"/>
    <w:rsid w:val="00FD122A"/>
    <w:rPr>
      <w:rFonts w:ascii="Calibri" w:hAnsi="Calibri"/>
      <w:caps/>
      <w:sz w:val="22"/>
      <w:szCs w:val="22"/>
      <w:u w:val="single"/>
    </w:rPr>
  </w:style>
  <w:style w:type="paragraph" w:customStyle="1" w:styleId="NormalTableText">
    <w:name w:val="Normal Table Text"/>
    <w:basedOn w:val="Normal"/>
    <w:rsid w:val="002F07C0"/>
    <w:pPr>
      <w:widowControl w:val="0"/>
      <w:spacing w:before="60" w:after="60"/>
    </w:pPr>
    <w:rPr>
      <w:rFonts w:ascii="Arial" w:hAnsi="Arial"/>
      <w:sz w:val="20"/>
      <w:lang w:val="en-GB"/>
    </w:rPr>
  </w:style>
  <w:style w:type="paragraph" w:styleId="BalloonText">
    <w:name w:val="Balloon Text"/>
    <w:basedOn w:val="Normal"/>
    <w:semiHidden/>
    <w:rsid w:val="006A009A"/>
    <w:rPr>
      <w:rFonts w:ascii="Tahoma" w:hAnsi="Tahoma" w:cs="Tahoma"/>
      <w:sz w:val="16"/>
      <w:szCs w:val="16"/>
    </w:rPr>
  </w:style>
  <w:style w:type="paragraph" w:styleId="CommentSubject">
    <w:name w:val="annotation subject"/>
    <w:basedOn w:val="CommentText"/>
    <w:next w:val="CommentText"/>
    <w:semiHidden/>
    <w:rsid w:val="00111036"/>
    <w:pPr>
      <w:spacing w:before="0"/>
    </w:pPr>
    <w:rPr>
      <w:rFonts w:ascii="Book Antiqua" w:hAnsi="Book Antiqua"/>
      <w:b/>
      <w:bCs/>
      <w:sz w:val="20"/>
    </w:rPr>
  </w:style>
  <w:style w:type="character" w:customStyle="1" w:styleId="CharChar">
    <w:name w:val="Char Char"/>
    <w:rsid w:val="00B0073D"/>
    <w:rPr>
      <w:rFonts w:ascii="Arial" w:hAnsi="Arial"/>
      <w:b/>
      <w:sz w:val="22"/>
      <w:lang w:val="en-US" w:eastAsia="en-US" w:bidi="ar-SA"/>
    </w:rPr>
  </w:style>
  <w:style w:type="character" w:customStyle="1" w:styleId="BodyTextChar">
    <w:name w:val="Body Text Char"/>
    <w:link w:val="BodyText"/>
    <w:semiHidden/>
    <w:locked/>
    <w:rsid w:val="00890837"/>
    <w:rPr>
      <w:rFonts w:ascii="Book Antiqua" w:hAnsi="Book Antiqua"/>
      <w:sz w:val="22"/>
      <w:lang w:val="en-US" w:eastAsia="en-US" w:bidi="ar-SA"/>
    </w:rPr>
  </w:style>
  <w:style w:type="character" w:customStyle="1" w:styleId="Heading2Char">
    <w:name w:val="Heading 2 Char"/>
    <w:aliases w:val="Heading 2S Char"/>
    <w:link w:val="Heading2"/>
    <w:uiPriority w:val="9"/>
    <w:rsid w:val="00315BF5"/>
    <w:rPr>
      <w:rFonts w:ascii="Calibri" w:hAnsi="Calibri" w:cs="Calibri"/>
      <w:sz w:val="22"/>
      <w:szCs w:val="22"/>
      <w:u w:val="single"/>
    </w:rPr>
  </w:style>
  <w:style w:type="character" w:customStyle="1" w:styleId="Heading4Char">
    <w:name w:val="Heading 4 Char"/>
    <w:aliases w:val="Heading 4S Char"/>
    <w:link w:val="Heading4"/>
    <w:rsid w:val="00315BF5"/>
    <w:rPr>
      <w:rFonts w:ascii="Calibri" w:hAnsi="Calibri" w:cs="Calibri"/>
      <w:sz w:val="22"/>
      <w:szCs w:val="22"/>
    </w:rPr>
  </w:style>
  <w:style w:type="character" w:customStyle="1" w:styleId="Heading5Char">
    <w:name w:val="Heading 5 Char"/>
    <w:aliases w:val="Heading 5S Char"/>
    <w:link w:val="Heading5"/>
    <w:rsid w:val="00FD122A"/>
    <w:rPr>
      <w:rFonts w:ascii="Calibri" w:hAnsi="Calibri" w:cs="Calibri"/>
      <w:sz w:val="22"/>
      <w:szCs w:val="22"/>
    </w:rPr>
  </w:style>
  <w:style w:type="character" w:customStyle="1" w:styleId="Heading6Char">
    <w:name w:val="Heading 6 Char"/>
    <w:aliases w:val="Heading 6S Char"/>
    <w:link w:val="Heading6"/>
    <w:rsid w:val="00315BF5"/>
  </w:style>
  <w:style w:type="character" w:customStyle="1" w:styleId="Heading7Char">
    <w:name w:val="Heading 7 Char"/>
    <w:link w:val="Heading7"/>
    <w:uiPriority w:val="9"/>
    <w:rsid w:val="00315BF5"/>
  </w:style>
  <w:style w:type="character" w:customStyle="1" w:styleId="CommentTextChar">
    <w:name w:val="Comment Text Char"/>
    <w:link w:val="CommentText"/>
    <w:semiHidden/>
    <w:rsid w:val="00DA314A"/>
    <w:rPr>
      <w:rFonts w:ascii="Arial" w:hAnsi="Arial"/>
      <w:sz w:val="22"/>
      <w:szCs w:val="22"/>
    </w:rPr>
  </w:style>
  <w:style w:type="paragraph" w:styleId="Revision">
    <w:name w:val="Revision"/>
    <w:hidden/>
    <w:uiPriority w:val="99"/>
    <w:semiHidden/>
    <w:rsid w:val="000751B6"/>
    <w:rPr>
      <w:sz w:val="22"/>
      <w:szCs w:val="22"/>
    </w:rPr>
  </w:style>
  <w:style w:type="paragraph" w:customStyle="1" w:styleId="VSNormal">
    <w:name w:val="VS Normal"/>
    <w:qFormat/>
    <w:rsid w:val="00B72707"/>
    <w:pPr>
      <w:spacing w:before="120" w:after="120" w:line="276" w:lineRule="auto"/>
      <w:jc w:val="both"/>
    </w:pPr>
    <w:rPr>
      <w:sz w:val="24"/>
      <w:szCs w:val="22"/>
      <w:lang w:val="en-US" w:eastAsia="en-US"/>
    </w:rPr>
  </w:style>
  <w:style w:type="paragraph" w:customStyle="1" w:styleId="VSNormalIndent">
    <w:name w:val="VS Normal Indent"/>
    <w:qFormat/>
    <w:rsid w:val="00E14EB1"/>
    <w:pPr>
      <w:spacing w:after="120" w:line="276" w:lineRule="auto"/>
      <w:ind w:left="504"/>
      <w:jc w:val="both"/>
    </w:pPr>
    <w:rPr>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36851">
      <w:bodyDiv w:val="1"/>
      <w:marLeft w:val="0"/>
      <w:marRight w:val="0"/>
      <w:marTop w:val="0"/>
      <w:marBottom w:val="0"/>
      <w:divBdr>
        <w:top w:val="none" w:sz="0" w:space="0" w:color="auto"/>
        <w:left w:val="none" w:sz="0" w:space="0" w:color="auto"/>
        <w:bottom w:val="none" w:sz="0" w:space="0" w:color="auto"/>
        <w:right w:val="none" w:sz="0" w:space="0" w:color="auto"/>
      </w:divBdr>
    </w:div>
    <w:div w:id="822937144">
      <w:bodyDiv w:val="1"/>
      <w:marLeft w:val="0"/>
      <w:marRight w:val="0"/>
      <w:marTop w:val="0"/>
      <w:marBottom w:val="0"/>
      <w:divBdr>
        <w:top w:val="none" w:sz="0" w:space="0" w:color="auto"/>
        <w:left w:val="none" w:sz="0" w:space="0" w:color="auto"/>
        <w:bottom w:val="none" w:sz="0" w:space="0" w:color="auto"/>
        <w:right w:val="none" w:sz="0" w:space="0" w:color="auto"/>
      </w:divBdr>
    </w:div>
    <w:div w:id="1048802886">
      <w:bodyDiv w:val="1"/>
      <w:marLeft w:val="0"/>
      <w:marRight w:val="0"/>
      <w:marTop w:val="0"/>
      <w:marBottom w:val="0"/>
      <w:divBdr>
        <w:top w:val="none" w:sz="0" w:space="0" w:color="auto"/>
        <w:left w:val="none" w:sz="0" w:space="0" w:color="auto"/>
        <w:bottom w:val="none" w:sz="0" w:space="0" w:color="auto"/>
        <w:right w:val="none" w:sz="0" w:space="0" w:color="auto"/>
      </w:divBdr>
    </w:div>
    <w:div w:id="1538392881">
      <w:bodyDiv w:val="1"/>
      <w:marLeft w:val="0"/>
      <w:marRight w:val="0"/>
      <w:marTop w:val="0"/>
      <w:marBottom w:val="0"/>
      <w:divBdr>
        <w:top w:val="none" w:sz="0" w:space="0" w:color="auto"/>
        <w:left w:val="none" w:sz="0" w:space="0" w:color="auto"/>
        <w:bottom w:val="none" w:sz="0" w:space="0" w:color="auto"/>
        <w:right w:val="none" w:sz="0" w:space="0" w:color="auto"/>
      </w:divBdr>
    </w:div>
    <w:div w:id="1663704205">
      <w:bodyDiv w:val="1"/>
      <w:marLeft w:val="0"/>
      <w:marRight w:val="0"/>
      <w:marTop w:val="0"/>
      <w:marBottom w:val="0"/>
      <w:divBdr>
        <w:top w:val="none" w:sz="0" w:space="0" w:color="auto"/>
        <w:left w:val="none" w:sz="0" w:space="0" w:color="auto"/>
        <w:bottom w:val="none" w:sz="0" w:space="0" w:color="auto"/>
        <w:right w:val="none" w:sz="0" w:space="0" w:color="auto"/>
      </w:divBdr>
    </w:div>
    <w:div w:id="1882745442">
      <w:bodyDiv w:val="1"/>
      <w:marLeft w:val="0"/>
      <w:marRight w:val="0"/>
      <w:marTop w:val="0"/>
      <w:marBottom w:val="0"/>
      <w:divBdr>
        <w:top w:val="none" w:sz="0" w:space="0" w:color="auto"/>
        <w:left w:val="none" w:sz="0" w:space="0" w:color="auto"/>
        <w:bottom w:val="none" w:sz="0" w:space="0" w:color="auto"/>
        <w:right w:val="none" w:sz="0" w:space="0" w:color="auto"/>
      </w:divBdr>
    </w:div>
    <w:div w:id="206649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7CAAD4-8F42-4A4C-804F-39B297364B0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CE3780B7-73DF-447C-983F-9930D264696E}">
  <ds:schemaRefs>
    <ds:schemaRef ds:uri="http://schemas.microsoft.com/sharepoint/v3/contenttype/forms"/>
  </ds:schemaRefs>
</ds:datastoreItem>
</file>

<file path=customXml/itemProps3.xml><?xml version="1.0" encoding="utf-8"?>
<ds:datastoreItem xmlns:ds="http://schemas.openxmlformats.org/officeDocument/2006/customXml" ds:itemID="{23380C2C-A5E2-40C9-B407-D1BFBF1FBCE8}">
  <ds:schemaRefs>
    <ds:schemaRef ds:uri="http://schemas.microsoft.com/office/2006/metadata/longProperties"/>
  </ds:schemaRefs>
</ds:datastoreItem>
</file>

<file path=customXml/itemProps4.xml><?xml version="1.0" encoding="utf-8"?>
<ds:datastoreItem xmlns:ds="http://schemas.openxmlformats.org/officeDocument/2006/customXml" ds:itemID="{B59E2F99-7C8E-4983-95C2-ED4900301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TotalTime>
  <Pages>14</Pages>
  <Words>6024</Words>
  <Characters>34340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01025 Measurement and Payment (Nov 28, 2017)</vt:lpstr>
    </vt:vector>
  </TitlesOfParts>
  <Company>Regional Municipality of York</Company>
  <LinksUpToDate>false</LinksUpToDate>
  <CharactersWithSpaces>40284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01025 Measurement and Payment (Nov 28, 2017)</dc:title>
  <dc:subject/>
  <dc:creator>Adley-McGinnis, Andrea</dc:creator>
  <cp:keywords/>
  <dc:description/>
  <cp:lastModifiedBy>Johnny Pang</cp:lastModifiedBy>
  <cp:revision>4</cp:revision>
  <cp:lastPrinted>2010-06-29T13:38:00Z</cp:lastPrinted>
  <dcterms:created xsi:type="dcterms:W3CDTF">2022-11-17T19:12:00Z</dcterms:created>
  <dcterms:modified xsi:type="dcterms:W3CDTF">2022-11-30T16:36:00Z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2021-01-19T00:00:00Z</vt:lpwstr>
  </property>
  <property fmtid="{D5CDD505-2E9C-101B-9397-08002B2CF9AE}" pid="4" name="_dlc_DocId">
    <vt:lpwstr>ENVCPD-95-3250</vt:lpwstr>
  </property>
  <property fmtid="{D5CDD505-2E9C-101B-9397-08002B2CF9AE}" pid="5" name="_dlc_DocIdItemGuid">
    <vt:lpwstr>88cbb46f-37bf-49a5-867e-24e17c75d8ae</vt:lpwstr>
  </property>
  <property fmtid="{D5CDD505-2E9C-101B-9397-08002B2CF9AE}" pid="6" name="_dlc_DocIdUrl">
    <vt:lpwstr>https://mycloud.york.ca/projects/EnvServProgramDeliveryOffice/Design/_layouts/15/DocIdRedir.aspx?ID=ENVCPD-95-3250, ENVCPD-95-3250</vt:lpwstr>
  </property>
  <property fmtid="{D5CDD505-2E9C-101B-9397-08002B2CF9AE}" pid="7" name="File Code">
    <vt:lpwstr/>
  </property>
  <property fmtid="{D5CDD505-2E9C-101B-9397-08002B2CF9AE}" pid="8" name="Organizational Unit">
    <vt:lpwstr>ENV/CPD</vt:lpwstr>
  </property>
  <property fmtid="{D5CDD505-2E9C-101B-9397-08002B2CF9AE}" pid="9" name="Document Type">
    <vt:lpwstr>Technical Design Specification Templates</vt:lpwstr>
  </property>
  <property fmtid="{D5CDD505-2E9C-101B-9397-08002B2CF9AE}" pid="10" name="Sort Order">
    <vt:lpwstr/>
  </property>
  <property fmtid="{D5CDD505-2E9C-101B-9397-08002B2CF9AE}" pid="11" name="IconOverlay">
    <vt:lpwstr/>
  </property>
  <property fmtid="{D5CDD505-2E9C-101B-9397-08002B2CF9AE}" pid="12" name="TemplateUrl">
    <vt:lpwstr/>
  </property>
  <property fmtid="{D5CDD505-2E9C-101B-9397-08002B2CF9AE}" pid="13" name="xd_ProgID">
    <vt:lpwstr/>
  </property>
  <property fmtid="{D5CDD505-2E9C-101B-9397-08002B2CF9AE}" pid="14" name="_CopySource">
    <vt:lpwstr>https://mycloud.york.ca/projects/EnvServProgramDeliveryOffice/Design/Shared Documents/Technical Design Specification Templates/Division 01 - General Requirements/01741 Site Maintenance.doc</vt:lpwstr>
  </property>
  <property fmtid="{D5CDD505-2E9C-101B-9397-08002B2CF9AE}" pid="15" name="Order">
    <vt:lpwstr>325000.000000000</vt:lpwstr>
  </property>
  <property fmtid="{D5CDD505-2E9C-101B-9397-08002B2CF9AE}" pid="16" name="Office">
    <vt:lpwstr/>
  </property>
  <property fmtid="{D5CDD505-2E9C-101B-9397-08002B2CF9AE}" pid="17" name="AERIS Pools">
    <vt:lpwstr/>
  </property>
  <property fmtid="{D5CDD505-2E9C-101B-9397-08002B2CF9AE}" pid="18" name="Data Classification">
    <vt:lpwstr>1;#Confidential|dbb6cc64-9915-4cf6-857e-3e641b410f5c</vt:lpwstr>
  </property>
  <property fmtid="{D5CDD505-2E9C-101B-9397-08002B2CF9AE}" pid="19" name="Internal Organization">
    <vt:lpwstr/>
  </property>
  <property fmtid="{D5CDD505-2E9C-101B-9397-08002B2CF9AE}" pid="20" name="Communications">
    <vt:lpwstr/>
  </property>
  <property fmtid="{D5CDD505-2E9C-101B-9397-08002B2CF9AE}" pid="21" name="Information Type">
    <vt:lpwstr/>
  </property>
  <property fmtid="{D5CDD505-2E9C-101B-9397-08002B2CF9AE}" pid="22" name="Project Completion Date">
    <vt:lpwstr/>
  </property>
  <property fmtid="{D5CDD505-2E9C-101B-9397-08002B2CF9AE}" pid="23" name="Historical Project Number">
    <vt:lpwstr/>
  </property>
  <property fmtid="{D5CDD505-2E9C-101B-9397-08002B2CF9AE}" pid="24" name="End of Warranty Date">
    <vt:lpwstr/>
  </property>
  <property fmtid="{D5CDD505-2E9C-101B-9397-08002B2CF9AE}" pid="25" name="RelatedItems">
    <vt:lpwstr/>
  </property>
  <property fmtid="{D5CDD505-2E9C-101B-9397-08002B2CF9AE}" pid="26" name="_dlc_DocIdPersistId">
    <vt:lpwstr/>
  </property>
  <property fmtid="{D5CDD505-2E9C-101B-9397-08002B2CF9AE}" pid="27" name="Project Number">
    <vt:lpwstr>75530-ECA1011</vt:lpwstr>
  </property>
  <property fmtid="{D5CDD505-2E9C-101B-9397-08002B2CF9AE}" pid="28" name="Owner">
    <vt:lpwstr/>
  </property>
  <property fmtid="{D5CDD505-2E9C-101B-9397-08002B2CF9AE}" pid="29" name="Key Document">
    <vt:lpwstr>0</vt:lpwstr>
  </property>
  <property fmtid="{D5CDD505-2E9C-101B-9397-08002B2CF9AE}" pid="30" name="_DCDateCreated">
    <vt:lpwstr>2022-10-27T14:43:38Z</vt:lpwstr>
  </property>
  <property fmtid="{D5CDD505-2E9C-101B-9397-08002B2CF9AE}" pid="31" name="ContentTypeId">
    <vt:lpwstr>0x010100BF8E50B80A32C040A85FB450FB26C9E5</vt:lpwstr>
  </property>
</Properties>
</file>